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6D3B30B9"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del w:id="0" w:author="Frederick Roth" w:date="2018-09-11T15:06:00Z">
        <w:r w:rsidRPr="00C53891" w:rsidDel="004210F6">
          <w:rPr>
            <w:b/>
            <w:bCs/>
            <w:iCs/>
            <w:color w:val="000000" w:themeColor="text1"/>
            <w:sz w:val="26"/>
            <w:szCs w:val="26"/>
          </w:rPr>
          <w:delText>using</w:delText>
        </w:r>
        <w:r w:rsidR="002E66F5" w:rsidDel="004210F6">
          <w:rPr>
            <w:b/>
            <w:bCs/>
            <w:iCs/>
            <w:color w:val="000000" w:themeColor="text1"/>
            <w:sz w:val="26"/>
            <w:szCs w:val="26"/>
          </w:rPr>
          <w:delText xml:space="preserve"> a</w:delText>
        </w:r>
        <w:r w:rsidR="004F2EB8" w:rsidDel="004210F6">
          <w:rPr>
            <w:b/>
            <w:bCs/>
            <w:iCs/>
            <w:color w:val="000000" w:themeColor="text1"/>
            <w:sz w:val="26"/>
            <w:szCs w:val="26"/>
          </w:rPr>
          <w:delText xml:space="preserve"> </w:delText>
        </w:r>
      </w:del>
      <w:ins w:id="1" w:author="Frederick Roth" w:date="2018-09-11T15:06:00Z">
        <w:r w:rsidR="004210F6">
          <w:rPr>
            <w:b/>
            <w:bCs/>
            <w:iCs/>
            <w:color w:val="000000" w:themeColor="text1"/>
            <w:sz w:val="26"/>
            <w:szCs w:val="26"/>
          </w:rPr>
          <w:t xml:space="preserve">with </w:t>
        </w:r>
      </w:ins>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ins w:id="2" w:author="Frederick Roth" w:date="2018-09-11T15:06:00Z">
        <w:r w:rsidR="004210F6">
          <w:rPr>
            <w:bCs/>
            <w:iCs/>
            <w:color w:val="000000" w:themeColor="text1"/>
            <w:vertAlign w:val="superscript"/>
          </w:rPr>
          <w:t>,8</w:t>
        </w:r>
      </w:ins>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177C58A0"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w:t>
      </w:r>
      <w:del w:id="3" w:author="Frederick Roth" w:date="2018-09-11T15:04:00Z">
        <w:r w:rsidRPr="004D2831" w:rsidDel="004210F6">
          <w:rPr>
            <w:bCs/>
            <w:iCs/>
            <w:color w:val="000000" w:themeColor="text1"/>
            <w:sz w:val="22"/>
          </w:rPr>
          <w:delText xml:space="preserve"> for Cellular and Biomolecular Research</w:delText>
        </w:r>
      </w:del>
      <w:r w:rsidRPr="004D2831">
        <w:rPr>
          <w:bCs/>
          <w:iCs/>
          <w:color w:val="000000" w:themeColor="text1"/>
          <w:sz w:val="22"/>
        </w:rPr>
        <w:t>,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ins w:id="4" w:author="Frederick Roth" w:date="2018-09-11T15:05:00Z"/>
          <w:bCs/>
          <w:iCs/>
          <w:color w:val="000000" w:themeColor="text1"/>
          <w:sz w:val="22"/>
        </w:rPr>
      </w:pPr>
      <w:ins w:id="5" w:author="Frederick Roth" w:date="2018-09-11T15:05:00Z">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ins>
    </w:p>
    <w:p w14:paraId="33B14BA3" w14:textId="0CD3BD09" w:rsidR="000F5207" w:rsidRPr="004D2831" w:rsidRDefault="000F5207" w:rsidP="00224FCB">
      <w:pPr>
        <w:rPr>
          <w:bCs/>
          <w:iCs/>
          <w:color w:val="000000" w:themeColor="text1"/>
          <w:sz w:val="22"/>
        </w:rPr>
      </w:pPr>
      <w:del w:id="6" w:author="Frederick Roth" w:date="2018-09-11T15:05:00Z">
        <w:r w:rsidRPr="004D2831" w:rsidDel="004210F6">
          <w:rPr>
            <w:bCs/>
            <w:iCs/>
            <w:color w:val="000000" w:themeColor="text1"/>
            <w:sz w:val="22"/>
            <w:vertAlign w:val="superscript"/>
          </w:rPr>
          <w:delText>6</w:delText>
        </w:r>
        <w:r w:rsidRPr="004D2831" w:rsidDel="004210F6">
          <w:rPr>
            <w:bCs/>
            <w:iCs/>
            <w:color w:val="000000" w:themeColor="text1"/>
            <w:sz w:val="22"/>
          </w:rPr>
          <w:delText xml:space="preserve">Department </w:delText>
        </w:r>
      </w:del>
      <w:ins w:id="7" w:author="Frederick Roth" w:date="2018-09-11T15:05:00Z">
        <w:r w:rsidR="004210F6">
          <w:rPr>
            <w:bCs/>
            <w:iCs/>
            <w:color w:val="000000" w:themeColor="text1"/>
            <w:sz w:val="22"/>
            <w:vertAlign w:val="superscript"/>
          </w:rPr>
          <w:t>7</w:t>
        </w:r>
        <w:r w:rsidR="004210F6" w:rsidRPr="004D2831">
          <w:rPr>
            <w:bCs/>
            <w:iCs/>
            <w:color w:val="000000" w:themeColor="text1"/>
            <w:sz w:val="22"/>
          </w:rPr>
          <w:t xml:space="preserve">Department </w:t>
        </w:r>
      </w:ins>
      <w:r w:rsidRPr="004D2831">
        <w:rPr>
          <w:bCs/>
          <w:iCs/>
          <w:color w:val="000000" w:themeColor="text1"/>
          <w:sz w:val="22"/>
        </w:rPr>
        <w:t>of Computer Science, University of Toronto, Toronto, Ontario, Canada.</w:t>
      </w:r>
    </w:p>
    <w:p w14:paraId="262C733B" w14:textId="0AEAB6DA" w:rsidR="002C0A0B" w:rsidRPr="004D2831" w:rsidRDefault="000F5207" w:rsidP="00224FCB">
      <w:pPr>
        <w:rPr>
          <w:bCs/>
          <w:iCs/>
          <w:color w:val="000000" w:themeColor="text1"/>
          <w:sz w:val="22"/>
        </w:rPr>
      </w:pPr>
      <w:del w:id="8" w:author="Frederick Roth" w:date="2018-09-11T15:05:00Z">
        <w:r w:rsidRPr="004D2831" w:rsidDel="004210F6">
          <w:rPr>
            <w:bCs/>
            <w:iCs/>
            <w:color w:val="000000" w:themeColor="text1"/>
            <w:sz w:val="22"/>
            <w:vertAlign w:val="superscript"/>
          </w:rPr>
          <w:delText>7</w:delText>
        </w:r>
        <w:r w:rsidR="00234546" w:rsidDel="004210F6">
          <w:rPr>
            <w:bCs/>
            <w:iCs/>
            <w:color w:val="000000" w:themeColor="text1"/>
            <w:sz w:val="22"/>
          </w:rPr>
          <w:delText xml:space="preserve">Corresponding </w:delText>
        </w:r>
      </w:del>
      <w:ins w:id="9" w:author="Frederick Roth" w:date="2018-09-11T15:05:00Z">
        <w:r w:rsidR="004210F6">
          <w:rPr>
            <w:bCs/>
            <w:iCs/>
            <w:color w:val="000000" w:themeColor="text1"/>
            <w:sz w:val="22"/>
            <w:vertAlign w:val="superscript"/>
          </w:rPr>
          <w:t>8</w:t>
        </w:r>
        <w:r w:rsidR="004210F6">
          <w:rPr>
            <w:bCs/>
            <w:iCs/>
            <w:color w:val="000000" w:themeColor="text1"/>
            <w:sz w:val="22"/>
          </w:rPr>
          <w:t xml:space="preserve">Corresponding </w:t>
        </w:r>
      </w:ins>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1224B65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del w:id="10" w:author="Frederick Roth" w:date="2018-09-11T15:07:00Z">
        <w:r w:rsidDel="004210F6">
          <w:rPr>
            <w:rFonts w:eastAsia="Times New Roman"/>
          </w:rPr>
          <w:delText xml:space="preserve">.  </w:delText>
        </w:r>
      </w:del>
      <w:del w:id="11" w:author="Frederick Roth" w:date="2018-09-11T15:06:00Z">
        <w:r w:rsidDel="004210F6">
          <w:rPr>
            <w:rFonts w:eastAsia="Times New Roman"/>
          </w:rPr>
          <w:delText>An a</w:delText>
        </w:r>
      </w:del>
      <w:del w:id="12" w:author="Frederick Roth" w:date="2018-09-11T15:07:00Z">
        <w:r w:rsidDel="004210F6">
          <w:rPr>
            <w:rFonts w:eastAsia="Times New Roman"/>
          </w:rPr>
          <w:delText>ccurate</w:delText>
        </w:r>
        <w:r w:rsidRPr="004059F2" w:rsidDel="004210F6">
          <w:rPr>
            <w:rFonts w:eastAsia="Times New Roman"/>
          </w:rPr>
          <w:delText xml:space="preserve"> </w:delText>
        </w:r>
        <w:r w:rsidDel="004210F6">
          <w:rPr>
            <w:rFonts w:eastAsia="Times New Roman"/>
          </w:rPr>
          <w:delText xml:space="preserve">mechanistic </w:delText>
        </w:r>
        <w:r w:rsidRPr="004059F2" w:rsidDel="004210F6">
          <w:rPr>
            <w:rFonts w:eastAsia="Times New Roman"/>
          </w:rPr>
          <w:delText xml:space="preserve">understanding of </w:delText>
        </w:r>
      </w:del>
      <w:del w:id="13" w:author="Frederick Roth" w:date="2018-09-11T15:06:00Z">
        <w:r w:rsidRPr="004059F2" w:rsidDel="004210F6">
          <w:rPr>
            <w:rFonts w:eastAsia="Times New Roman"/>
          </w:rPr>
          <w:delText xml:space="preserve">these </w:delText>
        </w:r>
      </w:del>
      <w:del w:id="14" w:author="Frederick Roth" w:date="2018-09-11T15:07:00Z">
        <w:r w:rsidRPr="004059F2" w:rsidDel="004210F6">
          <w:rPr>
            <w:rFonts w:eastAsia="Times New Roman"/>
          </w:rPr>
          <w:delText xml:space="preserve">systems may require mapping </w:delText>
        </w:r>
      </w:del>
      <w:ins w:id="15" w:author="Frederick Roth" w:date="2018-09-11T15:08:00Z">
        <w:r w:rsidR="004210F6">
          <w:rPr>
            <w:rFonts w:eastAsia="Times New Roman"/>
          </w:rPr>
          <w:t xml:space="preserve">.  Understanding </w:t>
        </w:r>
      </w:ins>
      <w:r w:rsidRPr="004059F2">
        <w:rPr>
          <w:rFonts w:eastAsia="Times New Roman"/>
        </w:rPr>
        <w:t>complex genotype-</w:t>
      </w:r>
      <w:r w:rsidR="00F75800">
        <w:rPr>
          <w:rFonts w:eastAsia="Times New Roman"/>
        </w:rPr>
        <w:t>to-</w:t>
      </w:r>
      <w:r w:rsidRPr="004059F2">
        <w:rPr>
          <w:rFonts w:eastAsia="Times New Roman"/>
        </w:rPr>
        <w:t>trait relationships</w:t>
      </w:r>
      <w:del w:id="16" w:author="Frederick Roth" w:date="2018-09-11T15:07:00Z">
        <w:r w:rsidRPr="004059F2" w:rsidDel="004210F6">
          <w:rPr>
            <w:rFonts w:eastAsia="Times New Roman"/>
          </w:rPr>
          <w:delText xml:space="preserve">, </w:delText>
        </w:r>
      </w:del>
      <w:ins w:id="17" w:author="Frederick Roth" w:date="2018-09-11T15:08:00Z">
        <w:r w:rsidR="004210F6">
          <w:rPr>
            <w:rFonts w:eastAsia="Times New Roman"/>
          </w:rPr>
          <w:t xml:space="preserve"> may </w:t>
        </w:r>
      </w:ins>
      <w:del w:id="18" w:author="Frederick Roth" w:date="2018-09-11T15:08:00Z">
        <w:r w:rsidRPr="004059F2" w:rsidDel="004210F6">
          <w:rPr>
            <w:rFonts w:eastAsia="Times New Roman"/>
          </w:rPr>
          <w:delText xml:space="preserve">which in turn </w:delText>
        </w:r>
      </w:del>
      <w:r w:rsidRPr="004059F2">
        <w:rPr>
          <w:rFonts w:eastAsia="Times New Roman"/>
        </w:rPr>
        <w:t>require</w:t>
      </w:r>
      <w:del w:id="19" w:author="Frederick Roth" w:date="2018-09-11T15:08:00Z">
        <w:r w:rsidRPr="004059F2" w:rsidDel="004210F6">
          <w:rPr>
            <w:rFonts w:eastAsia="Times New Roman"/>
          </w:rPr>
          <w:delText>s</w:delText>
        </w:r>
      </w:del>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We use this method to generate and profile each of ~6,000 combinations of knockouts amongst 16 yeast ABC </w:t>
      </w:r>
      <w:del w:id="20" w:author="Frederick Roth" w:date="2018-09-11T15:09:00Z">
        <w:r w:rsidRPr="004059F2" w:rsidDel="004210F6">
          <w:rPr>
            <w:rFonts w:eastAsia="Times New Roman"/>
          </w:rPr>
          <w:delText>t</w:delText>
        </w:r>
        <w:r w:rsidR="0098786A" w:rsidDel="004210F6">
          <w:rPr>
            <w:rFonts w:eastAsia="Times New Roman"/>
          </w:rPr>
          <w:delText xml:space="preserve">ransporters </w:delText>
        </w:r>
      </w:del>
      <w:ins w:id="21" w:author="Frederick Roth" w:date="2018-09-11T15:09:00Z">
        <w:r w:rsidR="004210F6" w:rsidRPr="004059F2">
          <w:rPr>
            <w:rFonts w:eastAsia="Times New Roman"/>
          </w:rPr>
          <w:t>t</w:t>
        </w:r>
        <w:r w:rsidR="004210F6">
          <w:rPr>
            <w:rFonts w:eastAsia="Times New Roman"/>
          </w:rPr>
          <w:t xml:space="preserve">ransporters, measuring the genotype </w:t>
        </w:r>
      </w:ins>
      <w:del w:id="22" w:author="Frederick Roth" w:date="2018-09-11T15:09:00Z">
        <w:r w:rsidR="0098786A" w:rsidDel="004210F6">
          <w:rPr>
            <w:rFonts w:eastAsia="Times New Roman"/>
          </w:rPr>
          <w:delText xml:space="preserve">for resistance </w:delText>
        </w:r>
      </w:del>
      <w:ins w:id="23" w:author="Frederick Roth" w:date="2018-09-11T15:09:00Z">
        <w:r w:rsidR="004210F6">
          <w:rPr>
            <w:rFonts w:eastAsia="Times New Roman"/>
          </w:rPr>
          <w:t xml:space="preserve">of each combinatorial knockout strain </w:t>
        </w:r>
      </w:ins>
      <w:ins w:id="24" w:author="Frederick Roth" w:date="2018-09-11T15:10:00Z">
        <w:r w:rsidR="004210F6">
          <w:rPr>
            <w:rFonts w:eastAsia="Times New Roman"/>
          </w:rPr>
          <w:t xml:space="preserve">and its resistance </w:t>
        </w:r>
      </w:ins>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del w:id="25" w:author="Frederick Roth" w:date="2018-09-11T15:10:00Z">
        <w:r w:rsidRPr="004059F2" w:rsidDel="004210F6">
          <w:rPr>
            <w:rFonts w:eastAsia="Times New Roman"/>
          </w:rPr>
          <w:delText>drugs</w:delText>
        </w:r>
      </w:del>
      <w:ins w:id="26" w:author="Frederick Roth" w:date="2018-09-11T15:10:00Z">
        <w:r w:rsidR="004210F6">
          <w:rPr>
            <w:rFonts w:eastAsia="Times New Roman"/>
          </w:rPr>
          <w:t>bioactive compounds (‘drugs’)</w:t>
        </w:r>
      </w:ins>
      <w:r w:rsidRPr="004059F2">
        <w:rPr>
          <w:rFonts w:eastAsia="Times New Roman"/>
        </w:rPr>
        <w:t>. The resulting genotype-to-resistance landscapes revealed many complex drug-dependent genetic interactions. 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ins w:id="27" w:author="Frederick Roth" w:date="2018-09-11T15:11:00Z">
        <w:r w:rsidR="004210F6">
          <w:rPr>
            <w:rFonts w:eastAsia="Times New Roman"/>
          </w:rPr>
          <w:t xml:space="preserve">both </w:t>
        </w:r>
      </w:ins>
      <w:r w:rsidRPr="004059F2">
        <w:rPr>
          <w:rFonts w:eastAsia="Times New Roman"/>
        </w:rPr>
        <w:t>fluconazole and ketoconazole</w:t>
      </w:r>
      <w:r w:rsidR="005C6714">
        <w:rPr>
          <w:rFonts w:eastAsia="Times New Roman"/>
        </w:rPr>
        <w:t xml:space="preserve">, </w:t>
      </w:r>
      <w:del w:id="28" w:author="Frederick Roth" w:date="2018-09-11T15:11:00Z">
        <w:r w:rsidR="005C6714" w:rsidDel="004210F6">
          <w:rPr>
            <w:rFonts w:eastAsia="Times New Roman"/>
          </w:rPr>
          <w:delText xml:space="preserve">and </w:delText>
        </w:r>
      </w:del>
      <w:ins w:id="29" w:author="Frederick Roth" w:date="2018-09-11T15:11:00Z">
        <w:r w:rsidR="004210F6">
          <w:rPr>
            <w:rFonts w:eastAsia="Times New Roman"/>
          </w:rPr>
          <w:t xml:space="preserve">further </w:t>
        </w:r>
      </w:ins>
      <w:del w:id="30" w:author="Frederick Roth" w:date="2018-09-11T15:11:00Z">
        <w:r w:rsidR="005C6714" w:rsidDel="004210F6">
          <w:rPr>
            <w:rFonts w:eastAsia="Times New Roman"/>
          </w:rPr>
          <w:delText xml:space="preserve">found </w:delText>
        </w:r>
      </w:del>
      <w:ins w:id="31" w:author="Frederick Roth" w:date="2018-09-11T15:11:00Z">
        <w:r w:rsidR="004210F6">
          <w:rPr>
            <w:rFonts w:eastAsia="Times New Roman"/>
          </w:rPr>
          <w:t xml:space="preserve">finding </w:t>
        </w:r>
      </w:ins>
      <w:r w:rsidR="005C6714">
        <w:rPr>
          <w:rFonts w:eastAsia="Times New Roman"/>
        </w:rPr>
        <w:t xml:space="preserve">that </w:t>
      </w:r>
      <w:del w:id="32" w:author="Frederick Roth" w:date="2018-09-11T15:11:00Z">
        <w:r w:rsidR="005C6714" w:rsidDel="004210F6">
          <w:rPr>
            <w:rFonts w:eastAsia="Times New Roman"/>
          </w:rPr>
          <w:delText xml:space="preserve">the </w:delText>
        </w:r>
      </w:del>
      <w:r w:rsidR="005C6714">
        <w:rPr>
          <w:rFonts w:eastAsia="Times New Roman"/>
        </w:rPr>
        <w:t xml:space="preserve">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del w:id="33" w:author="Frederick Roth" w:date="2018-09-11T15:12:00Z">
        <w:r w:rsidRPr="004059F2" w:rsidDel="004210F6">
          <w:rPr>
            <w:rFonts w:eastAsia="Times New Roman"/>
          </w:rPr>
          <w:delText xml:space="preserve">To </w:delText>
        </w:r>
      </w:del>
      <w:ins w:id="34" w:author="Frederick Roth" w:date="2018-09-11T15:13:00Z">
        <w:r w:rsidR="004B1EB3">
          <w:rPr>
            <w:rFonts w:eastAsia="Times New Roman"/>
          </w:rPr>
          <w:t xml:space="preserve">We </w:t>
        </w:r>
      </w:ins>
      <w:ins w:id="35" w:author="Frederick Roth" w:date="2018-09-11T15:14:00Z">
        <w:r w:rsidR="004B1EB3">
          <w:rPr>
            <w:rFonts w:eastAsia="Times New Roman"/>
          </w:rPr>
          <w:t xml:space="preserve">used a </w:t>
        </w:r>
      </w:ins>
      <w:ins w:id="36" w:author="Frederick Roth" w:date="2018-09-11T15:13:00Z">
        <w:r w:rsidR="004210F6">
          <w:rPr>
            <w:rFonts w:eastAsia="Times New Roman"/>
          </w:rPr>
          <w:t xml:space="preserve">non-linear </w:t>
        </w:r>
      </w:ins>
      <w:ins w:id="37" w:author="Frederick Roth" w:date="2018-09-11T15:12:00Z">
        <w:r w:rsidR="004210F6">
          <w:rPr>
            <w:rFonts w:eastAsia="Times New Roman"/>
          </w:rPr>
          <w:t xml:space="preserve">computational </w:t>
        </w:r>
      </w:ins>
      <w:del w:id="38" w:author="Frederick Roth" w:date="2018-09-11T15:12:00Z">
        <w:r w:rsidR="00CF0E82" w:rsidDel="004210F6">
          <w:rPr>
            <w:rFonts w:eastAsia="Times New Roman"/>
          </w:rPr>
          <w:delText xml:space="preserve">better </w:delText>
        </w:r>
        <w:r w:rsidRPr="004059F2" w:rsidDel="004210F6">
          <w:rPr>
            <w:rFonts w:eastAsia="Times New Roman"/>
          </w:rPr>
          <w:delText xml:space="preserve">understand </w:delText>
        </w:r>
      </w:del>
      <w:ins w:id="39" w:author="Frederick Roth" w:date="2018-09-11T15:12:00Z">
        <w:r w:rsidR="004210F6">
          <w:rPr>
            <w:rFonts w:eastAsia="Times New Roman"/>
          </w:rPr>
          <w:t xml:space="preserve">model </w:t>
        </w:r>
      </w:ins>
      <w:ins w:id="40" w:author="Frederick Roth" w:date="2018-09-11T15:13:00Z">
        <w:r w:rsidR="004210F6">
          <w:rPr>
            <w:rFonts w:eastAsia="Times New Roman"/>
          </w:rPr>
          <w:t xml:space="preserve">of </w:t>
        </w:r>
      </w:ins>
      <w:ins w:id="41" w:author="Frederick Roth" w:date="2018-09-11T15:14:00Z">
        <w:r w:rsidR="004B1EB3">
          <w:rPr>
            <w:rFonts w:eastAsia="Times New Roman"/>
          </w:rPr>
          <w:t xml:space="preserve">underlying </w:t>
        </w:r>
      </w:ins>
      <w:ins w:id="42" w:author="Frederick Roth" w:date="2018-09-11T15:13:00Z">
        <w:r w:rsidR="004210F6">
          <w:rPr>
            <w:rFonts w:eastAsia="Times New Roman"/>
          </w:rPr>
          <w:t xml:space="preserve">genetic relationships </w:t>
        </w:r>
      </w:ins>
      <w:ins w:id="43" w:author="Frederick Roth" w:date="2018-09-11T15:14:00Z">
        <w:r w:rsidR="004B1EB3">
          <w:rPr>
            <w:rFonts w:eastAsia="Times New Roman"/>
          </w:rPr>
          <w:t xml:space="preserve">to </w:t>
        </w:r>
      </w:ins>
      <w:del w:id="44" w:author="Frederick Roth" w:date="2018-09-11T15:13:00Z">
        <w:r w:rsidR="00CF0E82" w:rsidDel="004210F6">
          <w:rPr>
            <w:rFonts w:eastAsia="Times New Roman"/>
          </w:rPr>
          <w:delText xml:space="preserve">the mechanistic basis for </w:delText>
        </w:r>
      </w:del>
      <w:del w:id="45" w:author="Frederick Roth" w:date="2018-09-11T15:11:00Z">
        <w:r w:rsidR="00CF0E82" w:rsidDel="004210F6">
          <w:rPr>
            <w:rFonts w:eastAsia="Times New Roman"/>
          </w:rPr>
          <w:delText>the</w:delText>
        </w:r>
        <w:r w:rsidR="00B255F3" w:rsidDel="004210F6">
          <w:rPr>
            <w:rFonts w:eastAsia="Times New Roman"/>
          </w:rPr>
          <w:delText xml:space="preserve"> many</w:delText>
        </w:r>
        <w:r w:rsidR="00CF0E82" w:rsidDel="004210F6">
          <w:rPr>
            <w:rFonts w:eastAsia="Times New Roman"/>
          </w:rPr>
          <w:delText xml:space="preserve"> </w:delText>
        </w:r>
      </w:del>
      <w:del w:id="46" w:author="Frederick Roth" w:date="2018-09-11T15:13:00Z">
        <w:r w:rsidR="00CF0E82" w:rsidDel="004210F6">
          <w:rPr>
            <w:rFonts w:eastAsia="Times New Roman"/>
          </w:rPr>
          <w:delText>complex</w:delText>
        </w:r>
        <w:r w:rsidRPr="004059F2" w:rsidDel="004210F6">
          <w:rPr>
            <w:rFonts w:eastAsia="Times New Roman"/>
          </w:rPr>
          <w:delText xml:space="preserve"> interactions</w:delText>
        </w:r>
      </w:del>
      <w:del w:id="47" w:author="Frederick Roth" w:date="2018-09-11T15:14:00Z">
        <w:r w:rsidRPr="004059F2" w:rsidDel="004B1EB3">
          <w:rPr>
            <w:rFonts w:eastAsia="Times New Roman"/>
          </w:rPr>
          <w:delText xml:space="preserve">, we </w:delText>
        </w:r>
      </w:del>
      <w:del w:id="48" w:author="Frederick Roth" w:date="2018-09-11T15:11:00Z">
        <w:r w:rsidR="00CF0E82" w:rsidDel="004210F6">
          <w:rPr>
            <w:rFonts w:eastAsia="Times New Roman"/>
          </w:rPr>
          <w:delText>hypothesized</w:delText>
        </w:r>
        <w:r w:rsidRPr="004059F2" w:rsidDel="004210F6">
          <w:rPr>
            <w:rFonts w:eastAsia="Times New Roman"/>
          </w:rPr>
          <w:delText xml:space="preserve"> and </w:delText>
        </w:r>
      </w:del>
      <w:del w:id="49" w:author="Frederick Roth" w:date="2018-09-11T15:14:00Z">
        <w:r w:rsidRPr="004059F2" w:rsidDel="004B1EB3">
          <w:rPr>
            <w:rFonts w:eastAsia="Times New Roman"/>
          </w:rPr>
          <w:delText>computationally reconstructed</w:delText>
        </w:r>
        <w:r w:rsidR="00AD6775" w:rsidDel="004B1EB3">
          <w:rPr>
            <w:rFonts w:eastAsia="Times New Roman"/>
          </w:rPr>
          <w:delText xml:space="preserve"> a</w:delText>
        </w:r>
        <w:r w:rsidRPr="004059F2" w:rsidDel="004B1EB3">
          <w:rPr>
            <w:rFonts w:eastAsia="Times New Roman"/>
          </w:rPr>
          <w:delText xml:space="preserve"> </w:delText>
        </w:r>
        <w:r w:rsidR="00075902" w:rsidDel="004B1EB3">
          <w:rPr>
            <w:rFonts w:eastAsia="Times New Roman"/>
          </w:rPr>
          <w:delText>non-linear</w:delText>
        </w:r>
        <w:r w:rsidRPr="004059F2" w:rsidDel="004B1EB3">
          <w:rPr>
            <w:rFonts w:eastAsia="Times New Roman"/>
          </w:rPr>
          <w:delText xml:space="preserve"> system model</w:delText>
        </w:r>
        <w:r w:rsidR="00782245" w:rsidDel="004B1EB3">
          <w:rPr>
            <w:rFonts w:eastAsia="Times New Roman"/>
          </w:rPr>
          <w:delText>,</w:delText>
        </w:r>
        <w:r w:rsidRPr="004059F2" w:rsidDel="004B1EB3">
          <w:rPr>
            <w:rFonts w:eastAsia="Times New Roman"/>
          </w:rPr>
          <w:delText xml:space="preserve"> </w:delText>
        </w:r>
        <w:r w:rsidR="00CF0E82" w:rsidDel="004B1EB3">
          <w:rPr>
            <w:rFonts w:eastAsia="Times New Roman"/>
          </w:rPr>
          <w:delText xml:space="preserve">which </w:delText>
        </w:r>
        <w:r w:rsidR="00CA31D0" w:rsidDel="004B1EB3">
          <w:rPr>
            <w:rFonts w:eastAsia="Times New Roman"/>
          </w:rPr>
          <w:delText>related genotype to phenotype with high overall accuracy,</w:delText>
        </w:r>
        <w:r w:rsidR="001A6131" w:rsidDel="004B1EB3">
          <w:rPr>
            <w:rFonts w:eastAsia="Times New Roman"/>
          </w:rPr>
          <w:delText xml:space="preserve"> and </w:delText>
        </w:r>
        <w:r w:rsidR="00CA31D0" w:rsidDel="004B1EB3">
          <w:rPr>
            <w:rFonts w:eastAsia="Times New Roman"/>
          </w:rPr>
          <w:delText xml:space="preserve"> </w:delText>
        </w:r>
      </w:del>
      <w:r w:rsidR="00CF0E82">
        <w:rPr>
          <w:rFonts w:eastAsia="Times New Roman"/>
        </w:rPr>
        <w:t>guide</w:t>
      </w:r>
      <w:del w:id="50" w:author="Frederick Roth" w:date="2018-09-11T15:14:00Z">
        <w:r w:rsidR="00CF0E82" w:rsidDel="004B1EB3">
          <w:rPr>
            <w:rFonts w:eastAsia="Times New Roman"/>
          </w:rPr>
          <w:delText>d</w:delText>
        </w:r>
      </w:del>
      <w:r w:rsidR="00CF0E82">
        <w:rPr>
          <w:rFonts w:eastAsia="Times New Roman"/>
        </w:rPr>
        <w:t xml:space="preserve"> </w:t>
      </w:r>
      <w:r w:rsidRPr="004059F2">
        <w:rPr>
          <w:rFonts w:eastAsia="Times New Roman"/>
        </w:rPr>
        <w:t xml:space="preserve">further experimental characterization of the azole-resistant quadruple knockout. </w:t>
      </w:r>
      <w:del w:id="51" w:author="Frederick Roth" w:date="2018-09-11T15:14:00Z">
        <w:r w:rsidRPr="004059F2" w:rsidDel="004B1EB3">
          <w:rPr>
            <w:rFonts w:eastAsia="Times New Roman"/>
          </w:rPr>
          <w:delText>These results motivate the future use of</w:delText>
        </w:r>
      </w:del>
      <w:ins w:id="52" w:author="Frederick Roth" w:date="2018-09-11T15:15:00Z">
        <w:r w:rsidR="004B1EB3">
          <w:rPr>
            <w:rFonts w:eastAsia="Times New Roman"/>
          </w:rPr>
          <w:t xml:space="preserve">Together, our results show that </w:t>
        </w:r>
      </w:ins>
      <w:del w:id="53" w:author="Frederick Roth" w:date="2018-09-11T15:14:00Z">
        <w:r w:rsidRPr="004059F2" w:rsidDel="004B1EB3">
          <w:rPr>
            <w:rFonts w:eastAsia="Times New Roman"/>
          </w:rPr>
          <w:delText xml:space="preserve"> </w:delText>
        </w:r>
      </w:del>
      <w:r w:rsidRPr="004059F2">
        <w:rPr>
          <w:rFonts w:eastAsia="Times New Roman"/>
        </w:rPr>
        <w:t xml:space="preserve">DCGA </w:t>
      </w:r>
      <w:del w:id="54" w:author="Frederick Roth" w:date="2018-09-11T15:15:00Z">
        <w:r w:rsidRPr="004059F2" w:rsidDel="004B1EB3">
          <w:rPr>
            <w:rFonts w:eastAsia="Times New Roman"/>
          </w:rPr>
          <w:delText xml:space="preserve">to </w:delText>
        </w:r>
      </w:del>
      <w:ins w:id="55" w:author="Frederick Roth" w:date="2018-09-11T15:15:00Z">
        <w:r w:rsidR="004B1EB3">
          <w:rPr>
            <w:rFonts w:eastAsia="Times New Roman"/>
          </w:rPr>
          <w:t xml:space="preserve">can </w:t>
        </w:r>
      </w:ins>
      <w:r w:rsidRPr="004059F2">
        <w:rPr>
          <w:rFonts w:eastAsia="Times New Roman"/>
        </w:rPr>
        <w:t xml:space="preserve">discover unexpected high-order genotype-to-trait relationships and </w:t>
      </w:r>
      <w:del w:id="56" w:author="Frederick Roth" w:date="2018-09-11T15:15:00Z">
        <w:r w:rsidRPr="004059F2" w:rsidDel="004B1EB3">
          <w:rPr>
            <w:rFonts w:eastAsia="Times New Roman"/>
          </w:rPr>
          <w:delText xml:space="preserve">exploit </w:delText>
        </w:r>
      </w:del>
      <w:ins w:id="57" w:author="Frederick Roth" w:date="2018-09-11T15:15:00Z">
        <w:r w:rsidR="004B1EB3">
          <w:rPr>
            <w:rFonts w:eastAsia="Times New Roman"/>
          </w:rPr>
          <w:t xml:space="preserve">model </w:t>
        </w:r>
      </w:ins>
      <w:r w:rsidRPr="004059F2">
        <w:rPr>
          <w:rFonts w:eastAsia="Times New Roman"/>
        </w:rPr>
        <w:t xml:space="preserve">them to </w:t>
      </w:r>
      <w:del w:id="58" w:author="Frederick Roth" w:date="2018-09-11T15:15:00Z">
        <w:r w:rsidRPr="004059F2" w:rsidDel="004B1EB3">
          <w:rPr>
            <w:rFonts w:eastAsia="Times New Roman"/>
          </w:rPr>
          <w:delText xml:space="preserve">model </w:delText>
        </w:r>
      </w:del>
      <w:ins w:id="59" w:author="Frederick Roth" w:date="2018-09-11T15:15:00Z">
        <w:r w:rsidR="004B1EB3">
          <w:rPr>
            <w:rFonts w:eastAsia="Times New Roman"/>
          </w:rPr>
          <w:t xml:space="preserve">better understand </w:t>
        </w:r>
      </w:ins>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5677959C"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082D7A">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del w:id="60" w:author="Frederick Roth" w:date="2018-09-11T15:17:00Z">
        <w:r w:rsidDel="004B1EB3">
          <w:delText xml:space="preserve">often </w:delText>
        </w:r>
      </w:del>
      <w:r>
        <w:t xml:space="preserve">encode gene products which </w:t>
      </w:r>
      <w:ins w:id="61" w:author="Frederick Roth" w:date="2018-09-11T15:17:00Z">
        <w:r w:rsidR="004B1EB3">
          <w:t xml:space="preserve">often </w:t>
        </w:r>
      </w:ins>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 xml:space="preserve">combinatorial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commentRangeStart w:id="62"/>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62"/>
      <w:r w:rsidR="00B65A07">
        <w:rPr>
          <w:rStyle w:val="CommentReference"/>
          <w:rFonts w:asciiTheme="minorHAnsi" w:hAnsiTheme="minorHAnsi" w:cstheme="minorBidi"/>
        </w:rPr>
        <w:commentReference w:id="62"/>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FD7399">
        <w:rPr>
          <w:lang w:val="en-CA"/>
        </w:rPr>
        <w:instrText>ADDIN CSL_CITATION { "citationItems" : [ { "id" : "ITEM-1", "itemData" : { "DOI" : "10.1016/J.JMB.2018.06.026", "ISSN" : "0022-2836", "abstract" : "Synthetic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 "author" : [ { "dropping-particle" : "", "family" : "Shen", "given" : "John Paul", "non-dropping-particle" : "", "parse-names" : false, "suffix" : "" }, { "dropping-particle" : "", "family" : "Ideker", "given" : "Trey", "non-dropping-particle" : "", "parse-names" : false, "suffix" : "" } ], "container-title" : "Journal of Molecular Biology", "id" : "ITEM-1", "issue" : "18", "issued" : { "date-parts" : [ [ "2018", "9", "14" ] ] }, "page" : "2900-2912", "publisher" : "Academic Press", "title" : "Synthetic Lethal Networks for Precision Oncology: Promises and Pitfalls", "type" : "article-journal", "volume" : "430" }, "uris" : [ "http://www.mendeley.com/documents/?uuid=138d32ca-68dc-31aa-ac86-cb73e7a66ad7" ] }, { "id" : "ITEM-2", "itemData" : { "DOI" : "10.1016/J.CELL.2018.06.010", "ISSN" : "0092-8674", "abstract" : "Seminal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 "author" : [ { "dropping-particle" : "", "family" : "Horlbeck", "given" : "Max A.", "non-dropping-particle" : "", "parse-names" : false, "suffix" : "" }, { "dropping-particle" : "", "family" : "Xu", "given" : "Albert", "non-dropping-particle" : "", "parse-names" : false, "suffix" : "" }, { "dropping-particle" : "", "family" : "Wang", "given" : "Min", "non-dropping-particle" : "", "parse-names" : false, "suffix" : "" }, { "dropping-particle" : "", "family" : "Bennett", "given" : "Neal K.", "non-dropping-particle" : "", "parse-names" : false, "suffix" : "" }, { "dropping-particle" : "", "family" : "Park", "given" : "Chong Y.", "non-dropping-particle" : "", "parse-names" : false, "suffix" : "" }, { "dropping-particle" : "", "family" : "Bogdanoff", "given" : "Derek", "non-dropping-particle" : "", "parse-names" : false, "suffix" : "" }, { "dropping-particle" : "", "family" : "Adamson", "given" : "Britt", "non-dropping-particle" : "", "parse-names" : false, "suffix" : "" }, { "dropping-particle" : "", "family" : "Chow", "given" : "Eric D.", "non-dropping-particle" : "", "parse-names" : false, "suffix" : "" }, { "dropping-particle" : "", "family" : "Kampmann", "given" : "Martin", "non-dropping-particle" : "", "parse-names" : false, "suffix" : "" }, { "dropping-particle" : "", "family" : "Peterson", "given" : "Tim R.", "non-dropping-particle" : "", "parse-names" : false, "suffix" : "" }, { "dropping-particle" : "", "family" : "Nakamura", "given" : "Ken", "non-dropping-particle" : "", "parse-names" : false, "suffix" : "" }, { "dropping-particle" : "", "family" : "Fischbach", "given" : "Michael A.", "non-dropping-particle" : "", "parse-names" : false, "suffix" : "" }, { "dropping-particle" : "", "family" : "Weissman", "given" : "Jonathan S.", "non-dropping-particle" : "", "parse-names" : false, "suffix" : "" }, { "dropping-particle" : "", "family" : "Gilbert", "given" : "Luke A.", "non-dropping-particle" : "", "parse-names" : false, "suffix" : "" } ], "container-title" : "Cell", "id" : "ITEM-2", "issue" : "4", "issued" : { "date-parts" : [ [ "2018", "8", "9" ] ] }, "page" : "953-967.e22", "publisher" : "Cell Press", "title" : "Mapping the Genetic Landscape of Human Cells", "type" : "article-journal", "volume" : "174" }, "uris" : [ "http://www.mendeley.com/documents/?uuid=5953652c-a848-3c9a-8f64-e9a77dd09217" ] } ], "mendeley" : { "formattedCitation" : "&lt;sup&gt;6,7&lt;/sup&gt;", "plainTextFormattedCitation" : "6,7", "previouslyFormattedCitation" : "&lt;sup&gt;6,7&lt;/sup&gt;" }, "properties" : { "noteIndex" : 0 }, "schema" : "https://github.com/citation-style-language/schema/raw/master/csl-citation.json" }</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w:t>
      </w:r>
      <w:r w:rsidR="009A74DE">
        <w:rPr>
          <w:lang w:val="en-CA"/>
        </w:rPr>
        <w:fldChar w:fldCharType="begin" w:fldLock="1"/>
      </w:r>
      <w:r w:rsidR="00FD7399">
        <w:rPr>
          <w:lang w:val="en-CA"/>
        </w:rPr>
        <w: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"&lt;sup&gt;8&lt;/sup&gt;", "plainTextFormattedCitation" : "8", "previouslyFormattedCitation" : "&lt;sup&gt;8&lt;/sup&gt;" }, "properties" : { "noteIndex" : 0 }, "schema" : "https://github.com/citation-style-language/schema/raw/master/csl-citation.json" }</w:instrText>
      </w:r>
      <w:r w:rsidR="009A74DE">
        <w:rPr>
          <w:lang w:val="en-CA"/>
        </w:rPr>
        <w:fldChar w:fldCharType="separate"/>
      </w:r>
      <w:r w:rsidR="00D02749" w:rsidRPr="00D02749">
        <w:rPr>
          <w:noProof/>
          <w:vertAlign w:val="superscript"/>
          <w:lang w:val="en-CA"/>
        </w:rPr>
        <w:t>8</w:t>
      </w:r>
      <w:r w:rsidR="009A74DE">
        <w:rPr>
          <w:lang w:val="en-CA"/>
        </w:rPr>
        <w:fldChar w:fldCharType="end"/>
      </w:r>
      <w:r w:rsidR="009A74DE">
        <w:rPr>
          <w:lang w:val="en-CA"/>
        </w:rPr>
        <w:t xml:space="preserve"> to ~5,000 when genes are perturbed in pairs</w:t>
      </w:r>
      <w:r w:rsidR="009A74DE"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9A74DE" w:rsidRPr="00233F15">
        <w:rPr>
          <w:lang w:val="en-CA"/>
        </w:rPr>
        <w:fldChar w:fldCharType="separate"/>
      </w:r>
      <w:r w:rsidR="009A74DE" w:rsidRPr="00233F15">
        <w:rPr>
          <w:noProof/>
          <w:vertAlign w:val="superscript"/>
          <w:lang w:val="en-CA"/>
        </w:rPr>
        <w:t>5</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FD7399">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"&lt;sup&gt;5,9&lt;/sup&gt;", "plainTextFormattedCitation" : "5,9", "previouslyFormattedCitation" : "&lt;sup&gt;5,9&lt;/sup&gt;" }, "properties" : { "noteIndex" : 0 }, "schema" : "https://github.com/citation-style-language/schema/raw/master/csl-citation.json" }</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FD7399">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6DC0AF57"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9A74DE">
        <w:rPr>
          <w:lang w:val="en-CA"/>
        </w:rPr>
        <w:t xml:space="preserve">In yeast, triple mutant interactions </w:t>
      </w:r>
      <w:commentRangeStart w:id="63"/>
      <w:r w:rsidR="00DC79BF">
        <w:rPr>
          <w:lang w:val="en-CA"/>
        </w:rPr>
        <w:t>(</w:t>
      </w:r>
      <w:r w:rsidR="009A74DE">
        <w:rPr>
          <w:lang w:val="en-CA"/>
        </w:rPr>
        <w:t xml:space="preserve">for which a triple mutant </w:t>
      </w:r>
      <w:r w:rsidR="004301B9">
        <w:rPr>
          <w:lang w:val="en-CA"/>
        </w:rPr>
        <w:t>phenotype</w:t>
      </w:r>
      <w:r w:rsidR="00DC79BF">
        <w:rPr>
          <w:lang w:val="en-CA"/>
        </w:rPr>
        <w:t xml:space="preserve"> cannot be </w:t>
      </w:r>
      <w:r w:rsidR="009A74DE">
        <w:rPr>
          <w:lang w:val="en-CA"/>
        </w:rPr>
        <w:t xml:space="preserve">simply </w:t>
      </w:r>
      <w:r w:rsidR="00DC79BF">
        <w:rPr>
          <w:lang w:val="en-CA"/>
        </w:rPr>
        <w:t xml:space="preserve">explained by </w:t>
      </w:r>
      <w:r w:rsidR="009A74DE">
        <w:rPr>
          <w:lang w:val="en-CA"/>
        </w:rPr>
        <w:t xml:space="preserve">the component </w:t>
      </w:r>
      <w:r w:rsidR="00DC79BF">
        <w:rPr>
          <w:lang w:val="en-CA"/>
        </w:rPr>
        <w:t xml:space="preserve">single and double mutant </w:t>
      </w:r>
      <w:r w:rsidR="009A74DE">
        <w:rPr>
          <w:lang w:val="en-CA"/>
        </w:rPr>
        <w:t>phenotypes</w:t>
      </w:r>
      <w:r w:rsidR="00DC79BF">
        <w:rPr>
          <w:lang w:val="en-CA"/>
        </w:rPr>
        <w:t>)</w:t>
      </w:r>
      <w:r w:rsidR="00DC79BF" w:rsidRPr="00DC79BF">
        <w:rPr>
          <w:lang w:val="en-CA"/>
        </w:rPr>
        <w:t xml:space="preserve">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FD7399">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"&lt;sup&gt;12&lt;/sup&gt;", "plainTextFormattedCitation" : "12", "previouslyFormattedCitation" : "&lt;sup&gt;12&lt;/sup&gt;" }, "properties" : { "noteIndex" : 0 }, "schema" : "https://github.com/citation-style-language/schema/raw/master/csl-citation.json" }</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commentRangeEnd w:id="63"/>
      <w:r w:rsidR="00D333E8">
        <w:rPr>
          <w:rStyle w:val="CommentReference"/>
          <w:rFonts w:asciiTheme="minorHAnsi" w:hAnsiTheme="minorHAnsi" w:cstheme="minorBidi"/>
        </w:rPr>
        <w:commentReference w:id="63"/>
      </w:r>
      <w:r w:rsidR="008D75CD" w:rsidRPr="00233F15">
        <w:rPr>
          <w:lang w:val="en-CA"/>
        </w:rPr>
        <w:t>.</w:t>
      </w:r>
      <w:del w:id="64" w:author="Frederick Roth" w:date="2018-09-11T15:18:00Z">
        <w:r w:rsidR="00CF5FC1" w:rsidDel="004B1EB3">
          <w:rPr>
            <w:lang w:val="en-CA"/>
          </w:rPr>
          <w:delText xml:space="preserve"> [</w:delText>
        </w:r>
        <w:r w:rsidR="00CF5FC1" w:rsidRPr="00DA6841" w:rsidDel="004B1EB3">
          <w:rPr>
            <w:highlight w:val="yellow"/>
            <w:lang w:val="en-CA"/>
          </w:rPr>
          <w:delText>Fritz stopped here</w:delText>
        </w:r>
        <w:r w:rsidR="00CF5FC1" w:rsidDel="004B1EB3">
          <w:rPr>
            <w:lang w:val="en-CA"/>
          </w:rPr>
          <w:delText xml:space="preserve">] </w:delText>
        </w:r>
      </w:del>
      <w:ins w:id="65" w:author="Frederick Roth" w:date="2018-09-11T15:18:00Z">
        <w:r w:rsidR="004B1EB3">
          <w:rPr>
            <w:lang w:val="en-CA"/>
          </w:rPr>
          <w:t xml:space="preserve"> </w:t>
        </w:r>
      </w:ins>
      <w:del w:id="66" w:author="Frederick Roth" w:date="2018-09-11T15:19:00Z">
        <w:r w:rsidR="002C5F81" w:rsidDel="004B1EB3">
          <w:rPr>
            <w:lang w:val="en-CA"/>
          </w:rPr>
          <w:delText>These</w:delText>
        </w:r>
        <w:r w:rsidR="00CF5FC1" w:rsidDel="004B1EB3">
          <w:rPr>
            <w:lang w:val="en-CA"/>
          </w:rPr>
          <w:delText xml:space="preserve"> t</w:delText>
        </w:r>
      </w:del>
      <w:ins w:id="67" w:author="Frederick Roth" w:date="2018-09-11T15:19:00Z">
        <w:r w:rsidR="004B1EB3">
          <w:rPr>
            <w:lang w:val="en-CA"/>
          </w:rPr>
          <w:t>T</w:t>
        </w:r>
      </w:ins>
      <w:r w:rsidR="00CF5FC1">
        <w:rPr>
          <w:lang w:val="en-CA"/>
        </w:rPr>
        <w:t>riple</w:t>
      </w:r>
      <w:r w:rsidR="00C8226B">
        <w:rPr>
          <w:lang w:val="en-CA"/>
        </w:rPr>
        <w:t xml:space="preserve"> </w:t>
      </w:r>
      <w:r w:rsidR="00771074">
        <w:rPr>
          <w:lang w:val="en-CA"/>
        </w:rPr>
        <w:t>mutant</w:t>
      </w:r>
      <w:r w:rsidR="00CF5FC1">
        <w:rPr>
          <w:lang w:val="en-CA"/>
        </w:rPr>
        <w:t xml:space="preserve"> interactions can arise </w:t>
      </w:r>
      <w:del w:id="68" w:author="Frederick Roth" w:date="2018-09-11T15:19:00Z">
        <w:r w:rsidR="00CF5FC1" w:rsidDel="004B1EB3">
          <w:rPr>
            <w:lang w:val="en-CA"/>
          </w:rPr>
          <w:delText xml:space="preserve">when perturbing both simple and complex biological </w:delText>
        </w:r>
        <w:r w:rsidR="00771074" w:rsidDel="004B1EB3">
          <w:rPr>
            <w:lang w:val="en-CA"/>
          </w:rPr>
          <w:delText>systems</w:delText>
        </w:r>
      </w:del>
      <w:ins w:id="69" w:author="Frederick Roth" w:date="2018-09-11T15:19:00Z">
        <w:r w:rsidR="004B1EB3">
          <w:rPr>
            <w:lang w:val="en-CA"/>
          </w:rPr>
          <w:t>from diverse pathway architectures</w:t>
        </w:r>
      </w:ins>
      <w:r w:rsidR="00771074" w:rsidRPr="00233F15">
        <w:rPr>
          <w:lang w:val="en-CA"/>
        </w:rPr>
        <w:fldChar w:fldCharType="begin" w:fldLock="1"/>
      </w:r>
      <w:r w:rsidR="00FD7399">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"&lt;sup&gt;13&lt;/sup&gt;", "plainTextFormattedCitation" : "13", "previouslyFormattedCitation" : "&lt;sup&gt;13&lt;/sup&gt;" }, "properties" : { "noteIndex" : 0 }, "schema" : "https://github.com/citation-style-language/schema/raw/master/csl-citation.json" }</w:instrText>
      </w:r>
      <w:r w:rsidR="00771074" w:rsidRPr="00233F15">
        <w:rPr>
          <w:lang w:val="en-CA"/>
        </w:rPr>
        <w:fldChar w:fldCharType="separate"/>
      </w:r>
      <w:r w:rsidR="00D02749" w:rsidRPr="00D02749">
        <w:rPr>
          <w:noProof/>
          <w:vertAlign w:val="superscript"/>
          <w:lang w:val="en-CA"/>
        </w:rPr>
        <w:t>13</w:t>
      </w:r>
      <w:r w:rsidR="00771074" w:rsidRPr="00233F15">
        <w:rPr>
          <w:lang w:val="en-CA"/>
        </w:rPr>
        <w:fldChar w:fldCharType="end"/>
      </w:r>
      <w:del w:id="70" w:author="Frederick Roth" w:date="2018-09-11T15:19:00Z">
        <w:r w:rsidR="006A32C8" w:rsidDel="004B1EB3">
          <w:rPr>
            <w:lang w:val="en-CA"/>
          </w:rPr>
          <w:delText xml:space="preserve">.  </w:delText>
        </w:r>
      </w:del>
      <w:ins w:id="71" w:author="Frederick Roth" w:date="2018-09-11T15:19:00Z">
        <w:r w:rsidR="004B1EB3">
          <w:rPr>
            <w:lang w:val="en-CA"/>
          </w:rPr>
          <w:t xml:space="preserve">, </w:t>
        </w:r>
      </w:ins>
      <w:del w:id="72" w:author="Frederick Roth" w:date="2018-09-11T15:19:00Z">
        <w:r w:rsidR="00C8226B" w:rsidDel="004B1EB3">
          <w:rPr>
            <w:lang w:val="en-CA"/>
          </w:rPr>
          <w:delText xml:space="preserve">Many individual examples of </w:delText>
        </w:r>
      </w:del>
      <w:ins w:id="73" w:author="Frederick Roth" w:date="2018-09-11T15:19:00Z">
        <w:r w:rsidR="004B1EB3">
          <w:rPr>
            <w:lang w:val="en-CA"/>
          </w:rPr>
          <w:t xml:space="preserve">and </w:t>
        </w:r>
      </w:ins>
      <w:del w:id="74" w:author="Frederick Roth" w:date="2018-09-11T15:19:00Z">
        <w:r w:rsidR="00C8226B" w:rsidDel="004B1EB3">
          <w:rPr>
            <w:lang w:val="en-CA"/>
          </w:rPr>
          <w:delText xml:space="preserve">more </w:delText>
        </w:r>
      </w:del>
      <w:r w:rsidR="00C8226B">
        <w:rPr>
          <w:lang w:val="en-CA"/>
        </w:rPr>
        <w:t xml:space="preserve">complex multi-variant effects </w:t>
      </w:r>
      <w:ins w:id="75" w:author="Frederick Roth" w:date="2018-09-11T15:20:00Z">
        <w:r w:rsidR="004B1EB3">
          <w:rPr>
            <w:lang w:val="en-CA"/>
          </w:rPr>
          <w:t xml:space="preserve">involving more than three genes </w:t>
        </w:r>
      </w:ins>
      <w:r w:rsidR="00C8226B">
        <w:rPr>
          <w:lang w:val="en-CA"/>
        </w:rPr>
        <w:t xml:space="preserve">have </w:t>
      </w:r>
      <w:del w:id="76" w:author="Frederick Roth" w:date="2018-09-11T15:19:00Z">
        <w:r w:rsidR="00C8226B" w:rsidDel="004B1EB3">
          <w:rPr>
            <w:lang w:val="en-CA"/>
          </w:rPr>
          <w:delText xml:space="preserve">also </w:delText>
        </w:r>
      </w:del>
      <w:r w:rsidR="00C8226B">
        <w:rPr>
          <w:lang w:val="en-CA"/>
        </w:rPr>
        <w:t xml:space="preserve">been </w:t>
      </w:r>
      <w:del w:id="77" w:author="Frederick Roth" w:date="2018-09-11T15:20:00Z">
        <w:r w:rsidR="00C8226B" w:rsidDel="004B1EB3">
          <w:rPr>
            <w:lang w:val="en-CA"/>
          </w:rPr>
          <w:delText>reported</w:delText>
        </w:r>
        <w:r w:rsidR="00A204CD" w:rsidDel="004B1EB3">
          <w:rPr>
            <w:lang w:val="en-CA"/>
          </w:rPr>
          <w:delText xml:space="preserve"> </w:delText>
        </w:r>
      </w:del>
      <w:ins w:id="78" w:author="Frederick Roth" w:date="2018-09-11T15:20:00Z">
        <w:r w:rsidR="004B1EB3">
          <w:rPr>
            <w:lang w:val="en-CA"/>
          </w:rPr>
          <w:t>reported</w:t>
        </w:r>
      </w:ins>
      <w:ins w:id="79" w:author="Frederick Roth" w:date="2018-09-11T15:23:00Z">
        <w:r w:rsidR="004B1EB3">
          <w:rPr>
            <w:lang w:val="en-CA"/>
          </w:rPr>
          <w:t xml:space="preserve"> (e.g. refs [14-15]</w:t>
        </w:r>
      </w:ins>
      <w:ins w:id="80" w:author="Frederick Roth" w:date="2018-09-11T15:20:00Z">
        <w:r w:rsidR="004B1EB3">
          <w:rPr>
            <w:lang w:val="en-CA"/>
          </w:rPr>
          <w:t xml:space="preserve">, including </w:t>
        </w:r>
      </w:ins>
      <w:del w:id="81" w:author="Frederick Roth" w:date="2018-09-11T15:20:00Z">
        <w:r w:rsidR="00A204CD" w:rsidDel="004B1EB3">
          <w:rPr>
            <w:lang w:val="en-CA"/>
          </w:rPr>
          <w:delText>in yeast</w:delText>
        </w:r>
        <w:r w:rsidR="00C8226B" w:rsidDel="004B1EB3">
          <w:rPr>
            <w:lang w:val="en-CA"/>
          </w:rPr>
          <w:delText xml:space="preserve">, </w:delText>
        </w:r>
      </w:del>
      <w:ins w:id="82" w:author="Frederick Roth" w:date="2018-09-11T15:20:00Z">
        <w:r w:rsidR="004B1EB3">
          <w:rPr>
            <w:lang w:val="en-CA"/>
          </w:rPr>
          <w:t xml:space="preserve">some that </w:t>
        </w:r>
      </w:ins>
      <w:ins w:id="83" w:author="Frederick Roth" w:date="2018-09-11T15:23:00Z">
        <w:r w:rsidR="004A3B0F">
          <w:rPr>
            <w:lang w:val="en-CA"/>
          </w:rPr>
          <w:t xml:space="preserve">involved </w:t>
        </w:r>
      </w:ins>
      <w:del w:id="84" w:author="Frederick Roth" w:date="2018-09-11T15:20:00Z">
        <w:r w:rsidR="00C8226B" w:rsidDel="004B1EB3">
          <w:rPr>
            <w:lang w:val="en-CA"/>
          </w:rPr>
          <w:delText xml:space="preserve">including those arising from </w:delText>
        </w:r>
        <w:r w:rsidR="00C36E86" w:rsidDel="004B1EB3">
          <w:rPr>
            <w:lang w:val="en-CA"/>
          </w:rPr>
          <w:delText>&gt;5</w:delText>
        </w:r>
        <w:r w:rsidR="008D75CD" w:rsidRPr="00233F15" w:rsidDel="004B1EB3">
          <w:rPr>
            <w:lang w:val="en-CA"/>
          </w:rPr>
          <w:delText xml:space="preserve">, 7, and </w:delText>
        </w:r>
      </w:del>
      <w:r w:rsidR="00C36E86">
        <w:rPr>
          <w:lang w:val="en-CA"/>
        </w:rPr>
        <w:t>&gt;</w:t>
      </w:r>
      <w:r w:rsidR="008D75CD" w:rsidRPr="00233F15">
        <w:rPr>
          <w:lang w:val="en-CA"/>
        </w:rPr>
        <w:t xml:space="preserve">20 </w:t>
      </w:r>
      <w:ins w:id="85" w:author="Frederick Roth" w:date="2018-09-11T15:23:00Z">
        <w:r w:rsidR="004A3B0F">
          <w:rPr>
            <w:lang w:val="en-CA"/>
          </w:rPr>
          <w:t xml:space="preserve">variants </w:t>
        </w:r>
      </w:ins>
      <w:del w:id="86" w:author="Frederick Roth" w:date="2018-09-11T15:23:00Z">
        <w:r w:rsidR="00CB0F65" w:rsidDel="004A3B0F">
          <w:rPr>
            <w:lang w:val="en-CA"/>
          </w:rPr>
          <w:delText>combined variants</w:delText>
        </w:r>
      </w:del>
      <w:ins w:id="87" w:author="Frederick Roth" w:date="2018-09-11T15:22:00Z">
        <w:r w:rsidR="004B1EB3">
          <w:rPr>
            <w:lang w:val="en-CA"/>
          </w:rPr>
          <w:t>[ref</w:t>
        </w:r>
      </w:ins>
      <w:ins w:id="88" w:author="Frederick Roth" w:date="2018-09-11T15:23:00Z">
        <w:r w:rsidR="004B1EB3">
          <w:rPr>
            <w:lang w:val="en-CA"/>
          </w:rPr>
          <w:t xml:space="preserve"> </w:t>
        </w:r>
      </w:ins>
      <w:ins w:id="89" w:author="Frederick Roth" w:date="2018-09-11T15:22:00Z">
        <w:r w:rsidR="004B1EB3">
          <w:rPr>
            <w:lang w:val="en-CA"/>
          </w:rPr>
          <w:t>16]</w:t>
        </w:r>
      </w:ins>
      <w:r w:rsidR="008D75CD" w:rsidRPr="00233F15">
        <w:rPr>
          <w:lang w:val="en-CA"/>
        </w:rPr>
        <w:t>.</w:t>
      </w:r>
      <w:r w:rsidR="00C8226B">
        <w:rPr>
          <w:lang w:val="en-CA"/>
        </w:rPr>
        <w:t xml:space="preserve">  </w:t>
      </w:r>
      <w:del w:id="90" w:author="Frederick Roth" w:date="2018-09-11T15:23:00Z">
        <w:r w:rsidR="00663F54" w:rsidDel="004A3B0F">
          <w:rPr>
            <w:lang w:val="en-CA"/>
          </w:rPr>
          <w:delText>S</w:delText>
        </w:r>
        <w:r w:rsidR="00A74468" w:rsidDel="004A3B0F">
          <w:rPr>
            <w:lang w:val="en-CA"/>
          </w:rPr>
          <w:delText xml:space="preserve">uch </w:delText>
        </w:r>
        <w:r w:rsidR="00663F54" w:rsidDel="004A3B0F">
          <w:rPr>
            <w:lang w:val="en-CA"/>
          </w:rPr>
          <w:delText>c</w:delText>
        </w:r>
      </w:del>
      <w:ins w:id="91" w:author="Frederick Roth" w:date="2018-09-11T15:23:00Z">
        <w:r w:rsidR="004A3B0F">
          <w:rPr>
            <w:lang w:val="en-CA"/>
          </w:rPr>
          <w:t>C</w:t>
        </w:r>
      </w:ins>
      <w:r w:rsidR="00663F54">
        <w:rPr>
          <w:lang w:val="en-CA"/>
        </w:rPr>
        <w:t xml:space="preserve">omplex interactions may </w:t>
      </w:r>
      <w:del w:id="92" w:author="Frederick Roth" w:date="2018-09-11T15:23:00Z">
        <w:r w:rsidR="00A204CD" w:rsidDel="004A3B0F">
          <w:rPr>
            <w:lang w:val="en-CA"/>
          </w:rPr>
          <w:delText xml:space="preserve">also </w:delText>
        </w:r>
        <w:r w:rsidR="005E648E" w:rsidDel="004A3B0F">
          <w:rPr>
            <w:lang w:val="en-CA"/>
          </w:rPr>
          <w:delText>mediate</w:delText>
        </w:r>
        <w:r w:rsidR="00663F54" w:rsidDel="004A3B0F">
          <w:rPr>
            <w:lang w:val="en-CA"/>
          </w:rPr>
          <w:delText xml:space="preserve"> the genetic basis of </w:delText>
        </w:r>
      </w:del>
      <w:ins w:id="93" w:author="Frederick Roth" w:date="2018-09-11T15:24:00Z">
        <w:r w:rsidR="004A3B0F">
          <w:rPr>
            <w:lang w:val="en-CA"/>
          </w:rPr>
          <w:t xml:space="preserve">have </w:t>
        </w:r>
      </w:ins>
      <w:r w:rsidR="00663F54">
        <w:rPr>
          <w:lang w:val="en-CA"/>
        </w:rPr>
        <w:t>medically-relevant pheno</w:t>
      </w:r>
      <w:r w:rsidR="00B90CDC">
        <w:rPr>
          <w:lang w:val="en-CA"/>
        </w:rPr>
        <w:t>types</w:t>
      </w:r>
      <w:ins w:id="94" w:author="Frederick Roth" w:date="2018-09-11T15:24:00Z">
        <w:r w:rsidR="004A3B0F">
          <w:rPr>
            <w:lang w:val="en-CA"/>
          </w:rPr>
          <w:t xml:space="preserve">, with </w:t>
        </w:r>
      </w:ins>
      <w:del w:id="95" w:author="Frederick Roth" w:date="2018-09-11T15:24:00Z">
        <w:r w:rsidR="00663F54" w:rsidDel="004A3B0F">
          <w:rPr>
            <w:lang w:val="en-CA"/>
          </w:rPr>
          <w:delText xml:space="preserve">.  </w:delText>
        </w:r>
      </w:del>
      <w:r w:rsidR="0096629A">
        <w:rPr>
          <w:lang w:val="en-CA"/>
        </w:rPr>
        <w:t>CGA of a</w:t>
      </w:r>
      <w:r w:rsidR="00663F54">
        <w:rPr>
          <w:lang w:val="en-CA"/>
        </w:rPr>
        <w:t>ntib</w:t>
      </w:r>
      <w:r w:rsidR="001306EA">
        <w:rPr>
          <w:lang w:val="en-CA"/>
        </w:rPr>
        <w:t xml:space="preserve">iotic resistance </w:t>
      </w:r>
      <w:del w:id="96" w:author="Frederick Roth" w:date="2018-09-11T15:24:00Z">
        <w:r w:rsidR="001306EA" w:rsidDel="004A3B0F">
          <w:rPr>
            <w:lang w:val="en-CA"/>
          </w:rPr>
          <w:delText xml:space="preserve">modelled </w:delText>
        </w:r>
      </w:del>
      <w:r w:rsidR="00663F54">
        <w:rPr>
          <w:lang w:val="en-CA"/>
        </w:rPr>
        <w:t xml:space="preserve">in </w:t>
      </w:r>
      <w:r w:rsidR="00663F54">
        <w:rPr>
          <w:i/>
          <w:lang w:val="en-CA"/>
        </w:rPr>
        <w:t>E. coli</w:t>
      </w:r>
      <w:r w:rsidR="00663F54">
        <w:rPr>
          <w:lang w:val="en-CA"/>
        </w:rPr>
        <w:t>, for example, suggest</w:t>
      </w:r>
      <w:ins w:id="97" w:author="Frederick Roth" w:date="2018-09-11T15:24:00Z">
        <w:r w:rsidR="004A3B0F">
          <w:rPr>
            <w:lang w:val="en-CA"/>
          </w:rPr>
          <w:t>ing</w:t>
        </w:r>
      </w:ins>
      <w:del w:id="98" w:author="Frederick Roth" w:date="2018-09-11T15:24:00Z">
        <w:r w:rsidR="00663F54" w:rsidDel="004A3B0F">
          <w:rPr>
            <w:lang w:val="en-CA"/>
          </w:rPr>
          <w:delText>s</w:delText>
        </w:r>
      </w:del>
      <w:r w:rsidR="00663F54">
        <w:rPr>
          <w:lang w:val="en-CA"/>
        </w:rPr>
        <w:t xml:space="preserve"> </w:t>
      </w:r>
      <w:del w:id="99" w:author="Frederick Roth" w:date="2018-09-11T15:24:00Z">
        <w:r w:rsidR="00663F54" w:rsidDel="004A3B0F">
          <w:rPr>
            <w:lang w:val="en-CA"/>
          </w:rPr>
          <w:delText xml:space="preserve">that </w:delText>
        </w:r>
      </w:del>
      <w:r w:rsidR="00663F54">
        <w:rPr>
          <w:lang w:val="en-CA"/>
        </w:rPr>
        <w:t xml:space="preserve">that </w:t>
      </w:r>
      <w:del w:id="100" w:author="Frederick Roth" w:date="2018-09-11T15:24:00Z">
        <w:r w:rsidR="00663F54" w:rsidDel="004A3B0F">
          <w:rPr>
            <w:lang w:val="en-CA"/>
          </w:rPr>
          <w:delText xml:space="preserve">unexpected </w:delText>
        </w:r>
      </w:del>
      <w:r w:rsidR="00663F54">
        <w:rPr>
          <w:lang w:val="en-CA"/>
        </w:rPr>
        <w:t xml:space="preserve">multi-variant </w:t>
      </w:r>
      <w:ins w:id="101" w:author="Frederick Roth" w:date="2018-09-11T15:24:00Z">
        <w:r w:rsidR="004A3B0F">
          <w:rPr>
            <w:lang w:val="en-CA"/>
          </w:rPr>
          <w:t xml:space="preserve">interactions </w:t>
        </w:r>
      </w:ins>
      <w:del w:id="102" w:author="Frederick Roth" w:date="2018-09-11T15:24:00Z">
        <w:r w:rsidR="00663F54" w:rsidDel="004A3B0F">
          <w:rPr>
            <w:lang w:val="en-CA"/>
          </w:rPr>
          <w:delText xml:space="preserve">effects </w:delText>
        </w:r>
      </w:del>
      <w:r w:rsidR="00663F54">
        <w:rPr>
          <w:lang w:val="en-CA"/>
        </w:rPr>
        <w:t xml:space="preserve">can </w:t>
      </w:r>
      <w:del w:id="103" w:author="Frederick Roth" w:date="2018-09-11T15:24:00Z">
        <w:r w:rsidR="00663F54" w:rsidDel="004A3B0F">
          <w:rPr>
            <w:lang w:val="en-CA"/>
          </w:rPr>
          <w:delText xml:space="preserve">open up </w:delText>
        </w:r>
      </w:del>
      <w:ins w:id="104" w:author="Frederick Roth" w:date="2018-09-11T15:24:00Z">
        <w:r w:rsidR="004A3B0F">
          <w:rPr>
            <w:lang w:val="en-CA"/>
          </w:rPr>
          <w:t xml:space="preserve">enable </w:t>
        </w:r>
      </w:ins>
      <w:r w:rsidR="00663F54">
        <w:rPr>
          <w:lang w:val="en-CA"/>
        </w:rPr>
        <w:t xml:space="preserve">many </w:t>
      </w:r>
      <w:del w:id="105" w:author="Frederick Roth" w:date="2018-09-11T15:24:00Z">
        <w:r w:rsidR="00663F54" w:rsidDel="004A3B0F">
          <w:rPr>
            <w:lang w:val="en-CA"/>
          </w:rPr>
          <w:delText xml:space="preserve">indirect </w:delText>
        </w:r>
      </w:del>
      <w:r w:rsidR="00663F54">
        <w:rPr>
          <w:lang w:val="en-CA"/>
        </w:rPr>
        <w:t>mutational paths towards resistance</w:t>
      </w:r>
      <w:r w:rsidR="00663F54">
        <w:rPr>
          <w:lang w:val="en-CA"/>
        </w:rPr>
        <w:fldChar w:fldCharType="begin" w:fldLock="1"/>
      </w:r>
      <w:r w:rsidR="00AF4C2E">
        <w:rPr>
          <w:lang w:val="en-CA"/>
        </w:rPr>
        <w:instrText>ADDIN CSL_CITATION { "citationItems" : [ { "id" : "ITEM-1", "itemData" : { "DOI" : "10.1038/ncomms8385", "ISSN" : "2041-1723", "PMID" : "26060115", "abstract" : "Predicting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 "author" : [ { "dropping-particle" : "", "family" : "Palmer", "given" : "Adam C.", "non-dropping-particle" : "", "parse-names" : false, "suffix" : "" }, { "dropping-particle" : "", "family" : "Toprak", "given" : "Erdal", "non-dropping-particle" : "", "parse-names" : false, "suffix" : "" }, { "dropping-particle" : "", "family" : "Baym", "given" : "Michael", "non-dropping-particle" : "", "parse-names" : false, "suffix" : "" }, { "dropping-particle" : "", "family" : "Kim", "given" : "Seungsoo", "non-dropping-particle" : "", "parse-names" : false, "suffix" : "" }, { "dropping-particle" : "", "family" : "Veres", "given" : "Adrian", "non-dropping-particle" : "", "parse-names" : false, "suffix" : "" }, { "dropping-particle" : "", "family" : "Bershtein", "given" : "Shimon", "non-dropping-particle" : "", "parse-names" : false, "suffix" : "" }, { "dropping-particle" : "", "family" : "Kishony", "given" : "Roy", "non-dropping-particle" : "", "parse-names" : false, "suffix" : "" } ], "container-title" : "Nature Communications", "id" : "ITEM-1", "issue" : "1", "issued" : { "date-parts" : [ [ "2015", "12", "10" ] ] }, "page" : "7385", "title" : "Delayed commitment to evolutionary fate in antibiotic resistance fitness landscapes", "type" : "article-journal", "volume" : "6" }, "uris" : [ "http://www.mendeley.com/documents/?uuid=237c0486-4d9e-35ac-99c9-8ddfff0b87d5" ] } ], "mendeley" : { "formattedCitation" : "&lt;sup&gt;14&lt;/sup&gt;", "plainTextFormattedCitation" : "14", "previouslyFormattedCitation" : "&lt;sup&gt;14&lt;/sup&gt;" }, "properties" : { "noteIndex" : 0 }, "schema" : "https://github.com/citation-style-language/schema/raw/master/csl-citation.json" }</w:instrText>
      </w:r>
      <w:r w:rsidR="00663F54">
        <w:rPr>
          <w:lang w:val="en-CA"/>
        </w:rPr>
        <w:fldChar w:fldCharType="separate"/>
      </w:r>
      <w:r w:rsidR="000C01B2" w:rsidRPr="000C01B2">
        <w:rPr>
          <w:noProof/>
          <w:vertAlign w:val="superscript"/>
          <w:lang w:val="en-CA"/>
        </w:rPr>
        <w:t>14</w:t>
      </w:r>
      <w:r w:rsidR="00663F54">
        <w:rPr>
          <w:lang w:val="en-CA"/>
        </w:rPr>
        <w:fldChar w:fldCharType="end"/>
      </w:r>
      <w:r w:rsidR="00663F54">
        <w:rPr>
          <w:lang w:val="en-CA"/>
        </w:rPr>
        <w:t xml:space="preserve">.  </w:t>
      </w:r>
      <w:r w:rsidR="0096629A">
        <w:rPr>
          <w:lang w:val="en-CA"/>
        </w:rPr>
        <w:t xml:space="preserve">In vertebrates, complex multi-variant effects </w:t>
      </w:r>
      <w:del w:id="106" w:author="Frederick Roth" w:date="2018-09-11T15:25:00Z">
        <w:r w:rsidR="0096629A" w:rsidDel="004A3B0F">
          <w:rPr>
            <w:lang w:val="en-CA"/>
          </w:rPr>
          <w:delText xml:space="preserve">have been found to </w:delText>
        </w:r>
      </w:del>
      <w:r w:rsidR="0096629A">
        <w:rPr>
          <w:lang w:val="en-CA"/>
        </w:rPr>
        <w:t xml:space="preserve">mediate </w:t>
      </w:r>
      <w:r w:rsidR="001306EA">
        <w:rPr>
          <w:lang w:val="en-CA"/>
        </w:rPr>
        <w:t>disease</w:t>
      </w:r>
      <w:del w:id="107" w:author="Frederick Roth" w:date="2018-09-11T15:25:00Z">
        <w:r w:rsidR="001306EA" w:rsidDel="004A3B0F">
          <w:rPr>
            <w:lang w:val="en-CA"/>
          </w:rPr>
          <w:delText>s</w:delText>
        </w:r>
        <w:r w:rsidR="0096629A" w:rsidDel="004A3B0F">
          <w:rPr>
            <w:lang w:val="en-CA"/>
          </w:rPr>
          <w:delText xml:space="preserve"> such as </w:delText>
        </w:r>
      </w:del>
      <w:ins w:id="108" w:author="Frederick Roth" w:date="2018-09-11T15:25:00Z">
        <w:r w:rsidR="004A3B0F">
          <w:rPr>
            <w:lang w:val="en-CA"/>
          </w:rPr>
          <w:t xml:space="preserve">, e.g., </w:t>
        </w:r>
      </w:ins>
      <w:r w:rsidR="0096629A">
        <w:rPr>
          <w:lang w:val="en-CA"/>
        </w:rPr>
        <w:t>myeloid malignancies</w:t>
      </w:r>
      <w:r w:rsidR="0096629A">
        <w:rPr>
          <w:lang w:val="en-CA"/>
        </w:rPr>
        <w:fldChar w:fldCharType="begin" w:fldLock="1"/>
      </w:r>
      <w:r w:rsidR="00AF4C2E">
        <w:rPr>
          <w:lang w:val="en-CA"/>
        </w:rPr>
        <w:instrText>ADDIN CSL_CITATION { "citationItems" : [ { "id" : "ITEM-1", "itemData" : { "DOI" : "10.1056/NEJMoa1301689", "ISSN" : "0028-4793", "PMID" : "23634996", "abstract" : "BACKGROUND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 "author" : [ { "dropping-particle" : "", "family" : "Cancer Genome Atlas Research Network", "given" : "", "non-dropping-particle" : "", "parse-names" : false, "suffix" : "" }, { "dropping-particle" : "", "family" : "Ley", "given" : "Timothy J", "non-dropping-particle" : "", "parse-names" : false, "suffix" : "" }, { "dropping-particle" : "", "family" : "Miller", "given" : "Christopher", "non-dropping-particle" : "", "parse-names" : false, "suffix" : "" }, { "dropping-particle" : "", "family" : "Ding", "given" : "Li", "non-dropping-particle" : "", "parse-names" : false, "suffix" : "" }, { "dropping-particle" : "", "family" : "Raphael", "given" : "Benjamin J", "non-dropping-particle" : "", "parse-names" : false, "suffix" : "" }, { "dropping-particle" : "", "family" : "Mungall", "given" : "Andrew J", "non-dropping-particle" : "", "parse-names" : false, "suffix" : "" }, { "dropping-particle" : "", "family" : "Robertson", "given" : "A Gordon", "non-dropping-particle" : "", "parse-names" : false, "suffix" : "" }, { "dropping-particle" : "", "family" : "Hoadley", "given" : "Katherine", "non-dropping-particle" : "", "parse-names" : false, "suffix" : "" }, { "dropping-particle" : "", "family" : "Triche", "given" : "Timothy J", "non-dropping-particle" : "", "parse-names" : false, "suffix" : "" }, { "dropping-particle" : "", "family" : "Laird", "given" : "Peter W", "non-dropping-particle" : "", "parse-names" : false, "suffix" : "" }, { "dropping-particle" : "", "family" : "Baty", "given" : "Jack D", "non-dropping-particle" : "", "parse-names" : false, "suffix" : "" }, { "dropping-particle" : "", "family" : "Fulton", "given" : "Lucinda L", "non-dropping-particle" : "", "parse-names" : false, "suffix" : "" }, { "dropping-particle" : "", "family" : "Fulton", "given" : "Robert", "non-dropping-particle" : "", "parse-names" : false, "suffix" : "" }, { "dropping-particle" : "", "family" : "Heath", "given" : "Sharon E", "non-dropping-particle" : "", "parse-names" : false, "suffix" : "" }, { "dropping-particle" : "", "family" : "Kalicki-Veizer", "given" : "Joelle", "non-dropping-particle" : "", "parse-names" : false, "suffix" : "" }, { "dropping-particle" : "", "family" : "Kandoth", "given" : "Cyriac", "non-dropping-particle" : "", "parse-names" : false, "suffix" : "" }, { "dropping-particle" : "", "family" : "Klco", "given" : "Jeffery M", "non-dropping-particle" : "", "parse-names" : false, "suffix" : "" }, { "dropping-particle" : "", "family" : "Koboldt", "given" : "Daniel C", "non-dropping-particle" : "", "parse-names" : false, "suffix" : "" }, { "dropping-particle" : "", "family" : "Kanchi", "given" : "Krishna-Latha", "non-dropping-particle" : "", "parse-names" : false, "suffix" : "" }, { "dropping-particle" : "", "family" : "Kulkarni", "given" : "Shashikant", "non-dropping-particle" : "", "parse-names" : false, "suffix" : "" }, { "dropping-particle" : "", "family" : "Lamprecht", "given" : "Tamara L", "non-dropping-particle" : "", "parse-names" : false, "suffix" : "" }, { "dropping-particle" : "", "family" : "Larson", "given" : "David E", "non-dropping-particle" : "", "parse-names" : false, "suffix" : "" }, { "dropping-particle" : "", "family" : "Lin", "given" : "Ling", "non-dropping-particle" : "", "parse-names" : false, "suffix" : "" }, { "dropping-particle" : "", "family" : "Lu", "given" : "Charles", "non-dropping-particle" : "", "parse-names" : false, "suffix" : "" }, { "dropping-particle" : "", "family" : "McLellan", "given" : "Michael D", "non-dropping-particle" : "", "parse-names" : false, "suffix" : "" }, { "dropping-particle" : "", "family" : "McMichael", "given" : "Joshua F", "non-dropping-particle" : "", "parse-names" : false, "suffix" : "" }, { "dropping-particle" : "", "family" : "Payton", "given" : "Jacqueline", "non-dropping-particle" : "", "parse-names" : false, "suffix" : "" }, { "dropping-particle" : "", "family" : "Schmidt", "given" : "Heather", "non-dropping-particle" : "", "parse-names" : false, "suffix" : "" }, { "dropping-particle" : "", "family" : "Spencer", "given" : "David H", "non-dropping-particle" : "", "parse-names" : false, "suffix" : "" }, { "dropping-particle" : "", "family" : "Tomasson", "given" : "Michael H", "non-dropping-particle" : "", "parse-names" : false, "suffix" : "" }, { "dropping-particle" : "", "family" : "Wallis", "given" : "John W", "non-dropping-particle" : "", "parse-names" : false, "suffix" : "" }, { "dropping-particle" : "", "family" : "Wartman", "given" : "Lukas D", "non-dropping-particle" : "", "parse-names" : false, "suffix" : "" }, { "dropping-particle" : "", "family" : "Watson", "given" : "Mark A", "non-dropping-particle" : "", "parse-names" : false, "suffix" : "" }, { "dropping-particle" : "", "family" : "Welch", "given" : "John", "non-dropping-particle" : "", "parse-names" : false, "suffix" : "" }, { "dropping-particle" : "", "family" : "Wendl", "given" : "Michael C", "non-dropping-particle" : "", "parse-names" : false, "suffix" : "" }, { "dropping-particle" : "", "family" : "Ally", "given" : "Adrian", "non-dropping-particle" : "", "parse-names" : false, "suffix" : "" }, { "dropping-particle" : "", "family" : "Balasundaram", "given" : "Miruna", "non-dropping-particle" : "", "parse-names" : false, "suffix" : "" }, { "dropping-particle" : "", "family" : "Birol", "given" : "Inanc", "non-dropping-particle" : "", "parse-names" : false, "suffix" : "" }, { "dropping-particle" : "", "family" : "Butterfield", "given" : "Yaron", "non-dropping-particle" : "", "parse-names" : false, "suffix" : "" }, { "dropping-particle" : "", "family" : "Chiu", "given" : "Readman", "non-dropping-particle" : "", "parse-names" : false, "suffix" : "" }, { "dropping-particle" : "", "family" : "Chu", "given" : "Andy", "non-dropping-particle" : "", "parse-names" : false, "suffix" : "" }, { "dropping-particle" : "", "family" : "Chuah", "given" : "Eric", "non-dropping-particle" : "", "parse-names" : false, "suffix" : "" }, { "dropping-particle" : "", "family" : "Chun", "given" : "Hye-Jung", "non-dropping-particle" : "", "parse-names" : false, "suffix" : "" }, { "dropping-particle" : "", "family" : "Corbett", "given" : "Richard", "non-dropping-particle" : "", "parse-names" : false, "suffix" : "" }, { "dropping-particle" : "", "family" : "Dhalla", "given" : "Noreen", "non-dropping-particle" : "", "parse-names" : false, "suffix" : "" }, { "dropping-particle" : "", "family" : "Guin", "given" : "Ranabir", "non-dropping-particle" : "", "parse-names" : false, "suffix" : "" }, { "dropping-particle" : "", "family" : "He", "given" : "An", "non-dropping-particle" : "", "parse-names" : false, "suffix" : "" }, { "dropping-particle" : "", "family" : "Hirst", "given" : "Carrie", "non-dropping-particle" : "", "parse-names" : false, "suffix" : "" }, { "dropping-particle" : "", "family" : "Hirst", "given" : "Martin", "non-dropping-particle" : "", "parse-names" : false, "suffix" : "" }, { "dropping-particle" : "", "family" : "Holt", "given" : "Robert A", "non-dropping-particle" : "", "parse-names" : false, "suffix" : "" }, { "dropping-particle" : "", "family" : "Jones", "given" : "Steven", "non-dropping-particle" : "", "parse-names" : false, "suffix" : "" }, { "dropping-particle" : "", "family" : "Karsan", "given" : "Aly", "non-dropping-particle" : "", "parse-names" : false, "suffix" : "" }, { "dropping-particle" : "", "family" : "Lee", "given" : "Darlene", "non-dropping-particle" : "", "parse-names" : false, "suffix" : "" }, { "dropping-particle" : "", "family" : "Li", "given" : "Haiyan I", "non-dropping-particle" : "", "parse-names" : false, "suffix" : "" }, { "dropping-particle" : "", "family" : "Marra", "given" : "Marco A", "non-dropping-particle" : "", "parse-names" : false, "suffix" : "" }, { "dropping-particle" : "", "family" : "Mayo", "given" : "Michael", "non-dropping-particle" : "", "parse-names" : false, "suffix" : "" }, { "dropping-particle" : "", "family" : "Moore", "given" : "Richard A", "non-dropping-particle" : "", "parse-names" : false, "suffix" : "" }, { "dropping-particle" : "", "family" : "Mungall", "given" : "Karen", "non-dropping-particle" : "", "parse-names" : false, "suffix" : "" }, { "dropping-particle" : "", "family" : "Parker", "given" : "Jeremy", "non-dropping-particle" : "", "parse-names" : false, "suffix" : "" }, { "dropping-particle" : "", "family" : "Pleasance", "given" : "Erin", "non-dropping-particle" : "", "parse-names" : false, "suffix" : "" }, { "dropping-particle" : "", "family" : "Plettner", "given" : "Patrick", "non-dropping-particle" : "", "parse-names" : false, "suffix" : "" }, { "dropping-particle" : "", "family" : "Schein", "given" : "Jacquie", "non-dropping-particle" : "", "parse-names" : false, "suffix" : "" }, { "dropping-particle" : "", "family" : "Stoll", "given" : "Dominik", "non-dropping-particle" : "", "parse-names" : false, "suffix" : "" }, { "dropping-particle" : "", "family" : "Swanson", "given" : "Lucas", "non-dropping-particle" : "", "parse-names" : false, "suffix" : "" }, { "dropping-particle" : "", "family" : "Tam", "given" : "Angela", "non-dropping-particle" : "", "parse-names" : false, "suffix" : "" }, { "dropping-particle" : "", "family" : "Thiessen", "given" : "Nina", "non-dropping-particle" : "", "parse-names" : false, "suffix" : "" }, { "dropping-particle" : "", "family" : "Varhol", "given" : "Richard", "non-dropping-particle" : "", "parse-names" : false, "suffix" : "" }, { "dropping-particle" : "", "family" : "Wye", "given" : "Natasja", "non-dropping-particle" : "", "parse-names" : false, "suffix" : "" }, { "dropping-particle" : "", "family" : "Zhao", "given" : "Yongjun", "non-dropping-particle" : "", "parse-names" : false, "suffix" : "" }, { "dropping-particle" : "", "family" : "Gabriel", "given" : "Stacey", "non-dropping-particle" : "", "parse-names" : false, "suffix" : "" }, { "dropping-particle" : "", "family" : "Getz", "given" : "Gad", "non-dropping-particle" : "", "parse-names" : false, "suffix" : "" }, { "dropping-particle" : "", "family" : "Sougnez", "given" : "Carrie", "non-dropping-particle" : "", "parse-names" : false, "suffix" : "" }, { "dropping-particle" : "", "family" : "Zou", "given" : "Lihua", "non-dropping-particle" : "", "parse-names" : false, "suffix" : "" }, { "dropping-particle" : "", "family" : "Leiserson", "given" : "Mark D M", "non-dropping-particle" : "", "parse-names" : false, "suffix" : "" }, { "dropping-particle" : "", "family" : "Vandin", "given" : "Fabio", "non-dropping-particle" : "", "parse-names" : false, "suffix" : "" }, { "dropping-particle" : "", "family" : "Wu", "given" : "Hsin-Ta", "non-dropping-particle" : "", "parse-names" : false, "suffix" : "" }, { "dropping-particle" : "", "family" : "Applebaum", "given" : "Frederick", "non-dropping-particle" : "", "parse-names" : false, "suffix" : "" }, { "dropping-particle" : "", "family" : "Baylin", "given" : "Stephen B", "non-dropping-particle" : "", "parse-names" : false, "suffix" : "" }, { "dropping-particle" : "", "family" : "Akbani", "given" : "Rehan", "non-dropping-particle" : "", "parse-names" : false, "suffix" : "" }, { "dropping-particle" : "", "family" : "Broom", "given" : "Bradley M", "non-dropping-particle" : "", "parse-names" : false, "suffix" : "" }, { "dropping-particle" : "", "family" : "Chen", "given" : "Ken", "non-dropping-particle" : "", "parse-names" : false, "suffix" : "" }, { "dropping-particle" : "", "family" : "Motter", "given" : "Thomas C", "non-dropping-particle" : "", "parse-names" : false, "suffix" : "" }, { "dropping-particle" : "", "family" : "Nguyen", "given" : "Khanh", "non-dropping-particle" : "", "parse-names" : false, "suffix" : "" }, { "dropping-particle" : "", "family" : "Weinstein", "given" : "John N", "non-dropping-particle" : "", "parse-names" : false, "suffix" : "" }, { "dropping-particle" : "", "family" : "Zhang", "given" : "Nianziang", "non-dropping-particle" : "", "parse-names" : false, "suffix" : "" }, { "dropping-particle" : "", "family" : "Ferguson", "given" : "Martin L", "non-dropping-particle" : "", "parse-names" : false, "suffix" : "" }, { "dropping-particle" : "", "family" : "Adams", "given" : "Christopher", "non-dropping-particle" : "", "parse-names" : false, "suffix" : "" }, { "dropping-particle" : "", "family" : "Black", "given" : "Aaron", "non-dropping-particle" : "", "parse-names" : false, "suffix" : "" }, { "dropping-particle" : "", "family" : "Bowen", "given" : "Jay", "non-dropping-particle" : "", "parse-names" : false, "suffix" : "" }, { "dropping-particle" : "", "family" : "Gastier-Foster", "given" : "Julie", "non-dropping-particle" : "", "parse-names" : false, "suffix" : "" }, { "dropping-particle" : "", "family" : "Grossman", "given" : "Thomas", "non-dropping-particle" : "", "parse-names" : false, "suffix" : "" }, { "dropping-particle" : "", "family" : "Lichtenberg", "given" : "Tara", "non-dropping-particle" : "", "parse-names" : false, "suffix" : "" }, { "dropping-particle" : "", "family" : "Wise", "given" : "Lisa", "non-dropping-particle" : "", "parse-names" : false, "suffix" : "" }, { "dropping-particle" : "", "family" : "Davidsen", "given" : "Tanja", "non-dropping-particle" : "", "parse-names" : false, "suffix" : "" }, { "dropping-particle" : "", "family" : "Demchok", "given" : "John A", "non-dropping-particle" : "", "parse-names" : false, "suffix" : "" }, { "dropping-particle" : "", "family" : "Shaw", "given" : "Kenna R Mills", "non-dropping-particle" : "", "parse-names" : false, "suffix" : "" }, { "dropping-particle" : "", "family" : "Sheth", "given" : "Margi", "non-dropping-particle" : "", "parse-names" : false, "suffix" : "" }, { "dropping-particle" : "", "family" : "Sofia", "given" : "Heidi J", "non-dropping-particle" : "", "parse-names" : false, "suffix" : "" }, { "dropping-particle" : "", "family" : "Yang", "given" : "Liming", "non-dropping-particle" : "", "parse-names" : false, "suffix" : "" }, { "dropping-particle" : "", "family" : "Downing", "given" : "James R", "non-dropping-particle" : "", "parse-names" : false, "suffix" : "" }, { "dropping-particle" : "", "family" : "Eley", "given" : "Greg", "non-dropping-particle" : "", "parse-names" : false, "suffix" : "" } ], "container-title" : "New England Journal of Medicine", "id" : "ITEM-1", "issue" : "22", "issued" : { "date-parts" : [ [ "2013", "5", "30" ] ] }, "page" : "2059-2074", "title" : "Genomic and Epigenomic Landscapes of Adult De Novo Acute Myeloid Leukemia", "type" : "article-journal", "volume" : "368" }, "uris" : [ "http://www.mendeley.com/documents/?uuid=33efa795-e375-3259-bd08-34309cf27e77" ] }, { "id" : "ITEM-2", "itemData" : { "DOI" : "10.1038/nbt.2951", "ISSN" : "1546-1696", "PMID" : "24952903", "abstract" : "Genome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 "author" : [ { "dropping-particle" : "", "family" : "Heckl", "given" : "Dirk", "non-dropping-particle" : "", "parse-names" : false, "suffix" : "" }, { "dropping-particle" : "", "family" : "Kowalczyk", "given" : "Monika S", "non-dropping-particle" : "", "parse-names" : false, "suffix" : "" }, { "dropping-particle" : "", "family" : "Yudovich", "given" : "David", "non-dropping-particle" : "", "parse-names" : false, "suffix" : "" }, { "dropping-particle" : "", "family" : "Belizaire", "given" : "Roger", "non-dropping-particle" : "", "parse-names" : false, "suffix" : "" }, { "dropping-particle" : "V", "family" : "Puram", "given" : "Rishi", "non-dropping-particle" : "", "parse-names" : false, "suffix" : "" }, { "dropping-particle" : "", "family" : "McConkey", "given" : "Marie E", "non-dropping-particle" : "", "parse-names" : false, "suffix" : "" }, { "dropping-particle" : "", "family" : "Thielke", "given" : "Anne", "non-dropping-particle" : "", "parse-names" : false, "suffix" : "" }, { "dropping-particle" : "", "family" : "Aster", "given" : "Jon C", "non-dropping-particle" : "", "parse-names" : false, "suffix" : "" }, { "dropping-particle" : "", "family" : "Regev", "given" : "Aviv", "non-dropping-particle" : "", "parse-names" : false, "suffix" : "" }, { "dropping-particle" : "", "family" : "Ebert", "given" : "Benjamin L", "non-dropping-particle" : "", "parse-names" : false, "suffix" : "" } ], "container-title" : "Nature biotechnology", "id" : "ITEM-2", "issue" : "9", "issued" : { "date-parts" : [ [ "2014", "9" ] ] }, "page" : "941-6", "publisher" : "NIH Public Access", "title" : "Generation of mouse models of myeloid malignancy with combinatorial genetic lesions using CRISPR-Cas9 genome editing.", "type" : "article-journal", "volume" : "32" }, "uris" : [ "http://www.mendeley.com/documents/?uuid=82f78fc5-fb6a-3b58-af88-b12024a3e05f" ] } ], "mendeley" : { "formattedCitation" : "&lt;sup&gt;15,16&lt;/sup&gt;", "plainTextFormattedCitation" : "15,16", "previouslyFormattedCitation" : "&lt;sup&gt;15,16&lt;/sup&gt;" }, "properties" : { "noteIndex" : 0 }, "schema" : "https://github.com/citation-style-language/schema/raw/master/csl-citation.json" }</w:instrText>
      </w:r>
      <w:r w:rsidR="0096629A">
        <w:rPr>
          <w:lang w:val="en-CA"/>
        </w:rPr>
        <w:fldChar w:fldCharType="separate"/>
      </w:r>
      <w:r w:rsidR="000C01B2" w:rsidRPr="000C01B2">
        <w:rPr>
          <w:noProof/>
          <w:vertAlign w:val="superscript"/>
          <w:lang w:val="en-CA"/>
        </w:rPr>
        <w:t>15,16</w:t>
      </w:r>
      <w:r w:rsidR="0096629A">
        <w:rPr>
          <w:lang w:val="en-CA"/>
        </w:rPr>
        <w:fldChar w:fldCharType="end"/>
      </w:r>
      <w:del w:id="109" w:author="Frederick Roth" w:date="2018-09-11T15:25:00Z">
        <w:r w:rsidR="0096629A" w:rsidDel="004A3B0F">
          <w:rPr>
            <w:lang w:val="en-CA"/>
          </w:rPr>
          <w:delText xml:space="preserve">, and </w:delText>
        </w:r>
      </w:del>
      <w:ins w:id="110" w:author="Frederick Roth" w:date="2018-09-11T15:25:00Z">
        <w:r w:rsidR="004A3B0F">
          <w:rPr>
            <w:lang w:val="en-CA"/>
          </w:rPr>
          <w:t>.  Moreover</w:t>
        </w:r>
      </w:ins>
      <w:ins w:id="111" w:author="Albi Celaj" w:date="2018-09-11T17:38:00Z">
        <w:r w:rsidR="008C32C6">
          <w:rPr>
            <w:lang w:val="en-CA"/>
          </w:rPr>
          <w:t>,</w:t>
        </w:r>
      </w:ins>
      <w:ins w:id="112" w:author="Frederick Roth" w:date="2018-09-11T15:25:00Z">
        <w:r w:rsidR="004A3B0F">
          <w:rPr>
            <w:lang w:val="en-CA"/>
          </w:rPr>
          <w:t xml:space="preserve"> </w:t>
        </w:r>
      </w:ins>
      <w:del w:id="113" w:author="Frederick Roth" w:date="2018-09-11T15:25:00Z">
        <w:r w:rsidR="0096629A" w:rsidDel="004A3B0F">
          <w:rPr>
            <w:lang w:val="en-CA"/>
          </w:rPr>
          <w:delText xml:space="preserve">their </w:delText>
        </w:r>
      </w:del>
      <w:r w:rsidR="0096629A">
        <w:rPr>
          <w:lang w:val="en-CA"/>
        </w:rPr>
        <w:t xml:space="preserve">discovery </w:t>
      </w:r>
      <w:ins w:id="114" w:author="Frederick Roth" w:date="2018-09-11T15:25:00Z">
        <w:r w:rsidR="004A3B0F">
          <w:rPr>
            <w:lang w:val="en-CA"/>
          </w:rPr>
          <w:t xml:space="preserve">of such interactions </w:t>
        </w:r>
      </w:ins>
      <w:r w:rsidR="0096629A">
        <w:rPr>
          <w:lang w:val="en-CA"/>
        </w:rPr>
        <w:t>can be practically useful</w:t>
      </w:r>
      <w:del w:id="115" w:author="Frederick Roth" w:date="2018-09-11T15:25:00Z">
        <w:r w:rsidR="0096629A" w:rsidDel="004A3B0F">
          <w:rPr>
            <w:lang w:val="en-CA"/>
          </w:rPr>
          <w:delText xml:space="preserve"> – </w:delText>
        </w:r>
      </w:del>
      <w:ins w:id="116" w:author="Frederick Roth" w:date="2018-09-11T15:25:00Z">
        <w:r w:rsidR="004A3B0F">
          <w:rPr>
            <w:lang w:val="en-CA"/>
          </w:rPr>
          <w:t xml:space="preserve">.  </w:t>
        </w:r>
      </w:ins>
      <w:del w:id="117" w:author="Frederick Roth" w:date="2018-09-11T15:25:00Z">
        <w:r w:rsidR="0096629A" w:rsidDel="004A3B0F">
          <w:rPr>
            <w:lang w:val="en-CA"/>
          </w:rPr>
          <w:delText xml:space="preserve">for </w:delText>
        </w:r>
      </w:del>
      <w:ins w:id="118" w:author="Frederick Roth" w:date="2018-09-11T15:25:00Z">
        <w:r w:rsidR="004A3B0F">
          <w:rPr>
            <w:lang w:val="en-CA"/>
          </w:rPr>
          <w:t xml:space="preserve">For </w:t>
        </w:r>
      </w:ins>
      <w:r w:rsidR="0096629A">
        <w:rPr>
          <w:lang w:val="en-CA"/>
        </w:rPr>
        <w:t xml:space="preserve">example, the induction of pluripotent stem cells </w:t>
      </w:r>
      <w:r w:rsidR="00FF6192">
        <w:rPr>
          <w:lang w:val="en-CA"/>
        </w:rPr>
        <w:t>require</w:t>
      </w:r>
      <w:ins w:id="119" w:author="Frederick Roth" w:date="2018-09-11T15:26:00Z">
        <w:r w:rsidR="004A3B0F">
          <w:rPr>
            <w:lang w:val="en-CA"/>
          </w:rPr>
          <w:t>s</w:t>
        </w:r>
      </w:ins>
      <w:del w:id="120" w:author="Frederick Roth" w:date="2018-09-11T15:26:00Z">
        <w:r w:rsidR="00FF6192" w:rsidDel="004A3B0F">
          <w:rPr>
            <w:lang w:val="en-CA"/>
          </w:rPr>
          <w:delText>d</w:delText>
        </w:r>
      </w:del>
      <w:r w:rsidR="0096629A">
        <w:rPr>
          <w:lang w:val="en-CA"/>
        </w:rPr>
        <w:t xml:space="preserve"> the simultaneous exogenous expression of four </w:t>
      </w:r>
      <w:del w:id="121" w:author="Frederick Roth" w:date="2018-09-11T15:26:00Z">
        <w:r w:rsidR="0096629A" w:rsidDel="004A3B0F">
          <w:rPr>
            <w:lang w:val="en-CA"/>
          </w:rPr>
          <w:delText>factors</w:delText>
        </w:r>
        <w:r w:rsidR="0096629A" w:rsidDel="004A3B0F">
          <w:rPr>
            <w:lang w:val="en-CA"/>
          </w:rPr>
          <w:fldChar w:fldCharType="begin" w:fldLock="1"/>
        </w:r>
        <w:r w:rsidR="00FD7399" w:rsidDel="004A3B0F">
          <w:rPr>
            <w:lang w:val="en-CA"/>
          </w:rPr>
          <w:del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"&lt;sup&gt;20&lt;/sup&gt;", "plainTextFormattedCitation" : "20", "previouslyFormattedCitation" : "&lt;sup&gt;20&lt;/sup&gt;" }, "properties" : { "noteIndex" : 0 }, "schema" : "https://github.com/citation-style-language/schema/raw/master/csl-citation.json" }</w:delInstrText>
        </w:r>
        <w:r w:rsidR="0096629A" w:rsidDel="004A3B0F">
          <w:rPr>
            <w:lang w:val="en-CA"/>
          </w:rPr>
          <w:fldChar w:fldCharType="separate"/>
        </w:r>
        <w:r w:rsidR="00D02749" w:rsidRPr="00D02749" w:rsidDel="004A3B0F">
          <w:rPr>
            <w:noProof/>
            <w:vertAlign w:val="superscript"/>
            <w:lang w:val="en-CA"/>
          </w:rPr>
          <w:delText>20</w:delText>
        </w:r>
        <w:r w:rsidR="0096629A" w:rsidDel="004A3B0F">
          <w:rPr>
            <w:lang w:val="en-CA"/>
          </w:rPr>
          <w:fldChar w:fldCharType="end"/>
        </w:r>
      </w:del>
      <w:ins w:id="122" w:author="Frederick Roth" w:date="2018-09-11T15:26:00Z">
        <w:r w:rsidR="004A3B0F">
          <w:rPr>
            <w:lang w:val="en-CA"/>
          </w:rPr>
          <w:t>genes</w:t>
        </w:r>
        <w:r w:rsidR="004A3B0F">
          <w:rPr>
            <w:lang w:val="en-CA"/>
          </w:rPr>
          <w:fldChar w:fldCharType="begin" w:fldLock="1"/>
        </w:r>
      </w:ins>
      <w:r w:rsidR="00AF4C2E">
        <w:rPr>
          <w:lang w:val="en-CA"/>
        </w:rPr>
        <w: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"&lt;sup&gt;17&lt;/sup&gt;", "plainTextFormattedCitation" : "17", "previouslyFormattedCitation" : "&lt;sup&gt;17&lt;/sup&gt;" }, "properties" : { "noteIndex" : 0 }, "schema" : "https://github.com/citation-style-language/schema/raw/master/csl-citation.json" }</w:instrText>
      </w:r>
      <w:ins w:id="123" w:author="Frederick Roth" w:date="2018-09-11T15:26:00Z">
        <w:r w:rsidR="004A3B0F">
          <w:rPr>
            <w:lang w:val="en-CA"/>
          </w:rPr>
          <w:fldChar w:fldCharType="separate"/>
        </w:r>
      </w:ins>
      <w:r w:rsidR="000C01B2" w:rsidRPr="000C01B2">
        <w:rPr>
          <w:noProof/>
          <w:vertAlign w:val="superscript"/>
          <w:lang w:val="en-CA"/>
        </w:rPr>
        <w:t>17</w:t>
      </w:r>
      <w:ins w:id="124" w:author="Frederick Roth" w:date="2018-09-11T15:26:00Z">
        <w:r w:rsidR="004A3B0F">
          <w:rPr>
            <w:lang w:val="en-CA"/>
          </w:rPr>
          <w:fldChar w:fldCharType="end"/>
        </w:r>
      </w:ins>
      <w:r w:rsidR="0096629A">
        <w:rPr>
          <w:lang w:val="en-CA"/>
        </w:rPr>
        <w:t xml:space="preserve">.  </w:t>
      </w:r>
    </w:p>
    <w:p w14:paraId="782B1386" w14:textId="77777777" w:rsidR="00663F54" w:rsidRDefault="00663F54" w:rsidP="004210F6">
      <w:pPr>
        <w:jc w:val="both"/>
        <w:rPr>
          <w:lang w:val="en-CA"/>
        </w:rPr>
      </w:pPr>
    </w:p>
    <w:p w14:paraId="6F7F302B" w14:textId="2EFB5253" w:rsidR="0013494D" w:rsidRPr="005676DD" w:rsidRDefault="00A62A17" w:rsidP="00CC375B">
      <w:pPr>
        <w:jc w:val="both"/>
        <w:rPr>
          <w:rPrChange w:id="125" w:author="Frederick Roth" w:date="2018-09-11T15:50:00Z">
            <w:rPr>
              <w:lang w:val="en-CA"/>
            </w:rPr>
          </w:rPrChange>
        </w:rPr>
      </w:pPr>
      <w:del w:id="126" w:author="Frederick Roth" w:date="2018-09-11T15:28:00Z">
        <w:r w:rsidDel="004A3B0F">
          <w:rPr>
            <w:lang w:val="en-CA"/>
          </w:rPr>
          <w:delText>Despite their estimate</w:delText>
        </w:r>
        <w:r w:rsidR="00FF5C59" w:rsidDel="004A3B0F">
          <w:rPr>
            <w:lang w:val="en-CA"/>
          </w:rPr>
          <w:delText>d</w:delText>
        </w:r>
        <w:r w:rsidDel="004A3B0F">
          <w:rPr>
            <w:lang w:val="en-CA"/>
          </w:rPr>
          <w:delText xml:space="preserve"> prevalence and </w:delText>
        </w:r>
        <w:r w:rsidR="00D26938" w:rsidDel="004A3B0F">
          <w:rPr>
            <w:lang w:val="en-CA"/>
          </w:rPr>
          <w:delText xml:space="preserve">potential </w:delText>
        </w:r>
        <w:r w:rsidDel="004A3B0F">
          <w:rPr>
            <w:lang w:val="en-CA"/>
          </w:rPr>
          <w:delText>c</w:delText>
        </w:r>
        <w:r w:rsidR="001306EA" w:rsidDel="004A3B0F">
          <w:rPr>
            <w:lang w:val="en-CA"/>
          </w:rPr>
          <w:delText>o</w:delText>
        </w:r>
        <w:r w:rsidDel="004A3B0F">
          <w:rPr>
            <w:lang w:val="en-CA"/>
          </w:rPr>
          <w:delText>ntribution towards understanding and manipu</w:delText>
        </w:r>
        <w:r w:rsidR="001306EA" w:rsidDel="004A3B0F">
          <w:rPr>
            <w:lang w:val="en-CA"/>
          </w:rPr>
          <w:delText>lating gene and system function</w:delText>
        </w:r>
        <w:r w:rsidR="00517ABD" w:rsidDel="004A3B0F">
          <w:rPr>
            <w:lang w:val="en-CA"/>
          </w:rPr>
          <w:delText>s</w:delText>
        </w:r>
        <w:r w:rsidDel="004A3B0F">
          <w:rPr>
            <w:lang w:val="en-CA"/>
          </w:rPr>
          <w:delText xml:space="preserve">, </w:delText>
        </w:r>
        <w:r w:rsidR="00D26938" w:rsidDel="004A3B0F">
          <w:rPr>
            <w:lang w:val="en-CA"/>
          </w:rPr>
          <w:delText xml:space="preserve">complex multi-variant effects are </w:delText>
        </w:r>
        <w:r w:rsidR="005B1291" w:rsidDel="004A3B0F">
          <w:rPr>
            <w:lang w:val="en-CA"/>
          </w:rPr>
          <w:delText xml:space="preserve">generally </w:delText>
        </w:r>
        <w:r w:rsidR="00D26938" w:rsidDel="004A3B0F">
          <w:rPr>
            <w:lang w:val="en-CA"/>
          </w:rPr>
          <w:delText xml:space="preserve">poorly understood due to </w:delText>
        </w:r>
        <w:r w:rsidR="002326DF" w:rsidDel="004A3B0F">
          <w:rPr>
            <w:lang w:val="en-CA"/>
          </w:rPr>
          <w:delText xml:space="preserve">a </w:delText>
        </w:r>
        <w:r w:rsidR="00D26938" w:rsidDel="004A3B0F">
          <w:rPr>
            <w:lang w:val="en-CA"/>
          </w:rPr>
          <w:delText xml:space="preserve">lack of </w:delText>
        </w:r>
        <w:r w:rsidR="00185E07" w:rsidDel="004A3B0F">
          <w:rPr>
            <w:lang w:val="en-CA"/>
          </w:rPr>
          <w:delText xml:space="preserve">systematic studies.  </w:delText>
        </w:r>
        <w:r w:rsidR="00CF1450" w:rsidDel="004A3B0F">
          <w:rPr>
            <w:lang w:val="en-CA"/>
          </w:rPr>
          <w:delText>For example, w</w:delText>
        </w:r>
      </w:del>
      <w:ins w:id="127" w:author="Frederick Roth" w:date="2018-09-11T15:28:00Z">
        <w:r w:rsidR="004A3B0F">
          <w:rPr>
            <w:lang w:val="en-CA"/>
          </w:rPr>
          <w:t>W</w:t>
        </w:r>
      </w:ins>
      <w:r w:rsidR="00CF1450">
        <w:rPr>
          <w:lang w:val="en-CA"/>
        </w:rPr>
        <w:t xml:space="preserve">hile two-knockout </w:t>
      </w:r>
      <w:del w:id="128" w:author="Frederick Roth" w:date="2018-09-11T15:28:00Z">
        <w:r w:rsidR="00CF1450" w:rsidDel="004A3B0F">
          <w:rPr>
            <w:lang w:val="en-CA"/>
          </w:rPr>
          <w:delText xml:space="preserve">phenotypes </w:delText>
        </w:r>
      </w:del>
      <w:ins w:id="129" w:author="Frederick Roth" w:date="2018-09-11T15:28:00Z">
        <w:r w:rsidR="004A3B0F">
          <w:rPr>
            <w:lang w:val="en-CA"/>
          </w:rPr>
          <w:t xml:space="preserve">CGA </w:t>
        </w:r>
      </w:ins>
      <w:del w:id="130" w:author="Frederick Roth" w:date="2018-09-11T15:28:00Z">
        <w:r w:rsidR="00CF1450" w:rsidDel="004A3B0F">
          <w:rPr>
            <w:lang w:val="en-CA"/>
          </w:rPr>
          <w:delText xml:space="preserve">have </w:delText>
        </w:r>
      </w:del>
      <w:ins w:id="131" w:author="Frederick Roth" w:date="2018-09-11T15:28:00Z">
        <w:r w:rsidR="004A3B0F">
          <w:rPr>
            <w:lang w:val="en-CA"/>
          </w:rPr>
          <w:t xml:space="preserve">has </w:t>
        </w:r>
      </w:ins>
      <w:r w:rsidR="00CF1450">
        <w:rPr>
          <w:lang w:val="en-CA"/>
        </w:rPr>
        <w:t xml:space="preserve">been used </w:t>
      </w:r>
      <w:ins w:id="132" w:author="Frederick Roth" w:date="2018-09-11T15:28:00Z">
        <w:r w:rsidR="004A3B0F">
          <w:rPr>
            <w:lang w:val="en-CA"/>
          </w:rPr>
          <w:t xml:space="preserve">extensively </w:t>
        </w:r>
      </w:ins>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062A8E">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del w:id="133" w:author="Frederick Roth" w:date="2018-09-11T15:29:00Z">
        <w:r w:rsidR="00063E8A" w:rsidDel="004A3B0F">
          <w:rPr>
            <w:lang w:val="en-CA"/>
          </w:rPr>
          <w:delText xml:space="preserve">extensions of such analyses </w:delText>
        </w:r>
      </w:del>
      <w:ins w:id="134" w:author="Frederick Roth" w:date="2018-09-11T15:29:00Z">
        <w:r w:rsidR="004A3B0F">
          <w:rPr>
            <w:lang w:val="en-CA"/>
          </w:rPr>
          <w:t xml:space="preserve">CGA </w:t>
        </w:r>
      </w:ins>
      <w:del w:id="135" w:author="Frederick Roth" w:date="2018-09-11T15:29:00Z">
        <w:r w:rsidR="00063E8A" w:rsidDel="004A3B0F">
          <w:rPr>
            <w:lang w:val="en-CA"/>
          </w:rPr>
          <w:delText xml:space="preserve">incorporating </w:delText>
        </w:r>
      </w:del>
      <w:ins w:id="136" w:author="Frederick Roth" w:date="2018-09-11T15:29:00Z">
        <w:r w:rsidR="004A3B0F">
          <w:rPr>
            <w:lang w:val="en-CA"/>
          </w:rPr>
          <w:t xml:space="preserve">studies of </w:t>
        </w:r>
      </w:ins>
      <w:del w:id="137" w:author="Frederick Roth" w:date="2018-09-11T15:28:00Z">
        <w:r w:rsidR="00063E8A" w:rsidDel="004A3B0F">
          <w:rPr>
            <w:lang w:val="en-CA"/>
          </w:rPr>
          <w:delText xml:space="preserve">complex </w:delText>
        </w:r>
      </w:del>
      <w:ins w:id="138" w:author="Frederick Roth" w:date="2018-09-11T15:28:00Z">
        <w:r w:rsidR="004A3B0F">
          <w:rPr>
            <w:lang w:val="en-CA"/>
          </w:rPr>
          <w:t xml:space="preserve">higher-order </w:t>
        </w:r>
      </w:ins>
      <w:r w:rsidR="00063E8A">
        <w:rPr>
          <w:lang w:val="en-CA"/>
        </w:rPr>
        <w:t xml:space="preserve">genetic interactions </w:t>
      </w:r>
      <w:ins w:id="139" w:author="Frederick Roth" w:date="2018-09-11T15:29:00Z">
        <w:r w:rsidR="004A3B0F">
          <w:rPr>
            <w:lang w:val="en-CA"/>
          </w:rPr>
          <w:t xml:space="preserve">have been </w:t>
        </w:r>
      </w:ins>
      <w:ins w:id="140" w:author="Frederick Roth" w:date="2018-09-11T15:30:00Z">
        <w:r w:rsidR="004A3B0F">
          <w:rPr>
            <w:lang w:val="en-CA"/>
          </w:rPr>
          <w:t xml:space="preserve">few and </w:t>
        </w:r>
      </w:ins>
      <w:ins w:id="141" w:author="Frederick Roth" w:date="2018-09-11T15:29:00Z">
        <w:r w:rsidR="004A3B0F">
          <w:rPr>
            <w:lang w:val="en-CA"/>
          </w:rPr>
          <w:t>smaller in scope</w:t>
        </w:r>
      </w:ins>
      <w:del w:id="142" w:author="Frederick Roth" w:date="2018-09-11T15:30:00Z">
        <w:r w:rsidR="00063E8A" w:rsidDel="004A3B0F">
          <w:rPr>
            <w:lang w:val="en-CA"/>
          </w:rPr>
          <w:delText>remain unexplored</w:delText>
        </w:r>
      </w:del>
      <w:r w:rsidR="00063E8A">
        <w:rPr>
          <w:lang w:val="en-CA"/>
        </w:rPr>
        <w:t xml:space="preserve">.  </w:t>
      </w:r>
      <w:del w:id="143" w:author="Frederick Roth" w:date="2018-09-11T15:30:00Z">
        <w:r w:rsidR="00185E07" w:rsidDel="004A3B0F">
          <w:rPr>
            <w:lang w:val="en-CA"/>
          </w:rPr>
          <w:delText xml:space="preserve">Currently, experimental barriers exist in </w:delText>
        </w:r>
        <w:r w:rsidR="00F61E0A" w:rsidDel="004A3B0F">
          <w:rPr>
            <w:lang w:val="en-CA"/>
          </w:rPr>
          <w:delText>generating and profiling t</w:delText>
        </w:r>
      </w:del>
      <w:del w:id="144" w:author="Frederick Roth" w:date="2018-09-11T15:31:00Z">
        <w:r w:rsidR="00F61E0A" w:rsidDel="004A3B0F">
          <w:rPr>
            <w:lang w:val="en-CA"/>
          </w:rPr>
          <w:delText xml:space="preserve">he </w:delText>
        </w:r>
      </w:del>
      <w:del w:id="145" w:author="Frederick Roth" w:date="2018-09-11T15:30:00Z">
        <w:r w:rsidR="00F61E0A" w:rsidDel="004A3B0F">
          <w:rPr>
            <w:lang w:val="en-CA"/>
          </w:rPr>
          <w:delText xml:space="preserve">potentially </w:delText>
        </w:r>
      </w:del>
      <w:del w:id="146" w:author="Frederick Roth" w:date="2018-09-11T15:31:00Z">
        <w:r w:rsidR="00F61E0A" w:rsidDel="004A3B0F">
          <w:rPr>
            <w:lang w:val="en-CA"/>
          </w:rPr>
          <w:delText xml:space="preserve">vast number of </w:delText>
        </w:r>
        <w:r w:rsidR="00B24639" w:rsidDel="004A3B0F">
          <w:rPr>
            <w:lang w:val="en-CA"/>
          </w:rPr>
          <w:delText xml:space="preserve">required </w:delText>
        </w:r>
        <w:r w:rsidR="00FF5C59" w:rsidDel="004A3B0F">
          <w:rPr>
            <w:lang w:val="en-CA"/>
          </w:rPr>
          <w:delText>mutant combinations</w:delText>
        </w:r>
        <w:r w:rsidR="00F61E0A" w:rsidDel="004A3B0F">
          <w:rPr>
            <w:lang w:val="en-CA"/>
          </w:rPr>
          <w:delText xml:space="preserve"> required to p</w:delText>
        </w:r>
      </w:del>
      <w:ins w:id="147" w:author="Frederick Roth" w:date="2018-09-11T15:31:00Z">
        <w:r w:rsidR="004A3B0F">
          <w:rPr>
            <w:lang w:val="en-CA"/>
          </w:rPr>
          <w:t>P</w:t>
        </w:r>
      </w:ins>
      <w:r w:rsidR="00F61E0A">
        <w:rPr>
          <w:lang w:val="en-CA"/>
        </w:rPr>
        <w:t>erform</w:t>
      </w:r>
      <w:ins w:id="148" w:author="Frederick Roth" w:date="2018-09-11T15:31:00Z">
        <w:r w:rsidR="004A3B0F">
          <w:rPr>
            <w:lang w:val="en-CA"/>
          </w:rPr>
          <w:t>ing</w:t>
        </w:r>
      </w:ins>
      <w:r w:rsidR="00F61E0A">
        <w:rPr>
          <w:lang w:val="en-CA"/>
        </w:rPr>
        <w:t xml:space="preserve"> </w:t>
      </w:r>
      <w:del w:id="149" w:author="Frederick Roth" w:date="2018-09-11T15:30:00Z">
        <w:r w:rsidR="00F61E0A" w:rsidDel="004A3B0F">
          <w:rPr>
            <w:lang w:val="en-CA"/>
          </w:rPr>
          <w:delText xml:space="preserve">a </w:delText>
        </w:r>
      </w:del>
      <w:del w:id="150" w:author="Frederick Roth" w:date="2018-09-11T15:31:00Z">
        <w:r w:rsidR="00F61E0A" w:rsidDel="004A3B0F">
          <w:rPr>
            <w:lang w:val="en-CA"/>
          </w:rPr>
          <w:delText xml:space="preserve">more </w:delText>
        </w:r>
      </w:del>
      <w:del w:id="151" w:author="Frederick Roth" w:date="2018-09-11T15:30:00Z">
        <w:r w:rsidR="0056076B" w:rsidDel="004A3B0F">
          <w:rPr>
            <w:lang w:val="en-CA"/>
          </w:rPr>
          <w:delText xml:space="preserve">combinatorially </w:delText>
        </w:r>
      </w:del>
      <w:r w:rsidR="00F61E0A">
        <w:rPr>
          <w:lang w:val="en-CA"/>
        </w:rPr>
        <w:t xml:space="preserve">exhaustive </w:t>
      </w:r>
      <w:del w:id="152" w:author="Frederick Roth" w:date="2018-09-11T15:30:00Z">
        <w:r w:rsidR="00F61E0A" w:rsidDel="004A3B0F">
          <w:rPr>
            <w:lang w:val="en-CA"/>
          </w:rPr>
          <w:delText xml:space="preserve">or </w:delText>
        </w:r>
      </w:del>
      <w:r w:rsidR="00F61E0A">
        <w:rPr>
          <w:lang w:val="en-CA"/>
        </w:rPr>
        <w:t>‘deep’ combinatorial genetic analysis (DCGA)</w:t>
      </w:r>
      <w:ins w:id="153" w:author="Frederick Roth" w:date="2018-09-11T15:31:00Z">
        <w:r w:rsidR="004A3B0F">
          <w:rPr>
            <w:lang w:val="en-CA"/>
          </w:rPr>
          <w:t xml:space="preserve"> has been limited by the experimental challenge of generating and characterizing the vast number of mutant combinations required </w:t>
        </w:r>
      </w:ins>
      <w:ins w:id="154" w:author="Frederick Roth" w:date="2018-09-11T15:32:00Z">
        <w:r w:rsidR="004A3B0F">
          <w:rPr>
            <w:lang w:val="en-CA"/>
          </w:rPr>
          <w:t xml:space="preserve">for such studies. </w:t>
        </w:r>
      </w:ins>
      <w:ins w:id="155" w:author="Albi Celaj" w:date="2018-09-11T17:39:00Z">
        <w:r w:rsidR="003A00C1">
          <w:rPr>
            <w:lang w:val="en-CA"/>
          </w:rPr>
          <w:t xml:space="preserve"> </w:t>
        </w:r>
      </w:ins>
      <w:ins w:id="156" w:author="Frederick Roth" w:date="2018-09-11T15:36:00Z">
        <w:r w:rsidR="0013494D">
          <w:rPr>
            <w:lang w:val="en-CA"/>
          </w:rPr>
          <w:t>G</w:t>
        </w:r>
      </w:ins>
      <w:ins w:id="157" w:author="Frederick Roth" w:date="2018-09-11T15:32:00Z">
        <w:r w:rsidR="004A3B0F">
          <w:rPr>
            <w:lang w:val="en-CA"/>
          </w:rPr>
          <w:t xml:space="preserve">enome-scale DCGA of three-gene combinations will likely remain out of reach </w:t>
        </w:r>
      </w:ins>
      <w:ins w:id="158" w:author="Frederick Roth" w:date="2018-09-11T15:33:00Z">
        <w:r w:rsidR="004A3B0F">
          <w:rPr>
            <w:lang w:val="en-CA"/>
          </w:rPr>
          <w:t>for years to come</w:t>
        </w:r>
      </w:ins>
      <w:ins w:id="159" w:author="Frederick Roth" w:date="2018-09-11T15:37:00Z">
        <w:r w:rsidR="0013494D">
          <w:rPr>
            <w:lang w:val="en-CA"/>
          </w:rPr>
          <w:t xml:space="preserve">. Although </w:t>
        </w:r>
      </w:ins>
      <w:del w:id="160" w:author="Frederick Roth" w:date="2018-09-11T15:31:00Z">
        <w:r w:rsidR="00F61E0A" w:rsidDel="004A3B0F">
          <w:rPr>
            <w:lang w:val="en-CA"/>
          </w:rPr>
          <w:delText xml:space="preserve">.  </w:delText>
        </w:r>
      </w:del>
      <w:del w:id="161" w:author="Frederick Roth" w:date="2018-09-11T15:33:00Z">
        <w:r w:rsidR="00FA7B57" w:rsidDel="004A3B0F">
          <w:rPr>
            <w:lang w:val="en-CA"/>
          </w:rPr>
          <w:delText xml:space="preserve">While </w:delText>
        </w:r>
        <w:r w:rsidR="00A20D9D" w:rsidDel="004A3B0F">
          <w:rPr>
            <w:lang w:val="en-CA"/>
          </w:rPr>
          <w:delText>genome-</w:delText>
        </w:r>
        <w:r w:rsidR="00B260D4" w:rsidDel="004A3B0F">
          <w:rPr>
            <w:lang w:val="en-CA"/>
          </w:rPr>
          <w:delText xml:space="preserve">wide </w:delText>
        </w:r>
        <w:r w:rsidR="00806843" w:rsidDel="004A3B0F">
          <w:rPr>
            <w:lang w:val="en-CA"/>
          </w:rPr>
          <w:delText>multi-variant surveys</w:delText>
        </w:r>
        <w:r w:rsidR="00FF5C59" w:rsidDel="004A3B0F">
          <w:rPr>
            <w:lang w:val="en-CA"/>
          </w:rPr>
          <w:delText xml:space="preserve"> can require generating </w:delText>
        </w:r>
        <w:r w:rsidR="009B4B2B" w:rsidDel="004A3B0F">
          <w:rPr>
            <w:lang w:val="en-CA"/>
          </w:rPr>
          <w:delText xml:space="preserve">and phenotyping </w:delText>
        </w:r>
        <w:r w:rsidR="00FF5C59" w:rsidDel="004A3B0F">
          <w:rPr>
            <w:lang w:val="en-CA"/>
          </w:rPr>
          <w:delText xml:space="preserve">an impossible number of strains even with forseeable </w:delText>
        </w:r>
        <w:r w:rsidR="00185E07" w:rsidDel="004A3B0F">
          <w:rPr>
            <w:lang w:val="en-CA"/>
          </w:rPr>
          <w:delText xml:space="preserve">experimental </w:delText>
        </w:r>
        <w:r w:rsidR="00FF5C59" w:rsidDel="004A3B0F">
          <w:rPr>
            <w:lang w:val="en-CA"/>
          </w:rPr>
          <w:delText>development</w:delText>
        </w:r>
        <w:r w:rsidR="009B4B2B" w:rsidDel="004A3B0F">
          <w:rPr>
            <w:lang w:val="en-CA"/>
          </w:rPr>
          <w:delText>s</w:delText>
        </w:r>
        <w:r w:rsidR="00FF5C59" w:rsidDel="004A3B0F">
          <w:rPr>
            <w:lang w:val="en-CA"/>
          </w:rPr>
          <w:delText>,</w:delText>
        </w:r>
        <w:r w:rsidR="009B4B2B" w:rsidDel="004A3B0F">
          <w:rPr>
            <w:lang w:val="en-CA"/>
          </w:rPr>
          <w:delText xml:space="preserve"> </w:delText>
        </w:r>
        <w:r w:rsidR="00185E07" w:rsidDel="004A3B0F">
          <w:rPr>
            <w:lang w:val="en-CA"/>
          </w:rPr>
          <w:delText xml:space="preserve">a </w:delText>
        </w:r>
      </w:del>
      <w:r w:rsidR="00185E07">
        <w:rPr>
          <w:lang w:val="en-CA"/>
        </w:rPr>
        <w:t>DCGA</w:t>
      </w:r>
      <w:r w:rsidR="0038375B">
        <w:rPr>
          <w:lang w:val="en-CA"/>
        </w:rPr>
        <w:t xml:space="preserve"> </w:t>
      </w:r>
      <w:ins w:id="162" w:author="Frederick Roth" w:date="2018-09-11T15:37:00Z">
        <w:r w:rsidR="0013494D">
          <w:rPr>
            <w:lang w:val="en-CA"/>
          </w:rPr>
          <w:t xml:space="preserve">can be </w:t>
        </w:r>
      </w:ins>
      <w:del w:id="163" w:author="Frederick Roth" w:date="2018-09-11T15:33:00Z">
        <w:r w:rsidR="0038375B" w:rsidDel="0013494D">
          <w:rPr>
            <w:lang w:val="en-CA"/>
          </w:rPr>
          <w:delText xml:space="preserve">can be </w:delText>
        </w:r>
      </w:del>
      <w:r w:rsidR="0038375B">
        <w:rPr>
          <w:lang w:val="en-CA"/>
        </w:rPr>
        <w:t>targeted</w:t>
      </w:r>
      <w:r w:rsidR="00F41C2E">
        <w:rPr>
          <w:lang w:val="en-CA"/>
        </w:rPr>
        <w:t xml:space="preserve"> to</w:t>
      </w:r>
      <w:r w:rsidR="002326DF">
        <w:rPr>
          <w:lang w:val="en-CA"/>
        </w:rPr>
        <w:t>wards</w:t>
      </w:r>
      <w:r w:rsidR="00F41C2E">
        <w:rPr>
          <w:lang w:val="en-CA"/>
        </w:rPr>
        <w:t xml:space="preserve"> </w:t>
      </w:r>
      <w:del w:id="164" w:author="Frederick Roth" w:date="2018-09-11T15:33:00Z">
        <w:r w:rsidR="001317A7" w:rsidDel="0013494D">
          <w:rPr>
            <w:lang w:val="en-CA"/>
          </w:rPr>
          <w:delText xml:space="preserve">reasonably-sized </w:delText>
        </w:r>
      </w:del>
      <w:ins w:id="165" w:author="Frederick Roth" w:date="2018-09-11T15:33:00Z">
        <w:r w:rsidR="0013494D">
          <w:rPr>
            <w:lang w:val="en-CA"/>
          </w:rPr>
          <w:t xml:space="preserve">smaller </w:t>
        </w:r>
      </w:ins>
      <w:r w:rsidR="001317A7">
        <w:rPr>
          <w:lang w:val="en-CA"/>
        </w:rPr>
        <w:t>biological subsystem</w:t>
      </w:r>
      <w:r w:rsidR="00F41C2E">
        <w:rPr>
          <w:lang w:val="en-CA"/>
        </w:rPr>
        <w:t>s</w:t>
      </w:r>
      <w:ins w:id="166" w:author="Frederick Roth" w:date="2018-09-11T15:37:00Z">
        <w:r w:rsidR="0013494D">
          <w:rPr>
            <w:lang w:val="en-CA"/>
          </w:rPr>
          <w:t xml:space="preserve">, </w:t>
        </w:r>
      </w:ins>
      <w:del w:id="167" w:author="Frederick Roth" w:date="2018-09-11T15:40:00Z">
        <w:r w:rsidR="001317A7" w:rsidDel="0013494D">
          <w:rPr>
            <w:lang w:val="en-CA"/>
          </w:rPr>
          <w:delText>.</w:delText>
        </w:r>
        <w:r w:rsidR="00003B81" w:rsidDel="0013494D">
          <w:rPr>
            <w:lang w:val="en-CA"/>
          </w:rPr>
          <w:delText xml:space="preserve">  </w:delText>
        </w:r>
      </w:del>
      <w:del w:id="168" w:author="Frederick Roth" w:date="2018-09-11T15:34:00Z">
        <w:r w:rsidR="00985658" w:rsidDel="0013494D">
          <w:rPr>
            <w:lang w:val="en-CA"/>
          </w:rPr>
          <w:delText>Curently-availabl</w:delText>
        </w:r>
        <w:r w:rsidR="00415F89" w:rsidDel="0013494D">
          <w:rPr>
            <w:lang w:val="en-CA"/>
          </w:rPr>
          <w:delText>e methods, however, make even</w:delText>
        </w:r>
        <w:r w:rsidR="00656474" w:rsidDel="0013494D">
          <w:rPr>
            <w:lang w:val="en-CA"/>
          </w:rPr>
          <w:delText xml:space="preserve"> a</w:delText>
        </w:r>
        <w:r w:rsidR="00415F89" w:rsidDel="0013494D">
          <w:rPr>
            <w:lang w:val="en-CA"/>
          </w:rPr>
          <w:delText xml:space="preserve"> </w:delText>
        </w:r>
        <w:r w:rsidR="00985658" w:rsidDel="0013494D">
          <w:rPr>
            <w:lang w:val="en-CA"/>
          </w:rPr>
          <w:delText xml:space="preserve">targeted </w:delText>
        </w:r>
        <w:r w:rsidR="00656474" w:rsidDel="0013494D">
          <w:rPr>
            <w:lang w:val="en-CA"/>
          </w:rPr>
          <w:delText>DCGA</w:delText>
        </w:r>
        <w:r w:rsidR="00985658" w:rsidDel="0013494D">
          <w:rPr>
            <w:lang w:val="en-CA"/>
          </w:rPr>
          <w:delText xml:space="preserve"> inefficient or infeasible.</w:delText>
        </w:r>
        <w:r w:rsidR="002C02FA" w:rsidDel="0013494D">
          <w:rPr>
            <w:lang w:val="en-CA"/>
          </w:rPr>
          <w:delText xml:space="preserve">  </w:delText>
        </w:r>
      </w:del>
      <w:del w:id="169" w:author="Frederick Roth" w:date="2018-09-11T15:40:00Z">
        <w:r w:rsidR="00003B81" w:rsidDel="0013494D">
          <w:rPr>
            <w:lang w:val="en-CA"/>
          </w:rPr>
          <w:delText>Even in yeast,</w:delText>
        </w:r>
        <w:r w:rsidR="008A4D94" w:rsidDel="0013494D">
          <w:rPr>
            <w:lang w:val="en-CA"/>
          </w:rPr>
          <w:delText xml:space="preserve"> </w:delText>
        </w:r>
      </w:del>
      <w:del w:id="170" w:author="Frederick Roth" w:date="2018-09-11T15:34:00Z">
        <w:r w:rsidR="00B0768D" w:rsidDel="0013494D">
          <w:rPr>
            <w:lang w:val="en-CA"/>
          </w:rPr>
          <w:delText xml:space="preserve">a </w:delText>
        </w:r>
        <w:r w:rsidR="008A4D94" w:rsidDel="0013494D">
          <w:rPr>
            <w:lang w:val="en-CA"/>
          </w:rPr>
          <w:delText xml:space="preserve">major bottleneck remains in </w:delText>
        </w:r>
      </w:del>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ins w:id="171" w:author="Frederick Roth" w:date="2018-09-11T15:34:00Z">
        <w:r w:rsidR="0013494D">
          <w:rPr>
            <w:lang w:val="en-CA"/>
          </w:rPr>
          <w:t xml:space="preserve"> is a major bottleneck</w:t>
        </w:r>
      </w:ins>
      <w:ins w:id="172" w:author="Frederick Roth" w:date="2018-09-11T15:40:00Z">
        <w:r w:rsidR="0013494D">
          <w:rPr>
            <w:lang w:val="en-CA"/>
          </w:rPr>
          <w:t xml:space="preserve"> even in yeast</w:t>
        </w:r>
      </w:ins>
      <w:ins w:id="173" w:author="Frederick Roth" w:date="2018-09-11T15:35:00Z">
        <w:r w:rsidR="0013494D">
          <w:rPr>
            <w:lang w:val="en-CA"/>
          </w:rPr>
          <w:t xml:space="preserve">.  </w:t>
        </w:r>
      </w:ins>
      <w:ins w:id="174" w:author="Frederick Roth" w:date="2018-09-11T15:51:00Z">
        <w:r w:rsidR="005676DD">
          <w:t xml:space="preserve">Exhaustive </w:t>
        </w:r>
        <w:r w:rsidR="005676DD">
          <w:rPr>
            <w:lang w:val="en-CA"/>
          </w:rPr>
          <w:t xml:space="preserve">DCGA for a relatively modest target set of 10 genes would require construction of 1000 haploid strains to sample all combinations of two alleles per gene, or 1M strains if diploid genotypes were considered. Thus, even targeted DCGA remains a challenge requiring technological improvements.  </w:t>
        </w:r>
      </w:ins>
      <w:ins w:id="175" w:author="Frederick Roth" w:date="2018-09-11T15:35:00Z">
        <w:r w:rsidR="0013494D">
          <w:rPr>
            <w:lang w:val="en-CA"/>
          </w:rPr>
          <w:t xml:space="preserve">Although </w:t>
        </w:r>
      </w:ins>
      <w:ins w:id="176" w:author="Frederick Roth" w:date="2018-09-11T15:44:00Z">
        <w:r w:rsidR="005676DD">
          <w:rPr>
            <w:lang w:val="en-CA"/>
          </w:rPr>
          <w:t xml:space="preserve">there are </w:t>
        </w:r>
      </w:ins>
      <w:ins w:id="177" w:author="Frederick Roth" w:date="2018-09-11T15:35:00Z">
        <w:r w:rsidR="0013494D">
          <w:rPr>
            <w:lang w:val="en-CA"/>
          </w:rPr>
          <w:t xml:space="preserve">methods to </w:t>
        </w:r>
      </w:ins>
      <w:ins w:id="178" w:author="Frederick Roth" w:date="2018-09-11T15:43:00Z">
        <w:r w:rsidR="005676DD">
          <w:rPr>
            <w:lang w:val="en-CA"/>
          </w:rPr>
          <w:t xml:space="preserve">generate multi-mutant strains </w:t>
        </w:r>
      </w:ins>
      <w:ins w:id="179" w:author="Frederick Roth" w:date="2018-09-11T15:44:00Z">
        <w:r w:rsidR="005676DD">
          <w:rPr>
            <w:lang w:val="en-CA"/>
          </w:rPr>
          <w:t xml:space="preserve">that can </w:t>
        </w:r>
      </w:ins>
      <w:ins w:id="180" w:author="Frederick Roth" w:date="2018-09-11T15:35:00Z">
        <w:r w:rsidR="0013494D">
          <w:rPr>
            <w:lang w:val="en-CA"/>
          </w:rPr>
          <w:t xml:space="preserve">circumvent </w:t>
        </w:r>
      </w:ins>
      <w:del w:id="181" w:author="Frederick Roth" w:date="2018-09-11T15:34:00Z">
        <w:r w:rsidR="00AD64AD" w:rsidDel="0013494D">
          <w:rPr>
            <w:lang w:val="en-CA"/>
          </w:rPr>
          <w:delText>,</w:delText>
        </w:r>
        <w:r w:rsidR="00CC6850" w:rsidDel="0013494D">
          <w:rPr>
            <w:lang w:val="en-CA"/>
          </w:rPr>
          <w:delText xml:space="preserve"> partly </w:delText>
        </w:r>
      </w:del>
      <w:del w:id="182" w:author="Frederick Roth" w:date="2018-09-11T15:36:00Z">
        <w:r w:rsidR="00B0768D" w:rsidDel="0013494D">
          <w:rPr>
            <w:lang w:val="en-CA"/>
          </w:rPr>
          <w:delText xml:space="preserve">due </w:delText>
        </w:r>
      </w:del>
      <w:del w:id="183" w:author="Frederick Roth" w:date="2018-09-11T15:43:00Z">
        <w:r w:rsidR="00B0768D" w:rsidDel="005676DD">
          <w:rPr>
            <w:lang w:val="en-CA"/>
          </w:rPr>
          <w:delText>to</w:delText>
        </w:r>
        <w:r w:rsidR="00CB68AA" w:rsidDel="005676DD">
          <w:rPr>
            <w:lang w:val="en-CA"/>
          </w:rPr>
          <w:delText xml:space="preserve"> </w:delText>
        </w:r>
      </w:del>
      <w:r w:rsidR="00CB68AA">
        <w:rPr>
          <w:lang w:val="en-CA"/>
        </w:rPr>
        <w:t>the</w:t>
      </w:r>
      <w:r w:rsidR="00E637E5">
        <w:rPr>
          <w:lang w:val="en-CA"/>
        </w:rPr>
        <w:t xml:space="preserve"> limited </w:t>
      </w:r>
      <w:del w:id="184" w:author="Frederick Roth" w:date="2018-09-11T15:43:00Z">
        <w:r w:rsidR="00E637E5" w:rsidDel="005676DD">
          <w:rPr>
            <w:lang w:val="en-CA"/>
          </w:rPr>
          <w:delText xml:space="preserve">availability </w:delText>
        </w:r>
      </w:del>
      <w:ins w:id="185" w:author="Frederick Roth" w:date="2018-09-11T15:43:00Z">
        <w:r w:rsidR="005676DD">
          <w:rPr>
            <w:lang w:val="en-CA"/>
          </w:rPr>
          <w:t xml:space="preserve">number of </w:t>
        </w:r>
      </w:ins>
      <w:del w:id="186" w:author="Frederick Roth" w:date="2018-09-11T15:43:00Z">
        <w:r w:rsidR="00E637E5" w:rsidDel="005676DD">
          <w:rPr>
            <w:lang w:val="en-CA"/>
          </w:rPr>
          <w:delText xml:space="preserve">of </w:delText>
        </w:r>
      </w:del>
      <w:r w:rsidR="00E637E5">
        <w:rPr>
          <w:lang w:val="en-CA"/>
        </w:rPr>
        <w:t xml:space="preserve">usable </w:t>
      </w:r>
      <w:r w:rsidR="00CC6850">
        <w:rPr>
          <w:lang w:val="en-CA"/>
        </w:rPr>
        <w:t>selection</w:t>
      </w:r>
      <w:r w:rsidR="00E637E5" w:rsidRPr="00233F15">
        <w:rPr>
          <w:lang w:val="en-CA"/>
        </w:rPr>
        <w:t xml:space="preserve"> markers</w:t>
      </w:r>
      <w:ins w:id="187" w:author="Frederick Roth" w:date="2018-09-11T15:36:00Z">
        <w:r w:rsidR="0013494D">
          <w:rPr>
            <w:lang w:val="en-CA"/>
          </w:rPr>
          <w:t xml:space="preserve">, </w:t>
        </w:r>
      </w:ins>
      <w:ins w:id="188" w:author="Frederick Roth" w:date="2018-09-11T15:44:00Z">
        <w:r w:rsidR="005676DD">
          <w:rPr>
            <w:lang w:val="en-CA"/>
          </w:rPr>
          <w:t xml:space="preserve">these </w:t>
        </w:r>
      </w:ins>
      <w:ins w:id="189" w:author="Frederick Roth" w:date="2018-09-11T15:56:00Z">
        <w:r w:rsidR="0062600D">
          <w:rPr>
            <w:lang w:val="en-CA"/>
          </w:rPr>
          <w:t>have</w:t>
        </w:r>
      </w:ins>
      <w:ins w:id="190" w:author="Frederick Roth" w:date="2018-09-11T15:44:00Z">
        <w:r w:rsidR="005676DD">
          <w:rPr>
            <w:lang w:val="en-CA"/>
          </w:rPr>
          <w:t xml:space="preserve"> focused on </w:t>
        </w:r>
      </w:ins>
      <w:ins w:id="191" w:author="Frederick Roth" w:date="2018-09-11T15:41:00Z">
        <w:r w:rsidR="0013494D">
          <w:rPr>
            <w:lang w:val="en-CA"/>
          </w:rPr>
          <w:t xml:space="preserve">construction of single </w:t>
        </w:r>
      </w:ins>
      <w:ins w:id="192" w:author="Frederick Roth" w:date="2018-09-11T15:44:00Z">
        <w:r w:rsidR="005676DD">
          <w:rPr>
            <w:lang w:val="en-CA"/>
          </w:rPr>
          <w:t>multi-mutant strains</w:t>
        </w:r>
      </w:ins>
      <w:r w:rsidR="00E637E5" w:rsidRPr="00233F15">
        <w:rPr>
          <w:lang w:val="en-CA"/>
        </w:rPr>
        <w:fldChar w:fldCharType="begin" w:fldLock="1"/>
      </w:r>
      <w:r w:rsidR="00AF4C2E">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E637E5" w:rsidRPr="00233F15">
        <w:rPr>
          <w:lang w:val="en-CA"/>
        </w:rPr>
        <w:fldChar w:fldCharType="separate"/>
      </w:r>
      <w:r w:rsidR="000C01B2" w:rsidRPr="000C01B2">
        <w:rPr>
          <w:noProof/>
          <w:vertAlign w:val="superscript"/>
          <w:lang w:val="en-CA"/>
        </w:rPr>
        <w:t>18</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AF4C2E">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"&lt;sup&gt;19,20&lt;/sup&gt;", "plainTextFormattedCitation" : "19,20", "previouslyFormattedCitation" : "&lt;sup&gt;19,20&lt;/sup&gt;" }, "properties" : { "noteIndex" : 0 }, "schema" : "https://github.com/citation-style-language/schema/raw/master/csl-citation.json" }</w:instrText>
      </w:r>
      <w:r w:rsidR="00102214" w:rsidRPr="00233F15">
        <w:fldChar w:fldCharType="separate"/>
      </w:r>
      <w:r w:rsidR="000C01B2" w:rsidRPr="000C01B2">
        <w:rPr>
          <w:noProof/>
          <w:vertAlign w:val="superscript"/>
        </w:rPr>
        <w:t>19,20</w:t>
      </w:r>
      <w:r w:rsidR="00102214" w:rsidRPr="00233F15">
        <w:fldChar w:fldCharType="end"/>
      </w:r>
      <w:r w:rsidR="00102214">
        <w:t xml:space="preserve">, </w:t>
      </w:r>
      <w:r w:rsidR="00687BE3">
        <w:t xml:space="preserve">major </w:t>
      </w:r>
      <w:r w:rsidR="00687BE3">
        <w:lastRenderedPageBreak/>
        <w:t>challenges remain in</w:t>
      </w:r>
      <w:r w:rsidR="00022FCB">
        <w:t xml:space="preserve"> </w:t>
      </w:r>
      <w:r w:rsidR="003A0AFF">
        <w:t>isolating</w:t>
      </w:r>
      <w:del w:id="193" w:author="Frederick Roth" w:date="2018-09-11T15:46:00Z">
        <w:r w:rsidR="00834D9F" w:rsidDel="005676DD">
          <w:delText xml:space="preserve">, </w:delText>
        </w:r>
      </w:del>
      <w:ins w:id="194" w:author="Frederick Roth" w:date="2018-09-11T15:46:00Z">
        <w:r w:rsidR="005676DD">
          <w:t xml:space="preserve"> and </w:t>
        </w:r>
      </w:ins>
      <w:r w:rsidR="00834D9F">
        <w:t>genotyping</w:t>
      </w:r>
      <w:del w:id="195" w:author="Frederick Roth" w:date="2018-09-11T15:46:00Z">
        <w:r w:rsidR="00834D9F" w:rsidDel="005676DD">
          <w:delText>,</w:delText>
        </w:r>
        <w:r w:rsidR="003A0AFF" w:rsidDel="005676DD">
          <w:delText xml:space="preserve"> and profiling </w:delText>
        </w:r>
      </w:del>
      <w:ins w:id="196" w:author="Frederick Roth" w:date="2018-09-11T15:46:00Z">
        <w:r w:rsidR="005676DD">
          <w:t xml:space="preserve"> </w:t>
        </w:r>
      </w:ins>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003B81">
        <w:rPr>
          <w:lang w:val="en-CA"/>
        </w:rPr>
        <w:t>E</w:t>
      </w:r>
      <w:r w:rsidR="0059221E">
        <w:t xml:space="preserve">xtensions of </w:t>
      </w:r>
      <w:r w:rsidR="00AF78EF">
        <w:t xml:space="preserve">MAGE </w:t>
      </w:r>
      <w:del w:id="197" w:author="Frederick Roth" w:date="2018-09-11T15:46:00Z">
        <w:r w:rsidR="0059221E" w:rsidDel="005676DD">
          <w:delText xml:space="preserve">are </w:delText>
        </w:r>
      </w:del>
      <w:ins w:id="198" w:author="Frederick Roth" w:date="2018-09-11T15:46:00Z">
        <w:r w:rsidR="005676DD">
          <w:t xml:space="preserve">have been </w:t>
        </w:r>
      </w:ins>
      <w:del w:id="199" w:author="Frederick Roth" w:date="2018-09-11T15:46:00Z">
        <w:r w:rsidR="0059221E" w:rsidDel="005676DD">
          <w:delText xml:space="preserve">being </w:delText>
        </w:r>
      </w:del>
      <w:r w:rsidR="0059221E">
        <w:t xml:space="preserve">developed </w:t>
      </w:r>
      <w:del w:id="200" w:author="Frederick Roth" w:date="2018-09-11T15:46:00Z">
        <w:r w:rsidR="0059221E" w:rsidDel="005676DD">
          <w:delText xml:space="preserve">for </w:delText>
        </w:r>
      </w:del>
      <w:ins w:id="201" w:author="Frederick Roth" w:date="2018-09-11T15:46:00Z">
        <w:r w:rsidR="005676DD">
          <w:t xml:space="preserve">to allow parallel phenotyping of many strains for </w:t>
        </w:r>
      </w:ins>
      <w:r w:rsidR="00834D9F">
        <w:t>DCGA</w:t>
      </w:r>
      <w:r w:rsidR="0059221E">
        <w:t xml:space="preserve"> in </w:t>
      </w:r>
      <w:r w:rsidR="00AF78EF" w:rsidRPr="00233F15">
        <w:rPr>
          <w:i/>
        </w:rPr>
        <w:t>E. coli</w:t>
      </w:r>
      <w:r w:rsidR="00AF78EF" w:rsidRPr="00233F15">
        <w:t xml:space="preserve"> </w:t>
      </w:r>
      <w:r w:rsidR="00AF78EF" w:rsidRPr="00233F15">
        <w:fldChar w:fldCharType="begin" w:fldLock="1"/>
      </w:r>
      <w:r w:rsidR="00AF4C2E">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"&lt;sup&gt;21,22&lt;/sup&gt;", "plainTextFormattedCitation" : "21,22", "previouslyFormattedCitation" : "&lt;sup&gt;21,22&lt;/sup&gt;" }, "properties" : { "noteIndex" : 0 }, "schema" : "https://github.com/citation-style-language/schema/raw/master/csl-citation.json" }</w:instrText>
      </w:r>
      <w:r w:rsidR="00AF78EF" w:rsidRPr="00233F15">
        <w:fldChar w:fldCharType="separate"/>
      </w:r>
      <w:r w:rsidR="000C01B2" w:rsidRPr="000C01B2">
        <w:rPr>
          <w:noProof/>
          <w:vertAlign w:val="superscript"/>
        </w:rPr>
        <w:t>21,22</w:t>
      </w:r>
      <w:r w:rsidR="00AF78EF" w:rsidRPr="00233F15">
        <w:fldChar w:fldCharType="end"/>
      </w:r>
      <w:del w:id="202" w:author="Frederick Roth" w:date="2018-09-11T15:47:00Z">
        <w:r w:rsidR="00C7495D" w:rsidDel="005676DD">
          <w:delText xml:space="preserve">, </w:delText>
        </w:r>
        <w:r w:rsidR="003A0AFF" w:rsidDel="005676DD">
          <w:delText xml:space="preserve"> </w:delText>
        </w:r>
        <w:r w:rsidR="00003B81" w:rsidDel="005676DD">
          <w:delText>but</w:delText>
        </w:r>
        <w:r w:rsidR="003A0AFF" w:rsidDel="005676DD">
          <w:delText xml:space="preserve"> </w:delText>
        </w:r>
      </w:del>
      <w:del w:id="203" w:author="Frederick Roth" w:date="2018-09-11T15:46:00Z">
        <w:r w:rsidR="003A0AFF" w:rsidDel="005676DD">
          <w:delText>are</w:delText>
        </w:r>
        <w:r w:rsidR="00AF78EF" w:rsidDel="005676DD">
          <w:delText xml:space="preserve"> not yet suitable </w:delText>
        </w:r>
        <w:r w:rsidR="00415EBD" w:rsidDel="005676DD">
          <w:delText xml:space="preserve">for </w:delText>
        </w:r>
        <w:r w:rsidR="002E0C42" w:rsidDel="005676DD">
          <w:delText xml:space="preserve">accurate </w:delText>
        </w:r>
        <w:r w:rsidR="00CA46A4" w:rsidDel="005676DD">
          <w:delText>profiling</w:delText>
        </w:r>
      </w:del>
      <w:ins w:id="204" w:author="Frederick Roth" w:date="2018-09-11T15:57:00Z">
        <w:r w:rsidR="0062600D">
          <w:t xml:space="preserve">, but </w:t>
        </w:r>
      </w:ins>
      <w:ins w:id="205" w:author="Frederick Roth" w:date="2018-09-11T15:59:00Z">
        <w:r w:rsidR="0062600D">
          <w:t>exhibit</w:t>
        </w:r>
        <w:del w:id="206" w:author="Albi Celaj" w:date="2018-09-11T17:41:00Z">
          <w:r w:rsidR="0062600D" w:rsidDel="00AD46BE">
            <w:delText>s</w:delText>
          </w:r>
        </w:del>
        <w:r w:rsidR="0062600D">
          <w:t xml:space="preserve"> high variance across biological replicates</w:t>
        </w:r>
      </w:ins>
      <w:ins w:id="207" w:author="Frederick Roth" w:date="2018-09-11T15:58:00Z">
        <w:r w:rsidR="0062600D">
          <w:t xml:space="preserve">, perhaps due to </w:t>
        </w:r>
      </w:ins>
      <w:ins w:id="208" w:author="Frederick Roth" w:date="2018-09-11T15:59:00Z">
        <w:r w:rsidR="0062600D">
          <w:t xml:space="preserve">currently-limited </w:t>
        </w:r>
      </w:ins>
      <w:ins w:id="209" w:author="Frederick Roth" w:date="2018-09-11T15:58:00Z">
        <w:r w:rsidR="0062600D">
          <w:t>accuracy</w:t>
        </w:r>
      </w:ins>
      <w:ins w:id="210" w:author="Frederick Roth" w:date="2018-09-11T15:57:00Z">
        <w:r w:rsidR="0062600D">
          <w:t xml:space="preserve"> </w:t>
        </w:r>
      </w:ins>
      <w:del w:id="211" w:author="Frederick Roth" w:date="2018-09-11T15:47:00Z">
        <w:r w:rsidR="00415EBD" w:rsidDel="005676DD">
          <w:delText>.</w:delText>
        </w:r>
        <w:r w:rsidR="00CF527A" w:rsidDel="005676DD">
          <w:delText xml:space="preserve">  </w:delText>
        </w:r>
      </w:del>
      <w:ins w:id="212" w:author="Frederick Roth" w:date="2018-09-11T15:58:00Z">
        <w:r w:rsidR="0062600D">
          <w:t xml:space="preserve">of large-scale genotyping.  </w:t>
        </w:r>
      </w:ins>
      <w:del w:id="213" w:author="Frederick Roth" w:date="2018-09-11T15:48:00Z">
        <w:r w:rsidR="00CF527A" w:rsidDel="005676DD">
          <w:delText xml:space="preserve">Similarly, methods </w:delText>
        </w:r>
      </w:del>
      <w:ins w:id="214" w:author="Frederick Roth" w:date="2018-09-11T15:48:00Z">
        <w:r w:rsidR="005676DD">
          <w:t xml:space="preserve">Methods have been described for parallel generation and parallel phenotyping of yeast </w:t>
        </w:r>
      </w:ins>
      <w:ins w:id="215" w:author="Frederick Roth" w:date="2018-09-11T15:49:00Z">
        <w:r w:rsidR="005676DD">
          <w:t xml:space="preserve">[cite Diaz-Mejia MSB 2018] </w:t>
        </w:r>
      </w:ins>
      <w:ins w:id="216" w:author="Frederick Roth" w:date="2018-09-11T15:48:00Z">
        <w:r w:rsidR="005676DD">
          <w:t>and human cells</w:t>
        </w:r>
      </w:ins>
      <w:ins w:id="217" w:author="Frederick Roth" w:date="2018-09-11T15:49:00Z">
        <w:r w:rsidR="005676DD">
          <w:fldChar w:fldCharType="begin" w:fldLock="1"/>
        </w:r>
      </w:ins>
      <w:r w:rsidR="00AF4C2E">
        <w:instrText>ADDIN CSL_CITATION { "citationItems" : [ { "id" : "ITEM-1",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"ITEM-1",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"&lt;sup&gt;23&lt;/sup&gt;", "plainTextFormattedCitation" : "23", "previouslyFormattedCitation" : "&lt;sup&gt;23&lt;/sup&gt;" }, "properties" : { "noteIndex" : 0 }, "schema" : "https://github.com/citation-style-language/schema/raw/master/csl-citation.json" }</w:instrText>
      </w:r>
      <w:ins w:id="218" w:author="Frederick Roth" w:date="2018-09-11T15:49:00Z">
        <w:r w:rsidR="005676DD">
          <w:fldChar w:fldCharType="separate"/>
        </w:r>
      </w:ins>
      <w:r w:rsidR="000C01B2" w:rsidRPr="000C01B2">
        <w:rPr>
          <w:noProof/>
          <w:vertAlign w:val="superscript"/>
        </w:rPr>
        <w:t>23</w:t>
      </w:r>
      <w:ins w:id="219" w:author="Frederick Roth" w:date="2018-09-11T15:49:00Z">
        <w:r w:rsidR="005676DD">
          <w:fldChar w:fldCharType="end"/>
        </w:r>
      </w:ins>
      <w:del w:id="220" w:author="Frederick Roth" w:date="2018-09-11T15:48:00Z">
        <w:r w:rsidR="00834D9F" w:rsidDel="005676DD">
          <w:delText>are under development</w:delText>
        </w:r>
        <w:r w:rsidR="00FD7399" w:rsidDel="005676DD">
          <w:delText xml:space="preserve"> in human cells to enable</w:delText>
        </w:r>
        <w:r w:rsidR="00CF527A" w:rsidDel="005676DD">
          <w:delText xml:space="preserve"> combinatorial </w:delText>
        </w:r>
        <w:r w:rsidR="00FD7399" w:rsidDel="005676DD">
          <w:delText>genetic perturbation</w:delText>
        </w:r>
      </w:del>
      <w:r w:rsidR="00FD7399">
        <w:t xml:space="preserve">, but </w:t>
      </w:r>
      <w:ins w:id="221" w:author="Frederick Roth" w:date="2018-09-11T15:50:00Z">
        <w:r w:rsidR="005676DD">
          <w:t xml:space="preserve">the resulting </w:t>
        </w:r>
      </w:ins>
      <w:del w:id="222" w:author="Frederick Roth" w:date="2018-09-11T15:50:00Z">
        <w:r w:rsidR="00FD7399" w:rsidDel="005676DD">
          <w:delText xml:space="preserve">have </w:delText>
        </w:r>
      </w:del>
      <w:del w:id="223" w:author="Frederick Roth" w:date="2018-09-11T15:49:00Z">
        <w:r w:rsidR="00FD7399" w:rsidDel="005676DD">
          <w:delText xml:space="preserve">not yet been demonstrated beyond the generation </w:delText>
        </w:r>
      </w:del>
      <w:ins w:id="224" w:author="Frederick Roth" w:date="2018-09-11T15:49:00Z">
        <w:r w:rsidR="005676DD">
          <w:t xml:space="preserve">CGA </w:t>
        </w:r>
      </w:ins>
      <w:ins w:id="225" w:author="Frederick Roth" w:date="2018-09-11T16:00:00Z">
        <w:r w:rsidR="0062600D">
          <w:t xml:space="preserve">studies </w:t>
        </w:r>
      </w:ins>
      <w:ins w:id="226" w:author="Frederick Roth" w:date="2018-09-11T15:50:00Z">
        <w:r w:rsidR="005676DD">
          <w:t>have not gone beyond two-gene combinations</w:t>
        </w:r>
      </w:ins>
      <w:del w:id="227" w:author="Frederick Roth" w:date="2018-09-11T15:50:00Z">
        <w:r w:rsidR="00FD7399" w:rsidDel="005676DD">
          <w:delText>double knockouts</w:delText>
        </w:r>
      </w:del>
      <w:del w:id="228" w:author="Frederick Roth" w:date="2018-09-11T15:49:00Z">
        <w:r w:rsidR="00FD7399" w:rsidDel="005676DD">
          <w:fldChar w:fldCharType="begin" w:fldLock="1"/>
        </w:r>
        <w:r w:rsidR="002E5B59" w:rsidDel="005676DD">
          <w:delInstrText>ADDIN CSL_CITATION { "citationItems" : [ { "id" : "ITEM-1",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"ITEM-1",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"&lt;sup&gt;26&lt;/sup&gt;", "plainTextFormattedCitation" : "26", "previouslyFormattedCitation" : "&lt;sup&gt;26&lt;/sup&gt;" }, "properties" : { "noteIndex" : 0 }, "schema" : "https://github.com/citation-style-language/schema/raw/master/csl-citation.json" }</w:delInstrText>
        </w:r>
        <w:r w:rsidR="00FD7399" w:rsidDel="005676DD">
          <w:fldChar w:fldCharType="separate"/>
        </w:r>
        <w:r w:rsidR="00FD7399" w:rsidRPr="00FD7399" w:rsidDel="005676DD">
          <w:rPr>
            <w:noProof/>
            <w:vertAlign w:val="superscript"/>
          </w:rPr>
          <w:delText>26</w:delText>
        </w:r>
        <w:r w:rsidR="00FD7399" w:rsidDel="005676DD">
          <w:fldChar w:fldCharType="end"/>
        </w:r>
      </w:del>
      <w:r w:rsidR="00FD7399">
        <w:t>.</w:t>
      </w:r>
      <w:ins w:id="229" w:author="Frederick Roth" w:date="2018-09-11T15:50:00Z">
        <w:r w:rsidR="005676DD">
          <w:t xml:space="preserve">  </w:t>
        </w:r>
      </w:ins>
    </w:p>
    <w:p w14:paraId="4DA1EA06" w14:textId="77777777" w:rsidR="00CF527A" w:rsidRPr="00985658" w:rsidRDefault="00CF527A" w:rsidP="004210F6">
      <w:pPr>
        <w:jc w:val="both"/>
        <w:rPr>
          <w:lang w:val="en-CA"/>
        </w:rPr>
      </w:pPr>
    </w:p>
    <w:p w14:paraId="7D8B42C9" w14:textId="1A3BD1A6" w:rsidR="00090233" w:rsidRPr="00676F93" w:rsidRDefault="001317A7" w:rsidP="00090233">
      <w:pPr>
        <w:jc w:val="both"/>
        <w:rPr>
          <w:ins w:id="230" w:author="Frederick Roth" w:date="2018-09-13T14:38:00Z"/>
        </w:rPr>
      </w:pPr>
      <w:r>
        <w:rPr>
          <w:lang w:val="en-CA"/>
        </w:rPr>
        <w:t>Here w</w:t>
      </w:r>
      <w:r w:rsidR="00A40A94">
        <w:rPr>
          <w:lang w:val="en-CA"/>
        </w:rPr>
        <w:t xml:space="preserve">e </w:t>
      </w:r>
      <w:del w:id="231" w:author="Frederick Roth" w:date="2018-09-11T15:51:00Z">
        <w:r w:rsidR="00656474" w:rsidDel="005676DD">
          <w:rPr>
            <w:lang w:val="en-CA"/>
          </w:rPr>
          <w:delText xml:space="preserve">first </w:delText>
        </w:r>
        <w:r w:rsidR="00A40A94" w:rsidDel="005676DD">
          <w:rPr>
            <w:lang w:val="en-CA"/>
          </w:rPr>
          <w:delText xml:space="preserve">develop and </w:delText>
        </w:r>
      </w:del>
      <w:r w:rsidR="00A40A94">
        <w:rPr>
          <w:lang w:val="en-CA"/>
        </w:rPr>
        <w:t>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del w:id="232" w:author="Frederick Roth" w:date="2018-09-11T15:51:00Z">
        <w:r w:rsidR="00B0768D" w:rsidDel="005676DD">
          <w:rPr>
            <w:lang w:val="en-CA"/>
          </w:rPr>
          <w:delText>that</w:delText>
        </w:r>
        <w:r w:rsidR="00A40A94" w:rsidDel="005676DD">
          <w:rPr>
            <w:lang w:val="en-CA"/>
          </w:rPr>
          <w:delText xml:space="preserve"> </w:delText>
        </w:r>
        <w:r w:rsidR="00E82867" w:rsidDel="005676DD">
          <w:rPr>
            <w:lang w:val="en-CA"/>
          </w:rPr>
          <w:delText>enable</w:delText>
        </w:r>
        <w:r w:rsidR="00B0768D" w:rsidDel="005676DD">
          <w:rPr>
            <w:lang w:val="en-CA"/>
          </w:rPr>
          <w:delText>s</w:delText>
        </w:r>
        <w:r w:rsidR="00E82867" w:rsidDel="005676DD">
          <w:rPr>
            <w:lang w:val="en-CA"/>
          </w:rPr>
          <w:delText xml:space="preserve"> a </w:delText>
        </w:r>
      </w:del>
      <w:ins w:id="233" w:author="Frederick Roth" w:date="2018-09-11T15:51:00Z">
        <w:r w:rsidR="005676DD">
          <w:rPr>
            <w:lang w:val="en-CA"/>
          </w:rPr>
          <w:t xml:space="preserve">enabling </w:t>
        </w:r>
      </w:ins>
      <w:r w:rsidR="00E82867">
        <w:rPr>
          <w:lang w:val="en-CA"/>
        </w:rPr>
        <w:t xml:space="preserve">DCGA </w:t>
      </w:r>
      <w:ins w:id="234" w:author="Frederick Roth" w:date="2018-09-11T16:05:00Z">
        <w:r w:rsidR="00C46881">
          <w:rPr>
            <w:lang w:val="en-CA"/>
          </w:rPr>
          <w:t xml:space="preserve">in yeast. </w:t>
        </w:r>
      </w:ins>
      <w:del w:id="235" w:author="Frederick Roth" w:date="2018-09-11T16:05:00Z">
        <w:r w:rsidR="00E82867" w:rsidDel="00C46881">
          <w:rPr>
            <w:lang w:val="en-CA"/>
          </w:rPr>
          <w:delText>of</w:delText>
        </w:r>
        <w:r w:rsidR="00E217D9" w:rsidDel="00C46881">
          <w:rPr>
            <w:rFonts w:eastAsia="Times New Roman"/>
          </w:rPr>
          <w:delText xml:space="preserve"> </w:delText>
        </w:r>
        <w:r w:rsidR="00E82867" w:rsidDel="00C46881">
          <w:rPr>
            <w:rFonts w:eastAsia="Times New Roman"/>
          </w:rPr>
          <w:delText xml:space="preserve">a targeted </w:delText>
        </w:r>
      </w:del>
      <w:del w:id="236" w:author="Frederick Roth" w:date="2018-09-11T15:51:00Z">
        <w:r w:rsidR="00E82867" w:rsidDel="005676DD">
          <w:rPr>
            <w:rFonts w:eastAsia="Times New Roman"/>
          </w:rPr>
          <w:delText>system</w:delText>
        </w:r>
        <w:r w:rsidR="00E217D9" w:rsidDel="005676DD">
          <w:rPr>
            <w:rFonts w:eastAsia="Times New Roman"/>
          </w:rPr>
          <w:delText xml:space="preserve"> of genes</w:delText>
        </w:r>
      </w:del>
      <w:del w:id="237" w:author="Frederick Roth" w:date="2018-09-11T16:05:00Z">
        <w:r w:rsidR="00E217D9" w:rsidDel="00C46881">
          <w:rPr>
            <w:rFonts w:eastAsia="Times New Roman"/>
          </w:rPr>
          <w:delText xml:space="preserve">. </w:delText>
        </w:r>
        <w:r w:rsidR="00C230BC" w:rsidDel="00C46881">
          <w:rPr>
            <w:rFonts w:eastAsia="Times New Roman"/>
          </w:rPr>
          <w:delText xml:space="preserve"> </w:delText>
        </w:r>
      </w:del>
      <w:ins w:id="238" w:author="Frederick Roth" w:date="2018-09-11T16:04:00Z">
        <w:r w:rsidR="00C46881">
          <w:rPr>
            <w:rFonts w:eastAsia="Times New Roman"/>
          </w:rPr>
          <w:t xml:space="preserve">We </w:t>
        </w:r>
      </w:ins>
      <w:ins w:id="239" w:author="Frederick Roth" w:date="2018-09-11T16:05:00Z">
        <w:r w:rsidR="00EE6EFB">
          <w:rPr>
            <w:rFonts w:eastAsia="Times New Roman"/>
          </w:rPr>
          <w:t>apply</w:t>
        </w:r>
      </w:ins>
      <w:ins w:id="240" w:author="Frederick Roth" w:date="2018-09-11T16:08:00Z">
        <w:r w:rsidR="00EE6EFB">
          <w:rPr>
            <w:rFonts w:eastAsia="Times New Roman"/>
          </w:rPr>
          <w:t xml:space="preserve"> this strategy </w:t>
        </w:r>
      </w:ins>
      <w:del w:id="241" w:author="Frederick Roth" w:date="2018-09-11T16:05:00Z">
        <w:r w:rsidR="00C230BC" w:rsidDel="00EE6EFB">
          <w:rPr>
            <w:rFonts w:eastAsia="Times New Roman"/>
          </w:rPr>
          <w:delText>This method</w:delText>
        </w:r>
        <w:r w:rsidR="00AC25B7" w:rsidDel="00EE6EFB">
          <w:rPr>
            <w:rFonts w:eastAsia="Times New Roman"/>
          </w:rPr>
          <w:delText xml:space="preserve"> is </w:delText>
        </w:r>
        <w:r w:rsidR="00C230BC" w:rsidDel="00EE6EFB">
          <w:rPr>
            <w:rFonts w:eastAsia="Times New Roman"/>
          </w:rPr>
          <w:delText xml:space="preserve">demonstrated </w:delText>
        </w:r>
        <w:r w:rsidR="00687BE3" w:rsidDel="00EE6EFB">
          <w:rPr>
            <w:rFonts w:eastAsia="Times New Roman"/>
          </w:rPr>
          <w:delText xml:space="preserve">by </w:delText>
        </w:r>
        <w:r w:rsidR="00B403A9" w:rsidDel="00EE6EFB">
          <w:rPr>
            <w:rFonts w:eastAsia="Times New Roman"/>
          </w:rPr>
          <w:delText xml:space="preserve">profiling each of ~5,000 knockout combinations </w:delText>
        </w:r>
        <w:r w:rsidR="00ED6D1B" w:rsidDel="00EE6EFB">
          <w:rPr>
            <w:rFonts w:eastAsia="Times New Roman"/>
          </w:rPr>
          <w:delText xml:space="preserve">amongst </w:delText>
        </w:r>
      </w:del>
      <w:ins w:id="242" w:author="Frederick Roth" w:date="2018-09-11T16:05:00Z">
        <w:r w:rsidR="00EE6EFB">
          <w:rPr>
            <w:rFonts w:eastAsia="Times New Roman"/>
          </w:rPr>
          <w:t xml:space="preserve">to a target set of all </w:t>
        </w:r>
      </w:ins>
      <w:r w:rsidR="00ED6D1B">
        <w:rPr>
          <w:rFonts w:eastAsia="Times New Roman"/>
        </w:rPr>
        <w:t>16 yeast ABC transporters</w:t>
      </w:r>
      <w:r w:rsidR="002A5F0C">
        <w:rPr>
          <w:rFonts w:eastAsia="Times New Roman"/>
        </w:rPr>
        <w:t xml:space="preserve"> </w:t>
      </w:r>
      <w:del w:id="243" w:author="Frederick Roth" w:date="2018-09-11T16:05:00Z">
        <w:r w:rsidR="002A5F0C" w:rsidDel="00EE6EFB">
          <w:rPr>
            <w:rFonts w:eastAsia="Times New Roman"/>
          </w:rPr>
          <w:delText xml:space="preserve">involved </w:delText>
        </w:r>
      </w:del>
      <w:ins w:id="244" w:author="Frederick Roth" w:date="2018-09-11T16:05:00Z">
        <w:r w:rsidR="00EE6EFB">
          <w:rPr>
            <w:rFonts w:eastAsia="Times New Roman"/>
          </w:rPr>
          <w:t>implica</w:t>
        </w:r>
      </w:ins>
      <w:ins w:id="245" w:author="Frederick Roth" w:date="2018-09-11T16:06:00Z">
        <w:r w:rsidR="00EE6EFB">
          <w:rPr>
            <w:rFonts w:eastAsia="Times New Roman"/>
          </w:rPr>
          <w:t xml:space="preserve">ted </w:t>
        </w:r>
      </w:ins>
      <w:r w:rsidR="002A5F0C">
        <w:rPr>
          <w:rFonts w:eastAsia="Times New Roman"/>
        </w:rPr>
        <w:t>in</w:t>
      </w:r>
      <w:r w:rsidR="005D6B59">
        <w:rPr>
          <w:rFonts w:eastAsia="Times New Roman"/>
        </w:rPr>
        <w:t xml:space="preserve"> multi-drug </w:t>
      </w:r>
      <w:del w:id="246" w:author="Frederick Roth" w:date="2018-09-11T16:06:00Z">
        <w:r w:rsidR="005D6B59" w:rsidDel="00EE6EFB">
          <w:rPr>
            <w:rFonts w:eastAsia="Times New Roman"/>
          </w:rPr>
          <w:delText>resistance</w:delText>
        </w:r>
        <w:r w:rsidR="00B403A9" w:rsidDel="00EE6EFB">
          <w:rPr>
            <w:rFonts w:eastAsia="Times New Roman"/>
          </w:rPr>
          <w:delText xml:space="preserve"> </w:delText>
        </w:r>
      </w:del>
      <w:ins w:id="247" w:author="Frederick Roth" w:date="2018-09-11T16:06:00Z">
        <w:r w:rsidR="00EE6EFB">
          <w:rPr>
            <w:rFonts w:eastAsia="Times New Roman"/>
          </w:rPr>
          <w:t xml:space="preserve">resistance, </w:t>
        </w:r>
      </w:ins>
      <w:ins w:id="248" w:author="Frederick Roth" w:date="2018-09-11T16:07:00Z">
        <w:r w:rsidR="00EE6EFB">
          <w:rPr>
            <w:rFonts w:eastAsia="Times New Roman"/>
          </w:rPr>
          <w:t xml:space="preserve">carrying out </w:t>
        </w:r>
      </w:ins>
      <w:ins w:id="249" w:author="Frederick Roth" w:date="2018-09-11T16:09:00Z">
        <w:r w:rsidR="00EE6EFB">
          <w:rPr>
            <w:rFonts w:eastAsia="Times New Roman"/>
          </w:rPr>
          <w:t xml:space="preserve">high-order DCGA </w:t>
        </w:r>
      </w:ins>
      <w:ins w:id="250" w:author="Frederick Roth" w:date="2018-09-11T16:07:00Z">
        <w:r w:rsidR="00EE6EFB">
          <w:rPr>
            <w:rFonts w:eastAsia="Times New Roman"/>
          </w:rPr>
          <w:t xml:space="preserve">for each of 16 </w:t>
        </w:r>
      </w:ins>
      <w:ins w:id="251" w:author="Frederick Roth" w:date="2018-09-11T16:09:00Z">
        <w:r w:rsidR="00EE6EFB">
          <w:rPr>
            <w:rFonts w:eastAsia="Times New Roman"/>
          </w:rPr>
          <w:t>drug resistan</w:t>
        </w:r>
      </w:ins>
      <w:ins w:id="252" w:author="Frederick Roth" w:date="2018-09-11T16:10:00Z">
        <w:r w:rsidR="00EE6EFB">
          <w:rPr>
            <w:rFonts w:eastAsia="Times New Roman"/>
          </w:rPr>
          <w:t xml:space="preserve">ce phenotypes.  </w:t>
        </w:r>
      </w:ins>
      <w:ins w:id="253" w:author="Frederick Roth" w:date="2018-09-13T14:38:00Z">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ins>
      <w:r w:rsidR="00AF4C2E">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"&lt;sup&gt;24,25&lt;/sup&gt;", "plainTextFormattedCitation" : "24,25", "previouslyFormattedCitation" : "&lt;sup&gt;24,25&lt;/sup&gt;" }, "properties" : { "noteIndex" : 0 }, "schema" : "https://github.com/citation-style-language/schema/raw/master/csl-citation.json" }</w:instrText>
      </w:r>
      <w:ins w:id="254" w:author="Frederick Roth" w:date="2018-09-13T14:38:00Z">
        <w:r w:rsidR="00090233">
          <w:fldChar w:fldCharType="separate"/>
        </w:r>
      </w:ins>
      <w:r w:rsidR="000C01B2" w:rsidRPr="000C01B2">
        <w:rPr>
          <w:noProof/>
          <w:vertAlign w:val="superscript"/>
        </w:rPr>
        <w:t>24,25</w:t>
      </w:r>
      <w:ins w:id="255" w:author="Frederick Roth" w:date="2018-09-13T14:38:00Z">
        <w:r w:rsidR="00090233">
          <w:fldChar w:fldCharType="end"/>
        </w:r>
        <w:r w:rsidR="00090233">
          <w:t>. Indeed, ABC transporters are part of a large gene family with over 10,000 members across all three domains of life</w:t>
        </w:r>
        <w:r w:rsidR="00090233">
          <w:fldChar w:fldCharType="begin" w:fldLock="1"/>
        </w:r>
      </w:ins>
      <w:r w:rsidR="00AF4C2E">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"&lt;sup&gt;26&lt;/sup&gt;", "plainTextFormattedCitation" : "26", "previouslyFormattedCitation" : "&lt;sup&gt;26&lt;/sup&gt;" }, "properties" : { "noteIndex" : 0 }, "schema" : "https://github.com/citation-style-language/schema/raw/master/csl-citation.json" }</w:instrText>
      </w:r>
      <w:ins w:id="256" w:author="Frederick Roth" w:date="2018-09-13T14:38:00Z">
        <w:r w:rsidR="00090233">
          <w:fldChar w:fldCharType="separate"/>
        </w:r>
      </w:ins>
      <w:r w:rsidR="000C01B2" w:rsidRPr="000C01B2">
        <w:rPr>
          <w:noProof/>
          <w:vertAlign w:val="superscript"/>
        </w:rPr>
        <w:t>26</w:t>
      </w:r>
      <w:ins w:id="257" w:author="Frederick Roth" w:date="2018-09-13T14:38:00Z">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ins>
      <w:r w:rsidR="00AF4C2E">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ins w:id="258" w:author="Frederick Roth" w:date="2018-09-13T14:38:00Z">
        <w:r w:rsidR="00090233" w:rsidRPr="00233F15">
          <w:rPr>
            <w:bCs/>
            <w:iCs/>
            <w:color w:val="000000" w:themeColor="text1"/>
          </w:rPr>
          <w:fldChar w:fldCharType="separate"/>
        </w:r>
      </w:ins>
      <w:r w:rsidR="000C01B2" w:rsidRPr="000C01B2">
        <w:rPr>
          <w:bCs/>
          <w:iCs/>
          <w:noProof/>
          <w:color w:val="000000" w:themeColor="text1"/>
          <w:vertAlign w:val="superscript"/>
        </w:rPr>
        <w:t>18</w:t>
      </w:r>
      <w:ins w:id="259" w:author="Frederick Roth" w:date="2018-09-13T14:38:00Z">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ins>
      <w:r w:rsidR="00AF4C2E">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"&lt;sup&gt;18,27,28&lt;/sup&gt;", "plainTextFormattedCitation" : "18,27,28", "previouslyFormattedCitation" : "&lt;sup&gt;18,27,28&lt;/sup&gt;" }, "properties" : { "noteIndex" : 0 }, "schema" : "https://github.com/citation-style-language/schema/raw/master/csl-citation.json" }</w:instrText>
      </w:r>
      <w:ins w:id="260" w:author="Frederick Roth" w:date="2018-09-13T14:38:00Z">
        <w:r w:rsidR="00090233">
          <w:fldChar w:fldCharType="separate"/>
        </w:r>
      </w:ins>
      <w:r w:rsidR="000C01B2" w:rsidRPr="000C01B2">
        <w:rPr>
          <w:noProof/>
          <w:vertAlign w:val="superscript"/>
        </w:rPr>
        <w:t>18,27,28</w:t>
      </w:r>
      <w:ins w:id="261" w:author="Frederick Roth" w:date="2018-09-13T14:38:00Z">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ins>
      <w:r w:rsidR="00AF4C2E">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"&lt;sup&gt;29&lt;/sup&gt;", "plainTextFormattedCitation" : "29", "previouslyFormattedCitation" : "&lt;sup&gt;29&lt;/sup&gt;" }, "properties" : { "noteIndex" : 0 }, "schema" : "https://github.com/citation-style-language/schema/raw/master/csl-citation.json" }</w:instrText>
      </w:r>
      <w:ins w:id="262" w:author="Frederick Roth" w:date="2018-09-13T14:38:00Z">
        <w:r w:rsidR="00090233" w:rsidRPr="00233F15">
          <w:rPr>
            <w:bCs/>
            <w:iCs/>
            <w:color w:val="000000" w:themeColor="text1"/>
          </w:rPr>
          <w:fldChar w:fldCharType="separate"/>
        </w:r>
      </w:ins>
      <w:r w:rsidR="000C01B2" w:rsidRPr="000C01B2">
        <w:rPr>
          <w:bCs/>
          <w:iCs/>
          <w:noProof/>
          <w:color w:val="000000" w:themeColor="text1"/>
          <w:vertAlign w:val="superscript"/>
        </w:rPr>
        <w:t>29</w:t>
      </w:r>
      <w:ins w:id="263" w:author="Frederick Roth" w:date="2018-09-13T14:38:00Z">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ins>
      <w:r w:rsidR="00AF4C2E">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"&lt;sup&gt;30&lt;/sup&gt;", "plainTextFormattedCitation" : "30", "previouslyFormattedCitation" : "&lt;sup&gt;30&lt;/sup&gt;" }, "properties" : { "noteIndex" : 0 }, "schema" : "https://github.com/citation-style-language/schema/raw/master/csl-citation.json" }</w:instrText>
      </w:r>
      <w:ins w:id="264" w:author="Frederick Roth" w:date="2018-09-13T14:38:00Z">
        <w:r w:rsidR="00090233" w:rsidRPr="00233F15">
          <w:rPr>
            <w:bCs/>
            <w:iCs/>
            <w:color w:val="000000" w:themeColor="text1"/>
          </w:rPr>
          <w:fldChar w:fldCharType="separate"/>
        </w:r>
      </w:ins>
      <w:r w:rsidR="000C01B2" w:rsidRPr="000C01B2">
        <w:rPr>
          <w:bCs/>
          <w:iCs/>
          <w:noProof/>
          <w:color w:val="000000" w:themeColor="text1"/>
          <w:vertAlign w:val="superscript"/>
        </w:rPr>
        <w:t>30</w:t>
      </w:r>
      <w:ins w:id="265" w:author="Frederick Roth" w:date="2018-09-13T14:38:00Z">
        <w:r w:rsidR="00090233" w:rsidRPr="00233F15">
          <w:rPr>
            <w:bCs/>
            <w:iCs/>
            <w:color w:val="000000" w:themeColor="text1"/>
          </w:rPr>
          <w:fldChar w:fldCharType="end"/>
        </w:r>
        <w:r w:rsidR="00090233">
          <w:rPr>
            <w:bCs/>
            <w:iCs/>
            <w:color w:val="000000" w:themeColor="text1"/>
          </w:rPr>
          <w:t xml:space="preserve">. In another example, mouse ABCG5 and ABCG8 are activated in response to disruption of ABCG2 (a protein </w:t>
        </w:r>
      </w:ins>
      <w:ins w:id="266" w:author="Frederick Roth" w:date="2018-09-13T14:40:00Z">
        <w:r w:rsidR="00090233">
          <w:rPr>
            <w:bCs/>
            <w:iCs/>
            <w:color w:val="000000" w:themeColor="text1"/>
          </w:rPr>
          <w:t xml:space="preserve">that confers </w:t>
        </w:r>
      </w:ins>
      <w:ins w:id="267" w:author="Frederick Roth" w:date="2018-09-13T14:38:00Z">
        <w:r w:rsidR="00090233">
          <w:rPr>
            <w:bCs/>
            <w:iCs/>
            <w:color w:val="000000" w:themeColor="text1"/>
          </w:rPr>
          <w:t>breast cancer xenobiotic resistance)</w:t>
        </w:r>
        <w:r w:rsidR="00090233">
          <w:rPr>
            <w:bCs/>
            <w:iCs/>
            <w:color w:val="000000" w:themeColor="text1"/>
          </w:rPr>
          <w:fldChar w:fldCharType="begin" w:fldLock="1"/>
        </w:r>
      </w:ins>
      <w:r w:rsidR="00AF4C2E">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"&lt;sup&gt;31&lt;/sup&gt;", "plainTextFormattedCitation" : "31", "previouslyFormattedCitation" : "&lt;sup&gt;31&lt;/sup&gt;" }, "properties" : { "noteIndex" : 0 }, "schema" : "https://github.com/citation-style-language/schema/raw/master/csl-citation.json" }</w:instrText>
      </w:r>
      <w:ins w:id="268" w:author="Frederick Roth" w:date="2018-09-13T14:38:00Z">
        <w:r w:rsidR="00090233">
          <w:rPr>
            <w:bCs/>
            <w:iCs/>
            <w:color w:val="000000" w:themeColor="text1"/>
          </w:rPr>
          <w:fldChar w:fldCharType="separate"/>
        </w:r>
      </w:ins>
      <w:r w:rsidR="000C01B2" w:rsidRPr="000C01B2">
        <w:rPr>
          <w:bCs/>
          <w:iCs/>
          <w:noProof/>
          <w:color w:val="000000" w:themeColor="text1"/>
          <w:vertAlign w:val="superscript"/>
        </w:rPr>
        <w:t>31</w:t>
      </w:r>
      <w:ins w:id="269" w:author="Frederick Roth" w:date="2018-09-13T14:38:00Z">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 xml:space="preserve">Finally, a DCGA study of these 16 transporters is made simpler by the fact that the ABC-16 strain does not show major fitness defects in the absence of drugs. Therefore, we expect progeny bearing a subset of these 16 knockouts will generally be viable, enabling study of the full range of genotypes across a range of different drug exposures.  </w:t>
        </w:r>
      </w:ins>
    </w:p>
    <w:p w14:paraId="306D7DF0" w14:textId="77777777" w:rsidR="00090233" w:rsidRDefault="00090233" w:rsidP="00C230BC">
      <w:pPr>
        <w:jc w:val="both"/>
        <w:rPr>
          <w:ins w:id="270" w:author="Frederick Roth" w:date="2018-09-13T14:38:00Z"/>
          <w:rFonts w:eastAsia="Times New Roman"/>
        </w:rPr>
      </w:pPr>
    </w:p>
    <w:p w14:paraId="7C4A680B" w14:textId="3BD2CAEE" w:rsidR="00EE6EFB" w:rsidRDefault="00B403A9" w:rsidP="00C230BC">
      <w:pPr>
        <w:jc w:val="both"/>
        <w:rPr>
          <w:ins w:id="271" w:author="Frederick Roth" w:date="2018-09-11T16:11:00Z"/>
          <w:rFonts w:eastAsia="Times New Roman"/>
        </w:rPr>
      </w:pPr>
      <w:del w:id="272" w:author="Frederick Roth" w:date="2018-09-11T16:10:00Z">
        <w:r w:rsidDel="00EE6EFB">
          <w:rPr>
            <w:rFonts w:eastAsia="Times New Roman"/>
          </w:rPr>
          <w:delText xml:space="preserve">for </w:delText>
        </w:r>
        <w:r w:rsidR="005D6B59" w:rsidDel="00EE6EFB">
          <w:rPr>
            <w:rFonts w:eastAsia="Times New Roman"/>
          </w:rPr>
          <w:delText>sensitivity</w:delText>
        </w:r>
        <w:r w:rsidDel="00EE6EFB">
          <w:rPr>
            <w:rFonts w:eastAsia="Times New Roman"/>
          </w:rPr>
          <w:delText xml:space="preserve"> to </w:delText>
        </w:r>
        <w:r w:rsidR="00941F09" w:rsidDel="00EE6EFB">
          <w:rPr>
            <w:rFonts w:eastAsia="Times New Roman"/>
          </w:rPr>
          <w:delText xml:space="preserve">each of </w:delText>
        </w:r>
        <w:r w:rsidDel="00EE6EFB">
          <w:rPr>
            <w:rFonts w:eastAsia="Times New Roman"/>
          </w:rPr>
          <w:delText xml:space="preserve">16 </w:delText>
        </w:r>
        <w:r w:rsidR="005D6B59" w:rsidDel="00EE6EFB">
          <w:rPr>
            <w:rFonts w:eastAsia="Times New Roman"/>
          </w:rPr>
          <w:delText>compounds</w:delText>
        </w:r>
        <w:r w:rsidR="002A5F0C" w:rsidDel="00EE6EFB">
          <w:rPr>
            <w:rFonts w:eastAsia="Times New Roman"/>
          </w:rPr>
          <w:delText xml:space="preserve">, revealing many complex </w:delText>
        </w:r>
        <w:r w:rsidR="008276C3" w:rsidDel="00EE6EFB">
          <w:rPr>
            <w:rFonts w:eastAsia="Times New Roman"/>
          </w:rPr>
          <w:delText>drug</w:delText>
        </w:r>
        <w:r w:rsidR="002A5F0C" w:rsidDel="00EE6EFB">
          <w:rPr>
            <w:rFonts w:eastAsia="Times New Roman"/>
          </w:rPr>
          <w:delText>-dependent genetic interactions</w:delText>
        </w:r>
        <w:r w:rsidR="00BA50AC" w:rsidDel="00EE6EFB">
          <w:rPr>
            <w:rFonts w:eastAsia="Times New Roman"/>
          </w:rPr>
          <w:delText xml:space="preserve">.  </w:delText>
        </w:r>
      </w:del>
      <w:r w:rsidR="00A36437">
        <w:rPr>
          <w:rFonts w:eastAsia="Times New Roman"/>
        </w:rPr>
        <w:t xml:space="preserve">We </w:t>
      </w:r>
      <w:del w:id="273" w:author="Frederick Roth" w:date="2018-09-11T16:10:00Z">
        <w:r w:rsidR="00A36437" w:rsidDel="00EE6EFB">
          <w:rPr>
            <w:rFonts w:eastAsia="Times New Roman"/>
          </w:rPr>
          <w:delText xml:space="preserve">then </w:delText>
        </w:r>
      </w:del>
      <w:del w:id="274" w:author="Frederick Roth" w:date="2018-09-11T16:13:00Z">
        <w:r w:rsidR="00A36437" w:rsidDel="00EE6EFB">
          <w:rPr>
            <w:rFonts w:eastAsia="Times New Roman"/>
          </w:rPr>
          <w:delText xml:space="preserve">demonstrate </w:delText>
        </w:r>
      </w:del>
      <w:ins w:id="275" w:author="Frederick Roth" w:date="2018-09-11T16:13:00Z">
        <w:r w:rsidR="00EE6EFB">
          <w:rPr>
            <w:rFonts w:eastAsia="Times New Roman"/>
          </w:rPr>
          <w:t xml:space="preserve">show </w:t>
        </w:r>
      </w:ins>
      <w:r w:rsidR="00A36437">
        <w:rPr>
          <w:rFonts w:eastAsia="Times New Roman"/>
        </w:rPr>
        <w:t xml:space="preserve">that </w:t>
      </w:r>
      <w:r w:rsidR="00EF03F2">
        <w:rPr>
          <w:rFonts w:eastAsia="Times New Roman"/>
        </w:rPr>
        <w:t xml:space="preserve">the </w:t>
      </w:r>
      <w:ins w:id="276" w:author="Frederick Roth" w:date="2018-09-11T16:10:00Z">
        <w:r w:rsidR="00EE6EFB">
          <w:rPr>
            <w:rFonts w:eastAsia="Times New Roman"/>
          </w:rPr>
          <w:t xml:space="preserve">resulting </w:t>
        </w:r>
      </w:ins>
      <w:del w:id="277" w:author="Frederick Roth" w:date="2018-09-11T16:10:00Z">
        <w:r w:rsidR="00EF03F2" w:rsidDel="00EE6EFB">
          <w:rPr>
            <w:rFonts w:eastAsia="Times New Roman"/>
          </w:rPr>
          <w:delText xml:space="preserve">revealed </w:delText>
        </w:r>
      </w:del>
      <w:r w:rsidR="00EF03F2">
        <w:rPr>
          <w:rFonts w:eastAsia="Times New Roman"/>
        </w:rPr>
        <w:t>multi-knockout phenotype</w:t>
      </w:r>
      <w:ins w:id="278" w:author="Frederick Roth" w:date="2018-09-11T16:10:00Z">
        <w:r w:rsidR="00EE6EFB">
          <w:rPr>
            <w:rFonts w:eastAsia="Times New Roman"/>
          </w:rPr>
          <w:t xml:space="preserve"> data</w:t>
        </w:r>
      </w:ins>
      <w:del w:id="279" w:author="Frederick Roth" w:date="2018-09-11T16:10:00Z">
        <w:r w:rsidR="00EF03F2" w:rsidDel="00EE6EFB">
          <w:rPr>
            <w:rFonts w:eastAsia="Times New Roman"/>
          </w:rPr>
          <w:delText>s</w:delText>
        </w:r>
      </w:del>
      <w:r w:rsidR="00A36437">
        <w:rPr>
          <w:rFonts w:eastAsia="Times New Roman"/>
        </w:rPr>
        <w:t xml:space="preserve"> can be used to </w:t>
      </w:r>
      <w:del w:id="280" w:author="Frederick Roth" w:date="2018-09-11T16:10:00Z">
        <w:r w:rsidR="00A62A17" w:rsidDel="00EE6EFB">
          <w:rPr>
            <w:rFonts w:eastAsia="Times New Roman"/>
          </w:rPr>
          <w:delText xml:space="preserve">hypothesize and </w:delText>
        </w:r>
        <w:r w:rsidR="002A5F0C" w:rsidDel="00EE6EFB">
          <w:rPr>
            <w:rFonts w:eastAsia="Times New Roman"/>
          </w:rPr>
          <w:delText xml:space="preserve">computationally reconstruct a formal system </w:delText>
        </w:r>
      </w:del>
      <w:r w:rsidR="002A5F0C">
        <w:rPr>
          <w:rFonts w:eastAsia="Times New Roman"/>
        </w:rPr>
        <w:t xml:space="preserve">model </w:t>
      </w:r>
      <w:ins w:id="281" w:author="Frederick Roth" w:date="2018-09-11T16:10:00Z">
        <w:r w:rsidR="00EE6EFB">
          <w:rPr>
            <w:rFonts w:eastAsia="Times New Roman"/>
          </w:rPr>
          <w:t xml:space="preserve">systems of functional relationships </w:t>
        </w:r>
      </w:ins>
      <w:del w:id="282" w:author="Frederick Roth" w:date="2018-09-11T16:10:00Z">
        <w:r w:rsidR="002A5F0C" w:rsidDel="00EE6EFB">
          <w:rPr>
            <w:rFonts w:eastAsia="Times New Roman"/>
          </w:rPr>
          <w:delText>o</w:delText>
        </w:r>
        <w:r w:rsidR="00A36437" w:rsidDel="00EE6EFB">
          <w:rPr>
            <w:rFonts w:eastAsia="Times New Roman"/>
          </w:rPr>
          <w:delText xml:space="preserve">f </w:delText>
        </w:r>
      </w:del>
      <w:ins w:id="283" w:author="Frederick Roth" w:date="2018-09-11T16:10:00Z">
        <w:r w:rsidR="00EE6EFB">
          <w:rPr>
            <w:rFonts w:eastAsia="Times New Roman"/>
          </w:rPr>
          <w:t xml:space="preserve">amongst </w:t>
        </w:r>
      </w:ins>
      <w:r w:rsidR="00A36437">
        <w:rPr>
          <w:rFonts w:eastAsia="Times New Roman"/>
        </w:rPr>
        <w:t>ABC</w:t>
      </w:r>
      <w:ins w:id="284" w:author="Frederick Roth" w:date="2018-09-13T14:03:00Z">
        <w:r w:rsidR="00EA6650">
          <w:rPr>
            <w:rFonts w:eastAsia="Times New Roman"/>
          </w:rPr>
          <w:t xml:space="preserve"> </w:t>
        </w:r>
      </w:ins>
      <w:del w:id="285" w:author="Frederick Roth" w:date="2018-09-13T14:03:00Z">
        <w:r w:rsidR="00A36437" w:rsidDel="00EA6650">
          <w:rPr>
            <w:rFonts w:eastAsia="Times New Roman"/>
          </w:rPr>
          <w:delText>-</w:delText>
        </w:r>
      </w:del>
      <w:del w:id="286" w:author="Frederick Roth" w:date="2018-09-11T16:11:00Z">
        <w:r w:rsidR="00A36437" w:rsidDel="00EE6EFB">
          <w:rPr>
            <w:rFonts w:eastAsia="Times New Roman"/>
          </w:rPr>
          <w:delText>mediated</w:delText>
        </w:r>
      </w:del>
      <w:ins w:id="287" w:author="Frederick Roth" w:date="2018-09-11T16:11:00Z">
        <w:r w:rsidR="00EE6EFB">
          <w:rPr>
            <w:rFonts w:eastAsia="Times New Roman"/>
          </w:rPr>
          <w:t>transporters</w:t>
        </w:r>
      </w:ins>
      <w:del w:id="288" w:author="Frederick Roth" w:date="2018-09-11T16:11:00Z">
        <w:r w:rsidR="00A36437" w:rsidDel="00EE6EFB">
          <w:rPr>
            <w:rFonts w:eastAsia="Times New Roman"/>
          </w:rPr>
          <w:delText xml:space="preserve"> drug resistance.  </w:delText>
        </w:r>
      </w:del>
      <w:ins w:id="289" w:author="Frederick Roth" w:date="2018-09-11T16:13:00Z">
        <w:r w:rsidR="00EE6EFB">
          <w:rPr>
            <w:rFonts w:eastAsia="Times New Roman"/>
          </w:rPr>
          <w:t>. For example</w:t>
        </w:r>
      </w:ins>
      <w:ins w:id="290" w:author="Frederick Roth" w:date="2018-09-11T16:14:00Z">
        <w:r w:rsidR="00EE6EFB">
          <w:rPr>
            <w:rFonts w:eastAsia="Times New Roman"/>
          </w:rPr>
          <w:t xml:space="preserve">, </w:t>
        </w:r>
      </w:ins>
      <w:ins w:id="291" w:author="Frederick Roth" w:date="2018-09-11T16:15:00Z">
        <w:r w:rsidR="00EE6EFB">
          <w:rPr>
            <w:rFonts w:eastAsia="Times New Roman"/>
          </w:rPr>
          <w:t xml:space="preserve">we discovered </w:t>
        </w:r>
      </w:ins>
      <w:moveToRangeStart w:id="292" w:author="Frederick Roth" w:date="2018-09-11T16:14:00Z" w:name="move524445794"/>
      <w:moveTo w:id="293" w:author="Frederick Roth" w:date="2018-09-11T16:14:00Z">
        <w:del w:id="294" w:author="Frederick Roth" w:date="2018-09-11T16:14:00Z">
          <w:r w:rsidR="00EE6EFB" w:rsidDel="00EE6EFB">
            <w:rPr>
              <w:rFonts w:eastAsia="Times New Roman"/>
            </w:rPr>
            <w:delText xml:space="preserve">The revealed phenotypes and hypothesized system model led us to further explore the mechanistic basis of </w:delText>
          </w:r>
        </w:del>
        <w:r w:rsidR="00EE6EFB">
          <w:rPr>
            <w:rFonts w:eastAsia="Times New Roman"/>
          </w:rPr>
          <w:t xml:space="preserve">a </w:t>
        </w:r>
        <w:r w:rsidR="00EE6EFB" w:rsidRPr="004059F2">
          <w:rPr>
            <w:rFonts w:eastAsia="Times New Roman"/>
          </w:rPr>
          <w:t>quadruple knock</w:t>
        </w:r>
        <w:r w:rsidR="00EE6EFB">
          <w:rPr>
            <w:rFonts w:eastAsia="Times New Roman"/>
          </w:rPr>
          <w:t>out</w:t>
        </w:r>
      </w:moveTo>
      <w:ins w:id="295" w:author="Frederick Roth" w:date="2018-09-11T16:15:00Z">
        <w:r w:rsidR="00EE6EFB">
          <w:rPr>
            <w:rFonts w:eastAsia="Times New Roman"/>
          </w:rPr>
          <w:t xml:space="preserve"> combination </w:t>
        </w:r>
      </w:ins>
      <w:moveTo w:id="296" w:author="Frederick Roth" w:date="2018-09-11T16:14:00Z">
        <w:r w:rsidR="00EE6EFB">
          <w:rPr>
            <w:rFonts w:eastAsia="Times New Roman"/>
          </w:rPr>
          <w:t xml:space="preserve">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del w:id="297" w:author="Frederick Roth" w:date="2018-09-11T16:15:00Z">
          <w:r w:rsidR="00EE6EFB" w:rsidDel="00694D46">
            <w:rPr>
              <w:rFonts w:eastAsia="Times New Roman"/>
            </w:rPr>
            <w:delText xml:space="preserve">.  </w:delText>
          </w:r>
        </w:del>
      </w:moveTo>
      <w:moveToRangeEnd w:id="292"/>
      <w:ins w:id="298" w:author="Frederick Roth" w:date="2018-09-11T16:15:00Z">
        <w:r w:rsidR="00694D46">
          <w:rPr>
            <w:rFonts w:eastAsia="Times New Roman"/>
          </w:rPr>
          <w:t xml:space="preserve">, and used a system model to guide </w:t>
        </w:r>
      </w:ins>
      <w:ins w:id="299" w:author="Frederick Roth" w:date="2018-09-11T16:16:00Z">
        <w:r w:rsidR="00694D46">
          <w:rPr>
            <w:rFonts w:eastAsia="Times New Roman"/>
          </w:rPr>
          <w:t xml:space="preserve">further mechanistic exploration of this phenomenon.  </w:t>
        </w:r>
      </w:ins>
      <w:ins w:id="300" w:author="Frederick Roth" w:date="2018-09-11T16:12:00Z">
        <w:r w:rsidR="00EE6EFB">
          <w:rPr>
            <w:rFonts w:eastAsia="Times New Roman"/>
          </w:rPr>
          <w:t>Together, our results show that engineered population profiling can y</w:t>
        </w:r>
      </w:ins>
      <w:ins w:id="301" w:author="Frederick Roth" w:date="2018-09-11T16:13:00Z">
        <w:r w:rsidR="00EE6EFB">
          <w:rPr>
            <w:rFonts w:eastAsia="Times New Roman"/>
          </w:rPr>
          <w:t>i</w:t>
        </w:r>
      </w:ins>
      <w:ins w:id="302" w:author="Frederick Roth" w:date="2018-09-11T16:12:00Z">
        <w:r w:rsidR="00EE6EFB">
          <w:rPr>
            <w:rFonts w:eastAsia="Times New Roman"/>
          </w:rPr>
          <w:t xml:space="preserve">eld </w:t>
        </w:r>
      </w:ins>
      <w:ins w:id="303" w:author="Frederick Roth" w:date="2018-09-11T16:13:00Z">
        <w:r w:rsidR="00EE6EFB">
          <w:rPr>
            <w:rFonts w:eastAsia="Times New Roman"/>
          </w:rPr>
          <w:t xml:space="preserve">many unexpected </w:t>
        </w:r>
      </w:ins>
      <w:ins w:id="304" w:author="Frederick Roth" w:date="2018-09-11T16:16:00Z">
        <w:r w:rsidR="00694D46">
          <w:rPr>
            <w:rFonts w:eastAsia="Times New Roman"/>
          </w:rPr>
          <w:t xml:space="preserve">high-order </w:t>
        </w:r>
      </w:ins>
      <w:ins w:id="305" w:author="Frederick Roth" w:date="2018-09-11T16:13:00Z">
        <w:r w:rsidR="00EE6EFB">
          <w:rPr>
            <w:rFonts w:eastAsia="Times New Roman"/>
          </w:rPr>
          <w:t xml:space="preserve">genetic relationships </w:t>
        </w:r>
      </w:ins>
      <w:ins w:id="306" w:author="Frederick Roth" w:date="2018-09-11T16:16:00Z">
        <w:r w:rsidR="00694D46">
          <w:rPr>
            <w:rFonts w:eastAsia="Times New Roman"/>
          </w:rPr>
          <w:t>that shed light on complex molecular systems.</w:t>
        </w:r>
      </w:ins>
    </w:p>
    <w:p w14:paraId="04679EA1" w14:textId="2F2EA5C9" w:rsidR="002A5F0C" w:rsidDel="00CD1521" w:rsidRDefault="00CE47D6" w:rsidP="00CD1521">
      <w:pPr>
        <w:jc w:val="both"/>
        <w:rPr>
          <w:del w:id="307" w:author="Frederick Roth" w:date="2018-09-11T16:16:00Z"/>
          <w:rFonts w:eastAsia="Times New Roman"/>
        </w:rPr>
      </w:pPr>
      <w:moveFromRangeStart w:id="308" w:author="Frederick Roth" w:date="2018-09-11T16:14:00Z" w:name="move524445794"/>
      <w:moveFrom w:id="309" w:author="Frederick Roth" w:date="2018-09-11T16:14:00Z">
        <w:del w:id="310" w:author="Frederick Roth" w:date="2018-09-11T16:16:00Z">
          <w:r w:rsidDel="00694D46">
            <w:rPr>
              <w:rFonts w:eastAsia="Times New Roman"/>
            </w:rPr>
            <w:delText>The revealed phenotype</w:delText>
          </w:r>
          <w:r w:rsidR="00EF03F2" w:rsidDel="00694D46">
            <w:rPr>
              <w:rFonts w:eastAsia="Times New Roman"/>
            </w:rPr>
            <w:delText>s</w:delText>
          </w:r>
          <w:r w:rsidR="00C230BC" w:rsidDel="00694D46">
            <w:rPr>
              <w:rFonts w:eastAsia="Times New Roman"/>
            </w:rPr>
            <w:delText xml:space="preserve"> and hypothesized system model led us to </w:delText>
          </w:r>
          <w:r w:rsidR="008276C3" w:rsidDel="00694D46">
            <w:rPr>
              <w:rFonts w:eastAsia="Times New Roman"/>
            </w:rPr>
            <w:delText>further explore the mechanistic basis</w:delText>
          </w:r>
          <w:r w:rsidR="002A5F0C" w:rsidDel="00694D46">
            <w:rPr>
              <w:rFonts w:eastAsia="Times New Roman"/>
            </w:rPr>
            <w:delText xml:space="preserve"> of a </w:delText>
          </w:r>
          <w:r w:rsidR="002A5F0C" w:rsidRPr="004059F2" w:rsidDel="00694D46">
            <w:rPr>
              <w:rFonts w:eastAsia="Times New Roman"/>
            </w:rPr>
            <w:delText>quadruple knock</w:delText>
          </w:r>
          <w:r w:rsidR="008276C3" w:rsidDel="00694D46">
            <w:rPr>
              <w:rFonts w:eastAsia="Times New Roman"/>
            </w:rPr>
            <w:delText>out (</w:delText>
          </w:r>
          <w:r w:rsidR="008276C3" w:rsidRPr="004210F6" w:rsidDel="00694D46">
            <w:rPr>
              <w:rFonts w:eastAsia="Times New Roman"/>
              <w:i/>
            </w:rPr>
            <w:delText>snq2∆yor1∆ybt1∆ycf1∆</w:delText>
          </w:r>
          <w:r w:rsidR="008276C3" w:rsidDel="00694D46">
            <w:rPr>
              <w:rFonts w:eastAsia="Times New Roman"/>
            </w:rPr>
            <w:delText>) that</w:delText>
          </w:r>
          <w:r w:rsidR="002A5F0C" w:rsidRPr="004059F2" w:rsidDel="00694D46">
            <w:rPr>
              <w:rFonts w:eastAsia="Times New Roman"/>
            </w:rPr>
            <w:delText xml:space="preserve"> conferred </w:delText>
          </w:r>
          <w:r w:rsidR="008276C3" w:rsidDel="00694D46">
            <w:rPr>
              <w:rFonts w:eastAsia="Times New Roman"/>
            </w:rPr>
            <w:delText xml:space="preserve">unexpectedly </w:delText>
          </w:r>
          <w:r w:rsidR="002A5F0C" w:rsidRPr="004059F2" w:rsidDel="00694D46">
            <w:rPr>
              <w:rFonts w:eastAsia="Times New Roman"/>
            </w:rPr>
            <w:delText xml:space="preserve">high </w:delText>
          </w:r>
          <w:r w:rsidR="002A5F0C" w:rsidRPr="00264257" w:rsidDel="00694D46">
            <w:rPr>
              <w:rFonts w:eastAsia="Times New Roman"/>
              <w:i/>
            </w:rPr>
            <w:delText>PDR5</w:delText>
          </w:r>
          <w:r w:rsidR="002A5F0C" w:rsidRPr="004059F2" w:rsidDel="00694D46">
            <w:rPr>
              <w:rFonts w:eastAsia="Times New Roman"/>
            </w:rPr>
            <w:delText>-dependent resistance to fluconazole and ketoconazole</w:delText>
          </w:r>
          <w:r w:rsidR="002A5F0C" w:rsidDel="00694D46">
            <w:rPr>
              <w:rFonts w:eastAsia="Times New Roman"/>
            </w:rPr>
            <w:delText xml:space="preserve">.  </w:delText>
          </w:r>
        </w:del>
      </w:moveFrom>
      <w:moveFromRangeEnd w:id="308"/>
      <w:del w:id="311" w:author="Frederick Roth" w:date="2018-09-11T16:16:00Z">
        <w:r w:rsidR="008276C3" w:rsidDel="00694D46">
          <w:rPr>
            <w:rFonts w:eastAsia="Times New Roman"/>
            <w:color w:val="000000" w:themeColor="text1"/>
          </w:rPr>
          <w:delText>The described strategy presents a</w:delText>
        </w:r>
        <w:r w:rsidR="00AC25B7" w:rsidDel="00694D46">
          <w:rPr>
            <w:rFonts w:eastAsia="Times New Roman"/>
            <w:color w:val="000000" w:themeColor="text1"/>
          </w:rPr>
          <w:delText xml:space="preserve"> DCGA</w:delText>
        </w:r>
        <w:r w:rsidR="008276C3" w:rsidDel="00694D46">
          <w:rPr>
            <w:rFonts w:eastAsia="Times New Roman"/>
            <w:color w:val="000000" w:themeColor="text1"/>
          </w:rPr>
          <w:delText xml:space="preserve"> framework for other gene sets, and demonstrates </w:delText>
        </w:r>
        <w:r w:rsidR="00A62A17" w:rsidDel="00694D46">
          <w:rPr>
            <w:rFonts w:eastAsia="Times New Roman"/>
            <w:color w:val="000000" w:themeColor="text1"/>
          </w:rPr>
          <w:delText>that the</w:delText>
        </w:r>
        <w:r w:rsidR="008362E4" w:rsidDel="00694D46">
          <w:rPr>
            <w:rFonts w:eastAsia="Times New Roman"/>
            <w:color w:val="000000" w:themeColor="text1"/>
          </w:rPr>
          <w:delText xml:space="preserve"> </w:delText>
        </w:r>
        <w:r w:rsidR="00C230BC" w:rsidDel="00694D46">
          <w:rPr>
            <w:rFonts w:eastAsia="Times New Roman"/>
            <w:color w:val="000000" w:themeColor="text1"/>
          </w:rPr>
          <w:delText xml:space="preserve">mapping </w:delText>
        </w:r>
        <w:r w:rsidR="000C4760" w:rsidDel="00694D46">
          <w:rPr>
            <w:rFonts w:eastAsia="Times New Roman"/>
            <w:color w:val="000000" w:themeColor="text1"/>
          </w:rPr>
          <w:delText xml:space="preserve">and modelling </w:delText>
        </w:r>
        <w:r w:rsidR="00C230BC" w:rsidDel="00694D46">
          <w:rPr>
            <w:rFonts w:eastAsia="Times New Roman"/>
            <w:color w:val="000000" w:themeColor="text1"/>
          </w:rPr>
          <w:delText>of</w:delText>
        </w:r>
        <w:r w:rsidR="008362E4" w:rsidDel="00694D46">
          <w:rPr>
            <w:rFonts w:eastAsia="Times New Roman"/>
            <w:color w:val="000000" w:themeColor="text1"/>
          </w:rPr>
          <w:delText xml:space="preserve"> </w:delText>
        </w:r>
        <w:r w:rsidR="00A62A17" w:rsidDel="00694D46">
          <w:rPr>
            <w:rFonts w:eastAsia="Times New Roman"/>
            <w:color w:val="000000" w:themeColor="text1"/>
          </w:rPr>
          <w:delText>complex genotype-to-phenotype relationships can</w:delText>
        </w:r>
        <w:r w:rsidR="008276C3" w:rsidDel="00694D46">
          <w:rPr>
            <w:rFonts w:eastAsia="Times New Roman"/>
            <w:color w:val="000000" w:themeColor="text1"/>
          </w:rPr>
          <w:delText xml:space="preserve"> generate more complete and accurate maps of gene and system function in order to better understand complex traits.</w:delText>
        </w:r>
      </w:del>
    </w:p>
    <w:p w14:paraId="595E3B0C" w14:textId="77777777" w:rsidR="00415EBD" w:rsidRDefault="00415EBD" w:rsidP="00224FCB">
      <w:pPr>
        <w:jc w:val="both"/>
        <w:rPr>
          <w:rFonts w:eastAsia="Times New Roman"/>
          <w:color w:val="000000" w:themeColor="text1"/>
        </w:rPr>
      </w:pPr>
    </w:p>
    <w:p w14:paraId="2FB82D27" w14:textId="6CAE50C2" w:rsidR="005D1FF8" w:rsidDel="00CD1521" w:rsidRDefault="00B0183A" w:rsidP="00CD1521">
      <w:pPr>
        <w:jc w:val="both"/>
        <w:rPr>
          <w:del w:id="312" w:author="Frederick Roth" w:date="2018-09-11T16:40:00Z"/>
          <w:bCs/>
          <w:iCs/>
          <w:color w:val="000000" w:themeColor="text1"/>
        </w:rPr>
      </w:pPr>
      <w:r w:rsidRPr="00233F15">
        <w:rPr>
          <w:b/>
          <w:bCs/>
          <w:iCs/>
          <w:color w:val="000000" w:themeColor="text1"/>
          <w:sz w:val="28"/>
        </w:rPr>
        <w:t>Results</w:t>
      </w:r>
    </w:p>
    <w:p w14:paraId="765D2586" w14:textId="6E757A0A" w:rsidR="00CD1521" w:rsidRDefault="00CD1521" w:rsidP="00224FCB">
      <w:pPr>
        <w:jc w:val="both"/>
        <w:rPr>
          <w:ins w:id="313" w:author="Frederick Roth" w:date="2018-09-11T16:40:00Z"/>
          <w:rFonts w:eastAsia="Times New Roman"/>
          <w:color w:val="000000" w:themeColor="text1"/>
        </w:rPr>
      </w:pPr>
    </w:p>
    <w:p w14:paraId="3A1A7AE7" w14:textId="3B1B2B02" w:rsidR="00CD1521" w:rsidRDefault="00CD1521" w:rsidP="00224FCB">
      <w:pPr>
        <w:outlineLvl w:val="0"/>
        <w:rPr>
          <w:ins w:id="314" w:author="Frederick Roth" w:date="2018-09-13T13:59:00Z"/>
          <w:b/>
          <w:bCs/>
          <w:iCs/>
          <w:color w:val="000000" w:themeColor="text1"/>
        </w:rPr>
      </w:pPr>
    </w:p>
    <w:p w14:paraId="1C4DBBFA" w14:textId="57F987C6" w:rsidR="00EA6650" w:rsidRPr="00EA6650" w:rsidRDefault="00EA6650" w:rsidP="00224FCB">
      <w:pPr>
        <w:outlineLvl w:val="0"/>
        <w:rPr>
          <w:ins w:id="315" w:author="Frederick Roth" w:date="2018-09-13T13:59:00Z"/>
          <w:bCs/>
          <w:iCs/>
          <w:color w:val="000000" w:themeColor="text1"/>
          <w:rPrChange w:id="316" w:author="Frederick Roth" w:date="2018-09-13T13:59:00Z">
            <w:rPr>
              <w:ins w:id="317" w:author="Frederick Roth" w:date="2018-09-13T13:59:00Z"/>
              <w:b/>
              <w:bCs/>
              <w:iCs/>
              <w:color w:val="000000" w:themeColor="text1"/>
            </w:rPr>
          </w:rPrChange>
        </w:rPr>
      </w:pPr>
      <w:ins w:id="318" w:author="Frederick Roth" w:date="2018-09-13T13:59:00Z">
        <w:r w:rsidRPr="00EA6650">
          <w:rPr>
            <w:bCs/>
            <w:iCs/>
            <w:color w:val="000000" w:themeColor="text1"/>
            <w:rPrChange w:id="319" w:author="Frederick Roth" w:date="2018-09-13T13:59:00Z">
              <w:rPr>
                <w:b/>
                <w:bCs/>
                <w:iCs/>
                <w:color w:val="000000" w:themeColor="text1"/>
              </w:rPr>
            </w:rPrChange>
          </w:rPr>
          <w:t xml:space="preserve">Here </w:t>
        </w:r>
        <w:r>
          <w:rPr>
            <w:bCs/>
            <w:iCs/>
            <w:color w:val="000000" w:themeColor="text1"/>
          </w:rPr>
          <w:t>we briefly describe the over</w:t>
        </w:r>
      </w:ins>
      <w:ins w:id="320" w:author="Frederick Roth" w:date="2018-09-13T14:00:00Z">
        <w:r>
          <w:rPr>
            <w:bCs/>
            <w:iCs/>
            <w:color w:val="000000" w:themeColor="text1"/>
          </w:rPr>
          <w:t xml:space="preserve">all </w:t>
        </w:r>
      </w:ins>
      <w:ins w:id="321" w:author="Frederick Roth" w:date="2018-09-13T14:01:00Z">
        <w:r>
          <w:rPr>
            <w:bCs/>
            <w:iCs/>
            <w:color w:val="000000" w:themeColor="text1"/>
          </w:rPr>
          <w:t xml:space="preserve">strategy </w:t>
        </w:r>
      </w:ins>
      <w:ins w:id="322" w:author="Frederick Roth" w:date="2018-09-13T14:00:00Z">
        <w:r>
          <w:rPr>
            <w:bCs/>
            <w:iCs/>
            <w:color w:val="000000" w:themeColor="text1"/>
          </w:rPr>
          <w:t>for engineered population profiling</w:t>
        </w:r>
      </w:ins>
      <w:ins w:id="323" w:author="Frederick Roth" w:date="2018-09-13T14:03:00Z">
        <w:r>
          <w:rPr>
            <w:bCs/>
            <w:iCs/>
            <w:color w:val="000000" w:themeColor="text1"/>
          </w:rPr>
          <w:t xml:space="preserve"> and its </w:t>
        </w:r>
      </w:ins>
      <w:ins w:id="324" w:author="Frederick Roth" w:date="2018-09-13T14:00:00Z">
        <w:r>
          <w:rPr>
            <w:bCs/>
            <w:iCs/>
            <w:color w:val="000000" w:themeColor="text1"/>
          </w:rPr>
          <w:t>component parts</w:t>
        </w:r>
      </w:ins>
      <w:ins w:id="325" w:author="Frederick Roth" w:date="2018-09-13T14:03:00Z">
        <w:r>
          <w:rPr>
            <w:bCs/>
            <w:iCs/>
            <w:color w:val="000000" w:themeColor="text1"/>
          </w:rPr>
          <w:t>, the</w:t>
        </w:r>
      </w:ins>
      <w:ins w:id="326" w:author="Frederick Roth" w:date="2018-09-13T14:04:00Z">
        <w:r>
          <w:rPr>
            <w:bCs/>
            <w:iCs/>
            <w:color w:val="000000" w:themeColor="text1"/>
          </w:rPr>
          <w:t xml:space="preserve">n show </w:t>
        </w:r>
      </w:ins>
      <w:ins w:id="327" w:author="Frederick Roth" w:date="2018-09-13T14:02:00Z">
        <w:r>
          <w:rPr>
            <w:bCs/>
            <w:iCs/>
            <w:color w:val="000000" w:themeColor="text1"/>
          </w:rPr>
          <w:t xml:space="preserve">results of the strategy </w:t>
        </w:r>
      </w:ins>
      <w:ins w:id="328" w:author="Frederick Roth" w:date="2018-09-13T14:04:00Z">
        <w:r>
          <w:rPr>
            <w:bCs/>
            <w:iCs/>
            <w:color w:val="000000" w:themeColor="text1"/>
          </w:rPr>
          <w:t xml:space="preserve">as </w:t>
        </w:r>
      </w:ins>
      <w:ins w:id="329" w:author="Frederick Roth" w:date="2018-09-13T14:02:00Z">
        <w:r>
          <w:rPr>
            <w:bCs/>
            <w:iCs/>
            <w:color w:val="000000" w:themeColor="text1"/>
          </w:rPr>
          <w:t xml:space="preserve">applied to a set of yeast </w:t>
        </w:r>
      </w:ins>
      <w:ins w:id="330" w:author="Frederick Roth" w:date="2018-09-13T14:03:00Z">
        <w:r>
          <w:rPr>
            <w:bCs/>
            <w:iCs/>
            <w:color w:val="000000" w:themeColor="text1"/>
          </w:rPr>
          <w:t>ABC transporters.</w:t>
        </w:r>
      </w:ins>
    </w:p>
    <w:p w14:paraId="3573EB6B" w14:textId="77777777" w:rsidR="00EA6650" w:rsidRDefault="00EA6650" w:rsidP="00224FCB">
      <w:pPr>
        <w:outlineLvl w:val="0"/>
        <w:rPr>
          <w:ins w:id="331" w:author="Frederick Roth" w:date="2018-09-11T16:40:00Z"/>
          <w:b/>
          <w:bCs/>
          <w:iCs/>
          <w:color w:val="000000" w:themeColor="text1"/>
        </w:rPr>
      </w:pPr>
    </w:p>
    <w:p w14:paraId="5E63CDB8" w14:textId="1EDA5C7A" w:rsidR="00E47F5E" w:rsidRDefault="000F65CF" w:rsidP="00224FCB">
      <w:pPr>
        <w:outlineLvl w:val="0"/>
        <w:rPr>
          <w:b/>
          <w:bCs/>
          <w:iCs/>
          <w:color w:val="000000" w:themeColor="text1"/>
        </w:rPr>
      </w:pPr>
      <w:commentRangeStart w:id="332"/>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332"/>
      <w:r w:rsidR="00DE18E9">
        <w:rPr>
          <w:rStyle w:val="CommentReference"/>
          <w:rFonts w:asciiTheme="minorHAnsi" w:hAnsiTheme="minorHAnsi" w:cstheme="minorBidi"/>
        </w:rPr>
        <w:commentReference w:id="332"/>
      </w:r>
    </w:p>
    <w:p w14:paraId="168525CD" w14:textId="13851FC2" w:rsidR="006D3D6E" w:rsidRDefault="005F694D" w:rsidP="00CD1521">
      <w:pPr>
        <w:jc w:val="both"/>
        <w:rPr>
          <w:lang w:val="en-CA"/>
        </w:rPr>
      </w:pPr>
      <w:r>
        <w:rPr>
          <w:bCs/>
          <w:iCs/>
          <w:color w:val="000000" w:themeColor="text1"/>
        </w:rPr>
        <w:t xml:space="preserve">A </w:t>
      </w:r>
      <w:ins w:id="333" w:author="Frederick Roth" w:date="2018-09-11T16:18:00Z">
        <w:r w:rsidR="00694D46">
          <w:rPr>
            <w:bCs/>
            <w:iCs/>
            <w:color w:val="000000" w:themeColor="text1"/>
          </w:rPr>
          <w:t xml:space="preserve">simple yet </w:t>
        </w:r>
      </w:ins>
      <w:del w:id="334" w:author="Frederick Roth" w:date="2018-09-11T16:17:00Z">
        <w:r w:rsidDel="00694D46">
          <w:rPr>
            <w:bCs/>
            <w:iCs/>
            <w:color w:val="000000" w:themeColor="text1"/>
          </w:rPr>
          <w:delText xml:space="preserve">straightforward method </w:delText>
        </w:r>
      </w:del>
      <w:ins w:id="335" w:author="Frederick Roth" w:date="2018-09-11T16:17:00Z">
        <w:r w:rsidR="00694D46">
          <w:rPr>
            <w:bCs/>
            <w:iCs/>
            <w:color w:val="000000" w:themeColor="text1"/>
          </w:rPr>
          <w:t xml:space="preserve">powerful way </w:t>
        </w:r>
      </w:ins>
      <w:r>
        <w:rPr>
          <w:bCs/>
          <w:iCs/>
          <w:color w:val="000000" w:themeColor="text1"/>
        </w:rPr>
        <w:t xml:space="preserve">to </w:t>
      </w:r>
      <w:del w:id="336" w:author="Frederick Roth" w:date="2018-09-11T16:17:00Z">
        <w:r w:rsidDel="00694D46">
          <w:rPr>
            <w:bCs/>
            <w:iCs/>
            <w:color w:val="000000" w:themeColor="text1"/>
          </w:rPr>
          <w:delText>introduce</w:delText>
        </w:r>
        <w:r w:rsidR="00A0474B" w:rsidDel="00694D46">
          <w:rPr>
            <w:bCs/>
            <w:iCs/>
            <w:color w:val="000000" w:themeColor="text1"/>
          </w:rPr>
          <w:delText xml:space="preserve"> </w:delText>
        </w:r>
      </w:del>
      <w:ins w:id="337" w:author="Frederick Roth" w:date="2018-09-11T16:17:00Z">
        <w:r w:rsidR="00694D46">
          <w:rPr>
            <w:bCs/>
            <w:iCs/>
            <w:color w:val="000000" w:themeColor="text1"/>
          </w:rPr>
          <w:t xml:space="preserve">generate a </w:t>
        </w:r>
      </w:ins>
      <w:r w:rsidR="00A0474B">
        <w:rPr>
          <w:bCs/>
          <w:iCs/>
          <w:color w:val="000000" w:themeColor="text1"/>
        </w:rPr>
        <w:t xml:space="preserve">complex </w:t>
      </w:r>
      <w:del w:id="338" w:author="Frederick Roth" w:date="2018-09-11T16:17:00Z">
        <w:r w:rsidR="00A0474B" w:rsidDel="00694D46">
          <w:rPr>
            <w:bCs/>
            <w:iCs/>
            <w:color w:val="000000" w:themeColor="text1"/>
          </w:rPr>
          <w:delText>geneti</w:delText>
        </w:r>
        <w:r w:rsidR="00A36F21" w:rsidDel="00694D46">
          <w:rPr>
            <w:bCs/>
            <w:iCs/>
            <w:color w:val="000000" w:themeColor="text1"/>
          </w:rPr>
          <w:delText xml:space="preserve">c variation </w:delText>
        </w:r>
      </w:del>
      <w:ins w:id="339" w:author="Frederick Roth" w:date="2018-09-11T16:17:00Z">
        <w:r w:rsidR="00694D46">
          <w:rPr>
            <w:bCs/>
            <w:iCs/>
            <w:color w:val="000000" w:themeColor="text1"/>
          </w:rPr>
          <w:t>p</w:t>
        </w:r>
      </w:ins>
      <w:ins w:id="340" w:author="Frederick Roth" w:date="2018-09-11T16:18:00Z">
        <w:r w:rsidR="00694D46">
          <w:rPr>
            <w:bCs/>
            <w:iCs/>
            <w:color w:val="000000" w:themeColor="text1"/>
          </w:rPr>
          <w:t xml:space="preserve">opulation </w:t>
        </w:r>
      </w:ins>
      <w:r w:rsidRPr="005F694D">
        <w:rPr>
          <w:lang w:val="en-CA"/>
        </w:rPr>
        <w:t xml:space="preserve">is </w:t>
      </w:r>
      <w:del w:id="341" w:author="Frederick Roth" w:date="2018-09-11T16:17:00Z">
        <w:r w:rsidR="00675487" w:rsidDel="00694D46">
          <w:rPr>
            <w:lang w:val="en-CA"/>
          </w:rPr>
          <w:delText xml:space="preserve">through a </w:delText>
        </w:r>
      </w:del>
      <w:ins w:id="342" w:author="Frederick Roth" w:date="2018-09-11T16:17:00Z">
        <w:r w:rsidR="00694D46">
          <w:rPr>
            <w:lang w:val="en-CA"/>
          </w:rPr>
          <w:t xml:space="preserve">to </w:t>
        </w:r>
      </w:ins>
      <w:r w:rsidR="00675487">
        <w:rPr>
          <w:lang w:val="en-CA"/>
        </w:rPr>
        <w:t xml:space="preserve">cross </w:t>
      </w:r>
      <w:del w:id="343" w:author="Frederick Roth" w:date="2018-09-11T16:18:00Z">
        <w:r w:rsidR="00973108" w:rsidDel="00694D46">
          <w:rPr>
            <w:lang w:val="en-CA"/>
          </w:rPr>
          <w:delText xml:space="preserve">between </w:delText>
        </w:r>
      </w:del>
      <w:r w:rsidR="00973108">
        <w:rPr>
          <w:lang w:val="en-CA"/>
        </w:rPr>
        <w:t xml:space="preserve">two </w:t>
      </w:r>
      <w:r w:rsidR="009E776F">
        <w:rPr>
          <w:lang w:val="en-CA"/>
        </w:rPr>
        <w:t>outbred individuals</w:t>
      </w:r>
      <w:r w:rsidR="00D744A9">
        <w:rPr>
          <w:lang w:val="en-CA"/>
        </w:rPr>
        <w:t xml:space="preserve">, </w:t>
      </w:r>
      <w:del w:id="344" w:author="Frederick Roth" w:date="2018-09-11T16:18:00Z">
        <w:r w:rsidR="00D744A9" w:rsidDel="00694D46">
          <w:rPr>
            <w:lang w:val="en-CA"/>
          </w:rPr>
          <w:delText>so</w:delText>
        </w:r>
        <w:r w:rsidR="00973108" w:rsidDel="00694D46">
          <w:rPr>
            <w:lang w:val="en-CA"/>
          </w:rPr>
          <w:delText xml:space="preserve"> </w:delText>
        </w:r>
      </w:del>
      <w:ins w:id="345" w:author="Frederick Roth" w:date="2018-09-11T16:18:00Z">
        <w:r w:rsidR="00694D46">
          <w:rPr>
            <w:lang w:val="en-CA"/>
          </w:rPr>
          <w:t xml:space="preserve">such </w:t>
        </w:r>
      </w:ins>
      <w:r w:rsidR="00973108">
        <w:rPr>
          <w:lang w:val="en-CA"/>
        </w:rPr>
        <w:t>t</w:t>
      </w:r>
      <w:r w:rsidR="008A1E26">
        <w:rPr>
          <w:lang w:val="en-CA"/>
        </w:rPr>
        <w:t xml:space="preserve">hat </w:t>
      </w:r>
      <w:del w:id="346" w:author="Frederick Roth" w:date="2018-09-11T16:19:00Z">
        <w:r w:rsidR="00A36F21" w:rsidDel="00694D46">
          <w:rPr>
            <w:lang w:val="en-CA"/>
          </w:rPr>
          <w:delText xml:space="preserve">all </w:delText>
        </w:r>
        <w:r w:rsidR="00AE74FA" w:rsidDel="00694D46">
          <w:rPr>
            <w:lang w:val="en-CA"/>
          </w:rPr>
          <w:delText>progeny</w:delText>
        </w:r>
        <w:r w:rsidR="009E776F" w:rsidDel="00694D46">
          <w:rPr>
            <w:lang w:val="en-CA"/>
          </w:rPr>
          <w:delText xml:space="preserve"> </w:delText>
        </w:r>
      </w:del>
      <w:ins w:id="347" w:author="Frederick Roth" w:date="2018-09-11T16:19:00Z">
        <w:r w:rsidR="00694D46">
          <w:rPr>
            <w:lang w:val="en-CA"/>
          </w:rPr>
          <w:t xml:space="preserve">offspring each </w:t>
        </w:r>
      </w:ins>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del w:id="348" w:author="Frederick Roth" w:date="2018-09-11T16:18:00Z">
        <w:r w:rsidR="009E776F" w:rsidDel="00694D46">
          <w:rPr>
            <w:lang w:val="en-CA"/>
          </w:rPr>
          <w:delText>that differ</w:delText>
        </w:r>
        <w:r w:rsidR="00A91B60" w:rsidDel="00694D46">
          <w:rPr>
            <w:lang w:val="en-CA"/>
          </w:rPr>
          <w:delText>s</w:delText>
        </w:r>
        <w:r w:rsidR="009E776F" w:rsidDel="00694D46">
          <w:rPr>
            <w:lang w:val="en-CA"/>
          </w:rPr>
          <w:delText xml:space="preserve"> between </w:delText>
        </w:r>
      </w:del>
      <w:ins w:id="349" w:author="Frederick Roth" w:date="2018-09-11T16:18:00Z">
        <w:r w:rsidR="00694D46">
          <w:rPr>
            <w:lang w:val="en-CA"/>
          </w:rPr>
          <w:t xml:space="preserve">of unlinked variation </w:t>
        </w:r>
      </w:ins>
      <w:ins w:id="350" w:author="Frederick Roth" w:date="2018-09-11T16:19:00Z">
        <w:r w:rsidR="00694D46">
          <w:rPr>
            <w:lang w:val="en-CA"/>
          </w:rPr>
          <w:t xml:space="preserve">that differs between </w:t>
        </w:r>
      </w:ins>
      <w:r w:rsidR="004B11E6">
        <w:rPr>
          <w:lang w:val="en-CA"/>
        </w:rPr>
        <w:t xml:space="preserve">the </w:t>
      </w:r>
      <w:r w:rsidR="009E776F">
        <w:rPr>
          <w:lang w:val="en-CA"/>
        </w:rPr>
        <w:t>parents</w:t>
      </w:r>
      <w:r w:rsidR="00E56229" w:rsidRPr="002456C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ins w:id="351" w:author="Frederick Roth" w:date="2018-09-11T16:19:00Z">
        <w:r w:rsidR="00694D46">
          <w:rPr>
            <w:lang w:val="en-CA"/>
          </w:rPr>
          <w:t>p</w:t>
        </w:r>
      </w:ins>
      <w:r w:rsidR="00A36F21">
        <w:rPr>
          <w:lang w:val="en-CA"/>
        </w:rPr>
        <w:t xml:space="preserve">ing and profiling </w:t>
      </w:r>
      <w:del w:id="352" w:author="Frederick Roth" w:date="2018-09-11T16:19:00Z">
        <w:r w:rsidR="00A36F21" w:rsidDel="00694D46">
          <w:rPr>
            <w:lang w:val="en-CA"/>
          </w:rPr>
          <w:delText xml:space="preserve">these </w:delText>
        </w:r>
      </w:del>
      <w:r w:rsidR="00A36F21">
        <w:rPr>
          <w:lang w:val="en-CA"/>
        </w:rPr>
        <w:t>progeny for traits such as gene expression</w:t>
      </w:r>
      <w:r w:rsidR="00A36F21" w:rsidRPr="00233F15">
        <w:rPr>
          <w:bCs/>
          <w:iCs/>
          <w:color w:val="000000" w:themeColor="text1"/>
        </w:rPr>
        <w:fldChar w:fldCharType="begin" w:fldLock="1"/>
      </w:r>
      <w:r w:rsidR="00AF4C2E">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"&lt;sup&gt;32&lt;/sup&gt;", "plainTextFormattedCitation" : "32", "previouslyFormattedCitation" : "&lt;sup&gt;32&lt;/sup&gt;" }, "properties" : { "noteIndex" : 0 }, "schema" : "https://github.com/citation-style-language/schema/raw/master/csl-citation.json" }</w:instrText>
      </w:r>
      <w:r w:rsidR="00A36F21" w:rsidRPr="00233F15">
        <w:rPr>
          <w:bCs/>
          <w:iCs/>
          <w:color w:val="000000" w:themeColor="text1"/>
        </w:rPr>
        <w:fldChar w:fldCharType="separate"/>
      </w:r>
      <w:r w:rsidR="000C01B2" w:rsidRPr="000C01B2">
        <w:rPr>
          <w:bCs/>
          <w:iCs/>
          <w:noProof/>
          <w:color w:val="000000" w:themeColor="text1"/>
          <w:vertAlign w:val="superscript"/>
        </w:rPr>
        <w:t>32</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AF4C2E">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"&lt;sup&gt;33&lt;/sup&gt;", "plainTextFormattedCitation" : "33", "previouslyFormattedCitation" : "&lt;sup&gt;33&lt;/sup&gt;" }, "properties" : { "noteIndex" : 0 }, "schema" : "https://github.com/citation-style-language/schema/raw/master/csl-citation.json" }</w:instrText>
      </w:r>
      <w:r w:rsidR="00A36F21" w:rsidRPr="00233F15">
        <w:rPr>
          <w:bCs/>
          <w:iCs/>
          <w:color w:val="000000" w:themeColor="text1"/>
        </w:rPr>
        <w:fldChar w:fldCharType="separate"/>
      </w:r>
      <w:r w:rsidR="000C01B2" w:rsidRPr="000C01B2">
        <w:rPr>
          <w:bCs/>
          <w:iCs/>
          <w:noProof/>
          <w:color w:val="000000" w:themeColor="text1"/>
          <w:vertAlign w:val="superscript"/>
        </w:rPr>
        <w:t>33</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AF4C2E">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"&lt;sup&gt;33&lt;/sup&gt;", "plainTextFormattedCitation" : "33", "previouslyFormattedCitation" : "&lt;sup&gt;33&lt;/sup&gt;" }, "properties" : { "noteIndex" : 0 }, "schema" : "https://github.com/citation-style-language/schema/raw/master/csl-citation.json" }</w:instrText>
      </w:r>
      <w:r w:rsidR="00A36F21">
        <w:rPr>
          <w:lang w:val="en-CA"/>
        </w:rPr>
        <w:fldChar w:fldCharType="separate"/>
      </w:r>
      <w:r w:rsidR="000C01B2" w:rsidRPr="000C01B2">
        <w:rPr>
          <w:noProof/>
          <w:vertAlign w:val="superscript"/>
          <w:lang w:val="en-CA"/>
        </w:rPr>
        <w:t>33</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w:t>
      </w:r>
      <w:r w:rsidR="006D3D6E">
        <w:rPr>
          <w:lang w:val="en-CA"/>
        </w:rPr>
        <w:lastRenderedPageBreak/>
        <w:t xml:space="preserve">many </w:t>
      </w:r>
      <w:r w:rsidR="008362E4">
        <w:rPr>
          <w:lang w:val="en-CA"/>
        </w:rPr>
        <w:t xml:space="preserve">yeast </w:t>
      </w:r>
      <w:r w:rsidR="006D3D6E">
        <w:rPr>
          <w:lang w:val="en-CA"/>
        </w:rPr>
        <w:t xml:space="preserve">genes known to be important </w:t>
      </w:r>
      <w:ins w:id="353" w:author="Frederick Roth" w:date="2018-09-11T16:20:00Z">
        <w:r w:rsidR="00694D46">
          <w:rPr>
            <w:lang w:val="en-CA"/>
          </w:rPr>
          <w:t>for drug resistance</w:t>
        </w:r>
      </w:ins>
      <w:del w:id="354" w:author="Frederick Roth" w:date="2018-09-11T16:20:00Z">
        <w:r w:rsidR="006D3D6E" w:rsidDel="00694D46">
          <w:rPr>
            <w:lang w:val="en-CA"/>
          </w:rPr>
          <w:delText>through knockout studies</w:delText>
        </w:r>
      </w:del>
      <w:r w:rsidR="006D3D6E">
        <w:rPr>
          <w:lang w:val="en-CA"/>
        </w:rPr>
        <w:t>, such as ABC transporters</w:t>
      </w:r>
      <w:r w:rsidR="006D3D6E">
        <w:rPr>
          <w:lang w:val="en-CA"/>
        </w:rPr>
        <w:fldChar w:fldCharType="begin" w:fldLock="1"/>
      </w:r>
      <w:r w:rsidR="00AF4C2E">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"&lt;sup&gt;34&lt;/sup&gt;", "plainTextFormattedCitation" : "34", "previouslyFormattedCitation" : "&lt;sup&gt;34&lt;/sup&gt;" }, "properties" : { "noteIndex" : 0 }, "schema" : "https://github.com/citation-style-language/schema/raw/master/csl-citation.json" }</w:instrText>
      </w:r>
      <w:r w:rsidR="006D3D6E">
        <w:rPr>
          <w:lang w:val="en-CA"/>
        </w:rPr>
        <w:fldChar w:fldCharType="separate"/>
      </w:r>
      <w:r w:rsidR="000C01B2" w:rsidRPr="000C01B2">
        <w:rPr>
          <w:noProof/>
          <w:vertAlign w:val="superscript"/>
          <w:lang w:val="en-CA"/>
        </w:rPr>
        <w:t>34</w:t>
      </w:r>
      <w:r w:rsidR="006D3D6E">
        <w:rPr>
          <w:lang w:val="en-CA"/>
        </w:rPr>
        <w:fldChar w:fldCharType="end"/>
      </w:r>
      <w:r w:rsidR="00A91B60">
        <w:rPr>
          <w:lang w:val="en-CA"/>
        </w:rPr>
        <w:t xml:space="preserve">, </w:t>
      </w:r>
      <w:del w:id="355" w:author="Frederick Roth" w:date="2018-09-11T16:20:00Z">
        <w:r w:rsidR="00A91B60" w:rsidDel="00694D46">
          <w:rPr>
            <w:lang w:val="en-CA"/>
          </w:rPr>
          <w:delText xml:space="preserve">have </w:delText>
        </w:r>
      </w:del>
      <w:ins w:id="356" w:author="Frederick Roth" w:date="2018-09-11T16:20:00Z">
        <w:r w:rsidR="00694D46">
          <w:rPr>
            <w:lang w:val="en-CA"/>
          </w:rPr>
          <w:t xml:space="preserve">were undetected in such studies due to </w:t>
        </w:r>
      </w:ins>
      <w:r w:rsidR="00A91B60">
        <w:rPr>
          <w:lang w:val="en-CA"/>
        </w:rPr>
        <w:t xml:space="preserve">limited </w:t>
      </w:r>
      <w:del w:id="357" w:author="Frederick Roth" w:date="2018-09-11T16:20:00Z">
        <w:r w:rsidR="00777090" w:rsidDel="00694D46">
          <w:rPr>
            <w:lang w:val="en-CA"/>
          </w:rPr>
          <w:delText>know</w:delText>
        </w:r>
        <w:r w:rsidR="00F35E01" w:rsidDel="00694D46">
          <w:rPr>
            <w:lang w:val="en-CA"/>
          </w:rPr>
          <w:delText xml:space="preserve">n </w:delText>
        </w:r>
      </w:del>
      <w:r w:rsidR="00A91B60">
        <w:rPr>
          <w:lang w:val="en-CA"/>
        </w:rPr>
        <w:t>natural varia</w:t>
      </w:r>
      <w:r w:rsidR="00F35E01">
        <w:rPr>
          <w:lang w:val="en-CA"/>
        </w:rPr>
        <w:t>t</w:t>
      </w:r>
      <w:r w:rsidR="0027302A">
        <w:rPr>
          <w:lang w:val="en-CA"/>
        </w:rPr>
        <w:t>ion</w:t>
      </w:r>
      <w:ins w:id="358" w:author="Frederick Roth" w:date="2018-09-11T16:20:00Z">
        <w:r w:rsidR="00694D46">
          <w:rPr>
            <w:lang w:val="en-CA"/>
          </w:rPr>
          <w:t xml:space="preserve"> in parental strains</w:t>
        </w:r>
      </w:ins>
      <w:r w:rsidR="006D3D6E">
        <w:rPr>
          <w:lang w:val="en-CA"/>
        </w:rPr>
        <w:t xml:space="preserve">. </w:t>
      </w:r>
      <w:del w:id="359" w:author="Frederick Roth" w:date="2018-09-11T16:21:00Z">
        <w:r w:rsidR="006E4970" w:rsidDel="00694D46">
          <w:rPr>
            <w:lang w:val="en-CA"/>
          </w:rPr>
          <w:delText xml:space="preserve">Furthermore, </w:delText>
        </w:r>
      </w:del>
      <w:ins w:id="360" w:author="Frederick Roth" w:date="2018-09-11T16:21:00Z">
        <w:r w:rsidR="00694D46">
          <w:rPr>
            <w:lang w:val="en-CA"/>
          </w:rPr>
          <w:t xml:space="preserve">Although </w:t>
        </w:r>
      </w:ins>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w:t>
      </w:r>
      <w:del w:id="361" w:author="Frederick Roth" w:date="2018-09-11T16:21:00Z">
        <w:r w:rsidR="00245CBF" w:rsidDel="00694D46">
          <w:rPr>
            <w:lang w:val="en-CA"/>
          </w:rPr>
          <w:delText xml:space="preserve">many linked variants at </w:delText>
        </w:r>
      </w:del>
      <w:r w:rsidR="00245CBF">
        <w:rPr>
          <w:lang w:val="en-CA"/>
        </w:rPr>
        <w:t>a single locus</w:t>
      </w:r>
      <w:r w:rsidR="00C7070A">
        <w:rPr>
          <w:lang w:val="en-CA"/>
        </w:rPr>
        <w:t xml:space="preserve"> to a trait</w:t>
      </w:r>
      <w:r w:rsidR="006E4970">
        <w:rPr>
          <w:lang w:val="en-CA"/>
        </w:rPr>
        <w:t xml:space="preserve">, </w:t>
      </w:r>
      <w:ins w:id="362" w:author="Frederick Roth" w:date="2018-09-11T16:21:00Z">
        <w:r w:rsidR="00694D46">
          <w:rPr>
            <w:lang w:val="en-CA"/>
          </w:rPr>
          <w:t xml:space="preserve">there are typically many linked variants at each locus which makes it difficult </w:t>
        </w:r>
      </w:ins>
      <w:del w:id="363" w:author="Frederick Roth" w:date="2018-09-11T16:21:00Z">
        <w:r w:rsidR="006E4970" w:rsidDel="00694D46">
          <w:rPr>
            <w:lang w:val="en-CA"/>
          </w:rPr>
          <w:delText xml:space="preserve">making it difficult </w:delText>
        </w:r>
      </w:del>
      <w:r w:rsidR="006E4970">
        <w:rPr>
          <w:lang w:val="en-CA"/>
        </w:rPr>
        <w:t xml:space="preserve">to </w:t>
      </w:r>
      <w:del w:id="364" w:author="Frederick Roth" w:date="2018-09-11T16:21:00Z">
        <w:r w:rsidR="006E4970" w:rsidDel="00694D46">
          <w:rPr>
            <w:lang w:val="en-CA"/>
          </w:rPr>
          <w:delText xml:space="preserve">recover </w:delText>
        </w:r>
      </w:del>
      <w:ins w:id="365" w:author="Frederick Roth" w:date="2018-09-11T16:21:00Z">
        <w:r w:rsidR="00694D46">
          <w:rPr>
            <w:lang w:val="en-CA"/>
          </w:rPr>
          <w:t xml:space="preserve">pinpoint </w:t>
        </w:r>
      </w:ins>
      <w:ins w:id="366" w:author="Frederick Roth" w:date="2018-09-11T16:22:00Z">
        <w:r w:rsidR="00694D46">
          <w:rPr>
            <w:lang w:val="en-CA"/>
          </w:rPr>
          <w:t xml:space="preserve">the </w:t>
        </w:r>
      </w:ins>
      <w:r w:rsidR="00245CBF">
        <w:rPr>
          <w:lang w:val="en-CA"/>
        </w:rPr>
        <w:t xml:space="preserve">causal </w:t>
      </w:r>
      <w:r w:rsidR="00CA5A96">
        <w:rPr>
          <w:lang w:val="en-CA"/>
        </w:rPr>
        <w:t>variant</w:t>
      </w:r>
      <w:ins w:id="367" w:author="Frederick Roth" w:date="2018-09-11T16:22:00Z">
        <w:r w:rsidR="00694D46">
          <w:rPr>
            <w:lang w:val="en-CA"/>
          </w:rPr>
          <w:t xml:space="preserve">(s).  </w:t>
        </w:r>
      </w:ins>
      <w:del w:id="368" w:author="Frederick Roth" w:date="2018-09-11T16:21:00Z">
        <w:r w:rsidR="005839F7" w:rsidDel="00694D46">
          <w:rPr>
            <w:lang w:val="en-CA"/>
          </w:rPr>
          <w:delText>s</w:delText>
        </w:r>
        <w:r w:rsidR="00527F17" w:rsidDel="00694D46">
          <w:rPr>
            <w:lang w:val="en-CA"/>
          </w:rPr>
          <w:delText xml:space="preserve">, </w:delText>
        </w:r>
        <w:r w:rsidR="00EE12EB" w:rsidDel="00694D46">
          <w:rPr>
            <w:lang w:val="en-CA"/>
          </w:rPr>
          <w:delText xml:space="preserve">and </w:delText>
        </w:r>
        <w:r w:rsidR="00527F17" w:rsidDel="00694D46">
          <w:rPr>
            <w:lang w:val="en-CA"/>
          </w:rPr>
          <w:delText>especially</w:delText>
        </w:r>
        <w:r w:rsidR="00EE12EB" w:rsidDel="00694D46">
          <w:rPr>
            <w:lang w:val="en-CA"/>
          </w:rPr>
          <w:delText xml:space="preserve"> so</w:delText>
        </w:r>
        <w:r w:rsidR="00527F17" w:rsidDel="00694D46">
          <w:rPr>
            <w:lang w:val="en-CA"/>
          </w:rPr>
          <w:delText xml:space="preserve"> in complex associations</w:delText>
        </w:r>
      </w:del>
      <w:del w:id="369" w:author="Frederick Roth" w:date="2018-09-11T16:23:00Z">
        <w:r w:rsidR="00245CBF" w:rsidDel="00694D46">
          <w:rPr>
            <w:lang w:val="en-CA"/>
          </w:rPr>
          <w:delText>.</w:delText>
        </w:r>
        <w:r w:rsidR="00135EF0" w:rsidDel="00694D46">
          <w:rPr>
            <w:lang w:val="en-CA"/>
          </w:rPr>
          <w:delText xml:space="preserve"> </w:delText>
        </w:r>
      </w:del>
      <w:del w:id="370" w:author="Frederick Roth" w:date="2018-09-11T16:22:00Z">
        <w:r w:rsidR="00135EF0" w:rsidDel="00694D46">
          <w:rPr>
            <w:lang w:val="en-CA"/>
          </w:rPr>
          <w:delText xml:space="preserve"> </w:delText>
        </w:r>
      </w:del>
      <w:del w:id="371" w:author="Frederick Roth" w:date="2018-09-11T16:23:00Z">
        <w:r w:rsidR="006D3D6E" w:rsidDel="00694D46">
          <w:rPr>
            <w:lang w:val="en-CA"/>
          </w:rPr>
          <w:delText xml:space="preserve">A </w:delText>
        </w:r>
      </w:del>
      <w:ins w:id="372" w:author="Frederick Roth" w:date="2018-09-11T16:23:00Z">
        <w:r w:rsidR="00694D46">
          <w:rPr>
            <w:lang w:val="en-CA"/>
          </w:rPr>
          <w:t xml:space="preserve">A </w:t>
        </w:r>
      </w:ins>
      <w:r w:rsidR="006D3D6E">
        <w:rPr>
          <w:lang w:val="en-CA"/>
        </w:rPr>
        <w:t xml:space="preserve">large number of positions </w:t>
      </w:r>
      <w:del w:id="373" w:author="Frederick Roth" w:date="2018-09-11T16:23:00Z">
        <w:r w:rsidR="006D3D6E" w:rsidDel="00694D46">
          <w:rPr>
            <w:lang w:val="en-CA"/>
          </w:rPr>
          <w:delText xml:space="preserve">varying </w:delText>
        </w:r>
      </w:del>
      <w:ins w:id="374" w:author="Frederick Roth" w:date="2018-09-11T16:23:00Z">
        <w:r w:rsidR="00694D46">
          <w:rPr>
            <w:lang w:val="en-CA"/>
          </w:rPr>
          <w:t>varyi</w:t>
        </w:r>
      </w:ins>
      <w:ins w:id="375" w:author="Frederick Roth" w:date="2018-09-11T16:24:00Z">
        <w:r w:rsidR="00694D46">
          <w:rPr>
            <w:lang w:val="en-CA"/>
          </w:rPr>
          <w:t xml:space="preserve">ng </w:t>
        </w:r>
      </w:ins>
      <w:r w:rsidR="006D3D6E">
        <w:rPr>
          <w:lang w:val="en-CA"/>
        </w:rPr>
        <w:t>between parents</w:t>
      </w:r>
      <w:ins w:id="376" w:author="Frederick Roth" w:date="2018-09-11T16:24:00Z">
        <w:r w:rsidR="00694D46">
          <w:rPr>
            <w:lang w:val="en-CA"/>
          </w:rPr>
          <w:t xml:space="preserve"> brings multiple testing issues that </w:t>
        </w:r>
      </w:ins>
      <w:del w:id="377" w:author="Frederick Roth" w:date="2018-09-11T16:23:00Z">
        <w:r w:rsidR="006D3D6E" w:rsidDel="00694D46">
          <w:rPr>
            <w:lang w:val="en-CA"/>
          </w:rPr>
          <w:delText xml:space="preserve"> </w:delText>
        </w:r>
      </w:del>
      <w:r w:rsidR="006D3D6E">
        <w:rPr>
          <w:lang w:val="en-CA"/>
        </w:rPr>
        <w:t xml:space="preserve">may </w:t>
      </w:r>
      <w:del w:id="378" w:author="Frederick Roth" w:date="2018-09-11T16:23:00Z">
        <w:r w:rsidR="006D3D6E" w:rsidDel="00694D46">
          <w:rPr>
            <w:lang w:val="en-CA"/>
          </w:rPr>
          <w:delText xml:space="preserve">also result in </w:delText>
        </w:r>
        <w:r w:rsidR="00250D20" w:rsidDel="00694D46">
          <w:rPr>
            <w:lang w:val="en-CA"/>
          </w:rPr>
          <w:delText xml:space="preserve">a </w:delText>
        </w:r>
      </w:del>
      <w:ins w:id="379" w:author="Frederick Roth" w:date="2018-09-11T16:24:00Z">
        <w:r w:rsidR="00694D46">
          <w:rPr>
            <w:lang w:val="en-CA"/>
          </w:rPr>
          <w:t xml:space="preserve">require a </w:t>
        </w:r>
      </w:ins>
      <w:r w:rsidR="00250D20">
        <w:rPr>
          <w:lang w:val="en-CA"/>
        </w:rPr>
        <w:t xml:space="preserve">prohibitive </w:t>
      </w:r>
      <w:del w:id="380" w:author="Frederick Roth" w:date="2018-09-11T16:24:00Z">
        <w:r w:rsidR="00250D20" w:rsidDel="00694D46">
          <w:rPr>
            <w:lang w:val="en-CA"/>
          </w:rPr>
          <w:delText xml:space="preserve">or impossible </w:delText>
        </w:r>
      </w:del>
      <w:r w:rsidR="00250D20">
        <w:rPr>
          <w:lang w:val="en-CA"/>
        </w:rPr>
        <w:t>number of</w:t>
      </w:r>
      <w:r w:rsidR="00A04E03">
        <w:rPr>
          <w:lang w:val="en-CA"/>
        </w:rPr>
        <w:t xml:space="preserve"> individuals</w:t>
      </w:r>
      <w:r w:rsidR="006D3D6E">
        <w:rPr>
          <w:lang w:val="en-CA"/>
        </w:rPr>
        <w:t xml:space="preserve"> </w:t>
      </w:r>
      <w:del w:id="381" w:author="Frederick Roth" w:date="2018-09-11T16:24:00Z">
        <w:r w:rsidR="006D3D6E" w:rsidDel="00694D46">
          <w:rPr>
            <w:lang w:val="en-CA"/>
          </w:rPr>
          <w:delText>required</w:delText>
        </w:r>
        <w:r w:rsidR="00A04E03" w:rsidDel="00694D46">
          <w:rPr>
            <w:lang w:val="en-CA"/>
          </w:rPr>
          <w:delText xml:space="preserve"> </w:delText>
        </w:r>
      </w:del>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ins w:id="382" w:author="Frederick Roth" w:date="2018-09-11T16:24:00Z">
        <w:r w:rsidR="00694D46">
          <w:rPr>
            <w:lang w:val="en-CA"/>
          </w:rPr>
          <w:t xml:space="preserve">therefore </w:t>
        </w:r>
      </w:ins>
      <w:del w:id="383" w:author="Frederick Roth" w:date="2018-09-11T16:24:00Z">
        <w:r w:rsidR="009212D2" w:rsidDel="00694D46">
          <w:rPr>
            <w:lang w:val="en-CA"/>
          </w:rPr>
          <w:delText xml:space="preserve">propose </w:delText>
        </w:r>
      </w:del>
      <w:ins w:id="384" w:author="Frederick Roth" w:date="2018-09-11T16:42:00Z">
        <w:r w:rsidR="00CD1521">
          <w:rPr>
            <w:lang w:val="en-CA"/>
          </w:rPr>
          <w:t xml:space="preserve">designed </w:t>
        </w:r>
      </w:ins>
      <w:r w:rsidR="009212D2">
        <w:rPr>
          <w:lang w:val="en-CA"/>
        </w:rPr>
        <w:t>a</w:t>
      </w:r>
      <w:ins w:id="385" w:author="Frederick Roth" w:date="2018-09-11T16:25:00Z">
        <w:r w:rsidR="00750C1B">
          <w:rPr>
            <w:lang w:val="en-CA"/>
          </w:rPr>
          <w:t>n</w:t>
        </w:r>
      </w:ins>
      <w:r w:rsidR="00E63A6D">
        <w:rPr>
          <w:lang w:val="en-CA"/>
        </w:rPr>
        <w:t xml:space="preserve"> </w:t>
      </w:r>
      <w:ins w:id="386" w:author="Frederick Roth" w:date="2018-09-11T16:25:00Z">
        <w:r w:rsidR="00750C1B">
          <w:rPr>
            <w:lang w:val="en-CA"/>
          </w:rPr>
          <w:t xml:space="preserve">engineered </w:t>
        </w:r>
      </w:ins>
      <w:r w:rsidR="009212D2">
        <w:rPr>
          <w:lang w:val="en-CA"/>
        </w:rPr>
        <w:t>population</w:t>
      </w:r>
      <w:r w:rsidR="00017BC1">
        <w:rPr>
          <w:lang w:val="en-CA"/>
        </w:rPr>
        <w:t xml:space="preserve"> </w:t>
      </w:r>
      <w:del w:id="387" w:author="Frederick Roth" w:date="2018-09-11T16:25:00Z">
        <w:r w:rsidR="00017BC1" w:rsidDel="00750C1B">
          <w:rPr>
            <w:lang w:val="en-CA"/>
          </w:rPr>
          <w:delText>engineering</w:delText>
        </w:r>
        <w:r w:rsidR="009212D2" w:rsidDel="00750C1B">
          <w:rPr>
            <w:lang w:val="en-CA"/>
          </w:rPr>
          <w:delText xml:space="preserve"> </w:delText>
        </w:r>
      </w:del>
      <w:r w:rsidR="009212D2">
        <w:rPr>
          <w:lang w:val="en-CA"/>
        </w:rPr>
        <w:t xml:space="preserve">strategy </w:t>
      </w:r>
      <w:ins w:id="388" w:author="Frederick Roth" w:date="2018-09-11T16:25:00Z">
        <w:r w:rsidR="00750C1B">
          <w:rPr>
            <w:lang w:val="en-CA"/>
          </w:rPr>
          <w:t xml:space="preserve">in which all variation of interest is </w:t>
        </w:r>
      </w:ins>
      <w:ins w:id="389" w:author="Frederick Roth" w:date="2018-09-11T16:26:00Z">
        <w:r w:rsidR="00750C1B">
          <w:rPr>
            <w:lang w:val="en-CA"/>
          </w:rPr>
          <w:t xml:space="preserve">engineered into </w:t>
        </w:r>
      </w:ins>
      <w:del w:id="390" w:author="Frederick Roth" w:date="2018-09-11T16:25:00Z">
        <w:r w:rsidR="009212D2" w:rsidDel="00694D46">
          <w:rPr>
            <w:lang w:val="en-CA"/>
          </w:rPr>
          <w:delText xml:space="preserve">where </w:delText>
        </w:r>
      </w:del>
      <w:r w:rsidR="000D060F">
        <w:rPr>
          <w:lang w:val="en-CA"/>
        </w:rPr>
        <w:t xml:space="preserve">one or </w:t>
      </w:r>
      <w:ins w:id="391" w:author="Frederick Roth" w:date="2018-09-11T16:25:00Z">
        <w:r w:rsidR="00694D46">
          <w:rPr>
            <w:lang w:val="en-CA"/>
          </w:rPr>
          <w:t xml:space="preserve">a </w:t>
        </w:r>
      </w:ins>
      <w:r w:rsidR="00EF52CC">
        <w:rPr>
          <w:lang w:val="en-CA"/>
        </w:rPr>
        <w:t>few individual</w:t>
      </w:r>
      <w:r w:rsidR="00A834FB">
        <w:rPr>
          <w:lang w:val="en-CA"/>
        </w:rPr>
        <w:t>s</w:t>
      </w:r>
      <w:del w:id="392" w:author="Frederick Roth" w:date="2018-09-11T16:26:00Z">
        <w:r w:rsidR="00A834FB" w:rsidDel="00750C1B">
          <w:rPr>
            <w:lang w:val="en-CA"/>
          </w:rPr>
          <w:delText xml:space="preserve"> containing </w:delText>
        </w:r>
      </w:del>
      <w:del w:id="393" w:author="Frederick Roth" w:date="2018-09-11T16:25:00Z">
        <w:r w:rsidR="00A834FB" w:rsidDel="00694D46">
          <w:rPr>
            <w:lang w:val="en-CA"/>
          </w:rPr>
          <w:delText>all</w:delText>
        </w:r>
        <w:r w:rsidR="00564D92" w:rsidDel="00694D46">
          <w:rPr>
            <w:lang w:val="en-CA"/>
          </w:rPr>
          <w:delText xml:space="preserve"> </w:delText>
        </w:r>
        <w:r w:rsidR="007D4927" w:rsidDel="00694D46">
          <w:rPr>
            <w:lang w:val="en-CA"/>
          </w:rPr>
          <w:delText xml:space="preserve">the </w:delText>
        </w:r>
        <w:r w:rsidR="00564D92" w:rsidDel="00694D46">
          <w:rPr>
            <w:lang w:val="en-CA"/>
          </w:rPr>
          <w:delText xml:space="preserve">desired </w:delText>
        </w:r>
      </w:del>
      <w:del w:id="394" w:author="Frederick Roth" w:date="2018-09-11T16:26:00Z">
        <w:r w:rsidR="00564D92" w:rsidDel="00750C1B">
          <w:rPr>
            <w:lang w:val="en-CA"/>
          </w:rPr>
          <w:delText xml:space="preserve">variants are </w:delText>
        </w:r>
        <w:r w:rsidR="00EB5F15" w:rsidDel="00750C1B">
          <w:rPr>
            <w:lang w:val="en-CA"/>
          </w:rPr>
          <w:delText>created</w:delText>
        </w:r>
      </w:del>
      <w:del w:id="395" w:author="Frederick Roth" w:date="2018-09-11T16:25:00Z">
        <w:r w:rsidR="00564D92" w:rsidDel="00694D46">
          <w:rPr>
            <w:lang w:val="en-CA"/>
          </w:rPr>
          <w:delText xml:space="preserve"> using molecular tools</w:delText>
        </w:r>
      </w:del>
      <w:r w:rsidR="00564D92">
        <w:rPr>
          <w:lang w:val="en-CA"/>
        </w:rPr>
        <w:t xml:space="preserve">, and </w:t>
      </w:r>
      <w:ins w:id="396" w:author="Frederick Roth" w:date="2018-09-11T16:26:00Z">
        <w:r w:rsidR="00750C1B">
          <w:rPr>
            <w:lang w:val="en-CA"/>
          </w:rPr>
          <w:t xml:space="preserve">these individuals are then crossed to yield a population of </w:t>
        </w:r>
      </w:ins>
      <w:del w:id="397" w:author="Frederick Roth" w:date="2018-09-11T16:26:00Z">
        <w:r w:rsidR="007D4927" w:rsidDel="00750C1B">
          <w:rPr>
            <w:lang w:val="en-CA"/>
          </w:rPr>
          <w:delText xml:space="preserve">are </w:delText>
        </w:r>
      </w:del>
      <w:ins w:id="398" w:author="Frederick Roth" w:date="2018-09-11T16:26:00Z">
        <w:r w:rsidR="00750C1B">
          <w:rPr>
            <w:lang w:val="en-CA"/>
          </w:rPr>
          <w:t xml:space="preserve">random </w:t>
        </w:r>
      </w:ins>
      <w:del w:id="399" w:author="Frederick Roth" w:date="2018-09-11T16:26:00Z">
        <w:r w:rsidR="00A834FB" w:rsidDel="00750C1B">
          <w:rPr>
            <w:lang w:val="en-CA"/>
          </w:rPr>
          <w:delText xml:space="preserve">then </w:delText>
        </w:r>
      </w:del>
      <w:r w:rsidR="00564D92">
        <w:rPr>
          <w:lang w:val="en-CA"/>
        </w:rPr>
        <w:t>segrega</w:t>
      </w:r>
      <w:del w:id="400" w:author="Frederick Roth" w:date="2018-09-11T16:26:00Z">
        <w:r w:rsidR="00564D92" w:rsidDel="00750C1B">
          <w:rPr>
            <w:lang w:val="en-CA"/>
          </w:rPr>
          <w:delText>ted</w:delText>
        </w:r>
      </w:del>
      <w:ins w:id="401" w:author="Frederick Roth" w:date="2018-09-11T16:26:00Z">
        <w:r w:rsidR="00750C1B">
          <w:rPr>
            <w:lang w:val="en-CA"/>
          </w:rPr>
          <w:t>nts</w:t>
        </w:r>
      </w:ins>
      <w:del w:id="402" w:author="Frederick Roth" w:date="2018-09-11T16:26:00Z">
        <w:r w:rsidR="00564D92" w:rsidDel="00750C1B">
          <w:rPr>
            <w:lang w:val="en-CA"/>
          </w:rPr>
          <w:delText xml:space="preserve"> ra</w:delText>
        </w:r>
        <w:r w:rsidR="00D41710" w:rsidDel="00750C1B">
          <w:rPr>
            <w:lang w:val="en-CA"/>
          </w:rPr>
          <w:delText>ndomly over a population using one or more</w:delText>
        </w:r>
        <w:r w:rsidR="00564D92" w:rsidDel="00750C1B">
          <w:rPr>
            <w:lang w:val="en-CA"/>
          </w:rPr>
          <w:delText xml:space="preserve"> controlled cross</w:delText>
        </w:r>
        <w:r w:rsidR="00D41710" w:rsidDel="00750C1B">
          <w:rPr>
            <w:lang w:val="en-CA"/>
          </w:rPr>
          <w:delText>es</w:delText>
        </w:r>
      </w:del>
      <w:r w:rsidR="00564D92">
        <w:rPr>
          <w:lang w:val="en-CA"/>
        </w:rPr>
        <w:t>.</w:t>
      </w:r>
    </w:p>
    <w:p w14:paraId="4C7C287F" w14:textId="77777777" w:rsidR="00DB4537" w:rsidRDefault="00DB4537" w:rsidP="004210F6">
      <w:pPr>
        <w:jc w:val="both"/>
        <w:rPr>
          <w:lang w:val="en-CA"/>
        </w:rPr>
      </w:pPr>
    </w:p>
    <w:p w14:paraId="04E7D946" w14:textId="70BB05C5" w:rsidR="00A2225B" w:rsidRDefault="008356EF" w:rsidP="005557E1">
      <w:pPr>
        <w:jc w:val="both"/>
        <w:rPr>
          <w:ins w:id="403" w:author="Frederick Roth" w:date="2018-09-11T16:49:00Z"/>
          <w:bCs/>
          <w:iCs/>
          <w:color w:val="000000" w:themeColor="text1"/>
        </w:rPr>
      </w:pPr>
      <w:del w:id="404" w:author="Frederick Roth" w:date="2018-09-11T16:29:00Z">
        <w:r w:rsidDel="00750C1B">
          <w:rPr>
            <w:lang w:val="en-CA"/>
          </w:rPr>
          <w:delText xml:space="preserve">To enable </w:delText>
        </w:r>
      </w:del>
      <w:ins w:id="405" w:author="Albi Celaj" w:date="2018-09-11T17:46:00Z">
        <w:r w:rsidR="00AD46BE">
          <w:rPr>
            <w:lang w:val="en-CA"/>
          </w:rPr>
          <w:t>A</w:t>
        </w:r>
      </w:ins>
      <w:ins w:id="406" w:author="Frederick Roth" w:date="2018-09-11T16:42:00Z">
        <w:del w:id="407" w:author="Albi Celaj" w:date="2018-09-11T17:46:00Z">
          <w:r w:rsidR="00CD1521" w:rsidDel="00AD46BE">
            <w:rPr>
              <w:lang w:val="en-CA"/>
            </w:rPr>
            <w:delText>Because a</w:delText>
          </w:r>
        </w:del>
        <w:r w:rsidR="00CD1521">
          <w:rPr>
            <w:lang w:val="en-CA"/>
          </w:rPr>
          <w:t xml:space="preserve"> </w:t>
        </w:r>
      </w:ins>
      <w:ins w:id="408" w:author="Frederick Roth" w:date="2018-09-11T16:27:00Z">
        <w:r w:rsidR="00750C1B">
          <w:rPr>
            <w:lang w:val="en-CA"/>
          </w:rPr>
          <w:t>DCGA</w:t>
        </w:r>
      </w:ins>
      <w:ins w:id="409" w:author="Frederick Roth" w:date="2018-09-11T16:29:00Z">
        <w:r w:rsidR="00750C1B">
          <w:rPr>
            <w:lang w:val="en-CA"/>
          </w:rPr>
          <w:t xml:space="preserve"> study </w:t>
        </w:r>
      </w:ins>
      <w:del w:id="410" w:author="Frederick Roth" w:date="2018-09-11T16:27:00Z">
        <w:r w:rsidDel="00750C1B">
          <w:rPr>
            <w:lang w:val="en-CA"/>
          </w:rPr>
          <w:delText xml:space="preserve">population engineering, </w:delText>
        </w:r>
      </w:del>
      <w:del w:id="411" w:author="Frederick Roth" w:date="2018-09-11T16:28:00Z">
        <w:r w:rsidDel="00750C1B">
          <w:rPr>
            <w:lang w:val="en-CA"/>
          </w:rPr>
          <w:delText xml:space="preserve">not only must </w:delText>
        </w:r>
      </w:del>
      <w:del w:id="412" w:author="Frederick Roth" w:date="2018-09-11T16:27:00Z">
        <w:r w:rsidDel="00750C1B">
          <w:rPr>
            <w:lang w:val="en-CA"/>
          </w:rPr>
          <w:delText xml:space="preserve">the </w:delText>
        </w:r>
      </w:del>
      <w:del w:id="413" w:author="Frederick Roth" w:date="2018-09-11T16:28:00Z">
        <w:r w:rsidDel="00750C1B">
          <w:rPr>
            <w:lang w:val="en-CA"/>
          </w:rPr>
          <w:delText>desired variation</w:delText>
        </w:r>
      </w:del>
      <w:del w:id="414" w:author="Frederick Roth" w:date="2018-09-11T16:27:00Z">
        <w:r w:rsidDel="00750C1B">
          <w:rPr>
            <w:lang w:val="en-CA"/>
          </w:rPr>
          <w:delText xml:space="preserve"> be introduced into</w:delText>
        </w:r>
        <w:r w:rsidR="00A14140" w:rsidDel="00750C1B">
          <w:rPr>
            <w:lang w:val="en-CA"/>
          </w:rPr>
          <w:delText xml:space="preserve"> progeny</w:delText>
        </w:r>
        <w:r w:rsidR="00017BC1" w:rsidDel="00750C1B">
          <w:rPr>
            <w:lang w:val="en-CA"/>
          </w:rPr>
          <w:delText xml:space="preserve"> </w:delText>
        </w:r>
        <w:r w:rsidR="001668FC" w:rsidDel="00750C1B">
          <w:rPr>
            <w:lang w:val="en-CA"/>
          </w:rPr>
          <w:delText>strain</w:delText>
        </w:r>
        <w:r w:rsidR="00A14140" w:rsidDel="00750C1B">
          <w:rPr>
            <w:lang w:val="en-CA"/>
          </w:rPr>
          <w:delText>s</w:delText>
        </w:r>
      </w:del>
      <w:del w:id="415" w:author="Frederick Roth" w:date="2018-09-11T16:28:00Z">
        <w:r w:rsidR="001668FC" w:rsidDel="00750C1B">
          <w:rPr>
            <w:lang w:val="en-CA"/>
          </w:rPr>
          <w:delText xml:space="preserve">, </w:delText>
        </w:r>
        <w:r w:rsidR="00DB4537" w:rsidDel="00750C1B">
          <w:rPr>
            <w:lang w:val="en-CA"/>
          </w:rPr>
          <w:delText xml:space="preserve">but </w:delText>
        </w:r>
      </w:del>
      <w:del w:id="416" w:author="Frederick Roth" w:date="2018-09-11T16:27:00Z">
        <w:r w:rsidR="00DB4537" w:rsidDel="00750C1B">
          <w:rPr>
            <w:lang w:val="en-CA"/>
          </w:rPr>
          <w:delText xml:space="preserve">these </w:delText>
        </w:r>
      </w:del>
      <w:del w:id="417" w:author="Frederick Roth" w:date="2018-09-11T16:28:00Z">
        <w:r w:rsidR="00DB4537" w:rsidDel="00750C1B">
          <w:rPr>
            <w:lang w:val="en-CA"/>
          </w:rPr>
          <w:delText xml:space="preserve">progeny must then be individually identified, </w:delText>
        </w:r>
      </w:del>
      <w:ins w:id="418" w:author="Frederick Roth" w:date="2018-09-11T16:29:00Z">
        <w:r w:rsidR="00750C1B">
          <w:rPr>
            <w:lang w:val="en-CA"/>
          </w:rPr>
          <w:t xml:space="preserve">requires that each individual </w:t>
        </w:r>
      </w:ins>
      <w:ins w:id="419" w:author="Frederick Roth" w:date="2018-09-11T16:31:00Z">
        <w:r w:rsidR="00750C1B">
          <w:rPr>
            <w:lang w:val="en-CA"/>
          </w:rPr>
          <w:t xml:space="preserve">progeny </w:t>
        </w:r>
      </w:ins>
      <w:ins w:id="420" w:author="Frederick Roth" w:date="2018-09-11T16:29:00Z">
        <w:r w:rsidR="00750C1B">
          <w:rPr>
            <w:lang w:val="en-CA"/>
          </w:rPr>
          <w:t xml:space="preserve">strain be </w:t>
        </w:r>
      </w:ins>
      <w:r w:rsidR="00DB4537">
        <w:rPr>
          <w:lang w:val="en-CA"/>
        </w:rPr>
        <w:t>genotyp</w:t>
      </w:r>
      <w:ins w:id="421" w:author="Frederick Roth" w:date="2018-09-11T16:29:00Z">
        <w:r w:rsidR="00750C1B">
          <w:rPr>
            <w:lang w:val="en-CA"/>
          </w:rPr>
          <w:t>ed</w:t>
        </w:r>
      </w:ins>
      <w:del w:id="422" w:author="Frederick Roth" w:date="2018-09-11T16:29:00Z">
        <w:r w:rsidR="00DB4537" w:rsidDel="00750C1B">
          <w:rPr>
            <w:lang w:val="en-CA"/>
          </w:rPr>
          <w:delText>ed</w:delText>
        </w:r>
      </w:del>
      <w:del w:id="423" w:author="Frederick Roth" w:date="2018-09-11T16:28:00Z">
        <w:r w:rsidR="00DB4537" w:rsidDel="00750C1B">
          <w:rPr>
            <w:lang w:val="en-CA"/>
          </w:rPr>
          <w:delText xml:space="preserve">, </w:delText>
        </w:r>
      </w:del>
      <w:ins w:id="424" w:author="Frederick Roth" w:date="2018-09-11T16:28:00Z">
        <w:r w:rsidR="00750C1B">
          <w:rPr>
            <w:lang w:val="en-CA"/>
          </w:rPr>
          <w:t xml:space="preserve"> </w:t>
        </w:r>
      </w:ins>
      <w:r w:rsidR="00DB4537">
        <w:rPr>
          <w:lang w:val="en-CA"/>
        </w:rPr>
        <w:t>and phenotyp</w:t>
      </w:r>
      <w:ins w:id="425" w:author="Frederick Roth" w:date="2018-09-11T16:29:00Z">
        <w:r w:rsidR="00750C1B">
          <w:rPr>
            <w:lang w:val="en-CA"/>
          </w:rPr>
          <w:t>ed</w:t>
        </w:r>
      </w:ins>
      <w:del w:id="426" w:author="Frederick Roth" w:date="2018-09-11T16:29:00Z">
        <w:r w:rsidR="00DB4537" w:rsidDel="00750C1B">
          <w:rPr>
            <w:lang w:val="en-CA"/>
          </w:rPr>
          <w:delText>ed</w:delText>
        </w:r>
      </w:del>
      <w:del w:id="427" w:author="Frederick Roth" w:date="2018-09-11T16:28:00Z">
        <w:r w:rsidR="00DB4537" w:rsidDel="00750C1B">
          <w:rPr>
            <w:lang w:val="en-CA"/>
          </w:rPr>
          <w:delText xml:space="preserve"> at a large scale</w:delText>
        </w:r>
      </w:del>
      <w:del w:id="428" w:author="Frederick Roth" w:date="2018-09-11T16:30:00Z">
        <w:r w:rsidR="00DB4537" w:rsidDel="00750C1B">
          <w:rPr>
            <w:lang w:val="en-CA"/>
          </w:rPr>
          <w:delText xml:space="preserve">. </w:delText>
        </w:r>
      </w:del>
      <w:ins w:id="429" w:author="Frederick Roth" w:date="2018-09-11T16:30:00Z">
        <w:r w:rsidR="00750C1B">
          <w:rPr>
            <w:lang w:val="en-CA"/>
          </w:rPr>
          <w:t>. For this purpose, we</w:t>
        </w:r>
        <w:del w:id="430" w:author="Albi Celaj" w:date="2018-09-11T17:46:00Z">
          <w:r w:rsidR="00750C1B" w:rsidDel="00AD46BE">
            <w:rPr>
              <w:lang w:val="en-CA"/>
            </w:rPr>
            <w:delText xml:space="preserve"> </w:delText>
          </w:r>
        </w:del>
      </w:ins>
      <w:ins w:id="431" w:author="Frederick Roth" w:date="2018-09-11T16:43:00Z">
        <w:del w:id="432" w:author="Albi Celaj" w:date="2018-09-11T17:46:00Z">
          <w:r w:rsidR="00CD1521" w:rsidDel="00AD46BE">
            <w:rPr>
              <w:lang w:val="en-CA"/>
            </w:rPr>
            <w:delText>therefore</w:delText>
          </w:r>
        </w:del>
        <w:r w:rsidR="00CD1521">
          <w:rPr>
            <w:lang w:val="en-CA"/>
          </w:rPr>
          <w:t xml:space="preserve"> wished to </w:t>
        </w:r>
      </w:ins>
      <w:del w:id="433" w:author="Frederick Roth" w:date="2018-09-11T16:30:00Z">
        <w:r w:rsidR="00DB4537" w:rsidDel="00750C1B">
          <w:rPr>
            <w:lang w:val="en-CA"/>
          </w:rPr>
          <w:delText xml:space="preserve"> </w:delText>
        </w:r>
      </w:del>
      <w:del w:id="434" w:author="Frederick Roth" w:date="2018-09-11T16:28:00Z">
        <w:r w:rsidR="00E04A7F" w:rsidDel="00750C1B">
          <w:rPr>
            <w:bCs/>
            <w:iCs/>
            <w:color w:val="000000" w:themeColor="text1"/>
          </w:rPr>
          <w:delText>Thi</w:delText>
        </w:r>
        <w:r w:rsidR="00A04E03" w:rsidDel="00750C1B">
          <w:rPr>
            <w:bCs/>
            <w:iCs/>
            <w:color w:val="000000" w:themeColor="text1"/>
          </w:rPr>
          <w:delText>s can be achieved by the</w:delText>
        </w:r>
        <w:r w:rsidR="00E04A7F" w:rsidDel="00750C1B">
          <w:rPr>
            <w:bCs/>
            <w:iCs/>
            <w:color w:val="000000" w:themeColor="text1"/>
          </w:rPr>
          <w:delText xml:space="preserve"> use of </w:delText>
        </w:r>
        <w:r w:rsidR="00A04E03" w:rsidDel="00750C1B">
          <w:rPr>
            <w:bCs/>
            <w:iCs/>
            <w:color w:val="000000" w:themeColor="text1"/>
          </w:rPr>
          <w:delText xml:space="preserve">various </w:delText>
        </w:r>
        <w:r w:rsidR="00264257" w:rsidDel="00750C1B">
          <w:rPr>
            <w:bCs/>
            <w:iCs/>
            <w:color w:val="000000" w:themeColor="text1"/>
          </w:rPr>
          <w:delText>molecular markers</w:delText>
        </w:r>
        <w:r w:rsidR="00E04A7F" w:rsidDel="00750C1B">
          <w:rPr>
            <w:bCs/>
            <w:iCs/>
            <w:color w:val="000000" w:themeColor="text1"/>
          </w:rPr>
          <w:delText xml:space="preserve">.  </w:delText>
        </w:r>
        <w:r w:rsidR="00D84000" w:rsidDel="00750C1B">
          <w:rPr>
            <w:bCs/>
            <w:iCs/>
            <w:color w:val="000000" w:themeColor="text1"/>
          </w:rPr>
          <w:delText>In the</w:delText>
        </w:r>
        <w:r w:rsidR="00D41710" w:rsidDel="00750C1B">
          <w:rPr>
            <w:bCs/>
            <w:iCs/>
            <w:color w:val="000000" w:themeColor="text1"/>
          </w:rPr>
          <w:delText xml:space="preserve"> strategy</w:delText>
        </w:r>
        <w:r w:rsidR="00D84000" w:rsidDel="00750C1B">
          <w:rPr>
            <w:bCs/>
            <w:iCs/>
            <w:color w:val="000000" w:themeColor="text1"/>
          </w:rPr>
          <w:delText xml:space="preserve"> described here</w:delText>
        </w:r>
        <w:r w:rsidR="00E04A7F" w:rsidDel="00750C1B">
          <w:rPr>
            <w:bCs/>
            <w:iCs/>
            <w:color w:val="000000" w:themeColor="text1"/>
          </w:rPr>
          <w:delText xml:space="preserve">, </w:delText>
        </w:r>
        <w:r w:rsidR="00D41710" w:rsidDel="00750C1B">
          <w:rPr>
            <w:bCs/>
            <w:iCs/>
            <w:color w:val="000000" w:themeColor="text1"/>
          </w:rPr>
          <w:delText xml:space="preserve"> </w:delText>
        </w:r>
        <w:r w:rsidR="00E04A7F" w:rsidDel="00750C1B">
          <w:rPr>
            <w:bCs/>
            <w:iCs/>
            <w:color w:val="000000" w:themeColor="text1"/>
          </w:rPr>
          <w:delText xml:space="preserve">we </w:delText>
        </w:r>
      </w:del>
      <w:ins w:id="435" w:author="Frederick Roth" w:date="2018-09-11T16:29:00Z">
        <w:r w:rsidR="00750C1B">
          <w:rPr>
            <w:bCs/>
            <w:iCs/>
            <w:color w:val="000000" w:themeColor="text1"/>
          </w:rPr>
          <w:t>enable tracking</w:t>
        </w:r>
      </w:ins>
      <w:ins w:id="436" w:author="Frederick Roth" w:date="2018-09-11T16:30:00Z">
        <w:r w:rsidR="00750C1B">
          <w:rPr>
            <w:bCs/>
            <w:iCs/>
            <w:color w:val="000000" w:themeColor="text1"/>
          </w:rPr>
          <w:t xml:space="preserve"> of individual </w:t>
        </w:r>
      </w:ins>
      <w:ins w:id="437" w:author="Frederick Roth" w:date="2018-09-11T16:31:00Z">
        <w:r w:rsidR="00750C1B">
          <w:rPr>
            <w:bCs/>
            <w:iCs/>
            <w:color w:val="000000" w:themeColor="text1"/>
          </w:rPr>
          <w:t>progeny</w:t>
        </w:r>
      </w:ins>
      <w:ins w:id="438" w:author="Frederick Roth" w:date="2018-09-11T16:43:00Z">
        <w:r w:rsidR="00CD1521">
          <w:rPr>
            <w:bCs/>
            <w:iCs/>
            <w:color w:val="000000" w:themeColor="text1"/>
          </w:rPr>
          <w:t>.  W</w:t>
        </w:r>
      </w:ins>
      <w:ins w:id="439" w:author="Frederick Roth" w:date="2018-09-11T16:32:00Z">
        <w:r w:rsidR="00750C1B">
          <w:rPr>
            <w:bCs/>
            <w:iCs/>
            <w:color w:val="000000" w:themeColor="text1"/>
          </w:rPr>
          <w:t xml:space="preserve">e </w:t>
        </w:r>
      </w:ins>
      <w:ins w:id="440" w:author="Frederick Roth" w:date="2018-09-11T16:43:00Z">
        <w:r w:rsidR="00CD1521">
          <w:rPr>
            <w:bCs/>
            <w:iCs/>
            <w:color w:val="000000" w:themeColor="text1"/>
          </w:rPr>
          <w:t>therefore designed the process s</w:t>
        </w:r>
      </w:ins>
      <w:ins w:id="441" w:author="Albi Celaj" w:date="2018-09-11T17:48:00Z">
        <w:r w:rsidR="005145A4">
          <w:rPr>
            <w:bCs/>
            <w:iCs/>
            <w:color w:val="000000" w:themeColor="text1"/>
          </w:rPr>
          <w:t>o</w:t>
        </w:r>
      </w:ins>
      <w:ins w:id="442" w:author="Frederick Roth" w:date="2018-09-11T16:43:00Z">
        <w:del w:id="443" w:author="Albi Celaj" w:date="2018-09-11T17:48:00Z">
          <w:r w:rsidR="00CD1521" w:rsidDel="005145A4">
            <w:rPr>
              <w:bCs/>
              <w:iCs/>
              <w:color w:val="000000" w:themeColor="text1"/>
            </w:rPr>
            <w:delText>u</w:delText>
          </w:r>
        </w:del>
        <w:del w:id="444" w:author="Albi Celaj" w:date="2018-09-11T17:47:00Z">
          <w:r w:rsidR="00CD1521" w:rsidDel="005145A4">
            <w:rPr>
              <w:bCs/>
              <w:iCs/>
              <w:color w:val="000000" w:themeColor="text1"/>
            </w:rPr>
            <w:delText>ch</w:delText>
          </w:r>
        </w:del>
        <w:r w:rsidR="00CD1521">
          <w:rPr>
            <w:bCs/>
            <w:iCs/>
            <w:color w:val="000000" w:themeColor="text1"/>
          </w:rPr>
          <w:t xml:space="preserve"> that </w:t>
        </w:r>
      </w:ins>
      <w:del w:id="445" w:author="Frederick Roth" w:date="2018-09-11T16:29:00Z">
        <w:r w:rsidR="00D41710" w:rsidDel="00750C1B">
          <w:rPr>
            <w:bCs/>
            <w:iCs/>
            <w:color w:val="000000" w:themeColor="text1"/>
          </w:rPr>
          <w:delText xml:space="preserve">first </w:delText>
        </w:r>
      </w:del>
      <w:del w:id="446" w:author="Frederick Roth" w:date="2018-09-11T16:43:00Z">
        <w:r w:rsidR="00D41710" w:rsidDel="00CD1521">
          <w:rPr>
            <w:bCs/>
            <w:iCs/>
            <w:color w:val="000000" w:themeColor="text1"/>
          </w:rPr>
          <w:delText xml:space="preserve">transform </w:delText>
        </w:r>
      </w:del>
      <w:del w:id="447" w:author="Frederick Roth" w:date="2018-09-11T16:29:00Z">
        <w:r w:rsidR="00D41710" w:rsidDel="00750C1B">
          <w:rPr>
            <w:bCs/>
            <w:iCs/>
            <w:color w:val="000000" w:themeColor="text1"/>
          </w:rPr>
          <w:delText xml:space="preserve">a </w:delText>
        </w:r>
      </w:del>
      <w:ins w:id="448" w:author="Frederick Roth" w:date="2018-09-11T16:29:00Z">
        <w:r w:rsidR="00750C1B">
          <w:rPr>
            <w:bCs/>
            <w:iCs/>
            <w:color w:val="000000" w:themeColor="text1"/>
          </w:rPr>
          <w:t xml:space="preserve">one of the </w:t>
        </w:r>
      </w:ins>
      <w:ins w:id="449" w:author="Frederick Roth" w:date="2018-09-11T16:33:00Z">
        <w:r w:rsidR="00750C1B">
          <w:rPr>
            <w:bCs/>
            <w:iCs/>
            <w:color w:val="000000" w:themeColor="text1"/>
          </w:rPr>
          <w:t xml:space="preserve">haploid </w:t>
        </w:r>
      </w:ins>
      <w:r w:rsidR="00D41710">
        <w:rPr>
          <w:bCs/>
          <w:iCs/>
          <w:color w:val="000000" w:themeColor="text1"/>
        </w:rPr>
        <w:t>parental strain</w:t>
      </w:r>
      <w:ins w:id="450" w:author="Frederick Roth" w:date="2018-09-11T16:29:00Z">
        <w:r w:rsidR="00750C1B">
          <w:rPr>
            <w:bCs/>
            <w:iCs/>
            <w:color w:val="000000" w:themeColor="text1"/>
          </w:rPr>
          <w:t>s</w:t>
        </w:r>
      </w:ins>
      <w:r w:rsidR="00D41710">
        <w:rPr>
          <w:bCs/>
          <w:iCs/>
          <w:color w:val="000000" w:themeColor="text1"/>
        </w:rPr>
        <w:t xml:space="preserve"> </w:t>
      </w:r>
      <w:ins w:id="451" w:author="Frederick Roth" w:date="2018-09-11T16:43:00Z">
        <w:r w:rsidR="00CD1521">
          <w:rPr>
            <w:bCs/>
            <w:iCs/>
            <w:color w:val="000000" w:themeColor="text1"/>
          </w:rPr>
          <w:t xml:space="preserve">is transformed </w:t>
        </w:r>
      </w:ins>
      <w:r w:rsidR="00D41710">
        <w:rPr>
          <w:bCs/>
          <w:iCs/>
          <w:color w:val="000000" w:themeColor="text1"/>
        </w:rPr>
        <w:t>with a complex pool of random DNA barcodes</w:t>
      </w:r>
      <w:r w:rsidR="00265FB4">
        <w:rPr>
          <w:bCs/>
          <w:iCs/>
          <w:color w:val="000000" w:themeColor="text1"/>
        </w:rPr>
        <w:fldChar w:fldCharType="begin" w:fldLock="1"/>
      </w:r>
      <w:r w:rsidR="00AF4C2E">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"&lt;sup&gt;35&lt;/sup&gt;", "plainTextFormattedCitation" : "35", "previouslyFormattedCitation" : "&lt;sup&gt;35&lt;/sup&gt;" }, "properties" : { "noteIndex" : 0 }, "schema" : "https://github.com/citation-style-language/schema/raw/master/csl-citation.json" }</w:instrText>
      </w:r>
      <w:r w:rsidR="00265FB4">
        <w:rPr>
          <w:bCs/>
          <w:iCs/>
          <w:color w:val="000000" w:themeColor="text1"/>
        </w:rPr>
        <w:fldChar w:fldCharType="separate"/>
      </w:r>
      <w:r w:rsidR="000C01B2" w:rsidRPr="000C01B2">
        <w:rPr>
          <w:bCs/>
          <w:iCs/>
          <w:noProof/>
          <w:color w:val="000000" w:themeColor="text1"/>
          <w:vertAlign w:val="superscript"/>
        </w:rPr>
        <w:t>35</w:t>
      </w:r>
      <w:r w:rsidR="00265FB4">
        <w:rPr>
          <w:bCs/>
          <w:iCs/>
          <w:color w:val="000000" w:themeColor="text1"/>
        </w:rPr>
        <w:fldChar w:fldCharType="end"/>
      </w:r>
      <w:ins w:id="452" w:author="Frederick Roth" w:date="2018-09-11T16:33:00Z">
        <w:r w:rsidR="00750C1B">
          <w:rPr>
            <w:bCs/>
            <w:iCs/>
            <w:color w:val="000000" w:themeColor="text1"/>
          </w:rPr>
          <w:t xml:space="preserve">, such that each cell of </w:t>
        </w:r>
      </w:ins>
      <w:ins w:id="453" w:author="Frederick Roth" w:date="2018-09-11T16:34:00Z">
        <w:r w:rsidR="00750C1B">
          <w:rPr>
            <w:bCs/>
            <w:iCs/>
            <w:color w:val="000000" w:themeColor="text1"/>
          </w:rPr>
          <w:t xml:space="preserve">one </w:t>
        </w:r>
      </w:ins>
      <w:ins w:id="454" w:author="Frederick Roth" w:date="2018-09-11T16:33:00Z">
        <w:r w:rsidR="00750C1B">
          <w:rPr>
            <w:bCs/>
            <w:iCs/>
            <w:color w:val="000000" w:themeColor="text1"/>
          </w:rPr>
          <w:t>paren</w:t>
        </w:r>
      </w:ins>
      <w:ins w:id="455" w:author="Frederick Roth" w:date="2018-09-11T16:34:00Z">
        <w:r w:rsidR="00750C1B">
          <w:rPr>
            <w:bCs/>
            <w:iCs/>
            <w:color w:val="000000" w:themeColor="text1"/>
          </w:rPr>
          <w:t xml:space="preserve">tal strain bears a </w:t>
        </w:r>
      </w:ins>
      <w:ins w:id="456" w:author="Frederick Roth" w:date="2018-09-11T16:35:00Z">
        <w:r w:rsidR="00CD1521">
          <w:rPr>
            <w:bCs/>
            <w:iCs/>
            <w:color w:val="000000" w:themeColor="text1"/>
          </w:rPr>
          <w:t xml:space="preserve">single specific random </w:t>
        </w:r>
      </w:ins>
      <w:ins w:id="457" w:author="Frederick Roth" w:date="2018-09-11T16:34:00Z">
        <w:r w:rsidR="00750C1B">
          <w:rPr>
            <w:bCs/>
            <w:iCs/>
            <w:color w:val="000000" w:themeColor="text1"/>
          </w:rPr>
          <w:t xml:space="preserve">barcode.  </w:t>
        </w:r>
      </w:ins>
      <w:del w:id="458" w:author="Frederick Roth" w:date="2018-09-11T16:33:00Z">
        <w:r w:rsidR="00D41710" w:rsidDel="00750C1B">
          <w:rPr>
            <w:bCs/>
            <w:iCs/>
            <w:color w:val="000000" w:themeColor="text1"/>
          </w:rPr>
          <w:delText xml:space="preserve">, </w:delText>
        </w:r>
      </w:del>
      <w:del w:id="459" w:author="Frederick Roth" w:date="2018-09-11T16:32:00Z">
        <w:r w:rsidR="00622AAA" w:rsidDel="00750C1B">
          <w:rPr>
            <w:bCs/>
            <w:iCs/>
            <w:color w:val="000000" w:themeColor="text1"/>
          </w:rPr>
          <w:delText xml:space="preserve">so that </w:delText>
        </w:r>
        <w:r w:rsidR="00260BA9" w:rsidDel="00750C1B">
          <w:rPr>
            <w:bCs/>
            <w:iCs/>
            <w:color w:val="000000" w:themeColor="text1"/>
          </w:rPr>
          <w:delText>barcode</w:delText>
        </w:r>
        <w:r w:rsidR="0095557F" w:rsidDel="00750C1B">
          <w:rPr>
            <w:bCs/>
            <w:iCs/>
            <w:color w:val="000000" w:themeColor="text1"/>
          </w:rPr>
          <w:delText xml:space="preserve"> sequence can be used to identify </w:delText>
        </w:r>
        <w:r w:rsidR="00622AAA" w:rsidDel="00750C1B">
          <w:rPr>
            <w:bCs/>
            <w:iCs/>
            <w:color w:val="000000" w:themeColor="text1"/>
          </w:rPr>
          <w:delText>individual parents</w:delText>
        </w:r>
        <w:r w:rsidR="0095557F" w:rsidDel="00750C1B">
          <w:rPr>
            <w:bCs/>
            <w:iCs/>
            <w:color w:val="000000" w:themeColor="text1"/>
          </w:rPr>
          <w:delText xml:space="preserve">. </w:delText>
        </w:r>
        <w:r w:rsidR="00AE74FA" w:rsidDel="00750C1B">
          <w:rPr>
            <w:bCs/>
            <w:iCs/>
            <w:color w:val="000000" w:themeColor="text1"/>
          </w:rPr>
          <w:delText xml:space="preserve"> </w:delText>
        </w:r>
      </w:del>
      <w:r w:rsidR="00AE74FA">
        <w:rPr>
          <w:bCs/>
          <w:iCs/>
          <w:color w:val="000000" w:themeColor="text1"/>
        </w:rPr>
        <w:t xml:space="preserve">Each </w:t>
      </w:r>
      <w:ins w:id="460" w:author="Frederick Roth" w:date="2018-09-11T16:33:00Z">
        <w:r w:rsidR="00750C1B">
          <w:rPr>
            <w:bCs/>
            <w:iCs/>
            <w:color w:val="000000" w:themeColor="text1"/>
          </w:rPr>
          <w:t xml:space="preserve">haploid </w:t>
        </w:r>
      </w:ins>
      <w:r w:rsidR="00AE74FA">
        <w:rPr>
          <w:bCs/>
          <w:iCs/>
          <w:color w:val="000000" w:themeColor="text1"/>
        </w:rPr>
        <w:t>progeny</w:t>
      </w:r>
      <w:del w:id="461" w:author="Frederick Roth" w:date="2018-09-11T16:33:00Z">
        <w:r w:rsidR="00AE74FA" w:rsidDel="00750C1B">
          <w:rPr>
            <w:bCs/>
            <w:iCs/>
            <w:color w:val="000000" w:themeColor="text1"/>
          </w:rPr>
          <w:delText xml:space="preserve">, resulting </w:delText>
        </w:r>
      </w:del>
      <w:ins w:id="462" w:author="Frederick Roth" w:date="2018-09-11T16:33:00Z">
        <w:r w:rsidR="00750C1B">
          <w:rPr>
            <w:bCs/>
            <w:iCs/>
            <w:color w:val="000000" w:themeColor="text1"/>
          </w:rPr>
          <w:t xml:space="preserve"> cell resulting </w:t>
        </w:r>
      </w:ins>
      <w:r w:rsidR="00AE74FA">
        <w:rPr>
          <w:bCs/>
          <w:iCs/>
          <w:color w:val="000000" w:themeColor="text1"/>
        </w:rPr>
        <w:t xml:space="preserve">from </w:t>
      </w:r>
      <w:del w:id="463" w:author="Frederick Roth" w:date="2018-09-11T16:33:00Z">
        <w:r w:rsidR="00AE74FA" w:rsidDel="00750C1B">
          <w:rPr>
            <w:bCs/>
            <w:iCs/>
            <w:color w:val="000000" w:themeColor="text1"/>
          </w:rPr>
          <w:delText xml:space="preserve">a mating and sporulation event </w:delText>
        </w:r>
      </w:del>
      <w:ins w:id="464" w:author="Frederick Roth" w:date="2018-09-11T16:33:00Z">
        <w:r w:rsidR="00750C1B">
          <w:rPr>
            <w:bCs/>
            <w:iCs/>
            <w:color w:val="000000" w:themeColor="text1"/>
          </w:rPr>
          <w:t xml:space="preserve">the cross </w:t>
        </w:r>
      </w:ins>
      <w:del w:id="465" w:author="Frederick Roth" w:date="2018-09-11T16:35:00Z">
        <w:r w:rsidR="00AE74FA" w:rsidDel="00CD1521">
          <w:rPr>
            <w:bCs/>
            <w:iCs/>
            <w:color w:val="000000" w:themeColor="text1"/>
          </w:rPr>
          <w:delText>between two individual strains</w:delText>
        </w:r>
        <w:r w:rsidR="00AE74FA" w:rsidDel="00750C1B">
          <w:rPr>
            <w:bCs/>
            <w:iCs/>
            <w:color w:val="000000" w:themeColor="text1"/>
          </w:rPr>
          <w:delText xml:space="preserve">, </w:delText>
        </w:r>
      </w:del>
      <w:r w:rsidR="00AE74FA">
        <w:rPr>
          <w:bCs/>
          <w:iCs/>
          <w:color w:val="000000" w:themeColor="text1"/>
        </w:rPr>
        <w:t xml:space="preserve">will </w:t>
      </w:r>
      <w:r w:rsidR="000F4F38">
        <w:rPr>
          <w:bCs/>
          <w:iCs/>
          <w:color w:val="000000" w:themeColor="text1"/>
        </w:rPr>
        <w:t xml:space="preserve">then </w:t>
      </w:r>
      <w:ins w:id="466" w:author="Frederick Roth" w:date="2018-09-11T16:35:00Z">
        <w:r w:rsidR="00CD1521">
          <w:rPr>
            <w:bCs/>
            <w:iCs/>
            <w:color w:val="000000" w:themeColor="text1"/>
          </w:rPr>
          <w:t>be barcode</w:t>
        </w:r>
      </w:ins>
      <w:ins w:id="467" w:author="Frederick Roth" w:date="2018-09-11T16:36:00Z">
        <w:r w:rsidR="00CD1521">
          <w:rPr>
            <w:bCs/>
            <w:iCs/>
            <w:color w:val="000000" w:themeColor="text1"/>
          </w:rPr>
          <w:t>d</w:t>
        </w:r>
      </w:ins>
      <w:del w:id="468" w:author="Frederick Roth" w:date="2018-09-11T16:36:00Z">
        <w:r w:rsidR="00AE74FA" w:rsidDel="00CD1521">
          <w:rPr>
            <w:bCs/>
            <w:iCs/>
            <w:color w:val="000000" w:themeColor="text1"/>
          </w:rPr>
          <w:delText>inherit at most one unique barcode from one of its parents</w:delText>
        </w:r>
        <w:r w:rsidR="00D84000" w:rsidDel="00CD1521">
          <w:rPr>
            <w:bCs/>
            <w:iCs/>
            <w:color w:val="000000" w:themeColor="text1"/>
          </w:rPr>
          <w:delText>, acting as an ‘individual identifier’</w:delText>
        </w:r>
      </w:del>
      <w:r w:rsidR="00AE74FA">
        <w:rPr>
          <w:bCs/>
          <w:iCs/>
          <w:color w:val="000000" w:themeColor="text1"/>
        </w:rPr>
        <w:t>.</w:t>
      </w:r>
      <w:ins w:id="469" w:author="Frederick Roth" w:date="2018-09-11T16:36:00Z">
        <w:r w:rsidR="00CD1521">
          <w:rPr>
            <w:bCs/>
            <w:iCs/>
            <w:color w:val="000000" w:themeColor="text1"/>
          </w:rPr>
          <w:t xml:space="preserve"> </w:t>
        </w:r>
      </w:ins>
      <w:ins w:id="470" w:author="Frederick Roth" w:date="2018-09-11T16:37:00Z">
        <w:r w:rsidR="00CD1521">
          <w:rPr>
            <w:bCs/>
            <w:iCs/>
            <w:color w:val="000000" w:themeColor="text1"/>
          </w:rPr>
          <w:t xml:space="preserve">If the </w:t>
        </w:r>
      </w:ins>
      <w:ins w:id="471" w:author="Frederick Roth" w:date="2018-09-11T16:36:00Z">
        <w:r w:rsidR="00CD1521">
          <w:rPr>
            <w:bCs/>
            <w:iCs/>
            <w:color w:val="000000" w:themeColor="text1"/>
          </w:rPr>
          <w:t xml:space="preserve">number of random </w:t>
        </w:r>
      </w:ins>
      <w:ins w:id="472" w:author="Frederick Roth" w:date="2018-09-11T16:37:00Z">
        <w:r w:rsidR="00CD1521">
          <w:rPr>
            <w:bCs/>
            <w:iCs/>
            <w:color w:val="000000" w:themeColor="text1"/>
          </w:rPr>
          <w:t xml:space="preserve">sequences in barcoded parental cells </w:t>
        </w:r>
      </w:ins>
      <w:ins w:id="473" w:author="Frederick Roth" w:date="2018-09-11T16:36:00Z">
        <w:r w:rsidR="00CD1521">
          <w:rPr>
            <w:bCs/>
            <w:iCs/>
            <w:color w:val="000000" w:themeColor="text1"/>
          </w:rPr>
          <w:t xml:space="preserve">vastly exceeds </w:t>
        </w:r>
      </w:ins>
      <w:ins w:id="474" w:author="Frederick Roth" w:date="2018-09-11T16:37:00Z">
        <w:r w:rsidR="00CD1521">
          <w:rPr>
            <w:bCs/>
            <w:iCs/>
            <w:color w:val="000000" w:themeColor="text1"/>
          </w:rPr>
          <w:t xml:space="preserve">the number of progeny, then progeny </w:t>
        </w:r>
      </w:ins>
      <w:ins w:id="475" w:author="Frederick Roth" w:date="2018-09-11T16:38:00Z">
        <w:r w:rsidR="00CD1521">
          <w:rPr>
            <w:bCs/>
            <w:iCs/>
            <w:color w:val="000000" w:themeColor="text1"/>
          </w:rPr>
          <w:t>barcodes will generally be unique.</w:t>
        </w:r>
      </w:ins>
      <w:ins w:id="476" w:author="Frederick Roth" w:date="2018-09-11T16:37:00Z">
        <w:r w:rsidR="00CD1521">
          <w:rPr>
            <w:bCs/>
            <w:iCs/>
            <w:color w:val="000000" w:themeColor="text1"/>
          </w:rPr>
          <w:t xml:space="preserve"> </w:t>
        </w:r>
      </w:ins>
      <w:del w:id="477" w:author="Frederick Roth" w:date="2018-09-11T16:36:00Z">
        <w:r w:rsidR="00AE74FA" w:rsidDel="00CD1521">
          <w:rPr>
            <w:bCs/>
            <w:iCs/>
            <w:color w:val="000000" w:themeColor="text1"/>
          </w:rPr>
          <w:delText xml:space="preserve"> </w:delText>
        </w:r>
      </w:del>
      <w:del w:id="478" w:author="Frederick Roth" w:date="2018-09-11T16:38:00Z">
        <w:r w:rsidR="00AE74FA" w:rsidDel="00CD1521">
          <w:rPr>
            <w:bCs/>
            <w:iCs/>
            <w:color w:val="000000" w:themeColor="text1"/>
          </w:rPr>
          <w:delText xml:space="preserve"> </w:delText>
        </w:r>
        <w:r w:rsidR="00D84000" w:rsidDel="00CD1521">
          <w:rPr>
            <w:bCs/>
            <w:iCs/>
            <w:color w:val="000000" w:themeColor="text1"/>
          </w:rPr>
          <w:delText>The presence of</w:delText>
        </w:r>
        <w:r w:rsidR="000F4F38" w:rsidDel="00CD1521">
          <w:rPr>
            <w:bCs/>
            <w:iCs/>
            <w:color w:val="000000" w:themeColor="text1"/>
          </w:rPr>
          <w:delText xml:space="preserve"> </w:delText>
        </w:r>
        <w:r w:rsidR="00E04A7F" w:rsidDel="00CD1521">
          <w:rPr>
            <w:bCs/>
            <w:iCs/>
            <w:color w:val="000000" w:themeColor="text1"/>
          </w:rPr>
          <w:delText>a</w:delText>
        </w:r>
        <w:r w:rsidR="00D84000" w:rsidDel="00CD1521">
          <w:rPr>
            <w:bCs/>
            <w:iCs/>
            <w:color w:val="000000" w:themeColor="text1"/>
          </w:rPr>
          <w:delText xml:space="preserve">n individual </w:delText>
        </w:r>
      </w:del>
      <w:ins w:id="479" w:author="Frederick Roth" w:date="2018-09-11T16:38:00Z">
        <w:r w:rsidR="00CD1521">
          <w:rPr>
            <w:bCs/>
            <w:iCs/>
            <w:color w:val="000000" w:themeColor="text1"/>
          </w:rPr>
          <w:t xml:space="preserve">As described below, the unique tracking </w:t>
        </w:r>
      </w:ins>
      <w:r w:rsidR="00D84000">
        <w:rPr>
          <w:bCs/>
          <w:iCs/>
          <w:color w:val="000000" w:themeColor="text1"/>
        </w:rPr>
        <w:t xml:space="preserve">identifier </w:t>
      </w:r>
      <w:del w:id="480" w:author="Frederick Roth" w:date="2018-09-11T16:38:00Z">
        <w:r w:rsidR="00C649FB" w:rsidDel="00CD1521">
          <w:rPr>
            <w:bCs/>
            <w:iCs/>
            <w:color w:val="000000" w:themeColor="text1"/>
          </w:rPr>
          <w:delText xml:space="preserve">allows </w:delText>
        </w:r>
      </w:del>
      <w:ins w:id="481" w:author="Frederick Roth" w:date="2018-09-11T16:38:00Z">
        <w:r w:rsidR="00CD1521">
          <w:rPr>
            <w:bCs/>
            <w:iCs/>
            <w:color w:val="000000" w:themeColor="text1"/>
          </w:rPr>
          <w:t xml:space="preserve">facilitates </w:t>
        </w:r>
      </w:ins>
      <w:del w:id="482" w:author="Frederick Roth" w:date="2018-09-11T16:38:00Z">
        <w:r w:rsidR="00C649FB" w:rsidDel="00CD1521">
          <w:rPr>
            <w:bCs/>
            <w:iCs/>
            <w:color w:val="000000" w:themeColor="text1"/>
          </w:rPr>
          <w:delText>for the use</w:delText>
        </w:r>
        <w:r w:rsidR="00E04A7F" w:rsidDel="00CD1521">
          <w:rPr>
            <w:bCs/>
            <w:iCs/>
            <w:color w:val="000000" w:themeColor="text1"/>
          </w:rPr>
          <w:delText xml:space="preserve"> of </w:delText>
        </w:r>
        <w:r w:rsidR="00B14273" w:rsidDel="00CD1521">
          <w:rPr>
            <w:bCs/>
            <w:iCs/>
            <w:color w:val="000000" w:themeColor="text1"/>
          </w:rPr>
          <w:delText xml:space="preserve">other molecular tools to perform </w:delText>
        </w:r>
      </w:del>
      <w:r w:rsidR="000D0B46">
        <w:rPr>
          <w:bCs/>
          <w:iCs/>
          <w:color w:val="000000" w:themeColor="text1"/>
        </w:rPr>
        <w:t>l</w:t>
      </w:r>
      <w:r w:rsidR="00740F22">
        <w:rPr>
          <w:bCs/>
          <w:iCs/>
          <w:color w:val="000000" w:themeColor="text1"/>
        </w:rPr>
        <w:t>arge-scale</w:t>
      </w:r>
      <w:r w:rsidR="00813A61">
        <w:rPr>
          <w:bCs/>
          <w:iCs/>
          <w:color w:val="000000" w:themeColor="text1"/>
        </w:rPr>
        <w:t xml:space="preserve"> </w:t>
      </w:r>
      <w:del w:id="483" w:author="Frederick Roth" w:date="2018-09-11T16:38:00Z">
        <w:r w:rsidR="00813A61" w:rsidDel="00CD1521">
          <w:rPr>
            <w:bCs/>
            <w:iCs/>
            <w:color w:val="000000" w:themeColor="text1"/>
          </w:rPr>
          <w:delText xml:space="preserve">individual </w:delText>
        </w:r>
      </w:del>
      <w:r w:rsidR="00813A61">
        <w:rPr>
          <w:bCs/>
          <w:iCs/>
          <w:color w:val="000000" w:themeColor="text1"/>
        </w:rPr>
        <w:t>genotyping and phenotypi</w:t>
      </w:r>
      <w:r w:rsidR="00995A8B">
        <w:rPr>
          <w:bCs/>
          <w:iCs/>
          <w:color w:val="000000" w:themeColor="text1"/>
        </w:rPr>
        <w:t>ng</w:t>
      </w:r>
      <w:ins w:id="484" w:author="Frederick Roth" w:date="2018-09-11T16:38:00Z">
        <w:r w:rsidR="00CD1521">
          <w:rPr>
            <w:bCs/>
            <w:iCs/>
            <w:color w:val="000000" w:themeColor="text1"/>
          </w:rPr>
          <w:t xml:space="preserve"> of progeny</w:t>
        </w:r>
      </w:ins>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del w:id="485" w:author="Frederick Roth" w:date="2018-09-11T16:49:00Z">
        <w:r w:rsidR="00A62C40" w:rsidDel="00A2225B">
          <w:rPr>
            <w:bCs/>
            <w:iCs/>
            <w:color w:val="000000" w:themeColor="text1"/>
          </w:rPr>
          <w:delText xml:space="preserve">A second barcode (or combination of barcodes) can </w:delText>
        </w:r>
        <w:r w:rsidR="00821476" w:rsidDel="00A2225B">
          <w:rPr>
            <w:bCs/>
            <w:iCs/>
            <w:color w:val="000000" w:themeColor="text1"/>
          </w:rPr>
          <w:delText>be added to</w:delText>
        </w:r>
        <w:r w:rsidR="00A62C40" w:rsidDel="00A2225B">
          <w:rPr>
            <w:bCs/>
            <w:iCs/>
            <w:color w:val="000000" w:themeColor="text1"/>
          </w:rPr>
          <w:delText xml:space="preserve"> </w:delText>
        </w:r>
        <w:r w:rsidR="00D84000" w:rsidDel="00A2225B">
          <w:rPr>
            <w:bCs/>
            <w:iCs/>
            <w:color w:val="000000" w:themeColor="text1"/>
          </w:rPr>
          <w:delText xml:space="preserve">uniquely </w:delText>
        </w:r>
        <w:r w:rsidR="00DE18E9" w:rsidDel="00A2225B">
          <w:rPr>
            <w:bCs/>
            <w:iCs/>
            <w:color w:val="000000" w:themeColor="text1"/>
          </w:rPr>
          <w:delText>tag PCR products from each individual</w:delText>
        </w:r>
        <w:r w:rsidR="00A62C40" w:rsidDel="00A2225B">
          <w:rPr>
            <w:bCs/>
            <w:iCs/>
            <w:color w:val="000000" w:themeColor="text1"/>
          </w:rPr>
          <w:delText>,</w:delText>
        </w:r>
        <w:r w:rsidR="00821476" w:rsidDel="00A2225B">
          <w:rPr>
            <w:bCs/>
            <w:iCs/>
            <w:color w:val="000000" w:themeColor="text1"/>
          </w:rPr>
          <w:delText xml:space="preserve"> </w:delText>
        </w:r>
        <w:r w:rsidR="00304C98" w:rsidDel="00A2225B">
          <w:rPr>
            <w:bCs/>
            <w:iCs/>
            <w:color w:val="000000" w:themeColor="text1"/>
          </w:rPr>
          <w:delText>so that instead of isolating and sequencing each strain individually, many barcode</w:delText>
        </w:r>
        <w:r w:rsidR="00E53C24" w:rsidDel="00A2225B">
          <w:rPr>
            <w:bCs/>
            <w:iCs/>
            <w:color w:val="000000" w:themeColor="text1"/>
          </w:rPr>
          <w:delText xml:space="preserve">s can be mapped to their </w:delText>
        </w:r>
        <w:r w:rsidR="00304C98" w:rsidDel="00A2225B">
          <w:rPr>
            <w:bCs/>
            <w:iCs/>
            <w:color w:val="000000" w:themeColor="text1"/>
          </w:rPr>
          <w:delText xml:space="preserve">genotype </w:delText>
        </w:r>
        <w:r w:rsidR="00304C98" w:rsidDel="00A2225B">
          <w:rPr>
            <w:bCs/>
            <w:i/>
            <w:iCs/>
            <w:color w:val="000000" w:themeColor="text1"/>
          </w:rPr>
          <w:delText>en masse</w:delText>
        </w:r>
        <w:r w:rsidR="00304C98" w:rsidDel="00A2225B">
          <w:rPr>
            <w:bCs/>
            <w:iCs/>
            <w:color w:val="000000" w:themeColor="text1"/>
          </w:rPr>
          <w:delText xml:space="preserve"> by pooling</w:delText>
        </w:r>
        <w:r w:rsidR="005557E1" w:rsidDel="00A2225B">
          <w:rPr>
            <w:bCs/>
            <w:iCs/>
            <w:color w:val="000000" w:themeColor="text1"/>
          </w:rPr>
          <w:delText xml:space="preserve">, sequencing, and computationally de-multiplexing PCR products from </w:delText>
        </w:r>
        <w:r w:rsidR="00114F51" w:rsidDel="00A2225B">
          <w:rPr>
            <w:bCs/>
            <w:iCs/>
            <w:color w:val="000000" w:themeColor="text1"/>
          </w:rPr>
          <w:delText>a large number of</w:delText>
        </w:r>
        <w:r w:rsidR="00A02E74" w:rsidDel="00A2225B">
          <w:rPr>
            <w:bCs/>
            <w:iCs/>
            <w:color w:val="000000" w:themeColor="text1"/>
          </w:rPr>
          <w:delText xml:space="preserve"> strains</w:delText>
        </w:r>
        <w:r w:rsidR="00DE18E9" w:rsidDel="00A2225B">
          <w:rPr>
            <w:bCs/>
            <w:iCs/>
            <w:color w:val="000000" w:themeColor="text1"/>
          </w:rPr>
          <w:fldChar w:fldCharType="begin" w:fldLock="1"/>
        </w:r>
        <w:r w:rsidR="00FD7399" w:rsidDel="00A2225B">
          <w:rPr>
            <w:bCs/>
            <w:iCs/>
            <w:color w:val="000000" w:themeColor="text1"/>
          </w:rPr>
          <w:del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delInstrText>
        </w:r>
        <w:r w:rsidR="00DE18E9" w:rsidDel="00A2225B">
          <w:rPr>
            <w:bCs/>
            <w:iCs/>
            <w:color w:val="000000" w:themeColor="text1"/>
          </w:rPr>
          <w:fldChar w:fldCharType="separate"/>
        </w:r>
        <w:r w:rsidR="00FD7399" w:rsidRPr="00FD7399" w:rsidDel="00A2225B">
          <w:rPr>
            <w:bCs/>
            <w:iCs/>
            <w:noProof/>
            <w:color w:val="000000" w:themeColor="text1"/>
            <w:vertAlign w:val="superscript"/>
          </w:rPr>
          <w:delText>31</w:delText>
        </w:r>
        <w:r w:rsidR="00DE18E9" w:rsidDel="00A2225B">
          <w:rPr>
            <w:bCs/>
            <w:iCs/>
            <w:color w:val="000000" w:themeColor="text1"/>
          </w:rPr>
          <w:fldChar w:fldCharType="end"/>
        </w:r>
        <w:r w:rsidR="00A62C40" w:rsidDel="00A2225B">
          <w:rPr>
            <w:bCs/>
            <w:iCs/>
            <w:color w:val="000000" w:themeColor="text1"/>
          </w:rPr>
          <w:delText xml:space="preserve">.  </w:delText>
        </w:r>
      </w:del>
      <w:del w:id="486" w:author="Frederick Roth" w:date="2018-09-11T16:45:00Z">
        <w:r w:rsidR="006C64D4" w:rsidDel="00CD1521">
          <w:rPr>
            <w:bCs/>
            <w:iCs/>
            <w:color w:val="000000" w:themeColor="text1"/>
          </w:rPr>
          <w:delText xml:space="preserve">The </w:delText>
        </w:r>
      </w:del>
      <w:ins w:id="487" w:author="Frederick Roth" w:date="2018-09-11T16:45:00Z">
        <w:r w:rsidR="00CD1521">
          <w:rPr>
            <w:bCs/>
            <w:iCs/>
            <w:color w:val="000000" w:themeColor="text1"/>
          </w:rPr>
          <w:t xml:space="preserve">An </w:t>
        </w:r>
      </w:ins>
      <w:r w:rsidR="006C64D4">
        <w:rPr>
          <w:bCs/>
          <w:iCs/>
          <w:color w:val="000000" w:themeColor="text1"/>
        </w:rPr>
        <w:t>i</w:t>
      </w:r>
      <w:r w:rsidR="00304C98">
        <w:rPr>
          <w:bCs/>
          <w:iCs/>
          <w:color w:val="000000" w:themeColor="text1"/>
        </w:rPr>
        <w:t xml:space="preserve">ndividual </w:t>
      </w:r>
      <w:del w:id="488" w:author="Frederick Roth" w:date="2018-09-11T16:45:00Z">
        <w:r w:rsidR="00304C98" w:rsidDel="00CD1521">
          <w:rPr>
            <w:bCs/>
            <w:iCs/>
            <w:color w:val="000000" w:themeColor="text1"/>
          </w:rPr>
          <w:delText>identifier</w:delText>
        </w:r>
        <w:r w:rsidR="006C64D4" w:rsidDel="00CD1521">
          <w:rPr>
            <w:bCs/>
            <w:iCs/>
            <w:color w:val="000000" w:themeColor="text1"/>
          </w:rPr>
          <w:delText xml:space="preserve"> </w:delText>
        </w:r>
      </w:del>
      <w:r w:rsidR="006C64D4">
        <w:rPr>
          <w:bCs/>
          <w:iCs/>
          <w:color w:val="000000" w:themeColor="text1"/>
        </w:rPr>
        <w:t xml:space="preserve">barcode </w:t>
      </w:r>
      <w:ins w:id="489" w:author="Frederick Roth" w:date="2018-09-11T16:45:00Z">
        <w:r w:rsidR="00CD1521">
          <w:rPr>
            <w:bCs/>
            <w:iCs/>
            <w:color w:val="000000" w:themeColor="text1"/>
          </w:rPr>
          <w:t xml:space="preserve">identifier </w:t>
        </w:r>
      </w:ins>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del w:id="490" w:author="Frederick Roth" w:date="2018-09-11T16:45:00Z">
        <w:r w:rsidR="006C64D4" w:rsidDel="002843CE">
          <w:rPr>
            <w:bCs/>
            <w:iCs/>
            <w:color w:val="000000" w:themeColor="text1"/>
          </w:rPr>
          <w:delText xml:space="preserve">as </w:delText>
        </w:r>
      </w:del>
      <w:ins w:id="491" w:author="Frederick Roth" w:date="2018-09-11T16:45:00Z">
        <w:r w:rsidR="002843CE">
          <w:rPr>
            <w:bCs/>
            <w:iCs/>
            <w:color w:val="000000" w:themeColor="text1"/>
          </w:rPr>
          <w:t xml:space="preserve">in that </w:t>
        </w:r>
      </w:ins>
      <w:r w:rsidR="006C64D4">
        <w:rPr>
          <w:bCs/>
          <w:iCs/>
          <w:color w:val="000000" w:themeColor="text1"/>
        </w:rPr>
        <w:t>relative strain abundance</w:t>
      </w:r>
      <w:r w:rsidR="00296479">
        <w:rPr>
          <w:bCs/>
          <w:iCs/>
          <w:color w:val="000000" w:themeColor="text1"/>
        </w:rPr>
        <w:t xml:space="preserve"> </w:t>
      </w:r>
      <w:del w:id="492" w:author="Frederick Roth" w:date="2018-09-11T16:45:00Z">
        <w:r w:rsidR="00377AD5" w:rsidDel="00CD1521">
          <w:rPr>
            <w:bCs/>
            <w:iCs/>
            <w:color w:val="000000" w:themeColor="text1"/>
          </w:rPr>
          <w:delText xml:space="preserve">can be </w:delText>
        </w:r>
      </w:del>
      <w:r w:rsidR="00377AD5">
        <w:rPr>
          <w:bCs/>
          <w:iCs/>
          <w:color w:val="000000" w:themeColor="text1"/>
        </w:rPr>
        <w:t xml:space="preserve">measured over time in a competitive </w:t>
      </w:r>
      <w:del w:id="493" w:author="Frederick Roth" w:date="2018-09-11T16:45:00Z">
        <w:r w:rsidR="00BE5CCB" w:rsidDel="00CD1521">
          <w:rPr>
            <w:bCs/>
            <w:iCs/>
            <w:color w:val="000000" w:themeColor="text1"/>
          </w:rPr>
          <w:delText xml:space="preserve">liquid </w:delText>
        </w:r>
      </w:del>
      <w:r w:rsidR="00377AD5">
        <w:rPr>
          <w:bCs/>
          <w:iCs/>
          <w:color w:val="000000" w:themeColor="text1"/>
        </w:rPr>
        <w:t>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ins w:id="494" w:author="Frederick Roth" w:date="2018-09-11T16:45:00Z">
        <w:r w:rsidR="002843CE">
          <w:rPr>
            <w:bCs/>
            <w:iCs/>
            <w:color w:val="000000" w:themeColor="text1"/>
          </w:rPr>
          <w:t xml:space="preserve"> can be interpreted as a phenotype</w:t>
        </w:r>
      </w:ins>
      <w:r w:rsidR="00377AD5">
        <w:rPr>
          <w:bCs/>
          <w:iCs/>
          <w:color w:val="000000" w:themeColor="text1"/>
        </w:rPr>
        <w:fldChar w:fldCharType="begin" w:fldLock="1"/>
      </w:r>
      <w:r w:rsidR="00AF4C2E">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"&lt;sup&gt;36&lt;/sup&gt;", "plainTextFormattedCitation" : "36", "previouslyFormattedCitation" : "&lt;sup&gt;36&lt;/sup&gt;" }, "properties" : { "noteIndex" : 0 }, "schema" : "https://github.com/citation-style-language/schema/raw/master/csl-citation.json" }</w:instrText>
      </w:r>
      <w:r w:rsidR="00377AD5">
        <w:rPr>
          <w:bCs/>
          <w:iCs/>
          <w:color w:val="000000" w:themeColor="text1"/>
        </w:rPr>
        <w:fldChar w:fldCharType="separate"/>
      </w:r>
      <w:r w:rsidR="000C01B2" w:rsidRPr="000C01B2">
        <w:rPr>
          <w:bCs/>
          <w:iCs/>
          <w:noProof/>
          <w:color w:val="000000" w:themeColor="text1"/>
          <w:vertAlign w:val="superscript"/>
        </w:rPr>
        <w:t>36</w:t>
      </w:r>
      <w:r w:rsidR="00377AD5">
        <w:rPr>
          <w:bCs/>
          <w:iCs/>
          <w:color w:val="000000" w:themeColor="text1"/>
        </w:rPr>
        <w:fldChar w:fldCharType="end"/>
      </w:r>
      <w:r w:rsidR="00377AD5">
        <w:rPr>
          <w:bCs/>
          <w:iCs/>
          <w:color w:val="000000" w:themeColor="text1"/>
        </w:rPr>
        <w:t xml:space="preserve">.  </w:t>
      </w:r>
      <w:del w:id="495" w:author="Frederick Roth" w:date="2018-09-11T16:46:00Z">
        <w:r w:rsidR="00377AD5" w:rsidDel="002843CE">
          <w:rPr>
            <w:bCs/>
            <w:iCs/>
            <w:color w:val="000000" w:themeColor="text1"/>
          </w:rPr>
          <w:delText xml:space="preserve">Ultimately, </w:delText>
        </w:r>
      </w:del>
      <w:ins w:id="496" w:author="Frederick Roth" w:date="2018-09-11T16:46:00Z">
        <w:r w:rsidR="002843CE">
          <w:rPr>
            <w:bCs/>
            <w:iCs/>
            <w:color w:val="000000" w:themeColor="text1"/>
          </w:rPr>
          <w:t xml:space="preserve">Thus we developed the concept of combining a </w:t>
        </w:r>
      </w:ins>
      <w:del w:id="497" w:author="Frederick Roth" w:date="2018-09-11T16:46:00Z">
        <w:r w:rsidR="00377AD5" w:rsidDel="002843CE">
          <w:rPr>
            <w:bCs/>
            <w:iCs/>
            <w:color w:val="000000" w:themeColor="text1"/>
          </w:rPr>
          <w:delText xml:space="preserve">the combination of </w:delText>
        </w:r>
        <w:r w:rsidR="00715D5A" w:rsidDel="002843CE">
          <w:rPr>
            <w:bCs/>
            <w:iCs/>
            <w:color w:val="000000" w:themeColor="text1"/>
          </w:rPr>
          <w:delText xml:space="preserve">a </w:delText>
        </w:r>
      </w:del>
      <w:r w:rsidR="00715D5A">
        <w:rPr>
          <w:bCs/>
          <w:iCs/>
          <w:color w:val="000000" w:themeColor="text1"/>
        </w:rPr>
        <w:t xml:space="preserve">cross-based approach with </w:t>
      </w:r>
      <w:del w:id="498" w:author="Frederick Roth" w:date="2018-09-11T16:46:00Z">
        <w:r w:rsidR="00377AD5" w:rsidDel="002843CE">
          <w:rPr>
            <w:bCs/>
            <w:iCs/>
            <w:color w:val="000000" w:themeColor="text1"/>
          </w:rPr>
          <w:delText>molecular engineering tools</w:delText>
        </w:r>
        <w:r w:rsidR="00D45748" w:rsidDel="002843CE">
          <w:rPr>
            <w:bCs/>
            <w:iCs/>
            <w:color w:val="000000" w:themeColor="text1"/>
          </w:rPr>
          <w:delText xml:space="preserve"> can be used to create</w:delText>
        </w:r>
        <w:r w:rsidR="00377AD5" w:rsidDel="002843CE">
          <w:rPr>
            <w:bCs/>
            <w:iCs/>
            <w:color w:val="000000" w:themeColor="text1"/>
          </w:rPr>
          <w:delText xml:space="preserve"> </w:delText>
        </w:r>
      </w:del>
      <w:r w:rsidR="00377AD5">
        <w:rPr>
          <w:bCs/>
          <w:iCs/>
          <w:color w:val="000000" w:themeColor="text1"/>
        </w:rPr>
        <w:t xml:space="preserve">a large </w:t>
      </w:r>
      <w:ins w:id="499" w:author="Frederick Roth" w:date="2018-09-11T16:47:00Z">
        <w:r w:rsidR="002843CE">
          <w:rPr>
            <w:bCs/>
            <w:iCs/>
            <w:color w:val="000000" w:themeColor="text1"/>
          </w:rPr>
          <w:t xml:space="preserve">trackable </w:t>
        </w:r>
      </w:ins>
      <w:ins w:id="500" w:author="Frederick Roth" w:date="2018-09-11T16:46:00Z">
        <w:r w:rsidR="002843CE">
          <w:rPr>
            <w:bCs/>
            <w:iCs/>
            <w:color w:val="000000" w:themeColor="text1"/>
          </w:rPr>
          <w:t xml:space="preserve">engineered </w:t>
        </w:r>
      </w:ins>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 xml:space="preserve">ped </w:t>
      </w:r>
      <w:del w:id="501" w:author="Frederick Roth" w:date="2018-09-11T16:47:00Z">
        <w:r w:rsidR="00BE5CCB" w:rsidDel="002843CE">
          <w:rPr>
            <w:bCs/>
            <w:iCs/>
            <w:color w:val="000000" w:themeColor="text1"/>
          </w:rPr>
          <w:delText xml:space="preserve">and phenotyped </w:delText>
        </w:r>
      </w:del>
      <w:r w:rsidR="00BE5CCB">
        <w:rPr>
          <w:bCs/>
          <w:iCs/>
          <w:color w:val="000000" w:themeColor="text1"/>
        </w:rPr>
        <w:t>multi-variant</w:t>
      </w:r>
      <w:r w:rsidR="00387EBC">
        <w:rPr>
          <w:bCs/>
          <w:iCs/>
          <w:color w:val="000000" w:themeColor="text1"/>
        </w:rPr>
        <w:t xml:space="preserve"> individuals</w:t>
      </w:r>
      <w:ins w:id="502" w:author="Frederick Roth" w:date="2018-09-11T16:47:00Z">
        <w:del w:id="503" w:author="Albi Celaj" w:date="2018-09-12T11:42:00Z">
          <w:r w:rsidR="002843CE" w:rsidDel="00402604">
            <w:rPr>
              <w:bCs/>
              <w:iCs/>
              <w:color w:val="000000" w:themeColor="text1"/>
            </w:rPr>
            <w:delText xml:space="preserve"> </w:delText>
          </w:r>
          <w:r w:rsidR="002843CE" w:rsidDel="00B0453D">
            <w:rPr>
              <w:bCs/>
              <w:iCs/>
              <w:color w:val="000000" w:themeColor="text1"/>
            </w:rPr>
            <w:delText>that is trackable</w:delText>
          </w:r>
        </w:del>
        <w:r w:rsidR="002843CE">
          <w:rPr>
            <w:bCs/>
            <w:iCs/>
            <w:color w:val="000000" w:themeColor="text1"/>
          </w:rPr>
          <w:t xml:space="preserve">.  This trackable genotyped population </w:t>
        </w:r>
      </w:ins>
      <w:del w:id="504" w:author="Frederick Roth" w:date="2018-09-11T16:47:00Z">
        <w:r w:rsidR="00296479" w:rsidDel="002843CE">
          <w:rPr>
            <w:bCs/>
            <w:iCs/>
            <w:color w:val="000000" w:themeColor="text1"/>
          </w:rPr>
          <w:delText xml:space="preserve">, which </w:delText>
        </w:r>
      </w:del>
      <w:r w:rsidR="00296479">
        <w:rPr>
          <w:bCs/>
          <w:iCs/>
          <w:color w:val="000000" w:themeColor="text1"/>
        </w:rPr>
        <w:t xml:space="preserve">can be stored as a </w:t>
      </w:r>
      <w:del w:id="505" w:author="Frederick Roth" w:date="2018-09-11T16:47:00Z">
        <w:r w:rsidR="00296479" w:rsidDel="002843CE">
          <w:rPr>
            <w:bCs/>
            <w:iCs/>
            <w:color w:val="000000" w:themeColor="text1"/>
          </w:rPr>
          <w:delText xml:space="preserve">liquid </w:delText>
        </w:r>
      </w:del>
      <w:r w:rsidR="00296479">
        <w:rPr>
          <w:bCs/>
          <w:iCs/>
          <w:color w:val="000000" w:themeColor="text1"/>
        </w:rPr>
        <w:t xml:space="preserve">pool and </w:t>
      </w:r>
      <w:ins w:id="506" w:author="Frederick Roth" w:date="2018-09-11T16:47:00Z">
        <w:r w:rsidR="002843CE">
          <w:rPr>
            <w:bCs/>
            <w:iCs/>
            <w:color w:val="000000" w:themeColor="text1"/>
          </w:rPr>
          <w:t>aliqu</w:t>
        </w:r>
      </w:ins>
      <w:ins w:id="507" w:author="Frederick Roth" w:date="2018-09-11T16:48:00Z">
        <w:r w:rsidR="002843CE">
          <w:rPr>
            <w:bCs/>
            <w:iCs/>
            <w:color w:val="000000" w:themeColor="text1"/>
          </w:rPr>
          <w:t xml:space="preserve">ots of the pool can be </w:t>
        </w:r>
      </w:ins>
      <w:del w:id="508" w:author="Frederick Roth" w:date="2018-09-11T16:48:00Z">
        <w:r w:rsidR="00B14273" w:rsidDel="002843CE">
          <w:rPr>
            <w:bCs/>
            <w:iCs/>
            <w:color w:val="000000" w:themeColor="text1"/>
          </w:rPr>
          <w:delText xml:space="preserve">repeatedly </w:delText>
        </w:r>
        <w:r w:rsidR="00377AD5" w:rsidDel="002843CE">
          <w:rPr>
            <w:bCs/>
            <w:iCs/>
            <w:color w:val="000000" w:themeColor="text1"/>
          </w:rPr>
          <w:delText xml:space="preserve">characterized </w:delText>
        </w:r>
      </w:del>
      <w:ins w:id="509" w:author="Frederick Roth" w:date="2018-09-11T16:48:00Z">
        <w:r w:rsidR="002843CE">
          <w:rPr>
            <w:bCs/>
            <w:iCs/>
            <w:color w:val="000000" w:themeColor="text1"/>
          </w:rPr>
          <w:t xml:space="preserve">interrogated </w:t>
        </w:r>
      </w:ins>
      <w:r w:rsidR="00CD12D3">
        <w:rPr>
          <w:bCs/>
          <w:iCs/>
          <w:color w:val="000000" w:themeColor="text1"/>
        </w:rPr>
        <w:t xml:space="preserve">for </w:t>
      </w:r>
      <w:ins w:id="510" w:author="Frederick Roth" w:date="2018-09-11T16:48:00Z">
        <w:r w:rsidR="002843CE">
          <w:rPr>
            <w:bCs/>
            <w:iCs/>
            <w:color w:val="000000" w:themeColor="text1"/>
          </w:rPr>
          <w:t xml:space="preserve">various phenotypes by tracking competitive </w:t>
        </w:r>
      </w:ins>
      <w:r w:rsidR="00CD12D3">
        <w:rPr>
          <w:bCs/>
          <w:iCs/>
          <w:color w:val="000000" w:themeColor="text1"/>
        </w:rPr>
        <w:t xml:space="preserve">growth </w:t>
      </w:r>
      <w:ins w:id="511" w:author="Frederick Roth" w:date="2018-09-11T16:48:00Z">
        <w:r w:rsidR="002843CE">
          <w:rPr>
            <w:bCs/>
            <w:iCs/>
            <w:color w:val="000000" w:themeColor="text1"/>
          </w:rPr>
          <w:t xml:space="preserve">of each strain in parallel </w:t>
        </w:r>
      </w:ins>
      <w:r w:rsidR="00377AD5">
        <w:rPr>
          <w:bCs/>
          <w:iCs/>
          <w:color w:val="000000" w:themeColor="text1"/>
        </w:rPr>
        <w:t>under multiple conditions.</w:t>
      </w:r>
    </w:p>
    <w:p w14:paraId="760CCA29" w14:textId="6C4A21FD" w:rsidR="00A2225B" w:rsidDel="00B97125" w:rsidRDefault="00A2225B" w:rsidP="005557E1">
      <w:pPr>
        <w:jc w:val="both"/>
        <w:rPr>
          <w:ins w:id="512" w:author="Frederick Roth" w:date="2018-09-11T16:50:00Z"/>
          <w:del w:id="513" w:author="Albi Celaj" w:date="2018-09-12T15:50:00Z"/>
          <w:bCs/>
          <w:iCs/>
          <w:color w:val="000000" w:themeColor="text1"/>
        </w:rPr>
      </w:pPr>
      <w:ins w:id="514" w:author="Frederick Roth" w:date="2018-09-11T16:49:00Z">
        <w:del w:id="515" w:author="Albi Celaj" w:date="2018-09-12T15:46:00Z">
          <w:r w:rsidRPr="00A2225B" w:rsidDel="001973D8">
            <w:rPr>
              <w:bCs/>
              <w:iCs/>
              <w:color w:val="000000" w:themeColor="text1"/>
              <w:highlight w:val="yellow"/>
              <w:rPrChange w:id="516" w:author="Frederick Roth" w:date="2018-09-11T16:49:00Z">
                <w:rPr>
                  <w:bCs/>
                  <w:iCs/>
                  <w:color w:val="000000" w:themeColor="text1"/>
                </w:rPr>
              </w:rPrChange>
            </w:rPr>
            <w:delText xml:space="preserve">A second barcode (or combination of barcodes) can be added to uniquely tag PCR products from each individual, so that instead of isolating and sequencing each strain individually, many barcodes can be mapped to their genotype </w:delText>
          </w:r>
          <w:r w:rsidRPr="00A2225B" w:rsidDel="001973D8">
            <w:rPr>
              <w:bCs/>
              <w:i/>
              <w:iCs/>
              <w:color w:val="000000" w:themeColor="text1"/>
              <w:highlight w:val="yellow"/>
              <w:rPrChange w:id="517" w:author="Frederick Roth" w:date="2018-09-11T16:49:00Z">
                <w:rPr>
                  <w:bCs/>
                  <w:i/>
                  <w:iCs/>
                  <w:color w:val="000000" w:themeColor="text1"/>
                </w:rPr>
              </w:rPrChange>
            </w:rPr>
            <w:delText>en masse</w:delText>
          </w:r>
          <w:r w:rsidRPr="00A2225B" w:rsidDel="001973D8">
            <w:rPr>
              <w:bCs/>
              <w:iCs/>
              <w:color w:val="000000" w:themeColor="text1"/>
              <w:highlight w:val="yellow"/>
              <w:rPrChange w:id="518" w:author="Frederick Roth" w:date="2018-09-11T16:49:00Z">
                <w:rPr>
                  <w:bCs/>
                  <w:iCs/>
                  <w:color w:val="000000" w:themeColor="text1"/>
                </w:rPr>
              </w:rPrChange>
            </w:rPr>
            <w:delText xml:space="preserve"> by pooling, sequencing, and computationally de-multiplexing PCR products from a large number of strains</w:delText>
          </w:r>
          <w:r w:rsidRPr="00A2225B" w:rsidDel="001973D8">
            <w:rPr>
              <w:bCs/>
              <w:iCs/>
              <w:color w:val="000000" w:themeColor="text1"/>
              <w:highlight w:val="yellow"/>
              <w:rPrChange w:id="519" w:author="Frederick Roth" w:date="2018-09-11T16:49:00Z">
                <w:rPr>
                  <w:bCs/>
                  <w:iCs/>
                  <w:color w:val="000000" w:themeColor="text1"/>
                </w:rPr>
              </w:rPrChange>
            </w:rPr>
            <w:fldChar w:fldCharType="begin" w:fldLock="1"/>
          </w:r>
          <w:r w:rsidRPr="00B97125" w:rsidDel="001973D8">
            <w:rPr>
              <w:bCs/>
              <w:iCs/>
              <w:color w:val="000000" w:themeColor="text1"/>
              <w:highlight w:val="yellow"/>
              <w:rPrChange w:id="520" w:author="Albi Celaj" w:date="2018-09-12T15:50:00Z">
                <w:rPr>
                  <w:bCs/>
                  <w:iCs/>
                  <w:color w:val="000000" w:themeColor="text1"/>
                </w:rPr>
              </w:rPrChange>
            </w:rPr>
            <w:del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delInstrText>
          </w:r>
          <w:r w:rsidRPr="00A2225B" w:rsidDel="001973D8">
            <w:rPr>
              <w:bCs/>
              <w:iCs/>
              <w:color w:val="000000" w:themeColor="text1"/>
              <w:highlight w:val="yellow"/>
              <w:rPrChange w:id="521" w:author="Frederick Roth" w:date="2018-09-11T16:49:00Z">
                <w:rPr>
                  <w:bCs/>
                  <w:iCs/>
                  <w:color w:val="000000" w:themeColor="text1"/>
                </w:rPr>
              </w:rPrChange>
            </w:rPr>
            <w:fldChar w:fldCharType="separate"/>
          </w:r>
          <w:r w:rsidRPr="001973D8" w:rsidDel="001973D8">
            <w:rPr>
              <w:bCs/>
              <w:iCs/>
              <w:noProof/>
              <w:color w:val="000000" w:themeColor="text1"/>
              <w:highlight w:val="yellow"/>
              <w:vertAlign w:val="superscript"/>
              <w:rPrChange w:id="522" w:author="Albi Celaj" w:date="2018-09-12T15:46:00Z">
                <w:rPr>
                  <w:bCs/>
                  <w:iCs/>
                  <w:noProof/>
                  <w:color w:val="000000" w:themeColor="text1"/>
                  <w:vertAlign w:val="superscript"/>
                </w:rPr>
              </w:rPrChange>
            </w:rPr>
            <w:delText>31</w:delText>
          </w:r>
          <w:r w:rsidRPr="00A2225B" w:rsidDel="001973D8">
            <w:rPr>
              <w:bCs/>
              <w:iCs/>
              <w:color w:val="000000" w:themeColor="text1"/>
              <w:highlight w:val="yellow"/>
              <w:rPrChange w:id="523" w:author="Frederick Roth" w:date="2018-09-11T16:49:00Z">
                <w:rPr>
                  <w:bCs/>
                  <w:iCs/>
                  <w:color w:val="000000" w:themeColor="text1"/>
                </w:rPr>
              </w:rPrChange>
            </w:rPr>
            <w:fldChar w:fldCharType="end"/>
          </w:r>
        </w:del>
        <w:del w:id="524" w:author="Albi Celaj" w:date="2018-09-12T15:50:00Z">
          <w:r w:rsidRPr="00A2225B" w:rsidDel="00B97125">
            <w:rPr>
              <w:bCs/>
              <w:iCs/>
              <w:color w:val="000000" w:themeColor="text1"/>
              <w:highlight w:val="yellow"/>
              <w:rPrChange w:id="525" w:author="Frederick Roth" w:date="2018-09-11T16:49:00Z">
                <w:rPr>
                  <w:bCs/>
                  <w:iCs/>
                  <w:color w:val="000000" w:themeColor="text1"/>
                </w:rPr>
              </w:rPrChange>
            </w:rPr>
            <w:delText>.</w:delText>
          </w:r>
          <w:r w:rsidDel="00B97125">
            <w:rPr>
              <w:bCs/>
              <w:iCs/>
              <w:color w:val="000000" w:themeColor="text1"/>
            </w:rPr>
            <w:delText xml:space="preserve">  </w:delText>
          </w:r>
        </w:del>
      </w:ins>
    </w:p>
    <w:p w14:paraId="7F78CF6F" w14:textId="7306E9F5" w:rsidR="00A2225B" w:rsidDel="00B97125" w:rsidRDefault="00A2225B" w:rsidP="005557E1">
      <w:pPr>
        <w:jc w:val="both"/>
        <w:rPr>
          <w:ins w:id="526" w:author="Frederick Roth" w:date="2018-09-11T16:50:00Z"/>
          <w:del w:id="527" w:author="Albi Celaj" w:date="2018-09-12T15:50:00Z"/>
          <w:bCs/>
          <w:iCs/>
          <w:color w:val="000000" w:themeColor="text1"/>
        </w:rPr>
      </w:pPr>
    </w:p>
    <w:p w14:paraId="22374169" w14:textId="184F08A9" w:rsidR="00A2225B" w:rsidRPr="0095557F" w:rsidDel="00EA6650" w:rsidRDefault="00A2225B">
      <w:pPr>
        <w:jc w:val="both"/>
        <w:rPr>
          <w:del w:id="528" w:author="Frederick Roth" w:date="2018-09-13T13:59:00Z"/>
          <w:bCs/>
          <w:iCs/>
          <w:color w:val="000000" w:themeColor="text1"/>
        </w:rPr>
      </w:pPr>
      <w:ins w:id="529" w:author="Frederick Roth" w:date="2018-09-11T16:49:00Z">
        <w:del w:id="530" w:author="Albi Celaj" w:date="2018-09-12T15:50:00Z">
          <w:r w:rsidDel="00B97125">
            <w:rPr>
              <w:bCs/>
              <w:iCs/>
              <w:color w:val="000000" w:themeColor="text1"/>
            </w:rPr>
            <w:delText>[</w:delText>
          </w:r>
          <w:r w:rsidRPr="00A2225B" w:rsidDel="00B97125">
            <w:rPr>
              <w:bCs/>
              <w:iCs/>
              <w:color w:val="000000" w:themeColor="text1"/>
              <w:highlight w:val="yellow"/>
              <w:rPrChange w:id="531" w:author="Frederick Roth" w:date="2018-09-11T16:49:00Z">
                <w:rPr>
                  <w:bCs/>
                  <w:iCs/>
                  <w:color w:val="000000" w:themeColor="text1"/>
                </w:rPr>
              </w:rPrChange>
            </w:rPr>
            <w:delText xml:space="preserve">work this idea </w:delText>
          </w:r>
        </w:del>
      </w:ins>
      <w:ins w:id="532" w:author="Frederick Roth" w:date="2018-09-11T16:51:00Z">
        <w:del w:id="533" w:author="Albi Celaj" w:date="2018-09-12T15:50:00Z">
          <w:r w:rsidDel="00B97125">
            <w:rPr>
              <w:bCs/>
              <w:iCs/>
              <w:color w:val="000000" w:themeColor="text1"/>
              <w:highlight w:val="yellow"/>
            </w:rPr>
            <w:delText xml:space="preserve">in </w:delText>
          </w:r>
        </w:del>
      </w:ins>
      <w:ins w:id="534" w:author="Frederick Roth" w:date="2018-09-11T16:50:00Z">
        <w:del w:id="535" w:author="Albi Celaj" w:date="2018-09-12T15:50:00Z">
          <w:r w:rsidDel="00B97125">
            <w:rPr>
              <w:bCs/>
              <w:iCs/>
              <w:color w:val="000000" w:themeColor="text1"/>
              <w:highlight w:val="yellow"/>
            </w:rPr>
            <w:delText>later</w:delText>
          </w:r>
        </w:del>
      </w:ins>
    </w:p>
    <w:p w14:paraId="27E61C77" w14:textId="77777777" w:rsidR="000D721A" w:rsidRPr="00BE5CCB" w:rsidRDefault="000D721A">
      <w:pPr>
        <w:jc w:val="both"/>
        <w:outlineLvl w:val="0"/>
        <w:pPrChange w:id="536" w:author="Frederick Roth" w:date="2018-09-13T13:59:00Z">
          <w:pPr>
            <w:ind w:firstLine="720"/>
            <w:jc w:val="both"/>
            <w:outlineLvl w:val="0"/>
          </w:pPr>
        </w:pPrChange>
      </w:pPr>
    </w:p>
    <w:p w14:paraId="328773B7" w14:textId="707C5F2C" w:rsidR="00BB1FE3" w:rsidRPr="00BB1FE3" w:rsidRDefault="00C7666B" w:rsidP="00BB1FE3">
      <w:pPr>
        <w:outlineLvl w:val="0"/>
        <w:rPr>
          <w:b/>
          <w:bCs/>
          <w:iCs/>
          <w:color w:val="000000" w:themeColor="text1"/>
        </w:rPr>
      </w:pPr>
      <w:ins w:id="537" w:author="Frederick Roth" w:date="2018-09-13T14:19:00Z">
        <w:r>
          <w:rPr>
            <w:b/>
            <w:bCs/>
            <w:iCs/>
            <w:color w:val="000000" w:themeColor="text1"/>
          </w:rPr>
          <w:t xml:space="preserve">Generating a large pool of </w:t>
        </w:r>
      </w:ins>
      <w:del w:id="538" w:author="Frederick Roth" w:date="2018-09-13T14:19:00Z">
        <w:r w:rsidR="00D20906" w:rsidDel="00C7666B">
          <w:rPr>
            <w:b/>
            <w:bCs/>
            <w:iCs/>
            <w:color w:val="000000" w:themeColor="text1"/>
          </w:rPr>
          <w:delText>The B</w:delText>
        </w:r>
      </w:del>
      <w:ins w:id="539" w:author="Frederick Roth" w:date="2018-09-13T14:19:00Z">
        <w:r>
          <w:rPr>
            <w:b/>
            <w:bCs/>
            <w:iCs/>
            <w:color w:val="000000" w:themeColor="text1"/>
          </w:rPr>
          <w:t>b</w:t>
        </w:r>
      </w:ins>
      <w:r w:rsidR="00D20906">
        <w:rPr>
          <w:b/>
          <w:bCs/>
          <w:iCs/>
          <w:color w:val="000000" w:themeColor="text1"/>
        </w:rPr>
        <w:t>arcode</w:t>
      </w:r>
      <w:ins w:id="540" w:author="Frederick Roth" w:date="2018-09-13T14:19:00Z">
        <w:r>
          <w:rPr>
            <w:b/>
            <w:bCs/>
            <w:iCs/>
            <w:color w:val="000000" w:themeColor="text1"/>
          </w:rPr>
          <w:t>d</w:t>
        </w:r>
      </w:ins>
      <w:del w:id="541" w:author="Frederick Roth" w:date="2018-09-13T14:19:00Z">
        <w:r w:rsidR="00D20906" w:rsidDel="00C7666B">
          <w:rPr>
            <w:b/>
            <w:bCs/>
            <w:iCs/>
            <w:color w:val="000000" w:themeColor="text1"/>
          </w:rPr>
          <w:delText>r</w:delText>
        </w:r>
      </w:del>
      <w:r w:rsidR="00D20906">
        <w:rPr>
          <w:b/>
          <w:bCs/>
          <w:iCs/>
          <w:color w:val="000000" w:themeColor="text1"/>
        </w:rPr>
        <w:t xml:space="preserve"> </w:t>
      </w:r>
      <w:ins w:id="542" w:author="Frederick Roth" w:date="2018-09-13T14:19:00Z">
        <w:r>
          <w:rPr>
            <w:b/>
            <w:bCs/>
            <w:iCs/>
            <w:color w:val="000000" w:themeColor="text1"/>
          </w:rPr>
          <w:t>parental cells</w:t>
        </w:r>
      </w:ins>
      <w:del w:id="543" w:author="Frederick Roth" w:date="2018-09-13T14:19:00Z">
        <w:r w:rsidR="00D20906" w:rsidDel="00C7666B">
          <w:rPr>
            <w:b/>
            <w:bCs/>
            <w:iCs/>
            <w:color w:val="000000" w:themeColor="text1"/>
          </w:rPr>
          <w:delText xml:space="preserve">Pool: A </w:delText>
        </w:r>
        <w:r w:rsidR="001E4ACD" w:rsidDel="00C7666B">
          <w:rPr>
            <w:b/>
            <w:bCs/>
            <w:iCs/>
            <w:color w:val="000000" w:themeColor="text1"/>
          </w:rPr>
          <w:delText xml:space="preserve">Universal </w:delText>
        </w:r>
        <w:r w:rsidR="00D20906" w:rsidDel="00C7666B">
          <w:rPr>
            <w:b/>
            <w:bCs/>
            <w:iCs/>
            <w:color w:val="000000" w:themeColor="text1"/>
          </w:rPr>
          <w:delText>Tool for Population Engineering</w:delText>
        </w:r>
      </w:del>
    </w:p>
    <w:p w14:paraId="7824FAFB" w14:textId="1C54DD94" w:rsidR="00C451B2" w:rsidRDefault="00AE74FA" w:rsidP="00B97125">
      <w:pPr>
        <w:jc w:val="both"/>
        <w:outlineLvl w:val="0"/>
        <w:rPr>
          <w:bCs/>
          <w:iCs/>
          <w:color w:val="000000" w:themeColor="text1"/>
        </w:rPr>
      </w:pPr>
      <w:r>
        <w:rPr>
          <w:bCs/>
          <w:iCs/>
          <w:color w:val="000000" w:themeColor="text1"/>
        </w:rPr>
        <w:t xml:space="preserve">A key step </w:t>
      </w:r>
      <w:del w:id="544" w:author="Albi Celaj" w:date="2018-09-12T15:51:00Z">
        <w:r w:rsidDel="00B97125">
          <w:rPr>
            <w:bCs/>
            <w:iCs/>
            <w:color w:val="000000" w:themeColor="text1"/>
          </w:rPr>
          <w:delText>to the proposed</w:delText>
        </w:r>
      </w:del>
      <w:ins w:id="545" w:author="Albi Celaj" w:date="2018-09-12T15:51:00Z">
        <w:r w:rsidR="00B97125">
          <w:rPr>
            <w:bCs/>
            <w:iCs/>
            <w:color w:val="000000" w:themeColor="text1"/>
          </w:rPr>
          <w:t>in the above</w:t>
        </w:r>
      </w:ins>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ins w:id="546" w:author="Frederick Roth" w:date="2018-09-13T14:17:00Z">
        <w:r w:rsidR="00C7666B">
          <w:rPr>
            <w:bCs/>
            <w:iCs/>
            <w:color w:val="000000" w:themeColor="text1"/>
          </w:rPr>
          <w:t xml:space="preserve">adopted previously-described methods to </w:t>
        </w:r>
      </w:ins>
      <w:del w:id="547" w:author="Frederick Roth" w:date="2018-09-13T14:14:00Z">
        <w:r w:rsidR="00525D4F" w:rsidDel="00423A20">
          <w:rPr>
            <w:bCs/>
            <w:iCs/>
            <w:color w:val="000000" w:themeColor="text1"/>
          </w:rPr>
          <w:delText>adapted</w:delText>
        </w:r>
        <w:r w:rsidR="00114000" w:rsidDel="00423A20">
          <w:rPr>
            <w:bCs/>
            <w:iCs/>
            <w:color w:val="000000" w:themeColor="text1"/>
          </w:rPr>
          <w:delText xml:space="preserve"> the </w:delText>
        </w:r>
      </w:del>
      <w:del w:id="548" w:author="Frederick Roth" w:date="2018-09-13T14:16:00Z">
        <w:r w:rsidR="00114000" w:rsidDel="00C7666B">
          <w:rPr>
            <w:bCs/>
            <w:iCs/>
            <w:color w:val="000000" w:themeColor="text1"/>
          </w:rPr>
          <w:delText>Barcoder</w:delText>
        </w:r>
      </w:del>
      <w:del w:id="549" w:author="Frederick Roth" w:date="2018-09-13T14:14:00Z">
        <w:r w:rsidR="004343B5" w:rsidDel="00423A20">
          <w:rPr>
            <w:bCs/>
            <w:iCs/>
            <w:color w:val="000000" w:themeColor="text1"/>
          </w:rPr>
          <w:fldChar w:fldCharType="begin" w:fldLock="1"/>
        </w:r>
        <w:r w:rsidR="00FD7399" w:rsidDel="00423A20">
          <w:rPr>
            <w:bCs/>
            <w:iCs/>
            <w:color w:val="000000" w:themeColor="text1"/>
          </w:rPr>
          <w:del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"&lt;sup&gt;30&lt;/sup&gt;", "plainTextFormattedCitation" : "30", "previouslyFormattedCitation" : "&lt;sup&gt;30&lt;/sup&gt;" }, "properties" : { "noteIndex" : 0 }, "schema" : "https://github.com/citation-style-language/schema/raw/master/csl-citation.json" }</w:delInstrText>
        </w:r>
        <w:r w:rsidR="004343B5" w:rsidDel="00423A20">
          <w:rPr>
            <w:bCs/>
            <w:iCs/>
            <w:color w:val="000000" w:themeColor="text1"/>
          </w:rPr>
          <w:fldChar w:fldCharType="separate"/>
        </w:r>
        <w:r w:rsidR="00FD7399" w:rsidRPr="00FD7399" w:rsidDel="00423A20">
          <w:rPr>
            <w:bCs/>
            <w:iCs/>
            <w:noProof/>
            <w:color w:val="000000" w:themeColor="text1"/>
            <w:vertAlign w:val="superscript"/>
          </w:rPr>
          <w:delText>30</w:delText>
        </w:r>
        <w:r w:rsidR="004343B5" w:rsidDel="00423A20">
          <w:rPr>
            <w:bCs/>
            <w:iCs/>
            <w:color w:val="000000" w:themeColor="text1"/>
          </w:rPr>
          <w:fldChar w:fldCharType="end"/>
        </w:r>
      </w:del>
      <w:del w:id="550" w:author="Frederick Roth" w:date="2018-09-13T14:16:00Z">
        <w:r w:rsidR="00114000" w:rsidDel="00C7666B">
          <w:rPr>
            <w:bCs/>
            <w:iCs/>
            <w:color w:val="000000" w:themeColor="text1"/>
          </w:rPr>
          <w:delText xml:space="preserve"> strategy</w:delText>
        </w:r>
        <w:r w:rsidR="000142F4" w:rsidDel="00C7666B">
          <w:rPr>
            <w:bCs/>
            <w:iCs/>
            <w:color w:val="000000" w:themeColor="text1"/>
          </w:rPr>
          <w:delText xml:space="preserve"> </w:delText>
        </w:r>
        <w:r w:rsidR="00114000" w:rsidDel="00C7666B">
          <w:rPr>
            <w:bCs/>
            <w:iCs/>
            <w:color w:val="000000" w:themeColor="text1"/>
          </w:rPr>
          <w:delText xml:space="preserve">to </w:delText>
        </w:r>
      </w:del>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del w:id="551" w:author="Frederick Roth" w:date="2018-09-13T14:17:00Z">
        <w:r w:rsidR="007528ED" w:rsidDel="00C7666B">
          <w:rPr>
            <w:bCs/>
            <w:iCs/>
            <w:color w:val="000000" w:themeColor="text1"/>
          </w:rPr>
          <w:delText>individual</w:delText>
        </w:r>
        <w:r w:rsidR="0018105E" w:rsidDel="00C7666B">
          <w:rPr>
            <w:bCs/>
            <w:iCs/>
            <w:color w:val="000000" w:themeColor="text1"/>
          </w:rPr>
          <w:delText xml:space="preserve"> </w:delText>
        </w:r>
      </w:del>
      <w:del w:id="552" w:author="Frederick Roth" w:date="2018-09-13T14:18:00Z">
        <w:r w:rsidR="0018105E" w:rsidDel="00C7666B">
          <w:rPr>
            <w:bCs/>
            <w:iCs/>
            <w:color w:val="000000" w:themeColor="text1"/>
          </w:rPr>
          <w:delText>parent</w:delText>
        </w:r>
      </w:del>
      <w:del w:id="553" w:author="Frederick Roth" w:date="2018-09-13T14:17:00Z">
        <w:r w:rsidR="0018105E" w:rsidDel="00C7666B">
          <w:rPr>
            <w:bCs/>
            <w:iCs/>
            <w:color w:val="000000" w:themeColor="text1"/>
          </w:rPr>
          <w:delText>s</w:delText>
        </w:r>
      </w:del>
      <w:ins w:id="554" w:author="Frederick Roth" w:date="2018-09-13T14:18:00Z">
        <w:r w:rsidR="00C7666B">
          <w:rPr>
            <w:bCs/>
            <w:iCs/>
            <w:color w:val="000000" w:themeColor="text1"/>
          </w:rPr>
          <w:t>clones for one of the parental strains</w:t>
        </w:r>
      </w:ins>
      <w:ins w:id="555" w:author="Frederick Roth" w:date="2018-09-13T14:15:00Z">
        <w:r w:rsidR="00423A20">
          <w:rPr>
            <w:bCs/>
            <w:iCs/>
            <w:color w:val="000000" w:themeColor="text1"/>
          </w:rPr>
          <w:fldChar w:fldCharType="begin" w:fldLock="1"/>
        </w:r>
      </w:ins>
      <w:r w:rsidR="00AF4C2E">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"&lt;sup&gt;35&lt;/sup&gt;", "plainTextFormattedCitation" : "35", "previouslyFormattedCitation" : "&lt;sup&gt;35&lt;/sup&gt;" }, "properties" : { "noteIndex" : 0 }, "schema" : "https://github.com/citation-style-language/schema/raw/master/csl-citation.json" }</w:instrText>
      </w:r>
      <w:ins w:id="556" w:author="Frederick Roth" w:date="2018-09-13T14:15:00Z">
        <w:r w:rsidR="00423A20">
          <w:rPr>
            <w:bCs/>
            <w:iCs/>
            <w:color w:val="000000" w:themeColor="text1"/>
          </w:rPr>
          <w:fldChar w:fldCharType="separate"/>
        </w:r>
      </w:ins>
      <w:r w:rsidR="000C01B2" w:rsidRPr="000C01B2">
        <w:rPr>
          <w:bCs/>
          <w:iCs/>
          <w:noProof/>
          <w:color w:val="000000" w:themeColor="text1"/>
          <w:vertAlign w:val="superscript"/>
        </w:rPr>
        <w:t>35</w:t>
      </w:r>
      <w:ins w:id="557" w:author="Frederick Roth" w:date="2018-09-13T14:15:00Z">
        <w:r w:rsidR="00423A20">
          <w:rPr>
            <w:bCs/>
            <w:iCs/>
            <w:color w:val="000000" w:themeColor="text1"/>
          </w:rPr>
          <w:fldChar w:fldCharType="end"/>
        </w:r>
        <w:r w:rsidR="00423A20">
          <w:rPr>
            <w:bCs/>
            <w:iCs/>
            <w:color w:val="000000" w:themeColor="text1"/>
          </w:rPr>
          <w:t>[ref MSB 2018]</w:t>
        </w:r>
      </w:ins>
      <w:r w:rsidR="00525D4F">
        <w:rPr>
          <w:bCs/>
          <w:iCs/>
          <w:color w:val="000000" w:themeColor="text1"/>
        </w:rPr>
        <w:t xml:space="preserve">.  </w:t>
      </w:r>
      <w:del w:id="558" w:author="Frederick Roth" w:date="2018-09-13T14:15:00Z">
        <w:r w:rsidR="00997045" w:rsidDel="00423A20">
          <w:rPr>
            <w:bCs/>
            <w:iCs/>
            <w:color w:val="000000" w:themeColor="text1"/>
          </w:rPr>
          <w:delText xml:space="preserve">To </w:delText>
        </w:r>
      </w:del>
      <w:ins w:id="559" w:author="Frederick Roth" w:date="2018-09-13T14:15:00Z">
        <w:r w:rsidR="00423A20">
          <w:rPr>
            <w:bCs/>
            <w:iCs/>
            <w:color w:val="000000" w:themeColor="text1"/>
          </w:rPr>
          <w:t xml:space="preserve">Briefly, to </w:t>
        </w:r>
      </w:ins>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del w:id="560" w:author="Frederick Roth" w:date="2018-09-13T14:04:00Z">
        <w:r w:rsidR="00997045" w:rsidDel="00EA6650">
          <w:rPr>
            <w:bCs/>
            <w:iCs/>
            <w:color w:val="000000" w:themeColor="text1"/>
          </w:rPr>
          <w:delText xml:space="preserve">modified </w:delText>
        </w:r>
      </w:del>
      <w:ins w:id="561" w:author="Frederick Roth" w:date="2018-09-13T14:04:00Z">
        <w:r w:rsidR="00EA6650">
          <w:rPr>
            <w:bCs/>
            <w:iCs/>
            <w:color w:val="000000" w:themeColor="text1"/>
          </w:rPr>
          <w:t xml:space="preserve">introduced a ‘landing pad’ into </w:t>
        </w:r>
      </w:ins>
      <w:r w:rsidR="00997045">
        <w:rPr>
          <w:bCs/>
          <w:iCs/>
          <w:color w:val="000000" w:themeColor="text1"/>
        </w:rPr>
        <w:t xml:space="preserve">RY0148 </w:t>
      </w:r>
      <w:del w:id="562" w:author="Frederick Roth" w:date="2018-09-13T14:05:00Z">
        <w:r w:rsidR="00997045" w:rsidDel="00EA6650">
          <w:rPr>
            <w:bCs/>
            <w:iCs/>
            <w:color w:val="000000" w:themeColor="text1"/>
          </w:rPr>
          <w:delText xml:space="preserve">by </w:delText>
        </w:r>
      </w:del>
      <w:ins w:id="563" w:author="Frederick Roth" w:date="2018-09-13T14:05:00Z">
        <w:r w:rsidR="00EA6650">
          <w:rPr>
            <w:bCs/>
            <w:iCs/>
            <w:color w:val="000000" w:themeColor="text1"/>
          </w:rPr>
          <w:t xml:space="preserve">via </w:t>
        </w:r>
      </w:ins>
      <w:r w:rsidR="00997045">
        <w:rPr>
          <w:bCs/>
          <w:iCs/>
          <w:color w:val="000000" w:themeColor="text1"/>
        </w:rPr>
        <w:t xml:space="preserve">the addition of Loxp and Lox2272 recombination sites </w:t>
      </w:r>
      <w:del w:id="564" w:author="Frederick Roth" w:date="2018-09-13T14:05:00Z">
        <w:r w:rsidR="00997045" w:rsidDel="00EA6650">
          <w:rPr>
            <w:bCs/>
            <w:iCs/>
            <w:color w:val="000000" w:themeColor="text1"/>
          </w:rPr>
          <w:delText xml:space="preserve">into </w:delText>
        </w:r>
      </w:del>
      <w:ins w:id="565" w:author="Frederick Roth" w:date="2018-09-13T14:05:00Z">
        <w:r w:rsidR="00EA6650">
          <w:rPr>
            <w:bCs/>
            <w:iCs/>
            <w:color w:val="000000" w:themeColor="text1"/>
          </w:rPr>
          <w:t xml:space="preserve">at </w:t>
        </w:r>
      </w:ins>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del w:id="566" w:author="Frederick Roth" w:date="2018-09-13T14:05:00Z">
        <w:r w:rsidR="009C7EE1" w:rsidDel="00EA6650">
          <w:rPr>
            <w:bCs/>
            <w:iCs/>
            <w:color w:val="000000" w:themeColor="text1"/>
          </w:rPr>
          <w:delText xml:space="preserve">modifed </w:delText>
        </w:r>
      </w:del>
      <w:ins w:id="567" w:author="Frederick Roth" w:date="2018-09-13T14:05:00Z">
        <w:r w:rsidR="00EA6650">
          <w:rPr>
            <w:bCs/>
            <w:iCs/>
            <w:color w:val="000000" w:themeColor="text1"/>
          </w:rPr>
          <w:t xml:space="preserve">landing-pad </w:t>
        </w:r>
      </w:ins>
      <w:r w:rsidR="009C7EE1">
        <w:rPr>
          <w:bCs/>
          <w:iCs/>
          <w:color w:val="000000" w:themeColor="text1"/>
        </w:rPr>
        <w:t xml:space="preserve">strain with </w:t>
      </w:r>
      <w:del w:id="568" w:author="Frederick Roth" w:date="2018-09-13T14:06:00Z">
        <w:r w:rsidR="009C7EE1" w:rsidDel="00EA6650">
          <w:rPr>
            <w:bCs/>
            <w:iCs/>
            <w:color w:val="000000" w:themeColor="text1"/>
          </w:rPr>
          <w:delText xml:space="preserve">a complex </w:delText>
        </w:r>
      </w:del>
      <w:ins w:id="569" w:author="Frederick Roth" w:date="2018-09-13T14:06:00Z">
        <w:r w:rsidR="00EA6650">
          <w:rPr>
            <w:bCs/>
            <w:iCs/>
            <w:color w:val="000000" w:themeColor="text1"/>
          </w:rPr>
          <w:t xml:space="preserve">a </w:t>
        </w:r>
        <w:r w:rsidR="00423A20">
          <w:rPr>
            <w:bCs/>
            <w:iCs/>
            <w:color w:val="000000" w:themeColor="text1"/>
          </w:rPr>
          <w:t xml:space="preserve">heterogeneous </w:t>
        </w:r>
      </w:ins>
      <w:r w:rsidR="009C7EE1">
        <w:rPr>
          <w:bCs/>
          <w:iCs/>
          <w:color w:val="000000" w:themeColor="text1"/>
        </w:rPr>
        <w:t>plasmid pool</w:t>
      </w:r>
      <w:ins w:id="570" w:author="Frederick Roth" w:date="2018-09-13T14:06:00Z">
        <w:r w:rsidR="00423A20">
          <w:rPr>
            <w:bCs/>
            <w:iCs/>
            <w:color w:val="000000" w:themeColor="text1"/>
          </w:rPr>
          <w:t xml:space="preserve">, such that each plasmid bears a </w:t>
        </w:r>
      </w:ins>
      <w:del w:id="571" w:author="Frederick Roth" w:date="2018-09-13T14:06:00Z">
        <w:r w:rsidR="009C7EE1" w:rsidDel="00423A20">
          <w:rPr>
            <w:bCs/>
            <w:iCs/>
            <w:color w:val="000000" w:themeColor="text1"/>
          </w:rPr>
          <w:delText xml:space="preserve"> </w:delText>
        </w:r>
      </w:del>
      <w:ins w:id="572" w:author="Frederick Roth" w:date="2018-09-13T14:06:00Z">
        <w:r w:rsidR="00EA6650">
          <w:rPr>
            <w:bCs/>
            <w:iCs/>
            <w:color w:val="000000" w:themeColor="text1"/>
          </w:rPr>
          <w:t>random</w:t>
        </w:r>
        <w:r w:rsidR="00423A20">
          <w:rPr>
            <w:bCs/>
            <w:iCs/>
            <w:color w:val="000000" w:themeColor="text1"/>
          </w:rPr>
          <w:t xml:space="preserve"> </w:t>
        </w:r>
      </w:ins>
      <w:del w:id="573" w:author="Frederick Roth" w:date="2018-09-13T14:06:00Z">
        <w:r w:rsidR="009C7EE1" w:rsidDel="00EA6650">
          <w:rPr>
            <w:bCs/>
            <w:iCs/>
            <w:color w:val="000000" w:themeColor="text1"/>
          </w:rPr>
          <w:delText xml:space="preserve">containing </w:delText>
        </w:r>
      </w:del>
      <w:r w:rsidR="009C7EE1">
        <w:rPr>
          <w:bCs/>
          <w:iCs/>
          <w:color w:val="000000" w:themeColor="text1"/>
        </w:rPr>
        <w:t xml:space="preserve">DNA </w:t>
      </w:r>
      <w:del w:id="574" w:author="Frederick Roth" w:date="2018-09-13T14:07:00Z">
        <w:r w:rsidR="009C7EE1" w:rsidDel="00423A20">
          <w:rPr>
            <w:bCs/>
            <w:iCs/>
            <w:color w:val="000000" w:themeColor="text1"/>
          </w:rPr>
          <w:delText xml:space="preserve">tags </w:delText>
        </w:r>
      </w:del>
      <w:ins w:id="575" w:author="Frederick Roth" w:date="2018-09-13T14:07:00Z">
        <w:r w:rsidR="00423A20">
          <w:rPr>
            <w:bCs/>
            <w:iCs/>
            <w:color w:val="000000" w:themeColor="text1"/>
          </w:rPr>
          <w:t xml:space="preserve">barcode and a </w:t>
        </w:r>
      </w:ins>
      <w:ins w:id="576" w:author="Frederick Roth" w:date="2018-09-13T14:09:00Z">
        <w:r w:rsidR="00423A20">
          <w:rPr>
            <w:bCs/>
            <w:iCs/>
            <w:color w:val="000000" w:themeColor="text1"/>
          </w:rPr>
          <w:t>hygrom</w:t>
        </w:r>
      </w:ins>
      <w:ins w:id="577" w:author="Frederick Roth" w:date="2018-09-13T14:10:00Z">
        <w:r w:rsidR="00423A20">
          <w:rPr>
            <w:bCs/>
            <w:iCs/>
            <w:color w:val="000000" w:themeColor="text1"/>
          </w:rPr>
          <w:t xml:space="preserve">ycin </w:t>
        </w:r>
      </w:ins>
      <w:ins w:id="578" w:author="Frederick Roth" w:date="2018-09-13T14:08:00Z">
        <w:r w:rsidR="00423A20">
          <w:rPr>
            <w:bCs/>
            <w:iCs/>
            <w:color w:val="000000" w:themeColor="text1"/>
          </w:rPr>
          <w:t xml:space="preserve">resistance </w:t>
        </w:r>
      </w:ins>
      <w:ins w:id="579" w:author="Frederick Roth" w:date="2018-09-13T14:07:00Z">
        <w:r w:rsidR="00423A20">
          <w:rPr>
            <w:bCs/>
            <w:iCs/>
            <w:color w:val="000000" w:themeColor="text1"/>
          </w:rPr>
          <w:t xml:space="preserve">marker </w:t>
        </w:r>
      </w:ins>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ins w:id="580" w:author="Frederick Roth" w:date="2018-09-13T14:09:00Z">
        <w:r w:rsidR="00423A20">
          <w:rPr>
            <w:bCs/>
            <w:iCs/>
            <w:color w:val="000000" w:themeColor="text1"/>
          </w:rPr>
          <w:t xml:space="preserve">, as well as a counterselectable marker outside of the recombination sites </w:t>
        </w:r>
      </w:ins>
      <w:del w:id="581" w:author="Frederick Roth" w:date="2018-09-13T14:09:00Z">
        <w:r w:rsidR="00997045" w:rsidDel="00423A20">
          <w:rPr>
            <w:bCs/>
            <w:iCs/>
            <w:color w:val="000000" w:themeColor="text1"/>
          </w:rPr>
          <w:delText xml:space="preserve"> </w:delText>
        </w:r>
      </w:del>
      <w:r w:rsidR="00997045">
        <w:rPr>
          <w:bCs/>
          <w:iCs/>
          <w:color w:val="000000" w:themeColor="text1"/>
        </w:rPr>
        <w:t xml:space="preserve">(Fig S1). </w:t>
      </w:r>
      <w:ins w:id="582" w:author="Frederick Roth" w:date="2018-09-13T14:08:00Z">
        <w:r w:rsidR="00423A20">
          <w:rPr>
            <w:bCs/>
            <w:iCs/>
            <w:color w:val="000000" w:themeColor="text1"/>
          </w:rPr>
          <w:t xml:space="preserve"> </w:t>
        </w:r>
      </w:ins>
      <w:del w:id="583" w:author="Frederick Roth" w:date="2018-09-13T14:08:00Z">
        <w:r w:rsidR="00997045" w:rsidDel="00423A20">
          <w:rPr>
            <w:bCs/>
            <w:iCs/>
            <w:color w:val="000000" w:themeColor="text1"/>
          </w:rPr>
          <w:delText xml:space="preserve"> Finally</w:delText>
        </w:r>
      </w:del>
      <w:ins w:id="584" w:author="Frederick Roth" w:date="2018-09-13T14:08:00Z">
        <w:r w:rsidR="00423A20">
          <w:rPr>
            <w:bCs/>
            <w:iCs/>
            <w:color w:val="000000" w:themeColor="text1"/>
          </w:rPr>
          <w:t>Next</w:t>
        </w:r>
      </w:ins>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ins w:id="585" w:author="Frederick Roth" w:date="2018-09-13T14:08:00Z">
        <w:r w:rsidR="00423A20">
          <w:rPr>
            <w:bCs/>
            <w:iCs/>
            <w:color w:val="000000" w:themeColor="text1"/>
          </w:rPr>
          <w:t>Finally</w:t>
        </w:r>
      </w:ins>
      <w:ins w:id="586" w:author="Frederick Roth" w:date="2018-09-13T14:09:00Z">
        <w:r w:rsidR="00423A20">
          <w:rPr>
            <w:bCs/>
            <w:iCs/>
            <w:color w:val="000000" w:themeColor="text1"/>
          </w:rPr>
          <w:t xml:space="preserve">, </w:t>
        </w:r>
      </w:ins>
      <w:ins w:id="587" w:author="Frederick Roth" w:date="2018-09-13T14:08:00Z">
        <w:r w:rsidR="00423A20">
          <w:rPr>
            <w:bCs/>
            <w:iCs/>
            <w:color w:val="000000" w:themeColor="text1"/>
          </w:rPr>
          <w:t xml:space="preserve">we </w:t>
        </w:r>
      </w:ins>
      <w:ins w:id="588" w:author="Frederick Roth" w:date="2018-09-13T14:09:00Z">
        <w:r w:rsidR="00423A20">
          <w:rPr>
            <w:bCs/>
            <w:iCs/>
            <w:color w:val="000000" w:themeColor="text1"/>
          </w:rPr>
          <w:t xml:space="preserve">selected </w:t>
        </w:r>
      </w:ins>
      <w:ins w:id="589" w:author="Frederick Roth" w:date="2018-09-13T14:10:00Z">
        <w:r w:rsidR="00423A20">
          <w:rPr>
            <w:bCs/>
            <w:iCs/>
            <w:color w:val="000000" w:themeColor="text1"/>
          </w:rPr>
          <w:t>for integrants and counter-</w:t>
        </w:r>
      </w:ins>
      <w:ins w:id="590" w:author="Frederick Roth" w:date="2018-09-13T14:08:00Z">
        <w:r w:rsidR="00423A20">
          <w:rPr>
            <w:bCs/>
            <w:iCs/>
            <w:color w:val="000000" w:themeColor="text1"/>
          </w:rPr>
          <w:t>selected plasmid</w:t>
        </w:r>
      </w:ins>
      <w:ins w:id="591" w:author="Frederick Roth" w:date="2018-09-13T14:10:00Z">
        <w:r w:rsidR="00423A20">
          <w:rPr>
            <w:bCs/>
            <w:iCs/>
            <w:color w:val="000000" w:themeColor="text1"/>
          </w:rPr>
          <w:t xml:space="preserve">s.  </w:t>
        </w:r>
      </w:ins>
      <w:del w:id="592" w:author="Albi Celaj" w:date="2018-09-12T15:52:00Z">
        <w:r w:rsidR="00B63228" w:rsidDel="00B97125">
          <w:rPr>
            <w:bCs/>
            <w:iCs/>
            <w:color w:val="000000" w:themeColor="text1"/>
          </w:rPr>
          <w:delText xml:space="preserve">Because </w:delText>
        </w:r>
      </w:del>
      <w:del w:id="593" w:author="Albi Celaj" w:date="2018-09-12T15:54:00Z">
        <w:r w:rsidR="00B63228" w:rsidDel="00B97125">
          <w:rPr>
            <w:bCs/>
            <w:iCs/>
            <w:color w:val="000000" w:themeColor="text1"/>
          </w:rPr>
          <w:delText>uniquely-identifiable individuals are</w:delText>
        </w:r>
        <w:r w:rsidR="005F497D" w:rsidDel="00B97125">
          <w:rPr>
            <w:bCs/>
            <w:iCs/>
            <w:color w:val="000000" w:themeColor="text1"/>
          </w:rPr>
          <w:delText xml:space="preserve"> required for</w:delText>
        </w:r>
        <w:r w:rsidR="00D95CC8" w:rsidDel="00B97125">
          <w:rPr>
            <w:bCs/>
            <w:iCs/>
            <w:color w:val="000000" w:themeColor="text1"/>
          </w:rPr>
          <w:delText xml:space="preserve"> many </w:delText>
        </w:r>
        <w:r w:rsidR="00B63228" w:rsidDel="00B97125">
          <w:rPr>
            <w:bCs/>
            <w:iCs/>
            <w:color w:val="000000" w:themeColor="text1"/>
          </w:rPr>
          <w:delText xml:space="preserve">potential </w:delText>
        </w:r>
        <w:r w:rsidR="00D95CC8" w:rsidDel="00B97125">
          <w:rPr>
            <w:bCs/>
            <w:iCs/>
            <w:color w:val="000000" w:themeColor="text1"/>
          </w:rPr>
          <w:delText xml:space="preserve">population engineering strategies, </w:delText>
        </w:r>
      </w:del>
      <w:ins w:id="594" w:author="Albi Celaj" w:date="2018-09-12T15:54:00Z">
        <w:del w:id="595" w:author="Frederick Roth" w:date="2018-09-13T14:18:00Z">
          <w:r w:rsidR="00B97125" w:rsidDel="00C7666B">
            <w:rPr>
              <w:bCs/>
              <w:iCs/>
              <w:color w:val="000000" w:themeColor="text1"/>
            </w:rPr>
            <w:delText>T</w:delText>
          </w:r>
        </w:del>
      </w:ins>
      <w:del w:id="596" w:author="Frederick Roth" w:date="2018-09-13T14:18:00Z">
        <w:r w:rsidR="00D95CC8" w:rsidDel="00C7666B">
          <w:rPr>
            <w:bCs/>
            <w:iCs/>
            <w:color w:val="000000" w:themeColor="text1"/>
          </w:rPr>
          <w:delText xml:space="preserve">this </w:delText>
        </w:r>
      </w:del>
      <w:ins w:id="597" w:author="Frederick Roth" w:date="2018-09-13T14:18:00Z">
        <w:r w:rsidR="00C7666B">
          <w:rPr>
            <w:bCs/>
            <w:iCs/>
            <w:color w:val="000000" w:themeColor="text1"/>
          </w:rPr>
          <w:t xml:space="preserve">The resulting </w:t>
        </w:r>
      </w:ins>
      <w:del w:id="598" w:author="Frederick Roth" w:date="2018-09-13T14:19:00Z">
        <w:r w:rsidR="00387EBC" w:rsidDel="00C7666B">
          <w:rPr>
            <w:bCs/>
            <w:iCs/>
            <w:color w:val="000000" w:themeColor="text1"/>
          </w:rPr>
          <w:delText>‘u</w:delText>
        </w:r>
        <w:r w:rsidR="003D146A" w:rsidDel="00C7666B">
          <w:rPr>
            <w:bCs/>
            <w:iCs/>
            <w:color w:val="000000" w:themeColor="text1"/>
          </w:rPr>
          <w:delText xml:space="preserve">niversal </w:delText>
        </w:r>
        <w:r w:rsidR="00387EBC" w:rsidDel="00C7666B">
          <w:rPr>
            <w:bCs/>
            <w:iCs/>
            <w:color w:val="000000" w:themeColor="text1"/>
          </w:rPr>
          <w:delText>b</w:delText>
        </w:r>
        <w:r w:rsidR="003D146A" w:rsidDel="00C7666B">
          <w:rPr>
            <w:bCs/>
            <w:iCs/>
            <w:color w:val="000000" w:themeColor="text1"/>
          </w:rPr>
          <w:delText>arcod</w:delText>
        </w:r>
        <w:r w:rsidR="00D95CC8" w:rsidDel="00C7666B">
          <w:rPr>
            <w:bCs/>
            <w:iCs/>
            <w:color w:val="000000" w:themeColor="text1"/>
          </w:rPr>
          <w:delText>er</w:delText>
        </w:r>
        <w:r w:rsidR="003D146A" w:rsidDel="00C7666B">
          <w:rPr>
            <w:bCs/>
            <w:iCs/>
            <w:color w:val="000000" w:themeColor="text1"/>
          </w:rPr>
          <w:delText xml:space="preserve"> </w:delText>
        </w:r>
      </w:del>
      <w:ins w:id="599" w:author="Frederick Roth" w:date="2018-09-13T14:19:00Z">
        <w:r w:rsidR="00C7666B">
          <w:rPr>
            <w:bCs/>
            <w:iCs/>
            <w:color w:val="000000" w:themeColor="text1"/>
          </w:rPr>
          <w:t xml:space="preserve">barcoded </w:t>
        </w:r>
      </w:ins>
      <w:r w:rsidR="00387EBC">
        <w:rPr>
          <w:bCs/>
          <w:iCs/>
          <w:color w:val="000000" w:themeColor="text1"/>
        </w:rPr>
        <w:t>p</w:t>
      </w:r>
      <w:r w:rsidR="00D95CC8">
        <w:rPr>
          <w:bCs/>
          <w:iCs/>
          <w:color w:val="000000" w:themeColor="text1"/>
        </w:rPr>
        <w:t>ool</w:t>
      </w:r>
      <w:ins w:id="600" w:author="Frederick Roth" w:date="2018-09-13T14:19:00Z">
        <w:r w:rsidR="00C7666B">
          <w:rPr>
            <w:bCs/>
            <w:iCs/>
            <w:color w:val="000000" w:themeColor="text1"/>
          </w:rPr>
          <w:t xml:space="preserve"> </w:t>
        </w:r>
      </w:ins>
      <w:ins w:id="601" w:author="Frederick Roth" w:date="2018-09-13T14:20:00Z">
        <w:r w:rsidR="00C7666B">
          <w:rPr>
            <w:bCs/>
            <w:iCs/>
            <w:color w:val="000000" w:themeColor="text1"/>
          </w:rPr>
          <w:t xml:space="preserve">is a generally useful </w:t>
        </w:r>
      </w:ins>
      <w:ins w:id="602" w:author="Frederick Roth" w:date="2018-09-13T14:21:00Z">
        <w:r w:rsidR="00C7666B">
          <w:rPr>
            <w:bCs/>
            <w:iCs/>
            <w:color w:val="000000" w:themeColor="text1"/>
          </w:rPr>
          <w:t xml:space="preserve">reagent that can be employed </w:t>
        </w:r>
      </w:ins>
      <w:ins w:id="603" w:author="Frederick Roth" w:date="2018-09-13T14:20:00Z">
        <w:r w:rsidR="00C7666B">
          <w:rPr>
            <w:bCs/>
            <w:iCs/>
            <w:color w:val="000000" w:themeColor="text1"/>
          </w:rPr>
          <w:t xml:space="preserve">in different crosses for different DCGA studies </w:t>
        </w:r>
      </w:ins>
      <w:del w:id="604" w:author="Frederick Roth" w:date="2018-09-13T14:19:00Z">
        <w:r w:rsidR="003D146A" w:rsidDel="00C7666B">
          <w:rPr>
            <w:bCs/>
            <w:iCs/>
            <w:color w:val="000000" w:themeColor="text1"/>
          </w:rPr>
          <w:delText>’</w:delText>
        </w:r>
        <w:r w:rsidR="00D95CC8" w:rsidDel="00C7666B">
          <w:rPr>
            <w:bCs/>
            <w:iCs/>
            <w:color w:val="000000" w:themeColor="text1"/>
          </w:rPr>
          <w:delText xml:space="preserve"> </w:delText>
        </w:r>
      </w:del>
      <w:del w:id="605" w:author="Frederick Roth" w:date="2018-09-13T14:20:00Z">
        <w:r w:rsidR="00D95CC8" w:rsidDel="00C7666B">
          <w:rPr>
            <w:bCs/>
            <w:iCs/>
            <w:color w:val="000000" w:themeColor="text1"/>
          </w:rPr>
          <w:delText xml:space="preserve">can be </w:delText>
        </w:r>
        <w:r w:rsidR="009F77BB" w:rsidDel="00C7666B">
          <w:rPr>
            <w:bCs/>
            <w:iCs/>
            <w:color w:val="000000" w:themeColor="text1"/>
          </w:rPr>
          <w:delText xml:space="preserve">used to engineer a </w:delText>
        </w:r>
        <w:r w:rsidR="008579A8" w:rsidDel="00C7666B">
          <w:rPr>
            <w:bCs/>
            <w:iCs/>
            <w:color w:val="000000" w:themeColor="text1"/>
          </w:rPr>
          <w:delText xml:space="preserve">barcoded </w:delText>
        </w:r>
        <w:r w:rsidR="009F77BB" w:rsidDel="00C7666B">
          <w:rPr>
            <w:bCs/>
            <w:iCs/>
            <w:color w:val="000000" w:themeColor="text1"/>
          </w:rPr>
          <w:delText xml:space="preserve">population </w:delText>
        </w:r>
        <w:r w:rsidR="001B52AA" w:rsidDel="00C7666B">
          <w:rPr>
            <w:bCs/>
            <w:iCs/>
            <w:color w:val="000000" w:themeColor="text1"/>
          </w:rPr>
          <w:delText xml:space="preserve">when </w:delText>
        </w:r>
        <w:r w:rsidR="00224C04" w:rsidDel="00C7666B">
          <w:rPr>
            <w:bCs/>
            <w:iCs/>
            <w:color w:val="000000" w:themeColor="text1"/>
          </w:rPr>
          <w:delText>mated</w:delText>
        </w:r>
        <w:r w:rsidR="001B52AA" w:rsidDel="00C7666B">
          <w:rPr>
            <w:bCs/>
            <w:iCs/>
            <w:color w:val="000000" w:themeColor="text1"/>
          </w:rPr>
          <w:delText xml:space="preserve"> </w:delText>
        </w:r>
        <w:r w:rsidR="009F77BB" w:rsidDel="00C7666B">
          <w:rPr>
            <w:bCs/>
            <w:iCs/>
            <w:color w:val="000000" w:themeColor="text1"/>
          </w:rPr>
          <w:delText>with any</w:delText>
        </w:r>
        <w:r w:rsidR="006375D2" w:rsidDel="00C7666B">
          <w:rPr>
            <w:bCs/>
            <w:iCs/>
            <w:color w:val="000000" w:themeColor="text1"/>
          </w:rPr>
          <w:delText xml:space="preserve"> </w:delText>
        </w:r>
        <w:r w:rsidR="00E66B2F" w:rsidDel="00C7666B">
          <w:rPr>
            <w:bCs/>
            <w:iCs/>
            <w:color w:val="000000" w:themeColor="text1"/>
          </w:rPr>
          <w:delText>multi-mutant yeast strain</w:delText>
        </w:r>
        <w:r w:rsidR="00C56B19" w:rsidDel="00C7666B">
          <w:rPr>
            <w:bCs/>
            <w:iCs/>
            <w:color w:val="000000" w:themeColor="text1"/>
          </w:rPr>
          <w:delText xml:space="preserve"> </w:delText>
        </w:r>
        <w:r w:rsidR="00D95CC8" w:rsidDel="00C7666B">
          <w:rPr>
            <w:bCs/>
            <w:iCs/>
            <w:color w:val="000000" w:themeColor="text1"/>
          </w:rPr>
          <w:delText xml:space="preserve">containing the appropriate </w:delText>
        </w:r>
        <w:r w:rsidR="00761A25" w:rsidDel="00C7666B">
          <w:rPr>
            <w:bCs/>
            <w:iCs/>
            <w:color w:val="000000" w:themeColor="text1"/>
          </w:rPr>
          <w:delText xml:space="preserve">selection </w:delText>
        </w:r>
        <w:r w:rsidR="00D95CC8" w:rsidDel="00C7666B">
          <w:rPr>
            <w:bCs/>
            <w:iCs/>
            <w:color w:val="000000" w:themeColor="text1"/>
          </w:rPr>
          <w:delText xml:space="preserve">markers </w:delText>
        </w:r>
      </w:del>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ins w:id="606" w:author="Frederick Roth" w:date="2018-09-13T14:21:00Z">
        <w:r w:rsidR="00C7666B">
          <w:rPr>
            <w:bCs/>
            <w:iCs/>
            <w:color w:val="000000" w:themeColor="text1"/>
          </w:rPr>
          <w:t xml:space="preserve">see </w:t>
        </w:r>
      </w:ins>
      <w:r w:rsidR="00C56B19">
        <w:rPr>
          <w:bCs/>
          <w:iCs/>
          <w:color w:val="000000" w:themeColor="text1"/>
        </w:rPr>
        <w:t>Methods</w:t>
      </w:r>
      <w:ins w:id="607" w:author="Frederick Roth" w:date="2018-09-13T14:21:00Z">
        <w:r w:rsidR="00C7666B">
          <w:rPr>
            <w:bCs/>
            <w:iCs/>
            <w:color w:val="000000" w:themeColor="text1"/>
          </w:rPr>
          <w:t xml:space="preserve"> for details</w:t>
        </w:r>
      </w:ins>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44086878" w:rsidR="00304C98" w:rsidRDefault="00304C98" w:rsidP="00224FCB">
      <w:pPr>
        <w:outlineLvl w:val="0"/>
        <w:rPr>
          <w:b/>
          <w:bCs/>
          <w:iCs/>
          <w:color w:val="000000" w:themeColor="text1"/>
        </w:rPr>
      </w:pPr>
      <w:r>
        <w:rPr>
          <w:b/>
          <w:bCs/>
          <w:iCs/>
          <w:color w:val="000000" w:themeColor="text1"/>
        </w:rPr>
        <w:t xml:space="preserve">Engineering a </w:t>
      </w:r>
      <w:del w:id="608" w:author="Frederick Roth" w:date="2018-09-13T14:23:00Z">
        <w:r w:rsidDel="00C7666B">
          <w:rPr>
            <w:b/>
            <w:bCs/>
            <w:iCs/>
            <w:color w:val="000000" w:themeColor="text1"/>
          </w:rPr>
          <w:delText xml:space="preserve">Population </w:delText>
        </w:r>
      </w:del>
      <w:ins w:id="609" w:author="Frederick Roth" w:date="2018-09-13T14:23:00Z">
        <w:r w:rsidR="00C7666B">
          <w:rPr>
            <w:b/>
            <w:bCs/>
            <w:iCs/>
            <w:color w:val="000000" w:themeColor="text1"/>
          </w:rPr>
          <w:t xml:space="preserve">population </w:t>
        </w:r>
      </w:ins>
      <w:r>
        <w:rPr>
          <w:b/>
          <w:bCs/>
          <w:iCs/>
          <w:color w:val="000000" w:themeColor="text1"/>
        </w:rPr>
        <w:t xml:space="preserve">of </w:t>
      </w:r>
      <w:del w:id="610" w:author="Frederick Roth" w:date="2018-09-13T14:24:00Z">
        <w:r w:rsidR="00CD12D3" w:rsidDel="00C7666B">
          <w:rPr>
            <w:b/>
            <w:bCs/>
            <w:iCs/>
            <w:color w:val="000000" w:themeColor="text1"/>
          </w:rPr>
          <w:delText>High</w:delText>
        </w:r>
      </w:del>
      <w:ins w:id="611" w:author="Frederick Roth" w:date="2018-09-13T14:24:00Z">
        <w:r w:rsidR="00C7666B">
          <w:rPr>
            <w:b/>
            <w:bCs/>
            <w:iCs/>
            <w:color w:val="000000" w:themeColor="text1"/>
          </w:rPr>
          <w:t>high</w:t>
        </w:r>
      </w:ins>
      <w:r w:rsidR="00CD12D3">
        <w:rPr>
          <w:b/>
          <w:bCs/>
          <w:iCs/>
          <w:color w:val="000000" w:themeColor="text1"/>
        </w:rPr>
        <w:t>-</w:t>
      </w:r>
      <w:del w:id="612" w:author="Frederick Roth" w:date="2018-09-13T14:24:00Z">
        <w:r w:rsidR="00CD12D3" w:rsidDel="00C7666B">
          <w:rPr>
            <w:b/>
            <w:bCs/>
            <w:iCs/>
            <w:color w:val="000000" w:themeColor="text1"/>
          </w:rPr>
          <w:delText>Order</w:delText>
        </w:r>
        <w:r w:rsidDel="00C7666B">
          <w:rPr>
            <w:b/>
            <w:bCs/>
            <w:iCs/>
            <w:color w:val="000000" w:themeColor="text1"/>
          </w:rPr>
          <w:delText xml:space="preserve"> </w:delText>
        </w:r>
      </w:del>
      <w:ins w:id="613" w:author="Frederick Roth" w:date="2018-09-13T14:24:00Z">
        <w:r w:rsidR="00C7666B">
          <w:rPr>
            <w:b/>
            <w:bCs/>
            <w:iCs/>
            <w:color w:val="000000" w:themeColor="text1"/>
          </w:rPr>
          <w:t xml:space="preserve">order </w:t>
        </w:r>
      </w:ins>
      <w:del w:id="614" w:author="Frederick Roth" w:date="2018-09-13T14:24:00Z">
        <w:r w:rsidDel="00C7666B">
          <w:rPr>
            <w:b/>
            <w:bCs/>
            <w:iCs/>
            <w:color w:val="000000" w:themeColor="text1"/>
          </w:rPr>
          <w:delText xml:space="preserve">Combinatorial </w:delText>
        </w:r>
      </w:del>
      <w:ins w:id="615" w:author="Frederick Roth" w:date="2018-09-13T14:24:00Z">
        <w:r w:rsidR="00C7666B">
          <w:rPr>
            <w:b/>
            <w:bCs/>
            <w:iCs/>
            <w:color w:val="000000" w:themeColor="text1"/>
          </w:rPr>
          <w:t xml:space="preserve">combinatorial </w:t>
        </w:r>
      </w:ins>
      <w:r>
        <w:rPr>
          <w:b/>
          <w:bCs/>
          <w:iCs/>
          <w:color w:val="000000" w:themeColor="text1"/>
        </w:rPr>
        <w:t xml:space="preserve">ABC </w:t>
      </w:r>
      <w:del w:id="616" w:author="Frederick Roth" w:date="2018-09-13T14:24:00Z">
        <w:r w:rsidDel="00C7666B">
          <w:rPr>
            <w:b/>
            <w:bCs/>
            <w:iCs/>
            <w:color w:val="000000" w:themeColor="text1"/>
          </w:rPr>
          <w:delText xml:space="preserve">Transporter </w:delText>
        </w:r>
      </w:del>
      <w:ins w:id="617" w:author="Frederick Roth" w:date="2018-09-13T14:24:00Z">
        <w:r w:rsidR="00C7666B">
          <w:rPr>
            <w:b/>
            <w:bCs/>
            <w:iCs/>
            <w:color w:val="000000" w:themeColor="text1"/>
          </w:rPr>
          <w:t xml:space="preserve">transporter </w:t>
        </w:r>
      </w:ins>
      <w:del w:id="618" w:author="Frederick Roth" w:date="2018-09-13T14:24:00Z">
        <w:r w:rsidDel="00C7666B">
          <w:rPr>
            <w:b/>
            <w:bCs/>
            <w:iCs/>
            <w:color w:val="000000" w:themeColor="text1"/>
          </w:rPr>
          <w:delText>Knockouts</w:delText>
        </w:r>
      </w:del>
      <w:ins w:id="619" w:author="Frederick Roth" w:date="2018-09-13T14:24:00Z">
        <w:r w:rsidR="00C7666B">
          <w:rPr>
            <w:b/>
            <w:bCs/>
            <w:iCs/>
            <w:color w:val="000000" w:themeColor="text1"/>
          </w:rPr>
          <w:t>knockouts</w:t>
        </w:r>
      </w:ins>
    </w:p>
    <w:p w14:paraId="6B40CCAD" w14:textId="0168777C" w:rsidR="000A0DB7" w:rsidRPr="00B97125" w:rsidDel="00090233" w:rsidRDefault="003C6919">
      <w:pPr>
        <w:jc w:val="both"/>
        <w:rPr>
          <w:del w:id="620" w:author="Frederick Roth" w:date="2018-09-13T14:37:00Z"/>
          <w:bCs/>
          <w:iCs/>
          <w:color w:val="000000" w:themeColor="text1"/>
          <w:rPrChange w:id="621" w:author="Albi Celaj" w:date="2018-09-12T15:56:00Z">
            <w:rPr>
              <w:del w:id="622" w:author="Frederick Roth" w:date="2018-09-13T14:37:00Z"/>
            </w:rPr>
          </w:rPrChange>
        </w:rPr>
      </w:pPr>
      <w:r>
        <w:t xml:space="preserve">After </w:t>
      </w:r>
      <w:r w:rsidR="000C3A00">
        <w:t>creating</w:t>
      </w:r>
      <w:r w:rsidR="001B52AA">
        <w:t xml:space="preserve"> a</w:t>
      </w:r>
      <w:r w:rsidR="00D95CC8">
        <w:t xml:space="preserve"> universal </w:t>
      </w:r>
      <w:del w:id="623" w:author="Albi Celaj" w:date="2018-09-12T15:55:00Z">
        <w:r w:rsidR="001B52AA" w:rsidDel="00B97125">
          <w:delText xml:space="preserve">parental </w:delText>
        </w:r>
      </w:del>
      <w:del w:id="624" w:author="Frederick Roth" w:date="2018-09-13T14:21:00Z">
        <w:r w:rsidR="00D95CC8" w:rsidDel="00C7666B">
          <w:delText xml:space="preserve">barcoder </w:delText>
        </w:r>
      </w:del>
      <w:ins w:id="625" w:author="Frederick Roth" w:date="2018-09-13T14:21:00Z">
        <w:r w:rsidR="00C7666B">
          <w:t xml:space="preserve">barcoded </w:t>
        </w:r>
      </w:ins>
      <w:r w:rsidR="00D95CC8">
        <w:t>pool</w:t>
      </w:r>
      <w:ins w:id="626" w:author="Frederick Roth" w:date="2018-09-13T14:21:00Z">
        <w:r w:rsidR="00C7666B">
          <w:t xml:space="preserve"> with a wild-type parental strain background</w:t>
        </w:r>
      </w:ins>
      <w:r w:rsidR="00D95CC8">
        <w:t xml:space="preserve">, </w:t>
      </w:r>
      <w:r w:rsidR="00855B98">
        <w:t xml:space="preserve">we </w:t>
      </w:r>
      <w:ins w:id="627" w:author="Frederick Roth" w:date="2018-09-13T14:22:00Z">
        <w:r w:rsidR="00C7666B">
          <w:t xml:space="preserve">crossed this pool en masse with a </w:t>
        </w:r>
      </w:ins>
      <w:del w:id="628" w:author="Albi Celaj" w:date="2018-09-12T13:21:00Z">
        <w:r w:rsidR="00855B98" w:rsidDel="00564EA6">
          <w:delText>attempted</w:delText>
        </w:r>
        <w:r w:rsidR="003971BE" w:rsidDel="00564EA6">
          <w:delText xml:space="preserve"> </w:delText>
        </w:r>
      </w:del>
      <w:ins w:id="629" w:author="Albi Celaj" w:date="2018-09-12T13:21:00Z">
        <w:del w:id="630" w:author="Frederick Roth" w:date="2018-09-13T14:22:00Z">
          <w:r w:rsidR="00564EA6" w:rsidDel="00C7666B">
            <w:delText xml:space="preserve">performed </w:delText>
          </w:r>
        </w:del>
      </w:ins>
      <w:del w:id="631" w:author="Frederick Roth" w:date="2018-09-13T14:22:00Z">
        <w:r w:rsidR="003971BE" w:rsidDel="00C7666B">
          <w:delText>a</w:delText>
        </w:r>
        <w:r w:rsidR="00D151FE" w:rsidDel="00C7666B">
          <w:delText xml:space="preserve"> cross-based </w:delText>
        </w:r>
        <w:r w:rsidR="007E2DDB" w:rsidDel="00C7666B">
          <w:delText>population engineering</w:delText>
        </w:r>
        <w:r w:rsidR="00D151FE" w:rsidDel="00C7666B">
          <w:delText xml:space="preserve"> approach </w:delText>
        </w:r>
        <w:r w:rsidR="00D151FE" w:rsidDel="00C7666B">
          <w:rPr>
            <w:bCs/>
            <w:iCs/>
            <w:color w:val="000000" w:themeColor="text1"/>
          </w:rPr>
          <w:delText>using</w:delText>
        </w:r>
        <w:r w:rsidR="00636877" w:rsidDel="00C7666B">
          <w:rPr>
            <w:bCs/>
            <w:iCs/>
            <w:color w:val="000000" w:themeColor="text1"/>
          </w:rPr>
          <w:delText xml:space="preserve"> a </w:delText>
        </w:r>
      </w:del>
      <w:r w:rsidR="00636877">
        <w:rPr>
          <w:bCs/>
          <w:iCs/>
          <w:color w:val="000000" w:themeColor="text1"/>
        </w:rPr>
        <w:t>previously-</w:t>
      </w:r>
      <w:del w:id="632" w:author="Frederick Roth" w:date="2018-09-13T14:22:00Z">
        <w:r w:rsidR="00636877" w:rsidDel="00C7666B">
          <w:rPr>
            <w:bCs/>
            <w:iCs/>
            <w:color w:val="000000" w:themeColor="text1"/>
          </w:rPr>
          <w:delText xml:space="preserve">created </w:delText>
        </w:r>
      </w:del>
      <w:ins w:id="633" w:author="Frederick Roth" w:date="2018-09-13T14:22:00Z">
        <w:r w:rsidR="00C7666B">
          <w:rPr>
            <w:bCs/>
            <w:iCs/>
            <w:color w:val="000000" w:themeColor="text1"/>
          </w:rPr>
          <w:t xml:space="preserve">generated </w:t>
        </w:r>
      </w:ins>
      <w:ins w:id="634" w:author="Frederick Roth" w:date="2018-09-13T14:23:00Z">
        <w:r w:rsidR="00C7666B">
          <w:rPr>
            <w:bCs/>
            <w:iCs/>
            <w:color w:val="000000" w:themeColor="text1"/>
          </w:rPr>
          <w:t xml:space="preserve">“ABC-16 </w:t>
        </w:r>
      </w:ins>
      <w:r w:rsidR="00636877" w:rsidRPr="00233F15">
        <w:rPr>
          <w:bCs/>
          <w:iCs/>
          <w:color w:val="000000" w:themeColor="text1"/>
        </w:rPr>
        <w:t>strain</w:t>
      </w:r>
      <w:ins w:id="635" w:author="Frederick Roth" w:date="2018-09-13T14:23:00Z">
        <w:r w:rsidR="00C7666B">
          <w:rPr>
            <w:bCs/>
            <w:iCs/>
            <w:color w:val="000000" w:themeColor="text1"/>
          </w:rPr>
          <w:t>”</w:t>
        </w:r>
      </w:ins>
      <w:r w:rsidR="002466F2">
        <w:rPr>
          <w:bCs/>
          <w:iCs/>
          <w:color w:val="000000" w:themeColor="text1"/>
        </w:rPr>
        <w:t xml:space="preserve"> </w:t>
      </w:r>
      <w:del w:id="636" w:author="Frederick Roth" w:date="2018-09-13T14:22:00Z">
        <w:r w:rsidR="002466F2" w:rsidDel="00C7666B">
          <w:rPr>
            <w:bCs/>
            <w:iCs/>
            <w:color w:val="000000" w:themeColor="text1"/>
          </w:rPr>
          <w:delText xml:space="preserve">with </w:delText>
        </w:r>
      </w:del>
      <w:ins w:id="637" w:author="Frederick Roth" w:date="2018-09-13T14:22:00Z">
        <w:r w:rsidR="00C7666B">
          <w:rPr>
            <w:bCs/>
            <w:iCs/>
            <w:color w:val="000000" w:themeColor="text1"/>
          </w:rPr>
          <w:t xml:space="preserve">bearing </w:t>
        </w:r>
      </w:ins>
      <w:r w:rsidR="002466F2">
        <w:rPr>
          <w:bCs/>
          <w:iCs/>
          <w:color w:val="000000" w:themeColor="text1"/>
        </w:rPr>
        <w:t xml:space="preserve">knockouts </w:t>
      </w:r>
      <w:del w:id="638" w:author="Frederick Roth" w:date="2018-09-13T14:22:00Z">
        <w:r w:rsidR="002466F2" w:rsidDel="00C7666B">
          <w:rPr>
            <w:bCs/>
            <w:iCs/>
            <w:color w:val="000000" w:themeColor="text1"/>
          </w:rPr>
          <w:delText>at</w:delText>
        </w:r>
        <w:r w:rsidR="00636877" w:rsidDel="00C7666B">
          <w:rPr>
            <w:bCs/>
            <w:iCs/>
            <w:color w:val="000000" w:themeColor="text1"/>
          </w:rPr>
          <w:delText xml:space="preserve"> </w:delText>
        </w:r>
      </w:del>
      <w:ins w:id="639" w:author="Frederick Roth" w:date="2018-09-13T14:22:00Z">
        <w:r w:rsidR="00C7666B">
          <w:rPr>
            <w:bCs/>
            <w:iCs/>
            <w:color w:val="000000" w:themeColor="text1"/>
          </w:rPr>
          <w:t xml:space="preserve">of </w:t>
        </w:r>
      </w:ins>
      <w:r w:rsidR="007B1DFE">
        <w:rPr>
          <w:bCs/>
          <w:iCs/>
          <w:color w:val="000000" w:themeColor="text1"/>
        </w:rPr>
        <w:t xml:space="preserve">all </w:t>
      </w:r>
      <w:r w:rsidR="00636877">
        <w:rPr>
          <w:bCs/>
          <w:iCs/>
          <w:color w:val="000000" w:themeColor="text1"/>
        </w:rPr>
        <w:t xml:space="preserve">16 </w:t>
      </w:r>
      <w:del w:id="640" w:author="Frederick Roth" w:date="2018-09-13T14:22:00Z">
        <w:r w:rsidR="00636877" w:rsidDel="00C7666B">
          <w:rPr>
            <w:bCs/>
            <w:iCs/>
            <w:color w:val="000000" w:themeColor="text1"/>
          </w:rPr>
          <w:delText xml:space="preserve">ATP Binding Cassette </w:delText>
        </w:r>
      </w:del>
      <w:ins w:id="641" w:author="Frederick Roth" w:date="2018-09-13T14:22:00Z">
        <w:r w:rsidR="00C7666B">
          <w:rPr>
            <w:bCs/>
            <w:iCs/>
            <w:color w:val="000000" w:themeColor="text1"/>
          </w:rPr>
          <w:t xml:space="preserve">ABC </w:t>
        </w:r>
      </w:ins>
      <w:r w:rsidR="00636877">
        <w:rPr>
          <w:bCs/>
          <w:iCs/>
          <w:color w:val="000000" w:themeColor="text1"/>
        </w:rPr>
        <w:lastRenderedPageBreak/>
        <w:t xml:space="preserve">transporters </w:t>
      </w:r>
      <w:del w:id="642" w:author="Frederick Roth" w:date="2018-09-13T14:22:00Z">
        <w:r w:rsidR="007B1DFE" w:rsidDel="00C7666B">
          <w:rPr>
            <w:bCs/>
            <w:iCs/>
            <w:color w:val="000000" w:themeColor="text1"/>
          </w:rPr>
          <w:delText xml:space="preserve">involved </w:delText>
        </w:r>
      </w:del>
      <w:ins w:id="643" w:author="Frederick Roth" w:date="2018-09-13T14:22:00Z">
        <w:r w:rsidR="00C7666B">
          <w:rPr>
            <w:bCs/>
            <w:iCs/>
            <w:color w:val="000000" w:themeColor="text1"/>
          </w:rPr>
          <w:t xml:space="preserve">implicated </w:t>
        </w:r>
      </w:ins>
      <w:r w:rsidR="007B1DFE">
        <w:rPr>
          <w:bCs/>
          <w:iCs/>
          <w:color w:val="000000" w:themeColor="text1"/>
        </w:rPr>
        <w:t xml:space="preserve">in </w:t>
      </w:r>
      <w:del w:id="644" w:author="Frederick Roth" w:date="2018-09-13T14:22:00Z">
        <w:r w:rsidR="007B1DFE" w:rsidDel="00C7666B">
          <w:rPr>
            <w:bCs/>
            <w:iCs/>
            <w:color w:val="000000" w:themeColor="text1"/>
          </w:rPr>
          <w:delText xml:space="preserve">yeast </w:delText>
        </w:r>
      </w:del>
      <w:r w:rsidR="007B1DFE">
        <w:rPr>
          <w:bCs/>
          <w:iCs/>
          <w:color w:val="000000" w:themeColor="text1"/>
        </w:rPr>
        <w:t>multidrug resistance</w:t>
      </w:r>
      <w:del w:id="645" w:author="Frederick Roth" w:date="2018-09-13T14:23:00Z">
        <w:r w:rsidR="007B1DFE" w:rsidDel="00C7666B">
          <w:rPr>
            <w:bCs/>
            <w:iCs/>
            <w:color w:val="000000" w:themeColor="text1"/>
          </w:rPr>
          <w:delText xml:space="preserve"> </w:delText>
        </w:r>
        <w:r w:rsidR="00636877" w:rsidDel="00C7666B">
          <w:rPr>
            <w:bCs/>
            <w:iCs/>
            <w:color w:val="000000" w:themeColor="text1"/>
          </w:rPr>
          <w:delText>(ABC-16)</w:delText>
        </w:r>
      </w:del>
      <w:r w:rsidR="00636877" w:rsidRPr="00233F15">
        <w:rPr>
          <w:bCs/>
          <w:iCs/>
          <w:color w:val="000000" w:themeColor="text1"/>
        </w:rPr>
        <w:fldChar w:fldCharType="begin" w:fldLock="1"/>
      </w:r>
      <w:r w:rsidR="00AF4C2E">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636877" w:rsidRPr="00233F15">
        <w:rPr>
          <w:bCs/>
          <w:iCs/>
          <w:color w:val="000000" w:themeColor="text1"/>
        </w:rPr>
        <w:fldChar w:fldCharType="separate"/>
      </w:r>
      <w:r w:rsidR="000C01B2" w:rsidRPr="000C01B2">
        <w:rPr>
          <w:bCs/>
          <w:iCs/>
          <w:noProof/>
          <w:color w:val="000000" w:themeColor="text1"/>
          <w:vertAlign w:val="superscript"/>
        </w:rPr>
        <w:t>18</w:t>
      </w:r>
      <w:r w:rsidR="00636877" w:rsidRPr="00233F15">
        <w:rPr>
          <w:bCs/>
          <w:iCs/>
          <w:color w:val="000000" w:themeColor="text1"/>
        </w:rPr>
        <w:fldChar w:fldCharType="end"/>
      </w:r>
      <w:r w:rsidR="00636877">
        <w:rPr>
          <w:bCs/>
          <w:iCs/>
          <w:color w:val="000000" w:themeColor="text1"/>
        </w:rPr>
        <w:t xml:space="preserve">.  </w:t>
      </w:r>
      <w:ins w:id="646" w:author="Frederick Roth" w:date="2018-09-13T14:40:00Z">
        <w:r w:rsidR="00090233">
          <w:rPr>
            <w:bCs/>
            <w:iCs/>
            <w:color w:val="000000" w:themeColor="text1"/>
          </w:rPr>
          <w:t xml:space="preserve">The </w:t>
        </w:r>
      </w:ins>
      <w:del w:id="647" w:author="Frederick Roth" w:date="2018-09-13T14:38:00Z">
        <w:r w:rsidR="000F4F38" w:rsidDel="00090233">
          <w:rPr>
            <w:bCs/>
            <w:iCs/>
            <w:color w:val="000000" w:themeColor="text1"/>
          </w:rPr>
          <w:delText xml:space="preserve">The choice of ABC transporters </w:delText>
        </w:r>
      </w:del>
      <w:ins w:id="648" w:author="Albi Celaj" w:date="2018-09-12T16:00:00Z">
        <w:del w:id="649" w:author="Frederick Roth" w:date="2018-09-13T14:38:00Z">
          <w:r w:rsidR="00B92139" w:rsidDel="00090233">
            <w:rPr>
              <w:bCs/>
              <w:iCs/>
              <w:color w:val="000000" w:themeColor="text1"/>
            </w:rPr>
            <w:delText xml:space="preserve">were chosen as </w:delText>
          </w:r>
        </w:del>
      </w:ins>
      <w:del w:id="650" w:author="Frederick Roth" w:date="2018-09-13T14:38:00Z">
        <w:r w:rsidR="000F4F38" w:rsidDel="00090233">
          <w:rPr>
            <w:bCs/>
            <w:iCs/>
            <w:color w:val="000000" w:themeColor="text1"/>
          </w:rPr>
          <w:delText>as the pilot gene set</w:delText>
        </w:r>
        <w:r w:rsidR="00B016EE" w:rsidDel="00090233">
          <w:rPr>
            <w:bCs/>
            <w:iCs/>
            <w:color w:val="000000" w:themeColor="text1"/>
          </w:rPr>
          <w:delText xml:space="preserve"> was motivated </w:delText>
        </w:r>
        <w:r w:rsidR="003971BE" w:rsidDel="00090233">
          <w:rPr>
            <w:bCs/>
            <w:iCs/>
            <w:color w:val="000000" w:themeColor="text1"/>
          </w:rPr>
          <w:delText>by</w:delText>
        </w:r>
      </w:del>
      <w:ins w:id="651" w:author="Albi Celaj" w:date="2018-09-12T16:00:00Z">
        <w:del w:id="652" w:author="Frederick Roth" w:date="2018-09-13T14:25:00Z">
          <w:r w:rsidR="00B92139" w:rsidDel="00C7666B">
            <w:rPr>
              <w:bCs/>
              <w:iCs/>
              <w:color w:val="000000" w:themeColor="text1"/>
            </w:rPr>
            <w:delText>because of</w:delText>
          </w:r>
        </w:del>
      </w:ins>
      <w:del w:id="653" w:author="Frederick Roth" w:date="2018-09-13T14:25:00Z">
        <w:r w:rsidR="003971BE" w:rsidDel="00C7666B">
          <w:rPr>
            <w:bCs/>
            <w:iCs/>
            <w:color w:val="000000" w:themeColor="text1"/>
          </w:rPr>
          <w:delText xml:space="preserve"> several factors</w:delText>
        </w:r>
      </w:del>
      <w:del w:id="654" w:author="Frederick Roth" w:date="2018-09-13T14:27:00Z">
        <w:r w:rsidR="003971BE" w:rsidDel="000166FC">
          <w:rPr>
            <w:bCs/>
            <w:iCs/>
            <w:color w:val="000000" w:themeColor="text1"/>
          </w:rPr>
          <w:delText>.</w:delText>
        </w:r>
      </w:del>
      <w:moveToRangeStart w:id="655" w:author="Frederick Roth" w:date="2018-09-13T14:26:00Z" w:name="move524612109"/>
      <w:moveTo w:id="656" w:author="Frederick Roth" w:date="2018-09-13T14:26:00Z">
        <w:del w:id="657" w:author="Frederick Roth" w:date="2018-09-13T14:38:00Z">
          <w:r w:rsidR="00C7666B" w:rsidDel="00090233">
            <w:delText>Second,</w:delText>
          </w:r>
        </w:del>
        <w:del w:id="658" w:author="Frederick Roth" w:date="2018-09-13T14:26:00Z">
          <w:r w:rsidR="00C7666B" w:rsidDel="00C7666B">
            <w:delText xml:space="preserve"> given the unexpected drug sensitivity profile of the </w:delText>
          </w:r>
        </w:del>
        <w:del w:id="659" w:author="Frederick Roth" w:date="2018-09-13T14:28:00Z">
          <w:r w:rsidR="00C7666B" w:rsidDel="000166FC">
            <w:delText xml:space="preserve">ABC-16 strain compared to individual knockouts, it is suggested that unexpected multi-knockout effects within the </w:delText>
          </w:r>
        </w:del>
        <w:del w:id="660" w:author="Frederick Roth" w:date="2018-09-13T14:38:00Z">
          <w:r w:rsidR="00C7666B" w:rsidDel="00090233">
            <w:delText>ABC transporter</w:delText>
          </w:r>
        </w:del>
        <w:del w:id="661" w:author="Frederick Roth" w:date="2018-09-13T14:28:00Z">
          <w:r w:rsidR="00C7666B" w:rsidDel="000166FC">
            <w:delText>s</w:delText>
          </w:r>
        </w:del>
        <w:del w:id="662" w:author="Frederick Roth" w:date="2018-09-13T14:38:00Z">
          <w:r w:rsidR="00C7666B" w:rsidDel="00090233">
            <w:delText xml:space="preserve"> </w:delText>
          </w:r>
        </w:del>
        <w:del w:id="663" w:author="Frederick Roth" w:date="2018-09-13T14:28:00Z">
          <w:r w:rsidR="00C7666B" w:rsidDel="000166FC">
            <w:delText xml:space="preserve">could </w:delText>
          </w:r>
        </w:del>
        <w:del w:id="664" w:author="Frederick Roth" w:date="2018-09-13T14:38:00Z">
          <w:r w:rsidR="00C7666B" w:rsidDel="00090233">
            <w:delText xml:space="preserve">mediate </w:delText>
          </w:r>
        </w:del>
        <w:del w:id="665" w:author="Frederick Roth" w:date="2018-09-13T14:28:00Z">
          <w:r w:rsidR="00C7666B" w:rsidDel="000166FC">
            <w:delText xml:space="preserve">both </w:delText>
          </w:r>
        </w:del>
        <w:del w:id="666" w:author="Frederick Roth" w:date="2018-09-13T14:38:00Z">
          <w:r w:rsidR="00C7666B" w:rsidDel="00090233">
            <w:delText xml:space="preserve">drug sensitivity </w:delText>
          </w:r>
        </w:del>
        <w:del w:id="667" w:author="Frederick Roth" w:date="2018-09-13T14:28:00Z">
          <w:r w:rsidR="00C7666B" w:rsidDel="000166FC">
            <w:delText xml:space="preserve">and </w:delText>
          </w:r>
        </w:del>
        <w:del w:id="668" w:author="Frederick Roth" w:date="2018-09-13T14:38:00Z">
          <w:r w:rsidR="00C7666B" w:rsidDel="00090233">
            <w:delText xml:space="preserve">resistance, </w:delText>
          </w:r>
        </w:del>
        <w:del w:id="669" w:author="Frederick Roth" w:date="2018-09-13T14:29:00Z">
          <w:r w:rsidR="00C7666B" w:rsidDel="000166FC">
            <w:delText xml:space="preserve">with some </w:delText>
          </w:r>
        </w:del>
        <w:del w:id="670" w:author="Frederick Roth" w:date="2018-09-13T14:38:00Z">
          <w:r w:rsidR="00C7666B" w:rsidDel="00090233">
            <w:delText xml:space="preserve">two-knockout </w:delText>
          </w:r>
        </w:del>
        <w:del w:id="671" w:author="Frederick Roth" w:date="2018-09-13T14:29:00Z">
          <w:r w:rsidR="00C7666B" w:rsidDel="000166FC">
            <w:delText>‘compensatory’ interactions mediating resistance having already been found</w:delText>
          </w:r>
        </w:del>
        <w:del w:id="672" w:author="Frederick Roth" w:date="2018-09-13T14:38:00Z">
          <w:r w:rsidR="00C7666B" w:rsidDel="00090233">
            <w:fldChar w:fldCharType="begin" w:fldLock="1"/>
          </w:r>
          <w:r w:rsidR="00C7666B" w:rsidDel="00090233">
            <w:del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"&lt;sup&gt;21,33,34&lt;/sup&gt;", "plainTextFormattedCitation" : "21,33,34", "previouslyFormattedCitation" : "&lt;sup&gt;21,33,34&lt;/sup&gt;" }, "properties" : { "noteIndex" : 0 }, "schema" : "https://github.com/citation-style-language/schema/raw/master/csl-citation.json" }</w:delInstrText>
          </w:r>
          <w:r w:rsidR="00C7666B" w:rsidDel="00090233">
            <w:fldChar w:fldCharType="separate"/>
          </w:r>
          <w:r w:rsidR="00C7666B" w:rsidRPr="00FD7399" w:rsidDel="00090233">
            <w:rPr>
              <w:noProof/>
              <w:vertAlign w:val="superscript"/>
            </w:rPr>
            <w:delText>21,33,34</w:delText>
          </w:r>
          <w:r w:rsidR="00C7666B" w:rsidDel="00090233">
            <w:fldChar w:fldCharType="end"/>
          </w:r>
          <w:r w:rsidR="00C7666B" w:rsidDel="00090233">
            <w:rPr>
              <w:bCs/>
              <w:iCs/>
              <w:color w:val="000000" w:themeColor="text1"/>
            </w:rPr>
            <w:delText xml:space="preserve">.  </w:delText>
          </w:r>
        </w:del>
      </w:moveTo>
      <w:moveToRangeEnd w:id="655"/>
      <w:del w:id="673" w:author="Frederick Roth" w:date="2018-09-13T14:31:00Z">
        <w:r w:rsidR="003971BE" w:rsidDel="000166FC">
          <w:rPr>
            <w:bCs/>
            <w:iCs/>
            <w:color w:val="000000" w:themeColor="text1"/>
          </w:rPr>
          <w:delText xml:space="preserve">  First</w:delText>
        </w:r>
      </w:del>
      <w:del w:id="674" w:author="Frederick Roth" w:date="2018-09-13T14:32:00Z">
        <w:r w:rsidR="003971BE" w:rsidDel="000166FC">
          <w:rPr>
            <w:bCs/>
            <w:iCs/>
            <w:color w:val="000000" w:themeColor="text1"/>
          </w:rPr>
          <w:delText>, because the ABC-16 strain does not show major fitness defects</w:delText>
        </w:r>
        <w:r w:rsidR="00DB4537" w:rsidDel="000166FC">
          <w:rPr>
            <w:bCs/>
            <w:iCs/>
            <w:color w:val="000000" w:themeColor="text1"/>
          </w:rPr>
          <w:delText xml:space="preserve"> in the absence of drugs</w:delText>
        </w:r>
        <w:r w:rsidR="003971BE" w:rsidDel="000166FC">
          <w:rPr>
            <w:bCs/>
            <w:iCs/>
            <w:color w:val="000000" w:themeColor="text1"/>
          </w:rPr>
          <w:delText xml:space="preserve">, </w:delText>
        </w:r>
      </w:del>
      <w:ins w:id="675" w:author="Albi Celaj" w:date="2018-09-12T15:56:00Z">
        <w:del w:id="676" w:author="Frederick Roth" w:date="2018-09-13T14:32:00Z">
          <w:r w:rsidR="00B97125" w:rsidDel="000166FC">
            <w:rPr>
              <w:bCs/>
              <w:iCs/>
              <w:color w:val="000000" w:themeColor="text1"/>
            </w:rPr>
            <w:delText xml:space="preserve"> </w:delText>
          </w:r>
        </w:del>
      </w:ins>
      <w:del w:id="677" w:author="Frederick Roth" w:date="2018-09-13T14:32:00Z">
        <w:r w:rsidR="004044D3" w:rsidDel="000166FC">
          <w:rPr>
            <w:bCs/>
            <w:iCs/>
            <w:color w:val="000000" w:themeColor="text1"/>
          </w:rPr>
          <w:delText xml:space="preserve">it is reasonable to expect that </w:delText>
        </w:r>
      </w:del>
      <w:del w:id="678" w:author="Frederick Roth" w:date="2018-09-13T14:31:00Z">
        <w:r w:rsidR="004044D3" w:rsidDel="000166FC">
          <w:rPr>
            <w:bCs/>
            <w:iCs/>
            <w:color w:val="000000" w:themeColor="text1"/>
          </w:rPr>
          <w:delText xml:space="preserve">most or all </w:delText>
        </w:r>
      </w:del>
      <w:del w:id="679" w:author="Frederick Roth" w:date="2018-09-13T14:32:00Z">
        <w:r w:rsidR="004044D3" w:rsidDel="000166FC">
          <w:rPr>
            <w:bCs/>
            <w:iCs/>
            <w:color w:val="000000" w:themeColor="text1"/>
          </w:rPr>
          <w:delText xml:space="preserve">progeny </w:delText>
        </w:r>
      </w:del>
      <w:del w:id="680" w:author="Frederick Roth" w:date="2018-09-13T14:31:00Z">
        <w:r w:rsidR="004044D3" w:rsidDel="000166FC">
          <w:rPr>
            <w:bCs/>
            <w:iCs/>
            <w:color w:val="000000" w:themeColor="text1"/>
          </w:rPr>
          <w:delText xml:space="preserve">containing </w:delText>
        </w:r>
      </w:del>
      <w:del w:id="681" w:author="Frederick Roth" w:date="2018-09-13T14:32:00Z">
        <w:r w:rsidR="004044D3" w:rsidDel="000166FC">
          <w:rPr>
            <w:bCs/>
            <w:iCs/>
            <w:color w:val="000000" w:themeColor="text1"/>
          </w:rPr>
          <w:delText>a subset of these 16 knockouts</w:delText>
        </w:r>
      </w:del>
      <w:ins w:id="682" w:author="Albi Celaj" w:date="2018-09-12T15:56:00Z">
        <w:del w:id="683" w:author="Frederick Roth" w:date="2018-09-13T14:32:00Z">
          <w:r w:rsidR="00B97125" w:rsidDel="000166FC">
            <w:rPr>
              <w:bCs/>
              <w:iCs/>
              <w:color w:val="000000" w:themeColor="text1"/>
            </w:rPr>
            <w:delText xml:space="preserve"> are </w:delText>
          </w:r>
          <w:r w:rsidR="00B92139" w:rsidDel="000166FC">
            <w:rPr>
              <w:bCs/>
              <w:iCs/>
              <w:color w:val="000000" w:themeColor="text1"/>
            </w:rPr>
            <w:delText xml:space="preserve">also </w:delText>
          </w:r>
          <w:r w:rsidR="00B97125" w:rsidDel="000166FC">
            <w:rPr>
              <w:bCs/>
              <w:iCs/>
              <w:color w:val="000000" w:themeColor="text1"/>
            </w:rPr>
            <w:delText>expected to</w:delText>
          </w:r>
        </w:del>
      </w:ins>
      <w:del w:id="684" w:author="Frederick Roth" w:date="2018-09-13T14:32:00Z">
        <w:r w:rsidR="004044D3" w:rsidDel="000166FC">
          <w:rPr>
            <w:bCs/>
            <w:iCs/>
            <w:color w:val="000000" w:themeColor="text1"/>
          </w:rPr>
          <w:delText xml:space="preserve"> would be</w:delText>
        </w:r>
        <w:r w:rsidR="00304C98" w:rsidDel="000166FC">
          <w:rPr>
            <w:bCs/>
            <w:iCs/>
            <w:color w:val="000000" w:themeColor="text1"/>
          </w:rPr>
          <w:delText xml:space="preserve"> viable</w:delText>
        </w:r>
        <w:r w:rsidR="004044D3" w:rsidDel="000166FC">
          <w:rPr>
            <w:bCs/>
            <w:iCs/>
            <w:color w:val="000000" w:themeColor="text1"/>
          </w:rPr>
          <w:delText xml:space="preserve">, </w:delText>
        </w:r>
        <w:r w:rsidR="00855B98" w:rsidDel="000166FC">
          <w:rPr>
            <w:bCs/>
            <w:iCs/>
            <w:color w:val="000000" w:themeColor="text1"/>
          </w:rPr>
          <w:delText xml:space="preserve">avoiding the </w:delText>
        </w:r>
        <w:r w:rsidR="00DB4537" w:rsidDel="000166FC">
          <w:rPr>
            <w:bCs/>
            <w:iCs/>
            <w:color w:val="000000" w:themeColor="text1"/>
          </w:rPr>
          <w:delText xml:space="preserve">systematic </w:delText>
        </w:r>
        <w:r w:rsidR="00855B98" w:rsidDel="000166FC">
          <w:rPr>
            <w:bCs/>
            <w:iCs/>
            <w:color w:val="000000" w:themeColor="text1"/>
          </w:rPr>
          <w:delText xml:space="preserve">exclusion of certain genotype combinations </w:delText>
        </w:r>
        <w:r w:rsidR="003971BE" w:rsidDel="000166FC">
          <w:rPr>
            <w:bCs/>
            <w:iCs/>
            <w:color w:val="000000" w:themeColor="text1"/>
          </w:rPr>
          <w:delText>in the initial population</w:delText>
        </w:r>
        <w:r w:rsidR="004044D3" w:rsidDel="000166FC">
          <w:rPr>
            <w:bCs/>
            <w:iCs/>
            <w:color w:val="000000" w:themeColor="text1"/>
          </w:rPr>
          <w:delText>.</w:delText>
        </w:r>
        <w:r w:rsidDel="000166FC">
          <w:rPr>
            <w:bCs/>
            <w:iCs/>
            <w:color w:val="000000" w:themeColor="text1"/>
          </w:rPr>
          <w:delText xml:space="preserve">  </w:delText>
        </w:r>
      </w:del>
      <w:moveFromRangeStart w:id="685" w:author="Frederick Roth" w:date="2018-09-13T14:26:00Z" w:name="move524612109"/>
      <w:moveFrom w:id="686" w:author="Frederick Roth" w:date="2018-09-13T14:26:00Z">
        <w:del w:id="687" w:author="Frederick Roth" w:date="2018-09-13T14:38:00Z">
          <w:r w:rsidR="0033607B" w:rsidDel="00090233">
            <w:delText>Second, given the</w:delText>
          </w:r>
          <w:r w:rsidR="00F633A1" w:rsidDel="00090233">
            <w:delText xml:space="preserve"> unexpected drug sensitivity profile of the ABC-16 strain</w:delText>
          </w:r>
          <w:r w:rsidR="0033607B" w:rsidDel="00090233">
            <w:delText xml:space="preserve"> compared to </w:delText>
          </w:r>
          <w:r w:rsidR="00F633A1" w:rsidDel="00090233">
            <w:delText xml:space="preserve">individual </w:delText>
          </w:r>
          <w:r w:rsidR="00855B98" w:rsidDel="00090233">
            <w:delText>knockouts, it is</w:delText>
          </w:r>
          <w:r w:rsidR="0033607B" w:rsidDel="00090233">
            <w:delText xml:space="preserve"> suggested that </w:delText>
          </w:r>
          <w:r w:rsidR="00F633A1" w:rsidDel="00090233">
            <w:delText xml:space="preserve">unexpected multi-knockout effects </w:delText>
          </w:r>
          <w:r w:rsidR="001651D9" w:rsidDel="00090233">
            <w:delText xml:space="preserve">within the ABC transporters </w:delText>
          </w:r>
          <w:r w:rsidR="00F633A1" w:rsidDel="00090233">
            <w:delText>could mediate both drug sensitivity and resistance</w:delText>
          </w:r>
          <w:r w:rsidR="0069505F" w:rsidDel="00090233">
            <w:delText xml:space="preserve">, with some two-knockout </w:delText>
          </w:r>
          <w:r w:rsidR="002466F2" w:rsidDel="00090233">
            <w:delText xml:space="preserve">‘compensatory’ </w:delText>
          </w:r>
          <w:r w:rsidR="0069505F" w:rsidDel="00090233">
            <w:delText xml:space="preserve">interactions </w:delText>
          </w:r>
          <w:r w:rsidR="002C4C89" w:rsidDel="00090233">
            <w:delText xml:space="preserve">mediating resistance having </w:delText>
          </w:r>
          <w:r w:rsidR="0069505F" w:rsidDel="00090233">
            <w:delText xml:space="preserve">already </w:delText>
          </w:r>
          <w:r w:rsidR="002C4C89" w:rsidDel="00090233">
            <w:delText>been found</w:delText>
          </w:r>
          <w:r w:rsidR="00673D35" w:rsidDel="00090233">
            <w:fldChar w:fldCharType="begin" w:fldLock="1"/>
          </w:r>
          <w:r w:rsidR="00FD7399" w:rsidDel="00090233">
            <w:del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"&lt;sup&gt;21,33,34&lt;/sup&gt;", "plainTextFormattedCitation" : "21,33,34", "previouslyFormattedCitation" : "&lt;sup&gt;21,33,34&lt;/sup&gt;" }, "properties" : { "noteIndex" : 0 }, "schema" : "https://github.com/citation-style-language/schema/raw/master/csl-citation.json" }</w:delInstrText>
          </w:r>
          <w:r w:rsidR="00673D35" w:rsidDel="00090233">
            <w:fldChar w:fldCharType="separate"/>
          </w:r>
          <w:r w:rsidR="00FD7399" w:rsidRPr="00FD7399" w:rsidDel="00090233">
            <w:rPr>
              <w:noProof/>
              <w:vertAlign w:val="superscript"/>
            </w:rPr>
            <w:delText>21,33,34</w:delText>
          </w:r>
          <w:r w:rsidR="00673D35" w:rsidDel="00090233">
            <w:fldChar w:fldCharType="end"/>
          </w:r>
          <w:r w:rsidR="00F633A1" w:rsidDel="00090233">
            <w:rPr>
              <w:bCs/>
              <w:iCs/>
              <w:color w:val="000000" w:themeColor="text1"/>
            </w:rPr>
            <w:delText xml:space="preserve">.  </w:delText>
          </w:r>
        </w:del>
      </w:moveFrom>
      <w:moveFromRangeEnd w:id="685"/>
      <w:del w:id="688" w:author="Frederick Roth" w:date="2018-09-13T14:32:00Z">
        <w:r w:rsidR="00091724" w:rsidDel="000166FC">
          <w:rPr>
            <w:bCs/>
            <w:iCs/>
            <w:color w:val="000000" w:themeColor="text1"/>
          </w:rPr>
          <w:delText>As</w:delText>
        </w:r>
        <w:r w:rsidR="000A0DB7" w:rsidDel="000166FC">
          <w:rPr>
            <w:bCs/>
            <w:iCs/>
            <w:color w:val="000000" w:themeColor="text1"/>
          </w:rPr>
          <w:delText xml:space="preserve"> </w:delText>
        </w:r>
      </w:del>
      <w:del w:id="689" w:author="Frederick Roth" w:date="2018-09-13T14:33:00Z">
        <w:r w:rsidR="000A0DB7" w:rsidDel="000166FC">
          <w:delText>ABC transporters are part of a large gene family with over 10,000 members across all three domains of life</w:delText>
        </w:r>
        <w:r w:rsidR="000A0DB7" w:rsidDel="000166FC">
          <w:fldChar w:fldCharType="begin" w:fldLock="1"/>
        </w:r>
        <w:r w:rsidR="00FD7399" w:rsidDel="000166FC">
          <w:del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"&lt;sup&gt;35&lt;/sup&gt;", "plainTextFormattedCitation" : "35", "previouslyFormattedCitation" : "&lt;sup&gt;35&lt;/sup&gt;" }, "properties" : { "noteIndex" : 0 }, "schema" : "https://github.com/citation-style-language/schema/raw/master/csl-citation.json" }</w:delInstrText>
        </w:r>
        <w:r w:rsidR="000A0DB7" w:rsidDel="000166FC">
          <w:fldChar w:fldCharType="separate"/>
        </w:r>
        <w:r w:rsidR="00FD7399" w:rsidRPr="00FD7399" w:rsidDel="000166FC">
          <w:rPr>
            <w:noProof/>
            <w:vertAlign w:val="superscript"/>
          </w:rPr>
          <w:delText>35</w:delText>
        </w:r>
        <w:r w:rsidR="000A0DB7" w:rsidDel="000166FC">
          <w:fldChar w:fldCharType="end"/>
        </w:r>
        <w:r w:rsidR="000A0DB7" w:rsidDel="000166FC">
          <w:delText xml:space="preserve">, </w:delText>
        </w:r>
      </w:del>
      <w:del w:id="690" w:author="Frederick Roth" w:date="2018-09-13T14:34:00Z">
        <w:r w:rsidR="000A0DB7" w:rsidDel="000166FC">
          <w:delText xml:space="preserve">similar </w:delText>
        </w:r>
        <w:r w:rsidR="002466F2" w:rsidDel="000166FC">
          <w:delText xml:space="preserve">‘compensatory’ </w:delText>
        </w:r>
        <w:r w:rsidR="000A0DB7" w:rsidDel="000166FC">
          <w:delText>g</w:delText>
        </w:r>
      </w:del>
      <w:del w:id="691" w:author="Frederick Roth" w:date="2018-09-13T14:35:00Z">
        <w:r w:rsidR="000A0DB7" w:rsidDel="000166FC">
          <w:delText xml:space="preserve">enetic interactions have </w:delText>
        </w:r>
      </w:del>
      <w:del w:id="692" w:author="Frederick Roth" w:date="2018-09-13T14:38:00Z">
        <w:r w:rsidR="000A0DB7" w:rsidDel="00090233">
          <w:delText xml:space="preserve">been </w:delText>
        </w:r>
      </w:del>
      <w:del w:id="693" w:author="Frederick Roth" w:date="2018-09-13T14:34:00Z">
        <w:r w:rsidR="000A0DB7" w:rsidDel="000166FC">
          <w:delText xml:space="preserve">found </w:delText>
        </w:r>
      </w:del>
      <w:del w:id="694" w:author="Frederick Roth" w:date="2018-09-13T14:35:00Z">
        <w:r w:rsidR="000A0DB7" w:rsidDel="000166FC">
          <w:delText xml:space="preserve">in </w:delText>
        </w:r>
        <w:r w:rsidR="001651D9" w:rsidDel="000166FC">
          <w:delText>their mammalian homologs</w:delText>
        </w:r>
        <w:r w:rsidR="000A0DB7" w:rsidDel="000166FC">
          <w:delText>.  For example</w:delText>
        </w:r>
      </w:del>
      <w:del w:id="695" w:author="Frederick Roth" w:date="2018-09-13T14:38:00Z">
        <w:r w:rsidR="000A0DB7" w:rsidDel="00090233">
          <w:delText xml:space="preserve">, </w:delText>
        </w:r>
      </w:del>
      <w:del w:id="696" w:author="Frederick Roth" w:date="2018-09-13T14:35:00Z">
        <w:r w:rsidR="00091724" w:rsidDel="000166FC">
          <w:delText xml:space="preserve">a </w:delText>
        </w:r>
      </w:del>
      <w:del w:id="697" w:author="Frederick Roth" w:date="2018-09-13T14:38:00Z">
        <w:r w:rsidR="000A0DB7" w:rsidDel="00090233">
          <w:delText xml:space="preserve">compensatory activation of </w:delText>
        </w:r>
        <w:r w:rsidR="000A0DB7" w:rsidDel="00090233">
          <w:rPr>
            <w:bCs/>
            <w:iCs/>
            <w:color w:val="000000" w:themeColor="text1"/>
          </w:rPr>
          <w:delText xml:space="preserve">ABCC3 </w:delText>
        </w:r>
      </w:del>
      <w:del w:id="698" w:author="Frederick Roth" w:date="2018-09-13T14:35:00Z">
        <w:r w:rsidR="000A0DB7" w:rsidDel="000166FC">
          <w:rPr>
            <w:bCs/>
            <w:iCs/>
            <w:color w:val="000000" w:themeColor="text1"/>
          </w:rPr>
          <w:delText xml:space="preserve">has been observed </w:delText>
        </w:r>
      </w:del>
      <w:del w:id="699" w:author="Frederick Roth" w:date="2018-09-13T14:38:00Z">
        <w:r w:rsidR="000A0DB7" w:rsidRPr="00233F15" w:rsidDel="00090233">
          <w:rPr>
            <w:bCs/>
            <w:iCs/>
            <w:color w:val="000000" w:themeColor="text1"/>
          </w:rPr>
          <w:delText xml:space="preserve">upon </w:delText>
        </w:r>
        <w:r w:rsidR="000A0DB7" w:rsidDel="00090233">
          <w:rPr>
            <w:bCs/>
            <w:iCs/>
            <w:color w:val="000000" w:themeColor="text1"/>
          </w:rPr>
          <w:delText>disruption of ABCC2</w:delText>
        </w:r>
        <w:r w:rsidR="000A0DB7" w:rsidRPr="00233F15" w:rsidDel="00090233">
          <w:rPr>
            <w:bCs/>
            <w:iCs/>
            <w:color w:val="000000" w:themeColor="text1"/>
          </w:rPr>
          <w:delText xml:space="preserve"> in rat</w:delText>
        </w:r>
        <w:r w:rsidR="000A0DB7" w:rsidDel="00090233">
          <w:rPr>
            <w:bCs/>
            <w:iCs/>
            <w:color w:val="000000" w:themeColor="text1"/>
          </w:rPr>
          <w:delText>s</w:delText>
        </w:r>
        <w:r w:rsidR="000A0DB7" w:rsidRPr="00233F15" w:rsidDel="00090233">
          <w:rPr>
            <w:bCs/>
            <w:iCs/>
            <w:color w:val="000000" w:themeColor="text1"/>
          </w:rPr>
          <w:fldChar w:fldCharType="begin" w:fldLock="1"/>
        </w:r>
        <w:r w:rsidR="00FD7399" w:rsidDel="00090233">
          <w:rPr>
            <w:bCs/>
            <w:iCs/>
            <w:color w:val="000000" w:themeColor="text1"/>
          </w:rPr>
          <w:del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"&lt;sup&gt;36&lt;/sup&gt;", "plainTextFormattedCitation" : "36", "previouslyFormattedCitation" : "&lt;sup&gt;36&lt;/sup&gt;" }, "properties" : { "noteIndex" : 0 }, "schema" : "https://github.com/citation-style-language/schema/raw/master/csl-citation.json" }</w:delInstrText>
        </w:r>
        <w:r w:rsidR="000A0DB7" w:rsidRPr="00233F15" w:rsidDel="00090233">
          <w:rPr>
            <w:bCs/>
            <w:iCs/>
            <w:color w:val="000000" w:themeColor="text1"/>
          </w:rPr>
          <w:fldChar w:fldCharType="separate"/>
        </w:r>
        <w:r w:rsidR="00FD7399" w:rsidRPr="00FD7399" w:rsidDel="00090233">
          <w:rPr>
            <w:bCs/>
            <w:iCs/>
            <w:noProof/>
            <w:color w:val="000000" w:themeColor="text1"/>
            <w:vertAlign w:val="superscript"/>
          </w:rPr>
          <w:delText>36</w:delText>
        </w:r>
        <w:r w:rsidR="000A0DB7" w:rsidRPr="00233F15" w:rsidDel="00090233">
          <w:rPr>
            <w:bCs/>
            <w:iCs/>
            <w:color w:val="000000" w:themeColor="text1"/>
          </w:rPr>
          <w:fldChar w:fldCharType="end"/>
        </w:r>
        <w:r w:rsidR="000A0DB7" w:rsidRPr="00233F15" w:rsidDel="00090233">
          <w:rPr>
            <w:bCs/>
            <w:iCs/>
            <w:color w:val="000000" w:themeColor="text1"/>
          </w:rPr>
          <w:delText xml:space="preserve"> </w:delText>
        </w:r>
        <w:r w:rsidR="000A0DB7" w:rsidDel="00090233">
          <w:rPr>
            <w:bCs/>
            <w:iCs/>
            <w:color w:val="000000" w:themeColor="text1"/>
          </w:rPr>
          <w:delText xml:space="preserve">and </w:delText>
        </w:r>
        <w:r w:rsidR="000A0DB7" w:rsidRPr="00233F15" w:rsidDel="00090233">
          <w:rPr>
            <w:bCs/>
            <w:iCs/>
            <w:color w:val="000000" w:themeColor="text1"/>
          </w:rPr>
          <w:delText xml:space="preserve">in </w:delText>
        </w:r>
        <w:r w:rsidR="000A0DB7" w:rsidDel="00090233">
          <w:rPr>
            <w:bCs/>
            <w:iCs/>
            <w:color w:val="000000" w:themeColor="text1"/>
          </w:rPr>
          <w:delText xml:space="preserve">humans in </w:delText>
        </w:r>
        <w:r w:rsidR="000A0DB7" w:rsidRPr="00233F15" w:rsidDel="00090233">
          <w:rPr>
            <w:bCs/>
            <w:iCs/>
            <w:color w:val="000000" w:themeColor="text1"/>
          </w:rPr>
          <w:delText>the context of Dubin-Johnson syndrome</w:delText>
        </w:r>
        <w:r w:rsidR="000A0DB7" w:rsidRPr="00233F15" w:rsidDel="00090233">
          <w:rPr>
            <w:bCs/>
            <w:iCs/>
            <w:color w:val="000000" w:themeColor="text1"/>
          </w:rPr>
          <w:fldChar w:fldCharType="begin" w:fldLock="1"/>
        </w:r>
        <w:r w:rsidR="00FD7399" w:rsidDel="00090233">
          <w:rPr>
            <w:bCs/>
            <w:iCs/>
            <w:color w:val="000000" w:themeColor="text1"/>
          </w:rPr>
          <w:del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"&lt;sup&gt;37&lt;/sup&gt;", "plainTextFormattedCitation" : "37", "previouslyFormattedCitation" : "&lt;sup&gt;37&lt;/sup&gt;" }, "properties" : { "noteIndex" : 0 }, "schema" : "https://github.com/citation-style-language/schema/raw/master/csl-citation.json" }</w:delInstrText>
        </w:r>
        <w:r w:rsidR="000A0DB7" w:rsidRPr="00233F15" w:rsidDel="00090233">
          <w:rPr>
            <w:bCs/>
            <w:iCs/>
            <w:color w:val="000000" w:themeColor="text1"/>
          </w:rPr>
          <w:fldChar w:fldCharType="separate"/>
        </w:r>
        <w:r w:rsidR="00FD7399" w:rsidRPr="00FD7399" w:rsidDel="00090233">
          <w:rPr>
            <w:bCs/>
            <w:iCs/>
            <w:noProof/>
            <w:color w:val="000000" w:themeColor="text1"/>
            <w:vertAlign w:val="superscript"/>
          </w:rPr>
          <w:delText>37</w:delText>
        </w:r>
        <w:r w:rsidR="000A0DB7" w:rsidRPr="00233F15" w:rsidDel="00090233">
          <w:rPr>
            <w:bCs/>
            <w:iCs/>
            <w:color w:val="000000" w:themeColor="text1"/>
          </w:rPr>
          <w:fldChar w:fldCharType="end"/>
        </w:r>
        <w:r w:rsidR="000A0DB7" w:rsidDel="00090233">
          <w:rPr>
            <w:bCs/>
            <w:iCs/>
            <w:color w:val="000000" w:themeColor="text1"/>
          </w:rPr>
          <w:delText xml:space="preserve">. </w:delText>
        </w:r>
      </w:del>
      <w:del w:id="700" w:author="Frederick Roth" w:date="2018-09-13T14:36:00Z">
        <w:r w:rsidR="000A0DB7" w:rsidDel="000166FC">
          <w:rPr>
            <w:bCs/>
            <w:iCs/>
            <w:color w:val="000000" w:themeColor="text1"/>
          </w:rPr>
          <w:delText>Similarly</w:delText>
        </w:r>
      </w:del>
      <w:del w:id="701" w:author="Frederick Roth" w:date="2018-09-13T14:38:00Z">
        <w:r w:rsidR="000A0DB7" w:rsidDel="00090233">
          <w:rPr>
            <w:bCs/>
            <w:iCs/>
            <w:color w:val="000000" w:themeColor="text1"/>
          </w:rPr>
          <w:delText>, mouse ABCG5 and ABCG8 are activated in response to disruption of ABCG2 (a protein involved in breast cancer xenobiotic resistance)</w:delText>
        </w:r>
        <w:r w:rsidR="000A0DB7" w:rsidDel="00090233">
          <w:rPr>
            <w:bCs/>
            <w:iCs/>
            <w:color w:val="000000" w:themeColor="text1"/>
          </w:rPr>
          <w:fldChar w:fldCharType="begin" w:fldLock="1"/>
        </w:r>
        <w:r w:rsidR="00FD7399" w:rsidDel="00090233">
          <w:rPr>
            <w:bCs/>
            <w:iCs/>
            <w:color w:val="000000" w:themeColor="text1"/>
          </w:rPr>
          <w:del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"&lt;sup&gt;38&lt;/sup&gt;", "plainTextFormattedCitation" : "38", "previouslyFormattedCitation" : "&lt;sup&gt;38&lt;/sup&gt;" }, "properties" : { "noteIndex" : 0 }, "schema" : "https://github.com/citation-style-language/schema/raw/master/csl-citation.json" }</w:delInstrText>
        </w:r>
        <w:r w:rsidR="000A0DB7" w:rsidDel="00090233">
          <w:rPr>
            <w:bCs/>
            <w:iCs/>
            <w:color w:val="000000" w:themeColor="text1"/>
          </w:rPr>
          <w:fldChar w:fldCharType="separate"/>
        </w:r>
        <w:r w:rsidR="00FD7399" w:rsidRPr="00FD7399" w:rsidDel="00090233">
          <w:rPr>
            <w:bCs/>
            <w:iCs/>
            <w:noProof/>
            <w:color w:val="000000" w:themeColor="text1"/>
            <w:vertAlign w:val="superscript"/>
          </w:rPr>
          <w:delText>38</w:delText>
        </w:r>
        <w:r w:rsidR="000A0DB7" w:rsidDel="00090233">
          <w:rPr>
            <w:bCs/>
            <w:iCs/>
            <w:color w:val="000000" w:themeColor="text1"/>
          </w:rPr>
          <w:fldChar w:fldCharType="end"/>
        </w:r>
        <w:r w:rsidR="00F6587B" w:rsidDel="00090233">
          <w:rPr>
            <w:bCs/>
            <w:iCs/>
            <w:color w:val="000000" w:themeColor="text1"/>
          </w:rPr>
          <w:delText xml:space="preserve">. </w:delText>
        </w:r>
      </w:del>
      <w:del w:id="702" w:author="Frederick Roth" w:date="2018-09-13T14:37:00Z">
        <w:r w:rsidR="00E53C24" w:rsidDel="00090233">
          <w:rPr>
            <w:bCs/>
            <w:iCs/>
            <w:color w:val="000000" w:themeColor="text1"/>
          </w:rPr>
          <w:delText>Ultimately</w:delText>
        </w:r>
        <w:r w:rsidR="000A0DB7" w:rsidDel="00090233">
          <w:rPr>
            <w:bCs/>
            <w:iCs/>
            <w:color w:val="000000" w:themeColor="text1"/>
          </w:rPr>
          <w:delText xml:space="preserve">, </w:delText>
        </w:r>
        <w:r w:rsidR="003F4835" w:rsidDel="00090233">
          <w:rPr>
            <w:bCs/>
            <w:iCs/>
            <w:color w:val="000000" w:themeColor="text1"/>
          </w:rPr>
          <w:delText>a DCGA of</w:delText>
        </w:r>
        <w:r w:rsidR="000D15B8" w:rsidDel="00090233">
          <w:rPr>
            <w:bCs/>
            <w:iCs/>
            <w:color w:val="000000" w:themeColor="text1"/>
          </w:rPr>
          <w:delText xml:space="preserve"> </w:delText>
        </w:r>
        <w:r w:rsidR="00F6587B" w:rsidDel="00090233">
          <w:rPr>
            <w:bCs/>
            <w:iCs/>
            <w:color w:val="000000" w:themeColor="text1"/>
          </w:rPr>
          <w:delText>ABC transp</w:delText>
        </w:r>
        <w:r w:rsidR="005F35E5" w:rsidDel="00090233">
          <w:rPr>
            <w:bCs/>
            <w:iCs/>
            <w:color w:val="000000" w:themeColor="text1"/>
          </w:rPr>
          <w:delText>orters provided</w:delText>
        </w:r>
        <w:r w:rsidR="009D4CEB" w:rsidDel="00090233">
          <w:rPr>
            <w:bCs/>
            <w:iCs/>
            <w:color w:val="000000" w:themeColor="text1"/>
          </w:rPr>
          <w:delText xml:space="preserve"> the opportunity</w:delText>
        </w:r>
        <w:r w:rsidR="00F6587B" w:rsidDel="00090233">
          <w:rPr>
            <w:bCs/>
            <w:iCs/>
            <w:color w:val="000000" w:themeColor="text1"/>
          </w:rPr>
          <w:delText xml:space="preserve"> </w:delText>
        </w:r>
        <w:r w:rsidR="003F4835" w:rsidDel="00090233">
          <w:rPr>
            <w:bCs/>
            <w:iCs/>
            <w:color w:val="000000" w:themeColor="text1"/>
          </w:rPr>
          <w:delText xml:space="preserve">to genetically </w:delText>
        </w:r>
        <w:r w:rsidR="00D45748" w:rsidDel="00090233">
          <w:rPr>
            <w:bCs/>
            <w:iCs/>
            <w:color w:val="000000" w:themeColor="text1"/>
          </w:rPr>
          <w:delText>analyze</w:delText>
        </w:r>
        <w:r w:rsidR="00845FBD" w:rsidDel="00090233">
          <w:rPr>
            <w:bCs/>
            <w:iCs/>
            <w:color w:val="000000" w:themeColor="text1"/>
          </w:rPr>
          <w:delText xml:space="preserve"> </w:delText>
        </w:r>
        <w:r w:rsidR="00F633A1" w:rsidDel="00090233">
          <w:rPr>
            <w:bCs/>
            <w:iCs/>
            <w:color w:val="000000" w:themeColor="text1"/>
          </w:rPr>
          <w:delText xml:space="preserve">a </w:delText>
        </w:r>
      </w:del>
      <w:del w:id="703" w:author="Frederick Roth" w:date="2018-09-13T14:25:00Z">
        <w:r w:rsidR="00673D35" w:rsidDel="00C7666B">
          <w:rPr>
            <w:bCs/>
            <w:iCs/>
            <w:color w:val="000000" w:themeColor="text1"/>
          </w:rPr>
          <w:delText xml:space="preserve">functionally-important </w:delText>
        </w:r>
        <w:r w:rsidR="001651D9" w:rsidDel="00C7666B">
          <w:rPr>
            <w:bCs/>
            <w:iCs/>
            <w:color w:val="000000" w:themeColor="text1"/>
          </w:rPr>
          <w:delText xml:space="preserve">and conserved </w:delText>
        </w:r>
        <w:r w:rsidR="00673D35" w:rsidDel="00C7666B">
          <w:rPr>
            <w:bCs/>
            <w:iCs/>
            <w:color w:val="000000" w:themeColor="text1"/>
          </w:rPr>
          <w:delText>gene family</w:delText>
        </w:r>
        <w:r w:rsidR="00F6587B" w:rsidDel="00C7666B">
          <w:rPr>
            <w:bCs/>
            <w:iCs/>
            <w:color w:val="000000" w:themeColor="text1"/>
          </w:rPr>
          <w:delText xml:space="preserve"> which</w:delText>
        </w:r>
        <w:r w:rsidR="000802CC" w:rsidDel="00C7666B">
          <w:delText xml:space="preserve"> mediate</w:delText>
        </w:r>
        <w:r w:rsidR="00F6587B" w:rsidDel="00C7666B">
          <w:delText>s</w:delText>
        </w:r>
        <w:r w:rsidR="000802CC" w:rsidDel="00C7666B">
          <w:delText xml:space="preserve"> </w:delText>
        </w:r>
        <w:r w:rsidR="00E4685F" w:rsidDel="00C7666B">
          <w:delText xml:space="preserve">functions such as multidrug resistance, disease progression, and basic cellular </w:delText>
        </w:r>
        <w:r w:rsidR="00F6587B" w:rsidDel="00C7666B">
          <w:delText>homeostasis</w:delText>
        </w:r>
        <w:r w:rsidR="009F193D" w:rsidDel="00C7666B">
          <w:delText xml:space="preserve"> in many organisms</w:delText>
        </w:r>
        <w:r w:rsidR="00E4685F" w:rsidDel="00C7666B">
          <w:fldChar w:fldCharType="begin" w:fldLock="1"/>
        </w:r>
        <w:r w:rsidR="00FD7399" w:rsidDel="00C7666B">
          <w:del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"&lt;sup&gt;39,40&lt;/sup&gt;", "plainTextFormattedCitation" : "39,40", "previouslyFormattedCitation" : "&lt;sup&gt;39,40&lt;/sup&gt;" }, "properties" : { "noteIndex" : 0 }, "schema" : "https://github.com/citation-style-language/schema/raw/master/csl-citation.json" }</w:delInstrText>
        </w:r>
        <w:r w:rsidR="00E4685F" w:rsidDel="00C7666B">
          <w:fldChar w:fldCharType="separate"/>
        </w:r>
        <w:r w:rsidR="00FD7399" w:rsidRPr="00FD7399" w:rsidDel="00C7666B">
          <w:rPr>
            <w:noProof/>
            <w:vertAlign w:val="superscript"/>
          </w:rPr>
          <w:delText>39,40</w:delText>
        </w:r>
        <w:r w:rsidR="00E4685F" w:rsidDel="00C7666B">
          <w:fldChar w:fldCharType="end"/>
        </w:r>
        <w:r w:rsidR="003D146A" w:rsidDel="00C7666B">
          <w:delText>.</w:delText>
        </w:r>
      </w:del>
    </w:p>
    <w:p w14:paraId="66125B62" w14:textId="3A0C8368" w:rsidR="00DB4537" w:rsidDel="00090233" w:rsidRDefault="00DB4537">
      <w:pPr>
        <w:jc w:val="both"/>
        <w:rPr>
          <w:del w:id="704" w:author="Frederick Roth" w:date="2018-09-13T14:37:00Z"/>
        </w:rPr>
      </w:pPr>
    </w:p>
    <w:p w14:paraId="6948A5B3" w14:textId="7E2086BC" w:rsidR="00DB4537" w:rsidRPr="00090233" w:rsidRDefault="001651D9">
      <w:pPr>
        <w:jc w:val="both"/>
        <w:rPr>
          <w:bCs/>
          <w:iCs/>
          <w:color w:val="000000" w:themeColor="text1"/>
          <w:lang w:val="en-CA"/>
          <w:rPrChange w:id="705" w:author="Frederick Roth" w:date="2018-09-13T14:44:00Z">
            <w:rPr/>
          </w:rPrChange>
        </w:rPr>
      </w:pPr>
      <w:del w:id="706" w:author="Frederick Roth" w:date="2018-09-13T14:40:00Z">
        <w:r w:rsidDel="00090233">
          <w:delText>To begin</w:delText>
        </w:r>
        <w:r w:rsidR="00BD6106" w:rsidDel="00090233">
          <w:delText xml:space="preserve"> engineering the ABC transporter knockout</w:delText>
        </w:r>
        <w:r w:rsidR="0099005D" w:rsidDel="00090233">
          <w:delText xml:space="preserve"> population, we </w:delText>
        </w:r>
        <w:r w:rsidR="00220542" w:rsidDel="00090233">
          <w:delText xml:space="preserve">first </w:delText>
        </w:r>
        <w:r w:rsidR="0099005D" w:rsidDel="00090233">
          <w:delText>mated the u</w:delText>
        </w:r>
        <w:r w:rsidR="00BD6106" w:rsidDel="00090233">
          <w:delText xml:space="preserve">niversal barcoder pool with </w:delText>
        </w:r>
      </w:del>
      <w:r w:rsidR="0099005D">
        <w:t>A</w:t>
      </w:r>
      <w:r w:rsidR="00BD6106">
        <w:t>BC-16</w:t>
      </w:r>
      <w:del w:id="707" w:author="Frederick Roth" w:date="2018-09-13T14:40:00Z">
        <w:r w:rsidR="0099005D" w:rsidDel="00090233">
          <w:delText xml:space="preserve">, </w:delText>
        </w:r>
        <w:r w:rsidR="00876AC8" w:rsidDel="00090233">
          <w:delText xml:space="preserve">as </w:delText>
        </w:r>
      </w:del>
      <w:ins w:id="708" w:author="Frederick Roth" w:date="2018-09-13T14:40:00Z">
        <w:r w:rsidR="00090233">
          <w:t xml:space="preserve"> strain </w:t>
        </w:r>
      </w:ins>
      <w:del w:id="709" w:author="Frederick Roth" w:date="2018-09-13T14:40:00Z">
        <w:r w:rsidR="00876AC8" w:rsidDel="00090233">
          <w:delText xml:space="preserve">we </w:delText>
        </w:r>
      </w:del>
      <w:r w:rsidR="00876AC8">
        <w:t xml:space="preserve">had previously </w:t>
      </w:r>
      <w:ins w:id="710" w:author="Frederick Roth" w:date="2018-09-13T14:40:00Z">
        <w:r w:rsidR="00090233">
          <w:t xml:space="preserve">been </w:t>
        </w:r>
      </w:ins>
      <w:r w:rsidR="00876AC8">
        <w:t xml:space="preserve">engineered </w:t>
      </w:r>
      <w:del w:id="711" w:author="Frederick Roth" w:date="2018-09-13T14:40:00Z">
        <w:r w:rsidR="00876AC8" w:rsidDel="00090233">
          <w:delText xml:space="preserve">this strain </w:delText>
        </w:r>
      </w:del>
      <w:r w:rsidR="00876AC8">
        <w:t xml:space="preserve">to contain </w:t>
      </w:r>
      <w:del w:id="712" w:author="Frederick Roth" w:date="2018-09-13T14:41:00Z">
        <w:r w:rsidR="0099005D" w:rsidDel="00090233">
          <w:delText xml:space="preserve">the </w:delText>
        </w:r>
      </w:del>
      <w:ins w:id="713" w:author="Frederick Roth" w:date="2018-09-13T14:41:00Z">
        <w:r w:rsidR="00090233">
          <w:t xml:space="preserve">all </w:t>
        </w:r>
      </w:ins>
      <w:del w:id="714" w:author="Frederick Roth" w:date="2018-09-13T14:41:00Z">
        <w:r w:rsidR="0099005D" w:rsidDel="00090233">
          <w:delText xml:space="preserve">appropriate </w:delText>
        </w:r>
      </w:del>
      <w:r w:rsidR="0099005D">
        <w:t xml:space="preserve">markers </w:t>
      </w:r>
      <w:ins w:id="715" w:author="Frederick Roth" w:date="2018-09-13T14:41:00Z">
        <w:r w:rsidR="00090233">
          <w:t xml:space="preserve">necessary </w:t>
        </w:r>
      </w:ins>
      <w:r w:rsidR="0099005D">
        <w:t xml:space="preserve">to perform mating, sporulation, and </w:t>
      </w:r>
      <w:del w:id="716" w:author="Frederick Roth" w:date="2018-09-13T14:37:00Z">
        <w:r w:rsidR="0099005D" w:rsidDel="00090233">
          <w:delText xml:space="preserve">barcoded haploid </w:delText>
        </w:r>
      </w:del>
      <w:r w:rsidR="0099005D">
        <w:t>selection</w:t>
      </w:r>
      <w:r w:rsidR="00BD6106">
        <w:rPr>
          <w:bCs/>
          <w:iCs/>
          <w:color w:val="000000" w:themeColor="text1"/>
        </w:rPr>
        <w:t xml:space="preserve"> </w:t>
      </w:r>
      <w:ins w:id="717" w:author="Frederick Roth" w:date="2018-09-13T14:41:00Z">
        <w:r w:rsidR="00090233">
          <w:rPr>
            <w:bCs/>
            <w:iCs/>
            <w:color w:val="000000" w:themeColor="text1"/>
          </w:rPr>
          <w:t xml:space="preserve">for </w:t>
        </w:r>
      </w:ins>
      <w:ins w:id="718" w:author="Frederick Roth" w:date="2018-09-13T14:37:00Z">
        <w:r w:rsidR="00090233">
          <w:t>haploid cells</w:t>
        </w:r>
      </w:ins>
      <w:ins w:id="719" w:author="Frederick Roth" w:date="2018-09-13T14:41:00Z">
        <w:r w:rsidR="00090233">
          <w:t>, while the barcoded wild-type parent provided the marker necessary to select for cells carrying a barcoded H</w:t>
        </w:r>
      </w:ins>
      <w:ins w:id="720" w:author="Frederick Roth" w:date="2018-09-13T14:42:00Z">
        <w:r w:rsidR="00090233">
          <w:t>O locus</w:t>
        </w:r>
      </w:ins>
      <w:ins w:id="721" w:author="Frederick Roth" w:date="2018-09-13T14:37:00Z">
        <w:r w:rsidR="00090233">
          <w:t xml:space="preserve"> </w:t>
        </w:r>
      </w:ins>
      <w:r w:rsidR="00091724">
        <w:rPr>
          <w:bCs/>
          <w:iCs/>
          <w:color w:val="000000" w:themeColor="text1"/>
        </w:rPr>
        <w:t xml:space="preserve">(Methods).  </w:t>
      </w:r>
      <w:ins w:id="722" w:author="Frederick Roth" w:date="2018-09-13T14:42:00Z">
        <w:r w:rsidR="00090233">
          <w:rPr>
            <w:bCs/>
            <w:iCs/>
            <w:color w:val="000000" w:themeColor="text1"/>
          </w:rPr>
          <w:t xml:space="preserve">After selection for barcoded haploid progeny of the cross, </w:t>
        </w:r>
      </w:ins>
      <w:ins w:id="723" w:author="Frederick Roth" w:date="2018-09-13T14:43:00Z">
        <w:r w:rsidR="00090233">
          <w:rPr>
            <w:bCs/>
            <w:iCs/>
            <w:color w:val="000000" w:themeColor="text1"/>
          </w:rPr>
          <w:t xml:space="preserve">automated colony-picking enabled isolation of an arrayed collection of </w:t>
        </w:r>
      </w:ins>
      <w:del w:id="724" w:author="Frederick Roth" w:date="2018-09-13T14:42:00Z">
        <w:r w:rsidR="00091724" w:rsidDel="00090233">
          <w:rPr>
            <w:bCs/>
            <w:iCs/>
            <w:color w:val="000000" w:themeColor="text1"/>
          </w:rPr>
          <w:delText>U</w:delText>
        </w:r>
        <w:r w:rsidR="00723BD0" w:rsidDel="00090233">
          <w:rPr>
            <w:bCs/>
            <w:iCs/>
            <w:color w:val="000000" w:themeColor="text1"/>
          </w:rPr>
          <w:delText xml:space="preserve">sing automated colony picking, </w:delText>
        </w:r>
      </w:del>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del w:id="725" w:author="Frederick Roth" w:date="2018-09-13T14:43:00Z">
        <w:r w:rsidR="00723BD0" w:rsidDel="00090233">
          <w:rPr>
            <w:bCs/>
            <w:iCs/>
            <w:color w:val="000000" w:themeColor="text1"/>
            <w:lang w:val="en-CA"/>
          </w:rPr>
          <w:delText>containing random knockouts at 16 genes</w:delText>
        </w:r>
        <w:r w:rsidR="00723BD0" w:rsidRPr="00233F15" w:rsidDel="00090233">
          <w:rPr>
            <w:bCs/>
            <w:iCs/>
            <w:color w:val="000000" w:themeColor="text1"/>
            <w:lang w:val="en-CA"/>
          </w:rPr>
          <w:delText xml:space="preserve"> </w:delText>
        </w:r>
        <w:r w:rsidR="00723BD0" w:rsidDel="00090233">
          <w:rPr>
            <w:bCs/>
            <w:iCs/>
            <w:color w:val="000000" w:themeColor="text1"/>
            <w:lang w:val="en-CA"/>
          </w:rPr>
          <w:delText>were</w:delText>
        </w:r>
        <w:r w:rsidR="00091724" w:rsidDel="00090233">
          <w:rPr>
            <w:bCs/>
            <w:iCs/>
            <w:color w:val="000000" w:themeColor="text1"/>
            <w:lang w:val="en-CA"/>
          </w:rPr>
          <w:delText xml:space="preserve"> </w:delText>
        </w:r>
        <w:r w:rsidR="00723BD0" w:rsidDel="00090233">
          <w:rPr>
            <w:bCs/>
            <w:iCs/>
            <w:color w:val="000000" w:themeColor="text1"/>
            <w:lang w:val="en-CA"/>
          </w:rPr>
          <w:delText xml:space="preserve">isolated </w:delText>
        </w:r>
        <w:r w:rsidR="00723BD0" w:rsidRPr="00233F15" w:rsidDel="00090233">
          <w:rPr>
            <w:bCs/>
            <w:iCs/>
            <w:color w:val="000000" w:themeColor="text1"/>
            <w:lang w:val="en-CA"/>
          </w:rPr>
          <w:delText xml:space="preserve">into </w:delText>
        </w:r>
        <w:r w:rsidR="00723BD0" w:rsidDel="00090233">
          <w:rPr>
            <w:bCs/>
            <w:iCs/>
            <w:color w:val="000000" w:themeColor="text1"/>
            <w:lang w:val="en-CA"/>
          </w:rPr>
          <w:delText xml:space="preserve">a collection of </w:delText>
        </w:r>
      </w:del>
      <w:ins w:id="726" w:author="Frederick Roth" w:date="2018-09-13T14:43:00Z">
        <w:r w:rsidR="00090233">
          <w:rPr>
            <w:bCs/>
            <w:iCs/>
            <w:color w:val="000000" w:themeColor="text1"/>
            <w:lang w:val="en-CA"/>
          </w:rPr>
          <w:t xml:space="preserve">in </w:t>
        </w:r>
      </w:ins>
      <w:r w:rsidR="00723BD0" w:rsidRPr="00233F15">
        <w:rPr>
          <w:bCs/>
          <w:iCs/>
          <w:color w:val="000000" w:themeColor="text1"/>
          <w:lang w:val="en-CA"/>
        </w:rPr>
        <w:t>384-well plates</w:t>
      </w:r>
      <w:r w:rsidR="00723BD0">
        <w:rPr>
          <w:bCs/>
          <w:iCs/>
          <w:color w:val="000000" w:themeColor="text1"/>
          <w:lang w:val="en-CA"/>
        </w:rPr>
        <w:t xml:space="preserve">. </w:t>
      </w:r>
      <w:ins w:id="727" w:author="Frederick Roth" w:date="2018-09-13T14:44:00Z">
        <w:r w:rsidR="00090233">
          <w:rPr>
            <w:bCs/>
            <w:iCs/>
            <w:color w:val="000000" w:themeColor="text1"/>
            <w:lang w:val="en-CA"/>
          </w:rPr>
          <w:t xml:space="preserve">Thus, we generated an engineered population in which each individual haploid strain bears a </w:t>
        </w:r>
      </w:ins>
      <w:del w:id="728" w:author="Frederick Roth" w:date="2018-09-13T14:43:00Z">
        <w:r w:rsidR="00723BD0" w:rsidDel="00090233">
          <w:rPr>
            <w:bCs/>
            <w:iCs/>
            <w:color w:val="000000" w:themeColor="text1"/>
            <w:lang w:val="en-CA"/>
          </w:rPr>
          <w:delText xml:space="preserve"> </w:delText>
        </w:r>
      </w:del>
      <w:ins w:id="729" w:author="Frederick Roth" w:date="2018-09-13T14:43:00Z">
        <w:r w:rsidR="00090233">
          <w:rPr>
            <w:bCs/>
            <w:iCs/>
            <w:color w:val="000000" w:themeColor="text1"/>
            <w:lang w:val="en-CA"/>
          </w:rPr>
          <w:t xml:space="preserve">random </w:t>
        </w:r>
      </w:ins>
      <w:ins w:id="730" w:author="Frederick Roth" w:date="2018-09-13T14:44:00Z">
        <w:r w:rsidR="00090233">
          <w:rPr>
            <w:bCs/>
            <w:iCs/>
            <w:color w:val="000000" w:themeColor="text1"/>
            <w:lang w:val="en-CA"/>
          </w:rPr>
          <w:t xml:space="preserve">subset of </w:t>
        </w:r>
      </w:ins>
      <w:ins w:id="731" w:author="Frederick Roth" w:date="2018-09-13T14:45:00Z">
        <w:r w:rsidR="00090233">
          <w:rPr>
            <w:bCs/>
            <w:iCs/>
            <w:color w:val="000000" w:themeColor="text1"/>
            <w:lang w:val="en-CA"/>
          </w:rPr>
          <w:t xml:space="preserve">knockout alleles for the target set of </w:t>
        </w:r>
      </w:ins>
      <w:ins w:id="732" w:author="Frederick Roth" w:date="2018-09-13T14:49:00Z">
        <w:r w:rsidR="005A4AF6">
          <w:rPr>
            <w:bCs/>
            <w:iCs/>
            <w:color w:val="000000" w:themeColor="text1"/>
            <w:lang w:val="en-CA"/>
          </w:rPr>
          <w:t>16 ABC transporters</w:t>
        </w:r>
      </w:ins>
      <w:ins w:id="733" w:author="Frederick Roth" w:date="2018-09-13T14:44:00Z">
        <w:r w:rsidR="00090233">
          <w:rPr>
            <w:bCs/>
            <w:iCs/>
            <w:color w:val="000000" w:themeColor="text1"/>
            <w:lang w:val="en-CA"/>
          </w:rPr>
          <w:t>.</w:t>
        </w:r>
      </w:ins>
    </w:p>
    <w:p w14:paraId="485DE13E" w14:textId="08CDE6D2" w:rsidR="00DB4537" w:rsidDel="00301C33" w:rsidRDefault="00DB4537" w:rsidP="004210F6">
      <w:pPr>
        <w:jc w:val="both"/>
        <w:rPr>
          <w:del w:id="734" w:author="Albi Celaj" w:date="2018-09-11T17:49:00Z"/>
          <w:bCs/>
          <w:iCs/>
          <w:color w:val="000000" w:themeColor="text1"/>
          <w:lang w:val="en-CA"/>
        </w:rPr>
      </w:pP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731517C6" w:rsidR="00670AD9" w:rsidRDefault="008E4424" w:rsidP="005F13FF">
      <w:pPr>
        <w:jc w:val="both"/>
        <w:rPr>
          <w:ins w:id="735" w:author="Frederick Roth" w:date="2018-09-13T15:09:00Z"/>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del w:id="736" w:author="Albi Celaj" w:date="2018-09-12T16:01:00Z">
        <w:r w:rsidR="00BD6106" w:rsidDel="00B92139">
          <w:rPr>
            <w:bCs/>
            <w:iCs/>
            <w:color w:val="000000" w:themeColor="text1"/>
            <w:lang w:val="en-CA"/>
          </w:rPr>
          <w:delText xml:space="preserve">aimed </w:delText>
        </w:r>
        <w:r w:rsidR="00220542" w:rsidDel="00B92139">
          <w:rPr>
            <w:bCs/>
            <w:iCs/>
            <w:color w:val="000000" w:themeColor="text1"/>
            <w:lang w:val="en-CA"/>
          </w:rPr>
          <w:delText xml:space="preserve">to </w:delText>
        </w:r>
      </w:del>
      <w:r w:rsidR="005E0C68">
        <w:rPr>
          <w:bCs/>
          <w:iCs/>
          <w:color w:val="000000" w:themeColor="text1"/>
          <w:lang w:val="en-CA"/>
        </w:rPr>
        <w:t>genotype</w:t>
      </w:r>
      <w:ins w:id="737" w:author="Albi Celaj" w:date="2018-09-12T16:01:00Z">
        <w:r w:rsidR="00B92139">
          <w:rPr>
            <w:bCs/>
            <w:iCs/>
            <w:color w:val="000000" w:themeColor="text1"/>
            <w:lang w:val="en-CA"/>
          </w:rPr>
          <w:t>d</w:t>
        </w:r>
      </w:ins>
      <w:r w:rsidR="005E0C68">
        <w:rPr>
          <w:bCs/>
          <w:iCs/>
          <w:color w:val="000000" w:themeColor="text1"/>
          <w:lang w:val="en-CA"/>
        </w:rPr>
        <w:t xml:space="preserve"> each strain and link</w:t>
      </w:r>
      <w:ins w:id="738" w:author="Albi Celaj" w:date="2018-09-12T16:01:00Z">
        <w:r w:rsidR="00B92139">
          <w:rPr>
            <w:bCs/>
            <w:iCs/>
            <w:color w:val="000000" w:themeColor="text1"/>
            <w:lang w:val="en-CA"/>
          </w:rPr>
          <w:t>ed</w:t>
        </w:r>
      </w:ins>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del w:id="739" w:author="Frederick Roth" w:date="2018-09-13T14:52:00Z">
        <w:r w:rsidR="00BD6106" w:rsidDel="00C41D75">
          <w:rPr>
            <w:bCs/>
            <w:iCs/>
            <w:color w:val="000000" w:themeColor="text1"/>
            <w:lang w:val="en-CA"/>
          </w:rPr>
          <w:delText>By adapting</w:delText>
        </w:r>
        <w:r w:rsidR="00BD6106" w:rsidRPr="00233F15" w:rsidDel="00C41D75">
          <w:rPr>
            <w:bCs/>
            <w:iCs/>
            <w:color w:val="000000" w:themeColor="text1"/>
            <w:lang w:val="en-CA"/>
          </w:rPr>
          <w:delText xml:space="preserve"> our prev</w:delText>
        </w:r>
        <w:r w:rsidR="00BD6106" w:rsidDel="00C41D75">
          <w:rPr>
            <w:bCs/>
            <w:iCs/>
            <w:color w:val="000000" w:themeColor="text1"/>
            <w:lang w:val="en-CA"/>
          </w:rPr>
          <w:delText>iously-</w:delText>
        </w:r>
      </w:del>
      <w:del w:id="740" w:author="Frederick Roth" w:date="2018-09-13T14:50:00Z">
        <w:r w:rsidR="00BD6106" w:rsidDel="00C41D75">
          <w:rPr>
            <w:bCs/>
            <w:iCs/>
            <w:color w:val="000000" w:themeColor="text1"/>
            <w:lang w:val="en-CA"/>
          </w:rPr>
          <w:delText xml:space="preserve">developed </w:delText>
        </w:r>
      </w:del>
      <w:del w:id="741" w:author="Frederick Roth" w:date="2018-09-13T14:52:00Z">
        <w:r w:rsidR="00BD6106" w:rsidDel="00C41D75">
          <w:rPr>
            <w:bCs/>
            <w:iCs/>
            <w:color w:val="000000" w:themeColor="text1"/>
            <w:lang w:val="en-CA"/>
          </w:rPr>
          <w:delText>row-column-plate PCR (RCP-PCR) strategy</w:delText>
        </w:r>
        <w:r w:rsidR="00BD6106" w:rsidRPr="00233F15" w:rsidDel="00C41D75">
          <w:rPr>
            <w:bCs/>
            <w:iCs/>
            <w:color w:val="000000" w:themeColor="text1"/>
            <w:lang w:val="en-CA"/>
          </w:rPr>
          <w:fldChar w:fldCharType="begin" w:fldLock="1"/>
        </w:r>
        <w:r w:rsidR="00FD7399" w:rsidDel="00C41D75">
          <w:rPr>
            <w:bCs/>
            <w:iCs/>
            <w:color w:val="000000" w:themeColor="text1"/>
            <w:lang w:val="en-CA"/>
          </w:rPr>
          <w:del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delInstrText>
        </w:r>
        <w:r w:rsidR="00BD6106" w:rsidRPr="00233F15" w:rsidDel="00C41D75">
          <w:rPr>
            <w:bCs/>
            <w:iCs/>
            <w:color w:val="000000" w:themeColor="text1"/>
            <w:lang w:val="en-CA"/>
          </w:rPr>
          <w:fldChar w:fldCharType="separate"/>
        </w:r>
        <w:r w:rsidR="00FD7399" w:rsidRPr="00FD7399" w:rsidDel="00C41D75">
          <w:rPr>
            <w:bCs/>
            <w:iCs/>
            <w:noProof/>
            <w:color w:val="000000" w:themeColor="text1"/>
            <w:vertAlign w:val="superscript"/>
            <w:lang w:val="en-CA"/>
          </w:rPr>
          <w:delText>31</w:delText>
        </w:r>
        <w:r w:rsidR="00BD6106" w:rsidRPr="00233F15" w:rsidDel="00C41D75">
          <w:rPr>
            <w:bCs/>
            <w:iCs/>
            <w:color w:val="000000" w:themeColor="text1"/>
            <w:lang w:val="en-CA"/>
          </w:rPr>
          <w:fldChar w:fldCharType="end"/>
        </w:r>
        <w:r w:rsidR="00BD6106" w:rsidDel="00C41D75">
          <w:rPr>
            <w:bCs/>
            <w:iCs/>
            <w:color w:val="000000" w:themeColor="text1"/>
            <w:lang w:val="en-CA"/>
          </w:rPr>
          <w:delText>, w</w:delText>
        </w:r>
        <w:r w:rsidR="00AD05EB" w:rsidDel="00C41D75">
          <w:rPr>
            <w:bCs/>
            <w:iCs/>
            <w:color w:val="000000" w:themeColor="text1"/>
            <w:lang w:val="en-CA"/>
          </w:rPr>
          <w:delText>e amplified</w:delText>
        </w:r>
        <w:r w:rsidR="00F46299" w:rsidDel="00C41D75">
          <w:rPr>
            <w:bCs/>
            <w:iCs/>
            <w:color w:val="000000" w:themeColor="text1"/>
            <w:lang w:val="en-CA"/>
          </w:rPr>
          <w:delText xml:space="preserve"> strain and deletion specific barco</w:delText>
        </w:r>
        <w:r w:rsidR="00936CCD" w:rsidDel="00C41D75">
          <w:rPr>
            <w:bCs/>
            <w:iCs/>
            <w:color w:val="000000" w:themeColor="text1"/>
            <w:lang w:val="en-CA"/>
          </w:rPr>
          <w:delText>des from each individual.</w:delText>
        </w:r>
        <w:r w:rsidR="00D45748" w:rsidDel="00C41D75">
          <w:rPr>
            <w:bCs/>
            <w:iCs/>
            <w:color w:val="000000" w:themeColor="text1"/>
            <w:lang w:val="en-CA"/>
          </w:rPr>
          <w:delText xml:space="preserve"> </w:delText>
        </w:r>
        <w:r w:rsidR="00936CCD" w:rsidDel="00C41D75">
          <w:rPr>
            <w:bCs/>
            <w:iCs/>
            <w:color w:val="000000" w:themeColor="text1"/>
            <w:lang w:val="en-CA"/>
          </w:rPr>
          <w:delText xml:space="preserve"> </w:delText>
        </w:r>
      </w:del>
      <w:del w:id="742" w:author="Frederick Roth" w:date="2018-09-13T14:50:00Z">
        <w:r w:rsidR="00DE57D9" w:rsidDel="00C41D75">
          <w:rPr>
            <w:bCs/>
            <w:iCs/>
            <w:color w:val="000000" w:themeColor="text1"/>
            <w:lang w:val="en-CA"/>
          </w:rPr>
          <w:delText>I</w:delText>
        </w:r>
        <w:r w:rsidR="00AD05EB" w:rsidDel="00C41D75">
          <w:rPr>
            <w:bCs/>
            <w:iCs/>
            <w:color w:val="000000" w:themeColor="text1"/>
            <w:lang w:val="en-CA"/>
          </w:rPr>
          <w:delText xml:space="preserve">n </w:delText>
        </w:r>
      </w:del>
      <w:ins w:id="743" w:author="Frederick Roth" w:date="2018-09-13T14:52:00Z">
        <w:r w:rsidR="00C41D75">
          <w:rPr>
            <w:bCs/>
            <w:iCs/>
            <w:color w:val="000000" w:themeColor="text1"/>
            <w:lang w:val="en-CA"/>
          </w:rPr>
          <w:t xml:space="preserve">For this purpose, we exploited the fact that </w:t>
        </w:r>
      </w:ins>
      <w:ins w:id="744" w:author="Frederick Roth" w:date="2018-09-13T14:50:00Z">
        <w:r w:rsidR="00C41D75">
          <w:rPr>
            <w:bCs/>
            <w:iCs/>
            <w:color w:val="000000" w:themeColor="text1"/>
            <w:lang w:val="en-CA"/>
          </w:rPr>
          <w:t xml:space="preserve">the </w:t>
        </w:r>
      </w:ins>
      <w:del w:id="745" w:author="Frederick Roth" w:date="2018-09-13T14:50:00Z">
        <w:r w:rsidR="00AD05EB" w:rsidDel="00C41D75">
          <w:rPr>
            <w:bCs/>
            <w:iCs/>
            <w:color w:val="000000" w:themeColor="text1"/>
            <w:lang w:val="en-CA"/>
          </w:rPr>
          <w:delText xml:space="preserve">the </w:delText>
        </w:r>
      </w:del>
      <w:r w:rsidR="00AD05EB">
        <w:rPr>
          <w:bCs/>
          <w:iCs/>
          <w:color w:val="000000" w:themeColor="text1"/>
          <w:lang w:val="en-CA"/>
        </w:rPr>
        <w:t>ABC-16 strain</w:t>
      </w:r>
      <w:ins w:id="746" w:author="Frederick Roth" w:date="2018-09-13T14:50:00Z">
        <w:r w:rsidR="00C41D75">
          <w:rPr>
            <w:bCs/>
            <w:iCs/>
            <w:color w:val="000000" w:themeColor="text1"/>
            <w:lang w:val="en-CA"/>
          </w:rPr>
          <w:t xml:space="preserve"> was </w:t>
        </w:r>
      </w:ins>
      <w:ins w:id="747" w:author="Frederick Roth" w:date="2018-09-13T14:51:00Z">
        <w:r w:rsidR="00C41D75">
          <w:rPr>
            <w:bCs/>
            <w:iCs/>
            <w:color w:val="000000" w:themeColor="text1"/>
            <w:lang w:val="en-CA"/>
          </w:rPr>
          <w:t xml:space="preserve">derived from </w:t>
        </w:r>
      </w:ins>
      <w:ins w:id="748" w:author="Frederick Roth" w:date="2018-09-13T14:53:00Z">
        <w:r w:rsidR="00C41D75">
          <w:rPr>
            <w:bCs/>
            <w:iCs/>
            <w:color w:val="000000" w:themeColor="text1"/>
            <w:lang w:val="en-CA"/>
          </w:rPr>
          <w:t xml:space="preserve">crosses between </w:t>
        </w:r>
      </w:ins>
      <w:ins w:id="749" w:author="Frederick Roth" w:date="2018-09-13T14:51:00Z">
        <w:r w:rsidR="00C41D75">
          <w:rPr>
            <w:bCs/>
            <w:iCs/>
            <w:color w:val="000000" w:themeColor="text1"/>
            <w:lang w:val="en-CA"/>
          </w:rPr>
          <w:t xml:space="preserve">barcoded YKO yeast deletion collection </w:t>
        </w:r>
      </w:ins>
      <w:ins w:id="750" w:author="Frederick Roth" w:date="2018-09-13T14:53:00Z">
        <w:r w:rsidR="00C41D75">
          <w:rPr>
            <w:bCs/>
            <w:iCs/>
            <w:color w:val="000000" w:themeColor="text1"/>
            <w:lang w:val="en-CA"/>
          </w:rPr>
          <w:t xml:space="preserve">strains </w:t>
        </w:r>
      </w:ins>
      <w:ins w:id="751" w:author="Frederick Roth" w:date="2018-09-13T14:51:00Z">
        <w:r w:rsidR="00C41D75">
          <w:rPr>
            <w:bCs/>
            <w:iCs/>
            <w:color w:val="000000" w:themeColor="text1"/>
            <w:lang w:val="en-CA"/>
          </w:rPr>
          <w:t>[</w:t>
        </w:r>
        <w:r w:rsidR="00C41D75" w:rsidRPr="005F13FF">
          <w:rPr>
            <w:bCs/>
            <w:iCs/>
            <w:color w:val="000000" w:themeColor="text1"/>
            <w:highlight w:val="yellow"/>
            <w:lang w:val="en-CA"/>
            <w:rPrChange w:id="752" w:author="Frederick Roth" w:date="2018-09-13T15:09:00Z">
              <w:rPr>
                <w:bCs/>
                <w:iCs/>
                <w:color w:val="000000" w:themeColor="text1"/>
                <w:lang w:val="en-CA"/>
              </w:rPr>
            </w:rPrChange>
          </w:rPr>
          <w:t>cite Giaever et al]</w:t>
        </w:r>
      </w:ins>
      <w:ins w:id="753" w:author="Frederick Roth" w:date="2018-09-13T14:53:00Z">
        <w:r w:rsidR="00C41D75" w:rsidRPr="005F13FF">
          <w:rPr>
            <w:bCs/>
            <w:iCs/>
            <w:color w:val="000000" w:themeColor="text1"/>
            <w:highlight w:val="yellow"/>
            <w:lang w:val="en-CA"/>
            <w:rPrChange w:id="754" w:author="Frederick Roth" w:date="2018-09-13T15:09:00Z">
              <w:rPr>
                <w:bCs/>
                <w:iCs/>
                <w:color w:val="000000" w:themeColor="text1"/>
                <w:lang w:val="en-CA"/>
              </w:rPr>
            </w:rPrChange>
          </w:rPr>
          <w:t>[Suzuki et al</w:t>
        </w:r>
        <w:r w:rsidR="00C41D75">
          <w:rPr>
            <w:bCs/>
            <w:iCs/>
            <w:color w:val="000000" w:themeColor="text1"/>
            <w:lang w:val="en-CA"/>
          </w:rPr>
          <w:t>]</w:t>
        </w:r>
      </w:ins>
      <w:ins w:id="755" w:author="Frederick Roth" w:date="2018-09-13T14:51:00Z">
        <w:r w:rsidR="00C41D75">
          <w:rPr>
            <w:bCs/>
            <w:iCs/>
            <w:color w:val="000000" w:themeColor="text1"/>
            <w:lang w:val="en-CA"/>
          </w:rPr>
          <w:t xml:space="preserve">, </w:t>
        </w:r>
      </w:ins>
      <w:ins w:id="756" w:author="Frederick Roth" w:date="2018-09-13T14:53:00Z">
        <w:r w:rsidR="00C41D75">
          <w:rPr>
            <w:bCs/>
            <w:iCs/>
            <w:color w:val="000000" w:themeColor="text1"/>
            <w:lang w:val="en-CA"/>
          </w:rPr>
          <w:t xml:space="preserve">so that </w:t>
        </w:r>
      </w:ins>
      <w:ins w:id="757" w:author="Frederick Roth" w:date="2018-09-13T14:51:00Z">
        <w:r w:rsidR="00C41D75">
          <w:rPr>
            <w:bCs/>
            <w:iCs/>
            <w:color w:val="000000" w:themeColor="text1"/>
            <w:lang w:val="en-CA"/>
          </w:rPr>
          <w:t xml:space="preserve">each </w:t>
        </w:r>
      </w:ins>
      <w:del w:id="758" w:author="Frederick Roth" w:date="2018-09-13T14:51:00Z">
        <w:r w:rsidR="00AD05EB" w:rsidDel="00C41D75">
          <w:rPr>
            <w:bCs/>
            <w:iCs/>
            <w:color w:val="000000" w:themeColor="text1"/>
            <w:lang w:val="en-CA"/>
          </w:rPr>
          <w:delText xml:space="preserve">, each </w:delText>
        </w:r>
      </w:del>
      <w:r w:rsidR="00AD05EB">
        <w:rPr>
          <w:bCs/>
          <w:iCs/>
          <w:color w:val="000000" w:themeColor="text1"/>
          <w:lang w:val="en-CA"/>
        </w:rPr>
        <w:t xml:space="preserve">knockout </w:t>
      </w:r>
      <w:del w:id="759" w:author="Frederick Roth" w:date="2018-09-13T14:51:00Z">
        <w:r w:rsidR="00AD05EB" w:rsidDel="00C41D75">
          <w:rPr>
            <w:bCs/>
            <w:iCs/>
            <w:color w:val="000000" w:themeColor="text1"/>
            <w:lang w:val="en-CA"/>
          </w:rPr>
          <w:delText>is</w:delText>
        </w:r>
        <w:r w:rsidR="00037B64" w:rsidDel="00C41D75">
          <w:rPr>
            <w:bCs/>
            <w:iCs/>
            <w:color w:val="000000" w:themeColor="text1"/>
            <w:lang w:val="en-CA"/>
          </w:rPr>
          <w:delText xml:space="preserve"> </w:delText>
        </w:r>
        <w:r w:rsidR="00AD05EB" w:rsidDel="00C41D75">
          <w:rPr>
            <w:bCs/>
            <w:iCs/>
            <w:color w:val="000000" w:themeColor="text1"/>
            <w:lang w:val="en-CA"/>
          </w:rPr>
          <w:delText xml:space="preserve">replaced by a </w:delText>
        </w:r>
      </w:del>
      <w:ins w:id="760" w:author="Frederick Roth" w:date="2018-09-13T14:51:00Z">
        <w:r w:rsidR="00C41D75">
          <w:rPr>
            <w:bCs/>
            <w:iCs/>
            <w:color w:val="000000" w:themeColor="text1"/>
            <w:lang w:val="en-CA"/>
          </w:rPr>
          <w:t>carries at l</w:t>
        </w:r>
      </w:ins>
      <w:ins w:id="761" w:author="Frederick Roth" w:date="2018-09-13T14:52:00Z">
        <w:r w:rsidR="00C41D75">
          <w:rPr>
            <w:bCs/>
            <w:iCs/>
            <w:color w:val="000000" w:themeColor="text1"/>
            <w:lang w:val="en-CA"/>
          </w:rPr>
          <w:t xml:space="preserve">east one </w:t>
        </w:r>
      </w:ins>
      <w:del w:id="762" w:author="Frederick Roth" w:date="2018-09-13T14:52:00Z">
        <w:r w:rsidR="00AD05EB" w:rsidDel="00C41D75">
          <w:rPr>
            <w:bCs/>
            <w:iCs/>
            <w:color w:val="000000" w:themeColor="text1"/>
            <w:lang w:val="en-CA"/>
          </w:rPr>
          <w:delText>barcode</w:delText>
        </w:r>
        <w:r w:rsidR="009B6BC1" w:rsidDel="00C41D75">
          <w:rPr>
            <w:bCs/>
            <w:iCs/>
            <w:color w:val="000000" w:themeColor="text1"/>
            <w:lang w:val="en-CA"/>
          </w:rPr>
          <w:delText xml:space="preserve"> </w:delText>
        </w:r>
      </w:del>
      <w:r w:rsidR="009B6BC1">
        <w:rPr>
          <w:bCs/>
          <w:iCs/>
          <w:color w:val="000000" w:themeColor="text1"/>
          <w:lang w:val="en-CA"/>
        </w:rPr>
        <w:t xml:space="preserve">identifying </w:t>
      </w:r>
      <w:ins w:id="763" w:author="Frederick Roth" w:date="2018-09-13T14:52:00Z">
        <w:r w:rsidR="00C41D75">
          <w:rPr>
            <w:bCs/>
            <w:iCs/>
            <w:color w:val="000000" w:themeColor="text1"/>
            <w:lang w:val="en-CA"/>
          </w:rPr>
          <w:t xml:space="preserve">barcode that flanks and uniquely identifies </w:t>
        </w:r>
      </w:ins>
      <w:r w:rsidR="009B6BC1">
        <w:rPr>
          <w:bCs/>
          <w:iCs/>
          <w:color w:val="000000" w:themeColor="text1"/>
          <w:lang w:val="en-CA"/>
        </w:rPr>
        <w:t>the deleted gene</w:t>
      </w:r>
      <w:ins w:id="764" w:author="Frederick Roth" w:date="2018-09-13T14:53:00Z">
        <w:r w:rsidR="00C41D75">
          <w:rPr>
            <w:bCs/>
            <w:iCs/>
            <w:color w:val="000000" w:themeColor="text1"/>
            <w:lang w:val="en-CA"/>
          </w:rPr>
          <w:t>.</w:t>
        </w:r>
      </w:ins>
      <w:ins w:id="765" w:author="Frederick Roth" w:date="2018-09-13T14:54:00Z">
        <w:r w:rsidR="00C41D75">
          <w:rPr>
            <w:bCs/>
            <w:iCs/>
            <w:color w:val="000000" w:themeColor="text1"/>
            <w:lang w:val="en-CA"/>
          </w:rPr>
          <w:t xml:space="preserve">  </w:t>
        </w:r>
      </w:ins>
      <w:ins w:id="766" w:author="Frederick Roth" w:date="2018-09-13T15:00:00Z">
        <w:r w:rsidR="005F13FF">
          <w:rPr>
            <w:bCs/>
            <w:iCs/>
            <w:color w:val="000000" w:themeColor="text1"/>
            <w:lang w:val="en-CA"/>
          </w:rPr>
          <w:t xml:space="preserve">We </w:t>
        </w:r>
      </w:ins>
      <w:ins w:id="767" w:author="Frederick Roth" w:date="2018-09-13T14:53:00Z">
        <w:r w:rsidR="00C41D75">
          <w:rPr>
            <w:bCs/>
            <w:iCs/>
            <w:color w:val="000000" w:themeColor="text1"/>
            <w:lang w:val="en-CA"/>
          </w:rPr>
          <w:t>adapt</w:t>
        </w:r>
      </w:ins>
      <w:ins w:id="768" w:author="Frederick Roth" w:date="2018-09-13T15:00:00Z">
        <w:r w:rsidR="005F13FF">
          <w:rPr>
            <w:bCs/>
            <w:iCs/>
            <w:color w:val="000000" w:themeColor="text1"/>
            <w:lang w:val="en-CA"/>
          </w:rPr>
          <w:t>ed</w:t>
        </w:r>
      </w:ins>
      <w:ins w:id="769" w:author="Frederick Roth" w:date="2018-09-13T14:53:00Z">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ins>
      <w:r w:rsidR="00AF4C2E">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ins w:id="770" w:author="Frederick Roth" w:date="2018-09-13T14:53:00Z">
        <w:r w:rsidR="00C41D75" w:rsidRPr="00233F15">
          <w:rPr>
            <w:bCs/>
            <w:iCs/>
            <w:color w:val="000000" w:themeColor="text1"/>
            <w:lang w:val="en-CA"/>
          </w:rPr>
          <w:fldChar w:fldCharType="separate"/>
        </w:r>
      </w:ins>
      <w:r w:rsidR="000C01B2" w:rsidRPr="000C01B2">
        <w:rPr>
          <w:bCs/>
          <w:iCs/>
          <w:noProof/>
          <w:color w:val="000000" w:themeColor="text1"/>
          <w:vertAlign w:val="superscript"/>
          <w:lang w:val="en-CA"/>
        </w:rPr>
        <w:t>37</w:t>
      </w:r>
      <w:ins w:id="771" w:author="Frederick Roth" w:date="2018-09-13T14:53:00Z">
        <w:r w:rsidR="00C41D75" w:rsidRPr="00233F15">
          <w:rPr>
            <w:bCs/>
            <w:iCs/>
            <w:color w:val="000000" w:themeColor="text1"/>
            <w:lang w:val="en-CA"/>
          </w:rPr>
          <w:fldChar w:fldCharType="end"/>
        </w:r>
        <w:r w:rsidR="00C41D75">
          <w:rPr>
            <w:bCs/>
            <w:iCs/>
            <w:color w:val="000000" w:themeColor="text1"/>
            <w:lang w:val="en-CA"/>
          </w:rPr>
          <w:t xml:space="preserve">, </w:t>
        </w:r>
      </w:ins>
      <w:del w:id="772" w:author="Frederick Roth" w:date="2018-09-13T15:00:00Z">
        <w:r w:rsidR="009B6BC1" w:rsidDel="00C41D75">
          <w:rPr>
            <w:bCs/>
            <w:iCs/>
            <w:color w:val="000000" w:themeColor="text1"/>
            <w:lang w:val="en-CA"/>
          </w:rPr>
          <w:delText xml:space="preserve">, </w:delText>
        </w:r>
        <w:r w:rsidR="00DE57D9" w:rsidDel="00C41D75">
          <w:rPr>
            <w:bCs/>
            <w:iCs/>
            <w:color w:val="000000" w:themeColor="text1"/>
            <w:lang w:val="en-CA"/>
          </w:rPr>
          <w:delText>allowing the use of a single primer set for identification of all gene deletions</w:delText>
        </w:r>
        <w:r w:rsidR="0034556F" w:rsidDel="00C41D75">
          <w:rPr>
            <w:bCs/>
            <w:iCs/>
            <w:color w:val="000000" w:themeColor="text1"/>
            <w:lang w:val="en-CA"/>
          </w:rPr>
          <w:delText xml:space="preserve"> present</w:delText>
        </w:r>
        <w:r w:rsidR="00DE57D9" w:rsidDel="00C41D75">
          <w:rPr>
            <w:bCs/>
            <w:iCs/>
            <w:color w:val="000000" w:themeColor="text1"/>
            <w:lang w:val="en-CA"/>
          </w:rPr>
          <w:delText xml:space="preserve"> </w:delText>
        </w:r>
        <w:r w:rsidR="00AC45F9" w:rsidDel="00C41D75">
          <w:rPr>
            <w:bCs/>
            <w:iCs/>
            <w:color w:val="000000" w:themeColor="text1"/>
            <w:lang w:val="en-CA"/>
          </w:rPr>
          <w:delText xml:space="preserve">in a strain </w:delText>
        </w:r>
        <w:r w:rsidR="00C074AC" w:rsidDel="00C41D75">
          <w:rPr>
            <w:bCs/>
            <w:iCs/>
            <w:color w:val="000000" w:themeColor="text1"/>
            <w:lang w:val="en-CA"/>
          </w:rPr>
          <w:delText>when its amplification products are sequenced</w:delText>
        </w:r>
        <w:r w:rsidR="00C074AC" w:rsidDel="005F13FF">
          <w:rPr>
            <w:bCs/>
            <w:iCs/>
            <w:color w:val="000000" w:themeColor="text1"/>
            <w:lang w:val="en-CA"/>
          </w:rPr>
          <w:delText xml:space="preserve"> </w:delText>
        </w:r>
        <w:r w:rsidR="00DE57D9" w:rsidDel="005F13FF">
          <w:rPr>
            <w:bCs/>
            <w:iCs/>
            <w:color w:val="000000" w:themeColor="text1"/>
            <w:lang w:val="en-CA"/>
          </w:rPr>
          <w:delText>(Fig. 1)</w:delText>
        </w:r>
        <w:r w:rsidR="00AD05EB" w:rsidDel="005F13FF">
          <w:rPr>
            <w:bCs/>
            <w:iCs/>
            <w:color w:val="000000" w:themeColor="text1"/>
            <w:lang w:val="en-CA"/>
          </w:rPr>
          <w:delText xml:space="preserve">.  </w:delText>
        </w:r>
        <w:r w:rsidR="00467245" w:rsidDel="005F13FF">
          <w:rPr>
            <w:bCs/>
            <w:iCs/>
            <w:color w:val="000000" w:themeColor="text1"/>
            <w:lang w:val="en-CA"/>
          </w:rPr>
          <w:delText xml:space="preserve">RCP-PCR </w:delText>
        </w:r>
      </w:del>
      <w:ins w:id="773" w:author="Frederick Roth" w:date="2018-09-13T15:00:00Z">
        <w:r w:rsidR="005F13FF">
          <w:rPr>
            <w:bCs/>
            <w:iCs/>
            <w:color w:val="000000" w:themeColor="text1"/>
            <w:lang w:val="en-CA"/>
          </w:rPr>
          <w:t xml:space="preserve">which </w:t>
        </w:r>
      </w:ins>
      <w:ins w:id="774" w:author="Frederick Roth" w:date="2018-09-13T15:01:00Z">
        <w:r w:rsidR="005F13FF">
          <w:rPr>
            <w:bCs/>
            <w:iCs/>
            <w:color w:val="000000" w:themeColor="text1"/>
            <w:lang w:val="en-CA"/>
          </w:rPr>
          <w:t xml:space="preserve">allows amplification of barcodes in each segregant while </w:t>
        </w:r>
      </w:ins>
      <w:r w:rsidR="00467245">
        <w:rPr>
          <w:bCs/>
          <w:iCs/>
          <w:color w:val="000000" w:themeColor="text1"/>
          <w:lang w:val="en-CA"/>
        </w:rPr>
        <w:t>introdu</w:t>
      </w:r>
      <w:ins w:id="775" w:author="Frederick Roth" w:date="2018-09-13T15:01:00Z">
        <w:r w:rsidR="005F13FF">
          <w:rPr>
            <w:bCs/>
            <w:iCs/>
            <w:color w:val="000000" w:themeColor="text1"/>
            <w:lang w:val="en-CA"/>
          </w:rPr>
          <w:t>cing</w:t>
        </w:r>
      </w:ins>
      <w:del w:id="776" w:author="Frederick Roth" w:date="2018-09-13T15:01:00Z">
        <w:r w:rsidR="00467245" w:rsidDel="005F13FF">
          <w:rPr>
            <w:bCs/>
            <w:iCs/>
            <w:color w:val="000000" w:themeColor="text1"/>
            <w:lang w:val="en-CA"/>
          </w:rPr>
          <w:delText>ces</w:delText>
        </w:r>
      </w:del>
      <w:r w:rsidR="002E6C14">
        <w:rPr>
          <w:bCs/>
          <w:iCs/>
          <w:color w:val="000000" w:themeColor="text1"/>
          <w:lang w:val="en-CA"/>
        </w:rPr>
        <w:t xml:space="preserve"> </w:t>
      </w:r>
      <w:r w:rsidR="00C074AC">
        <w:rPr>
          <w:bCs/>
          <w:iCs/>
          <w:color w:val="000000" w:themeColor="text1"/>
          <w:lang w:val="en-CA"/>
        </w:rPr>
        <w:t xml:space="preserve">additional </w:t>
      </w:r>
      <w:del w:id="777" w:author="Frederick Roth" w:date="2018-09-13T15:01:00Z">
        <w:r w:rsidR="002E6C14" w:rsidDel="005F13FF">
          <w:rPr>
            <w:bCs/>
            <w:iCs/>
            <w:color w:val="000000" w:themeColor="text1"/>
            <w:lang w:val="en-CA"/>
          </w:rPr>
          <w:delText xml:space="preserve">sequences </w:delText>
        </w:r>
      </w:del>
      <w:ins w:id="778" w:author="Frederick Roth" w:date="2018-09-13T15:01:00Z">
        <w:r w:rsidR="005F13FF">
          <w:rPr>
            <w:bCs/>
            <w:iCs/>
            <w:color w:val="000000" w:themeColor="text1"/>
            <w:lang w:val="en-CA"/>
          </w:rPr>
          <w:t xml:space="preserve">index tags that </w:t>
        </w:r>
      </w:ins>
      <w:del w:id="779" w:author="Frederick Roth" w:date="2018-09-13T15:01:00Z">
        <w:r w:rsidR="002E6C14" w:rsidRPr="00233F15" w:rsidDel="005F13FF">
          <w:rPr>
            <w:bCs/>
            <w:iCs/>
            <w:color w:val="000000" w:themeColor="text1"/>
            <w:lang w:val="en-CA"/>
          </w:rPr>
          <w:delText xml:space="preserve">indicating </w:delText>
        </w:r>
      </w:del>
      <w:ins w:id="780" w:author="Frederick Roth" w:date="2018-09-13T15:01:00Z">
        <w:r w:rsidR="005F13FF">
          <w:rPr>
            <w:bCs/>
            <w:iCs/>
            <w:color w:val="000000" w:themeColor="text1"/>
            <w:lang w:val="en-CA"/>
          </w:rPr>
          <w:t xml:space="preserve">identify </w:t>
        </w:r>
      </w:ins>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ins w:id="781" w:author="Frederick Roth" w:date="2018-09-13T15:01:00Z">
        <w:r w:rsidR="005F13FF">
          <w:rPr>
            <w:bCs/>
            <w:iCs/>
            <w:color w:val="000000" w:themeColor="text1"/>
            <w:lang w:val="en-CA"/>
          </w:rPr>
          <w:t xml:space="preserve">.  Thus, a single next generation sequencing reaction can reveal both the strain-specific </w:t>
        </w:r>
      </w:ins>
      <w:ins w:id="782" w:author="Frederick Roth" w:date="2018-09-13T15:02:00Z">
        <w:r w:rsidR="005F13FF">
          <w:rPr>
            <w:bCs/>
            <w:iCs/>
            <w:color w:val="000000" w:themeColor="text1"/>
            <w:lang w:val="en-CA"/>
          </w:rPr>
          <w:t xml:space="preserve">tracking </w:t>
        </w:r>
      </w:ins>
      <w:ins w:id="783" w:author="Frederick Roth" w:date="2018-09-13T15:01:00Z">
        <w:r w:rsidR="005F13FF">
          <w:rPr>
            <w:bCs/>
            <w:iCs/>
            <w:color w:val="000000" w:themeColor="text1"/>
            <w:lang w:val="en-CA"/>
          </w:rPr>
          <w:t xml:space="preserve">barcode </w:t>
        </w:r>
      </w:ins>
      <w:ins w:id="784" w:author="Frederick Roth" w:date="2018-09-13T15:02:00Z">
        <w:r w:rsidR="005F13FF">
          <w:rPr>
            <w:bCs/>
            <w:iCs/>
            <w:color w:val="000000" w:themeColor="text1"/>
            <w:lang w:val="en-CA"/>
          </w:rPr>
          <w:t xml:space="preserve">at the HO locus </w:t>
        </w:r>
      </w:ins>
      <w:ins w:id="785" w:author="Frederick Roth" w:date="2018-09-13T15:01:00Z">
        <w:r w:rsidR="005F13FF">
          <w:rPr>
            <w:bCs/>
            <w:iCs/>
            <w:color w:val="000000" w:themeColor="text1"/>
            <w:lang w:val="en-CA"/>
          </w:rPr>
          <w:t>and the identi</w:t>
        </w:r>
      </w:ins>
      <w:ins w:id="786" w:author="Frederick Roth" w:date="2018-09-13T15:02:00Z">
        <w:r w:rsidR="005F13FF">
          <w:rPr>
            <w:bCs/>
            <w:iCs/>
            <w:color w:val="000000" w:themeColor="text1"/>
            <w:lang w:val="en-CA"/>
          </w:rPr>
          <w:t>t</w:t>
        </w:r>
      </w:ins>
      <w:ins w:id="787" w:author="Frederick Roth" w:date="2018-09-13T15:01:00Z">
        <w:r w:rsidR="005F13FF">
          <w:rPr>
            <w:bCs/>
            <w:iCs/>
            <w:color w:val="000000" w:themeColor="text1"/>
            <w:lang w:val="en-CA"/>
          </w:rPr>
          <w:t xml:space="preserve">y of </w:t>
        </w:r>
      </w:ins>
      <w:ins w:id="788" w:author="Frederick Roth" w:date="2018-09-13T15:02:00Z">
        <w:r w:rsidR="005F13FF">
          <w:rPr>
            <w:bCs/>
            <w:iCs/>
            <w:color w:val="000000" w:themeColor="text1"/>
            <w:lang w:val="en-CA"/>
          </w:rPr>
          <w:t xml:space="preserve">every </w:t>
        </w:r>
      </w:ins>
      <w:ins w:id="789" w:author="Frederick Roth" w:date="2018-09-13T15:01:00Z">
        <w:r w:rsidR="005F13FF">
          <w:rPr>
            <w:bCs/>
            <w:iCs/>
            <w:color w:val="000000" w:themeColor="text1"/>
            <w:lang w:val="en-CA"/>
          </w:rPr>
          <w:t>gene</w:t>
        </w:r>
      </w:ins>
      <w:ins w:id="790" w:author="Frederick Roth" w:date="2018-09-13T15:02:00Z">
        <w:r w:rsidR="005F13FF">
          <w:rPr>
            <w:bCs/>
            <w:iCs/>
            <w:color w:val="000000" w:themeColor="text1"/>
            <w:lang w:val="en-CA"/>
          </w:rPr>
          <w:t xml:space="preserve"> deleted in </w:t>
        </w:r>
      </w:ins>
      <w:ins w:id="791" w:author="Frederick Roth" w:date="2018-09-13T15:01:00Z">
        <w:r w:rsidR="005F13FF">
          <w:rPr>
            <w:bCs/>
            <w:iCs/>
            <w:color w:val="000000" w:themeColor="text1"/>
            <w:lang w:val="en-CA"/>
          </w:rPr>
          <w:t xml:space="preserve">the segregant at each plate location (Methods; Fig. 1).  </w:t>
        </w:r>
      </w:ins>
      <w:del w:id="792" w:author="Frederick Roth" w:date="2018-09-13T15:02:00Z">
        <w:r w:rsidR="002E6C14" w:rsidDel="005F13FF">
          <w:rPr>
            <w:bCs/>
            <w:iCs/>
            <w:color w:val="000000" w:themeColor="text1"/>
            <w:lang w:val="en-CA"/>
          </w:rPr>
          <w:delText xml:space="preserve">, </w:delText>
        </w:r>
        <w:r w:rsidR="00467245" w:rsidDel="005F13FF">
          <w:rPr>
            <w:bCs/>
            <w:iCs/>
            <w:color w:val="000000" w:themeColor="text1"/>
            <w:lang w:val="en-CA"/>
          </w:rPr>
          <w:delText xml:space="preserve">allowing for </w:delText>
        </w:r>
        <w:r w:rsidR="00C074AC" w:rsidDel="005F13FF">
          <w:rPr>
            <w:bCs/>
            <w:iCs/>
            <w:color w:val="000000" w:themeColor="text1"/>
            <w:lang w:val="en-CA"/>
          </w:rPr>
          <w:delText xml:space="preserve">pooling of PCR products obtained from each well, coupled with high-throughput sequencing </w:delText>
        </w:r>
        <w:r w:rsidR="00467245" w:rsidDel="005F13FF">
          <w:rPr>
            <w:bCs/>
            <w:iCs/>
            <w:color w:val="000000" w:themeColor="text1"/>
            <w:lang w:val="en-CA"/>
          </w:rPr>
          <w:delText xml:space="preserve">to computationally </w:delText>
        </w:r>
        <w:r w:rsidR="00876AC8" w:rsidDel="005F13FF">
          <w:rPr>
            <w:bCs/>
            <w:iCs/>
            <w:color w:val="000000" w:themeColor="text1"/>
            <w:lang w:val="en-CA"/>
          </w:rPr>
          <w:delText xml:space="preserve">reconstruct a </w:delText>
        </w:r>
        <w:r w:rsidR="00467245" w:rsidDel="005F13FF">
          <w:rPr>
            <w:bCs/>
            <w:iCs/>
            <w:color w:val="000000" w:themeColor="text1"/>
            <w:lang w:val="en-CA"/>
          </w:rPr>
          <w:delText>genotype-to-barcode</w:delText>
        </w:r>
        <w:r w:rsidR="00DE57D9" w:rsidDel="005F13FF">
          <w:rPr>
            <w:bCs/>
            <w:iCs/>
            <w:color w:val="000000" w:themeColor="text1"/>
            <w:lang w:val="en-CA"/>
          </w:rPr>
          <w:delText xml:space="preserve"> </w:delText>
        </w:r>
        <w:r w:rsidR="00876AC8" w:rsidDel="005F13FF">
          <w:rPr>
            <w:bCs/>
            <w:iCs/>
            <w:color w:val="000000" w:themeColor="text1"/>
            <w:lang w:val="en-CA"/>
          </w:rPr>
          <w:delText xml:space="preserve">map </w:delText>
        </w:r>
        <w:r w:rsidR="00DE57D9" w:rsidDel="005F13FF">
          <w:rPr>
            <w:bCs/>
            <w:iCs/>
            <w:color w:val="000000" w:themeColor="text1"/>
            <w:lang w:val="en-CA"/>
          </w:rPr>
          <w:delText>at a population-wide level</w:delText>
        </w:r>
        <w:r w:rsidR="005E0C68" w:rsidDel="005F13FF">
          <w:rPr>
            <w:bCs/>
            <w:iCs/>
            <w:color w:val="000000" w:themeColor="text1"/>
            <w:lang w:val="en-CA"/>
          </w:rPr>
          <w:delText xml:space="preserve"> (Methods)</w:delText>
        </w:r>
        <w:r w:rsidR="0023283B" w:rsidDel="005F13FF">
          <w:rPr>
            <w:bCs/>
            <w:iCs/>
            <w:color w:val="000000" w:themeColor="text1"/>
            <w:lang w:val="en-CA"/>
          </w:rPr>
          <w:delText>.</w:delText>
        </w:r>
        <w:r w:rsidR="005E0C68" w:rsidDel="005F13FF">
          <w:rPr>
            <w:bCs/>
            <w:iCs/>
            <w:color w:val="000000" w:themeColor="text1"/>
            <w:lang w:val="en-CA"/>
          </w:rPr>
          <w:delText xml:space="preserve"> </w:delText>
        </w:r>
        <w:r w:rsidR="000D15B8" w:rsidDel="005F13FF">
          <w:rPr>
            <w:bCs/>
            <w:iCs/>
            <w:color w:val="000000" w:themeColor="text1"/>
            <w:lang w:val="en-CA"/>
          </w:rPr>
          <w:delText xml:space="preserve"> </w:delText>
        </w:r>
      </w:del>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 xml:space="preserve">calibrate the genotypes </w:t>
      </w:r>
      <w:del w:id="793" w:author="Frederick Roth" w:date="2018-09-13T15:04:00Z">
        <w:r w:rsidR="00BC610D" w:rsidDel="005F13FF">
          <w:rPr>
            <w:bCs/>
            <w:iCs/>
            <w:color w:val="000000" w:themeColor="text1"/>
            <w:lang w:val="en-CA"/>
          </w:rPr>
          <w:delText xml:space="preserve">and associations </w:delText>
        </w:r>
      </w:del>
      <w:r w:rsidR="00BC610D">
        <w:rPr>
          <w:bCs/>
          <w:iCs/>
          <w:color w:val="000000" w:themeColor="text1"/>
          <w:lang w:val="en-CA"/>
        </w:rPr>
        <w:t>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ins w:id="794" w:author="Albi Celaj" w:date="2018-09-12T16:01:00Z">
        <w:del w:id="795" w:author="Frederick Roth" w:date="2018-09-13T15:03:00Z">
          <w:r w:rsidR="00B92139" w:rsidDel="005F13FF">
            <w:delText>as these</w:delText>
          </w:r>
        </w:del>
      </w:ins>
      <w:del w:id="796" w:author="Frederick Roth" w:date="2018-09-13T15:03:00Z">
        <w:r w:rsidR="00EC4228" w:rsidDel="005F13FF">
          <w:delText>which</w:delText>
        </w:r>
        <w:r w:rsidR="00EC4228" w:rsidRPr="00EC4228" w:rsidDel="005F13FF">
          <w:delText xml:space="preserve"> </w:delText>
        </w:r>
      </w:del>
      <w:ins w:id="797" w:author="Frederick Roth" w:date="2018-09-13T15:03:00Z">
        <w:r w:rsidR="005F13FF">
          <w:t xml:space="preserve">which </w:t>
        </w:r>
      </w:ins>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del w:id="798" w:author="Frederick Roth" w:date="2018-09-13T15:03:00Z">
        <w:r w:rsidR="00C074AC" w:rsidDel="005F13FF">
          <w:delText xml:space="preserve">had </w:delText>
        </w:r>
      </w:del>
      <w:ins w:id="799" w:author="Frederick Roth" w:date="2018-09-13T15:03:00Z">
        <w:r w:rsidR="005F13FF">
          <w:t xml:space="preserve">exhibited </w:t>
        </w:r>
      </w:ins>
      <w:r w:rsidR="00C074AC">
        <w:t>weak</w:t>
      </w:r>
      <w:r w:rsidR="00EB3FBA" w:rsidRPr="00233F15">
        <w:t xml:space="preserve"> but significant </w:t>
      </w:r>
      <w:del w:id="800" w:author="Frederick Roth" w:date="2018-09-13T15:03:00Z">
        <w:r w:rsidR="00C074AC" w:rsidDel="005F13FF">
          <w:delText xml:space="preserve"> </w:delText>
        </w:r>
      </w:del>
      <w:r w:rsidR="00C92394" w:rsidRPr="00233F15">
        <w:t xml:space="preserve">negative </w:t>
      </w:r>
      <w:ins w:id="801" w:author="Frederick Roth" w:date="2018-09-13T15:03:00Z">
        <w:r w:rsidR="005F13FF">
          <w:t xml:space="preserve">correlation in </w:t>
        </w:r>
      </w:ins>
      <w:ins w:id="802" w:author="Frederick Roth" w:date="2018-09-13T15:05:00Z">
        <w:r w:rsidR="005F13FF">
          <w:t xml:space="preserve">the </w:t>
        </w:r>
      </w:ins>
      <w:ins w:id="803" w:author="Frederick Roth" w:date="2018-09-13T15:03:00Z">
        <w:r w:rsidR="005F13FF">
          <w:t xml:space="preserve">appearance </w:t>
        </w:r>
      </w:ins>
      <w:ins w:id="804" w:author="Frederick Roth" w:date="2018-09-13T15:05:00Z">
        <w:r w:rsidR="005F13FF">
          <w:t xml:space="preserve">of </w:t>
        </w:r>
      </w:ins>
      <w:ins w:id="805" w:author="Frederick Roth" w:date="2018-09-13T15:06:00Z">
        <w:r w:rsidR="005F13FF">
          <w:t xml:space="preserve">KO genotypes </w:t>
        </w:r>
      </w:ins>
      <w:del w:id="806" w:author="Frederick Roth" w:date="2018-09-13T15:03:00Z">
        <w:r w:rsidR="00EB3FBA" w:rsidRPr="00233F15" w:rsidDel="005F13FF">
          <w:delText>apparent linkage</w:delText>
        </w:r>
        <w:r w:rsidR="00C074AC" w:rsidDel="005F13FF">
          <w:delText xml:space="preserve"> </w:delText>
        </w:r>
      </w:del>
      <w:r w:rsidR="00C074AC" w:rsidRPr="00233F15">
        <w:t>(-0.04 ≥ r ≥ -0.08)</w:t>
      </w:r>
      <w:del w:id="807" w:author="Frederick Roth" w:date="2018-09-13T15:06:00Z">
        <w:r w:rsidR="00C92394" w:rsidDel="005F13FF">
          <w:delText>, sug</w:delText>
        </w:r>
        <w:r w:rsidR="00584D8F" w:rsidDel="005F13FF">
          <w:delText>ges</w:delText>
        </w:r>
        <w:r w:rsidR="00621AC3" w:rsidDel="005F13FF">
          <w:delText xml:space="preserve">ting </w:delText>
        </w:r>
        <w:r w:rsidR="00C568A3" w:rsidDel="005F13FF">
          <w:delText xml:space="preserve">a </w:delText>
        </w:r>
        <w:r w:rsidR="00621AC3" w:rsidDel="005F13FF">
          <w:delText>we</w:delText>
        </w:r>
        <w:r w:rsidR="00C568A3" w:rsidDel="005F13FF">
          <w:delText>ak negative genetic interaction between them</w:delText>
        </w:r>
      </w:del>
      <w:r w:rsidR="00EB3FBA" w:rsidRPr="00233F15">
        <w:t xml:space="preserve"> (Fig. </w:t>
      </w:r>
      <w:r w:rsidR="007E2236">
        <w:t>S2</w:t>
      </w:r>
      <w:r w:rsidR="00EB3FBA" w:rsidRPr="00233F15">
        <w:t>B)</w:t>
      </w:r>
      <w:r w:rsidR="00EB3FBA">
        <w:t>.</w:t>
      </w:r>
      <w:r w:rsidR="00EB3FBA" w:rsidRPr="00233F15">
        <w:t xml:space="preserve"> </w:t>
      </w:r>
      <w:r w:rsidR="00C568A3">
        <w:t xml:space="preserve"> This </w:t>
      </w:r>
      <w:ins w:id="808" w:author="Frederick Roth" w:date="2018-09-13T15:04:00Z">
        <w:r w:rsidR="005F13FF">
          <w:t xml:space="preserve">effect </w:t>
        </w:r>
      </w:ins>
      <w:del w:id="809" w:author="Frederick Roth" w:date="2018-09-13T15:04:00Z">
        <w:r w:rsidR="0079729D" w:rsidDel="005F13FF">
          <w:delText>weak interaction</w:delText>
        </w:r>
        <w:r w:rsidR="00C568A3" w:rsidDel="005F13FF">
          <w:delText xml:space="preserve"> </w:delText>
        </w:r>
      </w:del>
      <w:r w:rsidR="003F4835">
        <w:t xml:space="preserve">may have arisen </w:t>
      </w:r>
      <w:del w:id="810" w:author="Frederick Roth" w:date="2018-09-13T15:04:00Z">
        <w:r w:rsidR="003F4835" w:rsidDel="005F13FF">
          <w:delText xml:space="preserve">by </w:delText>
        </w:r>
        <w:r w:rsidR="00097040" w:rsidDel="005F13FF">
          <w:delText xml:space="preserve">some </w:delText>
        </w:r>
        <w:r w:rsidR="003F4835" w:rsidDel="005F13FF">
          <w:delText>genotype-dependent</w:delText>
        </w:r>
        <w:r w:rsidR="00664924" w:rsidDel="005F13FF">
          <w:delText xml:space="preserve"> </w:delText>
        </w:r>
      </w:del>
      <w:ins w:id="811" w:author="Frederick Roth" w:date="2018-09-13T15:04:00Z">
        <w:r w:rsidR="005F13FF">
          <w:t xml:space="preserve">via a negative genetic interaction conferring lower growth </w:t>
        </w:r>
      </w:ins>
      <w:ins w:id="812" w:author="Frederick Roth" w:date="2018-09-13T15:05:00Z">
        <w:r w:rsidR="005F13FF">
          <w:t xml:space="preserve">for the corresponding </w:t>
        </w:r>
      </w:ins>
      <w:del w:id="813" w:author="Frederick Roth" w:date="2018-09-13T15:05:00Z">
        <w:r w:rsidR="00664924" w:rsidDel="005F13FF">
          <w:delText xml:space="preserve">selection </w:delText>
        </w:r>
      </w:del>
      <w:ins w:id="814" w:author="Frederick Roth" w:date="2018-09-13T15:05:00Z">
        <w:r w:rsidR="005F13FF">
          <w:t xml:space="preserve">double-knockout genotypes </w:t>
        </w:r>
      </w:ins>
      <w:r w:rsidR="00664924">
        <w:t>during</w:t>
      </w:r>
      <w:r w:rsidR="00EB3FBA">
        <w:t xml:space="preserve"> the s</w:t>
      </w:r>
      <w:r w:rsidR="00EB3FBA" w:rsidRPr="00233F15">
        <w:t>porulation, haploid selection, or automated colony picking steps</w:t>
      </w:r>
      <w:del w:id="815" w:author="Frederick Roth" w:date="2018-09-13T15:07:00Z">
        <w:r w:rsidR="00740EE9" w:rsidDel="005F13FF">
          <w:delText>, and demonstrates the power of a large engi</w:delText>
        </w:r>
        <w:r w:rsidR="00200532" w:rsidDel="005F13FF">
          <w:delText xml:space="preserve">neered population to detect </w:delText>
        </w:r>
        <w:r w:rsidR="00490C29" w:rsidDel="005F13FF">
          <w:delText xml:space="preserve">subtle </w:delText>
        </w:r>
        <w:r w:rsidR="00740EE9" w:rsidDel="005F13FF">
          <w:delText>associations</w:delText>
        </w:r>
      </w:del>
      <w:r w:rsidR="00EB3FBA" w:rsidRPr="00233F15">
        <w:t>.</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ins w:id="816" w:author="Frederick Roth" w:date="2018-09-13T15:07:00Z">
        <w:r w:rsidR="005F13FF">
          <w:t xml:space="preserve"> (</w:t>
        </w:r>
        <w:r w:rsidR="005F13FF" w:rsidRPr="005F13FF">
          <w:rPr>
            <w:highlight w:val="yellow"/>
            <w:rPrChange w:id="817" w:author="Frederick Roth" w:date="2018-09-13T15:08:00Z">
              <w:rPr/>
            </w:rPrChange>
          </w:rPr>
          <w:t>X</w:t>
        </w:r>
        <w:r w:rsidR="005F13FF">
          <w:t xml:space="preserve"> MAT</w:t>
        </w:r>
        <w:r w:rsidR="005F13FF" w:rsidRPr="005F13FF">
          <w:rPr>
            <w:b/>
            <w:rPrChange w:id="818" w:author="Frederick Roth" w:date="2018-09-13T15:08:00Z">
              <w:rPr/>
            </w:rPrChange>
          </w:rPr>
          <w:t>a</w:t>
        </w:r>
        <w:r w:rsidR="005F13FF">
          <w:t xml:space="preserve"> and </w:t>
        </w:r>
      </w:ins>
      <w:ins w:id="819" w:author="Frederick Roth" w:date="2018-09-13T15:08:00Z">
        <w:r w:rsidR="005F13FF" w:rsidRPr="005F13FF">
          <w:rPr>
            <w:highlight w:val="yellow"/>
            <w:rPrChange w:id="820" w:author="Frederick Roth" w:date="2018-09-13T15:08:00Z">
              <w:rPr/>
            </w:rPrChange>
          </w:rPr>
          <w:t>Y</w:t>
        </w:r>
        <w:r w:rsidR="005F13FF">
          <w:t xml:space="preserve"> MAT</w:t>
        </w:r>
        <w:r w:rsidR="005F13FF" w:rsidRPr="005F13FF">
          <w:rPr>
            <w:b/>
            <w:rPrChange w:id="821" w:author="Frederick Roth" w:date="2018-09-13T15:08:00Z">
              <w:rPr/>
            </w:rPrChange>
          </w:rPr>
          <w:t>α</w:t>
        </w:r>
        <w:r w:rsidR="005F13FF">
          <w:t xml:space="preserve"> strains)</w:t>
        </w:r>
      </w:ins>
      <w:r w:rsidR="006C7745" w:rsidRPr="00233F15">
        <w:t xml:space="preserve"> with</w:t>
      </w:r>
      <w:r w:rsidR="00B0183A" w:rsidRPr="00233F15">
        <w:t xml:space="preserve"> 5,095 unique genotypes.</w:t>
      </w:r>
      <w:r w:rsidR="003C4069">
        <w:t xml:space="preserve"> </w:t>
      </w:r>
    </w:p>
    <w:p w14:paraId="272AC4A2" w14:textId="7E0C3ACF" w:rsidR="005F13FF" w:rsidRPr="00915E69" w:rsidDel="004A1D65" w:rsidRDefault="005F13FF">
      <w:pPr>
        <w:jc w:val="both"/>
        <w:rPr>
          <w:del w:id="822" w:author="Frederick Roth" w:date="2018-09-13T15:10:00Z"/>
          <w:bCs/>
          <w:iCs/>
          <w:color w:val="000000" w:themeColor="text1"/>
          <w:lang w:val="en-CA"/>
          <w:rPrChange w:id="823" w:author="Albi Celaj" w:date="2018-09-12T15:47:00Z">
            <w:rPr>
              <w:del w:id="824" w:author="Frederick Roth" w:date="2018-09-13T15:10:00Z"/>
            </w:rPr>
          </w:rPrChange>
        </w:rPr>
      </w:pP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6391DC3A" w14:textId="77777777" w:rsidR="0052707C" w:rsidRDefault="00B80A38" w:rsidP="004210F6">
      <w:pPr>
        <w:jc w:val="both"/>
        <w:rPr>
          <w:ins w:id="825" w:author="Frederick Roth" w:date="2018-09-13T15:32:00Z"/>
          <w:lang w:val="en-CA"/>
        </w:rPr>
      </w:pPr>
      <w:ins w:id="826" w:author="Frederick Roth" w:date="2018-09-13T15:20:00Z">
        <w:r>
          <w:rPr>
            <w:bCs/>
            <w:iCs/>
            <w:color w:val="000000" w:themeColor="text1"/>
          </w:rPr>
          <w:t>Knowledge of each segre</w:t>
        </w:r>
      </w:ins>
      <w:ins w:id="827" w:author="Frederick Roth" w:date="2018-09-13T15:21:00Z">
        <w:r>
          <w:rPr>
            <w:bCs/>
            <w:iCs/>
            <w:color w:val="000000" w:themeColor="text1"/>
          </w:rPr>
          <w:t xml:space="preserve">gant’s </w:t>
        </w:r>
      </w:ins>
      <w:ins w:id="828" w:author="Frederick Roth" w:date="2018-09-13T15:20:00Z">
        <w:r>
          <w:rPr>
            <w:bCs/>
            <w:iCs/>
            <w:color w:val="000000" w:themeColor="text1"/>
          </w:rPr>
          <w:t xml:space="preserve">genotype </w:t>
        </w:r>
      </w:ins>
      <w:ins w:id="829" w:author="Frederick Roth" w:date="2018-09-13T15:21:00Z">
        <w:r>
          <w:rPr>
            <w:bCs/>
            <w:iCs/>
            <w:color w:val="000000" w:themeColor="text1"/>
          </w:rPr>
          <w:t xml:space="preserve">and the </w:t>
        </w:r>
      </w:ins>
      <w:del w:id="830" w:author="Frederick Roth" w:date="2018-09-13T15:21:00Z">
        <w:r w:rsidR="00EA779F" w:rsidRPr="00233F15" w:rsidDel="00B80A38">
          <w:rPr>
            <w:bCs/>
            <w:iCs/>
            <w:color w:val="000000" w:themeColor="text1"/>
          </w:rPr>
          <w:delText xml:space="preserve">After </w:delText>
        </w:r>
        <w:r w:rsidR="00C67257" w:rsidDel="00B80A38">
          <w:rPr>
            <w:bCs/>
            <w:iCs/>
            <w:color w:val="000000" w:themeColor="text1"/>
          </w:rPr>
          <w:delText>establishing a genotype and</w:delText>
        </w:r>
        <w:r w:rsidR="00FE3096" w:rsidDel="00B80A38">
          <w:rPr>
            <w:bCs/>
            <w:iCs/>
            <w:color w:val="000000" w:themeColor="text1"/>
          </w:rPr>
          <w:delText xml:space="preserve"> </w:delText>
        </w:r>
        <w:r w:rsidR="00EA779F" w:rsidRPr="00233F15" w:rsidDel="00B80A38">
          <w:rPr>
            <w:bCs/>
            <w:iCs/>
            <w:color w:val="000000" w:themeColor="text1"/>
          </w:rPr>
          <w:delText>barcode</w:delText>
        </w:r>
        <w:r w:rsidR="008A48FB" w:rsidDel="00B80A38">
          <w:rPr>
            <w:bCs/>
            <w:iCs/>
            <w:color w:val="000000" w:themeColor="text1"/>
          </w:rPr>
          <w:delText xml:space="preserve"> </w:delText>
        </w:r>
      </w:del>
      <w:r w:rsidR="008A48FB">
        <w:rPr>
          <w:bCs/>
          <w:iCs/>
          <w:color w:val="000000" w:themeColor="text1"/>
        </w:rPr>
        <w:t>identity</w:t>
      </w:r>
      <w:r w:rsidR="00C95AE1">
        <w:rPr>
          <w:bCs/>
          <w:iCs/>
          <w:color w:val="000000" w:themeColor="text1"/>
        </w:rPr>
        <w:t xml:space="preserve"> </w:t>
      </w:r>
      <w:ins w:id="831" w:author="Frederick Roth" w:date="2018-09-13T15:21:00Z">
        <w:r>
          <w:rPr>
            <w:bCs/>
            <w:iCs/>
            <w:color w:val="000000" w:themeColor="text1"/>
          </w:rPr>
          <w:t xml:space="preserve">of each tracking barcode enabled us to </w:t>
        </w:r>
      </w:ins>
      <w:del w:id="832" w:author="Frederick Roth" w:date="2018-09-13T15:21:00Z">
        <w:r w:rsidR="00C95AE1" w:rsidDel="00B80A38">
          <w:rPr>
            <w:bCs/>
            <w:iCs/>
            <w:color w:val="000000" w:themeColor="text1"/>
          </w:rPr>
          <w:delText>for</w:delText>
        </w:r>
        <w:r w:rsidR="007528ED" w:rsidDel="00B80A38">
          <w:rPr>
            <w:bCs/>
            <w:iCs/>
            <w:color w:val="000000" w:themeColor="text1"/>
          </w:rPr>
          <w:delText xml:space="preserve"> many individual</w:delText>
        </w:r>
        <w:r w:rsidR="00EA779F" w:rsidRPr="00233F15" w:rsidDel="00B80A38">
          <w:rPr>
            <w:bCs/>
            <w:iCs/>
            <w:color w:val="000000" w:themeColor="text1"/>
          </w:rPr>
          <w:delText xml:space="preserve">s, </w:delText>
        </w:r>
        <w:r w:rsidR="00B8790F" w:rsidRPr="00233F15" w:rsidDel="00B80A38">
          <w:rPr>
            <w:bCs/>
            <w:iCs/>
            <w:color w:val="000000" w:themeColor="text1"/>
          </w:rPr>
          <w:delText xml:space="preserve">we </w:delText>
        </w:r>
      </w:del>
      <w:r w:rsidR="00B8790F" w:rsidRPr="00233F15">
        <w:rPr>
          <w:bCs/>
          <w:iCs/>
          <w:color w:val="000000" w:themeColor="text1"/>
        </w:rPr>
        <w:t>profile</w:t>
      </w:r>
      <w:del w:id="833" w:author="Frederick Roth" w:date="2018-09-13T15:21:00Z">
        <w:r w:rsidR="00741874" w:rsidDel="00B80A38">
          <w:rPr>
            <w:bCs/>
            <w:iCs/>
            <w:color w:val="000000" w:themeColor="text1"/>
          </w:rPr>
          <w:delText>d</w:delText>
        </w:r>
      </w:del>
      <w:r w:rsidR="00911FA2">
        <w:rPr>
          <w:bCs/>
          <w:iCs/>
          <w:color w:val="000000" w:themeColor="text1"/>
        </w:rPr>
        <w:t xml:space="preserve"> </w:t>
      </w:r>
      <w:del w:id="834" w:author="Frederick Roth" w:date="2018-09-13T15:28:00Z">
        <w:r w:rsidR="00911FA2" w:rsidDel="00BE0460">
          <w:rPr>
            <w:bCs/>
            <w:iCs/>
            <w:color w:val="000000" w:themeColor="text1"/>
          </w:rPr>
          <w:delText xml:space="preserve">their </w:delText>
        </w:r>
      </w:del>
      <w:ins w:id="835" w:author="Frederick Roth" w:date="2018-09-13T15:28:00Z">
        <w:r w:rsidR="00BE0460">
          <w:rPr>
            <w:bCs/>
            <w:iCs/>
            <w:color w:val="000000" w:themeColor="text1"/>
          </w:rPr>
          <w:t xml:space="preserve">each strain’s </w:t>
        </w:r>
      </w:ins>
      <w:r w:rsidR="00911FA2">
        <w:rPr>
          <w:bCs/>
          <w:iCs/>
          <w:color w:val="000000" w:themeColor="text1"/>
        </w:rPr>
        <w:t xml:space="preserve">resistance </w:t>
      </w:r>
      <w:ins w:id="836" w:author="Frederick Roth" w:date="2018-09-13T15:28:00Z">
        <w:r w:rsidR="00BE0460">
          <w:rPr>
            <w:bCs/>
            <w:iCs/>
            <w:color w:val="000000" w:themeColor="text1"/>
          </w:rPr>
          <w:t xml:space="preserve">or sensitivity </w:t>
        </w:r>
      </w:ins>
      <w:r w:rsidR="00911FA2">
        <w:rPr>
          <w:bCs/>
          <w:iCs/>
          <w:color w:val="000000" w:themeColor="text1"/>
        </w:rPr>
        <w:t xml:space="preserve">to </w:t>
      </w:r>
      <w:del w:id="837" w:author="Frederick Roth" w:date="2018-09-13T15:28:00Z">
        <w:r w:rsidR="00911FA2" w:rsidDel="00BE0460">
          <w:rPr>
            <w:bCs/>
            <w:iCs/>
            <w:color w:val="000000" w:themeColor="text1"/>
          </w:rPr>
          <w:delText xml:space="preserve">a collection of </w:delText>
        </w:r>
      </w:del>
      <w:ins w:id="838" w:author="Frederick Roth" w:date="2018-09-13T15:28:00Z">
        <w:r w:rsidR="00BE0460">
          <w:rPr>
            <w:bCs/>
            <w:iCs/>
            <w:color w:val="000000" w:themeColor="text1"/>
          </w:rPr>
          <w:t xml:space="preserve">particular </w:t>
        </w:r>
      </w:ins>
      <w:r w:rsidR="00911FA2">
        <w:rPr>
          <w:bCs/>
          <w:iCs/>
          <w:color w:val="000000" w:themeColor="text1"/>
        </w:rPr>
        <w:t>drugs.</w:t>
      </w:r>
      <w:r w:rsidR="005B0B96" w:rsidRPr="00233F15">
        <w:rPr>
          <w:bCs/>
          <w:iCs/>
          <w:color w:val="000000" w:themeColor="text1"/>
        </w:rPr>
        <w:t xml:space="preserve"> </w:t>
      </w:r>
      <w:r w:rsidR="003E7631" w:rsidRPr="00233F15">
        <w:t xml:space="preserve"> </w:t>
      </w:r>
      <w:ins w:id="839" w:author="Frederick Roth" w:date="2018-09-13T15:23:00Z">
        <w:r w:rsidR="00BE0460">
          <w:t>S</w:t>
        </w:r>
      </w:ins>
      <w:ins w:id="840" w:author="Frederick Roth" w:date="2018-09-13T15:22:00Z">
        <w:r w:rsidR="00BE0460">
          <w:t>trains</w:t>
        </w:r>
      </w:ins>
      <w:ins w:id="841" w:author="Frederick Roth" w:date="2018-09-13T15:23:00Z">
        <w:r w:rsidR="00BE0460">
          <w:t xml:space="preserve"> for which genotyping and tracking barcode identification were successful were combined by mating type to yield a </w:t>
        </w:r>
      </w:ins>
      <w:del w:id="842" w:author="Frederick Roth" w:date="2018-09-13T15:22:00Z">
        <w:r w:rsidR="00B15770" w:rsidDel="00BE0460">
          <w:delText>A</w:delText>
        </w:r>
        <w:r w:rsidR="00B0183A" w:rsidRPr="00233F15" w:rsidDel="00BE0460">
          <w:delText>rrayed collection</w:delText>
        </w:r>
        <w:r w:rsidR="00B15770" w:rsidDel="00BE0460">
          <w:delText>s</w:delText>
        </w:r>
        <w:r w:rsidR="00B0183A" w:rsidRPr="00233F15" w:rsidDel="00BE0460">
          <w:delText xml:space="preserve"> </w:delText>
        </w:r>
      </w:del>
      <w:del w:id="843" w:author="Frederick Roth" w:date="2018-09-13T15:23:00Z">
        <w:r w:rsidR="00B15770" w:rsidDel="00BE0460">
          <w:delText>were</w:delText>
        </w:r>
        <w:r w:rsidR="003E7631" w:rsidRPr="00233F15" w:rsidDel="00BE0460">
          <w:delText xml:space="preserve"> </w:delText>
        </w:r>
      </w:del>
      <w:del w:id="844" w:author="Frederick Roth" w:date="2018-09-13T15:21:00Z">
        <w:r w:rsidR="003E7631" w:rsidRPr="00233F15" w:rsidDel="00BE0460">
          <w:delText xml:space="preserve">transferred </w:delText>
        </w:r>
        <w:r w:rsidR="00E177EE" w:rsidRPr="00233F15" w:rsidDel="00BE0460">
          <w:delText>to two</w:delText>
        </w:r>
        <w:r w:rsidR="00B94A02" w:rsidRPr="00233F15" w:rsidDel="00BE0460">
          <w:delText xml:space="preserve"> liquid pool</w:delText>
        </w:r>
        <w:r w:rsidR="00E177EE" w:rsidRPr="00233F15" w:rsidDel="00BE0460">
          <w:delText xml:space="preserve">s separated by </w:delText>
        </w:r>
      </w:del>
      <w:del w:id="845" w:author="Frederick Roth" w:date="2018-09-13T15:23:00Z">
        <w:r w:rsidR="00E177EE" w:rsidRPr="00233F15" w:rsidDel="00BE0460">
          <w:delText xml:space="preserve">mating </w:delText>
        </w:r>
      </w:del>
      <w:del w:id="846" w:author="Frederick Roth" w:date="2018-09-13T15:22:00Z">
        <w:r w:rsidR="00E177EE" w:rsidRPr="00233F15" w:rsidDel="00BE0460">
          <w:delText xml:space="preserve">type </w:delText>
        </w:r>
      </w:del>
      <w:del w:id="847" w:author="Frederick Roth" w:date="2018-09-13T15:23:00Z">
        <w:r w:rsidR="001B54C4" w:rsidRPr="00233F15" w:rsidDel="00BE0460">
          <w:delText>(</w:delText>
        </w:r>
      </w:del>
      <w:r w:rsidR="001B54C4" w:rsidRPr="00233F15">
        <w:t>MAT</w:t>
      </w:r>
      <w:r w:rsidR="001B54C4" w:rsidRPr="00233F15">
        <w:rPr>
          <w:b/>
        </w:rPr>
        <w:t>a</w:t>
      </w:r>
      <w:r w:rsidR="001B54C4" w:rsidRPr="00233F15">
        <w:t xml:space="preserve"> and </w:t>
      </w:r>
      <w:ins w:id="848" w:author="Frederick Roth" w:date="2018-09-13T15:23:00Z">
        <w:r w:rsidR="00BE0460">
          <w:t xml:space="preserve">a </w:t>
        </w:r>
      </w:ins>
      <w:r w:rsidR="001B54C4" w:rsidRPr="00233F15">
        <w:t>MAT</w:t>
      </w:r>
      <w:r w:rsidR="001B54C4" w:rsidRPr="00233F15">
        <w:rPr>
          <w:b/>
          <w:lang w:val="el-GR"/>
        </w:rPr>
        <w:t>α</w:t>
      </w:r>
      <w:ins w:id="849" w:author="Frederick Roth" w:date="2018-09-13T15:23:00Z">
        <w:r w:rsidR="00BE0460">
          <w:rPr>
            <w:lang w:val="en-CA"/>
          </w:rPr>
          <w:t xml:space="preserve"> pool</w:t>
        </w:r>
      </w:ins>
      <w:del w:id="850" w:author="Frederick Roth" w:date="2018-09-13T15:23:00Z">
        <w:r w:rsidR="001B54C4" w:rsidRPr="00233F15" w:rsidDel="00BE0460">
          <w:rPr>
            <w:lang w:val="en-CA"/>
          </w:rPr>
          <w:delText>)</w:delText>
        </w:r>
      </w:del>
      <w:r w:rsidR="007C6AE4" w:rsidRPr="00233F15">
        <w:rPr>
          <w:color w:val="000000"/>
        </w:rPr>
        <w:t>.</w:t>
      </w:r>
      <w:r w:rsidR="00E2557B" w:rsidRPr="00233F15">
        <w:rPr>
          <w:lang w:val="en-CA"/>
        </w:rPr>
        <w:t xml:space="preserve">  </w:t>
      </w:r>
    </w:p>
    <w:p w14:paraId="2A7B4040" w14:textId="11F2D2F0" w:rsidR="0052707C" w:rsidRDefault="0052707C" w:rsidP="004210F6">
      <w:pPr>
        <w:jc w:val="both"/>
        <w:rPr>
          <w:ins w:id="851" w:author="Frederick Roth" w:date="2018-09-13T15:32:00Z"/>
          <w:lang w:val="en-CA"/>
        </w:rPr>
      </w:pPr>
      <w:ins w:id="852" w:author="Frederick Roth" w:date="2018-09-13T15:32:00Z">
        <w:r>
          <w:rPr>
            <w:lang w:val="en-CA"/>
          </w:rPr>
          <w:t>{</w:t>
        </w:r>
      </w:ins>
      <w:ins w:id="853" w:author="Frederick Roth" w:date="2018-09-13T15:33:00Z">
        <w:r w:rsidRPr="0052707C">
          <w:rPr>
            <w:highlight w:val="yellow"/>
            <w:lang w:val="en-CA"/>
            <w:rPrChange w:id="854" w:author="Frederick Roth" w:date="2018-09-13T15:33:00Z">
              <w:rPr>
                <w:lang w:val="en-CA"/>
              </w:rPr>
            </w:rPrChange>
          </w:rPr>
          <w:t>Fritz stopped here</w:t>
        </w:r>
      </w:ins>
      <w:ins w:id="855" w:author="Frederick Roth" w:date="2018-09-13T15:32:00Z">
        <w:r>
          <w:rPr>
            <w:lang w:val="en-CA"/>
          </w:rPr>
          <w:t>}</w:t>
        </w:r>
      </w:ins>
    </w:p>
    <w:p w14:paraId="5E9E2110" w14:textId="77777777" w:rsidR="0052707C" w:rsidRDefault="0052707C" w:rsidP="004210F6">
      <w:pPr>
        <w:jc w:val="both"/>
        <w:rPr>
          <w:ins w:id="856" w:author="Frederick Roth" w:date="2018-09-13T15:32:00Z"/>
          <w:lang w:val="en-CA"/>
        </w:rPr>
      </w:pPr>
    </w:p>
    <w:p w14:paraId="4909B522" w14:textId="2FAF898A" w:rsidR="00775388" w:rsidRDefault="00E2557B" w:rsidP="004210F6">
      <w:pPr>
        <w:jc w:val="both"/>
        <w:rPr>
          <w:color w:val="000000"/>
        </w:rPr>
      </w:pPr>
      <w:r w:rsidRPr="00233F15">
        <w:rPr>
          <w:lang w:val="en-CA"/>
        </w:rPr>
        <w:t>T</w:t>
      </w:r>
      <w:r w:rsidR="005B0B96" w:rsidRPr="00233F15">
        <w:rPr>
          <w:lang w:val="en-CA"/>
        </w:rPr>
        <w:t xml:space="preserve">hese pools </w:t>
      </w:r>
      <w:r w:rsidRPr="00233F15">
        <w:rPr>
          <w:lang w:val="en-CA"/>
        </w:rPr>
        <w:t xml:space="preserve">were grown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AF4C2E">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"&lt;sup&gt;36&lt;/sup&gt;", "plainTextFormattedCitation" : "36", "previouslyFormattedCitation" : "&lt;sup&gt;36&lt;/sup&gt;" }, "properties" : { "noteIndex" : 0 }, "schema" : "https://github.com/citation-style-language/schema/raw/master/csl-citation.json" }</w:instrText>
      </w:r>
      <w:r w:rsidR="005B0B96" w:rsidRPr="00233F15">
        <w:fldChar w:fldCharType="separate"/>
      </w:r>
      <w:r w:rsidR="000C01B2" w:rsidRPr="000C01B2">
        <w:rPr>
          <w:noProof/>
          <w:vertAlign w:val="superscript"/>
        </w:rPr>
        <w:t>36</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computed </w:t>
      </w:r>
      <w:r w:rsidR="0048323A" w:rsidRPr="00233F15">
        <w:rPr>
          <w:color w:val="000000"/>
        </w:rPr>
        <w:t xml:space="preserve">for </w:t>
      </w:r>
      <w:r w:rsidR="0048323A" w:rsidRPr="003F4835">
        <w:rPr>
          <w:color w:val="000000"/>
          <w:highlight w:val="yellow"/>
        </w:rPr>
        <w:t>3,221</w:t>
      </w:r>
      <w:r w:rsidR="0048323A" w:rsidRPr="00233F15">
        <w:rPr>
          <w:color w:val="000000"/>
        </w:rPr>
        <w:t xml:space="preserve"> MAT</w:t>
      </w:r>
      <w:r w:rsidR="0048323A" w:rsidRPr="003007A9">
        <w:rPr>
          <w:b/>
          <w:color w:val="000000"/>
        </w:rPr>
        <w:t>a</w:t>
      </w:r>
      <w:r w:rsidR="0048323A" w:rsidRPr="00233F15">
        <w:rPr>
          <w:color w:val="000000"/>
        </w:rPr>
        <w:t xml:space="preserve"> and </w:t>
      </w:r>
      <w:r w:rsidR="0048323A" w:rsidRPr="003F4835">
        <w:rPr>
          <w:color w:val="000000"/>
          <w:highlight w:val="yellow"/>
        </w:rPr>
        <w:t>3,592</w:t>
      </w:r>
      <w:r w:rsidR="0048323A" w:rsidRPr="00233F15">
        <w:rPr>
          <w:color w:val="000000"/>
        </w:rPr>
        <w:t xml:space="preserve">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w:t>
      </w:r>
      <w:r w:rsidR="005B0B96" w:rsidRPr="00233F15">
        <w:rPr>
          <w:color w:val="000000"/>
        </w:rPr>
        <w:lastRenderedPageBreak/>
        <w:t xml:space="preserve">by comparing </w:t>
      </w:r>
      <w:r w:rsidR="003F4835">
        <w:rPr>
          <w:color w:val="000000"/>
        </w:rPr>
        <w:t>esimated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83401D">
        <w:rPr>
          <w:color w:val="000000"/>
        </w:rPr>
        <w:t xml:space="preserve">which were initially </w:t>
      </w:r>
      <w:r w:rsidR="00140674">
        <w:rPr>
          <w:color w:val="000000"/>
        </w:rPr>
        <w:t xml:space="preserve">absent </w:t>
      </w:r>
      <w:r w:rsidR="004D44CC">
        <w:rPr>
          <w:color w:val="000000"/>
        </w:rPr>
        <w:t>in the solvent control</w:t>
      </w:r>
      <w:r w:rsidR="00884092">
        <w:rPr>
          <w:color w:val="000000"/>
        </w:rPr>
        <w:t>, as well as</w:t>
      </w:r>
      <w:r w:rsidR="003F4835">
        <w:rPr>
          <w:color w:val="000000"/>
        </w:rPr>
        <w:t xml:space="preserve"> </w:t>
      </w:r>
      <w:r w:rsidR="003F4835" w:rsidRPr="00884092">
        <w:rPr>
          <w:color w:val="000000"/>
          <w:highlight w:val="yellow"/>
        </w:rPr>
        <w:t xml:space="preserve">strains which showed </w:t>
      </w:r>
      <w:r w:rsidR="00884092">
        <w:rPr>
          <w:color w:val="000000"/>
          <w:highlight w:val="yellow"/>
        </w:rPr>
        <w:t>a considerable</w:t>
      </w:r>
      <w:r w:rsidR="00884092" w:rsidRPr="00884092">
        <w:rPr>
          <w:color w:val="000000"/>
          <w:highlight w:val="yellow"/>
        </w:rPr>
        <w:t xml:space="preserve"> drug-independent growth defect</w:t>
      </w:r>
      <w:r w:rsidR="00884092">
        <w:rPr>
          <w:color w:val="000000"/>
        </w:rPr>
        <w:t>,</w:t>
      </w:r>
      <w:r w:rsidR="0048323A">
        <w:rPr>
          <w:color w:val="000000"/>
        </w:rPr>
        <w:t xml:space="preserve"> were excluded</w:t>
      </w:r>
      <w:r w:rsidR="0083401D">
        <w:rPr>
          <w:color w:val="000000"/>
        </w:rPr>
        <w:t xml:space="preserve"> from analysis</w:t>
      </w:r>
      <w:r w:rsidR="0048323A">
        <w:rPr>
          <w:color w:val="000000"/>
        </w:rPr>
        <w:t xml:space="preserve"> (Data S5)</w:t>
      </w:r>
      <w:r w:rsidR="00B0183A" w:rsidRPr="00233F15">
        <w:rPr>
          <w:color w:val="000000"/>
        </w:rPr>
        <w:t xml:space="preserve">. </w:t>
      </w:r>
      <w:r w:rsidR="00BE3E7C">
        <w:rPr>
          <w:color w:val="000000"/>
        </w:rPr>
        <w:t xml:space="preserve"> </w:t>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12EA82B4" w14:textId="2287490A" w:rsidR="00873BF3" w:rsidRDefault="00D741B3" w:rsidP="00C93AB0">
      <w:pPr>
        <w:widowControl w:val="0"/>
        <w:autoSpaceDE w:val="0"/>
        <w:autoSpaceDN w:val="0"/>
        <w:adjustRightInd w:val="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we</w:t>
      </w:r>
      <w:r w:rsidR="00E67C81">
        <w:rPr>
          <w:color w:val="000000"/>
        </w:rPr>
        <w:t xml:space="preserve"> first aimed to identify the subset of ABC transporters which are relevant for resistance to each drug.  </w:t>
      </w:r>
      <w:r w:rsidR="00C93AB0">
        <w:rPr>
          <w:color w:val="000000"/>
        </w:rPr>
        <w:t xml:space="preserve">Given the diverse population, we tested </w:t>
      </w:r>
      <w:r w:rsidR="00E67C81">
        <w:rPr>
          <w:color w:val="000000"/>
        </w:rPr>
        <w:t>for knockout effects aggregated over all genetic backgrounds in the popula</w:t>
      </w:r>
      <w:r w:rsidR="00397606">
        <w:rPr>
          <w:color w:val="000000"/>
        </w:rPr>
        <w:t xml:space="preserve">tion </w:t>
      </w:r>
      <w:r w:rsidR="00C93AB0">
        <w:rPr>
          <w:color w:val="000000"/>
        </w:rPr>
        <w:t xml:space="preserve">by using a linear model with only single-gene terms to </w:t>
      </w:r>
      <w:r w:rsidR="00733793">
        <w:rPr>
          <w:color w:val="000000"/>
        </w:rPr>
        <w:t>un</w:t>
      </w:r>
      <w:r w:rsidR="00E67C81">
        <w:rPr>
          <w:color w:val="000000"/>
        </w:rPr>
        <w:t xml:space="preserve">cover ‘marginal’ associations </w:t>
      </w:r>
      <w:r w:rsidR="002B6815" w:rsidRPr="00233F15">
        <w:rPr>
          <w:color w:val="000000"/>
        </w:rPr>
        <w:t>of each knockout to drug resis</w:t>
      </w:r>
      <w:r w:rsidR="00F712F5">
        <w:rPr>
          <w:color w:val="000000"/>
        </w:rPr>
        <w:t>tance</w:t>
      </w:r>
      <w:r w:rsidR="00733793">
        <w:rPr>
          <w:color w:val="000000"/>
        </w:rPr>
        <w:t xml:space="preserve"> (Methods)</w:t>
      </w:r>
      <w:r w:rsidR="00F712F5">
        <w:rPr>
          <w:color w:val="000000"/>
        </w:rPr>
        <w:t>.</w:t>
      </w:r>
      <w:r w:rsidR="004A64AD">
        <w:rPr>
          <w:color w:val="000000"/>
        </w:rPr>
        <w:t xml:space="preserve"> </w:t>
      </w:r>
      <w:r w:rsidR="00733793">
        <w:rPr>
          <w:color w:val="000000"/>
        </w:rPr>
        <w:t xml:space="preserve"> </w:t>
      </w:r>
      <w:r w:rsidR="004A64AD">
        <w:rPr>
          <w:color w:val="000000"/>
        </w:rPr>
        <w:t xml:space="preserve">While prior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for the tested drugs, this approach</w:t>
      </w:r>
      <w:r w:rsidR="00E67C81">
        <w:rPr>
          <w:color w:val="000000"/>
        </w:rPr>
        <w:t xml:space="preserve"> found </w:t>
      </w:r>
      <w:r w:rsidR="0098627B">
        <w:rPr>
          <w:color w:val="000000"/>
        </w:rPr>
        <w:t>previously-</w:t>
      </w:r>
      <w:r w:rsidR="004A64AD" w:rsidRPr="00233F15">
        <w:rPr>
          <w:color w:val="000000"/>
        </w:rPr>
        <w:t xml:space="preserve">unreported associations </w:t>
      </w:r>
      <w:r w:rsidR="0098627B">
        <w:rPr>
          <w:color w:val="000000"/>
        </w:rPr>
        <w:t>involving</w:t>
      </w:r>
      <w:r w:rsidR="005F35E5">
        <w:rPr>
          <w:color w:val="000000"/>
        </w:rPr>
        <w:t xml:space="preserve"> deletion of two</w:t>
      </w:r>
      <w:r w:rsidR="00873BF3">
        <w:rPr>
          <w:color w:val="000000"/>
        </w:rPr>
        <w:t xml:space="preserve"> vacuolar ABC transporters</w:t>
      </w:r>
      <w:r w:rsidR="0098627B">
        <w:rPr>
          <w:color w:val="000000"/>
        </w:rPr>
        <w:t xml:space="preserve"> </w:t>
      </w:r>
      <w:r w:rsidR="00873BF3">
        <w:rPr>
          <w:color w:val="000000"/>
        </w:rPr>
        <w:t>(</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5F35E5" w:rsidRPr="005F35E5">
        <w:rPr>
          <w:color w:val="000000"/>
        </w:rPr>
        <w:t>)</w:t>
      </w:r>
      <w:r w:rsidR="005F35E5">
        <w:rPr>
          <w:i/>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5F35E5">
        <w:rPr>
          <w:color w:val="000000"/>
        </w:rPr>
        <w:t>, Data S6).</w:t>
      </w:r>
      <w:r w:rsidR="00251DDB">
        <w:rPr>
          <w:color w:val="000000"/>
        </w:rPr>
        <w:t xml:space="preserve">  </w:t>
      </w:r>
      <w:commentRangeStart w:id="857"/>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E63C2B">
        <w:rPr>
          <w:color w:val="000000"/>
        </w:rPr>
        <w:t>were reproduced</w:t>
      </w:r>
      <w:r w:rsidR="008C467E">
        <w:rPr>
          <w:color w:val="000000"/>
        </w:rPr>
        <w:t xml:space="preserve">, including 6 out of 7 of those which had been reported </w:t>
      </w:r>
      <w:r w:rsidR="007D3767">
        <w:rPr>
          <w:color w:val="000000"/>
        </w:rPr>
        <w:t>in at least two publications</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 xml:space="preserve">. </w:t>
      </w:r>
      <w:r w:rsidR="00B3047F">
        <w:rPr>
          <w:color w:val="000000"/>
        </w:rPr>
        <w:t xml:space="preserve"> </w:t>
      </w:r>
      <w:r w:rsidR="00112A5F">
        <w:rPr>
          <w:color w:val="000000"/>
        </w:rPr>
        <w:t xml:space="preserve"> </w:t>
      </w:r>
      <w:commentRangeEnd w:id="857"/>
      <w:r w:rsidR="00EC1471">
        <w:rPr>
          <w:rStyle w:val="CommentReference"/>
          <w:rFonts w:asciiTheme="minorHAnsi" w:hAnsiTheme="minorHAnsi" w:cstheme="minorBidi"/>
        </w:rPr>
        <w:commentReference w:id="857"/>
      </w:r>
    </w:p>
    <w:p w14:paraId="03544E21" w14:textId="77777777" w:rsidR="00954041" w:rsidRDefault="00954041" w:rsidP="004210F6">
      <w:pPr>
        <w:widowControl w:val="0"/>
        <w:autoSpaceDE w:val="0"/>
        <w:autoSpaceDN w:val="0"/>
        <w:adjustRightInd w:val="0"/>
        <w:jc w:val="both"/>
        <w:rPr>
          <w:color w:val="000000"/>
        </w:rPr>
      </w:pPr>
    </w:p>
    <w:p w14:paraId="5710ABDA" w14:textId="6B95D3E1" w:rsidR="00757FA1" w:rsidRDefault="009465B9" w:rsidP="00E41501">
      <w:pPr>
        <w:widowControl w:val="0"/>
        <w:autoSpaceDE w:val="0"/>
        <w:autoSpaceDN w:val="0"/>
        <w:adjustRightInd w:val="0"/>
        <w:jc w:val="both"/>
        <w:rPr>
          <w:color w:val="000000"/>
          <w:lang w:val="en-CA"/>
        </w:rPr>
      </w:pPr>
      <w:r>
        <w:rPr>
          <w:color w:val="000000"/>
        </w:rPr>
        <w:t>After</w:t>
      </w:r>
      <w:r w:rsidR="00EC1471">
        <w:rPr>
          <w:color w:val="000000"/>
        </w:rPr>
        <w:t xml:space="preserve"> identification of</w:t>
      </w:r>
      <w:r w:rsidR="0046368F">
        <w:rPr>
          <w:color w:val="000000"/>
        </w:rPr>
        <w:t xml:space="preserve">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535409">
        <w:rPr>
          <w:color w:val="000000"/>
        </w:rPr>
        <w:t xml:space="preserve">and </w:t>
      </w:r>
      <w:r w:rsidR="007C78F2" w:rsidRPr="00233F15">
        <w:rPr>
          <w:i/>
          <w:color w:val="000000"/>
        </w:rPr>
        <w:t>ybt1∆</w:t>
      </w:r>
      <w:r w:rsidR="007C78F2">
        <w:rPr>
          <w:i/>
          <w:color w:val="000000"/>
        </w:rPr>
        <w:t xml:space="preserve"> </w:t>
      </w:r>
      <w:r w:rsidR="007C78F2">
        <w:rPr>
          <w:color w:val="000000"/>
        </w:rPr>
        <w:t xml:space="preserve">as </w:t>
      </w:r>
      <w:r w:rsidR="00EC1471">
        <w:rPr>
          <w:color w:val="000000"/>
        </w:rPr>
        <w:t>commonly-</w:t>
      </w:r>
      <w:r w:rsidR="007C78F2">
        <w:rPr>
          <w:color w:val="000000"/>
        </w:rPr>
        <w:t xml:space="preserve">relevant for resistance to the tested drugs, </w:t>
      </w:r>
      <w:r w:rsidR="00D74269">
        <w:rPr>
          <w:color w:val="000000"/>
        </w:rPr>
        <w:t xml:space="preserve">we aimed to first explore the subset of multi-knockout effects at these </w:t>
      </w:r>
      <w:r w:rsidR="00621560">
        <w:rPr>
          <w:color w:val="000000"/>
        </w:rPr>
        <w:t xml:space="preserve">five </w:t>
      </w:r>
      <w:r w:rsidR="00D74269">
        <w:rPr>
          <w:color w:val="000000"/>
        </w:rPr>
        <w:t>transporters.  W</w:t>
      </w:r>
      <w:r w:rsidR="007C78F2">
        <w:rPr>
          <w:color w:val="000000"/>
        </w:rPr>
        <w:t>e grouped stra</w:t>
      </w:r>
      <w:r w:rsidR="00535409">
        <w:rPr>
          <w:color w:val="000000"/>
        </w:rPr>
        <w:t xml:space="preserve">ins by their </w:t>
      </w:r>
      <w:r w:rsidR="00621560">
        <w:rPr>
          <w:color w:val="000000"/>
        </w:rPr>
        <w:t>five transporter genotype</w:t>
      </w:r>
      <w:r w:rsidR="007C3958">
        <w:rPr>
          <w:color w:val="000000"/>
        </w:rPr>
        <w:t xml:space="preserve">, </w:t>
      </w:r>
      <w:r w:rsidR="008B2A2C">
        <w:rPr>
          <w:color w:val="000000"/>
        </w:rPr>
        <w:t xml:space="preserve">allowing for </w:t>
      </w:r>
      <w:r w:rsidR="00535409">
        <w:rPr>
          <w:color w:val="000000"/>
        </w:rPr>
        <w:t>free variability</w:t>
      </w:r>
      <w:r w:rsidR="00621560">
        <w:rPr>
          <w:color w:val="000000"/>
        </w:rPr>
        <w:t xml:space="preserve"> at</w:t>
      </w:r>
      <w:r w:rsidR="008B2A2C">
        <w:rPr>
          <w:color w:val="000000"/>
        </w:rPr>
        <w:t xml:space="preserve"> </w:t>
      </w:r>
      <w:r w:rsidR="00535409">
        <w:rPr>
          <w:color w:val="000000"/>
        </w:rPr>
        <w:t>the other 11</w:t>
      </w:r>
      <w:r w:rsidR="00990452">
        <w:rPr>
          <w:color w:val="000000"/>
        </w:rPr>
        <w:t xml:space="preserve"> loci.  </w:t>
      </w:r>
      <w:r w:rsidR="00973DA6">
        <w:rPr>
          <w:color w:val="000000"/>
        </w:rPr>
        <w:t>This</w:t>
      </w:r>
      <w:r w:rsidR="00535409">
        <w:rPr>
          <w:color w:val="000000"/>
        </w:rPr>
        <w:t xml:space="preserve"> 32</w:t>
      </w:r>
      <w:r w:rsidR="00C3787A">
        <w:rPr>
          <w:color w:val="000000"/>
        </w:rPr>
        <w:t xml:space="preserve">-genotype grouping allowed for </w:t>
      </w:r>
      <w:r w:rsidR="00A23E4E">
        <w:rPr>
          <w:color w:val="000000"/>
        </w:rPr>
        <w:t xml:space="preserve">the establishment of </w:t>
      </w:r>
      <w:r w:rsidR="00C3787A">
        <w:rPr>
          <w:color w:val="000000"/>
        </w:rPr>
        <w:t xml:space="preserve">a common knockout sensitivity profile </w:t>
      </w:r>
      <w:r w:rsidR="00272569">
        <w:rPr>
          <w:color w:val="000000"/>
        </w:rPr>
        <w:t>between indep</w:t>
      </w:r>
      <w:r w:rsidR="00E41501">
        <w:rPr>
          <w:color w:val="000000"/>
        </w:rPr>
        <w:t xml:space="preserve">endent engineered populations tested on the same compound </w:t>
      </w:r>
      <w:r w:rsidR="00C3787A">
        <w:rPr>
          <w:color w:val="000000"/>
        </w:rPr>
        <w:t>(Fig S5).</w:t>
      </w:r>
      <w:r w:rsidR="00747F20">
        <w:rPr>
          <w:color w:val="000000"/>
        </w:rPr>
        <w:t xml:space="preserve"> </w:t>
      </w:r>
      <w:r w:rsidR="00A23E4E">
        <w:rPr>
          <w:color w:val="000000"/>
        </w:rPr>
        <w:t xml:space="preserve"> </w:t>
      </w:r>
      <w:r w:rsidR="00747F20">
        <w:rPr>
          <w:color w:val="000000"/>
        </w:rPr>
        <w:t>Under</w:t>
      </w:r>
      <w:r w:rsidR="0066744C">
        <w:rPr>
          <w:color w:val="000000"/>
        </w:rPr>
        <w:t xml:space="preserve">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w:t>
      </w:r>
      <w:r w:rsidR="001D1289">
        <w:rPr>
          <w:color w:val="000000"/>
        </w:rPr>
        <w:t>often</w:t>
      </w:r>
      <w:r w:rsidR="0066744C">
        <w:rPr>
          <w:color w:val="000000"/>
        </w:rPr>
        <w:t xml:space="preserve">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5D07CD">
        <w:rPr>
          <w:color w:val="000000"/>
        </w:rPr>
        <w:t>5 for 13</w:t>
      </w:r>
      <w:r w:rsidR="0066103F">
        <w:rPr>
          <w:color w:val="000000"/>
        </w:rPr>
        <w:t xml:space="preserve"> of 16 drugs, </w:t>
      </w:r>
      <w:r w:rsidR="009E2837">
        <w:rPr>
          <w:color w:val="000000"/>
        </w:rPr>
        <w:t>Fig. 2A</w:t>
      </w:r>
      <w:r w:rsidR="007C6D74">
        <w:rPr>
          <w:color w:val="000000"/>
        </w:rPr>
        <w:t xml:space="preserve">, </w:t>
      </w:r>
      <w:r w:rsidR="003730E5">
        <w:rPr>
          <w:color w:val="000000"/>
        </w:rPr>
        <w:t xml:space="preserve">Data </w:t>
      </w:r>
      <w:r w:rsidR="007E2236">
        <w:rPr>
          <w:color w:val="000000"/>
        </w:rPr>
        <w:t>S7</w:t>
      </w:r>
      <w:r w:rsidR="00B40211">
        <w:rPr>
          <w:color w:val="000000"/>
        </w:rPr>
        <w:t>)</w:t>
      </w:r>
      <w:r w:rsidR="0066103F">
        <w:rPr>
          <w:color w:val="000000"/>
        </w:rPr>
        <w:t>.</w:t>
      </w:r>
      <w:r w:rsidR="00E41501">
        <w:rPr>
          <w:color w:val="000000"/>
        </w:rPr>
        <w:t xml:space="preserve">  </w:t>
      </w:r>
      <w:r w:rsidR="000E32A5">
        <w:rPr>
          <w:color w:val="000000"/>
        </w:rPr>
        <w:t xml:space="preserve">We </w:t>
      </w:r>
      <w:r w:rsidR="00DA296C">
        <w:rPr>
          <w:color w:val="000000"/>
        </w:rPr>
        <w:t>developed a radial representation to extend</w:t>
      </w:r>
      <w:r w:rsidR="000E32A5">
        <w:rPr>
          <w:color w:val="000000"/>
        </w:rPr>
        <w:t xml:space="preserve"> the grouped profiles for a broad ‘fitness lan</w:t>
      </w:r>
      <w:r w:rsidR="00DA296C">
        <w:rPr>
          <w:color w:val="000000"/>
        </w:rPr>
        <w:t>d</w:t>
      </w:r>
      <w:r w:rsidR="000E32A5">
        <w:rPr>
          <w:color w:val="000000"/>
        </w:rPr>
        <w:t xml:space="preserve">scape’ overview, and to make apparent both the main </w:t>
      </w:r>
      <w:r w:rsidR="00757FA1">
        <w:rPr>
          <w:color w:val="000000"/>
        </w:rPr>
        <w:t xml:space="preserve">ABC </w:t>
      </w:r>
      <w:r w:rsidR="000E32A5">
        <w:rPr>
          <w:color w:val="000000"/>
        </w:rPr>
        <w:t>transporters involved in resistance to each compound, as well as potentially-differing knockout effects in diverse genetic backgrounds</w:t>
      </w:r>
      <w:r w:rsidR="00DA296C">
        <w:rPr>
          <w:color w:val="000000"/>
        </w:rPr>
        <w:t xml:space="preserve"> </w:t>
      </w:r>
      <w:r w:rsidR="00DA296C">
        <w:rPr>
          <w:color w:val="000000"/>
          <w:lang w:val="en-CA"/>
        </w:rPr>
        <w:t>(Fig. 2C).</w:t>
      </w:r>
      <w:r w:rsidR="00DA296C">
        <w:rPr>
          <w:color w:val="000000"/>
        </w:rPr>
        <w:t xml:space="preserve">  </w:t>
      </w:r>
      <w:r w:rsidR="00757FA1">
        <w:rPr>
          <w:color w:val="000000"/>
        </w:rPr>
        <w:t xml:space="preserve"> </w:t>
      </w:r>
      <w:r w:rsidR="00C70A5B">
        <w:rPr>
          <w:color w:val="000000"/>
          <w:lang w:val="en-CA"/>
        </w:rPr>
        <w:t xml:space="preserve">Reflecting the high profile reproducibility, these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consistent</w:t>
      </w:r>
      <w:r w:rsidR="00C86624">
        <w:rPr>
          <w:color w:val="000000"/>
          <w:lang w:val="en-CA"/>
        </w:rPr>
        <w:t xml:space="preserve"> for </w:t>
      </w:r>
      <w:r w:rsidR="00FF1848">
        <w:rPr>
          <w:color w:val="000000"/>
          <w:lang w:val="en-CA"/>
        </w:rPr>
        <w:t xml:space="preserve">independent </w:t>
      </w:r>
      <w:r w:rsidR="00C86624">
        <w:rPr>
          <w:color w:val="000000"/>
          <w:lang w:val="en-CA"/>
        </w:rPr>
        <w:t>populations t</w:t>
      </w:r>
      <w:r w:rsidR="000E4C73">
        <w:rPr>
          <w:color w:val="000000"/>
          <w:lang w:val="en-CA"/>
        </w:rPr>
        <w:t>ested on the same compound, while</w:t>
      </w:r>
      <w:r w:rsidR="00C86624">
        <w:rPr>
          <w:color w:val="000000"/>
          <w:lang w:val="en-CA"/>
        </w:rPr>
        <w:t xml:space="preserve"> </w:t>
      </w:r>
      <w:r w:rsidR="00A532E4">
        <w:rPr>
          <w:color w:val="000000"/>
          <w:lang w:val="en-CA"/>
        </w:rPr>
        <w:t>showing large differences</w:t>
      </w:r>
      <w:r w:rsidR="00C70A5B">
        <w:rPr>
          <w:color w:val="000000"/>
          <w:lang w:val="en-CA"/>
        </w:rPr>
        <w:t xml:space="preserve"> between </w:t>
      </w:r>
      <w:r w:rsidR="00DA296C">
        <w:rPr>
          <w:color w:val="000000"/>
          <w:lang w:val="en-CA"/>
        </w:rPr>
        <w:t xml:space="preserve">some </w:t>
      </w:r>
      <w:r w:rsidR="00C70A5B">
        <w:rPr>
          <w:color w:val="000000"/>
          <w:lang w:val="en-CA"/>
        </w:rPr>
        <w:t>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Surprisingly, many multi-knockout combinations conferred drug resistance and not sensitivity (Fig. 2D).</w:t>
      </w:r>
      <w:r w:rsidR="00616FB1">
        <w:rPr>
          <w:color w:val="000000"/>
          <w:lang w:val="en-CA"/>
        </w:rPr>
        <w:t xml:space="preserve">  We merged the MAT</w:t>
      </w:r>
      <w:r w:rsidR="00616FB1" w:rsidRPr="00795552">
        <w:rPr>
          <w:b/>
          <w:color w:val="000000"/>
        </w:rPr>
        <w:t>a</w:t>
      </w:r>
      <w:r w:rsidR="00616FB1">
        <w:rPr>
          <w:color w:val="000000"/>
          <w:lang w:val="en-CA"/>
        </w:rPr>
        <w:t xml:space="preserve"> and MAT</w:t>
      </w:r>
      <w:r w:rsidR="00616FB1" w:rsidRPr="004676F2">
        <w:rPr>
          <w:b/>
          <w:color w:val="000000"/>
          <w:lang w:val="el-GR"/>
        </w:rPr>
        <w:t>α</w:t>
      </w:r>
      <w:r w:rsidR="00616FB1">
        <w:rPr>
          <w:color w:val="000000"/>
          <w:lang w:val="en-CA"/>
        </w:rPr>
        <w:t xml:space="preserve"> data for </w:t>
      </w:r>
      <w:ins w:id="858" w:author="Albi Celaj" w:date="2018-09-12T16:04:00Z">
        <w:r w:rsidR="00AF7AF5">
          <w:rPr>
            <w:color w:val="000000"/>
            <w:lang w:val="en-CA"/>
          </w:rPr>
          <w:t xml:space="preserve">many </w:t>
        </w:r>
      </w:ins>
      <w:r w:rsidR="00616FB1">
        <w:rPr>
          <w:color w:val="000000"/>
          <w:lang w:val="en-CA"/>
        </w:rPr>
        <w:t>subsequent analyses (Methods).</w:t>
      </w:r>
    </w:p>
    <w:p w14:paraId="074E8F08" w14:textId="77777777" w:rsidR="00D35570" w:rsidRPr="00747F20" w:rsidRDefault="00D35570" w:rsidP="00224FCB">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36875644" w14:textId="7F7BB3E3" w:rsidR="00A56237" w:rsidRPr="00616FB1" w:rsidRDefault="00966BE4" w:rsidP="00616FB1">
      <w:pPr>
        <w:widowControl w:val="0"/>
        <w:autoSpaceDE w:val="0"/>
        <w:autoSpaceDN w:val="0"/>
        <w:adjustRightInd w:val="0"/>
        <w:jc w:val="both"/>
        <w:rPr>
          <w:color w:val="000000"/>
        </w:rPr>
      </w:pPr>
      <w:r>
        <w:rPr>
          <w:color w:val="000000"/>
        </w:rPr>
        <w:t>We arranged the grouped knockout profiles into a</w:t>
      </w:r>
      <w:r w:rsidR="00FE3363">
        <w:rPr>
          <w:color w:val="000000"/>
        </w:rPr>
        <w:t xml:space="preserve"> </w:t>
      </w:r>
      <w:r w:rsidR="00F15649">
        <w:rPr>
          <w:color w:val="000000"/>
        </w:rPr>
        <w:t xml:space="preserve">traditional </w:t>
      </w:r>
      <w:r w:rsidR="00FE3363">
        <w:rPr>
          <w:color w:val="000000"/>
        </w:rPr>
        <w:t>fitness landscape</w:t>
      </w:r>
      <w:r w:rsidR="00F15649">
        <w:rPr>
          <w:color w:val="000000"/>
        </w:rPr>
        <w:t xml:space="preserve"> representation</w:t>
      </w:r>
      <w:r w:rsidR="00580036">
        <w:rPr>
          <w:color w:val="000000"/>
        </w:rPr>
        <w:t>,</w:t>
      </w:r>
      <w:r w:rsidR="00FE3363">
        <w:rPr>
          <w:color w:val="000000"/>
        </w:rPr>
        <w:t xml:space="preserve"> </w:t>
      </w:r>
      <w:r w:rsidR="00304AD7">
        <w:rPr>
          <w:color w:val="000000"/>
        </w:rPr>
        <w:t>which</w:t>
      </w:r>
      <w:r w:rsidR="00A806AF">
        <w:rPr>
          <w:color w:val="000000"/>
        </w:rPr>
        <w:t xml:space="preserve"> allow</w:t>
      </w:r>
      <w:r w:rsidR="00580036">
        <w:rPr>
          <w:color w:val="000000"/>
        </w:rPr>
        <w:t>ed a detailed</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w:t>
      </w:r>
      <w:r w:rsidR="000F1335">
        <w:rPr>
          <w:color w:val="000000"/>
        </w:rPr>
        <w:t xml:space="preserve"> in many</w:t>
      </w:r>
      <w:r w:rsidR="00BC4835">
        <w:rPr>
          <w:color w:val="000000"/>
        </w:rPr>
        <w:t xml:space="preserve"> genetic backgrounds</w:t>
      </w:r>
      <w:r w:rsidR="00EA336E">
        <w:rPr>
          <w:color w:val="000000"/>
        </w:rPr>
        <w:t xml:space="preserve"> (Fig. 3A).  </w:t>
      </w:r>
      <w:r w:rsidR="00C8180C">
        <w:rPr>
          <w:color w:val="000000"/>
        </w:rPr>
        <w:t>W</w:t>
      </w:r>
      <w:r w:rsidR="008345B8">
        <w:rPr>
          <w:color w:val="000000"/>
        </w:rPr>
        <w:t>e</w:t>
      </w:r>
      <w:r w:rsidR="00A806AF">
        <w:rPr>
          <w:color w:val="000000"/>
        </w:rPr>
        <w:t xml:space="preserve"> </w:t>
      </w:r>
      <w:r w:rsidR="00A5046D">
        <w:rPr>
          <w:color w:val="000000"/>
        </w:rPr>
        <w:t>first verified that these fitness landscapes could capture a previously-known s</w:t>
      </w:r>
      <w:r w:rsidR="00F15649">
        <w:rPr>
          <w:color w:val="000000"/>
        </w:rPr>
        <w:t>urprising multi-knockout effect</w:t>
      </w:r>
      <w:r w:rsidR="00A5046D">
        <w:rPr>
          <w:color w:val="000000"/>
        </w:rPr>
        <w:t xml:space="preserve"> mediating benomyl resistance.</w:t>
      </w:r>
      <w:r w:rsidR="00580036">
        <w:rPr>
          <w:color w:val="000000"/>
        </w:rPr>
        <w:t xml:space="preserv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w:t>
      </w:r>
      <w:r w:rsidR="00A35823">
        <w:rPr>
          <w:color w:val="000000"/>
        </w:rPr>
        <w:t>when</w:t>
      </w:r>
      <w:r w:rsidR="00A806AF" w:rsidRPr="00233F15">
        <w:rPr>
          <w:color w:val="000000"/>
        </w:rPr>
        <w:t xml:space="preserve"> </w:t>
      </w:r>
      <w:r w:rsidR="00A806AF" w:rsidRPr="004E4A74">
        <w:rPr>
          <w:i/>
          <w:color w:val="000000"/>
        </w:rPr>
        <w:t>PDR5</w:t>
      </w:r>
      <w:r w:rsidR="00A806AF" w:rsidRPr="00233F15">
        <w:rPr>
          <w:color w:val="000000"/>
        </w:rPr>
        <w:t xml:space="preserve"> and</w:t>
      </w:r>
      <w:r w:rsidR="00A35823">
        <w:rPr>
          <w:color w:val="000000"/>
        </w:rPr>
        <w:t>/or</w:t>
      </w:r>
      <w:r w:rsidR="00A806AF" w:rsidRPr="00233F15">
        <w:rPr>
          <w:color w:val="000000"/>
        </w:rPr>
        <w:t xml:space="preserve"> </w:t>
      </w:r>
      <w:r w:rsidR="00A806AF" w:rsidRPr="004E4A74">
        <w:rPr>
          <w:i/>
          <w:color w:val="000000"/>
        </w:rPr>
        <w:t>YOR1</w:t>
      </w:r>
      <w:r w:rsidR="00A35823">
        <w:rPr>
          <w:i/>
          <w:color w:val="000000"/>
        </w:rPr>
        <w:t xml:space="preserve"> </w:t>
      </w:r>
      <w:r w:rsidR="00A35823" w:rsidRPr="00A35823">
        <w:rPr>
          <w:color w:val="000000"/>
        </w:rPr>
        <w:t>are disrupted</w:t>
      </w:r>
      <w:r w:rsidR="008345B8">
        <w:rPr>
          <w:i/>
          <w:color w:val="000000"/>
        </w:rPr>
        <w:fldChar w:fldCharType="begin" w:fldLock="1"/>
      </w:r>
      <w:r w:rsidR="00AF4C2E">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8345B8">
        <w:rPr>
          <w:i/>
          <w:color w:val="000000"/>
        </w:rPr>
        <w:fldChar w:fldCharType="separate"/>
      </w:r>
      <w:r w:rsidR="000C01B2" w:rsidRPr="000C01B2">
        <w:rPr>
          <w:noProof/>
          <w:color w:val="000000"/>
          <w:vertAlign w:val="superscript"/>
        </w:rPr>
        <w:t>27</w:t>
      </w:r>
      <w:r w:rsidR="008345B8">
        <w:rPr>
          <w:i/>
          <w:color w:val="000000"/>
        </w:rPr>
        <w:fldChar w:fldCharType="end"/>
      </w:r>
      <w:r w:rsidR="00A806AF" w:rsidRPr="00233F15">
        <w:rPr>
          <w:color w:val="000000"/>
        </w:rPr>
        <w:t xml:space="preserve">. </w:t>
      </w:r>
      <w:r w:rsidR="00616FB1">
        <w:rPr>
          <w:color w:val="000000"/>
        </w:rPr>
        <w:t xml:space="preserve">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616FB1">
        <w:rPr>
          <w:color w:val="000000"/>
        </w:rPr>
        <w:t>Fig. 3A,</w:t>
      </w:r>
      <w:r w:rsidR="00DB443E">
        <w:rPr>
          <w:color w:val="000000"/>
        </w:rPr>
        <w:t xml:space="preserve"> </w:t>
      </w:r>
      <w:r w:rsidR="00A806AF" w:rsidRPr="00AC7F48">
        <w:rPr>
          <w:i/>
          <w:color w:val="000000"/>
        </w:rPr>
        <w:t>p</w:t>
      </w:r>
      <w:r w:rsidR="00616FB1">
        <w:rPr>
          <w:color w:val="000000"/>
        </w:rPr>
        <w:t xml:space="preserve"> &lt; XX</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616FB1">
        <w:rPr>
          <w:i/>
          <w:color w:val="000000"/>
        </w:rPr>
        <w:t xml:space="preserve">pdr5∆ </w:t>
      </w:r>
      <w:r w:rsidR="00616FB1">
        <w:rPr>
          <w:color w:val="000000"/>
        </w:rPr>
        <w:t xml:space="preserve">strains to exhibit increased resistance compared to the wild type (p &lt; XX), and the </w:t>
      </w:r>
      <w:r w:rsidR="00616FB1">
        <w:rPr>
          <w:i/>
          <w:color w:val="000000"/>
        </w:rPr>
        <w:t xml:space="preserve">pdr5∆yor1∆ </w:t>
      </w:r>
      <w:r w:rsidR="00616FB1">
        <w:rPr>
          <w:color w:val="000000"/>
        </w:rPr>
        <w:t xml:space="preserve">strain to exhibit increased resistance compared to the </w:t>
      </w:r>
      <w:r w:rsidR="00616FB1">
        <w:rPr>
          <w:i/>
          <w:color w:val="000000"/>
        </w:rPr>
        <w:t>pdr5∆</w:t>
      </w:r>
      <w:r w:rsidR="00616FB1">
        <w:rPr>
          <w:color w:val="000000"/>
        </w:rPr>
        <w:t xml:space="preserve"> strain in turn (p &lt; XX, Fig. 3A).  Surprisingly, </w:t>
      </w:r>
      <w:r w:rsidR="00616FB1" w:rsidRPr="00616FB1">
        <w:rPr>
          <w:i/>
          <w:color w:val="000000"/>
        </w:rPr>
        <w:t>yor1∆</w:t>
      </w:r>
      <w:r w:rsidR="00616FB1">
        <w:rPr>
          <w:i/>
          <w:color w:val="000000"/>
        </w:rPr>
        <w:t xml:space="preserve"> </w:t>
      </w:r>
      <w:r w:rsidR="000349EA">
        <w:rPr>
          <w:color w:val="000000"/>
        </w:rPr>
        <w:t xml:space="preserve">by itself </w:t>
      </w:r>
      <w:r w:rsidR="00616FB1">
        <w:rPr>
          <w:color w:val="000000"/>
        </w:rPr>
        <w:t>did not exhibit increased resistance compared to the wildtype (p &lt; XX, Fig. 3A).</w:t>
      </w:r>
    </w:p>
    <w:p w14:paraId="2D8AF24A" w14:textId="77777777" w:rsidR="00A5046D" w:rsidRDefault="00A5046D" w:rsidP="00A5046D">
      <w:pPr>
        <w:widowControl w:val="0"/>
        <w:autoSpaceDE w:val="0"/>
        <w:autoSpaceDN w:val="0"/>
        <w:adjustRightInd w:val="0"/>
        <w:jc w:val="both"/>
        <w:rPr>
          <w:color w:val="000000"/>
        </w:rPr>
      </w:pPr>
    </w:p>
    <w:p w14:paraId="4BC0E4B4" w14:textId="436B51E8" w:rsidR="00316809" w:rsidRPr="00CE2976" w:rsidDel="00EB4BB3" w:rsidRDefault="00A5046D" w:rsidP="00A5046D">
      <w:pPr>
        <w:widowControl w:val="0"/>
        <w:autoSpaceDE w:val="0"/>
        <w:autoSpaceDN w:val="0"/>
        <w:adjustRightInd w:val="0"/>
        <w:jc w:val="both"/>
        <w:rPr>
          <w:del w:id="859" w:author="Albi Celaj" w:date="2018-09-12T16:15:00Z"/>
          <w:color w:val="000000"/>
        </w:rPr>
      </w:pPr>
      <w:r>
        <w:rPr>
          <w:color w:val="000000"/>
        </w:rPr>
        <w:lastRenderedPageBreak/>
        <w:t>W</w:t>
      </w:r>
      <w:r w:rsidR="00163C5D">
        <w:rPr>
          <w:color w:val="000000"/>
        </w:rPr>
        <w:t xml:space="preserve">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w:t>
      </w:r>
      <w:r w:rsidR="00C072D2">
        <w:rPr>
          <w:color w:val="000000"/>
        </w:rPr>
        <w:t>s were found where removal of a</w:t>
      </w:r>
      <w:r w:rsidR="004414A6">
        <w:rPr>
          <w:color w:val="000000"/>
        </w:rPr>
        <w:t xml:space="preserve"> </w:t>
      </w:r>
      <w:r w:rsidR="00580036">
        <w:rPr>
          <w:color w:val="000000"/>
        </w:rPr>
        <w:t>subset</w:t>
      </w:r>
      <w:r w:rsidR="004414A6">
        <w:rPr>
          <w:color w:val="000000"/>
        </w:rPr>
        <w:t xml:space="preserve"> of the underlying gene</w:t>
      </w:r>
      <w:r w:rsidR="00C072D2">
        <w:rPr>
          <w:color w:val="000000"/>
        </w:rPr>
        <w:t xml:space="preserve">s had much less apparent </w:t>
      </w:r>
      <w:r w:rsidR="00AF52FD">
        <w:rPr>
          <w:color w:val="000000"/>
        </w:rPr>
        <w:t>effects</w:t>
      </w:r>
      <w:r w:rsidR="004414A6">
        <w:rPr>
          <w:color w:val="000000"/>
        </w:rPr>
        <w:t>.</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sidR="00BA5EDC">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xml:space="preserve">, conferring redundancy </w:t>
      </w:r>
      <w:r w:rsidR="004F2E13">
        <w:rPr>
          <w:color w:val="000000"/>
        </w:rPr>
        <w:t>when overall resistance is measured</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w:t>
      </w:r>
      <w:r w:rsidR="00C65DFA">
        <w:rPr>
          <w:color w:val="000000"/>
          <w:lang w:val="en-CA"/>
        </w:rPr>
        <w:t>suble or absent</w:t>
      </w:r>
      <w:r w:rsidR="004414A6" w:rsidRPr="00233F15">
        <w:rPr>
          <w:color w:val="000000"/>
          <w:lang w:val="en-CA"/>
        </w:rPr>
        <w:t xml:space="preserve">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AF4C2E">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4414A6" w:rsidRPr="00233F15">
        <w:rPr>
          <w:color w:val="000000"/>
          <w:lang w:val="en-CA"/>
        </w:rPr>
        <w:fldChar w:fldCharType="separate"/>
      </w:r>
      <w:r w:rsidR="000C01B2" w:rsidRPr="000C01B2">
        <w:rPr>
          <w:noProof/>
          <w:color w:val="000000"/>
          <w:vertAlign w:val="superscript"/>
          <w:lang w:val="en-CA"/>
        </w:rPr>
        <w:t>27</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8C67D7">
        <w:rPr>
          <w:i/>
          <w:color w:val="000000"/>
          <w:lang w:val="en-CA"/>
        </w:rPr>
        <w:t>PDR5</w:t>
      </w:r>
      <w:r w:rsidR="008C67D7">
        <w:rPr>
          <w:color w:val="000000"/>
          <w:lang w:val="en-CA"/>
        </w:rPr>
        <w:t xml:space="preserve">. </w:t>
      </w:r>
      <w:ins w:id="860" w:author="Albi Celaj" w:date="2018-09-12T16:15:00Z">
        <w:r w:rsidR="00EB4BB3">
          <w:rPr>
            <w:color w:val="000000"/>
            <w:lang w:val="en-CA"/>
          </w:rPr>
          <w:t xml:space="preserve"> </w:t>
        </w:r>
      </w:ins>
    </w:p>
    <w:p w14:paraId="76EEFA86" w14:textId="77777777" w:rsidR="00C25DDF" w:rsidDel="00EB4BB3" w:rsidRDefault="00C25DDF" w:rsidP="00C25DDF">
      <w:pPr>
        <w:jc w:val="both"/>
        <w:rPr>
          <w:del w:id="861" w:author="Albi Celaj" w:date="2018-09-12T16:15:00Z"/>
          <w:color w:val="000000"/>
          <w:lang w:val="en-CA"/>
        </w:rPr>
      </w:pPr>
    </w:p>
    <w:p w14:paraId="451F031A" w14:textId="16CE8B03" w:rsidR="004B7DDA" w:rsidRPr="00746816" w:rsidRDefault="00944175">
      <w:pPr>
        <w:widowControl w:val="0"/>
        <w:autoSpaceDE w:val="0"/>
        <w:autoSpaceDN w:val="0"/>
        <w:adjustRightInd w:val="0"/>
        <w:jc w:val="both"/>
        <w:rPr>
          <w:color w:val="000000"/>
          <w:lang w:val="en-CA"/>
          <w:rPrChange w:id="862" w:author="Albi Celaj" w:date="2018-09-12T16:15:00Z">
            <w:rPr>
              <w:color w:val="000000"/>
            </w:rPr>
          </w:rPrChange>
        </w:rPr>
        <w:pPrChange w:id="863" w:author="Albi Celaj" w:date="2018-09-12T16:15:00Z">
          <w:pPr>
            <w:jc w:val="both"/>
          </w:pPr>
        </w:pPrChange>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w:t>
      </w:r>
      <w:r w:rsidR="008C67D7">
        <w:rPr>
          <w:color w:val="000000"/>
          <w:lang w:val="en-CA"/>
        </w:rPr>
        <w:t>c</w:t>
      </w:r>
      <w:ins w:id="864" w:author="Albi Celaj" w:date="2018-09-12T16:07:00Z">
        <w:r w:rsidR="00746816">
          <w:rPr>
            <w:color w:val="000000"/>
            <w:lang w:val="en-CA"/>
          </w:rPr>
          <w:t>an</w:t>
        </w:r>
      </w:ins>
      <w:del w:id="865" w:author="Albi Celaj" w:date="2018-09-12T16:07:00Z">
        <w:r w:rsidR="008C67D7" w:rsidDel="00746816">
          <w:rPr>
            <w:color w:val="000000"/>
            <w:lang w:val="en-CA"/>
          </w:rPr>
          <w:delText>ould</w:delText>
        </w:r>
      </w:del>
      <w:r w:rsidR="008C67D7">
        <w:rPr>
          <w:color w:val="000000"/>
          <w:lang w:val="en-CA"/>
        </w:rPr>
        <w:t xml:space="preserve"> </w:t>
      </w:r>
      <w:r w:rsidR="00316809">
        <w:rPr>
          <w:color w:val="000000"/>
          <w:lang w:val="en-CA"/>
        </w:rPr>
        <w:t xml:space="preserve">further </w:t>
      </w:r>
      <w:r w:rsidR="000216A5">
        <w:rPr>
          <w:color w:val="000000"/>
          <w:lang w:val="en-CA"/>
        </w:rPr>
        <w:t>visualiz</w:t>
      </w:r>
      <w:r w:rsidR="008C67D7">
        <w:rPr>
          <w:color w:val="000000"/>
          <w:lang w:val="en-CA"/>
        </w:rPr>
        <w:t>e</w:t>
      </w:r>
      <w:r w:rsidR="00316809">
        <w:rPr>
          <w:color w:val="000000"/>
          <w:lang w:val="en-CA"/>
        </w:rPr>
        <w:t xml:space="preserve"> the underlying distribution within each group</w:t>
      </w:r>
      <w:ins w:id="866" w:author="Albi Celaj" w:date="2018-09-12T16:07:00Z">
        <w:r w:rsidR="00746816">
          <w:rPr>
            <w:color w:val="000000"/>
            <w:lang w:val="en-CA"/>
          </w:rPr>
          <w:t xml:space="preserve"> </w:t>
        </w:r>
        <w:r w:rsidR="00746816" w:rsidRPr="00233F15">
          <w:rPr>
            <w:color w:val="000000"/>
            <w:lang w:val="en-CA"/>
          </w:rPr>
          <w:t>(Fig</w:t>
        </w:r>
        <w:r w:rsidR="00746816">
          <w:rPr>
            <w:color w:val="000000"/>
            <w:lang w:val="en-CA"/>
          </w:rPr>
          <w:t>. 3B).</w:t>
        </w:r>
      </w:ins>
      <w:ins w:id="867" w:author="Albi Celaj" w:date="2018-09-12T16:12:00Z">
        <w:r w:rsidR="00746816">
          <w:rPr>
            <w:color w:val="000000"/>
            <w:lang w:val="en-CA"/>
          </w:rPr>
          <w:t xml:space="preserve">  This revealed apparently differing varia</w:t>
        </w:r>
      </w:ins>
      <w:ins w:id="868" w:author="Albi Celaj" w:date="2018-09-12T16:15:00Z">
        <w:r w:rsidR="00746816">
          <w:rPr>
            <w:color w:val="000000"/>
            <w:lang w:val="en-CA"/>
          </w:rPr>
          <w:t>bility</w:t>
        </w:r>
      </w:ins>
      <w:ins w:id="869" w:author="Albi Celaj" w:date="2018-09-12T16:12:00Z">
        <w:r w:rsidR="00746816">
          <w:rPr>
            <w:color w:val="000000"/>
            <w:lang w:val="en-CA"/>
          </w:rPr>
          <w:t xml:space="preserve"> in </w:t>
        </w:r>
      </w:ins>
      <w:ins w:id="870" w:author="Albi Celaj" w:date="2018-09-12T16:14:00Z">
        <w:r w:rsidR="00746816">
          <w:rPr>
            <w:color w:val="000000"/>
            <w:lang w:val="en-CA"/>
          </w:rPr>
          <w:t xml:space="preserve">fluconazole </w:t>
        </w:r>
      </w:ins>
      <w:ins w:id="871" w:author="Albi Celaj" w:date="2018-09-12T16:12:00Z">
        <w:r w:rsidR="00746816">
          <w:rPr>
            <w:color w:val="000000"/>
            <w:lang w:val="en-CA"/>
          </w:rPr>
          <w:t xml:space="preserve">resistance between </w:t>
        </w:r>
      </w:ins>
      <w:ins w:id="872" w:author="Albi Celaj" w:date="2018-09-12T16:14:00Z">
        <w:r w:rsidR="00746816">
          <w:rPr>
            <w:color w:val="000000"/>
            <w:lang w:val="en-CA"/>
          </w:rPr>
          <w:t xml:space="preserve">different genotypes, which may </w:t>
        </w:r>
      </w:ins>
      <w:del w:id="873" w:author="Albi Celaj" w:date="2018-09-12T16:07:00Z">
        <w:r w:rsidR="00316809" w:rsidDel="00746816">
          <w:rPr>
            <w:color w:val="000000"/>
            <w:lang w:val="en-CA"/>
          </w:rPr>
          <w:delText>.</w:delText>
        </w:r>
      </w:del>
      <w:del w:id="874" w:author="Albi Celaj" w:date="2018-09-12T16:15:00Z">
        <w:r w:rsidR="00316809" w:rsidDel="00746816">
          <w:rPr>
            <w:color w:val="000000"/>
            <w:lang w:val="en-CA"/>
          </w:rPr>
          <w:delText xml:space="preserve">    In </w:delText>
        </w:r>
        <w:r w:rsidDel="00746816">
          <w:rPr>
            <w:color w:val="000000"/>
            <w:lang w:val="en-CA"/>
          </w:rPr>
          <w:delText>the context of fluconazole resistance</w:delText>
        </w:r>
        <w:r w:rsidRPr="00233F15" w:rsidDel="00746816">
          <w:rPr>
            <w:color w:val="000000"/>
            <w:lang w:val="en-CA"/>
          </w:rPr>
          <w:delText xml:space="preserve"> </w:delText>
        </w:r>
      </w:del>
      <w:del w:id="875" w:author="Albi Celaj" w:date="2018-09-12T16:07:00Z">
        <w:r w:rsidRPr="00233F15" w:rsidDel="00746816">
          <w:rPr>
            <w:color w:val="000000"/>
            <w:lang w:val="en-CA"/>
          </w:rPr>
          <w:delText>(Fig</w:delText>
        </w:r>
        <w:r w:rsidR="002C19C6" w:rsidDel="00746816">
          <w:rPr>
            <w:color w:val="000000"/>
            <w:lang w:val="en-CA"/>
          </w:rPr>
          <w:delText>. 3B</w:delText>
        </w:r>
        <w:r w:rsidR="00316809" w:rsidDel="00746816">
          <w:rPr>
            <w:color w:val="000000"/>
            <w:lang w:val="en-CA"/>
          </w:rPr>
          <w:delText>),</w:delText>
        </w:r>
        <w:r w:rsidRPr="00233F15" w:rsidDel="00746816">
          <w:rPr>
            <w:color w:val="000000"/>
            <w:lang w:val="en-CA"/>
          </w:rPr>
          <w:delText xml:space="preserve">  </w:delText>
        </w:r>
      </w:del>
      <w:del w:id="876" w:author="Albi Celaj" w:date="2018-09-12T16:15:00Z">
        <w:r w:rsidR="00316809" w:rsidDel="00746816">
          <w:rPr>
            <w:color w:val="000000"/>
            <w:lang w:val="en-CA"/>
          </w:rPr>
          <w:delText>t</w:delText>
        </w:r>
        <w:r w:rsidDel="00746816">
          <w:rPr>
            <w:color w:val="000000"/>
            <w:lang w:val="en-CA"/>
          </w:rPr>
          <w:delText>his revealed that variance</w:delText>
        </w:r>
        <w:r w:rsidRPr="00233F15" w:rsidDel="00746816">
          <w:rPr>
            <w:color w:val="000000"/>
            <w:lang w:val="en-CA"/>
          </w:rPr>
          <w:delText xml:space="preserve"> </w:delText>
        </w:r>
        <w:r w:rsidR="00BA6F1D" w:rsidDel="00746816">
          <w:rPr>
            <w:color w:val="000000"/>
            <w:lang w:val="en-CA"/>
          </w:rPr>
          <w:delText xml:space="preserve">in resistance </w:delText>
        </w:r>
        <w:r w:rsidRPr="00233F15" w:rsidDel="00746816">
          <w:rPr>
            <w:color w:val="000000"/>
            <w:lang w:val="en-CA"/>
          </w:rPr>
          <w:delText xml:space="preserve">within the </w:delText>
        </w:r>
        <w:r w:rsidRPr="00233F15" w:rsidDel="00746816">
          <w:rPr>
            <w:i/>
            <w:color w:val="000000"/>
            <w:lang w:val="en-CA"/>
          </w:rPr>
          <w:delText>pdr5∆</w:delText>
        </w:r>
        <w:r w:rsidDel="00746816">
          <w:rPr>
            <w:color w:val="000000"/>
            <w:lang w:val="en-CA"/>
          </w:rPr>
          <w:delText xml:space="preserve"> groups is</w:delText>
        </w:r>
        <w:r w:rsidRPr="00233F15" w:rsidDel="00746816">
          <w:rPr>
            <w:color w:val="000000"/>
            <w:lang w:val="en-CA"/>
          </w:rPr>
          <w:delText xml:space="preserve"> much less than groups containing </w:delText>
        </w:r>
        <w:r w:rsidRPr="00697D7D" w:rsidDel="00746816">
          <w:rPr>
            <w:i/>
            <w:color w:val="000000"/>
            <w:lang w:val="en-CA"/>
          </w:rPr>
          <w:delText>PDR5</w:delText>
        </w:r>
        <w:r w:rsidR="00FE7247" w:rsidDel="00746816">
          <w:rPr>
            <w:color w:val="000000"/>
            <w:lang w:val="en-CA"/>
          </w:rPr>
          <w:delText xml:space="preserve"> </w:delText>
        </w:r>
        <w:r w:rsidR="002F4685" w:rsidDel="00746816">
          <w:rPr>
            <w:color w:val="000000"/>
            <w:lang w:val="en-CA"/>
          </w:rPr>
          <w:delText xml:space="preserve">(e.g. </w:delTex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sidDel="00746816">
          <w:rPr>
            <w:rFonts w:eastAsiaTheme="minorEastAsia"/>
            <w:color w:val="000000"/>
            <w:lang w:val="en-CA"/>
          </w:rPr>
          <w:delText xml:space="preserve">; </w:delText>
        </w:r>
        <w:r w:rsidR="00545019" w:rsidDel="00746816">
          <w:rPr>
            <w:rFonts w:eastAsiaTheme="minorEastAsia"/>
            <w:i/>
            <w:color w:val="000000"/>
            <w:lang w:val="en-CA"/>
          </w:rPr>
          <w:delText xml:space="preserve">p </w:delText>
        </w:r>
        <w:r w:rsidR="008B3610" w:rsidDel="00746816">
          <w:rPr>
            <w:rFonts w:eastAsiaTheme="minorEastAsia"/>
            <w:color w:val="000000"/>
            <w:lang w:val="en-CA"/>
          </w:rPr>
          <w:delText>= 2.8e-07, 2</w:delText>
        </w:r>
        <w:r w:rsidR="003B3029" w:rsidDel="00746816">
          <w:rPr>
            <w:rFonts w:eastAsiaTheme="minorEastAsia"/>
            <w:color w:val="000000"/>
            <w:lang w:val="en-CA"/>
          </w:rPr>
          <w:delText>.5e-2</w:delText>
        </w:r>
        <w:r w:rsidR="008B3610" w:rsidDel="00746816">
          <w:rPr>
            <w:rFonts w:eastAsiaTheme="minorEastAsia"/>
            <w:color w:val="000000"/>
            <w:lang w:val="en-CA"/>
          </w:rPr>
          <w:delText>6,</w:delText>
        </w:r>
        <w:r w:rsidR="002333EB" w:rsidDel="00746816">
          <w:rPr>
            <w:rFonts w:eastAsiaTheme="minorEastAsia"/>
            <w:color w:val="000000"/>
            <w:lang w:val="en-CA"/>
          </w:rPr>
          <w:delText xml:space="preserve"> </w:delText>
        </w:r>
        <w:r w:rsidR="002333EB" w:rsidRPr="002333EB" w:rsidDel="00746816">
          <w:rPr>
            <w:rFonts w:eastAsiaTheme="minorEastAsia"/>
            <w:color w:val="000000"/>
            <w:lang w:val="en-CA"/>
          </w:rPr>
          <w:delText>Bartlett Test</w:delText>
        </w:r>
        <w:r w:rsidR="00545019" w:rsidDel="00746816">
          <w:rPr>
            <w:rFonts w:eastAsiaTheme="minorEastAsia"/>
            <w:color w:val="000000"/>
            <w:lang w:val="en-CA"/>
          </w:rPr>
          <w:delText>)</w:delText>
        </w:r>
        <w:r w:rsidRPr="00233F15" w:rsidDel="00746816">
          <w:rPr>
            <w:color w:val="000000"/>
            <w:lang w:val="en-CA"/>
          </w:rPr>
          <w:delText xml:space="preserve">.  </w:delText>
        </w:r>
        <w:commentRangeStart w:id="877"/>
        <w:r w:rsidRPr="00233F15" w:rsidDel="00746816">
          <w:rPr>
            <w:color w:val="000000"/>
            <w:lang w:val="en-CA"/>
          </w:rPr>
          <w:delText xml:space="preserve">The lack of variability in the </w:delText>
        </w:r>
        <w:r w:rsidRPr="00233F15" w:rsidDel="00746816">
          <w:rPr>
            <w:i/>
            <w:color w:val="000000"/>
            <w:lang w:val="en-CA"/>
          </w:rPr>
          <w:delText>pdr5∆</w:delText>
        </w:r>
        <w:r w:rsidRPr="00233F15" w:rsidDel="00746816">
          <w:rPr>
            <w:color w:val="000000"/>
            <w:lang w:val="en-CA"/>
          </w:rPr>
          <w:delText xml:space="preserve"> groups may be explained by the</w:delText>
        </w:r>
        <w:r w:rsidR="00341B48" w:rsidDel="00746816">
          <w:rPr>
            <w:color w:val="000000"/>
            <w:lang w:val="en-CA"/>
          </w:rPr>
          <w:delText>ir</w:delText>
        </w:r>
        <w:r w:rsidRPr="00233F15" w:rsidDel="00746816">
          <w:rPr>
            <w:color w:val="000000"/>
            <w:lang w:val="en-CA"/>
          </w:rPr>
          <w:delText xml:space="preserve"> unconditionally high fluconaz</w:delText>
        </w:r>
        <w:r w:rsidR="00341B48" w:rsidDel="00746816">
          <w:rPr>
            <w:color w:val="000000"/>
            <w:lang w:val="en-CA"/>
          </w:rPr>
          <w:delText>ole sensitivity</w:delText>
        </w:r>
        <w:r w:rsidRPr="00233F15" w:rsidDel="00746816">
          <w:rPr>
            <w:color w:val="000000"/>
            <w:lang w:val="en-CA"/>
          </w:rPr>
          <w:delText xml:space="preserve">, whereas the variability in the </w:delText>
        </w:r>
        <w:r w:rsidRPr="00A659B9" w:rsidDel="00746816">
          <w:rPr>
            <w:i/>
            <w:color w:val="000000"/>
            <w:lang w:val="en-CA"/>
          </w:rPr>
          <w:delText>PDR5</w:delText>
        </w:r>
        <w:r w:rsidR="00E61963" w:rsidDel="00746816">
          <w:rPr>
            <w:color w:val="000000"/>
            <w:lang w:val="en-CA"/>
          </w:rPr>
          <w:delText xml:space="preserve"> groups may </w:delText>
        </w:r>
      </w:del>
      <w:r w:rsidR="00E61963">
        <w:rPr>
          <w:color w:val="000000"/>
          <w:lang w:val="en-CA"/>
        </w:rPr>
        <w:t>reflect</w:t>
      </w:r>
      <w:r>
        <w:rPr>
          <w:color w:val="000000"/>
          <w:lang w:val="en-CA"/>
        </w:rPr>
        <w:t xml:space="preserve"> more </w:t>
      </w:r>
      <w:r w:rsidRPr="00233F15">
        <w:rPr>
          <w:color w:val="000000"/>
          <w:lang w:val="en-CA"/>
        </w:rPr>
        <w:t>complex</w:t>
      </w:r>
      <w:r w:rsidR="00E61963">
        <w:rPr>
          <w:color w:val="000000"/>
          <w:lang w:val="en-CA"/>
        </w:rPr>
        <w:t xml:space="preserve"> unidentified</w:t>
      </w:r>
      <w:r w:rsidRPr="00233F15">
        <w:rPr>
          <w:color w:val="000000"/>
          <w:lang w:val="en-CA"/>
        </w:rPr>
        <w:t xml:space="preserve"> ABC tran</w:t>
      </w:r>
      <w:r>
        <w:rPr>
          <w:color w:val="000000"/>
          <w:lang w:val="en-CA"/>
        </w:rPr>
        <w:t xml:space="preserve">sporter knockout effects in these genetic </w:t>
      </w:r>
      <w:r w:rsidRPr="00233F15">
        <w:rPr>
          <w:color w:val="000000"/>
          <w:lang w:val="en-CA"/>
        </w:rPr>
        <w:t>backgrounds</w:t>
      </w:r>
      <w:commentRangeEnd w:id="877"/>
      <w:r w:rsidR="00341B48">
        <w:rPr>
          <w:rStyle w:val="CommentReference"/>
          <w:rFonts w:asciiTheme="minorHAnsi" w:hAnsiTheme="minorHAnsi" w:cstheme="minorBidi"/>
        </w:rPr>
        <w:commentReference w:id="877"/>
      </w:r>
      <w:r w:rsidRPr="00233F15">
        <w:rPr>
          <w:color w:val="000000"/>
          <w:lang w:val="en-CA"/>
        </w:rPr>
        <w:t>.</w:t>
      </w:r>
    </w:p>
    <w:p w14:paraId="2AF9506B" w14:textId="57DA3A5A" w:rsidR="001C4571" w:rsidRPr="00A17475" w:rsidRDefault="004B7DDA" w:rsidP="00D81B2A">
      <w:pPr>
        <w:pStyle w:val="NormalWeb"/>
        <w:jc w:val="both"/>
        <w:rPr>
          <w:bCs/>
          <w:iCs/>
          <w:color w:val="000000" w:themeColor="text1"/>
          <w:rPrChange w:id="878" w:author="Albi Celaj" w:date="2018-09-12T16:20:00Z">
            <w:rPr>
              <w:color w:val="000000"/>
            </w:rPr>
          </w:rPrChange>
        </w:rPr>
      </w:pPr>
      <w:r>
        <w:rPr>
          <w:color w:val="000000"/>
        </w:rPr>
        <w:t xml:space="preserve">We aimed to model and fomally capture the </w:t>
      </w:r>
      <w:r w:rsidRPr="00233F15">
        <w:rPr>
          <w:color w:val="000000"/>
        </w:rPr>
        <w:t xml:space="preserve">many </w:t>
      </w:r>
      <w:r>
        <w:rPr>
          <w:color w:val="000000"/>
        </w:rPr>
        <w:t>s</w:t>
      </w:r>
      <w:ins w:id="879" w:author="Albi Celaj" w:date="2018-09-12T16:17:00Z">
        <w:r w:rsidR="00A17475">
          <w:rPr>
            <w:color w:val="000000"/>
          </w:rPr>
          <w:t>urprising</w:t>
        </w:r>
      </w:ins>
      <w:del w:id="880" w:author="Albi Celaj" w:date="2018-09-12T16:17:00Z">
        <w:r w:rsidDel="00A17475">
          <w:rPr>
            <w:color w:val="000000"/>
          </w:rPr>
          <w:delText>triking</w:delText>
        </w:r>
      </w:del>
      <w:r w:rsidRPr="00233F15">
        <w:rPr>
          <w:color w:val="000000"/>
        </w:rPr>
        <w:t xml:space="preserve"> </w:t>
      </w:r>
      <w:del w:id="881" w:author="Albi Celaj" w:date="2018-09-12T16:17:00Z">
        <w:r w:rsidDel="00A17475">
          <w:rPr>
            <w:color w:val="000000"/>
          </w:rPr>
          <w:delText xml:space="preserve">and reproducible </w:delText>
        </w:r>
      </w:del>
      <w:r w:rsidRPr="00233F15">
        <w:rPr>
          <w:color w:val="000000"/>
        </w:rPr>
        <w:t>multi-knockout drug resistance phenotypes</w:t>
      </w:r>
      <w:r>
        <w:rPr>
          <w:color w:val="000000"/>
        </w:rPr>
        <w:t xml:space="preserve"> evident </w:t>
      </w:r>
      <w:r w:rsidRPr="00233F15">
        <w:rPr>
          <w:color w:val="000000"/>
        </w:rPr>
        <w:t>within the engineered population.</w:t>
      </w:r>
      <w:r>
        <w:rPr>
          <w:color w:val="000000"/>
        </w:rPr>
        <w:t xml:space="preserve">  </w:t>
      </w:r>
      <w:r w:rsidR="00422CE4">
        <w:rPr>
          <w:color w:val="000000"/>
        </w:rPr>
        <w:t>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936CCD">
        <w:rPr>
          <w:color w:val="000000"/>
        </w:rPr>
        <w:t>general linear</w:t>
      </w:r>
      <w:r w:rsidR="006A0D45" w:rsidRPr="00233F15">
        <w:rPr>
          <w:color w:val="000000"/>
        </w:rPr>
        <w:t xml:space="preserve">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AF4C2E">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"&lt;sup&gt;38&lt;/sup&gt;", "plainTextFormattedCitation" : "38", "previouslyFormattedCitation" : "&lt;sup&gt;38&lt;/sup&gt;" }, "properties" : { "noteIndex" : 0 }, "schema" : "https://github.com/citation-style-language/schema/raw/master/csl-citation.json" }</w:instrText>
      </w:r>
      <w:r w:rsidR="00274BCD" w:rsidRPr="00233F15">
        <w:rPr>
          <w:color w:val="000000"/>
        </w:rPr>
        <w:fldChar w:fldCharType="separate"/>
      </w:r>
      <w:r w:rsidR="000C01B2" w:rsidRPr="000C01B2">
        <w:rPr>
          <w:noProof/>
          <w:color w:val="000000"/>
          <w:vertAlign w:val="superscript"/>
        </w:rPr>
        <w:t>38</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5C6DFB">
        <w:rPr>
          <w:color w:val="000000"/>
        </w:rPr>
        <w:t>prioritization</w:t>
      </w:r>
      <w:r w:rsidR="00422CE4">
        <w:rPr>
          <w:color w:val="000000"/>
        </w:rPr>
        <w:t xml:space="preserve"> and selection</w:t>
      </w:r>
      <w:r w:rsidR="00A11E14" w:rsidRPr="00233F15">
        <w:rPr>
          <w:color w:val="000000"/>
        </w:rPr>
        <w:t xml:space="preserve"> problem, </w:t>
      </w:r>
      <w:r w:rsidR="00872B16">
        <w:rPr>
          <w:color w:val="000000"/>
        </w:rPr>
        <w:t>testing</w:t>
      </w:r>
      <w:r w:rsidR="00422CE4">
        <w:rPr>
          <w:color w:val="000000"/>
        </w:rPr>
        <w:t xml:space="preserve"> </w:t>
      </w:r>
      <w:r w:rsidR="00341B48">
        <w:rPr>
          <w:color w:val="000000"/>
        </w:rPr>
        <w:t>for</w:t>
      </w:r>
      <w:r w:rsidR="00422CE4">
        <w:rPr>
          <w:color w:val="000000"/>
        </w:rPr>
        <w:t xml:space="preserve"> the</w:t>
      </w:r>
      <w:r w:rsidR="00AB0AB3">
        <w:rPr>
          <w:color w:val="000000"/>
        </w:rPr>
        <w:t xml:space="preserve"> presence of</w:t>
      </w:r>
      <w:r w:rsidR="00936CCD">
        <w:rPr>
          <w:color w:val="000000"/>
        </w:rPr>
        <w:t xml:space="preserve"> up to to 5</w:t>
      </w:r>
      <w:r w:rsidR="006F6B1A" w:rsidRPr="00233F15">
        <w:rPr>
          <w:color w:val="000000"/>
        </w:rPr>
        <w:t xml:space="preserve">-gene interactions </w:t>
      </w:r>
      <w:r w:rsidR="00F023F8" w:rsidRPr="00233F15">
        <w:rPr>
          <w:color w:val="000000"/>
        </w:rPr>
        <w:t>with</w:t>
      </w:r>
      <w:r w:rsidR="00107F5A">
        <w:rPr>
          <w:color w:val="000000"/>
        </w:rPr>
        <w:t>in a total space of 6,884</w:t>
      </w:r>
      <w:r w:rsidR="006F6B1A" w:rsidRPr="00233F15">
        <w:rPr>
          <w:color w:val="000000"/>
        </w:rPr>
        <w:t xml:space="preserve">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r w:rsidR="00C91A23">
        <w:rPr>
          <w:color w:val="000000"/>
        </w:rPr>
        <w:t xml:space="preserve">We found multiple genetic interactions of up to 5-way complexity at a stringent </w:t>
      </w:r>
      <w:commentRangeStart w:id="882"/>
      <w:r w:rsidR="00614C93" w:rsidRPr="00233F15">
        <w:rPr>
          <w:color w:val="000000"/>
        </w:rPr>
        <w:t xml:space="preserve">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882"/>
      <w:r w:rsidR="00D1189A" w:rsidRPr="00233F15">
        <w:rPr>
          <w:rStyle w:val="CommentReference"/>
        </w:rPr>
        <w:commentReference w:id="882"/>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DE68B7">
        <w:rPr>
          <w:color w:val="000000"/>
        </w:rPr>
        <w:t xml:space="preserve">This formalized approach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B77D0D">
        <w:rPr>
          <w:bCs/>
          <w:iCs/>
          <w:color w:val="000000" w:themeColor="text1"/>
        </w:rPr>
        <w:t xml:space="preserve"> found by examination of</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and</w:t>
      </w:r>
      <w:r w:rsidR="00C91A23">
        <w:rPr>
          <w:bCs/>
          <w:iCs/>
          <w:color w:val="000000" w:themeColor="text1"/>
        </w:rPr>
        <w:t xml:space="preserve"> </w:t>
      </w:r>
      <w:r w:rsidR="008C1E84">
        <w:rPr>
          <w:bCs/>
          <w:iCs/>
          <w:color w:val="000000" w:themeColor="text1"/>
        </w:rPr>
        <w:t>surprisingly</w:t>
      </w:r>
      <w:r w:rsidR="00C91A23">
        <w:rPr>
          <w:bCs/>
          <w:iCs/>
          <w:color w:val="000000" w:themeColor="text1"/>
        </w:rPr>
        <w:t>,</w:t>
      </w:r>
      <w:r w:rsidR="00174B8D" w:rsidRPr="00233F15">
        <w:rPr>
          <w:bCs/>
          <w:iCs/>
          <w:color w:val="000000" w:themeColor="text1"/>
        </w:rPr>
        <w:t xml:space="preserve">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w:t>
      </w:r>
      <w:ins w:id="883" w:author="Albi Celaj" w:date="2018-09-12T16:20:00Z">
        <w:r w:rsidR="00A17475">
          <w:rPr>
            <w:bCs/>
            <w:iCs/>
            <w:color w:val="000000" w:themeColor="text1"/>
          </w:rPr>
          <w:t xml:space="preserve">the </w:t>
        </w:r>
      </w:ins>
      <w:del w:id="884" w:author="Albi Celaj" w:date="2018-09-12T16:20:00Z">
        <w:r w:rsidR="00BD5B08" w:rsidRPr="00233F15" w:rsidDel="00A17475">
          <w:rPr>
            <w:bCs/>
            <w:iCs/>
            <w:color w:val="000000" w:themeColor="text1"/>
          </w:rPr>
          <w:delText xml:space="preserve">a </w:delText>
        </w:r>
      </w:del>
      <w:r w:rsidR="00BD5B08" w:rsidRPr="00233F15">
        <w:rPr>
          <w:bCs/>
          <w:iCs/>
          <w:color w:val="000000" w:themeColor="text1"/>
        </w:rPr>
        <w:t xml:space="preserve">combination of a small marginal effect of </w:t>
      </w:r>
      <w:r w:rsidR="00BD5B08" w:rsidRPr="00233F15">
        <w:rPr>
          <w:bCs/>
          <w:i/>
          <w:iCs/>
          <w:color w:val="000000" w:themeColor="text1"/>
        </w:rPr>
        <w:t>snq2∆</w:t>
      </w:r>
      <w:r w:rsidR="002241E3">
        <w:rPr>
          <w:bCs/>
          <w:i/>
          <w:iCs/>
          <w:color w:val="000000" w:themeColor="text1"/>
        </w:rPr>
        <w:t xml:space="preserve"> </w:t>
      </w:r>
      <w:r w:rsidR="002241E3">
        <w:rPr>
          <w:bCs/>
          <w:iCs/>
          <w:color w:val="000000" w:themeColor="text1"/>
        </w:rPr>
        <w:t xml:space="preserve">and </w:t>
      </w:r>
      <w:r w:rsidR="002241E3">
        <w:rPr>
          <w:bCs/>
          <w:i/>
          <w:iCs/>
          <w:color w:val="000000" w:themeColor="text1"/>
        </w:rPr>
        <w:t>pdr5∆</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ins w:id="885" w:author="Albi Celaj" w:date="2018-09-12T16:20:00Z">
        <w:r w:rsidR="00A17475">
          <w:rPr>
            <w:bCs/>
            <w:iCs/>
            <w:color w:val="000000" w:themeColor="text1"/>
          </w:rPr>
          <w:t xml:space="preserve">of </w:t>
        </w:r>
        <w:r w:rsidR="00A17475">
          <w:rPr>
            <w:bCs/>
            <w:i/>
            <w:iCs/>
            <w:color w:val="000000" w:themeColor="text1"/>
          </w:rPr>
          <w:t>snq2∆pdr5∆</w:t>
        </w:r>
        <w:r w:rsidR="00A17475" w:rsidRPr="00A17475">
          <w:rPr>
            <w:bCs/>
            <w:iCs/>
            <w:color w:val="000000" w:themeColor="text1"/>
            <w:rPrChange w:id="886" w:author="Albi Celaj" w:date="2018-09-12T16:20:00Z">
              <w:rPr>
                <w:bCs/>
                <w:i/>
                <w:iCs/>
                <w:color w:val="000000" w:themeColor="text1"/>
              </w:rPr>
            </w:rPrChange>
          </w:rPr>
          <w:t xml:space="preserve"> </w:t>
        </w:r>
      </w:ins>
      <w:r w:rsidR="002241E3">
        <w:rPr>
          <w:bCs/>
          <w:iCs/>
          <w:color w:val="000000" w:themeColor="text1"/>
        </w:rPr>
        <w:t>with</w:t>
      </w:r>
      <w:r w:rsidR="00DE68B7">
        <w:rPr>
          <w:bCs/>
          <w:iCs/>
          <w:color w:val="000000" w:themeColor="text1"/>
        </w:rPr>
        <w:t xml:space="preserve"> </w:t>
      </w:r>
      <w:r w:rsidR="00DE68B7">
        <w:rPr>
          <w:bCs/>
          <w:i/>
          <w:iCs/>
          <w:color w:val="000000" w:themeColor="text1"/>
        </w:rPr>
        <w:t>ybt1∆</w:t>
      </w:r>
      <w:r w:rsidR="00DE68B7">
        <w:rPr>
          <w:bCs/>
          <w:iCs/>
          <w:color w:val="000000" w:themeColor="text1"/>
        </w:rPr>
        <w:t xml:space="preserve"> and </w:t>
      </w:r>
      <w:r w:rsidR="00DE68B7">
        <w:rPr>
          <w:bCs/>
          <w:i/>
          <w:iCs/>
          <w:color w:val="000000" w:themeColor="text1"/>
        </w:rPr>
        <w:t>yor1∆</w:t>
      </w:r>
      <w:r w:rsidR="00DE68B7" w:rsidRPr="00DE68B7">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D81B2A">
        <w:rPr>
          <w:rFonts w:eastAsiaTheme="minorEastAsia"/>
          <w:bCs/>
          <w:iCs/>
          <w:color w:val="000000" w:themeColor="text1"/>
        </w:rPr>
        <w:t xml:space="preserve">, and a negative four-way interaction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pdr5∆snq2∆ybt1∆yor1∆</m:t>
            </m:r>
          </m:sub>
        </m:sSub>
      </m:oMath>
      <w:r w:rsidR="005003D7" w:rsidRPr="00D81B2A">
        <w:rPr>
          <w:bCs/>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223571">
        <w:rPr>
          <w:bCs/>
          <w:iCs/>
          <w:color w:val="000000" w:themeColor="text1"/>
        </w:rPr>
        <w:t xml:space="preserve">These complex </w:t>
      </w:r>
      <w:r w:rsidR="00E12630">
        <w:rPr>
          <w:bCs/>
          <w:iCs/>
          <w:color w:val="000000" w:themeColor="text1"/>
        </w:rPr>
        <w:t xml:space="preserve">negative </w:t>
      </w:r>
      <w:r w:rsidR="00223571">
        <w:rPr>
          <w:bCs/>
          <w:iCs/>
          <w:color w:val="000000" w:themeColor="text1"/>
        </w:rPr>
        <w:t>genetic interaction patterns suggest that these four</w:t>
      </w:r>
      <w:r w:rsidR="00223571" w:rsidRPr="00233F15">
        <w:rPr>
          <w:bCs/>
          <w:iCs/>
          <w:color w:val="000000" w:themeColor="text1"/>
        </w:rPr>
        <w:t xml:space="preserve"> genes efflux mitoxantrone in parallel</w:t>
      </w:r>
      <w:r w:rsidR="00223571">
        <w:rPr>
          <w:bCs/>
          <w:iCs/>
          <w:color w:val="000000" w:themeColor="text1"/>
        </w:rPr>
        <w:t>.</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223571">
        <w:rPr>
          <w:bCs/>
          <w:iCs/>
          <w:color w:val="000000" w:themeColor="text1"/>
        </w:rPr>
        <w:t>genetic interaction pattern</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w:t>
      </w:r>
      <w:r w:rsidR="002320B1">
        <w:rPr>
          <w:bCs/>
          <w:iCs/>
          <w:color w:val="000000" w:themeColor="text1"/>
        </w:rPr>
        <w:t>t</w:t>
      </w:r>
      <w:r w:rsidR="001228A2">
        <w:rPr>
          <w:bCs/>
          <w:iCs/>
          <w:color w:val="000000" w:themeColor="text1"/>
        </w:rPr>
        <w:t xml:space="preserve">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w:t>
      </w:r>
      <w:r w:rsidR="001C4571" w:rsidRPr="001C4571">
        <w:rPr>
          <w:i/>
          <w:color w:val="000000"/>
        </w:rPr>
        <w:t>snq2∆</w:t>
      </w:r>
      <w:r w:rsidR="001C4571">
        <w:rPr>
          <w:color w:val="000000"/>
        </w:rPr>
        <w:t xml:space="preserve">, </w:t>
      </w:r>
      <w:r w:rsidR="003F33AB">
        <w:rPr>
          <w:color w:val="000000"/>
        </w:rPr>
        <w:t xml:space="preserve">and </w:t>
      </w:r>
      <w:r w:rsidR="004F179A" w:rsidRPr="00233F15">
        <w:rPr>
          <w:i/>
          <w:color w:val="000000"/>
        </w:rPr>
        <w:t>ybt1∆</w:t>
      </w:r>
      <w:r w:rsidR="00C4660C" w:rsidRPr="00233F15">
        <w:rPr>
          <w:color w:val="000000"/>
        </w:rPr>
        <w:t xml:space="preserve">) as the combination of three positive </w:t>
      </w:r>
      <w:r w:rsidR="00DE68B7">
        <w:rPr>
          <w:color w:val="000000"/>
        </w:rPr>
        <w:t>three-gene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DC66EB">
        <w:rPr>
          <w:color w:val="000000"/>
        </w:rPr>
        <w:t xml:space="preserve">apparent </w:t>
      </w:r>
      <w:r w:rsidR="001228A2">
        <w:rPr>
          <w:color w:val="000000"/>
        </w:rPr>
        <w:t>dependence of the</w:t>
      </w:r>
      <w:r w:rsidR="00415132">
        <w:rPr>
          <w:color w:val="000000"/>
        </w:rPr>
        <w:t>se</w:t>
      </w:r>
      <w:r w:rsidR="001228A2">
        <w:rPr>
          <w:color w:val="000000"/>
        </w:rPr>
        <w:t xml:space="preserve"> multi-knockout</w:t>
      </w:r>
      <w:r w:rsidR="00727A3A" w:rsidRPr="00233F15">
        <w:rPr>
          <w:color w:val="000000"/>
        </w:rPr>
        <w:t xml:space="preserve"> effect</w:t>
      </w:r>
      <w:r w:rsidR="00147D85">
        <w:rPr>
          <w:color w:val="000000"/>
        </w:rPr>
        <w:t>s</w:t>
      </w:r>
      <w:r w:rsidR="00EE1BB8">
        <w:rPr>
          <w:color w:val="000000"/>
        </w:rPr>
        <w:t xml:space="preserve"> on</w:t>
      </w:r>
      <w:r w:rsidR="00415132">
        <w:rPr>
          <w:color w:val="000000"/>
        </w:rPr>
        <w:t xml:space="preserve"> the presence of</w:t>
      </w:r>
      <w:r w:rsidR="00EE1BB8">
        <w:rPr>
          <w:color w:val="000000"/>
        </w:rPr>
        <w:t xml:space="preserve"> </w:t>
      </w:r>
      <w:r w:rsidR="00EE1BB8" w:rsidRPr="00233F15">
        <w:rPr>
          <w:i/>
          <w:color w:val="000000"/>
        </w:rPr>
        <w:t>PDR5</w:t>
      </w:r>
      <w:r w:rsidR="001C4571">
        <w:rPr>
          <w:color w:val="000000"/>
        </w:rPr>
        <w:t>, however,</w:t>
      </w:r>
      <w:r w:rsidR="000561F3">
        <w:rPr>
          <w:color w:val="000000"/>
        </w:rPr>
        <w:t xml:space="preserve"> was</w:t>
      </w:r>
      <w:r w:rsidR="001C4571">
        <w:rPr>
          <w:color w:val="000000"/>
        </w:rPr>
        <w:t xml:space="preserve"> </w:t>
      </w:r>
      <w:r w:rsidR="00C4660C" w:rsidRPr="00233F15">
        <w:rPr>
          <w:color w:val="000000"/>
        </w:rPr>
        <w:t>modelled as</w:t>
      </w:r>
      <w:r w:rsidR="001C4571">
        <w:rPr>
          <w:color w:val="000000"/>
        </w:rPr>
        <w:t xml:space="preserve"> three two-way negative interactions involving </w:t>
      </w:r>
      <w:r w:rsidR="001C4571" w:rsidRPr="001C4571">
        <w:rPr>
          <w:i/>
          <w:color w:val="000000"/>
        </w:rPr>
        <w:t>PDR5</w:t>
      </w:r>
      <w:r w:rsidR="001C4571">
        <w:rPr>
          <w:i/>
          <w:color w:val="000000"/>
        </w:rPr>
        <w:t xml:space="preserve"> </w:t>
      </w:r>
      <w:r w:rsidR="001C4571">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pdr5∆ycf1∆</m:t>
            </m:r>
          </m:sub>
        </m:sSub>
      </m:oMath>
      <w:r w:rsidR="001C4571">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m:t>
            </m:r>
          </m:sub>
        </m:sSub>
      </m:oMath>
      <w:r w:rsidR="001C4571">
        <w:rPr>
          <w:rFonts w:eastAsiaTheme="minorEastAsia"/>
          <w:bCs/>
          <w:iCs/>
          <w:color w:val="000000" w:themeColor="text1"/>
        </w:rPr>
        <w:t>,</w:t>
      </w:r>
      <m:oMath>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m:t>
            </m:r>
          </m:sub>
        </m:sSub>
      </m:oMath>
      <w:r w:rsidR="001C4571">
        <w:rPr>
          <w:rFonts w:eastAsiaTheme="minorEastAsia"/>
          <w:bCs/>
          <w:iCs/>
          <w:color w:val="000000" w:themeColor="text1"/>
        </w:rPr>
        <w:t xml:space="preserve">).  </w:t>
      </w:r>
    </w:p>
    <w:p w14:paraId="6F0E2CCA" w14:textId="12FB14C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Transporter System Model</w:t>
      </w:r>
    </w:p>
    <w:p w14:paraId="7DD8889F" w14:textId="4F378D9E" w:rsidR="00085B19" w:rsidRDefault="006261CE" w:rsidP="00AE1CE2">
      <w:pPr>
        <w:jc w:val="both"/>
        <w:rPr>
          <w:bCs/>
          <w:iCs/>
          <w:color w:val="000000" w:themeColor="text1"/>
        </w:rPr>
      </w:pPr>
      <w:r>
        <w:rPr>
          <w:bCs/>
          <w:iCs/>
          <w:color w:val="000000" w:themeColor="text1"/>
        </w:rPr>
        <w:lastRenderedPageBreak/>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r w:rsidR="00292E15">
        <w:rPr>
          <w:bCs/>
          <w:iCs/>
          <w:color w:val="000000" w:themeColor="text1"/>
        </w:rPr>
        <w:t>seemed consistent with</w:t>
      </w:r>
      <w:r w:rsidR="00EC3A6A">
        <w:rPr>
          <w:bCs/>
          <w:iCs/>
          <w:color w:val="000000" w:themeColor="text1"/>
        </w:rPr>
        <w:t xml:space="preserve"> </w:t>
      </w:r>
      <w:ins w:id="887" w:author="Albi Celaj" w:date="2018-09-18T14:15:00Z">
        <w:r w:rsidR="00162BEF">
          <w:rPr>
            <w:bCs/>
            <w:iCs/>
            <w:color w:val="000000" w:themeColor="text1"/>
          </w:rPr>
          <w:t xml:space="preserve">a combination of </w:t>
        </w:r>
      </w:ins>
      <w:r w:rsidR="00EC3A6A">
        <w:rPr>
          <w:bCs/>
          <w:iCs/>
          <w:color w:val="000000" w:themeColor="text1"/>
        </w:rPr>
        <w:t>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E97720">
        <w:rPr>
          <w:bCs/>
          <w:iCs/>
          <w:color w:val="000000" w:themeColor="text1"/>
        </w:rPr>
        <w:t xml:space="preserve"> redundantly</w:t>
      </w:r>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t>efflux relationships were supported by the data</w:t>
      </w:r>
      <w:r w:rsidR="00185E06">
        <w:rPr>
          <w:bCs/>
          <w:iCs/>
          <w:color w:val="000000" w:themeColor="text1"/>
        </w:rPr>
        <w:t xml:space="preserve"> in a </w:t>
      </w:r>
      <w:ins w:id="888" w:author="Albi Celaj" w:date="2018-09-18T14:17:00Z">
        <w:r w:rsidR="00162BEF">
          <w:rPr>
            <w:bCs/>
            <w:iCs/>
            <w:color w:val="000000" w:themeColor="text1"/>
          </w:rPr>
          <w:t>rigorous</w:t>
        </w:r>
      </w:ins>
      <w:del w:id="889" w:author="Albi Celaj" w:date="2018-09-18T14:17:00Z">
        <w:r w:rsidR="00185E06" w:rsidDel="00162BEF">
          <w:rPr>
            <w:bCs/>
            <w:iCs/>
            <w:color w:val="000000" w:themeColor="text1"/>
          </w:rPr>
          <w:delText>formal</w:delText>
        </w:r>
      </w:del>
      <w:r w:rsidR="00185E06">
        <w:rPr>
          <w:bCs/>
          <w:iCs/>
          <w:color w:val="000000" w:themeColor="text1"/>
        </w:rPr>
        <w:t xml:space="preserve"> manner</w:t>
      </w:r>
      <w:r w:rsidR="00160FF6">
        <w:rPr>
          <w:bCs/>
          <w:iCs/>
          <w:color w:val="000000" w:themeColor="text1"/>
        </w:rPr>
        <w:t>, w</w:t>
      </w:r>
      <w:r w:rsidR="00185E06">
        <w:rPr>
          <w:bCs/>
          <w:iCs/>
          <w:color w:val="000000" w:themeColor="text1"/>
        </w:rPr>
        <w:t xml:space="preserve">e </w:t>
      </w:r>
      <w:ins w:id="890" w:author="Albi Celaj" w:date="2018-09-18T14:17:00Z">
        <w:r w:rsidR="00162BEF">
          <w:rPr>
            <w:bCs/>
            <w:iCs/>
            <w:color w:val="000000" w:themeColor="text1"/>
          </w:rPr>
          <w:t>defined a system model of ABC transporters which captures these relationship</w:t>
        </w:r>
      </w:ins>
      <w:ins w:id="891" w:author="Albi Celaj" w:date="2018-09-18T14:18:00Z">
        <w:r w:rsidR="00162BEF">
          <w:rPr>
            <w:bCs/>
            <w:iCs/>
            <w:color w:val="000000" w:themeColor="text1"/>
          </w:rPr>
          <w:t xml:space="preserve"> </w:t>
        </w:r>
      </w:ins>
      <w:del w:id="892" w:author="Albi Celaj" w:date="2018-09-18T14:16:00Z">
        <w:r w:rsidR="00185E06" w:rsidDel="00162BEF">
          <w:rPr>
            <w:bCs/>
            <w:iCs/>
            <w:color w:val="000000" w:themeColor="text1"/>
          </w:rPr>
          <w:delText xml:space="preserve">expressed </w:delText>
        </w:r>
      </w:del>
      <w:del w:id="893" w:author="Albi Celaj" w:date="2018-09-18T14:18:00Z">
        <w:r w:rsidR="00160FF6" w:rsidDel="00162BEF">
          <w:rPr>
            <w:bCs/>
            <w:iCs/>
            <w:color w:val="000000" w:themeColor="text1"/>
          </w:rPr>
          <w:delText xml:space="preserve">a system model of ABC transporters </w:delText>
        </w:r>
      </w:del>
      <w:r w:rsidR="00160FF6">
        <w:rPr>
          <w:bCs/>
          <w:iCs/>
          <w:color w:val="000000" w:themeColor="text1"/>
        </w:rPr>
        <w:t xml:space="preserve">(Methods, Fig XX).  </w:t>
      </w:r>
      <w:r w:rsidR="00185E06">
        <w:rPr>
          <w:bCs/>
          <w:iCs/>
          <w:color w:val="000000" w:themeColor="text1"/>
        </w:rPr>
        <w:t xml:space="preserve">This system model was </w:t>
      </w:r>
      <w:del w:id="894" w:author="Albi Celaj" w:date="2018-09-18T14:18:00Z">
        <w:r w:rsidR="00185E06" w:rsidDel="00162BEF">
          <w:rPr>
            <w:bCs/>
            <w:iCs/>
            <w:color w:val="000000" w:themeColor="text1"/>
          </w:rPr>
          <w:delText>created</w:delText>
        </w:r>
        <w:r w:rsidR="00F92CE4" w:rsidDel="00162BEF">
          <w:rPr>
            <w:bCs/>
            <w:iCs/>
            <w:color w:val="000000" w:themeColor="text1"/>
          </w:rPr>
          <w:delText xml:space="preserve"> </w:delText>
        </w:r>
      </w:del>
      <w:ins w:id="895" w:author="Albi Celaj" w:date="2018-09-18T14:18:00Z">
        <w:r w:rsidR="00162BEF">
          <w:rPr>
            <w:bCs/>
            <w:iCs/>
            <w:color w:val="000000" w:themeColor="text1"/>
          </w:rPr>
          <w:t>expressed</w:t>
        </w:r>
        <w:r w:rsidR="00162BEF">
          <w:rPr>
            <w:bCs/>
            <w:iCs/>
            <w:color w:val="000000" w:themeColor="text1"/>
          </w:rPr>
          <w:t xml:space="preserve"> </w:t>
        </w:r>
      </w:ins>
      <w:r w:rsidR="00F92CE4">
        <w:rPr>
          <w:bCs/>
          <w:iCs/>
          <w:color w:val="000000" w:themeColor="text1"/>
        </w:rPr>
        <w:t xml:space="preserve">as a </w:t>
      </w:r>
      <w:r w:rsidR="00FA2AB6">
        <w:rPr>
          <w:bCs/>
          <w:iCs/>
          <w:color w:val="000000" w:themeColor="text1"/>
        </w:rPr>
        <w:t xml:space="preserve">constrained </w:t>
      </w:r>
      <w:r w:rsidR="00F92CE4">
        <w:rPr>
          <w:bCs/>
          <w:iCs/>
          <w:color w:val="000000" w:themeColor="text1"/>
        </w:rPr>
        <w:t>two-layer neural network, where the first layer is a set of 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ins w:id="896" w:author="Albi Celaj" w:date="2018-09-18T14:18:00Z">
        <w:r w:rsidR="00162BEF">
          <w:rPr>
            <w:bCs/>
            <w:iCs/>
            <w:color w:val="000000" w:themeColor="text1"/>
          </w:rPr>
          <w:t xml:space="preserve">Notably, </w:t>
        </w:r>
      </w:ins>
      <w:ins w:id="897" w:author="Albi Celaj" w:date="2018-09-18T14:20:00Z">
        <w:r w:rsidR="00162BEF">
          <w:rPr>
            <w:bCs/>
            <w:iCs/>
            <w:color w:val="000000" w:themeColor="text1"/>
          </w:rPr>
          <w:t>this model constrains the</w:t>
        </w:r>
      </w:ins>
      <w:ins w:id="898" w:author="Albi Celaj" w:date="2018-09-18T14:18:00Z">
        <w:r w:rsidR="00162BEF">
          <w:rPr>
            <w:bCs/>
            <w:iCs/>
            <w:color w:val="000000" w:themeColor="text1"/>
          </w:rPr>
          <w:t xml:space="preserve"> compensatory activation relationships </w:t>
        </w:r>
      </w:ins>
      <w:ins w:id="899" w:author="Albi Celaj" w:date="2018-09-18T14:20:00Z">
        <w:r w:rsidR="00162BEF">
          <w:rPr>
            <w:bCs/>
            <w:iCs/>
            <w:color w:val="000000" w:themeColor="text1"/>
          </w:rPr>
          <w:t>to be</w:t>
        </w:r>
      </w:ins>
      <w:ins w:id="900" w:author="Albi Celaj" w:date="2018-09-18T14:18:00Z">
        <w:r w:rsidR="00162BEF">
          <w:rPr>
            <w:bCs/>
            <w:iCs/>
            <w:color w:val="000000" w:themeColor="text1"/>
          </w:rPr>
          <w:t xml:space="preserve"> </w:t>
        </w:r>
      </w:ins>
      <w:ins w:id="901" w:author="Albi Celaj" w:date="2018-09-18T14:20:00Z">
        <w:r w:rsidR="00162BEF">
          <w:rPr>
            <w:bCs/>
            <w:iCs/>
            <w:color w:val="000000" w:themeColor="text1"/>
          </w:rPr>
          <w:t>fixed</w:t>
        </w:r>
      </w:ins>
      <w:ins w:id="902" w:author="Albi Celaj" w:date="2018-09-18T14:18:00Z">
        <w:r w:rsidR="00162BEF">
          <w:rPr>
            <w:bCs/>
            <w:iCs/>
            <w:color w:val="000000" w:themeColor="text1"/>
          </w:rPr>
          <w:t xml:space="preserve"> between compound</w:t>
        </w:r>
      </w:ins>
      <w:ins w:id="903" w:author="Albi Celaj" w:date="2018-09-18T14:19:00Z">
        <w:r w:rsidR="00162BEF">
          <w:rPr>
            <w:bCs/>
            <w:iCs/>
            <w:color w:val="000000" w:themeColor="text1"/>
          </w:rPr>
          <w:t xml:space="preserve">s, </w:t>
        </w:r>
      </w:ins>
      <w:r w:rsidR="00E97720">
        <w:rPr>
          <w:bCs/>
          <w:iCs/>
          <w:color w:val="000000" w:themeColor="text1"/>
        </w:rPr>
        <w:t>varying only the clearance relationships between environments</w:t>
      </w:r>
      <w:ins w:id="904" w:author="Albi Celaj" w:date="2018-09-18T14:19:00Z">
        <w:r w:rsidR="00162BEF">
          <w:rPr>
            <w:bCs/>
            <w:iCs/>
            <w:color w:val="000000" w:themeColor="text1"/>
          </w:rPr>
          <w:t>.</w:t>
        </w:r>
      </w:ins>
      <w:ins w:id="905" w:author="Albi Celaj" w:date="2018-09-18T14:20:00Z">
        <w:r w:rsidR="00162BEF">
          <w:rPr>
            <w:bCs/>
            <w:iCs/>
            <w:color w:val="000000" w:themeColor="text1"/>
          </w:rPr>
          <w:t xml:space="preserve"> </w:t>
        </w:r>
      </w:ins>
      <w:r w:rsidR="00185E06">
        <w:rPr>
          <w:bCs/>
          <w:iCs/>
          <w:color w:val="000000" w:themeColor="text1"/>
        </w:rPr>
        <w:t xml:space="preserve">The training procedure </w:t>
      </w:r>
      <w:ins w:id="906" w:author="Albi Celaj" w:date="2018-09-18T15:07:00Z">
        <w:r w:rsidR="005C24F5">
          <w:rPr>
            <w:bCs/>
            <w:iCs/>
            <w:color w:val="000000" w:themeColor="text1"/>
          </w:rPr>
          <w:t xml:space="preserve">parameterizes this model by </w:t>
        </w:r>
      </w:ins>
      <w:del w:id="907" w:author="Albi Celaj" w:date="2018-09-18T15:07:00Z">
        <w:r w:rsidR="00185E06" w:rsidDel="005C24F5">
          <w:rPr>
            <w:bCs/>
            <w:iCs/>
            <w:color w:val="000000" w:themeColor="text1"/>
          </w:rPr>
          <w:delText xml:space="preserve">then </w:delText>
        </w:r>
      </w:del>
      <w:r w:rsidR="00185E06">
        <w:rPr>
          <w:bCs/>
          <w:iCs/>
          <w:color w:val="000000" w:themeColor="text1"/>
        </w:rPr>
        <w:t>find</w:t>
      </w:r>
      <w:ins w:id="908" w:author="Albi Celaj" w:date="2018-09-18T15:07:00Z">
        <w:r w:rsidR="005C24F5">
          <w:rPr>
            <w:bCs/>
            <w:iCs/>
            <w:color w:val="000000" w:themeColor="text1"/>
          </w:rPr>
          <w:t>ing</w:t>
        </w:r>
      </w:ins>
      <w:del w:id="909" w:author="Albi Celaj" w:date="2018-09-18T15:07:00Z">
        <w:r w:rsidR="00185E06" w:rsidDel="005C24F5">
          <w:rPr>
            <w:bCs/>
            <w:iCs/>
            <w:color w:val="000000" w:themeColor="text1"/>
          </w:rPr>
          <w:delText>s</w:delText>
        </w:r>
      </w:del>
      <w:r w:rsidR="00185E06">
        <w:rPr>
          <w:bCs/>
          <w:iCs/>
          <w:color w:val="000000" w:themeColor="text1"/>
        </w:rPr>
        <w:t xml:space="preserve"> a set of weights wh</w:t>
      </w:r>
      <w:r w:rsidR="004D7D85">
        <w:rPr>
          <w:bCs/>
          <w:iCs/>
          <w:color w:val="000000" w:themeColor="text1"/>
        </w:rPr>
        <w:t xml:space="preserve">ich best predicts </w:t>
      </w:r>
      <w:ins w:id="910" w:author="Albi Celaj" w:date="2018-09-18T16:11:00Z">
        <w:r w:rsidR="00C231CC">
          <w:rPr>
            <w:bCs/>
            <w:iCs/>
            <w:color w:val="000000" w:themeColor="text1"/>
          </w:rPr>
          <w:t>the</w:t>
        </w:r>
      </w:ins>
      <w:del w:id="911" w:author="Albi Celaj" w:date="2018-09-18T16:11:00Z">
        <w:r w:rsidR="004D7D85" w:rsidDel="00C231CC">
          <w:rPr>
            <w:bCs/>
            <w:iCs/>
            <w:color w:val="000000" w:themeColor="text1"/>
          </w:rPr>
          <w:delText>each</w:delText>
        </w:r>
      </w:del>
      <w:r w:rsidR="00185E06">
        <w:rPr>
          <w:bCs/>
          <w:iCs/>
          <w:color w:val="000000" w:themeColor="text1"/>
        </w:rPr>
        <w:t xml:space="preserve"> phenotype</w:t>
      </w:r>
      <w:ins w:id="912" w:author="Albi Celaj" w:date="2018-09-18T16:11:00Z">
        <w:r w:rsidR="00C231CC">
          <w:rPr>
            <w:bCs/>
            <w:iCs/>
            <w:color w:val="000000" w:themeColor="text1"/>
          </w:rPr>
          <w:t>s</w:t>
        </w:r>
      </w:ins>
      <w:r w:rsidR="00185E06">
        <w:rPr>
          <w:bCs/>
          <w:iCs/>
          <w:color w:val="000000" w:themeColor="text1"/>
        </w:rPr>
        <w:t xml:space="preserve"> observed in our data (i.e. minimizes squared 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ins w:id="913" w:author="Albi Celaj" w:date="2018-09-12T16:23:00Z">
        <w:r w:rsidR="001A210B">
          <w:rPr>
            <w:bCs/>
            <w:iCs/>
            <w:color w:val="000000" w:themeColor="text1"/>
          </w:rPr>
          <w:t>is</w:t>
        </w:r>
      </w:ins>
      <w:del w:id="914" w:author="Albi Celaj" w:date="2018-09-12T16:23:00Z">
        <w:r w:rsidR="004D7D85" w:rsidDel="001A210B">
          <w:rPr>
            <w:bCs/>
            <w:iCs/>
            <w:color w:val="000000" w:themeColor="text1"/>
          </w:rPr>
          <w:delText>e neural</w:delText>
        </w:r>
      </w:del>
      <w:r w:rsidR="004D7D85">
        <w:rPr>
          <w:bCs/>
          <w:iCs/>
          <w:color w:val="000000" w:themeColor="text1"/>
        </w:rPr>
        <w:t xml:space="preserve"> network.  The network is furthermore regularized to avoid the addition of </w:t>
      </w:r>
      <w:del w:id="915" w:author="Albi Celaj" w:date="2018-09-18T15:43:00Z">
        <w:r w:rsidR="004D7D85" w:rsidDel="00CA6D68">
          <w:rPr>
            <w:bCs/>
            <w:iCs/>
            <w:color w:val="000000" w:themeColor="text1"/>
          </w:rPr>
          <w:delText>extraneous weights that do not affect predictive power</w:delText>
        </w:r>
      </w:del>
      <w:ins w:id="916" w:author="Albi Celaj" w:date="2018-09-18T15:43:00Z">
        <w:r w:rsidR="00CA6D68">
          <w:rPr>
            <w:bCs/>
            <w:iCs/>
            <w:color w:val="000000" w:themeColor="text1"/>
          </w:rPr>
          <w:t>non-predictive parameters</w:t>
        </w:r>
      </w:ins>
      <w:r w:rsidR="004D7D85">
        <w:rPr>
          <w:bCs/>
          <w:iCs/>
          <w:color w:val="000000" w:themeColor="text1"/>
        </w:rPr>
        <w:t xml:space="preserve">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 xml:space="preserve">ch </w:t>
      </w:r>
      <w:ins w:id="917" w:author="Albi Celaj" w:date="2018-09-18T14:43:00Z">
        <w:r w:rsidR="00A819D2">
          <w:rPr>
            <w:bCs/>
            <w:iCs/>
            <w:color w:val="000000" w:themeColor="text1"/>
          </w:rPr>
          <w:t>re</w:t>
        </w:r>
      </w:ins>
      <w:r w:rsidR="00E97720">
        <w:rPr>
          <w:bCs/>
          <w:iCs/>
          <w:color w:val="000000" w:themeColor="text1"/>
        </w:rPr>
        <w:t>maining</w:t>
      </w:r>
      <w:ins w:id="918" w:author="Albi Celaj" w:date="2018-09-18T14:43:00Z">
        <w:r w:rsidR="00A819D2">
          <w:rPr>
            <w:bCs/>
            <w:iCs/>
            <w:color w:val="000000" w:themeColor="text1"/>
          </w:rPr>
          <w:t xml:space="preserve"> non-zero </w:t>
        </w:r>
      </w:ins>
      <w:r w:rsidR="000F75A2">
        <w:rPr>
          <w:bCs/>
          <w:iCs/>
          <w:color w:val="000000" w:themeColor="text1"/>
        </w:rPr>
        <w:t>weight i</w:t>
      </w:r>
      <w:r w:rsidR="00A5566A">
        <w:rPr>
          <w:bCs/>
          <w:iCs/>
          <w:color w:val="000000" w:themeColor="text1"/>
        </w:rPr>
        <w:t>s</w:t>
      </w:r>
      <w:r w:rsidR="00516F85">
        <w:rPr>
          <w:bCs/>
          <w:iCs/>
          <w:color w:val="000000" w:themeColor="text1"/>
        </w:rPr>
        <w:t xml:space="preserve"> </w:t>
      </w:r>
      <w:r w:rsidR="00E97720">
        <w:rPr>
          <w:bCs/>
          <w:iCs/>
          <w:color w:val="000000" w:themeColor="text1"/>
        </w:rPr>
        <w:t xml:space="preserve">afterwards </w:t>
      </w:r>
      <w:r w:rsidR="00516F85">
        <w:rPr>
          <w:bCs/>
          <w:iCs/>
          <w:color w:val="000000" w:themeColor="text1"/>
        </w:rPr>
        <w:t xml:space="preserve">tested for statistical </w:t>
      </w:r>
      <w:del w:id="919" w:author="Albi Celaj" w:date="2018-09-19T12:44:00Z">
        <w:r w:rsidR="00516F85" w:rsidDel="00F73A15">
          <w:rPr>
            <w:bCs/>
            <w:iCs/>
            <w:color w:val="000000" w:themeColor="text1"/>
          </w:rPr>
          <w:delText>support</w:delText>
        </w:r>
      </w:del>
      <w:ins w:id="920" w:author="Albi Celaj" w:date="2018-09-19T12:44:00Z">
        <w:r w:rsidR="00F73A15">
          <w:rPr>
            <w:bCs/>
            <w:iCs/>
            <w:color w:val="000000" w:themeColor="text1"/>
          </w:rPr>
          <w:t>s</w:t>
        </w:r>
        <w:r w:rsidR="00F73A15">
          <w:rPr>
            <w:bCs/>
            <w:iCs/>
            <w:color w:val="000000" w:themeColor="text1"/>
          </w:rPr>
          <w:t>ignificance</w:t>
        </w:r>
        <w:r w:rsidR="00F73A15">
          <w:rPr>
            <w:bCs/>
            <w:iCs/>
            <w:color w:val="000000" w:themeColor="text1"/>
          </w:rPr>
          <w:t xml:space="preserve"> </w:t>
        </w:r>
      </w:ins>
      <w:ins w:id="921" w:author="Albi Celaj" w:date="2018-09-18T14:53:00Z">
        <w:r w:rsidR="00240001">
          <w:rPr>
            <w:bCs/>
            <w:iCs/>
            <w:color w:val="000000" w:themeColor="text1"/>
          </w:rPr>
          <w:t>(Methods)</w:t>
        </w:r>
      </w:ins>
      <w:r w:rsidR="004D7D85">
        <w:rPr>
          <w:bCs/>
          <w:iCs/>
          <w:color w:val="000000" w:themeColor="text1"/>
        </w:rPr>
        <w:t>.</w:t>
      </w:r>
    </w:p>
    <w:p w14:paraId="11A5AC09" w14:textId="040A1B8E" w:rsidR="00085B19" w:rsidDel="00E01D4F" w:rsidRDefault="00085B19" w:rsidP="00AE1CE2">
      <w:pPr>
        <w:jc w:val="both"/>
        <w:rPr>
          <w:del w:id="922" w:author="Albi Celaj" w:date="2018-09-18T14:57:00Z"/>
          <w:bCs/>
          <w:iCs/>
          <w:color w:val="000000" w:themeColor="text1"/>
        </w:rPr>
      </w:pPr>
    </w:p>
    <w:p w14:paraId="13016756" w14:textId="77777777" w:rsidR="00A819D2" w:rsidRDefault="00A819D2" w:rsidP="00135DD5">
      <w:pPr>
        <w:jc w:val="both"/>
        <w:rPr>
          <w:ins w:id="923" w:author="Albi Celaj" w:date="2018-09-18T14:44:00Z"/>
          <w:bCs/>
          <w:iCs/>
          <w:color w:val="000000" w:themeColor="text1"/>
        </w:rPr>
      </w:pPr>
    </w:p>
    <w:p w14:paraId="112EF59A" w14:textId="0142CC27" w:rsidR="00BD02C8" w:rsidRPr="00EA6CA6" w:rsidRDefault="00E01D4F" w:rsidP="00BD02C8">
      <w:pPr>
        <w:jc w:val="both"/>
        <w:rPr>
          <w:ins w:id="924" w:author="Albi Celaj" w:date="2018-09-18T15:45:00Z"/>
          <w:bCs/>
          <w:iCs/>
          <w:color w:val="000000" w:themeColor="text1"/>
        </w:rPr>
      </w:pPr>
      <w:ins w:id="925" w:author="Albi Celaj" w:date="2018-09-18T14:48:00Z">
        <w:r>
          <w:rPr>
            <w:bCs/>
            <w:iCs/>
            <w:color w:val="000000" w:themeColor="text1"/>
          </w:rPr>
          <w:t>Th</w:t>
        </w:r>
      </w:ins>
      <w:ins w:id="926" w:author="Albi Celaj" w:date="2018-09-18T14:57:00Z">
        <w:r>
          <w:rPr>
            <w:bCs/>
            <w:iCs/>
            <w:color w:val="000000" w:themeColor="text1"/>
          </w:rPr>
          <w:t xml:space="preserve">is </w:t>
        </w:r>
      </w:ins>
      <w:ins w:id="927" w:author="Albi Celaj" w:date="2018-09-18T14:48:00Z">
        <w:r w:rsidR="00A819D2">
          <w:rPr>
            <w:bCs/>
            <w:iCs/>
            <w:color w:val="000000" w:themeColor="text1"/>
          </w:rPr>
          <w:t xml:space="preserve">system </w:t>
        </w:r>
      </w:ins>
      <w:ins w:id="928" w:author="Albi Celaj" w:date="2018-09-18T14:57:00Z">
        <w:r>
          <w:rPr>
            <w:bCs/>
            <w:iCs/>
            <w:color w:val="000000" w:themeColor="text1"/>
          </w:rPr>
          <w:t>model</w:t>
        </w:r>
      </w:ins>
      <w:ins w:id="929" w:author="Albi Celaj" w:date="2018-09-18T14:48:00Z">
        <w:r w:rsidR="00A819D2">
          <w:rPr>
            <w:bCs/>
            <w:iCs/>
            <w:color w:val="000000" w:themeColor="text1"/>
          </w:rPr>
          <w:t xml:space="preserve"> </w:t>
        </w:r>
      </w:ins>
      <w:ins w:id="930" w:author="Albi Celaj" w:date="2018-09-18T14:55:00Z">
        <w:r w:rsidR="006A1C40">
          <w:rPr>
            <w:bCs/>
            <w:iCs/>
            <w:color w:val="000000" w:themeColor="text1"/>
          </w:rPr>
          <w:t xml:space="preserve">could be fit to </w:t>
        </w:r>
      </w:ins>
      <w:ins w:id="931" w:author="Albi Celaj" w:date="2018-09-18T14:44:00Z">
        <w:r w:rsidR="006A1C40">
          <w:rPr>
            <w:bCs/>
            <w:iCs/>
            <w:color w:val="000000" w:themeColor="text1"/>
          </w:rPr>
          <w:t>achiev</w:t>
        </w:r>
      </w:ins>
      <w:ins w:id="932" w:author="Albi Celaj" w:date="2018-09-18T14:57:00Z">
        <w:r>
          <w:rPr>
            <w:bCs/>
            <w:iCs/>
            <w:color w:val="000000" w:themeColor="text1"/>
          </w:rPr>
          <w:t>e</w:t>
        </w:r>
      </w:ins>
      <w:ins w:id="933" w:author="Albi Celaj" w:date="2018-09-18T14:44:00Z">
        <w:r w:rsidR="00A819D2">
          <w:rPr>
            <w:bCs/>
            <w:iCs/>
            <w:color w:val="000000" w:themeColor="text1"/>
          </w:rPr>
          <w:t xml:space="preserve"> high overall correlation with the observed phenotypes (</w:t>
        </w:r>
        <w:r w:rsidR="00A819D2" w:rsidRPr="00A819D2">
          <w:rPr>
            <w:bCs/>
            <w:i/>
            <w:iCs/>
            <w:color w:val="000000" w:themeColor="text1"/>
            <w:rPrChange w:id="934" w:author="Albi Celaj" w:date="2018-09-18T14:49:00Z">
              <w:rPr>
                <w:bCs/>
                <w:iCs/>
                <w:color w:val="000000" w:themeColor="text1"/>
              </w:rPr>
            </w:rPrChange>
          </w:rPr>
          <w:t>r</w:t>
        </w:r>
        <w:r w:rsidR="00A819D2">
          <w:rPr>
            <w:bCs/>
            <w:iCs/>
            <w:color w:val="000000" w:themeColor="text1"/>
          </w:rPr>
          <w:t xml:space="preserve"> = 0.96, Fig. </w:t>
        </w:r>
      </w:ins>
      <w:ins w:id="935" w:author="Albi Celaj" w:date="2018-09-18T14:45:00Z">
        <w:r w:rsidR="00A819D2">
          <w:rPr>
            <w:bCs/>
            <w:iCs/>
            <w:color w:val="000000" w:themeColor="text1"/>
          </w:rPr>
          <w:t xml:space="preserve">4C).  </w:t>
        </w:r>
      </w:ins>
      <w:ins w:id="936" w:author="Albi Celaj" w:date="2018-09-18T14:55:00Z">
        <w:r>
          <w:rPr>
            <w:bCs/>
            <w:iCs/>
            <w:color w:val="000000" w:themeColor="text1"/>
          </w:rPr>
          <w:t xml:space="preserve">This was also true </w:t>
        </w:r>
      </w:ins>
      <w:ins w:id="937" w:author="Albi Celaj" w:date="2018-09-18T14:56:00Z">
        <w:r>
          <w:rPr>
            <w:bCs/>
            <w:iCs/>
            <w:color w:val="000000" w:themeColor="text1"/>
          </w:rPr>
          <w:t>when</w:t>
        </w:r>
        <w:r>
          <w:rPr>
            <w:bCs/>
            <w:iCs/>
            <w:color w:val="000000" w:themeColor="text1"/>
          </w:rPr>
          <w:t xml:space="preserve"> </w:t>
        </w:r>
      </w:ins>
      <w:ins w:id="938" w:author="Albi Celaj" w:date="2018-09-18T14:58:00Z">
        <w:r>
          <w:rPr>
            <w:bCs/>
            <w:iCs/>
            <w:color w:val="000000" w:themeColor="text1"/>
          </w:rPr>
          <w:t xml:space="preserve">the model was trained on one population and tested on another </w:t>
        </w:r>
      </w:ins>
      <w:ins w:id="939" w:author="Albi Celaj" w:date="2018-09-18T14:59:00Z">
        <w:r>
          <w:rPr>
            <w:bCs/>
            <w:iCs/>
            <w:color w:val="000000" w:themeColor="text1"/>
          </w:rPr>
          <w:t>(</w:t>
        </w:r>
        <w:r>
          <w:rPr>
            <w:bCs/>
            <w:i/>
            <w:iCs/>
            <w:color w:val="000000" w:themeColor="text1"/>
          </w:rPr>
          <w:t xml:space="preserve">r </w:t>
        </w:r>
        <w:r>
          <w:rPr>
            <w:bCs/>
            <w:iCs/>
            <w:color w:val="000000" w:themeColor="text1"/>
          </w:rPr>
          <w:t>= 0.95, Fig XX)</w:t>
        </w:r>
      </w:ins>
      <w:r w:rsidR="00D24A90">
        <w:rPr>
          <w:bCs/>
          <w:iCs/>
          <w:color w:val="000000" w:themeColor="text1"/>
        </w:rPr>
        <w:t>.</w:t>
      </w:r>
      <w:ins w:id="940" w:author="Albi Celaj" w:date="2018-09-18T15:02:00Z">
        <w:r>
          <w:rPr>
            <w:bCs/>
            <w:iCs/>
            <w:color w:val="000000" w:themeColor="text1"/>
          </w:rPr>
          <w:t xml:space="preserve"> </w:t>
        </w:r>
      </w:ins>
      <w:r w:rsidR="00D24A90">
        <w:rPr>
          <w:bCs/>
          <w:iCs/>
          <w:color w:val="000000" w:themeColor="text1"/>
        </w:rPr>
        <w:t>Ultimately, t</w:t>
      </w:r>
      <w:ins w:id="941" w:author="Albi Celaj" w:date="2018-09-18T15:02:00Z">
        <w:r>
          <w:rPr>
            <w:bCs/>
            <w:iCs/>
            <w:color w:val="000000" w:themeColor="text1"/>
          </w:rPr>
          <w:t>raining on either population</w:t>
        </w:r>
      </w:ins>
      <w:r w:rsidR="00D24A90">
        <w:rPr>
          <w:bCs/>
          <w:iCs/>
          <w:color w:val="000000" w:themeColor="text1"/>
        </w:rPr>
        <w:t xml:space="preserve"> separately</w:t>
      </w:r>
      <w:ins w:id="942" w:author="Albi Celaj" w:date="2018-09-18T15:02:00Z">
        <w:r>
          <w:rPr>
            <w:bCs/>
            <w:iCs/>
            <w:color w:val="000000" w:themeColor="text1"/>
          </w:rPr>
          <w:t xml:space="preserve"> resulted in </w:t>
        </w:r>
      </w:ins>
      <w:ins w:id="943" w:author="Albi Celaj" w:date="2018-09-18T15:07:00Z">
        <w:r w:rsidR="005C24F5">
          <w:rPr>
            <w:bCs/>
            <w:iCs/>
            <w:color w:val="000000" w:themeColor="text1"/>
          </w:rPr>
          <w:t xml:space="preserve">strong </w:t>
        </w:r>
      </w:ins>
      <w:ins w:id="944" w:author="Albi Celaj" w:date="2018-09-18T15:06:00Z">
        <w:r w:rsidR="0025084E">
          <w:rPr>
            <w:bCs/>
            <w:iCs/>
            <w:color w:val="000000" w:themeColor="text1"/>
          </w:rPr>
          <w:t>agreement</w:t>
        </w:r>
      </w:ins>
      <w:ins w:id="945" w:author="Albi Celaj" w:date="2018-09-18T15:11:00Z">
        <w:r w:rsidR="005C24F5">
          <w:rPr>
            <w:bCs/>
            <w:iCs/>
            <w:color w:val="000000" w:themeColor="text1"/>
          </w:rPr>
          <w:t xml:space="preserve"> </w:t>
        </w:r>
      </w:ins>
      <w:ins w:id="946" w:author="Albi Celaj" w:date="2018-09-18T15:40:00Z">
        <w:r w:rsidR="003338C7">
          <w:rPr>
            <w:bCs/>
            <w:iCs/>
            <w:color w:val="000000" w:themeColor="text1"/>
          </w:rPr>
          <w:t xml:space="preserve">in </w:t>
        </w:r>
      </w:ins>
      <w:ins w:id="947" w:author="Albi Celaj" w:date="2018-09-18T15:06:00Z">
        <w:r w:rsidR="008A791F">
          <w:rPr>
            <w:bCs/>
            <w:iCs/>
            <w:color w:val="000000" w:themeColor="text1"/>
          </w:rPr>
          <w:t>model</w:t>
        </w:r>
      </w:ins>
      <w:ins w:id="948" w:author="Albi Celaj" w:date="2018-09-18T15:10:00Z">
        <w:r w:rsidR="005C24F5">
          <w:rPr>
            <w:bCs/>
            <w:iCs/>
            <w:color w:val="000000" w:themeColor="text1"/>
          </w:rPr>
          <w:t xml:space="preserve"> </w:t>
        </w:r>
      </w:ins>
      <w:ins w:id="949" w:author="Albi Celaj" w:date="2018-09-18T15:40:00Z">
        <w:r w:rsidR="0025084E">
          <w:rPr>
            <w:bCs/>
            <w:iCs/>
            <w:color w:val="000000" w:themeColor="text1"/>
          </w:rPr>
          <w:t xml:space="preserve">parameter </w:t>
        </w:r>
      </w:ins>
      <w:ins w:id="950" w:author="Albi Celaj" w:date="2018-09-18T15:10:00Z">
        <w:r w:rsidR="005C24F5">
          <w:rPr>
            <w:bCs/>
            <w:iCs/>
            <w:color w:val="000000" w:themeColor="text1"/>
          </w:rPr>
          <w:t>weights</w:t>
        </w:r>
      </w:ins>
      <w:ins w:id="951" w:author="Albi Celaj" w:date="2018-09-18T15:02:00Z">
        <w:r>
          <w:rPr>
            <w:bCs/>
            <w:iCs/>
            <w:color w:val="000000" w:themeColor="text1"/>
          </w:rPr>
          <w:t xml:space="preserve"> (</w:t>
        </w:r>
      </w:ins>
      <w:ins w:id="952" w:author="Albi Celaj" w:date="2018-09-18T15:03:00Z">
        <w:r>
          <w:rPr>
            <w:bCs/>
            <w:i/>
            <w:iCs/>
            <w:color w:val="000000" w:themeColor="text1"/>
          </w:rPr>
          <w:t xml:space="preserve">r </w:t>
        </w:r>
        <w:r>
          <w:rPr>
            <w:bCs/>
            <w:iCs/>
            <w:color w:val="000000" w:themeColor="text1"/>
          </w:rPr>
          <w:t>= 0.9</w:t>
        </w:r>
      </w:ins>
      <w:ins w:id="953" w:author="Albi Celaj" w:date="2018-09-18T15:04:00Z">
        <w:r>
          <w:rPr>
            <w:bCs/>
            <w:iCs/>
            <w:color w:val="000000" w:themeColor="text1"/>
          </w:rPr>
          <w:t>9</w:t>
        </w:r>
      </w:ins>
      <w:ins w:id="954" w:author="Albi Celaj" w:date="2018-09-18T15:03:00Z">
        <w:r>
          <w:rPr>
            <w:bCs/>
            <w:iCs/>
            <w:color w:val="000000" w:themeColor="text1"/>
          </w:rPr>
          <w:t>, Fig XX).</w:t>
        </w:r>
      </w:ins>
      <w:ins w:id="955" w:author="Albi Celaj" w:date="2018-09-18T15:01:00Z">
        <w:r>
          <w:rPr>
            <w:bCs/>
            <w:iCs/>
            <w:color w:val="000000" w:themeColor="text1"/>
          </w:rPr>
          <w:t xml:space="preserve"> </w:t>
        </w:r>
      </w:ins>
      <w:del w:id="956" w:author="Albi Celaj" w:date="2018-09-18T15:07:00Z">
        <w:r w:rsidR="00516F85" w:rsidDel="005C24F5">
          <w:rPr>
            <w:bCs/>
            <w:iCs/>
            <w:color w:val="000000" w:themeColor="text1"/>
          </w:rPr>
          <w:delText xml:space="preserve">This model achieved </w:delText>
        </w:r>
        <w:r w:rsidR="00AE1CE2" w:rsidDel="005C24F5">
          <w:rPr>
            <w:bCs/>
            <w:iCs/>
            <w:color w:val="000000" w:themeColor="text1"/>
          </w:rPr>
          <w:delText>high overall correlation with the observed phenotypes (</w:delText>
        </w:r>
        <w:r w:rsidR="00516F85" w:rsidRPr="00085B19" w:rsidDel="005C24F5">
          <w:rPr>
            <w:bCs/>
            <w:i/>
            <w:iCs/>
            <w:color w:val="000000" w:themeColor="text1"/>
          </w:rPr>
          <w:delText>r</w:delText>
        </w:r>
        <w:r w:rsidR="00516F85" w:rsidDel="005C24F5">
          <w:rPr>
            <w:bCs/>
            <w:iCs/>
            <w:color w:val="000000" w:themeColor="text1"/>
          </w:rPr>
          <w:delText xml:space="preserve"> &gt; 0.95</w:delText>
        </w:r>
        <w:r w:rsidR="00AE1CE2" w:rsidDel="005C24F5">
          <w:rPr>
            <w:bCs/>
            <w:iCs/>
            <w:color w:val="000000" w:themeColor="text1"/>
          </w:rPr>
          <w:delText>)</w:delText>
        </w:r>
        <w:r w:rsidR="00516F85" w:rsidDel="005C24F5">
          <w:rPr>
            <w:bCs/>
            <w:iCs/>
            <w:color w:val="000000" w:themeColor="text1"/>
          </w:rPr>
          <w:delText xml:space="preserve"> when trained and tested on separate populations</w:delText>
        </w:r>
        <w:r w:rsidR="00F54782" w:rsidDel="005C24F5">
          <w:rPr>
            <w:bCs/>
            <w:iCs/>
            <w:color w:val="000000" w:themeColor="text1"/>
          </w:rPr>
          <w:delText xml:space="preserve"> (Fig XX), and learned very similar weights when trained on either population (</w:delText>
        </w:r>
        <w:r w:rsidR="000349EA" w:rsidDel="005C24F5">
          <w:rPr>
            <w:bCs/>
            <w:i/>
            <w:iCs/>
            <w:color w:val="000000" w:themeColor="text1"/>
          </w:rPr>
          <w:delText xml:space="preserve">r </w:delText>
        </w:r>
        <w:r w:rsidR="000349EA" w:rsidDel="005C24F5">
          <w:rPr>
            <w:bCs/>
            <w:iCs/>
            <w:color w:val="000000" w:themeColor="text1"/>
          </w:rPr>
          <w:delText xml:space="preserve">= 0.98, </w:delText>
        </w:r>
        <w:r w:rsidR="00F54782" w:rsidDel="005C24F5">
          <w:rPr>
            <w:bCs/>
            <w:iCs/>
            <w:color w:val="000000" w:themeColor="text1"/>
          </w:rPr>
          <w:delText>Fig XX)</w:delText>
        </w:r>
        <w:r w:rsidR="00516F85" w:rsidDel="005C24F5">
          <w:rPr>
            <w:bCs/>
            <w:iCs/>
            <w:color w:val="000000" w:themeColor="text1"/>
          </w:rPr>
          <w:delText xml:space="preserve">.  </w:delText>
        </w:r>
      </w:del>
      <w:r w:rsidR="00FA2AB6">
        <w:rPr>
          <w:bCs/>
          <w:iCs/>
          <w:color w:val="000000" w:themeColor="text1"/>
        </w:rPr>
        <w:t>The</w:t>
      </w:r>
      <w:ins w:id="957" w:author="Albi Celaj" w:date="2018-09-18T15:08:00Z">
        <w:r w:rsidR="005C24F5">
          <w:rPr>
            <w:bCs/>
            <w:iCs/>
            <w:color w:val="000000" w:themeColor="text1"/>
          </w:rPr>
          <w:t xml:space="preserve"> fit parameters</w:t>
        </w:r>
      </w:ins>
      <w:del w:id="958" w:author="Albi Celaj" w:date="2018-09-18T15:08:00Z">
        <w:r w:rsidR="000436E0" w:rsidDel="005C24F5">
          <w:rPr>
            <w:bCs/>
            <w:iCs/>
            <w:color w:val="000000" w:themeColor="text1"/>
          </w:rPr>
          <w:delText xml:space="preserve"> model </w:delText>
        </w:r>
        <w:r w:rsidR="00AE1CE2" w:rsidDel="005C24F5">
          <w:rPr>
            <w:bCs/>
            <w:iCs/>
            <w:color w:val="000000" w:themeColor="text1"/>
          </w:rPr>
          <w:delText>also</w:delText>
        </w:r>
      </w:del>
      <w:r w:rsidR="00AE1CE2">
        <w:rPr>
          <w:bCs/>
          <w:iCs/>
          <w:color w:val="000000" w:themeColor="text1"/>
        </w:rPr>
        <w:t xml:space="preserve">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ins w:id="959" w:author="Albi Celaj" w:date="2018-09-18T15:08:00Z">
        <w:r w:rsidR="005C24F5">
          <w:rPr>
            <w:bCs/>
            <w:i/>
            <w:iCs/>
            <w:color w:val="000000" w:themeColor="text1"/>
          </w:rPr>
          <w:t xml:space="preserve"> </w:t>
        </w:r>
        <w:r w:rsidR="005C24F5">
          <w:rPr>
            <w:bCs/>
            <w:iCs/>
            <w:color w:val="000000" w:themeColor="text1"/>
          </w:rPr>
          <w:t xml:space="preserve">(Fig. </w:t>
        </w:r>
      </w:ins>
      <w:ins w:id="960" w:author="Albi Celaj" w:date="2018-09-18T15:09:00Z">
        <w:r w:rsidR="005C24F5">
          <w:rPr>
            <w:bCs/>
            <w:iCs/>
            <w:color w:val="000000" w:themeColor="text1"/>
          </w:rPr>
          <w:t>4B</w:t>
        </w:r>
      </w:ins>
      <w:ins w:id="961" w:author="Albi Celaj" w:date="2018-09-18T15:08:00Z">
        <w:r w:rsidR="005C24F5">
          <w:rPr>
            <w:bCs/>
            <w:iCs/>
            <w:color w:val="000000" w:themeColor="text1"/>
          </w:rPr>
          <w:t>)</w:t>
        </w:r>
      </w:ins>
      <w:del w:id="962" w:author="Albi Celaj" w:date="2018-09-18T15:08:00Z">
        <w:r w:rsidR="00A5566A" w:rsidDel="005C24F5">
          <w:rPr>
            <w:bCs/>
            <w:iCs/>
            <w:color w:val="000000" w:themeColor="text1"/>
          </w:rPr>
          <w:delText>, and supported additional compensatory activation w</w:delText>
        </w:r>
      </w:del>
      <w:ins w:id="963" w:author="Albi Celaj" w:date="2018-09-13T12:43:00Z">
        <w:r w:rsidR="00363FEA">
          <w:rPr>
            <w:bCs/>
            <w:i/>
            <w:iCs/>
            <w:color w:val="000000" w:themeColor="text1"/>
          </w:rPr>
          <w:t>.</w:t>
        </w:r>
      </w:ins>
      <w:del w:id="964" w:author="Albi Celaj" w:date="2018-09-13T12:45:00Z">
        <w:r w:rsidR="00A5566A" w:rsidRPr="00317DE4" w:rsidDel="00317DE4">
          <w:rPr>
            <w:bCs/>
            <w:iCs/>
            <w:color w:val="000000" w:themeColor="text1"/>
          </w:rPr>
          <w:delText xml:space="preserve">hen </w:delText>
        </w:r>
        <w:r w:rsidR="00A5566A" w:rsidRPr="00317DE4" w:rsidDel="00317DE4">
          <w:rPr>
            <w:bCs/>
            <w:iCs/>
            <w:color w:val="000000" w:themeColor="text1"/>
            <w:rPrChange w:id="965" w:author="Albi Celaj" w:date="2018-09-13T12:46:00Z">
              <w:rPr>
                <w:bCs/>
                <w:i/>
                <w:iCs/>
                <w:color w:val="000000" w:themeColor="text1"/>
              </w:rPr>
            </w:rPrChange>
          </w:rPr>
          <w:delText xml:space="preserve">AUS1 </w:delText>
        </w:r>
        <w:r w:rsidR="00A5566A" w:rsidRPr="00317DE4" w:rsidDel="00317DE4">
          <w:rPr>
            <w:bCs/>
            <w:iCs/>
            <w:color w:val="000000" w:themeColor="text1"/>
          </w:rPr>
          <w:delText xml:space="preserve">and </w:delText>
        </w:r>
        <w:r w:rsidR="00A5566A" w:rsidRPr="00317DE4" w:rsidDel="00317DE4">
          <w:rPr>
            <w:bCs/>
            <w:iCs/>
            <w:color w:val="000000" w:themeColor="text1"/>
            <w:rPrChange w:id="966" w:author="Albi Celaj" w:date="2018-09-13T12:46:00Z">
              <w:rPr>
                <w:bCs/>
                <w:i/>
                <w:iCs/>
                <w:color w:val="000000" w:themeColor="text1"/>
              </w:rPr>
            </w:rPrChange>
          </w:rPr>
          <w:delText>NFT1</w:delText>
        </w:r>
        <w:r w:rsidR="00A5566A" w:rsidRPr="00317DE4" w:rsidDel="00317DE4">
          <w:rPr>
            <w:bCs/>
            <w:iCs/>
            <w:color w:val="000000" w:themeColor="text1"/>
          </w:rPr>
          <w:delText xml:space="preserve"> are removed.</w:delText>
        </w:r>
      </w:del>
      <w:r w:rsidR="00A5566A" w:rsidRPr="00317DE4">
        <w:rPr>
          <w:bCs/>
          <w:iCs/>
          <w:color w:val="000000" w:themeColor="text1"/>
        </w:rPr>
        <w:t xml:space="preserve">  </w:t>
      </w:r>
      <w:r w:rsidR="00FA2AB6">
        <w:rPr>
          <w:bCs/>
          <w:iCs/>
          <w:color w:val="000000" w:themeColor="text1"/>
        </w:rPr>
        <w:t xml:space="preserve">The </w:t>
      </w:r>
      <w:ins w:id="967" w:author="Albi Celaj" w:date="2018-09-13T12:46:00Z">
        <w:r w:rsidR="00317DE4">
          <w:rPr>
            <w:bCs/>
            <w:iCs/>
            <w:color w:val="000000" w:themeColor="text1"/>
          </w:rPr>
          <w:t xml:space="preserve">hypothesized </w:t>
        </w:r>
      </w:ins>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del w:id="968" w:author="Albi Celaj" w:date="2018-09-13T12:46:00Z">
        <w:r w:rsidR="00FA2AB6" w:rsidDel="00317DE4">
          <w:rPr>
            <w:bCs/>
            <w:iCs/>
            <w:color w:val="000000" w:themeColor="text1"/>
          </w:rPr>
          <w:delText>rec</w:delText>
        </w:r>
        <w:r w:rsidR="008D4E2B" w:rsidDel="00317DE4">
          <w:rPr>
            <w:bCs/>
            <w:iCs/>
            <w:color w:val="000000" w:themeColor="text1"/>
          </w:rPr>
          <w:delText>apitulated</w:delText>
        </w:r>
      </w:del>
      <w:ins w:id="969" w:author="Albi Celaj" w:date="2018-09-13T12:46:00Z">
        <w:r w:rsidR="00317DE4">
          <w:rPr>
            <w:bCs/>
            <w:iCs/>
            <w:color w:val="000000" w:themeColor="text1"/>
          </w:rPr>
          <w:t xml:space="preserve">supported </w:t>
        </w:r>
      </w:ins>
      <w:ins w:id="970" w:author="Albi Celaj" w:date="2018-09-18T15:09:00Z">
        <w:r w:rsidR="005C24F5">
          <w:rPr>
            <w:bCs/>
            <w:iCs/>
            <w:color w:val="000000" w:themeColor="text1"/>
          </w:rPr>
          <w:t>(Fig. 4B)</w:t>
        </w:r>
      </w:ins>
      <w:ins w:id="971" w:author="Albi Celaj" w:date="2018-09-18T15:12:00Z">
        <w:r w:rsidR="005C24F5">
          <w:rPr>
            <w:bCs/>
            <w:iCs/>
            <w:color w:val="000000" w:themeColor="text1"/>
          </w:rPr>
          <w:t>,</w:t>
        </w:r>
        <w:r w:rsidR="00F73A15">
          <w:rPr>
            <w:bCs/>
            <w:iCs/>
            <w:color w:val="000000" w:themeColor="text1"/>
          </w:rPr>
          <w:t xml:space="preserve"> and furthermore the</w:t>
        </w:r>
        <w:r w:rsidR="005C24F5">
          <w:rPr>
            <w:bCs/>
            <w:iCs/>
            <w:color w:val="000000" w:themeColor="text1"/>
          </w:rPr>
          <w:t xml:space="preserve"> </w:t>
        </w:r>
      </w:ins>
      <w:ins w:id="972" w:author="Albi Celaj" w:date="2018-09-18T15:39:00Z">
        <w:r w:rsidR="0025084E">
          <w:rPr>
            <w:bCs/>
            <w:iCs/>
            <w:color w:val="000000" w:themeColor="text1"/>
          </w:rPr>
          <w:t xml:space="preserve">varying </w:t>
        </w:r>
      </w:ins>
      <w:ins w:id="973" w:author="Albi Celaj" w:date="2018-09-18T15:12:00Z">
        <w:r w:rsidR="00C231CC">
          <w:rPr>
            <w:bCs/>
            <w:iCs/>
            <w:color w:val="000000" w:themeColor="text1"/>
          </w:rPr>
          <w:t>weights</w:t>
        </w:r>
      </w:ins>
      <w:ins w:id="974" w:author="Albi Celaj" w:date="2018-09-19T14:12:00Z">
        <w:r w:rsidR="00F73A15">
          <w:rPr>
            <w:bCs/>
            <w:iCs/>
            <w:color w:val="000000" w:themeColor="text1"/>
          </w:rPr>
          <w:t xml:space="preserve"> between these transporters</w:t>
        </w:r>
      </w:ins>
      <w:ins w:id="975" w:author="Albi Celaj" w:date="2018-09-18T15:12:00Z">
        <w:r w:rsidR="00C231CC">
          <w:rPr>
            <w:bCs/>
            <w:iCs/>
            <w:color w:val="000000" w:themeColor="text1"/>
          </w:rPr>
          <w:t xml:space="preserve"> (Fig. 4B, Data XX)</w:t>
        </w:r>
        <w:r w:rsidR="005C24F5">
          <w:rPr>
            <w:bCs/>
            <w:iCs/>
            <w:color w:val="000000" w:themeColor="text1"/>
          </w:rPr>
          <w:t xml:space="preserve"> suggest </w:t>
        </w:r>
      </w:ins>
      <w:ins w:id="976" w:author="Albi Celaj" w:date="2018-09-19T14:12:00Z">
        <w:r w:rsidR="00F73A15">
          <w:rPr>
            <w:bCs/>
            <w:iCs/>
            <w:color w:val="000000" w:themeColor="text1"/>
          </w:rPr>
          <w:t xml:space="preserve">a </w:t>
        </w:r>
      </w:ins>
      <w:ins w:id="977" w:author="Albi Celaj" w:date="2018-09-18T15:56:00Z">
        <w:r w:rsidR="00BD02C8">
          <w:rPr>
            <w:bCs/>
            <w:iCs/>
            <w:color w:val="000000" w:themeColor="text1"/>
          </w:rPr>
          <w:t>differential mi</w:t>
        </w:r>
      </w:ins>
      <w:r w:rsidR="005B09A5">
        <w:rPr>
          <w:bCs/>
          <w:iCs/>
          <w:color w:val="000000" w:themeColor="text1"/>
        </w:rPr>
        <w:t>t</w:t>
      </w:r>
      <w:ins w:id="978" w:author="Albi Celaj" w:date="2018-09-18T15:56:00Z">
        <w:r w:rsidR="00F73A15">
          <w:rPr>
            <w:bCs/>
            <w:iCs/>
            <w:color w:val="000000" w:themeColor="text1"/>
          </w:rPr>
          <w:t>o</w:t>
        </w:r>
      </w:ins>
      <w:r w:rsidR="005B09A5">
        <w:rPr>
          <w:bCs/>
          <w:iCs/>
          <w:color w:val="000000" w:themeColor="text1"/>
        </w:rPr>
        <w:t>x</w:t>
      </w:r>
      <w:ins w:id="979" w:author="Albi Celaj" w:date="2018-09-18T15:56:00Z">
        <w:r w:rsidR="00F73A15">
          <w:rPr>
            <w:bCs/>
            <w:iCs/>
            <w:color w:val="000000" w:themeColor="text1"/>
          </w:rPr>
          <w:t>antrone clearance</w:t>
        </w:r>
      </w:ins>
      <w:ins w:id="980" w:author="Albi Celaj" w:date="2018-09-19T14:12:00Z">
        <w:r w:rsidR="00F73A15">
          <w:rPr>
            <w:bCs/>
            <w:iCs/>
            <w:color w:val="000000" w:themeColor="text1"/>
          </w:rPr>
          <w:t xml:space="preserve"> ability</w:t>
        </w:r>
      </w:ins>
      <w:ins w:id="981" w:author="Albi Celaj" w:date="2018-09-18T15:56:00Z">
        <w:r w:rsidR="00BD02C8">
          <w:rPr>
            <w:bCs/>
            <w:iCs/>
            <w:color w:val="000000" w:themeColor="text1"/>
          </w:rPr>
          <w:t>.</w:t>
        </w:r>
      </w:ins>
      <w:ins w:id="982" w:author="Albi Celaj" w:date="2018-09-18T15:14:00Z">
        <w:r w:rsidR="005C24F5" w:rsidRPr="005C24F5">
          <w:rPr>
            <w:bCs/>
            <w:iCs/>
            <w:color w:val="000000" w:themeColor="text1"/>
          </w:rPr>
          <w:t xml:space="preserve"> </w:t>
        </w:r>
      </w:ins>
      <w:ins w:id="983" w:author="Albi Celaj" w:date="2018-09-18T16:00:00Z">
        <w:r w:rsidR="00BD02C8">
          <w:rPr>
            <w:bCs/>
            <w:iCs/>
            <w:color w:val="000000" w:themeColor="text1"/>
          </w:rPr>
          <w:t xml:space="preserve"> </w:t>
        </w:r>
      </w:ins>
      <w:ins w:id="984" w:author="Albi Celaj" w:date="2018-09-18T15:14:00Z">
        <w:r w:rsidR="005C24F5">
          <w:rPr>
            <w:bCs/>
            <w:iCs/>
            <w:color w:val="000000" w:themeColor="text1"/>
          </w:rPr>
          <w:t xml:space="preserve">For example, Snq2 </w:t>
        </w:r>
      </w:ins>
      <w:ins w:id="985" w:author="Albi Celaj" w:date="2018-09-18T15:15:00Z">
        <w:r w:rsidR="005C24F5">
          <w:rPr>
            <w:bCs/>
            <w:iCs/>
            <w:color w:val="000000" w:themeColor="text1"/>
          </w:rPr>
          <w:t>i</w:t>
        </w:r>
      </w:ins>
      <w:ins w:id="986" w:author="Albi Celaj" w:date="2018-09-18T15:14:00Z">
        <w:r w:rsidR="005C24F5">
          <w:rPr>
            <w:bCs/>
            <w:iCs/>
            <w:color w:val="000000" w:themeColor="text1"/>
          </w:rPr>
          <w:t xml:space="preserve">s modelled as having the most clearance capability, and </w:t>
        </w:r>
        <w:r w:rsidR="005C24F5">
          <w:rPr>
            <w:bCs/>
            <w:iCs/>
            <w:color w:val="000000" w:themeColor="text1"/>
          </w:rPr>
          <w:t>thi</w:t>
        </w:r>
        <w:r w:rsidR="00142A16">
          <w:rPr>
            <w:bCs/>
            <w:iCs/>
            <w:color w:val="000000" w:themeColor="text1"/>
          </w:rPr>
          <w:t xml:space="preserve">s is reflected in the </w:t>
        </w:r>
      </w:ins>
      <w:ins w:id="987" w:author="Albi Celaj" w:date="2018-09-18T15:44:00Z">
        <w:r w:rsidR="00142A16">
          <w:rPr>
            <w:bCs/>
            <w:iCs/>
            <w:color w:val="000000" w:themeColor="text1"/>
          </w:rPr>
          <w:t>fitness landscapes</w:t>
        </w:r>
      </w:ins>
      <w:ins w:id="988" w:author="Albi Celaj" w:date="2018-09-18T15:14:00Z">
        <w:r w:rsidR="005C24F5">
          <w:rPr>
            <w:bCs/>
            <w:iCs/>
            <w:color w:val="000000" w:themeColor="text1"/>
          </w:rPr>
          <w:t xml:space="preserve"> - </w:t>
        </w:r>
        <w:r w:rsidR="005C24F5">
          <w:rPr>
            <w:bCs/>
            <w:i/>
            <w:iCs/>
            <w:color w:val="000000" w:themeColor="text1"/>
          </w:rPr>
          <w:t xml:space="preserve">pdr5∆ybt1∆yor1∆ </w:t>
        </w:r>
      </w:ins>
      <w:ins w:id="989" w:author="Albi Celaj" w:date="2018-09-18T15:15:00Z">
        <w:r w:rsidR="005C24F5">
          <w:rPr>
            <w:bCs/>
            <w:iCs/>
            <w:color w:val="000000" w:themeColor="text1"/>
          </w:rPr>
          <w:t>i</w:t>
        </w:r>
      </w:ins>
      <w:ins w:id="990" w:author="Albi Celaj" w:date="2018-09-18T15:14:00Z">
        <w:r w:rsidR="005C24F5">
          <w:rPr>
            <w:bCs/>
            <w:iCs/>
            <w:color w:val="000000" w:themeColor="text1"/>
          </w:rPr>
          <w:t xml:space="preserve">s similarly as resistant as the wildtype, whereas triple knockouts involving </w:t>
        </w:r>
        <w:r w:rsidR="005C24F5">
          <w:rPr>
            <w:bCs/>
            <w:i/>
            <w:iCs/>
            <w:color w:val="000000" w:themeColor="text1"/>
          </w:rPr>
          <w:t xml:space="preserve">snq2∆ </w:t>
        </w:r>
        <w:r w:rsidR="005C24F5">
          <w:rPr>
            <w:bCs/>
            <w:iCs/>
            <w:color w:val="000000" w:themeColor="text1"/>
          </w:rPr>
          <w:t>and two of these three genes show consid</w:t>
        </w:r>
        <w:r w:rsidR="00BD02C8">
          <w:rPr>
            <w:bCs/>
            <w:iCs/>
            <w:color w:val="000000" w:themeColor="text1"/>
          </w:rPr>
          <w:t>erable g</w:t>
        </w:r>
        <w:r w:rsidR="00C231CC">
          <w:rPr>
            <w:bCs/>
            <w:iCs/>
            <w:color w:val="000000" w:themeColor="text1"/>
          </w:rPr>
          <w:t xml:space="preserve">rowth defects (Fig XX).  </w:t>
        </w:r>
      </w:ins>
      <w:ins w:id="991" w:author="Albi Celaj" w:date="2018-09-18T16:16:00Z">
        <w:r w:rsidR="00EA6CA6">
          <w:rPr>
            <w:bCs/>
            <w:iCs/>
            <w:color w:val="000000" w:themeColor="text1"/>
          </w:rPr>
          <w:t xml:space="preserve">The model also pointed to differential inhibitory effects between transporters </w:t>
        </w:r>
      </w:ins>
      <w:ins w:id="992" w:author="Albi Celaj" w:date="2018-09-18T16:14:00Z">
        <w:r w:rsidR="00EA6CA6">
          <w:rPr>
            <w:bCs/>
            <w:iCs/>
            <w:color w:val="000000" w:themeColor="text1"/>
          </w:rPr>
          <w:t xml:space="preserve">– for example </w:t>
        </w:r>
      </w:ins>
      <w:ins w:id="993" w:author="Albi Celaj" w:date="2018-09-18T16:17:00Z">
        <w:r w:rsidR="00EA6CA6">
          <w:rPr>
            <w:bCs/>
            <w:iCs/>
            <w:color w:val="000000" w:themeColor="text1"/>
          </w:rPr>
          <w:t xml:space="preserve"> </w:t>
        </w:r>
      </w:ins>
      <w:ins w:id="994" w:author="Albi Celaj" w:date="2018-09-18T16:14:00Z">
        <w:r w:rsidR="00EA6CA6">
          <w:rPr>
            <w:bCs/>
            <w:iCs/>
            <w:color w:val="000000" w:themeColor="text1"/>
          </w:rPr>
          <w:t xml:space="preserve">Snq2 </w:t>
        </w:r>
      </w:ins>
      <w:ins w:id="995" w:author="Albi Celaj" w:date="2018-09-18T16:15:00Z">
        <w:r w:rsidR="00EA6CA6">
          <w:rPr>
            <w:bCs/>
            <w:iCs/>
            <w:color w:val="000000" w:themeColor="text1"/>
          </w:rPr>
          <w:t xml:space="preserve">is </w:t>
        </w:r>
      </w:ins>
      <w:ins w:id="996" w:author="Albi Celaj" w:date="2018-09-18T16:17:00Z">
        <w:r w:rsidR="00EA6CA6">
          <w:rPr>
            <w:bCs/>
            <w:iCs/>
            <w:color w:val="000000" w:themeColor="text1"/>
          </w:rPr>
          <w:t>predicted</w:t>
        </w:r>
      </w:ins>
      <w:ins w:id="997" w:author="Albi Celaj" w:date="2018-09-18T16:15:00Z">
        <w:r w:rsidR="00EA6CA6">
          <w:rPr>
            <w:bCs/>
            <w:iCs/>
            <w:color w:val="000000" w:themeColor="text1"/>
          </w:rPr>
          <w:t xml:space="preserve"> to receive a</w:t>
        </w:r>
      </w:ins>
      <w:ins w:id="998" w:author="Albi Celaj" w:date="2018-09-18T16:14:00Z">
        <w:r w:rsidR="00EA6CA6">
          <w:rPr>
            <w:bCs/>
            <w:iCs/>
            <w:color w:val="000000" w:themeColor="text1"/>
          </w:rPr>
          <w:t xml:space="preserve"> much greater inhibitory effect from </w:t>
        </w:r>
      </w:ins>
      <w:ins w:id="999" w:author="Albi Celaj" w:date="2018-09-18T16:15:00Z">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YOR1</w:t>
        </w:r>
      </w:ins>
      <w:ins w:id="1000" w:author="Albi Celaj" w:date="2018-09-18T16:17:00Z">
        <w:r w:rsidR="00EA6CA6">
          <w:rPr>
            <w:bCs/>
            <w:i/>
            <w:iCs/>
            <w:color w:val="000000" w:themeColor="text1"/>
          </w:rPr>
          <w:t xml:space="preserve"> </w:t>
        </w:r>
        <w:r w:rsidR="00EA6CA6">
          <w:rPr>
            <w:bCs/>
            <w:iCs/>
            <w:color w:val="000000" w:themeColor="text1"/>
          </w:rPr>
          <w:t xml:space="preserve">(Fig XX).  This is evident, for example, in the benomyl phenotypes, as </w:t>
        </w:r>
      </w:ins>
      <w:ins w:id="1001" w:author="Albi Celaj" w:date="2018-09-18T16:18:00Z">
        <w:r w:rsidR="00EA6CA6">
          <w:rPr>
            <w:bCs/>
            <w:i/>
            <w:iCs/>
            <w:color w:val="000000" w:themeColor="text1"/>
          </w:rPr>
          <w:t>pdr5∆</w:t>
        </w:r>
        <w:r w:rsidR="00EA6CA6">
          <w:rPr>
            <w:bCs/>
            <w:iCs/>
            <w:color w:val="000000" w:themeColor="text1"/>
          </w:rPr>
          <w:t xml:space="preserve"> leads to a </w:t>
        </w:r>
      </w:ins>
      <w:ins w:id="1002" w:author="Albi Celaj" w:date="2018-09-18T16:19:00Z">
        <w:r w:rsidR="00EA6CA6">
          <w:rPr>
            <w:bCs/>
            <w:iCs/>
            <w:color w:val="000000" w:themeColor="text1"/>
          </w:rPr>
          <w:t>clearer</w:t>
        </w:r>
      </w:ins>
      <w:ins w:id="1003" w:author="Albi Celaj" w:date="2018-09-18T16:18:00Z">
        <w:r w:rsidR="00EA6CA6">
          <w:rPr>
            <w:bCs/>
            <w:iCs/>
            <w:color w:val="000000" w:themeColor="text1"/>
          </w:rPr>
          <w:t xml:space="preserve"> resistance effect than</w:t>
        </w:r>
        <w:r w:rsidR="00EA6CA6" w:rsidRPr="00EA6CA6">
          <w:rPr>
            <w:bCs/>
            <w:iCs/>
            <w:color w:val="000000" w:themeColor="text1"/>
            <w:rPrChange w:id="1004" w:author="Albi Celaj" w:date="2018-09-18T16:18:00Z">
              <w:rPr>
                <w:bCs/>
                <w:i/>
                <w:iCs/>
                <w:color w:val="000000" w:themeColor="text1"/>
              </w:rPr>
            </w:rPrChange>
          </w:rPr>
          <w:t xml:space="preserve"> </w:t>
        </w:r>
        <w:r w:rsidR="00EA6CA6">
          <w:rPr>
            <w:bCs/>
            <w:i/>
            <w:iCs/>
            <w:color w:val="000000" w:themeColor="text1"/>
          </w:rPr>
          <w:t>yor1∆</w:t>
        </w:r>
      </w:ins>
      <w:ins w:id="1005" w:author="Albi Celaj" w:date="2018-09-18T16:19:00Z">
        <w:r w:rsidR="00EA6CA6">
          <w:rPr>
            <w:bCs/>
            <w:i/>
            <w:iCs/>
            <w:color w:val="000000" w:themeColor="text1"/>
          </w:rPr>
          <w:t xml:space="preserve"> </w:t>
        </w:r>
        <w:r w:rsidR="00EA6CA6">
          <w:rPr>
            <w:bCs/>
            <w:iCs/>
            <w:color w:val="000000" w:themeColor="text1"/>
          </w:rPr>
          <w:t>(Fig XX)</w:t>
        </w:r>
      </w:ins>
      <w:ins w:id="1006" w:author="Albi Celaj" w:date="2018-09-18T16:18:00Z">
        <w:r w:rsidR="00EA6CA6">
          <w:rPr>
            <w:bCs/>
            <w:iCs/>
            <w:color w:val="000000" w:themeColor="text1"/>
          </w:rPr>
          <w:t>.</w:t>
        </w:r>
      </w:ins>
    </w:p>
    <w:p w14:paraId="65DE9347" w14:textId="77777777" w:rsidR="00EA6CA6" w:rsidRDefault="00EA6CA6" w:rsidP="00135DD5">
      <w:pPr>
        <w:jc w:val="both"/>
        <w:rPr>
          <w:ins w:id="1007" w:author="Albi Celaj" w:date="2018-09-18T16:19:00Z"/>
          <w:bCs/>
          <w:i/>
          <w:iCs/>
          <w:color w:val="000000" w:themeColor="text1"/>
        </w:rPr>
      </w:pPr>
    </w:p>
    <w:p w14:paraId="5DAF6ADC" w14:textId="61235D89" w:rsidR="00E60095" w:rsidRDefault="008D4E2B" w:rsidP="00C31906">
      <w:pPr>
        <w:jc w:val="both"/>
        <w:rPr>
          <w:ins w:id="1008" w:author="Albi Celaj" w:date="2018-09-18T16:42:00Z"/>
          <w:bCs/>
          <w:iCs/>
          <w:color w:val="000000" w:themeColor="text1"/>
        </w:rPr>
      </w:pPr>
      <w:del w:id="1009" w:author="Albi Celaj" w:date="2018-09-18T15:15:00Z">
        <w:r w:rsidDel="005C24F5">
          <w:rPr>
            <w:bCs/>
            <w:iCs/>
            <w:color w:val="000000" w:themeColor="text1"/>
          </w:rPr>
          <w:delText>, and furthermore their differing weights</w:delText>
        </w:r>
      </w:del>
      <w:del w:id="1010" w:author="Albi Celaj" w:date="2018-09-13T12:46:00Z">
        <w:r w:rsidDel="00D3244E">
          <w:rPr>
            <w:bCs/>
            <w:iCs/>
            <w:color w:val="000000" w:themeColor="text1"/>
          </w:rPr>
          <w:delText xml:space="preserve"> in the model</w:delText>
        </w:r>
      </w:del>
      <w:del w:id="1011" w:author="Albi Celaj" w:date="2018-09-18T15:15:00Z">
        <w:r w:rsidDel="005C24F5">
          <w:rPr>
            <w:bCs/>
            <w:iCs/>
            <w:color w:val="000000" w:themeColor="text1"/>
          </w:rPr>
          <w:delText xml:space="preserve"> (Data XX) suggest </w:delText>
        </w:r>
      </w:del>
      <w:del w:id="1012" w:author="Albi Celaj" w:date="2018-09-13T12:47:00Z">
        <w:r w:rsidDel="00437813">
          <w:rPr>
            <w:bCs/>
            <w:iCs/>
            <w:color w:val="000000" w:themeColor="text1"/>
          </w:rPr>
          <w:delText>a differential</w:delText>
        </w:r>
      </w:del>
      <w:del w:id="1013" w:author="Albi Celaj" w:date="2018-09-18T15:15:00Z">
        <w:r w:rsidDel="005C24F5">
          <w:rPr>
            <w:bCs/>
            <w:iCs/>
            <w:color w:val="000000" w:themeColor="text1"/>
          </w:rPr>
          <w:delText xml:space="preserve"> efflux </w:delText>
        </w:r>
      </w:del>
      <w:del w:id="1014" w:author="Albi Celaj" w:date="2018-09-13T12:47:00Z">
        <w:r w:rsidDel="00437813">
          <w:rPr>
            <w:bCs/>
            <w:iCs/>
            <w:color w:val="000000" w:themeColor="text1"/>
          </w:rPr>
          <w:delText xml:space="preserve">capacity </w:delText>
        </w:r>
      </w:del>
      <w:del w:id="1015" w:author="Albi Celaj" w:date="2018-09-18T15:15:00Z">
        <w:r w:rsidDel="005C24F5">
          <w:rPr>
            <w:bCs/>
            <w:iCs/>
            <w:color w:val="000000" w:themeColor="text1"/>
          </w:rPr>
          <w:delText>between the</w:delText>
        </w:r>
      </w:del>
      <w:del w:id="1016" w:author="Albi Celaj" w:date="2018-09-13T12:46:00Z">
        <w:r w:rsidDel="00D3244E">
          <w:rPr>
            <w:bCs/>
            <w:iCs/>
            <w:color w:val="000000" w:themeColor="text1"/>
          </w:rPr>
          <w:delText>m</w:delText>
        </w:r>
      </w:del>
      <w:del w:id="1017" w:author="Albi Celaj" w:date="2018-09-18T15:15:00Z">
        <w:r w:rsidR="00550D1B" w:rsidDel="005C24F5">
          <w:rPr>
            <w:bCs/>
            <w:iCs/>
            <w:color w:val="000000" w:themeColor="text1"/>
          </w:rPr>
          <w:delText>, with</w:delText>
        </w:r>
        <w:r w:rsidR="000F75A2" w:rsidDel="005C24F5">
          <w:rPr>
            <w:bCs/>
            <w:iCs/>
            <w:color w:val="000000" w:themeColor="text1"/>
          </w:rPr>
          <w:delText xml:space="preserve"> Snq2</w:delText>
        </w:r>
        <w:r w:rsidR="00550D1B" w:rsidDel="005C24F5">
          <w:rPr>
            <w:bCs/>
            <w:i/>
            <w:iCs/>
            <w:color w:val="000000" w:themeColor="text1"/>
          </w:rPr>
          <w:delText xml:space="preserve"> </w:delText>
        </w:r>
        <w:r w:rsidR="00550D1B" w:rsidDel="005C24F5">
          <w:rPr>
            <w:bCs/>
            <w:iCs/>
            <w:color w:val="000000" w:themeColor="text1"/>
          </w:rPr>
          <w:delText>offering the most clearance</w:delText>
        </w:r>
        <w:r w:rsidDel="005C24F5">
          <w:rPr>
            <w:bCs/>
            <w:iCs/>
            <w:color w:val="000000" w:themeColor="text1"/>
          </w:rPr>
          <w:delText xml:space="preserve">.  </w:delText>
        </w:r>
      </w:del>
      <w:del w:id="1018" w:author="Albi Celaj" w:date="2018-09-18T15:14:00Z">
        <w:r w:rsidR="00AE1CE2" w:rsidDel="005C24F5">
          <w:rPr>
            <w:bCs/>
            <w:iCs/>
            <w:color w:val="000000" w:themeColor="text1"/>
          </w:rPr>
          <w:delText xml:space="preserve">As support for this differential </w:delText>
        </w:r>
      </w:del>
      <w:del w:id="1019" w:author="Albi Celaj" w:date="2018-09-12T16:56:00Z">
        <w:r w:rsidR="000349EA" w:rsidDel="00815886">
          <w:rPr>
            <w:bCs/>
            <w:iCs/>
            <w:color w:val="000000" w:themeColor="text1"/>
          </w:rPr>
          <w:delText xml:space="preserve">mitoxantrone </w:delText>
        </w:r>
      </w:del>
      <w:del w:id="1020" w:author="Albi Celaj" w:date="2018-09-18T15:14:00Z">
        <w:r w:rsidR="00AE1CE2" w:rsidDel="005C24F5">
          <w:rPr>
            <w:bCs/>
            <w:iCs/>
            <w:color w:val="000000" w:themeColor="text1"/>
          </w:rPr>
          <w:delText xml:space="preserve">efflux, </w:delText>
        </w:r>
        <w:r w:rsidR="00AE1CE2" w:rsidDel="005C24F5">
          <w:rPr>
            <w:bCs/>
            <w:i/>
            <w:iCs/>
            <w:color w:val="000000" w:themeColor="text1"/>
          </w:rPr>
          <w:delText xml:space="preserve">pdr5∆ybt1∆yor1∆ </w:delText>
        </w:r>
        <w:r w:rsidR="00F57AC4" w:rsidDel="005C24F5">
          <w:rPr>
            <w:bCs/>
            <w:iCs/>
            <w:color w:val="000000" w:themeColor="text1"/>
          </w:rPr>
          <w:delText>wa</w:delText>
        </w:r>
        <w:r w:rsidR="00AE1CE2" w:rsidDel="005C24F5">
          <w:rPr>
            <w:bCs/>
            <w:iCs/>
            <w:color w:val="000000" w:themeColor="text1"/>
          </w:rPr>
          <w:delText xml:space="preserve">s similarly as resistant as the wildtype, whereas triple knockouts involving </w:delText>
        </w:r>
        <w:r w:rsidR="000F75A2" w:rsidDel="005C24F5">
          <w:rPr>
            <w:bCs/>
            <w:i/>
            <w:iCs/>
            <w:color w:val="000000" w:themeColor="text1"/>
          </w:rPr>
          <w:delText xml:space="preserve">snq2∆ </w:delText>
        </w:r>
        <w:r w:rsidR="00AE1CE2" w:rsidDel="005C24F5">
          <w:rPr>
            <w:bCs/>
            <w:iCs/>
            <w:color w:val="000000" w:themeColor="text1"/>
          </w:rPr>
          <w:delText>and two of these three genes show</w:delText>
        </w:r>
        <w:r w:rsidR="00456EBF" w:rsidDel="005C24F5">
          <w:rPr>
            <w:bCs/>
            <w:iCs/>
            <w:color w:val="000000" w:themeColor="text1"/>
          </w:rPr>
          <w:delText>ed</w:delText>
        </w:r>
        <w:r w:rsidR="00AE1CE2" w:rsidDel="005C24F5">
          <w:rPr>
            <w:bCs/>
            <w:iCs/>
            <w:color w:val="000000" w:themeColor="text1"/>
          </w:rPr>
          <w:delText xml:space="preserve"> considerable growth defects (Fig XX). </w:delText>
        </w:r>
        <w:r w:rsidR="000349EA" w:rsidDel="005C24F5">
          <w:rPr>
            <w:bCs/>
            <w:iCs/>
            <w:color w:val="000000" w:themeColor="text1"/>
          </w:rPr>
          <w:delText xml:space="preserve"> </w:delText>
        </w:r>
      </w:del>
      <w:del w:id="1021" w:author="Albi Celaj" w:date="2018-09-18T15:28:00Z">
        <w:r w:rsidR="000F75A2" w:rsidDel="0025084E">
          <w:rPr>
            <w:bCs/>
            <w:i/>
            <w:iCs/>
            <w:color w:val="000000" w:themeColor="text1"/>
          </w:rPr>
          <w:delText>PDR5</w:delText>
        </w:r>
        <w:r w:rsidR="000F75A2" w:rsidDel="0025084E">
          <w:rPr>
            <w:bCs/>
            <w:iCs/>
            <w:color w:val="000000" w:themeColor="text1"/>
          </w:rPr>
          <w:delText xml:space="preserve"> was also modelled as having a greater inhibitory effect on Snq2 than </w:delText>
        </w:r>
        <w:r w:rsidR="000F75A2" w:rsidDel="0025084E">
          <w:rPr>
            <w:bCs/>
            <w:i/>
            <w:iCs/>
            <w:color w:val="000000" w:themeColor="text1"/>
          </w:rPr>
          <w:delText>YOR1</w:delText>
        </w:r>
      </w:del>
      <w:del w:id="1022" w:author="Albi Celaj" w:date="2018-09-12T16:59:00Z">
        <w:r w:rsidR="000F75A2" w:rsidDel="00072934">
          <w:rPr>
            <w:bCs/>
            <w:i/>
            <w:iCs/>
            <w:color w:val="000000" w:themeColor="text1"/>
          </w:rPr>
          <w:delText xml:space="preserve"> </w:delText>
        </w:r>
        <w:r w:rsidR="000F75A2" w:rsidDel="00072934">
          <w:rPr>
            <w:bCs/>
            <w:iCs/>
            <w:color w:val="000000" w:themeColor="text1"/>
          </w:rPr>
          <w:delText>–</w:delText>
        </w:r>
      </w:del>
      <w:del w:id="1023" w:author="Albi Celaj" w:date="2018-09-18T16:19:00Z">
        <w:r w:rsidR="000F75A2" w:rsidDel="00EA6CA6">
          <w:rPr>
            <w:bCs/>
            <w:iCs/>
            <w:color w:val="000000" w:themeColor="text1"/>
          </w:rPr>
          <w:delText xml:space="preserve"> </w:delText>
        </w:r>
      </w:del>
      <w:del w:id="1024" w:author="Albi Celaj" w:date="2018-09-12T16:33:00Z">
        <w:r w:rsidR="000F75A2" w:rsidDel="00112958">
          <w:rPr>
            <w:bCs/>
            <w:iCs/>
            <w:color w:val="000000" w:themeColor="text1"/>
          </w:rPr>
          <w:delText>this is consistent with</w:delText>
        </w:r>
      </w:del>
      <w:del w:id="1025" w:author="Albi Celaj" w:date="2018-09-18T16:19:00Z">
        <w:r w:rsidR="000F75A2" w:rsidDel="00EA6CA6">
          <w:rPr>
            <w:bCs/>
            <w:iCs/>
            <w:color w:val="000000" w:themeColor="text1"/>
          </w:rPr>
          <w:delText xml:space="preserve">, for example, the observation that </w:delText>
        </w:r>
        <w:r w:rsidR="000F75A2" w:rsidDel="00EA6CA6">
          <w:rPr>
            <w:bCs/>
            <w:i/>
            <w:iCs/>
            <w:color w:val="000000" w:themeColor="text1"/>
          </w:rPr>
          <w:delText xml:space="preserve">yor1∆ </w:delText>
        </w:r>
        <w:r w:rsidR="000F75A2" w:rsidDel="00EA6CA6">
          <w:rPr>
            <w:bCs/>
            <w:iCs/>
            <w:color w:val="000000" w:themeColor="text1"/>
          </w:rPr>
          <w:delText xml:space="preserve">does not lead to </w:delText>
        </w:r>
        <w:r w:rsidR="002B1BCE" w:rsidDel="00EA6CA6">
          <w:rPr>
            <w:bCs/>
            <w:iCs/>
            <w:color w:val="000000" w:themeColor="text1"/>
          </w:rPr>
          <w:delText>improved</w:delText>
        </w:r>
        <w:r w:rsidR="000F75A2" w:rsidDel="00EA6CA6">
          <w:rPr>
            <w:bCs/>
            <w:iCs/>
            <w:color w:val="000000" w:themeColor="text1"/>
          </w:rPr>
          <w:delText xml:space="preserve"> benomyl resistance (mediated by Snq2) unless accompanied by </w:delText>
        </w:r>
        <w:r w:rsidR="000F75A2" w:rsidRPr="000F75A2" w:rsidDel="00EA6CA6">
          <w:rPr>
            <w:bCs/>
            <w:i/>
            <w:iCs/>
            <w:color w:val="000000" w:themeColor="text1"/>
          </w:rPr>
          <w:delText>pdr5∆</w:delText>
        </w:r>
        <w:r w:rsidR="002B1BCE" w:rsidDel="00EA6CA6">
          <w:rPr>
            <w:bCs/>
            <w:iCs/>
            <w:color w:val="000000" w:themeColor="text1"/>
          </w:rPr>
          <w:delText xml:space="preserve"> (Fig XX).</w:delText>
        </w:r>
      </w:del>
      <w:ins w:id="1026" w:author="Albi Celaj" w:date="2018-09-19T14:17:00Z">
        <w:r w:rsidR="001D73FA">
          <w:rPr>
            <w:bCs/>
            <w:iCs/>
            <w:color w:val="000000" w:themeColor="text1"/>
          </w:rPr>
          <w:t>S</w:t>
        </w:r>
      </w:ins>
      <w:ins w:id="1027" w:author="Albi Celaj" w:date="2018-09-18T16:45:00Z">
        <w:r w:rsidR="00A957EA">
          <w:rPr>
            <w:bCs/>
            <w:iCs/>
            <w:color w:val="000000" w:themeColor="text1"/>
          </w:rPr>
          <w:t xml:space="preserve">ystematic differences in predicted and observed phenotype </w:t>
        </w:r>
      </w:ins>
      <w:ins w:id="1028" w:author="Albi Celaj" w:date="2018-09-19T14:17:00Z">
        <w:r w:rsidR="001D73FA">
          <w:rPr>
            <w:bCs/>
            <w:iCs/>
            <w:color w:val="000000" w:themeColor="text1"/>
          </w:rPr>
          <w:t xml:space="preserve">from this model </w:t>
        </w:r>
      </w:ins>
      <w:ins w:id="1029" w:author="Albi Celaj" w:date="2018-09-19T14:21:00Z">
        <w:r w:rsidR="00FA0E93">
          <w:rPr>
            <w:bCs/>
            <w:iCs/>
            <w:color w:val="000000" w:themeColor="text1"/>
          </w:rPr>
          <w:t>were further</w:t>
        </w:r>
      </w:ins>
      <w:ins w:id="1030" w:author="Albi Celaj" w:date="2018-09-19T14:17:00Z">
        <w:r w:rsidR="001D73FA">
          <w:rPr>
            <w:bCs/>
            <w:iCs/>
            <w:color w:val="000000" w:themeColor="text1"/>
          </w:rPr>
          <w:t xml:space="preserve"> analyzed</w:t>
        </w:r>
      </w:ins>
      <w:ins w:id="1031" w:author="Albi Celaj" w:date="2018-09-18T16:45:00Z">
        <w:r w:rsidR="00A957EA">
          <w:rPr>
            <w:bCs/>
            <w:iCs/>
            <w:color w:val="000000" w:themeColor="text1"/>
          </w:rPr>
          <w:t xml:space="preserve">, and suggested </w:t>
        </w:r>
      </w:ins>
      <w:ins w:id="1032" w:author="Albi Celaj" w:date="2018-09-18T16:46:00Z">
        <w:r w:rsidR="00A957EA">
          <w:rPr>
            <w:bCs/>
            <w:iCs/>
            <w:color w:val="000000" w:themeColor="text1"/>
          </w:rPr>
          <w:t>straightforward extensions of this schematic</w:t>
        </w:r>
      </w:ins>
      <w:ins w:id="1033" w:author="Albi Celaj" w:date="2018-09-18T16:45:00Z">
        <w:r w:rsidR="00A957EA">
          <w:rPr>
            <w:bCs/>
            <w:iCs/>
            <w:color w:val="000000" w:themeColor="text1"/>
          </w:rPr>
          <w:t>.</w:t>
        </w:r>
      </w:ins>
      <w:ins w:id="1034" w:author="Albi Celaj" w:date="2018-09-18T16:46:00Z">
        <w:r w:rsidR="00A957EA">
          <w:rPr>
            <w:bCs/>
            <w:iCs/>
            <w:color w:val="000000" w:themeColor="text1"/>
          </w:rPr>
          <w:t xml:space="preserve"> </w:t>
        </w:r>
      </w:ins>
      <w:ins w:id="1035" w:author="Albi Celaj" w:date="2018-09-12T17:58:00Z">
        <w:r w:rsidR="005D55F2">
          <w:rPr>
            <w:bCs/>
            <w:iCs/>
            <w:color w:val="000000" w:themeColor="text1"/>
          </w:rPr>
          <w:t xml:space="preserve">For example, </w:t>
        </w:r>
      </w:ins>
      <w:ins w:id="1036" w:author="Albi Celaj" w:date="2018-09-12T18:03:00Z">
        <w:r w:rsidR="009725F4">
          <w:rPr>
            <w:bCs/>
            <w:iCs/>
            <w:color w:val="000000" w:themeColor="text1"/>
          </w:rPr>
          <w:t xml:space="preserve">while </w:t>
        </w:r>
      </w:ins>
      <w:ins w:id="1037" w:author="Albi Celaj" w:date="2018-09-12T18:04:00Z">
        <w:r w:rsidR="009725F4" w:rsidRPr="00135DD5">
          <w:rPr>
            <w:bCs/>
            <w:i/>
            <w:iCs/>
            <w:color w:val="000000" w:themeColor="text1"/>
            <w:rPrChange w:id="1038" w:author="Albi Celaj" w:date="2018-09-13T12:48:00Z">
              <w:rPr>
                <w:bCs/>
                <w:iCs/>
                <w:color w:val="000000" w:themeColor="text1"/>
              </w:rPr>
            </w:rPrChange>
          </w:rPr>
          <w:t>snq</w:t>
        </w:r>
      </w:ins>
      <w:ins w:id="1039" w:author="Albi Celaj" w:date="2018-09-13T12:48:00Z">
        <w:r w:rsidR="00135DD5" w:rsidRPr="00135DD5">
          <w:rPr>
            <w:bCs/>
            <w:i/>
            <w:iCs/>
            <w:color w:val="000000" w:themeColor="text1"/>
            <w:rPrChange w:id="1040" w:author="Albi Celaj" w:date="2018-09-13T12:48:00Z">
              <w:rPr>
                <w:bCs/>
                <w:iCs/>
                <w:color w:val="000000" w:themeColor="text1"/>
              </w:rPr>
            </w:rPrChange>
          </w:rPr>
          <w:t>∆ybt1∆ycf1∆yor1∆</w:t>
        </w:r>
        <w:r w:rsidR="00135DD5">
          <w:rPr>
            <w:bCs/>
            <w:iCs/>
            <w:color w:val="000000" w:themeColor="text1"/>
          </w:rPr>
          <w:t xml:space="preserve"> </w:t>
        </w:r>
      </w:ins>
      <w:ins w:id="1041" w:author="Albi Celaj" w:date="2018-09-13T12:52:00Z">
        <w:r w:rsidR="00135DD5">
          <w:rPr>
            <w:bCs/>
            <w:iCs/>
            <w:color w:val="000000" w:themeColor="text1"/>
          </w:rPr>
          <w:t xml:space="preserve">was indeed </w:t>
        </w:r>
      </w:ins>
      <w:ins w:id="1042" w:author="Albi Celaj" w:date="2018-09-13T13:02:00Z">
        <w:r w:rsidR="00766CC7">
          <w:rPr>
            <w:bCs/>
            <w:iCs/>
            <w:color w:val="000000" w:themeColor="text1"/>
          </w:rPr>
          <w:t>modeled</w:t>
        </w:r>
      </w:ins>
      <w:ins w:id="1043" w:author="Albi Celaj" w:date="2018-09-13T12:57:00Z">
        <w:r w:rsidR="00766CC7">
          <w:rPr>
            <w:bCs/>
            <w:iCs/>
            <w:color w:val="000000" w:themeColor="text1"/>
          </w:rPr>
          <w:t xml:space="preserve"> as </w:t>
        </w:r>
      </w:ins>
      <w:ins w:id="1044" w:author="Albi Celaj" w:date="2018-09-13T12:52:00Z">
        <w:r w:rsidR="00135DD5">
          <w:rPr>
            <w:bCs/>
            <w:iCs/>
            <w:color w:val="000000" w:themeColor="text1"/>
          </w:rPr>
          <w:t>more resistant to fluconazole and ketoconazole</w:t>
        </w:r>
      </w:ins>
      <w:ins w:id="1045" w:author="Albi Celaj" w:date="2018-09-13T12:51:00Z">
        <w:r w:rsidR="00135DD5">
          <w:rPr>
            <w:bCs/>
            <w:iCs/>
            <w:color w:val="000000" w:themeColor="text1"/>
          </w:rPr>
          <w:t xml:space="preserve"> than </w:t>
        </w:r>
      </w:ins>
      <w:ins w:id="1046" w:author="Albi Celaj" w:date="2018-09-13T12:52:00Z">
        <w:r w:rsidR="00135DD5">
          <w:rPr>
            <w:bCs/>
            <w:iCs/>
            <w:color w:val="000000" w:themeColor="text1"/>
          </w:rPr>
          <w:t xml:space="preserve">any subset of these knockouts, </w:t>
        </w:r>
      </w:ins>
      <w:ins w:id="1047" w:author="Albi Celaj" w:date="2018-09-19T14:14:00Z">
        <w:r w:rsidR="00F73A15">
          <w:rPr>
            <w:bCs/>
            <w:iCs/>
            <w:color w:val="000000" w:themeColor="text1"/>
          </w:rPr>
          <w:t>the four-knockout phenotype observed</w:t>
        </w:r>
      </w:ins>
      <w:r w:rsidR="00E97720">
        <w:rPr>
          <w:bCs/>
          <w:iCs/>
          <w:color w:val="000000" w:themeColor="text1"/>
        </w:rPr>
        <w:t xml:space="preserve"> was more fit than would be predicted by an additive inhibition model</w:t>
      </w:r>
      <w:ins w:id="1048" w:author="Albi Celaj" w:date="2018-09-19T14:15:00Z">
        <w:r w:rsidR="00F73A15">
          <w:rPr>
            <w:bCs/>
            <w:iCs/>
            <w:color w:val="000000" w:themeColor="text1"/>
          </w:rPr>
          <w:t xml:space="preserve"> </w:t>
        </w:r>
      </w:ins>
      <w:ins w:id="1049" w:author="Albi Celaj" w:date="2018-09-13T12:55:00Z">
        <w:r w:rsidR="00135DD5">
          <w:rPr>
            <w:bCs/>
            <w:iCs/>
            <w:color w:val="000000" w:themeColor="text1"/>
          </w:rPr>
          <w:t xml:space="preserve">(Fig. XX). </w:t>
        </w:r>
      </w:ins>
      <w:r w:rsidR="00E97720">
        <w:rPr>
          <w:bCs/>
          <w:iCs/>
          <w:color w:val="000000" w:themeColor="text1"/>
        </w:rPr>
        <w:t xml:space="preserve"> T</w:t>
      </w:r>
      <w:ins w:id="1050" w:author="Albi Celaj" w:date="2018-09-19T14:14:00Z">
        <w:r w:rsidR="00F73A15">
          <w:rPr>
            <w:bCs/>
            <w:iCs/>
            <w:color w:val="000000" w:themeColor="text1"/>
          </w:rPr>
          <w:t xml:space="preserve">he addition of a single hidden neuron mediating the inhibitory input from these four genes allowed </w:t>
        </w:r>
      </w:ins>
      <w:ins w:id="1051" w:author="Albi Celaj" w:date="2018-09-19T14:16:00Z">
        <w:r w:rsidR="00983E48">
          <w:rPr>
            <w:bCs/>
            <w:iCs/>
            <w:color w:val="000000" w:themeColor="text1"/>
          </w:rPr>
          <w:t xml:space="preserve">modelling of non-additive inhibition, and more accurately reconstructed the </w:t>
        </w:r>
      </w:ins>
      <w:r w:rsidR="00E97720">
        <w:rPr>
          <w:bCs/>
          <w:iCs/>
          <w:color w:val="000000" w:themeColor="text1"/>
        </w:rPr>
        <w:t>four-knockout phenotype</w:t>
      </w:r>
      <w:ins w:id="1052" w:author="Albi Celaj" w:date="2018-09-19T14:16:00Z">
        <w:r w:rsidR="00983E48">
          <w:rPr>
            <w:bCs/>
            <w:iCs/>
            <w:color w:val="000000" w:themeColor="text1"/>
          </w:rPr>
          <w:t xml:space="preserve"> </w:t>
        </w:r>
      </w:ins>
      <w:ins w:id="1053" w:author="Albi Celaj" w:date="2018-09-18T16:34:00Z">
        <w:r w:rsidR="00646502">
          <w:rPr>
            <w:bCs/>
            <w:iCs/>
            <w:color w:val="000000" w:themeColor="text1"/>
          </w:rPr>
          <w:t>(p &lt; XX, Fig XX).</w:t>
        </w:r>
      </w:ins>
      <w:ins w:id="1054" w:author="Albi Celaj" w:date="2018-09-18T16:36:00Z">
        <w:r w:rsidR="00646502">
          <w:rPr>
            <w:bCs/>
            <w:iCs/>
            <w:color w:val="000000" w:themeColor="text1"/>
          </w:rPr>
          <w:t xml:space="preserve"> </w:t>
        </w:r>
      </w:ins>
      <w:ins w:id="1055" w:author="Albi Celaj" w:date="2018-09-19T14:24:00Z">
        <w:r w:rsidR="000C01B2">
          <w:rPr>
            <w:bCs/>
            <w:iCs/>
            <w:color w:val="000000" w:themeColor="text1"/>
          </w:rPr>
          <w:t>Such n</w:t>
        </w:r>
      </w:ins>
      <w:ins w:id="1056" w:author="Albi Celaj" w:date="2018-09-13T13:04:00Z">
        <w:r w:rsidR="0091525E">
          <w:rPr>
            <w:bCs/>
            <w:iCs/>
            <w:color w:val="000000" w:themeColor="text1"/>
          </w:rPr>
          <w:t>on-additive inhibition might be expected</w:t>
        </w:r>
      </w:ins>
      <w:ins w:id="1057" w:author="Albi Celaj" w:date="2018-09-13T13:05:00Z">
        <w:r w:rsidR="001058AB">
          <w:rPr>
            <w:bCs/>
            <w:iCs/>
            <w:color w:val="000000" w:themeColor="text1"/>
          </w:rPr>
          <w:t>,</w:t>
        </w:r>
      </w:ins>
      <w:ins w:id="1058" w:author="Albi Celaj" w:date="2018-09-13T13:04:00Z">
        <w:r w:rsidR="0091525E">
          <w:rPr>
            <w:bCs/>
            <w:iCs/>
            <w:color w:val="000000" w:themeColor="text1"/>
          </w:rPr>
          <w:t xml:space="preserve"> for example, if inhibition </w:t>
        </w:r>
      </w:ins>
      <w:ins w:id="1059" w:author="Albi Celaj" w:date="2018-09-18T16:41:00Z">
        <w:r w:rsidR="00D33484">
          <w:rPr>
            <w:bCs/>
            <w:iCs/>
            <w:color w:val="000000" w:themeColor="text1"/>
          </w:rPr>
          <w:t>is med</w:t>
        </w:r>
        <w:r w:rsidR="004507A4">
          <w:rPr>
            <w:bCs/>
            <w:iCs/>
            <w:color w:val="000000" w:themeColor="text1"/>
          </w:rPr>
          <w:t xml:space="preserve">iated by a </w:t>
        </w:r>
      </w:ins>
      <w:ins w:id="1060" w:author="Albi Celaj" w:date="2018-09-19T14:20:00Z">
        <w:r w:rsidR="004507A4">
          <w:rPr>
            <w:bCs/>
            <w:iCs/>
            <w:color w:val="000000" w:themeColor="text1"/>
          </w:rPr>
          <w:t>hidden</w:t>
        </w:r>
      </w:ins>
      <w:ins w:id="1061" w:author="Albi Celaj" w:date="2018-09-18T16:41:00Z">
        <w:r w:rsidR="00D33484">
          <w:rPr>
            <w:bCs/>
            <w:iCs/>
            <w:color w:val="000000" w:themeColor="text1"/>
          </w:rPr>
          <w:t xml:space="preserve"> factor</w:t>
        </w:r>
      </w:ins>
      <w:ins w:id="1062" w:author="Albi Celaj" w:date="2018-09-13T13:04:00Z">
        <w:r w:rsidR="0091525E">
          <w:rPr>
            <w:bCs/>
            <w:iCs/>
            <w:color w:val="000000" w:themeColor="text1"/>
          </w:rPr>
          <w:t>.</w:t>
        </w:r>
        <w:r w:rsidR="00A525EB">
          <w:rPr>
            <w:bCs/>
            <w:iCs/>
            <w:color w:val="000000" w:themeColor="text1"/>
          </w:rPr>
          <w:t xml:space="preserve">  </w:t>
        </w:r>
      </w:ins>
      <w:ins w:id="1063" w:author="Albi Celaj" w:date="2018-09-18T16:42:00Z">
        <w:r w:rsidR="002453EC">
          <w:rPr>
            <w:bCs/>
            <w:iCs/>
            <w:color w:val="000000" w:themeColor="text1"/>
          </w:rPr>
          <w:t xml:space="preserve">In another example, observed </w:t>
        </w:r>
      </w:ins>
      <w:r w:rsidR="00E97720">
        <w:rPr>
          <w:bCs/>
          <w:iCs/>
          <w:color w:val="000000" w:themeColor="text1"/>
        </w:rPr>
        <w:t xml:space="preserve">landscape </w:t>
      </w:r>
      <w:ins w:id="1064" w:author="Albi Celaj" w:date="2018-09-18T16:42:00Z">
        <w:r w:rsidR="002453EC">
          <w:rPr>
            <w:bCs/>
            <w:iCs/>
            <w:color w:val="000000" w:themeColor="text1"/>
          </w:rPr>
          <w:t xml:space="preserve">in valinomycin </w:t>
        </w:r>
      </w:ins>
      <w:ins w:id="1065" w:author="Albi Celaj" w:date="2018-09-19T14:19:00Z">
        <w:r w:rsidR="001D73FA">
          <w:rPr>
            <w:bCs/>
            <w:iCs/>
            <w:color w:val="000000" w:themeColor="text1"/>
          </w:rPr>
          <w:t>w</w:t>
        </w:r>
      </w:ins>
      <w:r w:rsidR="00E97720">
        <w:rPr>
          <w:bCs/>
          <w:iCs/>
          <w:color w:val="000000" w:themeColor="text1"/>
        </w:rPr>
        <w:t>as overall</w:t>
      </w:r>
      <w:ins w:id="1066" w:author="Albi Celaj" w:date="2018-09-19T14:19:00Z">
        <w:r w:rsidR="001D73FA">
          <w:rPr>
            <w:bCs/>
            <w:iCs/>
            <w:color w:val="000000" w:themeColor="text1"/>
          </w:rPr>
          <w:t xml:space="preserve"> poorly recapitulated</w:t>
        </w:r>
      </w:ins>
      <w:ins w:id="1067" w:author="Albi Celaj" w:date="2018-09-19T14:18:00Z">
        <w:r w:rsidR="001D73FA">
          <w:rPr>
            <w:bCs/>
            <w:iCs/>
            <w:color w:val="000000" w:themeColor="text1"/>
          </w:rPr>
          <w:t xml:space="preserve"> </w:t>
        </w:r>
      </w:ins>
      <w:r w:rsidR="005B09A5">
        <w:rPr>
          <w:bCs/>
          <w:iCs/>
          <w:color w:val="000000" w:themeColor="text1"/>
        </w:rPr>
        <w:t xml:space="preserve">by this </w:t>
      </w:r>
      <w:r w:rsidR="005B09A5">
        <w:rPr>
          <w:bCs/>
          <w:iCs/>
          <w:color w:val="000000" w:themeColor="text1"/>
        </w:rPr>
        <w:lastRenderedPageBreak/>
        <w:t>schematic</w:t>
      </w:r>
      <w:r w:rsidR="00434F1A">
        <w:rPr>
          <w:bCs/>
          <w:iCs/>
          <w:color w:val="000000" w:themeColor="text1"/>
        </w:rPr>
        <w:t xml:space="preserve"> </w:t>
      </w:r>
      <w:ins w:id="1068" w:author="Albi Celaj" w:date="2018-09-19T14:18:00Z">
        <w:r w:rsidR="001D73FA">
          <w:rPr>
            <w:bCs/>
            <w:iCs/>
            <w:color w:val="000000" w:themeColor="text1"/>
          </w:rPr>
          <w:t>(</w:t>
        </w:r>
      </w:ins>
      <w:r w:rsidR="00D24A90">
        <w:rPr>
          <w:bCs/>
          <w:iCs/>
          <w:color w:val="000000" w:themeColor="text1"/>
        </w:rPr>
        <w:t>XX</w:t>
      </w:r>
      <w:ins w:id="1069" w:author="Albi Celaj" w:date="2018-09-19T14:18:00Z">
        <w:r w:rsidR="001D73FA">
          <w:rPr>
            <w:bCs/>
            <w:iCs/>
            <w:color w:val="000000" w:themeColor="text1"/>
          </w:rPr>
          <w:t>).</w:t>
        </w:r>
      </w:ins>
      <w:ins w:id="1070" w:author="Albi Celaj" w:date="2018-09-19T14:19:00Z">
        <w:r w:rsidR="001D73FA">
          <w:rPr>
            <w:bCs/>
            <w:iCs/>
            <w:color w:val="000000" w:themeColor="text1"/>
          </w:rPr>
          <w:t xml:space="preserve"> </w:t>
        </w:r>
      </w:ins>
      <w:ins w:id="1071" w:author="Albi Celaj" w:date="2018-09-19T14:20:00Z">
        <w:r w:rsidR="00FA0E93">
          <w:rPr>
            <w:bCs/>
            <w:iCs/>
            <w:color w:val="000000" w:themeColor="text1"/>
          </w:rPr>
          <w:t xml:space="preserve">As it has been </w:t>
        </w:r>
      </w:ins>
      <w:ins w:id="1072" w:author="Albi Celaj" w:date="2018-09-19T14:22:00Z">
        <w:r w:rsidR="000C01B2">
          <w:rPr>
            <w:bCs/>
            <w:iCs/>
            <w:color w:val="000000" w:themeColor="text1"/>
          </w:rPr>
          <w:t xml:space="preserve">observed </w:t>
        </w:r>
      </w:ins>
      <w:ins w:id="1073" w:author="Albi Celaj" w:date="2018-09-19T14:21:00Z">
        <w:r w:rsidR="000C01B2">
          <w:rPr>
            <w:bCs/>
            <w:iCs/>
            <w:color w:val="000000" w:themeColor="text1"/>
          </w:rPr>
          <w:t>that the 16-deletion strain is more resistant to valinomycin than the wildtype</w:t>
        </w:r>
      </w:ins>
      <w:ins w:id="1074" w:author="Albi Celaj" w:date="2018-09-19T14:22:00Z">
        <w:r w:rsidR="000C01B2">
          <w:rPr>
            <w:bCs/>
            <w:iCs/>
            <w:color w:val="000000" w:themeColor="text1"/>
          </w:rPr>
          <w:t xml:space="preserve">, it is likely that other factors </w:t>
        </w:r>
      </w:ins>
      <w:r w:rsidR="00AF4C2E">
        <w:rPr>
          <w:bCs/>
          <w:iCs/>
          <w:color w:val="000000" w:themeColor="text1"/>
        </w:rPr>
        <w:t xml:space="preserve">beyond the ABC transpoters </w:t>
      </w:r>
      <w:ins w:id="1075" w:author="Albi Celaj" w:date="2018-09-19T14:22:00Z">
        <w:r w:rsidR="000C01B2">
          <w:rPr>
            <w:bCs/>
            <w:iCs/>
            <w:color w:val="000000" w:themeColor="text1"/>
          </w:rPr>
          <w:t>mediate resistance to this compound</w:t>
        </w:r>
      </w:ins>
      <w:r w:rsidR="000C01B2">
        <w:rPr>
          <w:bCs/>
          <w:iCs/>
          <w:color w:val="000000" w:themeColor="text1"/>
        </w:rPr>
        <w:fldChar w:fldCharType="begin" w:fldLock="1"/>
      </w:r>
      <w:r w:rsidR="00AF4C2E">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0C01B2">
        <w:rPr>
          <w:bCs/>
          <w:iCs/>
          <w:color w:val="000000" w:themeColor="text1"/>
        </w:rPr>
        <w:fldChar w:fldCharType="separate"/>
      </w:r>
      <w:r w:rsidR="000C01B2" w:rsidRPr="000C01B2">
        <w:rPr>
          <w:bCs/>
          <w:iCs/>
          <w:noProof/>
          <w:color w:val="000000" w:themeColor="text1"/>
          <w:vertAlign w:val="superscript"/>
        </w:rPr>
        <w:t>18</w:t>
      </w:r>
      <w:r w:rsidR="000C01B2">
        <w:rPr>
          <w:bCs/>
          <w:iCs/>
          <w:color w:val="000000" w:themeColor="text1"/>
        </w:rPr>
        <w:fldChar w:fldCharType="end"/>
      </w:r>
      <w:ins w:id="1076" w:author="Albi Celaj" w:date="2018-09-19T14:22:00Z">
        <w:r w:rsidR="000C01B2">
          <w:rPr>
            <w:bCs/>
            <w:iCs/>
            <w:color w:val="000000" w:themeColor="text1"/>
          </w:rPr>
          <w:t xml:space="preserve">.  </w:t>
        </w:r>
      </w:ins>
      <w:r w:rsidR="00C31906">
        <w:rPr>
          <w:bCs/>
          <w:iCs/>
          <w:color w:val="000000" w:themeColor="text1"/>
        </w:rPr>
        <w:t>The 16-deletion strain has also been observed to be hyper-resistant to aureobastidin A</w:t>
      </w:r>
      <w:ins w:id="1077" w:author="Albi Celaj" w:date="2018-09-19T14:22:00Z">
        <w:r w:rsidR="00AF4C2E">
          <w:rPr>
            <w:bCs/>
            <w:iCs/>
            <w:color w:val="000000" w:themeColor="text1"/>
          </w:rPr>
          <w:t xml:space="preserve">, </w:t>
        </w:r>
      </w:ins>
      <w:r w:rsidR="00C26E96">
        <w:rPr>
          <w:bCs/>
          <w:iCs/>
          <w:color w:val="000000" w:themeColor="text1"/>
        </w:rPr>
        <w:t>finding</w:t>
      </w:r>
      <w:r w:rsidR="00C31906">
        <w:rPr>
          <w:bCs/>
          <w:iCs/>
          <w:color w:val="000000" w:themeColor="text1"/>
        </w:rPr>
        <w:t xml:space="preserve"> that</w:t>
      </w:r>
      <w:r w:rsidR="00AF4C2E">
        <w:rPr>
          <w:bCs/>
          <w:iCs/>
          <w:color w:val="000000" w:themeColor="text1"/>
        </w:rPr>
        <w:t xml:space="preserve"> </w:t>
      </w:r>
      <w:r w:rsidR="00AF4C2E" w:rsidRPr="00CC2184">
        <w:rPr>
          <w:bCs/>
          <w:i/>
          <w:iCs/>
          <w:color w:val="000000" w:themeColor="text1"/>
        </w:rPr>
        <w:t>pdr5∆yor1∆</w:t>
      </w:r>
      <w:r w:rsidR="00AF4C2E">
        <w:rPr>
          <w:bCs/>
          <w:iCs/>
          <w:color w:val="000000" w:themeColor="text1"/>
        </w:rPr>
        <w:t xml:space="preserve"> results in the induction of the Pdr1 regulon, which up-regulates</w:t>
      </w:r>
      <w:r w:rsidR="00AF4C2E">
        <w:rPr>
          <w:bCs/>
          <w:iCs/>
          <w:color w:val="000000" w:themeColor="text1"/>
        </w:rPr>
        <w:t xml:space="preserve"> numerous drug resistance genes</w:t>
      </w:r>
      <w:r w:rsidR="00AF4C2E">
        <w:rPr>
          <w:bCs/>
          <w:iCs/>
          <w:color w:val="000000" w:themeColor="text1"/>
        </w:rPr>
        <w:fldChar w:fldCharType="begin" w:fldLock="1"/>
      </w:r>
      <w:r w:rsidR="00AF4C2E">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"&lt;sup&gt;39&lt;/sup&gt;", "plainTextFormattedCitation" : "39" }, "properties" : { "noteIndex" : 0 }, "schema" : "https://github.com/citation-style-language/schema/raw/master/csl-citation.json" }</w:instrText>
      </w:r>
      <w:r w:rsidR="00AF4C2E">
        <w:rPr>
          <w:bCs/>
          <w:iCs/>
          <w:color w:val="000000" w:themeColor="text1"/>
        </w:rPr>
        <w:fldChar w:fldCharType="separate"/>
      </w:r>
      <w:r w:rsidR="00AF4C2E" w:rsidRPr="00AF4C2E">
        <w:rPr>
          <w:bCs/>
          <w:iCs/>
          <w:noProof/>
          <w:color w:val="000000" w:themeColor="text1"/>
          <w:vertAlign w:val="superscript"/>
        </w:rPr>
        <w:t>39</w:t>
      </w:r>
      <w:r w:rsidR="00AF4C2E">
        <w:rPr>
          <w:bCs/>
          <w:iCs/>
          <w:color w:val="000000" w:themeColor="text1"/>
        </w:rPr>
        <w:fldChar w:fldCharType="end"/>
      </w:r>
      <w:r w:rsidR="00AF4C2E">
        <w:rPr>
          <w:bCs/>
          <w:iCs/>
          <w:color w:val="000000" w:themeColor="text1"/>
        </w:rPr>
        <w:t xml:space="preserve">.  </w:t>
      </w:r>
      <w:r w:rsidR="00AF4C2E">
        <w:rPr>
          <w:bCs/>
          <w:iCs/>
          <w:color w:val="000000" w:themeColor="text1"/>
        </w:rPr>
        <w:t xml:space="preserve">To </w:t>
      </w:r>
      <w:r w:rsidR="00E97720">
        <w:rPr>
          <w:bCs/>
          <w:iCs/>
          <w:color w:val="000000" w:themeColor="text1"/>
        </w:rPr>
        <w:t>incoporate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our model</w:t>
      </w:r>
      <w:r w:rsidR="00C31906">
        <w:rPr>
          <w:bCs/>
          <w:iCs/>
          <w:color w:val="000000" w:themeColor="text1"/>
        </w:rPr>
        <w:t xml:space="preserve">, we added an 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w:t>
      </w:r>
      <w:r w:rsidR="00C31906">
        <w:rPr>
          <w:bCs/>
          <w:iCs/>
          <w:color w:val="000000" w:themeColor="text1"/>
        </w:rPr>
        <w:t>(r = XX, p = XX, Fig. XX)</w:t>
      </w:r>
      <w:r w:rsidR="00C31906">
        <w:rPr>
          <w:bCs/>
          <w:iCs/>
          <w:color w:val="000000" w:themeColor="text1"/>
        </w:rPr>
        <w:t xml:space="preserve">,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p>
    <w:p w14:paraId="4874B201" w14:textId="6645CDBA" w:rsidR="00AE1CE2" w:rsidRPr="005D55F2" w:rsidDel="00766CC7" w:rsidRDefault="00AE1CE2" w:rsidP="00112958">
      <w:pPr>
        <w:jc w:val="both"/>
        <w:rPr>
          <w:del w:id="1078" w:author="Albi Celaj" w:date="2018-09-13T13:01:00Z"/>
          <w:bCs/>
          <w:iCs/>
          <w:color w:val="000000" w:themeColor="text1"/>
        </w:rPr>
      </w:pPr>
    </w:p>
    <w:p w14:paraId="6155307F" w14:textId="728A928F" w:rsidR="00E551E7" w:rsidRDefault="00E551E7" w:rsidP="00386B48">
      <w:pPr>
        <w:jc w:val="both"/>
        <w:rPr>
          <w:bCs/>
          <w:iCs/>
          <w:color w:val="000000" w:themeColor="text1"/>
        </w:rPr>
      </w:pPr>
    </w:p>
    <w:p w14:paraId="50184259" w14:textId="77777777" w:rsidR="0057641F" w:rsidRDefault="0057641F" w:rsidP="0057641F">
      <w:pPr>
        <w:jc w:val="both"/>
        <w:rPr>
          <w:bCs/>
          <w:iCs/>
          <w:color w:val="000000" w:themeColor="text1"/>
        </w:rPr>
      </w:pPr>
    </w:p>
    <w:p w14:paraId="0DD932AE" w14:textId="1E8DFEF4"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CA1F33">
        <w:rPr>
          <w:b/>
          <w:bCs/>
          <w:iCs/>
          <w:color w:val="000000" w:themeColor="text1"/>
        </w:rPr>
        <w:t xml:space="preserve">a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5038AAF3" w14:textId="1A8A6ECE" w:rsidR="00951809" w:rsidRPr="00062A8E" w:rsidRDefault="000D6E54" w:rsidP="004D0055">
      <w:pPr>
        <w:jc w:val="both"/>
        <w:rPr>
          <w:bCs/>
          <w:i/>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1079"/>
      <w:r w:rsidR="008F364B" w:rsidRPr="002930F2">
        <w:rPr>
          <w:bCs/>
          <w:iCs/>
          <w:color w:val="000000" w:themeColor="text1"/>
        </w:rPr>
        <w:t>pool</w:t>
      </w:r>
      <w:commentRangeEnd w:id="1079"/>
      <w:r w:rsidR="008F364B" w:rsidRPr="002930F2">
        <w:rPr>
          <w:bCs/>
          <w:iCs/>
          <w:color w:val="000000" w:themeColor="text1"/>
        </w:rPr>
        <w:t xml:space="preserve"> data</w:t>
      </w:r>
      <w:r w:rsidR="008F364B" w:rsidRPr="002930F2">
        <w:rPr>
          <w:rStyle w:val="CommentReference"/>
          <w:color w:val="000000" w:themeColor="text1"/>
        </w:rPr>
        <w:commentReference w:id="1079"/>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ins w:id="1080" w:author="Albi Celaj" w:date="2018-09-12T16:35:00Z">
        <w:r w:rsidR="00B24705">
          <w:rPr>
            <w:bCs/>
            <w:iCs/>
            <w:color w:val="000000" w:themeColor="text1"/>
          </w:rPr>
          <w:t xml:space="preserve">is </w:t>
        </w:r>
      </w:ins>
      <w:r w:rsidR="00BA3C21" w:rsidRPr="00087F63">
        <w:rPr>
          <w:bCs/>
          <w:iCs/>
          <w:color w:val="000000" w:themeColor="text1"/>
        </w:rPr>
        <w:t xml:space="preserve">thought to </w:t>
      </w:r>
      <w:r w:rsidR="00BA3C21" w:rsidRPr="00BA3C21">
        <w:rPr>
          <w:bCs/>
          <w:iCs/>
          <w:color w:val="000000" w:themeColor="text1"/>
        </w:rPr>
        <w:t xml:space="preserve">be </w:t>
      </w:r>
      <w:ins w:id="1081" w:author="Albi Celaj" w:date="2018-09-13T13:07:00Z">
        <w:r w:rsidR="00263C53">
          <w:rPr>
            <w:bCs/>
            <w:iCs/>
            <w:color w:val="000000" w:themeColor="text1"/>
          </w:rPr>
          <w:t xml:space="preserve">indirectly </w:t>
        </w:r>
      </w:ins>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AF4C2E">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BA3C21" w:rsidRPr="00BA3C21">
        <w:rPr>
          <w:bCs/>
          <w:iCs/>
          <w:color w:val="000000" w:themeColor="text1"/>
        </w:rPr>
        <w:fldChar w:fldCharType="separate"/>
      </w:r>
      <w:r w:rsidR="000C01B2" w:rsidRPr="000C01B2">
        <w:rPr>
          <w:bCs/>
          <w:iCs/>
          <w:noProof/>
          <w:color w:val="000000" w:themeColor="text1"/>
          <w:vertAlign w:val="superscript"/>
        </w:rPr>
        <w:t>27</w:t>
      </w:r>
      <w:r w:rsidR="00BA3C21" w:rsidRPr="00BA3C21">
        <w:rPr>
          <w:bCs/>
          <w:iCs/>
          <w:color w:val="000000" w:themeColor="text1"/>
        </w:rPr>
        <w:fldChar w:fldCharType="end"/>
      </w:r>
      <w:r w:rsidR="00BA3C21" w:rsidRPr="00BA3C21">
        <w:rPr>
          <w:bCs/>
          <w:iCs/>
          <w:color w:val="000000" w:themeColor="text1"/>
        </w:rPr>
        <w:t xml:space="preserve">  To investigate whether </w:t>
      </w:r>
      <w:r w:rsidR="00BA3C21" w:rsidRPr="00BA3C21">
        <w:rPr>
          <w:bCs/>
          <w:i/>
          <w:iCs/>
          <w:color w:val="000000" w:themeColor="text1"/>
        </w:rPr>
        <w:t xml:space="preserve">PDR5 </w:t>
      </w:r>
      <w:r w:rsidR="00BA3C21" w:rsidRPr="00BA3C21">
        <w:rPr>
          <w:bCs/>
          <w:iCs/>
          <w:color w:val="000000" w:themeColor="text1"/>
        </w:rPr>
        <w:t>mR</w:t>
      </w:r>
      <w:r w:rsidR="00E670A6">
        <w:rPr>
          <w:bCs/>
          <w:iCs/>
          <w:color w:val="000000" w:themeColor="text1"/>
        </w:rPr>
        <w:t xml:space="preserve">NA abundance was </w:t>
      </w:r>
      <w:r w:rsidR="003D6785">
        <w:rPr>
          <w:bCs/>
          <w:iCs/>
          <w:color w:val="000000" w:themeColor="text1"/>
        </w:rPr>
        <w:t xml:space="preserve">indeed </w:t>
      </w:r>
      <w:r w:rsidR="00E670A6">
        <w:rPr>
          <w:bCs/>
          <w:iCs/>
          <w:color w:val="000000" w:themeColor="text1"/>
        </w:rPr>
        <w:t>elevated in</w:t>
      </w:r>
      <w:r w:rsidR="00BA3C21" w:rsidRPr="00BA3C21">
        <w:rPr>
          <w:bCs/>
          <w:iCs/>
          <w:color w:val="000000" w:themeColor="text1"/>
        </w:rPr>
        <w:t xml:space="preserve"> </w:t>
      </w:r>
      <w:r w:rsidR="00BA3C21" w:rsidRPr="00BA3C21">
        <w:rPr>
          <w:bCs/>
          <w:i/>
          <w:iCs/>
          <w:color w:val="000000" w:themeColor="text1"/>
        </w:rPr>
        <w:t xml:space="preserve">snq2∆yor1∆ybt1∆ycf1∆ </w:t>
      </w:r>
      <w:r w:rsidR="00BA3C21" w:rsidRPr="00BA3C21">
        <w:rPr>
          <w:bCs/>
          <w:iCs/>
          <w:color w:val="000000" w:themeColor="text1"/>
        </w:rPr>
        <w:t>compared to the wild type</w:t>
      </w:r>
      <w:r w:rsidR="00721A97">
        <w:rPr>
          <w:bCs/>
          <w:iCs/>
          <w:color w:val="000000" w:themeColor="text1"/>
        </w:rPr>
        <w:t xml:space="preserve">, </w:t>
      </w:r>
      <w:r w:rsidR="00BA3C21" w:rsidRPr="00BA3C21">
        <w:rPr>
          <w:bCs/>
          <w:iCs/>
          <w:color w:val="000000" w:themeColor="text1"/>
        </w:rPr>
        <w:t xml:space="preserve">we performed qRT-PCR.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w:t>
      </w:r>
      <w:r w:rsidR="00BA3C21" w:rsidRPr="00BA3C21">
        <w:rPr>
          <w:bCs/>
          <w:i/>
          <w:iCs/>
          <w:color w:val="000000" w:themeColor="text1"/>
        </w:rPr>
        <w:t xml:space="preserve">snq2∆yor1∆ybt1∆ycf1∆ </w:t>
      </w:r>
      <w:r w:rsidR="00062A8E">
        <w:rPr>
          <w:bCs/>
          <w:iCs/>
          <w:color w:val="000000" w:themeColor="text1"/>
        </w:rPr>
        <w:t>relative to the wild type</w:t>
      </w:r>
      <w:r w:rsidR="00BA3C21" w:rsidRPr="00BA3C21">
        <w:rPr>
          <w:bCs/>
          <w:iCs/>
          <w:color w:val="000000" w:themeColor="text1"/>
        </w:rPr>
        <w:t xml:space="preserve">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434F1A">
        <w:rPr>
          <w:bCs/>
          <w:iCs/>
          <w:color w:val="000000" w:themeColor="text1"/>
        </w:rPr>
        <w:t>32</w:t>
      </w:r>
      <w:r w:rsidR="00BA3C21">
        <w:rPr>
          <w:bCs/>
          <w:iCs/>
          <w:color w:val="000000" w:themeColor="text1"/>
        </w:rPr>
        <w:t>;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w:t>
      </w:r>
      <w:r w:rsidR="00062A8E">
        <w:rPr>
          <w:bCs/>
          <w:iCs/>
          <w:color w:val="000000" w:themeColor="text1"/>
        </w:rPr>
        <w:t xml:space="preserve">either the </w:t>
      </w:r>
      <w:r w:rsidR="00062A8E" w:rsidRPr="00062A8E">
        <w:rPr>
          <w:bCs/>
          <w:i/>
          <w:iCs/>
          <w:color w:val="000000" w:themeColor="text1"/>
        </w:rPr>
        <w:t>snq2∆yor1∆</w:t>
      </w:r>
      <w:r w:rsidR="00062A8E">
        <w:rPr>
          <w:bCs/>
          <w:i/>
          <w:iCs/>
          <w:color w:val="000000" w:themeColor="text1"/>
        </w:rPr>
        <w:t xml:space="preserve"> </w:t>
      </w:r>
      <w:r w:rsidR="00062A8E">
        <w:rPr>
          <w:bCs/>
          <w:iCs/>
          <w:color w:val="000000" w:themeColor="text1"/>
        </w:rPr>
        <w:t>strain as previously reported</w:t>
      </w:r>
      <w:r w:rsidR="00062A8E">
        <w:rPr>
          <w:bCs/>
          <w:iCs/>
          <w:color w:val="000000" w:themeColor="text1"/>
        </w:rPr>
        <w:fldChar w:fldCharType="begin" w:fldLock="1"/>
      </w:r>
      <w:r w:rsidR="00AF4C2E">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062A8E">
        <w:rPr>
          <w:bCs/>
          <w:iCs/>
          <w:color w:val="000000" w:themeColor="text1"/>
        </w:rPr>
        <w:fldChar w:fldCharType="separate"/>
      </w:r>
      <w:r w:rsidR="000C01B2" w:rsidRPr="000C01B2">
        <w:rPr>
          <w:bCs/>
          <w:iCs/>
          <w:noProof/>
          <w:color w:val="000000" w:themeColor="text1"/>
          <w:vertAlign w:val="superscript"/>
        </w:rPr>
        <w:t>27</w:t>
      </w:r>
      <w:r w:rsidR="00062A8E">
        <w:rPr>
          <w:bCs/>
          <w:iCs/>
          <w:color w:val="000000" w:themeColor="text1"/>
        </w:rPr>
        <w:fldChar w:fldCharType="end"/>
      </w:r>
      <w:r w:rsidR="00062A8E">
        <w:rPr>
          <w:bCs/>
          <w:iCs/>
          <w:color w:val="000000" w:themeColor="text1"/>
        </w:rPr>
        <w:t xml:space="preserve">, or in the </w:t>
      </w:r>
      <w:r w:rsidR="00062A8E">
        <w:rPr>
          <w:bCs/>
          <w:i/>
          <w:iCs/>
          <w:color w:val="000000" w:themeColor="text1"/>
        </w:rPr>
        <w:t xml:space="preserve">ybt1∆ycf1∆ </w:t>
      </w:r>
      <w:r w:rsidR="00062A8E" w:rsidRPr="000349EA">
        <w:rPr>
          <w:bCs/>
          <w:iCs/>
          <w:color w:val="000000" w:themeColor="text1"/>
        </w:rPr>
        <w:t>strain</w:t>
      </w:r>
      <w:r w:rsidR="00062A8E">
        <w:rPr>
          <w:bCs/>
          <w:i/>
          <w:iCs/>
          <w:color w:val="000000" w:themeColor="text1"/>
        </w:rPr>
        <w:t xml:space="preserve">, </w:t>
      </w:r>
      <w:r w:rsidR="00062A8E">
        <w:rPr>
          <w:bCs/>
          <w:iCs/>
          <w:color w:val="000000" w:themeColor="text1"/>
        </w:rPr>
        <w:t>(p &gt; …, Fig XX),</w:t>
      </w:r>
      <w:r w:rsidR="00062A8E">
        <w:rPr>
          <w:bCs/>
          <w:i/>
          <w:iCs/>
          <w:color w:val="000000" w:themeColor="text1"/>
        </w:rPr>
        <w:t xml:space="preserve"> </w:t>
      </w:r>
      <w:r w:rsidR="00BE6747">
        <w:rPr>
          <w:bCs/>
          <w:iCs/>
          <w:color w:val="000000" w:themeColor="text1"/>
        </w:rPr>
        <w:t xml:space="preserve">suggesting </w:t>
      </w:r>
      <w:r w:rsidR="00703106">
        <w:rPr>
          <w:bCs/>
          <w:iCs/>
          <w:color w:val="000000" w:themeColor="text1"/>
        </w:rPr>
        <w:t>strain-specific difference</w:t>
      </w:r>
      <w:ins w:id="1082" w:author="Albi Celaj" w:date="2018-09-14T13:16:00Z">
        <w:r w:rsidR="004E55E8">
          <w:rPr>
            <w:bCs/>
            <w:iCs/>
            <w:color w:val="000000" w:themeColor="text1"/>
          </w:rPr>
          <w:t>s</w:t>
        </w:r>
      </w:ins>
      <w:del w:id="1083" w:author="Albi Celaj" w:date="2018-09-14T13:16:00Z">
        <w:r w:rsidR="00703106" w:rsidDel="004E55E8">
          <w:rPr>
            <w:bCs/>
            <w:iCs/>
            <w:color w:val="000000" w:themeColor="text1"/>
          </w:rPr>
          <w:delText>d</w:delText>
        </w:r>
      </w:del>
      <w:r w:rsidR="00703106">
        <w:rPr>
          <w:bCs/>
          <w:iCs/>
          <w:color w:val="000000" w:themeColor="text1"/>
        </w:rPr>
        <w:t xml:space="preserve"> in </w:t>
      </w:r>
      <w:r w:rsidR="00C04E29">
        <w:rPr>
          <w:bCs/>
          <w:iCs/>
          <w:color w:val="000000" w:themeColor="text1"/>
        </w:rPr>
        <w:t xml:space="preserve">the dynamics of </w:t>
      </w:r>
      <w:r w:rsidR="00B61F48">
        <w:rPr>
          <w:bCs/>
          <w:iCs/>
          <w:color w:val="000000" w:themeColor="text1"/>
        </w:rPr>
        <w:t>the compensatory activation</w:t>
      </w:r>
      <w:r w:rsidR="00703106">
        <w:rPr>
          <w:bCs/>
          <w:iCs/>
          <w:color w:val="000000" w:themeColor="text1"/>
        </w:rPr>
        <w:t xml:space="preserve"> phenomenon.</w:t>
      </w:r>
    </w:p>
    <w:p w14:paraId="7442EEDA" w14:textId="77777777" w:rsidR="00C47B8F" w:rsidRDefault="00C47B8F" w:rsidP="004D0055">
      <w:pPr>
        <w:jc w:val="both"/>
        <w:rPr>
          <w:bCs/>
          <w:iCs/>
          <w:color w:val="000000" w:themeColor="text1"/>
        </w:rPr>
      </w:pPr>
    </w:p>
    <w:p w14:paraId="6001454E" w14:textId="5FD754A3" w:rsidR="00C569A0" w:rsidRPr="002C20D8" w:rsidRDefault="00B67CDC" w:rsidP="00B24705">
      <w:pPr>
        <w:jc w:val="both"/>
        <w:rPr>
          <w:bCs/>
          <w:iCs/>
          <w:color w:val="000000" w:themeColor="text1"/>
          <w:rPrChange w:id="1084" w:author="Albi Celaj" w:date="2018-09-12T16:48:00Z">
            <w:rPr>
              <w:bCs/>
              <w:i/>
              <w:iCs/>
              <w:color w:val="000000" w:themeColor="text1"/>
            </w:rPr>
          </w:rPrChange>
        </w:rPr>
      </w:pPr>
      <w:r>
        <w:rPr>
          <w:bCs/>
          <w:iCs/>
          <w:color w:val="000000" w:themeColor="text1"/>
        </w:rPr>
        <w:t xml:space="preserve">We further explored the possibility of an alternative, ‘direct’ repression mechanism.  </w:t>
      </w:r>
      <w:r w:rsidR="00C47B8F">
        <w:rPr>
          <w:bCs/>
          <w:iCs/>
          <w:color w:val="000000" w:themeColor="text1"/>
        </w:rPr>
        <w:t xml:space="preserve">For example, </w:t>
      </w:r>
      <w:r w:rsidR="008C5E45">
        <w:rPr>
          <w:bCs/>
          <w:iCs/>
          <w:color w:val="000000" w:themeColor="text1"/>
        </w:rPr>
        <w:t xml:space="preserve">a </w:t>
      </w:r>
      <w:r w:rsidR="00721A97">
        <w:rPr>
          <w:bCs/>
          <w:iCs/>
          <w:color w:val="000000" w:themeColor="text1"/>
        </w:rPr>
        <w:t>previous study investigating compensatory activation of Snq2</w:t>
      </w:r>
      <w:r w:rsidR="00410933" w:rsidRPr="00C7070C">
        <w:rPr>
          <w:bCs/>
          <w:iCs/>
          <w:color w:val="000000" w:themeColor="text1"/>
        </w:rPr>
        <w:t xml:space="preserve">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AF4C2E">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"noteIndex" : 0 }, "schema" : "https://github.com/citation-style-language/schema/raw/master/csl-citation.json" }</w:instrText>
      </w:r>
      <w:r w:rsidR="00410933" w:rsidRPr="00C7070C">
        <w:rPr>
          <w:bCs/>
          <w:iCs/>
          <w:color w:val="000000" w:themeColor="text1"/>
        </w:rPr>
        <w:fldChar w:fldCharType="separate"/>
      </w:r>
      <w:r w:rsidR="000C01B2" w:rsidRPr="000C01B2">
        <w:rPr>
          <w:bCs/>
          <w:iCs/>
          <w:noProof/>
          <w:color w:val="000000" w:themeColor="text1"/>
          <w:vertAlign w:val="superscript"/>
        </w:rPr>
        <w:t>28</w:t>
      </w:r>
      <w:r w:rsidR="00410933" w:rsidRPr="00C7070C">
        <w:rPr>
          <w:bCs/>
          <w:iCs/>
          <w:color w:val="000000" w:themeColor="text1"/>
        </w:rPr>
        <w:fldChar w:fldCharType="end"/>
      </w:r>
      <w:r w:rsidR="00410933" w:rsidRPr="00C7070C">
        <w:rPr>
          <w:bCs/>
          <w:iCs/>
          <w:color w:val="000000" w:themeColor="text1"/>
        </w:rPr>
        <w:t xml:space="preserve">.  </w:t>
      </w:r>
      <w:r w:rsidR="00FC76B2">
        <w:rPr>
          <w:bCs/>
          <w:iCs/>
          <w:color w:val="000000" w:themeColor="text1"/>
        </w:rPr>
        <w:t>Consistent with an interaction-based repression</w:t>
      </w:r>
      <w:r w:rsidR="00C650EB">
        <w:rPr>
          <w:bCs/>
          <w:iCs/>
          <w:color w:val="000000" w:themeColor="text1"/>
        </w:rPr>
        <w:t xml:space="preserve"> model, </w:t>
      </w:r>
      <w:r w:rsidR="00C650EB" w:rsidRPr="00C7070C">
        <w:rPr>
          <w:bCs/>
          <w:iCs/>
          <w:color w:val="000000" w:themeColor="text1"/>
        </w:rPr>
        <w:t>homodimers of Pdr5</w:t>
      </w:r>
      <w:del w:id="1085" w:author="Albi Celaj" w:date="2018-09-12T16:35:00Z">
        <w:r w:rsidR="00C650EB" w:rsidRPr="00C7070C" w:rsidDel="00B24705">
          <w:rPr>
            <w:bCs/>
            <w:iCs/>
            <w:color w:val="000000" w:themeColor="text1"/>
          </w:rPr>
          <w:delText>p</w:delText>
        </w:r>
      </w:del>
      <w:r w:rsidR="00C650EB" w:rsidRPr="00C7070C">
        <w:rPr>
          <w:bCs/>
          <w:iCs/>
          <w:color w:val="000000" w:themeColor="text1"/>
        </w:rPr>
        <w:t>, Snq2</w:t>
      </w:r>
      <w:del w:id="1086" w:author="Albi Celaj" w:date="2018-09-12T16:35:00Z">
        <w:r w:rsidR="00C650EB" w:rsidRPr="00C7070C" w:rsidDel="00B24705">
          <w:rPr>
            <w:bCs/>
            <w:iCs/>
            <w:color w:val="000000" w:themeColor="text1"/>
          </w:rPr>
          <w:delText>p</w:delText>
        </w:r>
      </w:del>
      <w:r w:rsidR="00C650EB" w:rsidRPr="00C7070C">
        <w:rPr>
          <w:bCs/>
          <w:iCs/>
          <w:color w:val="000000" w:themeColor="text1"/>
        </w:rPr>
        <w:t>, and Yor1</w:t>
      </w:r>
      <w:del w:id="1087" w:author="Albi Celaj" w:date="2018-09-12T16:35:00Z">
        <w:r w:rsidR="00C650EB" w:rsidRPr="00C7070C" w:rsidDel="00B24705">
          <w:rPr>
            <w:bCs/>
            <w:iCs/>
            <w:color w:val="000000" w:themeColor="text1"/>
          </w:rPr>
          <w:delText>p</w:delText>
        </w:r>
      </w:del>
      <w:r w:rsidR="00C650EB" w:rsidRPr="00C7070C">
        <w:rPr>
          <w:bCs/>
          <w:iCs/>
          <w:color w:val="000000" w:themeColor="text1"/>
        </w:rPr>
        <w:t xml:space="preserve"> have been detected using the mDHFR protein complementation assay (PCA)</w:t>
      </w:r>
      <w:r w:rsidR="00C650EB" w:rsidRPr="00C7070C">
        <w:rPr>
          <w:bCs/>
          <w:iCs/>
          <w:color w:val="000000" w:themeColor="text1"/>
        </w:rPr>
        <w:fldChar w:fldCharType="begin" w:fldLock="1"/>
      </w:r>
      <w:r w:rsidR="00AF4C2E">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"&lt;sup&gt;40,41&lt;/sup&gt;", "plainTextFormattedCitation" : "40,41", "previouslyFormattedCitation" : "&lt;sup&gt;39,40&lt;/sup&gt;" }, "properties" : { "noteIndex" : 0 }, "schema" : "https://github.com/citation-style-language/schema/raw/master/csl-citation.json" }</w:instrText>
      </w:r>
      <w:r w:rsidR="00C650EB" w:rsidRPr="00C7070C">
        <w:rPr>
          <w:bCs/>
          <w:iCs/>
          <w:color w:val="000000" w:themeColor="text1"/>
        </w:rPr>
        <w:fldChar w:fldCharType="separate"/>
      </w:r>
      <w:r w:rsidR="00AF4C2E" w:rsidRPr="00AF4C2E">
        <w:rPr>
          <w:bCs/>
          <w:iCs/>
          <w:noProof/>
          <w:color w:val="000000" w:themeColor="text1"/>
          <w:vertAlign w:val="superscript"/>
        </w:rPr>
        <w:t>40,41</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w:t>
      </w:r>
      <w:del w:id="1088" w:author="Albi Celaj" w:date="2018-09-12T16:36:00Z">
        <w:r w:rsidR="00C650EB" w:rsidRPr="00C7070C" w:rsidDel="00B24705">
          <w:rPr>
            <w:bCs/>
            <w:iCs/>
            <w:color w:val="000000" w:themeColor="text1"/>
          </w:rPr>
          <w:delText>p</w:delText>
        </w:r>
      </w:del>
      <w:r w:rsidR="00C650EB" w:rsidRPr="00C7070C">
        <w:rPr>
          <w:bCs/>
          <w:iCs/>
          <w:color w:val="000000" w:themeColor="text1"/>
        </w:rPr>
        <w:t xml:space="preserve"> homodimer has also been detected using the membrane yeast-two-hybrid (MYTH)</w:t>
      </w:r>
      <w:r w:rsidR="00C650EB" w:rsidRPr="00C7070C">
        <w:rPr>
          <w:bCs/>
          <w:iCs/>
          <w:color w:val="000000" w:themeColor="text1"/>
        </w:rPr>
        <w:fldChar w:fldCharType="begin" w:fldLock="1"/>
      </w:r>
      <w:r w:rsidR="00AF4C2E">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"noteIndex" : 0 }, "schema" : "https://github.com/citation-style-language/schema/raw/master/csl-citation.json" }</w:instrText>
      </w:r>
      <w:r w:rsidR="00C650EB" w:rsidRPr="00C7070C">
        <w:rPr>
          <w:bCs/>
          <w:iCs/>
          <w:color w:val="000000" w:themeColor="text1"/>
        </w:rPr>
        <w:fldChar w:fldCharType="separate"/>
      </w:r>
      <w:r w:rsidR="000C01B2" w:rsidRPr="000C01B2">
        <w:rPr>
          <w:bCs/>
          <w:iCs/>
          <w:noProof/>
          <w:color w:val="000000" w:themeColor="text1"/>
          <w:vertAlign w:val="superscript"/>
        </w:rPr>
        <w:t>28</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del w:id="1089" w:author="Albi Celaj" w:date="2018-09-12T16:37:00Z">
        <w:r w:rsidR="00012855" w:rsidDel="00B24705">
          <w:rPr>
            <w:bCs/>
            <w:iCs/>
            <w:color w:val="000000" w:themeColor="text1"/>
          </w:rPr>
          <w:delText xml:space="preserve">An investigation of Pdr5p structure </w:delText>
        </w:r>
        <w:r w:rsidR="002C73D9" w:rsidDel="00B24705">
          <w:rPr>
            <w:bCs/>
            <w:iCs/>
            <w:color w:val="000000" w:themeColor="text1"/>
          </w:rPr>
          <w:delText xml:space="preserve">using </w:delText>
        </w:r>
      </w:del>
      <w:ins w:id="1090" w:author="Albi Celaj" w:date="2018-09-12T16:36:00Z">
        <w:r w:rsidR="00B24705">
          <w:rPr>
            <w:bCs/>
            <w:iCs/>
            <w:color w:val="000000" w:themeColor="text1"/>
          </w:rPr>
          <w:t xml:space="preserve">The Pdr5 homodimer </w:t>
        </w:r>
      </w:ins>
      <w:ins w:id="1091" w:author="Albi Celaj" w:date="2018-09-13T13:08:00Z">
        <w:r w:rsidR="0080357C">
          <w:rPr>
            <w:bCs/>
            <w:iCs/>
            <w:color w:val="000000" w:themeColor="text1"/>
          </w:rPr>
          <w:t xml:space="preserve">has </w:t>
        </w:r>
      </w:ins>
      <w:ins w:id="1092" w:author="Albi Celaj" w:date="2018-09-13T13:17:00Z">
        <w:r w:rsidR="00D03E4A">
          <w:rPr>
            <w:bCs/>
            <w:iCs/>
            <w:color w:val="000000" w:themeColor="text1"/>
          </w:rPr>
          <w:t xml:space="preserve">also been </w:t>
        </w:r>
      </w:ins>
      <w:ins w:id="1093" w:author="Albi Celaj" w:date="2018-09-13T13:08:00Z">
        <w:r w:rsidR="0080357C">
          <w:rPr>
            <w:bCs/>
            <w:iCs/>
            <w:color w:val="000000" w:themeColor="text1"/>
          </w:rPr>
          <w:t>characterized</w:t>
        </w:r>
      </w:ins>
      <w:ins w:id="1094" w:author="Albi Celaj" w:date="2018-09-12T16:36:00Z">
        <w:r w:rsidR="00B24705">
          <w:rPr>
            <w:bCs/>
            <w:iCs/>
            <w:color w:val="000000" w:themeColor="text1"/>
          </w:rPr>
          <w:t xml:space="preserve"> using </w:t>
        </w:r>
      </w:ins>
      <w:r w:rsidR="002C73D9">
        <w:rPr>
          <w:bCs/>
          <w:iCs/>
          <w:color w:val="000000" w:themeColor="text1"/>
        </w:rPr>
        <w:t>single-particle electron microscopy</w:t>
      </w:r>
      <w:ins w:id="1095" w:author="Albi Celaj" w:date="2018-09-12T16:36:00Z">
        <w:r w:rsidR="00B24705">
          <w:rPr>
            <w:bCs/>
            <w:iCs/>
            <w:color w:val="000000" w:themeColor="text1"/>
          </w:rPr>
          <w:t xml:space="preserve">, which </w:t>
        </w:r>
      </w:ins>
      <w:r w:rsidR="000D6E54">
        <w:rPr>
          <w:bCs/>
          <w:iCs/>
          <w:color w:val="000000" w:themeColor="text1"/>
        </w:rPr>
        <w:t>shows</w:t>
      </w:r>
      <w:ins w:id="1096" w:author="Albi Celaj" w:date="2018-09-12T16:36:00Z">
        <w:r w:rsidR="00B24705">
          <w:rPr>
            <w:bCs/>
            <w:iCs/>
            <w:color w:val="000000" w:themeColor="text1"/>
          </w:rPr>
          <w:t xml:space="preserve"> a four-lobed </w:t>
        </w:r>
      </w:ins>
      <w:ins w:id="1097" w:author="Albi Celaj" w:date="2018-09-12T16:37:00Z">
        <w:r w:rsidR="00B24705">
          <w:rPr>
            <w:bCs/>
            <w:iCs/>
            <w:color w:val="000000" w:themeColor="text1"/>
          </w:rPr>
          <w:t xml:space="preserve">assymetric </w:t>
        </w:r>
      </w:ins>
      <w:ins w:id="1098" w:author="Albi Celaj" w:date="2018-09-12T16:36:00Z">
        <w:r w:rsidR="00B24705">
          <w:rPr>
            <w:bCs/>
            <w:iCs/>
            <w:color w:val="000000" w:themeColor="text1"/>
          </w:rPr>
          <w:t>conf</w:t>
        </w:r>
      </w:ins>
      <w:ins w:id="1099" w:author="Albi Celaj" w:date="2018-09-12T16:37:00Z">
        <w:r w:rsidR="00B24705">
          <w:rPr>
            <w:bCs/>
            <w:iCs/>
            <w:color w:val="000000" w:themeColor="text1"/>
          </w:rPr>
          <w:t xml:space="preserve">ormation suggesting a </w:t>
        </w:r>
      </w:ins>
      <w:del w:id="1100" w:author="Albi Celaj" w:date="2018-09-12T16:38:00Z">
        <w:r w:rsidR="002C73D9" w:rsidDel="00B24705">
          <w:rPr>
            <w:bCs/>
            <w:iCs/>
            <w:color w:val="000000" w:themeColor="text1"/>
          </w:rPr>
          <w:delText xml:space="preserve"> </w:delText>
        </w:r>
        <w:r w:rsidR="002C45E2" w:rsidDel="00B24705">
          <w:rPr>
            <w:bCs/>
            <w:iCs/>
            <w:color w:val="000000" w:themeColor="text1"/>
          </w:rPr>
          <w:delText xml:space="preserve">furthermore </w:delText>
        </w:r>
        <w:r w:rsidR="002C73D9" w:rsidDel="00B24705">
          <w:rPr>
            <w:bCs/>
            <w:iCs/>
            <w:color w:val="000000" w:themeColor="text1"/>
          </w:rPr>
          <w:delText>finds</w:delText>
        </w:r>
        <w:r w:rsidR="00012855" w:rsidDel="00B24705">
          <w:rPr>
            <w:bCs/>
            <w:iCs/>
            <w:color w:val="000000" w:themeColor="text1"/>
          </w:rPr>
          <w:delText xml:space="preserve"> a </w:delText>
        </w:r>
        <w:r w:rsidR="002C73D9" w:rsidDel="00B24705">
          <w:rPr>
            <w:bCs/>
            <w:iCs/>
            <w:color w:val="000000" w:themeColor="text1"/>
          </w:rPr>
          <w:delText>four</w:delText>
        </w:r>
        <w:r w:rsidR="00E32E67" w:rsidDel="00B24705">
          <w:rPr>
            <w:bCs/>
            <w:iCs/>
            <w:color w:val="000000" w:themeColor="text1"/>
          </w:rPr>
          <w:delText xml:space="preserve">-lobed </w:delText>
        </w:r>
        <w:r w:rsidR="00012855" w:rsidDel="00B24705">
          <w:rPr>
            <w:bCs/>
            <w:iCs/>
            <w:color w:val="000000" w:themeColor="text1"/>
          </w:rPr>
          <w:delText xml:space="preserve">homodimeric conformation, </w:delText>
        </w:r>
        <w:r w:rsidR="0045711C" w:rsidDel="00B24705">
          <w:rPr>
            <w:bCs/>
            <w:iCs/>
            <w:color w:val="000000" w:themeColor="text1"/>
          </w:rPr>
          <w:delText>with an a</w:delText>
        </w:r>
        <w:r w:rsidR="002C73D9" w:rsidDel="00B24705">
          <w:rPr>
            <w:bCs/>
            <w:iCs/>
            <w:color w:val="000000" w:themeColor="text1"/>
          </w:rPr>
          <w:delText xml:space="preserve">symetric conformation in each lobe supporting a </w:delText>
        </w:r>
      </w:del>
      <w:del w:id="1101" w:author="Albi Celaj" w:date="2018-09-17T11:50:00Z">
        <w:r w:rsidR="002C73D9" w:rsidDel="00E40195">
          <w:rPr>
            <w:bCs/>
            <w:iCs/>
            <w:color w:val="000000" w:themeColor="text1"/>
          </w:rPr>
          <w:delText>functional</w:delText>
        </w:r>
      </w:del>
      <w:ins w:id="1102" w:author="Albi Celaj" w:date="2018-09-17T11:50:00Z">
        <w:r w:rsidR="00E40195">
          <w:rPr>
            <w:bCs/>
            <w:iCs/>
            <w:color w:val="000000" w:themeColor="text1"/>
          </w:rPr>
          <w:t>structural</w:t>
        </w:r>
      </w:ins>
      <w:r w:rsidR="002C73D9">
        <w:rPr>
          <w:bCs/>
          <w:iCs/>
          <w:color w:val="000000" w:themeColor="text1"/>
        </w:rPr>
        <w:t xml:space="preserve"> dependence between the two </w:t>
      </w:r>
      <w:ins w:id="1103" w:author="Albi Celaj" w:date="2018-09-14T13:17:00Z">
        <w:r w:rsidR="00B50BE8">
          <w:rPr>
            <w:bCs/>
            <w:iCs/>
            <w:color w:val="000000" w:themeColor="text1"/>
          </w:rPr>
          <w:t>units</w:t>
        </w:r>
      </w:ins>
      <w:del w:id="1104" w:author="Albi Celaj" w:date="2018-09-14T13:16:00Z">
        <w:r w:rsidR="002C73D9" w:rsidDel="00B50BE8">
          <w:rPr>
            <w:bCs/>
            <w:iCs/>
            <w:color w:val="000000" w:themeColor="text1"/>
          </w:rPr>
          <w:delText>units</w:delText>
        </w:r>
        <w:r w:rsidR="002C45E2" w:rsidDel="00B50BE8">
          <w:rPr>
            <w:bCs/>
            <w:iCs/>
            <w:color w:val="000000" w:themeColor="text1"/>
          </w:rPr>
          <w:delText xml:space="preserve"> which may be disrupted by interactions with its paralogues</w:delText>
        </w:r>
      </w:del>
      <w:r w:rsidR="00ED237F">
        <w:rPr>
          <w:bCs/>
          <w:iCs/>
          <w:color w:val="000000" w:themeColor="text1"/>
        </w:rPr>
        <w:fldChar w:fldCharType="begin" w:fldLock="1"/>
      </w:r>
      <w:r w:rsidR="00AF4C2E">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"&lt;sup&gt;42&lt;/sup&gt;", "plainTextFormattedCitation" : "42", "previouslyFormattedCitation" : "&lt;sup&gt;41&lt;/sup&gt;" }, "properties" : { "noteIndex" : 0 }, "schema" : "https://github.com/citation-style-language/schema/raw/master/csl-citation.json" }</w:instrText>
      </w:r>
      <w:r w:rsidR="00ED237F">
        <w:rPr>
          <w:bCs/>
          <w:iCs/>
          <w:color w:val="000000" w:themeColor="text1"/>
        </w:rPr>
        <w:fldChar w:fldCharType="separate"/>
      </w:r>
      <w:r w:rsidR="00AF4C2E" w:rsidRPr="00AF4C2E">
        <w:rPr>
          <w:bCs/>
          <w:iCs/>
          <w:noProof/>
          <w:color w:val="000000" w:themeColor="text1"/>
          <w:vertAlign w:val="superscript"/>
        </w:rPr>
        <w:t>42</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ins w:id="1105" w:author="Albi Celaj" w:date="2018-09-12T16:38:00Z">
        <w:r w:rsidR="00B24705">
          <w:rPr>
            <w:bCs/>
            <w:iCs/>
            <w:color w:val="000000" w:themeColor="text1"/>
          </w:rPr>
          <w:t xml:space="preserve"> </w:t>
        </w:r>
      </w:ins>
      <w:del w:id="1106" w:author="Albi Celaj" w:date="2018-09-12T16:38:00Z">
        <w:r w:rsidR="00E237E8" w:rsidDel="00B24705">
          <w:rPr>
            <w:bCs/>
            <w:iCs/>
            <w:color w:val="000000" w:themeColor="text1"/>
          </w:rPr>
          <w:delText xml:space="preserve"> Consistent with </w:delText>
        </w:r>
        <w:r w:rsidR="005E52B4" w:rsidDel="00B24705">
          <w:rPr>
            <w:bCs/>
            <w:iCs/>
            <w:color w:val="000000" w:themeColor="text1"/>
          </w:rPr>
          <w:delText xml:space="preserve">an </w:delText>
        </w:r>
        <w:r w:rsidR="00E237E8" w:rsidDel="00B24705">
          <w:rPr>
            <w:bCs/>
            <w:iCs/>
            <w:color w:val="000000" w:themeColor="text1"/>
          </w:rPr>
          <w:delText>interaction-based inhibition</w:delText>
        </w:r>
        <w:r w:rsidR="002C45E2" w:rsidDel="00B24705">
          <w:rPr>
            <w:bCs/>
            <w:iCs/>
            <w:color w:val="000000" w:themeColor="text1"/>
          </w:rPr>
          <w:delText xml:space="preserve"> model</w:delText>
        </w:r>
        <w:r w:rsidR="00C1431E" w:rsidDel="00B24705">
          <w:rPr>
            <w:bCs/>
            <w:iCs/>
            <w:color w:val="000000" w:themeColor="text1"/>
          </w:rPr>
          <w:delText>,</w:delText>
        </w:r>
        <w:r w:rsidR="00E237E8" w:rsidDel="00B24705">
          <w:rPr>
            <w:bCs/>
            <w:iCs/>
            <w:color w:val="000000" w:themeColor="text1"/>
          </w:rPr>
          <w:delText xml:space="preserve"> a </w:delText>
        </w:r>
        <w:r w:rsidR="00410933" w:rsidRPr="00C7070C" w:rsidDel="00B24705">
          <w:rPr>
            <w:bCs/>
            <w:iCs/>
            <w:color w:val="000000" w:themeColor="text1"/>
          </w:rPr>
          <w:delText>P</w:delText>
        </w:r>
        <w:r w:rsidR="006D0A39" w:rsidDel="00B24705">
          <w:rPr>
            <w:bCs/>
            <w:iCs/>
            <w:color w:val="000000" w:themeColor="text1"/>
          </w:rPr>
          <w:delText>dr5-Snq2</w:delText>
        </w:r>
        <w:r w:rsidR="00410933" w:rsidRPr="00C7070C" w:rsidDel="00B24705">
          <w:rPr>
            <w:bCs/>
            <w:iCs/>
            <w:color w:val="000000" w:themeColor="text1"/>
          </w:rPr>
          <w:delText xml:space="preserve"> </w:delText>
        </w:r>
        <w:r w:rsidR="00E237E8" w:rsidDel="00B24705">
          <w:rPr>
            <w:bCs/>
            <w:iCs/>
            <w:color w:val="000000" w:themeColor="text1"/>
          </w:rPr>
          <w:delText>interaction has been reported in both MYTH and PCA</w:delText>
        </w:r>
        <w:r w:rsidR="00410933" w:rsidRPr="00C7070C" w:rsidDel="00B24705">
          <w:rPr>
            <w:bCs/>
            <w:iCs/>
            <w:color w:val="000000" w:themeColor="text1"/>
          </w:rPr>
          <w:fldChar w:fldCharType="begin" w:fldLock="1"/>
        </w:r>
        <w:r w:rsidR="00044587" w:rsidRPr="00B24705" w:rsidDel="00B24705">
          <w:rPr>
            <w:bCs/>
            <w:iCs/>
            <w:color w:val="000000" w:themeColor="text1"/>
          </w:rPr>
          <w:del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"&lt;sup&gt;34,42&lt;/sup&gt;", "plainTextFormattedCitation" : "34,42", "previouslyFormattedCitation" : "&lt;sup&gt;34,42&lt;/sup&gt;" }, "properties" : { "noteIndex" : 0 }, "schema" : "https://github.com/citation-style-language/schema/raw/master/csl-citation.json" }</w:delInstrText>
        </w:r>
        <w:r w:rsidR="00410933" w:rsidRPr="00C7070C" w:rsidDel="00B24705">
          <w:rPr>
            <w:bCs/>
            <w:iCs/>
            <w:color w:val="000000" w:themeColor="text1"/>
          </w:rPr>
          <w:fldChar w:fldCharType="separate"/>
        </w:r>
        <w:r w:rsidR="00062A8E" w:rsidRPr="00B24705" w:rsidDel="00B24705">
          <w:rPr>
            <w:bCs/>
            <w:iCs/>
            <w:noProof/>
            <w:color w:val="000000" w:themeColor="text1"/>
            <w:vertAlign w:val="superscript"/>
          </w:rPr>
          <w:delText>34,42</w:delText>
        </w:r>
        <w:r w:rsidR="00410933" w:rsidRPr="00C7070C" w:rsidDel="00B24705">
          <w:rPr>
            <w:bCs/>
            <w:iCs/>
            <w:color w:val="000000" w:themeColor="text1"/>
          </w:rPr>
          <w:fldChar w:fldCharType="end"/>
        </w:r>
        <w:r w:rsidR="00410933" w:rsidRPr="00C7070C" w:rsidDel="00B24705">
          <w:rPr>
            <w:bCs/>
            <w:iCs/>
            <w:color w:val="000000" w:themeColor="text1"/>
          </w:rPr>
          <w:delText>.</w:delText>
        </w:r>
        <w:r w:rsidR="00C07CFC" w:rsidDel="00B24705">
          <w:rPr>
            <w:bCs/>
            <w:iCs/>
            <w:color w:val="000000" w:themeColor="text1"/>
          </w:rPr>
          <w:delText xml:space="preserve"> </w:delText>
        </w:r>
        <w:r w:rsidR="00E237E8" w:rsidDel="00B24705">
          <w:rPr>
            <w:bCs/>
            <w:iCs/>
            <w:color w:val="000000" w:themeColor="text1"/>
          </w:rPr>
          <w:delText xml:space="preserve"> </w:delText>
        </w:r>
      </w:del>
      <w:r w:rsidR="00DA3979">
        <w:rPr>
          <w:bCs/>
          <w:iCs/>
          <w:color w:val="000000" w:themeColor="text1"/>
        </w:rPr>
        <w:t>H</w:t>
      </w:r>
      <w:r w:rsidR="00E237E8">
        <w:rPr>
          <w:bCs/>
          <w:iCs/>
          <w:color w:val="000000" w:themeColor="text1"/>
        </w:rPr>
        <w:t xml:space="preserve">owever, </w:t>
      </w:r>
      <w:ins w:id="1107" w:author="Albi Celaj" w:date="2018-09-12T16:38:00Z">
        <w:r w:rsidR="00B24705">
          <w:rPr>
            <w:bCs/>
            <w:iCs/>
            <w:color w:val="000000" w:themeColor="text1"/>
          </w:rPr>
          <w:t>an</w:t>
        </w:r>
      </w:ins>
      <w:del w:id="1108" w:author="Albi Celaj" w:date="2018-09-12T16:38:00Z">
        <w:r w:rsidR="002C45E2" w:rsidDel="00B24705">
          <w:rPr>
            <w:bCs/>
            <w:iCs/>
            <w:color w:val="000000" w:themeColor="text1"/>
          </w:rPr>
          <w:delText>this</w:delText>
        </w:r>
      </w:del>
      <w:r w:rsidR="00367BB5">
        <w:rPr>
          <w:bCs/>
          <w:iCs/>
          <w:color w:val="000000" w:themeColor="text1"/>
        </w:rPr>
        <w:t xml:space="preserve">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t a previously-unreported Pdr5-Yor1 heterodimer</w:t>
      </w:r>
      <w:ins w:id="1109" w:author="Albi Celaj" w:date="2018-09-12T16:39:00Z">
        <w:r w:rsidR="00B24705">
          <w:rPr>
            <w:bCs/>
            <w:iCs/>
            <w:color w:val="000000" w:themeColor="text1"/>
          </w:rPr>
          <w:t xml:space="preserve"> in addition to the already known Pdr5-Snq heterodimer.  </w:t>
        </w:r>
      </w:ins>
      <w:ins w:id="1110" w:author="Albi Celaj" w:date="2018-09-12T16:47:00Z">
        <w:r w:rsidR="002C20D8">
          <w:rPr>
            <w:bCs/>
            <w:iCs/>
            <w:color w:val="000000" w:themeColor="text1"/>
          </w:rPr>
          <w:t>We tested</w:t>
        </w:r>
        <w:r w:rsidR="00B63838">
          <w:rPr>
            <w:bCs/>
            <w:iCs/>
            <w:color w:val="000000" w:themeColor="text1"/>
          </w:rPr>
          <w:t xml:space="preserve"> for this Pdr5-Yor1 interaction</w:t>
        </w:r>
      </w:ins>
      <w:ins w:id="1111" w:author="Albi Celaj" w:date="2018-09-12T16:49:00Z">
        <w:r w:rsidR="00B63838">
          <w:rPr>
            <w:bCs/>
            <w:iCs/>
            <w:color w:val="000000" w:themeColor="text1"/>
          </w:rPr>
          <w:t xml:space="preserve">, </w:t>
        </w:r>
      </w:ins>
      <w:ins w:id="1112" w:author="Albi Celaj" w:date="2018-09-12T16:47:00Z">
        <w:r w:rsidR="00B63838">
          <w:rPr>
            <w:bCs/>
            <w:iCs/>
            <w:color w:val="000000" w:themeColor="text1"/>
          </w:rPr>
          <w:t xml:space="preserve">finding evidence for </w:t>
        </w:r>
      </w:ins>
      <w:ins w:id="1113" w:author="Albi Celaj" w:date="2018-09-12T16:49:00Z">
        <w:r w:rsidR="00B63838">
          <w:rPr>
            <w:bCs/>
            <w:iCs/>
            <w:color w:val="000000" w:themeColor="text1"/>
          </w:rPr>
          <w:t>it</w:t>
        </w:r>
      </w:ins>
      <w:ins w:id="1114" w:author="Albi Celaj" w:date="2018-09-12T16:47:00Z">
        <w:r w:rsidR="002C20D8">
          <w:rPr>
            <w:bCs/>
            <w:iCs/>
            <w:color w:val="000000" w:themeColor="text1"/>
          </w:rPr>
          <w:t xml:space="preserve"> using MYTH (Fig. 4F, S12), but not PCA (Fig. S11)</w:t>
        </w:r>
      </w:ins>
      <w:ins w:id="1115" w:author="Albi Celaj" w:date="2018-09-12T16:48:00Z">
        <w:r w:rsidR="002C20D8">
          <w:rPr>
            <w:bCs/>
            <w:iCs/>
            <w:color w:val="000000" w:themeColor="text1"/>
          </w:rPr>
          <w:t xml:space="preserve">. </w:t>
        </w:r>
      </w:ins>
      <w:del w:id="1116" w:author="Albi Celaj" w:date="2018-09-12T16:48:00Z">
        <w:r w:rsidR="00E237E8" w:rsidDel="002C20D8">
          <w:rPr>
            <w:bCs/>
            <w:iCs/>
            <w:color w:val="000000" w:themeColor="text1"/>
          </w:rPr>
          <w:delText xml:space="preserve">, which was re-tested here using both MYTH and PCA. </w:delText>
        </w:r>
        <w:r w:rsidR="005934A7" w:rsidDel="002C20D8">
          <w:rPr>
            <w:bCs/>
            <w:iCs/>
            <w:color w:val="000000" w:themeColor="text1"/>
          </w:rPr>
          <w:delText xml:space="preserve"> While PCA did not</w:delText>
        </w:r>
        <w:r w:rsidR="006B4256" w:rsidDel="002C20D8">
          <w:rPr>
            <w:bCs/>
            <w:iCs/>
            <w:color w:val="000000" w:themeColor="text1"/>
          </w:rPr>
          <w:delText xml:space="preserve"> find evidence for this interactio</w:delText>
        </w:r>
        <w:r w:rsidR="00536C86" w:rsidDel="002C20D8">
          <w:rPr>
            <w:bCs/>
            <w:iCs/>
            <w:color w:val="000000" w:themeColor="text1"/>
          </w:rPr>
          <w:delText>n (Fig. S11</w:delText>
        </w:r>
        <w:r w:rsidR="006B4256" w:rsidDel="002C20D8">
          <w:rPr>
            <w:bCs/>
            <w:iCs/>
            <w:color w:val="000000" w:themeColor="text1"/>
          </w:rPr>
          <w:delText>), it w</w:delText>
        </w:r>
        <w:r w:rsidR="0098504E" w:rsidDel="002C20D8">
          <w:rPr>
            <w:bCs/>
            <w:iCs/>
            <w:color w:val="000000" w:themeColor="text1"/>
          </w:rPr>
          <w:delText xml:space="preserve">as </w:delText>
        </w:r>
        <w:r w:rsidR="00B61F48" w:rsidDel="002C20D8">
          <w:rPr>
            <w:bCs/>
            <w:iCs/>
            <w:color w:val="000000" w:themeColor="text1"/>
          </w:rPr>
          <w:delText>found</w:delText>
        </w:r>
        <w:r w:rsidR="0098504E" w:rsidDel="002C20D8">
          <w:rPr>
            <w:bCs/>
            <w:iCs/>
            <w:color w:val="000000" w:themeColor="text1"/>
          </w:rPr>
          <w:delText xml:space="preserve"> using MYTH (Fig. 4F</w:delText>
        </w:r>
        <w:r w:rsidR="00536C86" w:rsidDel="002C20D8">
          <w:rPr>
            <w:bCs/>
            <w:iCs/>
            <w:color w:val="000000" w:themeColor="text1"/>
          </w:rPr>
          <w:delText>, S12</w:delText>
        </w:r>
        <w:r w:rsidR="006B4256" w:rsidDel="002C20D8">
          <w:rPr>
            <w:bCs/>
            <w:iCs/>
            <w:color w:val="000000" w:themeColor="text1"/>
          </w:rPr>
          <w:delText>).</w:delText>
        </w:r>
        <w:r w:rsidR="002313DD" w:rsidDel="002C20D8">
          <w:rPr>
            <w:bCs/>
            <w:iCs/>
            <w:color w:val="000000" w:themeColor="text1"/>
          </w:rPr>
          <w:delText xml:space="preserve">  </w:delText>
        </w:r>
      </w:del>
      <w:r w:rsidR="000B47B8">
        <w:rPr>
          <w:bCs/>
          <w:iCs/>
          <w:color w:val="000000" w:themeColor="text1"/>
        </w:rPr>
        <w:t>A</w:t>
      </w:r>
      <w:r w:rsidR="00B6200B">
        <w:rPr>
          <w:bCs/>
          <w:iCs/>
          <w:color w:val="000000" w:themeColor="text1"/>
        </w:rPr>
        <w:t xml:space="preserve">ll previously-known MYTH and PCA interactions amongst Pdr5, Snq2, and </w:t>
      </w:r>
      <w:r w:rsidR="00B6200B">
        <w:rPr>
          <w:bCs/>
          <w:iCs/>
          <w:color w:val="000000" w:themeColor="text1"/>
        </w:rPr>
        <w:lastRenderedPageBreak/>
        <w:t xml:space="preserve">Yor1 </w:t>
      </w:r>
      <w:r w:rsidR="000B47B8">
        <w:rPr>
          <w:bCs/>
          <w:iCs/>
          <w:color w:val="000000" w:themeColor="text1"/>
        </w:rPr>
        <w:t xml:space="preserve">were also </w:t>
      </w:r>
      <w:del w:id="1117" w:author="Albi Celaj" w:date="2018-09-12T16:48:00Z">
        <w:r w:rsidR="00C01D40" w:rsidDel="002C20D8">
          <w:rPr>
            <w:bCs/>
            <w:iCs/>
            <w:color w:val="000000" w:themeColor="text1"/>
          </w:rPr>
          <w:delText>reproduced</w:delText>
        </w:r>
        <w:r w:rsidR="000B47B8" w:rsidDel="002C20D8">
          <w:rPr>
            <w:bCs/>
            <w:iCs/>
            <w:color w:val="000000" w:themeColor="text1"/>
          </w:rPr>
          <w:delText xml:space="preserve"> </w:delText>
        </w:r>
        <w:r w:rsidR="00B61F48" w:rsidDel="002C20D8">
          <w:rPr>
            <w:bCs/>
            <w:iCs/>
            <w:color w:val="000000" w:themeColor="text1"/>
          </w:rPr>
          <w:delText>here</w:delText>
        </w:r>
      </w:del>
      <w:ins w:id="1118" w:author="Albi Celaj" w:date="2018-09-12T16:48:00Z">
        <w:r w:rsidR="002C20D8">
          <w:rPr>
            <w:bCs/>
            <w:iCs/>
            <w:color w:val="000000" w:themeColor="text1"/>
          </w:rPr>
          <w:t>found by re-testing</w:t>
        </w:r>
      </w:ins>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C26E96">
        <w:rPr>
          <w:bCs/>
          <w:iCs/>
          <w:color w:val="000000" w:themeColor="text1"/>
        </w:rPr>
        <w:instrText>ADDIN CSL_CITATION { "citationItems" : [ { "id" : "ITEM-1", "itemData" : { "DOI" : "10.1038/nature04785", "ISSN" : "0028-0836", "PMID" : "16699522", "abstract" : "A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 "author" : [ { "dropping-particle" : "", "family" : "Newman", "given" : "John R. S.", "non-dropping-particle" : "", "parse-names" : false, "suffix" : "" }, { "dropping-particle" : "", "family" : "Ghaemmaghami", "given" : "Sina", "non-dropping-particle" : "", "parse-names" : false, "suffix" : "" }, { "dropping-particle" : "", "family" : "Ihmels", "given" : "Jan", "non-dropping-particle" : "", "parse-names" : false, "suffix" : "" }, { "dropping-particle" : "", "family" : "Breslow", "given" : "David K.", "non-dropping-particle" : "", "parse-names" : false, "suffix" : "" }, { "dropping-particle" : "", "family" : "Noble", "given" : "Matthew", "non-dropping-particle" : "", "parse-names" : false, "suffix" : "" }, { "dropping-particle" : "", "family" : "DeRisi", "given" : "Joseph L.", "non-dropping-particle" : "", "parse-names" : false, "suffix" : "" }, { "dropping-particle" : "", "family" : "Weissman", "given" : "Jonathan S.", "non-dropping-particle" : "", "parse-names" : false, "suffix" : "" } ], "container-title" : "Nature", "id" : "ITEM-1", "issue" : "7095", "issued" : { "date-parts" : [ [ "2006", "6", "14" ] ] }, "page" : "840-846", "title" : "Single-cell proteomic analysis of S. cerevisiae reveals the architecture of biological noise", "type" : "article-journal", "volume" : "441" }, "uris" : [ "http://www.mendeley.com/documents/?uuid=dbac7b93-3f44-3bfa-a349-a9b2781093ce" ] } ], "mendeley" : { "formattedCitation" : "&lt;sup&gt;43&lt;/sup&gt;", "plainTextFormattedCitation" : "43", "previouslyFormattedCitation" : "&lt;sup&gt;42&lt;/sup&gt;" }, "properties" : { "noteIndex" : 0 }, "schema" : "https://github.com/citation-style-language/schema/raw/master/csl-citation.json" }</w:instrText>
      </w:r>
      <w:r w:rsidR="00C26E96">
        <w:rPr>
          <w:bCs/>
          <w:iCs/>
          <w:color w:val="000000" w:themeColor="text1"/>
        </w:rPr>
        <w:fldChar w:fldCharType="separate"/>
      </w:r>
      <w:r w:rsidR="00C26E96" w:rsidRPr="00AF4C2E">
        <w:rPr>
          <w:bCs/>
          <w:iCs/>
          <w:noProof/>
          <w:color w:val="000000" w:themeColor="text1"/>
          <w:vertAlign w:val="superscript"/>
        </w:rPr>
        <w:t>43</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933242">
        <w:rPr>
          <w:bCs/>
          <w:iCs/>
          <w:color w:val="000000" w:themeColor="text1"/>
        </w:rPr>
        <w:t>by Snq2 (Fig. xx)</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 mixed inhibition model where </w:t>
      </w:r>
      <w:r w:rsidR="00B61F48">
        <w:rPr>
          <w:bCs/>
          <w:iCs/>
          <w:color w:val="000000" w:themeColor="text1"/>
        </w:rPr>
        <w:t>all four genes appear to</w:t>
      </w:r>
      <w:r w:rsidR="002F5A38">
        <w:rPr>
          <w:bCs/>
          <w:i/>
          <w:iCs/>
          <w:color w:val="000000" w:themeColor="text1"/>
        </w:rPr>
        <w:t xml:space="preserve"> </w:t>
      </w:r>
      <w:r>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 xml:space="preserve">expression,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5D3F44">
        <w:rPr>
          <w:bCs/>
          <w:iCs/>
          <w:color w:val="000000" w:themeColor="text1"/>
        </w:rPr>
        <w:t>add</w:t>
      </w:r>
      <w:r w:rsidR="003D39F2">
        <w:rPr>
          <w:bCs/>
          <w:iCs/>
          <w:color w:val="000000" w:themeColor="text1"/>
        </w:rPr>
        <w:t>i</w:t>
      </w:r>
      <w:r w:rsidR="005D3F44">
        <w:rPr>
          <w:bCs/>
          <w:iCs/>
          <w:color w:val="000000" w:themeColor="text1"/>
        </w:rPr>
        <w:t>tionally</w:t>
      </w:r>
      <w:r w:rsidR="006F4F76">
        <w:rPr>
          <w:bCs/>
          <w:iCs/>
          <w:color w:val="000000" w:themeColor="text1"/>
        </w:rPr>
        <w:t xml:space="preserve"> involved in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29EC19C1" w14:textId="1CC2AF87" w:rsidR="00660DAF" w:rsidDel="00D51A4E" w:rsidRDefault="00904800" w:rsidP="00224FCB">
      <w:pPr>
        <w:outlineLvl w:val="0"/>
        <w:rPr>
          <w:del w:id="1119" w:author="Albi Celaj" w:date="2018-09-12T16:51:00Z"/>
          <w:b/>
          <w:bCs/>
          <w:iCs/>
          <w:color w:val="000000" w:themeColor="text1"/>
          <w:sz w:val="28"/>
        </w:rPr>
      </w:pPr>
      <w:r w:rsidRPr="00233F15">
        <w:rPr>
          <w:b/>
          <w:bCs/>
          <w:iCs/>
          <w:color w:val="000000" w:themeColor="text1"/>
          <w:sz w:val="28"/>
        </w:rPr>
        <w:t>Discussion</w:t>
      </w:r>
    </w:p>
    <w:p w14:paraId="660CF65E" w14:textId="77777777" w:rsidR="00C72663" w:rsidRDefault="00C72663">
      <w:pPr>
        <w:outlineLvl w:val="0"/>
        <w:rPr>
          <w:bCs/>
          <w:iCs/>
          <w:color w:val="000000" w:themeColor="text1"/>
        </w:rPr>
        <w:pPrChange w:id="1120" w:author="Albi Celaj" w:date="2018-09-12T16:51:00Z">
          <w:pPr>
            <w:ind w:firstLine="720"/>
            <w:jc w:val="both"/>
            <w:outlineLvl w:val="0"/>
          </w:pPr>
        </w:pPrChange>
      </w:pPr>
    </w:p>
    <w:p w14:paraId="134290FD" w14:textId="01197E84" w:rsidR="00701261" w:rsidRPr="007E55D5" w:rsidRDefault="0032207D" w:rsidP="006F4F76">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 the</w:t>
      </w:r>
      <w:r>
        <w:rPr>
          <w:bCs/>
          <w:iCs/>
          <w:color w:val="000000" w:themeColor="text1"/>
        </w:rPr>
        <w:t xml:space="preserve"> genetic </w:t>
      </w:r>
      <w:r w:rsidR="00085163">
        <w:rPr>
          <w:bCs/>
          <w:iCs/>
          <w:color w:val="000000" w:themeColor="text1"/>
        </w:rPr>
        <w:t>profiling and understanding</w:t>
      </w:r>
      <w:r>
        <w:rPr>
          <w:bCs/>
          <w:iCs/>
          <w:color w:val="000000" w:themeColor="text1"/>
        </w:rPr>
        <w:t xml:space="preserve"> of many complex traits.</w:t>
      </w:r>
      <w:r w:rsidR="006F4F76">
        <w:rPr>
          <w:bCs/>
          <w:iCs/>
          <w:color w:val="000000" w:themeColor="text1"/>
        </w:rPr>
        <w:t xml:space="preserve">  Here we</w:t>
      </w:r>
      <w:del w:id="1121" w:author="Albi Celaj" w:date="2018-09-12T16:51:00Z">
        <w:r w:rsidR="006F4F76" w:rsidDel="00815886">
          <w:rPr>
            <w:bCs/>
            <w:iCs/>
            <w:color w:val="000000" w:themeColor="text1"/>
          </w:rPr>
          <w:delText xml:space="preserve"> first</w:delText>
        </w:r>
      </w:del>
      <w:r w:rsidR="006F4F76">
        <w:rPr>
          <w:bCs/>
          <w:iCs/>
          <w:color w:val="000000" w:themeColor="text1"/>
        </w:rPr>
        <w:t xml:space="preserv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F65396">
        <w:rPr>
          <w:bCs/>
          <w:iCs/>
          <w:color w:val="000000" w:themeColor="text1"/>
        </w:rPr>
        <w:t xml:space="preserve"> to permit a DCGA</w:t>
      </w:r>
      <w:r w:rsidR="006F4F76">
        <w:rPr>
          <w:bCs/>
          <w:iCs/>
          <w:color w:val="000000" w:themeColor="text1"/>
        </w:rPr>
        <w:t xml:space="preserve">.  </w:t>
      </w:r>
      <w:r w:rsidR="00FF3D8D">
        <w:rPr>
          <w:bCs/>
          <w:iCs/>
          <w:color w:val="000000" w:themeColor="text1"/>
        </w:rPr>
        <w:t>The</w:t>
      </w:r>
      <w:r w:rsidR="00542492">
        <w:rPr>
          <w:bCs/>
          <w:iCs/>
          <w:color w:val="000000" w:themeColor="text1"/>
        </w:rPr>
        <w:t xml:space="preserve"> </w:t>
      </w:r>
      <w:r w:rsidR="00BC17F7">
        <w:rPr>
          <w:bCs/>
          <w:iCs/>
          <w:color w:val="000000" w:themeColor="text1"/>
        </w:rPr>
        <w:t xml:space="preserve">demonstrated </w:t>
      </w:r>
      <w:r w:rsidR="00085163">
        <w:rPr>
          <w:bCs/>
          <w:iCs/>
          <w:color w:val="000000" w:themeColor="text1"/>
        </w:rPr>
        <w:t xml:space="preserve">DCGA </w:t>
      </w:r>
      <w:r w:rsidR="00542492">
        <w:rPr>
          <w:bCs/>
          <w:iCs/>
          <w:color w:val="000000" w:themeColor="text1"/>
        </w:rPr>
        <w:t>of ABC transporters</w:t>
      </w:r>
      <w:r w:rsidR="00085163">
        <w:rPr>
          <w:bCs/>
          <w:iCs/>
          <w:color w:val="000000" w:themeColor="text1"/>
        </w:rPr>
        <w:t xml:space="preserve"> reveal</w:t>
      </w:r>
      <w:r w:rsidR="00542492">
        <w:rPr>
          <w:bCs/>
          <w:iCs/>
          <w:color w:val="000000" w:themeColor="text1"/>
        </w:rPr>
        <w:t>ed</w:t>
      </w:r>
      <w:r w:rsidR="00085163">
        <w:rPr>
          <w:bCs/>
          <w:iCs/>
          <w:color w:val="000000" w:themeColor="text1"/>
        </w:rPr>
        <w:t xml:space="preserve"> </w:t>
      </w:r>
      <w:r w:rsidR="00FF3D8D">
        <w:rPr>
          <w:bCs/>
          <w:iCs/>
          <w:color w:val="000000" w:themeColor="text1"/>
        </w:rPr>
        <w:t xml:space="preserve">many </w:t>
      </w:r>
      <w:r w:rsidR="00085163">
        <w:rPr>
          <w:bCs/>
          <w:iCs/>
          <w:color w:val="000000" w:themeColor="text1"/>
        </w:rPr>
        <w:t xml:space="preserve">complex multi-variant phenotypes that could be used to learn a </w:t>
      </w:r>
      <w:ins w:id="1122" w:author="Frederick Roth" w:date="2018-09-11T15:13:00Z">
        <w:r w:rsidR="00085163">
          <w:rPr>
            <w:rFonts w:eastAsia="Times New Roman"/>
          </w:rPr>
          <w:t xml:space="preserve">non-linear </w:t>
        </w:r>
      </w:ins>
      <w:r w:rsidR="00BC17F7">
        <w:rPr>
          <w:rFonts w:eastAsia="Times New Roman"/>
        </w:rPr>
        <w:t>system</w:t>
      </w:r>
      <w:del w:id="1123" w:author="Frederick Roth" w:date="2018-09-11T15:12:00Z">
        <w:r w:rsidR="00085163" w:rsidDel="004210F6">
          <w:rPr>
            <w:rFonts w:eastAsia="Times New Roman"/>
          </w:rPr>
          <w:delText xml:space="preserve">better </w:delText>
        </w:r>
        <w:r w:rsidR="00085163" w:rsidRPr="004059F2" w:rsidDel="004210F6">
          <w:rPr>
            <w:rFonts w:eastAsia="Times New Roman"/>
          </w:rPr>
          <w:delText xml:space="preserve">understand </w:delText>
        </w:r>
      </w:del>
      <w:r w:rsidR="00085163">
        <w:rPr>
          <w:rFonts w:eastAsia="Times New Roman"/>
        </w:rPr>
        <w:t xml:space="preserve"> model of underlying genetic relationships.  </w:t>
      </w:r>
      <w:r w:rsidR="007E55D5">
        <w:rPr>
          <w:rFonts w:eastAsia="Times New Roman"/>
        </w:rPr>
        <w:t>This analysis</w:t>
      </w:r>
      <w:r w:rsidR="00085163">
        <w:rPr>
          <w:rFonts w:eastAsia="Times New Roman"/>
        </w:rPr>
        <w:t xml:space="preserve"> revealed many novel gene functions and gene-gene relationships,</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068A3772" w:rsidR="00F65396" w:rsidRDefault="00E8402F" w:rsidP="00542492">
      <w:pPr>
        <w:jc w:val="both"/>
        <w:outlineLvl w:val="0"/>
        <w:rPr>
          <w:bCs/>
          <w:iCs/>
          <w:color w:val="000000" w:themeColor="text1"/>
        </w:rPr>
      </w:pPr>
      <w:r>
        <w:rPr>
          <w:bCs/>
          <w:iCs/>
          <w:color w:val="000000" w:themeColor="text1"/>
        </w:rPr>
        <w:t>The proposed</w:t>
      </w:r>
      <w:bookmarkStart w:id="1124" w:name="_GoBack"/>
      <w:bookmarkEnd w:id="1124"/>
      <w:r w:rsidR="00542492">
        <w:rPr>
          <w:bCs/>
          <w:iCs/>
          <w:color w:val="000000" w:themeColor="text1"/>
        </w:rPr>
        <w:t xml:space="preserve"> </w:t>
      </w:r>
      <w:r w:rsidR="00A56D93">
        <w:rPr>
          <w:bCs/>
          <w:iCs/>
          <w:color w:val="000000" w:themeColor="text1"/>
        </w:rPr>
        <w:t xml:space="preserve">method enables the use of a cross-based approach to efficiently introduce complex combinations of mutations into a population of uniquely identifiable cells.  </w:t>
      </w:r>
      <w:r w:rsidR="00542492">
        <w:rPr>
          <w:bCs/>
          <w:iCs/>
          <w:color w:val="000000" w:themeColor="text1"/>
        </w:rPr>
        <w:t xml:space="preserve">This is straighforwardly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AF4C2E">
        <w:rPr>
          <w:bCs/>
          <w:iCs/>
          <w:color w:val="000000" w:themeColor="text1"/>
        </w:rPr>
        <w:instrText>ADDIN CSL_CITATION { "citationItems" : [ { "id" : "ITEM-1", "itemData" : { "DOI" : "10.1101/390559", "abstract" : "G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 "author" : [ { "dropping-particle" : "", "family" : "Shaw", "given" : "William M", "non-dropping-particle" : "", "parse-names" : false, "suffix" : "" }, { "dropping-particle" : "", "family" : "Yamauchi", "given" : "Hitoshi", "non-dropping-particle" : "", "parse-names" : false, "suffix" : "" }, { "dropping-particle" : "", "family" : "Mead", "given" : "Jack", "non-dropping-particle" : "", "parse-names" : false, "suffix" : "" }, { "dropping-particle" : "", "family" : "Gowers", "given" : "Glen F", "non-dropping-particle" : "", "parse-names" : false, "suffix" : "" }, { "dropping-particle" : "", "family" : "Oling", "given" : "David", "non-dropping-particle" : "", "parse-names" : false, "suffix" : "" }, { "dropping-particle" : "", "family" : "Larsson", "given" : "Niklas", "non-dropping-particle" : "", "parse-names" : false, "suffix" : "" }, { "dropping-particle" : "", "family" : "Wigglesworth", "given" : "Mark", "non-dropping-particle" : "", "parse-names" : false, "suffix" : "" }, { "dropping-particle" : "", "family" : "Ladds", "given" : "Graham", "non-dropping-particle" : "", "parse-names" : false, "suffix" : "" }, { "dropping-particle" : "", "family" : "Ellis", "given" : "Tom", "non-dropping-particle" : "", "parse-names" : false, "suffix" : "" } ], "container-title" : "bioRxiv", "id" : "ITEM-1", "issued" : { "date-parts" : [ [ "2018", "8", "13" ] ] }, "page" : "390559", "publisher" : "Cold Spring Harbor Laboratory", "title" : "Engineering a model cell for rational tuning of GPCR signaling", "type" : "article-journal" }, "uris" : [ "http://www.mendeley.com/documents/?uuid=8896236f-80bc-3113-8ee7-7ceed801b043" ] } ], "mendeley" : { "formattedCitation" : "&lt;sup&gt;44&lt;/sup&gt;", "plainTextFormattedCitation" : "44", "previouslyFormattedCitation" : "&lt;sup&gt;43&lt;/sup&gt;" }, "properties" : { "noteIndex" : 0 }, "schema" : "https://github.com/citation-style-language/schema/raw/master/csl-citation.json" }</w:instrText>
      </w:r>
      <w:r w:rsidR="00044587">
        <w:rPr>
          <w:bCs/>
          <w:iCs/>
          <w:color w:val="000000" w:themeColor="text1"/>
        </w:rPr>
        <w:fldChar w:fldCharType="separate"/>
      </w:r>
      <w:r w:rsidR="00AF4C2E" w:rsidRPr="00AF4C2E">
        <w:rPr>
          <w:bCs/>
          <w:iCs/>
          <w:noProof/>
          <w:color w:val="000000" w:themeColor="text1"/>
          <w:vertAlign w:val="superscript"/>
        </w:rPr>
        <w:t>44</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AF4C2E">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"&lt;sup&gt;45&lt;/sup&gt;", "plainTextFormattedCitation" : "45", "previouslyFormattedCitation" : "&lt;sup&gt;44&lt;/sup&gt;" }, "properties" : { "noteIndex" : 0 }, "schema" : "https://github.com/citation-style-language/schema/raw/master/csl-citation.json" }</w:instrText>
      </w:r>
      <w:r w:rsidR="005E3355" w:rsidRPr="00233F15">
        <w:rPr>
          <w:bCs/>
          <w:iCs/>
          <w:color w:val="000000" w:themeColor="text1"/>
        </w:rPr>
        <w:fldChar w:fldCharType="separate"/>
      </w:r>
      <w:r w:rsidR="00AF4C2E" w:rsidRPr="00AF4C2E">
        <w:rPr>
          <w:bCs/>
          <w:iCs/>
          <w:noProof/>
          <w:color w:val="000000" w:themeColor="text1"/>
          <w:vertAlign w:val="superscript"/>
        </w:rPr>
        <w:t>45</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AF4C2E">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"&lt;sup&gt;46&lt;/sup&gt;", "plainTextFormattedCitation" : "46", "previouslyFormattedCitation" : "&lt;sup&gt;45&lt;/sup&gt;" }, "properties" : { "noteIndex" : 0 }, "schema" : "https://github.com/citation-style-language/schema/raw/master/csl-citation.json" }</w:instrText>
      </w:r>
      <w:r w:rsidR="005E3355" w:rsidRPr="00233F15">
        <w:rPr>
          <w:bCs/>
          <w:iCs/>
          <w:color w:val="000000" w:themeColor="text1"/>
        </w:rPr>
        <w:fldChar w:fldCharType="separate"/>
      </w:r>
      <w:r w:rsidR="00AF4C2E" w:rsidRPr="00AF4C2E">
        <w:rPr>
          <w:bCs/>
          <w:iCs/>
          <w:noProof/>
          <w:color w:val="000000" w:themeColor="text1"/>
          <w:vertAlign w:val="superscript"/>
        </w:rPr>
        <w:t>46</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would cause considerable defects or lethality.</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1461F43B"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Pr>
          <w:bCs/>
          <w:iCs/>
          <w:color w:val="000000" w:themeColor="text1"/>
        </w:rPr>
        <w:t>development of new tools may</w:t>
      </w:r>
      <w:r w:rsidR="0078286F" w:rsidRPr="00233F15">
        <w:rPr>
          <w:bCs/>
          <w:iCs/>
          <w:color w:val="000000" w:themeColor="text1"/>
        </w:rPr>
        <w:t xml:space="preserve"> allow </w:t>
      </w:r>
      <w:r w:rsidR="00360A90">
        <w:rPr>
          <w:bCs/>
          <w:iCs/>
          <w:color w:val="000000" w:themeColor="text1"/>
        </w:rPr>
        <w:t xml:space="preserve">the direct </w:t>
      </w:r>
      <w:r w:rsidR="0078286F" w:rsidRPr="00233F15">
        <w:rPr>
          <w:bCs/>
          <w:iCs/>
          <w:color w:val="000000" w:themeColor="text1"/>
        </w:rPr>
        <w:t>introduction of</w:t>
      </w:r>
      <w:r w:rsidR="00426898" w:rsidRPr="00233F15">
        <w:rPr>
          <w:bCs/>
          <w:iCs/>
          <w:color w:val="000000" w:themeColor="text1"/>
        </w:rPr>
        <w:t xml:space="preserve"> multi-allele</w:t>
      </w:r>
      <w:r w:rsidR="00B6741F" w:rsidRPr="00233F15">
        <w:rPr>
          <w:bCs/>
          <w:iCs/>
          <w:color w:val="000000" w:themeColor="text1"/>
        </w:rPr>
        <w:t xml:space="preserve"> diversity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w:t>
      </w:r>
      <w:r w:rsidR="00360A90">
        <w:rPr>
          <w:bCs/>
          <w:iCs/>
          <w:color w:val="000000" w:themeColor="text1"/>
        </w:rPr>
        <w:t xml:space="preserve"> using molecular tools</w:t>
      </w:r>
      <w:r w:rsidR="00B6741F" w:rsidRPr="00233F15">
        <w:rPr>
          <w:bCs/>
          <w:iCs/>
          <w:color w:val="000000" w:themeColor="text1"/>
        </w:rPr>
        <w:t xml:space="preserve">. </w:t>
      </w:r>
      <w:r>
        <w:rPr>
          <w:bCs/>
          <w:iCs/>
          <w:color w:val="000000" w:themeColor="text1"/>
        </w:rPr>
        <w:t xml:space="preserve"> </w:t>
      </w:r>
      <w:r w:rsidR="007C0BA8">
        <w:rPr>
          <w:bCs/>
          <w:iCs/>
          <w:color w:val="000000" w:themeColor="text1"/>
        </w:rPr>
        <w:t xml:space="preserve">While such ‘direct’ engineering may simplify cross-based approaches, it importantly 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7E4A1D">
        <w:rPr>
          <w:bCs/>
          <w:iCs/>
          <w:color w:val="000000" w:themeColor="text1"/>
        </w:rPr>
        <w:t xml:space="preserve"> of human </w:t>
      </w:r>
      <w:commentRangeStart w:id="1125"/>
      <w:r w:rsidR="004E5B58" w:rsidRPr="00233F15">
        <w:rPr>
          <w:bCs/>
          <w:iCs/>
          <w:color w:val="000000" w:themeColor="text1"/>
        </w:rPr>
        <w:t>ABC transporter function</w:t>
      </w:r>
      <w:commentRangeEnd w:id="1125"/>
      <w:r w:rsidR="00360A90">
        <w:rPr>
          <w:rStyle w:val="CommentReference"/>
          <w:rFonts w:asciiTheme="minorHAnsi" w:hAnsiTheme="minorHAnsi" w:cstheme="minorBidi"/>
        </w:rPr>
        <w:commentReference w:id="1125"/>
      </w:r>
      <w:r w:rsidR="004E5B58" w:rsidRPr="00233F15">
        <w:rPr>
          <w:bCs/>
          <w:iCs/>
          <w:color w:val="000000" w:themeColor="text1"/>
        </w:rPr>
        <w:t xml:space="preserve">. </w:t>
      </w:r>
      <w:r w:rsidR="000852C0">
        <w:rPr>
          <w:bCs/>
          <w:iCs/>
          <w:color w:val="000000" w:themeColor="text1"/>
        </w:rPr>
        <w:t xml:space="preserve"> </w:t>
      </w:r>
      <w:r w:rsidR="005E35E9" w:rsidRPr="00233F15">
        <w:rPr>
          <w:bCs/>
          <w:iCs/>
          <w:color w:val="000000" w:themeColor="text1"/>
        </w:rPr>
        <w:t xml:space="preserve">However, </w:t>
      </w:r>
      <w:r w:rsidR="005E35E9">
        <w:rPr>
          <w:bCs/>
          <w:iCs/>
          <w:color w:val="000000" w:themeColor="text1"/>
        </w:rPr>
        <w:t xml:space="preserve">the direct introduction of variation </w:t>
      </w:r>
      <w:r w:rsidR="00A65508">
        <w:rPr>
          <w:bCs/>
          <w:iCs/>
          <w:color w:val="000000" w:themeColor="text1"/>
        </w:rPr>
        <w:t>in</w:t>
      </w:r>
      <w:r w:rsidR="005E35E9" w:rsidRPr="00233F15">
        <w:rPr>
          <w:bCs/>
          <w:iCs/>
          <w:color w:val="000000" w:themeColor="text1"/>
        </w:rPr>
        <w:t>to many strains at multiple loci at in</w:t>
      </w:r>
      <w:r w:rsidR="005E35E9">
        <w:rPr>
          <w:bCs/>
          <w:iCs/>
          <w:color w:val="000000" w:themeColor="text1"/>
        </w:rPr>
        <w:t xml:space="preserve">termediate frequency is more challenging than engineering one or a few parental strains, and 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AF4C2E">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"id" : "ITEM-2",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"ITEM-2",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"&lt;sup&gt;22,23&lt;/sup&gt;", "plainTextFormattedCitation" : "22,23", "previouslyFormattedCitation" : "&lt;sup&gt;22,23&lt;/sup&gt;" }, "properties" : { "noteIndex" : 0 }, "schema" : "https://github.com/citation-style-language/schema/raw/master/csl-citation.json" }</w:instrText>
      </w:r>
      <w:r w:rsidR="007C0BA8" w:rsidRPr="00233F15">
        <w:rPr>
          <w:bCs/>
          <w:iCs/>
          <w:color w:val="000000" w:themeColor="text1"/>
        </w:rPr>
        <w:fldChar w:fldCharType="separate"/>
      </w:r>
      <w:r w:rsidR="000C01B2" w:rsidRPr="000C01B2">
        <w:rPr>
          <w:bCs/>
          <w:iCs/>
          <w:noProof/>
          <w:color w:val="000000" w:themeColor="text1"/>
          <w:vertAlign w:val="superscript"/>
        </w:rPr>
        <w:t>22,23</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0C9B264"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 xml:space="preserve">characterized.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 xml:space="preserve">the requirement that a separate PCR reaction must be peformed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 xml:space="preserve">will likely permit the engineering of populations which are orders of magnitude larger than </w:t>
      </w:r>
      <w:r w:rsidR="009A036F">
        <w:rPr>
          <w:bCs/>
          <w:iCs/>
          <w:color w:val="000000" w:themeColor="text1"/>
        </w:rPr>
        <w:lastRenderedPageBreak/>
        <w:t>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w:t>
      </w:r>
      <w:r w:rsidR="000852C0">
        <w:rPr>
          <w:bCs/>
          <w:iCs/>
          <w:color w:val="000000" w:themeColor="text1"/>
        </w:rPr>
        <w:t xml:space="preserve">even more </w:t>
      </w:r>
      <w:r w:rsidR="000852C0" w:rsidRPr="00233F15">
        <w:rPr>
          <w:bCs/>
          <w:iCs/>
          <w:color w:val="000000" w:themeColor="text1"/>
        </w:rPr>
        <w:t>combinatorially complex interactions involving multiple alleles at multiple genes</w:t>
      </w:r>
      <w:r w:rsidR="000852C0" w:rsidRPr="00233F15">
        <w:rPr>
          <w:bCs/>
          <w:iCs/>
          <w:color w:val="000000" w:themeColor="text1"/>
        </w:rPr>
        <w:fldChar w:fldCharType="begin" w:fldLock="1"/>
      </w:r>
      <w:r w:rsidR="00082D7A">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6DAEF23F"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the effects of knockouts on the activation of signalling pathways, phosphorylation state, epigenetic modifications, or protein abundance</w:t>
      </w:r>
      <w:r w:rsidR="00FC2CCC" w:rsidRPr="00233F15">
        <w:rPr>
          <w:bCs/>
          <w:iCs/>
          <w:color w:val="000000" w:themeColor="text1"/>
        </w:rPr>
        <w:fldChar w:fldCharType="begin" w:fldLock="1"/>
      </w:r>
      <w:r w:rsidR="00AF4C2E">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"&lt;sup&gt;47&lt;/sup&gt;", "plainTextFormattedCitation" : "47", "previouslyFormattedCitation" : "&lt;sup&gt;46&lt;/sup&gt;" }, "properties" : { "noteIndex" : 0 }, "schema" : "https://github.com/citation-style-language/schema/raw/master/csl-citation.json" }</w:instrText>
      </w:r>
      <w:r w:rsidR="00FC2CCC" w:rsidRPr="00233F15">
        <w:rPr>
          <w:bCs/>
          <w:iCs/>
          <w:color w:val="000000" w:themeColor="text1"/>
        </w:rPr>
        <w:fldChar w:fldCharType="separate"/>
      </w:r>
      <w:r w:rsidR="00AF4C2E" w:rsidRPr="00AF4C2E">
        <w:rPr>
          <w:bCs/>
          <w:iCs/>
          <w:noProof/>
          <w:color w:val="000000" w:themeColor="text1"/>
          <w:vertAlign w:val="superscript"/>
        </w:rPr>
        <w:t>47</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w:t>
      </w:r>
      <w:commentRangeStart w:id="1126"/>
      <w:r w:rsidR="00C95881">
        <w:rPr>
          <w:bCs/>
          <w:iCs/>
          <w:color w:val="000000" w:themeColor="text1"/>
        </w:rPr>
        <w:t xml:space="preserve"> fluoresence</w:t>
      </w:r>
      <w:r w:rsidR="00EB7A4C">
        <w:rPr>
          <w:bCs/>
          <w:iCs/>
          <w:color w:val="000000" w:themeColor="text1"/>
        </w:rPr>
        <w:fldChar w:fldCharType="begin" w:fldLock="1"/>
      </w:r>
      <w:r w:rsidR="00AF4C2E">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EB7A4C">
        <w:rPr>
          <w:bCs/>
          <w:iCs/>
          <w:color w:val="000000" w:themeColor="text1"/>
        </w:rPr>
        <w:fldChar w:fldCharType="separate"/>
      </w:r>
      <w:r w:rsidR="000C01B2" w:rsidRPr="000C01B2">
        <w:rPr>
          <w:bCs/>
          <w:iCs/>
          <w:noProof/>
          <w:color w:val="000000" w:themeColor="text1"/>
          <w:vertAlign w:val="superscript"/>
        </w:rPr>
        <w:t>27</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commentRangeEnd w:id="1126"/>
      <w:r w:rsidR="001A797B">
        <w:rPr>
          <w:rStyle w:val="CommentReference"/>
          <w:rFonts w:asciiTheme="minorHAnsi" w:hAnsiTheme="minorHAnsi" w:cstheme="minorBidi"/>
        </w:rPr>
        <w:commentReference w:id="1126"/>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AF4C2E">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"&lt;sup&gt;48&lt;/sup&gt;", "plainTextFormattedCitation" : "48", "previouslyFormattedCitation" : "&lt;sup&gt;47&lt;/sup&gt;" }, "properties" : { "noteIndex" : 0 }, "schema" : "https://github.com/citation-style-language/schema/raw/master/csl-citation.json" }</w:instrText>
      </w:r>
      <w:r w:rsidR="00877258" w:rsidRPr="00233F15">
        <w:rPr>
          <w:bCs/>
          <w:iCs/>
          <w:color w:val="000000" w:themeColor="text1"/>
        </w:rPr>
        <w:fldChar w:fldCharType="separate"/>
      </w:r>
      <w:r w:rsidR="00AF4C2E" w:rsidRPr="00AF4C2E">
        <w:rPr>
          <w:bCs/>
          <w:iCs/>
          <w:noProof/>
          <w:color w:val="000000" w:themeColor="text1"/>
          <w:vertAlign w:val="superscript"/>
        </w:rPr>
        <w:t>48</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w:t>
      </w:r>
      <w:r w:rsidR="00D9098F">
        <w:rPr>
          <w:bCs/>
          <w:iCs/>
          <w:color w:val="000000" w:themeColor="text1"/>
        </w:rPr>
        <w:t>aracterized for many phenotypes at a large scale.</w:t>
      </w:r>
    </w:p>
    <w:p w14:paraId="6EFC3E42" w14:textId="77777777" w:rsidR="00044587" w:rsidRDefault="00044587" w:rsidP="00044587">
      <w:pPr>
        <w:jc w:val="both"/>
        <w:rPr>
          <w:bCs/>
          <w:iCs/>
          <w:color w:val="000000" w:themeColor="text1"/>
        </w:rPr>
      </w:pPr>
    </w:p>
    <w:p w14:paraId="3B472BF3" w14:textId="3E4FEC3F" w:rsidR="003611F6" w:rsidRDefault="00895D27" w:rsidP="00044587">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F706B">
        <w:rPr>
          <w:bCs/>
          <w:iCs/>
          <w:color w:val="000000" w:themeColor="text1"/>
        </w:rPr>
        <w:t xml:space="preserve">The </w:t>
      </w:r>
      <w:r w:rsidR="00D2342A">
        <w:rPr>
          <w:bCs/>
          <w:iCs/>
          <w:color w:val="000000" w:themeColor="text1"/>
        </w:rPr>
        <w:t xml:space="preserve">genotype-to-phenotype </w:t>
      </w:r>
      <w:r w:rsidR="009728CB">
        <w:rPr>
          <w:bCs/>
          <w:iCs/>
          <w:color w:val="000000" w:themeColor="text1"/>
        </w:rPr>
        <w:t>complexity revealed by</w:t>
      </w:r>
      <w:r w:rsidR="007F706B">
        <w:rPr>
          <w:bCs/>
          <w:iCs/>
          <w:color w:val="000000" w:themeColor="text1"/>
        </w:rPr>
        <w:t xml:space="preserve"> </w:t>
      </w:r>
      <w:r w:rsidR="00FC21BD">
        <w:rPr>
          <w:bCs/>
          <w:iCs/>
          <w:color w:val="000000" w:themeColor="text1"/>
        </w:rPr>
        <w:t xml:space="preserve">such </w:t>
      </w:r>
      <w:r w:rsidR="007F706B">
        <w:rPr>
          <w:bCs/>
          <w:iCs/>
          <w:color w:val="000000" w:themeColor="text1"/>
        </w:rPr>
        <w:t xml:space="preserve">data may </w:t>
      </w:r>
      <w:r w:rsidR="0047200C">
        <w:rPr>
          <w:bCs/>
          <w:iCs/>
          <w:color w:val="000000" w:themeColor="text1"/>
        </w:rPr>
        <w:t>be exploited for</w:t>
      </w:r>
      <w:r w:rsidR="007F706B">
        <w:rPr>
          <w:bCs/>
          <w:iCs/>
          <w:color w:val="000000" w:themeColor="text1"/>
        </w:rPr>
        <w:t xml:space="preserve"> </w:t>
      </w:r>
      <w:r w:rsidR="00C82C14">
        <w:rPr>
          <w:bCs/>
          <w:iCs/>
          <w:color w:val="000000" w:themeColor="text1"/>
        </w:rPr>
        <w:t>the</w:t>
      </w:r>
      <w:r w:rsidR="007F706B">
        <w:rPr>
          <w:bCs/>
          <w:iCs/>
          <w:color w:val="000000" w:themeColor="text1"/>
        </w:rPr>
        <w:t xml:space="preserve"> inference of other non-linear system</w:t>
      </w:r>
      <w:r w:rsidR="009728CB">
        <w:rPr>
          <w:bCs/>
          <w:iCs/>
          <w:color w:val="000000" w:themeColor="text1"/>
        </w:rPr>
        <w:t xml:space="preserve"> models</w:t>
      </w:r>
      <w:r w:rsidR="007F706B">
        <w:rPr>
          <w:bCs/>
          <w:iCs/>
          <w:color w:val="000000" w:themeColor="text1"/>
        </w:rPr>
        <w:t xml:space="preserve">, </w:t>
      </w:r>
      <w:r w:rsidR="00EB7A4C">
        <w:rPr>
          <w:bCs/>
          <w:iCs/>
          <w:color w:val="000000" w:themeColor="text1"/>
        </w:rPr>
        <w:t xml:space="preserve">analogous to the one demonstrated here.  </w:t>
      </w:r>
      <w:r w:rsidR="007F706B">
        <w:rPr>
          <w:bCs/>
          <w:iCs/>
          <w:color w:val="000000" w:themeColor="text1"/>
        </w:rPr>
        <w:t>Ultimately, such DCGAs</w:t>
      </w:r>
      <w:r w:rsidR="00D8547A" w:rsidRPr="00233F15">
        <w:rPr>
          <w:bCs/>
          <w:iCs/>
          <w:color w:val="000000" w:themeColor="text1"/>
        </w:rPr>
        <w:t xml:space="preserve"> </w:t>
      </w:r>
      <w:r w:rsidR="007F706B">
        <w:rPr>
          <w:bCs/>
          <w:iCs/>
          <w:color w:val="000000" w:themeColor="text1"/>
        </w:rPr>
        <w:t>may</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B43D4E">
        <w:rPr>
          <w:bCs/>
          <w:iCs/>
          <w:color w:val="000000" w:themeColor="text1"/>
        </w:rPr>
        <w:t>, systems,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 xml:space="preserve">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1127"/>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1127"/>
      <w:r w:rsidR="006A3CE7" w:rsidRPr="00233F15">
        <w:rPr>
          <w:rStyle w:val="CommentReference"/>
        </w:rPr>
        <w:commentReference w:id="1127"/>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1128"/>
      <w:r w:rsidRPr="00233F15">
        <w:rPr>
          <w:b/>
          <w:bCs/>
          <w:iCs/>
          <w:color w:val="A6A6A6" w:themeColor="background1" w:themeShade="A6"/>
        </w:rPr>
        <w:t>Media</w:t>
      </w:r>
      <w:commentRangeEnd w:id="1128"/>
      <w:r w:rsidR="00CB2329" w:rsidRPr="00233F15">
        <w:rPr>
          <w:rStyle w:val="CommentReference"/>
          <w:color w:val="A6A6A6" w:themeColor="background1" w:themeShade="A6"/>
        </w:rPr>
        <w:commentReference w:id="1128"/>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4210F6">
      <w:pPr>
        <w:jc w:val="both"/>
        <w:rPr>
          <w:bCs/>
          <w:iCs/>
          <w:color w:val="000000" w:themeColor="text1"/>
        </w:rPr>
      </w:pPr>
      <w:r>
        <w:rPr>
          <w:bCs/>
          <w:iCs/>
          <w:color w:val="000000" w:themeColor="text1"/>
        </w:rPr>
        <w:lastRenderedPageBreak/>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1129"/>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129"/>
      <w:r w:rsidR="00D20F9C">
        <w:rPr>
          <w:rStyle w:val="CommentReference"/>
          <w:rFonts w:asciiTheme="minorHAnsi" w:hAnsiTheme="minorHAnsi" w:cstheme="minorBidi"/>
        </w:rPr>
        <w:commentReference w:id="1129"/>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1130"/>
      <w:commentRangeEnd w:id="1130"/>
      <w:r w:rsidR="00AD3ECF">
        <w:rPr>
          <w:rStyle w:val="CommentReference"/>
          <w:rFonts w:asciiTheme="minorHAnsi" w:hAnsiTheme="minorHAnsi" w:cstheme="minorBidi"/>
        </w:rPr>
        <w:commentReference w:id="1130"/>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1131"/>
      <w:commentRangeEnd w:id="1131"/>
      <w:r w:rsidR="002F37D7">
        <w:rPr>
          <w:rStyle w:val="CommentReference"/>
          <w:rFonts w:asciiTheme="minorHAnsi" w:hAnsiTheme="minorHAnsi" w:cstheme="minorBidi"/>
        </w:rPr>
        <w:commentReference w:id="1131"/>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 xml:space="preserve">C </w:t>
      </w:r>
      <w:r w:rsidR="001A4394">
        <w:rPr>
          <w:color w:val="000000" w:themeColor="text1"/>
        </w:rPr>
        <w:lastRenderedPageBreak/>
        <w:t>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1132"/>
      <w:commentRangeEnd w:id="1132"/>
      <w:r w:rsidR="001A4394">
        <w:rPr>
          <w:rStyle w:val="CommentReference"/>
          <w:rFonts w:asciiTheme="minorHAnsi" w:hAnsiTheme="minorHAnsi" w:cstheme="minorBidi"/>
        </w:rPr>
        <w:commentReference w:id="1132"/>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4D1BFB0E"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AF4C2E">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"&lt;sup&gt;49&lt;/sup&gt;", "plainTextFormattedCitation" : "49", "previouslyFormattedCitation" : "&lt;sup&gt;48&lt;/sup&gt;" }, "properties" : { "noteIndex" : 0 }, "schema" : "https://github.com/citation-style-language/schema/raw/master/csl-citation.json" }</w:instrText>
      </w:r>
      <w:r w:rsidR="001A4394" w:rsidRPr="00233F15">
        <w:rPr>
          <w:bCs/>
          <w:iCs/>
          <w:color w:val="000000" w:themeColor="text1"/>
        </w:rPr>
        <w:fldChar w:fldCharType="separate"/>
      </w:r>
      <w:r w:rsidR="00AF4C2E" w:rsidRPr="00AF4C2E">
        <w:rPr>
          <w:bCs/>
          <w:iCs/>
          <w:noProof/>
          <w:color w:val="000000" w:themeColor="text1"/>
          <w:vertAlign w:val="superscript"/>
        </w:rPr>
        <w:t>49</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AF4C2E">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"&lt;sup&gt;50&lt;/sup&gt;", "plainTextFormattedCitation" : "50", "previouslyFormattedCitation" : "&lt;sup&gt;49&lt;/sup&gt;" }, "properties" : { "noteIndex" : 0 }, "schema" : "https://github.com/citation-style-language/schema/raw/master/csl-citation.json" }</w:instrText>
      </w:r>
      <w:r w:rsidR="00096F44">
        <w:rPr>
          <w:color w:val="000000" w:themeColor="text1"/>
        </w:rPr>
        <w:fldChar w:fldCharType="separate"/>
      </w:r>
      <w:r w:rsidR="00AF4C2E" w:rsidRPr="00AF4C2E">
        <w:rPr>
          <w:noProof/>
          <w:color w:val="000000" w:themeColor="text1"/>
          <w:vertAlign w:val="superscript"/>
        </w:rPr>
        <w:t>50</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133"/>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133"/>
      <w:r w:rsidR="006471EB">
        <w:rPr>
          <w:rStyle w:val="CommentReference"/>
          <w:rFonts w:asciiTheme="minorHAnsi" w:hAnsiTheme="minorHAnsi" w:cstheme="minorBidi"/>
        </w:rPr>
        <w:commentReference w:id="1133"/>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2F8D00F3"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AF4C2E">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000C01B2" w:rsidRPr="000C01B2">
        <w:rPr>
          <w:rFonts w:eastAsia="Times New Roman"/>
          <w:noProof/>
          <w:color w:val="333333"/>
          <w:shd w:val="clear" w:color="auto" w:fill="FFFFFF"/>
          <w:vertAlign w:val="superscript"/>
        </w:rPr>
        <w:t>18</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349A831D"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134"/>
      <w:r w:rsidR="000274E9" w:rsidRPr="00233F15">
        <w:rPr>
          <w:rFonts w:eastAsia="Times New Roman"/>
          <w:color w:val="333333"/>
          <w:shd w:val="clear" w:color="auto" w:fill="FFFFFF"/>
        </w:rPr>
        <w:t>previously described</w:t>
      </w:r>
      <w:commentRangeEnd w:id="1134"/>
      <w:r w:rsidR="000274E9" w:rsidRPr="00233F15">
        <w:rPr>
          <w:rStyle w:val="CommentReference"/>
        </w:rPr>
        <w:commentReference w:id="1134"/>
      </w:r>
      <w:r w:rsidR="000274E9" w:rsidRPr="00233F15">
        <w:rPr>
          <w:rFonts w:eastAsia="Times New Roman"/>
          <w:color w:val="333333"/>
          <w:shd w:val="clear" w:color="auto" w:fill="FFFFFF"/>
        </w:rPr>
        <w:fldChar w:fldCharType="begin" w:fldLock="1"/>
      </w:r>
      <w:r w:rsidR="00AF4C2E">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C01B2" w:rsidRPr="000C01B2">
        <w:rPr>
          <w:rFonts w:eastAsia="Times New Roman"/>
          <w:noProof/>
          <w:color w:val="333333"/>
          <w:shd w:val="clear" w:color="auto" w:fill="FFFFFF"/>
          <w:vertAlign w:val="superscript"/>
        </w:rPr>
        <w:t>18</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w:t>
      </w:r>
      <w:r w:rsidR="008467CA" w:rsidRPr="00EB769F">
        <w:rPr>
          <w:rFonts w:eastAsia="Times New Roman"/>
          <w:color w:val="D9D9D9" w:themeColor="background1" w:themeShade="D9"/>
          <w:shd w:val="clear" w:color="auto" w:fill="FFFFFF"/>
        </w:rPr>
        <w:lastRenderedPageBreak/>
        <w:t xml:space="preserve">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1135"/>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135"/>
      <w:r w:rsidR="001C31A3">
        <w:rPr>
          <w:rStyle w:val="CommentReference"/>
          <w:rFonts w:asciiTheme="minorHAnsi" w:hAnsiTheme="minorHAnsi" w:cstheme="minorBidi"/>
        </w:rPr>
        <w:commentReference w:id="1135"/>
      </w:r>
      <w:r w:rsidR="00A975C4">
        <w:rPr>
          <w:rFonts w:eastAsia="Calibri"/>
          <w:color w:val="333333"/>
          <w:shd w:val="clear" w:color="auto" w:fill="FFFFFF"/>
        </w:rPr>
        <w:t xml:space="preserve"> </w:t>
      </w:r>
      <w:commentRangeStart w:id="1136"/>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1136"/>
      <w:r w:rsidR="00D47711">
        <w:rPr>
          <w:rStyle w:val="CommentReference"/>
          <w:rFonts w:asciiTheme="minorHAnsi" w:hAnsiTheme="minorHAnsi" w:cstheme="minorBidi"/>
        </w:rPr>
        <w:commentReference w:id="1136"/>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1137"/>
      <w:r w:rsidRPr="008E0C9A">
        <w:rPr>
          <w:bCs/>
          <w:iCs/>
          <w:color w:val="808080" w:themeColor="background1" w:themeShade="80"/>
          <w:lang w:val="en-CA"/>
        </w:rPr>
        <w:t>the selection conditions of the opposite mating type.</w:t>
      </w:r>
      <w:commentRangeEnd w:id="1137"/>
      <w:r w:rsidRPr="008E0C9A">
        <w:rPr>
          <w:rStyle w:val="CommentReference"/>
          <w:rFonts w:asciiTheme="minorHAnsi" w:hAnsiTheme="minorHAnsi" w:cstheme="minorBidi"/>
          <w:color w:val="808080" w:themeColor="background1" w:themeShade="80"/>
        </w:rPr>
        <w:commentReference w:id="1137"/>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59BA3D86"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AF4C2E">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4441D9" w:rsidRPr="00233F15">
        <w:rPr>
          <w:bCs/>
          <w:iCs/>
          <w:color w:val="000000" w:themeColor="text1"/>
        </w:rPr>
        <w:fldChar w:fldCharType="separate"/>
      </w:r>
      <w:r w:rsidR="000C01B2" w:rsidRPr="000C01B2">
        <w:rPr>
          <w:bCs/>
          <w:iCs/>
          <w:noProof/>
          <w:color w:val="000000" w:themeColor="text1"/>
          <w:vertAlign w:val="superscript"/>
        </w:rPr>
        <w:t>37</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AF4C2E">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6B4D4F" w:rsidRPr="00233F15">
        <w:rPr>
          <w:bCs/>
          <w:iCs/>
          <w:color w:val="000000" w:themeColor="text1"/>
        </w:rPr>
        <w:fldChar w:fldCharType="separate"/>
      </w:r>
      <w:r w:rsidR="000C01B2" w:rsidRPr="000C01B2">
        <w:rPr>
          <w:bCs/>
          <w:iCs/>
          <w:noProof/>
          <w:color w:val="000000" w:themeColor="text1"/>
          <w:vertAlign w:val="superscript"/>
        </w:rPr>
        <w:t>37</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757F482D"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AF4C2E">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DC6933" w:rsidRPr="00FC1F96">
        <w:rPr>
          <w:bCs/>
          <w:iCs/>
          <w:color w:val="000000" w:themeColor="text1"/>
        </w:rPr>
        <w:fldChar w:fldCharType="separate"/>
      </w:r>
      <w:r w:rsidR="000C01B2" w:rsidRPr="000C01B2">
        <w:rPr>
          <w:bCs/>
          <w:iCs/>
          <w:noProof/>
          <w:color w:val="000000" w:themeColor="text1"/>
          <w:vertAlign w:val="superscript"/>
        </w:rPr>
        <w:t>37</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lastRenderedPageBreak/>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1138"/>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1138"/>
      <w:r w:rsidR="008F412B">
        <w:rPr>
          <w:rStyle w:val="CommentReference"/>
          <w:rFonts w:asciiTheme="minorHAnsi" w:hAnsiTheme="minorHAnsi" w:cstheme="minorBidi"/>
        </w:rPr>
        <w:commentReference w:id="1138"/>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1139"/>
      <w:r w:rsidRPr="00233F15">
        <w:rPr>
          <w:b/>
          <w:bCs/>
          <w:iCs/>
          <w:color w:val="000000" w:themeColor="text1"/>
        </w:rPr>
        <w:t>Strain Genotyping</w:t>
      </w:r>
      <w:commentRangeEnd w:id="1139"/>
      <w:r w:rsidRPr="00233F15">
        <w:rPr>
          <w:rStyle w:val="CommentReference"/>
        </w:rPr>
        <w:commentReference w:id="1139"/>
      </w:r>
      <w:r w:rsidRPr="00233F15">
        <w:rPr>
          <w:b/>
          <w:bCs/>
          <w:iCs/>
          <w:color w:val="000000" w:themeColor="text1"/>
        </w:rPr>
        <w:t xml:space="preserve"> Data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1140"/>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1140"/>
      <w:r w:rsidR="00086A4B" w:rsidRPr="00233F15">
        <w:rPr>
          <w:rStyle w:val="CommentReference"/>
        </w:rPr>
        <w:commentReference w:id="1140"/>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1141"/>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1141"/>
      <w:r w:rsidRPr="00233F15">
        <w:rPr>
          <w:rStyle w:val="CommentReference"/>
          <w:sz w:val="24"/>
          <w:szCs w:val="24"/>
        </w:rPr>
        <w:commentReference w:id="1141"/>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1142"/>
      <w:r w:rsidRPr="00233F15">
        <w:rPr>
          <w:rFonts w:eastAsia="Calibri"/>
          <w:color w:val="333333"/>
          <w:shd w:val="clear" w:color="auto" w:fill="FFFFFF"/>
        </w:rPr>
        <w:t>74 exhibited no detectable growth</w:t>
      </w:r>
      <w:commentRangeEnd w:id="1142"/>
      <w:r w:rsidRPr="00233F15">
        <w:rPr>
          <w:rStyle w:val="CommentReference"/>
          <w:sz w:val="24"/>
          <w:szCs w:val="24"/>
        </w:rPr>
        <w:commentReference w:id="1142"/>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1143"/>
      <w:r w:rsidRPr="00233F15">
        <w:t xml:space="preserve">cases where a wild-type is called as a mutant </w:t>
      </w:r>
      <w:r w:rsidR="00955782" w:rsidRPr="00233F15">
        <w:t>are expected to</w:t>
      </w:r>
      <w:r w:rsidRPr="00233F15">
        <w:t xml:space="preserve"> be comparably </w:t>
      </w:r>
      <w:commentRangeEnd w:id="1143"/>
      <w:r w:rsidR="00C769E2">
        <w:t>rare</w:t>
      </w:r>
      <w:r w:rsidRPr="00233F15">
        <w:rPr>
          <w:rStyle w:val="CommentReference"/>
        </w:rPr>
        <w:commentReference w:id="1143"/>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w:t>
      </w:r>
      <w:r w:rsidR="007D147D">
        <w:rPr>
          <w:color w:val="000000" w:themeColor="text1"/>
        </w:rPr>
        <w:lastRenderedPageBreak/>
        <w:t>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023EB8A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1144"/>
      <w:r w:rsidRPr="00233F15">
        <w:rPr>
          <w:bCs/>
          <w:iCs/>
          <w:color w:val="000000" w:themeColor="text1"/>
        </w:rPr>
        <w:t xml:space="preserve">wild type </w:t>
      </w:r>
      <w:commentRangeEnd w:id="1144"/>
      <w:r w:rsidR="00537EAF">
        <w:rPr>
          <w:rStyle w:val="CommentReference"/>
          <w:rFonts w:asciiTheme="minorHAnsi" w:hAnsiTheme="minorHAnsi" w:cstheme="minorBidi"/>
        </w:rPr>
        <w:commentReference w:id="1144"/>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AF4C2E">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"&lt;sup&gt;51&lt;/sup&gt;", "plainTextFormattedCitation" : "51", "previouslyFormattedCitation" : "&lt;sup&gt;50&lt;/sup&gt;" }, "properties" : { "noteIndex" : 0 }, "schema" : "https://github.com/citation-style-language/schema/raw/master/csl-citation.json" }</w:instrText>
      </w:r>
      <w:r w:rsidR="00202DC4" w:rsidRPr="00233F15">
        <w:rPr>
          <w:bCs/>
          <w:iCs/>
          <w:color w:val="000000" w:themeColor="text1"/>
        </w:rPr>
        <w:fldChar w:fldCharType="separate"/>
      </w:r>
      <w:r w:rsidR="00AF4C2E" w:rsidRPr="00AF4C2E">
        <w:rPr>
          <w:bCs/>
          <w:iCs/>
          <w:noProof/>
          <w:color w:val="000000" w:themeColor="text1"/>
          <w:vertAlign w:val="superscript"/>
        </w:rPr>
        <w:t>51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1145"/>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1145"/>
      <w:r w:rsidR="00DD0B46" w:rsidRPr="00233F15">
        <w:rPr>
          <w:rStyle w:val="CommentReference"/>
        </w:rPr>
        <w:commentReference w:id="1145"/>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1146"/>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1146"/>
      <w:r w:rsidR="00DD0B46" w:rsidRPr="00233F15">
        <w:rPr>
          <w:rStyle w:val="CommentReference"/>
        </w:rPr>
        <w:commentReference w:id="1146"/>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1147"/>
      <w:r w:rsidR="001F4672" w:rsidRPr="00233F15">
        <w:rPr>
          <w:rFonts w:eastAsia="Times New Roman"/>
          <w:color w:val="333333"/>
          <w:shd w:val="clear" w:color="auto" w:fill="FFFFFF"/>
        </w:rPr>
        <w:t xml:space="preserve">a sample </w:t>
      </w:r>
      <w:commentRangeEnd w:id="1147"/>
      <w:r w:rsidR="008065E3" w:rsidRPr="00233F15">
        <w:rPr>
          <w:rStyle w:val="CommentReference"/>
        </w:rPr>
        <w:commentReference w:id="1147"/>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1148"/>
      <w:r w:rsidR="000919D1" w:rsidRPr="00233F15">
        <w:rPr>
          <w:bCs/>
          <w:iCs/>
          <w:color w:val="000000" w:themeColor="text1"/>
        </w:rPr>
        <w:t>genomic DNA extraction</w:t>
      </w:r>
      <w:commentRangeEnd w:id="1148"/>
      <w:r w:rsidR="00355817" w:rsidRPr="00233F15">
        <w:rPr>
          <w:rStyle w:val="CommentReference"/>
        </w:rPr>
        <w:commentReference w:id="1148"/>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lastRenderedPageBreak/>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1149"/>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1149"/>
      <w:r w:rsidR="00FD360B" w:rsidRPr="00233F15">
        <w:rPr>
          <w:rStyle w:val="CommentReference"/>
        </w:rPr>
        <w:commentReference w:id="1149"/>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DD503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DD503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DD5035"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4C5100B6" w:rsidR="00131C80" w:rsidRPr="00233F15"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AF4C2E">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"&lt;sup&gt;38&lt;/sup&gt;", "plainTextFormattedCitation" : "38", "previouslyFormattedCitation" : "&lt;sup&gt;38&lt;/sup&gt;" }, "properties" : { "noteIndex" : 0 }, "schema" : "https://github.com/citation-style-language/schema/raw/master/csl-citation.json" }</w:instrText>
      </w:r>
      <w:r w:rsidR="00131C80" w:rsidRPr="00233F15">
        <w:rPr>
          <w:bCs/>
          <w:iCs/>
          <w:color w:val="000000" w:themeColor="text1"/>
        </w:rPr>
        <w:fldChar w:fldCharType="separate"/>
      </w:r>
      <w:r w:rsidR="000C01B2" w:rsidRPr="000C01B2">
        <w:rPr>
          <w:bCs/>
          <w:iCs/>
          <w:noProof/>
          <w:color w:val="000000" w:themeColor="text1"/>
          <w:vertAlign w:val="superscript"/>
        </w:rPr>
        <w:t>38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DD5035"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DD5035"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DD5035"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lastRenderedPageBreak/>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DD5035"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DD5035"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32B8B8E8"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AF4C2E">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2272B1" w:rsidRPr="00233F15">
        <w:rPr>
          <w:color w:val="000000" w:themeColor="text1"/>
        </w:rPr>
        <w:fldChar w:fldCharType="separate"/>
      </w:r>
      <w:r w:rsidR="000C01B2" w:rsidRPr="000C01B2">
        <w:rPr>
          <w:noProof/>
          <w:color w:val="000000" w:themeColor="text1"/>
          <w:vertAlign w:val="superscript"/>
        </w:rPr>
        <w:t>18</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 xml:space="preserve">create the </w:t>
      </w:r>
      <w:r w:rsidR="002B1C54" w:rsidRPr="00233F15">
        <w:rPr>
          <w:color w:val="000000" w:themeColor="text1"/>
        </w:rPr>
        <w:lastRenderedPageBreak/>
        <w:t>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1150"/>
      <w:r w:rsidRPr="00565DF9">
        <w:rPr>
          <w:b/>
          <w:bCs/>
          <w:iCs/>
          <w:color w:val="808080" w:themeColor="background1" w:themeShade="80"/>
        </w:rPr>
        <w:t>Analysis of Liquid Growth Data</w:t>
      </w:r>
      <w:commentRangeEnd w:id="1150"/>
      <w:r w:rsidR="00883356" w:rsidRPr="00565DF9">
        <w:rPr>
          <w:rStyle w:val="CommentReference"/>
          <w:color w:val="808080" w:themeColor="background1" w:themeShade="80"/>
        </w:rPr>
        <w:commentReference w:id="1150"/>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7DF411E4"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AF4C2E">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"&lt;sup&gt;52&lt;/sup&gt;", "plainTextFormattedCitation" : "52", "previouslyFormattedCitation" : "&lt;sup&gt;51&lt;/sup&gt;" }, "properties" : { "noteIndex" : 0 }, "schema" : "https://github.com/citation-style-language/schema/raw/master/csl-citation.json" }</w:instrText>
      </w:r>
      <w:r w:rsidR="0042743A" w:rsidRPr="00662D0E">
        <w:rPr>
          <w:bCs/>
          <w:iCs/>
          <w:color w:val="000000" w:themeColor="text1"/>
        </w:rPr>
        <w:fldChar w:fldCharType="separate"/>
      </w:r>
      <w:r w:rsidR="00AF4C2E" w:rsidRPr="00AF4C2E">
        <w:rPr>
          <w:bCs/>
          <w:iCs/>
          <w:noProof/>
          <w:color w:val="000000" w:themeColor="text1"/>
          <w:vertAlign w:val="superscript"/>
        </w:rPr>
        <w:t>52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15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151"/>
      <w:r w:rsidR="00662D0E">
        <w:rPr>
          <w:rStyle w:val="CommentReference"/>
          <w:rFonts w:asciiTheme="minorHAnsi" w:hAnsiTheme="minorHAnsi" w:cstheme="minorBidi"/>
        </w:rPr>
        <w:commentReference w:id="1151"/>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1152"/>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1152"/>
      <w:r w:rsidR="00DF4CE6">
        <w:rPr>
          <w:rStyle w:val="CommentReference"/>
          <w:rFonts w:asciiTheme="minorHAnsi" w:hAnsiTheme="minorHAnsi" w:cstheme="minorBidi"/>
        </w:rPr>
        <w:commentReference w:id="1152"/>
      </w:r>
    </w:p>
    <w:p w14:paraId="20BF344E" w14:textId="5B36F90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AF4C2E">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"&lt;sup&gt;40&lt;/sup&gt;", "plainTextFormattedCitation" : "40", "previouslyFormattedCitation" : "&lt;sup&gt;39&lt;/sup&gt;" }, "properties" : { "noteIndex" : 0 }, "schema" : "https://github.com/citation-style-language/schema/raw/master/csl-citation.json" }</w:instrText>
      </w:r>
      <w:r>
        <w:fldChar w:fldCharType="separate"/>
      </w:r>
      <w:r w:rsidR="00AF4C2E" w:rsidRPr="00AF4C2E">
        <w:rPr>
          <w:noProof/>
          <w:vertAlign w:val="superscript"/>
        </w:rPr>
        <w:t>40</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1153"/>
      <w:r w:rsidRPr="009B3D83">
        <w:rPr>
          <w:b/>
          <w:bCs/>
          <w:iCs/>
          <w:color w:val="000000" w:themeColor="text1"/>
        </w:rPr>
        <w:t>Quantitative RT-PCR</w:t>
      </w:r>
      <w:commentRangeEnd w:id="1153"/>
      <w:r w:rsidR="00A028A9" w:rsidRPr="009B3D83">
        <w:rPr>
          <w:rStyle w:val="CommentReference"/>
          <w:color w:val="000000" w:themeColor="text1"/>
        </w:rPr>
        <w:commentReference w:id="1153"/>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1154"/>
      <w:r w:rsidRPr="00565DF9">
        <w:rPr>
          <w:b/>
          <w:color w:val="808080" w:themeColor="background1" w:themeShade="80"/>
          <w:sz w:val="28"/>
        </w:rPr>
        <w:t>Acknowledgements</w:t>
      </w:r>
      <w:commentRangeEnd w:id="1154"/>
      <w:r w:rsidR="006365D4">
        <w:rPr>
          <w:rStyle w:val="CommentReference"/>
          <w:rFonts w:asciiTheme="minorHAnsi" w:hAnsiTheme="minorHAnsi" w:cstheme="minorBidi"/>
        </w:rPr>
        <w:commentReference w:id="1154"/>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155"/>
      <w:r w:rsidRPr="00233F15">
        <w:rPr>
          <w:b/>
          <w:sz w:val="28"/>
        </w:rPr>
        <w:t>Author Contributions</w:t>
      </w:r>
      <w:commentRangeEnd w:id="1155"/>
      <w:r w:rsidR="00AB0C9E">
        <w:rPr>
          <w:rStyle w:val="CommentReference"/>
          <w:rFonts w:asciiTheme="minorHAnsi" w:hAnsiTheme="minorHAnsi" w:cstheme="minorBidi"/>
        </w:rPr>
        <w:commentReference w:id="1155"/>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1156"/>
      <w:r w:rsidRPr="00233F15">
        <w:rPr>
          <w:b/>
          <w:sz w:val="28"/>
        </w:rPr>
        <w:lastRenderedPageBreak/>
        <w:t>Additional Data Files</w:t>
      </w:r>
      <w:commentRangeEnd w:id="1156"/>
      <w:r w:rsidR="00BD3C0C" w:rsidRPr="00233F15">
        <w:rPr>
          <w:rStyle w:val="CommentReference"/>
        </w:rPr>
        <w:commentReference w:id="1156"/>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77827CA" w14:textId="3EA81016" w:rsidR="00AF4C2E" w:rsidRPr="00AF4C2E" w:rsidRDefault="00C1486D" w:rsidP="00AF4C2E">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AF4C2E" w:rsidRPr="00AF4C2E">
        <w:rPr>
          <w:noProof/>
        </w:rPr>
        <w:t>1.</w:t>
      </w:r>
      <w:r w:rsidR="00AF4C2E" w:rsidRPr="00AF4C2E">
        <w:rPr>
          <w:noProof/>
        </w:rPr>
        <w:tab/>
        <w:t xml:space="preserve">Benfey, P. N. &amp; Mitchell-Olds, T. From Genotype to Phenotype: Systems Biology Meets Natural Variation. </w:t>
      </w:r>
      <w:r w:rsidR="00AF4C2E" w:rsidRPr="00AF4C2E">
        <w:rPr>
          <w:i/>
          <w:iCs/>
          <w:noProof/>
        </w:rPr>
        <w:t>Science (80-. ).</w:t>
      </w:r>
      <w:r w:rsidR="00AF4C2E" w:rsidRPr="00AF4C2E">
        <w:rPr>
          <w:noProof/>
        </w:rPr>
        <w:t xml:space="preserve"> </w:t>
      </w:r>
      <w:r w:rsidR="00AF4C2E" w:rsidRPr="00AF4C2E">
        <w:rPr>
          <w:b/>
          <w:bCs/>
          <w:noProof/>
        </w:rPr>
        <w:t>320,</w:t>
      </w:r>
      <w:r w:rsidR="00AF4C2E" w:rsidRPr="00AF4C2E">
        <w:rPr>
          <w:noProof/>
        </w:rPr>
        <w:t xml:space="preserve"> (2008).</w:t>
      </w:r>
    </w:p>
    <w:p w14:paraId="079B6619" w14:textId="77777777" w:rsidR="00AF4C2E" w:rsidRPr="00AF4C2E" w:rsidRDefault="00AF4C2E" w:rsidP="00AF4C2E">
      <w:pPr>
        <w:widowControl w:val="0"/>
        <w:autoSpaceDE w:val="0"/>
        <w:autoSpaceDN w:val="0"/>
        <w:adjustRightInd w:val="0"/>
        <w:ind w:left="640" w:hanging="640"/>
        <w:rPr>
          <w:noProof/>
        </w:rPr>
      </w:pPr>
      <w:r w:rsidRPr="00AF4C2E">
        <w:rPr>
          <w:noProof/>
        </w:rPr>
        <w:t>2.</w:t>
      </w:r>
      <w:r w:rsidRPr="00AF4C2E">
        <w:rPr>
          <w:noProof/>
        </w:rPr>
        <w:tab/>
        <w:t xml:space="preserve">Hartwell, L. Robust Interactions. </w:t>
      </w:r>
      <w:r w:rsidRPr="00AF4C2E">
        <w:rPr>
          <w:i/>
          <w:iCs/>
          <w:noProof/>
        </w:rPr>
        <w:t>Science (80-. ).</w:t>
      </w:r>
      <w:r w:rsidRPr="00AF4C2E">
        <w:rPr>
          <w:noProof/>
        </w:rPr>
        <w:t xml:space="preserve"> </w:t>
      </w:r>
      <w:r w:rsidRPr="00AF4C2E">
        <w:rPr>
          <w:b/>
          <w:bCs/>
          <w:noProof/>
        </w:rPr>
        <w:t>303,</w:t>
      </w:r>
      <w:r w:rsidRPr="00AF4C2E">
        <w:rPr>
          <w:noProof/>
        </w:rPr>
        <w:t xml:space="preserve"> (2004).</w:t>
      </w:r>
    </w:p>
    <w:p w14:paraId="6FA88E44" w14:textId="77777777" w:rsidR="00AF4C2E" w:rsidRPr="00AF4C2E" w:rsidRDefault="00AF4C2E" w:rsidP="00AF4C2E">
      <w:pPr>
        <w:widowControl w:val="0"/>
        <w:autoSpaceDE w:val="0"/>
        <w:autoSpaceDN w:val="0"/>
        <w:adjustRightInd w:val="0"/>
        <w:ind w:left="640" w:hanging="640"/>
        <w:rPr>
          <w:noProof/>
        </w:rPr>
      </w:pPr>
      <w:r w:rsidRPr="00AF4C2E">
        <w:rPr>
          <w:noProof/>
        </w:rPr>
        <w:t>3.</w:t>
      </w:r>
      <w:r w:rsidRPr="00AF4C2E">
        <w:rPr>
          <w:noProof/>
        </w:rPr>
        <w:tab/>
        <w:t xml:space="preserve">Hartman, J. L., Garvik, B. &amp; Hartwell, L. Principles for the Buffering of Genetic Variation. </w:t>
      </w:r>
      <w:r w:rsidRPr="00AF4C2E">
        <w:rPr>
          <w:i/>
          <w:iCs/>
          <w:noProof/>
        </w:rPr>
        <w:t>Science (80-. ).</w:t>
      </w:r>
      <w:r w:rsidRPr="00AF4C2E">
        <w:rPr>
          <w:noProof/>
        </w:rPr>
        <w:t xml:space="preserve"> </w:t>
      </w:r>
      <w:r w:rsidRPr="00AF4C2E">
        <w:rPr>
          <w:b/>
          <w:bCs/>
          <w:noProof/>
        </w:rPr>
        <w:t>291,</w:t>
      </w:r>
      <w:r w:rsidRPr="00AF4C2E">
        <w:rPr>
          <w:noProof/>
        </w:rPr>
        <w:t xml:space="preserve"> (2001).</w:t>
      </w:r>
    </w:p>
    <w:p w14:paraId="3066C7F5" w14:textId="77777777" w:rsidR="00AF4C2E" w:rsidRPr="00AF4C2E" w:rsidRDefault="00AF4C2E" w:rsidP="00AF4C2E">
      <w:pPr>
        <w:widowControl w:val="0"/>
        <w:autoSpaceDE w:val="0"/>
        <w:autoSpaceDN w:val="0"/>
        <w:adjustRightInd w:val="0"/>
        <w:ind w:left="640" w:hanging="640"/>
        <w:rPr>
          <w:noProof/>
        </w:rPr>
      </w:pPr>
      <w:r w:rsidRPr="00AF4C2E">
        <w:rPr>
          <w:noProof/>
        </w:rPr>
        <w:t>4.</w:t>
      </w:r>
      <w:r w:rsidRPr="00AF4C2E">
        <w:rPr>
          <w:noProof/>
        </w:rPr>
        <w:tab/>
        <w:t xml:space="preserve">Civelek, M. &amp; Lusis, A. J. Systems genetics approaches to understand complex traits. </w:t>
      </w:r>
      <w:r w:rsidRPr="00AF4C2E">
        <w:rPr>
          <w:i/>
          <w:iCs/>
          <w:noProof/>
        </w:rPr>
        <w:t>Nat. Rev. Genet.</w:t>
      </w:r>
      <w:r w:rsidRPr="00AF4C2E">
        <w:rPr>
          <w:noProof/>
        </w:rPr>
        <w:t xml:space="preserve"> </w:t>
      </w:r>
      <w:r w:rsidRPr="00AF4C2E">
        <w:rPr>
          <w:b/>
          <w:bCs/>
          <w:noProof/>
        </w:rPr>
        <w:t>15,</w:t>
      </w:r>
      <w:r w:rsidRPr="00AF4C2E">
        <w:rPr>
          <w:noProof/>
        </w:rPr>
        <w:t xml:space="preserve"> 34–48 (2014).</w:t>
      </w:r>
    </w:p>
    <w:p w14:paraId="7211C237" w14:textId="77777777" w:rsidR="00AF4C2E" w:rsidRPr="00AF4C2E" w:rsidRDefault="00AF4C2E" w:rsidP="00AF4C2E">
      <w:pPr>
        <w:widowControl w:val="0"/>
        <w:autoSpaceDE w:val="0"/>
        <w:autoSpaceDN w:val="0"/>
        <w:adjustRightInd w:val="0"/>
        <w:ind w:left="640" w:hanging="640"/>
        <w:rPr>
          <w:noProof/>
        </w:rPr>
      </w:pPr>
      <w:r w:rsidRPr="00AF4C2E">
        <w:rPr>
          <w:noProof/>
        </w:rPr>
        <w:t>5.</w:t>
      </w:r>
      <w:r w:rsidRPr="00AF4C2E">
        <w:rPr>
          <w:noProof/>
        </w:rPr>
        <w:tab/>
        <w:t xml:space="preserve">Costanzo, M. </w:t>
      </w:r>
      <w:r w:rsidRPr="00AF4C2E">
        <w:rPr>
          <w:i/>
          <w:iCs/>
          <w:noProof/>
        </w:rPr>
        <w:t>et al.</w:t>
      </w:r>
      <w:r w:rsidRPr="00AF4C2E">
        <w:rPr>
          <w:noProof/>
        </w:rPr>
        <w:t xml:space="preserve"> A global genetic interaction network maps a wiring diagram of cellular function. </w:t>
      </w:r>
      <w:r w:rsidRPr="00AF4C2E">
        <w:rPr>
          <w:i/>
          <w:iCs/>
          <w:noProof/>
        </w:rPr>
        <w:t>Science (80-. ).</w:t>
      </w:r>
      <w:r w:rsidRPr="00AF4C2E">
        <w:rPr>
          <w:noProof/>
        </w:rPr>
        <w:t xml:space="preserve"> </w:t>
      </w:r>
      <w:r w:rsidRPr="00AF4C2E">
        <w:rPr>
          <w:b/>
          <w:bCs/>
          <w:noProof/>
        </w:rPr>
        <w:t>353,</w:t>
      </w:r>
      <w:r w:rsidRPr="00AF4C2E">
        <w:rPr>
          <w:noProof/>
        </w:rPr>
        <w:t xml:space="preserve"> (2016).</w:t>
      </w:r>
    </w:p>
    <w:p w14:paraId="2E54AB5F" w14:textId="77777777" w:rsidR="00AF4C2E" w:rsidRPr="00AF4C2E" w:rsidRDefault="00AF4C2E" w:rsidP="00AF4C2E">
      <w:pPr>
        <w:widowControl w:val="0"/>
        <w:autoSpaceDE w:val="0"/>
        <w:autoSpaceDN w:val="0"/>
        <w:adjustRightInd w:val="0"/>
        <w:ind w:left="640" w:hanging="640"/>
        <w:rPr>
          <w:noProof/>
        </w:rPr>
      </w:pPr>
      <w:r w:rsidRPr="00AF4C2E">
        <w:rPr>
          <w:noProof/>
        </w:rPr>
        <w:t>6.</w:t>
      </w:r>
      <w:r w:rsidRPr="00AF4C2E">
        <w:rPr>
          <w:noProof/>
        </w:rPr>
        <w:tab/>
        <w:t xml:space="preserve">Shen, J. P. &amp; Ideker, T. Synthetic Lethal Networks for Precision Oncology: Promises and Pitfalls. </w:t>
      </w:r>
      <w:r w:rsidRPr="00AF4C2E">
        <w:rPr>
          <w:i/>
          <w:iCs/>
          <w:noProof/>
        </w:rPr>
        <w:t>J. Mol. Biol.</w:t>
      </w:r>
      <w:r w:rsidRPr="00AF4C2E">
        <w:rPr>
          <w:noProof/>
        </w:rPr>
        <w:t xml:space="preserve"> </w:t>
      </w:r>
      <w:r w:rsidRPr="00AF4C2E">
        <w:rPr>
          <w:b/>
          <w:bCs/>
          <w:noProof/>
        </w:rPr>
        <w:t>430,</w:t>
      </w:r>
      <w:r w:rsidRPr="00AF4C2E">
        <w:rPr>
          <w:noProof/>
        </w:rPr>
        <w:t xml:space="preserve"> 2900–2912 (2018).</w:t>
      </w:r>
    </w:p>
    <w:p w14:paraId="013F2ADD" w14:textId="77777777" w:rsidR="00AF4C2E" w:rsidRPr="00AF4C2E" w:rsidRDefault="00AF4C2E" w:rsidP="00AF4C2E">
      <w:pPr>
        <w:widowControl w:val="0"/>
        <w:autoSpaceDE w:val="0"/>
        <w:autoSpaceDN w:val="0"/>
        <w:adjustRightInd w:val="0"/>
        <w:ind w:left="640" w:hanging="640"/>
        <w:rPr>
          <w:noProof/>
        </w:rPr>
      </w:pPr>
      <w:r w:rsidRPr="00AF4C2E">
        <w:rPr>
          <w:noProof/>
        </w:rPr>
        <w:t>7.</w:t>
      </w:r>
      <w:r w:rsidRPr="00AF4C2E">
        <w:rPr>
          <w:noProof/>
        </w:rPr>
        <w:tab/>
        <w:t xml:space="preserve">Horlbeck, M. A. </w:t>
      </w:r>
      <w:r w:rsidRPr="00AF4C2E">
        <w:rPr>
          <w:i/>
          <w:iCs/>
          <w:noProof/>
        </w:rPr>
        <w:t>et al.</w:t>
      </w:r>
      <w:r w:rsidRPr="00AF4C2E">
        <w:rPr>
          <w:noProof/>
        </w:rPr>
        <w:t xml:space="preserve"> Mapping the Genetic Landscape of Human Cells. </w:t>
      </w:r>
      <w:r w:rsidRPr="00AF4C2E">
        <w:rPr>
          <w:i/>
          <w:iCs/>
          <w:noProof/>
        </w:rPr>
        <w:t>Cell</w:t>
      </w:r>
      <w:r w:rsidRPr="00AF4C2E">
        <w:rPr>
          <w:noProof/>
        </w:rPr>
        <w:t xml:space="preserve"> </w:t>
      </w:r>
      <w:r w:rsidRPr="00AF4C2E">
        <w:rPr>
          <w:b/>
          <w:bCs/>
          <w:noProof/>
        </w:rPr>
        <w:t>174,</w:t>
      </w:r>
      <w:r w:rsidRPr="00AF4C2E">
        <w:rPr>
          <w:noProof/>
        </w:rPr>
        <w:t xml:space="preserve"> 953–967.e22 (2018).</w:t>
      </w:r>
    </w:p>
    <w:p w14:paraId="6F5C2178" w14:textId="77777777" w:rsidR="00AF4C2E" w:rsidRPr="00AF4C2E" w:rsidRDefault="00AF4C2E" w:rsidP="00AF4C2E">
      <w:pPr>
        <w:widowControl w:val="0"/>
        <w:autoSpaceDE w:val="0"/>
        <w:autoSpaceDN w:val="0"/>
        <w:adjustRightInd w:val="0"/>
        <w:ind w:left="640" w:hanging="640"/>
        <w:rPr>
          <w:noProof/>
        </w:rPr>
      </w:pPr>
      <w:r w:rsidRPr="00AF4C2E">
        <w:rPr>
          <w:noProof/>
        </w:rPr>
        <w:t>8.</w:t>
      </w:r>
      <w:r w:rsidRPr="00AF4C2E">
        <w:rPr>
          <w:noProof/>
        </w:rPr>
        <w:tab/>
        <w:t xml:space="preserve">Giaever, G. </w:t>
      </w:r>
      <w:r w:rsidRPr="00AF4C2E">
        <w:rPr>
          <w:i/>
          <w:iCs/>
          <w:noProof/>
        </w:rPr>
        <w:t>et al.</w:t>
      </w:r>
      <w:r w:rsidRPr="00AF4C2E">
        <w:rPr>
          <w:noProof/>
        </w:rPr>
        <w:t xml:space="preserve"> Functional profiling of the Saccharomyces cerevisiae genome. </w:t>
      </w:r>
      <w:r w:rsidRPr="00AF4C2E">
        <w:rPr>
          <w:i/>
          <w:iCs/>
          <w:noProof/>
        </w:rPr>
        <w:t>Nature</w:t>
      </w:r>
      <w:r w:rsidRPr="00AF4C2E">
        <w:rPr>
          <w:noProof/>
        </w:rPr>
        <w:t xml:space="preserve"> </w:t>
      </w:r>
      <w:r w:rsidRPr="00AF4C2E">
        <w:rPr>
          <w:b/>
          <w:bCs/>
          <w:noProof/>
        </w:rPr>
        <w:t>418,</w:t>
      </w:r>
      <w:r w:rsidRPr="00AF4C2E">
        <w:rPr>
          <w:noProof/>
        </w:rPr>
        <w:t xml:space="preserve"> 387–391 (2002).</w:t>
      </w:r>
    </w:p>
    <w:p w14:paraId="3C7CF9D9" w14:textId="77777777" w:rsidR="00AF4C2E" w:rsidRPr="00AF4C2E" w:rsidRDefault="00AF4C2E" w:rsidP="00AF4C2E">
      <w:pPr>
        <w:widowControl w:val="0"/>
        <w:autoSpaceDE w:val="0"/>
        <w:autoSpaceDN w:val="0"/>
        <w:adjustRightInd w:val="0"/>
        <w:ind w:left="640" w:hanging="640"/>
        <w:rPr>
          <w:noProof/>
        </w:rPr>
      </w:pPr>
      <w:r w:rsidRPr="00AF4C2E">
        <w:rPr>
          <w:noProof/>
        </w:rPr>
        <w:t>9.</w:t>
      </w:r>
      <w:r w:rsidRPr="00AF4C2E">
        <w:rPr>
          <w:noProof/>
        </w:rPr>
        <w:tab/>
        <w:t xml:space="preserve">Costanzo, M. </w:t>
      </w:r>
      <w:r w:rsidRPr="00AF4C2E">
        <w:rPr>
          <w:i/>
          <w:iCs/>
          <w:noProof/>
        </w:rPr>
        <w:t>et al.</w:t>
      </w:r>
      <w:r w:rsidRPr="00AF4C2E">
        <w:rPr>
          <w:noProof/>
        </w:rPr>
        <w:t xml:space="preserve"> The genetic landscape of a cell. </w:t>
      </w:r>
      <w:r w:rsidRPr="00AF4C2E">
        <w:rPr>
          <w:i/>
          <w:iCs/>
          <w:noProof/>
        </w:rPr>
        <w:t>Science</w:t>
      </w:r>
      <w:r w:rsidRPr="00AF4C2E">
        <w:rPr>
          <w:noProof/>
        </w:rPr>
        <w:t xml:space="preserve"> </w:t>
      </w:r>
      <w:r w:rsidRPr="00AF4C2E">
        <w:rPr>
          <w:b/>
          <w:bCs/>
          <w:noProof/>
        </w:rPr>
        <w:t>327,</w:t>
      </w:r>
      <w:r w:rsidRPr="00AF4C2E">
        <w:rPr>
          <w:noProof/>
        </w:rPr>
        <w:t xml:space="preserve"> 425–31 (2010).</w:t>
      </w:r>
    </w:p>
    <w:p w14:paraId="2189C596" w14:textId="77777777" w:rsidR="00AF4C2E" w:rsidRPr="00AF4C2E" w:rsidRDefault="00AF4C2E" w:rsidP="00AF4C2E">
      <w:pPr>
        <w:widowControl w:val="0"/>
        <w:autoSpaceDE w:val="0"/>
        <w:autoSpaceDN w:val="0"/>
        <w:adjustRightInd w:val="0"/>
        <w:ind w:left="640" w:hanging="640"/>
        <w:rPr>
          <w:noProof/>
        </w:rPr>
      </w:pPr>
      <w:r w:rsidRPr="00AF4C2E">
        <w:rPr>
          <w:noProof/>
        </w:rPr>
        <w:t>10.</w:t>
      </w:r>
      <w:r w:rsidRPr="00AF4C2E">
        <w:rPr>
          <w:noProof/>
        </w:rPr>
        <w:tab/>
        <w:t xml:space="preserve">Bloom, J. S., Ehrenreich, I. M., Loo, W. T., Lite, T.-L. V. &amp; Kruglyak, L. Finding the sources of missing heritability in a yeast cross. </w:t>
      </w:r>
      <w:r w:rsidRPr="00AF4C2E">
        <w:rPr>
          <w:i/>
          <w:iCs/>
          <w:noProof/>
        </w:rPr>
        <w:t>Nature</w:t>
      </w:r>
      <w:r w:rsidRPr="00AF4C2E">
        <w:rPr>
          <w:noProof/>
        </w:rPr>
        <w:t xml:space="preserve"> </w:t>
      </w:r>
      <w:r w:rsidRPr="00AF4C2E">
        <w:rPr>
          <w:b/>
          <w:bCs/>
          <w:noProof/>
        </w:rPr>
        <w:t>494,</w:t>
      </w:r>
      <w:r w:rsidRPr="00AF4C2E">
        <w:rPr>
          <w:noProof/>
        </w:rPr>
        <w:t xml:space="preserve"> 234–7 (2013).</w:t>
      </w:r>
    </w:p>
    <w:p w14:paraId="3D6DD778" w14:textId="77777777" w:rsidR="00AF4C2E" w:rsidRPr="00AF4C2E" w:rsidRDefault="00AF4C2E" w:rsidP="00AF4C2E">
      <w:pPr>
        <w:widowControl w:val="0"/>
        <w:autoSpaceDE w:val="0"/>
        <w:autoSpaceDN w:val="0"/>
        <w:adjustRightInd w:val="0"/>
        <w:ind w:left="640" w:hanging="640"/>
        <w:rPr>
          <w:noProof/>
        </w:rPr>
      </w:pPr>
      <w:r w:rsidRPr="00AF4C2E">
        <w:rPr>
          <w:noProof/>
        </w:rPr>
        <w:t>11.</w:t>
      </w:r>
      <w:r w:rsidRPr="00AF4C2E">
        <w:rPr>
          <w:noProof/>
        </w:rPr>
        <w:tab/>
        <w:t xml:space="preserve">St Onge, R. P. </w:t>
      </w:r>
      <w:r w:rsidRPr="00AF4C2E">
        <w:rPr>
          <w:i/>
          <w:iCs/>
          <w:noProof/>
        </w:rPr>
        <w:t>et al.</w:t>
      </w:r>
      <w:r w:rsidRPr="00AF4C2E">
        <w:rPr>
          <w:noProof/>
        </w:rPr>
        <w:t xml:space="preserve"> Systematic pathway analysis using high-resolution fitness profiling of combinatorial gene deletions. </w:t>
      </w:r>
      <w:r w:rsidRPr="00AF4C2E">
        <w:rPr>
          <w:i/>
          <w:iCs/>
          <w:noProof/>
        </w:rPr>
        <w:t>Nat. Genet.</w:t>
      </w:r>
      <w:r w:rsidRPr="00AF4C2E">
        <w:rPr>
          <w:noProof/>
        </w:rPr>
        <w:t xml:space="preserve"> </w:t>
      </w:r>
      <w:r w:rsidRPr="00AF4C2E">
        <w:rPr>
          <w:b/>
          <w:bCs/>
          <w:noProof/>
        </w:rPr>
        <w:t>39,</w:t>
      </w:r>
      <w:r w:rsidRPr="00AF4C2E">
        <w:rPr>
          <w:noProof/>
        </w:rPr>
        <w:t xml:space="preserve"> 199–206 (2007).</w:t>
      </w:r>
    </w:p>
    <w:p w14:paraId="39EFF77A" w14:textId="77777777" w:rsidR="00AF4C2E" w:rsidRPr="00AF4C2E" w:rsidRDefault="00AF4C2E" w:rsidP="00AF4C2E">
      <w:pPr>
        <w:widowControl w:val="0"/>
        <w:autoSpaceDE w:val="0"/>
        <w:autoSpaceDN w:val="0"/>
        <w:adjustRightInd w:val="0"/>
        <w:ind w:left="640" w:hanging="640"/>
        <w:rPr>
          <w:noProof/>
        </w:rPr>
      </w:pPr>
      <w:r w:rsidRPr="00AF4C2E">
        <w:rPr>
          <w:noProof/>
        </w:rPr>
        <w:t>12.</w:t>
      </w:r>
      <w:r w:rsidRPr="00AF4C2E">
        <w:rPr>
          <w:noProof/>
        </w:rPr>
        <w:tab/>
        <w:t xml:space="preserve">Tong, A. H. Y. </w:t>
      </w:r>
      <w:r w:rsidRPr="00AF4C2E">
        <w:rPr>
          <w:i/>
          <w:iCs/>
          <w:noProof/>
        </w:rPr>
        <w:t>et al.</w:t>
      </w:r>
      <w:r w:rsidRPr="00AF4C2E">
        <w:rPr>
          <w:noProof/>
        </w:rPr>
        <w:t xml:space="preserve"> Global mapping of the yeast genetic interaction network. </w:t>
      </w:r>
      <w:r w:rsidRPr="00AF4C2E">
        <w:rPr>
          <w:i/>
          <w:iCs/>
          <w:noProof/>
        </w:rPr>
        <w:t>Science</w:t>
      </w:r>
      <w:r w:rsidRPr="00AF4C2E">
        <w:rPr>
          <w:noProof/>
        </w:rPr>
        <w:t xml:space="preserve"> </w:t>
      </w:r>
      <w:r w:rsidRPr="00AF4C2E">
        <w:rPr>
          <w:b/>
          <w:bCs/>
          <w:noProof/>
        </w:rPr>
        <w:t>303,</w:t>
      </w:r>
      <w:r w:rsidRPr="00AF4C2E">
        <w:rPr>
          <w:noProof/>
        </w:rPr>
        <w:t xml:space="preserve"> 808–13 (2004).</w:t>
      </w:r>
    </w:p>
    <w:p w14:paraId="45F5D7D7" w14:textId="77777777" w:rsidR="00AF4C2E" w:rsidRPr="00AF4C2E" w:rsidRDefault="00AF4C2E" w:rsidP="00AF4C2E">
      <w:pPr>
        <w:widowControl w:val="0"/>
        <w:autoSpaceDE w:val="0"/>
        <w:autoSpaceDN w:val="0"/>
        <w:adjustRightInd w:val="0"/>
        <w:ind w:left="640" w:hanging="640"/>
        <w:rPr>
          <w:noProof/>
        </w:rPr>
      </w:pPr>
      <w:r w:rsidRPr="00AF4C2E">
        <w:rPr>
          <w:noProof/>
        </w:rPr>
        <w:t>13.</w:t>
      </w:r>
      <w:r w:rsidRPr="00AF4C2E">
        <w:rPr>
          <w:noProof/>
        </w:rPr>
        <w:tab/>
        <w:t xml:space="preserve">Braberg, H. </w:t>
      </w:r>
      <w:r w:rsidRPr="00AF4C2E">
        <w:rPr>
          <w:i/>
          <w:iCs/>
          <w:noProof/>
        </w:rPr>
        <w:t>et al.</w:t>
      </w:r>
      <w:r w:rsidRPr="00AF4C2E">
        <w:rPr>
          <w:noProof/>
        </w:rPr>
        <w:t xml:space="preserve"> Quantitative analysis of triple-mutant genetic interactions. </w:t>
      </w:r>
      <w:r w:rsidRPr="00AF4C2E">
        <w:rPr>
          <w:i/>
          <w:iCs/>
          <w:noProof/>
        </w:rPr>
        <w:t>Nat. Protoc.</w:t>
      </w:r>
      <w:r w:rsidRPr="00AF4C2E">
        <w:rPr>
          <w:noProof/>
        </w:rPr>
        <w:t xml:space="preserve"> </w:t>
      </w:r>
      <w:r w:rsidRPr="00AF4C2E">
        <w:rPr>
          <w:b/>
          <w:bCs/>
          <w:noProof/>
        </w:rPr>
        <w:lastRenderedPageBreak/>
        <w:t>9,</w:t>
      </w:r>
      <w:r w:rsidRPr="00AF4C2E">
        <w:rPr>
          <w:noProof/>
        </w:rPr>
        <w:t xml:space="preserve"> 1867–81 (2014).</w:t>
      </w:r>
    </w:p>
    <w:p w14:paraId="036628C1" w14:textId="77777777" w:rsidR="00AF4C2E" w:rsidRPr="00AF4C2E" w:rsidRDefault="00AF4C2E" w:rsidP="00AF4C2E">
      <w:pPr>
        <w:widowControl w:val="0"/>
        <w:autoSpaceDE w:val="0"/>
        <w:autoSpaceDN w:val="0"/>
        <w:adjustRightInd w:val="0"/>
        <w:ind w:left="640" w:hanging="640"/>
        <w:rPr>
          <w:noProof/>
        </w:rPr>
      </w:pPr>
      <w:r w:rsidRPr="00AF4C2E">
        <w:rPr>
          <w:noProof/>
        </w:rPr>
        <w:t>14.</w:t>
      </w:r>
      <w:r w:rsidRPr="00AF4C2E">
        <w:rPr>
          <w:noProof/>
        </w:rPr>
        <w:tab/>
        <w:t xml:space="preserve">Palmer, A. C. </w:t>
      </w:r>
      <w:r w:rsidRPr="00AF4C2E">
        <w:rPr>
          <w:i/>
          <w:iCs/>
          <w:noProof/>
        </w:rPr>
        <w:t>et al.</w:t>
      </w:r>
      <w:r w:rsidRPr="00AF4C2E">
        <w:rPr>
          <w:noProof/>
        </w:rPr>
        <w:t xml:space="preserve"> Delayed commitment to evolutionary fate in antibiotic resistance fitness landscapes. </w:t>
      </w:r>
      <w:r w:rsidRPr="00AF4C2E">
        <w:rPr>
          <w:i/>
          <w:iCs/>
          <w:noProof/>
        </w:rPr>
        <w:t>Nat. Commun.</w:t>
      </w:r>
      <w:r w:rsidRPr="00AF4C2E">
        <w:rPr>
          <w:noProof/>
        </w:rPr>
        <w:t xml:space="preserve"> </w:t>
      </w:r>
      <w:r w:rsidRPr="00AF4C2E">
        <w:rPr>
          <w:b/>
          <w:bCs/>
          <w:noProof/>
        </w:rPr>
        <w:t>6,</w:t>
      </w:r>
      <w:r w:rsidRPr="00AF4C2E">
        <w:rPr>
          <w:noProof/>
        </w:rPr>
        <w:t xml:space="preserve"> 7385 (2015).</w:t>
      </w:r>
    </w:p>
    <w:p w14:paraId="013618D5" w14:textId="77777777" w:rsidR="00AF4C2E" w:rsidRPr="00AF4C2E" w:rsidRDefault="00AF4C2E" w:rsidP="00AF4C2E">
      <w:pPr>
        <w:widowControl w:val="0"/>
        <w:autoSpaceDE w:val="0"/>
        <w:autoSpaceDN w:val="0"/>
        <w:adjustRightInd w:val="0"/>
        <w:ind w:left="640" w:hanging="640"/>
        <w:rPr>
          <w:noProof/>
        </w:rPr>
      </w:pPr>
      <w:r w:rsidRPr="00AF4C2E">
        <w:rPr>
          <w:noProof/>
        </w:rPr>
        <w:t>15.</w:t>
      </w:r>
      <w:r w:rsidRPr="00AF4C2E">
        <w:rPr>
          <w:noProof/>
        </w:rPr>
        <w:tab/>
        <w:t xml:space="preserve">Cancer Genome Atlas Research Network </w:t>
      </w:r>
      <w:r w:rsidRPr="00AF4C2E">
        <w:rPr>
          <w:i/>
          <w:iCs/>
          <w:noProof/>
        </w:rPr>
        <w:t>et al.</w:t>
      </w:r>
      <w:r w:rsidRPr="00AF4C2E">
        <w:rPr>
          <w:noProof/>
        </w:rPr>
        <w:t xml:space="preserve"> Genomic and Epigenomic Landscapes of Adult De Novo Acute Myeloid Leukemia. </w:t>
      </w:r>
      <w:r w:rsidRPr="00AF4C2E">
        <w:rPr>
          <w:i/>
          <w:iCs/>
          <w:noProof/>
        </w:rPr>
        <w:t>N. Engl. J. Med.</w:t>
      </w:r>
      <w:r w:rsidRPr="00AF4C2E">
        <w:rPr>
          <w:noProof/>
        </w:rPr>
        <w:t xml:space="preserve"> </w:t>
      </w:r>
      <w:r w:rsidRPr="00AF4C2E">
        <w:rPr>
          <w:b/>
          <w:bCs/>
          <w:noProof/>
        </w:rPr>
        <w:t>368,</w:t>
      </w:r>
      <w:r w:rsidRPr="00AF4C2E">
        <w:rPr>
          <w:noProof/>
        </w:rPr>
        <w:t xml:space="preserve"> 2059–2074 (2013).</w:t>
      </w:r>
    </w:p>
    <w:p w14:paraId="13635702" w14:textId="77777777" w:rsidR="00AF4C2E" w:rsidRPr="00AF4C2E" w:rsidRDefault="00AF4C2E" w:rsidP="00AF4C2E">
      <w:pPr>
        <w:widowControl w:val="0"/>
        <w:autoSpaceDE w:val="0"/>
        <w:autoSpaceDN w:val="0"/>
        <w:adjustRightInd w:val="0"/>
        <w:ind w:left="640" w:hanging="640"/>
        <w:rPr>
          <w:noProof/>
        </w:rPr>
      </w:pPr>
      <w:r w:rsidRPr="00AF4C2E">
        <w:rPr>
          <w:noProof/>
        </w:rPr>
        <w:t>16.</w:t>
      </w:r>
      <w:r w:rsidRPr="00AF4C2E">
        <w:rPr>
          <w:noProof/>
        </w:rPr>
        <w:tab/>
        <w:t xml:space="preserve">Heckl, D. </w:t>
      </w:r>
      <w:r w:rsidRPr="00AF4C2E">
        <w:rPr>
          <w:i/>
          <w:iCs/>
          <w:noProof/>
        </w:rPr>
        <w:t>et al.</w:t>
      </w:r>
      <w:r w:rsidRPr="00AF4C2E">
        <w:rPr>
          <w:noProof/>
        </w:rPr>
        <w:t xml:space="preserve"> Generation of mouse models of myeloid malignancy with combinatorial genetic lesions using CRISPR-Cas9 genome editing. </w:t>
      </w:r>
      <w:r w:rsidRPr="00AF4C2E">
        <w:rPr>
          <w:i/>
          <w:iCs/>
          <w:noProof/>
        </w:rPr>
        <w:t>Nat. Biotechnol.</w:t>
      </w:r>
      <w:r w:rsidRPr="00AF4C2E">
        <w:rPr>
          <w:noProof/>
        </w:rPr>
        <w:t xml:space="preserve"> </w:t>
      </w:r>
      <w:r w:rsidRPr="00AF4C2E">
        <w:rPr>
          <w:b/>
          <w:bCs/>
          <w:noProof/>
        </w:rPr>
        <w:t>32,</w:t>
      </w:r>
      <w:r w:rsidRPr="00AF4C2E">
        <w:rPr>
          <w:noProof/>
        </w:rPr>
        <w:t xml:space="preserve"> 941–6 (2014).</w:t>
      </w:r>
    </w:p>
    <w:p w14:paraId="650DA0F9" w14:textId="77777777" w:rsidR="00AF4C2E" w:rsidRPr="00AF4C2E" w:rsidRDefault="00AF4C2E" w:rsidP="00AF4C2E">
      <w:pPr>
        <w:widowControl w:val="0"/>
        <w:autoSpaceDE w:val="0"/>
        <w:autoSpaceDN w:val="0"/>
        <w:adjustRightInd w:val="0"/>
        <w:ind w:left="640" w:hanging="640"/>
        <w:rPr>
          <w:noProof/>
        </w:rPr>
      </w:pPr>
      <w:r w:rsidRPr="00AF4C2E">
        <w:rPr>
          <w:noProof/>
        </w:rPr>
        <w:t>17.</w:t>
      </w:r>
      <w:r w:rsidRPr="00AF4C2E">
        <w:rPr>
          <w:noProof/>
        </w:rPr>
        <w:tab/>
        <w:t xml:space="preserve">Takahashi, K. &amp; Yamanaka, S. Induction of Pluripotent Stem Cells from Mouse Embryonic and Adult Fibroblast Cultures by Defined Factors. </w:t>
      </w:r>
      <w:r w:rsidRPr="00AF4C2E">
        <w:rPr>
          <w:i/>
          <w:iCs/>
          <w:noProof/>
        </w:rPr>
        <w:t>Cell</w:t>
      </w:r>
      <w:r w:rsidRPr="00AF4C2E">
        <w:rPr>
          <w:noProof/>
        </w:rPr>
        <w:t xml:space="preserve"> </w:t>
      </w:r>
      <w:r w:rsidRPr="00AF4C2E">
        <w:rPr>
          <w:b/>
          <w:bCs/>
          <w:noProof/>
        </w:rPr>
        <w:t>126,</w:t>
      </w:r>
      <w:r w:rsidRPr="00AF4C2E">
        <w:rPr>
          <w:noProof/>
        </w:rPr>
        <w:t xml:space="preserve"> 663–676 (2006).</w:t>
      </w:r>
    </w:p>
    <w:p w14:paraId="56E54D1B" w14:textId="77777777" w:rsidR="00AF4C2E" w:rsidRPr="00AF4C2E" w:rsidRDefault="00AF4C2E" w:rsidP="00AF4C2E">
      <w:pPr>
        <w:widowControl w:val="0"/>
        <w:autoSpaceDE w:val="0"/>
        <w:autoSpaceDN w:val="0"/>
        <w:adjustRightInd w:val="0"/>
        <w:ind w:left="640" w:hanging="640"/>
        <w:rPr>
          <w:noProof/>
        </w:rPr>
      </w:pPr>
      <w:r w:rsidRPr="00AF4C2E">
        <w:rPr>
          <w:noProof/>
        </w:rPr>
        <w:t>18.</w:t>
      </w:r>
      <w:r w:rsidRPr="00AF4C2E">
        <w:rPr>
          <w:noProof/>
        </w:rPr>
        <w:tab/>
        <w:t xml:space="preserve">Suzuki, Y. </w:t>
      </w:r>
      <w:r w:rsidRPr="00AF4C2E">
        <w:rPr>
          <w:i/>
          <w:iCs/>
          <w:noProof/>
        </w:rPr>
        <w:t>et al.</w:t>
      </w:r>
      <w:r w:rsidRPr="00AF4C2E">
        <w:rPr>
          <w:noProof/>
        </w:rPr>
        <w:t xml:space="preserve"> Knocking out multigene redundancies via cycles of sexual assortment and fluorescence selection. </w:t>
      </w:r>
      <w:r w:rsidRPr="00AF4C2E">
        <w:rPr>
          <w:i/>
          <w:iCs/>
          <w:noProof/>
        </w:rPr>
        <w:t>Nat. Methods</w:t>
      </w:r>
      <w:r w:rsidRPr="00AF4C2E">
        <w:rPr>
          <w:noProof/>
        </w:rPr>
        <w:t xml:space="preserve"> </w:t>
      </w:r>
      <w:r w:rsidRPr="00AF4C2E">
        <w:rPr>
          <w:b/>
          <w:bCs/>
          <w:noProof/>
        </w:rPr>
        <w:t>8,</w:t>
      </w:r>
      <w:r w:rsidRPr="00AF4C2E">
        <w:rPr>
          <w:noProof/>
        </w:rPr>
        <w:t xml:space="preserve"> 159–64 (2011).</w:t>
      </w:r>
    </w:p>
    <w:p w14:paraId="35CBE278" w14:textId="77777777" w:rsidR="00AF4C2E" w:rsidRPr="00AF4C2E" w:rsidRDefault="00AF4C2E" w:rsidP="00AF4C2E">
      <w:pPr>
        <w:widowControl w:val="0"/>
        <w:autoSpaceDE w:val="0"/>
        <w:autoSpaceDN w:val="0"/>
        <w:adjustRightInd w:val="0"/>
        <w:ind w:left="640" w:hanging="640"/>
        <w:rPr>
          <w:noProof/>
        </w:rPr>
      </w:pPr>
      <w:r w:rsidRPr="00AF4C2E">
        <w:rPr>
          <w:noProof/>
        </w:rPr>
        <w:t>19.</w:t>
      </w:r>
      <w:r w:rsidRPr="00AF4C2E">
        <w:rPr>
          <w:noProof/>
        </w:rPr>
        <w:tab/>
        <w:t xml:space="preserve">Wang, H. H. </w:t>
      </w:r>
      <w:r w:rsidRPr="00AF4C2E">
        <w:rPr>
          <w:i/>
          <w:iCs/>
          <w:noProof/>
        </w:rPr>
        <w:t>et al.</w:t>
      </w:r>
      <w:r w:rsidRPr="00AF4C2E">
        <w:rPr>
          <w:noProof/>
        </w:rPr>
        <w:t xml:space="preserve"> Programming cells by multiplex genome engineering and accelerated evolution. </w:t>
      </w:r>
      <w:r w:rsidRPr="00AF4C2E">
        <w:rPr>
          <w:i/>
          <w:iCs/>
          <w:noProof/>
        </w:rPr>
        <w:t>Nature</w:t>
      </w:r>
      <w:r w:rsidRPr="00AF4C2E">
        <w:rPr>
          <w:noProof/>
        </w:rPr>
        <w:t xml:space="preserve"> </w:t>
      </w:r>
      <w:r w:rsidRPr="00AF4C2E">
        <w:rPr>
          <w:b/>
          <w:bCs/>
          <w:noProof/>
        </w:rPr>
        <w:t>460,</w:t>
      </w:r>
      <w:r w:rsidRPr="00AF4C2E">
        <w:rPr>
          <w:noProof/>
        </w:rPr>
        <w:t xml:space="preserve"> 894–8 (2009).</w:t>
      </w:r>
    </w:p>
    <w:p w14:paraId="69BBF161" w14:textId="77777777" w:rsidR="00AF4C2E" w:rsidRPr="00AF4C2E" w:rsidRDefault="00AF4C2E" w:rsidP="00AF4C2E">
      <w:pPr>
        <w:widowControl w:val="0"/>
        <w:autoSpaceDE w:val="0"/>
        <w:autoSpaceDN w:val="0"/>
        <w:adjustRightInd w:val="0"/>
        <w:ind w:left="640" w:hanging="640"/>
        <w:rPr>
          <w:noProof/>
        </w:rPr>
      </w:pPr>
      <w:r w:rsidRPr="00AF4C2E">
        <w:rPr>
          <w:noProof/>
        </w:rPr>
        <w:t>20.</w:t>
      </w:r>
      <w:r w:rsidRPr="00AF4C2E">
        <w:rPr>
          <w:noProof/>
        </w:rPr>
        <w:tab/>
        <w:t xml:space="preserve">DiCarlo, J. E. </w:t>
      </w:r>
      <w:r w:rsidRPr="00AF4C2E">
        <w:rPr>
          <w:i/>
          <w:iCs/>
          <w:noProof/>
        </w:rPr>
        <w:t>et al.</w:t>
      </w:r>
      <w:r w:rsidRPr="00AF4C2E">
        <w:rPr>
          <w:noProof/>
        </w:rPr>
        <w:t xml:space="preserve"> Yeast oligo-mediated genome engineering (YOGE). </w:t>
      </w:r>
      <w:r w:rsidRPr="00AF4C2E">
        <w:rPr>
          <w:i/>
          <w:iCs/>
          <w:noProof/>
        </w:rPr>
        <w:t>ACS Synth. Biol.</w:t>
      </w:r>
      <w:r w:rsidRPr="00AF4C2E">
        <w:rPr>
          <w:noProof/>
        </w:rPr>
        <w:t xml:space="preserve"> </w:t>
      </w:r>
      <w:r w:rsidRPr="00AF4C2E">
        <w:rPr>
          <w:b/>
          <w:bCs/>
          <w:noProof/>
        </w:rPr>
        <w:t>2,</w:t>
      </w:r>
      <w:r w:rsidRPr="00AF4C2E">
        <w:rPr>
          <w:noProof/>
        </w:rPr>
        <w:t xml:space="preserve"> 741–9 (2013).</w:t>
      </w:r>
    </w:p>
    <w:p w14:paraId="6A2803A2" w14:textId="77777777" w:rsidR="00AF4C2E" w:rsidRPr="00AF4C2E" w:rsidRDefault="00AF4C2E" w:rsidP="00AF4C2E">
      <w:pPr>
        <w:widowControl w:val="0"/>
        <w:autoSpaceDE w:val="0"/>
        <w:autoSpaceDN w:val="0"/>
        <w:adjustRightInd w:val="0"/>
        <w:ind w:left="640" w:hanging="640"/>
        <w:rPr>
          <w:noProof/>
        </w:rPr>
      </w:pPr>
      <w:r w:rsidRPr="00AF4C2E">
        <w:rPr>
          <w:noProof/>
        </w:rPr>
        <w:t>21.</w:t>
      </w:r>
      <w:r w:rsidRPr="00AF4C2E">
        <w:rPr>
          <w:noProof/>
        </w:rPr>
        <w:tab/>
        <w:t xml:space="preserve">Zeitoun, R. I. </w:t>
      </w:r>
      <w:r w:rsidRPr="00AF4C2E">
        <w:rPr>
          <w:i/>
          <w:iCs/>
          <w:noProof/>
        </w:rPr>
        <w:t>et al.</w:t>
      </w:r>
      <w:r w:rsidRPr="00AF4C2E">
        <w:rPr>
          <w:noProof/>
        </w:rPr>
        <w:t xml:space="preserve"> Multiplexed tracking of combinatorial genomic mutations in engineered cell populations. </w:t>
      </w:r>
      <w:r w:rsidRPr="00AF4C2E">
        <w:rPr>
          <w:i/>
          <w:iCs/>
          <w:noProof/>
        </w:rPr>
        <w:t>Nat. Biotechnol.</w:t>
      </w:r>
      <w:r w:rsidRPr="00AF4C2E">
        <w:rPr>
          <w:noProof/>
        </w:rPr>
        <w:t xml:space="preserve"> </w:t>
      </w:r>
      <w:r w:rsidRPr="00AF4C2E">
        <w:rPr>
          <w:b/>
          <w:bCs/>
          <w:noProof/>
        </w:rPr>
        <w:t>33,</w:t>
      </w:r>
      <w:r w:rsidRPr="00AF4C2E">
        <w:rPr>
          <w:noProof/>
        </w:rPr>
        <w:t xml:space="preserve"> 631–637 (2015).</w:t>
      </w:r>
    </w:p>
    <w:p w14:paraId="1C203F30" w14:textId="77777777" w:rsidR="00AF4C2E" w:rsidRPr="00AF4C2E" w:rsidRDefault="00AF4C2E" w:rsidP="00AF4C2E">
      <w:pPr>
        <w:widowControl w:val="0"/>
        <w:autoSpaceDE w:val="0"/>
        <w:autoSpaceDN w:val="0"/>
        <w:adjustRightInd w:val="0"/>
        <w:ind w:left="640" w:hanging="640"/>
        <w:rPr>
          <w:noProof/>
        </w:rPr>
      </w:pPr>
      <w:r w:rsidRPr="00AF4C2E">
        <w:rPr>
          <w:noProof/>
        </w:rPr>
        <w:t>22.</w:t>
      </w:r>
      <w:r w:rsidRPr="00AF4C2E">
        <w:rPr>
          <w:noProof/>
        </w:rPr>
        <w:tab/>
        <w:t xml:space="preserve">Zeitoun, R. I., Pines, G., Grau, W. C. &amp; Gill, R. T. Quantitative Tracking of Combinatorially Engineered Populations with Multiplexed Binary Assemblies. </w:t>
      </w:r>
      <w:r w:rsidRPr="00AF4C2E">
        <w:rPr>
          <w:i/>
          <w:iCs/>
          <w:noProof/>
        </w:rPr>
        <w:t>ACS Synth. Biol.</w:t>
      </w:r>
      <w:r w:rsidRPr="00AF4C2E">
        <w:rPr>
          <w:noProof/>
        </w:rPr>
        <w:t xml:space="preserve"> </w:t>
      </w:r>
      <w:r w:rsidRPr="00AF4C2E">
        <w:rPr>
          <w:b/>
          <w:bCs/>
          <w:noProof/>
        </w:rPr>
        <w:t>6,</w:t>
      </w:r>
      <w:r w:rsidRPr="00AF4C2E">
        <w:rPr>
          <w:noProof/>
        </w:rPr>
        <w:t xml:space="preserve"> 619–627 (2017).</w:t>
      </w:r>
    </w:p>
    <w:p w14:paraId="1C24C60B" w14:textId="77777777" w:rsidR="00AF4C2E" w:rsidRPr="00AF4C2E" w:rsidRDefault="00AF4C2E" w:rsidP="00AF4C2E">
      <w:pPr>
        <w:widowControl w:val="0"/>
        <w:autoSpaceDE w:val="0"/>
        <w:autoSpaceDN w:val="0"/>
        <w:adjustRightInd w:val="0"/>
        <w:ind w:left="640" w:hanging="640"/>
        <w:rPr>
          <w:noProof/>
        </w:rPr>
      </w:pPr>
      <w:r w:rsidRPr="00AF4C2E">
        <w:rPr>
          <w:noProof/>
        </w:rPr>
        <w:t>23.</w:t>
      </w:r>
      <w:r w:rsidRPr="00AF4C2E">
        <w:rPr>
          <w:noProof/>
        </w:rPr>
        <w:tab/>
        <w:t xml:space="preserve">Wong, A. S. L. </w:t>
      </w:r>
      <w:r w:rsidRPr="00AF4C2E">
        <w:rPr>
          <w:i/>
          <w:iCs/>
          <w:noProof/>
        </w:rPr>
        <w:t>et al.</w:t>
      </w:r>
      <w:r w:rsidRPr="00AF4C2E">
        <w:rPr>
          <w:noProof/>
        </w:rPr>
        <w:t xml:space="preserve"> Multiplexed barcoded CRISPR-Cas9 screening enabled by CombiGEM. </w:t>
      </w:r>
      <w:r w:rsidRPr="00AF4C2E">
        <w:rPr>
          <w:i/>
          <w:iCs/>
          <w:noProof/>
        </w:rPr>
        <w:t>Proc. Natl. Acad. Sci. U. S. A.</w:t>
      </w:r>
      <w:r w:rsidRPr="00AF4C2E">
        <w:rPr>
          <w:noProof/>
        </w:rPr>
        <w:t xml:space="preserve"> </w:t>
      </w:r>
      <w:r w:rsidRPr="00AF4C2E">
        <w:rPr>
          <w:b/>
          <w:bCs/>
          <w:noProof/>
        </w:rPr>
        <w:t>113,</w:t>
      </w:r>
      <w:r w:rsidRPr="00AF4C2E">
        <w:rPr>
          <w:noProof/>
        </w:rPr>
        <w:t xml:space="preserve"> 2544–9 (2016).</w:t>
      </w:r>
    </w:p>
    <w:p w14:paraId="49CE50EA" w14:textId="77777777" w:rsidR="00AF4C2E" w:rsidRPr="00AF4C2E" w:rsidRDefault="00AF4C2E" w:rsidP="00AF4C2E">
      <w:pPr>
        <w:widowControl w:val="0"/>
        <w:autoSpaceDE w:val="0"/>
        <w:autoSpaceDN w:val="0"/>
        <w:adjustRightInd w:val="0"/>
        <w:ind w:left="640" w:hanging="640"/>
        <w:rPr>
          <w:noProof/>
        </w:rPr>
      </w:pPr>
      <w:r w:rsidRPr="00AF4C2E">
        <w:rPr>
          <w:noProof/>
        </w:rPr>
        <w:t>24.</w:t>
      </w:r>
      <w:r w:rsidRPr="00AF4C2E">
        <w:rPr>
          <w:noProof/>
        </w:rPr>
        <w:tab/>
        <w:t xml:space="preserve">Jungwirth, H. &amp; Kuchler, K. Yeast ABC transporters – a tale of sex, stress, drugs and aging. </w:t>
      </w:r>
      <w:r w:rsidRPr="00AF4C2E">
        <w:rPr>
          <w:i/>
          <w:iCs/>
          <w:noProof/>
        </w:rPr>
        <w:t>FEBS Lett.</w:t>
      </w:r>
      <w:r w:rsidRPr="00AF4C2E">
        <w:rPr>
          <w:noProof/>
        </w:rPr>
        <w:t xml:space="preserve"> </w:t>
      </w:r>
      <w:r w:rsidRPr="00AF4C2E">
        <w:rPr>
          <w:b/>
          <w:bCs/>
          <w:noProof/>
        </w:rPr>
        <w:t>580,</w:t>
      </w:r>
      <w:r w:rsidRPr="00AF4C2E">
        <w:rPr>
          <w:noProof/>
        </w:rPr>
        <w:t xml:space="preserve"> 1131–8 (2006).</w:t>
      </w:r>
    </w:p>
    <w:p w14:paraId="0B02EE56" w14:textId="77777777" w:rsidR="00AF4C2E" w:rsidRPr="00AF4C2E" w:rsidRDefault="00AF4C2E" w:rsidP="00AF4C2E">
      <w:pPr>
        <w:widowControl w:val="0"/>
        <w:autoSpaceDE w:val="0"/>
        <w:autoSpaceDN w:val="0"/>
        <w:adjustRightInd w:val="0"/>
        <w:ind w:left="640" w:hanging="640"/>
        <w:rPr>
          <w:noProof/>
        </w:rPr>
      </w:pPr>
      <w:r w:rsidRPr="00AF4C2E">
        <w:rPr>
          <w:noProof/>
        </w:rPr>
        <w:t>25.</w:t>
      </w:r>
      <w:r w:rsidRPr="00AF4C2E">
        <w:rPr>
          <w:noProof/>
        </w:rPr>
        <w:tab/>
        <w:t xml:space="preserve">Dean, M., Rzhetsky, A. &amp; Allikmets, R. The human ATP-binding cassette (ABC) transporter superfamily. </w:t>
      </w:r>
      <w:r w:rsidRPr="00AF4C2E">
        <w:rPr>
          <w:i/>
          <w:iCs/>
          <w:noProof/>
        </w:rPr>
        <w:t>Genome Res.</w:t>
      </w:r>
      <w:r w:rsidRPr="00AF4C2E">
        <w:rPr>
          <w:noProof/>
        </w:rPr>
        <w:t xml:space="preserve"> </w:t>
      </w:r>
      <w:r w:rsidRPr="00AF4C2E">
        <w:rPr>
          <w:b/>
          <w:bCs/>
          <w:noProof/>
        </w:rPr>
        <w:t>11,</w:t>
      </w:r>
      <w:r w:rsidRPr="00AF4C2E">
        <w:rPr>
          <w:noProof/>
        </w:rPr>
        <w:t xml:space="preserve"> 1156–66 (2001).</w:t>
      </w:r>
    </w:p>
    <w:p w14:paraId="0A7E1E1B" w14:textId="77777777" w:rsidR="00AF4C2E" w:rsidRPr="00AF4C2E" w:rsidRDefault="00AF4C2E" w:rsidP="00AF4C2E">
      <w:pPr>
        <w:widowControl w:val="0"/>
        <w:autoSpaceDE w:val="0"/>
        <w:autoSpaceDN w:val="0"/>
        <w:adjustRightInd w:val="0"/>
        <w:ind w:left="640" w:hanging="640"/>
        <w:rPr>
          <w:noProof/>
        </w:rPr>
      </w:pPr>
      <w:r w:rsidRPr="00AF4C2E">
        <w:rPr>
          <w:noProof/>
        </w:rPr>
        <w:t>26.</w:t>
      </w:r>
      <w:r w:rsidRPr="00AF4C2E">
        <w:rPr>
          <w:noProof/>
        </w:rPr>
        <w:tab/>
        <w:t xml:space="preserve">Kovalchuk, A. &amp; Driessen, A. J. M. Phylogenetic analysis of fungal ABC transporters. </w:t>
      </w:r>
      <w:r w:rsidRPr="00AF4C2E">
        <w:rPr>
          <w:i/>
          <w:iCs/>
          <w:noProof/>
        </w:rPr>
        <w:t>BMC Genomics</w:t>
      </w:r>
      <w:r w:rsidRPr="00AF4C2E">
        <w:rPr>
          <w:noProof/>
        </w:rPr>
        <w:t xml:space="preserve"> </w:t>
      </w:r>
      <w:r w:rsidRPr="00AF4C2E">
        <w:rPr>
          <w:b/>
          <w:bCs/>
          <w:noProof/>
        </w:rPr>
        <w:t>11,</w:t>
      </w:r>
      <w:r w:rsidRPr="00AF4C2E">
        <w:rPr>
          <w:noProof/>
        </w:rPr>
        <w:t xml:space="preserve"> 177 (2010).</w:t>
      </w:r>
    </w:p>
    <w:p w14:paraId="2355A284" w14:textId="77777777" w:rsidR="00AF4C2E" w:rsidRPr="00AF4C2E" w:rsidRDefault="00AF4C2E" w:rsidP="00AF4C2E">
      <w:pPr>
        <w:widowControl w:val="0"/>
        <w:autoSpaceDE w:val="0"/>
        <w:autoSpaceDN w:val="0"/>
        <w:adjustRightInd w:val="0"/>
        <w:ind w:left="640" w:hanging="640"/>
        <w:rPr>
          <w:noProof/>
        </w:rPr>
      </w:pPr>
      <w:r w:rsidRPr="00AF4C2E">
        <w:rPr>
          <w:noProof/>
        </w:rPr>
        <w:t>27.</w:t>
      </w:r>
      <w:r w:rsidRPr="00AF4C2E">
        <w:rPr>
          <w:noProof/>
        </w:rPr>
        <w:tab/>
        <w:t xml:space="preserve">Kolaczkowska, A., Kolaczkowski, M., Goffeau, A. &amp; Moye-Rowley, W. S. Compensatory activation of the multidrug transporters Pdr5p, Snq2p, and Yor1p by Pdr1p in Saccharomyces cerevisiae. </w:t>
      </w:r>
      <w:r w:rsidRPr="00AF4C2E">
        <w:rPr>
          <w:i/>
          <w:iCs/>
          <w:noProof/>
        </w:rPr>
        <w:t>FEBS Lett.</w:t>
      </w:r>
      <w:r w:rsidRPr="00AF4C2E">
        <w:rPr>
          <w:noProof/>
        </w:rPr>
        <w:t xml:space="preserve"> </w:t>
      </w:r>
      <w:r w:rsidRPr="00AF4C2E">
        <w:rPr>
          <w:b/>
          <w:bCs/>
          <w:noProof/>
        </w:rPr>
        <w:t>582,</w:t>
      </w:r>
      <w:r w:rsidRPr="00AF4C2E">
        <w:rPr>
          <w:noProof/>
        </w:rPr>
        <w:t xml:space="preserve"> 977–83 (2008).</w:t>
      </w:r>
    </w:p>
    <w:p w14:paraId="274857FA" w14:textId="77777777" w:rsidR="00AF4C2E" w:rsidRPr="00AF4C2E" w:rsidRDefault="00AF4C2E" w:rsidP="00AF4C2E">
      <w:pPr>
        <w:widowControl w:val="0"/>
        <w:autoSpaceDE w:val="0"/>
        <w:autoSpaceDN w:val="0"/>
        <w:adjustRightInd w:val="0"/>
        <w:ind w:left="640" w:hanging="640"/>
        <w:rPr>
          <w:noProof/>
        </w:rPr>
      </w:pPr>
      <w:r w:rsidRPr="00AF4C2E">
        <w:rPr>
          <w:noProof/>
        </w:rPr>
        <w:t>28.</w:t>
      </w:r>
      <w:r w:rsidRPr="00AF4C2E">
        <w:rPr>
          <w:noProof/>
        </w:rPr>
        <w:tab/>
        <w:t xml:space="preserve">Snider, J. </w:t>
      </w:r>
      <w:r w:rsidRPr="00AF4C2E">
        <w:rPr>
          <w:i/>
          <w:iCs/>
          <w:noProof/>
        </w:rPr>
        <w:t>et al.</w:t>
      </w:r>
      <w:r w:rsidRPr="00AF4C2E">
        <w:rPr>
          <w:noProof/>
        </w:rPr>
        <w:t xml:space="preserve"> Mapping the functional yeast ABC transporter interactome. </w:t>
      </w:r>
      <w:r w:rsidRPr="00AF4C2E">
        <w:rPr>
          <w:i/>
          <w:iCs/>
          <w:noProof/>
        </w:rPr>
        <w:t>Nat. Chem. Biol.</w:t>
      </w:r>
      <w:r w:rsidRPr="00AF4C2E">
        <w:rPr>
          <w:noProof/>
        </w:rPr>
        <w:t xml:space="preserve"> </w:t>
      </w:r>
      <w:r w:rsidRPr="00AF4C2E">
        <w:rPr>
          <w:b/>
          <w:bCs/>
          <w:noProof/>
        </w:rPr>
        <w:t>9,</w:t>
      </w:r>
      <w:r w:rsidRPr="00AF4C2E">
        <w:rPr>
          <w:noProof/>
        </w:rPr>
        <w:t xml:space="preserve"> 565–72 (2013).</w:t>
      </w:r>
    </w:p>
    <w:p w14:paraId="1D63EA3D" w14:textId="77777777" w:rsidR="00AF4C2E" w:rsidRPr="00AF4C2E" w:rsidRDefault="00AF4C2E" w:rsidP="00AF4C2E">
      <w:pPr>
        <w:widowControl w:val="0"/>
        <w:autoSpaceDE w:val="0"/>
        <w:autoSpaceDN w:val="0"/>
        <w:adjustRightInd w:val="0"/>
        <w:ind w:left="640" w:hanging="640"/>
        <w:rPr>
          <w:noProof/>
        </w:rPr>
      </w:pPr>
      <w:r w:rsidRPr="00AF4C2E">
        <w:rPr>
          <w:noProof/>
        </w:rPr>
        <w:t>29.</w:t>
      </w:r>
      <w:r w:rsidRPr="00AF4C2E">
        <w:rPr>
          <w:noProof/>
        </w:rPr>
        <w:tab/>
        <w:t xml:space="preserve">Donner, M. &amp; Keppler, D. Up-regulation of basolateral multidrug resistance protein 3 (Mrp3) in cholestatic rat liver. </w:t>
      </w:r>
      <w:r w:rsidRPr="00AF4C2E">
        <w:rPr>
          <w:i/>
          <w:iCs/>
          <w:noProof/>
        </w:rPr>
        <w:t>Hepatology</w:t>
      </w:r>
      <w:r w:rsidRPr="00AF4C2E">
        <w:rPr>
          <w:noProof/>
        </w:rPr>
        <w:t xml:space="preserve"> </w:t>
      </w:r>
      <w:r w:rsidRPr="00AF4C2E">
        <w:rPr>
          <w:b/>
          <w:bCs/>
          <w:noProof/>
        </w:rPr>
        <w:t>34,</w:t>
      </w:r>
      <w:r w:rsidRPr="00AF4C2E">
        <w:rPr>
          <w:noProof/>
        </w:rPr>
        <w:t xml:space="preserve"> 351–359 (2001).</w:t>
      </w:r>
    </w:p>
    <w:p w14:paraId="1D1DE687" w14:textId="77777777" w:rsidR="00AF4C2E" w:rsidRPr="00AF4C2E" w:rsidRDefault="00AF4C2E" w:rsidP="00AF4C2E">
      <w:pPr>
        <w:widowControl w:val="0"/>
        <w:autoSpaceDE w:val="0"/>
        <w:autoSpaceDN w:val="0"/>
        <w:adjustRightInd w:val="0"/>
        <w:ind w:left="640" w:hanging="640"/>
        <w:rPr>
          <w:noProof/>
        </w:rPr>
      </w:pPr>
      <w:r w:rsidRPr="00AF4C2E">
        <w:rPr>
          <w:noProof/>
        </w:rPr>
        <w:t>30.</w:t>
      </w:r>
      <w:r w:rsidRPr="00AF4C2E">
        <w:rPr>
          <w:noProof/>
        </w:rPr>
        <w:tab/>
        <w:t xml:space="preserve">König, J., Rost, D., Cui, Y. &amp; Keppler, D. Characterization of the human multidrug resistance protein isoform MRP3 localized to the basolateral hepatocyte membrane. </w:t>
      </w:r>
      <w:r w:rsidRPr="00AF4C2E">
        <w:rPr>
          <w:i/>
          <w:iCs/>
          <w:noProof/>
        </w:rPr>
        <w:t>Hepatology</w:t>
      </w:r>
      <w:r w:rsidRPr="00AF4C2E">
        <w:rPr>
          <w:noProof/>
        </w:rPr>
        <w:t xml:space="preserve"> </w:t>
      </w:r>
      <w:r w:rsidRPr="00AF4C2E">
        <w:rPr>
          <w:b/>
          <w:bCs/>
          <w:noProof/>
        </w:rPr>
        <w:t>29,</w:t>
      </w:r>
      <w:r w:rsidRPr="00AF4C2E">
        <w:rPr>
          <w:noProof/>
        </w:rPr>
        <w:t xml:space="preserve"> 1156–1163 (1999).</w:t>
      </w:r>
    </w:p>
    <w:p w14:paraId="1F217DA5" w14:textId="77777777" w:rsidR="00AF4C2E" w:rsidRPr="00AF4C2E" w:rsidRDefault="00AF4C2E" w:rsidP="00AF4C2E">
      <w:pPr>
        <w:widowControl w:val="0"/>
        <w:autoSpaceDE w:val="0"/>
        <w:autoSpaceDN w:val="0"/>
        <w:adjustRightInd w:val="0"/>
        <w:ind w:left="640" w:hanging="640"/>
        <w:rPr>
          <w:noProof/>
        </w:rPr>
      </w:pPr>
      <w:r w:rsidRPr="00AF4C2E">
        <w:rPr>
          <w:noProof/>
        </w:rPr>
        <w:t>31.</w:t>
      </w:r>
      <w:r w:rsidRPr="00AF4C2E">
        <w:rPr>
          <w:noProof/>
        </w:rPr>
        <w:tab/>
        <w:t xml:space="preserve">Huls, M. </w:t>
      </w:r>
      <w:r w:rsidRPr="00AF4C2E">
        <w:rPr>
          <w:i/>
          <w:iCs/>
          <w:noProof/>
        </w:rPr>
        <w:t>et al.</w:t>
      </w:r>
      <w:r w:rsidRPr="00AF4C2E">
        <w:rPr>
          <w:noProof/>
        </w:rPr>
        <w:t xml:space="preserve"> The breast cancer resistance protein transporter ABCG2 is expressed in the human kidney proximal tubule apical membrane. </w:t>
      </w:r>
      <w:r w:rsidRPr="00AF4C2E">
        <w:rPr>
          <w:i/>
          <w:iCs/>
          <w:noProof/>
        </w:rPr>
        <w:t>Kidney Int.</w:t>
      </w:r>
      <w:r w:rsidRPr="00AF4C2E">
        <w:rPr>
          <w:noProof/>
        </w:rPr>
        <w:t xml:space="preserve"> </w:t>
      </w:r>
      <w:r w:rsidRPr="00AF4C2E">
        <w:rPr>
          <w:b/>
          <w:bCs/>
          <w:noProof/>
        </w:rPr>
        <w:t>73,</w:t>
      </w:r>
      <w:r w:rsidRPr="00AF4C2E">
        <w:rPr>
          <w:noProof/>
        </w:rPr>
        <w:t xml:space="preserve"> 220–225 (2008).</w:t>
      </w:r>
    </w:p>
    <w:p w14:paraId="62DDEA0C" w14:textId="77777777" w:rsidR="00AF4C2E" w:rsidRPr="00AF4C2E" w:rsidRDefault="00AF4C2E" w:rsidP="00AF4C2E">
      <w:pPr>
        <w:widowControl w:val="0"/>
        <w:autoSpaceDE w:val="0"/>
        <w:autoSpaceDN w:val="0"/>
        <w:adjustRightInd w:val="0"/>
        <w:ind w:left="640" w:hanging="640"/>
        <w:rPr>
          <w:noProof/>
        </w:rPr>
      </w:pPr>
      <w:r w:rsidRPr="00AF4C2E">
        <w:rPr>
          <w:noProof/>
        </w:rPr>
        <w:t>32.</w:t>
      </w:r>
      <w:r w:rsidRPr="00AF4C2E">
        <w:rPr>
          <w:noProof/>
        </w:rPr>
        <w:tab/>
        <w:t xml:space="preserve">Brem, R. B. &amp; Kruglyak, L. The landscape of genetic complexity across 5,700 gene expression traits in yeast. </w:t>
      </w:r>
      <w:r w:rsidRPr="00AF4C2E">
        <w:rPr>
          <w:i/>
          <w:iCs/>
          <w:noProof/>
        </w:rPr>
        <w:t>Proc. Natl. Acad. Sci. U. S. A.</w:t>
      </w:r>
      <w:r w:rsidRPr="00AF4C2E">
        <w:rPr>
          <w:noProof/>
        </w:rPr>
        <w:t xml:space="preserve"> </w:t>
      </w:r>
      <w:r w:rsidRPr="00AF4C2E">
        <w:rPr>
          <w:b/>
          <w:bCs/>
          <w:noProof/>
        </w:rPr>
        <w:t>102,</w:t>
      </w:r>
      <w:r w:rsidRPr="00AF4C2E">
        <w:rPr>
          <w:noProof/>
        </w:rPr>
        <w:t xml:space="preserve"> 1572–7 (2005).</w:t>
      </w:r>
    </w:p>
    <w:p w14:paraId="7668B6A8" w14:textId="77777777" w:rsidR="00AF4C2E" w:rsidRPr="00AF4C2E" w:rsidRDefault="00AF4C2E" w:rsidP="00AF4C2E">
      <w:pPr>
        <w:widowControl w:val="0"/>
        <w:autoSpaceDE w:val="0"/>
        <w:autoSpaceDN w:val="0"/>
        <w:adjustRightInd w:val="0"/>
        <w:ind w:left="640" w:hanging="640"/>
        <w:rPr>
          <w:noProof/>
        </w:rPr>
      </w:pPr>
      <w:r w:rsidRPr="00AF4C2E">
        <w:rPr>
          <w:noProof/>
        </w:rPr>
        <w:t>33.</w:t>
      </w:r>
      <w:r w:rsidRPr="00AF4C2E">
        <w:rPr>
          <w:noProof/>
        </w:rPr>
        <w:tab/>
        <w:t xml:space="preserve">Perlstein, E. O., Ruderfer, D. M., Roberts, D. C., Schreiber, S. L. &amp; Kruglyak, L. Genetic basis of individual differences in the response to small-molecule drugs in yeast. </w:t>
      </w:r>
      <w:r w:rsidRPr="00AF4C2E">
        <w:rPr>
          <w:i/>
          <w:iCs/>
          <w:noProof/>
        </w:rPr>
        <w:t>Nat. Genet.</w:t>
      </w:r>
      <w:r w:rsidRPr="00AF4C2E">
        <w:rPr>
          <w:noProof/>
        </w:rPr>
        <w:t xml:space="preserve"> </w:t>
      </w:r>
      <w:r w:rsidRPr="00AF4C2E">
        <w:rPr>
          <w:b/>
          <w:bCs/>
          <w:noProof/>
        </w:rPr>
        <w:t>39,</w:t>
      </w:r>
      <w:r w:rsidRPr="00AF4C2E">
        <w:rPr>
          <w:noProof/>
        </w:rPr>
        <w:t xml:space="preserve"> 496–502 (2007).</w:t>
      </w:r>
    </w:p>
    <w:p w14:paraId="2A34453E" w14:textId="77777777" w:rsidR="00AF4C2E" w:rsidRPr="00AF4C2E" w:rsidRDefault="00AF4C2E" w:rsidP="00AF4C2E">
      <w:pPr>
        <w:widowControl w:val="0"/>
        <w:autoSpaceDE w:val="0"/>
        <w:autoSpaceDN w:val="0"/>
        <w:adjustRightInd w:val="0"/>
        <w:ind w:left="640" w:hanging="640"/>
        <w:rPr>
          <w:noProof/>
        </w:rPr>
      </w:pPr>
      <w:r w:rsidRPr="00AF4C2E">
        <w:rPr>
          <w:noProof/>
        </w:rPr>
        <w:t>34.</w:t>
      </w:r>
      <w:r w:rsidRPr="00AF4C2E">
        <w:rPr>
          <w:noProof/>
        </w:rPr>
        <w:tab/>
        <w:t xml:space="preserve">Lee, A. Y. </w:t>
      </w:r>
      <w:r w:rsidRPr="00AF4C2E">
        <w:rPr>
          <w:i/>
          <w:iCs/>
          <w:noProof/>
        </w:rPr>
        <w:t>et al.</w:t>
      </w:r>
      <w:r w:rsidRPr="00AF4C2E">
        <w:rPr>
          <w:noProof/>
        </w:rPr>
        <w:t xml:space="preserve"> Mapping the cellular response to small molecules using chemogenomic </w:t>
      </w:r>
      <w:r w:rsidRPr="00AF4C2E">
        <w:rPr>
          <w:noProof/>
        </w:rPr>
        <w:lastRenderedPageBreak/>
        <w:t xml:space="preserve">fitness signatures. </w:t>
      </w:r>
      <w:r w:rsidRPr="00AF4C2E">
        <w:rPr>
          <w:i/>
          <w:iCs/>
          <w:noProof/>
        </w:rPr>
        <w:t>Science</w:t>
      </w:r>
      <w:r w:rsidRPr="00AF4C2E">
        <w:rPr>
          <w:noProof/>
        </w:rPr>
        <w:t xml:space="preserve"> </w:t>
      </w:r>
      <w:r w:rsidRPr="00AF4C2E">
        <w:rPr>
          <w:b/>
          <w:bCs/>
          <w:noProof/>
        </w:rPr>
        <w:t>344,</w:t>
      </w:r>
      <w:r w:rsidRPr="00AF4C2E">
        <w:rPr>
          <w:noProof/>
        </w:rPr>
        <w:t xml:space="preserve"> 208–11 (2014).</w:t>
      </w:r>
    </w:p>
    <w:p w14:paraId="325118E4" w14:textId="77777777" w:rsidR="00AF4C2E" w:rsidRPr="00AF4C2E" w:rsidRDefault="00AF4C2E" w:rsidP="00AF4C2E">
      <w:pPr>
        <w:widowControl w:val="0"/>
        <w:autoSpaceDE w:val="0"/>
        <w:autoSpaceDN w:val="0"/>
        <w:adjustRightInd w:val="0"/>
        <w:ind w:left="640" w:hanging="640"/>
        <w:rPr>
          <w:noProof/>
        </w:rPr>
      </w:pPr>
      <w:r w:rsidRPr="00AF4C2E">
        <w:rPr>
          <w:noProof/>
        </w:rPr>
        <w:t>35.</w:t>
      </w:r>
      <w:r w:rsidRPr="00AF4C2E">
        <w:rPr>
          <w:noProof/>
        </w:rPr>
        <w:tab/>
        <w:t xml:space="preserve">Yan, Z. </w:t>
      </w:r>
      <w:r w:rsidRPr="00AF4C2E">
        <w:rPr>
          <w:i/>
          <w:iCs/>
          <w:noProof/>
        </w:rPr>
        <w:t>et al.</w:t>
      </w:r>
      <w:r w:rsidRPr="00AF4C2E">
        <w:rPr>
          <w:noProof/>
        </w:rPr>
        <w:t xml:space="preserve"> Yeast Barcoders: a chemogenomic application of a universal donor-strain collection carrying bar-code identifiers. </w:t>
      </w:r>
      <w:r w:rsidRPr="00AF4C2E">
        <w:rPr>
          <w:i/>
          <w:iCs/>
          <w:noProof/>
        </w:rPr>
        <w:t>Nat. Methods</w:t>
      </w:r>
      <w:r w:rsidRPr="00AF4C2E">
        <w:rPr>
          <w:noProof/>
        </w:rPr>
        <w:t xml:space="preserve"> </w:t>
      </w:r>
      <w:r w:rsidRPr="00AF4C2E">
        <w:rPr>
          <w:b/>
          <w:bCs/>
          <w:noProof/>
        </w:rPr>
        <w:t>5,</w:t>
      </w:r>
      <w:r w:rsidRPr="00AF4C2E">
        <w:rPr>
          <w:noProof/>
        </w:rPr>
        <w:t xml:space="preserve"> 719–725 (2008).</w:t>
      </w:r>
    </w:p>
    <w:p w14:paraId="6C34B399" w14:textId="77777777" w:rsidR="00AF4C2E" w:rsidRPr="00AF4C2E" w:rsidRDefault="00AF4C2E" w:rsidP="00AF4C2E">
      <w:pPr>
        <w:widowControl w:val="0"/>
        <w:autoSpaceDE w:val="0"/>
        <w:autoSpaceDN w:val="0"/>
        <w:adjustRightInd w:val="0"/>
        <w:ind w:left="640" w:hanging="640"/>
        <w:rPr>
          <w:noProof/>
        </w:rPr>
      </w:pPr>
      <w:r w:rsidRPr="00AF4C2E">
        <w:rPr>
          <w:noProof/>
        </w:rPr>
        <w:t>36.</w:t>
      </w:r>
      <w:r w:rsidRPr="00AF4C2E">
        <w:rPr>
          <w:noProof/>
        </w:rPr>
        <w:tab/>
        <w:t xml:space="preserve">Smith, A. M. </w:t>
      </w:r>
      <w:r w:rsidRPr="00AF4C2E">
        <w:rPr>
          <w:i/>
          <w:iCs/>
          <w:noProof/>
        </w:rPr>
        <w:t>et al.</w:t>
      </w:r>
      <w:r w:rsidRPr="00AF4C2E">
        <w:rPr>
          <w:noProof/>
        </w:rPr>
        <w:t xml:space="preserve"> Quantitative phenotyping via deep barcode sequencing. </w:t>
      </w:r>
      <w:r w:rsidRPr="00AF4C2E">
        <w:rPr>
          <w:i/>
          <w:iCs/>
          <w:noProof/>
        </w:rPr>
        <w:t>Genome Res.</w:t>
      </w:r>
      <w:r w:rsidRPr="00AF4C2E">
        <w:rPr>
          <w:noProof/>
        </w:rPr>
        <w:t xml:space="preserve"> </w:t>
      </w:r>
      <w:r w:rsidRPr="00AF4C2E">
        <w:rPr>
          <w:b/>
          <w:bCs/>
          <w:noProof/>
        </w:rPr>
        <w:t>19,</w:t>
      </w:r>
      <w:r w:rsidRPr="00AF4C2E">
        <w:rPr>
          <w:noProof/>
        </w:rPr>
        <w:t xml:space="preserve"> 1836–42 (2009).</w:t>
      </w:r>
    </w:p>
    <w:p w14:paraId="3CDAED71" w14:textId="77777777" w:rsidR="00AF4C2E" w:rsidRPr="00AF4C2E" w:rsidRDefault="00AF4C2E" w:rsidP="00AF4C2E">
      <w:pPr>
        <w:widowControl w:val="0"/>
        <w:autoSpaceDE w:val="0"/>
        <w:autoSpaceDN w:val="0"/>
        <w:adjustRightInd w:val="0"/>
        <w:ind w:left="640" w:hanging="640"/>
        <w:rPr>
          <w:noProof/>
        </w:rPr>
      </w:pPr>
      <w:r w:rsidRPr="00AF4C2E">
        <w:rPr>
          <w:noProof/>
        </w:rPr>
        <w:t>37.</w:t>
      </w:r>
      <w:r w:rsidRPr="00AF4C2E">
        <w:rPr>
          <w:noProof/>
        </w:rPr>
        <w:tab/>
        <w:t xml:space="preserve">Yachie, N. </w:t>
      </w:r>
      <w:r w:rsidRPr="00AF4C2E">
        <w:rPr>
          <w:i/>
          <w:iCs/>
          <w:noProof/>
        </w:rPr>
        <w:t>et al.</w:t>
      </w:r>
      <w:r w:rsidRPr="00AF4C2E">
        <w:rPr>
          <w:noProof/>
        </w:rPr>
        <w:t xml:space="preserve"> Pooled-matrix protein interaction screens using Barcode Fusion Genetics. </w:t>
      </w:r>
      <w:r w:rsidRPr="00AF4C2E">
        <w:rPr>
          <w:i/>
          <w:iCs/>
          <w:noProof/>
        </w:rPr>
        <w:t>Mol. Syst. Biol.</w:t>
      </w:r>
      <w:r w:rsidRPr="00AF4C2E">
        <w:rPr>
          <w:noProof/>
        </w:rPr>
        <w:t xml:space="preserve"> </w:t>
      </w:r>
      <w:r w:rsidRPr="00AF4C2E">
        <w:rPr>
          <w:b/>
          <w:bCs/>
          <w:noProof/>
        </w:rPr>
        <w:t>12,</w:t>
      </w:r>
      <w:r w:rsidRPr="00AF4C2E">
        <w:rPr>
          <w:noProof/>
        </w:rPr>
        <w:t xml:space="preserve"> 863 (2016).</w:t>
      </w:r>
    </w:p>
    <w:p w14:paraId="35D3E171" w14:textId="77777777" w:rsidR="00AF4C2E" w:rsidRPr="00AF4C2E" w:rsidRDefault="00AF4C2E" w:rsidP="00AF4C2E">
      <w:pPr>
        <w:widowControl w:val="0"/>
        <w:autoSpaceDE w:val="0"/>
        <w:autoSpaceDN w:val="0"/>
        <w:adjustRightInd w:val="0"/>
        <w:ind w:left="640" w:hanging="640"/>
        <w:rPr>
          <w:noProof/>
        </w:rPr>
      </w:pPr>
      <w:r w:rsidRPr="00AF4C2E">
        <w:rPr>
          <w:noProof/>
        </w:rPr>
        <w:t>38.</w:t>
      </w:r>
      <w:r w:rsidRPr="00AF4C2E">
        <w:rPr>
          <w:noProof/>
        </w:rPr>
        <w:tab/>
        <w:t xml:space="preserve">Mani, R., St Onge, R. P., Hartman, J. L., Giaever, G. &amp; Roth, F. P. Defining genetic interaction. </w:t>
      </w:r>
      <w:r w:rsidRPr="00AF4C2E">
        <w:rPr>
          <w:i/>
          <w:iCs/>
          <w:noProof/>
        </w:rPr>
        <w:t>Proc. Natl. Acad. Sci. U. S. A.</w:t>
      </w:r>
      <w:r w:rsidRPr="00AF4C2E">
        <w:rPr>
          <w:noProof/>
        </w:rPr>
        <w:t xml:space="preserve"> </w:t>
      </w:r>
      <w:r w:rsidRPr="00AF4C2E">
        <w:rPr>
          <w:b/>
          <w:bCs/>
          <w:noProof/>
        </w:rPr>
        <w:t>105,</w:t>
      </w:r>
      <w:r w:rsidRPr="00AF4C2E">
        <w:rPr>
          <w:noProof/>
        </w:rPr>
        <w:t xml:space="preserve"> 3461–6 (2008).</w:t>
      </w:r>
    </w:p>
    <w:p w14:paraId="1C7C7A47" w14:textId="77777777" w:rsidR="00AF4C2E" w:rsidRPr="00AF4C2E" w:rsidRDefault="00AF4C2E" w:rsidP="00AF4C2E">
      <w:pPr>
        <w:widowControl w:val="0"/>
        <w:autoSpaceDE w:val="0"/>
        <w:autoSpaceDN w:val="0"/>
        <w:adjustRightInd w:val="0"/>
        <w:ind w:left="640" w:hanging="640"/>
        <w:rPr>
          <w:noProof/>
        </w:rPr>
      </w:pPr>
      <w:r w:rsidRPr="00AF4C2E">
        <w:rPr>
          <w:noProof/>
        </w:rPr>
        <w:t>39.</w:t>
      </w:r>
      <w:r w:rsidRPr="00AF4C2E">
        <w:rPr>
          <w:noProof/>
        </w:rPr>
        <w:tab/>
        <w:t xml:space="preserve">Khakhina, S. </w:t>
      </w:r>
      <w:r w:rsidRPr="00AF4C2E">
        <w:rPr>
          <w:i/>
          <w:iCs/>
          <w:noProof/>
        </w:rPr>
        <w:t>et al.</w:t>
      </w:r>
      <w:r w:rsidRPr="00AF4C2E">
        <w:rPr>
          <w:noProof/>
        </w:rPr>
        <w:t xml:space="preserve"> Control of Plasma Membrane Permeability by ABC Transporters. </w:t>
      </w:r>
      <w:r w:rsidRPr="00AF4C2E">
        <w:rPr>
          <w:i/>
          <w:iCs/>
          <w:noProof/>
        </w:rPr>
        <w:t>Eukaryot. Cell</w:t>
      </w:r>
      <w:r w:rsidRPr="00AF4C2E">
        <w:rPr>
          <w:noProof/>
        </w:rPr>
        <w:t xml:space="preserve"> </w:t>
      </w:r>
      <w:r w:rsidRPr="00AF4C2E">
        <w:rPr>
          <w:b/>
          <w:bCs/>
          <w:noProof/>
        </w:rPr>
        <w:t>14,</w:t>
      </w:r>
      <w:r w:rsidRPr="00AF4C2E">
        <w:rPr>
          <w:noProof/>
        </w:rPr>
        <w:t xml:space="preserve"> 442–453 (2015).</w:t>
      </w:r>
    </w:p>
    <w:p w14:paraId="6E6BC18B" w14:textId="77777777" w:rsidR="00AF4C2E" w:rsidRPr="00AF4C2E" w:rsidRDefault="00AF4C2E" w:rsidP="00AF4C2E">
      <w:pPr>
        <w:widowControl w:val="0"/>
        <w:autoSpaceDE w:val="0"/>
        <w:autoSpaceDN w:val="0"/>
        <w:adjustRightInd w:val="0"/>
        <w:ind w:left="640" w:hanging="640"/>
        <w:rPr>
          <w:noProof/>
        </w:rPr>
      </w:pPr>
      <w:r w:rsidRPr="00AF4C2E">
        <w:rPr>
          <w:noProof/>
        </w:rPr>
        <w:t>40.</w:t>
      </w:r>
      <w:r w:rsidRPr="00AF4C2E">
        <w:rPr>
          <w:noProof/>
        </w:rPr>
        <w:tab/>
        <w:t xml:space="preserve">Tarassov, K. </w:t>
      </w:r>
      <w:r w:rsidRPr="00AF4C2E">
        <w:rPr>
          <w:i/>
          <w:iCs/>
          <w:noProof/>
        </w:rPr>
        <w:t>et al.</w:t>
      </w:r>
      <w:r w:rsidRPr="00AF4C2E">
        <w:rPr>
          <w:noProof/>
        </w:rPr>
        <w:t xml:space="preserve"> An in vivo map of the yeast protein interactome. </w:t>
      </w:r>
      <w:r w:rsidRPr="00AF4C2E">
        <w:rPr>
          <w:i/>
          <w:iCs/>
          <w:noProof/>
        </w:rPr>
        <w:t>Science</w:t>
      </w:r>
      <w:r w:rsidRPr="00AF4C2E">
        <w:rPr>
          <w:noProof/>
        </w:rPr>
        <w:t xml:space="preserve"> </w:t>
      </w:r>
      <w:r w:rsidRPr="00AF4C2E">
        <w:rPr>
          <w:b/>
          <w:bCs/>
          <w:noProof/>
        </w:rPr>
        <w:t>320,</w:t>
      </w:r>
      <w:r w:rsidRPr="00AF4C2E">
        <w:rPr>
          <w:noProof/>
        </w:rPr>
        <w:t xml:space="preserve"> 1465–70 (2008).</w:t>
      </w:r>
    </w:p>
    <w:p w14:paraId="36ECE3D6" w14:textId="77777777" w:rsidR="00AF4C2E" w:rsidRPr="00AF4C2E" w:rsidRDefault="00AF4C2E" w:rsidP="00AF4C2E">
      <w:pPr>
        <w:widowControl w:val="0"/>
        <w:autoSpaceDE w:val="0"/>
        <w:autoSpaceDN w:val="0"/>
        <w:adjustRightInd w:val="0"/>
        <w:ind w:left="640" w:hanging="640"/>
        <w:rPr>
          <w:noProof/>
        </w:rPr>
      </w:pPr>
      <w:r w:rsidRPr="00AF4C2E">
        <w:rPr>
          <w:noProof/>
        </w:rPr>
        <w:t>41.</w:t>
      </w:r>
      <w:r w:rsidRPr="00AF4C2E">
        <w:rPr>
          <w:noProof/>
        </w:rPr>
        <w:tab/>
        <w:t xml:space="preserve">Schlecht, U. </w:t>
      </w:r>
      <w:r w:rsidRPr="00AF4C2E">
        <w:rPr>
          <w:i/>
          <w:iCs/>
          <w:noProof/>
        </w:rPr>
        <w:t>et al.</w:t>
      </w:r>
      <w:r w:rsidRPr="00AF4C2E">
        <w:rPr>
          <w:noProof/>
        </w:rPr>
        <w:t xml:space="preserve"> Multiplex assay for condition-dependent changes in protein-protein interactions. </w:t>
      </w:r>
      <w:r w:rsidRPr="00AF4C2E">
        <w:rPr>
          <w:i/>
          <w:iCs/>
          <w:noProof/>
        </w:rPr>
        <w:t>Proc. Natl. Acad. Sci. U. S. A.</w:t>
      </w:r>
      <w:r w:rsidRPr="00AF4C2E">
        <w:rPr>
          <w:noProof/>
        </w:rPr>
        <w:t xml:space="preserve"> </w:t>
      </w:r>
      <w:r w:rsidRPr="00AF4C2E">
        <w:rPr>
          <w:b/>
          <w:bCs/>
          <w:noProof/>
        </w:rPr>
        <w:t>109,</w:t>
      </w:r>
      <w:r w:rsidRPr="00AF4C2E">
        <w:rPr>
          <w:noProof/>
        </w:rPr>
        <w:t xml:space="preserve"> 9213–8 (2012).</w:t>
      </w:r>
    </w:p>
    <w:p w14:paraId="38ED69C6" w14:textId="77777777" w:rsidR="00AF4C2E" w:rsidRPr="00AF4C2E" w:rsidRDefault="00AF4C2E" w:rsidP="00AF4C2E">
      <w:pPr>
        <w:widowControl w:val="0"/>
        <w:autoSpaceDE w:val="0"/>
        <w:autoSpaceDN w:val="0"/>
        <w:adjustRightInd w:val="0"/>
        <w:ind w:left="640" w:hanging="640"/>
        <w:rPr>
          <w:noProof/>
        </w:rPr>
      </w:pPr>
      <w:r w:rsidRPr="00AF4C2E">
        <w:rPr>
          <w:noProof/>
        </w:rPr>
        <w:t>42.</w:t>
      </w:r>
      <w:r w:rsidRPr="00AF4C2E">
        <w:rPr>
          <w:noProof/>
        </w:rPr>
        <w:tab/>
        <w:t xml:space="preserve">Ferreira-Pereira, A. </w:t>
      </w:r>
      <w:r w:rsidRPr="00AF4C2E">
        <w:rPr>
          <w:i/>
          <w:iCs/>
          <w:noProof/>
        </w:rPr>
        <w:t>et al.</w:t>
      </w:r>
      <w:r w:rsidRPr="00AF4C2E">
        <w:rPr>
          <w:noProof/>
        </w:rPr>
        <w:t xml:space="preserve"> Three-dimensional reconstruction of the Saccharomyces cerevisiae multidrug resistance protein Pdr5p. </w:t>
      </w:r>
      <w:r w:rsidRPr="00AF4C2E">
        <w:rPr>
          <w:i/>
          <w:iCs/>
          <w:noProof/>
        </w:rPr>
        <w:t>J. Biol. Chem.</w:t>
      </w:r>
      <w:r w:rsidRPr="00AF4C2E">
        <w:rPr>
          <w:noProof/>
        </w:rPr>
        <w:t xml:space="preserve"> </w:t>
      </w:r>
      <w:r w:rsidRPr="00AF4C2E">
        <w:rPr>
          <w:b/>
          <w:bCs/>
          <w:noProof/>
        </w:rPr>
        <w:t>278,</w:t>
      </w:r>
      <w:r w:rsidRPr="00AF4C2E">
        <w:rPr>
          <w:noProof/>
        </w:rPr>
        <w:t xml:space="preserve"> 11995–9 (2003).</w:t>
      </w:r>
    </w:p>
    <w:p w14:paraId="06FFB364" w14:textId="77777777" w:rsidR="00AF4C2E" w:rsidRPr="00AF4C2E" w:rsidRDefault="00AF4C2E" w:rsidP="00AF4C2E">
      <w:pPr>
        <w:widowControl w:val="0"/>
        <w:autoSpaceDE w:val="0"/>
        <w:autoSpaceDN w:val="0"/>
        <w:adjustRightInd w:val="0"/>
        <w:ind w:left="640" w:hanging="640"/>
        <w:rPr>
          <w:noProof/>
        </w:rPr>
      </w:pPr>
      <w:r w:rsidRPr="00AF4C2E">
        <w:rPr>
          <w:noProof/>
        </w:rPr>
        <w:t>43.</w:t>
      </w:r>
      <w:r w:rsidRPr="00AF4C2E">
        <w:rPr>
          <w:noProof/>
        </w:rPr>
        <w:tab/>
        <w:t xml:space="preserve">Newman, J. R. S. </w:t>
      </w:r>
      <w:r w:rsidRPr="00AF4C2E">
        <w:rPr>
          <w:i/>
          <w:iCs/>
          <w:noProof/>
        </w:rPr>
        <w:t>et al.</w:t>
      </w:r>
      <w:r w:rsidRPr="00AF4C2E">
        <w:rPr>
          <w:noProof/>
        </w:rPr>
        <w:t xml:space="preserve"> Single-cell proteomic analysis of S. cerevisiae reveals the architecture of biological noise. </w:t>
      </w:r>
      <w:r w:rsidRPr="00AF4C2E">
        <w:rPr>
          <w:i/>
          <w:iCs/>
          <w:noProof/>
        </w:rPr>
        <w:t>Nature</w:t>
      </w:r>
      <w:r w:rsidRPr="00AF4C2E">
        <w:rPr>
          <w:noProof/>
        </w:rPr>
        <w:t xml:space="preserve"> </w:t>
      </w:r>
      <w:r w:rsidRPr="00AF4C2E">
        <w:rPr>
          <w:b/>
          <w:bCs/>
          <w:noProof/>
        </w:rPr>
        <w:t>441,</w:t>
      </w:r>
      <w:r w:rsidRPr="00AF4C2E">
        <w:rPr>
          <w:noProof/>
        </w:rPr>
        <w:t xml:space="preserve"> 840–846 (2006).</w:t>
      </w:r>
    </w:p>
    <w:p w14:paraId="1A91AA5E" w14:textId="77777777" w:rsidR="00AF4C2E" w:rsidRPr="00AF4C2E" w:rsidRDefault="00AF4C2E" w:rsidP="00AF4C2E">
      <w:pPr>
        <w:widowControl w:val="0"/>
        <w:autoSpaceDE w:val="0"/>
        <w:autoSpaceDN w:val="0"/>
        <w:adjustRightInd w:val="0"/>
        <w:ind w:left="640" w:hanging="640"/>
        <w:rPr>
          <w:noProof/>
        </w:rPr>
      </w:pPr>
      <w:r w:rsidRPr="00AF4C2E">
        <w:rPr>
          <w:noProof/>
        </w:rPr>
        <w:t>44.</w:t>
      </w:r>
      <w:r w:rsidRPr="00AF4C2E">
        <w:rPr>
          <w:noProof/>
        </w:rPr>
        <w:tab/>
        <w:t xml:space="preserve">Shaw, W. M. </w:t>
      </w:r>
      <w:r w:rsidRPr="00AF4C2E">
        <w:rPr>
          <w:i/>
          <w:iCs/>
          <w:noProof/>
        </w:rPr>
        <w:t>et al.</w:t>
      </w:r>
      <w:r w:rsidRPr="00AF4C2E">
        <w:rPr>
          <w:noProof/>
        </w:rPr>
        <w:t xml:space="preserve"> Engineering a model cell for rational tuning of GPCR signaling. </w:t>
      </w:r>
      <w:r w:rsidRPr="00AF4C2E">
        <w:rPr>
          <w:i/>
          <w:iCs/>
          <w:noProof/>
        </w:rPr>
        <w:t>bioRxiv</w:t>
      </w:r>
      <w:r w:rsidRPr="00AF4C2E">
        <w:rPr>
          <w:noProof/>
        </w:rPr>
        <w:t xml:space="preserve"> 390559 (2018). doi:10.1101/390559</w:t>
      </w:r>
    </w:p>
    <w:p w14:paraId="6141A3F9" w14:textId="77777777" w:rsidR="00AF4C2E" w:rsidRPr="00AF4C2E" w:rsidRDefault="00AF4C2E" w:rsidP="00AF4C2E">
      <w:pPr>
        <w:widowControl w:val="0"/>
        <w:autoSpaceDE w:val="0"/>
        <w:autoSpaceDN w:val="0"/>
        <w:adjustRightInd w:val="0"/>
        <w:ind w:left="640" w:hanging="640"/>
        <w:rPr>
          <w:noProof/>
        </w:rPr>
      </w:pPr>
      <w:r w:rsidRPr="00AF4C2E">
        <w:rPr>
          <w:noProof/>
        </w:rPr>
        <w:t>45.</w:t>
      </w:r>
      <w:r w:rsidRPr="00AF4C2E">
        <w:rPr>
          <w:noProof/>
        </w:rPr>
        <w:tab/>
        <w:t xml:space="preserve">C. elegans Deletion Mutant Consortium. Large-Scale Screening for Targeted Knockouts in the Caenorhabditis elegans Genome. </w:t>
      </w:r>
      <w:r w:rsidRPr="00AF4C2E">
        <w:rPr>
          <w:i/>
          <w:iCs/>
          <w:noProof/>
        </w:rPr>
        <w:t>G3 Genes,Genomes,Genetics</w:t>
      </w:r>
      <w:r w:rsidRPr="00AF4C2E">
        <w:rPr>
          <w:noProof/>
        </w:rPr>
        <w:t xml:space="preserve"> </w:t>
      </w:r>
      <w:r w:rsidRPr="00AF4C2E">
        <w:rPr>
          <w:b/>
          <w:bCs/>
          <w:noProof/>
        </w:rPr>
        <w:t>2,</w:t>
      </w:r>
      <w:r w:rsidRPr="00AF4C2E">
        <w:rPr>
          <w:noProof/>
        </w:rPr>
        <w:t xml:space="preserve"> 1415–1425 (2012).</w:t>
      </w:r>
    </w:p>
    <w:p w14:paraId="2E3C80C4" w14:textId="77777777" w:rsidR="00AF4C2E" w:rsidRPr="00AF4C2E" w:rsidRDefault="00AF4C2E" w:rsidP="00AF4C2E">
      <w:pPr>
        <w:widowControl w:val="0"/>
        <w:autoSpaceDE w:val="0"/>
        <w:autoSpaceDN w:val="0"/>
        <w:adjustRightInd w:val="0"/>
        <w:ind w:left="640" w:hanging="640"/>
        <w:rPr>
          <w:noProof/>
        </w:rPr>
      </w:pPr>
      <w:r w:rsidRPr="00AF4C2E">
        <w:rPr>
          <w:noProof/>
        </w:rPr>
        <w:t>46.</w:t>
      </w:r>
      <w:r w:rsidRPr="00AF4C2E">
        <w:rPr>
          <w:noProof/>
        </w:rPr>
        <w:tab/>
        <w:t xml:space="preserve">Thompson, O. </w:t>
      </w:r>
      <w:r w:rsidRPr="00AF4C2E">
        <w:rPr>
          <w:i/>
          <w:iCs/>
          <w:noProof/>
        </w:rPr>
        <w:t>et al.</w:t>
      </w:r>
      <w:r w:rsidRPr="00AF4C2E">
        <w:rPr>
          <w:noProof/>
        </w:rPr>
        <w:t xml:space="preserve"> The million mutation project: A new approach to genetics in Caenorhabditis elegans. </w:t>
      </w:r>
      <w:r w:rsidRPr="00AF4C2E">
        <w:rPr>
          <w:i/>
          <w:iCs/>
          <w:noProof/>
        </w:rPr>
        <w:t>Genome Res.</w:t>
      </w:r>
      <w:r w:rsidRPr="00AF4C2E">
        <w:rPr>
          <w:noProof/>
        </w:rPr>
        <w:t xml:space="preserve"> </w:t>
      </w:r>
      <w:r w:rsidRPr="00AF4C2E">
        <w:rPr>
          <w:b/>
          <w:bCs/>
          <w:noProof/>
        </w:rPr>
        <w:t>23,</w:t>
      </w:r>
      <w:r w:rsidRPr="00AF4C2E">
        <w:rPr>
          <w:noProof/>
        </w:rPr>
        <w:t xml:space="preserve"> 1749–1762 (2013).</w:t>
      </w:r>
    </w:p>
    <w:p w14:paraId="6224BBF6" w14:textId="77777777" w:rsidR="00AF4C2E" w:rsidRPr="00AF4C2E" w:rsidRDefault="00AF4C2E" w:rsidP="00AF4C2E">
      <w:pPr>
        <w:widowControl w:val="0"/>
        <w:autoSpaceDE w:val="0"/>
        <w:autoSpaceDN w:val="0"/>
        <w:adjustRightInd w:val="0"/>
        <w:ind w:left="640" w:hanging="640"/>
        <w:rPr>
          <w:noProof/>
        </w:rPr>
      </w:pPr>
      <w:r w:rsidRPr="00AF4C2E">
        <w:rPr>
          <w:noProof/>
        </w:rPr>
        <w:t>47.</w:t>
      </w:r>
      <w:r w:rsidRPr="00AF4C2E">
        <w:rPr>
          <w:noProof/>
        </w:rPr>
        <w:tab/>
        <w:t xml:space="preserve">Brockmann, M. </w:t>
      </w:r>
      <w:r w:rsidRPr="00AF4C2E">
        <w:rPr>
          <w:i/>
          <w:iCs/>
          <w:noProof/>
        </w:rPr>
        <w:t>et al.</w:t>
      </w:r>
      <w:r w:rsidRPr="00AF4C2E">
        <w:rPr>
          <w:noProof/>
        </w:rPr>
        <w:t xml:space="preserve"> Genetic wiring maps of single-cell protein states reveal an off-switch for GPCR signalling. </w:t>
      </w:r>
      <w:r w:rsidRPr="00AF4C2E">
        <w:rPr>
          <w:i/>
          <w:iCs/>
          <w:noProof/>
        </w:rPr>
        <w:t>Nature</w:t>
      </w:r>
      <w:r w:rsidRPr="00AF4C2E">
        <w:rPr>
          <w:noProof/>
        </w:rPr>
        <w:t xml:space="preserve"> </w:t>
      </w:r>
      <w:r w:rsidRPr="00AF4C2E">
        <w:rPr>
          <w:b/>
          <w:bCs/>
          <w:noProof/>
        </w:rPr>
        <w:t>546,</w:t>
      </w:r>
      <w:r w:rsidRPr="00AF4C2E">
        <w:rPr>
          <w:noProof/>
        </w:rPr>
        <w:t xml:space="preserve"> 307–311 (2017).</w:t>
      </w:r>
    </w:p>
    <w:p w14:paraId="364BC7A0" w14:textId="77777777" w:rsidR="00AF4C2E" w:rsidRPr="00AF4C2E" w:rsidRDefault="00AF4C2E" w:rsidP="00AF4C2E">
      <w:pPr>
        <w:widowControl w:val="0"/>
        <w:autoSpaceDE w:val="0"/>
        <w:autoSpaceDN w:val="0"/>
        <w:adjustRightInd w:val="0"/>
        <w:ind w:left="640" w:hanging="640"/>
        <w:rPr>
          <w:noProof/>
        </w:rPr>
      </w:pPr>
      <w:r w:rsidRPr="00AF4C2E">
        <w:rPr>
          <w:noProof/>
        </w:rPr>
        <w:t>48.</w:t>
      </w:r>
      <w:r w:rsidRPr="00AF4C2E">
        <w:rPr>
          <w:noProof/>
        </w:rPr>
        <w:tab/>
        <w:t xml:space="preserve">Emanuel, G., Moffitt, J. R. &amp; Zhuang, X. High-throughput, image-based screening of genetic variant libraries. </w:t>
      </w:r>
      <w:r w:rsidRPr="00AF4C2E">
        <w:rPr>
          <w:i/>
          <w:iCs/>
          <w:noProof/>
        </w:rPr>
        <w:t>bioRxiv</w:t>
      </w:r>
      <w:r w:rsidRPr="00AF4C2E">
        <w:rPr>
          <w:noProof/>
        </w:rPr>
        <w:t xml:space="preserve"> (2017).</w:t>
      </w:r>
    </w:p>
    <w:p w14:paraId="14361740" w14:textId="77777777" w:rsidR="00AF4C2E" w:rsidRPr="00AF4C2E" w:rsidRDefault="00AF4C2E" w:rsidP="00AF4C2E">
      <w:pPr>
        <w:widowControl w:val="0"/>
        <w:autoSpaceDE w:val="0"/>
        <w:autoSpaceDN w:val="0"/>
        <w:adjustRightInd w:val="0"/>
        <w:ind w:left="640" w:hanging="640"/>
        <w:rPr>
          <w:noProof/>
        </w:rPr>
      </w:pPr>
      <w:r w:rsidRPr="00AF4C2E">
        <w:rPr>
          <w:noProof/>
        </w:rPr>
        <w:t>49.</w:t>
      </w:r>
      <w:r w:rsidRPr="00AF4C2E">
        <w:rPr>
          <w:noProof/>
        </w:rPr>
        <w:tab/>
        <w:t xml:space="preserve">Gibson, D. G. </w:t>
      </w:r>
      <w:r w:rsidRPr="00AF4C2E">
        <w:rPr>
          <w:i/>
          <w:iCs/>
          <w:noProof/>
        </w:rPr>
        <w:t>et al.</w:t>
      </w:r>
      <w:r w:rsidRPr="00AF4C2E">
        <w:rPr>
          <w:noProof/>
        </w:rPr>
        <w:t xml:space="preserve"> Enzymatic assembly of DNA molecules up to several hundred kilobases. </w:t>
      </w:r>
      <w:r w:rsidRPr="00AF4C2E">
        <w:rPr>
          <w:i/>
          <w:iCs/>
          <w:noProof/>
        </w:rPr>
        <w:t>Nat. Methods</w:t>
      </w:r>
      <w:r w:rsidRPr="00AF4C2E">
        <w:rPr>
          <w:noProof/>
        </w:rPr>
        <w:t xml:space="preserve"> </w:t>
      </w:r>
      <w:r w:rsidRPr="00AF4C2E">
        <w:rPr>
          <w:b/>
          <w:bCs/>
          <w:noProof/>
        </w:rPr>
        <w:t>6,</w:t>
      </w:r>
      <w:r w:rsidRPr="00AF4C2E">
        <w:rPr>
          <w:noProof/>
        </w:rPr>
        <w:t xml:space="preserve"> 343–5 (2009).</w:t>
      </w:r>
    </w:p>
    <w:p w14:paraId="7A26A8B8" w14:textId="77777777" w:rsidR="00AF4C2E" w:rsidRPr="00AF4C2E" w:rsidRDefault="00AF4C2E" w:rsidP="00AF4C2E">
      <w:pPr>
        <w:widowControl w:val="0"/>
        <w:autoSpaceDE w:val="0"/>
        <w:autoSpaceDN w:val="0"/>
        <w:adjustRightInd w:val="0"/>
        <w:ind w:left="640" w:hanging="640"/>
        <w:rPr>
          <w:noProof/>
        </w:rPr>
      </w:pPr>
      <w:r w:rsidRPr="00AF4C2E">
        <w:rPr>
          <w:noProof/>
        </w:rPr>
        <w:t>50.</w:t>
      </w:r>
      <w:r w:rsidRPr="00AF4C2E">
        <w:rPr>
          <w:noProof/>
        </w:rPr>
        <w:tab/>
        <w:t xml:space="preserve">Gietz, R. D. &amp; Schiestl, R. H. High-efficiency yeast transformation using the LiAc/SS carrier DNA/PEG method. </w:t>
      </w:r>
      <w:r w:rsidRPr="00AF4C2E">
        <w:rPr>
          <w:i/>
          <w:iCs/>
          <w:noProof/>
        </w:rPr>
        <w:t>Nat. Protoc.</w:t>
      </w:r>
      <w:r w:rsidRPr="00AF4C2E">
        <w:rPr>
          <w:noProof/>
        </w:rPr>
        <w:t xml:space="preserve"> </w:t>
      </w:r>
      <w:r w:rsidRPr="00AF4C2E">
        <w:rPr>
          <w:b/>
          <w:bCs/>
          <w:noProof/>
        </w:rPr>
        <w:t>2,</w:t>
      </w:r>
      <w:r w:rsidRPr="00AF4C2E">
        <w:rPr>
          <w:noProof/>
        </w:rPr>
        <w:t xml:space="preserve"> 31–34 (2007).</w:t>
      </w:r>
    </w:p>
    <w:p w14:paraId="38239D12" w14:textId="77777777" w:rsidR="00AF4C2E" w:rsidRPr="00AF4C2E" w:rsidRDefault="00AF4C2E" w:rsidP="00AF4C2E">
      <w:pPr>
        <w:widowControl w:val="0"/>
        <w:autoSpaceDE w:val="0"/>
        <w:autoSpaceDN w:val="0"/>
        <w:adjustRightInd w:val="0"/>
        <w:ind w:left="640" w:hanging="640"/>
        <w:rPr>
          <w:noProof/>
        </w:rPr>
      </w:pPr>
      <w:r w:rsidRPr="00AF4C2E">
        <w:rPr>
          <w:noProof/>
        </w:rPr>
        <w:t>51.</w:t>
      </w:r>
      <w:r w:rsidRPr="00AF4C2E">
        <w:rPr>
          <w:noProof/>
        </w:rPr>
        <w:tab/>
        <w:t xml:space="preserve">Proctor, M. </w:t>
      </w:r>
      <w:r w:rsidRPr="00AF4C2E">
        <w:rPr>
          <w:i/>
          <w:iCs/>
          <w:noProof/>
        </w:rPr>
        <w:t>et al.</w:t>
      </w:r>
      <w:r w:rsidRPr="00AF4C2E">
        <w:rPr>
          <w:noProof/>
        </w:rPr>
        <w:t xml:space="preserve"> in 239–269 (Humana Press, 2011). doi:10.1007/978-1-61779-173-4_15</w:t>
      </w:r>
    </w:p>
    <w:p w14:paraId="494D89B0" w14:textId="77777777" w:rsidR="00AF4C2E" w:rsidRPr="00AF4C2E" w:rsidRDefault="00AF4C2E" w:rsidP="00AF4C2E">
      <w:pPr>
        <w:widowControl w:val="0"/>
        <w:autoSpaceDE w:val="0"/>
        <w:autoSpaceDN w:val="0"/>
        <w:adjustRightInd w:val="0"/>
        <w:ind w:left="640" w:hanging="640"/>
        <w:rPr>
          <w:noProof/>
        </w:rPr>
      </w:pPr>
      <w:r w:rsidRPr="00AF4C2E">
        <w:rPr>
          <w:noProof/>
        </w:rPr>
        <w:t>52.</w:t>
      </w:r>
      <w:r w:rsidRPr="00AF4C2E">
        <w:rPr>
          <w:noProof/>
        </w:rPr>
        <w:tab/>
        <w:t xml:space="preserve">Snider, J. </w:t>
      </w:r>
      <w:r w:rsidRPr="00AF4C2E">
        <w:rPr>
          <w:i/>
          <w:iCs/>
          <w:noProof/>
        </w:rPr>
        <w:t>et al.</w:t>
      </w:r>
      <w:r w:rsidRPr="00AF4C2E">
        <w:rPr>
          <w:noProof/>
        </w:rPr>
        <w:t xml:space="preserve"> Detecting interactions with membrane proteins using a membrane two-hybrid assay in yeast. </w:t>
      </w:r>
      <w:r w:rsidRPr="00AF4C2E">
        <w:rPr>
          <w:i/>
          <w:iCs/>
          <w:noProof/>
        </w:rPr>
        <w:t>Nat. Protoc.</w:t>
      </w:r>
      <w:r w:rsidRPr="00AF4C2E">
        <w:rPr>
          <w:noProof/>
        </w:rPr>
        <w:t xml:space="preserve"> </w:t>
      </w:r>
      <w:r w:rsidRPr="00AF4C2E">
        <w:rPr>
          <w:b/>
          <w:bCs/>
          <w:noProof/>
        </w:rPr>
        <w:t>5,</w:t>
      </w:r>
      <w:r w:rsidRPr="00AF4C2E">
        <w:rPr>
          <w:noProof/>
        </w:rPr>
        <w:t xml:space="preserve"> 1281–1293 (2010).</w:t>
      </w:r>
    </w:p>
    <w:p w14:paraId="5E7D0454" w14:textId="66FCD9DC" w:rsidR="001F052C" w:rsidRPr="00233F15" w:rsidRDefault="00C1486D" w:rsidP="00AF4C2E">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30EDCA1"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w:t>
      </w:r>
      <w:r w:rsidR="00445948" w:rsidRPr="00233F15">
        <w:lastRenderedPageBreak/>
        <w:t xml:space="preserve">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AF4C2E">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323193" w:rsidRPr="00233F15">
        <w:fldChar w:fldCharType="separate"/>
      </w:r>
      <w:r w:rsidR="000C01B2" w:rsidRPr="000C01B2">
        <w:rPr>
          <w:noProof/>
          <w:vertAlign w:val="superscript"/>
        </w:rPr>
        <w:t>37</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lastRenderedPageBreak/>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07A83912"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AF4C2E">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"&lt;sup&gt;28,40&lt;/sup&gt;", "plainTextFormattedCitation" : "28,40", "previouslyFormattedCitation" : "&lt;sup&gt;28,39&lt;/sup&gt;" }, "properties" : { "noteIndex" : 0 }, "schema" : "https://github.com/citation-style-language/schema/raw/master/csl-citation.json" }</w:instrText>
      </w:r>
      <w:r w:rsidR="005D6C8D">
        <w:rPr>
          <w:color w:val="000000" w:themeColor="text1"/>
        </w:rPr>
        <w:fldChar w:fldCharType="separate"/>
      </w:r>
      <w:r w:rsidR="00AF4C2E" w:rsidRPr="00AF4C2E">
        <w:rPr>
          <w:noProof/>
          <w:color w:val="000000" w:themeColor="text1"/>
          <w:vertAlign w:val="superscript"/>
        </w:rPr>
        <w:t>28,40</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lastRenderedPageBreak/>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1157"/>
      <w:r>
        <w:t>minimum</w:t>
      </w:r>
      <w:commentRangeEnd w:id="1157"/>
      <w:r>
        <w:rPr>
          <w:rStyle w:val="CommentReference"/>
          <w:rFonts w:asciiTheme="minorHAnsi" w:hAnsiTheme="minorHAnsi" w:cstheme="minorBidi"/>
        </w:rPr>
        <w:commentReference w:id="1157"/>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lastRenderedPageBreak/>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1158"/>
      <w:r>
        <w:rPr>
          <w:b/>
        </w:rPr>
        <w:t xml:space="preserve">Figure </w:t>
      </w:r>
      <w:r w:rsidR="007E2236">
        <w:rPr>
          <w:b/>
        </w:rPr>
        <w:t>S9</w:t>
      </w:r>
      <w:r w:rsidR="00E6797C" w:rsidRPr="00233F15">
        <w:rPr>
          <w:b/>
        </w:rPr>
        <w:t xml:space="preserve">.  </w:t>
      </w:r>
      <w:commentRangeEnd w:id="1158"/>
      <w:r w:rsidR="003625E5">
        <w:rPr>
          <w:rStyle w:val="CommentReference"/>
          <w:rFonts w:asciiTheme="minorHAnsi" w:hAnsiTheme="minorHAnsi" w:cstheme="minorBidi"/>
        </w:rPr>
        <w:commentReference w:id="1158"/>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1BC81FE3"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AF4C2E">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"&lt;sup&gt;40&lt;/sup&gt;", "plainTextFormattedCitation" : "40", "previouslyFormattedCitation" : "&lt;sup&gt;39&lt;/sup&gt;" }, "properties" : { "noteIndex" : 0 }, "schema" : "https://github.com/citation-style-language/schema/raw/master/csl-citation.json" }</w:instrText>
      </w:r>
      <w:r>
        <w:fldChar w:fldCharType="separate"/>
      </w:r>
      <w:r w:rsidR="00AF4C2E" w:rsidRPr="00AF4C2E">
        <w:rPr>
          <w:noProof/>
          <w:vertAlign w:val="superscript"/>
        </w:rPr>
        <w:t>40</w:t>
      </w:r>
      <w:r>
        <w:fldChar w:fldCharType="end"/>
      </w:r>
      <w:r>
        <w:t xml:space="preserve">.  </w:t>
      </w:r>
      <w:r w:rsidR="00C92A87">
        <w:t xml:space="preserve">Strains were </w:t>
      </w:r>
      <w:r w:rsidR="00C92A87">
        <w:lastRenderedPageBreak/>
        <w:t xml:space="preserve">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Albi Celaj" w:date="2018-04-13T15:02:00Z" w:initials="AC">
    <w:p w14:paraId="4C63B36E" w14:textId="77777777" w:rsidR="00EA6650" w:rsidRDefault="00EA6650" w:rsidP="00B65A07">
      <w:pPr>
        <w:pStyle w:val="CommentText"/>
      </w:pPr>
      <w:r>
        <w:rPr>
          <w:rStyle w:val="CommentReference"/>
        </w:rPr>
        <w:annotationRef/>
      </w:r>
      <w:r>
        <w:t>Worth mentioning human CRISPR experiments in this paragraph?</w:t>
      </w:r>
    </w:p>
  </w:comment>
  <w:comment w:id="63" w:author="Albi Celaj" w:date="2018-07-24T17:38:00Z" w:initials="AC">
    <w:p w14:paraId="7D608B3C" w14:textId="7BCA671E" w:rsidR="00EA6650" w:rsidRDefault="00EA6650">
      <w:pPr>
        <w:pStyle w:val="CommentText"/>
      </w:pPr>
      <w:r>
        <w:rPr>
          <w:rStyle w:val="CommentReference"/>
        </w:rPr>
        <w:annotationRef/>
      </w:r>
    </w:p>
  </w:comment>
  <w:comment w:id="332" w:author="Albi Celaj" w:date="2018-04-11T12:39:00Z" w:initials="AC">
    <w:p w14:paraId="154A8340" w14:textId="735B4867" w:rsidR="00EA6650" w:rsidRDefault="00EA6650">
      <w:pPr>
        <w:pStyle w:val="CommentText"/>
      </w:pPr>
      <w:r>
        <w:rPr>
          <w:rStyle w:val="CommentReference"/>
        </w:rPr>
        <w:annotationRef/>
      </w:r>
      <w:r>
        <w:t>Requires supplementary figure to illustrate concept</w:t>
      </w:r>
    </w:p>
  </w:comment>
  <w:comment w:id="857" w:author="Albi Celaj" w:date="2018-04-06T12:00:00Z" w:initials="AC">
    <w:p w14:paraId="746B5FF9" w14:textId="6924428B" w:rsidR="00EA6650" w:rsidRDefault="00EA6650">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877" w:author="Albi Celaj" w:date="2018-04-12T15:15:00Z" w:initials="AC">
    <w:p w14:paraId="1B6D2B9E" w14:textId="21C42B0B" w:rsidR="00EA6650" w:rsidRDefault="00EA6650">
      <w:pPr>
        <w:pStyle w:val="CommentText"/>
      </w:pPr>
      <w:r>
        <w:rPr>
          <w:rStyle w:val="CommentReference"/>
        </w:rPr>
        <w:annotationRef/>
      </w:r>
      <w:r>
        <w:t>Idea: Make linear fitness landscape, but plot variance instead of resistance on the y -axis</w:t>
      </w:r>
    </w:p>
  </w:comment>
  <w:comment w:id="882" w:author="Albi Celaj [2]" w:date="2017-08-24T14:59:00Z" w:initials="AC">
    <w:p w14:paraId="4B35AC99" w14:textId="45735E24" w:rsidR="00EA6650" w:rsidRDefault="00EA6650">
      <w:pPr>
        <w:pStyle w:val="CommentText"/>
      </w:pPr>
      <w:r>
        <w:rPr>
          <w:rStyle w:val="CommentReference"/>
        </w:rPr>
        <w:annotationRef/>
      </w:r>
      <w:r>
        <w:t>Numbers subject to change</w:t>
      </w:r>
    </w:p>
  </w:comment>
  <w:comment w:id="1079" w:author="Albi Celaj [2]" w:date="2017-08-24T14:59:00Z" w:initials="AC">
    <w:p w14:paraId="7A7006D9" w14:textId="77777777" w:rsidR="00EA6650" w:rsidRDefault="00EA6650" w:rsidP="008F364B">
      <w:pPr>
        <w:pStyle w:val="CommentText"/>
      </w:pPr>
      <w:r>
        <w:rPr>
          <w:rStyle w:val="CommentReference"/>
        </w:rPr>
        <w:annotationRef/>
      </w:r>
      <w:r>
        <w:t>Is it predicted by the genetic interaction or just the grouped population profile?</w:t>
      </w:r>
    </w:p>
  </w:comment>
  <w:comment w:id="1125" w:author="Albi Celaj" w:date="2018-04-12T16:54:00Z" w:initials="AC">
    <w:p w14:paraId="5C3A241C" w14:textId="1A88B359" w:rsidR="00EA6650" w:rsidRDefault="00EA6650">
      <w:pPr>
        <w:pStyle w:val="CommentText"/>
      </w:pPr>
      <w:r>
        <w:rPr>
          <w:rStyle w:val="CommentReference"/>
        </w:rPr>
        <w:annotationRef/>
      </w:r>
      <w:r>
        <w:t>Obligatory cancer mention etc</w:t>
      </w:r>
    </w:p>
  </w:comment>
  <w:comment w:id="1126" w:author="Albi Celaj" w:date="2018-04-12T17:08:00Z" w:initials="AC">
    <w:p w14:paraId="7B22CAD3" w14:textId="6219CE7F" w:rsidR="00EA6650" w:rsidRDefault="00EA6650">
      <w:pPr>
        <w:pStyle w:val="CommentText"/>
      </w:pPr>
      <w:r>
        <w:rPr>
          <w:rStyle w:val="CommentReference"/>
        </w:rPr>
        <w:annotationRef/>
      </w:r>
      <w:r>
        <w:t>Ref?</w:t>
      </w:r>
    </w:p>
  </w:comment>
  <w:comment w:id="1127" w:author="Albi Celaj [2]" w:date="2017-08-24T14:59:00Z" w:initials="AC">
    <w:p w14:paraId="3B2D48F4" w14:textId="5DB28261" w:rsidR="00EA6650" w:rsidRDefault="00EA6650">
      <w:pPr>
        <w:pStyle w:val="CommentText"/>
      </w:pPr>
      <w:r>
        <w:t xml:space="preserve">Nozomu: </w:t>
      </w:r>
      <w:r>
        <w:rPr>
          <w:rStyle w:val="CommentReference"/>
        </w:rPr>
        <w:annotationRef/>
      </w:r>
      <w:r>
        <w:t>Are there any differences between RY0622 and GM512 or are they synonymous?</w:t>
      </w:r>
    </w:p>
  </w:comment>
  <w:comment w:id="1128" w:author="Albi Celaj [2]" w:date="2017-08-24T14:59:00Z" w:initials="AC">
    <w:p w14:paraId="476F4712" w14:textId="7F4B8F2F" w:rsidR="00EA6650" w:rsidRDefault="00EA6650">
      <w:pPr>
        <w:pStyle w:val="CommentText"/>
      </w:pPr>
      <w:r>
        <w:t>-May need details of growth selection media used</w:t>
      </w:r>
    </w:p>
    <w:p w14:paraId="60AC4973" w14:textId="10C0F849" w:rsidR="00EA6650" w:rsidRDefault="00EA6650">
      <w:pPr>
        <w:pStyle w:val="CommentText"/>
      </w:pPr>
      <w:r>
        <w:t>-May require source of all chemicals and concentrations used for selection (will ask lab for this)</w:t>
      </w:r>
    </w:p>
    <w:p w14:paraId="0B0708BE" w14:textId="77777777" w:rsidR="00EA6650" w:rsidRDefault="00EA6650">
      <w:pPr>
        <w:pStyle w:val="CommentText"/>
      </w:pPr>
    </w:p>
  </w:comment>
  <w:comment w:id="1129" w:author="Albi Celaj [2]" w:date="2017-09-05T17:04:00Z" w:initials="AC">
    <w:p w14:paraId="31C0EB38" w14:textId="2C39A26C" w:rsidR="00EA6650" w:rsidRDefault="00EA6650">
      <w:pPr>
        <w:pStyle w:val="CommentText"/>
      </w:pPr>
      <w:r>
        <w:rPr>
          <w:rStyle w:val="CommentReference"/>
        </w:rPr>
        <w:annotationRef/>
      </w:r>
      <w:r>
        <w:t>Latest mention in Louai’s notebook used these conditions</w:t>
      </w:r>
    </w:p>
  </w:comment>
  <w:comment w:id="1130" w:author="Albi Celaj [2]" w:date="2017-09-05T17:04:00Z" w:initials="AC">
    <w:p w14:paraId="017B1301" w14:textId="77777777" w:rsidR="00EA6650" w:rsidRDefault="00EA6650" w:rsidP="00AD3ECF">
      <w:pPr>
        <w:pStyle w:val="CommentText"/>
      </w:pPr>
      <w:r>
        <w:rPr>
          <w:rStyle w:val="CommentReference"/>
        </w:rPr>
        <w:annotationRef/>
      </w:r>
      <w:r>
        <w:t>Latest mention in Louai’s notebook</w:t>
      </w:r>
    </w:p>
  </w:comment>
  <w:comment w:id="1131" w:author="Albi Celaj [2]" w:date="2017-09-05T17:04:00Z" w:initials="AC">
    <w:p w14:paraId="3107980F" w14:textId="4EEC4869" w:rsidR="00EA6650" w:rsidRDefault="00EA6650"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132" w:author="Albi Celaj [2]" w:date="2017-09-05T17:04:00Z" w:initials="AC">
    <w:p w14:paraId="6CD34C85" w14:textId="77777777" w:rsidR="00EA6650" w:rsidRDefault="00EA6650"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133" w:author="Albi Celaj [2]" w:date="2017-09-11T18:31:00Z" w:initials="AC">
    <w:p w14:paraId="1FDF1C98" w14:textId="79341EBA" w:rsidR="00EA6650" w:rsidRDefault="00EA6650">
      <w:pPr>
        <w:pStyle w:val="CommentText"/>
      </w:pPr>
      <w:r>
        <w:rPr>
          <w:rStyle w:val="CommentReference"/>
        </w:rPr>
        <w:annotationRef/>
      </w:r>
      <w:r>
        <w:t>I am going to omit the MiSeq step to verify complexity, let me know if it is worth mentioning here + the results</w:t>
      </w:r>
    </w:p>
  </w:comment>
  <w:comment w:id="1134" w:author="Albi Celaj [2]" w:date="2017-08-24T14:59:00Z" w:initials="AC">
    <w:p w14:paraId="1B0FAD23" w14:textId="5E4D51B5" w:rsidR="00EA6650" w:rsidRDefault="00EA6650">
      <w:pPr>
        <w:pStyle w:val="CommentText"/>
      </w:pPr>
      <w:r>
        <w:rPr>
          <w:rStyle w:val="CommentReference"/>
        </w:rPr>
        <w:annotationRef/>
      </w:r>
      <w:r>
        <w:rPr>
          <w:rStyle w:val="CommentReference"/>
        </w:rPr>
        <w:t>Seems from Louai’s notes that the same protocol was used, so no need to copy and paste</w:t>
      </w:r>
    </w:p>
  </w:comment>
  <w:comment w:id="1135" w:author="Albi Celaj [2]" w:date="2017-09-08T11:26:00Z" w:initials="AC">
    <w:p w14:paraId="72154B5F" w14:textId="1C8CA9D3" w:rsidR="00EA6650" w:rsidRDefault="00EA6650">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1136" w:author="Albi Celaj [2]" w:date="2017-09-12T12:06:00Z" w:initials="AC">
    <w:p w14:paraId="26356F30" w14:textId="3409EC19" w:rsidR="00EA6650" w:rsidRDefault="00EA6650">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1137" w:author="Albi Celaj [2]" w:date="2017-10-04T16:04:00Z" w:initials="AC">
    <w:p w14:paraId="6A4454E3" w14:textId="77777777" w:rsidR="00EA6650" w:rsidRDefault="00EA6650" w:rsidP="00517ABD">
      <w:pPr>
        <w:pStyle w:val="CommentText"/>
      </w:pPr>
      <w:r>
        <w:rPr>
          <w:rStyle w:val="CommentReference"/>
        </w:rPr>
        <w:annotationRef/>
      </w:r>
      <w:r>
        <w:t>Done by Marinella, need to add in the proper supplementary figure</w:t>
      </w:r>
    </w:p>
  </w:comment>
  <w:comment w:id="1138" w:author="Albi Celaj [2]" w:date="2017-09-12T11:37:00Z" w:initials="AC">
    <w:p w14:paraId="60F8A169" w14:textId="16F49095" w:rsidR="00EA6650" w:rsidRDefault="00EA6650">
      <w:pPr>
        <w:pStyle w:val="CommentText"/>
      </w:pPr>
      <w:r>
        <w:t xml:space="preserve">Nozomu: </w:t>
      </w:r>
      <w:r>
        <w:rPr>
          <w:rStyle w:val="CommentReference"/>
        </w:rPr>
        <w:annotationRef/>
      </w:r>
      <w:r>
        <w:t>There was a bead enrichment strategy mentioned in Louai’s notes.  My assumption is that this wasn’t used ultimately?</w:t>
      </w:r>
    </w:p>
  </w:comment>
  <w:comment w:id="1139" w:author="Albi Celaj [2]" w:date="2017-08-24T14:59:00Z" w:initials="AC">
    <w:p w14:paraId="59015036" w14:textId="5198C78B" w:rsidR="00EA6650" w:rsidRDefault="00EA6650" w:rsidP="00D76DA1">
      <w:pPr>
        <w:pStyle w:val="CommentText"/>
      </w:pPr>
      <w:r>
        <w:rPr>
          <w:rStyle w:val="CommentReference"/>
        </w:rPr>
        <w:annotationRef/>
      </w:r>
      <w:r>
        <w:t>Nozomu: I have no idea about the sequencing performed here and how the script works</w:t>
      </w:r>
    </w:p>
  </w:comment>
  <w:comment w:id="1140" w:author="Albi Celaj [2]" w:date="2017-08-24T14:59:00Z" w:initials="AC">
    <w:p w14:paraId="4CABDCD5" w14:textId="27306C9F" w:rsidR="00EA6650" w:rsidRDefault="00EA6650">
      <w:pPr>
        <w:pStyle w:val="CommentText"/>
      </w:pPr>
      <w:r>
        <w:rPr>
          <w:rStyle w:val="CommentReference"/>
        </w:rPr>
        <w:annotationRef/>
      </w:r>
      <w:r>
        <w:rPr>
          <w:rStyle w:val="CommentReference"/>
        </w:rPr>
        <w:t>Nozomu: I will need your help</w:t>
      </w:r>
      <w:r>
        <w:t xml:space="preserve"> to describe the pipeline briefly here. </w:t>
      </w:r>
    </w:p>
  </w:comment>
  <w:comment w:id="1141" w:author="Albi Celaj [2]" w:date="2017-08-24T14:59:00Z" w:initials="AC">
    <w:p w14:paraId="2B1613A2" w14:textId="347B3F10" w:rsidR="00EA6650" w:rsidRDefault="00EA6650" w:rsidP="00384F51">
      <w:pPr>
        <w:pStyle w:val="CommentText"/>
      </w:pPr>
      <w:r>
        <w:rPr>
          <w:rStyle w:val="CommentReference"/>
        </w:rPr>
        <w:annotationRef/>
      </w:r>
      <w:r>
        <w:t>Note to self: Double check these numbers</w:t>
      </w:r>
    </w:p>
  </w:comment>
  <w:comment w:id="1142" w:author="Albi Celaj [2]" w:date="2017-08-24T14:59:00Z" w:initials="AC">
    <w:p w14:paraId="08FBF2F0" w14:textId="71B15834" w:rsidR="00EA6650" w:rsidRDefault="00EA6650"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1143" w:author="Albi Celaj [2]" w:date="2017-08-24T14:59:00Z" w:initials="AC">
    <w:p w14:paraId="632F96D8" w14:textId="557360B3" w:rsidR="00EA6650" w:rsidRDefault="00EA6650"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1144" w:author="Albi Celaj [2]" w:date="2017-08-24T14:59:00Z" w:initials="AC">
    <w:p w14:paraId="490BB875" w14:textId="6772F314" w:rsidR="00EA6650" w:rsidRDefault="00EA6650">
      <w:pPr>
        <w:pStyle w:val="CommentText"/>
      </w:pPr>
      <w:r>
        <w:rPr>
          <w:rStyle w:val="CommentReference"/>
        </w:rPr>
        <w:annotationRef/>
      </w:r>
      <w:r>
        <w:t>Marinella: Which strain was wild type? Was it the barcoder strain?</w:t>
      </w:r>
    </w:p>
  </w:comment>
  <w:comment w:id="1145" w:author="Albi Celaj [2]" w:date="2017-08-24T14:59:00Z" w:initials="AC">
    <w:p w14:paraId="37BF75C7" w14:textId="1A1D5D08" w:rsidR="00EA6650" w:rsidRDefault="00EA6650">
      <w:pPr>
        <w:pStyle w:val="CommentText"/>
      </w:pPr>
      <w:r>
        <w:rPr>
          <w:rStyle w:val="CommentReference"/>
        </w:rPr>
        <w:annotationRef/>
      </w:r>
      <w:r>
        <w:t>Marinella may have to review this part, ask for her protocol</w:t>
      </w:r>
    </w:p>
  </w:comment>
  <w:comment w:id="1146" w:author="Albi Celaj [2]" w:date="2017-08-24T14:59:00Z" w:initials="AC">
    <w:p w14:paraId="31B34785" w14:textId="0C155E89" w:rsidR="00EA6650" w:rsidRDefault="00EA6650">
      <w:pPr>
        <w:pStyle w:val="CommentText"/>
      </w:pPr>
      <w:r>
        <w:rPr>
          <w:rStyle w:val="CommentReference"/>
        </w:rPr>
        <w:annotationRef/>
      </w:r>
      <w:r>
        <w:t>Nozomu: Were there any strains excluded when making these? (e.g. those for which the barcode could not be determined)</w:t>
      </w:r>
    </w:p>
    <w:p w14:paraId="4A90A5F8" w14:textId="77777777" w:rsidR="00EA6650" w:rsidRDefault="00EA6650">
      <w:pPr>
        <w:pStyle w:val="CommentText"/>
      </w:pPr>
    </w:p>
    <w:p w14:paraId="1AA9C4F0" w14:textId="0D6A8DAB" w:rsidR="00EA6650" w:rsidRDefault="00EA6650">
      <w:pPr>
        <w:pStyle w:val="CommentText"/>
      </w:pPr>
      <w:r>
        <w:t>I could also test this computationally if you don’t have the answer at hand</w:t>
      </w:r>
    </w:p>
  </w:comment>
  <w:comment w:id="1147" w:author="Albi Celaj [2]" w:date="2017-08-24T14:59:00Z" w:initials="AC">
    <w:p w14:paraId="2824D19D" w14:textId="7E1FBB76" w:rsidR="00EA6650" w:rsidRDefault="00EA6650">
      <w:pPr>
        <w:pStyle w:val="CommentText"/>
      </w:pPr>
      <w:r>
        <w:rPr>
          <w:rStyle w:val="CommentReference"/>
        </w:rPr>
        <w:annotationRef/>
      </w:r>
      <w:r>
        <w:t>Marinella: how much was taken?</w:t>
      </w:r>
    </w:p>
  </w:comment>
  <w:comment w:id="1148" w:author="Albi Celaj [2]" w:date="2017-08-24T14:59:00Z" w:initials="AC">
    <w:p w14:paraId="205209DE" w14:textId="0450DDD1" w:rsidR="00EA6650" w:rsidRDefault="00EA6650">
      <w:pPr>
        <w:pStyle w:val="CommentText"/>
      </w:pPr>
      <w:r>
        <w:rPr>
          <w:rStyle w:val="CommentReference"/>
        </w:rPr>
        <w:annotationRef/>
      </w:r>
      <w:r>
        <w:rPr>
          <w:rStyle w:val="CommentReference"/>
        </w:rPr>
        <w:t>Marinella: Is this correct?</w:t>
      </w:r>
    </w:p>
  </w:comment>
  <w:comment w:id="1149" w:author="Albi Celaj [2]" w:date="2017-08-24T14:59:00Z" w:initials="AC">
    <w:p w14:paraId="668EF928" w14:textId="0D9B7286" w:rsidR="00EA6650" w:rsidRDefault="00EA6650">
      <w:pPr>
        <w:pStyle w:val="CommentText"/>
      </w:pPr>
      <w:r>
        <w:rPr>
          <w:rStyle w:val="CommentReference"/>
        </w:rPr>
        <w:annotationRef/>
      </w:r>
      <w:r>
        <w:rPr>
          <w:rStyle w:val="CommentReference"/>
        </w:rPr>
        <w:t>This makes the results more reproducible, but maybe it looks sketchy</w:t>
      </w:r>
    </w:p>
  </w:comment>
  <w:comment w:id="1150" w:author="Albi Celaj [2]" w:date="2017-08-24T14:59:00Z" w:initials="AC">
    <w:p w14:paraId="3798F73B" w14:textId="1EC34AD1" w:rsidR="00EA6650" w:rsidRDefault="00EA6650">
      <w:pPr>
        <w:pStyle w:val="CommentText"/>
      </w:pPr>
      <w:r>
        <w:rPr>
          <w:rStyle w:val="CommentReference"/>
        </w:rPr>
        <w:annotationRef/>
      </w:r>
      <w:r>
        <w:t>Under construction, experiments ongoing.  This relates to Figure 4C</w:t>
      </w:r>
    </w:p>
  </w:comment>
  <w:comment w:id="1151" w:author="Albi Celaj [2]" w:date="2017-08-29T13:35:00Z" w:initials="AC">
    <w:p w14:paraId="1D09427C" w14:textId="47A7C76C" w:rsidR="00EA6650" w:rsidRDefault="00EA6650">
      <w:pPr>
        <w:pStyle w:val="CommentText"/>
      </w:pPr>
      <w:r>
        <w:rPr>
          <w:rStyle w:val="CommentReference"/>
        </w:rPr>
        <w:annotationRef/>
      </w:r>
      <w:r>
        <w:rPr>
          <w:rStyle w:val="CommentReference"/>
        </w:rPr>
        <w:t>Jamie: Need confirmation that it was indeed 2%</w:t>
      </w:r>
    </w:p>
  </w:comment>
  <w:comment w:id="1152" w:author="Albi Celaj [2]" w:date="2017-08-30T09:29:00Z" w:initials="AC">
    <w:p w14:paraId="2176F66A" w14:textId="3D74FFD6" w:rsidR="00EA6650" w:rsidRDefault="00EA6650">
      <w:pPr>
        <w:pStyle w:val="CommentText"/>
      </w:pPr>
      <w:r>
        <w:rPr>
          <w:rStyle w:val="CommentReference"/>
        </w:rPr>
        <w:annotationRef/>
      </w:r>
      <w:r>
        <w:t>Marinella: You had to recreate one of these strains, is it worth mentioning here?</w:t>
      </w:r>
    </w:p>
    <w:p w14:paraId="07D8619E" w14:textId="6BD7FA46" w:rsidR="00EA6650" w:rsidRDefault="00EA6650">
      <w:pPr>
        <w:pStyle w:val="CommentText"/>
      </w:pPr>
      <w:r>
        <w:t>- Also need to verify growth conditions, took from Tarassov et al paper</w:t>
      </w:r>
    </w:p>
    <w:p w14:paraId="57A9515B" w14:textId="62E3386E" w:rsidR="00EA6650" w:rsidRDefault="00EA6650">
      <w:pPr>
        <w:pStyle w:val="CommentText"/>
      </w:pPr>
      <w:r>
        <w:t>-Need fluconazole concentrations</w:t>
      </w:r>
    </w:p>
  </w:comment>
  <w:comment w:id="1153" w:author="Albi Celaj [2]" w:date="2017-08-24T14:59:00Z" w:initials="AC">
    <w:p w14:paraId="7BB2BB8A" w14:textId="0ABC6894" w:rsidR="00EA6650" w:rsidRDefault="00EA6650">
      <w:pPr>
        <w:pStyle w:val="CommentText"/>
      </w:pPr>
      <w:r>
        <w:rPr>
          <w:rStyle w:val="CommentReference"/>
        </w:rPr>
        <w:annotationRef/>
      </w:r>
      <w:r>
        <w:t>This part has to be revised later, these experiments are still in progress</w:t>
      </w:r>
    </w:p>
  </w:comment>
  <w:comment w:id="1154" w:author="Albi Celaj [2]" w:date="2017-11-07T13:36:00Z" w:initials="AC">
    <w:p w14:paraId="311FD484" w14:textId="0BFFC7D3" w:rsidR="00EA6650" w:rsidRDefault="00EA6650">
      <w:pPr>
        <w:pStyle w:val="CommentText"/>
      </w:pPr>
      <w:r>
        <w:rPr>
          <w:rStyle w:val="CommentReference"/>
        </w:rPr>
        <w:annotationRef/>
      </w:r>
      <w:r>
        <w:t>Fritz: Need funding info</w:t>
      </w:r>
    </w:p>
  </w:comment>
  <w:comment w:id="1155" w:author="Albi Celaj [2]" w:date="2017-11-07T13:36:00Z" w:initials="AC">
    <w:p w14:paraId="3DB38767" w14:textId="0DD07410" w:rsidR="00EA6650" w:rsidRDefault="00EA6650">
      <w:pPr>
        <w:pStyle w:val="CommentText"/>
      </w:pPr>
      <w:r>
        <w:rPr>
          <w:rStyle w:val="CommentReference"/>
        </w:rPr>
        <w:annotationRef/>
      </w:r>
      <w:r>
        <w:t>Under construction…</w:t>
      </w:r>
    </w:p>
  </w:comment>
  <w:comment w:id="1156" w:author="Albi Celaj [2]" w:date="2017-08-24T14:59:00Z" w:initials="AC">
    <w:p w14:paraId="47F3AC14" w14:textId="03C6ADEE" w:rsidR="00EA6650" w:rsidRDefault="00EA6650">
      <w:pPr>
        <w:pStyle w:val="CommentText"/>
      </w:pPr>
      <w:r>
        <w:t>To add:</w:t>
      </w:r>
    </w:p>
    <w:p w14:paraId="6A1D5EB1" w14:textId="780B4013" w:rsidR="00EA6650" w:rsidRDefault="00EA6650">
      <w:pPr>
        <w:pStyle w:val="CommentText"/>
      </w:pPr>
      <w:r>
        <w:t>-Individual growth profiling data</w:t>
      </w:r>
    </w:p>
    <w:p w14:paraId="292854D9" w14:textId="7FEDEF2C" w:rsidR="00EA6650" w:rsidRDefault="00EA6650">
      <w:pPr>
        <w:pStyle w:val="CommentText"/>
      </w:pPr>
      <w:r>
        <w:t>-qPCR data</w:t>
      </w:r>
    </w:p>
  </w:comment>
  <w:comment w:id="1157" w:author="Albi Celaj [2]" w:date="2017-11-21T13:31:00Z" w:initials="AC">
    <w:p w14:paraId="30228BD1" w14:textId="049329B7" w:rsidR="00EA6650" w:rsidRDefault="00EA6650">
      <w:pPr>
        <w:pStyle w:val="CommentText"/>
      </w:pPr>
      <w:r>
        <w:rPr>
          <w:rStyle w:val="CommentReference"/>
        </w:rPr>
        <w:annotationRef/>
      </w:r>
      <w:r>
        <w:t>Have to confirm this</w:t>
      </w:r>
    </w:p>
  </w:comment>
  <w:comment w:id="1158" w:author="Albi Celaj [2]" w:date="2017-11-07T13:51:00Z" w:initials="AC">
    <w:p w14:paraId="7ADFE62F" w14:textId="48427114" w:rsidR="00EA6650" w:rsidRDefault="00EA6650">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7D608B3C" w15:done="0"/>
  <w15:commentEx w15:paraId="154A8340" w15:done="0"/>
  <w15:commentEx w15:paraId="746B5FF9" w15:done="0"/>
  <w15:commentEx w15:paraId="1B6D2B9E" w15:done="0"/>
  <w15:commentEx w15:paraId="4B35AC99" w15:done="0"/>
  <w15:commentEx w15:paraId="7A7006D9" w15:done="0"/>
  <w15:commentEx w15:paraId="5C3A241C" w15:done="0"/>
  <w15:commentEx w15:paraId="7B22CAD3"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7D608B3C" w16cid:durableId="1F01E2A5"/>
  <w16cid:commentId w16cid:paraId="154A8340" w16cid:durableId="1E78807A"/>
  <w16cid:commentId w16cid:paraId="746B5FF9" w16cid:durableId="1E71DFE9"/>
  <w16cid:commentId w16cid:paraId="1B6D2B9E" w16cid:durableId="1E79F684"/>
  <w16cid:commentId w16cid:paraId="4B35AC99" w16cid:durableId="1E70A72D"/>
  <w16cid:commentId w16cid:paraId="7A7006D9" w16cid:durableId="1E70A72F"/>
  <w16cid:commentId w16cid:paraId="5C3A241C" w16cid:durableId="1E7A0DB2"/>
  <w16cid:commentId w16cid:paraId="7B22CAD3" w16cid:durableId="1E7A10FE"/>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3DAF4" w14:textId="77777777" w:rsidR="00DD5035" w:rsidRDefault="00DD5035" w:rsidP="006D69DC">
      <w:r>
        <w:separator/>
      </w:r>
    </w:p>
  </w:endnote>
  <w:endnote w:type="continuationSeparator" w:id="0">
    <w:p w14:paraId="6133667E" w14:textId="77777777" w:rsidR="00DD5035" w:rsidRDefault="00DD5035"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A1840" w14:textId="77777777" w:rsidR="00DD5035" w:rsidRDefault="00DD5035" w:rsidP="006D69DC">
      <w:r>
        <w:separator/>
      </w:r>
    </w:p>
  </w:footnote>
  <w:footnote w:type="continuationSeparator" w:id="0">
    <w:p w14:paraId="65D8D71F" w14:textId="77777777" w:rsidR="00DD5035" w:rsidRDefault="00DD5035"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397"/>
    <w:rsid w:val="000035C0"/>
    <w:rsid w:val="00003647"/>
    <w:rsid w:val="00003B81"/>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6F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3D1D"/>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934"/>
    <w:rsid w:val="00072BB4"/>
    <w:rsid w:val="00072D47"/>
    <w:rsid w:val="00073AE7"/>
    <w:rsid w:val="00074820"/>
    <w:rsid w:val="0007488D"/>
    <w:rsid w:val="0007506E"/>
    <w:rsid w:val="00075179"/>
    <w:rsid w:val="00075902"/>
    <w:rsid w:val="00076354"/>
    <w:rsid w:val="00076569"/>
    <w:rsid w:val="00076589"/>
    <w:rsid w:val="00077DA9"/>
    <w:rsid w:val="000802CC"/>
    <w:rsid w:val="00080475"/>
    <w:rsid w:val="000807DB"/>
    <w:rsid w:val="00080EE1"/>
    <w:rsid w:val="000812E9"/>
    <w:rsid w:val="00082D7A"/>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DEF"/>
    <w:rsid w:val="0008713F"/>
    <w:rsid w:val="00087566"/>
    <w:rsid w:val="000876BF"/>
    <w:rsid w:val="00087C2E"/>
    <w:rsid w:val="00087F63"/>
    <w:rsid w:val="0009023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B46"/>
    <w:rsid w:val="000D0B5B"/>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6E54"/>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98E"/>
    <w:rsid w:val="00101E30"/>
    <w:rsid w:val="00102214"/>
    <w:rsid w:val="00102D7B"/>
    <w:rsid w:val="001032F7"/>
    <w:rsid w:val="00103719"/>
    <w:rsid w:val="001038DA"/>
    <w:rsid w:val="00103D6A"/>
    <w:rsid w:val="001043BD"/>
    <w:rsid w:val="001046E3"/>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958"/>
    <w:rsid w:val="00112A5F"/>
    <w:rsid w:val="00112A8D"/>
    <w:rsid w:val="00112CF1"/>
    <w:rsid w:val="00113C47"/>
    <w:rsid w:val="00114000"/>
    <w:rsid w:val="00114987"/>
    <w:rsid w:val="00114B65"/>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4BE"/>
    <w:rsid w:val="001359B7"/>
    <w:rsid w:val="00135DD5"/>
    <w:rsid w:val="00135EF0"/>
    <w:rsid w:val="00136F3E"/>
    <w:rsid w:val="0013740C"/>
    <w:rsid w:val="00137B58"/>
    <w:rsid w:val="00137C13"/>
    <w:rsid w:val="00140674"/>
    <w:rsid w:val="00141403"/>
    <w:rsid w:val="001415C8"/>
    <w:rsid w:val="001419BA"/>
    <w:rsid w:val="00141BD0"/>
    <w:rsid w:val="00142A16"/>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EC5"/>
    <w:rsid w:val="00153387"/>
    <w:rsid w:val="0015382E"/>
    <w:rsid w:val="00154026"/>
    <w:rsid w:val="0015456B"/>
    <w:rsid w:val="00154B11"/>
    <w:rsid w:val="00154CB5"/>
    <w:rsid w:val="00155717"/>
    <w:rsid w:val="00155DAB"/>
    <w:rsid w:val="0015640F"/>
    <w:rsid w:val="00156826"/>
    <w:rsid w:val="00160252"/>
    <w:rsid w:val="0016025B"/>
    <w:rsid w:val="00160556"/>
    <w:rsid w:val="00160C57"/>
    <w:rsid w:val="00160FF6"/>
    <w:rsid w:val="001610C4"/>
    <w:rsid w:val="001611B6"/>
    <w:rsid w:val="0016225D"/>
    <w:rsid w:val="00162BEF"/>
    <w:rsid w:val="00162F91"/>
    <w:rsid w:val="00163626"/>
    <w:rsid w:val="00163C5D"/>
    <w:rsid w:val="00164434"/>
    <w:rsid w:val="001651D9"/>
    <w:rsid w:val="0016584B"/>
    <w:rsid w:val="001668FC"/>
    <w:rsid w:val="00166A99"/>
    <w:rsid w:val="00167638"/>
    <w:rsid w:val="001676C0"/>
    <w:rsid w:val="0016788B"/>
    <w:rsid w:val="001679EE"/>
    <w:rsid w:val="001701EF"/>
    <w:rsid w:val="001705DB"/>
    <w:rsid w:val="001707A4"/>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A048D"/>
    <w:rsid w:val="001A1199"/>
    <w:rsid w:val="001A210B"/>
    <w:rsid w:val="001A22F0"/>
    <w:rsid w:val="001A2B63"/>
    <w:rsid w:val="001A4394"/>
    <w:rsid w:val="001A4A3A"/>
    <w:rsid w:val="001A4F46"/>
    <w:rsid w:val="001A5111"/>
    <w:rsid w:val="001A5F12"/>
    <w:rsid w:val="001A6131"/>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4571"/>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3FA"/>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3EB"/>
    <w:rsid w:val="00233551"/>
    <w:rsid w:val="002336C0"/>
    <w:rsid w:val="002336DF"/>
    <w:rsid w:val="00233886"/>
    <w:rsid w:val="0023395F"/>
    <w:rsid w:val="002339CA"/>
    <w:rsid w:val="00233A42"/>
    <w:rsid w:val="00233B0E"/>
    <w:rsid w:val="00233F15"/>
    <w:rsid w:val="0023400E"/>
    <w:rsid w:val="00234470"/>
    <w:rsid w:val="00234546"/>
    <w:rsid w:val="00234CF6"/>
    <w:rsid w:val="00234EF6"/>
    <w:rsid w:val="0023517E"/>
    <w:rsid w:val="0023686F"/>
    <w:rsid w:val="00236991"/>
    <w:rsid w:val="0023730D"/>
    <w:rsid w:val="002378AF"/>
    <w:rsid w:val="00237C52"/>
    <w:rsid w:val="00237F49"/>
    <w:rsid w:val="00240001"/>
    <w:rsid w:val="002400D6"/>
    <w:rsid w:val="0024061A"/>
    <w:rsid w:val="002406B6"/>
    <w:rsid w:val="002410C9"/>
    <w:rsid w:val="00242947"/>
    <w:rsid w:val="00242ACB"/>
    <w:rsid w:val="00242B4C"/>
    <w:rsid w:val="00242C07"/>
    <w:rsid w:val="00242C6D"/>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6FA"/>
    <w:rsid w:val="00263708"/>
    <w:rsid w:val="00263C53"/>
    <w:rsid w:val="00264257"/>
    <w:rsid w:val="0026465A"/>
    <w:rsid w:val="002647BB"/>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3CE"/>
    <w:rsid w:val="0028497C"/>
    <w:rsid w:val="00284BB6"/>
    <w:rsid w:val="00284D26"/>
    <w:rsid w:val="00284DDF"/>
    <w:rsid w:val="00285656"/>
    <w:rsid w:val="00285936"/>
    <w:rsid w:val="00285C6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6479"/>
    <w:rsid w:val="00296E5E"/>
    <w:rsid w:val="002971B5"/>
    <w:rsid w:val="002977EB"/>
    <w:rsid w:val="00297AD1"/>
    <w:rsid w:val="00297BF5"/>
    <w:rsid w:val="002A0764"/>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FD6"/>
    <w:rsid w:val="002C71E5"/>
    <w:rsid w:val="002C73D9"/>
    <w:rsid w:val="002C7D4F"/>
    <w:rsid w:val="002D03E0"/>
    <w:rsid w:val="002D0D3D"/>
    <w:rsid w:val="002D2425"/>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1C33"/>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10238"/>
    <w:rsid w:val="00310769"/>
    <w:rsid w:val="00310D07"/>
    <w:rsid w:val="003115E1"/>
    <w:rsid w:val="003118EB"/>
    <w:rsid w:val="00311B5A"/>
    <w:rsid w:val="00311DF2"/>
    <w:rsid w:val="0031281C"/>
    <w:rsid w:val="00312993"/>
    <w:rsid w:val="00312FEB"/>
    <w:rsid w:val="00313B69"/>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FC"/>
    <w:rsid w:val="003328BC"/>
    <w:rsid w:val="00333138"/>
    <w:rsid w:val="003332EC"/>
    <w:rsid w:val="003338C7"/>
    <w:rsid w:val="00333E3E"/>
    <w:rsid w:val="003343E3"/>
    <w:rsid w:val="003351F5"/>
    <w:rsid w:val="0033584C"/>
    <w:rsid w:val="00335B48"/>
    <w:rsid w:val="00335B6C"/>
    <w:rsid w:val="0033607B"/>
    <w:rsid w:val="00336F21"/>
    <w:rsid w:val="00337643"/>
    <w:rsid w:val="00337D15"/>
    <w:rsid w:val="0034047E"/>
    <w:rsid w:val="00340F3F"/>
    <w:rsid w:val="003412C2"/>
    <w:rsid w:val="00341B48"/>
    <w:rsid w:val="00341B70"/>
    <w:rsid w:val="0034205D"/>
    <w:rsid w:val="0034398D"/>
    <w:rsid w:val="00344183"/>
    <w:rsid w:val="003454ED"/>
    <w:rsid w:val="0034556F"/>
    <w:rsid w:val="0034579E"/>
    <w:rsid w:val="00345B34"/>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4EA0"/>
    <w:rsid w:val="00395C9C"/>
    <w:rsid w:val="003966F1"/>
    <w:rsid w:val="00396AC7"/>
    <w:rsid w:val="00396E05"/>
    <w:rsid w:val="003971BE"/>
    <w:rsid w:val="00397606"/>
    <w:rsid w:val="00397DE8"/>
    <w:rsid w:val="003A00C1"/>
    <w:rsid w:val="003A0205"/>
    <w:rsid w:val="003A05D2"/>
    <w:rsid w:val="003A089E"/>
    <w:rsid w:val="003A08FD"/>
    <w:rsid w:val="003A0AFF"/>
    <w:rsid w:val="003A11C4"/>
    <w:rsid w:val="003A154F"/>
    <w:rsid w:val="003A1A6F"/>
    <w:rsid w:val="003A1BE8"/>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A85"/>
    <w:rsid w:val="00400B7E"/>
    <w:rsid w:val="00400CAE"/>
    <w:rsid w:val="00400E8C"/>
    <w:rsid w:val="004013E2"/>
    <w:rsid w:val="00401CD0"/>
    <w:rsid w:val="004024B0"/>
    <w:rsid w:val="00402582"/>
    <w:rsid w:val="00402604"/>
    <w:rsid w:val="00402EE4"/>
    <w:rsid w:val="004044D3"/>
    <w:rsid w:val="00404967"/>
    <w:rsid w:val="00404B18"/>
    <w:rsid w:val="00404C25"/>
    <w:rsid w:val="004053AB"/>
    <w:rsid w:val="004059F2"/>
    <w:rsid w:val="0040619F"/>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5DBB"/>
    <w:rsid w:val="00466586"/>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1EB3"/>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DC9"/>
    <w:rsid w:val="004C41CB"/>
    <w:rsid w:val="004C4B89"/>
    <w:rsid w:val="004C4D05"/>
    <w:rsid w:val="004C4EA6"/>
    <w:rsid w:val="004C5129"/>
    <w:rsid w:val="004C5E91"/>
    <w:rsid w:val="004C5F36"/>
    <w:rsid w:val="004C669E"/>
    <w:rsid w:val="004C6AE1"/>
    <w:rsid w:val="004C7B43"/>
    <w:rsid w:val="004D0055"/>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D6B"/>
    <w:rsid w:val="004E2949"/>
    <w:rsid w:val="004E2B16"/>
    <w:rsid w:val="004E2C14"/>
    <w:rsid w:val="004E4A74"/>
    <w:rsid w:val="004E5063"/>
    <w:rsid w:val="004E55E8"/>
    <w:rsid w:val="004E5941"/>
    <w:rsid w:val="004E5B58"/>
    <w:rsid w:val="004E701E"/>
    <w:rsid w:val="004E7707"/>
    <w:rsid w:val="004E7AD3"/>
    <w:rsid w:val="004E7DDD"/>
    <w:rsid w:val="004E7DEB"/>
    <w:rsid w:val="004F029F"/>
    <w:rsid w:val="004F179A"/>
    <w:rsid w:val="004F1A30"/>
    <w:rsid w:val="004F1E57"/>
    <w:rsid w:val="004F2DC6"/>
    <w:rsid w:val="004F2E13"/>
    <w:rsid w:val="004F2EB8"/>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D73"/>
    <w:rsid w:val="00516F76"/>
    <w:rsid w:val="00516F85"/>
    <w:rsid w:val="00517131"/>
    <w:rsid w:val="0051760E"/>
    <w:rsid w:val="00517ABD"/>
    <w:rsid w:val="00517C37"/>
    <w:rsid w:val="00520C77"/>
    <w:rsid w:val="00520FDD"/>
    <w:rsid w:val="005215C3"/>
    <w:rsid w:val="00521E2C"/>
    <w:rsid w:val="00521E4C"/>
    <w:rsid w:val="0052213F"/>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492"/>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0D1B"/>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6635"/>
    <w:rsid w:val="0056687A"/>
    <w:rsid w:val="00566DE6"/>
    <w:rsid w:val="005675BB"/>
    <w:rsid w:val="005676DD"/>
    <w:rsid w:val="005679E0"/>
    <w:rsid w:val="00567FF9"/>
    <w:rsid w:val="005705D9"/>
    <w:rsid w:val="00570BA6"/>
    <w:rsid w:val="00571564"/>
    <w:rsid w:val="005715CF"/>
    <w:rsid w:val="00571925"/>
    <w:rsid w:val="005722EF"/>
    <w:rsid w:val="005723A5"/>
    <w:rsid w:val="005729C6"/>
    <w:rsid w:val="00573C16"/>
    <w:rsid w:val="00574103"/>
    <w:rsid w:val="0057416F"/>
    <w:rsid w:val="00574476"/>
    <w:rsid w:val="0057448F"/>
    <w:rsid w:val="00575C38"/>
    <w:rsid w:val="00575EB7"/>
    <w:rsid w:val="00576271"/>
    <w:rsid w:val="00576390"/>
    <w:rsid w:val="0057641F"/>
    <w:rsid w:val="005765C0"/>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3597"/>
    <w:rsid w:val="005A376A"/>
    <w:rsid w:val="005A4AF6"/>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9A5"/>
    <w:rsid w:val="005B0B96"/>
    <w:rsid w:val="005B0E14"/>
    <w:rsid w:val="005B0F52"/>
    <w:rsid w:val="005B1291"/>
    <w:rsid w:val="005B1485"/>
    <w:rsid w:val="005B195F"/>
    <w:rsid w:val="005B30C8"/>
    <w:rsid w:val="005B339A"/>
    <w:rsid w:val="005B3452"/>
    <w:rsid w:val="005B356E"/>
    <w:rsid w:val="005B41C7"/>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4F5"/>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714"/>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A2C"/>
    <w:rsid w:val="005E7EFE"/>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00D"/>
    <w:rsid w:val="006261CE"/>
    <w:rsid w:val="00626249"/>
    <w:rsid w:val="00626396"/>
    <w:rsid w:val="006271E9"/>
    <w:rsid w:val="006273F9"/>
    <w:rsid w:val="00627EA1"/>
    <w:rsid w:val="0063022E"/>
    <w:rsid w:val="00630293"/>
    <w:rsid w:val="006302A0"/>
    <w:rsid w:val="00630472"/>
    <w:rsid w:val="0063073F"/>
    <w:rsid w:val="006307AC"/>
    <w:rsid w:val="00630891"/>
    <w:rsid w:val="00630E8C"/>
    <w:rsid w:val="0063194C"/>
    <w:rsid w:val="00631D62"/>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D0E"/>
    <w:rsid w:val="00662F58"/>
    <w:rsid w:val="0066335F"/>
    <w:rsid w:val="00663713"/>
    <w:rsid w:val="00663B9B"/>
    <w:rsid w:val="00663F54"/>
    <w:rsid w:val="0066483A"/>
    <w:rsid w:val="00664924"/>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46"/>
    <w:rsid w:val="00694D8F"/>
    <w:rsid w:val="0069505F"/>
    <w:rsid w:val="0069528F"/>
    <w:rsid w:val="00695388"/>
    <w:rsid w:val="00695C03"/>
    <w:rsid w:val="00695C51"/>
    <w:rsid w:val="00695ED0"/>
    <w:rsid w:val="00695FB6"/>
    <w:rsid w:val="006968F5"/>
    <w:rsid w:val="00696A51"/>
    <w:rsid w:val="00696D1D"/>
    <w:rsid w:val="00697319"/>
    <w:rsid w:val="00697D7D"/>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3210"/>
    <w:rsid w:val="006C4496"/>
    <w:rsid w:val="006C4CC1"/>
    <w:rsid w:val="006C524A"/>
    <w:rsid w:val="006C5329"/>
    <w:rsid w:val="006C54C3"/>
    <w:rsid w:val="006C64D4"/>
    <w:rsid w:val="006C6650"/>
    <w:rsid w:val="006C6695"/>
    <w:rsid w:val="006C695F"/>
    <w:rsid w:val="006C6A80"/>
    <w:rsid w:val="006C73CD"/>
    <w:rsid w:val="006C7745"/>
    <w:rsid w:val="006C785C"/>
    <w:rsid w:val="006D0A39"/>
    <w:rsid w:val="006D0FBA"/>
    <w:rsid w:val="006D15B1"/>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4B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72F"/>
    <w:rsid w:val="00705891"/>
    <w:rsid w:val="00705D98"/>
    <w:rsid w:val="00706944"/>
    <w:rsid w:val="00706BA2"/>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53D9"/>
    <w:rsid w:val="00715D5A"/>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2069"/>
    <w:rsid w:val="007325AB"/>
    <w:rsid w:val="00732A74"/>
    <w:rsid w:val="00732AC5"/>
    <w:rsid w:val="00733793"/>
    <w:rsid w:val="00733B6B"/>
    <w:rsid w:val="00733C3A"/>
    <w:rsid w:val="00733E0B"/>
    <w:rsid w:val="00734225"/>
    <w:rsid w:val="0073475E"/>
    <w:rsid w:val="007350BE"/>
    <w:rsid w:val="00735283"/>
    <w:rsid w:val="007353AC"/>
    <w:rsid w:val="00735721"/>
    <w:rsid w:val="00735908"/>
    <w:rsid w:val="00735DC9"/>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816"/>
    <w:rsid w:val="00746BA5"/>
    <w:rsid w:val="00746CBA"/>
    <w:rsid w:val="00747551"/>
    <w:rsid w:val="0074774D"/>
    <w:rsid w:val="0074777E"/>
    <w:rsid w:val="00747BD3"/>
    <w:rsid w:val="00747F20"/>
    <w:rsid w:val="007507AB"/>
    <w:rsid w:val="0075088C"/>
    <w:rsid w:val="00750C1B"/>
    <w:rsid w:val="007522BF"/>
    <w:rsid w:val="00752466"/>
    <w:rsid w:val="007528ED"/>
    <w:rsid w:val="00752A7A"/>
    <w:rsid w:val="00752C07"/>
    <w:rsid w:val="00752C81"/>
    <w:rsid w:val="00752EEE"/>
    <w:rsid w:val="00753563"/>
    <w:rsid w:val="00753FF8"/>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CC7"/>
    <w:rsid w:val="00766DAF"/>
    <w:rsid w:val="00766DBD"/>
    <w:rsid w:val="00767B53"/>
    <w:rsid w:val="00767DD8"/>
    <w:rsid w:val="007703A2"/>
    <w:rsid w:val="00771074"/>
    <w:rsid w:val="00771671"/>
    <w:rsid w:val="00771A59"/>
    <w:rsid w:val="00771BD9"/>
    <w:rsid w:val="007724F4"/>
    <w:rsid w:val="007726D9"/>
    <w:rsid w:val="00772DCE"/>
    <w:rsid w:val="00773852"/>
    <w:rsid w:val="0077396B"/>
    <w:rsid w:val="00773A7B"/>
    <w:rsid w:val="007746CA"/>
    <w:rsid w:val="00774DA4"/>
    <w:rsid w:val="007750A4"/>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245"/>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5552"/>
    <w:rsid w:val="00796198"/>
    <w:rsid w:val="00796467"/>
    <w:rsid w:val="0079711A"/>
    <w:rsid w:val="0079729D"/>
    <w:rsid w:val="00797C66"/>
    <w:rsid w:val="00797DE8"/>
    <w:rsid w:val="007A06AC"/>
    <w:rsid w:val="007A0851"/>
    <w:rsid w:val="007A0EB0"/>
    <w:rsid w:val="007A0F8D"/>
    <w:rsid w:val="007A171D"/>
    <w:rsid w:val="007A1949"/>
    <w:rsid w:val="007A1BA2"/>
    <w:rsid w:val="007A2070"/>
    <w:rsid w:val="007A228C"/>
    <w:rsid w:val="007A28DB"/>
    <w:rsid w:val="007A2B92"/>
    <w:rsid w:val="007A2ED2"/>
    <w:rsid w:val="007A2F9C"/>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767"/>
    <w:rsid w:val="007D3A1D"/>
    <w:rsid w:val="007D4565"/>
    <w:rsid w:val="007D4791"/>
    <w:rsid w:val="007D4927"/>
    <w:rsid w:val="007D4FD7"/>
    <w:rsid w:val="007D5159"/>
    <w:rsid w:val="007D539D"/>
    <w:rsid w:val="007D5579"/>
    <w:rsid w:val="007D5CF4"/>
    <w:rsid w:val="007D67A5"/>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5D5"/>
    <w:rsid w:val="007E59D5"/>
    <w:rsid w:val="007E5CE8"/>
    <w:rsid w:val="007E7995"/>
    <w:rsid w:val="007F077F"/>
    <w:rsid w:val="007F07A8"/>
    <w:rsid w:val="007F1349"/>
    <w:rsid w:val="007F19B1"/>
    <w:rsid w:val="007F23CA"/>
    <w:rsid w:val="007F2951"/>
    <w:rsid w:val="007F2ED1"/>
    <w:rsid w:val="007F33BB"/>
    <w:rsid w:val="007F3513"/>
    <w:rsid w:val="007F3704"/>
    <w:rsid w:val="007F3758"/>
    <w:rsid w:val="007F3FA1"/>
    <w:rsid w:val="007F4AAA"/>
    <w:rsid w:val="007F53FA"/>
    <w:rsid w:val="007F706B"/>
    <w:rsid w:val="007F757A"/>
    <w:rsid w:val="007F7727"/>
    <w:rsid w:val="007F7787"/>
    <w:rsid w:val="007F7E9F"/>
    <w:rsid w:val="0080035C"/>
    <w:rsid w:val="00800452"/>
    <w:rsid w:val="008009D6"/>
    <w:rsid w:val="00800BD0"/>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886"/>
    <w:rsid w:val="00815B8A"/>
    <w:rsid w:val="00815B9D"/>
    <w:rsid w:val="00816042"/>
    <w:rsid w:val="00816CBD"/>
    <w:rsid w:val="008172FC"/>
    <w:rsid w:val="0081737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FAA"/>
    <w:rsid w:val="00873161"/>
    <w:rsid w:val="00873BF3"/>
    <w:rsid w:val="00873DF6"/>
    <w:rsid w:val="00873E6B"/>
    <w:rsid w:val="008758B1"/>
    <w:rsid w:val="00875EAA"/>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1E84"/>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25E"/>
    <w:rsid w:val="00915698"/>
    <w:rsid w:val="00915E69"/>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670E"/>
    <w:rsid w:val="00927BFB"/>
    <w:rsid w:val="00930144"/>
    <w:rsid w:val="00930868"/>
    <w:rsid w:val="00930D75"/>
    <w:rsid w:val="0093119A"/>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5D"/>
    <w:rsid w:val="00943D37"/>
    <w:rsid w:val="00944175"/>
    <w:rsid w:val="009444B9"/>
    <w:rsid w:val="00945375"/>
    <w:rsid w:val="00945D99"/>
    <w:rsid w:val="00946386"/>
    <w:rsid w:val="009463F2"/>
    <w:rsid w:val="009465B9"/>
    <w:rsid w:val="00946799"/>
    <w:rsid w:val="00947E4B"/>
    <w:rsid w:val="00947F7F"/>
    <w:rsid w:val="00950498"/>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00C"/>
    <w:rsid w:val="00962F43"/>
    <w:rsid w:val="009630A7"/>
    <w:rsid w:val="00963352"/>
    <w:rsid w:val="00963524"/>
    <w:rsid w:val="009637BD"/>
    <w:rsid w:val="0096386E"/>
    <w:rsid w:val="00963B17"/>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E48"/>
    <w:rsid w:val="00983FE9"/>
    <w:rsid w:val="009848A1"/>
    <w:rsid w:val="0098504E"/>
    <w:rsid w:val="00985658"/>
    <w:rsid w:val="00985F62"/>
    <w:rsid w:val="009861B9"/>
    <w:rsid w:val="0098627B"/>
    <w:rsid w:val="00987141"/>
    <w:rsid w:val="00987627"/>
    <w:rsid w:val="00987646"/>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2556"/>
    <w:rsid w:val="009C26DE"/>
    <w:rsid w:val="009C2F47"/>
    <w:rsid w:val="009C2F86"/>
    <w:rsid w:val="009C35C7"/>
    <w:rsid w:val="009C3F22"/>
    <w:rsid w:val="009C429E"/>
    <w:rsid w:val="009C4405"/>
    <w:rsid w:val="009C50FC"/>
    <w:rsid w:val="009C518D"/>
    <w:rsid w:val="009C5A29"/>
    <w:rsid w:val="009C5BB4"/>
    <w:rsid w:val="009C5D20"/>
    <w:rsid w:val="009C6543"/>
    <w:rsid w:val="009C686D"/>
    <w:rsid w:val="009C71F9"/>
    <w:rsid w:val="009C72A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14E"/>
    <w:rsid w:val="009E776F"/>
    <w:rsid w:val="009E7B3A"/>
    <w:rsid w:val="009E7F2D"/>
    <w:rsid w:val="009F055C"/>
    <w:rsid w:val="009F0975"/>
    <w:rsid w:val="009F0FA7"/>
    <w:rsid w:val="009F0FAC"/>
    <w:rsid w:val="009F18DD"/>
    <w:rsid w:val="009F193D"/>
    <w:rsid w:val="009F1D64"/>
    <w:rsid w:val="009F21EB"/>
    <w:rsid w:val="009F2200"/>
    <w:rsid w:val="009F2CEF"/>
    <w:rsid w:val="009F3E20"/>
    <w:rsid w:val="009F546D"/>
    <w:rsid w:val="009F54F1"/>
    <w:rsid w:val="009F594A"/>
    <w:rsid w:val="009F5F1E"/>
    <w:rsid w:val="009F6523"/>
    <w:rsid w:val="009F7387"/>
    <w:rsid w:val="009F73C0"/>
    <w:rsid w:val="009F77BB"/>
    <w:rsid w:val="009F7C5F"/>
    <w:rsid w:val="009F7F60"/>
    <w:rsid w:val="00A01018"/>
    <w:rsid w:val="00A0139E"/>
    <w:rsid w:val="00A013A8"/>
    <w:rsid w:val="00A019F7"/>
    <w:rsid w:val="00A01F97"/>
    <w:rsid w:val="00A02058"/>
    <w:rsid w:val="00A028A9"/>
    <w:rsid w:val="00A02E73"/>
    <w:rsid w:val="00A02E74"/>
    <w:rsid w:val="00A037F7"/>
    <w:rsid w:val="00A03E04"/>
    <w:rsid w:val="00A0458E"/>
    <w:rsid w:val="00A046CC"/>
    <w:rsid w:val="00A0474B"/>
    <w:rsid w:val="00A0490D"/>
    <w:rsid w:val="00A04913"/>
    <w:rsid w:val="00A04CEC"/>
    <w:rsid w:val="00A04E03"/>
    <w:rsid w:val="00A04FBA"/>
    <w:rsid w:val="00A05127"/>
    <w:rsid w:val="00A05146"/>
    <w:rsid w:val="00A05152"/>
    <w:rsid w:val="00A05975"/>
    <w:rsid w:val="00A05BA8"/>
    <w:rsid w:val="00A05D7D"/>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9B5"/>
    <w:rsid w:val="00A20A8E"/>
    <w:rsid w:val="00A20D9D"/>
    <w:rsid w:val="00A216F3"/>
    <w:rsid w:val="00A21729"/>
    <w:rsid w:val="00A2194F"/>
    <w:rsid w:val="00A2225B"/>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40130"/>
    <w:rsid w:val="00A401A2"/>
    <w:rsid w:val="00A40659"/>
    <w:rsid w:val="00A40A94"/>
    <w:rsid w:val="00A40AC8"/>
    <w:rsid w:val="00A40B42"/>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046D"/>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7270"/>
    <w:rsid w:val="00A77B22"/>
    <w:rsid w:val="00A806AF"/>
    <w:rsid w:val="00A80755"/>
    <w:rsid w:val="00A80A50"/>
    <w:rsid w:val="00A80B8C"/>
    <w:rsid w:val="00A819D2"/>
    <w:rsid w:val="00A81C4A"/>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7063"/>
    <w:rsid w:val="00A875E5"/>
    <w:rsid w:val="00A87BE4"/>
    <w:rsid w:val="00A87D86"/>
    <w:rsid w:val="00A87F2B"/>
    <w:rsid w:val="00A9006D"/>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DAE"/>
    <w:rsid w:val="00AC13F8"/>
    <w:rsid w:val="00AC164A"/>
    <w:rsid w:val="00AC17B2"/>
    <w:rsid w:val="00AC17BF"/>
    <w:rsid w:val="00AC180F"/>
    <w:rsid w:val="00AC1A72"/>
    <w:rsid w:val="00AC1AC7"/>
    <w:rsid w:val="00AC1DC2"/>
    <w:rsid w:val="00AC1E66"/>
    <w:rsid w:val="00AC1E68"/>
    <w:rsid w:val="00AC25B7"/>
    <w:rsid w:val="00AC2B79"/>
    <w:rsid w:val="00AC37BA"/>
    <w:rsid w:val="00AC45F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46BE"/>
    <w:rsid w:val="00AD5326"/>
    <w:rsid w:val="00AD5356"/>
    <w:rsid w:val="00AD5F7C"/>
    <w:rsid w:val="00AD6373"/>
    <w:rsid w:val="00AD64AD"/>
    <w:rsid w:val="00AD6775"/>
    <w:rsid w:val="00AD7068"/>
    <w:rsid w:val="00AD7A87"/>
    <w:rsid w:val="00AD7C1C"/>
    <w:rsid w:val="00AD7E93"/>
    <w:rsid w:val="00AE0076"/>
    <w:rsid w:val="00AE00E3"/>
    <w:rsid w:val="00AE069C"/>
    <w:rsid w:val="00AE0906"/>
    <w:rsid w:val="00AE15A0"/>
    <w:rsid w:val="00AE1B16"/>
    <w:rsid w:val="00AE1B1C"/>
    <w:rsid w:val="00AE1CE2"/>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9FD"/>
    <w:rsid w:val="00B05B8A"/>
    <w:rsid w:val="00B05F38"/>
    <w:rsid w:val="00B06218"/>
    <w:rsid w:val="00B07251"/>
    <w:rsid w:val="00B07393"/>
    <w:rsid w:val="00B0768D"/>
    <w:rsid w:val="00B07E37"/>
    <w:rsid w:val="00B10B39"/>
    <w:rsid w:val="00B118D0"/>
    <w:rsid w:val="00B12566"/>
    <w:rsid w:val="00B126DE"/>
    <w:rsid w:val="00B12FFD"/>
    <w:rsid w:val="00B134C8"/>
    <w:rsid w:val="00B1350A"/>
    <w:rsid w:val="00B137C5"/>
    <w:rsid w:val="00B1394B"/>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639"/>
    <w:rsid w:val="00B24705"/>
    <w:rsid w:val="00B24A8A"/>
    <w:rsid w:val="00B24B33"/>
    <w:rsid w:val="00B24EF9"/>
    <w:rsid w:val="00B254BF"/>
    <w:rsid w:val="00B254FB"/>
    <w:rsid w:val="00B255F3"/>
    <w:rsid w:val="00B260D4"/>
    <w:rsid w:val="00B26D45"/>
    <w:rsid w:val="00B27861"/>
    <w:rsid w:val="00B3047F"/>
    <w:rsid w:val="00B30C43"/>
    <w:rsid w:val="00B32A02"/>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0BE8"/>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CDC"/>
    <w:rsid w:val="00B67EE9"/>
    <w:rsid w:val="00B71209"/>
    <w:rsid w:val="00B71279"/>
    <w:rsid w:val="00B712A0"/>
    <w:rsid w:val="00B72384"/>
    <w:rsid w:val="00B7275F"/>
    <w:rsid w:val="00B73BCA"/>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3046"/>
    <w:rsid w:val="00B83613"/>
    <w:rsid w:val="00B83B51"/>
    <w:rsid w:val="00B84FC5"/>
    <w:rsid w:val="00B85882"/>
    <w:rsid w:val="00B85C10"/>
    <w:rsid w:val="00B8668C"/>
    <w:rsid w:val="00B86D5E"/>
    <w:rsid w:val="00B8790F"/>
    <w:rsid w:val="00B87B83"/>
    <w:rsid w:val="00B87E47"/>
    <w:rsid w:val="00B908B8"/>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7F7"/>
    <w:rsid w:val="00BC1D11"/>
    <w:rsid w:val="00BC1EB4"/>
    <w:rsid w:val="00BC2390"/>
    <w:rsid w:val="00BC2444"/>
    <w:rsid w:val="00BC311A"/>
    <w:rsid w:val="00BC3713"/>
    <w:rsid w:val="00BC3D96"/>
    <w:rsid w:val="00BC40E9"/>
    <w:rsid w:val="00BC4835"/>
    <w:rsid w:val="00BC4F76"/>
    <w:rsid w:val="00BC4FAF"/>
    <w:rsid w:val="00BC54D5"/>
    <w:rsid w:val="00BC5F5A"/>
    <w:rsid w:val="00BC610D"/>
    <w:rsid w:val="00BC6471"/>
    <w:rsid w:val="00BC64EC"/>
    <w:rsid w:val="00BC68C5"/>
    <w:rsid w:val="00BC6975"/>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460"/>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E96"/>
    <w:rsid w:val="00C30511"/>
    <w:rsid w:val="00C3072A"/>
    <w:rsid w:val="00C30BA5"/>
    <w:rsid w:val="00C30FF9"/>
    <w:rsid w:val="00C31195"/>
    <w:rsid w:val="00C31906"/>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1D75"/>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1DD3"/>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1C88"/>
    <w:rsid w:val="00C62089"/>
    <w:rsid w:val="00C620B5"/>
    <w:rsid w:val="00C6261B"/>
    <w:rsid w:val="00C627CC"/>
    <w:rsid w:val="00C63152"/>
    <w:rsid w:val="00C632E0"/>
    <w:rsid w:val="00C63454"/>
    <w:rsid w:val="00C63663"/>
    <w:rsid w:val="00C64390"/>
    <w:rsid w:val="00C64594"/>
    <w:rsid w:val="00C649FB"/>
    <w:rsid w:val="00C650EB"/>
    <w:rsid w:val="00C65DFA"/>
    <w:rsid w:val="00C66164"/>
    <w:rsid w:val="00C667C7"/>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3074"/>
    <w:rsid w:val="00C741A6"/>
    <w:rsid w:val="00C742D9"/>
    <w:rsid w:val="00C74885"/>
    <w:rsid w:val="00C74887"/>
    <w:rsid w:val="00C7495D"/>
    <w:rsid w:val="00C750FA"/>
    <w:rsid w:val="00C751F0"/>
    <w:rsid w:val="00C75A54"/>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E0"/>
    <w:rsid w:val="00CA6C7E"/>
    <w:rsid w:val="00CA6D68"/>
    <w:rsid w:val="00CA6DB5"/>
    <w:rsid w:val="00CA6F9B"/>
    <w:rsid w:val="00CA7BDD"/>
    <w:rsid w:val="00CA7E93"/>
    <w:rsid w:val="00CA7F49"/>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413B"/>
    <w:rsid w:val="00CB4850"/>
    <w:rsid w:val="00CB4E53"/>
    <w:rsid w:val="00CB5901"/>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4C5"/>
    <w:rsid w:val="00CC24D6"/>
    <w:rsid w:val="00CC2E0F"/>
    <w:rsid w:val="00CC3701"/>
    <w:rsid w:val="00CC375B"/>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2D3"/>
    <w:rsid w:val="00CD1521"/>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47D6"/>
    <w:rsid w:val="00CE5C4C"/>
    <w:rsid w:val="00CE6CE0"/>
    <w:rsid w:val="00CE762F"/>
    <w:rsid w:val="00CF020D"/>
    <w:rsid w:val="00CF0E3B"/>
    <w:rsid w:val="00CF0E82"/>
    <w:rsid w:val="00CF1168"/>
    <w:rsid w:val="00CF1450"/>
    <w:rsid w:val="00CF1FF5"/>
    <w:rsid w:val="00CF28CD"/>
    <w:rsid w:val="00CF4671"/>
    <w:rsid w:val="00CF4A64"/>
    <w:rsid w:val="00CF4B97"/>
    <w:rsid w:val="00CF527A"/>
    <w:rsid w:val="00CF533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C7C"/>
    <w:rsid w:val="00D20F9C"/>
    <w:rsid w:val="00D2102D"/>
    <w:rsid w:val="00D211B4"/>
    <w:rsid w:val="00D21A74"/>
    <w:rsid w:val="00D221DA"/>
    <w:rsid w:val="00D22452"/>
    <w:rsid w:val="00D22638"/>
    <w:rsid w:val="00D233A0"/>
    <w:rsid w:val="00D2342A"/>
    <w:rsid w:val="00D2383B"/>
    <w:rsid w:val="00D244C2"/>
    <w:rsid w:val="00D245A1"/>
    <w:rsid w:val="00D24A90"/>
    <w:rsid w:val="00D250AC"/>
    <w:rsid w:val="00D2664A"/>
    <w:rsid w:val="00D26938"/>
    <w:rsid w:val="00D26FF9"/>
    <w:rsid w:val="00D2786F"/>
    <w:rsid w:val="00D314D6"/>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729"/>
    <w:rsid w:val="00D51783"/>
    <w:rsid w:val="00D51A4E"/>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662C"/>
    <w:rsid w:val="00D76C08"/>
    <w:rsid w:val="00D76DA1"/>
    <w:rsid w:val="00D8036B"/>
    <w:rsid w:val="00D804E2"/>
    <w:rsid w:val="00D80889"/>
    <w:rsid w:val="00D81003"/>
    <w:rsid w:val="00D815DC"/>
    <w:rsid w:val="00D81628"/>
    <w:rsid w:val="00D8183D"/>
    <w:rsid w:val="00D81B16"/>
    <w:rsid w:val="00D81B2A"/>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97FE1"/>
    <w:rsid w:val="00DA04F7"/>
    <w:rsid w:val="00DA1CA2"/>
    <w:rsid w:val="00DA296C"/>
    <w:rsid w:val="00DA393F"/>
    <w:rsid w:val="00DA3979"/>
    <w:rsid w:val="00DA39FE"/>
    <w:rsid w:val="00DA3C14"/>
    <w:rsid w:val="00DA3F4A"/>
    <w:rsid w:val="00DA43D0"/>
    <w:rsid w:val="00DA4979"/>
    <w:rsid w:val="00DA5044"/>
    <w:rsid w:val="00DA5F3B"/>
    <w:rsid w:val="00DA6164"/>
    <w:rsid w:val="00DA62D4"/>
    <w:rsid w:val="00DA638B"/>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537"/>
    <w:rsid w:val="00DB46EB"/>
    <w:rsid w:val="00DB5FD7"/>
    <w:rsid w:val="00DB6074"/>
    <w:rsid w:val="00DB6159"/>
    <w:rsid w:val="00DB6269"/>
    <w:rsid w:val="00DB680A"/>
    <w:rsid w:val="00DB75AD"/>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D2B"/>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5035"/>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02F"/>
    <w:rsid w:val="00DF2B91"/>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9E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195"/>
    <w:rsid w:val="00E40499"/>
    <w:rsid w:val="00E414DE"/>
    <w:rsid w:val="00E41501"/>
    <w:rsid w:val="00E41888"/>
    <w:rsid w:val="00E41BE9"/>
    <w:rsid w:val="00E41C2E"/>
    <w:rsid w:val="00E421EB"/>
    <w:rsid w:val="00E424BC"/>
    <w:rsid w:val="00E42C52"/>
    <w:rsid w:val="00E433E7"/>
    <w:rsid w:val="00E433FB"/>
    <w:rsid w:val="00E4388B"/>
    <w:rsid w:val="00E43915"/>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7AB"/>
    <w:rsid w:val="00E54CD9"/>
    <w:rsid w:val="00E550B3"/>
    <w:rsid w:val="00E551E7"/>
    <w:rsid w:val="00E555C1"/>
    <w:rsid w:val="00E55BCF"/>
    <w:rsid w:val="00E56229"/>
    <w:rsid w:val="00E562AF"/>
    <w:rsid w:val="00E56441"/>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0A6"/>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402F"/>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10B"/>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97720"/>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A87"/>
    <w:rsid w:val="00EB2EAA"/>
    <w:rsid w:val="00EB2F30"/>
    <w:rsid w:val="00EB3337"/>
    <w:rsid w:val="00EB33C7"/>
    <w:rsid w:val="00EB366A"/>
    <w:rsid w:val="00EB3B55"/>
    <w:rsid w:val="00EB3D65"/>
    <w:rsid w:val="00EB3FBA"/>
    <w:rsid w:val="00EB3FCB"/>
    <w:rsid w:val="00EB428C"/>
    <w:rsid w:val="00EB493B"/>
    <w:rsid w:val="00EB4BB3"/>
    <w:rsid w:val="00EB582F"/>
    <w:rsid w:val="00EB5F15"/>
    <w:rsid w:val="00EB60B6"/>
    <w:rsid w:val="00EB634E"/>
    <w:rsid w:val="00EB769F"/>
    <w:rsid w:val="00EB7A4C"/>
    <w:rsid w:val="00EB7C56"/>
    <w:rsid w:val="00EC056C"/>
    <w:rsid w:val="00EC0588"/>
    <w:rsid w:val="00EC086B"/>
    <w:rsid w:val="00EC1113"/>
    <w:rsid w:val="00EC11D0"/>
    <w:rsid w:val="00EC1471"/>
    <w:rsid w:val="00EC15DD"/>
    <w:rsid w:val="00EC1D67"/>
    <w:rsid w:val="00EC22DF"/>
    <w:rsid w:val="00EC2611"/>
    <w:rsid w:val="00EC26B9"/>
    <w:rsid w:val="00EC2796"/>
    <w:rsid w:val="00EC2A2A"/>
    <w:rsid w:val="00EC2FAF"/>
    <w:rsid w:val="00EC3199"/>
    <w:rsid w:val="00EC32D7"/>
    <w:rsid w:val="00EC3A6A"/>
    <w:rsid w:val="00EC3F98"/>
    <w:rsid w:val="00EC4228"/>
    <w:rsid w:val="00EC47C9"/>
    <w:rsid w:val="00EC4ABF"/>
    <w:rsid w:val="00EC5F55"/>
    <w:rsid w:val="00EC6745"/>
    <w:rsid w:val="00EC6C33"/>
    <w:rsid w:val="00EC7CE8"/>
    <w:rsid w:val="00ED07EC"/>
    <w:rsid w:val="00ED0EF0"/>
    <w:rsid w:val="00ED0F36"/>
    <w:rsid w:val="00ED1251"/>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617"/>
    <w:rsid w:val="00EF16B0"/>
    <w:rsid w:val="00EF1B0E"/>
    <w:rsid w:val="00EF1DCB"/>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5E01"/>
    <w:rsid w:val="00F3621B"/>
    <w:rsid w:val="00F36510"/>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54FF"/>
    <w:rsid w:val="00F45717"/>
    <w:rsid w:val="00F45B7B"/>
    <w:rsid w:val="00F46299"/>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577C"/>
    <w:rsid w:val="00F96180"/>
    <w:rsid w:val="00F96909"/>
    <w:rsid w:val="00F96B63"/>
    <w:rsid w:val="00F978E1"/>
    <w:rsid w:val="00F97A36"/>
    <w:rsid w:val="00F97CB5"/>
    <w:rsid w:val="00F97CFA"/>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B2C"/>
    <w:rsid w:val="00FB1D67"/>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21BD"/>
    <w:rsid w:val="00FC2CCC"/>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DF9"/>
    <w:rsid w:val="00FD2FB0"/>
    <w:rsid w:val="00FD3167"/>
    <w:rsid w:val="00FD3228"/>
    <w:rsid w:val="00FD338B"/>
    <w:rsid w:val="00FD360B"/>
    <w:rsid w:val="00FD47F5"/>
    <w:rsid w:val="00FD481F"/>
    <w:rsid w:val="00FD50A0"/>
    <w:rsid w:val="00FD5116"/>
    <w:rsid w:val="00FD5B49"/>
    <w:rsid w:val="00FD62CE"/>
    <w:rsid w:val="00FD6E39"/>
    <w:rsid w:val="00FD7399"/>
    <w:rsid w:val="00FD753C"/>
    <w:rsid w:val="00FD7D29"/>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2F9"/>
    <w:rsid w:val="00FF0400"/>
    <w:rsid w:val="00FF0F15"/>
    <w:rsid w:val="00FF132D"/>
    <w:rsid w:val="00FF167F"/>
    <w:rsid w:val="00FF1848"/>
    <w:rsid w:val="00FF1D46"/>
    <w:rsid w:val="00FF1DD3"/>
    <w:rsid w:val="00FF1F19"/>
    <w:rsid w:val="00FF1FDA"/>
    <w:rsid w:val="00FF2465"/>
    <w:rsid w:val="00FF29E4"/>
    <w:rsid w:val="00FF2A8F"/>
    <w:rsid w:val="00FF2C35"/>
    <w:rsid w:val="00FF3990"/>
    <w:rsid w:val="00FF3D8D"/>
    <w:rsid w:val="00FF4072"/>
    <w:rsid w:val="00FF472F"/>
    <w:rsid w:val="00FF4A27"/>
    <w:rsid w:val="00FF514D"/>
    <w:rsid w:val="00FF56E9"/>
    <w:rsid w:val="00FF5C59"/>
    <w:rsid w:val="00FF5CD4"/>
    <w:rsid w:val="00FF6192"/>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A2F52341-F6A2-1C42-97EC-A99B48B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1B68D9-3AF6-0247-99C5-A74E7B85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77557</Words>
  <Characters>442075</Characters>
  <Application>Microsoft Office Word</Application>
  <DocSecurity>0</DocSecurity>
  <Lines>3683</Lines>
  <Paragraphs>1037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3</cp:revision>
  <cp:lastPrinted>2018-04-06T16:34:00Z</cp:lastPrinted>
  <dcterms:created xsi:type="dcterms:W3CDTF">2018-09-20T17:30:00Z</dcterms:created>
  <dcterms:modified xsi:type="dcterms:W3CDTF">2018-09-20T19:09:00Z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