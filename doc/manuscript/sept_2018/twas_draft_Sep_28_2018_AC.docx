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7E94CA8"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may </w:t>
      </w:r>
      <w:r w:rsidRPr="004059F2">
        <w:rPr>
          <w:rFonts w:eastAsia="Times New Roman"/>
        </w:rPr>
        <w:t>require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w:t>
      </w:r>
      <w:ins w:id="0" w:author="Albi Celaj" w:date="2018-09-28T15:44:00Z">
        <w:r w:rsidR="00AC5591">
          <w:rPr>
            <w:rFonts w:eastAsia="Times New Roman"/>
          </w:rPr>
          <w:t>multi-</w:t>
        </w:r>
      </w:ins>
      <w:del w:id="1" w:author="Albi Celaj" w:date="2018-09-28T15:44:00Z">
        <w:r w:rsidRPr="004059F2" w:rsidDel="00AC5591">
          <w:rPr>
            <w:rFonts w:eastAsia="Times New Roman"/>
          </w:rPr>
          <w:delText xml:space="preserve">combinations of </w:delText>
        </w:r>
      </w:del>
      <w:r w:rsidRPr="004059F2">
        <w:rPr>
          <w:rFonts w:eastAsia="Times New Roman"/>
        </w:rPr>
        <w:t>knockout</w:t>
      </w:r>
      <w:ins w:id="2" w:author="Albi Celaj" w:date="2018-09-28T15:44:00Z">
        <w:r w:rsidR="00AC5591">
          <w:rPr>
            <w:rFonts w:eastAsia="Times New Roman"/>
          </w:rPr>
          <w:t>s</w:t>
        </w:r>
      </w:ins>
      <w:del w:id="3" w:author="Albi Celaj" w:date="2018-09-28T15:44:00Z">
        <w:r w:rsidRPr="004059F2" w:rsidDel="00AC5591">
          <w:rPr>
            <w:rFonts w:eastAsia="Times New Roman"/>
          </w:rPr>
          <w:delText>s</w:delText>
        </w:r>
      </w:del>
      <w:r w:rsidRPr="004059F2">
        <w:rPr>
          <w:rFonts w:eastAsia="Times New Roman"/>
        </w:rPr>
        <w:t xml:space="preserve"> amongst 16 yeast ABC </w:t>
      </w:r>
      <w:r w:rsidR="004210F6" w:rsidRPr="004059F2">
        <w:rPr>
          <w:rFonts w:eastAsia="Times New Roman"/>
        </w:rPr>
        <w:t>t</w:t>
      </w:r>
      <w:r w:rsidR="004210F6">
        <w:rPr>
          <w:rFonts w:eastAsia="Times New Roman"/>
        </w:rPr>
        <w:t>ransporters</w:t>
      </w:r>
      <w:ins w:id="4" w:author="Albi Celaj" w:date="2018-09-28T15:45:00Z">
        <w:r w:rsidR="00C611F8">
          <w:rPr>
            <w:rFonts w:eastAsia="Times New Roman"/>
          </w:rPr>
          <w:t xml:space="preserve">, representing 8% of </w:t>
        </w:r>
      </w:ins>
      <w:ins w:id="5" w:author="Albi Celaj" w:date="2018-09-28T15:47:00Z">
        <w:r w:rsidR="00C611F8">
          <w:rPr>
            <w:rFonts w:eastAsia="Times New Roman"/>
          </w:rPr>
          <w:t>2</w:t>
        </w:r>
        <w:r w:rsidR="00C611F8" w:rsidRPr="0015514D">
          <w:rPr>
            <w:rFonts w:eastAsia="Times New Roman"/>
            <w:vertAlign w:val="superscript"/>
          </w:rPr>
          <w:t>16</w:t>
        </w:r>
        <w:r w:rsidR="00C611F8">
          <w:rPr>
            <w:rFonts w:eastAsia="Times New Roman"/>
            <w:vertAlign w:val="superscript"/>
          </w:rPr>
          <w:t xml:space="preserve"> </w:t>
        </w:r>
        <w:r w:rsidR="00C611F8">
          <w:rPr>
            <w:rFonts w:eastAsia="Times New Roman"/>
          </w:rPr>
          <w:t>(65,536) possible combinations</w:t>
        </w:r>
      </w:ins>
      <w:ins w:id="6" w:author="Albi Celaj" w:date="2018-09-28T15:48:00Z">
        <w:r w:rsidR="00C611F8">
          <w:rPr>
            <w:rFonts w:eastAsia="Times New Roman"/>
          </w:rPr>
          <w:t xml:space="preserve">.  We </w:t>
        </w:r>
      </w:ins>
      <w:del w:id="7" w:author="Albi Celaj" w:date="2018-09-28T15:48:00Z">
        <w:r w:rsidR="004210F6" w:rsidDel="00C611F8">
          <w:rPr>
            <w:rFonts w:eastAsia="Times New Roman"/>
          </w:rPr>
          <w:delText xml:space="preserve">, </w:delText>
        </w:r>
      </w:del>
      <w:r w:rsidR="004210F6">
        <w:rPr>
          <w:rFonts w:eastAsia="Times New Roman"/>
        </w:rPr>
        <w:t>measur</w:t>
      </w:r>
      <w:ins w:id="8" w:author="Albi Celaj" w:date="2018-09-28T15:48:00Z">
        <w:r w:rsidR="00C611F8">
          <w:rPr>
            <w:rFonts w:eastAsia="Times New Roman"/>
          </w:rPr>
          <w:t>ed</w:t>
        </w:r>
      </w:ins>
      <w:del w:id="9" w:author="Albi Celaj" w:date="2018-09-28T15:48:00Z">
        <w:r w:rsidR="004210F6" w:rsidDel="00C611F8">
          <w:rPr>
            <w:rFonts w:eastAsia="Times New Roman"/>
          </w:rPr>
          <w:delText>ing</w:delText>
        </w:r>
      </w:del>
      <w:r w:rsidR="004210F6">
        <w:rPr>
          <w:rFonts w:eastAsia="Times New Roman"/>
        </w:rPr>
        <w:t xml:space="preserve"> the genotype of each combinatorial knockout strain and its 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r w:rsidR="004210F6">
        <w:rPr>
          <w:rFonts w:eastAsia="Times New Roman"/>
        </w:rPr>
        <w:t xml:space="preserve">both </w:t>
      </w:r>
      <w:r w:rsidRPr="004059F2">
        <w:rPr>
          <w:rFonts w:eastAsia="Times New Roman"/>
        </w:rPr>
        <w:t>fluconazole and ketoconazole</w:t>
      </w:r>
      <w:r w:rsidR="005C6714">
        <w:rPr>
          <w:rFonts w:eastAsia="Times New Roman"/>
        </w:rPr>
        <w:t xml:space="preserve">, </w:t>
      </w:r>
      <w:r w:rsidR="004210F6">
        <w:rPr>
          <w:rFonts w:eastAsia="Times New Roman"/>
        </w:rPr>
        <w:t xml:space="preserve">further finding </w:t>
      </w:r>
      <w:r w:rsidR="005C6714">
        <w:rPr>
          <w:rFonts w:eastAsia="Times New Roman"/>
        </w:rPr>
        <w:t xml:space="preserve">that 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r w:rsidR="004B1EB3">
        <w:rPr>
          <w:rFonts w:eastAsia="Times New Roman"/>
        </w:rPr>
        <w:t xml:space="preserve">We used a </w:t>
      </w:r>
      <w:r w:rsidR="004210F6">
        <w:rPr>
          <w:rFonts w:eastAsia="Times New Roman"/>
        </w:rPr>
        <w:t xml:space="preserve">non-linear computational model of </w:t>
      </w:r>
      <w:r w:rsidR="004B1EB3">
        <w:rPr>
          <w:rFonts w:eastAsia="Times New Roman"/>
        </w:rPr>
        <w:t xml:space="preserve">underlying </w:t>
      </w:r>
      <w:r w:rsidR="004210F6">
        <w:rPr>
          <w:rFonts w:eastAsia="Times New Roman"/>
        </w:rPr>
        <w:t xml:space="preserve">genetic relationships </w:t>
      </w:r>
      <w:r w:rsidR="004B1EB3">
        <w:rPr>
          <w:rFonts w:eastAsia="Times New Roman"/>
        </w:rPr>
        <w:t xml:space="preserve">to </w:t>
      </w:r>
      <w:r w:rsidR="00CF0E82">
        <w:rPr>
          <w:rFonts w:eastAsia="Times New Roman"/>
        </w:rPr>
        <w:t xml:space="preserve">guide </w:t>
      </w:r>
      <w:r w:rsidRPr="004059F2">
        <w:rPr>
          <w:rFonts w:eastAsia="Times New Roman"/>
        </w:rPr>
        <w:t xml:space="preserve">further experimental characterization of the azole-resistant quadruple knockout. </w:t>
      </w:r>
      <w:r w:rsidR="004B1EB3">
        <w:rPr>
          <w:rFonts w:eastAsia="Times New Roman"/>
        </w:rPr>
        <w:t xml:space="preserve">Together, our results show that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unexpected high-order genotype-to-trait relationships and </w:t>
      </w:r>
      <w:r w:rsidR="004B1EB3">
        <w:rPr>
          <w:rFonts w:eastAsia="Times New Roman"/>
        </w:rPr>
        <w:t xml:space="preserve">model </w:t>
      </w:r>
      <w:r w:rsidRPr="004059F2">
        <w:rPr>
          <w:rFonts w:eastAsia="Times New Roman"/>
        </w:rPr>
        <w:t xml:space="preserve">them to </w:t>
      </w:r>
      <w:r w:rsidR="004B1EB3">
        <w:rPr>
          <w:rFonts w:eastAsia="Times New Roman"/>
        </w:rPr>
        <w:t xml:space="preserve">better understand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0D4F223A"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commentRangeStart w:id="10"/>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10"/>
      <w:r w:rsidR="00B65A07">
        <w:rPr>
          <w:rStyle w:val="CommentReference"/>
          <w:rFonts w:asciiTheme="minorHAnsi" w:hAnsiTheme="minorHAnsi" w:cstheme="minorBidi"/>
        </w:rPr>
        <w:commentReference w:id="10"/>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w:t>
      </w:r>
      <w:del w:id="11" w:author="Albi Celaj" w:date="2018-09-28T15:56:00Z">
        <w:r w:rsidR="009A74DE" w:rsidDel="00E02FA1">
          <w:rPr>
            <w:lang w:val="en-CA"/>
          </w:rPr>
          <w:fldChar w:fldCharType="begin" w:fldLock="1"/>
        </w:r>
        <w:r w:rsidR="00E02FA1" w:rsidRPr="00E02FA1" w:rsidDel="00E02FA1">
          <w:rPr>
            <w:lang w:val="en-CA"/>
          </w:rPr>
          <w:del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w:delInstrText>
        </w:r>
        <w:r w:rsidR="00E02FA1" w:rsidRPr="009C39C1" w:rsidDel="00E02FA1">
          <w:rPr>
            <w:lang w:val="en-CA"/>
          </w:rPr>
          <w:delInstrText>,"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w:delInstrText>
        </w:r>
        <w:r w:rsidR="00E02FA1" w:rsidRPr="00DD4506" w:rsidDel="00E02FA1">
          <w:rPr>
            <w:lang w:val="en-CA"/>
          </w:rPr>
          <w:delInstrText>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w:delInstrText>
        </w:r>
        <w:r w:rsidR="00E02FA1" w:rsidRPr="003326B4" w:rsidDel="00E02FA1">
          <w:rPr>
            <w:lang w:val="en-CA"/>
          </w:rPr>
          <w:delInstrText>suffix":""},{"dropping-particle":"","family":"Menard","given":"Patrice","non-dropping-particle":"","parse-names":false,"suffix":""},{"dropping-particle":"","family":"Ooi","given":"Siew Loon","non-dropping-particle":"","parse-names":false,"suffix":""},{"dro</w:delInstrText>
        </w:r>
        <w:r w:rsidR="00E02FA1" w:rsidRPr="00E02FA1" w:rsidDel="00E02FA1">
          <w:rPr>
            <w:lang w:val="en-CA"/>
            <w:rPrChange w:id="12" w:author="Albi Celaj" w:date="2018-09-28T15:56:00Z">
              <w:rPr>
                <w:lang w:val="en-CA"/>
              </w:rPr>
            </w:rPrChange>
          </w:rPr>
          <w:delInstrText>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mendeley":{"formattedCitation":"&lt;sup&gt;8&lt;/sup&gt;","plainTextFormattedCitation":"8","previouslyFormattedCitation":"&lt;sup&gt;8&lt;/sup&gt;"},"properties":{"noteIndex":0},"schema":"https://github.com/citation-style-language/schema/raw/master/csl-citation.json"}</w:delInstrText>
        </w:r>
        <w:r w:rsidR="009A74DE" w:rsidDel="00E02FA1">
          <w:rPr>
            <w:lang w:val="en-CA"/>
          </w:rPr>
          <w:fldChar w:fldCharType="separate"/>
        </w:r>
        <w:r w:rsidR="00D02749" w:rsidRPr="00E02FA1" w:rsidDel="00E02FA1">
          <w:rPr>
            <w:noProof/>
            <w:vertAlign w:val="superscript"/>
            <w:lang w:val="en-CA"/>
          </w:rPr>
          <w:delText>8</w:delText>
        </w:r>
        <w:r w:rsidR="009A74DE" w:rsidDel="00E02FA1">
          <w:rPr>
            <w:lang w:val="en-CA"/>
          </w:rPr>
          <w:fldChar w:fldCharType="end"/>
        </w:r>
      </w:del>
      <w:r w:rsidR="009A74DE">
        <w:rPr>
          <w:lang w:val="en-CA"/>
        </w:rPr>
        <w:t xml:space="preserve"> to ~5,000 when genes are perturbed in pairs</w:t>
      </w:r>
      <w:r w:rsidR="009A74DE"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0FB7FEC1"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9A74DE">
        <w:rPr>
          <w:lang w:val="en-CA"/>
        </w:rPr>
        <w:t xml:space="preserve">In yeast, triple mutant interactions </w:t>
      </w:r>
      <w:commentRangeStart w:id="13"/>
      <w:r w:rsidR="00DC79BF">
        <w:rPr>
          <w:lang w:val="en-CA"/>
        </w:rPr>
        <w:t>(</w:t>
      </w:r>
      <w:r w:rsidR="009A74DE">
        <w:rPr>
          <w:lang w:val="en-CA"/>
        </w:rPr>
        <w:t xml:space="preserve">for which a triple mutant </w:t>
      </w:r>
      <w:r w:rsidR="004301B9">
        <w:rPr>
          <w:lang w:val="en-CA"/>
        </w:rPr>
        <w:t>phenotype</w:t>
      </w:r>
      <w:r w:rsidR="00DC79BF">
        <w:rPr>
          <w:lang w:val="en-CA"/>
        </w:rPr>
        <w:t xml:space="preserve"> cannot be </w:t>
      </w:r>
      <w:r w:rsidR="009A74DE">
        <w:rPr>
          <w:lang w:val="en-CA"/>
        </w:rPr>
        <w:t xml:space="preserve">simply </w:t>
      </w:r>
      <w:r w:rsidR="00DC79BF">
        <w:rPr>
          <w:lang w:val="en-CA"/>
        </w:rPr>
        <w:t xml:space="preserve">explained by </w:t>
      </w:r>
      <w:r w:rsidR="009A74DE">
        <w:rPr>
          <w:lang w:val="en-CA"/>
        </w:rPr>
        <w:t xml:space="preserve">the component </w:t>
      </w:r>
      <w:r w:rsidR="00DC79BF">
        <w:rPr>
          <w:lang w:val="en-CA"/>
        </w:rPr>
        <w:t xml:space="preserve">single and double mutant </w:t>
      </w:r>
      <w:r w:rsidR="009A74DE">
        <w:rPr>
          <w:lang w:val="en-CA"/>
        </w:rPr>
        <w:t>phenotypes</w:t>
      </w:r>
      <w:r w:rsidR="00DC79BF">
        <w:rPr>
          <w:lang w:val="en-CA"/>
        </w:rPr>
        <w:t>)</w:t>
      </w:r>
      <w:r w:rsidR="00DC79BF" w:rsidRPr="00DC79BF">
        <w:rPr>
          <w:lang w:val="en-CA"/>
        </w:rPr>
        <w:t xml:space="preserve">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E02FA1">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12&lt;/sup&gt;","plainTextFormattedCitation":"12","previouslyFormattedCitation":"&lt;sup&gt;12&lt;/sup&gt;"},"properties":{"noteIndex":0},"schema":"https://github.com/citation-style-language/schema/raw/master/csl-citation.json"}</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commentRangeEnd w:id="13"/>
      <w:r w:rsidR="00D333E8">
        <w:rPr>
          <w:rStyle w:val="CommentReference"/>
          <w:rFonts w:asciiTheme="minorHAnsi" w:hAnsiTheme="minorHAnsi" w:cstheme="minorBidi"/>
        </w:rPr>
        <w:commentReference w:id="13"/>
      </w:r>
      <w:r w:rsidR="008D75CD" w:rsidRPr="00233F15">
        <w:rPr>
          <w:lang w:val="en-CA"/>
        </w:rPr>
        <w:t>.</w:t>
      </w:r>
      <w:r w:rsidR="004B1EB3">
        <w:rPr>
          <w:lang w:val="en-CA"/>
        </w:rPr>
        <w:t xml:space="preserve"> T</w:t>
      </w:r>
      <w:r w:rsidR="00CF5FC1">
        <w:rPr>
          <w:lang w:val="en-CA"/>
        </w:rPr>
        <w:t>riple</w:t>
      </w:r>
      <w:r w:rsidR="00C8226B">
        <w:rPr>
          <w:lang w:val="en-CA"/>
        </w:rPr>
        <w:t xml:space="preserve"> </w:t>
      </w:r>
      <w:r w:rsidR="00771074">
        <w:rPr>
          <w:lang w:val="en-CA"/>
        </w:rPr>
        <w:t>mutant</w:t>
      </w:r>
      <w:r w:rsidR="00CF5FC1">
        <w:rPr>
          <w:lang w:val="en-CA"/>
        </w:rPr>
        <w:t xml:space="preserve"> interactions can arise </w:t>
      </w:r>
      <w:r w:rsidR="004B1EB3">
        <w:rPr>
          <w:lang w:val="en-CA"/>
        </w:rPr>
        <w:t>from diverse pathway architectures</w:t>
      </w:r>
      <w:r w:rsidR="00771074" w:rsidRPr="00233F15">
        <w:rPr>
          <w:lang w:val="en-CA"/>
        </w:rPr>
        <w:fldChar w:fldCharType="begin" w:fldLock="1"/>
      </w:r>
      <w:r w:rsidR="00E02FA1">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13&lt;/sup&gt;","plainTextFormattedCitation":"13","previouslyFormattedCitation":"&lt;sup&gt;13&lt;/sup&gt;"},"properties":{"noteIndex":0},"schema":"https://github.com/citation-style-language/schema/raw/master/csl-citation.json"}</w:instrText>
      </w:r>
      <w:r w:rsidR="00771074" w:rsidRPr="00233F15">
        <w:rPr>
          <w:lang w:val="en-CA"/>
        </w:rPr>
        <w:fldChar w:fldCharType="separate"/>
      </w:r>
      <w:r w:rsidR="00D02749" w:rsidRPr="00D02749">
        <w:rPr>
          <w:noProof/>
          <w:vertAlign w:val="superscript"/>
          <w:lang w:val="en-CA"/>
        </w:rPr>
        <w:t>13</w:t>
      </w:r>
      <w:r w:rsidR="00771074" w:rsidRPr="00233F15">
        <w:rPr>
          <w:lang w:val="en-CA"/>
        </w:rPr>
        <w:fldChar w:fldCharType="end"/>
      </w:r>
      <w:r w:rsidR="004B1EB3">
        <w:rPr>
          <w:lang w:val="en-CA"/>
        </w:rPr>
        <w:t xml:space="preserve">, and </w:t>
      </w:r>
      <w:r w:rsidR="00C8226B">
        <w:rPr>
          <w:lang w:val="en-CA"/>
        </w:rPr>
        <w:t xml:space="preserve">complex multi-variant effects </w:t>
      </w:r>
      <w:r w:rsidR="004B1EB3">
        <w:rPr>
          <w:lang w:val="en-CA"/>
        </w:rPr>
        <w:t xml:space="preserve">involving more than three genes </w:t>
      </w:r>
      <w:r w:rsidR="00C8226B">
        <w:rPr>
          <w:lang w:val="en-CA"/>
        </w:rPr>
        <w:t xml:space="preserve">have been </w:t>
      </w:r>
      <w:r w:rsidR="004B1EB3">
        <w:rPr>
          <w:lang w:val="en-CA"/>
        </w:rPr>
        <w:t xml:space="preserve">reported (e.g. refs [14-15], including some that </w:t>
      </w:r>
      <w:r w:rsidR="004A3B0F">
        <w:rPr>
          <w:lang w:val="en-CA"/>
        </w:rPr>
        <w:t xml:space="preserve">involved </w:t>
      </w:r>
      <w:r w:rsidR="00C36E86">
        <w:rPr>
          <w:lang w:val="en-CA"/>
        </w:rPr>
        <w:t>&gt;</w:t>
      </w:r>
      <w:r w:rsidR="008D75CD" w:rsidRPr="00233F15">
        <w:rPr>
          <w:lang w:val="en-CA"/>
        </w:rPr>
        <w:t xml:space="preserve">20 </w:t>
      </w:r>
      <w:r w:rsidR="004A3B0F">
        <w:rPr>
          <w:lang w:val="en-CA"/>
        </w:rPr>
        <w:t xml:space="preserve">variants </w:t>
      </w:r>
      <w:r w:rsidR="004B1EB3">
        <w:rPr>
          <w:lang w:val="en-CA"/>
        </w:rPr>
        <w:t>[ref 16]</w:t>
      </w:r>
      <w:r w:rsidR="008D75CD" w:rsidRPr="00233F15">
        <w:rPr>
          <w:lang w:val="en-CA"/>
        </w:rPr>
        <w:t>.</w:t>
      </w:r>
      <w:r w:rsidR="00C8226B">
        <w:rPr>
          <w:lang w:val="en-CA"/>
        </w:rPr>
        <w:t xml:space="preserve">  </w:t>
      </w:r>
      <w:r w:rsidR="004A3B0F">
        <w:rPr>
          <w:lang w:val="en-CA"/>
        </w:rPr>
        <w:t>C</w:t>
      </w:r>
      <w:r w:rsidR="00663F54">
        <w:rPr>
          <w:lang w:val="en-CA"/>
        </w:rPr>
        <w:t xml:space="preserve">omplex interactions may </w:t>
      </w:r>
      <w:r w:rsidR="004A3B0F">
        <w:rPr>
          <w:lang w:val="en-CA"/>
        </w:rPr>
        <w:t xml:space="preserve">have </w:t>
      </w:r>
      <w:r w:rsidR="00663F54">
        <w:rPr>
          <w:lang w:val="en-CA"/>
        </w:rPr>
        <w:t>medically-relevant pheno</w:t>
      </w:r>
      <w:r w:rsidR="00B90CDC">
        <w:rPr>
          <w:lang w:val="en-CA"/>
        </w:rPr>
        <w:t>types</w:t>
      </w:r>
      <w:r w:rsidR="004A3B0F">
        <w:rPr>
          <w:lang w:val="en-CA"/>
        </w:rPr>
        <w:t xml:space="preserve">, with </w:t>
      </w:r>
      <w:r w:rsidR="0096629A">
        <w:rPr>
          <w:lang w:val="en-CA"/>
        </w:rPr>
        <w:t>CGA of a</w:t>
      </w:r>
      <w:r w:rsidR="00663F54">
        <w:rPr>
          <w:lang w:val="en-CA"/>
        </w:rPr>
        <w:t>ntib</w:t>
      </w:r>
      <w:r w:rsidR="001306EA">
        <w:rPr>
          <w:lang w:val="en-CA"/>
        </w:rPr>
        <w:t xml:space="preserve">iotic resistance </w:t>
      </w:r>
      <w:r w:rsidR="00663F54">
        <w:rPr>
          <w:lang w:val="en-CA"/>
        </w:rPr>
        <w:t xml:space="preserve">in </w:t>
      </w:r>
      <w:r w:rsidR="00663F54">
        <w:rPr>
          <w:i/>
          <w:lang w:val="en-CA"/>
        </w:rPr>
        <w:t>E. coli</w:t>
      </w:r>
      <w:r w:rsidR="00663F54">
        <w:rPr>
          <w:lang w:val="en-CA"/>
        </w:rPr>
        <w:t>, for example, suggest</w:t>
      </w:r>
      <w:r w:rsidR="004A3B0F">
        <w:rPr>
          <w:lang w:val="en-CA"/>
        </w:rPr>
        <w:t>ing</w:t>
      </w:r>
      <w:r w:rsidR="00663F54">
        <w:rPr>
          <w:lang w:val="en-CA"/>
        </w:rPr>
        <w:t xml:space="preserve"> that multi-variant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E02FA1">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14&lt;/sup&gt;","plainTextFormattedCitation":"14","previouslyFormattedCitation":"&lt;sup&gt;14&lt;/sup&gt;"},"properties":{"noteIndex":0},"schema":"https://github.com/citation-style-language/schema/raw/master/csl-citation.json"}</w:instrText>
      </w:r>
      <w:r w:rsidR="00663F54">
        <w:rPr>
          <w:lang w:val="en-CA"/>
        </w:rPr>
        <w:fldChar w:fldCharType="separate"/>
      </w:r>
      <w:r w:rsidR="000C01B2" w:rsidRPr="000C01B2">
        <w:rPr>
          <w:noProof/>
          <w:vertAlign w:val="superscript"/>
          <w:lang w:val="en-CA"/>
        </w:rPr>
        <w:t>14</w:t>
      </w:r>
      <w:r w:rsidR="00663F54">
        <w:rPr>
          <w:lang w:val="en-CA"/>
        </w:rPr>
        <w:fldChar w:fldCharType="end"/>
      </w:r>
      <w:r w:rsidR="00663F54">
        <w:rPr>
          <w:lang w:val="en-CA"/>
        </w:rPr>
        <w:t xml:space="preserve">.  </w:t>
      </w:r>
      <w:r w:rsidR="0096629A">
        <w:rPr>
          <w:lang w:val="en-CA"/>
        </w:rPr>
        <w:t xml:space="preserve">In vertebrates, complex multi-variant 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E02FA1">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15,16&lt;/sup&gt;","plainTextFormattedCitation":"15,16","previouslyFormattedCitation":"&lt;sup&gt;15,16&lt;/sup&gt;"},"properties":{"noteIndex":0},"schema":"https://github.com/citation-style-language/schema/raw/master/csl-citation.json"}</w:instrText>
      </w:r>
      <w:r w:rsidR="0096629A">
        <w:rPr>
          <w:lang w:val="en-CA"/>
        </w:rPr>
        <w:fldChar w:fldCharType="separate"/>
      </w:r>
      <w:r w:rsidR="000C01B2" w:rsidRPr="000C01B2">
        <w:rPr>
          <w:noProof/>
          <w:vertAlign w:val="superscript"/>
          <w:lang w:val="en-CA"/>
        </w:rPr>
        <w:t>15,16</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the simultaneous exogenous expression of four </w:t>
      </w:r>
      <w:r w:rsidR="004A3B0F">
        <w:rPr>
          <w:lang w:val="en-CA"/>
        </w:rPr>
        <w:t>genes</w:t>
      </w:r>
      <w:r w:rsidR="004A3B0F">
        <w:rPr>
          <w:lang w:val="en-CA"/>
        </w:rPr>
        <w:fldChar w:fldCharType="begin" w:fldLock="1"/>
      </w:r>
      <w:r w:rsidR="00E02FA1">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17&lt;/sup&gt;","plainTextFormattedCitation":"17","previouslyFormattedCitation":"&lt;sup&gt;17&lt;/sup&gt;"},"properties":{"noteIndex":0},"schema":"https://github.com/citation-style-language/schema/raw/master/csl-citation.json"}</w:instrText>
      </w:r>
      <w:r w:rsidR="004A3B0F">
        <w:rPr>
          <w:lang w:val="en-CA"/>
        </w:rPr>
        <w:fldChar w:fldCharType="separate"/>
      </w:r>
      <w:r w:rsidR="000C01B2" w:rsidRPr="000C01B2">
        <w:rPr>
          <w:noProof/>
          <w:vertAlign w:val="superscript"/>
          <w:lang w:val="en-CA"/>
        </w:rPr>
        <w:t>17</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7052C8B5"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ins w:id="14" w:author="Albi Celaj" w:date="2018-09-28T15:58:00Z">
        <w:r w:rsidR="009C39C1">
          <w:rPr>
            <w:lang w:val="en-CA"/>
          </w:rPr>
          <w:t>,</w:t>
        </w:r>
      </w:ins>
      <w:r w:rsidR="005676DD">
        <w:rPr>
          <w:lang w:val="en-CA"/>
        </w:rPr>
        <w:t xml:space="preserve">000 haploid strains to sample all combinations of two alleles per gene, or 1M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E02FA1">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18&lt;/sup&gt;","plainTextFormattedCitation":"18","previouslyFormattedCitation":"&lt;sup&gt;18&lt;/sup&gt;"},"properties":{"noteIndex":0},"schema":"https://github.com/citation-style-language/schema/raw/master/csl-citation.json"}</w:instrText>
      </w:r>
      <w:r w:rsidR="00E637E5" w:rsidRPr="00233F15">
        <w:rPr>
          <w:lang w:val="en-CA"/>
        </w:rPr>
        <w:fldChar w:fldCharType="separate"/>
      </w:r>
      <w:r w:rsidR="000C01B2" w:rsidRPr="000C01B2">
        <w:rPr>
          <w:noProof/>
          <w:vertAlign w:val="superscript"/>
          <w:lang w:val="en-CA"/>
        </w:rPr>
        <w:t>18</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E02FA1">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19,20&lt;/sup&gt;","plainTextFormattedCitation":"19,20","previouslyFormattedCitation":"&lt;sup&gt;19,20&lt;/sup&gt;"},"properties":{"noteIndex":0},"schema":"https://github.com/citation-style-language/schema/raw/master/csl-citation.json"}</w:instrText>
      </w:r>
      <w:r w:rsidR="00102214" w:rsidRPr="00233F15">
        <w:fldChar w:fldCharType="separate"/>
      </w:r>
      <w:r w:rsidR="000C01B2" w:rsidRPr="000C01B2">
        <w:rPr>
          <w:noProof/>
          <w:vertAlign w:val="superscript"/>
        </w:rPr>
        <w:t>19,20</w:t>
      </w:r>
      <w:r w:rsidR="00102214" w:rsidRPr="00233F15">
        <w:fldChar w:fldCharType="end"/>
      </w:r>
      <w:r w:rsidR="00102214">
        <w:t xml:space="preserve">, </w:t>
      </w:r>
      <w:r w:rsidR="00687BE3">
        <w:t xml:space="preserve">major </w:t>
      </w:r>
      <w:r w:rsidR="00687BE3">
        <w:lastRenderedPageBreak/>
        <w:t>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ins w:id="15" w:author="Albi Celaj" w:date="2018-09-28T16:05:00Z">
        <w:r w:rsidR="00DD4506">
          <w:rPr>
            <w:lang w:val="en-CA"/>
          </w:rPr>
          <w:t>E</w:t>
        </w:r>
      </w:ins>
      <w:del w:id="16" w:author="Albi Celaj" w:date="2018-09-28T16:05:00Z">
        <w:r w:rsidR="00003B81" w:rsidDel="00DD4506">
          <w:rPr>
            <w:lang w:val="en-CA"/>
          </w:rPr>
          <w:delText>E</w:delText>
        </w:r>
        <w:r w:rsidR="0059221E" w:rsidDel="00DD4506">
          <w:delText>xtensions</w:delText>
        </w:r>
      </w:del>
      <w:ins w:id="17" w:author="Albi Celaj" w:date="2018-09-28T16:05:00Z">
        <w:r w:rsidR="00DD4506">
          <w:t>xtensions</w:t>
        </w:r>
      </w:ins>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del w:id="18" w:author="Albi Celaj" w:date="2018-09-28T16:06:00Z">
        <w:r w:rsidR="00AF78EF" w:rsidRPr="00233F15" w:rsidDel="00734170">
          <w:delText xml:space="preserve"> </w:delText>
        </w:r>
      </w:del>
      <w:r w:rsidR="00AF78EF" w:rsidRPr="00233F15">
        <w:fldChar w:fldCharType="begin" w:fldLock="1"/>
      </w:r>
      <w:r w:rsidR="00E02FA1">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21,22&lt;/sup&gt;","plainTextFormattedCitation":"21,22","previouslyFormattedCitation":"&lt;sup&gt;21,22&lt;/sup&gt;"},"properties":{"noteIndex":0},"schema":"https://github.com/citation-style-language/schema/raw/master/csl-citation.json"}</w:instrText>
      </w:r>
      <w:r w:rsidR="00AF78EF" w:rsidRPr="00233F15">
        <w:fldChar w:fldCharType="separate"/>
      </w:r>
      <w:r w:rsidR="000C01B2" w:rsidRPr="000C01B2">
        <w:rPr>
          <w:noProof/>
          <w:vertAlign w:val="superscript"/>
        </w:rPr>
        <w:t>21,22</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 [cite Diaz-Mejia MSB 2018] and human cells</w:t>
      </w:r>
      <w:r w:rsidR="005676DD">
        <w:fldChar w:fldCharType="begin" w:fldLock="1"/>
      </w:r>
      <w:r w:rsidR="00E02FA1">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23&lt;/sup&gt;","plainTextFormattedCitation":"23","previouslyFormattedCitation":"&lt;sup&gt;23&lt;/sup&gt;"},"properties":{"noteIndex":0},"schema":"https://github.com/citation-style-language/schema/raw/master/csl-citation.json"}</w:instrText>
      </w:r>
      <w:r w:rsidR="005676DD">
        <w:fldChar w:fldCharType="separate"/>
      </w:r>
      <w:r w:rsidR="000C01B2" w:rsidRPr="000C01B2">
        <w:rPr>
          <w:noProof/>
          <w:vertAlign w:val="superscript"/>
        </w:rPr>
        <w:t>23</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1421C7A4"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E02FA1">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24,25&lt;/sup&gt;","plainTextFormattedCitation":"24,25","previouslyFormattedCitation":"&lt;sup&gt;24,25&lt;/sup&gt;"},"properties":{"noteIndex":0},"schema":"https://github.com/citation-style-language/schema/raw/master/csl-citation.json"}</w:instrText>
      </w:r>
      <w:r w:rsidR="00090233">
        <w:fldChar w:fldCharType="separate"/>
      </w:r>
      <w:r w:rsidR="000C01B2" w:rsidRPr="000C01B2">
        <w:rPr>
          <w:noProof/>
          <w:vertAlign w:val="superscript"/>
        </w:rPr>
        <w:t>24,25</w:t>
      </w:r>
      <w:r w:rsidR="00090233">
        <w:fldChar w:fldCharType="end"/>
      </w:r>
      <w:r w:rsidR="00090233">
        <w:t>. Indeed, ABC transporters are part of a large gene family with over 10,000 members across all three domains of life</w:t>
      </w:r>
      <w:r w:rsidR="00090233">
        <w:fldChar w:fldCharType="begin" w:fldLock="1"/>
      </w:r>
      <w:r w:rsidR="00E02FA1">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26&lt;/sup&gt;","plainTextFormattedCitation":"26","previouslyFormattedCitation":"&lt;sup&gt;26&lt;/sup&gt;"},"properties":{"noteIndex":0},"schema":"https://github.com/citation-style-language/schema/raw/master/csl-citation.json"}</w:instrText>
      </w:r>
      <w:r w:rsidR="00090233">
        <w:fldChar w:fldCharType="separate"/>
      </w:r>
      <w:r w:rsidR="000C01B2" w:rsidRPr="000C01B2">
        <w:rPr>
          <w:noProof/>
          <w:vertAlign w:val="superscript"/>
        </w:rPr>
        <w:t>26</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E02FA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18&lt;/sup&gt;","plainTextFormattedCitation":"18","previouslyFormattedCitation":"&lt;sup&gt;18&lt;/sup&gt;"},"properties":{"noteIndex":0},"schema":"https://github.com/citation-style-language/schema/raw/master/csl-citation.json"}</w:instrText>
      </w:r>
      <w:r w:rsidR="00090233" w:rsidRPr="00233F15">
        <w:rPr>
          <w:bCs/>
          <w:iCs/>
          <w:color w:val="000000" w:themeColor="text1"/>
        </w:rPr>
        <w:fldChar w:fldCharType="separate"/>
      </w:r>
      <w:r w:rsidR="000C01B2" w:rsidRPr="000C01B2">
        <w:rPr>
          <w:bCs/>
          <w:iCs/>
          <w:noProof/>
          <w:color w:val="000000" w:themeColor="text1"/>
          <w:vertAlign w:val="superscript"/>
        </w:rPr>
        <w:t>18</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E02FA1">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18,27,28&lt;/sup&gt;","plainTextFormattedCitation":"18,27,28","previouslyFormattedCitation":"&lt;sup&gt;18,27,28&lt;/sup&gt;"},"properties":{"noteIndex":0},"schema":"https://github.com/citation-style-language/schema/raw/master/csl-citation.json"}</w:instrText>
      </w:r>
      <w:r w:rsidR="00090233">
        <w:fldChar w:fldCharType="separate"/>
      </w:r>
      <w:r w:rsidR="000C01B2" w:rsidRPr="000C01B2">
        <w:rPr>
          <w:noProof/>
          <w:vertAlign w:val="superscript"/>
        </w:rPr>
        <w:t>18,27,28</w:t>
      </w:r>
      <w:r w:rsidR="00090233">
        <w:fldChar w:fldCharType="end"/>
      </w:r>
      <w:r w:rsidR="00090233">
        <w:rPr>
          <w:bCs/>
          <w:iCs/>
          <w:color w:val="000000" w:themeColor="text1"/>
        </w:rPr>
        <w:t xml:space="preserve">.  Complex dependence </w:t>
      </w:r>
      <w:r w:rsidR="00090233">
        <w:t xml:space="preserve">between mammalian ABC transporters has also been observed, e.g. compensatory activation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E02FA1">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29&lt;/sup&gt;","plainTextFormattedCitation":"29","previouslyFormattedCitation":"&lt;sup&gt;29&lt;/sup&gt;"},"properties":{"noteIndex":0},"schema":"https://github.com/citation-style-language/schema/raw/master/csl-citation.json"}</w:instrText>
      </w:r>
      <w:r w:rsidR="00090233" w:rsidRPr="00233F15">
        <w:rPr>
          <w:bCs/>
          <w:iCs/>
          <w:color w:val="000000" w:themeColor="text1"/>
        </w:rPr>
        <w:fldChar w:fldCharType="separate"/>
      </w:r>
      <w:r w:rsidR="000C01B2" w:rsidRPr="000C01B2">
        <w:rPr>
          <w:bCs/>
          <w:iCs/>
          <w:noProof/>
          <w:color w:val="000000" w:themeColor="text1"/>
          <w:vertAlign w:val="superscript"/>
        </w:rPr>
        <w:t>29</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E02FA1">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30&lt;/sup&gt;","plainTextFormattedCitation":"30","previouslyFormattedCitation":"&lt;sup&gt;30&lt;/sup&gt;"},"properties":{"noteIndex":0},"schema":"https://github.com/citation-style-language/schema/raw/master/csl-citation.json"}</w:instrText>
      </w:r>
      <w:r w:rsidR="00090233" w:rsidRPr="00233F15">
        <w:rPr>
          <w:bCs/>
          <w:iCs/>
          <w:color w:val="000000" w:themeColor="text1"/>
        </w:rPr>
        <w:fldChar w:fldCharType="separate"/>
      </w:r>
      <w:r w:rsidR="000C01B2" w:rsidRPr="000C01B2">
        <w:rPr>
          <w:bCs/>
          <w:iCs/>
          <w:noProof/>
          <w:color w:val="000000" w:themeColor="text1"/>
          <w:vertAlign w:val="superscript"/>
        </w:rPr>
        <w:t>30</w:t>
      </w:r>
      <w:r w:rsidR="00090233" w:rsidRPr="00233F15">
        <w:rPr>
          <w:bCs/>
          <w:iCs/>
          <w:color w:val="000000" w:themeColor="text1"/>
        </w:rPr>
        <w:fldChar w:fldCharType="end"/>
      </w:r>
      <w:r w:rsidR="00090233">
        <w:rPr>
          <w:bCs/>
          <w:iCs/>
          <w:color w:val="000000" w:themeColor="text1"/>
        </w:rPr>
        <w:t>. In another example, mouse ABCG5 and ABCG8 are activated in response to disruption of ABCG2 (a protein that confers breast cancer xenobiotic resistance)</w:t>
      </w:r>
      <w:r w:rsidR="00090233">
        <w:rPr>
          <w:bCs/>
          <w:iCs/>
          <w:color w:val="000000" w:themeColor="text1"/>
        </w:rPr>
        <w:fldChar w:fldCharType="begin" w:fldLock="1"/>
      </w:r>
      <w:r w:rsidR="00E02FA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31&lt;/sup&gt;","plainTextFormattedCitation":"31","previouslyFormattedCitation":"&lt;sup&gt;31&lt;/sup&gt;"},"properties":{"noteIndex":0},"schema":"https://github.com/citation-style-language/schema/raw/master/csl-citation.json"}</w:instrText>
      </w:r>
      <w:r w:rsidR="00090233">
        <w:rPr>
          <w:bCs/>
          <w:iCs/>
          <w:color w:val="000000" w:themeColor="text1"/>
        </w:rPr>
        <w:fldChar w:fldCharType="separate"/>
      </w:r>
      <w:r w:rsidR="000C01B2" w:rsidRPr="000C01B2">
        <w:rPr>
          <w:bCs/>
          <w:iCs/>
          <w:noProof/>
          <w:color w:val="000000" w:themeColor="text1"/>
          <w:vertAlign w:val="superscript"/>
        </w:rPr>
        <w:t>31</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 xml:space="preserve">Finally, a DCGA study of these 16 transporters is made simpler by the fact that the ABC-16 strain does not show major fitness defects in the absence of drugs. 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4FFF0F1F"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w:t>
      </w:r>
      <w:del w:id="19" w:author="Albi Celaj" w:date="2018-09-28T16:06:00Z">
        <w:r w:rsidR="00EE6EFB" w:rsidDel="00734170">
          <w:rPr>
            <w:rFonts w:eastAsia="Times New Roman"/>
          </w:rPr>
          <w:delText xml:space="preserve"> </w:delText>
        </w:r>
      </w:del>
      <w:r w:rsidR="00EE6EFB">
        <w:rPr>
          <w:rFonts w:eastAsia="Times New Roman"/>
        </w:rPr>
        <w:t xml:space="preserve">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r w:rsidR="00694D46">
        <w:rPr>
          <w:rFonts w:eastAsia="Times New Roman"/>
        </w:rPr>
        <w:t xml:space="preserve">, and used a system model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1EDA5C7A" w:rsidR="00E47F5E" w:rsidRDefault="000F65CF" w:rsidP="00224FCB">
      <w:pPr>
        <w:outlineLvl w:val="0"/>
        <w:rPr>
          <w:b/>
          <w:bCs/>
          <w:iCs/>
          <w:color w:val="000000" w:themeColor="text1"/>
        </w:rPr>
      </w:pPr>
      <w:commentRangeStart w:id="20"/>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20"/>
      <w:r w:rsidR="00DE18E9">
        <w:rPr>
          <w:rStyle w:val="CommentReference"/>
          <w:rFonts w:asciiTheme="minorHAnsi" w:hAnsiTheme="minorHAnsi" w:cstheme="minorBidi"/>
        </w:rPr>
        <w:commentReference w:id="20"/>
      </w:r>
    </w:p>
    <w:p w14:paraId="168525CD" w14:textId="756120D9" w:rsidR="006D3D6E" w:rsidRDefault="005F694D" w:rsidP="00CD1521">
      <w:pPr>
        <w:jc w:val="both"/>
        <w:rPr>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E02FA1">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32&lt;/sup&gt;","plainTextFormattedCitation":"32","previouslyFormattedCitation":"&lt;sup&gt;32&lt;/sup&gt;"},"properties":{"noteIndex":0},"schema":"https://github.com/citation-style-language/schema/raw/master/csl-citation.json"}</w:instrText>
      </w:r>
      <w:r w:rsidR="00A36F21" w:rsidRPr="00233F15">
        <w:rPr>
          <w:bCs/>
          <w:iCs/>
          <w:color w:val="000000" w:themeColor="text1"/>
        </w:rPr>
        <w:fldChar w:fldCharType="separate"/>
      </w:r>
      <w:r w:rsidR="000C01B2" w:rsidRPr="000C01B2">
        <w:rPr>
          <w:bCs/>
          <w:iCs/>
          <w:noProof/>
          <w:color w:val="000000" w:themeColor="text1"/>
          <w:vertAlign w:val="superscript"/>
        </w:rPr>
        <w:t>32</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E02FA1">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33&lt;/sup&gt;","plainTextFormattedCitation":"33","previouslyFormattedCitation":"&lt;sup&gt;33&lt;/sup&gt;"},"properties":{"noteIndex":0},"schema":"https://github.com/citation-style-language/schema/raw/master/csl-citation.json"}</w:instrText>
      </w:r>
      <w:r w:rsidR="00A36F21" w:rsidRPr="00233F15">
        <w:rPr>
          <w:bCs/>
          <w:iCs/>
          <w:color w:val="000000" w:themeColor="text1"/>
        </w:rPr>
        <w:fldChar w:fldCharType="separate"/>
      </w:r>
      <w:r w:rsidR="000C01B2" w:rsidRPr="000C01B2">
        <w:rPr>
          <w:bCs/>
          <w:iCs/>
          <w:noProof/>
          <w:color w:val="000000" w:themeColor="text1"/>
          <w:vertAlign w:val="superscript"/>
        </w:rPr>
        <w:t>33</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E02FA1">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33&lt;/sup&gt;","plainTextFormattedCitation":"33","previouslyFormattedCitation":"&lt;sup&gt;33&lt;/sup&gt;"},"properties":{"noteIndex":0},"schema":"https://github.com/citation-style-language/schema/raw/master/csl-citation.json"}</w:instrText>
      </w:r>
      <w:r w:rsidR="00A36F21">
        <w:rPr>
          <w:lang w:val="en-CA"/>
        </w:rPr>
        <w:fldChar w:fldCharType="separate"/>
      </w:r>
      <w:r w:rsidR="000C01B2" w:rsidRPr="000C01B2">
        <w:rPr>
          <w:noProof/>
          <w:vertAlign w:val="superscript"/>
          <w:lang w:val="en-CA"/>
        </w:rPr>
        <w:t>33</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w:t>
      </w:r>
      <w:r w:rsidR="006D3D6E">
        <w:rPr>
          <w:lang w:val="en-CA"/>
        </w:rPr>
        <w:lastRenderedPageBreak/>
        <w:t xml:space="preserve">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E02FA1">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34&lt;/sup&gt;","plainTextFormattedCitation":"34","previouslyFormattedCitation":"&lt;sup&gt;34&lt;/sup&gt;"},"properties":{"noteIndex":0},"schema":"https://github.com/citation-style-language/schema/raw/master/csl-citation.json"}</w:instrText>
      </w:r>
      <w:r w:rsidR="006D3D6E">
        <w:rPr>
          <w:lang w:val="en-CA"/>
        </w:rPr>
        <w:fldChar w:fldCharType="separate"/>
      </w:r>
      <w:r w:rsidR="000C01B2" w:rsidRPr="000C01B2">
        <w:rPr>
          <w:noProof/>
          <w:vertAlign w:val="superscript"/>
          <w:lang w:val="en-CA"/>
        </w:rPr>
        <w:t>34</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5357284C"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E02FA1">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35&lt;/sup&gt;","plainTextFormattedCitation":"35","previouslyFormattedCitation":"&lt;sup&gt;35&lt;/sup&gt;"},"properties":{"noteIndex":0},"schema":"https://github.com/citation-style-language/schema/raw/master/csl-citation.json"}</w:instrText>
      </w:r>
      <w:r w:rsidR="00265FB4">
        <w:rPr>
          <w:bCs/>
          <w:iCs/>
          <w:color w:val="000000" w:themeColor="text1"/>
        </w:rPr>
        <w:fldChar w:fldCharType="separate"/>
      </w:r>
      <w:r w:rsidR="000C01B2" w:rsidRPr="000C01B2">
        <w:rPr>
          <w:bCs/>
          <w:iCs/>
          <w:noProof/>
          <w:color w:val="000000" w:themeColor="text1"/>
          <w:vertAlign w:val="superscript"/>
        </w:rPr>
        <w:t>35</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w:t>
      </w:r>
      <w:proofErr w:type="gramStart"/>
      <w:r w:rsidR="00CD1521">
        <w:rPr>
          <w:bCs/>
          <w:iCs/>
          <w:color w:val="000000" w:themeColor="text1"/>
        </w:rPr>
        <w:t>progeny</w:t>
      </w:r>
      <w:proofErr w:type="gramEnd"/>
      <w:r w:rsidR="00CD1521">
        <w:rPr>
          <w:bCs/>
          <w:iCs/>
          <w:color w:val="000000" w:themeColor="text1"/>
        </w:rPr>
        <w:t xml:space="preserve">,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E02FA1">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36&lt;/sup&gt;","plainTextFormattedCitation":"36","previouslyFormattedCitation":"&lt;sup&gt;36&lt;/sup&gt;"},"properties":{"noteIndex":0},"schema":"https://github.com/citation-style-language/schema/raw/master/csl-citation.json"}</w:instrText>
      </w:r>
      <w:r w:rsidR="00377AD5">
        <w:rPr>
          <w:bCs/>
          <w:iCs/>
          <w:color w:val="000000" w:themeColor="text1"/>
        </w:rPr>
        <w:fldChar w:fldCharType="separate"/>
      </w:r>
      <w:r w:rsidR="000C01B2" w:rsidRPr="000C01B2">
        <w:rPr>
          <w:bCs/>
          <w:iCs/>
          <w:noProof/>
          <w:color w:val="000000" w:themeColor="text1"/>
          <w:vertAlign w:val="superscript"/>
        </w:rPr>
        <w:t>36</w:t>
      </w:r>
      <w:r w:rsidR="00377AD5">
        <w:rPr>
          <w:bCs/>
          <w:iCs/>
          <w:color w:val="000000" w:themeColor="text1"/>
        </w:rPr>
        <w:fldChar w:fldCharType="end"/>
      </w:r>
      <w:r w:rsidR="00377AD5">
        <w:rPr>
          <w:bCs/>
          <w:iCs/>
          <w:color w:val="000000" w:themeColor="text1"/>
        </w:rPr>
        <w:t xml:space="preserve">.  </w:t>
      </w:r>
      <w:proofErr w:type="gramStart"/>
      <w:r w:rsidR="002843CE">
        <w:rPr>
          <w:bCs/>
          <w:iCs/>
          <w:color w:val="000000" w:themeColor="text1"/>
        </w:rPr>
        <w:t>Thus</w:t>
      </w:r>
      <w:proofErr w:type="gramEnd"/>
      <w:r w:rsidR="002843CE">
        <w:rPr>
          <w:bCs/>
          <w:iCs/>
          <w:color w:val="000000" w:themeColor="text1"/>
        </w:rPr>
        <w:t xml:space="preserve">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3239A572"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E02FA1">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35&lt;/sup&gt;","plainTextFormattedCitation":"35","previouslyFormattedCitation":"&lt;sup&gt;35&lt;/sup&gt;"},"properties":{"noteIndex":0},"schema":"https://github.com/citation-style-language/schema/raw/master/csl-citation.json"}</w:instrText>
      </w:r>
      <w:r w:rsidR="00423A20">
        <w:rPr>
          <w:bCs/>
          <w:iCs/>
          <w:color w:val="000000" w:themeColor="text1"/>
        </w:rPr>
        <w:fldChar w:fldCharType="separate"/>
      </w:r>
      <w:r w:rsidR="000C01B2" w:rsidRPr="000C01B2">
        <w:rPr>
          <w:bCs/>
          <w:iCs/>
          <w:noProof/>
          <w:color w:val="000000" w:themeColor="text1"/>
          <w:vertAlign w:val="superscript"/>
        </w:rPr>
        <w:t>35</w:t>
      </w:r>
      <w:r w:rsidR="00423A20">
        <w:rPr>
          <w:bCs/>
          <w:iCs/>
          <w:color w:val="000000" w:themeColor="text1"/>
        </w:rPr>
        <w:fldChar w:fldCharType="end"/>
      </w:r>
      <w:r w:rsidR="00423A20">
        <w:rPr>
          <w:bCs/>
          <w:iCs/>
          <w:color w:val="000000" w:themeColor="text1"/>
        </w:rPr>
        <w:t>[ref MSB 2018]</w:t>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4AA10C09"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en masse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lastRenderedPageBreak/>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E02FA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18&lt;/sup&gt;","plainTextFormattedCitation":"18","previouslyFormattedCitation":"&lt;sup&gt;18&lt;/sup&gt;"},"properties":{"noteIndex":0},"schema":"https://github.com/citation-style-language/schema/raw/master/csl-citation.json"}</w:instrText>
      </w:r>
      <w:r w:rsidR="00636877" w:rsidRPr="00233F15">
        <w:rPr>
          <w:bCs/>
          <w:iCs/>
          <w:color w:val="000000" w:themeColor="text1"/>
        </w:rPr>
        <w:fldChar w:fldCharType="separate"/>
      </w:r>
      <w:r w:rsidR="000C01B2" w:rsidRPr="000C01B2">
        <w:rPr>
          <w:bCs/>
          <w:iCs/>
          <w:noProof/>
          <w:color w:val="000000" w:themeColor="text1"/>
          <w:vertAlign w:val="superscript"/>
        </w:rPr>
        <w:t>18</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49BEB7F8" w:rsidR="00670AD9" w:rsidRPr="00FF3025" w:rsidRDefault="008E4424" w:rsidP="005F13FF">
      <w:pPr>
        <w:jc w:val="both"/>
        <w:rPr>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 [</w:t>
      </w:r>
      <w:r w:rsidR="00C41D75" w:rsidRPr="00FF3025">
        <w:rPr>
          <w:bCs/>
          <w:iCs/>
          <w:color w:val="000000" w:themeColor="text1"/>
          <w:highlight w:val="yellow"/>
          <w:lang w:val="en-CA"/>
        </w:rPr>
        <w:t xml:space="preserve">cite Giaever et </w:t>
      </w:r>
      <w:proofErr w:type="gramStart"/>
      <w:r w:rsidR="00C41D75" w:rsidRPr="00FF3025">
        <w:rPr>
          <w:bCs/>
          <w:iCs/>
          <w:color w:val="000000" w:themeColor="text1"/>
          <w:highlight w:val="yellow"/>
          <w:lang w:val="en-CA"/>
        </w:rPr>
        <w:t>al][</w:t>
      </w:r>
      <w:proofErr w:type="gramEnd"/>
      <w:r w:rsidR="00C41D75" w:rsidRPr="00FF3025">
        <w:rPr>
          <w:bCs/>
          <w:iCs/>
          <w:color w:val="000000" w:themeColor="text1"/>
          <w:highlight w:val="yellow"/>
          <w:lang w:val="en-CA"/>
        </w:rPr>
        <w:t>Suzuki et al</w:t>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E02FA1">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37&lt;/sup&gt;","plainTextFormattedCitation":"37","previouslyFormattedCitation":"&lt;sup&gt;37&lt;/sup&gt;"},"properties":{"noteIndex":0},"schema":"https://github.com/citation-style-language/schema/raw/master/csl-citation.json"}</w:instrText>
      </w:r>
      <w:r w:rsidR="00C41D75" w:rsidRPr="00233F15">
        <w:rPr>
          <w:bCs/>
          <w:iCs/>
          <w:color w:val="000000" w:themeColor="text1"/>
          <w:lang w:val="en-CA"/>
        </w:rPr>
        <w:fldChar w:fldCharType="separate"/>
      </w:r>
      <w:r w:rsidR="000C01B2" w:rsidRPr="000C01B2">
        <w:rPr>
          <w:bCs/>
          <w:iCs/>
          <w:noProof/>
          <w:color w:val="000000" w:themeColor="text1"/>
          <w:vertAlign w:val="superscript"/>
          <w:lang w:val="en-CA"/>
        </w:rPr>
        <w:t>37</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proofErr w:type="gramStart"/>
      <w:r w:rsidR="00C51C17" w:rsidRPr="00233F15">
        <w:t>progeny</w:t>
      </w:r>
      <w:proofErr w:type="gramEnd"/>
      <w:r w:rsidR="005F13FF">
        <w:t xml:space="preserve"> (</w:t>
      </w:r>
      <w:r w:rsidR="005F13FF" w:rsidRPr="00FF3025">
        <w:rPr>
          <w:highlight w:val="yellow"/>
        </w:rPr>
        <w:t>X</w:t>
      </w:r>
      <w:r w:rsidR="005F13FF">
        <w:t xml:space="preserve"> MAT</w:t>
      </w:r>
      <w:r w:rsidR="005F13FF" w:rsidRPr="00FF3025">
        <w:rPr>
          <w:b/>
        </w:rPr>
        <w:t>a</w:t>
      </w:r>
      <w:r w:rsidR="005F13FF">
        <w:t xml:space="preserve"> and </w:t>
      </w:r>
      <w:r w:rsidR="005F13FF" w:rsidRPr="00FF3025">
        <w:rPr>
          <w:highlight w:val="yellow"/>
        </w:rPr>
        <w:t>Y</w:t>
      </w:r>
      <w:r w:rsidR="005F13FF">
        <w:t xml:space="preserve"> MAT</w:t>
      </w:r>
      <w:r w:rsidR="005F13FF" w:rsidRPr="00FF3025">
        <w:rPr>
          <w:b/>
        </w:rPr>
        <w:t>α</w:t>
      </w:r>
      <w:r w:rsidR="005F13FF">
        <w:t xml:space="preserve"> strains)</w:t>
      </w:r>
      <w:r w:rsidR="006C7745" w:rsidRPr="00233F15">
        <w:t xml:space="preserve"> with</w:t>
      </w:r>
      <w:r w:rsidR="00B0183A" w:rsidRPr="00233F15">
        <w:t xml:space="preserve"> 5,095 unique genotypes.</w:t>
      </w:r>
      <w:r w:rsidR="003C4069">
        <w:t xml:space="preserve"> </w:t>
      </w:r>
      <w:r w:rsidR="00FF3025">
        <w:t xml:space="preserve"> Segregant strains for which both genotyping and tracking barcode identification were successful were combined by mating type to yield a </w:t>
      </w:r>
      <w:r w:rsidR="00FF3025" w:rsidRPr="00233F15">
        <w:t>MAT</w:t>
      </w:r>
      <w:r w:rsidR="00FF3025" w:rsidRPr="00233F15">
        <w:rPr>
          <w:b/>
        </w:rPr>
        <w:t>a</w:t>
      </w:r>
      <w:r w:rsidR="00FF3025" w:rsidRPr="00233F15">
        <w:t xml:space="preserve"> and </w:t>
      </w:r>
      <w:r w:rsidR="00FF3025">
        <w:t xml:space="preserve">a </w:t>
      </w:r>
      <w:r w:rsidR="00FF3025" w:rsidRPr="00233F15">
        <w:t>MAT</w:t>
      </w:r>
      <w:r w:rsidR="00FF3025" w:rsidRPr="00233F15">
        <w:rPr>
          <w:b/>
          <w:lang w:val="el-GR"/>
        </w:rPr>
        <w:t>α</w:t>
      </w:r>
      <w:r w:rsidR="00FF3025">
        <w:rPr>
          <w:lang w:val="en-CA"/>
        </w:rPr>
        <w:t xml:space="preserve"> pool</w:t>
      </w:r>
      <w:r w:rsidR="00FF3025" w:rsidRPr="00233F15">
        <w:rPr>
          <w:color w:val="000000"/>
        </w:rPr>
        <w:t>.</w:t>
      </w:r>
      <w:r w:rsidR="00FF3025" w:rsidRPr="00233F15">
        <w:rPr>
          <w:lang w:val="en-CA"/>
        </w:rPr>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107C7714" w:rsidR="00775388" w:rsidRDefault="00B80A38" w:rsidP="004210F6">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FF3025">
        <w:rPr>
          <w:bCs/>
          <w:iCs/>
          <w:color w:val="000000" w:themeColor="text1"/>
        </w:rPr>
        <w:t xml:space="preserve"> [</w:t>
      </w:r>
      <w:r w:rsidR="00FF3025" w:rsidRPr="00FF3025">
        <w:rPr>
          <w:bCs/>
          <w:iCs/>
          <w:color w:val="000000" w:themeColor="text1"/>
          <w:highlight w:val="yellow"/>
        </w:rPr>
        <w:t>ref Smith… Nislow</w:t>
      </w:r>
      <w:r w:rsidR="00FF3025">
        <w:rPr>
          <w:bCs/>
          <w:iCs/>
          <w:color w:val="000000" w:themeColor="text1"/>
        </w:rPr>
        <w:t>]</w:t>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E02FA1">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36&lt;/sup&gt;","plainTextFormattedCitation":"36","previouslyFormattedCitation":"&lt;sup&gt;36&lt;/sup&gt;"},"properties":{"noteIndex":0},"schema":"https://github.com/citation-style-language/schema/raw/master/csl-citation.json"}</w:instrText>
      </w:r>
      <w:r w:rsidR="005B0B96" w:rsidRPr="00233F15">
        <w:fldChar w:fldCharType="separate"/>
      </w:r>
      <w:r w:rsidR="000C01B2" w:rsidRPr="000C01B2">
        <w:rPr>
          <w:noProof/>
          <w:vertAlign w:val="superscript"/>
        </w:rPr>
        <w:t>36</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commentRangeStart w:id="21"/>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commentRangeEnd w:id="21"/>
      <w:r w:rsidR="00FF3025">
        <w:rPr>
          <w:rStyle w:val="CommentReference"/>
          <w:rFonts w:asciiTheme="minorHAnsi" w:hAnsiTheme="minorHAnsi" w:cstheme="minorBidi"/>
        </w:rPr>
        <w:commentReference w:id="21"/>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by comparing </w:t>
      </w:r>
      <w:r w:rsidR="003F4835">
        <w:rPr>
          <w:color w:val="000000"/>
        </w:rPr>
        <w:t>es</w:t>
      </w:r>
      <w:r w:rsidR="00FF3025">
        <w:rPr>
          <w:color w:val="000000"/>
        </w:rPr>
        <w:t>t</w:t>
      </w:r>
      <w:r w:rsidR="003F4835">
        <w:rPr>
          <w:color w:val="000000"/>
        </w:rPr>
        <w:t>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lastRenderedPageBreak/>
        <w:t xml:space="preserve">Inferring genotype-phenotype relationships in an engineered population </w:t>
      </w:r>
    </w:p>
    <w:p w14:paraId="7E5B8D63" w14:textId="1B6C1FB8" w:rsidR="00276336" w:rsidRDefault="00276336" w:rsidP="00276336">
      <w:pPr>
        <w:jc w:val="both"/>
        <w:rPr>
          <w:lang w:val="en-CA"/>
        </w:rPr>
      </w:pPr>
      <w:r>
        <w:rPr>
          <w:lang w:val="en-CA"/>
        </w:rPr>
        <w:t>By combining genotype data and with the time-course of barcode abundance for each strain, we sought to both infer phenotypes for each segregant and to identify genotypes associated with particular phenotypes.</w:t>
      </w:r>
    </w:p>
    <w:p w14:paraId="32908C33" w14:textId="77777777" w:rsidR="00276336" w:rsidRDefault="00276336" w:rsidP="00276336">
      <w:pPr>
        <w:jc w:val="both"/>
        <w:rPr>
          <w:lang w:val="en-CA"/>
        </w:rPr>
      </w:pPr>
    </w:p>
    <w:p w14:paraId="6FAE387D" w14:textId="50F983AC" w:rsidR="00276336" w:rsidRPr="00FB124A" w:rsidRDefault="00D63079" w:rsidP="00FB124A">
      <w:pPr>
        <w:jc w:val="both"/>
        <w:rPr>
          <w:lang w:val="en-CA"/>
        </w:rPr>
      </w:pPr>
      <w:r>
        <w:rPr>
          <w:lang w:val="en-CA"/>
        </w:rPr>
        <w:t>T</w:t>
      </w:r>
      <w:r w:rsidR="00276336">
        <w:rPr>
          <w:lang w:val="en-CA"/>
        </w:rPr>
        <w:t>o identify gene deletions having a drug-independent growth impact (see Methods)</w:t>
      </w:r>
      <w:r>
        <w:rPr>
          <w:lang w:val="en-CA"/>
        </w:rPr>
        <w:t xml:space="preserve">, we </w:t>
      </w:r>
      <w:r w:rsidR="00276336">
        <w:rPr>
          <w:lang w:val="en-CA"/>
        </w:rPr>
        <w:t>examin</w:t>
      </w:r>
      <w:r>
        <w:rPr>
          <w:lang w:val="en-CA"/>
        </w:rPr>
        <w:t>ed</w:t>
      </w:r>
      <w:r w:rsidR="00276336">
        <w:rPr>
          <w:lang w:val="en-CA"/>
        </w:rPr>
        <w:t xml:space="preserve"> barcode abundance in the pre-selection pool, </w:t>
      </w:r>
      <w:r>
        <w:rPr>
          <w:lang w:val="en-CA"/>
        </w:rPr>
        <w:t xml:space="preserve">finding </w:t>
      </w:r>
      <w:r w:rsidR="00276336">
        <w:rPr>
          <w:lang w:val="en-CA"/>
        </w:rPr>
        <w:t>that strains bearing deletions in the [</w:t>
      </w:r>
      <w:r w:rsidR="00276336" w:rsidRPr="00276336">
        <w:rPr>
          <w:highlight w:val="yellow"/>
          <w:lang w:val="en-CA"/>
        </w:rPr>
        <w:t>X, Y and Z</w:t>
      </w:r>
      <w:r w:rsidR="00276336">
        <w:rPr>
          <w:lang w:val="en-CA"/>
        </w:rPr>
        <w:t>] genes were more likely to be absent or weakly detected, suggesting potential drug-independent growth impacts</w:t>
      </w:r>
      <w:r w:rsidR="00FB124A">
        <w:rPr>
          <w:lang w:val="en-CA"/>
        </w:rPr>
        <w:t xml:space="preserve"> [</w:t>
      </w:r>
      <w:r w:rsidR="00FB124A" w:rsidRPr="00FB124A">
        <w:rPr>
          <w:highlight w:val="yellow"/>
          <w:lang w:val="en-CA"/>
        </w:rPr>
        <w:t>Fisher’s exact test?</w:t>
      </w:r>
      <w:r w:rsidR="00FB124A">
        <w:rPr>
          <w:lang w:val="en-CA"/>
        </w:rPr>
        <w:t>]</w:t>
      </w:r>
      <w:r w:rsidR="00276336">
        <w:rPr>
          <w:lang w:val="en-CA"/>
        </w:rPr>
        <w:t xml:space="preserve">.  </w:t>
      </w:r>
      <w:r w:rsidR="00FB124A">
        <w:rPr>
          <w:lang w:val="en-CA"/>
        </w:rPr>
        <w:t xml:space="preserve">We next </w:t>
      </w:r>
      <w:r>
        <w:rPr>
          <w:lang w:val="en-CA"/>
        </w:rPr>
        <w:t xml:space="preserve">used post- </w:t>
      </w:r>
      <w:r w:rsidR="00FB124A">
        <w:rPr>
          <w:lang w:val="en-CA"/>
        </w:rPr>
        <w:t xml:space="preserve">and </w:t>
      </w:r>
      <w:r>
        <w:rPr>
          <w:lang w:val="en-CA"/>
        </w:rPr>
        <w:t>pre-</w:t>
      </w:r>
      <w:r w:rsidR="00FB124A">
        <w:rPr>
          <w:lang w:val="en-CA"/>
        </w:rPr>
        <w:t xml:space="preserve">selection </w:t>
      </w:r>
      <w:r>
        <w:rPr>
          <w:lang w:val="en-CA"/>
        </w:rPr>
        <w:t>barcode counts to infer a growth rate under the DMSO condition for each segregant</w:t>
      </w:r>
      <w:r w:rsidR="00FB124A">
        <w:rPr>
          <w:lang w:val="en-CA"/>
        </w:rPr>
        <w:t xml:space="preserve">. Genotypic association was </w:t>
      </w:r>
      <w:r w:rsidR="00FB124A">
        <w:rPr>
          <w:color w:val="000000"/>
        </w:rPr>
        <w:t xml:space="preserve">assessed by aggregating data from strains in the population with or without particular knockouts (over all genetic backgrounds), using a linear model with only single-gene terms to uncover ‘marginal’ associations </w:t>
      </w:r>
      <w:r w:rsidR="00FB124A" w:rsidRPr="00233F15">
        <w:rPr>
          <w:color w:val="000000"/>
        </w:rPr>
        <w:t xml:space="preserve">of each knockout to </w:t>
      </w:r>
      <w:r w:rsidR="00FB124A">
        <w:rPr>
          <w:color w:val="000000"/>
        </w:rPr>
        <w:t xml:space="preserve">the inferred growth rate for each strain under the no-drug condition (Methods).  </w:t>
      </w:r>
      <w:r w:rsidR="00FB124A">
        <w:rPr>
          <w:lang w:val="en-CA"/>
        </w:rPr>
        <w:t xml:space="preserve">In this way, </w:t>
      </w:r>
      <w:r w:rsidR="00276336">
        <w:rPr>
          <w:lang w:val="en-CA"/>
        </w:rPr>
        <w:t>we found [</w:t>
      </w:r>
      <w:r w:rsidR="00276336" w:rsidRPr="00276336">
        <w:rPr>
          <w:highlight w:val="yellow"/>
          <w:lang w:val="en-CA"/>
        </w:rPr>
        <w:t>X, Y and Z</w:t>
      </w:r>
      <w:r w:rsidR="00276336">
        <w:rPr>
          <w:lang w:val="en-CA"/>
        </w:rPr>
        <w:t>] genes</w:t>
      </w:r>
      <w:r w:rsidR="00FB124A">
        <w:rPr>
          <w:lang w:val="en-CA"/>
        </w:rPr>
        <w:t xml:space="preserve"> </w:t>
      </w:r>
      <w:r w:rsidR="00276336">
        <w:rPr>
          <w:lang w:val="en-CA"/>
        </w:rPr>
        <w:t xml:space="preserve">to </w:t>
      </w:r>
      <w:r w:rsidR="00FB124A">
        <w:rPr>
          <w:lang w:val="en-CA"/>
        </w:rPr>
        <w:t>have reduced representation after no-drug selection, confirming findings based on absence from the pre-selection pool [</w:t>
      </w:r>
      <w:r w:rsidR="00FB124A" w:rsidRPr="00FB124A">
        <w:rPr>
          <w:highlight w:val="yellow"/>
          <w:lang w:val="en-CA"/>
        </w:rPr>
        <w:t>?</w:t>
      </w:r>
      <w:r w:rsidR="00FB124A">
        <w:rPr>
          <w:lang w:val="en-CA"/>
        </w:rPr>
        <w:t xml:space="preserve">].   For all subsequent analysis, </w:t>
      </w:r>
      <w:r w:rsidR="00FB124A">
        <w:rPr>
          <w:color w:val="000000"/>
        </w:rPr>
        <w:t>s</w:t>
      </w:r>
      <w:r w:rsidR="00276336">
        <w:rPr>
          <w:color w:val="000000"/>
        </w:rPr>
        <w:t>trains were excluded from analysis if they were initially absent in the solvent control (</w:t>
      </w:r>
      <w:r w:rsidR="00276336" w:rsidRPr="00FF3025">
        <w:rPr>
          <w:color w:val="000000"/>
          <w:highlight w:val="yellow"/>
        </w:rPr>
        <w:t>X</w:t>
      </w:r>
      <w:r w:rsidR="00276336">
        <w:rPr>
          <w:color w:val="000000"/>
        </w:rPr>
        <w:t xml:space="preserve"> strains) or exhibited a </w:t>
      </w:r>
      <w:r w:rsidR="00276336" w:rsidRPr="00FF3025">
        <w:rPr>
          <w:color w:val="000000"/>
        </w:rPr>
        <w:t>substantial drug-independent growth defect</w:t>
      </w:r>
      <w:r w:rsidR="00276336">
        <w:rPr>
          <w:color w:val="000000"/>
        </w:rPr>
        <w:t xml:space="preserve"> (</w:t>
      </w:r>
      <w:r w:rsidR="00276336" w:rsidRPr="00FF3025">
        <w:rPr>
          <w:color w:val="000000"/>
          <w:highlight w:val="yellow"/>
        </w:rPr>
        <w:t>Y</w:t>
      </w:r>
      <w:r w:rsidR="00276336">
        <w:rPr>
          <w:color w:val="000000"/>
        </w:rPr>
        <w:t xml:space="preserve"> strains; Data S5)</w:t>
      </w:r>
      <w:r w:rsidR="00276336" w:rsidRPr="00233F15">
        <w:rPr>
          <w:color w:val="000000"/>
        </w:rPr>
        <w:t xml:space="preserve">. </w:t>
      </w:r>
      <w:r w:rsidR="00276336">
        <w:rPr>
          <w:color w:val="000000"/>
        </w:rPr>
        <w:t xml:space="preserve"> </w:t>
      </w:r>
    </w:p>
    <w:p w14:paraId="3A8B41A0" w14:textId="77777777" w:rsidR="00276336" w:rsidRDefault="00276336" w:rsidP="00C93AB0">
      <w:pPr>
        <w:widowControl w:val="0"/>
        <w:autoSpaceDE w:val="0"/>
        <w:autoSpaceDN w:val="0"/>
        <w:adjustRightInd w:val="0"/>
        <w:jc w:val="both"/>
        <w:rPr>
          <w:color w:val="000000"/>
        </w:rPr>
      </w:pPr>
    </w:p>
    <w:p w14:paraId="3468A835" w14:textId="06873EAD" w:rsidR="00C654E3" w:rsidRDefault="00D63079" w:rsidP="004210F6">
      <w:pPr>
        <w:widowControl w:val="0"/>
        <w:autoSpaceDE w:val="0"/>
        <w:autoSpaceDN w:val="0"/>
        <w:adjustRightInd w:val="0"/>
        <w:jc w:val="both"/>
        <w:rPr>
          <w:color w:val="000000"/>
        </w:rPr>
      </w:pPr>
      <w:r>
        <w:rPr>
          <w:color w:val="000000"/>
        </w:rPr>
        <w:t xml:space="preserve">We next sought to </w:t>
      </w:r>
      <w:r w:rsidR="00E67C81">
        <w:rPr>
          <w:color w:val="000000"/>
        </w:rPr>
        <w:t xml:space="preserve">identify the subset of ABC transporters which are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to</w:t>
      </w:r>
      <w:r w:rsidR="00FB124A">
        <w:rPr>
          <w:color w:val="000000"/>
        </w:rPr>
        <w:t xml:space="preserve"> the drugs we assayed</w:t>
      </w:r>
      <w:r>
        <w:rPr>
          <w:color w:val="000000"/>
        </w:rPr>
        <w:t>.  Using the barcode abundance-based time-course for each segregant under no-drug and drug conditions, we inferred drug resistance (growth rate under the drug condition relative to the no-drug condition) for each segregant for each drug.  Applying a linear model, we tested for association between each gene knockout and each drug resistance.</w:t>
      </w:r>
      <w:r w:rsidR="00DD5035">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 xml:space="preserve">for </w:t>
      </w:r>
      <w:r w:rsidR="00C654E3">
        <w:rPr>
          <w:color w:val="000000"/>
        </w:rPr>
        <w:t xml:space="preserve">many of </w:t>
      </w:r>
      <w:r w:rsidR="00733793">
        <w:rPr>
          <w:color w:val="000000"/>
        </w:rPr>
        <w:t xml:space="preserve">the </w:t>
      </w:r>
      <w:r w:rsidR="00C654E3">
        <w:rPr>
          <w:color w:val="000000"/>
        </w:rPr>
        <w:t xml:space="preserve">drugs we </w:t>
      </w:r>
      <w:r w:rsidR="00733793">
        <w:rPr>
          <w:color w:val="000000"/>
        </w:rPr>
        <w:t xml:space="preserve">tested, </w:t>
      </w:r>
      <w:r w:rsidR="00C654E3">
        <w:rPr>
          <w:color w:val="000000"/>
        </w:rPr>
        <w:t xml:space="preserve">our </w:t>
      </w:r>
      <w:r w:rsidR="00733793">
        <w:rPr>
          <w:color w:val="000000"/>
        </w:rPr>
        <w:t>approach</w:t>
      </w:r>
      <w:r w:rsidR="00E67C81">
        <w:rPr>
          <w:color w:val="000000"/>
        </w:rPr>
        <w:t xml:space="preserve"> </w:t>
      </w:r>
      <w:r w:rsidR="00C654E3">
        <w:rPr>
          <w:color w:val="000000"/>
        </w:rPr>
        <w:t xml:space="preserve">also </w:t>
      </w:r>
      <w:r w:rsidR="00E67C81">
        <w:rPr>
          <w:color w:val="000000"/>
        </w:rPr>
        <w:t xml:space="preserve">found </w:t>
      </w:r>
      <w:r w:rsidR="00DD5035">
        <w:rPr>
          <w:color w:val="000000"/>
        </w:rPr>
        <w:t xml:space="preserve">many </w:t>
      </w:r>
      <w:r w:rsidR="00C654E3">
        <w:rPr>
          <w:color w:val="000000"/>
        </w:rPr>
        <w:t xml:space="preserve">novel </w:t>
      </w:r>
      <w:r w:rsidR="004A64AD" w:rsidRPr="00233F15">
        <w:rPr>
          <w:color w:val="000000"/>
        </w:rPr>
        <w:t xml:space="preserve">associations </w:t>
      </w:r>
      <w:r w:rsidR="00C654E3">
        <w:rPr>
          <w:color w:val="000000"/>
        </w:rPr>
        <w:t xml:space="preserve">for deletions of </w:t>
      </w:r>
      <w:r w:rsidR="00DD5035" w:rsidRPr="00233F15">
        <w:rPr>
          <w:i/>
          <w:color w:val="000000"/>
        </w:rPr>
        <w:t>ycf1∆</w:t>
      </w:r>
      <w:r w:rsidR="00DD5035" w:rsidRPr="00233F15">
        <w:rPr>
          <w:color w:val="000000"/>
        </w:rPr>
        <w:t xml:space="preserve">, </w:t>
      </w:r>
      <w:r w:rsidR="00DD5035">
        <w:rPr>
          <w:i/>
          <w:color w:val="000000"/>
        </w:rPr>
        <w:t>yb</w:t>
      </w:r>
      <w:r w:rsidR="00DD5035" w:rsidRPr="00233F15">
        <w:rPr>
          <w:i/>
          <w:color w:val="000000"/>
        </w:rPr>
        <w:t>t1∆</w:t>
      </w:r>
      <w:r w:rsidR="00DD5035">
        <w:rPr>
          <w:color w:val="000000"/>
        </w:rPr>
        <w:t xml:space="preserve">, </w:t>
      </w:r>
      <w:r w:rsidR="005F35E5">
        <w:rPr>
          <w:color w:val="000000"/>
        </w:rPr>
        <w:t>two</w:t>
      </w:r>
      <w:r w:rsidR="00873BF3">
        <w:rPr>
          <w:color w:val="000000"/>
        </w:rPr>
        <w:t xml:space="preserve"> vacuolar ABC transporters</w:t>
      </w:r>
      <w:r w:rsidR="0098627B">
        <w:rPr>
          <w:color w:val="000000"/>
        </w:rPr>
        <w:t xml:space="preserve"> </w:t>
      </w:r>
      <w:r w:rsidR="004A64AD">
        <w:rPr>
          <w:color w:val="000000"/>
        </w:rPr>
        <w:t xml:space="preserve">(Fig. </w:t>
      </w:r>
      <w:r w:rsidR="007E2236">
        <w:rPr>
          <w:color w:val="000000"/>
        </w:rPr>
        <w:t>S4</w:t>
      </w:r>
      <w:r w:rsidR="005F35E5">
        <w:rPr>
          <w:color w:val="000000"/>
        </w:rPr>
        <w:t>, Data S6).</w:t>
      </w:r>
      <w:r w:rsidR="00251DDB">
        <w:rPr>
          <w:color w:val="000000"/>
        </w:rPr>
        <w:t xml:space="preserve">  </w:t>
      </w:r>
      <w:r w:rsidR="00C654E3">
        <w:rPr>
          <w:color w:val="000000"/>
        </w:rPr>
        <w:t xml:space="preserve">Combining </w:t>
      </w:r>
      <w:commentRangeStart w:id="22"/>
      <w:r w:rsidR="00670653">
        <w:rPr>
          <w:color w:val="000000"/>
        </w:rPr>
        <w:t xml:space="preserve">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(Data S6), 16 out of 21 previously-</w:t>
      </w:r>
      <w:r w:rsidR="00C654E3">
        <w:rPr>
          <w:color w:val="000000"/>
        </w:rPr>
        <w:t xml:space="preserve">reported </w:t>
      </w:r>
      <w:r w:rsidR="00670653">
        <w:rPr>
          <w:color w:val="000000"/>
        </w:rPr>
        <w:t>single</w:t>
      </w:r>
      <w:r w:rsidR="00C654E3">
        <w:rPr>
          <w:color w:val="000000"/>
        </w:rPr>
        <w:t>-</w:t>
      </w:r>
      <w:r w:rsidR="00670653">
        <w:rPr>
          <w:color w:val="000000"/>
        </w:rPr>
        <w:t xml:space="preserve">knockout phenotypes </w:t>
      </w:r>
      <w:r w:rsidR="00E63C2B">
        <w:rPr>
          <w:color w:val="000000"/>
        </w:rPr>
        <w:t>were reproduced</w:t>
      </w:r>
      <w:r w:rsidR="008C467E">
        <w:rPr>
          <w:color w:val="000000"/>
        </w:rPr>
        <w:t xml:space="preserve">, including 6 out of 7 of those which had been reported </w:t>
      </w:r>
      <w:r w:rsidR="007D3767">
        <w:rPr>
          <w:color w:val="000000"/>
        </w:rPr>
        <w:t>in at least two publications</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w:t>
      </w:r>
      <w:r w:rsidR="00B3047F">
        <w:rPr>
          <w:color w:val="000000"/>
        </w:rPr>
        <w:t xml:space="preserve"> </w:t>
      </w:r>
      <w:r w:rsidR="00C654E3">
        <w:rPr>
          <w:color w:val="000000"/>
        </w:rPr>
        <w:t xml:space="preserve"> </w:t>
      </w:r>
      <w:r w:rsidR="00112A5F">
        <w:rPr>
          <w:color w:val="000000"/>
        </w:rPr>
        <w:t xml:space="preserve"> </w:t>
      </w:r>
      <w:commentRangeEnd w:id="22"/>
      <w:r w:rsidR="00EC1471">
        <w:rPr>
          <w:rStyle w:val="CommentReference"/>
          <w:rFonts w:asciiTheme="minorHAnsi" w:hAnsiTheme="minorHAnsi" w:cstheme="minorBidi"/>
        </w:rPr>
        <w:commentReference w:id="22"/>
      </w:r>
      <w:r w:rsidR="00C654E3">
        <w:rPr>
          <w:color w:val="000000"/>
        </w:rPr>
        <w:t>In addition, we found [</w:t>
      </w:r>
      <w:r w:rsidR="00C654E3" w:rsidRPr="00C654E3">
        <w:rPr>
          <w:color w:val="000000"/>
          <w:highlight w:val="yellow"/>
        </w:rPr>
        <w:t>X</w:t>
      </w:r>
      <w:r w:rsidR="00C654E3">
        <w:rPr>
          <w:color w:val="000000"/>
        </w:rPr>
        <w:t>] strong gene-drug associations and [</w:t>
      </w:r>
      <w:r w:rsidR="00C654E3" w:rsidRPr="00C654E3">
        <w:rPr>
          <w:color w:val="000000"/>
          <w:highlight w:val="yellow"/>
        </w:rPr>
        <w:t>Y</w:t>
      </w:r>
      <w:r w:rsidR="00C654E3">
        <w:rPr>
          <w:color w:val="000000"/>
        </w:rPr>
        <w:t>] weak gene-drug associations.  Taken together, we detected [</w:t>
      </w:r>
      <w:r w:rsidR="00C654E3" w:rsidRPr="00C654E3">
        <w:rPr>
          <w:color w:val="000000"/>
          <w:highlight w:val="yellow"/>
        </w:rPr>
        <w:t>X%</w:t>
      </w:r>
      <w:r w:rsidR="00C654E3">
        <w:rPr>
          <w:color w:val="000000"/>
        </w:rPr>
        <w:t>] of previous associations while revealing [</w:t>
      </w:r>
      <w:r w:rsidR="00C654E3" w:rsidRPr="00C654E3">
        <w:rPr>
          <w:color w:val="000000"/>
          <w:highlight w:val="yellow"/>
        </w:rPr>
        <w:t>X+Y</w:t>
      </w:r>
      <w:r w:rsidR="00C654E3">
        <w:rPr>
          <w:color w:val="000000"/>
        </w:rPr>
        <w:t xml:space="preserve">] new associations between drug resistance and specific gene deletions.  </w:t>
      </w:r>
    </w:p>
    <w:p w14:paraId="04C8D53C" w14:textId="77777777" w:rsidR="00DD5035" w:rsidRDefault="00DD5035" w:rsidP="00E41501">
      <w:pPr>
        <w:widowControl w:val="0"/>
        <w:autoSpaceDE w:val="0"/>
        <w:autoSpaceDN w:val="0"/>
        <w:adjustRightInd w:val="0"/>
        <w:jc w:val="both"/>
        <w:rPr>
          <w:color w:val="000000"/>
        </w:rPr>
      </w:pPr>
    </w:p>
    <w:p w14:paraId="2DF7C462" w14:textId="154733A1" w:rsidR="00EC2378" w:rsidRDefault="00632235" w:rsidP="00E41501">
      <w:pPr>
        <w:widowControl w:val="0"/>
        <w:autoSpaceDE w:val="0"/>
        <w:autoSpaceDN w:val="0"/>
        <w:adjustRightInd w:val="0"/>
        <w:jc w:val="both"/>
        <w:rPr>
          <w:color w:val="000000"/>
        </w:rPr>
      </w:pPr>
      <w:r>
        <w:rPr>
          <w:color w:val="000000"/>
        </w:rPr>
        <w:t xml:space="preserve">Taking advantage of the fact that </w:t>
      </w:r>
      <w:r w:rsidR="00DD5035">
        <w:rPr>
          <w:color w:val="000000"/>
        </w:rPr>
        <w:t xml:space="preserve">our </w:t>
      </w:r>
      <w:r>
        <w:rPr>
          <w:color w:val="000000"/>
        </w:rPr>
        <w:t xml:space="preserve">engineered </w:t>
      </w:r>
      <w:r w:rsidR="00DD5035">
        <w:rPr>
          <w:color w:val="000000"/>
        </w:rPr>
        <w:t>population contain</w:t>
      </w:r>
      <w:r>
        <w:rPr>
          <w:color w:val="000000"/>
        </w:rPr>
        <w:t>ed</w:t>
      </w:r>
      <w:r w:rsidR="00DD5035">
        <w:rPr>
          <w:color w:val="000000"/>
        </w:rPr>
        <w:t xml:space="preserve"> diverse combinations of knockouts</w:t>
      </w:r>
      <w:r>
        <w:rPr>
          <w:color w:val="000000"/>
        </w:rPr>
        <w:t xml:space="preserve">, we sought to tease our combinatorial effects.  </w:t>
      </w:r>
      <w:r w:rsidR="00C654E3">
        <w:rPr>
          <w:color w:val="000000"/>
        </w:rPr>
        <w:t xml:space="preserve">Because </w:t>
      </w:r>
      <w:r w:rsidRPr="00162A01">
        <w:rPr>
          <w:color w:val="000000"/>
        </w:rPr>
        <w:t>87%</w:t>
      </w:r>
      <w:r>
        <w:rPr>
          <w:color w:val="000000"/>
        </w:rPr>
        <w:t xml:space="preserve"> </w:t>
      </w:r>
      <w:r w:rsidR="00C654E3">
        <w:rPr>
          <w:color w:val="000000"/>
        </w:rPr>
        <w:t xml:space="preserve">of </w:t>
      </w:r>
      <w:r>
        <w:rPr>
          <w:color w:val="000000"/>
        </w:rPr>
        <w:t xml:space="preserve">the single-gene </w:t>
      </w:r>
      <w:r w:rsidR="00C654E3">
        <w:rPr>
          <w:color w:val="000000"/>
        </w:rPr>
        <w:t>associations</w:t>
      </w:r>
      <w:r w:rsidR="00162A01">
        <w:rPr>
          <w:color w:val="000000"/>
        </w:rPr>
        <w:t xml:space="preserve"> involved </w:t>
      </w:r>
      <w:r w:rsidR="00DD5035">
        <w:rPr>
          <w:color w:val="000000"/>
        </w:rPr>
        <w:t xml:space="preserve">only </w:t>
      </w:r>
      <w:r w:rsidR="00162A01">
        <w:rPr>
          <w:color w:val="000000"/>
        </w:rPr>
        <w:t xml:space="preserve">five ABC transporters,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535409">
        <w:rPr>
          <w:color w:val="000000"/>
        </w:rPr>
        <w:t xml:space="preserve">and </w:t>
      </w:r>
      <w:r w:rsidR="007C78F2" w:rsidRPr="00233F15">
        <w:rPr>
          <w:i/>
          <w:color w:val="000000"/>
        </w:rPr>
        <w:t>ybt1∆</w:t>
      </w:r>
      <w:r w:rsidR="007C78F2">
        <w:rPr>
          <w:color w:val="000000"/>
        </w:rPr>
        <w:t xml:space="preserve">, </w:t>
      </w:r>
      <w:r w:rsidR="00D74269">
        <w:rPr>
          <w:color w:val="000000"/>
        </w:rPr>
        <w:t xml:space="preserve">we </w:t>
      </w:r>
      <w:r w:rsidR="00DD5035">
        <w:rPr>
          <w:color w:val="000000"/>
        </w:rPr>
        <w:t xml:space="preserve">restricted our attention to </w:t>
      </w:r>
      <w:r w:rsidR="00D74269">
        <w:rPr>
          <w:color w:val="000000"/>
        </w:rPr>
        <w:t xml:space="preserve">these transporters.  </w:t>
      </w:r>
      <w:r>
        <w:rPr>
          <w:color w:val="000000"/>
        </w:rPr>
        <w:t>Considering only the knockout status at each of these five loci, there are 2</w:t>
      </w:r>
      <w:r w:rsidRPr="00632235">
        <w:rPr>
          <w:color w:val="000000"/>
          <w:vertAlign w:val="superscript"/>
        </w:rPr>
        <w:t>5</w:t>
      </w:r>
      <w:r>
        <w:rPr>
          <w:color w:val="000000"/>
          <w:vertAlign w:val="superscript"/>
        </w:rPr>
        <w:t xml:space="preserve"> </w:t>
      </w:r>
      <w:r>
        <w:rPr>
          <w:color w:val="000000"/>
        </w:rPr>
        <w:t xml:space="preserve">= 32 possible genotypes.  </w:t>
      </w:r>
      <w:r w:rsidR="00DA03E8">
        <w:rPr>
          <w:color w:val="000000"/>
        </w:rPr>
        <w:t xml:space="preserve">By aggregating the phenotypic values within each group, we </w:t>
      </w:r>
      <w:r w:rsidR="00EC2378">
        <w:rPr>
          <w:color w:val="000000"/>
        </w:rPr>
        <w:t xml:space="preserve">can </w:t>
      </w:r>
      <w:r w:rsidR="00DA03E8">
        <w:rPr>
          <w:color w:val="000000"/>
        </w:rPr>
        <w:t xml:space="preserve">provide a phenotypic profile for each drug </w:t>
      </w:r>
      <w:r w:rsidR="00EC2378">
        <w:rPr>
          <w:color w:val="000000"/>
        </w:rPr>
        <w:t xml:space="preserve">for </w:t>
      </w:r>
      <w:r w:rsidR="00DA03E8">
        <w:rPr>
          <w:color w:val="000000"/>
        </w:rPr>
        <w:t>each of 32 genotypes (averaging over genetic backgrounds at the 11 excluded loci).</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0161ED">
        <w:rPr>
          <w:color w:val="000000"/>
        </w:rPr>
        <w:t>S</w:t>
      </w:r>
      <w:r w:rsidR="0066744C">
        <w:rPr>
          <w:color w:val="000000"/>
        </w:rPr>
        <w:t xml:space="preserve">trikingly similar </w:t>
      </w:r>
      <w:r w:rsidR="000161ED">
        <w:rPr>
          <w:color w:val="000000"/>
        </w:rPr>
        <w:t xml:space="preserve">(r </w:t>
      </w:r>
      <w:r w:rsidR="000161ED" w:rsidRPr="008009D6">
        <w:rPr>
          <w:color w:val="000000"/>
        </w:rPr>
        <w:t>≥</w:t>
      </w:r>
      <w:r w:rsidR="000161ED">
        <w:rPr>
          <w:color w:val="000000"/>
        </w:rPr>
        <w:t xml:space="preserve"> .99) </w:t>
      </w:r>
      <w:r w:rsidR="0066744C">
        <w:rPr>
          <w:color w:val="000000"/>
        </w:rPr>
        <w:t>profile</w:t>
      </w:r>
      <w:r w:rsidR="00BB35AC">
        <w:rPr>
          <w:color w:val="000000"/>
        </w:rPr>
        <w:t>s</w:t>
      </w:r>
      <w:r w:rsidR="0066744C">
        <w:rPr>
          <w:color w:val="000000"/>
        </w:rPr>
        <w:t xml:space="preserve"> </w:t>
      </w:r>
      <w:r w:rsidR="000161ED">
        <w:rPr>
          <w:color w:val="000000"/>
        </w:rPr>
        <w:t>were observed between MAT</w:t>
      </w:r>
      <w:r w:rsidR="000161ED" w:rsidRPr="00BB35AC">
        <w:rPr>
          <w:b/>
          <w:color w:val="000000"/>
        </w:rPr>
        <w:t>a</w:t>
      </w:r>
      <w:r w:rsidR="000161ED">
        <w:rPr>
          <w:color w:val="000000"/>
        </w:rPr>
        <w:t xml:space="preserve"> and MAT</w:t>
      </w:r>
      <w:r w:rsidR="000161ED" w:rsidRPr="00233F15">
        <w:rPr>
          <w:rFonts w:eastAsia="Calibri"/>
          <w:b/>
          <w:color w:val="000000"/>
          <w:lang w:val="el-GR"/>
        </w:rPr>
        <w:t>α</w:t>
      </w:r>
      <w:r w:rsidR="000161ED">
        <w:rPr>
          <w:color w:val="000000"/>
        </w:rPr>
        <w:t xml:space="preserve"> populations for camptothecin and tamoxifen (</w:t>
      </w:r>
      <w:r w:rsidR="0066744C">
        <w:rPr>
          <w:color w:val="000000"/>
        </w:rPr>
        <w:t>Fig. 2A)</w:t>
      </w:r>
      <w:r w:rsidR="000161ED">
        <w:rPr>
          <w:color w:val="000000"/>
        </w:rPr>
        <w:t xml:space="preserve">.  Indeed, 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p>
    <w:p w14:paraId="053EA25E" w14:textId="77777777" w:rsidR="000161ED" w:rsidRDefault="000161ED" w:rsidP="00E41501">
      <w:pPr>
        <w:widowControl w:val="0"/>
        <w:autoSpaceDE w:val="0"/>
        <w:autoSpaceDN w:val="0"/>
        <w:adjustRightInd w:val="0"/>
        <w:jc w:val="both"/>
        <w:rPr>
          <w:color w:val="000000"/>
        </w:rPr>
      </w:pPr>
    </w:p>
    <w:p w14:paraId="17D1637D" w14:textId="01D5AF6C" w:rsidR="00233D67" w:rsidRPr="00632235" w:rsidRDefault="000161ED" w:rsidP="00233D67">
      <w:pPr>
        <w:widowControl w:val="0"/>
        <w:autoSpaceDE w:val="0"/>
        <w:autoSpaceDN w:val="0"/>
        <w:adjustRightInd w:val="0"/>
        <w:jc w:val="both"/>
        <w:rPr>
          <w:color w:val="000000"/>
        </w:rPr>
      </w:pPr>
      <w:r>
        <w:rPr>
          <w:color w:val="000000"/>
        </w:rPr>
        <w:t xml:space="preserve">To visualize phenotypes arising from complex combinatorial knockout combinations, we </w:t>
      </w:r>
      <w:r w:rsidR="00DA296C">
        <w:rPr>
          <w:color w:val="000000"/>
        </w:rPr>
        <w:lastRenderedPageBreak/>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increasingly 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showing large differences</w:t>
      </w:r>
      <w:r w:rsidR="00C70A5B">
        <w:rPr>
          <w:color w:val="000000"/>
          <w:lang w:val="en-CA"/>
        </w:rPr>
        <w:t xml:space="preserve"> </w:t>
      </w:r>
      <w:r w:rsidR="00D92FAF">
        <w:rPr>
          <w:color w:val="000000"/>
          <w:lang w:val="en-CA"/>
        </w:rPr>
        <w:t xml:space="preserve">only for colchicine </w:t>
      </w:r>
      <w:r w:rsidR="00857C27">
        <w:rPr>
          <w:color w:val="000000"/>
          <w:lang w:val="en-CA"/>
        </w:rPr>
        <w:t xml:space="preserve">(Fig. </w:t>
      </w:r>
      <w:r w:rsidR="0024468E">
        <w:rPr>
          <w:color w:val="000000"/>
          <w:lang w:val="en-CA"/>
        </w:rPr>
        <w:t>2D</w:t>
      </w:r>
      <w:r w:rsidR="00B47D3D">
        <w:rPr>
          <w:color w:val="000000"/>
          <w:lang w:val="en-CA"/>
        </w:rPr>
        <w:t xml:space="preserve">, </w:t>
      </w:r>
      <w:r w:rsidR="00D92FAF">
        <w:rPr>
          <w:color w:val="000000"/>
          <w:lang w:val="en-CA"/>
        </w:rPr>
        <w:t xml:space="preserve">Fig.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080879BB" w14:textId="1E3B5152" w:rsidR="00DA0477" w:rsidRDefault="00DA0477" w:rsidP="00DA0477">
      <w:pPr>
        <w:widowControl w:val="0"/>
        <w:autoSpaceDE w:val="0"/>
        <w:autoSpaceDN w:val="0"/>
        <w:adjustRightInd w:val="0"/>
        <w:jc w:val="both"/>
        <w:rPr>
          <w:ins w:id="23" w:author="Frederick Roth" w:date="2018-09-27T13:46:00Z"/>
          <w:color w:val="000000"/>
        </w:rPr>
      </w:pPr>
      <w:ins w:id="24" w:author="Frederick Roth" w:date="2018-09-27T13:46:00Z">
        <w:r>
          <w:rPr>
            <w:color w:val="000000"/>
          </w:rPr>
          <w:t xml:space="preserve">Given the well-established role of ABC transporters in drug efflux, one might naïvely expect that ABC transporters primarily confer drug resistance, so that deleting these genes would tend to lower </w:t>
        </w:r>
        <w:del w:id="25" w:author="Albi Celaj" w:date="2018-09-28T13:20:00Z">
          <w:r w:rsidDel="00772F98">
            <w:rPr>
              <w:color w:val="000000"/>
            </w:rPr>
            <w:delText xml:space="preserve">drug </w:delText>
          </w:r>
        </w:del>
        <w:r>
          <w:rPr>
            <w:color w:val="000000"/>
          </w:rPr>
          <w:t xml:space="preserve">resistance.  Therefore, it was striking to observe </w:t>
        </w:r>
      </w:ins>
      <w:ins w:id="26" w:author="Frederick Roth" w:date="2018-09-27T13:47:00Z">
        <w:r w:rsidR="00F65A2C">
          <w:rPr>
            <w:color w:val="000000"/>
          </w:rPr>
          <w:t xml:space="preserve">many combinations of </w:t>
        </w:r>
      </w:ins>
      <w:ins w:id="27" w:author="Frederick Roth" w:date="2018-09-27T13:46:00Z">
        <w:r>
          <w:rPr>
            <w:color w:val="000000"/>
          </w:rPr>
          <w:t>ABC-transporter deletion</w:t>
        </w:r>
      </w:ins>
      <w:ins w:id="28" w:author="Frederick Roth" w:date="2018-09-27T13:47:00Z">
        <w:r w:rsidR="00F65A2C">
          <w:rPr>
            <w:color w:val="000000"/>
          </w:rPr>
          <w:t>s</w:t>
        </w:r>
      </w:ins>
      <w:ins w:id="29" w:author="Frederick Roth" w:date="2018-09-27T13:46:00Z">
        <w:r>
          <w:rPr>
            <w:color w:val="000000"/>
          </w:rPr>
          <w:t xml:space="preserve"> </w:t>
        </w:r>
      </w:ins>
      <w:ins w:id="30" w:author="Frederick Roth" w:date="2018-09-27T13:47:00Z">
        <w:r w:rsidR="00F65A2C">
          <w:rPr>
            <w:color w:val="000000"/>
          </w:rPr>
          <w:t xml:space="preserve">exhibiting </w:t>
        </w:r>
      </w:ins>
      <w:ins w:id="31" w:author="Frederick Roth" w:date="2018-09-27T13:46:00Z">
        <w:r w:rsidRPr="0050263D">
          <w:rPr>
            <w:i/>
            <w:color w:val="000000"/>
          </w:rPr>
          <w:t>increased</w:t>
        </w:r>
        <w:r>
          <w:rPr>
            <w:color w:val="000000"/>
          </w:rPr>
          <w:t xml:space="preserve"> drug resistance</w:t>
        </w:r>
      </w:ins>
      <w:ins w:id="32" w:author="Frederick Roth" w:date="2018-09-27T13:47:00Z">
        <w:r w:rsidR="00F65A2C">
          <w:rPr>
            <w:color w:val="000000"/>
          </w:rPr>
          <w:t xml:space="preserve"> </w:t>
        </w:r>
        <w:r w:rsidR="00F65A2C">
          <w:rPr>
            <w:color w:val="000000"/>
            <w:lang w:val="en-CA"/>
          </w:rPr>
          <w:t>(Fig. 2D)</w:t>
        </w:r>
      </w:ins>
      <w:ins w:id="33" w:author="Frederick Roth" w:date="2018-09-27T13:46:00Z">
        <w:r>
          <w:rPr>
            <w:color w:val="000000"/>
          </w:rPr>
          <w:t xml:space="preserve">. </w:t>
        </w:r>
      </w:ins>
    </w:p>
    <w:p w14:paraId="47776E5E" w14:textId="31A452C7" w:rsidR="00233D67" w:rsidDel="00DA0477" w:rsidRDefault="0050263D" w:rsidP="00233D67">
      <w:pPr>
        <w:widowControl w:val="0"/>
        <w:autoSpaceDE w:val="0"/>
        <w:autoSpaceDN w:val="0"/>
        <w:adjustRightInd w:val="0"/>
        <w:jc w:val="both"/>
        <w:rPr>
          <w:del w:id="34" w:author="Frederick Roth" w:date="2018-09-27T13:46:00Z"/>
          <w:color w:val="000000"/>
        </w:rPr>
      </w:pPr>
      <w:del w:id="35" w:author="Frederick Roth" w:date="2018-09-27T13:46:00Z">
        <w:r w:rsidDel="00DA0477">
          <w:rPr>
            <w:color w:val="000000"/>
          </w:rPr>
          <w:delText>Given the well-established role of ABC transporters in drug efflux, one might naïvely expect that eliminating ABC transporters would lower drug resistance.  Therefore, p</w:delText>
        </w:r>
        <w:r w:rsidR="00233D67" w:rsidDel="00DA0477">
          <w:rPr>
            <w:color w:val="000000"/>
          </w:rPr>
          <w:delText xml:space="preserve">erhaps the most striking observation </w:delText>
        </w:r>
        <w:r w:rsidDel="00DA0477">
          <w:rPr>
            <w:color w:val="000000"/>
          </w:rPr>
          <w:delText xml:space="preserve">from our combinatorial ABC-transporter deletion profiles </w:delText>
        </w:r>
        <w:r w:rsidDel="00DA0477">
          <w:rPr>
            <w:color w:val="000000"/>
            <w:lang w:val="en-CA"/>
          </w:rPr>
          <w:delText xml:space="preserve">(Fig. 2D) </w:delText>
        </w:r>
        <w:r w:rsidR="00233D67" w:rsidDel="00DA0477">
          <w:rPr>
            <w:color w:val="000000"/>
          </w:rPr>
          <w:delText xml:space="preserve">was </w:delText>
        </w:r>
        <w:r w:rsidDel="00DA0477">
          <w:rPr>
            <w:color w:val="000000"/>
          </w:rPr>
          <w:delText xml:space="preserve">that </w:delText>
        </w:r>
        <w:r w:rsidR="00233D67" w:rsidDel="00DA0477">
          <w:rPr>
            <w:color w:val="000000"/>
          </w:rPr>
          <w:delText>ABC transporter</w:delText>
        </w:r>
        <w:r w:rsidDel="00DA0477">
          <w:rPr>
            <w:color w:val="000000"/>
          </w:rPr>
          <w:delText xml:space="preserve"> deletions often </w:delText>
        </w:r>
        <w:r w:rsidRPr="0050263D" w:rsidDel="00DA0477">
          <w:rPr>
            <w:i/>
            <w:color w:val="000000"/>
          </w:rPr>
          <w:delText>increased</w:delText>
        </w:r>
        <w:r w:rsidDel="00DA0477">
          <w:rPr>
            <w:color w:val="000000"/>
          </w:rPr>
          <w:delText xml:space="preserve"> drug resistance. </w:delText>
        </w:r>
      </w:del>
    </w:p>
    <w:p w14:paraId="6CFB82E0" w14:textId="7C0EB513" w:rsidR="0050263D" w:rsidDel="00F65A2C" w:rsidRDefault="00F65A2C" w:rsidP="00233D67">
      <w:pPr>
        <w:widowControl w:val="0"/>
        <w:autoSpaceDE w:val="0"/>
        <w:autoSpaceDN w:val="0"/>
        <w:adjustRightInd w:val="0"/>
        <w:jc w:val="both"/>
        <w:rPr>
          <w:del w:id="36" w:author="Frederick Roth" w:date="2018-09-27T13:47:00Z"/>
          <w:color w:val="000000"/>
        </w:rPr>
      </w:pPr>
      <w:ins w:id="37" w:author="Frederick Roth" w:date="2018-09-27T13:47:00Z">
        <w:r w:rsidDel="00F65A2C">
          <w:rPr>
            <w:color w:val="000000"/>
          </w:rPr>
          <w:t xml:space="preserve"> </w:t>
        </w:r>
      </w:ins>
    </w:p>
    <w:p w14:paraId="5331F5B5" w14:textId="6046D61A" w:rsidR="0050263D" w:rsidDel="00F65A2C" w:rsidRDefault="0050263D" w:rsidP="00233D67">
      <w:pPr>
        <w:widowControl w:val="0"/>
        <w:autoSpaceDE w:val="0"/>
        <w:autoSpaceDN w:val="0"/>
        <w:adjustRightInd w:val="0"/>
        <w:jc w:val="both"/>
        <w:rPr>
          <w:del w:id="38" w:author="Frederick Roth" w:date="2018-09-27T13:47:00Z"/>
          <w:color w:val="000000"/>
        </w:rPr>
      </w:pPr>
      <w:del w:id="39" w:author="Frederick Roth" w:date="2018-09-27T13:47:00Z">
        <w:r w:rsidDel="00F65A2C">
          <w:rPr>
            <w:color w:val="000000"/>
          </w:rPr>
          <w:delText>[</w:delText>
        </w:r>
        <w:r w:rsidRPr="0050263D" w:rsidDel="00F65A2C">
          <w:rPr>
            <w:color w:val="000000"/>
            <w:highlight w:val="yellow"/>
          </w:rPr>
          <w:delText>Fritz stopped here</w:delText>
        </w:r>
        <w:r w:rsidDel="00F65A2C">
          <w:rPr>
            <w:color w:val="000000"/>
          </w:rPr>
          <w:delText>]</w:delText>
        </w:r>
      </w:del>
    </w:p>
    <w:p w14:paraId="1AFCE27A" w14:textId="77777777" w:rsidR="00233D67" w:rsidRDefault="00233D67" w:rsidP="00616FB1">
      <w:pPr>
        <w:widowControl w:val="0"/>
        <w:autoSpaceDE w:val="0"/>
        <w:autoSpaceDN w:val="0"/>
        <w:adjustRightInd w:val="0"/>
        <w:jc w:val="both"/>
        <w:rPr>
          <w:color w:val="000000"/>
        </w:rPr>
      </w:pPr>
    </w:p>
    <w:p w14:paraId="61D5B04E" w14:textId="2523844A" w:rsidR="00B4040E" w:rsidRDefault="00966BE4" w:rsidP="00616FB1">
      <w:pPr>
        <w:widowControl w:val="0"/>
        <w:autoSpaceDE w:val="0"/>
        <w:autoSpaceDN w:val="0"/>
        <w:adjustRightInd w:val="0"/>
        <w:jc w:val="both"/>
        <w:rPr>
          <w:ins w:id="40" w:author="Albi Celaj" w:date="2018-09-28T13:24:00Z"/>
          <w:color w:val="000000"/>
        </w:rPr>
      </w:pPr>
      <w:del w:id="41" w:author="Frederick Roth" w:date="2018-09-27T13:49:00Z">
        <w:r w:rsidDel="00F65A2C">
          <w:rPr>
            <w:color w:val="000000"/>
          </w:rPr>
          <w:delText xml:space="preserve">We </w:delText>
        </w:r>
      </w:del>
      <w:del w:id="42" w:author="Frederick Roth" w:date="2018-09-27T13:48:00Z">
        <w:r w:rsidDel="00F65A2C">
          <w:rPr>
            <w:color w:val="000000"/>
          </w:rPr>
          <w:delText xml:space="preserve">arranged </w:delText>
        </w:r>
      </w:del>
      <w:ins w:id="43" w:author="Frederick Roth" w:date="2018-09-27T13:49:00Z">
        <w:r w:rsidR="00F65A2C">
          <w:rPr>
            <w:color w:val="000000"/>
          </w:rPr>
          <w:t>V</w:t>
        </w:r>
      </w:ins>
      <w:ins w:id="44" w:author="Frederick Roth" w:date="2018-09-27T13:48:00Z">
        <w:r w:rsidR="00F65A2C">
          <w:rPr>
            <w:color w:val="000000"/>
          </w:rPr>
          <w:t>isualiz</w:t>
        </w:r>
      </w:ins>
      <w:ins w:id="45" w:author="Frederick Roth" w:date="2018-09-27T13:49:00Z">
        <w:r w:rsidR="00F65A2C">
          <w:rPr>
            <w:color w:val="000000"/>
          </w:rPr>
          <w:t>ing</w:t>
        </w:r>
      </w:ins>
      <w:ins w:id="46" w:author="Frederick Roth" w:date="2018-09-27T13:48:00Z">
        <w:r w:rsidR="00F65A2C">
          <w:rPr>
            <w:color w:val="000000"/>
          </w:rPr>
          <w:t xml:space="preserve"> </w:t>
        </w:r>
      </w:ins>
      <w:r>
        <w:rPr>
          <w:color w:val="000000"/>
        </w:rPr>
        <w:t xml:space="preserve">the </w:t>
      </w:r>
      <w:del w:id="47" w:author="Frederick Roth" w:date="2018-09-27T13:47:00Z">
        <w:r w:rsidDel="00F65A2C">
          <w:rPr>
            <w:color w:val="000000"/>
          </w:rPr>
          <w:delText xml:space="preserve">grouped </w:delText>
        </w:r>
      </w:del>
      <w:r>
        <w:rPr>
          <w:color w:val="000000"/>
        </w:rPr>
        <w:t xml:space="preserve">knockout profiles </w:t>
      </w:r>
      <w:ins w:id="48" w:author="Frederick Roth" w:date="2018-09-27T13:47:00Z">
        <w:r w:rsidR="00F65A2C">
          <w:rPr>
            <w:color w:val="000000"/>
          </w:rPr>
          <w:t xml:space="preserve">for each genotype </w:t>
        </w:r>
      </w:ins>
      <w:del w:id="49" w:author="Frederick Roth" w:date="2018-09-27T13:48:00Z">
        <w:r w:rsidDel="00F65A2C">
          <w:rPr>
            <w:color w:val="000000"/>
          </w:rPr>
          <w:delText xml:space="preserve">into </w:delText>
        </w:r>
      </w:del>
      <w:ins w:id="50" w:author="Frederick Roth" w:date="2018-09-27T13:48:00Z">
        <w:r w:rsidR="00F65A2C">
          <w:rPr>
            <w:color w:val="000000"/>
          </w:rPr>
          <w:t xml:space="preserve">in </w:t>
        </w:r>
      </w:ins>
      <w:r>
        <w:rPr>
          <w:color w:val="000000"/>
        </w:rPr>
        <w:t>a</w:t>
      </w:r>
      <w:r w:rsidR="00FE3363">
        <w:rPr>
          <w:color w:val="000000"/>
        </w:rPr>
        <w:t xml:space="preserve"> </w:t>
      </w:r>
      <w:del w:id="51" w:author="Frederick Roth" w:date="2018-09-27T13:48:00Z">
        <w:r w:rsidR="00F15649" w:rsidDel="00F65A2C">
          <w:rPr>
            <w:color w:val="000000"/>
          </w:rPr>
          <w:delText xml:space="preserve">traditional </w:delText>
        </w:r>
      </w:del>
      <w:r w:rsidR="00FE3363">
        <w:rPr>
          <w:color w:val="000000"/>
        </w:rPr>
        <w:t>fitness landscape</w:t>
      </w:r>
      <w:r w:rsidR="00F15649">
        <w:rPr>
          <w:color w:val="000000"/>
        </w:rPr>
        <w:t xml:space="preserve"> representation</w:t>
      </w:r>
      <w:del w:id="52" w:author="Frederick Roth" w:date="2018-09-27T13:48:00Z">
        <w:r w:rsidR="00580036" w:rsidDel="00F65A2C">
          <w:rPr>
            <w:color w:val="000000"/>
          </w:rPr>
          <w:delText>,</w:delText>
        </w:r>
        <w:r w:rsidR="00FE3363" w:rsidDel="00F65A2C">
          <w:rPr>
            <w:color w:val="000000"/>
          </w:rPr>
          <w:delText xml:space="preserve"> </w:delText>
        </w:r>
      </w:del>
      <w:ins w:id="53" w:author="Frederick Roth" w:date="2018-09-27T13:48:00Z">
        <w:r w:rsidR="00F65A2C">
          <w:rPr>
            <w:color w:val="000000"/>
          </w:rPr>
          <w:t xml:space="preserve"> </w:t>
        </w:r>
      </w:ins>
      <w:del w:id="54" w:author="Frederick Roth" w:date="2018-09-27T13:48:00Z">
        <w:r w:rsidR="00304AD7" w:rsidDel="00F65A2C">
          <w:rPr>
            <w:color w:val="000000"/>
          </w:rPr>
          <w:delText>which</w:delText>
        </w:r>
        <w:r w:rsidR="00A806AF" w:rsidDel="00F65A2C">
          <w:rPr>
            <w:color w:val="000000"/>
          </w:rPr>
          <w:delText xml:space="preserve"> allow</w:delText>
        </w:r>
        <w:r w:rsidR="00580036" w:rsidDel="00F65A2C">
          <w:rPr>
            <w:color w:val="000000"/>
          </w:rPr>
          <w:delText>ed a detailed</w:delText>
        </w:r>
        <w:r w:rsidR="00A806AF" w:rsidDel="00F65A2C">
          <w:rPr>
            <w:color w:val="000000"/>
          </w:rPr>
          <w:delText xml:space="preserve"> </w:delText>
        </w:r>
        <w:r w:rsidR="0035716D" w:rsidDel="00F65A2C">
          <w:rPr>
            <w:color w:val="000000"/>
          </w:rPr>
          <w:delText>e</w:delText>
        </w:r>
        <w:r w:rsidR="004D7BCF" w:rsidDel="00F65A2C">
          <w:rPr>
            <w:color w:val="000000"/>
          </w:rPr>
          <w:delText>valua</w:delText>
        </w:r>
        <w:r w:rsidR="00EA4B70" w:rsidDel="00F65A2C">
          <w:rPr>
            <w:color w:val="000000"/>
          </w:rPr>
          <w:delText>tion</w:delText>
        </w:r>
        <w:r w:rsidR="00A806AF" w:rsidDel="00F65A2C">
          <w:rPr>
            <w:color w:val="000000"/>
          </w:rPr>
          <w:delText xml:space="preserve"> of transporter knockout effects</w:delText>
        </w:r>
        <w:r w:rsidR="000F1335" w:rsidDel="00F65A2C">
          <w:rPr>
            <w:color w:val="000000"/>
          </w:rPr>
          <w:delText xml:space="preserve"> in many</w:delText>
        </w:r>
        <w:r w:rsidR="00BC4835" w:rsidDel="00F65A2C">
          <w:rPr>
            <w:color w:val="000000"/>
          </w:rPr>
          <w:delText xml:space="preserve"> genetic backgrounds</w:delText>
        </w:r>
        <w:r w:rsidR="00EA336E" w:rsidDel="00F65A2C">
          <w:rPr>
            <w:color w:val="000000"/>
          </w:rPr>
          <w:delText xml:space="preserve"> </w:delText>
        </w:r>
      </w:del>
      <w:r w:rsidR="00EA336E">
        <w:rPr>
          <w:color w:val="000000"/>
        </w:rPr>
        <w:t>(Fig. 3A)</w:t>
      </w:r>
      <w:del w:id="55" w:author="Frederick Roth" w:date="2018-09-27T13:49:00Z">
        <w:r w:rsidR="00EA336E" w:rsidDel="00F65A2C">
          <w:rPr>
            <w:color w:val="000000"/>
          </w:rPr>
          <w:delText xml:space="preserve">.  </w:delText>
        </w:r>
        <w:r w:rsidR="00C8180C" w:rsidDel="00F65A2C">
          <w:rPr>
            <w:color w:val="000000"/>
          </w:rPr>
          <w:delText>W</w:delText>
        </w:r>
        <w:r w:rsidR="008345B8" w:rsidDel="00F65A2C">
          <w:rPr>
            <w:color w:val="000000"/>
          </w:rPr>
          <w:delText>e</w:delText>
        </w:r>
        <w:r w:rsidR="00A806AF" w:rsidDel="00F65A2C">
          <w:rPr>
            <w:color w:val="000000"/>
          </w:rPr>
          <w:delText xml:space="preserve"> </w:delText>
        </w:r>
      </w:del>
      <w:ins w:id="56" w:author="Frederick Roth" w:date="2018-09-27T13:49:00Z">
        <w:r w:rsidR="00F65A2C">
          <w:rPr>
            <w:color w:val="000000"/>
          </w:rPr>
          <w:t xml:space="preserve">, we </w:t>
        </w:r>
      </w:ins>
      <w:r w:rsidR="00A5046D">
        <w:rPr>
          <w:color w:val="000000"/>
        </w:rPr>
        <w:t xml:space="preserve">first verified that these fitness landscapes could capture </w:t>
      </w:r>
      <w:del w:id="57" w:author="Frederick Roth" w:date="2018-09-27T13:54:00Z">
        <w:r w:rsidR="00A5046D" w:rsidDel="00F65A2C">
          <w:rPr>
            <w:color w:val="000000"/>
          </w:rPr>
          <w:delText xml:space="preserve">a </w:delText>
        </w:r>
      </w:del>
      <w:r w:rsidR="00A5046D">
        <w:rPr>
          <w:color w:val="000000"/>
        </w:rPr>
        <w:t>previously-</w:t>
      </w:r>
      <w:del w:id="58" w:author="Frederick Roth" w:date="2018-09-27T13:49:00Z">
        <w:r w:rsidR="00A5046D" w:rsidDel="00F65A2C">
          <w:rPr>
            <w:color w:val="000000"/>
          </w:rPr>
          <w:delText xml:space="preserve">known </w:delText>
        </w:r>
      </w:del>
      <w:ins w:id="59" w:author="Frederick Roth" w:date="2018-09-27T13:49:00Z">
        <w:r w:rsidR="00F65A2C">
          <w:rPr>
            <w:color w:val="000000"/>
          </w:rPr>
          <w:t xml:space="preserve">reported </w:t>
        </w:r>
      </w:ins>
      <w:del w:id="60" w:author="Frederick Roth" w:date="2018-09-27T13:49:00Z">
        <w:r w:rsidR="00A5046D" w:rsidDel="00F65A2C">
          <w:rPr>
            <w:color w:val="000000"/>
          </w:rPr>
          <w:delText>s</w:delText>
        </w:r>
        <w:r w:rsidR="00F15649" w:rsidDel="00F65A2C">
          <w:rPr>
            <w:color w:val="000000"/>
          </w:rPr>
          <w:delText xml:space="preserve">urprising </w:delText>
        </w:r>
      </w:del>
      <w:del w:id="61" w:author="Frederick Roth" w:date="2018-09-27T13:54:00Z">
        <w:r w:rsidR="00F15649" w:rsidDel="00F65A2C">
          <w:rPr>
            <w:color w:val="000000"/>
          </w:rPr>
          <w:delText>multi-knockout effect</w:delText>
        </w:r>
        <w:r w:rsidR="00A5046D" w:rsidDel="00F65A2C">
          <w:rPr>
            <w:color w:val="000000"/>
          </w:rPr>
          <w:delText xml:space="preserve"> mediating </w:delText>
        </w:r>
      </w:del>
      <w:ins w:id="62" w:author="Frederick Roth" w:date="2018-09-27T13:54:00Z">
        <w:r w:rsidR="00F65A2C">
          <w:rPr>
            <w:color w:val="000000"/>
          </w:rPr>
          <w:t xml:space="preserve">relationships between ABC transporters and </w:t>
        </w:r>
      </w:ins>
      <w:r w:rsidR="00A5046D">
        <w:rPr>
          <w:color w:val="000000"/>
        </w:rPr>
        <w:t>benomyl resistance.</w:t>
      </w:r>
      <w:r w:rsidR="00580036">
        <w:rPr>
          <w:color w:val="000000"/>
        </w:rPr>
        <w:t xml:space="preserve"> </w:t>
      </w:r>
      <w:ins w:id="63" w:author="Frederick Roth" w:date="2018-09-27T13:54:00Z">
        <w:r w:rsidR="00F65A2C">
          <w:rPr>
            <w:color w:val="000000"/>
          </w:rPr>
          <w:t xml:space="preserve">Our knockout profiles </w:t>
        </w:r>
      </w:ins>
      <w:ins w:id="64" w:author="Frederick Roth" w:date="2018-09-27T13:53:00Z">
        <w:r w:rsidR="00F65A2C">
          <w:rPr>
            <w:color w:val="000000"/>
          </w:rPr>
          <w:t xml:space="preserve">clearly </w:t>
        </w:r>
      </w:ins>
      <w:ins w:id="65" w:author="Frederick Roth" w:date="2018-09-27T13:50:00Z">
        <w:r w:rsidR="00F65A2C">
          <w:rPr>
            <w:color w:val="000000"/>
          </w:rPr>
          <w:t>captur</w:t>
        </w:r>
      </w:ins>
      <w:ins w:id="66" w:author="Frederick Roth" w:date="2018-09-27T13:53:00Z">
        <w:r w:rsidR="00F65A2C">
          <w:rPr>
            <w:color w:val="000000"/>
          </w:rPr>
          <w:t>ed</w:t>
        </w:r>
      </w:ins>
      <w:ins w:id="67" w:author="Frederick Roth" w:date="2018-09-27T13:50:00Z">
        <w:r w:rsidR="00F65A2C">
          <w:rPr>
            <w:color w:val="000000"/>
          </w:rPr>
          <w:t xml:space="preserve"> the sensitivity of </w:t>
        </w:r>
        <w:r w:rsidR="00F65A2C" w:rsidRPr="00F65A2C">
          <w:rPr>
            <w:i/>
            <w:color w:val="000000"/>
            <w:rPrChange w:id="68" w:author="Frederick Roth" w:date="2018-09-27T13:50:00Z">
              <w:rPr>
                <w:color w:val="000000"/>
              </w:rPr>
            </w:rPrChange>
          </w:rPr>
          <w:t>snq2</w:t>
        </w:r>
        <w:r w:rsidR="00F65A2C">
          <w:rPr>
            <w:color w:val="000000"/>
          </w:rPr>
          <w:t>∆ deletions t</w:t>
        </w:r>
      </w:ins>
      <w:ins w:id="69" w:author="Frederick Roth" w:date="2018-09-27T13:51:00Z">
        <w:r w:rsidR="00F65A2C">
          <w:rPr>
            <w:color w:val="000000"/>
          </w:rPr>
          <w:t xml:space="preserve">o </w:t>
        </w:r>
      </w:ins>
      <w:del w:id="70" w:author="Frederick Roth" w:date="2018-09-27T13:50:00Z">
        <w:r w:rsidR="00962F43" w:rsidDel="00F65A2C">
          <w:rPr>
            <w:color w:val="000000"/>
          </w:rPr>
          <w:delText>Specifically, w</w:delText>
        </w:r>
        <w:r w:rsidR="00A806AF" w:rsidDel="00F65A2C">
          <w:rPr>
            <w:color w:val="000000"/>
          </w:rPr>
          <w:delText xml:space="preserve">e </w:delText>
        </w:r>
        <w:r w:rsidR="00962F43" w:rsidDel="00F65A2C">
          <w:rPr>
            <w:color w:val="000000"/>
          </w:rPr>
          <w:delText>investigate</w:delText>
        </w:r>
        <w:r w:rsidR="008345B8" w:rsidDel="00F65A2C">
          <w:rPr>
            <w:color w:val="000000"/>
          </w:rPr>
          <w:delText>d</w:delText>
        </w:r>
        <w:r w:rsidR="00962F43" w:rsidDel="00F65A2C">
          <w:rPr>
            <w:color w:val="000000"/>
          </w:rPr>
          <w:delText xml:space="preserve"> </w:delText>
        </w:r>
        <w:r w:rsidR="007240D2" w:rsidDel="00F65A2C">
          <w:rPr>
            <w:color w:val="000000"/>
          </w:rPr>
          <w:delText>the</w:delText>
        </w:r>
        <w:r w:rsidR="008345B8" w:rsidDel="00F65A2C">
          <w:rPr>
            <w:color w:val="000000"/>
          </w:rPr>
          <w:delText xml:space="preserve"> </w:delText>
        </w:r>
        <w:r w:rsidR="00962F43" w:rsidDel="00F65A2C">
          <w:rPr>
            <w:color w:val="000000"/>
          </w:rPr>
          <w:delText>previously-reported</w:delText>
        </w:r>
        <w:r w:rsidR="00A806AF" w:rsidDel="00F65A2C">
          <w:rPr>
            <w:color w:val="000000"/>
          </w:rPr>
          <w:delText xml:space="preserve"> </w:delText>
        </w:r>
      </w:del>
      <w:del w:id="71" w:author="Frederick Roth" w:date="2018-09-27T13:51:00Z">
        <w:r w:rsidR="00A806AF" w:rsidRPr="00084C6E" w:rsidDel="00F65A2C">
          <w:rPr>
            <w:i/>
            <w:color w:val="000000"/>
          </w:rPr>
          <w:delText>SNQ2</w:delText>
        </w:r>
        <w:r w:rsidR="00A806AF" w:rsidDel="00F65A2C">
          <w:rPr>
            <w:color w:val="000000"/>
          </w:rPr>
          <w:delText xml:space="preserve">-mediated </w:delText>
        </w:r>
      </w:del>
      <w:r w:rsidR="00A806AF">
        <w:rPr>
          <w:color w:val="000000"/>
        </w:rPr>
        <w:t>benomyl</w:t>
      </w:r>
      <w:del w:id="72" w:author="Frederick Roth" w:date="2018-09-27T13:54:00Z">
        <w:r w:rsidR="00A806AF" w:rsidDel="00F65A2C">
          <w:rPr>
            <w:color w:val="000000"/>
          </w:rPr>
          <w:delText xml:space="preserve"> </w:delText>
        </w:r>
      </w:del>
      <w:del w:id="73" w:author="Frederick Roth" w:date="2018-09-27T13:51:00Z">
        <w:r w:rsidR="00A806AF" w:rsidDel="00F65A2C">
          <w:rPr>
            <w:color w:val="000000"/>
          </w:rPr>
          <w:delText>sensitivity</w:delText>
        </w:r>
      </w:del>
      <w:ins w:id="74" w:author="Frederick Roth" w:date="2018-09-27T13:54:00Z">
        <w:r w:rsidR="00F65A2C">
          <w:rPr>
            <w:color w:val="000000"/>
          </w:rPr>
          <w:t xml:space="preserve"> (Fig. 3A</w:t>
        </w:r>
      </w:ins>
      <w:ins w:id="75" w:author="Frederick Roth" w:date="2018-09-27T14:58:00Z">
        <w:r w:rsidR="004305E3">
          <w:rPr>
            <w:color w:val="000000"/>
          </w:rPr>
          <w:t xml:space="preserve"> </w:t>
        </w:r>
        <w:r w:rsidR="004305E3" w:rsidRPr="00EF1DF6">
          <w:rPr>
            <w:color w:val="000000"/>
            <w:highlight w:val="yellow"/>
            <w:rPrChange w:id="76" w:author="Frederick Roth" w:date="2018-09-27T15:45:00Z">
              <w:rPr>
                <w:color w:val="000000"/>
              </w:rPr>
            </w:rPrChange>
          </w:rPr>
          <w:t>left</w:t>
        </w:r>
        <w:r w:rsidR="004305E3">
          <w:rPr>
            <w:color w:val="000000"/>
          </w:rPr>
          <w:t xml:space="preserve"> panel;</w:t>
        </w:r>
      </w:ins>
      <w:ins w:id="77" w:author="Frederick Roth" w:date="2018-09-27T13:54:00Z">
        <w:r w:rsidR="00F65A2C">
          <w:rPr>
            <w:color w:val="000000"/>
          </w:rPr>
          <w:t xml:space="preserve"> </w:t>
        </w:r>
        <w:r w:rsidR="00F65A2C" w:rsidRPr="00AC7F48">
          <w:rPr>
            <w:i/>
            <w:color w:val="000000"/>
          </w:rPr>
          <w:t>p</w:t>
        </w:r>
        <w:r w:rsidR="00F65A2C">
          <w:rPr>
            <w:color w:val="000000"/>
          </w:rPr>
          <w:t xml:space="preserve"> &lt; XX; Wilcoxon rank sum test</w:t>
        </w:r>
        <w:r w:rsidR="00F65A2C" w:rsidRPr="00E56441">
          <w:rPr>
            <w:color w:val="000000"/>
          </w:rPr>
          <w:t>)</w:t>
        </w:r>
        <w:r w:rsidR="00F65A2C">
          <w:rPr>
            <w:color w:val="000000"/>
          </w:rPr>
          <w:t xml:space="preserve">, which was </w:t>
        </w:r>
      </w:ins>
      <w:ins w:id="78" w:author="Frederick Roth" w:date="2018-09-27T13:51:00Z">
        <w:r w:rsidR="00F65A2C">
          <w:rPr>
            <w:color w:val="000000"/>
          </w:rPr>
          <w:t xml:space="preserve">expected </w:t>
        </w:r>
      </w:ins>
      <w:ins w:id="79" w:author="Frederick Roth" w:date="2018-09-27T13:54:00Z">
        <w:r w:rsidR="00F65A2C">
          <w:rPr>
            <w:color w:val="000000"/>
          </w:rPr>
          <w:t xml:space="preserve">given that </w:t>
        </w:r>
      </w:ins>
      <w:ins w:id="80" w:author="Frederick Roth" w:date="2018-09-27T13:51:00Z">
        <w:r w:rsidR="00F65A2C" w:rsidRPr="00F65A2C">
          <w:rPr>
            <w:i/>
            <w:color w:val="000000"/>
            <w:rPrChange w:id="81" w:author="Frederick Roth" w:date="2018-09-27T13:51:00Z">
              <w:rPr>
                <w:color w:val="000000"/>
              </w:rPr>
            </w:rPrChange>
          </w:rPr>
          <w:t>SNQ2</w:t>
        </w:r>
        <w:r w:rsidR="00F65A2C">
          <w:rPr>
            <w:i/>
            <w:color w:val="000000"/>
          </w:rPr>
          <w:t xml:space="preserve"> </w:t>
        </w:r>
      </w:ins>
      <w:ins w:id="82" w:author="Frederick Roth" w:date="2018-09-27T13:54:00Z">
        <w:r w:rsidR="00F65A2C">
          <w:rPr>
            <w:color w:val="000000"/>
          </w:rPr>
          <w:t xml:space="preserve">is </w:t>
        </w:r>
      </w:ins>
      <w:ins w:id="83" w:author="Frederick Roth" w:date="2018-09-27T13:51:00Z">
        <w:r w:rsidR="00F65A2C">
          <w:rPr>
            <w:color w:val="000000"/>
          </w:rPr>
          <w:t>known to be the primary efflux pump for benomyl [cite</w:t>
        </w:r>
      </w:ins>
      <w:del w:id="84" w:author="Frederick Roth" w:date="2018-09-27T13:54:00Z">
        <w:r w:rsidR="00A806AF" w:rsidDel="00F65A2C">
          <w:rPr>
            <w:color w:val="000000"/>
          </w:rPr>
          <w:delText xml:space="preserve">, </w:delText>
        </w:r>
      </w:del>
      <w:ins w:id="85" w:author="Frederick Roth" w:date="2018-09-27T13:54:00Z">
        <w:r w:rsidR="00F65A2C">
          <w:rPr>
            <w:color w:val="000000"/>
          </w:rPr>
          <w:t xml:space="preserve">].  </w:t>
        </w:r>
      </w:ins>
      <w:ins w:id="86" w:author="Frederick Roth" w:date="2018-09-27T13:55:00Z">
        <w:r w:rsidR="00F65A2C">
          <w:rPr>
            <w:color w:val="000000"/>
          </w:rPr>
          <w:t>W</w:t>
        </w:r>
      </w:ins>
      <w:ins w:id="87" w:author="Frederick Roth" w:date="2018-09-27T13:52:00Z">
        <w:r w:rsidR="00F65A2C">
          <w:rPr>
            <w:color w:val="000000"/>
          </w:rPr>
          <w:t xml:space="preserve">e also observed the </w:t>
        </w:r>
      </w:ins>
      <w:del w:id="88" w:author="Frederick Roth" w:date="2018-09-27T13:52:00Z">
        <w:r w:rsidR="00A806AF" w:rsidDel="00F65A2C">
          <w:rPr>
            <w:color w:val="000000"/>
          </w:rPr>
          <w:delText xml:space="preserve">and </w:delText>
        </w:r>
      </w:del>
      <w:ins w:id="89" w:author="Frederick Roth" w:date="2018-09-27T13:52:00Z">
        <w:r w:rsidR="00F65A2C">
          <w:rPr>
            <w:color w:val="000000"/>
          </w:rPr>
          <w:t>previously-reported</w:t>
        </w:r>
      </w:ins>
      <w:ins w:id="90" w:author="Frederick Roth" w:date="2018-09-27T13:55:00Z">
        <w:r w:rsidR="00F65A2C">
          <w:rPr>
            <w:color w:val="000000"/>
          </w:rPr>
          <w:t xml:space="preserve"> </w:t>
        </w:r>
      </w:ins>
      <w:ins w:id="91" w:author="Frederick Roth" w:date="2018-09-27T13:52:00Z">
        <w:r w:rsidR="00F65A2C">
          <w:rPr>
            <w:color w:val="000000"/>
          </w:rPr>
          <w:t>phenomen</w:t>
        </w:r>
      </w:ins>
      <w:ins w:id="92" w:author="Frederick Roth" w:date="2018-09-27T13:56:00Z">
        <w:r w:rsidR="00F65A2C">
          <w:rPr>
            <w:color w:val="000000"/>
          </w:rPr>
          <w:t>a</w:t>
        </w:r>
      </w:ins>
      <w:ins w:id="93" w:author="Frederick Roth" w:date="2018-09-27T13:52:00Z">
        <w:r w:rsidR="00F65A2C">
          <w:rPr>
            <w:color w:val="000000"/>
          </w:rPr>
          <w:t xml:space="preserve"> </w:t>
        </w:r>
      </w:ins>
      <w:ins w:id="94" w:author="Frederick Roth" w:date="2018-09-27T13:55:00Z">
        <w:r w:rsidR="00F65A2C">
          <w:rPr>
            <w:color w:val="000000"/>
          </w:rPr>
          <w:t xml:space="preserve">that </w:t>
        </w:r>
      </w:ins>
      <w:del w:id="95" w:author="Frederick Roth" w:date="2018-09-27T13:52:00Z">
        <w:r w:rsidR="00A806AF" w:rsidRPr="00233F15" w:rsidDel="00F65A2C">
          <w:rPr>
            <w:color w:val="000000"/>
          </w:rPr>
          <w:delText xml:space="preserve">‘compensatory activation’ of </w:delText>
        </w:r>
      </w:del>
      <w:del w:id="96" w:author="Frederick Roth" w:date="2018-09-27T13:55:00Z">
        <w:r w:rsidR="00A806AF" w:rsidRPr="00233F15" w:rsidDel="00F65A2C">
          <w:rPr>
            <w:color w:val="000000"/>
          </w:rPr>
          <w:delText>Snq2</w:delText>
        </w:r>
      </w:del>
      <w:ins w:id="97" w:author="Frederick Roth" w:date="2018-09-27T13:53:00Z">
        <w:r w:rsidR="00F65A2C">
          <w:rPr>
            <w:color w:val="000000"/>
          </w:rPr>
          <w:t xml:space="preserve">benomyl resistance </w:t>
        </w:r>
      </w:ins>
      <w:ins w:id="98" w:author="Frederick Roth" w:date="2018-09-27T13:56:00Z">
        <w:r w:rsidR="00F65A2C">
          <w:rPr>
            <w:color w:val="000000"/>
          </w:rPr>
          <w:t xml:space="preserve">increased </w:t>
        </w:r>
      </w:ins>
      <w:ins w:id="99" w:author="Frederick Roth" w:date="2018-09-27T13:59:00Z">
        <w:r w:rsidR="007D692E">
          <w:rPr>
            <w:color w:val="000000"/>
          </w:rPr>
          <w:t xml:space="preserve">in </w:t>
        </w:r>
      </w:ins>
      <w:del w:id="100" w:author="Frederick Roth" w:date="2018-09-27T13:53:00Z">
        <w:r w:rsidR="00A806AF" w:rsidRPr="007D692E" w:rsidDel="00F65A2C">
          <w:rPr>
            <w:i/>
            <w:color w:val="000000"/>
            <w:rPrChange w:id="101" w:author="Frederick Roth" w:date="2018-09-27T13:59:00Z">
              <w:rPr>
                <w:color w:val="000000"/>
              </w:rPr>
            </w:rPrChange>
          </w:rPr>
          <w:delText xml:space="preserve"> </w:delText>
        </w:r>
        <w:r w:rsidR="00A35823" w:rsidRPr="007D692E" w:rsidDel="00F65A2C">
          <w:rPr>
            <w:i/>
            <w:color w:val="000000"/>
            <w:rPrChange w:id="102" w:author="Frederick Roth" w:date="2018-09-27T13:59:00Z">
              <w:rPr>
                <w:color w:val="000000"/>
              </w:rPr>
            </w:rPrChange>
          </w:rPr>
          <w:delText>when</w:delText>
        </w:r>
        <w:r w:rsidR="00A806AF" w:rsidRPr="007D692E" w:rsidDel="00F65A2C">
          <w:rPr>
            <w:i/>
            <w:color w:val="000000"/>
            <w:rPrChange w:id="103" w:author="Frederick Roth" w:date="2018-09-27T13:59:00Z">
              <w:rPr>
                <w:color w:val="000000"/>
              </w:rPr>
            </w:rPrChange>
          </w:rPr>
          <w:delText xml:space="preserve"> </w:delText>
        </w:r>
      </w:del>
      <w:del w:id="104" w:author="Frederick Roth" w:date="2018-09-27T13:59:00Z">
        <w:r w:rsidR="00A806AF" w:rsidRPr="00B4040E" w:rsidDel="007D692E">
          <w:rPr>
            <w:i/>
            <w:color w:val="000000"/>
          </w:rPr>
          <w:delText>PDR</w:delText>
        </w:r>
      </w:del>
      <w:ins w:id="105" w:author="Frederick Roth" w:date="2018-09-27T13:59:00Z">
        <w:r w:rsidR="007D692E">
          <w:rPr>
            <w:i/>
            <w:color w:val="000000"/>
          </w:rPr>
          <w:t>pdr</w:t>
        </w:r>
      </w:ins>
      <w:r w:rsidR="00A806AF" w:rsidRPr="00B4040E">
        <w:rPr>
          <w:i/>
          <w:color w:val="000000"/>
        </w:rPr>
        <w:t>5</w:t>
      </w:r>
      <w:ins w:id="106" w:author="Frederick Roth" w:date="2018-09-27T13:59:00Z">
        <w:r w:rsidR="007D692E">
          <w:rPr>
            <w:i/>
            <w:color w:val="000000"/>
          </w:rPr>
          <w:t xml:space="preserve">∆ </w:t>
        </w:r>
        <w:r w:rsidR="007D692E">
          <w:rPr>
            <w:color w:val="000000"/>
          </w:rPr>
          <w:t>knockouts</w:t>
        </w:r>
      </w:ins>
      <w:ins w:id="107" w:author="Frederick Roth" w:date="2018-09-27T14:00:00Z">
        <w:r w:rsidR="007D692E">
          <w:rPr>
            <w:color w:val="000000"/>
          </w:rPr>
          <w:t xml:space="preserve"> (</w:t>
        </w:r>
      </w:ins>
      <w:ins w:id="108" w:author="Frederick Roth" w:date="2018-09-27T14:01:00Z">
        <w:r w:rsidR="007D692E">
          <w:rPr>
            <w:color w:val="000000"/>
          </w:rPr>
          <w:t>[</w:t>
        </w:r>
        <w:r w:rsidR="007D692E" w:rsidRPr="007D692E">
          <w:rPr>
            <w:color w:val="000000"/>
            <w:highlight w:val="yellow"/>
            <w:rPrChange w:id="109" w:author="Frederick Roth" w:date="2018-09-27T14:01:00Z">
              <w:rPr>
                <w:color w:val="000000"/>
              </w:rPr>
            </w:rPrChange>
          </w:rPr>
          <w:t>effect size</w:t>
        </w:r>
        <w:r w:rsidR="007D692E">
          <w:rPr>
            <w:color w:val="000000"/>
          </w:rPr>
          <w:t>]</w:t>
        </w:r>
      </w:ins>
      <w:ins w:id="110" w:author="Frederick Roth" w:date="2018-09-27T14:00:00Z">
        <w:r w:rsidR="007D692E">
          <w:rPr>
            <w:color w:val="000000"/>
          </w:rPr>
          <w:t>;</w:t>
        </w:r>
      </w:ins>
      <w:ins w:id="111" w:author="Frederick Roth" w:date="2018-09-27T14:01:00Z">
        <w:r w:rsidR="007D692E">
          <w:rPr>
            <w:color w:val="000000"/>
          </w:rPr>
          <w:t xml:space="preserve"> </w:t>
        </w:r>
      </w:ins>
      <w:ins w:id="112" w:author="Frederick Roth" w:date="2018-09-27T14:00:00Z">
        <w:r w:rsidR="007D692E">
          <w:rPr>
            <w:color w:val="000000"/>
          </w:rPr>
          <w:t>p &lt; XX)</w:t>
        </w:r>
      </w:ins>
      <w:ins w:id="113" w:author="Frederick Roth" w:date="2018-09-27T13:53:00Z">
        <w:r w:rsidR="00F65A2C">
          <w:rPr>
            <w:color w:val="000000"/>
          </w:rPr>
          <w:t xml:space="preserve">, </w:t>
        </w:r>
      </w:ins>
      <w:ins w:id="114" w:author="Frederick Roth" w:date="2018-09-27T13:59:00Z">
        <w:r w:rsidR="007D692E">
          <w:rPr>
            <w:color w:val="000000"/>
          </w:rPr>
          <w:t xml:space="preserve">that a </w:t>
        </w:r>
        <w:r w:rsidR="007D692E">
          <w:rPr>
            <w:i/>
            <w:color w:val="000000"/>
          </w:rPr>
          <w:t>pdr</w:t>
        </w:r>
        <w:r w:rsidR="007D692E" w:rsidRPr="00DD2A79">
          <w:rPr>
            <w:i/>
            <w:color w:val="000000"/>
          </w:rPr>
          <w:t>5</w:t>
        </w:r>
        <w:r w:rsidR="007D692E">
          <w:rPr>
            <w:i/>
            <w:color w:val="000000"/>
          </w:rPr>
          <w:t>∆ yor1∆</w:t>
        </w:r>
      </w:ins>
      <w:ins w:id="115" w:author="Frederick Roth" w:date="2018-09-27T14:00:00Z">
        <w:r w:rsidR="007D692E">
          <w:rPr>
            <w:color w:val="000000"/>
          </w:rPr>
          <w:t xml:space="preserve"> </w:t>
        </w:r>
      </w:ins>
      <w:ins w:id="116" w:author="Frederick Roth" w:date="2018-09-27T13:59:00Z">
        <w:r w:rsidR="007D692E">
          <w:rPr>
            <w:color w:val="000000"/>
          </w:rPr>
          <w:t xml:space="preserve">double-mutant </w:t>
        </w:r>
      </w:ins>
      <w:ins w:id="117" w:author="Frederick Roth" w:date="2018-09-27T14:00:00Z">
        <w:r w:rsidR="007D692E">
          <w:rPr>
            <w:color w:val="000000"/>
          </w:rPr>
          <w:t xml:space="preserve">has </w:t>
        </w:r>
      </w:ins>
      <w:ins w:id="118" w:author="Frederick Roth" w:date="2018-09-27T13:59:00Z">
        <w:r w:rsidR="007D692E">
          <w:rPr>
            <w:color w:val="000000"/>
          </w:rPr>
          <w:t xml:space="preserve">further </w:t>
        </w:r>
      </w:ins>
      <w:ins w:id="119" w:author="Frederick Roth" w:date="2018-09-27T14:00:00Z">
        <w:r w:rsidR="007D692E">
          <w:rPr>
            <w:color w:val="000000"/>
          </w:rPr>
          <w:t xml:space="preserve">benomyl </w:t>
        </w:r>
      </w:ins>
      <w:ins w:id="120" w:author="Frederick Roth" w:date="2018-09-27T13:59:00Z">
        <w:r w:rsidR="007D692E">
          <w:rPr>
            <w:color w:val="000000"/>
          </w:rPr>
          <w:t>resistance</w:t>
        </w:r>
      </w:ins>
      <w:ins w:id="121" w:author="Frederick Roth" w:date="2018-09-27T14:02:00Z">
        <w:r w:rsidR="007D692E">
          <w:rPr>
            <w:color w:val="000000"/>
          </w:rPr>
          <w:t xml:space="preserve"> ([</w:t>
        </w:r>
        <w:r w:rsidR="007D692E" w:rsidRPr="00DD2A79">
          <w:rPr>
            <w:color w:val="000000"/>
            <w:highlight w:val="yellow"/>
          </w:rPr>
          <w:t>effect size</w:t>
        </w:r>
        <w:r w:rsidR="007D692E">
          <w:rPr>
            <w:color w:val="000000"/>
          </w:rPr>
          <w:t>]; p &lt; XX)</w:t>
        </w:r>
      </w:ins>
      <w:del w:id="122" w:author="Frederick Roth" w:date="2018-09-27T13:53:00Z">
        <w:r w:rsidR="00A806AF" w:rsidRPr="00233F15" w:rsidDel="00F65A2C">
          <w:rPr>
            <w:color w:val="000000"/>
          </w:rPr>
          <w:delText xml:space="preserve"> and</w:delText>
        </w:r>
        <w:r w:rsidR="00A35823" w:rsidDel="00F65A2C">
          <w:rPr>
            <w:color w:val="000000"/>
          </w:rPr>
          <w:delText>/or</w:delText>
        </w:r>
        <w:r w:rsidR="00A806AF" w:rsidRPr="00233F15" w:rsidDel="00F65A2C">
          <w:rPr>
            <w:color w:val="000000"/>
          </w:rPr>
          <w:delText xml:space="preserve"> </w:delText>
        </w:r>
      </w:del>
      <w:del w:id="123" w:author="Frederick Roth" w:date="2018-09-27T14:00:00Z">
        <w:r w:rsidR="00A806AF" w:rsidRPr="004E4A74" w:rsidDel="007D692E">
          <w:rPr>
            <w:i/>
            <w:color w:val="000000"/>
          </w:rPr>
          <w:delText>YOR1</w:delText>
        </w:r>
      </w:del>
      <w:del w:id="124" w:author="Frederick Roth" w:date="2018-09-27T13:56:00Z">
        <w:r w:rsidR="00A35823" w:rsidDel="00F65A2C">
          <w:rPr>
            <w:i/>
            <w:color w:val="000000"/>
          </w:rPr>
          <w:delText xml:space="preserve"> </w:delText>
        </w:r>
        <w:r w:rsidR="00A35823" w:rsidRPr="00A35823" w:rsidDel="00F65A2C">
          <w:rPr>
            <w:color w:val="000000"/>
          </w:rPr>
          <w:delText>a</w:delText>
        </w:r>
      </w:del>
      <w:del w:id="125" w:author="Frederick Roth" w:date="2018-09-27T14:00:00Z">
        <w:r w:rsidR="00A35823" w:rsidRPr="00A35823" w:rsidDel="007D692E">
          <w:rPr>
            <w:color w:val="000000"/>
          </w:rPr>
          <w:delText>re disrupted</w:delText>
        </w:r>
      </w:del>
      <w:ins w:id="126" w:author="Frederick Roth" w:date="2018-09-27T13:56:00Z">
        <w:r w:rsidR="00F65A2C">
          <w:rPr>
            <w:color w:val="000000"/>
          </w:rPr>
          <w:t xml:space="preserve">, and that </w:t>
        </w:r>
      </w:ins>
      <w:ins w:id="127" w:author="Frederick Roth" w:date="2018-09-27T13:57:00Z">
        <w:r w:rsidR="007D692E">
          <w:rPr>
            <w:color w:val="000000"/>
          </w:rPr>
          <w:t xml:space="preserve">these </w:t>
        </w:r>
      </w:ins>
      <w:ins w:id="128" w:author="Frederick Roth" w:date="2018-09-27T13:56:00Z">
        <w:r w:rsidR="00F65A2C">
          <w:rPr>
            <w:color w:val="000000"/>
          </w:rPr>
          <w:t>increase</w:t>
        </w:r>
      </w:ins>
      <w:ins w:id="129" w:author="Frederick Roth" w:date="2018-09-27T13:57:00Z">
        <w:r w:rsidR="007D692E">
          <w:rPr>
            <w:color w:val="000000"/>
          </w:rPr>
          <w:t>s</w:t>
        </w:r>
      </w:ins>
      <w:ins w:id="130" w:author="Frederick Roth" w:date="2018-09-27T13:56:00Z">
        <w:r w:rsidR="00F65A2C">
          <w:rPr>
            <w:color w:val="000000"/>
          </w:rPr>
          <w:t xml:space="preserve"> </w:t>
        </w:r>
      </w:ins>
      <w:ins w:id="131" w:author="Frederick Roth" w:date="2018-09-27T13:57:00Z">
        <w:r w:rsidR="007D692E">
          <w:rPr>
            <w:color w:val="000000"/>
          </w:rPr>
          <w:t xml:space="preserve">were </w:t>
        </w:r>
      </w:ins>
      <w:ins w:id="132" w:author="Frederick Roth" w:date="2018-09-27T13:56:00Z">
        <w:r w:rsidR="00F65A2C">
          <w:rPr>
            <w:color w:val="000000"/>
          </w:rPr>
          <w:t xml:space="preserve">dependent on the presence of </w:t>
        </w:r>
        <w:r w:rsidR="00F65A2C" w:rsidRPr="00F65A2C">
          <w:rPr>
            <w:i/>
            <w:color w:val="000000"/>
            <w:rPrChange w:id="133" w:author="Frederick Roth" w:date="2018-09-27T13:56:00Z">
              <w:rPr>
                <w:color w:val="000000"/>
              </w:rPr>
            </w:rPrChange>
          </w:rPr>
          <w:t>SNQ2</w:t>
        </w:r>
        <w:r w:rsidR="00F65A2C">
          <w:rPr>
            <w:color w:val="000000"/>
          </w:rPr>
          <w:t xml:space="preserve"> </w:t>
        </w:r>
      </w:ins>
      <w:r w:rsidR="008345B8">
        <w:rPr>
          <w:i/>
          <w:color w:val="000000"/>
        </w:rPr>
        <w:fldChar w:fldCharType="begin" w:fldLock="1"/>
      </w:r>
      <w:r w:rsidR="00E02FA1">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27&lt;/sup&gt;","plainTextFormattedCitation":"27","previouslyFormattedCitation":"&lt;sup&gt;27&lt;/sup&gt;"},"properties":{"noteIndex":0},"schema":"https://github.com/citation-style-language/schema/raw/master/csl-citation.json"}</w:instrText>
      </w:r>
      <w:r w:rsidR="008345B8">
        <w:rPr>
          <w:i/>
          <w:color w:val="000000"/>
        </w:rPr>
        <w:fldChar w:fldCharType="separate"/>
      </w:r>
      <w:r w:rsidR="000C01B2" w:rsidRPr="000C01B2">
        <w:rPr>
          <w:noProof/>
          <w:color w:val="000000"/>
          <w:vertAlign w:val="superscript"/>
        </w:rPr>
        <w:t>27</w:t>
      </w:r>
      <w:r w:rsidR="008345B8">
        <w:rPr>
          <w:i/>
          <w:color w:val="000000"/>
        </w:rPr>
        <w:fldChar w:fldCharType="end"/>
      </w:r>
      <w:ins w:id="134" w:author="Frederick Roth" w:date="2018-09-27T14:00:00Z">
        <w:r w:rsidR="007D692E">
          <w:rPr>
            <w:color w:val="000000"/>
          </w:rPr>
          <w:t>[</w:t>
        </w:r>
        <w:r w:rsidR="007D692E" w:rsidRPr="00EF1DF6">
          <w:rPr>
            <w:color w:val="000000"/>
            <w:highlight w:val="yellow"/>
            <w:rPrChange w:id="135" w:author="Frederick Roth" w:date="2018-09-27T15:45:00Z">
              <w:rPr>
                <w:color w:val="000000"/>
              </w:rPr>
            </w:rPrChange>
          </w:rPr>
          <w:t>fix cite</w:t>
        </w:r>
        <w:r w:rsidR="007D692E">
          <w:rPr>
            <w:color w:val="000000"/>
          </w:rPr>
          <w:t>]</w:t>
        </w:r>
      </w:ins>
      <w:ins w:id="136" w:author="Frederick Roth" w:date="2018-09-27T14:02:00Z">
        <w:r w:rsidR="007D692E">
          <w:rPr>
            <w:color w:val="000000"/>
          </w:rPr>
          <w:t xml:space="preserve"> (</w:t>
        </w:r>
      </w:ins>
      <w:ins w:id="137" w:author="Frederick Roth" w:date="2018-09-27T14:06:00Z">
        <w:r w:rsidR="007D692E">
          <w:rPr>
            <w:color w:val="000000"/>
          </w:rPr>
          <w:t>[</w:t>
        </w:r>
        <w:r w:rsidR="007D692E" w:rsidRPr="007D692E">
          <w:rPr>
            <w:color w:val="000000"/>
            <w:highlight w:val="yellow"/>
            <w:rPrChange w:id="138" w:author="Frederick Roth" w:date="2018-09-27T14:06:00Z">
              <w:rPr>
                <w:color w:val="000000"/>
              </w:rPr>
            </w:rPrChange>
          </w:rPr>
          <w:t xml:space="preserve">compare </w:t>
        </w:r>
      </w:ins>
      <w:ins w:id="139" w:author="Frederick Roth" w:date="2018-09-27T14:21:00Z">
        <w:r w:rsidR="00BC5B1F">
          <w:rPr>
            <w:color w:val="000000"/>
            <w:highlight w:val="yellow"/>
          </w:rPr>
          <w:t xml:space="preserve">pdr5 </w:t>
        </w:r>
      </w:ins>
      <w:ins w:id="140" w:author="Frederick Roth" w:date="2018-09-27T14:06:00Z">
        <w:r w:rsidR="007D692E" w:rsidRPr="007D692E">
          <w:rPr>
            <w:color w:val="000000"/>
            <w:highlight w:val="yellow"/>
            <w:rPrChange w:id="141" w:author="Frederick Roth" w:date="2018-09-27T14:06:00Z">
              <w:rPr>
                <w:color w:val="000000"/>
              </w:rPr>
            </w:rPrChange>
          </w:rPr>
          <w:t>effect in the presence and absence of SNQ2</w:t>
        </w:r>
      </w:ins>
      <w:ins w:id="142" w:author="Frederick Roth" w:date="2018-09-27T14:21:00Z">
        <w:r w:rsidR="00BC5B1F">
          <w:rPr>
            <w:color w:val="000000"/>
            <w:highlight w:val="yellow"/>
          </w:rPr>
          <w:t xml:space="preserve"> AND </w:t>
        </w:r>
        <w:r w:rsidR="00BC5B1F" w:rsidRPr="00DD2A79">
          <w:rPr>
            <w:color w:val="000000"/>
            <w:highlight w:val="yellow"/>
          </w:rPr>
          <w:t xml:space="preserve">compare </w:t>
        </w:r>
        <w:r w:rsidR="00BC5B1F">
          <w:rPr>
            <w:color w:val="000000"/>
            <w:highlight w:val="yellow"/>
          </w:rPr>
          <w:t xml:space="preserve">pdr5 yor1 </w:t>
        </w:r>
        <w:r w:rsidR="00BC5B1F" w:rsidRPr="00DD2A79">
          <w:rPr>
            <w:color w:val="000000"/>
            <w:highlight w:val="yellow"/>
          </w:rPr>
          <w:t>effect in the presence and absence of SNQ2</w:t>
        </w:r>
      </w:ins>
      <w:ins w:id="143" w:author="Frederick Roth" w:date="2018-09-27T14:06:00Z">
        <w:r w:rsidR="007D692E">
          <w:rPr>
            <w:color w:val="000000"/>
          </w:rPr>
          <w:t>]</w:t>
        </w:r>
      </w:ins>
      <w:ins w:id="144" w:author="Frederick Roth" w:date="2018-09-27T14:02:00Z">
        <w:r w:rsidR="007D692E">
          <w:rPr>
            <w:color w:val="000000"/>
          </w:rPr>
          <w:t>[</w:t>
        </w:r>
        <w:r w:rsidR="007D692E" w:rsidRPr="00DD2A79">
          <w:rPr>
            <w:color w:val="000000"/>
            <w:highlight w:val="yellow"/>
          </w:rPr>
          <w:t>effect size</w:t>
        </w:r>
        <w:r w:rsidR="007D692E">
          <w:rPr>
            <w:color w:val="000000"/>
          </w:rPr>
          <w:t>]; p &lt; XX; Fig. 3A</w:t>
        </w:r>
      </w:ins>
      <w:ins w:id="145" w:author="Frederick Roth" w:date="2018-09-27T14:58:00Z">
        <w:r w:rsidR="004305E3">
          <w:rPr>
            <w:color w:val="000000"/>
          </w:rPr>
          <w:t xml:space="preserve"> </w:t>
        </w:r>
        <w:r w:rsidR="004305E3" w:rsidRPr="00EF1DF6">
          <w:rPr>
            <w:color w:val="000000"/>
            <w:highlight w:val="yellow"/>
            <w:rPrChange w:id="146" w:author="Frederick Roth" w:date="2018-09-27T15:45:00Z">
              <w:rPr>
                <w:color w:val="000000"/>
              </w:rPr>
            </w:rPrChange>
          </w:rPr>
          <w:t>left</w:t>
        </w:r>
        <w:r w:rsidR="004305E3">
          <w:rPr>
            <w:color w:val="000000"/>
          </w:rPr>
          <w:t xml:space="preserve"> panel</w:t>
        </w:r>
      </w:ins>
      <w:ins w:id="147" w:author="Frederick Roth" w:date="2018-09-27T14:02:00Z">
        <w:r w:rsidR="007D692E">
          <w:rPr>
            <w:color w:val="000000"/>
          </w:rPr>
          <w:t>)</w:t>
        </w:r>
      </w:ins>
      <w:r w:rsidR="00A806AF" w:rsidRPr="00233F15">
        <w:rPr>
          <w:color w:val="000000"/>
        </w:rPr>
        <w:t xml:space="preserve">. </w:t>
      </w:r>
      <w:ins w:id="148" w:author="Frederick Roth" w:date="2018-09-27T14:09:00Z">
        <w:r w:rsidR="00B4040E">
          <w:rPr>
            <w:color w:val="000000"/>
          </w:rPr>
          <w:t xml:space="preserve"> </w:t>
        </w:r>
      </w:ins>
      <w:ins w:id="149" w:author="Frederick Roth" w:date="2018-09-27T14:18:00Z">
        <w:r w:rsidR="00BC5B1F">
          <w:rPr>
            <w:color w:val="000000"/>
          </w:rPr>
          <w:t>W</w:t>
        </w:r>
      </w:ins>
      <w:ins w:id="150" w:author="Frederick Roth" w:date="2018-09-27T14:16:00Z">
        <w:r w:rsidR="00B4040E">
          <w:rPr>
            <w:color w:val="000000"/>
          </w:rPr>
          <w:t xml:space="preserve">e </w:t>
        </w:r>
      </w:ins>
      <w:ins w:id="151" w:author="Frederick Roth" w:date="2018-09-27T14:15:00Z">
        <w:r w:rsidR="00B4040E">
          <w:rPr>
            <w:color w:val="000000"/>
          </w:rPr>
          <w:t xml:space="preserve">did not observe </w:t>
        </w:r>
      </w:ins>
      <w:ins w:id="152" w:author="Frederick Roth" w:date="2018-09-27T14:13:00Z">
        <w:r w:rsidR="00B4040E">
          <w:rPr>
            <w:color w:val="000000"/>
          </w:rPr>
          <w:t xml:space="preserve">that </w:t>
        </w:r>
        <w:r w:rsidR="00B4040E">
          <w:rPr>
            <w:i/>
            <w:color w:val="000000"/>
          </w:rPr>
          <w:t>yor1∆</w:t>
        </w:r>
        <w:r w:rsidR="00B4040E">
          <w:rPr>
            <w:color w:val="000000"/>
          </w:rPr>
          <w:t xml:space="preserve"> alone </w:t>
        </w:r>
      </w:ins>
      <w:ins w:id="153" w:author="Frederick Roth" w:date="2018-09-27T14:15:00Z">
        <w:r w:rsidR="00B4040E">
          <w:rPr>
            <w:color w:val="000000"/>
          </w:rPr>
          <w:t xml:space="preserve">can </w:t>
        </w:r>
      </w:ins>
      <w:ins w:id="154" w:author="Frederick Roth" w:date="2018-09-27T14:13:00Z">
        <w:r w:rsidR="00B4040E">
          <w:rPr>
            <w:color w:val="000000"/>
          </w:rPr>
          <w:t>confer benomyl resistance</w:t>
        </w:r>
      </w:ins>
      <w:ins w:id="155" w:author="Frederick Roth" w:date="2018-09-27T14:19:00Z">
        <w:r w:rsidR="00BC5B1F">
          <w:rPr>
            <w:color w:val="000000"/>
          </w:rPr>
          <w:t xml:space="preserve"> </w:t>
        </w:r>
        <w:r w:rsidR="00BC5B1F" w:rsidRPr="00DD2A79">
          <w:rPr>
            <w:color w:val="000000"/>
            <w:highlight w:val="yellow"/>
          </w:rPr>
          <w:t xml:space="preserve">(p </w:t>
        </w:r>
        <w:r w:rsidR="00BC5B1F">
          <w:rPr>
            <w:color w:val="000000"/>
            <w:highlight w:val="yellow"/>
          </w:rPr>
          <w:t>=</w:t>
        </w:r>
        <w:r w:rsidR="00BC5B1F" w:rsidRPr="00DD2A79">
          <w:rPr>
            <w:color w:val="000000"/>
            <w:highlight w:val="yellow"/>
          </w:rPr>
          <w:t xml:space="preserve"> XX)</w:t>
        </w:r>
      </w:ins>
      <w:ins w:id="156" w:author="Frederick Roth" w:date="2018-09-27T14:13:00Z">
        <w:r w:rsidR="00B4040E">
          <w:rPr>
            <w:color w:val="000000"/>
          </w:rPr>
          <w:t xml:space="preserve">, </w:t>
        </w:r>
      </w:ins>
      <w:ins w:id="157" w:author="Frederick Roth" w:date="2018-09-27T14:18:00Z">
        <w:r w:rsidR="00BC5B1F">
          <w:rPr>
            <w:color w:val="000000"/>
          </w:rPr>
          <w:t xml:space="preserve">a </w:t>
        </w:r>
      </w:ins>
      <w:ins w:id="158" w:author="Frederick Roth" w:date="2018-09-27T14:59:00Z">
        <w:r w:rsidR="004305E3">
          <w:rPr>
            <w:color w:val="000000"/>
          </w:rPr>
          <w:t xml:space="preserve">previously-described </w:t>
        </w:r>
      </w:ins>
      <w:ins w:id="159" w:author="Frederick Roth" w:date="2018-09-27T14:18:00Z">
        <w:r w:rsidR="00BC5B1F">
          <w:rPr>
            <w:color w:val="000000"/>
          </w:rPr>
          <w:t xml:space="preserve">phenomenon </w:t>
        </w:r>
      </w:ins>
      <w:ins w:id="160" w:author="Frederick Roth" w:date="2018-09-27T14:19:00Z">
        <w:r w:rsidR="00BC5B1F">
          <w:rPr>
            <w:color w:val="000000"/>
          </w:rPr>
          <w:t xml:space="preserve">that was </w:t>
        </w:r>
      </w:ins>
      <w:ins w:id="161" w:author="Frederick Roth" w:date="2018-09-27T14:59:00Z">
        <w:r w:rsidR="004305E3">
          <w:rPr>
            <w:color w:val="000000"/>
          </w:rPr>
          <w:t xml:space="preserve">reported to </w:t>
        </w:r>
      </w:ins>
      <w:ins w:id="162" w:author="Frederick Roth" w:date="2018-09-27T14:19:00Z">
        <w:r w:rsidR="00BC5B1F">
          <w:rPr>
            <w:color w:val="000000"/>
          </w:rPr>
          <w:t xml:space="preserve">be </w:t>
        </w:r>
      </w:ins>
      <w:ins w:id="163" w:author="Frederick Roth" w:date="2018-09-27T14:17:00Z">
        <w:r w:rsidR="00BC5B1F">
          <w:rPr>
            <w:color w:val="000000"/>
          </w:rPr>
          <w:t>relatively weak</w:t>
        </w:r>
      </w:ins>
      <w:ins w:id="164" w:author="Frederick Roth" w:date="2018-09-27T14:16:00Z">
        <w:r w:rsidR="00B4040E">
          <w:rPr>
            <w:color w:val="000000"/>
          </w:rPr>
          <w:t xml:space="preserve"> </w:t>
        </w:r>
      </w:ins>
      <w:ins w:id="165" w:author="Frederick Roth" w:date="2018-09-27T14:17:00Z">
        <w:r w:rsidR="00B4040E">
          <w:rPr>
            <w:color w:val="000000"/>
          </w:rPr>
          <w:t>[</w:t>
        </w:r>
        <w:r w:rsidR="00B4040E" w:rsidRPr="00BC5B1F">
          <w:rPr>
            <w:color w:val="000000"/>
            <w:highlight w:val="yellow"/>
            <w:rPrChange w:id="166" w:author="Frederick Roth" w:date="2018-09-27T14:22:00Z">
              <w:rPr>
                <w:color w:val="000000"/>
              </w:rPr>
            </w:rPrChange>
          </w:rPr>
          <w:t>cite</w:t>
        </w:r>
        <w:r w:rsidR="00B4040E">
          <w:rPr>
            <w:color w:val="000000"/>
          </w:rPr>
          <w:t>]</w:t>
        </w:r>
      </w:ins>
      <w:ins w:id="167" w:author="Frederick Roth" w:date="2018-09-27T14:16:00Z">
        <w:r w:rsidR="00B4040E">
          <w:rPr>
            <w:color w:val="000000"/>
          </w:rPr>
          <w:t>.</w:t>
        </w:r>
      </w:ins>
      <w:ins w:id="168" w:author="Frederick Roth" w:date="2018-09-27T14:19:00Z">
        <w:r w:rsidR="00BC5B1F">
          <w:rPr>
            <w:color w:val="000000"/>
          </w:rPr>
          <w:t xml:space="preserve">  Thus, engineered population profiling </w:t>
        </w:r>
      </w:ins>
      <w:ins w:id="169" w:author="Frederick Roth" w:date="2018-09-27T15:00:00Z">
        <w:r w:rsidR="004305E3">
          <w:rPr>
            <w:color w:val="000000"/>
          </w:rPr>
          <w:t xml:space="preserve">could </w:t>
        </w:r>
      </w:ins>
      <w:ins w:id="170" w:author="Frederick Roth" w:date="2018-09-27T14:22:00Z">
        <w:r w:rsidR="00BC5B1F">
          <w:rPr>
            <w:color w:val="000000"/>
          </w:rPr>
          <w:t>largely recapitulate previously</w:t>
        </w:r>
      </w:ins>
      <w:ins w:id="171" w:author="Frederick Roth" w:date="2018-09-27T15:00:00Z">
        <w:r w:rsidR="004305E3">
          <w:rPr>
            <w:color w:val="000000"/>
          </w:rPr>
          <w:t>-reported</w:t>
        </w:r>
      </w:ins>
      <w:ins w:id="172" w:author="Frederick Roth" w:date="2018-09-27T14:22:00Z">
        <w:r w:rsidR="00BC5B1F">
          <w:rPr>
            <w:color w:val="000000"/>
          </w:rPr>
          <w:t xml:space="preserve"> </w:t>
        </w:r>
      </w:ins>
      <w:ins w:id="173" w:author="Frederick Roth" w:date="2018-09-27T14:23:00Z">
        <w:r w:rsidR="00BC5B1F">
          <w:rPr>
            <w:color w:val="000000"/>
          </w:rPr>
          <w:t xml:space="preserve">ABC transporter knockout </w:t>
        </w:r>
      </w:ins>
      <w:ins w:id="174" w:author="Frederick Roth" w:date="2018-09-27T15:06:00Z">
        <w:r w:rsidR="004305E3">
          <w:rPr>
            <w:color w:val="000000"/>
          </w:rPr>
          <w:t xml:space="preserve">relationships to </w:t>
        </w:r>
      </w:ins>
      <w:ins w:id="175" w:author="Frederick Roth" w:date="2018-09-27T14:23:00Z">
        <w:r w:rsidR="00BC5B1F">
          <w:rPr>
            <w:color w:val="000000"/>
          </w:rPr>
          <w:t>benomyl resistance</w:t>
        </w:r>
      </w:ins>
      <w:ins w:id="176" w:author="Frederick Roth" w:date="2018-09-27T15:06:00Z">
        <w:r w:rsidR="004305E3">
          <w:rPr>
            <w:color w:val="000000"/>
          </w:rPr>
          <w:t>, including</w:t>
        </w:r>
        <w:r w:rsidR="004305E3" w:rsidRPr="004305E3">
          <w:rPr>
            <w:color w:val="000000"/>
          </w:rPr>
          <w:t xml:space="preserve"> </w:t>
        </w:r>
        <w:r w:rsidR="004305E3">
          <w:rPr>
            <w:color w:val="000000"/>
          </w:rPr>
          <w:t>two- and three-gene combinatorial effects</w:t>
        </w:r>
      </w:ins>
      <w:ins w:id="177" w:author="Frederick Roth" w:date="2018-09-27T14:23:00Z">
        <w:r w:rsidR="00BC5B1F">
          <w:rPr>
            <w:color w:val="000000"/>
          </w:rPr>
          <w:t>.</w:t>
        </w:r>
      </w:ins>
    </w:p>
    <w:p w14:paraId="15E33EB4" w14:textId="77777777" w:rsidR="00772F98" w:rsidRDefault="00772F98" w:rsidP="00616FB1">
      <w:pPr>
        <w:widowControl w:val="0"/>
        <w:autoSpaceDE w:val="0"/>
        <w:autoSpaceDN w:val="0"/>
        <w:adjustRightInd w:val="0"/>
        <w:jc w:val="both"/>
        <w:rPr>
          <w:ins w:id="178" w:author="Albi Celaj" w:date="2018-09-28T13:24:00Z"/>
          <w:color w:val="000000"/>
        </w:rPr>
      </w:pPr>
    </w:p>
    <w:p w14:paraId="298DF2E5" w14:textId="77777777" w:rsidR="00772F98" w:rsidRDefault="00772F98" w:rsidP="00772F98">
      <w:pPr>
        <w:widowControl w:val="0"/>
        <w:autoSpaceDE w:val="0"/>
        <w:autoSpaceDN w:val="0"/>
        <w:adjustRightInd w:val="0"/>
        <w:jc w:val="both"/>
        <w:rPr>
          <w:ins w:id="179" w:author="Albi Celaj" w:date="2018-09-28T13:27:00Z"/>
          <w:color w:val="000000"/>
        </w:rPr>
      </w:pPr>
      <w:ins w:id="180" w:author="Albi Celaj" w:date="2018-09-28T13:25:00Z">
        <w:r>
          <w:rPr>
            <w:color w:val="000000"/>
          </w:rPr>
          <w:t xml:space="preserve">In other cases, these fitness landscapes </w:t>
        </w:r>
      </w:ins>
      <w:ins w:id="181" w:author="Albi Celaj" w:date="2018-09-28T13:26:00Z">
        <w:r>
          <w:rPr>
            <w:color w:val="000000"/>
          </w:rPr>
          <w:t>interactions suggested efflux action in parallel. Specifically, we saw gene sets where each individual knockout shows sensitivity to a drug, and each higher-order knockout combination exhibits drug sensitivity that is higher than any of the individual component knockouts. E</w:t>
        </w:r>
        <w:r w:rsidRPr="00233F15">
          <w:rPr>
            <w:color w:val="000000"/>
          </w:rPr>
          <w:t>xample</w:t>
        </w:r>
        <w:r>
          <w:rPr>
            <w:color w:val="000000"/>
          </w:rPr>
          <w:t xml:space="preserve">s of this include the set </w:t>
        </w:r>
        <w:r w:rsidRPr="00233F15">
          <w:rPr>
            <w:i/>
            <w:color w:val="000000"/>
          </w:rPr>
          <w:t>snq2∆</w:t>
        </w:r>
        <w:r>
          <w:rPr>
            <w:color w:val="000000"/>
          </w:rPr>
          <w:t xml:space="preserve"> and </w:t>
        </w:r>
        <w:r w:rsidRPr="00233F15">
          <w:rPr>
            <w:i/>
            <w:color w:val="000000"/>
          </w:rPr>
          <w:t xml:space="preserve">pdr5∆ </w:t>
        </w:r>
        <w:r w:rsidRPr="00233F15">
          <w:rPr>
            <w:color w:val="000000"/>
          </w:rPr>
          <w:t>under camptothecin</w:t>
        </w:r>
        <w:r>
          <w:rPr>
            <w:color w:val="000000"/>
          </w:rPr>
          <w:t xml:space="preserve"> (Fig. S8)</w:t>
        </w:r>
        <w:r w:rsidRPr="00233F15">
          <w:rPr>
            <w:color w:val="000000"/>
          </w:rPr>
          <w:t xml:space="preserve">, </w:t>
        </w:r>
        <w:r>
          <w:rPr>
            <w:color w:val="000000"/>
          </w:rPr>
          <w:t xml:space="preserve">and the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and </w:t>
        </w:r>
        <w:r w:rsidRPr="00233F15">
          <w:rPr>
            <w:i/>
            <w:color w:val="000000"/>
          </w:rPr>
          <w:t>yor1∆</w:t>
        </w:r>
        <w:r>
          <w:rPr>
            <w:color w:val="000000"/>
          </w:rPr>
          <w:t xml:space="preserve"> set </w:t>
        </w:r>
        <w:r w:rsidRPr="00233F15">
          <w:rPr>
            <w:color w:val="000000"/>
          </w:rPr>
          <w:t>under mitoxantrone (Fig.</w:t>
        </w:r>
        <w:r>
          <w:rPr>
            <w:color w:val="000000"/>
          </w:rPr>
          <w:t xml:space="preserve"> 3A </w:t>
        </w:r>
        <w:r w:rsidRPr="0015514D">
          <w:rPr>
            <w:color w:val="000000"/>
            <w:highlight w:val="yellow"/>
          </w:rPr>
          <w:t>middle</w:t>
        </w:r>
        <w:r>
          <w:rPr>
            <w:color w:val="000000"/>
          </w:rPr>
          <w:t>, S8).  These</w:t>
        </w:r>
        <w:r w:rsidRPr="00233F15">
          <w:rPr>
            <w:color w:val="000000"/>
          </w:rPr>
          <w:t xml:space="preserve"> sensitivity patterns </w:t>
        </w:r>
        <w:r>
          <w:rPr>
            <w:color w:val="000000"/>
          </w:rPr>
          <w:t xml:space="preserve">are consistent with a simple scenario in which each </w:t>
        </w:r>
        <w:r w:rsidRPr="00233F15">
          <w:rPr>
            <w:color w:val="000000"/>
          </w:rPr>
          <w:t>transporter</w:t>
        </w:r>
        <w:r>
          <w:rPr>
            <w:color w:val="000000"/>
          </w:rPr>
          <w:t xml:space="preserve"> in the set is </w:t>
        </w:r>
        <w:r w:rsidRPr="00233F15">
          <w:rPr>
            <w:color w:val="000000"/>
          </w:rPr>
          <w:t>able efflux a given drug</w:t>
        </w:r>
        <w:r>
          <w:rPr>
            <w:color w:val="000000"/>
          </w:rPr>
          <w:t>.</w:t>
        </w:r>
      </w:ins>
    </w:p>
    <w:p w14:paraId="72798A90" w14:textId="77777777" w:rsidR="00772F98" w:rsidRDefault="00772F98" w:rsidP="00772F98">
      <w:pPr>
        <w:widowControl w:val="0"/>
        <w:autoSpaceDE w:val="0"/>
        <w:autoSpaceDN w:val="0"/>
        <w:adjustRightInd w:val="0"/>
        <w:jc w:val="both"/>
        <w:rPr>
          <w:ins w:id="182" w:author="Albi Celaj" w:date="2018-09-28T13:27:00Z"/>
          <w:color w:val="000000"/>
        </w:rPr>
      </w:pPr>
    </w:p>
    <w:p w14:paraId="7BB3A09F" w14:textId="78A78353" w:rsidR="00C313F6" w:rsidRDefault="00772F98" w:rsidP="00C313F6">
      <w:pPr>
        <w:widowControl w:val="0"/>
        <w:autoSpaceDE w:val="0"/>
        <w:autoSpaceDN w:val="0"/>
        <w:adjustRightInd w:val="0"/>
        <w:jc w:val="both"/>
        <w:rPr>
          <w:ins w:id="183" w:author="Albi Celaj" w:date="2018-09-28T13:30:00Z"/>
          <w:color w:val="000000"/>
          <w:lang w:val="en-CA"/>
        </w:rPr>
      </w:pPr>
      <w:ins w:id="184" w:author="Albi Celaj" w:date="2018-09-28T13:27:00Z">
        <w:r>
          <w:rPr>
            <w:color w:val="000000"/>
          </w:rPr>
          <w:t xml:space="preserve">In perhaps the most surprising cases, the fitness landscapes involved complex multi-knockout patterns mediating both drug resistance and sensitivity.  </w:t>
        </w:r>
        <w:r>
          <w:rPr>
            <w:color w:val="000000"/>
            <w:lang w:val="en-CA"/>
          </w:rPr>
          <w:t>In 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Pr>
            <w:color w:val="000000"/>
            <w:lang w:val="en-CA"/>
          </w:rPr>
          <w:t xml:space="preserve">led to ‘peaks’ conferring more resistance than the wild type (Fig. S8). </w:t>
        </w:r>
        <w:r w:rsidRPr="00233F15">
          <w:rPr>
            <w:color w:val="000000"/>
          </w:rPr>
          <w:t>Under fluc</w:t>
        </w:r>
        <w:r>
          <w:rPr>
            <w:color w:val="000000"/>
          </w:rPr>
          <w:t xml:space="preserve">onazole, </w:t>
        </w:r>
        <w:r w:rsidRPr="00233F15">
          <w:rPr>
            <w:color w:val="000000"/>
          </w:rPr>
          <w:t>ketoc</w:t>
        </w:r>
        <w:r>
          <w:rPr>
            <w:color w:val="000000"/>
          </w:rPr>
          <w:t>onazole, and itraconazole, a quadruple deletion –</w:t>
        </w:r>
        <w:r w:rsidRPr="00233F15">
          <w:rPr>
            <w:color w:val="000000"/>
          </w:rPr>
          <w:t xml:space="preserve"> </w:t>
        </w:r>
        <w:r w:rsidRPr="00233F15">
          <w:rPr>
            <w:i/>
            <w:color w:val="000000"/>
          </w:rPr>
          <w:t>snq2∆ybt1∆ycf1∆yor1∆</w:t>
        </w:r>
        <w:r>
          <w:rPr>
            <w:color w:val="000000"/>
          </w:rPr>
          <w:t xml:space="preserve"> –</w:t>
        </w:r>
        <w:r w:rsidRPr="00233F15">
          <w:rPr>
            <w:color w:val="000000"/>
          </w:rPr>
          <w:t xml:space="preserve"> led</w:t>
        </w:r>
        <w:r>
          <w:rPr>
            <w:color w:val="000000"/>
          </w:rPr>
          <w:t xml:space="preserve"> to</w:t>
        </w:r>
        <w:r w:rsidRPr="00233F15">
          <w:rPr>
            <w:color w:val="000000"/>
          </w:rPr>
          <w:t xml:space="preserve"> resistance, whereas </w:t>
        </w:r>
        <w:r w:rsidRPr="00233F15">
          <w:rPr>
            <w:i/>
            <w:color w:val="000000"/>
          </w:rPr>
          <w:t>pdr5∆snq2∆ybt1∆ycf1∆yor1∆</w:t>
        </w:r>
        <w:r w:rsidRPr="00233F15">
          <w:rPr>
            <w:color w:val="000000"/>
          </w:rPr>
          <w:t xml:space="preserve"> was comparably as sensitive as the </w:t>
        </w:r>
        <w:r w:rsidRPr="00233F15">
          <w:rPr>
            <w:i/>
            <w:color w:val="000000"/>
          </w:rPr>
          <w:t xml:space="preserve">pdr5∆ </w:t>
        </w:r>
        <w:r w:rsidRPr="00233F15">
          <w:rPr>
            <w:color w:val="000000"/>
          </w:rPr>
          <w:t>group (</w:t>
        </w:r>
        <w:r w:rsidRPr="00233F15">
          <w:rPr>
            <w:color w:val="000000"/>
            <w:lang w:val="en-CA"/>
          </w:rPr>
          <w:t>Fig.</w:t>
        </w:r>
        <w:r>
          <w:rPr>
            <w:color w:val="000000"/>
            <w:lang w:val="en-CA"/>
          </w:rPr>
          <w:t xml:space="preserve"> 3A</w:t>
        </w:r>
      </w:ins>
      <w:ins w:id="185" w:author="Albi Celaj" w:date="2018-09-28T13:28:00Z">
        <w:r w:rsidR="00C313F6">
          <w:rPr>
            <w:color w:val="000000"/>
            <w:lang w:val="en-CA"/>
          </w:rPr>
          <w:t xml:space="preserve"> right</w:t>
        </w:r>
      </w:ins>
      <w:ins w:id="186" w:author="Albi Celaj" w:date="2018-09-28T13:27:00Z">
        <w:r>
          <w:rPr>
            <w:color w:val="000000"/>
            <w:lang w:val="en-CA"/>
          </w:rPr>
          <w:t>, S8</w:t>
        </w:r>
        <w:r w:rsidRPr="00233F15">
          <w:rPr>
            <w:color w:val="000000"/>
            <w:lang w:val="en-CA"/>
          </w:rPr>
          <w:t>)</w:t>
        </w:r>
        <w:r w:rsidRPr="001253E6">
          <w:rPr>
            <w:color w:val="000000"/>
          </w:rPr>
          <w:t>.</w:t>
        </w:r>
        <w:r w:rsidRPr="00233F15">
          <w:rPr>
            <w:color w:val="000000"/>
          </w:rPr>
          <w:t xml:space="preserve">  Furthermore, combinations of one or two </w:t>
        </w:r>
        <w:r w:rsidRPr="00233F15">
          <w:rPr>
            <w:color w:val="000000"/>
            <w:lang w:val="en-CA"/>
          </w:rPr>
          <w:t xml:space="preserve">knockouts </w:t>
        </w:r>
        <w:r>
          <w:rPr>
            <w:color w:val="000000"/>
            <w:lang w:val="en-CA"/>
          </w:rPr>
          <w:t>within these four genes resulted in</w:t>
        </w:r>
        <w:r w:rsidRPr="00233F15">
          <w:rPr>
            <w:color w:val="000000"/>
            <w:lang w:val="en-CA"/>
          </w:rPr>
          <w:t xml:space="preserve"> </w:t>
        </w:r>
        <w:r>
          <w:rPr>
            <w:color w:val="000000"/>
            <w:lang w:val="en-CA"/>
          </w:rPr>
          <w:t>subtle or absent</w:t>
        </w:r>
        <w:r w:rsidRPr="00233F15">
          <w:rPr>
            <w:color w:val="000000"/>
            <w:lang w:val="en-CA"/>
          </w:rPr>
          <w:t xml:space="preserve"> effects.</w:t>
        </w:r>
        <w:r>
          <w:rPr>
            <w:color w:val="000000"/>
            <w:lang w:val="en-CA"/>
          </w:rPr>
          <w:t xml:space="preserve">  These findings</w:t>
        </w:r>
        <w:r w:rsidRPr="00233F15">
          <w:rPr>
            <w:color w:val="000000"/>
            <w:lang w:val="en-CA"/>
          </w:rPr>
          <w:t xml:space="preserve"> extend </w:t>
        </w:r>
        <w:r>
          <w:rPr>
            <w:color w:val="000000"/>
            <w:lang w:val="en-CA"/>
          </w:rPr>
          <w:t>a</w:t>
        </w:r>
        <w:r w:rsidRPr="00233F15">
          <w:rPr>
            <w:color w:val="000000"/>
            <w:lang w:val="en-CA"/>
          </w:rPr>
          <w:t xml:space="preserve"> previously-reported</w:t>
        </w:r>
        <w:r>
          <w:rPr>
            <w:color w:val="000000"/>
            <w:lang w:val="en-CA"/>
          </w:rPr>
          <w:t xml:space="preserve"> compensatory activation of </w:t>
        </w:r>
        <w:r>
          <w:rPr>
            <w:i/>
            <w:color w:val="000000"/>
            <w:lang w:val="en-CA"/>
          </w:rPr>
          <w:t>PDR5</w:t>
        </w:r>
        <w:r w:rsidRPr="00233F15">
          <w:rPr>
            <w:color w:val="000000"/>
            <w:lang w:val="en-CA"/>
          </w:rPr>
          <w:fldChar w:fldCharType="begin" w:fldLock="1"/>
        </w:r>
      </w:ins>
      <w:r w:rsidR="00E02FA1">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27&lt;/sup&gt;","plainTextFormattedCitation":"27","previouslyFormattedCitation":"&lt;sup&gt;27&lt;/sup&gt;"},"properties":{"noteIndex":0},"schema":"https://github.com/citation-style-language/schema/raw/master/csl-citation.json"}</w:instrText>
      </w:r>
      <w:ins w:id="187" w:author="Albi Celaj" w:date="2018-09-28T13:27:00Z">
        <w:r w:rsidRPr="00233F15">
          <w:rPr>
            <w:color w:val="000000"/>
            <w:lang w:val="en-CA"/>
          </w:rPr>
          <w:fldChar w:fldCharType="separate"/>
        </w:r>
        <w:r w:rsidRPr="000C01B2">
          <w:rPr>
            <w:noProof/>
            <w:color w:val="000000"/>
            <w:vertAlign w:val="superscript"/>
            <w:lang w:val="en-CA"/>
          </w:rPr>
          <w:t>27</w:t>
        </w:r>
        <w:r w:rsidRPr="00233F15">
          <w:rPr>
            <w:color w:val="000000"/>
            <w:lang w:val="en-CA"/>
          </w:rPr>
          <w:fldChar w:fldCharType="end"/>
        </w:r>
        <w:r>
          <w:rPr>
            <w:color w:val="000000"/>
            <w:lang w:val="en-CA"/>
          </w:rPr>
          <w:t>, but suggest that the effect is more apparent with</w:t>
        </w:r>
        <w:r w:rsidRPr="00233F15">
          <w:rPr>
            <w:color w:val="000000"/>
            <w:lang w:val="en-CA"/>
          </w:rPr>
          <w:t xml:space="preserve"> </w:t>
        </w:r>
        <w:r>
          <w:rPr>
            <w:color w:val="000000"/>
            <w:lang w:val="en-CA"/>
          </w:rPr>
          <w:t>further knockouts in</w:t>
        </w:r>
        <w:r w:rsidRPr="00233F15">
          <w:rPr>
            <w:color w:val="000000"/>
            <w:lang w:val="en-CA"/>
          </w:rPr>
          <w:t xml:space="preserve"> </w:t>
        </w:r>
        <w:r w:rsidRPr="00A5720C">
          <w:rPr>
            <w:i/>
            <w:color w:val="000000"/>
            <w:lang w:val="en-CA"/>
          </w:rPr>
          <w:t>YCF1</w:t>
        </w:r>
        <w:r w:rsidRPr="00233F15">
          <w:rPr>
            <w:color w:val="000000"/>
            <w:lang w:val="en-CA"/>
          </w:rPr>
          <w:t xml:space="preserve"> and </w:t>
        </w:r>
        <w:r w:rsidRPr="00A5720C">
          <w:rPr>
            <w:i/>
            <w:color w:val="000000"/>
            <w:lang w:val="en-CA"/>
          </w:rPr>
          <w:t>YBT1</w:t>
        </w:r>
        <w:r>
          <w:rPr>
            <w:color w:val="000000"/>
            <w:lang w:val="en-CA"/>
          </w:rPr>
          <w:t xml:space="preserve"> in addition to </w:t>
        </w:r>
        <w:r>
          <w:rPr>
            <w:i/>
            <w:color w:val="000000"/>
            <w:lang w:val="en-CA"/>
          </w:rPr>
          <w:t xml:space="preserve">SNQ2 </w:t>
        </w:r>
        <w:r>
          <w:rPr>
            <w:color w:val="000000"/>
            <w:lang w:val="en-CA"/>
          </w:rPr>
          <w:t xml:space="preserve">and </w:t>
        </w:r>
        <w:r>
          <w:rPr>
            <w:i/>
            <w:color w:val="000000"/>
            <w:lang w:val="en-CA"/>
          </w:rPr>
          <w:t>YOR1</w:t>
        </w:r>
        <w:r>
          <w:rPr>
            <w:color w:val="000000"/>
            <w:lang w:val="en-CA"/>
          </w:rPr>
          <w:t xml:space="preserve">.  </w:t>
        </w:r>
      </w:ins>
      <w:ins w:id="188" w:author="Albi Celaj" w:date="2018-09-28T13:28:00Z">
        <w:r w:rsidR="00C313F6">
          <w:rPr>
            <w:color w:val="000000"/>
            <w:lang w:val="en-CA"/>
          </w:rPr>
          <w:t xml:space="preserve">Because each </w:t>
        </w:r>
      </w:ins>
      <w:ins w:id="189" w:author="Albi Celaj" w:date="2018-09-28T13:31:00Z">
        <w:r w:rsidR="00C313F6">
          <w:rPr>
            <w:color w:val="000000"/>
            <w:lang w:val="en-CA"/>
          </w:rPr>
          <w:t xml:space="preserve">genotype </w:t>
        </w:r>
      </w:ins>
      <w:ins w:id="190" w:author="Albi Celaj" w:date="2018-09-28T13:28:00Z">
        <w:r w:rsidR="00C313F6">
          <w:rPr>
            <w:color w:val="000000"/>
            <w:lang w:val="en-CA"/>
          </w:rPr>
          <w:t>group contains a</w:t>
        </w:r>
        <w:r w:rsidR="00C313F6" w:rsidRPr="00233F15">
          <w:rPr>
            <w:color w:val="000000"/>
            <w:lang w:val="en-CA"/>
          </w:rPr>
          <w:t xml:space="preserve"> </w:t>
        </w:r>
        <w:r w:rsidR="00C313F6">
          <w:rPr>
            <w:color w:val="000000"/>
            <w:lang w:val="en-CA"/>
          </w:rPr>
          <w:t xml:space="preserve">heterogeneous </w:t>
        </w:r>
        <w:r w:rsidR="00C313F6" w:rsidRPr="00233F15">
          <w:rPr>
            <w:color w:val="000000"/>
            <w:lang w:val="en-CA"/>
          </w:rPr>
          <w:t>pop</w:t>
        </w:r>
        <w:r w:rsidR="00C313F6">
          <w:rPr>
            <w:color w:val="000000"/>
            <w:lang w:val="en-CA"/>
          </w:rPr>
          <w:t xml:space="preserve">ulation </w:t>
        </w:r>
        <w:r w:rsidR="00C313F6">
          <w:rPr>
            <w:color w:val="000000"/>
            <w:lang w:val="en-CA"/>
          </w:rPr>
          <w:lastRenderedPageBreak/>
          <w:t xml:space="preserve">of individuals with additional background knockouts, </w:t>
        </w:r>
      </w:ins>
      <w:ins w:id="191" w:author="Albi Celaj" w:date="2018-09-28T13:31:00Z">
        <w:r w:rsidR="00C313F6">
          <w:rPr>
            <w:color w:val="000000"/>
            <w:lang w:val="en-CA"/>
          </w:rPr>
          <w:t xml:space="preserve">we visualized the distribution in fluconazole resistance in each group (Fig. 3B).  </w:t>
        </w:r>
      </w:ins>
      <w:ins w:id="192" w:author="Albi Celaj" w:date="2018-09-28T13:32:00Z">
        <w:r w:rsidR="00C313F6">
          <w:rPr>
            <w:color w:val="000000"/>
            <w:lang w:val="en-CA"/>
          </w:rPr>
          <w:t>The high variability within many groups suggests the presence of more complex multi-knockout effects not captured by these five genes.</w:t>
        </w:r>
      </w:ins>
    </w:p>
    <w:p w14:paraId="147367C0" w14:textId="77777777" w:rsidR="00772F98" w:rsidDel="00C313F6" w:rsidRDefault="00772F98" w:rsidP="00616FB1">
      <w:pPr>
        <w:widowControl w:val="0"/>
        <w:autoSpaceDE w:val="0"/>
        <w:autoSpaceDN w:val="0"/>
        <w:adjustRightInd w:val="0"/>
        <w:jc w:val="both"/>
        <w:rPr>
          <w:ins w:id="193" w:author="Frederick Roth" w:date="2018-09-27T14:13:00Z"/>
          <w:del w:id="194" w:author="Albi Celaj" w:date="2018-09-28T13:33:00Z"/>
          <w:color w:val="000000"/>
        </w:rPr>
      </w:pPr>
    </w:p>
    <w:p w14:paraId="36875644" w14:textId="1B90EAB5" w:rsidR="00A56237" w:rsidDel="00BC5B1F" w:rsidRDefault="00616FB1" w:rsidP="00616FB1">
      <w:pPr>
        <w:widowControl w:val="0"/>
        <w:autoSpaceDE w:val="0"/>
        <w:autoSpaceDN w:val="0"/>
        <w:adjustRightInd w:val="0"/>
        <w:jc w:val="both"/>
        <w:rPr>
          <w:del w:id="195" w:author="Frederick Roth" w:date="2018-09-27T14:23:00Z"/>
          <w:color w:val="000000"/>
        </w:rPr>
      </w:pPr>
      <w:del w:id="196" w:author="Frederick Roth" w:date="2018-09-27T14:09:00Z">
        <w:r w:rsidDel="00B4040E">
          <w:rPr>
            <w:color w:val="000000"/>
          </w:rPr>
          <w:delText xml:space="preserve"> </w:delText>
        </w:r>
      </w:del>
      <w:del w:id="197" w:author="Frederick Roth" w:date="2018-09-27T14:07:00Z">
        <w:r w:rsidRPr="00B4040E" w:rsidDel="007D692E">
          <w:rPr>
            <w:color w:val="000000"/>
            <w:highlight w:val="yellow"/>
            <w:rPrChange w:id="198" w:author="Frederick Roth" w:date="2018-09-27T14:08:00Z">
              <w:rPr>
                <w:color w:val="000000"/>
              </w:rPr>
            </w:rPrChange>
          </w:rPr>
          <w:delText xml:space="preserve">We </w:delText>
        </w:r>
        <w:r w:rsidR="00900935" w:rsidRPr="00B4040E" w:rsidDel="007D692E">
          <w:rPr>
            <w:color w:val="000000"/>
            <w:highlight w:val="yellow"/>
            <w:rPrChange w:id="199" w:author="Frederick Roth" w:date="2018-09-27T14:08:00Z">
              <w:rPr>
                <w:color w:val="000000"/>
              </w:rPr>
            </w:rPrChange>
          </w:rPr>
          <w:delText>confidently</w:delText>
        </w:r>
        <w:r w:rsidR="00DB443E" w:rsidRPr="00B4040E" w:rsidDel="007D692E">
          <w:rPr>
            <w:color w:val="000000"/>
            <w:highlight w:val="yellow"/>
            <w:rPrChange w:id="200" w:author="Frederick Roth" w:date="2018-09-27T14:08:00Z">
              <w:rPr>
                <w:color w:val="000000"/>
              </w:rPr>
            </w:rPrChange>
          </w:rPr>
          <w:delText xml:space="preserve"> </w:delText>
        </w:r>
        <w:r w:rsidR="00A806AF" w:rsidRPr="00B4040E" w:rsidDel="007D692E">
          <w:rPr>
            <w:color w:val="000000"/>
            <w:highlight w:val="yellow"/>
            <w:rPrChange w:id="201" w:author="Frederick Roth" w:date="2018-09-27T14:08:00Z">
              <w:rPr>
                <w:color w:val="000000"/>
              </w:rPr>
            </w:rPrChange>
          </w:rPr>
          <w:delText xml:space="preserve">recapitulated the </w:delText>
        </w:r>
        <w:r w:rsidR="00A806AF" w:rsidRPr="00B4040E" w:rsidDel="007D692E">
          <w:rPr>
            <w:i/>
            <w:color w:val="000000"/>
            <w:highlight w:val="yellow"/>
            <w:rPrChange w:id="202" w:author="Frederick Roth" w:date="2018-09-27T14:08:00Z">
              <w:rPr>
                <w:i/>
                <w:color w:val="000000"/>
              </w:rPr>
            </w:rPrChange>
          </w:rPr>
          <w:delText>snq2∆</w:delText>
        </w:r>
        <w:r w:rsidR="00A806AF" w:rsidRPr="00B4040E" w:rsidDel="007D692E">
          <w:rPr>
            <w:color w:val="000000"/>
            <w:highlight w:val="yellow"/>
            <w:rPrChange w:id="203" w:author="Frederick Roth" w:date="2018-09-27T14:08:00Z">
              <w:rPr>
                <w:color w:val="000000"/>
              </w:rPr>
            </w:rPrChange>
          </w:rPr>
          <w:delText xml:space="preserve"> sensitivity</w:delText>
        </w:r>
      </w:del>
      <w:del w:id="204" w:author="Frederick Roth" w:date="2018-09-27T13:54:00Z">
        <w:r w:rsidR="00A806AF" w:rsidRPr="00B4040E" w:rsidDel="00F65A2C">
          <w:rPr>
            <w:color w:val="000000"/>
            <w:highlight w:val="yellow"/>
            <w:rPrChange w:id="205" w:author="Frederick Roth" w:date="2018-09-27T14:08:00Z">
              <w:rPr>
                <w:color w:val="000000"/>
              </w:rPr>
            </w:rPrChange>
          </w:rPr>
          <w:delText xml:space="preserve"> (</w:delText>
        </w:r>
        <w:r w:rsidRPr="00B4040E" w:rsidDel="00F65A2C">
          <w:rPr>
            <w:color w:val="000000"/>
            <w:highlight w:val="yellow"/>
            <w:rPrChange w:id="206" w:author="Frederick Roth" w:date="2018-09-27T14:08:00Z">
              <w:rPr>
                <w:color w:val="000000"/>
              </w:rPr>
            </w:rPrChange>
          </w:rPr>
          <w:delText>Fig. 3A,</w:delText>
        </w:r>
        <w:r w:rsidR="00DB443E" w:rsidRPr="00B4040E" w:rsidDel="00F65A2C">
          <w:rPr>
            <w:color w:val="000000"/>
            <w:highlight w:val="yellow"/>
            <w:rPrChange w:id="207" w:author="Frederick Roth" w:date="2018-09-27T14:08:00Z">
              <w:rPr>
                <w:color w:val="000000"/>
              </w:rPr>
            </w:rPrChange>
          </w:rPr>
          <w:delText xml:space="preserve"> </w:delText>
        </w:r>
        <w:r w:rsidR="00A806AF" w:rsidRPr="00B4040E" w:rsidDel="00F65A2C">
          <w:rPr>
            <w:i/>
            <w:color w:val="000000"/>
            <w:highlight w:val="yellow"/>
            <w:rPrChange w:id="208" w:author="Frederick Roth" w:date="2018-09-27T14:08:00Z">
              <w:rPr>
                <w:i/>
                <w:color w:val="000000"/>
              </w:rPr>
            </w:rPrChange>
          </w:rPr>
          <w:delText>p</w:delText>
        </w:r>
        <w:r w:rsidRPr="00B4040E" w:rsidDel="00F65A2C">
          <w:rPr>
            <w:color w:val="000000"/>
            <w:highlight w:val="yellow"/>
            <w:rPrChange w:id="209" w:author="Frederick Roth" w:date="2018-09-27T14:08:00Z">
              <w:rPr>
                <w:color w:val="000000"/>
              </w:rPr>
            </w:rPrChange>
          </w:rPr>
          <w:delText xml:space="preserve"> &lt; XX</w:delText>
        </w:r>
        <w:r w:rsidR="00A806AF" w:rsidRPr="00B4040E" w:rsidDel="00F65A2C">
          <w:rPr>
            <w:color w:val="000000"/>
            <w:highlight w:val="yellow"/>
            <w:rPrChange w:id="210" w:author="Frederick Roth" w:date="2018-09-27T14:08:00Z">
              <w:rPr>
                <w:color w:val="000000"/>
              </w:rPr>
            </w:rPrChange>
          </w:rPr>
          <w:delText>; Wilcoxon rank sum test)</w:delText>
        </w:r>
      </w:del>
      <w:del w:id="211" w:author="Frederick Roth" w:date="2018-09-27T14:07:00Z">
        <w:r w:rsidR="00A806AF" w:rsidRPr="00B4040E" w:rsidDel="007D692E">
          <w:rPr>
            <w:color w:val="000000"/>
            <w:highlight w:val="yellow"/>
            <w:rPrChange w:id="212" w:author="Frederick Roth" w:date="2018-09-27T14:08:00Z">
              <w:rPr>
                <w:color w:val="000000"/>
              </w:rPr>
            </w:rPrChange>
          </w:rPr>
          <w:delText xml:space="preserve">, and consistent with compensatory activation, we found the </w:delText>
        </w:r>
        <w:r w:rsidRPr="00B4040E" w:rsidDel="007D692E">
          <w:rPr>
            <w:i/>
            <w:color w:val="000000"/>
            <w:highlight w:val="yellow"/>
            <w:rPrChange w:id="213" w:author="Frederick Roth" w:date="2018-09-27T14:08:00Z">
              <w:rPr>
                <w:i/>
                <w:color w:val="000000"/>
              </w:rPr>
            </w:rPrChange>
          </w:rPr>
          <w:delText xml:space="preserve">pdr5∆ </w:delText>
        </w:r>
        <w:r w:rsidRPr="00B4040E" w:rsidDel="007D692E">
          <w:rPr>
            <w:color w:val="000000"/>
            <w:highlight w:val="yellow"/>
            <w:rPrChange w:id="214" w:author="Frederick Roth" w:date="2018-09-27T14:08:00Z">
              <w:rPr>
                <w:color w:val="000000"/>
              </w:rPr>
            </w:rPrChange>
          </w:rPr>
          <w:delText>strains to exhibit increased resistance compared to the wild type</w:delText>
        </w:r>
      </w:del>
      <w:del w:id="215" w:author="Frederick Roth" w:date="2018-09-27T14:00:00Z">
        <w:r w:rsidRPr="00B4040E" w:rsidDel="007D692E">
          <w:rPr>
            <w:color w:val="000000"/>
            <w:highlight w:val="yellow"/>
            <w:rPrChange w:id="216" w:author="Frederick Roth" w:date="2018-09-27T14:08:00Z">
              <w:rPr>
                <w:color w:val="000000"/>
              </w:rPr>
            </w:rPrChange>
          </w:rPr>
          <w:delText xml:space="preserve"> (p &lt; XX)</w:delText>
        </w:r>
      </w:del>
      <w:del w:id="217" w:author="Frederick Roth" w:date="2018-09-27T14:07:00Z">
        <w:r w:rsidRPr="00B4040E" w:rsidDel="007D692E">
          <w:rPr>
            <w:color w:val="000000"/>
            <w:highlight w:val="yellow"/>
            <w:rPrChange w:id="218" w:author="Frederick Roth" w:date="2018-09-27T14:08:00Z">
              <w:rPr>
                <w:color w:val="000000"/>
              </w:rPr>
            </w:rPrChange>
          </w:rPr>
          <w:delText xml:space="preserve">, and the </w:delText>
        </w:r>
        <w:r w:rsidRPr="00B4040E" w:rsidDel="007D692E">
          <w:rPr>
            <w:i/>
            <w:color w:val="000000"/>
            <w:highlight w:val="yellow"/>
            <w:rPrChange w:id="219" w:author="Frederick Roth" w:date="2018-09-27T14:08:00Z">
              <w:rPr>
                <w:i/>
                <w:color w:val="000000"/>
              </w:rPr>
            </w:rPrChange>
          </w:rPr>
          <w:delText xml:space="preserve">pdr5∆yor1∆ </w:delText>
        </w:r>
        <w:r w:rsidRPr="00B4040E" w:rsidDel="007D692E">
          <w:rPr>
            <w:color w:val="000000"/>
            <w:highlight w:val="yellow"/>
            <w:rPrChange w:id="220" w:author="Frederick Roth" w:date="2018-09-27T14:08:00Z">
              <w:rPr>
                <w:color w:val="000000"/>
              </w:rPr>
            </w:rPrChange>
          </w:rPr>
          <w:delText xml:space="preserve">strain to exhibit increased resistance compared to the </w:delText>
        </w:r>
        <w:r w:rsidRPr="00B4040E" w:rsidDel="007D692E">
          <w:rPr>
            <w:i/>
            <w:color w:val="000000"/>
            <w:highlight w:val="yellow"/>
            <w:rPrChange w:id="221" w:author="Frederick Roth" w:date="2018-09-27T14:08:00Z">
              <w:rPr>
                <w:i/>
                <w:color w:val="000000"/>
              </w:rPr>
            </w:rPrChange>
          </w:rPr>
          <w:delText>pdr5∆</w:delText>
        </w:r>
        <w:r w:rsidRPr="00B4040E" w:rsidDel="007D692E">
          <w:rPr>
            <w:color w:val="000000"/>
            <w:highlight w:val="yellow"/>
            <w:rPrChange w:id="222" w:author="Frederick Roth" w:date="2018-09-27T14:08:00Z">
              <w:rPr>
                <w:color w:val="000000"/>
              </w:rPr>
            </w:rPrChange>
          </w:rPr>
          <w:delText xml:space="preserve"> strain in turn (p &lt; XX, Fig. 3A).  </w:delText>
        </w:r>
      </w:del>
      <w:del w:id="223" w:author="Frederick Roth" w:date="2018-09-27T14:23:00Z">
        <w:r w:rsidRPr="00B4040E" w:rsidDel="00BC5B1F">
          <w:rPr>
            <w:color w:val="000000"/>
            <w:highlight w:val="yellow"/>
            <w:rPrChange w:id="224" w:author="Frederick Roth" w:date="2018-09-27T14:08:00Z">
              <w:rPr>
                <w:color w:val="000000"/>
              </w:rPr>
            </w:rPrChange>
          </w:rPr>
          <w:delText xml:space="preserve">Surprisingly, </w:delText>
        </w:r>
        <w:r w:rsidRPr="00B4040E" w:rsidDel="00BC5B1F">
          <w:rPr>
            <w:i/>
            <w:color w:val="000000"/>
            <w:highlight w:val="yellow"/>
            <w:rPrChange w:id="225" w:author="Frederick Roth" w:date="2018-09-27T14:08:00Z">
              <w:rPr>
                <w:i/>
                <w:color w:val="000000"/>
              </w:rPr>
            </w:rPrChange>
          </w:rPr>
          <w:delText xml:space="preserve">yor1∆ </w:delText>
        </w:r>
        <w:r w:rsidR="000349EA" w:rsidRPr="00B4040E" w:rsidDel="00BC5B1F">
          <w:rPr>
            <w:color w:val="000000"/>
            <w:highlight w:val="yellow"/>
            <w:rPrChange w:id="226" w:author="Frederick Roth" w:date="2018-09-27T14:08:00Z">
              <w:rPr>
                <w:color w:val="000000"/>
              </w:rPr>
            </w:rPrChange>
          </w:rPr>
          <w:delText xml:space="preserve">by itself </w:delText>
        </w:r>
        <w:r w:rsidRPr="00B4040E" w:rsidDel="00BC5B1F">
          <w:rPr>
            <w:color w:val="000000"/>
            <w:highlight w:val="yellow"/>
            <w:rPrChange w:id="227" w:author="Frederick Roth" w:date="2018-09-27T14:08:00Z">
              <w:rPr>
                <w:color w:val="000000"/>
              </w:rPr>
            </w:rPrChange>
          </w:rPr>
          <w:delText>did not exhibit increased resistance compared to the wildtype (p &lt; XX, Fig. 3A).</w:delText>
        </w:r>
      </w:del>
    </w:p>
    <w:p w14:paraId="2D8AF24A" w14:textId="77777777" w:rsidR="00A5046D" w:rsidDel="00BC5B1F" w:rsidRDefault="00A5046D" w:rsidP="00A5046D">
      <w:pPr>
        <w:widowControl w:val="0"/>
        <w:autoSpaceDE w:val="0"/>
        <w:autoSpaceDN w:val="0"/>
        <w:adjustRightInd w:val="0"/>
        <w:jc w:val="both"/>
        <w:rPr>
          <w:del w:id="228" w:author="Frederick Roth" w:date="2018-09-27T14:26:00Z"/>
          <w:color w:val="000000"/>
        </w:rPr>
      </w:pPr>
    </w:p>
    <w:p w14:paraId="2AC2BC11" w14:textId="77777777" w:rsidR="00BC5B1F" w:rsidRDefault="00BC5B1F" w:rsidP="00FF3025">
      <w:pPr>
        <w:widowControl w:val="0"/>
        <w:autoSpaceDE w:val="0"/>
        <w:autoSpaceDN w:val="0"/>
        <w:adjustRightInd w:val="0"/>
        <w:jc w:val="both"/>
        <w:rPr>
          <w:ins w:id="229" w:author="Frederick Roth" w:date="2018-09-27T14:26:00Z"/>
          <w:color w:val="000000"/>
        </w:rPr>
      </w:pPr>
    </w:p>
    <w:p w14:paraId="0F265EA9" w14:textId="4D2DEBEA" w:rsidR="004305E3" w:rsidRDefault="000D06E5" w:rsidP="00FF3025">
      <w:pPr>
        <w:widowControl w:val="0"/>
        <w:autoSpaceDE w:val="0"/>
        <w:autoSpaceDN w:val="0"/>
        <w:adjustRightInd w:val="0"/>
        <w:jc w:val="both"/>
        <w:rPr>
          <w:ins w:id="230" w:author="Frederick Roth" w:date="2018-09-27T15:03:00Z"/>
          <w:color w:val="000000"/>
        </w:rPr>
      </w:pPr>
      <w:ins w:id="231" w:author="Frederick Roth" w:date="2018-09-27T15:29:00Z">
        <w:r>
          <w:rPr>
            <w:color w:val="000000"/>
          </w:rPr>
          <w:t xml:space="preserve">We </w:t>
        </w:r>
      </w:ins>
      <w:ins w:id="232" w:author="Frederick Roth" w:date="2018-09-27T15:30:00Z">
        <w:r>
          <w:rPr>
            <w:color w:val="000000"/>
          </w:rPr>
          <w:t>e</w:t>
        </w:r>
      </w:ins>
      <w:ins w:id="233" w:author="Frederick Roth" w:date="2018-09-27T15:00:00Z">
        <w:r w:rsidR="004305E3">
          <w:rPr>
            <w:color w:val="000000"/>
          </w:rPr>
          <w:t>xpand</w:t>
        </w:r>
      </w:ins>
      <w:ins w:id="234" w:author="Frederick Roth" w:date="2018-09-27T15:30:00Z">
        <w:r>
          <w:rPr>
            <w:color w:val="000000"/>
          </w:rPr>
          <w:t xml:space="preserve">ed </w:t>
        </w:r>
      </w:ins>
      <w:ins w:id="235" w:author="Frederick Roth" w:date="2018-09-27T15:00:00Z">
        <w:r w:rsidR="004305E3">
          <w:rPr>
            <w:color w:val="000000"/>
          </w:rPr>
          <w:t xml:space="preserve">our </w:t>
        </w:r>
      </w:ins>
      <w:ins w:id="236" w:author="Frederick Roth" w:date="2018-09-27T15:09:00Z">
        <w:r w:rsidR="00C20754">
          <w:rPr>
            <w:color w:val="000000"/>
          </w:rPr>
          <w:t>search for multi-gene effects</w:t>
        </w:r>
      </w:ins>
      <w:ins w:id="237" w:author="Frederick Roth" w:date="2018-09-27T15:30:00Z">
        <w:r>
          <w:rPr>
            <w:color w:val="000000"/>
          </w:rPr>
          <w:t xml:space="preserve"> using an extension of the above-described linear model (see Methods).</w:t>
        </w:r>
      </w:ins>
      <w:ins w:id="238" w:author="Frederick Roth" w:date="2018-09-27T15:31:00Z">
        <w:r>
          <w:rPr>
            <w:color w:val="000000"/>
          </w:rPr>
          <w:t xml:space="preserve">  All </w:t>
        </w:r>
      </w:ins>
      <w:ins w:id="239" w:author="Frederick Roth" w:date="2018-09-27T15:33:00Z">
        <w:r>
          <w:rPr>
            <w:color w:val="000000"/>
          </w:rPr>
          <w:t xml:space="preserve">significant </w:t>
        </w:r>
      </w:ins>
      <w:ins w:id="240" w:author="Frederick Roth" w:date="2018-09-27T15:31:00Z">
        <w:r>
          <w:rPr>
            <w:color w:val="000000"/>
          </w:rPr>
          <w:t xml:space="preserve">single and multi-gene interactions </w:t>
        </w:r>
      </w:ins>
      <w:ins w:id="241" w:author="Frederick Roth" w:date="2018-09-27T15:33:00Z">
        <w:r>
          <w:rPr>
            <w:color w:val="000000"/>
          </w:rPr>
          <w:t>(</w:t>
        </w:r>
      </w:ins>
      <w:ins w:id="242" w:author="Albi Celaj" w:date="2018-10-01T14:18:00Z">
        <w:r w:rsidR="006A05DE">
          <w:rPr>
            <w:i/>
            <w:color w:val="000000"/>
          </w:rPr>
          <w:t>p</w:t>
        </w:r>
      </w:ins>
      <w:ins w:id="243" w:author="Frederick Roth" w:date="2018-09-27T15:33:00Z">
        <w:del w:id="244" w:author="Albi Celaj" w:date="2018-10-01T14:18:00Z">
          <w:r w:rsidRPr="006A05DE" w:rsidDel="006A05DE">
            <w:rPr>
              <w:color w:val="000000"/>
            </w:rPr>
            <w:delText>P</w:delText>
          </w:r>
        </w:del>
        <w:r w:rsidRPr="006A05DE">
          <w:rPr>
            <w:color w:val="000000"/>
            <w:rPrChange w:id="245" w:author="Albi Celaj" w:date="2018-10-01T14:18:00Z">
              <w:rPr>
                <w:i/>
                <w:color w:val="000000"/>
              </w:rPr>
            </w:rPrChange>
          </w:rPr>
          <w:t xml:space="preserve"> &lt; </w:t>
        </w:r>
      </w:ins>
      <w:ins w:id="246" w:author="Albi Celaj" w:date="2018-10-01T14:18:00Z">
        <w:r w:rsidR="006A05DE" w:rsidRPr="006A05DE">
          <w:rPr>
            <w:color w:val="000000"/>
            <w:rPrChange w:id="247" w:author="Albi Celaj" w:date="2018-10-01T14:18:00Z">
              <w:rPr>
                <w:i/>
                <w:color w:val="000000"/>
              </w:rPr>
            </w:rPrChange>
          </w:rPr>
          <w:t>0</w:t>
        </w:r>
      </w:ins>
      <w:ins w:id="248" w:author="Frederick Roth" w:date="2018-09-27T15:33:00Z">
        <w:r w:rsidRPr="000D06E5">
          <w:rPr>
            <w:color w:val="000000"/>
            <w:rPrChange w:id="249" w:author="Frederick Roth" w:date="2018-09-27T15:33:00Z">
              <w:rPr>
                <w:i/>
                <w:color w:val="000000"/>
              </w:rPr>
            </w:rPrChange>
          </w:rPr>
          <w:t xml:space="preserve">.05 </w:t>
        </w:r>
        <w:r>
          <w:rPr>
            <w:color w:val="000000"/>
          </w:rPr>
          <w:t xml:space="preserve">after adjusting for multiple testing) </w:t>
        </w:r>
      </w:ins>
      <w:ins w:id="250" w:author="Frederick Roth" w:date="2018-09-27T15:31:00Z">
        <w:r>
          <w:rPr>
            <w:color w:val="000000"/>
          </w:rPr>
          <w:t>are shown in Figure 3XX.</w:t>
        </w:r>
      </w:ins>
      <w:ins w:id="251" w:author="Frederick Roth" w:date="2018-09-27T15:34:00Z">
        <w:r>
          <w:rPr>
            <w:color w:val="000000"/>
          </w:rPr>
          <w:t xml:space="preserve">  This analysis yielded </w:t>
        </w:r>
      </w:ins>
      <w:ins w:id="252" w:author="Frederick Roth" w:date="2018-09-27T15:07:00Z">
        <w:r w:rsidR="00C20754">
          <w:rPr>
            <w:color w:val="000000"/>
          </w:rPr>
          <w:t xml:space="preserve">genetic interactions </w:t>
        </w:r>
      </w:ins>
      <w:ins w:id="253" w:author="Frederick Roth" w:date="2018-09-27T15:09:00Z">
        <w:r w:rsidR="00C20754">
          <w:rPr>
            <w:color w:val="000000"/>
          </w:rPr>
          <w:t xml:space="preserve">involving </w:t>
        </w:r>
      </w:ins>
      <w:ins w:id="254" w:author="Frederick Roth" w:date="2018-09-27T15:12:00Z">
        <w:r w:rsidR="00C20754">
          <w:rPr>
            <w:color w:val="000000"/>
          </w:rPr>
          <w:t xml:space="preserve">two or more </w:t>
        </w:r>
      </w:ins>
      <w:ins w:id="255" w:author="Frederick Roth" w:date="2018-09-27T15:09:00Z">
        <w:r w:rsidR="00C20754">
          <w:rPr>
            <w:color w:val="000000"/>
          </w:rPr>
          <w:t xml:space="preserve">genes </w:t>
        </w:r>
      </w:ins>
      <w:ins w:id="256" w:author="Frederick Roth" w:date="2018-09-27T15:08:00Z">
        <w:r w:rsidR="00C20754">
          <w:rPr>
            <w:color w:val="000000"/>
          </w:rPr>
          <w:t xml:space="preserve">for fifteen out of sixteen (94%) </w:t>
        </w:r>
      </w:ins>
      <w:ins w:id="257" w:author="Frederick Roth" w:date="2018-09-27T15:12:00Z">
        <w:r w:rsidR="00C20754">
          <w:rPr>
            <w:color w:val="000000"/>
          </w:rPr>
          <w:t xml:space="preserve">of the </w:t>
        </w:r>
      </w:ins>
      <w:ins w:id="258" w:author="Frederick Roth" w:date="2018-09-27T15:09:00Z">
        <w:r w:rsidR="00C20754">
          <w:rPr>
            <w:color w:val="000000"/>
          </w:rPr>
          <w:t>drugs examine</w:t>
        </w:r>
      </w:ins>
      <w:ins w:id="259" w:author="Frederick Roth" w:date="2018-09-27T15:10:00Z">
        <w:r w:rsidR="00C20754">
          <w:rPr>
            <w:color w:val="000000"/>
          </w:rPr>
          <w:t>d</w:t>
        </w:r>
      </w:ins>
      <w:ins w:id="260" w:author="Frederick Roth" w:date="2018-09-27T15:28:00Z">
        <w:r>
          <w:rPr>
            <w:color w:val="000000"/>
          </w:rPr>
          <w:t xml:space="preserve"> (Fig. 3</w:t>
        </w:r>
      </w:ins>
      <w:ins w:id="261" w:author="Frederick Roth" w:date="2018-09-27T15:31:00Z">
        <w:r>
          <w:rPr>
            <w:color w:val="000000"/>
          </w:rPr>
          <w:t>XX</w:t>
        </w:r>
      </w:ins>
      <w:ins w:id="262" w:author="Frederick Roth" w:date="2018-09-27T15:28:00Z">
        <w:r>
          <w:rPr>
            <w:color w:val="000000"/>
          </w:rPr>
          <w:t>)</w:t>
        </w:r>
      </w:ins>
      <w:ins w:id="263" w:author="Frederick Roth" w:date="2018-09-27T15:10:00Z">
        <w:r w:rsidR="00C20754">
          <w:rPr>
            <w:color w:val="000000"/>
          </w:rPr>
          <w:t xml:space="preserve">.  </w:t>
        </w:r>
      </w:ins>
      <w:ins w:id="264" w:author="Frederick Roth" w:date="2018-09-27T15:12:00Z">
        <w:r w:rsidR="00C20754">
          <w:rPr>
            <w:color w:val="000000"/>
          </w:rPr>
          <w:t xml:space="preserve">For beauvericin, the only exception, </w:t>
        </w:r>
      </w:ins>
      <w:ins w:id="265" w:author="Frederick Roth" w:date="2018-09-27T15:11:00Z">
        <w:r w:rsidR="00C20754">
          <w:rPr>
            <w:color w:val="000000"/>
          </w:rPr>
          <w:t xml:space="preserve">all strains with </w:t>
        </w:r>
      </w:ins>
      <w:ins w:id="266" w:author="Frederick Roth" w:date="2018-09-27T15:10:00Z">
        <w:r w:rsidR="00C20754" w:rsidRPr="00C20754">
          <w:rPr>
            <w:i/>
            <w:color w:val="000000"/>
            <w:rPrChange w:id="267" w:author="Frederick Roth" w:date="2018-09-27T15:10:00Z">
              <w:rPr>
                <w:color w:val="000000"/>
              </w:rPr>
            </w:rPrChange>
          </w:rPr>
          <w:t>YOR1</w:t>
        </w:r>
        <w:r w:rsidR="00C20754" w:rsidRPr="00C20754">
          <w:rPr>
            <w:i/>
            <w:color w:val="000000"/>
            <w:vertAlign w:val="superscript"/>
            <w:rPrChange w:id="268" w:author="Frederick Roth" w:date="2018-09-27T15:11:00Z">
              <w:rPr>
                <w:color w:val="000000"/>
              </w:rPr>
            </w:rPrChange>
          </w:rPr>
          <w:t>+</w:t>
        </w:r>
      </w:ins>
      <w:ins w:id="269" w:author="Frederick Roth" w:date="2018-09-27T15:11:00Z">
        <w:r w:rsidR="00C20754">
          <w:rPr>
            <w:color w:val="000000"/>
          </w:rPr>
          <w:t xml:space="preserve"> genotypes </w:t>
        </w:r>
      </w:ins>
      <w:ins w:id="270" w:author="Frederick Roth" w:date="2018-09-27T15:12:00Z">
        <w:r w:rsidR="00C20754">
          <w:rPr>
            <w:color w:val="000000"/>
          </w:rPr>
          <w:t xml:space="preserve">were </w:t>
        </w:r>
      </w:ins>
      <w:ins w:id="271" w:author="Frederick Roth" w:date="2018-09-27T15:11:00Z">
        <w:r w:rsidR="00C20754">
          <w:rPr>
            <w:color w:val="000000"/>
          </w:rPr>
          <w:t xml:space="preserve">completely insensitive as previously </w:t>
        </w:r>
      </w:ins>
      <w:ins w:id="272" w:author="Frederick Roth" w:date="2018-09-27T15:12:00Z">
        <w:r w:rsidR="00C20754">
          <w:rPr>
            <w:color w:val="000000"/>
          </w:rPr>
          <w:t>described [</w:t>
        </w:r>
        <w:r w:rsidR="00C20754" w:rsidRPr="00C20754">
          <w:rPr>
            <w:color w:val="000000"/>
            <w:highlight w:val="yellow"/>
            <w:rPrChange w:id="273" w:author="Frederick Roth" w:date="2018-09-27T15:12:00Z">
              <w:rPr>
                <w:color w:val="000000"/>
              </w:rPr>
            </w:rPrChange>
          </w:rPr>
          <w:t>cite Tanvi paper</w:t>
        </w:r>
        <w:r w:rsidR="00C20754">
          <w:rPr>
            <w:color w:val="000000"/>
          </w:rPr>
          <w:t xml:space="preserve">], while all </w:t>
        </w:r>
        <w:r w:rsidR="00C20754" w:rsidRPr="00C20754">
          <w:rPr>
            <w:i/>
            <w:color w:val="000000"/>
            <w:rPrChange w:id="274" w:author="Frederick Roth" w:date="2018-09-27T15:12:00Z">
              <w:rPr>
                <w:color w:val="000000"/>
              </w:rPr>
            </w:rPrChange>
          </w:rPr>
          <w:t>yor1</w:t>
        </w:r>
      </w:ins>
      <w:ins w:id="275" w:author="Frederick Roth" w:date="2018-09-27T15:13:00Z">
        <w:r w:rsidR="00C20754">
          <w:rPr>
            <w:i/>
            <w:color w:val="000000"/>
          </w:rPr>
          <w:t>∆</w:t>
        </w:r>
        <w:r w:rsidR="00C20754">
          <w:rPr>
            <w:color w:val="000000"/>
          </w:rPr>
          <w:t xml:space="preserve"> genotypes lacked any detectable growth.  We have not explored lower concentrations </w:t>
        </w:r>
      </w:ins>
      <w:ins w:id="276" w:author="Frederick Roth" w:date="2018-09-27T15:14:00Z">
        <w:r w:rsidR="00C20754">
          <w:rPr>
            <w:color w:val="000000"/>
          </w:rPr>
          <w:t xml:space="preserve">for beauvericin at </w:t>
        </w:r>
      </w:ins>
      <w:ins w:id="277" w:author="Frederick Roth" w:date="2018-09-27T15:13:00Z">
        <w:r w:rsidR="00C20754">
          <w:rPr>
            <w:color w:val="000000"/>
          </w:rPr>
          <w:t xml:space="preserve">which </w:t>
        </w:r>
      </w:ins>
      <w:ins w:id="278" w:author="Frederick Roth" w:date="2018-09-27T15:14:00Z">
        <w:r w:rsidR="00C20754">
          <w:rPr>
            <w:color w:val="000000"/>
          </w:rPr>
          <w:t xml:space="preserve">higher-order genetic interactions might yet be found.  Higher-order genetic interactions </w:t>
        </w:r>
      </w:ins>
      <w:ins w:id="279" w:author="Frederick Roth" w:date="2018-09-27T15:28:00Z">
        <w:r>
          <w:rPr>
            <w:color w:val="000000"/>
          </w:rPr>
          <w:t xml:space="preserve">(involving three or more genes) </w:t>
        </w:r>
      </w:ins>
      <w:ins w:id="280" w:author="Frederick Roth" w:date="2018-09-27T15:14:00Z">
        <w:r w:rsidR="00C20754">
          <w:rPr>
            <w:color w:val="000000"/>
          </w:rPr>
          <w:t xml:space="preserve">were observed for </w:t>
        </w:r>
      </w:ins>
      <w:ins w:id="281" w:author="Frederick Roth" w:date="2018-09-27T15:15:00Z">
        <w:r w:rsidR="00C20754">
          <w:rPr>
            <w:color w:val="000000"/>
          </w:rPr>
          <w:t>fourteen of sixteen (88%) of drugs tested</w:t>
        </w:r>
      </w:ins>
      <w:ins w:id="282" w:author="Frederick Roth" w:date="2018-09-27T15:29:00Z">
        <w:r>
          <w:rPr>
            <w:color w:val="000000"/>
          </w:rPr>
          <w:t xml:space="preserve"> (Fig. 3</w:t>
        </w:r>
      </w:ins>
      <w:ins w:id="283" w:author="Frederick Roth" w:date="2018-09-27T15:32:00Z">
        <w:r>
          <w:rPr>
            <w:color w:val="000000"/>
          </w:rPr>
          <w:t>XX</w:t>
        </w:r>
      </w:ins>
      <w:ins w:id="284" w:author="Frederick Roth" w:date="2018-09-27T15:29:00Z">
        <w:r>
          <w:rPr>
            <w:color w:val="000000"/>
          </w:rPr>
          <w:t>)</w:t>
        </w:r>
      </w:ins>
      <w:ins w:id="285" w:author="Frederick Roth" w:date="2018-09-27T15:15:00Z">
        <w:r w:rsidR="00C20754">
          <w:rPr>
            <w:color w:val="000000"/>
          </w:rPr>
          <w:t xml:space="preserve">.  Here the </w:t>
        </w:r>
      </w:ins>
      <w:ins w:id="286" w:author="Frederick Roth" w:date="2018-09-27T15:16:00Z">
        <w:r w:rsidR="00C20754">
          <w:rPr>
            <w:color w:val="000000"/>
          </w:rPr>
          <w:t xml:space="preserve">exception (beyond beauvericin) was </w:t>
        </w:r>
      </w:ins>
      <w:ins w:id="287" w:author="Frederick Roth" w:date="2018-09-27T15:17:00Z">
        <w:r w:rsidR="003A0327">
          <w:rPr>
            <w:color w:val="000000"/>
          </w:rPr>
          <w:t xml:space="preserve">cycloheximide.  For cycloheximide, </w:t>
        </w:r>
      </w:ins>
      <w:ins w:id="288" w:author="Frederick Roth" w:date="2018-09-27T15:29:00Z">
        <w:r>
          <w:rPr>
            <w:color w:val="000000"/>
          </w:rPr>
          <w:t xml:space="preserve">we observed </w:t>
        </w:r>
      </w:ins>
      <w:ins w:id="289" w:author="Frederick Roth" w:date="2018-09-27T15:17:00Z">
        <w:r w:rsidR="003A0327">
          <w:rPr>
            <w:color w:val="000000"/>
          </w:rPr>
          <w:t xml:space="preserve">the </w:t>
        </w:r>
      </w:ins>
      <w:ins w:id="290" w:author="Frederick Roth" w:date="2018-09-27T15:18:00Z">
        <w:r w:rsidR="003A0327">
          <w:rPr>
            <w:color w:val="000000"/>
          </w:rPr>
          <w:t xml:space="preserve">previously-known </w:t>
        </w:r>
      </w:ins>
      <w:ins w:id="291" w:author="Frederick Roth" w:date="2018-09-27T15:17:00Z">
        <w:r w:rsidR="003A0327">
          <w:rPr>
            <w:color w:val="000000"/>
          </w:rPr>
          <w:t>strong single</w:t>
        </w:r>
      </w:ins>
      <w:ins w:id="292" w:author="Frederick Roth" w:date="2018-09-27T15:18:00Z">
        <w:r w:rsidR="003A0327">
          <w:rPr>
            <w:color w:val="000000"/>
          </w:rPr>
          <w:t xml:space="preserve">-gene </w:t>
        </w:r>
        <w:r w:rsidR="003A0327" w:rsidRPr="003A0327">
          <w:rPr>
            <w:i/>
            <w:color w:val="000000"/>
            <w:rPrChange w:id="293" w:author="Frederick Roth" w:date="2018-09-27T15:18:00Z">
              <w:rPr>
                <w:color w:val="000000"/>
              </w:rPr>
            </w:rPrChange>
          </w:rPr>
          <w:t>pdr5∆</w:t>
        </w:r>
        <w:r w:rsidR="003A0327">
          <w:rPr>
            <w:color w:val="000000"/>
          </w:rPr>
          <w:t xml:space="preserve"> effect [</w:t>
        </w:r>
        <w:r w:rsidR="003A0327" w:rsidRPr="00EF1DF6">
          <w:rPr>
            <w:color w:val="000000"/>
            <w:highlight w:val="yellow"/>
            <w:rPrChange w:id="294" w:author="Frederick Roth" w:date="2018-09-27T15:44:00Z">
              <w:rPr>
                <w:color w:val="000000"/>
              </w:rPr>
            </w:rPrChange>
          </w:rPr>
          <w:t>cite</w:t>
        </w:r>
        <w:r w:rsidR="003A0327">
          <w:rPr>
            <w:color w:val="000000"/>
          </w:rPr>
          <w:t xml:space="preserve">], </w:t>
        </w:r>
      </w:ins>
      <w:ins w:id="295" w:author="Frederick Roth" w:date="2018-09-27T15:27:00Z">
        <w:r>
          <w:rPr>
            <w:color w:val="000000"/>
          </w:rPr>
          <w:t>many weak single-knockout effects</w:t>
        </w:r>
      </w:ins>
      <w:ins w:id="296" w:author="Albi Celaj" w:date="2018-09-27T15:54:00Z">
        <w:r w:rsidR="00D75D45">
          <w:rPr>
            <w:color w:val="000000"/>
          </w:rPr>
          <w:t>,</w:t>
        </w:r>
      </w:ins>
      <w:ins w:id="297" w:author="Frederick Roth" w:date="2018-09-27T15:27:00Z">
        <w:r>
          <w:rPr>
            <w:color w:val="000000"/>
          </w:rPr>
          <w:t xml:space="preserve"> and </w:t>
        </w:r>
      </w:ins>
      <w:ins w:id="298" w:author="Frederick Roth" w:date="2018-09-27T15:18:00Z">
        <w:r w:rsidR="003A0327">
          <w:rPr>
            <w:color w:val="000000"/>
          </w:rPr>
          <w:t xml:space="preserve">only </w:t>
        </w:r>
      </w:ins>
      <w:ins w:id="299" w:author="Frederick Roth" w:date="2018-09-27T15:27:00Z">
        <w:r>
          <w:rPr>
            <w:color w:val="000000"/>
          </w:rPr>
          <w:t xml:space="preserve">one </w:t>
        </w:r>
      </w:ins>
      <w:ins w:id="300" w:author="Frederick Roth" w:date="2018-09-27T15:18:00Z">
        <w:r w:rsidR="003A0327">
          <w:rPr>
            <w:color w:val="000000"/>
          </w:rPr>
          <w:t xml:space="preserve">weak </w:t>
        </w:r>
      </w:ins>
      <w:ins w:id="301" w:author="Frederick Roth" w:date="2018-09-27T15:20:00Z">
        <w:r w:rsidR="003A0327">
          <w:rPr>
            <w:color w:val="000000"/>
          </w:rPr>
          <w:t xml:space="preserve">two-gene </w:t>
        </w:r>
      </w:ins>
      <w:ins w:id="302" w:author="Frederick Roth" w:date="2018-09-27T15:18:00Z">
        <w:r w:rsidR="003A0327">
          <w:rPr>
            <w:color w:val="000000"/>
          </w:rPr>
          <w:t>interaction</w:t>
        </w:r>
      </w:ins>
      <w:ins w:id="303" w:author="Frederick Roth" w:date="2018-09-27T15:20:00Z">
        <w:r w:rsidR="003A0327">
          <w:rPr>
            <w:color w:val="000000"/>
          </w:rPr>
          <w:t xml:space="preserve"> between </w:t>
        </w:r>
        <w:r w:rsidR="003A0327" w:rsidRPr="00C80C76">
          <w:rPr>
            <w:i/>
            <w:color w:val="000000"/>
          </w:rPr>
          <w:t>pdr5∆</w:t>
        </w:r>
        <w:r w:rsidR="003A0327">
          <w:rPr>
            <w:color w:val="000000"/>
          </w:rPr>
          <w:t xml:space="preserve"> and </w:t>
        </w:r>
        <w:r w:rsidR="003A0327">
          <w:rPr>
            <w:i/>
            <w:color w:val="000000"/>
          </w:rPr>
          <w:t>sn</w:t>
        </w:r>
      </w:ins>
      <w:ins w:id="304" w:author="Frederick Roth" w:date="2018-09-27T15:21:00Z">
        <w:r w:rsidR="003A0327">
          <w:rPr>
            <w:i/>
            <w:color w:val="000000"/>
          </w:rPr>
          <w:t>q2</w:t>
        </w:r>
      </w:ins>
      <w:ins w:id="305" w:author="Frederick Roth" w:date="2018-09-27T15:20:00Z">
        <w:r w:rsidR="003A0327" w:rsidRPr="00C80C76">
          <w:rPr>
            <w:i/>
            <w:color w:val="000000"/>
          </w:rPr>
          <w:t>∆</w:t>
        </w:r>
      </w:ins>
      <w:ins w:id="306" w:author="Frederick Roth" w:date="2018-09-27T15:27:00Z">
        <w:r>
          <w:rPr>
            <w:color w:val="000000"/>
          </w:rPr>
          <w:t xml:space="preserve"> (Fig. 3</w:t>
        </w:r>
      </w:ins>
      <w:ins w:id="307" w:author="Frederick Roth" w:date="2018-09-27T15:32:00Z">
        <w:r w:rsidRPr="000D06E5">
          <w:rPr>
            <w:color w:val="000000"/>
          </w:rPr>
          <w:t xml:space="preserve"> </w:t>
        </w:r>
        <w:r>
          <w:rPr>
            <w:color w:val="000000"/>
          </w:rPr>
          <w:t>XX</w:t>
        </w:r>
      </w:ins>
      <w:ins w:id="308" w:author="Frederick Roth" w:date="2018-09-27T15:27:00Z">
        <w:r>
          <w:rPr>
            <w:color w:val="000000"/>
          </w:rPr>
          <w:t>)</w:t>
        </w:r>
      </w:ins>
      <w:ins w:id="309" w:author="Frederick Roth" w:date="2018-09-27T15:25:00Z">
        <w:r w:rsidR="003A0327">
          <w:rPr>
            <w:color w:val="000000"/>
          </w:rPr>
          <w:t>.</w:t>
        </w:r>
      </w:ins>
      <w:ins w:id="310" w:author="Frederick Roth" w:date="2018-09-27T15:20:00Z">
        <w:r w:rsidR="003A0327">
          <w:rPr>
            <w:color w:val="000000"/>
          </w:rPr>
          <w:t xml:space="preserve"> </w:t>
        </w:r>
      </w:ins>
      <w:del w:id="311" w:author="Frederick Roth" w:date="2018-09-27T15:02:00Z">
        <w:r w:rsidR="00A5046D" w:rsidDel="004305E3">
          <w:rPr>
            <w:color w:val="000000"/>
          </w:rPr>
          <w:delText>W</w:delText>
        </w:r>
        <w:r w:rsidR="00163C5D" w:rsidDel="004305E3">
          <w:rPr>
            <w:color w:val="000000"/>
          </w:rPr>
          <w:delText xml:space="preserve">e </w:delText>
        </w:r>
        <w:r w:rsidR="004414A6" w:rsidDel="004305E3">
          <w:rPr>
            <w:color w:val="000000"/>
          </w:rPr>
          <w:delText>explore</w:delText>
        </w:r>
        <w:r w:rsidR="00163C5D" w:rsidDel="004305E3">
          <w:rPr>
            <w:color w:val="000000"/>
          </w:rPr>
          <w:delText>d</w:delText>
        </w:r>
        <w:r w:rsidR="004414A6" w:rsidDel="004305E3">
          <w:rPr>
            <w:color w:val="000000"/>
          </w:rPr>
          <w:delText xml:space="preserve"> surprising genetic </w:delText>
        </w:r>
      </w:del>
      <w:del w:id="312" w:author="Frederick Roth" w:date="2018-09-27T15:19:00Z">
        <w:r w:rsidR="004414A6" w:rsidDel="003A0327">
          <w:rPr>
            <w:color w:val="000000"/>
          </w:rPr>
          <w:delText xml:space="preserve">relationships </w:delText>
        </w:r>
      </w:del>
      <w:del w:id="313" w:author="Frederick Roth" w:date="2018-09-27T15:02:00Z">
        <w:r w:rsidR="004414A6" w:rsidDel="004305E3">
          <w:rPr>
            <w:color w:val="000000"/>
          </w:rPr>
          <w:delText>under</w:delText>
        </w:r>
        <w:r w:rsidR="00A42837" w:rsidDel="004305E3">
          <w:rPr>
            <w:color w:val="000000"/>
          </w:rPr>
          <w:delText xml:space="preserve"> all tested</w:delText>
        </w:r>
        <w:r w:rsidR="004414A6" w:rsidDel="004305E3">
          <w:rPr>
            <w:color w:val="000000"/>
          </w:rPr>
          <w:delText xml:space="preserve"> drugs</w:delText>
        </w:r>
      </w:del>
      <w:del w:id="314" w:author="Frederick Roth" w:date="2018-09-27T15:19:00Z">
        <w:r w:rsidR="004414A6" w:rsidRPr="00233F15" w:rsidDel="003A0327">
          <w:rPr>
            <w:color w:val="000000"/>
          </w:rPr>
          <w:delText>.</w:delText>
        </w:r>
        <w:r w:rsidR="004414A6" w:rsidDel="003A0327">
          <w:rPr>
            <w:color w:val="000000"/>
          </w:rPr>
          <w:delText xml:space="preserve"> </w:delText>
        </w:r>
      </w:del>
    </w:p>
    <w:p w14:paraId="79176548" w14:textId="77777777" w:rsidR="004305E3" w:rsidRDefault="004305E3" w:rsidP="00FF3025">
      <w:pPr>
        <w:widowControl w:val="0"/>
        <w:autoSpaceDE w:val="0"/>
        <w:autoSpaceDN w:val="0"/>
        <w:adjustRightInd w:val="0"/>
        <w:jc w:val="both"/>
        <w:rPr>
          <w:ins w:id="315" w:author="Frederick Roth" w:date="2018-09-27T15:03:00Z"/>
          <w:color w:val="000000"/>
        </w:rPr>
      </w:pPr>
    </w:p>
    <w:p w14:paraId="01A39739" w14:textId="665CFB95" w:rsidR="00EF1DF6" w:rsidRDefault="003A0327" w:rsidP="00EF1DF6">
      <w:pPr>
        <w:widowControl w:val="0"/>
        <w:autoSpaceDE w:val="0"/>
        <w:autoSpaceDN w:val="0"/>
        <w:adjustRightInd w:val="0"/>
        <w:jc w:val="both"/>
        <w:rPr>
          <w:ins w:id="316" w:author="Frederick Roth" w:date="2018-09-27T15:46:00Z"/>
          <w:color w:val="000000"/>
        </w:rPr>
      </w:pPr>
      <w:ins w:id="317" w:author="Frederick Roth" w:date="2018-09-27T15:19:00Z">
        <w:r>
          <w:rPr>
            <w:color w:val="000000"/>
          </w:rPr>
          <w:t xml:space="preserve">Some genetic </w:t>
        </w:r>
        <w:del w:id="318" w:author="Albi Celaj" w:date="2018-09-28T13:26:00Z">
          <w:r w:rsidDel="00772F98">
            <w:rPr>
              <w:color w:val="000000"/>
            </w:rPr>
            <w:delText xml:space="preserve">interactions </w:delText>
          </w:r>
        </w:del>
      </w:ins>
      <w:ins w:id="319" w:author="Frederick Roth" w:date="2018-09-27T15:20:00Z">
        <w:del w:id="320" w:author="Albi Celaj" w:date="2018-09-28T13:26:00Z">
          <w:r w:rsidDel="00772F98">
            <w:rPr>
              <w:color w:val="000000"/>
            </w:rPr>
            <w:delText xml:space="preserve">suggested </w:delText>
          </w:r>
        </w:del>
      </w:ins>
      <w:ins w:id="321" w:author="Frederick Roth" w:date="2018-09-27T15:37:00Z">
        <w:del w:id="322" w:author="Albi Celaj" w:date="2018-09-28T13:26:00Z">
          <w:r w:rsidR="00EF1DF6" w:rsidDel="00772F98">
            <w:rPr>
              <w:color w:val="000000"/>
            </w:rPr>
            <w:delText xml:space="preserve">effux </w:delText>
          </w:r>
        </w:del>
      </w:ins>
      <w:ins w:id="323" w:author="Frederick Roth" w:date="2018-09-27T15:20:00Z">
        <w:del w:id="324" w:author="Albi Celaj" w:date="2018-09-28T13:26:00Z">
          <w:r w:rsidDel="00772F98">
            <w:rPr>
              <w:color w:val="000000"/>
            </w:rPr>
            <w:delText>action in parallel</w:delText>
          </w:r>
        </w:del>
      </w:ins>
      <w:ins w:id="325" w:author="Frederick Roth" w:date="2018-09-27T15:37:00Z">
        <w:del w:id="326" w:author="Albi Celaj" w:date="2018-09-28T13:26:00Z">
          <w:r w:rsidR="00EF1DF6" w:rsidDel="00772F98">
            <w:rPr>
              <w:color w:val="000000"/>
            </w:rPr>
            <w:delText xml:space="preserve">. Specifically, </w:delText>
          </w:r>
        </w:del>
      </w:ins>
      <w:ins w:id="327" w:author="Frederick Roth" w:date="2018-09-27T15:38:00Z">
        <w:del w:id="328" w:author="Albi Celaj" w:date="2018-09-28T13:26:00Z">
          <w:r w:rsidR="00EF1DF6" w:rsidDel="00772F98">
            <w:rPr>
              <w:color w:val="000000"/>
            </w:rPr>
            <w:delText xml:space="preserve">we </w:delText>
          </w:r>
        </w:del>
      </w:ins>
      <w:ins w:id="329" w:author="Frederick Roth" w:date="2018-09-27T15:42:00Z">
        <w:del w:id="330" w:author="Albi Celaj" w:date="2018-09-28T13:26:00Z">
          <w:r w:rsidR="00EF1DF6" w:rsidDel="00772F98">
            <w:rPr>
              <w:color w:val="000000"/>
            </w:rPr>
            <w:delText xml:space="preserve">saw </w:delText>
          </w:r>
        </w:del>
      </w:ins>
      <w:ins w:id="331" w:author="Frederick Roth" w:date="2018-09-27T15:37:00Z">
        <w:del w:id="332" w:author="Albi Celaj" w:date="2018-09-28T13:26:00Z">
          <w:r w:rsidR="00EF1DF6" w:rsidDel="00772F98">
            <w:rPr>
              <w:color w:val="000000"/>
            </w:rPr>
            <w:delText>gene</w:delText>
          </w:r>
        </w:del>
      </w:ins>
      <w:ins w:id="333" w:author="Frederick Roth" w:date="2018-09-27T15:40:00Z">
        <w:del w:id="334" w:author="Albi Celaj" w:date="2018-09-28T13:26:00Z">
          <w:r w:rsidR="00EF1DF6" w:rsidDel="00772F98">
            <w:rPr>
              <w:color w:val="000000"/>
            </w:rPr>
            <w:delText xml:space="preserve"> sets</w:delText>
          </w:r>
        </w:del>
      </w:ins>
      <w:ins w:id="335" w:author="Frederick Roth" w:date="2018-09-27T15:37:00Z">
        <w:del w:id="336" w:author="Albi Celaj" w:date="2018-09-28T13:26:00Z">
          <w:r w:rsidR="00EF1DF6" w:rsidDel="00772F98">
            <w:rPr>
              <w:color w:val="000000"/>
            </w:rPr>
            <w:delText xml:space="preserve"> where each individual knockout show</w:delText>
          </w:r>
        </w:del>
      </w:ins>
      <w:ins w:id="337" w:author="Frederick Roth" w:date="2018-09-27T15:39:00Z">
        <w:del w:id="338" w:author="Albi Celaj" w:date="2018-09-28T13:26:00Z">
          <w:r w:rsidR="00EF1DF6" w:rsidDel="00772F98">
            <w:rPr>
              <w:color w:val="000000"/>
            </w:rPr>
            <w:delText>s</w:delText>
          </w:r>
        </w:del>
      </w:ins>
      <w:ins w:id="339" w:author="Frederick Roth" w:date="2018-09-27T15:37:00Z">
        <w:del w:id="340" w:author="Albi Celaj" w:date="2018-09-28T13:26:00Z">
          <w:r w:rsidR="00EF1DF6" w:rsidDel="00772F98">
            <w:rPr>
              <w:color w:val="000000"/>
            </w:rPr>
            <w:delText xml:space="preserve"> sensitivity to a drug, and </w:delText>
          </w:r>
        </w:del>
      </w:ins>
      <w:ins w:id="341" w:author="Frederick Roth" w:date="2018-09-27T15:39:00Z">
        <w:del w:id="342" w:author="Albi Celaj" w:date="2018-09-28T13:26:00Z">
          <w:r w:rsidR="00EF1DF6" w:rsidDel="00772F98">
            <w:rPr>
              <w:color w:val="000000"/>
            </w:rPr>
            <w:delText xml:space="preserve">each </w:delText>
          </w:r>
        </w:del>
      </w:ins>
      <w:ins w:id="343" w:author="Frederick Roth" w:date="2018-09-27T15:37:00Z">
        <w:del w:id="344" w:author="Albi Celaj" w:date="2018-09-28T13:26:00Z">
          <w:r w:rsidR="00EF1DF6" w:rsidDel="00772F98">
            <w:rPr>
              <w:color w:val="000000"/>
            </w:rPr>
            <w:delText xml:space="preserve">higher-order </w:delText>
          </w:r>
        </w:del>
      </w:ins>
      <w:ins w:id="345" w:author="Frederick Roth" w:date="2018-09-27T15:40:00Z">
        <w:del w:id="346" w:author="Albi Celaj" w:date="2018-09-28T13:26:00Z">
          <w:r w:rsidR="00EF1DF6" w:rsidDel="00772F98">
            <w:rPr>
              <w:color w:val="000000"/>
            </w:rPr>
            <w:delText xml:space="preserve">knockout </w:delText>
          </w:r>
        </w:del>
      </w:ins>
      <w:ins w:id="347" w:author="Frederick Roth" w:date="2018-09-27T15:37:00Z">
        <w:del w:id="348" w:author="Albi Celaj" w:date="2018-09-28T13:26:00Z">
          <w:r w:rsidR="00EF1DF6" w:rsidDel="00772F98">
            <w:rPr>
              <w:color w:val="000000"/>
            </w:rPr>
            <w:delText xml:space="preserve">combination </w:delText>
          </w:r>
        </w:del>
      </w:ins>
      <w:ins w:id="349" w:author="Frederick Roth" w:date="2018-09-27T15:39:00Z">
        <w:del w:id="350" w:author="Albi Celaj" w:date="2018-09-28T13:26:00Z">
          <w:r w:rsidR="00EF1DF6" w:rsidDel="00772F98">
            <w:rPr>
              <w:color w:val="000000"/>
            </w:rPr>
            <w:delText xml:space="preserve">exhibits </w:delText>
          </w:r>
        </w:del>
      </w:ins>
      <w:ins w:id="351" w:author="Frederick Roth" w:date="2018-09-27T15:40:00Z">
        <w:del w:id="352" w:author="Albi Celaj" w:date="2018-09-28T13:26:00Z">
          <w:r w:rsidR="00EF1DF6" w:rsidDel="00772F98">
            <w:rPr>
              <w:color w:val="000000"/>
            </w:rPr>
            <w:delText xml:space="preserve">drug </w:delText>
          </w:r>
        </w:del>
      </w:ins>
      <w:ins w:id="353" w:author="Frederick Roth" w:date="2018-09-27T15:38:00Z">
        <w:del w:id="354" w:author="Albi Celaj" w:date="2018-09-28T13:26:00Z">
          <w:r w:rsidR="00EF1DF6" w:rsidDel="00772F98">
            <w:rPr>
              <w:color w:val="000000"/>
            </w:rPr>
            <w:delText>sensitivity</w:delText>
          </w:r>
        </w:del>
      </w:ins>
      <w:ins w:id="355" w:author="Frederick Roth" w:date="2018-09-27T15:40:00Z">
        <w:del w:id="356" w:author="Albi Celaj" w:date="2018-09-28T13:26:00Z">
          <w:r w:rsidR="00EF1DF6" w:rsidDel="00772F98">
            <w:rPr>
              <w:color w:val="000000"/>
            </w:rPr>
            <w:delText xml:space="preserve"> that is higher than any of the </w:delText>
          </w:r>
        </w:del>
      </w:ins>
      <w:ins w:id="357" w:author="Frederick Roth" w:date="2018-09-27T15:41:00Z">
        <w:del w:id="358" w:author="Albi Celaj" w:date="2018-09-28T13:26:00Z">
          <w:r w:rsidR="00EF1DF6" w:rsidDel="00772F98">
            <w:rPr>
              <w:color w:val="000000"/>
            </w:rPr>
            <w:delText xml:space="preserve">individual component </w:delText>
          </w:r>
        </w:del>
      </w:ins>
      <w:ins w:id="359" w:author="Frederick Roth" w:date="2018-09-27T15:40:00Z">
        <w:del w:id="360" w:author="Albi Celaj" w:date="2018-09-28T13:26:00Z">
          <w:r w:rsidR="00EF1DF6" w:rsidDel="00772F98">
            <w:rPr>
              <w:color w:val="000000"/>
            </w:rPr>
            <w:delText>knockouts.</w:delText>
          </w:r>
        </w:del>
      </w:ins>
      <w:ins w:id="361" w:author="Frederick Roth" w:date="2018-09-27T15:41:00Z">
        <w:del w:id="362" w:author="Albi Celaj" w:date="2018-09-28T13:26:00Z">
          <w:r w:rsidR="00EF1DF6" w:rsidDel="00772F98">
            <w:rPr>
              <w:color w:val="000000"/>
            </w:rPr>
            <w:delText xml:space="preserve"> E</w:delText>
          </w:r>
        </w:del>
      </w:ins>
      <w:del w:id="363" w:author="Albi Celaj" w:date="2018-09-28T13:26:00Z">
        <w:r w:rsidR="004414A6" w:rsidDel="00772F98">
          <w:rPr>
            <w:color w:val="000000"/>
          </w:rPr>
          <w:delText xml:space="preserve"> In the most straightforward cases, sensitive multi-knockout group</w:delText>
        </w:r>
        <w:r w:rsidR="00C072D2" w:rsidDel="00772F98">
          <w:rPr>
            <w:color w:val="000000"/>
          </w:rPr>
          <w:delText>s were found where removal of a</w:delText>
        </w:r>
        <w:r w:rsidR="004414A6" w:rsidDel="00772F98">
          <w:rPr>
            <w:color w:val="000000"/>
          </w:rPr>
          <w:delText xml:space="preserve"> </w:delText>
        </w:r>
        <w:r w:rsidR="00580036" w:rsidDel="00772F98">
          <w:rPr>
            <w:color w:val="000000"/>
          </w:rPr>
          <w:delText>subset</w:delText>
        </w:r>
        <w:r w:rsidR="004414A6" w:rsidDel="00772F98">
          <w:rPr>
            <w:color w:val="000000"/>
          </w:rPr>
          <w:delText xml:space="preserve"> of the underlying gene</w:delText>
        </w:r>
        <w:r w:rsidR="00C072D2" w:rsidDel="00772F98">
          <w:rPr>
            <w:color w:val="000000"/>
          </w:rPr>
          <w:delText xml:space="preserve">s had much less apparent </w:delText>
        </w:r>
        <w:r w:rsidR="00AF52FD" w:rsidDel="00772F98">
          <w:rPr>
            <w:color w:val="000000"/>
          </w:rPr>
          <w:delText>effects</w:delText>
        </w:r>
        <w:r w:rsidR="004414A6" w:rsidDel="00772F98">
          <w:rPr>
            <w:color w:val="000000"/>
          </w:rPr>
          <w:delText>.</w:delText>
        </w:r>
        <w:r w:rsidR="004414A6" w:rsidRPr="00233F15" w:rsidDel="00772F98">
          <w:rPr>
            <w:color w:val="000000"/>
          </w:rPr>
          <w:delText xml:space="preserve"> </w:delText>
        </w:r>
        <w:r w:rsidR="00A93066" w:rsidDel="00772F98">
          <w:rPr>
            <w:color w:val="000000"/>
          </w:rPr>
          <w:delText xml:space="preserve"> These case</w:delText>
        </w:r>
        <w:r w:rsidR="004414A6" w:rsidDel="00772F98">
          <w:rPr>
            <w:color w:val="000000"/>
          </w:rPr>
          <w:delText xml:space="preserve">s </w:delText>
        </w:r>
        <w:r w:rsidR="004414A6" w:rsidRPr="00233F15" w:rsidDel="00772F98">
          <w:rPr>
            <w:color w:val="000000"/>
          </w:rPr>
          <w:delText>are illustrated, for example</w:delText>
        </w:r>
      </w:del>
      <w:ins w:id="364" w:author="Frederick Roth" w:date="2018-09-27T15:42:00Z">
        <w:del w:id="365" w:author="Albi Celaj" w:date="2018-09-28T13:26:00Z">
          <w:r w:rsidR="00EF1DF6" w:rsidDel="00772F98">
            <w:rPr>
              <w:color w:val="000000"/>
            </w:rPr>
            <w:delText xml:space="preserve">s of this </w:delText>
          </w:r>
        </w:del>
      </w:ins>
      <w:del w:id="366" w:author="Albi Celaj" w:date="2018-09-28T13:26:00Z">
        <w:r w:rsidR="004414A6" w:rsidRPr="00233F15" w:rsidDel="00772F98">
          <w:rPr>
            <w:color w:val="000000"/>
          </w:rPr>
          <w:delText xml:space="preserve">, by </w:delText>
        </w:r>
      </w:del>
      <w:ins w:id="367" w:author="Frederick Roth" w:date="2018-09-27T15:41:00Z">
        <w:del w:id="368" w:author="Albi Celaj" w:date="2018-09-28T13:26:00Z">
          <w:r w:rsidR="00EF1DF6" w:rsidDel="00772F98">
            <w:rPr>
              <w:color w:val="000000"/>
            </w:rPr>
            <w:delText xml:space="preserve">include </w:delText>
          </w:r>
        </w:del>
      </w:ins>
      <w:ins w:id="369" w:author="Frederick Roth" w:date="2018-09-27T15:44:00Z">
        <w:del w:id="370" w:author="Albi Celaj" w:date="2018-09-28T13:26:00Z">
          <w:r w:rsidR="00EF1DF6" w:rsidDel="00772F98">
            <w:rPr>
              <w:color w:val="000000"/>
            </w:rPr>
            <w:delText xml:space="preserve">the set </w:delText>
          </w:r>
        </w:del>
      </w:ins>
      <w:del w:id="371" w:author="Albi Celaj" w:date="2018-09-28T13:26:00Z">
        <w:r w:rsidR="004414A6" w:rsidRPr="00233F15" w:rsidDel="00772F98">
          <w:rPr>
            <w:color w:val="000000"/>
          </w:rPr>
          <w:delText xml:space="preserve">the </w:delText>
        </w:r>
        <w:r w:rsidR="004414A6" w:rsidRPr="00233F15" w:rsidDel="00772F98">
          <w:rPr>
            <w:i/>
            <w:color w:val="000000"/>
          </w:rPr>
          <w:delText>snq2∆</w:delText>
        </w:r>
      </w:del>
      <w:ins w:id="372" w:author="Frederick Roth" w:date="2018-09-27T15:41:00Z">
        <w:del w:id="373" w:author="Albi Celaj" w:date="2018-09-28T13:26:00Z">
          <w:r w:rsidR="00EF1DF6" w:rsidDel="00772F98">
            <w:rPr>
              <w:color w:val="000000"/>
            </w:rPr>
            <w:delText xml:space="preserve"> and </w:delText>
          </w:r>
        </w:del>
      </w:ins>
      <w:del w:id="374" w:author="Albi Celaj" w:date="2018-09-28T13:26:00Z">
        <w:r w:rsidR="004414A6" w:rsidRPr="00233F15" w:rsidDel="00772F98">
          <w:rPr>
            <w:i/>
            <w:color w:val="000000"/>
          </w:rPr>
          <w:delText xml:space="preserve">pdr5∆ </w:delText>
        </w:r>
        <w:r w:rsidR="004414A6" w:rsidRPr="00233F15" w:rsidDel="00772F98">
          <w:rPr>
            <w:color w:val="000000"/>
          </w:rPr>
          <w:delText>group under camptothecin</w:delText>
        </w:r>
        <w:r w:rsidR="0023183A" w:rsidDel="00772F98">
          <w:rPr>
            <w:color w:val="000000"/>
          </w:rPr>
          <w:delText xml:space="preserve"> (Fig. </w:delText>
        </w:r>
        <w:r w:rsidR="007E2236" w:rsidDel="00772F98">
          <w:rPr>
            <w:color w:val="000000"/>
          </w:rPr>
          <w:delText>S8</w:delText>
        </w:r>
        <w:r w:rsidR="00BA5EDC" w:rsidDel="00772F98">
          <w:rPr>
            <w:color w:val="000000"/>
          </w:rPr>
          <w:delText>)</w:delText>
        </w:r>
        <w:r w:rsidR="004414A6" w:rsidRPr="00233F15" w:rsidDel="00772F98">
          <w:rPr>
            <w:color w:val="000000"/>
          </w:rPr>
          <w:delText xml:space="preserve">, </w:delText>
        </w:r>
      </w:del>
      <w:ins w:id="375" w:author="Frederick Roth" w:date="2018-09-27T15:44:00Z">
        <w:del w:id="376" w:author="Albi Celaj" w:date="2018-09-28T13:26:00Z">
          <w:r w:rsidR="00EF1DF6" w:rsidDel="00772F98">
            <w:rPr>
              <w:color w:val="000000"/>
            </w:rPr>
            <w:delText xml:space="preserve">and the </w:delText>
          </w:r>
        </w:del>
      </w:ins>
      <w:del w:id="377" w:author="Albi Celaj" w:date="2018-09-28T13:26:00Z">
        <w:r w:rsidR="004414A6" w:rsidRPr="00233F15" w:rsidDel="00772F98">
          <w:rPr>
            <w:color w:val="000000"/>
          </w:rPr>
          <w:delText xml:space="preserve">and by the </w:delText>
        </w:r>
        <w:r w:rsidR="004414A6" w:rsidRPr="00233F15" w:rsidDel="00772F98">
          <w:rPr>
            <w:i/>
            <w:color w:val="000000"/>
          </w:rPr>
          <w:delText>snq2∆</w:delText>
        </w:r>
      </w:del>
      <w:ins w:id="378" w:author="Frederick Roth" w:date="2018-09-27T15:42:00Z">
        <w:del w:id="379" w:author="Albi Celaj" w:date="2018-09-28T13:26:00Z">
          <w:r w:rsidR="00EF1DF6" w:rsidDel="00772F98">
            <w:rPr>
              <w:color w:val="000000"/>
            </w:rPr>
            <w:delText xml:space="preserve">, </w:delText>
          </w:r>
        </w:del>
      </w:ins>
      <w:del w:id="380" w:author="Albi Celaj" w:date="2018-09-28T13:26:00Z">
        <w:r w:rsidR="004414A6" w:rsidRPr="00233F15" w:rsidDel="00772F98">
          <w:rPr>
            <w:i/>
            <w:color w:val="000000"/>
          </w:rPr>
          <w:delText>pdr5∆</w:delText>
        </w:r>
      </w:del>
      <w:ins w:id="381" w:author="Frederick Roth" w:date="2018-09-27T15:42:00Z">
        <w:del w:id="382" w:author="Albi Celaj" w:date="2018-09-28T13:26:00Z">
          <w:r w:rsidR="00EF1DF6" w:rsidDel="00772F98">
            <w:rPr>
              <w:color w:val="000000"/>
            </w:rPr>
            <w:delText xml:space="preserve">, </w:delText>
          </w:r>
        </w:del>
      </w:ins>
      <w:del w:id="383" w:author="Albi Celaj" w:date="2018-09-28T13:26:00Z">
        <w:r w:rsidR="004414A6" w:rsidRPr="00233F15" w:rsidDel="00772F98">
          <w:rPr>
            <w:i/>
            <w:color w:val="000000"/>
          </w:rPr>
          <w:delText>ybt1∆</w:delText>
        </w:r>
        <w:r w:rsidR="001F4165" w:rsidDel="00772F98">
          <w:rPr>
            <w:color w:val="000000"/>
          </w:rPr>
          <w:delText xml:space="preserve"> and</w:delText>
        </w:r>
        <w:r w:rsidR="004414A6" w:rsidDel="00772F98">
          <w:rPr>
            <w:color w:val="000000"/>
          </w:rPr>
          <w:delText xml:space="preserve"> </w:delText>
        </w:r>
        <w:r w:rsidR="004414A6" w:rsidRPr="00233F15" w:rsidDel="00772F98">
          <w:rPr>
            <w:i/>
            <w:color w:val="000000"/>
          </w:rPr>
          <w:delText>snq2∆pdr5∆yor1∆</w:delText>
        </w:r>
      </w:del>
      <w:ins w:id="384" w:author="Frederick Roth" w:date="2018-09-27T15:44:00Z">
        <w:del w:id="385" w:author="Albi Celaj" w:date="2018-09-28T13:26:00Z">
          <w:r w:rsidR="00EF1DF6" w:rsidDel="00772F98">
            <w:rPr>
              <w:color w:val="000000"/>
            </w:rPr>
            <w:delText xml:space="preserve"> set </w:delText>
          </w:r>
        </w:del>
      </w:ins>
      <w:del w:id="386" w:author="Albi Celaj" w:date="2018-09-28T13:26:00Z">
        <w:r w:rsidR="004414A6" w:rsidRPr="00233F15" w:rsidDel="00772F98">
          <w:rPr>
            <w:i/>
            <w:color w:val="000000"/>
          </w:rPr>
          <w:delText xml:space="preserve"> </w:delText>
        </w:r>
        <w:r w:rsidR="004414A6" w:rsidRPr="00233F15" w:rsidDel="00772F98">
          <w:rPr>
            <w:color w:val="000000"/>
          </w:rPr>
          <w:delText>groups under mitoxantrone (Fig.</w:delText>
        </w:r>
        <w:r w:rsidR="004414A6" w:rsidDel="00772F98">
          <w:rPr>
            <w:color w:val="000000"/>
          </w:rPr>
          <w:delText xml:space="preserve"> </w:delText>
        </w:r>
        <w:r w:rsidR="00DE70F9" w:rsidDel="00772F98">
          <w:rPr>
            <w:color w:val="000000"/>
          </w:rPr>
          <w:delText>3A</w:delText>
        </w:r>
      </w:del>
      <w:ins w:id="387" w:author="Frederick Roth" w:date="2018-09-27T15:44:00Z">
        <w:del w:id="388" w:author="Albi Celaj" w:date="2018-09-28T13:26:00Z">
          <w:r w:rsidR="00EF1DF6" w:rsidDel="00772F98">
            <w:rPr>
              <w:color w:val="000000"/>
            </w:rPr>
            <w:delText xml:space="preserve"> </w:delText>
          </w:r>
          <w:r w:rsidR="00EF1DF6" w:rsidRPr="00EF1DF6" w:rsidDel="00772F98">
            <w:rPr>
              <w:color w:val="000000"/>
              <w:highlight w:val="yellow"/>
              <w:rPrChange w:id="389" w:author="Frederick Roth" w:date="2018-09-27T15:44:00Z">
                <w:rPr>
                  <w:color w:val="000000"/>
                </w:rPr>
              </w:rPrChange>
            </w:rPr>
            <w:delText>middle</w:delText>
          </w:r>
        </w:del>
      </w:ins>
      <w:del w:id="390" w:author="Albi Celaj" w:date="2018-09-28T13:26:00Z">
        <w:r w:rsidR="0023183A" w:rsidDel="00772F98">
          <w:rPr>
            <w:color w:val="000000"/>
          </w:rPr>
          <w:delText xml:space="preserve">, </w:delText>
        </w:r>
        <w:r w:rsidR="007E2236" w:rsidDel="00772F98">
          <w:rPr>
            <w:color w:val="000000"/>
          </w:rPr>
          <w:delText>S8</w:delText>
        </w:r>
        <w:r w:rsidR="006D71DF" w:rsidDel="00772F98">
          <w:rPr>
            <w:color w:val="000000"/>
          </w:rPr>
          <w:delText>).  Broadly,</w:delText>
        </w:r>
        <w:r w:rsidR="00BE4D3C" w:rsidDel="00772F98">
          <w:rPr>
            <w:color w:val="000000"/>
          </w:rPr>
          <w:delText xml:space="preserve"> t</w:delText>
        </w:r>
      </w:del>
      <w:ins w:id="391" w:author="Frederick Roth" w:date="2018-09-27T15:45:00Z">
        <w:del w:id="392" w:author="Albi Celaj" w:date="2018-09-28T13:26:00Z">
          <w:r w:rsidR="00EF1DF6" w:rsidDel="00772F98">
            <w:rPr>
              <w:color w:val="000000"/>
            </w:rPr>
            <w:delText>T</w:delText>
          </w:r>
        </w:del>
      </w:ins>
      <w:del w:id="393" w:author="Albi Celaj" w:date="2018-09-28T13:26:00Z">
        <w:r w:rsidR="00BE4D3C" w:rsidDel="00772F98">
          <w:rPr>
            <w:color w:val="000000"/>
          </w:rPr>
          <w:delText>hese</w:delText>
        </w:r>
        <w:r w:rsidR="004414A6" w:rsidRPr="00233F15" w:rsidDel="00772F98">
          <w:rPr>
            <w:color w:val="000000"/>
          </w:rPr>
          <w:delText xml:space="preserve"> sensitivity patterns suggest </w:delText>
        </w:r>
      </w:del>
      <w:ins w:id="394" w:author="Frederick Roth" w:date="2018-09-27T15:45:00Z">
        <w:del w:id="395" w:author="Albi Celaj" w:date="2018-09-28T13:26:00Z">
          <w:r w:rsidR="00EF1DF6" w:rsidDel="00772F98">
            <w:rPr>
              <w:color w:val="000000"/>
            </w:rPr>
            <w:delText xml:space="preserve">are consistent with a </w:delText>
          </w:r>
        </w:del>
      </w:ins>
      <w:ins w:id="396" w:author="Frederick Roth" w:date="2018-09-27T15:46:00Z">
        <w:del w:id="397" w:author="Albi Celaj" w:date="2018-09-28T13:26:00Z">
          <w:r w:rsidR="00EF1DF6" w:rsidDel="00772F98">
            <w:rPr>
              <w:color w:val="000000"/>
            </w:rPr>
            <w:delText xml:space="preserve">simple </w:delText>
          </w:r>
        </w:del>
      </w:ins>
      <w:ins w:id="398" w:author="Frederick Roth" w:date="2018-09-27T15:45:00Z">
        <w:del w:id="399" w:author="Albi Celaj" w:date="2018-09-28T13:26:00Z">
          <w:r w:rsidR="00EF1DF6" w:rsidDel="00772F98">
            <w:rPr>
              <w:color w:val="000000"/>
            </w:rPr>
            <w:delText>scenario in wh</w:delText>
          </w:r>
        </w:del>
      </w:ins>
      <w:ins w:id="400" w:author="Frederick Roth" w:date="2018-09-27T15:46:00Z">
        <w:del w:id="401" w:author="Albi Celaj" w:date="2018-09-28T13:26:00Z">
          <w:r w:rsidR="00EF1DF6" w:rsidDel="00772F98">
            <w:rPr>
              <w:color w:val="000000"/>
            </w:rPr>
            <w:delText xml:space="preserve">ich </w:delText>
          </w:r>
        </w:del>
      </w:ins>
      <w:ins w:id="402" w:author="Frederick Roth" w:date="2018-09-27T15:45:00Z">
        <w:del w:id="403" w:author="Albi Celaj" w:date="2018-09-28T13:26:00Z">
          <w:r w:rsidR="00EF1DF6" w:rsidDel="00772F98">
            <w:rPr>
              <w:color w:val="000000"/>
            </w:rPr>
            <w:delText xml:space="preserve">each </w:delText>
          </w:r>
        </w:del>
      </w:ins>
      <w:del w:id="404" w:author="Albi Celaj" w:date="2018-09-28T13:26:00Z">
        <w:r w:rsidR="004414A6" w:rsidRPr="00233F15" w:rsidDel="00772F98">
          <w:rPr>
            <w:color w:val="000000"/>
          </w:rPr>
          <w:delText>that multiple transporter</w:delText>
        </w:r>
      </w:del>
      <w:ins w:id="405" w:author="Frederick Roth" w:date="2018-09-27T15:45:00Z">
        <w:del w:id="406" w:author="Albi Celaj" w:date="2018-09-28T13:26:00Z">
          <w:r w:rsidR="00EF1DF6" w:rsidDel="00772F98">
            <w:rPr>
              <w:color w:val="000000"/>
            </w:rPr>
            <w:delText xml:space="preserve"> in the set </w:delText>
          </w:r>
        </w:del>
      </w:ins>
      <w:del w:id="407" w:author="Albi Celaj" w:date="2018-09-28T13:26:00Z">
        <w:r w:rsidR="004414A6" w:rsidRPr="00233F15" w:rsidDel="00772F98">
          <w:rPr>
            <w:color w:val="000000"/>
          </w:rPr>
          <w:delText>s</w:delText>
        </w:r>
      </w:del>
      <w:ins w:id="408" w:author="Frederick Roth" w:date="2018-09-27T15:46:00Z">
        <w:del w:id="409" w:author="Albi Celaj" w:date="2018-09-28T13:26:00Z">
          <w:r w:rsidR="00EF1DF6" w:rsidDel="00772F98">
            <w:rPr>
              <w:color w:val="000000"/>
            </w:rPr>
            <w:delText xml:space="preserve">is </w:delText>
          </w:r>
        </w:del>
      </w:ins>
      <w:del w:id="410" w:author="Albi Celaj" w:date="2018-09-28T13:26:00Z">
        <w:r w:rsidR="004414A6" w:rsidRPr="00233F15" w:rsidDel="00772F98">
          <w:rPr>
            <w:color w:val="000000"/>
          </w:rPr>
          <w:delText xml:space="preserve"> are able efflux a given drug</w:delText>
        </w:r>
        <w:r w:rsidR="00374B36" w:rsidDel="00772F98">
          <w:rPr>
            <w:color w:val="000000"/>
          </w:rPr>
          <w:delText xml:space="preserve">, conferring redundancy </w:delText>
        </w:r>
        <w:r w:rsidR="004F2E13" w:rsidDel="00772F98">
          <w:rPr>
            <w:color w:val="000000"/>
          </w:rPr>
          <w:delText>when overall resistance is measured</w:delText>
        </w:r>
        <w:r w:rsidR="004414A6" w:rsidDel="00772F98">
          <w:rPr>
            <w:color w:val="000000"/>
          </w:rPr>
          <w:delText>.</w:delText>
        </w:r>
        <w:r w:rsidR="00CE2976" w:rsidDel="00772F98">
          <w:rPr>
            <w:color w:val="000000"/>
          </w:rPr>
          <w:delText xml:space="preserve">  </w:delText>
        </w:r>
      </w:del>
    </w:p>
    <w:p w14:paraId="5CCA94E6" w14:textId="62BF2C2C" w:rsidR="00EF1DF6" w:rsidRDefault="00EF1DF6" w:rsidP="00EF1DF6">
      <w:pPr>
        <w:widowControl w:val="0"/>
        <w:autoSpaceDE w:val="0"/>
        <w:autoSpaceDN w:val="0"/>
        <w:adjustRightInd w:val="0"/>
        <w:jc w:val="both"/>
        <w:rPr>
          <w:ins w:id="411" w:author="Frederick Roth" w:date="2018-09-27T15:46:00Z"/>
          <w:color w:val="000000"/>
        </w:rPr>
      </w:pPr>
    </w:p>
    <w:p w14:paraId="5B0E6E0C" w14:textId="1A94A901" w:rsidR="00EF1DF6" w:rsidRDefault="00EF1DF6" w:rsidP="00EF1DF6">
      <w:pPr>
        <w:widowControl w:val="0"/>
        <w:autoSpaceDE w:val="0"/>
        <w:autoSpaceDN w:val="0"/>
        <w:adjustRightInd w:val="0"/>
        <w:jc w:val="both"/>
        <w:rPr>
          <w:ins w:id="412" w:author="Frederick Roth" w:date="2018-09-27T15:46:00Z"/>
          <w:color w:val="000000"/>
        </w:rPr>
      </w:pPr>
      <w:ins w:id="413" w:author="Frederick Roth" w:date="2018-09-27T15:46:00Z">
        <w:r>
          <w:rPr>
            <w:color w:val="000000"/>
          </w:rPr>
          <w:t>[</w:t>
        </w:r>
        <w:r w:rsidRPr="00EF1DF6">
          <w:rPr>
            <w:color w:val="000000"/>
            <w:highlight w:val="yellow"/>
            <w:rPrChange w:id="414" w:author="Frederick Roth" w:date="2018-09-27T15:46:00Z">
              <w:rPr>
                <w:color w:val="000000"/>
              </w:rPr>
            </w:rPrChange>
          </w:rPr>
          <w:t>Fritz stopped here</w:t>
        </w:r>
        <w:r>
          <w:rPr>
            <w:color w:val="000000"/>
          </w:rPr>
          <w:t>]</w:t>
        </w:r>
      </w:ins>
    </w:p>
    <w:p w14:paraId="0875EF37" w14:textId="572A6587" w:rsidR="00C313F6" w:rsidRDefault="00C313F6" w:rsidP="00C313F6">
      <w:pPr>
        <w:pStyle w:val="NormalWeb"/>
        <w:jc w:val="both"/>
        <w:rPr>
          <w:ins w:id="415" w:author="Albi Celaj" w:date="2018-09-28T13:34:00Z"/>
          <w:rFonts w:eastAsiaTheme="minorEastAsia"/>
          <w:bCs/>
          <w:iCs/>
          <w:color w:val="000000" w:themeColor="text1"/>
        </w:rPr>
      </w:pPr>
      <w:ins w:id="416" w:author="Albi Celaj" w:date="2018-09-28T13:34:00Z">
        <w:r>
          <w:rPr>
            <w:color w:val="000000"/>
          </w:rPr>
          <w:t>Formalizing</w:t>
        </w:r>
      </w:ins>
      <w:ins w:id="417" w:author="Albi Celaj" w:date="2018-09-28T13:35:00Z">
        <w:r>
          <w:rPr>
            <w:color w:val="000000"/>
          </w:rPr>
          <w:t xml:space="preserve"> the fitness landscapes as a set of complex genetic interactions</w:t>
        </w:r>
      </w:ins>
      <w:ins w:id="418" w:author="Albi Celaj" w:date="2018-09-28T13:34:00Z">
        <w:r>
          <w:rPr>
            <w:color w:val="000000"/>
          </w:rPr>
          <w:t xml:space="preserve"> </w:t>
        </w:r>
        <w:r>
          <w:rPr>
            <w:bCs/>
            <w:iCs/>
            <w:color w:val="000000" w:themeColor="text1"/>
          </w:rPr>
          <w:t>captured many of</w:t>
        </w:r>
        <w:r w:rsidRPr="00233F15">
          <w:rPr>
            <w:bCs/>
            <w:iCs/>
            <w:color w:val="000000" w:themeColor="text1"/>
          </w:rPr>
          <w:t xml:space="preserve"> the </w:t>
        </w:r>
        <w:r>
          <w:rPr>
            <w:bCs/>
            <w:iCs/>
            <w:color w:val="000000" w:themeColor="text1"/>
          </w:rPr>
          <w:t xml:space="preserve">striking phenotypes found by </w:t>
        </w:r>
      </w:ins>
      <w:ins w:id="419" w:author="Albi Celaj" w:date="2018-09-28T13:35:00Z">
        <w:r>
          <w:rPr>
            <w:bCs/>
            <w:iCs/>
            <w:color w:val="000000" w:themeColor="text1"/>
          </w:rPr>
          <w:t xml:space="preserve">manual </w:t>
        </w:r>
      </w:ins>
      <w:ins w:id="420" w:author="Albi Celaj" w:date="2018-09-28T13:34:00Z">
        <w:r>
          <w:rPr>
            <w:bCs/>
            <w:iCs/>
            <w:color w:val="000000" w:themeColor="text1"/>
          </w:rPr>
          <w:t>examination</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Pr="00233F15">
          <w:rPr>
            <w:bCs/>
            <w:iCs/>
            <w:color w:val="000000" w:themeColor="text1"/>
          </w:rPr>
          <w:t>, and</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ins>
      <w:ins w:id="421" w:author="Albi Celaj" w:date="2018-09-28T13:38:00Z">
        <w:r w:rsidR="0094353B">
          <w:rPr>
            <w:bCs/>
            <w:iCs/>
            <w:color w:val="000000" w:themeColor="text1"/>
          </w:rPr>
          <w:t xml:space="preserve">negative </w:t>
        </w:r>
      </w:ins>
      <w:ins w:id="422" w:author="Albi Celaj" w:date="2018-09-28T13:34:00Z">
        <w:r w:rsidRPr="00233F15">
          <w:rPr>
            <w:bCs/>
            <w:iCs/>
            <w:color w:val="000000" w:themeColor="text1"/>
          </w:rPr>
          <w:t>effect, as well as a strong negative interaction 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Similarly, the surprising</w:t>
        </w:r>
        <w:r>
          <w:rPr>
            <w:bCs/>
            <w:iCs/>
            <w:color w:val="000000" w:themeColor="text1"/>
          </w:rPr>
          <w:t xml:space="preserve"> </w:t>
        </w:r>
        <w:r w:rsidRPr="00233F15">
          <w:rPr>
            <w:bCs/>
            <w:iCs/>
            <w:color w:val="000000" w:themeColor="text1"/>
          </w:rPr>
          <w:t xml:space="preserve">phenotype in mitoxantrone was modelled as </w:t>
        </w:r>
        <w:r>
          <w:rPr>
            <w:bCs/>
            <w:iCs/>
            <w:color w:val="000000" w:themeColor="text1"/>
          </w:rPr>
          <w:t xml:space="preserve">the </w:t>
        </w:r>
        <w:r w:rsidRPr="00233F15">
          <w:rPr>
            <w:bCs/>
            <w:iCs/>
            <w:color w:val="000000" w:themeColor="text1"/>
          </w:rPr>
          <w:t xml:space="preserve">combination of a small marginal effect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 negative interaction </w:t>
        </w:r>
        <w:r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Pr>
            <w:bCs/>
            <w:iCs/>
            <w:color w:val="000000" w:themeColor="text1"/>
          </w:rPr>
          <w:t xml:space="preserve">, </w:t>
        </w:r>
        <w:r w:rsidRPr="00233F15">
          <w:rPr>
            <w:bCs/>
            <w:iCs/>
            <w:color w:val="000000" w:themeColor="text1"/>
          </w:rPr>
          <w:t>triple negative interaction</w:t>
        </w:r>
        <w:r>
          <w:rPr>
            <w:bCs/>
            <w:iCs/>
            <w:color w:val="000000" w:themeColor="text1"/>
          </w:rPr>
          <w:t>s</w:t>
        </w:r>
        <w:r w:rsidRPr="00233F15">
          <w:rPr>
            <w:bCs/>
            <w:iCs/>
            <w:color w:val="000000" w:themeColor="text1"/>
          </w:rPr>
          <w:t xml:space="preserve"> </w:t>
        </w:r>
        <w:r>
          <w:rPr>
            <w:bCs/>
            <w:iCs/>
            <w:color w:val="000000" w:themeColor="text1"/>
          </w:rPr>
          <w:t xml:space="preserve">of </w:t>
        </w:r>
        <w:r>
          <w:rPr>
            <w:bCs/>
            <w:i/>
            <w:iCs/>
            <w:color w:val="000000" w:themeColor="text1"/>
          </w:rPr>
          <w:t>snq2∆pdr5∆</w:t>
        </w:r>
        <w:r w:rsidRPr="00FF3025">
          <w:rPr>
            <w:bCs/>
            <w:iCs/>
            <w:color w:val="000000" w:themeColor="text1"/>
          </w:rPr>
          <w:t xml:space="preserve"> </w:t>
        </w:r>
        <w:r>
          <w:rPr>
            <w:bCs/>
            <w:iCs/>
            <w:color w:val="000000" w:themeColor="text1"/>
          </w:rPr>
          <w:t xml:space="preserve">with </w:t>
        </w:r>
        <w:r>
          <w:rPr>
            <w:bCs/>
            <w:i/>
            <w:iCs/>
            <w:color w:val="000000" w:themeColor="text1"/>
          </w:rPr>
          <w:t>ybt1∆</w:t>
        </w:r>
        <w:r>
          <w:rPr>
            <w:bCs/>
            <w:iCs/>
            <w:color w:val="000000" w:themeColor="text1"/>
          </w:rPr>
          <w:t xml:space="preserve"> and </w:t>
        </w:r>
        <w:r>
          <w:rPr>
            <w:bCs/>
            <w:i/>
            <w:iCs/>
            <w:color w:val="000000" w:themeColor="text1"/>
          </w:rPr>
          <w:t>yor1∆</w:t>
        </w:r>
        <w:r w:rsidRPr="00DE68B7">
          <w:rPr>
            <w:bCs/>
            <w:iCs/>
            <w:color w:val="000000" w:themeColor="text1"/>
          </w:rPr>
          <w:t xml:space="preserve"> </w:t>
        </w:r>
        <w:r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Pr="00233F15">
          <w:rPr>
            <w:bCs/>
            <w:i/>
            <w:iCs/>
            <w:color w:val="000000" w:themeColor="text1"/>
          </w:rPr>
          <w:t xml:space="preserve"> </w:t>
        </w:r>
        <w:r>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Pr>
            <w:rFonts w:eastAsiaTheme="minorEastAsia"/>
            <w:bCs/>
            <w:iCs/>
            <w:color w:val="000000" w:themeColor="text1"/>
          </w:rPr>
          <w:t xml:space="preserve">, and a negative four-way interaction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pdr5∆snq2∆ybt1∆yor1∆</m:t>
              </m:r>
            </m:sub>
          </m:sSub>
        </m:oMath>
        <w:r w:rsidRPr="00D81B2A">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These complex negative genetic interaction patterns suggest that these four</w:t>
        </w:r>
        <w:r w:rsidRPr="00233F15">
          <w:rPr>
            <w:bCs/>
            <w:iCs/>
            <w:color w:val="000000" w:themeColor="text1"/>
          </w:rPr>
          <w:t xml:space="preserve"> genes efflux mitoxantrone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resistance</w:t>
        </w:r>
        <w:r w:rsidRPr="00233F15">
          <w:rPr>
            <w:bCs/>
            <w:iCs/>
            <w:color w:val="000000" w:themeColor="text1"/>
          </w:rPr>
          <w:t xml:space="preserve">’ </w:t>
        </w:r>
        <w:r>
          <w:rPr>
            <w:bCs/>
            <w:iCs/>
            <w:color w:val="000000" w:themeColor="text1"/>
          </w:rPr>
          <w:t>genetic interaction pattern</w:t>
        </w:r>
        <w:r w:rsidRPr="00233F15">
          <w:rPr>
            <w:bCs/>
            <w:iCs/>
            <w:color w:val="000000" w:themeColor="text1"/>
          </w:rPr>
          <w:t xml:space="preserve"> was observed for </w:t>
        </w:r>
        <w:r w:rsidRPr="00233F15">
          <w:rPr>
            <w:bCs/>
            <w:i/>
            <w:iCs/>
            <w:color w:val="000000" w:themeColor="text1"/>
          </w:rPr>
          <w:t xml:space="preserve">pdr5∆snq2∆yor1∆ </w:t>
        </w:r>
        <w:r w:rsidRPr="00233F15">
          <w:rPr>
            <w:bCs/>
            <w:iCs/>
            <w:color w:val="000000" w:themeColor="text1"/>
          </w:rPr>
          <w:t>in cisplatin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233F15">
          <w:rPr>
            <w:bCs/>
            <w:iCs/>
            <w:color w:val="000000" w:themeColor="text1"/>
          </w:rPr>
          <w:t>S</w:t>
        </w:r>
        <w:r>
          <w:rPr>
            <w:bCs/>
            <w:iCs/>
            <w:color w:val="000000" w:themeColor="text1"/>
          </w:rPr>
          <w:t>6</w:t>
        </w:r>
        <w:r w:rsidRPr="00233F15">
          <w:rPr>
            <w:bCs/>
            <w:iCs/>
            <w:color w:val="000000" w:themeColor="text1"/>
          </w:rPr>
          <w:t xml:space="preserve">).  </w:t>
        </w:r>
        <w:r>
          <w:rPr>
            <w:bCs/>
            <w:iCs/>
            <w:color w:val="000000" w:themeColor="text1"/>
          </w:rPr>
          <w:t>Interestingly, the multi-knockout resistance phenotype in fluconazole</w:t>
        </w:r>
        <w:r w:rsidRPr="00233F15">
          <w:rPr>
            <w:bCs/>
            <w:iCs/>
            <w:color w:val="000000" w:themeColor="text1"/>
          </w:rPr>
          <w:t xml:space="preserve"> </w:t>
        </w:r>
        <w:r w:rsidRPr="00233F15">
          <w:rPr>
            <w:color w:val="000000"/>
          </w:rPr>
          <w:t xml:space="preserve">was modelled (in addition to one- and two- gene effects involving </w:t>
        </w:r>
        <w:r w:rsidRPr="00233F15">
          <w:rPr>
            <w:i/>
            <w:color w:val="000000"/>
          </w:rPr>
          <w:t>pdr5∆</w:t>
        </w:r>
        <w:r w:rsidRPr="00233F15">
          <w:rPr>
            <w:color w:val="000000"/>
          </w:rPr>
          <w:t xml:space="preserve">, </w:t>
        </w:r>
        <w:r w:rsidRPr="00233F15">
          <w:rPr>
            <w:i/>
            <w:color w:val="000000"/>
          </w:rPr>
          <w:t>yor1∆</w:t>
        </w:r>
        <w:r w:rsidRPr="00233F15">
          <w:rPr>
            <w:color w:val="000000"/>
          </w:rPr>
          <w:t xml:space="preserve">, </w:t>
        </w:r>
        <w:r>
          <w:rPr>
            <w:color w:val="000000"/>
          </w:rPr>
          <w:t xml:space="preserve"> </w:t>
        </w:r>
        <w:r w:rsidRPr="001C4571">
          <w:rPr>
            <w:i/>
            <w:color w:val="000000"/>
          </w:rPr>
          <w:t>snq2∆</w:t>
        </w:r>
        <w:r>
          <w:rPr>
            <w:color w:val="000000"/>
          </w:rPr>
          <w:t xml:space="preserve">, and </w:t>
        </w:r>
        <w:r w:rsidRPr="00233F15">
          <w:rPr>
            <w:i/>
            <w:color w:val="000000"/>
          </w:rPr>
          <w:t>ybt1∆</w:t>
        </w:r>
        <w:r w:rsidRPr="00233F15">
          <w:rPr>
            <w:color w:val="000000"/>
          </w:rPr>
          <w:t xml:space="preserve">) as the combination of three positive </w:t>
        </w:r>
        <w:r>
          <w:rPr>
            <w:color w:val="000000"/>
          </w:rPr>
          <w:t>three-gene</w:t>
        </w:r>
        <w:r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Pr>
            <w:rFonts w:eastAsiaTheme="minorEastAsia"/>
            <w:bCs/>
            <w:iCs/>
            <w:color w:val="000000" w:themeColor="text1"/>
          </w:rPr>
          <w:t>)</w:t>
        </w:r>
        <w:r w:rsidRPr="00233F15">
          <w:rPr>
            <w:color w:val="000000"/>
          </w:rPr>
          <w:t xml:space="preserve">. </w:t>
        </w:r>
        <w:r>
          <w:rPr>
            <w:color w:val="000000"/>
          </w:rPr>
          <w:t xml:space="preserve"> </w:t>
        </w:r>
        <w:r w:rsidRPr="00233F15">
          <w:rPr>
            <w:color w:val="000000"/>
          </w:rPr>
          <w:t xml:space="preserve">The </w:t>
        </w:r>
        <w:r>
          <w:rPr>
            <w:color w:val="000000"/>
          </w:rPr>
          <w:t>apparent dependence of these multi-knockout</w:t>
        </w:r>
        <w:r w:rsidRPr="00233F15">
          <w:rPr>
            <w:color w:val="000000"/>
          </w:rPr>
          <w:t xml:space="preserve"> effect</w:t>
        </w:r>
        <w:r>
          <w:rPr>
            <w:color w:val="000000"/>
          </w:rPr>
          <w:t xml:space="preserve">s on the presence of </w:t>
        </w:r>
        <w:r w:rsidRPr="00233F15">
          <w:rPr>
            <w:i/>
            <w:color w:val="000000"/>
          </w:rPr>
          <w:t>PDR5</w:t>
        </w:r>
        <w:r>
          <w:rPr>
            <w:color w:val="000000"/>
          </w:rPr>
          <w:t xml:space="preserve">, however, was </w:t>
        </w:r>
        <w:r w:rsidRPr="00233F15">
          <w:rPr>
            <w:color w:val="000000"/>
          </w:rPr>
          <w:t>modelled as</w:t>
        </w:r>
        <w:r>
          <w:rPr>
            <w:color w:val="000000"/>
          </w:rPr>
          <w:t xml:space="preserve"> three two-way negative interactions involving </w:t>
        </w:r>
        <w:r w:rsidRPr="001C4571">
          <w:rPr>
            <w:i/>
            <w:color w:val="000000"/>
          </w:rPr>
          <w:t>PDR5</w:t>
        </w:r>
        <w:r>
          <w:rPr>
            <w:i/>
            <w:color w:val="000000"/>
          </w:rPr>
          <w:t xml:space="preserve"> </w:t>
        </w:r>
        <w:r>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Pr>
            <w:rFonts w:eastAsiaTheme="minorEastAsia"/>
            <w:bCs/>
            <w:iCs/>
            <w:color w:val="000000" w:themeColor="text1"/>
          </w:rPr>
          <w:t>,</w: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Pr>
            <w:rFonts w:eastAsiaTheme="minorEastAsia"/>
            <w:bCs/>
            <w:iCs/>
            <w:color w:val="000000" w:themeColor="text1"/>
          </w:rPr>
          <w:t xml:space="preserve">).  </w:t>
        </w:r>
      </w:ins>
      <w:ins w:id="423" w:author="Albi Celaj" w:date="2018-09-28T13:38:00Z">
        <w:r w:rsidR="0094353B">
          <w:rPr>
            <w:rFonts w:eastAsiaTheme="minorEastAsia"/>
            <w:bCs/>
            <w:iCs/>
            <w:color w:val="000000" w:themeColor="text1"/>
          </w:rPr>
          <w:t>Complex</w:t>
        </w:r>
      </w:ins>
      <w:ins w:id="424" w:author="Albi Celaj" w:date="2018-09-28T13:34:00Z">
        <w:r>
          <w:rPr>
            <w:rFonts w:eastAsiaTheme="minorEastAsia"/>
            <w:bCs/>
            <w:iCs/>
            <w:color w:val="000000" w:themeColor="text1"/>
          </w:rPr>
          <w:t xml:space="preserve"> positive </w:t>
        </w:r>
      </w:ins>
      <w:ins w:id="425" w:author="Albi Celaj" w:date="2018-09-28T13:39:00Z">
        <w:r w:rsidR="0094353B">
          <w:rPr>
            <w:rFonts w:eastAsiaTheme="minorEastAsia"/>
            <w:bCs/>
            <w:iCs/>
            <w:color w:val="000000" w:themeColor="text1"/>
          </w:rPr>
          <w:t>interactions in several drugs</w:t>
        </w:r>
      </w:ins>
      <w:ins w:id="426" w:author="Albi Celaj" w:date="2018-09-28T13:34:00Z">
        <w:r>
          <w:rPr>
            <w:rFonts w:eastAsiaTheme="minorEastAsia"/>
            <w:bCs/>
            <w:iCs/>
            <w:color w:val="000000" w:themeColor="text1"/>
          </w:rPr>
          <w:t xml:space="preserve"> were also found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xml:space="preserve">, and in each case the knockout of these genes helped </w:t>
        </w:r>
      </w:ins>
      <w:ins w:id="427" w:author="Albi Celaj" w:date="2018-09-28T13:40:00Z">
        <w:r w:rsidR="0094353B">
          <w:rPr>
            <w:rFonts w:eastAsiaTheme="minorEastAsia"/>
            <w:bCs/>
            <w:iCs/>
            <w:color w:val="000000" w:themeColor="text1"/>
          </w:rPr>
          <w:t>confer some resistance</w:t>
        </w:r>
      </w:ins>
      <w:ins w:id="428" w:author="Albi Celaj" w:date="2018-09-28T13:34:00Z">
        <w:r>
          <w:rPr>
            <w:rFonts w:eastAsiaTheme="minorEastAsia"/>
            <w:bCs/>
            <w:iCs/>
            <w:color w:val="000000" w:themeColor="text1"/>
          </w:rPr>
          <w:t xml:space="preserve"> in </w:t>
        </w:r>
      </w:ins>
      <w:ins w:id="429" w:author="Albi Celaj" w:date="2018-09-28T13:39:00Z">
        <w:r w:rsidR="0094353B">
          <w:rPr>
            <w:rFonts w:eastAsiaTheme="minorEastAsia"/>
            <w:bCs/>
            <w:iCs/>
            <w:color w:val="000000" w:themeColor="text1"/>
          </w:rPr>
          <w:t>a highly-sensitive</w:t>
        </w:r>
      </w:ins>
      <w:ins w:id="430" w:author="Albi Celaj" w:date="2018-09-28T13:34:00Z">
        <w:r>
          <w:rPr>
            <w:rFonts w:eastAsiaTheme="minorEastAsia"/>
            <w:bCs/>
            <w:iCs/>
            <w:color w:val="000000" w:themeColor="text1"/>
          </w:rPr>
          <w:t xml:space="preserve"> multi-knockout backgrounds (Fig. 3C).</w:t>
        </w:r>
      </w:ins>
    </w:p>
    <w:p w14:paraId="4EC9F5D4" w14:textId="77777777" w:rsidR="00EF1DF6" w:rsidRDefault="00EF1DF6" w:rsidP="00EF1DF6">
      <w:pPr>
        <w:widowControl w:val="0"/>
        <w:autoSpaceDE w:val="0"/>
        <w:autoSpaceDN w:val="0"/>
        <w:adjustRightInd w:val="0"/>
        <w:jc w:val="both"/>
        <w:rPr>
          <w:ins w:id="431" w:author="Frederick Roth" w:date="2018-09-27T15:46:00Z"/>
          <w:color w:val="000000"/>
        </w:rPr>
      </w:pPr>
    </w:p>
    <w:p w14:paraId="778726A5" w14:textId="6FEDB684" w:rsidR="008105A3" w:rsidDel="00C313F6" w:rsidRDefault="004414A6">
      <w:pPr>
        <w:widowControl w:val="0"/>
        <w:autoSpaceDE w:val="0"/>
        <w:autoSpaceDN w:val="0"/>
        <w:adjustRightInd w:val="0"/>
        <w:jc w:val="both"/>
        <w:rPr>
          <w:del w:id="432" w:author="Albi Celaj" w:date="2018-09-28T13:28:00Z"/>
          <w:color w:val="000000"/>
          <w:lang w:val="en-CA"/>
        </w:rPr>
      </w:pPr>
      <w:del w:id="433" w:author="Albi Celaj" w:date="2018-09-28T13:27:00Z">
        <w:r w:rsidDel="00772F98">
          <w:rPr>
            <w:color w:val="000000"/>
          </w:rPr>
          <w:delText xml:space="preserve">In several </w:delText>
        </w:r>
        <w:r w:rsidR="00CE2976" w:rsidDel="00772F98">
          <w:rPr>
            <w:color w:val="000000"/>
          </w:rPr>
          <w:delText xml:space="preserve">other </w:delText>
        </w:r>
        <w:r w:rsidDel="00772F98">
          <w:rPr>
            <w:color w:val="000000"/>
          </w:rPr>
          <w:delText xml:space="preserve">cases, the fitness landscapes involved complex multi-knockout patterns mediating both drug resistance and sensitivity. </w:delText>
        </w:r>
        <w:r w:rsidR="00944175" w:rsidDel="00772F98">
          <w:rPr>
            <w:color w:val="000000"/>
          </w:rPr>
          <w:delText xml:space="preserve"> </w:delText>
        </w:r>
        <w:r w:rsidR="00944175" w:rsidDel="00772F98">
          <w:rPr>
            <w:color w:val="000000"/>
            <w:lang w:val="en-CA"/>
          </w:rPr>
          <w:delText>In many compounds,</w:delText>
        </w:r>
        <w:r w:rsidR="00944175" w:rsidRPr="00233F15" w:rsidDel="00772F98">
          <w:rPr>
            <w:color w:val="000000"/>
            <w:lang w:val="en-CA"/>
          </w:rPr>
          <w:delText xml:space="preserve"> </w:delText>
        </w:r>
        <w:r w:rsidR="00944175" w:rsidDel="00772F98">
          <w:rPr>
            <w:color w:val="000000"/>
            <w:lang w:val="en-CA"/>
          </w:rPr>
          <w:delText xml:space="preserve">multiple </w:delText>
        </w:r>
        <w:r w:rsidR="00944175" w:rsidRPr="00233F15" w:rsidDel="00772F98">
          <w:rPr>
            <w:color w:val="000000"/>
            <w:lang w:val="en-CA"/>
          </w:rPr>
          <w:delText xml:space="preserve">paths </w:delText>
        </w:r>
        <w:r w:rsidR="00944175" w:rsidDel="00772F98">
          <w:rPr>
            <w:color w:val="000000"/>
            <w:lang w:val="en-CA"/>
          </w:rPr>
          <w:delText>led to ‘peaks’ conferring more resistance than the wild type</w:delText>
        </w:r>
      </w:del>
      <w:del w:id="434" w:author="Albi Celaj" w:date="2018-09-28T13:07:00Z">
        <w:r w:rsidR="00944175" w:rsidDel="00FF727A">
          <w:rPr>
            <w:color w:val="000000"/>
            <w:lang w:val="en-CA"/>
          </w:rPr>
          <w:delText xml:space="preserve"> state</w:delText>
        </w:r>
      </w:del>
      <w:del w:id="435" w:author="Albi Celaj" w:date="2018-09-28T13:27:00Z">
        <w:r w:rsidR="00C3247C" w:rsidDel="00772F98">
          <w:rPr>
            <w:color w:val="000000"/>
            <w:lang w:val="en-CA"/>
          </w:rPr>
          <w:delText xml:space="preserve"> (Fig. </w:delText>
        </w:r>
        <w:r w:rsidR="007E2236" w:rsidDel="00772F98">
          <w:rPr>
            <w:color w:val="000000"/>
            <w:lang w:val="en-CA"/>
          </w:rPr>
          <w:delText>S8</w:delText>
        </w:r>
        <w:r w:rsidR="00C3247C" w:rsidDel="00772F98">
          <w:rPr>
            <w:color w:val="000000"/>
            <w:lang w:val="en-CA"/>
          </w:rPr>
          <w:delText>)</w:delText>
        </w:r>
        <w:r w:rsidR="00944175" w:rsidDel="00772F98">
          <w:rPr>
            <w:color w:val="000000"/>
            <w:lang w:val="en-CA"/>
          </w:rPr>
          <w:delText xml:space="preserve">. </w:delText>
        </w:r>
        <w:r w:rsidRPr="00233F15" w:rsidDel="00772F98">
          <w:rPr>
            <w:color w:val="000000"/>
          </w:rPr>
          <w:delText>Under fluc</w:delText>
        </w:r>
        <w:r w:rsidR="003942C6" w:rsidDel="00772F98">
          <w:rPr>
            <w:color w:val="000000"/>
          </w:rPr>
          <w:delText xml:space="preserve">onazole, </w:delText>
        </w:r>
        <w:r w:rsidRPr="00233F15" w:rsidDel="00772F98">
          <w:rPr>
            <w:color w:val="000000"/>
          </w:rPr>
          <w:delText>ketoc</w:delText>
        </w:r>
        <w:r w:rsidDel="00772F98">
          <w:rPr>
            <w:color w:val="000000"/>
          </w:rPr>
          <w:delText xml:space="preserve">onazole, </w:delText>
        </w:r>
        <w:r w:rsidR="003942C6" w:rsidDel="00772F98">
          <w:rPr>
            <w:color w:val="000000"/>
          </w:rPr>
          <w:delText xml:space="preserve">and itraconazole, </w:delText>
        </w:r>
        <w:r w:rsidDel="00772F98">
          <w:rPr>
            <w:color w:val="000000"/>
          </w:rPr>
          <w:delText>a quadruple deletion –</w:delText>
        </w:r>
        <w:r w:rsidRPr="00233F15" w:rsidDel="00772F98">
          <w:rPr>
            <w:color w:val="000000"/>
          </w:rPr>
          <w:delText xml:space="preserve"> </w:delText>
        </w:r>
        <w:r w:rsidRPr="00233F15" w:rsidDel="00772F98">
          <w:rPr>
            <w:i/>
            <w:color w:val="000000"/>
          </w:rPr>
          <w:delText>snq2∆ybt1∆ycf1∆yor1∆</w:delText>
        </w:r>
        <w:r w:rsidDel="00772F98">
          <w:rPr>
            <w:color w:val="000000"/>
          </w:rPr>
          <w:delText xml:space="preserve"> –</w:delText>
        </w:r>
        <w:r w:rsidRPr="00233F15" w:rsidDel="00772F98">
          <w:rPr>
            <w:color w:val="000000"/>
          </w:rPr>
          <w:delText xml:space="preserve"> led</w:delText>
        </w:r>
        <w:r w:rsidDel="00772F98">
          <w:rPr>
            <w:color w:val="000000"/>
          </w:rPr>
          <w:delText xml:space="preserve"> to</w:delText>
        </w:r>
        <w:r w:rsidRPr="00233F15" w:rsidDel="00772F98">
          <w:rPr>
            <w:color w:val="000000"/>
          </w:rPr>
          <w:delText xml:space="preserve"> resistance, whereas </w:delText>
        </w:r>
        <w:r w:rsidRPr="00233F15" w:rsidDel="00772F98">
          <w:rPr>
            <w:i/>
            <w:color w:val="000000"/>
          </w:rPr>
          <w:delText>pdr5∆snq2∆ybt1∆ycf1∆yor1∆</w:delText>
        </w:r>
        <w:r w:rsidRPr="00233F15" w:rsidDel="00772F98">
          <w:rPr>
            <w:color w:val="000000"/>
          </w:rPr>
          <w:delText xml:space="preserve"> was comparably as sensitive as the </w:delText>
        </w:r>
        <w:r w:rsidRPr="00233F15" w:rsidDel="00772F98">
          <w:rPr>
            <w:i/>
            <w:color w:val="000000"/>
          </w:rPr>
          <w:delText xml:space="preserve">pdr5∆ </w:delText>
        </w:r>
        <w:r w:rsidRPr="00233F15" w:rsidDel="00772F98">
          <w:rPr>
            <w:color w:val="000000"/>
          </w:rPr>
          <w:delText>group (</w:delText>
        </w:r>
        <w:r w:rsidRPr="00233F15" w:rsidDel="00772F98">
          <w:rPr>
            <w:color w:val="000000"/>
            <w:lang w:val="en-CA"/>
          </w:rPr>
          <w:delText>Fig.</w:delText>
        </w:r>
        <w:r w:rsidR="00C3247C" w:rsidDel="00772F98">
          <w:rPr>
            <w:color w:val="000000"/>
            <w:lang w:val="en-CA"/>
          </w:rPr>
          <w:delText xml:space="preserve"> 3A</w:delText>
        </w:r>
        <w:r w:rsidR="00970120" w:rsidDel="00772F98">
          <w:rPr>
            <w:color w:val="000000"/>
            <w:lang w:val="en-CA"/>
          </w:rPr>
          <w:delText xml:space="preserve">, </w:delText>
        </w:r>
        <w:r w:rsidR="007E2236" w:rsidDel="00772F98">
          <w:rPr>
            <w:color w:val="000000"/>
            <w:lang w:val="en-CA"/>
          </w:rPr>
          <w:delText>S8</w:delText>
        </w:r>
        <w:r w:rsidRPr="00233F15" w:rsidDel="00772F98">
          <w:rPr>
            <w:color w:val="000000"/>
            <w:lang w:val="en-CA"/>
          </w:rPr>
          <w:delText>)</w:delText>
        </w:r>
        <w:r w:rsidRPr="001253E6" w:rsidDel="00772F98">
          <w:rPr>
            <w:color w:val="000000"/>
          </w:rPr>
          <w:delText>.</w:delText>
        </w:r>
        <w:r w:rsidRPr="00233F15" w:rsidDel="00772F98">
          <w:rPr>
            <w:color w:val="000000"/>
          </w:rPr>
          <w:delText xml:space="preserve">  Furthermore, combinations of one or two </w:delText>
        </w:r>
        <w:r w:rsidRPr="00233F15" w:rsidDel="00772F98">
          <w:rPr>
            <w:color w:val="000000"/>
            <w:lang w:val="en-CA"/>
          </w:rPr>
          <w:delText xml:space="preserve">knockouts </w:delText>
        </w:r>
        <w:r w:rsidDel="00772F98">
          <w:rPr>
            <w:color w:val="000000"/>
            <w:lang w:val="en-CA"/>
          </w:rPr>
          <w:delText>within these four genes resulted in</w:delText>
        </w:r>
        <w:r w:rsidRPr="00233F15" w:rsidDel="00772F98">
          <w:rPr>
            <w:color w:val="000000"/>
            <w:lang w:val="en-CA"/>
          </w:rPr>
          <w:delText xml:space="preserve"> </w:delText>
        </w:r>
        <w:r w:rsidR="00C65DFA" w:rsidDel="00772F98">
          <w:rPr>
            <w:color w:val="000000"/>
            <w:lang w:val="en-CA"/>
          </w:rPr>
          <w:delText>suble or absent</w:delText>
        </w:r>
        <w:r w:rsidRPr="00233F15" w:rsidDel="00772F98">
          <w:rPr>
            <w:color w:val="000000"/>
            <w:lang w:val="en-CA"/>
          </w:rPr>
          <w:delText xml:space="preserve"> effects.</w:delText>
        </w:r>
        <w:r w:rsidDel="00772F98">
          <w:rPr>
            <w:color w:val="000000"/>
            <w:lang w:val="en-CA"/>
          </w:rPr>
          <w:delText xml:space="preserve">  T</w:delText>
        </w:r>
        <w:r w:rsidR="00C3247C" w:rsidDel="00772F98">
          <w:rPr>
            <w:color w:val="000000"/>
            <w:lang w:val="en-CA"/>
          </w:rPr>
          <w:delText>hese findings</w:delText>
        </w:r>
        <w:r w:rsidRPr="00233F15" w:rsidDel="00772F98">
          <w:rPr>
            <w:color w:val="000000"/>
            <w:lang w:val="en-CA"/>
          </w:rPr>
          <w:delText xml:space="preserve"> extend </w:delText>
        </w:r>
        <w:r w:rsidR="00214166" w:rsidDel="00772F98">
          <w:rPr>
            <w:color w:val="000000"/>
            <w:lang w:val="en-CA"/>
          </w:rPr>
          <w:delText>a</w:delText>
        </w:r>
        <w:r w:rsidRPr="00233F15" w:rsidDel="00772F98">
          <w:rPr>
            <w:color w:val="000000"/>
            <w:lang w:val="en-CA"/>
          </w:rPr>
          <w:delText xml:space="preserve"> previously-reported</w:delText>
        </w:r>
        <w:r w:rsidDel="00772F98">
          <w:rPr>
            <w:color w:val="000000"/>
            <w:lang w:val="en-CA"/>
          </w:rPr>
          <w:delText xml:space="preserve"> compensatory activation</w:delText>
        </w:r>
        <w:r w:rsidR="00214166" w:rsidDel="00772F98">
          <w:rPr>
            <w:color w:val="000000"/>
            <w:lang w:val="en-CA"/>
          </w:rPr>
          <w:delText xml:space="preserve"> of </w:delText>
        </w:r>
        <w:r w:rsidR="00214166" w:rsidDel="00772F98">
          <w:rPr>
            <w:i/>
            <w:color w:val="000000"/>
            <w:lang w:val="en-CA"/>
          </w:rPr>
          <w:delText>PDR5</w:delText>
        </w:r>
        <w:r w:rsidRPr="00233F15" w:rsidDel="00772F98">
          <w:rPr>
            <w:color w:val="000000"/>
            <w:lang w:val="en-CA"/>
          </w:rPr>
          <w:fldChar w:fldCharType="begin" w:fldLock="1"/>
        </w:r>
        <w:r w:rsidR="00AF4C2E" w:rsidRPr="00C313F6" w:rsidDel="00772F98">
          <w:rPr>
            <w:color w:val="000000"/>
            <w:lang w:val="en-CA"/>
          </w:rPr>
          <w:del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"&lt;sup&gt;27&lt;/sup&gt;", "plainTextFormattedCitation" : "27", "previouslyFormattedCitation" : "&lt;sup&gt;27&lt;/sup&gt;" }, "properties" : { "noteIndex" : 0 }, "schema" : "https://github.com/citation-style-language/schema/raw/master/csl-citation.json" }</w:delInstrText>
        </w:r>
        <w:r w:rsidRPr="00233F15" w:rsidDel="00772F98">
          <w:rPr>
            <w:color w:val="000000"/>
            <w:lang w:val="en-CA"/>
          </w:rPr>
          <w:fldChar w:fldCharType="separate"/>
        </w:r>
        <w:r w:rsidR="000C01B2" w:rsidRPr="000C01B2" w:rsidDel="00772F98">
          <w:rPr>
            <w:noProof/>
            <w:color w:val="000000"/>
            <w:vertAlign w:val="superscript"/>
            <w:lang w:val="en-CA"/>
          </w:rPr>
          <w:delText>27</w:delText>
        </w:r>
        <w:r w:rsidRPr="00233F15" w:rsidDel="00772F98">
          <w:rPr>
            <w:color w:val="000000"/>
            <w:lang w:val="en-CA"/>
          </w:rPr>
          <w:fldChar w:fldCharType="end"/>
        </w:r>
        <w:r w:rsidDel="00772F98">
          <w:rPr>
            <w:color w:val="000000"/>
            <w:lang w:val="en-CA"/>
          </w:rPr>
          <w:delText xml:space="preserve">, but </w:delText>
        </w:r>
        <w:r w:rsidR="008C67D7" w:rsidDel="00772F98">
          <w:rPr>
            <w:color w:val="000000"/>
            <w:lang w:val="en-CA"/>
          </w:rPr>
          <w:delText>suggest that the effect is more apparent with</w:delText>
        </w:r>
        <w:r w:rsidRPr="00233F15" w:rsidDel="00772F98">
          <w:rPr>
            <w:color w:val="000000"/>
            <w:lang w:val="en-CA"/>
          </w:rPr>
          <w:delText xml:space="preserve"> </w:delText>
        </w:r>
        <w:r w:rsidR="008C67D7" w:rsidDel="00772F98">
          <w:rPr>
            <w:color w:val="000000"/>
            <w:lang w:val="en-CA"/>
          </w:rPr>
          <w:delText>further knockouts in</w:delText>
        </w:r>
        <w:r w:rsidRPr="00233F15" w:rsidDel="00772F98">
          <w:rPr>
            <w:color w:val="000000"/>
            <w:lang w:val="en-CA"/>
          </w:rPr>
          <w:delText xml:space="preserve"> </w:delText>
        </w:r>
        <w:r w:rsidRPr="00A5720C" w:rsidDel="00772F98">
          <w:rPr>
            <w:i/>
            <w:color w:val="000000"/>
            <w:lang w:val="en-CA"/>
          </w:rPr>
          <w:delText>YCF1</w:delText>
        </w:r>
        <w:r w:rsidRPr="00233F15" w:rsidDel="00772F98">
          <w:rPr>
            <w:color w:val="000000"/>
            <w:lang w:val="en-CA"/>
          </w:rPr>
          <w:delText xml:space="preserve"> and </w:delText>
        </w:r>
        <w:r w:rsidRPr="00A5720C" w:rsidDel="00772F98">
          <w:rPr>
            <w:i/>
            <w:color w:val="000000"/>
            <w:lang w:val="en-CA"/>
          </w:rPr>
          <w:delText>YBT1</w:delText>
        </w:r>
        <w:r w:rsidR="008C67D7" w:rsidDel="00772F98">
          <w:rPr>
            <w:color w:val="000000"/>
            <w:lang w:val="en-CA"/>
          </w:rPr>
          <w:delText xml:space="preserve"> in addition to </w:delText>
        </w:r>
        <w:r w:rsidR="008C67D7" w:rsidDel="00772F98">
          <w:rPr>
            <w:i/>
            <w:color w:val="000000"/>
            <w:lang w:val="en-CA"/>
          </w:rPr>
          <w:delText xml:space="preserve">SNQ2 </w:delText>
        </w:r>
        <w:r w:rsidR="008C67D7" w:rsidDel="00772F98">
          <w:rPr>
            <w:color w:val="000000"/>
            <w:lang w:val="en-CA"/>
          </w:rPr>
          <w:delText xml:space="preserve">and </w:delText>
        </w:r>
        <w:r w:rsidR="005233C1" w:rsidDel="00772F98">
          <w:rPr>
            <w:i/>
            <w:color w:val="000000"/>
            <w:lang w:val="en-CA"/>
          </w:rPr>
          <w:delText>YOR1</w:delText>
        </w:r>
        <w:r w:rsidR="008C67D7" w:rsidDel="00772F98">
          <w:rPr>
            <w:color w:val="000000"/>
            <w:lang w:val="en-CA"/>
          </w:rPr>
          <w:delText xml:space="preserve">. </w:delText>
        </w:r>
        <w:r w:rsidR="00EB4BB3" w:rsidDel="00772F98">
          <w:rPr>
            <w:color w:val="000000"/>
            <w:lang w:val="en-CA"/>
          </w:rPr>
          <w:delText xml:space="preserve"> </w:delText>
        </w:r>
      </w:del>
      <w:del w:id="436" w:author="Albi Celaj" w:date="2018-09-28T13:28:00Z">
        <w:r w:rsidR="00944175" w:rsidDel="00C313F6">
          <w:rPr>
            <w:color w:val="000000"/>
            <w:lang w:val="en-CA"/>
          </w:rPr>
          <w:delText xml:space="preserve">Because </w:delText>
        </w:r>
        <w:r w:rsidR="003024F8" w:rsidDel="00C313F6">
          <w:rPr>
            <w:color w:val="000000"/>
            <w:lang w:val="en-CA"/>
          </w:rPr>
          <w:delText>each group</w:delText>
        </w:r>
        <w:r w:rsidR="00944175" w:rsidDel="00C313F6">
          <w:rPr>
            <w:color w:val="000000"/>
            <w:lang w:val="en-CA"/>
          </w:rPr>
          <w:delText xml:space="preserve"> contain</w:delText>
        </w:r>
        <w:r w:rsidR="003024F8" w:rsidDel="00C313F6">
          <w:rPr>
            <w:color w:val="000000"/>
            <w:lang w:val="en-CA"/>
          </w:rPr>
          <w:delText>s</w:delText>
        </w:r>
        <w:r w:rsidR="00944175" w:rsidDel="00C313F6">
          <w:rPr>
            <w:color w:val="000000"/>
            <w:lang w:val="en-CA"/>
          </w:rPr>
          <w:delText xml:space="preserve"> a</w:delText>
        </w:r>
        <w:r w:rsidR="00944175" w:rsidRPr="00233F15" w:rsidDel="00C313F6">
          <w:rPr>
            <w:color w:val="000000"/>
            <w:lang w:val="en-CA"/>
          </w:rPr>
          <w:delText xml:space="preserve"> </w:delText>
        </w:r>
        <w:r w:rsidR="00944175" w:rsidDel="00C313F6">
          <w:rPr>
            <w:color w:val="000000"/>
            <w:lang w:val="en-CA"/>
          </w:rPr>
          <w:delText xml:space="preserve">heterogeneous </w:delText>
        </w:r>
        <w:r w:rsidR="00944175" w:rsidRPr="00233F15" w:rsidDel="00C313F6">
          <w:rPr>
            <w:color w:val="000000"/>
            <w:lang w:val="en-CA"/>
          </w:rPr>
          <w:delText>pop</w:delText>
        </w:r>
        <w:r w:rsidR="00944175" w:rsidDel="00C313F6">
          <w:rPr>
            <w:color w:val="000000"/>
            <w:lang w:val="en-CA"/>
          </w:rPr>
          <w:delText xml:space="preserve">ulation of </w:delText>
        </w:r>
        <w:r w:rsidR="00024F31" w:rsidDel="00C313F6">
          <w:rPr>
            <w:color w:val="000000"/>
            <w:lang w:val="en-CA"/>
          </w:rPr>
          <w:delText>individuals</w:delText>
        </w:r>
        <w:r w:rsidR="00944175" w:rsidDel="00C313F6">
          <w:rPr>
            <w:color w:val="000000"/>
            <w:lang w:val="en-CA"/>
          </w:rPr>
          <w:delText xml:space="preserve"> with additional</w:delText>
        </w:r>
        <w:r w:rsidR="00E421EB" w:rsidDel="00C313F6">
          <w:rPr>
            <w:color w:val="000000"/>
            <w:lang w:val="en-CA"/>
          </w:rPr>
          <w:delText xml:space="preserve"> background knockouts, </w:delText>
        </w:r>
        <w:r w:rsidR="00316809" w:rsidDel="00C313F6">
          <w:rPr>
            <w:color w:val="000000"/>
            <w:lang w:val="en-CA"/>
          </w:rPr>
          <w:delText>the underlying distribution within each group</w:delText>
        </w:r>
        <w:r w:rsidR="008105A3" w:rsidDel="00C313F6">
          <w:rPr>
            <w:color w:val="000000"/>
            <w:lang w:val="en-CA"/>
          </w:rPr>
          <w:delText xml:space="preserve"> can be further visualized</w:delText>
        </w:r>
        <w:r w:rsidR="00746816" w:rsidDel="00C313F6">
          <w:rPr>
            <w:color w:val="000000"/>
            <w:lang w:val="en-CA"/>
          </w:rPr>
          <w:delText xml:space="preserve"> </w:delText>
        </w:r>
        <w:r w:rsidR="00746816" w:rsidRPr="00233F15" w:rsidDel="00C313F6">
          <w:rPr>
            <w:color w:val="000000"/>
            <w:lang w:val="en-CA"/>
          </w:rPr>
          <w:delText>(Fig</w:delText>
        </w:r>
        <w:r w:rsidR="00746816" w:rsidDel="00C313F6">
          <w:rPr>
            <w:color w:val="000000"/>
            <w:lang w:val="en-CA"/>
          </w:rPr>
          <w:delText>. 3B).</w:delText>
        </w:r>
      </w:del>
    </w:p>
    <w:p w14:paraId="0CE3D5E0" w14:textId="1085CF40" w:rsidR="008105A3" w:rsidDel="0094353B" w:rsidRDefault="008105A3" w:rsidP="00FF3025">
      <w:pPr>
        <w:widowControl w:val="0"/>
        <w:autoSpaceDE w:val="0"/>
        <w:autoSpaceDN w:val="0"/>
        <w:adjustRightInd w:val="0"/>
        <w:jc w:val="both"/>
        <w:rPr>
          <w:del w:id="437" w:author="Albi Celaj" w:date="2018-09-28T13:40:00Z"/>
          <w:color w:val="000000"/>
          <w:lang w:val="en-CA"/>
        </w:rPr>
      </w:pPr>
    </w:p>
    <w:p w14:paraId="1B90BBA8" w14:textId="786C909B" w:rsidR="008105A3" w:rsidDel="0094353B" w:rsidRDefault="008105A3" w:rsidP="00FF3025">
      <w:pPr>
        <w:widowControl w:val="0"/>
        <w:autoSpaceDE w:val="0"/>
        <w:autoSpaceDN w:val="0"/>
        <w:adjustRightInd w:val="0"/>
        <w:jc w:val="both"/>
        <w:rPr>
          <w:del w:id="438" w:author="Albi Celaj" w:date="2018-09-28T13:40:00Z"/>
          <w:color w:val="000000"/>
          <w:lang w:val="en-CA"/>
        </w:rPr>
      </w:pPr>
    </w:p>
    <w:p w14:paraId="73A19824" w14:textId="4FFBC308" w:rsidR="009C76E7" w:rsidDel="00C313F6" w:rsidRDefault="004B7DDA" w:rsidP="00D81B2A">
      <w:pPr>
        <w:pStyle w:val="NormalWeb"/>
        <w:jc w:val="both"/>
        <w:rPr>
          <w:del w:id="439" w:author="Albi Celaj" w:date="2018-09-28T13:34:00Z"/>
          <w:rFonts w:eastAsiaTheme="minorEastAsia"/>
          <w:bCs/>
          <w:iCs/>
          <w:color w:val="000000" w:themeColor="text1"/>
        </w:rPr>
      </w:pPr>
      <w:del w:id="440" w:author="Albi Celaj" w:date="2018-09-28T13:34:00Z">
        <w:r w:rsidDel="00C313F6">
          <w:rPr>
            <w:color w:val="000000"/>
          </w:rPr>
          <w:delText>We aimed to model and foma</w:delText>
        </w:r>
      </w:del>
      <w:del w:id="441" w:author="Albi Celaj" w:date="2018-09-28T13:11:00Z">
        <w:r w:rsidDel="00FF727A">
          <w:rPr>
            <w:color w:val="000000"/>
          </w:rPr>
          <w:delText>l</w:delText>
        </w:r>
      </w:del>
      <w:del w:id="442" w:author="Albi Celaj" w:date="2018-09-28T13:34:00Z">
        <w:r w:rsidDel="00C313F6">
          <w:rPr>
            <w:color w:val="000000"/>
          </w:rPr>
          <w:delText xml:space="preserve">ly capture the </w:delText>
        </w:r>
        <w:r w:rsidRPr="00233F15" w:rsidDel="00C313F6">
          <w:rPr>
            <w:color w:val="000000"/>
          </w:rPr>
          <w:delText xml:space="preserve">many </w:delText>
        </w:r>
        <w:r w:rsidDel="00C313F6">
          <w:rPr>
            <w:color w:val="000000"/>
          </w:rPr>
          <w:delText>s</w:delText>
        </w:r>
        <w:r w:rsidR="00A17475" w:rsidDel="00C313F6">
          <w:rPr>
            <w:color w:val="000000"/>
          </w:rPr>
          <w:delText>urprising</w:delText>
        </w:r>
        <w:r w:rsidRPr="00233F15" w:rsidDel="00C313F6">
          <w:rPr>
            <w:color w:val="000000"/>
          </w:rPr>
          <w:delText xml:space="preserve"> multi-knockout drug resistance phenotypes</w:delText>
        </w:r>
        <w:r w:rsidDel="00C313F6">
          <w:rPr>
            <w:color w:val="000000"/>
          </w:rPr>
          <w:delText xml:space="preserve"> evident </w:delText>
        </w:r>
        <w:r w:rsidRPr="00233F15" w:rsidDel="00C313F6">
          <w:rPr>
            <w:color w:val="000000"/>
          </w:rPr>
          <w:delText>within the engineered population.</w:delText>
        </w:r>
        <w:r w:rsidDel="00C313F6">
          <w:rPr>
            <w:color w:val="000000"/>
          </w:rPr>
          <w:delText xml:space="preserve">  </w:delText>
        </w:r>
        <w:r w:rsidR="00422CE4" w:rsidDel="00C313F6">
          <w:rPr>
            <w:color w:val="000000"/>
          </w:rPr>
          <w:delText>For this, w</w:delText>
        </w:r>
        <w:r w:rsidR="00683E27" w:rsidRPr="00233F15" w:rsidDel="00C313F6">
          <w:rPr>
            <w:color w:val="000000"/>
          </w:rPr>
          <w:delText xml:space="preserve">e </w:delText>
        </w:r>
        <w:r w:rsidR="00F3683C" w:rsidRPr="00233F15" w:rsidDel="00C313F6">
          <w:rPr>
            <w:color w:val="000000"/>
          </w:rPr>
          <w:delText xml:space="preserve">used </w:delText>
        </w:r>
        <w:r w:rsidR="00683E27" w:rsidRPr="00233F15" w:rsidDel="00C313F6">
          <w:rPr>
            <w:color w:val="000000"/>
          </w:rPr>
          <w:delText xml:space="preserve">a </w:delText>
        </w:r>
        <w:r w:rsidR="00936CCD" w:rsidDel="00C313F6">
          <w:rPr>
            <w:color w:val="000000"/>
          </w:rPr>
          <w:delText>general linear</w:delText>
        </w:r>
        <w:r w:rsidR="006A0D45" w:rsidRPr="00233F15" w:rsidDel="00C313F6">
          <w:rPr>
            <w:color w:val="000000"/>
          </w:rPr>
          <w:delText xml:space="preserve"> model</w:delText>
        </w:r>
        <w:r w:rsidR="00F3683C" w:rsidRPr="00233F15" w:rsidDel="00C313F6">
          <w:rPr>
            <w:color w:val="000000"/>
          </w:rPr>
          <w:delText xml:space="preserve"> </w:delText>
        </w:r>
        <w:r w:rsidR="00422CE4" w:rsidDel="00C313F6">
          <w:rPr>
            <w:color w:val="000000"/>
          </w:rPr>
          <w:delText>which</w:delText>
        </w:r>
        <w:r w:rsidR="006A0D45" w:rsidRPr="00233F15" w:rsidDel="00C313F6">
          <w:rPr>
            <w:color w:val="000000"/>
          </w:rPr>
          <w:delText xml:space="preserve"> </w:delText>
        </w:r>
        <w:r w:rsidR="000B0A26" w:rsidDel="00C313F6">
          <w:rPr>
            <w:color w:val="000000"/>
          </w:rPr>
          <w:delText>extend</w:delText>
        </w:r>
        <w:r w:rsidR="00422CE4" w:rsidDel="00C313F6">
          <w:rPr>
            <w:color w:val="000000"/>
          </w:rPr>
          <w:delText>s</w:delText>
        </w:r>
        <w:r w:rsidR="00A11E14" w:rsidRPr="00233F15" w:rsidDel="00C313F6">
          <w:rPr>
            <w:color w:val="000000"/>
          </w:rPr>
          <w:delText xml:space="preserve"> the multiplicative</w:delText>
        </w:r>
        <w:r w:rsidR="009B116C" w:rsidRPr="00233F15" w:rsidDel="00C313F6">
          <w:rPr>
            <w:color w:val="000000"/>
          </w:rPr>
          <w:delText xml:space="preserve"> </w:delText>
        </w:r>
        <w:r w:rsidR="00422CE4" w:rsidDel="00C313F6">
          <w:rPr>
            <w:color w:val="000000"/>
          </w:rPr>
          <w:delText>expectation</w:delText>
        </w:r>
        <w:r w:rsidR="00AC7642" w:rsidRPr="00233F15" w:rsidDel="00C313F6">
          <w:rPr>
            <w:color w:val="000000"/>
          </w:rPr>
          <w:delText xml:space="preserve"> </w:delText>
        </w:r>
        <w:r w:rsidR="003C74F0" w:rsidRPr="00233F15" w:rsidDel="00C313F6">
          <w:rPr>
            <w:color w:val="000000"/>
          </w:rPr>
          <w:delText xml:space="preserve">of </w:delText>
        </w:r>
        <w:r w:rsidR="008724FD" w:rsidRPr="00233F15" w:rsidDel="00C313F6">
          <w:rPr>
            <w:color w:val="000000"/>
          </w:rPr>
          <w:delText>combined genetic effects</w:delText>
        </w:r>
        <w:r w:rsidR="00274BCD" w:rsidRPr="00233F15" w:rsidDel="00C313F6">
          <w:rPr>
            <w:color w:val="000000"/>
          </w:rPr>
          <w:fldChar w:fldCharType="begin" w:fldLock="1"/>
        </w:r>
        <w:r w:rsidR="00AF4C2E" w:rsidRPr="00C313F6" w:rsidDel="00C313F6">
          <w:rPr>
            <w:color w:val="000000"/>
          </w:rPr>
          <w:del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"&lt;sup&gt;38&lt;/sup&gt;", "plainTextFormattedCitation" : "38", "previouslyFormattedCitation" : "&lt;sup&gt;38&lt;/sup&gt;" }, "properties" : { "noteIndex" : 0 }, "schema" : "https://github.com/citation-style-language/schema/raw/master/csl-citation.json" }</w:delInstrText>
        </w:r>
        <w:r w:rsidR="00274BCD" w:rsidRPr="00233F15" w:rsidDel="00C313F6">
          <w:rPr>
            <w:color w:val="000000"/>
          </w:rPr>
          <w:fldChar w:fldCharType="separate"/>
        </w:r>
        <w:r w:rsidR="000C01B2" w:rsidRPr="000C01B2" w:rsidDel="00C313F6">
          <w:rPr>
            <w:noProof/>
            <w:color w:val="000000"/>
            <w:vertAlign w:val="superscript"/>
          </w:rPr>
          <w:delText>38</w:delText>
        </w:r>
        <w:r w:rsidR="00274BCD" w:rsidRPr="00233F15" w:rsidDel="00C313F6">
          <w:rPr>
            <w:color w:val="000000"/>
          </w:rPr>
          <w:fldChar w:fldCharType="end"/>
        </w:r>
        <w:r w:rsidR="003C74F0" w:rsidRPr="00233F15" w:rsidDel="00C313F6">
          <w:rPr>
            <w:color w:val="000000"/>
          </w:rPr>
          <w:delText xml:space="preserve"> </w:delText>
        </w:r>
        <w:r w:rsidR="003E78C2" w:rsidRPr="00233F15" w:rsidDel="00C313F6">
          <w:rPr>
            <w:color w:val="000000"/>
          </w:rPr>
          <w:delText xml:space="preserve">to incorporate </w:delText>
        </w:r>
        <w:r w:rsidR="00ED777B" w:rsidDel="00C313F6">
          <w:rPr>
            <w:color w:val="000000"/>
          </w:rPr>
          <w:delText>potential interactions</w:delText>
        </w:r>
      </w:del>
      <w:del w:id="443" w:author="Albi Celaj" w:date="2018-09-28T13:12:00Z">
        <w:r w:rsidR="00394C77" w:rsidDel="00FF727A">
          <w:rPr>
            <w:color w:val="000000"/>
          </w:rPr>
          <w:delText xml:space="preserve"> (</w:delText>
        </w:r>
        <w:r w:rsidR="00CC3D05" w:rsidDel="00FF727A">
          <w:rPr>
            <w:color w:val="000000"/>
          </w:rPr>
          <w:delText>de</w:delText>
        </w:r>
        <w:r w:rsidR="00394C77" w:rsidDel="00FF727A">
          <w:rPr>
            <w:color w:val="000000"/>
          </w:rPr>
          <w:delText xml:space="preserve">noted by </w:delText>
        </w:r>
        <w:r w:rsidR="00394C77" w:rsidDel="00FF727A">
          <w:rPr>
            <w:color w:val="000000"/>
            <w:lang w:val="el-GR"/>
          </w:rPr>
          <w:delText>ε</w:delText>
        </w:r>
        <w:r w:rsidR="00394C77" w:rsidDel="00FF727A">
          <w:rPr>
            <w:color w:val="000000"/>
            <w:lang w:val="en-CA"/>
          </w:rPr>
          <w:delText>)</w:delText>
        </w:r>
      </w:del>
      <w:del w:id="444" w:author="Albi Celaj" w:date="2018-09-28T13:34:00Z">
        <w:r w:rsidR="00ED777B" w:rsidDel="00C313F6">
          <w:rPr>
            <w:color w:val="000000"/>
          </w:rPr>
          <w:delText xml:space="preserve"> </w:delText>
        </w:r>
        <w:r w:rsidR="00B2315A" w:rsidRPr="00233F15" w:rsidDel="00C313F6">
          <w:rPr>
            <w:color w:val="000000"/>
          </w:rPr>
          <w:delText>of arbitrary complexity (s</w:delText>
        </w:r>
        <w:r w:rsidR="003E78C2" w:rsidRPr="00233F15" w:rsidDel="00C313F6">
          <w:rPr>
            <w:color w:val="000000"/>
          </w:rPr>
          <w:delText>ee Methods).</w:delText>
        </w:r>
        <w:r w:rsidR="0076224D" w:rsidRPr="00233F15" w:rsidDel="00C313F6">
          <w:rPr>
            <w:lang w:val="en-CA"/>
          </w:rPr>
          <w:delText xml:space="preserve">  </w:delText>
        </w:r>
        <w:r w:rsidR="00B2315A" w:rsidRPr="00233F15" w:rsidDel="00C313F6">
          <w:rPr>
            <w:color w:val="000000"/>
          </w:rPr>
          <w:delText>We</w:delText>
        </w:r>
        <w:r w:rsidR="00D913EB" w:rsidRPr="00233F15" w:rsidDel="00C313F6">
          <w:rPr>
            <w:color w:val="000000"/>
          </w:rPr>
          <w:delText xml:space="preserve"> </w:delText>
        </w:r>
        <w:r w:rsidR="00DD7ACF" w:rsidRPr="00233F15" w:rsidDel="00C313F6">
          <w:rPr>
            <w:color w:val="000000"/>
          </w:rPr>
          <w:delText xml:space="preserve">treated the search for </w:delText>
        </w:r>
        <w:r w:rsidR="005E51E1" w:rsidRPr="00233F15" w:rsidDel="00C313F6">
          <w:rPr>
            <w:color w:val="000000"/>
          </w:rPr>
          <w:delText xml:space="preserve">complex </w:delText>
        </w:r>
        <w:r w:rsidR="00DD7ACF" w:rsidRPr="00233F15" w:rsidDel="00C313F6">
          <w:rPr>
            <w:color w:val="000000"/>
          </w:rPr>
          <w:delText xml:space="preserve">genetic interactions as a </w:delText>
        </w:r>
        <w:r w:rsidR="00852570" w:rsidRPr="00233F15" w:rsidDel="00C313F6">
          <w:rPr>
            <w:color w:val="000000"/>
          </w:rPr>
          <w:delText xml:space="preserve">feature </w:delText>
        </w:r>
        <w:r w:rsidR="005C6DFB" w:rsidDel="00C313F6">
          <w:rPr>
            <w:color w:val="000000"/>
          </w:rPr>
          <w:delText>prioritization</w:delText>
        </w:r>
        <w:r w:rsidR="00422CE4" w:rsidDel="00C313F6">
          <w:rPr>
            <w:color w:val="000000"/>
          </w:rPr>
          <w:delText xml:space="preserve"> and selection</w:delText>
        </w:r>
        <w:r w:rsidR="00A11E14" w:rsidRPr="00233F15" w:rsidDel="00C313F6">
          <w:rPr>
            <w:color w:val="000000"/>
          </w:rPr>
          <w:delText xml:space="preserve"> problem, </w:delText>
        </w:r>
        <w:r w:rsidR="00872B16" w:rsidDel="00C313F6">
          <w:rPr>
            <w:color w:val="000000"/>
          </w:rPr>
          <w:delText>testing</w:delText>
        </w:r>
        <w:r w:rsidR="00422CE4" w:rsidDel="00C313F6">
          <w:rPr>
            <w:color w:val="000000"/>
          </w:rPr>
          <w:delText xml:space="preserve"> </w:delText>
        </w:r>
        <w:r w:rsidR="00341B48" w:rsidDel="00C313F6">
          <w:rPr>
            <w:color w:val="000000"/>
          </w:rPr>
          <w:delText>for</w:delText>
        </w:r>
        <w:r w:rsidR="00422CE4" w:rsidDel="00C313F6">
          <w:rPr>
            <w:color w:val="000000"/>
          </w:rPr>
          <w:delText xml:space="preserve"> the</w:delText>
        </w:r>
        <w:r w:rsidR="00AB0AB3" w:rsidDel="00C313F6">
          <w:rPr>
            <w:color w:val="000000"/>
          </w:rPr>
          <w:delText xml:space="preserve"> presence of</w:delText>
        </w:r>
        <w:r w:rsidR="00936CCD" w:rsidDel="00C313F6">
          <w:rPr>
            <w:color w:val="000000"/>
          </w:rPr>
          <w:delText xml:space="preserve"> up to </w:delText>
        </w:r>
      </w:del>
      <w:del w:id="445" w:author="Albi Celaj" w:date="2018-09-28T13:12:00Z">
        <w:r w:rsidR="00936CCD" w:rsidDel="006651D6">
          <w:rPr>
            <w:color w:val="000000"/>
          </w:rPr>
          <w:delText xml:space="preserve">to </w:delText>
        </w:r>
      </w:del>
      <w:del w:id="446" w:author="Albi Celaj" w:date="2018-09-28T13:34:00Z">
        <w:r w:rsidR="00936CCD" w:rsidDel="00C313F6">
          <w:rPr>
            <w:color w:val="000000"/>
          </w:rPr>
          <w:delText>5</w:delText>
        </w:r>
        <w:r w:rsidR="006F6B1A" w:rsidRPr="00233F15" w:rsidDel="00C313F6">
          <w:rPr>
            <w:color w:val="000000"/>
          </w:rPr>
          <w:delText xml:space="preserve">-gene interactions </w:delText>
        </w:r>
        <w:r w:rsidR="00F023F8" w:rsidRPr="00233F15" w:rsidDel="00C313F6">
          <w:rPr>
            <w:color w:val="000000"/>
          </w:rPr>
          <w:delText>with</w:delText>
        </w:r>
        <w:r w:rsidR="00107F5A" w:rsidDel="00C313F6">
          <w:rPr>
            <w:color w:val="000000"/>
          </w:rPr>
          <w:delText>in a total space of 6,884</w:delText>
        </w:r>
        <w:r w:rsidR="006F6B1A" w:rsidRPr="00233F15" w:rsidDel="00C313F6">
          <w:rPr>
            <w:color w:val="000000"/>
          </w:rPr>
          <w:delText xml:space="preserve"> coefficients</w:delText>
        </w:r>
        <w:r w:rsidR="00282310" w:rsidRPr="00233F15" w:rsidDel="00C313F6">
          <w:rPr>
            <w:color w:val="000000"/>
          </w:rPr>
          <w:delText xml:space="preserve"> (See Methods</w:delText>
        </w:r>
        <w:r w:rsidR="00160252" w:rsidRPr="00233F15" w:rsidDel="00C313F6">
          <w:rPr>
            <w:color w:val="000000"/>
          </w:rPr>
          <w:delText xml:space="preserve">; </w:delText>
        </w:r>
        <w:r w:rsidR="005679E0" w:rsidRPr="00233F15" w:rsidDel="00C313F6">
          <w:rPr>
            <w:color w:val="000000"/>
          </w:rPr>
          <w:delText>Fig</w:delText>
        </w:r>
        <w:r w:rsidR="003D2C4E" w:rsidDel="00C313F6">
          <w:rPr>
            <w:color w:val="000000"/>
          </w:rPr>
          <w:delText>. 3C</w:delText>
        </w:r>
        <w:r w:rsidR="006F6B1A" w:rsidRPr="00233F15" w:rsidDel="00C313F6">
          <w:rPr>
            <w:color w:val="000000"/>
          </w:rPr>
          <w:delText>)</w:delText>
        </w:r>
        <w:r w:rsidR="00852570" w:rsidRPr="00233F15" w:rsidDel="00C313F6">
          <w:rPr>
            <w:color w:val="000000"/>
          </w:rPr>
          <w:delText xml:space="preserve">.  </w:delText>
        </w:r>
        <w:r w:rsidR="00C91A23" w:rsidDel="00C313F6">
          <w:rPr>
            <w:color w:val="000000"/>
          </w:rPr>
          <w:delText xml:space="preserve">We found multiple genetic interactions of up to 5-way complexity at a stringent </w:delText>
        </w:r>
        <w:r w:rsidR="00614C93" w:rsidRPr="00233F15" w:rsidDel="00C313F6">
          <w:rPr>
            <w:color w:val="000000"/>
          </w:rPr>
          <w:delText xml:space="preserve">Bonferroni </w:delText>
        </w:r>
        <w:r w:rsidR="00614C93" w:rsidRPr="00233F15" w:rsidDel="00C313F6">
          <w:rPr>
            <w:bCs/>
            <w:iCs/>
            <w:color w:val="000000" w:themeColor="text1"/>
          </w:rPr>
          <w:delText xml:space="preserve">corrected </w:delText>
        </w:r>
        <w:r w:rsidR="00AC7F48" w:rsidRPr="00AC7F48" w:rsidDel="00C313F6">
          <w:rPr>
            <w:bCs/>
            <w:i/>
            <w:iCs/>
            <w:color w:val="000000" w:themeColor="text1"/>
          </w:rPr>
          <w:delText>p</w:delText>
        </w:r>
        <w:r w:rsidR="00614C93" w:rsidRPr="00233F15" w:rsidDel="00C313F6">
          <w:rPr>
            <w:bCs/>
            <w:iCs/>
            <w:color w:val="000000" w:themeColor="text1"/>
          </w:rPr>
          <w:delText>-value cutoff of 0.05</w:delText>
        </w:r>
        <w:r w:rsidR="006556AE" w:rsidRPr="00233F15" w:rsidDel="00C313F6">
          <w:rPr>
            <w:bCs/>
            <w:iCs/>
            <w:color w:val="000000" w:themeColor="text1"/>
          </w:rPr>
          <w:delText xml:space="preserve"> (</w:delText>
        </w:r>
        <w:r w:rsidR="000E0731" w:rsidDel="00C313F6">
          <w:rPr>
            <w:bCs/>
            <w:iCs/>
            <w:color w:val="000000" w:themeColor="text1"/>
          </w:rPr>
          <w:delText xml:space="preserve">Data </w:delText>
        </w:r>
        <w:r w:rsidR="00456889" w:rsidRPr="00233F15" w:rsidDel="00C313F6">
          <w:rPr>
            <w:bCs/>
            <w:iCs/>
            <w:color w:val="000000" w:themeColor="text1"/>
          </w:rPr>
          <w:delText>S</w:delText>
        </w:r>
        <w:r w:rsidR="000E0731" w:rsidDel="00C313F6">
          <w:rPr>
            <w:bCs/>
            <w:iCs/>
            <w:color w:val="000000" w:themeColor="text1"/>
          </w:rPr>
          <w:delText>6</w:delText>
        </w:r>
        <w:r w:rsidR="006556AE" w:rsidRPr="00233F15" w:rsidDel="00C313F6">
          <w:rPr>
            <w:bCs/>
            <w:iCs/>
            <w:color w:val="000000" w:themeColor="text1"/>
          </w:rPr>
          <w:delText>)</w:delText>
        </w:r>
        <w:r w:rsidR="00614C93" w:rsidRPr="00233F15" w:rsidDel="00C313F6">
          <w:rPr>
            <w:bCs/>
            <w:iCs/>
            <w:color w:val="000000" w:themeColor="text1"/>
          </w:rPr>
          <w:delText>.</w:delText>
        </w:r>
        <w:r w:rsidR="009D20E4" w:rsidDel="00C313F6">
          <w:rPr>
            <w:bCs/>
            <w:iCs/>
            <w:color w:val="000000" w:themeColor="text1"/>
          </w:rPr>
          <w:delText xml:space="preserve">  </w:delText>
        </w:r>
        <w:r w:rsidR="00DE68B7" w:rsidDel="00C313F6">
          <w:rPr>
            <w:color w:val="000000"/>
          </w:rPr>
          <w:delText xml:space="preserve">This formalized approach </w:delText>
        </w:r>
        <w:r w:rsidR="006206B4" w:rsidDel="00C313F6">
          <w:rPr>
            <w:bCs/>
            <w:iCs/>
            <w:color w:val="000000" w:themeColor="text1"/>
          </w:rPr>
          <w:delText>captured</w:delText>
        </w:r>
        <w:r w:rsidR="003D6506" w:rsidDel="00C313F6">
          <w:rPr>
            <w:bCs/>
            <w:iCs/>
            <w:color w:val="000000" w:themeColor="text1"/>
          </w:rPr>
          <w:delText xml:space="preserve"> many of</w:delText>
        </w:r>
        <w:r w:rsidR="00CE11AB" w:rsidRPr="00233F15" w:rsidDel="00C313F6">
          <w:rPr>
            <w:bCs/>
            <w:iCs/>
            <w:color w:val="000000" w:themeColor="text1"/>
          </w:rPr>
          <w:delText xml:space="preserve"> </w:delText>
        </w:r>
        <w:r w:rsidR="006556AE" w:rsidRPr="00233F15" w:rsidDel="00C313F6">
          <w:rPr>
            <w:bCs/>
            <w:iCs/>
            <w:color w:val="000000" w:themeColor="text1"/>
          </w:rPr>
          <w:delText xml:space="preserve">the </w:delText>
        </w:r>
        <w:r w:rsidR="00A2390A" w:rsidDel="00C313F6">
          <w:rPr>
            <w:bCs/>
            <w:iCs/>
            <w:color w:val="000000" w:themeColor="text1"/>
          </w:rPr>
          <w:delText>striking</w:delText>
        </w:r>
        <w:r w:rsidR="00632744" w:rsidDel="00C313F6">
          <w:rPr>
            <w:bCs/>
            <w:iCs/>
            <w:color w:val="000000" w:themeColor="text1"/>
          </w:rPr>
          <w:delText xml:space="preserve"> </w:delText>
        </w:r>
        <w:r w:rsidR="00DD65B5" w:rsidDel="00C313F6">
          <w:rPr>
            <w:bCs/>
            <w:iCs/>
            <w:color w:val="000000" w:themeColor="text1"/>
          </w:rPr>
          <w:delText>phenotypes</w:delText>
        </w:r>
        <w:r w:rsidR="00B77D0D" w:rsidDel="00C313F6">
          <w:rPr>
            <w:bCs/>
            <w:iCs/>
            <w:color w:val="000000" w:themeColor="text1"/>
          </w:rPr>
          <w:delText xml:space="preserve"> found by examination of</w:delText>
        </w:r>
        <w:r w:rsidR="007A50D9" w:rsidRPr="00233F15" w:rsidDel="00C313F6">
          <w:rPr>
            <w:bCs/>
            <w:iCs/>
            <w:color w:val="000000" w:themeColor="text1"/>
          </w:rPr>
          <w:delText xml:space="preserve"> </w:delText>
        </w:r>
        <w:r w:rsidR="000B4E58" w:rsidRPr="00233F15" w:rsidDel="00C313F6">
          <w:rPr>
            <w:bCs/>
            <w:iCs/>
            <w:color w:val="000000" w:themeColor="text1"/>
          </w:rPr>
          <w:delText>the</w:delText>
        </w:r>
        <w:r w:rsidR="00A43B0D" w:rsidRPr="00233F15" w:rsidDel="00C313F6">
          <w:rPr>
            <w:bCs/>
            <w:iCs/>
            <w:color w:val="000000" w:themeColor="text1"/>
          </w:rPr>
          <w:delText xml:space="preserve"> fitness</w:delText>
        </w:r>
        <w:r w:rsidR="000B4E58" w:rsidRPr="00233F15" w:rsidDel="00C313F6">
          <w:rPr>
            <w:bCs/>
            <w:iCs/>
            <w:color w:val="000000" w:themeColor="text1"/>
          </w:rPr>
          <w:delText xml:space="preserve"> landscape</w:delText>
        </w:r>
        <w:r w:rsidR="007A50D9" w:rsidRPr="00233F15" w:rsidDel="00C313F6">
          <w:rPr>
            <w:bCs/>
            <w:iCs/>
            <w:color w:val="000000" w:themeColor="text1"/>
          </w:rPr>
          <w:delText>s</w:delText>
        </w:r>
        <w:r w:rsidR="00A43B0D" w:rsidRPr="00233F15" w:rsidDel="00C313F6">
          <w:rPr>
            <w:bCs/>
            <w:iCs/>
            <w:color w:val="000000" w:themeColor="text1"/>
          </w:rPr>
          <w:delText xml:space="preserve">.  For example, </w:delText>
        </w:r>
        <w:r w:rsidR="00A6563A" w:rsidRPr="00233F15" w:rsidDel="00C313F6">
          <w:rPr>
            <w:bCs/>
            <w:i/>
            <w:iCs/>
            <w:color w:val="000000" w:themeColor="text1"/>
          </w:rPr>
          <w:delText xml:space="preserve">yor1∆ </w:delText>
        </w:r>
        <w:r w:rsidR="00174B8D" w:rsidRPr="00233F15" w:rsidDel="00C313F6">
          <w:rPr>
            <w:bCs/>
            <w:iCs/>
            <w:color w:val="000000" w:themeColor="text1"/>
          </w:rPr>
          <w:delText>was</w:delText>
        </w:r>
        <w:r w:rsidR="00A6563A" w:rsidRPr="00233F15" w:rsidDel="00C313F6">
          <w:rPr>
            <w:bCs/>
            <w:iCs/>
            <w:color w:val="000000" w:themeColor="text1"/>
          </w:rPr>
          <w:delText xml:space="preserve"> found to have no </w:delText>
        </w:r>
        <w:r w:rsidR="00174B8D" w:rsidRPr="00233F15" w:rsidDel="00C313F6">
          <w:rPr>
            <w:bCs/>
            <w:iCs/>
            <w:color w:val="000000" w:themeColor="text1"/>
          </w:rPr>
          <w:delText>main effect under benomyl,</w:delText>
        </w:r>
        <w:r w:rsidR="00A6563A" w:rsidRPr="00233F15" w:rsidDel="00C313F6">
          <w:rPr>
            <w:bCs/>
            <w:iCs/>
            <w:color w:val="000000" w:themeColor="text1"/>
          </w:rPr>
          <w:delText xml:space="preserve"> t</w:delText>
        </w:r>
        <w:r w:rsidR="00174B8D" w:rsidRPr="00233F15" w:rsidDel="00C313F6">
          <w:rPr>
            <w:bCs/>
            <w:iCs/>
            <w:color w:val="000000" w:themeColor="text1"/>
          </w:rPr>
          <w:delText xml:space="preserve">o have a positive genetic interaction with </w:delText>
        </w:r>
        <w:r w:rsidR="00174B8D" w:rsidRPr="00233F15" w:rsidDel="00C313F6">
          <w:rPr>
            <w:bCs/>
            <w:i/>
            <w:iCs/>
            <w:color w:val="000000" w:themeColor="text1"/>
          </w:rPr>
          <w:delText>pdr5∆</w:delText>
        </w:r>
        <w:r w:rsidR="00174B8D" w:rsidRPr="00233F15" w:rsidDel="00C313F6">
          <w:rPr>
            <w:bCs/>
            <w:iCs/>
            <w:color w:val="000000" w:themeColor="text1"/>
          </w:rPr>
          <w:delText>, and</w:delText>
        </w:r>
        <w:r w:rsidR="00C91A23" w:rsidDel="00C313F6">
          <w:rPr>
            <w:bCs/>
            <w:iCs/>
            <w:color w:val="000000" w:themeColor="text1"/>
          </w:rPr>
          <w:delText xml:space="preserve"> </w:delText>
        </w:r>
        <w:r w:rsidR="008C1E84" w:rsidDel="00C313F6">
          <w:rPr>
            <w:bCs/>
            <w:iCs/>
            <w:color w:val="000000" w:themeColor="text1"/>
          </w:rPr>
          <w:delText>surprisingly</w:delText>
        </w:r>
        <w:r w:rsidR="00C91A23" w:rsidDel="00C313F6">
          <w:rPr>
            <w:bCs/>
            <w:iCs/>
            <w:color w:val="000000" w:themeColor="text1"/>
          </w:rPr>
          <w:delText>,</w:delText>
        </w:r>
        <w:r w:rsidR="00174B8D" w:rsidRPr="00233F15" w:rsidDel="00C313F6">
          <w:rPr>
            <w:bCs/>
            <w:iCs/>
            <w:color w:val="000000" w:themeColor="text1"/>
          </w:rPr>
          <w:delText xml:space="preserve"> to have a negative genetic interaction with </w:delText>
        </w:r>
        <w:r w:rsidR="00174B8D" w:rsidRPr="00233F15" w:rsidDel="00C313F6">
          <w:rPr>
            <w:bCs/>
            <w:i/>
            <w:iCs/>
            <w:color w:val="000000" w:themeColor="text1"/>
          </w:rPr>
          <w:delText>snq2∆</w:delText>
        </w:r>
        <w:r w:rsidR="003D6506" w:rsidDel="00C313F6">
          <w:rPr>
            <w:bCs/>
            <w:iCs/>
            <w:color w:val="000000" w:themeColor="text1"/>
          </w:rPr>
          <w:delText xml:space="preserve"> </w:delText>
        </w:r>
        <w:r w:rsidR="00456889" w:rsidRPr="00233F15" w:rsidDel="00C313F6">
          <w:rPr>
            <w:bCs/>
            <w:iCs/>
            <w:color w:val="000000" w:themeColor="text1"/>
          </w:rPr>
          <w:delText>(</w:delText>
        </w:r>
        <w:r w:rsidR="00261310" w:rsidRPr="00233F15" w:rsidDel="00C313F6">
          <w:rPr>
            <w:bCs/>
            <w:iCs/>
            <w:color w:val="000000" w:themeColor="text1"/>
          </w:rPr>
          <w:delText>Fig</w:delText>
        </w:r>
        <w:r w:rsidR="008E7E45" w:rsidDel="00C313F6">
          <w:rPr>
            <w:bCs/>
            <w:iCs/>
            <w:color w:val="000000" w:themeColor="text1"/>
          </w:rPr>
          <w:delText>.</w:delText>
        </w:r>
        <w:r w:rsidR="003D2C4E" w:rsidDel="00C313F6">
          <w:rPr>
            <w:bCs/>
            <w:iCs/>
            <w:color w:val="000000" w:themeColor="text1"/>
          </w:rPr>
          <w:delText xml:space="preserve"> 3C</w:delText>
        </w:r>
        <w:r w:rsidR="00261310" w:rsidRPr="00233F15" w:rsidDel="00C313F6">
          <w:rPr>
            <w:bCs/>
            <w:iCs/>
            <w:color w:val="000000" w:themeColor="text1"/>
          </w:rPr>
          <w:delText xml:space="preserve">, </w:delText>
        </w:r>
        <w:r w:rsidR="00C41B3F" w:rsidDel="00C313F6">
          <w:rPr>
            <w:bCs/>
            <w:iCs/>
            <w:color w:val="000000" w:themeColor="text1"/>
          </w:rPr>
          <w:delText xml:space="preserve">Data </w:delText>
        </w:r>
        <w:r w:rsidR="00C41B3F" w:rsidRPr="00233F15" w:rsidDel="00C313F6">
          <w:rPr>
            <w:bCs/>
            <w:iCs/>
            <w:color w:val="000000" w:themeColor="text1"/>
          </w:rPr>
          <w:delText>S</w:delText>
        </w:r>
        <w:r w:rsidR="00C41B3F" w:rsidDel="00C313F6">
          <w:rPr>
            <w:bCs/>
            <w:iCs/>
            <w:color w:val="000000" w:themeColor="text1"/>
          </w:rPr>
          <w:delText>6</w:delText>
        </w:r>
        <w:r w:rsidR="00174B8D" w:rsidRPr="00233F15" w:rsidDel="00C313F6">
          <w:rPr>
            <w:bCs/>
            <w:iCs/>
            <w:color w:val="000000" w:themeColor="text1"/>
          </w:rPr>
          <w:delText xml:space="preserve">).  </w:delText>
        </w:r>
        <w:r w:rsidR="00BD5B08" w:rsidRPr="00233F15" w:rsidDel="00C313F6">
          <w:rPr>
            <w:bCs/>
            <w:iCs/>
            <w:color w:val="000000" w:themeColor="text1"/>
          </w:rPr>
          <w:delText xml:space="preserve">In camptothecin, </w:delText>
        </w:r>
        <w:r w:rsidR="00BD5B08" w:rsidRPr="00233F15" w:rsidDel="00C313F6">
          <w:rPr>
            <w:bCs/>
            <w:i/>
            <w:iCs/>
            <w:color w:val="000000" w:themeColor="text1"/>
          </w:rPr>
          <w:delText>pdr5∆</w:delText>
        </w:r>
        <w:r w:rsidR="00B16914" w:rsidRPr="00233F15" w:rsidDel="00C313F6">
          <w:rPr>
            <w:bCs/>
            <w:i/>
            <w:iCs/>
            <w:color w:val="000000" w:themeColor="text1"/>
          </w:rPr>
          <w:delText xml:space="preserve"> </w:delText>
        </w:r>
        <w:r w:rsidR="00B16914" w:rsidRPr="00233F15" w:rsidDel="00C313F6">
          <w:rPr>
            <w:bCs/>
            <w:iCs/>
            <w:color w:val="000000" w:themeColor="text1"/>
          </w:rPr>
          <w:delText xml:space="preserve">and </w:delText>
        </w:r>
        <w:r w:rsidR="00BD5B08" w:rsidRPr="00233F15" w:rsidDel="00C313F6">
          <w:rPr>
            <w:bCs/>
            <w:i/>
            <w:iCs/>
            <w:color w:val="000000" w:themeColor="text1"/>
          </w:rPr>
          <w:delText>snq2∆</w:delText>
        </w:r>
        <w:r w:rsidR="00604353" w:rsidRPr="00233F15" w:rsidDel="00C313F6">
          <w:rPr>
            <w:bCs/>
            <w:iCs/>
            <w:color w:val="000000" w:themeColor="text1"/>
          </w:rPr>
          <w:delText xml:space="preserve"> each </w:delText>
        </w:r>
        <w:r w:rsidR="00524B9E" w:rsidRPr="00233F15" w:rsidDel="00C313F6">
          <w:rPr>
            <w:bCs/>
            <w:iCs/>
            <w:color w:val="000000" w:themeColor="text1"/>
          </w:rPr>
          <w:delText>had</w:delText>
        </w:r>
        <w:r w:rsidR="00604353" w:rsidRPr="00233F15" w:rsidDel="00C313F6">
          <w:rPr>
            <w:bCs/>
            <w:iCs/>
            <w:color w:val="000000" w:themeColor="text1"/>
          </w:rPr>
          <w:delText xml:space="preserve"> a minor effect</w:delText>
        </w:r>
        <w:r w:rsidR="00B16914" w:rsidRPr="00233F15" w:rsidDel="00C313F6">
          <w:rPr>
            <w:bCs/>
            <w:iCs/>
            <w:color w:val="000000" w:themeColor="text1"/>
          </w:rPr>
          <w:delText>, as well as</w:delText>
        </w:r>
        <w:r w:rsidR="00BD5B08" w:rsidRPr="00233F15" w:rsidDel="00C313F6">
          <w:rPr>
            <w:bCs/>
            <w:iCs/>
            <w:color w:val="000000" w:themeColor="text1"/>
          </w:rPr>
          <w:delText xml:space="preserve"> a strong negative interaction between them (</w:delText>
        </w:r>
        <w:r w:rsidR="00EE2066" w:rsidRPr="00233F15" w:rsidDel="00C313F6">
          <w:rPr>
            <w:bCs/>
            <w:iCs/>
            <w:color w:val="000000" w:themeColor="text1"/>
          </w:rPr>
          <w:delText>Fig</w:delText>
        </w:r>
        <w:r w:rsidR="008E7E45" w:rsidDel="00C313F6">
          <w:rPr>
            <w:bCs/>
            <w:iCs/>
            <w:color w:val="000000" w:themeColor="text1"/>
          </w:rPr>
          <w:delText>.</w:delText>
        </w:r>
        <w:r w:rsidR="003D2C4E" w:rsidDel="00C313F6">
          <w:rPr>
            <w:bCs/>
            <w:iCs/>
            <w:color w:val="000000" w:themeColor="text1"/>
          </w:rPr>
          <w:delText xml:space="preserve"> 3C</w:delText>
        </w:r>
        <w:r w:rsidR="00EE2066" w:rsidRPr="00233F15" w:rsidDel="00C313F6">
          <w:rPr>
            <w:bCs/>
            <w:iCs/>
            <w:color w:val="000000" w:themeColor="text1"/>
          </w:rPr>
          <w:delText xml:space="preserve">, </w:delText>
        </w:r>
        <w:r w:rsidR="00C41B3F" w:rsidDel="00C313F6">
          <w:rPr>
            <w:bCs/>
            <w:iCs/>
            <w:color w:val="000000" w:themeColor="text1"/>
          </w:rPr>
          <w:delText xml:space="preserve">Data </w:delText>
        </w:r>
        <w:r w:rsidR="00C41B3F" w:rsidRPr="00233F15" w:rsidDel="00C313F6">
          <w:rPr>
            <w:bCs/>
            <w:iCs/>
            <w:color w:val="000000" w:themeColor="text1"/>
          </w:rPr>
          <w:delText>S</w:delText>
        </w:r>
        <w:r w:rsidR="00C41B3F" w:rsidDel="00C313F6">
          <w:rPr>
            <w:bCs/>
            <w:iCs/>
            <w:color w:val="000000" w:themeColor="text1"/>
          </w:rPr>
          <w:delText>6</w:delText>
        </w:r>
        <w:r w:rsidR="00BD5B08" w:rsidRPr="00233F15" w:rsidDel="00C313F6">
          <w:rPr>
            <w:bCs/>
            <w:iCs/>
            <w:color w:val="000000" w:themeColor="text1"/>
          </w:rPr>
          <w:delText>).  Similarly, the surprising</w:delText>
        </w:r>
        <w:r w:rsidR="00C66C8C" w:rsidDel="00C313F6">
          <w:rPr>
            <w:bCs/>
            <w:iCs/>
            <w:color w:val="000000" w:themeColor="text1"/>
          </w:rPr>
          <w:delText xml:space="preserve"> </w:delText>
        </w:r>
        <w:r w:rsidR="00BD5B08" w:rsidRPr="00233F15" w:rsidDel="00C313F6">
          <w:rPr>
            <w:bCs/>
            <w:iCs/>
            <w:color w:val="000000" w:themeColor="text1"/>
          </w:rPr>
          <w:delText xml:space="preserve">phenotype in mitoxantrone was modelled as </w:delText>
        </w:r>
        <w:r w:rsidR="00A17475" w:rsidDel="00C313F6">
          <w:rPr>
            <w:bCs/>
            <w:iCs/>
            <w:color w:val="000000" w:themeColor="text1"/>
          </w:rPr>
          <w:delText xml:space="preserve">the </w:delText>
        </w:r>
        <w:r w:rsidR="00BD5B08" w:rsidRPr="00233F15" w:rsidDel="00C313F6">
          <w:rPr>
            <w:bCs/>
            <w:iCs/>
            <w:color w:val="000000" w:themeColor="text1"/>
          </w:rPr>
          <w:delText xml:space="preserve">combination of a small marginal effect of </w:delText>
        </w:r>
        <w:r w:rsidR="00BD5B08" w:rsidRPr="00233F15" w:rsidDel="00C313F6">
          <w:rPr>
            <w:bCs/>
            <w:i/>
            <w:iCs/>
            <w:color w:val="000000" w:themeColor="text1"/>
          </w:rPr>
          <w:delText>snq2∆</w:delText>
        </w:r>
        <w:r w:rsidR="002241E3" w:rsidDel="00C313F6">
          <w:rPr>
            <w:bCs/>
            <w:i/>
            <w:iCs/>
            <w:color w:val="000000" w:themeColor="text1"/>
          </w:rPr>
          <w:delText xml:space="preserve"> </w:delText>
        </w:r>
        <w:r w:rsidR="002241E3" w:rsidDel="00C313F6">
          <w:rPr>
            <w:bCs/>
            <w:iCs/>
            <w:color w:val="000000" w:themeColor="text1"/>
          </w:rPr>
          <w:delText xml:space="preserve">and </w:delText>
        </w:r>
        <w:r w:rsidR="002241E3" w:rsidDel="00C313F6">
          <w:rPr>
            <w:bCs/>
            <w:i/>
            <w:iCs/>
            <w:color w:val="000000" w:themeColor="text1"/>
          </w:rPr>
          <w:delText>pdr5∆</w:delText>
        </w:r>
        <w:r w:rsidR="00394C77" w:rsidDel="00C313F6">
          <w:rPr>
            <w:bCs/>
            <w:iCs/>
            <w:color w:val="000000" w:themeColor="text1"/>
          </w:rPr>
          <w:delText xml:space="preserve">, a negative interaction </w:delText>
        </w:r>
        <w:r w:rsidR="00BD5B08" w:rsidRPr="00233F15" w:rsidDel="00C313F6">
          <w:rPr>
            <w:bCs/>
            <w:iCs/>
            <w:color w:val="000000" w:themeColor="text1"/>
          </w:rPr>
          <w:delText xml:space="preserve">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sidDel="00C313F6">
          <w:rPr>
            <w:bCs/>
            <w:iCs/>
            <w:color w:val="000000" w:themeColor="text1"/>
          </w:rPr>
          <w:delText xml:space="preserve">, </w:delText>
        </w:r>
        <w:r w:rsidR="00F50425" w:rsidRPr="00233F15" w:rsidDel="00C313F6">
          <w:rPr>
            <w:bCs/>
            <w:iCs/>
            <w:color w:val="000000" w:themeColor="text1"/>
          </w:rPr>
          <w:delText xml:space="preserve">triple </w:delText>
        </w:r>
        <w:r w:rsidR="00BD5B08" w:rsidRPr="00233F15" w:rsidDel="00C313F6">
          <w:rPr>
            <w:bCs/>
            <w:iCs/>
            <w:color w:val="000000" w:themeColor="text1"/>
          </w:rPr>
          <w:delText>negative interaction</w:delText>
        </w:r>
        <w:r w:rsidR="005003D7" w:rsidDel="00C313F6">
          <w:rPr>
            <w:bCs/>
            <w:iCs/>
            <w:color w:val="000000" w:themeColor="text1"/>
          </w:rPr>
          <w:delText>s</w:delText>
        </w:r>
        <w:r w:rsidR="00BD5B08" w:rsidRPr="00233F15" w:rsidDel="00C313F6">
          <w:rPr>
            <w:bCs/>
            <w:iCs/>
            <w:color w:val="000000" w:themeColor="text1"/>
          </w:rPr>
          <w:delText xml:space="preserve"> </w:delText>
        </w:r>
        <w:r w:rsidR="00A17475" w:rsidDel="00C313F6">
          <w:rPr>
            <w:bCs/>
            <w:iCs/>
            <w:color w:val="000000" w:themeColor="text1"/>
          </w:rPr>
          <w:delText xml:space="preserve">of </w:delText>
        </w:r>
        <w:r w:rsidR="00A17475" w:rsidDel="00C313F6">
          <w:rPr>
            <w:bCs/>
            <w:i/>
            <w:iCs/>
            <w:color w:val="000000" w:themeColor="text1"/>
          </w:rPr>
          <w:delText>snq2∆pdr5∆</w:delText>
        </w:r>
        <w:r w:rsidR="00A17475" w:rsidRPr="00FF3025" w:rsidDel="00C313F6">
          <w:rPr>
            <w:bCs/>
            <w:iCs/>
            <w:color w:val="000000" w:themeColor="text1"/>
          </w:rPr>
          <w:delText xml:space="preserve"> </w:delText>
        </w:r>
        <w:r w:rsidR="002241E3" w:rsidDel="00C313F6">
          <w:rPr>
            <w:bCs/>
            <w:iCs/>
            <w:color w:val="000000" w:themeColor="text1"/>
          </w:rPr>
          <w:delText>with</w:delText>
        </w:r>
        <w:r w:rsidR="00DE68B7" w:rsidDel="00C313F6">
          <w:rPr>
            <w:bCs/>
            <w:iCs/>
            <w:color w:val="000000" w:themeColor="text1"/>
          </w:rPr>
          <w:delText xml:space="preserve"> </w:delText>
        </w:r>
        <w:r w:rsidR="00DE68B7" w:rsidDel="00C313F6">
          <w:rPr>
            <w:bCs/>
            <w:i/>
            <w:iCs/>
            <w:color w:val="000000" w:themeColor="text1"/>
          </w:rPr>
          <w:delText>ybt1∆</w:delText>
        </w:r>
        <w:r w:rsidR="00DE68B7" w:rsidDel="00C313F6">
          <w:rPr>
            <w:bCs/>
            <w:iCs/>
            <w:color w:val="000000" w:themeColor="text1"/>
          </w:rPr>
          <w:delText xml:space="preserve"> and </w:delText>
        </w:r>
        <w:r w:rsidR="00DE68B7" w:rsidDel="00C313F6">
          <w:rPr>
            <w:bCs/>
            <w:i/>
            <w:iCs/>
            <w:color w:val="000000" w:themeColor="text1"/>
          </w:rPr>
          <w:delText>yor1∆</w:delText>
        </w:r>
        <w:r w:rsidR="00DE68B7" w:rsidRPr="00DE68B7" w:rsidDel="00C313F6">
          <w:rPr>
            <w:bCs/>
            <w:iCs/>
            <w:color w:val="000000" w:themeColor="text1"/>
          </w:rPr>
          <w:delText xml:space="preserve"> </w:delText>
        </w:r>
        <w:r w:rsidR="00AE3C78" w:rsidRPr="00233F15" w:rsidDel="00C313F6">
          <w:rPr>
            <w:bCs/>
            <w:iCs/>
            <w:color w:val="000000" w:themeColor="text1"/>
          </w:rPr>
          <w:delText xml:space="preserve">as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sidDel="00C313F6">
          <w:rPr>
            <w:bCs/>
            <w:i/>
            <w:iCs/>
            <w:color w:val="000000" w:themeColor="text1"/>
          </w:rPr>
          <w:delText xml:space="preserve"> </w:delText>
        </w:r>
        <w:r w:rsidR="005003D7" w:rsidDel="00C313F6">
          <w:rPr>
            <w:bCs/>
            <w:iCs/>
            <w:color w:val="000000" w:themeColor="text1"/>
          </w:rPr>
          <w:delText xml:space="preserve">and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D81B2A" w:rsidDel="00C313F6">
          <w:rPr>
            <w:rFonts w:eastAsiaTheme="minorEastAsia"/>
            <w:bCs/>
            <w:iCs/>
            <w:color w:val="000000" w:themeColor="text1"/>
          </w:rPr>
          <w:delText xml:space="preserve">, and a negative four-way interaction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pdr5∆snq2∆ybt1∆yor1∆</m:t>
              </m:r>
            </m:sub>
          </m:sSub>
        </m:oMath>
        <w:r w:rsidR="005003D7" w:rsidRPr="00D81B2A" w:rsidDel="00C313F6">
          <w:rPr>
            <w:bCs/>
            <w:iCs/>
            <w:color w:val="000000" w:themeColor="text1"/>
          </w:rPr>
          <w:delText xml:space="preserve"> </w:delText>
        </w:r>
        <w:r w:rsidR="004E2C14" w:rsidRPr="00233F15" w:rsidDel="00C313F6">
          <w:rPr>
            <w:bCs/>
            <w:iCs/>
            <w:color w:val="000000" w:themeColor="text1"/>
          </w:rPr>
          <w:delText>(</w:delText>
        </w:r>
        <w:r w:rsidR="00EE2066" w:rsidRPr="00233F15" w:rsidDel="00C313F6">
          <w:rPr>
            <w:bCs/>
            <w:iCs/>
            <w:color w:val="000000" w:themeColor="text1"/>
          </w:rPr>
          <w:delText>Fig</w:delText>
        </w:r>
        <w:r w:rsidR="008E7E45" w:rsidDel="00C313F6">
          <w:rPr>
            <w:bCs/>
            <w:iCs/>
            <w:color w:val="000000" w:themeColor="text1"/>
          </w:rPr>
          <w:delText>.</w:delText>
        </w:r>
        <w:r w:rsidR="003D2C4E" w:rsidDel="00C313F6">
          <w:rPr>
            <w:bCs/>
            <w:iCs/>
            <w:color w:val="000000" w:themeColor="text1"/>
          </w:rPr>
          <w:delText xml:space="preserve"> 3C</w:delText>
        </w:r>
        <w:r w:rsidR="00EE2066" w:rsidRPr="00233F15" w:rsidDel="00C313F6">
          <w:rPr>
            <w:bCs/>
            <w:iCs/>
            <w:color w:val="000000" w:themeColor="text1"/>
          </w:rPr>
          <w:delText xml:space="preserve">, Data </w:delText>
        </w:r>
        <w:r w:rsidR="00C109E5" w:rsidDel="00C313F6">
          <w:rPr>
            <w:bCs/>
            <w:iCs/>
            <w:color w:val="000000" w:themeColor="text1"/>
          </w:rPr>
          <w:delText>S6</w:delText>
        </w:r>
        <w:r w:rsidR="004E2C14" w:rsidRPr="00233F15" w:rsidDel="00C313F6">
          <w:rPr>
            <w:bCs/>
            <w:iCs/>
            <w:color w:val="000000" w:themeColor="text1"/>
          </w:rPr>
          <w:delText xml:space="preserve">).  </w:delText>
        </w:r>
        <w:r w:rsidR="00223571" w:rsidDel="00C313F6">
          <w:rPr>
            <w:bCs/>
            <w:iCs/>
            <w:color w:val="000000" w:themeColor="text1"/>
          </w:rPr>
          <w:delText xml:space="preserve">These complex </w:delText>
        </w:r>
        <w:r w:rsidR="00E12630" w:rsidDel="00C313F6">
          <w:rPr>
            <w:bCs/>
            <w:iCs/>
            <w:color w:val="000000" w:themeColor="text1"/>
          </w:rPr>
          <w:delText xml:space="preserve">negative </w:delText>
        </w:r>
        <w:r w:rsidR="00223571" w:rsidDel="00C313F6">
          <w:rPr>
            <w:bCs/>
            <w:iCs/>
            <w:color w:val="000000" w:themeColor="text1"/>
          </w:rPr>
          <w:delText>genetic interaction patterns suggest that these four</w:delText>
        </w:r>
        <w:r w:rsidR="00223571" w:rsidRPr="00233F15" w:rsidDel="00C313F6">
          <w:rPr>
            <w:bCs/>
            <w:iCs/>
            <w:color w:val="000000" w:themeColor="text1"/>
          </w:rPr>
          <w:delText xml:space="preserve"> genes efflux mitoxantrone in parallel</w:delText>
        </w:r>
        <w:r w:rsidR="00223571" w:rsidDel="00C313F6">
          <w:rPr>
            <w:bCs/>
            <w:iCs/>
            <w:color w:val="000000" w:themeColor="text1"/>
          </w:rPr>
          <w:delText>.</w:delText>
        </w:r>
        <w:r w:rsidR="00EC086B" w:rsidDel="00C313F6">
          <w:rPr>
            <w:bCs/>
            <w:iCs/>
            <w:color w:val="000000" w:themeColor="text1"/>
          </w:rPr>
          <w:delText xml:space="preserve"> </w:delText>
        </w:r>
        <w:r w:rsidR="00020C39" w:rsidRPr="00233F15" w:rsidDel="00C313F6">
          <w:rPr>
            <w:bCs/>
            <w:iCs/>
            <w:color w:val="000000" w:themeColor="text1"/>
          </w:rPr>
          <w:delText xml:space="preserve">A similar </w:delText>
        </w:r>
        <w:r w:rsidR="00E414DE" w:rsidRPr="00233F15" w:rsidDel="00C313F6">
          <w:rPr>
            <w:bCs/>
            <w:iCs/>
            <w:color w:val="000000" w:themeColor="text1"/>
          </w:rPr>
          <w:delText>‘</w:delText>
        </w:r>
        <w:r w:rsidR="00AD11E2" w:rsidRPr="00233F15" w:rsidDel="00C313F6">
          <w:rPr>
            <w:bCs/>
            <w:iCs/>
            <w:color w:val="000000" w:themeColor="text1"/>
          </w:rPr>
          <w:delText>parallel</w:delText>
        </w:r>
        <w:r w:rsidR="009E00C9" w:rsidRPr="00233F15" w:rsidDel="00C313F6">
          <w:rPr>
            <w:bCs/>
            <w:iCs/>
            <w:color w:val="000000" w:themeColor="text1"/>
          </w:rPr>
          <w:delText xml:space="preserve"> </w:delText>
        </w:r>
        <w:r w:rsidR="00D10DC0" w:rsidDel="00C313F6">
          <w:rPr>
            <w:bCs/>
            <w:iCs/>
            <w:color w:val="000000" w:themeColor="text1"/>
          </w:rPr>
          <w:delText>resistance</w:delText>
        </w:r>
        <w:r w:rsidR="00E414DE" w:rsidRPr="00233F15" w:rsidDel="00C313F6">
          <w:rPr>
            <w:bCs/>
            <w:iCs/>
            <w:color w:val="000000" w:themeColor="text1"/>
          </w:rPr>
          <w:delText xml:space="preserve">’ </w:delText>
        </w:r>
        <w:r w:rsidR="00223571" w:rsidDel="00C313F6">
          <w:rPr>
            <w:bCs/>
            <w:iCs/>
            <w:color w:val="000000" w:themeColor="text1"/>
          </w:rPr>
          <w:delText>genetic interaction pattern</w:delText>
        </w:r>
        <w:r w:rsidR="00E1615E" w:rsidRPr="00233F15" w:rsidDel="00C313F6">
          <w:rPr>
            <w:bCs/>
            <w:iCs/>
            <w:color w:val="000000" w:themeColor="text1"/>
          </w:rPr>
          <w:delText xml:space="preserve"> </w:delText>
        </w:r>
        <w:r w:rsidR="00020C39" w:rsidRPr="00233F15" w:rsidDel="00C313F6">
          <w:rPr>
            <w:bCs/>
            <w:iCs/>
            <w:color w:val="000000" w:themeColor="text1"/>
          </w:rPr>
          <w:delText xml:space="preserve">was observed for </w:delText>
        </w:r>
        <w:r w:rsidR="00020C39" w:rsidRPr="00233F15" w:rsidDel="00C313F6">
          <w:rPr>
            <w:bCs/>
            <w:i/>
            <w:iCs/>
            <w:color w:val="000000" w:themeColor="text1"/>
          </w:rPr>
          <w:delText xml:space="preserve">pdr5∆snq2∆yor1∆ </w:delText>
        </w:r>
        <w:r w:rsidR="00020C39" w:rsidRPr="00233F15" w:rsidDel="00C313F6">
          <w:rPr>
            <w:bCs/>
            <w:iCs/>
            <w:color w:val="000000" w:themeColor="text1"/>
          </w:rPr>
          <w:delText>in cisplatin (</w:delText>
        </w:r>
        <w:r w:rsidR="007C7CB8" w:rsidRPr="00233F15" w:rsidDel="00C313F6">
          <w:rPr>
            <w:bCs/>
            <w:iCs/>
            <w:color w:val="000000" w:themeColor="text1"/>
          </w:rPr>
          <w:delText>Fig</w:delText>
        </w:r>
        <w:r w:rsidR="008E7E45" w:rsidDel="00C313F6">
          <w:rPr>
            <w:bCs/>
            <w:iCs/>
            <w:color w:val="000000" w:themeColor="text1"/>
          </w:rPr>
          <w:delText>.</w:delText>
        </w:r>
        <w:r w:rsidR="003D2C4E" w:rsidDel="00C313F6">
          <w:rPr>
            <w:bCs/>
            <w:iCs/>
            <w:color w:val="000000" w:themeColor="text1"/>
          </w:rPr>
          <w:delText xml:space="preserve"> 3C</w:delText>
        </w:r>
        <w:r w:rsidR="007C7CB8" w:rsidRPr="00233F15" w:rsidDel="00C313F6">
          <w:rPr>
            <w:bCs/>
            <w:iCs/>
            <w:color w:val="000000" w:themeColor="text1"/>
          </w:rPr>
          <w:delText xml:space="preserve">, </w:delText>
        </w:r>
        <w:r w:rsidR="00C109E5" w:rsidDel="00C313F6">
          <w:rPr>
            <w:bCs/>
            <w:iCs/>
            <w:color w:val="000000" w:themeColor="text1"/>
          </w:rPr>
          <w:delText xml:space="preserve">Data </w:delText>
        </w:r>
        <w:r w:rsidR="007C7CB8" w:rsidRPr="00233F15" w:rsidDel="00C313F6">
          <w:rPr>
            <w:bCs/>
            <w:iCs/>
            <w:color w:val="000000" w:themeColor="text1"/>
          </w:rPr>
          <w:delText>S</w:delText>
        </w:r>
        <w:r w:rsidR="00C109E5" w:rsidDel="00C313F6">
          <w:rPr>
            <w:bCs/>
            <w:iCs/>
            <w:color w:val="000000" w:themeColor="text1"/>
          </w:rPr>
          <w:delText>6</w:delText>
        </w:r>
        <w:r w:rsidR="00020C39" w:rsidRPr="00233F15" w:rsidDel="00C313F6">
          <w:rPr>
            <w:bCs/>
            <w:iCs/>
            <w:color w:val="000000" w:themeColor="text1"/>
          </w:rPr>
          <w:delText>).</w:delText>
        </w:r>
        <w:r w:rsidR="00D92010" w:rsidRPr="00233F15" w:rsidDel="00C313F6">
          <w:rPr>
            <w:bCs/>
            <w:iCs/>
            <w:color w:val="000000" w:themeColor="text1"/>
          </w:rPr>
          <w:delText xml:space="preserve"> </w:delText>
        </w:r>
        <w:r w:rsidR="002A24B1" w:rsidRPr="00233F15" w:rsidDel="00C313F6">
          <w:rPr>
            <w:bCs/>
            <w:iCs/>
            <w:color w:val="000000" w:themeColor="text1"/>
          </w:rPr>
          <w:delText xml:space="preserve"> </w:delText>
        </w:r>
        <w:r w:rsidR="001228A2" w:rsidDel="00C313F6">
          <w:rPr>
            <w:bCs/>
            <w:iCs/>
            <w:color w:val="000000" w:themeColor="text1"/>
          </w:rPr>
          <w:delText>Interestingly, the multi-knockou</w:delText>
        </w:r>
        <w:r w:rsidR="002320B1" w:rsidDel="00C313F6">
          <w:rPr>
            <w:bCs/>
            <w:iCs/>
            <w:color w:val="000000" w:themeColor="text1"/>
          </w:rPr>
          <w:delText>t</w:delText>
        </w:r>
        <w:r w:rsidR="001228A2" w:rsidDel="00C313F6">
          <w:rPr>
            <w:bCs/>
            <w:iCs/>
            <w:color w:val="000000" w:themeColor="text1"/>
          </w:rPr>
          <w:delText xml:space="preserve"> resistance phenotype in fluconazole</w:delText>
        </w:r>
        <w:r w:rsidR="004F179A" w:rsidRPr="00233F15" w:rsidDel="00C313F6">
          <w:rPr>
            <w:bCs/>
            <w:iCs/>
            <w:color w:val="000000" w:themeColor="text1"/>
          </w:rPr>
          <w:delText xml:space="preserve"> </w:delText>
        </w:r>
        <w:r w:rsidR="00C4660C" w:rsidRPr="00233F15" w:rsidDel="00C313F6">
          <w:rPr>
            <w:color w:val="000000"/>
          </w:rPr>
          <w:delText xml:space="preserve">was modelled </w:delText>
        </w:r>
        <w:r w:rsidR="00BD0C9E" w:rsidRPr="00233F15" w:rsidDel="00C313F6">
          <w:rPr>
            <w:color w:val="000000"/>
          </w:rPr>
          <w:delText>(in addition to</w:delText>
        </w:r>
        <w:r w:rsidR="00C4660C" w:rsidRPr="00233F15" w:rsidDel="00C313F6">
          <w:rPr>
            <w:color w:val="000000"/>
          </w:rPr>
          <w:delText xml:space="preserve"> one- and two- gene effects</w:delText>
        </w:r>
        <w:r w:rsidR="00BD0C9E" w:rsidRPr="00233F15" w:rsidDel="00C313F6">
          <w:rPr>
            <w:color w:val="000000"/>
          </w:rPr>
          <w:delText xml:space="preserve"> involving </w:delText>
        </w:r>
        <w:r w:rsidR="004F179A" w:rsidRPr="00233F15" w:rsidDel="00C313F6">
          <w:rPr>
            <w:i/>
            <w:color w:val="000000"/>
          </w:rPr>
          <w:delText>pdr5∆</w:delText>
        </w:r>
        <w:r w:rsidR="004F179A" w:rsidRPr="00233F15" w:rsidDel="00C313F6">
          <w:rPr>
            <w:color w:val="000000"/>
          </w:rPr>
          <w:delText xml:space="preserve">, </w:delText>
        </w:r>
        <w:r w:rsidR="004F179A" w:rsidRPr="00233F15" w:rsidDel="00C313F6">
          <w:rPr>
            <w:i/>
            <w:color w:val="000000"/>
          </w:rPr>
          <w:delText>yor1∆</w:delText>
        </w:r>
        <w:r w:rsidR="004F179A" w:rsidRPr="00233F15" w:rsidDel="00C313F6">
          <w:rPr>
            <w:color w:val="000000"/>
          </w:rPr>
          <w:delText xml:space="preserve">, </w:delText>
        </w:r>
        <w:r w:rsidR="003F33AB" w:rsidDel="00C313F6">
          <w:rPr>
            <w:color w:val="000000"/>
          </w:rPr>
          <w:delText xml:space="preserve"> </w:delText>
        </w:r>
        <w:r w:rsidR="001C4571" w:rsidRPr="001C4571" w:rsidDel="00C313F6">
          <w:rPr>
            <w:i/>
            <w:color w:val="000000"/>
          </w:rPr>
          <w:delText>snq2∆</w:delText>
        </w:r>
        <w:r w:rsidR="001C4571" w:rsidDel="00C313F6">
          <w:rPr>
            <w:color w:val="000000"/>
          </w:rPr>
          <w:delText xml:space="preserve">, </w:delText>
        </w:r>
        <w:r w:rsidR="003F33AB" w:rsidDel="00C313F6">
          <w:rPr>
            <w:color w:val="000000"/>
          </w:rPr>
          <w:delText xml:space="preserve">and </w:delText>
        </w:r>
        <w:r w:rsidR="004F179A" w:rsidRPr="00233F15" w:rsidDel="00C313F6">
          <w:rPr>
            <w:i/>
            <w:color w:val="000000"/>
          </w:rPr>
          <w:delText>ybt1∆</w:delText>
        </w:r>
        <w:r w:rsidR="00C4660C" w:rsidRPr="00233F15" w:rsidDel="00C313F6">
          <w:rPr>
            <w:color w:val="000000"/>
          </w:rPr>
          <w:delText xml:space="preserve">) as the combination of three positive </w:delText>
        </w:r>
        <w:r w:rsidR="00DE68B7" w:rsidDel="00C313F6">
          <w:rPr>
            <w:color w:val="000000"/>
          </w:rPr>
          <w:delText>three-gene</w:delText>
        </w:r>
        <w:r w:rsidR="00C4660C" w:rsidRPr="00233F15" w:rsidDel="00C313F6">
          <w:rPr>
            <w:color w:val="000000"/>
          </w:rPr>
          <w:delText xml:space="preserve"> interactions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sidDel="00C313F6">
          <w:rPr>
            <w:rFonts w:eastAsiaTheme="minorEastAsia"/>
            <w:bCs/>
            <w:iCs/>
            <w:color w:val="000000" w:themeColor="text1"/>
          </w:rPr>
          <w:delText>,</w:delText>
        </w:r>
        <w:r w:rsidR="001A6782" w:rsidDel="00C313F6">
          <w:rPr>
            <w:rFonts w:eastAsiaTheme="minorEastAsia"/>
            <w:bCs/>
            <w:iCs/>
            <w:color w:val="000000" w:themeColor="text1"/>
          </w:rPr>
          <w:delText xml:space="preserve">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sidDel="00C313F6">
          <w:rPr>
            <w:rFonts w:eastAsiaTheme="minorEastAsia"/>
            <w:bCs/>
            <w:iCs/>
            <w:color w:val="000000" w:themeColor="text1"/>
          </w:rPr>
          <w:delText>,</w:delText>
        </w:r>
        <w:r w:rsidR="001A6782" w:rsidDel="00C313F6">
          <w:rPr>
            <w:rFonts w:eastAsiaTheme="minorEastAsia"/>
            <w:bCs/>
            <w:iCs/>
            <w:color w:val="000000" w:themeColor="text1"/>
          </w:rPr>
          <w:delText xml:space="preserve">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sidDel="00C313F6">
          <w:rPr>
            <w:rFonts w:eastAsiaTheme="minorEastAsia"/>
            <w:bCs/>
            <w:iCs/>
            <w:color w:val="000000" w:themeColor="text1"/>
          </w:rPr>
          <w:delText>)</w:delText>
        </w:r>
        <w:r w:rsidR="00E4388B" w:rsidRPr="00233F15" w:rsidDel="00C313F6">
          <w:rPr>
            <w:color w:val="000000"/>
          </w:rPr>
          <w:delText>.</w:delText>
        </w:r>
        <w:r w:rsidR="00C4660C" w:rsidRPr="00233F15" w:rsidDel="00C313F6">
          <w:rPr>
            <w:color w:val="000000"/>
          </w:rPr>
          <w:delText xml:space="preserve"> </w:delText>
        </w:r>
        <w:r w:rsidR="00A84C50" w:rsidDel="00C313F6">
          <w:rPr>
            <w:color w:val="000000"/>
          </w:rPr>
          <w:delText xml:space="preserve"> </w:delText>
        </w:r>
        <w:r w:rsidR="00E4388B" w:rsidRPr="00233F15" w:rsidDel="00C313F6">
          <w:rPr>
            <w:color w:val="000000"/>
          </w:rPr>
          <w:delText>T</w:delText>
        </w:r>
        <w:r w:rsidR="00C4660C" w:rsidRPr="00233F15" w:rsidDel="00C313F6">
          <w:rPr>
            <w:color w:val="000000"/>
          </w:rPr>
          <w:delText xml:space="preserve">he </w:delText>
        </w:r>
        <w:r w:rsidR="00DC66EB" w:rsidDel="00C313F6">
          <w:rPr>
            <w:color w:val="000000"/>
          </w:rPr>
          <w:delText xml:space="preserve">apparent </w:delText>
        </w:r>
        <w:r w:rsidR="001228A2" w:rsidDel="00C313F6">
          <w:rPr>
            <w:color w:val="000000"/>
          </w:rPr>
          <w:delText>dependence of the</w:delText>
        </w:r>
        <w:r w:rsidR="00415132" w:rsidDel="00C313F6">
          <w:rPr>
            <w:color w:val="000000"/>
          </w:rPr>
          <w:delText>se</w:delText>
        </w:r>
        <w:r w:rsidR="001228A2" w:rsidDel="00C313F6">
          <w:rPr>
            <w:color w:val="000000"/>
          </w:rPr>
          <w:delText xml:space="preserve"> multi-knockout</w:delText>
        </w:r>
        <w:r w:rsidR="00727A3A" w:rsidRPr="00233F15" w:rsidDel="00C313F6">
          <w:rPr>
            <w:color w:val="000000"/>
          </w:rPr>
          <w:delText xml:space="preserve"> effect</w:delText>
        </w:r>
        <w:r w:rsidR="00147D85" w:rsidDel="00C313F6">
          <w:rPr>
            <w:color w:val="000000"/>
          </w:rPr>
          <w:delText>s</w:delText>
        </w:r>
        <w:r w:rsidR="00EE1BB8" w:rsidDel="00C313F6">
          <w:rPr>
            <w:color w:val="000000"/>
          </w:rPr>
          <w:delText xml:space="preserve"> on</w:delText>
        </w:r>
        <w:r w:rsidR="00415132" w:rsidDel="00C313F6">
          <w:rPr>
            <w:color w:val="000000"/>
          </w:rPr>
          <w:delText xml:space="preserve"> the presence of</w:delText>
        </w:r>
        <w:r w:rsidR="00EE1BB8" w:rsidDel="00C313F6">
          <w:rPr>
            <w:color w:val="000000"/>
          </w:rPr>
          <w:delText xml:space="preserve"> </w:delText>
        </w:r>
        <w:r w:rsidR="00EE1BB8" w:rsidRPr="00233F15" w:rsidDel="00C313F6">
          <w:rPr>
            <w:i/>
            <w:color w:val="000000"/>
          </w:rPr>
          <w:delText>PDR5</w:delText>
        </w:r>
        <w:r w:rsidR="001C4571" w:rsidDel="00C313F6">
          <w:rPr>
            <w:color w:val="000000"/>
          </w:rPr>
          <w:delText>, however,</w:delText>
        </w:r>
        <w:r w:rsidR="000561F3" w:rsidDel="00C313F6">
          <w:rPr>
            <w:color w:val="000000"/>
          </w:rPr>
          <w:delText xml:space="preserve"> was</w:delText>
        </w:r>
        <w:r w:rsidR="001C4571" w:rsidDel="00C313F6">
          <w:rPr>
            <w:color w:val="000000"/>
          </w:rPr>
          <w:delText xml:space="preserve"> </w:delText>
        </w:r>
        <w:r w:rsidR="00C4660C" w:rsidRPr="00233F15" w:rsidDel="00C313F6">
          <w:rPr>
            <w:color w:val="000000"/>
          </w:rPr>
          <w:delText>modelled as</w:delText>
        </w:r>
        <w:r w:rsidR="001C4571" w:rsidDel="00C313F6">
          <w:rPr>
            <w:color w:val="000000"/>
          </w:rPr>
          <w:delText xml:space="preserve"> three two-way negative interactions involving </w:delText>
        </w:r>
        <w:r w:rsidR="001C4571" w:rsidRPr="001C4571" w:rsidDel="00C313F6">
          <w:rPr>
            <w:i/>
            <w:color w:val="000000"/>
          </w:rPr>
          <w:delText>PDR5</w:delText>
        </w:r>
        <w:r w:rsidR="001C4571" w:rsidDel="00C313F6">
          <w:rPr>
            <w:i/>
            <w:color w:val="000000"/>
          </w:rPr>
          <w:delText xml:space="preserve"> </w:delText>
        </w:r>
        <w:r w:rsidR="001C4571" w:rsidDel="00C313F6">
          <w:rPr>
            <w:color w:val="000000"/>
          </w:rPr>
          <w:delText>(</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sidR="001C4571" w:rsidDel="00C313F6">
          <w:rPr>
            <w:rFonts w:eastAsiaTheme="minorEastAsia"/>
            <w:bCs/>
            <w:iCs/>
            <w:color w:val="000000" w:themeColor="text1"/>
          </w:rPr>
          <w:delText xml:space="preserve">, </w:delTex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sidR="001C4571" w:rsidDel="00C313F6">
          <w:rPr>
            <w:rFonts w:eastAsiaTheme="minorEastAsia"/>
            <w:bCs/>
            <w:iCs/>
            <w:color w:val="000000" w:themeColor="text1"/>
          </w:rPr>
          <w:delText>,</w:delTex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sidR="001C4571" w:rsidDel="00C313F6">
          <w:rPr>
            <w:rFonts w:eastAsiaTheme="minorEastAsia"/>
            <w:bCs/>
            <w:iCs/>
            <w:color w:val="000000" w:themeColor="text1"/>
          </w:rPr>
          <w:delText xml:space="preserve">).  </w:delText>
        </w:r>
        <w:r w:rsidR="009C76E7" w:rsidDel="00C313F6">
          <w:rPr>
            <w:rFonts w:eastAsiaTheme="minorEastAsia"/>
            <w:bCs/>
            <w:iCs/>
            <w:color w:val="000000" w:themeColor="text1"/>
          </w:rPr>
          <w:delText xml:space="preserve">Strongly positive complex effects were also found involving </w:delText>
        </w:r>
        <w:r w:rsidR="009C76E7" w:rsidDel="00C313F6">
          <w:rPr>
            <w:rFonts w:eastAsiaTheme="minorEastAsia"/>
            <w:bCs/>
            <w:i/>
            <w:iCs/>
            <w:color w:val="000000" w:themeColor="text1"/>
          </w:rPr>
          <w:delText>pdr15∆</w:delText>
        </w:r>
        <w:r w:rsidR="009C76E7" w:rsidDel="00C313F6">
          <w:rPr>
            <w:rFonts w:eastAsiaTheme="minorEastAsia"/>
            <w:bCs/>
            <w:iCs/>
            <w:color w:val="000000" w:themeColor="text1"/>
          </w:rPr>
          <w:delText xml:space="preserve">, </w:delText>
        </w:r>
        <w:r w:rsidR="009C76E7" w:rsidRPr="009C76E7" w:rsidDel="00C313F6">
          <w:rPr>
            <w:rFonts w:eastAsiaTheme="minorEastAsia"/>
            <w:bCs/>
            <w:i/>
            <w:iCs/>
            <w:color w:val="000000" w:themeColor="text1"/>
          </w:rPr>
          <w:delText>bpt1∆</w:delText>
        </w:r>
        <w:r w:rsidR="009C76E7" w:rsidDel="00C313F6">
          <w:rPr>
            <w:rFonts w:eastAsiaTheme="minorEastAsia"/>
            <w:bCs/>
            <w:iCs/>
            <w:color w:val="000000" w:themeColor="text1"/>
          </w:rPr>
          <w:delText xml:space="preserve">, </w:delText>
        </w:r>
        <w:r w:rsidR="009C76E7" w:rsidRPr="009C76E7" w:rsidDel="00C313F6">
          <w:rPr>
            <w:rFonts w:eastAsiaTheme="minorEastAsia"/>
            <w:bCs/>
            <w:i/>
            <w:iCs/>
            <w:color w:val="000000" w:themeColor="text1"/>
          </w:rPr>
          <w:delText>adp1∆</w:delText>
        </w:r>
        <w:r w:rsidR="009C76E7" w:rsidDel="00C313F6">
          <w:rPr>
            <w:rFonts w:eastAsiaTheme="minorEastAsia"/>
            <w:bCs/>
            <w:iCs/>
            <w:color w:val="000000" w:themeColor="text1"/>
          </w:rPr>
          <w:delText xml:space="preserve">, and </w:delText>
        </w:r>
        <w:r w:rsidR="009C76E7" w:rsidRPr="009C76E7" w:rsidDel="00C313F6">
          <w:rPr>
            <w:rFonts w:eastAsiaTheme="minorEastAsia"/>
            <w:bCs/>
            <w:i/>
            <w:iCs/>
            <w:color w:val="000000" w:themeColor="text1"/>
          </w:rPr>
          <w:delText>vmr1∆</w:delText>
        </w:r>
        <w:r w:rsidR="009C76E7" w:rsidDel="00C313F6">
          <w:rPr>
            <w:rFonts w:eastAsiaTheme="minorEastAsia"/>
            <w:bCs/>
            <w:iCs/>
            <w:color w:val="000000" w:themeColor="text1"/>
          </w:rPr>
          <w:delText>, and in each case the knockout of these genes helped ameliorate high drug sensitivity in their corresponding multi-knockout backgrounds (Fig. 3C).</w:delText>
        </w:r>
      </w:del>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2AEBE862"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w:t>
      </w:r>
      <w:r w:rsidR="000C30DD">
        <w:rPr>
          <w:bCs/>
          <w:iCs/>
          <w:color w:val="000000" w:themeColor="text1"/>
        </w:rPr>
        <w:lastRenderedPageBreak/>
        <w:t xml:space="preserve">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ins w:id="447" w:author="Albi Celaj" w:date="2018-09-28T17:21:00Z">
        <w:r w:rsidR="00F367F2">
          <w:rPr>
            <w:bCs/>
            <w:iCs/>
            <w:color w:val="000000" w:themeColor="text1"/>
          </w:rPr>
          <w:t>were</w:t>
        </w:r>
      </w:ins>
      <w:del w:id="448" w:author="Albi Celaj" w:date="2018-09-28T16:27:00Z">
        <w:r w:rsidR="00292E15" w:rsidDel="00734170">
          <w:rPr>
            <w:bCs/>
            <w:iCs/>
            <w:color w:val="000000" w:themeColor="text1"/>
          </w:rPr>
          <w:delText>seemed</w:delText>
        </w:r>
      </w:del>
      <w:r w:rsidR="00292E15">
        <w:rPr>
          <w:bCs/>
          <w:iCs/>
          <w:color w:val="000000" w:themeColor="text1"/>
        </w:rPr>
        <w:t xml:space="preserve"> consistent with</w:t>
      </w:r>
      <w:r w:rsidR="00EC3A6A">
        <w:rPr>
          <w:bCs/>
          <w:iCs/>
          <w:color w:val="000000" w:themeColor="text1"/>
        </w:rPr>
        <w:t xml:space="preserve"> </w:t>
      </w:r>
      <w:r w:rsidR="00162BEF">
        <w:rPr>
          <w:bCs/>
          <w:iCs/>
          <w:color w:val="000000" w:themeColor="text1"/>
        </w:rPr>
        <w:t xml:space="preserve">a combination of </w:t>
      </w:r>
      <w:r w:rsidR="00EC3A6A">
        <w:rPr>
          <w:bCs/>
          <w:iCs/>
          <w:color w:val="000000" w:themeColor="text1"/>
        </w:rPr>
        <w:t>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E97720">
        <w:rPr>
          <w:bCs/>
          <w:iCs/>
          <w:color w:val="000000" w:themeColor="text1"/>
        </w:rPr>
        <w:t xml:space="preserve"> redundantly</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t>efflux relationships were supported by the data</w:t>
      </w:r>
      <w:r w:rsidR="00185E06">
        <w:rPr>
          <w:bCs/>
          <w:iCs/>
          <w:color w:val="000000" w:themeColor="text1"/>
        </w:rPr>
        <w:t xml:space="preserve"> in a </w:t>
      </w:r>
      <w:r w:rsidR="00162BEF">
        <w:rPr>
          <w:bCs/>
          <w:iCs/>
          <w:color w:val="000000" w:themeColor="text1"/>
        </w:rPr>
        <w:t>rigorous</w:t>
      </w:r>
      <w:r w:rsidR="00185E06">
        <w:rPr>
          <w:bCs/>
          <w:iCs/>
          <w:color w:val="000000" w:themeColor="text1"/>
        </w:rPr>
        <w:t xml:space="preserve"> manner</w:t>
      </w:r>
      <w:r w:rsidR="00160FF6">
        <w:rPr>
          <w:bCs/>
          <w:iCs/>
          <w:color w:val="000000" w:themeColor="text1"/>
        </w:rPr>
        <w:t>, w</w:t>
      </w:r>
      <w:r w:rsidR="00185E06">
        <w:rPr>
          <w:bCs/>
          <w:iCs/>
          <w:color w:val="000000" w:themeColor="text1"/>
        </w:rPr>
        <w:t xml:space="preserve">e </w:t>
      </w:r>
      <w:r w:rsidR="00162BEF">
        <w:rPr>
          <w:bCs/>
          <w:iCs/>
          <w:color w:val="000000" w:themeColor="text1"/>
        </w:rPr>
        <w:t>defined a system model of ABC transporters which captures these relationship</w:t>
      </w:r>
      <w:ins w:id="449" w:author="Albi Celaj" w:date="2018-10-04T16:05:00Z">
        <w:r w:rsidR="00AA5F18">
          <w:rPr>
            <w:bCs/>
            <w:iCs/>
            <w:color w:val="000000" w:themeColor="text1"/>
          </w:rPr>
          <w:t>s</w:t>
        </w:r>
      </w:ins>
      <w:r w:rsidR="00162BEF">
        <w:rPr>
          <w:bCs/>
          <w:iCs/>
          <w:color w:val="000000" w:themeColor="text1"/>
        </w:rPr>
        <w:t xml:space="preserve"> </w:t>
      </w:r>
      <w:r w:rsidR="00160FF6">
        <w:rPr>
          <w:bCs/>
          <w:iCs/>
          <w:color w:val="000000" w:themeColor="text1"/>
        </w:rPr>
        <w:t xml:space="preserve">(Methods, Fig XX).  </w:t>
      </w:r>
      <w:r w:rsidR="00185E06">
        <w:rPr>
          <w:bCs/>
          <w:iCs/>
          <w:color w:val="000000" w:themeColor="text1"/>
        </w:rPr>
        <w:t xml:space="preserve">This system model was </w:t>
      </w:r>
      <w:r w:rsidR="00162BEF">
        <w:rPr>
          <w:bCs/>
          <w:iCs/>
          <w:color w:val="000000" w:themeColor="text1"/>
        </w:rPr>
        <w:t xml:space="preserve">expressed </w:t>
      </w:r>
      <w:r w:rsidR="00F92CE4">
        <w:rPr>
          <w:bCs/>
          <w:iCs/>
          <w:color w:val="000000" w:themeColor="text1"/>
        </w:rPr>
        <w:t xml:space="preserve">as a </w:t>
      </w:r>
      <w:r w:rsidR="00FA2AB6">
        <w:rPr>
          <w:bCs/>
          <w:iCs/>
          <w:color w:val="000000" w:themeColor="text1"/>
        </w:rPr>
        <w:t xml:space="preserve">constrained </w:t>
      </w:r>
      <w:r w:rsidR="00F92CE4">
        <w:rPr>
          <w:bCs/>
          <w:iCs/>
          <w:color w:val="000000" w:themeColor="text1"/>
        </w:rPr>
        <w:t xml:space="preserve">two-layer neural network, where the first layer </w:t>
      </w:r>
      <w:ins w:id="450" w:author="Albi Celaj" w:date="2018-10-04T16:05:00Z">
        <w:r w:rsidR="00234023">
          <w:rPr>
            <w:bCs/>
            <w:iCs/>
            <w:color w:val="000000" w:themeColor="text1"/>
          </w:rPr>
          <w:t>consists of</w:t>
        </w:r>
      </w:ins>
      <w:del w:id="451" w:author="Albi Celaj" w:date="2018-10-04T16:05:00Z">
        <w:r w:rsidR="00F92CE4" w:rsidDel="00234023">
          <w:rPr>
            <w:bCs/>
            <w:iCs/>
            <w:color w:val="000000" w:themeColor="text1"/>
          </w:rPr>
          <w:delText>is</w:delText>
        </w:r>
      </w:del>
      <w:r w:rsidR="00F92CE4">
        <w:rPr>
          <w:bCs/>
          <w:iCs/>
          <w:color w:val="000000" w:themeColor="text1"/>
        </w:rPr>
        <w:t xml:space="preserve">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62BEF">
        <w:rPr>
          <w:bCs/>
          <w:iCs/>
          <w:color w:val="000000" w:themeColor="text1"/>
        </w:rPr>
        <w:t xml:space="preserve">Notably, this model constrains the compensatory activation relationships to be fixed </w:t>
      </w:r>
      <w:del w:id="452" w:author="Albi Celaj" w:date="2018-10-01T14:20:00Z">
        <w:r w:rsidR="00162BEF" w:rsidDel="00FD7871">
          <w:rPr>
            <w:bCs/>
            <w:iCs/>
            <w:color w:val="000000" w:themeColor="text1"/>
          </w:rPr>
          <w:delText xml:space="preserve">between </w:delText>
        </w:r>
      </w:del>
      <w:ins w:id="453" w:author="Albi Celaj" w:date="2018-10-01T14:20:00Z">
        <w:r w:rsidR="00FD7871">
          <w:rPr>
            <w:bCs/>
            <w:iCs/>
            <w:color w:val="000000" w:themeColor="text1"/>
          </w:rPr>
          <w:t>across</w:t>
        </w:r>
        <w:r w:rsidR="00FD7871">
          <w:rPr>
            <w:bCs/>
            <w:iCs/>
            <w:color w:val="000000" w:themeColor="text1"/>
          </w:rPr>
          <w:t xml:space="preserve"> </w:t>
        </w:r>
      </w:ins>
      <w:ins w:id="454" w:author="Albi Celaj" w:date="2018-10-04T16:06:00Z">
        <w:r w:rsidR="00234023">
          <w:rPr>
            <w:bCs/>
            <w:iCs/>
            <w:color w:val="000000" w:themeColor="text1"/>
          </w:rPr>
          <w:t xml:space="preserve">the </w:t>
        </w:r>
      </w:ins>
      <w:r w:rsidR="00162BEF">
        <w:rPr>
          <w:bCs/>
          <w:iCs/>
          <w:color w:val="000000" w:themeColor="text1"/>
        </w:rPr>
        <w:t>compounds</w:t>
      </w:r>
      <w:ins w:id="455" w:author="Albi Celaj" w:date="2018-10-01T14:20:00Z">
        <w:r w:rsidR="00FD7871">
          <w:rPr>
            <w:bCs/>
            <w:iCs/>
            <w:color w:val="000000" w:themeColor="text1"/>
          </w:rPr>
          <w:t xml:space="preserve"> tested</w:t>
        </w:r>
      </w:ins>
      <w:r w:rsidR="00162BEF">
        <w:rPr>
          <w:bCs/>
          <w:iCs/>
          <w:color w:val="000000" w:themeColor="text1"/>
        </w:rPr>
        <w:t xml:space="preserve">, </w:t>
      </w:r>
      <w:ins w:id="456" w:author="Albi Celaj" w:date="2018-10-01T14:20:00Z">
        <w:r w:rsidR="00FD7871">
          <w:rPr>
            <w:bCs/>
            <w:iCs/>
            <w:color w:val="000000" w:themeColor="text1"/>
          </w:rPr>
          <w:t xml:space="preserve">and </w:t>
        </w:r>
      </w:ins>
      <w:r w:rsidR="00E97720">
        <w:rPr>
          <w:bCs/>
          <w:iCs/>
          <w:color w:val="000000" w:themeColor="text1"/>
        </w:rPr>
        <w:t>var</w:t>
      </w:r>
      <w:del w:id="457" w:author="Albi Celaj" w:date="2018-10-01T14:20:00Z">
        <w:r w:rsidR="00E97720" w:rsidDel="00FD7871">
          <w:rPr>
            <w:bCs/>
            <w:iCs/>
            <w:color w:val="000000" w:themeColor="text1"/>
          </w:rPr>
          <w:delText>yi</w:delText>
        </w:r>
      </w:del>
      <w:ins w:id="458" w:author="Albi Celaj" w:date="2018-10-04T16:07:00Z">
        <w:r w:rsidR="00152D12">
          <w:rPr>
            <w:bCs/>
            <w:iCs/>
            <w:color w:val="000000" w:themeColor="text1"/>
          </w:rPr>
          <w:t>ies</w:t>
        </w:r>
      </w:ins>
      <w:del w:id="459" w:author="Albi Celaj" w:date="2018-10-01T14:20:00Z">
        <w:r w:rsidR="00E97720" w:rsidDel="00FD7871">
          <w:rPr>
            <w:bCs/>
            <w:iCs/>
            <w:color w:val="000000" w:themeColor="text1"/>
          </w:rPr>
          <w:delText>ng</w:delText>
        </w:r>
      </w:del>
      <w:r w:rsidR="00E97720">
        <w:rPr>
          <w:bCs/>
          <w:iCs/>
          <w:color w:val="000000" w:themeColor="text1"/>
        </w:rPr>
        <w:t xml:space="preserve"> only the clearance relationships between environments</w:t>
      </w:r>
      <w:r w:rsidR="00162BEF">
        <w:rPr>
          <w:bCs/>
          <w:iCs/>
          <w:color w:val="000000" w:themeColor="text1"/>
        </w:rPr>
        <w:t xml:space="preserve">. </w:t>
      </w:r>
      <w:r w:rsidR="00185E06">
        <w:rPr>
          <w:bCs/>
          <w:iCs/>
          <w:color w:val="000000" w:themeColor="text1"/>
        </w:rPr>
        <w:t xml:space="preserve">The training procedure </w:t>
      </w:r>
      <w:r w:rsidR="005C24F5">
        <w:rPr>
          <w:bCs/>
          <w:iCs/>
          <w:color w:val="000000" w:themeColor="text1"/>
        </w:rPr>
        <w:t xml:space="preserve">parameterizes this model by </w:t>
      </w:r>
      <w:r w:rsidR="00185E06">
        <w:rPr>
          <w:bCs/>
          <w:iCs/>
          <w:color w:val="000000" w:themeColor="text1"/>
        </w:rPr>
        <w:t>find</w:t>
      </w:r>
      <w:r w:rsidR="005C24F5">
        <w:rPr>
          <w:bCs/>
          <w:iCs/>
          <w:color w:val="000000" w:themeColor="text1"/>
        </w:rPr>
        <w:t>ing</w:t>
      </w:r>
      <w:r w:rsidR="00185E06">
        <w:rPr>
          <w:bCs/>
          <w:iCs/>
          <w:color w:val="000000" w:themeColor="text1"/>
        </w:rPr>
        <w:t xml:space="preserve"> a set of weights wh</w:t>
      </w:r>
      <w:r w:rsidR="004D7D85">
        <w:rPr>
          <w:bCs/>
          <w:iCs/>
          <w:color w:val="000000" w:themeColor="text1"/>
        </w:rPr>
        <w:t xml:space="preserve">ich best predicts </w:t>
      </w:r>
      <w:r w:rsidR="00C231CC">
        <w:rPr>
          <w:bCs/>
          <w:iCs/>
          <w:color w:val="000000" w:themeColor="text1"/>
        </w:rPr>
        <w:t>the</w:t>
      </w:r>
      <w:r w:rsidR="00185E06">
        <w:rPr>
          <w:bCs/>
          <w:iCs/>
          <w:color w:val="000000" w:themeColor="text1"/>
        </w:rPr>
        <w:t xml:space="preserve"> phenotype</w:t>
      </w:r>
      <w:r w:rsidR="00C231CC">
        <w:rPr>
          <w:bCs/>
          <w:iCs/>
          <w:color w:val="000000" w:themeColor="text1"/>
        </w:rPr>
        <w:t>s</w:t>
      </w:r>
      <w:r w:rsidR="00185E06">
        <w:rPr>
          <w:bCs/>
          <w:iCs/>
          <w:color w:val="000000" w:themeColor="text1"/>
        </w:rPr>
        <w:t xml:space="preserv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r w:rsidR="001A210B">
        <w:rPr>
          <w:bCs/>
          <w:iCs/>
          <w:color w:val="000000" w:themeColor="text1"/>
        </w:rPr>
        <w:t>is</w:t>
      </w:r>
      <w:r w:rsidR="004D7D85">
        <w:rPr>
          <w:bCs/>
          <w:iCs/>
          <w:color w:val="000000" w:themeColor="text1"/>
        </w:rPr>
        <w:t xml:space="preserve"> network.  The network is furthermore regularized to avoid the addition of </w:t>
      </w:r>
      <w:r w:rsidR="00CA6D68">
        <w:rPr>
          <w:bCs/>
          <w:iCs/>
          <w:color w:val="000000" w:themeColor="text1"/>
        </w:rPr>
        <w:t>non-predictive parameters</w:t>
      </w:r>
      <w:r w:rsidR="004D7D85">
        <w:rPr>
          <w:bCs/>
          <w:iCs/>
          <w:color w:val="000000" w:themeColor="text1"/>
        </w:rPr>
        <w:t xml:space="preserve">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 xml:space="preserve">ch </w:t>
      </w:r>
      <w:r w:rsidR="00A819D2">
        <w:rPr>
          <w:bCs/>
          <w:iCs/>
          <w:color w:val="000000" w:themeColor="text1"/>
        </w:rPr>
        <w:t>re</w:t>
      </w:r>
      <w:r w:rsidR="00E97720">
        <w:rPr>
          <w:bCs/>
          <w:iCs/>
          <w:color w:val="000000" w:themeColor="text1"/>
        </w:rPr>
        <w:t>maining</w:t>
      </w:r>
      <w:r w:rsidR="00A819D2">
        <w:rPr>
          <w:bCs/>
          <w:iCs/>
          <w:color w:val="000000" w:themeColor="text1"/>
        </w:rPr>
        <w:t xml:space="preserve"> non-zero </w:t>
      </w:r>
      <w:r w:rsidR="000F75A2">
        <w:rPr>
          <w:bCs/>
          <w:iCs/>
          <w:color w:val="000000" w:themeColor="text1"/>
        </w:rPr>
        <w:t>weight i</w:t>
      </w:r>
      <w:r w:rsidR="00A5566A">
        <w:rPr>
          <w:bCs/>
          <w:iCs/>
          <w:color w:val="000000" w:themeColor="text1"/>
        </w:rPr>
        <w:t>s</w:t>
      </w:r>
      <w:r w:rsidR="00516F85">
        <w:rPr>
          <w:bCs/>
          <w:iCs/>
          <w:color w:val="000000" w:themeColor="text1"/>
        </w:rPr>
        <w:t xml:space="preserve"> </w:t>
      </w:r>
      <w:r w:rsidR="00E97720">
        <w:rPr>
          <w:bCs/>
          <w:iCs/>
          <w:color w:val="000000" w:themeColor="text1"/>
        </w:rPr>
        <w:t xml:space="preserve">afterwards </w:t>
      </w:r>
      <w:r w:rsidR="00516F85">
        <w:rPr>
          <w:bCs/>
          <w:iCs/>
          <w:color w:val="000000" w:themeColor="text1"/>
        </w:rPr>
        <w:t xml:space="preserve">tested for statistical </w:t>
      </w:r>
      <w:r w:rsidR="00F73A15">
        <w:rPr>
          <w:bCs/>
          <w:iCs/>
          <w:color w:val="000000" w:themeColor="text1"/>
        </w:rPr>
        <w:t xml:space="preserve">significance </w:t>
      </w:r>
      <w:r w:rsidR="00240001">
        <w:rPr>
          <w:bCs/>
          <w:iCs/>
          <w:color w:val="000000" w:themeColor="text1"/>
        </w:rPr>
        <w:t>(Methods)</w:t>
      </w:r>
      <w:r w:rsidR="004D7D85">
        <w:rPr>
          <w:bCs/>
          <w:iCs/>
          <w:color w:val="000000" w:themeColor="text1"/>
        </w:rPr>
        <w:t>.</w:t>
      </w:r>
    </w:p>
    <w:p w14:paraId="13016756" w14:textId="77777777" w:rsidR="00A819D2" w:rsidRDefault="00A819D2" w:rsidP="00135DD5">
      <w:pPr>
        <w:jc w:val="both"/>
        <w:rPr>
          <w:bCs/>
          <w:iCs/>
          <w:color w:val="000000" w:themeColor="text1"/>
        </w:rPr>
      </w:pPr>
    </w:p>
    <w:p w14:paraId="112EF59A" w14:textId="32240653" w:rsidR="00BD02C8" w:rsidRPr="00EA6CA6" w:rsidRDefault="00E01D4F" w:rsidP="00BD02C8">
      <w:pPr>
        <w:jc w:val="both"/>
        <w:rPr>
          <w:bCs/>
          <w:iCs/>
          <w:color w:val="000000" w:themeColor="text1"/>
        </w:rPr>
      </w:pPr>
      <w:r>
        <w:rPr>
          <w:bCs/>
          <w:iCs/>
          <w:color w:val="000000" w:themeColor="text1"/>
        </w:rPr>
        <w:t xml:space="preserve">This </w:t>
      </w:r>
      <w:ins w:id="460" w:author="Albi Celaj" w:date="2018-10-04T16:12:00Z">
        <w:r w:rsidR="00516BAA">
          <w:rPr>
            <w:bCs/>
            <w:iCs/>
            <w:color w:val="000000" w:themeColor="text1"/>
          </w:rPr>
          <w:t xml:space="preserve">non-linear </w:t>
        </w:r>
      </w:ins>
      <w:r w:rsidR="00A819D2">
        <w:rPr>
          <w:bCs/>
          <w:iCs/>
          <w:color w:val="000000" w:themeColor="text1"/>
        </w:rPr>
        <w:t xml:space="preserve">system </w:t>
      </w:r>
      <w:r>
        <w:rPr>
          <w:bCs/>
          <w:iCs/>
          <w:color w:val="000000" w:themeColor="text1"/>
        </w:rPr>
        <w:t>model</w:t>
      </w:r>
      <w:r w:rsidR="00A819D2">
        <w:rPr>
          <w:bCs/>
          <w:iCs/>
          <w:color w:val="000000" w:themeColor="text1"/>
        </w:rPr>
        <w:t xml:space="preserve"> </w:t>
      </w:r>
      <w:r w:rsidR="006A1C40">
        <w:rPr>
          <w:bCs/>
          <w:iCs/>
          <w:color w:val="000000" w:themeColor="text1"/>
        </w:rPr>
        <w:t>could be fit to achiev</w:t>
      </w:r>
      <w:r>
        <w:rPr>
          <w:bCs/>
          <w:iCs/>
          <w:color w:val="000000" w:themeColor="text1"/>
        </w:rPr>
        <w:t>e</w:t>
      </w:r>
      <w:r w:rsidR="00A819D2">
        <w:rPr>
          <w:bCs/>
          <w:iCs/>
          <w:color w:val="000000" w:themeColor="text1"/>
        </w:rPr>
        <w:t xml:space="preserve"> high overall correlation with the observed phenotypes (</w:t>
      </w:r>
      <w:r w:rsidR="00A819D2" w:rsidRPr="00FF3025">
        <w:rPr>
          <w:bCs/>
          <w:i/>
          <w:iCs/>
          <w:color w:val="000000" w:themeColor="text1"/>
        </w:rPr>
        <w:t>r</w:t>
      </w:r>
      <w:r w:rsidR="00A819D2">
        <w:rPr>
          <w:bCs/>
          <w:iCs/>
          <w:color w:val="000000" w:themeColor="text1"/>
        </w:rPr>
        <w:t xml:space="preserve"> = 0.96, Fig. 4C).  </w:t>
      </w:r>
      <w:r>
        <w:rPr>
          <w:bCs/>
          <w:iCs/>
          <w:color w:val="000000" w:themeColor="text1"/>
        </w:rPr>
        <w:t>This was also true when the model was trained on one population and tested on another (</w:t>
      </w:r>
      <w:r>
        <w:rPr>
          <w:bCs/>
          <w:i/>
          <w:iCs/>
          <w:color w:val="000000" w:themeColor="text1"/>
        </w:rPr>
        <w:t xml:space="preserve">r </w:t>
      </w:r>
      <w:r>
        <w:rPr>
          <w:bCs/>
          <w:iCs/>
          <w:color w:val="000000" w:themeColor="text1"/>
        </w:rPr>
        <w:t>= 0.95, Fig XX)</w:t>
      </w:r>
      <w:r w:rsidR="00D24A90">
        <w:rPr>
          <w:bCs/>
          <w:iCs/>
          <w:color w:val="000000" w:themeColor="text1"/>
        </w:rPr>
        <w:t>.</w:t>
      </w:r>
      <w:r>
        <w:rPr>
          <w:bCs/>
          <w:iCs/>
          <w:color w:val="000000" w:themeColor="text1"/>
        </w:rPr>
        <w:t xml:space="preserve"> </w:t>
      </w:r>
      <w:r w:rsidR="00D24A90">
        <w:rPr>
          <w:bCs/>
          <w:iCs/>
          <w:color w:val="000000" w:themeColor="text1"/>
        </w:rPr>
        <w:t>Ultimately, t</w:t>
      </w:r>
      <w:r>
        <w:rPr>
          <w:bCs/>
          <w:iCs/>
          <w:color w:val="000000" w:themeColor="text1"/>
        </w:rPr>
        <w:t>raining on either population</w:t>
      </w:r>
      <w:r w:rsidR="00D24A90">
        <w:rPr>
          <w:bCs/>
          <w:iCs/>
          <w:color w:val="000000" w:themeColor="text1"/>
        </w:rPr>
        <w:t xml:space="preserve"> separately</w:t>
      </w:r>
      <w:r>
        <w:rPr>
          <w:bCs/>
          <w:iCs/>
          <w:color w:val="000000" w:themeColor="text1"/>
        </w:rPr>
        <w:t xml:space="preserve"> resulted in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3338C7">
        <w:rPr>
          <w:bCs/>
          <w:iCs/>
          <w:color w:val="000000" w:themeColor="text1"/>
        </w:rPr>
        <w:t xml:space="preserve">in </w:t>
      </w:r>
      <w:del w:id="461" w:author="Albi Celaj" w:date="2018-09-28T13:41:00Z">
        <w:r w:rsidR="008A791F" w:rsidDel="0094353B">
          <w:rPr>
            <w:bCs/>
            <w:iCs/>
            <w:color w:val="000000" w:themeColor="text1"/>
          </w:rPr>
          <w:delText>model</w:delText>
        </w:r>
        <w:r w:rsidR="005C24F5" w:rsidDel="0094353B">
          <w:rPr>
            <w:bCs/>
            <w:iCs/>
            <w:color w:val="000000" w:themeColor="text1"/>
          </w:rPr>
          <w:delText xml:space="preserve"> </w:delText>
        </w:r>
      </w:del>
      <w:r w:rsidR="0025084E">
        <w:rPr>
          <w:bCs/>
          <w:iCs/>
          <w:color w:val="000000" w:themeColor="text1"/>
        </w:rPr>
        <w:t>parameter</w:t>
      </w:r>
      <w:ins w:id="462" w:author="Albi Celaj" w:date="2018-09-28T13:41:00Z">
        <w:r w:rsidR="0094353B">
          <w:rPr>
            <w:bCs/>
            <w:iCs/>
            <w:color w:val="000000" w:themeColor="text1"/>
          </w:rPr>
          <w:t>ization</w:t>
        </w:r>
      </w:ins>
      <w:r w:rsidR="0025084E">
        <w:rPr>
          <w:bCs/>
          <w:iCs/>
          <w:color w:val="000000" w:themeColor="text1"/>
        </w:rPr>
        <w:t xml:space="preserve"> </w:t>
      </w:r>
      <w:del w:id="463" w:author="Albi Celaj" w:date="2018-09-28T13:41:00Z">
        <w:r w:rsidR="005C24F5" w:rsidDel="0094353B">
          <w:rPr>
            <w:bCs/>
            <w:iCs/>
            <w:color w:val="000000" w:themeColor="text1"/>
          </w:rPr>
          <w:delText>weights</w:delText>
        </w:r>
        <w:r w:rsidDel="0094353B">
          <w:rPr>
            <w:bCs/>
            <w:iCs/>
            <w:color w:val="000000" w:themeColor="text1"/>
          </w:rPr>
          <w:delText xml:space="preserve"> </w:delText>
        </w:r>
      </w:del>
      <w:r>
        <w:rPr>
          <w:bCs/>
          <w:iCs/>
          <w:color w:val="000000" w:themeColor="text1"/>
        </w:rPr>
        <w:t>(</w:t>
      </w:r>
      <w:r>
        <w:rPr>
          <w:bCs/>
          <w:i/>
          <w:iCs/>
          <w:color w:val="000000" w:themeColor="text1"/>
        </w:rPr>
        <w:t xml:space="preserve">r </w:t>
      </w:r>
      <w:r>
        <w:rPr>
          <w:bCs/>
          <w:iCs/>
          <w:color w:val="000000" w:themeColor="text1"/>
        </w:rPr>
        <w:t xml:space="preserve">= 0.99, Fig XX). </w:t>
      </w:r>
      <w:r w:rsidR="00FA2AB6">
        <w:rPr>
          <w:bCs/>
          <w:iCs/>
          <w:color w:val="000000" w:themeColor="text1"/>
        </w:rPr>
        <w:t>The</w:t>
      </w:r>
      <w:r w:rsidR="005C24F5">
        <w:rPr>
          <w:bCs/>
          <w:iCs/>
          <w:color w:val="000000" w:themeColor="text1"/>
        </w:rPr>
        <w:t xml:space="preserve"> fit parameters</w:t>
      </w:r>
      <w:r w:rsidR="00AE1CE2">
        <w:rPr>
          <w:bCs/>
          <w:iCs/>
          <w:color w:val="000000" w:themeColor="text1"/>
        </w:rPr>
        <w:t xml:space="preserve">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FA2AB6">
        <w:rPr>
          <w:bCs/>
          <w:iCs/>
          <w:color w:val="000000" w:themeColor="text1"/>
        </w:rPr>
        <w:t xml:space="preserve">The </w:t>
      </w:r>
      <w:r w:rsidR="00317DE4">
        <w:rPr>
          <w:bCs/>
          <w:iCs/>
          <w:color w:val="000000" w:themeColor="text1"/>
        </w:rPr>
        <w:t xml:space="preserve">hypothesized </w:t>
      </w:r>
      <w:r w:rsidR="00FA2AB6">
        <w:rPr>
          <w:bCs/>
          <w:iCs/>
          <w:color w:val="000000" w:themeColor="text1"/>
        </w:rPr>
        <w:t>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 xml:space="preserve">was also </w:t>
      </w:r>
      <w:r w:rsidR="00317DE4">
        <w:rPr>
          <w:bCs/>
          <w:iCs/>
          <w:color w:val="000000" w:themeColor="text1"/>
        </w:rPr>
        <w:t xml:space="preserve">supported </w:t>
      </w:r>
      <w:r w:rsidR="005C24F5">
        <w:rPr>
          <w:bCs/>
          <w:iCs/>
          <w:color w:val="000000" w:themeColor="text1"/>
        </w:rPr>
        <w:t>(Fig. 4B),</w:t>
      </w:r>
      <w:r w:rsidR="00F73A15">
        <w:rPr>
          <w:bCs/>
          <w:iCs/>
          <w:color w:val="000000" w:themeColor="text1"/>
        </w:rPr>
        <w:t xml:space="preserve"> and furthermore the</w:t>
      </w:r>
      <w:r w:rsidR="005C24F5">
        <w:rPr>
          <w:bCs/>
          <w:iCs/>
          <w:color w:val="000000" w:themeColor="text1"/>
        </w:rPr>
        <w:t xml:space="preserve"> </w:t>
      </w:r>
      <w:r w:rsidR="0025084E">
        <w:rPr>
          <w:bCs/>
          <w:iCs/>
          <w:color w:val="000000" w:themeColor="text1"/>
        </w:rPr>
        <w:t xml:space="preserve">varying </w:t>
      </w:r>
      <w:r w:rsidR="00C231CC">
        <w:rPr>
          <w:bCs/>
          <w:iCs/>
          <w:color w:val="000000" w:themeColor="text1"/>
        </w:rPr>
        <w:t>weights</w:t>
      </w:r>
      <w:r w:rsidR="00F73A15">
        <w:rPr>
          <w:bCs/>
          <w:iCs/>
          <w:color w:val="000000" w:themeColor="text1"/>
        </w:rPr>
        <w:t xml:space="preserve"> between these transporters</w:t>
      </w:r>
      <w:r w:rsidR="00C231CC">
        <w:rPr>
          <w:bCs/>
          <w:iCs/>
          <w:color w:val="000000" w:themeColor="text1"/>
        </w:rPr>
        <w:t xml:space="preserve"> (Fig. 4B, Data XX)</w:t>
      </w:r>
      <w:r w:rsidR="005C24F5">
        <w:rPr>
          <w:bCs/>
          <w:iCs/>
          <w:color w:val="000000" w:themeColor="text1"/>
        </w:rPr>
        <w:t xml:space="preserve"> suggest </w:t>
      </w:r>
      <w:r w:rsidR="00F73A15">
        <w:rPr>
          <w:bCs/>
          <w:iCs/>
          <w:color w:val="000000" w:themeColor="text1"/>
        </w:rPr>
        <w:t xml:space="preserve">a </w:t>
      </w:r>
      <w:r w:rsidR="00BD02C8">
        <w:rPr>
          <w:bCs/>
          <w:iCs/>
          <w:color w:val="000000" w:themeColor="text1"/>
        </w:rPr>
        <w:t>differential mi</w:t>
      </w:r>
      <w:r w:rsidR="005B09A5">
        <w:rPr>
          <w:bCs/>
          <w:iCs/>
          <w:color w:val="000000" w:themeColor="text1"/>
        </w:rPr>
        <w:t>t</w:t>
      </w:r>
      <w:r w:rsidR="00F73A15">
        <w:rPr>
          <w:bCs/>
          <w:iCs/>
          <w:color w:val="000000" w:themeColor="text1"/>
        </w:rPr>
        <w:t>o</w:t>
      </w:r>
      <w:r w:rsidR="005B09A5">
        <w:rPr>
          <w:bCs/>
          <w:iCs/>
          <w:color w:val="000000" w:themeColor="text1"/>
        </w:rPr>
        <w:t>x</w:t>
      </w:r>
      <w:r w:rsidR="00F73A15">
        <w:rPr>
          <w:bCs/>
          <w:iCs/>
          <w:color w:val="000000" w:themeColor="text1"/>
        </w:rPr>
        <w:t>antrone clearance ability</w:t>
      </w:r>
      <w:r w:rsidR="00BD02C8">
        <w:rPr>
          <w:bCs/>
          <w:iCs/>
          <w:color w:val="000000" w:themeColor="text1"/>
        </w:rPr>
        <w:t>.</w:t>
      </w:r>
      <w:r w:rsidR="005C24F5" w:rsidRPr="005C24F5">
        <w:rPr>
          <w:bCs/>
          <w:iCs/>
          <w:color w:val="000000" w:themeColor="text1"/>
        </w:rPr>
        <w:t xml:space="preserve"> </w:t>
      </w:r>
      <w:r w:rsidR="00BD02C8">
        <w:rPr>
          <w:bCs/>
          <w:iCs/>
          <w:color w:val="000000" w:themeColor="text1"/>
        </w:rPr>
        <w:t xml:space="preserve"> </w:t>
      </w:r>
      <w:r w:rsidR="005C24F5">
        <w:rPr>
          <w:bCs/>
          <w:iCs/>
          <w:color w:val="000000" w:themeColor="text1"/>
        </w:rPr>
        <w:t>For example, Snq2 is modelled as having the most clearance capability, and thi</w:t>
      </w:r>
      <w:r w:rsidR="00142A16">
        <w:rPr>
          <w:bCs/>
          <w:iCs/>
          <w:color w:val="000000" w:themeColor="text1"/>
        </w:rPr>
        <w:t>s is reflected in the fitness landscapes</w:t>
      </w:r>
      <w:r w:rsidR="005C24F5">
        <w:rPr>
          <w:bCs/>
          <w:iCs/>
          <w:color w:val="000000" w:themeColor="text1"/>
        </w:rPr>
        <w:t xml:space="preserve"> - </w:t>
      </w:r>
      <w:r w:rsidR="005C24F5">
        <w:rPr>
          <w:bCs/>
          <w:i/>
          <w:iCs/>
          <w:color w:val="000000" w:themeColor="text1"/>
        </w:rPr>
        <w:t xml:space="preserve">pdr5∆ybt1∆yor1∆ </w:t>
      </w:r>
      <w:r w:rsidR="005C24F5">
        <w:rPr>
          <w:bCs/>
          <w:iCs/>
          <w:color w:val="000000" w:themeColor="text1"/>
        </w:rPr>
        <w:t xml:space="preserve">is similarly as resistant as the wildtype, whereas triple knockouts involving </w:t>
      </w:r>
      <w:r w:rsidR="005C24F5">
        <w:rPr>
          <w:bCs/>
          <w:i/>
          <w:iCs/>
          <w:color w:val="000000" w:themeColor="text1"/>
        </w:rPr>
        <w:t xml:space="preserve">snq2∆ </w:t>
      </w:r>
      <w:r w:rsidR="005C24F5">
        <w:rPr>
          <w:bCs/>
          <w:iCs/>
          <w:color w:val="000000" w:themeColor="text1"/>
        </w:rPr>
        <w:t>and two of these three genes show consid</w:t>
      </w:r>
      <w:r w:rsidR="00BD02C8">
        <w:rPr>
          <w:bCs/>
          <w:iCs/>
          <w:color w:val="000000" w:themeColor="text1"/>
        </w:rPr>
        <w:t>erable g</w:t>
      </w:r>
      <w:r w:rsidR="00C231CC">
        <w:rPr>
          <w:bCs/>
          <w:iCs/>
          <w:color w:val="000000" w:themeColor="text1"/>
        </w:rPr>
        <w:t xml:space="preserve">rowth defects (Fig XX).  </w:t>
      </w:r>
      <w:r w:rsidR="00EA6CA6">
        <w:rPr>
          <w:bCs/>
          <w:iCs/>
          <w:color w:val="000000" w:themeColor="text1"/>
        </w:rPr>
        <w:t>The model also pointed to differential inhibitory effects between transporters – for example</w:t>
      </w:r>
      <w:ins w:id="464" w:author="Albi Celaj" w:date="2018-10-01T14:21:00Z">
        <w:r w:rsidR="00FD7871">
          <w:rPr>
            <w:bCs/>
            <w:iCs/>
            <w:color w:val="000000" w:themeColor="text1"/>
          </w:rPr>
          <w:t>,</w:t>
        </w:r>
      </w:ins>
      <w:del w:id="465" w:author="Albi Celaj" w:date="2018-10-01T14:21:00Z">
        <w:r w:rsidR="00EA6CA6" w:rsidDel="00FD7871">
          <w:rPr>
            <w:bCs/>
            <w:iCs/>
            <w:color w:val="000000" w:themeColor="text1"/>
          </w:rPr>
          <w:delText xml:space="preserve"> </w:delText>
        </w:r>
      </w:del>
      <w:r w:rsidR="00EA6CA6">
        <w:rPr>
          <w:bCs/>
          <w:iCs/>
          <w:color w:val="000000" w:themeColor="text1"/>
        </w:rPr>
        <w:t xml:space="preserve"> Snq2 is predicted to receive a much greater inhibitory effect from </w:t>
      </w:r>
      <w:r w:rsidR="00EA6CA6">
        <w:rPr>
          <w:bCs/>
          <w:i/>
          <w:iCs/>
          <w:color w:val="000000" w:themeColor="text1"/>
        </w:rPr>
        <w:t xml:space="preserve">PDR5 </w:t>
      </w:r>
      <w:r w:rsidR="00EA6CA6">
        <w:rPr>
          <w:bCs/>
          <w:iCs/>
          <w:color w:val="000000" w:themeColor="text1"/>
        </w:rPr>
        <w:t xml:space="preserve">than from </w:t>
      </w:r>
      <w:r w:rsidR="00EA6CA6">
        <w:rPr>
          <w:bCs/>
          <w:i/>
          <w:iCs/>
          <w:color w:val="000000" w:themeColor="text1"/>
        </w:rPr>
        <w:t xml:space="preserve">YOR1 </w:t>
      </w:r>
      <w:r w:rsidR="00EA6CA6">
        <w:rPr>
          <w:bCs/>
          <w:iCs/>
          <w:color w:val="000000" w:themeColor="text1"/>
        </w:rPr>
        <w:t xml:space="preserve">(Fig XX).  This is evident, for example, in the benomyl phenotypes, as </w:t>
      </w:r>
      <w:r w:rsidR="00EA6CA6">
        <w:rPr>
          <w:bCs/>
          <w:i/>
          <w:iCs/>
          <w:color w:val="000000" w:themeColor="text1"/>
        </w:rPr>
        <w:t>pdr5∆</w:t>
      </w:r>
      <w:r w:rsidR="00EA6CA6">
        <w:rPr>
          <w:bCs/>
          <w:iCs/>
          <w:color w:val="000000" w:themeColor="text1"/>
        </w:rPr>
        <w:t xml:space="preserve"> leads to a clearer resistance effect than</w:t>
      </w:r>
      <w:r w:rsidR="00EA6CA6" w:rsidRPr="00FF3025">
        <w:rPr>
          <w:bCs/>
          <w:iCs/>
          <w:color w:val="000000" w:themeColor="text1"/>
        </w:rPr>
        <w:t xml:space="preserve"> </w:t>
      </w:r>
      <w:r w:rsidR="00EA6CA6">
        <w:rPr>
          <w:bCs/>
          <w:i/>
          <w:iCs/>
          <w:color w:val="000000" w:themeColor="text1"/>
        </w:rPr>
        <w:t xml:space="preserve">yor1∆ </w:t>
      </w:r>
      <w:r w:rsidR="00EA6CA6">
        <w:rPr>
          <w:bCs/>
          <w:iCs/>
          <w:color w:val="000000" w:themeColor="text1"/>
        </w:rPr>
        <w:t>(Fig XX).</w:t>
      </w:r>
    </w:p>
    <w:p w14:paraId="65DE9347" w14:textId="77777777" w:rsidR="00EA6CA6" w:rsidRDefault="00EA6CA6" w:rsidP="00135DD5">
      <w:pPr>
        <w:jc w:val="both"/>
        <w:rPr>
          <w:bCs/>
          <w:i/>
          <w:iCs/>
          <w:color w:val="000000" w:themeColor="text1"/>
        </w:rPr>
      </w:pPr>
    </w:p>
    <w:p w14:paraId="5DAF6ADC" w14:textId="31FFD13F" w:rsidR="00E60095" w:rsidRDefault="001D73FA" w:rsidP="00D95421">
      <w:pPr>
        <w:jc w:val="both"/>
        <w:rPr>
          <w:bCs/>
          <w:iCs/>
          <w:color w:val="000000" w:themeColor="text1"/>
        </w:rPr>
      </w:pPr>
      <w:r>
        <w:rPr>
          <w:bCs/>
          <w:iCs/>
          <w:color w:val="000000" w:themeColor="text1"/>
        </w:rPr>
        <w:t>S</w:t>
      </w:r>
      <w:r w:rsidR="00A957EA">
        <w:rPr>
          <w:bCs/>
          <w:iCs/>
          <w:color w:val="000000" w:themeColor="text1"/>
        </w:rPr>
        <w:t xml:space="preserve">ystematic differences in predicted and observed phenotype </w:t>
      </w:r>
      <w:r>
        <w:rPr>
          <w:bCs/>
          <w:iCs/>
          <w:color w:val="000000" w:themeColor="text1"/>
        </w:rPr>
        <w:t xml:space="preserve">from this model </w:t>
      </w:r>
      <w:r w:rsidR="00FA0E93">
        <w:rPr>
          <w:bCs/>
          <w:iCs/>
          <w:color w:val="000000" w:themeColor="text1"/>
        </w:rPr>
        <w:t>were further</w:t>
      </w:r>
      <w:r>
        <w:rPr>
          <w:bCs/>
          <w:iCs/>
          <w:color w:val="000000" w:themeColor="text1"/>
        </w:rPr>
        <w:t xml:space="preserve"> analyzed</w:t>
      </w:r>
      <w:r w:rsidR="00A957EA">
        <w:rPr>
          <w:bCs/>
          <w:iCs/>
          <w:color w:val="000000" w:themeColor="text1"/>
        </w:rPr>
        <w:t xml:space="preserve">, and suggested straightforward extensions of this schematic. </w:t>
      </w:r>
      <w:r w:rsidR="005D55F2">
        <w:rPr>
          <w:bCs/>
          <w:iCs/>
          <w:color w:val="000000" w:themeColor="text1"/>
        </w:rPr>
        <w:t xml:space="preserve">For example, </w:t>
      </w:r>
      <w:r w:rsidR="009725F4">
        <w:rPr>
          <w:bCs/>
          <w:iCs/>
          <w:color w:val="000000" w:themeColor="text1"/>
        </w:rPr>
        <w:t xml:space="preserve">while </w:t>
      </w:r>
      <w:r w:rsidR="009725F4" w:rsidRPr="00FF3025">
        <w:rPr>
          <w:bCs/>
          <w:i/>
          <w:iCs/>
          <w:color w:val="000000" w:themeColor="text1"/>
        </w:rPr>
        <w:t>snq</w:t>
      </w:r>
      <w:r w:rsidR="00135DD5" w:rsidRPr="00FF3025">
        <w:rPr>
          <w:bCs/>
          <w:i/>
          <w:iCs/>
          <w:color w:val="000000" w:themeColor="text1"/>
        </w:rPr>
        <w:t>∆ybt1∆ycf1∆yor1∆</w:t>
      </w:r>
      <w:r w:rsidR="00135DD5">
        <w:rPr>
          <w:bCs/>
          <w:iCs/>
          <w:color w:val="000000" w:themeColor="text1"/>
        </w:rPr>
        <w:t xml:space="preserve"> was indeed </w:t>
      </w:r>
      <w:r w:rsidR="00766CC7">
        <w:rPr>
          <w:bCs/>
          <w:iCs/>
          <w:color w:val="000000" w:themeColor="text1"/>
        </w:rPr>
        <w:t xml:space="preserve">modeled as </w:t>
      </w:r>
      <w:r w:rsidR="00135DD5">
        <w:rPr>
          <w:bCs/>
          <w:iCs/>
          <w:color w:val="000000" w:themeColor="text1"/>
        </w:rPr>
        <w:t xml:space="preserve">more resistant to fluconazole and ketoconazole than any subset of these knockouts, </w:t>
      </w:r>
      <w:r w:rsidR="00F73A15">
        <w:rPr>
          <w:bCs/>
          <w:iCs/>
          <w:color w:val="000000" w:themeColor="text1"/>
        </w:rPr>
        <w:t>the four-knockout phenotype observed</w:t>
      </w:r>
      <w:r w:rsidR="00E97720">
        <w:rPr>
          <w:bCs/>
          <w:iCs/>
          <w:color w:val="000000" w:themeColor="text1"/>
        </w:rPr>
        <w:t xml:space="preserve"> was more fit than would be predicted by an additive inhibition model</w:t>
      </w:r>
      <w:r w:rsidR="00F73A15">
        <w:rPr>
          <w:bCs/>
          <w:iCs/>
          <w:color w:val="000000" w:themeColor="text1"/>
        </w:rPr>
        <w:t xml:space="preserve"> </w:t>
      </w:r>
      <w:r w:rsidR="00135DD5">
        <w:rPr>
          <w:bCs/>
          <w:iCs/>
          <w:color w:val="000000" w:themeColor="text1"/>
        </w:rPr>
        <w:t xml:space="preserve">(Fig. XX). </w:t>
      </w:r>
      <w:r w:rsidR="00E97720">
        <w:rPr>
          <w:bCs/>
          <w:iCs/>
          <w:color w:val="000000" w:themeColor="text1"/>
        </w:rPr>
        <w:t xml:space="preserve"> T</w:t>
      </w:r>
      <w:r w:rsidR="00F73A15">
        <w:rPr>
          <w:bCs/>
          <w:iCs/>
          <w:color w:val="000000" w:themeColor="text1"/>
        </w:rPr>
        <w:t xml:space="preserve">he addition of a single hidden neuron mediating the inhibitory input from these four genes allowed </w:t>
      </w:r>
      <w:r w:rsidR="00983E48">
        <w:rPr>
          <w:bCs/>
          <w:iCs/>
          <w:color w:val="000000" w:themeColor="text1"/>
        </w:rPr>
        <w:t xml:space="preserve">modelling of non-additive inhibition, and more accurately </w:t>
      </w:r>
      <w:del w:id="466" w:author="Albi Celaj" w:date="2018-10-01T14:26:00Z">
        <w:r w:rsidR="00983E48" w:rsidDel="009F1A93">
          <w:rPr>
            <w:bCs/>
            <w:iCs/>
            <w:color w:val="000000" w:themeColor="text1"/>
          </w:rPr>
          <w:delText xml:space="preserve">reconstructed </w:delText>
        </w:r>
      </w:del>
      <w:ins w:id="467" w:author="Albi Celaj" w:date="2018-10-01T14:26:00Z">
        <w:r w:rsidR="009F1A93">
          <w:rPr>
            <w:bCs/>
            <w:iCs/>
            <w:color w:val="000000" w:themeColor="text1"/>
          </w:rPr>
          <w:t>captured</w:t>
        </w:r>
        <w:r w:rsidR="009F1A93">
          <w:rPr>
            <w:bCs/>
            <w:iCs/>
            <w:color w:val="000000" w:themeColor="text1"/>
          </w:rPr>
          <w:t xml:space="preserve"> </w:t>
        </w:r>
      </w:ins>
      <w:r w:rsidR="00983E48">
        <w:rPr>
          <w:bCs/>
          <w:iCs/>
          <w:color w:val="000000" w:themeColor="text1"/>
        </w:rPr>
        <w:t xml:space="preserve">the </w:t>
      </w:r>
      <w:r w:rsidR="00E97720">
        <w:rPr>
          <w:bCs/>
          <w:iCs/>
          <w:color w:val="000000" w:themeColor="text1"/>
        </w:rPr>
        <w:t>four-knockout phenotype</w:t>
      </w:r>
      <w:r w:rsidR="00983E48">
        <w:rPr>
          <w:bCs/>
          <w:iCs/>
          <w:color w:val="000000" w:themeColor="text1"/>
        </w:rPr>
        <w:t xml:space="preserve"> </w:t>
      </w:r>
      <w:r w:rsidR="00646502">
        <w:rPr>
          <w:bCs/>
          <w:iCs/>
          <w:color w:val="000000" w:themeColor="text1"/>
        </w:rPr>
        <w:t xml:space="preserve">(p &lt; XX, Fig XX). </w:t>
      </w:r>
      <w:ins w:id="468" w:author="Albi Celaj" w:date="2018-10-01T14:27:00Z">
        <w:r w:rsidR="00D51DAA">
          <w:rPr>
            <w:bCs/>
            <w:iCs/>
            <w:color w:val="000000" w:themeColor="text1"/>
          </w:rPr>
          <w:t xml:space="preserve"> </w:t>
        </w:r>
      </w:ins>
      <w:ins w:id="469" w:author="Albi Celaj" w:date="2018-10-01T14:28:00Z">
        <w:r w:rsidR="00D51DAA">
          <w:rPr>
            <w:bCs/>
            <w:iCs/>
            <w:color w:val="000000" w:themeColor="text1"/>
          </w:rPr>
          <w:t>N</w:t>
        </w:r>
      </w:ins>
      <w:ins w:id="470" w:author="Albi Celaj" w:date="2018-10-01T14:27:00Z">
        <w:r w:rsidR="009F1A93">
          <w:rPr>
            <w:bCs/>
            <w:iCs/>
            <w:color w:val="000000" w:themeColor="text1"/>
          </w:rPr>
          <w:t xml:space="preserve">on-additive inhibition may </w:t>
        </w:r>
      </w:ins>
      <w:ins w:id="471" w:author="Albi Celaj" w:date="2018-10-01T14:29:00Z">
        <w:r w:rsidR="00D95421">
          <w:rPr>
            <w:bCs/>
            <w:iCs/>
            <w:color w:val="000000" w:themeColor="text1"/>
          </w:rPr>
          <w:t xml:space="preserve">be expected, </w:t>
        </w:r>
      </w:ins>
      <w:del w:id="472" w:author="Albi Celaj" w:date="2018-10-01T14:26:00Z">
        <w:r w:rsidR="000C01B2" w:rsidDel="009F1A93">
          <w:rPr>
            <w:bCs/>
            <w:iCs/>
            <w:color w:val="000000" w:themeColor="text1"/>
          </w:rPr>
          <w:delText>Such n</w:delText>
        </w:r>
        <w:r w:rsidR="0091525E" w:rsidDel="009F1A93">
          <w:rPr>
            <w:bCs/>
            <w:iCs/>
            <w:color w:val="000000" w:themeColor="text1"/>
          </w:rPr>
          <w:delText>on</w:delText>
        </w:r>
      </w:del>
      <w:del w:id="473" w:author="Albi Celaj" w:date="2018-10-01T14:29:00Z">
        <w:r w:rsidR="0091525E" w:rsidDel="00D95421">
          <w:rPr>
            <w:bCs/>
            <w:iCs/>
            <w:color w:val="000000" w:themeColor="text1"/>
          </w:rPr>
          <w:delText>-additive inhibition might be expected</w:delText>
        </w:r>
        <w:r w:rsidR="001058AB" w:rsidDel="00D95421">
          <w:rPr>
            <w:bCs/>
            <w:iCs/>
            <w:color w:val="000000" w:themeColor="text1"/>
          </w:rPr>
          <w:delText>,</w:delText>
        </w:r>
        <w:r w:rsidR="0091525E" w:rsidDel="00D95421">
          <w:rPr>
            <w:bCs/>
            <w:iCs/>
            <w:color w:val="000000" w:themeColor="text1"/>
          </w:rPr>
          <w:delText xml:space="preserve"> </w:delText>
        </w:r>
      </w:del>
      <w:r w:rsidR="0091525E">
        <w:rPr>
          <w:bCs/>
          <w:iCs/>
          <w:color w:val="000000" w:themeColor="text1"/>
        </w:rPr>
        <w:t xml:space="preserve">for example, if inhibition </w:t>
      </w:r>
      <w:r w:rsidR="00D33484">
        <w:rPr>
          <w:bCs/>
          <w:iCs/>
          <w:color w:val="000000" w:themeColor="text1"/>
        </w:rPr>
        <w:t>is med</w:t>
      </w:r>
      <w:r w:rsidR="004507A4">
        <w:rPr>
          <w:bCs/>
          <w:iCs/>
          <w:color w:val="000000" w:themeColor="text1"/>
        </w:rPr>
        <w:t>iated by a hidden</w:t>
      </w:r>
      <w:r w:rsidR="00D33484">
        <w:rPr>
          <w:bCs/>
          <w:iCs/>
          <w:color w:val="000000" w:themeColor="text1"/>
        </w:rPr>
        <w:t xml:space="preserve"> factor</w:t>
      </w:r>
      <w:r w:rsidR="0091525E">
        <w:rPr>
          <w:bCs/>
          <w:iCs/>
          <w:color w:val="000000" w:themeColor="text1"/>
        </w:rPr>
        <w:t>.</w:t>
      </w:r>
      <w:r w:rsidR="00A525EB">
        <w:rPr>
          <w:bCs/>
          <w:iCs/>
          <w:color w:val="000000" w:themeColor="text1"/>
        </w:rPr>
        <w:t xml:space="preserve">  </w:t>
      </w:r>
      <w:r w:rsidR="002453EC">
        <w:rPr>
          <w:bCs/>
          <w:iCs/>
          <w:color w:val="000000" w:themeColor="text1"/>
        </w:rPr>
        <w:t xml:space="preserve">In another example, observed </w:t>
      </w:r>
      <w:r w:rsidR="00E97720">
        <w:rPr>
          <w:bCs/>
          <w:iCs/>
          <w:color w:val="000000" w:themeColor="text1"/>
        </w:rPr>
        <w:t xml:space="preserve">landscape </w:t>
      </w:r>
      <w:r w:rsidR="002453EC">
        <w:rPr>
          <w:bCs/>
          <w:iCs/>
          <w:color w:val="000000" w:themeColor="text1"/>
        </w:rPr>
        <w:t xml:space="preserve">in valinomycin </w:t>
      </w:r>
      <w:r>
        <w:rPr>
          <w:bCs/>
          <w:iCs/>
          <w:color w:val="000000" w:themeColor="text1"/>
        </w:rPr>
        <w:t>w</w:t>
      </w:r>
      <w:r w:rsidR="00E97720">
        <w:rPr>
          <w:bCs/>
          <w:iCs/>
          <w:color w:val="000000" w:themeColor="text1"/>
        </w:rPr>
        <w:t>as overall</w:t>
      </w:r>
      <w:r>
        <w:rPr>
          <w:bCs/>
          <w:iCs/>
          <w:color w:val="000000" w:themeColor="text1"/>
        </w:rPr>
        <w:t xml:space="preserve"> poorly recapitulated </w:t>
      </w:r>
      <w:r w:rsidR="005B09A5">
        <w:rPr>
          <w:bCs/>
          <w:iCs/>
          <w:color w:val="000000" w:themeColor="text1"/>
        </w:rPr>
        <w:t>by this schematic</w:t>
      </w:r>
      <w:r w:rsidR="00434F1A">
        <w:rPr>
          <w:bCs/>
          <w:iCs/>
          <w:color w:val="000000" w:themeColor="text1"/>
        </w:rPr>
        <w:t xml:space="preserve"> </w:t>
      </w:r>
      <w:r>
        <w:rPr>
          <w:bCs/>
          <w:iCs/>
          <w:color w:val="000000" w:themeColor="text1"/>
        </w:rPr>
        <w:t>(</w:t>
      </w:r>
      <w:r w:rsidR="00D24A90">
        <w:rPr>
          <w:bCs/>
          <w:iCs/>
          <w:color w:val="000000" w:themeColor="text1"/>
        </w:rPr>
        <w:t>XX</w:t>
      </w:r>
      <w:r>
        <w:rPr>
          <w:bCs/>
          <w:iCs/>
          <w:color w:val="000000" w:themeColor="text1"/>
        </w:rPr>
        <w:t xml:space="preserve">). </w:t>
      </w:r>
      <w:r w:rsidR="00FA0E93">
        <w:rPr>
          <w:bCs/>
          <w:iCs/>
          <w:color w:val="000000" w:themeColor="text1"/>
        </w:rPr>
        <w:t xml:space="preserve">As it has been </w:t>
      </w:r>
      <w:r w:rsidR="000C01B2">
        <w:rPr>
          <w:bCs/>
          <w:iCs/>
          <w:color w:val="000000" w:themeColor="text1"/>
        </w:rPr>
        <w:t xml:space="preserve">observed that the 16-deletion strain is more resistant to valinomycin than the wildtype, it is likely that other factors </w:t>
      </w:r>
      <w:r w:rsidR="00AF4C2E">
        <w:rPr>
          <w:bCs/>
          <w:iCs/>
          <w:color w:val="000000" w:themeColor="text1"/>
        </w:rPr>
        <w:t>beyond the ABC transpo</w:t>
      </w:r>
      <w:ins w:id="474" w:author="Albi Celaj" w:date="2018-10-01T14:23:00Z">
        <w:r w:rsidR="00FD7871">
          <w:rPr>
            <w:bCs/>
            <w:iCs/>
            <w:color w:val="000000" w:themeColor="text1"/>
          </w:rPr>
          <w:t>r</w:t>
        </w:r>
      </w:ins>
      <w:r w:rsidR="00AF4C2E">
        <w:rPr>
          <w:bCs/>
          <w:iCs/>
          <w:color w:val="000000" w:themeColor="text1"/>
        </w:rPr>
        <w:t xml:space="preserve">ters </w:t>
      </w:r>
      <w:r w:rsidR="000C01B2">
        <w:rPr>
          <w:bCs/>
          <w:iCs/>
          <w:color w:val="000000" w:themeColor="text1"/>
        </w:rPr>
        <w:t xml:space="preserve">mediate resistance to this </w:t>
      </w:r>
      <w:r w:rsidR="000C01B2">
        <w:rPr>
          <w:bCs/>
          <w:iCs/>
          <w:color w:val="000000" w:themeColor="text1"/>
        </w:rPr>
        <w:lastRenderedPageBreak/>
        <w:t>compound</w:t>
      </w:r>
      <w:r w:rsidR="000C01B2">
        <w:rPr>
          <w:bCs/>
          <w:iCs/>
          <w:color w:val="000000" w:themeColor="text1"/>
        </w:rPr>
        <w:fldChar w:fldCharType="begin" w:fldLock="1"/>
      </w:r>
      <w:r w:rsidR="00E02FA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18&lt;/sup&gt;","plainTextFormattedCitation":"18","previouslyFormattedCitation":"&lt;sup&gt;18&lt;/sup&gt;"},"properties":{"noteIndex":0},"schema":"https://github.com/citation-style-language/schema/raw/master/csl-citation.json"}</w:instrText>
      </w:r>
      <w:r w:rsidR="000C01B2">
        <w:rPr>
          <w:bCs/>
          <w:iCs/>
          <w:color w:val="000000" w:themeColor="text1"/>
        </w:rPr>
        <w:fldChar w:fldCharType="separate"/>
      </w:r>
      <w:r w:rsidR="000C01B2" w:rsidRPr="000C01B2">
        <w:rPr>
          <w:bCs/>
          <w:iCs/>
          <w:noProof/>
          <w:color w:val="000000" w:themeColor="text1"/>
          <w:vertAlign w:val="superscript"/>
        </w:rPr>
        <w:t>18</w:t>
      </w:r>
      <w:r w:rsidR="000C01B2">
        <w:rPr>
          <w:bCs/>
          <w:iCs/>
          <w:color w:val="000000" w:themeColor="text1"/>
        </w:rPr>
        <w:fldChar w:fldCharType="end"/>
      </w:r>
      <w:r w:rsidR="000C01B2">
        <w:rPr>
          <w:bCs/>
          <w:iCs/>
          <w:color w:val="000000" w:themeColor="text1"/>
        </w:rPr>
        <w:t xml:space="preserve">.  </w:t>
      </w:r>
      <w:r w:rsidR="00C31906">
        <w:rPr>
          <w:bCs/>
          <w:iCs/>
          <w:color w:val="000000" w:themeColor="text1"/>
        </w:rPr>
        <w:t>The 16-deletion strain has also been observed to be hyper-resistant to aureobastidin A</w:t>
      </w:r>
      <w:r w:rsidR="00AF4C2E">
        <w:rPr>
          <w:bCs/>
          <w:iCs/>
          <w:color w:val="000000" w:themeColor="text1"/>
        </w:rPr>
        <w:t xml:space="preserve">, </w:t>
      </w:r>
      <w:ins w:id="475" w:author="Albi Celaj" w:date="2018-09-28T14:22:00Z">
        <w:r w:rsidR="004C70F9">
          <w:rPr>
            <w:bCs/>
            <w:iCs/>
            <w:color w:val="000000" w:themeColor="text1"/>
          </w:rPr>
          <w:t xml:space="preserve">partially due to the </w:t>
        </w:r>
      </w:ins>
      <w:del w:id="476" w:author="Albi Celaj" w:date="2018-09-28T14:22:00Z">
        <w:r w:rsidR="00C26E96" w:rsidDel="004C70F9">
          <w:rPr>
            <w:bCs/>
            <w:iCs/>
            <w:color w:val="000000" w:themeColor="text1"/>
          </w:rPr>
          <w:delText>finding</w:delText>
        </w:r>
        <w:r w:rsidR="00C31906" w:rsidDel="004C70F9">
          <w:rPr>
            <w:bCs/>
            <w:iCs/>
            <w:color w:val="000000" w:themeColor="text1"/>
          </w:rPr>
          <w:delText xml:space="preserve"> </w:delText>
        </w:r>
      </w:del>
      <w:del w:id="477" w:author="Albi Celaj" w:date="2018-09-28T13:42:00Z">
        <w:r w:rsidR="00C31906" w:rsidDel="0094353B">
          <w:rPr>
            <w:bCs/>
            <w:iCs/>
            <w:color w:val="000000" w:themeColor="text1"/>
          </w:rPr>
          <w:delText>that</w:delText>
        </w:r>
      </w:del>
      <w:del w:id="478" w:author="Albi Celaj" w:date="2018-09-28T14:22:00Z">
        <w:r w:rsidR="00AF4C2E" w:rsidDel="004C70F9">
          <w:rPr>
            <w:bCs/>
            <w:iCs/>
            <w:color w:val="000000" w:themeColor="text1"/>
          </w:rPr>
          <w:delText xml:space="preserve"> </w:delText>
        </w:r>
        <w:r w:rsidR="00AF4C2E" w:rsidRPr="00CC2184" w:rsidDel="004C70F9">
          <w:rPr>
            <w:bCs/>
            <w:i/>
            <w:iCs/>
            <w:color w:val="000000" w:themeColor="text1"/>
          </w:rPr>
          <w:delText>pdr5∆yor1∆</w:delText>
        </w:r>
        <w:r w:rsidR="00AF4C2E" w:rsidDel="004C70F9">
          <w:rPr>
            <w:bCs/>
            <w:iCs/>
            <w:color w:val="000000" w:themeColor="text1"/>
          </w:rPr>
          <w:delText xml:space="preserve"> results in the </w:delText>
        </w:r>
      </w:del>
      <w:r w:rsidR="00AF4C2E">
        <w:rPr>
          <w:bCs/>
          <w:iCs/>
          <w:color w:val="000000" w:themeColor="text1"/>
        </w:rPr>
        <w:t>induction of the Pdr1 regulon, which up-regulates numerous drug resistance genes</w:t>
      </w:r>
      <w:ins w:id="479" w:author="Albi Celaj" w:date="2018-10-04T16:16:00Z">
        <w:r w:rsidR="0071629D">
          <w:rPr>
            <w:bCs/>
            <w:iCs/>
            <w:color w:val="000000" w:themeColor="text1"/>
          </w:rPr>
          <w:t xml:space="preserve"> beyond the ABC transporters</w:t>
        </w:r>
      </w:ins>
      <w:r w:rsidR="00AF4C2E">
        <w:rPr>
          <w:bCs/>
          <w:iCs/>
          <w:color w:val="000000" w:themeColor="text1"/>
        </w:rPr>
        <w:fldChar w:fldCharType="begin" w:fldLock="1"/>
      </w:r>
      <w:r w:rsidR="00E02FA1">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lt;sup&gt;38&lt;/sup&gt;","plainTextFormattedCitation":"38","previouslyFormattedCitation":"&lt;sup&gt;38&lt;/sup&gt;"},"properties":{"noteIndex":0},"schema":"https://github.com/citation-style-language/schema/raw/master/csl-citation.json"}</w:instrText>
      </w:r>
      <w:r w:rsidR="00AF4C2E">
        <w:rPr>
          <w:bCs/>
          <w:iCs/>
          <w:color w:val="000000" w:themeColor="text1"/>
        </w:rPr>
        <w:fldChar w:fldCharType="separate"/>
      </w:r>
      <w:r w:rsidR="00E02FA1" w:rsidRPr="00E02FA1">
        <w:rPr>
          <w:bCs/>
          <w:iCs/>
          <w:noProof/>
          <w:color w:val="000000" w:themeColor="text1"/>
          <w:vertAlign w:val="superscript"/>
        </w:rPr>
        <w:t>38</w:t>
      </w:r>
      <w:r w:rsidR="00AF4C2E">
        <w:rPr>
          <w:bCs/>
          <w:iCs/>
          <w:color w:val="000000" w:themeColor="text1"/>
        </w:rPr>
        <w:fldChar w:fldCharType="end"/>
      </w:r>
      <w:r w:rsidR="00AF4C2E">
        <w:rPr>
          <w:bCs/>
          <w:iCs/>
          <w:color w:val="000000" w:themeColor="text1"/>
        </w:rPr>
        <w:t xml:space="preserve">.  To </w:t>
      </w:r>
      <w:r w:rsidR="00E97720">
        <w:rPr>
          <w:bCs/>
          <w:iCs/>
          <w:color w:val="000000" w:themeColor="text1"/>
        </w:rPr>
        <w:t>inco</w:t>
      </w:r>
      <w:ins w:id="480" w:author="Albi Celaj" w:date="2018-09-28T13:43:00Z">
        <w:r w:rsidR="0094353B">
          <w:rPr>
            <w:bCs/>
            <w:iCs/>
            <w:color w:val="000000" w:themeColor="text1"/>
          </w:rPr>
          <w:t>r</w:t>
        </w:r>
      </w:ins>
      <w:r w:rsidR="00E97720">
        <w:rPr>
          <w:bCs/>
          <w:iCs/>
          <w:color w:val="000000" w:themeColor="text1"/>
        </w:rPr>
        <w:t>porate</w:t>
      </w:r>
      <w:r w:rsidR="00C31906">
        <w:rPr>
          <w:bCs/>
          <w:iCs/>
          <w:color w:val="000000" w:themeColor="text1"/>
        </w:rPr>
        <w:t xml:space="preserve"> </w:t>
      </w:r>
      <w:r w:rsidR="00E97720">
        <w:rPr>
          <w:bCs/>
          <w:iCs/>
          <w:color w:val="000000" w:themeColor="text1"/>
        </w:rPr>
        <w:t>the</w:t>
      </w:r>
      <w:r w:rsidR="00C31906">
        <w:rPr>
          <w:bCs/>
          <w:iCs/>
          <w:color w:val="000000" w:themeColor="text1"/>
        </w:rPr>
        <w:t xml:space="preserve"> compensatory activation of other resistance factors</w:t>
      </w:r>
      <w:r w:rsidR="00E97720">
        <w:rPr>
          <w:bCs/>
          <w:iCs/>
          <w:color w:val="000000" w:themeColor="text1"/>
        </w:rPr>
        <w:t xml:space="preserve"> in </w:t>
      </w:r>
      <w:ins w:id="481" w:author="Albi Celaj" w:date="2018-09-28T13:43:00Z">
        <w:r w:rsidR="0094353B">
          <w:rPr>
            <w:bCs/>
            <w:iCs/>
            <w:color w:val="000000" w:themeColor="text1"/>
          </w:rPr>
          <w:t>predicting valinomycin resistance</w:t>
        </w:r>
      </w:ins>
      <w:del w:id="482" w:author="Albi Celaj" w:date="2018-09-28T13:43:00Z">
        <w:r w:rsidR="00E97720" w:rsidDel="0094353B">
          <w:rPr>
            <w:bCs/>
            <w:iCs/>
            <w:color w:val="000000" w:themeColor="text1"/>
          </w:rPr>
          <w:delText>our model</w:delText>
        </w:r>
      </w:del>
      <w:r w:rsidR="00C31906">
        <w:rPr>
          <w:bCs/>
          <w:iCs/>
          <w:color w:val="000000" w:themeColor="text1"/>
        </w:rPr>
        <w:t xml:space="preserve">, we added an </w:t>
      </w:r>
      <w:ins w:id="483" w:author="Albi Celaj" w:date="2018-09-28T14:25:00Z">
        <w:r w:rsidR="00804936">
          <w:rPr>
            <w:bCs/>
            <w:iCs/>
            <w:color w:val="000000" w:themeColor="text1"/>
          </w:rPr>
          <w:t xml:space="preserve">‘always-present’ </w:t>
        </w:r>
      </w:ins>
      <w:r w:rsidR="00C31906">
        <w:rPr>
          <w:bCs/>
          <w:iCs/>
          <w:color w:val="000000" w:themeColor="text1"/>
        </w:rPr>
        <w:t xml:space="preserve">extra clearance neuron to the schematic which could be inhibited by the ABC transporters.  This extension </w:t>
      </w:r>
      <w:r w:rsidR="006B0CD7">
        <w:rPr>
          <w:bCs/>
          <w:iCs/>
          <w:color w:val="000000" w:themeColor="text1"/>
        </w:rPr>
        <w:t xml:space="preserve">resulted in more accurate </w:t>
      </w:r>
      <w:r w:rsidR="00C31906">
        <w:rPr>
          <w:bCs/>
          <w:iCs/>
          <w:color w:val="000000" w:themeColor="text1"/>
        </w:rPr>
        <w:t xml:space="preserve">modeling of the observed valinomycin resistances (r = XX, p = XX, Fig. XX), and predicts the involvement of </w:t>
      </w:r>
      <w:r w:rsidR="00C26E96">
        <w:rPr>
          <w:bCs/>
          <w:iCs/>
          <w:color w:val="000000" w:themeColor="text1"/>
        </w:rPr>
        <w:t>other</w:t>
      </w:r>
      <w:r w:rsidR="00C31906">
        <w:rPr>
          <w:bCs/>
          <w:iCs/>
          <w:color w:val="000000" w:themeColor="text1"/>
        </w:rPr>
        <w:t xml:space="preserve"> clearance factor(s) which</w:t>
      </w:r>
      <w:r w:rsidR="006B0CD7">
        <w:rPr>
          <w:bCs/>
          <w:iCs/>
          <w:color w:val="000000" w:themeColor="text1"/>
        </w:rPr>
        <w:t xml:space="preserve"> </w:t>
      </w:r>
      <w:r w:rsidR="00C31906">
        <w:rPr>
          <w:bCs/>
          <w:iCs/>
          <w:color w:val="000000" w:themeColor="text1"/>
        </w:rPr>
        <w:t xml:space="preserve">are activated in the response to </w:t>
      </w:r>
      <w:r w:rsidR="00C31906" w:rsidRPr="00C31906">
        <w:rPr>
          <w:bCs/>
          <w:i/>
          <w:iCs/>
          <w:color w:val="000000" w:themeColor="text1"/>
        </w:rPr>
        <w:t>snq2∆</w:t>
      </w:r>
      <w:r w:rsidR="00C31906">
        <w:rPr>
          <w:bCs/>
          <w:iCs/>
          <w:color w:val="000000" w:themeColor="text1"/>
        </w:rPr>
        <w:t xml:space="preserve">, </w:t>
      </w:r>
      <w:r w:rsidR="00C31906" w:rsidRPr="00C31906">
        <w:rPr>
          <w:bCs/>
          <w:i/>
          <w:iCs/>
          <w:color w:val="000000" w:themeColor="text1"/>
        </w:rPr>
        <w:t>pdr5∆</w:t>
      </w:r>
      <w:r w:rsidR="00C31906">
        <w:rPr>
          <w:bCs/>
          <w:iCs/>
          <w:color w:val="000000" w:themeColor="text1"/>
        </w:rPr>
        <w:t xml:space="preserve">, and </w:t>
      </w:r>
      <w:r w:rsidR="00C31906" w:rsidRPr="00C31906">
        <w:rPr>
          <w:bCs/>
          <w:i/>
          <w:iCs/>
          <w:color w:val="000000" w:themeColor="text1"/>
        </w:rPr>
        <w:t>ybt1∆</w:t>
      </w:r>
      <w:r w:rsidR="006B0CD7">
        <w:rPr>
          <w:bCs/>
          <w:iCs/>
          <w:color w:val="000000" w:themeColor="text1"/>
        </w:rPr>
        <w:t>.</w:t>
      </w:r>
      <w:r w:rsidR="009C76E7">
        <w:rPr>
          <w:bCs/>
          <w:iCs/>
          <w:color w:val="000000" w:themeColor="text1"/>
        </w:rPr>
        <w:t xml:space="preserve">  </w:t>
      </w:r>
      <w:ins w:id="484" w:author="Albi Celaj" w:date="2018-10-01T14:31:00Z">
        <w:r w:rsidR="001421B9">
          <w:rPr>
            <w:bCs/>
            <w:iCs/>
            <w:color w:val="000000" w:themeColor="text1"/>
          </w:rPr>
          <w:t>Compensatory</w:t>
        </w:r>
      </w:ins>
      <w:del w:id="485" w:author="Albi Celaj" w:date="2018-09-28T14:25:00Z">
        <w:r w:rsidR="009C76E7" w:rsidDel="00804936">
          <w:rPr>
            <w:bCs/>
            <w:iCs/>
            <w:color w:val="000000" w:themeColor="text1"/>
          </w:rPr>
          <w:delText>Such c</w:delText>
        </w:r>
      </w:del>
      <w:del w:id="486" w:author="Albi Celaj" w:date="2018-10-01T14:31:00Z">
        <w:r w:rsidR="009C76E7" w:rsidDel="001421B9">
          <w:rPr>
            <w:bCs/>
            <w:iCs/>
            <w:color w:val="000000" w:themeColor="text1"/>
          </w:rPr>
          <w:delText>ompensatory</w:delText>
        </w:r>
      </w:del>
      <w:r w:rsidR="009C76E7">
        <w:rPr>
          <w:bCs/>
          <w:iCs/>
          <w:color w:val="000000" w:themeColor="text1"/>
        </w:rPr>
        <w:t xml:space="preserve"> activation of other clearance factors may also </w:t>
      </w:r>
      <w:r w:rsidR="00B625E2">
        <w:rPr>
          <w:bCs/>
          <w:iCs/>
          <w:color w:val="000000" w:themeColor="text1"/>
        </w:rPr>
        <w:t>underlie</w:t>
      </w:r>
      <w:r w:rsidR="009C76E7">
        <w:rPr>
          <w:bCs/>
          <w:iCs/>
          <w:color w:val="000000" w:themeColor="text1"/>
        </w:rPr>
        <w:t xml:space="preserve"> the complex positive interactions involving</w:t>
      </w:r>
      <w:r w:rsidR="009C76E7" w:rsidRPr="009C76E7">
        <w:rPr>
          <w:rFonts w:eastAsiaTheme="minorEastAsia"/>
          <w:bCs/>
          <w:i/>
          <w:iCs/>
          <w:color w:val="000000" w:themeColor="text1"/>
        </w:rPr>
        <w:t xml:space="preserve"> </w:t>
      </w:r>
      <w:r w:rsidR="009C76E7">
        <w:rPr>
          <w:rFonts w:eastAsiaTheme="minorEastAsia"/>
          <w:bCs/>
          <w:i/>
          <w:iCs/>
          <w:color w:val="000000" w:themeColor="text1"/>
        </w:rPr>
        <w:t>pdr15∆</w:t>
      </w:r>
      <w:r w:rsidR="009C76E7">
        <w:rPr>
          <w:rFonts w:eastAsiaTheme="minorEastAsia"/>
          <w:bCs/>
          <w:iCs/>
          <w:color w:val="000000" w:themeColor="text1"/>
        </w:rPr>
        <w:t xml:space="preserve">, </w:t>
      </w:r>
      <w:r w:rsidR="009C76E7" w:rsidRPr="009C76E7">
        <w:rPr>
          <w:rFonts w:eastAsiaTheme="minorEastAsia"/>
          <w:bCs/>
          <w:i/>
          <w:iCs/>
          <w:color w:val="000000" w:themeColor="text1"/>
        </w:rPr>
        <w:t>bpt1∆</w:t>
      </w:r>
      <w:r w:rsidR="009C76E7">
        <w:rPr>
          <w:rFonts w:eastAsiaTheme="minorEastAsia"/>
          <w:bCs/>
          <w:iCs/>
          <w:color w:val="000000" w:themeColor="text1"/>
        </w:rPr>
        <w:t xml:space="preserve">, </w:t>
      </w:r>
      <w:r w:rsidR="009C76E7" w:rsidRPr="009C76E7">
        <w:rPr>
          <w:rFonts w:eastAsiaTheme="minorEastAsia"/>
          <w:bCs/>
          <w:i/>
          <w:iCs/>
          <w:color w:val="000000" w:themeColor="text1"/>
        </w:rPr>
        <w:t>adp1∆</w:t>
      </w:r>
      <w:r w:rsidR="009C76E7">
        <w:rPr>
          <w:rFonts w:eastAsiaTheme="minorEastAsia"/>
          <w:bCs/>
          <w:iCs/>
          <w:color w:val="000000" w:themeColor="text1"/>
        </w:rPr>
        <w:t xml:space="preserve">, and </w:t>
      </w:r>
      <w:r w:rsidR="009C76E7" w:rsidRPr="009C76E7">
        <w:rPr>
          <w:rFonts w:eastAsiaTheme="minorEastAsia"/>
          <w:bCs/>
          <w:i/>
          <w:iCs/>
          <w:color w:val="000000" w:themeColor="text1"/>
        </w:rPr>
        <w:t>vmr1∆</w:t>
      </w:r>
      <w:r w:rsidR="00BE2D6C">
        <w:rPr>
          <w:rFonts w:eastAsiaTheme="minorEastAsia"/>
          <w:bCs/>
          <w:i/>
          <w:iCs/>
          <w:color w:val="000000" w:themeColor="text1"/>
        </w:rPr>
        <w:t xml:space="preserve"> </w:t>
      </w:r>
      <w:r w:rsidR="00BE2D6C">
        <w:rPr>
          <w:rFonts w:eastAsiaTheme="minorEastAsia"/>
          <w:bCs/>
          <w:iCs/>
          <w:color w:val="000000" w:themeColor="text1"/>
        </w:rPr>
        <w:t>(Fig. 3C)</w:t>
      </w:r>
      <w:r w:rsidR="009C76E7">
        <w:rPr>
          <w:rFonts w:eastAsiaTheme="minorEastAsia"/>
          <w:bCs/>
          <w:iCs/>
          <w:color w:val="000000" w:themeColor="text1"/>
        </w:rPr>
        <w:t>.</w:t>
      </w:r>
    </w:p>
    <w:p w14:paraId="6155307F" w14:textId="728A928F" w:rsidR="00E551E7" w:rsidRDefault="00E551E7" w:rsidP="00386B48">
      <w:pPr>
        <w:jc w:val="both"/>
        <w:rPr>
          <w:bCs/>
          <w:iCs/>
          <w:color w:val="000000" w:themeColor="text1"/>
        </w:rPr>
      </w:pPr>
    </w:p>
    <w:p w14:paraId="50184259" w14:textId="77777777" w:rsidR="0057641F" w:rsidRDefault="0057641F" w:rsidP="0057641F">
      <w:pPr>
        <w:jc w:val="both"/>
        <w:rPr>
          <w:bCs/>
          <w:iCs/>
          <w:color w:val="000000" w:themeColor="text1"/>
        </w:rPr>
      </w:pPr>
    </w:p>
    <w:p w14:paraId="0DD932AE" w14:textId="1E8DFEF4"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CA1F33">
        <w:rPr>
          <w:b/>
          <w:bCs/>
          <w:iCs/>
          <w:color w:val="000000" w:themeColor="text1"/>
        </w:rPr>
        <w:t xml:space="preserve">a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4C1906B4" w14:textId="6F802856"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487"/>
      <w:r w:rsidR="008F364B" w:rsidRPr="002930F2">
        <w:rPr>
          <w:bCs/>
          <w:iCs/>
          <w:color w:val="000000" w:themeColor="text1"/>
        </w:rPr>
        <w:t>pool</w:t>
      </w:r>
      <w:commentRangeEnd w:id="487"/>
      <w:r w:rsidR="008F364B" w:rsidRPr="002930F2">
        <w:rPr>
          <w:bCs/>
          <w:iCs/>
          <w:color w:val="000000" w:themeColor="text1"/>
        </w:rPr>
        <w:t xml:space="preserve"> data</w:t>
      </w:r>
      <w:r w:rsidR="008F364B" w:rsidRPr="002930F2">
        <w:rPr>
          <w:rStyle w:val="CommentReference"/>
          <w:color w:val="000000" w:themeColor="text1"/>
        </w:rPr>
        <w:commentReference w:id="487"/>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by 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E02FA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27&lt;/sup&gt;","plainTextFormattedCitation":"27","previouslyFormattedCitation":"&lt;sup&gt;27&lt;/sup&gt;"},"properties":{"noteIndex":0},"schema":"https://github.com/citation-style-language/schema/raw/master/csl-citation.json"}</w:instrText>
      </w:r>
      <w:r w:rsidR="00BA3C21" w:rsidRPr="00BA3C21">
        <w:rPr>
          <w:bCs/>
          <w:iCs/>
          <w:color w:val="000000" w:themeColor="text1"/>
        </w:rPr>
        <w:fldChar w:fldCharType="separate"/>
      </w:r>
      <w:r w:rsidR="000C01B2" w:rsidRPr="000C01B2">
        <w:rPr>
          <w:bCs/>
          <w:iCs/>
          <w:noProof/>
          <w:color w:val="000000" w:themeColor="text1"/>
          <w:vertAlign w:val="superscript"/>
        </w:rPr>
        <w:t>27</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proofErr w:type="gramStart"/>
      <w:r w:rsidR="003966FD">
        <w:rPr>
          <w:bCs/>
          <w:iCs/>
          <w:color w:val="000000" w:themeColor="text1"/>
        </w:rPr>
        <w:t>2.1 fold</w:t>
      </w:r>
      <w:proofErr w:type="gramEnd"/>
      <w:r w:rsidR="003966FD">
        <w:rPr>
          <w:bCs/>
          <w:iCs/>
          <w:color w:val="000000" w:themeColor="text1"/>
        </w:rPr>
        <w:t xml:space="preserve">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del w:id="488" w:author="Albi Celaj" w:date="2018-09-28T13:44:00Z">
        <w:r w:rsidR="003966FD" w:rsidDel="00310667">
          <w:rPr>
            <w:bCs/>
            <w:iCs/>
            <w:color w:val="000000" w:themeColor="text1"/>
          </w:rPr>
          <w:delText xml:space="preserve">milder </w:delText>
        </w:r>
      </w:del>
      <w:ins w:id="489" w:author="Albi Celaj" w:date="2018-09-28T13:44:00Z">
        <w:r w:rsidR="00310667">
          <w:rPr>
            <w:bCs/>
            <w:iCs/>
            <w:color w:val="000000" w:themeColor="text1"/>
          </w:rPr>
          <w:t xml:space="preserve">weaker </w:t>
        </w:r>
      </w:ins>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E02FA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27&lt;/sup&gt;","plainTextFormattedCitation":"27","previouslyFormattedCitation":"&lt;sup&gt;27&lt;/sup&gt;"},"properties":{"noteIndex":0},"schema":"https://github.com/citation-style-language/schema/raw/master/csl-citation.json"}</w:instrText>
      </w:r>
      <w:r w:rsidR="003966FD">
        <w:rPr>
          <w:bCs/>
          <w:iCs/>
          <w:color w:val="000000" w:themeColor="text1"/>
        </w:rPr>
        <w:fldChar w:fldCharType="separate"/>
      </w:r>
      <w:r w:rsidR="003966FD" w:rsidRPr="000C01B2">
        <w:rPr>
          <w:bCs/>
          <w:iCs/>
          <w:noProof/>
          <w:color w:val="000000" w:themeColor="text1"/>
          <w:vertAlign w:val="superscript"/>
        </w:rPr>
        <w:t>27</w:t>
      </w:r>
      <w:r w:rsidR="003966FD">
        <w:rPr>
          <w:bCs/>
          <w:iCs/>
          <w:color w:val="000000" w:themeColor="text1"/>
        </w:rPr>
        <w:fldChar w:fldCharType="end"/>
      </w:r>
      <w:r w:rsidR="003966FD">
        <w:rPr>
          <w:bCs/>
          <w:iCs/>
          <w:color w:val="000000" w:themeColor="text1"/>
        </w:rPr>
        <w:t xml:space="preserve">, here the observed ~1.3 fold difference was not statistically </w:t>
      </w:r>
      <w:del w:id="490" w:author="Albi Celaj" w:date="2018-09-28T13:44:00Z">
        <w:r w:rsidR="003966FD" w:rsidDel="0094353B">
          <w:rPr>
            <w:bCs/>
            <w:iCs/>
            <w:color w:val="000000" w:themeColor="text1"/>
          </w:rPr>
          <w:delText xml:space="preserve">significant </w:delText>
        </w:r>
      </w:del>
      <w:ins w:id="491" w:author="Albi Celaj" w:date="2018-09-28T13:44:00Z">
        <w:r w:rsidR="0094353B">
          <w:rPr>
            <w:bCs/>
            <w:iCs/>
            <w:color w:val="000000" w:themeColor="text1"/>
          </w:rPr>
          <w:t>s</w:t>
        </w:r>
      </w:ins>
      <w:ins w:id="492" w:author="Albi Celaj" w:date="2018-10-01T14:39:00Z">
        <w:r w:rsidR="008E0F8E">
          <w:rPr>
            <w:bCs/>
            <w:iCs/>
            <w:color w:val="000000" w:themeColor="text1"/>
          </w:rPr>
          <w:t>ignificant</w:t>
        </w:r>
      </w:ins>
      <w:ins w:id="493" w:author="Albi Celaj" w:date="2018-09-28T13:44:00Z">
        <w:r w:rsidR="0094353B">
          <w:rPr>
            <w:bCs/>
            <w:iCs/>
            <w:color w:val="000000" w:themeColor="text1"/>
          </w:rPr>
          <w:t xml:space="preserve"> </w:t>
        </w:r>
      </w:ins>
      <w:r w:rsidR="003966FD">
        <w:rPr>
          <w:bCs/>
          <w:iCs/>
          <w:color w:val="000000" w:themeColor="text1"/>
        </w:rPr>
        <w:t xml:space="preserve">(p = 0.27, Fig 4E), and similarly, no evidence of </w:t>
      </w:r>
      <w:ins w:id="494" w:author="Albi Celaj" w:date="2018-09-28T14:26:00Z">
        <w:r w:rsidR="00804936">
          <w:rPr>
            <w:bCs/>
            <w:iCs/>
            <w:color w:val="000000" w:themeColor="text1"/>
          </w:rPr>
          <w:t xml:space="preserve">mRNA </w:t>
        </w:r>
      </w:ins>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ins w:id="495" w:author="Albi Celaj" w:date="2018-10-01T14:32:00Z">
        <w:r w:rsidR="001421B9">
          <w:rPr>
            <w:bCs/>
            <w:iCs/>
            <w:color w:val="000000" w:themeColor="text1"/>
          </w:rPr>
          <w:t xml:space="preserve">0.9 fold expression, </w:t>
        </w:r>
      </w:ins>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034BE7E6" w:rsidR="00C569A0" w:rsidRPr="00FF3025" w:rsidRDefault="008E0F8E" w:rsidP="000D710B">
      <w:pPr>
        <w:jc w:val="both"/>
        <w:rPr>
          <w:bCs/>
          <w:iCs/>
          <w:color w:val="000000" w:themeColor="text1"/>
        </w:rPr>
      </w:pPr>
      <w:ins w:id="496" w:author="Albi Celaj" w:date="2018-10-01T14:38:00Z">
        <w:r>
          <w:rPr>
            <w:bCs/>
            <w:iCs/>
            <w:color w:val="000000" w:themeColor="text1"/>
          </w:rPr>
          <w:t xml:space="preserve">To further </w:t>
        </w:r>
      </w:ins>
      <w:ins w:id="497" w:author="Albi Celaj" w:date="2018-10-01T14:42:00Z">
        <w:r>
          <w:rPr>
            <w:bCs/>
            <w:iCs/>
            <w:color w:val="000000" w:themeColor="text1"/>
          </w:rPr>
          <w:t>investigate</w:t>
        </w:r>
      </w:ins>
      <w:ins w:id="498" w:author="Albi Celaj" w:date="2018-10-01T14:33:00Z">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w:t>
        </w:r>
      </w:ins>
      <w:ins w:id="499" w:author="Albi Celaj" w:date="2018-10-01T14:35:00Z">
        <w:r w:rsidR="001421B9">
          <w:rPr>
            <w:bCs/>
            <w:iCs/>
            <w:color w:val="000000" w:themeColor="text1"/>
          </w:rPr>
          <w:t>by</w:t>
        </w:r>
      </w:ins>
      <w:ins w:id="500" w:author="Albi Celaj" w:date="2018-10-01T14:39:00Z">
        <w:r>
          <w:rPr>
            <w:bCs/>
            <w:iCs/>
            <w:color w:val="000000" w:themeColor="text1"/>
          </w:rPr>
          <w:t xml:space="preserve"> the membrane transporters</w:t>
        </w:r>
      </w:ins>
      <w:ins w:id="501" w:author="Albi Celaj" w:date="2018-10-01T14:35:00Z">
        <w:r w:rsidR="001421B9">
          <w:rPr>
            <w:bCs/>
            <w:iCs/>
            <w:color w:val="000000" w:themeColor="text1"/>
          </w:rPr>
          <w:t xml:space="preserve"> </w:t>
        </w:r>
        <w:r w:rsidR="001421B9" w:rsidRPr="001421B9">
          <w:rPr>
            <w:bCs/>
            <w:i/>
            <w:iCs/>
            <w:color w:val="000000" w:themeColor="text1"/>
            <w:rPrChange w:id="502" w:author="Albi Celaj" w:date="2018-10-01T14:35:00Z">
              <w:rPr>
                <w:bCs/>
                <w:iCs/>
                <w:color w:val="000000" w:themeColor="text1"/>
              </w:rPr>
            </w:rPrChange>
          </w:rPr>
          <w:t>SNQ2</w:t>
        </w:r>
        <w:r w:rsidR="001421B9">
          <w:rPr>
            <w:bCs/>
            <w:iCs/>
            <w:color w:val="000000" w:themeColor="text1"/>
          </w:rPr>
          <w:t xml:space="preserve"> and </w:t>
        </w:r>
        <w:r w:rsidR="001421B9" w:rsidRPr="001421B9">
          <w:rPr>
            <w:bCs/>
            <w:i/>
            <w:iCs/>
            <w:color w:val="000000" w:themeColor="text1"/>
            <w:rPrChange w:id="503" w:author="Albi Celaj" w:date="2018-10-01T14:35:00Z">
              <w:rPr>
                <w:bCs/>
                <w:iCs/>
                <w:color w:val="000000" w:themeColor="text1"/>
              </w:rPr>
            </w:rPrChange>
          </w:rPr>
          <w:t>YOR1</w:t>
        </w:r>
      </w:ins>
      <w:del w:id="504" w:author="Albi Celaj" w:date="2018-10-01T14:33:00Z">
        <w:r w:rsidR="00B67CDC" w:rsidRPr="001421B9" w:rsidDel="001421B9">
          <w:rPr>
            <w:bCs/>
            <w:iCs/>
            <w:color w:val="000000" w:themeColor="text1"/>
          </w:rPr>
          <w:delText>We</w:delText>
        </w:r>
      </w:del>
      <w:ins w:id="505" w:author="Albi Celaj" w:date="2018-10-01T14:35:00Z">
        <w:r w:rsidR="001421B9">
          <w:rPr>
            <w:bCs/>
            <w:iCs/>
            <w:color w:val="000000" w:themeColor="text1"/>
          </w:rPr>
          <w:t xml:space="preserve">, </w:t>
        </w:r>
      </w:ins>
      <w:ins w:id="506" w:author="Albi Celaj" w:date="2018-10-01T14:40:00Z">
        <w:r>
          <w:rPr>
            <w:bCs/>
            <w:iCs/>
            <w:color w:val="000000" w:themeColor="text1"/>
          </w:rPr>
          <w:t xml:space="preserve">we </w:t>
        </w:r>
      </w:ins>
      <w:del w:id="507" w:author="Albi Celaj" w:date="2018-10-01T14:35:00Z">
        <w:r w:rsidR="00B67CDC" w:rsidDel="001421B9">
          <w:rPr>
            <w:bCs/>
            <w:iCs/>
            <w:color w:val="000000" w:themeColor="text1"/>
          </w:rPr>
          <w:delText xml:space="preserve"> </w:delText>
        </w:r>
      </w:del>
      <w:del w:id="508" w:author="Albi Celaj" w:date="2018-10-01T14:43:00Z">
        <w:r w:rsidR="00B67CDC" w:rsidDel="008E0F8E">
          <w:rPr>
            <w:bCs/>
            <w:iCs/>
            <w:color w:val="000000" w:themeColor="text1"/>
          </w:rPr>
          <w:delText xml:space="preserve">further </w:delText>
        </w:r>
      </w:del>
      <w:r w:rsidR="00B67CDC">
        <w:rPr>
          <w:bCs/>
          <w:iCs/>
          <w:color w:val="000000" w:themeColor="text1"/>
        </w:rPr>
        <w:t>explored the possibility of an alternat</w:t>
      </w:r>
      <w:del w:id="509" w:author="Albi Celaj" w:date="2018-09-28T14:29:00Z">
        <w:r w:rsidR="00B67CDC" w:rsidDel="00627DF3">
          <w:rPr>
            <w:bCs/>
            <w:iCs/>
            <w:color w:val="000000" w:themeColor="text1"/>
          </w:rPr>
          <w:delText>iv</w:delText>
        </w:r>
      </w:del>
      <w:r w:rsidR="00B67CDC">
        <w:rPr>
          <w:bCs/>
          <w:iCs/>
          <w:color w:val="000000" w:themeColor="text1"/>
        </w:rPr>
        <w:t>e</w:t>
      </w:r>
      <w:del w:id="510" w:author="Albi Celaj" w:date="2018-10-01T14:08:00Z">
        <w:r w:rsidR="00B67CDC" w:rsidDel="00125C10">
          <w:rPr>
            <w:bCs/>
            <w:iCs/>
            <w:color w:val="000000" w:themeColor="text1"/>
          </w:rPr>
          <w:delText>, ‘direct’</w:delText>
        </w:r>
      </w:del>
      <w:del w:id="511" w:author="Albi Celaj" w:date="2018-10-01T14:45:00Z">
        <w:r w:rsidR="00B67CDC" w:rsidDel="00BA501E">
          <w:rPr>
            <w:bCs/>
            <w:iCs/>
            <w:color w:val="000000" w:themeColor="text1"/>
          </w:rPr>
          <w:delText xml:space="preserve"> repression</w:delText>
        </w:r>
      </w:del>
      <w:r w:rsidR="00B67CDC">
        <w:rPr>
          <w:bCs/>
          <w:iCs/>
          <w:color w:val="000000" w:themeColor="text1"/>
        </w:rPr>
        <w:t xml:space="preserve"> mechanism</w:t>
      </w:r>
      <w:ins w:id="512" w:author="Albi Celaj" w:date="2018-10-01T14:08:00Z">
        <w:r w:rsidR="00125C10">
          <w:rPr>
            <w:bCs/>
            <w:iCs/>
            <w:color w:val="000000" w:themeColor="text1"/>
          </w:rPr>
          <w:t xml:space="preserve"> based on physical interactions</w:t>
        </w:r>
      </w:ins>
      <w:r w:rsidR="00B67CDC">
        <w:rPr>
          <w:bCs/>
          <w:iCs/>
          <w:color w:val="000000" w:themeColor="text1"/>
        </w:rPr>
        <w:t xml:space="preserve">.  </w:t>
      </w:r>
      <w:del w:id="513" w:author="Albi Celaj" w:date="2018-09-28T14:42:00Z">
        <w:r w:rsidR="00C47B8F" w:rsidDel="0027612D">
          <w:rPr>
            <w:bCs/>
            <w:iCs/>
            <w:color w:val="000000" w:themeColor="text1"/>
          </w:rPr>
          <w:delText>For example</w:delText>
        </w:r>
      </w:del>
      <w:ins w:id="514" w:author="Albi Celaj" w:date="2018-09-28T14:42:00Z">
        <w:r w:rsidR="00954B8F">
          <w:rPr>
            <w:bCs/>
            <w:iCs/>
            <w:color w:val="000000" w:themeColor="text1"/>
          </w:rPr>
          <w:t xml:space="preserve">Consistent with the lack of transcriptional induction in the lower-order </w:t>
        </w:r>
      </w:ins>
      <w:ins w:id="515" w:author="Albi Celaj" w:date="2018-09-28T14:43:00Z">
        <w:r w:rsidR="00954B8F">
          <w:rPr>
            <w:bCs/>
            <w:iCs/>
            <w:color w:val="000000" w:themeColor="text1"/>
          </w:rPr>
          <w:t>knockouts</w:t>
        </w:r>
      </w:ins>
      <w:ins w:id="516" w:author="Albi Celaj" w:date="2018-09-28T14:42:00Z">
        <w:r w:rsidR="00954B8F">
          <w:rPr>
            <w:bCs/>
            <w:iCs/>
            <w:color w:val="000000" w:themeColor="text1"/>
          </w:rPr>
          <w:t xml:space="preserve"> </w:t>
        </w:r>
      </w:ins>
      <w:ins w:id="517" w:author="Albi Celaj" w:date="2018-09-28T14:43:00Z">
        <w:r w:rsidR="00954B8F">
          <w:rPr>
            <w:bCs/>
            <w:iCs/>
            <w:color w:val="000000" w:themeColor="text1"/>
          </w:rPr>
          <w:t>observed here</w:t>
        </w:r>
      </w:ins>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ins w:id="518" w:author="Albi Celaj" w:date="2018-09-28T14:28:00Z">
        <w:r w:rsidR="005767BD">
          <w:rPr>
            <w:bCs/>
            <w:iCs/>
            <w:color w:val="000000" w:themeColor="text1"/>
          </w:rPr>
          <w:t xml:space="preserve">an increase </w:t>
        </w:r>
      </w:ins>
      <w:ins w:id="519" w:author="Albi Celaj" w:date="2018-09-28T14:33:00Z">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ins>
      <w:ins w:id="520" w:author="Albi Celaj" w:date="2018-09-28T14:57:00Z">
        <w:r w:rsidR="003A3FAA">
          <w:rPr>
            <w:bCs/>
            <w:iCs/>
            <w:color w:val="000000" w:themeColor="text1"/>
          </w:rPr>
          <w:t xml:space="preserve">mild </w:t>
        </w:r>
      </w:ins>
      <w:ins w:id="521" w:author="Albi Celaj" w:date="2018-09-28T14:43:00Z">
        <w:r w:rsidR="00954B8F">
          <w:rPr>
            <w:bCs/>
            <w:i/>
            <w:iCs/>
            <w:color w:val="000000" w:themeColor="text1"/>
          </w:rPr>
          <w:t xml:space="preserve">SNQ2 </w:t>
        </w:r>
        <w:r w:rsidR="00954B8F">
          <w:rPr>
            <w:bCs/>
            <w:iCs/>
            <w:color w:val="000000" w:themeColor="text1"/>
          </w:rPr>
          <w:t>mRNA</w:t>
        </w:r>
      </w:ins>
      <w:ins w:id="522" w:author="Albi Celaj" w:date="2018-09-28T14:33:00Z">
        <w:r w:rsidR="00627DF3">
          <w:rPr>
            <w:bCs/>
            <w:iCs/>
            <w:color w:val="000000" w:themeColor="text1"/>
          </w:rPr>
          <w:t xml:space="preserve"> induction only in </w:t>
        </w:r>
      </w:ins>
      <w:ins w:id="523" w:author="Albi Celaj" w:date="2018-09-28T14:34:00Z">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w:t>
        </w:r>
      </w:ins>
      <w:ins w:id="524" w:author="Albi Celaj" w:date="2018-09-28T14:35:00Z">
        <w:r w:rsidR="00600F21">
          <w:rPr>
            <w:bCs/>
            <w:iCs/>
            <w:color w:val="000000" w:themeColor="text1"/>
          </w:rPr>
          <w:t xml:space="preserve"> </w:t>
        </w:r>
      </w:ins>
      <w:ins w:id="525" w:author="Albi Celaj" w:date="2018-09-28T14:34:00Z">
        <w:r w:rsidR="00627DF3">
          <w:rPr>
            <w:bCs/>
            <w:iCs/>
            <w:color w:val="000000" w:themeColor="text1"/>
          </w:rPr>
          <w:t>mutant</w:t>
        </w:r>
      </w:ins>
      <w:ins w:id="526" w:author="Albi Celaj" w:date="2018-10-04T16:26:00Z">
        <w:r w:rsidR="00DB77F5">
          <w:rPr>
            <w:bCs/>
            <w:iCs/>
            <w:color w:val="000000" w:themeColor="text1"/>
          </w:rPr>
          <w:t xml:space="preserve"> </w:t>
        </w:r>
      </w:ins>
      <w:ins w:id="527" w:author="Albi Celaj" w:date="2018-09-28T14:35:00Z">
        <w:r w:rsidR="00F36283">
          <w:rPr>
            <w:bCs/>
            <w:iCs/>
            <w:color w:val="000000" w:themeColor="text1"/>
          </w:rPr>
          <w:t>[[xx snider]]</w:t>
        </w:r>
      </w:ins>
      <w:ins w:id="528" w:author="Albi Celaj" w:date="2018-09-28T14:34:00Z">
        <w:r w:rsidR="00627DF3">
          <w:rPr>
            <w:bCs/>
            <w:iCs/>
            <w:color w:val="000000" w:themeColor="text1"/>
          </w:rPr>
          <w:t xml:space="preserve">.  </w:t>
        </w:r>
      </w:ins>
      <w:ins w:id="529" w:author="Albi Celaj" w:date="2018-09-28T14:45:00Z">
        <w:r w:rsidR="00954B8F">
          <w:rPr>
            <w:bCs/>
            <w:i/>
            <w:iCs/>
            <w:color w:val="000000" w:themeColor="text1"/>
          </w:rPr>
          <w:t>PDR5</w:t>
        </w:r>
        <w:r w:rsidR="00954B8F">
          <w:rPr>
            <w:bCs/>
            <w:iCs/>
            <w:color w:val="000000" w:themeColor="text1"/>
          </w:rPr>
          <w:t xml:space="preserve">-mediated </w:t>
        </w:r>
      </w:ins>
      <w:ins w:id="530" w:author="Albi Celaj" w:date="2018-09-28T15:02:00Z">
        <w:r w:rsidR="00D9246C">
          <w:rPr>
            <w:bCs/>
            <w:iCs/>
            <w:color w:val="000000" w:themeColor="text1"/>
          </w:rPr>
          <w:t xml:space="preserve">repression </w:t>
        </w:r>
      </w:ins>
      <w:ins w:id="531" w:author="Albi Celaj" w:date="2018-09-28T14:45:00Z">
        <w:r w:rsidR="00954B8F">
          <w:rPr>
            <w:bCs/>
            <w:iCs/>
            <w:color w:val="000000" w:themeColor="text1"/>
          </w:rPr>
          <w:t>of Snq2 was instead hypothesized to result from their direct protein-protein interaction [[xx Snider]]</w:t>
        </w:r>
      </w:ins>
      <w:del w:id="532" w:author="Albi Celaj" w:date="2018-09-28T14:46:00Z">
        <w:r w:rsidR="00721A97" w:rsidDel="00954B8F">
          <w:rPr>
            <w:bCs/>
            <w:iCs/>
            <w:color w:val="000000" w:themeColor="text1"/>
          </w:rPr>
          <w:delText>compensatory activation of Snq2</w:delText>
        </w:r>
        <w:r w:rsidR="00410933" w:rsidRPr="00C7070C" w:rsidDel="00954B8F">
          <w:rPr>
            <w:bCs/>
            <w:iCs/>
            <w:color w:val="000000" w:themeColor="text1"/>
          </w:rPr>
          <w:delText xml:space="preserve"> by deletion of </w:delText>
        </w:r>
        <w:r w:rsidR="00410933" w:rsidRPr="00C7070C" w:rsidDel="00954B8F">
          <w:rPr>
            <w:bCs/>
            <w:i/>
            <w:iCs/>
            <w:color w:val="000000" w:themeColor="text1"/>
          </w:rPr>
          <w:delText xml:space="preserve">PDR5 </w:delText>
        </w:r>
        <w:r w:rsidR="00410933" w:rsidRPr="00C7070C" w:rsidDel="00954B8F">
          <w:rPr>
            <w:bCs/>
            <w:iCs/>
            <w:color w:val="000000" w:themeColor="text1"/>
          </w:rPr>
          <w:delText xml:space="preserve">and </w:delText>
        </w:r>
        <w:r w:rsidR="00410933" w:rsidRPr="00C7070C" w:rsidDel="00954B8F">
          <w:rPr>
            <w:bCs/>
            <w:i/>
            <w:iCs/>
            <w:color w:val="000000" w:themeColor="text1"/>
          </w:rPr>
          <w:delText xml:space="preserve">YOR1 </w:delText>
        </w:r>
        <w:r w:rsidR="00410933" w:rsidRPr="00C7070C" w:rsidDel="00954B8F">
          <w:rPr>
            <w:bCs/>
            <w:iCs/>
            <w:color w:val="000000" w:themeColor="text1"/>
          </w:rPr>
          <w:delText xml:space="preserve">found unchanged </w:delText>
        </w:r>
      </w:del>
      <w:del w:id="533" w:author="Albi Celaj" w:date="2018-09-28T14:27:00Z">
        <w:r w:rsidR="00410933" w:rsidRPr="00C7070C" w:rsidDel="005767BD">
          <w:rPr>
            <w:bCs/>
            <w:iCs/>
            <w:color w:val="000000" w:themeColor="text1"/>
          </w:rPr>
          <w:delText xml:space="preserve">protein </w:delText>
        </w:r>
      </w:del>
      <w:del w:id="534" w:author="Albi Celaj" w:date="2018-09-28T14:46:00Z">
        <w:r w:rsidR="00410933" w:rsidRPr="00C7070C" w:rsidDel="00954B8F">
          <w:rPr>
            <w:bCs/>
            <w:iCs/>
            <w:color w:val="000000" w:themeColor="text1"/>
          </w:rPr>
          <w:delText xml:space="preserve">abundance and localization upon knockout of these two genes, and suggested that </w:delText>
        </w:r>
        <w:r w:rsidR="00CB3FEF" w:rsidDel="00954B8F">
          <w:rPr>
            <w:bCs/>
            <w:iCs/>
            <w:color w:val="000000" w:themeColor="text1"/>
          </w:rPr>
          <w:delText>a protein-protein</w:delText>
        </w:r>
        <w:r w:rsidR="00410933" w:rsidRPr="00C7070C" w:rsidDel="00954B8F">
          <w:rPr>
            <w:bCs/>
            <w:iCs/>
            <w:color w:val="000000" w:themeColor="text1"/>
          </w:rPr>
          <w:delText xml:space="preserve"> interaction between these two proteins may lead to their mutual repression</w:delText>
        </w:r>
        <w:r w:rsidR="00410933" w:rsidRPr="00C7070C" w:rsidDel="00954B8F">
          <w:rPr>
            <w:bCs/>
            <w:iCs/>
            <w:color w:val="000000" w:themeColor="text1"/>
          </w:rPr>
          <w:fldChar w:fldCharType="begin" w:fldLock="1"/>
        </w:r>
        <w:r w:rsidR="00AF4C2E" w:rsidDel="00954B8F">
          <w:rPr>
            <w:bCs/>
            <w:iCs/>
            <w:color w:val="000000" w:themeColor="text1"/>
          </w:rPr>
          <w:del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"&lt;sup&gt;28&lt;/sup&gt;", "plainTextFormattedCitation" : "28", "previouslyFormattedCitation" : "&lt;sup&gt;28&lt;/sup&gt;" }, "properties" : { "noteIndex" : 0 }, "schema" : "https://github.com/citation-style-language/schema/raw/master/csl-citation.json" }</w:delInstrText>
        </w:r>
        <w:r w:rsidR="00410933" w:rsidRPr="00C7070C" w:rsidDel="00954B8F">
          <w:rPr>
            <w:bCs/>
            <w:iCs/>
            <w:color w:val="000000" w:themeColor="text1"/>
          </w:rPr>
          <w:fldChar w:fldCharType="separate"/>
        </w:r>
        <w:r w:rsidR="000C01B2" w:rsidRPr="000C01B2" w:rsidDel="00954B8F">
          <w:rPr>
            <w:bCs/>
            <w:iCs/>
            <w:noProof/>
            <w:color w:val="000000" w:themeColor="text1"/>
            <w:vertAlign w:val="superscript"/>
          </w:rPr>
          <w:delText>28</w:delText>
        </w:r>
        <w:r w:rsidR="00410933" w:rsidRPr="00C7070C" w:rsidDel="00954B8F">
          <w:rPr>
            <w:bCs/>
            <w:iCs/>
            <w:color w:val="000000" w:themeColor="text1"/>
          </w:rPr>
          <w:fldChar w:fldCharType="end"/>
        </w:r>
      </w:del>
      <w:r w:rsidR="00410933" w:rsidRPr="00C7070C">
        <w:rPr>
          <w:bCs/>
          <w:iCs/>
          <w:color w:val="000000" w:themeColor="text1"/>
        </w:rPr>
        <w:t xml:space="preserve">.  </w:t>
      </w:r>
      <w:r w:rsidR="00FC76B2">
        <w:rPr>
          <w:bCs/>
          <w:iCs/>
          <w:color w:val="000000" w:themeColor="text1"/>
        </w:rPr>
        <w:t>Consistent with a</w:t>
      </w:r>
      <w:del w:id="535" w:author="Albi Celaj" w:date="2018-10-01T14:14:00Z">
        <w:r w:rsidR="00FC76B2" w:rsidDel="00915736">
          <w:rPr>
            <w:bCs/>
            <w:iCs/>
            <w:color w:val="000000" w:themeColor="text1"/>
          </w:rPr>
          <w:delText>n</w:delText>
        </w:r>
      </w:del>
      <w:r w:rsidR="00FC76B2">
        <w:rPr>
          <w:bCs/>
          <w:iCs/>
          <w:color w:val="000000" w:themeColor="text1"/>
        </w:rPr>
        <w:t xml:space="preserve"> </w:t>
      </w:r>
      <w:del w:id="536" w:author="Albi Celaj" w:date="2018-10-01T14:09:00Z">
        <w:r w:rsidR="00FC76B2" w:rsidDel="00125C10">
          <w:rPr>
            <w:bCs/>
            <w:iCs/>
            <w:color w:val="000000" w:themeColor="text1"/>
          </w:rPr>
          <w:delText>interaction-based</w:delText>
        </w:r>
      </w:del>
      <w:ins w:id="537" w:author="Albi Celaj" w:date="2018-10-01T14:09:00Z">
        <w:r w:rsidR="00125C10">
          <w:rPr>
            <w:bCs/>
            <w:iCs/>
            <w:color w:val="000000" w:themeColor="text1"/>
          </w:rPr>
          <w:t>physical</w:t>
        </w:r>
      </w:ins>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ins w:id="538" w:author="Albi Celaj" w:date="2018-10-01T14:14:00Z">
        <w:r w:rsidR="00915736">
          <w:rPr>
            <w:bCs/>
            <w:iCs/>
            <w:color w:val="000000" w:themeColor="text1"/>
          </w:rPr>
          <w:t xml:space="preserve">, as well as </w:t>
        </w:r>
      </w:ins>
      <w:ins w:id="539" w:author="Albi Celaj" w:date="2018-10-01T14:15:00Z">
        <w:r w:rsidR="00915736">
          <w:rPr>
            <w:bCs/>
            <w:iCs/>
            <w:color w:val="000000" w:themeColor="text1"/>
          </w:rPr>
          <w:t xml:space="preserve">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91573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39,40&lt;/sup&gt;","plainTextFormattedCitation":"39,40","previouslyFormattedCitation":"&lt;sup&gt;39,40&lt;/sup&gt;"},"properties":{"noteIndex":0},"schema":"https://github.com/citation-style-language/schema/raw/master/csl-citation.json"}</w:instrText>
        </w:r>
        <w:r w:rsidR="00915736" w:rsidRPr="00C7070C">
          <w:rPr>
            <w:bCs/>
            <w:iCs/>
            <w:color w:val="000000" w:themeColor="text1"/>
          </w:rPr>
          <w:fldChar w:fldCharType="separate"/>
        </w:r>
        <w:r w:rsidR="00915736" w:rsidRPr="00E02FA1">
          <w:rPr>
            <w:bCs/>
            <w:iCs/>
            <w:noProof/>
            <w:color w:val="000000" w:themeColor="text1"/>
            <w:vertAlign w:val="superscript"/>
          </w:rPr>
          <w:t>39,40</w:t>
        </w:r>
        <w:r w:rsidR="00915736" w:rsidRPr="00C7070C">
          <w:rPr>
            <w:bCs/>
            <w:iCs/>
            <w:color w:val="000000" w:themeColor="text1"/>
          </w:rPr>
          <w:fldChar w:fldCharType="end"/>
        </w:r>
        <w:r w:rsidR="00915736">
          <w:rPr>
            <w:bCs/>
            <w:iCs/>
            <w:color w:val="000000" w:themeColor="text1"/>
          </w:rPr>
          <w:t xml:space="preserve"> and/or </w:t>
        </w:r>
      </w:ins>
      <w:del w:id="540" w:author="Albi Celaj" w:date="2018-10-01T14:15:00Z">
        <w:r w:rsidR="00C650EB" w:rsidRPr="00C7070C" w:rsidDel="00915736">
          <w:rPr>
            <w:bCs/>
            <w:iCs/>
            <w:color w:val="000000" w:themeColor="text1"/>
          </w:rPr>
          <w:delText xml:space="preserve"> have been detected using the mDHFR protein complementation assay (PCA)</w:delText>
        </w:r>
        <w:r w:rsidR="00C650EB" w:rsidRPr="00C7070C" w:rsidDel="00915736">
          <w:rPr>
            <w:bCs/>
            <w:iCs/>
            <w:color w:val="000000" w:themeColor="text1"/>
          </w:rPr>
          <w:fldChar w:fldCharType="begin" w:fldLock="1"/>
        </w:r>
        <w:r w:rsidR="00E02FA1" w:rsidRPr="00915736" w:rsidDel="00915736">
          <w:rPr>
            <w:bCs/>
            <w:iCs/>
            <w:color w:val="000000" w:themeColor="text1"/>
          </w:rPr>
          <w:del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w:delInstrText>
        </w:r>
        <w:r w:rsidR="00E02FA1" w:rsidRPr="009F68BB" w:rsidDel="00915736">
          <w:rPr>
            <w:bCs/>
            <w:iCs/>
            <w:color w:val="000000" w:themeColor="text1"/>
          </w:rPr>
          <w:delInstrText>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39,40&lt;/sup&gt;","plainTextFormattedCitation":"39,40","previouslyFormattedCitation":"&lt;sup&gt;39,40&lt;/sup&gt;"},"properties":{"noteIndex":0},"schema":"https://github.com/citation-style-language/schema/raw/master/csl-citation.json"}</w:delInstrText>
        </w:r>
        <w:r w:rsidR="00C650EB" w:rsidRPr="00C7070C" w:rsidDel="00915736">
          <w:rPr>
            <w:bCs/>
            <w:iCs/>
            <w:color w:val="000000" w:themeColor="text1"/>
          </w:rPr>
          <w:fldChar w:fldCharType="separate"/>
        </w:r>
        <w:r w:rsidR="00E02FA1" w:rsidRPr="00915736" w:rsidDel="00915736">
          <w:rPr>
            <w:bCs/>
            <w:iCs/>
            <w:noProof/>
            <w:color w:val="000000" w:themeColor="text1"/>
            <w:vertAlign w:val="superscript"/>
          </w:rPr>
          <w:delText>39,40</w:delText>
        </w:r>
        <w:r w:rsidR="00C650EB" w:rsidRPr="00C7070C" w:rsidDel="00915736">
          <w:rPr>
            <w:bCs/>
            <w:iCs/>
            <w:color w:val="000000" w:themeColor="text1"/>
          </w:rPr>
          <w:fldChar w:fldCharType="end"/>
        </w:r>
        <w:r w:rsidR="00C650EB" w:rsidRPr="00C7070C" w:rsidDel="00915736">
          <w:rPr>
            <w:bCs/>
            <w:iCs/>
            <w:color w:val="000000" w:themeColor="text1"/>
          </w:rPr>
          <w:delText xml:space="preserve">, and </w:delText>
        </w:r>
        <w:r w:rsidR="00C650EB" w:rsidDel="00915736">
          <w:rPr>
            <w:bCs/>
            <w:iCs/>
            <w:color w:val="000000" w:themeColor="text1"/>
          </w:rPr>
          <w:delText>a</w:delText>
        </w:r>
        <w:r w:rsidR="00C650EB" w:rsidRPr="00C7070C" w:rsidDel="00915736">
          <w:rPr>
            <w:bCs/>
            <w:iCs/>
            <w:color w:val="000000" w:themeColor="text1"/>
          </w:rPr>
          <w:delText xml:space="preserve"> Pdr5 homodimer has also been detected </w:delText>
        </w:r>
      </w:del>
      <w:r w:rsidR="00C650EB" w:rsidRPr="00C7070C">
        <w:rPr>
          <w:bCs/>
          <w:iCs/>
          <w:color w:val="000000" w:themeColor="text1"/>
        </w:rPr>
        <w:t>using the membrane yeast-two-hybrid (MYTH)</w:t>
      </w:r>
      <w:r w:rsidR="00C650EB" w:rsidRPr="00C7070C">
        <w:rPr>
          <w:bCs/>
          <w:iCs/>
          <w:color w:val="000000" w:themeColor="text1"/>
        </w:rPr>
        <w:fldChar w:fldCharType="begin" w:fldLock="1"/>
      </w:r>
      <w:r w:rsidR="00E02FA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28&lt;/sup&gt;","plainTextFormattedCitation":"28","previouslyFormattedCitation":"&lt;sup&gt;28&lt;/sup&gt;"},"properties":{"noteIndex":0},"schema":"https://github.com/citation-style-language/schema/raw/master/csl-citation.json"}</w:instrText>
      </w:r>
      <w:r w:rsidR="00C650EB" w:rsidRPr="00C7070C">
        <w:rPr>
          <w:bCs/>
          <w:iCs/>
          <w:color w:val="000000" w:themeColor="text1"/>
        </w:rPr>
        <w:fldChar w:fldCharType="separate"/>
      </w:r>
      <w:r w:rsidR="000C01B2" w:rsidRPr="000C01B2">
        <w:rPr>
          <w:bCs/>
          <w:iCs/>
          <w:noProof/>
          <w:color w:val="000000" w:themeColor="text1"/>
          <w:vertAlign w:val="superscript"/>
        </w:rPr>
        <w:t>28</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ins w:id="541" w:author="Albi Celaj" w:date="2018-09-28T14:52:00Z">
        <w:r w:rsidR="008F44E7">
          <w:rPr>
            <w:bCs/>
            <w:iCs/>
            <w:color w:val="000000" w:themeColor="text1"/>
          </w:rPr>
          <w:t>While</w:t>
        </w:r>
      </w:ins>
      <w:ins w:id="542" w:author="Albi Celaj" w:date="2018-09-28T14:47:00Z">
        <w:r w:rsidR="00954B8F">
          <w:rPr>
            <w:bCs/>
            <w:iCs/>
            <w:color w:val="000000" w:themeColor="text1"/>
          </w:rPr>
          <w:t xml:space="preserve"> the functional significance of these </w:t>
        </w:r>
        <w:r w:rsidR="002E1620">
          <w:rPr>
            <w:bCs/>
            <w:iCs/>
            <w:color w:val="000000" w:themeColor="text1"/>
          </w:rPr>
          <w:t>homodimer interactions ha</w:t>
        </w:r>
      </w:ins>
      <w:ins w:id="543" w:author="Albi Celaj" w:date="2018-09-28T14:52:00Z">
        <w:r w:rsidR="002E1620">
          <w:rPr>
            <w:bCs/>
            <w:iCs/>
            <w:color w:val="000000" w:themeColor="text1"/>
          </w:rPr>
          <w:t>ve</w:t>
        </w:r>
      </w:ins>
      <w:ins w:id="544" w:author="Albi Celaj" w:date="2018-09-28T14:47:00Z">
        <w:r w:rsidR="008F44E7">
          <w:rPr>
            <w:bCs/>
            <w:iCs/>
            <w:color w:val="000000" w:themeColor="text1"/>
          </w:rPr>
          <w:t xml:space="preserve"> been poorly explored</w:t>
        </w:r>
      </w:ins>
      <w:ins w:id="545" w:author="Albi Celaj" w:date="2018-09-28T14:53:00Z">
        <w:r w:rsidR="008F44E7">
          <w:rPr>
            <w:bCs/>
            <w:iCs/>
            <w:color w:val="000000" w:themeColor="text1"/>
          </w:rPr>
          <w:t xml:space="preserve">, </w:t>
        </w:r>
      </w:ins>
      <w:ins w:id="546" w:author="Albi Celaj" w:date="2018-09-28T14:47:00Z">
        <w:r w:rsidR="00954B8F">
          <w:rPr>
            <w:bCs/>
            <w:iCs/>
            <w:color w:val="000000" w:themeColor="text1"/>
          </w:rPr>
          <w:t xml:space="preserve"> </w:t>
        </w:r>
      </w:ins>
      <w:ins w:id="547" w:author="Albi Celaj" w:date="2018-09-28T14:53:00Z">
        <w:r w:rsidR="008F44E7">
          <w:rPr>
            <w:bCs/>
            <w:iCs/>
            <w:color w:val="000000" w:themeColor="text1"/>
          </w:rPr>
          <w:t>t</w:t>
        </w:r>
      </w:ins>
      <w:del w:id="548" w:author="Albi Celaj" w:date="2018-09-28T14:53:00Z">
        <w:r w:rsidR="00B24705" w:rsidDel="008F44E7">
          <w:rPr>
            <w:bCs/>
            <w:iCs/>
            <w:color w:val="000000" w:themeColor="text1"/>
          </w:rPr>
          <w:delText>T</w:delText>
        </w:r>
      </w:del>
      <w:r w:rsidR="00B24705">
        <w:rPr>
          <w:bCs/>
          <w:iCs/>
          <w:color w:val="000000" w:themeColor="text1"/>
        </w:rPr>
        <w:t xml:space="preserve">he Pdr5 homodimer </w:t>
      </w:r>
      <w:r w:rsidR="0080357C">
        <w:rPr>
          <w:bCs/>
          <w:iCs/>
          <w:color w:val="000000" w:themeColor="text1"/>
        </w:rPr>
        <w:t xml:space="preserve">has </w:t>
      </w:r>
      <w:del w:id="549" w:author="Albi Celaj" w:date="2018-09-28T14:53:00Z">
        <w:r w:rsidR="00D03E4A" w:rsidDel="008F44E7">
          <w:rPr>
            <w:bCs/>
            <w:iCs/>
            <w:color w:val="000000" w:themeColor="text1"/>
          </w:rPr>
          <w:delText xml:space="preserve">also </w:delText>
        </w:r>
      </w:del>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del w:id="550" w:author="Albi Celaj" w:date="2018-09-28T14:48:00Z">
        <w:r w:rsidR="00B24705" w:rsidDel="00167969">
          <w:rPr>
            <w:bCs/>
            <w:iCs/>
            <w:color w:val="000000" w:themeColor="text1"/>
          </w:rPr>
          <w:delText>assymetric</w:delText>
        </w:r>
      </w:del>
      <w:ins w:id="551" w:author="Albi Celaj" w:date="2018-09-28T14:48:00Z">
        <w:r w:rsidR="00167969">
          <w:rPr>
            <w:bCs/>
            <w:iCs/>
            <w:color w:val="000000" w:themeColor="text1"/>
          </w:rPr>
          <w:t>asymmetric</w:t>
        </w:r>
      </w:ins>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E02FA1">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41&lt;/sup&gt;","plainTextFormattedCitation":"41","previouslyFormattedCitation":"&lt;sup&gt;41&lt;/sup&gt;"},"properties":{"noteIndex":0},"schema":"https://github.com/citation-style-language/schema/raw/master/csl-citation.json"}</w:instrText>
      </w:r>
      <w:r w:rsidR="00ED237F">
        <w:rPr>
          <w:bCs/>
          <w:iCs/>
          <w:color w:val="000000" w:themeColor="text1"/>
        </w:rPr>
        <w:fldChar w:fldCharType="separate"/>
      </w:r>
      <w:r w:rsidR="00E02FA1" w:rsidRPr="00E02FA1">
        <w:rPr>
          <w:bCs/>
          <w:iCs/>
          <w:noProof/>
          <w:color w:val="000000" w:themeColor="text1"/>
          <w:vertAlign w:val="superscript"/>
        </w:rPr>
        <w:t>41</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ins w:id="552" w:author="Albi Celaj" w:date="2018-10-04T16:32:00Z">
        <w:r w:rsidR="00DB77F5">
          <w:rPr>
            <w:bCs/>
            <w:iCs/>
            <w:color w:val="000000" w:themeColor="text1"/>
          </w:rPr>
          <w:t xml:space="preserve">Given the support of this model by a </w:t>
        </w:r>
        <w:r w:rsidR="00DB77F5">
          <w:rPr>
            <w:bCs/>
            <w:iCs/>
            <w:color w:val="000000" w:themeColor="text1"/>
          </w:rPr>
          <w:lastRenderedPageBreak/>
          <w:t>previously-</w:t>
        </w:r>
        <w:r w:rsidR="000D710B">
          <w:rPr>
            <w:bCs/>
            <w:iCs/>
            <w:color w:val="000000" w:themeColor="text1"/>
          </w:rPr>
          <w:t xml:space="preserve">known Pdr5-Snq2 heterodimer </w:t>
        </w:r>
        <w:r w:rsidR="000D710B">
          <w:rPr>
            <w:bCs/>
            <w:iCs/>
            <w:color w:val="000000" w:themeColor="text1"/>
          </w:rPr>
          <w:t>[[cite]]</w:t>
        </w:r>
        <w:r w:rsidR="000D710B">
          <w:rPr>
            <w:bCs/>
            <w:iCs/>
            <w:color w:val="000000" w:themeColor="text1"/>
          </w:rPr>
          <w:t>,</w:t>
        </w:r>
      </w:ins>
      <w:ins w:id="553" w:author="Albi Celaj" w:date="2018-09-28T14:49:00Z">
        <w:r w:rsidR="002E1620">
          <w:rPr>
            <w:bCs/>
            <w:iCs/>
            <w:color w:val="000000" w:themeColor="text1"/>
          </w:rPr>
          <w:t xml:space="preserve"> we further explored if </w:t>
        </w:r>
      </w:ins>
      <w:ins w:id="554" w:author="Albi Celaj" w:date="2018-09-28T15:00:00Z">
        <w:r w:rsidR="00450C20">
          <w:rPr>
            <w:bCs/>
            <w:iCs/>
            <w:color w:val="000000" w:themeColor="text1"/>
          </w:rPr>
          <w:t>Yor1 m</w:t>
        </w:r>
      </w:ins>
      <w:ins w:id="555" w:author="Albi Celaj" w:date="2018-10-04T16:36:00Z">
        <w:r w:rsidR="00450C20">
          <w:rPr>
            <w:bCs/>
            <w:iCs/>
            <w:color w:val="000000" w:themeColor="text1"/>
          </w:rPr>
          <w:t>ight</w:t>
        </w:r>
      </w:ins>
      <w:ins w:id="556" w:author="Albi Celaj" w:date="2018-09-28T15:00:00Z">
        <w:r w:rsidR="003A3FAA">
          <w:rPr>
            <w:bCs/>
            <w:iCs/>
            <w:color w:val="000000" w:themeColor="text1"/>
          </w:rPr>
          <w:t xml:space="preserve"> cause similar repression through </w:t>
        </w:r>
      </w:ins>
      <w:ins w:id="557" w:author="Albi Celaj" w:date="2018-09-28T14:49:00Z">
        <w:r w:rsidR="002E1620">
          <w:rPr>
            <w:bCs/>
            <w:iCs/>
            <w:color w:val="000000" w:themeColor="text1"/>
          </w:rPr>
          <w:t>a</w:t>
        </w:r>
      </w:ins>
      <w:ins w:id="558" w:author="Albi Celaj" w:date="2018-10-01T14:10:00Z">
        <w:r w:rsidR="00125C10">
          <w:rPr>
            <w:bCs/>
            <w:iCs/>
            <w:color w:val="000000" w:themeColor="text1"/>
          </w:rPr>
          <w:t>n unreported interaction with Pdr5</w:t>
        </w:r>
      </w:ins>
      <w:ins w:id="559" w:author="Albi Celaj" w:date="2018-09-28T14:54:00Z">
        <w:r w:rsidR="008F44E7">
          <w:rPr>
            <w:bCs/>
            <w:iCs/>
            <w:color w:val="000000" w:themeColor="text1"/>
          </w:rPr>
          <w:t>.</w:t>
        </w:r>
      </w:ins>
      <w:del w:id="560" w:author="Albi Celaj" w:date="2018-09-28T14:54:00Z">
        <w:r w:rsidR="00DA3979" w:rsidDel="008F44E7">
          <w:rPr>
            <w:bCs/>
            <w:iCs/>
            <w:color w:val="000000" w:themeColor="text1"/>
          </w:rPr>
          <w:delText>H</w:delText>
        </w:r>
        <w:r w:rsidR="00E237E8" w:rsidDel="008F44E7">
          <w:rPr>
            <w:bCs/>
            <w:iCs/>
            <w:color w:val="000000" w:themeColor="text1"/>
          </w:rPr>
          <w:delText xml:space="preserve">owever, </w:delText>
        </w:r>
        <w:r w:rsidR="00B24705" w:rsidDel="008F44E7">
          <w:rPr>
            <w:bCs/>
            <w:iCs/>
            <w:color w:val="000000" w:themeColor="text1"/>
          </w:rPr>
          <w:delText>an</w:delText>
        </w:r>
        <w:r w:rsidR="00367BB5" w:rsidDel="008F44E7">
          <w:rPr>
            <w:bCs/>
            <w:iCs/>
            <w:color w:val="000000" w:themeColor="text1"/>
          </w:rPr>
          <w:delText xml:space="preserve"> interaction-based inhibition</w:delText>
        </w:r>
        <w:r w:rsidR="00DA3979" w:rsidDel="008F44E7">
          <w:rPr>
            <w:bCs/>
            <w:iCs/>
            <w:color w:val="000000" w:themeColor="text1"/>
          </w:rPr>
          <w:delText xml:space="preserve"> m</w:delText>
        </w:r>
        <w:r w:rsidR="00315513" w:rsidDel="008F44E7">
          <w:rPr>
            <w:bCs/>
            <w:iCs/>
            <w:color w:val="000000" w:themeColor="text1"/>
          </w:rPr>
          <w:delText xml:space="preserve">odel would </w:delText>
        </w:r>
        <w:r w:rsidR="00E237E8" w:rsidDel="008F44E7">
          <w:rPr>
            <w:bCs/>
            <w:iCs/>
            <w:color w:val="000000" w:themeColor="text1"/>
          </w:rPr>
          <w:delText xml:space="preserve">also </w:delText>
        </w:r>
        <w:r w:rsidR="00DA3979" w:rsidDel="008F44E7">
          <w:rPr>
            <w:bCs/>
            <w:iCs/>
            <w:color w:val="000000" w:themeColor="text1"/>
          </w:rPr>
          <w:delText>predic</w:delText>
        </w:r>
        <w:r w:rsidR="00E237E8" w:rsidDel="008F44E7">
          <w:rPr>
            <w:bCs/>
            <w:iCs/>
            <w:color w:val="000000" w:themeColor="text1"/>
          </w:rPr>
          <w:delText>t a previously-unreported Pdr5-Yor1 heterodimer</w:delText>
        </w:r>
        <w:r w:rsidR="00B24705" w:rsidDel="008F44E7">
          <w:rPr>
            <w:bCs/>
            <w:iCs/>
            <w:color w:val="000000" w:themeColor="text1"/>
          </w:rPr>
          <w:delText xml:space="preserve"> in addition to the already known Pdr5-Snq heterodimer. </w:delText>
        </w:r>
      </w:del>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ins w:id="561" w:author="Albi Celaj" w:date="2018-10-04T16:33:00Z">
        <w:r w:rsidR="00450C20">
          <w:rPr>
            <w:bCs/>
            <w:iCs/>
            <w:color w:val="000000" w:themeColor="text1"/>
          </w:rPr>
          <w:t>such a</w:t>
        </w:r>
      </w:ins>
      <w:del w:id="562" w:author="Albi Celaj" w:date="2018-10-04T16:33:00Z">
        <w:r w:rsidR="00B63838" w:rsidDel="00450C20">
          <w:rPr>
            <w:bCs/>
            <w:iCs/>
            <w:color w:val="000000" w:themeColor="text1"/>
          </w:rPr>
          <w:delText>this</w:delText>
        </w:r>
      </w:del>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E02FA1">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42&lt;/sup&gt;","plainTextFormattedCitation":"42","previouslyFormattedCitation":"&lt;sup&gt;42&lt;/sup&gt;"},"properties":{"noteIndex":0},"schema":"https://github.com/citation-style-language/schema/raw/master/csl-citation.json"}</w:instrText>
      </w:r>
      <w:r w:rsidR="00C26E96">
        <w:rPr>
          <w:bCs/>
          <w:iCs/>
          <w:color w:val="000000" w:themeColor="text1"/>
        </w:rPr>
        <w:fldChar w:fldCharType="separate"/>
      </w:r>
      <w:r w:rsidR="00E02FA1" w:rsidRPr="00E02FA1">
        <w:rPr>
          <w:bCs/>
          <w:iCs/>
          <w:noProof/>
          <w:color w:val="000000" w:themeColor="text1"/>
          <w:vertAlign w:val="superscript"/>
        </w:rPr>
        <w:t>42</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933242">
        <w:rPr>
          <w:bCs/>
          <w:iCs/>
          <w:color w:val="000000" w:themeColor="text1"/>
        </w:rPr>
        <w:t>by Snq2 (Fig. xx)</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ins w:id="563" w:author="Albi Celaj" w:date="2018-10-01T14:11:00Z">
        <w:r w:rsidR="00125C10">
          <w:rPr>
            <w:bCs/>
            <w:iCs/>
            <w:color w:val="000000" w:themeColor="text1"/>
          </w:rPr>
          <w:t xml:space="preserve">That is, each </w:t>
        </w:r>
      </w:ins>
      <w:ins w:id="564" w:author="Albi Celaj" w:date="2018-10-01T14:17:00Z">
        <w:r w:rsidR="006629B0">
          <w:rPr>
            <w:bCs/>
            <w:iCs/>
            <w:color w:val="000000" w:themeColor="text1"/>
          </w:rPr>
          <w:t xml:space="preserve">mutually-repressive </w:t>
        </w:r>
      </w:ins>
      <w:ins w:id="565" w:author="Albi Celaj" w:date="2018-10-01T14:11:00Z">
        <w:r w:rsidR="00125C10">
          <w:rPr>
            <w:bCs/>
            <w:iCs/>
            <w:color w:val="000000" w:themeColor="text1"/>
          </w:rPr>
          <w:t xml:space="preserve">interaction </w:t>
        </w:r>
      </w:ins>
      <w:ins w:id="566" w:author="Albi Celaj" w:date="2018-10-01T14:17:00Z">
        <w:r w:rsidR="0064494C">
          <w:rPr>
            <w:bCs/>
            <w:iCs/>
            <w:color w:val="000000" w:themeColor="text1"/>
          </w:rPr>
          <w:t xml:space="preserve">would affect </w:t>
        </w:r>
      </w:ins>
      <w:ins w:id="567" w:author="Albi Celaj" w:date="2018-10-01T14:11:00Z">
        <w:r w:rsidR="00125C10">
          <w:rPr>
            <w:bCs/>
            <w:iCs/>
            <w:color w:val="000000" w:themeColor="text1"/>
          </w:rPr>
          <w:t xml:space="preserve">a greater proportion of Snq2 than Pdr5.  </w:t>
        </w:r>
      </w:ins>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del w:id="568" w:author="Albi Celaj" w:date="2018-10-04T16:39:00Z">
        <w:r w:rsidR="002F5A38" w:rsidDel="00A076D8">
          <w:rPr>
            <w:bCs/>
            <w:iCs/>
            <w:color w:val="000000" w:themeColor="text1"/>
          </w:rPr>
          <w:delText xml:space="preserve"> mixed</w:delText>
        </w:r>
      </w:del>
      <w:ins w:id="569" w:author="Albi Celaj" w:date="2018-10-04T16:39:00Z">
        <w:r w:rsidR="00A076D8">
          <w:rPr>
            <w:bCs/>
            <w:iCs/>
            <w:color w:val="000000" w:themeColor="text1"/>
          </w:rPr>
          <w:t>n</w:t>
        </w:r>
      </w:ins>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ins w:id="570" w:author="Albi Celaj" w:date="2018-09-28T14:59:00Z">
        <w:r w:rsidR="003A3FAA">
          <w:rPr>
            <w:bCs/>
            <w:iCs/>
            <w:color w:val="000000" w:themeColor="text1"/>
          </w:rPr>
          <w:t xml:space="preserve"> </w:t>
        </w:r>
      </w:ins>
      <w:ins w:id="571" w:author="Albi Celaj" w:date="2018-09-28T15:01:00Z">
        <w:r w:rsidR="003A3FAA">
          <w:rPr>
            <w:bCs/>
            <w:iCs/>
            <w:color w:val="000000" w:themeColor="text1"/>
          </w:rPr>
          <w:t>milder</w:t>
        </w:r>
      </w:ins>
      <w:ins w:id="572" w:author="Albi Celaj" w:date="2018-09-28T14:59:00Z">
        <w:r w:rsidR="003A3FAA">
          <w:rPr>
            <w:bCs/>
            <w:iCs/>
            <w:color w:val="000000" w:themeColor="text1"/>
          </w:rPr>
          <w:t xml:space="preserve"> effects</w:t>
        </w:r>
      </w:ins>
      <w:ins w:id="573" w:author="Albi Celaj" w:date="2018-09-28T15:01:00Z">
        <w:r w:rsidR="003A3FAA">
          <w:rPr>
            <w:bCs/>
            <w:iCs/>
            <w:color w:val="000000" w:themeColor="text1"/>
          </w:rPr>
          <w:t xml:space="preserve"> with</w:t>
        </w:r>
      </w:ins>
      <w:r w:rsidR="002F5A38">
        <w:rPr>
          <w:bCs/>
          <w:iCs/>
          <w:color w:val="000000" w:themeColor="text1"/>
        </w:rPr>
        <w:t xml:space="preserve"> </w:t>
      </w:r>
      <w:ins w:id="574" w:author="Albi Celaj" w:date="2018-10-04T16:40:00Z">
        <w:r w:rsidR="00A076D8">
          <w:rPr>
            <w:bCs/>
            <w:i/>
            <w:iCs/>
            <w:color w:val="000000" w:themeColor="text1"/>
          </w:rPr>
          <w:t>snq2∆</w:t>
        </w:r>
      </w:ins>
      <w:del w:id="575" w:author="Albi Celaj" w:date="2018-10-04T16:40:00Z">
        <w:r w:rsidR="002F5A38" w:rsidDel="00A076D8">
          <w:rPr>
            <w:bCs/>
            <w:i/>
            <w:iCs/>
            <w:color w:val="000000" w:themeColor="text1"/>
          </w:rPr>
          <w:delText>SNQ2</w:delText>
        </w:r>
      </w:del>
      <w:r w:rsidR="002F5A38">
        <w:rPr>
          <w:bCs/>
          <w:i/>
          <w:iCs/>
          <w:color w:val="000000" w:themeColor="text1"/>
        </w:rPr>
        <w:t xml:space="preserve"> </w:t>
      </w:r>
      <w:r w:rsidR="002F5A38">
        <w:rPr>
          <w:bCs/>
          <w:iCs/>
          <w:color w:val="000000" w:themeColor="text1"/>
        </w:rPr>
        <w:t xml:space="preserve">and </w:t>
      </w:r>
      <w:del w:id="576" w:author="Albi Celaj" w:date="2018-10-04T16:40:00Z">
        <w:r w:rsidR="002F5A38" w:rsidDel="00A076D8">
          <w:rPr>
            <w:bCs/>
            <w:i/>
            <w:iCs/>
            <w:color w:val="000000" w:themeColor="text1"/>
          </w:rPr>
          <w:delText xml:space="preserve">YOR1 </w:delText>
        </w:r>
      </w:del>
      <w:ins w:id="577" w:author="Albi Celaj" w:date="2018-10-04T16:40:00Z">
        <w:r w:rsidR="00A076D8">
          <w:rPr>
            <w:bCs/>
            <w:i/>
            <w:iCs/>
            <w:color w:val="000000" w:themeColor="text1"/>
          </w:rPr>
          <w:t>yor1∆</w:t>
        </w:r>
        <w:r w:rsidR="00A076D8">
          <w:rPr>
            <w:bCs/>
            <w:i/>
            <w:iCs/>
            <w:color w:val="000000" w:themeColor="text1"/>
          </w:rPr>
          <w:t xml:space="preserve"> </w:t>
        </w:r>
      </w:ins>
      <w:r w:rsidR="00721A97">
        <w:rPr>
          <w:bCs/>
          <w:iCs/>
          <w:color w:val="000000" w:themeColor="text1"/>
        </w:rPr>
        <w:t>may</w:t>
      </w:r>
      <w:r w:rsidR="006F4F76">
        <w:rPr>
          <w:bCs/>
          <w:iCs/>
          <w:color w:val="000000" w:themeColor="text1"/>
        </w:rPr>
        <w:t xml:space="preserve"> be </w:t>
      </w:r>
      <w:del w:id="578" w:author="Albi Celaj" w:date="2018-09-28T15:01:00Z">
        <w:r w:rsidR="005D3F44" w:rsidDel="003A3FAA">
          <w:rPr>
            <w:bCs/>
            <w:iCs/>
            <w:color w:val="000000" w:themeColor="text1"/>
          </w:rPr>
          <w:delText>add</w:delText>
        </w:r>
        <w:r w:rsidR="003D39F2" w:rsidDel="003A3FAA">
          <w:rPr>
            <w:bCs/>
            <w:iCs/>
            <w:color w:val="000000" w:themeColor="text1"/>
          </w:rPr>
          <w:delText>i</w:delText>
        </w:r>
        <w:r w:rsidR="005D3F44" w:rsidDel="003A3FAA">
          <w:rPr>
            <w:bCs/>
            <w:iCs/>
            <w:color w:val="000000" w:themeColor="text1"/>
          </w:rPr>
          <w:delText>tionally</w:delText>
        </w:r>
        <w:r w:rsidR="006F4F76" w:rsidDel="003A3FAA">
          <w:rPr>
            <w:bCs/>
            <w:iCs/>
            <w:color w:val="000000" w:themeColor="text1"/>
          </w:rPr>
          <w:delText xml:space="preserve"> involved in</w:delText>
        </w:r>
      </w:del>
      <w:ins w:id="579" w:author="Albi Celaj" w:date="2018-09-28T15:01:00Z">
        <w:r w:rsidR="003A3FAA">
          <w:rPr>
            <w:bCs/>
            <w:iCs/>
            <w:color w:val="000000" w:themeColor="text1"/>
          </w:rPr>
          <w:t>a result of</w:t>
        </w:r>
      </w:ins>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60791D07"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ins w:id="580" w:author="Albi Celaj" w:date="2018-09-28T15:05:00Z">
        <w:r w:rsidR="007D3182">
          <w:rPr>
            <w:bCs/>
            <w:iCs/>
            <w:color w:val="000000" w:themeColor="text1"/>
          </w:rPr>
          <w:t xml:space="preserve"> the use of</w:t>
        </w:r>
      </w:ins>
      <w:r w:rsidR="00FF3D8D">
        <w:rPr>
          <w:bCs/>
          <w:iCs/>
          <w:color w:val="000000" w:themeColor="text1"/>
        </w:rPr>
        <w:t xml:space="preserve"> </w:t>
      </w:r>
      <w:ins w:id="581" w:author="Albi Celaj" w:date="2018-09-28T15:03:00Z">
        <w:r w:rsidR="007A280A">
          <w:rPr>
            <w:bCs/>
            <w:iCs/>
            <w:color w:val="000000" w:themeColor="text1"/>
          </w:rPr>
          <w:t>in-depth</w:t>
        </w:r>
      </w:ins>
      <w:del w:id="582" w:author="Albi Celaj" w:date="2018-09-28T15:03:00Z">
        <w:r w:rsidR="00FF3D8D" w:rsidDel="007A280A">
          <w:rPr>
            <w:bCs/>
            <w:iCs/>
            <w:color w:val="000000" w:themeColor="text1"/>
          </w:rPr>
          <w:delText>the</w:delText>
        </w:r>
      </w:del>
      <w:r>
        <w:rPr>
          <w:bCs/>
          <w:iCs/>
          <w:color w:val="000000" w:themeColor="text1"/>
        </w:rPr>
        <w:t xml:space="preserve"> genetic </w:t>
      </w:r>
      <w:r w:rsidR="00085163">
        <w:rPr>
          <w:bCs/>
          <w:iCs/>
          <w:color w:val="000000" w:themeColor="text1"/>
        </w:rPr>
        <w:t>profiling</w:t>
      </w:r>
      <w:del w:id="583" w:author="Albi Celaj" w:date="2018-09-28T15:04:00Z">
        <w:r w:rsidR="00085163" w:rsidDel="007D3182">
          <w:rPr>
            <w:bCs/>
            <w:iCs/>
            <w:color w:val="000000" w:themeColor="text1"/>
          </w:rPr>
          <w:delText xml:space="preserve"> </w:delText>
        </w:r>
      </w:del>
      <w:ins w:id="584" w:author="Albi Celaj" w:date="2018-09-28T15:04:00Z">
        <w:r w:rsidR="007D3182">
          <w:rPr>
            <w:bCs/>
            <w:iCs/>
            <w:color w:val="000000" w:themeColor="text1"/>
          </w:rPr>
          <w:t xml:space="preserve"> to obtain</w:t>
        </w:r>
      </w:ins>
      <w:ins w:id="585" w:author="Albi Celaj" w:date="2018-09-28T15:05:00Z">
        <w:r w:rsidR="007D3182">
          <w:rPr>
            <w:bCs/>
            <w:iCs/>
            <w:color w:val="000000" w:themeColor="text1"/>
          </w:rPr>
          <w:t xml:space="preserve"> a systems-level understanding of many complex traits</w:t>
        </w:r>
      </w:ins>
      <w:del w:id="586" w:author="Albi Celaj" w:date="2018-09-28T15:04:00Z">
        <w:r w:rsidR="00085163" w:rsidDel="007D3182">
          <w:rPr>
            <w:bCs/>
            <w:iCs/>
            <w:color w:val="000000" w:themeColor="text1"/>
          </w:rPr>
          <w:delText>and understanding</w:delText>
        </w:r>
        <w:r w:rsidDel="007D3182">
          <w:rPr>
            <w:bCs/>
            <w:iCs/>
            <w:color w:val="000000" w:themeColor="text1"/>
          </w:rPr>
          <w:delText xml:space="preserve"> of many complex traits</w:delText>
        </w:r>
      </w:del>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ins w:id="587" w:author="Albi Celaj" w:date="2018-09-28T15:06:00Z">
        <w:r w:rsidR="00AF4B0B">
          <w:rPr>
            <w:bCs/>
            <w:iCs/>
            <w:color w:val="000000" w:themeColor="text1"/>
          </w:rPr>
          <w:t>,</w:t>
        </w:r>
      </w:ins>
      <w:del w:id="588" w:author="Albi Celaj" w:date="2018-09-28T15:06:00Z">
        <w:r w:rsidR="00F65396" w:rsidDel="00AF4B0B">
          <w:rPr>
            <w:bCs/>
            <w:iCs/>
            <w:color w:val="000000" w:themeColor="text1"/>
          </w:rPr>
          <w:delText xml:space="preserve"> to</w:delText>
        </w:r>
      </w:del>
      <w:r w:rsidR="00F65396">
        <w:rPr>
          <w:bCs/>
          <w:iCs/>
          <w:color w:val="000000" w:themeColor="text1"/>
        </w:rPr>
        <w:t xml:space="preserve"> permit</w:t>
      </w:r>
      <w:ins w:id="589" w:author="Albi Celaj" w:date="2018-09-28T15:07:00Z">
        <w:r w:rsidR="00AF4B0B">
          <w:rPr>
            <w:bCs/>
            <w:iCs/>
            <w:color w:val="000000" w:themeColor="text1"/>
          </w:rPr>
          <w:t>ting</w:t>
        </w:r>
      </w:ins>
      <w:r w:rsidR="00F65396">
        <w:rPr>
          <w:bCs/>
          <w:iCs/>
          <w:color w:val="000000" w:themeColor="text1"/>
        </w:rPr>
        <w:t xml:space="preserve"> a </w:t>
      </w:r>
      <w:ins w:id="590" w:author="Albi Celaj" w:date="2018-09-28T15:08:00Z">
        <w:r w:rsidR="00C20008">
          <w:rPr>
            <w:bCs/>
            <w:iCs/>
            <w:color w:val="000000" w:themeColor="text1"/>
          </w:rPr>
          <w:t>DCGA</w:t>
        </w:r>
        <w:r w:rsidR="00C20008" w:rsidDel="00C20008">
          <w:rPr>
            <w:bCs/>
            <w:iCs/>
            <w:color w:val="000000" w:themeColor="text1"/>
          </w:rPr>
          <w:t xml:space="preserve"> </w:t>
        </w:r>
      </w:ins>
      <w:del w:id="591" w:author="Albi Celaj" w:date="2018-09-28T15:08:00Z">
        <w:r w:rsidR="00F65396" w:rsidDel="00C20008">
          <w:rPr>
            <w:bCs/>
            <w:iCs/>
            <w:color w:val="000000" w:themeColor="text1"/>
          </w:rPr>
          <w:delText>DCGA</w:delText>
        </w:r>
      </w:del>
      <w:r w:rsidR="006F4F76">
        <w:rPr>
          <w:bCs/>
          <w:iCs/>
          <w:color w:val="000000" w:themeColor="text1"/>
        </w:rPr>
        <w:t xml:space="preserve">.  </w:t>
      </w:r>
      <w:ins w:id="592" w:author="Albi Celaj" w:date="2018-09-28T15:08:00Z">
        <w:r w:rsidR="00815581">
          <w:rPr>
            <w:bCs/>
            <w:iCs/>
            <w:color w:val="000000" w:themeColor="text1"/>
          </w:rPr>
          <w:t xml:space="preserve">We demonstrated that a DCGA of ABC transporters revealed many informative complex multi-variant phenotypes, and that </w:t>
        </w:r>
      </w:ins>
      <w:ins w:id="593" w:author="Albi Celaj" w:date="2018-09-28T15:11:00Z">
        <w:r w:rsidR="002855ED">
          <w:rPr>
            <w:bCs/>
            <w:iCs/>
            <w:color w:val="000000" w:themeColor="text1"/>
          </w:rPr>
          <w:t xml:space="preserve">these could be used to computationally reconstruct </w:t>
        </w:r>
      </w:ins>
      <w:del w:id="594" w:author="Albi Celaj" w:date="2018-09-28T15:11:00Z">
        <w:r w:rsidR="00FF3D8D" w:rsidDel="002855ED">
          <w:rPr>
            <w:bCs/>
            <w:iCs/>
            <w:color w:val="000000" w:themeColor="text1"/>
          </w:rPr>
          <w:delText>The</w:delText>
        </w:r>
        <w:r w:rsidR="00542492" w:rsidDel="002855ED">
          <w:rPr>
            <w:bCs/>
            <w:iCs/>
            <w:color w:val="000000" w:themeColor="text1"/>
          </w:rPr>
          <w:delText xml:space="preserve"> </w:delText>
        </w:r>
        <w:r w:rsidR="00BC17F7" w:rsidDel="002855ED">
          <w:rPr>
            <w:bCs/>
            <w:iCs/>
            <w:color w:val="000000" w:themeColor="text1"/>
          </w:rPr>
          <w:delText xml:space="preserve">demonstrated </w:delText>
        </w:r>
        <w:r w:rsidR="00085163" w:rsidDel="002855ED">
          <w:rPr>
            <w:bCs/>
            <w:iCs/>
            <w:color w:val="000000" w:themeColor="text1"/>
          </w:rPr>
          <w:delText xml:space="preserve">DCGA </w:delText>
        </w:r>
        <w:r w:rsidR="00542492" w:rsidDel="002855ED">
          <w:rPr>
            <w:bCs/>
            <w:iCs/>
            <w:color w:val="000000" w:themeColor="text1"/>
          </w:rPr>
          <w:delText>of ABC transporters</w:delText>
        </w:r>
        <w:r w:rsidR="00085163" w:rsidDel="002855ED">
          <w:rPr>
            <w:bCs/>
            <w:iCs/>
            <w:color w:val="000000" w:themeColor="text1"/>
          </w:rPr>
          <w:delText xml:space="preserve"> reveal</w:delText>
        </w:r>
        <w:r w:rsidR="00542492" w:rsidDel="002855ED">
          <w:rPr>
            <w:bCs/>
            <w:iCs/>
            <w:color w:val="000000" w:themeColor="text1"/>
          </w:rPr>
          <w:delText>ed</w:delText>
        </w:r>
        <w:r w:rsidR="00085163" w:rsidDel="002855ED">
          <w:rPr>
            <w:bCs/>
            <w:iCs/>
            <w:color w:val="000000" w:themeColor="text1"/>
          </w:rPr>
          <w:delText xml:space="preserve"> </w:delText>
        </w:r>
        <w:r w:rsidR="00FF3D8D" w:rsidDel="002855ED">
          <w:rPr>
            <w:bCs/>
            <w:iCs/>
            <w:color w:val="000000" w:themeColor="text1"/>
          </w:rPr>
          <w:delText xml:space="preserve">many </w:delText>
        </w:r>
        <w:r w:rsidR="00085163" w:rsidDel="002855ED">
          <w:rPr>
            <w:bCs/>
            <w:iCs/>
            <w:color w:val="000000" w:themeColor="text1"/>
          </w:rPr>
          <w:delText xml:space="preserve">complex multi-variant phenotypes that could be used to learn </w:delText>
        </w:r>
      </w:del>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underlying genetic relationships</w:t>
      </w:r>
      <w:ins w:id="595" w:author="Albi Celaj" w:date="2018-09-28T15:12:00Z">
        <w:r w:rsidR="002855ED">
          <w:rPr>
            <w:rFonts w:eastAsia="Times New Roman"/>
          </w:rPr>
          <w:t>.</w:t>
        </w:r>
      </w:ins>
      <w:del w:id="596" w:author="Albi Celaj" w:date="2018-09-28T15:12:00Z">
        <w:r w:rsidR="00085163" w:rsidDel="002855ED">
          <w:rPr>
            <w:rFonts w:eastAsia="Times New Roman"/>
          </w:rPr>
          <w:delText xml:space="preserve">. </w:delText>
        </w:r>
      </w:del>
      <w:r w:rsidR="00085163">
        <w:rPr>
          <w:rFonts w:eastAsia="Times New Roman"/>
        </w:rPr>
        <w:t xml:space="preserve"> </w:t>
      </w:r>
      <w:ins w:id="597" w:author="Albi Celaj" w:date="2018-09-28T15:14:00Z">
        <w:r w:rsidR="002855ED">
          <w:rPr>
            <w:rFonts w:eastAsia="Times New Roman"/>
          </w:rPr>
          <w:t xml:space="preserve"> Ultimately, many novel gene functions and gene-gene relationships were revealed</w:t>
        </w:r>
      </w:ins>
      <w:del w:id="598" w:author="Albi Celaj" w:date="2018-09-28T15:14:00Z">
        <w:r w:rsidR="007E55D5" w:rsidDel="002855ED">
          <w:rPr>
            <w:rFonts w:eastAsia="Times New Roman"/>
          </w:rPr>
          <w:delText>This analysis</w:delText>
        </w:r>
        <w:r w:rsidR="00085163" w:rsidDel="002855ED">
          <w:rPr>
            <w:rFonts w:eastAsia="Times New Roman"/>
          </w:rPr>
          <w:delText xml:space="preserve"> revealed many novel gene functions and gene-gene relationships</w:delText>
        </w:r>
      </w:del>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5731EE34" w:rsidR="00F65396" w:rsidRDefault="00A56D93" w:rsidP="00542492">
      <w:pPr>
        <w:jc w:val="both"/>
        <w:outlineLvl w:val="0"/>
        <w:rPr>
          <w:bCs/>
          <w:iCs/>
          <w:color w:val="000000" w:themeColor="text1"/>
        </w:rPr>
      </w:pPr>
      <w:r>
        <w:rPr>
          <w:bCs/>
          <w:iCs/>
          <w:color w:val="000000" w:themeColor="text1"/>
        </w:rPr>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ins w:id="599" w:author="Albi Celaj" w:date="2018-09-28T15:15:00Z">
        <w:r w:rsidR="005A3BF6">
          <w:rPr>
            <w:bCs/>
            <w:iCs/>
            <w:color w:val="000000" w:themeColor="text1"/>
          </w:rPr>
          <w:t>t</w:t>
        </w:r>
      </w:ins>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E02FA1">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43&lt;/sup&gt;","plainTextFormattedCitation":"43","previouslyFormattedCitation":"&lt;sup&gt;43&lt;/sup&gt;"},"properties":{"noteIndex":0},"schema":"https://github.com/citation-style-language/schema/raw/master/csl-citation.json"}</w:instrText>
      </w:r>
      <w:r w:rsidR="00044587">
        <w:rPr>
          <w:bCs/>
          <w:iCs/>
          <w:color w:val="000000" w:themeColor="text1"/>
        </w:rPr>
        <w:fldChar w:fldCharType="separate"/>
      </w:r>
      <w:r w:rsidR="00E02FA1" w:rsidRPr="00E02FA1">
        <w:rPr>
          <w:bCs/>
          <w:iCs/>
          <w:noProof/>
          <w:color w:val="000000" w:themeColor="text1"/>
          <w:vertAlign w:val="superscript"/>
        </w:rPr>
        <w:t>43</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E02FA1">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44&lt;/sup&gt;","plainTextFormattedCitation":"44","previouslyFormattedCitation":"&lt;sup&gt;44&lt;/sup&gt;"},"properties":{"noteIndex":0},"schema":"https://github.com/citation-style-language/schema/raw/master/csl-citation.json"}</w:instrText>
      </w:r>
      <w:r w:rsidR="005E3355" w:rsidRPr="00233F15">
        <w:rPr>
          <w:bCs/>
          <w:iCs/>
          <w:color w:val="000000" w:themeColor="text1"/>
        </w:rPr>
        <w:fldChar w:fldCharType="separate"/>
      </w:r>
      <w:r w:rsidR="00E02FA1" w:rsidRPr="00E02FA1">
        <w:rPr>
          <w:bCs/>
          <w:iCs/>
          <w:noProof/>
          <w:color w:val="000000" w:themeColor="text1"/>
          <w:vertAlign w:val="superscript"/>
        </w:rPr>
        <w:t>44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E02FA1">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45&lt;/sup&gt;","plainTextFormattedCitation":"45","previouslyFormattedCitation":"&lt;sup&gt;45&lt;/sup&gt;"},"properties":{"noteIndex":0},"schema":"https://github.com/citation-style-language/schema/raw/master/csl-citation.json"}</w:instrText>
      </w:r>
      <w:r w:rsidR="005E3355" w:rsidRPr="00233F15">
        <w:rPr>
          <w:bCs/>
          <w:iCs/>
          <w:color w:val="000000" w:themeColor="text1"/>
        </w:rPr>
        <w:fldChar w:fldCharType="separate"/>
      </w:r>
      <w:r w:rsidR="00E02FA1" w:rsidRPr="00E02FA1">
        <w:rPr>
          <w:bCs/>
          <w:iCs/>
          <w:noProof/>
          <w:color w:val="000000" w:themeColor="text1"/>
          <w:vertAlign w:val="superscript"/>
        </w:rPr>
        <w:t>45</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del w:id="600" w:author="Albi Celaj" w:date="2018-09-28T15:15:00Z">
        <w:r w:rsidR="00571925" w:rsidRPr="00233F15" w:rsidDel="00233123">
          <w:rPr>
            <w:bCs/>
            <w:iCs/>
            <w:color w:val="000000" w:themeColor="text1"/>
          </w:rPr>
          <w:delText>would cause considerable defects or lethality</w:delText>
        </w:r>
      </w:del>
      <w:ins w:id="601" w:author="Albi Celaj" w:date="2018-09-28T15:15:00Z">
        <w:r w:rsidR="00233123">
          <w:rPr>
            <w:bCs/>
            <w:iCs/>
            <w:color w:val="000000" w:themeColor="text1"/>
          </w:rPr>
          <w:t>is not possible</w:t>
        </w:r>
      </w:ins>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ins w:id="602" w:author="Albi Celaj" w:date="2018-09-28T15:15:00Z">
        <w:r w:rsidR="008179C7">
          <w:rPr>
            <w:bCs/>
            <w:iCs/>
            <w:color w:val="000000" w:themeColor="text1"/>
          </w:rPr>
          <w:t xml:space="preserve">multi-variant </w:t>
        </w:r>
      </w:ins>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67071444"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ins w:id="603" w:author="Albi Celaj" w:date="2018-09-28T15:16:00Z">
        <w:r w:rsidR="008179C7">
          <w:rPr>
            <w:bCs/>
            <w:iCs/>
            <w:color w:val="000000" w:themeColor="text1"/>
          </w:rPr>
          <w:t xml:space="preserve">the </w:t>
        </w:r>
      </w:ins>
      <w:r w:rsidR="00872EFA">
        <w:rPr>
          <w:bCs/>
          <w:iCs/>
          <w:color w:val="000000" w:themeColor="text1"/>
        </w:rPr>
        <w:t>direct</w:t>
      </w:r>
      <w:del w:id="604" w:author="Albi Celaj" w:date="2018-09-28T15:16:00Z">
        <w:r w:rsidR="00872EFA" w:rsidDel="008179C7">
          <w:rPr>
            <w:bCs/>
            <w:iCs/>
            <w:color w:val="000000" w:themeColor="text1"/>
          </w:rPr>
          <w:delText>ly</w:delText>
        </w:r>
      </w:del>
      <w:r w:rsidR="00872EFA">
        <w:rPr>
          <w:bCs/>
          <w:iCs/>
          <w:color w:val="000000" w:themeColor="text1"/>
        </w:rPr>
        <w:t xml:space="preserve">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uch ‘direct’ engineering may sim</w:t>
      </w:r>
      <w:r w:rsidR="00872EFA">
        <w:rPr>
          <w:bCs/>
          <w:iCs/>
          <w:color w:val="000000" w:themeColor="text1"/>
        </w:rPr>
        <w:t xml:space="preserve">plify cross-based approaches, and more importantly </w:t>
      </w:r>
      <w:r w:rsidR="007C0BA8">
        <w:rPr>
          <w:bCs/>
          <w:iCs/>
          <w:color w:val="000000" w:themeColor="text1"/>
        </w:rPr>
        <w:t xml:space="preserve">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ins w:id="605" w:author="Albi Celaj" w:date="2018-09-28T15:16:00Z">
        <w:r w:rsidR="00406D97">
          <w:rPr>
            <w:bCs/>
            <w:iCs/>
            <w:color w:val="000000" w:themeColor="text1"/>
          </w:rPr>
          <w:t xml:space="preserve">much </w:t>
        </w:r>
      </w:ins>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E02FA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31&lt;/sup&gt;","plainTextFormattedCitation":"31","previouslyFormattedCitation":"&lt;sup&gt;31&lt;/sup&gt;"},"properties":{"noteIndex":0},"schema":"https://github.com/citation-style-language/schema/raw/master/csl-citation.json"}</w:instrText>
      </w:r>
      <w:r w:rsidR="0046090B">
        <w:rPr>
          <w:bCs/>
          <w:iCs/>
          <w:color w:val="000000" w:themeColor="text1"/>
        </w:rPr>
        <w:fldChar w:fldCharType="separate"/>
      </w:r>
      <w:r w:rsidR="0046090B" w:rsidRPr="0046090B">
        <w:rPr>
          <w:bCs/>
          <w:iCs/>
          <w:noProof/>
          <w:color w:val="000000" w:themeColor="text1"/>
          <w:vertAlign w:val="superscript"/>
        </w:rPr>
        <w:t>31</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E02FA1">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22,23&lt;/sup&gt;","plainTextFormattedCitation":"22,23","previouslyFormattedCitation":"&lt;sup&gt;22,23&lt;/sup&gt;"},"properties":{"noteIndex":0},"schema":"https://github.com/citation-style-language/schema/raw/master/csl-citation.json"}</w:instrText>
      </w:r>
      <w:r w:rsidR="007C0BA8" w:rsidRPr="00233F15">
        <w:rPr>
          <w:bCs/>
          <w:iCs/>
          <w:color w:val="000000" w:themeColor="text1"/>
        </w:rPr>
        <w:fldChar w:fldCharType="separate"/>
      </w:r>
      <w:r w:rsidR="000C01B2" w:rsidRPr="000C01B2">
        <w:rPr>
          <w:bCs/>
          <w:iCs/>
          <w:noProof/>
          <w:color w:val="000000" w:themeColor="text1"/>
          <w:vertAlign w:val="superscript"/>
        </w:rPr>
        <w:t>22,23</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0091F316" w:rsidR="00B15268" w:rsidRDefault="00ED3DB8" w:rsidP="00044587">
      <w:pPr>
        <w:jc w:val="both"/>
        <w:rPr>
          <w:bCs/>
          <w:iCs/>
          <w:color w:val="000000" w:themeColor="text1"/>
        </w:rPr>
      </w:pPr>
      <w:r>
        <w:rPr>
          <w:bCs/>
          <w:iCs/>
          <w:color w:val="000000" w:themeColor="text1"/>
        </w:rPr>
        <w:lastRenderedPageBreak/>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ins w:id="606" w:author="Albi Celaj" w:date="2018-09-28T15:18:00Z">
        <w:r w:rsidR="00892C6F">
          <w:rPr>
            <w:bCs/>
            <w:iCs/>
            <w:color w:val="000000" w:themeColor="text1"/>
          </w:rPr>
          <w:t xml:space="preserve">, and will likely reveal </w:t>
        </w:r>
      </w:ins>
      <w:ins w:id="607" w:author="Albi Celaj" w:date="2018-10-01T13:57:00Z">
        <w:r w:rsidR="003326B4">
          <w:rPr>
            <w:bCs/>
            <w:iCs/>
            <w:color w:val="000000" w:themeColor="text1"/>
          </w:rPr>
          <w:t>further</w:t>
        </w:r>
      </w:ins>
      <w:ins w:id="608" w:author="Albi Celaj" w:date="2018-09-28T15:18:00Z">
        <w:r w:rsidR="00892C6F">
          <w:rPr>
            <w:bCs/>
            <w:iCs/>
            <w:color w:val="000000" w:themeColor="text1"/>
          </w:rPr>
          <w:t xml:space="preserve"> complex multi-knockout effects</w:t>
        </w:r>
      </w:ins>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ins w:id="609" w:author="Albi Celaj" w:date="2018-10-01T14:13:00Z">
        <w:r w:rsidR="00915736">
          <w:rPr>
            <w:bCs/>
            <w:iCs/>
            <w:color w:val="000000" w:themeColor="text1"/>
          </w:rPr>
          <w:t>r</w:t>
        </w:r>
      </w:ins>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w:t>
      </w:r>
      <w:del w:id="610" w:author="Albi Celaj" w:date="2018-10-01T13:57:00Z">
        <w:r w:rsidR="000852C0" w:rsidRPr="00233F15" w:rsidDel="00AE1ACD">
          <w:rPr>
            <w:bCs/>
            <w:iCs/>
            <w:color w:val="000000" w:themeColor="text1"/>
          </w:rPr>
          <w:delText xml:space="preserve"> </w:delText>
        </w:r>
        <w:r w:rsidR="000852C0" w:rsidDel="003326B4">
          <w:rPr>
            <w:bCs/>
            <w:iCs/>
            <w:color w:val="000000" w:themeColor="text1"/>
          </w:rPr>
          <w:delText xml:space="preserve">even more </w:delText>
        </w:r>
      </w:del>
      <w:del w:id="611" w:author="Albi Celaj" w:date="2018-09-28T15:19:00Z">
        <w:r w:rsidR="000852C0" w:rsidRPr="00233F15" w:rsidDel="00892C6F">
          <w:rPr>
            <w:bCs/>
            <w:iCs/>
            <w:color w:val="000000" w:themeColor="text1"/>
          </w:rPr>
          <w:delText>combinatorially</w:delText>
        </w:r>
      </w:del>
      <w:r w:rsidR="000852C0" w:rsidRPr="00233F15">
        <w:rPr>
          <w:bCs/>
          <w:iCs/>
          <w:color w:val="000000" w:themeColor="text1"/>
        </w:rPr>
        <w:t xml:space="preserve">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325120F9"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ins w:id="612" w:author="Albi Celaj" w:date="2018-09-28T15:19:00Z">
        <w:r w:rsidR="000E130F">
          <w:rPr>
            <w:bCs/>
            <w:iCs/>
            <w:color w:val="000000" w:themeColor="text1"/>
          </w:rPr>
          <w:t>l</w:t>
        </w:r>
      </w:ins>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del w:id="613" w:author="Albi Celaj" w:date="2018-09-28T15:41:00Z">
        <w:r w:rsidR="00FC2CCC" w:rsidRPr="00233F15" w:rsidDel="00900F4C">
          <w:rPr>
            <w:bCs/>
            <w:iCs/>
            <w:color w:val="000000" w:themeColor="text1"/>
          </w:rPr>
          <w:delText>signalling</w:delText>
        </w:r>
      </w:del>
      <w:ins w:id="614" w:author="Albi Celaj" w:date="2018-09-28T15:41:00Z">
        <w:r w:rsidR="00900F4C" w:rsidRPr="00233F15">
          <w:rPr>
            <w:bCs/>
            <w:iCs/>
            <w:color w:val="000000" w:themeColor="text1"/>
          </w:rPr>
          <w:t>signaling</w:t>
        </w:r>
      </w:ins>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E02FA1">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46&lt;/sup&gt;","plainTextFormattedCitation":"46","previouslyFormattedCitation":"&lt;sup&gt;46&lt;/sup&gt;"},"properties":{"noteIndex":0},"schema":"https://github.com/citation-style-language/schema/raw/master/csl-citation.json"}</w:instrText>
      </w:r>
      <w:r w:rsidR="00FC2CCC" w:rsidRPr="00233F15">
        <w:rPr>
          <w:bCs/>
          <w:iCs/>
          <w:color w:val="000000" w:themeColor="text1"/>
        </w:rPr>
        <w:fldChar w:fldCharType="separate"/>
      </w:r>
      <w:r w:rsidR="00E02FA1" w:rsidRPr="00E02FA1">
        <w:rPr>
          <w:bCs/>
          <w:iCs/>
          <w:noProof/>
          <w:color w:val="000000" w:themeColor="text1"/>
          <w:vertAlign w:val="superscript"/>
        </w:rPr>
        <w:t>46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E02FA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27&lt;/sup&gt;","plainTextFormattedCitation":"27","previouslyFormattedCitation":"&lt;sup&gt;27&lt;/sup&gt;"},"properties":{"noteIndex":0},"schema":"https://github.com/citation-style-language/schema/raw/master/csl-citation.json"}</w:instrText>
      </w:r>
      <w:r w:rsidR="00EB7A4C">
        <w:rPr>
          <w:bCs/>
          <w:iCs/>
          <w:color w:val="000000" w:themeColor="text1"/>
        </w:rPr>
        <w:fldChar w:fldCharType="separate"/>
      </w:r>
      <w:r w:rsidR="000C01B2" w:rsidRPr="000C01B2">
        <w:rPr>
          <w:bCs/>
          <w:iCs/>
          <w:noProof/>
          <w:color w:val="000000" w:themeColor="text1"/>
          <w:vertAlign w:val="superscript"/>
        </w:rPr>
        <w:t>27</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E02FA1">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47&lt;/sup&gt;","plainTextFormattedCitation":"47","previouslyFormattedCitation":"&lt;sup&gt;47&lt;/sup&gt;"},"properties":{"noteIndex":0},"schema":"https://github.com/citation-style-language/schema/raw/master/csl-citation.json"}</w:instrText>
      </w:r>
      <w:r w:rsidR="00877258" w:rsidRPr="00233F15">
        <w:rPr>
          <w:bCs/>
          <w:iCs/>
          <w:color w:val="000000" w:themeColor="text1"/>
        </w:rPr>
        <w:fldChar w:fldCharType="separate"/>
      </w:r>
      <w:r w:rsidR="00E02FA1" w:rsidRPr="00E02FA1">
        <w:rPr>
          <w:bCs/>
          <w:iCs/>
          <w:noProof/>
          <w:color w:val="000000" w:themeColor="text1"/>
          <w:vertAlign w:val="superscript"/>
        </w:rPr>
        <w:t>47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464D84">
        <w:rPr>
          <w:bCs/>
          <w:iCs/>
          <w:color w:val="000000" w:themeColor="text1"/>
        </w:rPr>
        <w:t>aracterized for more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2B811B96" w:rsidR="003611F6" w:rsidRDefault="00895D27" w:rsidP="00497FD4">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del w:id="615" w:author="Albi Celaj" w:date="2018-09-28T15:28:00Z">
        <w:r w:rsidR="001A6D26" w:rsidDel="00B67B63">
          <w:rPr>
            <w:bCs/>
            <w:iCs/>
            <w:color w:val="000000" w:themeColor="text1"/>
          </w:rPr>
          <w:delText xml:space="preserve">Future </w:delText>
        </w:r>
      </w:del>
      <w:ins w:id="616" w:author="Albi Celaj" w:date="2018-09-28T15:28:00Z">
        <w:r w:rsidR="00B67B63">
          <w:rPr>
            <w:bCs/>
            <w:iCs/>
            <w:color w:val="000000" w:themeColor="text1"/>
          </w:rPr>
          <w:t xml:space="preserve">The expanse of currently-available </w:t>
        </w:r>
      </w:ins>
      <w:r w:rsidR="001A6D26">
        <w:rPr>
          <w:bCs/>
          <w:iCs/>
          <w:color w:val="000000" w:themeColor="text1"/>
        </w:rPr>
        <w:t xml:space="preserve">molecular tools will allow an </w:t>
      </w:r>
      <w:del w:id="617" w:author="Albi Celaj" w:date="2018-09-28T15:39:00Z">
        <w:r w:rsidR="001A6D26" w:rsidDel="0030203D">
          <w:rPr>
            <w:bCs/>
            <w:iCs/>
            <w:color w:val="000000" w:themeColor="text1"/>
          </w:rPr>
          <w:delText xml:space="preserve">expansion </w:delText>
        </w:r>
      </w:del>
      <w:ins w:id="618" w:author="Albi Celaj" w:date="2018-09-28T15:39:00Z">
        <w:r w:rsidR="0030203D">
          <w:rPr>
            <w:bCs/>
            <w:iCs/>
            <w:color w:val="000000" w:themeColor="text1"/>
          </w:rPr>
          <w:t xml:space="preserve">extension </w:t>
        </w:r>
      </w:ins>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del w:id="619" w:author="Albi Celaj" w:date="2018-09-28T15:28:00Z">
        <w:r w:rsidR="007F706B" w:rsidDel="00B67B63">
          <w:rPr>
            <w:bCs/>
            <w:iCs/>
            <w:color w:val="000000" w:themeColor="text1"/>
          </w:rPr>
          <w:delText xml:space="preserve">The </w:delText>
        </w:r>
        <w:r w:rsidR="00D2342A" w:rsidDel="00B67B63">
          <w:rPr>
            <w:bCs/>
            <w:iCs/>
            <w:color w:val="000000" w:themeColor="text1"/>
          </w:rPr>
          <w:delText xml:space="preserve">genotype-to-phenotype </w:delText>
        </w:r>
        <w:r w:rsidR="009728CB" w:rsidDel="00B67B63">
          <w:rPr>
            <w:bCs/>
            <w:iCs/>
            <w:color w:val="000000" w:themeColor="text1"/>
          </w:rPr>
          <w:delText>complexity revealed by</w:delText>
        </w:r>
        <w:r w:rsidR="007F706B" w:rsidDel="00B67B63">
          <w:rPr>
            <w:bCs/>
            <w:iCs/>
            <w:color w:val="000000" w:themeColor="text1"/>
          </w:rPr>
          <w:delText xml:space="preserve"> </w:delText>
        </w:r>
        <w:r w:rsidR="00FC21BD" w:rsidDel="00B67B63">
          <w:rPr>
            <w:bCs/>
            <w:iCs/>
            <w:color w:val="000000" w:themeColor="text1"/>
          </w:rPr>
          <w:delText xml:space="preserve">such </w:delText>
        </w:r>
        <w:r w:rsidR="007F706B" w:rsidDel="00B67B63">
          <w:rPr>
            <w:bCs/>
            <w:iCs/>
            <w:color w:val="000000" w:themeColor="text1"/>
          </w:rPr>
          <w:delText xml:space="preserve">data may </w:delText>
        </w:r>
        <w:r w:rsidR="00464D84" w:rsidDel="00B67B63">
          <w:rPr>
            <w:bCs/>
            <w:iCs/>
            <w:color w:val="000000" w:themeColor="text1"/>
          </w:rPr>
          <w:delText>allow</w:delText>
        </w:r>
        <w:r w:rsidR="0047200C" w:rsidDel="00B67B63">
          <w:rPr>
            <w:bCs/>
            <w:iCs/>
            <w:color w:val="000000" w:themeColor="text1"/>
          </w:rPr>
          <w:delText xml:space="preserve"> for</w:delText>
        </w:r>
        <w:r w:rsidR="007F706B" w:rsidDel="00B67B63">
          <w:rPr>
            <w:bCs/>
            <w:iCs/>
            <w:color w:val="000000" w:themeColor="text1"/>
          </w:rPr>
          <w:delText xml:space="preserve"> </w:delText>
        </w:r>
        <w:r w:rsidR="00C82C14" w:rsidDel="00B67B63">
          <w:rPr>
            <w:bCs/>
            <w:iCs/>
            <w:color w:val="000000" w:themeColor="text1"/>
          </w:rPr>
          <w:delText>the</w:delText>
        </w:r>
        <w:r w:rsidR="007F706B" w:rsidDel="00B67B63">
          <w:rPr>
            <w:bCs/>
            <w:iCs/>
            <w:color w:val="000000" w:themeColor="text1"/>
          </w:rPr>
          <w:delText xml:space="preserve"> inference of other non-linear system</w:delText>
        </w:r>
        <w:r w:rsidR="009728CB" w:rsidDel="00B67B63">
          <w:rPr>
            <w:bCs/>
            <w:iCs/>
            <w:color w:val="000000" w:themeColor="text1"/>
          </w:rPr>
          <w:delText xml:space="preserve"> models</w:delText>
        </w:r>
        <w:r w:rsidR="007F706B" w:rsidDel="00B67B63">
          <w:rPr>
            <w:bCs/>
            <w:iCs/>
            <w:color w:val="000000" w:themeColor="text1"/>
          </w:rPr>
          <w:delText xml:space="preserve">, </w:delText>
        </w:r>
        <w:r w:rsidR="00EB7A4C" w:rsidDel="00B67B63">
          <w:rPr>
            <w:bCs/>
            <w:iCs/>
            <w:color w:val="000000" w:themeColor="text1"/>
          </w:rPr>
          <w:delText xml:space="preserve">analogous to the one demonstrated here.  </w:delText>
        </w:r>
      </w:del>
      <w:ins w:id="620" w:author="Albi Celaj" w:date="2018-09-28T15:23:00Z">
        <w:r w:rsidR="007A3138">
          <w:rPr>
            <w:bCs/>
            <w:iCs/>
            <w:color w:val="000000" w:themeColor="text1"/>
          </w:rPr>
          <w:t xml:space="preserve">With </w:t>
        </w:r>
      </w:ins>
      <w:ins w:id="621" w:author="Albi Celaj" w:date="2018-09-28T15:26:00Z">
        <w:r w:rsidR="00D23F36">
          <w:rPr>
            <w:bCs/>
            <w:iCs/>
            <w:color w:val="000000" w:themeColor="text1"/>
          </w:rPr>
          <w:t>ubiquitous</w:t>
        </w:r>
      </w:ins>
      <w:ins w:id="622" w:author="Albi Celaj" w:date="2018-09-28T15:21:00Z">
        <w:r w:rsidR="007A3138">
          <w:rPr>
            <w:bCs/>
            <w:iCs/>
            <w:color w:val="000000" w:themeColor="text1"/>
          </w:rPr>
          <w:t xml:space="preserve"> complex genotype-to-phenotype relationships in biological system</w:t>
        </w:r>
      </w:ins>
      <w:ins w:id="623" w:author="Albi Celaj" w:date="2018-09-28T15:23:00Z">
        <w:r w:rsidR="007A3138">
          <w:rPr>
            <w:bCs/>
            <w:iCs/>
            <w:color w:val="000000" w:themeColor="text1"/>
          </w:rPr>
          <w:t>s</w:t>
        </w:r>
      </w:ins>
      <w:ins w:id="624" w:author="Albi Celaj" w:date="2018-09-28T15:21:00Z">
        <w:r w:rsidR="00C6689B">
          <w:rPr>
            <w:bCs/>
            <w:iCs/>
            <w:color w:val="000000" w:themeColor="text1"/>
          </w:rPr>
          <w:t xml:space="preserve">, </w:t>
        </w:r>
        <w:r w:rsidR="00235F49">
          <w:rPr>
            <w:bCs/>
            <w:iCs/>
            <w:color w:val="000000" w:themeColor="text1"/>
          </w:rPr>
          <w:t xml:space="preserve">DCGAs </w:t>
        </w:r>
      </w:ins>
      <w:ins w:id="625" w:author="Albi Celaj" w:date="2018-09-28T15:25:00Z">
        <w:r w:rsidR="00235F49">
          <w:rPr>
            <w:bCs/>
            <w:iCs/>
            <w:color w:val="000000" w:themeColor="text1"/>
          </w:rPr>
          <w:t>may</w:t>
        </w:r>
      </w:ins>
      <w:ins w:id="626" w:author="Albi Celaj" w:date="2018-09-28T15:21:00Z">
        <w:r w:rsidR="007A3138">
          <w:rPr>
            <w:bCs/>
            <w:iCs/>
            <w:color w:val="000000" w:themeColor="text1"/>
          </w:rPr>
          <w:t xml:space="preserve"> provide a</w:t>
        </w:r>
      </w:ins>
      <w:ins w:id="627" w:author="Albi Celaj" w:date="2018-09-28T15:25:00Z">
        <w:r w:rsidR="00235F49">
          <w:rPr>
            <w:bCs/>
            <w:iCs/>
            <w:color w:val="000000" w:themeColor="text1"/>
          </w:rPr>
          <w:t xml:space="preserve"> much-needed</w:t>
        </w:r>
      </w:ins>
      <w:ins w:id="628" w:author="Albi Celaj" w:date="2018-09-28T15:23:00Z">
        <w:r w:rsidR="00497FD4">
          <w:rPr>
            <w:bCs/>
            <w:iCs/>
            <w:color w:val="000000" w:themeColor="text1"/>
          </w:rPr>
          <w:t xml:space="preserve"> </w:t>
        </w:r>
      </w:ins>
      <w:ins w:id="629" w:author="Albi Celaj" w:date="2018-09-28T15:27:00Z">
        <w:r w:rsidR="009C2605">
          <w:rPr>
            <w:bCs/>
            <w:iCs/>
            <w:color w:val="000000" w:themeColor="text1"/>
          </w:rPr>
          <w:t>possibility</w:t>
        </w:r>
      </w:ins>
      <w:ins w:id="630" w:author="Albi Celaj" w:date="2018-09-28T15:23:00Z">
        <w:r w:rsidR="00B67B63">
          <w:rPr>
            <w:bCs/>
            <w:iCs/>
            <w:color w:val="000000" w:themeColor="text1"/>
          </w:rPr>
          <w:t xml:space="preserve"> to dissect</w:t>
        </w:r>
      </w:ins>
      <w:ins w:id="631" w:author="Albi Celaj" w:date="2018-09-28T15:28:00Z">
        <w:r w:rsidR="00B67B63">
          <w:rPr>
            <w:bCs/>
            <w:iCs/>
            <w:color w:val="000000" w:themeColor="text1"/>
          </w:rPr>
          <w:t xml:space="preserve">, </w:t>
        </w:r>
      </w:ins>
      <w:ins w:id="632" w:author="Albi Celaj" w:date="2018-09-28T15:23:00Z">
        <w:r w:rsidR="00497FD4">
          <w:rPr>
            <w:bCs/>
            <w:iCs/>
            <w:color w:val="000000" w:themeColor="text1"/>
          </w:rPr>
          <w:t>reconstruct</w:t>
        </w:r>
      </w:ins>
      <w:ins w:id="633" w:author="Albi Celaj" w:date="2018-09-28T15:28:00Z">
        <w:r w:rsidR="00B67B63">
          <w:rPr>
            <w:bCs/>
            <w:iCs/>
            <w:color w:val="000000" w:themeColor="text1"/>
          </w:rPr>
          <w:t>, and understand</w:t>
        </w:r>
      </w:ins>
      <w:ins w:id="634" w:author="Albi Celaj" w:date="2018-09-28T15:23:00Z">
        <w:r w:rsidR="00497FD4">
          <w:rPr>
            <w:bCs/>
            <w:iCs/>
            <w:color w:val="000000" w:themeColor="text1"/>
          </w:rPr>
          <w:t xml:space="preserve"> </w:t>
        </w:r>
      </w:ins>
      <w:del w:id="635" w:author="Albi Celaj" w:date="2018-09-28T15:24:00Z">
        <w:r w:rsidR="007F706B" w:rsidDel="00497FD4">
          <w:rPr>
            <w:bCs/>
            <w:iCs/>
            <w:color w:val="000000" w:themeColor="text1"/>
          </w:rPr>
          <w:delText>Ultimately, such DCGAs</w:delText>
        </w:r>
        <w:r w:rsidR="00D8547A" w:rsidRPr="00233F15" w:rsidDel="00497FD4">
          <w:rPr>
            <w:bCs/>
            <w:iCs/>
            <w:color w:val="000000" w:themeColor="text1"/>
          </w:rPr>
          <w:delText xml:space="preserve"> </w:delText>
        </w:r>
        <w:r w:rsidR="007F706B" w:rsidDel="00497FD4">
          <w:rPr>
            <w:bCs/>
            <w:iCs/>
            <w:color w:val="000000" w:themeColor="text1"/>
          </w:rPr>
          <w:delText>may</w:delText>
        </w:r>
        <w:r w:rsidR="003611F6" w:rsidDel="00497FD4">
          <w:rPr>
            <w:bCs/>
            <w:iCs/>
            <w:color w:val="000000" w:themeColor="text1"/>
          </w:rPr>
          <w:delText xml:space="preserve"> allow </w:delText>
        </w:r>
        <w:r w:rsidR="00613659" w:rsidDel="00497FD4">
          <w:rPr>
            <w:bCs/>
            <w:iCs/>
            <w:color w:val="000000" w:themeColor="text1"/>
          </w:rPr>
          <w:delText xml:space="preserve">for </w:delText>
        </w:r>
        <w:r w:rsidR="003611F6" w:rsidDel="00497FD4">
          <w:rPr>
            <w:bCs/>
            <w:iCs/>
            <w:color w:val="000000" w:themeColor="text1"/>
          </w:rPr>
          <w:delText xml:space="preserve">a </w:delText>
        </w:r>
        <w:r w:rsidR="00464D84" w:rsidDel="00497FD4">
          <w:rPr>
            <w:bCs/>
            <w:iCs/>
            <w:color w:val="000000" w:themeColor="text1"/>
          </w:rPr>
          <w:delText>much more in-depth</w:delText>
        </w:r>
        <w:r w:rsidR="003611F6" w:rsidDel="00497FD4">
          <w:rPr>
            <w:bCs/>
            <w:iCs/>
            <w:color w:val="000000" w:themeColor="text1"/>
          </w:rPr>
          <w:delText xml:space="preserve"> understanding</w:delText>
        </w:r>
        <w:r w:rsidR="009743B0" w:rsidDel="00497FD4">
          <w:rPr>
            <w:bCs/>
            <w:iCs/>
            <w:color w:val="000000" w:themeColor="text1"/>
          </w:rPr>
          <w:delText xml:space="preserve"> in </w:delText>
        </w:r>
      </w:del>
      <w:del w:id="636" w:author="Albi Celaj" w:date="2018-09-28T15:26:00Z">
        <w:r w:rsidR="009743B0" w:rsidDel="00235F49">
          <w:rPr>
            <w:bCs/>
            <w:iCs/>
            <w:color w:val="000000" w:themeColor="text1"/>
          </w:rPr>
          <w:delText xml:space="preserve">the co-functioning of </w:delText>
        </w:r>
      </w:del>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637"/>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637"/>
      <w:r w:rsidR="006A3CE7" w:rsidRPr="00233F15">
        <w:rPr>
          <w:rStyle w:val="CommentReference"/>
        </w:rPr>
        <w:commentReference w:id="637"/>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gramEnd"/>
      <w:r w:rsidRPr="00233F15">
        <w:rPr>
          <w:i/>
          <w:iCs/>
          <w:color w:val="000000" w:themeColor="text1"/>
        </w:rPr>
        <w:t>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w:t>
      </w:r>
      <w:proofErr w:type="gramStart"/>
      <w:r w:rsidRPr="00233F15">
        <w:rPr>
          <w:i/>
          <w:color w:val="000000" w:themeColor="text1"/>
        </w:rPr>
        <w:t>Δ::</w:t>
      </w:r>
      <w:proofErr w:type="gramEnd"/>
      <w:r w:rsidRPr="00233F15">
        <w:rPr>
          <w:i/>
          <w:color w:val="000000" w:themeColor="text1"/>
        </w:rPr>
        <w:t xml:space="preserve">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lastRenderedPageBreak/>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gramEnd"/>
      <w:r w:rsidRPr="00233F15">
        <w:rPr>
          <w:rFonts w:eastAsia="Times New Roman"/>
          <w:i/>
          <w:color w:val="000000" w:themeColor="text1"/>
        </w:rPr>
        <w:t>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638"/>
      <w:r w:rsidRPr="00233F15">
        <w:rPr>
          <w:b/>
          <w:bCs/>
          <w:iCs/>
          <w:color w:val="A6A6A6" w:themeColor="background1" w:themeShade="A6"/>
        </w:rPr>
        <w:t>Media</w:t>
      </w:r>
      <w:commentRangeEnd w:id="638"/>
      <w:r w:rsidR="00CB2329" w:rsidRPr="00233F15">
        <w:rPr>
          <w:rStyle w:val="CommentReference"/>
          <w:color w:val="A6A6A6" w:themeColor="background1" w:themeShade="A6"/>
        </w:rPr>
        <w:commentReference w:id="638"/>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w:t>
      </w:r>
      <w:proofErr w:type="gramStart"/>
      <w:r w:rsidR="000A44D3" w:rsidRPr="00233F15">
        <w:rPr>
          <w:bCs/>
          <w:iCs/>
          <w:color w:val="000000" w:themeColor="text1"/>
        </w:rPr>
        <w:t>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proofErr w:type="gramEnd"/>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639"/>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639"/>
      <w:r w:rsidR="00D20F9C">
        <w:rPr>
          <w:rStyle w:val="CommentReference"/>
          <w:rFonts w:asciiTheme="minorHAnsi" w:hAnsiTheme="minorHAnsi" w:cstheme="minorBidi"/>
        </w:rPr>
        <w:commentReference w:id="639"/>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640"/>
      <w:commentRangeEnd w:id="640"/>
      <w:r w:rsidR="00AD3ECF">
        <w:rPr>
          <w:rStyle w:val="CommentReference"/>
          <w:rFonts w:asciiTheme="minorHAnsi" w:hAnsiTheme="minorHAnsi" w:cstheme="minorBidi"/>
        </w:rPr>
        <w:commentReference w:id="640"/>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641"/>
      <w:commentRangeEnd w:id="641"/>
      <w:r w:rsidR="002F37D7">
        <w:rPr>
          <w:rStyle w:val="CommentReference"/>
          <w:rFonts w:asciiTheme="minorHAnsi" w:hAnsiTheme="minorHAnsi" w:cstheme="minorBidi"/>
        </w:rPr>
        <w:commentReference w:id="641"/>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w:t>
      </w:r>
      <w:r w:rsidR="001A4394">
        <w:rPr>
          <w:bCs/>
          <w:iCs/>
          <w:color w:val="000000" w:themeColor="text1"/>
        </w:rPr>
        <w:lastRenderedPageBreak/>
        <w:t xml:space="preserve">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642"/>
      <w:commentRangeEnd w:id="642"/>
      <w:r w:rsidR="001A4394">
        <w:rPr>
          <w:rStyle w:val="CommentReference"/>
          <w:rFonts w:asciiTheme="minorHAnsi" w:hAnsiTheme="minorHAnsi" w:cstheme="minorBidi"/>
        </w:rPr>
        <w:commentReference w:id="642"/>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5108BB5E"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E02FA1">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48&lt;/sup&gt;","plainTextFormattedCitation":"48","previouslyFormattedCitation":"&lt;sup&gt;48&lt;/sup&gt;"},"properties":{"noteIndex":0},"schema":"https://github.com/citation-style-language/schema/raw/master/csl-citation.json"}</w:instrText>
      </w:r>
      <w:r w:rsidR="001A4394" w:rsidRPr="00233F15">
        <w:rPr>
          <w:bCs/>
          <w:iCs/>
          <w:color w:val="000000" w:themeColor="text1"/>
        </w:rPr>
        <w:fldChar w:fldCharType="separate"/>
      </w:r>
      <w:r w:rsidR="00E02FA1" w:rsidRPr="00E02FA1">
        <w:rPr>
          <w:bCs/>
          <w:iCs/>
          <w:noProof/>
          <w:color w:val="000000" w:themeColor="text1"/>
          <w:vertAlign w:val="superscript"/>
        </w:rPr>
        <w:t>48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E02FA1">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49&lt;/sup&gt;","plainTextFormattedCitation":"49","previouslyFormattedCitation":"&lt;sup&gt;49&lt;/sup&gt;"},"properties":{"noteIndex":0},"schema":"https://github.com/citation-style-language/schema/raw/master/csl-citation.json"}</w:instrText>
      </w:r>
      <w:r w:rsidR="00096F44">
        <w:rPr>
          <w:color w:val="000000" w:themeColor="text1"/>
        </w:rPr>
        <w:fldChar w:fldCharType="separate"/>
      </w:r>
      <w:r w:rsidR="00E02FA1" w:rsidRPr="00E02FA1">
        <w:rPr>
          <w:noProof/>
          <w:color w:val="000000" w:themeColor="text1"/>
          <w:vertAlign w:val="superscript"/>
        </w:rPr>
        <w:t>49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A836E65"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ins w:id="643" w:author="Albi Celaj" w:date="2018-10-04T16:47:00Z">
        <w:r w:rsidR="00860FF8">
          <w:t>Z</w:t>
        </w:r>
      </w:ins>
      <w:del w:id="644" w:author="Albi Celaj" w:date="2018-10-04T16:47:00Z">
        <w:r w:rsidR="00F55D18" w:rsidDel="00860FF8">
          <w:delText>z</w:delText>
        </w:r>
      </w:del>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del w:id="645" w:author="Albi Celaj" w:date="2018-10-04T16:47:00Z">
        <w:r w:rsidR="00845A1A" w:rsidDel="00345E3C">
          <w:delText xml:space="preserve">lyzed </w:delText>
        </w:r>
      </w:del>
      <w:ins w:id="646" w:author="Albi Celaj" w:date="2018-10-04T16:47:00Z">
        <w:r w:rsidR="00345E3C">
          <w:t>ly</w:t>
        </w:r>
        <w:r w:rsidR="00345E3C">
          <w:t>s</w:t>
        </w:r>
        <w:r w:rsidR="00345E3C">
          <w:t xml:space="preserve">ed </w:t>
        </w:r>
      </w:ins>
      <w:r w:rsidR="00845A1A">
        <w:t>colon</w:t>
      </w:r>
      <w:del w:id="647" w:author="Albi Celaj" w:date="2018-10-04T16:47:00Z">
        <w:r w:rsidR="00845A1A" w:rsidDel="00345E3C">
          <w:delText>l</w:delText>
        </w:r>
      </w:del>
      <w:r w:rsidR="00845A1A">
        <w:t xml:space="preserve">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648"/>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648"/>
      <w:r w:rsidR="006471EB">
        <w:rPr>
          <w:rStyle w:val="CommentReference"/>
          <w:rFonts w:asciiTheme="minorHAnsi" w:hAnsiTheme="minorHAnsi" w:cstheme="minorBidi"/>
        </w:rPr>
        <w:commentReference w:id="648"/>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A1B4654"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del w:id="649" w:author="Albi Celaj" w:date="2018-10-04T18:26:00Z">
        <w:r w:rsidRPr="00233F15" w:rsidDel="00CA7F7A">
          <w:rPr>
            <w:bCs/>
            <w:iCs/>
            <w:color w:val="000000" w:themeColor="text1"/>
            <w:lang w:val="en-CA"/>
          </w:rPr>
          <w:delText>i</w:delText>
        </w:r>
        <w:r w:rsidRPr="00233F15" w:rsidDel="00CA7F7A">
          <w:rPr>
            <w:bCs/>
            <w:iCs/>
            <w:color w:val="000000" w:themeColor="text1"/>
          </w:rPr>
          <w:delText>ndividual</w:delText>
        </w:r>
      </w:del>
      <w:ins w:id="650" w:author="Albi Celaj" w:date="2018-10-04T18:26:00Z">
        <w:r w:rsidR="00CA7F7A" w:rsidRPr="00233F15">
          <w:rPr>
            <w:bCs/>
            <w:iCs/>
            <w:color w:val="000000" w:themeColor="text1"/>
          </w:rPr>
          <w:t>individual</w:t>
        </w:r>
      </w:ins>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bookmarkStart w:id="651" w:name="_GoBack"/>
      <w:bookmarkEnd w:id="651"/>
    </w:p>
    <w:p w14:paraId="37AE4C63" w14:textId="77777777" w:rsidR="00517ABD" w:rsidRDefault="00517ABD" w:rsidP="004210F6">
      <w:pPr>
        <w:jc w:val="both"/>
        <w:rPr>
          <w:bCs/>
          <w:iCs/>
          <w:color w:val="000000" w:themeColor="text1"/>
        </w:rPr>
      </w:pPr>
    </w:p>
    <w:p w14:paraId="2D629E21" w14:textId="0A705D2F"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E02FA1">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18&lt;/sup&gt;","plainTextFormattedCitation":"18","previouslyFormattedCitation":"&lt;sup&gt;18&lt;/sup&gt;"},"properties":{"noteIndex":0},"schema":"https://github.com/citation-style-language/schema/raw/master/csl-citation.json"}</w:instrText>
      </w:r>
      <w:r w:rsidRPr="00817E7B">
        <w:rPr>
          <w:rFonts w:eastAsia="Times New Roman"/>
          <w:color w:val="333333"/>
          <w:shd w:val="clear" w:color="auto" w:fill="FFFFFF"/>
        </w:rPr>
        <w:fldChar w:fldCharType="separate"/>
      </w:r>
      <w:r w:rsidR="000C01B2" w:rsidRPr="000C01B2">
        <w:rPr>
          <w:rFonts w:eastAsia="Times New Roman"/>
          <w:noProof/>
          <w:color w:val="333333"/>
          <w:shd w:val="clear" w:color="auto" w:fill="FFFFFF"/>
          <w:vertAlign w:val="superscript"/>
        </w:rPr>
        <w:t>18</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 xml:space="preserve">34 cycles of </w:t>
      </w:r>
      <w:r>
        <w:rPr>
          <w:color w:val="000000" w:themeColor="text1"/>
        </w:rPr>
        <w:lastRenderedPageBreak/>
        <w:t>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57A24574"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652"/>
      <w:r w:rsidR="000274E9" w:rsidRPr="00233F15">
        <w:rPr>
          <w:rFonts w:eastAsia="Times New Roman"/>
          <w:color w:val="333333"/>
          <w:shd w:val="clear" w:color="auto" w:fill="FFFFFF"/>
        </w:rPr>
        <w:t>previously described</w:t>
      </w:r>
      <w:commentRangeEnd w:id="652"/>
      <w:r w:rsidR="000274E9" w:rsidRPr="00233F15">
        <w:rPr>
          <w:rStyle w:val="CommentReference"/>
        </w:rPr>
        <w:commentReference w:id="652"/>
      </w:r>
      <w:r w:rsidR="000274E9" w:rsidRPr="00233F15">
        <w:rPr>
          <w:rFonts w:eastAsia="Times New Roman"/>
          <w:color w:val="333333"/>
          <w:shd w:val="clear" w:color="auto" w:fill="FFFFFF"/>
        </w:rPr>
        <w:fldChar w:fldCharType="begin" w:fldLock="1"/>
      </w:r>
      <w:r w:rsidR="00E02FA1">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18&lt;/sup&gt;","plainTextFormattedCitation":"18","previouslyFormattedCitation":"&lt;sup&gt;18&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01B2" w:rsidRPr="000C01B2">
        <w:rPr>
          <w:rFonts w:eastAsia="Times New Roman"/>
          <w:noProof/>
          <w:color w:val="333333"/>
          <w:shd w:val="clear" w:color="auto" w:fill="FFFFFF"/>
          <w:vertAlign w:val="superscript"/>
        </w:rPr>
        <w:t>18</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653"/>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w:t>
      </w:r>
      <w:proofErr w:type="gramStart"/>
      <w:r w:rsidR="00BC54D5" w:rsidRPr="00233F15">
        <w:rPr>
          <w:rFonts w:eastAsia="Times New Roman"/>
          <w:color w:val="333333"/>
          <w:shd w:val="clear" w:color="auto" w:fill="FFFFFF"/>
        </w:rPr>
        <w:t>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w:t>
      </w:r>
      <w:proofErr w:type="gramEnd"/>
      <w:r w:rsidR="00A975C4">
        <w:rPr>
          <w:rFonts w:eastAsia="Times New Roman"/>
          <w:bCs/>
          <w:color w:val="333333"/>
          <w:shd w:val="clear" w:color="auto" w:fill="FFFFFF"/>
        </w:rPr>
        <w:t xml:space="preserve">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653"/>
      <w:r w:rsidR="001C31A3">
        <w:rPr>
          <w:rStyle w:val="CommentReference"/>
          <w:rFonts w:asciiTheme="minorHAnsi" w:hAnsiTheme="minorHAnsi" w:cstheme="minorBidi"/>
        </w:rPr>
        <w:commentReference w:id="653"/>
      </w:r>
      <w:r w:rsidR="00A975C4">
        <w:rPr>
          <w:rFonts w:eastAsia="Calibri"/>
          <w:color w:val="333333"/>
          <w:shd w:val="clear" w:color="auto" w:fill="FFFFFF"/>
        </w:rPr>
        <w:t xml:space="preserve"> </w:t>
      </w:r>
      <w:commentRangeStart w:id="654"/>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654"/>
      <w:r w:rsidR="00D47711">
        <w:rPr>
          <w:rStyle w:val="CommentReference"/>
          <w:rFonts w:asciiTheme="minorHAnsi" w:hAnsiTheme="minorHAnsi" w:cstheme="minorBidi"/>
        </w:rPr>
        <w:commentReference w:id="654"/>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655"/>
      <w:r w:rsidRPr="008E0C9A">
        <w:rPr>
          <w:bCs/>
          <w:iCs/>
          <w:color w:val="808080" w:themeColor="background1" w:themeShade="80"/>
          <w:lang w:val="en-CA"/>
        </w:rPr>
        <w:t>the selection conditions of the opposite mating type.</w:t>
      </w:r>
      <w:commentRangeEnd w:id="655"/>
      <w:r w:rsidRPr="008E0C9A">
        <w:rPr>
          <w:rStyle w:val="CommentReference"/>
          <w:rFonts w:asciiTheme="minorHAnsi" w:hAnsiTheme="minorHAnsi" w:cstheme="minorBidi"/>
          <w:color w:val="808080" w:themeColor="background1" w:themeShade="80"/>
        </w:rPr>
        <w:commentReference w:id="655"/>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63819EF5"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E02FA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37&lt;/sup&gt;","plainTextFormattedCitation":"37","previouslyFormattedCitation":"&lt;sup&gt;37&lt;/sup&gt;"},"properties":{"noteIndex":0},"schema":"https://github.com/citation-style-language/schema/raw/master/csl-citation.json"}</w:instrText>
      </w:r>
      <w:r w:rsidR="004441D9" w:rsidRPr="00233F15">
        <w:rPr>
          <w:bCs/>
          <w:iCs/>
          <w:color w:val="000000" w:themeColor="text1"/>
        </w:rPr>
        <w:fldChar w:fldCharType="separate"/>
      </w:r>
      <w:r w:rsidR="000C01B2" w:rsidRPr="000C01B2">
        <w:rPr>
          <w:bCs/>
          <w:iCs/>
          <w:noProof/>
          <w:color w:val="000000" w:themeColor="text1"/>
          <w:vertAlign w:val="superscript"/>
        </w:rPr>
        <w:t>37</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E02FA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37&lt;/sup&gt;","plainTextFormattedCitation":"37","previouslyFormattedCitation":"&lt;sup&gt;37&lt;/sup&gt;"},"properties":{"noteIndex":0},"schema":"https://github.com/citation-style-language/schema/raw/master/csl-citation.json"}</w:instrText>
      </w:r>
      <w:r w:rsidR="006B4D4F" w:rsidRPr="00233F15">
        <w:rPr>
          <w:bCs/>
          <w:iCs/>
          <w:color w:val="000000" w:themeColor="text1"/>
        </w:rPr>
        <w:fldChar w:fldCharType="separate"/>
      </w:r>
      <w:r w:rsidR="000C01B2" w:rsidRPr="000C01B2">
        <w:rPr>
          <w:bCs/>
          <w:iCs/>
          <w:noProof/>
          <w:color w:val="000000" w:themeColor="text1"/>
          <w:vertAlign w:val="superscript"/>
        </w:rPr>
        <w:t>37</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4429EBE9"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lastRenderedPageBreak/>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E02FA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37&lt;/sup&gt;","plainTextFormattedCitation":"37","previouslyFormattedCitation":"&lt;sup&gt;37&lt;/sup&gt;"},"properties":{"noteIndex":0},"schema":"https://github.com/citation-style-language/schema/raw/master/csl-citation.json"}</w:instrText>
      </w:r>
      <w:r w:rsidR="00DC6933" w:rsidRPr="00FC1F96">
        <w:rPr>
          <w:bCs/>
          <w:iCs/>
          <w:color w:val="000000" w:themeColor="text1"/>
        </w:rPr>
        <w:fldChar w:fldCharType="separate"/>
      </w:r>
      <w:r w:rsidR="000C01B2" w:rsidRPr="000C01B2">
        <w:rPr>
          <w:bCs/>
          <w:iCs/>
          <w:noProof/>
          <w:color w:val="000000" w:themeColor="text1"/>
          <w:vertAlign w:val="superscript"/>
        </w:rPr>
        <w:t>37</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656"/>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656"/>
      <w:r w:rsidR="008F412B">
        <w:rPr>
          <w:rStyle w:val="CommentReference"/>
          <w:rFonts w:asciiTheme="minorHAnsi" w:hAnsiTheme="minorHAnsi" w:cstheme="minorBidi"/>
        </w:rPr>
        <w:commentReference w:id="656"/>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657"/>
      <w:r w:rsidRPr="00233F15">
        <w:rPr>
          <w:b/>
          <w:bCs/>
          <w:iCs/>
          <w:color w:val="000000" w:themeColor="text1"/>
        </w:rPr>
        <w:t>Strain Genotyping</w:t>
      </w:r>
      <w:commentRangeEnd w:id="657"/>
      <w:r w:rsidRPr="00233F15">
        <w:rPr>
          <w:rStyle w:val="CommentReference"/>
        </w:rPr>
        <w:commentReference w:id="657"/>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658"/>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658"/>
      <w:r w:rsidR="00086A4B" w:rsidRPr="00233F15">
        <w:rPr>
          <w:rStyle w:val="CommentReference"/>
        </w:rPr>
        <w:commentReference w:id="658"/>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659"/>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659"/>
      <w:r w:rsidRPr="00233F15">
        <w:rPr>
          <w:rStyle w:val="CommentReference"/>
          <w:sz w:val="24"/>
          <w:szCs w:val="24"/>
        </w:rPr>
        <w:commentReference w:id="659"/>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660"/>
      <w:r w:rsidRPr="00233F15">
        <w:rPr>
          <w:rFonts w:eastAsia="Calibri"/>
          <w:color w:val="333333"/>
          <w:shd w:val="clear" w:color="auto" w:fill="FFFFFF"/>
        </w:rPr>
        <w:t>74 exhibited no detectable growth</w:t>
      </w:r>
      <w:commentRangeEnd w:id="660"/>
      <w:r w:rsidRPr="00233F15">
        <w:rPr>
          <w:rStyle w:val="CommentReference"/>
          <w:sz w:val="24"/>
          <w:szCs w:val="24"/>
        </w:rPr>
        <w:commentReference w:id="660"/>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 xml:space="preserve">Ura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w:t>
      </w:r>
      <w:r w:rsidR="00575EB7" w:rsidRPr="00233F15">
        <w:rPr>
          <w:i/>
        </w:rPr>
        <w:lastRenderedPageBreak/>
        <w:t xml:space="preserve">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661"/>
      <w:r w:rsidRPr="00233F15">
        <w:t xml:space="preserve">cases where a wild-type is called as a mutant </w:t>
      </w:r>
      <w:r w:rsidR="00955782" w:rsidRPr="00233F15">
        <w:t>are expected to</w:t>
      </w:r>
      <w:r w:rsidRPr="00233F15">
        <w:t xml:space="preserve"> be comparably </w:t>
      </w:r>
      <w:commentRangeEnd w:id="661"/>
      <w:r w:rsidR="00C769E2">
        <w:t>rare</w:t>
      </w:r>
      <w:r w:rsidRPr="00233F15">
        <w:rPr>
          <w:rStyle w:val="CommentReference"/>
        </w:rPr>
        <w:commentReference w:id="661"/>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w:t>
      </w:r>
      <w:proofErr w:type="gramStart"/>
      <w:r w:rsidR="00127266" w:rsidRPr="00233F15">
        <w:rPr>
          <w:rFonts w:eastAsia="Times New Roman"/>
          <w:color w:val="333333"/>
          <w:shd w:val="clear" w:color="auto" w:fill="FFFFFF"/>
          <w:vertAlign w:val="subscript"/>
        </w:rPr>
        <w:t xml:space="preserve">nm  </w:t>
      </w:r>
      <w:r w:rsidRPr="00233F15">
        <w:rPr>
          <w:bCs/>
          <w:iCs/>
          <w:color w:val="000000" w:themeColor="text1"/>
        </w:rPr>
        <w:t>of</w:t>
      </w:r>
      <w:proofErr w:type="gramEnd"/>
      <w:r w:rsidRPr="00233F15">
        <w:rPr>
          <w:bCs/>
          <w:iCs/>
          <w:color w:val="000000" w:themeColor="text1"/>
        </w:rPr>
        <w:t xml:space="preserve">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12698543"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662"/>
      <w:r w:rsidRPr="00233F15">
        <w:rPr>
          <w:bCs/>
          <w:iCs/>
          <w:color w:val="000000" w:themeColor="text1"/>
        </w:rPr>
        <w:t xml:space="preserve">wild type </w:t>
      </w:r>
      <w:commentRangeEnd w:id="662"/>
      <w:r w:rsidR="00537EAF">
        <w:rPr>
          <w:rStyle w:val="CommentReference"/>
          <w:rFonts w:asciiTheme="minorHAnsi" w:hAnsiTheme="minorHAnsi" w:cstheme="minorBidi"/>
        </w:rPr>
        <w:commentReference w:id="66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E02FA1">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50&lt;/sup&gt;","plainTextFormattedCitation":"50","previouslyFormattedCitation":"&lt;sup&gt;50&lt;/sup&gt;"},"properties":{"noteIndex":0},"schema":"https://github.com/citation-style-language/schema/raw/master/csl-citation.json"}</w:instrText>
      </w:r>
      <w:r w:rsidR="00202DC4" w:rsidRPr="00233F15">
        <w:rPr>
          <w:bCs/>
          <w:iCs/>
          <w:color w:val="000000" w:themeColor="text1"/>
        </w:rPr>
        <w:fldChar w:fldCharType="separate"/>
      </w:r>
      <w:r w:rsidR="00E02FA1" w:rsidRPr="00E02FA1">
        <w:rPr>
          <w:bCs/>
          <w:iCs/>
          <w:noProof/>
          <w:color w:val="000000" w:themeColor="text1"/>
          <w:vertAlign w:val="superscript"/>
        </w:rPr>
        <w:t>50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663"/>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663"/>
      <w:r w:rsidR="00DD0B46" w:rsidRPr="00233F15">
        <w:rPr>
          <w:rStyle w:val="CommentReference"/>
        </w:rPr>
        <w:commentReference w:id="663"/>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proofErr w:type="gramStart"/>
      <w:r w:rsidR="00E15F6B" w:rsidRPr="00233F15">
        <w:rPr>
          <w:bCs/>
          <w:iCs/>
          <w:color w:val="000000" w:themeColor="text1"/>
        </w:rPr>
        <w:t>separate</w:t>
      </w:r>
      <w:proofErr w:type="gramEnd"/>
      <w:r w:rsidR="00E15F6B" w:rsidRPr="00233F15">
        <w:rPr>
          <w:bCs/>
          <w:iCs/>
          <w:color w:val="000000" w:themeColor="text1"/>
        </w:rPr>
        <w:t xml:space="preserve"> </w:t>
      </w:r>
      <w:r w:rsidR="0014592D" w:rsidRPr="00233F15">
        <w:rPr>
          <w:bCs/>
          <w:iCs/>
          <w:color w:val="000000" w:themeColor="text1"/>
        </w:rPr>
        <w:t xml:space="preserve">liquid </w:t>
      </w:r>
      <w:commentRangeStart w:id="664"/>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664"/>
      <w:r w:rsidR="00DD0B46" w:rsidRPr="00233F15">
        <w:rPr>
          <w:rStyle w:val="CommentReference"/>
        </w:rPr>
        <w:commentReference w:id="664"/>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proofErr w:type="gramStart"/>
      <w:r w:rsidR="004A29CC" w:rsidRPr="00233F15">
        <w:rPr>
          <w:rFonts w:eastAsia="Times New Roman"/>
          <w:color w:val="333333"/>
          <w:shd w:val="clear" w:color="auto" w:fill="FFFFFF"/>
        </w:rPr>
        <w:t>0 generation</w:t>
      </w:r>
      <w:proofErr w:type="gramEnd"/>
      <w:r w:rsidR="004A29CC" w:rsidRPr="00233F15">
        <w:rPr>
          <w:rFonts w:eastAsia="Times New Roman"/>
          <w:color w:val="333333"/>
          <w:shd w:val="clear" w:color="auto" w:fill="FFFFFF"/>
        </w:rPr>
        <w:t xml:space="preserve">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665"/>
      <w:r w:rsidR="001F4672" w:rsidRPr="00233F15">
        <w:rPr>
          <w:rFonts w:eastAsia="Times New Roman"/>
          <w:color w:val="333333"/>
          <w:shd w:val="clear" w:color="auto" w:fill="FFFFFF"/>
        </w:rPr>
        <w:t xml:space="preserve">a sample </w:t>
      </w:r>
      <w:commentRangeEnd w:id="665"/>
      <w:r w:rsidR="008065E3" w:rsidRPr="00233F15">
        <w:rPr>
          <w:rStyle w:val="CommentReference"/>
        </w:rPr>
        <w:commentReference w:id="665"/>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666"/>
      <w:r w:rsidR="000919D1" w:rsidRPr="00233F15">
        <w:rPr>
          <w:bCs/>
          <w:iCs/>
          <w:color w:val="000000" w:themeColor="text1"/>
        </w:rPr>
        <w:t>genomic DNA extraction</w:t>
      </w:r>
      <w:commentRangeEnd w:id="666"/>
      <w:r w:rsidR="00355817" w:rsidRPr="00233F15">
        <w:rPr>
          <w:rStyle w:val="CommentReference"/>
        </w:rPr>
        <w:commentReference w:id="666"/>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 xml:space="preserve">bp bands were isolated, </w:t>
      </w:r>
      <w:proofErr w:type="gramStart"/>
      <w:r w:rsidR="00E768C4" w:rsidRPr="00233F15">
        <w:rPr>
          <w:bCs/>
          <w:iCs/>
          <w:color w:val="000000" w:themeColor="text1"/>
          <w:lang w:val="en-CA"/>
        </w:rPr>
        <w:t>subject  to</w:t>
      </w:r>
      <w:proofErr w:type="gramEnd"/>
      <w:r w:rsidR="00E768C4" w:rsidRPr="00233F15">
        <w:rPr>
          <w:bCs/>
          <w:iCs/>
          <w:color w:val="000000" w:themeColor="text1"/>
          <w:lang w:val="en-CA"/>
        </w:rPr>
        <w:t xml:space="preserve">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lastRenderedPageBreak/>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667"/>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667"/>
      <w:r w:rsidR="00FD360B" w:rsidRPr="00233F15">
        <w:rPr>
          <w:rStyle w:val="CommentReference"/>
        </w:rPr>
        <w:commentReference w:id="667"/>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9C39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9C39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9C39C1"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4E9FDD6D"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E02FA1">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51&lt;/sup&gt;","plainTextFormattedCitation":"51","previouslyFormattedCitation":"&lt;sup&gt;51&lt;/sup&gt;"},"properties":{"noteIndex":0},"schema":"https://github.com/citation-style-language/schema/raw/master/csl-citation.json"}</w:instrText>
      </w:r>
      <w:r w:rsidR="00131C80" w:rsidRPr="00233F15">
        <w:rPr>
          <w:bCs/>
          <w:iCs/>
          <w:color w:val="000000" w:themeColor="text1"/>
        </w:rPr>
        <w:fldChar w:fldCharType="separate"/>
      </w:r>
      <w:r w:rsidR="00E02FA1" w:rsidRPr="00E02FA1">
        <w:rPr>
          <w:bCs/>
          <w:iCs/>
          <w:noProof/>
          <w:color w:val="000000" w:themeColor="text1"/>
          <w:vertAlign w:val="superscript"/>
        </w:rPr>
        <w:t>51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9C39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lastRenderedPageBreak/>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9C39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9C39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9C39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9C39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 xml:space="preserve">the </w:t>
      </w:r>
      <w:proofErr w:type="gramStart"/>
      <w:r w:rsidR="005D702E" w:rsidRPr="00233F15">
        <w:rPr>
          <w:rFonts w:eastAsiaTheme="minorEastAsia"/>
          <w:bCs/>
          <w:iCs/>
          <w:color w:val="000000" w:themeColor="text1"/>
          <w:lang w:val="en-CA"/>
        </w:rPr>
        <w:t>cv.glmnet</w:t>
      </w:r>
      <w:proofErr w:type="gramEnd"/>
      <w:r w:rsidR="005D702E" w:rsidRPr="00233F15">
        <w:rPr>
          <w:rFonts w:eastAsiaTheme="minorEastAsia"/>
          <w:bCs/>
          <w:iCs/>
          <w:color w:val="000000" w:themeColor="text1"/>
          <w:lang w:val="en-CA"/>
        </w:rPr>
        <w:t xml:space="preserve">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72DCE2C7" w:rsidR="001C735B" w:rsidRPr="00233F15" w:rsidRDefault="00347409" w:rsidP="00224FCB">
      <w:pPr>
        <w:jc w:val="both"/>
        <w:rPr>
          <w:color w:val="000000" w:themeColor="text1"/>
        </w:rPr>
      </w:pPr>
      <w:r w:rsidRPr="00233F15">
        <w:rPr>
          <w:color w:val="000000" w:themeColor="text1"/>
        </w:rPr>
        <w:lastRenderedPageBreak/>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E02FA1">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18&lt;/sup&gt;","plainTextFormattedCitation":"18","previouslyFormattedCitation":"&lt;sup&gt;18&lt;/sup&gt;"},"properties":{"noteIndex":0},"schema":"https://github.com/citation-style-language/schema/raw/master/csl-citation.json"}</w:instrText>
      </w:r>
      <w:r w:rsidR="002272B1" w:rsidRPr="00233F15">
        <w:rPr>
          <w:color w:val="000000" w:themeColor="text1"/>
        </w:rPr>
        <w:fldChar w:fldCharType="separate"/>
      </w:r>
      <w:r w:rsidR="000C01B2" w:rsidRPr="000C01B2">
        <w:rPr>
          <w:noProof/>
          <w:color w:val="000000" w:themeColor="text1"/>
          <w:vertAlign w:val="superscript"/>
        </w:rPr>
        <w:t>18</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68"/>
      <w:r w:rsidRPr="00565DF9">
        <w:rPr>
          <w:b/>
          <w:bCs/>
          <w:iCs/>
          <w:color w:val="808080" w:themeColor="background1" w:themeShade="80"/>
        </w:rPr>
        <w:t>Analysis of Liquid Growth Data</w:t>
      </w:r>
      <w:commentRangeEnd w:id="668"/>
      <w:r w:rsidR="00883356" w:rsidRPr="00565DF9">
        <w:rPr>
          <w:rStyle w:val="CommentReference"/>
          <w:color w:val="808080" w:themeColor="background1" w:themeShade="80"/>
        </w:rPr>
        <w:commentReference w:id="668"/>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27246071"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E02FA1">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52&lt;/sup&gt;","plainTextFormattedCitation":"52","previouslyFormattedCitation":"&lt;sup&gt;52&lt;/sup&gt;"},"properties":{"noteIndex":0},"schema":"https://github.com/citation-style-language/schema/raw/master/csl-citation.json"}</w:instrText>
      </w:r>
      <w:r w:rsidR="0042743A" w:rsidRPr="00662D0E">
        <w:rPr>
          <w:bCs/>
          <w:iCs/>
          <w:color w:val="000000" w:themeColor="text1"/>
        </w:rPr>
        <w:fldChar w:fldCharType="separate"/>
      </w:r>
      <w:r w:rsidR="00AF4C2E" w:rsidRPr="00AF4C2E">
        <w:rPr>
          <w:bCs/>
          <w:iCs/>
          <w:noProof/>
          <w:color w:val="000000" w:themeColor="text1"/>
          <w:vertAlign w:val="superscript"/>
        </w:rPr>
        <w:t>52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69"/>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69"/>
      <w:r w:rsidR="00662D0E">
        <w:rPr>
          <w:rStyle w:val="CommentReference"/>
          <w:rFonts w:asciiTheme="minorHAnsi" w:hAnsiTheme="minorHAnsi" w:cstheme="minorBidi"/>
        </w:rPr>
        <w:commentReference w:id="669"/>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670"/>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670"/>
      <w:r w:rsidR="00DF4CE6">
        <w:rPr>
          <w:rStyle w:val="CommentReference"/>
          <w:rFonts w:asciiTheme="minorHAnsi" w:hAnsiTheme="minorHAnsi" w:cstheme="minorBidi"/>
        </w:rPr>
        <w:commentReference w:id="670"/>
      </w:r>
    </w:p>
    <w:p w14:paraId="20BF344E" w14:textId="743F9B75"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E02FA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39&lt;/sup&gt;","plainTextFormattedCitation":"39","previouslyFormattedCitation":"&lt;sup&gt;39&lt;/sup&gt;"},"properties":{"noteIndex":0},"schema":"https://github.com/citation-style-language/schema/raw/master/csl-citation.json"}</w:instrText>
      </w:r>
      <w:r>
        <w:fldChar w:fldCharType="separate"/>
      </w:r>
      <w:r w:rsidR="00E02FA1" w:rsidRPr="00E02FA1">
        <w:rPr>
          <w:noProof/>
          <w:vertAlign w:val="superscript"/>
        </w:rPr>
        <w:t>39</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71"/>
      <w:r w:rsidRPr="009B3D83">
        <w:rPr>
          <w:b/>
          <w:bCs/>
          <w:iCs/>
          <w:color w:val="000000" w:themeColor="text1"/>
        </w:rPr>
        <w:t>Quantitative RT-PCR</w:t>
      </w:r>
      <w:commentRangeEnd w:id="671"/>
      <w:r w:rsidR="00A028A9" w:rsidRPr="009B3D83">
        <w:rPr>
          <w:rStyle w:val="CommentReference"/>
          <w:color w:val="000000" w:themeColor="text1"/>
        </w:rPr>
        <w:commentReference w:id="671"/>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72"/>
      <w:r w:rsidRPr="00565DF9">
        <w:rPr>
          <w:b/>
          <w:color w:val="808080" w:themeColor="background1" w:themeShade="80"/>
          <w:sz w:val="28"/>
        </w:rPr>
        <w:t>Acknowledgements</w:t>
      </w:r>
      <w:commentRangeEnd w:id="672"/>
      <w:r w:rsidR="006365D4">
        <w:rPr>
          <w:rStyle w:val="CommentReference"/>
          <w:rFonts w:asciiTheme="minorHAnsi" w:hAnsiTheme="minorHAnsi" w:cstheme="minorBidi"/>
        </w:rPr>
        <w:commentReference w:id="672"/>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73"/>
      <w:r w:rsidRPr="00233F15">
        <w:rPr>
          <w:b/>
          <w:sz w:val="28"/>
        </w:rPr>
        <w:t>Author Contributions</w:t>
      </w:r>
      <w:commentRangeEnd w:id="673"/>
      <w:r w:rsidR="00AB0C9E">
        <w:rPr>
          <w:rStyle w:val="CommentReference"/>
          <w:rFonts w:asciiTheme="minorHAnsi" w:hAnsiTheme="minorHAnsi" w:cstheme="minorBidi"/>
        </w:rPr>
        <w:commentReference w:id="673"/>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74"/>
      <w:r w:rsidRPr="00233F15">
        <w:rPr>
          <w:b/>
          <w:sz w:val="28"/>
        </w:rPr>
        <w:t>Additional Data Files</w:t>
      </w:r>
      <w:commentRangeEnd w:id="674"/>
      <w:r w:rsidR="00BD3C0C" w:rsidRPr="00233F15">
        <w:rPr>
          <w:rStyle w:val="CommentReference"/>
        </w:rPr>
        <w:commentReference w:id="674"/>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A40C2FC" w14:textId="632B61D8" w:rsidR="00E02FA1" w:rsidRPr="00E02FA1" w:rsidRDefault="00C1486D" w:rsidP="00E02FA1">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E02FA1" w:rsidRPr="00E02FA1">
        <w:rPr>
          <w:noProof/>
        </w:rPr>
        <w:t>1.</w:t>
      </w:r>
      <w:r w:rsidR="00E02FA1" w:rsidRPr="00E02FA1">
        <w:rPr>
          <w:noProof/>
        </w:rPr>
        <w:tab/>
        <w:t xml:space="preserve">Benfey, P. N. &amp; Mitchell-Olds, T. From Genotype to Phenotype: Systems Biology Meets Natural Variation. </w:t>
      </w:r>
      <w:r w:rsidR="00E02FA1" w:rsidRPr="00E02FA1">
        <w:rPr>
          <w:i/>
          <w:iCs/>
          <w:noProof/>
        </w:rPr>
        <w:t>Science (80-. ).</w:t>
      </w:r>
      <w:r w:rsidR="00E02FA1" w:rsidRPr="00E02FA1">
        <w:rPr>
          <w:noProof/>
        </w:rPr>
        <w:t xml:space="preserve"> </w:t>
      </w:r>
      <w:r w:rsidR="00E02FA1" w:rsidRPr="00E02FA1">
        <w:rPr>
          <w:b/>
          <w:bCs/>
          <w:noProof/>
        </w:rPr>
        <w:t>320,</w:t>
      </w:r>
      <w:r w:rsidR="00E02FA1" w:rsidRPr="00E02FA1">
        <w:rPr>
          <w:noProof/>
        </w:rPr>
        <w:t xml:space="preserve"> (2008).</w:t>
      </w:r>
    </w:p>
    <w:p w14:paraId="31852D31" w14:textId="77777777" w:rsidR="00E02FA1" w:rsidRPr="00E02FA1" w:rsidRDefault="00E02FA1" w:rsidP="00E02FA1">
      <w:pPr>
        <w:widowControl w:val="0"/>
        <w:autoSpaceDE w:val="0"/>
        <w:autoSpaceDN w:val="0"/>
        <w:adjustRightInd w:val="0"/>
        <w:ind w:left="640" w:hanging="640"/>
        <w:rPr>
          <w:noProof/>
        </w:rPr>
      </w:pPr>
      <w:r w:rsidRPr="00E02FA1">
        <w:rPr>
          <w:noProof/>
        </w:rPr>
        <w:t>2.</w:t>
      </w:r>
      <w:r w:rsidRPr="00E02FA1">
        <w:rPr>
          <w:noProof/>
        </w:rPr>
        <w:tab/>
        <w:t xml:space="preserve">Hartwell, L. Robust Interactions. </w:t>
      </w:r>
      <w:r w:rsidRPr="00E02FA1">
        <w:rPr>
          <w:i/>
          <w:iCs/>
          <w:noProof/>
        </w:rPr>
        <w:t>Science (80-. ).</w:t>
      </w:r>
      <w:r w:rsidRPr="00E02FA1">
        <w:rPr>
          <w:noProof/>
        </w:rPr>
        <w:t xml:space="preserve"> </w:t>
      </w:r>
      <w:r w:rsidRPr="00E02FA1">
        <w:rPr>
          <w:b/>
          <w:bCs/>
          <w:noProof/>
        </w:rPr>
        <w:t>303,</w:t>
      </w:r>
      <w:r w:rsidRPr="00E02FA1">
        <w:rPr>
          <w:noProof/>
        </w:rPr>
        <w:t xml:space="preserve"> (2004).</w:t>
      </w:r>
    </w:p>
    <w:p w14:paraId="5D237D00" w14:textId="77777777" w:rsidR="00E02FA1" w:rsidRPr="00E02FA1" w:rsidRDefault="00E02FA1" w:rsidP="00E02FA1">
      <w:pPr>
        <w:widowControl w:val="0"/>
        <w:autoSpaceDE w:val="0"/>
        <w:autoSpaceDN w:val="0"/>
        <w:adjustRightInd w:val="0"/>
        <w:ind w:left="640" w:hanging="640"/>
        <w:rPr>
          <w:noProof/>
        </w:rPr>
      </w:pPr>
      <w:r w:rsidRPr="00E02FA1">
        <w:rPr>
          <w:noProof/>
        </w:rPr>
        <w:t>3.</w:t>
      </w:r>
      <w:r w:rsidRPr="00E02FA1">
        <w:rPr>
          <w:noProof/>
        </w:rPr>
        <w:tab/>
        <w:t xml:space="preserve">Hartman, J. L., Garvik, B. &amp; Hartwell, L. Principles for the Buffering of Genetic Variation. </w:t>
      </w:r>
      <w:r w:rsidRPr="00E02FA1">
        <w:rPr>
          <w:i/>
          <w:iCs/>
          <w:noProof/>
        </w:rPr>
        <w:t>Science (80-. ).</w:t>
      </w:r>
      <w:r w:rsidRPr="00E02FA1">
        <w:rPr>
          <w:noProof/>
        </w:rPr>
        <w:t xml:space="preserve"> </w:t>
      </w:r>
      <w:r w:rsidRPr="00E02FA1">
        <w:rPr>
          <w:b/>
          <w:bCs/>
          <w:noProof/>
        </w:rPr>
        <w:t>291,</w:t>
      </w:r>
      <w:r w:rsidRPr="00E02FA1">
        <w:rPr>
          <w:noProof/>
        </w:rPr>
        <w:t xml:space="preserve"> (2001).</w:t>
      </w:r>
    </w:p>
    <w:p w14:paraId="357F5ECA" w14:textId="77777777" w:rsidR="00E02FA1" w:rsidRPr="00E02FA1" w:rsidRDefault="00E02FA1" w:rsidP="00E02FA1">
      <w:pPr>
        <w:widowControl w:val="0"/>
        <w:autoSpaceDE w:val="0"/>
        <w:autoSpaceDN w:val="0"/>
        <w:adjustRightInd w:val="0"/>
        <w:ind w:left="640" w:hanging="640"/>
        <w:rPr>
          <w:noProof/>
        </w:rPr>
      </w:pPr>
      <w:r w:rsidRPr="00E02FA1">
        <w:rPr>
          <w:noProof/>
        </w:rPr>
        <w:t>4.</w:t>
      </w:r>
      <w:r w:rsidRPr="00E02FA1">
        <w:rPr>
          <w:noProof/>
        </w:rPr>
        <w:tab/>
        <w:t xml:space="preserve">Civelek, M. &amp; Lusis, A. J. Systems genetics approaches to understand complex traits. </w:t>
      </w:r>
      <w:r w:rsidRPr="00E02FA1">
        <w:rPr>
          <w:i/>
          <w:iCs/>
          <w:noProof/>
        </w:rPr>
        <w:t>Nat. Rev. Genet.</w:t>
      </w:r>
      <w:r w:rsidRPr="00E02FA1">
        <w:rPr>
          <w:noProof/>
        </w:rPr>
        <w:t xml:space="preserve"> </w:t>
      </w:r>
      <w:r w:rsidRPr="00E02FA1">
        <w:rPr>
          <w:b/>
          <w:bCs/>
          <w:noProof/>
        </w:rPr>
        <w:t>15,</w:t>
      </w:r>
      <w:r w:rsidRPr="00E02FA1">
        <w:rPr>
          <w:noProof/>
        </w:rPr>
        <w:t xml:space="preserve"> 34–48 (2014).</w:t>
      </w:r>
    </w:p>
    <w:p w14:paraId="72643389" w14:textId="77777777" w:rsidR="00E02FA1" w:rsidRPr="00E02FA1" w:rsidRDefault="00E02FA1" w:rsidP="00E02FA1">
      <w:pPr>
        <w:widowControl w:val="0"/>
        <w:autoSpaceDE w:val="0"/>
        <w:autoSpaceDN w:val="0"/>
        <w:adjustRightInd w:val="0"/>
        <w:ind w:left="640" w:hanging="640"/>
        <w:rPr>
          <w:noProof/>
        </w:rPr>
      </w:pPr>
      <w:r w:rsidRPr="00E02FA1">
        <w:rPr>
          <w:noProof/>
        </w:rPr>
        <w:t>5.</w:t>
      </w:r>
      <w:r w:rsidRPr="00E02FA1">
        <w:rPr>
          <w:noProof/>
        </w:rPr>
        <w:tab/>
        <w:t xml:space="preserve">Costanzo, M. </w:t>
      </w:r>
      <w:r w:rsidRPr="00E02FA1">
        <w:rPr>
          <w:i/>
          <w:iCs/>
          <w:noProof/>
        </w:rPr>
        <w:t>et al.</w:t>
      </w:r>
      <w:r w:rsidRPr="00E02FA1">
        <w:rPr>
          <w:noProof/>
        </w:rPr>
        <w:t xml:space="preserve"> A global genetic interaction network maps a wiring diagram of cellular function. </w:t>
      </w:r>
      <w:r w:rsidRPr="00E02FA1">
        <w:rPr>
          <w:i/>
          <w:iCs/>
          <w:noProof/>
        </w:rPr>
        <w:t>Science (80-. ).</w:t>
      </w:r>
      <w:r w:rsidRPr="00E02FA1">
        <w:rPr>
          <w:noProof/>
        </w:rPr>
        <w:t xml:space="preserve"> </w:t>
      </w:r>
      <w:r w:rsidRPr="00E02FA1">
        <w:rPr>
          <w:b/>
          <w:bCs/>
          <w:noProof/>
        </w:rPr>
        <w:t>353,</w:t>
      </w:r>
      <w:r w:rsidRPr="00E02FA1">
        <w:rPr>
          <w:noProof/>
        </w:rPr>
        <w:t xml:space="preserve"> (2016).</w:t>
      </w:r>
    </w:p>
    <w:p w14:paraId="091A0BE7" w14:textId="77777777" w:rsidR="00E02FA1" w:rsidRPr="00E02FA1" w:rsidRDefault="00E02FA1" w:rsidP="00E02FA1">
      <w:pPr>
        <w:widowControl w:val="0"/>
        <w:autoSpaceDE w:val="0"/>
        <w:autoSpaceDN w:val="0"/>
        <w:adjustRightInd w:val="0"/>
        <w:ind w:left="640" w:hanging="640"/>
        <w:rPr>
          <w:noProof/>
        </w:rPr>
      </w:pPr>
      <w:r w:rsidRPr="00E02FA1">
        <w:rPr>
          <w:noProof/>
        </w:rPr>
        <w:t>6.</w:t>
      </w:r>
      <w:r w:rsidRPr="00E02FA1">
        <w:rPr>
          <w:noProof/>
        </w:rPr>
        <w:tab/>
        <w:t xml:space="preserve">Shen, J. P. &amp; Ideker, T. Synthetic Lethal Networks for Precision Oncology: Promises and Pitfalls. </w:t>
      </w:r>
      <w:r w:rsidRPr="00E02FA1">
        <w:rPr>
          <w:i/>
          <w:iCs/>
          <w:noProof/>
        </w:rPr>
        <w:t>J. Mol. Biol.</w:t>
      </w:r>
      <w:r w:rsidRPr="00E02FA1">
        <w:rPr>
          <w:noProof/>
        </w:rPr>
        <w:t xml:space="preserve"> </w:t>
      </w:r>
      <w:r w:rsidRPr="00E02FA1">
        <w:rPr>
          <w:b/>
          <w:bCs/>
          <w:noProof/>
        </w:rPr>
        <w:t>430,</w:t>
      </w:r>
      <w:r w:rsidRPr="00E02FA1">
        <w:rPr>
          <w:noProof/>
        </w:rPr>
        <w:t xml:space="preserve"> 2900–2912 (2018).</w:t>
      </w:r>
    </w:p>
    <w:p w14:paraId="47475D95" w14:textId="77777777" w:rsidR="00E02FA1" w:rsidRPr="00E02FA1" w:rsidRDefault="00E02FA1" w:rsidP="00E02FA1">
      <w:pPr>
        <w:widowControl w:val="0"/>
        <w:autoSpaceDE w:val="0"/>
        <w:autoSpaceDN w:val="0"/>
        <w:adjustRightInd w:val="0"/>
        <w:ind w:left="640" w:hanging="640"/>
        <w:rPr>
          <w:noProof/>
        </w:rPr>
      </w:pPr>
      <w:r w:rsidRPr="00E02FA1">
        <w:rPr>
          <w:noProof/>
        </w:rPr>
        <w:t>7.</w:t>
      </w:r>
      <w:r w:rsidRPr="00E02FA1">
        <w:rPr>
          <w:noProof/>
        </w:rPr>
        <w:tab/>
        <w:t xml:space="preserve">Horlbeck, M. A. </w:t>
      </w:r>
      <w:r w:rsidRPr="00E02FA1">
        <w:rPr>
          <w:i/>
          <w:iCs/>
          <w:noProof/>
        </w:rPr>
        <w:t>et al.</w:t>
      </w:r>
      <w:r w:rsidRPr="00E02FA1">
        <w:rPr>
          <w:noProof/>
        </w:rPr>
        <w:t xml:space="preserve"> Mapping the Genetic Landscape of Human Cells. </w:t>
      </w:r>
      <w:r w:rsidRPr="00E02FA1">
        <w:rPr>
          <w:i/>
          <w:iCs/>
          <w:noProof/>
        </w:rPr>
        <w:t>Cell</w:t>
      </w:r>
      <w:r w:rsidRPr="00E02FA1">
        <w:rPr>
          <w:noProof/>
        </w:rPr>
        <w:t xml:space="preserve"> </w:t>
      </w:r>
      <w:r w:rsidRPr="00E02FA1">
        <w:rPr>
          <w:b/>
          <w:bCs/>
          <w:noProof/>
        </w:rPr>
        <w:t>174,</w:t>
      </w:r>
      <w:r w:rsidRPr="00E02FA1">
        <w:rPr>
          <w:noProof/>
        </w:rPr>
        <w:t xml:space="preserve"> 953–967.e22 (2018).</w:t>
      </w:r>
    </w:p>
    <w:p w14:paraId="17DDED9B" w14:textId="77777777" w:rsidR="00E02FA1" w:rsidRPr="00E02FA1" w:rsidRDefault="00E02FA1" w:rsidP="00E02FA1">
      <w:pPr>
        <w:widowControl w:val="0"/>
        <w:autoSpaceDE w:val="0"/>
        <w:autoSpaceDN w:val="0"/>
        <w:adjustRightInd w:val="0"/>
        <w:ind w:left="640" w:hanging="640"/>
        <w:rPr>
          <w:noProof/>
        </w:rPr>
      </w:pPr>
      <w:r w:rsidRPr="00E02FA1">
        <w:rPr>
          <w:noProof/>
        </w:rPr>
        <w:t>8.</w:t>
      </w:r>
      <w:r w:rsidRPr="00E02FA1">
        <w:rPr>
          <w:noProof/>
        </w:rPr>
        <w:tab/>
        <w:t xml:space="preserve">Giaever, G. </w:t>
      </w:r>
      <w:r w:rsidRPr="00E02FA1">
        <w:rPr>
          <w:i/>
          <w:iCs/>
          <w:noProof/>
        </w:rPr>
        <w:t>et al.</w:t>
      </w:r>
      <w:r w:rsidRPr="00E02FA1">
        <w:rPr>
          <w:noProof/>
        </w:rPr>
        <w:t xml:space="preserve"> Functional profiling of the Saccharomyces cerevisiae genome. </w:t>
      </w:r>
      <w:r w:rsidRPr="00E02FA1">
        <w:rPr>
          <w:i/>
          <w:iCs/>
          <w:noProof/>
        </w:rPr>
        <w:t>Nature</w:t>
      </w:r>
      <w:r w:rsidRPr="00E02FA1">
        <w:rPr>
          <w:noProof/>
        </w:rPr>
        <w:t xml:space="preserve"> </w:t>
      </w:r>
      <w:r w:rsidRPr="00E02FA1">
        <w:rPr>
          <w:b/>
          <w:bCs/>
          <w:noProof/>
        </w:rPr>
        <w:lastRenderedPageBreak/>
        <w:t>418,</w:t>
      </w:r>
      <w:r w:rsidRPr="00E02FA1">
        <w:rPr>
          <w:noProof/>
        </w:rPr>
        <w:t xml:space="preserve"> 387–391 (2002).</w:t>
      </w:r>
    </w:p>
    <w:p w14:paraId="37F109EF" w14:textId="77777777" w:rsidR="00E02FA1" w:rsidRPr="00E02FA1" w:rsidRDefault="00E02FA1" w:rsidP="00E02FA1">
      <w:pPr>
        <w:widowControl w:val="0"/>
        <w:autoSpaceDE w:val="0"/>
        <w:autoSpaceDN w:val="0"/>
        <w:adjustRightInd w:val="0"/>
        <w:ind w:left="640" w:hanging="640"/>
        <w:rPr>
          <w:noProof/>
        </w:rPr>
      </w:pPr>
      <w:r w:rsidRPr="00E02FA1">
        <w:rPr>
          <w:noProof/>
        </w:rPr>
        <w:t>9.</w:t>
      </w:r>
      <w:r w:rsidRPr="00E02FA1">
        <w:rPr>
          <w:noProof/>
        </w:rPr>
        <w:tab/>
        <w:t xml:space="preserve">Costanzo, M. </w:t>
      </w:r>
      <w:r w:rsidRPr="00E02FA1">
        <w:rPr>
          <w:i/>
          <w:iCs/>
          <w:noProof/>
        </w:rPr>
        <w:t>et al.</w:t>
      </w:r>
      <w:r w:rsidRPr="00E02FA1">
        <w:rPr>
          <w:noProof/>
        </w:rPr>
        <w:t xml:space="preserve"> The genetic landscape of a cell. </w:t>
      </w:r>
      <w:r w:rsidRPr="00E02FA1">
        <w:rPr>
          <w:i/>
          <w:iCs/>
          <w:noProof/>
        </w:rPr>
        <w:t>Science</w:t>
      </w:r>
      <w:r w:rsidRPr="00E02FA1">
        <w:rPr>
          <w:noProof/>
        </w:rPr>
        <w:t xml:space="preserve"> </w:t>
      </w:r>
      <w:r w:rsidRPr="00E02FA1">
        <w:rPr>
          <w:b/>
          <w:bCs/>
          <w:noProof/>
        </w:rPr>
        <w:t>327,</w:t>
      </w:r>
      <w:r w:rsidRPr="00E02FA1">
        <w:rPr>
          <w:noProof/>
        </w:rPr>
        <w:t xml:space="preserve"> 425–31 (2010).</w:t>
      </w:r>
    </w:p>
    <w:p w14:paraId="3516D943" w14:textId="77777777" w:rsidR="00E02FA1" w:rsidRPr="00E02FA1" w:rsidRDefault="00E02FA1" w:rsidP="00E02FA1">
      <w:pPr>
        <w:widowControl w:val="0"/>
        <w:autoSpaceDE w:val="0"/>
        <w:autoSpaceDN w:val="0"/>
        <w:adjustRightInd w:val="0"/>
        <w:ind w:left="640" w:hanging="640"/>
        <w:rPr>
          <w:noProof/>
        </w:rPr>
      </w:pPr>
      <w:r w:rsidRPr="00E02FA1">
        <w:rPr>
          <w:noProof/>
        </w:rPr>
        <w:t>10.</w:t>
      </w:r>
      <w:r w:rsidRPr="00E02FA1">
        <w:rPr>
          <w:noProof/>
        </w:rPr>
        <w:tab/>
        <w:t xml:space="preserve">Bloom, J. S., Ehrenreich, I. M., Loo, W. T., Lite, T.-L. V. &amp; Kruglyak, L. Finding the sources of missing heritability in a yeast cross. </w:t>
      </w:r>
      <w:r w:rsidRPr="00E02FA1">
        <w:rPr>
          <w:i/>
          <w:iCs/>
          <w:noProof/>
        </w:rPr>
        <w:t>Nature</w:t>
      </w:r>
      <w:r w:rsidRPr="00E02FA1">
        <w:rPr>
          <w:noProof/>
        </w:rPr>
        <w:t xml:space="preserve"> </w:t>
      </w:r>
      <w:r w:rsidRPr="00E02FA1">
        <w:rPr>
          <w:b/>
          <w:bCs/>
          <w:noProof/>
        </w:rPr>
        <w:t>494,</w:t>
      </w:r>
      <w:r w:rsidRPr="00E02FA1">
        <w:rPr>
          <w:noProof/>
        </w:rPr>
        <w:t xml:space="preserve"> 234–7 (2013).</w:t>
      </w:r>
    </w:p>
    <w:p w14:paraId="4899A519" w14:textId="77777777" w:rsidR="00E02FA1" w:rsidRPr="00E02FA1" w:rsidRDefault="00E02FA1" w:rsidP="00E02FA1">
      <w:pPr>
        <w:widowControl w:val="0"/>
        <w:autoSpaceDE w:val="0"/>
        <w:autoSpaceDN w:val="0"/>
        <w:adjustRightInd w:val="0"/>
        <w:ind w:left="640" w:hanging="640"/>
        <w:rPr>
          <w:noProof/>
        </w:rPr>
      </w:pPr>
      <w:r w:rsidRPr="00E02FA1">
        <w:rPr>
          <w:noProof/>
        </w:rPr>
        <w:t>11.</w:t>
      </w:r>
      <w:r w:rsidRPr="00E02FA1">
        <w:rPr>
          <w:noProof/>
        </w:rPr>
        <w:tab/>
        <w:t xml:space="preserve">St Onge, R. P. </w:t>
      </w:r>
      <w:r w:rsidRPr="00E02FA1">
        <w:rPr>
          <w:i/>
          <w:iCs/>
          <w:noProof/>
        </w:rPr>
        <w:t>et al.</w:t>
      </w:r>
      <w:r w:rsidRPr="00E02FA1">
        <w:rPr>
          <w:noProof/>
        </w:rPr>
        <w:t xml:space="preserve"> Systematic pathway analysis using high-resolution fitness profiling of combinatorial gene deletions. </w:t>
      </w:r>
      <w:r w:rsidRPr="00E02FA1">
        <w:rPr>
          <w:i/>
          <w:iCs/>
          <w:noProof/>
        </w:rPr>
        <w:t>Nat. Genet.</w:t>
      </w:r>
      <w:r w:rsidRPr="00E02FA1">
        <w:rPr>
          <w:noProof/>
        </w:rPr>
        <w:t xml:space="preserve"> </w:t>
      </w:r>
      <w:r w:rsidRPr="00E02FA1">
        <w:rPr>
          <w:b/>
          <w:bCs/>
          <w:noProof/>
        </w:rPr>
        <w:t>39,</w:t>
      </w:r>
      <w:r w:rsidRPr="00E02FA1">
        <w:rPr>
          <w:noProof/>
        </w:rPr>
        <w:t xml:space="preserve"> 199–206 (2007).</w:t>
      </w:r>
    </w:p>
    <w:p w14:paraId="495F8E0B" w14:textId="77777777" w:rsidR="00E02FA1" w:rsidRPr="00E02FA1" w:rsidRDefault="00E02FA1" w:rsidP="00E02FA1">
      <w:pPr>
        <w:widowControl w:val="0"/>
        <w:autoSpaceDE w:val="0"/>
        <w:autoSpaceDN w:val="0"/>
        <w:adjustRightInd w:val="0"/>
        <w:ind w:left="640" w:hanging="640"/>
        <w:rPr>
          <w:noProof/>
        </w:rPr>
      </w:pPr>
      <w:r w:rsidRPr="00E02FA1">
        <w:rPr>
          <w:noProof/>
        </w:rPr>
        <w:t>12.</w:t>
      </w:r>
      <w:r w:rsidRPr="00E02FA1">
        <w:rPr>
          <w:noProof/>
        </w:rPr>
        <w:tab/>
        <w:t xml:space="preserve">Tong, A. H. Y. </w:t>
      </w:r>
      <w:r w:rsidRPr="00E02FA1">
        <w:rPr>
          <w:i/>
          <w:iCs/>
          <w:noProof/>
        </w:rPr>
        <w:t>et al.</w:t>
      </w:r>
      <w:r w:rsidRPr="00E02FA1">
        <w:rPr>
          <w:noProof/>
        </w:rPr>
        <w:t xml:space="preserve"> Global mapping of the yeast genetic interaction network. </w:t>
      </w:r>
      <w:r w:rsidRPr="00E02FA1">
        <w:rPr>
          <w:i/>
          <w:iCs/>
          <w:noProof/>
        </w:rPr>
        <w:t>Science</w:t>
      </w:r>
      <w:r w:rsidRPr="00E02FA1">
        <w:rPr>
          <w:noProof/>
        </w:rPr>
        <w:t xml:space="preserve"> </w:t>
      </w:r>
      <w:r w:rsidRPr="00E02FA1">
        <w:rPr>
          <w:b/>
          <w:bCs/>
          <w:noProof/>
        </w:rPr>
        <w:t>303,</w:t>
      </w:r>
      <w:r w:rsidRPr="00E02FA1">
        <w:rPr>
          <w:noProof/>
        </w:rPr>
        <w:t xml:space="preserve"> 808–13 (2004).</w:t>
      </w:r>
    </w:p>
    <w:p w14:paraId="71D90D4A" w14:textId="77777777" w:rsidR="00E02FA1" w:rsidRPr="00E02FA1" w:rsidRDefault="00E02FA1" w:rsidP="00E02FA1">
      <w:pPr>
        <w:widowControl w:val="0"/>
        <w:autoSpaceDE w:val="0"/>
        <w:autoSpaceDN w:val="0"/>
        <w:adjustRightInd w:val="0"/>
        <w:ind w:left="640" w:hanging="640"/>
        <w:rPr>
          <w:noProof/>
        </w:rPr>
      </w:pPr>
      <w:r w:rsidRPr="00E02FA1">
        <w:rPr>
          <w:noProof/>
        </w:rPr>
        <w:t>13.</w:t>
      </w:r>
      <w:r w:rsidRPr="00E02FA1">
        <w:rPr>
          <w:noProof/>
        </w:rPr>
        <w:tab/>
        <w:t xml:space="preserve">Braberg, H. </w:t>
      </w:r>
      <w:r w:rsidRPr="00E02FA1">
        <w:rPr>
          <w:i/>
          <w:iCs/>
          <w:noProof/>
        </w:rPr>
        <w:t>et al.</w:t>
      </w:r>
      <w:r w:rsidRPr="00E02FA1">
        <w:rPr>
          <w:noProof/>
        </w:rPr>
        <w:t xml:space="preserve"> Quantitative analysis of triple-mutant genetic interactions. </w:t>
      </w:r>
      <w:r w:rsidRPr="00E02FA1">
        <w:rPr>
          <w:i/>
          <w:iCs/>
          <w:noProof/>
        </w:rPr>
        <w:t>Nat. Protoc.</w:t>
      </w:r>
      <w:r w:rsidRPr="00E02FA1">
        <w:rPr>
          <w:noProof/>
        </w:rPr>
        <w:t xml:space="preserve"> </w:t>
      </w:r>
      <w:r w:rsidRPr="00E02FA1">
        <w:rPr>
          <w:b/>
          <w:bCs/>
          <w:noProof/>
        </w:rPr>
        <w:t>9,</w:t>
      </w:r>
      <w:r w:rsidRPr="00E02FA1">
        <w:rPr>
          <w:noProof/>
        </w:rPr>
        <w:t xml:space="preserve"> 1867–81 (2014).</w:t>
      </w:r>
    </w:p>
    <w:p w14:paraId="2EDFD329" w14:textId="77777777" w:rsidR="00E02FA1" w:rsidRPr="00E02FA1" w:rsidRDefault="00E02FA1" w:rsidP="00E02FA1">
      <w:pPr>
        <w:widowControl w:val="0"/>
        <w:autoSpaceDE w:val="0"/>
        <w:autoSpaceDN w:val="0"/>
        <w:adjustRightInd w:val="0"/>
        <w:ind w:left="640" w:hanging="640"/>
        <w:rPr>
          <w:noProof/>
        </w:rPr>
      </w:pPr>
      <w:r w:rsidRPr="00E02FA1">
        <w:rPr>
          <w:noProof/>
        </w:rPr>
        <w:t>14.</w:t>
      </w:r>
      <w:r w:rsidRPr="00E02FA1">
        <w:rPr>
          <w:noProof/>
        </w:rPr>
        <w:tab/>
        <w:t xml:space="preserve">Palmer, A. C. </w:t>
      </w:r>
      <w:r w:rsidRPr="00E02FA1">
        <w:rPr>
          <w:i/>
          <w:iCs/>
          <w:noProof/>
        </w:rPr>
        <w:t>et al.</w:t>
      </w:r>
      <w:r w:rsidRPr="00E02FA1">
        <w:rPr>
          <w:noProof/>
        </w:rPr>
        <w:t xml:space="preserve"> Delayed commitment to evolutionary fate in antibiotic resistance fitness landscapes. </w:t>
      </w:r>
      <w:r w:rsidRPr="00E02FA1">
        <w:rPr>
          <w:i/>
          <w:iCs/>
          <w:noProof/>
        </w:rPr>
        <w:t>Nat. Commun.</w:t>
      </w:r>
      <w:r w:rsidRPr="00E02FA1">
        <w:rPr>
          <w:noProof/>
        </w:rPr>
        <w:t xml:space="preserve"> </w:t>
      </w:r>
      <w:r w:rsidRPr="00E02FA1">
        <w:rPr>
          <w:b/>
          <w:bCs/>
          <w:noProof/>
        </w:rPr>
        <w:t>6,</w:t>
      </w:r>
      <w:r w:rsidRPr="00E02FA1">
        <w:rPr>
          <w:noProof/>
        </w:rPr>
        <w:t xml:space="preserve"> 7385 (2015).</w:t>
      </w:r>
    </w:p>
    <w:p w14:paraId="5BB4885C" w14:textId="77777777" w:rsidR="00E02FA1" w:rsidRPr="00E02FA1" w:rsidRDefault="00E02FA1" w:rsidP="00E02FA1">
      <w:pPr>
        <w:widowControl w:val="0"/>
        <w:autoSpaceDE w:val="0"/>
        <w:autoSpaceDN w:val="0"/>
        <w:adjustRightInd w:val="0"/>
        <w:ind w:left="640" w:hanging="640"/>
        <w:rPr>
          <w:noProof/>
        </w:rPr>
      </w:pPr>
      <w:r w:rsidRPr="00E02FA1">
        <w:rPr>
          <w:noProof/>
        </w:rPr>
        <w:t>15.</w:t>
      </w:r>
      <w:r w:rsidRPr="00E02FA1">
        <w:rPr>
          <w:noProof/>
        </w:rPr>
        <w:tab/>
        <w:t xml:space="preserve">Cancer Genome Atlas Research Network </w:t>
      </w:r>
      <w:r w:rsidRPr="00E02FA1">
        <w:rPr>
          <w:i/>
          <w:iCs/>
          <w:noProof/>
        </w:rPr>
        <w:t>et al.</w:t>
      </w:r>
      <w:r w:rsidRPr="00E02FA1">
        <w:rPr>
          <w:noProof/>
        </w:rPr>
        <w:t xml:space="preserve"> Genomic and Epigenomic Landscapes of Adult De Novo Acute Myeloid Leukemia. </w:t>
      </w:r>
      <w:r w:rsidRPr="00E02FA1">
        <w:rPr>
          <w:i/>
          <w:iCs/>
          <w:noProof/>
        </w:rPr>
        <w:t>N. Engl. J. Med.</w:t>
      </w:r>
      <w:r w:rsidRPr="00E02FA1">
        <w:rPr>
          <w:noProof/>
        </w:rPr>
        <w:t xml:space="preserve"> </w:t>
      </w:r>
      <w:r w:rsidRPr="00E02FA1">
        <w:rPr>
          <w:b/>
          <w:bCs/>
          <w:noProof/>
        </w:rPr>
        <w:t>368,</w:t>
      </w:r>
      <w:r w:rsidRPr="00E02FA1">
        <w:rPr>
          <w:noProof/>
        </w:rPr>
        <w:t xml:space="preserve"> 2059–2074 (2013).</w:t>
      </w:r>
    </w:p>
    <w:p w14:paraId="37E021AA" w14:textId="77777777" w:rsidR="00E02FA1" w:rsidRPr="00E02FA1" w:rsidRDefault="00E02FA1" w:rsidP="00E02FA1">
      <w:pPr>
        <w:widowControl w:val="0"/>
        <w:autoSpaceDE w:val="0"/>
        <w:autoSpaceDN w:val="0"/>
        <w:adjustRightInd w:val="0"/>
        <w:ind w:left="640" w:hanging="640"/>
        <w:rPr>
          <w:noProof/>
        </w:rPr>
      </w:pPr>
      <w:r w:rsidRPr="00E02FA1">
        <w:rPr>
          <w:noProof/>
        </w:rPr>
        <w:t>16.</w:t>
      </w:r>
      <w:r w:rsidRPr="00E02FA1">
        <w:rPr>
          <w:noProof/>
        </w:rPr>
        <w:tab/>
        <w:t xml:space="preserve">Heckl, D. </w:t>
      </w:r>
      <w:r w:rsidRPr="00E02FA1">
        <w:rPr>
          <w:i/>
          <w:iCs/>
          <w:noProof/>
        </w:rPr>
        <w:t>et al.</w:t>
      </w:r>
      <w:r w:rsidRPr="00E02FA1">
        <w:rPr>
          <w:noProof/>
        </w:rPr>
        <w:t xml:space="preserve"> Generation of mouse models of myeloid malignancy with combinatorial genetic lesions using CRISPR-Cas9 genome editing. </w:t>
      </w:r>
      <w:r w:rsidRPr="00E02FA1">
        <w:rPr>
          <w:i/>
          <w:iCs/>
          <w:noProof/>
        </w:rPr>
        <w:t>Nat. Biotechnol.</w:t>
      </w:r>
      <w:r w:rsidRPr="00E02FA1">
        <w:rPr>
          <w:noProof/>
        </w:rPr>
        <w:t xml:space="preserve"> </w:t>
      </w:r>
      <w:r w:rsidRPr="00E02FA1">
        <w:rPr>
          <w:b/>
          <w:bCs/>
          <w:noProof/>
        </w:rPr>
        <w:t>32,</w:t>
      </w:r>
      <w:r w:rsidRPr="00E02FA1">
        <w:rPr>
          <w:noProof/>
        </w:rPr>
        <w:t xml:space="preserve"> 941–6 (2014).</w:t>
      </w:r>
    </w:p>
    <w:p w14:paraId="2C785458" w14:textId="77777777" w:rsidR="00E02FA1" w:rsidRPr="00E02FA1" w:rsidRDefault="00E02FA1" w:rsidP="00E02FA1">
      <w:pPr>
        <w:widowControl w:val="0"/>
        <w:autoSpaceDE w:val="0"/>
        <w:autoSpaceDN w:val="0"/>
        <w:adjustRightInd w:val="0"/>
        <w:ind w:left="640" w:hanging="640"/>
        <w:rPr>
          <w:noProof/>
        </w:rPr>
      </w:pPr>
      <w:r w:rsidRPr="00E02FA1">
        <w:rPr>
          <w:noProof/>
        </w:rPr>
        <w:t>17.</w:t>
      </w:r>
      <w:r w:rsidRPr="00E02FA1">
        <w:rPr>
          <w:noProof/>
        </w:rPr>
        <w:tab/>
        <w:t xml:space="preserve">Takahashi, K. &amp; Yamanaka, S. Induction of Pluripotent Stem Cells from Mouse Embryonic and Adult Fibroblast Cultures by Defined Factors. </w:t>
      </w:r>
      <w:r w:rsidRPr="00E02FA1">
        <w:rPr>
          <w:i/>
          <w:iCs/>
          <w:noProof/>
        </w:rPr>
        <w:t>Cell</w:t>
      </w:r>
      <w:r w:rsidRPr="00E02FA1">
        <w:rPr>
          <w:noProof/>
        </w:rPr>
        <w:t xml:space="preserve"> </w:t>
      </w:r>
      <w:r w:rsidRPr="00E02FA1">
        <w:rPr>
          <w:b/>
          <w:bCs/>
          <w:noProof/>
        </w:rPr>
        <w:t>126,</w:t>
      </w:r>
      <w:r w:rsidRPr="00E02FA1">
        <w:rPr>
          <w:noProof/>
        </w:rPr>
        <w:t xml:space="preserve"> 663–676 (2006).</w:t>
      </w:r>
    </w:p>
    <w:p w14:paraId="1F4888CA" w14:textId="77777777" w:rsidR="00E02FA1" w:rsidRPr="00E02FA1" w:rsidRDefault="00E02FA1" w:rsidP="00E02FA1">
      <w:pPr>
        <w:widowControl w:val="0"/>
        <w:autoSpaceDE w:val="0"/>
        <w:autoSpaceDN w:val="0"/>
        <w:adjustRightInd w:val="0"/>
        <w:ind w:left="640" w:hanging="640"/>
        <w:rPr>
          <w:noProof/>
        </w:rPr>
      </w:pPr>
      <w:r w:rsidRPr="00E02FA1">
        <w:rPr>
          <w:noProof/>
        </w:rPr>
        <w:t>18.</w:t>
      </w:r>
      <w:r w:rsidRPr="00E02FA1">
        <w:rPr>
          <w:noProof/>
        </w:rPr>
        <w:tab/>
        <w:t xml:space="preserve">Suzuki, Y. </w:t>
      </w:r>
      <w:r w:rsidRPr="00E02FA1">
        <w:rPr>
          <w:i/>
          <w:iCs/>
          <w:noProof/>
        </w:rPr>
        <w:t>et al.</w:t>
      </w:r>
      <w:r w:rsidRPr="00E02FA1">
        <w:rPr>
          <w:noProof/>
        </w:rPr>
        <w:t xml:space="preserve"> Knocking out multigene redundancies via cycles of sexual assortment and fluorescence selection. </w:t>
      </w:r>
      <w:r w:rsidRPr="00E02FA1">
        <w:rPr>
          <w:i/>
          <w:iCs/>
          <w:noProof/>
        </w:rPr>
        <w:t>Nat. Methods</w:t>
      </w:r>
      <w:r w:rsidRPr="00E02FA1">
        <w:rPr>
          <w:noProof/>
        </w:rPr>
        <w:t xml:space="preserve"> </w:t>
      </w:r>
      <w:r w:rsidRPr="00E02FA1">
        <w:rPr>
          <w:b/>
          <w:bCs/>
          <w:noProof/>
        </w:rPr>
        <w:t>8,</w:t>
      </w:r>
      <w:r w:rsidRPr="00E02FA1">
        <w:rPr>
          <w:noProof/>
        </w:rPr>
        <w:t xml:space="preserve"> 159–64 (2011).</w:t>
      </w:r>
    </w:p>
    <w:p w14:paraId="3CB47889" w14:textId="77777777" w:rsidR="00E02FA1" w:rsidRPr="00E02FA1" w:rsidRDefault="00E02FA1" w:rsidP="00E02FA1">
      <w:pPr>
        <w:widowControl w:val="0"/>
        <w:autoSpaceDE w:val="0"/>
        <w:autoSpaceDN w:val="0"/>
        <w:adjustRightInd w:val="0"/>
        <w:ind w:left="640" w:hanging="640"/>
        <w:rPr>
          <w:noProof/>
        </w:rPr>
      </w:pPr>
      <w:r w:rsidRPr="00E02FA1">
        <w:rPr>
          <w:noProof/>
        </w:rPr>
        <w:t>19.</w:t>
      </w:r>
      <w:r w:rsidRPr="00E02FA1">
        <w:rPr>
          <w:noProof/>
        </w:rPr>
        <w:tab/>
        <w:t xml:space="preserve">Wang, H. H. </w:t>
      </w:r>
      <w:r w:rsidRPr="00E02FA1">
        <w:rPr>
          <w:i/>
          <w:iCs/>
          <w:noProof/>
        </w:rPr>
        <w:t>et al.</w:t>
      </w:r>
      <w:r w:rsidRPr="00E02FA1">
        <w:rPr>
          <w:noProof/>
        </w:rPr>
        <w:t xml:space="preserve"> Programming cells by multiplex genome engineering and accelerated evolution. </w:t>
      </w:r>
      <w:r w:rsidRPr="00E02FA1">
        <w:rPr>
          <w:i/>
          <w:iCs/>
          <w:noProof/>
        </w:rPr>
        <w:t>Nature</w:t>
      </w:r>
      <w:r w:rsidRPr="00E02FA1">
        <w:rPr>
          <w:noProof/>
        </w:rPr>
        <w:t xml:space="preserve"> </w:t>
      </w:r>
      <w:r w:rsidRPr="00E02FA1">
        <w:rPr>
          <w:b/>
          <w:bCs/>
          <w:noProof/>
        </w:rPr>
        <w:t>460,</w:t>
      </w:r>
      <w:r w:rsidRPr="00E02FA1">
        <w:rPr>
          <w:noProof/>
        </w:rPr>
        <w:t xml:space="preserve"> 894–8 (2009).</w:t>
      </w:r>
    </w:p>
    <w:p w14:paraId="728100B9" w14:textId="77777777" w:rsidR="00E02FA1" w:rsidRPr="00E02FA1" w:rsidRDefault="00E02FA1" w:rsidP="00E02FA1">
      <w:pPr>
        <w:widowControl w:val="0"/>
        <w:autoSpaceDE w:val="0"/>
        <w:autoSpaceDN w:val="0"/>
        <w:adjustRightInd w:val="0"/>
        <w:ind w:left="640" w:hanging="640"/>
        <w:rPr>
          <w:noProof/>
        </w:rPr>
      </w:pPr>
      <w:r w:rsidRPr="00E02FA1">
        <w:rPr>
          <w:noProof/>
        </w:rPr>
        <w:t>20.</w:t>
      </w:r>
      <w:r w:rsidRPr="00E02FA1">
        <w:rPr>
          <w:noProof/>
        </w:rPr>
        <w:tab/>
        <w:t xml:space="preserve">DiCarlo, J. E. </w:t>
      </w:r>
      <w:r w:rsidRPr="00E02FA1">
        <w:rPr>
          <w:i/>
          <w:iCs/>
          <w:noProof/>
        </w:rPr>
        <w:t>et al.</w:t>
      </w:r>
      <w:r w:rsidRPr="00E02FA1">
        <w:rPr>
          <w:noProof/>
        </w:rPr>
        <w:t xml:space="preserve"> Yeast oligo-mediated genome engineering (YOGE). </w:t>
      </w:r>
      <w:r w:rsidRPr="00E02FA1">
        <w:rPr>
          <w:i/>
          <w:iCs/>
          <w:noProof/>
        </w:rPr>
        <w:t>ACS Synth. Biol.</w:t>
      </w:r>
      <w:r w:rsidRPr="00E02FA1">
        <w:rPr>
          <w:noProof/>
        </w:rPr>
        <w:t xml:space="preserve"> </w:t>
      </w:r>
      <w:r w:rsidRPr="00E02FA1">
        <w:rPr>
          <w:b/>
          <w:bCs/>
          <w:noProof/>
        </w:rPr>
        <w:t>2,</w:t>
      </w:r>
      <w:r w:rsidRPr="00E02FA1">
        <w:rPr>
          <w:noProof/>
        </w:rPr>
        <w:t xml:space="preserve"> 741–9 (2013).</w:t>
      </w:r>
    </w:p>
    <w:p w14:paraId="5A05BB0E" w14:textId="77777777" w:rsidR="00E02FA1" w:rsidRPr="00E02FA1" w:rsidRDefault="00E02FA1" w:rsidP="00E02FA1">
      <w:pPr>
        <w:widowControl w:val="0"/>
        <w:autoSpaceDE w:val="0"/>
        <w:autoSpaceDN w:val="0"/>
        <w:adjustRightInd w:val="0"/>
        <w:ind w:left="640" w:hanging="640"/>
        <w:rPr>
          <w:noProof/>
        </w:rPr>
      </w:pPr>
      <w:r w:rsidRPr="00E02FA1">
        <w:rPr>
          <w:noProof/>
        </w:rPr>
        <w:t>21.</w:t>
      </w:r>
      <w:r w:rsidRPr="00E02FA1">
        <w:rPr>
          <w:noProof/>
        </w:rPr>
        <w:tab/>
        <w:t xml:space="preserve">Zeitoun, R. I. </w:t>
      </w:r>
      <w:r w:rsidRPr="00E02FA1">
        <w:rPr>
          <w:i/>
          <w:iCs/>
          <w:noProof/>
        </w:rPr>
        <w:t>et al.</w:t>
      </w:r>
      <w:r w:rsidRPr="00E02FA1">
        <w:rPr>
          <w:noProof/>
        </w:rPr>
        <w:t xml:space="preserve"> Multiplexed tracking of combinatorial genomic mutations in engineered cell populations. </w:t>
      </w:r>
      <w:r w:rsidRPr="00E02FA1">
        <w:rPr>
          <w:i/>
          <w:iCs/>
          <w:noProof/>
        </w:rPr>
        <w:t>Nat. Biotechnol.</w:t>
      </w:r>
      <w:r w:rsidRPr="00E02FA1">
        <w:rPr>
          <w:noProof/>
        </w:rPr>
        <w:t xml:space="preserve"> </w:t>
      </w:r>
      <w:r w:rsidRPr="00E02FA1">
        <w:rPr>
          <w:b/>
          <w:bCs/>
          <w:noProof/>
        </w:rPr>
        <w:t>33,</w:t>
      </w:r>
      <w:r w:rsidRPr="00E02FA1">
        <w:rPr>
          <w:noProof/>
        </w:rPr>
        <w:t xml:space="preserve"> 631–637 (2015).</w:t>
      </w:r>
    </w:p>
    <w:p w14:paraId="28E6000C" w14:textId="77777777" w:rsidR="00E02FA1" w:rsidRPr="00E02FA1" w:rsidRDefault="00E02FA1" w:rsidP="00E02FA1">
      <w:pPr>
        <w:widowControl w:val="0"/>
        <w:autoSpaceDE w:val="0"/>
        <w:autoSpaceDN w:val="0"/>
        <w:adjustRightInd w:val="0"/>
        <w:ind w:left="640" w:hanging="640"/>
        <w:rPr>
          <w:noProof/>
        </w:rPr>
      </w:pPr>
      <w:r w:rsidRPr="00E02FA1">
        <w:rPr>
          <w:noProof/>
        </w:rPr>
        <w:t>22.</w:t>
      </w:r>
      <w:r w:rsidRPr="00E02FA1">
        <w:rPr>
          <w:noProof/>
        </w:rPr>
        <w:tab/>
        <w:t xml:space="preserve">Zeitoun, R. I., Pines, G., Grau, W. C. &amp; Gill, R. T. Quantitative Tracking of Combinatorially Engineered Populations with Multiplexed Binary Assemblies. </w:t>
      </w:r>
      <w:r w:rsidRPr="00E02FA1">
        <w:rPr>
          <w:i/>
          <w:iCs/>
          <w:noProof/>
        </w:rPr>
        <w:t>ACS Synth. Biol.</w:t>
      </w:r>
      <w:r w:rsidRPr="00E02FA1">
        <w:rPr>
          <w:noProof/>
        </w:rPr>
        <w:t xml:space="preserve"> </w:t>
      </w:r>
      <w:r w:rsidRPr="00E02FA1">
        <w:rPr>
          <w:b/>
          <w:bCs/>
          <w:noProof/>
        </w:rPr>
        <w:t>6,</w:t>
      </w:r>
      <w:r w:rsidRPr="00E02FA1">
        <w:rPr>
          <w:noProof/>
        </w:rPr>
        <w:t xml:space="preserve"> 619–627 (2017).</w:t>
      </w:r>
    </w:p>
    <w:p w14:paraId="1A9C9EC8" w14:textId="77777777" w:rsidR="00E02FA1" w:rsidRPr="00E02FA1" w:rsidRDefault="00E02FA1" w:rsidP="00E02FA1">
      <w:pPr>
        <w:widowControl w:val="0"/>
        <w:autoSpaceDE w:val="0"/>
        <w:autoSpaceDN w:val="0"/>
        <w:adjustRightInd w:val="0"/>
        <w:ind w:left="640" w:hanging="640"/>
        <w:rPr>
          <w:noProof/>
        </w:rPr>
      </w:pPr>
      <w:r w:rsidRPr="00E02FA1">
        <w:rPr>
          <w:noProof/>
        </w:rPr>
        <w:t>23.</w:t>
      </w:r>
      <w:r w:rsidRPr="00E02FA1">
        <w:rPr>
          <w:noProof/>
        </w:rPr>
        <w:tab/>
        <w:t xml:space="preserve">Wong, A. S. L. </w:t>
      </w:r>
      <w:r w:rsidRPr="00E02FA1">
        <w:rPr>
          <w:i/>
          <w:iCs/>
          <w:noProof/>
        </w:rPr>
        <w:t>et al.</w:t>
      </w:r>
      <w:r w:rsidRPr="00E02FA1">
        <w:rPr>
          <w:noProof/>
        </w:rPr>
        <w:t xml:space="preserve"> Multiplexed barcoded CRISPR-Cas9 screening enabled by CombiGEM. </w:t>
      </w:r>
      <w:r w:rsidRPr="00E02FA1">
        <w:rPr>
          <w:i/>
          <w:iCs/>
          <w:noProof/>
        </w:rPr>
        <w:t>Proc. Natl. Acad. Sci. U. S. A.</w:t>
      </w:r>
      <w:r w:rsidRPr="00E02FA1">
        <w:rPr>
          <w:noProof/>
        </w:rPr>
        <w:t xml:space="preserve"> </w:t>
      </w:r>
      <w:r w:rsidRPr="00E02FA1">
        <w:rPr>
          <w:b/>
          <w:bCs/>
          <w:noProof/>
        </w:rPr>
        <w:t>113,</w:t>
      </w:r>
      <w:r w:rsidRPr="00E02FA1">
        <w:rPr>
          <w:noProof/>
        </w:rPr>
        <w:t xml:space="preserve"> 2544–9 (2016).</w:t>
      </w:r>
    </w:p>
    <w:p w14:paraId="05843102" w14:textId="77777777" w:rsidR="00E02FA1" w:rsidRPr="00E02FA1" w:rsidRDefault="00E02FA1" w:rsidP="00E02FA1">
      <w:pPr>
        <w:widowControl w:val="0"/>
        <w:autoSpaceDE w:val="0"/>
        <w:autoSpaceDN w:val="0"/>
        <w:adjustRightInd w:val="0"/>
        <w:ind w:left="640" w:hanging="640"/>
        <w:rPr>
          <w:noProof/>
        </w:rPr>
      </w:pPr>
      <w:r w:rsidRPr="00E02FA1">
        <w:rPr>
          <w:noProof/>
        </w:rPr>
        <w:t>24.</w:t>
      </w:r>
      <w:r w:rsidRPr="00E02FA1">
        <w:rPr>
          <w:noProof/>
        </w:rPr>
        <w:tab/>
        <w:t xml:space="preserve">Jungwirth, H. &amp; Kuchler, K. Yeast ABC transporters – a tale of sex, stress, drugs and aging. </w:t>
      </w:r>
      <w:r w:rsidRPr="00E02FA1">
        <w:rPr>
          <w:i/>
          <w:iCs/>
          <w:noProof/>
        </w:rPr>
        <w:t>FEBS Lett.</w:t>
      </w:r>
      <w:r w:rsidRPr="00E02FA1">
        <w:rPr>
          <w:noProof/>
        </w:rPr>
        <w:t xml:space="preserve"> </w:t>
      </w:r>
      <w:r w:rsidRPr="00E02FA1">
        <w:rPr>
          <w:b/>
          <w:bCs/>
          <w:noProof/>
        </w:rPr>
        <w:t>580,</w:t>
      </w:r>
      <w:r w:rsidRPr="00E02FA1">
        <w:rPr>
          <w:noProof/>
        </w:rPr>
        <w:t xml:space="preserve"> 1131–8 (2006).</w:t>
      </w:r>
    </w:p>
    <w:p w14:paraId="3B58BEBE" w14:textId="77777777" w:rsidR="00E02FA1" w:rsidRPr="00E02FA1" w:rsidRDefault="00E02FA1" w:rsidP="00E02FA1">
      <w:pPr>
        <w:widowControl w:val="0"/>
        <w:autoSpaceDE w:val="0"/>
        <w:autoSpaceDN w:val="0"/>
        <w:adjustRightInd w:val="0"/>
        <w:ind w:left="640" w:hanging="640"/>
        <w:rPr>
          <w:noProof/>
        </w:rPr>
      </w:pPr>
      <w:r w:rsidRPr="00E02FA1">
        <w:rPr>
          <w:noProof/>
        </w:rPr>
        <w:t>25.</w:t>
      </w:r>
      <w:r w:rsidRPr="00E02FA1">
        <w:rPr>
          <w:noProof/>
        </w:rPr>
        <w:tab/>
        <w:t xml:space="preserve">Dean, M., Rzhetsky, A. &amp; Allikmets, R. The human ATP-binding cassette (ABC) transporter superfamily. </w:t>
      </w:r>
      <w:r w:rsidRPr="00E02FA1">
        <w:rPr>
          <w:i/>
          <w:iCs/>
          <w:noProof/>
        </w:rPr>
        <w:t>Genome Res.</w:t>
      </w:r>
      <w:r w:rsidRPr="00E02FA1">
        <w:rPr>
          <w:noProof/>
        </w:rPr>
        <w:t xml:space="preserve"> </w:t>
      </w:r>
      <w:r w:rsidRPr="00E02FA1">
        <w:rPr>
          <w:b/>
          <w:bCs/>
          <w:noProof/>
        </w:rPr>
        <w:t>11,</w:t>
      </w:r>
      <w:r w:rsidRPr="00E02FA1">
        <w:rPr>
          <w:noProof/>
        </w:rPr>
        <w:t xml:space="preserve"> 1156–66 (2001).</w:t>
      </w:r>
    </w:p>
    <w:p w14:paraId="569A4E85" w14:textId="77777777" w:rsidR="00E02FA1" w:rsidRPr="00E02FA1" w:rsidRDefault="00E02FA1" w:rsidP="00E02FA1">
      <w:pPr>
        <w:widowControl w:val="0"/>
        <w:autoSpaceDE w:val="0"/>
        <w:autoSpaceDN w:val="0"/>
        <w:adjustRightInd w:val="0"/>
        <w:ind w:left="640" w:hanging="640"/>
        <w:rPr>
          <w:noProof/>
        </w:rPr>
      </w:pPr>
      <w:r w:rsidRPr="00E02FA1">
        <w:rPr>
          <w:noProof/>
        </w:rPr>
        <w:t>26.</w:t>
      </w:r>
      <w:r w:rsidRPr="00E02FA1">
        <w:rPr>
          <w:noProof/>
        </w:rPr>
        <w:tab/>
        <w:t xml:space="preserve">Kovalchuk, A. &amp; Driessen, A. J. M. Phylogenetic analysis of fungal ABC transporters. </w:t>
      </w:r>
      <w:r w:rsidRPr="00E02FA1">
        <w:rPr>
          <w:i/>
          <w:iCs/>
          <w:noProof/>
        </w:rPr>
        <w:t>BMC Genomics</w:t>
      </w:r>
      <w:r w:rsidRPr="00E02FA1">
        <w:rPr>
          <w:noProof/>
        </w:rPr>
        <w:t xml:space="preserve"> </w:t>
      </w:r>
      <w:r w:rsidRPr="00E02FA1">
        <w:rPr>
          <w:b/>
          <w:bCs/>
          <w:noProof/>
        </w:rPr>
        <w:t>11,</w:t>
      </w:r>
      <w:r w:rsidRPr="00E02FA1">
        <w:rPr>
          <w:noProof/>
        </w:rPr>
        <w:t xml:space="preserve"> 177 (2010).</w:t>
      </w:r>
    </w:p>
    <w:p w14:paraId="78C339CD" w14:textId="77777777" w:rsidR="00E02FA1" w:rsidRPr="00E02FA1" w:rsidRDefault="00E02FA1" w:rsidP="00E02FA1">
      <w:pPr>
        <w:widowControl w:val="0"/>
        <w:autoSpaceDE w:val="0"/>
        <w:autoSpaceDN w:val="0"/>
        <w:adjustRightInd w:val="0"/>
        <w:ind w:left="640" w:hanging="640"/>
        <w:rPr>
          <w:noProof/>
        </w:rPr>
      </w:pPr>
      <w:r w:rsidRPr="00E02FA1">
        <w:rPr>
          <w:noProof/>
        </w:rPr>
        <w:t>27.</w:t>
      </w:r>
      <w:r w:rsidRPr="00E02FA1">
        <w:rPr>
          <w:noProof/>
        </w:rPr>
        <w:tab/>
        <w:t xml:space="preserve">Kolaczkowska, A., Kolaczkowski, M., Goffeau, A. &amp; Moye-Rowley, W. S. Compensatory activation of the multidrug transporters Pdr5p, Snq2p, and Yor1p by Pdr1p in Saccharomyces cerevisiae. </w:t>
      </w:r>
      <w:r w:rsidRPr="00E02FA1">
        <w:rPr>
          <w:i/>
          <w:iCs/>
          <w:noProof/>
        </w:rPr>
        <w:t>FEBS Lett.</w:t>
      </w:r>
      <w:r w:rsidRPr="00E02FA1">
        <w:rPr>
          <w:noProof/>
        </w:rPr>
        <w:t xml:space="preserve"> </w:t>
      </w:r>
      <w:r w:rsidRPr="00E02FA1">
        <w:rPr>
          <w:b/>
          <w:bCs/>
          <w:noProof/>
        </w:rPr>
        <w:t>582,</w:t>
      </w:r>
      <w:r w:rsidRPr="00E02FA1">
        <w:rPr>
          <w:noProof/>
        </w:rPr>
        <w:t xml:space="preserve"> 977–83 (2008).</w:t>
      </w:r>
    </w:p>
    <w:p w14:paraId="748D667B" w14:textId="77777777" w:rsidR="00E02FA1" w:rsidRPr="00E02FA1" w:rsidRDefault="00E02FA1" w:rsidP="00E02FA1">
      <w:pPr>
        <w:widowControl w:val="0"/>
        <w:autoSpaceDE w:val="0"/>
        <w:autoSpaceDN w:val="0"/>
        <w:adjustRightInd w:val="0"/>
        <w:ind w:left="640" w:hanging="640"/>
        <w:rPr>
          <w:noProof/>
        </w:rPr>
      </w:pPr>
      <w:r w:rsidRPr="00E02FA1">
        <w:rPr>
          <w:noProof/>
        </w:rPr>
        <w:t>28.</w:t>
      </w:r>
      <w:r w:rsidRPr="00E02FA1">
        <w:rPr>
          <w:noProof/>
        </w:rPr>
        <w:tab/>
        <w:t xml:space="preserve">Snider, J. </w:t>
      </w:r>
      <w:r w:rsidRPr="00E02FA1">
        <w:rPr>
          <w:i/>
          <w:iCs/>
          <w:noProof/>
        </w:rPr>
        <w:t>et al.</w:t>
      </w:r>
      <w:r w:rsidRPr="00E02FA1">
        <w:rPr>
          <w:noProof/>
        </w:rPr>
        <w:t xml:space="preserve"> Mapping the functional yeast ABC transporter interactome. </w:t>
      </w:r>
      <w:r w:rsidRPr="00E02FA1">
        <w:rPr>
          <w:i/>
          <w:iCs/>
          <w:noProof/>
        </w:rPr>
        <w:t>Nat. Chem. Biol.</w:t>
      </w:r>
      <w:r w:rsidRPr="00E02FA1">
        <w:rPr>
          <w:noProof/>
        </w:rPr>
        <w:t xml:space="preserve"> </w:t>
      </w:r>
      <w:r w:rsidRPr="00E02FA1">
        <w:rPr>
          <w:b/>
          <w:bCs/>
          <w:noProof/>
        </w:rPr>
        <w:t>9,</w:t>
      </w:r>
      <w:r w:rsidRPr="00E02FA1">
        <w:rPr>
          <w:noProof/>
        </w:rPr>
        <w:t xml:space="preserve"> 565–72 (2013).</w:t>
      </w:r>
    </w:p>
    <w:p w14:paraId="6FA16402" w14:textId="77777777" w:rsidR="00E02FA1" w:rsidRPr="00E02FA1" w:rsidRDefault="00E02FA1" w:rsidP="00E02FA1">
      <w:pPr>
        <w:widowControl w:val="0"/>
        <w:autoSpaceDE w:val="0"/>
        <w:autoSpaceDN w:val="0"/>
        <w:adjustRightInd w:val="0"/>
        <w:ind w:left="640" w:hanging="640"/>
        <w:rPr>
          <w:noProof/>
        </w:rPr>
      </w:pPr>
      <w:r w:rsidRPr="00E02FA1">
        <w:rPr>
          <w:noProof/>
        </w:rPr>
        <w:t>29.</w:t>
      </w:r>
      <w:r w:rsidRPr="00E02FA1">
        <w:rPr>
          <w:noProof/>
        </w:rPr>
        <w:tab/>
        <w:t xml:space="preserve">Donner, M. &amp; Keppler, D. Up-regulation of basolateral multidrug resistance protein 3 (Mrp3) in cholestatic rat liver. </w:t>
      </w:r>
      <w:r w:rsidRPr="00E02FA1">
        <w:rPr>
          <w:i/>
          <w:iCs/>
          <w:noProof/>
        </w:rPr>
        <w:t>Hepatology</w:t>
      </w:r>
      <w:r w:rsidRPr="00E02FA1">
        <w:rPr>
          <w:noProof/>
        </w:rPr>
        <w:t xml:space="preserve"> </w:t>
      </w:r>
      <w:r w:rsidRPr="00E02FA1">
        <w:rPr>
          <w:b/>
          <w:bCs/>
          <w:noProof/>
        </w:rPr>
        <w:t>34,</w:t>
      </w:r>
      <w:r w:rsidRPr="00E02FA1">
        <w:rPr>
          <w:noProof/>
        </w:rPr>
        <w:t xml:space="preserve"> 351–359 (2001).</w:t>
      </w:r>
    </w:p>
    <w:p w14:paraId="1D868D26" w14:textId="77777777" w:rsidR="00E02FA1" w:rsidRPr="00E02FA1" w:rsidRDefault="00E02FA1" w:rsidP="00E02FA1">
      <w:pPr>
        <w:widowControl w:val="0"/>
        <w:autoSpaceDE w:val="0"/>
        <w:autoSpaceDN w:val="0"/>
        <w:adjustRightInd w:val="0"/>
        <w:ind w:left="640" w:hanging="640"/>
        <w:rPr>
          <w:noProof/>
        </w:rPr>
      </w:pPr>
      <w:r w:rsidRPr="00E02FA1">
        <w:rPr>
          <w:noProof/>
        </w:rPr>
        <w:t>30.</w:t>
      </w:r>
      <w:r w:rsidRPr="00E02FA1">
        <w:rPr>
          <w:noProof/>
        </w:rPr>
        <w:tab/>
        <w:t xml:space="preserve">König, J., Rost, D., Cui, Y. &amp; Keppler, D. Characterization of the human multidrug resistance protein isoform MRP3 localized to the basolateral hepatocyte membrane. </w:t>
      </w:r>
      <w:r w:rsidRPr="00E02FA1">
        <w:rPr>
          <w:i/>
          <w:iCs/>
          <w:noProof/>
        </w:rPr>
        <w:lastRenderedPageBreak/>
        <w:t>Hepatology</w:t>
      </w:r>
      <w:r w:rsidRPr="00E02FA1">
        <w:rPr>
          <w:noProof/>
        </w:rPr>
        <w:t xml:space="preserve"> </w:t>
      </w:r>
      <w:r w:rsidRPr="00E02FA1">
        <w:rPr>
          <w:b/>
          <w:bCs/>
          <w:noProof/>
        </w:rPr>
        <w:t>29,</w:t>
      </w:r>
      <w:r w:rsidRPr="00E02FA1">
        <w:rPr>
          <w:noProof/>
        </w:rPr>
        <w:t xml:space="preserve"> 1156–1163 (1999).</w:t>
      </w:r>
    </w:p>
    <w:p w14:paraId="4DE1BE59" w14:textId="77777777" w:rsidR="00E02FA1" w:rsidRPr="00E02FA1" w:rsidRDefault="00E02FA1" w:rsidP="00E02FA1">
      <w:pPr>
        <w:widowControl w:val="0"/>
        <w:autoSpaceDE w:val="0"/>
        <w:autoSpaceDN w:val="0"/>
        <w:adjustRightInd w:val="0"/>
        <w:ind w:left="640" w:hanging="640"/>
        <w:rPr>
          <w:noProof/>
        </w:rPr>
      </w:pPr>
      <w:r w:rsidRPr="00E02FA1">
        <w:rPr>
          <w:noProof/>
        </w:rPr>
        <w:t>31.</w:t>
      </w:r>
      <w:r w:rsidRPr="00E02FA1">
        <w:rPr>
          <w:noProof/>
        </w:rPr>
        <w:tab/>
        <w:t xml:space="preserve">Huls, M. </w:t>
      </w:r>
      <w:r w:rsidRPr="00E02FA1">
        <w:rPr>
          <w:i/>
          <w:iCs/>
          <w:noProof/>
        </w:rPr>
        <w:t>et al.</w:t>
      </w:r>
      <w:r w:rsidRPr="00E02FA1">
        <w:rPr>
          <w:noProof/>
        </w:rPr>
        <w:t xml:space="preserve"> The breast cancer resistance protein transporter ABCG2 is expressed in the human kidney proximal tubule apical membrane. </w:t>
      </w:r>
      <w:r w:rsidRPr="00E02FA1">
        <w:rPr>
          <w:i/>
          <w:iCs/>
          <w:noProof/>
        </w:rPr>
        <w:t>Kidney Int.</w:t>
      </w:r>
      <w:r w:rsidRPr="00E02FA1">
        <w:rPr>
          <w:noProof/>
        </w:rPr>
        <w:t xml:space="preserve"> </w:t>
      </w:r>
      <w:r w:rsidRPr="00E02FA1">
        <w:rPr>
          <w:b/>
          <w:bCs/>
          <w:noProof/>
        </w:rPr>
        <w:t>73,</w:t>
      </w:r>
      <w:r w:rsidRPr="00E02FA1">
        <w:rPr>
          <w:noProof/>
        </w:rPr>
        <w:t xml:space="preserve"> 220–225 (2008).</w:t>
      </w:r>
    </w:p>
    <w:p w14:paraId="68504A79" w14:textId="77777777" w:rsidR="00E02FA1" w:rsidRPr="00E02FA1" w:rsidRDefault="00E02FA1" w:rsidP="00E02FA1">
      <w:pPr>
        <w:widowControl w:val="0"/>
        <w:autoSpaceDE w:val="0"/>
        <w:autoSpaceDN w:val="0"/>
        <w:adjustRightInd w:val="0"/>
        <w:ind w:left="640" w:hanging="640"/>
        <w:rPr>
          <w:noProof/>
        </w:rPr>
      </w:pPr>
      <w:r w:rsidRPr="00E02FA1">
        <w:rPr>
          <w:noProof/>
        </w:rPr>
        <w:t>32.</w:t>
      </w:r>
      <w:r w:rsidRPr="00E02FA1">
        <w:rPr>
          <w:noProof/>
        </w:rPr>
        <w:tab/>
        <w:t xml:space="preserve">Brem, R. B. &amp; Kruglyak, L. The landscape of genetic complexity across 5,700 gene expression traits in yeast. </w:t>
      </w:r>
      <w:r w:rsidRPr="00E02FA1">
        <w:rPr>
          <w:i/>
          <w:iCs/>
          <w:noProof/>
        </w:rPr>
        <w:t>Proc. Natl. Acad. Sci. U. S. A.</w:t>
      </w:r>
      <w:r w:rsidRPr="00E02FA1">
        <w:rPr>
          <w:noProof/>
        </w:rPr>
        <w:t xml:space="preserve"> </w:t>
      </w:r>
      <w:r w:rsidRPr="00E02FA1">
        <w:rPr>
          <w:b/>
          <w:bCs/>
          <w:noProof/>
        </w:rPr>
        <w:t>102,</w:t>
      </w:r>
      <w:r w:rsidRPr="00E02FA1">
        <w:rPr>
          <w:noProof/>
        </w:rPr>
        <w:t xml:space="preserve"> 1572–7 (2005).</w:t>
      </w:r>
    </w:p>
    <w:p w14:paraId="6B46049B" w14:textId="77777777" w:rsidR="00E02FA1" w:rsidRPr="00E02FA1" w:rsidRDefault="00E02FA1" w:rsidP="00E02FA1">
      <w:pPr>
        <w:widowControl w:val="0"/>
        <w:autoSpaceDE w:val="0"/>
        <w:autoSpaceDN w:val="0"/>
        <w:adjustRightInd w:val="0"/>
        <w:ind w:left="640" w:hanging="640"/>
        <w:rPr>
          <w:noProof/>
        </w:rPr>
      </w:pPr>
      <w:r w:rsidRPr="00E02FA1">
        <w:rPr>
          <w:noProof/>
        </w:rPr>
        <w:t>33.</w:t>
      </w:r>
      <w:r w:rsidRPr="00E02FA1">
        <w:rPr>
          <w:noProof/>
        </w:rPr>
        <w:tab/>
        <w:t xml:space="preserve">Perlstein, E. O., Ruderfer, D. M., Roberts, D. C., Schreiber, S. L. &amp; Kruglyak, L. Genetic basis of individual differences in the response to small-molecule drugs in yeast. </w:t>
      </w:r>
      <w:r w:rsidRPr="00E02FA1">
        <w:rPr>
          <w:i/>
          <w:iCs/>
          <w:noProof/>
        </w:rPr>
        <w:t>Nat. Genet.</w:t>
      </w:r>
      <w:r w:rsidRPr="00E02FA1">
        <w:rPr>
          <w:noProof/>
        </w:rPr>
        <w:t xml:space="preserve"> </w:t>
      </w:r>
      <w:r w:rsidRPr="00E02FA1">
        <w:rPr>
          <w:b/>
          <w:bCs/>
          <w:noProof/>
        </w:rPr>
        <w:t>39,</w:t>
      </w:r>
      <w:r w:rsidRPr="00E02FA1">
        <w:rPr>
          <w:noProof/>
        </w:rPr>
        <w:t xml:space="preserve"> 496–502 (2007).</w:t>
      </w:r>
    </w:p>
    <w:p w14:paraId="782BA9CA" w14:textId="77777777" w:rsidR="00E02FA1" w:rsidRPr="00E02FA1" w:rsidRDefault="00E02FA1" w:rsidP="00E02FA1">
      <w:pPr>
        <w:widowControl w:val="0"/>
        <w:autoSpaceDE w:val="0"/>
        <w:autoSpaceDN w:val="0"/>
        <w:adjustRightInd w:val="0"/>
        <w:ind w:left="640" w:hanging="640"/>
        <w:rPr>
          <w:noProof/>
        </w:rPr>
      </w:pPr>
      <w:r w:rsidRPr="00E02FA1">
        <w:rPr>
          <w:noProof/>
        </w:rPr>
        <w:t>34.</w:t>
      </w:r>
      <w:r w:rsidRPr="00E02FA1">
        <w:rPr>
          <w:noProof/>
        </w:rPr>
        <w:tab/>
        <w:t xml:space="preserve">Lee, A. Y. </w:t>
      </w:r>
      <w:r w:rsidRPr="00E02FA1">
        <w:rPr>
          <w:i/>
          <w:iCs/>
          <w:noProof/>
        </w:rPr>
        <w:t>et al.</w:t>
      </w:r>
      <w:r w:rsidRPr="00E02FA1">
        <w:rPr>
          <w:noProof/>
        </w:rPr>
        <w:t xml:space="preserve"> Mapping the cellular response to small molecules using chemogenomic fitness signatures. </w:t>
      </w:r>
      <w:r w:rsidRPr="00E02FA1">
        <w:rPr>
          <w:i/>
          <w:iCs/>
          <w:noProof/>
        </w:rPr>
        <w:t>Science</w:t>
      </w:r>
      <w:r w:rsidRPr="00E02FA1">
        <w:rPr>
          <w:noProof/>
        </w:rPr>
        <w:t xml:space="preserve"> </w:t>
      </w:r>
      <w:r w:rsidRPr="00E02FA1">
        <w:rPr>
          <w:b/>
          <w:bCs/>
          <w:noProof/>
        </w:rPr>
        <w:t>344,</w:t>
      </w:r>
      <w:r w:rsidRPr="00E02FA1">
        <w:rPr>
          <w:noProof/>
        </w:rPr>
        <w:t xml:space="preserve"> 208–11 (2014).</w:t>
      </w:r>
    </w:p>
    <w:p w14:paraId="3E1D9169" w14:textId="77777777" w:rsidR="00E02FA1" w:rsidRPr="00E02FA1" w:rsidRDefault="00E02FA1" w:rsidP="00E02FA1">
      <w:pPr>
        <w:widowControl w:val="0"/>
        <w:autoSpaceDE w:val="0"/>
        <w:autoSpaceDN w:val="0"/>
        <w:adjustRightInd w:val="0"/>
        <w:ind w:left="640" w:hanging="640"/>
        <w:rPr>
          <w:noProof/>
        </w:rPr>
      </w:pPr>
      <w:r w:rsidRPr="00E02FA1">
        <w:rPr>
          <w:noProof/>
        </w:rPr>
        <w:t>35.</w:t>
      </w:r>
      <w:r w:rsidRPr="00E02FA1">
        <w:rPr>
          <w:noProof/>
        </w:rPr>
        <w:tab/>
        <w:t xml:space="preserve">Yan, Z. </w:t>
      </w:r>
      <w:r w:rsidRPr="00E02FA1">
        <w:rPr>
          <w:i/>
          <w:iCs/>
          <w:noProof/>
        </w:rPr>
        <w:t>et al.</w:t>
      </w:r>
      <w:r w:rsidRPr="00E02FA1">
        <w:rPr>
          <w:noProof/>
        </w:rPr>
        <w:t xml:space="preserve"> Yeast Barcoders: a chemogenomic application of a universal donor-strain collection carrying bar-code identifiers. </w:t>
      </w:r>
      <w:r w:rsidRPr="00E02FA1">
        <w:rPr>
          <w:i/>
          <w:iCs/>
          <w:noProof/>
        </w:rPr>
        <w:t>Nat. Methods</w:t>
      </w:r>
      <w:r w:rsidRPr="00E02FA1">
        <w:rPr>
          <w:noProof/>
        </w:rPr>
        <w:t xml:space="preserve"> </w:t>
      </w:r>
      <w:r w:rsidRPr="00E02FA1">
        <w:rPr>
          <w:b/>
          <w:bCs/>
          <w:noProof/>
        </w:rPr>
        <w:t>5,</w:t>
      </w:r>
      <w:r w:rsidRPr="00E02FA1">
        <w:rPr>
          <w:noProof/>
        </w:rPr>
        <w:t xml:space="preserve"> 719–725 (2008).</w:t>
      </w:r>
    </w:p>
    <w:p w14:paraId="0F6039B2" w14:textId="77777777" w:rsidR="00E02FA1" w:rsidRPr="00E02FA1" w:rsidRDefault="00E02FA1" w:rsidP="00E02FA1">
      <w:pPr>
        <w:widowControl w:val="0"/>
        <w:autoSpaceDE w:val="0"/>
        <w:autoSpaceDN w:val="0"/>
        <w:adjustRightInd w:val="0"/>
        <w:ind w:left="640" w:hanging="640"/>
        <w:rPr>
          <w:noProof/>
        </w:rPr>
      </w:pPr>
      <w:r w:rsidRPr="00E02FA1">
        <w:rPr>
          <w:noProof/>
        </w:rPr>
        <w:t>36.</w:t>
      </w:r>
      <w:r w:rsidRPr="00E02FA1">
        <w:rPr>
          <w:noProof/>
        </w:rPr>
        <w:tab/>
        <w:t xml:space="preserve">Smith, A. M. </w:t>
      </w:r>
      <w:r w:rsidRPr="00E02FA1">
        <w:rPr>
          <w:i/>
          <w:iCs/>
          <w:noProof/>
        </w:rPr>
        <w:t>et al.</w:t>
      </w:r>
      <w:r w:rsidRPr="00E02FA1">
        <w:rPr>
          <w:noProof/>
        </w:rPr>
        <w:t xml:space="preserve"> Quantitative phenotyping via deep barcode sequencing. </w:t>
      </w:r>
      <w:r w:rsidRPr="00E02FA1">
        <w:rPr>
          <w:i/>
          <w:iCs/>
          <w:noProof/>
        </w:rPr>
        <w:t>Genome Res.</w:t>
      </w:r>
      <w:r w:rsidRPr="00E02FA1">
        <w:rPr>
          <w:noProof/>
        </w:rPr>
        <w:t xml:space="preserve"> </w:t>
      </w:r>
      <w:r w:rsidRPr="00E02FA1">
        <w:rPr>
          <w:b/>
          <w:bCs/>
          <w:noProof/>
        </w:rPr>
        <w:t>19,</w:t>
      </w:r>
      <w:r w:rsidRPr="00E02FA1">
        <w:rPr>
          <w:noProof/>
        </w:rPr>
        <w:t xml:space="preserve"> 1836–42 (2009).</w:t>
      </w:r>
    </w:p>
    <w:p w14:paraId="79921F40" w14:textId="77777777" w:rsidR="00E02FA1" w:rsidRPr="00E02FA1" w:rsidRDefault="00E02FA1" w:rsidP="00E02FA1">
      <w:pPr>
        <w:widowControl w:val="0"/>
        <w:autoSpaceDE w:val="0"/>
        <w:autoSpaceDN w:val="0"/>
        <w:adjustRightInd w:val="0"/>
        <w:ind w:left="640" w:hanging="640"/>
        <w:rPr>
          <w:noProof/>
        </w:rPr>
      </w:pPr>
      <w:r w:rsidRPr="00E02FA1">
        <w:rPr>
          <w:noProof/>
        </w:rPr>
        <w:t>37.</w:t>
      </w:r>
      <w:r w:rsidRPr="00E02FA1">
        <w:rPr>
          <w:noProof/>
        </w:rPr>
        <w:tab/>
        <w:t xml:space="preserve">Yachie, N. </w:t>
      </w:r>
      <w:r w:rsidRPr="00E02FA1">
        <w:rPr>
          <w:i/>
          <w:iCs/>
          <w:noProof/>
        </w:rPr>
        <w:t>et al.</w:t>
      </w:r>
      <w:r w:rsidRPr="00E02FA1">
        <w:rPr>
          <w:noProof/>
        </w:rPr>
        <w:t xml:space="preserve"> Pooled-matrix protein interaction screens using Barcode Fusion Genetics. </w:t>
      </w:r>
      <w:r w:rsidRPr="00E02FA1">
        <w:rPr>
          <w:i/>
          <w:iCs/>
          <w:noProof/>
        </w:rPr>
        <w:t>Mol. Syst. Biol.</w:t>
      </w:r>
      <w:r w:rsidRPr="00E02FA1">
        <w:rPr>
          <w:noProof/>
        </w:rPr>
        <w:t xml:space="preserve"> </w:t>
      </w:r>
      <w:r w:rsidRPr="00E02FA1">
        <w:rPr>
          <w:b/>
          <w:bCs/>
          <w:noProof/>
        </w:rPr>
        <w:t>12,</w:t>
      </w:r>
      <w:r w:rsidRPr="00E02FA1">
        <w:rPr>
          <w:noProof/>
        </w:rPr>
        <w:t xml:space="preserve"> 863 (2016).</w:t>
      </w:r>
    </w:p>
    <w:p w14:paraId="75C5E64A" w14:textId="77777777" w:rsidR="00E02FA1" w:rsidRPr="00E02FA1" w:rsidRDefault="00E02FA1" w:rsidP="00E02FA1">
      <w:pPr>
        <w:widowControl w:val="0"/>
        <w:autoSpaceDE w:val="0"/>
        <w:autoSpaceDN w:val="0"/>
        <w:adjustRightInd w:val="0"/>
        <w:ind w:left="640" w:hanging="640"/>
        <w:rPr>
          <w:noProof/>
        </w:rPr>
      </w:pPr>
      <w:r w:rsidRPr="00E02FA1">
        <w:rPr>
          <w:noProof/>
        </w:rPr>
        <w:t>38.</w:t>
      </w:r>
      <w:r w:rsidRPr="00E02FA1">
        <w:rPr>
          <w:noProof/>
        </w:rPr>
        <w:tab/>
        <w:t xml:space="preserve">Khakhina, S. </w:t>
      </w:r>
      <w:r w:rsidRPr="00E02FA1">
        <w:rPr>
          <w:i/>
          <w:iCs/>
          <w:noProof/>
        </w:rPr>
        <w:t>et al.</w:t>
      </w:r>
      <w:r w:rsidRPr="00E02FA1">
        <w:rPr>
          <w:noProof/>
        </w:rPr>
        <w:t xml:space="preserve"> Control of Plasma Membrane Permeability by ABC Transporters. </w:t>
      </w:r>
      <w:r w:rsidRPr="00E02FA1">
        <w:rPr>
          <w:i/>
          <w:iCs/>
          <w:noProof/>
        </w:rPr>
        <w:t>Eukaryot. Cell</w:t>
      </w:r>
      <w:r w:rsidRPr="00E02FA1">
        <w:rPr>
          <w:noProof/>
        </w:rPr>
        <w:t xml:space="preserve"> </w:t>
      </w:r>
      <w:r w:rsidRPr="00E02FA1">
        <w:rPr>
          <w:b/>
          <w:bCs/>
          <w:noProof/>
        </w:rPr>
        <w:t>14,</w:t>
      </w:r>
      <w:r w:rsidRPr="00E02FA1">
        <w:rPr>
          <w:noProof/>
        </w:rPr>
        <w:t xml:space="preserve"> 442–453 (2015).</w:t>
      </w:r>
    </w:p>
    <w:p w14:paraId="44209174" w14:textId="77777777" w:rsidR="00E02FA1" w:rsidRPr="00E02FA1" w:rsidRDefault="00E02FA1" w:rsidP="00E02FA1">
      <w:pPr>
        <w:widowControl w:val="0"/>
        <w:autoSpaceDE w:val="0"/>
        <w:autoSpaceDN w:val="0"/>
        <w:adjustRightInd w:val="0"/>
        <w:ind w:left="640" w:hanging="640"/>
        <w:rPr>
          <w:noProof/>
        </w:rPr>
      </w:pPr>
      <w:r w:rsidRPr="00E02FA1">
        <w:rPr>
          <w:noProof/>
        </w:rPr>
        <w:t>39.</w:t>
      </w:r>
      <w:r w:rsidRPr="00E02FA1">
        <w:rPr>
          <w:noProof/>
        </w:rPr>
        <w:tab/>
        <w:t xml:space="preserve">Tarassov, K. </w:t>
      </w:r>
      <w:r w:rsidRPr="00E02FA1">
        <w:rPr>
          <w:i/>
          <w:iCs/>
          <w:noProof/>
        </w:rPr>
        <w:t>et al.</w:t>
      </w:r>
      <w:r w:rsidRPr="00E02FA1">
        <w:rPr>
          <w:noProof/>
        </w:rPr>
        <w:t xml:space="preserve"> An in vivo map of the yeast protein interactome. </w:t>
      </w:r>
      <w:r w:rsidRPr="00E02FA1">
        <w:rPr>
          <w:i/>
          <w:iCs/>
          <w:noProof/>
        </w:rPr>
        <w:t>Science</w:t>
      </w:r>
      <w:r w:rsidRPr="00E02FA1">
        <w:rPr>
          <w:noProof/>
        </w:rPr>
        <w:t xml:space="preserve"> </w:t>
      </w:r>
      <w:r w:rsidRPr="00E02FA1">
        <w:rPr>
          <w:b/>
          <w:bCs/>
          <w:noProof/>
        </w:rPr>
        <w:t>320,</w:t>
      </w:r>
      <w:r w:rsidRPr="00E02FA1">
        <w:rPr>
          <w:noProof/>
        </w:rPr>
        <w:t xml:space="preserve"> 1465–70 (2008).</w:t>
      </w:r>
    </w:p>
    <w:p w14:paraId="3078F0A0" w14:textId="77777777" w:rsidR="00E02FA1" w:rsidRPr="00E02FA1" w:rsidRDefault="00E02FA1" w:rsidP="00E02FA1">
      <w:pPr>
        <w:widowControl w:val="0"/>
        <w:autoSpaceDE w:val="0"/>
        <w:autoSpaceDN w:val="0"/>
        <w:adjustRightInd w:val="0"/>
        <w:ind w:left="640" w:hanging="640"/>
        <w:rPr>
          <w:noProof/>
        </w:rPr>
      </w:pPr>
      <w:r w:rsidRPr="00E02FA1">
        <w:rPr>
          <w:noProof/>
        </w:rPr>
        <w:t>40.</w:t>
      </w:r>
      <w:r w:rsidRPr="00E02FA1">
        <w:rPr>
          <w:noProof/>
        </w:rPr>
        <w:tab/>
        <w:t xml:space="preserve">Schlecht, U. </w:t>
      </w:r>
      <w:r w:rsidRPr="00E02FA1">
        <w:rPr>
          <w:i/>
          <w:iCs/>
          <w:noProof/>
        </w:rPr>
        <w:t>et al.</w:t>
      </w:r>
      <w:r w:rsidRPr="00E02FA1">
        <w:rPr>
          <w:noProof/>
        </w:rPr>
        <w:t xml:space="preserve"> Multiplex assay for condition-dependent changes in protein-protein interactions. </w:t>
      </w:r>
      <w:r w:rsidRPr="00E02FA1">
        <w:rPr>
          <w:i/>
          <w:iCs/>
          <w:noProof/>
        </w:rPr>
        <w:t>Proc. Natl. Acad. Sci. U. S. A.</w:t>
      </w:r>
      <w:r w:rsidRPr="00E02FA1">
        <w:rPr>
          <w:noProof/>
        </w:rPr>
        <w:t xml:space="preserve"> </w:t>
      </w:r>
      <w:r w:rsidRPr="00E02FA1">
        <w:rPr>
          <w:b/>
          <w:bCs/>
          <w:noProof/>
        </w:rPr>
        <w:t>109,</w:t>
      </w:r>
      <w:r w:rsidRPr="00E02FA1">
        <w:rPr>
          <w:noProof/>
        </w:rPr>
        <w:t xml:space="preserve"> 9213–8 (2012).</w:t>
      </w:r>
    </w:p>
    <w:p w14:paraId="2AB3E9AA" w14:textId="77777777" w:rsidR="00E02FA1" w:rsidRPr="00E02FA1" w:rsidRDefault="00E02FA1" w:rsidP="00E02FA1">
      <w:pPr>
        <w:widowControl w:val="0"/>
        <w:autoSpaceDE w:val="0"/>
        <w:autoSpaceDN w:val="0"/>
        <w:adjustRightInd w:val="0"/>
        <w:ind w:left="640" w:hanging="640"/>
        <w:rPr>
          <w:noProof/>
        </w:rPr>
      </w:pPr>
      <w:r w:rsidRPr="00E02FA1">
        <w:rPr>
          <w:noProof/>
        </w:rPr>
        <w:t>41.</w:t>
      </w:r>
      <w:r w:rsidRPr="00E02FA1">
        <w:rPr>
          <w:noProof/>
        </w:rPr>
        <w:tab/>
        <w:t xml:space="preserve">Ferreira-Pereira, A. </w:t>
      </w:r>
      <w:r w:rsidRPr="00E02FA1">
        <w:rPr>
          <w:i/>
          <w:iCs/>
          <w:noProof/>
        </w:rPr>
        <w:t>et al.</w:t>
      </w:r>
      <w:r w:rsidRPr="00E02FA1">
        <w:rPr>
          <w:noProof/>
        </w:rPr>
        <w:t xml:space="preserve"> Three-dimensional reconstruction of the Saccharomyces cerevisiae multidrug resistance protein Pdr5p. </w:t>
      </w:r>
      <w:r w:rsidRPr="00E02FA1">
        <w:rPr>
          <w:i/>
          <w:iCs/>
          <w:noProof/>
        </w:rPr>
        <w:t>J. Biol. Chem.</w:t>
      </w:r>
      <w:r w:rsidRPr="00E02FA1">
        <w:rPr>
          <w:noProof/>
        </w:rPr>
        <w:t xml:space="preserve"> </w:t>
      </w:r>
      <w:r w:rsidRPr="00E02FA1">
        <w:rPr>
          <w:b/>
          <w:bCs/>
          <w:noProof/>
        </w:rPr>
        <w:t>278,</w:t>
      </w:r>
      <w:r w:rsidRPr="00E02FA1">
        <w:rPr>
          <w:noProof/>
        </w:rPr>
        <w:t xml:space="preserve"> 11995–9 (2003).</w:t>
      </w:r>
    </w:p>
    <w:p w14:paraId="5317F9CB" w14:textId="77777777" w:rsidR="00E02FA1" w:rsidRPr="00E02FA1" w:rsidRDefault="00E02FA1" w:rsidP="00E02FA1">
      <w:pPr>
        <w:widowControl w:val="0"/>
        <w:autoSpaceDE w:val="0"/>
        <w:autoSpaceDN w:val="0"/>
        <w:adjustRightInd w:val="0"/>
        <w:ind w:left="640" w:hanging="640"/>
        <w:rPr>
          <w:noProof/>
        </w:rPr>
      </w:pPr>
      <w:r w:rsidRPr="00E02FA1">
        <w:rPr>
          <w:noProof/>
        </w:rPr>
        <w:t>42.</w:t>
      </w:r>
      <w:r w:rsidRPr="00E02FA1">
        <w:rPr>
          <w:noProof/>
        </w:rPr>
        <w:tab/>
        <w:t xml:space="preserve">Newman, J. R. S. </w:t>
      </w:r>
      <w:r w:rsidRPr="00E02FA1">
        <w:rPr>
          <w:i/>
          <w:iCs/>
          <w:noProof/>
        </w:rPr>
        <w:t>et al.</w:t>
      </w:r>
      <w:r w:rsidRPr="00E02FA1">
        <w:rPr>
          <w:noProof/>
        </w:rPr>
        <w:t xml:space="preserve"> Single-cell proteomic analysis of S. cerevisiae reveals the architecture of biological noise. </w:t>
      </w:r>
      <w:r w:rsidRPr="00E02FA1">
        <w:rPr>
          <w:i/>
          <w:iCs/>
          <w:noProof/>
        </w:rPr>
        <w:t>Nature</w:t>
      </w:r>
      <w:r w:rsidRPr="00E02FA1">
        <w:rPr>
          <w:noProof/>
        </w:rPr>
        <w:t xml:space="preserve"> </w:t>
      </w:r>
      <w:r w:rsidRPr="00E02FA1">
        <w:rPr>
          <w:b/>
          <w:bCs/>
          <w:noProof/>
        </w:rPr>
        <w:t>441,</w:t>
      </w:r>
      <w:r w:rsidRPr="00E02FA1">
        <w:rPr>
          <w:noProof/>
        </w:rPr>
        <w:t xml:space="preserve"> 840–846 (2006).</w:t>
      </w:r>
    </w:p>
    <w:p w14:paraId="59D6D52F" w14:textId="77777777" w:rsidR="00E02FA1" w:rsidRPr="00E02FA1" w:rsidRDefault="00E02FA1" w:rsidP="00E02FA1">
      <w:pPr>
        <w:widowControl w:val="0"/>
        <w:autoSpaceDE w:val="0"/>
        <w:autoSpaceDN w:val="0"/>
        <w:adjustRightInd w:val="0"/>
        <w:ind w:left="640" w:hanging="640"/>
        <w:rPr>
          <w:noProof/>
        </w:rPr>
      </w:pPr>
      <w:r w:rsidRPr="00E02FA1">
        <w:rPr>
          <w:noProof/>
        </w:rPr>
        <w:t>43.</w:t>
      </w:r>
      <w:r w:rsidRPr="00E02FA1">
        <w:rPr>
          <w:noProof/>
        </w:rPr>
        <w:tab/>
        <w:t xml:space="preserve">Shaw, W. M. </w:t>
      </w:r>
      <w:r w:rsidRPr="00E02FA1">
        <w:rPr>
          <w:i/>
          <w:iCs/>
          <w:noProof/>
        </w:rPr>
        <w:t>et al.</w:t>
      </w:r>
      <w:r w:rsidRPr="00E02FA1">
        <w:rPr>
          <w:noProof/>
        </w:rPr>
        <w:t xml:space="preserve"> Engineering a model cell for rational tuning of GPCR signaling. </w:t>
      </w:r>
      <w:r w:rsidRPr="00E02FA1">
        <w:rPr>
          <w:i/>
          <w:iCs/>
          <w:noProof/>
        </w:rPr>
        <w:t>bioRxiv</w:t>
      </w:r>
      <w:r w:rsidRPr="00E02FA1">
        <w:rPr>
          <w:noProof/>
        </w:rPr>
        <w:t xml:space="preserve"> 390559 (2018). doi:10.1101/390559</w:t>
      </w:r>
    </w:p>
    <w:p w14:paraId="21BD5041" w14:textId="77777777" w:rsidR="00E02FA1" w:rsidRPr="00E02FA1" w:rsidRDefault="00E02FA1" w:rsidP="00E02FA1">
      <w:pPr>
        <w:widowControl w:val="0"/>
        <w:autoSpaceDE w:val="0"/>
        <w:autoSpaceDN w:val="0"/>
        <w:adjustRightInd w:val="0"/>
        <w:ind w:left="640" w:hanging="640"/>
        <w:rPr>
          <w:noProof/>
        </w:rPr>
      </w:pPr>
      <w:r w:rsidRPr="00E02FA1">
        <w:rPr>
          <w:noProof/>
        </w:rPr>
        <w:t>44.</w:t>
      </w:r>
      <w:r w:rsidRPr="00E02FA1">
        <w:rPr>
          <w:noProof/>
        </w:rPr>
        <w:tab/>
        <w:t xml:space="preserve">C. elegans Deletion Mutant Consortium. Large-Scale Screening for Targeted Knockouts in the Caenorhabditis elegans Genome. </w:t>
      </w:r>
      <w:r w:rsidRPr="00E02FA1">
        <w:rPr>
          <w:i/>
          <w:iCs/>
          <w:noProof/>
        </w:rPr>
        <w:t>G3 Genes,Genomes,Genetics</w:t>
      </w:r>
      <w:r w:rsidRPr="00E02FA1">
        <w:rPr>
          <w:noProof/>
        </w:rPr>
        <w:t xml:space="preserve"> </w:t>
      </w:r>
      <w:r w:rsidRPr="00E02FA1">
        <w:rPr>
          <w:b/>
          <w:bCs/>
          <w:noProof/>
        </w:rPr>
        <w:t>2,</w:t>
      </w:r>
      <w:r w:rsidRPr="00E02FA1">
        <w:rPr>
          <w:noProof/>
        </w:rPr>
        <w:t xml:space="preserve"> 1415–1425 (2012).</w:t>
      </w:r>
    </w:p>
    <w:p w14:paraId="76BCA1D4" w14:textId="77777777" w:rsidR="00E02FA1" w:rsidRPr="00E02FA1" w:rsidRDefault="00E02FA1" w:rsidP="00E02FA1">
      <w:pPr>
        <w:widowControl w:val="0"/>
        <w:autoSpaceDE w:val="0"/>
        <w:autoSpaceDN w:val="0"/>
        <w:adjustRightInd w:val="0"/>
        <w:ind w:left="640" w:hanging="640"/>
        <w:rPr>
          <w:noProof/>
        </w:rPr>
      </w:pPr>
      <w:r w:rsidRPr="00E02FA1">
        <w:rPr>
          <w:noProof/>
        </w:rPr>
        <w:t>45.</w:t>
      </w:r>
      <w:r w:rsidRPr="00E02FA1">
        <w:rPr>
          <w:noProof/>
        </w:rPr>
        <w:tab/>
        <w:t xml:space="preserve">Thompson, O. </w:t>
      </w:r>
      <w:r w:rsidRPr="00E02FA1">
        <w:rPr>
          <w:i/>
          <w:iCs/>
          <w:noProof/>
        </w:rPr>
        <w:t>et al.</w:t>
      </w:r>
      <w:r w:rsidRPr="00E02FA1">
        <w:rPr>
          <w:noProof/>
        </w:rPr>
        <w:t xml:space="preserve"> The million mutation project: A new approach to genetics in Caenorhabditis elegans. </w:t>
      </w:r>
      <w:r w:rsidRPr="00E02FA1">
        <w:rPr>
          <w:i/>
          <w:iCs/>
          <w:noProof/>
        </w:rPr>
        <w:t>Genome Res.</w:t>
      </w:r>
      <w:r w:rsidRPr="00E02FA1">
        <w:rPr>
          <w:noProof/>
        </w:rPr>
        <w:t xml:space="preserve"> </w:t>
      </w:r>
      <w:r w:rsidRPr="00E02FA1">
        <w:rPr>
          <w:b/>
          <w:bCs/>
          <w:noProof/>
        </w:rPr>
        <w:t>23,</w:t>
      </w:r>
      <w:r w:rsidRPr="00E02FA1">
        <w:rPr>
          <w:noProof/>
        </w:rPr>
        <w:t xml:space="preserve"> 1749–1762 (2013).</w:t>
      </w:r>
    </w:p>
    <w:p w14:paraId="3D994883" w14:textId="77777777" w:rsidR="00E02FA1" w:rsidRPr="00E02FA1" w:rsidRDefault="00E02FA1" w:rsidP="00E02FA1">
      <w:pPr>
        <w:widowControl w:val="0"/>
        <w:autoSpaceDE w:val="0"/>
        <w:autoSpaceDN w:val="0"/>
        <w:adjustRightInd w:val="0"/>
        <w:ind w:left="640" w:hanging="640"/>
        <w:rPr>
          <w:noProof/>
        </w:rPr>
      </w:pPr>
      <w:r w:rsidRPr="00E02FA1">
        <w:rPr>
          <w:noProof/>
        </w:rPr>
        <w:t>46.</w:t>
      </w:r>
      <w:r w:rsidRPr="00E02FA1">
        <w:rPr>
          <w:noProof/>
        </w:rPr>
        <w:tab/>
        <w:t xml:space="preserve">Brockmann, M. </w:t>
      </w:r>
      <w:r w:rsidRPr="00E02FA1">
        <w:rPr>
          <w:i/>
          <w:iCs/>
          <w:noProof/>
        </w:rPr>
        <w:t>et al.</w:t>
      </w:r>
      <w:r w:rsidRPr="00E02FA1">
        <w:rPr>
          <w:noProof/>
        </w:rPr>
        <w:t xml:space="preserve"> Genetic wiring maps of single-cell protein states reveal an off-switch for GPCR signalling. </w:t>
      </w:r>
      <w:r w:rsidRPr="00E02FA1">
        <w:rPr>
          <w:i/>
          <w:iCs/>
          <w:noProof/>
        </w:rPr>
        <w:t>Nature</w:t>
      </w:r>
      <w:r w:rsidRPr="00E02FA1">
        <w:rPr>
          <w:noProof/>
        </w:rPr>
        <w:t xml:space="preserve"> </w:t>
      </w:r>
      <w:r w:rsidRPr="00E02FA1">
        <w:rPr>
          <w:b/>
          <w:bCs/>
          <w:noProof/>
        </w:rPr>
        <w:t>546,</w:t>
      </w:r>
      <w:r w:rsidRPr="00E02FA1">
        <w:rPr>
          <w:noProof/>
        </w:rPr>
        <w:t xml:space="preserve"> 307–311 (2017).</w:t>
      </w:r>
    </w:p>
    <w:p w14:paraId="3C7FA53A" w14:textId="77777777" w:rsidR="00E02FA1" w:rsidRPr="00E02FA1" w:rsidRDefault="00E02FA1" w:rsidP="00E02FA1">
      <w:pPr>
        <w:widowControl w:val="0"/>
        <w:autoSpaceDE w:val="0"/>
        <w:autoSpaceDN w:val="0"/>
        <w:adjustRightInd w:val="0"/>
        <w:ind w:left="640" w:hanging="640"/>
        <w:rPr>
          <w:noProof/>
        </w:rPr>
      </w:pPr>
      <w:r w:rsidRPr="00E02FA1">
        <w:rPr>
          <w:noProof/>
        </w:rPr>
        <w:t>47.</w:t>
      </w:r>
      <w:r w:rsidRPr="00E02FA1">
        <w:rPr>
          <w:noProof/>
        </w:rPr>
        <w:tab/>
        <w:t xml:space="preserve">Emanuel, G., Moffitt, J. R. &amp; Zhuang, X. High-throughput, image-based screening of genetic variant libraries. </w:t>
      </w:r>
      <w:r w:rsidRPr="00E02FA1">
        <w:rPr>
          <w:i/>
          <w:iCs/>
          <w:noProof/>
        </w:rPr>
        <w:t>bioRxiv</w:t>
      </w:r>
      <w:r w:rsidRPr="00E02FA1">
        <w:rPr>
          <w:noProof/>
        </w:rPr>
        <w:t xml:space="preserve"> (2017).</w:t>
      </w:r>
    </w:p>
    <w:p w14:paraId="07F28188" w14:textId="77777777" w:rsidR="00E02FA1" w:rsidRPr="00E02FA1" w:rsidRDefault="00E02FA1" w:rsidP="00E02FA1">
      <w:pPr>
        <w:widowControl w:val="0"/>
        <w:autoSpaceDE w:val="0"/>
        <w:autoSpaceDN w:val="0"/>
        <w:adjustRightInd w:val="0"/>
        <w:ind w:left="640" w:hanging="640"/>
        <w:rPr>
          <w:noProof/>
        </w:rPr>
      </w:pPr>
      <w:r w:rsidRPr="00E02FA1">
        <w:rPr>
          <w:noProof/>
        </w:rPr>
        <w:t>48.</w:t>
      </w:r>
      <w:r w:rsidRPr="00E02FA1">
        <w:rPr>
          <w:noProof/>
        </w:rPr>
        <w:tab/>
        <w:t xml:space="preserve">Gibson, D. G. </w:t>
      </w:r>
      <w:r w:rsidRPr="00E02FA1">
        <w:rPr>
          <w:i/>
          <w:iCs/>
          <w:noProof/>
        </w:rPr>
        <w:t>et al.</w:t>
      </w:r>
      <w:r w:rsidRPr="00E02FA1">
        <w:rPr>
          <w:noProof/>
        </w:rPr>
        <w:t xml:space="preserve"> Enzymatic assembly of DNA molecules up to several hundred kilobases. </w:t>
      </w:r>
      <w:r w:rsidRPr="00E02FA1">
        <w:rPr>
          <w:i/>
          <w:iCs/>
          <w:noProof/>
        </w:rPr>
        <w:t>Nat. Methods</w:t>
      </w:r>
      <w:r w:rsidRPr="00E02FA1">
        <w:rPr>
          <w:noProof/>
        </w:rPr>
        <w:t xml:space="preserve"> </w:t>
      </w:r>
      <w:r w:rsidRPr="00E02FA1">
        <w:rPr>
          <w:b/>
          <w:bCs/>
          <w:noProof/>
        </w:rPr>
        <w:t>6,</w:t>
      </w:r>
      <w:r w:rsidRPr="00E02FA1">
        <w:rPr>
          <w:noProof/>
        </w:rPr>
        <w:t xml:space="preserve"> 343–5 (2009).</w:t>
      </w:r>
    </w:p>
    <w:p w14:paraId="7D60019D" w14:textId="77777777" w:rsidR="00E02FA1" w:rsidRPr="00E02FA1" w:rsidRDefault="00E02FA1" w:rsidP="00E02FA1">
      <w:pPr>
        <w:widowControl w:val="0"/>
        <w:autoSpaceDE w:val="0"/>
        <w:autoSpaceDN w:val="0"/>
        <w:adjustRightInd w:val="0"/>
        <w:ind w:left="640" w:hanging="640"/>
        <w:rPr>
          <w:noProof/>
        </w:rPr>
      </w:pPr>
      <w:r w:rsidRPr="00E02FA1">
        <w:rPr>
          <w:noProof/>
        </w:rPr>
        <w:t>49.</w:t>
      </w:r>
      <w:r w:rsidRPr="00E02FA1">
        <w:rPr>
          <w:noProof/>
        </w:rPr>
        <w:tab/>
        <w:t xml:space="preserve">Gietz, R. D. &amp; Schiestl, R. H. High-efficiency yeast transformation using the LiAc/SS carrier DNA/PEG method. </w:t>
      </w:r>
      <w:r w:rsidRPr="00E02FA1">
        <w:rPr>
          <w:i/>
          <w:iCs/>
          <w:noProof/>
        </w:rPr>
        <w:t>Nat. Protoc.</w:t>
      </w:r>
      <w:r w:rsidRPr="00E02FA1">
        <w:rPr>
          <w:noProof/>
        </w:rPr>
        <w:t xml:space="preserve"> </w:t>
      </w:r>
      <w:r w:rsidRPr="00E02FA1">
        <w:rPr>
          <w:b/>
          <w:bCs/>
          <w:noProof/>
        </w:rPr>
        <w:t>2,</w:t>
      </w:r>
      <w:r w:rsidRPr="00E02FA1">
        <w:rPr>
          <w:noProof/>
        </w:rPr>
        <w:t xml:space="preserve"> 31–34 (2007).</w:t>
      </w:r>
    </w:p>
    <w:p w14:paraId="672AE19D" w14:textId="77777777" w:rsidR="00E02FA1" w:rsidRPr="00E02FA1" w:rsidRDefault="00E02FA1" w:rsidP="00E02FA1">
      <w:pPr>
        <w:widowControl w:val="0"/>
        <w:autoSpaceDE w:val="0"/>
        <w:autoSpaceDN w:val="0"/>
        <w:adjustRightInd w:val="0"/>
        <w:ind w:left="640" w:hanging="640"/>
        <w:rPr>
          <w:noProof/>
        </w:rPr>
      </w:pPr>
      <w:r w:rsidRPr="00E02FA1">
        <w:rPr>
          <w:noProof/>
        </w:rPr>
        <w:t>50.</w:t>
      </w:r>
      <w:r w:rsidRPr="00E02FA1">
        <w:rPr>
          <w:noProof/>
        </w:rPr>
        <w:tab/>
        <w:t xml:space="preserve">Proctor, M. </w:t>
      </w:r>
      <w:r w:rsidRPr="00E02FA1">
        <w:rPr>
          <w:i/>
          <w:iCs/>
          <w:noProof/>
        </w:rPr>
        <w:t>et al.</w:t>
      </w:r>
      <w:r w:rsidRPr="00E02FA1">
        <w:rPr>
          <w:noProof/>
        </w:rPr>
        <w:t xml:space="preserve"> in 239–269 (Humana Press, 2011). doi:10.1007/978-1-61779-173-4_15</w:t>
      </w:r>
    </w:p>
    <w:p w14:paraId="731E2E5B" w14:textId="77777777" w:rsidR="00E02FA1" w:rsidRPr="00E02FA1" w:rsidRDefault="00E02FA1" w:rsidP="00E02FA1">
      <w:pPr>
        <w:widowControl w:val="0"/>
        <w:autoSpaceDE w:val="0"/>
        <w:autoSpaceDN w:val="0"/>
        <w:adjustRightInd w:val="0"/>
        <w:ind w:left="640" w:hanging="640"/>
        <w:rPr>
          <w:noProof/>
        </w:rPr>
      </w:pPr>
      <w:r w:rsidRPr="00E02FA1">
        <w:rPr>
          <w:noProof/>
        </w:rPr>
        <w:t>51.</w:t>
      </w:r>
      <w:r w:rsidRPr="00E02FA1">
        <w:rPr>
          <w:noProof/>
        </w:rPr>
        <w:tab/>
        <w:t xml:space="preserve">Mani, R., St Onge, R. P., Hartman, J. L., Giaever, G. &amp; Roth, F. P. Defining genetic interaction. </w:t>
      </w:r>
      <w:r w:rsidRPr="00E02FA1">
        <w:rPr>
          <w:i/>
          <w:iCs/>
          <w:noProof/>
        </w:rPr>
        <w:t>Proc. Natl. Acad. Sci. U. S. A.</w:t>
      </w:r>
      <w:r w:rsidRPr="00E02FA1">
        <w:rPr>
          <w:noProof/>
        </w:rPr>
        <w:t xml:space="preserve"> </w:t>
      </w:r>
      <w:r w:rsidRPr="00E02FA1">
        <w:rPr>
          <w:b/>
          <w:bCs/>
          <w:noProof/>
        </w:rPr>
        <w:t>105,</w:t>
      </w:r>
      <w:r w:rsidRPr="00E02FA1">
        <w:rPr>
          <w:noProof/>
        </w:rPr>
        <w:t xml:space="preserve"> 3461–6 (2008).</w:t>
      </w:r>
    </w:p>
    <w:p w14:paraId="67E54F98" w14:textId="77777777" w:rsidR="00E02FA1" w:rsidRPr="00E02FA1" w:rsidRDefault="00E02FA1" w:rsidP="00E02FA1">
      <w:pPr>
        <w:widowControl w:val="0"/>
        <w:autoSpaceDE w:val="0"/>
        <w:autoSpaceDN w:val="0"/>
        <w:adjustRightInd w:val="0"/>
        <w:ind w:left="640" w:hanging="640"/>
        <w:rPr>
          <w:noProof/>
        </w:rPr>
      </w:pPr>
      <w:r w:rsidRPr="00E02FA1">
        <w:rPr>
          <w:noProof/>
        </w:rPr>
        <w:t>52.</w:t>
      </w:r>
      <w:r w:rsidRPr="00E02FA1">
        <w:rPr>
          <w:noProof/>
        </w:rPr>
        <w:tab/>
        <w:t xml:space="preserve">Snider, J. </w:t>
      </w:r>
      <w:r w:rsidRPr="00E02FA1">
        <w:rPr>
          <w:i/>
          <w:iCs/>
          <w:noProof/>
        </w:rPr>
        <w:t>et al.</w:t>
      </w:r>
      <w:r w:rsidRPr="00E02FA1">
        <w:rPr>
          <w:noProof/>
        </w:rPr>
        <w:t xml:space="preserve"> Detecting interactions with membrane proteins using a membrane two-hybrid assay in yeast. </w:t>
      </w:r>
      <w:r w:rsidRPr="00E02FA1">
        <w:rPr>
          <w:i/>
          <w:iCs/>
          <w:noProof/>
        </w:rPr>
        <w:t>Nat. Protoc.</w:t>
      </w:r>
      <w:r w:rsidRPr="00E02FA1">
        <w:rPr>
          <w:noProof/>
        </w:rPr>
        <w:t xml:space="preserve"> </w:t>
      </w:r>
      <w:r w:rsidRPr="00E02FA1">
        <w:rPr>
          <w:b/>
          <w:bCs/>
          <w:noProof/>
        </w:rPr>
        <w:t>5,</w:t>
      </w:r>
      <w:r w:rsidRPr="00E02FA1">
        <w:rPr>
          <w:noProof/>
        </w:rPr>
        <w:t xml:space="preserve"> 1281–1293 (2010).</w:t>
      </w:r>
    </w:p>
    <w:p w14:paraId="5E7D0454" w14:textId="3BD97074" w:rsidR="001F052C" w:rsidRPr="00233F15" w:rsidRDefault="00C1486D" w:rsidP="00E02FA1">
      <w:pPr>
        <w:widowControl w:val="0"/>
        <w:autoSpaceDE w:val="0"/>
        <w:autoSpaceDN w:val="0"/>
        <w:adjustRightInd w:val="0"/>
        <w:ind w:left="640" w:hanging="640"/>
        <w:rPr>
          <w:b/>
        </w:rPr>
      </w:pPr>
      <w:r w:rsidRPr="00233F15">
        <w:rPr>
          <w:b/>
        </w:rPr>
        <w:lastRenderedPageBreak/>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C0474A7"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E02FA1">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37&lt;/sup&gt;","plainTextFormattedCitation":"37","previouslyFormattedCitation":"&lt;sup&gt;37&lt;/sup&gt;"},"properties":{"noteIndex":0},"schema":"https://github.com/citation-style-language/schema/raw/master/csl-citation.json"}</w:instrText>
      </w:r>
      <w:r w:rsidR="00323193" w:rsidRPr="00233F15">
        <w:fldChar w:fldCharType="separate"/>
      </w:r>
      <w:r w:rsidR="000C01B2" w:rsidRPr="000C01B2">
        <w:rPr>
          <w:noProof/>
          <w:vertAlign w:val="superscript"/>
        </w:rPr>
        <w:t>37</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w:t>
      </w:r>
      <w:r>
        <w:lastRenderedPageBreak/>
        <w:t xml:space="preserve">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proofErr w:type="gramStart"/>
      <w:r w:rsidRPr="00233F15">
        <w:rPr>
          <w:color w:val="000000" w:themeColor="text1"/>
        </w:rPr>
        <w:t>The</w:t>
      </w:r>
      <w:proofErr w:type="gramEnd"/>
      <w:r w:rsidRPr="00233F15">
        <w:rPr>
          <w:color w:val="000000" w:themeColor="text1"/>
        </w:rPr>
        <w:t xml:space="preserv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37B744E9"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E02FA1">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28,39&lt;/sup&gt;","plainTextFormattedCitation":"28,39","previouslyFormattedCitation":"&lt;sup&gt;28,39&lt;/sup&gt;"},"properties":{"noteIndex":0},"schema":"https://github.com/citation-style-language/schema/raw/master/csl-citation.json"}</w:instrText>
      </w:r>
      <w:r w:rsidR="005D6C8D">
        <w:rPr>
          <w:color w:val="000000" w:themeColor="text1"/>
        </w:rPr>
        <w:fldChar w:fldCharType="separate"/>
      </w:r>
      <w:r w:rsidR="00E02FA1" w:rsidRPr="00E02FA1">
        <w:rPr>
          <w:noProof/>
          <w:color w:val="000000" w:themeColor="text1"/>
          <w:vertAlign w:val="superscript"/>
        </w:rPr>
        <w:t>28,39</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lastRenderedPageBreak/>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proofErr w:type="gramStart"/>
      <w:r w:rsidRPr="00212AC7">
        <w:rPr>
          <w:b/>
        </w:rPr>
        <w:t>A</w:t>
      </w:r>
      <w:proofErr w:type="gramEnd"/>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proofErr w:type="gramStart"/>
      <w:r w:rsidRPr="00233F15">
        <w:rPr>
          <w:b/>
        </w:rPr>
        <w:t>A</w:t>
      </w:r>
      <w:proofErr w:type="gramEnd"/>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675"/>
      <w:r>
        <w:t>minimum</w:t>
      </w:r>
      <w:commentRangeEnd w:id="675"/>
      <w:r>
        <w:rPr>
          <w:rStyle w:val="CommentReference"/>
          <w:rFonts w:asciiTheme="minorHAnsi" w:hAnsiTheme="minorHAnsi" w:cstheme="minorBidi"/>
        </w:rPr>
        <w:commentReference w:id="675"/>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w:t>
      </w:r>
      <w:r w:rsidRPr="00233F15">
        <w:lastRenderedPageBreak/>
        <w:t xml:space="preserve">&lt;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676"/>
      <w:r>
        <w:rPr>
          <w:b/>
        </w:rPr>
        <w:t xml:space="preserve">Figure </w:t>
      </w:r>
      <w:r w:rsidR="007E2236">
        <w:rPr>
          <w:b/>
        </w:rPr>
        <w:t>S9</w:t>
      </w:r>
      <w:r w:rsidR="00E6797C" w:rsidRPr="00233F15">
        <w:rPr>
          <w:b/>
        </w:rPr>
        <w:t xml:space="preserve">.  </w:t>
      </w:r>
      <w:commentRangeEnd w:id="676"/>
      <w:r w:rsidR="003625E5">
        <w:rPr>
          <w:rStyle w:val="CommentReference"/>
          <w:rFonts w:asciiTheme="minorHAnsi" w:hAnsiTheme="minorHAnsi" w:cstheme="minorBidi"/>
        </w:rPr>
        <w:commentReference w:id="676"/>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lastRenderedPageBreak/>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02233128"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E02FA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39&lt;/sup&gt;","plainTextFormattedCitation":"39","previouslyFormattedCitation":"&lt;sup&gt;39&lt;/sup&gt;"},"properties":{"noteIndex":0},"schema":"https://github.com/citation-style-language/schema/raw/master/csl-citation.json"}</w:instrText>
      </w:r>
      <w:r>
        <w:fldChar w:fldCharType="separate"/>
      </w:r>
      <w:r w:rsidR="00E02FA1" w:rsidRPr="00E02FA1">
        <w:rPr>
          <w:noProof/>
          <w:vertAlign w:val="superscript"/>
        </w:rPr>
        <w:t>39</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lbi Celaj" w:date="2018-04-13T15:02:00Z" w:initials="AC">
    <w:p w14:paraId="4C63B36E" w14:textId="77777777" w:rsidR="009C39C1" w:rsidRDefault="009C39C1" w:rsidP="00B65A07">
      <w:pPr>
        <w:pStyle w:val="CommentText"/>
      </w:pPr>
      <w:r>
        <w:rPr>
          <w:rStyle w:val="CommentReference"/>
        </w:rPr>
        <w:annotationRef/>
      </w:r>
      <w:r>
        <w:t>Worth mentioning human CRISPR experiments in this paragraph?</w:t>
      </w:r>
    </w:p>
  </w:comment>
  <w:comment w:id="13" w:author="Albi Celaj" w:date="2018-07-24T17:38:00Z" w:initials="AC">
    <w:p w14:paraId="7D608B3C" w14:textId="7BCA671E" w:rsidR="009C39C1" w:rsidRDefault="009C39C1">
      <w:pPr>
        <w:pStyle w:val="CommentText"/>
      </w:pPr>
      <w:r>
        <w:rPr>
          <w:rStyle w:val="CommentReference"/>
        </w:rPr>
        <w:annotationRef/>
      </w:r>
    </w:p>
  </w:comment>
  <w:comment w:id="20" w:author="Albi Celaj" w:date="2018-04-11T12:39:00Z" w:initials="AC">
    <w:p w14:paraId="154A8340" w14:textId="735B4867" w:rsidR="009C39C1" w:rsidRDefault="009C39C1">
      <w:pPr>
        <w:pStyle w:val="CommentText"/>
      </w:pPr>
      <w:r>
        <w:rPr>
          <w:rStyle w:val="CommentReference"/>
        </w:rPr>
        <w:annotationRef/>
      </w:r>
      <w:r>
        <w:t>Requires supplementary figure to illustrate concept</w:t>
      </w:r>
    </w:p>
  </w:comment>
  <w:comment w:id="21" w:author="Frederick Roth" w:date="2018-09-20T13:41:00Z" w:initials="FR">
    <w:p w14:paraId="51AF2B17" w14:textId="68E6E04E" w:rsidR="009C39C1" w:rsidRDefault="009C39C1">
      <w:pPr>
        <w:pStyle w:val="CommentText"/>
      </w:pPr>
      <w:r>
        <w:rPr>
          <w:rStyle w:val="CommentReference"/>
        </w:rPr>
        <w:annotationRef/>
      </w:r>
      <w:r>
        <w:t>These numbers don’t add up to the 6709 number above</w:t>
      </w:r>
    </w:p>
  </w:comment>
  <w:comment w:id="22" w:author="Albi Celaj" w:date="2018-04-06T12:00:00Z" w:initials="AC">
    <w:p w14:paraId="746B5FF9" w14:textId="6924428B" w:rsidR="009C39C1" w:rsidRDefault="009C39C1">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487" w:author="Albi Celaj [2]" w:date="2017-08-24T14:59:00Z" w:initials="AC">
    <w:p w14:paraId="7A7006D9" w14:textId="77777777" w:rsidR="009C39C1" w:rsidRDefault="009C39C1" w:rsidP="008F364B">
      <w:pPr>
        <w:pStyle w:val="CommentText"/>
      </w:pPr>
      <w:r>
        <w:rPr>
          <w:rStyle w:val="CommentReference"/>
        </w:rPr>
        <w:annotationRef/>
      </w:r>
      <w:r>
        <w:t>Is it predicted by the genetic interaction or just the grouped population profile?</w:t>
      </w:r>
    </w:p>
  </w:comment>
  <w:comment w:id="637" w:author="Albi Celaj [2]" w:date="2017-08-24T14:59:00Z" w:initials="AC">
    <w:p w14:paraId="3B2D48F4" w14:textId="5DB28261" w:rsidR="009C39C1" w:rsidRDefault="009C39C1">
      <w:pPr>
        <w:pStyle w:val="CommentText"/>
      </w:pPr>
      <w:r>
        <w:t xml:space="preserve">Nozomu: </w:t>
      </w:r>
      <w:r>
        <w:rPr>
          <w:rStyle w:val="CommentReference"/>
        </w:rPr>
        <w:annotationRef/>
      </w:r>
      <w:r>
        <w:t>Are there any differences between RY0622 and GM512 or are they synonymous?</w:t>
      </w:r>
    </w:p>
  </w:comment>
  <w:comment w:id="638" w:author="Albi Celaj [2]" w:date="2017-08-24T14:59:00Z" w:initials="AC">
    <w:p w14:paraId="476F4712" w14:textId="7F4B8F2F" w:rsidR="009C39C1" w:rsidRDefault="009C39C1">
      <w:pPr>
        <w:pStyle w:val="CommentText"/>
      </w:pPr>
      <w:r>
        <w:t>-May need details of growth selection media used</w:t>
      </w:r>
    </w:p>
    <w:p w14:paraId="60AC4973" w14:textId="10C0F849" w:rsidR="009C39C1" w:rsidRDefault="009C39C1">
      <w:pPr>
        <w:pStyle w:val="CommentText"/>
      </w:pPr>
      <w:r>
        <w:t>-May require source of all chemicals and concentrations used for selection (will ask lab for this)</w:t>
      </w:r>
    </w:p>
    <w:p w14:paraId="0B0708BE" w14:textId="77777777" w:rsidR="009C39C1" w:rsidRDefault="009C39C1">
      <w:pPr>
        <w:pStyle w:val="CommentText"/>
      </w:pPr>
    </w:p>
  </w:comment>
  <w:comment w:id="639" w:author="Albi Celaj [2]" w:date="2017-09-05T17:04:00Z" w:initials="AC">
    <w:p w14:paraId="31C0EB38" w14:textId="2C39A26C" w:rsidR="009C39C1" w:rsidRDefault="009C39C1">
      <w:pPr>
        <w:pStyle w:val="CommentText"/>
      </w:pPr>
      <w:r>
        <w:rPr>
          <w:rStyle w:val="CommentReference"/>
        </w:rPr>
        <w:annotationRef/>
      </w:r>
      <w:r>
        <w:t>Latest mention in Louai’s notebook used these conditions</w:t>
      </w:r>
    </w:p>
  </w:comment>
  <w:comment w:id="640" w:author="Albi Celaj [2]" w:date="2017-09-05T17:04:00Z" w:initials="AC">
    <w:p w14:paraId="017B1301" w14:textId="77777777" w:rsidR="009C39C1" w:rsidRDefault="009C39C1" w:rsidP="00AD3ECF">
      <w:pPr>
        <w:pStyle w:val="CommentText"/>
      </w:pPr>
      <w:r>
        <w:rPr>
          <w:rStyle w:val="CommentReference"/>
        </w:rPr>
        <w:annotationRef/>
      </w:r>
      <w:r>
        <w:t>Latest mention in Louai’s notebook</w:t>
      </w:r>
    </w:p>
  </w:comment>
  <w:comment w:id="641" w:author="Albi Celaj [2]" w:date="2017-09-05T17:04:00Z" w:initials="AC">
    <w:p w14:paraId="3107980F" w14:textId="4EEC4869" w:rsidR="009C39C1" w:rsidRDefault="009C39C1"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642" w:author="Albi Celaj [2]" w:date="2017-09-05T17:04:00Z" w:initials="AC">
    <w:p w14:paraId="6CD34C85" w14:textId="77777777" w:rsidR="009C39C1" w:rsidRDefault="009C39C1"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648" w:author="Albi Celaj [2]" w:date="2017-09-11T18:31:00Z" w:initials="AC">
    <w:p w14:paraId="1FDF1C98" w14:textId="79341EBA" w:rsidR="009C39C1" w:rsidRDefault="009C39C1">
      <w:pPr>
        <w:pStyle w:val="CommentText"/>
      </w:pPr>
      <w:r>
        <w:rPr>
          <w:rStyle w:val="CommentReference"/>
        </w:rPr>
        <w:annotationRef/>
      </w:r>
      <w:r>
        <w:t>I am going to omit the MiSeq step to verify complexity, let me know if it is worth mentioning here + the results</w:t>
      </w:r>
    </w:p>
  </w:comment>
  <w:comment w:id="652" w:author="Albi Celaj [2]" w:date="2017-08-24T14:59:00Z" w:initials="AC">
    <w:p w14:paraId="1B0FAD23" w14:textId="5E4D51B5" w:rsidR="009C39C1" w:rsidRDefault="009C39C1">
      <w:pPr>
        <w:pStyle w:val="CommentText"/>
      </w:pPr>
      <w:r>
        <w:rPr>
          <w:rStyle w:val="CommentReference"/>
        </w:rPr>
        <w:annotationRef/>
      </w:r>
      <w:r>
        <w:rPr>
          <w:rStyle w:val="CommentReference"/>
        </w:rPr>
        <w:t>Seems from Louai’s notes that the same protocol was used, so no need to copy and paste</w:t>
      </w:r>
    </w:p>
  </w:comment>
  <w:comment w:id="653" w:author="Albi Celaj [2]" w:date="2017-09-08T11:26:00Z" w:initials="AC">
    <w:p w14:paraId="72154B5F" w14:textId="1C8CA9D3" w:rsidR="009C39C1" w:rsidRDefault="009C39C1">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654" w:author="Albi Celaj [2]" w:date="2017-09-12T12:06:00Z" w:initials="AC">
    <w:p w14:paraId="26356F30" w14:textId="3409EC19" w:rsidR="009C39C1" w:rsidRDefault="009C39C1">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655" w:author="Albi Celaj [2]" w:date="2017-10-04T16:04:00Z" w:initials="AC">
    <w:p w14:paraId="6A4454E3" w14:textId="77777777" w:rsidR="009C39C1" w:rsidRDefault="009C39C1" w:rsidP="00517ABD">
      <w:pPr>
        <w:pStyle w:val="CommentText"/>
      </w:pPr>
      <w:r>
        <w:rPr>
          <w:rStyle w:val="CommentReference"/>
        </w:rPr>
        <w:annotationRef/>
      </w:r>
      <w:r>
        <w:t>Done by Marinella, need to add in the proper supplementary figure</w:t>
      </w:r>
    </w:p>
  </w:comment>
  <w:comment w:id="656" w:author="Albi Celaj [2]" w:date="2017-09-12T11:37:00Z" w:initials="AC">
    <w:p w14:paraId="60F8A169" w14:textId="16F49095" w:rsidR="009C39C1" w:rsidRDefault="009C39C1">
      <w:pPr>
        <w:pStyle w:val="CommentText"/>
      </w:pPr>
      <w:r>
        <w:t xml:space="preserve">Nozomu: </w:t>
      </w:r>
      <w:r>
        <w:rPr>
          <w:rStyle w:val="CommentReference"/>
        </w:rPr>
        <w:annotationRef/>
      </w:r>
      <w:r>
        <w:t>There was a bead enrichment strategy mentioned in Louai’s notes.  My assumption is that this wasn’t used ultimately?</w:t>
      </w:r>
    </w:p>
  </w:comment>
  <w:comment w:id="657" w:author="Albi Celaj [2]" w:date="2017-08-24T14:59:00Z" w:initials="AC">
    <w:p w14:paraId="59015036" w14:textId="5198C78B" w:rsidR="009C39C1" w:rsidRDefault="009C39C1" w:rsidP="00D76DA1">
      <w:pPr>
        <w:pStyle w:val="CommentText"/>
      </w:pPr>
      <w:r>
        <w:rPr>
          <w:rStyle w:val="CommentReference"/>
        </w:rPr>
        <w:annotationRef/>
      </w:r>
      <w:r>
        <w:t>Nozomu: I have no idea about the sequencing performed here and how the script works</w:t>
      </w:r>
    </w:p>
  </w:comment>
  <w:comment w:id="658" w:author="Albi Celaj [2]" w:date="2017-08-24T14:59:00Z" w:initials="AC">
    <w:p w14:paraId="4CABDCD5" w14:textId="27306C9F" w:rsidR="009C39C1" w:rsidRDefault="009C39C1">
      <w:pPr>
        <w:pStyle w:val="CommentText"/>
      </w:pPr>
      <w:r>
        <w:rPr>
          <w:rStyle w:val="CommentReference"/>
        </w:rPr>
        <w:annotationRef/>
      </w:r>
      <w:r>
        <w:rPr>
          <w:rStyle w:val="CommentReference"/>
        </w:rPr>
        <w:t>Nozomu: I will need your help</w:t>
      </w:r>
      <w:r>
        <w:t xml:space="preserve"> to describe the pipeline briefly here. </w:t>
      </w:r>
    </w:p>
  </w:comment>
  <w:comment w:id="659" w:author="Albi Celaj [2]" w:date="2017-08-24T14:59:00Z" w:initials="AC">
    <w:p w14:paraId="2B1613A2" w14:textId="347B3F10" w:rsidR="009C39C1" w:rsidRDefault="009C39C1" w:rsidP="00384F51">
      <w:pPr>
        <w:pStyle w:val="CommentText"/>
      </w:pPr>
      <w:r>
        <w:rPr>
          <w:rStyle w:val="CommentReference"/>
        </w:rPr>
        <w:annotationRef/>
      </w:r>
      <w:r>
        <w:t>Note to self: Double check these numbers</w:t>
      </w:r>
    </w:p>
  </w:comment>
  <w:comment w:id="660" w:author="Albi Celaj [2]" w:date="2017-08-24T14:59:00Z" w:initials="AC">
    <w:p w14:paraId="08FBF2F0" w14:textId="71B15834" w:rsidR="009C39C1" w:rsidRDefault="009C39C1"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661" w:author="Albi Celaj [2]" w:date="2017-08-24T14:59:00Z" w:initials="AC">
    <w:p w14:paraId="632F96D8" w14:textId="557360B3" w:rsidR="009C39C1" w:rsidRDefault="009C39C1"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662" w:author="Albi Celaj [2]" w:date="2017-08-24T14:59:00Z" w:initials="AC">
    <w:p w14:paraId="490BB875" w14:textId="6772F314" w:rsidR="009C39C1" w:rsidRDefault="009C39C1">
      <w:pPr>
        <w:pStyle w:val="CommentText"/>
      </w:pPr>
      <w:r>
        <w:rPr>
          <w:rStyle w:val="CommentReference"/>
        </w:rPr>
        <w:annotationRef/>
      </w:r>
      <w:r>
        <w:t>Marinella: Which strain was wild type? Was it the barcoder strain?</w:t>
      </w:r>
    </w:p>
  </w:comment>
  <w:comment w:id="663" w:author="Albi Celaj [2]" w:date="2017-08-24T14:59:00Z" w:initials="AC">
    <w:p w14:paraId="37BF75C7" w14:textId="1A1D5D08" w:rsidR="009C39C1" w:rsidRDefault="009C39C1">
      <w:pPr>
        <w:pStyle w:val="CommentText"/>
      </w:pPr>
      <w:r>
        <w:rPr>
          <w:rStyle w:val="CommentReference"/>
        </w:rPr>
        <w:annotationRef/>
      </w:r>
      <w:r>
        <w:t>Marinella may have to review this part, ask for her protocol</w:t>
      </w:r>
    </w:p>
  </w:comment>
  <w:comment w:id="664" w:author="Albi Celaj [2]" w:date="2017-08-24T14:59:00Z" w:initials="AC">
    <w:p w14:paraId="31B34785" w14:textId="0C155E89" w:rsidR="009C39C1" w:rsidRDefault="009C39C1">
      <w:pPr>
        <w:pStyle w:val="CommentText"/>
      </w:pPr>
      <w:r>
        <w:rPr>
          <w:rStyle w:val="CommentReference"/>
        </w:rPr>
        <w:annotationRef/>
      </w:r>
      <w:r>
        <w:t>Nozomu: Were there any strains excluded when making these? (e.g. those for which the barcode could not be determined)</w:t>
      </w:r>
    </w:p>
    <w:p w14:paraId="4A90A5F8" w14:textId="77777777" w:rsidR="009C39C1" w:rsidRDefault="009C39C1">
      <w:pPr>
        <w:pStyle w:val="CommentText"/>
      </w:pPr>
    </w:p>
    <w:p w14:paraId="1AA9C4F0" w14:textId="0D6A8DAB" w:rsidR="009C39C1" w:rsidRDefault="009C39C1">
      <w:pPr>
        <w:pStyle w:val="CommentText"/>
      </w:pPr>
      <w:r>
        <w:t>I could also test this computationally if you don’t have the answer at hand</w:t>
      </w:r>
    </w:p>
  </w:comment>
  <w:comment w:id="665" w:author="Albi Celaj [2]" w:date="2017-08-24T14:59:00Z" w:initials="AC">
    <w:p w14:paraId="2824D19D" w14:textId="7E1FBB76" w:rsidR="009C39C1" w:rsidRDefault="009C39C1">
      <w:pPr>
        <w:pStyle w:val="CommentText"/>
      </w:pPr>
      <w:r>
        <w:rPr>
          <w:rStyle w:val="CommentReference"/>
        </w:rPr>
        <w:annotationRef/>
      </w:r>
      <w:r>
        <w:t>Marinella: how much was taken?</w:t>
      </w:r>
    </w:p>
  </w:comment>
  <w:comment w:id="666" w:author="Albi Celaj [2]" w:date="2017-08-24T14:59:00Z" w:initials="AC">
    <w:p w14:paraId="205209DE" w14:textId="0450DDD1" w:rsidR="009C39C1" w:rsidRDefault="009C39C1">
      <w:pPr>
        <w:pStyle w:val="CommentText"/>
      </w:pPr>
      <w:r>
        <w:rPr>
          <w:rStyle w:val="CommentReference"/>
        </w:rPr>
        <w:annotationRef/>
      </w:r>
      <w:r>
        <w:rPr>
          <w:rStyle w:val="CommentReference"/>
        </w:rPr>
        <w:t>Marinella: Is this correct?</w:t>
      </w:r>
    </w:p>
  </w:comment>
  <w:comment w:id="667" w:author="Albi Celaj [2]" w:date="2017-08-24T14:59:00Z" w:initials="AC">
    <w:p w14:paraId="668EF928" w14:textId="0D9B7286" w:rsidR="009C39C1" w:rsidRDefault="009C39C1">
      <w:pPr>
        <w:pStyle w:val="CommentText"/>
      </w:pPr>
      <w:r>
        <w:rPr>
          <w:rStyle w:val="CommentReference"/>
        </w:rPr>
        <w:annotationRef/>
      </w:r>
      <w:r>
        <w:rPr>
          <w:rStyle w:val="CommentReference"/>
        </w:rPr>
        <w:t>This makes the results more reproducible, but maybe it looks sketchy</w:t>
      </w:r>
    </w:p>
  </w:comment>
  <w:comment w:id="668" w:author="Albi Celaj [2]" w:date="2017-08-24T14:59:00Z" w:initials="AC">
    <w:p w14:paraId="3798F73B" w14:textId="1EC34AD1" w:rsidR="009C39C1" w:rsidRDefault="009C39C1">
      <w:pPr>
        <w:pStyle w:val="CommentText"/>
      </w:pPr>
      <w:r>
        <w:rPr>
          <w:rStyle w:val="CommentReference"/>
        </w:rPr>
        <w:annotationRef/>
      </w:r>
      <w:r>
        <w:t>Under construction, experiments ongoing.  This relates to Figure 4C</w:t>
      </w:r>
    </w:p>
  </w:comment>
  <w:comment w:id="669" w:author="Albi Celaj [2]" w:date="2017-08-29T13:35:00Z" w:initials="AC">
    <w:p w14:paraId="1D09427C" w14:textId="47A7C76C" w:rsidR="009C39C1" w:rsidRDefault="009C39C1">
      <w:pPr>
        <w:pStyle w:val="CommentText"/>
      </w:pPr>
      <w:r>
        <w:rPr>
          <w:rStyle w:val="CommentReference"/>
        </w:rPr>
        <w:annotationRef/>
      </w:r>
      <w:r>
        <w:rPr>
          <w:rStyle w:val="CommentReference"/>
        </w:rPr>
        <w:t>Jamie: Need confirmation that it was indeed 2%</w:t>
      </w:r>
    </w:p>
  </w:comment>
  <w:comment w:id="670" w:author="Albi Celaj [2]" w:date="2017-08-30T09:29:00Z" w:initials="AC">
    <w:p w14:paraId="2176F66A" w14:textId="3D74FFD6" w:rsidR="009C39C1" w:rsidRDefault="009C39C1">
      <w:pPr>
        <w:pStyle w:val="CommentText"/>
      </w:pPr>
      <w:r>
        <w:rPr>
          <w:rStyle w:val="CommentReference"/>
        </w:rPr>
        <w:annotationRef/>
      </w:r>
      <w:r>
        <w:t>Marinella: You had to recreate one of these strains, is it worth mentioning here?</w:t>
      </w:r>
    </w:p>
    <w:p w14:paraId="07D8619E" w14:textId="6BD7FA46" w:rsidR="009C39C1" w:rsidRDefault="009C39C1">
      <w:pPr>
        <w:pStyle w:val="CommentText"/>
      </w:pPr>
      <w:r>
        <w:t>- Also need to verify growth conditions, took from Tarassov et al paper</w:t>
      </w:r>
    </w:p>
    <w:p w14:paraId="57A9515B" w14:textId="62E3386E" w:rsidR="009C39C1" w:rsidRDefault="009C39C1">
      <w:pPr>
        <w:pStyle w:val="CommentText"/>
      </w:pPr>
      <w:r>
        <w:t>-Need fluconazole concentrations</w:t>
      </w:r>
    </w:p>
  </w:comment>
  <w:comment w:id="671" w:author="Albi Celaj [2]" w:date="2017-08-24T14:59:00Z" w:initials="AC">
    <w:p w14:paraId="7BB2BB8A" w14:textId="0ABC6894" w:rsidR="009C39C1" w:rsidRDefault="009C39C1">
      <w:pPr>
        <w:pStyle w:val="CommentText"/>
      </w:pPr>
      <w:r>
        <w:rPr>
          <w:rStyle w:val="CommentReference"/>
        </w:rPr>
        <w:annotationRef/>
      </w:r>
      <w:r>
        <w:t>This part has to be revised later, these experiments are still in progress</w:t>
      </w:r>
    </w:p>
  </w:comment>
  <w:comment w:id="672" w:author="Albi Celaj [2]" w:date="2017-11-07T13:36:00Z" w:initials="AC">
    <w:p w14:paraId="311FD484" w14:textId="0BFFC7D3" w:rsidR="009C39C1" w:rsidRDefault="009C39C1">
      <w:pPr>
        <w:pStyle w:val="CommentText"/>
      </w:pPr>
      <w:r>
        <w:rPr>
          <w:rStyle w:val="CommentReference"/>
        </w:rPr>
        <w:annotationRef/>
      </w:r>
      <w:r>
        <w:t>Fritz: Need funding info</w:t>
      </w:r>
    </w:p>
  </w:comment>
  <w:comment w:id="673" w:author="Albi Celaj [2]" w:date="2017-11-07T13:36:00Z" w:initials="AC">
    <w:p w14:paraId="3DB38767" w14:textId="0DD07410" w:rsidR="009C39C1" w:rsidRDefault="009C39C1">
      <w:pPr>
        <w:pStyle w:val="CommentText"/>
      </w:pPr>
      <w:r>
        <w:rPr>
          <w:rStyle w:val="CommentReference"/>
        </w:rPr>
        <w:annotationRef/>
      </w:r>
      <w:r>
        <w:t>Under construction…</w:t>
      </w:r>
    </w:p>
  </w:comment>
  <w:comment w:id="674" w:author="Albi Celaj [2]" w:date="2017-08-24T14:59:00Z" w:initials="AC">
    <w:p w14:paraId="47F3AC14" w14:textId="03C6ADEE" w:rsidR="009C39C1" w:rsidRDefault="009C39C1">
      <w:pPr>
        <w:pStyle w:val="CommentText"/>
      </w:pPr>
      <w:r>
        <w:t>To add:</w:t>
      </w:r>
    </w:p>
    <w:p w14:paraId="6A1D5EB1" w14:textId="780B4013" w:rsidR="009C39C1" w:rsidRDefault="009C39C1">
      <w:pPr>
        <w:pStyle w:val="CommentText"/>
      </w:pPr>
      <w:r>
        <w:t>-Individual growth profiling data</w:t>
      </w:r>
    </w:p>
    <w:p w14:paraId="292854D9" w14:textId="7FEDEF2C" w:rsidR="009C39C1" w:rsidRDefault="009C39C1">
      <w:pPr>
        <w:pStyle w:val="CommentText"/>
      </w:pPr>
      <w:r>
        <w:t>-qPCR data</w:t>
      </w:r>
    </w:p>
  </w:comment>
  <w:comment w:id="675" w:author="Albi Celaj [2]" w:date="2017-11-21T13:31:00Z" w:initials="AC">
    <w:p w14:paraId="30228BD1" w14:textId="049329B7" w:rsidR="009C39C1" w:rsidRDefault="009C39C1">
      <w:pPr>
        <w:pStyle w:val="CommentText"/>
      </w:pPr>
      <w:r>
        <w:rPr>
          <w:rStyle w:val="CommentReference"/>
        </w:rPr>
        <w:annotationRef/>
      </w:r>
      <w:r>
        <w:t>Have to confirm this</w:t>
      </w:r>
    </w:p>
  </w:comment>
  <w:comment w:id="676" w:author="Albi Celaj [2]" w:date="2017-11-07T13:51:00Z" w:initials="AC">
    <w:p w14:paraId="7ADFE62F" w14:textId="48427114" w:rsidR="009C39C1" w:rsidRDefault="009C39C1">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1"/>
  <w15:commentEx w15:paraId="154A8340" w15:done="0"/>
  <w15:commentEx w15:paraId="51AF2B17" w15:done="0"/>
  <w15:commentEx w15:paraId="746B5FF9" w15:done="0"/>
  <w15:commentEx w15:paraId="7A7006D9"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154A8340" w16cid:durableId="1E78807A"/>
  <w16cid:commentId w16cid:paraId="51AF2B17" w16cid:durableId="1F4E21FA"/>
  <w16cid:commentId w16cid:paraId="746B5FF9" w16cid:durableId="1E71DFE9"/>
  <w16cid:commentId w16cid:paraId="7A7006D9" w16cid:durableId="1E70A72F"/>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49D33" w14:textId="77777777" w:rsidR="00C72EFB" w:rsidRDefault="00C72EFB" w:rsidP="006D69DC">
      <w:r>
        <w:separator/>
      </w:r>
    </w:p>
  </w:endnote>
  <w:endnote w:type="continuationSeparator" w:id="0">
    <w:p w14:paraId="2D710BA7" w14:textId="77777777" w:rsidR="00C72EFB" w:rsidRDefault="00C72EFB"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67DB5" w14:textId="77777777" w:rsidR="00C72EFB" w:rsidRDefault="00C72EFB" w:rsidP="006D69DC">
      <w:r>
        <w:separator/>
      </w:r>
    </w:p>
  </w:footnote>
  <w:footnote w:type="continuationSeparator" w:id="0">
    <w:p w14:paraId="033C245B" w14:textId="77777777" w:rsidR="00C72EFB" w:rsidRDefault="00C72EFB"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Frederick Roth">
    <w15:presenceInfo w15:providerId="Windows Live" w15:userId="eb1175e97672b9a9"/>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activeWritingStyle w:appName="MSWord" w:lang="en-CA" w:vendorID="64" w:dllVersion="4096" w:nlCheck="1" w:checkStyle="0"/>
  <w:activeWritingStyle w:appName="MSWord" w:lang="en-US" w:vendorID="64" w:dllVersion="4096" w:nlCheck="1" w:checkStyle="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397"/>
    <w:rsid w:val="000035C0"/>
    <w:rsid w:val="00003647"/>
    <w:rsid w:val="00003B81"/>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1ED"/>
    <w:rsid w:val="000166F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3D1D"/>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AE7"/>
    <w:rsid w:val="00074820"/>
    <w:rsid w:val="0007488D"/>
    <w:rsid w:val="0007506E"/>
    <w:rsid w:val="00075179"/>
    <w:rsid w:val="00075902"/>
    <w:rsid w:val="00076354"/>
    <w:rsid w:val="00076569"/>
    <w:rsid w:val="00076589"/>
    <w:rsid w:val="00077DA9"/>
    <w:rsid w:val="000802CC"/>
    <w:rsid w:val="00080475"/>
    <w:rsid w:val="000807DB"/>
    <w:rsid w:val="00080EE1"/>
    <w:rsid w:val="000812E9"/>
    <w:rsid w:val="00082D7A"/>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DEF"/>
    <w:rsid w:val="0008713F"/>
    <w:rsid w:val="00087566"/>
    <w:rsid w:val="000876BF"/>
    <w:rsid w:val="00087C2E"/>
    <w:rsid w:val="00087F63"/>
    <w:rsid w:val="0009023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6E5"/>
    <w:rsid w:val="000D0B46"/>
    <w:rsid w:val="000D0B5B"/>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98E"/>
    <w:rsid w:val="00101E30"/>
    <w:rsid w:val="00102214"/>
    <w:rsid w:val="00102D7B"/>
    <w:rsid w:val="001032F7"/>
    <w:rsid w:val="00103719"/>
    <w:rsid w:val="001038DA"/>
    <w:rsid w:val="00103D6A"/>
    <w:rsid w:val="001043BD"/>
    <w:rsid w:val="001046E3"/>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958"/>
    <w:rsid w:val="00112A5F"/>
    <w:rsid w:val="00112A8D"/>
    <w:rsid w:val="00112CF1"/>
    <w:rsid w:val="00113C47"/>
    <w:rsid w:val="00114000"/>
    <w:rsid w:val="00114987"/>
    <w:rsid w:val="00114B65"/>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40C"/>
    <w:rsid w:val="00137B58"/>
    <w:rsid w:val="00137C13"/>
    <w:rsid w:val="00140674"/>
    <w:rsid w:val="00141403"/>
    <w:rsid w:val="001415C8"/>
    <w:rsid w:val="001419BA"/>
    <w:rsid w:val="00141BD0"/>
    <w:rsid w:val="001421B9"/>
    <w:rsid w:val="00142737"/>
    <w:rsid w:val="00142A16"/>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D12"/>
    <w:rsid w:val="00152EC5"/>
    <w:rsid w:val="00153387"/>
    <w:rsid w:val="0015382E"/>
    <w:rsid w:val="00154026"/>
    <w:rsid w:val="0015456B"/>
    <w:rsid w:val="00154B11"/>
    <w:rsid w:val="00154CB5"/>
    <w:rsid w:val="00155717"/>
    <w:rsid w:val="00155DAB"/>
    <w:rsid w:val="0015640F"/>
    <w:rsid w:val="00156826"/>
    <w:rsid w:val="00160252"/>
    <w:rsid w:val="0016025B"/>
    <w:rsid w:val="00160556"/>
    <w:rsid w:val="00160C57"/>
    <w:rsid w:val="00160FF6"/>
    <w:rsid w:val="001610C4"/>
    <w:rsid w:val="001611B6"/>
    <w:rsid w:val="0016225D"/>
    <w:rsid w:val="00162A01"/>
    <w:rsid w:val="00162BEF"/>
    <w:rsid w:val="00162F91"/>
    <w:rsid w:val="00163626"/>
    <w:rsid w:val="00163C5D"/>
    <w:rsid w:val="00164434"/>
    <w:rsid w:val="001651D9"/>
    <w:rsid w:val="0016584B"/>
    <w:rsid w:val="001668FC"/>
    <w:rsid w:val="00166A99"/>
    <w:rsid w:val="00167638"/>
    <w:rsid w:val="001676C0"/>
    <w:rsid w:val="0016788B"/>
    <w:rsid w:val="00167969"/>
    <w:rsid w:val="001679EE"/>
    <w:rsid w:val="001701EF"/>
    <w:rsid w:val="001705DB"/>
    <w:rsid w:val="001707A4"/>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A048D"/>
    <w:rsid w:val="001A1199"/>
    <w:rsid w:val="001A210B"/>
    <w:rsid w:val="001A22F0"/>
    <w:rsid w:val="001A2B63"/>
    <w:rsid w:val="001A4394"/>
    <w:rsid w:val="001A4A3A"/>
    <w:rsid w:val="001A4F46"/>
    <w:rsid w:val="001A5111"/>
    <w:rsid w:val="001A5F12"/>
    <w:rsid w:val="001A6131"/>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4571"/>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3FA"/>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61A"/>
    <w:rsid w:val="002406B6"/>
    <w:rsid w:val="002410C9"/>
    <w:rsid w:val="00242947"/>
    <w:rsid w:val="00242ACB"/>
    <w:rsid w:val="00242B4C"/>
    <w:rsid w:val="00242C07"/>
    <w:rsid w:val="00242C6D"/>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6FA"/>
    <w:rsid w:val="00263708"/>
    <w:rsid w:val="00263C53"/>
    <w:rsid w:val="00264257"/>
    <w:rsid w:val="0026465A"/>
    <w:rsid w:val="002647BB"/>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3CE"/>
    <w:rsid w:val="0028497C"/>
    <w:rsid w:val="00284BB6"/>
    <w:rsid w:val="00284D26"/>
    <w:rsid w:val="00284DDF"/>
    <w:rsid w:val="002855ED"/>
    <w:rsid w:val="00285656"/>
    <w:rsid w:val="00285936"/>
    <w:rsid w:val="00285C6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6479"/>
    <w:rsid w:val="00296E5E"/>
    <w:rsid w:val="002971B5"/>
    <w:rsid w:val="002977EB"/>
    <w:rsid w:val="00297AD1"/>
    <w:rsid w:val="00297BF5"/>
    <w:rsid w:val="002A0764"/>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FD6"/>
    <w:rsid w:val="002C71E5"/>
    <w:rsid w:val="002C73D9"/>
    <w:rsid w:val="002C7D4F"/>
    <w:rsid w:val="002D03E0"/>
    <w:rsid w:val="002D0D3D"/>
    <w:rsid w:val="002D2425"/>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620"/>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1C33"/>
    <w:rsid w:val="0030203D"/>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10238"/>
    <w:rsid w:val="00310667"/>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8C7"/>
    <w:rsid w:val="00333E3E"/>
    <w:rsid w:val="003343E3"/>
    <w:rsid w:val="003351F5"/>
    <w:rsid w:val="0033584C"/>
    <w:rsid w:val="00335B48"/>
    <w:rsid w:val="00335B6C"/>
    <w:rsid w:val="0033607B"/>
    <w:rsid w:val="00336F21"/>
    <w:rsid w:val="00337643"/>
    <w:rsid w:val="00337D15"/>
    <w:rsid w:val="0034047E"/>
    <w:rsid w:val="00340F3F"/>
    <w:rsid w:val="003412C2"/>
    <w:rsid w:val="00341B48"/>
    <w:rsid w:val="00341B70"/>
    <w:rsid w:val="0034205D"/>
    <w:rsid w:val="0034398D"/>
    <w:rsid w:val="00344183"/>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11C4"/>
    <w:rsid w:val="003A154F"/>
    <w:rsid w:val="003A1A6F"/>
    <w:rsid w:val="003A1BE8"/>
    <w:rsid w:val="003A2FA8"/>
    <w:rsid w:val="003A358D"/>
    <w:rsid w:val="003A38CF"/>
    <w:rsid w:val="003A3A91"/>
    <w:rsid w:val="003A3FAA"/>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39F2"/>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24B0"/>
    <w:rsid w:val="00402582"/>
    <w:rsid w:val="00402604"/>
    <w:rsid w:val="00402EE4"/>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802"/>
    <w:rsid w:val="004579A9"/>
    <w:rsid w:val="00457AD5"/>
    <w:rsid w:val="0046090B"/>
    <w:rsid w:val="00460FD1"/>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BB"/>
    <w:rsid w:val="00466586"/>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97FD4"/>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1EB3"/>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DC9"/>
    <w:rsid w:val="004C41CB"/>
    <w:rsid w:val="004C4B89"/>
    <w:rsid w:val="004C4D05"/>
    <w:rsid w:val="004C4EA6"/>
    <w:rsid w:val="004C5129"/>
    <w:rsid w:val="004C5E91"/>
    <w:rsid w:val="004C5F36"/>
    <w:rsid w:val="004C669E"/>
    <w:rsid w:val="004C6AE1"/>
    <w:rsid w:val="004C70F9"/>
    <w:rsid w:val="004C7B43"/>
    <w:rsid w:val="004D0055"/>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D6B"/>
    <w:rsid w:val="004E2949"/>
    <w:rsid w:val="004E2B16"/>
    <w:rsid w:val="004E2C14"/>
    <w:rsid w:val="004E4A74"/>
    <w:rsid w:val="004E5063"/>
    <w:rsid w:val="004E55E8"/>
    <w:rsid w:val="004E5941"/>
    <w:rsid w:val="004E5B58"/>
    <w:rsid w:val="004E701E"/>
    <w:rsid w:val="004E7707"/>
    <w:rsid w:val="004E7AD3"/>
    <w:rsid w:val="004E7DDD"/>
    <w:rsid w:val="004E7DEB"/>
    <w:rsid w:val="004F029F"/>
    <w:rsid w:val="004F179A"/>
    <w:rsid w:val="004F1A30"/>
    <w:rsid w:val="004F1E57"/>
    <w:rsid w:val="004F2DC6"/>
    <w:rsid w:val="004F2E13"/>
    <w:rsid w:val="004F2EB8"/>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492"/>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0D1B"/>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6635"/>
    <w:rsid w:val="0056687A"/>
    <w:rsid w:val="00566DE6"/>
    <w:rsid w:val="005675BB"/>
    <w:rsid w:val="005676DD"/>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3597"/>
    <w:rsid w:val="005A376A"/>
    <w:rsid w:val="005A3BF6"/>
    <w:rsid w:val="005A4AF6"/>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9A5"/>
    <w:rsid w:val="005B0B96"/>
    <w:rsid w:val="005B0E14"/>
    <w:rsid w:val="005B0F52"/>
    <w:rsid w:val="005B1291"/>
    <w:rsid w:val="005B1485"/>
    <w:rsid w:val="005B195F"/>
    <w:rsid w:val="005B30C8"/>
    <w:rsid w:val="005B339A"/>
    <w:rsid w:val="005B3452"/>
    <w:rsid w:val="005B356E"/>
    <w:rsid w:val="005B41C7"/>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4F5"/>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714"/>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A2C"/>
    <w:rsid w:val="005E7EFE"/>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4C"/>
    <w:rsid w:val="00644971"/>
    <w:rsid w:val="00644BD1"/>
    <w:rsid w:val="00645575"/>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51D6"/>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46"/>
    <w:rsid w:val="00694D8F"/>
    <w:rsid w:val="0069505F"/>
    <w:rsid w:val="0069528F"/>
    <w:rsid w:val="00695388"/>
    <w:rsid w:val="00695C03"/>
    <w:rsid w:val="00695C51"/>
    <w:rsid w:val="00695ED0"/>
    <w:rsid w:val="00695FB6"/>
    <w:rsid w:val="006968F5"/>
    <w:rsid w:val="00696A51"/>
    <w:rsid w:val="00696D1D"/>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3210"/>
    <w:rsid w:val="006C4496"/>
    <w:rsid w:val="006C4CC1"/>
    <w:rsid w:val="006C524A"/>
    <w:rsid w:val="006C5329"/>
    <w:rsid w:val="006C54C3"/>
    <w:rsid w:val="006C64D4"/>
    <w:rsid w:val="006C6650"/>
    <w:rsid w:val="006C6695"/>
    <w:rsid w:val="006C695F"/>
    <w:rsid w:val="006C6A80"/>
    <w:rsid w:val="006C73CD"/>
    <w:rsid w:val="006C7745"/>
    <w:rsid w:val="006C785C"/>
    <w:rsid w:val="006D0A39"/>
    <w:rsid w:val="006D0FBA"/>
    <w:rsid w:val="006D15B1"/>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4B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72F"/>
    <w:rsid w:val="00705891"/>
    <w:rsid w:val="00705D98"/>
    <w:rsid w:val="00706944"/>
    <w:rsid w:val="00706BA2"/>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2069"/>
    <w:rsid w:val="007325AB"/>
    <w:rsid w:val="00732A74"/>
    <w:rsid w:val="00732AC5"/>
    <w:rsid w:val="00733793"/>
    <w:rsid w:val="00733B6B"/>
    <w:rsid w:val="00733C3A"/>
    <w:rsid w:val="00733E0B"/>
    <w:rsid w:val="00734170"/>
    <w:rsid w:val="00734225"/>
    <w:rsid w:val="0073475E"/>
    <w:rsid w:val="007350BE"/>
    <w:rsid w:val="00735283"/>
    <w:rsid w:val="007353AC"/>
    <w:rsid w:val="00735721"/>
    <w:rsid w:val="00735908"/>
    <w:rsid w:val="00735DC9"/>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CC7"/>
    <w:rsid w:val="00766DAF"/>
    <w:rsid w:val="00766DBD"/>
    <w:rsid w:val="00767B53"/>
    <w:rsid w:val="00767DD8"/>
    <w:rsid w:val="007703A2"/>
    <w:rsid w:val="00771074"/>
    <w:rsid w:val="00771671"/>
    <w:rsid w:val="00771A59"/>
    <w:rsid w:val="00771BD9"/>
    <w:rsid w:val="007724F4"/>
    <w:rsid w:val="007726D9"/>
    <w:rsid w:val="00772DCE"/>
    <w:rsid w:val="00772F98"/>
    <w:rsid w:val="00773852"/>
    <w:rsid w:val="0077396B"/>
    <w:rsid w:val="00773A7B"/>
    <w:rsid w:val="007746CA"/>
    <w:rsid w:val="00774DA4"/>
    <w:rsid w:val="007750A4"/>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245"/>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5552"/>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182"/>
    <w:rsid w:val="007D3767"/>
    <w:rsid w:val="007D3A1D"/>
    <w:rsid w:val="007D4565"/>
    <w:rsid w:val="007D4791"/>
    <w:rsid w:val="007D4927"/>
    <w:rsid w:val="007D4FD7"/>
    <w:rsid w:val="007D5159"/>
    <w:rsid w:val="007D539D"/>
    <w:rsid w:val="007D5579"/>
    <w:rsid w:val="007D5CF4"/>
    <w:rsid w:val="007D67A5"/>
    <w:rsid w:val="007D692E"/>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5D5"/>
    <w:rsid w:val="007E59D5"/>
    <w:rsid w:val="007E5CE8"/>
    <w:rsid w:val="007E7995"/>
    <w:rsid w:val="007F077F"/>
    <w:rsid w:val="007F07A8"/>
    <w:rsid w:val="007F1349"/>
    <w:rsid w:val="007F19B1"/>
    <w:rsid w:val="007F23CA"/>
    <w:rsid w:val="007F2951"/>
    <w:rsid w:val="007F2ED1"/>
    <w:rsid w:val="007F33BB"/>
    <w:rsid w:val="007F3513"/>
    <w:rsid w:val="007F3704"/>
    <w:rsid w:val="007F3758"/>
    <w:rsid w:val="007F3FA1"/>
    <w:rsid w:val="007F4AAA"/>
    <w:rsid w:val="007F53FA"/>
    <w:rsid w:val="007F706B"/>
    <w:rsid w:val="007F757A"/>
    <w:rsid w:val="007F7727"/>
    <w:rsid w:val="007F7787"/>
    <w:rsid w:val="007F7E9F"/>
    <w:rsid w:val="0080035C"/>
    <w:rsid w:val="00800452"/>
    <w:rsid w:val="008009D6"/>
    <w:rsid w:val="00800BD0"/>
    <w:rsid w:val="00801070"/>
    <w:rsid w:val="008015BF"/>
    <w:rsid w:val="00801E39"/>
    <w:rsid w:val="008023AB"/>
    <w:rsid w:val="0080261D"/>
    <w:rsid w:val="008026EA"/>
    <w:rsid w:val="0080297F"/>
    <w:rsid w:val="00802B61"/>
    <w:rsid w:val="008033F1"/>
    <w:rsid w:val="00803577"/>
    <w:rsid w:val="0080357C"/>
    <w:rsid w:val="00804122"/>
    <w:rsid w:val="0080425A"/>
    <w:rsid w:val="00804346"/>
    <w:rsid w:val="0080493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58B1"/>
    <w:rsid w:val="00875EAA"/>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1E84"/>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8E"/>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4E7"/>
    <w:rsid w:val="008F49D9"/>
    <w:rsid w:val="008F6250"/>
    <w:rsid w:val="008F79F7"/>
    <w:rsid w:val="008F7FE6"/>
    <w:rsid w:val="00900301"/>
    <w:rsid w:val="009003E9"/>
    <w:rsid w:val="00900935"/>
    <w:rsid w:val="00900A0D"/>
    <w:rsid w:val="00900B26"/>
    <w:rsid w:val="00900B67"/>
    <w:rsid w:val="00900C67"/>
    <w:rsid w:val="00900F4C"/>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25E"/>
    <w:rsid w:val="00915698"/>
    <w:rsid w:val="00915736"/>
    <w:rsid w:val="00915E69"/>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670E"/>
    <w:rsid w:val="00927BFB"/>
    <w:rsid w:val="00930144"/>
    <w:rsid w:val="00930868"/>
    <w:rsid w:val="00930D75"/>
    <w:rsid w:val="0093119A"/>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4175"/>
    <w:rsid w:val="009444B9"/>
    <w:rsid w:val="00945375"/>
    <w:rsid w:val="00945D99"/>
    <w:rsid w:val="00946386"/>
    <w:rsid w:val="009463F2"/>
    <w:rsid w:val="009465B9"/>
    <w:rsid w:val="00946799"/>
    <w:rsid w:val="00947E4B"/>
    <w:rsid w:val="00947F7F"/>
    <w:rsid w:val="00950498"/>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00C"/>
    <w:rsid w:val="00962F43"/>
    <w:rsid w:val="009630A7"/>
    <w:rsid w:val="00963352"/>
    <w:rsid w:val="00963524"/>
    <w:rsid w:val="009637BD"/>
    <w:rsid w:val="0096386E"/>
    <w:rsid w:val="00963B17"/>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E48"/>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2556"/>
    <w:rsid w:val="009C2605"/>
    <w:rsid w:val="009C26DE"/>
    <w:rsid w:val="009C2F47"/>
    <w:rsid w:val="009C2F86"/>
    <w:rsid w:val="009C35C7"/>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14E"/>
    <w:rsid w:val="009E776F"/>
    <w:rsid w:val="009E7B3A"/>
    <w:rsid w:val="009E7F2D"/>
    <w:rsid w:val="009F055C"/>
    <w:rsid w:val="009F0975"/>
    <w:rsid w:val="009F0FA7"/>
    <w:rsid w:val="009F0FAC"/>
    <w:rsid w:val="009F18DD"/>
    <w:rsid w:val="009F193D"/>
    <w:rsid w:val="009F1A93"/>
    <w:rsid w:val="009F1D64"/>
    <w:rsid w:val="009F21EB"/>
    <w:rsid w:val="009F2200"/>
    <w:rsid w:val="009F2CEF"/>
    <w:rsid w:val="009F3E20"/>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8A9"/>
    <w:rsid w:val="00A02E73"/>
    <w:rsid w:val="00A02E74"/>
    <w:rsid w:val="00A037F7"/>
    <w:rsid w:val="00A03E04"/>
    <w:rsid w:val="00A0458E"/>
    <w:rsid w:val="00A046CC"/>
    <w:rsid w:val="00A0474B"/>
    <w:rsid w:val="00A0490D"/>
    <w:rsid w:val="00A04913"/>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9B5"/>
    <w:rsid w:val="00A20A8E"/>
    <w:rsid w:val="00A20D9D"/>
    <w:rsid w:val="00A216F3"/>
    <w:rsid w:val="00A21729"/>
    <w:rsid w:val="00A2194F"/>
    <w:rsid w:val="00A2225B"/>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40130"/>
    <w:rsid w:val="00A401A2"/>
    <w:rsid w:val="00A40659"/>
    <w:rsid w:val="00A40A94"/>
    <w:rsid w:val="00A40AC8"/>
    <w:rsid w:val="00A40B42"/>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046D"/>
    <w:rsid w:val="00A514F4"/>
    <w:rsid w:val="00A51943"/>
    <w:rsid w:val="00A52414"/>
    <w:rsid w:val="00A525EB"/>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7270"/>
    <w:rsid w:val="00A77B22"/>
    <w:rsid w:val="00A806AF"/>
    <w:rsid w:val="00A80755"/>
    <w:rsid w:val="00A80A50"/>
    <w:rsid w:val="00A80B8C"/>
    <w:rsid w:val="00A819D2"/>
    <w:rsid w:val="00A81C4A"/>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7063"/>
    <w:rsid w:val="00A875E5"/>
    <w:rsid w:val="00A87BE4"/>
    <w:rsid w:val="00A87D86"/>
    <w:rsid w:val="00A87F2B"/>
    <w:rsid w:val="00A9006D"/>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5F18"/>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DC2"/>
    <w:rsid w:val="00AC1E66"/>
    <w:rsid w:val="00AC1E68"/>
    <w:rsid w:val="00AC25B7"/>
    <w:rsid w:val="00AC2B79"/>
    <w:rsid w:val="00AC37BA"/>
    <w:rsid w:val="00AC45F9"/>
    <w:rsid w:val="00AC4761"/>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9FD"/>
    <w:rsid w:val="00B05B8A"/>
    <w:rsid w:val="00B05F38"/>
    <w:rsid w:val="00B06218"/>
    <w:rsid w:val="00B07251"/>
    <w:rsid w:val="00B07393"/>
    <w:rsid w:val="00B0768D"/>
    <w:rsid w:val="00B07E37"/>
    <w:rsid w:val="00B10B39"/>
    <w:rsid w:val="00B118D0"/>
    <w:rsid w:val="00B12566"/>
    <w:rsid w:val="00B126DE"/>
    <w:rsid w:val="00B12FFD"/>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639"/>
    <w:rsid w:val="00B24705"/>
    <w:rsid w:val="00B24A8A"/>
    <w:rsid w:val="00B24B33"/>
    <w:rsid w:val="00B24EF9"/>
    <w:rsid w:val="00B254BF"/>
    <w:rsid w:val="00B254FB"/>
    <w:rsid w:val="00B255F3"/>
    <w:rsid w:val="00B260D4"/>
    <w:rsid w:val="00B26D45"/>
    <w:rsid w:val="00B27861"/>
    <w:rsid w:val="00B3047F"/>
    <w:rsid w:val="00B30C43"/>
    <w:rsid w:val="00B30DB0"/>
    <w:rsid w:val="00B32A02"/>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0BE8"/>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1209"/>
    <w:rsid w:val="00B71279"/>
    <w:rsid w:val="00B712A0"/>
    <w:rsid w:val="00B72384"/>
    <w:rsid w:val="00B7275F"/>
    <w:rsid w:val="00B73BCA"/>
    <w:rsid w:val="00B741EA"/>
    <w:rsid w:val="00B74D56"/>
    <w:rsid w:val="00B75265"/>
    <w:rsid w:val="00B75954"/>
    <w:rsid w:val="00B7606C"/>
    <w:rsid w:val="00B770AF"/>
    <w:rsid w:val="00B77300"/>
    <w:rsid w:val="00B77467"/>
    <w:rsid w:val="00B77C1E"/>
    <w:rsid w:val="00B77D0D"/>
    <w:rsid w:val="00B77FD7"/>
    <w:rsid w:val="00B80A38"/>
    <w:rsid w:val="00B80DF6"/>
    <w:rsid w:val="00B81E9D"/>
    <w:rsid w:val="00B83046"/>
    <w:rsid w:val="00B83613"/>
    <w:rsid w:val="00B83B51"/>
    <w:rsid w:val="00B84FC5"/>
    <w:rsid w:val="00B85882"/>
    <w:rsid w:val="00B85C10"/>
    <w:rsid w:val="00B8668C"/>
    <w:rsid w:val="00B86D5E"/>
    <w:rsid w:val="00B8790F"/>
    <w:rsid w:val="00B87B83"/>
    <w:rsid w:val="00B87E47"/>
    <w:rsid w:val="00B908B8"/>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1E"/>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7F7"/>
    <w:rsid w:val="00BC1D11"/>
    <w:rsid w:val="00BC1EB4"/>
    <w:rsid w:val="00BC2390"/>
    <w:rsid w:val="00BC2444"/>
    <w:rsid w:val="00BC311A"/>
    <w:rsid w:val="00BC3713"/>
    <w:rsid w:val="00BC3D96"/>
    <w:rsid w:val="00BC40E9"/>
    <w:rsid w:val="00BC4835"/>
    <w:rsid w:val="00BC4F76"/>
    <w:rsid w:val="00BC4FAF"/>
    <w:rsid w:val="00BC54D5"/>
    <w:rsid w:val="00BC5B1F"/>
    <w:rsid w:val="00BC5F5A"/>
    <w:rsid w:val="00BC610D"/>
    <w:rsid w:val="00BC6471"/>
    <w:rsid w:val="00BC64EC"/>
    <w:rsid w:val="00BC68C5"/>
    <w:rsid w:val="00BC6975"/>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460"/>
    <w:rsid w:val="00BE09DF"/>
    <w:rsid w:val="00BE1DD1"/>
    <w:rsid w:val="00BE207B"/>
    <w:rsid w:val="00BE21D4"/>
    <w:rsid w:val="00BE2945"/>
    <w:rsid w:val="00BE2A53"/>
    <w:rsid w:val="00BE2ABC"/>
    <w:rsid w:val="00BE2D6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E96"/>
    <w:rsid w:val="00C30511"/>
    <w:rsid w:val="00C3072A"/>
    <w:rsid w:val="00C30BA5"/>
    <w:rsid w:val="00C30FF9"/>
    <w:rsid w:val="00C31195"/>
    <w:rsid w:val="00C313F6"/>
    <w:rsid w:val="00C31906"/>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1D75"/>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1DD3"/>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3152"/>
    <w:rsid w:val="00C632E0"/>
    <w:rsid w:val="00C63454"/>
    <w:rsid w:val="00C63663"/>
    <w:rsid w:val="00C64390"/>
    <w:rsid w:val="00C64594"/>
    <w:rsid w:val="00C649FB"/>
    <w:rsid w:val="00C650EB"/>
    <w:rsid w:val="00C654E3"/>
    <w:rsid w:val="00C65DFA"/>
    <w:rsid w:val="00C66164"/>
    <w:rsid w:val="00C667C7"/>
    <w:rsid w:val="00C6689B"/>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EFB"/>
    <w:rsid w:val="00C73074"/>
    <w:rsid w:val="00C741A6"/>
    <w:rsid w:val="00C742D9"/>
    <w:rsid w:val="00C74885"/>
    <w:rsid w:val="00C74887"/>
    <w:rsid w:val="00C7495D"/>
    <w:rsid w:val="00C750FA"/>
    <w:rsid w:val="00C751F0"/>
    <w:rsid w:val="00C75A54"/>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3FEF"/>
    <w:rsid w:val="00CB413B"/>
    <w:rsid w:val="00CB4850"/>
    <w:rsid w:val="00CB4E53"/>
    <w:rsid w:val="00CB56EA"/>
    <w:rsid w:val="00CB5901"/>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4C5"/>
    <w:rsid w:val="00CC24D6"/>
    <w:rsid w:val="00CC2E0F"/>
    <w:rsid w:val="00CC3701"/>
    <w:rsid w:val="00CC375B"/>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47D6"/>
    <w:rsid w:val="00CE5C4C"/>
    <w:rsid w:val="00CE6CE0"/>
    <w:rsid w:val="00CE762F"/>
    <w:rsid w:val="00CF020D"/>
    <w:rsid w:val="00CF0E3B"/>
    <w:rsid w:val="00CF0E82"/>
    <w:rsid w:val="00CF1168"/>
    <w:rsid w:val="00CF1450"/>
    <w:rsid w:val="00CF1FF5"/>
    <w:rsid w:val="00CF28CD"/>
    <w:rsid w:val="00CF4671"/>
    <w:rsid w:val="00CF4A64"/>
    <w:rsid w:val="00CF4B97"/>
    <w:rsid w:val="00CF527A"/>
    <w:rsid w:val="00CF533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C7C"/>
    <w:rsid w:val="00D20F9C"/>
    <w:rsid w:val="00D2102D"/>
    <w:rsid w:val="00D211B4"/>
    <w:rsid w:val="00D2198A"/>
    <w:rsid w:val="00D21A74"/>
    <w:rsid w:val="00D221DA"/>
    <w:rsid w:val="00D22452"/>
    <w:rsid w:val="00D22638"/>
    <w:rsid w:val="00D233A0"/>
    <w:rsid w:val="00D2342A"/>
    <w:rsid w:val="00D2383B"/>
    <w:rsid w:val="00D23F36"/>
    <w:rsid w:val="00D244C2"/>
    <w:rsid w:val="00D245A1"/>
    <w:rsid w:val="00D24A90"/>
    <w:rsid w:val="00D250AC"/>
    <w:rsid w:val="00D2664A"/>
    <w:rsid w:val="00D26938"/>
    <w:rsid w:val="00D26FF9"/>
    <w:rsid w:val="00D2786F"/>
    <w:rsid w:val="00D314D6"/>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A03"/>
    <w:rsid w:val="00D8036B"/>
    <w:rsid w:val="00D804E2"/>
    <w:rsid w:val="00D80889"/>
    <w:rsid w:val="00D81003"/>
    <w:rsid w:val="00D815DC"/>
    <w:rsid w:val="00D81628"/>
    <w:rsid w:val="00D8183D"/>
    <w:rsid w:val="00D81B16"/>
    <w:rsid w:val="00D81B2A"/>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421"/>
    <w:rsid w:val="00D9542C"/>
    <w:rsid w:val="00D95A66"/>
    <w:rsid w:val="00D95CC8"/>
    <w:rsid w:val="00D95F6F"/>
    <w:rsid w:val="00D96892"/>
    <w:rsid w:val="00D9695A"/>
    <w:rsid w:val="00D979FC"/>
    <w:rsid w:val="00D97C79"/>
    <w:rsid w:val="00D97FE1"/>
    <w:rsid w:val="00DA03E8"/>
    <w:rsid w:val="00DA0477"/>
    <w:rsid w:val="00DA04F7"/>
    <w:rsid w:val="00DA1CA2"/>
    <w:rsid w:val="00DA296C"/>
    <w:rsid w:val="00DA393F"/>
    <w:rsid w:val="00DA3979"/>
    <w:rsid w:val="00DA39FE"/>
    <w:rsid w:val="00DA3C14"/>
    <w:rsid w:val="00DA3F4A"/>
    <w:rsid w:val="00DA43D0"/>
    <w:rsid w:val="00DA4979"/>
    <w:rsid w:val="00DA5044"/>
    <w:rsid w:val="00DA5F3B"/>
    <w:rsid w:val="00DA6164"/>
    <w:rsid w:val="00DA62D4"/>
    <w:rsid w:val="00DA638B"/>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537"/>
    <w:rsid w:val="00DB46EB"/>
    <w:rsid w:val="00DB5FD7"/>
    <w:rsid w:val="00DB6074"/>
    <w:rsid w:val="00DB6159"/>
    <w:rsid w:val="00DB6269"/>
    <w:rsid w:val="00DB680A"/>
    <w:rsid w:val="00DB75AD"/>
    <w:rsid w:val="00DB77F5"/>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D2B"/>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506"/>
    <w:rsid w:val="00DD4BA6"/>
    <w:rsid w:val="00DD5035"/>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B91"/>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9E1"/>
    <w:rsid w:val="00E02FA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195"/>
    <w:rsid w:val="00E40499"/>
    <w:rsid w:val="00E414DE"/>
    <w:rsid w:val="00E41501"/>
    <w:rsid w:val="00E41888"/>
    <w:rsid w:val="00E41BE9"/>
    <w:rsid w:val="00E41C2E"/>
    <w:rsid w:val="00E421EB"/>
    <w:rsid w:val="00E424BC"/>
    <w:rsid w:val="00E42C52"/>
    <w:rsid w:val="00E433E7"/>
    <w:rsid w:val="00E433FB"/>
    <w:rsid w:val="00E4388B"/>
    <w:rsid w:val="00E43915"/>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7AB"/>
    <w:rsid w:val="00E54CD9"/>
    <w:rsid w:val="00E550B3"/>
    <w:rsid w:val="00E551E7"/>
    <w:rsid w:val="00E555C1"/>
    <w:rsid w:val="00E55BCF"/>
    <w:rsid w:val="00E56229"/>
    <w:rsid w:val="00E562AF"/>
    <w:rsid w:val="00E56441"/>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0A6"/>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10B"/>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97720"/>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A87"/>
    <w:rsid w:val="00EB2EAA"/>
    <w:rsid w:val="00EB2F30"/>
    <w:rsid w:val="00EB3337"/>
    <w:rsid w:val="00EB33C7"/>
    <w:rsid w:val="00EB366A"/>
    <w:rsid w:val="00EB3B55"/>
    <w:rsid w:val="00EB3D65"/>
    <w:rsid w:val="00EB3FBA"/>
    <w:rsid w:val="00EB3FCB"/>
    <w:rsid w:val="00EB428C"/>
    <w:rsid w:val="00EB493B"/>
    <w:rsid w:val="00EB4BB3"/>
    <w:rsid w:val="00EB582F"/>
    <w:rsid w:val="00EB5F15"/>
    <w:rsid w:val="00EB60B6"/>
    <w:rsid w:val="00EB634E"/>
    <w:rsid w:val="00EB769F"/>
    <w:rsid w:val="00EB7A4C"/>
    <w:rsid w:val="00EB7C56"/>
    <w:rsid w:val="00EC056C"/>
    <w:rsid w:val="00EC0588"/>
    <w:rsid w:val="00EC086B"/>
    <w:rsid w:val="00EC1113"/>
    <w:rsid w:val="00EC11D0"/>
    <w:rsid w:val="00EC1471"/>
    <w:rsid w:val="00EC15DD"/>
    <w:rsid w:val="00EC1D67"/>
    <w:rsid w:val="00EC22DF"/>
    <w:rsid w:val="00EC2378"/>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CE8"/>
    <w:rsid w:val="00ED07EC"/>
    <w:rsid w:val="00ED0EF0"/>
    <w:rsid w:val="00ED0F36"/>
    <w:rsid w:val="00ED1251"/>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617"/>
    <w:rsid w:val="00EF16B0"/>
    <w:rsid w:val="00EF1B0E"/>
    <w:rsid w:val="00EF1DCB"/>
    <w:rsid w:val="00EF1DF6"/>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54FF"/>
    <w:rsid w:val="00F45717"/>
    <w:rsid w:val="00F45B7B"/>
    <w:rsid w:val="00F46299"/>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700AC"/>
    <w:rsid w:val="00F712F5"/>
    <w:rsid w:val="00F71779"/>
    <w:rsid w:val="00F72190"/>
    <w:rsid w:val="00F72380"/>
    <w:rsid w:val="00F723C0"/>
    <w:rsid w:val="00F72EDA"/>
    <w:rsid w:val="00F72FBA"/>
    <w:rsid w:val="00F73A15"/>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577C"/>
    <w:rsid w:val="00F96180"/>
    <w:rsid w:val="00F96909"/>
    <w:rsid w:val="00F96B63"/>
    <w:rsid w:val="00F978E1"/>
    <w:rsid w:val="00F97A36"/>
    <w:rsid w:val="00F97CB5"/>
    <w:rsid w:val="00F97CFA"/>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24A"/>
    <w:rsid w:val="00FB1B2C"/>
    <w:rsid w:val="00FB1D67"/>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CC"/>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DF9"/>
    <w:rsid w:val="00FD2FB0"/>
    <w:rsid w:val="00FD3167"/>
    <w:rsid w:val="00FD3228"/>
    <w:rsid w:val="00FD338B"/>
    <w:rsid w:val="00FD360B"/>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E0E090-8598-A645-AAB3-6933947A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28</Pages>
  <Words>64477</Words>
  <Characters>367523</Characters>
  <Application>Microsoft Office Word</Application>
  <DocSecurity>0</DocSecurity>
  <Lines>3062</Lines>
  <Paragraphs>862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28</cp:revision>
  <cp:lastPrinted>2018-04-06T16:34:00Z</cp:lastPrinted>
  <dcterms:created xsi:type="dcterms:W3CDTF">2018-09-28T19:51:00Z</dcterms:created>
  <dcterms:modified xsi:type="dcterms:W3CDTF">2018-10-04T22:26:00Z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