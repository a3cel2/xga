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5B97D033"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a deep combinatorial genetic analysis (DCGA).</w:t>
      </w:r>
      <w:r w:rsidR="00B03BB0" w:rsidRPr="00EC2F5D">
        <w:rPr>
          <w:rFonts w:eastAsia="Times New Roman"/>
        </w:rPr>
        <w:t xml:space="preserve">  </w:t>
      </w:r>
      <w:r w:rsidR="004931FF" w:rsidRPr="00EC2F5D">
        <w:rPr>
          <w:rFonts w:eastAsia="Times New Roman"/>
        </w:rPr>
        <w:t xml:space="preserve">Applying </w:t>
      </w:r>
      <w:r w:rsidRPr="00EC2F5D">
        <w:rPr>
          <w:rFonts w:eastAsia="Times New Roman"/>
        </w:rPr>
        <w:t xml:space="preserve">DCGA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9D32FD" w:rsidRPr="00EC2F5D">
        <w:rPr>
          <w:rFonts w:eastAsia="Times New Roman"/>
        </w:rPr>
        <w:t xml:space="preserve">DCGA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Pr="00EC2F5D">
        <w:rPr>
          <w:rFonts w:eastAsia="Times New Roman"/>
        </w:rPr>
        <w:t xml:space="preserve">, we </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DCGA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4124DC2C"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DB3FE90" w:rsidR="008D3E72" w:rsidRDefault="002F2500">
      <w:pPr>
        <w:jc w:val="both"/>
        <w:rPr>
          <w:lang w:val="en-CA"/>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More </w:t>
      </w:r>
      <w:r w:rsidR="00177272">
        <w:rPr>
          <w:rFonts w:eastAsia="Times New Roman"/>
          <w:color w:val="222222"/>
          <w:shd w:val="clear" w:color="auto" w:fill="FFFFFF"/>
          <w:lang w:val="en-CA"/>
        </w:rPr>
        <w:t xml:space="preserve">complex </w:t>
      </w:r>
      <w:r w:rsidR="00E312AC">
        <w:rPr>
          <w:rFonts w:eastAsia="Times New Roman"/>
          <w:color w:val="222222"/>
          <w:shd w:val="clear" w:color="auto" w:fill="FFFFFF"/>
          <w:lang w:val="en-CA"/>
        </w:rPr>
        <w:t xml:space="preserve">interactions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0C6F86">
        <w:rPr>
          <w:lang w:val="en-CA"/>
        </w:rPr>
        <w:t>However,</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2608932C" w14:textId="1047E4AB" w:rsidR="00DB0ED8" w:rsidRDefault="00FF73DC" w:rsidP="009759F3">
      <w:pPr>
        <w:jc w:val="both"/>
        <w:rPr>
          <w:rFonts w:eastAsia="Times New Roman"/>
        </w:rPr>
      </w:pPr>
      <w:r>
        <w:rPr>
          <w:lang w:val="en-CA"/>
        </w:rPr>
        <w:t>Functionally deciphering</w:t>
      </w:r>
      <w:r w:rsidR="00F8348A">
        <w:rPr>
          <w:lang w:val="en-CA"/>
        </w:rPr>
        <w:t xml:space="preserve"> 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ins w:id="0" w:author="Albi Celaj" w:date="2019-01-14T10:28:00Z">
        <w:r w:rsidR="007C575E">
          <w:rPr>
            <w:lang w:val="en-CA"/>
          </w:rPr>
          <w:t xml:space="preserve">yeast </w:t>
        </w:r>
      </w:ins>
      <w:r w:rsidR="0016482C">
        <w:rPr>
          <w:lang w:val="en-CA"/>
        </w:rPr>
        <w:t xml:space="preserve">ABC transporters </w:t>
      </w:r>
      <w:r w:rsidR="00E312AC">
        <w:rPr>
          <w:lang w:val="en-CA"/>
        </w:rPr>
        <w:t>that ha</w:t>
      </w:r>
      <w:ins w:id="1" w:author="Albi Celaj" w:date="2019-01-11T16:52:00Z">
        <w:r w:rsidR="003B24A9">
          <w:rPr>
            <w:lang w:val="en-CA"/>
          </w:rPr>
          <w:t>ve</w:t>
        </w:r>
      </w:ins>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r w:rsidR="000F1183">
        <w:rPr>
          <w:lang w:val="en-CA"/>
        </w:rPr>
        <w:t>Although deletion of drug efflux pumps might naively be expected to increase drug sensitivity, examples of ABC transporter deletions</w:t>
      </w:r>
      <w:r w:rsidR="00447369">
        <w:rPr>
          <w:lang w:val="en-CA"/>
        </w:rPr>
        <w:t xml:space="preserve"> </w:t>
      </w:r>
      <w:r w:rsidR="000F1183">
        <w:rPr>
          <w:lang w:val="en-CA"/>
        </w:rPr>
        <w:t xml:space="preserve">that can </w:t>
      </w:r>
      <w:r w:rsidR="008A7032">
        <w:rPr>
          <w:lang w:val="en-CA"/>
        </w:rPr>
        <w:t>influence</w:t>
      </w:r>
      <w:r w:rsidR="00D17246">
        <w:rPr>
          <w:lang w:val="en-CA"/>
        </w:rPr>
        <w:t xml:space="preserve"> </w:t>
      </w:r>
      <w:r w:rsidR="000F1183">
        <w:t>one an</w:t>
      </w:r>
      <w:r w:rsidR="003C032F">
        <w:t>other in complex ways</w:t>
      </w:r>
      <w:r w:rsidR="000F1183">
        <w:t xml:space="preserve"> have been reported</w:t>
      </w:r>
      <w:r w:rsidR="003C032F">
        <w:t xml:space="preserve">, such that disruption </w:t>
      </w:r>
      <w:r w:rsidR="000F1183">
        <w:t xml:space="preserve">of a </w:t>
      </w:r>
      <w:r w:rsidR="003C032F">
        <w:t xml:space="preserve">transporter </w:t>
      </w:r>
      <w:r w:rsidR="000F1183">
        <w:t xml:space="preserve">can </w:t>
      </w:r>
      <w:r w:rsidR="003C032F">
        <w:t xml:space="preserve">impart drug </w:t>
      </w:r>
      <w:r w:rsidR="003C032F" w:rsidRPr="00433243">
        <w:rPr>
          <w:i/>
        </w:rPr>
        <w:t>resistance</w:t>
      </w:r>
      <w:r w:rsidR="003C032F">
        <w:t xml:space="preserve"> </w:t>
      </w:r>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r w:rsidR="002A60D6">
        <w:rPr>
          <w:bCs/>
          <w:iCs/>
          <w:color w:val="000000" w:themeColor="text1"/>
        </w:rPr>
        <w:t>S</w:t>
      </w:r>
      <w:r w:rsidR="00087AAF">
        <w:rPr>
          <w:bCs/>
          <w:iCs/>
          <w:color w:val="000000" w:themeColor="text1"/>
        </w:rPr>
        <w:t>ubstrate</w:t>
      </w:r>
      <w:r w:rsidR="00E00F87">
        <w:rPr>
          <w:bCs/>
          <w:iCs/>
          <w:color w:val="000000" w:themeColor="text1"/>
        </w:rPr>
        <w:t xml:space="preserve"> </w:t>
      </w:r>
      <w:r w:rsidR="00511800">
        <w:rPr>
          <w:bCs/>
          <w:iCs/>
          <w:color w:val="000000" w:themeColor="text1"/>
        </w:rPr>
        <w:t>sharing</w:t>
      </w:r>
      <w:r w:rsidR="00E00F87">
        <w:rPr>
          <w:bCs/>
          <w:iCs/>
          <w:color w:val="000000" w:themeColor="text1"/>
        </w:rPr>
        <w:t xml:space="preserve"> and </w:t>
      </w:r>
      <w:r w:rsidR="000F1183">
        <w:rPr>
          <w:bCs/>
          <w:iCs/>
          <w:color w:val="000000" w:themeColor="text1"/>
        </w:rPr>
        <w:t xml:space="preserve">complex </w:t>
      </w:r>
      <w:r w:rsidR="00E00F87">
        <w:rPr>
          <w:bCs/>
          <w:iCs/>
          <w:color w:val="000000" w:themeColor="text1"/>
        </w:rPr>
        <w:t xml:space="preserve">interdependence </w:t>
      </w:r>
      <w:r w:rsidR="00425AA6">
        <w:rPr>
          <w:bCs/>
          <w:iCs/>
          <w:color w:val="000000" w:themeColor="text1"/>
        </w:rPr>
        <w:t xml:space="preserve">between these ABC transporters </w:t>
      </w:r>
      <w:r w:rsidR="00C27B21">
        <w:rPr>
          <w:bCs/>
          <w:iCs/>
          <w:color w:val="000000" w:themeColor="text1"/>
        </w:rPr>
        <w:t>can</w:t>
      </w:r>
      <w:r w:rsidR="006F5157">
        <w:rPr>
          <w:bCs/>
          <w:iCs/>
          <w:color w:val="000000" w:themeColor="text1"/>
        </w:rPr>
        <w:t xml:space="preserve"> </w:t>
      </w:r>
      <w:r w:rsidR="002A60D6">
        <w:rPr>
          <w:bCs/>
          <w:iCs/>
          <w:color w:val="000000" w:themeColor="text1"/>
        </w:rPr>
        <w:t xml:space="preserve">limit </w:t>
      </w:r>
      <w:r w:rsidR="006970B8">
        <w:rPr>
          <w:bCs/>
          <w:iCs/>
          <w:color w:val="000000" w:themeColor="text1"/>
        </w:rPr>
        <w:t>their</w:t>
      </w:r>
      <w:r w:rsidR="002A60D6">
        <w:rPr>
          <w:bCs/>
          <w:iCs/>
          <w:color w:val="000000" w:themeColor="text1"/>
        </w:rPr>
        <w:t xml:space="preserve"> analysis </w:t>
      </w:r>
      <w:r w:rsidR="006970B8">
        <w:rPr>
          <w:bCs/>
          <w:iCs/>
          <w:color w:val="000000" w:themeColor="text1"/>
        </w:rPr>
        <w:t>with</w:t>
      </w:r>
      <w:r w:rsidR="002A60D6">
        <w:rPr>
          <w:bCs/>
          <w:iCs/>
          <w:color w:val="000000" w:themeColor="text1"/>
        </w:rPr>
        <w:t xml:space="preserve"> </w:t>
      </w:r>
      <w:r w:rsidR="00E00F87">
        <w:rPr>
          <w:bCs/>
          <w:iCs/>
          <w:color w:val="000000" w:themeColor="text1"/>
        </w:rPr>
        <w:t xml:space="preserve">two-gene CGA.  </w:t>
      </w:r>
      <w:r w:rsidR="00196DCC">
        <w:rPr>
          <w:rFonts w:eastAsia="Times New Roman"/>
        </w:rPr>
        <w:t>W</w:t>
      </w:r>
      <w:r w:rsidR="003E7C3E">
        <w:rPr>
          <w:rFonts w:eastAsia="Times New Roman"/>
        </w:rPr>
        <w:t xml:space="preserve">e used DCGA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 complex</w:t>
      </w:r>
      <w:r w:rsidR="00B75FBB">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0F1183">
        <w:rPr>
          <w:bCs/>
          <w:iCs/>
          <w:color w:val="000000" w:themeColor="text1"/>
        </w:rPr>
        <w:t>M</w:t>
      </w:r>
      <w:r w:rsidR="00687512">
        <w:rPr>
          <w:bCs/>
          <w:iCs/>
          <w:color w:val="000000" w:themeColor="text1"/>
        </w:rPr>
        <w:t>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0F1183">
        <w:rPr>
          <w:rFonts w:eastAsia="Times New Roman"/>
        </w:rPr>
        <w:t xml:space="preserve">which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w:t>
      </w:r>
      <w:r>
        <w:rPr>
          <w:bCs/>
          <w:iCs/>
          <w:color w:val="000000" w:themeColor="text1"/>
          <w:lang w:val="en-CA"/>
        </w:rPr>
        <w:lastRenderedPageBreak/>
        <w:t xml:space="preserve">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2"/>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2"/>
      <w:r>
        <w:rPr>
          <w:rStyle w:val="CommentReference"/>
          <w:rFonts w:asciiTheme="minorHAnsi" w:hAnsiTheme="minorHAnsi" w:cstheme="minorBidi"/>
        </w:rPr>
        <w:commentReference w:id="2"/>
      </w:r>
    </w:p>
    <w:p w14:paraId="614B8DC0" w14:textId="131A06EA"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w:t>
      </w:r>
      <w:r w:rsidRPr="00FB55DF">
        <w:rPr>
          <w:color w:val="000000"/>
        </w:rPr>
        <w:lastRenderedPageBreak/>
        <w:t xml:space="preserve">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w:t>
      </w:r>
      <w:r w:rsidR="00261C32">
        <w:rPr>
          <w:color w:val="000000"/>
        </w:rPr>
        <w:t xml:space="preserve">‘frequently-associated’ </w:t>
      </w:r>
      <w:r w:rsidRPr="00FB55DF">
        <w:rPr>
          <w:color w:val="000000"/>
        </w:rPr>
        <w:t xml:space="preserve">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3"/>
      <w:r w:rsidRPr="00FB55DF">
        <w:rPr>
          <w:color w:val="000000"/>
        </w:rPr>
        <w:t>Data S7</w:t>
      </w:r>
      <w:commentRangeEnd w:id="3"/>
      <w:r w:rsidR="00D6235E">
        <w:rPr>
          <w:color w:val="000000"/>
        </w:rPr>
        <w:t>)</w:t>
      </w:r>
      <w:r>
        <w:rPr>
          <w:rStyle w:val="CommentReference"/>
          <w:rFonts w:asciiTheme="minorHAnsi" w:hAnsiTheme="minorHAnsi" w:cstheme="minorBidi"/>
        </w:rPr>
        <w:commentReference w:id="3"/>
      </w:r>
      <w:r w:rsidRPr="00FB55DF">
        <w:rPr>
          <w:color w:val="000000"/>
        </w:rPr>
        <w:t xml:space="preserve">.  </w:t>
      </w:r>
    </w:p>
    <w:p w14:paraId="2A89D84A" w14:textId="425D117F"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04C1446A" w:rsidR="00DB0ED8" w:rsidRDefault="00DB0ED8" w:rsidP="00DB0ED8">
      <w:pPr>
        <w:widowControl w:val="0"/>
        <w:autoSpaceDE w:val="0"/>
        <w:autoSpaceDN w:val="0"/>
        <w:adjustRightInd w:val="0"/>
        <w:jc w:val="both"/>
        <w:rPr>
          <w:color w:val="000000"/>
        </w:rPr>
      </w:pPr>
      <w:commentRangeStart w:id="4"/>
      <w:r>
        <w:rPr>
          <w:color w:val="000000"/>
        </w:rPr>
        <w:t xml:space="preserve">Many of the </w:t>
      </w:r>
      <w:r w:rsidR="00A03372">
        <w:rPr>
          <w:color w:val="000000"/>
        </w:rPr>
        <w:t>multi-knockout effects</w:t>
      </w:r>
      <w:r w:rsidRPr="00D66545">
        <w:rPr>
          <w:color w:val="000000"/>
        </w:rPr>
        <w:t xml:space="preserve">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lastRenderedPageBreak/>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commentRangeEnd w:id="4"/>
      <w:r w:rsidR="00A03372">
        <w:rPr>
          <w:rStyle w:val="CommentReference"/>
          <w:rFonts w:asciiTheme="minorHAnsi" w:hAnsiTheme="minorHAnsi" w:cstheme="minorBidi"/>
        </w:rPr>
        <w:commentReference w:id="4"/>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5B1AC968"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2DAD7585"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w:t>
      </w:r>
      <w:r w:rsidR="00050EA3">
        <w:rPr>
          <w:color w:val="000000"/>
        </w:rPr>
        <w:t>DCGA</w:t>
      </w:r>
      <w:r>
        <w:rPr>
          <w:color w:val="000000"/>
        </w:rPr>
        <w:t xml:space="preserve"> revealed higher-order genetic interaction involving three or more genes for nearly all drug resistance phenotypes studied.</w:t>
      </w:r>
    </w:p>
    <w:p w14:paraId="38C1B9ED" w14:textId="75CCA1D6"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w:t>
      </w:r>
      <w:r w:rsidR="00261C32">
        <w:rPr>
          <w:rFonts w:eastAsiaTheme="minorEastAsia"/>
          <w:bCs/>
          <w:iCs/>
          <w:color w:val="000000" w:themeColor="text1"/>
        </w:rPr>
        <w:t xml:space="preserve">This analysis uncovered strong complex interactions that had been excluded from our initial manual exploration.  For example, there were several complex positive interactions in which  deleting one or more of </w:t>
      </w:r>
      <w:r w:rsidR="00261C32" w:rsidRPr="00A430D3">
        <w:rPr>
          <w:rFonts w:eastAsiaTheme="minorEastAsia"/>
          <w:bCs/>
          <w:i/>
          <w:iCs/>
          <w:color w:val="000000" w:themeColor="text1"/>
        </w:rPr>
        <w:t>PDR15</w:t>
      </w:r>
      <w:r w:rsidR="00261C32">
        <w:rPr>
          <w:rFonts w:eastAsiaTheme="minorEastAsia"/>
          <w:bCs/>
          <w:iCs/>
          <w:color w:val="000000" w:themeColor="text1"/>
        </w:rPr>
        <w:t xml:space="preserve">, </w:t>
      </w:r>
      <w:r w:rsidR="00261C32" w:rsidRPr="00A430D3">
        <w:rPr>
          <w:rFonts w:eastAsiaTheme="minorEastAsia"/>
          <w:bCs/>
          <w:i/>
          <w:iCs/>
          <w:color w:val="000000" w:themeColor="text1"/>
        </w:rPr>
        <w:t>BPT1</w:t>
      </w:r>
      <w:r w:rsidR="00261C32">
        <w:rPr>
          <w:rFonts w:eastAsiaTheme="minorEastAsia"/>
          <w:bCs/>
          <w:iCs/>
          <w:color w:val="000000" w:themeColor="text1"/>
        </w:rPr>
        <w:t xml:space="preserve">, </w:t>
      </w:r>
      <w:r w:rsidR="00261C32" w:rsidRPr="00A430D3">
        <w:rPr>
          <w:rFonts w:eastAsiaTheme="minorEastAsia"/>
          <w:bCs/>
          <w:i/>
          <w:iCs/>
          <w:color w:val="000000" w:themeColor="text1"/>
        </w:rPr>
        <w:t>ADP1</w:t>
      </w:r>
      <w:r w:rsidR="00261C32">
        <w:rPr>
          <w:rFonts w:eastAsiaTheme="minorEastAsia"/>
          <w:bCs/>
          <w:iCs/>
          <w:color w:val="000000" w:themeColor="text1"/>
        </w:rPr>
        <w:t xml:space="preserve"> or </w:t>
      </w:r>
      <w:r w:rsidR="00261C32" w:rsidRPr="00A430D3">
        <w:rPr>
          <w:rFonts w:eastAsiaTheme="minorEastAsia"/>
          <w:bCs/>
          <w:i/>
          <w:iCs/>
          <w:color w:val="000000" w:themeColor="text1"/>
        </w:rPr>
        <w:t>VMR1</w:t>
      </w:r>
      <w:r w:rsidR="00261C32">
        <w:rPr>
          <w:rFonts w:eastAsiaTheme="minorEastAsia"/>
          <w:bCs/>
          <w:iCs/>
          <w:color w:val="000000" w:themeColor="text1"/>
        </w:rPr>
        <w:t xml:space="preserve"> in a drug-sensitive </w:t>
      </w:r>
      <w:r w:rsidR="001C1DFB">
        <w:rPr>
          <w:rFonts w:eastAsiaTheme="minorEastAsia"/>
          <w:bCs/>
          <w:iCs/>
          <w:color w:val="000000" w:themeColor="text1"/>
        </w:rPr>
        <w:t xml:space="preserve">multi-knockout </w:t>
      </w:r>
      <w:r w:rsidR="00261C32">
        <w:rPr>
          <w:rFonts w:eastAsiaTheme="minorEastAsia"/>
          <w:bCs/>
          <w:iCs/>
          <w:color w:val="000000" w:themeColor="text1"/>
        </w:rPr>
        <w:t>strain background conferred drug resistance</w:t>
      </w:r>
      <w:r w:rsidR="006A660B">
        <w:rPr>
          <w:rFonts w:eastAsiaTheme="minorEastAsia"/>
          <w:bCs/>
          <w:iCs/>
          <w:color w:val="000000" w:themeColor="text1"/>
        </w:rPr>
        <w:t xml:space="preserve"> </w:t>
      </w:r>
      <w:r>
        <w:rPr>
          <w:rFonts w:eastAsiaTheme="minorEastAsia"/>
          <w:bCs/>
          <w:iCs/>
          <w:color w:val="000000" w:themeColor="text1"/>
        </w:rPr>
        <w:t>(Figure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5"/>
      <w:r>
        <w:rPr>
          <w:bCs/>
          <w:iCs/>
          <w:color w:val="000000" w:themeColor="text1"/>
        </w:rPr>
        <w:lastRenderedPageBreak/>
        <w:t>Formal complex genetic interaction analysis allowed finer parsing of the relationship between genes involved in a higher-order interaction</w:t>
      </w:r>
      <w:r>
        <w:rPr>
          <w:color w:val="000000"/>
        </w:rPr>
        <w:t>.</w:t>
      </w:r>
      <w:commentRangeEnd w:id="5"/>
      <w:r>
        <w:rPr>
          <w:rStyle w:val="CommentReference"/>
          <w:rFonts w:asciiTheme="minorHAnsi" w:hAnsiTheme="minorHAnsi" w:cstheme="minorBidi"/>
        </w:rPr>
        <w:commentReference w:id="5"/>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w:t>
      </w:r>
      <w:commentRangeStart w:id="6"/>
      <w:r>
        <w:rPr>
          <w:bCs/>
          <w:iCs/>
          <w:color w:val="000000" w:themeColor="text1"/>
        </w:rPr>
        <w:t xml:space="preserve">Above, we manually reasoned that the observation of negative genetic interactions amongst a set of transporter genes suggests that each transporter is independently capable of drug efflux.  </w:t>
      </w:r>
      <w:commentRangeEnd w:id="6"/>
      <w:r w:rsidR="00873FF0">
        <w:rPr>
          <w:rStyle w:val="CommentReference"/>
          <w:rFonts w:asciiTheme="minorHAnsi" w:hAnsiTheme="minorHAnsi" w:cstheme="minorBidi"/>
        </w:rPr>
        <w:commentReference w:id="6"/>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29D6FBC4"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xml:space="preserve">), with positive weights where gene presence increases activity and negative weights where gene presence decreases activity. The links between activity and resistance layers have (also initially unknown) </w:t>
      </w:r>
      <w:r w:rsidR="001C1DFB">
        <w:rPr>
          <w:bCs/>
          <w:iCs/>
          <w:color w:val="000000" w:themeColor="text1"/>
        </w:rPr>
        <w:t xml:space="preserve">non-negative </w:t>
      </w:r>
      <w:r>
        <w:rPr>
          <w:bCs/>
          <w:iCs/>
          <w:color w:val="000000" w:themeColor="text1"/>
        </w:rPr>
        <w:t>weights (</w:t>
      </w:r>
      <w:commentRangeStart w:id="7"/>
      <w:commentRangeStart w:id="8"/>
      <w:r w:rsidRPr="001D524E">
        <w:rPr>
          <w:b/>
          <w:bCs/>
          <w:i/>
          <w:iCs/>
          <w:color w:val="000000" w:themeColor="text1"/>
        </w:rPr>
        <w:t>E</w:t>
      </w:r>
      <w:commentRangeEnd w:id="7"/>
      <w:r>
        <w:rPr>
          <w:rStyle w:val="CommentReference"/>
          <w:rFonts w:asciiTheme="minorHAnsi" w:hAnsiTheme="minorHAnsi" w:cstheme="minorBidi"/>
        </w:rPr>
        <w:commentReference w:id="7"/>
      </w:r>
      <w:commentRangeEnd w:id="8"/>
      <w:r>
        <w:rPr>
          <w:rStyle w:val="CommentReference"/>
          <w:rFonts w:asciiTheme="minorHAnsi" w:hAnsiTheme="minorHAnsi" w:cstheme="minorBidi"/>
        </w:rPr>
        <w:commentReference w:id="8"/>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9"/>
      <w:commentRangeStart w:id="10"/>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9"/>
      <w:r>
        <w:rPr>
          <w:rStyle w:val="CommentReference"/>
          <w:rFonts w:asciiTheme="minorHAnsi" w:hAnsiTheme="minorHAnsi" w:cstheme="minorBidi"/>
        </w:rPr>
        <w:commentReference w:id="9"/>
      </w:r>
      <w:commentRangeEnd w:id="10"/>
      <w:r>
        <w:rPr>
          <w:rStyle w:val="CommentReference"/>
          <w:rFonts w:asciiTheme="minorHAnsi" w:hAnsiTheme="minorHAnsi" w:cstheme="minorBidi"/>
        </w:rPr>
        <w:commentReference w:id="10"/>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43BD71E3" w14:textId="125654E6" w:rsidR="00461C55" w:rsidRDefault="00461C55" w:rsidP="00255189">
      <w:pPr>
        <w:jc w:val="both"/>
        <w:rPr>
          <w:bCs/>
          <w:iCs/>
          <w:color w:val="000000" w:themeColor="text1"/>
        </w:rPr>
      </w:pPr>
    </w:p>
    <w:p w14:paraId="7AA01A60" w14:textId="7BC460F8" w:rsidR="00E270DE" w:rsidRDefault="008A5242" w:rsidP="00E270DE">
      <w:pPr>
        <w:jc w:val="both"/>
        <w:rPr>
          <w:bCs/>
          <w:iCs/>
          <w:color w:val="000000" w:themeColor="text1"/>
        </w:rPr>
      </w:pPr>
      <w:r>
        <w:rPr>
          <w:bCs/>
          <w:iCs/>
          <w:color w:val="000000" w:themeColor="text1"/>
        </w:rPr>
        <w:lastRenderedPageBreak/>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11"/>
      <w:commentRangeStart w:id="12"/>
      <w:r w:rsidR="00E270DE" w:rsidRPr="00883630">
        <w:rPr>
          <w:bCs/>
          <w:iCs/>
          <w:color w:val="000000" w:themeColor="text1"/>
        </w:rPr>
        <w:t xml:space="preserve">, we also </w:t>
      </w:r>
      <w:r w:rsidR="00964D7B">
        <w:rPr>
          <w:bCs/>
          <w:iCs/>
          <w:color w:val="000000" w:themeColor="text1"/>
        </w:rPr>
        <w:t xml:space="preserve">generated the </w:t>
      </w:r>
      <w:r w:rsidR="00E270DE" w:rsidRPr="00883630">
        <w:rPr>
          <w:bCs/>
          <w:iCs/>
          <w:color w:val="000000" w:themeColor="text1"/>
        </w:rPr>
        <w:t>model on data from one mating type and test</w:t>
      </w:r>
      <w:r w:rsidR="00964D7B">
        <w:rPr>
          <w:bCs/>
          <w:iCs/>
          <w:color w:val="000000" w:themeColor="text1"/>
        </w:rPr>
        <w:t>ed</w:t>
      </w:r>
      <w:r w:rsidR="00E270DE" w:rsidRPr="00883630">
        <w:rPr>
          <w:bCs/>
          <w:iCs/>
          <w:color w:val="000000" w:themeColor="text1"/>
        </w:rPr>
        <w:t xml:space="preserve"> it on the other.</w:t>
      </w:r>
      <w:commentRangeEnd w:id="11"/>
      <w:r w:rsidR="00E270DE">
        <w:rPr>
          <w:rStyle w:val="CommentReference"/>
          <w:rFonts w:asciiTheme="minorHAnsi" w:hAnsiTheme="minorHAnsi" w:cstheme="minorBidi"/>
        </w:rPr>
        <w:commentReference w:id="11"/>
      </w:r>
      <w:commentRangeEnd w:id="12"/>
      <w:r w:rsidR="00E270DE">
        <w:rPr>
          <w:rStyle w:val="CommentReference"/>
          <w:rFonts w:asciiTheme="minorHAnsi" w:hAnsiTheme="minorHAnsi" w:cstheme="minorBidi"/>
        </w:rPr>
        <w:commentReference w:id="12"/>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13"/>
      <w:commentRangeStart w:id="14"/>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13"/>
      <w:r w:rsidR="00E270DE">
        <w:rPr>
          <w:rStyle w:val="CommentReference"/>
          <w:rFonts w:asciiTheme="minorHAnsi" w:hAnsiTheme="minorHAnsi" w:cstheme="minorBidi"/>
        </w:rPr>
        <w:commentReference w:id="13"/>
      </w:r>
      <w:commentRangeEnd w:id="14"/>
      <w:r w:rsidR="00DB0ED8">
        <w:rPr>
          <w:rStyle w:val="CommentReference"/>
          <w:rFonts w:asciiTheme="minorHAnsi" w:hAnsiTheme="minorHAnsi" w:cstheme="minorBidi"/>
        </w:rPr>
        <w:commentReference w:id="14"/>
      </w:r>
    </w:p>
    <w:p w14:paraId="31548E28" w14:textId="1A95A9CF" w:rsidR="0076775C" w:rsidRDefault="0076775C" w:rsidP="007E73B4">
      <w:pPr>
        <w:jc w:val="both"/>
        <w:rPr>
          <w:bCs/>
          <w:iCs/>
          <w:color w:val="000000" w:themeColor="text1"/>
        </w:rPr>
      </w:pPr>
    </w:p>
    <w:p w14:paraId="112EF59A" w14:textId="50E33E40"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61C692E1" w14:textId="1FFDC9D3"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316B1C">
        <w:rPr>
          <w:bCs/>
          <w:iCs/>
          <w:color w:val="000000" w:themeColor="text1"/>
        </w:rPr>
        <w:t xml:space="preserve">DCGA showed </w:t>
      </w:r>
      <w:r w:rsidR="00853BFA">
        <w:rPr>
          <w:bCs/>
          <w:iCs/>
          <w:color w:val="000000" w:themeColor="text1"/>
        </w:rPr>
        <w:t xml:space="preserve">that deletion of four of the five frequently-associated genes would be </w:t>
      </w:r>
      <w:r w:rsidR="00316B1C">
        <w:rPr>
          <w:bCs/>
          <w:iCs/>
          <w:color w:val="000000" w:themeColor="text1"/>
        </w:rPr>
        <w:t>more resistant than wild-type (Figure 3A, right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 xml:space="preserve">16 targeted transporter genes.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 xml:space="preserve">substantially improved recapitulation of the observed phenotypes </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FE4231">
        <w:rPr>
          <w:bCs/>
          <w:iCs/>
          <w:color w:val="000000" w:themeColor="text1"/>
        </w:rPr>
        <w:t xml:space="preserve">Moreover, this model improvement depended on the inclusion of this mystery </w:t>
      </w:r>
      <w:commentRangeStart w:id="15"/>
      <w:r w:rsidR="00CA6A9E">
        <w:rPr>
          <w:bCs/>
          <w:iCs/>
          <w:color w:val="000000" w:themeColor="text1"/>
        </w:rPr>
        <w:t>factor (</w:t>
      </w:r>
      <w:commentRangeStart w:id="16"/>
      <w:commentRangeEnd w:id="15"/>
      <w:r w:rsidR="004452EF">
        <w:rPr>
          <w:bCs/>
          <w:iCs/>
          <w:color w:val="000000" w:themeColor="text1"/>
        </w:rPr>
        <w:t xml:space="preserve">Figure </w:t>
      </w:r>
      <w:commentRangeStart w:id="17"/>
      <w:r w:rsidR="00D610F0" w:rsidRPr="00650B0D">
        <w:rPr>
          <w:bCs/>
          <w:iCs/>
          <w:color w:val="000000" w:themeColor="text1"/>
        </w:rPr>
        <w:t>S10</w:t>
      </w:r>
      <w:r w:rsidR="00D610F0">
        <w:rPr>
          <w:bCs/>
          <w:iCs/>
          <w:color w:val="000000" w:themeColor="text1"/>
        </w:rPr>
        <w:t>A</w:t>
      </w:r>
      <w:commentRangeEnd w:id="16"/>
      <w:r w:rsidR="00FE4231">
        <w:rPr>
          <w:rStyle w:val="CommentReference"/>
          <w:rFonts w:asciiTheme="minorHAnsi" w:hAnsiTheme="minorHAnsi" w:cstheme="minorBidi"/>
        </w:rPr>
        <w:commentReference w:id="16"/>
      </w:r>
      <w:r w:rsidR="00D610F0" w:rsidRPr="00650B0D">
        <w:rPr>
          <w:bCs/>
          <w:iCs/>
          <w:color w:val="000000" w:themeColor="text1"/>
        </w:rPr>
        <w:t>).</w:t>
      </w:r>
      <w:commentRangeEnd w:id="17"/>
      <w:r w:rsidR="00D610F0">
        <w:rPr>
          <w:rStyle w:val="CommentReference"/>
          <w:rFonts w:asciiTheme="minorHAnsi" w:hAnsiTheme="minorHAnsi" w:cstheme="minorBidi"/>
        </w:rPr>
        <w:commentReference w:id="17"/>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5"/>
      </w:r>
    </w:p>
    <w:p w14:paraId="5572266C" w14:textId="1738D5F4" w:rsidR="00365DB3" w:rsidRDefault="00365DB3" w:rsidP="00224FCB">
      <w:pPr>
        <w:outlineLvl w:val="0"/>
        <w:rPr>
          <w:b/>
          <w:bCs/>
          <w:iCs/>
          <w:color w:val="000000" w:themeColor="text1"/>
        </w:rPr>
      </w:pPr>
    </w:p>
    <w:p w14:paraId="289000C9" w14:textId="6F7DE97F"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r w:rsidR="00127593">
        <w:rPr>
          <w:b/>
          <w:bCs/>
          <w:iCs/>
          <w:color w:val="000000" w:themeColor="text1"/>
        </w:rPr>
        <w:t>inhibit Pdr5</w:t>
      </w:r>
      <w:r w:rsidR="00127593">
        <w:rPr>
          <w:b/>
          <w:bCs/>
          <w:i/>
          <w:iCs/>
          <w:color w:val="000000" w:themeColor="text1"/>
        </w:rPr>
        <w:t xml:space="preserve"> </w:t>
      </w:r>
      <w:r w:rsidR="00D772A7">
        <w:rPr>
          <w:b/>
          <w:bCs/>
          <w:iCs/>
          <w:color w:val="000000" w:themeColor="text1"/>
        </w:rPr>
        <w:t>fluconazole</w:t>
      </w:r>
      <w:r w:rsidR="00127593">
        <w:rPr>
          <w:b/>
          <w:bCs/>
          <w:iCs/>
          <w:color w:val="000000" w:themeColor="text1"/>
        </w:rPr>
        <w:t xml:space="preserve"> efflux activity</w:t>
      </w:r>
    </w:p>
    <w:p w14:paraId="75E5520F" w14:textId="47B3C768" w:rsidR="009D671D" w:rsidRPr="009D671D" w:rsidRDefault="004726E4" w:rsidP="009D671D">
      <w:pPr>
        <w:jc w:val="both"/>
        <w:outlineLvl w:val="0"/>
        <w:rPr>
          <w:color w:val="000000"/>
          <w:lang w:val="en-CA"/>
        </w:rPr>
      </w:pPr>
      <w:r>
        <w:rPr>
          <w:color w:val="000000"/>
          <w:lang w:val="en-CA"/>
        </w:rPr>
        <w:lastRenderedPageBreak/>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p>
    <w:p w14:paraId="3FC17CED" w14:textId="77777777" w:rsidR="004726E4" w:rsidRDefault="004726E4" w:rsidP="004726E4">
      <w:pPr>
        <w:widowControl w:val="0"/>
        <w:autoSpaceDE w:val="0"/>
        <w:autoSpaceDN w:val="0"/>
        <w:adjustRightInd w:val="0"/>
        <w:jc w:val="both"/>
        <w:rPr>
          <w:color w:val="000000"/>
        </w:rPr>
      </w:pPr>
    </w:p>
    <w:p w14:paraId="1A882488" w14:textId="269D4FD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Pr>
          <w:color w:val="000000"/>
        </w:rPr>
        <w:t xml:space="preserve">is </w:t>
      </w:r>
      <w:r w:rsidR="00370E35">
        <w:rPr>
          <w:color w:val="000000"/>
        </w:rPr>
        <w:t>congruent</w:t>
      </w:r>
      <w:r w:rsidR="00190EA3">
        <w:rPr>
          <w:color w:val="000000"/>
        </w:rPr>
        <w:t xml:space="preserve"> 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6E36E0">
        <w:rPr>
          <w:bCs/>
          <w:iCs/>
          <w:color w:val="000000" w:themeColor="text1"/>
        </w:rPr>
        <w:t>results</w:t>
      </w:r>
      <w:r w:rsidR="00E4464B">
        <w:rPr>
          <w:bCs/>
          <w:iCs/>
          <w:color w:val="000000" w:themeColor="text1"/>
        </w:rPr>
        <w:t xml:space="preserve"> </w:t>
      </w:r>
      <w:r>
        <w:rPr>
          <w:bCs/>
          <w:iCs/>
          <w:color w:val="000000" w:themeColor="text1"/>
        </w:rPr>
        <w:t xml:space="preserve">indirectly via </w:t>
      </w:r>
      <w:r w:rsidR="007C718F">
        <w:rPr>
          <w:bCs/>
          <w:iCs/>
          <w:color w:val="000000" w:themeColor="text1"/>
        </w:rPr>
        <w:t>a hidden factor (Figure 5B right panel).</w:t>
      </w:r>
    </w:p>
    <w:p w14:paraId="2FADE88A" w14:textId="77777777" w:rsidR="00C42AB1" w:rsidRDefault="00C42AB1" w:rsidP="003C7288">
      <w:pPr>
        <w:widowControl w:val="0"/>
        <w:autoSpaceDE w:val="0"/>
        <w:autoSpaceDN w:val="0"/>
        <w:adjustRightInd w:val="0"/>
        <w:jc w:val="both"/>
        <w:rPr>
          <w:bCs/>
          <w:iCs/>
          <w:color w:val="000000" w:themeColor="text1"/>
        </w:rPr>
      </w:pPr>
      <w:bookmarkStart w:id="18" w:name="_GoBack"/>
      <w:bookmarkEnd w:id="18"/>
    </w:p>
    <w:p w14:paraId="63C0C28D" w14:textId="07663169"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9" w:name="_Hlk530662605"/>
      <w:r w:rsidR="00627DF3">
        <w:rPr>
          <w:bCs/>
          <w:i/>
          <w:iCs/>
          <w:color w:val="000000" w:themeColor="text1"/>
        </w:rPr>
        <w:t>pdr5∆yor1∆</w:t>
      </w:r>
      <w:r w:rsidR="00627DF3">
        <w:rPr>
          <w:bCs/>
          <w:iCs/>
          <w:color w:val="000000" w:themeColor="text1"/>
        </w:rPr>
        <w:t xml:space="preserve">, </w:t>
      </w:r>
      <w:bookmarkEnd w:id="19"/>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lastRenderedPageBreak/>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0F121FAC" w14:textId="676B2951"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8A2C05">
        <w:rPr>
          <w:bCs/>
          <w:iCs/>
          <w:color w:val="000000" w:themeColor="text1"/>
        </w:rPr>
        <w:t>It is straightforward to continue profiling this engineered population to understand</w:t>
      </w:r>
      <w:r w:rsidR="00837121">
        <w:rPr>
          <w:bCs/>
          <w:iCs/>
          <w:color w:val="000000" w:themeColor="text1"/>
        </w:rPr>
        <w:t xml:space="preserve"> ABC-transporter-mediated drug resistance </w:t>
      </w:r>
      <w:r w:rsidR="008A2C05">
        <w:rPr>
          <w:bCs/>
          <w:iCs/>
          <w:color w:val="000000" w:themeColor="text1"/>
        </w:rPr>
        <w:t>of</w:t>
      </w:r>
      <w:r w:rsidR="00837121">
        <w:rPr>
          <w:bCs/>
          <w:iCs/>
          <w:color w:val="000000" w:themeColor="text1"/>
        </w:rPr>
        <w:t xml:space="preserve"> other compounds.  </w:t>
      </w:r>
      <w:r w:rsidR="008A2C05">
        <w:rPr>
          <w:bCs/>
          <w:iCs/>
          <w:color w:val="000000" w:themeColor="text1"/>
        </w:rPr>
        <w:t>B</w:t>
      </w:r>
      <w:r w:rsidR="00837121">
        <w:rPr>
          <w:bCs/>
          <w:iCs/>
          <w:color w:val="000000" w:themeColor="text1"/>
        </w:rPr>
        <w:t xml:space="preserve">roadly, these results illustrate the potential for carrying out DCGA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61A3B9BF"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D26C7D">
        <w:rPr>
          <w:bCs/>
          <w:iCs/>
          <w:color w:val="000000" w:themeColor="text1"/>
        </w:rPr>
        <w:t xml:space="preserve">DCGA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F6272C">
        <w:rPr>
          <w:bCs/>
          <w:iCs/>
          <w:color w:val="000000" w:themeColor="text1"/>
        </w:rPr>
        <w:t>DCGA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DCGA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0C2D483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BA4DDB">
        <w:rPr>
          <w:bCs/>
          <w:iCs/>
          <w:color w:val="000000" w:themeColor="text1"/>
        </w:rPr>
        <w:t xml:space="preserve">DCGA.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1719DE">
        <w:rPr>
          <w:bCs/>
          <w:iCs/>
          <w:color w:val="000000" w:themeColor="text1"/>
        </w:rPr>
        <w:t xml:space="preserve">, and even 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DCGA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14FE4D69" w:rsidR="003D39A5" w:rsidRPr="0056773A" w:rsidRDefault="003D39A5" w:rsidP="003D39A5">
      <w:pPr>
        <w:jc w:val="both"/>
        <w:outlineLvl w:val="0"/>
        <w:rPr>
          <w:bCs/>
          <w:iCs/>
          <w:color w:val="000000" w:themeColor="text1"/>
        </w:rPr>
      </w:pPr>
      <w:r w:rsidRPr="00944FDF">
        <w:rPr>
          <w:bCs/>
          <w:iCs/>
          <w:color w:val="000000" w:themeColor="text1"/>
        </w:rPr>
        <w:t>DCGA of yeast ABC transporters</w:t>
      </w:r>
      <w:r w:rsidR="00FD4872" w:rsidRPr="00944FDF">
        <w:rPr>
          <w:bCs/>
          <w:iCs/>
          <w:color w:val="000000" w:themeColor="text1"/>
        </w:rPr>
        <w:t xml:space="preserve"> suggested future extensions of the targeted genes and considered phenotypes.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w:t>
      </w:r>
      <w:r w:rsidR="00FD4872" w:rsidRPr="00944FDF">
        <w:rPr>
          <w:bCs/>
          <w:iCs/>
          <w:color w:val="000000" w:themeColor="text1"/>
        </w:rPr>
        <w:lastRenderedPageBreak/>
        <w:t xml:space="preserve">design allows for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DCGA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sidR="0056773A">
        <w:rPr>
          <w:bCs/>
          <w:iCs/>
          <w:color w:val="000000" w:themeColor="text1"/>
        </w:rPr>
        <w:t>A DCGA with high-content phenotyping</w:t>
      </w:r>
      <w:r w:rsidRPr="00944FDF">
        <w:rPr>
          <w:bCs/>
          <w:iCs/>
          <w:color w:val="000000" w:themeColor="text1"/>
        </w:rPr>
        <w:t xml:space="preserve"> would</w:t>
      </w:r>
      <w:r w:rsidR="00660FF5">
        <w:rPr>
          <w:bCs/>
          <w:iCs/>
          <w:color w:val="000000" w:themeColor="text1"/>
        </w:rPr>
        <w:t xml:space="preserve"> </w:t>
      </w:r>
      <w:r w:rsidR="00E80138">
        <w:rPr>
          <w:bCs/>
          <w:iCs/>
          <w:color w:val="000000" w:themeColor="text1"/>
        </w:rPr>
        <w:t>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Dubin-Johnson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r w:rsidRPr="00944FDF">
        <w:rPr>
          <w:bCs/>
          <w:iCs/>
          <w:color w:val="000000" w:themeColor="text1"/>
        </w:rPr>
        <w:t xml:space="preserve">An analogous DCGA of human ABC transporters </w:t>
      </w:r>
      <w:r w:rsidR="007A42E6">
        <w:rPr>
          <w:bCs/>
          <w:iCs/>
          <w:color w:val="000000" w:themeColor="text1"/>
        </w:rPr>
        <w:t>may</w:t>
      </w:r>
      <w:r w:rsidRPr="00944FDF">
        <w:rPr>
          <w:bCs/>
          <w:iCs/>
          <w:color w:val="000000" w:themeColor="text1"/>
        </w:rPr>
        <w:t xml:space="preserve"> permit better understanding of their roles not only in </w:t>
      </w:r>
      <w:r w:rsidR="004663F4">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5A4FFB21" w14:textId="3BC2EE8D" w:rsidR="007766A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tools 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from complex genetic relationships.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w:t>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A2036A">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we could model that complex negative interactions may occur when deleting multiple ABC transporters </w:t>
      </w:r>
      <w:r w:rsidR="00A2036A">
        <w:rPr>
          <w:bCs/>
          <w:iCs/>
          <w:color w:val="000000" w:themeColor="text1"/>
        </w:rPr>
        <w:t xml:space="preserve">that each independently </w:t>
      </w:r>
      <w:r w:rsidR="00D23C4A">
        <w:rPr>
          <w:bCs/>
          <w:iCs/>
          <w:color w:val="000000" w:themeColor="text1"/>
        </w:rPr>
        <w:t>affect a</w:t>
      </w:r>
      <w:r w:rsidR="00FE1C1B">
        <w:rPr>
          <w:bCs/>
          <w:iCs/>
          <w:color w:val="000000" w:themeColor="text1"/>
        </w:rPr>
        <w:t>n unobserved</w:t>
      </w:r>
      <w:r w:rsidR="00D23C4A">
        <w:rPr>
          <w:bCs/>
          <w:iCs/>
          <w:color w:val="000000" w:themeColor="text1"/>
        </w:rPr>
        <w:t xml:space="preserve"> ‘efflux’ variable</w:t>
      </w:r>
      <w:r w:rsidR="00A22729">
        <w:rPr>
          <w:bCs/>
          <w:iCs/>
          <w:color w:val="000000" w:themeColor="text1"/>
        </w:rPr>
        <w:t xml:space="preserve">.  </w:t>
      </w:r>
      <w:r w:rsidR="00A2036A">
        <w:rPr>
          <w:bCs/>
          <w:iCs/>
          <w:color w:val="000000" w:themeColor="text1"/>
        </w:rPr>
        <w:t xml:space="preserve">Neural networks offer an expressive way to define genotype-to-phenotype models that can 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C7541A">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CD6279">
        <w:rPr>
          <w:bCs/>
          <w:iCs/>
          <w:color w:val="000000" w:themeColor="text1"/>
        </w:rPr>
        <w:t>decipher</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carefully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r w:rsidR="00236F64">
        <w:rPr>
          <w:bCs/>
          <w:iCs/>
          <w:color w:val="000000" w:themeColor="text1"/>
        </w:rPr>
        <w:t>Th</w:t>
      </w:r>
      <w:r w:rsidR="00253781">
        <w:rPr>
          <w:bCs/>
          <w:iCs/>
          <w:color w:val="000000" w:themeColor="text1"/>
        </w:rPr>
        <w:t>e model presented here can be further expanded</w:t>
      </w:r>
      <w:r w:rsidR="00496696">
        <w:rPr>
          <w:bCs/>
          <w:iCs/>
          <w:color w:val="000000" w:themeColor="text1"/>
        </w:rPr>
        <w:t>,</w:t>
      </w:r>
      <w:r w:rsidR="00253781">
        <w:rPr>
          <w:bCs/>
          <w:iCs/>
          <w:color w:val="000000" w:themeColor="text1"/>
        </w:rPr>
        <w:t xml:space="preserve"> for example</w:t>
      </w:r>
      <w:r w:rsidR="006F0A44">
        <w:rPr>
          <w:bCs/>
          <w:iCs/>
          <w:color w:val="000000" w:themeColor="text1"/>
        </w:rPr>
        <w:t xml:space="preserve"> </w:t>
      </w:r>
      <w:r w:rsidR="00253781">
        <w:rPr>
          <w:bCs/>
          <w:iCs/>
          <w:color w:val="000000" w:themeColor="text1"/>
        </w:rPr>
        <w:t>to incorporate the</w:t>
      </w:r>
      <w:r w:rsidR="00236F64">
        <w:rPr>
          <w:bCs/>
          <w:iCs/>
          <w:color w:val="000000" w:themeColor="text1"/>
        </w:rPr>
        <w:t xml:space="preserve"> several genes </w:t>
      </w:r>
      <w:r w:rsidR="006F0A44">
        <w:rPr>
          <w:bCs/>
          <w:iCs/>
          <w:color w:val="000000" w:themeColor="text1"/>
        </w:rPr>
        <w:t>with complex positive genetic interactions but no network weights</w:t>
      </w:r>
      <w:r w:rsidR="00236F64">
        <w:rPr>
          <w:bCs/>
          <w:iCs/>
          <w:color w:val="000000" w:themeColor="text1"/>
        </w:rPr>
        <w:t>.</w:t>
      </w:r>
      <w:r w:rsidR="007172FD">
        <w:rPr>
          <w:bCs/>
          <w:iCs/>
          <w:color w:val="000000" w:themeColor="text1"/>
        </w:rPr>
        <w:t xml:space="preserve">  </w:t>
      </w:r>
      <w:r w:rsidR="002523A4">
        <w:rPr>
          <w:bCs/>
          <w:iCs/>
          <w:color w:val="000000" w:themeColor="text1"/>
        </w:rPr>
        <w:t xml:space="preserve">Further deep combinatorial profiling, </w:t>
      </w:r>
      <w:r w:rsidR="002523A4">
        <w:rPr>
          <w:bCs/>
          <w:iCs/>
          <w:color w:val="000000" w:themeColor="text1"/>
        </w:rPr>
        <w:t>as well as richer phenotyping</w:t>
      </w:r>
      <w:r w:rsidR="00986A9A">
        <w:rPr>
          <w:bCs/>
          <w:iCs/>
          <w:color w:val="000000" w:themeColor="text1"/>
        </w:rPr>
        <w:t xml:space="preserve"> that measures </w:t>
      </w:r>
      <w:r w:rsidR="002523A4">
        <w:rPr>
          <w:bCs/>
          <w:iCs/>
          <w:color w:val="000000" w:themeColor="text1"/>
        </w:rPr>
        <w:t>states of variables mediating the measured phenotype rather than relying on indirect inference</w:t>
      </w:r>
      <w:r w:rsidR="002523A4">
        <w:rPr>
          <w:bCs/>
          <w:iCs/>
          <w:color w:val="000000" w:themeColor="text1"/>
        </w:rPr>
        <w:t xml:space="preserve">, can be used to </w:t>
      </w:r>
      <w:r w:rsidR="00986A9A">
        <w:rPr>
          <w:bCs/>
          <w:iCs/>
          <w:color w:val="000000" w:themeColor="text1"/>
        </w:rPr>
        <w:t>learn</w:t>
      </w:r>
      <w:r w:rsidR="002523A4">
        <w:rPr>
          <w:bCs/>
          <w:iCs/>
          <w:color w:val="000000" w:themeColor="text1"/>
        </w:rPr>
        <w:t xml:space="preserve"> more detailed </w:t>
      </w:r>
      <w:r w:rsidR="00986A9A">
        <w:rPr>
          <w:bCs/>
          <w:iCs/>
          <w:color w:val="000000" w:themeColor="text1"/>
        </w:rPr>
        <w:t>genotype-to-phenotype relationships</w:t>
      </w:r>
      <w:r w:rsidR="002523A4">
        <w:rPr>
          <w:bCs/>
          <w:iCs/>
          <w:color w:val="000000" w:themeColor="text1"/>
        </w:rPr>
        <w:t>.</w:t>
      </w:r>
      <w:r w:rsidR="002B4FF7">
        <w:rPr>
          <w:bCs/>
          <w:iCs/>
          <w:color w:val="000000" w:themeColor="text1"/>
        </w:rPr>
        <w:t xml:space="preserve"> </w:t>
      </w:r>
      <w:r w:rsidR="00AA1DDB">
        <w:rPr>
          <w:bCs/>
          <w:iCs/>
          <w:color w:val="000000" w:themeColor="text1"/>
        </w:rPr>
        <w:t xml:space="preserve"> </w:t>
      </w:r>
      <w:r w:rsidR="007766A0">
        <w:rPr>
          <w:bCs/>
          <w:iCs/>
          <w:color w:val="000000" w:themeColor="text1"/>
        </w:rPr>
        <w:t xml:space="preserve">In general, future availability of DCGA data </w:t>
      </w:r>
      <w:r w:rsidR="0086432E">
        <w:rPr>
          <w:bCs/>
          <w:iCs/>
          <w:color w:val="000000" w:themeColor="text1"/>
        </w:rPr>
        <w:t xml:space="preserve">can be used to develop rich </w:t>
      </w:r>
      <w:r w:rsidR="00236F64">
        <w:rPr>
          <w:bCs/>
          <w:iCs/>
          <w:color w:val="000000" w:themeColor="text1"/>
        </w:rPr>
        <w:t xml:space="preserve">genotype-to-phenotype </w:t>
      </w:r>
      <w:r w:rsidR="0086432E">
        <w:rPr>
          <w:bCs/>
          <w:iCs/>
          <w:color w:val="000000" w:themeColor="text1"/>
        </w:rPr>
        <w:t xml:space="preserve">models </w:t>
      </w:r>
      <w:r w:rsidR="007766A0">
        <w:rPr>
          <w:bCs/>
          <w:iCs/>
          <w:color w:val="000000" w:themeColor="text1"/>
        </w:rPr>
        <w:t xml:space="preserve">that </w:t>
      </w:r>
      <w:r w:rsidR="00236F64">
        <w:rPr>
          <w:bCs/>
          <w:iCs/>
          <w:color w:val="000000" w:themeColor="text1"/>
        </w:rPr>
        <w:t>may</w:t>
      </w:r>
      <w:r w:rsidR="007766A0">
        <w:rPr>
          <w:bCs/>
          <w:iCs/>
          <w:color w:val="000000" w:themeColor="text1"/>
        </w:rPr>
        <w:t xml:space="preserve"> help functionally dissect and understand systems in many living organisms</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lastRenderedPageBreak/>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20"/>
      <w:commentRangeStart w:id="21"/>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20"/>
      <w:r>
        <w:rPr>
          <w:rStyle w:val="CommentReference"/>
          <w:rFonts w:asciiTheme="minorHAnsi" w:hAnsiTheme="minorHAnsi" w:cstheme="minorBidi"/>
        </w:rPr>
        <w:commentReference w:id="20"/>
      </w:r>
      <w:commentRangeEnd w:id="21"/>
      <w:r>
        <w:rPr>
          <w:rStyle w:val="CommentReference"/>
          <w:rFonts w:asciiTheme="minorHAnsi" w:hAnsiTheme="minorHAnsi" w:cstheme="minorBidi"/>
        </w:rPr>
        <w:commentReference w:id="21"/>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22"/>
      <w:r w:rsidRPr="00233F15">
        <w:rPr>
          <w:b/>
          <w:bCs/>
          <w:iCs/>
          <w:color w:val="A6A6A6" w:themeColor="background1" w:themeShade="A6"/>
        </w:rPr>
        <w:t>Media</w:t>
      </w:r>
      <w:commentRangeEnd w:id="22"/>
      <w:r w:rsidR="00CB2329" w:rsidRPr="00233F15">
        <w:rPr>
          <w:rStyle w:val="CommentReference"/>
          <w:color w:val="A6A6A6" w:themeColor="background1" w:themeShade="A6"/>
        </w:rPr>
        <w:commentReference w:id="22"/>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lastRenderedPageBreak/>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lastRenderedPageBreak/>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23"/>
      <w:commentRangeStart w:id="24"/>
      <w:r>
        <w:rPr>
          <w:bCs/>
          <w:iCs/>
          <w:color w:val="000000" w:themeColor="text1"/>
        </w:rPr>
        <w:t>–</w:t>
      </w:r>
      <w:r w:rsidRPr="00233F15">
        <w:rPr>
          <w:rFonts w:eastAsia="Times New Roman"/>
          <w:color w:val="333333"/>
          <w:shd w:val="clear" w:color="auto" w:fill="FFFFFF"/>
        </w:rPr>
        <w:t>Ura</w:t>
      </w:r>
      <w:commentRangeEnd w:id="23"/>
      <w:r>
        <w:rPr>
          <w:rStyle w:val="CommentReference"/>
          <w:rFonts w:asciiTheme="minorHAnsi" w:hAnsiTheme="minorHAnsi" w:cstheme="minorBidi"/>
        </w:rPr>
        <w:commentReference w:id="23"/>
      </w:r>
      <w:commentRangeEnd w:id="24"/>
      <w:r>
        <w:rPr>
          <w:rStyle w:val="CommentReference"/>
          <w:rFonts w:asciiTheme="minorHAnsi" w:hAnsiTheme="minorHAnsi" w:cstheme="minorBidi"/>
        </w:rPr>
        <w:commentReference w:id="24"/>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w:t>
      </w:r>
      <w:r>
        <w:rPr>
          <w:bCs/>
          <w:iCs/>
          <w:color w:val="000000" w:themeColor="text1"/>
        </w:rPr>
        <w:lastRenderedPageBreak/>
        <w:t>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w:t>
      </w:r>
      <w:r w:rsidRPr="00233F15">
        <w:rPr>
          <w:i/>
        </w:rPr>
        <w:lastRenderedPageBreak/>
        <w:t xml:space="preserve">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25"/>
      <w:commentRangeStart w:id="26"/>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25"/>
      <w:r>
        <w:rPr>
          <w:rStyle w:val="CommentReference"/>
          <w:rFonts w:asciiTheme="minorHAnsi" w:hAnsiTheme="minorHAnsi" w:cstheme="minorBidi"/>
        </w:rPr>
        <w:commentReference w:id="25"/>
      </w:r>
      <w:commentRangeEnd w:id="26"/>
      <w:r>
        <w:rPr>
          <w:rStyle w:val="CommentReference"/>
          <w:rFonts w:asciiTheme="minorHAnsi" w:hAnsiTheme="minorHAnsi" w:cstheme="minorBidi"/>
        </w:rPr>
        <w:commentReference w:id="26"/>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7"/>
      <w:r w:rsidRPr="00233F15">
        <w:rPr>
          <w:bCs/>
          <w:iCs/>
          <w:color w:val="000000" w:themeColor="text1"/>
        </w:rPr>
        <w:t xml:space="preserve">wild type </w:t>
      </w:r>
      <w:commentRangeEnd w:id="27"/>
      <w:r w:rsidR="00537EAF">
        <w:rPr>
          <w:rStyle w:val="CommentReference"/>
          <w:rFonts w:asciiTheme="minorHAnsi" w:hAnsiTheme="minorHAnsi" w:cstheme="minorBidi"/>
        </w:rPr>
        <w:commentReference w:id="27"/>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w:t>
      </w:r>
      <w:r w:rsidR="00763A71" w:rsidRPr="00233F15">
        <w:rPr>
          <w:bCs/>
          <w:iCs/>
          <w:color w:val="000000" w:themeColor="text1"/>
        </w:rPr>
        <w:lastRenderedPageBreak/>
        <w:t>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AD4FAC"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AD4FAC"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AD4FAC"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AD4FAC"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AD4FAC"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AD4FA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AD4FA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AD4FAC"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AD4FAC"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AD4FA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AD4FAC"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AD4FAC"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AD4FAC"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AD4FAC"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AD4FAC"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AD4FAC"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AD4FAC"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AD4FAC"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w:t>
      </w:r>
      <w:r w:rsidR="00A7135F">
        <w:rPr>
          <w:rFonts w:eastAsiaTheme="minorEastAsia"/>
          <w:bCs/>
          <w:iCs/>
          <w:color w:val="000000" w:themeColor="text1"/>
          <w:lang w:val="en-CA"/>
        </w:rPr>
        <w:lastRenderedPageBreak/>
        <w:t>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AD4FAC"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w:t>
      </w:r>
      <w:r w:rsidR="00E1225A">
        <w:rPr>
          <w:bCs/>
          <w:iCs/>
          <w:color w:val="000000" w:themeColor="text1"/>
        </w:rPr>
        <w:lastRenderedPageBreak/>
        <w:t xml:space="preserve">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AD4FAC"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AD4FAC"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lastRenderedPageBreak/>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4304151"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28"/>
      <w:r w:rsidRPr="001668D4">
        <w:rPr>
          <w:b/>
          <w:bCs/>
          <w:iCs/>
          <w:color w:val="000000" w:themeColor="text1"/>
        </w:rPr>
        <w:t>Analysis of Liquid Growth Data</w:t>
      </w:r>
      <w:commentRangeEnd w:id="28"/>
      <w:r w:rsidR="00883356" w:rsidRPr="001668D4">
        <w:rPr>
          <w:rStyle w:val="CommentReference"/>
          <w:color w:val="000000" w:themeColor="text1"/>
        </w:rPr>
        <w:commentReference w:id="28"/>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w:t>
      </w:r>
      <w:r w:rsidR="00E95130">
        <w:rPr>
          <w:color w:val="000000" w:themeColor="text1"/>
        </w:rPr>
        <w:lastRenderedPageBreak/>
        <w:t xml:space="preserve">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9"/>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9"/>
      <w:r w:rsidR="00662D0E">
        <w:rPr>
          <w:rStyle w:val="CommentReference"/>
          <w:rFonts w:asciiTheme="minorHAnsi" w:hAnsiTheme="minorHAnsi" w:cstheme="minorBidi"/>
        </w:rPr>
        <w:commentReference w:id="29"/>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30"/>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30"/>
      <w:r w:rsidR="00DF4CE6">
        <w:rPr>
          <w:rStyle w:val="CommentReference"/>
          <w:rFonts w:asciiTheme="minorHAnsi" w:hAnsiTheme="minorHAnsi" w:cstheme="minorBidi"/>
        </w:rPr>
        <w:commentReference w:id="30"/>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1"/>
      <w:r w:rsidRPr="009B3D83">
        <w:rPr>
          <w:b/>
          <w:bCs/>
          <w:iCs/>
          <w:color w:val="000000" w:themeColor="text1"/>
        </w:rPr>
        <w:t>Quantitative RT-PCR</w:t>
      </w:r>
      <w:commentRangeEnd w:id="31"/>
      <w:r w:rsidR="00A028A9" w:rsidRPr="009B3D83">
        <w:rPr>
          <w:rStyle w:val="CommentReference"/>
          <w:color w:val="000000" w:themeColor="text1"/>
        </w:rPr>
        <w:commentReference w:id="31"/>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2"/>
      <w:r w:rsidRPr="00565DF9">
        <w:rPr>
          <w:b/>
          <w:color w:val="808080" w:themeColor="background1" w:themeShade="80"/>
          <w:sz w:val="28"/>
        </w:rPr>
        <w:t>Acknowledgements</w:t>
      </w:r>
      <w:commentRangeEnd w:id="32"/>
      <w:r w:rsidR="006365D4">
        <w:rPr>
          <w:rStyle w:val="CommentReference"/>
          <w:rFonts w:asciiTheme="minorHAnsi" w:hAnsiTheme="minorHAnsi" w:cstheme="minorBidi"/>
        </w:rPr>
        <w:commentReference w:id="32"/>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3"/>
      <w:r w:rsidRPr="00233F15">
        <w:rPr>
          <w:b/>
          <w:sz w:val="28"/>
        </w:rPr>
        <w:t>Author Contributions</w:t>
      </w:r>
      <w:commentRangeEnd w:id="33"/>
      <w:r w:rsidR="00AB0C9E">
        <w:rPr>
          <w:rStyle w:val="CommentReference"/>
          <w:rFonts w:asciiTheme="minorHAnsi" w:hAnsiTheme="minorHAnsi" w:cstheme="minorBidi"/>
        </w:rPr>
        <w:commentReference w:id="33"/>
      </w:r>
    </w:p>
    <w:p w14:paraId="04CE3281" w14:textId="6A91A03F" w:rsidR="00DC50F1" w:rsidRPr="00233F15" w:rsidRDefault="00095AD4" w:rsidP="00224FCB">
      <w:pPr>
        <w:jc w:val="both"/>
      </w:pPr>
      <w:r>
        <w:lastRenderedPageBreak/>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4"/>
      <w:r w:rsidRPr="00233F15">
        <w:rPr>
          <w:b/>
          <w:sz w:val="28"/>
        </w:rPr>
        <w:t>Additional Data Files</w:t>
      </w:r>
      <w:commentRangeEnd w:id="34"/>
      <w:r w:rsidR="00BD3C0C" w:rsidRPr="00233F15">
        <w:rPr>
          <w:rStyle w:val="CommentReference"/>
        </w:rPr>
        <w:commentReference w:id="34"/>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08FC716D" w14:textId="7B81C934" w:rsidR="0086432E" w:rsidRPr="0086432E" w:rsidRDefault="00C1486D" w:rsidP="0086432E">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86432E" w:rsidRPr="0086432E">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86432E" w:rsidRPr="0086432E">
        <w:rPr>
          <w:i/>
          <w:iCs/>
          <w:noProof/>
        </w:rPr>
        <w:t>167</w:t>
      </w:r>
      <w:r w:rsidR="0086432E" w:rsidRPr="0086432E">
        <w:rPr>
          <w:noProof/>
        </w:rPr>
        <w:t>, 1867–1882.e21.</w:t>
      </w:r>
    </w:p>
    <w:p w14:paraId="5798225C" w14:textId="77777777" w:rsidR="0086432E" w:rsidRPr="0086432E" w:rsidRDefault="0086432E" w:rsidP="0086432E">
      <w:pPr>
        <w:widowControl w:val="0"/>
        <w:autoSpaceDE w:val="0"/>
        <w:autoSpaceDN w:val="0"/>
        <w:adjustRightInd w:val="0"/>
        <w:rPr>
          <w:noProof/>
        </w:rPr>
      </w:pPr>
      <w:r w:rsidRPr="0086432E">
        <w:rPr>
          <w:noProof/>
        </w:rPr>
        <w:t xml:space="preserve">Angeles-Albores, D., Puckett Robinson, C., Williams, B.A., Wold, B.J., and Sternberg, P.W. (2018). Reconstructing a metazoan genetic pathway with transcriptome-wide epistasis measurements. Proc. Natl. Acad. Sci. U. S. A. </w:t>
      </w:r>
      <w:r w:rsidRPr="0086432E">
        <w:rPr>
          <w:i/>
          <w:iCs/>
          <w:noProof/>
        </w:rPr>
        <w:t>115</w:t>
      </w:r>
      <w:r w:rsidRPr="0086432E">
        <w:rPr>
          <w:noProof/>
        </w:rPr>
        <w:t>, E2930–E2939.</w:t>
      </w:r>
    </w:p>
    <w:p w14:paraId="026B135E" w14:textId="77777777" w:rsidR="0086432E" w:rsidRPr="0086432E" w:rsidRDefault="0086432E" w:rsidP="0086432E">
      <w:pPr>
        <w:widowControl w:val="0"/>
        <w:autoSpaceDE w:val="0"/>
        <w:autoSpaceDN w:val="0"/>
        <w:adjustRightInd w:val="0"/>
        <w:rPr>
          <w:noProof/>
        </w:rPr>
      </w:pPr>
      <w:r w:rsidRPr="0086432E">
        <w:rPr>
          <w:noProof/>
        </w:rPr>
        <w:t xml:space="preserve">Beh, C.T., Cool, L., Phillips, J., and Rine, J. (2001). Overlapping functions of the yeast oxysterol-binding protein homologues. Genetics </w:t>
      </w:r>
      <w:r w:rsidRPr="0086432E">
        <w:rPr>
          <w:i/>
          <w:iCs/>
          <w:noProof/>
        </w:rPr>
        <w:t>157</w:t>
      </w:r>
      <w:r w:rsidRPr="0086432E">
        <w:rPr>
          <w:noProof/>
        </w:rPr>
        <w:t>, 1117–1140.</w:t>
      </w:r>
    </w:p>
    <w:p w14:paraId="60D2BEDC" w14:textId="77777777" w:rsidR="0086432E" w:rsidRPr="0086432E" w:rsidRDefault="0086432E" w:rsidP="0086432E">
      <w:pPr>
        <w:widowControl w:val="0"/>
        <w:autoSpaceDE w:val="0"/>
        <w:autoSpaceDN w:val="0"/>
        <w:adjustRightInd w:val="0"/>
        <w:rPr>
          <w:noProof/>
        </w:rPr>
      </w:pPr>
      <w:r w:rsidRPr="0086432E">
        <w:rPr>
          <w:noProof/>
        </w:rPr>
        <w:t xml:space="preserve">Benhamou, R.I., Bibi, M., Steinbuch, K.B., Engel, H., Levin, M., Roichman, Y., Berman, J., and Fridman, M. (2017). Real-Time Imaging of the Azole Class of Antifungal Drugs in Live Candida Cells. ACS Chem. Biol. </w:t>
      </w:r>
      <w:r w:rsidRPr="0086432E">
        <w:rPr>
          <w:i/>
          <w:iCs/>
          <w:noProof/>
        </w:rPr>
        <w:t>12</w:t>
      </w:r>
      <w:r w:rsidRPr="0086432E">
        <w:rPr>
          <w:noProof/>
        </w:rPr>
        <w:t>, 1769–1777.</w:t>
      </w:r>
    </w:p>
    <w:p w14:paraId="0FF0E33B" w14:textId="77777777" w:rsidR="0086432E" w:rsidRPr="0086432E" w:rsidRDefault="0086432E" w:rsidP="0086432E">
      <w:pPr>
        <w:widowControl w:val="0"/>
        <w:autoSpaceDE w:val="0"/>
        <w:autoSpaceDN w:val="0"/>
        <w:adjustRightInd w:val="0"/>
        <w:rPr>
          <w:noProof/>
        </w:rPr>
      </w:pPr>
      <w:r w:rsidRPr="0086432E">
        <w:rPr>
          <w:noProof/>
        </w:rPr>
        <w:t xml:space="preserve">Bloom, J.S., Ehrenreich, I.M., Loo, W.T., Lite, T.-L.V., and Kruglyak, L. (2013). Finding the sources of missing heritability in a yeast cross. Nature </w:t>
      </w:r>
      <w:r w:rsidRPr="0086432E">
        <w:rPr>
          <w:i/>
          <w:iCs/>
          <w:noProof/>
        </w:rPr>
        <w:t>494</w:t>
      </w:r>
      <w:r w:rsidRPr="0086432E">
        <w:rPr>
          <w:noProof/>
        </w:rPr>
        <w:t>, 234–237.</w:t>
      </w:r>
    </w:p>
    <w:p w14:paraId="274A08BB" w14:textId="77777777" w:rsidR="0086432E" w:rsidRPr="0086432E" w:rsidRDefault="0086432E" w:rsidP="0086432E">
      <w:pPr>
        <w:widowControl w:val="0"/>
        <w:autoSpaceDE w:val="0"/>
        <w:autoSpaceDN w:val="0"/>
        <w:adjustRightInd w:val="0"/>
        <w:rPr>
          <w:noProof/>
        </w:rPr>
      </w:pPr>
      <w:r w:rsidRPr="0086432E">
        <w:rPr>
          <w:noProof/>
        </w:rPr>
        <w:t xml:space="preserve">Boettcher, M., Tian, R., Blau, J.A., Markegard, E., Wagner, R.T., Wu, D., Mo, X., Biton, A., Zaitlen, N., Fu, H., et al. (2018). Dual gene activation and knockout screen reveals directional dependencies in genetic networks. Nat. Biotechnol. </w:t>
      </w:r>
      <w:r w:rsidRPr="0086432E">
        <w:rPr>
          <w:i/>
          <w:iCs/>
          <w:noProof/>
        </w:rPr>
        <w:t>36</w:t>
      </w:r>
      <w:r w:rsidRPr="0086432E">
        <w:rPr>
          <w:noProof/>
        </w:rPr>
        <w:t>, 170–178.</w:t>
      </w:r>
    </w:p>
    <w:p w14:paraId="5E3DAD8C" w14:textId="77777777" w:rsidR="0086432E" w:rsidRPr="0086432E" w:rsidRDefault="0086432E" w:rsidP="0086432E">
      <w:pPr>
        <w:widowControl w:val="0"/>
        <w:autoSpaceDE w:val="0"/>
        <w:autoSpaceDN w:val="0"/>
        <w:adjustRightInd w:val="0"/>
        <w:rPr>
          <w:noProof/>
        </w:rPr>
      </w:pPr>
      <w:r w:rsidRPr="0086432E">
        <w:rPr>
          <w:noProof/>
        </w:rPr>
        <w:t xml:space="preserve">Braberg, H., Alexander, R., Shales, M., Xu, J., Franks-Skiba, K.E., Wu, Q., Haber, J.E., and Krogan, N.J. (2014). Quantitative analysis of triple-mutant genetic interactions. Nat. Protoc. </w:t>
      </w:r>
      <w:r w:rsidRPr="0086432E">
        <w:rPr>
          <w:i/>
          <w:iCs/>
          <w:noProof/>
        </w:rPr>
        <w:t>9</w:t>
      </w:r>
      <w:r w:rsidRPr="0086432E">
        <w:rPr>
          <w:noProof/>
        </w:rPr>
        <w:t>, 1867–1881.</w:t>
      </w:r>
    </w:p>
    <w:p w14:paraId="7F37B5DD" w14:textId="77777777" w:rsidR="0086432E" w:rsidRPr="0086432E" w:rsidRDefault="0086432E" w:rsidP="0086432E">
      <w:pPr>
        <w:widowControl w:val="0"/>
        <w:autoSpaceDE w:val="0"/>
        <w:autoSpaceDN w:val="0"/>
        <w:adjustRightInd w:val="0"/>
        <w:rPr>
          <w:noProof/>
        </w:rPr>
      </w:pPr>
      <w:r w:rsidRPr="0086432E">
        <w:rPr>
          <w:noProof/>
        </w:rPr>
        <w:lastRenderedPageBreak/>
        <w:t xml:space="preserve">Braun, P., Tasan, M., Dreze, M., Barrios-Rodiles, M., Lemmens, I., Yu, H., Sahalie, J.M., Murray, R.R., Roncari, L., de Smet, A.-S., et al. (2009). An experimentally derived confidence score for binary protein-protein interactions. Nat. Methods </w:t>
      </w:r>
      <w:r w:rsidRPr="0086432E">
        <w:rPr>
          <w:i/>
          <w:iCs/>
          <w:noProof/>
        </w:rPr>
        <w:t>6</w:t>
      </w:r>
      <w:r w:rsidRPr="0086432E">
        <w:rPr>
          <w:noProof/>
        </w:rPr>
        <w:t>, 91–97.</w:t>
      </w:r>
    </w:p>
    <w:p w14:paraId="1748CF9B" w14:textId="77777777" w:rsidR="0086432E" w:rsidRPr="0086432E" w:rsidRDefault="0086432E" w:rsidP="0086432E">
      <w:pPr>
        <w:widowControl w:val="0"/>
        <w:autoSpaceDE w:val="0"/>
        <w:autoSpaceDN w:val="0"/>
        <w:adjustRightInd w:val="0"/>
        <w:rPr>
          <w:noProof/>
        </w:rPr>
      </w:pPr>
      <w:r w:rsidRPr="0086432E">
        <w:rPr>
          <w:noProof/>
        </w:rPr>
        <w:t xml:space="preserve">Brem, R.B., and Kruglyak, L. (2005). The landscape of genetic complexity across 5,700 gene expression traits in yeast. Proc. Natl. Acad. Sci. U. S. A. </w:t>
      </w:r>
      <w:r w:rsidRPr="0086432E">
        <w:rPr>
          <w:i/>
          <w:iCs/>
          <w:noProof/>
        </w:rPr>
        <w:t>102</w:t>
      </w:r>
      <w:r w:rsidRPr="0086432E">
        <w:rPr>
          <w:noProof/>
        </w:rPr>
        <w:t>, 1572–1577.</w:t>
      </w:r>
    </w:p>
    <w:p w14:paraId="5F512B93" w14:textId="77777777" w:rsidR="0086432E" w:rsidRPr="0086432E" w:rsidRDefault="0086432E" w:rsidP="0086432E">
      <w:pPr>
        <w:widowControl w:val="0"/>
        <w:autoSpaceDE w:val="0"/>
        <w:autoSpaceDN w:val="0"/>
        <w:adjustRightInd w:val="0"/>
        <w:rPr>
          <w:noProof/>
        </w:rPr>
      </w:pPr>
      <w:r w:rsidRPr="0086432E">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86432E">
        <w:rPr>
          <w:i/>
          <w:iCs/>
          <w:noProof/>
        </w:rPr>
        <w:t>368</w:t>
      </w:r>
      <w:r w:rsidRPr="0086432E">
        <w:rPr>
          <w:noProof/>
        </w:rPr>
        <w:t>, 2059–2074.</w:t>
      </w:r>
    </w:p>
    <w:p w14:paraId="48017E11" w14:textId="77777777" w:rsidR="0086432E" w:rsidRPr="0086432E" w:rsidRDefault="0086432E" w:rsidP="0086432E">
      <w:pPr>
        <w:widowControl w:val="0"/>
        <w:autoSpaceDE w:val="0"/>
        <w:autoSpaceDN w:val="0"/>
        <w:adjustRightInd w:val="0"/>
        <w:rPr>
          <w:noProof/>
        </w:rPr>
      </w:pPr>
      <w:r w:rsidRPr="0086432E">
        <w:rPr>
          <w:noProof/>
        </w:rPr>
        <w:t xml:space="preserve">Costanzo, M., Baryshnikova, A., Bellay, J., Kim, Y., Spear, E.D., Sevier, C.S., Ding, H., Koh, J.L.Y., Toufighi, K., Mostafavi, S., et al. (2010). The genetic landscape of a cell. Science </w:t>
      </w:r>
      <w:r w:rsidRPr="0086432E">
        <w:rPr>
          <w:i/>
          <w:iCs/>
          <w:noProof/>
        </w:rPr>
        <w:t>327</w:t>
      </w:r>
      <w:r w:rsidRPr="0086432E">
        <w:rPr>
          <w:noProof/>
        </w:rPr>
        <w:t>, 425–431.</w:t>
      </w:r>
    </w:p>
    <w:p w14:paraId="7C4E3FF1" w14:textId="77777777" w:rsidR="0086432E" w:rsidRPr="0086432E" w:rsidRDefault="0086432E" w:rsidP="0086432E">
      <w:pPr>
        <w:widowControl w:val="0"/>
        <w:autoSpaceDE w:val="0"/>
        <w:autoSpaceDN w:val="0"/>
        <w:adjustRightInd w:val="0"/>
        <w:rPr>
          <w:noProof/>
        </w:rPr>
      </w:pPr>
      <w:r w:rsidRPr="0086432E">
        <w:rPr>
          <w:noProof/>
        </w:rPr>
        <w:t xml:space="preserve">Costanzo, M., VanderSluis, B., Koch, E.N., Baryshnikova, A., Pons, C., Tan, G., Wang, W., Usaj, M.M.M., Hanchard, J., Lee, S.D., et al. (2016). A global genetic interaction network maps a wiring diagram of cellular function. Science (80-. ). </w:t>
      </w:r>
      <w:r w:rsidRPr="0086432E">
        <w:rPr>
          <w:i/>
          <w:iCs/>
          <w:noProof/>
        </w:rPr>
        <w:t>353</w:t>
      </w:r>
      <w:r w:rsidRPr="0086432E">
        <w:rPr>
          <w:noProof/>
        </w:rPr>
        <w:t>.</w:t>
      </w:r>
    </w:p>
    <w:p w14:paraId="60F804B9" w14:textId="77777777" w:rsidR="0086432E" w:rsidRPr="0086432E" w:rsidRDefault="0086432E" w:rsidP="0086432E">
      <w:pPr>
        <w:widowControl w:val="0"/>
        <w:autoSpaceDE w:val="0"/>
        <w:autoSpaceDN w:val="0"/>
        <w:adjustRightInd w:val="0"/>
        <w:rPr>
          <w:noProof/>
        </w:rPr>
      </w:pPr>
      <w:r w:rsidRPr="0086432E">
        <w:rPr>
          <w:noProof/>
        </w:rPr>
        <w:t xml:space="preserve">Díaz-Mejía, J.J., Celaj, A., Mellor, J.C., Coté, A., Balint, A., Ho, B., Bansal, P., Shaeri, F., Gebbia, M., Weile, J., et al. (2018). Mapping DNA damage-dependent genetic interactions in yeast via party mating and barcode fusion genetics. Mol. Syst. Biol. </w:t>
      </w:r>
      <w:r w:rsidRPr="0086432E">
        <w:rPr>
          <w:i/>
          <w:iCs/>
          <w:noProof/>
        </w:rPr>
        <w:t>14</w:t>
      </w:r>
      <w:r w:rsidRPr="0086432E">
        <w:rPr>
          <w:noProof/>
        </w:rPr>
        <w:t>, e7985.</w:t>
      </w:r>
    </w:p>
    <w:p w14:paraId="25DA16EF" w14:textId="77777777" w:rsidR="0086432E" w:rsidRPr="0086432E" w:rsidRDefault="0086432E" w:rsidP="0086432E">
      <w:pPr>
        <w:widowControl w:val="0"/>
        <w:autoSpaceDE w:val="0"/>
        <w:autoSpaceDN w:val="0"/>
        <w:adjustRightInd w:val="0"/>
        <w:rPr>
          <w:noProof/>
        </w:rPr>
      </w:pPr>
      <w:r w:rsidRPr="0086432E">
        <w:rPr>
          <w:noProof/>
        </w:rPr>
        <w:t xml:space="preserve">Dixit, A., Parnas, O., Li, B., Chen, J., Fulco, C.P., Jerby-Arnon, L., Marjanovic, N.D., Dionne, D., Burks, T., Raychowdhury, R., et al. (2016). Perturb-Seq: Dissecting Molecular Circuits with Scalable Single-Cell RNA Profiling of Pooled Genetic Screens. Cell </w:t>
      </w:r>
      <w:r w:rsidRPr="0086432E">
        <w:rPr>
          <w:i/>
          <w:iCs/>
          <w:noProof/>
        </w:rPr>
        <w:t>167</w:t>
      </w:r>
      <w:r w:rsidRPr="0086432E">
        <w:rPr>
          <w:noProof/>
        </w:rPr>
        <w:t>, 1853–1866.e17.</w:t>
      </w:r>
    </w:p>
    <w:p w14:paraId="3AAE8D9D" w14:textId="77777777" w:rsidR="0086432E" w:rsidRPr="0086432E" w:rsidRDefault="0086432E" w:rsidP="0086432E">
      <w:pPr>
        <w:widowControl w:val="0"/>
        <w:autoSpaceDE w:val="0"/>
        <w:autoSpaceDN w:val="0"/>
        <w:adjustRightInd w:val="0"/>
        <w:rPr>
          <w:noProof/>
        </w:rPr>
      </w:pPr>
      <w:r w:rsidRPr="0086432E">
        <w:rPr>
          <w:noProof/>
        </w:rPr>
        <w:t xml:space="preserve">Donner, M., and Keppler, D. (2001). Up-regulation of basolateral multidrug resistance protein 3 (Mrp3) in cholestatic rat liver. Hepatology </w:t>
      </w:r>
      <w:r w:rsidRPr="0086432E">
        <w:rPr>
          <w:i/>
          <w:iCs/>
          <w:noProof/>
        </w:rPr>
        <w:t>34</w:t>
      </w:r>
      <w:r w:rsidRPr="0086432E">
        <w:rPr>
          <w:noProof/>
        </w:rPr>
        <w:t>, 351–359.</w:t>
      </w:r>
    </w:p>
    <w:p w14:paraId="557BA21E" w14:textId="77777777" w:rsidR="0086432E" w:rsidRPr="0086432E" w:rsidRDefault="0086432E" w:rsidP="0086432E">
      <w:pPr>
        <w:widowControl w:val="0"/>
        <w:autoSpaceDE w:val="0"/>
        <w:autoSpaceDN w:val="0"/>
        <w:adjustRightInd w:val="0"/>
        <w:rPr>
          <w:noProof/>
        </w:rPr>
      </w:pPr>
      <w:r w:rsidRPr="0086432E">
        <w:rPr>
          <w:noProof/>
        </w:rPr>
        <w:t xml:space="preserve">Emanuel, G., Moffitt, J.R., and Zhuang, X. (2017). High-throughput, image-based screening of pooled genetic-variant libraries. Nat. Methods </w:t>
      </w:r>
      <w:r w:rsidRPr="0086432E">
        <w:rPr>
          <w:i/>
          <w:iCs/>
          <w:noProof/>
        </w:rPr>
        <w:t>14</w:t>
      </w:r>
      <w:r w:rsidRPr="0086432E">
        <w:rPr>
          <w:noProof/>
        </w:rPr>
        <w:t>, 1159–1162.</w:t>
      </w:r>
    </w:p>
    <w:p w14:paraId="030729D3" w14:textId="77777777" w:rsidR="0086432E" w:rsidRPr="0086432E" w:rsidRDefault="0086432E" w:rsidP="0086432E">
      <w:pPr>
        <w:widowControl w:val="0"/>
        <w:autoSpaceDE w:val="0"/>
        <w:autoSpaceDN w:val="0"/>
        <w:adjustRightInd w:val="0"/>
        <w:rPr>
          <w:noProof/>
        </w:rPr>
      </w:pPr>
      <w:r w:rsidRPr="0086432E">
        <w:rPr>
          <w:noProof/>
        </w:rPr>
        <w:t xml:space="preserve">Ernst, R., Kueppers, P., Klein, C.M., Schwarzmueller, T., Kuchler, K., and Schmitt, L. (2008). A mutation of the H-loop selectively affects rhodamine transport by the yeast multidrug ABC transporter Pdr5. Proc. Natl. Acad. Sci. </w:t>
      </w:r>
      <w:r w:rsidRPr="0086432E">
        <w:rPr>
          <w:i/>
          <w:iCs/>
          <w:noProof/>
        </w:rPr>
        <w:t>105</w:t>
      </w:r>
      <w:r w:rsidRPr="0086432E">
        <w:rPr>
          <w:noProof/>
        </w:rPr>
        <w:t>, 5069–5074.</w:t>
      </w:r>
    </w:p>
    <w:p w14:paraId="44DC3DB9" w14:textId="77777777" w:rsidR="0086432E" w:rsidRPr="0086432E" w:rsidRDefault="0086432E" w:rsidP="0086432E">
      <w:pPr>
        <w:widowControl w:val="0"/>
        <w:autoSpaceDE w:val="0"/>
        <w:autoSpaceDN w:val="0"/>
        <w:adjustRightInd w:val="0"/>
        <w:rPr>
          <w:noProof/>
        </w:rPr>
      </w:pPr>
      <w:r w:rsidRPr="0086432E">
        <w:rPr>
          <w:noProof/>
        </w:rPr>
        <w:t xml:space="preserve">Fischer, B., Sandmann, T., Horn, T., Billmann, M., Chaudhary, V., Huber, W., and Boutros, M. (2015). A map of directional genetic interactions in a metazoan cell. Elife </w:t>
      </w:r>
      <w:r w:rsidRPr="0086432E">
        <w:rPr>
          <w:i/>
          <w:iCs/>
          <w:noProof/>
        </w:rPr>
        <w:t>4</w:t>
      </w:r>
      <w:r w:rsidRPr="0086432E">
        <w:rPr>
          <w:noProof/>
        </w:rPr>
        <w:t>, e05464.</w:t>
      </w:r>
    </w:p>
    <w:p w14:paraId="5038B348" w14:textId="77777777" w:rsidR="0086432E" w:rsidRPr="0086432E" w:rsidRDefault="0086432E" w:rsidP="0086432E">
      <w:pPr>
        <w:widowControl w:val="0"/>
        <w:autoSpaceDE w:val="0"/>
        <w:autoSpaceDN w:val="0"/>
        <w:adjustRightInd w:val="0"/>
        <w:rPr>
          <w:noProof/>
        </w:rPr>
      </w:pPr>
      <w:r w:rsidRPr="0086432E">
        <w:rPr>
          <w:noProof/>
        </w:rPr>
        <w:t xml:space="preserve">Giaever, G., Chu, A.M., Ni, L., Connelly, C., Riles, L., Véronneau, S., Dow, S., Lucau-Danila, A., Anderson, K., André, B., et al. (2002). Functional profiling of the Saccharomyces cerevisiae genome. Nature </w:t>
      </w:r>
      <w:r w:rsidRPr="0086432E">
        <w:rPr>
          <w:i/>
          <w:iCs/>
          <w:noProof/>
        </w:rPr>
        <w:t>418</w:t>
      </w:r>
      <w:r w:rsidRPr="0086432E">
        <w:rPr>
          <w:noProof/>
        </w:rPr>
        <w:t>, 387–391.</w:t>
      </w:r>
    </w:p>
    <w:p w14:paraId="2A42B02B" w14:textId="77777777" w:rsidR="0086432E" w:rsidRPr="0086432E" w:rsidRDefault="0086432E" w:rsidP="0086432E">
      <w:pPr>
        <w:widowControl w:val="0"/>
        <w:autoSpaceDE w:val="0"/>
        <w:autoSpaceDN w:val="0"/>
        <w:adjustRightInd w:val="0"/>
        <w:rPr>
          <w:noProof/>
        </w:rPr>
      </w:pPr>
      <w:r w:rsidRPr="0086432E">
        <w:rPr>
          <w:noProof/>
        </w:rPr>
        <w:t xml:space="preserve">Gibson, D.G., Young, L., Chuang, R.-Y., Venter, J.C., Hutchison, C.A., and Smith, H.O. (2009). Enzymatic assembly of DNA molecules up to several hundred kilobases. Nat. Methods </w:t>
      </w:r>
      <w:r w:rsidRPr="0086432E">
        <w:rPr>
          <w:i/>
          <w:iCs/>
          <w:noProof/>
        </w:rPr>
        <w:t>6</w:t>
      </w:r>
      <w:r w:rsidRPr="0086432E">
        <w:rPr>
          <w:noProof/>
        </w:rPr>
        <w:t>, 343–345.</w:t>
      </w:r>
    </w:p>
    <w:p w14:paraId="5B6D2162" w14:textId="77777777" w:rsidR="0086432E" w:rsidRPr="0086432E" w:rsidRDefault="0086432E" w:rsidP="0086432E">
      <w:pPr>
        <w:widowControl w:val="0"/>
        <w:autoSpaceDE w:val="0"/>
        <w:autoSpaceDN w:val="0"/>
        <w:adjustRightInd w:val="0"/>
        <w:rPr>
          <w:noProof/>
        </w:rPr>
      </w:pPr>
      <w:r w:rsidRPr="0086432E">
        <w:rPr>
          <w:noProof/>
        </w:rPr>
        <w:t xml:space="preserve">Gietz, R.D., and Schiestl, R.H. (2007). High-efficiency yeast transformation using the LiAc/SS carrier DNA/PEG method. Nat. Protoc. </w:t>
      </w:r>
      <w:r w:rsidRPr="0086432E">
        <w:rPr>
          <w:i/>
          <w:iCs/>
          <w:noProof/>
        </w:rPr>
        <w:t>2</w:t>
      </w:r>
      <w:r w:rsidRPr="0086432E">
        <w:rPr>
          <w:noProof/>
        </w:rPr>
        <w:t>, 31–34.</w:t>
      </w:r>
    </w:p>
    <w:p w14:paraId="04A69C8C" w14:textId="77777777" w:rsidR="0086432E" w:rsidRPr="0086432E" w:rsidRDefault="0086432E" w:rsidP="0086432E">
      <w:pPr>
        <w:widowControl w:val="0"/>
        <w:autoSpaceDE w:val="0"/>
        <w:autoSpaceDN w:val="0"/>
        <w:adjustRightInd w:val="0"/>
        <w:rPr>
          <w:noProof/>
        </w:rPr>
      </w:pPr>
      <w:r w:rsidRPr="0086432E">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86432E">
        <w:rPr>
          <w:i/>
          <w:iCs/>
          <w:noProof/>
        </w:rPr>
        <w:t>3</w:t>
      </w:r>
      <w:r w:rsidRPr="0086432E">
        <w:rPr>
          <w:noProof/>
        </w:rPr>
        <w:t>, 2168–2178.</w:t>
      </w:r>
    </w:p>
    <w:p w14:paraId="06D06893" w14:textId="77777777" w:rsidR="0086432E" w:rsidRPr="0086432E" w:rsidRDefault="0086432E" w:rsidP="0086432E">
      <w:pPr>
        <w:widowControl w:val="0"/>
        <w:autoSpaceDE w:val="0"/>
        <w:autoSpaceDN w:val="0"/>
        <w:adjustRightInd w:val="0"/>
        <w:rPr>
          <w:noProof/>
        </w:rPr>
      </w:pPr>
      <w:r w:rsidRPr="0086432E">
        <w:rPr>
          <w:noProof/>
        </w:rPr>
        <w:t xml:space="preserve">Hartman, J.L., Garvik, B., and Hartwell, L. (2001). Principles for the Buffering of Genetic Variation. Science (80-. ). </w:t>
      </w:r>
      <w:r w:rsidRPr="0086432E">
        <w:rPr>
          <w:i/>
          <w:iCs/>
          <w:noProof/>
        </w:rPr>
        <w:t>291</w:t>
      </w:r>
      <w:r w:rsidRPr="0086432E">
        <w:rPr>
          <w:noProof/>
        </w:rPr>
        <w:t>.</w:t>
      </w:r>
    </w:p>
    <w:p w14:paraId="04488E59" w14:textId="77777777" w:rsidR="0086432E" w:rsidRPr="0086432E" w:rsidRDefault="0086432E" w:rsidP="0086432E">
      <w:pPr>
        <w:widowControl w:val="0"/>
        <w:autoSpaceDE w:val="0"/>
        <w:autoSpaceDN w:val="0"/>
        <w:adjustRightInd w:val="0"/>
        <w:rPr>
          <w:noProof/>
        </w:rPr>
      </w:pPr>
      <w:r w:rsidRPr="0086432E">
        <w:rPr>
          <w:noProof/>
        </w:rPr>
        <w:t xml:space="preserve">Heckl, D., Kowalczyk, M.S., Yudovich, D., Belizaire, R., Puram, R. V, McConkey, M.E., Thielke, A., Aster, J.C., Regev, A., and Ebert, B.L. (2014). Generation of mouse models of </w:t>
      </w:r>
      <w:r w:rsidRPr="0086432E">
        <w:rPr>
          <w:noProof/>
        </w:rPr>
        <w:lastRenderedPageBreak/>
        <w:t xml:space="preserve">myeloid malignancy with combinatorial genetic lesions using CRISPR-Cas9 genome editing. Nat. Biotechnol. </w:t>
      </w:r>
      <w:r w:rsidRPr="0086432E">
        <w:rPr>
          <w:i/>
          <w:iCs/>
          <w:noProof/>
        </w:rPr>
        <w:t>32</w:t>
      </w:r>
      <w:r w:rsidRPr="0086432E">
        <w:rPr>
          <w:noProof/>
        </w:rPr>
        <w:t>, 941–946.</w:t>
      </w:r>
    </w:p>
    <w:p w14:paraId="6E898F9F" w14:textId="77777777" w:rsidR="0086432E" w:rsidRPr="0086432E" w:rsidRDefault="0086432E" w:rsidP="0086432E">
      <w:pPr>
        <w:widowControl w:val="0"/>
        <w:autoSpaceDE w:val="0"/>
        <w:autoSpaceDN w:val="0"/>
        <w:adjustRightInd w:val="0"/>
        <w:rPr>
          <w:noProof/>
        </w:rPr>
      </w:pPr>
      <w:r w:rsidRPr="0086432E">
        <w:rPr>
          <w:noProof/>
        </w:rPr>
        <w:t xml:space="preserve">Horlbeck, M.A., Xu, A., Wang, M., Bennett, N.K., Park, C.Y., Bogdanoff, D., Adamson, B., Chow, E.D., Kampmann, M., Peterson, T.R., et al. (2018). Mapping the Genetic Landscape of Human Cells. Cell </w:t>
      </w:r>
      <w:r w:rsidRPr="0086432E">
        <w:rPr>
          <w:i/>
          <w:iCs/>
          <w:noProof/>
        </w:rPr>
        <w:t>174</w:t>
      </w:r>
      <w:r w:rsidRPr="0086432E">
        <w:rPr>
          <w:noProof/>
        </w:rPr>
        <w:t>, 953–967.e22.</w:t>
      </w:r>
    </w:p>
    <w:p w14:paraId="2E57B5CF" w14:textId="77777777" w:rsidR="0086432E" w:rsidRPr="0086432E" w:rsidRDefault="0086432E" w:rsidP="0086432E">
      <w:pPr>
        <w:widowControl w:val="0"/>
        <w:autoSpaceDE w:val="0"/>
        <w:autoSpaceDN w:val="0"/>
        <w:adjustRightInd w:val="0"/>
        <w:rPr>
          <w:noProof/>
        </w:rPr>
      </w:pPr>
      <w:r w:rsidRPr="0086432E">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86432E">
        <w:rPr>
          <w:i/>
          <w:iCs/>
          <w:noProof/>
        </w:rPr>
        <w:t>73</w:t>
      </w:r>
      <w:r w:rsidRPr="0086432E">
        <w:rPr>
          <w:noProof/>
        </w:rPr>
        <w:t>, 220–225.</w:t>
      </w:r>
    </w:p>
    <w:p w14:paraId="75E6812A" w14:textId="77777777" w:rsidR="0086432E" w:rsidRPr="0086432E" w:rsidRDefault="0086432E" w:rsidP="0086432E">
      <w:pPr>
        <w:widowControl w:val="0"/>
        <w:autoSpaceDE w:val="0"/>
        <w:autoSpaceDN w:val="0"/>
        <w:adjustRightInd w:val="0"/>
        <w:rPr>
          <w:noProof/>
        </w:rPr>
      </w:pPr>
      <w:r w:rsidRPr="0086432E">
        <w:rPr>
          <w:noProof/>
        </w:rPr>
        <w:t xml:space="preserve">Jakočiūnas, T., Bonde, I., Herrgård, M., Harrison, S.J., Kristensen, M., Pedersen, L.E., Jensen, M.K., and Keasling, J.D. (2015). Multiplex metabolic pathway engineering using CRISPR/Cas9 in Saccharomyces cerevisiae. Metab. Eng. </w:t>
      </w:r>
      <w:r w:rsidRPr="0086432E">
        <w:rPr>
          <w:i/>
          <w:iCs/>
          <w:noProof/>
        </w:rPr>
        <w:t>28</w:t>
      </w:r>
      <w:r w:rsidRPr="0086432E">
        <w:rPr>
          <w:noProof/>
        </w:rPr>
        <w:t>, 213–222.</w:t>
      </w:r>
    </w:p>
    <w:p w14:paraId="26F62697" w14:textId="77777777" w:rsidR="0086432E" w:rsidRPr="0086432E" w:rsidRDefault="0086432E" w:rsidP="0086432E">
      <w:pPr>
        <w:widowControl w:val="0"/>
        <w:autoSpaceDE w:val="0"/>
        <w:autoSpaceDN w:val="0"/>
        <w:adjustRightInd w:val="0"/>
        <w:rPr>
          <w:noProof/>
        </w:rPr>
      </w:pPr>
      <w:r w:rsidRPr="0086432E">
        <w:rPr>
          <w:noProof/>
        </w:rPr>
        <w:t xml:space="preserve">Jao, L.-E., Wente, S.R., and Chen, W. (2013). Efficient multiplex biallelic zebrafish genome editing using a CRISPR nuclease system. Proc. Natl. Acad. Sci. </w:t>
      </w:r>
      <w:r w:rsidRPr="0086432E">
        <w:rPr>
          <w:i/>
          <w:iCs/>
          <w:noProof/>
        </w:rPr>
        <w:t>110</w:t>
      </w:r>
      <w:r w:rsidRPr="0086432E">
        <w:rPr>
          <w:noProof/>
        </w:rPr>
        <w:t>, 13904–13909.</w:t>
      </w:r>
    </w:p>
    <w:p w14:paraId="4C332BEC" w14:textId="77777777" w:rsidR="0086432E" w:rsidRPr="0086432E" w:rsidRDefault="0086432E" w:rsidP="0086432E">
      <w:pPr>
        <w:widowControl w:val="0"/>
        <w:autoSpaceDE w:val="0"/>
        <w:autoSpaceDN w:val="0"/>
        <w:adjustRightInd w:val="0"/>
        <w:rPr>
          <w:noProof/>
        </w:rPr>
      </w:pPr>
      <w:r w:rsidRPr="0086432E">
        <w:rPr>
          <w:noProof/>
        </w:rPr>
        <w:t xml:space="preserve">Katzmann, D.J., Burnett, P.E., Golin, J., Mahé, Y., and Moye-Rowley, W.S. (1994). Transcriptional control of the yeast PDR5 gene by the PDR3 gene product. Mol. Cell. Biol. </w:t>
      </w:r>
      <w:r w:rsidRPr="0086432E">
        <w:rPr>
          <w:i/>
          <w:iCs/>
          <w:noProof/>
        </w:rPr>
        <w:t>14</w:t>
      </w:r>
      <w:r w:rsidRPr="0086432E">
        <w:rPr>
          <w:noProof/>
        </w:rPr>
        <w:t>, 4653–4661.</w:t>
      </w:r>
    </w:p>
    <w:p w14:paraId="6228D7FF" w14:textId="77777777" w:rsidR="0086432E" w:rsidRPr="0086432E" w:rsidRDefault="0086432E" w:rsidP="0086432E">
      <w:pPr>
        <w:widowControl w:val="0"/>
        <w:autoSpaceDE w:val="0"/>
        <w:autoSpaceDN w:val="0"/>
        <w:adjustRightInd w:val="0"/>
        <w:rPr>
          <w:noProof/>
        </w:rPr>
      </w:pPr>
      <w:r w:rsidRPr="0086432E">
        <w:rPr>
          <w:noProof/>
        </w:rPr>
        <w:t xml:space="preserve">Kebschull, J.M., and Zador, A.M. (2018). Cellular barcoding: lineage tracing, screening and beyond. Nat. Methods </w:t>
      </w:r>
      <w:r w:rsidRPr="0086432E">
        <w:rPr>
          <w:i/>
          <w:iCs/>
          <w:noProof/>
        </w:rPr>
        <w:t>15</w:t>
      </w:r>
      <w:r w:rsidRPr="0086432E">
        <w:rPr>
          <w:noProof/>
        </w:rPr>
        <w:t>, 871–879.</w:t>
      </w:r>
    </w:p>
    <w:p w14:paraId="53F3349E" w14:textId="77777777" w:rsidR="0086432E" w:rsidRPr="0086432E" w:rsidRDefault="0086432E" w:rsidP="0086432E">
      <w:pPr>
        <w:widowControl w:val="0"/>
        <w:autoSpaceDE w:val="0"/>
        <w:autoSpaceDN w:val="0"/>
        <w:adjustRightInd w:val="0"/>
        <w:rPr>
          <w:noProof/>
        </w:rPr>
      </w:pPr>
      <w:r w:rsidRPr="0086432E">
        <w:rPr>
          <w:noProof/>
        </w:rPr>
        <w:t xml:space="preserve">Khakhina, S., Johnson, S.S., Manoharlal, R., Russo, S.B., Blugeon, C., Lemoine, S., Sunshine, A.B., Dunham, M.J., Cowart, L.A., Devaux, F., et al. (2015). Control of Plasma Membrane Permeability by ABC Transporters. Eukaryot. Cell </w:t>
      </w:r>
      <w:r w:rsidRPr="0086432E">
        <w:rPr>
          <w:i/>
          <w:iCs/>
          <w:noProof/>
        </w:rPr>
        <w:t>14</w:t>
      </w:r>
      <w:r w:rsidRPr="0086432E">
        <w:rPr>
          <w:noProof/>
        </w:rPr>
        <w:t>, 442–453.</w:t>
      </w:r>
    </w:p>
    <w:p w14:paraId="34366937" w14:textId="77777777" w:rsidR="0086432E" w:rsidRPr="0086432E" w:rsidRDefault="0086432E" w:rsidP="0086432E">
      <w:pPr>
        <w:widowControl w:val="0"/>
        <w:autoSpaceDE w:val="0"/>
        <w:autoSpaceDN w:val="0"/>
        <w:adjustRightInd w:val="0"/>
        <w:rPr>
          <w:noProof/>
        </w:rPr>
      </w:pPr>
      <w:r w:rsidRPr="0086432E">
        <w:rPr>
          <w:noProof/>
        </w:rPr>
        <w:t xml:space="preserve">Kolaczkowska, A., Kolaczkowski, M., Goffeau, A., and Moye-Rowley, W.S. (2008). Compensatory activation of the multidrug transporters Pdr5p, Snq2p, and Yor1p by Pdr1p in Saccharomyces cerevisiae. FEBS Lett. </w:t>
      </w:r>
      <w:r w:rsidRPr="0086432E">
        <w:rPr>
          <w:i/>
          <w:iCs/>
          <w:noProof/>
        </w:rPr>
        <w:t>582</w:t>
      </w:r>
      <w:r w:rsidRPr="0086432E">
        <w:rPr>
          <w:noProof/>
        </w:rPr>
        <w:t>, 977–983.</w:t>
      </w:r>
    </w:p>
    <w:p w14:paraId="266F3853" w14:textId="77777777" w:rsidR="0086432E" w:rsidRPr="0086432E" w:rsidRDefault="0086432E" w:rsidP="0086432E">
      <w:pPr>
        <w:widowControl w:val="0"/>
        <w:autoSpaceDE w:val="0"/>
        <w:autoSpaceDN w:val="0"/>
        <w:adjustRightInd w:val="0"/>
        <w:rPr>
          <w:noProof/>
        </w:rPr>
      </w:pPr>
      <w:r w:rsidRPr="0086432E">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86432E">
        <w:rPr>
          <w:i/>
          <w:iCs/>
          <w:noProof/>
        </w:rPr>
        <w:t>4</w:t>
      </w:r>
      <w:r w:rsidRPr="0086432E">
        <w:rPr>
          <w:noProof/>
        </w:rPr>
        <w:t>, 143–158.</w:t>
      </w:r>
    </w:p>
    <w:p w14:paraId="13D09DB9" w14:textId="77777777" w:rsidR="0086432E" w:rsidRPr="0086432E" w:rsidRDefault="0086432E" w:rsidP="0086432E">
      <w:pPr>
        <w:widowControl w:val="0"/>
        <w:autoSpaceDE w:val="0"/>
        <w:autoSpaceDN w:val="0"/>
        <w:adjustRightInd w:val="0"/>
        <w:rPr>
          <w:noProof/>
        </w:rPr>
      </w:pPr>
      <w:r w:rsidRPr="0086432E">
        <w:rPr>
          <w:noProof/>
        </w:rPr>
        <w:t xml:space="preserve">König, J., Rost, D., Cui, Y., and Keppler, D. (1999). Characterization of the human multidrug resistance protein isoform MRP3 localized to the basolateral hepatocyte membrane. Hepatology </w:t>
      </w:r>
      <w:r w:rsidRPr="0086432E">
        <w:rPr>
          <w:i/>
          <w:iCs/>
          <w:noProof/>
        </w:rPr>
        <w:t>29</w:t>
      </w:r>
      <w:r w:rsidRPr="0086432E">
        <w:rPr>
          <w:noProof/>
        </w:rPr>
        <w:t>, 1156–1163.</w:t>
      </w:r>
    </w:p>
    <w:p w14:paraId="453F8651" w14:textId="77777777" w:rsidR="0086432E" w:rsidRPr="0086432E" w:rsidRDefault="0086432E" w:rsidP="0086432E">
      <w:pPr>
        <w:widowControl w:val="0"/>
        <w:autoSpaceDE w:val="0"/>
        <w:autoSpaceDN w:val="0"/>
        <w:adjustRightInd w:val="0"/>
        <w:rPr>
          <w:noProof/>
        </w:rPr>
      </w:pPr>
      <w:r w:rsidRPr="0086432E">
        <w:rPr>
          <w:noProof/>
        </w:rPr>
        <w:t xml:space="preserve">Kuzmin, E., VanderSluis, B., Wang, W., Tan, G., Deshpande, R., Chen, Y., Usaj, M., Balint, A., Mattiazzi Usaj, M., van Leeuwen, J., et al. (2018). Systematic analysis of complex genetic interactions. Science (80-. ). </w:t>
      </w:r>
      <w:r w:rsidRPr="0086432E">
        <w:rPr>
          <w:i/>
          <w:iCs/>
          <w:noProof/>
        </w:rPr>
        <w:t>360</w:t>
      </w:r>
      <w:r w:rsidRPr="0086432E">
        <w:rPr>
          <w:noProof/>
        </w:rPr>
        <w:t>, eaao1729.</w:t>
      </w:r>
    </w:p>
    <w:p w14:paraId="3110AF89" w14:textId="77777777" w:rsidR="0086432E" w:rsidRPr="0086432E" w:rsidRDefault="0086432E" w:rsidP="0086432E">
      <w:pPr>
        <w:widowControl w:val="0"/>
        <w:autoSpaceDE w:val="0"/>
        <w:autoSpaceDN w:val="0"/>
        <w:adjustRightInd w:val="0"/>
        <w:rPr>
          <w:noProof/>
        </w:rPr>
      </w:pPr>
      <w:r w:rsidRPr="0086432E">
        <w:rPr>
          <w:noProof/>
        </w:rPr>
        <w:t xml:space="preserve">Lee, A.Y., St Onge, R.P., Proctor, M.J., Wallace, I.M., Nile, A.H., Spagnuolo, P.A., Jitkova, Y., Gronda, M., Wu, Y., Kim, M.K., et al. (2014). Mapping the cellular response to small molecules using chemogenomic fitness signatures. Science </w:t>
      </w:r>
      <w:r w:rsidRPr="0086432E">
        <w:rPr>
          <w:i/>
          <w:iCs/>
          <w:noProof/>
        </w:rPr>
        <w:t>344</w:t>
      </w:r>
      <w:r w:rsidRPr="0086432E">
        <w:rPr>
          <w:noProof/>
        </w:rPr>
        <w:t>, 208–211.</w:t>
      </w:r>
    </w:p>
    <w:p w14:paraId="682AFA00" w14:textId="77777777" w:rsidR="0086432E" w:rsidRPr="0086432E" w:rsidRDefault="0086432E" w:rsidP="0086432E">
      <w:pPr>
        <w:widowControl w:val="0"/>
        <w:autoSpaceDE w:val="0"/>
        <w:autoSpaceDN w:val="0"/>
        <w:adjustRightInd w:val="0"/>
        <w:rPr>
          <w:noProof/>
        </w:rPr>
      </w:pPr>
      <w:r w:rsidRPr="0086432E">
        <w:rPr>
          <w:noProof/>
        </w:rPr>
        <w:t xml:space="preserve">Ma, J., Yu, M.K., Fong, S., Ono, K., Sage, E., Demchak, B., Sharan, R., and Ideker, T. (2018). Using deep learning to model the hierarchical structure and function of a cell. Nat. Methods </w:t>
      </w:r>
      <w:r w:rsidRPr="0086432E">
        <w:rPr>
          <w:i/>
          <w:iCs/>
          <w:noProof/>
        </w:rPr>
        <w:t>15</w:t>
      </w:r>
      <w:r w:rsidRPr="0086432E">
        <w:rPr>
          <w:noProof/>
        </w:rPr>
        <w:t>, 290–298.</w:t>
      </w:r>
    </w:p>
    <w:p w14:paraId="53C5CD08" w14:textId="77777777" w:rsidR="0086432E" w:rsidRPr="0086432E" w:rsidRDefault="0086432E" w:rsidP="0086432E">
      <w:pPr>
        <w:widowControl w:val="0"/>
        <w:autoSpaceDE w:val="0"/>
        <w:autoSpaceDN w:val="0"/>
        <w:adjustRightInd w:val="0"/>
        <w:rPr>
          <w:noProof/>
        </w:rPr>
      </w:pPr>
      <w:r w:rsidRPr="0086432E">
        <w:rPr>
          <w:noProof/>
        </w:rPr>
        <w:t xml:space="preserve">Mani, R., St Onge, R.P., Hartman, J.L., Giaever, G., and Roth, F.P. (2008). Defining genetic interaction. Proc. Natl. Acad. Sci. U. S. A. </w:t>
      </w:r>
      <w:r w:rsidRPr="0086432E">
        <w:rPr>
          <w:i/>
          <w:iCs/>
          <w:noProof/>
        </w:rPr>
        <w:t>105</w:t>
      </w:r>
      <w:r w:rsidRPr="0086432E">
        <w:rPr>
          <w:noProof/>
        </w:rPr>
        <w:t>, 3461–3466.</w:t>
      </w:r>
    </w:p>
    <w:p w14:paraId="66578F7C" w14:textId="77777777" w:rsidR="0086432E" w:rsidRPr="0086432E" w:rsidRDefault="0086432E" w:rsidP="0086432E">
      <w:pPr>
        <w:widowControl w:val="0"/>
        <w:autoSpaceDE w:val="0"/>
        <w:autoSpaceDN w:val="0"/>
        <w:adjustRightInd w:val="0"/>
        <w:rPr>
          <w:noProof/>
        </w:rPr>
      </w:pPr>
      <w:r w:rsidRPr="0086432E">
        <w:rPr>
          <w:noProof/>
        </w:rPr>
        <w:t xml:space="preserve">Mullis, M.N., Matsui, T., Schell, R., Foree, R., and Ehrenreich, I.M. (2018). The complex underpinnings of genetic background effects. Nat. Commun. </w:t>
      </w:r>
      <w:r w:rsidRPr="0086432E">
        <w:rPr>
          <w:i/>
          <w:iCs/>
          <w:noProof/>
        </w:rPr>
        <w:t>9</w:t>
      </w:r>
      <w:r w:rsidRPr="0086432E">
        <w:rPr>
          <w:noProof/>
        </w:rPr>
        <w:t>, 3548.</w:t>
      </w:r>
    </w:p>
    <w:p w14:paraId="4828713F" w14:textId="77777777" w:rsidR="0086432E" w:rsidRPr="0086432E" w:rsidRDefault="0086432E" w:rsidP="0086432E">
      <w:pPr>
        <w:widowControl w:val="0"/>
        <w:autoSpaceDE w:val="0"/>
        <w:autoSpaceDN w:val="0"/>
        <w:adjustRightInd w:val="0"/>
        <w:rPr>
          <w:noProof/>
        </w:rPr>
      </w:pPr>
      <w:r w:rsidRPr="0086432E">
        <w:rPr>
          <w:noProof/>
        </w:rPr>
        <w:t xml:space="preserve">Najm, F.J., Strand, C., Donovan, K.F., Hegde, M., Sanson, K.R., Vaimberg, E.W., Sullender, </w:t>
      </w:r>
      <w:r w:rsidRPr="0086432E">
        <w:rPr>
          <w:noProof/>
        </w:rPr>
        <w:lastRenderedPageBreak/>
        <w:t xml:space="preserve">M.E., Hartenian, E., Kalani, Z., Fusi, N., et al. (2017). Orthologous CRISPR–Cas9 enzymes for combinatorial genetic screens. Nat. Biotechnol. </w:t>
      </w:r>
      <w:r w:rsidRPr="0086432E">
        <w:rPr>
          <w:i/>
          <w:iCs/>
          <w:noProof/>
        </w:rPr>
        <w:t>36</w:t>
      </w:r>
      <w:r w:rsidRPr="0086432E">
        <w:rPr>
          <w:noProof/>
        </w:rPr>
        <w:t>, 179–189.</w:t>
      </w:r>
    </w:p>
    <w:p w14:paraId="528D58A0" w14:textId="77777777" w:rsidR="0086432E" w:rsidRPr="0086432E" w:rsidRDefault="0086432E" w:rsidP="0086432E">
      <w:pPr>
        <w:widowControl w:val="0"/>
        <w:autoSpaceDE w:val="0"/>
        <w:autoSpaceDN w:val="0"/>
        <w:adjustRightInd w:val="0"/>
        <w:rPr>
          <w:noProof/>
        </w:rPr>
      </w:pPr>
      <w:r w:rsidRPr="0086432E">
        <w:rPr>
          <w:noProof/>
        </w:rPr>
        <w:t xml:space="preserve">Newman, J.R.S., Ghaemmaghami, S., Ihmels, J., Breslow, D.K., Noble, M., DeRisi, J.L., and Weissman, J.S. (2006). Single-cell proteomic analysis of S. cerevisiae reveals the architecture of biological noise. Nature </w:t>
      </w:r>
      <w:r w:rsidRPr="0086432E">
        <w:rPr>
          <w:i/>
          <w:iCs/>
          <w:noProof/>
        </w:rPr>
        <w:t>441</w:t>
      </w:r>
      <w:r w:rsidRPr="0086432E">
        <w:rPr>
          <w:noProof/>
        </w:rPr>
        <w:t>, 840–846.</w:t>
      </w:r>
    </w:p>
    <w:p w14:paraId="138DCAB1" w14:textId="77777777" w:rsidR="0086432E" w:rsidRPr="0086432E" w:rsidRDefault="0086432E" w:rsidP="0086432E">
      <w:pPr>
        <w:widowControl w:val="0"/>
        <w:autoSpaceDE w:val="0"/>
        <w:autoSpaceDN w:val="0"/>
        <w:adjustRightInd w:val="0"/>
        <w:rPr>
          <w:noProof/>
        </w:rPr>
      </w:pPr>
      <w:r w:rsidRPr="0086432E">
        <w:rPr>
          <w:noProof/>
        </w:rPr>
        <w:t xml:space="preserve">Otwinowski, J., McCandlish, D.M., and Plotkin, J.B. (2018). Inferring the shape of global epistasis. Proc. Natl. Acad. Sci. U. S. A. </w:t>
      </w:r>
      <w:r w:rsidRPr="0086432E">
        <w:rPr>
          <w:i/>
          <w:iCs/>
          <w:noProof/>
        </w:rPr>
        <w:t>115</w:t>
      </w:r>
      <w:r w:rsidRPr="0086432E">
        <w:rPr>
          <w:noProof/>
        </w:rPr>
        <w:t>, E7550–E7558.</w:t>
      </w:r>
    </w:p>
    <w:p w14:paraId="41A5B69A" w14:textId="77777777" w:rsidR="0086432E" w:rsidRPr="0086432E" w:rsidRDefault="0086432E" w:rsidP="0086432E">
      <w:pPr>
        <w:widowControl w:val="0"/>
        <w:autoSpaceDE w:val="0"/>
        <w:autoSpaceDN w:val="0"/>
        <w:adjustRightInd w:val="0"/>
        <w:rPr>
          <w:noProof/>
        </w:rPr>
      </w:pPr>
      <w:r w:rsidRPr="0086432E">
        <w:rPr>
          <w:noProof/>
        </w:rPr>
        <w:t xml:space="preserve">Perlstein, E.O., Ruderfer, D.M., Roberts, D.C., Schreiber, S.L., and Kruglyak, L. (2007). Genetic basis of individual differences in the response to small-molecule drugs in yeast. Nat. Genet. </w:t>
      </w:r>
      <w:r w:rsidRPr="0086432E">
        <w:rPr>
          <w:i/>
          <w:iCs/>
          <w:noProof/>
        </w:rPr>
        <w:t>39</w:t>
      </w:r>
      <w:r w:rsidRPr="0086432E">
        <w:rPr>
          <w:noProof/>
        </w:rPr>
        <w:t>, 496–502.</w:t>
      </w:r>
    </w:p>
    <w:p w14:paraId="0D5B04AB" w14:textId="77777777" w:rsidR="0086432E" w:rsidRPr="0086432E" w:rsidRDefault="0086432E" w:rsidP="0086432E">
      <w:pPr>
        <w:widowControl w:val="0"/>
        <w:autoSpaceDE w:val="0"/>
        <w:autoSpaceDN w:val="0"/>
        <w:adjustRightInd w:val="0"/>
        <w:rPr>
          <w:noProof/>
        </w:rPr>
      </w:pPr>
      <w:r w:rsidRPr="0086432E">
        <w:rPr>
          <w:noProof/>
        </w:rPr>
        <w:t xml:space="preserve">Phenix, H., Morin, K., Batenchuk, C., Parker, J., Abedi, V., Yang, L., Tepliakova, L., Perkins, T.J., and Kærn, M. (2011). Quantitative Epistasis Analysis and Pathway Inference from Genetic Interaction Data. PLoS Comput. Biol. </w:t>
      </w:r>
      <w:r w:rsidRPr="0086432E">
        <w:rPr>
          <w:i/>
          <w:iCs/>
          <w:noProof/>
        </w:rPr>
        <w:t>7</w:t>
      </w:r>
      <w:r w:rsidRPr="0086432E">
        <w:rPr>
          <w:noProof/>
        </w:rPr>
        <w:t>, e1002048.</w:t>
      </w:r>
    </w:p>
    <w:p w14:paraId="77CEDBF9" w14:textId="77777777" w:rsidR="0086432E" w:rsidRPr="0086432E" w:rsidRDefault="0086432E" w:rsidP="0086432E">
      <w:pPr>
        <w:widowControl w:val="0"/>
        <w:autoSpaceDE w:val="0"/>
        <w:autoSpaceDN w:val="0"/>
        <w:adjustRightInd w:val="0"/>
        <w:rPr>
          <w:noProof/>
        </w:rPr>
      </w:pPr>
      <w:r w:rsidRPr="0086432E">
        <w:rPr>
          <w:noProof/>
        </w:rPr>
        <w:t>Proctor, M., Urbanus, M.L., Fung, E.L., Jaramillo, D.F., Davis, R.W., Nislow, C., and Giaever, G. (2011). The Automated Cell: Compound and Environment Screening System (ACCESS) for Chemogenomic Screening. (Humana Press), pp. 239–269.</w:t>
      </w:r>
    </w:p>
    <w:p w14:paraId="55D9E714" w14:textId="77777777" w:rsidR="0086432E" w:rsidRPr="0086432E" w:rsidRDefault="0086432E" w:rsidP="0086432E">
      <w:pPr>
        <w:widowControl w:val="0"/>
        <w:autoSpaceDE w:val="0"/>
        <w:autoSpaceDN w:val="0"/>
        <w:adjustRightInd w:val="0"/>
        <w:rPr>
          <w:noProof/>
        </w:rPr>
      </w:pPr>
      <w:r w:rsidRPr="0086432E">
        <w:rPr>
          <w:noProof/>
        </w:rPr>
        <w:t>Rubin, A.J., Parker, K.R., Satpathy, A.T., Qi, Y., Wu, B., Ong, A.J., Mumbach, M.R., Ji, A.L., Kim, D.S., Cho, S.W., et al. (2018). Coupled Single-Cell CRISPR Screening and Epigenomic Profiling Reveals Causal Gene Regulatory Networks. Cell.</w:t>
      </w:r>
    </w:p>
    <w:p w14:paraId="2382BB6A" w14:textId="77777777" w:rsidR="0086432E" w:rsidRPr="0086432E" w:rsidRDefault="0086432E" w:rsidP="0086432E">
      <w:pPr>
        <w:widowControl w:val="0"/>
        <w:autoSpaceDE w:val="0"/>
        <w:autoSpaceDN w:val="0"/>
        <w:adjustRightInd w:val="0"/>
        <w:rPr>
          <w:noProof/>
        </w:rPr>
      </w:pPr>
      <w:r w:rsidRPr="0086432E">
        <w:rPr>
          <w:noProof/>
        </w:rPr>
        <w:t>Shaw, W.M., Yamauchi, H., Mead, J., Gowers, G.F., Oling, D., Larsson, N., Wigglesworth, M., Ladds, G., and Ellis, T. (2018). Engineering a model cell for rational tuning of GPCR signaling. BioRxiv 390559.</w:t>
      </w:r>
    </w:p>
    <w:p w14:paraId="695CA07B" w14:textId="77777777" w:rsidR="0086432E" w:rsidRPr="0086432E" w:rsidRDefault="0086432E" w:rsidP="0086432E">
      <w:pPr>
        <w:widowControl w:val="0"/>
        <w:autoSpaceDE w:val="0"/>
        <w:autoSpaceDN w:val="0"/>
        <w:adjustRightInd w:val="0"/>
        <w:rPr>
          <w:noProof/>
        </w:rPr>
      </w:pPr>
      <w:r w:rsidRPr="0086432E">
        <w:rPr>
          <w:noProof/>
        </w:rPr>
        <w:t xml:space="preserve">Shekhar-Guturja, T., Tebung, W.A., Mount, H., Liu, N., Köhler, J.R., Whiteway, M., and Cowen, L.E. (2016). Beauvericin Potentiates Azole Activity via Inhibition of Multidrug Efflux, Blocks </w:t>
      </w:r>
      <w:r w:rsidRPr="0086432E">
        <w:rPr>
          <w:i/>
          <w:iCs/>
          <w:noProof/>
        </w:rPr>
        <w:t>C. albicans</w:t>
      </w:r>
      <w:r w:rsidRPr="0086432E">
        <w:rPr>
          <w:noProof/>
        </w:rPr>
        <w:t xml:space="preserve"> Morphogenesis, and is Effluxed via Yor1 and Circuitry Controlled by Zcf29. Antimicrob. Agents Chemother. </w:t>
      </w:r>
      <w:r w:rsidRPr="0086432E">
        <w:rPr>
          <w:i/>
          <w:iCs/>
          <w:noProof/>
        </w:rPr>
        <w:t>60</w:t>
      </w:r>
      <w:r w:rsidRPr="0086432E">
        <w:rPr>
          <w:noProof/>
        </w:rPr>
        <w:t>, AAC.01959-16.</w:t>
      </w:r>
    </w:p>
    <w:p w14:paraId="218579C2" w14:textId="77777777" w:rsidR="0086432E" w:rsidRPr="0086432E" w:rsidRDefault="0086432E" w:rsidP="0086432E">
      <w:pPr>
        <w:widowControl w:val="0"/>
        <w:autoSpaceDE w:val="0"/>
        <w:autoSpaceDN w:val="0"/>
        <w:adjustRightInd w:val="0"/>
        <w:rPr>
          <w:noProof/>
        </w:rPr>
      </w:pPr>
      <w:r w:rsidRPr="0086432E">
        <w:rPr>
          <w:noProof/>
        </w:rPr>
        <w:t xml:space="preserve">Shen, J.P., and Ideker, T. (2018). Synthetic Lethal Networks for Precision Oncology: Promises and Pitfalls. J. Mol. Biol. </w:t>
      </w:r>
      <w:r w:rsidRPr="0086432E">
        <w:rPr>
          <w:i/>
          <w:iCs/>
          <w:noProof/>
        </w:rPr>
        <w:t>430</w:t>
      </w:r>
      <w:r w:rsidRPr="0086432E">
        <w:rPr>
          <w:noProof/>
        </w:rPr>
        <w:t>, 2900–2912.</w:t>
      </w:r>
    </w:p>
    <w:p w14:paraId="189CD09C" w14:textId="77777777" w:rsidR="0086432E" w:rsidRPr="0086432E" w:rsidRDefault="0086432E" w:rsidP="0086432E">
      <w:pPr>
        <w:widowControl w:val="0"/>
        <w:autoSpaceDE w:val="0"/>
        <w:autoSpaceDN w:val="0"/>
        <w:adjustRightInd w:val="0"/>
        <w:rPr>
          <w:noProof/>
        </w:rPr>
      </w:pPr>
      <w:r w:rsidRPr="0086432E">
        <w:rPr>
          <w:noProof/>
        </w:rPr>
        <w:t xml:space="preserve">Shen, J.P., Zhao, D., Sasik, R., Luebeck, J., Birmingham, A., Bojorquez-Gomez, A., Licon, K., Klepper, K., Pekin, D., Beckett, A.N., et al. (2017). Combinatorial CRISPR–Cas9 screens for de novo mapping of genetic interactions. Nat. Methods </w:t>
      </w:r>
      <w:r w:rsidRPr="0086432E">
        <w:rPr>
          <w:i/>
          <w:iCs/>
          <w:noProof/>
        </w:rPr>
        <w:t>14</w:t>
      </w:r>
      <w:r w:rsidRPr="0086432E">
        <w:rPr>
          <w:noProof/>
        </w:rPr>
        <w:t>, 573–576.</w:t>
      </w:r>
    </w:p>
    <w:p w14:paraId="52FBAEF0" w14:textId="77777777" w:rsidR="0086432E" w:rsidRPr="0086432E" w:rsidRDefault="0086432E" w:rsidP="0086432E">
      <w:pPr>
        <w:widowControl w:val="0"/>
        <w:autoSpaceDE w:val="0"/>
        <w:autoSpaceDN w:val="0"/>
        <w:adjustRightInd w:val="0"/>
        <w:rPr>
          <w:noProof/>
        </w:rPr>
      </w:pPr>
      <w:r w:rsidRPr="0086432E">
        <w:rPr>
          <w:noProof/>
        </w:rPr>
        <w:t xml:space="preserve">Smith, A.M., Heisler, L.E., Mellor, J., Kaper, F., Thompson, M.J., Chee, M., Roth, F.P., Giaever, G., and Nislow, C. (2009). Quantitative phenotyping via deep barcode sequencing. Genome Res. </w:t>
      </w:r>
      <w:r w:rsidRPr="0086432E">
        <w:rPr>
          <w:i/>
          <w:iCs/>
          <w:noProof/>
        </w:rPr>
        <w:t>19</w:t>
      </w:r>
      <w:r w:rsidRPr="0086432E">
        <w:rPr>
          <w:noProof/>
        </w:rPr>
        <w:t>, 1836–1842.</w:t>
      </w:r>
    </w:p>
    <w:p w14:paraId="1C7304DB" w14:textId="77777777" w:rsidR="0086432E" w:rsidRPr="0086432E" w:rsidRDefault="0086432E" w:rsidP="0086432E">
      <w:pPr>
        <w:widowControl w:val="0"/>
        <w:autoSpaceDE w:val="0"/>
        <w:autoSpaceDN w:val="0"/>
        <w:adjustRightInd w:val="0"/>
        <w:rPr>
          <w:noProof/>
        </w:rPr>
      </w:pPr>
      <w:r w:rsidRPr="0086432E">
        <w:rPr>
          <w:noProof/>
        </w:rPr>
        <w:t xml:space="preserve">Snider, J., Kittanakom, S., Damjanovic, D., Curak, J., Wong, V., and Stagljar, I. (2010). Detecting interactions with membrane proteins using a membrane two-hybrid assay in yeast. Nat. Protoc. </w:t>
      </w:r>
      <w:r w:rsidRPr="0086432E">
        <w:rPr>
          <w:i/>
          <w:iCs/>
          <w:noProof/>
        </w:rPr>
        <w:t>5</w:t>
      </w:r>
      <w:r w:rsidRPr="0086432E">
        <w:rPr>
          <w:noProof/>
        </w:rPr>
        <w:t>, 1281–1293.</w:t>
      </w:r>
    </w:p>
    <w:p w14:paraId="038E0CF8" w14:textId="77777777" w:rsidR="0086432E" w:rsidRPr="0086432E" w:rsidRDefault="0086432E" w:rsidP="0086432E">
      <w:pPr>
        <w:widowControl w:val="0"/>
        <w:autoSpaceDE w:val="0"/>
        <w:autoSpaceDN w:val="0"/>
        <w:adjustRightInd w:val="0"/>
        <w:rPr>
          <w:noProof/>
        </w:rPr>
      </w:pPr>
      <w:r w:rsidRPr="0086432E">
        <w:rPr>
          <w:noProof/>
        </w:rPr>
        <w:t xml:space="preserve">Snider, J., Hanif, A., Lee, M.E., Jin, K., Yu, A.R., Graham, C., Chuk, M., Damjanovic, D., Wierzbicka, M., Tang, P., et al. (2013). Mapping the functional yeast ABC transporter interactome. Nat. Chem. Biol. </w:t>
      </w:r>
      <w:r w:rsidRPr="0086432E">
        <w:rPr>
          <w:i/>
          <w:iCs/>
          <w:noProof/>
        </w:rPr>
        <w:t>9</w:t>
      </w:r>
      <w:r w:rsidRPr="0086432E">
        <w:rPr>
          <w:noProof/>
        </w:rPr>
        <w:t>, 565–572.</w:t>
      </w:r>
    </w:p>
    <w:p w14:paraId="7B943D8A" w14:textId="77777777" w:rsidR="0086432E" w:rsidRPr="0086432E" w:rsidRDefault="0086432E" w:rsidP="0086432E">
      <w:pPr>
        <w:widowControl w:val="0"/>
        <w:autoSpaceDE w:val="0"/>
        <w:autoSpaceDN w:val="0"/>
        <w:adjustRightInd w:val="0"/>
        <w:rPr>
          <w:noProof/>
        </w:rPr>
      </w:pPr>
      <w:r w:rsidRPr="0086432E">
        <w:rPr>
          <w:noProof/>
        </w:rPr>
        <w:t xml:space="preserve">Sousa, C.A., Hanselaer, S., and Soares, E. V. (2015). ABCC Subfamily Vacuolar Transporters are Involved in Pb (Lead) Detoxification in Saccharomyces cerevisiae. Appl. Biochem. Biotechnol. </w:t>
      </w:r>
      <w:r w:rsidRPr="0086432E">
        <w:rPr>
          <w:i/>
          <w:iCs/>
          <w:noProof/>
        </w:rPr>
        <w:t>175</w:t>
      </w:r>
      <w:r w:rsidRPr="0086432E">
        <w:rPr>
          <w:noProof/>
        </w:rPr>
        <w:t>, 65–74.</w:t>
      </w:r>
    </w:p>
    <w:p w14:paraId="0109C0DC" w14:textId="77777777" w:rsidR="0086432E" w:rsidRPr="0086432E" w:rsidRDefault="0086432E" w:rsidP="0086432E">
      <w:pPr>
        <w:widowControl w:val="0"/>
        <w:autoSpaceDE w:val="0"/>
        <w:autoSpaceDN w:val="0"/>
        <w:adjustRightInd w:val="0"/>
        <w:rPr>
          <w:noProof/>
        </w:rPr>
      </w:pPr>
      <w:r w:rsidRPr="0086432E">
        <w:rPr>
          <w:noProof/>
        </w:rPr>
        <w:t xml:space="preserve">St Onge, R.P., Mani, R., Oh, J., Proctor, M., Fung, E., Davis, R.W., Nislow, C., Roth, F.P., and Giaever, G. (2007). Systematic pathway analysis using high-resolution fitness profiling of combinatorial gene deletions. Nat. Genet. </w:t>
      </w:r>
      <w:r w:rsidRPr="0086432E">
        <w:rPr>
          <w:i/>
          <w:iCs/>
          <w:noProof/>
        </w:rPr>
        <w:t>39</w:t>
      </w:r>
      <w:r w:rsidRPr="0086432E">
        <w:rPr>
          <w:noProof/>
        </w:rPr>
        <w:t>, 199–206.</w:t>
      </w:r>
    </w:p>
    <w:p w14:paraId="6E3876C9" w14:textId="77777777" w:rsidR="0086432E" w:rsidRPr="0086432E" w:rsidRDefault="0086432E" w:rsidP="0086432E">
      <w:pPr>
        <w:widowControl w:val="0"/>
        <w:autoSpaceDE w:val="0"/>
        <w:autoSpaceDN w:val="0"/>
        <w:adjustRightInd w:val="0"/>
        <w:rPr>
          <w:noProof/>
        </w:rPr>
      </w:pPr>
      <w:r w:rsidRPr="0086432E">
        <w:rPr>
          <w:noProof/>
        </w:rPr>
        <w:lastRenderedPageBreak/>
        <w:t xml:space="preserve">Suzuki, Y., St Onge, R.P., Mani, R., King, O.D., Heilbut, A., Labunskyy, V.M., Chen, W., Pham, L., Zhang, L. V, Tong, A.H.Y., et al. (2011). Knocking out multigene redundancies via cycles of sexual assortment and fluorescence selection. Nat. Methods </w:t>
      </w:r>
      <w:r w:rsidRPr="0086432E">
        <w:rPr>
          <w:i/>
          <w:iCs/>
          <w:noProof/>
        </w:rPr>
        <w:t>8</w:t>
      </w:r>
      <w:r w:rsidRPr="0086432E">
        <w:rPr>
          <w:noProof/>
        </w:rPr>
        <w:t>, 159–164.</w:t>
      </w:r>
    </w:p>
    <w:p w14:paraId="0731E613" w14:textId="77777777" w:rsidR="0086432E" w:rsidRPr="0086432E" w:rsidRDefault="0086432E" w:rsidP="0086432E">
      <w:pPr>
        <w:widowControl w:val="0"/>
        <w:autoSpaceDE w:val="0"/>
        <w:autoSpaceDN w:val="0"/>
        <w:adjustRightInd w:val="0"/>
        <w:rPr>
          <w:noProof/>
        </w:rPr>
      </w:pPr>
      <w:r w:rsidRPr="0086432E">
        <w:rPr>
          <w:noProof/>
        </w:rPr>
        <w:t xml:space="preserve">Takahashi, K., and Yamanaka, S. (2006). Induction of Pluripotent Stem Cells from Mouse Embryonic and Adult Fibroblast Cultures by Defined Factors. Cell </w:t>
      </w:r>
      <w:r w:rsidRPr="0086432E">
        <w:rPr>
          <w:i/>
          <w:iCs/>
          <w:noProof/>
        </w:rPr>
        <w:t>126</w:t>
      </w:r>
      <w:r w:rsidRPr="0086432E">
        <w:rPr>
          <w:noProof/>
        </w:rPr>
        <w:t>, 663–676.</w:t>
      </w:r>
    </w:p>
    <w:p w14:paraId="205418E2" w14:textId="77777777" w:rsidR="0086432E" w:rsidRPr="0086432E" w:rsidRDefault="0086432E" w:rsidP="0086432E">
      <w:pPr>
        <w:widowControl w:val="0"/>
        <w:autoSpaceDE w:val="0"/>
        <w:autoSpaceDN w:val="0"/>
        <w:adjustRightInd w:val="0"/>
        <w:rPr>
          <w:noProof/>
        </w:rPr>
      </w:pPr>
      <w:r w:rsidRPr="0086432E">
        <w:rPr>
          <w:noProof/>
        </w:rPr>
        <w:t xml:space="preserve">Tarassov, K., Messier, V., Landry, C.R., Radinovic, S., Serna Molina, M.M., Shames, I., Malitskaya, Y., Vogel, J., Bussey, H., and Michnick, S.W. (2008). An in vivo map of the yeast protein interactome. Science </w:t>
      </w:r>
      <w:r w:rsidRPr="0086432E">
        <w:rPr>
          <w:i/>
          <w:iCs/>
          <w:noProof/>
        </w:rPr>
        <w:t>320</w:t>
      </w:r>
      <w:r w:rsidRPr="0086432E">
        <w:rPr>
          <w:noProof/>
        </w:rPr>
        <w:t>, 1465–1470.</w:t>
      </w:r>
    </w:p>
    <w:p w14:paraId="554B4F7F" w14:textId="77777777" w:rsidR="0086432E" w:rsidRPr="0086432E" w:rsidRDefault="0086432E" w:rsidP="0086432E">
      <w:pPr>
        <w:widowControl w:val="0"/>
        <w:autoSpaceDE w:val="0"/>
        <w:autoSpaceDN w:val="0"/>
        <w:adjustRightInd w:val="0"/>
        <w:rPr>
          <w:noProof/>
        </w:rPr>
      </w:pPr>
      <w:r w:rsidRPr="0086432E">
        <w:rPr>
          <w:noProof/>
        </w:rPr>
        <w:t xml:space="preserve">Taylor, M.B., Ehrenreich, I.M., Rothstein, R., Hu, T., and Mast, J. (2014). Genetic Interactions Involving Five or More Genes Contribute to a Complex Trait in Yeast. PLoS Genet. </w:t>
      </w:r>
      <w:r w:rsidRPr="0086432E">
        <w:rPr>
          <w:i/>
          <w:iCs/>
          <w:noProof/>
        </w:rPr>
        <w:t>10</w:t>
      </w:r>
      <w:r w:rsidRPr="0086432E">
        <w:rPr>
          <w:noProof/>
        </w:rPr>
        <w:t>, e1004324.</w:t>
      </w:r>
    </w:p>
    <w:p w14:paraId="45359A39" w14:textId="77777777" w:rsidR="0086432E" w:rsidRPr="0086432E" w:rsidRDefault="0086432E" w:rsidP="0086432E">
      <w:pPr>
        <w:widowControl w:val="0"/>
        <w:autoSpaceDE w:val="0"/>
        <w:autoSpaceDN w:val="0"/>
        <w:adjustRightInd w:val="0"/>
        <w:rPr>
          <w:noProof/>
        </w:rPr>
      </w:pPr>
      <w:r w:rsidRPr="0086432E">
        <w:rPr>
          <w:noProof/>
        </w:rPr>
        <w:t xml:space="preserve">Wang, H., Yang, H., Shivalila, C.S., Dawlaty, M.M., Cheng, A.W., Zhang, F., and Jaenisch, R. (2013). One-Step Generation of Mice Carrying Mutations in Multiple Genes by CRISPR/Cas-Mediated Genome Engineering. Cell </w:t>
      </w:r>
      <w:r w:rsidRPr="0086432E">
        <w:rPr>
          <w:i/>
          <w:iCs/>
          <w:noProof/>
        </w:rPr>
        <w:t>153</w:t>
      </w:r>
      <w:r w:rsidRPr="0086432E">
        <w:rPr>
          <w:noProof/>
        </w:rPr>
        <w:t>, 910–918.</w:t>
      </w:r>
    </w:p>
    <w:p w14:paraId="346A4371" w14:textId="77777777" w:rsidR="0086432E" w:rsidRPr="0086432E" w:rsidRDefault="0086432E" w:rsidP="0086432E">
      <w:pPr>
        <w:widowControl w:val="0"/>
        <w:autoSpaceDE w:val="0"/>
        <w:autoSpaceDN w:val="0"/>
        <w:adjustRightInd w:val="0"/>
        <w:rPr>
          <w:noProof/>
        </w:rPr>
      </w:pPr>
      <w:r w:rsidRPr="0086432E">
        <w:rPr>
          <w:noProof/>
        </w:rPr>
        <w:t xml:space="preserve">Wieczorke, R., Krampe, S., Weierstall, T., Freidel, K., Hollenberg, C.P., and Boles, E. (1999). Concurrent knock-out of at least 20 transporter genes is required to block uptake of hexoses in Saccharomyces cerevisiae. FEBS Lett. </w:t>
      </w:r>
      <w:r w:rsidRPr="0086432E">
        <w:rPr>
          <w:i/>
          <w:iCs/>
          <w:noProof/>
        </w:rPr>
        <w:t>464</w:t>
      </w:r>
      <w:r w:rsidRPr="0086432E">
        <w:rPr>
          <w:noProof/>
        </w:rPr>
        <w:t>, 123–128.</w:t>
      </w:r>
    </w:p>
    <w:p w14:paraId="6BAA0B82" w14:textId="77777777" w:rsidR="0086432E" w:rsidRPr="0086432E" w:rsidRDefault="0086432E" w:rsidP="0086432E">
      <w:pPr>
        <w:widowControl w:val="0"/>
        <w:autoSpaceDE w:val="0"/>
        <w:autoSpaceDN w:val="0"/>
        <w:adjustRightInd w:val="0"/>
        <w:rPr>
          <w:noProof/>
        </w:rPr>
      </w:pPr>
      <w:r w:rsidRPr="0086432E">
        <w:rPr>
          <w:noProof/>
        </w:rPr>
        <w:t xml:space="preserve">Wong, A.S.L., Choi, G.C.G., Cui, C.H., Pregernig, G., Milani, P., Adam, M., Perli, S.D., Kazer, S.W., Gaillard, A., Hermann, M., et al. (2016). Multiplexed barcoded CRISPR-Cas9 screening enabled by CombiGEM. Proc. Natl. Acad. Sci. U. S. A. </w:t>
      </w:r>
      <w:r w:rsidRPr="0086432E">
        <w:rPr>
          <w:i/>
          <w:iCs/>
          <w:noProof/>
        </w:rPr>
        <w:t>113</w:t>
      </w:r>
      <w:r w:rsidRPr="0086432E">
        <w:rPr>
          <w:noProof/>
        </w:rPr>
        <w:t>, 2544–2549.</w:t>
      </w:r>
    </w:p>
    <w:p w14:paraId="758862AC" w14:textId="77777777" w:rsidR="0086432E" w:rsidRPr="0086432E" w:rsidRDefault="0086432E" w:rsidP="0086432E">
      <w:pPr>
        <w:widowControl w:val="0"/>
        <w:autoSpaceDE w:val="0"/>
        <w:autoSpaceDN w:val="0"/>
        <w:adjustRightInd w:val="0"/>
        <w:rPr>
          <w:noProof/>
        </w:rPr>
      </w:pPr>
      <w:r w:rsidRPr="0086432E">
        <w:rPr>
          <w:noProof/>
        </w:rPr>
        <w:t xml:space="preserve">Xu, S., Wang, Z., Kim, K.W., Jin, Y., and Chisholm, A.D. (2016). Targeted Mutagenesis of Duplicated Genes in Caenorhabditis elegans Using CRISPR-Cas9. J. Genet. Genomics </w:t>
      </w:r>
      <w:r w:rsidRPr="0086432E">
        <w:rPr>
          <w:i/>
          <w:iCs/>
          <w:noProof/>
        </w:rPr>
        <w:t>43</w:t>
      </w:r>
      <w:r w:rsidRPr="0086432E">
        <w:rPr>
          <w:noProof/>
        </w:rPr>
        <w:t>, 103–106.</w:t>
      </w:r>
    </w:p>
    <w:p w14:paraId="0C3E68C8" w14:textId="77777777" w:rsidR="0086432E" w:rsidRPr="0086432E" w:rsidRDefault="0086432E" w:rsidP="0086432E">
      <w:pPr>
        <w:widowControl w:val="0"/>
        <w:autoSpaceDE w:val="0"/>
        <w:autoSpaceDN w:val="0"/>
        <w:adjustRightInd w:val="0"/>
        <w:rPr>
          <w:noProof/>
        </w:rPr>
      </w:pPr>
      <w:r w:rsidRPr="0086432E">
        <w:rPr>
          <w:noProof/>
        </w:rPr>
        <w:t xml:space="preserve">Yachie, N., Petsalaki, E., Mellor, J.C., Weile, J., Jacob, Y., Verby, M., Ozturk, S.B., Li, S., Cote, A.G., Mosca, R., et al. (2016). Pooled-matrix protein interaction screens using Barcode Fusion Genetics. Mol. Syst. Biol. </w:t>
      </w:r>
      <w:r w:rsidRPr="0086432E">
        <w:rPr>
          <w:i/>
          <w:iCs/>
          <w:noProof/>
        </w:rPr>
        <w:t>12</w:t>
      </w:r>
      <w:r w:rsidRPr="0086432E">
        <w:rPr>
          <w:noProof/>
        </w:rPr>
        <w:t>, 863.</w:t>
      </w:r>
    </w:p>
    <w:p w14:paraId="514683B7" w14:textId="77777777" w:rsidR="0086432E" w:rsidRPr="0086432E" w:rsidRDefault="0086432E" w:rsidP="0086432E">
      <w:pPr>
        <w:widowControl w:val="0"/>
        <w:autoSpaceDE w:val="0"/>
        <w:autoSpaceDN w:val="0"/>
        <w:adjustRightInd w:val="0"/>
        <w:rPr>
          <w:noProof/>
        </w:rPr>
      </w:pPr>
      <w:r w:rsidRPr="0086432E">
        <w:rPr>
          <w:noProof/>
        </w:rPr>
        <w:t xml:space="preserve">Yan, Z., Costanzo, M., Heisler, L.E., Paw, J., Kaper, F., Andrews, B.J., Boone, C., Giaever, G., and Nislow, C. (2008). Yeast Barcoders: a chemogenomic application of a universal donor-strain collection carrying bar-code identifiers. Nat. Methods </w:t>
      </w:r>
      <w:r w:rsidRPr="0086432E">
        <w:rPr>
          <w:i/>
          <w:iCs/>
          <w:noProof/>
        </w:rPr>
        <w:t>5</w:t>
      </w:r>
      <w:r w:rsidRPr="0086432E">
        <w:rPr>
          <w:noProof/>
        </w:rPr>
        <w:t>, 719–725.</w:t>
      </w:r>
    </w:p>
    <w:p w14:paraId="1937F320" w14:textId="77777777" w:rsidR="0086432E" w:rsidRPr="0086432E" w:rsidRDefault="0086432E" w:rsidP="0086432E">
      <w:pPr>
        <w:widowControl w:val="0"/>
        <w:autoSpaceDE w:val="0"/>
        <w:autoSpaceDN w:val="0"/>
        <w:adjustRightInd w:val="0"/>
        <w:rPr>
          <w:noProof/>
        </w:rPr>
      </w:pPr>
      <w:r w:rsidRPr="0086432E">
        <w:rPr>
          <w:noProof/>
        </w:rPr>
        <w:t xml:space="preserve">Zeitoun, R.I., Pines, G., Grau, W.C., and Gill, R.T. (2017). Quantitative Tracking of Combinatorially Engineered Populations with Multiplexed Binary Assemblies. ACS Synth. Biol. </w:t>
      </w:r>
      <w:r w:rsidRPr="0086432E">
        <w:rPr>
          <w:i/>
          <w:iCs/>
          <w:noProof/>
        </w:rPr>
        <w:t>6</w:t>
      </w:r>
      <w:r w:rsidRPr="0086432E">
        <w:rPr>
          <w:noProof/>
        </w:rPr>
        <w:t>, 619–627.</w:t>
      </w:r>
    </w:p>
    <w:p w14:paraId="1276DED5" w14:textId="77777777" w:rsidR="0086432E" w:rsidRPr="0086432E" w:rsidRDefault="0086432E" w:rsidP="0086432E">
      <w:pPr>
        <w:widowControl w:val="0"/>
        <w:autoSpaceDE w:val="0"/>
        <w:autoSpaceDN w:val="0"/>
        <w:adjustRightInd w:val="0"/>
        <w:rPr>
          <w:noProof/>
        </w:rPr>
      </w:pPr>
      <w:r w:rsidRPr="0086432E">
        <w:rPr>
          <w:noProof/>
        </w:rPr>
        <w:t xml:space="preserve">Zhang, Z., Mao, Y., Ha, S., Liu, W., Botella, J.R., and Zhu, J.-K. (2016). A multiplex CRISPR/Cas9 platform for fast and efficient editing of multiple genes in Arabidopsis. Plant Cell Rep. </w:t>
      </w:r>
      <w:r w:rsidRPr="0086432E">
        <w:rPr>
          <w:i/>
          <w:iCs/>
          <w:noProof/>
        </w:rPr>
        <w:t>35</w:t>
      </w:r>
      <w:r w:rsidRPr="0086432E">
        <w:rPr>
          <w:noProof/>
        </w:rPr>
        <w:t>, 1519–1533.</w:t>
      </w:r>
    </w:p>
    <w:p w14:paraId="5E7D0454" w14:textId="5B066F98" w:rsidR="001F052C" w:rsidRPr="00233F15" w:rsidRDefault="00C1486D" w:rsidP="0086432E">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lastRenderedPageBreak/>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35"/>
      <w:commentRangeStart w:id="36"/>
      <w:r>
        <w:rPr>
          <w:b/>
        </w:rPr>
        <w:t>A</w:t>
      </w:r>
      <w:commentRangeEnd w:id="35"/>
      <w:r>
        <w:rPr>
          <w:rStyle w:val="CommentReference"/>
          <w:rFonts w:asciiTheme="minorHAnsi" w:hAnsiTheme="minorHAnsi" w:cstheme="minorBidi"/>
        </w:rPr>
        <w:commentReference w:id="35"/>
      </w:r>
      <w:commentRangeEnd w:id="36"/>
      <w:r>
        <w:rPr>
          <w:rStyle w:val="CommentReference"/>
          <w:rFonts w:asciiTheme="minorHAnsi" w:hAnsiTheme="minorHAnsi" w:cstheme="minorBidi"/>
        </w:rPr>
        <w:commentReference w:id="36"/>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37"/>
      <w:commentRangeStart w:id="38"/>
      <w:r w:rsidR="006628D0">
        <w:t>A radial landscape of benomyl resistance.</w:t>
      </w:r>
      <w:commentRangeEnd w:id="37"/>
      <w:r w:rsidR="006628D0">
        <w:rPr>
          <w:rStyle w:val="CommentReference"/>
          <w:rFonts w:asciiTheme="minorHAnsi" w:hAnsiTheme="minorHAnsi" w:cstheme="minorBidi"/>
        </w:rPr>
        <w:commentReference w:id="37"/>
      </w:r>
      <w:commentRangeEnd w:id="38"/>
      <w:r w:rsidR="006628D0">
        <w:rPr>
          <w:rStyle w:val="CommentReference"/>
          <w:rFonts w:asciiTheme="minorHAnsi" w:hAnsiTheme="minorHAnsi" w:cstheme="minorBidi"/>
        </w:rPr>
        <w:commentReference w:id="38"/>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39" w:author="Albi Celaj [2]" w:date="2018-12-07T15:12:00Z">
        <w:r w:rsidR="00803577" w:rsidDel="006571AE">
          <w:delText>fluconazole</w:delText>
        </w:r>
        <w:r w:rsidRPr="00233F15" w:rsidDel="006571AE">
          <w:delText xml:space="preserve"> </w:delText>
        </w:r>
      </w:del>
      <w:ins w:id="40"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1" w:author="Albi Celaj [2]" w:date="2018-12-07T15:12:00Z">
        <w:r w:rsidR="006571AE">
          <w:t>valinomycin</w:t>
        </w:r>
      </w:ins>
      <w:del w:id="42"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3" w:author="Albi Celaj [2]" w:date="2018-12-07T15:14:00Z">
        <w:r w:rsidR="001722E9">
          <w:t>right</w:t>
        </w:r>
      </w:ins>
      <w:del w:id="44" w:author="Albi Celaj [2]" w:date="2018-12-07T15:14:00Z">
        <w:r w:rsidR="00E90256" w:rsidDel="001722E9">
          <w:delText>left</w:delText>
        </w:r>
      </w:del>
      <w:r w:rsidR="00E90256">
        <w:t xml:space="preserve">.  </w:t>
      </w:r>
      <w:ins w:id="45" w:author="Albi Celaj [2]" w:date="2018-12-07T15:14:00Z">
        <w:r w:rsidR="001722E9">
          <w:t xml:space="preserve">Maximum and minimum scale values are determined by the median absolute deviation </w:t>
        </w:r>
      </w:ins>
      <w:ins w:id="46" w:author="Albi Celaj [2]" w:date="2018-12-07T15:15:00Z">
        <w:r w:rsidR="001722E9">
          <w:t>of the log(resistance)</w:t>
        </w:r>
      </w:ins>
      <w:ins w:id="47" w:author="Albi Celaj [2]" w:date="2018-12-07T15:16:00Z">
        <w:r w:rsidR="001722E9">
          <w:t xml:space="preserve"> in that drug</w:t>
        </w:r>
      </w:ins>
      <w:ins w:id="48" w:author="Albi Celaj [2]" w:date="2018-12-07T15:15:00Z">
        <w:r w:rsidR="001722E9">
          <w:t xml:space="preserve">.  </w:t>
        </w:r>
      </w:ins>
      <w:del w:id="49" w:author="Albi Celaj [2]" w:date="2018-12-07T15:16:00Z">
        <w:r w:rsidR="00DA6783" w:rsidDel="001722E9">
          <w:delText xml:space="preserve">Other </w:delText>
        </w:r>
      </w:del>
      <w:ins w:id="50" w:author="Albi Celaj [2]" w:date="2018-12-07T15:16:00Z">
        <w:r w:rsidR="001722E9">
          <w:t xml:space="preserve">Non-significant </w:t>
        </w:r>
      </w:ins>
      <w:r w:rsidR="00DA6783">
        <w:t xml:space="preserve">terms are coloured in </w:t>
      </w:r>
      <w:r w:rsidR="00DA6783">
        <w:lastRenderedPageBreak/>
        <w:t xml:space="preserve">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51"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52"/>
      <w:commentRangeStart w:id="53"/>
      <w:r w:rsidR="006628D0">
        <w:t>colour</w:t>
      </w:r>
      <w:commentRangeEnd w:id="52"/>
      <w:r w:rsidR="006628D0">
        <w:rPr>
          <w:rStyle w:val="CommentReference"/>
          <w:rFonts w:asciiTheme="minorHAnsi" w:hAnsiTheme="minorHAnsi" w:cstheme="minorBidi"/>
        </w:rPr>
        <w:commentReference w:id="52"/>
      </w:r>
      <w:commentRangeEnd w:id="53"/>
      <w:r w:rsidR="006628D0">
        <w:rPr>
          <w:rStyle w:val="CommentReference"/>
          <w:rFonts w:asciiTheme="minorHAnsi" w:hAnsiTheme="minorHAnsi" w:cstheme="minorBidi"/>
        </w:rPr>
        <w:commentReference w:id="53"/>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54"/>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55" w:author="Albi Celaj [2]" w:date="2018-12-07T15:16:00Z"/>
          <w:color w:val="000000" w:themeColor="text1"/>
        </w:rPr>
      </w:pPr>
      <w:r>
        <w:rPr>
          <w:b/>
          <w:color w:val="000000" w:themeColor="text1"/>
        </w:rPr>
        <w:t>D</w:t>
      </w:r>
      <w:commentRangeEnd w:id="54"/>
      <w:r>
        <w:rPr>
          <w:rStyle w:val="CommentReference"/>
          <w:rFonts w:asciiTheme="minorHAnsi" w:hAnsiTheme="minorHAnsi" w:cstheme="minorBidi"/>
        </w:rPr>
        <w:commentReference w:id="54"/>
      </w:r>
      <w:ins w:id="56" w:author="Albi Celaj [2]" w:date="2018-12-07T15:17:00Z">
        <w:r w:rsidR="001722E9">
          <w:rPr>
            <w:color w:val="000000" w:themeColor="text1"/>
          </w:rPr>
          <w:tab/>
          <w:t xml:space="preserve">Comparing the neural model in valinomycin to the observed resistances for each five-gene knockout group.  </w:t>
        </w:r>
      </w:ins>
      <w:ins w:id="57" w:author="Albi Celaj [2]" w:date="2018-12-07T15:20:00Z">
        <w:r w:rsidR="001722E9">
          <w:rPr>
            <w:color w:val="000000" w:themeColor="text1"/>
          </w:rPr>
          <w:t xml:space="preserve">The neural network weights (top) are shown for the original model (top-left) and </w:t>
        </w:r>
      </w:ins>
      <w:ins w:id="58" w:author="Albi Celaj [2]" w:date="2018-12-07T15:23:00Z">
        <w:r w:rsidR="00DE1226">
          <w:rPr>
            <w:color w:val="000000" w:themeColor="text1"/>
          </w:rPr>
          <w:t>one</w:t>
        </w:r>
      </w:ins>
      <w:ins w:id="59" w:author="Albi Celaj [2]" w:date="2018-12-07T15:20:00Z">
        <w:r w:rsidR="001722E9">
          <w:rPr>
            <w:color w:val="000000" w:themeColor="text1"/>
          </w:rPr>
          <w:t xml:space="preserve"> trained with an extra always-present node in the activity layer</w:t>
        </w:r>
      </w:ins>
      <w:ins w:id="60" w:author="Albi Celaj [2]" w:date="2018-12-07T15:23:00Z">
        <w:r w:rsidR="00DE1226">
          <w:rPr>
            <w:color w:val="000000" w:themeColor="text1"/>
          </w:rPr>
          <w:t xml:space="preserve"> to model </w:t>
        </w:r>
      </w:ins>
      <w:ins w:id="61" w:author="Albi Celaj [2]" w:date="2018-12-07T15:25:00Z">
        <w:r w:rsidR="009A06E9">
          <w:rPr>
            <w:color w:val="000000" w:themeColor="text1"/>
          </w:rPr>
          <w:t xml:space="preserve">potential </w:t>
        </w:r>
      </w:ins>
      <w:ins w:id="62" w:author="Albi Celaj [2]" w:date="2018-12-07T15:23:00Z">
        <w:r w:rsidR="00DE1226">
          <w:rPr>
            <w:color w:val="000000" w:themeColor="text1"/>
          </w:rPr>
          <w:t>influence of a hidden resistance factor</w:t>
        </w:r>
      </w:ins>
      <w:ins w:id="63" w:author="Albi Celaj [2]" w:date="2018-12-07T15:20:00Z">
        <w:r w:rsidR="001722E9">
          <w:rPr>
            <w:color w:val="000000" w:themeColor="text1"/>
          </w:rPr>
          <w:t xml:space="preserve"> (top right).  </w:t>
        </w:r>
      </w:ins>
      <w:ins w:id="64" w:author="Albi Celaj [2]" w:date="2018-12-07T15:26:00Z">
        <w:r w:rsidR="00FF0877">
          <w:rPr>
            <w:color w:val="000000" w:themeColor="text1"/>
          </w:rPr>
          <w:t xml:space="preserve">At the bottom, </w:t>
        </w:r>
        <w:r w:rsidR="00FF0877">
          <w:t>strains were grouped</w:t>
        </w:r>
        <w:r w:rsidR="00996C72">
          <w:t xml:space="preserve"> </w:t>
        </w:r>
      </w:ins>
      <w:ins w:id="65" w:author="Albi Celaj [2]" w:date="2018-12-07T15:27:00Z">
        <w:r w:rsidR="00996C72">
          <w:t>by</w:t>
        </w:r>
      </w:ins>
      <w:ins w:id="66"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67" w:author="Albi Celaj [2]" w:date="2018-12-07T15:27:00Z">
        <w:r w:rsidR="00FF0877">
          <w:t xml:space="preserve">corresponding </w:t>
        </w:r>
      </w:ins>
      <w:ins w:id="68"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69"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70" w:author="Albi Celaj [2]" w:date="2018-12-07T15:28:00Z"/>
          <w:color w:val="000000" w:themeColor="text1"/>
        </w:rPr>
      </w:pPr>
      <w:ins w:id="71"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72" w:author="Albi Celaj [2]" w:date="2018-12-07T15:29:00Z"/>
        </w:rPr>
      </w:pPr>
      <w:ins w:id="73" w:author="Albi Celaj [2]"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74" w:author="Albi Celaj [2]" w:date="2018-12-07T15:30:00Z"/>
          <w:color w:val="000000" w:themeColor="text1"/>
        </w:rPr>
      </w:pPr>
      <w:ins w:id="75"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76" w:author="Albi Celaj [2]" w:date="2018-12-07T15:35:00Z">
        <w:r w:rsidR="000B3F65">
          <w:rPr>
            <w:color w:val="000000" w:themeColor="text1"/>
          </w:rPr>
          <w:t xml:space="preserve">‘hidden’ </w:t>
        </w:r>
      </w:ins>
      <w:ins w:id="77" w:author="Albi Celaj [2]" w:date="2018-12-07T15:30:00Z">
        <w:r>
          <w:rPr>
            <w:color w:val="000000" w:themeColor="text1"/>
          </w:rPr>
          <w:t xml:space="preserve">node </w:t>
        </w:r>
      </w:ins>
      <w:ins w:id="78"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79" w:author="Albi Celaj [2]" w:date="2018-12-07T15:33:00Z">
        <w:r w:rsidR="000B3F65">
          <w:rPr>
            <w:color w:val="000000" w:themeColor="text1"/>
          </w:rPr>
          <w:t xml:space="preserve"> (see Methods for details, top right).</w:t>
        </w:r>
      </w:ins>
      <w:ins w:id="80"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81" w:author="Albi Celaj [2]" w:date="2018-12-07T15:33:00Z">
        <w:r>
          <w:rPr>
            <w:b/>
            <w:color w:val="000000" w:themeColor="text1"/>
          </w:rPr>
          <w:t>C</w:t>
        </w:r>
      </w:ins>
      <w:del w:id="82"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83" w:author="Albi Celaj [2]" w:date="2018-12-07T15:36:00Z">
        <w:r>
          <w:rPr>
            <w:b/>
            <w:color w:val="000000" w:themeColor="text1"/>
          </w:rPr>
          <w:t>D</w:t>
        </w:r>
      </w:ins>
      <w:del w:id="84"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85" w:author="Albi Celaj [2]" w:date="2018-12-07T15:34:00Z">
        <w:r>
          <w:rPr>
            <w:color w:val="000000" w:themeColor="text1"/>
          </w:rPr>
          <w:t xml:space="preserve">  Overlaid are the</w:t>
        </w:r>
      </w:ins>
      <w:ins w:id="86" w:author="Albi Celaj [2]" w:date="2018-12-07T15:36:00Z">
        <w:r>
          <w:rPr>
            <w:color w:val="000000" w:themeColor="text1"/>
          </w:rPr>
          <w:t xml:space="preserve"> </w:t>
        </w:r>
        <w:r>
          <w:rPr>
            <w:color w:val="000000" w:themeColor="text1"/>
          </w:rPr>
          <w:lastRenderedPageBreak/>
          <w:t>corresponding</w:t>
        </w:r>
      </w:ins>
      <w:ins w:id="87" w:author="Albi Celaj [2]" w:date="2018-12-07T15:34:00Z">
        <w:r>
          <w:rPr>
            <w:color w:val="000000" w:themeColor="text1"/>
          </w:rPr>
          <w:t xml:space="preserve"> Pdr5 activity values from the </w:t>
        </w:r>
      </w:ins>
      <w:ins w:id="88" w:author="Albi Celaj [2]" w:date="2018-12-07T15:35:00Z">
        <w:r>
          <w:rPr>
            <w:color w:val="000000" w:themeColor="text1"/>
          </w:rPr>
          <w:t xml:space="preserve">neural network in the </w:t>
        </w:r>
      </w:ins>
      <w:ins w:id="89" w:author="Albi Celaj [2]" w:date="2018-12-07T15:34:00Z">
        <w:r>
          <w:rPr>
            <w:color w:val="000000" w:themeColor="text1"/>
          </w:rPr>
          <w:t xml:space="preserve">top-right </w:t>
        </w:r>
      </w:ins>
      <w:ins w:id="90"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91"/>
      <w:commentRangeEnd w:id="91"/>
      <w:r>
        <w:rPr>
          <w:rStyle w:val="CommentReference"/>
          <w:rFonts w:asciiTheme="minorHAnsi" w:hAnsiTheme="minorHAnsi" w:cstheme="minorBidi"/>
        </w:rPr>
        <w:commentReference w:id="91"/>
      </w:r>
      <w:commentRangeStart w:id="92"/>
      <w:commentRangeEnd w:id="92"/>
      <w:r>
        <w:rPr>
          <w:rStyle w:val="CommentReference"/>
          <w:rFonts w:asciiTheme="minorHAnsi" w:hAnsiTheme="minorHAnsi" w:cstheme="minorBidi"/>
        </w:rPr>
        <w:commentReference w:id="92"/>
      </w:r>
      <w:del w:id="93"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94"/>
      <w:r>
        <w:rPr>
          <w:b/>
        </w:rPr>
        <w:t>B</w:t>
      </w:r>
      <w:commentRangeEnd w:id="94"/>
      <w:r>
        <w:rPr>
          <w:rStyle w:val="CommentReference"/>
          <w:rFonts w:asciiTheme="minorHAnsi" w:hAnsiTheme="minorHAnsi" w:cstheme="minorBidi"/>
        </w:rPr>
        <w:commentReference w:id="94"/>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95"/>
      <w:r>
        <w:rPr>
          <w:b/>
        </w:rPr>
        <w:t>Figure S5</w:t>
      </w:r>
      <w:commentRangeEnd w:id="95"/>
      <w:r>
        <w:rPr>
          <w:rStyle w:val="CommentReference"/>
          <w:rFonts w:asciiTheme="minorHAnsi" w:hAnsiTheme="minorHAnsi" w:cstheme="minorBidi"/>
        </w:rPr>
        <w:commentReference w:id="95"/>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lastRenderedPageBreak/>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96"/>
      <w:r>
        <w:rPr>
          <w:b/>
          <w:bCs/>
          <w:iCs/>
          <w:color w:val="000000" w:themeColor="text1"/>
        </w:rPr>
        <w:t>Figure S9</w:t>
      </w:r>
      <w:commentRangeEnd w:id="96"/>
      <w:r>
        <w:rPr>
          <w:rStyle w:val="CommentReference"/>
          <w:rFonts w:asciiTheme="minorHAnsi" w:hAnsiTheme="minorHAnsi" w:cstheme="minorBidi"/>
        </w:rPr>
        <w:commentReference w:id="96"/>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97"/>
      <w:commentRangeStart w:id="98"/>
      <w:r w:rsidR="00522486">
        <w:t>Correlation in the top left is shown for all data</w:t>
      </w:r>
      <w:commentRangeEnd w:id="97"/>
      <w:r w:rsidR="00522486">
        <w:rPr>
          <w:rStyle w:val="CommentReference"/>
          <w:rFonts w:asciiTheme="minorHAnsi" w:hAnsiTheme="minorHAnsi" w:cstheme="minorBidi"/>
        </w:rPr>
        <w:commentReference w:id="97"/>
      </w:r>
      <w:commentRangeEnd w:id="98"/>
      <w:r w:rsidR="00522486">
        <w:rPr>
          <w:rStyle w:val="CommentReference"/>
          <w:rFonts w:asciiTheme="minorHAnsi" w:hAnsiTheme="minorHAnsi" w:cstheme="minorBidi"/>
        </w:rPr>
        <w:commentReference w:id="98"/>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99"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100"/>
      <w:r>
        <w:rPr>
          <w:b/>
          <w:bCs/>
          <w:iCs/>
          <w:color w:val="000000" w:themeColor="text1"/>
        </w:rPr>
        <w:t xml:space="preserve">Figure S10. </w:t>
      </w:r>
      <w:commentRangeEnd w:id="100"/>
      <w:r>
        <w:rPr>
          <w:rStyle w:val="CommentReference"/>
          <w:rFonts w:asciiTheme="minorHAnsi" w:hAnsiTheme="minorHAnsi" w:cstheme="minorBidi"/>
        </w:rPr>
        <w:commentReference w:id="100"/>
      </w:r>
      <w:r w:rsidR="00E83CB0">
        <w:rPr>
          <w:bCs/>
          <w:iCs/>
          <w:color w:val="000000" w:themeColor="text1"/>
        </w:rPr>
        <w:t>Neural networ</w:t>
      </w:r>
      <w:ins w:id="101" w:author="Albi Celaj [2]" w:date="2018-12-07T15:50:00Z">
        <w:r w:rsidR="00B84596">
          <w:rPr>
            <w:bCs/>
            <w:iCs/>
            <w:color w:val="000000" w:themeColor="text1"/>
          </w:rPr>
          <w:t>ks trained in single environments</w:t>
        </w:r>
      </w:ins>
      <w:del w:id="102"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103" w:author="Albi Celaj [2]" w:date="2018-12-07T15:50:00Z"/>
        </w:rPr>
      </w:pPr>
      <w:r>
        <w:rPr>
          <w:b/>
          <w:bCs/>
          <w:iCs/>
          <w:color w:val="000000" w:themeColor="text1"/>
        </w:rPr>
        <w:lastRenderedPageBreak/>
        <w:t>A</w:t>
      </w:r>
      <w:ins w:id="104"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105" w:author="Albi Celaj [2]" w:date="2018-12-07T15:50:00Z"/>
          <w:b/>
          <w:color w:val="000000" w:themeColor="text1"/>
          <w:rPrChange w:id="106" w:author="Albi Celaj [2]" w:date="2018-12-07T15:50:00Z">
            <w:rPr>
              <w:ins w:id="107" w:author="Albi Celaj [2]" w:date="2018-12-07T15:50:00Z"/>
              <w:color w:val="000000" w:themeColor="text1"/>
            </w:rPr>
          </w:rPrChange>
        </w:rPr>
      </w:pPr>
      <w:ins w:id="108" w:author="Albi Celaj [2]" w:date="2018-12-07T15:50:00Z">
        <w:r>
          <w:rPr>
            <w:b/>
          </w:rPr>
          <w:t>B</w:t>
        </w:r>
        <w:r w:rsidRPr="00C02B57">
          <w:rPr>
            <w:rPrChange w:id="109"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110" w:author="Albi Celaj [2]" w:date="2018-12-07T15:50:00Z"/>
        </w:rPr>
      </w:pPr>
      <w:del w:id="111"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112" w:author="Albi Celaj [2]" w:date="2018-12-07T15:38:00Z">
        <w:r w:rsidR="00890971" w:rsidDel="00C0215D">
          <w:delText>fluconazole</w:delText>
        </w:r>
      </w:del>
      <w:del w:id="113"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114" w:author="Albi Celaj [2]" w:date="2018-12-07T15:51:00Z"/>
          <w:bCs/>
          <w:iCs/>
          <w:color w:val="000000" w:themeColor="text1"/>
        </w:rPr>
      </w:pPr>
      <w:del w:id="115"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116"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117"/>
      <w:r w:rsidRPr="003643C4">
        <w:rPr>
          <w:b/>
          <w:bCs/>
          <w:iCs/>
          <w:color w:val="000000" w:themeColor="text1"/>
        </w:rPr>
        <w:t>Figure S1</w:t>
      </w:r>
      <w:r>
        <w:rPr>
          <w:b/>
          <w:bCs/>
          <w:iCs/>
          <w:color w:val="000000" w:themeColor="text1"/>
        </w:rPr>
        <w:t>1</w:t>
      </w:r>
      <w:r w:rsidRPr="003643C4">
        <w:rPr>
          <w:b/>
          <w:bCs/>
          <w:iCs/>
          <w:color w:val="000000" w:themeColor="text1"/>
        </w:rPr>
        <w:t>.</w:t>
      </w:r>
      <w:commentRangeEnd w:id="117"/>
      <w:r>
        <w:rPr>
          <w:rStyle w:val="CommentReference"/>
          <w:rFonts w:asciiTheme="minorHAnsi" w:hAnsiTheme="minorHAnsi" w:cstheme="minorBidi"/>
        </w:rPr>
        <w:commentReference w:id="117"/>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118"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119" w:author="Albi Celaj [2]" w:date="2018-12-07T15:25:00Z">
        <w:r w:rsidR="00FF0877">
          <w:rPr>
            <w:b/>
            <w:bCs/>
            <w:iCs/>
            <w:color w:val="000000" w:themeColor="text1"/>
          </w:rPr>
          <w:t>S1</w:t>
        </w:r>
      </w:ins>
      <w:r w:rsidR="006C55BE">
        <w:rPr>
          <w:b/>
          <w:bCs/>
          <w:iCs/>
          <w:color w:val="000000" w:themeColor="text1"/>
        </w:rPr>
        <w:t>3</w:t>
      </w:r>
      <w:ins w:id="120"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 xml:space="preserve">n SD </w:t>
      </w:r>
      <w:r w:rsidR="0097416E" w:rsidRPr="00662D0E">
        <w:rPr>
          <w:bCs/>
          <w:iCs/>
          <w:color w:val="000000" w:themeColor="text1"/>
        </w:rPr>
        <w:lastRenderedPageBreak/>
        <w:t>–</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bi Celaj [2]" w:date="2018-12-17T14:04:00Z" w:initials="AC">
    <w:p w14:paraId="4C28C6DD" w14:textId="77777777" w:rsidR="00D93A03" w:rsidRDefault="00D93A03" w:rsidP="00DB0ED8">
      <w:pPr>
        <w:pStyle w:val="CommentText"/>
      </w:pPr>
      <w:r>
        <w:rPr>
          <w:rStyle w:val="CommentReference"/>
        </w:rPr>
        <w:annotationRef/>
      </w:r>
    </w:p>
  </w:comment>
  <w:comment w:id="3" w:author="Albi Celaj [2]" w:date="2018-12-17T12:23:00Z" w:initials="AC">
    <w:p w14:paraId="5361D903" w14:textId="77777777" w:rsidR="00D93A03" w:rsidRDefault="00D93A03" w:rsidP="00DB0ED8">
      <w:pPr>
        <w:pStyle w:val="CommentText"/>
      </w:pPr>
      <w:r>
        <w:rPr>
          <w:rStyle w:val="CommentReference"/>
        </w:rPr>
        <w:annotationRef/>
      </w:r>
      <w:r>
        <w:t>Need to add to data file</w:t>
      </w:r>
    </w:p>
  </w:comment>
  <w:comment w:id="4" w:author="Albi Celaj" w:date="2019-01-07T17:01:00Z" w:initials="AC">
    <w:p w14:paraId="7841596C" w14:textId="00F42A3E" w:rsidR="00D93A03" w:rsidRDefault="00D93A03">
      <w:pPr>
        <w:pStyle w:val="CommentText"/>
      </w:pPr>
      <w:r>
        <w:rPr>
          <w:rStyle w:val="CommentReference"/>
        </w:rPr>
        <w:annotationRef/>
      </w:r>
      <w:r>
        <w:t>No complex interactions yet</w:t>
      </w:r>
    </w:p>
  </w:comment>
  <w:comment w:id="5" w:author="Yachie Nozomu" w:date="2018-12-10T01:48:00Z" w:initials="NY">
    <w:p w14:paraId="5E14E6E4" w14:textId="77777777" w:rsidR="00D93A03" w:rsidRDefault="00D93A03"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6" w:author="Albi Celaj" w:date="2019-01-14T10:32:00Z" w:initials="AC">
    <w:p w14:paraId="1C6AD3A9" w14:textId="3BAF056C" w:rsidR="00873FF0" w:rsidRDefault="00873FF0">
      <w:pPr>
        <w:pStyle w:val="CommentText"/>
      </w:pPr>
      <w:r>
        <w:rPr>
          <w:rStyle w:val="CommentReference"/>
        </w:rPr>
        <w:annotationRef/>
      </w:r>
      <w:r>
        <w:t>Accurate?</w:t>
      </w:r>
    </w:p>
  </w:comment>
  <w:comment w:id="7" w:author="Yachie Nozomu" w:date="2018-12-10T02:21:00Z" w:initials="NY">
    <w:p w14:paraId="62EA94FD" w14:textId="77777777" w:rsidR="00D93A03" w:rsidRDefault="00D93A03" w:rsidP="00DB0ED8">
      <w:pPr>
        <w:pStyle w:val="CommentText"/>
      </w:pPr>
      <w:r>
        <w:rPr>
          <w:rStyle w:val="CommentReference"/>
        </w:rPr>
        <w:annotationRef/>
      </w:r>
      <w:r>
        <w:t>Do you assume there are only effluxes and Es are only positive values?</w:t>
      </w:r>
    </w:p>
  </w:comment>
  <w:comment w:id="8" w:author="Albi Celaj [2]" w:date="2018-12-10T14:33:00Z" w:initials="AC">
    <w:p w14:paraId="5C6297C8" w14:textId="77777777" w:rsidR="00D93A03" w:rsidRDefault="00D93A03" w:rsidP="00DB0ED8">
      <w:pPr>
        <w:pStyle w:val="CommentText"/>
      </w:pPr>
      <w:r>
        <w:rPr>
          <w:rStyle w:val="CommentReference"/>
        </w:rPr>
        <w:annotationRef/>
      </w:r>
      <w:r>
        <w:t>Yes – can add negative E-values but rather chose to model these as inhibition of a hidden clearance factor (as per e-mail)</w:t>
      </w:r>
    </w:p>
  </w:comment>
  <w:comment w:id="9" w:author="Yachie Nozomu" w:date="2018-12-10T01:58:00Z" w:initials="NY">
    <w:p w14:paraId="4D65C6BF" w14:textId="77777777" w:rsidR="00D93A03" w:rsidRDefault="00D93A03"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0" w:author="Albi Celaj [2]" w:date="2018-12-10T14:33:00Z" w:initials="AC">
    <w:p w14:paraId="5486673A" w14:textId="77777777" w:rsidR="00D93A03" w:rsidRDefault="00D93A03"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1" w:author="Yachie Nozomu" w:date="2018-12-10T01:53:00Z" w:initials="NY">
    <w:p w14:paraId="59F4459E" w14:textId="77777777" w:rsidR="00D93A03" w:rsidRDefault="00D93A03"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2" w:author="Albi Celaj [2]" w:date="2018-12-10T14:33:00Z" w:initials="AC">
    <w:p w14:paraId="0B1F9671" w14:textId="249CA3C3" w:rsidR="00D93A03" w:rsidRDefault="00D93A03" w:rsidP="00E270DE">
      <w:pPr>
        <w:pStyle w:val="CommentText"/>
      </w:pPr>
      <w:r>
        <w:rPr>
          <w:rStyle w:val="CommentReference"/>
        </w:rPr>
        <w:annotationRef/>
      </w:r>
      <w:r>
        <w:t>They are now unique</w:t>
      </w:r>
    </w:p>
    <w:p w14:paraId="55DB30EF" w14:textId="77777777" w:rsidR="00D93A03" w:rsidRDefault="00D93A03" w:rsidP="00E270DE">
      <w:pPr>
        <w:pStyle w:val="CommentText"/>
      </w:pPr>
    </w:p>
  </w:comment>
  <w:comment w:id="13" w:author="Yachie Nozomu" w:date="2018-12-10T02:01:00Z" w:initials="NY">
    <w:p w14:paraId="6B20CD35" w14:textId="77777777" w:rsidR="00D93A03" w:rsidRDefault="00D93A03" w:rsidP="00E270DE">
      <w:pPr>
        <w:pStyle w:val="CommentText"/>
      </w:pPr>
      <w:r>
        <w:rPr>
          <w:rStyle w:val="CommentReference"/>
        </w:rPr>
        <w:annotationRef/>
      </w:r>
      <w:r>
        <w:t xml:space="preserve">Same here… two mating type datasets could share a decent amount of same genotypes </w:t>
      </w:r>
    </w:p>
  </w:comment>
  <w:comment w:id="14" w:author="Albi Celaj" w:date="2018-12-21T14:48:00Z" w:initials="AC">
    <w:p w14:paraId="28432A83" w14:textId="294A7E41" w:rsidR="00D93A03" w:rsidRDefault="00D93A03">
      <w:pPr>
        <w:pStyle w:val="CommentText"/>
      </w:pPr>
      <w:r>
        <w:rPr>
          <w:rStyle w:val="CommentReference"/>
        </w:rPr>
        <w:annotationRef/>
      </w:r>
      <w:r>
        <w:t>They are now unique</w:t>
      </w:r>
    </w:p>
  </w:comment>
  <w:comment w:id="16" w:author="Frederick Roth" w:date="2019-01-11T15:50:00Z" w:initials="FR">
    <w:p w14:paraId="49BA1E82" w14:textId="66360F04" w:rsidR="00FE4231" w:rsidRDefault="00FE4231">
      <w:pPr>
        <w:pStyle w:val="CommentText"/>
      </w:pPr>
      <w:r>
        <w:rPr>
          <w:rStyle w:val="CommentReference"/>
        </w:rPr>
        <w:annotationRef/>
      </w:r>
      <w:r w:rsidR="00E34F94">
        <w:rPr>
          <w:noProof/>
        </w:rPr>
        <w:t>pls update figure caption to make clear what conclusion they should draw</w:t>
      </w:r>
    </w:p>
  </w:comment>
  <w:comment w:id="17" w:author="Yachie Nozomu" w:date="2018-12-10T02:29:00Z" w:initials="NY">
    <w:p w14:paraId="19FD9F07" w14:textId="77777777" w:rsidR="00D93A03" w:rsidRDefault="00D93A03" w:rsidP="00D610F0">
      <w:pPr>
        <w:pStyle w:val="CommentText"/>
      </w:pPr>
      <w:r>
        <w:rPr>
          <w:rStyle w:val="CommentReference"/>
        </w:rPr>
        <w:annotationRef/>
      </w:r>
      <w:r>
        <w:t>Is it unlikely that these genes are involved in valinomycin uptake?</w:t>
      </w:r>
    </w:p>
  </w:comment>
  <w:comment w:id="15" w:author="Albi Celaj [2]" w:date="2018-12-10T13:27:00Z" w:initials="AC">
    <w:p w14:paraId="473490EC" w14:textId="2D66CB8C" w:rsidR="00D93A03" w:rsidRDefault="00D93A03">
      <w:pPr>
        <w:pStyle w:val="CommentText"/>
      </w:pPr>
      <w:r>
        <w:rPr>
          <w:rStyle w:val="CommentReference"/>
        </w:rPr>
        <w:annotationRef/>
      </w:r>
      <w:r>
        <w:t>See e-mail</w:t>
      </w:r>
    </w:p>
  </w:comment>
  <w:comment w:id="20" w:author="Yachie Nozomu" w:date="2018-12-10T02:31:00Z" w:initials="NY">
    <w:p w14:paraId="588E2228" w14:textId="77777777" w:rsidR="00D93A03" w:rsidRDefault="00D93A03" w:rsidP="00447F5C">
      <w:pPr>
        <w:pStyle w:val="CommentText"/>
      </w:pPr>
      <w:r>
        <w:rPr>
          <w:rStyle w:val="CommentReference"/>
        </w:rPr>
        <w:annotationRef/>
      </w:r>
      <w:r>
        <w:t>Please make sure that RY0148 is not GM Toolkit-alpha</w:t>
      </w:r>
    </w:p>
  </w:comment>
  <w:comment w:id="21" w:author="Albi Celaj [2]" w:date="2018-12-10T14:39:00Z" w:initials="AC">
    <w:p w14:paraId="6DAC57EE" w14:textId="7273B510" w:rsidR="00D93A03" w:rsidRDefault="00D93A03">
      <w:pPr>
        <w:pStyle w:val="CommentText"/>
      </w:pPr>
      <w:r>
        <w:rPr>
          <w:rStyle w:val="CommentReference"/>
        </w:rPr>
        <w:annotationRef/>
      </w:r>
      <w:r>
        <w:t>I don’t understand this comment – is the genotype incorrect as stated? What should it be?</w:t>
      </w:r>
    </w:p>
  </w:comment>
  <w:comment w:id="22" w:author="Albi Celaj [3]" w:date="2017-08-24T14:59:00Z" w:initials="AC">
    <w:p w14:paraId="476F4712" w14:textId="7F4B8F2F" w:rsidR="00D93A03" w:rsidRDefault="00D93A03">
      <w:pPr>
        <w:pStyle w:val="CommentText"/>
      </w:pPr>
      <w:r>
        <w:t>-May need details of growth selection media used</w:t>
      </w:r>
    </w:p>
    <w:p w14:paraId="60AC4973" w14:textId="10C0F849" w:rsidR="00D93A03" w:rsidRDefault="00D93A03">
      <w:pPr>
        <w:pStyle w:val="CommentText"/>
      </w:pPr>
      <w:r>
        <w:t>-May require source of all chemicals and concentrations used for selection (will ask lab for this)</w:t>
      </w:r>
    </w:p>
    <w:p w14:paraId="0B0708BE" w14:textId="77777777" w:rsidR="00D93A03" w:rsidRDefault="00D93A03">
      <w:pPr>
        <w:pStyle w:val="CommentText"/>
      </w:pPr>
    </w:p>
  </w:comment>
  <w:comment w:id="23" w:author="Yachie Nozomu" w:date="2018-12-10T02:50:00Z" w:initials="NY">
    <w:p w14:paraId="3F645A1E" w14:textId="77777777" w:rsidR="00D93A03" w:rsidRDefault="00D93A03" w:rsidP="00F85114">
      <w:pPr>
        <w:pStyle w:val="CommentText"/>
      </w:pPr>
      <w:r>
        <w:rPr>
          <w:rStyle w:val="CommentReference"/>
        </w:rPr>
        <w:annotationRef/>
      </w:r>
      <w:r>
        <w:t xml:space="preserve">Was the GM strain URA+? Did each deletion locus have GFP and URA3? </w:t>
      </w:r>
    </w:p>
  </w:comment>
  <w:comment w:id="24" w:author="Albi Celaj [2]" w:date="2018-12-10T13:50:00Z" w:initials="AC">
    <w:p w14:paraId="77A8ABFE" w14:textId="6EF4267F" w:rsidR="00D93A03" w:rsidRDefault="00D93A03">
      <w:pPr>
        <w:pStyle w:val="CommentText"/>
      </w:pPr>
      <w:r>
        <w:rPr>
          <w:rStyle w:val="CommentReference"/>
        </w:rPr>
        <w:annotationRef/>
      </w:r>
      <w:r>
        <w:t>Yes it did</w:t>
      </w:r>
    </w:p>
  </w:comment>
  <w:comment w:id="25" w:author="Yachie Nozomu" w:date="2018-12-10T03:53:00Z" w:initials="NY">
    <w:p w14:paraId="3BAFFCA9" w14:textId="77777777" w:rsidR="00D93A03" w:rsidRDefault="00D93A03" w:rsidP="00F85114">
      <w:pPr>
        <w:pStyle w:val="CommentText"/>
      </w:pPr>
      <w:r>
        <w:rPr>
          <w:rStyle w:val="CommentReference"/>
        </w:rPr>
        <w:annotationRef/>
      </w:r>
      <w:r>
        <w:t>In what volume?</w:t>
      </w:r>
    </w:p>
  </w:comment>
  <w:comment w:id="26" w:author="Albi Celaj [2]" w:date="2018-12-10T13:51:00Z" w:initials="AC">
    <w:p w14:paraId="030C1A19" w14:textId="4F1FB17D" w:rsidR="00D93A03" w:rsidRDefault="00D93A03">
      <w:pPr>
        <w:pStyle w:val="CommentText"/>
      </w:pPr>
      <w:r>
        <w:rPr>
          <w:rStyle w:val="CommentReference"/>
        </w:rPr>
        <w:annotationRef/>
      </w:r>
      <w:r>
        <w:t>Have to check with Marinella</w:t>
      </w:r>
    </w:p>
  </w:comment>
  <w:comment w:id="27" w:author="Albi Celaj [3]" w:date="2017-08-24T14:59:00Z" w:initials="AC">
    <w:p w14:paraId="490BB875" w14:textId="6772F314" w:rsidR="00D93A03" w:rsidRDefault="00D93A03">
      <w:pPr>
        <w:pStyle w:val="CommentText"/>
      </w:pPr>
      <w:r>
        <w:rPr>
          <w:rStyle w:val="CommentReference"/>
        </w:rPr>
        <w:annotationRef/>
      </w:r>
      <w:r>
        <w:t>Marinella: Which strain was wild type? Was it the barcoder strain?</w:t>
      </w:r>
    </w:p>
  </w:comment>
  <w:comment w:id="28" w:author="Albi Celaj [3]" w:date="2017-08-24T14:59:00Z" w:initials="AC">
    <w:p w14:paraId="3798F73B" w14:textId="09A393D6" w:rsidR="00D93A03" w:rsidRDefault="00D93A03">
      <w:pPr>
        <w:pStyle w:val="CommentText"/>
      </w:pPr>
      <w:r>
        <w:rPr>
          <w:rStyle w:val="CommentReference"/>
        </w:rPr>
        <w:annotationRef/>
      </w:r>
      <w:r>
        <w:t>Need Marinella to add details</w:t>
      </w:r>
    </w:p>
  </w:comment>
  <w:comment w:id="29" w:author="Albi Celaj [3]" w:date="2017-08-29T13:35:00Z" w:initials="AC">
    <w:p w14:paraId="1D09427C" w14:textId="47A7C76C" w:rsidR="00D93A03" w:rsidRDefault="00D93A03">
      <w:pPr>
        <w:pStyle w:val="CommentText"/>
      </w:pPr>
      <w:r>
        <w:rPr>
          <w:rStyle w:val="CommentReference"/>
        </w:rPr>
        <w:annotationRef/>
      </w:r>
      <w:r>
        <w:rPr>
          <w:rStyle w:val="CommentReference"/>
        </w:rPr>
        <w:t>Jamie: Need confirmation that it was indeed 2%</w:t>
      </w:r>
    </w:p>
  </w:comment>
  <w:comment w:id="30" w:author="Albi Celaj [3]" w:date="2017-08-30T09:29:00Z" w:initials="AC">
    <w:p w14:paraId="2176F66A" w14:textId="3D74FFD6" w:rsidR="00D93A03" w:rsidRDefault="00D93A03">
      <w:pPr>
        <w:pStyle w:val="CommentText"/>
      </w:pPr>
      <w:r>
        <w:rPr>
          <w:rStyle w:val="CommentReference"/>
        </w:rPr>
        <w:annotationRef/>
      </w:r>
      <w:r>
        <w:t>Marinella: You had to recreate one of these strains, is it worth mentioning here?</w:t>
      </w:r>
    </w:p>
    <w:p w14:paraId="07D8619E" w14:textId="6BD7FA46" w:rsidR="00D93A03" w:rsidRDefault="00D93A03">
      <w:pPr>
        <w:pStyle w:val="CommentText"/>
      </w:pPr>
      <w:r>
        <w:t>- Also need to verify growth conditions, took from Tarassov et al paper</w:t>
      </w:r>
    </w:p>
    <w:p w14:paraId="57A9515B" w14:textId="62E3386E" w:rsidR="00D93A03" w:rsidRDefault="00D93A03">
      <w:pPr>
        <w:pStyle w:val="CommentText"/>
      </w:pPr>
      <w:r>
        <w:t>-Need fluconazole concentrations</w:t>
      </w:r>
    </w:p>
  </w:comment>
  <w:comment w:id="31" w:author="Albi Celaj [3]" w:date="2017-08-24T14:59:00Z" w:initials="AC">
    <w:p w14:paraId="7BB2BB8A" w14:textId="0ABC6894" w:rsidR="00D93A03" w:rsidRDefault="00D93A03">
      <w:pPr>
        <w:pStyle w:val="CommentText"/>
      </w:pPr>
      <w:r>
        <w:rPr>
          <w:rStyle w:val="CommentReference"/>
        </w:rPr>
        <w:annotationRef/>
      </w:r>
      <w:r>
        <w:t>This part has to be revised later, these experiments are still in progress</w:t>
      </w:r>
    </w:p>
  </w:comment>
  <w:comment w:id="32" w:author="Albi Celaj [3]" w:date="2017-11-07T13:36:00Z" w:initials="AC">
    <w:p w14:paraId="311FD484" w14:textId="0BFFC7D3" w:rsidR="00D93A03" w:rsidRDefault="00D93A03">
      <w:pPr>
        <w:pStyle w:val="CommentText"/>
      </w:pPr>
      <w:r>
        <w:rPr>
          <w:rStyle w:val="CommentReference"/>
        </w:rPr>
        <w:annotationRef/>
      </w:r>
      <w:r>
        <w:t>Fritz: Need funding info</w:t>
      </w:r>
    </w:p>
  </w:comment>
  <w:comment w:id="33" w:author="Albi Celaj [3]" w:date="2017-11-07T13:36:00Z" w:initials="AC">
    <w:p w14:paraId="3DB38767" w14:textId="202E2C24" w:rsidR="00D93A03" w:rsidRDefault="00D93A03">
      <w:pPr>
        <w:pStyle w:val="CommentText"/>
      </w:pPr>
      <w:r>
        <w:rPr>
          <w:rStyle w:val="CommentReference"/>
        </w:rPr>
        <w:annotationRef/>
      </w:r>
      <w:r>
        <w:t>Under construction</w:t>
      </w:r>
    </w:p>
  </w:comment>
  <w:comment w:id="34" w:author="Albi Celaj [3]" w:date="2017-08-24T14:59:00Z" w:initials="AC">
    <w:p w14:paraId="47F3AC14" w14:textId="03C6ADEE" w:rsidR="00D93A03" w:rsidRDefault="00D93A03">
      <w:pPr>
        <w:pStyle w:val="CommentText"/>
      </w:pPr>
      <w:r>
        <w:t>To add:</w:t>
      </w:r>
    </w:p>
    <w:p w14:paraId="6A1D5EB1" w14:textId="780B4013" w:rsidR="00D93A03" w:rsidRDefault="00D93A03">
      <w:pPr>
        <w:pStyle w:val="CommentText"/>
      </w:pPr>
      <w:r>
        <w:t>-Individual growth profiling data</w:t>
      </w:r>
    </w:p>
    <w:p w14:paraId="292854D9" w14:textId="7FEDEF2C" w:rsidR="00D93A03" w:rsidRDefault="00D93A03">
      <w:pPr>
        <w:pStyle w:val="CommentText"/>
      </w:pPr>
      <w:r>
        <w:t>-qPCR data</w:t>
      </w:r>
    </w:p>
  </w:comment>
  <w:comment w:id="35" w:author="Yachie Nozomu" w:date="2018-12-10T04:06:00Z" w:initials="NY">
    <w:p w14:paraId="503887D7" w14:textId="77777777" w:rsidR="00D93A03" w:rsidRDefault="00D93A03" w:rsidP="006628D0">
      <w:pPr>
        <w:pStyle w:val="CommentText"/>
      </w:pPr>
      <w:r>
        <w:rPr>
          <w:rStyle w:val="CommentReference"/>
        </w:rPr>
        <w:annotationRef/>
      </w:r>
      <w:r>
        <w:t>P-values?</w:t>
      </w:r>
    </w:p>
  </w:comment>
  <w:comment w:id="36" w:author="Albi Celaj [2]" w:date="2018-12-10T13:58:00Z" w:initials="AC">
    <w:p w14:paraId="7834D23C" w14:textId="0819AEFF" w:rsidR="00D93A03" w:rsidRDefault="00D93A03">
      <w:pPr>
        <w:pStyle w:val="CommentText"/>
      </w:pPr>
      <w:r>
        <w:rPr>
          <w:rStyle w:val="CommentReference"/>
        </w:rPr>
        <w:annotationRef/>
      </w:r>
      <w:r>
        <w:t>Assuming p-value is for the correlation, will add</w:t>
      </w:r>
    </w:p>
  </w:comment>
  <w:comment w:id="37" w:author="Yachie Nozomu" w:date="2018-12-10T03:59:00Z" w:initials="NY">
    <w:p w14:paraId="324A3FBA" w14:textId="77777777" w:rsidR="00D93A03" w:rsidRDefault="00D93A03" w:rsidP="006628D0">
      <w:pPr>
        <w:pStyle w:val="CommentText"/>
      </w:pPr>
      <w:r>
        <w:rPr>
          <w:rStyle w:val="CommentReference"/>
        </w:rPr>
        <w:annotationRef/>
      </w:r>
      <w:r>
        <w:t>Maybe you can name this like DCGA Wheel?</w:t>
      </w:r>
    </w:p>
  </w:comment>
  <w:comment w:id="38" w:author="Albi Celaj [2]" w:date="2018-12-10T13:59:00Z" w:initials="AC">
    <w:p w14:paraId="6C5EE150" w14:textId="470756F6" w:rsidR="00D93A03" w:rsidRDefault="00D93A03">
      <w:pPr>
        <w:pStyle w:val="CommentText"/>
      </w:pPr>
      <w:r>
        <w:rPr>
          <w:rStyle w:val="CommentReference"/>
        </w:rPr>
        <w:annotationRef/>
      </w:r>
      <w:r>
        <w:t>I will think of a catchy name</w:t>
      </w:r>
    </w:p>
  </w:comment>
  <w:comment w:id="52" w:author="Yachie Nozomu" w:date="2018-12-10T04:08:00Z" w:initials="NY">
    <w:p w14:paraId="33A5C54D" w14:textId="77777777" w:rsidR="00D93A03" w:rsidRDefault="00D93A03" w:rsidP="006628D0">
      <w:pPr>
        <w:pStyle w:val="CommentText"/>
      </w:pPr>
      <w:r>
        <w:rPr>
          <w:rStyle w:val="CommentReference"/>
        </w:rPr>
        <w:annotationRef/>
      </w:r>
      <w:r>
        <w:t>I don’t see the color code</w:t>
      </w:r>
    </w:p>
  </w:comment>
  <w:comment w:id="53" w:author="Albi Celaj [2]" w:date="2018-12-10T14:01:00Z" w:initials="AC">
    <w:p w14:paraId="47240974" w14:textId="49407D17" w:rsidR="00D93A03" w:rsidRDefault="00D93A03">
      <w:pPr>
        <w:pStyle w:val="CommentText"/>
      </w:pPr>
      <w:r>
        <w:rPr>
          <w:rStyle w:val="CommentReference"/>
        </w:rPr>
        <w:annotationRef/>
      </w:r>
      <w:r>
        <w:t>Was missing, now added</w:t>
      </w:r>
    </w:p>
  </w:comment>
  <w:comment w:id="54" w:author="Yachie Nozomu" w:date="2018-12-10T04:06:00Z" w:initials="NY">
    <w:p w14:paraId="403AA135" w14:textId="77777777" w:rsidR="00D93A03" w:rsidRDefault="00D93A03" w:rsidP="004557DE">
      <w:pPr>
        <w:pStyle w:val="CommentText"/>
      </w:pPr>
      <w:r>
        <w:rPr>
          <w:rStyle w:val="CommentReference"/>
        </w:rPr>
        <w:annotationRef/>
      </w:r>
      <w:r>
        <w:t>P-values?</w:t>
      </w:r>
    </w:p>
  </w:comment>
  <w:comment w:id="91" w:author="Yachie Nozomu" w:date="2018-12-10T04:09:00Z" w:initials="NY">
    <w:p w14:paraId="7ED5B4B5" w14:textId="77777777" w:rsidR="00D93A03" w:rsidRDefault="00D93A03" w:rsidP="00DD69D1">
      <w:pPr>
        <w:pStyle w:val="CommentText"/>
      </w:pPr>
      <w:r>
        <w:rPr>
          <w:rStyle w:val="CommentReference"/>
        </w:rPr>
        <w:annotationRef/>
      </w:r>
      <w:r>
        <w:t>Better to have a legend for the arrow widths</w:t>
      </w:r>
    </w:p>
  </w:comment>
  <w:comment w:id="92" w:author="Albi Celaj [2]" w:date="2018-12-10T14:02:00Z" w:initials="AC">
    <w:p w14:paraId="61A0643E" w14:textId="3CDA5551" w:rsidR="00D93A03" w:rsidRDefault="00D93A03">
      <w:pPr>
        <w:pStyle w:val="CommentText"/>
      </w:pPr>
      <w:r>
        <w:rPr>
          <w:rStyle w:val="CommentReference"/>
        </w:rPr>
        <w:annotationRef/>
      </w:r>
    </w:p>
  </w:comment>
  <w:comment w:id="94" w:author="Yachie Nozomu" w:date="2018-12-10T04:12:00Z" w:initials="NY">
    <w:p w14:paraId="1B312765" w14:textId="77777777" w:rsidR="00D93A03" w:rsidRDefault="00D93A03"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95" w:author="Yachie Nozomu" w:date="2018-12-10T04:05:00Z" w:initials="NY">
    <w:p w14:paraId="1D22F995" w14:textId="77777777" w:rsidR="00D93A03" w:rsidRDefault="00D93A03" w:rsidP="00522486">
      <w:pPr>
        <w:pStyle w:val="CommentText"/>
      </w:pPr>
      <w:r>
        <w:rPr>
          <w:rStyle w:val="CommentReference"/>
        </w:rPr>
        <w:annotationRef/>
      </w:r>
      <w:r>
        <w:t>P-values?</w:t>
      </w:r>
    </w:p>
  </w:comment>
  <w:comment w:id="96" w:author="Yachie Nozomu" w:date="2018-12-10T04:07:00Z" w:initials="NY">
    <w:p w14:paraId="2734B415" w14:textId="77777777" w:rsidR="00D93A03" w:rsidRDefault="00D93A03" w:rsidP="00522486">
      <w:pPr>
        <w:pStyle w:val="CommentText"/>
      </w:pPr>
      <w:r>
        <w:rPr>
          <w:rStyle w:val="CommentReference"/>
        </w:rPr>
        <w:annotationRef/>
      </w:r>
      <w:r>
        <w:t>P-values?</w:t>
      </w:r>
    </w:p>
  </w:comment>
  <w:comment w:id="97" w:author="Yachie Nozomu" w:date="2018-12-10T04:04:00Z" w:initials="NY">
    <w:p w14:paraId="41B6C729" w14:textId="77777777" w:rsidR="00D93A03" w:rsidRDefault="00D93A03" w:rsidP="00522486">
      <w:pPr>
        <w:pStyle w:val="CommentText"/>
      </w:pPr>
      <w:r>
        <w:rPr>
          <w:rStyle w:val="CommentReference"/>
        </w:rPr>
        <w:annotationRef/>
      </w:r>
      <w:r>
        <w:t>Was this done by a cross-validation?</w:t>
      </w:r>
    </w:p>
  </w:comment>
  <w:comment w:id="98" w:author="Albi Celaj [2]" w:date="2018-12-10T14:04:00Z" w:initials="AC">
    <w:p w14:paraId="64FE89BC" w14:textId="1377AD73" w:rsidR="00D93A03" w:rsidRDefault="00D93A03">
      <w:pPr>
        <w:pStyle w:val="CommentText"/>
      </w:pPr>
      <w:r>
        <w:rPr>
          <w:rStyle w:val="CommentReference"/>
        </w:rPr>
        <w:annotationRef/>
      </w:r>
      <w:r>
        <w:t>No, it is training performance</w:t>
      </w:r>
    </w:p>
  </w:comment>
  <w:comment w:id="100" w:author="Yachie Nozomu" w:date="2018-12-10T04:07:00Z" w:initials="NY">
    <w:p w14:paraId="24423DA6" w14:textId="77777777" w:rsidR="00D93A03" w:rsidRDefault="00D93A03" w:rsidP="00C75C81">
      <w:pPr>
        <w:pStyle w:val="CommentText"/>
      </w:pPr>
      <w:r>
        <w:rPr>
          <w:rStyle w:val="CommentReference"/>
        </w:rPr>
        <w:annotationRef/>
      </w:r>
      <w:r>
        <w:t>P-values?</w:t>
      </w:r>
    </w:p>
  </w:comment>
  <w:comment w:id="117" w:author="Yachie Nozomu" w:date="2018-12-10T04:07:00Z" w:initials="NY">
    <w:p w14:paraId="0387A75F" w14:textId="77777777" w:rsidR="00D93A03" w:rsidRDefault="00D93A03"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8C6DD" w15:done="0"/>
  <w15:commentEx w15:paraId="5361D903" w15:done="0"/>
  <w15:commentEx w15:paraId="7841596C"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C6DD" w16cid:durableId="1FD73281"/>
  <w16cid:commentId w16cid:paraId="5361D903" w16cid:durableId="1FD73282"/>
  <w16cid:commentId w16cid:paraId="7841596C" w16cid:durableId="1FDE0461"/>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7005" w14:textId="77777777" w:rsidR="00AD4FAC" w:rsidRDefault="00AD4FAC" w:rsidP="006D69DC">
      <w:r>
        <w:separator/>
      </w:r>
    </w:p>
  </w:endnote>
  <w:endnote w:type="continuationSeparator" w:id="0">
    <w:p w14:paraId="5265F6A8" w14:textId="77777777" w:rsidR="00AD4FAC" w:rsidRDefault="00AD4FA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3EA97" w14:textId="77777777" w:rsidR="00AD4FAC" w:rsidRDefault="00AD4FAC" w:rsidP="006D69DC">
      <w:r>
        <w:separator/>
      </w:r>
    </w:p>
  </w:footnote>
  <w:footnote w:type="continuationSeparator" w:id="0">
    <w:p w14:paraId="5193671A" w14:textId="77777777" w:rsidR="00AD4FAC" w:rsidRDefault="00AD4FA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9B9"/>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570"/>
    <w:rsid w:val="000166FC"/>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1F7"/>
    <w:rsid w:val="0004126E"/>
    <w:rsid w:val="00041500"/>
    <w:rsid w:val="000416FC"/>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D6B"/>
    <w:rsid w:val="00050EA3"/>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34"/>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4F8"/>
    <w:rsid w:val="00082D7A"/>
    <w:rsid w:val="000831F2"/>
    <w:rsid w:val="00083976"/>
    <w:rsid w:val="00083B30"/>
    <w:rsid w:val="00083CF8"/>
    <w:rsid w:val="00084065"/>
    <w:rsid w:val="00084101"/>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823"/>
    <w:rsid w:val="000C0D59"/>
    <w:rsid w:val="000C10E6"/>
    <w:rsid w:val="000C1AFE"/>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9D6"/>
    <w:rsid w:val="00157BEB"/>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420"/>
    <w:rsid w:val="0017550D"/>
    <w:rsid w:val="00175596"/>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2EA"/>
    <w:rsid w:val="001F2501"/>
    <w:rsid w:val="001F2999"/>
    <w:rsid w:val="001F29B5"/>
    <w:rsid w:val="001F2B88"/>
    <w:rsid w:val="001F34FB"/>
    <w:rsid w:val="001F3541"/>
    <w:rsid w:val="001F3600"/>
    <w:rsid w:val="001F36D5"/>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0FD"/>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6F64"/>
    <w:rsid w:val="00237194"/>
    <w:rsid w:val="0023730D"/>
    <w:rsid w:val="002378AF"/>
    <w:rsid w:val="00237991"/>
    <w:rsid w:val="00237C52"/>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48D"/>
    <w:rsid w:val="002E34C6"/>
    <w:rsid w:val="002E3C35"/>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3AD"/>
    <w:rsid w:val="0033584C"/>
    <w:rsid w:val="00335B48"/>
    <w:rsid w:val="00335B6C"/>
    <w:rsid w:val="0033607B"/>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709"/>
    <w:rsid w:val="0043316D"/>
    <w:rsid w:val="00433194"/>
    <w:rsid w:val="00433243"/>
    <w:rsid w:val="00433875"/>
    <w:rsid w:val="0043412D"/>
    <w:rsid w:val="004343B5"/>
    <w:rsid w:val="004348F6"/>
    <w:rsid w:val="00434A1B"/>
    <w:rsid w:val="00434F1A"/>
    <w:rsid w:val="0043518D"/>
    <w:rsid w:val="00435792"/>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3DD5"/>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76E"/>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CDD"/>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05E"/>
    <w:rsid w:val="00654172"/>
    <w:rsid w:val="006546C5"/>
    <w:rsid w:val="00654833"/>
    <w:rsid w:val="00654C76"/>
    <w:rsid w:val="006556AE"/>
    <w:rsid w:val="0065593A"/>
    <w:rsid w:val="0065597B"/>
    <w:rsid w:val="00655A3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18B"/>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FD0"/>
    <w:rsid w:val="006F0849"/>
    <w:rsid w:val="006F0A44"/>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A15"/>
    <w:rsid w:val="007B4010"/>
    <w:rsid w:val="007B4032"/>
    <w:rsid w:val="007B4126"/>
    <w:rsid w:val="007B4133"/>
    <w:rsid w:val="007B42F8"/>
    <w:rsid w:val="007B4806"/>
    <w:rsid w:val="007B4F23"/>
    <w:rsid w:val="007B5853"/>
    <w:rsid w:val="007B5938"/>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180F"/>
    <w:rsid w:val="007E1A02"/>
    <w:rsid w:val="007E1B45"/>
    <w:rsid w:val="007E1E2B"/>
    <w:rsid w:val="007E2061"/>
    <w:rsid w:val="007E2236"/>
    <w:rsid w:val="007E2277"/>
    <w:rsid w:val="007E23AE"/>
    <w:rsid w:val="007E258F"/>
    <w:rsid w:val="007E2639"/>
    <w:rsid w:val="007E2776"/>
    <w:rsid w:val="007E296B"/>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77ECB"/>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5F"/>
    <w:rsid w:val="008927EA"/>
    <w:rsid w:val="00892B6F"/>
    <w:rsid w:val="00892BEA"/>
    <w:rsid w:val="00892C6F"/>
    <w:rsid w:val="00892E92"/>
    <w:rsid w:val="00893E7C"/>
    <w:rsid w:val="00893F03"/>
    <w:rsid w:val="00894378"/>
    <w:rsid w:val="00894380"/>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1DBE"/>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0D3"/>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9B5"/>
    <w:rsid w:val="00AD3B41"/>
    <w:rsid w:val="00AD3DA3"/>
    <w:rsid w:val="00AD3ECF"/>
    <w:rsid w:val="00AD413B"/>
    <w:rsid w:val="00AD444E"/>
    <w:rsid w:val="00AD45AF"/>
    <w:rsid w:val="00AD46BE"/>
    <w:rsid w:val="00AD4AAB"/>
    <w:rsid w:val="00AD4FAC"/>
    <w:rsid w:val="00AD5218"/>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66D"/>
    <w:rsid w:val="00B73BCA"/>
    <w:rsid w:val="00B741E8"/>
    <w:rsid w:val="00B741EA"/>
    <w:rsid w:val="00B7465C"/>
    <w:rsid w:val="00B74B35"/>
    <w:rsid w:val="00B74D56"/>
    <w:rsid w:val="00B75265"/>
    <w:rsid w:val="00B75954"/>
    <w:rsid w:val="00B75FBB"/>
    <w:rsid w:val="00B7606C"/>
    <w:rsid w:val="00B7637A"/>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C59"/>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77F"/>
    <w:rsid w:val="00C06D1D"/>
    <w:rsid w:val="00C0725B"/>
    <w:rsid w:val="00C072D2"/>
    <w:rsid w:val="00C074AC"/>
    <w:rsid w:val="00C074EC"/>
    <w:rsid w:val="00C07CFC"/>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72"/>
    <w:rsid w:val="00CB041D"/>
    <w:rsid w:val="00CB0AF4"/>
    <w:rsid w:val="00CB0E86"/>
    <w:rsid w:val="00CB0F65"/>
    <w:rsid w:val="00CB1737"/>
    <w:rsid w:val="00CB1A2B"/>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B04"/>
    <w:rsid w:val="00D30D13"/>
    <w:rsid w:val="00D30D1F"/>
    <w:rsid w:val="00D30E99"/>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F28"/>
    <w:rsid w:val="00D54115"/>
    <w:rsid w:val="00D54421"/>
    <w:rsid w:val="00D545DE"/>
    <w:rsid w:val="00D55377"/>
    <w:rsid w:val="00D556C7"/>
    <w:rsid w:val="00D560E3"/>
    <w:rsid w:val="00D5629D"/>
    <w:rsid w:val="00D563A6"/>
    <w:rsid w:val="00D56480"/>
    <w:rsid w:val="00D576E6"/>
    <w:rsid w:val="00D578DD"/>
    <w:rsid w:val="00D57B94"/>
    <w:rsid w:val="00D57E73"/>
    <w:rsid w:val="00D57EF9"/>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07"/>
    <w:rsid w:val="00E21693"/>
    <w:rsid w:val="00E217D9"/>
    <w:rsid w:val="00E21A58"/>
    <w:rsid w:val="00E21AD1"/>
    <w:rsid w:val="00E21ECD"/>
    <w:rsid w:val="00E2246F"/>
    <w:rsid w:val="00E2327D"/>
    <w:rsid w:val="00E237E8"/>
    <w:rsid w:val="00E23E90"/>
    <w:rsid w:val="00E24813"/>
    <w:rsid w:val="00E24A45"/>
    <w:rsid w:val="00E24D22"/>
    <w:rsid w:val="00E252EA"/>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983"/>
    <w:rsid w:val="00E45B37"/>
    <w:rsid w:val="00E4636F"/>
    <w:rsid w:val="00E465E2"/>
    <w:rsid w:val="00E4685F"/>
    <w:rsid w:val="00E468BC"/>
    <w:rsid w:val="00E46D07"/>
    <w:rsid w:val="00E470EA"/>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E8D"/>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2DA"/>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2C59"/>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953"/>
    <w:rsid w:val="00F70B81"/>
    <w:rsid w:val="00F712F5"/>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346AFD-A6E0-D743-A537-70292BB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72629</Words>
  <Characters>413990</Characters>
  <Application>Microsoft Office Word</Application>
  <DocSecurity>0</DocSecurity>
  <Lines>3449</Lines>
  <Paragraphs>971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3</cp:revision>
  <cp:lastPrinted>2018-12-18T22:08:00Z</cp:lastPrinted>
  <dcterms:created xsi:type="dcterms:W3CDTF">2019-01-16T21:11:00Z</dcterms:created>
  <dcterms:modified xsi:type="dcterms:W3CDTF">2019-01-16T21:12:00Z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