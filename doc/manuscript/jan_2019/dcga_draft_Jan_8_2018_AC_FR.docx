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r>
        <w:rPr>
          <w:b/>
          <w:bCs/>
          <w:iCs/>
          <w:color w:val="000000" w:themeColor="text1"/>
          <w:sz w:val="26"/>
          <w:szCs w:val="26"/>
        </w:rPr>
        <w:softHyphen/>
      </w:r>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5B97D033"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r w:rsidR="000A070F" w:rsidRPr="00EC2F5D">
        <w:rPr>
          <w:rFonts w:eastAsia="Times New Roman"/>
        </w:rPr>
        <w:t xml:space="preserve">complex </w:t>
      </w:r>
      <w:r w:rsidR="00B15EC7" w:rsidRPr="00EC2F5D">
        <w:rPr>
          <w:rFonts w:eastAsia="Times New Roman"/>
        </w:rPr>
        <w:t>multi-gene varian</w:t>
      </w:r>
      <w:r w:rsidR="00896201" w:rsidRPr="00EC2F5D">
        <w:rPr>
          <w:rFonts w:eastAsia="Times New Roman"/>
        </w:rPr>
        <w:t>t combinations within a target</w:t>
      </w:r>
      <w:r w:rsidR="00B15EC7" w:rsidRPr="00EC2F5D">
        <w:rPr>
          <w:rFonts w:eastAsia="Times New Roman"/>
        </w:rPr>
        <w:t xml:space="preserve"> gene set, enabling a deep combinatorial genetic analysis (DCGA).</w:t>
      </w:r>
      <w:r w:rsidR="00B03BB0" w:rsidRPr="00EC2F5D">
        <w:rPr>
          <w:rFonts w:eastAsia="Times New Roman"/>
        </w:rPr>
        <w:t xml:space="preserve">  </w:t>
      </w:r>
      <w:r w:rsidR="004931FF" w:rsidRPr="00EC2F5D">
        <w:rPr>
          <w:rFonts w:eastAsia="Times New Roman"/>
        </w:rPr>
        <w:t xml:space="preserve">Applying </w:t>
      </w:r>
      <w:r w:rsidRPr="00EC2F5D">
        <w:rPr>
          <w:rFonts w:eastAsia="Times New Roman"/>
        </w:rPr>
        <w:t xml:space="preserve">DCGA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9D32FD" w:rsidRPr="00EC2F5D">
        <w:rPr>
          <w:rFonts w:eastAsia="Times New Roman"/>
        </w:rPr>
        <w:t xml:space="preserve">DCGA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Pr="00EC2F5D">
        <w:rPr>
          <w:rFonts w:eastAsia="Times New Roman"/>
        </w:rPr>
        <w:t xml:space="preserve">, we </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commentRangeStart w:id="0"/>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DCGA can help </w:t>
      </w:r>
      <w:r w:rsidR="00815669" w:rsidRPr="00EC2F5D">
        <w:rPr>
          <w:rFonts w:eastAsia="Times New Roman"/>
        </w:rPr>
        <w:t>dissect complex biological systems.</w:t>
      </w:r>
      <w:commentRangeEnd w:id="0"/>
      <w:r w:rsidR="000942EE">
        <w:rPr>
          <w:rStyle w:val="CommentReference"/>
          <w:rFonts w:asciiTheme="minorHAnsi" w:hAnsiTheme="minorHAnsi" w:cstheme="minorBidi"/>
        </w:rPr>
        <w:commentReference w:id="0"/>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4124DC2C" w:rsidR="000411F7" w:rsidRPr="00024A47" w:rsidRDefault="000411F7" w:rsidP="00326455">
      <w:pPr>
        <w:jc w:val="both"/>
      </w:pPr>
      <w:r>
        <w:t xml:space="preserve">Genes </w:t>
      </w:r>
      <w:r w:rsidR="002F571C">
        <w:t xml:space="preserve">often </w:t>
      </w:r>
      <w:r>
        <w:t>encode products which form</w:t>
      </w:r>
      <w:r w:rsidR="00E55093">
        <w:t xml:space="preserve"> </w:t>
      </w:r>
      <w:r w:rsidR="00BB2665">
        <w:t>interdependent and functionally-overlapping molecular systems,</w:t>
      </w:r>
      <w:r>
        <w:t xml:space="preserve"> such that combinations of genetic perturbations can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Observing the phenotypic effects of genes varied in combination, i.e., combinatorial genetic analysis (CGA),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7DB3FE90" w:rsidR="008D3E72" w:rsidRDefault="002F2500">
      <w:pPr>
        <w:jc w:val="both"/>
        <w:rPr>
          <w:lang w:val="en-CA"/>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More </w:t>
      </w:r>
      <w:r w:rsidR="00177272">
        <w:rPr>
          <w:rFonts w:eastAsia="Times New Roman"/>
          <w:color w:val="222222"/>
          <w:shd w:val="clear" w:color="auto" w:fill="FFFFFF"/>
          <w:lang w:val="en-CA"/>
        </w:rPr>
        <w:t xml:space="preserve">complex </w:t>
      </w:r>
      <w:r w:rsidR="00E312AC">
        <w:rPr>
          <w:rFonts w:eastAsia="Times New Roman"/>
          <w:color w:val="222222"/>
          <w:shd w:val="clear" w:color="auto" w:fill="FFFFFF"/>
          <w:lang w:val="en-CA"/>
        </w:rPr>
        <w:t xml:space="preserve">interactions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0C6F86">
        <w:rPr>
          <w:lang w:val="en-CA"/>
        </w:rPr>
        <w:t>However,</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and functional inference </w:t>
      </w:r>
      <w:r w:rsidR="00E72CC5">
        <w:rPr>
          <w:lang w:val="en-CA"/>
        </w:rPr>
        <w:t>involving</w:t>
      </w:r>
      <w:r w:rsidR="008D3E72">
        <w:rPr>
          <w:lang w:val="en-CA"/>
        </w:rPr>
        <w:t xml:space="preserve"> highly-complex genetic interactions</w:t>
      </w:r>
      <w:r w:rsidR="00756C35">
        <w:rPr>
          <w:lang w:val="en-CA"/>
        </w:rPr>
        <w:t>.</w:t>
      </w:r>
    </w:p>
    <w:p w14:paraId="6896936E" w14:textId="77777777" w:rsidR="00B5428B" w:rsidRDefault="00B5428B" w:rsidP="009759F3">
      <w:pPr>
        <w:jc w:val="both"/>
        <w:rPr>
          <w:lang w:val="en-CA"/>
        </w:rPr>
      </w:pPr>
    </w:p>
    <w:p w14:paraId="2608932C" w14:textId="1047E4AB" w:rsidR="00DB0ED8" w:rsidRDefault="00FF73DC" w:rsidP="009759F3">
      <w:pPr>
        <w:jc w:val="both"/>
        <w:rPr>
          <w:rFonts w:eastAsia="Times New Roman"/>
        </w:rPr>
      </w:pPr>
      <w:r>
        <w:rPr>
          <w:lang w:val="en-CA"/>
        </w:rPr>
        <w:t>Functionally deciphering</w:t>
      </w:r>
      <w:r w:rsidR="00F8348A">
        <w:rPr>
          <w:lang w:val="en-CA"/>
        </w:rPr>
        <w:t xml:space="preserve"> the potentially complex effects of </w:t>
      </w:r>
      <w:r w:rsidR="009138FC">
        <w:rPr>
          <w:lang w:val="en-CA"/>
        </w:rPr>
        <w:t>multiple genetic perturbations require</w:t>
      </w:r>
      <w:r w:rsidR="00BD38BF">
        <w:rPr>
          <w:lang w:val="en-CA"/>
        </w:rPr>
        <w:t>s</w:t>
      </w:r>
      <w:r w:rsidR="009138FC">
        <w:rPr>
          <w:lang w:val="en-CA"/>
        </w:rPr>
        <w:t xml:space="preserve"> extension of </w:t>
      </w:r>
      <w:r w:rsidR="00E718EA">
        <w:rPr>
          <w:lang w:val="en-CA"/>
        </w:rPr>
        <w:t xml:space="preserve">two-gene CGAs </w:t>
      </w:r>
      <w:r w:rsidR="00EA136A">
        <w:rPr>
          <w:lang w:val="en-CA"/>
        </w:rPr>
        <w:t xml:space="preserve">for </w:t>
      </w:r>
      <w:r w:rsidR="00E718EA">
        <w:rPr>
          <w:lang w:val="en-CA"/>
        </w:rPr>
        <w:t>more exhaustive ‘deep’ combinatorial genetic analysis (DCGA).</w:t>
      </w:r>
      <w:r w:rsidR="00753975">
        <w:rPr>
          <w:lang w:val="en-CA"/>
        </w:rPr>
        <w:t xml:space="preserve"> </w:t>
      </w:r>
      <w:r w:rsidR="004805FB">
        <w:rPr>
          <w:lang w:val="en-CA"/>
        </w:rPr>
        <w:t xml:space="preserve"> </w:t>
      </w:r>
      <w:r w:rsidR="00326455">
        <w:rPr>
          <w:lang w:val="en-CA"/>
        </w:rPr>
        <w:t>Here we describe a</w:t>
      </w:r>
      <w:r w:rsidR="00BC2000">
        <w:rPr>
          <w:lang w:val="en-CA"/>
        </w:rPr>
        <w:t xml:space="preserve"> </w:t>
      </w:r>
      <w:r w:rsidR="00326455">
        <w:rPr>
          <w:lang w:val="en-CA"/>
        </w:rPr>
        <w:t xml:space="preserve">strategy </w:t>
      </w:r>
      <w:r w:rsidR="00413DA7">
        <w:rPr>
          <w:lang w:val="en-CA"/>
        </w:rPr>
        <w:t>for</w:t>
      </w:r>
      <w:r w:rsidR="00326455">
        <w:rPr>
          <w:lang w:val="en-CA"/>
        </w:rPr>
        <w:t xml:space="preserve"> DCGA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ins w:id="1" w:author="Albi Celaj" w:date="2019-01-14T10:28:00Z">
        <w:r w:rsidR="007C575E">
          <w:rPr>
            <w:lang w:val="en-CA"/>
          </w:rPr>
          <w:t xml:space="preserve">yeast </w:t>
        </w:r>
      </w:ins>
      <w:r w:rsidR="0016482C">
        <w:rPr>
          <w:lang w:val="en-CA"/>
        </w:rPr>
        <w:t xml:space="preserve">ABC transporters </w:t>
      </w:r>
      <w:r w:rsidR="00E312AC">
        <w:rPr>
          <w:lang w:val="en-CA"/>
        </w:rPr>
        <w:t>that ha</w:t>
      </w:r>
      <w:ins w:id="2" w:author="Albi Celaj" w:date="2019-01-11T16:52:00Z">
        <w:r w:rsidR="003B24A9">
          <w:rPr>
            <w:lang w:val="en-CA"/>
          </w:rPr>
          <w:t>ve</w:t>
        </w:r>
      </w:ins>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r w:rsidR="000F1183">
        <w:rPr>
          <w:lang w:val="en-CA"/>
        </w:rPr>
        <w:t>Although deletion of drug efflux pumps might naively be expected to increase drug sensitivity, examples of ABC transporter deletions</w:t>
      </w:r>
      <w:r w:rsidR="00447369">
        <w:rPr>
          <w:lang w:val="en-CA"/>
        </w:rPr>
        <w:t xml:space="preserve"> </w:t>
      </w:r>
      <w:r w:rsidR="000F1183">
        <w:rPr>
          <w:lang w:val="en-CA"/>
        </w:rPr>
        <w:t xml:space="preserve">that can </w:t>
      </w:r>
      <w:r w:rsidR="008A7032">
        <w:rPr>
          <w:lang w:val="en-CA"/>
        </w:rPr>
        <w:t>influence</w:t>
      </w:r>
      <w:r w:rsidR="00D17246">
        <w:rPr>
          <w:lang w:val="en-CA"/>
        </w:rPr>
        <w:t xml:space="preserve"> </w:t>
      </w:r>
      <w:r w:rsidR="000F1183">
        <w:t>one an</w:t>
      </w:r>
      <w:r w:rsidR="003C032F">
        <w:t>other in complex ways</w:t>
      </w:r>
      <w:r w:rsidR="000F1183">
        <w:t xml:space="preserve"> have been reported</w:t>
      </w:r>
      <w:r w:rsidR="003C032F">
        <w:t xml:space="preserve">, such that disruption </w:t>
      </w:r>
      <w:r w:rsidR="000F1183">
        <w:t xml:space="preserve">of a </w:t>
      </w:r>
      <w:r w:rsidR="003C032F">
        <w:t xml:space="preserve">transporter </w:t>
      </w:r>
      <w:r w:rsidR="000F1183">
        <w:t xml:space="preserve">can </w:t>
      </w:r>
      <w:r w:rsidR="003C032F">
        <w:t xml:space="preserve">impart drug </w:t>
      </w:r>
      <w:r w:rsidR="003C032F" w:rsidRPr="00433243">
        <w:rPr>
          <w:i/>
        </w:rPr>
        <w:t>resistance</w:t>
      </w:r>
      <w:r w:rsidR="003C032F">
        <w:t xml:space="preserve"> </w:t>
      </w:r>
      <w:r w:rsidR="003C032F">
        <w:fldChar w:fldCharType="begin" w:fldLock="1"/>
      </w:r>
      <w:r w:rsidR="003C03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3C032F">
        <w:fldChar w:fldCharType="separate"/>
      </w:r>
      <w:r w:rsidR="003C032F" w:rsidRPr="00D659A1">
        <w:rPr>
          <w:noProof/>
        </w:rPr>
        <w:t>(Kolaczkowska et al., 2008; Snider et al., 2013; Suzuki et al., 2011)</w:t>
      </w:r>
      <w:r w:rsidR="003C032F">
        <w:fldChar w:fldCharType="end"/>
      </w:r>
      <w:r w:rsidR="003C032F">
        <w:rPr>
          <w:bCs/>
          <w:iCs/>
          <w:color w:val="000000" w:themeColor="text1"/>
        </w:rPr>
        <w:t>.</w:t>
      </w:r>
      <w:r w:rsidR="00447369">
        <w:rPr>
          <w:bCs/>
          <w:iCs/>
          <w:color w:val="000000" w:themeColor="text1"/>
        </w:rPr>
        <w:t xml:space="preserve"> </w:t>
      </w:r>
      <w:r w:rsidR="002A60D6">
        <w:rPr>
          <w:bCs/>
          <w:iCs/>
          <w:color w:val="000000" w:themeColor="text1"/>
        </w:rPr>
        <w:t>S</w:t>
      </w:r>
      <w:r w:rsidR="00087AAF">
        <w:rPr>
          <w:bCs/>
          <w:iCs/>
          <w:color w:val="000000" w:themeColor="text1"/>
        </w:rPr>
        <w:t>ubstrate</w:t>
      </w:r>
      <w:r w:rsidR="00E00F87">
        <w:rPr>
          <w:bCs/>
          <w:iCs/>
          <w:color w:val="000000" w:themeColor="text1"/>
        </w:rPr>
        <w:t xml:space="preserve"> </w:t>
      </w:r>
      <w:r w:rsidR="00511800">
        <w:rPr>
          <w:bCs/>
          <w:iCs/>
          <w:color w:val="000000" w:themeColor="text1"/>
        </w:rPr>
        <w:t>sharing</w:t>
      </w:r>
      <w:r w:rsidR="00E00F87">
        <w:rPr>
          <w:bCs/>
          <w:iCs/>
          <w:color w:val="000000" w:themeColor="text1"/>
        </w:rPr>
        <w:t xml:space="preserve"> and </w:t>
      </w:r>
      <w:r w:rsidR="000F1183">
        <w:rPr>
          <w:bCs/>
          <w:iCs/>
          <w:color w:val="000000" w:themeColor="text1"/>
        </w:rPr>
        <w:t xml:space="preserve">complex </w:t>
      </w:r>
      <w:r w:rsidR="00E00F87">
        <w:rPr>
          <w:bCs/>
          <w:iCs/>
          <w:color w:val="000000" w:themeColor="text1"/>
        </w:rPr>
        <w:t xml:space="preserve">interdependence </w:t>
      </w:r>
      <w:r w:rsidR="00425AA6">
        <w:rPr>
          <w:bCs/>
          <w:iCs/>
          <w:color w:val="000000" w:themeColor="text1"/>
        </w:rPr>
        <w:t xml:space="preserve">between these ABC transporters </w:t>
      </w:r>
      <w:r w:rsidR="00C27B21">
        <w:rPr>
          <w:bCs/>
          <w:iCs/>
          <w:color w:val="000000" w:themeColor="text1"/>
        </w:rPr>
        <w:t>can</w:t>
      </w:r>
      <w:r w:rsidR="006F5157">
        <w:rPr>
          <w:bCs/>
          <w:iCs/>
          <w:color w:val="000000" w:themeColor="text1"/>
        </w:rPr>
        <w:t xml:space="preserve"> </w:t>
      </w:r>
      <w:r w:rsidR="002A60D6">
        <w:rPr>
          <w:bCs/>
          <w:iCs/>
          <w:color w:val="000000" w:themeColor="text1"/>
        </w:rPr>
        <w:t xml:space="preserve">limit </w:t>
      </w:r>
      <w:r w:rsidR="006970B8">
        <w:rPr>
          <w:bCs/>
          <w:iCs/>
          <w:color w:val="000000" w:themeColor="text1"/>
        </w:rPr>
        <w:t>their</w:t>
      </w:r>
      <w:r w:rsidR="002A60D6">
        <w:rPr>
          <w:bCs/>
          <w:iCs/>
          <w:color w:val="000000" w:themeColor="text1"/>
        </w:rPr>
        <w:t xml:space="preserve"> analysis </w:t>
      </w:r>
      <w:r w:rsidR="006970B8">
        <w:rPr>
          <w:bCs/>
          <w:iCs/>
          <w:color w:val="000000" w:themeColor="text1"/>
        </w:rPr>
        <w:t>with</w:t>
      </w:r>
      <w:r w:rsidR="002A60D6">
        <w:rPr>
          <w:bCs/>
          <w:iCs/>
          <w:color w:val="000000" w:themeColor="text1"/>
        </w:rPr>
        <w:t xml:space="preserve"> </w:t>
      </w:r>
      <w:r w:rsidR="00E00F87">
        <w:rPr>
          <w:bCs/>
          <w:iCs/>
          <w:color w:val="000000" w:themeColor="text1"/>
        </w:rPr>
        <w:t xml:space="preserve">two-gene CGA.  </w:t>
      </w:r>
      <w:r w:rsidR="00196DCC">
        <w:rPr>
          <w:rFonts w:eastAsia="Times New Roman"/>
        </w:rPr>
        <w:t>W</w:t>
      </w:r>
      <w:r w:rsidR="003E7C3E">
        <w:rPr>
          <w:rFonts w:eastAsia="Times New Roman"/>
        </w:rPr>
        <w:t xml:space="preserve">e used DCGA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 complex</w:t>
      </w:r>
      <w:r w:rsidR="00B75FBB">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which </w:t>
      </w:r>
      <w:r w:rsidR="00C26B52">
        <w:rPr>
          <w:rFonts w:eastAsia="Times New Roman"/>
        </w:rPr>
        <w:t>could 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0F1183">
        <w:rPr>
          <w:bCs/>
          <w:iCs/>
          <w:color w:val="000000" w:themeColor="text1"/>
        </w:rPr>
        <w:t>M</w:t>
      </w:r>
      <w:r w:rsidR="00687512">
        <w:rPr>
          <w:bCs/>
          <w:iCs/>
          <w:color w:val="000000" w:themeColor="text1"/>
        </w:rPr>
        <w:t>odel</w:t>
      </w:r>
      <w:r w:rsidR="005F2106">
        <w:rPr>
          <w:bCs/>
          <w:iCs/>
          <w:color w:val="000000" w:themeColor="text1"/>
        </w:rPr>
        <w:t>ing</w:t>
      </w:r>
      <w:r w:rsidR="00687512">
        <w:rPr>
          <w:bCs/>
          <w:iCs/>
          <w:color w:val="000000" w:themeColor="text1"/>
        </w:rPr>
        <w:t xml:space="preserve"> 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0F1183">
        <w:rPr>
          <w:rFonts w:eastAsia="Times New Roman"/>
        </w:rPr>
        <w:t xml:space="preserve">which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DCGA strategy and its component parts (Figure 1), 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r>
        <w:rPr>
          <w:lang w:val="en-CA"/>
        </w:rPr>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378F506D" w14:textId="50499611" w:rsidR="00DB0ED8" w:rsidRDefault="00DB0ED8" w:rsidP="00DB0ED8">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with introduction of additional index </w:t>
      </w:r>
      <w:r>
        <w:rPr>
          <w:bCs/>
          <w:iCs/>
          <w:color w:val="000000" w:themeColor="text1"/>
          <w:lang w:val="en-CA"/>
        </w:rPr>
        <w:lastRenderedPageBreak/>
        <w:t xml:space="preserve">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  </w:t>
      </w:r>
    </w:p>
    <w:p w14:paraId="100D3194" w14:textId="77777777" w:rsidR="00DB0ED8" w:rsidRDefault="00DB0ED8" w:rsidP="00DB0ED8">
      <w:pPr>
        <w:jc w:val="both"/>
        <w:rPr>
          <w:bCs/>
          <w:iCs/>
          <w:color w:val="000000" w:themeColor="text1"/>
          <w:lang w:val="en-CA"/>
        </w:rPr>
      </w:pPr>
    </w:p>
    <w:p w14:paraId="6533B548" w14:textId="77777777" w:rsidR="00DB0ED8" w:rsidRDefault="00DB0ED8" w:rsidP="00DB0ED8">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w:t>
      </w:r>
      <w:r>
        <w:rPr>
          <w:bCs/>
          <w:iCs/>
          <w:color w:val="000000" w:themeColor="text1"/>
          <w:lang w:val="en-CA"/>
        </w:rPr>
        <w:t>-</w:t>
      </w:r>
      <w:r w:rsidRPr="00233F15">
        <w:rPr>
          <w:bCs/>
          <w:iCs/>
          <w:color w:val="000000" w:themeColor="text1"/>
          <w:lang w:val="en-CA"/>
        </w:rPr>
        <w:t>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r>
        <w:t xml:space="preserve">per-locus genotyping </w:t>
      </w:r>
      <w:r w:rsidRPr="00233F15">
        <w:t>accuracy of 93.2% (</w:t>
      </w:r>
      <w:r>
        <w:t>Figure S2</w:t>
      </w:r>
      <w:r w:rsidRPr="00233F15">
        <w:t xml:space="preserve">A, Methods).  </w:t>
      </w:r>
      <w:r>
        <w:t>An independent method relying on the distribution of knockouts in the pool estimated a similar</w:t>
      </w:r>
      <w:r w:rsidRPr="00233F15">
        <w:t xml:space="preserve"> overall </w:t>
      </w:r>
      <w:r>
        <w:t xml:space="preserve">per-locus </w:t>
      </w:r>
      <w:r w:rsidRPr="00233F15">
        <w:t>accuracy of 93.8% (</w:t>
      </w:r>
      <w:r>
        <w:t>Figure S2B</w:t>
      </w:r>
      <w:r w:rsidRPr="00233F15">
        <w:t xml:space="preserve">, Methods). </w:t>
      </w:r>
      <w:r>
        <w:t xml:space="preserve"> Based on correlation analysis of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t>Figure S2C</w:t>
      </w:r>
      <w:r w:rsidRPr="00233F15">
        <w:t>; r = 0.49)</w:t>
      </w:r>
      <w:r>
        <w:t>, which are separated by 70.1kb on chromosome XII.  Three pairs</w:t>
      </w:r>
      <w:r w:rsidRPr="00233F15">
        <w:t xml:space="preserve"> </w:t>
      </w:r>
      <w:r>
        <w:t>of unlinked genes</w:t>
      </w:r>
      <w:r w:rsidRPr="00233F15">
        <w:t xml:space="preserve">–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t>Figure S2C</w:t>
      </w:r>
      <w:r w:rsidRPr="00233F15">
        <w:t>)</w:t>
      </w:r>
      <w:r>
        <w:t>.</w:t>
      </w:r>
      <w:r w:rsidRPr="00233F15">
        <w:t xml:space="preserve"> </w:t>
      </w:r>
      <w:r>
        <w:t xml:space="preserve"> This effect may have arisen via negative genetic interactions conferring lower growth for the corresponding double-knockout genotypes during the s</w:t>
      </w:r>
      <w:r w:rsidRPr="00233F15">
        <w:t>porulation, haploid selection, or automated colony picking steps.</w:t>
      </w:r>
      <w:r>
        <w:t xml:space="preserve">  </w:t>
      </w:r>
    </w:p>
    <w:p w14:paraId="0BBE860B" w14:textId="77777777" w:rsidR="00DB0ED8" w:rsidRDefault="00DB0ED8" w:rsidP="00DB0ED8">
      <w:pPr>
        <w:jc w:val="both"/>
      </w:pPr>
    </w:p>
    <w:p w14:paraId="27290347" w14:textId="77777777" w:rsidR="00DB0ED8" w:rsidRDefault="00DB0ED8" w:rsidP="00DB0ED8">
      <w:pPr>
        <w:jc w:val="both"/>
      </w:pPr>
      <w:r>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06F9600" w14:textId="7FF52321" w:rsidR="00DB0ED8" w:rsidRPr="00AB0D18" w:rsidRDefault="00DB0ED8" w:rsidP="00DB0ED8">
      <w:pPr>
        <w:outlineLvl w:val="0"/>
        <w:rPr>
          <w:b/>
          <w:bCs/>
          <w:iCs/>
          <w:color w:val="000000" w:themeColor="text1"/>
        </w:rPr>
      </w:pPr>
    </w:p>
    <w:p w14:paraId="43DA5DAF" w14:textId="77777777" w:rsidR="00DB0ED8" w:rsidRDefault="00DB0ED8" w:rsidP="00DB0ED8">
      <w:pPr>
        <w:jc w:val="both"/>
        <w:rPr>
          <w:color w:val="000000"/>
        </w:rPr>
      </w:pPr>
      <w:r>
        <w:rPr>
          <w:bCs/>
          <w:iCs/>
          <w:color w:val="000000" w:themeColor="text1"/>
        </w:rPr>
        <w:t xml:space="preserve">Knowledge of the tracking barcode for each segregant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t>, allowing us to compute a growth rate for each strain (Data S5; Methods).</w:t>
      </w:r>
    </w:p>
    <w:p w14:paraId="2BA9198B" w14:textId="77777777" w:rsidR="00C66E5A" w:rsidRDefault="00C66E5A" w:rsidP="00DB0ED8">
      <w:pPr>
        <w:jc w:val="both"/>
        <w:rPr>
          <w:b/>
          <w:bCs/>
          <w:iCs/>
          <w:color w:val="000000" w:themeColor="text1"/>
        </w:rPr>
      </w:pPr>
    </w:p>
    <w:p w14:paraId="39865A9E" w14:textId="7A51B567" w:rsidR="00DB0ED8" w:rsidRDefault="00DB0ED8" w:rsidP="00DB0ED8">
      <w:pPr>
        <w:jc w:val="both"/>
        <w:rPr>
          <w:lang w:val="en-CA"/>
        </w:rPr>
      </w:pPr>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 xml:space="preserve">437 strains exhibiting a strong baseline growth defect (i.e., showing &lt;70% of the median baseline growth rate). </w:t>
      </w:r>
      <w:commentRangeStart w:id="3"/>
      <w:r>
        <w:rPr>
          <w:color w:val="000000"/>
        </w:rPr>
        <w:t>In total, drug resistance was calculated for each of 2</w:t>
      </w:r>
      <w:r w:rsidRPr="00137983">
        <w:rPr>
          <w:color w:val="000000"/>
        </w:rPr>
        <w:t>,</w:t>
      </w:r>
      <w:r>
        <w:rPr>
          <w:color w:val="000000"/>
        </w:rPr>
        <w:t>367</w:t>
      </w:r>
      <w:r w:rsidRPr="00137983">
        <w:rPr>
          <w:color w:val="000000"/>
        </w:rPr>
        <w:t xml:space="preserve"> MAT</w:t>
      </w:r>
      <w:r w:rsidRPr="00137983">
        <w:rPr>
          <w:b/>
          <w:color w:val="000000"/>
        </w:rPr>
        <w:t>a</w:t>
      </w:r>
      <w:r w:rsidRPr="00137983">
        <w:rPr>
          <w:color w:val="000000"/>
        </w:rPr>
        <w:t xml:space="preserve"> and </w:t>
      </w:r>
      <w:r>
        <w:rPr>
          <w:color w:val="000000"/>
        </w:rPr>
        <w:t>2</w:t>
      </w:r>
      <w:r w:rsidRPr="00137983">
        <w:rPr>
          <w:color w:val="000000"/>
        </w:rPr>
        <w:t>,</w:t>
      </w:r>
      <w:r>
        <w:rPr>
          <w:color w:val="000000"/>
        </w:rPr>
        <w:t>986</w:t>
      </w:r>
      <w:r w:rsidRPr="00233F15">
        <w:rPr>
          <w:color w:val="000000"/>
        </w:rPr>
        <w:t xml:space="preserve"> </w:t>
      </w:r>
      <w:r w:rsidRPr="00233F15">
        <w:rPr>
          <w:bCs/>
          <w:iCs/>
          <w:color w:val="000000" w:themeColor="text1"/>
        </w:rPr>
        <w:t>MAT</w:t>
      </w:r>
      <w:r w:rsidRPr="003007A9">
        <w:rPr>
          <w:rFonts w:eastAsia="Calibri"/>
          <w:b/>
          <w:bCs/>
          <w:iCs/>
          <w:color w:val="000000" w:themeColor="text1"/>
          <w:lang w:val="el-GR"/>
        </w:rPr>
        <w:t>α</w:t>
      </w:r>
      <w:r w:rsidRPr="00233F15">
        <w:rPr>
          <w:color w:val="000000"/>
        </w:rPr>
        <w:t xml:space="preserve"> strain</w:t>
      </w:r>
      <w:r>
        <w:rPr>
          <w:color w:val="000000"/>
        </w:rPr>
        <w:t xml:space="preserve">s, for each of 16 drugs (Data S5).  </w:t>
      </w:r>
      <w:commentRangeEnd w:id="3"/>
      <w:r>
        <w:rPr>
          <w:rStyle w:val="CommentReference"/>
          <w:rFonts w:asciiTheme="minorHAnsi" w:hAnsiTheme="minorHAnsi" w:cstheme="minorBidi"/>
        </w:rPr>
        <w:commentReference w:id="3"/>
      </w:r>
    </w:p>
    <w:p w14:paraId="614B8DC0" w14:textId="131A06EA" w:rsidR="00DB0ED8" w:rsidRDefault="00DB0ED8" w:rsidP="00DB0ED8">
      <w:pPr>
        <w:widowControl w:val="0"/>
        <w:autoSpaceDE w:val="0"/>
        <w:autoSpaceDN w:val="0"/>
        <w:adjustRightInd w:val="0"/>
        <w:spacing w:before="240"/>
        <w:jc w:val="both"/>
        <w:rPr>
          <w:color w:val="000000"/>
        </w:rPr>
      </w:pPr>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w:t>
      </w:r>
      <w:r w:rsidRPr="00FB55DF">
        <w:rPr>
          <w:color w:val="000000"/>
        </w:rPr>
        <w:lastRenderedPageBreak/>
        <w:t xml:space="preserve">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w:t>
      </w:r>
      <w:ins w:id="4" w:author="Frederick Roth" w:date="2019-01-11T15:00:00Z">
        <w:r w:rsidR="00261C32">
          <w:rPr>
            <w:color w:val="000000"/>
          </w:rPr>
          <w:t xml:space="preserve">‘frequently-associated’ </w:t>
        </w:r>
      </w:ins>
      <w:r w:rsidRPr="00FB55DF">
        <w:rPr>
          <w:color w:val="000000"/>
        </w:rPr>
        <w:t xml:space="preserve">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5"/>
      <w:r w:rsidRPr="00FB55DF">
        <w:rPr>
          <w:color w:val="000000"/>
        </w:rPr>
        <w:t>Data S7</w:t>
      </w:r>
      <w:commentRangeEnd w:id="5"/>
      <w:ins w:id="6" w:author="Albi Celaj" w:date="2019-01-07T16:58:00Z">
        <w:r w:rsidR="00D6235E">
          <w:rPr>
            <w:color w:val="000000"/>
          </w:rPr>
          <w:t>)</w:t>
        </w:r>
      </w:ins>
      <w:r>
        <w:rPr>
          <w:rStyle w:val="CommentReference"/>
          <w:rFonts w:asciiTheme="minorHAnsi" w:hAnsiTheme="minorHAnsi" w:cstheme="minorBidi"/>
        </w:rPr>
        <w:commentReference w:id="5"/>
      </w:r>
      <w:r w:rsidRPr="00FB55DF">
        <w:rPr>
          <w:color w:val="000000"/>
        </w:rPr>
        <w:t xml:space="preserve">.  </w:t>
      </w:r>
    </w:p>
    <w:p w14:paraId="2A89D84A" w14:textId="425D117F" w:rsidR="00DB0ED8" w:rsidRPr="00632235" w:rsidRDefault="00DB0ED8" w:rsidP="00DB0ED8">
      <w:pPr>
        <w:widowControl w:val="0"/>
        <w:autoSpaceDE w:val="0"/>
        <w:autoSpaceDN w:val="0"/>
        <w:adjustRightInd w:val="0"/>
        <w:spacing w:before="240"/>
        <w:jc w:val="both"/>
        <w:rPr>
          <w:color w:val="000000"/>
        </w:rPr>
      </w:pPr>
      <w:r>
        <w:rPr>
          <w:color w:val="000000"/>
        </w:rPr>
        <w: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shown for camptothecin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r>
        <w:rPr>
          <w:color w:val="000000"/>
        </w:rPr>
        <w:t>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populations for many drugs, while showing large differences only for colchicine (Figure 2D and S6). Given high 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p>
    <w:p w14:paraId="298E6C66" w14:textId="57E13CE0" w:rsidR="008E4E3F" w:rsidRDefault="008E4E3F" w:rsidP="00DB0ED8">
      <w:pPr>
        <w:widowControl w:val="0"/>
        <w:autoSpaceDE w:val="0"/>
        <w:autoSpaceDN w:val="0"/>
        <w:adjustRightInd w:val="0"/>
        <w:jc w:val="both"/>
        <w:rPr>
          <w:color w:val="000000"/>
          <w:lang w:val="en-CA"/>
        </w:rPr>
      </w:pPr>
    </w:p>
    <w:p w14:paraId="76E94393" w14:textId="38F536E8" w:rsidR="008E4E3F" w:rsidRPr="008E4E3F" w:rsidRDefault="008E4E3F" w:rsidP="00DB0ED8">
      <w:pPr>
        <w:widowControl w:val="0"/>
        <w:autoSpaceDE w:val="0"/>
        <w:autoSpaceDN w:val="0"/>
        <w:adjustRightInd w:val="0"/>
        <w:jc w:val="both"/>
        <w:rPr>
          <w:b/>
          <w:color w:val="000000"/>
          <w:lang w:val="en-CA"/>
        </w:rPr>
      </w:pPr>
      <w:r>
        <w:rPr>
          <w:b/>
          <w:color w:val="000000"/>
          <w:lang w:val="en-CA"/>
        </w:rPr>
        <w:t xml:space="preserve">Engineering population profiling </w:t>
      </w:r>
      <w:r w:rsidR="00A75D69">
        <w:rPr>
          <w:b/>
          <w:color w:val="000000"/>
          <w:lang w:val="en-CA"/>
        </w:rPr>
        <w:t>reveals a complex drug-dependent genetic landscape</w:t>
      </w:r>
    </w:p>
    <w:p w14:paraId="67582DBC" w14:textId="77777777" w:rsidR="00DB0ED8" w:rsidRPr="00D66545" w:rsidRDefault="00DB0ED8" w:rsidP="00DB0ED8">
      <w:pPr>
        <w:widowControl w:val="0"/>
        <w:autoSpaceDE w:val="0"/>
        <w:autoSpaceDN w:val="0"/>
        <w:adjustRightInd w:val="0"/>
        <w:jc w:val="both"/>
        <w:rPr>
          <w:color w:val="000000"/>
        </w:rPr>
      </w:pPr>
      <w:r>
        <w:rPr>
          <w:color w:val="000000"/>
        </w:rPr>
        <w:t xml:space="preserve">Visualizing the knockout profiles for each genotype in a fitness landscape representation (Figure 3A), we first verified that the knockout profiles could capture previously-reported relationships between ABC transporters and benomyl resistance. Our knockout profiles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is known to be the primary efflux pump for benomyl</w:t>
      </w:r>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engineered population profiling 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4DAA2898" w:rsidR="00DB0ED8" w:rsidRDefault="00DB0ED8" w:rsidP="00DB0ED8">
      <w:pPr>
        <w:widowControl w:val="0"/>
        <w:autoSpaceDE w:val="0"/>
        <w:autoSpaceDN w:val="0"/>
        <w:adjustRightInd w:val="0"/>
        <w:jc w:val="both"/>
        <w:rPr>
          <w:color w:val="000000"/>
        </w:rPr>
      </w:pPr>
      <w:commentRangeStart w:id="7"/>
      <w:r>
        <w:rPr>
          <w:color w:val="000000"/>
        </w:rPr>
        <w:t xml:space="preserve">Many of the </w:t>
      </w:r>
      <w:del w:id="8" w:author="Albi Celaj" w:date="2019-01-07T17:01:00Z">
        <w:r w:rsidDel="00A03372">
          <w:rPr>
            <w:color w:val="000000"/>
          </w:rPr>
          <w:delText xml:space="preserve">complex </w:delText>
        </w:r>
        <w:r w:rsidRPr="00D66545" w:rsidDel="00A03372">
          <w:rPr>
            <w:color w:val="000000"/>
          </w:rPr>
          <w:delText>interactions</w:delText>
        </w:r>
      </w:del>
      <w:ins w:id="9" w:author="Albi Celaj" w:date="2019-01-07T17:01:00Z">
        <w:r w:rsidR="00A03372">
          <w:rPr>
            <w:color w:val="000000"/>
          </w:rPr>
          <w:t>multi-knockout effects</w:t>
        </w:r>
      </w:ins>
      <w:r w:rsidRPr="00D66545">
        <w:rPr>
          <w:color w:val="000000"/>
        </w:rPr>
        <w:t xml:space="preserve"> </w:t>
      </w:r>
      <w:r>
        <w:rPr>
          <w:color w:val="000000"/>
        </w:rPr>
        <w:t xml:space="preserve">we observed </w:t>
      </w:r>
      <w:r w:rsidRPr="00D66545">
        <w:rPr>
          <w:color w:val="000000"/>
        </w:rPr>
        <w:t xml:space="preserve">suggested </w:t>
      </w:r>
      <w:r>
        <w:rPr>
          <w:color w:val="000000"/>
        </w:rPr>
        <w:t xml:space="preserve">the expected phenomenon of multiple partially-redundant efflux pumps acting </w:t>
      </w:r>
      <w:r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Pr>
          <w:color w:val="000000"/>
        </w:rPr>
        <w:t>{</w:t>
      </w:r>
      <w:r w:rsidRPr="00D66545">
        <w:rPr>
          <w:i/>
          <w:color w:val="000000"/>
        </w:rPr>
        <w:t>snq2∆</w:t>
      </w:r>
      <w:r>
        <w:rPr>
          <w:color w:val="000000"/>
        </w:rPr>
        <w:t xml:space="preserve">, </w:t>
      </w:r>
      <w:r w:rsidRPr="00D66545">
        <w:rPr>
          <w:i/>
          <w:color w:val="000000"/>
        </w:rPr>
        <w:t>pdr5∆</w:t>
      </w:r>
      <w:r>
        <w:rPr>
          <w:color w:val="000000"/>
        </w:rPr>
        <w:t>}</w:t>
      </w:r>
      <w:r w:rsidRPr="00D66545">
        <w:rPr>
          <w:i/>
          <w:color w:val="000000"/>
        </w:rPr>
        <w:t xml:space="preserve"> </w:t>
      </w:r>
      <w:r w:rsidRPr="00D66545">
        <w:rPr>
          <w:color w:val="000000"/>
        </w:rPr>
        <w:t>under camptothecin (</w:t>
      </w:r>
      <w:r>
        <w:rPr>
          <w:color w:val="000000"/>
        </w:rPr>
        <w:t xml:space="preserve">Figure </w:t>
      </w:r>
      <w:r w:rsidRPr="00D66545">
        <w:rPr>
          <w:color w:val="000000"/>
        </w:rPr>
        <w:t>S</w:t>
      </w:r>
      <w:r>
        <w:rPr>
          <w:color w:val="000000"/>
        </w:rPr>
        <w:t>7</w:t>
      </w:r>
      <w:r w:rsidRPr="00D66545">
        <w:rPr>
          <w:color w:val="000000"/>
        </w:rPr>
        <w:t xml:space="preserve">), and the </w:t>
      </w:r>
      <w:r>
        <w:rPr>
          <w:color w:val="000000"/>
        </w:rPr>
        <w:t>set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lastRenderedPageBreak/>
        <w:t>ybt1∆</w:t>
      </w:r>
      <w:r>
        <w:rPr>
          <w:color w:val="000000"/>
        </w:rPr>
        <w:t xml:space="preserve">, </w:t>
      </w:r>
      <w:r w:rsidRPr="00D66545">
        <w:rPr>
          <w:i/>
          <w:color w:val="000000"/>
        </w:rPr>
        <w:t>yor1∆</w:t>
      </w:r>
      <w:r>
        <w:rPr>
          <w:color w:val="000000"/>
        </w:rPr>
        <w:t>}</w:t>
      </w:r>
      <w:r w:rsidRPr="00D66545">
        <w:rPr>
          <w:color w:val="000000"/>
        </w:rPr>
        <w:t xml:space="preserve"> under mitoxantrone (</w:t>
      </w:r>
      <w:r>
        <w:rPr>
          <w:color w:val="000000"/>
        </w:rPr>
        <w:t xml:space="preserve">Figure </w:t>
      </w:r>
      <w:r w:rsidRPr="00D66545">
        <w:rPr>
          <w:color w:val="000000"/>
        </w:rPr>
        <w:t>3A middle</w:t>
      </w:r>
      <w:r>
        <w:rPr>
          <w:color w:val="000000"/>
        </w:rPr>
        <w:t xml:space="preserve"> panel</w:t>
      </w:r>
      <w:r w:rsidRPr="00D66545">
        <w:rPr>
          <w:color w:val="000000"/>
        </w:rPr>
        <w:t>, S</w:t>
      </w:r>
      <w:r>
        <w:rPr>
          <w:color w:val="000000"/>
        </w:rPr>
        <w:t>7</w:t>
      </w:r>
      <w:r w:rsidRPr="00D66545">
        <w:rPr>
          <w:color w:val="000000"/>
        </w:rPr>
        <w:t xml:space="preserve">).  These sensitivity patterns are consistent with a simple scenario in which each transporter </w:t>
      </w:r>
      <w:r>
        <w:rPr>
          <w:color w:val="000000"/>
        </w:rPr>
        <w:t xml:space="preserve">can </w:t>
      </w:r>
      <w:r w:rsidRPr="00D66545">
        <w:rPr>
          <w:color w:val="000000"/>
        </w:rPr>
        <w:t xml:space="preserve">efflux </w:t>
      </w:r>
      <w:r>
        <w:rPr>
          <w:color w:val="000000"/>
        </w:rPr>
        <w:t xml:space="preserve">a </w:t>
      </w:r>
      <w:r w:rsidRPr="00D66545">
        <w:rPr>
          <w:color w:val="000000"/>
        </w:rPr>
        <w:t>given drug.</w:t>
      </w:r>
      <w:commentRangeEnd w:id="7"/>
      <w:r w:rsidR="00A03372">
        <w:rPr>
          <w:rStyle w:val="CommentReference"/>
          <w:rFonts w:asciiTheme="minorHAnsi" w:hAnsiTheme="minorHAnsi" w:cstheme="minorBidi"/>
        </w:rPr>
        <w:commentReference w:id="7"/>
      </w:r>
    </w:p>
    <w:p w14:paraId="4163DE60" w14:textId="77777777" w:rsidR="00DB0ED8" w:rsidRDefault="00DB0ED8" w:rsidP="00DB0ED8">
      <w:pPr>
        <w:widowControl w:val="0"/>
        <w:autoSpaceDE w:val="0"/>
        <w:autoSpaceDN w:val="0"/>
        <w:adjustRightInd w:val="0"/>
        <w:jc w:val="both"/>
        <w:rPr>
          <w:color w:val="000000"/>
        </w:rPr>
      </w:pPr>
    </w:p>
    <w:p w14:paraId="2F56D71A" w14:textId="77777777"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3A right panel).  Indeed, the successive deletion of ABC transporters led to greater resistance for surprisingly many drugs (Figure 2D and S7).  </w:t>
      </w:r>
    </w:p>
    <w:p w14:paraId="3186CC33" w14:textId="77777777" w:rsidR="00DB0ED8" w:rsidRDefault="00DB0ED8" w:rsidP="00DB0ED8">
      <w:pPr>
        <w:widowControl w:val="0"/>
        <w:autoSpaceDE w:val="0"/>
        <w:autoSpaceDN w:val="0"/>
        <w:adjustRightInd w:val="0"/>
        <w:jc w:val="both"/>
        <w:rPr>
          <w:color w:val="000000"/>
          <w:lang w:val="en-CA"/>
        </w:rPr>
      </w:pPr>
    </w:p>
    <w:p w14:paraId="1B548C82" w14:textId="077500E5" w:rsidR="00DB0ED8" w:rsidRPr="008C2336" w:rsidRDefault="00DB0ED8" w:rsidP="00DB0ED8">
      <w:pPr>
        <w:widowControl w:val="0"/>
        <w:autoSpaceDE w:val="0"/>
        <w:autoSpaceDN w:val="0"/>
        <w:adjustRightInd w:val="0"/>
        <w:jc w:val="both"/>
        <w:rPr>
          <w:color w:val="000000"/>
          <w:lang w:val="en-CA"/>
        </w:rPr>
      </w:pPr>
      <w:r>
        <w:rPr>
          <w:color w:val="000000"/>
          <w:lang w:val="en-CA"/>
        </w:rPr>
        <w:t xml:space="preserve">When considering only the five </w:t>
      </w:r>
      <w:del w:id="10" w:author="Frederick Roth" w:date="2019-01-11T15:00:00Z">
        <w:r w:rsidDel="00261C32">
          <w:rPr>
            <w:color w:val="000000"/>
            <w:lang w:val="en-CA"/>
          </w:rPr>
          <w:delText>‘</w:delText>
        </w:r>
      </w:del>
      <w:r>
        <w:rPr>
          <w:color w:val="000000"/>
          <w:lang w:val="en-CA"/>
        </w:rPr>
        <w:t>frequently-associated</w:t>
      </w:r>
      <w:del w:id="11" w:author="Frederick Roth" w:date="2019-01-11T15:00:00Z">
        <w:r w:rsidDel="00261C32">
          <w:rPr>
            <w:color w:val="000000"/>
            <w:lang w:val="en-CA"/>
          </w:rPr>
          <w:delText>’</w:delText>
        </w:r>
      </w:del>
      <w:r>
        <w:rPr>
          <w:color w:val="000000"/>
          <w:lang w:val="en-CA"/>
        </w:rPr>
        <w:t xml:space="preserve">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valinomycin resistance for each of the 5-gene genotypes (grouping the results to show the effects of deleting </w:t>
      </w:r>
      <w:r>
        <w:rPr>
          <w:i/>
          <w:color w:val="000000"/>
        </w:rPr>
        <w:t>YOR1</w:t>
      </w:r>
      <w:r>
        <w:rPr>
          <w:color w:val="000000"/>
          <w:lang w:val="en-CA"/>
        </w:rPr>
        <w:t xml:space="preserve"> in each genetic background [Figure 3B]).  There was clearly high phenotypic variability within strains matching many of the five-gene genotypes. </w:t>
      </w:r>
      <w:r>
        <w:rPr>
          <w:color w:val="000000"/>
        </w:rPr>
        <w:t>We therefore systematically expanded our search for multi-gene effects to include all 16 genes, using an extension (see Methods) of the linear model described above in the context of single-gene effects.  All single and multi-gene interactions that passed the significance test (</w:t>
      </w:r>
      <w:r>
        <w:rPr>
          <w:i/>
          <w:color w:val="000000"/>
        </w:rPr>
        <w:t>p</w:t>
      </w:r>
      <w:r w:rsidRPr="00795AAD">
        <w:rPr>
          <w:color w:val="000000"/>
        </w:rPr>
        <w:t xml:space="preserve"> &lt; 0.05 </w:t>
      </w:r>
      <w:r>
        <w:rPr>
          <w:color w:val="000000"/>
        </w:rPr>
        <w:t xml:space="preserve">after adjusting for multiple testing) are shown in Figure 3C.  </w:t>
      </w:r>
    </w:p>
    <w:p w14:paraId="159F11C0" w14:textId="77777777" w:rsidR="00DB0ED8" w:rsidRDefault="00DB0ED8" w:rsidP="00DB0ED8">
      <w:pPr>
        <w:widowControl w:val="0"/>
        <w:autoSpaceDE w:val="0"/>
        <w:autoSpaceDN w:val="0"/>
        <w:adjustRightInd w:val="0"/>
        <w:jc w:val="both"/>
        <w:rPr>
          <w:color w:val="000000"/>
        </w:rPr>
      </w:pPr>
    </w:p>
    <w:p w14:paraId="1278A0E9" w14:textId="14446250" w:rsidR="00DB0ED8" w:rsidRDefault="00DB0ED8" w:rsidP="00DB0ED8">
      <w:pPr>
        <w:widowControl w:val="0"/>
        <w:autoSpaceDE w:val="0"/>
        <w:autoSpaceDN w:val="0"/>
        <w:adjustRightInd w:val="0"/>
        <w:jc w:val="both"/>
        <w:rPr>
          <w:color w:val="000000"/>
        </w:rPr>
      </w:pPr>
      <w:r>
        <w:rPr>
          <w:color w:val="000000"/>
        </w:rPr>
        <w:t xml:space="preserve">Our analysis yielded genetic interactions involving two or more genes for fifteen out of sixteen (94%) of the drugs examined (Figure 3C),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xml:space="preserve">.  Higher-order genetic interactions (involving three or more genes) were observed for fourteen of sixteen (88%) of drugs tested (Figure 3C).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3C).  Thus, </w:t>
      </w:r>
      <w:del w:id="12" w:author="Albi Celaj" w:date="2019-01-07T17:02:00Z">
        <w:r w:rsidDel="00050EA3">
          <w:rPr>
            <w:color w:val="000000"/>
          </w:rPr>
          <w:delText>engineered population profiling</w:delText>
        </w:r>
      </w:del>
      <w:ins w:id="13" w:author="Albi Celaj" w:date="2019-01-07T17:02:00Z">
        <w:r w:rsidR="00050EA3">
          <w:rPr>
            <w:color w:val="000000"/>
          </w:rPr>
          <w:t>DCGA</w:t>
        </w:r>
      </w:ins>
      <w:r>
        <w:rPr>
          <w:color w:val="000000"/>
        </w:rPr>
        <w:t xml:space="preserve"> revealed higher-order genetic interaction involving three or more genes for nearly all drug resistance phenotypes studied.</w:t>
      </w:r>
    </w:p>
    <w:p w14:paraId="38C1B9ED" w14:textId="58815789" w:rsidR="00DB0ED8" w:rsidRDefault="00DB0ED8" w:rsidP="00DB0ED8">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w:t>
      </w:r>
      <w:ins w:id="14" w:author="Frederick Roth" w:date="2019-01-11T15:03:00Z">
        <w:r w:rsidR="00261C32">
          <w:rPr>
            <w:rFonts w:eastAsiaTheme="minorEastAsia"/>
            <w:bCs/>
            <w:iCs/>
            <w:color w:val="000000" w:themeColor="text1"/>
          </w:rPr>
          <w:t xml:space="preserve">This analysis uncovered </w:t>
        </w:r>
      </w:ins>
      <w:ins w:id="15" w:author="Frederick Roth" w:date="2019-01-11T15:04:00Z">
        <w:r w:rsidR="00261C32">
          <w:rPr>
            <w:rFonts w:eastAsiaTheme="minorEastAsia"/>
            <w:bCs/>
            <w:iCs/>
            <w:color w:val="000000" w:themeColor="text1"/>
          </w:rPr>
          <w:t xml:space="preserve">strong complex interactions that had been excluded from our initial manual exploration.  </w:t>
        </w:r>
      </w:ins>
      <w:ins w:id="16" w:author="Frederick Roth" w:date="2019-01-11T15:05:00Z">
        <w:r w:rsidR="00261C32">
          <w:rPr>
            <w:rFonts w:eastAsiaTheme="minorEastAsia"/>
            <w:bCs/>
            <w:iCs/>
            <w:color w:val="000000" w:themeColor="text1"/>
          </w:rPr>
          <w:t>For example, there were several compl</w:t>
        </w:r>
      </w:ins>
      <w:ins w:id="17" w:author="Frederick Roth" w:date="2019-01-11T15:06:00Z">
        <w:r w:rsidR="00261C32">
          <w:rPr>
            <w:rFonts w:eastAsiaTheme="minorEastAsia"/>
            <w:bCs/>
            <w:iCs/>
            <w:color w:val="000000" w:themeColor="text1"/>
          </w:rPr>
          <w:t xml:space="preserve">ex positive interactions in which </w:t>
        </w:r>
      </w:ins>
      <w:ins w:id="18" w:author="Frederick Roth" w:date="2019-01-11T15:05:00Z">
        <w:r w:rsidR="00261C32">
          <w:rPr>
            <w:rFonts w:eastAsiaTheme="minorEastAsia"/>
            <w:bCs/>
            <w:iCs/>
            <w:color w:val="000000" w:themeColor="text1"/>
          </w:rPr>
          <w:t xml:space="preserve"> </w:t>
        </w:r>
      </w:ins>
      <w:ins w:id="19" w:author="Frederick Roth" w:date="2019-01-11T15:07:00Z">
        <w:r w:rsidR="00261C32">
          <w:rPr>
            <w:rFonts w:eastAsiaTheme="minorEastAsia"/>
            <w:bCs/>
            <w:iCs/>
            <w:color w:val="000000" w:themeColor="text1"/>
          </w:rPr>
          <w:t xml:space="preserve">deleting </w:t>
        </w:r>
      </w:ins>
      <w:ins w:id="20" w:author="Frederick Roth" w:date="2019-01-11T15:08:00Z">
        <w:r w:rsidR="00261C32">
          <w:rPr>
            <w:rFonts w:eastAsiaTheme="minorEastAsia"/>
            <w:bCs/>
            <w:iCs/>
            <w:color w:val="000000" w:themeColor="text1"/>
          </w:rPr>
          <w:t xml:space="preserve">one or more of </w:t>
        </w:r>
      </w:ins>
      <w:ins w:id="21" w:author="Frederick Roth" w:date="2019-01-11T15:07:00Z">
        <w:r w:rsidR="00261C32" w:rsidRPr="00261C32">
          <w:rPr>
            <w:rFonts w:eastAsiaTheme="minorEastAsia"/>
            <w:bCs/>
            <w:i/>
            <w:iCs/>
            <w:color w:val="000000" w:themeColor="text1"/>
            <w:rPrChange w:id="22" w:author="Frederick Roth" w:date="2019-01-11T15:07:00Z">
              <w:rPr>
                <w:rFonts w:eastAsiaTheme="minorEastAsia"/>
                <w:bCs/>
                <w:iCs/>
                <w:color w:val="000000" w:themeColor="text1"/>
              </w:rPr>
            </w:rPrChange>
          </w:rPr>
          <w:t>PDR15</w:t>
        </w:r>
        <w:r w:rsidR="00261C32">
          <w:rPr>
            <w:rFonts w:eastAsiaTheme="minorEastAsia"/>
            <w:bCs/>
            <w:iCs/>
            <w:color w:val="000000" w:themeColor="text1"/>
          </w:rPr>
          <w:t xml:space="preserve">, </w:t>
        </w:r>
        <w:r w:rsidR="00261C32" w:rsidRPr="00261C32">
          <w:rPr>
            <w:rFonts w:eastAsiaTheme="minorEastAsia"/>
            <w:bCs/>
            <w:i/>
            <w:iCs/>
            <w:color w:val="000000" w:themeColor="text1"/>
            <w:rPrChange w:id="23" w:author="Frederick Roth" w:date="2019-01-11T15:07:00Z">
              <w:rPr>
                <w:rFonts w:eastAsiaTheme="minorEastAsia"/>
                <w:bCs/>
                <w:iCs/>
                <w:color w:val="000000" w:themeColor="text1"/>
              </w:rPr>
            </w:rPrChange>
          </w:rPr>
          <w:t>BPT1</w:t>
        </w:r>
        <w:r w:rsidR="00261C32">
          <w:rPr>
            <w:rFonts w:eastAsiaTheme="minorEastAsia"/>
            <w:bCs/>
            <w:iCs/>
            <w:color w:val="000000" w:themeColor="text1"/>
          </w:rPr>
          <w:t xml:space="preserve">, </w:t>
        </w:r>
        <w:r w:rsidR="00261C32" w:rsidRPr="00261C32">
          <w:rPr>
            <w:rFonts w:eastAsiaTheme="minorEastAsia"/>
            <w:bCs/>
            <w:i/>
            <w:iCs/>
            <w:color w:val="000000" w:themeColor="text1"/>
            <w:rPrChange w:id="24" w:author="Frederick Roth" w:date="2019-01-11T15:07:00Z">
              <w:rPr>
                <w:rFonts w:eastAsiaTheme="minorEastAsia"/>
                <w:bCs/>
                <w:iCs/>
                <w:color w:val="000000" w:themeColor="text1"/>
              </w:rPr>
            </w:rPrChange>
          </w:rPr>
          <w:t>ADP1</w:t>
        </w:r>
        <w:r w:rsidR="00261C32">
          <w:rPr>
            <w:rFonts w:eastAsiaTheme="minorEastAsia"/>
            <w:bCs/>
            <w:iCs/>
            <w:color w:val="000000" w:themeColor="text1"/>
          </w:rPr>
          <w:t xml:space="preserve"> or </w:t>
        </w:r>
        <w:r w:rsidR="00261C32" w:rsidRPr="00261C32">
          <w:rPr>
            <w:rFonts w:eastAsiaTheme="minorEastAsia"/>
            <w:bCs/>
            <w:i/>
            <w:iCs/>
            <w:color w:val="000000" w:themeColor="text1"/>
            <w:rPrChange w:id="25" w:author="Frederick Roth" w:date="2019-01-11T15:07:00Z">
              <w:rPr>
                <w:rFonts w:eastAsiaTheme="minorEastAsia"/>
                <w:bCs/>
                <w:iCs/>
                <w:color w:val="000000" w:themeColor="text1"/>
              </w:rPr>
            </w:rPrChange>
          </w:rPr>
          <w:t>VMR1</w:t>
        </w:r>
        <w:r w:rsidR="00261C32">
          <w:rPr>
            <w:rFonts w:eastAsiaTheme="minorEastAsia"/>
            <w:bCs/>
            <w:iCs/>
            <w:color w:val="000000" w:themeColor="text1"/>
          </w:rPr>
          <w:t xml:space="preserve"> </w:t>
        </w:r>
      </w:ins>
      <w:ins w:id="26" w:author="Frederick Roth" w:date="2019-01-11T15:08:00Z">
        <w:r w:rsidR="00261C32">
          <w:rPr>
            <w:rFonts w:eastAsiaTheme="minorEastAsia"/>
            <w:bCs/>
            <w:iCs/>
            <w:color w:val="000000" w:themeColor="text1"/>
          </w:rPr>
          <w:t xml:space="preserve">in </w:t>
        </w:r>
      </w:ins>
      <w:ins w:id="27" w:author="Frederick Roth" w:date="2019-01-11T15:06:00Z">
        <w:r w:rsidR="00261C32">
          <w:rPr>
            <w:rFonts w:eastAsiaTheme="minorEastAsia"/>
            <w:bCs/>
            <w:iCs/>
            <w:color w:val="000000" w:themeColor="text1"/>
          </w:rPr>
          <w:t xml:space="preserve">a drug-sensitive </w:t>
        </w:r>
      </w:ins>
      <w:ins w:id="28" w:author="Frederick Roth" w:date="2019-01-11T15:09:00Z">
        <w:r w:rsidR="001C1DFB">
          <w:rPr>
            <w:rFonts w:eastAsiaTheme="minorEastAsia"/>
            <w:bCs/>
            <w:iCs/>
            <w:color w:val="000000" w:themeColor="text1"/>
          </w:rPr>
          <w:t xml:space="preserve">multi-knockout </w:t>
        </w:r>
      </w:ins>
      <w:ins w:id="29" w:author="Frederick Roth" w:date="2019-01-11T15:06:00Z">
        <w:r w:rsidR="00261C32">
          <w:rPr>
            <w:rFonts w:eastAsiaTheme="minorEastAsia"/>
            <w:bCs/>
            <w:iCs/>
            <w:color w:val="000000" w:themeColor="text1"/>
          </w:rPr>
          <w:t xml:space="preserve">strain </w:t>
        </w:r>
      </w:ins>
      <w:ins w:id="30" w:author="Frederick Roth" w:date="2019-01-11T15:08:00Z">
        <w:r w:rsidR="00261C32">
          <w:rPr>
            <w:rFonts w:eastAsiaTheme="minorEastAsia"/>
            <w:bCs/>
            <w:iCs/>
            <w:color w:val="000000" w:themeColor="text1"/>
          </w:rPr>
          <w:t xml:space="preserve">background </w:t>
        </w:r>
      </w:ins>
      <w:ins w:id="31" w:author="Frederick Roth" w:date="2019-01-11T15:07:00Z">
        <w:r w:rsidR="00261C32">
          <w:rPr>
            <w:rFonts w:eastAsiaTheme="minorEastAsia"/>
            <w:bCs/>
            <w:iCs/>
            <w:color w:val="000000" w:themeColor="text1"/>
          </w:rPr>
          <w:t>conferred drug resistance</w:t>
        </w:r>
      </w:ins>
      <w:ins w:id="32" w:author="Albi Celaj" w:date="2019-01-11T16:53:00Z">
        <w:r w:rsidR="006A660B">
          <w:rPr>
            <w:rFonts w:eastAsiaTheme="minorEastAsia"/>
            <w:bCs/>
            <w:iCs/>
            <w:color w:val="000000" w:themeColor="text1"/>
          </w:rPr>
          <w:t xml:space="preserve"> </w:t>
        </w:r>
      </w:ins>
      <w:ins w:id="33" w:author="Frederick Roth" w:date="2019-01-11T15:08:00Z">
        <w:del w:id="34" w:author="Albi Celaj" w:date="2019-01-11T16:53:00Z">
          <w:r w:rsidR="001C1DFB" w:rsidDel="006A660B">
            <w:rPr>
              <w:rFonts w:eastAsiaTheme="minorEastAsia"/>
              <w:bCs/>
              <w:iCs/>
              <w:color w:val="000000" w:themeColor="text1"/>
            </w:rPr>
            <w:delText xml:space="preserve">. </w:delText>
          </w:r>
        </w:del>
      </w:ins>
      <w:del w:id="35" w:author="Frederick Roth" w:date="2019-01-11T15:03:00Z">
        <w:r w:rsidDel="00261C32">
          <w:rPr>
            <w:rFonts w:eastAsiaTheme="minorEastAsia"/>
            <w:bCs/>
            <w:iCs/>
            <w:color w:val="000000" w:themeColor="text1"/>
          </w:rPr>
          <w:delText>Examples of s</w:delText>
        </w:r>
      </w:del>
      <w:del w:id="36" w:author="Frederick Roth" w:date="2019-01-11T15:04:00Z">
        <w:r w:rsidDel="00261C32">
          <w:rPr>
            <w:rFonts w:eastAsiaTheme="minorEastAsia"/>
            <w:bCs/>
            <w:iCs/>
            <w:color w:val="000000" w:themeColor="text1"/>
          </w:rPr>
          <w:delText xml:space="preserve">trong complex interactions involving genes that were excluded from our initial manual exploration of the complex landscape included complex positive interactions involving one of </w:delText>
        </w:r>
      </w:del>
      <w:del w:id="37" w:author="Frederick Roth" w:date="2019-01-11T15:08:00Z">
        <w:r w:rsidDel="001C1DFB">
          <w:rPr>
            <w:rFonts w:eastAsiaTheme="minorEastAsia"/>
            <w:bCs/>
            <w:i/>
            <w:iCs/>
            <w:color w:val="000000" w:themeColor="text1"/>
          </w:rPr>
          <w:delText>pdr15∆</w:delText>
        </w:r>
        <w:r w:rsidDel="001C1DFB">
          <w:rPr>
            <w:rFonts w:eastAsiaTheme="minorEastAsia"/>
            <w:bCs/>
            <w:iCs/>
            <w:color w:val="000000" w:themeColor="text1"/>
          </w:rPr>
          <w:delText xml:space="preserve">, </w:delText>
        </w:r>
        <w:r w:rsidRPr="009C76E7" w:rsidDel="001C1DFB">
          <w:rPr>
            <w:rFonts w:eastAsiaTheme="minorEastAsia"/>
            <w:bCs/>
            <w:i/>
            <w:iCs/>
            <w:color w:val="000000" w:themeColor="text1"/>
          </w:rPr>
          <w:delText>bpt1∆</w:delText>
        </w:r>
        <w:r w:rsidDel="001C1DFB">
          <w:rPr>
            <w:rFonts w:eastAsiaTheme="minorEastAsia"/>
            <w:bCs/>
            <w:iCs/>
            <w:color w:val="000000" w:themeColor="text1"/>
          </w:rPr>
          <w:delText xml:space="preserve">, </w:delText>
        </w:r>
        <w:r w:rsidRPr="009C76E7" w:rsidDel="001C1DFB">
          <w:rPr>
            <w:rFonts w:eastAsiaTheme="minorEastAsia"/>
            <w:bCs/>
            <w:i/>
            <w:iCs/>
            <w:color w:val="000000" w:themeColor="text1"/>
          </w:rPr>
          <w:delText>adp1∆</w:delText>
        </w:r>
        <w:r w:rsidDel="001C1DFB">
          <w:rPr>
            <w:rFonts w:eastAsiaTheme="minorEastAsia"/>
            <w:bCs/>
            <w:iCs/>
            <w:color w:val="000000" w:themeColor="text1"/>
          </w:rPr>
          <w:delText xml:space="preserve">, and </w:delText>
        </w:r>
        <w:r w:rsidRPr="009C76E7" w:rsidDel="001C1DFB">
          <w:rPr>
            <w:rFonts w:eastAsiaTheme="minorEastAsia"/>
            <w:bCs/>
            <w:i/>
            <w:iCs/>
            <w:color w:val="000000" w:themeColor="text1"/>
          </w:rPr>
          <w:delText>vmr1∆</w:delText>
        </w:r>
        <w:r w:rsidDel="001C1DFB">
          <w:rPr>
            <w:rFonts w:eastAsiaTheme="minorEastAsia"/>
            <w:bCs/>
            <w:i/>
            <w:iCs/>
            <w:color w:val="000000" w:themeColor="text1"/>
          </w:rPr>
          <w:delText xml:space="preserve"> </w:delText>
        </w:r>
        <w:r w:rsidDel="001C1DFB">
          <w:rPr>
            <w:rFonts w:eastAsiaTheme="minorEastAsia"/>
            <w:bCs/>
            <w:iCs/>
            <w:color w:val="000000" w:themeColor="text1"/>
          </w:rPr>
          <w:delText xml:space="preserve">with multiple deletions of the five frequently-associated genes. In each of these examples, an additional knockout of one of </w:delText>
        </w:r>
      </w:del>
      <w:del w:id="38" w:author="Frederick Roth" w:date="2019-01-11T15:01:00Z">
        <w:r w:rsidDel="00261C32">
          <w:rPr>
            <w:rFonts w:eastAsiaTheme="minorEastAsia"/>
            <w:bCs/>
            <w:iCs/>
            <w:color w:val="000000" w:themeColor="text1"/>
          </w:rPr>
          <w:delText xml:space="preserve">these genes </w:delText>
        </w:r>
      </w:del>
      <w:del w:id="39" w:author="Frederick Roth" w:date="2019-01-11T15:08:00Z">
        <w:r w:rsidDel="001C1DFB">
          <w:rPr>
            <w:rFonts w:eastAsiaTheme="minorEastAsia"/>
            <w:bCs/>
            <w:iCs/>
            <w:color w:val="000000" w:themeColor="text1"/>
          </w:rPr>
          <w:delText>conferred some resistance in a highly-sensitive background</w:delText>
        </w:r>
      </w:del>
      <w:del w:id="40" w:author="Albi Celaj" w:date="2019-01-11T16:53:00Z">
        <w:r w:rsidDel="006A660B">
          <w:rPr>
            <w:rFonts w:eastAsiaTheme="minorEastAsia"/>
            <w:bCs/>
            <w:iCs/>
            <w:color w:val="000000" w:themeColor="text1"/>
          </w:rPr>
          <w:delText xml:space="preserve"> </w:delText>
        </w:r>
      </w:del>
      <w:r>
        <w:rPr>
          <w:rFonts w:eastAsiaTheme="minorEastAsia"/>
          <w:bCs/>
          <w:iCs/>
          <w:color w:val="000000" w:themeColor="text1"/>
        </w:rPr>
        <w:t>(Figure 3C).</w:t>
      </w:r>
      <w:r w:rsidRPr="00233F15">
        <w:rPr>
          <w:bCs/>
          <w:iCs/>
          <w:color w:val="000000" w:themeColor="text1"/>
        </w:rPr>
        <w:t xml:space="preserve"> </w:t>
      </w:r>
    </w:p>
    <w:p w14:paraId="7B06842C" w14:textId="77777777" w:rsidR="00DB0ED8" w:rsidRDefault="00DB0ED8" w:rsidP="00DB0ED8">
      <w:pPr>
        <w:pStyle w:val="NormalWeb"/>
        <w:jc w:val="both"/>
        <w:rPr>
          <w:bCs/>
          <w:iCs/>
          <w:color w:val="000000" w:themeColor="text1"/>
        </w:rPr>
      </w:pPr>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 xml:space="preserve">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individual negative effect on resistance, and a strong negative interaction was observed between them (</w:t>
      </w:r>
      <w:r>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44098C56" w14:textId="77777777" w:rsidR="00DB0ED8" w:rsidRPr="001C1222" w:rsidRDefault="00DB0ED8" w:rsidP="00DB0ED8">
      <w:pPr>
        <w:pStyle w:val="NormalWeb"/>
        <w:jc w:val="both"/>
        <w:rPr>
          <w:bCs/>
          <w:iCs/>
          <w:color w:val="000000" w:themeColor="text1"/>
        </w:rPr>
      </w:pPr>
      <w:commentRangeStart w:id="41"/>
      <w:r>
        <w:rPr>
          <w:bCs/>
          <w:iCs/>
          <w:color w:val="000000" w:themeColor="text1"/>
        </w:rPr>
        <w:lastRenderedPageBreak/>
        <w:t>Formal complex genetic interaction analysis allowed finer parsing of the relationship between genes involved in a higher-order interaction</w:t>
      </w:r>
      <w:r>
        <w:rPr>
          <w:color w:val="000000"/>
        </w:rPr>
        <w:t>.</w:t>
      </w:r>
      <w:commentRangeEnd w:id="41"/>
      <w:r>
        <w:rPr>
          <w:rStyle w:val="CommentReference"/>
          <w:rFonts w:asciiTheme="minorHAnsi" w:hAnsiTheme="minorHAnsi" w:cstheme="minorBidi"/>
        </w:rPr>
        <w:commentReference w:id="41"/>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3C, Data S6).</w:t>
      </w:r>
    </w:p>
    <w:p w14:paraId="3D599EED" w14:textId="77777777" w:rsidR="00DB0ED8" w:rsidRDefault="00DB0ED8" w:rsidP="00DB0ED8">
      <w:pPr>
        <w:jc w:val="both"/>
        <w:rPr>
          <w:b/>
          <w:bCs/>
          <w:iCs/>
          <w:color w:val="000000" w:themeColor="text1"/>
        </w:rPr>
      </w:pPr>
      <w:r>
        <w:rPr>
          <w:b/>
          <w:bCs/>
          <w:iCs/>
          <w:color w:val="000000" w:themeColor="text1"/>
        </w:rPr>
        <w:t>Objectively modeling the ABC transporter system</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w:t>
      </w:r>
      <w:commentRangeStart w:id="42"/>
      <w:r>
        <w:rPr>
          <w:bCs/>
          <w:iCs/>
          <w:color w:val="000000" w:themeColor="text1"/>
        </w:rPr>
        <w:t xml:space="preserve">Above, we manually reasoned that the observation of negative genetic interactions amongst a set of transporter genes suggests that each transporter is independently capable of drug efflux.  </w:t>
      </w:r>
      <w:commentRangeEnd w:id="42"/>
      <w:r w:rsidR="00873FF0">
        <w:rPr>
          <w:rStyle w:val="CommentReference"/>
          <w:rFonts w:asciiTheme="minorHAnsi" w:hAnsiTheme="minorHAnsi" w:cstheme="minorBidi"/>
        </w:rPr>
        <w:commentReference w:id="42"/>
      </w:r>
      <w:r>
        <w:rPr>
          <w:bCs/>
          <w:iCs/>
          <w:color w:val="000000" w:themeColor="text1"/>
        </w:rPr>
        <w:t xml:space="preserve">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29D6FBC4"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ins w:id="43" w:author="Frederick Roth" w:date="2019-01-11T15:16:00Z">
        <w:r w:rsidR="001C1DFB" w:rsidRPr="00C4261A">
          <w:rPr>
            <w:bCs/>
            <w:iCs/>
            <w:color w:val="000000" w:themeColor="text1"/>
          </w:rPr>
          <w:t xml:space="preserve">; </w:t>
        </w:r>
        <w:r w:rsidR="001C1DFB">
          <w:rPr>
            <w:bCs/>
            <w:iCs/>
            <w:color w:val="000000" w:themeColor="text1"/>
          </w:rPr>
          <w:t>ranging from 0 to 1</w:t>
        </w:r>
      </w:ins>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ins w:id="44" w:author="Frederick Roth" w:date="2019-01-11T15:15:00Z">
        <w:r w:rsidR="001C1DFB" w:rsidRPr="001C1DFB">
          <w:rPr>
            <w:bCs/>
            <w:iCs/>
            <w:color w:val="000000" w:themeColor="text1"/>
            <w:rPrChange w:id="45" w:author="Frederick Roth" w:date="2019-01-11T15:15:00Z">
              <w:rPr>
                <w:b/>
                <w:bCs/>
                <w:iCs/>
                <w:color w:val="000000" w:themeColor="text1"/>
              </w:rPr>
            </w:rPrChange>
          </w:rPr>
          <w:t xml:space="preserve">; </w:t>
        </w:r>
        <w:r w:rsidR="001C1DFB">
          <w:rPr>
            <w:bCs/>
            <w:iCs/>
            <w:color w:val="000000" w:themeColor="text1"/>
          </w:rPr>
          <w:t>ranging from 0 to 1</w:t>
        </w:r>
      </w:ins>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xml:space="preserve">), with positive weights where gene presence increases activity and negative weights where gene presence decreases activity. The links between activity and resistance layers have (also initially unknown) </w:t>
      </w:r>
      <w:ins w:id="46" w:author="Frederick Roth" w:date="2019-01-11T15:15:00Z">
        <w:r w:rsidR="001C1DFB">
          <w:rPr>
            <w:bCs/>
            <w:iCs/>
            <w:color w:val="000000" w:themeColor="text1"/>
          </w:rPr>
          <w:t xml:space="preserve">non-negative </w:t>
        </w:r>
      </w:ins>
      <w:r>
        <w:rPr>
          <w:bCs/>
          <w:iCs/>
          <w:color w:val="000000" w:themeColor="text1"/>
        </w:rPr>
        <w:t>weights (</w:t>
      </w:r>
      <w:commentRangeStart w:id="47"/>
      <w:commentRangeStart w:id="48"/>
      <w:r w:rsidRPr="001D524E">
        <w:rPr>
          <w:b/>
          <w:bCs/>
          <w:i/>
          <w:iCs/>
          <w:color w:val="000000" w:themeColor="text1"/>
        </w:rPr>
        <w:t>E</w:t>
      </w:r>
      <w:commentRangeEnd w:id="47"/>
      <w:r>
        <w:rPr>
          <w:rStyle w:val="CommentReference"/>
          <w:rFonts w:asciiTheme="minorHAnsi" w:hAnsiTheme="minorHAnsi" w:cstheme="minorBidi"/>
        </w:rPr>
        <w:commentReference w:id="47"/>
      </w:r>
      <w:commentRangeEnd w:id="48"/>
      <w:r>
        <w:rPr>
          <w:rStyle w:val="CommentReference"/>
          <w:rFonts w:asciiTheme="minorHAnsi" w:hAnsiTheme="minorHAnsi" w:cstheme="minorBidi"/>
        </w:rPr>
        <w:commentReference w:id="48"/>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49"/>
      <w:commentRangeStart w:id="50"/>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49"/>
      <w:r>
        <w:rPr>
          <w:rStyle w:val="CommentReference"/>
          <w:rFonts w:asciiTheme="minorHAnsi" w:hAnsiTheme="minorHAnsi" w:cstheme="minorBidi"/>
        </w:rPr>
        <w:commentReference w:id="49"/>
      </w:r>
      <w:commentRangeEnd w:id="50"/>
      <w:r>
        <w:rPr>
          <w:rStyle w:val="CommentReference"/>
          <w:rFonts w:asciiTheme="minorHAnsi" w:hAnsiTheme="minorHAnsi" w:cstheme="minorBidi"/>
        </w:rPr>
        <w:commentReference w:id="50"/>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6D335A9F" w14:textId="77777777" w:rsidR="00DB0ED8" w:rsidDel="001C1DFB" w:rsidRDefault="00DB0ED8" w:rsidP="00DB0ED8">
      <w:pPr>
        <w:jc w:val="both"/>
        <w:rPr>
          <w:del w:id="51" w:author="Frederick Roth" w:date="2019-01-11T15:17:00Z"/>
          <w:bCs/>
          <w:iCs/>
          <w:color w:val="000000" w:themeColor="text1"/>
        </w:rPr>
      </w:pPr>
    </w:p>
    <w:p w14:paraId="66287C25" w14:textId="566D56B0" w:rsidR="00DB0ED8" w:rsidDel="001C1DFB" w:rsidRDefault="00DB0ED8" w:rsidP="00DB0ED8">
      <w:pPr>
        <w:jc w:val="both"/>
        <w:rPr>
          <w:del w:id="52" w:author="Frederick Roth" w:date="2019-01-11T15:17:00Z"/>
          <w:bCs/>
          <w:iCs/>
          <w:color w:val="000000" w:themeColor="text1"/>
        </w:rPr>
      </w:pPr>
      <w:del w:id="53" w:author="Frederick Roth" w:date="2019-01-11T15:17:00Z">
        <w:r w:rsidDel="001C1DFB">
          <w:rPr>
            <w:bCs/>
            <w:iCs/>
            <w:color w:val="000000" w:themeColor="text1"/>
          </w:rPr>
          <w:delText>[</w:delText>
        </w:r>
        <w:r w:rsidRPr="001C1222" w:rsidDel="001C1DFB">
          <w:rPr>
            <w:b/>
            <w:bCs/>
            <w:iCs/>
            <w:color w:val="000000" w:themeColor="text1"/>
          </w:rPr>
          <w:delText>Fritz stopped here</w:delText>
        </w:r>
        <w:r w:rsidDel="001C1DFB">
          <w:rPr>
            <w:bCs/>
            <w:iCs/>
            <w:color w:val="000000" w:themeColor="text1"/>
          </w:rPr>
          <w:delText>]</w:delText>
        </w:r>
      </w:del>
    </w:p>
    <w:p w14:paraId="43BD71E3" w14:textId="125654E6" w:rsidR="00461C55" w:rsidRDefault="00461C55" w:rsidP="00255189">
      <w:pPr>
        <w:jc w:val="both"/>
        <w:rPr>
          <w:bCs/>
          <w:iCs/>
          <w:color w:val="000000" w:themeColor="text1"/>
        </w:rPr>
      </w:pPr>
    </w:p>
    <w:p w14:paraId="7AA01A60" w14:textId="02571A5F" w:rsidR="00E270DE" w:rsidRDefault="008A5242" w:rsidP="00E270DE">
      <w:pPr>
        <w:jc w:val="both"/>
        <w:rPr>
          <w:bCs/>
          <w:iCs/>
          <w:color w:val="000000" w:themeColor="text1"/>
        </w:rPr>
      </w:pPr>
      <w:r>
        <w:rPr>
          <w:bCs/>
          <w:iCs/>
          <w:color w:val="000000" w:themeColor="text1"/>
        </w:rPr>
        <w:lastRenderedPageBreak/>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ins w:id="54" w:author="Frederick Roth" w:date="2019-01-11T15:19:00Z">
        <w:r w:rsidR="00964D7B">
          <w:rPr>
            <w:bCs/>
            <w:iCs/>
            <w:color w:val="000000" w:themeColor="text1"/>
          </w:rPr>
          <w:t xml:space="preserve">However, because </w:t>
        </w:r>
      </w:ins>
      <w:del w:id="55" w:author="Frederick Roth" w:date="2019-01-11T15:19:00Z">
        <w:r w:rsidR="00B276FC" w:rsidDel="00964D7B">
          <w:rPr>
            <w:bCs/>
            <w:iCs/>
            <w:color w:val="000000" w:themeColor="text1"/>
          </w:rPr>
          <w:delText>O</w:delText>
        </w:r>
        <w:r w:rsidR="0076775C" w:rsidDel="00964D7B">
          <w:rPr>
            <w:bCs/>
            <w:iCs/>
            <w:color w:val="000000" w:themeColor="text1"/>
          </w:rPr>
          <w:delText>ver</w:delText>
        </w:r>
      </w:del>
      <w:ins w:id="56" w:author="Frederick Roth" w:date="2019-01-11T15:19:00Z">
        <w:r w:rsidR="00964D7B">
          <w:rPr>
            <w:bCs/>
            <w:iCs/>
            <w:color w:val="000000" w:themeColor="text1"/>
          </w:rPr>
          <w:t>over</w:t>
        </w:r>
      </w:ins>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del w:id="57" w:author="Frederick Roth" w:date="2019-01-11T15:19:00Z">
        <w:r w:rsidR="00B276FC" w:rsidDel="00964D7B">
          <w:rPr>
            <w:bCs/>
            <w:iCs/>
            <w:color w:val="000000" w:themeColor="text1"/>
          </w:rPr>
          <w:delText xml:space="preserve">.  </w:delText>
        </w:r>
        <w:commentRangeStart w:id="58"/>
        <w:commentRangeStart w:id="59"/>
        <w:r w:rsidR="00E270DE" w:rsidRPr="00883630" w:rsidDel="00964D7B">
          <w:rPr>
            <w:bCs/>
            <w:iCs/>
            <w:color w:val="000000" w:themeColor="text1"/>
          </w:rPr>
          <w:delText>Therefore</w:delText>
        </w:r>
      </w:del>
      <w:r w:rsidR="00E270DE" w:rsidRPr="00883630">
        <w:rPr>
          <w:bCs/>
          <w:iCs/>
          <w:color w:val="000000" w:themeColor="text1"/>
        </w:rPr>
        <w:t xml:space="preserve">, we also </w:t>
      </w:r>
      <w:del w:id="60" w:author="Frederick Roth" w:date="2019-01-11T15:19:00Z">
        <w:r w:rsidR="00E270DE" w:rsidRPr="00883630" w:rsidDel="00964D7B">
          <w:rPr>
            <w:bCs/>
            <w:iCs/>
            <w:color w:val="000000" w:themeColor="text1"/>
          </w:rPr>
          <w:delText xml:space="preserve">assessed the </w:delText>
        </w:r>
      </w:del>
      <w:ins w:id="61" w:author="Frederick Roth" w:date="2019-01-11T15:19:00Z">
        <w:r w:rsidR="00964D7B">
          <w:rPr>
            <w:bCs/>
            <w:iCs/>
            <w:color w:val="000000" w:themeColor="text1"/>
          </w:rPr>
          <w:t xml:space="preserve">generated the </w:t>
        </w:r>
      </w:ins>
      <w:r w:rsidR="00E270DE" w:rsidRPr="00883630">
        <w:rPr>
          <w:bCs/>
          <w:iCs/>
          <w:color w:val="000000" w:themeColor="text1"/>
        </w:rPr>
        <w:t>model on data from one mating type and test</w:t>
      </w:r>
      <w:ins w:id="62" w:author="Frederick Roth" w:date="2019-01-11T15:19:00Z">
        <w:r w:rsidR="00964D7B">
          <w:rPr>
            <w:bCs/>
            <w:iCs/>
            <w:color w:val="000000" w:themeColor="text1"/>
          </w:rPr>
          <w:t>ed</w:t>
        </w:r>
      </w:ins>
      <w:del w:id="63" w:author="Frederick Roth" w:date="2019-01-11T15:19:00Z">
        <w:r w:rsidR="00E270DE" w:rsidRPr="00883630" w:rsidDel="00964D7B">
          <w:rPr>
            <w:bCs/>
            <w:iCs/>
            <w:color w:val="000000" w:themeColor="text1"/>
          </w:rPr>
          <w:delText>ing</w:delText>
        </w:r>
      </w:del>
      <w:r w:rsidR="00E270DE" w:rsidRPr="00883630">
        <w:rPr>
          <w:bCs/>
          <w:iCs/>
          <w:color w:val="000000" w:themeColor="text1"/>
        </w:rPr>
        <w:t xml:space="preserve"> it on the other.</w:t>
      </w:r>
      <w:commentRangeEnd w:id="58"/>
      <w:r w:rsidR="00E270DE">
        <w:rPr>
          <w:rStyle w:val="CommentReference"/>
          <w:rFonts w:asciiTheme="minorHAnsi" w:hAnsiTheme="minorHAnsi" w:cstheme="minorBidi"/>
        </w:rPr>
        <w:commentReference w:id="58"/>
      </w:r>
      <w:commentRangeEnd w:id="59"/>
      <w:r w:rsidR="00E270DE">
        <w:rPr>
          <w:rStyle w:val="CommentReference"/>
          <w:rFonts w:asciiTheme="minorHAnsi" w:hAnsiTheme="minorHAnsi" w:cstheme="minorBidi"/>
        </w:rPr>
        <w:commentReference w:id="59"/>
      </w:r>
      <w:r w:rsidR="00E270DE" w:rsidRPr="00883630">
        <w:rPr>
          <w:bCs/>
          <w:iCs/>
          <w:color w:val="000000" w:themeColor="text1"/>
        </w:rPr>
        <w:t xml:space="preserve"> </w:t>
      </w:r>
      <w:r w:rsidR="00F16D5C">
        <w:rPr>
          <w:bCs/>
          <w:iCs/>
          <w:color w:val="000000" w:themeColor="text1"/>
        </w:rPr>
        <w:t>To further ensure independence of these</w:t>
      </w:r>
      <w:r w:rsidR="007177EA">
        <w:rPr>
          <w:bCs/>
          <w:iCs/>
          <w:color w:val="000000" w:themeColor="text1"/>
        </w:rPr>
        <w:t xml:space="preserve"> </w:t>
      </w:r>
      <w:r w:rsidR="007177EA" w:rsidRPr="00883630">
        <w:rPr>
          <w:bCs/>
          <w:iCs/>
          <w:color w:val="000000" w:themeColor="text1"/>
        </w:rPr>
        <w:t>biological replicate</w:t>
      </w:r>
      <w:r w:rsidR="00F16D5C">
        <w:rPr>
          <w:bCs/>
          <w:iCs/>
          <w:color w:val="000000" w:themeColor="text1"/>
        </w:rPr>
        <w:t xml:space="preserve"> datasets, we removed all strains with shared genotypes between the two pools before training.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S8</w:t>
      </w:r>
      <w:r w:rsidR="00534DEF">
        <w:rPr>
          <w:bCs/>
          <w:iCs/>
          <w:color w:val="000000" w:themeColor="text1"/>
        </w:rPr>
        <w:t>C</w:t>
      </w:r>
      <w:r w:rsidR="0093380E">
        <w:rPr>
          <w:bCs/>
          <w:iCs/>
          <w:color w:val="000000" w:themeColor="text1"/>
        </w:rPr>
        <w:t>]</w:t>
      </w:r>
      <w:r w:rsidR="00E01D4F">
        <w:rPr>
          <w:bCs/>
          <w:iCs/>
          <w:color w:val="000000" w:themeColor="text1"/>
        </w:rPr>
        <w:t>)</w:t>
      </w:r>
      <w:r w:rsidR="0076775C">
        <w:rPr>
          <w:bCs/>
          <w:iCs/>
          <w:color w:val="000000" w:themeColor="text1"/>
        </w:rPr>
        <w:t xml:space="preserve">.  </w:t>
      </w:r>
      <w:commentRangeStart w:id="64"/>
      <w:commentRangeStart w:id="65"/>
      <w:r w:rsidR="00E270DE" w:rsidRPr="00883630">
        <w:rPr>
          <w:bCs/>
          <w:iCs/>
          <w:color w:val="000000" w:themeColor="text1"/>
        </w:rPr>
        <w:t>Training using each of these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64"/>
      <w:r w:rsidR="00E270DE">
        <w:rPr>
          <w:rStyle w:val="CommentReference"/>
          <w:rFonts w:asciiTheme="minorHAnsi" w:hAnsiTheme="minorHAnsi" w:cstheme="minorBidi"/>
        </w:rPr>
        <w:commentReference w:id="64"/>
      </w:r>
      <w:commentRangeEnd w:id="65"/>
      <w:r w:rsidR="00DB0ED8">
        <w:rPr>
          <w:rStyle w:val="CommentReference"/>
          <w:rFonts w:asciiTheme="minorHAnsi" w:hAnsiTheme="minorHAnsi" w:cstheme="minorBidi"/>
        </w:rPr>
        <w:commentReference w:id="65"/>
      </w:r>
    </w:p>
    <w:p w14:paraId="31548E28" w14:textId="1A95A9CF" w:rsidR="0076775C" w:rsidRDefault="0076775C" w:rsidP="007E73B4">
      <w:pPr>
        <w:jc w:val="both"/>
        <w:rPr>
          <w:bCs/>
          <w:iCs/>
          <w:color w:val="000000" w:themeColor="text1"/>
        </w:rPr>
      </w:pPr>
    </w:p>
    <w:p w14:paraId="112EF59A" w14:textId="19DE462E"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ins w:id="66" w:author="Frederick Roth" w:date="2019-01-11T15:33:00Z">
        <w:r w:rsidR="00853BFA">
          <w:rPr>
            <w:bCs/>
            <w:iCs/>
            <w:color w:val="000000" w:themeColor="text1"/>
          </w:rPr>
          <w:t xml:space="preserve">while </w:t>
        </w:r>
      </w:ins>
      <w:ins w:id="67" w:author="Frederick Roth" w:date="2019-01-11T15:34:00Z">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w:t>
        </w:r>
      </w:ins>
      <w:del w:id="68" w:author="Frederick Roth" w:date="2019-01-11T15:33:00Z">
        <w:r w:rsidR="009079BE" w:rsidDel="00853BFA">
          <w:rPr>
            <w:bCs/>
            <w:iCs/>
            <w:color w:val="000000" w:themeColor="text1"/>
          </w:rPr>
          <w:delText>resistance</w:delText>
        </w:r>
        <w:r w:rsidR="00963539" w:rsidDel="00853BFA">
          <w:rPr>
            <w:bCs/>
            <w:iCs/>
            <w:color w:val="000000" w:themeColor="text1"/>
          </w:rPr>
          <w:delText xml:space="preserve"> </w:delText>
        </w:r>
      </w:del>
      <w:ins w:id="69" w:author="Frederick Roth" w:date="2019-01-11T15:33:00Z">
        <w:r w:rsidR="00853BFA">
          <w:rPr>
            <w:bCs/>
            <w:iCs/>
            <w:color w:val="000000" w:themeColor="text1"/>
          </w:rPr>
          <w:t xml:space="preserve">a </w:t>
        </w:r>
      </w:ins>
      <w:del w:id="70" w:author="Frederick Roth" w:date="2019-01-11T15:33:00Z">
        <w:r w:rsidR="00963539" w:rsidDel="00853BFA">
          <w:rPr>
            <w:bCs/>
            <w:iCs/>
            <w:color w:val="000000" w:themeColor="text1"/>
          </w:rPr>
          <w:delText>of</w:delText>
        </w:r>
        <w:r w:rsidR="00D30E99" w:rsidDel="00853BFA">
          <w:rPr>
            <w:bCs/>
            <w:iCs/>
            <w:color w:val="000000" w:themeColor="text1"/>
          </w:rPr>
          <w:delText xml:space="preserve"> </w:delText>
        </w:r>
      </w:del>
      <w:r w:rsidR="00D30E99">
        <w:rPr>
          <w:bCs/>
          <w:i/>
          <w:iCs/>
          <w:color w:val="000000" w:themeColor="text1"/>
        </w:rPr>
        <w:t xml:space="preserve">pdr5∆ybt1∆yor1∆ </w:t>
      </w:r>
      <w:ins w:id="71" w:author="Frederick Roth" w:date="2019-01-11T15:33:00Z">
        <w:r w:rsidR="00853BFA">
          <w:rPr>
            <w:bCs/>
            <w:iCs/>
            <w:color w:val="000000" w:themeColor="text1"/>
          </w:rPr>
          <w:t>delet</w:t>
        </w:r>
      </w:ins>
      <w:ins w:id="72" w:author="Frederick Roth" w:date="2019-01-11T15:34:00Z">
        <w:r w:rsidR="00853BFA">
          <w:rPr>
            <w:bCs/>
            <w:iCs/>
            <w:color w:val="000000" w:themeColor="text1"/>
          </w:rPr>
          <w:t xml:space="preserve">ion strain </w:t>
        </w:r>
      </w:ins>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del w:id="73" w:author="Frederick Roth" w:date="2019-01-11T15:33:00Z">
        <w:r w:rsidR="00C42E58" w:rsidDel="00853BFA">
          <w:rPr>
            <w:bCs/>
            <w:iCs/>
            <w:color w:val="000000" w:themeColor="text1"/>
          </w:rPr>
          <w:delText>whereas</w:delText>
        </w:r>
        <w:r w:rsidR="0040312D" w:rsidDel="00853BFA">
          <w:rPr>
            <w:bCs/>
            <w:iCs/>
            <w:color w:val="000000" w:themeColor="text1"/>
          </w:rPr>
          <w:delText xml:space="preserve"> </w:delText>
        </w:r>
      </w:del>
      <w:r w:rsidR="0040312D">
        <w:rPr>
          <w:bCs/>
          <w:iCs/>
          <w:color w:val="000000" w:themeColor="text1"/>
        </w:rPr>
        <w:t xml:space="preserve">deletion of </w:t>
      </w:r>
      <w:ins w:id="74" w:author="Frederick Roth" w:date="2019-01-11T15:34:00Z">
        <w:r w:rsidR="00853BFA">
          <w:rPr>
            <w:bCs/>
            <w:iCs/>
            <w:color w:val="000000" w:themeColor="text1"/>
          </w:rPr>
          <w:t xml:space="preserve">genes encoding </w:t>
        </w:r>
      </w:ins>
      <w:r w:rsidR="0040312D">
        <w:rPr>
          <w:bCs/>
          <w:iCs/>
          <w:color w:val="000000" w:themeColor="text1"/>
        </w:rPr>
        <w:t xml:space="preserve">the two </w:t>
      </w:r>
      <w:del w:id="75" w:author="Frederick Roth" w:date="2019-01-11T15:34:00Z">
        <w:r w:rsidR="0040312D" w:rsidDel="00853BFA">
          <w:rPr>
            <w:bCs/>
            <w:iCs/>
            <w:color w:val="000000" w:themeColor="text1"/>
          </w:rPr>
          <w:delText>highest-</w:delText>
        </w:r>
      </w:del>
      <w:del w:id="76" w:author="Frederick Roth" w:date="2019-01-11T15:23:00Z">
        <w:r w:rsidR="0040312D" w:rsidDel="00964D7B">
          <w:rPr>
            <w:bCs/>
            <w:iCs/>
            <w:color w:val="000000" w:themeColor="text1"/>
          </w:rPr>
          <w:delText xml:space="preserve">clearance </w:delText>
        </w:r>
      </w:del>
      <w:r w:rsidR="0040312D">
        <w:rPr>
          <w:bCs/>
          <w:iCs/>
          <w:color w:val="000000" w:themeColor="text1"/>
        </w:rPr>
        <w:t>transporter</w:t>
      </w:r>
      <w:ins w:id="77" w:author="Frederick Roth" w:date="2019-01-11T15:34:00Z">
        <w:r w:rsidR="00853BFA">
          <w:rPr>
            <w:bCs/>
            <w:iCs/>
            <w:color w:val="000000" w:themeColor="text1"/>
          </w:rPr>
          <w:t>s with the highest inferred efflux</w:t>
        </w:r>
      </w:ins>
      <w:ins w:id="78" w:author="Frederick Roth" w:date="2019-01-11T15:32:00Z">
        <w:r w:rsidR="00853BFA">
          <w:rPr>
            <w:bCs/>
            <w:iCs/>
            <w:color w:val="000000" w:themeColor="text1"/>
          </w:rPr>
          <w:t xml:space="preserve"> </w:t>
        </w:r>
      </w:ins>
      <w:del w:id="79" w:author="Frederick Roth" w:date="2019-01-11T15:34:00Z">
        <w:r w:rsidR="0040312D" w:rsidDel="00853BFA">
          <w:rPr>
            <w:bCs/>
            <w:iCs/>
            <w:color w:val="000000" w:themeColor="text1"/>
          </w:rPr>
          <w:delText>s</w:delText>
        </w:r>
        <w:r w:rsidR="00C42E58" w:rsidDel="00853BFA">
          <w:rPr>
            <w:bCs/>
            <w:iCs/>
            <w:color w:val="000000" w:themeColor="text1"/>
          </w:rPr>
          <w:delText xml:space="preserve"> </w:delText>
        </w:r>
      </w:del>
      <w:ins w:id="80" w:author="Frederick Roth" w:date="2019-01-11T15:24:00Z">
        <w:r w:rsidR="00964D7B">
          <w:rPr>
            <w:bCs/>
            <w:iCs/>
            <w:color w:val="000000" w:themeColor="text1"/>
          </w:rPr>
          <w:t>(</w:t>
        </w:r>
      </w:ins>
      <w:ins w:id="81" w:author="Frederick Roth" w:date="2019-01-11T15:34:00Z">
        <w:r w:rsidR="00853BFA">
          <w:rPr>
            <w:bCs/>
            <w:iCs/>
            <w:color w:val="000000" w:themeColor="text1"/>
          </w:rPr>
          <w:t xml:space="preserve">Snq2 </w:t>
        </w:r>
      </w:ins>
      <w:ins w:id="82" w:author="Frederick Roth" w:date="2019-01-11T15:24:00Z">
        <w:r w:rsidR="00964D7B">
          <w:rPr>
            <w:bCs/>
            <w:iCs/>
            <w:color w:val="000000" w:themeColor="text1"/>
          </w:rPr>
          <w:t xml:space="preserve">and </w:t>
        </w:r>
      </w:ins>
      <w:ins w:id="83" w:author="Frederick Roth" w:date="2019-01-11T15:35:00Z">
        <w:r w:rsidR="00853BFA" w:rsidRPr="00853BFA">
          <w:rPr>
            <w:bCs/>
            <w:iCs/>
            <w:color w:val="000000" w:themeColor="text1"/>
            <w:rPrChange w:id="84" w:author="Frederick Roth" w:date="2019-01-11T15:35:00Z">
              <w:rPr>
                <w:bCs/>
                <w:i/>
                <w:iCs/>
                <w:color w:val="000000" w:themeColor="text1"/>
              </w:rPr>
            </w:rPrChange>
          </w:rPr>
          <w:t>Pdr5</w:t>
        </w:r>
      </w:ins>
      <w:ins w:id="85" w:author="Frederick Roth" w:date="2019-01-11T15:24:00Z">
        <w:r w:rsidR="00964D7B">
          <w:rPr>
            <w:bCs/>
            <w:iCs/>
            <w:color w:val="000000" w:themeColor="text1"/>
          </w:rPr>
          <w:t xml:space="preserve">) </w:t>
        </w:r>
      </w:ins>
      <w:del w:id="86" w:author="Frederick Roth" w:date="2019-01-11T15:23:00Z">
        <w:r w:rsidR="00C42E58" w:rsidRPr="00853BFA" w:rsidDel="00964D7B">
          <w:rPr>
            <w:bCs/>
            <w:iCs/>
            <w:color w:val="000000" w:themeColor="text1"/>
            <w:rPrChange w:id="87" w:author="Frederick Roth" w:date="2019-01-11T15:35:00Z">
              <w:rPr>
                <w:bCs/>
                <w:i/>
                <w:iCs/>
                <w:color w:val="000000" w:themeColor="text1"/>
              </w:rPr>
            </w:rPrChange>
          </w:rPr>
          <w:delText xml:space="preserve">snq2∆pdr5∆ </w:delText>
        </w:r>
      </w:del>
      <w:del w:id="88" w:author="Frederick Roth" w:date="2019-01-11T15:35:00Z">
        <w:r w:rsidR="00A81758" w:rsidRPr="00FE4231" w:rsidDel="00853BFA">
          <w:rPr>
            <w:bCs/>
            <w:iCs/>
            <w:color w:val="000000" w:themeColor="text1"/>
          </w:rPr>
          <w:delText xml:space="preserve">resulted </w:delText>
        </w:r>
        <w:r w:rsidR="008539E6" w:rsidRPr="00FE4231" w:rsidDel="00853BFA">
          <w:rPr>
            <w:bCs/>
            <w:iCs/>
            <w:color w:val="000000" w:themeColor="text1"/>
          </w:rPr>
          <w:delText xml:space="preserve">in </w:delText>
        </w:r>
      </w:del>
      <w:ins w:id="89" w:author="Frederick Roth" w:date="2019-01-11T15:35:00Z">
        <w:r w:rsidR="00853BFA" w:rsidRPr="00853BFA">
          <w:rPr>
            <w:bCs/>
            <w:iCs/>
            <w:color w:val="000000" w:themeColor="text1"/>
            <w:rPrChange w:id="90" w:author="Frederick Roth" w:date="2019-01-11T15:35:00Z">
              <w:rPr>
                <w:bCs/>
                <w:i/>
                <w:iCs/>
                <w:color w:val="000000" w:themeColor="text1"/>
              </w:rPr>
            </w:rPrChange>
          </w:rPr>
          <w:t>yielded</w:t>
        </w:r>
        <w:r w:rsidR="00853BFA">
          <w:rPr>
            <w:bCs/>
            <w:i/>
            <w:iCs/>
            <w:color w:val="000000" w:themeColor="text1"/>
          </w:rPr>
          <w:t xml:space="preserve"> </w:t>
        </w:r>
      </w:ins>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del w:id="91" w:author="Frederick Roth" w:date="2019-01-11T15:32:00Z">
        <w:r w:rsidR="00EA6CA6" w:rsidRPr="00FE4231" w:rsidDel="00853BFA">
          <w:rPr>
            <w:bCs/>
            <w:iCs/>
            <w:color w:val="000000" w:themeColor="text1"/>
          </w:rPr>
          <w:delText xml:space="preserve">Snq2 </w:delText>
        </w:r>
      </w:del>
      <w:ins w:id="92" w:author="Frederick Roth" w:date="2019-01-11T15:32:00Z">
        <w:r w:rsidR="00853BFA" w:rsidRPr="00853BFA">
          <w:rPr>
            <w:bCs/>
            <w:iCs/>
            <w:color w:val="000000" w:themeColor="text1"/>
            <w:rPrChange w:id="93" w:author="Frederick Roth" w:date="2019-01-11T15:32:00Z">
              <w:rPr>
                <w:bCs/>
                <w:i/>
                <w:iCs/>
                <w:color w:val="000000" w:themeColor="text1"/>
              </w:rPr>
            </w:rPrChange>
          </w:rPr>
          <w:t>Snq2</w:t>
        </w:r>
        <w:r w:rsidR="00853BFA">
          <w:rPr>
            <w:bCs/>
            <w:i/>
            <w:iCs/>
            <w:color w:val="000000" w:themeColor="text1"/>
          </w:rPr>
          <w:t xml:space="preserve"> </w:t>
        </w:r>
        <w:r w:rsidR="00853BFA">
          <w:rPr>
            <w:bCs/>
            <w:iCs/>
            <w:color w:val="000000" w:themeColor="text1"/>
          </w:rPr>
          <w:t xml:space="preserve">activity </w:t>
        </w:r>
      </w:ins>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1A677EBA" w:rsidR="00E40979" w:rsidRPr="000950BD" w:rsidRDefault="00A75D69" w:rsidP="00E40979">
      <w:pPr>
        <w:jc w:val="both"/>
        <w:rPr>
          <w:b/>
          <w:bCs/>
          <w:iCs/>
          <w:color w:val="000000" w:themeColor="text1"/>
        </w:rPr>
      </w:pPr>
      <w:r>
        <w:rPr>
          <w:b/>
          <w:bCs/>
          <w:iCs/>
          <w:color w:val="000000" w:themeColor="text1"/>
        </w:rPr>
        <w:t>I</w:t>
      </w:r>
      <w:r w:rsidR="00E40979">
        <w:rPr>
          <w:b/>
          <w:bCs/>
          <w:iCs/>
          <w:color w:val="000000" w:themeColor="text1"/>
        </w:rPr>
        <w:t xml:space="preserve">terative refinement of genotype-to-phenotype models </w:t>
      </w:r>
    </w:p>
    <w:p w14:paraId="61C692E1" w14:textId="715F5CD8"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del w:id="94" w:author="Frederick Roth" w:date="2019-01-11T15:35:00Z">
        <w:r w:rsidR="00E40979" w:rsidDel="00853BFA">
          <w:rPr>
            <w:bCs/>
            <w:iCs/>
            <w:color w:val="000000" w:themeColor="text1"/>
          </w:rPr>
          <w:delText xml:space="preserve">with which </w:delText>
        </w:r>
      </w:del>
      <w:ins w:id="95" w:author="Frederick Roth" w:date="2019-01-11T15:35:00Z">
        <w:r w:rsidR="00853BFA">
          <w:rPr>
            <w:bCs/>
            <w:iCs/>
            <w:color w:val="000000" w:themeColor="text1"/>
          </w:rPr>
          <w:t xml:space="preserve">that </w:t>
        </w:r>
      </w:ins>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0.49,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del w:id="96" w:author="Frederick Roth" w:date="2019-01-11T15:39:00Z">
        <w:r w:rsidR="00316B1C" w:rsidDel="00853BFA">
          <w:rPr>
            <w:bCs/>
            <w:iCs/>
            <w:color w:val="000000" w:themeColor="text1"/>
          </w:rPr>
          <w:delText xml:space="preserve">For this drug, </w:delText>
        </w:r>
      </w:del>
      <w:ins w:id="97" w:author="Frederick Roth" w:date="2019-01-11T15:39:00Z">
        <w:r w:rsidR="00853BFA">
          <w:rPr>
            <w:bCs/>
            <w:iCs/>
            <w:color w:val="000000" w:themeColor="text1"/>
          </w:rPr>
          <w:t xml:space="preserve">While </w:t>
        </w:r>
      </w:ins>
      <w:r w:rsidR="00316B1C">
        <w:rPr>
          <w:bCs/>
          <w:iCs/>
          <w:color w:val="000000" w:themeColor="text1"/>
        </w:rPr>
        <w:t xml:space="preserve">DCGA showed </w:t>
      </w:r>
      <w:del w:id="98" w:author="Frederick Roth" w:date="2019-01-11T15:39:00Z">
        <w:r w:rsidR="00316B1C" w:rsidDel="00853BFA">
          <w:rPr>
            <w:bCs/>
            <w:iCs/>
            <w:color w:val="000000" w:themeColor="text1"/>
          </w:rPr>
          <w:delText xml:space="preserve">the five-deletion </w:delText>
        </w:r>
      </w:del>
      <w:ins w:id="99" w:author="Frederick Roth" w:date="2019-01-11T15:39:00Z">
        <w:r w:rsidR="00853BFA">
          <w:rPr>
            <w:bCs/>
            <w:iCs/>
            <w:color w:val="000000" w:themeColor="text1"/>
          </w:rPr>
          <w:t xml:space="preserve">that deletion of </w:t>
        </w:r>
      </w:ins>
      <w:ins w:id="100" w:author="Frederick Roth" w:date="2019-01-11T15:40:00Z">
        <w:r w:rsidR="00853BFA">
          <w:rPr>
            <w:bCs/>
            <w:iCs/>
            <w:color w:val="000000" w:themeColor="text1"/>
          </w:rPr>
          <w:t xml:space="preserve">four of </w:t>
        </w:r>
      </w:ins>
      <w:ins w:id="101" w:author="Frederick Roth" w:date="2019-01-11T15:39:00Z">
        <w:r w:rsidR="00853BFA">
          <w:rPr>
            <w:bCs/>
            <w:iCs/>
            <w:color w:val="000000" w:themeColor="text1"/>
          </w:rPr>
          <w:t xml:space="preserve">the five frequently-associated genes </w:t>
        </w:r>
      </w:ins>
      <w:del w:id="102" w:author="Frederick Roth" w:date="2019-01-11T15:39:00Z">
        <w:r w:rsidR="00316B1C" w:rsidDel="00853BFA">
          <w:rPr>
            <w:bCs/>
            <w:iCs/>
            <w:color w:val="000000" w:themeColor="text1"/>
          </w:rPr>
          <w:delText xml:space="preserve">strain to be </w:delText>
        </w:r>
      </w:del>
      <w:ins w:id="103" w:author="Frederick Roth" w:date="2019-01-11T15:39:00Z">
        <w:r w:rsidR="00853BFA">
          <w:rPr>
            <w:bCs/>
            <w:iCs/>
            <w:color w:val="000000" w:themeColor="text1"/>
          </w:rPr>
          <w:t xml:space="preserve">would be </w:t>
        </w:r>
      </w:ins>
      <w:r w:rsidR="00316B1C">
        <w:rPr>
          <w:bCs/>
          <w:iCs/>
          <w:color w:val="000000" w:themeColor="text1"/>
        </w:rPr>
        <w:t xml:space="preserve">more resistant than </w:t>
      </w:r>
      <w:del w:id="104" w:author="Frederick Roth" w:date="2019-01-11T15:39:00Z">
        <w:r w:rsidR="00316B1C" w:rsidDel="00853BFA">
          <w:rPr>
            <w:bCs/>
            <w:iCs/>
            <w:color w:val="000000" w:themeColor="text1"/>
          </w:rPr>
          <w:delText xml:space="preserve">the </w:delText>
        </w:r>
      </w:del>
      <w:r w:rsidR="00316B1C">
        <w:rPr>
          <w:bCs/>
          <w:iCs/>
          <w:color w:val="000000" w:themeColor="text1"/>
        </w:rPr>
        <w:t>wild-type (Figure 3A, right panel</w:t>
      </w:r>
      <w:del w:id="105" w:author="Frederick Roth" w:date="2019-01-11T15:40:00Z">
        <w:r w:rsidR="00316B1C" w:rsidDel="00853BFA">
          <w:rPr>
            <w:bCs/>
            <w:iCs/>
            <w:color w:val="000000" w:themeColor="text1"/>
          </w:rPr>
          <w:delText>)</w:delText>
        </w:r>
        <w:r w:rsidR="00316B1C" w:rsidRPr="00650B0D" w:rsidDel="00853BFA">
          <w:rPr>
            <w:bCs/>
            <w:iCs/>
            <w:color w:val="000000" w:themeColor="text1"/>
          </w:rPr>
          <w:delText xml:space="preserve">, </w:delText>
        </w:r>
      </w:del>
      <w:ins w:id="106" w:author="Frederick Roth" w:date="2019-01-11T15:40:00Z">
        <w:r w:rsidR="00853BFA">
          <w:rPr>
            <w:bCs/>
            <w:iCs/>
            <w:color w:val="000000" w:themeColor="text1"/>
          </w:rPr>
          <w:t xml:space="preserve">), </w:t>
        </w:r>
      </w:ins>
      <w:del w:id="107" w:author="Frederick Roth" w:date="2019-01-11T15:39:00Z">
        <w:r w:rsidR="00316B1C" w:rsidDel="00853BFA">
          <w:rPr>
            <w:bCs/>
            <w:iCs/>
            <w:color w:val="000000" w:themeColor="text1"/>
          </w:rPr>
          <w:delText xml:space="preserve">and </w:delText>
        </w:r>
      </w:del>
      <w:del w:id="108" w:author="Frederick Roth" w:date="2019-01-11T15:40:00Z">
        <w:r w:rsidR="00316B1C" w:rsidDel="00853BFA">
          <w:rPr>
            <w:bCs/>
            <w:iCs/>
            <w:color w:val="000000" w:themeColor="text1"/>
          </w:rPr>
          <w:delText>this improved resistance had even been previously observed in the ABC-16 strain</w:delText>
        </w:r>
        <w:r w:rsidR="00E14164" w:rsidDel="00853BFA">
          <w:rPr>
            <w:bCs/>
            <w:iCs/>
            <w:color w:val="000000" w:themeColor="text1"/>
          </w:rPr>
          <w:delText xml:space="preserve"> </w:delText>
        </w:r>
      </w:del>
      <w:del w:id="109" w:author="Frederick Roth" w:date="2019-01-11T15:43:00Z">
        <w:r w:rsidR="00330464" w:rsidDel="00FE4231">
          <w:rPr>
            <w:bCs/>
            <w:iCs/>
            <w:color w:val="000000" w:themeColor="text1"/>
          </w:rPr>
          <w:fldChar w:fldCharType="begin" w:fldLock="1"/>
        </w:r>
        <w:r w:rsidR="00B75FBB" w:rsidDel="00FE4231">
          <w:rPr>
            <w:bCs/>
            <w:iCs/>
            <w:color w:val="000000" w:themeColor="text1"/>
          </w:rPr>
          <w:del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delInstrText>
        </w:r>
        <w:r w:rsidR="00330464" w:rsidDel="00FE4231">
          <w:rPr>
            <w:bCs/>
            <w:iCs/>
            <w:color w:val="000000" w:themeColor="text1"/>
          </w:rPr>
          <w:fldChar w:fldCharType="separate"/>
        </w:r>
        <w:r w:rsidR="00330464" w:rsidRPr="00330464" w:rsidDel="00FE4231">
          <w:rPr>
            <w:bCs/>
            <w:iCs/>
            <w:noProof/>
            <w:color w:val="000000" w:themeColor="text1"/>
          </w:rPr>
          <w:delText>(Suzuki et al., 2011)</w:delText>
        </w:r>
        <w:r w:rsidR="00330464" w:rsidDel="00FE4231">
          <w:rPr>
            <w:bCs/>
            <w:iCs/>
            <w:color w:val="000000" w:themeColor="text1"/>
          </w:rPr>
          <w:fldChar w:fldCharType="end"/>
        </w:r>
      </w:del>
      <w:ins w:id="110" w:author="Frederick Roth" w:date="2019-01-11T15:41:00Z">
        <w:r w:rsidR="00853BFA">
          <w:rPr>
            <w:bCs/>
            <w:iCs/>
            <w:color w:val="000000" w:themeColor="text1"/>
          </w:rPr>
          <w:t xml:space="preserve">the neural network did not predict </w:t>
        </w:r>
      </w:ins>
      <w:ins w:id="111" w:author="Frederick Roth" w:date="2019-01-11T15:42:00Z">
        <w:r w:rsidR="00853BFA">
          <w:rPr>
            <w:bCs/>
            <w:iCs/>
            <w:color w:val="000000" w:themeColor="text1"/>
          </w:rPr>
          <w:t xml:space="preserve">increased valinomycin </w:t>
        </w:r>
      </w:ins>
      <w:ins w:id="112" w:author="Frederick Roth" w:date="2019-01-11T15:41:00Z">
        <w:r w:rsidR="00853BFA">
          <w:rPr>
            <w:bCs/>
            <w:iCs/>
            <w:color w:val="000000" w:themeColor="text1"/>
          </w:rPr>
          <w:t xml:space="preserve">resistance </w:t>
        </w:r>
      </w:ins>
      <w:ins w:id="113" w:author="Frederick Roth" w:date="2019-01-11T15:42:00Z">
        <w:r w:rsidR="00853BFA">
          <w:rPr>
            <w:bCs/>
            <w:iCs/>
            <w:color w:val="000000" w:themeColor="text1"/>
          </w:rPr>
          <w:t>for any gene in any background.</w:t>
        </w:r>
      </w:ins>
      <w:ins w:id="114" w:author="Frederick Roth" w:date="2019-01-11T15:43:00Z">
        <w:r w:rsidR="00FE4231">
          <w:rPr>
            <w:bCs/>
            <w:iCs/>
            <w:color w:val="000000" w:themeColor="text1"/>
          </w:rPr>
          <w:t xml:space="preserve">  A previous report </w:t>
        </w:r>
      </w:ins>
      <w:ins w:id="115" w:author="Frederick Roth" w:date="2019-01-11T15:44:00Z">
        <w:r w:rsidR="00FE4231">
          <w:rPr>
            <w:bCs/>
            <w:iCs/>
            <w:color w:val="000000" w:themeColor="text1"/>
          </w:rPr>
          <w:t xml:space="preserve">of valinomycin resistance upon </w:t>
        </w:r>
      </w:ins>
      <w:ins w:id="116" w:author="Frederick Roth" w:date="2019-01-11T15:43:00Z">
        <w:r w:rsidR="00FE4231">
          <w:rPr>
            <w:bCs/>
            <w:iCs/>
            <w:color w:val="000000" w:themeColor="text1"/>
          </w:rPr>
          <w:t xml:space="preserve">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ins>
      <w:del w:id="117" w:author="Frederick Roth" w:date="2019-01-11T15:43:00Z">
        <w:r w:rsidR="00316B1C" w:rsidDel="00FE4231">
          <w:rPr>
            <w:bCs/>
            <w:iCs/>
            <w:color w:val="000000" w:themeColor="text1"/>
          </w:rPr>
          <w:delText xml:space="preserve">.  Therefore, </w:delText>
        </w:r>
        <w:r w:rsidR="00316B1C" w:rsidRPr="00650B0D" w:rsidDel="00FE4231">
          <w:rPr>
            <w:bCs/>
            <w:iCs/>
            <w:color w:val="000000" w:themeColor="text1"/>
          </w:rPr>
          <w:delText>we considered</w:delText>
        </w:r>
      </w:del>
      <w:r w:rsidR="00316B1C" w:rsidRPr="00650B0D">
        <w:rPr>
          <w:bCs/>
          <w:iCs/>
          <w:color w:val="000000" w:themeColor="text1"/>
        </w:rPr>
        <w:t xml:space="preserve"> the possibilit</w:t>
      </w:r>
      <w:r w:rsidR="00316B1C">
        <w:rPr>
          <w:bCs/>
          <w:iCs/>
          <w:color w:val="000000" w:themeColor="text1"/>
        </w:rPr>
        <w:t xml:space="preserve">y that </w:t>
      </w:r>
      <w:ins w:id="118" w:author="Frederick Roth" w:date="2019-01-11T15:44:00Z">
        <w:r w:rsidR="00FE4231">
          <w:rPr>
            <w:bCs/>
            <w:iCs/>
            <w:color w:val="000000" w:themeColor="text1"/>
          </w:rPr>
          <w:t xml:space="preserve">one or more of the targeted 16 transporters inhibits </w:t>
        </w:r>
      </w:ins>
      <w:r w:rsidR="00316B1C">
        <w:rPr>
          <w:bCs/>
          <w:iCs/>
          <w:color w:val="000000" w:themeColor="text1"/>
        </w:rPr>
        <w:t xml:space="preserve">a valinomycin </w:t>
      </w:r>
      <w:del w:id="119" w:author="Frederick Roth" w:date="2019-01-11T15:44:00Z">
        <w:r w:rsidR="00316B1C" w:rsidDel="00FE4231">
          <w:rPr>
            <w:bCs/>
            <w:iCs/>
            <w:color w:val="000000" w:themeColor="text1"/>
          </w:rPr>
          <w:delText xml:space="preserve">efflux </w:delText>
        </w:r>
      </w:del>
      <w:ins w:id="120" w:author="Frederick Roth" w:date="2019-01-11T15:45:00Z">
        <w:r w:rsidR="00FE4231">
          <w:rPr>
            <w:bCs/>
            <w:iCs/>
            <w:color w:val="000000" w:themeColor="text1"/>
          </w:rPr>
          <w:t xml:space="preserve">resistance </w:t>
        </w:r>
      </w:ins>
      <w:r w:rsidR="00316B1C">
        <w:rPr>
          <w:bCs/>
          <w:iCs/>
          <w:color w:val="000000" w:themeColor="text1"/>
        </w:rPr>
        <w:t>mechanism</w:t>
      </w:r>
      <w:r w:rsidR="00316B1C" w:rsidRPr="00650B0D">
        <w:rPr>
          <w:bCs/>
          <w:iCs/>
          <w:color w:val="000000" w:themeColor="text1"/>
        </w:rPr>
        <w:t xml:space="preserve"> </w:t>
      </w:r>
      <w:ins w:id="121" w:author="Frederick Roth" w:date="2019-01-11T15:45:00Z">
        <w:r w:rsidR="00FE4231">
          <w:rPr>
            <w:bCs/>
            <w:iCs/>
            <w:color w:val="000000" w:themeColor="text1"/>
          </w:rPr>
          <w:t xml:space="preserve">that is not encoded by any of </w:t>
        </w:r>
      </w:ins>
      <w:del w:id="122" w:author="Frederick Roth" w:date="2019-01-11T15:45:00Z">
        <w:r w:rsidR="00316B1C" w:rsidRPr="00650B0D" w:rsidDel="00FE4231">
          <w:rPr>
            <w:bCs/>
            <w:iCs/>
            <w:color w:val="000000" w:themeColor="text1"/>
          </w:rPr>
          <w:delText xml:space="preserve">(or other resistance </w:delText>
        </w:r>
        <w:r w:rsidR="00316B1C" w:rsidDel="00FE4231">
          <w:rPr>
            <w:bCs/>
            <w:iCs/>
            <w:color w:val="000000" w:themeColor="text1"/>
          </w:rPr>
          <w:delText>factor</w:delText>
        </w:r>
        <w:r w:rsidR="00316B1C" w:rsidRPr="00650B0D" w:rsidDel="00FE4231">
          <w:rPr>
            <w:bCs/>
            <w:iCs/>
            <w:color w:val="000000" w:themeColor="text1"/>
          </w:rPr>
          <w:delText xml:space="preserve">) exists outside of our </w:delText>
        </w:r>
      </w:del>
      <w:ins w:id="123" w:author="Frederick Roth" w:date="2019-01-11T15:45:00Z">
        <w:r w:rsidR="00FE4231">
          <w:rPr>
            <w:bCs/>
            <w:iCs/>
            <w:color w:val="000000" w:themeColor="text1"/>
          </w:rPr>
          <w:t xml:space="preserve">the </w:t>
        </w:r>
      </w:ins>
      <w:del w:id="124" w:author="Frederick Roth" w:date="2019-01-11T15:45:00Z">
        <w:r w:rsidR="00316B1C" w:rsidRPr="00650B0D" w:rsidDel="00FE4231">
          <w:rPr>
            <w:bCs/>
            <w:iCs/>
            <w:color w:val="000000" w:themeColor="text1"/>
          </w:rPr>
          <w:delText xml:space="preserve">set of </w:delText>
        </w:r>
      </w:del>
      <w:r w:rsidR="00316B1C" w:rsidRPr="00650B0D">
        <w:rPr>
          <w:bCs/>
          <w:iCs/>
          <w:color w:val="000000" w:themeColor="text1"/>
        </w:rPr>
        <w:t>16 targeted transporter genes</w:t>
      </w:r>
      <w:del w:id="125" w:author="Frederick Roth" w:date="2019-01-11T15:45:00Z">
        <w:r w:rsidR="00316B1C" w:rsidRPr="00650B0D" w:rsidDel="00FE4231">
          <w:rPr>
            <w:bCs/>
            <w:iCs/>
            <w:color w:val="000000" w:themeColor="text1"/>
          </w:rPr>
          <w:delText>, and is negatively influenced by one or more of our 16 studied transporters</w:delText>
        </w:r>
      </w:del>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‘mystery </w:t>
      </w:r>
      <w:ins w:id="126" w:author="Frederick Roth" w:date="2019-01-11T15:47:00Z">
        <w:r w:rsidR="00FE4231">
          <w:rPr>
            <w:bCs/>
            <w:iCs/>
            <w:color w:val="000000" w:themeColor="text1"/>
          </w:rPr>
          <w:t xml:space="preserve">valinomycin </w:t>
        </w:r>
      </w:ins>
      <w:del w:id="127" w:author="Frederick Roth" w:date="2019-01-11T15:45:00Z">
        <w:r w:rsidR="00E40979" w:rsidRPr="00650B0D" w:rsidDel="00FE4231">
          <w:rPr>
            <w:bCs/>
            <w:iCs/>
            <w:color w:val="000000" w:themeColor="text1"/>
          </w:rPr>
          <w:delText xml:space="preserve">transporter </w:delText>
        </w:r>
      </w:del>
      <w:ins w:id="128" w:author="Frederick Roth" w:date="2019-01-11T15:45:00Z">
        <w:r w:rsidR="00FE4231">
          <w:rPr>
            <w:bCs/>
            <w:iCs/>
            <w:color w:val="000000" w:themeColor="text1"/>
          </w:rPr>
          <w:t>re</w:t>
        </w:r>
      </w:ins>
      <w:ins w:id="129" w:author="Frederick Roth" w:date="2019-01-11T15:46:00Z">
        <w:r w:rsidR="00FE4231">
          <w:rPr>
            <w:bCs/>
            <w:iCs/>
            <w:color w:val="000000" w:themeColor="text1"/>
          </w:rPr>
          <w:t xml:space="preserve">sistance </w:t>
        </w:r>
      </w:ins>
      <w:del w:id="130" w:author="Frederick Roth" w:date="2019-01-11T15:46:00Z">
        <w:r w:rsidR="00E40979" w:rsidRPr="00650B0D" w:rsidDel="00FE4231">
          <w:rPr>
            <w:bCs/>
            <w:iCs/>
            <w:color w:val="000000" w:themeColor="text1"/>
          </w:rPr>
          <w:delText xml:space="preserve">gene’ </w:delText>
        </w:r>
      </w:del>
      <w:ins w:id="131" w:author="Frederick Roth" w:date="2019-01-11T15:46:00Z">
        <w:r w:rsidR="00FE4231">
          <w:rPr>
            <w:bCs/>
            <w:iCs/>
            <w:color w:val="000000" w:themeColor="text1"/>
          </w:rPr>
          <w:t>factor</w:t>
        </w:r>
        <w:r w:rsidR="00FE4231" w:rsidRPr="00650B0D">
          <w:rPr>
            <w:bCs/>
            <w:iCs/>
            <w:color w:val="000000" w:themeColor="text1"/>
          </w:rPr>
          <w:t xml:space="preserve">’ </w:t>
        </w:r>
      </w:ins>
      <w:r w:rsidR="00E40979" w:rsidRPr="00650B0D">
        <w:rPr>
          <w:bCs/>
          <w:iCs/>
          <w:color w:val="000000" w:themeColor="text1"/>
        </w:rPr>
        <w:t>(always present) and its corresponding activity node to the neural network.  Training th</w:t>
      </w:r>
      <w:r w:rsidR="00252C68">
        <w:rPr>
          <w:bCs/>
          <w:iCs/>
          <w:color w:val="000000" w:themeColor="text1"/>
        </w:rPr>
        <w:t>is extended</w:t>
      </w:r>
      <w:r w:rsidR="00E40979" w:rsidRPr="00650B0D">
        <w:rPr>
          <w:bCs/>
          <w:iCs/>
          <w:color w:val="000000" w:themeColor="text1"/>
        </w:rPr>
        <w:t xml:space="preserve"> neural network </w:t>
      </w:r>
      <w:ins w:id="132" w:author="Frederick Roth" w:date="2019-01-11T15:48:00Z">
        <w:r w:rsidR="00FE4231">
          <w:rPr>
            <w:bCs/>
            <w:iCs/>
            <w:color w:val="000000" w:themeColor="text1"/>
          </w:rPr>
          <w:t xml:space="preserve">using only valinomycin data </w:t>
        </w:r>
      </w:ins>
      <w:r w:rsidR="00CD0D8F">
        <w:rPr>
          <w:bCs/>
          <w:iCs/>
          <w:color w:val="000000" w:themeColor="text1"/>
        </w:rPr>
        <w:t xml:space="preserve">substantially improved recapitulation of the observed phenotypes </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3A,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del w:id="133" w:author="Frederick Roth" w:date="2019-01-11T15:47:00Z">
        <w:r w:rsidR="00E40979" w:rsidRPr="00650B0D" w:rsidDel="00FE4231">
          <w:rPr>
            <w:bCs/>
            <w:iCs/>
            <w:color w:val="000000" w:themeColor="text1"/>
          </w:rPr>
          <w:delText xml:space="preserve">a ‘mystery </w:delText>
        </w:r>
      </w:del>
      <w:ins w:id="134" w:author="Frederick Roth" w:date="2019-01-11T15:47:00Z">
        <w:r w:rsidR="00FE4231">
          <w:rPr>
            <w:bCs/>
            <w:iCs/>
            <w:color w:val="000000" w:themeColor="text1"/>
          </w:rPr>
          <w:t xml:space="preserve">an unknown valinomycin </w:t>
        </w:r>
      </w:ins>
      <w:del w:id="135" w:author="Frederick Roth" w:date="2019-01-11T15:46:00Z">
        <w:r w:rsidR="00E40979" w:rsidRPr="00650B0D" w:rsidDel="00FE4231">
          <w:rPr>
            <w:bCs/>
            <w:iCs/>
            <w:color w:val="000000" w:themeColor="text1"/>
          </w:rPr>
          <w:delText xml:space="preserve">transporter’ </w:delText>
        </w:r>
      </w:del>
      <w:ins w:id="136" w:author="Frederick Roth" w:date="2019-01-11T15:46:00Z">
        <w:r w:rsidR="00FE4231">
          <w:rPr>
            <w:bCs/>
            <w:iCs/>
            <w:color w:val="000000" w:themeColor="text1"/>
          </w:rPr>
          <w:t>resistance</w:t>
        </w:r>
      </w:ins>
      <w:ins w:id="137" w:author="Frederick Roth" w:date="2019-01-11T15:47:00Z">
        <w:r w:rsidR="00FE4231">
          <w:rPr>
            <w:bCs/>
            <w:iCs/>
            <w:color w:val="000000" w:themeColor="text1"/>
          </w:rPr>
          <w:t xml:space="preserve"> factor</w:t>
        </w:r>
      </w:ins>
      <w:del w:id="138" w:author="Frederick Roth" w:date="2019-01-11T15:47:00Z">
        <w:r w:rsidR="004B7459" w:rsidDel="00FE4231">
          <w:rPr>
            <w:bCs/>
            <w:iCs/>
            <w:color w:val="000000" w:themeColor="text1"/>
          </w:rPr>
          <w:delText xml:space="preserve">(or other resistance factor) </w:delText>
        </w:r>
        <w:r w:rsidR="00E40979" w:rsidRPr="00650B0D" w:rsidDel="00FE4231">
          <w:rPr>
            <w:bCs/>
            <w:iCs/>
            <w:color w:val="000000" w:themeColor="text1"/>
          </w:rPr>
          <w:delText>which clears valinomycin</w:delText>
        </w:r>
      </w:del>
      <w:r w:rsidR="00E40979" w:rsidRPr="00650B0D">
        <w:rPr>
          <w:bCs/>
          <w:iCs/>
          <w:color w:val="000000" w:themeColor="text1"/>
        </w:rPr>
        <w:t>.</w:t>
      </w:r>
      <w:r w:rsidR="00CA6A9E">
        <w:rPr>
          <w:bCs/>
          <w:iCs/>
          <w:color w:val="000000" w:themeColor="text1"/>
        </w:rPr>
        <w:t xml:space="preserve">  </w:t>
      </w:r>
      <w:ins w:id="139" w:author="Frederick Roth" w:date="2019-01-11T15:49:00Z">
        <w:r w:rsidR="00FE4231">
          <w:rPr>
            <w:bCs/>
            <w:iCs/>
            <w:color w:val="000000" w:themeColor="text1"/>
          </w:rPr>
          <w:t>Moreover, this m</w:t>
        </w:r>
      </w:ins>
      <w:ins w:id="140" w:author="Frederick Roth" w:date="2019-01-11T15:48:00Z">
        <w:r w:rsidR="00FE4231">
          <w:rPr>
            <w:bCs/>
            <w:iCs/>
            <w:color w:val="000000" w:themeColor="text1"/>
          </w:rPr>
          <w:t xml:space="preserve">odel improvement </w:t>
        </w:r>
      </w:ins>
      <w:ins w:id="141" w:author="Frederick Roth" w:date="2019-01-11T15:49:00Z">
        <w:r w:rsidR="00FE4231">
          <w:rPr>
            <w:bCs/>
            <w:iCs/>
            <w:color w:val="000000" w:themeColor="text1"/>
          </w:rPr>
          <w:t xml:space="preserve">depended on the inclusion of this mystery </w:t>
        </w:r>
      </w:ins>
      <w:commentRangeStart w:id="142"/>
      <w:del w:id="143" w:author="Frederick Roth" w:date="2019-01-11T15:49:00Z">
        <w:r w:rsidR="00CA6A9E" w:rsidDel="00FE4231">
          <w:rPr>
            <w:bCs/>
            <w:iCs/>
            <w:color w:val="000000" w:themeColor="text1"/>
          </w:rPr>
          <w:delText xml:space="preserve">Training a neural network model </w:delText>
        </w:r>
        <w:r w:rsidR="008C5357" w:rsidDel="00FE4231">
          <w:rPr>
            <w:bCs/>
            <w:iCs/>
            <w:color w:val="000000" w:themeColor="text1"/>
          </w:rPr>
          <w:delText>separately on only</w:delText>
        </w:r>
        <w:r w:rsidR="00000AA8" w:rsidDel="00FE4231">
          <w:rPr>
            <w:bCs/>
            <w:iCs/>
            <w:color w:val="000000" w:themeColor="text1"/>
          </w:rPr>
          <w:delText xml:space="preserve"> valinomycin data </w:delText>
        </w:r>
        <w:r w:rsidR="00CA6A9E" w:rsidDel="00FE4231">
          <w:rPr>
            <w:bCs/>
            <w:iCs/>
            <w:color w:val="000000" w:themeColor="text1"/>
          </w:rPr>
          <w:delText xml:space="preserve">without an additional </w:delText>
        </w:r>
      </w:del>
      <w:r w:rsidR="00CA6A9E">
        <w:rPr>
          <w:bCs/>
          <w:iCs/>
          <w:color w:val="000000" w:themeColor="text1"/>
        </w:rPr>
        <w:t xml:space="preserve">factor </w:t>
      </w:r>
      <w:del w:id="144" w:author="Frederick Roth" w:date="2019-01-11T15:49:00Z">
        <w:r w:rsidR="00CA6A9E" w:rsidDel="00FE4231">
          <w:rPr>
            <w:bCs/>
            <w:iCs/>
            <w:color w:val="000000" w:themeColor="text1"/>
          </w:rPr>
          <w:delText xml:space="preserve">did not result in similar improvements </w:delText>
        </w:r>
      </w:del>
      <w:r w:rsidR="00CA6A9E">
        <w:rPr>
          <w:bCs/>
          <w:iCs/>
          <w:color w:val="000000" w:themeColor="text1"/>
        </w:rPr>
        <w:t>(</w:t>
      </w:r>
      <w:del w:id="145" w:author="Frederick Roth" w:date="2019-01-11T15:49:00Z">
        <w:r w:rsidR="00105653" w:rsidRPr="00925FC8" w:rsidDel="00FE4231">
          <w:rPr>
            <w:bCs/>
            <w:i/>
            <w:iCs/>
            <w:color w:val="000000" w:themeColor="text1"/>
          </w:rPr>
          <w:delText>r</w:delText>
        </w:r>
        <w:r w:rsidR="00105653" w:rsidDel="00FE4231">
          <w:rPr>
            <w:bCs/>
            <w:iCs/>
            <w:color w:val="000000" w:themeColor="text1"/>
          </w:rPr>
          <w:delText xml:space="preserve"> = 0.49,</w:delText>
        </w:r>
        <w:commentRangeStart w:id="146"/>
        <w:r w:rsidR="00105653" w:rsidDel="00FE4231">
          <w:rPr>
            <w:bCs/>
            <w:iCs/>
            <w:color w:val="000000" w:themeColor="text1"/>
          </w:rPr>
          <w:delText xml:space="preserve"> </w:delText>
        </w:r>
      </w:del>
      <w:commentRangeEnd w:id="142"/>
      <w:r w:rsidR="004452EF">
        <w:rPr>
          <w:bCs/>
          <w:iCs/>
          <w:color w:val="000000" w:themeColor="text1"/>
        </w:rPr>
        <w:t xml:space="preserve">Figure </w:t>
      </w:r>
      <w:commentRangeStart w:id="147"/>
      <w:r w:rsidR="00D610F0" w:rsidRPr="00650B0D">
        <w:rPr>
          <w:bCs/>
          <w:iCs/>
          <w:color w:val="000000" w:themeColor="text1"/>
        </w:rPr>
        <w:t>S10</w:t>
      </w:r>
      <w:r w:rsidR="00D610F0">
        <w:rPr>
          <w:bCs/>
          <w:iCs/>
          <w:color w:val="000000" w:themeColor="text1"/>
        </w:rPr>
        <w:t>A</w:t>
      </w:r>
      <w:commentRangeEnd w:id="146"/>
      <w:r w:rsidR="00FE4231">
        <w:rPr>
          <w:rStyle w:val="CommentReference"/>
          <w:rFonts w:asciiTheme="minorHAnsi" w:hAnsiTheme="minorHAnsi" w:cstheme="minorBidi"/>
        </w:rPr>
        <w:commentReference w:id="146"/>
      </w:r>
      <w:r w:rsidR="00D610F0" w:rsidRPr="00650B0D">
        <w:rPr>
          <w:bCs/>
          <w:iCs/>
          <w:color w:val="000000" w:themeColor="text1"/>
        </w:rPr>
        <w:t>).</w:t>
      </w:r>
      <w:commentRangeEnd w:id="147"/>
      <w:r w:rsidR="00D610F0">
        <w:rPr>
          <w:rStyle w:val="CommentReference"/>
          <w:rFonts w:asciiTheme="minorHAnsi" w:hAnsiTheme="minorHAnsi" w:cstheme="minorBidi"/>
        </w:rPr>
        <w:commentReference w:id="147"/>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42"/>
      </w:r>
    </w:p>
    <w:p w14:paraId="5572266C" w14:textId="1738D5F4" w:rsidR="00365DB3" w:rsidRDefault="00365DB3" w:rsidP="00224FCB">
      <w:pPr>
        <w:outlineLvl w:val="0"/>
        <w:rPr>
          <w:b/>
          <w:bCs/>
          <w:iCs/>
          <w:color w:val="000000" w:themeColor="text1"/>
        </w:rPr>
      </w:pPr>
    </w:p>
    <w:p w14:paraId="289000C9" w14:textId="2DCA7F6F" w:rsidR="00B103F4" w:rsidRPr="00B103F4" w:rsidRDefault="00365DB3" w:rsidP="00B103F4">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w:t>
      </w:r>
      <w:del w:id="148" w:author="Frederick Roth" w:date="2019-01-11T15:51:00Z">
        <w:r w:rsidR="00D772A7" w:rsidDel="00127593">
          <w:rPr>
            <w:b/>
            <w:bCs/>
            <w:iCs/>
            <w:color w:val="000000" w:themeColor="text1"/>
          </w:rPr>
          <w:delText xml:space="preserve">influence </w:delText>
        </w:r>
      </w:del>
      <w:ins w:id="149" w:author="Frederick Roth" w:date="2019-01-11T15:51:00Z">
        <w:r w:rsidR="00127593">
          <w:rPr>
            <w:b/>
            <w:bCs/>
            <w:iCs/>
            <w:color w:val="000000" w:themeColor="text1"/>
          </w:rPr>
          <w:t>inhibit Pdr5</w:t>
        </w:r>
        <w:r w:rsidR="00127593">
          <w:rPr>
            <w:b/>
            <w:bCs/>
            <w:i/>
            <w:iCs/>
            <w:color w:val="000000" w:themeColor="text1"/>
          </w:rPr>
          <w:t xml:space="preserve"> </w:t>
        </w:r>
      </w:ins>
      <w:del w:id="150" w:author="Frederick Roth" w:date="2019-01-11T15:51:00Z">
        <w:r w:rsidR="00797CBB" w:rsidDel="00127593">
          <w:rPr>
            <w:b/>
            <w:bCs/>
            <w:iCs/>
            <w:color w:val="000000" w:themeColor="text1"/>
          </w:rPr>
          <w:delText>Pdr5</w:delText>
        </w:r>
        <w:r w:rsidR="00D772A7" w:rsidDel="00127593">
          <w:rPr>
            <w:b/>
            <w:bCs/>
            <w:i/>
            <w:iCs/>
            <w:color w:val="000000" w:themeColor="text1"/>
          </w:rPr>
          <w:delText xml:space="preserve"> </w:delText>
        </w:r>
        <w:r w:rsidR="00D772A7" w:rsidDel="00127593">
          <w:rPr>
            <w:b/>
            <w:bCs/>
            <w:iCs/>
            <w:color w:val="000000" w:themeColor="text1"/>
          </w:rPr>
          <w:delText xml:space="preserve">in </w:delText>
        </w:r>
      </w:del>
      <w:r w:rsidR="00D772A7">
        <w:rPr>
          <w:b/>
          <w:bCs/>
          <w:iCs/>
          <w:color w:val="000000" w:themeColor="text1"/>
        </w:rPr>
        <w:t>fluconazole</w:t>
      </w:r>
      <w:ins w:id="151" w:author="Frederick Roth" w:date="2019-01-11T15:51:00Z">
        <w:r w:rsidR="00127593">
          <w:rPr>
            <w:b/>
            <w:bCs/>
            <w:iCs/>
            <w:color w:val="000000" w:themeColor="text1"/>
          </w:rPr>
          <w:t xml:space="preserve"> efflux activity</w:t>
        </w:r>
      </w:ins>
    </w:p>
    <w:p w14:paraId="75E5520F" w14:textId="0285BB50" w:rsidR="009D671D" w:rsidRPr="009D671D" w:rsidRDefault="004726E4" w:rsidP="009D671D">
      <w:pPr>
        <w:jc w:val="both"/>
        <w:outlineLvl w:val="0"/>
        <w:rPr>
          <w:color w:val="000000"/>
          <w:lang w:val="en-CA"/>
        </w:rPr>
      </w:pPr>
      <w:r>
        <w:rPr>
          <w:color w:val="000000"/>
          <w:lang w:val="en-CA"/>
        </w:rPr>
        <w:lastRenderedPageBreak/>
        <w:t xml:space="preserve">One striking phenotype </w:t>
      </w:r>
      <w:r w:rsidR="00F25266">
        <w:rPr>
          <w:color w:val="000000"/>
          <w:lang w:val="en-CA"/>
        </w:rPr>
        <w:t>revealed</w:t>
      </w:r>
      <w:r>
        <w:rPr>
          <w:color w:val="000000"/>
          <w:lang w:val="en-CA"/>
        </w:rPr>
        <w:t xml:space="preserve"> by DCGA was </w:t>
      </w:r>
      <w:r>
        <w:rPr>
          <w:color w:val="000000"/>
        </w:rPr>
        <w:t>a quadruple deletion</w:t>
      </w:r>
      <w:del w:id="152" w:author="Frederick Roth" w:date="2019-01-11T15:52:00Z">
        <w:r w:rsidR="00984524" w:rsidDel="008A0AB1">
          <w:rPr>
            <w:color w:val="000000"/>
          </w:rPr>
          <w:delText xml:space="preserve"> </w:delText>
        </w:r>
      </w:del>
      <w:ins w:id="153" w:author="Frederick Roth" w:date="2019-01-11T15:52:00Z">
        <w:r w:rsidR="008A0AB1">
          <w:rPr>
            <w:color w:val="000000"/>
          </w:rPr>
          <w:t>—</w:t>
        </w:r>
      </w:ins>
      <w:del w:id="154" w:author="Frederick Roth" w:date="2019-01-11T15:52:00Z">
        <w:r w:rsidR="00984524" w:rsidDel="008A0AB1">
          <w:delText xml:space="preserve">– </w:delText>
        </w:r>
      </w:del>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ins w:id="155" w:author="Frederick Roth" w:date="2019-01-11T15:52:00Z">
        <w:r w:rsidR="008A0AB1">
          <w:rPr>
            <w:color w:val="000000"/>
          </w:rPr>
          <w:t>—</w:t>
        </w:r>
      </w:ins>
      <w:del w:id="156" w:author="Frederick Roth" w:date="2019-01-11T15:52:00Z">
        <w:r w:rsidR="00984524" w:rsidDel="008A0AB1">
          <w:delText xml:space="preserve"> – </w:delText>
        </w:r>
      </w:del>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del w:id="157" w:author="Frederick Roth" w:date="2019-01-11T15:53:00Z">
        <w:r w:rsidRPr="00233F15" w:rsidDel="008A0AB1">
          <w:rPr>
            <w:color w:val="000000"/>
            <w:lang w:val="en-CA"/>
          </w:rPr>
          <w:delText>)</w:delText>
        </w:r>
        <w:r w:rsidR="00D57E73" w:rsidDel="008A0AB1">
          <w:rPr>
            <w:color w:val="000000"/>
            <w:lang w:val="en-CA"/>
          </w:rPr>
          <w:delText xml:space="preserve">, </w:delText>
        </w:r>
      </w:del>
      <w:ins w:id="158" w:author="Frederick Roth" w:date="2019-01-11T15:53:00Z">
        <w:r w:rsidR="008A0AB1" w:rsidRPr="00233F15">
          <w:rPr>
            <w:color w:val="000000"/>
            <w:lang w:val="en-CA"/>
          </w:rPr>
          <w:t>)</w:t>
        </w:r>
        <w:r w:rsidR="008A0AB1">
          <w:rPr>
            <w:color w:val="000000"/>
            <w:lang w:val="en-CA"/>
          </w:rPr>
          <w:t xml:space="preserve"> </w:t>
        </w:r>
      </w:ins>
      <w:r w:rsidR="00D57E73">
        <w:rPr>
          <w:color w:val="000000"/>
          <w:lang w:val="en-CA"/>
        </w:rPr>
        <w:t>and</w:t>
      </w:r>
      <w:ins w:id="159" w:author="Frederick Roth" w:date="2019-01-11T15:53:00Z">
        <w:r w:rsidR="008A0AB1">
          <w:rPr>
            <w:color w:val="000000"/>
            <w:lang w:val="en-CA"/>
          </w:rPr>
          <w:t xml:space="preserve"> </w:t>
        </w:r>
      </w:ins>
      <w:del w:id="160" w:author="Frederick Roth" w:date="2019-01-11T15:53:00Z">
        <w:r w:rsidR="00D57E73" w:rsidDel="008A0AB1">
          <w:rPr>
            <w:color w:val="000000"/>
            <w:lang w:val="en-CA"/>
          </w:rPr>
          <w:delText xml:space="preserve"> </w:delText>
        </w:r>
        <w:r w:rsidR="00CA6EA7" w:rsidDel="008A0AB1">
          <w:rPr>
            <w:color w:val="000000"/>
            <w:lang w:val="en-CA"/>
          </w:rPr>
          <w:delText xml:space="preserve">similarly, </w:delText>
        </w:r>
      </w:del>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del w:id="161" w:author="Frederick Roth" w:date="2019-01-11T16:01:00Z">
        <w:r w:rsidR="00B64121" w:rsidDel="00CD0383">
          <w:rPr>
            <w:color w:val="000000"/>
          </w:rPr>
          <w:delText xml:space="preserve">differing from the resistant quadruple genotype only by an additional </w:delText>
        </w:r>
      </w:del>
      <w:ins w:id="162" w:author="Frederick Roth" w:date="2019-01-11T16:01:00Z">
        <w:r w:rsidR="00CD0383">
          <w:rPr>
            <w:color w:val="000000"/>
          </w:rPr>
          <w:t xml:space="preserve">adding a </w:t>
        </w:r>
      </w:ins>
      <w:r w:rsidR="00B64121" w:rsidRPr="00233F15">
        <w:rPr>
          <w:i/>
          <w:color w:val="000000"/>
        </w:rPr>
        <w:t>pdr5∆</w:t>
      </w:r>
      <w:r w:rsidR="00B64121">
        <w:rPr>
          <w:color w:val="000000"/>
        </w:rPr>
        <w:t xml:space="preserve"> deletion</w:t>
      </w:r>
      <w:ins w:id="163" w:author="Frederick Roth" w:date="2019-01-11T16:01:00Z">
        <w:r w:rsidR="00CD0383">
          <w:rPr>
            <w:color w:val="000000"/>
          </w:rPr>
          <w:t xml:space="preserve"> to the quadruple mutant background</w:t>
        </w:r>
      </w:ins>
      <w:r w:rsidR="00B64121">
        <w:rPr>
          <w:color w:val="000000"/>
        </w:rPr>
        <w:t xml:space="preserve">) showed </w:t>
      </w:r>
      <w:ins w:id="164" w:author="Frederick Roth" w:date="2019-01-11T16:01:00Z">
        <w:r w:rsidR="00CD0383">
          <w:rPr>
            <w:color w:val="000000"/>
          </w:rPr>
          <w:t xml:space="preserve">fluconazole </w:t>
        </w:r>
      </w:ins>
      <w:r w:rsidR="00B64121" w:rsidRPr="00233F15">
        <w:rPr>
          <w:color w:val="000000"/>
        </w:rPr>
        <w:t>sensitiv</w:t>
      </w:r>
      <w:r w:rsidR="00B64121">
        <w:rPr>
          <w:color w:val="000000"/>
        </w:rPr>
        <w:t xml:space="preserve">ity </w:t>
      </w:r>
      <w:del w:id="165" w:author="Frederick Roth" w:date="2019-01-11T16:01:00Z">
        <w:r w:rsidR="00B64121" w:rsidDel="00CD0383">
          <w:rPr>
            <w:color w:val="000000"/>
          </w:rPr>
          <w:delText xml:space="preserve">to fluconazole </w:delText>
        </w:r>
      </w:del>
      <w:r w:rsidR="00B64121">
        <w:rPr>
          <w:color w:val="000000"/>
        </w:rPr>
        <w:t xml:space="preserve">that was comparable to </w:t>
      </w:r>
      <w:del w:id="166" w:author="Frederick Roth" w:date="2019-01-11T16:01:00Z">
        <w:r w:rsidR="00B64121" w:rsidDel="00CD0383">
          <w:rPr>
            <w:color w:val="000000"/>
          </w:rPr>
          <w:delText xml:space="preserve">the single-knockout </w:delText>
        </w:r>
      </w:del>
      <w:r w:rsidR="00B64121" w:rsidRPr="00233F15">
        <w:rPr>
          <w:i/>
          <w:color w:val="000000"/>
        </w:rPr>
        <w:t xml:space="preserve">pdr5∆ </w:t>
      </w:r>
      <w:del w:id="167" w:author="Frederick Roth" w:date="2019-01-11T16:01:00Z">
        <w:r w:rsidR="00B64121" w:rsidDel="00CD0383">
          <w:rPr>
            <w:color w:val="000000"/>
          </w:rPr>
          <w:delText>genotype</w:delText>
        </w:r>
      </w:del>
      <w:ins w:id="168" w:author="Frederick Roth" w:date="2019-01-11T16:01:00Z">
        <w:r w:rsidR="00CD0383">
          <w:rPr>
            <w:color w:val="000000"/>
          </w:rPr>
          <w:t>alone</w:t>
        </w:r>
      </w:ins>
      <w:r w:rsidR="00B64121" w:rsidRPr="001253E6">
        <w:rPr>
          <w:color w:val="000000"/>
        </w:rPr>
        <w:t>.</w:t>
      </w:r>
      <w:r w:rsidR="00B64121">
        <w:rPr>
          <w:color w:val="000000"/>
        </w:rPr>
        <w:t xml:space="preserve"> </w:t>
      </w:r>
      <w:ins w:id="169" w:author="Frederick Roth" w:date="2019-01-11T16:04:00Z">
        <w:r w:rsidR="006644AB">
          <w:rPr>
            <w:color w:val="000000"/>
          </w:rPr>
          <w:t xml:space="preserve">Beyond </w:t>
        </w:r>
      </w:ins>
      <w:del w:id="170" w:author="Frederick Roth" w:date="2019-01-11T16:04:00Z">
        <w:r w:rsidR="009D671D" w:rsidDel="006644AB">
          <w:rPr>
            <w:color w:val="000000"/>
          </w:rPr>
          <w:delText xml:space="preserve">Generalized linear regression had modeled this phenomenon </w:delText>
        </w:r>
        <w:r w:rsidR="009D671D" w:rsidRPr="00233F15" w:rsidDel="006644AB">
          <w:rPr>
            <w:color w:val="000000"/>
          </w:rPr>
          <w:delText xml:space="preserve">(in addition to </w:delText>
        </w:r>
      </w:del>
      <w:r w:rsidR="009D671D" w:rsidRPr="00233F15">
        <w:rPr>
          <w:color w:val="000000"/>
        </w:rPr>
        <w:t>one- and two- gene effects</w:t>
      </w:r>
      <w:del w:id="171" w:author="Frederick Roth" w:date="2019-01-11T16:04:00Z">
        <w:r w:rsidR="009D671D" w:rsidDel="006644AB">
          <w:rPr>
            <w:color w:val="000000"/>
          </w:rPr>
          <w:delText>)</w:delText>
        </w:r>
      </w:del>
      <w:r w:rsidR="009D671D">
        <w:rPr>
          <w:color w:val="000000"/>
        </w:rPr>
        <w:t xml:space="preserve">, </w:t>
      </w:r>
      <w:ins w:id="172" w:author="Frederick Roth" w:date="2019-01-11T16:04:00Z">
        <w:r w:rsidR="006644AB">
          <w:rPr>
            <w:color w:val="000000"/>
          </w:rPr>
          <w:t xml:space="preserve">generalized linear regression modeled this phenomenon </w:t>
        </w:r>
      </w:ins>
      <w:r w:rsidR="009D671D">
        <w:rPr>
          <w:color w:val="000000"/>
        </w:rPr>
        <w:t xml:space="preserve">as the combination of three positive three-gene interactions (all </w:t>
      </w:r>
      <w:ins w:id="173" w:author="Frederick Roth" w:date="2019-01-11T16:05:00Z">
        <w:r w:rsidR="006644AB">
          <w:rPr>
            <w:color w:val="000000"/>
          </w:rPr>
          <w:t xml:space="preserve">of the </w:t>
        </w:r>
      </w:ins>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3C).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ins w:id="174" w:author="Frederick Roth" w:date="2019-01-11T16:17:00Z">
        <w:r w:rsidR="001C62B5">
          <w:rPr>
            <w:color w:val="000000"/>
          </w:rPr>
          <w:t xml:space="preserve"> These results are consistent with a </w:t>
        </w:r>
      </w:ins>
      <w:del w:id="175" w:author="Frederick Roth" w:date="2019-01-11T16:17:00Z">
        <w:r w:rsidR="009D671D" w:rsidDel="001C62B5">
          <w:rPr>
            <w:color w:val="000000"/>
          </w:rPr>
          <w:delText xml:space="preserve"> </w:delText>
        </w:r>
        <w:r w:rsidR="009D671D" w:rsidDel="001C62B5">
          <w:rPr>
            <w:color w:val="000000" w:themeColor="text1"/>
            <w:lang w:val="en-CA"/>
          </w:rPr>
          <w:delText>Taken together, th</w:delText>
        </w:r>
        <w:r w:rsidR="009D671D" w:rsidRPr="00457F23" w:rsidDel="001C62B5">
          <w:rPr>
            <w:color w:val="000000" w:themeColor="text1"/>
            <w:lang w:val="en-CA"/>
          </w:rPr>
          <w:delText>ese phenotypes</w:delText>
        </w:r>
        <w:r w:rsidR="009D671D" w:rsidRPr="00457F23" w:rsidDel="001C62B5">
          <w:rPr>
            <w:color w:val="000000" w:themeColor="text1"/>
          </w:rPr>
          <w:delText xml:space="preserve"> </w:delText>
        </w:r>
        <w:r w:rsidR="009D671D" w:rsidDel="001C62B5">
          <w:rPr>
            <w:color w:val="000000" w:themeColor="text1"/>
          </w:rPr>
          <w:delText xml:space="preserve">and genetic interactions </w:delText>
        </w:r>
        <w:r w:rsidR="009D671D" w:rsidRPr="00233F15" w:rsidDel="001C62B5">
          <w:rPr>
            <w:color w:val="000000"/>
            <w:lang w:val="en-CA"/>
          </w:rPr>
          <w:delText>extend previous</w:delText>
        </w:r>
        <w:r w:rsidR="009D671D" w:rsidDel="001C62B5">
          <w:rPr>
            <w:color w:val="000000"/>
            <w:lang w:val="en-CA"/>
          </w:rPr>
          <w:delText xml:space="preserve"> findings that </w:delText>
        </w:r>
      </w:del>
      <w:ins w:id="176" w:author="Frederick Roth" w:date="2019-01-11T16:17:00Z">
        <w:r w:rsidR="001C62B5">
          <w:rPr>
            <w:color w:val="000000"/>
            <w:lang w:val="en-CA"/>
          </w:rPr>
          <w:t xml:space="preserve">previous report that </w:t>
        </w:r>
      </w:ins>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del w:id="177" w:author="Frederick Roth" w:date="2019-01-11T16:16:00Z">
        <w:r w:rsidR="009D671D" w:rsidDel="001C62B5">
          <w:rPr>
            <w:color w:val="000000"/>
            <w:lang w:val="en-CA"/>
          </w:rPr>
          <w:delText xml:space="preserve">, and </w:delText>
        </w:r>
        <w:r w:rsidR="001944E5" w:rsidDel="001C62B5">
          <w:rPr>
            <w:color w:val="000000"/>
            <w:lang w:val="en-CA"/>
          </w:rPr>
          <w:delText xml:space="preserve">further </w:delText>
        </w:r>
        <w:r w:rsidR="009D671D" w:rsidDel="001C62B5">
          <w:rPr>
            <w:color w:val="000000"/>
            <w:lang w:val="en-CA"/>
          </w:rPr>
          <w:delText>s</w:delText>
        </w:r>
        <w:r w:rsidR="009D671D" w:rsidRPr="00457F23" w:rsidDel="001C62B5">
          <w:rPr>
            <w:color w:val="000000" w:themeColor="text1"/>
            <w:lang w:val="en-CA"/>
          </w:rPr>
          <w:delText>uggest</w:delText>
        </w:r>
        <w:r w:rsidR="009D671D" w:rsidDel="001C62B5">
          <w:rPr>
            <w:color w:val="000000" w:themeColor="text1"/>
            <w:lang w:val="en-CA"/>
          </w:rPr>
          <w:delText>ed</w:delText>
        </w:r>
        <w:r w:rsidR="009D671D" w:rsidRPr="00457F23" w:rsidDel="001C62B5">
          <w:rPr>
            <w:color w:val="000000" w:themeColor="text1"/>
            <w:lang w:val="en-CA"/>
          </w:rPr>
          <w:delText xml:space="preserve"> </w:delText>
        </w:r>
      </w:del>
      <w:ins w:id="178" w:author="Frederick Roth" w:date="2019-01-11T16:17:00Z">
        <w:r w:rsidR="001C62B5">
          <w:rPr>
            <w:color w:val="000000"/>
            <w:lang w:val="en-CA"/>
          </w:rPr>
          <w:t>, and extend these findings in at least three ways</w:t>
        </w:r>
      </w:ins>
      <w:del w:id="179" w:author="Frederick Roth" w:date="2019-01-11T16:17:00Z">
        <w:r w:rsidR="009D671D" w:rsidRPr="00457F23" w:rsidDel="001C62B5">
          <w:rPr>
            <w:color w:val="000000" w:themeColor="text1"/>
            <w:lang w:val="en-CA"/>
          </w:rPr>
          <w:delText>that</w:delText>
        </w:r>
      </w:del>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w:t>
      </w:r>
      <w:del w:id="180" w:author="Frederick Roth" w:date="2019-01-11T16:18:00Z">
        <w:r w:rsidR="009D671D" w:rsidRPr="00457F23" w:rsidDel="001C62B5">
          <w:rPr>
            <w:color w:val="000000" w:themeColor="text1"/>
            <w:lang w:val="en-CA"/>
          </w:rPr>
          <w:delText xml:space="preserve">that </w:delText>
        </w:r>
      </w:del>
      <w:r w:rsidR="009D671D" w:rsidRPr="00457F23">
        <w:rPr>
          <w:color w:val="000000" w:themeColor="text1"/>
          <w:lang w:val="en-CA"/>
        </w:rPr>
        <w:t xml:space="preserve">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del w:id="181" w:author="Frederick Roth" w:date="2019-01-11T16:18:00Z">
        <w:r w:rsidR="009D671D" w:rsidRPr="00457F23" w:rsidDel="001C62B5">
          <w:rPr>
            <w:color w:val="000000" w:themeColor="text1"/>
            <w:lang w:val="en-CA"/>
          </w:rPr>
          <w:delText xml:space="preserve">  </w:delText>
        </w:r>
      </w:del>
    </w:p>
    <w:p w14:paraId="3FC17CED" w14:textId="77777777" w:rsidR="004726E4" w:rsidRDefault="004726E4" w:rsidP="004726E4">
      <w:pPr>
        <w:widowControl w:val="0"/>
        <w:autoSpaceDE w:val="0"/>
        <w:autoSpaceDN w:val="0"/>
        <w:adjustRightInd w:val="0"/>
        <w:jc w:val="both"/>
        <w:rPr>
          <w:color w:val="000000"/>
        </w:rPr>
      </w:pPr>
    </w:p>
    <w:p w14:paraId="5C6DF5CA" w14:textId="1DF40D82" w:rsidR="00FC773B" w:rsidDel="001C62B5" w:rsidRDefault="00190EA3" w:rsidP="007C0525">
      <w:pPr>
        <w:widowControl w:val="0"/>
        <w:autoSpaceDE w:val="0"/>
        <w:autoSpaceDN w:val="0"/>
        <w:adjustRightInd w:val="0"/>
        <w:jc w:val="both"/>
        <w:rPr>
          <w:del w:id="182" w:author="Frederick Roth" w:date="2019-01-11T16:20:00Z"/>
          <w:bCs/>
          <w:iCs/>
          <w:color w:val="000000" w:themeColor="text1"/>
        </w:rPr>
      </w:pPr>
      <w:del w:id="183" w:author="Frederick Roth" w:date="2019-01-11T16:18:00Z">
        <w:r w:rsidDel="001C62B5">
          <w:rPr>
            <w:color w:val="000000"/>
          </w:rPr>
          <w:delText>We first considered whethe</w:delText>
        </w:r>
        <w:r w:rsidR="00370E35" w:rsidDel="001C62B5">
          <w:rPr>
            <w:color w:val="000000"/>
          </w:rPr>
          <w:delText>r t</w:delText>
        </w:r>
      </w:del>
      <w:ins w:id="184" w:author="Frederick Roth" w:date="2019-01-11T16:18:00Z">
        <w:r w:rsidR="001C62B5">
          <w:rPr>
            <w:color w:val="000000"/>
          </w:rPr>
          <w:t>Each of t</w:t>
        </w:r>
      </w:ins>
      <w:r w:rsidR="00370E35">
        <w:rPr>
          <w:color w:val="000000"/>
        </w:rPr>
        <w:t xml:space="preserve">hese observations </w:t>
      </w:r>
      <w:del w:id="185" w:author="Frederick Roth" w:date="2019-01-11T16:18:00Z">
        <w:r w:rsidR="00370E35" w:rsidDel="001C62B5">
          <w:rPr>
            <w:color w:val="000000"/>
          </w:rPr>
          <w:delText xml:space="preserve">are </w:delText>
        </w:r>
      </w:del>
      <w:ins w:id="186" w:author="Frederick Roth" w:date="2019-01-11T16:18:00Z">
        <w:r w:rsidR="001C62B5">
          <w:rPr>
            <w:color w:val="000000"/>
          </w:rPr>
          <w:t xml:space="preserve">is </w:t>
        </w:r>
      </w:ins>
      <w:r w:rsidR="00370E35">
        <w:rPr>
          <w:color w:val="000000"/>
        </w:rPr>
        <w:t>congruent</w:t>
      </w:r>
      <w:r>
        <w:rPr>
          <w:color w:val="000000"/>
        </w:rPr>
        <w:t xml:space="preserve"> with the genotype-to-phenotype model learned by the neural network.  </w:t>
      </w:r>
      <w:del w:id="187" w:author="Frederick Roth" w:date="2019-01-11T16:18:00Z">
        <w:r w:rsidR="00370E35" w:rsidDel="001C62B5">
          <w:rPr>
            <w:color w:val="000000"/>
          </w:rPr>
          <w:delText>T</w:delText>
        </w:r>
        <w:r w:rsidR="00457F23" w:rsidDel="001C62B5">
          <w:rPr>
            <w:color w:val="000000"/>
          </w:rPr>
          <w:delText xml:space="preserve">he </w:delText>
        </w:r>
      </w:del>
      <w:ins w:id="188" w:author="Frederick Roth" w:date="2019-01-11T16:18:00Z">
        <w:r w:rsidR="001C62B5">
          <w:rPr>
            <w:color w:val="000000"/>
          </w:rPr>
          <w:t xml:space="preserve">Indeed, the </w:t>
        </w:r>
      </w:ins>
      <w:r w:rsidR="00457F23">
        <w:rPr>
          <w:color w:val="000000"/>
        </w:rPr>
        <w:t xml:space="preserve">neural network </w:t>
      </w:r>
      <w:del w:id="189" w:author="Frederick Roth" w:date="2019-01-11T16:18:00Z">
        <w:r w:rsidR="00457F23" w:rsidDel="001C62B5">
          <w:rPr>
            <w:color w:val="000000"/>
          </w:rPr>
          <w:delText xml:space="preserve">had </w:delText>
        </w:r>
        <w:r w:rsidR="00370E35" w:rsidDel="001C62B5">
          <w:rPr>
            <w:color w:val="000000"/>
          </w:rPr>
          <w:delText xml:space="preserve">indeed </w:delText>
        </w:r>
      </w:del>
      <w:r w:rsidR="00457F23">
        <w:rPr>
          <w:color w:val="000000"/>
        </w:rPr>
        <w:t>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del w:id="190" w:author="Frederick Roth" w:date="2019-01-11T16:18:00Z">
        <w:r w:rsidR="005F5436" w:rsidDel="001C62B5">
          <w:rPr>
            <w:color w:val="000000"/>
          </w:rPr>
          <w:delText xml:space="preserve">therefore </w:delText>
        </w:r>
      </w:del>
      <w:ins w:id="191" w:author="Frederick Roth" w:date="2019-01-11T16:18:00Z">
        <w:r w:rsidR="001C62B5">
          <w:rPr>
            <w:color w:val="000000"/>
          </w:rPr>
          <w:t xml:space="preserve">thus </w:t>
        </w:r>
      </w:ins>
      <w:ins w:id="192" w:author="Frederick Roth" w:date="2019-01-11T16:19:00Z">
        <w:r w:rsidR="001C62B5">
          <w:rPr>
            <w:color w:val="000000"/>
          </w:rPr>
          <w:t xml:space="preserve">could be said to </w:t>
        </w:r>
      </w:ins>
      <w:del w:id="193" w:author="Frederick Roth" w:date="2019-01-11T16:19:00Z">
        <w:r w:rsidR="00457F23" w:rsidDel="001C62B5">
          <w:rPr>
            <w:color w:val="000000"/>
          </w:rPr>
          <w:delText xml:space="preserve">correctly </w:delText>
        </w:r>
        <w:r w:rsidR="005F5436" w:rsidDel="001C62B5">
          <w:rPr>
            <w:color w:val="000000"/>
          </w:rPr>
          <w:delText>recapitulated</w:delText>
        </w:r>
        <w:r w:rsidR="00457F23" w:rsidDel="001C62B5">
          <w:rPr>
            <w:color w:val="000000"/>
          </w:rPr>
          <w:delText xml:space="preserve"> </w:delText>
        </w:r>
      </w:del>
      <w:ins w:id="194" w:author="Frederick Roth" w:date="2019-01-11T16:19:00Z">
        <w:r w:rsidR="001C62B5">
          <w:rPr>
            <w:color w:val="000000"/>
          </w:rPr>
          <w:t xml:space="preserve">capture the </w:t>
        </w:r>
      </w:ins>
      <w:del w:id="195" w:author="Frederick Roth" w:date="2019-01-11T16:19:00Z">
        <w:r w:rsidR="00457F23" w:rsidDel="001C62B5">
          <w:rPr>
            <w:color w:val="000000"/>
          </w:rPr>
          <w:delText xml:space="preserve">that </w:delText>
        </w:r>
      </w:del>
      <w:ins w:id="196" w:author="Frederick Roth" w:date="2019-01-11T16:19:00Z">
        <w:r w:rsidR="001C62B5">
          <w:rPr>
            <w:color w:val="000000"/>
          </w:rPr>
          <w:t xml:space="preserve">phenomenon </w:t>
        </w:r>
      </w:ins>
      <w:ins w:id="197" w:author="Frederick Roth" w:date="2019-01-11T16:20:00Z">
        <w:r w:rsidR="001C62B5">
          <w:rPr>
            <w:color w:val="000000"/>
          </w:rPr>
          <w:t xml:space="preserve">that </w:t>
        </w:r>
      </w:ins>
      <w:r w:rsidR="00457F23" w:rsidRPr="00FF3025">
        <w:rPr>
          <w:bCs/>
          <w:i/>
          <w:iCs/>
          <w:color w:val="000000" w:themeColor="text1"/>
        </w:rPr>
        <w:t>snq∆ybt1∆ycf1∆yor1∆</w:t>
      </w:r>
      <w:r w:rsidR="00457F23">
        <w:rPr>
          <w:bCs/>
          <w:iCs/>
          <w:color w:val="000000" w:themeColor="text1"/>
        </w:rPr>
        <w:t xml:space="preserve"> </w:t>
      </w:r>
      <w:del w:id="198" w:author="Frederick Roth" w:date="2019-01-11T16:20:00Z">
        <w:r w:rsidR="00457F23" w:rsidDel="001C62B5">
          <w:rPr>
            <w:bCs/>
            <w:iCs/>
            <w:color w:val="000000" w:themeColor="text1"/>
          </w:rPr>
          <w:delText xml:space="preserve">would </w:delText>
        </w:r>
      </w:del>
      <w:ins w:id="199" w:author="Frederick Roth" w:date="2019-01-11T16:20:00Z">
        <w:r w:rsidR="001C62B5">
          <w:rPr>
            <w:bCs/>
            <w:iCs/>
            <w:color w:val="000000" w:themeColor="text1"/>
          </w:rPr>
          <w:t xml:space="preserve">should </w:t>
        </w:r>
      </w:ins>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C54C75">
        <w:rPr>
          <w:bCs/>
          <w:iCs/>
          <w:color w:val="000000" w:themeColor="text1"/>
        </w:rPr>
        <w:t xml:space="preserve">, </w:t>
      </w:r>
      <w:del w:id="200" w:author="Frederick Roth" w:date="2019-01-11T16:20:00Z">
        <w:r w:rsidR="00C54C75" w:rsidDel="001C62B5">
          <w:rPr>
            <w:bCs/>
            <w:iCs/>
            <w:color w:val="000000" w:themeColor="text1"/>
          </w:rPr>
          <w:delText xml:space="preserve"> as well as </w:delText>
        </w:r>
      </w:del>
      <w:ins w:id="201" w:author="Frederick Roth" w:date="2019-01-11T16:20:00Z">
        <w:r w:rsidR="001C62B5">
          <w:rPr>
            <w:bCs/>
            <w:iCs/>
            <w:color w:val="000000" w:themeColor="text1"/>
          </w:rPr>
          <w:t xml:space="preserve">and each of </w:t>
        </w:r>
      </w:ins>
      <w:r w:rsidR="00C54C75">
        <w:rPr>
          <w:bCs/>
          <w:iCs/>
          <w:color w:val="000000" w:themeColor="text1"/>
        </w:rPr>
        <w:t xml:space="preserve">the three triple knockout combinations </w:t>
      </w:r>
      <w:r w:rsidR="008D6E7F">
        <w:rPr>
          <w:bCs/>
          <w:iCs/>
          <w:color w:val="000000" w:themeColor="text1"/>
        </w:rPr>
        <w:t xml:space="preserve">which were </w:t>
      </w:r>
      <w:r w:rsidR="00C54C75">
        <w:rPr>
          <w:bCs/>
          <w:iCs/>
          <w:color w:val="000000" w:themeColor="text1"/>
        </w:rPr>
        <w:t>found to have complex positive interactions</w:t>
      </w:r>
      <w:r w:rsidR="00457F23" w:rsidRPr="00650B0D">
        <w:rPr>
          <w:bCs/>
          <w:iCs/>
          <w:color w:val="000000" w:themeColor="text1"/>
        </w:rPr>
        <w:t xml:space="preserve"> (</w:t>
      </w:r>
      <w:r w:rsidR="00457F23">
        <w:rPr>
          <w:bCs/>
          <w:iCs/>
          <w:color w:val="000000" w:themeColor="text1"/>
        </w:rPr>
        <w:t>Figure 5B left panel</w:t>
      </w:r>
      <w:r w:rsidR="00457F23" w:rsidRPr="00650B0D">
        <w:rPr>
          <w:bCs/>
          <w:iCs/>
          <w:color w:val="000000" w:themeColor="text1"/>
        </w:rPr>
        <w:t>).</w:t>
      </w:r>
      <w:r w:rsidR="00457F23">
        <w:rPr>
          <w:bCs/>
          <w:iCs/>
          <w:color w:val="000000" w:themeColor="text1"/>
        </w:rPr>
        <w:t xml:space="preserve"> </w:t>
      </w:r>
      <w:ins w:id="202" w:author="Frederick Roth" w:date="2019-01-11T16:20:00Z">
        <w:r w:rsidR="001C62B5">
          <w:rPr>
            <w:bCs/>
            <w:iCs/>
            <w:color w:val="000000" w:themeColor="text1"/>
          </w:rPr>
          <w:t xml:space="preserve"> </w:t>
        </w:r>
      </w:ins>
      <w:del w:id="203" w:author="Frederick Roth" w:date="2019-01-11T16:20:00Z">
        <w:r w:rsidR="00457F23" w:rsidDel="001C62B5">
          <w:rPr>
            <w:bCs/>
            <w:iCs/>
            <w:color w:val="000000" w:themeColor="text1"/>
          </w:rPr>
          <w:delText xml:space="preserve"> </w:delText>
        </w:r>
      </w:del>
    </w:p>
    <w:p w14:paraId="6D44E8B8" w14:textId="77777777" w:rsidR="00FC773B" w:rsidDel="001C62B5" w:rsidRDefault="00FC773B" w:rsidP="007C0525">
      <w:pPr>
        <w:widowControl w:val="0"/>
        <w:autoSpaceDE w:val="0"/>
        <w:autoSpaceDN w:val="0"/>
        <w:adjustRightInd w:val="0"/>
        <w:jc w:val="both"/>
        <w:rPr>
          <w:del w:id="204" w:author="Frederick Roth" w:date="2019-01-11T16:20:00Z"/>
          <w:bCs/>
          <w:iCs/>
          <w:color w:val="000000" w:themeColor="text1"/>
        </w:rPr>
      </w:pPr>
    </w:p>
    <w:p w14:paraId="1A882488" w14:textId="412C1AA4" w:rsidR="00561878" w:rsidRPr="007C718F" w:rsidRDefault="003D12E9" w:rsidP="00007301">
      <w:pPr>
        <w:widowControl w:val="0"/>
        <w:autoSpaceDE w:val="0"/>
        <w:autoSpaceDN w:val="0"/>
        <w:adjustRightInd w:val="0"/>
        <w:jc w:val="both"/>
        <w:rPr>
          <w:bCs/>
          <w:iCs/>
          <w:color w:val="000000" w:themeColor="text1"/>
        </w:rPr>
      </w:pPr>
      <w:r>
        <w:rPr>
          <w:bCs/>
          <w:iCs/>
          <w:color w:val="000000" w:themeColor="text1"/>
        </w:rPr>
        <w:t xml:space="preserve">As the </w:t>
      </w:r>
      <w:r w:rsidR="005B003C">
        <w:rPr>
          <w:bCs/>
          <w:iCs/>
          <w:color w:val="000000" w:themeColor="text1"/>
        </w:rPr>
        <w:t xml:space="preserve">complex </w:t>
      </w:r>
      <w:r>
        <w:rPr>
          <w:bCs/>
          <w:iCs/>
          <w:color w:val="000000" w:themeColor="text1"/>
        </w:rPr>
        <w:t xml:space="preserve">genetic interactions suggested synergistic rather than additive influence on </w:t>
      </w:r>
      <w:r w:rsidRPr="003C7288">
        <w:rPr>
          <w:bCs/>
          <w:i/>
          <w:iCs/>
          <w:color w:val="000000" w:themeColor="text1"/>
        </w:rPr>
        <w:t>PDR5</w:t>
      </w:r>
      <w:r>
        <w:rPr>
          <w:bCs/>
          <w:iCs/>
          <w:color w:val="000000" w:themeColor="text1"/>
        </w:rPr>
        <w:t xml:space="preserve">, we formally </w:t>
      </w:r>
      <w:r w:rsidR="00047CD0">
        <w:rPr>
          <w:bCs/>
          <w:iCs/>
          <w:color w:val="000000" w:themeColor="text1"/>
        </w:rPr>
        <w:t>modeled</w:t>
      </w:r>
      <w:r>
        <w:rPr>
          <w:bCs/>
          <w:iCs/>
          <w:color w:val="000000" w:themeColor="text1"/>
        </w:rPr>
        <w:t xml:space="preserve"> this possibility.</w:t>
      </w:r>
      <w:r w:rsidRPr="00551E22">
        <w:rPr>
          <w:bCs/>
          <w:iCs/>
          <w:color w:val="000000" w:themeColor="text1"/>
        </w:rPr>
        <w:t xml:space="preserve"> </w:t>
      </w:r>
      <w:r>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del w:id="205" w:author="Frederick Roth" w:date="2019-01-11T16:21:00Z">
        <w:r w:rsidR="00BF6270" w:rsidDel="001C62B5">
          <w:rPr>
            <w:bCs/>
            <w:iCs/>
            <w:color w:val="000000" w:themeColor="text1"/>
          </w:rPr>
          <w:delText xml:space="preserve">To </w:delText>
        </w:r>
      </w:del>
      <w:ins w:id="206" w:author="Frederick Roth" w:date="2019-01-11T16:21:00Z">
        <w:r w:rsidR="001C62B5">
          <w:rPr>
            <w:bCs/>
            <w:iCs/>
            <w:color w:val="000000" w:themeColor="text1"/>
          </w:rPr>
          <w:t xml:space="preserve">We </w:t>
        </w:r>
      </w:ins>
      <w:r w:rsidR="00BF6270">
        <w:rPr>
          <w:bCs/>
          <w:iCs/>
          <w:color w:val="000000" w:themeColor="text1"/>
        </w:rPr>
        <w:t>f</w:t>
      </w:r>
      <w:r w:rsidR="00753E2A">
        <w:rPr>
          <w:bCs/>
          <w:iCs/>
          <w:color w:val="000000" w:themeColor="text1"/>
        </w:rPr>
        <w:t>irst consider</w:t>
      </w:r>
      <w:ins w:id="207" w:author="Frederick Roth" w:date="2019-01-11T16:21:00Z">
        <w:r w:rsidR="001C62B5">
          <w:rPr>
            <w:bCs/>
            <w:iCs/>
            <w:color w:val="000000" w:themeColor="text1"/>
          </w:rPr>
          <w:t>ed</w:t>
        </w:r>
      </w:ins>
      <w:r w:rsidR="00753E2A">
        <w:rPr>
          <w:bCs/>
          <w:iCs/>
          <w:color w:val="000000" w:themeColor="text1"/>
        </w:rPr>
        <w:t xml:space="preserve"> the simplest extension of the ‘additive influence’ model, </w:t>
      </w:r>
      <w:del w:id="208" w:author="Frederick Roth" w:date="2019-01-11T16:21:00Z">
        <w:r w:rsidR="00753E2A" w:rsidDel="001C62B5">
          <w:rPr>
            <w:bCs/>
            <w:iCs/>
            <w:color w:val="000000" w:themeColor="text1"/>
          </w:rPr>
          <w:delText xml:space="preserve">we </w:delText>
        </w:r>
      </w:del>
      <w:r w:rsidR="00753E2A">
        <w:rPr>
          <w:bCs/>
          <w:iCs/>
          <w:color w:val="000000" w:themeColor="text1"/>
        </w:rPr>
        <w:t>add</w:t>
      </w:r>
      <w:ins w:id="209" w:author="Frederick Roth" w:date="2019-01-11T16:21:00Z">
        <w:r w:rsidR="001C62B5">
          <w:rPr>
            <w:bCs/>
            <w:iCs/>
            <w:color w:val="000000" w:themeColor="text1"/>
          </w:rPr>
          <w:t>ing</w:t>
        </w:r>
      </w:ins>
      <w:del w:id="210" w:author="Frederick Roth" w:date="2019-01-11T16:21:00Z">
        <w:r w:rsidR="00753E2A" w:rsidDel="001C62B5">
          <w:rPr>
            <w:bCs/>
            <w:iCs/>
            <w:color w:val="000000" w:themeColor="text1"/>
          </w:rPr>
          <w:delText>ed</w:delText>
        </w:r>
      </w:del>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ins w:id="211" w:author="Frederick Roth" w:date="2019-01-11T16:27:00Z">
        <w:r w:rsidR="00322112">
          <w:rPr>
            <w:color w:val="000000"/>
          </w:rPr>
          <w:t>U</w:t>
        </w:r>
      </w:ins>
      <w:ins w:id="212" w:author="Frederick Roth" w:date="2019-01-11T16:26:00Z">
        <w:r w:rsidR="00322112">
          <w:rPr>
            <w:color w:val="000000"/>
          </w:rPr>
          <w:t xml:space="preserve">sing only fluconazole data, </w:t>
        </w:r>
      </w:ins>
      <w:ins w:id="213" w:author="Frederick Roth" w:date="2019-01-11T16:27:00Z">
        <w:r w:rsidR="00322112">
          <w:rPr>
            <w:color w:val="000000"/>
          </w:rPr>
          <w:t xml:space="preserve">training a network with this </w:t>
        </w:r>
      </w:ins>
      <w:del w:id="214" w:author="Frederick Roth" w:date="2019-01-11T16:26:00Z">
        <w:r w:rsidR="00B41EDC" w:rsidDel="00322112">
          <w:rPr>
            <w:bCs/>
            <w:iCs/>
            <w:color w:val="000000" w:themeColor="text1"/>
          </w:rPr>
          <w:delText xml:space="preserve">Addition of </w:delText>
        </w:r>
      </w:del>
      <w:del w:id="215" w:author="Frederick Roth" w:date="2019-01-11T16:27:00Z">
        <w:r w:rsidR="00370E35" w:rsidDel="00322112">
          <w:rPr>
            <w:bCs/>
            <w:iCs/>
            <w:color w:val="000000" w:themeColor="text1"/>
          </w:rPr>
          <w:delText xml:space="preserve">this </w:delText>
        </w:r>
      </w:del>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w:t>
      </w:r>
      <w:del w:id="216" w:author="Frederick Roth" w:date="2019-01-11T16:27:00Z">
        <w:r w:rsidR="00B41EDC" w:rsidDel="00322112">
          <w:rPr>
            <w:bCs/>
            <w:iCs/>
            <w:color w:val="000000" w:themeColor="text1"/>
          </w:rPr>
          <w:delText xml:space="preserve">.  Conversely, training </w:delText>
        </w:r>
        <w:r w:rsidR="001341DD" w:rsidDel="00322112">
          <w:rPr>
            <w:bCs/>
            <w:iCs/>
            <w:color w:val="000000" w:themeColor="text1"/>
          </w:rPr>
          <w:delText>the original</w:delText>
        </w:r>
        <w:r w:rsidR="00B41EDC" w:rsidDel="00322112">
          <w:rPr>
            <w:bCs/>
            <w:iCs/>
            <w:color w:val="000000" w:themeColor="text1"/>
          </w:rPr>
          <w:delText xml:space="preserve"> ‘additive in</w:delText>
        </w:r>
        <w:r w:rsidR="00545E36" w:rsidDel="00322112">
          <w:rPr>
            <w:bCs/>
            <w:iCs/>
            <w:color w:val="000000" w:themeColor="text1"/>
          </w:rPr>
          <w:delText>fluence</w:delText>
        </w:r>
        <w:r w:rsidR="00B41EDC" w:rsidDel="00322112">
          <w:rPr>
            <w:bCs/>
            <w:iCs/>
            <w:color w:val="000000" w:themeColor="text1"/>
          </w:rPr>
          <w:delText>’ neural network using only fluconazole data did not result in similar recapitulation of the three- and four- knockout phenotypes</w:delText>
        </w:r>
      </w:del>
      <w:ins w:id="217" w:author="Frederick Roth" w:date="2019-01-11T16:27:00Z">
        <w:r w:rsidR="00322112">
          <w:rPr>
            <w:bCs/>
            <w:iCs/>
            <w:color w:val="000000" w:themeColor="text1"/>
          </w:rPr>
          <w:t xml:space="preserve"> than </w:t>
        </w:r>
      </w:ins>
      <w:ins w:id="218" w:author="Frederick Roth" w:date="2019-01-11T16:28:00Z">
        <w:r w:rsidR="00322112">
          <w:rPr>
            <w:bCs/>
            <w:iCs/>
            <w:color w:val="000000" w:themeColor="text1"/>
          </w:rPr>
          <w:t xml:space="preserve">training with the </w:t>
        </w:r>
      </w:ins>
      <w:ins w:id="219" w:author="Frederick Roth" w:date="2019-01-11T16:27:00Z">
        <w:r w:rsidR="00322112">
          <w:rPr>
            <w:bCs/>
            <w:iCs/>
            <w:color w:val="000000" w:themeColor="text1"/>
          </w:rPr>
          <w:t xml:space="preserve">original neural network </w:t>
        </w:r>
      </w:ins>
      <w:del w:id="220" w:author="Albi Celaj" w:date="2019-01-11T16:54:00Z">
        <w:r w:rsidR="00B41EDC" w:rsidDel="00E24A45">
          <w:rPr>
            <w:bCs/>
            <w:iCs/>
            <w:color w:val="000000" w:themeColor="text1"/>
          </w:rPr>
          <w:delText xml:space="preserve"> </w:delText>
        </w:r>
      </w:del>
      <w:ins w:id="221" w:author="Frederick Roth" w:date="2019-01-11T16:28:00Z">
        <w:r w:rsidR="00322112">
          <w:rPr>
            <w:bCs/>
            <w:iCs/>
            <w:color w:val="000000" w:themeColor="text1"/>
          </w:rPr>
          <w:t xml:space="preserve">structure </w:t>
        </w:r>
      </w:ins>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del w:id="222" w:author="Frederick Roth" w:date="2019-01-11T16:28:00Z">
        <w:r w:rsidR="006A0BEA" w:rsidDel="00322112">
          <w:rPr>
            <w:bCs/>
            <w:iCs/>
            <w:color w:val="000000" w:themeColor="text1"/>
          </w:rPr>
          <w:delText xml:space="preserve">a hidden factor could mediate Pdr5 inhibition to cause </w:delText>
        </w:r>
        <w:r w:rsidR="007C718F" w:rsidDel="00322112">
          <w:rPr>
            <w:bCs/>
            <w:iCs/>
            <w:color w:val="000000" w:themeColor="text1"/>
          </w:rPr>
          <w:delText>synergistic negative influence.  More specifically,</w:delText>
        </w:r>
        <w:r w:rsidR="00E4464B" w:rsidDel="00322112">
          <w:rPr>
            <w:bCs/>
            <w:iCs/>
            <w:color w:val="000000" w:themeColor="text1"/>
          </w:rPr>
          <w:delText xml:space="preserve"> this model sugested that </w:delText>
        </w:r>
      </w:del>
      <w:del w:id="223" w:author="Frederick Roth" w:date="2019-01-11T16:21:00Z">
        <w:r w:rsidR="007C718F" w:rsidDel="001C62B5">
          <w:rPr>
            <w:bCs/>
            <w:iCs/>
            <w:color w:val="000000" w:themeColor="text1"/>
          </w:rPr>
          <w:delText xml:space="preserve">some </w:delText>
        </w:r>
      </w:del>
      <w:ins w:id="224" w:author="Frederick Roth" w:date="2019-01-11T16:21:00Z">
        <w:r w:rsidR="001C62B5">
          <w:rPr>
            <w:bCs/>
            <w:iCs/>
            <w:color w:val="000000" w:themeColor="text1"/>
          </w:rPr>
          <w:t xml:space="preserve">at least some of the </w:t>
        </w:r>
      </w:ins>
      <w:r w:rsidR="007C718F">
        <w:rPr>
          <w:bCs/>
          <w:iCs/>
          <w:color w:val="000000" w:themeColor="text1"/>
        </w:rPr>
        <w:t xml:space="preserve">negative influence </w:t>
      </w:r>
      <w:del w:id="225" w:author="Frederick Roth" w:date="2019-01-11T16:21:00Z">
        <w:r w:rsidR="007C718F" w:rsidDel="001C62B5">
          <w:rPr>
            <w:bCs/>
            <w:iCs/>
            <w:color w:val="000000" w:themeColor="text1"/>
          </w:rPr>
          <w:delText xml:space="preserve">from </w:delText>
        </w:r>
      </w:del>
      <w:ins w:id="226" w:author="Frederick Roth" w:date="2019-01-11T16:21:00Z">
        <w:r w:rsidR="001C62B5">
          <w:rPr>
            <w:bCs/>
            <w:iCs/>
            <w:color w:val="000000" w:themeColor="text1"/>
          </w:rPr>
          <w:t xml:space="preserve">of </w:t>
        </w:r>
      </w:ins>
      <w:r w:rsidR="00A14EA4">
        <w:rPr>
          <w:bCs/>
          <w:iCs/>
          <w:color w:val="000000" w:themeColor="text1"/>
        </w:rPr>
        <w:t xml:space="preserve">these </w:t>
      </w:r>
      <w:r w:rsidR="007A6776">
        <w:rPr>
          <w:bCs/>
          <w:iCs/>
          <w:color w:val="000000" w:themeColor="text1"/>
        </w:rPr>
        <w:t xml:space="preserve">four genes </w:t>
      </w:r>
      <w:ins w:id="227" w:author="Frederick Roth" w:date="2019-01-11T16:21:00Z">
        <w:r w:rsidR="001C62B5">
          <w:rPr>
            <w:bCs/>
            <w:iCs/>
            <w:color w:val="000000" w:themeColor="text1"/>
          </w:rPr>
          <w:t xml:space="preserve">on Pdr5 activity </w:t>
        </w:r>
      </w:ins>
      <w:del w:id="228" w:author="Frederick Roth" w:date="2019-01-11T16:22:00Z">
        <w:r w:rsidR="006E1718" w:rsidDel="001C62B5">
          <w:rPr>
            <w:bCs/>
            <w:iCs/>
            <w:color w:val="000000" w:themeColor="text1"/>
          </w:rPr>
          <w:delText xml:space="preserve">indirectly </w:delText>
        </w:r>
      </w:del>
      <w:r w:rsidR="006E36E0">
        <w:rPr>
          <w:bCs/>
          <w:iCs/>
          <w:color w:val="000000" w:themeColor="text1"/>
        </w:rPr>
        <w:t>results</w:t>
      </w:r>
      <w:r w:rsidR="00E4464B">
        <w:rPr>
          <w:bCs/>
          <w:iCs/>
          <w:color w:val="000000" w:themeColor="text1"/>
        </w:rPr>
        <w:t xml:space="preserve"> </w:t>
      </w:r>
      <w:ins w:id="229" w:author="Frederick Roth" w:date="2019-01-11T16:22:00Z">
        <w:r w:rsidR="001C62B5">
          <w:rPr>
            <w:bCs/>
            <w:iCs/>
            <w:color w:val="000000" w:themeColor="text1"/>
          </w:rPr>
          <w:t xml:space="preserve">indirectly </w:t>
        </w:r>
      </w:ins>
      <w:del w:id="230" w:author="Frederick Roth" w:date="2019-01-11T16:22:00Z">
        <w:r w:rsidR="00E4464B" w:rsidDel="001C62B5">
          <w:rPr>
            <w:bCs/>
            <w:iCs/>
            <w:color w:val="000000" w:themeColor="text1"/>
          </w:rPr>
          <w:delText xml:space="preserve">from their ability to </w:delText>
        </w:r>
        <w:r w:rsidR="007C718F" w:rsidDel="001C62B5">
          <w:rPr>
            <w:bCs/>
            <w:iCs/>
            <w:color w:val="000000" w:themeColor="text1"/>
          </w:rPr>
          <w:delText xml:space="preserve">negatively modify the ability of </w:delText>
        </w:r>
      </w:del>
      <w:ins w:id="231" w:author="Frederick Roth" w:date="2019-01-11T16:22:00Z">
        <w:r w:rsidR="001C62B5">
          <w:rPr>
            <w:bCs/>
            <w:iCs/>
            <w:color w:val="000000" w:themeColor="text1"/>
          </w:rPr>
          <w:t xml:space="preserve">via </w:t>
        </w:r>
      </w:ins>
      <w:r w:rsidR="007C718F">
        <w:rPr>
          <w:bCs/>
          <w:iCs/>
          <w:color w:val="000000" w:themeColor="text1"/>
        </w:rPr>
        <w:t xml:space="preserve">a hidden factor </w:t>
      </w:r>
      <w:del w:id="232" w:author="Frederick Roth" w:date="2019-01-11T16:22:00Z">
        <w:r w:rsidR="007C718F" w:rsidDel="001C62B5">
          <w:rPr>
            <w:bCs/>
            <w:iCs/>
            <w:color w:val="000000" w:themeColor="text1"/>
          </w:rPr>
          <w:delText xml:space="preserve">to exert positive influence on Pdr5 </w:delText>
        </w:r>
      </w:del>
      <w:r w:rsidR="007C718F">
        <w:rPr>
          <w:bCs/>
          <w:iCs/>
          <w:color w:val="000000" w:themeColor="text1"/>
        </w:rPr>
        <w:t>(Figure 5B right panel).</w:t>
      </w:r>
    </w:p>
    <w:p w14:paraId="19A9E963" w14:textId="107D8F9E" w:rsidR="00CD32DC" w:rsidRDefault="00CD32DC" w:rsidP="003C7288">
      <w:pPr>
        <w:widowControl w:val="0"/>
        <w:autoSpaceDE w:val="0"/>
        <w:autoSpaceDN w:val="0"/>
        <w:adjustRightInd w:val="0"/>
        <w:jc w:val="both"/>
        <w:rPr>
          <w:ins w:id="233" w:author="Frederick Roth" w:date="2019-01-11T16:28:00Z"/>
          <w:bCs/>
          <w:iCs/>
          <w:color w:val="000000" w:themeColor="text1"/>
        </w:rPr>
      </w:pPr>
    </w:p>
    <w:p w14:paraId="3BFB64CF" w14:textId="62288D5E" w:rsidR="00C42AB1" w:rsidRPr="00C42AB1" w:rsidRDefault="00C42AB1" w:rsidP="003C7288">
      <w:pPr>
        <w:widowControl w:val="0"/>
        <w:autoSpaceDE w:val="0"/>
        <w:autoSpaceDN w:val="0"/>
        <w:adjustRightInd w:val="0"/>
        <w:jc w:val="both"/>
        <w:rPr>
          <w:ins w:id="234" w:author="Frederick Roth" w:date="2019-01-11T16:28:00Z"/>
          <w:b/>
          <w:bCs/>
          <w:iCs/>
          <w:color w:val="000000" w:themeColor="text1"/>
          <w:rPrChange w:id="235" w:author="Frederick Roth" w:date="2019-01-11T16:28:00Z">
            <w:rPr>
              <w:ins w:id="236" w:author="Frederick Roth" w:date="2019-01-11T16:28:00Z"/>
              <w:bCs/>
              <w:iCs/>
              <w:color w:val="000000" w:themeColor="text1"/>
            </w:rPr>
          </w:rPrChange>
        </w:rPr>
      </w:pPr>
      <w:ins w:id="237" w:author="Frederick Roth" w:date="2019-01-11T16:28:00Z">
        <w:r w:rsidRPr="00C42AB1">
          <w:rPr>
            <w:b/>
            <w:bCs/>
            <w:iCs/>
            <w:color w:val="000000" w:themeColor="text1"/>
            <w:rPrChange w:id="238" w:author="Frederick Roth" w:date="2019-01-11T16:28:00Z">
              <w:rPr>
                <w:bCs/>
                <w:iCs/>
                <w:color w:val="000000" w:themeColor="text1"/>
              </w:rPr>
            </w:rPrChange>
          </w:rPr>
          <w:t>[Fritz stopped here]</w:t>
        </w:r>
      </w:ins>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07663169"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lastRenderedPageBreak/>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6860972A"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239" w:name="_Hlk530662605"/>
      <w:r w:rsidR="00627DF3">
        <w:rPr>
          <w:bCs/>
          <w:i/>
          <w:iCs/>
          <w:color w:val="000000" w:themeColor="text1"/>
        </w:rPr>
        <w:t>pdr5∆yor1∆</w:t>
      </w:r>
      <w:r w:rsidR="00627DF3">
        <w:rPr>
          <w:bCs/>
          <w:iCs/>
          <w:color w:val="000000" w:themeColor="text1"/>
        </w:rPr>
        <w:t xml:space="preserve">, </w:t>
      </w:r>
      <w:bookmarkEnd w:id="239"/>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73FEBD4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 xml:space="preserve">is 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w:t>
      </w:r>
      <w:r w:rsidR="00AC17B2">
        <w:rPr>
          <w:bCs/>
          <w:iCs/>
          <w:color w:val="000000" w:themeColor="text1"/>
        </w:rPr>
        <w:lastRenderedPageBreak/>
        <w:t xml:space="preserve">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0F121FAC" w14:textId="676B2951" w:rsidR="00AC1BB2" w:rsidRDefault="00022514" w:rsidP="00637EA3">
      <w:pPr>
        <w:jc w:val="both"/>
        <w:outlineLvl w:val="0"/>
        <w:rPr>
          <w:bCs/>
          <w:iCs/>
          <w:color w:val="000000" w:themeColor="text1"/>
        </w:rPr>
      </w:pPr>
      <w:r>
        <w:rPr>
          <w:bCs/>
          <w:iCs/>
          <w:color w:val="000000" w:themeColor="text1"/>
        </w:rPr>
        <w:t>W</w:t>
      </w:r>
      <w:r w:rsidR="00161121">
        <w:rPr>
          <w:bCs/>
          <w:iCs/>
          <w:color w:val="000000" w:themeColor="text1"/>
        </w:rPr>
        <w:t xml:space="preserve">e illustrated a method to </w:t>
      </w:r>
      <w:r w:rsidR="007864C7">
        <w:rPr>
          <w:bCs/>
          <w:iCs/>
          <w:color w:val="000000" w:themeColor="text1"/>
        </w:rPr>
        <w:t xml:space="preserve">systematically </w:t>
      </w:r>
      <w:r w:rsidR="00E252EA">
        <w:rPr>
          <w:bCs/>
          <w:iCs/>
          <w:color w:val="000000" w:themeColor="text1"/>
        </w:rPr>
        <w:t xml:space="preserve">engineer, </w:t>
      </w:r>
      <w:r w:rsidR="00C2715C">
        <w:rPr>
          <w:bCs/>
          <w:iCs/>
          <w:color w:val="000000" w:themeColor="text1"/>
        </w:rPr>
        <w:t>profile</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 xml:space="preserve">interpret the effects </w:t>
      </w:r>
      <w:r w:rsidR="00E252EA">
        <w:rPr>
          <w:bCs/>
          <w:iCs/>
          <w:color w:val="000000" w:themeColor="text1"/>
        </w:rPr>
        <w:t xml:space="preserve">of </w:t>
      </w:r>
      <w:r w:rsidR="00AD2362">
        <w:rPr>
          <w:bCs/>
          <w:iCs/>
          <w:color w:val="000000" w:themeColor="text1"/>
        </w:rPr>
        <w:t>high-order</w:t>
      </w:r>
      <w:r w:rsidR="00E252EA">
        <w:rPr>
          <w:bCs/>
          <w:iCs/>
          <w:color w:val="000000" w:themeColor="text1"/>
        </w:rPr>
        <w:t xml:space="preserve"> </w:t>
      </w:r>
      <w:r w:rsidR="00C2715C">
        <w:rPr>
          <w:bCs/>
          <w:iCs/>
          <w:color w:val="000000" w:themeColor="text1"/>
        </w:rPr>
        <w:t>combinations of</w:t>
      </w:r>
      <w:r w:rsidR="00AC1BB2">
        <w:rPr>
          <w:bCs/>
          <w:iCs/>
          <w:color w:val="000000" w:themeColor="text1"/>
        </w:rPr>
        <w:t xml:space="preserve"> genetic perturbations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8A2C05">
        <w:rPr>
          <w:bCs/>
          <w:iCs/>
          <w:color w:val="000000" w:themeColor="text1"/>
        </w:rPr>
        <w:t>It is straightforward to continue profiling this engineered population to understand</w:t>
      </w:r>
      <w:r w:rsidR="00837121">
        <w:rPr>
          <w:bCs/>
          <w:iCs/>
          <w:color w:val="000000" w:themeColor="text1"/>
        </w:rPr>
        <w:t xml:space="preserve"> ABC-transporter-mediated drug resistance </w:t>
      </w:r>
      <w:r w:rsidR="008A2C05">
        <w:rPr>
          <w:bCs/>
          <w:iCs/>
          <w:color w:val="000000" w:themeColor="text1"/>
        </w:rPr>
        <w:t>of</w:t>
      </w:r>
      <w:r w:rsidR="00837121">
        <w:rPr>
          <w:bCs/>
          <w:iCs/>
          <w:color w:val="000000" w:themeColor="text1"/>
        </w:rPr>
        <w:t xml:space="preserve"> other compounds.  </w:t>
      </w:r>
      <w:r w:rsidR="008A2C05">
        <w:rPr>
          <w:bCs/>
          <w:iCs/>
          <w:color w:val="000000" w:themeColor="text1"/>
        </w:rPr>
        <w:t>B</w:t>
      </w:r>
      <w:r w:rsidR="00837121">
        <w:rPr>
          <w:bCs/>
          <w:iCs/>
          <w:color w:val="000000" w:themeColor="text1"/>
        </w:rPr>
        <w:t xml:space="preserve">roadly, these results illustrate the potential for carrying out DCGA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2C726D00"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D26C7D">
        <w:rPr>
          <w:bCs/>
          <w:iCs/>
          <w:color w:val="000000" w:themeColor="text1"/>
        </w:rPr>
        <w:t xml:space="preserve">DCGA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F6272C">
        <w:rPr>
          <w:bCs/>
          <w:iCs/>
          <w:color w:val="000000" w:themeColor="text1"/>
        </w:rPr>
        <w:t>DCGA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allowing 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eous 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DCGA in cases where they cannot all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matings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0C2D483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BA4DDB">
        <w:rPr>
          <w:bCs/>
          <w:iCs/>
          <w:color w:val="000000" w:themeColor="text1"/>
        </w:rPr>
        <w:t xml:space="preserve">DCGA.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1719DE">
        <w:rPr>
          <w:bCs/>
          <w:iCs/>
          <w:color w:val="000000" w:themeColor="text1"/>
        </w:rPr>
        <w:t xml:space="preserve">, and even 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DCGA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grows to </w:t>
      </w:r>
      <w:r w:rsidR="00EF5F5E">
        <w:rPr>
          <w:bCs/>
          <w:iCs/>
          <w:color w:val="000000" w:themeColor="text1"/>
        </w:rPr>
        <w:t xml:space="preserve">over </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gotes were to be further profiled.</w:t>
      </w:r>
    </w:p>
    <w:p w14:paraId="4C29B956" w14:textId="77B7F394" w:rsidR="00445766" w:rsidRDefault="00445766" w:rsidP="00FD4872">
      <w:pPr>
        <w:jc w:val="both"/>
        <w:outlineLvl w:val="0"/>
        <w:rPr>
          <w:bCs/>
          <w:iCs/>
          <w:color w:val="000000" w:themeColor="text1"/>
        </w:rPr>
      </w:pPr>
    </w:p>
    <w:p w14:paraId="029A3A93" w14:textId="2822C65F" w:rsidR="003D39A5" w:rsidRPr="0056773A" w:rsidRDefault="003D39A5" w:rsidP="003D39A5">
      <w:pPr>
        <w:jc w:val="both"/>
        <w:outlineLvl w:val="0"/>
        <w:rPr>
          <w:bCs/>
          <w:iCs/>
          <w:color w:val="000000" w:themeColor="text1"/>
        </w:rPr>
      </w:pPr>
      <w:r w:rsidRPr="00944FDF">
        <w:rPr>
          <w:bCs/>
          <w:iCs/>
          <w:color w:val="000000" w:themeColor="text1"/>
        </w:rPr>
        <w:lastRenderedPageBreak/>
        <w:t>DCGA of yeast ABC transporters</w:t>
      </w:r>
      <w:r w:rsidR="00FD4872" w:rsidRPr="00944FDF">
        <w:rPr>
          <w:bCs/>
          <w:iCs/>
          <w:color w:val="000000" w:themeColor="text1"/>
        </w:rPr>
        <w:t xml:space="preserve"> suggested future extensions of the targeted genes and considered phenotypes</w:t>
      </w:r>
      <w:del w:id="240" w:author="Albi Celaj" w:date="2019-01-14T11:09:00Z">
        <w:r w:rsidRPr="00944FDF" w:rsidDel="00DF3C80">
          <w:rPr>
            <w:bCs/>
            <w:iCs/>
            <w:color w:val="000000" w:themeColor="text1"/>
          </w:rPr>
          <w:delText xml:space="preserve"> in this system</w:delText>
        </w:r>
      </w:del>
      <w:r w:rsidR="00FD4872" w:rsidRPr="00944FDF">
        <w:rPr>
          <w:bCs/>
          <w:iCs/>
          <w:color w:val="000000" w:themeColor="text1"/>
        </w:rPr>
        <w:t>.  Given previous reports, for example, we hypothesized that some negative influences on Pdr5 might be mediated by Pdr1</w:t>
      </w:r>
      <w:r w:rsidR="00230E5F">
        <w:rPr>
          <w:bCs/>
          <w:iCs/>
          <w:color w:val="000000" w:themeColor="text1"/>
        </w:rPr>
        <w:t xml:space="preserve"> </w:t>
      </w:r>
      <w:r w:rsidR="00230E5F">
        <w:rPr>
          <w:bCs/>
          <w:iCs/>
          <w:color w:val="000000" w:themeColor="text1"/>
        </w:rPr>
        <w:fldChar w:fldCharType="begin" w:fldLock="1"/>
      </w:r>
      <w:r w:rsidR="00230E5F">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The pooled design allows for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sidR="00FD4872" w:rsidRPr="00944FDF">
        <w:rPr>
          <w:bCs/>
          <w:iCs/>
          <w:color w:val="000000" w:themeColor="text1"/>
        </w:rPr>
        <w:t xml:space="preserve"> and subsequent expansion of the DCGA to more explicitly test the extent of its mediating role.  </w:t>
      </w:r>
      <w:r w:rsidR="0056773A">
        <w:rPr>
          <w:bCs/>
          <w:iCs/>
          <w:color w:val="000000" w:themeColor="text1"/>
        </w:rPr>
        <w:t>A DCGA with high-content phenotyping</w:t>
      </w:r>
      <w:r w:rsidRPr="00944FDF">
        <w:rPr>
          <w:bCs/>
          <w:iCs/>
          <w:color w:val="000000" w:themeColor="text1"/>
        </w:rPr>
        <w:t xml:space="preserve"> would</w:t>
      </w:r>
      <w:r w:rsidR="00660FF5">
        <w:rPr>
          <w:bCs/>
          <w:iCs/>
          <w:color w:val="000000" w:themeColor="text1"/>
        </w:rPr>
        <w:t xml:space="preserve"> make</w:t>
      </w:r>
      <w:r w:rsidRPr="00944FDF">
        <w:rPr>
          <w:bCs/>
          <w:iCs/>
          <w:color w:val="000000" w:themeColor="text1"/>
        </w:rPr>
        <w:t xml:space="preserve"> the cellular response to ABC transporter perturbation</w:t>
      </w:r>
      <w:r w:rsidR="00660FF5">
        <w:rPr>
          <w:bCs/>
          <w:iCs/>
          <w:color w:val="000000" w:themeColor="text1"/>
        </w:rPr>
        <w:t xml:space="preserve"> </w:t>
      </w:r>
      <w:r w:rsidR="00660FF5" w:rsidRPr="00944FDF">
        <w:rPr>
          <w:bCs/>
          <w:iCs/>
          <w:color w:val="000000" w:themeColor="text1"/>
        </w:rPr>
        <w:t>more explicit</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For example, </w:t>
      </w:r>
      <w:r w:rsidR="0056773A">
        <w:rPr>
          <w:bCs/>
          <w:iCs/>
          <w:color w:val="000000" w:themeColor="text1"/>
        </w:rPr>
        <w:t xml:space="preserve">it remains </w:t>
      </w:r>
      <w:r w:rsidR="002D3992">
        <w:rPr>
          <w:bCs/>
          <w:iCs/>
          <w:color w:val="000000" w:themeColor="text1"/>
        </w:rPr>
        <w:t>undetermined</w:t>
      </w:r>
      <w:r w:rsidR="0056773A">
        <w:rPr>
          <w:bCs/>
          <w:iCs/>
          <w:color w:val="000000" w:themeColor="text1"/>
        </w:rPr>
        <w:t xml:space="preserve"> whether the influences </w:t>
      </w:r>
      <w:r w:rsidRPr="00944FDF">
        <w:rPr>
          <w:bCs/>
          <w:iCs/>
          <w:color w:val="000000" w:themeColor="text1"/>
        </w:rPr>
        <w:t xml:space="preserve">on Pdr5 from </w:t>
      </w:r>
      <w:r w:rsidRPr="00944FDF">
        <w:rPr>
          <w:bCs/>
          <w:i/>
          <w:iCs/>
          <w:color w:val="000000" w:themeColor="text1"/>
        </w:rPr>
        <w:t xml:space="preserve">YBT1 </w:t>
      </w:r>
      <w:r w:rsidRPr="00944FDF">
        <w:rPr>
          <w:bCs/>
          <w:iCs/>
          <w:color w:val="000000" w:themeColor="text1"/>
        </w:rPr>
        <w:t xml:space="preserve">and </w:t>
      </w:r>
      <w:r w:rsidRPr="00944FDF">
        <w:rPr>
          <w:bCs/>
          <w:i/>
          <w:iCs/>
          <w:color w:val="000000" w:themeColor="text1"/>
        </w:rPr>
        <w:t>YCF1</w:t>
      </w:r>
      <w:r w:rsidRPr="00944FDF">
        <w:rPr>
          <w:bCs/>
          <w:iCs/>
          <w:color w:val="000000" w:themeColor="text1"/>
        </w:rPr>
        <w:t xml:space="preserve"> </w:t>
      </w:r>
      <w:r w:rsidR="0056773A">
        <w:rPr>
          <w:bCs/>
          <w:iCs/>
          <w:color w:val="000000" w:themeColor="text1"/>
        </w:rPr>
        <w:t xml:space="preserve">found here </w:t>
      </w:r>
      <w:r w:rsidRPr="00944FDF">
        <w:rPr>
          <w:bCs/>
          <w:iCs/>
          <w:color w:val="000000" w:themeColor="text1"/>
        </w:rPr>
        <w:t xml:space="preserve">may </w:t>
      </w:r>
      <w:r w:rsidR="002D3992">
        <w:rPr>
          <w:bCs/>
          <w:iCs/>
          <w:color w:val="000000" w:themeColor="text1"/>
        </w:rPr>
        <w:t xml:space="preserve">also </w:t>
      </w:r>
      <w:r w:rsidRPr="00944FDF">
        <w:rPr>
          <w:bCs/>
          <w:iCs/>
          <w:color w:val="000000" w:themeColor="text1"/>
        </w:rPr>
        <w:t>a</w:t>
      </w:r>
      <w:r w:rsidR="00230E5F">
        <w:rPr>
          <w:bCs/>
          <w:iCs/>
          <w:color w:val="000000" w:themeColor="text1"/>
        </w:rPr>
        <w:t xml:space="preserve">rise from </w:t>
      </w:r>
      <w:del w:id="241" w:author="Albi Celaj" w:date="2019-01-14T10:48:00Z">
        <w:r w:rsidR="00230E5F" w:rsidDel="00873FF0">
          <w:rPr>
            <w:bCs/>
            <w:iCs/>
            <w:color w:val="000000" w:themeColor="text1"/>
          </w:rPr>
          <w:delText>an</w:delText>
        </w:r>
        <w:r w:rsidRPr="00944FDF" w:rsidDel="00873FF0">
          <w:rPr>
            <w:bCs/>
            <w:iCs/>
            <w:color w:val="000000" w:themeColor="text1"/>
          </w:rPr>
          <w:delText xml:space="preserve"> </w:delText>
        </w:r>
      </w:del>
      <w:r w:rsidRPr="00944FDF">
        <w:rPr>
          <w:bCs/>
          <w:iCs/>
          <w:color w:val="000000" w:themeColor="text1"/>
        </w:rPr>
        <w:t>alternative non-transcriptional mechanism</w:t>
      </w:r>
      <w:ins w:id="242" w:author="Albi Celaj" w:date="2019-01-14T10:48:00Z">
        <w:r w:rsidR="00873FF0">
          <w:rPr>
            <w:bCs/>
            <w:iCs/>
            <w:color w:val="000000" w:themeColor="text1"/>
          </w:rPr>
          <w:t>s</w:t>
        </w:r>
      </w:ins>
      <w:r w:rsidRPr="00944FDF">
        <w:rPr>
          <w:bCs/>
          <w:iCs/>
          <w:color w:val="000000" w:themeColor="text1"/>
        </w:rPr>
        <w:t xml:space="preserve">.  As both genes have been shown to catalyze the movement of substrates from the cytosol to the vacuole </w:t>
      </w:r>
      <w:r w:rsidRPr="00944FDF">
        <w:rPr>
          <w:bCs/>
          <w:iCs/>
          <w:color w:val="000000" w:themeColor="text1"/>
        </w:rPr>
        <w:fldChar w:fldCharType="begin" w:fldLock="1"/>
      </w:r>
      <w:r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(Sousa et al., 2015)</w:t>
      </w:r>
      <w:r w:rsidRPr="00944FDF">
        <w:rPr>
          <w:bCs/>
          <w:iCs/>
          <w:color w:val="000000" w:themeColor="text1"/>
        </w:rPr>
        <w:fldChar w:fldCharType="end"/>
      </w:r>
      <w:r w:rsidRPr="00944FDF">
        <w:rPr>
          <w:bCs/>
          <w:iCs/>
          <w:color w:val="000000" w:themeColor="text1"/>
        </w:rPr>
        <w:t>, these transporters may also act to competitively sequester Pdr5 efflux products.  The use of fluorescen</w:t>
      </w:r>
      <w:r w:rsidR="00944FDF" w:rsidRPr="00944FDF">
        <w:rPr>
          <w:bCs/>
          <w:iCs/>
          <w:color w:val="000000" w:themeColor="text1"/>
        </w:rPr>
        <w:t xml:space="preserve">ce-conjugated </w:t>
      </w:r>
      <w:r w:rsidR="00453DD5">
        <w:rPr>
          <w:bCs/>
          <w:iCs/>
          <w:color w:val="000000" w:themeColor="text1"/>
        </w:rPr>
        <w:t xml:space="preserve">fluconazole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Pr="00944FDF">
        <w:rPr>
          <w:bCs/>
          <w:iCs/>
          <w:color w:val="000000" w:themeColor="text1"/>
        </w:rPr>
        <w:t>could be used to test for this</w:t>
      </w:r>
      <w:r w:rsidR="00966549">
        <w:rPr>
          <w:bCs/>
          <w:iCs/>
          <w:color w:val="000000" w:themeColor="text1"/>
        </w:rPr>
        <w:t xml:space="preserve"> at scale</w:t>
      </w:r>
      <w:r w:rsidRPr="00944FDF">
        <w:rPr>
          <w:bCs/>
          <w:iCs/>
          <w:color w:val="000000" w:themeColor="text1"/>
        </w:rPr>
        <w:t xml:space="preserve">.  </w:t>
      </w:r>
      <w:ins w:id="243" w:author="Albi Celaj" w:date="2019-01-14T11:09:00Z">
        <w:r w:rsidR="00DF3C80" w:rsidRPr="00944FDF">
          <w:rPr>
            <w:bCs/>
            <w:iCs/>
            <w:color w:val="000000" w:themeColor="text1"/>
          </w:rPr>
          <w:t>Interestingly, the</w:t>
        </w:r>
        <w:r w:rsidR="00DF3C80">
          <w:rPr>
            <w:bCs/>
            <w:iCs/>
            <w:color w:val="000000" w:themeColor="text1"/>
          </w:rPr>
          <w:t xml:space="preserve"> complex</w:t>
        </w:r>
        <w:r w:rsidR="00DF3C80" w:rsidRPr="00944FDF">
          <w:rPr>
            <w:bCs/>
            <w:iCs/>
            <w:color w:val="000000" w:themeColor="text1"/>
          </w:rPr>
          <w:t xml:space="preserve"> influence between ABC transporters described here is also evident in mammals</w:t>
        </w:r>
        <w:r w:rsidR="00DF3C80">
          <w:rPr>
            <w:bCs/>
            <w:iCs/>
            <w:color w:val="000000" w:themeColor="text1"/>
          </w:rPr>
          <w:t>.</w:t>
        </w:r>
        <w:r w:rsidR="00DF3C80" w:rsidRPr="00944FDF">
          <w:rPr>
            <w:bCs/>
            <w:iCs/>
            <w:color w:val="000000" w:themeColor="text1"/>
          </w:rPr>
          <w:t xml:space="preserve"> </w:t>
        </w:r>
        <w:r w:rsidR="00DF3C80">
          <w:rPr>
            <w:bCs/>
            <w:iCs/>
            <w:color w:val="000000" w:themeColor="text1"/>
          </w:rPr>
          <w:t>F</w:t>
        </w:r>
        <w:r w:rsidR="00DF3C80" w:rsidRPr="00944FDF">
          <w:rPr>
            <w:bCs/>
            <w:iCs/>
            <w:color w:val="000000" w:themeColor="text1"/>
          </w:rPr>
          <w:t>or example</w:t>
        </w:r>
        <w:r w:rsidR="00DF3C80">
          <w:rPr>
            <w:bCs/>
            <w:iCs/>
            <w:color w:val="000000" w:themeColor="text1"/>
          </w:rPr>
          <w:t>,</w:t>
        </w:r>
        <w:r w:rsidR="00DF3C80" w:rsidRPr="00944FDF">
          <w:rPr>
            <w:bCs/>
            <w:iCs/>
            <w:color w:val="000000" w:themeColor="text1"/>
          </w:rPr>
          <w:t xml:space="preserve"> ABCC3 increases in expression when ABCC2 is disrupted in Dubin-Johnson Syndrome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(Donner and Keppler, 2001; König et al., 1999)</w:t>
        </w:r>
        <w:r w:rsidR="00DF3C80" w:rsidRPr="00944FDF">
          <w:rPr>
            <w:bCs/>
            <w:iCs/>
            <w:color w:val="000000" w:themeColor="text1"/>
          </w:rPr>
          <w:fldChar w:fldCharType="end"/>
        </w:r>
        <w:r w:rsidR="00DF3C80" w:rsidRPr="00944FDF">
          <w:rPr>
            <w:bCs/>
            <w:iCs/>
            <w:color w:val="000000" w:themeColor="text1"/>
          </w:rPr>
          <w:t xml:space="preserve">, and ABCG5/ABCG8 both increase in expression when ABCG2 (a protein that confers breast cancer xenobiotic resistance in humans) is </w:t>
        </w:r>
        <w:r w:rsidR="00DF3C80">
          <w:rPr>
            <w:bCs/>
            <w:iCs/>
            <w:color w:val="000000" w:themeColor="text1"/>
          </w:rPr>
          <w:t>knocked out in mice</w:t>
        </w:r>
        <w:r w:rsidR="00DF3C80" w:rsidRPr="00944FDF">
          <w:rPr>
            <w:bCs/>
            <w:iCs/>
            <w:color w:val="000000" w:themeColor="text1"/>
          </w:rPr>
          <w:t xml:space="preserv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(Huls et al., 2008)</w:t>
        </w:r>
        <w:r w:rsidR="00DF3C80" w:rsidRPr="00944FDF">
          <w:rPr>
            <w:bCs/>
            <w:iCs/>
            <w:color w:val="000000" w:themeColor="text1"/>
          </w:rPr>
          <w:fldChar w:fldCharType="end"/>
        </w:r>
        <w:r w:rsidR="00DF3C80" w:rsidRPr="00944FDF">
          <w:rPr>
            <w:bCs/>
            <w:iCs/>
            <w:color w:val="000000" w:themeColor="text1"/>
          </w:rPr>
          <w:t xml:space="preserve">.  </w:t>
        </w:r>
      </w:ins>
      <w:r w:rsidRPr="00944FDF">
        <w:rPr>
          <w:bCs/>
          <w:iCs/>
          <w:color w:val="000000" w:themeColor="text1"/>
        </w:rPr>
        <w:t xml:space="preserve">An analogous DCGA of human ABC transporters would permit better understanding of their roles not only in 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del w:id="244" w:author="Albi Celaj" w:date="2019-01-14T11:09:00Z">
        <w:r w:rsidRPr="00944FDF" w:rsidDel="00DF3C80">
          <w:rPr>
            <w:bCs/>
            <w:iCs/>
            <w:color w:val="000000" w:themeColor="text1"/>
          </w:rPr>
          <w:delText>Interestingly, the influence between ABC transporters described here is also evident in mammals</w:delText>
        </w:r>
      </w:del>
      <w:del w:id="245" w:author="Albi Celaj" w:date="2019-01-14T10:50:00Z">
        <w:r w:rsidRPr="00944FDF" w:rsidDel="00873FF0">
          <w:rPr>
            <w:bCs/>
            <w:iCs/>
            <w:color w:val="000000" w:themeColor="text1"/>
          </w:rPr>
          <w:delText>,</w:delText>
        </w:r>
      </w:del>
      <w:del w:id="246" w:author="Albi Celaj" w:date="2019-01-14T11:09:00Z">
        <w:r w:rsidRPr="00944FDF" w:rsidDel="00DF3C80">
          <w:rPr>
            <w:bCs/>
            <w:iCs/>
            <w:color w:val="000000" w:themeColor="text1"/>
          </w:rPr>
          <w:delText xml:space="preserve"> </w:delText>
        </w:r>
      </w:del>
      <w:del w:id="247" w:author="Albi Celaj" w:date="2019-01-14T10:50:00Z">
        <w:r w:rsidRPr="00944FDF" w:rsidDel="00873FF0">
          <w:rPr>
            <w:bCs/>
            <w:iCs/>
            <w:color w:val="000000" w:themeColor="text1"/>
          </w:rPr>
          <w:delText>f</w:delText>
        </w:r>
      </w:del>
      <w:del w:id="248" w:author="Albi Celaj" w:date="2019-01-14T11:09:00Z">
        <w:r w:rsidRPr="00944FDF" w:rsidDel="00DF3C80">
          <w:rPr>
            <w:bCs/>
            <w:iCs/>
            <w:color w:val="000000" w:themeColor="text1"/>
          </w:rPr>
          <w:delText xml:space="preserve">or example ABCC3 increases in expression when ABCC2 is disrupted in Dubin-Johnson Syndrome </w:delText>
        </w:r>
        <w:r w:rsidRPr="00944FDF" w:rsidDel="00DF3C80">
          <w:rPr>
            <w:bCs/>
            <w:iCs/>
            <w:color w:val="000000" w:themeColor="text1"/>
          </w:rPr>
          <w:fldChar w:fldCharType="begin" w:fldLock="1"/>
        </w:r>
        <w:r w:rsidRPr="00DF3C80" w:rsidDel="00DF3C80">
          <w:rPr>
            <w:bCs/>
            <w:iCs/>
            <w:color w:val="000000" w:themeColor="text1"/>
            <w:rPrChange w:id="249" w:author="Albi Celaj" w:date="2019-01-14T11:09:00Z">
              <w:rPr>
                <w:bCs/>
                <w:iCs/>
                <w:color w:val="000000" w:themeColor="text1"/>
              </w:rPr>
            </w:rPrChange>
          </w:rPr>
          <w:del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delInstrText>
        </w:r>
        <w:r w:rsidRPr="00944FDF" w:rsidDel="00DF3C80">
          <w:rPr>
            <w:bCs/>
            <w:iCs/>
            <w:color w:val="000000" w:themeColor="text1"/>
          </w:rPr>
          <w:fldChar w:fldCharType="separate"/>
        </w:r>
        <w:r w:rsidRPr="00DF3C80" w:rsidDel="00DF3C80">
          <w:rPr>
            <w:bCs/>
            <w:iCs/>
            <w:noProof/>
            <w:color w:val="000000" w:themeColor="text1"/>
            <w:rPrChange w:id="250" w:author="Albi Celaj" w:date="2019-01-14T11:09:00Z">
              <w:rPr>
                <w:bCs/>
                <w:iCs/>
                <w:noProof/>
                <w:color w:val="000000" w:themeColor="text1"/>
              </w:rPr>
            </w:rPrChange>
          </w:rPr>
          <w:delText>(Donner and Keppler, 2001; König et al., 1999)</w:delText>
        </w:r>
        <w:r w:rsidRPr="00944FDF" w:rsidDel="00DF3C80">
          <w:rPr>
            <w:bCs/>
            <w:iCs/>
            <w:color w:val="000000" w:themeColor="text1"/>
          </w:rPr>
          <w:fldChar w:fldCharType="end"/>
        </w:r>
        <w:r w:rsidRPr="00944FDF" w:rsidDel="00DF3C80">
          <w:rPr>
            <w:bCs/>
            <w:iCs/>
            <w:color w:val="000000" w:themeColor="text1"/>
          </w:rPr>
          <w:delText xml:space="preserve">, and ABCG5/ABCG8 both increase in expression when ABCG2 (a protein that confers breast cancer xenobiotic resistance in humans) is </w:delText>
        </w:r>
      </w:del>
      <w:del w:id="251" w:author="Albi Celaj" w:date="2019-01-14T10:50:00Z">
        <w:r w:rsidRPr="00944FDF" w:rsidDel="00873FF0">
          <w:rPr>
            <w:bCs/>
            <w:iCs/>
            <w:color w:val="000000" w:themeColor="text1"/>
          </w:rPr>
          <w:delText>disrupted</w:delText>
        </w:r>
      </w:del>
      <w:del w:id="252" w:author="Albi Celaj" w:date="2019-01-14T11:09:00Z">
        <w:r w:rsidRPr="00944FDF" w:rsidDel="00DF3C80">
          <w:rPr>
            <w:bCs/>
            <w:iCs/>
            <w:color w:val="000000" w:themeColor="text1"/>
          </w:rPr>
          <w:delText xml:space="preserve"> </w:delText>
        </w:r>
        <w:r w:rsidRPr="00944FDF" w:rsidDel="00DF3C80">
          <w:rPr>
            <w:bCs/>
            <w:iCs/>
            <w:color w:val="000000" w:themeColor="text1"/>
          </w:rPr>
          <w:fldChar w:fldCharType="begin" w:fldLock="1"/>
        </w:r>
        <w:r w:rsidRPr="00944FDF" w:rsidDel="00DF3C80">
          <w:rPr>
            <w:bCs/>
            <w:iCs/>
            <w:color w:val="000000" w:themeColor="text1"/>
          </w:rPr>
          <w:del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delInstrText>
        </w:r>
        <w:r w:rsidRPr="00944FDF" w:rsidDel="00DF3C80">
          <w:rPr>
            <w:bCs/>
            <w:iCs/>
            <w:color w:val="000000" w:themeColor="text1"/>
          </w:rPr>
          <w:fldChar w:fldCharType="separate"/>
        </w:r>
        <w:r w:rsidRPr="00944FDF" w:rsidDel="00DF3C80">
          <w:rPr>
            <w:bCs/>
            <w:iCs/>
            <w:noProof/>
            <w:color w:val="000000" w:themeColor="text1"/>
          </w:rPr>
          <w:delText>(Huls et al., 2008)</w:delText>
        </w:r>
        <w:r w:rsidRPr="00944FDF" w:rsidDel="00DF3C80">
          <w:rPr>
            <w:bCs/>
            <w:iCs/>
            <w:color w:val="000000" w:themeColor="text1"/>
          </w:rPr>
          <w:fldChar w:fldCharType="end"/>
        </w:r>
        <w:r w:rsidRPr="00944FDF" w:rsidDel="00DF3C80">
          <w:rPr>
            <w:bCs/>
            <w:iCs/>
            <w:color w:val="000000" w:themeColor="text1"/>
          </w:rPr>
          <w:delText xml:space="preserve">.  </w:delText>
        </w:r>
      </w:del>
    </w:p>
    <w:p w14:paraId="4EF427E6" w14:textId="77777777" w:rsidR="00E4636F" w:rsidRDefault="00E4636F" w:rsidP="002609EF">
      <w:pPr>
        <w:jc w:val="both"/>
        <w:rPr>
          <w:bCs/>
          <w:iCs/>
          <w:color w:val="000000" w:themeColor="text1"/>
        </w:rPr>
      </w:pPr>
    </w:p>
    <w:p w14:paraId="79916398" w14:textId="77777777" w:rsidR="008B3044" w:rsidRDefault="00E4636F" w:rsidP="007766A0">
      <w:pPr>
        <w:jc w:val="both"/>
        <w:rPr>
          <w:bCs/>
          <w:iCs/>
          <w:color w:val="000000" w:themeColor="text1"/>
        </w:rPr>
      </w:pPr>
      <w:r>
        <w:rPr>
          <w:bCs/>
          <w:iCs/>
          <w:color w:val="000000" w:themeColor="text1"/>
        </w:rPr>
        <w:t xml:space="preserve">While complex genetic relationships can be challenging to functionally decipher, </w:t>
      </w:r>
      <w:r w:rsidR="006055B0">
        <w:rPr>
          <w:bCs/>
          <w:iCs/>
          <w:color w:val="000000" w:themeColor="text1"/>
        </w:rPr>
        <w:t xml:space="preserve">here we showed that </w:t>
      </w:r>
      <w:r w:rsidR="00897FF6">
        <w:rPr>
          <w:bCs/>
          <w:iCs/>
          <w:color w:val="000000" w:themeColor="text1"/>
        </w:rPr>
        <w:t>computational tools</w:t>
      </w:r>
      <w:r w:rsidR="00897FF6">
        <w:rPr>
          <w:bCs/>
          <w:iCs/>
          <w:color w:val="000000" w:themeColor="text1"/>
        </w:rPr>
        <w:t xml:space="preserve"> can be developed to construct the appropriate genotype-to-phenotype models.  </w:t>
      </w:r>
      <w:r w:rsidR="002C66B2">
        <w:rPr>
          <w:bCs/>
          <w:iCs/>
          <w:color w:val="000000" w:themeColor="text1"/>
        </w:rPr>
        <w:t>B</w:t>
      </w:r>
      <w:r w:rsidR="00AE4A6D">
        <w:rPr>
          <w:bCs/>
          <w:iCs/>
          <w:color w:val="000000" w:themeColor="text1"/>
        </w:rPr>
        <w:t xml:space="preserve">iological insight from two-gene CGAs is often </w:t>
      </w:r>
      <w:r w:rsidR="002C66B2">
        <w:rPr>
          <w:bCs/>
          <w:iCs/>
          <w:color w:val="000000" w:themeColor="text1"/>
        </w:rPr>
        <w:t>extracted</w:t>
      </w:r>
      <w:r w:rsidR="00AE4A6D">
        <w:rPr>
          <w:bCs/>
          <w:iCs/>
          <w:color w:val="000000" w:themeColor="text1"/>
        </w:rPr>
        <w:t xml:space="preserve"> </w:t>
      </w:r>
      <w:r w:rsidR="00FD6992">
        <w:rPr>
          <w:bCs/>
          <w:iCs/>
          <w:color w:val="000000" w:themeColor="text1"/>
        </w:rPr>
        <w:t>using</w:t>
      </w:r>
      <w:r w:rsidR="00AE4A6D">
        <w:rPr>
          <w:bCs/>
          <w:iCs/>
          <w:color w:val="000000" w:themeColor="text1"/>
        </w:rPr>
        <w:t xml:space="preserve"> epistasis analysis, and </w:t>
      </w:r>
      <w:r w:rsidR="006055B0">
        <w:rPr>
          <w:bCs/>
          <w:iCs/>
          <w:color w:val="000000" w:themeColor="text1"/>
        </w:rPr>
        <w:t>m</w:t>
      </w:r>
      <w:r w:rsidR="008B3044">
        <w:rPr>
          <w:bCs/>
          <w:iCs/>
          <w:color w:val="000000" w:themeColor="text1"/>
        </w:rPr>
        <w:t>any m</w:t>
      </w:r>
      <w:r w:rsidR="006055B0">
        <w:rPr>
          <w:bCs/>
          <w:iCs/>
          <w:color w:val="000000" w:themeColor="text1"/>
        </w:rPr>
        <w:t>ethods</w:t>
      </w:r>
      <w:r w:rsidR="00AE4A6D">
        <w:rPr>
          <w:bCs/>
          <w:iCs/>
          <w:color w:val="000000" w:themeColor="text1"/>
        </w:rPr>
        <w:t xml:space="preserve"> exist to </w:t>
      </w:r>
      <w:r w:rsidR="002C66B2">
        <w:rPr>
          <w:bCs/>
          <w:iCs/>
          <w:color w:val="000000" w:themeColor="text1"/>
        </w:rPr>
        <w:t>mine</w:t>
      </w:r>
      <w:r w:rsidR="00AE4A6D">
        <w:rPr>
          <w:bCs/>
          <w:iCs/>
          <w:color w:val="000000" w:themeColor="text1"/>
        </w:rPr>
        <w:t xml:space="preserve"> genetic interactions </w:t>
      </w:r>
      <w:r w:rsidR="002C66B2">
        <w:rPr>
          <w:bCs/>
          <w:iCs/>
          <w:color w:val="000000" w:themeColor="text1"/>
        </w:rPr>
        <w:t>for</w:t>
      </w:r>
      <w:r w:rsidR="00AE4A6D">
        <w:rPr>
          <w:bCs/>
          <w:iCs/>
          <w:color w:val="000000" w:themeColor="text1"/>
        </w:rPr>
        <w:t xml:space="preserve"> </w:t>
      </w:r>
      <w:r w:rsidR="00561567">
        <w:rPr>
          <w:bCs/>
          <w:iCs/>
          <w:color w:val="000000" w:themeColor="text1"/>
        </w:rPr>
        <w:t>epistatic pairs</w:t>
      </w:r>
      <w:r w:rsidR="00AE4A6D">
        <w:rPr>
          <w:bCs/>
          <w:iCs/>
          <w:color w:val="000000" w:themeColor="text1"/>
        </w:rPr>
        <w:t xml:space="preserve"> </w:t>
      </w:r>
      <w:bookmarkStart w:id="253" w:name="_GoBack"/>
      <w:bookmarkEnd w:id="253"/>
    </w:p>
    <w:p w14:paraId="6A0CC7C6" w14:textId="77777777" w:rsidR="008B3044" w:rsidRDefault="008B3044" w:rsidP="007766A0">
      <w:pPr>
        <w:jc w:val="both"/>
        <w:rPr>
          <w:bCs/>
          <w:iCs/>
          <w:color w:val="000000" w:themeColor="text1"/>
        </w:rPr>
      </w:pPr>
    </w:p>
    <w:p w14:paraId="7858E430" w14:textId="77777777" w:rsidR="008B3044" w:rsidRDefault="008B3044" w:rsidP="007766A0">
      <w:pPr>
        <w:jc w:val="both"/>
        <w:rPr>
          <w:bCs/>
          <w:iCs/>
          <w:color w:val="000000" w:themeColor="text1"/>
        </w:rPr>
      </w:pPr>
    </w:p>
    <w:p w14:paraId="2A2B1E66" w14:textId="77777777" w:rsidR="008B3044" w:rsidRDefault="008B3044" w:rsidP="007766A0">
      <w:pPr>
        <w:jc w:val="both"/>
        <w:rPr>
          <w:bCs/>
          <w:iCs/>
          <w:color w:val="000000" w:themeColor="text1"/>
        </w:rPr>
      </w:pPr>
    </w:p>
    <w:p w14:paraId="5A4FFB21" w14:textId="053700EC" w:rsidR="007766A0" w:rsidRDefault="00AE4A6D" w:rsidP="007766A0">
      <w:pPr>
        <w:jc w:val="both"/>
        <w:rPr>
          <w:bCs/>
          <w:iCs/>
          <w:color w:val="000000" w:themeColor="text1"/>
        </w:rPr>
      </w:pPr>
      <w:r>
        <w:rPr>
          <w:bCs/>
          <w:iCs/>
          <w:color w:val="000000" w:themeColor="text1"/>
        </w:rPr>
        <w:t xml:space="preserve">[[cite, cite]].  </w:t>
      </w:r>
      <w:r w:rsidR="001E55D2">
        <w:rPr>
          <w:bCs/>
          <w:iCs/>
          <w:color w:val="000000" w:themeColor="text1"/>
        </w:rPr>
        <w:t xml:space="preserve">However, </w:t>
      </w:r>
      <w:r w:rsidR="00A96C1C">
        <w:rPr>
          <w:bCs/>
          <w:iCs/>
          <w:color w:val="000000" w:themeColor="text1"/>
        </w:rPr>
        <w:t xml:space="preserve">many </w:t>
      </w:r>
      <w:r w:rsidR="00250C3F">
        <w:rPr>
          <w:bCs/>
          <w:iCs/>
          <w:color w:val="000000" w:themeColor="text1"/>
        </w:rPr>
        <w:t xml:space="preserve">functionally-informative </w:t>
      </w:r>
      <w:r w:rsidR="00A96C1C">
        <w:rPr>
          <w:bCs/>
          <w:iCs/>
          <w:color w:val="000000" w:themeColor="text1"/>
        </w:rPr>
        <w:t>genetic interaction</w:t>
      </w:r>
      <w:r w:rsidR="00250C3F">
        <w:rPr>
          <w:bCs/>
          <w:iCs/>
          <w:color w:val="000000" w:themeColor="text1"/>
        </w:rPr>
        <w:t xml:space="preserve">s do not show classic epistasis, and manually </w:t>
      </w:r>
      <w:r w:rsidR="00A96C1C">
        <w:rPr>
          <w:bCs/>
          <w:iCs/>
          <w:color w:val="000000" w:themeColor="text1"/>
        </w:rPr>
        <w:t xml:space="preserve"> </w:t>
      </w:r>
      <w:r w:rsidR="00250C3F">
        <w:rPr>
          <w:bCs/>
          <w:iCs/>
          <w:color w:val="000000" w:themeColor="text1"/>
        </w:rPr>
        <w:t xml:space="preserve">defining a </w:t>
      </w:r>
      <w:r w:rsidR="00A96C1C">
        <w:rPr>
          <w:bCs/>
          <w:iCs/>
          <w:color w:val="000000" w:themeColor="text1"/>
        </w:rPr>
        <w:t>functional interpretation</w:t>
      </w:r>
      <w:r w:rsidR="001E55D2">
        <w:rPr>
          <w:bCs/>
          <w:iCs/>
          <w:color w:val="000000" w:themeColor="text1"/>
        </w:rPr>
        <w:t xml:space="preserve"> for all informative </w:t>
      </w:r>
      <w:r w:rsidR="008B7F9C">
        <w:rPr>
          <w:bCs/>
          <w:iCs/>
          <w:color w:val="000000" w:themeColor="text1"/>
        </w:rPr>
        <w:t xml:space="preserve">interaction </w:t>
      </w:r>
      <w:r w:rsidR="001E55D2">
        <w:rPr>
          <w:bCs/>
          <w:iCs/>
          <w:color w:val="000000" w:themeColor="text1"/>
        </w:rPr>
        <w:t>patterns is difficult</w:t>
      </w:r>
      <w:r w:rsidR="00A96C1C">
        <w:rPr>
          <w:bCs/>
          <w:iCs/>
          <w:color w:val="000000" w:themeColor="text1"/>
        </w:rPr>
        <w:t xml:space="preserve">, </w:t>
      </w:r>
      <w:r w:rsidR="001E55D2">
        <w:rPr>
          <w:bCs/>
          <w:iCs/>
          <w:color w:val="000000" w:themeColor="text1"/>
        </w:rPr>
        <w:t>system-dependent</w:t>
      </w:r>
      <w:r w:rsidR="00A96C1C">
        <w:rPr>
          <w:bCs/>
          <w:iCs/>
          <w:color w:val="000000" w:themeColor="text1"/>
        </w:rPr>
        <w:t>, and not readily scalable to DCGA</w:t>
      </w:r>
      <w:r w:rsidR="001E55D2">
        <w:rPr>
          <w:bCs/>
          <w:iCs/>
          <w:color w:val="000000" w:themeColor="text1"/>
        </w:rPr>
        <w:t xml:space="preserve">.  </w:t>
      </w:r>
      <w:r w:rsidR="008B7F9C">
        <w:rPr>
          <w:bCs/>
          <w:iCs/>
          <w:color w:val="000000" w:themeColor="text1"/>
        </w:rPr>
        <w:t xml:space="preserve">A more general approach to </w:t>
      </w:r>
      <w:r w:rsidR="008F497F">
        <w:rPr>
          <w:bCs/>
          <w:iCs/>
          <w:color w:val="000000" w:themeColor="text1"/>
        </w:rPr>
        <w:t>modeling</w:t>
      </w:r>
      <w:r w:rsidR="008B7F9C">
        <w:rPr>
          <w:bCs/>
          <w:iCs/>
          <w:color w:val="000000" w:themeColor="text1"/>
        </w:rPr>
        <w:t xml:space="preserve"> genetic interactions is</w:t>
      </w:r>
      <w:r w:rsidR="008B7F9C">
        <w:rPr>
          <w:bCs/>
          <w:iCs/>
          <w:color w:val="000000" w:themeColor="text1"/>
        </w:rPr>
        <w:t xml:space="preserve"> by</w:t>
      </w:r>
      <w:r w:rsidR="008B7F9C">
        <w:rPr>
          <w:bCs/>
          <w:iCs/>
          <w:color w:val="000000" w:themeColor="text1"/>
        </w:rPr>
        <w:t xml:space="preserve"> </w:t>
      </w:r>
      <w:r w:rsidR="008F497F">
        <w:rPr>
          <w:bCs/>
          <w:iCs/>
          <w:color w:val="000000" w:themeColor="text1"/>
        </w:rPr>
        <w:t>learning</w:t>
      </w:r>
      <w:r w:rsidR="008B7F9C">
        <w:rPr>
          <w:bCs/>
          <w:iCs/>
          <w:color w:val="000000" w:themeColor="text1"/>
        </w:rPr>
        <w:t xml:space="preserve"> the </w:t>
      </w:r>
      <w:r w:rsidR="008B7F9C">
        <w:rPr>
          <w:bCs/>
          <w:iCs/>
          <w:color w:val="000000" w:themeColor="text1"/>
        </w:rPr>
        <w:t xml:space="preserve">effects of genes on </w:t>
      </w:r>
      <w:r w:rsidR="008B7F9C">
        <w:rPr>
          <w:bCs/>
          <w:iCs/>
          <w:color w:val="000000" w:themeColor="text1"/>
        </w:rPr>
        <w:t>un</w:t>
      </w:r>
      <w:r w:rsidR="008B7F9C">
        <w:rPr>
          <w:bCs/>
          <w:iCs/>
          <w:color w:val="000000" w:themeColor="text1"/>
        </w:rPr>
        <w:t>observed variables</w:t>
      </w:r>
      <w:r w:rsidR="008B7F9C">
        <w:rPr>
          <w:bCs/>
          <w:iCs/>
          <w:color w:val="000000" w:themeColor="text1"/>
        </w:rPr>
        <w:t xml:space="preserve">, which in turn mediate the observed phenotype </w:t>
      </w:r>
      <w:r w:rsidR="008B7F9C">
        <w:rPr>
          <w:bCs/>
          <w:iCs/>
          <w:color w:val="000000" w:themeColor="text1"/>
        </w:rPr>
        <w:t>[[cite]].</w:t>
      </w:r>
      <w:r w:rsidR="008B7F9C">
        <w:rPr>
          <w:bCs/>
          <w:iCs/>
          <w:color w:val="000000" w:themeColor="text1"/>
        </w:rPr>
        <w:t xml:space="preserve">  By modeling the ABC transporters, for example, we showed that complex negative interactions in this system could arise when </w:t>
      </w:r>
      <w:r w:rsidR="008B7F9C">
        <w:rPr>
          <w:bCs/>
          <w:iCs/>
          <w:color w:val="000000" w:themeColor="text1"/>
        </w:rPr>
        <w:t xml:space="preserve">deleting multiple transporters that each independently </w:t>
      </w:r>
      <w:r w:rsidR="008B7F9C">
        <w:rPr>
          <w:bCs/>
          <w:iCs/>
          <w:color w:val="000000" w:themeColor="text1"/>
        </w:rPr>
        <w:t xml:space="preserve">affect drug defflux.  </w:t>
      </w:r>
      <w:r w:rsidR="00B61C3C">
        <w:rPr>
          <w:bCs/>
          <w:iCs/>
          <w:color w:val="000000" w:themeColor="text1"/>
        </w:rPr>
        <w:t xml:space="preserve">Neural networks </w:t>
      </w:r>
      <w:r w:rsidR="00B61C3C">
        <w:rPr>
          <w:bCs/>
          <w:iCs/>
          <w:color w:val="000000" w:themeColor="text1"/>
        </w:rPr>
        <w:t>offer a</w:t>
      </w:r>
      <w:r w:rsidR="006055B0">
        <w:rPr>
          <w:bCs/>
          <w:iCs/>
          <w:color w:val="000000" w:themeColor="text1"/>
        </w:rPr>
        <w:t>n expressive</w:t>
      </w:r>
      <w:r w:rsidR="00B61C3C">
        <w:rPr>
          <w:bCs/>
          <w:iCs/>
          <w:color w:val="000000" w:themeColor="text1"/>
        </w:rPr>
        <w:t xml:space="preserve"> way to </w:t>
      </w:r>
      <w:r w:rsidR="00474F62">
        <w:rPr>
          <w:bCs/>
          <w:iCs/>
          <w:color w:val="000000" w:themeColor="text1"/>
        </w:rPr>
        <w:t>de</w:t>
      </w:r>
      <w:r w:rsidR="008B7F9C">
        <w:rPr>
          <w:bCs/>
          <w:iCs/>
          <w:color w:val="000000" w:themeColor="text1"/>
        </w:rPr>
        <w:t>fine</w:t>
      </w:r>
      <w:r w:rsidR="006055B0">
        <w:rPr>
          <w:bCs/>
          <w:iCs/>
          <w:color w:val="000000" w:themeColor="text1"/>
        </w:rPr>
        <w:t xml:space="preserve"> </w:t>
      </w:r>
      <w:r w:rsidR="006055B0">
        <w:rPr>
          <w:bCs/>
          <w:iCs/>
          <w:color w:val="000000" w:themeColor="text1"/>
        </w:rPr>
        <w:t xml:space="preserve">genotype-to-phenotype </w:t>
      </w:r>
      <w:r w:rsidR="00B61C3C">
        <w:rPr>
          <w:bCs/>
          <w:iCs/>
          <w:color w:val="000000" w:themeColor="text1"/>
        </w:rPr>
        <w:t>model</w:t>
      </w:r>
      <w:r w:rsidR="006055B0">
        <w:rPr>
          <w:bCs/>
          <w:iCs/>
          <w:color w:val="000000" w:themeColor="text1"/>
        </w:rPr>
        <w:t>s</w:t>
      </w:r>
      <w:r w:rsidR="00B61C3C">
        <w:rPr>
          <w:bCs/>
          <w:iCs/>
          <w:color w:val="000000" w:themeColor="text1"/>
        </w:rPr>
        <w:t xml:space="preserve"> </w:t>
      </w:r>
      <w:r w:rsidR="008B7F9C">
        <w:rPr>
          <w:bCs/>
          <w:iCs/>
          <w:color w:val="000000" w:themeColor="text1"/>
        </w:rPr>
        <w:t xml:space="preserve">that can learn </w:t>
      </w:r>
      <w:r w:rsidR="007766A0">
        <w:rPr>
          <w:bCs/>
          <w:iCs/>
          <w:color w:val="000000" w:themeColor="text1"/>
        </w:rPr>
        <w:t xml:space="preserve">systems of relationships amongst potentially vast numbers of ‘hidden’ variables </w:t>
      </w:r>
      <w:r w:rsidR="00B61C3C">
        <w:rPr>
          <w:bCs/>
          <w:iCs/>
          <w:color w:val="000000" w:themeColor="text1"/>
        </w:rPr>
        <w:t xml:space="preserve">[[cite]].  </w:t>
      </w:r>
      <w:r w:rsidR="00486461">
        <w:rPr>
          <w:bCs/>
          <w:iCs/>
          <w:color w:val="000000" w:themeColor="text1"/>
        </w:rPr>
        <w:t xml:space="preserve">While these models can </w:t>
      </w:r>
      <w:r w:rsidR="007766A0">
        <w:rPr>
          <w:bCs/>
          <w:iCs/>
          <w:color w:val="000000" w:themeColor="text1"/>
        </w:rPr>
        <w:t>grow</w:t>
      </w:r>
      <w:r w:rsidR="00486461">
        <w:rPr>
          <w:bCs/>
          <w:iCs/>
          <w:color w:val="000000" w:themeColor="text1"/>
        </w:rPr>
        <w:t xml:space="preserve"> complex and challenging to interpret, h</w:t>
      </w:r>
      <w:r w:rsidR="00486461">
        <w:rPr>
          <w:bCs/>
          <w:iCs/>
          <w:color w:val="000000" w:themeColor="text1"/>
        </w:rPr>
        <w:t xml:space="preserve">ere we only needed to </w:t>
      </w:r>
      <w:r w:rsidR="007766A0">
        <w:rPr>
          <w:bCs/>
          <w:iCs/>
          <w:color w:val="000000" w:themeColor="text1"/>
        </w:rPr>
        <w:t>model</w:t>
      </w:r>
      <w:r w:rsidR="00486461">
        <w:rPr>
          <w:bCs/>
          <w:iCs/>
          <w:color w:val="000000" w:themeColor="text1"/>
        </w:rPr>
        <w:t xml:space="preserve"> the activity and efflux of each transporter to </w:t>
      </w:r>
      <w:r w:rsidR="00486461">
        <w:rPr>
          <w:bCs/>
          <w:iCs/>
          <w:color w:val="000000" w:themeColor="text1"/>
        </w:rPr>
        <w:t xml:space="preserve">parsimoniously </w:t>
      </w:r>
      <w:r w:rsidR="00486461">
        <w:rPr>
          <w:bCs/>
          <w:iCs/>
          <w:color w:val="000000" w:themeColor="text1"/>
        </w:rPr>
        <w:t>model the genetic relationships</w:t>
      </w:r>
      <w:r w:rsidR="00486461">
        <w:rPr>
          <w:bCs/>
          <w:iCs/>
          <w:color w:val="000000" w:themeColor="text1"/>
        </w:rPr>
        <w:t xml:space="preserve">.  </w:t>
      </w:r>
      <w:r w:rsidR="00FD6992">
        <w:rPr>
          <w:bCs/>
          <w:iCs/>
          <w:color w:val="000000" w:themeColor="text1"/>
        </w:rPr>
        <w:t xml:space="preserve">Richer phenotyping also offers a straightforward means to extend such models, as the state of many variables </w:t>
      </w:r>
      <w:r w:rsidR="002B4FF7">
        <w:rPr>
          <w:bCs/>
          <w:iCs/>
          <w:color w:val="000000" w:themeColor="text1"/>
        </w:rPr>
        <w:t>c</w:t>
      </w:r>
      <w:r w:rsidR="006C5DF4">
        <w:rPr>
          <w:bCs/>
          <w:iCs/>
          <w:color w:val="000000" w:themeColor="text1"/>
        </w:rPr>
        <w:t>ould</w:t>
      </w:r>
      <w:r w:rsidR="002B4FF7">
        <w:rPr>
          <w:bCs/>
          <w:iCs/>
          <w:color w:val="000000" w:themeColor="text1"/>
        </w:rPr>
        <w:t xml:space="preserve"> be </w:t>
      </w:r>
      <w:r w:rsidR="00CF061F">
        <w:rPr>
          <w:bCs/>
          <w:iCs/>
          <w:color w:val="000000" w:themeColor="text1"/>
        </w:rPr>
        <w:t>measured</w:t>
      </w:r>
      <w:r w:rsidR="002B4FF7">
        <w:rPr>
          <w:bCs/>
          <w:iCs/>
          <w:color w:val="000000" w:themeColor="text1"/>
        </w:rPr>
        <w:t xml:space="preserve"> rather than </w:t>
      </w:r>
      <w:r w:rsidR="008B7F9C">
        <w:rPr>
          <w:bCs/>
          <w:iCs/>
          <w:color w:val="000000" w:themeColor="text1"/>
        </w:rPr>
        <w:t xml:space="preserve">indirectly </w:t>
      </w:r>
      <w:r w:rsidR="002B4FF7">
        <w:rPr>
          <w:bCs/>
          <w:iCs/>
          <w:color w:val="000000" w:themeColor="text1"/>
        </w:rPr>
        <w:t xml:space="preserve">learned. </w:t>
      </w:r>
      <w:r w:rsidR="00AA1DDB">
        <w:rPr>
          <w:bCs/>
          <w:iCs/>
          <w:color w:val="000000" w:themeColor="text1"/>
        </w:rPr>
        <w:t xml:space="preserve"> </w:t>
      </w:r>
      <w:r w:rsidR="007766A0">
        <w:rPr>
          <w:bCs/>
          <w:iCs/>
          <w:color w:val="000000" w:themeColor="text1"/>
        </w:rPr>
        <w:t xml:space="preserve">In general, </w:t>
      </w:r>
      <w:r w:rsidR="007766A0">
        <w:rPr>
          <w:bCs/>
          <w:iCs/>
          <w:color w:val="000000" w:themeColor="text1"/>
        </w:rPr>
        <w:t xml:space="preserve">future availability of </w:t>
      </w:r>
      <w:r w:rsidR="007766A0">
        <w:rPr>
          <w:bCs/>
          <w:iCs/>
          <w:color w:val="000000" w:themeColor="text1"/>
        </w:rPr>
        <w:t>DCGA</w:t>
      </w:r>
      <w:r w:rsidR="007766A0">
        <w:rPr>
          <w:bCs/>
          <w:iCs/>
          <w:color w:val="000000" w:themeColor="text1"/>
        </w:rPr>
        <w:t xml:space="preserve"> dat</w:t>
      </w:r>
      <w:r w:rsidR="007766A0">
        <w:rPr>
          <w:bCs/>
          <w:iCs/>
          <w:color w:val="000000" w:themeColor="text1"/>
        </w:rPr>
        <w:t xml:space="preserve">a may permit the construction of richer models that will help functionally dissect and understand </w:t>
      </w:r>
      <w:r w:rsidR="007766A0">
        <w:rPr>
          <w:bCs/>
          <w:iCs/>
          <w:color w:val="000000" w:themeColor="text1"/>
        </w:rPr>
        <w:t>systems in many living organisms</w:t>
      </w:r>
      <w:r w:rsidR="007766A0" w:rsidRPr="00233F15">
        <w:rPr>
          <w:bCs/>
          <w:iCs/>
          <w:color w:val="000000" w:themeColor="text1"/>
        </w:rPr>
        <w:t>.</w:t>
      </w:r>
    </w:p>
    <w:p w14:paraId="54FBD13D" w14:textId="27B8EC3B" w:rsidR="00AA1DDB" w:rsidRDefault="00AA1DDB" w:rsidP="002609EF">
      <w:pPr>
        <w:jc w:val="both"/>
        <w:rPr>
          <w:bCs/>
          <w:iCs/>
          <w:color w:val="000000" w:themeColor="text1"/>
        </w:rPr>
      </w:pPr>
    </w:p>
    <w:p w14:paraId="499F5B34" w14:textId="77777777" w:rsidR="00AA1DDB" w:rsidRDefault="00AA1DDB" w:rsidP="002609EF">
      <w:pPr>
        <w:jc w:val="both"/>
        <w:rPr>
          <w:bCs/>
          <w:iCs/>
          <w:color w:val="000000" w:themeColor="text1"/>
        </w:rPr>
      </w:pPr>
    </w:p>
    <w:p w14:paraId="5C33D442" w14:textId="77777777" w:rsidR="00AA1DDB" w:rsidRDefault="00AA1DDB" w:rsidP="002609EF">
      <w:pPr>
        <w:jc w:val="both"/>
        <w:rPr>
          <w:bCs/>
          <w:iCs/>
          <w:color w:val="000000" w:themeColor="text1"/>
        </w:rPr>
      </w:pPr>
    </w:p>
    <w:p w14:paraId="566869C8" w14:textId="017AB9BA" w:rsidR="008B7F9C" w:rsidRDefault="002609EF" w:rsidP="002609EF">
      <w:pPr>
        <w:jc w:val="both"/>
        <w:rPr>
          <w:bCs/>
          <w:iCs/>
          <w:color w:val="000000" w:themeColor="text1"/>
        </w:rPr>
      </w:pPr>
      <w:r>
        <w:rPr>
          <w:bCs/>
          <w:iCs/>
          <w:color w:val="000000" w:themeColor="text1"/>
        </w:rPr>
        <w:t xml:space="preserve">evelopment of </w:t>
      </w:r>
      <w:r w:rsidR="008B7F9C">
        <w:rPr>
          <w:bCs/>
          <w:iCs/>
          <w:color w:val="000000" w:themeColor="text1"/>
        </w:rPr>
        <w:t xml:space="preserve">rich and intuitive </w:t>
      </w:r>
      <w:r w:rsidR="008B7F9C">
        <w:rPr>
          <w:bCs/>
          <w:iCs/>
          <w:color w:val="000000" w:themeColor="text1"/>
        </w:rPr>
        <w:t>genotype-to-phenotype models</w:t>
      </w:r>
      <w:r w:rsidR="008B7F9C">
        <w:rPr>
          <w:bCs/>
          <w:iCs/>
          <w:color w:val="000000" w:themeColor="text1"/>
        </w:rPr>
        <w:t xml:space="preserve"> </w:t>
      </w:r>
    </w:p>
    <w:p w14:paraId="192B96E1" w14:textId="77777777" w:rsidR="008B7F9C" w:rsidRDefault="008B7F9C" w:rsidP="002609EF">
      <w:pPr>
        <w:jc w:val="both"/>
        <w:rPr>
          <w:bCs/>
          <w:iCs/>
          <w:color w:val="000000" w:themeColor="text1"/>
        </w:rPr>
      </w:pPr>
    </w:p>
    <w:p w14:paraId="3DE10594" w14:textId="77777777" w:rsidR="008B7F9C" w:rsidRDefault="008B7F9C" w:rsidP="002609EF">
      <w:pPr>
        <w:jc w:val="both"/>
        <w:rPr>
          <w:bCs/>
          <w:iCs/>
          <w:color w:val="000000" w:themeColor="text1"/>
        </w:rPr>
      </w:pPr>
    </w:p>
    <w:p w14:paraId="0E57EC83" w14:textId="60A5F90B" w:rsidR="002609EF" w:rsidRDefault="002609EF" w:rsidP="002609EF">
      <w:pPr>
        <w:jc w:val="both"/>
        <w:rPr>
          <w:bCs/>
          <w:iCs/>
          <w:color w:val="000000" w:themeColor="text1"/>
        </w:rPr>
      </w:pPr>
      <w:r>
        <w:rPr>
          <w:bCs/>
          <w:iCs/>
          <w:color w:val="000000" w:themeColor="text1"/>
        </w:rPr>
        <w:t xml:space="preserve">computational </w:t>
      </w:r>
      <w:r w:rsidR="000C1AFE">
        <w:rPr>
          <w:bCs/>
          <w:iCs/>
          <w:color w:val="000000" w:themeColor="text1"/>
        </w:rPr>
        <w:t xml:space="preserve">for </w:t>
      </w:r>
      <w:r>
        <w:rPr>
          <w:bCs/>
          <w:iCs/>
          <w:color w:val="000000" w:themeColor="text1"/>
        </w:rPr>
        <w:t xml:space="preserve">DCGA </w:t>
      </w:r>
      <w:r w:rsidR="000C1AFE">
        <w:rPr>
          <w:bCs/>
          <w:iCs/>
          <w:color w:val="000000" w:themeColor="text1"/>
        </w:rPr>
        <w:t>will permit</w:t>
      </w:r>
      <w:r>
        <w:rPr>
          <w:bCs/>
          <w:iCs/>
          <w:color w:val="000000" w:themeColor="text1"/>
        </w:rPr>
        <w:t xml:space="preserve"> dissect</w:t>
      </w:r>
      <w:r w:rsidR="000C1AFE">
        <w:rPr>
          <w:bCs/>
          <w:iCs/>
          <w:color w:val="000000" w:themeColor="text1"/>
        </w:rPr>
        <w:t>ion</w:t>
      </w:r>
      <w:r>
        <w:rPr>
          <w:bCs/>
          <w:iCs/>
          <w:color w:val="000000" w:themeColor="text1"/>
        </w:rPr>
        <w:t>, model</w:t>
      </w:r>
      <w:r w:rsidR="000C1AFE">
        <w:rPr>
          <w:bCs/>
          <w:iCs/>
          <w:color w:val="000000" w:themeColor="text1"/>
        </w:rPr>
        <w:t>ing</w:t>
      </w:r>
      <w:r>
        <w:rPr>
          <w:bCs/>
          <w:iCs/>
          <w:color w:val="000000" w:themeColor="text1"/>
        </w:rPr>
        <w:t>, and understand</w:t>
      </w:r>
      <w:r w:rsidR="000C1AFE">
        <w:rPr>
          <w:bCs/>
          <w:iCs/>
          <w:color w:val="000000" w:themeColor="text1"/>
        </w:rPr>
        <w:t>ing of</w:t>
      </w:r>
      <w:r>
        <w:rPr>
          <w:bCs/>
          <w:iCs/>
          <w:color w:val="000000" w:themeColor="text1"/>
        </w:rPr>
        <w:t xml:space="preserve"> multi-gene </w:t>
      </w:r>
    </w:p>
    <w:p w14:paraId="38BD234D" w14:textId="00852137" w:rsidR="0047135E" w:rsidRDefault="0047135E" w:rsidP="0082172A">
      <w:pPr>
        <w:jc w:val="both"/>
        <w:rPr>
          <w:bCs/>
          <w:iCs/>
          <w:color w:val="000000" w:themeColor="text1"/>
        </w:rPr>
      </w:pPr>
    </w:p>
    <w:p w14:paraId="5A76B8BF" w14:textId="77777777" w:rsidR="0047135E" w:rsidRDefault="0047135E" w:rsidP="0082172A">
      <w:pPr>
        <w:jc w:val="both"/>
        <w:rPr>
          <w:bCs/>
          <w:iCs/>
          <w:color w:val="000000" w:themeColor="text1"/>
        </w:rPr>
      </w:pPr>
    </w:p>
    <w:p w14:paraId="271973C6" w14:textId="77777777" w:rsidR="0082172A" w:rsidRDefault="0082172A" w:rsidP="0082172A">
      <w:pPr>
        <w:jc w:val="both"/>
        <w:rPr>
          <w:bCs/>
          <w:iCs/>
          <w:color w:val="000000" w:themeColor="text1"/>
        </w:rPr>
      </w:pPr>
    </w:p>
    <w:p w14:paraId="167B2D3A" w14:textId="77777777" w:rsidR="0082172A" w:rsidRDefault="0082172A" w:rsidP="0082172A">
      <w:pPr>
        <w:jc w:val="both"/>
        <w:rPr>
          <w:bCs/>
          <w:iCs/>
          <w:color w:val="000000" w:themeColor="text1"/>
        </w:rPr>
      </w:pPr>
      <w:r>
        <w:rPr>
          <w:bCs/>
          <w:iCs/>
          <w:color w:val="000000" w:themeColor="text1"/>
        </w:rPr>
        <w:t>[[Should be about overall interpretation challenge – including manual epistasis analysis and linear modelling]]</w:t>
      </w:r>
    </w:p>
    <w:p w14:paraId="0E82C9B0" w14:textId="77777777" w:rsidR="0082172A" w:rsidRDefault="0082172A" w:rsidP="0082172A">
      <w:pPr>
        <w:jc w:val="both"/>
        <w:rPr>
          <w:bCs/>
          <w:iCs/>
          <w:color w:val="000000" w:themeColor="text1"/>
        </w:rPr>
      </w:pPr>
      <w:r>
        <w:rPr>
          <w:bCs/>
          <w:iCs/>
          <w:color w:val="000000" w:themeColor="text1"/>
        </w:rPr>
        <w:t>-Either with simple or rich phenotypes, these approaches rely on identifying surprise in the double knockout phenotype, then using a set of if-then rules which assigns a directional relationship based on these phenotypes</w:t>
      </w:r>
    </w:p>
    <w:p w14:paraId="4A802095" w14:textId="77777777" w:rsidR="0082172A" w:rsidRDefault="0082172A" w:rsidP="0082172A">
      <w:pPr>
        <w:jc w:val="both"/>
        <w:rPr>
          <w:bCs/>
          <w:iCs/>
          <w:color w:val="000000" w:themeColor="text1"/>
        </w:rPr>
      </w:pPr>
      <w:r>
        <w:rPr>
          <w:bCs/>
          <w:iCs/>
          <w:color w:val="000000" w:themeColor="text1"/>
        </w:rPr>
        <w:t>-However, you can’t generalize these if-then rules with more complex interactions, since you would have to account for increasingly-many scenarios</w:t>
      </w:r>
    </w:p>
    <w:p w14:paraId="306EBE16" w14:textId="77777777" w:rsidR="0082172A" w:rsidRDefault="0082172A" w:rsidP="0082172A">
      <w:pPr>
        <w:jc w:val="both"/>
        <w:rPr>
          <w:bCs/>
          <w:iCs/>
          <w:color w:val="000000" w:themeColor="text1"/>
        </w:rPr>
      </w:pPr>
      <w:r>
        <w:rPr>
          <w:bCs/>
          <w:iCs/>
          <w:color w:val="000000" w:themeColor="text1"/>
        </w:rPr>
        <w:t>-An alternative approach is create a genotype-to-phenotype schematic model directly, to learn which gene-gene relationships are supported</w:t>
      </w:r>
    </w:p>
    <w:p w14:paraId="237F102F" w14:textId="77777777" w:rsidR="0082172A" w:rsidRDefault="0082172A" w:rsidP="0082172A">
      <w:pPr>
        <w:jc w:val="both"/>
        <w:rPr>
          <w:bCs/>
          <w:iCs/>
          <w:color w:val="000000" w:themeColor="text1"/>
        </w:rPr>
      </w:pPr>
      <w:r>
        <w:rPr>
          <w:bCs/>
          <w:iCs/>
          <w:color w:val="000000" w:themeColor="text1"/>
        </w:rPr>
        <w:t>-For example, visible neural network, but this is more for global scale, here we did it with more mechanistic details (although genetic models involve some degree of abstraction by their nature)</w:t>
      </w:r>
    </w:p>
    <w:p w14:paraId="5C9CABC5" w14:textId="77777777" w:rsidR="0082172A" w:rsidRDefault="0082172A" w:rsidP="0082172A">
      <w:pPr>
        <w:jc w:val="both"/>
        <w:rPr>
          <w:bCs/>
          <w:iCs/>
          <w:color w:val="000000" w:themeColor="text1"/>
        </w:rPr>
      </w:pPr>
      <w:r>
        <w:rPr>
          <w:bCs/>
          <w:iCs/>
          <w:color w:val="000000" w:themeColor="text1"/>
        </w:rPr>
        <w:t>-This has the advantage of also extracting interactions not involving gene-gene relationships – for example, additivity in a hidden unmeasured variable can lead to interaction</w:t>
      </w:r>
    </w:p>
    <w:p w14:paraId="01769676" w14:textId="77777777" w:rsidR="0082172A" w:rsidRDefault="0082172A" w:rsidP="0082172A">
      <w:pPr>
        <w:jc w:val="both"/>
        <w:rPr>
          <w:bCs/>
          <w:iCs/>
          <w:color w:val="000000" w:themeColor="text1"/>
        </w:rPr>
      </w:pPr>
      <w:r>
        <w:rPr>
          <w:bCs/>
          <w:iCs/>
          <w:color w:val="000000" w:themeColor="text1"/>
        </w:rPr>
        <w:t>-In our neural net model, for example, additivity in efflux can lead to interactions</w:t>
      </w:r>
    </w:p>
    <w:p w14:paraId="3D76E3F1" w14:textId="77777777" w:rsidR="0082172A" w:rsidRDefault="0082172A" w:rsidP="0082172A">
      <w:pPr>
        <w:jc w:val="both"/>
        <w:rPr>
          <w:bCs/>
          <w:iCs/>
          <w:color w:val="000000" w:themeColor="text1"/>
        </w:rPr>
      </w:pPr>
      <w:r>
        <w:rPr>
          <w:bCs/>
          <w:iCs/>
          <w:color w:val="000000" w:themeColor="text1"/>
        </w:rPr>
        <w:t>-Perspective: development of computational approaches that generalize beyond two-gene CGAs will permit DCGA to dissect, model, and understand multi-gene systems in many living organisms</w:t>
      </w:r>
      <w:r w:rsidRPr="00233F15">
        <w:rPr>
          <w:bCs/>
          <w:iCs/>
          <w:color w:val="000000" w:themeColor="text1"/>
        </w:rPr>
        <w:t>.</w:t>
      </w:r>
    </w:p>
    <w:p w14:paraId="15135B70" w14:textId="77777777" w:rsidR="0082172A" w:rsidRDefault="0082172A" w:rsidP="0082172A">
      <w:pPr>
        <w:jc w:val="both"/>
        <w:rPr>
          <w:bCs/>
          <w:iCs/>
          <w:color w:val="000000" w:themeColor="text1"/>
        </w:rPr>
      </w:pPr>
    </w:p>
    <w:p w14:paraId="22A79030" w14:textId="77777777" w:rsidR="0082172A" w:rsidRDefault="0082172A" w:rsidP="0082172A">
      <w:pPr>
        <w:jc w:val="both"/>
        <w:rPr>
          <w:bCs/>
          <w:iCs/>
          <w:color w:val="000000" w:themeColor="text1"/>
        </w:rPr>
      </w:pPr>
    </w:p>
    <w:p w14:paraId="11533345" w14:textId="77777777" w:rsidR="0082172A" w:rsidRDefault="0082172A" w:rsidP="0082172A">
      <w:pPr>
        <w:jc w:val="both"/>
        <w:rPr>
          <w:bCs/>
          <w:iCs/>
          <w:color w:val="000000" w:themeColor="text1"/>
        </w:rPr>
      </w:pPr>
    </w:p>
    <w:p w14:paraId="3FE28986" w14:textId="77777777" w:rsidR="0082172A" w:rsidRDefault="0082172A" w:rsidP="0082172A">
      <w:pPr>
        <w:jc w:val="both"/>
        <w:rPr>
          <w:bCs/>
          <w:iCs/>
          <w:color w:val="000000" w:themeColor="text1"/>
        </w:rPr>
      </w:pPr>
      <w:r>
        <w:rPr>
          <w:bCs/>
          <w:iCs/>
          <w:color w:val="000000" w:themeColor="text1"/>
        </w:rPr>
        <w:t xml:space="preserve">As with two-gene CGAs, it is challenging to interpret complex genetic data to derive biological insight.   </w:t>
      </w:r>
    </w:p>
    <w:p w14:paraId="70C2C101" w14:textId="77777777" w:rsidR="0082172A" w:rsidRDefault="0082172A" w:rsidP="0082172A">
      <w:pPr>
        <w:jc w:val="both"/>
        <w:rPr>
          <w:bCs/>
          <w:iCs/>
          <w:color w:val="000000" w:themeColor="text1"/>
        </w:rPr>
      </w:pPr>
      <w:r>
        <w:rPr>
          <w:bCs/>
          <w:iCs/>
          <w:color w:val="000000" w:themeColor="text1"/>
        </w:rPr>
        <w:t>-[[Traditional approaches have aimed to analyse epistatic patterns, here we just construct a genotype-to-phenotype model]]</w:t>
      </w:r>
    </w:p>
    <w:p w14:paraId="7A732FB5" w14:textId="77777777" w:rsidR="0082172A" w:rsidRDefault="0082172A" w:rsidP="0082172A">
      <w:pPr>
        <w:jc w:val="both"/>
        <w:rPr>
          <w:bCs/>
          <w:iCs/>
          <w:color w:val="000000" w:themeColor="text1"/>
        </w:rPr>
      </w:pPr>
      <w:r>
        <w:rPr>
          <w:bCs/>
          <w:iCs/>
          <w:color w:val="000000" w:themeColor="text1"/>
        </w:rPr>
        <w:t>-Idea that hidden variables can act additively to cause epistasis shown in multiple perturbations in a single gene, here we just expanded it to include multiple hidden variables</w:t>
      </w:r>
    </w:p>
    <w:p w14:paraId="2FFA25C5" w14:textId="77777777" w:rsidR="0082172A" w:rsidRDefault="0082172A" w:rsidP="0082172A">
      <w:pPr>
        <w:jc w:val="both"/>
        <w:rPr>
          <w:bCs/>
          <w:iCs/>
          <w:color w:val="000000" w:themeColor="text1"/>
        </w:rPr>
      </w:pPr>
    </w:p>
    <w:p w14:paraId="2A87C983" w14:textId="77777777" w:rsidR="0082172A" w:rsidRDefault="0082172A" w:rsidP="0082172A">
      <w:pPr>
        <w:jc w:val="both"/>
        <w:rPr>
          <w:bCs/>
          <w:iCs/>
          <w:color w:val="000000" w:themeColor="text1"/>
        </w:rPr>
      </w:pPr>
    </w:p>
    <w:p w14:paraId="364A835A" w14:textId="77777777" w:rsidR="0082172A" w:rsidRDefault="0082172A" w:rsidP="0082172A">
      <w:pPr>
        <w:jc w:val="both"/>
        <w:rPr>
          <w:bCs/>
          <w:iCs/>
          <w:color w:val="000000" w:themeColor="text1"/>
        </w:rPr>
      </w:pPr>
      <w:r>
        <w:rPr>
          <w:bCs/>
          <w:iCs/>
          <w:color w:val="000000" w:themeColor="text1"/>
        </w:rPr>
        <w:t>-Two-gene CGA only guarantees that geno-pheno relationships hold true for single and double perturbations, model will more accurately reflect multiple perturbations with DCGA data</w:t>
      </w:r>
    </w:p>
    <w:p w14:paraId="639DE896" w14:textId="77777777" w:rsidR="0082172A" w:rsidRDefault="0082172A" w:rsidP="0082172A">
      <w:pPr>
        <w:jc w:val="both"/>
        <w:rPr>
          <w:bCs/>
          <w:iCs/>
          <w:color w:val="000000" w:themeColor="text1"/>
        </w:rPr>
      </w:pPr>
      <w:r>
        <w:rPr>
          <w:bCs/>
          <w:iCs/>
          <w:color w:val="000000" w:themeColor="text1"/>
        </w:rPr>
        <w:t>-Linear models do show that some traits are more complex</w:t>
      </w:r>
    </w:p>
    <w:p w14:paraId="3BF0BAFA" w14:textId="77777777" w:rsidR="0082172A" w:rsidRDefault="0082172A" w:rsidP="0082172A">
      <w:pPr>
        <w:jc w:val="both"/>
        <w:rPr>
          <w:bCs/>
          <w:iCs/>
          <w:color w:val="000000" w:themeColor="text1"/>
        </w:rPr>
      </w:pPr>
    </w:p>
    <w:p w14:paraId="1D41E5A9" w14:textId="77777777" w:rsidR="0082172A" w:rsidRDefault="0082172A" w:rsidP="0082172A">
      <w:pPr>
        <w:jc w:val="both"/>
        <w:rPr>
          <w:bCs/>
          <w:iCs/>
          <w:color w:val="000000" w:themeColor="text1"/>
        </w:rPr>
      </w:pPr>
      <w:r>
        <w:rPr>
          <w:bCs/>
          <w:iCs/>
          <w:color w:val="000000" w:themeColor="text1"/>
        </w:rPr>
        <w:t xml:space="preserve">hile it is challenging to use manual epistasis analysis to derive biological models when dealing with many complex knockout combinations under multiple environments, automated learning of genotype-to-phenotype models can be used to objectively derive similar biological relationships from genetic data </w:t>
      </w:r>
      <w:r>
        <w:rPr>
          <w:bCs/>
          <w:iCs/>
          <w:color w:val="000000" w:themeColor="text1"/>
        </w:rPr>
        <w:fldChar w:fldCharType="begin" w:fldLock="1"/>
      </w:r>
      <w:r>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medicine","id":"ITEM-1","issue":"1-2","issued":{"date-parts":[["2003"]]},"page":"107-30","title":"GenePath: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 2003)","plainTextFormattedCitation":"(Ma et al., 2018; Zupan et al., 2003)","previouslyFormattedCitation":"(Ma et al., 2018; Zupan et al., 2003)"},"properties":{"noteIndex":0},"schema":"https://github.com/citation-style-language/schema/raw/master/csl-citation.json"}</w:instrText>
      </w:r>
      <w:r>
        <w:rPr>
          <w:bCs/>
          <w:iCs/>
          <w:color w:val="000000" w:themeColor="text1"/>
        </w:rPr>
        <w:fldChar w:fldCharType="separate"/>
      </w:r>
      <w:r w:rsidRPr="008D36DA">
        <w:rPr>
          <w:bCs/>
          <w:iCs/>
          <w:noProof/>
          <w:color w:val="000000" w:themeColor="text1"/>
        </w:rPr>
        <w:t>(Ma et al., 2018; Zupan et al., 2003)</w:t>
      </w:r>
      <w:r>
        <w:rPr>
          <w:bCs/>
          <w:iCs/>
          <w:color w:val="000000" w:themeColor="text1"/>
        </w:rPr>
        <w:fldChar w:fldCharType="end"/>
      </w:r>
      <w:r>
        <w:rPr>
          <w:bCs/>
          <w:iCs/>
          <w:color w:val="000000" w:themeColor="text1"/>
        </w:rPr>
        <w:t xml:space="preserve">.  Formal modeling additionally allows evaluation of how well the proposed biological relationships explain the data, and we show that they can also guide iterative extension of the model to capture more complex phenomena as needed. Further modeling work should consider genes which had no weights in the neural network despite exhibiting complex genetic interactions.  Profiling more knockout combinations under a greater variety of environments will straightforwardly enable the learning of a more complete </w:t>
      </w:r>
      <w:r>
        <w:rPr>
          <w:bCs/>
          <w:iCs/>
          <w:color w:val="000000" w:themeColor="text1"/>
        </w:rPr>
        <w:lastRenderedPageBreak/>
        <w:t>model of ABC transporter function.  In general, future availability of combinatorial variant profiling data will enable further development of computational modeling of complex genotype-to-phenotype relationships in other systems.</w:t>
      </w:r>
    </w:p>
    <w:p w14:paraId="041439E6" w14:textId="77777777" w:rsidR="0082172A" w:rsidRDefault="0082172A" w:rsidP="0082172A">
      <w:pPr>
        <w:jc w:val="both"/>
        <w:rPr>
          <w:bCs/>
          <w:iCs/>
          <w:color w:val="000000" w:themeColor="text1"/>
        </w:rPr>
      </w:pPr>
      <w:r>
        <w:rPr>
          <w:bCs/>
          <w:iCs/>
          <w:color w:val="000000" w:themeColor="text1"/>
        </w:rPr>
        <w:t>We envision</w:t>
      </w:r>
      <w:r w:rsidRPr="00233F15">
        <w:rPr>
          <w:bCs/>
          <w:iCs/>
          <w:color w:val="000000" w:themeColor="text1"/>
        </w:rPr>
        <w:t xml:space="preserve"> </w:t>
      </w:r>
      <w:r>
        <w:rPr>
          <w:bCs/>
          <w:iCs/>
          <w:color w:val="000000" w:themeColor="text1"/>
        </w:rPr>
        <w:t>that the profiling</w:t>
      </w:r>
      <w:r w:rsidRPr="00233F15">
        <w:rPr>
          <w:bCs/>
          <w:iCs/>
          <w:color w:val="000000" w:themeColor="text1"/>
        </w:rPr>
        <w:t xml:space="preserve"> of </w:t>
      </w:r>
      <w:r>
        <w:rPr>
          <w:bCs/>
          <w:iCs/>
          <w:color w:val="000000" w:themeColor="text1"/>
        </w:rPr>
        <w:t>engineered populations will permit DCGA to dissect, model, and understand multi-gene systems in many living organisms</w:t>
      </w:r>
      <w:r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254"/>
      <w:commentRangeStart w:id="255"/>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254"/>
      <w:r>
        <w:rPr>
          <w:rStyle w:val="CommentReference"/>
          <w:rFonts w:asciiTheme="minorHAnsi" w:hAnsiTheme="minorHAnsi" w:cstheme="minorBidi"/>
        </w:rPr>
        <w:commentReference w:id="254"/>
      </w:r>
      <w:commentRangeEnd w:id="255"/>
      <w:r>
        <w:rPr>
          <w:rStyle w:val="CommentReference"/>
          <w:rFonts w:asciiTheme="minorHAnsi" w:hAnsiTheme="minorHAnsi" w:cstheme="minorBidi"/>
        </w:rPr>
        <w:commentReference w:id="255"/>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256"/>
      <w:r w:rsidRPr="00233F15">
        <w:rPr>
          <w:b/>
          <w:bCs/>
          <w:iCs/>
          <w:color w:val="A6A6A6" w:themeColor="background1" w:themeShade="A6"/>
        </w:rPr>
        <w:t>Media</w:t>
      </w:r>
      <w:commentRangeEnd w:id="256"/>
      <w:r w:rsidR="00CB2329" w:rsidRPr="00233F15">
        <w:rPr>
          <w:rStyle w:val="CommentReference"/>
          <w:color w:val="A6A6A6" w:themeColor="background1" w:themeShade="A6"/>
        </w:rPr>
        <w:commentReference w:id="256"/>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w:t>
      </w:r>
      <w:r>
        <w:rPr>
          <w:color w:val="000000" w:themeColor="text1"/>
        </w:rPr>
        <w:lastRenderedPageBreak/>
        <w:t xml:space="preserve">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w:t>
      </w:r>
      <w:r>
        <w:rPr>
          <w:bCs/>
          <w:iCs/>
          <w:color w:val="000000" w:themeColor="text1"/>
        </w:rPr>
        <w:lastRenderedPageBreak/>
        <w:t xml:space="preserve">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257"/>
      <w:commentRangeStart w:id="258"/>
      <w:r>
        <w:rPr>
          <w:bCs/>
          <w:iCs/>
          <w:color w:val="000000" w:themeColor="text1"/>
        </w:rPr>
        <w:t>–</w:t>
      </w:r>
      <w:r w:rsidRPr="00233F15">
        <w:rPr>
          <w:rFonts w:eastAsia="Times New Roman"/>
          <w:color w:val="333333"/>
          <w:shd w:val="clear" w:color="auto" w:fill="FFFFFF"/>
        </w:rPr>
        <w:t>Ura</w:t>
      </w:r>
      <w:commentRangeEnd w:id="257"/>
      <w:r>
        <w:rPr>
          <w:rStyle w:val="CommentReference"/>
          <w:rFonts w:asciiTheme="minorHAnsi" w:hAnsiTheme="minorHAnsi" w:cstheme="minorBidi"/>
        </w:rPr>
        <w:commentReference w:id="257"/>
      </w:r>
      <w:commentRangeEnd w:id="258"/>
      <w:r>
        <w:rPr>
          <w:rStyle w:val="CommentReference"/>
          <w:rFonts w:asciiTheme="minorHAnsi" w:hAnsiTheme="minorHAnsi" w:cstheme="minorBidi"/>
        </w:rPr>
        <w:commentReference w:id="258"/>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w:t>
      </w:r>
      <w:r>
        <w:lastRenderedPageBreak/>
        <w:t xml:space="preserve">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w:t>
      </w:r>
      <w:r w:rsidRPr="00233F15">
        <w:rPr>
          <w:rFonts w:eastAsia="Calibri"/>
          <w:color w:val="333333"/>
          <w:shd w:val="clear" w:color="auto" w:fill="FFFFFF"/>
        </w:rPr>
        <w:lastRenderedPageBreak/>
        <w:t>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259"/>
      <w:commentRangeStart w:id="260"/>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259"/>
      <w:r>
        <w:rPr>
          <w:rStyle w:val="CommentReference"/>
          <w:rFonts w:asciiTheme="minorHAnsi" w:hAnsiTheme="minorHAnsi" w:cstheme="minorBidi"/>
        </w:rPr>
        <w:commentReference w:id="259"/>
      </w:r>
      <w:commentRangeEnd w:id="260"/>
      <w:r>
        <w:rPr>
          <w:rStyle w:val="CommentReference"/>
          <w:rFonts w:asciiTheme="minorHAnsi" w:hAnsiTheme="minorHAnsi" w:cstheme="minorBidi"/>
        </w:rPr>
        <w:commentReference w:id="260"/>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61"/>
      <w:r w:rsidRPr="00233F15">
        <w:rPr>
          <w:bCs/>
          <w:iCs/>
          <w:color w:val="000000" w:themeColor="text1"/>
        </w:rPr>
        <w:t xml:space="preserve">wild type </w:t>
      </w:r>
      <w:commentRangeEnd w:id="261"/>
      <w:r w:rsidR="00537EAF">
        <w:rPr>
          <w:rStyle w:val="CommentReference"/>
          <w:rFonts w:asciiTheme="minorHAnsi" w:hAnsiTheme="minorHAnsi" w:cstheme="minorBidi"/>
        </w:rPr>
        <w:commentReference w:id="261"/>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r>
        <w:rPr>
          <w:bCs/>
          <w:iCs/>
          <w:color w:val="000000" w:themeColor="text1"/>
        </w:rPr>
        <w:lastRenderedPageBreak/>
        <w:t xml:space="preserve">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E05F54"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E05F5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E05F5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E05F54"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E05F54"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E05F5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E05F5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E05F5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E05F54"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E05F5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E05F5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E05F54"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E05F54"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E05F54"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E05F54"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E05F54"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E05F54"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E05F54"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lastRenderedPageBreak/>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lastRenderedPageBreak/>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E05F54"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E05F54"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E05F54"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lastRenderedPageBreak/>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6DB90BB"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262"/>
      <w:r w:rsidRPr="001668D4">
        <w:rPr>
          <w:b/>
          <w:bCs/>
          <w:iCs/>
          <w:color w:val="000000" w:themeColor="text1"/>
        </w:rPr>
        <w:t>Analysis of Liquid Growth Data</w:t>
      </w:r>
      <w:commentRangeEnd w:id="262"/>
      <w:r w:rsidR="00883356" w:rsidRPr="001668D4">
        <w:rPr>
          <w:rStyle w:val="CommentReference"/>
          <w:color w:val="000000" w:themeColor="text1"/>
        </w:rPr>
        <w:commentReference w:id="262"/>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lastRenderedPageBreak/>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6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63"/>
      <w:r w:rsidR="00662D0E">
        <w:rPr>
          <w:rStyle w:val="CommentReference"/>
          <w:rFonts w:asciiTheme="minorHAnsi" w:hAnsiTheme="minorHAnsi" w:cstheme="minorBidi"/>
        </w:rPr>
        <w:commentReference w:id="263"/>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264"/>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264"/>
      <w:r w:rsidR="00DF4CE6">
        <w:rPr>
          <w:rStyle w:val="CommentReference"/>
          <w:rFonts w:asciiTheme="minorHAnsi" w:hAnsiTheme="minorHAnsi" w:cstheme="minorBidi"/>
        </w:rPr>
        <w:commentReference w:id="264"/>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265"/>
      <w:r w:rsidRPr="009B3D83">
        <w:rPr>
          <w:b/>
          <w:bCs/>
          <w:iCs/>
          <w:color w:val="000000" w:themeColor="text1"/>
        </w:rPr>
        <w:t>Quantitative RT-PCR</w:t>
      </w:r>
      <w:commentRangeEnd w:id="265"/>
      <w:r w:rsidR="00A028A9" w:rsidRPr="009B3D83">
        <w:rPr>
          <w:rStyle w:val="CommentReference"/>
          <w:color w:val="000000" w:themeColor="text1"/>
        </w:rPr>
        <w:commentReference w:id="265"/>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266"/>
      <w:r w:rsidRPr="00565DF9">
        <w:rPr>
          <w:b/>
          <w:color w:val="808080" w:themeColor="background1" w:themeShade="80"/>
          <w:sz w:val="28"/>
        </w:rPr>
        <w:t>Acknowledgements</w:t>
      </w:r>
      <w:commentRangeEnd w:id="266"/>
      <w:r w:rsidR="006365D4">
        <w:rPr>
          <w:rStyle w:val="CommentReference"/>
          <w:rFonts w:asciiTheme="minorHAnsi" w:hAnsiTheme="minorHAnsi" w:cstheme="minorBidi"/>
        </w:rPr>
        <w:commentReference w:id="266"/>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267"/>
      <w:r w:rsidRPr="00233F15">
        <w:rPr>
          <w:b/>
          <w:sz w:val="28"/>
        </w:rPr>
        <w:t>Author Contributions</w:t>
      </w:r>
      <w:commentRangeEnd w:id="267"/>
      <w:r w:rsidR="00AB0C9E">
        <w:rPr>
          <w:rStyle w:val="CommentReference"/>
          <w:rFonts w:asciiTheme="minorHAnsi" w:hAnsiTheme="minorHAnsi" w:cstheme="minorBidi"/>
        </w:rPr>
        <w:commentReference w:id="267"/>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268"/>
      <w:r w:rsidRPr="00233F15">
        <w:rPr>
          <w:b/>
          <w:sz w:val="28"/>
        </w:rPr>
        <w:t>Additional Data Files</w:t>
      </w:r>
      <w:commentRangeEnd w:id="268"/>
      <w:r w:rsidR="00BD3C0C" w:rsidRPr="00233F15">
        <w:rPr>
          <w:rStyle w:val="CommentReference"/>
        </w:rPr>
        <w:commentReference w:id="268"/>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26E1621C" w14:textId="7C4C2C31" w:rsidR="00230E5F" w:rsidRPr="00230E5F" w:rsidRDefault="00C1486D" w:rsidP="00230E5F">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230E5F" w:rsidRPr="00230E5F">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230E5F" w:rsidRPr="00230E5F">
        <w:rPr>
          <w:i/>
          <w:iCs/>
          <w:noProof/>
        </w:rPr>
        <w:t>167</w:t>
      </w:r>
      <w:r w:rsidR="00230E5F" w:rsidRPr="00230E5F">
        <w:rPr>
          <w:noProof/>
        </w:rPr>
        <w:t>, 1867–1882.e21.</w:t>
      </w:r>
    </w:p>
    <w:p w14:paraId="2F7DA15E" w14:textId="77777777" w:rsidR="00230E5F" w:rsidRPr="00230E5F" w:rsidRDefault="00230E5F" w:rsidP="00230E5F">
      <w:pPr>
        <w:widowControl w:val="0"/>
        <w:autoSpaceDE w:val="0"/>
        <w:autoSpaceDN w:val="0"/>
        <w:adjustRightInd w:val="0"/>
        <w:rPr>
          <w:noProof/>
        </w:rPr>
      </w:pPr>
      <w:r w:rsidRPr="00230E5F">
        <w:rPr>
          <w:noProof/>
        </w:rPr>
        <w:t xml:space="preserve">Beh, C.T., Cool, L., Phillips, J., and Rine, J. (2001). Overlapping functions of the yeast oxysterol-binding protein homologues. Genetics </w:t>
      </w:r>
      <w:r w:rsidRPr="00230E5F">
        <w:rPr>
          <w:i/>
          <w:iCs/>
          <w:noProof/>
        </w:rPr>
        <w:t>157</w:t>
      </w:r>
      <w:r w:rsidRPr="00230E5F">
        <w:rPr>
          <w:noProof/>
        </w:rPr>
        <w:t>, 1117–1140.</w:t>
      </w:r>
    </w:p>
    <w:p w14:paraId="01A45AC9" w14:textId="77777777" w:rsidR="00230E5F" w:rsidRPr="00230E5F" w:rsidRDefault="00230E5F" w:rsidP="00230E5F">
      <w:pPr>
        <w:widowControl w:val="0"/>
        <w:autoSpaceDE w:val="0"/>
        <w:autoSpaceDN w:val="0"/>
        <w:adjustRightInd w:val="0"/>
        <w:rPr>
          <w:noProof/>
        </w:rPr>
      </w:pPr>
      <w:r w:rsidRPr="00230E5F">
        <w:rPr>
          <w:noProof/>
        </w:rPr>
        <w:t xml:space="preserve">Benhamou, R.I., Bibi, M., Steinbuch, K.B., Engel, H., Levin, M., Roichman, Y., Berman, J., and Fridman, M. (2017). Real-Time Imaging of the Azole Class of Antifungal Drugs in Live Candida Cells. ACS Chem. Biol. </w:t>
      </w:r>
      <w:r w:rsidRPr="00230E5F">
        <w:rPr>
          <w:i/>
          <w:iCs/>
          <w:noProof/>
        </w:rPr>
        <w:t>12</w:t>
      </w:r>
      <w:r w:rsidRPr="00230E5F">
        <w:rPr>
          <w:noProof/>
        </w:rPr>
        <w:t>, 1769–1777.</w:t>
      </w:r>
    </w:p>
    <w:p w14:paraId="193B7703" w14:textId="77777777" w:rsidR="00230E5F" w:rsidRPr="00230E5F" w:rsidRDefault="00230E5F" w:rsidP="00230E5F">
      <w:pPr>
        <w:widowControl w:val="0"/>
        <w:autoSpaceDE w:val="0"/>
        <w:autoSpaceDN w:val="0"/>
        <w:adjustRightInd w:val="0"/>
        <w:rPr>
          <w:noProof/>
        </w:rPr>
      </w:pPr>
      <w:r w:rsidRPr="00230E5F">
        <w:rPr>
          <w:noProof/>
        </w:rPr>
        <w:t xml:space="preserve">Bloom, J.S., Ehrenreich, I.M., Loo, W.T., Lite, T.-L.V., and Kruglyak, L. (2013). Finding the sources of missing heritability in a yeast cross. Nature </w:t>
      </w:r>
      <w:r w:rsidRPr="00230E5F">
        <w:rPr>
          <w:i/>
          <w:iCs/>
          <w:noProof/>
        </w:rPr>
        <w:t>494</w:t>
      </w:r>
      <w:r w:rsidRPr="00230E5F">
        <w:rPr>
          <w:noProof/>
        </w:rPr>
        <w:t>, 234–237.</w:t>
      </w:r>
    </w:p>
    <w:p w14:paraId="19516517" w14:textId="77777777" w:rsidR="00230E5F" w:rsidRPr="00230E5F" w:rsidRDefault="00230E5F" w:rsidP="00230E5F">
      <w:pPr>
        <w:widowControl w:val="0"/>
        <w:autoSpaceDE w:val="0"/>
        <w:autoSpaceDN w:val="0"/>
        <w:adjustRightInd w:val="0"/>
        <w:rPr>
          <w:noProof/>
        </w:rPr>
      </w:pPr>
      <w:r w:rsidRPr="00230E5F">
        <w:rPr>
          <w:noProof/>
        </w:rPr>
        <w:t xml:space="preserve">Braberg, H., Alexander, R., Shales, M., Xu, J., Franks-Skiba, K.E., Wu, Q., Haber, J.E., and Krogan, N.J. (2014). Quantitative analysis of triple-mutant genetic interactions. Nat. Protoc. </w:t>
      </w:r>
      <w:r w:rsidRPr="00230E5F">
        <w:rPr>
          <w:i/>
          <w:iCs/>
          <w:noProof/>
        </w:rPr>
        <w:t>9</w:t>
      </w:r>
      <w:r w:rsidRPr="00230E5F">
        <w:rPr>
          <w:noProof/>
        </w:rPr>
        <w:t>, 1867–1881.</w:t>
      </w:r>
    </w:p>
    <w:p w14:paraId="629FEEC5" w14:textId="77777777" w:rsidR="00230E5F" w:rsidRPr="00230E5F" w:rsidRDefault="00230E5F" w:rsidP="00230E5F">
      <w:pPr>
        <w:widowControl w:val="0"/>
        <w:autoSpaceDE w:val="0"/>
        <w:autoSpaceDN w:val="0"/>
        <w:adjustRightInd w:val="0"/>
        <w:rPr>
          <w:noProof/>
        </w:rPr>
      </w:pPr>
      <w:r w:rsidRPr="00230E5F">
        <w:rPr>
          <w:noProof/>
        </w:rPr>
        <w:t xml:space="preserve">Braun, P., Tasan, M., Dreze, M., Barrios-Rodiles, M., Lemmens, I., Yu, H., Sahalie, J.M., Murray, R.R., Roncari, L., de Smet, A.-S., et al. (2009). An experimentally derived confidence score for binary protein-protein interactions. Nat. Methods </w:t>
      </w:r>
      <w:r w:rsidRPr="00230E5F">
        <w:rPr>
          <w:i/>
          <w:iCs/>
          <w:noProof/>
        </w:rPr>
        <w:t>6</w:t>
      </w:r>
      <w:r w:rsidRPr="00230E5F">
        <w:rPr>
          <w:noProof/>
        </w:rPr>
        <w:t>, 91–97.</w:t>
      </w:r>
    </w:p>
    <w:p w14:paraId="2C97E1BC" w14:textId="77777777" w:rsidR="00230E5F" w:rsidRPr="00230E5F" w:rsidRDefault="00230E5F" w:rsidP="00230E5F">
      <w:pPr>
        <w:widowControl w:val="0"/>
        <w:autoSpaceDE w:val="0"/>
        <w:autoSpaceDN w:val="0"/>
        <w:adjustRightInd w:val="0"/>
        <w:rPr>
          <w:noProof/>
        </w:rPr>
      </w:pPr>
      <w:r w:rsidRPr="00230E5F">
        <w:rPr>
          <w:noProof/>
        </w:rPr>
        <w:t xml:space="preserve">Brem, R.B., and Kruglyak, L. (2005). The landscape of genetic complexity across 5,700 gene </w:t>
      </w:r>
      <w:r w:rsidRPr="00230E5F">
        <w:rPr>
          <w:noProof/>
        </w:rPr>
        <w:lastRenderedPageBreak/>
        <w:t xml:space="preserve">expression traits in yeast. Proc. Natl. Acad. Sci. U. S. A. </w:t>
      </w:r>
      <w:r w:rsidRPr="00230E5F">
        <w:rPr>
          <w:i/>
          <w:iCs/>
          <w:noProof/>
        </w:rPr>
        <w:t>102</w:t>
      </w:r>
      <w:r w:rsidRPr="00230E5F">
        <w:rPr>
          <w:noProof/>
        </w:rPr>
        <w:t>, 1572–1577.</w:t>
      </w:r>
    </w:p>
    <w:p w14:paraId="59BBA324" w14:textId="77777777" w:rsidR="00230E5F" w:rsidRPr="00230E5F" w:rsidRDefault="00230E5F" w:rsidP="00230E5F">
      <w:pPr>
        <w:widowControl w:val="0"/>
        <w:autoSpaceDE w:val="0"/>
        <w:autoSpaceDN w:val="0"/>
        <w:adjustRightInd w:val="0"/>
        <w:rPr>
          <w:noProof/>
        </w:rPr>
      </w:pPr>
      <w:r w:rsidRPr="00230E5F">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230E5F">
        <w:rPr>
          <w:i/>
          <w:iCs/>
          <w:noProof/>
        </w:rPr>
        <w:t>368</w:t>
      </w:r>
      <w:r w:rsidRPr="00230E5F">
        <w:rPr>
          <w:noProof/>
        </w:rPr>
        <w:t>, 2059–2074.</w:t>
      </w:r>
    </w:p>
    <w:p w14:paraId="0E6E7E9D" w14:textId="77777777" w:rsidR="00230E5F" w:rsidRPr="00230E5F" w:rsidRDefault="00230E5F" w:rsidP="00230E5F">
      <w:pPr>
        <w:widowControl w:val="0"/>
        <w:autoSpaceDE w:val="0"/>
        <w:autoSpaceDN w:val="0"/>
        <w:adjustRightInd w:val="0"/>
        <w:rPr>
          <w:noProof/>
        </w:rPr>
      </w:pPr>
      <w:r w:rsidRPr="00230E5F">
        <w:rPr>
          <w:noProof/>
        </w:rPr>
        <w:t xml:space="preserve">Costanzo, M., Baryshnikova, A., Bellay, J., Kim, Y., Spear, E.D., Sevier, C.S., Ding, H., Koh, J.L.Y., Toufighi, K., Mostafavi, S., et al. (2010). The genetic landscape of a cell. Science </w:t>
      </w:r>
      <w:r w:rsidRPr="00230E5F">
        <w:rPr>
          <w:i/>
          <w:iCs/>
          <w:noProof/>
        </w:rPr>
        <w:t>327</w:t>
      </w:r>
      <w:r w:rsidRPr="00230E5F">
        <w:rPr>
          <w:noProof/>
        </w:rPr>
        <w:t>, 425–431.</w:t>
      </w:r>
    </w:p>
    <w:p w14:paraId="3FFBFB0B" w14:textId="77777777" w:rsidR="00230E5F" w:rsidRPr="00230E5F" w:rsidRDefault="00230E5F" w:rsidP="00230E5F">
      <w:pPr>
        <w:widowControl w:val="0"/>
        <w:autoSpaceDE w:val="0"/>
        <w:autoSpaceDN w:val="0"/>
        <w:adjustRightInd w:val="0"/>
        <w:rPr>
          <w:noProof/>
        </w:rPr>
      </w:pPr>
      <w:r w:rsidRPr="00230E5F">
        <w:rPr>
          <w:noProof/>
        </w:rPr>
        <w:t xml:space="preserve">Costanzo, M., VanderSluis, B., Koch, E.N., Baryshnikova, A., Pons, C., Tan, G., Wang, W., Usaj, M.M.M., Hanchard, J., Lee, S.D., et al. (2016). A global genetic interaction network maps a wiring diagram of cellular function. Science (80-. ). </w:t>
      </w:r>
      <w:r w:rsidRPr="00230E5F">
        <w:rPr>
          <w:i/>
          <w:iCs/>
          <w:noProof/>
        </w:rPr>
        <w:t>353</w:t>
      </w:r>
      <w:r w:rsidRPr="00230E5F">
        <w:rPr>
          <w:noProof/>
        </w:rPr>
        <w:t>.</w:t>
      </w:r>
    </w:p>
    <w:p w14:paraId="40DA9CB4" w14:textId="77777777" w:rsidR="00230E5F" w:rsidRPr="00230E5F" w:rsidRDefault="00230E5F" w:rsidP="00230E5F">
      <w:pPr>
        <w:widowControl w:val="0"/>
        <w:autoSpaceDE w:val="0"/>
        <w:autoSpaceDN w:val="0"/>
        <w:adjustRightInd w:val="0"/>
        <w:rPr>
          <w:noProof/>
        </w:rPr>
      </w:pPr>
      <w:r w:rsidRPr="00230E5F">
        <w:rPr>
          <w:noProof/>
        </w:rPr>
        <w:t xml:space="preserve">Díaz-Mejía, J.J., Celaj, A., Mellor, J.C., Coté, A., Balint, A., Ho, B., Bansal, P., Shaeri, F., Gebbia, M., Weile, J., et al. (2018). Mapping DNA damage-dependent genetic interactions in yeast via party mating and barcode fusion genetics. Mol. Syst. Biol. </w:t>
      </w:r>
      <w:r w:rsidRPr="00230E5F">
        <w:rPr>
          <w:i/>
          <w:iCs/>
          <w:noProof/>
        </w:rPr>
        <w:t>14</w:t>
      </w:r>
      <w:r w:rsidRPr="00230E5F">
        <w:rPr>
          <w:noProof/>
        </w:rPr>
        <w:t>, e7985.</w:t>
      </w:r>
    </w:p>
    <w:p w14:paraId="1DBA78B7" w14:textId="77777777" w:rsidR="00230E5F" w:rsidRPr="00230E5F" w:rsidRDefault="00230E5F" w:rsidP="00230E5F">
      <w:pPr>
        <w:widowControl w:val="0"/>
        <w:autoSpaceDE w:val="0"/>
        <w:autoSpaceDN w:val="0"/>
        <w:adjustRightInd w:val="0"/>
        <w:rPr>
          <w:noProof/>
        </w:rPr>
      </w:pPr>
      <w:r w:rsidRPr="00230E5F">
        <w:rPr>
          <w:noProof/>
        </w:rPr>
        <w:t xml:space="preserve">Dixit, A., Parnas, O., Li, B., Chen, J., Fulco, C.P., Jerby-Arnon, L., Marjanovic, N.D., Dionne, D., Burks, T., Raychowdhury, R., et al. (2016). Perturb-Seq: Dissecting Molecular Circuits with Scalable Single-Cell RNA Profiling of Pooled Genetic Screens. Cell </w:t>
      </w:r>
      <w:r w:rsidRPr="00230E5F">
        <w:rPr>
          <w:i/>
          <w:iCs/>
          <w:noProof/>
        </w:rPr>
        <w:t>167</w:t>
      </w:r>
      <w:r w:rsidRPr="00230E5F">
        <w:rPr>
          <w:noProof/>
        </w:rPr>
        <w:t>, 1853–1866.e17.</w:t>
      </w:r>
    </w:p>
    <w:p w14:paraId="15B5B75C" w14:textId="77777777" w:rsidR="00230E5F" w:rsidRPr="00230E5F" w:rsidRDefault="00230E5F" w:rsidP="00230E5F">
      <w:pPr>
        <w:widowControl w:val="0"/>
        <w:autoSpaceDE w:val="0"/>
        <w:autoSpaceDN w:val="0"/>
        <w:adjustRightInd w:val="0"/>
        <w:rPr>
          <w:noProof/>
        </w:rPr>
      </w:pPr>
      <w:r w:rsidRPr="00230E5F">
        <w:rPr>
          <w:noProof/>
        </w:rPr>
        <w:t xml:space="preserve">Donner, M., and Keppler, D. (2001). Up-regulation of basolateral multidrug resistance protein 3 (Mrp3) in cholestatic rat liver. Hepatology </w:t>
      </w:r>
      <w:r w:rsidRPr="00230E5F">
        <w:rPr>
          <w:i/>
          <w:iCs/>
          <w:noProof/>
        </w:rPr>
        <w:t>34</w:t>
      </w:r>
      <w:r w:rsidRPr="00230E5F">
        <w:rPr>
          <w:noProof/>
        </w:rPr>
        <w:t>, 351–359.</w:t>
      </w:r>
    </w:p>
    <w:p w14:paraId="774804B5" w14:textId="77777777" w:rsidR="00230E5F" w:rsidRPr="00230E5F" w:rsidRDefault="00230E5F" w:rsidP="00230E5F">
      <w:pPr>
        <w:widowControl w:val="0"/>
        <w:autoSpaceDE w:val="0"/>
        <w:autoSpaceDN w:val="0"/>
        <w:adjustRightInd w:val="0"/>
        <w:rPr>
          <w:noProof/>
        </w:rPr>
      </w:pPr>
      <w:r w:rsidRPr="00230E5F">
        <w:rPr>
          <w:noProof/>
        </w:rPr>
        <w:t xml:space="preserve">Emanuel, G., Moffitt, J.R., and Zhuang, X. (2017). High-throughput, image-based screening of pooled genetic-variant libraries. Nat. Methods </w:t>
      </w:r>
      <w:r w:rsidRPr="00230E5F">
        <w:rPr>
          <w:i/>
          <w:iCs/>
          <w:noProof/>
        </w:rPr>
        <w:t>14</w:t>
      </w:r>
      <w:r w:rsidRPr="00230E5F">
        <w:rPr>
          <w:noProof/>
        </w:rPr>
        <w:t>, 1159–1162.</w:t>
      </w:r>
    </w:p>
    <w:p w14:paraId="20E98E1D" w14:textId="77777777" w:rsidR="00230E5F" w:rsidRPr="00230E5F" w:rsidRDefault="00230E5F" w:rsidP="00230E5F">
      <w:pPr>
        <w:widowControl w:val="0"/>
        <w:autoSpaceDE w:val="0"/>
        <w:autoSpaceDN w:val="0"/>
        <w:adjustRightInd w:val="0"/>
        <w:rPr>
          <w:noProof/>
        </w:rPr>
      </w:pPr>
      <w:r w:rsidRPr="00230E5F">
        <w:rPr>
          <w:noProof/>
        </w:rPr>
        <w:t xml:space="preserve">Ernst, R., Kueppers, P., Klein, C.M., Schwarzmueller, T., Kuchler, K., and Schmitt, L. (2008). A mutation of the H-loop selectively affects rhodamine transport by the yeast multidrug ABC transporter Pdr5. Proc. Natl. Acad. Sci. </w:t>
      </w:r>
      <w:r w:rsidRPr="00230E5F">
        <w:rPr>
          <w:i/>
          <w:iCs/>
          <w:noProof/>
        </w:rPr>
        <w:t>105</w:t>
      </w:r>
      <w:r w:rsidRPr="00230E5F">
        <w:rPr>
          <w:noProof/>
        </w:rPr>
        <w:t>, 5069–5074.</w:t>
      </w:r>
    </w:p>
    <w:p w14:paraId="3AFDB9D7" w14:textId="77777777" w:rsidR="00230E5F" w:rsidRPr="00230E5F" w:rsidRDefault="00230E5F" w:rsidP="00230E5F">
      <w:pPr>
        <w:widowControl w:val="0"/>
        <w:autoSpaceDE w:val="0"/>
        <w:autoSpaceDN w:val="0"/>
        <w:adjustRightInd w:val="0"/>
        <w:rPr>
          <w:noProof/>
        </w:rPr>
      </w:pPr>
      <w:r w:rsidRPr="00230E5F">
        <w:rPr>
          <w:noProof/>
        </w:rPr>
        <w:t xml:space="preserve">Giaever, G., Chu, A.M., Ni, L., Connelly, C., Riles, L., Véronneau, S., Dow, S., Lucau-Danila, A., Anderson, K., André, B., et al. (2002). Functional profiling of the Saccharomyces cerevisiae genome. Nature </w:t>
      </w:r>
      <w:r w:rsidRPr="00230E5F">
        <w:rPr>
          <w:i/>
          <w:iCs/>
          <w:noProof/>
        </w:rPr>
        <w:t>418</w:t>
      </w:r>
      <w:r w:rsidRPr="00230E5F">
        <w:rPr>
          <w:noProof/>
        </w:rPr>
        <w:t>, 387–391.</w:t>
      </w:r>
    </w:p>
    <w:p w14:paraId="32CF35A3" w14:textId="77777777" w:rsidR="00230E5F" w:rsidRPr="00230E5F" w:rsidRDefault="00230E5F" w:rsidP="00230E5F">
      <w:pPr>
        <w:widowControl w:val="0"/>
        <w:autoSpaceDE w:val="0"/>
        <w:autoSpaceDN w:val="0"/>
        <w:adjustRightInd w:val="0"/>
        <w:rPr>
          <w:noProof/>
        </w:rPr>
      </w:pPr>
      <w:r w:rsidRPr="00230E5F">
        <w:rPr>
          <w:noProof/>
        </w:rPr>
        <w:t xml:space="preserve">Gibson, D.G., Young, L., Chuang, R.-Y., Venter, J.C., Hutchison, C.A., and Smith, H.O. (2009). Enzymatic assembly of DNA molecules up to several hundred kilobases. Nat. Methods </w:t>
      </w:r>
      <w:r w:rsidRPr="00230E5F">
        <w:rPr>
          <w:i/>
          <w:iCs/>
          <w:noProof/>
        </w:rPr>
        <w:t>6</w:t>
      </w:r>
      <w:r w:rsidRPr="00230E5F">
        <w:rPr>
          <w:noProof/>
        </w:rPr>
        <w:t>, 343–345.</w:t>
      </w:r>
    </w:p>
    <w:p w14:paraId="52498176" w14:textId="77777777" w:rsidR="00230E5F" w:rsidRPr="00230E5F" w:rsidRDefault="00230E5F" w:rsidP="00230E5F">
      <w:pPr>
        <w:widowControl w:val="0"/>
        <w:autoSpaceDE w:val="0"/>
        <w:autoSpaceDN w:val="0"/>
        <w:adjustRightInd w:val="0"/>
        <w:rPr>
          <w:noProof/>
        </w:rPr>
      </w:pPr>
      <w:r w:rsidRPr="00230E5F">
        <w:rPr>
          <w:noProof/>
        </w:rPr>
        <w:t xml:space="preserve">Gietz, R.D., and Schiestl, R.H. (2007). High-efficiency yeast transformation using the LiAc/SS carrier DNA/PEG method. Nat. Protoc. </w:t>
      </w:r>
      <w:r w:rsidRPr="00230E5F">
        <w:rPr>
          <w:i/>
          <w:iCs/>
          <w:noProof/>
        </w:rPr>
        <w:t>2</w:t>
      </w:r>
      <w:r w:rsidRPr="00230E5F">
        <w:rPr>
          <w:noProof/>
        </w:rPr>
        <w:t>, 31–34.</w:t>
      </w:r>
    </w:p>
    <w:p w14:paraId="68F85E23" w14:textId="77777777" w:rsidR="00230E5F" w:rsidRPr="00230E5F" w:rsidRDefault="00230E5F" w:rsidP="00230E5F">
      <w:pPr>
        <w:widowControl w:val="0"/>
        <w:autoSpaceDE w:val="0"/>
        <w:autoSpaceDN w:val="0"/>
        <w:adjustRightInd w:val="0"/>
        <w:rPr>
          <w:noProof/>
        </w:rPr>
      </w:pPr>
      <w:r w:rsidRPr="00230E5F">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230E5F">
        <w:rPr>
          <w:i/>
          <w:iCs/>
          <w:noProof/>
        </w:rPr>
        <w:t>3</w:t>
      </w:r>
      <w:r w:rsidRPr="00230E5F">
        <w:rPr>
          <w:noProof/>
        </w:rPr>
        <w:t>, 2168–2178.</w:t>
      </w:r>
    </w:p>
    <w:p w14:paraId="1B404F7D" w14:textId="77777777" w:rsidR="00230E5F" w:rsidRPr="00230E5F" w:rsidRDefault="00230E5F" w:rsidP="00230E5F">
      <w:pPr>
        <w:widowControl w:val="0"/>
        <w:autoSpaceDE w:val="0"/>
        <w:autoSpaceDN w:val="0"/>
        <w:adjustRightInd w:val="0"/>
        <w:rPr>
          <w:noProof/>
        </w:rPr>
      </w:pPr>
      <w:r w:rsidRPr="00230E5F">
        <w:rPr>
          <w:noProof/>
        </w:rPr>
        <w:t xml:space="preserve">Hartman, J.L., Garvik, B., and Hartwell, L. (2001). Principles for the Buffering of Genetic Variation. Science (80-. ). </w:t>
      </w:r>
      <w:r w:rsidRPr="00230E5F">
        <w:rPr>
          <w:i/>
          <w:iCs/>
          <w:noProof/>
        </w:rPr>
        <w:t>291</w:t>
      </w:r>
      <w:r w:rsidRPr="00230E5F">
        <w:rPr>
          <w:noProof/>
        </w:rPr>
        <w:t>.</w:t>
      </w:r>
    </w:p>
    <w:p w14:paraId="0D364209" w14:textId="77777777" w:rsidR="00230E5F" w:rsidRPr="00230E5F" w:rsidRDefault="00230E5F" w:rsidP="00230E5F">
      <w:pPr>
        <w:widowControl w:val="0"/>
        <w:autoSpaceDE w:val="0"/>
        <w:autoSpaceDN w:val="0"/>
        <w:adjustRightInd w:val="0"/>
        <w:rPr>
          <w:noProof/>
        </w:rPr>
      </w:pPr>
      <w:r w:rsidRPr="00230E5F">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230E5F">
        <w:rPr>
          <w:i/>
          <w:iCs/>
          <w:noProof/>
        </w:rPr>
        <w:t>32</w:t>
      </w:r>
      <w:r w:rsidRPr="00230E5F">
        <w:rPr>
          <w:noProof/>
        </w:rPr>
        <w:t>, 941–946.</w:t>
      </w:r>
    </w:p>
    <w:p w14:paraId="758FFBA7" w14:textId="77777777" w:rsidR="00230E5F" w:rsidRPr="00230E5F" w:rsidRDefault="00230E5F" w:rsidP="00230E5F">
      <w:pPr>
        <w:widowControl w:val="0"/>
        <w:autoSpaceDE w:val="0"/>
        <w:autoSpaceDN w:val="0"/>
        <w:adjustRightInd w:val="0"/>
        <w:rPr>
          <w:noProof/>
        </w:rPr>
      </w:pPr>
      <w:r w:rsidRPr="00230E5F">
        <w:rPr>
          <w:noProof/>
        </w:rPr>
        <w:t xml:space="preserve">Horlbeck, M.A., Xu, A., Wang, M., Bennett, N.K., Park, C.Y., Bogdanoff, D., Adamson, B., Chow, E.D., Kampmann, M., Peterson, T.R., et al. (2018). Mapping the Genetic Landscape of Human Cells. Cell </w:t>
      </w:r>
      <w:r w:rsidRPr="00230E5F">
        <w:rPr>
          <w:i/>
          <w:iCs/>
          <w:noProof/>
        </w:rPr>
        <w:t>174</w:t>
      </w:r>
      <w:r w:rsidRPr="00230E5F">
        <w:rPr>
          <w:noProof/>
        </w:rPr>
        <w:t>, 953–967.e22.</w:t>
      </w:r>
    </w:p>
    <w:p w14:paraId="2FB63233" w14:textId="77777777" w:rsidR="00230E5F" w:rsidRPr="00230E5F" w:rsidRDefault="00230E5F" w:rsidP="00230E5F">
      <w:pPr>
        <w:widowControl w:val="0"/>
        <w:autoSpaceDE w:val="0"/>
        <w:autoSpaceDN w:val="0"/>
        <w:adjustRightInd w:val="0"/>
        <w:rPr>
          <w:noProof/>
        </w:rPr>
      </w:pPr>
      <w:r w:rsidRPr="00230E5F">
        <w:rPr>
          <w:noProof/>
        </w:rPr>
        <w:t xml:space="preserve">Huls, M., Brown, C.D.A., Windass, A.S., Sayer, R., van den Heuvel, J.J.M.W., Heemskerk, S., </w:t>
      </w:r>
      <w:r w:rsidRPr="00230E5F">
        <w:rPr>
          <w:noProof/>
        </w:rPr>
        <w:lastRenderedPageBreak/>
        <w:t xml:space="preserve">Russel, F.G.M., and Masereeuw, R. (2008). The breast cancer resistance protein transporter ABCG2 is expressed in the human kidney proximal tubule apical membrane. Kidney Int. </w:t>
      </w:r>
      <w:r w:rsidRPr="00230E5F">
        <w:rPr>
          <w:i/>
          <w:iCs/>
          <w:noProof/>
        </w:rPr>
        <w:t>73</w:t>
      </w:r>
      <w:r w:rsidRPr="00230E5F">
        <w:rPr>
          <w:noProof/>
        </w:rPr>
        <w:t>, 220–225.</w:t>
      </w:r>
    </w:p>
    <w:p w14:paraId="7BB0A42B" w14:textId="77777777" w:rsidR="00230E5F" w:rsidRPr="00230E5F" w:rsidRDefault="00230E5F" w:rsidP="00230E5F">
      <w:pPr>
        <w:widowControl w:val="0"/>
        <w:autoSpaceDE w:val="0"/>
        <w:autoSpaceDN w:val="0"/>
        <w:adjustRightInd w:val="0"/>
        <w:rPr>
          <w:noProof/>
        </w:rPr>
      </w:pPr>
      <w:r w:rsidRPr="00230E5F">
        <w:rPr>
          <w:noProof/>
        </w:rPr>
        <w:t xml:space="preserve">Jakočiūnas, T., Bonde, I., Herrgård, M., Harrison, S.J., Kristensen, M., Pedersen, L.E., Jensen, M.K., and Keasling, J.D. (2015). Multiplex metabolic pathway engineering using CRISPR/Cas9 in Saccharomyces cerevisiae. Metab. Eng. </w:t>
      </w:r>
      <w:r w:rsidRPr="00230E5F">
        <w:rPr>
          <w:i/>
          <w:iCs/>
          <w:noProof/>
        </w:rPr>
        <w:t>28</w:t>
      </w:r>
      <w:r w:rsidRPr="00230E5F">
        <w:rPr>
          <w:noProof/>
        </w:rPr>
        <w:t>, 213–222.</w:t>
      </w:r>
    </w:p>
    <w:p w14:paraId="4296F710" w14:textId="77777777" w:rsidR="00230E5F" w:rsidRPr="00230E5F" w:rsidRDefault="00230E5F" w:rsidP="00230E5F">
      <w:pPr>
        <w:widowControl w:val="0"/>
        <w:autoSpaceDE w:val="0"/>
        <w:autoSpaceDN w:val="0"/>
        <w:adjustRightInd w:val="0"/>
        <w:rPr>
          <w:noProof/>
        </w:rPr>
      </w:pPr>
      <w:r w:rsidRPr="00230E5F">
        <w:rPr>
          <w:noProof/>
        </w:rPr>
        <w:t xml:space="preserve">Jao, L.-E., Wente, S.R., and Chen, W. (2013). Efficient multiplex biallelic zebrafish genome editing using a CRISPR nuclease system. Proc. Natl. Acad. Sci. </w:t>
      </w:r>
      <w:r w:rsidRPr="00230E5F">
        <w:rPr>
          <w:i/>
          <w:iCs/>
          <w:noProof/>
        </w:rPr>
        <w:t>110</w:t>
      </w:r>
      <w:r w:rsidRPr="00230E5F">
        <w:rPr>
          <w:noProof/>
        </w:rPr>
        <w:t>, 13904–13909.</w:t>
      </w:r>
    </w:p>
    <w:p w14:paraId="3490FAF4" w14:textId="77777777" w:rsidR="00230E5F" w:rsidRPr="00230E5F" w:rsidRDefault="00230E5F" w:rsidP="00230E5F">
      <w:pPr>
        <w:widowControl w:val="0"/>
        <w:autoSpaceDE w:val="0"/>
        <w:autoSpaceDN w:val="0"/>
        <w:adjustRightInd w:val="0"/>
        <w:rPr>
          <w:noProof/>
        </w:rPr>
      </w:pPr>
      <w:r w:rsidRPr="00230E5F">
        <w:rPr>
          <w:noProof/>
        </w:rPr>
        <w:t xml:space="preserve">Katzmann, D.J., Burnett, P.E., Golin, J., Mahé, Y., and Moye-Rowley, W.S. (1994). Transcriptional control of the yeast PDR5 gene by the PDR3 gene product. Mol. Cell. Biol. </w:t>
      </w:r>
      <w:r w:rsidRPr="00230E5F">
        <w:rPr>
          <w:i/>
          <w:iCs/>
          <w:noProof/>
        </w:rPr>
        <w:t>14</w:t>
      </w:r>
      <w:r w:rsidRPr="00230E5F">
        <w:rPr>
          <w:noProof/>
        </w:rPr>
        <w:t>, 4653–4661.</w:t>
      </w:r>
    </w:p>
    <w:p w14:paraId="38F829D3" w14:textId="77777777" w:rsidR="00230E5F" w:rsidRPr="00230E5F" w:rsidRDefault="00230E5F" w:rsidP="00230E5F">
      <w:pPr>
        <w:widowControl w:val="0"/>
        <w:autoSpaceDE w:val="0"/>
        <w:autoSpaceDN w:val="0"/>
        <w:adjustRightInd w:val="0"/>
        <w:rPr>
          <w:noProof/>
        </w:rPr>
      </w:pPr>
      <w:r w:rsidRPr="00230E5F">
        <w:rPr>
          <w:noProof/>
        </w:rPr>
        <w:t xml:space="preserve">Kebschull, J.M., and Zador, A.M. (2018). Cellular barcoding: lineage tracing, screening and beyond. Nat. Methods </w:t>
      </w:r>
      <w:r w:rsidRPr="00230E5F">
        <w:rPr>
          <w:i/>
          <w:iCs/>
          <w:noProof/>
        </w:rPr>
        <w:t>15</w:t>
      </w:r>
      <w:r w:rsidRPr="00230E5F">
        <w:rPr>
          <w:noProof/>
        </w:rPr>
        <w:t>, 871–879.</w:t>
      </w:r>
    </w:p>
    <w:p w14:paraId="23694C8F" w14:textId="77777777" w:rsidR="00230E5F" w:rsidRPr="00230E5F" w:rsidRDefault="00230E5F" w:rsidP="00230E5F">
      <w:pPr>
        <w:widowControl w:val="0"/>
        <w:autoSpaceDE w:val="0"/>
        <w:autoSpaceDN w:val="0"/>
        <w:adjustRightInd w:val="0"/>
        <w:rPr>
          <w:noProof/>
        </w:rPr>
      </w:pPr>
      <w:r w:rsidRPr="00230E5F">
        <w:rPr>
          <w:noProof/>
        </w:rPr>
        <w:t xml:space="preserve">Khakhina, S., Johnson, S.S., Manoharlal, R., Russo, S.B., Blugeon, C., Lemoine, S., Sunshine, A.B., Dunham, M.J., Cowart, L.A., Devaux, F., et al. (2015). Control of Plasma Membrane Permeability by ABC Transporters. Eukaryot. Cell </w:t>
      </w:r>
      <w:r w:rsidRPr="00230E5F">
        <w:rPr>
          <w:i/>
          <w:iCs/>
          <w:noProof/>
        </w:rPr>
        <w:t>14</w:t>
      </w:r>
      <w:r w:rsidRPr="00230E5F">
        <w:rPr>
          <w:noProof/>
        </w:rPr>
        <w:t>, 442–453.</w:t>
      </w:r>
    </w:p>
    <w:p w14:paraId="19AAD9AD" w14:textId="77777777" w:rsidR="00230E5F" w:rsidRPr="00230E5F" w:rsidRDefault="00230E5F" w:rsidP="00230E5F">
      <w:pPr>
        <w:widowControl w:val="0"/>
        <w:autoSpaceDE w:val="0"/>
        <w:autoSpaceDN w:val="0"/>
        <w:adjustRightInd w:val="0"/>
        <w:rPr>
          <w:noProof/>
        </w:rPr>
      </w:pPr>
      <w:r w:rsidRPr="00230E5F">
        <w:rPr>
          <w:noProof/>
        </w:rPr>
        <w:t xml:space="preserve">Kolaczkowska, A., Kolaczkowski, M., Goffeau, A., and Moye-Rowley, W.S. (2008). Compensatory activation of the multidrug transporters Pdr5p, Snq2p, and Yor1p by Pdr1p in Saccharomyces cerevisiae. FEBS Lett. </w:t>
      </w:r>
      <w:r w:rsidRPr="00230E5F">
        <w:rPr>
          <w:i/>
          <w:iCs/>
          <w:noProof/>
        </w:rPr>
        <w:t>582</w:t>
      </w:r>
      <w:r w:rsidRPr="00230E5F">
        <w:rPr>
          <w:noProof/>
        </w:rPr>
        <w:t>, 977–983.</w:t>
      </w:r>
    </w:p>
    <w:p w14:paraId="4A6D7F83" w14:textId="77777777" w:rsidR="00230E5F" w:rsidRPr="00230E5F" w:rsidRDefault="00230E5F" w:rsidP="00230E5F">
      <w:pPr>
        <w:widowControl w:val="0"/>
        <w:autoSpaceDE w:val="0"/>
        <w:autoSpaceDN w:val="0"/>
        <w:adjustRightInd w:val="0"/>
        <w:rPr>
          <w:noProof/>
        </w:rPr>
      </w:pPr>
      <w:r w:rsidRPr="00230E5F">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230E5F">
        <w:rPr>
          <w:i/>
          <w:iCs/>
          <w:noProof/>
        </w:rPr>
        <w:t>4</w:t>
      </w:r>
      <w:r w:rsidRPr="00230E5F">
        <w:rPr>
          <w:noProof/>
        </w:rPr>
        <w:t>, 143–158.</w:t>
      </w:r>
    </w:p>
    <w:p w14:paraId="65C1B13C" w14:textId="77777777" w:rsidR="00230E5F" w:rsidRPr="00230E5F" w:rsidRDefault="00230E5F" w:rsidP="00230E5F">
      <w:pPr>
        <w:widowControl w:val="0"/>
        <w:autoSpaceDE w:val="0"/>
        <w:autoSpaceDN w:val="0"/>
        <w:adjustRightInd w:val="0"/>
        <w:rPr>
          <w:noProof/>
        </w:rPr>
      </w:pPr>
      <w:r w:rsidRPr="00230E5F">
        <w:rPr>
          <w:noProof/>
        </w:rPr>
        <w:t xml:space="preserve">König, J., Rost, D., Cui, Y., and Keppler, D. (1999). Characterization of the human multidrug resistance protein isoform MRP3 localized to the basolateral hepatocyte membrane. Hepatology </w:t>
      </w:r>
      <w:r w:rsidRPr="00230E5F">
        <w:rPr>
          <w:i/>
          <w:iCs/>
          <w:noProof/>
        </w:rPr>
        <w:t>29</w:t>
      </w:r>
      <w:r w:rsidRPr="00230E5F">
        <w:rPr>
          <w:noProof/>
        </w:rPr>
        <w:t>, 1156–1163.</w:t>
      </w:r>
    </w:p>
    <w:p w14:paraId="52B9332C" w14:textId="77777777" w:rsidR="00230E5F" w:rsidRPr="00230E5F" w:rsidRDefault="00230E5F" w:rsidP="00230E5F">
      <w:pPr>
        <w:widowControl w:val="0"/>
        <w:autoSpaceDE w:val="0"/>
        <w:autoSpaceDN w:val="0"/>
        <w:adjustRightInd w:val="0"/>
        <w:rPr>
          <w:noProof/>
        </w:rPr>
      </w:pPr>
      <w:r w:rsidRPr="00230E5F">
        <w:rPr>
          <w:noProof/>
        </w:rPr>
        <w:t xml:space="preserve">Kuzmin, E., VanderSluis, B., Wang, W., Tan, G., Deshpande, R., Chen, Y., Usaj, M., Balint, A., Mattiazzi Usaj, M., van Leeuwen, J., et al. (2018). Systematic analysis of complex genetic interactions. Science (80-. ). </w:t>
      </w:r>
      <w:r w:rsidRPr="00230E5F">
        <w:rPr>
          <w:i/>
          <w:iCs/>
          <w:noProof/>
        </w:rPr>
        <w:t>360</w:t>
      </w:r>
      <w:r w:rsidRPr="00230E5F">
        <w:rPr>
          <w:noProof/>
        </w:rPr>
        <w:t>, eaao1729.</w:t>
      </w:r>
    </w:p>
    <w:p w14:paraId="25ECF9CD" w14:textId="77777777" w:rsidR="00230E5F" w:rsidRPr="00230E5F" w:rsidRDefault="00230E5F" w:rsidP="00230E5F">
      <w:pPr>
        <w:widowControl w:val="0"/>
        <w:autoSpaceDE w:val="0"/>
        <w:autoSpaceDN w:val="0"/>
        <w:adjustRightInd w:val="0"/>
        <w:rPr>
          <w:noProof/>
        </w:rPr>
      </w:pPr>
      <w:r w:rsidRPr="00230E5F">
        <w:rPr>
          <w:noProof/>
        </w:rPr>
        <w:t xml:space="preserve">Lee, A.Y., St Onge, R.P., Proctor, M.J., Wallace, I.M., Nile, A.H., Spagnuolo, P.A., Jitkova, Y., Gronda, M., Wu, Y., Kim, M.K., et al. (2014). Mapping the cellular response to small molecules using chemogenomic fitness signatures. Science </w:t>
      </w:r>
      <w:r w:rsidRPr="00230E5F">
        <w:rPr>
          <w:i/>
          <w:iCs/>
          <w:noProof/>
        </w:rPr>
        <w:t>344</w:t>
      </w:r>
      <w:r w:rsidRPr="00230E5F">
        <w:rPr>
          <w:noProof/>
        </w:rPr>
        <w:t>, 208–211.</w:t>
      </w:r>
    </w:p>
    <w:p w14:paraId="0F37E6A5" w14:textId="77777777" w:rsidR="00230E5F" w:rsidRPr="00230E5F" w:rsidRDefault="00230E5F" w:rsidP="00230E5F">
      <w:pPr>
        <w:widowControl w:val="0"/>
        <w:autoSpaceDE w:val="0"/>
        <w:autoSpaceDN w:val="0"/>
        <w:adjustRightInd w:val="0"/>
        <w:rPr>
          <w:noProof/>
        </w:rPr>
      </w:pPr>
      <w:r w:rsidRPr="00230E5F">
        <w:rPr>
          <w:noProof/>
        </w:rPr>
        <w:t xml:space="preserve">Ma, J., Yu, M.K., Fong, S., Ono, K., Sage, E., Demchak, B., Sharan, R., and Ideker, T. (2018). Using deep learning to model the hierarchical structure and function of a cell. Nat. Methods </w:t>
      </w:r>
      <w:r w:rsidRPr="00230E5F">
        <w:rPr>
          <w:i/>
          <w:iCs/>
          <w:noProof/>
        </w:rPr>
        <w:t>15</w:t>
      </w:r>
      <w:r w:rsidRPr="00230E5F">
        <w:rPr>
          <w:noProof/>
        </w:rPr>
        <w:t>, 290–298.</w:t>
      </w:r>
    </w:p>
    <w:p w14:paraId="6E98121E" w14:textId="77777777" w:rsidR="00230E5F" w:rsidRPr="00230E5F" w:rsidRDefault="00230E5F" w:rsidP="00230E5F">
      <w:pPr>
        <w:widowControl w:val="0"/>
        <w:autoSpaceDE w:val="0"/>
        <w:autoSpaceDN w:val="0"/>
        <w:adjustRightInd w:val="0"/>
        <w:rPr>
          <w:noProof/>
        </w:rPr>
      </w:pPr>
      <w:r w:rsidRPr="00230E5F">
        <w:rPr>
          <w:noProof/>
        </w:rPr>
        <w:t xml:space="preserve">Mani, R., St Onge, R.P., Hartman, J.L., Giaever, G., and Roth, F.P. (2008). Defining genetic interaction. Proc. Natl. Acad. Sci. U. S. A. </w:t>
      </w:r>
      <w:r w:rsidRPr="00230E5F">
        <w:rPr>
          <w:i/>
          <w:iCs/>
          <w:noProof/>
        </w:rPr>
        <w:t>105</w:t>
      </w:r>
      <w:r w:rsidRPr="00230E5F">
        <w:rPr>
          <w:noProof/>
        </w:rPr>
        <w:t>, 3461–3466.</w:t>
      </w:r>
    </w:p>
    <w:p w14:paraId="5AFC025B" w14:textId="77777777" w:rsidR="00230E5F" w:rsidRPr="00230E5F" w:rsidRDefault="00230E5F" w:rsidP="00230E5F">
      <w:pPr>
        <w:widowControl w:val="0"/>
        <w:autoSpaceDE w:val="0"/>
        <w:autoSpaceDN w:val="0"/>
        <w:adjustRightInd w:val="0"/>
        <w:rPr>
          <w:noProof/>
        </w:rPr>
      </w:pPr>
      <w:r w:rsidRPr="00230E5F">
        <w:rPr>
          <w:noProof/>
        </w:rPr>
        <w:t xml:space="preserve">Mullis, M.N., Matsui, T., Schell, R., Foree, R., and Ehrenreich, I.M. (2018). The complex underpinnings of genetic background effects. Nat. Commun. </w:t>
      </w:r>
      <w:r w:rsidRPr="00230E5F">
        <w:rPr>
          <w:i/>
          <w:iCs/>
          <w:noProof/>
        </w:rPr>
        <w:t>9</w:t>
      </w:r>
      <w:r w:rsidRPr="00230E5F">
        <w:rPr>
          <w:noProof/>
        </w:rPr>
        <w:t>, 3548.</w:t>
      </w:r>
    </w:p>
    <w:p w14:paraId="10F347D6" w14:textId="77777777" w:rsidR="00230E5F" w:rsidRPr="00230E5F" w:rsidRDefault="00230E5F" w:rsidP="00230E5F">
      <w:pPr>
        <w:widowControl w:val="0"/>
        <w:autoSpaceDE w:val="0"/>
        <w:autoSpaceDN w:val="0"/>
        <w:adjustRightInd w:val="0"/>
        <w:rPr>
          <w:noProof/>
        </w:rPr>
      </w:pPr>
      <w:r w:rsidRPr="00230E5F">
        <w:rPr>
          <w:noProof/>
        </w:rPr>
        <w:t xml:space="preserve">Najm, F.J., Strand, C., Donovan, K.F., Hegde, M., Sanson, K.R., Vaimberg, E.W., Sullender, M.E., Hartenian, E., Kalani, Z., Fusi, N., et al. (2017). Orthologous CRISPR–Cas9 enzymes for combinatorial genetic screens. Nat. Biotechnol. </w:t>
      </w:r>
      <w:r w:rsidRPr="00230E5F">
        <w:rPr>
          <w:i/>
          <w:iCs/>
          <w:noProof/>
        </w:rPr>
        <w:t>36</w:t>
      </w:r>
      <w:r w:rsidRPr="00230E5F">
        <w:rPr>
          <w:noProof/>
        </w:rPr>
        <w:t>, 179–189.</w:t>
      </w:r>
    </w:p>
    <w:p w14:paraId="601789FF" w14:textId="77777777" w:rsidR="00230E5F" w:rsidRPr="00230E5F" w:rsidRDefault="00230E5F" w:rsidP="00230E5F">
      <w:pPr>
        <w:widowControl w:val="0"/>
        <w:autoSpaceDE w:val="0"/>
        <w:autoSpaceDN w:val="0"/>
        <w:adjustRightInd w:val="0"/>
        <w:rPr>
          <w:noProof/>
        </w:rPr>
      </w:pPr>
      <w:r w:rsidRPr="00230E5F">
        <w:rPr>
          <w:noProof/>
        </w:rPr>
        <w:t xml:space="preserve">Newman, J.R.S., Ghaemmaghami, S., Ihmels, J., Breslow, D.K., Noble, M., DeRisi, J.L., and Weissman, J.S. (2006). Single-cell proteomic analysis of S. cerevisiae reveals the architecture of biological noise. Nature </w:t>
      </w:r>
      <w:r w:rsidRPr="00230E5F">
        <w:rPr>
          <w:i/>
          <w:iCs/>
          <w:noProof/>
        </w:rPr>
        <w:t>441</w:t>
      </w:r>
      <w:r w:rsidRPr="00230E5F">
        <w:rPr>
          <w:noProof/>
        </w:rPr>
        <w:t>, 840–846.</w:t>
      </w:r>
    </w:p>
    <w:p w14:paraId="0215F0C1" w14:textId="77777777" w:rsidR="00230E5F" w:rsidRPr="00230E5F" w:rsidRDefault="00230E5F" w:rsidP="00230E5F">
      <w:pPr>
        <w:widowControl w:val="0"/>
        <w:autoSpaceDE w:val="0"/>
        <w:autoSpaceDN w:val="0"/>
        <w:adjustRightInd w:val="0"/>
        <w:rPr>
          <w:noProof/>
        </w:rPr>
      </w:pPr>
      <w:r w:rsidRPr="00230E5F">
        <w:rPr>
          <w:noProof/>
        </w:rPr>
        <w:t xml:space="preserve">Perlstein, E.O., Ruderfer, D.M., Roberts, D.C., Schreiber, S.L., and Kruglyak, L. (2007). Genetic </w:t>
      </w:r>
      <w:r w:rsidRPr="00230E5F">
        <w:rPr>
          <w:noProof/>
        </w:rPr>
        <w:lastRenderedPageBreak/>
        <w:t xml:space="preserve">basis of individual differences in the response to small-molecule drugs in yeast. Nat. Genet. </w:t>
      </w:r>
      <w:r w:rsidRPr="00230E5F">
        <w:rPr>
          <w:i/>
          <w:iCs/>
          <w:noProof/>
        </w:rPr>
        <w:t>39</w:t>
      </w:r>
      <w:r w:rsidRPr="00230E5F">
        <w:rPr>
          <w:noProof/>
        </w:rPr>
        <w:t>, 496–502.</w:t>
      </w:r>
    </w:p>
    <w:p w14:paraId="1EC1CBEB" w14:textId="77777777" w:rsidR="00230E5F" w:rsidRPr="00230E5F" w:rsidRDefault="00230E5F" w:rsidP="00230E5F">
      <w:pPr>
        <w:widowControl w:val="0"/>
        <w:autoSpaceDE w:val="0"/>
        <w:autoSpaceDN w:val="0"/>
        <w:adjustRightInd w:val="0"/>
        <w:rPr>
          <w:noProof/>
        </w:rPr>
      </w:pPr>
      <w:r w:rsidRPr="00230E5F">
        <w:rPr>
          <w:noProof/>
        </w:rPr>
        <w:t>Proctor, M., Urbanus, M.L., Fung, E.L., Jaramillo, D.F., Davis, R.W., Nislow, C., and Giaever, G. (2011). The Automated Cell: Compound and Environment Screening System (ACCESS) for Chemogenomic Screening. (Humana Press), pp. 239–269.</w:t>
      </w:r>
    </w:p>
    <w:p w14:paraId="0BB8CBDF" w14:textId="77777777" w:rsidR="00230E5F" w:rsidRPr="00230E5F" w:rsidRDefault="00230E5F" w:rsidP="00230E5F">
      <w:pPr>
        <w:widowControl w:val="0"/>
        <w:autoSpaceDE w:val="0"/>
        <w:autoSpaceDN w:val="0"/>
        <w:adjustRightInd w:val="0"/>
        <w:rPr>
          <w:noProof/>
        </w:rPr>
      </w:pPr>
      <w:r w:rsidRPr="00230E5F">
        <w:rPr>
          <w:noProof/>
        </w:rPr>
        <w:t>Rubin, A.J., Parker, K.R., Satpathy, A.T., Qi, Y., Wu, B., Ong, A.J., Mumbach, M.R., Ji, A.L., Kim, D.S., Cho, S.W., et al. (2018). Coupled Single-Cell CRISPR Screening and Epigenomic Profiling Reveals Causal Gene Regulatory Networks. Cell.</w:t>
      </w:r>
    </w:p>
    <w:p w14:paraId="4B71D7CB" w14:textId="77777777" w:rsidR="00230E5F" w:rsidRPr="00230E5F" w:rsidRDefault="00230E5F" w:rsidP="00230E5F">
      <w:pPr>
        <w:widowControl w:val="0"/>
        <w:autoSpaceDE w:val="0"/>
        <w:autoSpaceDN w:val="0"/>
        <w:adjustRightInd w:val="0"/>
        <w:rPr>
          <w:noProof/>
        </w:rPr>
      </w:pPr>
      <w:r w:rsidRPr="00230E5F">
        <w:rPr>
          <w:noProof/>
        </w:rPr>
        <w:t>Shaw, W.M., Yamauchi, H., Mead, J., Gowers, G.F., Oling, D., Larsson, N., Wigglesworth, M., Ladds, G., and Ellis, T. (2018). Engineering a model cell for rational tuning of GPCR signaling. BioRxiv 390559.</w:t>
      </w:r>
    </w:p>
    <w:p w14:paraId="69705FE9" w14:textId="77777777" w:rsidR="00230E5F" w:rsidRPr="00230E5F" w:rsidRDefault="00230E5F" w:rsidP="00230E5F">
      <w:pPr>
        <w:widowControl w:val="0"/>
        <w:autoSpaceDE w:val="0"/>
        <w:autoSpaceDN w:val="0"/>
        <w:adjustRightInd w:val="0"/>
        <w:rPr>
          <w:noProof/>
        </w:rPr>
      </w:pPr>
      <w:r w:rsidRPr="00230E5F">
        <w:rPr>
          <w:noProof/>
        </w:rPr>
        <w:t xml:space="preserve">Shekhar-Guturja, T., Tebung, W.A., Mount, H., Liu, N., Köhler, J.R., Whiteway, M., and Cowen, L.E. (2016). Beauvericin Potentiates Azole Activity via Inhibition of Multidrug Efflux, Blocks </w:t>
      </w:r>
      <w:r w:rsidRPr="00230E5F">
        <w:rPr>
          <w:i/>
          <w:iCs/>
          <w:noProof/>
        </w:rPr>
        <w:t>C. albicans</w:t>
      </w:r>
      <w:r w:rsidRPr="00230E5F">
        <w:rPr>
          <w:noProof/>
        </w:rPr>
        <w:t xml:space="preserve"> Morphogenesis, and is Effluxed via Yor1 and Circuitry Controlled by Zcf29. Antimicrob. Agents Chemother. </w:t>
      </w:r>
      <w:r w:rsidRPr="00230E5F">
        <w:rPr>
          <w:i/>
          <w:iCs/>
          <w:noProof/>
        </w:rPr>
        <w:t>60</w:t>
      </w:r>
      <w:r w:rsidRPr="00230E5F">
        <w:rPr>
          <w:noProof/>
        </w:rPr>
        <w:t>, AAC.01959-16.</w:t>
      </w:r>
    </w:p>
    <w:p w14:paraId="171C4D55" w14:textId="77777777" w:rsidR="00230E5F" w:rsidRPr="00230E5F" w:rsidRDefault="00230E5F" w:rsidP="00230E5F">
      <w:pPr>
        <w:widowControl w:val="0"/>
        <w:autoSpaceDE w:val="0"/>
        <w:autoSpaceDN w:val="0"/>
        <w:adjustRightInd w:val="0"/>
        <w:rPr>
          <w:noProof/>
        </w:rPr>
      </w:pPr>
      <w:r w:rsidRPr="00230E5F">
        <w:rPr>
          <w:noProof/>
        </w:rPr>
        <w:t xml:space="preserve">Shen, J.P., and Ideker, T. (2018). Synthetic Lethal Networks for Precision Oncology: Promises and Pitfalls. J. Mol. Biol. </w:t>
      </w:r>
      <w:r w:rsidRPr="00230E5F">
        <w:rPr>
          <w:i/>
          <w:iCs/>
          <w:noProof/>
        </w:rPr>
        <w:t>430</w:t>
      </w:r>
      <w:r w:rsidRPr="00230E5F">
        <w:rPr>
          <w:noProof/>
        </w:rPr>
        <w:t>, 2900–2912.</w:t>
      </w:r>
    </w:p>
    <w:p w14:paraId="33CF67A2" w14:textId="77777777" w:rsidR="00230E5F" w:rsidRPr="00230E5F" w:rsidRDefault="00230E5F" w:rsidP="00230E5F">
      <w:pPr>
        <w:widowControl w:val="0"/>
        <w:autoSpaceDE w:val="0"/>
        <w:autoSpaceDN w:val="0"/>
        <w:adjustRightInd w:val="0"/>
        <w:rPr>
          <w:noProof/>
        </w:rPr>
      </w:pPr>
      <w:r w:rsidRPr="00230E5F">
        <w:rPr>
          <w:noProof/>
        </w:rPr>
        <w:t xml:space="preserve">Shen, J.P., Zhao, D., Sasik, R., Luebeck, J., Birmingham, A., Bojorquez-Gomez, A., Licon, K., Klepper, K., Pekin, D., Beckett, A.N., et al. (2017). Combinatorial CRISPR–Cas9 screens for de novo mapping of genetic interactions. Nat. Methods </w:t>
      </w:r>
      <w:r w:rsidRPr="00230E5F">
        <w:rPr>
          <w:i/>
          <w:iCs/>
          <w:noProof/>
        </w:rPr>
        <w:t>14</w:t>
      </w:r>
      <w:r w:rsidRPr="00230E5F">
        <w:rPr>
          <w:noProof/>
        </w:rPr>
        <w:t>, 573–576.</w:t>
      </w:r>
    </w:p>
    <w:p w14:paraId="36C77CB5" w14:textId="77777777" w:rsidR="00230E5F" w:rsidRPr="00230E5F" w:rsidRDefault="00230E5F" w:rsidP="00230E5F">
      <w:pPr>
        <w:widowControl w:val="0"/>
        <w:autoSpaceDE w:val="0"/>
        <w:autoSpaceDN w:val="0"/>
        <w:adjustRightInd w:val="0"/>
        <w:rPr>
          <w:noProof/>
        </w:rPr>
      </w:pPr>
      <w:r w:rsidRPr="00230E5F">
        <w:rPr>
          <w:noProof/>
        </w:rPr>
        <w:t xml:space="preserve">Smith, A.M., Heisler, L.E., Mellor, J., Kaper, F., Thompson, M.J., Chee, M., Roth, F.P., Giaever, G., and Nislow, C. (2009). Quantitative phenotyping via deep barcode sequencing. Genome Res. </w:t>
      </w:r>
      <w:r w:rsidRPr="00230E5F">
        <w:rPr>
          <w:i/>
          <w:iCs/>
          <w:noProof/>
        </w:rPr>
        <w:t>19</w:t>
      </w:r>
      <w:r w:rsidRPr="00230E5F">
        <w:rPr>
          <w:noProof/>
        </w:rPr>
        <w:t>, 1836–1842.</w:t>
      </w:r>
    </w:p>
    <w:p w14:paraId="1E07F0D7" w14:textId="77777777" w:rsidR="00230E5F" w:rsidRPr="00230E5F" w:rsidRDefault="00230E5F" w:rsidP="00230E5F">
      <w:pPr>
        <w:widowControl w:val="0"/>
        <w:autoSpaceDE w:val="0"/>
        <w:autoSpaceDN w:val="0"/>
        <w:adjustRightInd w:val="0"/>
        <w:rPr>
          <w:noProof/>
        </w:rPr>
      </w:pPr>
      <w:r w:rsidRPr="00230E5F">
        <w:rPr>
          <w:noProof/>
        </w:rPr>
        <w:t xml:space="preserve">Snider, J., Kittanakom, S., Damjanovic, D., Curak, J., Wong, V., and Stagljar, I. (2010). Detecting interactions with membrane proteins using a membrane two-hybrid assay in yeast. Nat. Protoc. </w:t>
      </w:r>
      <w:r w:rsidRPr="00230E5F">
        <w:rPr>
          <w:i/>
          <w:iCs/>
          <w:noProof/>
        </w:rPr>
        <w:t>5</w:t>
      </w:r>
      <w:r w:rsidRPr="00230E5F">
        <w:rPr>
          <w:noProof/>
        </w:rPr>
        <w:t>, 1281–1293.</w:t>
      </w:r>
    </w:p>
    <w:p w14:paraId="31AF2DB7" w14:textId="77777777" w:rsidR="00230E5F" w:rsidRPr="00230E5F" w:rsidRDefault="00230E5F" w:rsidP="00230E5F">
      <w:pPr>
        <w:widowControl w:val="0"/>
        <w:autoSpaceDE w:val="0"/>
        <w:autoSpaceDN w:val="0"/>
        <w:adjustRightInd w:val="0"/>
        <w:rPr>
          <w:noProof/>
        </w:rPr>
      </w:pPr>
      <w:r w:rsidRPr="00230E5F">
        <w:rPr>
          <w:noProof/>
        </w:rPr>
        <w:t xml:space="preserve">Snider, J., Hanif, A., Lee, M.E., Jin, K., Yu, A.R., Graham, C., Chuk, M., Damjanovic, D., Wierzbicka, M., Tang, P., et al. (2013). Mapping the functional yeast ABC transporter interactome. Nat. Chem. Biol. </w:t>
      </w:r>
      <w:r w:rsidRPr="00230E5F">
        <w:rPr>
          <w:i/>
          <w:iCs/>
          <w:noProof/>
        </w:rPr>
        <w:t>9</w:t>
      </w:r>
      <w:r w:rsidRPr="00230E5F">
        <w:rPr>
          <w:noProof/>
        </w:rPr>
        <w:t>, 565–572.</w:t>
      </w:r>
    </w:p>
    <w:p w14:paraId="28799581" w14:textId="77777777" w:rsidR="00230E5F" w:rsidRPr="00230E5F" w:rsidRDefault="00230E5F" w:rsidP="00230E5F">
      <w:pPr>
        <w:widowControl w:val="0"/>
        <w:autoSpaceDE w:val="0"/>
        <w:autoSpaceDN w:val="0"/>
        <w:adjustRightInd w:val="0"/>
        <w:rPr>
          <w:noProof/>
        </w:rPr>
      </w:pPr>
      <w:r w:rsidRPr="00230E5F">
        <w:rPr>
          <w:noProof/>
        </w:rPr>
        <w:t xml:space="preserve">Sousa, C.A., Hanselaer, S., and Soares, E. V. (2015). ABCC Subfamily Vacuolar Transporters are Involved in Pb (Lead) Detoxification in Saccharomyces cerevisiae. Appl. Biochem. Biotechnol. </w:t>
      </w:r>
      <w:r w:rsidRPr="00230E5F">
        <w:rPr>
          <w:i/>
          <w:iCs/>
          <w:noProof/>
        </w:rPr>
        <w:t>175</w:t>
      </w:r>
      <w:r w:rsidRPr="00230E5F">
        <w:rPr>
          <w:noProof/>
        </w:rPr>
        <w:t>, 65–74.</w:t>
      </w:r>
    </w:p>
    <w:p w14:paraId="5B694F67" w14:textId="77777777" w:rsidR="00230E5F" w:rsidRPr="00230E5F" w:rsidRDefault="00230E5F" w:rsidP="00230E5F">
      <w:pPr>
        <w:widowControl w:val="0"/>
        <w:autoSpaceDE w:val="0"/>
        <w:autoSpaceDN w:val="0"/>
        <w:adjustRightInd w:val="0"/>
        <w:rPr>
          <w:noProof/>
        </w:rPr>
      </w:pPr>
      <w:r w:rsidRPr="00230E5F">
        <w:rPr>
          <w:noProof/>
        </w:rPr>
        <w:t xml:space="preserve">St Onge, R.P., Mani, R., Oh, J., Proctor, M., Fung, E., Davis, R.W., Nislow, C., Roth, F.P., and Giaever, G. (2007). Systematic pathway analysis using high-resolution fitness profiling of combinatorial gene deletions. Nat. Genet. </w:t>
      </w:r>
      <w:r w:rsidRPr="00230E5F">
        <w:rPr>
          <w:i/>
          <w:iCs/>
          <w:noProof/>
        </w:rPr>
        <w:t>39</w:t>
      </w:r>
      <w:r w:rsidRPr="00230E5F">
        <w:rPr>
          <w:noProof/>
        </w:rPr>
        <w:t>, 199–206.</w:t>
      </w:r>
    </w:p>
    <w:p w14:paraId="7217FE94" w14:textId="77777777" w:rsidR="00230E5F" w:rsidRPr="00230E5F" w:rsidRDefault="00230E5F" w:rsidP="00230E5F">
      <w:pPr>
        <w:widowControl w:val="0"/>
        <w:autoSpaceDE w:val="0"/>
        <w:autoSpaceDN w:val="0"/>
        <w:adjustRightInd w:val="0"/>
        <w:rPr>
          <w:noProof/>
        </w:rPr>
      </w:pPr>
      <w:r w:rsidRPr="00230E5F">
        <w:rPr>
          <w:noProof/>
        </w:rPr>
        <w:t xml:space="preserve">Suzuki, Y., St Onge, R.P., Mani, R., King, O.D., Heilbut, A., Labunskyy, V.M., Chen, W., Pham, L., Zhang, L. V, Tong, A.H.Y., et al. (2011). Knocking out multigene redundancies via cycles of sexual assortment and fluorescence selection. Nat. Methods </w:t>
      </w:r>
      <w:r w:rsidRPr="00230E5F">
        <w:rPr>
          <w:i/>
          <w:iCs/>
          <w:noProof/>
        </w:rPr>
        <w:t>8</w:t>
      </w:r>
      <w:r w:rsidRPr="00230E5F">
        <w:rPr>
          <w:noProof/>
        </w:rPr>
        <w:t>, 159–164.</w:t>
      </w:r>
    </w:p>
    <w:p w14:paraId="1D8E5DA4" w14:textId="77777777" w:rsidR="00230E5F" w:rsidRPr="00230E5F" w:rsidRDefault="00230E5F" w:rsidP="00230E5F">
      <w:pPr>
        <w:widowControl w:val="0"/>
        <w:autoSpaceDE w:val="0"/>
        <w:autoSpaceDN w:val="0"/>
        <w:adjustRightInd w:val="0"/>
        <w:rPr>
          <w:noProof/>
        </w:rPr>
      </w:pPr>
      <w:r w:rsidRPr="00230E5F">
        <w:rPr>
          <w:noProof/>
        </w:rPr>
        <w:t xml:space="preserve">Takahashi, K., and Yamanaka, S. (2006). Induction of Pluripotent Stem Cells from Mouse Embryonic and Adult Fibroblast Cultures by Defined Factors. Cell </w:t>
      </w:r>
      <w:r w:rsidRPr="00230E5F">
        <w:rPr>
          <w:i/>
          <w:iCs/>
          <w:noProof/>
        </w:rPr>
        <w:t>126</w:t>
      </w:r>
      <w:r w:rsidRPr="00230E5F">
        <w:rPr>
          <w:noProof/>
        </w:rPr>
        <w:t>, 663–676.</w:t>
      </w:r>
    </w:p>
    <w:p w14:paraId="79AB2960" w14:textId="77777777" w:rsidR="00230E5F" w:rsidRPr="00230E5F" w:rsidRDefault="00230E5F" w:rsidP="00230E5F">
      <w:pPr>
        <w:widowControl w:val="0"/>
        <w:autoSpaceDE w:val="0"/>
        <w:autoSpaceDN w:val="0"/>
        <w:adjustRightInd w:val="0"/>
        <w:rPr>
          <w:noProof/>
        </w:rPr>
      </w:pPr>
      <w:r w:rsidRPr="00230E5F">
        <w:rPr>
          <w:noProof/>
        </w:rPr>
        <w:t xml:space="preserve">Tarassov, K., Messier, V., Landry, C.R., Radinovic, S., Serna Molina, M.M., Shames, I., Malitskaya, Y., Vogel, J., Bussey, H., and Michnick, S.W. (2008). An in vivo map of the yeast protein interactome. Science </w:t>
      </w:r>
      <w:r w:rsidRPr="00230E5F">
        <w:rPr>
          <w:i/>
          <w:iCs/>
          <w:noProof/>
        </w:rPr>
        <w:t>320</w:t>
      </w:r>
      <w:r w:rsidRPr="00230E5F">
        <w:rPr>
          <w:noProof/>
        </w:rPr>
        <w:t>, 1465–1470.</w:t>
      </w:r>
    </w:p>
    <w:p w14:paraId="365F4F0C" w14:textId="77777777" w:rsidR="00230E5F" w:rsidRPr="00230E5F" w:rsidRDefault="00230E5F" w:rsidP="00230E5F">
      <w:pPr>
        <w:widowControl w:val="0"/>
        <w:autoSpaceDE w:val="0"/>
        <w:autoSpaceDN w:val="0"/>
        <w:adjustRightInd w:val="0"/>
        <w:rPr>
          <w:noProof/>
        </w:rPr>
      </w:pPr>
      <w:r w:rsidRPr="00230E5F">
        <w:rPr>
          <w:noProof/>
        </w:rPr>
        <w:t xml:space="preserve">Taylor, M.B., Ehrenreich, I.M., Rothstein, R., Hu, T., and Mast, J. (2014). Genetic Interactions Involving Five or More Genes Contribute to a Complex Trait in Yeast. PLoS Genet. </w:t>
      </w:r>
      <w:r w:rsidRPr="00230E5F">
        <w:rPr>
          <w:i/>
          <w:iCs/>
          <w:noProof/>
        </w:rPr>
        <w:t>10</w:t>
      </w:r>
      <w:r w:rsidRPr="00230E5F">
        <w:rPr>
          <w:noProof/>
        </w:rPr>
        <w:t>, e1004324.</w:t>
      </w:r>
    </w:p>
    <w:p w14:paraId="01684CEA" w14:textId="77777777" w:rsidR="00230E5F" w:rsidRPr="00230E5F" w:rsidRDefault="00230E5F" w:rsidP="00230E5F">
      <w:pPr>
        <w:widowControl w:val="0"/>
        <w:autoSpaceDE w:val="0"/>
        <w:autoSpaceDN w:val="0"/>
        <w:adjustRightInd w:val="0"/>
        <w:rPr>
          <w:noProof/>
        </w:rPr>
      </w:pPr>
      <w:r w:rsidRPr="00230E5F">
        <w:rPr>
          <w:noProof/>
        </w:rPr>
        <w:lastRenderedPageBreak/>
        <w:t xml:space="preserve">Wang, H., Yang, H., Shivalila, C.S., Dawlaty, M.M., Cheng, A.W., Zhang, F., and Jaenisch, R. (2013). One-Step Generation of Mice Carrying Mutations in Multiple Genes by CRISPR/Cas-Mediated Genome Engineering. Cell </w:t>
      </w:r>
      <w:r w:rsidRPr="00230E5F">
        <w:rPr>
          <w:i/>
          <w:iCs/>
          <w:noProof/>
        </w:rPr>
        <w:t>153</w:t>
      </w:r>
      <w:r w:rsidRPr="00230E5F">
        <w:rPr>
          <w:noProof/>
        </w:rPr>
        <w:t>, 910–918.</w:t>
      </w:r>
    </w:p>
    <w:p w14:paraId="195B6069" w14:textId="77777777" w:rsidR="00230E5F" w:rsidRPr="00230E5F" w:rsidRDefault="00230E5F" w:rsidP="00230E5F">
      <w:pPr>
        <w:widowControl w:val="0"/>
        <w:autoSpaceDE w:val="0"/>
        <w:autoSpaceDN w:val="0"/>
        <w:adjustRightInd w:val="0"/>
        <w:rPr>
          <w:noProof/>
        </w:rPr>
      </w:pPr>
      <w:r w:rsidRPr="00230E5F">
        <w:rPr>
          <w:noProof/>
        </w:rPr>
        <w:t xml:space="preserve">Wieczorke, R., Krampe, S., Weierstall, T., Freidel, K., Hollenberg, C.P., and Boles, E. (1999). Concurrent knock-out of at least 20 transporter genes is required to block uptake of hexoses in Saccharomyces cerevisiae. FEBS Lett. </w:t>
      </w:r>
      <w:r w:rsidRPr="00230E5F">
        <w:rPr>
          <w:i/>
          <w:iCs/>
          <w:noProof/>
        </w:rPr>
        <w:t>464</w:t>
      </w:r>
      <w:r w:rsidRPr="00230E5F">
        <w:rPr>
          <w:noProof/>
        </w:rPr>
        <w:t>, 123–128.</w:t>
      </w:r>
    </w:p>
    <w:p w14:paraId="618E66D9" w14:textId="77777777" w:rsidR="00230E5F" w:rsidRPr="00230E5F" w:rsidRDefault="00230E5F" w:rsidP="00230E5F">
      <w:pPr>
        <w:widowControl w:val="0"/>
        <w:autoSpaceDE w:val="0"/>
        <w:autoSpaceDN w:val="0"/>
        <w:adjustRightInd w:val="0"/>
        <w:rPr>
          <w:noProof/>
        </w:rPr>
      </w:pPr>
      <w:r w:rsidRPr="00230E5F">
        <w:rPr>
          <w:noProof/>
        </w:rPr>
        <w:t xml:space="preserve">Wong, A.S.L., Choi, G.C.G., Cui, C.H., Pregernig, G., Milani, P., Adam, M., Perli, S.D., Kazer, S.W., Gaillard, A., Hermann, M., et al. (2016). Multiplexed barcoded CRISPR-Cas9 screening enabled by CombiGEM. Proc. Natl. Acad. Sci. U. S. A. </w:t>
      </w:r>
      <w:r w:rsidRPr="00230E5F">
        <w:rPr>
          <w:i/>
          <w:iCs/>
          <w:noProof/>
        </w:rPr>
        <w:t>113</w:t>
      </w:r>
      <w:r w:rsidRPr="00230E5F">
        <w:rPr>
          <w:noProof/>
        </w:rPr>
        <w:t>, 2544–2549.</w:t>
      </w:r>
    </w:p>
    <w:p w14:paraId="2F0C7BD8" w14:textId="77777777" w:rsidR="00230E5F" w:rsidRPr="00230E5F" w:rsidRDefault="00230E5F" w:rsidP="00230E5F">
      <w:pPr>
        <w:widowControl w:val="0"/>
        <w:autoSpaceDE w:val="0"/>
        <w:autoSpaceDN w:val="0"/>
        <w:adjustRightInd w:val="0"/>
        <w:rPr>
          <w:noProof/>
        </w:rPr>
      </w:pPr>
      <w:r w:rsidRPr="00230E5F">
        <w:rPr>
          <w:noProof/>
        </w:rPr>
        <w:t xml:space="preserve">Wroblewska, A., Dhainaut, M., Ben-Zvi, B., Rose, S.A., Park, E.S., Amir, E.A.D., Bektesevic, A., Baccarini, A., Merad, M., Rahman, A.H., et al. (2018). Protein Barcodes Enable High-Dimensional Single-Cell CRISPR Screens. Cell </w:t>
      </w:r>
      <w:r w:rsidRPr="00230E5F">
        <w:rPr>
          <w:i/>
          <w:iCs/>
          <w:noProof/>
        </w:rPr>
        <w:t>175</w:t>
      </w:r>
      <w:r w:rsidRPr="00230E5F">
        <w:rPr>
          <w:noProof/>
        </w:rPr>
        <w:t>, 1141–1155.</w:t>
      </w:r>
    </w:p>
    <w:p w14:paraId="0CF7E9EF" w14:textId="77777777" w:rsidR="00230E5F" w:rsidRPr="00230E5F" w:rsidRDefault="00230E5F" w:rsidP="00230E5F">
      <w:pPr>
        <w:widowControl w:val="0"/>
        <w:autoSpaceDE w:val="0"/>
        <w:autoSpaceDN w:val="0"/>
        <w:adjustRightInd w:val="0"/>
        <w:rPr>
          <w:noProof/>
        </w:rPr>
      </w:pPr>
      <w:r w:rsidRPr="00230E5F">
        <w:rPr>
          <w:noProof/>
        </w:rPr>
        <w:t xml:space="preserve">Xu, S., Wang, Z., Kim, K.W., Jin, Y., and Chisholm, A.D. (2016). Targeted Mutagenesis of Duplicated Genes in Caenorhabditis elegans Using CRISPR-Cas9. J. Genet. Genomics </w:t>
      </w:r>
      <w:r w:rsidRPr="00230E5F">
        <w:rPr>
          <w:i/>
          <w:iCs/>
          <w:noProof/>
        </w:rPr>
        <w:t>43</w:t>
      </w:r>
      <w:r w:rsidRPr="00230E5F">
        <w:rPr>
          <w:noProof/>
        </w:rPr>
        <w:t>, 103–106.</w:t>
      </w:r>
    </w:p>
    <w:p w14:paraId="1DD62ED9" w14:textId="77777777" w:rsidR="00230E5F" w:rsidRPr="00230E5F" w:rsidRDefault="00230E5F" w:rsidP="00230E5F">
      <w:pPr>
        <w:widowControl w:val="0"/>
        <w:autoSpaceDE w:val="0"/>
        <w:autoSpaceDN w:val="0"/>
        <w:adjustRightInd w:val="0"/>
        <w:rPr>
          <w:noProof/>
        </w:rPr>
      </w:pPr>
      <w:r w:rsidRPr="00230E5F">
        <w:rPr>
          <w:noProof/>
        </w:rPr>
        <w:t xml:space="preserve">Yachie, N., Petsalaki, E., Mellor, J.C., Weile, J., Jacob, Y., Verby, M., Ozturk, S.B., Li, S., Cote, A.G., Mosca, R., et al. (2016). Pooled-matrix protein interaction screens using Barcode Fusion Genetics. Mol. Syst. Biol. </w:t>
      </w:r>
      <w:r w:rsidRPr="00230E5F">
        <w:rPr>
          <w:i/>
          <w:iCs/>
          <w:noProof/>
        </w:rPr>
        <w:t>12</w:t>
      </w:r>
      <w:r w:rsidRPr="00230E5F">
        <w:rPr>
          <w:noProof/>
        </w:rPr>
        <w:t>, 863.</w:t>
      </w:r>
    </w:p>
    <w:p w14:paraId="3CCFF713" w14:textId="77777777" w:rsidR="00230E5F" w:rsidRPr="00230E5F" w:rsidRDefault="00230E5F" w:rsidP="00230E5F">
      <w:pPr>
        <w:widowControl w:val="0"/>
        <w:autoSpaceDE w:val="0"/>
        <w:autoSpaceDN w:val="0"/>
        <w:adjustRightInd w:val="0"/>
        <w:rPr>
          <w:noProof/>
        </w:rPr>
      </w:pPr>
      <w:r w:rsidRPr="00230E5F">
        <w:rPr>
          <w:noProof/>
        </w:rPr>
        <w:t xml:space="preserve">Yan, Z., Costanzo, M., Heisler, L.E., Paw, J., Kaper, F., Andrews, B.J., Boone, C., Giaever, G., and Nislow, C. (2008). Yeast Barcoders: a chemogenomic application of a universal donor-strain collection carrying bar-code identifiers. Nat. Methods </w:t>
      </w:r>
      <w:r w:rsidRPr="00230E5F">
        <w:rPr>
          <w:i/>
          <w:iCs/>
          <w:noProof/>
        </w:rPr>
        <w:t>5</w:t>
      </w:r>
      <w:r w:rsidRPr="00230E5F">
        <w:rPr>
          <w:noProof/>
        </w:rPr>
        <w:t>, 719–725.</w:t>
      </w:r>
    </w:p>
    <w:p w14:paraId="11466F3E" w14:textId="77777777" w:rsidR="00230E5F" w:rsidRPr="00230E5F" w:rsidRDefault="00230E5F" w:rsidP="00230E5F">
      <w:pPr>
        <w:widowControl w:val="0"/>
        <w:autoSpaceDE w:val="0"/>
        <w:autoSpaceDN w:val="0"/>
        <w:adjustRightInd w:val="0"/>
        <w:rPr>
          <w:noProof/>
        </w:rPr>
      </w:pPr>
      <w:r w:rsidRPr="00230E5F">
        <w:rPr>
          <w:noProof/>
        </w:rPr>
        <w:t xml:space="preserve">Zeitoun, R.I., Pines, G., Grau, W.C., and Gill, R.T. (2017). Quantitative Tracking of Combinatorially Engineered Populations with Multiplexed Binary Assemblies. ACS Synth. Biol. </w:t>
      </w:r>
      <w:r w:rsidRPr="00230E5F">
        <w:rPr>
          <w:i/>
          <w:iCs/>
          <w:noProof/>
        </w:rPr>
        <w:t>6</w:t>
      </w:r>
      <w:r w:rsidRPr="00230E5F">
        <w:rPr>
          <w:noProof/>
        </w:rPr>
        <w:t>, 619–627.</w:t>
      </w:r>
    </w:p>
    <w:p w14:paraId="5626611C" w14:textId="77777777" w:rsidR="00230E5F" w:rsidRPr="00230E5F" w:rsidRDefault="00230E5F" w:rsidP="00230E5F">
      <w:pPr>
        <w:widowControl w:val="0"/>
        <w:autoSpaceDE w:val="0"/>
        <w:autoSpaceDN w:val="0"/>
        <w:adjustRightInd w:val="0"/>
        <w:rPr>
          <w:noProof/>
        </w:rPr>
      </w:pPr>
      <w:r w:rsidRPr="00230E5F">
        <w:rPr>
          <w:noProof/>
        </w:rPr>
        <w:t xml:space="preserve">Zhang, Z., Mao, Y., Ha, S., Liu, W., Botella, J.R., and Zhu, J.-K. (2016). A multiplex CRISPR/Cas9 platform for fast and efficient editing of multiple genes in Arabidopsis. Plant Cell Rep. </w:t>
      </w:r>
      <w:r w:rsidRPr="00230E5F">
        <w:rPr>
          <w:i/>
          <w:iCs/>
          <w:noProof/>
        </w:rPr>
        <w:t>35</w:t>
      </w:r>
      <w:r w:rsidRPr="00230E5F">
        <w:rPr>
          <w:noProof/>
        </w:rPr>
        <w:t>, 1519–1533.</w:t>
      </w:r>
    </w:p>
    <w:p w14:paraId="196842DF" w14:textId="77777777" w:rsidR="00230E5F" w:rsidRPr="00230E5F" w:rsidRDefault="00230E5F" w:rsidP="00230E5F">
      <w:pPr>
        <w:widowControl w:val="0"/>
        <w:autoSpaceDE w:val="0"/>
        <w:autoSpaceDN w:val="0"/>
        <w:adjustRightInd w:val="0"/>
        <w:rPr>
          <w:noProof/>
        </w:rPr>
      </w:pPr>
      <w:r w:rsidRPr="00230E5F">
        <w:rPr>
          <w:noProof/>
        </w:rPr>
        <w:t xml:space="preserve">Zupan, B., Bratko, I., Demsar, J., Juvan, P., Curk, T., Borstnik, U., Beck, J.R., Halter, J., Kuspa, A., and Shaulsky, G. (2003). GenePath: a system for inference of genetic networks and proposal of genetic experiments. Artif. Intell. Med. </w:t>
      </w:r>
      <w:r w:rsidRPr="00230E5F">
        <w:rPr>
          <w:i/>
          <w:iCs/>
          <w:noProof/>
        </w:rPr>
        <w:t>29</w:t>
      </w:r>
      <w:r w:rsidRPr="00230E5F">
        <w:rPr>
          <w:noProof/>
        </w:rPr>
        <w:t>, 107–130.</w:t>
      </w:r>
    </w:p>
    <w:p w14:paraId="5E7D0454" w14:textId="291E3C1B" w:rsidR="001F052C" w:rsidRPr="00233F15" w:rsidRDefault="00C1486D" w:rsidP="00230E5F">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xml:space="preserve">, as well </w:t>
      </w:r>
      <w:r w:rsidR="00817881">
        <w:rPr>
          <w:lang w:val="en-CA"/>
        </w:rPr>
        <w:lastRenderedPageBreak/>
        <w:t>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269"/>
      <w:commentRangeStart w:id="270"/>
      <w:r>
        <w:rPr>
          <w:b/>
        </w:rPr>
        <w:t>A</w:t>
      </w:r>
      <w:commentRangeEnd w:id="269"/>
      <w:r>
        <w:rPr>
          <w:rStyle w:val="CommentReference"/>
          <w:rFonts w:asciiTheme="minorHAnsi" w:hAnsiTheme="minorHAnsi" w:cstheme="minorBidi"/>
        </w:rPr>
        <w:commentReference w:id="269"/>
      </w:r>
      <w:commentRangeEnd w:id="270"/>
      <w:r>
        <w:rPr>
          <w:rStyle w:val="CommentReference"/>
          <w:rFonts w:asciiTheme="minorHAnsi" w:hAnsiTheme="minorHAnsi" w:cstheme="minorBidi"/>
        </w:rPr>
        <w:commentReference w:id="270"/>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271"/>
      <w:commentRangeStart w:id="272"/>
      <w:r w:rsidR="006628D0">
        <w:t>A radial landscape of benomyl resistance.</w:t>
      </w:r>
      <w:commentRangeEnd w:id="271"/>
      <w:r w:rsidR="006628D0">
        <w:rPr>
          <w:rStyle w:val="CommentReference"/>
          <w:rFonts w:asciiTheme="minorHAnsi" w:hAnsiTheme="minorHAnsi" w:cstheme="minorBidi"/>
        </w:rPr>
        <w:commentReference w:id="271"/>
      </w:r>
      <w:commentRangeEnd w:id="272"/>
      <w:r w:rsidR="006628D0">
        <w:rPr>
          <w:rStyle w:val="CommentReference"/>
          <w:rFonts w:asciiTheme="minorHAnsi" w:hAnsiTheme="minorHAnsi" w:cstheme="minorBidi"/>
        </w:rPr>
        <w:commentReference w:id="272"/>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273" w:author="Albi Celaj [2]" w:date="2018-12-07T15:12:00Z">
        <w:r w:rsidR="00803577" w:rsidDel="006571AE">
          <w:delText>fluconazole</w:delText>
        </w:r>
        <w:r w:rsidRPr="00233F15" w:rsidDel="006571AE">
          <w:delText xml:space="preserve"> </w:delText>
        </w:r>
      </w:del>
      <w:ins w:id="274"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275" w:author="Albi Celaj [2]" w:date="2018-12-07T15:12:00Z">
        <w:r w:rsidR="006571AE">
          <w:t>valinomycin</w:t>
        </w:r>
      </w:ins>
      <w:del w:id="276"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277" w:author="Albi Celaj [2]" w:date="2018-12-07T15:14:00Z">
        <w:r w:rsidR="001722E9">
          <w:t>right</w:t>
        </w:r>
      </w:ins>
      <w:del w:id="278" w:author="Albi Celaj [2]" w:date="2018-12-07T15:14:00Z">
        <w:r w:rsidR="00E90256" w:rsidDel="001722E9">
          <w:delText>left</w:delText>
        </w:r>
      </w:del>
      <w:r w:rsidR="00E90256">
        <w:t xml:space="preserve">.  </w:t>
      </w:r>
      <w:ins w:id="279" w:author="Albi Celaj [2]" w:date="2018-12-07T15:14:00Z">
        <w:r w:rsidR="001722E9">
          <w:t xml:space="preserve">Maximum and minimum scale values are determined by the median absolute deviation </w:t>
        </w:r>
      </w:ins>
      <w:ins w:id="280" w:author="Albi Celaj [2]" w:date="2018-12-07T15:15:00Z">
        <w:r w:rsidR="001722E9">
          <w:t>of the log(resistance)</w:t>
        </w:r>
      </w:ins>
      <w:ins w:id="281" w:author="Albi Celaj [2]" w:date="2018-12-07T15:16:00Z">
        <w:r w:rsidR="001722E9">
          <w:t xml:space="preserve"> in that drug</w:t>
        </w:r>
      </w:ins>
      <w:ins w:id="282" w:author="Albi Celaj [2]" w:date="2018-12-07T15:15:00Z">
        <w:r w:rsidR="001722E9">
          <w:t xml:space="preserve">.  </w:t>
        </w:r>
      </w:ins>
      <w:del w:id="283" w:author="Albi Celaj [2]" w:date="2018-12-07T15:16:00Z">
        <w:r w:rsidR="00DA6783" w:rsidDel="001722E9">
          <w:delText xml:space="preserve">Other </w:delText>
        </w:r>
      </w:del>
      <w:ins w:id="284" w:author="Albi Celaj [2]" w:date="2018-12-07T15:16:00Z">
        <w:r w:rsidR="001722E9">
          <w:t xml:space="preserve">Non-significant </w:t>
        </w:r>
      </w:ins>
      <w:r w:rsidR="00DA6783">
        <w:t xml:space="preserve">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285"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286"/>
      <w:commentRangeStart w:id="287"/>
      <w:r w:rsidR="006628D0">
        <w:t>colour</w:t>
      </w:r>
      <w:commentRangeEnd w:id="286"/>
      <w:r w:rsidR="006628D0">
        <w:rPr>
          <w:rStyle w:val="CommentReference"/>
          <w:rFonts w:asciiTheme="minorHAnsi" w:hAnsiTheme="minorHAnsi" w:cstheme="minorBidi"/>
        </w:rPr>
        <w:commentReference w:id="286"/>
      </w:r>
      <w:commentRangeEnd w:id="287"/>
      <w:r w:rsidR="006628D0">
        <w:rPr>
          <w:rStyle w:val="CommentReference"/>
          <w:rFonts w:asciiTheme="minorHAnsi" w:hAnsiTheme="minorHAnsi" w:cstheme="minorBidi"/>
        </w:rPr>
        <w:commentReference w:id="287"/>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xml:space="preserve">), is given </w:t>
      </w:r>
      <w:r w:rsidR="003C2082">
        <w:lastRenderedPageBreak/>
        <w:t>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288"/>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289" w:author="Albi Celaj [2]" w:date="2018-12-07T15:16:00Z"/>
          <w:color w:val="000000" w:themeColor="text1"/>
        </w:rPr>
      </w:pPr>
      <w:r>
        <w:rPr>
          <w:b/>
          <w:color w:val="000000" w:themeColor="text1"/>
        </w:rPr>
        <w:t>D</w:t>
      </w:r>
      <w:commentRangeEnd w:id="288"/>
      <w:r>
        <w:rPr>
          <w:rStyle w:val="CommentReference"/>
          <w:rFonts w:asciiTheme="minorHAnsi" w:hAnsiTheme="minorHAnsi" w:cstheme="minorBidi"/>
        </w:rPr>
        <w:commentReference w:id="288"/>
      </w:r>
      <w:ins w:id="290" w:author="Albi Celaj [2]" w:date="2018-12-07T15:17:00Z">
        <w:r w:rsidR="001722E9">
          <w:rPr>
            <w:color w:val="000000" w:themeColor="text1"/>
          </w:rPr>
          <w:tab/>
          <w:t xml:space="preserve">Comparing the neural model in valinomycin to the observed resistances for each five-gene knockout group.  </w:t>
        </w:r>
      </w:ins>
      <w:ins w:id="291" w:author="Albi Celaj [2]" w:date="2018-12-07T15:20:00Z">
        <w:r w:rsidR="001722E9">
          <w:rPr>
            <w:color w:val="000000" w:themeColor="text1"/>
          </w:rPr>
          <w:t xml:space="preserve">The neural network weights (top) are shown for the original model (top-left) and </w:t>
        </w:r>
      </w:ins>
      <w:ins w:id="292" w:author="Albi Celaj [2]" w:date="2018-12-07T15:23:00Z">
        <w:r w:rsidR="00DE1226">
          <w:rPr>
            <w:color w:val="000000" w:themeColor="text1"/>
          </w:rPr>
          <w:t>one</w:t>
        </w:r>
      </w:ins>
      <w:ins w:id="293" w:author="Albi Celaj [2]" w:date="2018-12-07T15:20:00Z">
        <w:r w:rsidR="001722E9">
          <w:rPr>
            <w:color w:val="000000" w:themeColor="text1"/>
          </w:rPr>
          <w:t xml:space="preserve"> trained with an extra always-present node in the activity layer</w:t>
        </w:r>
      </w:ins>
      <w:ins w:id="294" w:author="Albi Celaj [2]" w:date="2018-12-07T15:23:00Z">
        <w:r w:rsidR="00DE1226">
          <w:rPr>
            <w:color w:val="000000" w:themeColor="text1"/>
          </w:rPr>
          <w:t xml:space="preserve"> to model </w:t>
        </w:r>
      </w:ins>
      <w:ins w:id="295" w:author="Albi Celaj [2]" w:date="2018-12-07T15:25:00Z">
        <w:r w:rsidR="009A06E9">
          <w:rPr>
            <w:color w:val="000000" w:themeColor="text1"/>
          </w:rPr>
          <w:t xml:space="preserve">potential </w:t>
        </w:r>
      </w:ins>
      <w:ins w:id="296" w:author="Albi Celaj [2]" w:date="2018-12-07T15:23:00Z">
        <w:r w:rsidR="00DE1226">
          <w:rPr>
            <w:color w:val="000000" w:themeColor="text1"/>
          </w:rPr>
          <w:t>influence of a hidden resistance factor</w:t>
        </w:r>
      </w:ins>
      <w:ins w:id="297" w:author="Albi Celaj [2]" w:date="2018-12-07T15:20:00Z">
        <w:r w:rsidR="001722E9">
          <w:rPr>
            <w:color w:val="000000" w:themeColor="text1"/>
          </w:rPr>
          <w:t xml:space="preserve"> (top right).  </w:t>
        </w:r>
      </w:ins>
      <w:ins w:id="298" w:author="Albi Celaj [2]" w:date="2018-12-07T15:26:00Z">
        <w:r w:rsidR="00FF0877">
          <w:rPr>
            <w:color w:val="000000" w:themeColor="text1"/>
          </w:rPr>
          <w:t xml:space="preserve">At the bottom, </w:t>
        </w:r>
        <w:r w:rsidR="00FF0877">
          <w:t>strains were grouped</w:t>
        </w:r>
        <w:r w:rsidR="00996C72">
          <w:t xml:space="preserve"> </w:t>
        </w:r>
      </w:ins>
      <w:ins w:id="299" w:author="Albi Celaj [2]" w:date="2018-12-07T15:27:00Z">
        <w:r w:rsidR="00996C72">
          <w:t>by</w:t>
        </w:r>
      </w:ins>
      <w:ins w:id="300"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301" w:author="Albi Celaj [2]" w:date="2018-12-07T15:27:00Z">
        <w:r w:rsidR="00FF0877">
          <w:t xml:space="preserve">corresponding </w:t>
        </w:r>
      </w:ins>
      <w:ins w:id="302"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303"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304" w:author="Albi Celaj [2]" w:date="2018-12-07T15:28:00Z"/>
          <w:color w:val="000000" w:themeColor="text1"/>
        </w:rPr>
      </w:pPr>
      <w:ins w:id="305"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306" w:author="Albi Celaj [2]" w:date="2018-12-07T15:29:00Z"/>
        </w:rPr>
      </w:pPr>
      <w:ins w:id="307" w:author="Albi Celaj [2]"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308" w:author="Albi Celaj [2]" w:date="2018-12-07T15:30:00Z"/>
          <w:color w:val="000000" w:themeColor="text1"/>
        </w:rPr>
      </w:pPr>
      <w:ins w:id="309"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310" w:author="Albi Celaj [2]" w:date="2018-12-07T15:35:00Z">
        <w:r w:rsidR="000B3F65">
          <w:rPr>
            <w:color w:val="000000" w:themeColor="text1"/>
          </w:rPr>
          <w:t xml:space="preserve">‘hidden’ </w:t>
        </w:r>
      </w:ins>
      <w:ins w:id="311" w:author="Albi Celaj [2]" w:date="2018-12-07T15:30:00Z">
        <w:r>
          <w:rPr>
            <w:color w:val="000000" w:themeColor="text1"/>
          </w:rPr>
          <w:t xml:space="preserve">node </w:t>
        </w:r>
      </w:ins>
      <w:ins w:id="312"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313" w:author="Albi Celaj [2]" w:date="2018-12-07T15:33:00Z">
        <w:r w:rsidR="000B3F65">
          <w:rPr>
            <w:color w:val="000000" w:themeColor="text1"/>
          </w:rPr>
          <w:t xml:space="preserve"> (see Methods for details, top right).</w:t>
        </w:r>
      </w:ins>
      <w:ins w:id="314"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315" w:author="Albi Celaj [2]" w:date="2018-12-07T15:33:00Z">
        <w:r>
          <w:rPr>
            <w:b/>
            <w:color w:val="000000" w:themeColor="text1"/>
          </w:rPr>
          <w:t>C</w:t>
        </w:r>
      </w:ins>
      <w:del w:id="316"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317" w:author="Albi Celaj [2]" w:date="2018-12-07T15:36:00Z">
        <w:r>
          <w:rPr>
            <w:b/>
            <w:color w:val="000000" w:themeColor="text1"/>
          </w:rPr>
          <w:t>D</w:t>
        </w:r>
      </w:ins>
      <w:del w:id="318"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319" w:author="Albi Celaj [2]" w:date="2018-12-07T15:34:00Z">
        <w:r>
          <w:rPr>
            <w:color w:val="000000" w:themeColor="text1"/>
          </w:rPr>
          <w:t xml:space="preserve">  Overlaid are the</w:t>
        </w:r>
      </w:ins>
      <w:ins w:id="320" w:author="Albi Celaj [2]" w:date="2018-12-07T15:36:00Z">
        <w:r>
          <w:rPr>
            <w:color w:val="000000" w:themeColor="text1"/>
          </w:rPr>
          <w:t xml:space="preserve"> corresponding</w:t>
        </w:r>
      </w:ins>
      <w:ins w:id="321" w:author="Albi Celaj [2]" w:date="2018-12-07T15:34:00Z">
        <w:r>
          <w:rPr>
            <w:color w:val="000000" w:themeColor="text1"/>
          </w:rPr>
          <w:t xml:space="preserve"> Pdr5 activity values from the </w:t>
        </w:r>
      </w:ins>
      <w:ins w:id="322" w:author="Albi Celaj [2]" w:date="2018-12-07T15:35:00Z">
        <w:r>
          <w:rPr>
            <w:color w:val="000000" w:themeColor="text1"/>
          </w:rPr>
          <w:t xml:space="preserve">neural network in the </w:t>
        </w:r>
      </w:ins>
      <w:ins w:id="323" w:author="Albi Celaj [2]" w:date="2018-12-07T15:34:00Z">
        <w:r>
          <w:rPr>
            <w:color w:val="000000" w:themeColor="text1"/>
          </w:rPr>
          <w:t xml:space="preserve">top-right </w:t>
        </w:r>
      </w:ins>
      <w:ins w:id="324"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325"/>
      <w:commentRangeEnd w:id="325"/>
      <w:r>
        <w:rPr>
          <w:rStyle w:val="CommentReference"/>
          <w:rFonts w:asciiTheme="minorHAnsi" w:hAnsiTheme="minorHAnsi" w:cstheme="minorBidi"/>
        </w:rPr>
        <w:commentReference w:id="325"/>
      </w:r>
      <w:commentRangeStart w:id="326"/>
      <w:commentRangeEnd w:id="326"/>
      <w:r>
        <w:rPr>
          <w:rStyle w:val="CommentReference"/>
          <w:rFonts w:asciiTheme="minorHAnsi" w:hAnsiTheme="minorHAnsi" w:cstheme="minorBidi"/>
        </w:rPr>
        <w:commentReference w:id="326"/>
      </w:r>
      <w:del w:id="327"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328"/>
      <w:r>
        <w:rPr>
          <w:b/>
        </w:rPr>
        <w:t>B</w:t>
      </w:r>
      <w:commentRangeEnd w:id="328"/>
      <w:r>
        <w:rPr>
          <w:rStyle w:val="CommentReference"/>
          <w:rFonts w:asciiTheme="minorHAnsi" w:hAnsiTheme="minorHAnsi" w:cstheme="minorBidi"/>
        </w:rPr>
        <w:commentReference w:id="328"/>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329"/>
      <w:r>
        <w:rPr>
          <w:b/>
        </w:rPr>
        <w:t>Figure S5</w:t>
      </w:r>
      <w:commentRangeEnd w:id="329"/>
      <w:r>
        <w:rPr>
          <w:rStyle w:val="CommentReference"/>
          <w:rFonts w:asciiTheme="minorHAnsi" w:hAnsiTheme="minorHAnsi" w:cstheme="minorBidi"/>
        </w:rPr>
        <w:commentReference w:id="329"/>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lastRenderedPageBreak/>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330"/>
      <w:r>
        <w:rPr>
          <w:b/>
          <w:bCs/>
          <w:iCs/>
          <w:color w:val="000000" w:themeColor="text1"/>
        </w:rPr>
        <w:t>Figure S9</w:t>
      </w:r>
      <w:commentRangeEnd w:id="330"/>
      <w:r>
        <w:rPr>
          <w:rStyle w:val="CommentReference"/>
          <w:rFonts w:asciiTheme="minorHAnsi" w:hAnsiTheme="minorHAnsi" w:cstheme="minorBidi"/>
        </w:rPr>
        <w:commentReference w:id="330"/>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22486">
        <w:t xml:space="preserve">).  </w:t>
      </w:r>
      <w:commentRangeStart w:id="331"/>
      <w:commentRangeStart w:id="332"/>
      <w:r w:rsidR="00522486">
        <w:t>Correlation in the top left is shown for all data</w:t>
      </w:r>
      <w:commentRangeEnd w:id="331"/>
      <w:r w:rsidR="00522486">
        <w:rPr>
          <w:rStyle w:val="CommentReference"/>
          <w:rFonts w:asciiTheme="minorHAnsi" w:hAnsiTheme="minorHAnsi" w:cstheme="minorBidi"/>
        </w:rPr>
        <w:commentReference w:id="331"/>
      </w:r>
      <w:commentRangeEnd w:id="332"/>
      <w:r w:rsidR="00522486">
        <w:rPr>
          <w:rStyle w:val="CommentReference"/>
          <w:rFonts w:asciiTheme="minorHAnsi" w:hAnsiTheme="minorHAnsi" w:cstheme="minorBidi"/>
        </w:rPr>
        <w:commentReference w:id="332"/>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333"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334"/>
      <w:r>
        <w:rPr>
          <w:b/>
          <w:bCs/>
          <w:iCs/>
          <w:color w:val="000000" w:themeColor="text1"/>
        </w:rPr>
        <w:t xml:space="preserve">Figure S10. </w:t>
      </w:r>
      <w:commentRangeEnd w:id="334"/>
      <w:r>
        <w:rPr>
          <w:rStyle w:val="CommentReference"/>
          <w:rFonts w:asciiTheme="minorHAnsi" w:hAnsiTheme="minorHAnsi" w:cstheme="minorBidi"/>
        </w:rPr>
        <w:commentReference w:id="334"/>
      </w:r>
      <w:r w:rsidR="00E83CB0">
        <w:rPr>
          <w:bCs/>
          <w:iCs/>
          <w:color w:val="000000" w:themeColor="text1"/>
        </w:rPr>
        <w:t>Neural networ</w:t>
      </w:r>
      <w:ins w:id="335" w:author="Albi Celaj [2]" w:date="2018-12-07T15:50:00Z">
        <w:r w:rsidR="00B84596">
          <w:rPr>
            <w:bCs/>
            <w:iCs/>
            <w:color w:val="000000" w:themeColor="text1"/>
          </w:rPr>
          <w:t>ks trained in single environments</w:t>
        </w:r>
      </w:ins>
      <w:del w:id="336"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337" w:author="Albi Celaj [2]" w:date="2018-12-07T15:50:00Z"/>
        </w:rPr>
      </w:pPr>
      <w:r>
        <w:rPr>
          <w:b/>
          <w:bCs/>
          <w:iCs/>
          <w:color w:val="000000" w:themeColor="text1"/>
        </w:rPr>
        <w:t>A</w:t>
      </w:r>
      <w:ins w:id="338"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339" w:author="Albi Celaj [2]" w:date="2018-12-07T15:50:00Z"/>
          <w:b/>
          <w:color w:val="000000" w:themeColor="text1"/>
          <w:rPrChange w:id="340" w:author="Albi Celaj [2]" w:date="2018-12-07T15:50:00Z">
            <w:rPr>
              <w:ins w:id="341" w:author="Albi Celaj [2]" w:date="2018-12-07T15:50:00Z"/>
              <w:color w:val="000000" w:themeColor="text1"/>
            </w:rPr>
          </w:rPrChange>
        </w:rPr>
      </w:pPr>
      <w:ins w:id="342" w:author="Albi Celaj [2]" w:date="2018-12-07T15:50:00Z">
        <w:r>
          <w:rPr>
            <w:b/>
          </w:rPr>
          <w:t>B</w:t>
        </w:r>
        <w:r w:rsidRPr="00C02B57">
          <w:rPr>
            <w:rPrChange w:id="343"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344" w:author="Albi Celaj [2]" w:date="2018-12-07T15:50:00Z"/>
        </w:rPr>
      </w:pPr>
      <w:del w:id="345" w:author="Albi Celaj [2]" w:date="2018-12-07T15:50:00Z">
        <w:r w:rsidDel="00B84596">
          <w:rPr>
            <w:b/>
            <w:bCs/>
            <w:iCs/>
            <w:color w:val="000000" w:themeColor="text1"/>
          </w:rPr>
          <w:lastRenderedPageBreak/>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346" w:author="Albi Celaj [2]" w:date="2018-12-07T15:38:00Z">
        <w:r w:rsidR="00890971" w:rsidDel="00C0215D">
          <w:delText>fluconazole</w:delText>
        </w:r>
      </w:del>
      <w:del w:id="347"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348" w:author="Albi Celaj [2]" w:date="2018-12-07T15:51:00Z"/>
          <w:bCs/>
          <w:iCs/>
          <w:color w:val="000000" w:themeColor="text1"/>
        </w:rPr>
      </w:pPr>
      <w:del w:id="349"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350"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351"/>
      <w:r w:rsidRPr="003643C4">
        <w:rPr>
          <w:b/>
          <w:bCs/>
          <w:iCs/>
          <w:color w:val="000000" w:themeColor="text1"/>
        </w:rPr>
        <w:t>Figure S1</w:t>
      </w:r>
      <w:r>
        <w:rPr>
          <w:b/>
          <w:bCs/>
          <w:iCs/>
          <w:color w:val="000000" w:themeColor="text1"/>
        </w:rPr>
        <w:t>1</w:t>
      </w:r>
      <w:r w:rsidRPr="003643C4">
        <w:rPr>
          <w:b/>
          <w:bCs/>
          <w:iCs/>
          <w:color w:val="000000" w:themeColor="text1"/>
        </w:rPr>
        <w:t>.</w:t>
      </w:r>
      <w:commentRangeEnd w:id="351"/>
      <w:r>
        <w:rPr>
          <w:rStyle w:val="CommentReference"/>
          <w:rFonts w:asciiTheme="minorHAnsi" w:hAnsiTheme="minorHAnsi" w:cstheme="minorBidi"/>
        </w:rPr>
        <w:commentReference w:id="351"/>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352" w:author="Albi Celaj [2]"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353" w:author="Albi Celaj [2]" w:date="2018-12-07T15:25:00Z">
        <w:r w:rsidR="00FF0877">
          <w:rPr>
            <w:b/>
            <w:bCs/>
            <w:iCs/>
            <w:color w:val="000000" w:themeColor="text1"/>
          </w:rPr>
          <w:t>S1</w:t>
        </w:r>
      </w:ins>
      <w:r w:rsidR="006C55BE">
        <w:rPr>
          <w:b/>
          <w:bCs/>
          <w:iCs/>
          <w:color w:val="000000" w:themeColor="text1"/>
        </w:rPr>
        <w:t>3</w:t>
      </w:r>
      <w:ins w:id="354"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1-14T15:36:00Z" w:initials="AC">
    <w:p w14:paraId="5A00E30C" w14:textId="6F133805" w:rsidR="000942EE" w:rsidRDefault="000942EE">
      <w:pPr>
        <w:pStyle w:val="CommentText"/>
      </w:pPr>
      <w:r>
        <w:rPr>
          <w:rStyle w:val="CommentReference"/>
        </w:rPr>
        <w:annotationRef/>
      </w:r>
    </w:p>
  </w:comment>
  <w:comment w:id="3" w:author="Albi Celaj [2]" w:date="2018-12-17T14:04:00Z" w:initials="AC">
    <w:p w14:paraId="4C28C6DD" w14:textId="77777777" w:rsidR="00D93A03" w:rsidRDefault="00D93A03" w:rsidP="00DB0ED8">
      <w:pPr>
        <w:pStyle w:val="CommentText"/>
      </w:pPr>
      <w:r>
        <w:rPr>
          <w:rStyle w:val="CommentReference"/>
        </w:rPr>
        <w:annotationRef/>
      </w:r>
    </w:p>
  </w:comment>
  <w:comment w:id="5" w:author="Albi Celaj [2]" w:date="2018-12-17T12:23:00Z" w:initials="AC">
    <w:p w14:paraId="5361D903" w14:textId="77777777" w:rsidR="00D93A03" w:rsidRDefault="00D93A03" w:rsidP="00DB0ED8">
      <w:pPr>
        <w:pStyle w:val="CommentText"/>
      </w:pPr>
      <w:r>
        <w:rPr>
          <w:rStyle w:val="CommentReference"/>
        </w:rPr>
        <w:annotationRef/>
      </w:r>
      <w:r>
        <w:t>Need to add to data file</w:t>
      </w:r>
    </w:p>
  </w:comment>
  <w:comment w:id="7" w:author="Albi Celaj" w:date="2019-01-07T17:01:00Z" w:initials="AC">
    <w:p w14:paraId="7841596C" w14:textId="00F42A3E" w:rsidR="00D93A03" w:rsidRDefault="00D93A03">
      <w:pPr>
        <w:pStyle w:val="CommentText"/>
      </w:pPr>
      <w:r>
        <w:rPr>
          <w:rStyle w:val="CommentReference"/>
        </w:rPr>
        <w:annotationRef/>
      </w:r>
      <w:r>
        <w:t>No complex interactions yet</w:t>
      </w:r>
    </w:p>
  </w:comment>
  <w:comment w:id="41" w:author="Yachie Nozomu" w:date="2018-12-10T01:48:00Z" w:initials="NY">
    <w:p w14:paraId="5E14E6E4" w14:textId="77777777" w:rsidR="00D93A03" w:rsidRDefault="00D93A03"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42" w:author="Albi Celaj" w:date="2019-01-14T10:32:00Z" w:initials="AC">
    <w:p w14:paraId="1C6AD3A9" w14:textId="3BAF056C" w:rsidR="00873FF0" w:rsidRDefault="00873FF0">
      <w:pPr>
        <w:pStyle w:val="CommentText"/>
      </w:pPr>
      <w:r>
        <w:rPr>
          <w:rStyle w:val="CommentReference"/>
        </w:rPr>
        <w:annotationRef/>
      </w:r>
      <w:r>
        <w:t>Accurate?</w:t>
      </w:r>
    </w:p>
  </w:comment>
  <w:comment w:id="47" w:author="Yachie Nozomu" w:date="2018-12-10T02:21:00Z" w:initials="NY">
    <w:p w14:paraId="62EA94FD" w14:textId="77777777" w:rsidR="00D93A03" w:rsidRDefault="00D93A03" w:rsidP="00DB0ED8">
      <w:pPr>
        <w:pStyle w:val="CommentText"/>
      </w:pPr>
      <w:r>
        <w:rPr>
          <w:rStyle w:val="CommentReference"/>
        </w:rPr>
        <w:annotationRef/>
      </w:r>
      <w:r>
        <w:t>Do you assume there are only effluxes and Es are only positive values?</w:t>
      </w:r>
    </w:p>
  </w:comment>
  <w:comment w:id="48" w:author="Albi Celaj [2]" w:date="2018-12-10T14:33:00Z" w:initials="AC">
    <w:p w14:paraId="5C6297C8" w14:textId="77777777" w:rsidR="00D93A03" w:rsidRDefault="00D93A03" w:rsidP="00DB0ED8">
      <w:pPr>
        <w:pStyle w:val="CommentText"/>
      </w:pPr>
      <w:r>
        <w:rPr>
          <w:rStyle w:val="CommentReference"/>
        </w:rPr>
        <w:annotationRef/>
      </w:r>
      <w:r>
        <w:t>Yes – can add negative E-values but rather chose to model these as inhibition of a hidden clearance factor (as per e-mail)</w:t>
      </w:r>
    </w:p>
  </w:comment>
  <w:comment w:id="49" w:author="Yachie Nozomu" w:date="2018-12-10T01:58:00Z" w:initials="NY">
    <w:p w14:paraId="4D65C6BF" w14:textId="77777777" w:rsidR="00D93A03" w:rsidRDefault="00D93A03"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50" w:author="Albi Celaj [2]" w:date="2018-12-10T14:33:00Z" w:initials="AC">
    <w:p w14:paraId="5486673A" w14:textId="77777777" w:rsidR="00D93A03" w:rsidRDefault="00D93A03"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58" w:author="Yachie Nozomu" w:date="2018-12-10T01:53:00Z" w:initials="NY">
    <w:p w14:paraId="59F4459E" w14:textId="77777777" w:rsidR="00D93A03" w:rsidRDefault="00D93A03"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59" w:author="Albi Celaj [2]" w:date="2018-12-10T14:33:00Z" w:initials="AC">
    <w:p w14:paraId="0B1F9671" w14:textId="249CA3C3" w:rsidR="00D93A03" w:rsidRDefault="00D93A03" w:rsidP="00E270DE">
      <w:pPr>
        <w:pStyle w:val="CommentText"/>
      </w:pPr>
      <w:r>
        <w:rPr>
          <w:rStyle w:val="CommentReference"/>
        </w:rPr>
        <w:annotationRef/>
      </w:r>
      <w:r>
        <w:t>They are now unique</w:t>
      </w:r>
    </w:p>
    <w:p w14:paraId="55DB30EF" w14:textId="77777777" w:rsidR="00D93A03" w:rsidRDefault="00D93A03" w:rsidP="00E270DE">
      <w:pPr>
        <w:pStyle w:val="CommentText"/>
      </w:pPr>
    </w:p>
  </w:comment>
  <w:comment w:id="64" w:author="Yachie Nozomu" w:date="2018-12-10T02:01:00Z" w:initials="NY">
    <w:p w14:paraId="6B20CD35" w14:textId="77777777" w:rsidR="00D93A03" w:rsidRDefault="00D93A03" w:rsidP="00E270DE">
      <w:pPr>
        <w:pStyle w:val="CommentText"/>
      </w:pPr>
      <w:r>
        <w:rPr>
          <w:rStyle w:val="CommentReference"/>
        </w:rPr>
        <w:annotationRef/>
      </w:r>
      <w:r>
        <w:t xml:space="preserve">Same here… two mating type datasets could share a decent amount of same genotypes </w:t>
      </w:r>
    </w:p>
  </w:comment>
  <w:comment w:id="65" w:author="Albi Celaj" w:date="2018-12-21T14:48:00Z" w:initials="AC">
    <w:p w14:paraId="28432A83" w14:textId="294A7E41" w:rsidR="00D93A03" w:rsidRDefault="00D93A03">
      <w:pPr>
        <w:pStyle w:val="CommentText"/>
      </w:pPr>
      <w:r>
        <w:rPr>
          <w:rStyle w:val="CommentReference"/>
        </w:rPr>
        <w:annotationRef/>
      </w:r>
      <w:r>
        <w:t>They are now unique</w:t>
      </w:r>
    </w:p>
  </w:comment>
  <w:comment w:id="146" w:author="Frederick Roth" w:date="2019-01-11T15:50:00Z" w:initials="FR">
    <w:p w14:paraId="49BA1E82" w14:textId="66360F04" w:rsidR="00FE4231" w:rsidRDefault="00FE4231">
      <w:pPr>
        <w:pStyle w:val="CommentText"/>
      </w:pPr>
      <w:r>
        <w:rPr>
          <w:rStyle w:val="CommentReference"/>
        </w:rPr>
        <w:annotationRef/>
      </w:r>
      <w:r w:rsidR="00E34F94">
        <w:rPr>
          <w:noProof/>
        </w:rPr>
        <w:t>pls update figure caption to make clear what conclusion they should draw</w:t>
      </w:r>
    </w:p>
  </w:comment>
  <w:comment w:id="147" w:author="Yachie Nozomu" w:date="2018-12-10T02:29:00Z" w:initials="NY">
    <w:p w14:paraId="19FD9F07" w14:textId="77777777" w:rsidR="00D93A03" w:rsidRDefault="00D93A03" w:rsidP="00D610F0">
      <w:pPr>
        <w:pStyle w:val="CommentText"/>
      </w:pPr>
      <w:r>
        <w:rPr>
          <w:rStyle w:val="CommentReference"/>
        </w:rPr>
        <w:annotationRef/>
      </w:r>
      <w:r>
        <w:t>Is it unlikely that these genes are involved in valinomycin uptake?</w:t>
      </w:r>
    </w:p>
  </w:comment>
  <w:comment w:id="142" w:author="Albi Celaj [2]" w:date="2018-12-10T13:27:00Z" w:initials="AC">
    <w:p w14:paraId="473490EC" w14:textId="2D66CB8C" w:rsidR="00D93A03" w:rsidRDefault="00D93A03">
      <w:pPr>
        <w:pStyle w:val="CommentText"/>
      </w:pPr>
      <w:r>
        <w:rPr>
          <w:rStyle w:val="CommentReference"/>
        </w:rPr>
        <w:annotationRef/>
      </w:r>
      <w:r>
        <w:t>See e-mail</w:t>
      </w:r>
    </w:p>
  </w:comment>
  <w:comment w:id="254" w:author="Yachie Nozomu" w:date="2018-12-10T02:31:00Z" w:initials="NY">
    <w:p w14:paraId="588E2228" w14:textId="77777777" w:rsidR="00D93A03" w:rsidRDefault="00D93A03" w:rsidP="00447F5C">
      <w:pPr>
        <w:pStyle w:val="CommentText"/>
      </w:pPr>
      <w:r>
        <w:rPr>
          <w:rStyle w:val="CommentReference"/>
        </w:rPr>
        <w:annotationRef/>
      </w:r>
      <w:r>
        <w:t>Please make sure that RY0148 is not GM Toolkit-alpha</w:t>
      </w:r>
    </w:p>
  </w:comment>
  <w:comment w:id="255" w:author="Albi Celaj [2]" w:date="2018-12-10T14:39:00Z" w:initials="AC">
    <w:p w14:paraId="6DAC57EE" w14:textId="7273B510" w:rsidR="00D93A03" w:rsidRDefault="00D93A03">
      <w:pPr>
        <w:pStyle w:val="CommentText"/>
      </w:pPr>
      <w:r>
        <w:rPr>
          <w:rStyle w:val="CommentReference"/>
        </w:rPr>
        <w:annotationRef/>
      </w:r>
      <w:r>
        <w:t>I don’t understand this comment – is the genotype incorrect as stated? What should it be?</w:t>
      </w:r>
    </w:p>
  </w:comment>
  <w:comment w:id="256" w:author="Albi Celaj [3]" w:date="2017-08-24T14:59:00Z" w:initials="AC">
    <w:p w14:paraId="476F4712" w14:textId="7F4B8F2F" w:rsidR="00D93A03" w:rsidRDefault="00D93A03">
      <w:pPr>
        <w:pStyle w:val="CommentText"/>
      </w:pPr>
      <w:r>
        <w:t>-May need details of growth selection media used</w:t>
      </w:r>
    </w:p>
    <w:p w14:paraId="60AC4973" w14:textId="10C0F849" w:rsidR="00D93A03" w:rsidRDefault="00D93A03">
      <w:pPr>
        <w:pStyle w:val="CommentText"/>
      </w:pPr>
      <w:r>
        <w:t>-May require source of all chemicals and concentrations used for selection (will ask lab for this)</w:t>
      </w:r>
    </w:p>
    <w:p w14:paraId="0B0708BE" w14:textId="77777777" w:rsidR="00D93A03" w:rsidRDefault="00D93A03">
      <w:pPr>
        <w:pStyle w:val="CommentText"/>
      </w:pPr>
    </w:p>
  </w:comment>
  <w:comment w:id="257" w:author="Yachie Nozomu" w:date="2018-12-10T02:50:00Z" w:initials="NY">
    <w:p w14:paraId="3F645A1E" w14:textId="77777777" w:rsidR="00D93A03" w:rsidRDefault="00D93A03" w:rsidP="00F85114">
      <w:pPr>
        <w:pStyle w:val="CommentText"/>
      </w:pPr>
      <w:r>
        <w:rPr>
          <w:rStyle w:val="CommentReference"/>
        </w:rPr>
        <w:annotationRef/>
      </w:r>
      <w:r>
        <w:t xml:space="preserve">Was the GM strain URA+? Did each deletion locus have GFP and URA3? </w:t>
      </w:r>
    </w:p>
  </w:comment>
  <w:comment w:id="258" w:author="Albi Celaj [2]" w:date="2018-12-10T13:50:00Z" w:initials="AC">
    <w:p w14:paraId="77A8ABFE" w14:textId="6EF4267F" w:rsidR="00D93A03" w:rsidRDefault="00D93A03">
      <w:pPr>
        <w:pStyle w:val="CommentText"/>
      </w:pPr>
      <w:r>
        <w:rPr>
          <w:rStyle w:val="CommentReference"/>
        </w:rPr>
        <w:annotationRef/>
      </w:r>
      <w:r>
        <w:t>Yes it did</w:t>
      </w:r>
    </w:p>
  </w:comment>
  <w:comment w:id="259" w:author="Yachie Nozomu" w:date="2018-12-10T03:53:00Z" w:initials="NY">
    <w:p w14:paraId="3BAFFCA9" w14:textId="77777777" w:rsidR="00D93A03" w:rsidRDefault="00D93A03" w:rsidP="00F85114">
      <w:pPr>
        <w:pStyle w:val="CommentText"/>
      </w:pPr>
      <w:r>
        <w:rPr>
          <w:rStyle w:val="CommentReference"/>
        </w:rPr>
        <w:annotationRef/>
      </w:r>
      <w:r>
        <w:t>In what volume?</w:t>
      </w:r>
    </w:p>
  </w:comment>
  <w:comment w:id="260" w:author="Albi Celaj [2]" w:date="2018-12-10T13:51:00Z" w:initials="AC">
    <w:p w14:paraId="030C1A19" w14:textId="4F1FB17D" w:rsidR="00D93A03" w:rsidRDefault="00D93A03">
      <w:pPr>
        <w:pStyle w:val="CommentText"/>
      </w:pPr>
      <w:r>
        <w:rPr>
          <w:rStyle w:val="CommentReference"/>
        </w:rPr>
        <w:annotationRef/>
      </w:r>
      <w:r>
        <w:t>Have to check with Marinella</w:t>
      </w:r>
    </w:p>
  </w:comment>
  <w:comment w:id="261" w:author="Albi Celaj [3]" w:date="2017-08-24T14:59:00Z" w:initials="AC">
    <w:p w14:paraId="490BB875" w14:textId="6772F314" w:rsidR="00D93A03" w:rsidRDefault="00D93A03">
      <w:pPr>
        <w:pStyle w:val="CommentText"/>
      </w:pPr>
      <w:r>
        <w:rPr>
          <w:rStyle w:val="CommentReference"/>
        </w:rPr>
        <w:annotationRef/>
      </w:r>
      <w:r>
        <w:t>Marinella: Which strain was wild type? Was it the barcoder strain?</w:t>
      </w:r>
    </w:p>
  </w:comment>
  <w:comment w:id="262" w:author="Albi Celaj [3]" w:date="2017-08-24T14:59:00Z" w:initials="AC">
    <w:p w14:paraId="3798F73B" w14:textId="09A393D6" w:rsidR="00D93A03" w:rsidRDefault="00D93A03">
      <w:pPr>
        <w:pStyle w:val="CommentText"/>
      </w:pPr>
      <w:r>
        <w:rPr>
          <w:rStyle w:val="CommentReference"/>
        </w:rPr>
        <w:annotationRef/>
      </w:r>
      <w:r>
        <w:t>Need Marinella to add details</w:t>
      </w:r>
    </w:p>
  </w:comment>
  <w:comment w:id="263" w:author="Albi Celaj [3]" w:date="2017-08-29T13:35:00Z" w:initials="AC">
    <w:p w14:paraId="1D09427C" w14:textId="47A7C76C" w:rsidR="00D93A03" w:rsidRDefault="00D93A03">
      <w:pPr>
        <w:pStyle w:val="CommentText"/>
      </w:pPr>
      <w:r>
        <w:rPr>
          <w:rStyle w:val="CommentReference"/>
        </w:rPr>
        <w:annotationRef/>
      </w:r>
      <w:r>
        <w:rPr>
          <w:rStyle w:val="CommentReference"/>
        </w:rPr>
        <w:t>Jamie: Need confirmation that it was indeed 2%</w:t>
      </w:r>
    </w:p>
  </w:comment>
  <w:comment w:id="264" w:author="Albi Celaj [3]" w:date="2017-08-30T09:29:00Z" w:initials="AC">
    <w:p w14:paraId="2176F66A" w14:textId="3D74FFD6" w:rsidR="00D93A03" w:rsidRDefault="00D93A03">
      <w:pPr>
        <w:pStyle w:val="CommentText"/>
      </w:pPr>
      <w:r>
        <w:rPr>
          <w:rStyle w:val="CommentReference"/>
        </w:rPr>
        <w:annotationRef/>
      </w:r>
      <w:r>
        <w:t>Marinella: You had to recreate one of these strains, is it worth mentioning here?</w:t>
      </w:r>
    </w:p>
    <w:p w14:paraId="07D8619E" w14:textId="6BD7FA46" w:rsidR="00D93A03" w:rsidRDefault="00D93A03">
      <w:pPr>
        <w:pStyle w:val="CommentText"/>
      </w:pPr>
      <w:r>
        <w:t>- Also need to verify growth conditions, took from Tarassov et al paper</w:t>
      </w:r>
    </w:p>
    <w:p w14:paraId="57A9515B" w14:textId="62E3386E" w:rsidR="00D93A03" w:rsidRDefault="00D93A03">
      <w:pPr>
        <w:pStyle w:val="CommentText"/>
      </w:pPr>
      <w:r>
        <w:t>-Need fluconazole concentrations</w:t>
      </w:r>
    </w:p>
  </w:comment>
  <w:comment w:id="265" w:author="Albi Celaj [3]" w:date="2017-08-24T14:59:00Z" w:initials="AC">
    <w:p w14:paraId="7BB2BB8A" w14:textId="0ABC6894" w:rsidR="00D93A03" w:rsidRDefault="00D93A03">
      <w:pPr>
        <w:pStyle w:val="CommentText"/>
      </w:pPr>
      <w:r>
        <w:rPr>
          <w:rStyle w:val="CommentReference"/>
        </w:rPr>
        <w:annotationRef/>
      </w:r>
      <w:r>
        <w:t>This part has to be revised later, these experiments are still in progress</w:t>
      </w:r>
    </w:p>
  </w:comment>
  <w:comment w:id="266" w:author="Albi Celaj [3]" w:date="2017-11-07T13:36:00Z" w:initials="AC">
    <w:p w14:paraId="311FD484" w14:textId="0BFFC7D3" w:rsidR="00D93A03" w:rsidRDefault="00D93A03">
      <w:pPr>
        <w:pStyle w:val="CommentText"/>
      </w:pPr>
      <w:r>
        <w:rPr>
          <w:rStyle w:val="CommentReference"/>
        </w:rPr>
        <w:annotationRef/>
      </w:r>
      <w:r>
        <w:t>Fritz: Need funding info</w:t>
      </w:r>
    </w:p>
  </w:comment>
  <w:comment w:id="267" w:author="Albi Celaj [3]" w:date="2017-11-07T13:36:00Z" w:initials="AC">
    <w:p w14:paraId="3DB38767" w14:textId="202E2C24" w:rsidR="00D93A03" w:rsidRDefault="00D93A03">
      <w:pPr>
        <w:pStyle w:val="CommentText"/>
      </w:pPr>
      <w:r>
        <w:rPr>
          <w:rStyle w:val="CommentReference"/>
        </w:rPr>
        <w:annotationRef/>
      </w:r>
      <w:r>
        <w:t>Under construction</w:t>
      </w:r>
    </w:p>
  </w:comment>
  <w:comment w:id="268" w:author="Albi Celaj [3]" w:date="2017-08-24T14:59:00Z" w:initials="AC">
    <w:p w14:paraId="47F3AC14" w14:textId="03C6ADEE" w:rsidR="00D93A03" w:rsidRDefault="00D93A03">
      <w:pPr>
        <w:pStyle w:val="CommentText"/>
      </w:pPr>
      <w:r>
        <w:t>To add:</w:t>
      </w:r>
    </w:p>
    <w:p w14:paraId="6A1D5EB1" w14:textId="780B4013" w:rsidR="00D93A03" w:rsidRDefault="00D93A03">
      <w:pPr>
        <w:pStyle w:val="CommentText"/>
      </w:pPr>
      <w:r>
        <w:t>-Individual growth profiling data</w:t>
      </w:r>
    </w:p>
    <w:p w14:paraId="292854D9" w14:textId="7FEDEF2C" w:rsidR="00D93A03" w:rsidRDefault="00D93A03">
      <w:pPr>
        <w:pStyle w:val="CommentText"/>
      </w:pPr>
      <w:r>
        <w:t>-qPCR data</w:t>
      </w:r>
    </w:p>
  </w:comment>
  <w:comment w:id="269" w:author="Yachie Nozomu" w:date="2018-12-10T04:06:00Z" w:initials="NY">
    <w:p w14:paraId="503887D7" w14:textId="77777777" w:rsidR="00D93A03" w:rsidRDefault="00D93A03" w:rsidP="006628D0">
      <w:pPr>
        <w:pStyle w:val="CommentText"/>
      </w:pPr>
      <w:r>
        <w:rPr>
          <w:rStyle w:val="CommentReference"/>
        </w:rPr>
        <w:annotationRef/>
      </w:r>
      <w:r>
        <w:t>P-values?</w:t>
      </w:r>
    </w:p>
  </w:comment>
  <w:comment w:id="270" w:author="Albi Celaj [2]" w:date="2018-12-10T13:58:00Z" w:initials="AC">
    <w:p w14:paraId="7834D23C" w14:textId="0819AEFF" w:rsidR="00D93A03" w:rsidRDefault="00D93A03">
      <w:pPr>
        <w:pStyle w:val="CommentText"/>
      </w:pPr>
      <w:r>
        <w:rPr>
          <w:rStyle w:val="CommentReference"/>
        </w:rPr>
        <w:annotationRef/>
      </w:r>
      <w:r>
        <w:t>Assuming p-value is for the correlation, will add</w:t>
      </w:r>
    </w:p>
  </w:comment>
  <w:comment w:id="271" w:author="Yachie Nozomu" w:date="2018-12-10T03:59:00Z" w:initials="NY">
    <w:p w14:paraId="324A3FBA" w14:textId="77777777" w:rsidR="00D93A03" w:rsidRDefault="00D93A03" w:rsidP="006628D0">
      <w:pPr>
        <w:pStyle w:val="CommentText"/>
      </w:pPr>
      <w:r>
        <w:rPr>
          <w:rStyle w:val="CommentReference"/>
        </w:rPr>
        <w:annotationRef/>
      </w:r>
      <w:r>
        <w:t>Maybe you can name this like DCGA Wheel?</w:t>
      </w:r>
    </w:p>
  </w:comment>
  <w:comment w:id="272" w:author="Albi Celaj [2]" w:date="2018-12-10T13:59:00Z" w:initials="AC">
    <w:p w14:paraId="6C5EE150" w14:textId="470756F6" w:rsidR="00D93A03" w:rsidRDefault="00D93A03">
      <w:pPr>
        <w:pStyle w:val="CommentText"/>
      </w:pPr>
      <w:r>
        <w:rPr>
          <w:rStyle w:val="CommentReference"/>
        </w:rPr>
        <w:annotationRef/>
      </w:r>
      <w:r>
        <w:t>I will think of a catchy name</w:t>
      </w:r>
    </w:p>
  </w:comment>
  <w:comment w:id="286" w:author="Yachie Nozomu" w:date="2018-12-10T04:08:00Z" w:initials="NY">
    <w:p w14:paraId="33A5C54D" w14:textId="77777777" w:rsidR="00D93A03" w:rsidRDefault="00D93A03" w:rsidP="006628D0">
      <w:pPr>
        <w:pStyle w:val="CommentText"/>
      </w:pPr>
      <w:r>
        <w:rPr>
          <w:rStyle w:val="CommentReference"/>
        </w:rPr>
        <w:annotationRef/>
      </w:r>
      <w:r>
        <w:t>I don’t see the color code</w:t>
      </w:r>
    </w:p>
  </w:comment>
  <w:comment w:id="287" w:author="Albi Celaj [2]" w:date="2018-12-10T14:01:00Z" w:initials="AC">
    <w:p w14:paraId="47240974" w14:textId="49407D17" w:rsidR="00D93A03" w:rsidRDefault="00D93A03">
      <w:pPr>
        <w:pStyle w:val="CommentText"/>
      </w:pPr>
      <w:r>
        <w:rPr>
          <w:rStyle w:val="CommentReference"/>
        </w:rPr>
        <w:annotationRef/>
      </w:r>
      <w:r>
        <w:t>Was missing, now added</w:t>
      </w:r>
    </w:p>
  </w:comment>
  <w:comment w:id="288" w:author="Yachie Nozomu" w:date="2018-12-10T04:06:00Z" w:initials="NY">
    <w:p w14:paraId="403AA135" w14:textId="77777777" w:rsidR="00D93A03" w:rsidRDefault="00D93A03" w:rsidP="004557DE">
      <w:pPr>
        <w:pStyle w:val="CommentText"/>
      </w:pPr>
      <w:r>
        <w:rPr>
          <w:rStyle w:val="CommentReference"/>
        </w:rPr>
        <w:annotationRef/>
      </w:r>
      <w:r>
        <w:t>P-values?</w:t>
      </w:r>
    </w:p>
  </w:comment>
  <w:comment w:id="325" w:author="Yachie Nozomu" w:date="2018-12-10T04:09:00Z" w:initials="NY">
    <w:p w14:paraId="7ED5B4B5" w14:textId="77777777" w:rsidR="00D93A03" w:rsidRDefault="00D93A03" w:rsidP="00DD69D1">
      <w:pPr>
        <w:pStyle w:val="CommentText"/>
      </w:pPr>
      <w:r>
        <w:rPr>
          <w:rStyle w:val="CommentReference"/>
        </w:rPr>
        <w:annotationRef/>
      </w:r>
      <w:r>
        <w:t>Better to have a legend for the arrow widths</w:t>
      </w:r>
    </w:p>
  </w:comment>
  <w:comment w:id="326" w:author="Albi Celaj [2]" w:date="2018-12-10T14:02:00Z" w:initials="AC">
    <w:p w14:paraId="61A0643E" w14:textId="3CDA5551" w:rsidR="00D93A03" w:rsidRDefault="00D93A03">
      <w:pPr>
        <w:pStyle w:val="CommentText"/>
      </w:pPr>
      <w:r>
        <w:rPr>
          <w:rStyle w:val="CommentReference"/>
        </w:rPr>
        <w:annotationRef/>
      </w:r>
    </w:p>
  </w:comment>
  <w:comment w:id="328" w:author="Yachie Nozomu" w:date="2018-12-10T04:12:00Z" w:initials="NY">
    <w:p w14:paraId="1B312765" w14:textId="77777777" w:rsidR="00D93A03" w:rsidRDefault="00D93A03"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329" w:author="Yachie Nozomu" w:date="2018-12-10T04:05:00Z" w:initials="NY">
    <w:p w14:paraId="1D22F995" w14:textId="77777777" w:rsidR="00D93A03" w:rsidRDefault="00D93A03" w:rsidP="00522486">
      <w:pPr>
        <w:pStyle w:val="CommentText"/>
      </w:pPr>
      <w:r>
        <w:rPr>
          <w:rStyle w:val="CommentReference"/>
        </w:rPr>
        <w:annotationRef/>
      </w:r>
      <w:r>
        <w:t>P-values?</w:t>
      </w:r>
    </w:p>
  </w:comment>
  <w:comment w:id="330" w:author="Yachie Nozomu" w:date="2018-12-10T04:07:00Z" w:initials="NY">
    <w:p w14:paraId="2734B415" w14:textId="77777777" w:rsidR="00D93A03" w:rsidRDefault="00D93A03" w:rsidP="00522486">
      <w:pPr>
        <w:pStyle w:val="CommentText"/>
      </w:pPr>
      <w:r>
        <w:rPr>
          <w:rStyle w:val="CommentReference"/>
        </w:rPr>
        <w:annotationRef/>
      </w:r>
      <w:r>
        <w:t>P-values?</w:t>
      </w:r>
    </w:p>
  </w:comment>
  <w:comment w:id="331" w:author="Yachie Nozomu" w:date="2018-12-10T04:04:00Z" w:initials="NY">
    <w:p w14:paraId="41B6C729" w14:textId="77777777" w:rsidR="00D93A03" w:rsidRDefault="00D93A03" w:rsidP="00522486">
      <w:pPr>
        <w:pStyle w:val="CommentText"/>
      </w:pPr>
      <w:r>
        <w:rPr>
          <w:rStyle w:val="CommentReference"/>
        </w:rPr>
        <w:annotationRef/>
      </w:r>
      <w:r>
        <w:t>Was this done by a cross-validation?</w:t>
      </w:r>
    </w:p>
  </w:comment>
  <w:comment w:id="332" w:author="Albi Celaj [2]" w:date="2018-12-10T14:04:00Z" w:initials="AC">
    <w:p w14:paraId="64FE89BC" w14:textId="1377AD73" w:rsidR="00D93A03" w:rsidRDefault="00D93A03">
      <w:pPr>
        <w:pStyle w:val="CommentText"/>
      </w:pPr>
      <w:r>
        <w:rPr>
          <w:rStyle w:val="CommentReference"/>
        </w:rPr>
        <w:annotationRef/>
      </w:r>
      <w:r>
        <w:t>No, it is training performance</w:t>
      </w:r>
    </w:p>
  </w:comment>
  <w:comment w:id="334" w:author="Yachie Nozomu" w:date="2018-12-10T04:07:00Z" w:initials="NY">
    <w:p w14:paraId="24423DA6" w14:textId="77777777" w:rsidR="00D93A03" w:rsidRDefault="00D93A03" w:rsidP="00C75C81">
      <w:pPr>
        <w:pStyle w:val="CommentText"/>
      </w:pPr>
      <w:r>
        <w:rPr>
          <w:rStyle w:val="CommentReference"/>
        </w:rPr>
        <w:annotationRef/>
      </w:r>
      <w:r>
        <w:t>P-values?</w:t>
      </w:r>
    </w:p>
  </w:comment>
  <w:comment w:id="351" w:author="Yachie Nozomu" w:date="2018-12-10T04:07:00Z" w:initials="NY">
    <w:p w14:paraId="0387A75F" w14:textId="77777777" w:rsidR="00D93A03" w:rsidRDefault="00D93A03"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00E30C" w15:done="0"/>
  <w15:commentEx w15:paraId="4C28C6DD" w15:done="0"/>
  <w15:commentEx w15:paraId="5361D903" w15:done="0"/>
  <w15:commentEx w15:paraId="7841596C" w15:done="0"/>
  <w15:commentEx w15:paraId="5E14E6E4" w15:done="0"/>
  <w15:commentEx w15:paraId="1C6AD3A9"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49BA1E82" w15:done="0"/>
  <w15:commentEx w15:paraId="19FD9F07" w15:done="0"/>
  <w15:commentEx w15:paraId="473490EC" w15:paraIdParent="19FD9F07"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00E30C" w16cid:durableId="1FE72AF7"/>
  <w16cid:commentId w16cid:paraId="4C28C6DD" w16cid:durableId="1FD73281"/>
  <w16cid:commentId w16cid:paraId="5361D903" w16cid:durableId="1FD73282"/>
  <w16cid:commentId w16cid:paraId="7841596C" w16cid:durableId="1FDE0461"/>
  <w16cid:commentId w16cid:paraId="5E14E6E4" w16cid:durableId="1FD73285"/>
  <w16cid:commentId w16cid:paraId="1C6AD3A9" w16cid:durableId="1FE6E3C9"/>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49BA1E82" w16cid:durableId="1FE339B6"/>
  <w16cid:commentId w16cid:paraId="19FD9F07" w16cid:durableId="1FD7328E"/>
  <w16cid:commentId w16cid:paraId="473490EC" w16cid:durableId="1FD7328F"/>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E43E2" w14:textId="77777777" w:rsidR="00E05F54" w:rsidRDefault="00E05F54" w:rsidP="006D69DC">
      <w:r>
        <w:separator/>
      </w:r>
    </w:p>
  </w:endnote>
  <w:endnote w:type="continuationSeparator" w:id="0">
    <w:p w14:paraId="7097BBB5" w14:textId="77777777" w:rsidR="00E05F54" w:rsidRDefault="00E05F54"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F234C" w14:textId="77777777" w:rsidR="00E05F54" w:rsidRDefault="00E05F54" w:rsidP="006D69DC">
      <w:r>
        <w:separator/>
      </w:r>
    </w:p>
  </w:footnote>
  <w:footnote w:type="continuationSeparator" w:id="0">
    <w:p w14:paraId="2A4C5FCB" w14:textId="77777777" w:rsidR="00E05F54" w:rsidRDefault="00E05F54"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9B9"/>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1F7"/>
    <w:rsid w:val="0004126E"/>
    <w:rsid w:val="00041500"/>
    <w:rsid w:val="000416FC"/>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E8"/>
    <w:rsid w:val="00050D6B"/>
    <w:rsid w:val="00050EA3"/>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34"/>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A6C"/>
    <w:rsid w:val="00063DD6"/>
    <w:rsid w:val="00063E8A"/>
    <w:rsid w:val="00064211"/>
    <w:rsid w:val="00064247"/>
    <w:rsid w:val="0006582F"/>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1FE2"/>
    <w:rsid w:val="000824F8"/>
    <w:rsid w:val="00082D7A"/>
    <w:rsid w:val="000831F2"/>
    <w:rsid w:val="00083976"/>
    <w:rsid w:val="00083B30"/>
    <w:rsid w:val="00083CF8"/>
    <w:rsid w:val="00084065"/>
    <w:rsid w:val="00084101"/>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32"/>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823"/>
    <w:rsid w:val="000C0D59"/>
    <w:rsid w:val="000C10E6"/>
    <w:rsid w:val="000C1AFE"/>
    <w:rsid w:val="000C1CC4"/>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3E0"/>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593"/>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38E"/>
    <w:rsid w:val="00155717"/>
    <w:rsid w:val="00155DAB"/>
    <w:rsid w:val="0015640F"/>
    <w:rsid w:val="00156826"/>
    <w:rsid w:val="001568C3"/>
    <w:rsid w:val="00156B78"/>
    <w:rsid w:val="00156CCE"/>
    <w:rsid w:val="0015719A"/>
    <w:rsid w:val="0015729A"/>
    <w:rsid w:val="001579D6"/>
    <w:rsid w:val="00157BEB"/>
    <w:rsid w:val="00160252"/>
    <w:rsid w:val="0016025B"/>
    <w:rsid w:val="00160556"/>
    <w:rsid w:val="00160B19"/>
    <w:rsid w:val="00160C57"/>
    <w:rsid w:val="00160F91"/>
    <w:rsid w:val="00160FF6"/>
    <w:rsid w:val="00161038"/>
    <w:rsid w:val="001610C4"/>
    <w:rsid w:val="00161121"/>
    <w:rsid w:val="001611B6"/>
    <w:rsid w:val="00161680"/>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4D9C"/>
    <w:rsid w:val="00175420"/>
    <w:rsid w:val="0017550D"/>
    <w:rsid w:val="00175596"/>
    <w:rsid w:val="00176957"/>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FD7"/>
    <w:rsid w:val="00195125"/>
    <w:rsid w:val="00195167"/>
    <w:rsid w:val="00195D24"/>
    <w:rsid w:val="00195D71"/>
    <w:rsid w:val="00196297"/>
    <w:rsid w:val="001963CB"/>
    <w:rsid w:val="001964C7"/>
    <w:rsid w:val="0019657D"/>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A3A"/>
    <w:rsid w:val="001A4394"/>
    <w:rsid w:val="001A4A3A"/>
    <w:rsid w:val="001A4F46"/>
    <w:rsid w:val="001A4F62"/>
    <w:rsid w:val="001A5111"/>
    <w:rsid w:val="001A5274"/>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DFB"/>
    <w:rsid w:val="001C1ED0"/>
    <w:rsid w:val="001C1FBB"/>
    <w:rsid w:val="001C2341"/>
    <w:rsid w:val="001C271A"/>
    <w:rsid w:val="001C2B8D"/>
    <w:rsid w:val="001C2E01"/>
    <w:rsid w:val="001C2FD8"/>
    <w:rsid w:val="001C304F"/>
    <w:rsid w:val="001C31A3"/>
    <w:rsid w:val="001C381F"/>
    <w:rsid w:val="001C4544"/>
    <w:rsid w:val="001C4571"/>
    <w:rsid w:val="001C514C"/>
    <w:rsid w:val="001C54DE"/>
    <w:rsid w:val="001C5543"/>
    <w:rsid w:val="001C557C"/>
    <w:rsid w:val="001C5A48"/>
    <w:rsid w:val="001C5EFD"/>
    <w:rsid w:val="001C5FA2"/>
    <w:rsid w:val="001C616E"/>
    <w:rsid w:val="001C626A"/>
    <w:rsid w:val="001C62B5"/>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2B88"/>
    <w:rsid w:val="001F34FB"/>
    <w:rsid w:val="001F3541"/>
    <w:rsid w:val="001F3600"/>
    <w:rsid w:val="001F36D5"/>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DF7"/>
    <w:rsid w:val="001F5ED6"/>
    <w:rsid w:val="001F5EE9"/>
    <w:rsid w:val="001F636F"/>
    <w:rsid w:val="001F69FF"/>
    <w:rsid w:val="001F7021"/>
    <w:rsid w:val="001F7109"/>
    <w:rsid w:val="001F7899"/>
    <w:rsid w:val="001F79AD"/>
    <w:rsid w:val="00200118"/>
    <w:rsid w:val="00200532"/>
    <w:rsid w:val="002011CF"/>
    <w:rsid w:val="002017FE"/>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17C"/>
    <w:rsid w:val="00223475"/>
    <w:rsid w:val="00223571"/>
    <w:rsid w:val="002236BD"/>
    <w:rsid w:val="00223A81"/>
    <w:rsid w:val="00223CD0"/>
    <w:rsid w:val="00223D3A"/>
    <w:rsid w:val="0022416E"/>
    <w:rsid w:val="002241E3"/>
    <w:rsid w:val="00224519"/>
    <w:rsid w:val="002245E9"/>
    <w:rsid w:val="0022466F"/>
    <w:rsid w:val="0022477A"/>
    <w:rsid w:val="0022499C"/>
    <w:rsid w:val="00224C04"/>
    <w:rsid w:val="00224D3C"/>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F49"/>
    <w:rsid w:val="002362B6"/>
    <w:rsid w:val="0023686F"/>
    <w:rsid w:val="00236991"/>
    <w:rsid w:val="00236AA6"/>
    <w:rsid w:val="00237194"/>
    <w:rsid w:val="0023730D"/>
    <w:rsid w:val="002378AF"/>
    <w:rsid w:val="00237991"/>
    <w:rsid w:val="00237C52"/>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47B"/>
    <w:rsid w:val="002526E1"/>
    <w:rsid w:val="002528A2"/>
    <w:rsid w:val="002529F7"/>
    <w:rsid w:val="00252A44"/>
    <w:rsid w:val="00252B57"/>
    <w:rsid w:val="00252C68"/>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7E6"/>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8BD"/>
    <w:rsid w:val="00296E5E"/>
    <w:rsid w:val="002971B5"/>
    <w:rsid w:val="002976C6"/>
    <w:rsid w:val="002977EB"/>
    <w:rsid w:val="00297AD1"/>
    <w:rsid w:val="00297BF5"/>
    <w:rsid w:val="002A0764"/>
    <w:rsid w:val="002A089B"/>
    <w:rsid w:val="002A1EF1"/>
    <w:rsid w:val="002A212D"/>
    <w:rsid w:val="002A2225"/>
    <w:rsid w:val="002A24B1"/>
    <w:rsid w:val="002A4037"/>
    <w:rsid w:val="002A4763"/>
    <w:rsid w:val="002A49ED"/>
    <w:rsid w:val="002A4ACA"/>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39D5"/>
    <w:rsid w:val="002B3E6C"/>
    <w:rsid w:val="002B442D"/>
    <w:rsid w:val="002B44E2"/>
    <w:rsid w:val="002B49F9"/>
    <w:rsid w:val="002B4C1C"/>
    <w:rsid w:val="002B4FF7"/>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3E0"/>
    <w:rsid w:val="002D0D3D"/>
    <w:rsid w:val="002D2425"/>
    <w:rsid w:val="002D3077"/>
    <w:rsid w:val="002D319A"/>
    <w:rsid w:val="002D3307"/>
    <w:rsid w:val="002D3992"/>
    <w:rsid w:val="002D3C04"/>
    <w:rsid w:val="002D4013"/>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48D"/>
    <w:rsid w:val="002E34C6"/>
    <w:rsid w:val="002E3C35"/>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A38"/>
    <w:rsid w:val="002F5CAC"/>
    <w:rsid w:val="002F5CFD"/>
    <w:rsid w:val="002F5ECF"/>
    <w:rsid w:val="002F5F44"/>
    <w:rsid w:val="002F62FC"/>
    <w:rsid w:val="002F66A0"/>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112"/>
    <w:rsid w:val="003223F9"/>
    <w:rsid w:val="00323193"/>
    <w:rsid w:val="00324357"/>
    <w:rsid w:val="003252D6"/>
    <w:rsid w:val="003258F7"/>
    <w:rsid w:val="00325E97"/>
    <w:rsid w:val="0032610F"/>
    <w:rsid w:val="0032612A"/>
    <w:rsid w:val="003262B1"/>
    <w:rsid w:val="003262C2"/>
    <w:rsid w:val="00326455"/>
    <w:rsid w:val="00326742"/>
    <w:rsid w:val="00326877"/>
    <w:rsid w:val="00326956"/>
    <w:rsid w:val="00326CED"/>
    <w:rsid w:val="0032767C"/>
    <w:rsid w:val="00327CE9"/>
    <w:rsid w:val="00330464"/>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51F5"/>
    <w:rsid w:val="003353AD"/>
    <w:rsid w:val="0033584C"/>
    <w:rsid w:val="00335B48"/>
    <w:rsid w:val="00335B6C"/>
    <w:rsid w:val="0033607B"/>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3F4A"/>
    <w:rsid w:val="0037431B"/>
    <w:rsid w:val="003744D9"/>
    <w:rsid w:val="00374B36"/>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49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1ECB"/>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52"/>
    <w:rsid w:val="003B36F2"/>
    <w:rsid w:val="003B382F"/>
    <w:rsid w:val="003B3ABE"/>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257"/>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ED7"/>
    <w:rsid w:val="004310F9"/>
    <w:rsid w:val="004314CF"/>
    <w:rsid w:val="00431530"/>
    <w:rsid w:val="00431864"/>
    <w:rsid w:val="00431B25"/>
    <w:rsid w:val="00431F23"/>
    <w:rsid w:val="0043244A"/>
    <w:rsid w:val="004325B9"/>
    <w:rsid w:val="00432709"/>
    <w:rsid w:val="0043316D"/>
    <w:rsid w:val="00433194"/>
    <w:rsid w:val="00433243"/>
    <w:rsid w:val="00433875"/>
    <w:rsid w:val="0043412D"/>
    <w:rsid w:val="004343B5"/>
    <w:rsid w:val="004348F6"/>
    <w:rsid w:val="00434A1B"/>
    <w:rsid w:val="00434F1A"/>
    <w:rsid w:val="0043518D"/>
    <w:rsid w:val="00435792"/>
    <w:rsid w:val="00435CE2"/>
    <w:rsid w:val="004368CE"/>
    <w:rsid w:val="00437059"/>
    <w:rsid w:val="004370D7"/>
    <w:rsid w:val="004376E2"/>
    <w:rsid w:val="00437813"/>
    <w:rsid w:val="00437EC7"/>
    <w:rsid w:val="004407D3"/>
    <w:rsid w:val="004414A6"/>
    <w:rsid w:val="00442704"/>
    <w:rsid w:val="00442898"/>
    <w:rsid w:val="00443038"/>
    <w:rsid w:val="00443A22"/>
    <w:rsid w:val="00443A9F"/>
    <w:rsid w:val="004441D9"/>
    <w:rsid w:val="0044456F"/>
    <w:rsid w:val="00445005"/>
    <w:rsid w:val="00445194"/>
    <w:rsid w:val="004452EF"/>
    <w:rsid w:val="004455A6"/>
    <w:rsid w:val="00445766"/>
    <w:rsid w:val="00445785"/>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C0D"/>
    <w:rsid w:val="00450C20"/>
    <w:rsid w:val="00450E99"/>
    <w:rsid w:val="00451454"/>
    <w:rsid w:val="004516BB"/>
    <w:rsid w:val="004517C4"/>
    <w:rsid w:val="004522E6"/>
    <w:rsid w:val="0045282A"/>
    <w:rsid w:val="00453DD5"/>
    <w:rsid w:val="004549F6"/>
    <w:rsid w:val="00454A64"/>
    <w:rsid w:val="00454AAB"/>
    <w:rsid w:val="00454C09"/>
    <w:rsid w:val="00454C2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561"/>
    <w:rsid w:val="00472573"/>
    <w:rsid w:val="004725AD"/>
    <w:rsid w:val="004726E4"/>
    <w:rsid w:val="00472D62"/>
    <w:rsid w:val="0047313D"/>
    <w:rsid w:val="0047327D"/>
    <w:rsid w:val="00473312"/>
    <w:rsid w:val="004735DD"/>
    <w:rsid w:val="0047379F"/>
    <w:rsid w:val="004748F8"/>
    <w:rsid w:val="004749F5"/>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5FB"/>
    <w:rsid w:val="00480882"/>
    <w:rsid w:val="0048094A"/>
    <w:rsid w:val="00481B5C"/>
    <w:rsid w:val="00481C41"/>
    <w:rsid w:val="004820AB"/>
    <w:rsid w:val="0048213F"/>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C0159"/>
    <w:rsid w:val="004C05BA"/>
    <w:rsid w:val="004C0CE5"/>
    <w:rsid w:val="004C0D19"/>
    <w:rsid w:val="004C144A"/>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AE1"/>
    <w:rsid w:val="004C70F9"/>
    <w:rsid w:val="004C73A3"/>
    <w:rsid w:val="004C7B43"/>
    <w:rsid w:val="004D0055"/>
    <w:rsid w:val="004D0164"/>
    <w:rsid w:val="004D03E3"/>
    <w:rsid w:val="004D0809"/>
    <w:rsid w:val="004D0FBB"/>
    <w:rsid w:val="004D138E"/>
    <w:rsid w:val="004D15C4"/>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7241"/>
    <w:rsid w:val="00507260"/>
    <w:rsid w:val="00507A68"/>
    <w:rsid w:val="00507A70"/>
    <w:rsid w:val="00507D3E"/>
    <w:rsid w:val="00507F72"/>
    <w:rsid w:val="00507F8C"/>
    <w:rsid w:val="00510026"/>
    <w:rsid w:val="0051107D"/>
    <w:rsid w:val="00511291"/>
    <w:rsid w:val="00511800"/>
    <w:rsid w:val="00511809"/>
    <w:rsid w:val="005119E4"/>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AB5"/>
    <w:rsid w:val="00542118"/>
    <w:rsid w:val="00542492"/>
    <w:rsid w:val="00542519"/>
    <w:rsid w:val="00542671"/>
    <w:rsid w:val="005427B3"/>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9D6"/>
    <w:rsid w:val="00580B25"/>
    <w:rsid w:val="00580C9E"/>
    <w:rsid w:val="00580D45"/>
    <w:rsid w:val="00580F2B"/>
    <w:rsid w:val="005810D9"/>
    <w:rsid w:val="00581453"/>
    <w:rsid w:val="00581B60"/>
    <w:rsid w:val="00581BE2"/>
    <w:rsid w:val="005821BB"/>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291"/>
    <w:rsid w:val="005B1485"/>
    <w:rsid w:val="005B195F"/>
    <w:rsid w:val="005B27E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18F"/>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5833"/>
    <w:rsid w:val="006359CD"/>
    <w:rsid w:val="00635D96"/>
    <w:rsid w:val="00636256"/>
    <w:rsid w:val="006362F8"/>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172"/>
    <w:rsid w:val="006546C5"/>
    <w:rsid w:val="00654833"/>
    <w:rsid w:val="00654C76"/>
    <w:rsid w:val="006556AE"/>
    <w:rsid w:val="0065593A"/>
    <w:rsid w:val="0065597B"/>
    <w:rsid w:val="00655A3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7CF"/>
    <w:rsid w:val="006968F5"/>
    <w:rsid w:val="00696A51"/>
    <w:rsid w:val="00696D1D"/>
    <w:rsid w:val="006970B8"/>
    <w:rsid w:val="00697113"/>
    <w:rsid w:val="00697195"/>
    <w:rsid w:val="00697319"/>
    <w:rsid w:val="00697D7D"/>
    <w:rsid w:val="006A05DE"/>
    <w:rsid w:val="006A0A7C"/>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60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1F15"/>
    <w:rsid w:val="006B25AE"/>
    <w:rsid w:val="006B28F5"/>
    <w:rsid w:val="006B2945"/>
    <w:rsid w:val="006B2C3B"/>
    <w:rsid w:val="006B2F30"/>
    <w:rsid w:val="006B3A20"/>
    <w:rsid w:val="006B3EEB"/>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EC7"/>
    <w:rsid w:val="006D0524"/>
    <w:rsid w:val="006D0A39"/>
    <w:rsid w:val="006D0FBA"/>
    <w:rsid w:val="006D15B1"/>
    <w:rsid w:val="006D1B66"/>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718"/>
    <w:rsid w:val="006E1BB2"/>
    <w:rsid w:val="006E1CF7"/>
    <w:rsid w:val="006E1F8A"/>
    <w:rsid w:val="006E2298"/>
    <w:rsid w:val="006E23E8"/>
    <w:rsid w:val="006E2465"/>
    <w:rsid w:val="006E2D9E"/>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FD0"/>
    <w:rsid w:val="006F0849"/>
    <w:rsid w:val="006F0CAA"/>
    <w:rsid w:val="006F1049"/>
    <w:rsid w:val="006F10BB"/>
    <w:rsid w:val="006F17B2"/>
    <w:rsid w:val="006F1961"/>
    <w:rsid w:val="006F1F86"/>
    <w:rsid w:val="006F22DD"/>
    <w:rsid w:val="006F230F"/>
    <w:rsid w:val="006F2970"/>
    <w:rsid w:val="006F297A"/>
    <w:rsid w:val="006F2A95"/>
    <w:rsid w:val="006F4188"/>
    <w:rsid w:val="006F44F8"/>
    <w:rsid w:val="006F4867"/>
    <w:rsid w:val="006F4A8C"/>
    <w:rsid w:val="006F4F76"/>
    <w:rsid w:val="006F5157"/>
    <w:rsid w:val="006F5386"/>
    <w:rsid w:val="006F5C06"/>
    <w:rsid w:val="006F5F50"/>
    <w:rsid w:val="006F65F4"/>
    <w:rsid w:val="006F6971"/>
    <w:rsid w:val="006F6B1A"/>
    <w:rsid w:val="006F7901"/>
    <w:rsid w:val="006F7A1A"/>
    <w:rsid w:val="006F7E86"/>
    <w:rsid w:val="00700266"/>
    <w:rsid w:val="007007C5"/>
    <w:rsid w:val="007009DE"/>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1C"/>
    <w:rsid w:val="00716A81"/>
    <w:rsid w:val="00716EE3"/>
    <w:rsid w:val="007170DE"/>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A15"/>
    <w:rsid w:val="007B4010"/>
    <w:rsid w:val="007B4032"/>
    <w:rsid w:val="007B4126"/>
    <w:rsid w:val="007B4133"/>
    <w:rsid w:val="007B42F8"/>
    <w:rsid w:val="007B4806"/>
    <w:rsid w:val="007B4F23"/>
    <w:rsid w:val="007B5853"/>
    <w:rsid w:val="007B5938"/>
    <w:rsid w:val="007B5E3B"/>
    <w:rsid w:val="007B604B"/>
    <w:rsid w:val="007B66EA"/>
    <w:rsid w:val="007B720E"/>
    <w:rsid w:val="007C0337"/>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A8B"/>
    <w:rsid w:val="007E0BEE"/>
    <w:rsid w:val="007E180F"/>
    <w:rsid w:val="007E1A02"/>
    <w:rsid w:val="007E1B45"/>
    <w:rsid w:val="007E1E2B"/>
    <w:rsid w:val="007E2061"/>
    <w:rsid w:val="007E2236"/>
    <w:rsid w:val="007E2277"/>
    <w:rsid w:val="007E23AE"/>
    <w:rsid w:val="007E258F"/>
    <w:rsid w:val="007E2639"/>
    <w:rsid w:val="007E2776"/>
    <w:rsid w:val="007E296B"/>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AAA"/>
    <w:rsid w:val="007F4F51"/>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4B99"/>
    <w:rsid w:val="008254FE"/>
    <w:rsid w:val="00826304"/>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1F22"/>
    <w:rsid w:val="0083215F"/>
    <w:rsid w:val="008321AB"/>
    <w:rsid w:val="0083229E"/>
    <w:rsid w:val="00832402"/>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B3D"/>
    <w:rsid w:val="00842D6C"/>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B91"/>
    <w:rsid w:val="00872EFA"/>
    <w:rsid w:val="00872FAA"/>
    <w:rsid w:val="00873161"/>
    <w:rsid w:val="00873BF3"/>
    <w:rsid w:val="00873DF6"/>
    <w:rsid w:val="00873E6B"/>
    <w:rsid w:val="00873FF0"/>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77ECB"/>
    <w:rsid w:val="008804F3"/>
    <w:rsid w:val="008805F9"/>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022"/>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905"/>
    <w:rsid w:val="008B6EF2"/>
    <w:rsid w:val="008B701A"/>
    <w:rsid w:val="008B71E9"/>
    <w:rsid w:val="008B7227"/>
    <w:rsid w:val="008B7593"/>
    <w:rsid w:val="008B7828"/>
    <w:rsid w:val="008B78F8"/>
    <w:rsid w:val="008B7D27"/>
    <w:rsid w:val="008B7F9C"/>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9B6"/>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CEE"/>
    <w:rsid w:val="008D64D8"/>
    <w:rsid w:val="008D685D"/>
    <w:rsid w:val="008D6CDB"/>
    <w:rsid w:val="008D6E7F"/>
    <w:rsid w:val="008D6EBA"/>
    <w:rsid w:val="008D745B"/>
    <w:rsid w:val="008D75CD"/>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7F"/>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9F3"/>
    <w:rsid w:val="00976D8F"/>
    <w:rsid w:val="00976E03"/>
    <w:rsid w:val="00976EF9"/>
    <w:rsid w:val="00976F03"/>
    <w:rsid w:val="009773F5"/>
    <w:rsid w:val="0097744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5D"/>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D22"/>
    <w:rsid w:val="009A12A9"/>
    <w:rsid w:val="009A19C3"/>
    <w:rsid w:val="009A24B1"/>
    <w:rsid w:val="009A36DC"/>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2364"/>
    <w:rsid w:val="009E275E"/>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1F5"/>
    <w:rsid w:val="009F4CE5"/>
    <w:rsid w:val="009F53CB"/>
    <w:rsid w:val="009F546D"/>
    <w:rsid w:val="009F54F1"/>
    <w:rsid w:val="009F5816"/>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26C"/>
    <w:rsid w:val="00A06A83"/>
    <w:rsid w:val="00A06BF8"/>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74B"/>
    <w:rsid w:val="00A228AC"/>
    <w:rsid w:val="00A228D8"/>
    <w:rsid w:val="00A23311"/>
    <w:rsid w:val="00A2390A"/>
    <w:rsid w:val="00A23CE1"/>
    <w:rsid w:val="00A23E4E"/>
    <w:rsid w:val="00A23F66"/>
    <w:rsid w:val="00A24456"/>
    <w:rsid w:val="00A245BA"/>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0C29"/>
    <w:rsid w:val="00A510CA"/>
    <w:rsid w:val="00A514F4"/>
    <w:rsid w:val="00A51943"/>
    <w:rsid w:val="00A52414"/>
    <w:rsid w:val="00A525EB"/>
    <w:rsid w:val="00A52C18"/>
    <w:rsid w:val="00A52EDE"/>
    <w:rsid w:val="00A52F7E"/>
    <w:rsid w:val="00A53042"/>
    <w:rsid w:val="00A53164"/>
    <w:rsid w:val="00A532E4"/>
    <w:rsid w:val="00A5339F"/>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F4B"/>
    <w:rsid w:val="00A660F2"/>
    <w:rsid w:val="00A66578"/>
    <w:rsid w:val="00A66764"/>
    <w:rsid w:val="00A668D6"/>
    <w:rsid w:val="00A66A57"/>
    <w:rsid w:val="00A66BE5"/>
    <w:rsid w:val="00A678C5"/>
    <w:rsid w:val="00A67C87"/>
    <w:rsid w:val="00A7004F"/>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08B"/>
    <w:rsid w:val="00A94247"/>
    <w:rsid w:val="00A9446C"/>
    <w:rsid w:val="00A94505"/>
    <w:rsid w:val="00A9499D"/>
    <w:rsid w:val="00A94B43"/>
    <w:rsid w:val="00A95569"/>
    <w:rsid w:val="00A955C9"/>
    <w:rsid w:val="00A957EA"/>
    <w:rsid w:val="00A95827"/>
    <w:rsid w:val="00A96AE4"/>
    <w:rsid w:val="00A96C1C"/>
    <w:rsid w:val="00A9703D"/>
    <w:rsid w:val="00A975C4"/>
    <w:rsid w:val="00A97854"/>
    <w:rsid w:val="00A978F8"/>
    <w:rsid w:val="00A97AD6"/>
    <w:rsid w:val="00A97C81"/>
    <w:rsid w:val="00A97DF6"/>
    <w:rsid w:val="00A97EEE"/>
    <w:rsid w:val="00AA1153"/>
    <w:rsid w:val="00AA11EB"/>
    <w:rsid w:val="00AA1DD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362"/>
    <w:rsid w:val="00AD2439"/>
    <w:rsid w:val="00AD2785"/>
    <w:rsid w:val="00AD28BA"/>
    <w:rsid w:val="00AD372D"/>
    <w:rsid w:val="00AD39B5"/>
    <w:rsid w:val="00AD3B41"/>
    <w:rsid w:val="00AD3DA3"/>
    <w:rsid w:val="00AD3ECF"/>
    <w:rsid w:val="00AD413B"/>
    <w:rsid w:val="00AD444E"/>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316"/>
    <w:rsid w:val="00B123DE"/>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5193"/>
    <w:rsid w:val="00B55344"/>
    <w:rsid w:val="00B553FC"/>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66D"/>
    <w:rsid w:val="00B73BCA"/>
    <w:rsid w:val="00B741E8"/>
    <w:rsid w:val="00B741EA"/>
    <w:rsid w:val="00B7465C"/>
    <w:rsid w:val="00B74D56"/>
    <w:rsid w:val="00B75265"/>
    <w:rsid w:val="00B75954"/>
    <w:rsid w:val="00B75FBB"/>
    <w:rsid w:val="00B7606C"/>
    <w:rsid w:val="00B7637A"/>
    <w:rsid w:val="00B770AF"/>
    <w:rsid w:val="00B77300"/>
    <w:rsid w:val="00B77467"/>
    <w:rsid w:val="00B77628"/>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9A4"/>
    <w:rsid w:val="00BA7D96"/>
    <w:rsid w:val="00BA7FB8"/>
    <w:rsid w:val="00BB0372"/>
    <w:rsid w:val="00BB089C"/>
    <w:rsid w:val="00BB08AD"/>
    <w:rsid w:val="00BB0A94"/>
    <w:rsid w:val="00BB0DFC"/>
    <w:rsid w:val="00BB1522"/>
    <w:rsid w:val="00BB1EB3"/>
    <w:rsid w:val="00BB1FE2"/>
    <w:rsid w:val="00BB1FE3"/>
    <w:rsid w:val="00BB2665"/>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C59"/>
    <w:rsid w:val="00BB4F6C"/>
    <w:rsid w:val="00BB5063"/>
    <w:rsid w:val="00BB5697"/>
    <w:rsid w:val="00BB581C"/>
    <w:rsid w:val="00BB5875"/>
    <w:rsid w:val="00BB5886"/>
    <w:rsid w:val="00BB59E7"/>
    <w:rsid w:val="00BB6097"/>
    <w:rsid w:val="00BB66B3"/>
    <w:rsid w:val="00BB66BE"/>
    <w:rsid w:val="00BB6C00"/>
    <w:rsid w:val="00BB6D8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0BCF"/>
    <w:rsid w:val="00BE1DD1"/>
    <w:rsid w:val="00BE207B"/>
    <w:rsid w:val="00BE21D4"/>
    <w:rsid w:val="00BE22E9"/>
    <w:rsid w:val="00BE2568"/>
    <w:rsid w:val="00BE2945"/>
    <w:rsid w:val="00BE2A53"/>
    <w:rsid w:val="00BE2ABC"/>
    <w:rsid w:val="00BE2D6C"/>
    <w:rsid w:val="00BE3067"/>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883"/>
    <w:rsid w:val="00C04A72"/>
    <w:rsid w:val="00C04C9F"/>
    <w:rsid w:val="00C04E29"/>
    <w:rsid w:val="00C04F05"/>
    <w:rsid w:val="00C05500"/>
    <w:rsid w:val="00C05531"/>
    <w:rsid w:val="00C05930"/>
    <w:rsid w:val="00C05A89"/>
    <w:rsid w:val="00C0677F"/>
    <w:rsid w:val="00C06D1D"/>
    <w:rsid w:val="00C0725B"/>
    <w:rsid w:val="00C072D2"/>
    <w:rsid w:val="00C074AC"/>
    <w:rsid w:val="00C074EC"/>
    <w:rsid w:val="00C07CFC"/>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72"/>
    <w:rsid w:val="00CB041D"/>
    <w:rsid w:val="00CB0AF4"/>
    <w:rsid w:val="00CB0E86"/>
    <w:rsid w:val="00CB0F65"/>
    <w:rsid w:val="00CB1737"/>
    <w:rsid w:val="00CB1A2B"/>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0D5"/>
    <w:rsid w:val="00CE429A"/>
    <w:rsid w:val="00CE47D6"/>
    <w:rsid w:val="00CE4A68"/>
    <w:rsid w:val="00CE51B7"/>
    <w:rsid w:val="00CE5608"/>
    <w:rsid w:val="00CE5671"/>
    <w:rsid w:val="00CE5C4C"/>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1DAB"/>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D"/>
    <w:rsid w:val="00D20648"/>
    <w:rsid w:val="00D20906"/>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B04"/>
    <w:rsid w:val="00D30D13"/>
    <w:rsid w:val="00D30D1F"/>
    <w:rsid w:val="00D30E99"/>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35F7"/>
    <w:rsid w:val="00D4421B"/>
    <w:rsid w:val="00D445BE"/>
    <w:rsid w:val="00D448AE"/>
    <w:rsid w:val="00D44E0B"/>
    <w:rsid w:val="00D450B1"/>
    <w:rsid w:val="00D452FD"/>
    <w:rsid w:val="00D45748"/>
    <w:rsid w:val="00D45F75"/>
    <w:rsid w:val="00D4610F"/>
    <w:rsid w:val="00D4656B"/>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8C6"/>
    <w:rsid w:val="00D53F28"/>
    <w:rsid w:val="00D54115"/>
    <w:rsid w:val="00D54421"/>
    <w:rsid w:val="00D545DE"/>
    <w:rsid w:val="00D55377"/>
    <w:rsid w:val="00D556C7"/>
    <w:rsid w:val="00D560E3"/>
    <w:rsid w:val="00D5629D"/>
    <w:rsid w:val="00D563A6"/>
    <w:rsid w:val="00D56480"/>
    <w:rsid w:val="00D576E6"/>
    <w:rsid w:val="00D578DD"/>
    <w:rsid w:val="00D57B94"/>
    <w:rsid w:val="00D57E73"/>
    <w:rsid w:val="00D57EF9"/>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82D"/>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B46"/>
    <w:rsid w:val="00DD0C9A"/>
    <w:rsid w:val="00DD0E10"/>
    <w:rsid w:val="00DD0EB4"/>
    <w:rsid w:val="00DD0F56"/>
    <w:rsid w:val="00DD1744"/>
    <w:rsid w:val="00DD19F7"/>
    <w:rsid w:val="00DD1C04"/>
    <w:rsid w:val="00DD1D67"/>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251"/>
    <w:rsid w:val="00DE04FD"/>
    <w:rsid w:val="00DE05FC"/>
    <w:rsid w:val="00DE0E76"/>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5F54"/>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07"/>
    <w:rsid w:val="00E21693"/>
    <w:rsid w:val="00E217D9"/>
    <w:rsid w:val="00E21A58"/>
    <w:rsid w:val="00E21AD1"/>
    <w:rsid w:val="00E2246F"/>
    <w:rsid w:val="00E2327D"/>
    <w:rsid w:val="00E237E8"/>
    <w:rsid w:val="00E23E90"/>
    <w:rsid w:val="00E24813"/>
    <w:rsid w:val="00E24A45"/>
    <w:rsid w:val="00E24D22"/>
    <w:rsid w:val="00E252EA"/>
    <w:rsid w:val="00E25551"/>
    <w:rsid w:val="00E2557B"/>
    <w:rsid w:val="00E25863"/>
    <w:rsid w:val="00E25C1D"/>
    <w:rsid w:val="00E25E49"/>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E"/>
    <w:rsid w:val="00E370A6"/>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983"/>
    <w:rsid w:val="00E45B37"/>
    <w:rsid w:val="00E4636F"/>
    <w:rsid w:val="00E465E2"/>
    <w:rsid w:val="00E4685F"/>
    <w:rsid w:val="00E468BC"/>
    <w:rsid w:val="00E46D07"/>
    <w:rsid w:val="00E470EA"/>
    <w:rsid w:val="00E471CC"/>
    <w:rsid w:val="00E47663"/>
    <w:rsid w:val="00E47C92"/>
    <w:rsid w:val="00E47F52"/>
    <w:rsid w:val="00E47F5E"/>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B2F"/>
    <w:rsid w:val="00E670A6"/>
    <w:rsid w:val="00E6727F"/>
    <w:rsid w:val="00E674F1"/>
    <w:rsid w:val="00E67868"/>
    <w:rsid w:val="00E6797C"/>
    <w:rsid w:val="00E67AF8"/>
    <w:rsid w:val="00E67C81"/>
    <w:rsid w:val="00E67CA0"/>
    <w:rsid w:val="00E67E9B"/>
    <w:rsid w:val="00E70119"/>
    <w:rsid w:val="00E701CA"/>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E8D"/>
    <w:rsid w:val="00E75131"/>
    <w:rsid w:val="00E751EF"/>
    <w:rsid w:val="00E754C4"/>
    <w:rsid w:val="00E75570"/>
    <w:rsid w:val="00E757D7"/>
    <w:rsid w:val="00E757E2"/>
    <w:rsid w:val="00E75ADD"/>
    <w:rsid w:val="00E75DBB"/>
    <w:rsid w:val="00E76127"/>
    <w:rsid w:val="00E76305"/>
    <w:rsid w:val="00E7665A"/>
    <w:rsid w:val="00E767B0"/>
    <w:rsid w:val="00E76826"/>
    <w:rsid w:val="00E768C4"/>
    <w:rsid w:val="00E76A36"/>
    <w:rsid w:val="00E76DF2"/>
    <w:rsid w:val="00E77052"/>
    <w:rsid w:val="00E77425"/>
    <w:rsid w:val="00E779E3"/>
    <w:rsid w:val="00E77C8F"/>
    <w:rsid w:val="00E802B7"/>
    <w:rsid w:val="00E80363"/>
    <w:rsid w:val="00E809F5"/>
    <w:rsid w:val="00E815FB"/>
    <w:rsid w:val="00E8232A"/>
    <w:rsid w:val="00E8274C"/>
    <w:rsid w:val="00E82867"/>
    <w:rsid w:val="00E82A2B"/>
    <w:rsid w:val="00E82EA4"/>
    <w:rsid w:val="00E83212"/>
    <w:rsid w:val="00E83794"/>
    <w:rsid w:val="00E83C29"/>
    <w:rsid w:val="00E83CB0"/>
    <w:rsid w:val="00E83CE4"/>
    <w:rsid w:val="00E8400D"/>
    <w:rsid w:val="00E84721"/>
    <w:rsid w:val="00E84BF0"/>
    <w:rsid w:val="00E858A8"/>
    <w:rsid w:val="00E85A56"/>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449"/>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280"/>
    <w:rsid w:val="00F24938"/>
    <w:rsid w:val="00F25266"/>
    <w:rsid w:val="00F25A1D"/>
    <w:rsid w:val="00F25B13"/>
    <w:rsid w:val="00F25B8D"/>
    <w:rsid w:val="00F260F0"/>
    <w:rsid w:val="00F26820"/>
    <w:rsid w:val="00F26A72"/>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917"/>
    <w:rsid w:val="00F37AD7"/>
    <w:rsid w:val="00F37C29"/>
    <w:rsid w:val="00F37EFE"/>
    <w:rsid w:val="00F4035F"/>
    <w:rsid w:val="00F40A6F"/>
    <w:rsid w:val="00F40B36"/>
    <w:rsid w:val="00F40B63"/>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953"/>
    <w:rsid w:val="00F70B81"/>
    <w:rsid w:val="00F712F5"/>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11F6"/>
    <w:rsid w:val="00F9133D"/>
    <w:rsid w:val="00F9199A"/>
    <w:rsid w:val="00F91F38"/>
    <w:rsid w:val="00F92A22"/>
    <w:rsid w:val="00F92AF3"/>
    <w:rsid w:val="00F92CE4"/>
    <w:rsid w:val="00F9368F"/>
    <w:rsid w:val="00F939E1"/>
    <w:rsid w:val="00F9420E"/>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2D47"/>
    <w:rsid w:val="00FE3096"/>
    <w:rsid w:val="00FE3363"/>
    <w:rsid w:val="00FE33E7"/>
    <w:rsid w:val="00FE3412"/>
    <w:rsid w:val="00FE41BD"/>
    <w:rsid w:val="00FE4231"/>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8E83AA-FC3B-E748-A9F8-CDAAED806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36</Pages>
  <Words>73325</Words>
  <Characters>417953</Characters>
  <Application>Microsoft Office Word</Application>
  <DocSecurity>0</DocSecurity>
  <Lines>3482</Lines>
  <Paragraphs>980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85</cp:revision>
  <cp:lastPrinted>2018-12-18T22:08:00Z</cp:lastPrinted>
  <dcterms:created xsi:type="dcterms:W3CDTF">2019-01-11T21:47:00Z</dcterms:created>
  <dcterms:modified xsi:type="dcterms:W3CDTF">2019-01-15T19:10:00Z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