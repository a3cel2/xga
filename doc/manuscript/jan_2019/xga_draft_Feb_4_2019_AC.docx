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78015A68" w:rsidR="00E11191" w:rsidRPr="00963C52" w:rsidRDefault="00A01D05" w:rsidP="00224FCB">
      <w:pPr>
        <w:rPr>
          <w:b/>
          <w:bCs/>
          <w:iCs/>
          <w:color w:val="000000" w:themeColor="text1"/>
          <w:sz w:val="28"/>
          <w:szCs w:val="26"/>
        </w:rPr>
      </w:pPr>
      <w:r w:rsidRPr="00963C52">
        <w:rPr>
          <w:b/>
          <w:bCs/>
          <w:iCs/>
          <w:color w:val="000000" w:themeColor="text1"/>
          <w:sz w:val="28"/>
          <w:szCs w:val="26"/>
        </w:rPr>
        <w:softHyphen/>
      </w:r>
      <w:r w:rsidR="00C53891" w:rsidRPr="00963C52">
        <w:rPr>
          <w:b/>
          <w:bCs/>
          <w:iCs/>
          <w:color w:val="000000" w:themeColor="text1"/>
          <w:sz w:val="28"/>
          <w:szCs w:val="26"/>
        </w:rPr>
        <w:t xml:space="preserve">Deciphering </w:t>
      </w:r>
      <w:r w:rsidR="00C46FC3" w:rsidRPr="00963C52">
        <w:rPr>
          <w:b/>
          <w:bCs/>
          <w:iCs/>
          <w:color w:val="000000" w:themeColor="text1"/>
          <w:sz w:val="28"/>
          <w:szCs w:val="26"/>
        </w:rPr>
        <w:t xml:space="preserve">complex </w:t>
      </w:r>
      <w:r w:rsidR="00A235BC" w:rsidRPr="00963C52">
        <w:rPr>
          <w:b/>
          <w:bCs/>
          <w:iCs/>
          <w:color w:val="000000" w:themeColor="text1"/>
          <w:sz w:val="28"/>
          <w:szCs w:val="26"/>
        </w:rPr>
        <w:t>t</w:t>
      </w:r>
      <w:r w:rsidR="00C53891" w:rsidRPr="00963C52">
        <w:rPr>
          <w:b/>
          <w:bCs/>
          <w:iCs/>
          <w:color w:val="000000" w:themeColor="text1"/>
          <w:sz w:val="28"/>
          <w:szCs w:val="26"/>
        </w:rPr>
        <w:t xml:space="preserve">raits </w:t>
      </w:r>
      <w:r w:rsidR="004210F6" w:rsidRPr="00963C52">
        <w:rPr>
          <w:b/>
          <w:bCs/>
          <w:iCs/>
          <w:color w:val="000000" w:themeColor="text1"/>
          <w:sz w:val="28"/>
          <w:szCs w:val="26"/>
        </w:rPr>
        <w:t xml:space="preserve">with </w:t>
      </w:r>
      <w:r w:rsidR="008D6812" w:rsidRPr="00963C52">
        <w:rPr>
          <w:b/>
          <w:bCs/>
          <w:iCs/>
          <w:color w:val="000000" w:themeColor="text1"/>
          <w:sz w:val="28"/>
          <w:szCs w:val="26"/>
        </w:rPr>
        <w:t>high</w:t>
      </w:r>
      <w:r w:rsidR="00AE7A34" w:rsidRPr="00963C52">
        <w:rPr>
          <w:b/>
          <w:bCs/>
          <w:iCs/>
          <w:color w:val="000000" w:themeColor="text1"/>
          <w:sz w:val="28"/>
          <w:szCs w:val="26"/>
        </w:rPr>
        <w:t>-</w:t>
      </w:r>
      <w:r w:rsidR="008D6812" w:rsidRPr="00963C52">
        <w:rPr>
          <w:b/>
          <w:bCs/>
          <w:iCs/>
          <w:color w:val="000000" w:themeColor="text1"/>
          <w:sz w:val="28"/>
          <w:szCs w:val="26"/>
        </w:rPr>
        <w:t xml:space="preserve">order </w:t>
      </w:r>
      <w:r w:rsidR="00AE7A34" w:rsidRPr="00963C52">
        <w:rPr>
          <w:b/>
          <w:bCs/>
          <w:iCs/>
          <w:color w:val="000000" w:themeColor="text1"/>
          <w:sz w:val="28"/>
          <w:szCs w:val="26"/>
        </w:rPr>
        <w:t xml:space="preserve">combinatorial </w:t>
      </w:r>
      <w:r w:rsidR="00A235BC" w:rsidRPr="00963C52">
        <w:rPr>
          <w:b/>
          <w:bCs/>
          <w:iCs/>
          <w:color w:val="000000" w:themeColor="text1"/>
          <w:sz w:val="28"/>
          <w:szCs w:val="26"/>
        </w:rPr>
        <w:t xml:space="preserve">genetic </w:t>
      </w:r>
      <w:r w:rsidR="00C53891" w:rsidRPr="00963C52">
        <w:rPr>
          <w:b/>
          <w:bCs/>
          <w:iCs/>
          <w:color w:val="000000" w:themeColor="text1"/>
          <w:sz w:val="28"/>
          <w:szCs w:val="26"/>
        </w:rPr>
        <w:t>analysis</w:t>
      </w:r>
    </w:p>
    <w:p w14:paraId="6A3031F2" w14:textId="77777777" w:rsidR="00752A7A" w:rsidRPr="00233F15" w:rsidRDefault="00752A7A" w:rsidP="00224FCB">
      <w:pPr>
        <w:rPr>
          <w:b/>
          <w:bCs/>
          <w:iCs/>
          <w:color w:val="000000" w:themeColor="text1"/>
          <w:sz w:val="28"/>
        </w:rPr>
      </w:pPr>
    </w:p>
    <w:p w14:paraId="6E4D6A63" w14:textId="4D1435EA"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Marinella Gebbia</w:t>
      </w:r>
      <w:r w:rsidRPr="00233F15">
        <w:rPr>
          <w:bCs/>
          <w:iCs/>
          <w:color w:val="000000" w:themeColor="text1"/>
          <w:vertAlign w:val="superscript"/>
        </w:rPr>
        <w:t>1</w:t>
      </w:r>
      <w:r w:rsidRPr="00233F15">
        <w:rPr>
          <w:bCs/>
          <w:iCs/>
          <w:color w:val="000000" w:themeColor="text1"/>
        </w:rPr>
        <w:t>, Louai Musa</w:t>
      </w:r>
      <w:r w:rsidR="00583AF9" w:rsidRPr="00233F15">
        <w:rPr>
          <w:bCs/>
          <w:iCs/>
          <w:color w:val="000000" w:themeColor="text1"/>
          <w:vertAlign w:val="superscript"/>
        </w:rPr>
        <w:t>1</w:t>
      </w:r>
      <w:r w:rsidRPr="00233F15">
        <w:rPr>
          <w:bCs/>
          <w:iCs/>
          <w:color w:val="000000" w:themeColor="text1"/>
        </w:rPr>
        <w:t xml:space="preserve">, Atina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r w:rsidRPr="00233F15">
        <w:rPr>
          <w:bCs/>
          <w:iCs/>
          <w:color w:val="000000" w:themeColor="text1"/>
        </w:rPr>
        <w:t>Minjeong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r w:rsidRPr="00233F15">
        <w:rPr>
          <w:bCs/>
          <w:iCs/>
          <w:color w:val="000000" w:themeColor="text1"/>
        </w:rPr>
        <w:t xml:space="preserve">Gireesh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r w:rsidRPr="00233F15">
        <w:rPr>
          <w:bCs/>
          <w:iCs/>
          <w:color w:val="000000" w:themeColor="text1"/>
        </w:rPr>
        <w:t>Shijie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r w:rsidR="00583AF9">
        <w:rPr>
          <w:bCs/>
          <w:iCs/>
          <w:color w:val="000000" w:themeColor="text1"/>
        </w:rPr>
        <w:t>Yo Suzuki</w:t>
      </w:r>
      <w:r w:rsidR="003A6FED" w:rsidRPr="009D6422">
        <w:rPr>
          <w:bCs/>
          <w:iCs/>
          <w:color w:val="000000" w:themeColor="text1"/>
          <w:vertAlign w:val="superscript"/>
        </w:rPr>
        <w:t>6</w:t>
      </w:r>
      <w:r w:rsidR="00583AF9">
        <w:rPr>
          <w:bCs/>
          <w:iCs/>
          <w:color w:val="000000" w:themeColor="text1"/>
        </w:rPr>
        <w:t xml:space="preserve">, </w:t>
      </w:r>
      <w:r w:rsidRPr="00233F15">
        <w:rPr>
          <w:bCs/>
          <w:iCs/>
          <w:color w:val="000000" w:themeColor="text1"/>
        </w:rPr>
        <w:t xml:space="preserve">Nozomu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8,9,10,*</w:t>
      </w:r>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 *</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for Advanced Biosciences, Keio University, Tsuruoka,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8" w:history="1">
        <w:r w:rsidRPr="000008C7">
          <w:rPr>
            <w:rStyle w:val="Hyperlink"/>
            <w:bCs/>
            <w:iCs/>
            <w:sz w:val="22"/>
          </w:rPr>
          <w:t>fritz.roth@utoronto.ca</w:t>
        </w:r>
      </w:hyperlink>
      <w:r>
        <w:rPr>
          <w:bCs/>
          <w:iCs/>
          <w:color w:val="000000" w:themeColor="text1"/>
          <w:sz w:val="22"/>
        </w:rPr>
        <w:t xml:space="preserve"> (F.P.R.), </w:t>
      </w:r>
      <w:hyperlink r:id="rId9"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194FAB41" w14:textId="7270F4DB" w:rsidR="00B0183A" w:rsidRDefault="00B0183A" w:rsidP="00224FCB">
      <w:pPr>
        <w:outlineLvl w:val="0"/>
        <w:rPr>
          <w:b/>
          <w:bCs/>
          <w:iCs/>
          <w:color w:val="000000" w:themeColor="text1"/>
          <w:sz w:val="28"/>
        </w:rPr>
      </w:pPr>
      <w:del w:id="0" w:author="Albi Celaj" w:date="2019-02-04T12:52:00Z">
        <w:r w:rsidRPr="00233F15" w:rsidDel="001F5994">
          <w:rPr>
            <w:b/>
            <w:bCs/>
            <w:iCs/>
            <w:color w:val="000000" w:themeColor="text1"/>
            <w:sz w:val="28"/>
          </w:rPr>
          <w:delText>Abstract</w:delText>
        </w:r>
      </w:del>
      <w:ins w:id="1" w:author="Albi Celaj" w:date="2019-02-04T12:52:00Z">
        <w:r w:rsidR="001F5994">
          <w:rPr>
            <w:b/>
            <w:bCs/>
            <w:iCs/>
            <w:color w:val="000000" w:themeColor="text1"/>
            <w:sz w:val="28"/>
          </w:rPr>
          <w:t>Summary</w:t>
        </w:r>
      </w:ins>
    </w:p>
    <w:p w14:paraId="4EB2912A" w14:textId="27842B27" w:rsidR="008B5D9F" w:rsidDel="00622BB5" w:rsidRDefault="00D93A03" w:rsidP="00815669">
      <w:pPr>
        <w:jc w:val="both"/>
        <w:rPr>
          <w:del w:id="2" w:author="Albi Celaj" w:date="2019-02-01T14:28:00Z"/>
          <w:rFonts w:eastAsia="Times New Roman"/>
        </w:rPr>
      </w:pPr>
      <w:r w:rsidRPr="00EC2F5D">
        <w:rPr>
          <w:rFonts w:eastAsia="Times New Roman"/>
        </w:rPr>
        <w:t>C</w:t>
      </w:r>
      <w:r w:rsidR="003A50F6" w:rsidRPr="00EC2F5D">
        <w:rPr>
          <w:rFonts w:eastAsia="Times New Roman"/>
        </w:rPr>
        <w:t xml:space="preserve">omplex genotype-to-trait relationships </w:t>
      </w:r>
      <w:r w:rsidR="00DE366E" w:rsidRPr="00EC2F5D">
        <w:rPr>
          <w:rFonts w:eastAsia="Times New Roman"/>
        </w:rPr>
        <w:t xml:space="preserve">can </w:t>
      </w:r>
      <w:r w:rsidRPr="00EC2F5D">
        <w:rPr>
          <w:rFonts w:eastAsia="Times New Roman"/>
        </w:rPr>
        <w:t xml:space="preserve">be understood by </w:t>
      </w:r>
      <w:r w:rsidR="003A50F6" w:rsidRPr="00EC2F5D">
        <w:rPr>
          <w:rFonts w:eastAsia="Times New Roman"/>
        </w:rPr>
        <w:t>perturbing genes in many diff</w:t>
      </w:r>
      <w:r w:rsidR="0032120F" w:rsidRPr="00EC2F5D">
        <w:rPr>
          <w:rFonts w:eastAsia="Times New Roman"/>
        </w:rPr>
        <w:t>erent combinations and observing</w:t>
      </w:r>
      <w:r w:rsidR="00DE366E" w:rsidRPr="00EC2F5D">
        <w:rPr>
          <w:rFonts w:eastAsia="Times New Roman"/>
        </w:rPr>
        <w:t xml:space="preserve"> the impact</w:t>
      </w:r>
      <w:r w:rsidR="003A50F6" w:rsidRPr="00EC2F5D">
        <w:rPr>
          <w:rFonts w:eastAsia="Times New Roman"/>
        </w:rPr>
        <w:t>. H</w:t>
      </w:r>
      <w:r w:rsidR="00DE366E" w:rsidRPr="00EC2F5D">
        <w:rPr>
          <w:rFonts w:eastAsia="Times New Roman"/>
        </w:rPr>
        <w:t>ere,</w:t>
      </w:r>
      <w:r w:rsidR="00EF6B49" w:rsidRPr="00EC2F5D">
        <w:rPr>
          <w:rFonts w:eastAsia="Times New Roman"/>
        </w:rPr>
        <w:t xml:space="preserve"> </w:t>
      </w:r>
      <w:r w:rsidR="00D31B40" w:rsidRPr="00EC2F5D">
        <w:rPr>
          <w:rFonts w:eastAsia="Times New Roman"/>
        </w:rPr>
        <w:t>w</w:t>
      </w:r>
      <w:r w:rsidR="00B15EC7" w:rsidRPr="00EC2F5D">
        <w:rPr>
          <w:rFonts w:eastAsia="Times New Roman"/>
        </w:rPr>
        <w:t>e describe a method to efficiently engineer</w:t>
      </w:r>
      <w:r w:rsidR="008B2CEA" w:rsidRPr="00EC2F5D">
        <w:rPr>
          <w:rFonts w:eastAsia="Times New Roman"/>
        </w:rPr>
        <w:t>, genotype,</w:t>
      </w:r>
      <w:r w:rsidR="00B15EC7" w:rsidRPr="00EC2F5D">
        <w:rPr>
          <w:rFonts w:eastAsia="Times New Roman"/>
        </w:rPr>
        <w:t xml:space="preserve"> and phenotype </w:t>
      </w:r>
      <w:ins w:id="3" w:author="Albi Celaj" w:date="2019-01-30T15:18:00Z">
        <w:r w:rsidR="00715948">
          <w:rPr>
            <w:rFonts w:eastAsia="Times New Roman"/>
          </w:rPr>
          <w:t>high-order</w:t>
        </w:r>
      </w:ins>
      <w:ins w:id="4" w:author="Albi Celaj" w:date="2019-02-01T14:28:00Z">
        <w:r w:rsidR="00622BB5">
          <w:rPr>
            <w:rFonts w:eastAsia="Times New Roman"/>
          </w:rPr>
          <w:t xml:space="preserve"> </w:t>
        </w:r>
      </w:ins>
      <w:del w:id="5" w:author="Albi Celaj" w:date="2019-02-01T14:27:00Z">
        <w:r w:rsidR="00622BB5" w:rsidDel="00622BB5">
          <w:rPr>
            <w:rFonts w:eastAsia="Times New Roman"/>
          </w:rPr>
          <w:delText xml:space="preserve"> </w:delText>
        </w:r>
      </w:del>
      <w:ins w:id="6" w:author="Albi Celaj" w:date="2019-02-01T14:27:00Z">
        <w:r w:rsidR="00622BB5">
          <w:rPr>
            <w:rFonts w:eastAsia="Times New Roman"/>
          </w:rPr>
          <w:t xml:space="preserve">variant combinations </w:t>
        </w:r>
      </w:ins>
    </w:p>
    <w:p w14:paraId="190B6081" w14:textId="14784CF7" w:rsidR="008B5D9F" w:rsidDel="00622BB5" w:rsidRDefault="008B5D9F" w:rsidP="00815669">
      <w:pPr>
        <w:jc w:val="both"/>
        <w:rPr>
          <w:del w:id="7" w:author="Albi Celaj" w:date="2019-02-01T14:28:00Z"/>
          <w:rFonts w:eastAsia="Times New Roman"/>
        </w:rPr>
      </w:pPr>
    </w:p>
    <w:p w14:paraId="67C6773F" w14:textId="662D5261" w:rsidR="008B5D9F" w:rsidDel="00622BB5" w:rsidRDefault="008B5D9F" w:rsidP="00815669">
      <w:pPr>
        <w:jc w:val="both"/>
        <w:rPr>
          <w:del w:id="8" w:author="Albi Celaj" w:date="2019-02-01T14:28:00Z"/>
          <w:rFonts w:eastAsia="Times New Roman"/>
        </w:rPr>
      </w:pPr>
    </w:p>
    <w:p w14:paraId="21B9CC65" w14:textId="7BDB28EC" w:rsidR="00815669" w:rsidRDefault="000A070F" w:rsidP="00815669">
      <w:pPr>
        <w:jc w:val="both"/>
        <w:rPr>
          <w:rFonts w:eastAsia="Times New Roman"/>
        </w:rPr>
      </w:pPr>
      <w:del w:id="9" w:author="Albi Celaj" w:date="2019-02-01T14:27:00Z">
        <w:r w:rsidRPr="00EC2F5D" w:rsidDel="00622BB5">
          <w:rPr>
            <w:rFonts w:eastAsia="Times New Roman"/>
          </w:rPr>
          <w:delText xml:space="preserve">complex </w:delText>
        </w:r>
        <w:r w:rsidR="00B15EC7" w:rsidRPr="00EC2F5D" w:rsidDel="00622BB5">
          <w:rPr>
            <w:rFonts w:eastAsia="Times New Roman"/>
          </w:rPr>
          <w:delText xml:space="preserve">multi-gene </w:delText>
        </w:r>
      </w:del>
      <w:del w:id="10" w:author="Albi Celaj" w:date="2019-02-01T14:28:00Z">
        <w:r w:rsidR="00B15EC7" w:rsidRPr="00EC2F5D" w:rsidDel="00622BB5">
          <w:rPr>
            <w:rFonts w:eastAsia="Times New Roman"/>
          </w:rPr>
          <w:delText>varian</w:delText>
        </w:r>
        <w:r w:rsidR="00896201" w:rsidRPr="00EC2F5D" w:rsidDel="00622BB5">
          <w:rPr>
            <w:rFonts w:eastAsia="Times New Roman"/>
          </w:rPr>
          <w:delText xml:space="preserve">t combinations </w:delText>
        </w:r>
      </w:del>
      <w:del w:id="11" w:author="Albi Celaj" w:date="2019-01-30T14:43:00Z">
        <w:r w:rsidR="00896201" w:rsidRPr="00EC2F5D" w:rsidDel="006A549C">
          <w:rPr>
            <w:rFonts w:eastAsia="Times New Roman"/>
          </w:rPr>
          <w:delText>within a target</w:delText>
        </w:r>
        <w:r w:rsidR="00B15EC7" w:rsidRPr="00EC2F5D" w:rsidDel="006A549C">
          <w:rPr>
            <w:rFonts w:eastAsia="Times New Roman"/>
          </w:rPr>
          <w:delText xml:space="preserve"> gene set</w:delText>
        </w:r>
      </w:del>
      <w:ins w:id="12" w:author="Albi Celaj" w:date="2019-01-30T14:43:00Z">
        <w:r w:rsidR="006A549C">
          <w:rPr>
            <w:rFonts w:eastAsia="Times New Roman"/>
          </w:rPr>
          <w:t>at multiple targeted genes</w:t>
        </w:r>
      </w:ins>
      <w:r w:rsidR="00B15EC7" w:rsidRPr="00EC2F5D">
        <w:rPr>
          <w:rFonts w:eastAsia="Times New Roman"/>
        </w:rPr>
        <w:t>, enabling</w:t>
      </w:r>
      <w:ins w:id="13" w:author="Albi Celaj" w:date="2019-01-30T14:10:00Z">
        <w:r w:rsidR="00563BD0">
          <w:rPr>
            <w:rFonts w:eastAsia="Times New Roman"/>
          </w:rPr>
          <w:t xml:space="preserve"> </w:t>
        </w:r>
      </w:ins>
      <w:del w:id="14" w:author="Albi Celaj" w:date="2019-01-30T15:15:00Z">
        <w:r w:rsidR="00B15EC7" w:rsidRPr="00EC2F5D" w:rsidDel="004F7A1D">
          <w:rPr>
            <w:rFonts w:eastAsia="Times New Roman"/>
          </w:rPr>
          <w:delText xml:space="preserve"> </w:delText>
        </w:r>
      </w:del>
      <w:ins w:id="15" w:author="Albi Celaj" w:date="2019-01-30T13:53:00Z">
        <w:r w:rsidR="006917E8">
          <w:rPr>
            <w:rFonts w:eastAsia="Times New Roman"/>
          </w:rPr>
          <w:t>e</w:t>
        </w:r>
      </w:ins>
      <w:ins w:id="16" w:author="Albi Celaj" w:date="2019-01-30T15:19:00Z">
        <w:r w:rsidR="00AD1AD0">
          <w:rPr>
            <w:rFonts w:eastAsia="Times New Roman"/>
          </w:rPr>
          <w:t>x</w:t>
        </w:r>
      </w:ins>
      <w:ins w:id="17" w:author="Albi Celaj" w:date="2019-01-30T13:53:00Z">
        <w:r w:rsidR="006917E8">
          <w:rPr>
            <w:rFonts w:eastAsia="Times New Roman"/>
          </w:rPr>
          <w:t xml:space="preserve">haustive </w:t>
        </w:r>
      </w:ins>
      <w:ins w:id="18" w:author="Albi Celaj" w:date="2019-01-31T11:29:00Z">
        <w:r w:rsidR="00C46FC3">
          <w:rPr>
            <w:rFonts w:eastAsia="Times New Roman"/>
          </w:rPr>
          <w:t>poly</w:t>
        </w:r>
      </w:ins>
      <w:ins w:id="19" w:author="Albi Celaj" w:date="2019-01-30T15:19:00Z">
        <w:r w:rsidR="00AD1AD0">
          <w:rPr>
            <w:rFonts w:eastAsia="Times New Roman"/>
          </w:rPr>
          <w:t>g</w:t>
        </w:r>
      </w:ins>
      <w:ins w:id="20" w:author="Albi Celaj" w:date="2019-01-30T13:53:00Z">
        <w:r w:rsidR="006917E8">
          <w:rPr>
            <w:rFonts w:eastAsia="Times New Roman"/>
          </w:rPr>
          <w:t>e</w:t>
        </w:r>
      </w:ins>
      <w:ins w:id="21" w:author="Albi Celaj" w:date="2019-01-30T16:33:00Z">
        <w:r w:rsidR="0005084C">
          <w:rPr>
            <w:rFonts w:eastAsia="Times New Roman"/>
          </w:rPr>
          <w:t>n</w:t>
        </w:r>
      </w:ins>
      <w:ins w:id="22" w:author="Albi Celaj" w:date="2019-01-31T11:29:00Z">
        <w:r w:rsidR="00C46FC3">
          <w:rPr>
            <w:rFonts w:eastAsia="Times New Roman"/>
          </w:rPr>
          <w:t>ic</w:t>
        </w:r>
      </w:ins>
      <w:ins w:id="23" w:author="Albi Celaj" w:date="2019-01-30T13:53:00Z">
        <w:r w:rsidR="006917E8">
          <w:rPr>
            <w:rFonts w:eastAsia="Times New Roman"/>
          </w:rPr>
          <w:t xml:space="preserve"> </w:t>
        </w:r>
      </w:ins>
      <w:ins w:id="24" w:author="Albi Celaj" w:date="2019-01-30T15:19:00Z">
        <w:r w:rsidR="00AD1AD0">
          <w:rPr>
            <w:rFonts w:eastAsia="Times New Roman"/>
          </w:rPr>
          <w:t>a</w:t>
        </w:r>
      </w:ins>
      <w:ins w:id="25" w:author="Albi Celaj" w:date="2019-01-30T13:53:00Z">
        <w:r w:rsidR="006917E8">
          <w:rPr>
            <w:rFonts w:eastAsia="Times New Roman"/>
          </w:rPr>
          <w:t>nalysis</w:t>
        </w:r>
      </w:ins>
      <w:ins w:id="26" w:author="Albi Celaj" w:date="2019-01-30T15:10:00Z">
        <w:r w:rsidR="00CE359B">
          <w:rPr>
            <w:rFonts w:eastAsia="Times New Roman"/>
          </w:rPr>
          <w:t xml:space="preserve"> </w:t>
        </w:r>
      </w:ins>
      <w:del w:id="27" w:author="Albi Celaj" w:date="2019-01-30T14:14:00Z">
        <w:r w:rsidR="008D6812" w:rsidDel="00B765FB">
          <w:rPr>
            <w:rFonts w:eastAsia="Times New Roman"/>
          </w:rPr>
          <w:delText xml:space="preserve">high-order </w:delText>
        </w:r>
        <w:r w:rsidR="00B15EC7" w:rsidRPr="00EC2F5D" w:rsidDel="00B765FB">
          <w:rPr>
            <w:rFonts w:eastAsia="Times New Roman"/>
          </w:rPr>
          <w:delText xml:space="preserve">combinatorial genetic analysis </w:delText>
        </w:r>
      </w:del>
      <w:r w:rsidR="00B15EC7" w:rsidRPr="00EC2F5D">
        <w:rPr>
          <w:rFonts w:eastAsia="Times New Roman"/>
        </w:rPr>
        <w:t>(</w:t>
      </w:r>
      <w:ins w:id="28" w:author="Albi Celaj" w:date="2019-01-24T14:38:00Z">
        <w:r w:rsidR="003A0055">
          <w:rPr>
            <w:rFonts w:eastAsia="Times New Roman"/>
          </w:rPr>
          <w:t>‘</w:t>
        </w:r>
      </w:ins>
      <w:del w:id="29" w:author="Albi Celaj" w:date="2019-01-24T14:38:00Z">
        <w:r w:rsidR="008D6812" w:rsidDel="003A0055">
          <w:rPr>
            <w:rFonts w:eastAsia="Times New Roman"/>
          </w:rPr>
          <w:delText>“</w:delText>
        </w:r>
      </w:del>
      <w:r w:rsidR="00393E07">
        <w:rPr>
          <w:rFonts w:eastAsia="Times New Roman"/>
        </w:rPr>
        <w:t>XGA</w:t>
      </w:r>
      <w:ins w:id="30" w:author="Albi Celaj" w:date="2019-01-24T14:38:00Z">
        <w:r w:rsidR="003A0055">
          <w:rPr>
            <w:rFonts w:eastAsia="Times New Roman"/>
          </w:rPr>
          <w:t>’</w:t>
        </w:r>
      </w:ins>
      <w:del w:id="31" w:author="Albi Celaj" w:date="2019-01-24T14:38:00Z">
        <w:r w:rsidR="008D6812" w:rsidDel="003A0055">
          <w:rPr>
            <w:rFonts w:eastAsia="Times New Roman"/>
          </w:rPr>
          <w:delText>”</w:delText>
        </w:r>
      </w:del>
      <w:r w:rsidR="00B15EC7" w:rsidRPr="00EC2F5D">
        <w:rPr>
          <w:rFonts w:eastAsia="Times New Roman"/>
        </w:rPr>
        <w:t>).</w:t>
      </w:r>
      <w:r w:rsidR="00B03BB0" w:rsidRPr="00EC2F5D">
        <w:rPr>
          <w:rFonts w:eastAsia="Times New Roman"/>
        </w:rPr>
        <w:t xml:space="preserve">  </w:t>
      </w:r>
      <w:r w:rsidR="004931FF" w:rsidRPr="00EC2F5D">
        <w:rPr>
          <w:rFonts w:eastAsia="Times New Roman"/>
        </w:rPr>
        <w:t xml:space="preserve">Applying </w:t>
      </w:r>
      <w:r w:rsidR="008D6812">
        <w:rPr>
          <w:rFonts w:eastAsia="Times New Roman"/>
        </w:rPr>
        <w:t xml:space="preserve">XGA </w:t>
      </w:r>
      <w:r w:rsidR="004931FF" w:rsidRPr="00EC2F5D">
        <w:rPr>
          <w:rFonts w:eastAsia="Times New Roman"/>
        </w:rPr>
        <w:t>to</w:t>
      </w:r>
      <w:r w:rsidR="008B2CEA" w:rsidRPr="00EC2F5D">
        <w:rPr>
          <w:rFonts w:eastAsia="Times New Roman"/>
        </w:rPr>
        <w:t xml:space="preserve"> 16 yeast ABC transporters, w</w:t>
      </w:r>
      <w:r w:rsidR="00B03BB0" w:rsidRPr="00EC2F5D">
        <w:rPr>
          <w:rFonts w:eastAsia="Times New Roman"/>
        </w:rPr>
        <w:t>e</w:t>
      </w:r>
      <w:r w:rsidR="004348F6" w:rsidRPr="00EC2F5D">
        <w:rPr>
          <w:rFonts w:eastAsia="Times New Roman"/>
        </w:rPr>
        <w:t xml:space="preserve"> </w:t>
      </w:r>
      <w:r w:rsidR="0062058B" w:rsidRPr="00EC2F5D">
        <w:rPr>
          <w:rFonts w:eastAsia="Times New Roman"/>
        </w:rPr>
        <w:t>generate</w:t>
      </w:r>
      <w:r w:rsidR="00D93A03" w:rsidRPr="00EC2F5D">
        <w:rPr>
          <w:rFonts w:eastAsia="Times New Roman"/>
        </w:rPr>
        <w:t>d</w:t>
      </w:r>
      <w:r w:rsidR="008B2CEA" w:rsidRPr="00EC2F5D">
        <w:rPr>
          <w:rFonts w:eastAsia="Times New Roman"/>
        </w:rPr>
        <w:t xml:space="preserve"> </w:t>
      </w:r>
      <w:r w:rsidR="00D93A03" w:rsidRPr="00EC2F5D">
        <w:rPr>
          <w:rFonts w:eastAsia="Times New Roman"/>
        </w:rPr>
        <w:t xml:space="preserve">and genotyped </w:t>
      </w:r>
      <w:r w:rsidR="008B2CEA" w:rsidRPr="00EC2F5D">
        <w:rPr>
          <w:rFonts w:eastAsia="Times New Roman"/>
        </w:rPr>
        <w:t xml:space="preserve">&gt;5,000 strains bearing </w:t>
      </w:r>
      <w:r w:rsidR="00D93A03" w:rsidRPr="00EC2F5D">
        <w:rPr>
          <w:rFonts w:eastAsia="Times New Roman"/>
        </w:rPr>
        <w:t xml:space="preserve">deletions of </w:t>
      </w:r>
      <w:r w:rsidR="00E13594" w:rsidRPr="00EC2F5D">
        <w:rPr>
          <w:rFonts w:eastAsia="Times New Roman"/>
        </w:rPr>
        <w:t>random</w:t>
      </w:r>
      <w:r w:rsidR="007068F3" w:rsidRPr="00EC2F5D">
        <w:rPr>
          <w:rFonts w:eastAsia="Times New Roman"/>
        </w:rPr>
        <w:t xml:space="preserve"> </w:t>
      </w:r>
      <w:r w:rsidR="009D32FD" w:rsidRPr="00EC2F5D">
        <w:rPr>
          <w:rFonts w:eastAsia="Times New Roman"/>
        </w:rPr>
        <w:t>subsets</w:t>
      </w:r>
      <w:r w:rsidR="00BF4275" w:rsidRPr="00EC2F5D">
        <w:rPr>
          <w:rFonts w:eastAsia="Times New Roman"/>
        </w:rPr>
        <w:t xml:space="preserve"> of transporters</w:t>
      </w:r>
      <w:r w:rsidR="00E52C1F" w:rsidRPr="00EC2F5D">
        <w:rPr>
          <w:rFonts w:eastAsia="Times New Roman"/>
        </w:rPr>
        <w:t xml:space="preserve">, </w:t>
      </w:r>
      <w:r w:rsidR="00D93A03" w:rsidRPr="00EC2F5D">
        <w:rPr>
          <w:rFonts w:eastAsia="Times New Roman"/>
        </w:rPr>
        <w:t xml:space="preserve">and </w:t>
      </w:r>
      <w:r w:rsidR="0062058B" w:rsidRPr="00EC2F5D">
        <w:rPr>
          <w:rFonts w:eastAsia="Times New Roman"/>
        </w:rPr>
        <w:t>profil</w:t>
      </w:r>
      <w:r w:rsidR="00D93A03" w:rsidRPr="00EC2F5D">
        <w:rPr>
          <w:rFonts w:eastAsia="Times New Roman"/>
        </w:rPr>
        <w:t>ed</w:t>
      </w:r>
      <w:r w:rsidR="00CC12F5" w:rsidRPr="00EC2F5D">
        <w:rPr>
          <w:rFonts w:eastAsia="Times New Roman"/>
        </w:rPr>
        <w:t xml:space="preserve"> each strain for </w:t>
      </w:r>
      <w:r w:rsidR="00815669" w:rsidRPr="00EC2F5D">
        <w:rPr>
          <w:rFonts w:eastAsia="Times New Roman"/>
        </w:rPr>
        <w:t xml:space="preserve">resistance to each of 16 bioactive compounds (‘drugs’). </w:t>
      </w:r>
      <w:r w:rsidR="00CC12F5" w:rsidRPr="00EC2F5D">
        <w:rPr>
          <w:rFonts w:eastAsia="Times New Roman"/>
        </w:rPr>
        <w:t xml:space="preserve"> </w:t>
      </w:r>
      <w:r w:rsidR="008D6812">
        <w:rPr>
          <w:rFonts w:eastAsia="Times New Roman"/>
        </w:rPr>
        <w:t>XGA</w:t>
      </w:r>
      <w:r w:rsidR="009D32FD" w:rsidRPr="00EC2F5D">
        <w:rPr>
          <w:rFonts w:eastAsia="Times New Roman"/>
        </w:rPr>
        <w:t xml:space="preserve"> revealed </w:t>
      </w:r>
      <w:r w:rsidR="00376F16" w:rsidRPr="00EC2F5D">
        <w:rPr>
          <w:rFonts w:eastAsia="Times New Roman"/>
        </w:rPr>
        <w:t xml:space="preserve">a </w:t>
      </w:r>
      <w:r w:rsidR="00CC12F5" w:rsidRPr="00EC2F5D">
        <w:rPr>
          <w:rFonts w:eastAsia="Times New Roman"/>
        </w:rPr>
        <w:t xml:space="preserve">complex </w:t>
      </w:r>
      <w:r w:rsidR="0092633C" w:rsidRPr="00EC2F5D">
        <w:rPr>
          <w:rFonts w:eastAsia="Times New Roman"/>
        </w:rPr>
        <w:t>g</w:t>
      </w:r>
      <w:r w:rsidR="009D32FD" w:rsidRPr="00EC2F5D">
        <w:rPr>
          <w:rFonts w:eastAsia="Times New Roman"/>
        </w:rPr>
        <w:t>en</w:t>
      </w:r>
      <w:r w:rsidR="00376F16" w:rsidRPr="00EC2F5D">
        <w:rPr>
          <w:rFonts w:eastAsia="Times New Roman"/>
        </w:rPr>
        <w:t>otype-to-resistance landscape</w:t>
      </w:r>
      <w:r w:rsidR="00636256" w:rsidRPr="00EC2F5D">
        <w:rPr>
          <w:rFonts w:eastAsia="Times New Roman"/>
        </w:rPr>
        <w:t>,</w:t>
      </w:r>
      <w:r w:rsidR="00F53AFE" w:rsidRPr="00EC2F5D">
        <w:rPr>
          <w:rFonts w:eastAsia="Times New Roman"/>
        </w:rPr>
        <w:t xml:space="preserve"> showing</w:t>
      </w:r>
      <w:r w:rsidR="00CC12F5" w:rsidRPr="00EC2F5D">
        <w:rPr>
          <w:rFonts w:eastAsia="Times New Roman"/>
        </w:rPr>
        <w:t xml:space="preserve"> high-order</w:t>
      </w:r>
      <w:r w:rsidR="0092633C" w:rsidRPr="00EC2F5D">
        <w:rPr>
          <w:rFonts w:eastAsia="Times New Roman"/>
        </w:rPr>
        <w:t xml:space="preserve"> drug-dependent genetic interactions for 13 of the 16 transporters studied.</w:t>
      </w:r>
      <w:del w:id="32" w:author="Albi Celaj" w:date="2019-01-30T15:31:00Z">
        <w:r w:rsidR="00D61751" w:rsidRPr="00EC2F5D" w:rsidDel="00994694">
          <w:rPr>
            <w:rFonts w:eastAsia="Times New Roman"/>
          </w:rPr>
          <w:delText xml:space="preserve"> </w:delText>
        </w:r>
      </w:del>
      <w:r w:rsidR="00D61751" w:rsidRPr="00EC2F5D">
        <w:rPr>
          <w:rFonts w:eastAsia="Times New Roman"/>
        </w:rPr>
        <w:t xml:space="preserve"> </w:t>
      </w:r>
      <w:r w:rsidR="00C17185" w:rsidRPr="00EC2F5D">
        <w:rPr>
          <w:rFonts w:eastAsia="Times New Roman"/>
        </w:rPr>
        <w:t>We develop</w:t>
      </w:r>
      <w:r w:rsidR="00E36C9D" w:rsidRPr="00EC2F5D">
        <w:rPr>
          <w:rFonts w:eastAsia="Times New Roman"/>
        </w:rPr>
        <w:t>ed</w:t>
      </w:r>
      <w:r w:rsidR="004C4223" w:rsidRPr="00EC2F5D">
        <w:rPr>
          <w:rFonts w:eastAsia="Times New Roman"/>
        </w:rPr>
        <w:t xml:space="preserve"> a</w:t>
      </w:r>
      <w:r w:rsidR="00376F16" w:rsidRPr="00EC2F5D">
        <w:rPr>
          <w:rFonts w:eastAsia="Times New Roman"/>
        </w:rPr>
        <w:t xml:space="preserve"> neural network</w:t>
      </w:r>
      <w:r w:rsidR="004C4223" w:rsidRPr="00EC2F5D">
        <w:rPr>
          <w:rFonts w:eastAsia="Times New Roman"/>
        </w:rPr>
        <w:t xml:space="preserve"> to</w:t>
      </w:r>
      <w:r w:rsidR="00376F16" w:rsidRPr="00EC2F5D">
        <w:rPr>
          <w:rFonts w:eastAsia="Times New Roman"/>
        </w:rPr>
        <w:t xml:space="preserve"> </w:t>
      </w:r>
      <w:r w:rsidR="00547F87" w:rsidRPr="00EC2F5D">
        <w:rPr>
          <w:rFonts w:eastAsia="Times New Roman"/>
        </w:rPr>
        <w:t>derive</w:t>
      </w:r>
      <w:r w:rsidR="000D56F9" w:rsidRPr="00EC2F5D">
        <w:rPr>
          <w:rFonts w:eastAsia="Times New Roman"/>
        </w:rPr>
        <w:t xml:space="preserve"> intuitive system model</w:t>
      </w:r>
      <w:r w:rsidR="005030F1" w:rsidRPr="00EC2F5D">
        <w:rPr>
          <w:rFonts w:eastAsia="Times New Roman"/>
        </w:rPr>
        <w:t>s</w:t>
      </w:r>
      <w:r w:rsidR="000D56F9" w:rsidRPr="00EC2F5D">
        <w:rPr>
          <w:rFonts w:eastAsia="Times New Roman"/>
        </w:rPr>
        <w:t xml:space="preserve"> </w:t>
      </w:r>
      <w:r w:rsidR="004E3329" w:rsidRPr="00EC2F5D">
        <w:rPr>
          <w:bCs/>
          <w:iCs/>
          <w:color w:val="000000" w:themeColor="text1"/>
        </w:rPr>
        <w:t>from the</w:t>
      </w:r>
      <w:r w:rsidR="00314DE5" w:rsidRPr="00EC2F5D">
        <w:rPr>
          <w:bCs/>
          <w:iCs/>
          <w:color w:val="000000" w:themeColor="text1"/>
        </w:rPr>
        <w:t>se</w:t>
      </w:r>
      <w:r w:rsidR="009B1502" w:rsidRPr="00EC2F5D">
        <w:rPr>
          <w:bCs/>
          <w:iCs/>
          <w:color w:val="000000" w:themeColor="text1"/>
        </w:rPr>
        <w:t xml:space="preserve"> </w:t>
      </w:r>
      <w:r w:rsidR="00EF6B49" w:rsidRPr="00EC2F5D">
        <w:rPr>
          <w:bCs/>
          <w:iCs/>
          <w:color w:val="000000" w:themeColor="text1"/>
        </w:rPr>
        <w:t xml:space="preserve">complex </w:t>
      </w:r>
      <w:r w:rsidR="00574814" w:rsidRPr="00EC2F5D">
        <w:rPr>
          <w:bCs/>
          <w:iCs/>
          <w:color w:val="000000" w:themeColor="text1"/>
        </w:rPr>
        <w:t>genetic relationships</w:t>
      </w:r>
      <w:r w:rsidR="00376F16" w:rsidRPr="00EC2F5D">
        <w:rPr>
          <w:bCs/>
          <w:iCs/>
          <w:color w:val="000000" w:themeColor="text1"/>
        </w:rPr>
        <w:t>.</w:t>
      </w:r>
      <w:r w:rsidR="00376F16" w:rsidRPr="00EC2F5D">
        <w:rPr>
          <w:rFonts w:eastAsia="Times New Roman"/>
        </w:rPr>
        <w:t xml:space="preserve"> </w:t>
      </w:r>
      <w:r w:rsidR="00D93A03" w:rsidRPr="00EC2F5D">
        <w:rPr>
          <w:rFonts w:eastAsia="Times New Roman"/>
        </w:rPr>
        <w:t>Guided by m</w:t>
      </w:r>
      <w:r w:rsidR="00D61751" w:rsidRPr="00EC2F5D">
        <w:rPr>
          <w:rFonts w:eastAsia="Times New Roman"/>
        </w:rPr>
        <w:t>odeling</w:t>
      </w:r>
      <w:r w:rsidR="0044538E">
        <w:rPr>
          <w:rFonts w:eastAsia="Times New Roman"/>
        </w:rPr>
        <w:t>, we</w:t>
      </w:r>
      <w:r w:rsidR="004862F7" w:rsidRPr="00EC2F5D">
        <w:rPr>
          <w:rFonts w:eastAsia="Times New Roman"/>
        </w:rPr>
        <w:t xml:space="preserve"> furthe</w:t>
      </w:r>
      <w:r w:rsidR="00CC12F5" w:rsidRPr="00EC2F5D">
        <w:rPr>
          <w:rFonts w:eastAsia="Times New Roman"/>
        </w:rPr>
        <w:t>r characteriz</w:t>
      </w:r>
      <w:r w:rsidR="00D93A03" w:rsidRPr="00EC2F5D">
        <w:rPr>
          <w:rFonts w:eastAsia="Times New Roman"/>
        </w:rPr>
        <w:t>ed</w:t>
      </w:r>
      <w:r w:rsidR="00CC12F5" w:rsidRPr="00EC2F5D">
        <w:rPr>
          <w:rFonts w:eastAsia="Times New Roman"/>
        </w:rPr>
        <w:t xml:space="preserve"> </w:t>
      </w:r>
      <w:r w:rsidR="00D93A03" w:rsidRPr="00EC2F5D">
        <w:rPr>
          <w:rFonts w:eastAsia="Times New Roman"/>
        </w:rPr>
        <w:t xml:space="preserve">a </w:t>
      </w:r>
      <w:r w:rsidR="006E1CF7" w:rsidRPr="00EC2F5D">
        <w:rPr>
          <w:rFonts w:eastAsia="Times New Roman"/>
        </w:rPr>
        <w:t xml:space="preserve">quadruple knockout </w:t>
      </w:r>
      <w:r w:rsidR="00D93A03" w:rsidRPr="00EC2F5D">
        <w:rPr>
          <w:rFonts w:eastAsia="Times New Roman"/>
        </w:rPr>
        <w:t xml:space="preserve">strain </w:t>
      </w:r>
      <w:r w:rsidR="006E1CF7" w:rsidRPr="00EC2F5D">
        <w:rPr>
          <w:rFonts w:eastAsia="Times New Roman"/>
        </w:rPr>
        <w:t>(</w:t>
      </w:r>
      <w:r w:rsidR="006E1CF7" w:rsidRPr="00EC2F5D">
        <w:rPr>
          <w:rFonts w:eastAsia="Times New Roman"/>
          <w:i/>
        </w:rPr>
        <w:t>snq2</w:t>
      </w:r>
      <w:r w:rsidR="006E1CF7" w:rsidRPr="00EC2F5D">
        <w:rPr>
          <w:rFonts w:eastAsia="Times New Roman"/>
        </w:rPr>
        <w:t xml:space="preserve">∆ </w:t>
      </w:r>
      <w:r w:rsidR="006E1CF7" w:rsidRPr="00EC2F5D">
        <w:rPr>
          <w:rFonts w:eastAsia="Times New Roman"/>
          <w:i/>
        </w:rPr>
        <w:t>yor1</w:t>
      </w:r>
      <w:r w:rsidR="006E1CF7" w:rsidRPr="00EC2F5D">
        <w:rPr>
          <w:rFonts w:eastAsia="Times New Roman"/>
        </w:rPr>
        <w:t xml:space="preserve">∆ </w:t>
      </w:r>
      <w:r w:rsidR="006E1CF7" w:rsidRPr="00EC2F5D">
        <w:rPr>
          <w:rFonts w:eastAsia="Times New Roman"/>
          <w:i/>
        </w:rPr>
        <w:t>ybt1</w:t>
      </w:r>
      <w:r w:rsidR="006E1CF7" w:rsidRPr="00EC2F5D">
        <w:rPr>
          <w:rFonts w:eastAsia="Times New Roman"/>
        </w:rPr>
        <w:t xml:space="preserve">∆ </w:t>
      </w:r>
      <w:r w:rsidR="006E1CF7" w:rsidRPr="00EC2F5D">
        <w:rPr>
          <w:rFonts w:eastAsia="Times New Roman"/>
          <w:i/>
        </w:rPr>
        <w:t>ycf1</w:t>
      </w:r>
      <w:r w:rsidR="006E1CF7" w:rsidRPr="00EC2F5D">
        <w:rPr>
          <w:rFonts w:eastAsia="Times New Roman"/>
        </w:rPr>
        <w:t xml:space="preserve">∆) </w:t>
      </w:r>
      <w:r w:rsidR="00D93A03" w:rsidRPr="00EC2F5D">
        <w:rPr>
          <w:rFonts w:eastAsia="Times New Roman"/>
        </w:rPr>
        <w:t xml:space="preserve">which unexpectedly </w:t>
      </w:r>
      <w:r w:rsidR="006E1CF7" w:rsidRPr="00EC2F5D">
        <w:rPr>
          <w:rFonts w:eastAsia="Times New Roman"/>
        </w:rPr>
        <w:t xml:space="preserve">showed </w:t>
      </w:r>
      <w:r w:rsidR="00D93A03" w:rsidRPr="00EC2F5D">
        <w:rPr>
          <w:rFonts w:eastAsia="Times New Roman"/>
        </w:rPr>
        <w:t xml:space="preserve">high </w:t>
      </w:r>
      <w:r w:rsidR="00D93A03" w:rsidRPr="003B24A9">
        <w:rPr>
          <w:rFonts w:eastAsia="Times New Roman"/>
          <w:i/>
        </w:rPr>
        <w:t>PDR5</w:t>
      </w:r>
      <w:r w:rsidR="00D93A03" w:rsidRPr="00EC2F5D">
        <w:rPr>
          <w:rFonts w:eastAsia="Times New Roman"/>
        </w:rPr>
        <w:t xml:space="preserve">-dependent </w:t>
      </w:r>
      <w:r w:rsidR="006E1CF7" w:rsidRPr="00EC2F5D">
        <w:rPr>
          <w:rFonts w:eastAsia="Times New Roman"/>
        </w:rPr>
        <w:t xml:space="preserve">resistance </w:t>
      </w:r>
      <w:r w:rsidR="00D93A03" w:rsidRPr="00EC2F5D">
        <w:rPr>
          <w:rFonts w:eastAsia="Times New Roman"/>
        </w:rPr>
        <w:t>to fluconazole</w:t>
      </w:r>
      <w:r w:rsidR="006E1CF7" w:rsidRPr="00EC2F5D">
        <w:rPr>
          <w:rFonts w:eastAsia="Times New Roman"/>
        </w:rPr>
        <w:t>.</w:t>
      </w:r>
      <w:r w:rsidR="008B2CEA" w:rsidRPr="00EC2F5D">
        <w:rPr>
          <w:rFonts w:eastAsia="Times New Roman"/>
        </w:rPr>
        <w:t xml:space="preserve"> </w:t>
      </w:r>
      <w:r w:rsidR="00D93A03" w:rsidRPr="00EC2F5D">
        <w:rPr>
          <w:rFonts w:eastAsia="Times New Roman"/>
        </w:rPr>
        <w:t xml:space="preserve">Results showed that </w:t>
      </w:r>
      <w:r w:rsidR="00815669" w:rsidRPr="00EC2F5D">
        <w:rPr>
          <w:rFonts w:eastAsia="Times New Roman"/>
        </w:rPr>
        <w:t xml:space="preserve">high-order genotype-to-trait relationships </w:t>
      </w:r>
      <w:r w:rsidR="00D93A03" w:rsidRPr="00EC2F5D">
        <w:rPr>
          <w:rFonts w:eastAsia="Times New Roman"/>
        </w:rPr>
        <w:t xml:space="preserve">discovered by </w:t>
      </w:r>
      <w:r w:rsidR="008D6812">
        <w:rPr>
          <w:rFonts w:eastAsia="Times New Roman"/>
        </w:rPr>
        <w:t>XGA</w:t>
      </w:r>
      <w:r w:rsidR="00D93A03" w:rsidRPr="00EC2F5D">
        <w:rPr>
          <w:rFonts w:eastAsia="Times New Roman"/>
        </w:rPr>
        <w:t xml:space="preserve"> can help </w:t>
      </w:r>
      <w:r w:rsidR="00815669" w:rsidRPr="00EC2F5D">
        <w:rPr>
          <w:rFonts w:eastAsia="Times New Roman"/>
        </w:rPr>
        <w:t xml:space="preserve">dissect complex </w:t>
      </w:r>
      <w:ins w:id="33" w:author="Albi Celaj" w:date="2019-02-01T14:36:00Z">
        <w:r w:rsidR="00292140">
          <w:rPr>
            <w:rFonts w:eastAsia="Times New Roman"/>
          </w:rPr>
          <w:t>multi-gene</w:t>
        </w:r>
      </w:ins>
      <w:del w:id="34" w:author="Albi Celaj" w:date="2019-02-01T14:36:00Z">
        <w:r w:rsidR="00815669" w:rsidRPr="00EC2F5D" w:rsidDel="00292140">
          <w:rPr>
            <w:rFonts w:eastAsia="Times New Roman"/>
          </w:rPr>
          <w:delText>biological</w:delText>
        </w:r>
      </w:del>
      <w:r w:rsidR="00815669" w:rsidRPr="00EC2F5D">
        <w:rPr>
          <w:rFonts w:eastAsia="Times New Roman"/>
        </w:rPr>
        <w:t xml:space="preserve"> systems.</w:t>
      </w:r>
    </w:p>
    <w:p w14:paraId="1228BE8C" w14:textId="77777777" w:rsidR="0098786A" w:rsidRDefault="0098786A">
      <w:pPr>
        <w:rPr>
          <w:rFonts w:eastAsia="Times New Roman"/>
        </w:rPr>
      </w:pPr>
      <w:r>
        <w:rPr>
          <w:rFonts w:eastAsia="Times New Roman"/>
        </w:rPr>
        <w:br w:type="page"/>
      </w:r>
    </w:p>
    <w:p w14:paraId="1840606B" w14:textId="1FB75D5C" w:rsidR="00326455" w:rsidRDefault="00326455" w:rsidP="00326455">
      <w:pPr>
        <w:outlineLvl w:val="0"/>
        <w:rPr>
          <w:b/>
          <w:bCs/>
          <w:iCs/>
          <w:color w:val="000000" w:themeColor="text1"/>
          <w:sz w:val="28"/>
        </w:rPr>
      </w:pPr>
      <w:r w:rsidRPr="00233F15">
        <w:rPr>
          <w:b/>
          <w:bCs/>
          <w:iCs/>
          <w:color w:val="000000" w:themeColor="text1"/>
          <w:sz w:val="28"/>
        </w:rPr>
        <w:lastRenderedPageBreak/>
        <w:t>Introduction</w:t>
      </w:r>
    </w:p>
    <w:p w14:paraId="14A53AEC" w14:textId="06657E38" w:rsidR="000411F7" w:rsidRPr="00024A47" w:rsidRDefault="000411F7" w:rsidP="00326455">
      <w:pPr>
        <w:jc w:val="both"/>
      </w:pPr>
      <w:r>
        <w:t xml:space="preserve">Genes </w:t>
      </w:r>
      <w:r w:rsidR="002F571C">
        <w:t xml:space="preserve">often </w:t>
      </w:r>
      <w:r>
        <w:t xml:space="preserve">encode </w:t>
      </w:r>
      <w:r w:rsidR="00BB2665">
        <w:t>interdependent and functionally-overlapping molecular systems,</w:t>
      </w:r>
      <w:r>
        <w:t xml:space="preserve"> such that combinations of genetic perturbations yield surprising and informative </w:t>
      </w:r>
      <w:r>
        <w:rPr>
          <w:lang w:val="en-CA"/>
        </w:rPr>
        <w:t xml:space="preserve">phenotypes </w:t>
      </w:r>
      <w:r w:rsidRPr="00233F15">
        <w:fldChar w:fldCharType="begin" w:fldLock="1"/>
      </w:r>
      <w:r>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2001)","previouslyFormattedCitation":"(Hartman et al., 2001)"},"properties":{"noteIndex":0},"schema":"https://github.com/citation-style-language/schema/raw/master/csl-citation.json"}</w:instrText>
      </w:r>
      <w:r w:rsidRPr="00233F15">
        <w:fldChar w:fldCharType="separate"/>
      </w:r>
      <w:r w:rsidRPr="00F00844">
        <w:rPr>
          <w:noProof/>
        </w:rPr>
        <w:t>(Hartman et al., 2001)</w:t>
      </w:r>
      <w:r w:rsidRPr="00233F15">
        <w:fldChar w:fldCharType="end"/>
      </w:r>
      <w:r>
        <w:rPr>
          <w:lang w:val="en-CA"/>
        </w:rPr>
        <w:t>. This phenomenon defines genetic interaction</w:t>
      </w:r>
      <w:r w:rsidRPr="00233F15">
        <w:rPr>
          <w:lang w:val="en-CA"/>
        </w:rPr>
        <w:t>.</w:t>
      </w:r>
      <w:r>
        <w:rPr>
          <w:lang w:val="en-CA"/>
        </w:rPr>
        <w:t xml:space="preserve"> </w:t>
      </w:r>
      <w:r w:rsidR="009833C3">
        <w:rPr>
          <w:lang w:val="en-CA"/>
        </w:rPr>
        <w:t xml:space="preserve">Disrupting </w:t>
      </w:r>
      <w:r>
        <w:rPr>
          <w:lang w:val="en-CA"/>
        </w:rPr>
        <w:t>gene</w:t>
      </w:r>
      <w:r w:rsidR="009833C3">
        <w:rPr>
          <w:lang w:val="en-CA"/>
        </w:rPr>
        <w:t xml:space="preserve"> pairs</w:t>
      </w:r>
      <w:r>
        <w:rPr>
          <w:lang w:val="en-CA"/>
        </w:rPr>
        <w:t xml:space="preserve">, </w:t>
      </w:r>
      <w:r w:rsidR="009833C3">
        <w:rPr>
          <w:lang w:val="en-CA"/>
        </w:rPr>
        <w:t xml:space="preserve">e.g., using synthetic genetic </w:t>
      </w:r>
      <w:r w:rsidR="006E3392">
        <w:rPr>
          <w:lang w:val="en-CA"/>
        </w:rPr>
        <w:t xml:space="preserve">array </w:t>
      </w:r>
      <w:r w:rsidR="009833C3">
        <w:rPr>
          <w:lang w:val="en-CA"/>
        </w:rPr>
        <w:t>analysis (SGA)</w:t>
      </w:r>
      <w:r>
        <w:rPr>
          <w:lang w:val="en-CA"/>
        </w:rPr>
        <w:t xml:space="preserve">, has </w:t>
      </w:r>
      <w:r w:rsidR="00E312AC">
        <w:rPr>
          <w:lang w:val="en-CA"/>
        </w:rPr>
        <w:t xml:space="preserve">systematically </w:t>
      </w:r>
      <w:r>
        <w:rPr>
          <w:lang w:val="en-CA"/>
        </w:rPr>
        <w:t xml:space="preserve">uncovered </w:t>
      </w:r>
      <w:r w:rsidRPr="00233F15">
        <w:rPr>
          <w:lang w:val="en-CA"/>
        </w:rPr>
        <w:t xml:space="preserve">functional </w:t>
      </w:r>
      <w:r>
        <w:rPr>
          <w:lang w:val="en-CA"/>
        </w:rPr>
        <w:t xml:space="preserve">similarities and </w:t>
      </w:r>
      <w:r w:rsidRPr="00233F15">
        <w:rPr>
          <w:lang w:val="en-CA"/>
        </w:rPr>
        <w:t xml:space="preserve">dependencies </w:t>
      </w:r>
      <w:r>
        <w:rPr>
          <w:lang w:val="en-CA"/>
        </w:rPr>
        <w:t xml:space="preserve">amongst genes in yeast </w:t>
      </w:r>
      <w:r w:rsidRPr="00233F15">
        <w:rPr>
          <w:lang w:val="en-CA"/>
        </w:rPr>
        <w:fldChar w:fldCharType="begin" w:fldLock="1"/>
      </w:r>
      <w:r>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Pr="00D659A1">
        <w:rPr>
          <w:noProof/>
          <w:lang w:val="en-CA"/>
        </w:rPr>
        <w:t>(Costanzo et al., 2016)</w:t>
      </w:r>
      <w:r w:rsidRPr="00233F15">
        <w:rPr>
          <w:lang w:val="en-CA"/>
        </w:rPr>
        <w:fldChar w:fldCharType="end"/>
      </w:r>
      <w:r>
        <w:rPr>
          <w:lang w:val="en-CA"/>
        </w:rPr>
        <w:t xml:space="preserve"> and human cells </w:t>
      </w:r>
      <w:r>
        <w:rPr>
          <w:lang w:val="en-CA"/>
        </w:rPr>
        <w:fldChar w:fldCharType="begin" w:fldLock="1"/>
      </w:r>
      <w:r>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rPr>
          <w:lang w:val="en-CA"/>
        </w:rPr>
        <w:fldChar w:fldCharType="separate"/>
      </w:r>
      <w:r w:rsidRPr="00D659A1">
        <w:rPr>
          <w:noProof/>
          <w:lang w:val="en-CA"/>
        </w:rPr>
        <w:t>(Horlbeck et al., 2018; Shen and Ideker, 2018)</w:t>
      </w:r>
      <w:r>
        <w:rPr>
          <w:lang w:val="en-CA"/>
        </w:rPr>
        <w:fldChar w:fldCharType="end"/>
      </w:r>
      <w:r>
        <w:rPr>
          <w:lang w:val="en-CA"/>
        </w:rPr>
        <w:t xml:space="preserve">, improving our understanding of gene function </w:t>
      </w:r>
      <w:r w:rsidRPr="00233F15">
        <w:rPr>
          <w:lang w:val="en-CA"/>
        </w:rPr>
        <w:fldChar w:fldCharType="begin" w:fldLock="1"/>
      </w:r>
      <w:r>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function","type":"article-journal","volume":"353"},"uris":["http://www.mendeley.com/documents/?uuid=91ff0268-e13e-4d38-8168-70cadc4bf60f"]}],"mendeley":{"formattedCitation":"(Costanzo et al., 2010, 2016)","plainTextFormattedCitation":"(Costanzo et al., 2010, 2016)","previouslyFormattedCitation":"(Costanzo et al., 2010, 2016)"},"properties":{"noteIndex":0},"schema":"https://github.com/citation-style-language/schema/raw/master/csl-citation.json"}</w:instrText>
      </w:r>
      <w:r w:rsidRPr="00233F15">
        <w:rPr>
          <w:lang w:val="en-CA"/>
        </w:rPr>
        <w:fldChar w:fldCharType="separate"/>
      </w:r>
      <w:r w:rsidRPr="00D659A1">
        <w:rPr>
          <w:noProof/>
          <w:lang w:val="en-CA"/>
        </w:rPr>
        <w:t>(Costanzo et al., 2010, 2016)</w:t>
      </w:r>
      <w:r w:rsidRPr="00233F15">
        <w:rPr>
          <w:lang w:val="en-CA"/>
        </w:rPr>
        <w:fldChar w:fldCharType="end"/>
      </w:r>
      <w:r>
        <w:rPr>
          <w:lang w:val="en-CA"/>
        </w:rPr>
        <w:t xml:space="preserve"> and </w:t>
      </w:r>
      <w:r w:rsidRPr="00233F15">
        <w:rPr>
          <w:lang w:val="en-CA"/>
        </w:rPr>
        <w:t>order-of-action in biological pathways</w:t>
      </w:r>
      <w:r>
        <w:rPr>
          <w:lang w:val="en-CA"/>
        </w:rPr>
        <w:t xml:space="preserve"> </w:t>
      </w:r>
      <w:r w:rsidRPr="00233F15">
        <w:rPr>
          <w:lang w:val="en-CA"/>
        </w:rPr>
        <w:fldChar w:fldCharType="begin" w:fldLock="1"/>
      </w:r>
      <w:r>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rPr>
          <w:lang w:val="en-CA"/>
        </w:rPr>
        <w:fldChar w:fldCharType="separate"/>
      </w:r>
      <w:r w:rsidRPr="00D659A1">
        <w:rPr>
          <w:noProof/>
          <w:lang w:val="en-CA"/>
        </w:rPr>
        <w:t>(St Onge et al., 2007)</w:t>
      </w:r>
      <w:r w:rsidRPr="00233F15">
        <w:rPr>
          <w:lang w:val="en-CA"/>
        </w:rPr>
        <w:fldChar w:fldCharType="end"/>
      </w:r>
      <w:r>
        <w:rPr>
          <w:lang w:val="en-CA"/>
        </w:rPr>
        <w:t>.</w:t>
      </w:r>
    </w:p>
    <w:p w14:paraId="1929F76D" w14:textId="77777777" w:rsidR="000411F7" w:rsidRDefault="000411F7" w:rsidP="00326455">
      <w:pPr>
        <w:jc w:val="both"/>
        <w:rPr>
          <w:rFonts w:eastAsia="Times New Roman"/>
        </w:rPr>
      </w:pPr>
    </w:p>
    <w:p w14:paraId="0B75F302" w14:textId="718E9C42" w:rsidR="008D3E72" w:rsidRPr="001038A9" w:rsidRDefault="002F2500">
      <w:pPr>
        <w:jc w:val="both"/>
        <w:rPr>
          <w:bCs/>
          <w:iCs/>
          <w:color w:val="000000" w:themeColor="text1"/>
        </w:rPr>
      </w:pPr>
      <w:r>
        <w:rPr>
          <w:lang w:val="en-CA"/>
        </w:rPr>
        <w:t>Complex genetic interactions</w:t>
      </w:r>
      <w:r w:rsidR="00E312AC">
        <w:rPr>
          <w:lang w:val="en-CA"/>
        </w:rPr>
        <w:t>—</w:t>
      </w:r>
      <w:r w:rsidR="00AD413B">
        <w:rPr>
          <w:lang w:val="en-CA"/>
        </w:rPr>
        <w:t>surprising</w:t>
      </w:r>
      <w:r w:rsidR="00BE5F24">
        <w:rPr>
          <w:lang w:val="en-CA"/>
        </w:rPr>
        <w:t xml:space="preserve"> phenotypes </w:t>
      </w:r>
      <w:r w:rsidR="000F36F5">
        <w:rPr>
          <w:lang w:val="en-CA"/>
        </w:rPr>
        <w:t>arising from</w:t>
      </w:r>
      <w:r>
        <w:rPr>
          <w:lang w:val="en-CA"/>
        </w:rPr>
        <w:t xml:space="preserve"> simultaneous perturbation of more than two genes</w:t>
      </w:r>
      <w:r w:rsidR="00E312AC">
        <w:rPr>
          <w:lang w:val="en-CA"/>
        </w:rPr>
        <w:t>—</w:t>
      </w:r>
      <w:r w:rsidR="00825573">
        <w:rPr>
          <w:lang w:val="en-CA"/>
        </w:rPr>
        <w:t xml:space="preserve">can </w:t>
      </w:r>
      <w:r w:rsidR="00753975">
        <w:rPr>
          <w:lang w:val="en-CA"/>
        </w:rPr>
        <w:t>further</w:t>
      </w:r>
      <w:r w:rsidR="001F2B88">
        <w:rPr>
          <w:lang w:val="en-CA"/>
        </w:rPr>
        <w:t xml:space="preserve"> </w:t>
      </w:r>
      <w:r w:rsidR="003C0C4D">
        <w:rPr>
          <w:lang w:val="en-CA"/>
        </w:rPr>
        <w:t>inform</w:t>
      </w:r>
      <w:r w:rsidR="00753975">
        <w:rPr>
          <w:lang w:val="en-CA"/>
        </w:rPr>
        <w:t xml:space="preserve"> </w:t>
      </w:r>
      <w:r w:rsidR="00C13A6A">
        <w:rPr>
          <w:lang w:val="en-CA"/>
        </w:rPr>
        <w:t xml:space="preserve">gene </w:t>
      </w:r>
      <w:r w:rsidR="00753975">
        <w:rPr>
          <w:lang w:val="en-CA"/>
        </w:rPr>
        <w:t>function</w:t>
      </w:r>
      <w:r w:rsidR="00F96E27">
        <w:rPr>
          <w:lang w:val="en-CA"/>
        </w:rPr>
        <w:t xml:space="preserve">.  </w:t>
      </w:r>
      <w:r w:rsidR="00E312AC">
        <w:rPr>
          <w:lang w:val="en-CA"/>
        </w:rPr>
        <w:t>Indeed, t</w:t>
      </w:r>
      <w:r w:rsidR="00E7460B" w:rsidRPr="00831765">
        <w:rPr>
          <w:lang w:val="en-CA"/>
        </w:rPr>
        <w:t xml:space="preserve">hree-gene interactions </w:t>
      </w:r>
      <w:r w:rsidR="00BE5F24">
        <w:rPr>
          <w:lang w:val="en-CA"/>
        </w:rPr>
        <w:t>(</w:t>
      </w:r>
      <w:r w:rsidR="00E7460B" w:rsidRPr="00B42701">
        <w:rPr>
          <w:lang w:val="en-CA"/>
        </w:rPr>
        <w:t>for which a triple mutant phenotype c</w:t>
      </w:r>
      <w:r w:rsidR="00E7460B">
        <w:rPr>
          <w:lang w:val="en-CA"/>
        </w:rPr>
        <w:t>annot be simply explained by the underlying</w:t>
      </w:r>
      <w:r w:rsidR="00E7460B" w:rsidRPr="00B42701">
        <w:rPr>
          <w:lang w:val="en-CA"/>
        </w:rPr>
        <w:t xml:space="preserve"> single and double mutant </w:t>
      </w:r>
      <w:r w:rsidR="00173DA0">
        <w:rPr>
          <w:lang w:val="en-CA"/>
        </w:rPr>
        <w:t>phenotype</w:t>
      </w:r>
      <w:r w:rsidR="00856CAC">
        <w:rPr>
          <w:lang w:val="en-CA"/>
        </w:rPr>
        <w:t>s</w:t>
      </w:r>
      <w:r w:rsidR="00BE5F24">
        <w:rPr>
          <w:lang w:val="en-CA"/>
        </w:rPr>
        <w:t>)</w:t>
      </w:r>
      <w:r w:rsidR="00E7460B">
        <w:rPr>
          <w:lang w:val="en-CA"/>
        </w:rPr>
        <w:t xml:space="preserve"> </w:t>
      </w:r>
      <w:r w:rsidR="00E7460B">
        <w:rPr>
          <w:rFonts w:eastAsia="Times New Roman"/>
          <w:color w:val="222222"/>
          <w:shd w:val="clear" w:color="auto" w:fill="FFFFFF"/>
          <w:lang w:val="en-CA"/>
        </w:rPr>
        <w:t xml:space="preserve">are </w:t>
      </w:r>
      <w:r w:rsidR="009D2927">
        <w:rPr>
          <w:rFonts w:eastAsia="Times New Roman"/>
          <w:color w:val="222222"/>
          <w:shd w:val="clear" w:color="auto" w:fill="FFFFFF"/>
          <w:lang w:val="en-CA"/>
        </w:rPr>
        <w:t>expected</w:t>
      </w:r>
      <w:r w:rsidR="00E7460B">
        <w:rPr>
          <w:rFonts w:eastAsia="Times New Roman"/>
          <w:color w:val="222222"/>
          <w:shd w:val="clear" w:color="auto" w:fill="FFFFFF"/>
          <w:lang w:val="en-CA"/>
        </w:rPr>
        <w:t xml:space="preserve"> to outnumber</w:t>
      </w:r>
      <w:r w:rsidR="00DF1428">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two-gene interactions </w:t>
      </w:r>
      <w:r w:rsidR="00E312AC">
        <w:rPr>
          <w:rFonts w:eastAsia="Times New Roman"/>
          <w:color w:val="222222"/>
          <w:shd w:val="clear" w:color="auto" w:fill="FFFFFF"/>
          <w:lang w:val="en-CA"/>
        </w:rPr>
        <w:t xml:space="preserve">by </w:t>
      </w:r>
      <w:r w:rsidR="002C1164">
        <w:rPr>
          <w:rFonts w:eastAsia="Times New Roman"/>
          <w:color w:val="222222"/>
          <w:shd w:val="clear" w:color="auto" w:fill="FFFFFF"/>
          <w:lang w:val="en-CA"/>
        </w:rPr>
        <w:t>1</w:t>
      </w:r>
      <w:r w:rsidR="00A07E85">
        <w:rPr>
          <w:rFonts w:eastAsia="Times New Roman"/>
          <w:color w:val="222222"/>
          <w:shd w:val="clear" w:color="auto" w:fill="FFFFFF"/>
          <w:lang w:val="en-CA"/>
        </w:rPr>
        <w:t>00</w:t>
      </w:r>
      <w:r w:rsidR="002C1164">
        <w:rPr>
          <w:rFonts w:eastAsia="Times New Roman"/>
          <w:color w:val="222222"/>
          <w:shd w:val="clear" w:color="auto" w:fill="FFFFFF"/>
          <w:lang w:val="en-CA"/>
        </w:rPr>
        <w:t>-fold</w:t>
      </w:r>
      <w:r w:rsidR="00E7460B">
        <w:rPr>
          <w:rFonts w:eastAsia="Times New Roman"/>
          <w:color w:val="222222"/>
          <w:shd w:val="clear" w:color="auto" w:fill="FFFFFF"/>
          <w:lang w:val="en-CA"/>
        </w:rPr>
        <w:t xml:space="preserve"> </w:t>
      </w:r>
      <w:r w:rsidR="00E7460B" w:rsidRPr="00233F15">
        <w:rPr>
          <w:lang w:val="en-CA"/>
        </w:rPr>
        <w:fldChar w:fldCharType="begin" w:fldLock="1"/>
      </w:r>
      <w:r w:rsidR="00E7460B">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00E7460B" w:rsidRPr="00233F15">
        <w:rPr>
          <w:lang w:val="en-CA"/>
        </w:rPr>
        <w:fldChar w:fldCharType="separate"/>
      </w:r>
      <w:r w:rsidR="00E7460B" w:rsidRPr="004B3616">
        <w:rPr>
          <w:noProof/>
          <w:lang w:val="en-CA"/>
        </w:rPr>
        <w:t>(Kuzmin et al., 2018)</w:t>
      </w:r>
      <w:r w:rsidR="00E7460B" w:rsidRPr="00233F15">
        <w:rPr>
          <w:lang w:val="en-CA"/>
        </w:rPr>
        <w:fldChar w:fldCharType="end"/>
      </w:r>
      <w:r w:rsidR="00E7460B">
        <w:rPr>
          <w:lang w:val="en-CA"/>
        </w:rPr>
        <w:t>.</w:t>
      </w:r>
      <w:r w:rsidR="00A82531">
        <w:rPr>
          <w:lang w:val="en-CA"/>
        </w:rPr>
        <w:t xml:space="preserve">  </w:t>
      </w:r>
      <w:r w:rsidR="00710ACA">
        <w:rPr>
          <w:lang w:val="en-CA"/>
        </w:rPr>
        <w:t>Even when</w:t>
      </w:r>
      <w:r w:rsidR="00F06C98">
        <w:rPr>
          <w:lang w:val="en-CA"/>
        </w:rPr>
        <w:t xml:space="preserve"> t</w:t>
      </w:r>
      <w:r w:rsidR="0021622F">
        <w:rPr>
          <w:lang w:val="en-CA"/>
        </w:rPr>
        <w:t>wo</w:t>
      </w:r>
      <w:r w:rsidR="0046609A">
        <w:rPr>
          <w:lang w:val="en-CA"/>
        </w:rPr>
        <w:t>-gene interactions are present</w:t>
      </w:r>
      <w:r w:rsidR="00D652F4">
        <w:rPr>
          <w:lang w:val="en-CA"/>
        </w:rPr>
        <w:t>,</w:t>
      </w:r>
      <w:r w:rsidR="00E666E0">
        <w:rPr>
          <w:lang w:val="en-CA"/>
        </w:rPr>
        <w:t xml:space="preserve"> </w:t>
      </w:r>
      <w:r w:rsidR="00E312AC">
        <w:rPr>
          <w:lang w:val="en-CA"/>
        </w:rPr>
        <w:t xml:space="preserve">important </w:t>
      </w:r>
      <w:r w:rsidR="006E734A">
        <w:rPr>
          <w:lang w:val="en-CA"/>
        </w:rPr>
        <w:t>functional inference</w:t>
      </w:r>
      <w:r w:rsidR="00E312AC">
        <w:rPr>
          <w:lang w:val="en-CA"/>
        </w:rPr>
        <w:t>s</w:t>
      </w:r>
      <w:r w:rsidR="006E734A">
        <w:rPr>
          <w:lang w:val="en-CA"/>
        </w:rPr>
        <w:t xml:space="preserve"> </w:t>
      </w:r>
      <w:r w:rsidR="00E312AC">
        <w:rPr>
          <w:lang w:val="en-CA"/>
        </w:rPr>
        <w:t xml:space="preserve">cannot be made </w:t>
      </w:r>
      <w:r w:rsidR="001A5274">
        <w:rPr>
          <w:lang w:val="en-CA"/>
        </w:rPr>
        <w:t xml:space="preserve">until triple-knockout phenotypes are </w:t>
      </w:r>
      <w:r w:rsidR="007765A3">
        <w:rPr>
          <w:lang w:val="en-CA"/>
        </w:rPr>
        <w:t xml:space="preserve">observed and </w:t>
      </w:r>
      <w:r w:rsidR="003C0562">
        <w:rPr>
          <w:lang w:val="en-CA"/>
        </w:rPr>
        <w:t>analyzed</w:t>
      </w:r>
      <w:r w:rsidR="001A5274">
        <w:rPr>
          <w:lang w:val="en-CA"/>
        </w:rPr>
        <w:t xml:space="preserve"> </w:t>
      </w:r>
      <w:r w:rsidR="00DF1428">
        <w:rPr>
          <w:rFonts w:eastAsia="Times New Roman"/>
          <w:color w:val="222222"/>
          <w:shd w:val="clear" w:color="auto" w:fill="FFFFFF"/>
          <w:lang w:val="en-CA"/>
        </w:rPr>
        <w:fldChar w:fldCharType="begin" w:fldLock="1"/>
      </w:r>
      <w:r w:rsidR="00262137">
        <w:rPr>
          <w:rFonts w:eastAsia="Times New Roman"/>
          <w:color w:val="222222"/>
          <w:shd w:val="clear" w:color="auto" w:fill="FFFFFF"/>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Protocols","type":"article-journal","volume":"9"},"uris":["http://www.mendeley.com/documents/?uuid=2adc4a2c-3ac4-4b8e-adc4-edaa1bd78ac1"]},{"id":"ITEM-2","itemData":{"DOI":"10.1126/science.aao1729","ISSN":"0036-8075","PMID":"29674565","abstract":"To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L.","non-dropping-particle":"","parse-names":false,"suffix":""}],"container-title":"Science","id":"ITEM-2","issue":"6386","issued":{"date-parts":[["2018","4","20"]]},"page":"eaao1729","title":"Systematic analysis of complex genetic interactions","type":"article-journal","volume":"360"},"uris":["http://www.mendeley.com/documents/?uuid=d5750ca3-7885-381f-b2d5-684daaa50e67"]},{"id":"ITEM-3","itemData":{"DOI":"10.1016/j.celrep.2013.05.007","ISSN":"2211-1247","PMID":"23746449","abstract":"Genetic interactions reveal the functional relationships between pairs of genes. In this study, we describe a method for the systematic generation and quantitation of triple mutants, termed triple-mutant analysis (TMA). We have used this approach to interrogate partially redundant pairs of genes in S. cerevisiae, including ASF1 and CAC1, two histone chaperones. After subjecting asf1Δ cac1Δ to TMA, we found that the Swi/Snf Rdh54 protein compensates for the absence of Asf1 and Cac1. Rdh54 more strongly associates with the chromatin apparatus and the pericentromeric region in the double mutant. Moreover, Asf1 is responsible for the synthetic lethality observed in cac1Δ strains lacking the HIRA-like proteins. A similar TMA was carried out after deleting both CLB5 and CLB6, cyclins that regulate DNA replication, revealing a strong functional connection to chromosome segregation. This approach can reveal functional redundancies that cannot be uncovered through traditional double-mutant analyses.","author":[{"dropping-particle":"","family":"Haber","given":"James E","non-dropping-particle":"","parse-names":false,"suffix":""},{"dropping-particle":"","family":"Braberg","given":"Hannes","non-dropping-particle":"","parse-names":false,"suffix":""},{"dropping-particle":"","family":"Wu","given":"Qiuqin","non-dropping-particle":"","parse-names":false,"suffix":""},{"dropping-particle":"","family":"Alexander","given":"Richard","non-dropping-particle":"","parse-names":false,"suffix":""},{"dropping-particle":"","family":"Haase","given":"Julian","non-dropping-particle":"","parse-names":false,"suffix":""},{"dropping-particle":"","family":"Ryan","given":"Colm","non-dropping-particle":"","parse-names":false,"suffix":""},{"dropping-particle":"","family":"Lipkin-Moore","given":"Zach","non-dropping-particle":"","parse-names":false,"suffix":""},{"dropping-particle":"","family":"Franks-Skiba","given":"Kathleen E","non-dropping-particle":"","parse-names":false,"suffix":""},{"dropping-particle":"","family":"Johnson","given":"Tasha","non-dropping-particle":"","parse-names":false,"suffix":""},{"dropping-particle":"","family":"Shales","given":"Michael","non-dropping-particle":"","parse-names":false,"suffix":""},{"dropping-particle":"","family":"Lenstra","given":"Tineke L","non-dropping-particle":"","parse-names":false,"suffix":""},{"dropping-particle":"","family":"Holstege","given":"Frank C P","non-dropping-particle":"","parse-names":false,"suffix":""},{"dropping-particle":"","family":"Johnson","given":"Jeffrey R","non-dropping-particle":"","parse-names":false,"suffix":""},{"dropping-particle":"","family":"Bloom","given":"Kerry","non-dropping-particle":"","parse-names":false,"suffix":""},{"dropping-particle":"","family":"Krogan","given":"Nevan J","non-dropping-particle":"","parse-names":false,"suffix":""}],"container-title":"Cell reports","id":"ITEM-3","issue":"6","issued":{"date-parts":[["2013","6","27"]]},"page":"2168-78","publisher":"NIH Public Access","title":"Systematic triple-mutant analysis uncovers functional connectivity between pathways involved in chromosome regulation.","type":"article-journal","volume":"3"},"uris":["http://www.mendeley.com/documents/?uuid=9a0f29e1-c241-3787-b622-d447a5bc1ac0"]}],"mendeley":{"formattedCitation":"(Braberg et al., 2014; Haber et al., 2013; Kuzmin et al., 2018)","plainTextFormattedCitation":"(Braberg et al., 2014; Haber et al., 2013; Kuzmin et al., 2018)","previouslyFormattedCitation":"(Braberg et al., 2014; Haber et al., 2013; Kuzmin et al., 2018)"},"properties":{"noteIndex":0},"schema":"https://github.com/citation-style-language/schema/raw/master/csl-citation.json"}</w:instrText>
      </w:r>
      <w:r w:rsidR="00DF1428">
        <w:rPr>
          <w:rFonts w:eastAsia="Times New Roman"/>
          <w:color w:val="222222"/>
          <w:shd w:val="clear" w:color="auto" w:fill="FFFFFF"/>
          <w:lang w:val="en-CA"/>
        </w:rPr>
        <w:fldChar w:fldCharType="separate"/>
      </w:r>
      <w:r w:rsidR="00D06D36" w:rsidRPr="00D06D36">
        <w:rPr>
          <w:rFonts w:eastAsia="Times New Roman"/>
          <w:noProof/>
          <w:color w:val="222222"/>
          <w:shd w:val="clear" w:color="auto" w:fill="FFFFFF"/>
          <w:lang w:val="en-CA"/>
        </w:rPr>
        <w:t>(Braberg et al., 2014; Haber et al., 2013; Kuzmin et al., 2018)</w:t>
      </w:r>
      <w:r w:rsidR="00DF1428">
        <w:rPr>
          <w:rFonts w:eastAsia="Times New Roman"/>
          <w:color w:val="222222"/>
          <w:shd w:val="clear" w:color="auto" w:fill="FFFFFF"/>
          <w:lang w:val="en-CA"/>
        </w:rPr>
        <w:fldChar w:fldCharType="end"/>
      </w:r>
      <w:r w:rsidR="00DF1428">
        <w:rPr>
          <w:rFonts w:eastAsia="Times New Roman"/>
          <w:color w:val="222222"/>
          <w:shd w:val="clear" w:color="auto" w:fill="FFFFFF"/>
          <w:lang w:val="en-CA"/>
        </w:rPr>
        <w:t>.</w:t>
      </w:r>
      <w:r w:rsidR="00177272">
        <w:rPr>
          <w:rFonts w:eastAsia="Times New Roman"/>
          <w:color w:val="222222"/>
          <w:shd w:val="clear" w:color="auto" w:fill="FFFFFF"/>
          <w:lang w:val="en-CA"/>
        </w:rPr>
        <w:t xml:space="preserve">  </w:t>
      </w:r>
      <w:r w:rsidR="00E312AC">
        <w:rPr>
          <w:lang w:val="en-CA"/>
        </w:rPr>
        <w:t xml:space="preserve">Single knockout alleles have been shown to have environment-dependent complex genetic interactions with natural variants that typically involve three or more additional loci </w:t>
      </w:r>
      <w:r w:rsidR="00E312AC">
        <w:rPr>
          <w:lang w:val="en-CA"/>
        </w:rPr>
        <w:fldChar w:fldCharType="begin" w:fldLock="1"/>
      </w:r>
      <w:r w:rsidR="00E312AC">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effects","type":"article-journal","volume":"9"},"uris":["http://www.mendeley.com/documents/?uuid=2d37ae03-6b83-3bdf-9593-904f732a3608"]}],"mendeley":{"formattedCitation":"(Mullis et al., 2018)","plainTextFormattedCitation":"(Mullis et al., 2018)","previouslyFormattedCitation":"(Mullis et al., 2018)"},"properties":{"noteIndex":0},"schema":"https://github.com/citation-style-language/schema/raw/master/csl-citation.json"}</w:instrText>
      </w:r>
      <w:r w:rsidR="00E312AC">
        <w:rPr>
          <w:lang w:val="en-CA"/>
        </w:rPr>
        <w:fldChar w:fldCharType="separate"/>
      </w:r>
      <w:r w:rsidR="00E312AC" w:rsidRPr="00D659A1">
        <w:rPr>
          <w:noProof/>
          <w:lang w:val="en-CA"/>
        </w:rPr>
        <w:t>(Mullis et al., 2018)</w:t>
      </w:r>
      <w:r w:rsidR="00E312AC">
        <w:rPr>
          <w:lang w:val="en-CA"/>
        </w:rPr>
        <w:fldChar w:fldCharType="end"/>
      </w:r>
      <w:r w:rsidR="00E312AC">
        <w:rPr>
          <w:lang w:val="en-CA"/>
        </w:rPr>
        <w:t xml:space="preserve">. </w:t>
      </w:r>
      <w:r w:rsidR="00B75D02">
        <w:rPr>
          <w:lang w:val="en-CA"/>
        </w:rPr>
        <w:t xml:space="preserve"> In the case of </w:t>
      </w:r>
      <w:r w:rsidR="00B75D02">
        <w:t xml:space="preserve">ABC transporters (involved in cellular efflux of small molecules), there are both drug resistance and sensitivity phenomena that are observed only upon the deletion of three or more genes </w:t>
      </w:r>
      <w:r w:rsidR="00B75D02">
        <w:fldChar w:fldCharType="begin" w:fldLock="1"/>
      </w:r>
      <w:r w:rsidR="00D9226C">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selection.","type":"article-journal","volume":"8"},"uris":["http://www.mendeley.com/documents/?uuid=37457ea4-6a9c-471d-b62e-dfeec5fba47c"]},{"id":"ITEM-3","itemData":{"DOI":"10.1128/EC.00021-15","ISSN":"1535-9778","PMID":"25724885","abstract":"&lt;p&gt;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Cell","id":"ITEM-3","issue":"5","issued":{"date-parts":[["2015","5"]]},"page":"442-453","title":"Control of Plasma Membrane Permeability by ABC Transporters","type":"article-journal","volume":"14"},"uris":["http://www.mendeley.com/documents/?uuid=4dec19d3-73c3-4b64-9556-f4b9dd5227fc"]}],"mendeley":{"formattedCitation":"(Khakhina et al., 2015; Kolaczkowska et al., 2008; Suzuki et al., 2011)","plainTextFormattedCitation":"(Khakhina et al., 2015; Kolaczkowska et al., 2008; Suzuki et al., 2011)","previouslyFormattedCitation":"(Khakhina et al., 2015; Kolaczkowska et al., 2008; Suzuki et al., 2011)"},"properties":{"noteIndex":0},"schema":"https://github.com/citation-style-language/schema/raw/master/csl-citation.json"}</w:instrText>
      </w:r>
      <w:r w:rsidR="00B75D02">
        <w:fldChar w:fldCharType="separate"/>
      </w:r>
      <w:r w:rsidR="007A4FB8" w:rsidRPr="007A4FB8">
        <w:rPr>
          <w:noProof/>
        </w:rPr>
        <w:t>(Khakhina et al., 2015; Kolaczkowska et al., 2008; Suzuki et al., 2011)</w:t>
      </w:r>
      <w:r w:rsidR="00B75D02">
        <w:fldChar w:fldCharType="end"/>
      </w:r>
      <w:r w:rsidR="00B75D02">
        <w:t xml:space="preserve">. </w:t>
      </w:r>
      <w:r w:rsidR="00E312AC">
        <w:rPr>
          <w:lang w:val="en-CA"/>
        </w:rPr>
        <w:t xml:space="preserve">More </w:t>
      </w:r>
      <w:r w:rsidR="00177272">
        <w:rPr>
          <w:rFonts w:eastAsia="Times New Roman"/>
          <w:color w:val="222222"/>
          <w:shd w:val="clear" w:color="auto" w:fill="FFFFFF"/>
          <w:lang w:val="en-CA"/>
        </w:rPr>
        <w:t xml:space="preserve">complex </w:t>
      </w:r>
      <w:r w:rsidR="00300051">
        <w:rPr>
          <w:rFonts w:eastAsia="Times New Roman"/>
          <w:color w:val="222222"/>
          <w:shd w:val="clear" w:color="auto" w:fill="FFFFFF"/>
          <w:lang w:val="en-CA"/>
        </w:rPr>
        <w:t>multi-variant effects</w:t>
      </w:r>
      <w:r w:rsidR="00E312AC">
        <w:rPr>
          <w:rFonts w:eastAsia="Times New Roman"/>
          <w:color w:val="222222"/>
          <w:shd w:val="clear" w:color="auto" w:fill="FFFFFF"/>
          <w:lang w:val="en-CA"/>
        </w:rPr>
        <w:t xml:space="preserve"> are known, e.g., </w:t>
      </w:r>
      <w:r w:rsidR="00A01A4C">
        <w:rPr>
          <w:rFonts w:eastAsia="Times New Roman"/>
          <w:color w:val="222222"/>
          <w:shd w:val="clear" w:color="auto" w:fill="FFFFFF"/>
          <w:lang w:val="en-CA"/>
        </w:rPr>
        <w:t>involving</w:t>
      </w:r>
      <w:r w:rsidR="009F5816">
        <w:rPr>
          <w:lang w:val="en-CA"/>
        </w:rPr>
        <w:t xml:space="preserve"> </w:t>
      </w:r>
      <w:r w:rsidR="00326455">
        <w:rPr>
          <w:lang w:val="en-CA"/>
        </w:rPr>
        <w:t xml:space="preserve">five </w:t>
      </w:r>
      <w:r w:rsidR="00326455">
        <w:rPr>
          <w:lang w:val="en-CA"/>
        </w:rPr>
        <w:fldChar w:fldCharType="begin" w:fldLock="1"/>
      </w:r>
      <w:r w:rsidR="00326455">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sidR="00326455">
        <w:rPr>
          <w:lang w:val="en-CA"/>
        </w:rPr>
        <w:fldChar w:fldCharType="separate"/>
      </w:r>
      <w:r w:rsidR="00326455" w:rsidRPr="00D659A1">
        <w:rPr>
          <w:noProof/>
          <w:lang w:val="en-CA"/>
        </w:rPr>
        <w:t>(Taylor et al., 2014)</w:t>
      </w:r>
      <w:r w:rsidR="00326455">
        <w:rPr>
          <w:lang w:val="en-CA"/>
        </w:rPr>
        <w:fldChar w:fldCharType="end"/>
      </w:r>
      <w:r w:rsidR="00326455">
        <w:rPr>
          <w:lang w:val="en-CA"/>
        </w:rPr>
        <w:t xml:space="preserve">, seven </w:t>
      </w:r>
      <w:r w:rsidR="00326455">
        <w:rPr>
          <w:lang w:val="en-CA"/>
        </w:rPr>
        <w:fldChar w:fldCharType="begin" w:fldLock="1"/>
      </w:r>
      <w:r w:rsidR="00326455">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sidR="00326455">
        <w:rPr>
          <w:lang w:val="en-CA"/>
        </w:rPr>
        <w:fldChar w:fldCharType="separate"/>
      </w:r>
      <w:r w:rsidR="00326455" w:rsidRPr="00D659A1">
        <w:rPr>
          <w:noProof/>
          <w:lang w:val="en-CA"/>
        </w:rPr>
        <w:t>(Beh et al., 2001)</w:t>
      </w:r>
      <w:r w:rsidR="00326455">
        <w:rPr>
          <w:lang w:val="en-CA"/>
        </w:rPr>
        <w:fldChar w:fldCharType="end"/>
      </w:r>
      <w:r w:rsidR="00326455">
        <w:rPr>
          <w:lang w:val="en-CA"/>
        </w:rPr>
        <w:t xml:space="preserve">, and over twenty genes </w:t>
      </w:r>
      <w:r w:rsidR="00326455">
        <w:rPr>
          <w:lang w:val="en-CA"/>
        </w:rPr>
        <w:fldChar w:fldCharType="begin" w:fldLock="1"/>
      </w:r>
      <w:r w:rsidR="00326455">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sidR="00326455">
        <w:rPr>
          <w:lang w:val="en-CA"/>
        </w:rPr>
        <w:fldChar w:fldCharType="separate"/>
      </w:r>
      <w:r w:rsidR="00326455" w:rsidRPr="00D659A1">
        <w:rPr>
          <w:noProof/>
          <w:lang w:val="en-CA"/>
        </w:rPr>
        <w:t>(Wieczorke et al., 1999)</w:t>
      </w:r>
      <w:r w:rsidR="00326455">
        <w:rPr>
          <w:lang w:val="en-CA"/>
        </w:rPr>
        <w:fldChar w:fldCharType="end"/>
      </w:r>
      <w:r w:rsidR="00E312AC">
        <w:rPr>
          <w:lang w:val="en-CA"/>
        </w:rPr>
        <w:t xml:space="preserve">.  </w:t>
      </w:r>
      <w:r w:rsidR="00825573">
        <w:rPr>
          <w:lang w:val="en-CA"/>
        </w:rPr>
        <w:t>Unfortunately</w:t>
      </w:r>
      <w:r w:rsidR="000C6F86">
        <w:rPr>
          <w:lang w:val="en-CA"/>
        </w:rPr>
        <w:t>,</w:t>
      </w:r>
      <w:r w:rsidR="00F16A30">
        <w:rPr>
          <w:lang w:val="en-CA"/>
        </w:rPr>
        <w:t xml:space="preserve"> the</w:t>
      </w:r>
      <w:r w:rsidR="00656C5D">
        <w:rPr>
          <w:lang w:val="en-CA"/>
        </w:rPr>
        <w:t xml:space="preserve"> </w:t>
      </w:r>
      <w:r w:rsidR="0041467E">
        <w:rPr>
          <w:lang w:val="en-CA"/>
        </w:rPr>
        <w:t>inherent</w:t>
      </w:r>
      <w:r w:rsidR="008D3E72">
        <w:rPr>
          <w:lang w:val="en-CA"/>
        </w:rPr>
        <w:t xml:space="preserve"> experimental and analytic c</w:t>
      </w:r>
      <w:r w:rsidR="00224D3C">
        <w:rPr>
          <w:lang w:val="en-CA"/>
        </w:rPr>
        <w:t xml:space="preserve">hallenges have </w:t>
      </w:r>
      <w:r w:rsidR="008D3E72">
        <w:rPr>
          <w:lang w:val="en-CA"/>
        </w:rPr>
        <w:t xml:space="preserve">limited systematic profiling </w:t>
      </w:r>
      <w:r w:rsidR="00825573">
        <w:rPr>
          <w:lang w:val="en-CA"/>
        </w:rPr>
        <w:t xml:space="preserve">of </w:t>
      </w:r>
      <w:r w:rsidR="008D3E72">
        <w:rPr>
          <w:lang w:val="en-CA"/>
        </w:rPr>
        <w:t>highly-complex genetic interactions</w:t>
      </w:r>
      <w:r w:rsidR="00756C35">
        <w:rPr>
          <w:lang w:val="en-CA"/>
        </w:rPr>
        <w:t>.</w:t>
      </w:r>
    </w:p>
    <w:p w14:paraId="6896936E" w14:textId="77777777" w:rsidR="00B5428B" w:rsidRDefault="00B5428B" w:rsidP="009759F3">
      <w:pPr>
        <w:jc w:val="both"/>
        <w:rPr>
          <w:lang w:val="en-CA"/>
        </w:rPr>
      </w:pPr>
    </w:p>
    <w:p w14:paraId="2608932C" w14:textId="0F8F4DDA" w:rsidR="00DB0ED8" w:rsidRPr="008F2B33" w:rsidRDefault="00393E07" w:rsidP="00CB2DD0">
      <w:pPr>
        <w:jc w:val="both"/>
        <w:rPr>
          <w:lang w:val="en-CA"/>
          <w:rPrChange w:id="35" w:author="Albi Celaj" w:date="2019-01-30T15:13:00Z">
            <w:rPr>
              <w:rFonts w:eastAsia="Times New Roman"/>
            </w:rPr>
          </w:rPrChange>
        </w:rPr>
      </w:pPr>
      <w:del w:id="36" w:author="Albi Celaj" w:date="2019-01-30T18:30:00Z">
        <w:r w:rsidDel="00576EC4">
          <w:rPr>
            <w:lang w:val="en-CA"/>
          </w:rPr>
          <w:delText xml:space="preserve">Revealing </w:delText>
        </w:r>
        <w:r w:rsidR="00296465" w:rsidDel="00576EC4">
          <w:rPr>
            <w:lang w:val="en-CA"/>
          </w:rPr>
          <w:delText xml:space="preserve">functions within a </w:delText>
        </w:r>
        <w:r w:rsidR="00F7008C" w:rsidDel="00576EC4">
          <w:rPr>
            <w:lang w:val="en-CA"/>
          </w:rPr>
          <w:delText xml:space="preserve">complex </w:delText>
        </w:r>
        <w:r w:rsidR="009F6684" w:rsidDel="00576EC4">
          <w:rPr>
            <w:lang w:val="en-CA"/>
          </w:rPr>
          <w:delText xml:space="preserve">genetic </w:delText>
        </w:r>
        <w:r w:rsidR="00F7008C" w:rsidDel="00576EC4">
          <w:rPr>
            <w:lang w:val="en-CA"/>
          </w:rPr>
          <w:delText>system</w:delText>
        </w:r>
        <w:r w:rsidR="00CB2DD0" w:rsidDel="00576EC4">
          <w:rPr>
            <w:lang w:val="en-CA"/>
          </w:rPr>
          <w:delText xml:space="preserve"> </w:delText>
        </w:r>
        <w:r w:rsidR="00D46059" w:rsidDel="00576EC4">
          <w:rPr>
            <w:lang w:val="en-CA"/>
          </w:rPr>
          <w:delText xml:space="preserve">will </w:delText>
        </w:r>
        <w:r w:rsidR="00296465" w:rsidDel="00576EC4">
          <w:rPr>
            <w:lang w:val="en-CA"/>
          </w:rPr>
          <w:delText xml:space="preserve">often require </w:delText>
        </w:r>
        <w:r w:rsidR="00990BC1" w:rsidDel="00576EC4">
          <w:rPr>
            <w:lang w:val="en-CA"/>
          </w:rPr>
          <w:delText xml:space="preserve">extended </w:delText>
        </w:r>
        <w:r w:rsidR="00E718EA" w:rsidDel="00576EC4">
          <w:rPr>
            <w:lang w:val="en-CA"/>
          </w:rPr>
          <w:delText>genetic analysis</w:delText>
        </w:r>
        <w:r w:rsidR="00296465" w:rsidDel="00576EC4">
          <w:rPr>
            <w:lang w:val="en-CA"/>
          </w:rPr>
          <w:delText xml:space="preserve"> (</w:delText>
        </w:r>
      </w:del>
      <w:del w:id="37" w:author="Albi Celaj" w:date="2019-01-24T14:38:00Z">
        <w:r w:rsidR="00296465" w:rsidDel="003A0055">
          <w:rPr>
            <w:lang w:val="en-CA"/>
          </w:rPr>
          <w:delText>“</w:delText>
        </w:r>
      </w:del>
      <w:del w:id="38" w:author="Albi Celaj" w:date="2019-01-30T18:30:00Z">
        <w:r w:rsidR="00296465" w:rsidDel="00576EC4">
          <w:rPr>
            <w:lang w:val="en-CA"/>
          </w:rPr>
          <w:delText>XGA</w:delText>
        </w:r>
      </w:del>
      <w:del w:id="39" w:author="Albi Celaj" w:date="2019-01-24T14:38:00Z">
        <w:r w:rsidR="00296465" w:rsidDel="003A0055">
          <w:rPr>
            <w:lang w:val="en-CA"/>
          </w:rPr>
          <w:delText>”</w:delText>
        </w:r>
      </w:del>
      <w:del w:id="40" w:author="Albi Celaj" w:date="2019-01-30T18:30:00Z">
        <w:r w:rsidR="00296465" w:rsidDel="00576EC4">
          <w:rPr>
            <w:lang w:val="en-CA"/>
          </w:rPr>
          <w:delText>)</w:delText>
        </w:r>
        <w:r w:rsidR="00D46059" w:rsidDel="00576EC4">
          <w:rPr>
            <w:lang w:val="en-CA"/>
          </w:rPr>
          <w:delText xml:space="preserve"> </w:delText>
        </w:r>
        <w:r w:rsidR="00296465" w:rsidDel="00576EC4">
          <w:rPr>
            <w:lang w:val="en-CA"/>
          </w:rPr>
          <w:delText>that goes beyond single-gene and pairwise analysis to include high</w:delText>
        </w:r>
      </w:del>
      <w:del w:id="41" w:author="Albi Celaj" w:date="2019-01-25T15:19:00Z">
        <w:r w:rsidR="00296465" w:rsidDel="0038054E">
          <w:rPr>
            <w:lang w:val="en-CA"/>
          </w:rPr>
          <w:delText>er</w:delText>
        </w:r>
      </w:del>
      <w:del w:id="42" w:author="Albi Celaj" w:date="2019-01-30T18:30:00Z">
        <w:r w:rsidR="00296465" w:rsidDel="00576EC4">
          <w:rPr>
            <w:lang w:val="en-CA"/>
          </w:rPr>
          <w:delText xml:space="preserve">-order combinations of genetic perturbation. </w:delText>
        </w:r>
      </w:del>
      <w:ins w:id="43" w:author="Albi Celaj" w:date="2019-01-30T14:52:00Z">
        <w:r w:rsidR="006A549C">
          <w:rPr>
            <w:lang w:val="en-CA"/>
          </w:rPr>
          <w:t>Revealing functions within a compl</w:t>
        </w:r>
      </w:ins>
      <w:ins w:id="44" w:author="Albi Celaj" w:date="2019-01-30T14:53:00Z">
        <w:r w:rsidR="006A549C">
          <w:rPr>
            <w:lang w:val="en-CA"/>
          </w:rPr>
          <w:t xml:space="preserve">ex </w:t>
        </w:r>
      </w:ins>
      <w:ins w:id="45" w:author="Albi Celaj" w:date="2019-01-30T14:57:00Z">
        <w:r w:rsidR="002B5FCC">
          <w:rPr>
            <w:lang w:val="en-CA"/>
          </w:rPr>
          <w:t xml:space="preserve">genetic </w:t>
        </w:r>
      </w:ins>
      <w:ins w:id="46" w:author="Albi Celaj" w:date="2019-01-30T14:53:00Z">
        <w:r w:rsidR="006A549C">
          <w:rPr>
            <w:lang w:val="en-CA"/>
          </w:rPr>
          <w:t>system will often require</w:t>
        </w:r>
        <w:r w:rsidR="006A549C" w:rsidRPr="00EC2F5D">
          <w:rPr>
            <w:rFonts w:eastAsia="Times New Roman"/>
          </w:rPr>
          <w:t xml:space="preserve"> </w:t>
        </w:r>
        <w:r w:rsidR="006A549C">
          <w:rPr>
            <w:rFonts w:eastAsia="Times New Roman"/>
          </w:rPr>
          <w:t>e</w:t>
        </w:r>
      </w:ins>
      <w:ins w:id="47" w:author="Albi Celaj" w:date="2019-01-30T15:19:00Z">
        <w:r w:rsidR="00E850EA">
          <w:rPr>
            <w:rFonts w:eastAsia="Times New Roman"/>
          </w:rPr>
          <w:t>x</w:t>
        </w:r>
      </w:ins>
      <w:ins w:id="48" w:author="Albi Celaj" w:date="2019-01-30T14:53:00Z">
        <w:r w:rsidR="006A549C">
          <w:rPr>
            <w:rFonts w:eastAsia="Times New Roman"/>
          </w:rPr>
          <w:t xml:space="preserve">haustive </w:t>
        </w:r>
      </w:ins>
      <w:ins w:id="49" w:author="Albi Celaj" w:date="2019-01-31T11:35:00Z">
        <w:r w:rsidR="00B41F81">
          <w:rPr>
            <w:rFonts w:eastAsia="Times New Roman"/>
          </w:rPr>
          <w:t>polygenic</w:t>
        </w:r>
      </w:ins>
      <w:ins w:id="50" w:author="Albi Celaj" w:date="2019-01-30T14:53:00Z">
        <w:r w:rsidR="006A549C">
          <w:rPr>
            <w:rFonts w:eastAsia="Times New Roman"/>
          </w:rPr>
          <w:t xml:space="preserve"> </w:t>
        </w:r>
      </w:ins>
      <w:ins w:id="51" w:author="Albi Celaj" w:date="2019-01-30T15:20:00Z">
        <w:r w:rsidR="00E850EA">
          <w:rPr>
            <w:rFonts w:eastAsia="Times New Roman"/>
          </w:rPr>
          <w:t>a</w:t>
        </w:r>
      </w:ins>
      <w:ins w:id="52" w:author="Albi Celaj" w:date="2019-01-30T14:53:00Z">
        <w:r w:rsidR="006A549C">
          <w:rPr>
            <w:rFonts w:eastAsia="Times New Roman"/>
          </w:rPr>
          <w:t>nalysis (XGA)</w:t>
        </w:r>
        <w:r w:rsidR="002B5FCC">
          <w:rPr>
            <w:rFonts w:eastAsia="Times New Roman"/>
          </w:rPr>
          <w:t xml:space="preserve"> </w:t>
        </w:r>
        <w:r w:rsidR="002B5FCC">
          <w:rPr>
            <w:lang w:val="en-CA"/>
          </w:rPr>
          <w:t xml:space="preserve">that goes beyond </w:t>
        </w:r>
      </w:ins>
      <w:ins w:id="53" w:author="Albi Celaj" w:date="2019-01-30T15:04:00Z">
        <w:r w:rsidR="00896ACA">
          <w:rPr>
            <w:lang w:val="en-CA"/>
          </w:rPr>
          <w:t xml:space="preserve">single-gene and pairwise </w:t>
        </w:r>
      </w:ins>
      <w:ins w:id="54" w:author="Albi Celaj" w:date="2019-01-31T11:46:00Z">
        <w:r w:rsidR="00296434">
          <w:rPr>
            <w:lang w:val="en-CA"/>
          </w:rPr>
          <w:t>effects</w:t>
        </w:r>
      </w:ins>
      <w:ins w:id="55" w:author="Albi Celaj" w:date="2019-01-30T15:04:00Z">
        <w:r w:rsidR="00896ACA">
          <w:rPr>
            <w:lang w:val="en-CA"/>
          </w:rPr>
          <w:t xml:space="preserve"> to include high-order combinations of genetic perturbation</w:t>
        </w:r>
      </w:ins>
      <w:ins w:id="56" w:author="Albi Celaj" w:date="2019-01-30T15:40:00Z">
        <w:r w:rsidR="00B14E24">
          <w:rPr>
            <w:lang w:val="en-CA"/>
          </w:rPr>
          <w:t>s</w:t>
        </w:r>
      </w:ins>
      <w:ins w:id="57" w:author="Albi Celaj" w:date="2019-01-30T15:04:00Z">
        <w:r w:rsidR="00896ACA">
          <w:rPr>
            <w:lang w:val="en-CA"/>
          </w:rPr>
          <w:t>.</w:t>
        </w:r>
      </w:ins>
      <w:ins w:id="58" w:author="Albi Celaj" w:date="2019-01-30T15:13:00Z">
        <w:r w:rsidR="008F2B33">
          <w:rPr>
            <w:lang w:val="en-CA"/>
          </w:rPr>
          <w:t xml:space="preserve"> </w:t>
        </w:r>
      </w:ins>
      <w:r w:rsidR="00326455">
        <w:rPr>
          <w:lang w:val="en-CA"/>
        </w:rPr>
        <w:t xml:space="preserve">Here we describe </w:t>
      </w:r>
      <w:r w:rsidR="00D46059">
        <w:rPr>
          <w:lang w:val="en-CA"/>
        </w:rPr>
        <w:t xml:space="preserve">a </w:t>
      </w:r>
      <w:r w:rsidR="00326455">
        <w:rPr>
          <w:lang w:val="en-CA"/>
        </w:rPr>
        <w:t xml:space="preserve">strategy </w:t>
      </w:r>
      <w:r w:rsidR="00413DA7">
        <w:rPr>
          <w:lang w:val="en-CA"/>
        </w:rPr>
        <w:t>for</w:t>
      </w:r>
      <w:r w:rsidR="00326455">
        <w:rPr>
          <w:lang w:val="en-CA"/>
        </w:rPr>
        <w:t xml:space="preserve"> </w:t>
      </w:r>
      <w:r w:rsidR="008D6812">
        <w:rPr>
          <w:lang w:val="en-CA"/>
        </w:rPr>
        <w:t>XGA</w:t>
      </w:r>
      <w:r w:rsidR="0016482C">
        <w:rPr>
          <w:lang w:val="en-CA"/>
        </w:rPr>
        <w:t xml:space="preserve"> a</w:t>
      </w:r>
      <w:r w:rsidR="00BA0F66">
        <w:rPr>
          <w:lang w:val="en-CA"/>
        </w:rPr>
        <w:t>nd demonstrate it on</w:t>
      </w:r>
      <w:r w:rsidR="0016482C">
        <w:rPr>
          <w:lang w:val="en-CA"/>
        </w:rPr>
        <w:t xml:space="preserve"> </w:t>
      </w:r>
      <w:r w:rsidR="00E312AC">
        <w:rPr>
          <w:lang w:val="en-CA"/>
        </w:rPr>
        <w:t xml:space="preserve">the entire set </w:t>
      </w:r>
      <w:r w:rsidR="00F8348A">
        <w:rPr>
          <w:lang w:val="en-CA"/>
        </w:rPr>
        <w:t xml:space="preserve">of </w:t>
      </w:r>
      <w:r w:rsidR="0016482C">
        <w:rPr>
          <w:lang w:val="en-CA"/>
        </w:rPr>
        <w:t xml:space="preserve">16 </w:t>
      </w:r>
      <w:r w:rsidR="007C575E">
        <w:rPr>
          <w:lang w:val="en-CA"/>
        </w:rPr>
        <w:t xml:space="preserve">yeast </w:t>
      </w:r>
      <w:r w:rsidR="0016482C">
        <w:rPr>
          <w:lang w:val="en-CA"/>
        </w:rPr>
        <w:t xml:space="preserve">ABC transporters </w:t>
      </w:r>
      <w:r w:rsidR="00E312AC">
        <w:rPr>
          <w:lang w:val="en-CA"/>
        </w:rPr>
        <w:t>that ha</w:t>
      </w:r>
      <w:r w:rsidR="003B24A9">
        <w:rPr>
          <w:lang w:val="en-CA"/>
        </w:rPr>
        <w:t>ve</w:t>
      </w:r>
      <w:r w:rsidR="00E312AC">
        <w:rPr>
          <w:lang w:val="en-CA"/>
        </w:rPr>
        <w:t xml:space="preserve"> been </w:t>
      </w:r>
      <w:r w:rsidR="0016482C">
        <w:rPr>
          <w:lang w:val="en-CA"/>
        </w:rPr>
        <w:t>i</w:t>
      </w:r>
      <w:r w:rsidR="00133051">
        <w:rPr>
          <w:lang w:val="en-CA"/>
        </w:rPr>
        <w:t>mplicated</w:t>
      </w:r>
      <w:r w:rsidR="00DF56C5">
        <w:rPr>
          <w:lang w:val="en-CA"/>
        </w:rPr>
        <w:t xml:space="preserve"> in multi-drug resistance</w:t>
      </w:r>
      <w:r w:rsidR="00AB5CD5">
        <w:rPr>
          <w:lang w:val="en-CA"/>
        </w:rPr>
        <w:t>.</w:t>
      </w:r>
      <w:r w:rsidR="00D17246">
        <w:rPr>
          <w:lang w:val="en-CA"/>
        </w:rPr>
        <w:t xml:space="preserve">  </w:t>
      </w:r>
      <w:r w:rsidR="00196DCC">
        <w:rPr>
          <w:rFonts w:eastAsia="Times New Roman"/>
        </w:rPr>
        <w:t>W</w:t>
      </w:r>
      <w:r w:rsidR="003E7C3E">
        <w:rPr>
          <w:rFonts w:eastAsia="Times New Roman"/>
        </w:rPr>
        <w:t xml:space="preserve">e used </w:t>
      </w:r>
      <w:r w:rsidR="008D6812">
        <w:rPr>
          <w:rFonts w:eastAsia="Times New Roman"/>
        </w:rPr>
        <w:t>XGA</w:t>
      </w:r>
      <w:r w:rsidR="003E7C3E">
        <w:rPr>
          <w:rFonts w:eastAsia="Times New Roman"/>
        </w:rPr>
        <w:t xml:space="preserve"> to </w:t>
      </w:r>
      <w:r w:rsidR="00092CDB">
        <w:rPr>
          <w:rFonts w:eastAsia="Times New Roman"/>
        </w:rPr>
        <w:t>u</w:t>
      </w:r>
      <w:r w:rsidR="006F5157">
        <w:rPr>
          <w:rFonts w:eastAsia="Times New Roman"/>
        </w:rPr>
        <w:t>ncover</w:t>
      </w:r>
      <w:r w:rsidR="00092CDB">
        <w:rPr>
          <w:rFonts w:eastAsia="Times New Roman"/>
        </w:rPr>
        <w:t xml:space="preserve"> and visualize</w:t>
      </w:r>
      <w:r w:rsidR="003E7C3E">
        <w:rPr>
          <w:rFonts w:eastAsia="Times New Roman"/>
        </w:rPr>
        <w:t xml:space="preserve"> a</w:t>
      </w:r>
      <w:r w:rsidR="00515333">
        <w:rPr>
          <w:rFonts w:eastAsia="Times New Roman"/>
        </w:rPr>
        <w:t xml:space="preserve"> </w:t>
      </w:r>
      <w:r w:rsidR="003E7C3E">
        <w:rPr>
          <w:rFonts w:eastAsia="Times New Roman"/>
        </w:rPr>
        <w:t>genetic landscape</w:t>
      </w:r>
      <w:r w:rsidR="00B75FBB">
        <w:rPr>
          <w:rFonts w:eastAsia="Times New Roman"/>
        </w:rPr>
        <w:t xml:space="preserve"> in each of 16</w:t>
      </w:r>
      <w:r w:rsidR="00B75FBB" w:rsidRPr="004059F2">
        <w:rPr>
          <w:rFonts w:eastAsia="Times New Roman"/>
        </w:rPr>
        <w:t xml:space="preserve"> </w:t>
      </w:r>
      <w:r w:rsidR="00B75FBB">
        <w:rPr>
          <w:rFonts w:eastAsia="Times New Roman"/>
        </w:rPr>
        <w:t>bioactive compounds (‘drugs’)</w:t>
      </w:r>
      <w:r w:rsidR="003E7C3E">
        <w:rPr>
          <w:rFonts w:eastAsia="Times New Roman"/>
        </w:rPr>
        <w:t xml:space="preserve">, </w:t>
      </w:r>
      <w:r w:rsidR="00B7366D">
        <w:rPr>
          <w:rFonts w:eastAsia="Times New Roman"/>
        </w:rPr>
        <w:t>revealing</w:t>
      </w:r>
      <w:r w:rsidR="005A7CE1">
        <w:rPr>
          <w:rFonts w:eastAsia="Times New Roman"/>
        </w:rPr>
        <w:t xml:space="preserve"> </w:t>
      </w:r>
      <w:r w:rsidR="009759F3">
        <w:rPr>
          <w:rFonts w:eastAsia="Times New Roman"/>
        </w:rPr>
        <w:t xml:space="preserve">condition-dependent </w:t>
      </w:r>
      <w:r w:rsidR="00515333">
        <w:rPr>
          <w:rFonts w:eastAsia="Times New Roman"/>
        </w:rPr>
        <w:t xml:space="preserve">complex </w:t>
      </w:r>
      <w:r w:rsidR="005A7CE1">
        <w:rPr>
          <w:rFonts w:eastAsia="Times New Roman"/>
        </w:rPr>
        <w:t xml:space="preserve">genetic interactions </w:t>
      </w:r>
      <w:r w:rsidR="000F1183">
        <w:rPr>
          <w:rFonts w:eastAsia="Times New Roman"/>
        </w:rPr>
        <w:t>involving as many as five genes</w:t>
      </w:r>
      <w:r w:rsidR="005A7CE1">
        <w:rPr>
          <w:rFonts w:eastAsia="Times New Roman"/>
        </w:rPr>
        <w:t xml:space="preserve">.  </w:t>
      </w:r>
      <w:r w:rsidR="00D26EB4">
        <w:rPr>
          <w:rFonts w:eastAsia="Times New Roman"/>
        </w:rPr>
        <w:t xml:space="preserve">To </w:t>
      </w:r>
      <w:r w:rsidR="00C44D3E">
        <w:rPr>
          <w:rFonts w:eastAsia="Times New Roman"/>
        </w:rPr>
        <w:t>functionally</w:t>
      </w:r>
      <w:r w:rsidR="00D26EB4">
        <w:rPr>
          <w:rFonts w:eastAsia="Times New Roman"/>
        </w:rPr>
        <w:t xml:space="preserve"> decipher </w:t>
      </w:r>
      <w:r w:rsidR="0015538E">
        <w:rPr>
          <w:rFonts w:eastAsia="Times New Roman"/>
        </w:rPr>
        <w:t>t</w:t>
      </w:r>
      <w:r w:rsidR="00D26EB4">
        <w:rPr>
          <w:rFonts w:eastAsia="Times New Roman"/>
        </w:rPr>
        <w:t xml:space="preserve">his system of transporters, </w:t>
      </w:r>
      <w:r w:rsidR="003444FB">
        <w:rPr>
          <w:rFonts w:eastAsia="Times New Roman"/>
        </w:rPr>
        <w:t xml:space="preserve">we </w:t>
      </w:r>
      <w:r w:rsidR="002C14A1">
        <w:rPr>
          <w:rFonts w:eastAsia="Times New Roman"/>
        </w:rPr>
        <w:t xml:space="preserve">then </w:t>
      </w:r>
      <w:r w:rsidR="003444FB">
        <w:rPr>
          <w:rFonts w:eastAsia="Times New Roman"/>
        </w:rPr>
        <w:t>developed a neural</w:t>
      </w:r>
      <w:r w:rsidR="002A089B">
        <w:rPr>
          <w:rFonts w:eastAsia="Times New Roman"/>
        </w:rPr>
        <w:t xml:space="preserve"> </w:t>
      </w:r>
      <w:r w:rsidR="003444FB">
        <w:rPr>
          <w:rFonts w:eastAsia="Times New Roman"/>
        </w:rPr>
        <w:t xml:space="preserve">network </w:t>
      </w:r>
      <w:r w:rsidR="00825573">
        <w:rPr>
          <w:rFonts w:eastAsia="Times New Roman"/>
        </w:rPr>
        <w:t xml:space="preserve">to </w:t>
      </w:r>
      <w:r w:rsidR="00C26B52">
        <w:rPr>
          <w:rFonts w:eastAsia="Times New Roman"/>
        </w:rPr>
        <w:t>learn</w:t>
      </w:r>
      <w:r w:rsidR="003444FB">
        <w:rPr>
          <w:rFonts w:eastAsia="Times New Roman"/>
        </w:rPr>
        <w:t xml:space="preserve"> an intuitive system model directly from the </w:t>
      </w:r>
      <w:r w:rsidR="000F1183">
        <w:rPr>
          <w:rFonts w:eastAsia="Times New Roman"/>
        </w:rPr>
        <w:t xml:space="preserve">observed </w:t>
      </w:r>
      <w:r w:rsidR="003444FB">
        <w:rPr>
          <w:rFonts w:eastAsia="Times New Roman"/>
        </w:rPr>
        <w:t>gen</w:t>
      </w:r>
      <w:r w:rsidR="00CD54E7">
        <w:rPr>
          <w:rFonts w:eastAsia="Times New Roman"/>
        </w:rPr>
        <w:t>otype-to-phenotype relationships</w:t>
      </w:r>
      <w:r w:rsidR="003444FB">
        <w:rPr>
          <w:rFonts w:eastAsia="Times New Roman"/>
        </w:rPr>
        <w:t xml:space="preserve">.  </w:t>
      </w:r>
      <w:r w:rsidR="00825573">
        <w:rPr>
          <w:rFonts w:eastAsia="Times New Roman"/>
        </w:rPr>
        <w:t xml:space="preserve">This </w:t>
      </w:r>
      <w:r w:rsidR="00825573">
        <w:rPr>
          <w:bCs/>
          <w:iCs/>
          <w:color w:val="000000" w:themeColor="text1"/>
        </w:rPr>
        <w:t xml:space="preserve">modeling </w:t>
      </w:r>
      <w:r w:rsidR="00687512">
        <w:rPr>
          <w:bCs/>
          <w:iCs/>
          <w:color w:val="000000" w:themeColor="text1"/>
        </w:rPr>
        <w:t xml:space="preserve">guided further mechanistic exploration of </w:t>
      </w:r>
      <w:r w:rsidR="00687512">
        <w:rPr>
          <w:rFonts w:eastAsia="Times New Roman"/>
        </w:rPr>
        <w:t xml:space="preserve">a </w:t>
      </w:r>
      <w:r w:rsidR="00687512" w:rsidRPr="004059F2">
        <w:rPr>
          <w:rFonts w:eastAsia="Times New Roman"/>
        </w:rPr>
        <w:t>quadruple knock</w:t>
      </w:r>
      <w:r w:rsidR="00687512">
        <w:rPr>
          <w:rFonts w:eastAsia="Times New Roman"/>
        </w:rPr>
        <w:t>out combination (</w:t>
      </w:r>
      <w:r w:rsidR="00687512" w:rsidRPr="004210F6">
        <w:rPr>
          <w:rFonts w:eastAsia="Times New Roman"/>
          <w:i/>
        </w:rPr>
        <w:t>snq2∆</w:t>
      </w:r>
      <w:r w:rsidR="00687512">
        <w:rPr>
          <w:rFonts w:eastAsia="Times New Roman"/>
          <w:i/>
        </w:rPr>
        <w:t xml:space="preserve"> </w:t>
      </w:r>
      <w:r w:rsidR="00687512" w:rsidRPr="004210F6">
        <w:rPr>
          <w:rFonts w:eastAsia="Times New Roman"/>
          <w:i/>
        </w:rPr>
        <w:t>yor1∆</w:t>
      </w:r>
      <w:r w:rsidR="00687512">
        <w:rPr>
          <w:rFonts w:eastAsia="Times New Roman"/>
          <w:i/>
        </w:rPr>
        <w:t xml:space="preserve"> </w:t>
      </w:r>
      <w:r w:rsidR="00687512" w:rsidRPr="004210F6">
        <w:rPr>
          <w:rFonts w:eastAsia="Times New Roman"/>
          <w:i/>
        </w:rPr>
        <w:t>ybt1∆</w:t>
      </w:r>
      <w:r w:rsidR="00687512">
        <w:rPr>
          <w:rFonts w:eastAsia="Times New Roman"/>
          <w:i/>
        </w:rPr>
        <w:t xml:space="preserve"> </w:t>
      </w:r>
      <w:r w:rsidR="00687512" w:rsidRPr="004210F6">
        <w:rPr>
          <w:rFonts w:eastAsia="Times New Roman"/>
          <w:i/>
        </w:rPr>
        <w:t>ycf1∆</w:t>
      </w:r>
      <w:r w:rsidR="00687512">
        <w:rPr>
          <w:rFonts w:eastAsia="Times New Roman"/>
        </w:rPr>
        <w:t xml:space="preserve">) </w:t>
      </w:r>
      <w:r w:rsidR="00825573">
        <w:rPr>
          <w:rFonts w:eastAsia="Times New Roman"/>
        </w:rPr>
        <w:t xml:space="preserve">that </w:t>
      </w:r>
      <w:r w:rsidR="00687512" w:rsidRPr="004059F2">
        <w:rPr>
          <w:rFonts w:eastAsia="Times New Roman"/>
        </w:rPr>
        <w:t xml:space="preserve">conferred </w:t>
      </w:r>
      <w:r w:rsidR="00687512">
        <w:rPr>
          <w:rFonts w:eastAsia="Times New Roman"/>
        </w:rPr>
        <w:t xml:space="preserve">unexpectedly </w:t>
      </w:r>
      <w:r w:rsidR="00687512" w:rsidRPr="004059F2">
        <w:rPr>
          <w:rFonts w:eastAsia="Times New Roman"/>
        </w:rPr>
        <w:t>high resistance</w:t>
      </w:r>
      <w:r w:rsidR="00687512">
        <w:rPr>
          <w:rFonts w:eastAsia="Times New Roman"/>
        </w:rPr>
        <w:t xml:space="preserve"> to fluconazole.  </w:t>
      </w:r>
      <w:r w:rsidR="00C37DDF">
        <w:rPr>
          <w:rFonts w:eastAsia="Times New Roman"/>
        </w:rPr>
        <w:t xml:space="preserve">Taken together, </w:t>
      </w:r>
      <w:r w:rsidR="00CA3E71">
        <w:rPr>
          <w:rFonts w:eastAsia="Times New Roman"/>
        </w:rPr>
        <w:t xml:space="preserve">we illustrate an experimental and analytic </w:t>
      </w:r>
      <w:r w:rsidR="008B3D16">
        <w:rPr>
          <w:rFonts w:eastAsia="Times New Roman"/>
        </w:rPr>
        <w:t>approach</w:t>
      </w:r>
      <w:r w:rsidR="00CA3E71">
        <w:rPr>
          <w:rFonts w:eastAsia="Times New Roman"/>
        </w:rPr>
        <w:t xml:space="preserve"> t</w:t>
      </w:r>
      <w:r w:rsidR="00F40B63">
        <w:rPr>
          <w:rFonts w:eastAsia="Times New Roman"/>
        </w:rPr>
        <w:t>hat</w:t>
      </w:r>
      <w:r w:rsidR="000E1AC6">
        <w:rPr>
          <w:rFonts w:eastAsia="Times New Roman"/>
        </w:rPr>
        <w:t xml:space="preserve"> </w:t>
      </w:r>
      <w:r w:rsidR="00687512">
        <w:rPr>
          <w:rFonts w:eastAsia="Times New Roman"/>
        </w:rPr>
        <w:t>uncover</w:t>
      </w:r>
      <w:r w:rsidR="00F40B63">
        <w:rPr>
          <w:rFonts w:eastAsia="Times New Roman"/>
        </w:rPr>
        <w:t>s</w:t>
      </w:r>
      <w:r w:rsidR="00687512">
        <w:rPr>
          <w:rFonts w:eastAsia="Times New Roman"/>
        </w:rPr>
        <w:t xml:space="preserve"> many unexpected </w:t>
      </w:r>
      <w:r w:rsidR="00CE6E57">
        <w:rPr>
          <w:rFonts w:eastAsia="Times New Roman"/>
        </w:rPr>
        <w:t>high-order</w:t>
      </w:r>
      <w:r w:rsidR="00687512">
        <w:rPr>
          <w:rFonts w:eastAsia="Times New Roman"/>
        </w:rPr>
        <w:t xml:space="preserve"> genetic relationships </w:t>
      </w:r>
      <w:r w:rsidR="00161038">
        <w:rPr>
          <w:rFonts w:eastAsia="Times New Roman"/>
        </w:rPr>
        <w:t>t</w:t>
      </w:r>
      <w:r w:rsidR="00F40B63">
        <w:rPr>
          <w:rFonts w:eastAsia="Times New Roman"/>
        </w:rPr>
        <w:t>o</w:t>
      </w:r>
      <w:r w:rsidR="00687512">
        <w:rPr>
          <w:rFonts w:eastAsia="Times New Roman"/>
        </w:rPr>
        <w:t xml:space="preserve"> shed light on complex molecular systems.</w:t>
      </w:r>
    </w:p>
    <w:p w14:paraId="311C1E15" w14:textId="1EBADAAE" w:rsidR="007C575E" w:rsidRDefault="007C575E">
      <w:pPr>
        <w:rPr>
          <w:lang w:val="en-CA"/>
        </w:rPr>
      </w:pPr>
      <w:r>
        <w:rPr>
          <w:lang w:val="en-CA"/>
        </w:rPr>
        <w:br w:type="page"/>
      </w:r>
    </w:p>
    <w:p w14:paraId="5FF46AC6" w14:textId="51D9777C" w:rsidR="000F1183" w:rsidRDefault="000F1183" w:rsidP="000F1183">
      <w:pPr>
        <w:outlineLvl w:val="0"/>
        <w:rPr>
          <w:b/>
          <w:bCs/>
          <w:iCs/>
          <w:color w:val="000000" w:themeColor="text1"/>
          <w:sz w:val="28"/>
        </w:rPr>
      </w:pPr>
      <w:r>
        <w:rPr>
          <w:b/>
          <w:bCs/>
          <w:iCs/>
          <w:color w:val="000000" w:themeColor="text1"/>
          <w:sz w:val="28"/>
        </w:rPr>
        <w:lastRenderedPageBreak/>
        <w:t>Results</w:t>
      </w:r>
    </w:p>
    <w:p w14:paraId="385612BE" w14:textId="77777777" w:rsidR="00DB0ED8" w:rsidRDefault="00DB0ED8" w:rsidP="00DB0ED8">
      <w:pPr>
        <w:outlineLvl w:val="0"/>
        <w:rPr>
          <w:b/>
          <w:bCs/>
          <w:iCs/>
          <w:color w:val="000000" w:themeColor="text1"/>
        </w:rPr>
      </w:pPr>
    </w:p>
    <w:p w14:paraId="5919C389" w14:textId="5C2924F2" w:rsidR="00DB0ED8" w:rsidRDefault="00DB0ED8" w:rsidP="00DB0ED8">
      <w:pPr>
        <w:outlineLvl w:val="0"/>
        <w:rPr>
          <w:b/>
          <w:bCs/>
          <w:iCs/>
          <w:color w:val="000000" w:themeColor="text1"/>
        </w:rPr>
      </w:pPr>
      <w:r>
        <w:rPr>
          <w:b/>
          <w:bCs/>
          <w:iCs/>
          <w:color w:val="000000" w:themeColor="text1"/>
        </w:rPr>
        <w:t>Engineered population profiling: a scheme for generating</w:t>
      </w:r>
      <w:r w:rsidR="00AC2065">
        <w:rPr>
          <w:b/>
          <w:bCs/>
          <w:iCs/>
          <w:color w:val="000000" w:themeColor="text1"/>
        </w:rPr>
        <w:t xml:space="preserve"> and </w:t>
      </w:r>
      <w:r w:rsidR="007F2C6A">
        <w:rPr>
          <w:b/>
          <w:bCs/>
          <w:iCs/>
          <w:color w:val="000000" w:themeColor="text1"/>
        </w:rPr>
        <w:t>characterizing</w:t>
      </w:r>
      <w:r>
        <w:rPr>
          <w:b/>
          <w:bCs/>
          <w:iCs/>
          <w:color w:val="000000" w:themeColor="text1"/>
        </w:rPr>
        <w:t xml:space="preserve"> combinatorial</w:t>
      </w:r>
      <w:r w:rsidR="006F5157">
        <w:rPr>
          <w:b/>
          <w:bCs/>
          <w:iCs/>
          <w:color w:val="000000" w:themeColor="text1"/>
        </w:rPr>
        <w:t>ly complex</w:t>
      </w:r>
      <w:r>
        <w:rPr>
          <w:b/>
          <w:bCs/>
          <w:iCs/>
          <w:color w:val="000000" w:themeColor="text1"/>
        </w:rPr>
        <w:t xml:space="preserve"> mutants</w:t>
      </w:r>
    </w:p>
    <w:p w14:paraId="79EFC0AF" w14:textId="1892E8D3" w:rsidR="00C66E5A" w:rsidRPr="00FF3025" w:rsidRDefault="00C66E5A" w:rsidP="00C66E5A">
      <w:pPr>
        <w:outlineLvl w:val="0"/>
        <w:rPr>
          <w:bCs/>
          <w:iCs/>
          <w:color w:val="000000" w:themeColor="text1"/>
        </w:rPr>
      </w:pPr>
      <w:r w:rsidRPr="00FF3025">
        <w:rPr>
          <w:bCs/>
          <w:iCs/>
          <w:color w:val="000000" w:themeColor="text1"/>
        </w:rPr>
        <w:t xml:space="preserve">Here </w:t>
      </w:r>
      <w:r>
        <w:rPr>
          <w:bCs/>
          <w:iCs/>
          <w:color w:val="000000" w:themeColor="text1"/>
        </w:rPr>
        <w:t xml:space="preserve">we briefly describe the overall </w:t>
      </w:r>
      <w:r w:rsidR="008D6812">
        <w:rPr>
          <w:bCs/>
          <w:iCs/>
          <w:color w:val="000000" w:themeColor="text1"/>
        </w:rPr>
        <w:t>XGA</w:t>
      </w:r>
      <w:r>
        <w:rPr>
          <w:bCs/>
          <w:iCs/>
          <w:color w:val="000000" w:themeColor="text1"/>
        </w:rPr>
        <w:t xml:space="preserve"> strategy and its component parts (Figure 1), then show results of the strategy as applied to a set of </w:t>
      </w:r>
      <w:r w:rsidR="00825573">
        <w:rPr>
          <w:bCs/>
          <w:iCs/>
          <w:color w:val="000000" w:themeColor="text1"/>
        </w:rPr>
        <w:t xml:space="preserve">sixteen </w:t>
      </w:r>
      <w:r>
        <w:rPr>
          <w:bCs/>
          <w:iCs/>
          <w:color w:val="000000" w:themeColor="text1"/>
        </w:rPr>
        <w:t>yeast ABC transporters.</w:t>
      </w:r>
    </w:p>
    <w:p w14:paraId="28A9174D" w14:textId="77777777" w:rsidR="00C66E5A" w:rsidRDefault="00C66E5A" w:rsidP="00DB0ED8">
      <w:pPr>
        <w:outlineLvl w:val="0"/>
        <w:rPr>
          <w:b/>
          <w:bCs/>
          <w:iCs/>
          <w:color w:val="000000" w:themeColor="text1"/>
        </w:rPr>
      </w:pPr>
    </w:p>
    <w:p w14:paraId="4C6F47AB" w14:textId="2ED93BB5" w:rsidR="00DB0ED8" w:rsidRDefault="00DB0ED8" w:rsidP="00DB0ED8">
      <w:pPr>
        <w:jc w:val="both"/>
        <w:rPr>
          <w:lang w:val="en-CA"/>
        </w:rPr>
      </w:pPr>
      <w:r>
        <w:rPr>
          <w:bCs/>
          <w:iCs/>
          <w:color w:val="000000" w:themeColor="text1"/>
        </w:rPr>
        <w:t xml:space="preserve">A simple yet powerful way to generate a complex population </w:t>
      </w:r>
      <w:r w:rsidRPr="005F694D">
        <w:rPr>
          <w:lang w:val="en-CA"/>
        </w:rPr>
        <w:t xml:space="preserve">is </w:t>
      </w:r>
      <w:r>
        <w:rPr>
          <w:lang w:val="en-CA"/>
        </w:rPr>
        <w:t xml:space="preserve">to cross two outbred individuals differing at multiple unlinked loci. </w:t>
      </w:r>
      <w:r w:rsidR="00825573">
        <w:rPr>
          <w:lang w:val="en-CA"/>
        </w:rPr>
        <w:t xml:space="preserve"> </w:t>
      </w:r>
      <w:r>
        <w:rPr>
          <w:lang w:val="en-CA"/>
        </w:rPr>
        <w:t xml:space="preserve">Progeny of the cross (‘segregants’) will inherit a random subset of parental variants </w:t>
      </w:r>
      <w:r w:rsidRPr="002456C5">
        <w:rPr>
          <w:lang w:val="en-CA"/>
        </w:rPr>
        <w:fldChar w:fldCharType="begin" w:fldLock="1"/>
      </w:r>
      <w:r>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Pr="002456C5">
        <w:rPr>
          <w:lang w:val="en-CA"/>
        </w:rPr>
        <w:fldChar w:fldCharType="separate"/>
      </w:r>
      <w:r w:rsidRPr="00D659A1">
        <w:rPr>
          <w:noProof/>
          <w:lang w:val="en-CA"/>
        </w:rPr>
        <w:t>(Bloom et al., 2013)</w:t>
      </w:r>
      <w:r w:rsidRPr="002456C5">
        <w:rPr>
          <w:lang w:val="en-CA"/>
        </w:rPr>
        <w:fldChar w:fldCharType="end"/>
      </w:r>
      <w:r>
        <w:rPr>
          <w:lang w:val="en-CA"/>
        </w:rPr>
        <w:t xml:space="preserve">, and each segregant can then be genotyped and profiled for traits such as gene expression </w:t>
      </w:r>
      <w:r w:rsidRPr="00233F15">
        <w:rPr>
          <w:bCs/>
          <w:iCs/>
          <w:color w:val="000000" w:themeColor="text1"/>
        </w:rPr>
        <w:fldChar w:fldCharType="begin" w:fldLock="1"/>
      </w:r>
      <w:r>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yeast.","type":"article-journal","volume":"102"},"uris":["http://www.mendeley.com/documents/?uuid=6f447ffc-703b-43af-9004-5905fff4cb92"]}],"mendeley":{"formattedCitation":"(Brem and Kruglyak, 2005)","plainTextFormattedCitation":"(Brem and Kruglyak, 2005)","previouslyFormattedCitation":"(Brem and Kruglyak, 2005)"},"properties":{"noteIndex":0},"schema":"https://github.com/citation-style-language/schema/raw/master/csl-citation.json"}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(Brem and Kruglyak, 2005)</w:t>
      </w:r>
      <w:r w:rsidRPr="00233F15">
        <w:rPr>
          <w:bCs/>
          <w:iCs/>
          <w:color w:val="000000" w:themeColor="text1"/>
        </w:rPr>
        <w:fldChar w:fldCharType="end"/>
      </w:r>
      <w:r>
        <w:rPr>
          <w:lang w:val="en-CA"/>
        </w:rPr>
        <w:t xml:space="preserve"> or drug resistance </w:t>
      </w:r>
      <w:r w:rsidRPr="00233F15">
        <w:rPr>
          <w:bCs/>
          <w:iCs/>
          <w:color w:val="000000" w:themeColor="text1"/>
        </w:rPr>
        <w:fldChar w:fldCharType="begin" w:fldLock="1"/>
      </w:r>
      <w:r>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yeast.","type":"article-journal","volume":"39"},"uris":["http://www.mendeley.com/documents/?uuid=98f9ad43-9ee9-4778-97be-1cc78e3ea9f8"]}],"mendeley":{"formattedCitation":"(Perlstein et al., 2007)","plainTextFormattedCitation":"(Perlstein et al., 2007)","previouslyFormattedCitation":"(Perlstein et al., 2007)"},"properties":{"noteIndex":0},"schema":"https://github.com/citation-style-language/schema/raw/master/csl-citation.json"}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(Perlstein et al., 2007)</w:t>
      </w:r>
      <w:r w:rsidRPr="00233F15">
        <w:rPr>
          <w:bCs/>
          <w:iCs/>
          <w:color w:val="000000" w:themeColor="text1"/>
        </w:rPr>
        <w:fldChar w:fldCharType="end"/>
      </w:r>
      <w:r>
        <w:rPr>
          <w:bCs/>
          <w:iCs/>
          <w:color w:val="000000" w:themeColor="text1"/>
        </w:rPr>
        <w:t>.  Although this approach has been applied extensively to pairs of outbred parents</w:t>
      </w:r>
      <w:r>
        <w:rPr>
          <w:lang w:val="en-CA"/>
        </w:rPr>
        <w:t>, it has limitations</w:t>
      </w:r>
      <w:r>
        <w:rPr>
          <w:bCs/>
          <w:iCs/>
          <w:color w:val="000000" w:themeColor="text1"/>
        </w:rPr>
        <w:t xml:space="preserve">. First, </w:t>
      </w:r>
      <w:r>
        <w:rPr>
          <w:lang w:val="en-CA"/>
        </w:rPr>
        <w:t xml:space="preserve">many genes involved in a process </w:t>
      </w:r>
      <w:r w:rsidR="00825573">
        <w:rPr>
          <w:lang w:val="en-CA"/>
        </w:rPr>
        <w:t xml:space="preserve">will </w:t>
      </w:r>
      <w:r>
        <w:rPr>
          <w:lang w:val="en-CA"/>
        </w:rPr>
        <w:t xml:space="preserve">remain undetected due to the absence of functional natural variation in the parental strains </w:t>
      </w:r>
      <w:r>
        <w:rPr>
          <w:lang w:val="en-CA"/>
        </w:rPr>
        <w:fldChar w:fldCharType="begin" w:fldLock="1"/>
      </w:r>
      <w:r>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rPr>
          <w:lang w:val="en-CA"/>
        </w:rPr>
        <w:fldChar w:fldCharType="separate"/>
      </w:r>
      <w:r w:rsidRPr="00D659A1">
        <w:rPr>
          <w:noProof/>
          <w:lang w:val="en-CA"/>
        </w:rPr>
        <w:t>(Lee et al., 2014)</w:t>
      </w:r>
      <w:r>
        <w:rPr>
          <w:lang w:val="en-CA"/>
        </w:rPr>
        <w:fldChar w:fldCharType="end"/>
      </w:r>
      <w:r>
        <w:rPr>
          <w:lang w:val="en-CA"/>
        </w:rPr>
        <w:t xml:space="preserve">.  Second, </w:t>
      </w:r>
      <w:r w:rsidR="00825573">
        <w:rPr>
          <w:lang w:val="en-CA"/>
        </w:rPr>
        <w:t xml:space="preserve">the fact that </w:t>
      </w:r>
      <w:r>
        <w:rPr>
          <w:lang w:val="en-CA"/>
        </w:rPr>
        <w:t xml:space="preserve">parents can differ at </w:t>
      </w:r>
      <w:r w:rsidR="00825573">
        <w:rPr>
          <w:lang w:val="en-CA"/>
        </w:rPr>
        <w:t>&gt;</w:t>
      </w:r>
      <w:r>
        <w:rPr>
          <w:lang w:val="en-CA"/>
        </w:rPr>
        <w:t>10</w:t>
      </w:r>
      <w:r w:rsidRPr="001C1222">
        <w:rPr>
          <w:vertAlign w:val="superscript"/>
          <w:lang w:val="en-CA"/>
        </w:rPr>
        <w:t>5</w:t>
      </w:r>
      <w:r>
        <w:rPr>
          <w:lang w:val="en-CA"/>
        </w:rPr>
        <w:t xml:space="preserve"> positions</w:t>
      </w:r>
      <w:r w:rsidR="00825573">
        <w:rPr>
          <w:lang w:val="en-CA"/>
        </w:rPr>
        <w:t xml:space="preserve">, coupled with genetic linkage of proximal variants, can make </w:t>
      </w:r>
      <w:r>
        <w:rPr>
          <w:lang w:val="en-CA"/>
        </w:rPr>
        <w:t>it difficult to pinpoint the causal variants at each associated locus</w:t>
      </w:r>
      <w:r w:rsidR="00825573">
        <w:rPr>
          <w:lang w:val="en-CA"/>
        </w:rPr>
        <w:t>,</w:t>
      </w:r>
      <w:r>
        <w:rPr>
          <w:lang w:val="en-CA"/>
        </w:rPr>
        <w:t xml:space="preserve"> such that a prohibitive number of individuals would be required for a comprehensive </w:t>
      </w:r>
      <w:r w:rsidR="008D6812">
        <w:rPr>
          <w:lang w:val="en-CA"/>
        </w:rPr>
        <w:t>XGA</w:t>
      </w:r>
      <w:r>
        <w:rPr>
          <w:lang w:val="en-CA"/>
        </w:rPr>
        <w:t xml:space="preserve"> to have an acceptable statistical power. </w:t>
      </w:r>
    </w:p>
    <w:p w14:paraId="3D73F60C" w14:textId="77777777" w:rsidR="008C7F53" w:rsidRDefault="008C7F53" w:rsidP="00DB0ED8">
      <w:pPr>
        <w:jc w:val="both"/>
        <w:rPr>
          <w:lang w:val="en-CA"/>
        </w:rPr>
      </w:pPr>
    </w:p>
    <w:p w14:paraId="641D5059" w14:textId="3912802E" w:rsidR="00DB0ED8" w:rsidRPr="00A50821" w:rsidRDefault="00DB0ED8" w:rsidP="00DB0ED8">
      <w:pPr>
        <w:jc w:val="both"/>
        <w:rPr>
          <w:bCs/>
          <w:iCs/>
          <w:color w:val="000000" w:themeColor="text1"/>
        </w:rPr>
      </w:pPr>
      <w:r>
        <w:rPr>
          <w:lang w:val="en-CA"/>
        </w:rPr>
        <w:t xml:space="preserve">To extend cross-based approaches beyond natural variation in outbred parents, we designed a population engineering strategy.  In this strategy, targeted variation is engineered into individual parental strains which are </w:t>
      </w:r>
      <w:r w:rsidR="00825573">
        <w:rPr>
          <w:lang w:val="en-CA"/>
        </w:rPr>
        <w:t xml:space="preserve">then </w:t>
      </w:r>
      <w:r>
        <w:rPr>
          <w:lang w:val="en-CA"/>
        </w:rPr>
        <w:t>crossed to yield an ‘engineered population’</w:t>
      </w:r>
      <w:r w:rsidR="00825573">
        <w:rPr>
          <w:lang w:val="en-CA"/>
        </w:rPr>
        <w:t>,</w:t>
      </w:r>
      <w:r>
        <w:rPr>
          <w:lang w:val="en-CA"/>
        </w:rPr>
        <w:t xml:space="preserve"> </w:t>
      </w:r>
      <w:r w:rsidR="00825573">
        <w:rPr>
          <w:lang w:val="en-CA"/>
        </w:rPr>
        <w:t xml:space="preserve">which limits </w:t>
      </w:r>
      <w:r>
        <w:rPr>
          <w:lang w:val="en-CA"/>
        </w:rPr>
        <w:t xml:space="preserve">random segregation </w:t>
      </w:r>
      <w:r w:rsidR="00825573">
        <w:rPr>
          <w:lang w:val="en-CA"/>
        </w:rPr>
        <w:t xml:space="preserve">to the set of </w:t>
      </w:r>
      <w:r>
        <w:rPr>
          <w:lang w:val="en-CA"/>
        </w:rPr>
        <w:t>engineered variants.</w:t>
      </w:r>
    </w:p>
    <w:p w14:paraId="5CD52AAD" w14:textId="77777777" w:rsidR="00C66E5A" w:rsidRDefault="00C66E5A" w:rsidP="00DB0ED8">
      <w:pPr>
        <w:jc w:val="both"/>
        <w:outlineLvl w:val="0"/>
        <w:rPr>
          <w:b/>
          <w:bCs/>
          <w:iCs/>
          <w:color w:val="000000" w:themeColor="text1"/>
        </w:rPr>
      </w:pPr>
    </w:p>
    <w:p w14:paraId="7CB16339" w14:textId="45014587" w:rsidR="00DB0ED8" w:rsidRDefault="00DB0ED8" w:rsidP="00DB0ED8">
      <w:pPr>
        <w:jc w:val="both"/>
        <w:outlineLvl w:val="0"/>
        <w:rPr>
          <w:bCs/>
          <w:iCs/>
          <w:color w:val="000000" w:themeColor="text1"/>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it is possible to track many individual strains in a complex heterogenous population using DNA barcodes.  We therefore introduced a complex pool of random barcodes into one of the two haploid parental strains, such that each cell of that parental type bears a specific random barcode, as described previously </w:t>
      </w:r>
      <w:r>
        <w:rPr>
          <w:bCs/>
          <w:iCs/>
          <w:color w:val="000000" w:themeColor="text1"/>
        </w:rPr>
        <w:fldChar w:fldCharType="begin" w:fldLock="1"/>
      </w:r>
      <w:r>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 Yan et al., 2008)","plainTextFormattedCitation":"(Díaz-Mejía et al., 2018; Yan et al., 2008)","previouslyFormattedCitation":"(Díaz-Mejía et al., 2018; Yan et al., 2008)"},"properties":{"noteIndex":0},"schema":"https://github.com/citation-style-language/schema/raw/master/csl-citation.json"}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(Díaz-Mejía et al., 2018; Yan et al., 2008)</w:t>
      </w:r>
      <w:r>
        <w:rPr>
          <w:bCs/>
          <w:iCs/>
          <w:color w:val="000000" w:themeColor="text1"/>
        </w:rPr>
        <w:fldChar w:fldCharType="end"/>
      </w:r>
      <w:r>
        <w:rPr>
          <w:bCs/>
          <w:iCs/>
          <w:color w:val="000000" w:themeColor="text1"/>
        </w:rPr>
        <w:t xml:space="preserve"> (Figure S1, see Methods for details).  </w:t>
      </w:r>
    </w:p>
    <w:p w14:paraId="555F9E52" w14:textId="77777777" w:rsidR="00C66E5A" w:rsidRDefault="00C66E5A" w:rsidP="00DB0ED8">
      <w:pPr>
        <w:jc w:val="both"/>
        <w:rPr>
          <w:b/>
          <w:bCs/>
          <w:iCs/>
          <w:color w:val="000000" w:themeColor="text1"/>
        </w:rPr>
      </w:pPr>
    </w:p>
    <w:p w14:paraId="2AD99B9E" w14:textId="5346BA5E" w:rsidR="00DB0ED8" w:rsidRPr="00FF3025" w:rsidRDefault="00DB0ED8" w:rsidP="00DB0ED8">
      <w:pPr>
        <w:jc w:val="both"/>
        <w:rPr>
          <w:bCs/>
          <w:iCs/>
          <w:color w:val="000000" w:themeColor="text1"/>
          <w:lang w:val="en-CA"/>
        </w:rPr>
      </w:pPr>
      <w:r>
        <w:t xml:space="preserve">After generating a barcoded pool in the wild-type parental strain background, we crossed this pool </w:t>
      </w:r>
      <w:r w:rsidRPr="00300B33">
        <w:rPr>
          <w:i/>
        </w:rPr>
        <w:t>en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 xml:space="preserve">ABC-16 strain had previously been engineered to contain all </w:t>
      </w:r>
      <w:ins w:id="59" w:author="Albi Celaj" w:date="2019-01-23T13:16:00Z">
        <w:r w:rsidR="001565A9">
          <w:t xml:space="preserve">SGA </w:t>
        </w:r>
      </w:ins>
      <w:r>
        <w:t>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r w:rsidRPr="00233F15">
        <w:rPr>
          <w:bCs/>
          <w:iCs/>
          <w:color w:val="000000" w:themeColor="text1"/>
        </w:rPr>
        <w:t>MAT</w:t>
      </w:r>
      <w:r w:rsidRPr="00BB5875">
        <w:rPr>
          <w:b/>
          <w:bCs/>
          <w:iCs/>
          <w:color w:val="000000" w:themeColor="text1"/>
        </w:rPr>
        <w:t>a</w:t>
      </w:r>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r>
        <w:rPr>
          <w:bCs/>
          <w:iCs/>
          <w:color w:val="000000" w:themeColor="text1"/>
          <w:lang w:val="en-CA"/>
        </w:rPr>
        <w:t xml:space="preserve">segregants in </w:t>
      </w:r>
      <w:r w:rsidRPr="00233F15">
        <w:rPr>
          <w:bCs/>
          <w:iCs/>
          <w:color w:val="000000" w:themeColor="text1"/>
          <w:lang w:val="en-CA"/>
        </w:rPr>
        <w:t>384-well plates</w:t>
      </w:r>
      <w:r>
        <w:rPr>
          <w:bCs/>
          <w:iCs/>
          <w:color w:val="000000" w:themeColor="text1"/>
          <w:lang w:val="en-CA"/>
        </w:rPr>
        <w:t>. This step generated an engineered population in which each individual haploid strain bears a random subset of knockout alleles for the target set of 16 ABC transporters.</w:t>
      </w:r>
    </w:p>
    <w:p w14:paraId="320EE1B1" w14:textId="77777777" w:rsidR="00C66E5A" w:rsidRDefault="00C66E5A" w:rsidP="00DB0ED8">
      <w:pPr>
        <w:jc w:val="both"/>
        <w:rPr>
          <w:b/>
          <w:bCs/>
          <w:iCs/>
          <w:color w:val="000000" w:themeColor="text1"/>
        </w:rPr>
      </w:pPr>
    </w:p>
    <w:p w14:paraId="5D94E416" w14:textId="4BA33EA8" w:rsidR="008278B1" w:rsidRDefault="00DB0ED8" w:rsidP="00025615">
      <w:pPr>
        <w:jc w:val="both"/>
        <w:rPr>
          <w:bCs/>
          <w:iCs/>
          <w:color w:val="000000" w:themeColor="text1"/>
          <w:lang w:val="en-CA"/>
        </w:rPr>
      </w:pPr>
      <w:r>
        <w:rPr>
          <w:bCs/>
          <w:iCs/>
          <w:color w:val="000000" w:themeColor="text1"/>
          <w:lang w:val="en-CA"/>
        </w:rPr>
        <w:t xml:space="preserve">For each strain in the collection of barcoded multi-knockout progeny, we obtained the genotype at all sixteen knockout loci and determined the identifier barcode.  For genotyping, we exploited the fact that each knockout locus in the ABC-16 strain bears a locus-identifying barcode, as described previously for the YKO yeast deletion collection </w:t>
      </w:r>
      <w:r>
        <w:rPr>
          <w:bCs/>
          <w:iCs/>
          <w:color w:val="000000" w:themeColor="text1"/>
          <w:lang w:val="en-CA"/>
        </w:rPr>
        <w:fldChar w:fldCharType="begin" w:fldLock="1"/>
      </w:r>
      <w:r>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lang w:val="en-CA"/>
        </w:rPr>
        <w:fldChar w:fldCharType="separate"/>
      </w:r>
      <w:r w:rsidRPr="00D659A1">
        <w:rPr>
          <w:bCs/>
          <w:iCs/>
          <w:noProof/>
          <w:color w:val="000000" w:themeColor="text1"/>
          <w:lang w:val="en-CA"/>
        </w:rPr>
        <w:t>(Giaever et al., 2002; Suzuki et al., 2011)</w:t>
      </w:r>
      <w:r>
        <w:rPr>
          <w:bCs/>
          <w:iCs/>
          <w:color w:val="000000" w:themeColor="text1"/>
          <w:lang w:val="en-CA"/>
        </w:rPr>
        <w:fldChar w:fldCharType="end"/>
      </w:r>
      <w:r>
        <w:rPr>
          <w:bCs/>
          <w:iCs/>
          <w:color w:val="000000" w:themeColor="text1"/>
          <w:lang w:val="en-CA"/>
        </w:rPr>
        <w:t>.  We adapted</w:t>
      </w:r>
      <w:r w:rsidRPr="00233F15">
        <w:rPr>
          <w:bCs/>
          <w:iCs/>
          <w:color w:val="000000" w:themeColor="text1"/>
          <w:lang w:val="en-CA"/>
        </w:rPr>
        <w:t xml:space="preserve"> </w:t>
      </w:r>
      <w:r>
        <w:rPr>
          <w:bCs/>
          <w:iCs/>
          <w:color w:val="000000" w:themeColor="text1"/>
          <w:lang w:val="en-CA"/>
        </w:rPr>
        <w:t xml:space="preserve">the </w:t>
      </w:r>
      <w:r w:rsidRPr="00233F15">
        <w:rPr>
          <w:bCs/>
          <w:iCs/>
          <w:color w:val="000000" w:themeColor="text1"/>
          <w:lang w:val="en-CA"/>
        </w:rPr>
        <w:t>prev</w:t>
      </w:r>
      <w:r>
        <w:rPr>
          <w:bCs/>
          <w:iCs/>
          <w:color w:val="000000" w:themeColor="text1"/>
          <w:lang w:val="en-CA"/>
        </w:rPr>
        <w:t xml:space="preserve">iously-described row-column-plate PCR (RCP-PCR) strategy </w:t>
      </w:r>
      <w:r w:rsidRPr="00233F15">
        <w:rPr>
          <w:bCs/>
          <w:iCs/>
          <w:color w:val="000000" w:themeColor="text1"/>
          <w:lang w:val="en-CA"/>
        </w:rPr>
        <w:fldChar w:fldCharType="begin" w:fldLock="1"/>
      </w:r>
      <w:r>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lang w:val="en-CA"/>
        </w:rPr>
        <w:fldChar w:fldCharType="separate"/>
      </w:r>
      <w:r w:rsidRPr="00D659A1">
        <w:rPr>
          <w:bCs/>
          <w:iCs/>
          <w:noProof/>
          <w:color w:val="000000" w:themeColor="text1"/>
          <w:lang w:val="en-CA"/>
        </w:rPr>
        <w:t>(Yachie et al., 2016)</w:t>
      </w:r>
      <w:r w:rsidRPr="00233F15">
        <w:rPr>
          <w:bCs/>
          <w:iCs/>
          <w:color w:val="000000" w:themeColor="text1"/>
          <w:lang w:val="en-CA"/>
        </w:rPr>
        <w:fldChar w:fldCharType="end"/>
      </w:r>
      <w:r>
        <w:rPr>
          <w:bCs/>
          <w:iCs/>
          <w:color w:val="000000" w:themeColor="text1"/>
          <w:lang w:val="en-CA"/>
        </w:rPr>
        <w:t xml:space="preserve">, in which barcodes in each segregant are amplified </w:t>
      </w:r>
      <w:r w:rsidR="00825573">
        <w:rPr>
          <w:bCs/>
          <w:iCs/>
          <w:color w:val="000000" w:themeColor="text1"/>
          <w:lang w:val="en-CA"/>
        </w:rPr>
        <w:t xml:space="preserve">together with </w:t>
      </w:r>
      <w:r>
        <w:rPr>
          <w:bCs/>
          <w:iCs/>
          <w:color w:val="000000" w:themeColor="text1"/>
          <w:lang w:val="en-CA"/>
        </w:rPr>
        <w:t xml:space="preserve">additional </w:t>
      </w:r>
      <w:r w:rsidR="00825573">
        <w:rPr>
          <w:bCs/>
          <w:iCs/>
          <w:color w:val="000000" w:themeColor="text1"/>
          <w:lang w:val="en-CA"/>
        </w:rPr>
        <w:t xml:space="preserve">PCR-introduced </w:t>
      </w:r>
      <w:r>
        <w:rPr>
          <w:bCs/>
          <w:iCs/>
          <w:color w:val="000000" w:themeColor="text1"/>
          <w:lang w:val="en-CA"/>
        </w:rPr>
        <w:lastRenderedPageBreak/>
        <w:t xml:space="preserve">index tags that identify </w:t>
      </w:r>
      <w:r w:rsidRPr="00233F15">
        <w:rPr>
          <w:bCs/>
          <w:iCs/>
          <w:color w:val="000000" w:themeColor="text1"/>
          <w:lang w:val="en-CA"/>
        </w:rPr>
        <w:t>the plate</w:t>
      </w:r>
      <w:r>
        <w:rPr>
          <w:bCs/>
          <w:iCs/>
          <w:color w:val="000000" w:themeColor="text1"/>
          <w:lang w:val="en-CA"/>
        </w:rPr>
        <w:t xml:space="preserve">, row, and column of origin for each amplification product (Methods; Figure 1).  Thus, a single next generation sequencing experiment can reveal both the strain-specific tracking barcode at the </w:t>
      </w:r>
      <w:r w:rsidRPr="001C1222">
        <w:rPr>
          <w:bCs/>
          <w:i/>
          <w:iCs/>
          <w:color w:val="000000" w:themeColor="text1"/>
          <w:lang w:val="en-CA"/>
        </w:rPr>
        <w:t>HO</w:t>
      </w:r>
      <w:r>
        <w:rPr>
          <w:bCs/>
          <w:iCs/>
          <w:color w:val="000000" w:themeColor="text1"/>
          <w:lang w:val="en-CA"/>
        </w:rPr>
        <w:t xml:space="preserve"> locus and the identity of every gene deleted in the segregant at each plate location (Methods; Figure 1).</w:t>
      </w:r>
    </w:p>
    <w:p w14:paraId="5B5B08AA" w14:textId="77777777" w:rsidR="008278B1" w:rsidRDefault="008278B1" w:rsidP="00025615">
      <w:pPr>
        <w:jc w:val="both"/>
        <w:rPr>
          <w:bCs/>
          <w:iCs/>
          <w:color w:val="000000" w:themeColor="text1"/>
          <w:lang w:val="en-CA"/>
        </w:rPr>
      </w:pPr>
    </w:p>
    <w:p w14:paraId="324DECFF" w14:textId="089F6A65" w:rsidR="00025615" w:rsidRDefault="00025615" w:rsidP="00025615">
      <w:pPr>
        <w:jc w:val="both"/>
      </w:pPr>
      <w:r>
        <w:rPr>
          <w:lang w:val="en-CA"/>
        </w:rPr>
        <w:t xml:space="preserve">Using data from </w:t>
      </w:r>
      <w:r w:rsidR="00640314">
        <w:rPr>
          <w:lang w:val="en-CA"/>
        </w:rPr>
        <w:t>‘gold standard’</w:t>
      </w:r>
      <w:r w:rsidR="00C4371C">
        <w:rPr>
          <w:lang w:val="en-CA"/>
        </w:rPr>
        <w:t xml:space="preserve"> calib</w:t>
      </w:r>
      <w:r w:rsidR="00B46364">
        <w:rPr>
          <w:lang w:val="en-CA"/>
        </w:rPr>
        <w:t>ration</w:t>
      </w:r>
      <w:r w:rsidRPr="00233F15">
        <w:rPr>
          <w:lang w:val="en-CA"/>
        </w:rPr>
        <w:t xml:space="preserve"> strains, we</w:t>
      </w:r>
      <w:r>
        <w:rPr>
          <w:lang w:val="en-CA"/>
        </w:rPr>
        <w:t xml:space="preserve"> estimated</w:t>
      </w:r>
      <w:r w:rsidRPr="00233F15">
        <w:t xml:space="preserve"> an overall </w:t>
      </w:r>
      <w:r>
        <w:t xml:space="preserve">per-locus genotyping </w:t>
      </w:r>
      <w:r w:rsidRPr="003D619B">
        <w:t xml:space="preserve">accuracy of 93.2% (Figure S2A, Methods).  </w:t>
      </w:r>
      <w:r w:rsidR="00A01819" w:rsidRPr="003D619B">
        <w:t xml:space="preserve">An independent method relying on the distribution of knockouts in the pool estimated a similar overall per-locus accuracy of 93.8% (Figure S2B, Methods).  </w:t>
      </w:r>
      <w:r w:rsidRPr="003D619B">
        <w:t xml:space="preserve">Based on correlation analysis of the genotyping data, all genes were either unlinked or weakly linked </w:t>
      </w:r>
      <w:r w:rsidRPr="003D619B">
        <w:rPr>
          <w:color w:val="000000"/>
        </w:rPr>
        <w:t>except for</w:t>
      </w:r>
      <w:r w:rsidRPr="003D619B">
        <w:t xml:space="preserve"> </w:t>
      </w:r>
      <w:r w:rsidRPr="003D619B">
        <w:rPr>
          <w:i/>
        </w:rPr>
        <w:t>BPT1</w:t>
      </w:r>
      <w:r w:rsidRPr="003D619B">
        <w:t xml:space="preserve"> and </w:t>
      </w:r>
      <w:r w:rsidRPr="003D619B">
        <w:rPr>
          <w:i/>
        </w:rPr>
        <w:t>YBT1</w:t>
      </w:r>
      <w:r w:rsidRPr="003D619B">
        <w:t xml:space="preserve"> (Figure S2C; r = 0.49), which are separated by 70.1kb on chromosome XII.  </w:t>
      </w:r>
      <w:r>
        <w:t>Considering only those strains with both high-quality genotyping data and at least one unique tracking barcode</w:t>
      </w:r>
      <w:r>
        <w:rPr>
          <w:lang w:val="en-CA"/>
        </w:rPr>
        <w:t xml:space="preserve">, </w:t>
      </w:r>
      <w:r w:rsidR="003D619B">
        <w:rPr>
          <w:lang w:val="en-CA"/>
        </w:rPr>
        <w:t xml:space="preserve">our engineered strain population included </w:t>
      </w:r>
      <w:r w:rsidRPr="00D23588">
        <w:rPr>
          <w:lang w:val="en-CA"/>
        </w:rPr>
        <w:t xml:space="preserve">6,826 </w:t>
      </w:r>
      <w:r>
        <w:rPr>
          <w:lang w:val="en-CA"/>
        </w:rPr>
        <w:t xml:space="preserve">uniquely barcoded and genotyped </w:t>
      </w:r>
      <w:r w:rsidRPr="00D23588">
        <w:rPr>
          <w:lang w:val="en-CA"/>
        </w:rPr>
        <w:t>strains</w:t>
      </w:r>
      <w:r>
        <w:rPr>
          <w:lang w:val="en-CA"/>
        </w:rPr>
        <w:t xml:space="preserve">, encompassing </w:t>
      </w:r>
      <w:r w:rsidRPr="00D23588">
        <w:rPr>
          <w:lang w:val="en-CA"/>
        </w:rPr>
        <w:t>6,087 unique genotypes</w:t>
      </w:r>
      <w:r>
        <w:rPr>
          <w:lang w:val="en-CA"/>
        </w:rPr>
        <w:t xml:space="preserve">. </w:t>
      </w:r>
      <w:r>
        <w:t xml:space="preserve">These strains were grouped by mating type to yield one pool of 3,231 </w:t>
      </w:r>
      <w:r w:rsidRPr="00233F15">
        <w:t>MAT</w:t>
      </w:r>
      <w:r w:rsidRPr="00233F15">
        <w:rPr>
          <w:b/>
        </w:rPr>
        <w:t>a</w:t>
      </w:r>
      <w:r w:rsidRPr="00233F15">
        <w:t xml:space="preserve"> </w:t>
      </w:r>
      <w:r>
        <w:t xml:space="preserve">strains </w:t>
      </w:r>
      <w:r w:rsidRPr="00233F15">
        <w:t xml:space="preserve">and </w:t>
      </w:r>
      <w:r>
        <w:t xml:space="preserve">another pool of 3,595 </w:t>
      </w:r>
      <w:r w:rsidRPr="00233F15">
        <w:t>MAT</w:t>
      </w:r>
      <w:r w:rsidRPr="00233F15">
        <w:rPr>
          <w:b/>
          <w:lang w:val="el-GR"/>
        </w:rPr>
        <w:t>α</w:t>
      </w:r>
      <w:r>
        <w:rPr>
          <w:lang w:val="en-CA"/>
        </w:rPr>
        <w:t xml:space="preserve"> strains</w:t>
      </w:r>
      <w:r w:rsidRPr="00233F15">
        <w:rPr>
          <w:color w:val="000000"/>
        </w:rPr>
        <w:t>.</w:t>
      </w:r>
      <w:r w:rsidRPr="00233F15">
        <w:rPr>
          <w:lang w:val="en-CA"/>
        </w:rPr>
        <w:t xml:space="preserve"> </w:t>
      </w:r>
    </w:p>
    <w:p w14:paraId="3558D532" w14:textId="77777777" w:rsidR="00B55490" w:rsidRPr="00982721" w:rsidRDefault="00B55490" w:rsidP="00DB0ED8">
      <w:pPr>
        <w:jc w:val="both"/>
        <w:rPr>
          <w:bCs/>
          <w:iCs/>
          <w:color w:val="000000" w:themeColor="text1"/>
          <w:lang w:val="en-CA"/>
        </w:rPr>
      </w:pPr>
    </w:p>
    <w:p w14:paraId="153834FE" w14:textId="61DCF334" w:rsidR="00964AF7" w:rsidRDefault="00025615" w:rsidP="00D9226C">
      <w:pPr>
        <w:jc w:val="both"/>
        <w:outlineLvl w:val="0"/>
        <w:rPr>
          <w:ins w:id="60" w:author="Albi Celaj" w:date="2019-01-30T18:22:00Z"/>
          <w:color w:val="000000"/>
        </w:rPr>
      </w:pPr>
      <w:r>
        <w:rPr>
          <w:bCs/>
          <w:iCs/>
          <w:color w:val="000000" w:themeColor="text1"/>
        </w:rPr>
        <w:t xml:space="preserve">To profile each strain’s resistance or sensitivity to 16 different antifungal </w:t>
      </w:r>
      <w:r w:rsidR="003D619B">
        <w:rPr>
          <w:bCs/>
          <w:iCs/>
          <w:color w:val="000000" w:themeColor="text1"/>
        </w:rPr>
        <w:t>or anticancer agents (‘</w:t>
      </w:r>
      <w:r>
        <w:rPr>
          <w:bCs/>
          <w:iCs/>
          <w:color w:val="000000" w:themeColor="text1"/>
        </w:rPr>
        <w:t>drugs</w:t>
      </w:r>
      <w:r w:rsidR="003D619B">
        <w:rPr>
          <w:bCs/>
          <w:iCs/>
          <w:color w:val="000000" w:themeColor="text1"/>
        </w:rPr>
        <w:t xml:space="preserve">’; </w:t>
      </w:r>
      <w:r>
        <w:rPr>
          <w:lang w:val="en-CA"/>
        </w:rPr>
        <w:t xml:space="preserve">Data </w:t>
      </w:r>
      <w:r w:rsidRPr="00233F15">
        <w:rPr>
          <w:lang w:val="en-CA"/>
        </w:rPr>
        <w:t>S</w:t>
      </w:r>
      <w:r>
        <w:rPr>
          <w:lang w:val="en-CA"/>
        </w:rPr>
        <w:t>3</w:t>
      </w:r>
      <w:r w:rsidRPr="00233F15">
        <w:rPr>
          <w:lang w:val="en-CA"/>
        </w:rPr>
        <w:t>)</w:t>
      </w:r>
      <w:r>
        <w:rPr>
          <w:bCs/>
          <w:iCs/>
          <w:color w:val="000000" w:themeColor="text1"/>
        </w:rPr>
        <w:t xml:space="preserve">, we grew the strain pools competitively in each drug, </w:t>
      </w:r>
      <w:r w:rsidR="006E7E65">
        <w:rPr>
          <w:bCs/>
          <w:iCs/>
          <w:color w:val="000000" w:themeColor="text1"/>
        </w:rPr>
        <w:t xml:space="preserve">and in a solvent (DMSO) </w:t>
      </w:r>
      <w:r>
        <w:rPr>
          <w:bCs/>
          <w:iCs/>
          <w:color w:val="000000" w:themeColor="text1"/>
        </w:rPr>
        <w:t xml:space="preserve">condition.  We used high-throughput strain barcode sequencing at five points </w:t>
      </w:r>
      <w:r w:rsidRPr="00233F15">
        <w:t>(</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rsidR="00CB0123">
        <w:t>,</w:t>
      </w:r>
      <w:r>
        <w:t xml:space="preserve"> to </w:t>
      </w:r>
      <w:r w:rsidR="00CB0123">
        <w:t>estimate</w:t>
      </w:r>
      <w:r>
        <w:t xml:space="preserve"> growth rate and resistance for each strain</w:t>
      </w:r>
      <w:r w:rsidR="00194D80">
        <w:t xml:space="preserve"> in each drug</w:t>
      </w:r>
      <w:r>
        <w:t xml:space="preserve"> (Data S5; Methods).  </w:t>
      </w:r>
      <w:r w:rsidR="001304C8">
        <w:t xml:space="preserve">We performed additional filtering steps, limiting analysis to strains that were well-represented in the pre-selection pool </w:t>
      </w:r>
      <w:r w:rsidR="001304C8">
        <w:rPr>
          <w:lang w:val="en-CA"/>
        </w:rPr>
        <w:t xml:space="preserve">(≥30 barcode counts at t=0 in the solvent control - 5,790 [85%] of 6,826 strains), and further excluding all </w:t>
      </w:r>
      <w:r w:rsidR="001304C8">
        <w:rPr>
          <w:color w:val="000000"/>
        </w:rPr>
        <w:t xml:space="preserve">437 strains exhibiting a strong baseline growth defect (i.e., showing &lt;70% of the median baseline growth rate).  </w:t>
      </w:r>
      <w:commentRangeStart w:id="61"/>
      <w:r w:rsidR="001304C8">
        <w:rPr>
          <w:color w:val="000000"/>
        </w:rPr>
        <w:t>In total, drug resistance was calculated for each of 2</w:t>
      </w:r>
      <w:r w:rsidR="001304C8" w:rsidRPr="00137983">
        <w:rPr>
          <w:color w:val="000000"/>
        </w:rPr>
        <w:t>,</w:t>
      </w:r>
      <w:r w:rsidR="001304C8">
        <w:rPr>
          <w:color w:val="000000"/>
        </w:rPr>
        <w:t>367</w:t>
      </w:r>
      <w:r w:rsidR="001304C8" w:rsidRPr="00137983">
        <w:rPr>
          <w:color w:val="000000"/>
        </w:rPr>
        <w:t xml:space="preserve"> MAT</w:t>
      </w:r>
      <w:r w:rsidR="001304C8" w:rsidRPr="00137983">
        <w:rPr>
          <w:b/>
          <w:color w:val="000000"/>
        </w:rPr>
        <w:t>a</w:t>
      </w:r>
      <w:r w:rsidR="001304C8" w:rsidRPr="00137983">
        <w:rPr>
          <w:color w:val="000000"/>
        </w:rPr>
        <w:t xml:space="preserve"> and </w:t>
      </w:r>
      <w:r w:rsidR="001304C8">
        <w:rPr>
          <w:color w:val="000000"/>
        </w:rPr>
        <w:t>2</w:t>
      </w:r>
      <w:r w:rsidR="001304C8" w:rsidRPr="00137983">
        <w:rPr>
          <w:color w:val="000000"/>
        </w:rPr>
        <w:t>,</w:t>
      </w:r>
      <w:r w:rsidR="001304C8">
        <w:rPr>
          <w:color w:val="000000"/>
        </w:rPr>
        <w:t>98</w:t>
      </w:r>
      <w:ins w:id="62" w:author="Albi Celaj" w:date="2019-01-30T15:49:00Z">
        <w:r w:rsidR="00381662">
          <w:rPr>
            <w:color w:val="000000"/>
          </w:rPr>
          <w:t>5</w:t>
        </w:r>
      </w:ins>
      <w:del w:id="63" w:author="Albi Celaj" w:date="2019-01-30T15:49:00Z">
        <w:r w:rsidR="001304C8" w:rsidDel="00381662">
          <w:rPr>
            <w:color w:val="000000"/>
          </w:rPr>
          <w:delText>6</w:delText>
        </w:r>
      </w:del>
      <w:r w:rsidR="001304C8" w:rsidRPr="00233F15">
        <w:rPr>
          <w:color w:val="000000"/>
        </w:rPr>
        <w:t xml:space="preserve"> </w:t>
      </w:r>
      <w:r w:rsidR="001304C8" w:rsidRPr="00233F15">
        <w:rPr>
          <w:bCs/>
          <w:iCs/>
          <w:color w:val="000000" w:themeColor="text1"/>
        </w:rPr>
        <w:t>MAT</w:t>
      </w:r>
      <w:r w:rsidR="001304C8" w:rsidRPr="003007A9">
        <w:rPr>
          <w:rFonts w:eastAsia="Calibri"/>
          <w:b/>
          <w:bCs/>
          <w:iCs/>
          <w:color w:val="000000" w:themeColor="text1"/>
          <w:lang w:val="el-GR"/>
        </w:rPr>
        <w:t>α</w:t>
      </w:r>
      <w:r w:rsidR="001304C8" w:rsidRPr="00233F15">
        <w:rPr>
          <w:color w:val="000000"/>
        </w:rPr>
        <w:t xml:space="preserve"> strain</w:t>
      </w:r>
      <w:r w:rsidR="001304C8">
        <w:rPr>
          <w:color w:val="000000"/>
        </w:rPr>
        <w:t xml:space="preserve">s, for each of </w:t>
      </w:r>
      <w:r w:rsidR="003D619B">
        <w:rPr>
          <w:color w:val="000000"/>
        </w:rPr>
        <w:t xml:space="preserve">the </w:t>
      </w:r>
      <w:r w:rsidR="001304C8">
        <w:rPr>
          <w:color w:val="000000"/>
        </w:rPr>
        <w:t>16 drugs (Data S5).</w:t>
      </w:r>
      <w:commentRangeEnd w:id="61"/>
      <w:r w:rsidR="001F0493">
        <w:rPr>
          <w:rStyle w:val="CommentReference"/>
          <w:rFonts w:asciiTheme="minorHAnsi" w:hAnsiTheme="minorHAnsi" w:cstheme="minorBidi"/>
        </w:rPr>
        <w:commentReference w:id="61"/>
      </w:r>
      <w:ins w:id="64" w:author="Albi Celaj" w:date="2019-01-30T16:39:00Z">
        <w:r w:rsidR="00542308">
          <w:rPr>
            <w:color w:val="000000"/>
          </w:rPr>
          <w:t xml:space="preserve"> </w:t>
        </w:r>
      </w:ins>
    </w:p>
    <w:p w14:paraId="4BEABDEB" w14:textId="6DE67D53" w:rsidR="00025615" w:rsidDel="006A4E7C" w:rsidRDefault="00025615" w:rsidP="009563EA">
      <w:pPr>
        <w:widowControl w:val="0"/>
        <w:autoSpaceDE w:val="0"/>
        <w:autoSpaceDN w:val="0"/>
        <w:adjustRightInd w:val="0"/>
        <w:jc w:val="both"/>
        <w:rPr>
          <w:del w:id="65" w:author="Albi Celaj" w:date="2019-01-30T18:23:00Z"/>
          <w:color w:val="000000"/>
        </w:rPr>
      </w:pPr>
    </w:p>
    <w:p w14:paraId="3E62D42F" w14:textId="77777777" w:rsidR="006A4E7C" w:rsidRDefault="006A4E7C" w:rsidP="00982721">
      <w:pPr>
        <w:jc w:val="both"/>
        <w:outlineLvl w:val="0"/>
        <w:rPr>
          <w:ins w:id="66" w:author="Albi Celaj" w:date="2019-01-30T18:23:00Z"/>
          <w:color w:val="000000"/>
        </w:rPr>
      </w:pPr>
    </w:p>
    <w:p w14:paraId="2A192E01" w14:textId="754A23A7" w:rsidR="00BD4FCE" w:rsidRDefault="00455C66" w:rsidP="009563EA">
      <w:pPr>
        <w:widowControl w:val="0"/>
        <w:autoSpaceDE w:val="0"/>
        <w:autoSpaceDN w:val="0"/>
        <w:adjustRightInd w:val="0"/>
        <w:jc w:val="both"/>
        <w:rPr>
          <w:b/>
          <w:color w:val="000000"/>
          <w:lang w:val="en-CA"/>
        </w:rPr>
      </w:pPr>
      <w:r>
        <w:rPr>
          <w:b/>
          <w:color w:val="000000"/>
          <w:lang w:val="en-CA"/>
        </w:rPr>
        <w:t>Grouped</w:t>
      </w:r>
      <w:r w:rsidR="003B3CA3">
        <w:rPr>
          <w:b/>
          <w:color w:val="000000"/>
          <w:lang w:val="en-CA"/>
        </w:rPr>
        <w:t xml:space="preserve"> </w:t>
      </w:r>
      <w:r w:rsidR="00175454">
        <w:rPr>
          <w:b/>
          <w:color w:val="000000"/>
          <w:lang w:val="en-CA"/>
        </w:rPr>
        <w:t>combinatorial profiles</w:t>
      </w:r>
      <w:r w:rsidR="00117F28">
        <w:rPr>
          <w:b/>
          <w:color w:val="000000"/>
          <w:lang w:val="en-CA"/>
        </w:rPr>
        <w:t xml:space="preserve"> illustrate a complex drug-dependent genetic landscape</w:t>
      </w:r>
    </w:p>
    <w:p w14:paraId="6FF072E0" w14:textId="7A25CB4D" w:rsidR="00031519" w:rsidRPr="009563EA" w:rsidRDefault="00C0459F" w:rsidP="009563EA">
      <w:pPr>
        <w:widowControl w:val="0"/>
        <w:autoSpaceDE w:val="0"/>
        <w:autoSpaceDN w:val="0"/>
        <w:adjustRightInd w:val="0"/>
        <w:jc w:val="both"/>
        <w:rPr>
          <w:color w:val="000000"/>
          <w:lang w:val="en-CA"/>
        </w:rPr>
      </w:pPr>
      <w:r>
        <w:rPr>
          <w:color w:val="000000"/>
          <w:lang w:val="en-CA"/>
        </w:rPr>
        <w:t xml:space="preserve">For an initial analysis, we </w:t>
      </w:r>
      <w:r>
        <w:rPr>
          <w:color w:val="000000"/>
        </w:rPr>
        <w:t xml:space="preserve">identified and </w:t>
      </w:r>
      <w:r w:rsidRPr="00FB55DF">
        <w:rPr>
          <w:color w:val="000000"/>
        </w:rPr>
        <w:t>quantitatively model</w:t>
      </w:r>
      <w:r>
        <w:rPr>
          <w:color w:val="000000"/>
        </w:rPr>
        <w:t>ed</w:t>
      </w:r>
      <w:r w:rsidRPr="00FB55DF">
        <w:rPr>
          <w:color w:val="000000"/>
        </w:rPr>
        <w:t xml:space="preserve"> associations between individual </w:t>
      </w:r>
      <w:r>
        <w:rPr>
          <w:color w:val="000000"/>
        </w:rPr>
        <w:t xml:space="preserve">ABC transporter </w:t>
      </w:r>
      <w:r w:rsidRPr="00FB55DF">
        <w:rPr>
          <w:color w:val="000000"/>
        </w:rPr>
        <w:t>knockouts and drug resistance</w:t>
      </w:r>
      <w:r>
        <w:rPr>
          <w:color w:val="000000"/>
        </w:rPr>
        <w:t xml:space="preserve"> phenotypes </w:t>
      </w:r>
      <w:r>
        <w:rPr>
          <w:color w:val="000000"/>
          <w:lang w:val="en-CA"/>
        </w:rPr>
        <w:t xml:space="preserve">using </w:t>
      </w:r>
      <w:r>
        <w:rPr>
          <w:color w:val="000000"/>
        </w:rPr>
        <w:t xml:space="preserve">a </w:t>
      </w:r>
      <w:r w:rsidRPr="00FB55DF">
        <w:rPr>
          <w:color w:val="000000"/>
        </w:rPr>
        <w:t>generali</w:t>
      </w:r>
      <w:r>
        <w:rPr>
          <w:color w:val="000000"/>
        </w:rPr>
        <w:t xml:space="preserve">zed linear model </w:t>
      </w:r>
      <w:r w:rsidR="001F0493" w:rsidRPr="00FB55DF">
        <w:rPr>
          <w:color w:val="000000"/>
        </w:rPr>
        <w:t xml:space="preserve">(see Methods). </w:t>
      </w:r>
      <w:r w:rsidR="00640314">
        <w:rPr>
          <w:color w:val="000000"/>
        </w:rPr>
        <w:t xml:space="preserve"> </w:t>
      </w:r>
      <w:r w:rsidR="001F0493">
        <w:rPr>
          <w:color w:val="000000"/>
        </w:rPr>
        <w:t xml:space="preserve">Knockouts that significantly changed the estimated resistance to a drug </w:t>
      </w:r>
      <w:r w:rsidR="001F0493" w:rsidRPr="00FB55DF">
        <w:rPr>
          <w:color w:val="000000"/>
        </w:rPr>
        <w:t xml:space="preserve">by </w:t>
      </w:r>
      <w:r>
        <w:rPr>
          <w:color w:val="000000"/>
        </w:rPr>
        <w:t xml:space="preserve">at least </w:t>
      </w:r>
      <w:r w:rsidR="001F0493">
        <w:rPr>
          <w:color w:val="000000"/>
        </w:rPr>
        <w:t xml:space="preserve">+/- </w:t>
      </w:r>
      <w:r w:rsidR="001F0493" w:rsidRPr="00FB55DF">
        <w:rPr>
          <w:color w:val="000000"/>
        </w:rPr>
        <w:t>10%</w:t>
      </w:r>
      <w:r w:rsidR="001F0493">
        <w:rPr>
          <w:color w:val="000000"/>
        </w:rPr>
        <w:t xml:space="preserve"> were considered strong</w:t>
      </w:r>
      <w:r w:rsidR="00957B44">
        <w:rPr>
          <w:color w:val="000000"/>
        </w:rPr>
        <w:t>, and other significant associations were defined to be weak.</w:t>
      </w:r>
      <w:r w:rsidR="001F0493" w:rsidRPr="00FB55DF">
        <w:rPr>
          <w:color w:val="000000"/>
        </w:rPr>
        <w:t xml:space="preserve">  </w:t>
      </w:r>
      <w:r w:rsidR="00957B44">
        <w:rPr>
          <w:color w:val="000000"/>
        </w:rPr>
        <w:t>We found 62 resistance</w:t>
      </w:r>
      <w:r w:rsidR="002F580B">
        <w:rPr>
          <w:color w:val="000000"/>
        </w:rPr>
        <w:t xml:space="preserve">-knockout associations that were reproducible in both </w:t>
      </w:r>
      <w:r w:rsidR="00957B44" w:rsidRPr="00137983">
        <w:rPr>
          <w:color w:val="000000"/>
        </w:rPr>
        <w:t>MAT</w:t>
      </w:r>
      <w:r w:rsidR="00957B44" w:rsidRPr="00137983">
        <w:rPr>
          <w:b/>
          <w:color w:val="000000"/>
        </w:rPr>
        <w:t>a</w:t>
      </w:r>
      <w:r w:rsidR="00957B44">
        <w:rPr>
          <w:color w:val="000000"/>
        </w:rPr>
        <w:t xml:space="preserve"> and </w:t>
      </w:r>
      <w:r w:rsidR="00957B44" w:rsidRPr="00137983">
        <w:rPr>
          <w:color w:val="000000"/>
        </w:rPr>
        <w:t>MAT</w:t>
      </w:r>
      <w:r w:rsidR="00957B44" w:rsidRPr="003007A9">
        <w:rPr>
          <w:rFonts w:eastAsia="Calibri"/>
          <w:b/>
          <w:bCs/>
          <w:iCs/>
          <w:color w:val="000000" w:themeColor="text1"/>
          <w:lang w:val="el-GR"/>
        </w:rPr>
        <w:t>α</w:t>
      </w:r>
      <w:r w:rsidR="00957B44">
        <w:rPr>
          <w:color w:val="000000"/>
        </w:rPr>
        <w:t xml:space="preserve"> </w:t>
      </w:r>
      <w:r w:rsidR="002F580B">
        <w:rPr>
          <w:color w:val="000000"/>
        </w:rPr>
        <w:t xml:space="preserve">pools, </w:t>
      </w:r>
      <w:r w:rsidR="002F580B" w:rsidRPr="00FB55DF">
        <w:rPr>
          <w:color w:val="000000"/>
        </w:rPr>
        <w:t xml:space="preserve">19 </w:t>
      </w:r>
      <w:r w:rsidR="002F580B">
        <w:rPr>
          <w:color w:val="000000"/>
        </w:rPr>
        <w:t xml:space="preserve">of which </w:t>
      </w:r>
      <w:r w:rsidR="00957B44">
        <w:rPr>
          <w:color w:val="000000"/>
        </w:rPr>
        <w:t>were strong (Data S6).</w:t>
      </w:r>
      <w:r w:rsidR="00694276">
        <w:rPr>
          <w:color w:val="000000"/>
        </w:rPr>
        <w:t xml:space="preserve"> </w:t>
      </w:r>
      <w:r w:rsidR="00957B44">
        <w:rPr>
          <w:color w:val="000000"/>
        </w:rPr>
        <w:t xml:space="preserve">Among these were </w:t>
      </w:r>
      <w:r w:rsidR="00957B44" w:rsidRPr="00FB55DF">
        <w:rPr>
          <w:color w:val="000000"/>
        </w:rPr>
        <w:t xml:space="preserve">18 drug-knockout associations </w:t>
      </w:r>
      <w:r w:rsidR="00957B44">
        <w:rPr>
          <w:color w:val="000000"/>
        </w:rPr>
        <w:t xml:space="preserve">involving </w:t>
      </w:r>
      <w:r w:rsidR="00957B44" w:rsidRPr="00FB55DF">
        <w:rPr>
          <w:color w:val="000000"/>
        </w:rPr>
        <w:t xml:space="preserve">the vacuolar ABC transporters </w:t>
      </w:r>
      <w:r w:rsidR="00957B44" w:rsidRPr="00FB55DF">
        <w:rPr>
          <w:i/>
          <w:color w:val="000000"/>
        </w:rPr>
        <w:t>YCF1</w:t>
      </w:r>
      <w:r w:rsidR="00957B44" w:rsidRPr="00FB55DF">
        <w:rPr>
          <w:color w:val="000000"/>
        </w:rPr>
        <w:t xml:space="preserve"> and </w:t>
      </w:r>
      <w:r w:rsidR="00957B44" w:rsidRPr="00FB55DF">
        <w:rPr>
          <w:i/>
          <w:color w:val="000000"/>
        </w:rPr>
        <w:t>YBT1</w:t>
      </w:r>
      <w:r w:rsidR="00957B44" w:rsidRPr="00FB55DF">
        <w:rPr>
          <w:color w:val="000000"/>
        </w:rPr>
        <w:t>, all of which were novel (</w:t>
      </w:r>
      <w:r w:rsidR="00957B44">
        <w:rPr>
          <w:color w:val="000000"/>
        </w:rPr>
        <w:t xml:space="preserve">Figure </w:t>
      </w:r>
      <w:r w:rsidR="00957B44" w:rsidRPr="00FB55DF">
        <w:rPr>
          <w:color w:val="000000"/>
        </w:rPr>
        <w:t>S</w:t>
      </w:r>
      <w:r w:rsidR="0076142C">
        <w:rPr>
          <w:color w:val="000000"/>
        </w:rPr>
        <w:t>3A</w:t>
      </w:r>
      <w:r w:rsidR="00957B44" w:rsidRPr="00FB55DF">
        <w:rPr>
          <w:color w:val="000000"/>
        </w:rPr>
        <w:t xml:space="preserve">, Data S6).  </w:t>
      </w:r>
      <w:r>
        <w:rPr>
          <w:color w:val="000000"/>
        </w:rPr>
        <w:t xml:space="preserve">We also identified </w:t>
      </w:r>
      <w:r w:rsidR="00957B44">
        <w:rPr>
          <w:color w:val="000000"/>
        </w:rPr>
        <w:t xml:space="preserve">associations between each knockout and </w:t>
      </w:r>
      <w:r w:rsidR="00175454">
        <w:rPr>
          <w:color w:val="000000"/>
        </w:rPr>
        <w:t>growth rate in the DMSO</w:t>
      </w:r>
      <w:r w:rsidR="00957B44">
        <w:rPr>
          <w:color w:val="000000"/>
        </w:rPr>
        <w:t xml:space="preserve"> </w:t>
      </w:r>
      <w:r>
        <w:rPr>
          <w:color w:val="000000"/>
        </w:rPr>
        <w:t xml:space="preserve">control </w:t>
      </w:r>
      <w:r w:rsidR="00957B44">
        <w:rPr>
          <w:color w:val="000000"/>
        </w:rPr>
        <w:t xml:space="preserve">condition, </w:t>
      </w:r>
      <w:r>
        <w:rPr>
          <w:color w:val="000000"/>
        </w:rPr>
        <w:t xml:space="preserve">finding </w:t>
      </w:r>
      <w:r w:rsidR="00957B44" w:rsidRPr="00951825">
        <w:rPr>
          <w:i/>
          <w:lang w:val="en-CA"/>
        </w:rPr>
        <w:t>yor1∆</w:t>
      </w:r>
      <w:r w:rsidR="00957B44" w:rsidRPr="00160B19">
        <w:rPr>
          <w:lang w:val="en-CA"/>
        </w:rPr>
        <w:t xml:space="preserve">, </w:t>
      </w:r>
      <w:r w:rsidR="00957B44" w:rsidRPr="00951825">
        <w:rPr>
          <w:i/>
          <w:lang w:val="en-CA"/>
        </w:rPr>
        <w:t>snq2∆</w:t>
      </w:r>
      <w:r w:rsidR="00957B44" w:rsidRPr="00160B19">
        <w:rPr>
          <w:lang w:val="en-CA"/>
        </w:rPr>
        <w:t xml:space="preserve">, </w:t>
      </w:r>
      <w:r w:rsidR="00957B44" w:rsidRPr="00951825">
        <w:rPr>
          <w:i/>
          <w:lang w:val="en-CA"/>
        </w:rPr>
        <w:t>ybt1∆</w:t>
      </w:r>
      <w:r w:rsidR="00957B44" w:rsidRPr="00160B19">
        <w:rPr>
          <w:lang w:val="en-CA"/>
        </w:rPr>
        <w:t xml:space="preserve">, </w:t>
      </w:r>
      <w:r w:rsidR="00957B44">
        <w:rPr>
          <w:lang w:val="en-CA"/>
        </w:rPr>
        <w:t xml:space="preserve">and </w:t>
      </w:r>
      <w:r w:rsidR="00957B44" w:rsidRPr="00951825">
        <w:rPr>
          <w:i/>
          <w:lang w:val="en-CA"/>
        </w:rPr>
        <w:t>bpt1∆</w:t>
      </w:r>
      <w:r w:rsidR="00957B44">
        <w:rPr>
          <w:lang w:val="en-CA"/>
        </w:rPr>
        <w:t xml:space="preserve"> to have </w:t>
      </w:r>
      <w:r>
        <w:rPr>
          <w:lang w:val="en-CA"/>
        </w:rPr>
        <w:t xml:space="preserve">DMSO growth impact </w:t>
      </w:r>
      <w:r w:rsidR="00881056">
        <w:rPr>
          <w:lang w:val="en-CA"/>
        </w:rPr>
        <w:t>in both pools</w:t>
      </w:r>
      <w:r w:rsidR="00957B44">
        <w:rPr>
          <w:lang w:val="en-CA"/>
        </w:rPr>
        <w:t xml:space="preserve"> </w:t>
      </w:r>
      <w:r w:rsidR="00957B44" w:rsidRPr="00137983">
        <w:rPr>
          <w:color w:val="000000"/>
        </w:rPr>
        <w:t>(Data</w:t>
      </w:r>
      <w:r w:rsidR="00957B44">
        <w:rPr>
          <w:color w:val="000000"/>
        </w:rPr>
        <w:t xml:space="preserve"> S6, Figure </w:t>
      </w:r>
      <w:r w:rsidR="00957B44" w:rsidRPr="00257D64">
        <w:rPr>
          <w:color w:val="000000"/>
        </w:rPr>
        <w:t>S3</w:t>
      </w:r>
      <w:r w:rsidR="0076142C">
        <w:rPr>
          <w:color w:val="000000"/>
        </w:rPr>
        <w:t>B</w:t>
      </w:r>
      <w:r w:rsidR="00957B44">
        <w:rPr>
          <w:color w:val="000000"/>
        </w:rPr>
        <w:t xml:space="preserve">).  However, the impacts of </w:t>
      </w:r>
      <w:r w:rsidR="00957B44" w:rsidRPr="00951825">
        <w:rPr>
          <w:i/>
          <w:lang w:val="en-CA"/>
        </w:rPr>
        <w:t>snq2∆</w:t>
      </w:r>
      <w:r w:rsidR="00957B44" w:rsidRPr="00160B19">
        <w:rPr>
          <w:lang w:val="en-CA"/>
        </w:rPr>
        <w:t xml:space="preserve">, </w:t>
      </w:r>
      <w:r w:rsidR="00957B44" w:rsidRPr="00951825">
        <w:rPr>
          <w:i/>
          <w:lang w:val="en-CA"/>
        </w:rPr>
        <w:t>ybt1∆</w:t>
      </w:r>
      <w:r w:rsidR="00957B44" w:rsidRPr="00160B19">
        <w:rPr>
          <w:lang w:val="en-CA"/>
        </w:rPr>
        <w:t xml:space="preserve">, </w:t>
      </w:r>
      <w:r w:rsidR="00957B44">
        <w:rPr>
          <w:lang w:val="en-CA"/>
        </w:rPr>
        <w:t xml:space="preserve">and </w:t>
      </w:r>
      <w:r w:rsidR="00957B44" w:rsidRPr="00951825">
        <w:rPr>
          <w:i/>
          <w:lang w:val="en-CA"/>
        </w:rPr>
        <w:t>bpt1∆</w:t>
      </w:r>
      <w:r w:rsidR="00957B44">
        <w:rPr>
          <w:lang w:val="en-CA"/>
        </w:rPr>
        <w:t xml:space="preserve"> on baseline growth w</w:t>
      </w:r>
      <w:r w:rsidR="00881056">
        <w:rPr>
          <w:lang w:val="en-CA"/>
        </w:rPr>
        <w:t>ere</w:t>
      </w:r>
      <w:r w:rsidR="00957B44">
        <w:rPr>
          <w:lang w:val="en-CA"/>
        </w:rPr>
        <w:t xml:space="preserve"> </w:t>
      </w:r>
      <w:r w:rsidR="00C4371C">
        <w:rPr>
          <w:lang w:val="en-CA"/>
        </w:rPr>
        <w:t>weak</w:t>
      </w:r>
      <w:r w:rsidR="00957B44">
        <w:rPr>
          <w:lang w:val="en-CA"/>
        </w:rPr>
        <w:t xml:space="preserve"> (&lt;2% decrease), while </w:t>
      </w:r>
      <w:r w:rsidR="00957B44" w:rsidRPr="00300B33">
        <w:rPr>
          <w:i/>
          <w:lang w:val="en-CA"/>
        </w:rPr>
        <w:t>yor1∆</w:t>
      </w:r>
      <w:r w:rsidR="00957B44">
        <w:rPr>
          <w:i/>
          <w:lang w:val="en-CA"/>
        </w:rPr>
        <w:t xml:space="preserve"> </w:t>
      </w:r>
      <w:r w:rsidR="00957B44">
        <w:rPr>
          <w:lang w:val="en-CA"/>
        </w:rPr>
        <w:t>had a strong</w:t>
      </w:r>
      <w:r w:rsidR="00C4371C">
        <w:rPr>
          <w:lang w:val="en-CA"/>
        </w:rPr>
        <w:t xml:space="preserve">, but </w:t>
      </w:r>
      <w:r w:rsidR="00957B44">
        <w:rPr>
          <w:lang w:val="en-CA"/>
        </w:rPr>
        <w:t xml:space="preserve">modest effect (7-15% decrease).  </w:t>
      </w:r>
      <w:r w:rsidR="00957B44" w:rsidRPr="00FB55DF">
        <w:rPr>
          <w:color w:val="000000"/>
        </w:rPr>
        <w:t xml:space="preserve">Because </w:t>
      </w:r>
      <w:r w:rsidR="00957B44">
        <w:rPr>
          <w:color w:val="000000"/>
        </w:rPr>
        <w:t>58 (</w:t>
      </w:r>
      <w:r w:rsidR="00957B44" w:rsidRPr="00FB55DF">
        <w:rPr>
          <w:color w:val="000000"/>
        </w:rPr>
        <w:t>87%</w:t>
      </w:r>
      <w:r w:rsidR="00957B44">
        <w:rPr>
          <w:color w:val="000000"/>
        </w:rPr>
        <w:t xml:space="preserve">) </w:t>
      </w:r>
      <w:r w:rsidR="00957B44" w:rsidRPr="00FB55DF">
        <w:rPr>
          <w:color w:val="000000"/>
        </w:rPr>
        <w:t xml:space="preserve">of </w:t>
      </w:r>
      <w:r w:rsidR="00957B44">
        <w:rPr>
          <w:color w:val="000000"/>
        </w:rPr>
        <w:t xml:space="preserve">these 62 </w:t>
      </w:r>
      <w:r w:rsidR="00957B44" w:rsidRPr="00FB55DF">
        <w:rPr>
          <w:color w:val="000000"/>
        </w:rPr>
        <w:t xml:space="preserve">single-gene </w:t>
      </w:r>
      <w:r w:rsidR="00957B44">
        <w:rPr>
          <w:color w:val="000000"/>
        </w:rPr>
        <w:t xml:space="preserve">resistance </w:t>
      </w:r>
      <w:r w:rsidR="00031519">
        <w:rPr>
          <w:color w:val="000000"/>
        </w:rPr>
        <w:t>assoc</w:t>
      </w:r>
      <w:r w:rsidR="008503FF">
        <w:rPr>
          <w:color w:val="000000"/>
        </w:rPr>
        <w:t>i</w:t>
      </w:r>
      <w:r w:rsidR="00957B44" w:rsidRPr="00FB55DF">
        <w:rPr>
          <w:color w:val="000000"/>
        </w:rPr>
        <w:t xml:space="preserve">ations </w:t>
      </w:r>
      <w:r w:rsidR="00957B44">
        <w:rPr>
          <w:color w:val="000000"/>
        </w:rPr>
        <w:t xml:space="preserve">and </w:t>
      </w:r>
      <w:r w:rsidR="00957B44" w:rsidRPr="00FB55DF">
        <w:rPr>
          <w:color w:val="000000"/>
        </w:rPr>
        <w:t xml:space="preserve">100% of </w:t>
      </w:r>
      <w:r w:rsidR="00957B44">
        <w:rPr>
          <w:color w:val="000000"/>
        </w:rPr>
        <w:t xml:space="preserve">the 19 </w:t>
      </w:r>
      <w:r w:rsidR="00957B44" w:rsidRPr="00FB55DF">
        <w:rPr>
          <w:color w:val="000000"/>
        </w:rPr>
        <w:t>strong associations</w:t>
      </w:r>
      <w:r w:rsidR="00957B44">
        <w:rPr>
          <w:color w:val="000000"/>
        </w:rPr>
        <w:t xml:space="preserve"> </w:t>
      </w:r>
      <w:r w:rsidR="00957B44" w:rsidRPr="00FB55DF">
        <w:rPr>
          <w:color w:val="000000"/>
        </w:rPr>
        <w:t>involved only five ABC transporters—</w:t>
      </w:r>
      <w:r w:rsidR="00957B44" w:rsidRPr="00FB55DF">
        <w:rPr>
          <w:i/>
          <w:color w:val="000000"/>
        </w:rPr>
        <w:t>snq2∆</w:t>
      </w:r>
      <w:r w:rsidR="00957B44" w:rsidRPr="00FB55DF">
        <w:rPr>
          <w:color w:val="000000"/>
        </w:rPr>
        <w:t>,</w:t>
      </w:r>
      <w:r w:rsidR="00957B44" w:rsidRPr="00FB55DF">
        <w:rPr>
          <w:i/>
          <w:color w:val="000000"/>
        </w:rPr>
        <w:t xml:space="preserve"> pdr5∆</w:t>
      </w:r>
      <w:r w:rsidR="00957B44" w:rsidRPr="00FB55DF">
        <w:rPr>
          <w:color w:val="000000"/>
        </w:rPr>
        <w:t xml:space="preserve">, </w:t>
      </w:r>
      <w:r w:rsidR="00957B44" w:rsidRPr="00FB55DF">
        <w:rPr>
          <w:i/>
          <w:color w:val="000000"/>
        </w:rPr>
        <w:t>yor1∆</w:t>
      </w:r>
      <w:r w:rsidR="00957B44" w:rsidRPr="00FB55DF">
        <w:rPr>
          <w:color w:val="000000"/>
        </w:rPr>
        <w:t xml:space="preserve">, </w:t>
      </w:r>
      <w:r w:rsidR="00957B44" w:rsidRPr="00FB55DF">
        <w:rPr>
          <w:i/>
          <w:color w:val="000000"/>
        </w:rPr>
        <w:t>ycf1∆</w:t>
      </w:r>
      <w:r w:rsidR="00957B44" w:rsidRPr="00FB55DF">
        <w:rPr>
          <w:color w:val="000000"/>
        </w:rPr>
        <w:t xml:space="preserve">, and </w:t>
      </w:r>
      <w:r w:rsidR="00957B44" w:rsidRPr="00FB55DF">
        <w:rPr>
          <w:i/>
          <w:color w:val="000000"/>
        </w:rPr>
        <w:t>ybt1∆</w:t>
      </w:r>
      <w:r w:rsidR="00957B44" w:rsidRPr="00FB55DF">
        <w:rPr>
          <w:color w:val="000000"/>
        </w:rPr>
        <w:t>—we</w:t>
      </w:r>
      <w:r w:rsidR="008278B1">
        <w:rPr>
          <w:color w:val="000000"/>
        </w:rPr>
        <w:t xml:space="preserve"> </w:t>
      </w:r>
      <w:r w:rsidR="00957B44" w:rsidRPr="00FB55DF">
        <w:rPr>
          <w:color w:val="000000"/>
        </w:rPr>
        <w:t xml:space="preserve">initially </w:t>
      </w:r>
      <w:r w:rsidR="00694276">
        <w:rPr>
          <w:color w:val="000000"/>
        </w:rPr>
        <w:t>restrict</w:t>
      </w:r>
      <w:r w:rsidR="008278B1">
        <w:rPr>
          <w:color w:val="000000"/>
        </w:rPr>
        <w:t>ed</w:t>
      </w:r>
      <w:r w:rsidR="00957B44" w:rsidRPr="00FB55DF">
        <w:rPr>
          <w:color w:val="000000"/>
        </w:rPr>
        <w:t xml:space="preserve"> our attention to these </w:t>
      </w:r>
      <w:r w:rsidR="00957B44">
        <w:rPr>
          <w:color w:val="000000"/>
        </w:rPr>
        <w:t xml:space="preserve">‘frequently-associated’ </w:t>
      </w:r>
      <w:r w:rsidR="00957B44" w:rsidRPr="00FB55DF">
        <w:rPr>
          <w:color w:val="000000"/>
        </w:rPr>
        <w:t xml:space="preserve">transporters.  </w:t>
      </w:r>
      <w:r>
        <w:rPr>
          <w:color w:val="000000"/>
        </w:rPr>
        <w:t xml:space="preserve">For </w:t>
      </w:r>
      <w:r w:rsidR="00D025D1">
        <w:rPr>
          <w:color w:val="000000"/>
        </w:rPr>
        <w:t>these five frequently-associated</w:t>
      </w:r>
      <w:r w:rsidR="00031519" w:rsidRPr="00FB55DF">
        <w:rPr>
          <w:color w:val="000000"/>
        </w:rPr>
        <w:t xml:space="preserve"> transporters, we </w:t>
      </w:r>
      <w:r w:rsidR="003162BC">
        <w:rPr>
          <w:color w:val="000000"/>
        </w:rPr>
        <w:t>detect</w:t>
      </w:r>
      <w:r w:rsidR="0085049A">
        <w:rPr>
          <w:color w:val="000000"/>
        </w:rPr>
        <w:t>ed</w:t>
      </w:r>
      <w:r w:rsidR="00031519" w:rsidRPr="00137983">
        <w:rPr>
          <w:color w:val="000000"/>
        </w:rPr>
        <w:t xml:space="preserve"> </w:t>
      </w:r>
      <w:r w:rsidR="00031519">
        <w:rPr>
          <w:color w:val="000000"/>
        </w:rPr>
        <w:t>89%</w:t>
      </w:r>
      <w:r w:rsidR="00031519" w:rsidRPr="00137983">
        <w:rPr>
          <w:color w:val="000000"/>
        </w:rPr>
        <w:t xml:space="preserve"> of</w:t>
      </w:r>
      <w:r w:rsidR="00031519">
        <w:rPr>
          <w:color w:val="000000"/>
        </w:rPr>
        <w:t xml:space="preserve"> 18 </w:t>
      </w:r>
      <w:r w:rsidR="00031519" w:rsidRPr="00137983">
        <w:rPr>
          <w:color w:val="000000"/>
        </w:rPr>
        <w:t xml:space="preserve">previous associations </w:t>
      </w:r>
      <w:r w:rsidR="008503FF">
        <w:rPr>
          <w:color w:val="000000"/>
        </w:rPr>
        <w:t>between drug resistance</w:t>
      </w:r>
      <w:r w:rsidR="00031519">
        <w:rPr>
          <w:color w:val="000000"/>
        </w:rPr>
        <w:t xml:space="preserve"> and individual knockouts, </w:t>
      </w:r>
      <w:r w:rsidR="00031519" w:rsidRPr="00137983">
        <w:rPr>
          <w:color w:val="000000"/>
        </w:rPr>
        <w:t xml:space="preserve">while revealing </w:t>
      </w:r>
      <w:r w:rsidR="00031519">
        <w:rPr>
          <w:color w:val="000000"/>
        </w:rPr>
        <w:t>40</w:t>
      </w:r>
      <w:r w:rsidR="00031519" w:rsidRPr="00137983">
        <w:rPr>
          <w:color w:val="000000"/>
        </w:rPr>
        <w:t xml:space="preserve"> new associations</w:t>
      </w:r>
      <w:r w:rsidR="00031519">
        <w:rPr>
          <w:color w:val="000000"/>
        </w:rPr>
        <w:t xml:space="preserve"> (33 weak and 7 strong; Figure </w:t>
      </w:r>
      <w:r w:rsidR="00031519" w:rsidRPr="00FB55DF">
        <w:rPr>
          <w:color w:val="000000"/>
        </w:rPr>
        <w:t>S</w:t>
      </w:r>
      <w:r w:rsidR="001257E9">
        <w:rPr>
          <w:color w:val="000000"/>
        </w:rPr>
        <w:t>3A</w:t>
      </w:r>
      <w:r w:rsidR="00031519" w:rsidRPr="00FB55DF">
        <w:rPr>
          <w:color w:val="000000"/>
        </w:rPr>
        <w:t xml:space="preserve">; </w:t>
      </w:r>
      <w:commentRangeStart w:id="67"/>
      <w:r w:rsidR="00031519" w:rsidRPr="00FB55DF">
        <w:rPr>
          <w:color w:val="000000"/>
        </w:rPr>
        <w:t>Data S7</w:t>
      </w:r>
      <w:commentRangeEnd w:id="67"/>
      <w:r w:rsidR="00031519">
        <w:rPr>
          <w:color w:val="000000"/>
        </w:rPr>
        <w:t>)</w:t>
      </w:r>
      <w:r w:rsidR="00031519">
        <w:rPr>
          <w:rStyle w:val="CommentReference"/>
          <w:rFonts w:asciiTheme="minorHAnsi" w:hAnsiTheme="minorHAnsi" w:cstheme="minorBidi"/>
        </w:rPr>
        <w:commentReference w:id="67"/>
      </w:r>
      <w:r w:rsidR="00031519" w:rsidRPr="00FB55DF">
        <w:rPr>
          <w:color w:val="000000"/>
        </w:rPr>
        <w:t xml:space="preserve">.  </w:t>
      </w:r>
    </w:p>
    <w:p w14:paraId="43D5E3B3" w14:textId="521DFEE9" w:rsidR="00B21BC2" w:rsidRDefault="00C0459F" w:rsidP="00B21BC2">
      <w:pPr>
        <w:widowControl w:val="0"/>
        <w:autoSpaceDE w:val="0"/>
        <w:autoSpaceDN w:val="0"/>
        <w:adjustRightInd w:val="0"/>
        <w:spacing w:before="240"/>
        <w:jc w:val="both"/>
        <w:rPr>
          <w:color w:val="000000"/>
        </w:rPr>
      </w:pPr>
      <w:r>
        <w:rPr>
          <w:color w:val="000000"/>
        </w:rPr>
        <w:lastRenderedPageBreak/>
        <w:t xml:space="preserve">Considering only these </w:t>
      </w:r>
      <w:r w:rsidR="000D3309">
        <w:rPr>
          <w:color w:val="000000"/>
        </w:rPr>
        <w:t>five frequently-associated transporters, we profile</w:t>
      </w:r>
      <w:r w:rsidR="008278B1">
        <w:rPr>
          <w:color w:val="000000"/>
        </w:rPr>
        <w:t>d</w:t>
      </w:r>
      <w:r w:rsidR="000D3309">
        <w:rPr>
          <w:color w:val="000000"/>
        </w:rPr>
        <w:t xml:space="preserve"> resistance for </w:t>
      </w:r>
      <w:r>
        <w:rPr>
          <w:color w:val="000000"/>
        </w:rPr>
        <w:t xml:space="preserve">the </w:t>
      </w:r>
      <w:r w:rsidR="000D3309">
        <w:rPr>
          <w:color w:val="000000"/>
        </w:rPr>
        <w:t>set of 32 (2</w:t>
      </w:r>
      <w:r w:rsidR="000D3309" w:rsidRPr="003D19AC">
        <w:rPr>
          <w:color w:val="000000"/>
          <w:vertAlign w:val="superscript"/>
        </w:rPr>
        <w:t>5</w:t>
      </w:r>
      <w:r w:rsidR="000D3309">
        <w:rPr>
          <w:color w:val="000000"/>
        </w:rPr>
        <w:t>) combinatorial genotypes.  We derived a resistance profile for each combinatorial genotype by calculating, for each drug, the average resistance over all strains matching this genotype at all five genes</w:t>
      </w:r>
      <w:r w:rsidR="00B87A69">
        <w:rPr>
          <w:color w:val="000000"/>
        </w:rPr>
        <w:t>.</w:t>
      </w:r>
      <w:r w:rsidR="00D978D1">
        <w:rPr>
          <w:color w:val="000000"/>
        </w:rPr>
        <w:t xml:space="preserve">  </w:t>
      </w:r>
      <w:r w:rsidR="000C1C3A">
        <w:rPr>
          <w:color w:val="000000"/>
        </w:rPr>
        <w:t>These grouped</w:t>
      </w:r>
      <w:r w:rsidR="00B21BC2">
        <w:rPr>
          <w:color w:val="000000"/>
        </w:rPr>
        <w:t xml:space="preserve"> </w:t>
      </w:r>
      <w:r w:rsidR="000D3309">
        <w:rPr>
          <w:color w:val="000000"/>
        </w:rPr>
        <w:t xml:space="preserve">resistance </w:t>
      </w:r>
      <w:r w:rsidR="00B21BC2">
        <w:rPr>
          <w:color w:val="000000"/>
        </w:rPr>
        <w:t>profiles showed striking correspondence when calculated separately for MAT</w:t>
      </w:r>
      <w:r w:rsidR="00B21BC2">
        <w:rPr>
          <w:b/>
          <w:color w:val="000000"/>
        </w:rPr>
        <w:t>a</w:t>
      </w:r>
      <w:r w:rsidR="00B21BC2">
        <w:rPr>
          <w:color w:val="000000"/>
        </w:rPr>
        <w:t xml:space="preserve"> and MAT</w:t>
      </w:r>
      <w:r w:rsidR="00B21BC2" w:rsidRPr="00233F15">
        <w:rPr>
          <w:rFonts w:eastAsia="Calibri"/>
          <w:b/>
          <w:color w:val="000000"/>
          <w:lang w:val="el-GR"/>
        </w:rPr>
        <w:t>α</w:t>
      </w:r>
      <w:r w:rsidR="00B21BC2">
        <w:rPr>
          <w:rFonts w:eastAsia="Calibri"/>
          <w:b/>
          <w:color w:val="000000"/>
        </w:rPr>
        <w:t xml:space="preserve"> </w:t>
      </w:r>
      <w:r w:rsidR="00B21BC2">
        <w:rPr>
          <w:rFonts w:eastAsia="Calibri"/>
          <w:color w:val="000000"/>
        </w:rPr>
        <w:t>pools</w:t>
      </w:r>
      <w:r w:rsidR="00B21BC2">
        <w:rPr>
          <w:color w:val="000000"/>
        </w:rPr>
        <w:t xml:space="preserve"> (Figure S</w:t>
      </w:r>
      <w:r w:rsidR="006F16AA">
        <w:rPr>
          <w:color w:val="000000"/>
        </w:rPr>
        <w:t>4</w:t>
      </w:r>
      <w:r w:rsidR="00B21BC2">
        <w:rPr>
          <w:color w:val="000000"/>
        </w:rPr>
        <w:t xml:space="preserve">).  For example, camptothecin and ketoconazole had a very high profile correlation of r </w:t>
      </w:r>
      <w:r w:rsidR="00B21BC2" w:rsidRPr="008009D6">
        <w:rPr>
          <w:color w:val="000000"/>
        </w:rPr>
        <w:t>≥</w:t>
      </w:r>
      <w:r w:rsidR="00B21BC2">
        <w:rPr>
          <w:color w:val="000000"/>
        </w:rPr>
        <w:t xml:space="preserve"> 0.99 (Figure 2A). Indeed,</w:t>
      </w:r>
      <w:r w:rsidR="00025615">
        <w:rPr>
          <w:color w:val="000000"/>
        </w:rPr>
        <w:t xml:space="preserve"> </w:t>
      </w:r>
      <w:r w:rsidR="00B21BC2">
        <w:rPr>
          <w:color w:val="000000"/>
        </w:rPr>
        <w:t>w</w:t>
      </w:r>
      <w:r w:rsidR="00025615">
        <w:rPr>
          <w:color w:val="000000"/>
        </w:rPr>
        <w:t xml:space="preserve">ith the exception of colchicine (r = 0.77), all drugs showed high reproducibility (r </w:t>
      </w:r>
      <w:r w:rsidR="00025615" w:rsidRPr="008009D6">
        <w:rPr>
          <w:color w:val="000000"/>
        </w:rPr>
        <w:t>≥</w:t>
      </w:r>
      <w:r w:rsidR="00025615">
        <w:rPr>
          <w:color w:val="000000"/>
        </w:rPr>
        <w:t xml:space="preserve"> 0.94) between independent biologica</w:t>
      </w:r>
      <w:r w:rsidR="00B21BC2">
        <w:rPr>
          <w:color w:val="000000"/>
        </w:rPr>
        <w:t>l replicate pools (Figure 2B).</w:t>
      </w:r>
    </w:p>
    <w:p w14:paraId="257DB58C" w14:textId="27892071" w:rsidR="00025615" w:rsidRPr="00632235" w:rsidRDefault="008278B1" w:rsidP="00623E34">
      <w:pPr>
        <w:widowControl w:val="0"/>
        <w:autoSpaceDE w:val="0"/>
        <w:autoSpaceDN w:val="0"/>
        <w:adjustRightInd w:val="0"/>
        <w:spacing w:before="240"/>
        <w:jc w:val="both"/>
        <w:rPr>
          <w:color w:val="000000"/>
        </w:rPr>
      </w:pPr>
      <w:r>
        <w:rPr>
          <w:color w:val="000000"/>
        </w:rPr>
        <w:t>The</w:t>
      </w:r>
      <w:r w:rsidR="00F71357">
        <w:rPr>
          <w:color w:val="000000"/>
        </w:rPr>
        <w:t xml:space="preserve"> </w:t>
      </w:r>
      <w:r w:rsidR="000C1C3A">
        <w:rPr>
          <w:color w:val="000000"/>
        </w:rPr>
        <w:t>five-gene</w:t>
      </w:r>
      <w:r w:rsidR="00F71357">
        <w:rPr>
          <w:color w:val="000000"/>
        </w:rPr>
        <w:t xml:space="preserve"> resistance profiles</w:t>
      </w:r>
      <w:r w:rsidR="000C1C3A">
        <w:rPr>
          <w:color w:val="000000"/>
        </w:rPr>
        <w:t xml:space="preserve"> could </w:t>
      </w:r>
      <w:r w:rsidR="0085049A">
        <w:rPr>
          <w:color w:val="000000"/>
        </w:rPr>
        <w:t xml:space="preserve">be used to </w:t>
      </w:r>
      <w:r w:rsidR="000C1C3A">
        <w:rPr>
          <w:color w:val="000000"/>
        </w:rPr>
        <w:t>provide</w:t>
      </w:r>
      <w:r w:rsidR="00623E34">
        <w:rPr>
          <w:color w:val="000000"/>
        </w:rPr>
        <w:t xml:space="preserve"> </w:t>
      </w:r>
      <w:r w:rsidR="000C1C3A">
        <w:rPr>
          <w:color w:val="000000"/>
        </w:rPr>
        <w:t>a</w:t>
      </w:r>
      <w:r w:rsidR="0087610D">
        <w:rPr>
          <w:color w:val="000000"/>
        </w:rPr>
        <w:t xml:space="preserve"> </w:t>
      </w:r>
      <w:r w:rsidR="00F71357">
        <w:rPr>
          <w:color w:val="000000"/>
        </w:rPr>
        <w:t xml:space="preserve">visual </w:t>
      </w:r>
      <w:r w:rsidR="000C1C3A">
        <w:rPr>
          <w:color w:val="000000"/>
        </w:rPr>
        <w:t>overview</w:t>
      </w:r>
      <w:r w:rsidR="00C24370">
        <w:rPr>
          <w:color w:val="000000"/>
        </w:rPr>
        <w:t xml:space="preserve"> </w:t>
      </w:r>
      <w:r w:rsidR="00294E0A">
        <w:rPr>
          <w:color w:val="000000"/>
        </w:rPr>
        <w:t>of multi-knockout resistance in each drug. W</w:t>
      </w:r>
      <w:r w:rsidR="00025615">
        <w:rPr>
          <w:color w:val="000000"/>
        </w:rPr>
        <w:t xml:space="preserve">e </w:t>
      </w:r>
      <w:r w:rsidR="00E713CD">
        <w:rPr>
          <w:color w:val="000000"/>
        </w:rPr>
        <w:t>created</w:t>
      </w:r>
      <w:r w:rsidR="00025615">
        <w:rPr>
          <w:color w:val="000000"/>
        </w:rPr>
        <w:t xml:space="preserve"> a</w:t>
      </w:r>
      <w:r w:rsidR="00623E34">
        <w:rPr>
          <w:color w:val="000000"/>
        </w:rPr>
        <w:t xml:space="preserve"> ‘</w:t>
      </w:r>
      <w:r w:rsidR="0005557E">
        <w:rPr>
          <w:color w:val="000000"/>
        </w:rPr>
        <w:t xml:space="preserve">radial </w:t>
      </w:r>
      <w:r w:rsidR="00237E9B">
        <w:rPr>
          <w:color w:val="000000"/>
        </w:rPr>
        <w:t>combinatorial</w:t>
      </w:r>
      <w:r w:rsidR="00623E34">
        <w:rPr>
          <w:color w:val="000000"/>
        </w:rPr>
        <w:t xml:space="preserve"> signature’</w:t>
      </w:r>
      <w:r w:rsidR="00E713CD">
        <w:rPr>
          <w:color w:val="000000"/>
        </w:rPr>
        <w:t xml:space="preserve"> for each drug</w:t>
      </w:r>
      <w:r w:rsidR="00025615">
        <w:rPr>
          <w:color w:val="000000"/>
        </w:rPr>
        <w:t xml:space="preserve">, in which the consequences of knocking out increasingly-many ABC transporters </w:t>
      </w:r>
      <w:r w:rsidR="00194D80">
        <w:rPr>
          <w:color w:val="000000"/>
        </w:rPr>
        <w:t>are shown as</w:t>
      </w:r>
      <w:r w:rsidR="00025615">
        <w:rPr>
          <w:color w:val="000000"/>
        </w:rPr>
        <w:t xml:space="preserve"> paths leading outward from the central wild-type genotype </w:t>
      </w:r>
      <w:r w:rsidR="00025615">
        <w:rPr>
          <w:color w:val="000000"/>
          <w:lang w:val="en-CA"/>
        </w:rPr>
        <w:t>(Figure 2C).</w:t>
      </w:r>
      <w:r w:rsidR="00025615">
        <w:rPr>
          <w:color w:val="000000"/>
        </w:rPr>
        <w:t xml:space="preserve"> </w:t>
      </w:r>
      <w:r w:rsidR="000F41EA">
        <w:rPr>
          <w:color w:val="000000"/>
        </w:rPr>
        <w:t xml:space="preserve"> </w:t>
      </w:r>
      <w:r w:rsidR="00524E8E">
        <w:rPr>
          <w:color w:val="000000"/>
        </w:rPr>
        <w:t>As expected,</w:t>
      </w:r>
      <w:r w:rsidR="0005557E">
        <w:rPr>
          <w:color w:val="000000"/>
        </w:rPr>
        <w:t xml:space="preserve"> radial</w:t>
      </w:r>
      <w:r w:rsidR="00524E8E">
        <w:rPr>
          <w:color w:val="000000"/>
        </w:rPr>
        <w:t xml:space="preserve"> </w:t>
      </w:r>
      <w:r w:rsidR="00237E9B">
        <w:rPr>
          <w:color w:val="000000"/>
        </w:rPr>
        <w:t>combinatorial</w:t>
      </w:r>
      <w:r w:rsidR="00524E8E">
        <w:rPr>
          <w:color w:val="000000"/>
        </w:rPr>
        <w:t xml:space="preserve"> </w:t>
      </w:r>
      <w:r w:rsidR="0006258A">
        <w:rPr>
          <w:color w:val="000000"/>
        </w:rPr>
        <w:t>signatures</w:t>
      </w:r>
      <w:r w:rsidR="00524E8E">
        <w:rPr>
          <w:color w:val="000000"/>
        </w:rPr>
        <w:t xml:space="preserve"> </w:t>
      </w:r>
      <w:r w:rsidR="00524E8E">
        <w:rPr>
          <w:color w:val="000000"/>
          <w:lang w:val="en-CA"/>
        </w:rPr>
        <w:t xml:space="preserve">were visually similar between independent </w:t>
      </w:r>
      <w:r w:rsidR="00524E8E">
        <w:rPr>
          <w:color w:val="000000"/>
        </w:rPr>
        <w:t>MAT</w:t>
      </w:r>
      <w:r w:rsidR="00524E8E">
        <w:rPr>
          <w:b/>
          <w:color w:val="000000"/>
        </w:rPr>
        <w:t>a</w:t>
      </w:r>
      <w:r w:rsidR="00524E8E">
        <w:rPr>
          <w:color w:val="000000"/>
        </w:rPr>
        <w:t xml:space="preserve"> and MAT</w:t>
      </w:r>
      <w:r w:rsidR="00524E8E" w:rsidRPr="00233F15">
        <w:rPr>
          <w:rFonts w:eastAsia="Calibri"/>
          <w:b/>
          <w:color w:val="000000"/>
          <w:lang w:val="el-GR"/>
        </w:rPr>
        <w:t>α</w:t>
      </w:r>
      <w:r w:rsidR="00524E8E">
        <w:rPr>
          <w:rFonts w:eastAsia="Calibri"/>
          <w:b/>
          <w:color w:val="000000"/>
        </w:rPr>
        <w:t xml:space="preserve"> </w:t>
      </w:r>
      <w:r w:rsidR="00524E8E">
        <w:rPr>
          <w:color w:val="000000"/>
          <w:lang w:val="en-CA"/>
        </w:rPr>
        <w:t>populations for many drugs, while showing large differences only for colchicine (Figure 2D and S</w:t>
      </w:r>
      <w:ins w:id="68" w:author="Albi Celaj" w:date="2019-02-01T13:11:00Z">
        <w:r w:rsidR="00202E46">
          <w:rPr>
            <w:color w:val="000000"/>
            <w:lang w:val="en-CA"/>
          </w:rPr>
          <w:t>5</w:t>
        </w:r>
      </w:ins>
      <w:del w:id="69" w:author="Albi Celaj" w:date="2019-02-01T13:11:00Z">
        <w:r w:rsidR="00524E8E" w:rsidDel="00202E46">
          <w:rPr>
            <w:color w:val="000000"/>
            <w:lang w:val="en-CA"/>
          </w:rPr>
          <w:delText>6</w:delText>
        </w:r>
      </w:del>
      <w:r w:rsidR="00524E8E">
        <w:rPr>
          <w:color w:val="000000"/>
          <w:lang w:val="en-CA"/>
        </w:rPr>
        <w:t xml:space="preserve">).  </w:t>
      </w:r>
      <w:r w:rsidR="00025615">
        <w:rPr>
          <w:color w:val="000000"/>
          <w:lang w:val="en-CA"/>
        </w:rPr>
        <w:t>Given high reproducibility, we merged MAT</w:t>
      </w:r>
      <w:r w:rsidR="00025615" w:rsidRPr="00795552">
        <w:rPr>
          <w:b/>
          <w:color w:val="000000"/>
        </w:rPr>
        <w:t>a</w:t>
      </w:r>
      <w:r w:rsidR="00025615">
        <w:rPr>
          <w:color w:val="000000"/>
          <w:lang w:val="en-CA"/>
        </w:rPr>
        <w:t xml:space="preserve"> and MAT</w:t>
      </w:r>
      <w:r w:rsidR="00025615" w:rsidRPr="004676F2">
        <w:rPr>
          <w:b/>
          <w:color w:val="000000"/>
          <w:lang w:val="el-GR"/>
        </w:rPr>
        <w:t>α</w:t>
      </w:r>
      <w:r w:rsidR="00025615">
        <w:rPr>
          <w:color w:val="000000"/>
          <w:lang w:val="en-CA"/>
        </w:rPr>
        <w:t xml:space="preserve"> data for subsequent analyses, except where noted (Methods).  </w:t>
      </w:r>
    </w:p>
    <w:p w14:paraId="31D15704" w14:textId="77777777" w:rsidR="00025615" w:rsidRDefault="00025615" w:rsidP="00DB0ED8">
      <w:pPr>
        <w:jc w:val="both"/>
        <w:rPr>
          <w:bCs/>
          <w:iCs/>
          <w:color w:val="000000" w:themeColor="text1"/>
        </w:rPr>
      </w:pPr>
    </w:p>
    <w:p w14:paraId="67582DBC" w14:textId="52AE4573" w:rsidR="00DB0ED8" w:rsidRPr="00D66545" w:rsidRDefault="00871C99" w:rsidP="00DB0ED8">
      <w:pPr>
        <w:widowControl w:val="0"/>
        <w:autoSpaceDE w:val="0"/>
        <w:autoSpaceDN w:val="0"/>
        <w:adjustRightInd w:val="0"/>
        <w:jc w:val="both"/>
        <w:rPr>
          <w:color w:val="000000"/>
        </w:rPr>
      </w:pPr>
      <w:r>
        <w:rPr>
          <w:bCs/>
          <w:iCs/>
          <w:color w:val="000000" w:themeColor="text1"/>
        </w:rPr>
        <w:t xml:space="preserve">To </w:t>
      </w:r>
      <w:r w:rsidR="00566D81">
        <w:rPr>
          <w:bCs/>
          <w:iCs/>
          <w:color w:val="000000" w:themeColor="text1"/>
        </w:rPr>
        <w:t>analyze</w:t>
      </w:r>
      <w:r>
        <w:rPr>
          <w:bCs/>
          <w:iCs/>
          <w:color w:val="000000" w:themeColor="text1"/>
        </w:rPr>
        <w:t xml:space="preserve"> the </w:t>
      </w:r>
      <w:r w:rsidR="00294E0A">
        <w:rPr>
          <w:bCs/>
          <w:iCs/>
          <w:color w:val="000000" w:themeColor="text1"/>
        </w:rPr>
        <w:t>five-gene</w:t>
      </w:r>
      <w:r w:rsidR="000E729B">
        <w:rPr>
          <w:bCs/>
          <w:iCs/>
          <w:color w:val="000000" w:themeColor="text1"/>
        </w:rPr>
        <w:t xml:space="preserve"> combinatorial </w:t>
      </w:r>
      <w:r w:rsidR="003346EA">
        <w:rPr>
          <w:bCs/>
          <w:iCs/>
          <w:color w:val="000000" w:themeColor="text1"/>
        </w:rPr>
        <w:t>resistance</w:t>
      </w:r>
      <w:r w:rsidR="000E729B">
        <w:rPr>
          <w:bCs/>
          <w:iCs/>
          <w:color w:val="000000" w:themeColor="text1"/>
        </w:rPr>
        <w:t xml:space="preserve"> profiles in more detail, we </w:t>
      </w:r>
      <w:r w:rsidR="00C0459F">
        <w:rPr>
          <w:bCs/>
          <w:iCs/>
          <w:color w:val="000000" w:themeColor="text1"/>
        </w:rPr>
        <w:t xml:space="preserve">visualized </w:t>
      </w:r>
      <w:r w:rsidR="00384810">
        <w:rPr>
          <w:bCs/>
          <w:iCs/>
          <w:color w:val="000000" w:themeColor="text1"/>
        </w:rPr>
        <w:t xml:space="preserve">them as </w:t>
      </w:r>
      <w:r w:rsidR="00D85E82">
        <w:rPr>
          <w:bCs/>
          <w:iCs/>
          <w:color w:val="000000" w:themeColor="text1"/>
        </w:rPr>
        <w:t>fitness landscape</w:t>
      </w:r>
      <w:r w:rsidR="00194D80">
        <w:rPr>
          <w:bCs/>
          <w:iCs/>
          <w:color w:val="000000" w:themeColor="text1"/>
        </w:rPr>
        <w:t>s</w:t>
      </w:r>
      <w:r w:rsidR="00D85E82">
        <w:rPr>
          <w:bCs/>
          <w:iCs/>
          <w:color w:val="000000" w:themeColor="text1"/>
        </w:rPr>
        <w:t xml:space="preserve"> </w:t>
      </w:r>
      <w:r w:rsidR="005752D7">
        <w:rPr>
          <w:color w:val="000000"/>
        </w:rPr>
        <w:t>(Figure 2D</w:t>
      </w:r>
      <w:r w:rsidR="00D85E82">
        <w:rPr>
          <w:color w:val="000000"/>
        </w:rPr>
        <w:t xml:space="preserve"> and S</w:t>
      </w:r>
      <w:ins w:id="70" w:author="Albi Celaj" w:date="2019-02-01T13:11:00Z">
        <w:r w:rsidR="00202E46">
          <w:rPr>
            <w:color w:val="000000"/>
          </w:rPr>
          <w:t>6</w:t>
        </w:r>
      </w:ins>
      <w:del w:id="71" w:author="Albi Celaj" w:date="2019-02-01T13:11:00Z">
        <w:r w:rsidR="00D85E82" w:rsidDel="00202E46">
          <w:rPr>
            <w:color w:val="000000"/>
          </w:rPr>
          <w:delText>7</w:delText>
        </w:r>
      </w:del>
      <w:r w:rsidR="00D85E82">
        <w:rPr>
          <w:color w:val="000000"/>
        </w:rPr>
        <w:t>)</w:t>
      </w:r>
      <w:r w:rsidR="00741D46">
        <w:rPr>
          <w:color w:val="000000"/>
        </w:rPr>
        <w:t xml:space="preserve">.  </w:t>
      </w:r>
      <w:r w:rsidR="00160012">
        <w:rPr>
          <w:color w:val="000000"/>
        </w:rPr>
        <w:t xml:space="preserve">First, we </w:t>
      </w:r>
      <w:r w:rsidR="003346EA">
        <w:rPr>
          <w:color w:val="000000"/>
        </w:rPr>
        <w:t>tested</w:t>
      </w:r>
      <w:r w:rsidR="00160012">
        <w:rPr>
          <w:color w:val="000000"/>
        </w:rPr>
        <w:t xml:space="preserve"> the extent to which </w:t>
      </w:r>
      <w:r w:rsidR="003346EA">
        <w:rPr>
          <w:color w:val="000000"/>
        </w:rPr>
        <w:t xml:space="preserve">these </w:t>
      </w:r>
      <w:r w:rsidR="00160012">
        <w:rPr>
          <w:color w:val="000000"/>
        </w:rPr>
        <w:t xml:space="preserve">landscapes could capture </w:t>
      </w:r>
      <w:r w:rsidR="00B050DC">
        <w:rPr>
          <w:color w:val="000000"/>
        </w:rPr>
        <w:t xml:space="preserve">several </w:t>
      </w:r>
      <w:r w:rsidR="00160012">
        <w:rPr>
          <w:color w:val="000000"/>
        </w:rPr>
        <w:t>previously-reported relationships between ABC tra</w:t>
      </w:r>
      <w:r w:rsidR="00956CAB">
        <w:rPr>
          <w:color w:val="000000"/>
        </w:rPr>
        <w:t>nsporter knockouts</w:t>
      </w:r>
      <w:r w:rsidR="00160012">
        <w:rPr>
          <w:color w:val="000000"/>
        </w:rPr>
        <w:t xml:space="preserve"> and resistance to benomyl.</w:t>
      </w:r>
      <w:r w:rsidR="00DB0ED8">
        <w:rPr>
          <w:color w:val="000000"/>
        </w:rPr>
        <w:t xml:space="preserve"> </w:t>
      </w:r>
      <w:r w:rsidR="00B050DC">
        <w:rPr>
          <w:color w:val="000000"/>
        </w:rPr>
        <w:t xml:space="preserve"> </w:t>
      </w:r>
      <w:r w:rsidR="00E713CD">
        <w:rPr>
          <w:color w:val="000000"/>
        </w:rPr>
        <w:t>We</w:t>
      </w:r>
      <w:r w:rsidR="00DB0ED8">
        <w:rPr>
          <w:color w:val="000000"/>
        </w:rPr>
        <w:t xml:space="preserve"> clearly captured the sensitivity of </w:t>
      </w:r>
      <w:r w:rsidR="00DB0ED8" w:rsidRPr="00795AAD">
        <w:rPr>
          <w:i/>
          <w:color w:val="000000"/>
        </w:rPr>
        <w:t>snq2</w:t>
      </w:r>
      <w:r w:rsidR="00DB0ED8">
        <w:rPr>
          <w:color w:val="000000"/>
        </w:rPr>
        <w:t xml:space="preserve">∆ deletions to benomyl (Figure </w:t>
      </w:r>
      <w:r w:rsidR="00F20F8A">
        <w:rPr>
          <w:color w:val="000000"/>
        </w:rPr>
        <w:t>2D</w:t>
      </w:r>
      <w:r w:rsidR="00DB0ED8">
        <w:rPr>
          <w:color w:val="000000"/>
        </w:rPr>
        <w:t xml:space="preserve"> </w:t>
      </w:r>
      <w:r w:rsidR="00F20F8A">
        <w:rPr>
          <w:color w:val="000000"/>
        </w:rPr>
        <w:t xml:space="preserve">top </w:t>
      </w:r>
      <w:r w:rsidR="00DB0ED8">
        <w:rPr>
          <w:color w:val="000000"/>
        </w:rPr>
        <w:t xml:space="preserve">panel; 20% decreased resistance, </w:t>
      </w:r>
      <w:r w:rsidR="00DB0ED8" w:rsidRPr="00AC7F48">
        <w:rPr>
          <w:i/>
          <w:color w:val="000000"/>
        </w:rPr>
        <w:t>p</w:t>
      </w:r>
      <w:r w:rsidR="00DB0ED8">
        <w:rPr>
          <w:color w:val="000000"/>
        </w:rPr>
        <w:t xml:space="preserve"> = 5.8e-80; Wilcoxon rank sum test</w:t>
      </w:r>
      <w:r w:rsidR="00DB0ED8" w:rsidRPr="00E56441">
        <w:rPr>
          <w:color w:val="000000"/>
        </w:rPr>
        <w:t>)</w:t>
      </w:r>
      <w:r w:rsidR="00DB0ED8">
        <w:rPr>
          <w:color w:val="000000"/>
        </w:rPr>
        <w:t xml:space="preserve">, which </w:t>
      </w:r>
      <w:r w:rsidR="00DB0ED8" w:rsidRPr="00D66545">
        <w:rPr>
          <w:color w:val="000000"/>
        </w:rPr>
        <w:t xml:space="preserve">was expected given that </w:t>
      </w:r>
      <w:r w:rsidR="00DB0ED8" w:rsidRPr="008E592C">
        <w:rPr>
          <w:color w:val="000000"/>
        </w:rPr>
        <w:t>Snq2</w:t>
      </w:r>
      <w:r w:rsidR="00DB0ED8" w:rsidRPr="00D66545">
        <w:rPr>
          <w:i/>
          <w:color w:val="000000"/>
        </w:rPr>
        <w:t xml:space="preserve"> </w:t>
      </w:r>
      <w:r w:rsidR="00DB0ED8" w:rsidRPr="00D66545">
        <w:rPr>
          <w:color w:val="000000"/>
        </w:rPr>
        <w:t xml:space="preserve">is known to be </w:t>
      </w:r>
      <w:r w:rsidR="00A460CC">
        <w:rPr>
          <w:color w:val="000000"/>
        </w:rPr>
        <w:t xml:space="preserve">its </w:t>
      </w:r>
      <w:r w:rsidR="00DB0ED8" w:rsidRPr="00D66545">
        <w:rPr>
          <w:color w:val="000000"/>
        </w:rPr>
        <w:t>primary efflux pump</w:t>
      </w:r>
      <w:r w:rsidR="00DB0ED8">
        <w:rPr>
          <w:color w:val="000000"/>
        </w:rPr>
        <w:t xml:space="preserve"> </w:t>
      </w:r>
      <w:r w:rsidR="00DB0ED8" w:rsidRPr="00D66545">
        <w:rPr>
          <w:color w:val="000000"/>
        </w:rPr>
        <w:fldChar w:fldCharType="begin" w:fldLock="1"/>
      </w:r>
      <w:r w:rsidR="00DB0ED8">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Network","type":"article-journal","volume":"4"},"uris":["http://www.mendeley.com/documents/?uuid=656c52a6-7cb1-3d52-9770-44d98744e811"]}],"mendeley":{"formattedCitation":"(Kolaczkowski et al., 1998)","plainTextFormattedCitation":"(Kolaczkowski et al., 1998)","previouslyFormattedCitation":"(Kolaczkowski et al., 1998)"},"properties":{"noteIndex":0},"schema":"https://github.com/citation-style-language/schema/raw/master/csl-citation.json"}</w:instrText>
      </w:r>
      <w:r w:rsidR="00DB0ED8" w:rsidRPr="00D66545">
        <w:rPr>
          <w:color w:val="000000"/>
        </w:rPr>
        <w:fldChar w:fldCharType="separate"/>
      </w:r>
      <w:r w:rsidR="00DB0ED8" w:rsidRPr="00333A0B">
        <w:rPr>
          <w:noProof/>
          <w:color w:val="000000"/>
        </w:rPr>
        <w:t>(Kolaczkowski et al., 1998)</w:t>
      </w:r>
      <w:r w:rsidR="00DB0ED8" w:rsidRPr="00D66545">
        <w:rPr>
          <w:color w:val="000000"/>
        </w:rPr>
        <w:fldChar w:fldCharType="end"/>
      </w:r>
      <w:r w:rsidR="00DB0ED8" w:rsidRPr="00D66545">
        <w:rPr>
          <w:color w:val="000000"/>
        </w:rPr>
        <w:t xml:space="preserve">. We also observed several </w:t>
      </w:r>
      <w:r w:rsidR="00C0459F">
        <w:rPr>
          <w:color w:val="000000"/>
        </w:rPr>
        <w:t xml:space="preserve">other known </w:t>
      </w:r>
      <w:r w:rsidR="00DB0ED8" w:rsidRPr="00D66545">
        <w:rPr>
          <w:color w:val="000000"/>
        </w:rPr>
        <w:t xml:space="preserve">phenomena, including increased benomyl resistance in </w:t>
      </w:r>
      <w:r w:rsidR="00DB0ED8" w:rsidRPr="00D66545">
        <w:rPr>
          <w:i/>
          <w:color w:val="000000"/>
        </w:rPr>
        <w:t xml:space="preserve">pdr5∆ </w:t>
      </w:r>
      <w:r w:rsidR="00DB0ED8" w:rsidRPr="00D66545">
        <w:rPr>
          <w:color w:val="000000"/>
        </w:rPr>
        <w:t>knockouts (</w:t>
      </w:r>
      <w:r w:rsidR="00DB0ED8">
        <w:rPr>
          <w:color w:val="000000"/>
        </w:rPr>
        <w:t>13% increased resistance</w:t>
      </w:r>
      <w:r w:rsidR="00DB0ED8" w:rsidRPr="00D66545">
        <w:rPr>
          <w:color w:val="000000"/>
        </w:rPr>
        <w:t>; p</w:t>
      </w:r>
      <w:r w:rsidR="00DB0ED8">
        <w:rPr>
          <w:color w:val="000000"/>
        </w:rPr>
        <w:t xml:space="preserve"> = 1.5e-96</w:t>
      </w:r>
      <w:r w:rsidR="00DB0ED8" w:rsidRPr="00D66545">
        <w:rPr>
          <w:color w:val="000000"/>
        </w:rPr>
        <w:t xml:space="preserve">) </w:t>
      </w:r>
      <w:r w:rsidR="00DB0ED8">
        <w:rPr>
          <w:color w:val="000000"/>
        </w:rPr>
        <w:t xml:space="preserve">and a </w:t>
      </w:r>
      <w:r w:rsidR="00DB0ED8" w:rsidRPr="00D66545">
        <w:rPr>
          <w:color w:val="000000"/>
        </w:rPr>
        <w:t xml:space="preserve">further increased benomyl resistance of the </w:t>
      </w:r>
      <w:r w:rsidR="00DB0ED8" w:rsidRPr="00D66545">
        <w:rPr>
          <w:i/>
          <w:color w:val="000000"/>
        </w:rPr>
        <w:t>pdr5∆</w:t>
      </w:r>
      <w:r w:rsidR="00DB0ED8">
        <w:rPr>
          <w:i/>
          <w:color w:val="000000"/>
        </w:rPr>
        <w:t xml:space="preserve"> </w:t>
      </w:r>
      <w:r w:rsidR="00DB0ED8" w:rsidRPr="00D66545">
        <w:rPr>
          <w:i/>
          <w:color w:val="000000"/>
        </w:rPr>
        <w:t>yor1∆</w:t>
      </w:r>
      <w:r w:rsidR="00DB0ED8" w:rsidRPr="00D66545">
        <w:rPr>
          <w:color w:val="000000"/>
        </w:rPr>
        <w:t xml:space="preserve"> double-mutant </w:t>
      </w:r>
      <w:r w:rsidR="00DB0ED8">
        <w:rPr>
          <w:color w:val="000000"/>
        </w:rPr>
        <w:t>(21% increased resistance</w:t>
      </w:r>
      <w:r w:rsidR="00DB0ED8" w:rsidRPr="00D66545">
        <w:rPr>
          <w:color w:val="000000"/>
        </w:rPr>
        <w:t xml:space="preserve">; p </w:t>
      </w:r>
      <w:r w:rsidR="00DB0ED8">
        <w:rPr>
          <w:color w:val="000000"/>
        </w:rPr>
        <w:t>=</w:t>
      </w:r>
      <w:r w:rsidR="00DB0ED8" w:rsidRPr="00D66545">
        <w:rPr>
          <w:color w:val="000000"/>
        </w:rPr>
        <w:t xml:space="preserve"> </w:t>
      </w:r>
      <w:r w:rsidR="00DB0ED8">
        <w:rPr>
          <w:color w:val="000000"/>
        </w:rPr>
        <w:t>1.3e-72</w:t>
      </w:r>
      <w:r w:rsidR="00DB0ED8" w:rsidRPr="00D66545">
        <w:rPr>
          <w:color w:val="000000"/>
        </w:rPr>
        <w:t>)</w:t>
      </w:r>
      <w:r w:rsidR="00DB0ED8">
        <w:rPr>
          <w:color w:val="000000"/>
        </w:rPr>
        <w:t>.</w:t>
      </w:r>
      <w:r w:rsidR="00DB0ED8" w:rsidRPr="00D66545">
        <w:rPr>
          <w:color w:val="000000"/>
        </w:rPr>
        <w:t xml:space="preserve"> </w:t>
      </w:r>
      <w:r w:rsidR="00C0459F">
        <w:rPr>
          <w:color w:val="000000"/>
        </w:rPr>
        <w:t xml:space="preserve">Consistent </w:t>
      </w:r>
      <w:r w:rsidR="00DB0ED8">
        <w:rPr>
          <w:color w:val="000000"/>
        </w:rPr>
        <w:t xml:space="preserve">with </w:t>
      </w:r>
      <w:r w:rsidR="00DB0ED8" w:rsidRPr="00D66545">
        <w:rPr>
          <w:i/>
          <w:color w:val="000000"/>
        </w:rPr>
        <w:fldChar w:fldCharType="begin" w:fldLock="1"/>
      </w:r>
      <w:r w:rsidR="00D9226C">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00DB0ED8" w:rsidRPr="00D66545">
        <w:rPr>
          <w:i/>
          <w:color w:val="000000"/>
        </w:rPr>
        <w:fldChar w:fldCharType="separate"/>
      </w:r>
      <w:r w:rsidR="007A4FB8" w:rsidRPr="007A4FB8">
        <w:rPr>
          <w:noProof/>
          <w:color w:val="000000"/>
        </w:rPr>
        <w:t>(Kolaczkowska et al., 2008; Snider et al., 2013)</w:t>
      </w:r>
      <w:r w:rsidR="00DB0ED8" w:rsidRPr="00D66545">
        <w:rPr>
          <w:i/>
          <w:color w:val="000000"/>
        </w:rPr>
        <w:fldChar w:fldCharType="end"/>
      </w:r>
      <w:r w:rsidR="00DB0ED8">
        <w:rPr>
          <w:i/>
          <w:color w:val="000000"/>
        </w:rPr>
        <w:t xml:space="preserve">, </w:t>
      </w:r>
      <w:r w:rsidR="00DB0ED8">
        <w:rPr>
          <w:color w:val="000000"/>
        </w:rPr>
        <w:t>t</w:t>
      </w:r>
      <w:r w:rsidR="00DB0ED8" w:rsidRPr="00D66545">
        <w:rPr>
          <w:color w:val="000000"/>
        </w:rPr>
        <w:t xml:space="preserve">hese increases </w:t>
      </w:r>
      <w:r w:rsidR="00DB0ED8">
        <w:rPr>
          <w:color w:val="000000"/>
        </w:rPr>
        <w:t xml:space="preserve">were </w:t>
      </w:r>
      <w:r w:rsidR="00C73FA6">
        <w:rPr>
          <w:color w:val="000000"/>
        </w:rPr>
        <w:t xml:space="preserve">more modest in an </w:t>
      </w:r>
      <w:r w:rsidR="00C73FA6" w:rsidRPr="004B7F4B">
        <w:rPr>
          <w:i/>
          <w:color w:val="000000"/>
        </w:rPr>
        <w:t>snq</w:t>
      </w:r>
      <w:r w:rsidR="00DB0ED8" w:rsidRPr="00C73FA6">
        <w:rPr>
          <w:i/>
          <w:color w:val="000000"/>
        </w:rPr>
        <w:t>2</w:t>
      </w:r>
      <w:r w:rsidR="00C73FA6" w:rsidRPr="00C73FA6">
        <w:rPr>
          <w:i/>
          <w:color w:val="000000"/>
        </w:rPr>
        <w:t>∆</w:t>
      </w:r>
      <w:r w:rsidR="00C73FA6">
        <w:rPr>
          <w:color w:val="000000"/>
        </w:rPr>
        <w:t xml:space="preserve"> background (</w:t>
      </w:r>
      <w:r w:rsidR="00DB0ED8">
        <w:rPr>
          <w:color w:val="000000"/>
        </w:rPr>
        <w:t xml:space="preserve">Figure </w:t>
      </w:r>
      <w:r w:rsidR="00F20F8A">
        <w:rPr>
          <w:color w:val="000000"/>
        </w:rPr>
        <w:t>2D</w:t>
      </w:r>
      <w:r w:rsidR="00DB0ED8" w:rsidRPr="00D66545">
        <w:rPr>
          <w:color w:val="000000"/>
        </w:rPr>
        <w:t xml:space="preserve"> </w:t>
      </w:r>
      <w:r w:rsidR="00F20F8A">
        <w:rPr>
          <w:color w:val="000000"/>
        </w:rPr>
        <w:t>top</w:t>
      </w:r>
      <w:r w:rsidR="00DB0ED8" w:rsidRPr="00D66545">
        <w:rPr>
          <w:color w:val="000000"/>
        </w:rPr>
        <w:t xml:space="preserve"> panel).  </w:t>
      </w:r>
      <w:r w:rsidR="00C73FA6">
        <w:rPr>
          <w:color w:val="000000"/>
        </w:rPr>
        <w:t>W</w:t>
      </w:r>
      <w:r w:rsidR="00DB0ED8">
        <w:rPr>
          <w:color w:val="000000"/>
        </w:rPr>
        <w:t xml:space="preserve">e </w:t>
      </w:r>
      <w:r w:rsidR="00DB0ED8" w:rsidRPr="00D66545">
        <w:rPr>
          <w:color w:val="000000"/>
        </w:rPr>
        <w:t xml:space="preserve">did not observe </w:t>
      </w:r>
      <w:r w:rsidR="00C73FA6" w:rsidRPr="00D66545">
        <w:rPr>
          <w:color w:val="000000"/>
        </w:rPr>
        <w:t>(p =</w:t>
      </w:r>
      <w:r w:rsidR="00C73FA6">
        <w:rPr>
          <w:color w:val="000000"/>
        </w:rPr>
        <w:t xml:space="preserve"> 0.09</w:t>
      </w:r>
      <w:r w:rsidR="00C73FA6" w:rsidRPr="00D66545">
        <w:rPr>
          <w:color w:val="000000"/>
        </w:rPr>
        <w:t>)</w:t>
      </w:r>
      <w:r w:rsidR="00C73FA6">
        <w:rPr>
          <w:color w:val="000000"/>
        </w:rPr>
        <w:t xml:space="preserve"> a reportedly weak phenomenon in which </w:t>
      </w:r>
      <w:r w:rsidR="00DB0ED8" w:rsidRPr="00D66545">
        <w:rPr>
          <w:i/>
          <w:color w:val="000000"/>
        </w:rPr>
        <w:t>yor1∆</w:t>
      </w:r>
      <w:r w:rsidR="00DB0ED8" w:rsidRPr="00D66545">
        <w:rPr>
          <w:color w:val="000000"/>
        </w:rPr>
        <w:t xml:space="preserve"> confer</w:t>
      </w:r>
      <w:r w:rsidR="00C73FA6">
        <w:rPr>
          <w:color w:val="000000"/>
        </w:rPr>
        <w:t>s</w:t>
      </w:r>
      <w:r w:rsidR="00DB0ED8" w:rsidRPr="00D66545">
        <w:rPr>
          <w:color w:val="000000"/>
        </w:rPr>
        <w:t xml:space="preserve"> benomyl resistance</w:t>
      </w:r>
      <w:r w:rsidR="00DB0ED8">
        <w:rPr>
          <w:color w:val="000000"/>
        </w:rPr>
        <w:t xml:space="preserve"> </w:t>
      </w:r>
      <w:r w:rsidR="00DB0ED8" w:rsidRPr="00D66545">
        <w:rPr>
          <w:color w:val="000000"/>
        </w:rPr>
        <w:fldChar w:fldCharType="begin" w:fldLock="1"/>
      </w:r>
      <w:r w:rsidR="00DB0ED8">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DB0ED8" w:rsidRPr="00D66545">
        <w:rPr>
          <w:color w:val="000000"/>
        </w:rPr>
        <w:fldChar w:fldCharType="separate"/>
      </w:r>
      <w:r w:rsidR="00DB0ED8" w:rsidRPr="00D659A1">
        <w:rPr>
          <w:noProof/>
          <w:color w:val="000000"/>
        </w:rPr>
        <w:t>(Snider et al., 2013)</w:t>
      </w:r>
      <w:r w:rsidR="00DB0ED8" w:rsidRPr="00D66545">
        <w:rPr>
          <w:color w:val="000000"/>
        </w:rPr>
        <w:fldChar w:fldCharType="end"/>
      </w:r>
      <w:r w:rsidR="00DB0ED8" w:rsidRPr="00D66545">
        <w:rPr>
          <w:color w:val="000000"/>
        </w:rPr>
        <w:t xml:space="preserve">.  </w:t>
      </w:r>
      <w:r w:rsidR="00DB0ED8">
        <w:rPr>
          <w:color w:val="000000"/>
        </w:rPr>
        <w:t>In summary</w:t>
      </w:r>
      <w:r w:rsidR="00DB0ED8" w:rsidRPr="00D66545">
        <w:rPr>
          <w:color w:val="000000"/>
        </w:rPr>
        <w:t xml:space="preserve">, </w:t>
      </w:r>
      <w:r w:rsidR="008D6812">
        <w:rPr>
          <w:color w:val="000000"/>
        </w:rPr>
        <w:t>XGA</w:t>
      </w:r>
      <w:r w:rsidR="00D85E82">
        <w:rPr>
          <w:color w:val="000000"/>
        </w:rPr>
        <w:t xml:space="preserve"> </w:t>
      </w:r>
      <w:r w:rsidR="00DB0ED8" w:rsidRPr="00D66545">
        <w:rPr>
          <w:color w:val="000000"/>
        </w:rPr>
        <w:t>largely recapitulate</w:t>
      </w:r>
      <w:r w:rsidR="00DB0ED8">
        <w:rPr>
          <w:color w:val="000000"/>
        </w:rPr>
        <w:t>d</w:t>
      </w:r>
      <w:r w:rsidR="00DB0ED8" w:rsidRPr="00D66545">
        <w:rPr>
          <w:color w:val="000000"/>
        </w:rPr>
        <w:t xml:space="preserve"> previously-reported </w:t>
      </w:r>
      <w:r w:rsidR="00DB0ED8">
        <w:rPr>
          <w:color w:val="000000"/>
        </w:rPr>
        <w:t xml:space="preserve">effects of </w:t>
      </w:r>
      <w:r w:rsidR="00DB0ED8" w:rsidRPr="00D66545">
        <w:rPr>
          <w:color w:val="000000"/>
        </w:rPr>
        <w:t>ABC transporter knockout</w:t>
      </w:r>
      <w:r w:rsidR="00DB0ED8">
        <w:rPr>
          <w:color w:val="000000"/>
        </w:rPr>
        <w:t>s</w:t>
      </w:r>
      <w:r w:rsidR="00DB0ED8" w:rsidRPr="00D66545">
        <w:rPr>
          <w:color w:val="000000"/>
        </w:rPr>
        <w:t xml:space="preserve"> </w:t>
      </w:r>
      <w:r w:rsidR="00DB0ED8">
        <w:rPr>
          <w:color w:val="000000"/>
        </w:rPr>
        <w:t xml:space="preserve">on </w:t>
      </w:r>
      <w:r w:rsidR="00DB0ED8" w:rsidRPr="00D66545">
        <w:rPr>
          <w:color w:val="000000"/>
        </w:rPr>
        <w:t xml:space="preserve">benomyl resistance, including </w:t>
      </w:r>
      <w:r w:rsidR="00DB0ED8">
        <w:rPr>
          <w:color w:val="000000"/>
        </w:rPr>
        <w:t xml:space="preserve">the effects of </w:t>
      </w:r>
      <w:r w:rsidR="00DB0ED8" w:rsidRPr="00D66545">
        <w:rPr>
          <w:color w:val="000000"/>
        </w:rPr>
        <w:t>two- and three-gene combinatorial</w:t>
      </w:r>
      <w:r w:rsidR="00DB0ED8">
        <w:rPr>
          <w:color w:val="000000"/>
        </w:rPr>
        <w:t xml:space="preserve"> deletions</w:t>
      </w:r>
      <w:r w:rsidR="00DB0ED8" w:rsidRPr="00D66545">
        <w:rPr>
          <w:color w:val="000000"/>
        </w:rPr>
        <w:t>.</w:t>
      </w:r>
    </w:p>
    <w:p w14:paraId="3CDF8580" w14:textId="77777777" w:rsidR="00DB0ED8" w:rsidRPr="00D66545" w:rsidRDefault="00DB0ED8" w:rsidP="00DB0ED8">
      <w:pPr>
        <w:widowControl w:val="0"/>
        <w:autoSpaceDE w:val="0"/>
        <w:autoSpaceDN w:val="0"/>
        <w:adjustRightInd w:val="0"/>
        <w:jc w:val="both"/>
        <w:rPr>
          <w:color w:val="000000"/>
        </w:rPr>
      </w:pPr>
    </w:p>
    <w:p w14:paraId="2F56D71A" w14:textId="54ED3102" w:rsidR="00DB0ED8" w:rsidRDefault="00437617" w:rsidP="00DB0ED8">
      <w:pPr>
        <w:widowControl w:val="0"/>
        <w:autoSpaceDE w:val="0"/>
        <w:autoSpaceDN w:val="0"/>
        <w:adjustRightInd w:val="0"/>
        <w:jc w:val="both"/>
        <w:rPr>
          <w:color w:val="000000"/>
          <w:lang w:val="en-CA"/>
        </w:rPr>
      </w:pPr>
      <w:r>
        <w:rPr>
          <w:color w:val="000000"/>
        </w:rPr>
        <w:t>After c</w:t>
      </w:r>
      <w:r w:rsidR="00194D80">
        <w:rPr>
          <w:color w:val="000000"/>
        </w:rPr>
        <w:t>onfirming expected knockout effects in</w:t>
      </w:r>
      <w:r w:rsidR="00D11B58">
        <w:rPr>
          <w:color w:val="000000"/>
        </w:rPr>
        <w:t xml:space="preserve"> benomyl, we</w:t>
      </w:r>
      <w:r w:rsidR="00871C99">
        <w:rPr>
          <w:color w:val="000000"/>
        </w:rPr>
        <w:t xml:space="preserve"> </w:t>
      </w:r>
      <w:r w:rsidR="008E5AD8">
        <w:rPr>
          <w:color w:val="000000"/>
        </w:rPr>
        <w:t>analyzed</w:t>
      </w:r>
      <w:r w:rsidR="00A4500D">
        <w:rPr>
          <w:color w:val="000000"/>
        </w:rPr>
        <w:t xml:space="preserve"> </w:t>
      </w:r>
      <w:r w:rsidR="00D11B58">
        <w:rPr>
          <w:color w:val="000000"/>
        </w:rPr>
        <w:t>fitness landscapes</w:t>
      </w:r>
      <w:r w:rsidR="00871C99">
        <w:rPr>
          <w:color w:val="000000"/>
        </w:rPr>
        <w:t xml:space="preserve"> in other drugs</w:t>
      </w:r>
      <w:r w:rsidR="00D11B58">
        <w:rPr>
          <w:color w:val="000000"/>
        </w:rPr>
        <w:t xml:space="preserve">. </w:t>
      </w:r>
      <w:r w:rsidR="00DB0ED8">
        <w:rPr>
          <w:color w:val="000000"/>
        </w:rPr>
        <w:t xml:space="preserve">Many of the </w:t>
      </w:r>
      <w:r w:rsidR="00A03372">
        <w:rPr>
          <w:color w:val="000000"/>
        </w:rPr>
        <w:t>multi-knockout effects</w:t>
      </w:r>
      <w:r w:rsidR="00DB0ED8" w:rsidRPr="00D66545">
        <w:rPr>
          <w:color w:val="000000"/>
        </w:rPr>
        <w:t xml:space="preserve"> </w:t>
      </w:r>
      <w:r w:rsidR="00DB0ED8">
        <w:rPr>
          <w:color w:val="000000"/>
        </w:rPr>
        <w:t xml:space="preserve">we observed </w:t>
      </w:r>
      <w:r w:rsidR="00DB0ED8" w:rsidRPr="00D66545">
        <w:rPr>
          <w:color w:val="000000"/>
        </w:rPr>
        <w:t xml:space="preserve">suggested </w:t>
      </w:r>
      <w:r w:rsidR="00DB0ED8">
        <w:rPr>
          <w:color w:val="000000"/>
        </w:rPr>
        <w:t xml:space="preserve">the expected phenomenon of multiple partially-redundant efflux pumps acting </w:t>
      </w:r>
      <w:r w:rsidR="00DB0ED8" w:rsidRPr="00D66545">
        <w:rPr>
          <w:color w:val="000000"/>
        </w:rPr>
        <w:t xml:space="preserve">in parallel. Specifically, we saw gene sets where each individual knockout shows sensitivity to a drug, and each higher-order knockout combination exhibits drug sensitivity that is higher than any of the individual component knockouts.  Examples of this include the set </w:t>
      </w:r>
      <w:r w:rsidR="00DB0ED8">
        <w:rPr>
          <w:color w:val="000000"/>
        </w:rPr>
        <w:t>{</w:t>
      </w:r>
      <w:r w:rsidR="00DB0ED8" w:rsidRPr="00D66545">
        <w:rPr>
          <w:i/>
          <w:color w:val="000000"/>
        </w:rPr>
        <w:t>snq2∆</w:t>
      </w:r>
      <w:r w:rsidR="00DB0ED8">
        <w:rPr>
          <w:color w:val="000000"/>
        </w:rPr>
        <w:t xml:space="preserve">, </w:t>
      </w:r>
      <w:r w:rsidR="00DB0ED8" w:rsidRPr="00D66545">
        <w:rPr>
          <w:i/>
          <w:color w:val="000000"/>
        </w:rPr>
        <w:t>pdr5∆</w:t>
      </w:r>
      <w:r w:rsidR="00DB0ED8">
        <w:rPr>
          <w:color w:val="000000"/>
        </w:rPr>
        <w:t>}</w:t>
      </w:r>
      <w:r w:rsidR="00DB0ED8" w:rsidRPr="00D66545">
        <w:rPr>
          <w:i/>
          <w:color w:val="000000"/>
        </w:rPr>
        <w:t xml:space="preserve"> </w:t>
      </w:r>
      <w:r w:rsidR="00DB0ED8" w:rsidRPr="00D66545">
        <w:rPr>
          <w:color w:val="000000"/>
        </w:rPr>
        <w:t>under camptothecin (</w:t>
      </w:r>
      <w:r w:rsidR="00DB0ED8">
        <w:rPr>
          <w:color w:val="000000"/>
        </w:rPr>
        <w:t xml:space="preserve">Figure </w:t>
      </w:r>
      <w:del w:id="72" w:author="Albi Celaj" w:date="2019-02-01T13:12:00Z">
        <w:r w:rsidR="00DB0ED8" w:rsidRPr="00D66545" w:rsidDel="00202E46">
          <w:rPr>
            <w:color w:val="000000"/>
          </w:rPr>
          <w:delText>S</w:delText>
        </w:r>
        <w:r w:rsidR="00DB0ED8" w:rsidDel="00202E46">
          <w:rPr>
            <w:color w:val="000000"/>
          </w:rPr>
          <w:delText>7</w:delText>
        </w:r>
      </w:del>
      <w:ins w:id="73" w:author="Albi Celaj" w:date="2019-02-01T13:12:00Z">
        <w:r w:rsidR="00202E46" w:rsidRPr="00D66545">
          <w:rPr>
            <w:color w:val="000000"/>
          </w:rPr>
          <w:t>S</w:t>
        </w:r>
        <w:r w:rsidR="00202E46">
          <w:rPr>
            <w:color w:val="000000"/>
          </w:rPr>
          <w:t>6</w:t>
        </w:r>
      </w:ins>
      <w:r w:rsidR="00DB0ED8" w:rsidRPr="00D66545">
        <w:rPr>
          <w:color w:val="000000"/>
        </w:rPr>
        <w:t xml:space="preserve">), and the </w:t>
      </w:r>
      <w:r w:rsidR="00DB0ED8">
        <w:rPr>
          <w:color w:val="000000"/>
        </w:rPr>
        <w:t>set {</w:t>
      </w:r>
      <w:r w:rsidR="00DB0ED8" w:rsidRPr="00D66545">
        <w:rPr>
          <w:i/>
          <w:color w:val="000000"/>
        </w:rPr>
        <w:t>snq2∆</w:t>
      </w:r>
      <w:r w:rsidR="00DB0ED8" w:rsidRPr="00D66545">
        <w:rPr>
          <w:color w:val="000000"/>
        </w:rPr>
        <w:t xml:space="preserve">, </w:t>
      </w:r>
      <w:r w:rsidR="00DB0ED8" w:rsidRPr="00D66545">
        <w:rPr>
          <w:i/>
          <w:color w:val="000000"/>
        </w:rPr>
        <w:t>pdr5∆</w:t>
      </w:r>
      <w:r w:rsidR="00DB0ED8" w:rsidRPr="00D66545">
        <w:rPr>
          <w:color w:val="000000"/>
        </w:rPr>
        <w:t xml:space="preserve">, </w:t>
      </w:r>
      <w:r w:rsidR="00DB0ED8" w:rsidRPr="00D66545">
        <w:rPr>
          <w:i/>
          <w:color w:val="000000"/>
        </w:rPr>
        <w:t>ybt1∆</w:t>
      </w:r>
      <w:r w:rsidR="00DB0ED8">
        <w:rPr>
          <w:color w:val="000000"/>
        </w:rPr>
        <w:t xml:space="preserve">, </w:t>
      </w:r>
      <w:r w:rsidR="00DB0ED8" w:rsidRPr="00D66545">
        <w:rPr>
          <w:i/>
          <w:color w:val="000000"/>
        </w:rPr>
        <w:t>yor1∆</w:t>
      </w:r>
      <w:r w:rsidR="00DB0ED8">
        <w:rPr>
          <w:color w:val="000000"/>
        </w:rPr>
        <w:t>}</w:t>
      </w:r>
      <w:r w:rsidR="00DB0ED8" w:rsidRPr="00D66545">
        <w:rPr>
          <w:color w:val="000000"/>
        </w:rPr>
        <w:t xml:space="preserve"> under mitoxantrone (</w:t>
      </w:r>
      <w:r w:rsidR="00DB0ED8">
        <w:rPr>
          <w:color w:val="000000"/>
        </w:rPr>
        <w:t xml:space="preserve">Figure </w:t>
      </w:r>
      <w:r w:rsidR="001F394E">
        <w:rPr>
          <w:color w:val="000000"/>
        </w:rPr>
        <w:t>2D</w:t>
      </w:r>
      <w:r w:rsidR="00DB0ED8" w:rsidRPr="00D66545">
        <w:rPr>
          <w:color w:val="000000"/>
        </w:rPr>
        <w:t xml:space="preserve"> middle</w:t>
      </w:r>
      <w:r w:rsidR="00DB0ED8">
        <w:rPr>
          <w:color w:val="000000"/>
        </w:rPr>
        <w:t xml:space="preserve"> panel</w:t>
      </w:r>
      <w:r w:rsidR="00DB0ED8" w:rsidRPr="00D66545">
        <w:rPr>
          <w:color w:val="000000"/>
        </w:rPr>
        <w:t xml:space="preserve">, </w:t>
      </w:r>
      <w:del w:id="74" w:author="Albi Celaj" w:date="2019-02-01T13:12:00Z">
        <w:r w:rsidR="00DB0ED8" w:rsidRPr="00D66545" w:rsidDel="00202E46">
          <w:rPr>
            <w:color w:val="000000"/>
          </w:rPr>
          <w:delText>S</w:delText>
        </w:r>
        <w:r w:rsidR="00DB0ED8" w:rsidDel="00202E46">
          <w:rPr>
            <w:color w:val="000000"/>
          </w:rPr>
          <w:delText>7</w:delText>
        </w:r>
      </w:del>
      <w:ins w:id="75" w:author="Albi Celaj" w:date="2019-02-01T13:12:00Z">
        <w:r w:rsidR="00202E46" w:rsidRPr="00D66545">
          <w:rPr>
            <w:color w:val="000000"/>
          </w:rPr>
          <w:t>S</w:t>
        </w:r>
        <w:r w:rsidR="00202E46">
          <w:rPr>
            <w:color w:val="000000"/>
          </w:rPr>
          <w:t>6</w:t>
        </w:r>
      </w:ins>
      <w:r w:rsidR="00DB0ED8" w:rsidRPr="00D66545">
        <w:rPr>
          <w:color w:val="000000"/>
        </w:rPr>
        <w:t xml:space="preserve">).  These sensitivity patterns are consistent with a simple scenario in which each transporter </w:t>
      </w:r>
      <w:r w:rsidR="00DB0ED8">
        <w:rPr>
          <w:color w:val="000000"/>
        </w:rPr>
        <w:t xml:space="preserve">can </w:t>
      </w:r>
      <w:r w:rsidR="00DB0ED8" w:rsidRPr="00D66545">
        <w:rPr>
          <w:color w:val="000000"/>
        </w:rPr>
        <w:t xml:space="preserve">efflux </w:t>
      </w:r>
      <w:r w:rsidR="00DB0ED8">
        <w:rPr>
          <w:color w:val="000000"/>
        </w:rPr>
        <w:t xml:space="preserve">a </w:t>
      </w:r>
      <w:r w:rsidR="00DB0ED8" w:rsidRPr="00D66545">
        <w:rPr>
          <w:color w:val="000000"/>
        </w:rPr>
        <w:t>given drug.</w:t>
      </w:r>
      <w:r w:rsidR="00D11B58">
        <w:rPr>
          <w:color w:val="000000"/>
        </w:rPr>
        <w:t xml:space="preserve">  </w:t>
      </w:r>
      <w:r w:rsidR="00DB0ED8">
        <w:rPr>
          <w:color w:val="000000"/>
        </w:rPr>
        <w:t xml:space="preserve">In other cases, the fitness landscapes showed more surprising multi-knockout patterns </w:t>
      </w:r>
      <w:r w:rsidR="005B11BF">
        <w:rPr>
          <w:color w:val="000000"/>
        </w:rPr>
        <w:softHyphen/>
      </w:r>
      <w:r w:rsidR="00DB0ED8">
        <w:rPr>
          <w:color w:val="000000"/>
        </w:rPr>
        <w:t xml:space="preserve">conveying both drug resistance and sensitivity.  </w:t>
      </w:r>
      <w:r w:rsidR="00DB0ED8">
        <w:rPr>
          <w:color w:val="000000"/>
          <w:lang w:val="en-CA"/>
        </w:rPr>
        <w:t xml:space="preserve">For example, knocking out </w:t>
      </w:r>
      <w:r w:rsidR="00DB0ED8">
        <w:rPr>
          <w:i/>
          <w:color w:val="000000"/>
          <w:lang w:val="en-CA"/>
        </w:rPr>
        <w:t>pdr5∆</w:t>
      </w:r>
      <w:r w:rsidR="00DB0ED8">
        <w:rPr>
          <w:color w:val="000000"/>
          <w:lang w:val="en-CA"/>
        </w:rPr>
        <w:t xml:space="preserve">, </w:t>
      </w:r>
      <w:r w:rsidR="00DB0ED8">
        <w:rPr>
          <w:i/>
          <w:color w:val="000000"/>
          <w:lang w:val="en-CA"/>
        </w:rPr>
        <w:t>snq2∆</w:t>
      </w:r>
      <w:r w:rsidR="00DB0ED8">
        <w:rPr>
          <w:color w:val="000000"/>
          <w:lang w:val="en-CA"/>
        </w:rPr>
        <w:t xml:space="preserve">, </w:t>
      </w:r>
      <w:r w:rsidR="00DB0ED8">
        <w:rPr>
          <w:i/>
          <w:color w:val="000000"/>
          <w:lang w:val="en-CA"/>
        </w:rPr>
        <w:t>ybt1∆</w:t>
      </w:r>
      <w:r w:rsidR="00DB0ED8">
        <w:rPr>
          <w:color w:val="000000"/>
          <w:lang w:val="en-CA"/>
        </w:rPr>
        <w:t xml:space="preserve">, and </w:t>
      </w:r>
      <w:r w:rsidR="00DB0ED8">
        <w:rPr>
          <w:i/>
          <w:color w:val="000000"/>
          <w:lang w:val="en-CA"/>
        </w:rPr>
        <w:t xml:space="preserve">ycf1∆ </w:t>
      </w:r>
      <w:r w:rsidR="00DB0ED8">
        <w:rPr>
          <w:color w:val="000000"/>
          <w:lang w:val="en-CA"/>
        </w:rPr>
        <w:t xml:space="preserve">individually or in any combination led to more valinomycin resistance than the wild-type strain (Figure </w:t>
      </w:r>
      <w:r w:rsidR="001F394E">
        <w:rPr>
          <w:color w:val="000000"/>
          <w:lang w:val="en-CA"/>
        </w:rPr>
        <w:t>2D</w:t>
      </w:r>
      <w:r w:rsidR="00DB0ED8">
        <w:rPr>
          <w:color w:val="000000"/>
          <w:lang w:val="en-CA"/>
        </w:rPr>
        <w:t xml:space="preserve"> </w:t>
      </w:r>
      <w:ins w:id="76" w:author="Albi Celaj" w:date="2019-02-01T13:12:00Z">
        <w:r w:rsidR="00202E46">
          <w:rPr>
            <w:color w:val="000000"/>
            <w:lang w:val="en-CA"/>
          </w:rPr>
          <w:t>bottom</w:t>
        </w:r>
      </w:ins>
      <w:del w:id="77" w:author="Albi Celaj" w:date="2019-02-01T13:12:00Z">
        <w:r w:rsidR="00DB0ED8" w:rsidDel="00202E46">
          <w:rPr>
            <w:color w:val="000000"/>
            <w:lang w:val="en-CA"/>
          </w:rPr>
          <w:delText>right</w:delText>
        </w:r>
      </w:del>
      <w:r w:rsidR="00DB0ED8">
        <w:rPr>
          <w:color w:val="000000"/>
          <w:lang w:val="en-CA"/>
        </w:rPr>
        <w:t xml:space="preserve"> panel).  Indeed, the successive deletion of ABC transporters led to greater resistance for surprisingly many drugs (Figure 2</w:t>
      </w:r>
      <w:r w:rsidR="001F394E">
        <w:rPr>
          <w:color w:val="000000"/>
          <w:lang w:val="en-CA"/>
        </w:rPr>
        <w:t>C</w:t>
      </w:r>
      <w:r w:rsidR="00DB0ED8">
        <w:rPr>
          <w:color w:val="000000"/>
          <w:lang w:val="en-CA"/>
        </w:rPr>
        <w:t xml:space="preserve"> and S</w:t>
      </w:r>
      <w:ins w:id="78" w:author="Albi Celaj" w:date="2019-02-01T13:31:00Z">
        <w:r w:rsidR="0020497C">
          <w:rPr>
            <w:color w:val="000000"/>
            <w:lang w:val="en-CA"/>
          </w:rPr>
          <w:t>5</w:t>
        </w:r>
      </w:ins>
      <w:del w:id="79" w:author="Albi Celaj" w:date="2019-02-01T13:12:00Z">
        <w:r w:rsidR="00DB0ED8" w:rsidDel="00202E46">
          <w:rPr>
            <w:color w:val="000000"/>
            <w:lang w:val="en-CA"/>
          </w:rPr>
          <w:delText>7</w:delText>
        </w:r>
      </w:del>
      <w:r w:rsidR="00DB0ED8">
        <w:rPr>
          <w:color w:val="000000"/>
          <w:lang w:val="en-CA"/>
        </w:rPr>
        <w:t xml:space="preserve">).  </w:t>
      </w:r>
    </w:p>
    <w:p w14:paraId="3186CC33" w14:textId="77777777" w:rsidR="00DB0ED8" w:rsidRDefault="00DB0ED8" w:rsidP="00DB0ED8">
      <w:pPr>
        <w:widowControl w:val="0"/>
        <w:autoSpaceDE w:val="0"/>
        <w:autoSpaceDN w:val="0"/>
        <w:adjustRightInd w:val="0"/>
        <w:jc w:val="both"/>
        <w:rPr>
          <w:color w:val="000000"/>
          <w:lang w:val="en-CA"/>
        </w:rPr>
      </w:pPr>
    </w:p>
    <w:p w14:paraId="2BB3B988" w14:textId="3F38D0B1" w:rsidR="00117F28" w:rsidRPr="004B7F4B" w:rsidRDefault="008D6812" w:rsidP="00DB0ED8">
      <w:pPr>
        <w:widowControl w:val="0"/>
        <w:autoSpaceDE w:val="0"/>
        <w:autoSpaceDN w:val="0"/>
        <w:adjustRightInd w:val="0"/>
        <w:jc w:val="both"/>
        <w:rPr>
          <w:b/>
          <w:color w:val="000000"/>
          <w:lang w:val="en-CA"/>
        </w:rPr>
      </w:pPr>
      <w:r>
        <w:rPr>
          <w:b/>
          <w:color w:val="000000"/>
          <w:lang w:val="en-CA"/>
        </w:rPr>
        <w:lastRenderedPageBreak/>
        <w:t>XGA</w:t>
      </w:r>
      <w:r w:rsidR="00117F28">
        <w:rPr>
          <w:b/>
          <w:color w:val="000000"/>
          <w:lang w:val="en-CA"/>
        </w:rPr>
        <w:t xml:space="preserve"> reveals many complex drug-dependent genetic interactions</w:t>
      </w:r>
    </w:p>
    <w:p w14:paraId="3AA1DD5A" w14:textId="6D9E41B5" w:rsidR="00A96A8C" w:rsidRDefault="000C0669" w:rsidP="00DB0ED8">
      <w:pPr>
        <w:widowControl w:val="0"/>
        <w:autoSpaceDE w:val="0"/>
        <w:autoSpaceDN w:val="0"/>
        <w:adjustRightInd w:val="0"/>
        <w:jc w:val="both"/>
        <w:rPr>
          <w:color w:val="000000"/>
        </w:rPr>
      </w:pPr>
      <w:r>
        <w:rPr>
          <w:color w:val="000000"/>
        </w:rPr>
        <w:t xml:space="preserve">To </w:t>
      </w:r>
      <w:r w:rsidR="00D84954">
        <w:rPr>
          <w:color w:val="000000"/>
        </w:rPr>
        <w:t>identify and model</w:t>
      </w:r>
      <w:r>
        <w:rPr>
          <w:color w:val="000000"/>
        </w:rPr>
        <w:t xml:space="preserve"> multi-gene effects at all 16 </w:t>
      </w:r>
      <w:r w:rsidR="005537B8">
        <w:rPr>
          <w:color w:val="000000"/>
        </w:rPr>
        <w:t>transporters</w:t>
      </w:r>
      <w:r>
        <w:rPr>
          <w:color w:val="000000"/>
        </w:rPr>
        <w:t xml:space="preserve">, </w:t>
      </w:r>
      <w:r w:rsidR="00F40C15">
        <w:rPr>
          <w:color w:val="000000"/>
        </w:rPr>
        <w:t xml:space="preserve">we extended </w:t>
      </w:r>
      <w:r w:rsidR="00DB0ED8">
        <w:rPr>
          <w:color w:val="000000"/>
        </w:rPr>
        <w:t xml:space="preserve">the </w:t>
      </w:r>
      <w:r w:rsidR="00C73FA6">
        <w:rPr>
          <w:color w:val="000000"/>
        </w:rPr>
        <w:t xml:space="preserve">above </w:t>
      </w:r>
      <w:r w:rsidR="00A376DF">
        <w:rPr>
          <w:color w:val="000000"/>
        </w:rPr>
        <w:t xml:space="preserve">generalized </w:t>
      </w:r>
      <w:r w:rsidR="00DB0ED8">
        <w:rPr>
          <w:color w:val="000000"/>
        </w:rPr>
        <w:t xml:space="preserve">linear model </w:t>
      </w:r>
      <w:r w:rsidR="00640314">
        <w:rPr>
          <w:color w:val="000000"/>
        </w:rPr>
        <w:t xml:space="preserve">used </w:t>
      </w:r>
      <w:r w:rsidR="00C73FA6">
        <w:rPr>
          <w:color w:val="000000"/>
        </w:rPr>
        <w:t xml:space="preserve">to capture both </w:t>
      </w:r>
      <w:r w:rsidR="00DB0ED8">
        <w:rPr>
          <w:color w:val="000000"/>
        </w:rPr>
        <w:t xml:space="preserve">single </w:t>
      </w:r>
      <w:r w:rsidR="00640314">
        <w:rPr>
          <w:color w:val="000000"/>
        </w:rPr>
        <w:t xml:space="preserve">knockout effects </w:t>
      </w:r>
      <w:r w:rsidR="00DB0ED8">
        <w:rPr>
          <w:color w:val="000000"/>
        </w:rPr>
        <w:t xml:space="preserve">and multi-gene </w:t>
      </w:r>
      <w:r w:rsidR="00C73FA6">
        <w:rPr>
          <w:color w:val="000000"/>
        </w:rPr>
        <w:t xml:space="preserve">interactions (see Methods).  All associations and interactions </w:t>
      </w:r>
      <w:r w:rsidR="00DB0ED8">
        <w:rPr>
          <w:color w:val="000000"/>
        </w:rPr>
        <w:t>that passed the significance test (</w:t>
      </w:r>
      <w:r w:rsidR="00DB0ED8">
        <w:rPr>
          <w:i/>
          <w:color w:val="000000"/>
        </w:rPr>
        <w:t>p</w:t>
      </w:r>
      <w:r w:rsidR="00DB0ED8" w:rsidRPr="00795AAD">
        <w:rPr>
          <w:color w:val="000000"/>
        </w:rPr>
        <w:t xml:space="preserve"> &lt; 0.05 </w:t>
      </w:r>
      <w:r w:rsidR="00DB0ED8">
        <w:rPr>
          <w:color w:val="000000"/>
        </w:rPr>
        <w:t>after adjusting for multiple testing) are shown in Figure 3</w:t>
      </w:r>
      <w:r w:rsidR="00B7458C">
        <w:rPr>
          <w:color w:val="000000"/>
        </w:rPr>
        <w:t>A</w:t>
      </w:r>
      <w:r w:rsidR="00DB0ED8">
        <w:rPr>
          <w:color w:val="000000"/>
        </w:rPr>
        <w:t xml:space="preserve">.  </w:t>
      </w:r>
    </w:p>
    <w:p w14:paraId="1E686F40" w14:textId="1F6FEB6F" w:rsidR="00A96A8C" w:rsidRDefault="00C73FA6" w:rsidP="004B7F4B">
      <w:pPr>
        <w:widowControl w:val="0"/>
        <w:autoSpaceDE w:val="0"/>
        <w:autoSpaceDN w:val="0"/>
        <w:adjustRightInd w:val="0"/>
        <w:spacing w:before="240"/>
        <w:jc w:val="both"/>
      </w:pPr>
      <w:r>
        <w:rPr>
          <w:color w:val="000000"/>
        </w:rPr>
        <w:t xml:space="preserve">This </w:t>
      </w:r>
      <w:r w:rsidR="00DB0ED8">
        <w:rPr>
          <w:color w:val="000000"/>
        </w:rPr>
        <w:t xml:space="preserve">analysis yielded genetic interactions involving two or more genes for fifteen out of sixteen (94%) of the drugs examined (Figure </w:t>
      </w:r>
      <w:r w:rsidR="00B7458C">
        <w:rPr>
          <w:color w:val="000000"/>
        </w:rPr>
        <w:t>3A</w:t>
      </w:r>
      <w:r w:rsidR="00DB0ED8">
        <w:rPr>
          <w:color w:val="000000"/>
        </w:rPr>
        <w:t>)</w:t>
      </w:r>
      <w:r>
        <w:rPr>
          <w:color w:val="000000"/>
        </w:rPr>
        <w:t xml:space="preserve">. (The </w:t>
      </w:r>
      <w:r w:rsidR="00DB0ED8">
        <w:rPr>
          <w:color w:val="000000"/>
        </w:rPr>
        <w:t xml:space="preserve">exception </w:t>
      </w:r>
      <w:r>
        <w:rPr>
          <w:color w:val="000000"/>
        </w:rPr>
        <w:t xml:space="preserve">was </w:t>
      </w:r>
      <w:r w:rsidR="00DB0ED8">
        <w:rPr>
          <w:color w:val="000000"/>
        </w:rPr>
        <w:t xml:space="preserve">beauvericin for which we only recovered the previously-reported sensitivity of </w:t>
      </w:r>
      <w:r w:rsidR="00DB0ED8" w:rsidRPr="008E0AAD">
        <w:rPr>
          <w:i/>
          <w:color w:val="000000"/>
        </w:rPr>
        <w:t>yor1</w:t>
      </w:r>
      <w:r w:rsidR="00DB0ED8" w:rsidRPr="00795AAD">
        <w:rPr>
          <w:i/>
          <w:color w:val="000000"/>
        </w:rPr>
        <w:t>∆</w:t>
      </w:r>
      <w:r w:rsidR="00DB0ED8">
        <w:rPr>
          <w:color w:val="000000"/>
        </w:rPr>
        <w:t xml:space="preserve"> knockouts </w:t>
      </w:r>
      <w:r w:rsidR="00DB0ED8">
        <w:rPr>
          <w:color w:val="000000"/>
        </w:rPr>
        <w:fldChar w:fldCharType="begin" w:fldLock="1"/>
      </w:r>
      <w:r w:rsidR="00DB0ED8">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sidR="00DB0ED8">
        <w:rPr>
          <w:color w:val="000000"/>
        </w:rPr>
        <w:fldChar w:fldCharType="separate"/>
      </w:r>
      <w:r w:rsidR="00DB0ED8" w:rsidRPr="00D659A1">
        <w:rPr>
          <w:noProof/>
          <w:color w:val="000000"/>
        </w:rPr>
        <w:t>(Shekhar-Guturja et al., 2016)</w:t>
      </w:r>
      <w:r w:rsidR="00DB0ED8">
        <w:rPr>
          <w:color w:val="000000"/>
        </w:rPr>
        <w:fldChar w:fldCharType="end"/>
      </w:r>
      <w:r w:rsidR="00DB0ED8">
        <w:rPr>
          <w:color w:val="000000"/>
        </w:rPr>
        <w:t>.</w:t>
      </w:r>
      <w:r>
        <w:rPr>
          <w:color w:val="000000"/>
        </w:rPr>
        <w:t>)</w:t>
      </w:r>
      <w:r w:rsidR="00DB0ED8">
        <w:rPr>
          <w:color w:val="000000"/>
        </w:rPr>
        <w:t xml:space="preserve">  Higher-order genetic interactions (involving three or more genes) were observed f</w:t>
      </w:r>
      <w:r w:rsidR="0044538E">
        <w:rPr>
          <w:color w:val="000000"/>
        </w:rPr>
        <w:t xml:space="preserve">or fourteen of sixteen (88%) </w:t>
      </w:r>
      <w:r w:rsidR="00DB0ED8">
        <w:rPr>
          <w:color w:val="000000"/>
        </w:rPr>
        <w:t xml:space="preserve">drugs tested (Figure </w:t>
      </w:r>
      <w:r w:rsidR="00B7458C">
        <w:rPr>
          <w:color w:val="000000"/>
        </w:rPr>
        <w:t>3A</w:t>
      </w:r>
      <w:r w:rsidR="00DB0ED8">
        <w:rPr>
          <w:color w:val="000000"/>
        </w:rPr>
        <w:t xml:space="preserve">).  Here the exception (beyond beauvericin) was cycloheximide.  For cycloheximide, we observed the </w:t>
      </w:r>
      <w:r w:rsidR="00D14AB6">
        <w:rPr>
          <w:color w:val="000000"/>
        </w:rPr>
        <w:t xml:space="preserve">strong and </w:t>
      </w:r>
      <w:r w:rsidR="00DB0ED8">
        <w:rPr>
          <w:color w:val="000000"/>
        </w:rPr>
        <w:t>previously-known single-gene effect</w:t>
      </w:r>
      <w:r w:rsidR="00D14AB6">
        <w:rPr>
          <w:color w:val="000000"/>
        </w:rPr>
        <w:t xml:space="preserve"> of </w:t>
      </w:r>
      <w:r w:rsidR="00D14AB6" w:rsidRPr="00795AAD">
        <w:rPr>
          <w:i/>
          <w:color w:val="000000"/>
        </w:rPr>
        <w:t>pdr5∆</w:t>
      </w:r>
      <w:r w:rsidR="00D14AB6">
        <w:rPr>
          <w:color w:val="000000"/>
        </w:rPr>
        <w:t xml:space="preserve"> </w:t>
      </w:r>
      <w:r w:rsidR="00D14AB6">
        <w:rPr>
          <w:color w:val="000000"/>
        </w:rPr>
        <w:fldChar w:fldCharType="begin" w:fldLock="1"/>
      </w:r>
      <w:r w:rsidR="00D14AB6">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interactome.","type":"article-journal","volume":"9"},"uris":["http://www.mendeley.com/documents/?uuid=0e3d404b-a646-4023-936e-86a457bddbac"]}],"mendeley":{"formattedCitation":"(Ernst et al., 2008; Katzmann et al., 1994; Kolaczkowski et al., 1998; Snider et al., 2013)","plainTextFormattedCitation":"(Ernst et al., 2008; Katzmann et al., 1994; Kolaczkowski et al., 1998; Snider et al., 2013)","previouslyFormattedCitation":"(Ernst et al., 2008; Katzmann et al., 1994; Kolaczkowski et al., 1998; Snider et al., 2013)"},"properties":{"noteIndex":0},"schema":"https://github.com/citation-style-language/schema/raw/master/csl-citation.json"}</w:instrText>
      </w:r>
      <w:r w:rsidR="00D14AB6">
        <w:rPr>
          <w:color w:val="000000"/>
        </w:rPr>
        <w:fldChar w:fldCharType="separate"/>
      </w:r>
      <w:r w:rsidR="00D14AB6" w:rsidRPr="00333A0B">
        <w:rPr>
          <w:noProof/>
          <w:color w:val="000000"/>
        </w:rPr>
        <w:t>(Ernst et al., 2008; Katzmann et al., 1994; Kolaczkowski et al., 1998; Snider et al., 2013)</w:t>
      </w:r>
      <w:r w:rsidR="00D14AB6">
        <w:rPr>
          <w:color w:val="000000"/>
        </w:rPr>
        <w:fldChar w:fldCharType="end"/>
      </w:r>
      <w:r w:rsidR="00D14AB6">
        <w:rPr>
          <w:color w:val="000000"/>
        </w:rPr>
        <w:t xml:space="preserve">. We also observed </w:t>
      </w:r>
      <w:r w:rsidR="00DB0ED8">
        <w:rPr>
          <w:color w:val="000000"/>
        </w:rPr>
        <w:t>many weak single-knockout effects</w:t>
      </w:r>
      <w:r w:rsidR="00D14AB6">
        <w:rPr>
          <w:color w:val="000000"/>
        </w:rPr>
        <w:t xml:space="preserve"> on cycloheximide resistance</w:t>
      </w:r>
      <w:r w:rsidR="00DB0ED8">
        <w:rPr>
          <w:color w:val="000000"/>
        </w:rPr>
        <w:t xml:space="preserve">, and only one weak two-gene interaction between </w:t>
      </w:r>
      <w:r w:rsidR="00DB0ED8" w:rsidRPr="00C80C76">
        <w:rPr>
          <w:i/>
          <w:color w:val="000000"/>
        </w:rPr>
        <w:t>pdr5∆</w:t>
      </w:r>
      <w:r w:rsidR="00DB0ED8">
        <w:rPr>
          <w:color w:val="000000"/>
        </w:rPr>
        <w:t xml:space="preserve"> and </w:t>
      </w:r>
      <w:r w:rsidR="00DB0ED8">
        <w:rPr>
          <w:i/>
          <w:color w:val="000000"/>
        </w:rPr>
        <w:t>snq2</w:t>
      </w:r>
      <w:r w:rsidR="00DB0ED8" w:rsidRPr="00C80C76">
        <w:rPr>
          <w:i/>
          <w:color w:val="000000"/>
        </w:rPr>
        <w:t>∆</w:t>
      </w:r>
      <w:r w:rsidR="00DB0ED8">
        <w:rPr>
          <w:color w:val="000000"/>
        </w:rPr>
        <w:t xml:space="preserve"> (Figure </w:t>
      </w:r>
      <w:r w:rsidR="00B7458C">
        <w:rPr>
          <w:color w:val="000000"/>
        </w:rPr>
        <w:t>3A</w:t>
      </w:r>
      <w:r w:rsidR="00DB0ED8">
        <w:rPr>
          <w:color w:val="000000"/>
        </w:rPr>
        <w:t xml:space="preserve">).  Thus, </w:t>
      </w:r>
      <w:r w:rsidR="008D6812">
        <w:rPr>
          <w:color w:val="000000"/>
        </w:rPr>
        <w:t>XGA</w:t>
      </w:r>
      <w:r w:rsidR="00DB0ED8">
        <w:rPr>
          <w:color w:val="000000"/>
        </w:rPr>
        <w:t xml:space="preserve"> revealed higher-order genetic interaction</w:t>
      </w:r>
      <w:r w:rsidR="0087500D">
        <w:rPr>
          <w:color w:val="000000"/>
        </w:rPr>
        <w:t>s</w:t>
      </w:r>
      <w:r w:rsidR="00DB0ED8">
        <w:rPr>
          <w:color w:val="000000"/>
        </w:rPr>
        <w:t xml:space="preserve"> involving three or more genes for nearly all drug resistance phenotypes studied.</w:t>
      </w:r>
      <w:r w:rsidR="00A96A8C">
        <w:rPr>
          <w:color w:val="000000"/>
        </w:rPr>
        <w:t xml:space="preserve"> </w:t>
      </w:r>
      <w:r w:rsidR="00DB0ED8">
        <w:t>In total, genetic interactions were found for 14 of the 16 genes targeted</w:t>
      </w:r>
      <w:r w:rsidR="00D30750">
        <w:t xml:space="preserve"> </w:t>
      </w:r>
      <w:r w:rsidR="00D14AB6">
        <w:t xml:space="preserve">by </w:t>
      </w:r>
      <w:r w:rsidR="008D6812">
        <w:t>XGA</w:t>
      </w:r>
      <w:r w:rsidR="00DB0ED8">
        <w:t xml:space="preserve">.  Of these 14 genes, 13 were involved in at least one interaction involving three or more genes.  Remarkably, 11 of the 16 targeted genes were involved in at least one 5-gene interaction.  </w:t>
      </w:r>
    </w:p>
    <w:p w14:paraId="6FB55222" w14:textId="1A0522AE" w:rsidR="00A96A8C" w:rsidRPr="00990BC1" w:rsidRDefault="00A96A8C" w:rsidP="00A96A8C">
      <w:pPr>
        <w:pStyle w:val="NormalWeb"/>
        <w:jc w:val="both"/>
        <w:rPr>
          <w:bCs/>
          <w:iCs/>
          <w:color w:val="000000" w:themeColor="text1"/>
        </w:rPr>
      </w:pPr>
      <w:r>
        <w:rPr>
          <w:color w:val="000000"/>
        </w:rPr>
        <w:t>Formal</w:t>
      </w:r>
      <w:r w:rsidR="006744AD">
        <w:rPr>
          <w:color w:val="000000"/>
        </w:rPr>
        <w:t>ly identifying</w:t>
      </w:r>
      <w:r>
        <w:rPr>
          <w:color w:val="000000"/>
        </w:rPr>
        <w:t xml:space="preserve"> complex genetic interactions </w:t>
      </w:r>
      <w:r>
        <w:rPr>
          <w:bCs/>
          <w:iCs/>
          <w:color w:val="000000" w:themeColor="text1"/>
        </w:rPr>
        <w:t>captured many of</w:t>
      </w:r>
      <w:r w:rsidRPr="00233F15">
        <w:rPr>
          <w:bCs/>
          <w:iCs/>
          <w:color w:val="000000" w:themeColor="text1"/>
        </w:rPr>
        <w:t xml:space="preserve"> the </w:t>
      </w:r>
      <w:r>
        <w:rPr>
          <w:bCs/>
          <w:iCs/>
          <w:color w:val="000000" w:themeColor="text1"/>
        </w:rPr>
        <w:t xml:space="preserve">effects that had been readily-apparent by manual examination of the five-gene </w:t>
      </w:r>
      <w:r>
        <w:rPr>
          <w:color w:val="000000"/>
        </w:rPr>
        <w:t>fitness landscapes</w:t>
      </w:r>
      <w:r>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w:t>
      </w:r>
      <w:r w:rsidRPr="00320388">
        <w:rPr>
          <w:bCs/>
          <w:iCs/>
          <w:color w:val="000000" w:themeColor="text1"/>
        </w:rPr>
        <w:t xml:space="preserve">interaction with </w:t>
      </w:r>
      <w:r w:rsidRPr="00320388">
        <w:rPr>
          <w:bCs/>
          <w:i/>
          <w:iCs/>
          <w:color w:val="000000" w:themeColor="text1"/>
        </w:rPr>
        <w:t>pdr5∆</w:t>
      </w:r>
      <w:r w:rsidRPr="00320388">
        <w:rPr>
          <w:bCs/>
          <w:iCs/>
          <w:color w:val="000000" w:themeColor="text1"/>
        </w:rPr>
        <w:t xml:space="preserve"> and, surprisingly, to have a negative genetic interaction with </w:t>
      </w:r>
      <w:r w:rsidRPr="00320388">
        <w:rPr>
          <w:bCs/>
          <w:i/>
          <w:iCs/>
          <w:color w:val="000000" w:themeColor="text1"/>
        </w:rPr>
        <w:t>snq2∆</w:t>
      </w:r>
      <w:r w:rsidRPr="00320388">
        <w:rPr>
          <w:bCs/>
          <w:iCs/>
          <w:color w:val="000000" w:themeColor="text1"/>
        </w:rPr>
        <w:t xml:space="preserve"> (</w:t>
      </w:r>
      <w:r>
        <w:rPr>
          <w:bCs/>
          <w:iCs/>
          <w:color w:val="000000" w:themeColor="text1"/>
        </w:rPr>
        <w:t xml:space="preserve">Figure </w:t>
      </w:r>
      <w:r w:rsidRPr="00320388">
        <w:rPr>
          <w:bCs/>
          <w:iCs/>
          <w:color w:val="000000" w:themeColor="text1"/>
        </w:rPr>
        <w:t>3</w:t>
      </w:r>
      <w:r>
        <w:rPr>
          <w:bCs/>
          <w:iCs/>
          <w:color w:val="000000" w:themeColor="text1"/>
        </w:rPr>
        <w:t>A</w:t>
      </w:r>
      <w:r w:rsidRPr="00320388">
        <w:rPr>
          <w:bCs/>
          <w:iCs/>
          <w:color w:val="000000" w:themeColor="text1"/>
        </w:rPr>
        <w:t xml:space="preserve">, Data S6).  </w:t>
      </w:r>
    </w:p>
    <w:p w14:paraId="0E7E6DA0" w14:textId="51352856" w:rsidR="00A96A8C" w:rsidRDefault="00A96A8C" w:rsidP="00A96A8C">
      <w:pPr>
        <w:pStyle w:val="NormalWeb"/>
        <w:jc w:val="both"/>
        <w:rPr>
          <w:rFonts w:eastAsiaTheme="minorEastAsia"/>
          <w:bCs/>
          <w:iCs/>
          <w:color w:val="000000" w:themeColor="text1"/>
        </w:rPr>
      </w:pPr>
      <w:r>
        <w:rPr>
          <w:rFonts w:eastAsiaTheme="minorEastAsia"/>
          <w:bCs/>
          <w:iCs/>
          <w:color w:val="000000" w:themeColor="text1"/>
        </w:rPr>
        <w:t>This analysis uncovered strong complex interactions involving genes outside the five-frequently associated transporters.  In both cisplatin and mitoxantrone, for example,</w:t>
      </w:r>
      <w:r w:rsidR="00977FF3">
        <w:rPr>
          <w:rFonts w:eastAsiaTheme="minorEastAsia"/>
          <w:bCs/>
          <w:iCs/>
          <w:color w:val="000000" w:themeColor="text1"/>
        </w:rPr>
        <w:t xml:space="preserve"> a five-way </w:t>
      </w:r>
      <w:r w:rsidR="00127596">
        <w:rPr>
          <w:rFonts w:eastAsiaTheme="minorEastAsia"/>
          <w:bCs/>
          <w:iCs/>
          <w:color w:val="000000" w:themeColor="text1"/>
        </w:rPr>
        <w:t xml:space="preserve">positive </w:t>
      </w:r>
      <w:r w:rsidR="00977FF3">
        <w:rPr>
          <w:rFonts w:eastAsiaTheme="minorEastAsia"/>
          <w:bCs/>
          <w:iCs/>
          <w:color w:val="000000" w:themeColor="text1"/>
        </w:rPr>
        <w:t xml:space="preserve">interaction pointed to the phenomenon that </w:t>
      </w:r>
      <w:r>
        <w:rPr>
          <w:rFonts w:eastAsiaTheme="minorEastAsia"/>
          <w:bCs/>
          <w:iCs/>
          <w:color w:val="000000" w:themeColor="text1"/>
        </w:rPr>
        <w:t>addition</w:t>
      </w:r>
      <w:r w:rsidR="006367C3">
        <w:rPr>
          <w:rFonts w:eastAsiaTheme="minorEastAsia"/>
          <w:bCs/>
          <w:iCs/>
          <w:color w:val="000000" w:themeColor="text1"/>
        </w:rPr>
        <w:t xml:space="preserve"> of</w:t>
      </w:r>
      <w:r>
        <w:rPr>
          <w:rFonts w:eastAsiaTheme="minorEastAsia"/>
          <w:bCs/>
          <w:iCs/>
          <w:color w:val="000000" w:themeColor="text1"/>
        </w:rPr>
        <w:t xml:space="preserve"> </w:t>
      </w:r>
      <w:r>
        <w:rPr>
          <w:bCs/>
          <w:i/>
          <w:iCs/>
          <w:color w:val="000000" w:themeColor="text1"/>
        </w:rPr>
        <w:t>bpt1</w:t>
      </w:r>
      <w:r w:rsidRPr="00233F15">
        <w:rPr>
          <w:bCs/>
          <w:i/>
          <w:iCs/>
          <w:color w:val="000000" w:themeColor="text1"/>
        </w:rPr>
        <w:t>∆</w:t>
      </w:r>
      <w:r>
        <w:rPr>
          <w:bCs/>
          <w:i/>
          <w:iCs/>
          <w:color w:val="000000" w:themeColor="text1"/>
        </w:rPr>
        <w:t xml:space="preserve"> </w:t>
      </w:r>
      <w:r>
        <w:rPr>
          <w:bCs/>
          <w:iCs/>
          <w:color w:val="000000" w:themeColor="text1"/>
        </w:rPr>
        <w:t xml:space="preserve">was found to confer resistance in a sensitive </w:t>
      </w:r>
      <w:r w:rsidRPr="003A75A3">
        <w:rPr>
          <w:bCs/>
          <w:i/>
          <w:iCs/>
          <w:color w:val="000000" w:themeColor="text1"/>
        </w:rPr>
        <w:t>pdr5∆ snq2∆ ycf1∆ yor1∆</w:t>
      </w:r>
      <w:r>
        <w:rPr>
          <w:bCs/>
          <w:iCs/>
          <w:color w:val="000000" w:themeColor="text1"/>
        </w:rPr>
        <w:t xml:space="preserve"> background (Figure 3B).  </w:t>
      </w:r>
      <w:r w:rsidR="00977FF3">
        <w:rPr>
          <w:bCs/>
          <w:iCs/>
          <w:color w:val="000000" w:themeColor="text1"/>
        </w:rPr>
        <w:t>A five-way</w:t>
      </w:r>
      <w:r w:rsidR="00127596">
        <w:rPr>
          <w:bCs/>
          <w:iCs/>
          <w:color w:val="000000" w:themeColor="text1"/>
        </w:rPr>
        <w:t xml:space="preserve"> positive</w:t>
      </w:r>
      <w:r w:rsidR="00977FF3">
        <w:rPr>
          <w:bCs/>
          <w:iCs/>
          <w:color w:val="000000" w:themeColor="text1"/>
        </w:rPr>
        <w:t xml:space="preserve"> interaction in bisantrene pointed to a similar</w:t>
      </w:r>
      <w:r w:rsidR="0054336C">
        <w:rPr>
          <w:bCs/>
          <w:iCs/>
          <w:color w:val="000000" w:themeColor="text1"/>
        </w:rPr>
        <w:t>,</w:t>
      </w:r>
      <w:r w:rsidR="00977FF3">
        <w:rPr>
          <w:bCs/>
          <w:iCs/>
          <w:color w:val="000000" w:themeColor="text1"/>
        </w:rPr>
        <w:t xml:space="preserve"> but more modest effect with </w:t>
      </w:r>
      <w:r w:rsidR="00977FF3">
        <w:rPr>
          <w:bCs/>
          <w:i/>
          <w:iCs/>
          <w:color w:val="000000" w:themeColor="text1"/>
        </w:rPr>
        <w:t xml:space="preserve">vmr1∆ </w:t>
      </w:r>
      <w:r w:rsidR="00977FF3">
        <w:rPr>
          <w:bCs/>
          <w:iCs/>
          <w:color w:val="000000" w:themeColor="text1"/>
        </w:rPr>
        <w:t xml:space="preserve">in a </w:t>
      </w:r>
      <w:r w:rsidR="00977FF3">
        <w:rPr>
          <w:bCs/>
          <w:i/>
          <w:iCs/>
          <w:color w:val="000000" w:themeColor="text1"/>
        </w:rPr>
        <w:t xml:space="preserve">snq2∆ ybt1∆ ycf1∆ yor1∆ </w:t>
      </w:r>
      <w:r w:rsidR="00977FF3">
        <w:rPr>
          <w:bCs/>
          <w:iCs/>
          <w:color w:val="000000" w:themeColor="text1"/>
        </w:rPr>
        <w:t>background (Figure 3B).</w:t>
      </w:r>
    </w:p>
    <w:p w14:paraId="44098C56" w14:textId="3EC00B42" w:rsidR="00DB0ED8" w:rsidRPr="001C1222" w:rsidRDefault="00892B07" w:rsidP="00DB0ED8">
      <w:pPr>
        <w:pStyle w:val="NormalWeb"/>
        <w:jc w:val="both"/>
        <w:rPr>
          <w:bCs/>
          <w:iCs/>
          <w:color w:val="000000" w:themeColor="text1"/>
        </w:rPr>
      </w:pPr>
      <w:r>
        <w:rPr>
          <w:bCs/>
          <w:iCs/>
          <w:color w:val="000000" w:themeColor="text1"/>
        </w:rPr>
        <w:t>C</w:t>
      </w:r>
      <w:commentRangeStart w:id="80"/>
      <w:r w:rsidR="00DB0ED8">
        <w:rPr>
          <w:bCs/>
          <w:iCs/>
          <w:color w:val="000000" w:themeColor="text1"/>
        </w:rPr>
        <w:t>omplex genetic interaction analysis allowed finer parsing of the relationship between genes involved in a higher-order interaction</w:t>
      </w:r>
      <w:r w:rsidR="00DB0ED8">
        <w:rPr>
          <w:color w:val="000000"/>
        </w:rPr>
        <w:t>.</w:t>
      </w:r>
      <w:commentRangeEnd w:id="80"/>
      <w:r w:rsidR="00DB0ED8">
        <w:rPr>
          <w:rStyle w:val="CommentReference"/>
          <w:rFonts w:asciiTheme="minorHAnsi" w:hAnsiTheme="minorHAnsi" w:cstheme="minorBidi"/>
        </w:rPr>
        <w:commentReference w:id="80"/>
      </w:r>
      <w:r w:rsidR="00DB0ED8">
        <w:rPr>
          <w:color w:val="000000"/>
        </w:rPr>
        <w:t xml:space="preserve">  </w:t>
      </w:r>
      <w:r w:rsidR="00DB0ED8">
        <w:rPr>
          <w:bCs/>
          <w:iCs/>
          <w:color w:val="000000" w:themeColor="text1"/>
        </w:rPr>
        <w:t>For example</w:t>
      </w:r>
      <w:r w:rsidR="00DB0ED8" w:rsidRPr="00233F15">
        <w:rPr>
          <w:bCs/>
          <w:iCs/>
          <w:color w:val="000000" w:themeColor="text1"/>
        </w:rPr>
        <w:t xml:space="preserve">, the </w:t>
      </w:r>
      <w:r w:rsidR="00DB0ED8">
        <w:rPr>
          <w:bCs/>
          <w:iCs/>
          <w:color w:val="000000" w:themeColor="text1"/>
        </w:rPr>
        <w:t xml:space="preserve">striking </w:t>
      </w:r>
      <w:r w:rsidR="00DB0ED8" w:rsidRPr="00233F15">
        <w:rPr>
          <w:bCs/>
          <w:iCs/>
          <w:color w:val="000000" w:themeColor="text1"/>
        </w:rPr>
        <w:t xml:space="preserve">mitoxantrone </w:t>
      </w:r>
      <w:r w:rsidR="00DB0ED8">
        <w:rPr>
          <w:bCs/>
          <w:iCs/>
          <w:color w:val="000000" w:themeColor="text1"/>
        </w:rPr>
        <w:t xml:space="preserve">sensitivity of the </w:t>
      </w:r>
      <w:r w:rsidR="00DB0ED8" w:rsidRPr="00233F15">
        <w:rPr>
          <w:i/>
          <w:color w:val="000000"/>
        </w:rPr>
        <w:t>snq2∆</w:t>
      </w:r>
      <w:r w:rsidR="00DB0ED8">
        <w:rPr>
          <w:i/>
          <w:color w:val="000000"/>
        </w:rPr>
        <w:t xml:space="preserve"> </w:t>
      </w:r>
      <w:r w:rsidR="00DB0ED8" w:rsidRPr="00233F15">
        <w:rPr>
          <w:i/>
          <w:color w:val="000000"/>
        </w:rPr>
        <w:t>pdr5∆</w:t>
      </w:r>
      <w:r w:rsidR="00DB0ED8">
        <w:rPr>
          <w:i/>
          <w:color w:val="000000"/>
        </w:rPr>
        <w:t xml:space="preserve"> </w:t>
      </w:r>
      <w:r w:rsidR="00DB0ED8" w:rsidRPr="00233F15">
        <w:rPr>
          <w:i/>
          <w:color w:val="000000"/>
        </w:rPr>
        <w:t>ybt1∆</w:t>
      </w:r>
      <w:r w:rsidR="00DB0ED8">
        <w:rPr>
          <w:i/>
          <w:color w:val="000000"/>
        </w:rPr>
        <w:t xml:space="preserve"> </w:t>
      </w:r>
      <w:r w:rsidR="00DB0ED8" w:rsidRPr="00233F15">
        <w:rPr>
          <w:i/>
          <w:color w:val="000000"/>
        </w:rPr>
        <w:t>yor1∆</w:t>
      </w:r>
      <w:r w:rsidR="00DB0ED8">
        <w:rPr>
          <w:color w:val="000000"/>
        </w:rPr>
        <w:t xml:space="preserve"> quadruple mutant </w:t>
      </w:r>
      <w:r w:rsidR="00DB0ED8" w:rsidRPr="00233F15">
        <w:rPr>
          <w:bCs/>
          <w:iCs/>
          <w:color w:val="000000" w:themeColor="text1"/>
        </w:rPr>
        <w:t xml:space="preserve">was </w:t>
      </w:r>
      <w:del w:id="81" w:author="Albi Celaj" w:date="2019-02-01T14:44:00Z">
        <w:r w:rsidR="00DB0ED8" w:rsidRPr="00233F15" w:rsidDel="004922D2">
          <w:rPr>
            <w:bCs/>
            <w:iCs/>
            <w:color w:val="000000" w:themeColor="text1"/>
          </w:rPr>
          <w:delText>modell</w:delText>
        </w:r>
      </w:del>
      <w:ins w:id="82" w:author="Albi Celaj" w:date="2019-02-01T14:44:00Z">
        <w:r w:rsidR="004922D2">
          <w:rPr>
            <w:bCs/>
            <w:iCs/>
            <w:color w:val="000000" w:themeColor="text1"/>
          </w:rPr>
          <w:t>model</w:t>
        </w:r>
      </w:ins>
      <w:r w:rsidR="00DB0ED8" w:rsidRPr="00233F15">
        <w:rPr>
          <w:bCs/>
          <w:iCs/>
          <w:color w:val="000000" w:themeColor="text1"/>
        </w:rPr>
        <w:t xml:space="preserve">ed as </w:t>
      </w:r>
      <w:r w:rsidR="00DB0ED8">
        <w:rPr>
          <w:bCs/>
          <w:iCs/>
          <w:color w:val="000000" w:themeColor="text1"/>
        </w:rPr>
        <w:t xml:space="preserve">the </w:t>
      </w:r>
      <w:r w:rsidR="00DB0ED8" w:rsidRPr="00233F15">
        <w:rPr>
          <w:bCs/>
          <w:iCs/>
          <w:color w:val="000000" w:themeColor="text1"/>
        </w:rPr>
        <w:t xml:space="preserve">combination of small </w:t>
      </w:r>
      <w:ins w:id="83" w:author="Albi Celaj" w:date="2019-01-24T14:03:00Z">
        <w:r w:rsidR="008D5D75">
          <w:rPr>
            <w:bCs/>
            <w:iCs/>
            <w:color w:val="000000" w:themeColor="text1"/>
          </w:rPr>
          <w:t xml:space="preserve">negative </w:t>
        </w:r>
      </w:ins>
      <w:r w:rsidR="00DB0ED8" w:rsidRPr="00233F15">
        <w:rPr>
          <w:bCs/>
          <w:iCs/>
          <w:color w:val="000000" w:themeColor="text1"/>
        </w:rPr>
        <w:t>marginal effect</w:t>
      </w:r>
      <w:r w:rsidR="00DB0ED8">
        <w:rPr>
          <w:bCs/>
          <w:iCs/>
          <w:color w:val="000000" w:themeColor="text1"/>
        </w:rPr>
        <w:t>s</w:t>
      </w:r>
      <w:r w:rsidR="00DB0ED8" w:rsidRPr="00233F15">
        <w:rPr>
          <w:bCs/>
          <w:iCs/>
          <w:color w:val="000000" w:themeColor="text1"/>
        </w:rPr>
        <w:t xml:space="preserve"> of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Pr>
          <w:bCs/>
          <w:iCs/>
          <w:color w:val="000000" w:themeColor="text1"/>
        </w:rPr>
        <w:t xml:space="preserve"> alone, a two-gene negative interaction between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sidRPr="00233F15">
        <w:rPr>
          <w:bCs/>
          <w:i/>
          <w:iCs/>
          <w:color w:val="000000" w:themeColor="text1"/>
        </w:rPr>
        <w:t>∆</w:t>
      </w:r>
      <w:r w:rsidR="00DB0ED8">
        <w:rPr>
          <w:bCs/>
          <w:iCs/>
          <w:color w:val="000000" w:themeColor="text1"/>
        </w:rPr>
        <w:t xml:space="preserve">, two three-gene </w:t>
      </w:r>
      <w:r w:rsidR="00DB0ED8" w:rsidRPr="00233F15">
        <w:rPr>
          <w:bCs/>
          <w:iCs/>
          <w:color w:val="000000" w:themeColor="text1"/>
        </w:rPr>
        <w:t>negative interaction</w:t>
      </w:r>
      <w:r w:rsidR="00DB0ED8">
        <w:rPr>
          <w:bCs/>
          <w:iCs/>
          <w:color w:val="000000" w:themeColor="text1"/>
        </w:rPr>
        <w:t>s</w:t>
      </w:r>
      <w:r w:rsidR="00DB0ED8" w:rsidRPr="00233F15">
        <w:rPr>
          <w:bCs/>
          <w:iCs/>
          <w:color w:val="000000" w:themeColor="text1"/>
        </w:rPr>
        <w:t xml:space="preserve"> </w:t>
      </w:r>
      <w:r w:rsidR="00DB0ED8">
        <w:rPr>
          <w:bCs/>
          <w:iCs/>
          <w:color w:val="000000" w:themeColor="text1"/>
        </w:rPr>
        <w:t xml:space="preserve">(between </w:t>
      </w:r>
      <w:r w:rsidR="00DB0ED8">
        <w:rPr>
          <w:bCs/>
          <w:i/>
          <w:iCs/>
          <w:color w:val="000000" w:themeColor="text1"/>
        </w:rPr>
        <w:t>snq2∆ pdr5∆</w:t>
      </w:r>
      <w:r w:rsidR="00DB0ED8" w:rsidRPr="00FF3025">
        <w:rPr>
          <w:bCs/>
          <w:iCs/>
          <w:color w:val="000000" w:themeColor="text1"/>
        </w:rPr>
        <w:t xml:space="preserve"> </w:t>
      </w:r>
      <w:r w:rsidR="00DB0ED8">
        <w:rPr>
          <w:bCs/>
          <w:iCs/>
          <w:color w:val="000000" w:themeColor="text1"/>
        </w:rPr>
        <w:t xml:space="preserve">and each of </w:t>
      </w:r>
      <w:r w:rsidR="00DB0ED8">
        <w:rPr>
          <w:bCs/>
          <w:i/>
          <w:iCs/>
          <w:color w:val="000000" w:themeColor="text1"/>
        </w:rPr>
        <w:t>ybt1∆</w:t>
      </w:r>
      <w:r w:rsidR="00DB0ED8">
        <w:rPr>
          <w:bCs/>
          <w:iCs/>
          <w:color w:val="000000" w:themeColor="text1"/>
        </w:rPr>
        <w:t xml:space="preserve"> and </w:t>
      </w:r>
      <w:r w:rsidR="00DB0ED8">
        <w:rPr>
          <w:bCs/>
          <w:i/>
          <w:iCs/>
          <w:color w:val="000000" w:themeColor="text1"/>
        </w:rPr>
        <w:t>yor1∆</w:t>
      </w:r>
      <w:r w:rsidR="00DB0ED8">
        <w:rPr>
          <w:bCs/>
          <w:iCs/>
          <w:color w:val="000000" w:themeColor="text1"/>
        </w:rPr>
        <w:t xml:space="preserve">), </w:t>
      </w:r>
      <w:r w:rsidR="00DB0ED8">
        <w:rPr>
          <w:rFonts w:eastAsiaTheme="minorEastAsia"/>
          <w:bCs/>
          <w:iCs/>
          <w:color w:val="000000" w:themeColor="text1"/>
        </w:rPr>
        <w:t>and a four-gene {</w:t>
      </w:r>
      <w:r w:rsidR="00DB0ED8" w:rsidRPr="00233F15">
        <w:rPr>
          <w:i/>
          <w:color w:val="000000"/>
        </w:rPr>
        <w:t>snq2∆</w:t>
      </w:r>
      <w:r w:rsidR="00DB0ED8">
        <w:rPr>
          <w:color w:val="000000"/>
        </w:rPr>
        <w:t xml:space="preserve">, </w:t>
      </w:r>
      <w:r w:rsidR="00DB0ED8" w:rsidRPr="00233F15">
        <w:rPr>
          <w:i/>
          <w:color w:val="000000"/>
        </w:rPr>
        <w:t>pdr5∆</w:t>
      </w:r>
      <w:r w:rsidR="00DB0ED8">
        <w:rPr>
          <w:color w:val="000000"/>
        </w:rPr>
        <w:t xml:space="preserve">, </w:t>
      </w:r>
      <w:r w:rsidR="00DB0ED8" w:rsidRPr="00233F15">
        <w:rPr>
          <w:i/>
          <w:color w:val="000000"/>
        </w:rPr>
        <w:t>ybt1∆</w:t>
      </w:r>
      <w:r w:rsidR="00DB0ED8">
        <w:rPr>
          <w:color w:val="000000"/>
        </w:rPr>
        <w:t xml:space="preserve">, </w:t>
      </w:r>
      <w:r w:rsidR="00DB0ED8" w:rsidRPr="00233F15">
        <w:rPr>
          <w:i/>
          <w:color w:val="000000"/>
        </w:rPr>
        <w:t>yor1∆</w:t>
      </w:r>
      <w:r w:rsidR="00DB0ED8">
        <w:rPr>
          <w:color w:val="000000"/>
        </w:rPr>
        <w:t xml:space="preserve">} </w:t>
      </w:r>
      <w:r w:rsidR="00DB0ED8">
        <w:rPr>
          <w:rFonts w:eastAsiaTheme="minorEastAsia"/>
          <w:bCs/>
          <w:iCs/>
          <w:color w:val="000000" w:themeColor="text1"/>
        </w:rPr>
        <w:t>negative interaction (reflecting the fact that the quadruple mutant is more sensitive than would be expected given the observed resistance of any of the three-deletion subset genotypes</w:t>
      </w:r>
      <w:r w:rsidR="00DB0ED8">
        <w:rPr>
          <w:bCs/>
          <w:iCs/>
          <w:color w:val="000000" w:themeColor="text1"/>
        </w:rPr>
        <w:t>; Figure 3</w:t>
      </w:r>
      <w:r w:rsidR="00977FF3">
        <w:rPr>
          <w:bCs/>
          <w:iCs/>
          <w:color w:val="000000" w:themeColor="text1"/>
        </w:rPr>
        <w:t>B</w:t>
      </w:r>
      <w:r w:rsidR="00DB0ED8" w:rsidRPr="00233F15">
        <w:rPr>
          <w:bCs/>
          <w:iCs/>
          <w:color w:val="000000" w:themeColor="text1"/>
        </w:rPr>
        <w:t xml:space="preserve">, Data </w:t>
      </w:r>
      <w:r w:rsidR="00DB0ED8">
        <w:rPr>
          <w:bCs/>
          <w:iCs/>
          <w:color w:val="000000" w:themeColor="text1"/>
        </w:rPr>
        <w:t>S6</w:t>
      </w:r>
      <w:r w:rsidR="00DB0ED8" w:rsidRPr="00233F15">
        <w:rPr>
          <w:bCs/>
          <w:iCs/>
          <w:color w:val="000000" w:themeColor="text1"/>
        </w:rPr>
        <w:t xml:space="preserve">).  </w:t>
      </w:r>
      <w:r w:rsidR="00DB0ED8">
        <w:rPr>
          <w:bCs/>
          <w:iCs/>
          <w:color w:val="000000" w:themeColor="text1"/>
        </w:rPr>
        <w:t>Together, these complex negative genetic interaction patterns suggest that the four</w:t>
      </w:r>
      <w:r w:rsidR="00DB0ED8" w:rsidRPr="00233F15">
        <w:rPr>
          <w:bCs/>
          <w:iCs/>
          <w:color w:val="000000" w:themeColor="text1"/>
        </w:rPr>
        <w:t xml:space="preserve"> genes </w:t>
      </w:r>
      <w:r w:rsidR="00DB0ED8">
        <w:rPr>
          <w:bCs/>
          <w:iCs/>
          <w:color w:val="000000" w:themeColor="text1"/>
        </w:rPr>
        <w:t xml:space="preserve">enable </w:t>
      </w:r>
      <w:r w:rsidR="00DB0ED8" w:rsidRPr="00233F15">
        <w:rPr>
          <w:bCs/>
          <w:iCs/>
          <w:color w:val="000000" w:themeColor="text1"/>
        </w:rPr>
        <w:t>mitoxantrone efflux in parallel</w:t>
      </w:r>
      <w:r w:rsidR="00DB0ED8">
        <w:rPr>
          <w:bCs/>
          <w:iCs/>
          <w:color w:val="000000" w:themeColor="text1"/>
        </w:rPr>
        <w:t xml:space="preserve">. </w:t>
      </w:r>
      <w:r w:rsidR="00DB0ED8" w:rsidRPr="00233F15">
        <w:rPr>
          <w:bCs/>
          <w:iCs/>
          <w:color w:val="000000" w:themeColor="text1"/>
        </w:rPr>
        <w:t xml:space="preserve">A similar ‘parallel </w:t>
      </w:r>
      <w:r w:rsidR="00DB0ED8">
        <w:rPr>
          <w:bCs/>
          <w:iCs/>
          <w:color w:val="000000" w:themeColor="text1"/>
        </w:rPr>
        <w:t>action</w:t>
      </w:r>
      <w:r w:rsidR="00DB0ED8" w:rsidRPr="00233F15">
        <w:rPr>
          <w:bCs/>
          <w:iCs/>
          <w:color w:val="000000" w:themeColor="text1"/>
        </w:rPr>
        <w:t xml:space="preserve">’ </w:t>
      </w:r>
      <w:r w:rsidR="00DB0ED8" w:rsidRPr="00D853DD">
        <w:rPr>
          <w:bCs/>
          <w:iCs/>
          <w:color w:val="000000" w:themeColor="text1"/>
        </w:rPr>
        <w:t>genetic interaction pattern was observed for {</w:t>
      </w:r>
      <w:r w:rsidR="00DB0ED8" w:rsidRPr="00D853DD">
        <w:rPr>
          <w:bCs/>
          <w:i/>
          <w:iCs/>
          <w:color w:val="000000" w:themeColor="text1"/>
        </w:rPr>
        <w:t>pdr5∆</w:t>
      </w:r>
      <w:r w:rsidR="00DB0ED8" w:rsidRPr="00D853DD">
        <w:rPr>
          <w:bCs/>
          <w:iCs/>
          <w:color w:val="000000" w:themeColor="text1"/>
        </w:rPr>
        <w:t xml:space="preserve">, </w:t>
      </w:r>
      <w:r w:rsidR="00DB0ED8" w:rsidRPr="00D853DD">
        <w:rPr>
          <w:bCs/>
          <w:i/>
          <w:iCs/>
          <w:color w:val="000000" w:themeColor="text1"/>
        </w:rPr>
        <w:t>snq2∆</w:t>
      </w:r>
      <w:r w:rsidR="00DB0ED8" w:rsidRPr="00D853DD">
        <w:rPr>
          <w:bCs/>
          <w:iCs/>
          <w:color w:val="000000" w:themeColor="text1"/>
        </w:rPr>
        <w:t xml:space="preserve">, </w:t>
      </w:r>
      <w:r w:rsidR="00DB0ED8" w:rsidRPr="00D853DD">
        <w:rPr>
          <w:bCs/>
          <w:i/>
          <w:iCs/>
          <w:color w:val="000000" w:themeColor="text1"/>
        </w:rPr>
        <w:t>yor1∆</w:t>
      </w:r>
      <w:r w:rsidR="00DB0ED8" w:rsidRPr="00D853DD">
        <w:rPr>
          <w:bCs/>
          <w:iCs/>
          <w:color w:val="000000" w:themeColor="text1"/>
        </w:rPr>
        <w:t>}</w:t>
      </w:r>
      <w:r w:rsidR="00DB0ED8" w:rsidRPr="00D853DD">
        <w:rPr>
          <w:bCs/>
          <w:i/>
          <w:iCs/>
          <w:color w:val="000000" w:themeColor="text1"/>
        </w:rPr>
        <w:t xml:space="preserve"> </w:t>
      </w:r>
      <w:r w:rsidR="00DB0ED8" w:rsidRPr="00D853DD">
        <w:rPr>
          <w:bCs/>
          <w:iCs/>
          <w:color w:val="000000" w:themeColor="text1"/>
        </w:rPr>
        <w:t>in cisplatin (</w:t>
      </w:r>
      <w:r w:rsidR="00DB0ED8">
        <w:rPr>
          <w:bCs/>
          <w:iCs/>
          <w:color w:val="000000" w:themeColor="text1"/>
        </w:rPr>
        <w:t xml:space="preserve">Figure </w:t>
      </w:r>
      <w:r w:rsidR="00DB0ED8" w:rsidRPr="00D853DD">
        <w:rPr>
          <w:bCs/>
          <w:iCs/>
          <w:color w:val="000000" w:themeColor="text1"/>
        </w:rPr>
        <w:t>3</w:t>
      </w:r>
      <w:r w:rsidR="00977FF3">
        <w:rPr>
          <w:bCs/>
          <w:iCs/>
          <w:color w:val="000000" w:themeColor="text1"/>
        </w:rPr>
        <w:t>B</w:t>
      </w:r>
      <w:r w:rsidR="00DB0ED8" w:rsidRPr="00D853DD">
        <w:rPr>
          <w:bCs/>
          <w:iCs/>
          <w:color w:val="000000" w:themeColor="text1"/>
        </w:rPr>
        <w:t>, Data S6).</w:t>
      </w:r>
    </w:p>
    <w:p w14:paraId="1C471395" w14:textId="15D7ED4E" w:rsidR="00DD7DA3" w:rsidRDefault="009A093D" w:rsidP="00DB0ED8">
      <w:pPr>
        <w:jc w:val="both"/>
        <w:rPr>
          <w:bCs/>
          <w:iCs/>
          <w:color w:val="000000" w:themeColor="text1"/>
        </w:rPr>
      </w:pPr>
      <w:r>
        <w:rPr>
          <w:b/>
          <w:bCs/>
          <w:iCs/>
          <w:color w:val="000000" w:themeColor="text1"/>
        </w:rPr>
        <w:t xml:space="preserve">Using </w:t>
      </w:r>
      <w:r w:rsidR="008D6812">
        <w:rPr>
          <w:b/>
          <w:bCs/>
          <w:iCs/>
          <w:color w:val="000000" w:themeColor="text1"/>
        </w:rPr>
        <w:t>XGA</w:t>
      </w:r>
      <w:r>
        <w:rPr>
          <w:b/>
          <w:bCs/>
          <w:iCs/>
          <w:color w:val="000000" w:themeColor="text1"/>
        </w:rPr>
        <w:t xml:space="preserve"> to </w:t>
      </w:r>
      <w:r w:rsidR="0051218F">
        <w:rPr>
          <w:b/>
          <w:bCs/>
          <w:iCs/>
          <w:color w:val="000000" w:themeColor="text1"/>
        </w:rPr>
        <w:t>learn</w:t>
      </w:r>
      <w:r w:rsidR="00BE11A6">
        <w:rPr>
          <w:b/>
          <w:bCs/>
          <w:iCs/>
          <w:color w:val="000000" w:themeColor="text1"/>
        </w:rPr>
        <w:t xml:space="preserve"> </w:t>
      </w:r>
      <w:r w:rsidR="009251F0">
        <w:rPr>
          <w:b/>
          <w:bCs/>
          <w:iCs/>
          <w:color w:val="000000" w:themeColor="text1"/>
        </w:rPr>
        <w:t>intuitive</w:t>
      </w:r>
      <w:r w:rsidR="00DD7DA3">
        <w:rPr>
          <w:b/>
          <w:bCs/>
          <w:iCs/>
          <w:color w:val="000000" w:themeColor="text1"/>
        </w:rPr>
        <w:t xml:space="preserve"> genotype-to-phenotype model</w:t>
      </w:r>
      <w:r w:rsidR="00BE11A6">
        <w:rPr>
          <w:b/>
          <w:bCs/>
          <w:iCs/>
          <w:color w:val="000000" w:themeColor="text1"/>
        </w:rPr>
        <w:t>s</w:t>
      </w:r>
      <w:r w:rsidR="00DD7DA3">
        <w:rPr>
          <w:b/>
          <w:bCs/>
          <w:iCs/>
          <w:color w:val="000000" w:themeColor="text1"/>
        </w:rPr>
        <w:t xml:space="preserve"> of</w:t>
      </w:r>
      <w:r w:rsidR="00DB0ED8">
        <w:rPr>
          <w:b/>
          <w:bCs/>
          <w:iCs/>
          <w:color w:val="000000" w:themeColor="text1"/>
        </w:rPr>
        <w:t xml:space="preserve"> the ABC transporter system</w:t>
      </w:r>
      <w:r w:rsidR="00DD7DA3">
        <w:rPr>
          <w:b/>
          <w:bCs/>
          <w:iCs/>
          <w:color w:val="000000" w:themeColor="text1"/>
        </w:rPr>
        <w:t xml:space="preserve"> </w:t>
      </w:r>
    </w:p>
    <w:p w14:paraId="3232C237" w14:textId="184D3728" w:rsidR="00DB0ED8" w:rsidRDefault="00DB0ED8" w:rsidP="00DB0ED8">
      <w:pPr>
        <w:jc w:val="both"/>
        <w:rPr>
          <w:bCs/>
          <w:iCs/>
          <w:color w:val="000000" w:themeColor="text1"/>
        </w:rPr>
      </w:pPr>
      <w:r>
        <w:rPr>
          <w:bCs/>
          <w:iCs/>
          <w:color w:val="000000" w:themeColor="text1"/>
        </w:rPr>
        <w:lastRenderedPageBreak/>
        <w:t>The generalized linear models that were trained for each drug resistance phenotype do achieve the important goal of capturing a complex genotype-phenotype relationship, while also describing single-gene effects and genetic interactions.  However, these models do not efficiently convey useful intuition about the system.  Above, we manually reasoned that</w:t>
      </w:r>
      <w:del w:id="84" w:author="Albi Celaj" w:date="2019-01-31T11:53:00Z">
        <w:r w:rsidDel="00D52D95">
          <w:rPr>
            <w:bCs/>
            <w:iCs/>
            <w:color w:val="000000" w:themeColor="text1"/>
          </w:rPr>
          <w:delText xml:space="preserve"> the observation of</w:delText>
        </w:r>
      </w:del>
      <w:ins w:id="85" w:author="Albi Celaj" w:date="2019-01-24T14:04:00Z">
        <w:r w:rsidR="008D5D75">
          <w:rPr>
            <w:bCs/>
            <w:iCs/>
            <w:color w:val="000000" w:themeColor="text1"/>
          </w:rPr>
          <w:t xml:space="preserve"> </w:t>
        </w:r>
      </w:ins>
      <w:ins w:id="86" w:author="Albi Celaj" w:date="2019-02-01T13:14:00Z">
        <w:r w:rsidR="00202E46">
          <w:rPr>
            <w:bCs/>
            <w:iCs/>
            <w:color w:val="000000" w:themeColor="text1"/>
          </w:rPr>
          <w:t xml:space="preserve">a </w:t>
        </w:r>
      </w:ins>
      <w:r>
        <w:rPr>
          <w:bCs/>
          <w:iCs/>
          <w:color w:val="000000" w:themeColor="text1"/>
        </w:rPr>
        <w:t>negative genetic interaction</w:t>
      </w:r>
      <w:ins w:id="87" w:author="Albi Celaj" w:date="2019-01-24T14:02:00Z">
        <w:r w:rsidR="008D5D75">
          <w:rPr>
            <w:bCs/>
            <w:iCs/>
            <w:color w:val="000000" w:themeColor="text1"/>
          </w:rPr>
          <w:t xml:space="preserve"> pattern</w:t>
        </w:r>
      </w:ins>
      <w:del w:id="88" w:author="Albi Celaj" w:date="2019-01-24T14:02:00Z">
        <w:r w:rsidDel="001968CB">
          <w:rPr>
            <w:bCs/>
            <w:iCs/>
            <w:color w:val="000000" w:themeColor="text1"/>
          </w:rPr>
          <w:delText>s</w:delText>
        </w:r>
      </w:del>
      <w:r>
        <w:rPr>
          <w:bCs/>
          <w:iCs/>
          <w:color w:val="000000" w:themeColor="text1"/>
        </w:rPr>
        <w:t xml:space="preserve"> amongst a set of transporter genes suggests that each transporter is independently capable of drug efflux.  Similarly, the manual application of classical epistasis analysis might lead us to conclude that the presence of one transporter can activate or repress another (either directly or indirectly).  However, manually derived intuition from a complex system is laborious, error-prone, and potentially subjective. To more systematically derive intuitive models of the system from complex genotype-phenotype relationships, we developed a neural network model.  </w:t>
      </w:r>
    </w:p>
    <w:p w14:paraId="605182D5" w14:textId="77777777" w:rsidR="00DB0ED8" w:rsidRDefault="00DB0ED8" w:rsidP="00DB0ED8">
      <w:pPr>
        <w:jc w:val="both"/>
        <w:rPr>
          <w:bCs/>
          <w:iCs/>
          <w:color w:val="000000" w:themeColor="text1"/>
        </w:rPr>
      </w:pPr>
    </w:p>
    <w:p w14:paraId="43BD71E3" w14:textId="3EDE95D9" w:rsidR="00461C55" w:rsidRDefault="00DB0ED8" w:rsidP="00255189">
      <w:pPr>
        <w:jc w:val="both"/>
        <w:rPr>
          <w:bCs/>
          <w:iCs/>
          <w:color w:val="000000" w:themeColor="text1"/>
        </w:rPr>
      </w:pPr>
      <w:r>
        <w:rPr>
          <w:bCs/>
          <w:iCs/>
          <w:color w:val="000000" w:themeColor="text1"/>
        </w:rPr>
        <w:t xml:space="preserve">We structured </w:t>
      </w:r>
      <w:r w:rsidR="00D14AB6">
        <w:rPr>
          <w:bCs/>
          <w:iCs/>
          <w:color w:val="000000" w:themeColor="text1"/>
        </w:rPr>
        <w:t xml:space="preserve">the </w:t>
      </w:r>
      <w:r>
        <w:rPr>
          <w:bCs/>
          <w:iCs/>
          <w:color w:val="000000" w:themeColor="text1"/>
        </w:rPr>
        <w:t>neural network model (Methods, Figure 4A) to have three layers: 1) an input layer encoding the binary genotype (</w:t>
      </w:r>
      <w:r w:rsidRPr="001D524E">
        <w:rPr>
          <w:b/>
          <w:bCs/>
          <w:i/>
          <w:iCs/>
          <w:color w:val="000000" w:themeColor="text1"/>
        </w:rPr>
        <w:t>G</w:t>
      </w:r>
      <w:r>
        <w:rPr>
          <w:bCs/>
          <w:iCs/>
          <w:color w:val="000000" w:themeColor="text1"/>
        </w:rPr>
        <w:t>) for each of the 16 targeted transporters; 2) a middle ‘hidden’ layer with values (</w:t>
      </w:r>
      <w:r w:rsidRPr="001D524E">
        <w:rPr>
          <w:b/>
          <w:bCs/>
          <w:i/>
          <w:iCs/>
          <w:color w:val="000000" w:themeColor="text1"/>
        </w:rPr>
        <w:t>A</w:t>
      </w:r>
      <w:r w:rsidR="001C1DFB" w:rsidRPr="00C4261A">
        <w:rPr>
          <w:bCs/>
          <w:iCs/>
          <w:color w:val="000000" w:themeColor="text1"/>
        </w:rPr>
        <w:t xml:space="preserve">; </w:t>
      </w:r>
      <w:r w:rsidR="001C1DFB">
        <w:rPr>
          <w:bCs/>
          <w:iCs/>
          <w:color w:val="000000" w:themeColor="text1"/>
        </w:rPr>
        <w:t>ranging from 0 to 1</w:t>
      </w:r>
      <w:r w:rsidRPr="000518E2">
        <w:rPr>
          <w:bCs/>
          <w:iCs/>
          <w:color w:val="000000" w:themeColor="text1"/>
        </w:rPr>
        <w:t xml:space="preserve">) </w:t>
      </w:r>
      <w:r>
        <w:rPr>
          <w:bCs/>
          <w:iCs/>
          <w:color w:val="000000" w:themeColor="text1"/>
        </w:rPr>
        <w:t>that estimate the activity of each of the 16 transporters; and 3) an output layer that quantitatively describes resistance (</w:t>
      </w:r>
      <w:r w:rsidRPr="001D524E">
        <w:rPr>
          <w:b/>
          <w:bCs/>
          <w:i/>
          <w:iCs/>
          <w:color w:val="000000" w:themeColor="text1"/>
        </w:rPr>
        <w:t>R</w:t>
      </w:r>
      <w:r w:rsidR="001C1DFB" w:rsidRPr="00A430D3">
        <w:rPr>
          <w:bCs/>
          <w:iCs/>
          <w:color w:val="000000" w:themeColor="text1"/>
        </w:rPr>
        <w:t xml:space="preserve">; </w:t>
      </w:r>
      <w:r w:rsidR="001C1DFB">
        <w:rPr>
          <w:bCs/>
          <w:iCs/>
          <w:color w:val="000000" w:themeColor="text1"/>
        </w:rPr>
        <w:t>ranging from 0 to 1</w:t>
      </w:r>
      <w:r>
        <w:rPr>
          <w:bCs/>
          <w:iCs/>
          <w:color w:val="000000" w:themeColor="text1"/>
        </w:rPr>
        <w:t xml:space="preserve">) to each of 16 drugs.  To represent pairwise regulatory influence relationships between transporters, the links between genotype and activity layers have (initially unknown) </w:t>
      </w:r>
      <w:ins w:id="89" w:author="Albi Celaj" w:date="2019-01-31T11:53:00Z">
        <w:r w:rsidR="00D52D95">
          <w:rPr>
            <w:bCs/>
            <w:iCs/>
            <w:color w:val="000000" w:themeColor="text1"/>
          </w:rPr>
          <w:t xml:space="preserve">‘influence’ </w:t>
        </w:r>
      </w:ins>
      <w:r>
        <w:rPr>
          <w:bCs/>
          <w:iCs/>
          <w:color w:val="000000" w:themeColor="text1"/>
        </w:rPr>
        <w:t>weights (</w:t>
      </w:r>
      <w:r>
        <w:rPr>
          <w:b/>
          <w:bCs/>
          <w:i/>
          <w:iCs/>
          <w:color w:val="000000" w:themeColor="text1"/>
        </w:rPr>
        <w:t>I</w:t>
      </w:r>
      <w:r>
        <w:rPr>
          <w:bCs/>
          <w:iCs/>
          <w:color w:val="000000" w:themeColor="text1"/>
        </w:rPr>
        <w:t>), with positive weights where gene presence increases activity and negative weights where gene presence decreases activity. The links between activity and resistance layers have (initially unknown)</w:t>
      </w:r>
      <w:del w:id="90" w:author="Albi Celaj" w:date="2019-01-31T11:53:00Z">
        <w:r w:rsidDel="00D52D95">
          <w:rPr>
            <w:bCs/>
            <w:iCs/>
            <w:color w:val="000000" w:themeColor="text1"/>
          </w:rPr>
          <w:delText xml:space="preserve"> </w:delText>
        </w:r>
        <w:r w:rsidR="00D14AB6" w:rsidDel="00D52D95">
          <w:rPr>
            <w:bCs/>
            <w:iCs/>
            <w:color w:val="000000" w:themeColor="text1"/>
          </w:rPr>
          <w:delText>E</w:delText>
        </w:r>
      </w:del>
      <w:r w:rsidR="00D14AB6">
        <w:rPr>
          <w:bCs/>
          <w:iCs/>
          <w:color w:val="000000" w:themeColor="text1"/>
        </w:rPr>
        <w:t xml:space="preserve"> </w:t>
      </w:r>
      <w:r w:rsidR="001C1DFB">
        <w:rPr>
          <w:bCs/>
          <w:iCs/>
          <w:color w:val="000000" w:themeColor="text1"/>
        </w:rPr>
        <w:t xml:space="preserve">non-negative </w:t>
      </w:r>
      <w:ins w:id="91" w:author="Albi Celaj" w:date="2019-01-31T11:54:00Z">
        <w:r w:rsidR="00D52D95">
          <w:rPr>
            <w:bCs/>
            <w:iCs/>
            <w:color w:val="000000" w:themeColor="text1"/>
          </w:rPr>
          <w:t xml:space="preserve">‘efflux’ </w:t>
        </w:r>
      </w:ins>
      <w:r>
        <w:rPr>
          <w:bCs/>
          <w:iCs/>
          <w:color w:val="000000" w:themeColor="text1"/>
        </w:rPr>
        <w:t>weights (</w:t>
      </w:r>
      <w:commentRangeStart w:id="92"/>
      <w:commentRangeStart w:id="93"/>
      <w:r w:rsidRPr="001D524E">
        <w:rPr>
          <w:b/>
          <w:bCs/>
          <w:i/>
          <w:iCs/>
          <w:color w:val="000000" w:themeColor="text1"/>
        </w:rPr>
        <w:t>E</w:t>
      </w:r>
      <w:commentRangeEnd w:id="92"/>
      <w:r>
        <w:rPr>
          <w:rStyle w:val="CommentReference"/>
          <w:rFonts w:asciiTheme="minorHAnsi" w:hAnsiTheme="minorHAnsi" w:cstheme="minorBidi"/>
        </w:rPr>
        <w:commentReference w:id="92"/>
      </w:r>
      <w:commentRangeEnd w:id="93"/>
      <w:r>
        <w:rPr>
          <w:rStyle w:val="CommentReference"/>
          <w:rFonts w:asciiTheme="minorHAnsi" w:hAnsiTheme="minorHAnsi" w:cstheme="minorBidi"/>
        </w:rPr>
        <w:commentReference w:id="93"/>
      </w:r>
      <w:r>
        <w:rPr>
          <w:bCs/>
          <w:iCs/>
          <w:color w:val="000000" w:themeColor="text1"/>
        </w:rPr>
        <w:t>) that capture the extent to which each transporter can catalyze the efflux (or otherwise reduce the</w:t>
      </w:r>
      <w:del w:id="94" w:author="Albi Celaj" w:date="2019-01-31T11:54:00Z">
        <w:r w:rsidDel="00D52D95">
          <w:rPr>
            <w:bCs/>
            <w:iCs/>
            <w:color w:val="000000" w:themeColor="text1"/>
          </w:rPr>
          <w:delText xml:space="preserve"> intracellular</w:delText>
        </w:r>
      </w:del>
      <w:r>
        <w:rPr>
          <w:bCs/>
          <w:iCs/>
          <w:color w:val="000000" w:themeColor="text1"/>
        </w:rPr>
        <w:t xml:space="preserve"> activity) of each drug. </w:t>
      </w:r>
      <w:r w:rsidR="00D14AB6">
        <w:rPr>
          <w:bCs/>
          <w:iCs/>
          <w:color w:val="000000" w:themeColor="text1"/>
        </w:rPr>
        <w:t xml:space="preserve">The model also </w:t>
      </w:r>
      <w:r w:rsidR="000055CE">
        <w:rPr>
          <w:bCs/>
          <w:iCs/>
          <w:color w:val="000000" w:themeColor="text1"/>
        </w:rPr>
        <w:t xml:space="preserve">allowed for </w:t>
      </w:r>
      <w:r w:rsidR="00D14AB6">
        <w:rPr>
          <w:bCs/>
          <w:iCs/>
          <w:color w:val="000000" w:themeColor="text1"/>
        </w:rPr>
        <w:t xml:space="preserve">offset </w:t>
      </w:r>
      <w:r w:rsidR="000055CE">
        <w:rPr>
          <w:bCs/>
          <w:iCs/>
          <w:color w:val="000000" w:themeColor="text1"/>
        </w:rPr>
        <w:t xml:space="preserve">terms for both </w:t>
      </w:r>
      <w:r w:rsidR="000055CE" w:rsidRPr="0069189F">
        <w:rPr>
          <w:b/>
          <w:bCs/>
          <w:i/>
          <w:iCs/>
          <w:color w:val="000000" w:themeColor="text1"/>
        </w:rPr>
        <w:t>A</w:t>
      </w:r>
      <w:r w:rsidR="000055CE">
        <w:rPr>
          <w:bCs/>
          <w:iCs/>
          <w:color w:val="000000" w:themeColor="text1"/>
        </w:rPr>
        <w:t xml:space="preserve"> and </w:t>
      </w:r>
      <w:r w:rsidR="000055CE" w:rsidRPr="0069189F">
        <w:rPr>
          <w:b/>
          <w:bCs/>
          <w:i/>
          <w:iCs/>
          <w:color w:val="000000" w:themeColor="text1"/>
        </w:rPr>
        <w:t>R</w:t>
      </w:r>
      <w:r w:rsidR="000055CE">
        <w:rPr>
          <w:bCs/>
          <w:iCs/>
          <w:color w:val="000000" w:themeColor="text1"/>
        </w:rPr>
        <w:t xml:space="preserve"> </w:t>
      </w:r>
      <w:r w:rsidR="00D14AB6">
        <w:rPr>
          <w:bCs/>
          <w:iCs/>
          <w:color w:val="000000" w:themeColor="text1"/>
        </w:rPr>
        <w:t xml:space="preserve">(Methods). </w:t>
      </w:r>
      <w:r>
        <w:rPr>
          <w:bCs/>
          <w:iCs/>
          <w:color w:val="000000" w:themeColor="text1"/>
        </w:rPr>
        <w:t>Using our complete set of drug resistance phenotypes for each genotype as training data, we learned the network weights using back-propagation with stochastic gradient descent (</w:t>
      </w:r>
      <w:r w:rsidR="00D14AB6">
        <w:rPr>
          <w:bCs/>
          <w:iCs/>
          <w:color w:val="000000" w:themeColor="text1"/>
        </w:rPr>
        <w:t xml:space="preserve">see </w:t>
      </w:r>
      <w:r>
        <w:rPr>
          <w:bCs/>
          <w:iCs/>
          <w:color w:val="000000" w:themeColor="text1"/>
        </w:rPr>
        <w:t>Methods).  The cost function that was used to optimize network weights contained a penalty which acts to limit the number of non-zero weights, and has the effect of favoring more parsimonious models (Methods, Figure S</w:t>
      </w:r>
      <w:ins w:id="95" w:author="Albi Celaj" w:date="2019-02-01T13:18:00Z">
        <w:r w:rsidR="000518E2">
          <w:rPr>
            <w:bCs/>
            <w:iCs/>
            <w:color w:val="000000" w:themeColor="text1"/>
          </w:rPr>
          <w:t>7</w:t>
        </w:r>
      </w:ins>
      <w:del w:id="96" w:author="Albi Celaj" w:date="2019-02-01T13:18:00Z">
        <w:r w:rsidDel="000518E2">
          <w:rPr>
            <w:bCs/>
            <w:iCs/>
            <w:color w:val="000000" w:themeColor="text1"/>
          </w:rPr>
          <w:delText>8</w:delText>
        </w:r>
      </w:del>
      <w:r>
        <w:rPr>
          <w:bCs/>
          <w:iCs/>
          <w:color w:val="000000" w:themeColor="text1"/>
        </w:rPr>
        <w:t xml:space="preserve">A-B). </w:t>
      </w:r>
      <w:commentRangeStart w:id="97"/>
      <w:commentRangeStart w:id="98"/>
      <w:r>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Pr="00883630">
        <w:rPr>
          <w:bCs/>
          <w:iCs/>
          <w:color w:val="000000" w:themeColor="text1"/>
        </w:rPr>
        <w:t>in model predictions</w:t>
      </w:r>
      <w:commentRangeEnd w:id="97"/>
      <w:r>
        <w:rPr>
          <w:rStyle w:val="CommentReference"/>
          <w:rFonts w:asciiTheme="minorHAnsi" w:hAnsiTheme="minorHAnsi" w:cstheme="minorBidi"/>
        </w:rPr>
        <w:commentReference w:id="97"/>
      </w:r>
      <w:commentRangeEnd w:id="98"/>
      <w:r>
        <w:rPr>
          <w:rStyle w:val="CommentReference"/>
          <w:rFonts w:asciiTheme="minorHAnsi" w:hAnsiTheme="minorHAnsi" w:cstheme="minorBidi"/>
        </w:rPr>
        <w:commentReference w:id="98"/>
      </w:r>
      <w:r w:rsidRPr="00883630">
        <w:rPr>
          <w:bCs/>
          <w:iCs/>
          <w:color w:val="000000" w:themeColor="text1"/>
        </w:rPr>
        <w:t xml:space="preserve"> (Methods).  </w:t>
      </w:r>
      <w:r>
        <w:rPr>
          <w:bCs/>
          <w:iCs/>
          <w:color w:val="000000" w:themeColor="text1"/>
        </w:rPr>
        <w:t xml:space="preserve">Training this model on an input dataset of </w:t>
      </w:r>
      <w:r w:rsidR="00DD7C19">
        <w:rPr>
          <w:bCs/>
          <w:iCs/>
          <w:color w:val="000000" w:themeColor="text1"/>
        </w:rPr>
        <w:t>85</w:t>
      </w:r>
      <w:r>
        <w:rPr>
          <w:bCs/>
          <w:iCs/>
          <w:color w:val="000000" w:themeColor="text1"/>
        </w:rPr>
        <w:t>,</w:t>
      </w:r>
      <w:r w:rsidR="00DD7C19">
        <w:rPr>
          <w:bCs/>
          <w:iCs/>
          <w:color w:val="000000" w:themeColor="text1"/>
        </w:rPr>
        <w:t>632</w:t>
      </w:r>
      <w:r>
        <w:rPr>
          <w:bCs/>
          <w:iCs/>
          <w:color w:val="000000" w:themeColor="text1"/>
        </w:rPr>
        <w:t xml:space="preserve"> training examples (</w:t>
      </w:r>
      <w:r w:rsidR="00DD7C19">
        <w:rPr>
          <w:bCs/>
          <w:iCs/>
          <w:color w:val="000000" w:themeColor="text1"/>
        </w:rPr>
        <w:t>5</w:t>
      </w:r>
      <w:r>
        <w:rPr>
          <w:bCs/>
          <w:iCs/>
          <w:color w:val="000000" w:themeColor="text1"/>
        </w:rPr>
        <w:t>,</w:t>
      </w:r>
      <w:r w:rsidR="00DD7C19">
        <w:rPr>
          <w:bCs/>
          <w:iCs/>
          <w:color w:val="000000" w:themeColor="text1"/>
        </w:rPr>
        <w:t>352</w:t>
      </w:r>
      <w:r>
        <w:rPr>
          <w:bCs/>
          <w:iCs/>
          <w:color w:val="000000" w:themeColor="text1"/>
        </w:rPr>
        <w:t xml:space="preserve"> </w:t>
      </w:r>
      <w:r w:rsidR="00DD7C19">
        <w:rPr>
          <w:bCs/>
          <w:iCs/>
          <w:color w:val="000000" w:themeColor="text1"/>
        </w:rPr>
        <w:t>strains</w:t>
      </w:r>
      <w:r>
        <w:rPr>
          <w:bCs/>
          <w:iCs/>
          <w:color w:val="000000" w:themeColor="text1"/>
        </w:rPr>
        <w:t xml:space="preserve"> </w:t>
      </w:r>
      <w:r w:rsidRPr="007E73B4">
        <w:rPr>
          <w:bCs/>
          <w:iCs/>
          <w:color w:val="000000" w:themeColor="text1"/>
        </w:rPr>
        <w:t>×</w:t>
      </w:r>
      <w:r w:rsidRPr="008E0AAD">
        <w:rPr>
          <w:bCs/>
          <w:iCs/>
          <w:color w:val="000000" w:themeColor="text1"/>
        </w:rPr>
        <w:t xml:space="preserve"> </w:t>
      </w:r>
      <w:r w:rsidRPr="007E73B4">
        <w:rPr>
          <w:bCs/>
          <w:iCs/>
          <w:color w:val="000000" w:themeColor="text1"/>
        </w:rPr>
        <w:t>16 drugs)</w:t>
      </w:r>
      <w:r>
        <w:rPr>
          <w:bCs/>
          <w:iCs/>
          <w:color w:val="000000" w:themeColor="text1"/>
        </w:rPr>
        <w:t xml:space="preserve">, we learned an interpretable neural network with only </w:t>
      </w:r>
      <w:r>
        <w:rPr>
          <w:bCs/>
          <w:iCs/>
          <w:color w:val="000000" w:themeColor="text1"/>
          <w:highlight w:val="yellow"/>
        </w:rPr>
        <w:t>73</w:t>
      </w:r>
      <w:r>
        <w:rPr>
          <w:bCs/>
          <w:iCs/>
          <w:color w:val="000000" w:themeColor="text1"/>
        </w:rPr>
        <w:t xml:space="preserve"> non-zero fitted parameters (6 </w:t>
      </w:r>
      <w:r w:rsidRPr="001C1222">
        <w:rPr>
          <w:bCs/>
          <w:i/>
          <w:iCs/>
          <w:color w:val="000000" w:themeColor="text1"/>
        </w:rPr>
        <w:t>I</w:t>
      </w:r>
      <w:r>
        <w:rPr>
          <w:b/>
          <w:bCs/>
          <w:i/>
          <w:iCs/>
          <w:color w:val="000000" w:themeColor="text1"/>
        </w:rPr>
        <w:t xml:space="preserve"> </w:t>
      </w:r>
      <w:r>
        <w:rPr>
          <w:bCs/>
          <w:iCs/>
          <w:color w:val="000000" w:themeColor="text1"/>
        </w:rPr>
        <w:t xml:space="preserve">weights, 51 </w:t>
      </w:r>
      <w:r w:rsidRPr="00B47AF3">
        <w:rPr>
          <w:bCs/>
          <w:i/>
          <w:iCs/>
          <w:color w:val="000000" w:themeColor="text1"/>
        </w:rPr>
        <w:t>E</w:t>
      </w:r>
      <w:r>
        <w:rPr>
          <w:bCs/>
          <w:iCs/>
          <w:color w:val="000000" w:themeColor="text1"/>
        </w:rPr>
        <w:t xml:space="preserve"> weights, </w:t>
      </w:r>
      <w:r w:rsidR="000055CE">
        <w:rPr>
          <w:bCs/>
          <w:iCs/>
          <w:color w:val="000000" w:themeColor="text1"/>
        </w:rPr>
        <w:t xml:space="preserve">no </w:t>
      </w:r>
      <w:r w:rsidR="000055CE" w:rsidRPr="0069189F">
        <w:rPr>
          <w:bCs/>
          <w:i/>
          <w:iCs/>
          <w:color w:val="000000" w:themeColor="text1"/>
        </w:rPr>
        <w:t>A</w:t>
      </w:r>
      <w:r w:rsidR="000055CE">
        <w:rPr>
          <w:bCs/>
          <w:iCs/>
          <w:color w:val="000000" w:themeColor="text1"/>
        </w:rPr>
        <w:t xml:space="preserve"> offset terms and </w:t>
      </w:r>
      <w:r w:rsidRPr="00B47AF3">
        <w:rPr>
          <w:bCs/>
          <w:iCs/>
          <w:color w:val="000000" w:themeColor="text1"/>
        </w:rPr>
        <w:t>16</w:t>
      </w:r>
      <w:r w:rsidRPr="007177EA">
        <w:rPr>
          <w:bCs/>
          <w:iCs/>
          <w:color w:val="000000" w:themeColor="text1"/>
        </w:rPr>
        <w:t xml:space="preserve"> </w:t>
      </w:r>
      <w:r w:rsidR="000055CE">
        <w:rPr>
          <w:bCs/>
          <w:i/>
          <w:iCs/>
          <w:color w:val="000000" w:themeColor="text1"/>
        </w:rPr>
        <w:t>R</w:t>
      </w:r>
      <w:r w:rsidR="000055CE">
        <w:rPr>
          <w:b/>
          <w:bCs/>
          <w:i/>
          <w:iCs/>
          <w:color w:val="000000" w:themeColor="text1"/>
        </w:rPr>
        <w:t xml:space="preserve"> </w:t>
      </w:r>
      <w:r w:rsidR="00D14AB6">
        <w:rPr>
          <w:bCs/>
          <w:iCs/>
          <w:color w:val="000000" w:themeColor="text1"/>
        </w:rPr>
        <w:t xml:space="preserve">offset </w:t>
      </w:r>
      <w:r>
        <w:rPr>
          <w:bCs/>
          <w:iCs/>
          <w:color w:val="000000" w:themeColor="text1"/>
        </w:rPr>
        <w:t>terms).</w:t>
      </w:r>
    </w:p>
    <w:p w14:paraId="047552EB" w14:textId="77777777" w:rsidR="000055CE" w:rsidRDefault="000055CE" w:rsidP="00255189">
      <w:pPr>
        <w:jc w:val="both"/>
        <w:rPr>
          <w:bCs/>
          <w:iCs/>
          <w:color w:val="000000" w:themeColor="text1"/>
        </w:rPr>
      </w:pPr>
    </w:p>
    <w:p w14:paraId="7AA01A60" w14:textId="12B5B705" w:rsidR="00E270DE" w:rsidRDefault="008A5242" w:rsidP="00E270DE">
      <w:pPr>
        <w:jc w:val="both"/>
        <w:rPr>
          <w:bCs/>
          <w:iCs/>
          <w:color w:val="000000" w:themeColor="text1"/>
        </w:rPr>
      </w:pPr>
      <w:r>
        <w:rPr>
          <w:bCs/>
          <w:iCs/>
          <w:color w:val="000000" w:themeColor="text1"/>
        </w:rPr>
        <w:t>Despite its parsim</w:t>
      </w:r>
      <w:r w:rsidR="007E73B4">
        <w:rPr>
          <w:bCs/>
          <w:iCs/>
          <w:color w:val="000000" w:themeColor="text1"/>
        </w:rPr>
        <w:t xml:space="preserve">onious nature, the </w:t>
      </w:r>
      <w:r w:rsidR="00990BC1">
        <w:rPr>
          <w:bCs/>
          <w:iCs/>
          <w:color w:val="000000" w:themeColor="text1"/>
        </w:rPr>
        <w:t xml:space="preserve">trained </w:t>
      </w:r>
      <w:r>
        <w:rPr>
          <w:bCs/>
          <w:iCs/>
          <w:color w:val="000000" w:themeColor="text1"/>
        </w:rPr>
        <w:t xml:space="preserve">neural network </w:t>
      </w:r>
      <w:r w:rsidR="00990BC1">
        <w:rPr>
          <w:bCs/>
          <w:iCs/>
          <w:color w:val="000000" w:themeColor="text1"/>
        </w:rPr>
        <w:t xml:space="preserve">model </w:t>
      </w:r>
      <w:r>
        <w:rPr>
          <w:bCs/>
          <w:iCs/>
          <w:color w:val="000000" w:themeColor="text1"/>
        </w:rPr>
        <w:t xml:space="preserve">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r w:rsidR="00964D7B">
        <w:rPr>
          <w:bCs/>
          <w:iCs/>
          <w:color w:val="000000" w:themeColor="text1"/>
        </w:rPr>
        <w:t>However, because over</w:t>
      </w:r>
      <w:r w:rsidR="0076775C">
        <w:rPr>
          <w:bCs/>
          <w:iCs/>
          <w:color w:val="000000" w:themeColor="text1"/>
        </w:rPr>
        <w:t xml:space="preserve">-fitted models </w:t>
      </w:r>
      <w:r w:rsidR="00B276FC">
        <w:rPr>
          <w:bCs/>
          <w:iCs/>
          <w:color w:val="000000" w:themeColor="text1"/>
        </w:rPr>
        <w:t xml:space="preserve">may exaggerate </w:t>
      </w:r>
      <w:r w:rsidR="0076775C">
        <w:rPr>
          <w:bCs/>
          <w:iCs/>
          <w:color w:val="000000" w:themeColor="text1"/>
        </w:rPr>
        <w:t xml:space="preserve">performance </w:t>
      </w:r>
      <w:r w:rsidR="00B276FC">
        <w:rPr>
          <w:bCs/>
          <w:iCs/>
          <w:color w:val="000000" w:themeColor="text1"/>
        </w:rPr>
        <w:t xml:space="preserve">when tested using data that was also </w:t>
      </w:r>
      <w:r w:rsidR="0076775C">
        <w:rPr>
          <w:bCs/>
          <w:iCs/>
          <w:color w:val="000000" w:themeColor="text1"/>
        </w:rPr>
        <w:t>used in training</w:t>
      </w:r>
      <w:commentRangeStart w:id="99"/>
      <w:commentRangeStart w:id="100"/>
      <w:r w:rsidR="00E270DE" w:rsidRPr="00883630">
        <w:rPr>
          <w:bCs/>
          <w:iCs/>
          <w:color w:val="000000" w:themeColor="text1"/>
        </w:rPr>
        <w:t xml:space="preserve">, we </w:t>
      </w:r>
      <w:r w:rsidR="00990BC1">
        <w:rPr>
          <w:bCs/>
          <w:iCs/>
          <w:color w:val="000000" w:themeColor="text1"/>
        </w:rPr>
        <w:t xml:space="preserve">trained </w:t>
      </w:r>
      <w:r w:rsidR="00964D7B">
        <w:rPr>
          <w:bCs/>
          <w:iCs/>
          <w:color w:val="000000" w:themeColor="text1"/>
        </w:rPr>
        <w:t xml:space="preserve">the </w:t>
      </w:r>
      <w:r w:rsidR="00E270DE" w:rsidRPr="00883630">
        <w:rPr>
          <w:bCs/>
          <w:iCs/>
          <w:color w:val="000000" w:themeColor="text1"/>
        </w:rPr>
        <w:t xml:space="preserve">model </w:t>
      </w:r>
      <w:r w:rsidR="00990BC1">
        <w:rPr>
          <w:bCs/>
          <w:iCs/>
          <w:color w:val="000000" w:themeColor="text1"/>
        </w:rPr>
        <w:t xml:space="preserve">using </w:t>
      </w:r>
      <w:r w:rsidR="00E270DE" w:rsidRPr="00883630">
        <w:rPr>
          <w:bCs/>
          <w:iCs/>
          <w:color w:val="000000" w:themeColor="text1"/>
        </w:rPr>
        <w:t xml:space="preserve">data from one mating type </w:t>
      </w:r>
      <w:r w:rsidR="00990BC1">
        <w:rPr>
          <w:bCs/>
          <w:iCs/>
          <w:color w:val="000000" w:themeColor="text1"/>
        </w:rPr>
        <w:t xml:space="preserve">then tested it using independent data from </w:t>
      </w:r>
      <w:r w:rsidR="00E270DE" w:rsidRPr="00883630">
        <w:rPr>
          <w:bCs/>
          <w:iCs/>
          <w:color w:val="000000" w:themeColor="text1"/>
        </w:rPr>
        <w:t>the other</w:t>
      </w:r>
      <w:r w:rsidR="00990BC1">
        <w:rPr>
          <w:bCs/>
          <w:iCs/>
          <w:color w:val="000000" w:themeColor="text1"/>
        </w:rPr>
        <w:t xml:space="preserve"> mating type</w:t>
      </w:r>
      <w:r w:rsidR="00E270DE" w:rsidRPr="00883630">
        <w:rPr>
          <w:bCs/>
          <w:iCs/>
          <w:color w:val="000000" w:themeColor="text1"/>
        </w:rPr>
        <w:t>.</w:t>
      </w:r>
      <w:commentRangeEnd w:id="99"/>
      <w:r w:rsidR="00E270DE">
        <w:rPr>
          <w:rStyle w:val="CommentReference"/>
          <w:rFonts w:asciiTheme="minorHAnsi" w:hAnsiTheme="minorHAnsi" w:cstheme="minorBidi"/>
        </w:rPr>
        <w:commentReference w:id="99"/>
      </w:r>
      <w:commentRangeEnd w:id="100"/>
      <w:r w:rsidR="00E270DE">
        <w:rPr>
          <w:rStyle w:val="CommentReference"/>
          <w:rFonts w:asciiTheme="minorHAnsi" w:hAnsiTheme="minorHAnsi" w:cstheme="minorBidi"/>
        </w:rPr>
        <w:commentReference w:id="100"/>
      </w:r>
      <w:r w:rsidR="00E270DE" w:rsidRPr="00883630">
        <w:rPr>
          <w:bCs/>
          <w:iCs/>
          <w:color w:val="000000" w:themeColor="text1"/>
        </w:rPr>
        <w:t xml:space="preserve"> </w:t>
      </w:r>
      <w:r w:rsidR="00A821F5">
        <w:rPr>
          <w:bCs/>
          <w:iCs/>
          <w:color w:val="000000" w:themeColor="text1"/>
        </w:rPr>
        <w:t xml:space="preserve">This yielded similar performance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93380E">
        <w:rPr>
          <w:bCs/>
          <w:iCs/>
          <w:color w:val="000000" w:themeColor="text1"/>
        </w:rPr>
        <w:t xml:space="preserve"> and </w:t>
      </w:r>
      <w:r w:rsidR="0093380E">
        <w:rPr>
          <w:bCs/>
          <w:i/>
          <w:iCs/>
          <w:color w:val="000000" w:themeColor="text1"/>
        </w:rPr>
        <w:t xml:space="preserve">r </w:t>
      </w:r>
      <w:r w:rsidR="0093380E">
        <w:rPr>
          <w:bCs/>
          <w:iCs/>
          <w:color w:val="000000" w:themeColor="text1"/>
        </w:rPr>
        <w:t>= 0.96</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r w:rsidR="0093380E">
        <w:rPr>
          <w:bCs/>
          <w:iCs/>
          <w:color w:val="000000" w:themeColor="text1"/>
        </w:rPr>
        <w:t>respectively [</w:t>
      </w:r>
      <w:r w:rsidR="004452EF">
        <w:rPr>
          <w:bCs/>
          <w:iCs/>
          <w:color w:val="000000" w:themeColor="text1"/>
        </w:rPr>
        <w:t xml:space="preserve">Figure </w:t>
      </w:r>
      <w:r w:rsidR="00AB1BCE">
        <w:rPr>
          <w:bCs/>
          <w:iCs/>
          <w:color w:val="000000" w:themeColor="text1"/>
        </w:rPr>
        <w:t>S</w:t>
      </w:r>
      <w:ins w:id="101" w:author="Albi Celaj" w:date="2019-02-01T13:19:00Z">
        <w:r w:rsidR="000518E2">
          <w:rPr>
            <w:bCs/>
            <w:iCs/>
            <w:color w:val="000000" w:themeColor="text1"/>
          </w:rPr>
          <w:t>7</w:t>
        </w:r>
      </w:ins>
      <w:del w:id="102" w:author="Albi Celaj" w:date="2019-02-01T13:19:00Z">
        <w:r w:rsidR="00AB1BCE" w:rsidDel="000518E2">
          <w:rPr>
            <w:bCs/>
            <w:iCs/>
            <w:color w:val="000000" w:themeColor="text1"/>
          </w:rPr>
          <w:delText>8</w:delText>
        </w:r>
      </w:del>
      <w:r w:rsidR="00534DEF">
        <w:rPr>
          <w:bCs/>
          <w:iCs/>
          <w:color w:val="000000" w:themeColor="text1"/>
        </w:rPr>
        <w:t>C</w:t>
      </w:r>
      <w:r w:rsidR="0093380E">
        <w:rPr>
          <w:bCs/>
          <w:iCs/>
          <w:color w:val="000000" w:themeColor="text1"/>
        </w:rPr>
        <w:t>]</w:t>
      </w:r>
      <w:r w:rsidR="00E01D4F">
        <w:rPr>
          <w:bCs/>
          <w:iCs/>
          <w:color w:val="000000" w:themeColor="text1"/>
        </w:rPr>
        <w:t>)</w:t>
      </w:r>
      <w:commentRangeStart w:id="103"/>
      <w:commentRangeStart w:id="104"/>
      <w:r w:rsidR="00A821F5">
        <w:rPr>
          <w:bCs/>
          <w:iCs/>
          <w:color w:val="000000" w:themeColor="text1"/>
        </w:rPr>
        <w:t xml:space="preserve">, and the resulting independently-trained models also showed </w:t>
      </w:r>
      <w:r w:rsidR="00E270DE" w:rsidRPr="00883630">
        <w:rPr>
          <w:bCs/>
          <w:iCs/>
          <w:color w:val="000000" w:themeColor="text1"/>
        </w:rPr>
        <w:t>strong agreement in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w:t>
      </w:r>
      <w:ins w:id="105" w:author="Albi Celaj" w:date="2019-02-01T13:19:00Z">
        <w:r w:rsidR="000518E2">
          <w:rPr>
            <w:bCs/>
            <w:iCs/>
            <w:color w:val="000000" w:themeColor="text1"/>
          </w:rPr>
          <w:t>7</w:t>
        </w:r>
      </w:ins>
      <w:del w:id="106" w:author="Albi Celaj" w:date="2019-02-01T13:19:00Z">
        <w:r w:rsidR="00E270DE" w:rsidRPr="00883630" w:rsidDel="000518E2">
          <w:rPr>
            <w:bCs/>
            <w:iCs/>
            <w:color w:val="000000" w:themeColor="text1"/>
          </w:rPr>
          <w:delText>8</w:delText>
        </w:r>
      </w:del>
      <w:r w:rsidR="00E270DE" w:rsidRPr="00883630">
        <w:rPr>
          <w:bCs/>
          <w:iCs/>
          <w:color w:val="000000" w:themeColor="text1"/>
        </w:rPr>
        <w:t>D), suggesting that model parameters were robustly determined.</w:t>
      </w:r>
      <w:r w:rsidR="00E270DE">
        <w:rPr>
          <w:bCs/>
          <w:iCs/>
          <w:color w:val="000000" w:themeColor="text1"/>
        </w:rPr>
        <w:t xml:space="preserve"> </w:t>
      </w:r>
      <w:commentRangeEnd w:id="103"/>
      <w:r w:rsidR="00E270DE">
        <w:rPr>
          <w:rStyle w:val="CommentReference"/>
          <w:rFonts w:asciiTheme="minorHAnsi" w:hAnsiTheme="minorHAnsi" w:cstheme="minorBidi"/>
        </w:rPr>
        <w:commentReference w:id="103"/>
      </w:r>
      <w:commentRangeEnd w:id="104"/>
      <w:r w:rsidR="00DB0ED8">
        <w:rPr>
          <w:rStyle w:val="CommentReference"/>
          <w:rFonts w:asciiTheme="minorHAnsi" w:hAnsiTheme="minorHAnsi" w:cstheme="minorBidi"/>
        </w:rPr>
        <w:commentReference w:id="104"/>
      </w:r>
    </w:p>
    <w:p w14:paraId="31548E28" w14:textId="1A95A9CF" w:rsidR="0076775C" w:rsidRDefault="0076775C" w:rsidP="007E73B4">
      <w:pPr>
        <w:jc w:val="both"/>
        <w:rPr>
          <w:bCs/>
          <w:iCs/>
          <w:color w:val="000000" w:themeColor="text1"/>
        </w:rPr>
      </w:pPr>
    </w:p>
    <w:p w14:paraId="112EF59A" w14:textId="26F70D3A" w:rsidR="00BD02C8" w:rsidRPr="00EA6CA6" w:rsidRDefault="00FA2AB6" w:rsidP="00B47AF3">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 xml:space="preserve">objectively-trained </w:t>
      </w:r>
      <w:r w:rsidR="00A821F5">
        <w:rPr>
          <w:bCs/>
          <w:iCs/>
          <w:color w:val="000000" w:themeColor="text1"/>
        </w:rPr>
        <w:t xml:space="preserve">neural network </w:t>
      </w:r>
      <w:r w:rsidR="0076775C">
        <w:rPr>
          <w:bCs/>
          <w:iCs/>
          <w:color w:val="000000" w:themeColor="text1"/>
        </w:rPr>
        <w:t>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w:t>
      </w:r>
      <w:r w:rsidR="00B47AF3">
        <w:rPr>
          <w:bCs/>
          <w:iCs/>
          <w:color w:val="000000" w:themeColor="text1"/>
        </w:rPr>
        <w:t xml:space="preserve">the </w:t>
      </w:r>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lastRenderedPageBreak/>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xml:space="preserve">, </w:t>
      </w:r>
      <w:r w:rsidR="00853BFA">
        <w:rPr>
          <w:bCs/>
          <w:iCs/>
          <w:color w:val="000000" w:themeColor="text1"/>
        </w:rPr>
        <w:t xml:space="preserve">while </w:t>
      </w:r>
      <w:r w:rsidR="00853BFA" w:rsidRPr="00920853">
        <w:rPr>
          <w:rFonts w:eastAsiaTheme="minorEastAsia"/>
          <w:color w:val="000000" w:themeColor="text1"/>
        </w:rPr>
        <w:t>mitoxantrone</w:t>
      </w:r>
      <w:r w:rsidR="00853BFA" w:rsidDel="00853BFA">
        <w:rPr>
          <w:bCs/>
          <w:iCs/>
          <w:color w:val="000000" w:themeColor="text1"/>
        </w:rPr>
        <w:t xml:space="preserve"> </w:t>
      </w:r>
      <w:r w:rsidR="00853BFA">
        <w:rPr>
          <w:bCs/>
          <w:iCs/>
          <w:color w:val="000000" w:themeColor="text1"/>
        </w:rPr>
        <w:t xml:space="preserve">resistance of a </w:t>
      </w:r>
      <w:r w:rsidR="00D30E99">
        <w:rPr>
          <w:bCs/>
          <w:i/>
          <w:iCs/>
          <w:color w:val="000000" w:themeColor="text1"/>
        </w:rPr>
        <w:t xml:space="preserve">pdr5∆ybt1∆yor1∆ </w:t>
      </w:r>
      <w:r w:rsidR="00853BFA">
        <w:rPr>
          <w:bCs/>
          <w:iCs/>
          <w:color w:val="000000" w:themeColor="text1"/>
        </w:rPr>
        <w:t xml:space="preserve">deletion strain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40312D">
        <w:rPr>
          <w:bCs/>
          <w:iCs/>
          <w:color w:val="000000" w:themeColor="text1"/>
        </w:rPr>
        <w:t xml:space="preserve">deletion of </w:t>
      </w:r>
      <w:r w:rsidR="00853BFA">
        <w:rPr>
          <w:bCs/>
          <w:iCs/>
          <w:color w:val="000000" w:themeColor="text1"/>
        </w:rPr>
        <w:t xml:space="preserve">genes encoding </w:t>
      </w:r>
      <w:r w:rsidR="0040312D">
        <w:rPr>
          <w:bCs/>
          <w:iCs/>
          <w:color w:val="000000" w:themeColor="text1"/>
        </w:rPr>
        <w:t>the two transporter</w:t>
      </w:r>
      <w:r w:rsidR="00853BFA">
        <w:rPr>
          <w:bCs/>
          <w:iCs/>
          <w:color w:val="000000" w:themeColor="text1"/>
        </w:rPr>
        <w:t xml:space="preserve">s with the highest inferred efflux </w:t>
      </w:r>
      <w:r w:rsidR="00964D7B">
        <w:rPr>
          <w:bCs/>
          <w:iCs/>
          <w:color w:val="000000" w:themeColor="text1"/>
        </w:rPr>
        <w:t>(</w:t>
      </w:r>
      <w:r w:rsidR="00853BFA">
        <w:rPr>
          <w:bCs/>
          <w:iCs/>
          <w:color w:val="000000" w:themeColor="text1"/>
        </w:rPr>
        <w:t xml:space="preserve">Snq2 </w:t>
      </w:r>
      <w:r w:rsidR="00964D7B">
        <w:rPr>
          <w:bCs/>
          <w:iCs/>
          <w:color w:val="000000" w:themeColor="text1"/>
        </w:rPr>
        <w:t xml:space="preserve">and </w:t>
      </w:r>
      <w:r w:rsidR="00853BFA" w:rsidRPr="00A430D3">
        <w:rPr>
          <w:bCs/>
          <w:iCs/>
          <w:color w:val="000000" w:themeColor="text1"/>
        </w:rPr>
        <w:t>Pdr5</w:t>
      </w:r>
      <w:r w:rsidR="00964D7B">
        <w:rPr>
          <w:bCs/>
          <w:iCs/>
          <w:color w:val="000000" w:themeColor="text1"/>
        </w:rPr>
        <w:t xml:space="preserve">) </w:t>
      </w:r>
      <w:r w:rsidR="00853BFA" w:rsidRPr="00A430D3">
        <w:rPr>
          <w:bCs/>
          <w:iCs/>
          <w:color w:val="000000" w:themeColor="text1"/>
        </w:rPr>
        <w:t>yielded</w:t>
      </w:r>
      <w:r w:rsidR="00853BFA">
        <w:rPr>
          <w:bCs/>
          <w:i/>
          <w:iCs/>
          <w:color w:val="000000" w:themeColor="text1"/>
        </w:rPr>
        <w:t xml:space="preserve"> </w:t>
      </w:r>
      <w:r w:rsidR="008539E6">
        <w:rPr>
          <w:bCs/>
          <w:iCs/>
          <w:color w:val="000000" w:themeColor="text1"/>
        </w:rPr>
        <w:t xml:space="preserve">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 xml:space="preserve">The </w:t>
      </w:r>
      <w:r w:rsidR="00213DF7">
        <w:rPr>
          <w:bCs/>
          <w:i/>
          <w:iCs/>
          <w:color w:val="000000" w:themeColor="text1"/>
        </w:rPr>
        <w:t xml:space="preserve">I </w:t>
      </w:r>
      <w:r w:rsidR="00213DF7">
        <w:rPr>
          <w:bCs/>
          <w:iCs/>
          <w:color w:val="000000" w:themeColor="text1"/>
        </w:rPr>
        <w:t xml:space="preserve">weights </w:t>
      </w:r>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w:t>
      </w:r>
      <w:r w:rsidR="00853BFA" w:rsidRPr="00A430D3">
        <w:rPr>
          <w:bCs/>
          <w:iCs/>
          <w:color w:val="000000" w:themeColor="text1"/>
        </w:rPr>
        <w:t>Snq2</w:t>
      </w:r>
      <w:r w:rsidR="00853BFA">
        <w:rPr>
          <w:bCs/>
          <w:i/>
          <w:iCs/>
          <w:color w:val="000000" w:themeColor="text1"/>
        </w:rPr>
        <w:t xml:space="preserve"> </w:t>
      </w:r>
      <w:r w:rsidR="00853BFA">
        <w:rPr>
          <w:bCs/>
          <w:iCs/>
          <w:color w:val="000000" w:themeColor="text1"/>
        </w:rPr>
        <w:t xml:space="preserve">activity </w:t>
      </w:r>
      <w:r w:rsidR="00EA6CA6" w:rsidRPr="00920853">
        <w:rPr>
          <w:bCs/>
          <w:iCs/>
          <w:color w:val="000000" w:themeColor="text1"/>
        </w:rPr>
        <w:t xml:space="preserve">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 xml:space="preserve">).  </w:t>
      </w:r>
      <w:r w:rsidR="0076397A" w:rsidRPr="00920853">
        <w:rPr>
          <w:bCs/>
          <w:iCs/>
          <w:color w:val="000000" w:themeColor="text1"/>
        </w:rPr>
        <w:t xml:space="preserve">Although this might have been gleaned from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3A</w:t>
      </w:r>
      <w:r w:rsidR="00EA6CA6" w:rsidRPr="00920853">
        <w:rPr>
          <w:bCs/>
          <w:iCs/>
          <w:color w:val="000000" w:themeColor="text1"/>
        </w:rPr>
        <w:t>)</w:t>
      </w:r>
      <w:r w:rsidR="0076397A" w:rsidRPr="00920853">
        <w:rPr>
          <w:bCs/>
          <w:iCs/>
          <w:color w:val="000000" w:themeColor="text1"/>
        </w:rPr>
        <w:t>, the neural network model provides a clearer statement of the</w:t>
      </w:r>
      <w:r w:rsidR="00075C79">
        <w:rPr>
          <w:bCs/>
          <w:iCs/>
          <w:color w:val="000000" w:themeColor="text1"/>
        </w:rPr>
        <w:t>se</w:t>
      </w:r>
      <w:r w:rsidR="0076397A" w:rsidRPr="00920853">
        <w:rPr>
          <w:bCs/>
          <w:iCs/>
          <w:color w:val="000000" w:themeColor="text1"/>
        </w:rPr>
        <w:t xml:space="preserve"> inferred biological relationships.</w:t>
      </w:r>
    </w:p>
    <w:p w14:paraId="50184259" w14:textId="206E2372" w:rsidR="0057641F" w:rsidRDefault="0057641F" w:rsidP="0057641F">
      <w:pPr>
        <w:jc w:val="both"/>
        <w:rPr>
          <w:bCs/>
          <w:iCs/>
          <w:color w:val="000000" w:themeColor="text1"/>
        </w:rPr>
      </w:pPr>
    </w:p>
    <w:p w14:paraId="61C692E1" w14:textId="1C1DAD52" w:rsidR="00D610F0" w:rsidRDefault="00B5344B" w:rsidP="00FE4231">
      <w:pPr>
        <w:jc w:val="both"/>
        <w:rPr>
          <w:bCs/>
          <w:iCs/>
          <w:color w:val="000000" w:themeColor="text1"/>
        </w:rPr>
      </w:pPr>
      <w:r>
        <w:rPr>
          <w:bCs/>
          <w:iCs/>
          <w:color w:val="000000" w:themeColor="text1"/>
        </w:rPr>
        <w:t xml:space="preserve">While the neural network model was accurate overall, </w:t>
      </w:r>
      <w:r w:rsidR="00E40979">
        <w:rPr>
          <w:bCs/>
          <w:iCs/>
          <w:color w:val="000000" w:themeColor="text1"/>
        </w:rPr>
        <w:t xml:space="preserve">some </w:t>
      </w:r>
      <w:r w:rsidR="00650613">
        <w:rPr>
          <w:bCs/>
          <w:iCs/>
          <w:color w:val="000000" w:themeColor="text1"/>
        </w:rPr>
        <w:t>drugs</w:t>
      </w:r>
      <w:r w:rsidR="00E40979">
        <w:rPr>
          <w:bCs/>
          <w:iCs/>
          <w:color w:val="000000" w:themeColor="text1"/>
        </w:rPr>
        <w:t xml:space="preserve"> yielded predictions </w:t>
      </w:r>
      <w:r w:rsidR="00853BFA">
        <w:rPr>
          <w:bCs/>
          <w:iCs/>
          <w:color w:val="000000" w:themeColor="text1"/>
        </w:rPr>
        <w:t xml:space="preserve">that </w:t>
      </w:r>
      <w:r w:rsidR="00E40979">
        <w:rPr>
          <w:bCs/>
          <w:iCs/>
          <w:color w:val="000000" w:themeColor="text1"/>
        </w:rPr>
        <w:t>departed systematically from observation</w:t>
      </w:r>
      <w:r w:rsidR="00740CA8">
        <w:rPr>
          <w:bCs/>
          <w:iCs/>
          <w:color w:val="000000" w:themeColor="text1"/>
        </w:rPr>
        <w:t xml:space="preserve"> (</w:t>
      </w:r>
      <w:r w:rsidR="004452EF">
        <w:rPr>
          <w:bCs/>
          <w:iCs/>
          <w:color w:val="000000" w:themeColor="text1"/>
        </w:rPr>
        <w:t xml:space="preserve">Figure </w:t>
      </w:r>
      <w:r w:rsidR="00740CA8">
        <w:rPr>
          <w:bCs/>
          <w:iCs/>
          <w:color w:val="000000" w:themeColor="text1"/>
        </w:rPr>
        <w:t>S</w:t>
      </w:r>
      <w:ins w:id="107" w:author="Albi Celaj" w:date="2019-02-01T13:21:00Z">
        <w:r w:rsidR="000518E2">
          <w:rPr>
            <w:bCs/>
            <w:iCs/>
            <w:color w:val="000000" w:themeColor="text1"/>
          </w:rPr>
          <w:t>8</w:t>
        </w:r>
      </w:ins>
      <w:del w:id="108" w:author="Albi Celaj" w:date="2019-02-01T13:21:00Z">
        <w:r w:rsidR="00740CA8" w:rsidDel="000518E2">
          <w:rPr>
            <w:bCs/>
            <w:iCs/>
            <w:color w:val="000000" w:themeColor="text1"/>
          </w:rPr>
          <w:delText>9</w:delText>
        </w:r>
      </w:del>
      <w:r w:rsidR="00854B8B">
        <w:rPr>
          <w:bCs/>
          <w:iCs/>
          <w:color w:val="000000" w:themeColor="text1"/>
        </w:rPr>
        <w:t>)</w:t>
      </w:r>
      <w:r w:rsidR="00E40979">
        <w:rPr>
          <w:bCs/>
          <w:iCs/>
          <w:color w:val="000000" w:themeColor="text1"/>
        </w:rPr>
        <w:t xml:space="preserve">, suggesting the need for model refinements. </w:t>
      </w:r>
      <w:r w:rsidR="00E14164">
        <w:rPr>
          <w:bCs/>
          <w:iCs/>
          <w:color w:val="000000" w:themeColor="text1"/>
        </w:rPr>
        <w:t xml:space="preserve"> </w:t>
      </w:r>
      <w:r w:rsidR="0093380E">
        <w:rPr>
          <w:bCs/>
          <w:iCs/>
          <w:color w:val="000000" w:themeColor="text1"/>
        </w:rPr>
        <w:t>For example</w:t>
      </w:r>
      <w:r w:rsidR="00E40979" w:rsidRPr="00650B0D">
        <w:rPr>
          <w:bCs/>
          <w:iCs/>
          <w:color w:val="000000" w:themeColor="text1"/>
        </w:rPr>
        <w:t>, valinomycin resistance was quite poorly predicted by the neural network model (</w:t>
      </w:r>
      <w:r w:rsidR="00874065" w:rsidRPr="003C7288">
        <w:rPr>
          <w:bCs/>
          <w:i/>
          <w:iCs/>
          <w:color w:val="000000" w:themeColor="text1"/>
        </w:rPr>
        <w:t>r</w:t>
      </w:r>
      <w:r w:rsidR="00874065">
        <w:rPr>
          <w:bCs/>
          <w:iCs/>
          <w:color w:val="000000" w:themeColor="text1"/>
        </w:rPr>
        <w:t xml:space="preserve"> = 0.</w:t>
      </w:r>
      <w:r w:rsidR="008575C8">
        <w:rPr>
          <w:bCs/>
          <w:iCs/>
          <w:color w:val="000000" w:themeColor="text1"/>
        </w:rPr>
        <w:t>5</w:t>
      </w:r>
      <w:r w:rsidR="00874065">
        <w:rPr>
          <w:bCs/>
          <w:iCs/>
          <w:color w:val="000000" w:themeColor="text1"/>
        </w:rPr>
        <w:t xml:space="preserve">, </w:t>
      </w:r>
      <w:r w:rsidR="004452EF">
        <w:rPr>
          <w:bCs/>
          <w:iCs/>
          <w:color w:val="000000" w:themeColor="text1"/>
        </w:rPr>
        <w:t xml:space="preserve">Figure </w:t>
      </w:r>
      <w:r w:rsidR="0093380E">
        <w:rPr>
          <w:bCs/>
          <w:iCs/>
          <w:color w:val="000000" w:themeColor="text1"/>
        </w:rPr>
        <w:t>4D, left panel</w:t>
      </w:r>
      <w:r w:rsidR="00E40979" w:rsidRPr="00650B0D">
        <w:rPr>
          <w:bCs/>
          <w:iCs/>
          <w:color w:val="000000" w:themeColor="text1"/>
        </w:rPr>
        <w:t xml:space="preserve">). </w:t>
      </w:r>
      <w:r w:rsidR="00084065">
        <w:rPr>
          <w:bCs/>
          <w:iCs/>
          <w:color w:val="000000" w:themeColor="text1"/>
        </w:rPr>
        <w:t xml:space="preserve"> </w:t>
      </w:r>
      <w:r w:rsidR="00853BFA">
        <w:rPr>
          <w:bCs/>
          <w:iCs/>
          <w:color w:val="000000" w:themeColor="text1"/>
        </w:rPr>
        <w:t xml:space="preserve">While </w:t>
      </w:r>
      <w:r w:rsidR="008D6812">
        <w:rPr>
          <w:bCs/>
          <w:iCs/>
          <w:color w:val="000000" w:themeColor="text1"/>
        </w:rPr>
        <w:t>XGA</w:t>
      </w:r>
      <w:r w:rsidR="00316B1C">
        <w:rPr>
          <w:bCs/>
          <w:iCs/>
          <w:color w:val="000000" w:themeColor="text1"/>
        </w:rPr>
        <w:t xml:space="preserve"> showed </w:t>
      </w:r>
      <w:r w:rsidR="00853BFA">
        <w:rPr>
          <w:bCs/>
          <w:iCs/>
          <w:color w:val="000000" w:themeColor="text1"/>
        </w:rPr>
        <w:t xml:space="preserve">that deletion of four of the five frequently-associated genes would be </w:t>
      </w:r>
      <w:r w:rsidR="00316B1C">
        <w:rPr>
          <w:bCs/>
          <w:iCs/>
          <w:color w:val="000000" w:themeColor="text1"/>
        </w:rPr>
        <w:t xml:space="preserve">more resistant than wild-type (Figure </w:t>
      </w:r>
      <w:r w:rsidR="002E7973">
        <w:rPr>
          <w:bCs/>
          <w:iCs/>
          <w:color w:val="000000" w:themeColor="text1"/>
        </w:rPr>
        <w:t>2</w:t>
      </w:r>
      <w:r w:rsidR="002A440C">
        <w:rPr>
          <w:bCs/>
          <w:iCs/>
          <w:color w:val="000000" w:themeColor="text1"/>
        </w:rPr>
        <w:t>D</w:t>
      </w:r>
      <w:r w:rsidR="00316B1C">
        <w:rPr>
          <w:bCs/>
          <w:iCs/>
          <w:color w:val="000000" w:themeColor="text1"/>
        </w:rPr>
        <w:t xml:space="preserve">, </w:t>
      </w:r>
      <w:r w:rsidR="002A440C">
        <w:rPr>
          <w:bCs/>
          <w:iCs/>
          <w:color w:val="000000" w:themeColor="text1"/>
        </w:rPr>
        <w:t>bottom</w:t>
      </w:r>
      <w:r w:rsidR="00316B1C">
        <w:rPr>
          <w:bCs/>
          <w:iCs/>
          <w:color w:val="000000" w:themeColor="text1"/>
        </w:rPr>
        <w:t xml:space="preserve"> panel</w:t>
      </w:r>
      <w:r w:rsidR="00853BFA">
        <w:rPr>
          <w:bCs/>
          <w:iCs/>
          <w:color w:val="000000" w:themeColor="text1"/>
        </w:rPr>
        <w:t>), the neural network did not predict increased valinomycin resistance for any gene in any background.</w:t>
      </w:r>
      <w:r w:rsidR="00FE4231">
        <w:rPr>
          <w:bCs/>
          <w:iCs/>
          <w:color w:val="000000" w:themeColor="text1"/>
        </w:rPr>
        <w:t xml:space="preserve">  A previous report of valinomycin resistance upon deletion of all 16 transporters </w:t>
      </w:r>
      <w:r w:rsidR="00FE4231">
        <w:rPr>
          <w:bCs/>
          <w:iCs/>
          <w:color w:val="000000" w:themeColor="text1"/>
        </w:rPr>
        <w:fldChar w:fldCharType="begin" w:fldLock="1"/>
      </w:r>
      <w:r w:rsidR="00FE423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E4231">
        <w:rPr>
          <w:bCs/>
          <w:iCs/>
          <w:color w:val="000000" w:themeColor="text1"/>
        </w:rPr>
        <w:fldChar w:fldCharType="separate"/>
      </w:r>
      <w:r w:rsidR="00FE4231" w:rsidRPr="00330464">
        <w:rPr>
          <w:bCs/>
          <w:iCs/>
          <w:noProof/>
          <w:color w:val="000000" w:themeColor="text1"/>
        </w:rPr>
        <w:t>(Suzuki et al., 2011)</w:t>
      </w:r>
      <w:r w:rsidR="00FE4231">
        <w:rPr>
          <w:bCs/>
          <w:iCs/>
          <w:color w:val="000000" w:themeColor="text1"/>
        </w:rPr>
        <w:fldChar w:fldCharType="end"/>
      </w:r>
      <w:r w:rsidR="00FE4231">
        <w:rPr>
          <w:bCs/>
          <w:iCs/>
          <w:color w:val="000000" w:themeColor="text1"/>
        </w:rPr>
        <w:t xml:space="preserve"> suggested</w:t>
      </w:r>
      <w:r w:rsidR="00316B1C" w:rsidRPr="00650B0D">
        <w:rPr>
          <w:bCs/>
          <w:iCs/>
          <w:color w:val="000000" w:themeColor="text1"/>
        </w:rPr>
        <w:t xml:space="preserve"> the possibilit</w:t>
      </w:r>
      <w:r w:rsidR="00316B1C">
        <w:rPr>
          <w:bCs/>
          <w:iCs/>
          <w:color w:val="000000" w:themeColor="text1"/>
        </w:rPr>
        <w:t xml:space="preserve">y that </w:t>
      </w:r>
      <w:r w:rsidR="00FE4231">
        <w:rPr>
          <w:bCs/>
          <w:iCs/>
          <w:color w:val="000000" w:themeColor="text1"/>
        </w:rPr>
        <w:t xml:space="preserve">one or more of the targeted 16 transporters inhibits </w:t>
      </w:r>
      <w:r w:rsidR="00316B1C">
        <w:rPr>
          <w:bCs/>
          <w:iCs/>
          <w:color w:val="000000" w:themeColor="text1"/>
        </w:rPr>
        <w:t xml:space="preserve">a valinomycin </w:t>
      </w:r>
      <w:r w:rsidR="00FE4231">
        <w:rPr>
          <w:bCs/>
          <w:iCs/>
          <w:color w:val="000000" w:themeColor="text1"/>
        </w:rPr>
        <w:t xml:space="preserve">resistance </w:t>
      </w:r>
      <w:r w:rsidR="00316B1C">
        <w:rPr>
          <w:bCs/>
          <w:iCs/>
          <w:color w:val="000000" w:themeColor="text1"/>
        </w:rPr>
        <w:t>mechanism</w:t>
      </w:r>
      <w:r w:rsidR="00316B1C" w:rsidRPr="00650B0D">
        <w:rPr>
          <w:bCs/>
          <w:iCs/>
          <w:color w:val="000000" w:themeColor="text1"/>
        </w:rPr>
        <w:t xml:space="preserve"> </w:t>
      </w:r>
      <w:r w:rsidR="00FE4231">
        <w:rPr>
          <w:bCs/>
          <w:iCs/>
          <w:color w:val="000000" w:themeColor="text1"/>
        </w:rPr>
        <w:t xml:space="preserve">that is not encoded by any of the </w:t>
      </w:r>
      <w:r w:rsidR="00316B1C" w:rsidRPr="00650B0D">
        <w:rPr>
          <w:bCs/>
          <w:iCs/>
          <w:color w:val="000000" w:themeColor="text1"/>
        </w:rPr>
        <w:t>16 transporter genes</w:t>
      </w:r>
      <w:r w:rsidR="00A821F5">
        <w:rPr>
          <w:bCs/>
          <w:iCs/>
          <w:color w:val="000000" w:themeColor="text1"/>
        </w:rPr>
        <w:t xml:space="preserve"> </w:t>
      </w:r>
      <w:r w:rsidR="00A821F5" w:rsidRPr="00650B0D">
        <w:rPr>
          <w:bCs/>
          <w:iCs/>
          <w:color w:val="000000" w:themeColor="text1"/>
        </w:rPr>
        <w:t>targeted</w:t>
      </w:r>
      <w:r w:rsidR="00A821F5">
        <w:rPr>
          <w:bCs/>
          <w:iCs/>
          <w:color w:val="000000" w:themeColor="text1"/>
        </w:rPr>
        <w:t xml:space="preserve"> in this study</w:t>
      </w:r>
      <w:r w:rsidR="00316B1C" w:rsidRPr="00650B0D">
        <w:rPr>
          <w:bCs/>
          <w:iCs/>
          <w:color w:val="000000" w:themeColor="text1"/>
        </w:rPr>
        <w:t xml:space="preserve">.  </w:t>
      </w:r>
      <w:r w:rsidR="00E40979" w:rsidRPr="00650B0D">
        <w:rPr>
          <w:bCs/>
          <w:iCs/>
          <w:color w:val="000000" w:themeColor="text1"/>
        </w:rPr>
        <w:t xml:space="preserve">To formalize this possibility, we added one additional ‘mystery </w:t>
      </w:r>
      <w:r w:rsidR="00FE4231">
        <w:rPr>
          <w:bCs/>
          <w:iCs/>
          <w:color w:val="000000" w:themeColor="text1"/>
        </w:rPr>
        <w:t>valinomycin resistance factor</w:t>
      </w:r>
      <w:r w:rsidR="00FE4231" w:rsidRPr="00650B0D">
        <w:rPr>
          <w:bCs/>
          <w:iCs/>
          <w:color w:val="000000" w:themeColor="text1"/>
        </w:rPr>
        <w:t xml:space="preserve">’ </w:t>
      </w:r>
      <w:r w:rsidR="00E40979" w:rsidRPr="00650B0D">
        <w:rPr>
          <w:bCs/>
          <w:iCs/>
          <w:color w:val="000000" w:themeColor="text1"/>
        </w:rPr>
        <w:t>and its corresponding activity node to the neural network</w:t>
      </w:r>
      <w:r w:rsidR="00A821F5">
        <w:rPr>
          <w:bCs/>
          <w:iCs/>
          <w:color w:val="000000" w:themeColor="text1"/>
        </w:rPr>
        <w:t xml:space="preserve"> (see Methods)</w:t>
      </w:r>
      <w:r w:rsidR="00E40979" w:rsidRPr="00650B0D">
        <w:rPr>
          <w:bCs/>
          <w:iCs/>
          <w:color w:val="000000" w:themeColor="text1"/>
        </w:rPr>
        <w:t>.  Training th</w:t>
      </w:r>
      <w:r w:rsidR="00252C68">
        <w:rPr>
          <w:bCs/>
          <w:iCs/>
          <w:color w:val="000000" w:themeColor="text1"/>
        </w:rPr>
        <w:t>is extended</w:t>
      </w:r>
      <w:r w:rsidR="00E40979" w:rsidRPr="00650B0D">
        <w:rPr>
          <w:bCs/>
          <w:iCs/>
          <w:color w:val="000000" w:themeColor="text1"/>
        </w:rPr>
        <w:t xml:space="preserve"> neural network </w:t>
      </w:r>
      <w:r w:rsidR="00FE4231">
        <w:rPr>
          <w:bCs/>
          <w:iCs/>
          <w:color w:val="000000" w:themeColor="text1"/>
        </w:rPr>
        <w:t xml:space="preserve">using only valinomycin data </w:t>
      </w:r>
      <w:r w:rsidR="00CD0D8F">
        <w:rPr>
          <w:bCs/>
          <w:iCs/>
          <w:color w:val="000000" w:themeColor="text1"/>
        </w:rPr>
        <w:t>substantially improved recapitulation of the observed phenotypes</w:t>
      </w:r>
      <w:r w:rsidR="00CD0D8F" w:rsidRPr="00650B0D">
        <w:rPr>
          <w:bCs/>
          <w:iCs/>
          <w:color w:val="000000" w:themeColor="text1"/>
        </w:rPr>
        <w:t xml:space="preserve"> </w:t>
      </w:r>
      <w:r w:rsidR="00CD0D8F">
        <w:rPr>
          <w:bCs/>
          <w:iCs/>
          <w:color w:val="000000" w:themeColor="text1"/>
        </w:rPr>
        <w:t>(</w:t>
      </w:r>
      <w:r w:rsidR="00CD0D8F" w:rsidRPr="003C7288">
        <w:rPr>
          <w:bCs/>
          <w:i/>
          <w:iCs/>
          <w:color w:val="000000" w:themeColor="text1"/>
        </w:rPr>
        <w:t>r</w:t>
      </w:r>
      <w:r w:rsidR="00CD0D8F">
        <w:rPr>
          <w:bCs/>
          <w:iCs/>
          <w:color w:val="000000" w:themeColor="text1"/>
        </w:rPr>
        <w:t xml:space="preserve"> = 0.86, Figure </w:t>
      </w:r>
      <w:ins w:id="109" w:author="Albi Celaj" w:date="2019-02-01T13:34:00Z">
        <w:r w:rsidR="0020497C">
          <w:rPr>
            <w:bCs/>
            <w:iCs/>
            <w:color w:val="000000" w:themeColor="text1"/>
          </w:rPr>
          <w:t>4D</w:t>
        </w:r>
      </w:ins>
      <w:del w:id="110" w:author="Albi Celaj" w:date="2019-02-01T13:34:00Z">
        <w:r w:rsidR="00CD0D8F" w:rsidDel="0020497C">
          <w:rPr>
            <w:bCs/>
            <w:iCs/>
            <w:color w:val="000000" w:themeColor="text1"/>
          </w:rPr>
          <w:delText>3A</w:delText>
        </w:r>
      </w:del>
      <w:r w:rsidR="00CD0D8F">
        <w:rPr>
          <w:bCs/>
          <w:iCs/>
          <w:color w:val="000000" w:themeColor="text1"/>
        </w:rPr>
        <w:t xml:space="preserve">, right panel) and </w:t>
      </w:r>
      <w:r w:rsidR="00E40979" w:rsidRPr="00650B0D">
        <w:rPr>
          <w:bCs/>
          <w:iCs/>
          <w:color w:val="000000" w:themeColor="text1"/>
        </w:rPr>
        <w:t xml:space="preserve">yielded a model in which </w:t>
      </w:r>
      <w:r w:rsidR="00E40979" w:rsidRPr="00650B0D">
        <w:rPr>
          <w:bCs/>
          <w:i/>
          <w:iCs/>
          <w:color w:val="000000" w:themeColor="text1"/>
        </w:rPr>
        <w:t>SNQ2</w:t>
      </w:r>
      <w:r w:rsidR="00E40979" w:rsidRPr="00650B0D">
        <w:rPr>
          <w:bCs/>
          <w:iCs/>
          <w:color w:val="000000" w:themeColor="text1"/>
        </w:rPr>
        <w:t xml:space="preserve">, </w:t>
      </w:r>
      <w:r w:rsidR="00E40979" w:rsidRPr="00650B0D">
        <w:rPr>
          <w:bCs/>
          <w:i/>
          <w:iCs/>
          <w:color w:val="000000" w:themeColor="text1"/>
        </w:rPr>
        <w:t>PDR5</w:t>
      </w:r>
      <w:r w:rsidR="0099482E">
        <w:rPr>
          <w:bCs/>
          <w:iCs/>
          <w:color w:val="000000" w:themeColor="text1"/>
        </w:rPr>
        <w:t>,</w:t>
      </w:r>
      <w:r w:rsidR="00E40979" w:rsidRPr="00650B0D">
        <w:rPr>
          <w:bCs/>
          <w:iCs/>
          <w:color w:val="000000" w:themeColor="text1"/>
        </w:rPr>
        <w:t xml:space="preserve"> </w:t>
      </w:r>
      <w:r w:rsidR="00E40979" w:rsidRPr="00650B0D">
        <w:rPr>
          <w:bCs/>
          <w:i/>
          <w:iCs/>
          <w:color w:val="000000" w:themeColor="text1"/>
        </w:rPr>
        <w:t>YBT1</w:t>
      </w:r>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r w:rsidR="00E40979" w:rsidRPr="00650B0D">
        <w:rPr>
          <w:bCs/>
          <w:iCs/>
          <w:color w:val="000000" w:themeColor="text1"/>
        </w:rPr>
        <w:t xml:space="preserve"> each </w:t>
      </w:r>
      <w:r w:rsidR="00252C68">
        <w:rPr>
          <w:bCs/>
          <w:iCs/>
          <w:color w:val="000000" w:themeColor="text1"/>
        </w:rPr>
        <w:t>negatively influence</w:t>
      </w:r>
      <w:r w:rsidR="00E40979" w:rsidRPr="00650B0D">
        <w:rPr>
          <w:bCs/>
          <w:iCs/>
          <w:color w:val="000000" w:themeColor="text1"/>
        </w:rPr>
        <w:t xml:space="preserve"> </w:t>
      </w:r>
      <w:r w:rsidR="00FE4231">
        <w:rPr>
          <w:bCs/>
          <w:iCs/>
          <w:color w:val="000000" w:themeColor="text1"/>
        </w:rPr>
        <w:t>an unknown valinomycin resistance factor</w:t>
      </w:r>
      <w:r w:rsidR="00E40979" w:rsidRPr="00650B0D">
        <w:rPr>
          <w:bCs/>
          <w:iCs/>
          <w:color w:val="000000" w:themeColor="text1"/>
        </w:rPr>
        <w:t>.</w:t>
      </w:r>
      <w:r w:rsidR="00CA6A9E">
        <w:rPr>
          <w:bCs/>
          <w:iCs/>
          <w:color w:val="000000" w:themeColor="text1"/>
        </w:rPr>
        <w:t xml:space="preserve">  </w:t>
      </w:r>
      <w:r w:rsidR="006637DC">
        <w:rPr>
          <w:bCs/>
          <w:iCs/>
          <w:color w:val="000000" w:themeColor="text1"/>
        </w:rPr>
        <w:t>T</w:t>
      </w:r>
      <w:r w:rsidR="00FE4231">
        <w:rPr>
          <w:bCs/>
          <w:iCs/>
          <w:color w:val="000000" w:themeColor="text1"/>
        </w:rPr>
        <w:t xml:space="preserve">his model improvement depended on the inclusion of this </w:t>
      </w:r>
      <w:del w:id="111" w:author="Albi Celaj" w:date="2019-02-01T13:35:00Z">
        <w:r w:rsidR="00FE4231" w:rsidDel="0020497C">
          <w:rPr>
            <w:bCs/>
            <w:iCs/>
            <w:color w:val="000000" w:themeColor="text1"/>
          </w:rPr>
          <w:delText xml:space="preserve">mystery </w:delText>
        </w:r>
      </w:del>
      <w:ins w:id="112" w:author="Albi Celaj" w:date="2019-02-01T13:35:00Z">
        <w:r w:rsidR="0020497C">
          <w:rPr>
            <w:bCs/>
            <w:iCs/>
            <w:color w:val="000000" w:themeColor="text1"/>
          </w:rPr>
          <w:t xml:space="preserve">unknown </w:t>
        </w:r>
      </w:ins>
      <w:commentRangeStart w:id="113"/>
      <w:r w:rsidR="00CA6A9E">
        <w:rPr>
          <w:bCs/>
          <w:iCs/>
          <w:color w:val="000000" w:themeColor="text1"/>
        </w:rPr>
        <w:t>factor (</w:t>
      </w:r>
      <w:commentRangeEnd w:id="113"/>
      <w:r w:rsidR="004452EF">
        <w:rPr>
          <w:bCs/>
          <w:iCs/>
          <w:color w:val="000000" w:themeColor="text1"/>
        </w:rPr>
        <w:t xml:space="preserve">Figure </w:t>
      </w:r>
      <w:commentRangeStart w:id="114"/>
      <w:r w:rsidR="00D610F0" w:rsidRPr="00650B0D">
        <w:rPr>
          <w:bCs/>
          <w:iCs/>
          <w:color w:val="000000" w:themeColor="text1"/>
        </w:rPr>
        <w:t>S</w:t>
      </w:r>
      <w:ins w:id="115" w:author="Albi Celaj" w:date="2019-02-01T13:22:00Z">
        <w:r w:rsidR="0033547C">
          <w:rPr>
            <w:bCs/>
            <w:iCs/>
            <w:color w:val="000000" w:themeColor="text1"/>
          </w:rPr>
          <w:t>9</w:t>
        </w:r>
      </w:ins>
      <w:del w:id="116" w:author="Albi Celaj" w:date="2019-02-01T13:22:00Z">
        <w:r w:rsidR="00D610F0" w:rsidRPr="00650B0D" w:rsidDel="0033547C">
          <w:rPr>
            <w:bCs/>
            <w:iCs/>
            <w:color w:val="000000" w:themeColor="text1"/>
          </w:rPr>
          <w:delText>10</w:delText>
        </w:r>
      </w:del>
      <w:r w:rsidR="00D610F0">
        <w:rPr>
          <w:bCs/>
          <w:iCs/>
          <w:color w:val="000000" w:themeColor="text1"/>
        </w:rPr>
        <w:t>A</w:t>
      </w:r>
      <w:r w:rsidR="00D610F0" w:rsidRPr="00650B0D">
        <w:rPr>
          <w:bCs/>
          <w:iCs/>
          <w:color w:val="000000" w:themeColor="text1"/>
        </w:rPr>
        <w:t>).</w:t>
      </w:r>
      <w:commentRangeEnd w:id="114"/>
      <w:r w:rsidR="00D610F0">
        <w:rPr>
          <w:rStyle w:val="CommentReference"/>
          <w:rFonts w:asciiTheme="minorHAnsi" w:hAnsiTheme="minorHAnsi" w:cstheme="minorBidi"/>
        </w:rPr>
        <w:commentReference w:id="114"/>
      </w:r>
    </w:p>
    <w:p w14:paraId="3C52A115" w14:textId="735A1B00" w:rsidR="00E40979" w:rsidRDefault="00A3280D" w:rsidP="0093380E">
      <w:pPr>
        <w:jc w:val="both"/>
        <w:rPr>
          <w:bCs/>
          <w:iCs/>
          <w:color w:val="000000" w:themeColor="text1"/>
        </w:rPr>
      </w:pPr>
      <w:r>
        <w:rPr>
          <w:rStyle w:val="CommentReference"/>
          <w:rFonts w:asciiTheme="minorHAnsi" w:hAnsiTheme="minorHAnsi" w:cstheme="minorBidi"/>
        </w:rPr>
        <w:commentReference w:id="113"/>
      </w:r>
    </w:p>
    <w:p w14:paraId="5572266C" w14:textId="1738D5F4" w:rsidR="00365DB3" w:rsidRDefault="00365DB3" w:rsidP="00224FCB">
      <w:pPr>
        <w:outlineLvl w:val="0"/>
        <w:rPr>
          <w:b/>
          <w:bCs/>
          <w:iCs/>
          <w:color w:val="000000" w:themeColor="text1"/>
        </w:rPr>
      </w:pPr>
    </w:p>
    <w:p w14:paraId="2CBBD6B1" w14:textId="3EB615D0" w:rsidR="00FB3B33" w:rsidRDefault="006637DC" w:rsidP="00FB3B33">
      <w:pPr>
        <w:outlineLvl w:val="0"/>
        <w:rPr>
          <w:b/>
          <w:bCs/>
          <w:iCs/>
          <w:color w:val="000000" w:themeColor="text1"/>
        </w:rPr>
      </w:pPr>
      <w:r>
        <w:rPr>
          <w:b/>
          <w:bCs/>
          <w:iCs/>
          <w:color w:val="000000" w:themeColor="text1"/>
        </w:rPr>
        <w:t xml:space="preserve">Four genes </w:t>
      </w:r>
      <w:r w:rsidRPr="0025645D">
        <w:rPr>
          <w:b/>
          <w:bCs/>
          <w:iCs/>
          <w:color w:val="000000" w:themeColor="text1"/>
        </w:rPr>
        <w:t xml:space="preserve">for which </w:t>
      </w:r>
      <w:r>
        <w:rPr>
          <w:b/>
          <w:bCs/>
          <w:iCs/>
          <w:color w:val="000000" w:themeColor="text1"/>
        </w:rPr>
        <w:t xml:space="preserve">deletion yields </w:t>
      </w:r>
      <w:r w:rsidRPr="006637DC">
        <w:rPr>
          <w:b/>
          <w:bCs/>
          <w:iCs/>
          <w:color w:val="000000" w:themeColor="text1"/>
        </w:rPr>
        <w:t>synergistic</w:t>
      </w:r>
      <w:r>
        <w:rPr>
          <w:b/>
          <w:bCs/>
          <w:iCs/>
          <w:color w:val="000000" w:themeColor="text1"/>
        </w:rPr>
        <w:t xml:space="preserve"> </w:t>
      </w:r>
      <w:r w:rsidR="00FB3B33">
        <w:rPr>
          <w:b/>
          <w:bCs/>
          <w:i/>
          <w:iCs/>
          <w:color w:val="000000" w:themeColor="text1"/>
        </w:rPr>
        <w:t>PDR5</w:t>
      </w:r>
      <w:r w:rsidR="00FB3B33">
        <w:rPr>
          <w:b/>
          <w:bCs/>
          <w:iCs/>
          <w:color w:val="000000" w:themeColor="text1"/>
        </w:rPr>
        <w:t>-</w:t>
      </w:r>
      <w:r>
        <w:rPr>
          <w:b/>
          <w:bCs/>
          <w:iCs/>
          <w:color w:val="000000" w:themeColor="text1"/>
        </w:rPr>
        <w:t xml:space="preserve">dependent </w:t>
      </w:r>
      <w:r w:rsidR="00FB3B33">
        <w:rPr>
          <w:b/>
          <w:bCs/>
          <w:iCs/>
          <w:color w:val="000000" w:themeColor="text1"/>
        </w:rPr>
        <w:t>fluconazole resistance</w:t>
      </w:r>
    </w:p>
    <w:p w14:paraId="75E5520F" w14:textId="1EBBB40F" w:rsidR="009D671D" w:rsidRPr="00FB3B33" w:rsidRDefault="004726E4" w:rsidP="00AD5A33">
      <w:pPr>
        <w:jc w:val="both"/>
        <w:outlineLvl w:val="0"/>
        <w:rPr>
          <w:b/>
          <w:bCs/>
          <w:iCs/>
          <w:color w:val="000000" w:themeColor="text1"/>
        </w:rPr>
      </w:pPr>
      <w:r>
        <w:rPr>
          <w:color w:val="000000"/>
          <w:lang w:val="en-CA"/>
        </w:rPr>
        <w:t xml:space="preserve">One striking phenotype </w:t>
      </w:r>
      <w:r w:rsidR="00F25266">
        <w:rPr>
          <w:color w:val="000000"/>
          <w:lang w:val="en-CA"/>
        </w:rPr>
        <w:t>revealed</w:t>
      </w:r>
      <w:r>
        <w:rPr>
          <w:color w:val="000000"/>
          <w:lang w:val="en-CA"/>
        </w:rPr>
        <w:t xml:space="preserve"> by </w:t>
      </w:r>
      <w:r w:rsidR="008D6812">
        <w:rPr>
          <w:color w:val="000000"/>
          <w:lang w:val="en-CA"/>
        </w:rPr>
        <w:t>XGA</w:t>
      </w:r>
      <w:r>
        <w:rPr>
          <w:color w:val="000000"/>
          <w:lang w:val="en-CA"/>
        </w:rPr>
        <w:t xml:space="preserve"> was </w:t>
      </w:r>
      <w:r>
        <w:rPr>
          <w:color w:val="000000"/>
        </w:rPr>
        <w:t>a quadruple deletion</w:t>
      </w:r>
      <w:r w:rsidR="008A0AB1">
        <w:rPr>
          <w:color w:val="000000"/>
        </w:rPr>
        <w:t>—</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sidR="008A0AB1">
        <w:rPr>
          <w:color w:val="000000"/>
        </w:rPr>
        <w:t>—</w:t>
      </w:r>
      <w:r>
        <w:rPr>
          <w:color w:val="000000"/>
        </w:rPr>
        <w:t xml:space="preserve">with high </w:t>
      </w:r>
      <w:r w:rsidRPr="00233F15">
        <w:rPr>
          <w:color w:val="000000"/>
        </w:rPr>
        <w:t>resistance</w:t>
      </w:r>
      <w:r w:rsidRPr="002C6BB4">
        <w:rPr>
          <w:color w:val="000000"/>
        </w:rPr>
        <w:t xml:space="preserve"> </w:t>
      </w:r>
      <w:r>
        <w:rPr>
          <w:color w:val="000000"/>
        </w:rPr>
        <w:t xml:space="preserve">to </w:t>
      </w:r>
      <w:r w:rsidR="006637DC">
        <w:rPr>
          <w:color w:val="000000"/>
        </w:rPr>
        <w:t xml:space="preserve">both </w:t>
      </w:r>
      <w:r w:rsidRPr="00233F15">
        <w:rPr>
          <w:color w:val="000000"/>
        </w:rPr>
        <w:t>fluc</w:t>
      </w:r>
      <w:r>
        <w:rPr>
          <w:color w:val="000000"/>
        </w:rPr>
        <w:t xml:space="preserve">onazole </w:t>
      </w:r>
      <w:r w:rsidRPr="00233F15">
        <w:rPr>
          <w:color w:val="000000"/>
        </w:rPr>
        <w:t>(</w:t>
      </w:r>
      <w:r w:rsidR="004452EF">
        <w:rPr>
          <w:color w:val="000000"/>
          <w:lang w:val="en-CA"/>
        </w:rPr>
        <w:t xml:space="preserve">Figure </w:t>
      </w:r>
      <w:r>
        <w:rPr>
          <w:color w:val="000000"/>
          <w:lang w:val="en-CA"/>
        </w:rPr>
        <w:t>5A</w:t>
      </w:r>
      <w:ins w:id="117" w:author="Albi Celaj" w:date="2019-02-04T11:34:00Z">
        <w:r w:rsidR="00955557">
          <w:rPr>
            <w:color w:val="000000"/>
            <w:lang w:val="en-CA"/>
          </w:rPr>
          <w:t>, top panel</w:t>
        </w:r>
      </w:ins>
      <w:r w:rsidR="008A0AB1" w:rsidRPr="00233F15">
        <w:rPr>
          <w:color w:val="000000"/>
          <w:lang w:val="en-CA"/>
        </w:rPr>
        <w:t>)</w:t>
      </w:r>
      <w:r w:rsidR="008A0AB1">
        <w:rPr>
          <w:color w:val="000000"/>
          <w:lang w:val="en-CA"/>
        </w:rPr>
        <w:t xml:space="preserve"> </w:t>
      </w:r>
      <w:r w:rsidR="00D57E73">
        <w:rPr>
          <w:color w:val="000000"/>
          <w:lang w:val="en-CA"/>
        </w:rPr>
        <w:t>and</w:t>
      </w:r>
      <w:r w:rsidR="008A0AB1">
        <w:rPr>
          <w:color w:val="000000"/>
          <w:lang w:val="en-CA"/>
        </w:rPr>
        <w:t xml:space="preserve"> </w:t>
      </w:r>
      <w:r w:rsidR="00D57E73">
        <w:rPr>
          <w:color w:val="000000"/>
          <w:lang w:val="en-CA"/>
        </w:rPr>
        <w:t xml:space="preserve">ketoconazole </w:t>
      </w:r>
      <w:r w:rsidR="00D57E73">
        <w:rPr>
          <w:color w:val="000000"/>
        </w:rPr>
        <w:t>(</w:t>
      </w:r>
      <w:r w:rsidR="004452EF">
        <w:rPr>
          <w:color w:val="000000"/>
          <w:lang w:val="en-CA"/>
        </w:rPr>
        <w:t xml:space="preserve">Figure </w:t>
      </w:r>
      <w:del w:id="118" w:author="Albi Celaj" w:date="2019-02-01T13:22:00Z">
        <w:r w:rsidR="00D57E73" w:rsidDel="00190C40">
          <w:rPr>
            <w:color w:val="000000"/>
            <w:lang w:val="en-CA"/>
          </w:rPr>
          <w:delText>S7</w:delText>
        </w:r>
      </w:del>
      <w:ins w:id="119" w:author="Albi Celaj" w:date="2019-02-01T13:22:00Z">
        <w:r w:rsidR="00190C40">
          <w:rPr>
            <w:color w:val="000000"/>
            <w:lang w:val="en-CA"/>
          </w:rPr>
          <w:t>S6</w:t>
        </w:r>
      </w:ins>
      <w:r w:rsidR="00D57E73">
        <w:rPr>
          <w:color w:val="000000"/>
          <w:lang w:val="en-CA"/>
        </w:rPr>
        <w:t>).</w:t>
      </w:r>
      <w:r>
        <w:rPr>
          <w:color w:val="000000"/>
        </w:rPr>
        <w:t xml:space="preserve">  </w:t>
      </w:r>
      <w:r w:rsidR="00B64121">
        <w:rPr>
          <w:color w:val="000000"/>
        </w:rPr>
        <w:t xml:space="preserve">Interestingly, the quintuple mutant </w:t>
      </w:r>
      <w:r w:rsidR="00B64121" w:rsidRPr="00233F15">
        <w:rPr>
          <w:i/>
          <w:color w:val="000000"/>
        </w:rPr>
        <w:t>pdr5∆</w:t>
      </w:r>
      <w:r w:rsidR="00B64121">
        <w:rPr>
          <w:i/>
          <w:color w:val="000000"/>
        </w:rPr>
        <w:t xml:space="preserve"> </w:t>
      </w:r>
      <w:r w:rsidR="00B64121" w:rsidRPr="00233F15">
        <w:rPr>
          <w:i/>
          <w:color w:val="000000"/>
        </w:rPr>
        <w:t>snq2∆</w:t>
      </w:r>
      <w:r w:rsidR="00B64121">
        <w:rPr>
          <w:i/>
          <w:color w:val="000000"/>
        </w:rPr>
        <w:t xml:space="preserve"> </w:t>
      </w:r>
      <w:r w:rsidR="00B64121" w:rsidRPr="00233F15">
        <w:rPr>
          <w:i/>
          <w:color w:val="000000"/>
        </w:rPr>
        <w:t>ybt1∆</w:t>
      </w:r>
      <w:r w:rsidR="00B64121">
        <w:rPr>
          <w:i/>
          <w:color w:val="000000"/>
        </w:rPr>
        <w:t xml:space="preserve"> </w:t>
      </w:r>
      <w:r w:rsidR="00B64121" w:rsidRPr="00233F15">
        <w:rPr>
          <w:i/>
          <w:color w:val="000000"/>
        </w:rPr>
        <w:t>ycf1∆</w:t>
      </w:r>
      <w:r w:rsidR="00B64121">
        <w:rPr>
          <w:i/>
          <w:color w:val="000000"/>
        </w:rPr>
        <w:t xml:space="preserve"> </w:t>
      </w:r>
      <w:r w:rsidR="00B64121" w:rsidRPr="00233F15">
        <w:rPr>
          <w:i/>
          <w:color w:val="000000"/>
        </w:rPr>
        <w:t>yor1∆</w:t>
      </w:r>
      <w:r w:rsidR="00B64121" w:rsidRPr="00233F15">
        <w:rPr>
          <w:color w:val="000000"/>
        </w:rPr>
        <w:t xml:space="preserve"> </w:t>
      </w:r>
      <w:r w:rsidR="00B64121">
        <w:rPr>
          <w:color w:val="000000"/>
        </w:rPr>
        <w:t>(</w:t>
      </w:r>
      <w:r w:rsidR="00CD0383">
        <w:rPr>
          <w:color w:val="000000"/>
        </w:rPr>
        <w:t xml:space="preserve">adding a </w:t>
      </w:r>
      <w:r w:rsidR="00B64121" w:rsidRPr="00233F15">
        <w:rPr>
          <w:i/>
          <w:color w:val="000000"/>
        </w:rPr>
        <w:t>pdr5∆</w:t>
      </w:r>
      <w:r w:rsidR="00B64121">
        <w:rPr>
          <w:color w:val="000000"/>
        </w:rPr>
        <w:t xml:space="preserve"> deletion</w:t>
      </w:r>
      <w:r w:rsidR="00CD0383">
        <w:rPr>
          <w:color w:val="000000"/>
        </w:rPr>
        <w:t xml:space="preserve"> to the quadruple mutant background</w:t>
      </w:r>
      <w:r w:rsidR="00B64121">
        <w:rPr>
          <w:color w:val="000000"/>
        </w:rPr>
        <w:t xml:space="preserve">) showed </w:t>
      </w:r>
      <w:r w:rsidR="00CD0383">
        <w:rPr>
          <w:color w:val="000000"/>
        </w:rPr>
        <w:t xml:space="preserve">fluconazole </w:t>
      </w:r>
      <w:r w:rsidR="00B64121" w:rsidRPr="00233F15">
        <w:rPr>
          <w:color w:val="000000"/>
        </w:rPr>
        <w:t>sensitiv</w:t>
      </w:r>
      <w:r w:rsidR="00B64121">
        <w:rPr>
          <w:color w:val="000000"/>
        </w:rPr>
        <w:t xml:space="preserve">ity that was comparable to </w:t>
      </w:r>
      <w:r w:rsidR="00B64121" w:rsidRPr="00233F15">
        <w:rPr>
          <w:i/>
          <w:color w:val="000000"/>
        </w:rPr>
        <w:t xml:space="preserve">pdr5∆ </w:t>
      </w:r>
      <w:r w:rsidR="00CD0383">
        <w:rPr>
          <w:color w:val="000000"/>
        </w:rPr>
        <w:t>alone</w:t>
      </w:r>
      <w:r w:rsidR="00B64121" w:rsidRPr="001253E6">
        <w:rPr>
          <w:color w:val="000000"/>
        </w:rPr>
        <w:t>.</w:t>
      </w:r>
      <w:r w:rsidR="00B64121">
        <w:rPr>
          <w:color w:val="000000"/>
        </w:rPr>
        <w:t xml:space="preserve"> </w:t>
      </w:r>
      <w:r w:rsidR="006644AB">
        <w:rPr>
          <w:color w:val="000000"/>
        </w:rPr>
        <w:t xml:space="preserve">Beyond </w:t>
      </w:r>
      <w:r w:rsidR="009D671D" w:rsidRPr="00233F15">
        <w:rPr>
          <w:color w:val="000000"/>
        </w:rPr>
        <w:t>one- and two- gene effects</w:t>
      </w:r>
      <w:r w:rsidR="009D671D">
        <w:rPr>
          <w:color w:val="000000"/>
        </w:rPr>
        <w:t xml:space="preserve">, </w:t>
      </w:r>
      <w:r w:rsidR="006644AB">
        <w:rPr>
          <w:color w:val="000000"/>
        </w:rPr>
        <w:t xml:space="preserve">generalized linear regression modeled this phenomenon </w:t>
      </w:r>
      <w:r w:rsidR="009D671D">
        <w:rPr>
          <w:color w:val="000000"/>
        </w:rPr>
        <w:t xml:space="preserve">as the combination of three positive three-gene interactions (all </w:t>
      </w:r>
      <w:r w:rsidR="006644AB">
        <w:rPr>
          <w:color w:val="000000"/>
        </w:rPr>
        <w:t xml:space="preserve">of the </w:t>
      </w:r>
      <w:r w:rsidR="009D671D">
        <w:rPr>
          <w:color w:val="000000"/>
        </w:rPr>
        <w:t>three-knockout combinations of {</w:t>
      </w:r>
      <w:r w:rsidR="009D671D" w:rsidRPr="00233F15">
        <w:rPr>
          <w:i/>
          <w:color w:val="000000"/>
        </w:rPr>
        <w:t>yor1∆</w:t>
      </w:r>
      <w:r w:rsidR="009D671D" w:rsidRPr="00233F15">
        <w:rPr>
          <w:color w:val="000000"/>
        </w:rPr>
        <w:t>,</w:t>
      </w:r>
      <w:r w:rsidR="009D671D">
        <w:rPr>
          <w:color w:val="000000"/>
        </w:rPr>
        <w:t xml:space="preserve"> </w:t>
      </w:r>
      <w:r w:rsidR="009D671D" w:rsidRPr="001C4571">
        <w:rPr>
          <w:i/>
          <w:color w:val="000000"/>
        </w:rPr>
        <w:t>snq2∆</w:t>
      </w:r>
      <w:r w:rsidR="009D671D">
        <w:rPr>
          <w:i/>
          <w:color w:val="000000"/>
        </w:rPr>
        <w:t>, ybt1∆</w:t>
      </w:r>
      <w:r w:rsidR="009D671D">
        <w:rPr>
          <w:color w:val="000000"/>
        </w:rPr>
        <w:t xml:space="preserve">, </w:t>
      </w:r>
      <w:r w:rsidR="009D671D">
        <w:rPr>
          <w:i/>
          <w:color w:val="000000"/>
        </w:rPr>
        <w:t>ycf</w:t>
      </w:r>
      <w:r w:rsidR="009D671D" w:rsidRPr="00233F15">
        <w:rPr>
          <w:i/>
          <w:color w:val="000000"/>
        </w:rPr>
        <w:t>1∆</w:t>
      </w:r>
      <w:r w:rsidR="009D671D">
        <w:rPr>
          <w:color w:val="000000"/>
        </w:rPr>
        <w:t>}</w:t>
      </w:r>
      <w:r w:rsidR="009D671D">
        <w:rPr>
          <w:i/>
          <w:color w:val="000000"/>
        </w:rPr>
        <w:t xml:space="preserve"> </w:t>
      </w:r>
      <w:r w:rsidR="009D671D">
        <w:rPr>
          <w:color w:val="000000"/>
        </w:rPr>
        <w:t xml:space="preserve">except </w:t>
      </w:r>
      <w:r w:rsidR="009D671D" w:rsidRPr="001C4571">
        <w:rPr>
          <w:i/>
          <w:color w:val="000000"/>
        </w:rPr>
        <w:t>snq2∆</w:t>
      </w:r>
      <w:r w:rsidR="009D671D">
        <w:rPr>
          <w:i/>
          <w:color w:val="000000"/>
        </w:rPr>
        <w:t xml:space="preserve"> ybt1∆ ycf</w:t>
      </w:r>
      <w:r w:rsidR="009D671D" w:rsidRPr="00233F15">
        <w:rPr>
          <w:i/>
          <w:color w:val="000000"/>
        </w:rPr>
        <w:t>1∆</w:t>
      </w:r>
      <w:r w:rsidR="009D671D">
        <w:rPr>
          <w:color w:val="000000"/>
        </w:rPr>
        <w:t xml:space="preserve"> - Figure </w:t>
      </w:r>
      <w:r w:rsidR="006A0B07">
        <w:rPr>
          <w:color w:val="000000"/>
        </w:rPr>
        <w:t>5</w:t>
      </w:r>
      <w:ins w:id="120" w:author="Albi Celaj" w:date="2019-02-04T11:34:00Z">
        <w:r w:rsidR="00955557">
          <w:rPr>
            <w:color w:val="000000"/>
          </w:rPr>
          <w:t>A, bottom panel</w:t>
        </w:r>
      </w:ins>
      <w:del w:id="121" w:author="Albi Celaj" w:date="2019-02-04T11:34:00Z">
        <w:r w:rsidR="006A0B07" w:rsidDel="00955557">
          <w:rPr>
            <w:color w:val="000000"/>
          </w:rPr>
          <w:delText>B</w:delText>
        </w:r>
      </w:del>
      <w:r w:rsidR="009D671D">
        <w:rPr>
          <w:color w:val="000000"/>
        </w:rPr>
        <w:t xml:space="preserve">).  The apparent dependence of the resistance resulting from these multi-knockout combinations on the presence of </w:t>
      </w:r>
      <w:r w:rsidR="009D671D">
        <w:rPr>
          <w:i/>
          <w:color w:val="000000"/>
        </w:rPr>
        <w:t>PDR5</w:t>
      </w:r>
      <w:r w:rsidR="009D671D">
        <w:rPr>
          <w:color w:val="000000"/>
        </w:rPr>
        <w:t xml:space="preserve"> was modeled as three two-way negative interactions: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snq2∆</w:t>
      </w:r>
      <w:r w:rsidR="009D671D">
        <w:rPr>
          <w:color w:val="000000"/>
        </w:rPr>
        <w:t>},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ycf1∆</w:t>
      </w:r>
      <w:r w:rsidR="009D671D">
        <w:rPr>
          <w:color w:val="000000"/>
        </w:rPr>
        <w:t>}, and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y</w:t>
      </w:r>
      <w:r w:rsidR="009D671D">
        <w:rPr>
          <w:i/>
          <w:color w:val="000000"/>
        </w:rPr>
        <w:t>or</w:t>
      </w:r>
      <w:r w:rsidR="009D671D" w:rsidRPr="008C0540">
        <w:rPr>
          <w:i/>
          <w:color w:val="000000"/>
        </w:rPr>
        <w:t>1∆</w:t>
      </w:r>
      <w:r w:rsidR="009D671D">
        <w:rPr>
          <w:color w:val="000000"/>
        </w:rPr>
        <w:t xml:space="preserve">}. </w:t>
      </w:r>
      <w:r w:rsidR="001C62B5">
        <w:rPr>
          <w:color w:val="000000"/>
        </w:rPr>
        <w:t xml:space="preserve"> These results are consistent with a </w:t>
      </w:r>
      <w:r w:rsidR="001C62B5">
        <w:rPr>
          <w:color w:val="000000"/>
          <w:lang w:val="en-CA"/>
        </w:rPr>
        <w:t xml:space="preserve">previous report that </w:t>
      </w:r>
      <w:r w:rsidR="009D671D">
        <w:rPr>
          <w:color w:val="000000"/>
          <w:lang w:val="en-CA"/>
        </w:rPr>
        <w:t xml:space="preserve">deletions of </w:t>
      </w:r>
      <w:r w:rsidR="009D671D">
        <w:rPr>
          <w:i/>
          <w:color w:val="000000"/>
          <w:lang w:val="en-CA"/>
        </w:rPr>
        <w:t xml:space="preserve">SNQ2 </w:t>
      </w:r>
      <w:r w:rsidR="009D671D">
        <w:rPr>
          <w:color w:val="000000"/>
          <w:lang w:val="en-CA"/>
        </w:rPr>
        <w:t xml:space="preserve">or </w:t>
      </w:r>
      <w:r w:rsidR="009D671D">
        <w:rPr>
          <w:i/>
          <w:color w:val="000000"/>
          <w:lang w:val="en-CA"/>
        </w:rPr>
        <w:t>YOR1</w:t>
      </w:r>
      <w:r w:rsidR="009D671D">
        <w:rPr>
          <w:color w:val="000000"/>
          <w:lang w:val="en-CA"/>
        </w:rPr>
        <w:t xml:space="preserve"> (either alone or together) increase resistance to fluconazole </w:t>
      </w:r>
      <w:r w:rsidR="009D671D" w:rsidRPr="00233F15">
        <w:rPr>
          <w:color w:val="000000"/>
          <w:lang w:val="en-CA"/>
        </w:rPr>
        <w:fldChar w:fldCharType="begin" w:fldLock="1"/>
      </w:r>
      <w:r w:rsidR="009D671D">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9D671D" w:rsidRPr="00233F15">
        <w:rPr>
          <w:color w:val="000000"/>
          <w:lang w:val="en-CA"/>
        </w:rPr>
        <w:fldChar w:fldCharType="separate"/>
      </w:r>
      <w:r w:rsidR="009D671D" w:rsidRPr="00D659A1">
        <w:rPr>
          <w:noProof/>
          <w:color w:val="000000"/>
          <w:lang w:val="en-CA"/>
        </w:rPr>
        <w:t>(Kolaczkowska et al., 2008)</w:t>
      </w:r>
      <w:r w:rsidR="009D671D" w:rsidRPr="00233F15">
        <w:rPr>
          <w:color w:val="000000"/>
          <w:lang w:val="en-CA"/>
        </w:rPr>
        <w:fldChar w:fldCharType="end"/>
      </w:r>
      <w:r w:rsidR="001C62B5">
        <w:rPr>
          <w:color w:val="000000"/>
          <w:lang w:val="en-CA"/>
        </w:rPr>
        <w:t>, and extend these findings in at least three ways</w:t>
      </w:r>
      <w:r w:rsidR="009D671D" w:rsidRPr="00457F23">
        <w:rPr>
          <w:color w:val="000000" w:themeColor="text1"/>
          <w:lang w:val="en-CA"/>
        </w:rPr>
        <w:t xml:space="preserve">: 1) fluconazole resistance is increased further by </w:t>
      </w:r>
      <w:r w:rsidR="009D671D" w:rsidRPr="00457F23">
        <w:rPr>
          <w:i/>
          <w:color w:val="000000" w:themeColor="text1"/>
        </w:rPr>
        <w:t>ybt1∆</w:t>
      </w:r>
      <w:r w:rsidR="009D671D" w:rsidRPr="00457F23">
        <w:rPr>
          <w:color w:val="000000" w:themeColor="text1"/>
        </w:rPr>
        <w:t xml:space="preserve"> and </w:t>
      </w:r>
      <w:r w:rsidR="009D671D" w:rsidRPr="00457F23">
        <w:rPr>
          <w:i/>
          <w:color w:val="000000" w:themeColor="text1"/>
        </w:rPr>
        <w:t>ycf1∆</w:t>
      </w:r>
      <w:r w:rsidR="009D671D" w:rsidRPr="00457F23">
        <w:rPr>
          <w:color w:val="000000" w:themeColor="text1"/>
          <w:lang w:val="en-CA"/>
        </w:rPr>
        <w:t xml:space="preserve"> knockouts in addition to </w:t>
      </w:r>
      <w:r w:rsidR="009D671D" w:rsidRPr="00457F23">
        <w:rPr>
          <w:i/>
          <w:color w:val="000000" w:themeColor="text1"/>
        </w:rPr>
        <w:t>snq2∆</w:t>
      </w:r>
      <w:r w:rsidR="009D671D" w:rsidRPr="00457F23">
        <w:rPr>
          <w:color w:val="000000" w:themeColor="text1"/>
        </w:rPr>
        <w:t xml:space="preserve"> and </w:t>
      </w:r>
      <w:r w:rsidR="009D671D" w:rsidRPr="00457F23">
        <w:rPr>
          <w:i/>
          <w:color w:val="000000" w:themeColor="text1"/>
        </w:rPr>
        <w:t>yor1∆</w:t>
      </w:r>
      <w:r w:rsidR="009D671D" w:rsidRPr="00457F23">
        <w:rPr>
          <w:color w:val="000000" w:themeColor="text1"/>
          <w:lang w:val="en-CA"/>
        </w:rPr>
        <w:t xml:space="preserve">; 2) the resistance provided by </w:t>
      </w:r>
      <w:r w:rsidR="009D671D" w:rsidRPr="00457F23">
        <w:rPr>
          <w:i/>
          <w:color w:val="000000" w:themeColor="text1"/>
        </w:rPr>
        <w:t>ybt1∆</w:t>
      </w:r>
      <w:r w:rsidR="009D671D" w:rsidRPr="00457F23">
        <w:rPr>
          <w:color w:val="000000" w:themeColor="text1"/>
        </w:rPr>
        <w:t xml:space="preserve"> and </w:t>
      </w:r>
      <w:r w:rsidR="009D671D" w:rsidRPr="00457F23">
        <w:rPr>
          <w:i/>
          <w:color w:val="000000" w:themeColor="text1"/>
        </w:rPr>
        <w:t>ycf1∆</w:t>
      </w:r>
      <w:r w:rsidR="009D671D" w:rsidRPr="00457F23">
        <w:rPr>
          <w:color w:val="000000" w:themeColor="text1"/>
          <w:lang w:val="en-CA"/>
        </w:rPr>
        <w:t xml:space="preserve"> is synergistic with that provided by </w:t>
      </w:r>
      <w:r w:rsidR="009D671D" w:rsidRPr="00457F23">
        <w:rPr>
          <w:i/>
          <w:color w:val="000000" w:themeColor="text1"/>
        </w:rPr>
        <w:t>snq2∆</w:t>
      </w:r>
      <w:r w:rsidR="009D671D" w:rsidRPr="00457F23">
        <w:rPr>
          <w:color w:val="000000" w:themeColor="text1"/>
        </w:rPr>
        <w:t xml:space="preserve"> and </w:t>
      </w:r>
      <w:r w:rsidR="009D671D" w:rsidRPr="00457F23">
        <w:rPr>
          <w:i/>
          <w:color w:val="000000" w:themeColor="text1"/>
        </w:rPr>
        <w:t>yor1∆</w:t>
      </w:r>
      <w:r w:rsidR="009D671D" w:rsidRPr="00457F23">
        <w:rPr>
          <w:color w:val="000000" w:themeColor="text1"/>
          <w:lang w:val="en-CA"/>
        </w:rPr>
        <w:t xml:space="preserve">; and 3) resistance of the </w:t>
      </w:r>
      <w:r w:rsidR="009D671D" w:rsidRPr="00457F23">
        <w:rPr>
          <w:i/>
          <w:color w:val="000000" w:themeColor="text1"/>
        </w:rPr>
        <w:t>snq2∆ ybt1∆ ycf1∆ yor1∆</w:t>
      </w:r>
      <w:r w:rsidR="009D671D" w:rsidRPr="00457F23">
        <w:rPr>
          <w:color w:val="000000" w:themeColor="text1"/>
        </w:rPr>
        <w:t xml:space="preserve"> knockout strain depends on the </w:t>
      </w:r>
      <w:r w:rsidR="009D671D" w:rsidRPr="00457F23">
        <w:rPr>
          <w:color w:val="000000" w:themeColor="text1"/>
        </w:rPr>
        <w:lastRenderedPageBreak/>
        <w:t xml:space="preserve">presence of a wild-type </w:t>
      </w:r>
      <w:r w:rsidR="009D671D" w:rsidRPr="00457F23">
        <w:rPr>
          <w:i/>
          <w:color w:val="000000" w:themeColor="text1"/>
        </w:rPr>
        <w:t>PDR5</w:t>
      </w:r>
      <w:r w:rsidR="009D671D" w:rsidRPr="00457F23">
        <w:rPr>
          <w:color w:val="000000" w:themeColor="text1"/>
          <w:lang w:val="en-CA"/>
        </w:rPr>
        <w:t>.</w:t>
      </w:r>
      <w:r w:rsidR="006637DC">
        <w:rPr>
          <w:color w:val="000000" w:themeColor="text1"/>
          <w:lang w:val="en-CA"/>
        </w:rPr>
        <w:t xml:space="preserve">  Thus, XGA revealed a complex interdependency involving five genes.</w:t>
      </w:r>
    </w:p>
    <w:p w14:paraId="3FC17CED" w14:textId="77777777" w:rsidR="004726E4" w:rsidRDefault="004726E4" w:rsidP="004726E4">
      <w:pPr>
        <w:widowControl w:val="0"/>
        <w:autoSpaceDE w:val="0"/>
        <w:autoSpaceDN w:val="0"/>
        <w:adjustRightInd w:val="0"/>
        <w:jc w:val="both"/>
        <w:rPr>
          <w:color w:val="000000"/>
        </w:rPr>
      </w:pPr>
    </w:p>
    <w:p w14:paraId="1A882488" w14:textId="453A243E" w:rsidR="00561878" w:rsidRPr="007C718F" w:rsidRDefault="001C62B5" w:rsidP="00007301">
      <w:pPr>
        <w:widowControl w:val="0"/>
        <w:autoSpaceDE w:val="0"/>
        <w:autoSpaceDN w:val="0"/>
        <w:adjustRightInd w:val="0"/>
        <w:jc w:val="both"/>
        <w:rPr>
          <w:bCs/>
          <w:iCs/>
          <w:color w:val="000000" w:themeColor="text1"/>
        </w:rPr>
      </w:pPr>
      <w:r>
        <w:rPr>
          <w:color w:val="000000"/>
        </w:rPr>
        <w:t>Each of t</w:t>
      </w:r>
      <w:r w:rsidR="00370E35">
        <w:rPr>
          <w:color w:val="000000"/>
        </w:rPr>
        <w:t xml:space="preserve">hese observations </w:t>
      </w:r>
      <w:r w:rsidR="006637DC">
        <w:rPr>
          <w:color w:val="000000"/>
        </w:rPr>
        <w:t xml:space="preserve">is consistent </w:t>
      </w:r>
      <w:r w:rsidR="00190EA3">
        <w:rPr>
          <w:color w:val="000000"/>
        </w:rPr>
        <w:t xml:space="preserve">with the genotype-to-phenotype model learned by the neural network.  </w:t>
      </w:r>
      <w:r>
        <w:rPr>
          <w:color w:val="000000"/>
        </w:rPr>
        <w:t xml:space="preserve">Indeed, the </w:t>
      </w:r>
      <w:r w:rsidR="00457F23">
        <w:rPr>
          <w:color w:val="000000"/>
        </w:rPr>
        <w:t>neural network modeled negative</w:t>
      </w:r>
      <w:r w:rsidR="00457F23" w:rsidRPr="00457F23">
        <w:rPr>
          <w:color w:val="000000"/>
        </w:rPr>
        <w:t xml:space="preserve"> </w:t>
      </w:r>
      <w:r w:rsidR="00457F23">
        <w:rPr>
          <w:color w:val="000000"/>
        </w:rPr>
        <w:t xml:space="preserve">influence on Pdr5 from </w:t>
      </w:r>
      <w:r w:rsidR="00457F23">
        <w:rPr>
          <w:i/>
          <w:color w:val="000000"/>
        </w:rPr>
        <w:t>SNQ2, YBT1, YCF1</w:t>
      </w:r>
      <w:r w:rsidR="00457F23">
        <w:rPr>
          <w:color w:val="000000"/>
        </w:rPr>
        <w:t xml:space="preserve">, and </w:t>
      </w:r>
      <w:r w:rsidR="00457F23">
        <w:rPr>
          <w:i/>
          <w:color w:val="000000"/>
        </w:rPr>
        <w:t xml:space="preserve">YOR1 </w:t>
      </w:r>
      <w:r w:rsidR="00457F23">
        <w:rPr>
          <w:color w:val="000000"/>
        </w:rPr>
        <w:t xml:space="preserve">(Figure 4B), and </w:t>
      </w:r>
      <w:r>
        <w:rPr>
          <w:color w:val="000000"/>
        </w:rPr>
        <w:t xml:space="preserve">thus could be said to capture the phenomenon that </w:t>
      </w:r>
      <w:r w:rsidR="00457F23" w:rsidRPr="00FF3025">
        <w:rPr>
          <w:bCs/>
          <w:i/>
          <w:iCs/>
          <w:color w:val="000000" w:themeColor="text1"/>
        </w:rPr>
        <w:t>snq∆ybt1∆ycf1∆yor1∆</w:t>
      </w:r>
      <w:r w:rsidR="00457F23">
        <w:rPr>
          <w:bCs/>
          <w:iCs/>
          <w:color w:val="000000" w:themeColor="text1"/>
        </w:rPr>
        <w:t xml:space="preserve"> </w:t>
      </w:r>
      <w:r>
        <w:rPr>
          <w:bCs/>
          <w:iCs/>
          <w:color w:val="000000" w:themeColor="text1"/>
        </w:rPr>
        <w:t xml:space="preserve">should </w:t>
      </w:r>
      <w:r w:rsidR="00457F23">
        <w:rPr>
          <w:bCs/>
          <w:iCs/>
          <w:color w:val="000000" w:themeColor="text1"/>
        </w:rPr>
        <w:t>be more resistant to fluconazole than strains carrying any subset of these knockouts</w:t>
      </w:r>
      <w:r w:rsidR="00370E35">
        <w:rPr>
          <w:bCs/>
          <w:iCs/>
          <w:color w:val="000000" w:themeColor="text1"/>
        </w:rPr>
        <w:t>.  However</w:t>
      </w:r>
      <w:r w:rsidR="00457F23">
        <w:rPr>
          <w:bCs/>
          <w:iCs/>
          <w:color w:val="000000" w:themeColor="text1"/>
        </w:rPr>
        <w:t xml:space="preserve">, </w:t>
      </w:r>
      <w:r w:rsidR="00370E35">
        <w:rPr>
          <w:bCs/>
          <w:iCs/>
          <w:color w:val="000000" w:themeColor="text1"/>
        </w:rPr>
        <w:t>this neural network</w:t>
      </w:r>
      <w:r w:rsidR="00457F23" w:rsidRPr="00650B0D">
        <w:rPr>
          <w:bCs/>
          <w:iCs/>
          <w:color w:val="000000" w:themeColor="text1"/>
        </w:rPr>
        <w:t xml:space="preserve"> under-estimated the resistance of this four-knockout strain</w:t>
      </w:r>
      <w:r w:rsidR="006637DC">
        <w:rPr>
          <w:bCs/>
          <w:iCs/>
          <w:color w:val="000000" w:themeColor="text1"/>
        </w:rPr>
        <w:t xml:space="preserve"> (</w:t>
      </w:r>
      <w:r>
        <w:rPr>
          <w:bCs/>
          <w:iCs/>
          <w:color w:val="000000" w:themeColor="text1"/>
        </w:rPr>
        <w:t xml:space="preserve">and each of </w:t>
      </w:r>
      <w:r w:rsidR="00C54C75">
        <w:rPr>
          <w:bCs/>
          <w:iCs/>
          <w:color w:val="000000" w:themeColor="text1"/>
        </w:rPr>
        <w:t xml:space="preserve">the three triple knockout combinations </w:t>
      </w:r>
      <w:r w:rsidR="006637DC">
        <w:rPr>
          <w:bCs/>
          <w:iCs/>
          <w:color w:val="000000" w:themeColor="text1"/>
        </w:rPr>
        <w:t xml:space="preserve">with </w:t>
      </w:r>
      <w:r w:rsidR="00C54C75">
        <w:rPr>
          <w:bCs/>
          <w:iCs/>
          <w:color w:val="000000" w:themeColor="text1"/>
        </w:rPr>
        <w:t>complex positive interactions</w:t>
      </w:r>
      <w:r w:rsidR="006637DC">
        <w:rPr>
          <w:bCs/>
          <w:iCs/>
          <w:color w:val="000000" w:themeColor="text1"/>
        </w:rPr>
        <w:t xml:space="preserve">; </w:t>
      </w:r>
      <w:r w:rsidR="00457F23">
        <w:rPr>
          <w:bCs/>
          <w:iCs/>
          <w:color w:val="000000" w:themeColor="text1"/>
        </w:rPr>
        <w:t xml:space="preserve">Figure </w:t>
      </w:r>
      <w:del w:id="122" w:author="Albi Celaj" w:date="2019-02-01T13:23:00Z">
        <w:r w:rsidR="00457F23" w:rsidDel="00190C40">
          <w:rPr>
            <w:bCs/>
            <w:iCs/>
            <w:color w:val="000000" w:themeColor="text1"/>
          </w:rPr>
          <w:delText xml:space="preserve">5B </w:delText>
        </w:r>
      </w:del>
      <w:ins w:id="123" w:author="Albi Celaj" w:date="2019-02-01T13:23:00Z">
        <w:r w:rsidR="00190C40">
          <w:rPr>
            <w:bCs/>
            <w:iCs/>
            <w:color w:val="000000" w:themeColor="text1"/>
          </w:rPr>
          <w:t>5</w:t>
        </w:r>
      </w:ins>
      <w:ins w:id="124" w:author="Albi Celaj" w:date="2019-02-04T11:34:00Z">
        <w:r w:rsidR="00070567">
          <w:rPr>
            <w:bCs/>
            <w:iCs/>
            <w:color w:val="000000" w:themeColor="text1"/>
          </w:rPr>
          <w:t>B</w:t>
        </w:r>
      </w:ins>
      <w:ins w:id="125" w:author="Albi Celaj" w:date="2019-02-01T13:23:00Z">
        <w:r w:rsidR="00190C40">
          <w:rPr>
            <w:bCs/>
            <w:iCs/>
            <w:color w:val="000000" w:themeColor="text1"/>
          </w:rPr>
          <w:t xml:space="preserve"> </w:t>
        </w:r>
      </w:ins>
      <w:r w:rsidR="00457F23">
        <w:rPr>
          <w:bCs/>
          <w:iCs/>
          <w:color w:val="000000" w:themeColor="text1"/>
        </w:rPr>
        <w:t>left panel</w:t>
      </w:r>
      <w:r w:rsidR="00457F23" w:rsidRPr="00650B0D">
        <w:rPr>
          <w:bCs/>
          <w:iCs/>
          <w:color w:val="000000" w:themeColor="text1"/>
        </w:rPr>
        <w:t>).</w:t>
      </w:r>
      <w:r w:rsidR="00457F23">
        <w:rPr>
          <w:bCs/>
          <w:iCs/>
          <w:color w:val="000000" w:themeColor="text1"/>
        </w:rPr>
        <w:t xml:space="preserve"> </w:t>
      </w:r>
      <w:r>
        <w:rPr>
          <w:bCs/>
          <w:iCs/>
          <w:color w:val="000000" w:themeColor="text1"/>
        </w:rPr>
        <w:t xml:space="preserve"> </w:t>
      </w:r>
      <w:r w:rsidR="003D12E9">
        <w:rPr>
          <w:bCs/>
          <w:iCs/>
          <w:color w:val="000000" w:themeColor="text1"/>
        </w:rPr>
        <w:t xml:space="preserve">As the </w:t>
      </w:r>
      <w:r w:rsidR="005B003C">
        <w:rPr>
          <w:bCs/>
          <w:iCs/>
          <w:color w:val="000000" w:themeColor="text1"/>
        </w:rPr>
        <w:t xml:space="preserve">complex </w:t>
      </w:r>
      <w:r w:rsidR="003D12E9">
        <w:rPr>
          <w:bCs/>
          <w:iCs/>
          <w:color w:val="000000" w:themeColor="text1"/>
        </w:rPr>
        <w:t xml:space="preserve">genetic interactions suggested synergistic rather than additive influence on </w:t>
      </w:r>
      <w:r w:rsidR="003D12E9" w:rsidRPr="003C7288">
        <w:rPr>
          <w:bCs/>
          <w:i/>
          <w:iCs/>
          <w:color w:val="000000" w:themeColor="text1"/>
        </w:rPr>
        <w:t>PDR5</w:t>
      </w:r>
      <w:r w:rsidR="003D12E9">
        <w:rPr>
          <w:bCs/>
          <w:iCs/>
          <w:color w:val="000000" w:themeColor="text1"/>
        </w:rPr>
        <w:t xml:space="preserve">, we formally </w:t>
      </w:r>
      <w:r w:rsidR="00047CD0">
        <w:rPr>
          <w:bCs/>
          <w:iCs/>
          <w:color w:val="000000" w:themeColor="text1"/>
        </w:rPr>
        <w:t>modeled</w:t>
      </w:r>
      <w:r w:rsidR="003D12E9">
        <w:rPr>
          <w:bCs/>
          <w:iCs/>
          <w:color w:val="000000" w:themeColor="text1"/>
        </w:rPr>
        <w:t xml:space="preserve"> this possibility.</w:t>
      </w:r>
      <w:r w:rsidR="003D12E9" w:rsidRPr="00551E22">
        <w:rPr>
          <w:bCs/>
          <w:iCs/>
          <w:color w:val="000000" w:themeColor="text1"/>
        </w:rPr>
        <w:t xml:space="preserve"> </w:t>
      </w:r>
      <w:r w:rsidR="003D12E9">
        <w:rPr>
          <w:bCs/>
          <w:iCs/>
          <w:color w:val="000000" w:themeColor="text1"/>
        </w:rPr>
        <w:t xml:space="preserve"> </w:t>
      </w:r>
      <w:r w:rsidR="00B34B96">
        <w:rPr>
          <w:bCs/>
          <w:iCs/>
          <w:color w:val="000000" w:themeColor="text1"/>
        </w:rPr>
        <w:t xml:space="preserve">To model non-additive combinations of </w:t>
      </w:r>
      <w:r w:rsidR="00FB4320">
        <w:rPr>
          <w:bCs/>
          <w:iCs/>
          <w:color w:val="000000" w:themeColor="text1"/>
        </w:rPr>
        <w:t xml:space="preserve">influences </w:t>
      </w:r>
      <w:r w:rsidR="000136A7">
        <w:rPr>
          <w:bCs/>
          <w:iCs/>
          <w:color w:val="000000" w:themeColor="text1"/>
        </w:rPr>
        <w:t>in</w:t>
      </w:r>
      <w:r w:rsidR="00FB4320">
        <w:rPr>
          <w:bCs/>
          <w:iCs/>
          <w:color w:val="000000" w:themeColor="text1"/>
        </w:rPr>
        <w:t xml:space="preserve"> a neural network, </w:t>
      </w:r>
      <w:r w:rsidR="000136A7">
        <w:rPr>
          <w:bCs/>
          <w:iCs/>
          <w:color w:val="000000" w:themeColor="text1"/>
        </w:rPr>
        <w:t xml:space="preserve">hidden layers can be added </w:t>
      </w:r>
      <w:r w:rsidR="007F5631">
        <w:rPr>
          <w:bCs/>
          <w:iCs/>
          <w:color w:val="000000" w:themeColor="text1"/>
        </w:rPr>
        <w:t>between two nodes</w:t>
      </w:r>
      <w:r w:rsidR="000C41F6">
        <w:rPr>
          <w:bCs/>
          <w:iCs/>
          <w:color w:val="000000" w:themeColor="text1"/>
        </w:rPr>
        <w:t xml:space="preserve">.  </w:t>
      </w:r>
      <w:r>
        <w:rPr>
          <w:bCs/>
          <w:iCs/>
          <w:color w:val="000000" w:themeColor="text1"/>
        </w:rPr>
        <w:t xml:space="preserve">We </w:t>
      </w:r>
      <w:r w:rsidR="00BF6270">
        <w:rPr>
          <w:bCs/>
          <w:iCs/>
          <w:color w:val="000000" w:themeColor="text1"/>
        </w:rPr>
        <w:t>f</w:t>
      </w:r>
      <w:r w:rsidR="00753E2A">
        <w:rPr>
          <w:bCs/>
          <w:iCs/>
          <w:color w:val="000000" w:themeColor="text1"/>
        </w:rPr>
        <w:t>irst consider</w:t>
      </w:r>
      <w:r>
        <w:rPr>
          <w:bCs/>
          <w:iCs/>
          <w:color w:val="000000" w:themeColor="text1"/>
        </w:rPr>
        <w:t>ed</w:t>
      </w:r>
      <w:r w:rsidR="00753E2A">
        <w:rPr>
          <w:bCs/>
          <w:iCs/>
          <w:color w:val="000000" w:themeColor="text1"/>
        </w:rPr>
        <w:t xml:space="preserve"> the simplest extension of the ‘additive influence’ model, add</w:t>
      </w:r>
      <w:r>
        <w:rPr>
          <w:bCs/>
          <w:iCs/>
          <w:color w:val="000000" w:themeColor="text1"/>
        </w:rPr>
        <w:t>ing</w:t>
      </w:r>
      <w:r w:rsidR="00753E2A">
        <w:rPr>
          <w:bCs/>
          <w:iCs/>
          <w:color w:val="000000" w:themeColor="text1"/>
        </w:rPr>
        <w:t xml:space="preserve"> a single hidden </w:t>
      </w:r>
      <w:r w:rsidR="007A7545">
        <w:rPr>
          <w:bCs/>
          <w:iCs/>
          <w:color w:val="000000" w:themeColor="text1"/>
        </w:rPr>
        <w:t xml:space="preserve">layer </w:t>
      </w:r>
      <w:r w:rsidR="00370E35">
        <w:rPr>
          <w:bCs/>
          <w:iCs/>
          <w:color w:val="000000" w:themeColor="text1"/>
        </w:rPr>
        <w:t>with</w:t>
      </w:r>
      <w:r w:rsidR="007A7545">
        <w:rPr>
          <w:bCs/>
          <w:iCs/>
          <w:color w:val="000000" w:themeColor="text1"/>
        </w:rPr>
        <w:t xml:space="preserve"> a single neuron</w:t>
      </w:r>
      <w:r w:rsidR="002B129E">
        <w:rPr>
          <w:bCs/>
          <w:iCs/>
          <w:color w:val="000000" w:themeColor="text1"/>
        </w:rPr>
        <w:t xml:space="preserve"> </w:t>
      </w:r>
      <w:r w:rsidR="00233C3E">
        <w:rPr>
          <w:bCs/>
          <w:iCs/>
          <w:color w:val="000000" w:themeColor="text1"/>
        </w:rPr>
        <w:t xml:space="preserve">(see Methods) </w:t>
      </w:r>
      <w:r w:rsidR="00753E2A">
        <w:rPr>
          <w:bCs/>
          <w:iCs/>
          <w:color w:val="000000" w:themeColor="text1"/>
        </w:rPr>
        <w:t xml:space="preserve">to mediate influence on </w:t>
      </w:r>
      <w:r w:rsidR="00753E2A">
        <w:rPr>
          <w:color w:val="000000"/>
        </w:rPr>
        <w:t>Pdr5</w:t>
      </w:r>
      <w:r w:rsidR="00CC41B4">
        <w:rPr>
          <w:color w:val="000000"/>
        </w:rPr>
        <w:t xml:space="preserve"> from </w:t>
      </w:r>
      <w:r w:rsidR="007A6776">
        <w:rPr>
          <w:i/>
          <w:color w:val="000000"/>
        </w:rPr>
        <w:t>SNQ2, YBT1, YCF1</w:t>
      </w:r>
      <w:r w:rsidR="007A6776">
        <w:rPr>
          <w:color w:val="000000"/>
        </w:rPr>
        <w:t xml:space="preserve">, and </w:t>
      </w:r>
      <w:r w:rsidR="007A6776">
        <w:rPr>
          <w:i/>
          <w:color w:val="000000"/>
        </w:rPr>
        <w:t>YOR1</w:t>
      </w:r>
      <w:r w:rsidR="00753E2A">
        <w:rPr>
          <w:color w:val="000000"/>
        </w:rPr>
        <w:t xml:space="preserve">.  </w:t>
      </w:r>
      <w:r w:rsidR="00322112">
        <w:rPr>
          <w:color w:val="000000"/>
        </w:rPr>
        <w:t xml:space="preserve">Using only fluconazole data, training a network with this </w:t>
      </w:r>
      <w:r w:rsidR="00370E35">
        <w:rPr>
          <w:bCs/>
          <w:iCs/>
          <w:color w:val="000000" w:themeColor="text1"/>
        </w:rPr>
        <w:t xml:space="preserve">single </w:t>
      </w:r>
      <w:r w:rsidR="00B41EDC">
        <w:rPr>
          <w:bCs/>
          <w:iCs/>
          <w:color w:val="000000" w:themeColor="text1"/>
        </w:rPr>
        <w:t>‘</w:t>
      </w:r>
      <w:r w:rsidR="009C509C">
        <w:rPr>
          <w:bCs/>
          <w:iCs/>
          <w:color w:val="000000" w:themeColor="text1"/>
        </w:rPr>
        <w:t xml:space="preserve">influence </w:t>
      </w:r>
      <w:r w:rsidR="00B41EDC">
        <w:rPr>
          <w:bCs/>
          <w:iCs/>
          <w:color w:val="000000" w:themeColor="text1"/>
        </w:rPr>
        <w:t>m</w:t>
      </w:r>
      <w:r w:rsidR="00561878">
        <w:rPr>
          <w:bCs/>
          <w:iCs/>
          <w:color w:val="000000" w:themeColor="text1"/>
        </w:rPr>
        <w:t>ediator</w:t>
      </w:r>
      <w:r w:rsidR="00B41EDC">
        <w:rPr>
          <w:bCs/>
          <w:iCs/>
          <w:color w:val="000000" w:themeColor="text1"/>
        </w:rPr>
        <w:t xml:space="preserve">’ neuron </w:t>
      </w:r>
      <w:r w:rsidR="00B41EDC" w:rsidRPr="00650B0D">
        <w:rPr>
          <w:bCs/>
          <w:iCs/>
          <w:color w:val="000000" w:themeColor="text1"/>
        </w:rPr>
        <w:t xml:space="preserve">yielded </w:t>
      </w:r>
      <w:r w:rsidR="00B41EDC">
        <w:rPr>
          <w:bCs/>
          <w:iCs/>
          <w:color w:val="000000" w:themeColor="text1"/>
        </w:rPr>
        <w:t xml:space="preserve">a </w:t>
      </w:r>
      <w:r w:rsidR="00B41EDC" w:rsidRPr="00650B0D">
        <w:rPr>
          <w:bCs/>
          <w:iCs/>
          <w:color w:val="000000" w:themeColor="text1"/>
        </w:rPr>
        <w:t xml:space="preserve">better </w:t>
      </w:r>
      <w:r w:rsidR="00B41EDC">
        <w:rPr>
          <w:bCs/>
          <w:iCs/>
          <w:color w:val="000000" w:themeColor="text1"/>
        </w:rPr>
        <w:t>recapitulation</w:t>
      </w:r>
      <w:r w:rsidR="00B41EDC" w:rsidRPr="00650B0D">
        <w:rPr>
          <w:bCs/>
          <w:iCs/>
          <w:color w:val="000000" w:themeColor="text1"/>
        </w:rPr>
        <w:t xml:space="preserve"> of</w:t>
      </w:r>
      <w:r w:rsidR="00B41EDC">
        <w:rPr>
          <w:bCs/>
          <w:iCs/>
          <w:color w:val="000000" w:themeColor="text1"/>
        </w:rPr>
        <w:t xml:space="preserve"> the observed</w:t>
      </w:r>
      <w:r w:rsidR="00B41EDC" w:rsidRPr="00650B0D">
        <w:rPr>
          <w:bCs/>
          <w:iCs/>
          <w:color w:val="000000" w:themeColor="text1"/>
        </w:rPr>
        <w:t xml:space="preserve"> fluconazole resistance for the three</w:t>
      </w:r>
      <w:r w:rsidR="00B41EDC">
        <w:rPr>
          <w:bCs/>
          <w:iCs/>
          <w:color w:val="000000" w:themeColor="text1"/>
        </w:rPr>
        <w:t>- and</w:t>
      </w:r>
      <w:r w:rsidR="00B41EDC" w:rsidRPr="00650B0D">
        <w:rPr>
          <w:bCs/>
          <w:iCs/>
          <w:color w:val="000000" w:themeColor="text1"/>
        </w:rPr>
        <w:t xml:space="preserve"> four-knockout strains</w:t>
      </w:r>
      <w:r w:rsidR="00B41EDC">
        <w:rPr>
          <w:bCs/>
          <w:iCs/>
          <w:color w:val="000000" w:themeColor="text1"/>
        </w:rPr>
        <w:t xml:space="preserve"> (Figure </w:t>
      </w:r>
      <w:del w:id="126" w:author="Albi Celaj" w:date="2019-02-01T13:23:00Z">
        <w:r w:rsidR="00B41EDC" w:rsidDel="00190C40">
          <w:rPr>
            <w:bCs/>
            <w:iCs/>
            <w:color w:val="000000" w:themeColor="text1"/>
          </w:rPr>
          <w:delText xml:space="preserve">5B </w:delText>
        </w:r>
      </w:del>
      <w:ins w:id="127" w:author="Albi Celaj" w:date="2019-02-01T13:23:00Z">
        <w:r w:rsidR="00190C40">
          <w:rPr>
            <w:bCs/>
            <w:iCs/>
            <w:color w:val="000000" w:themeColor="text1"/>
          </w:rPr>
          <w:t>5</w:t>
        </w:r>
      </w:ins>
      <w:ins w:id="128" w:author="Albi Celaj" w:date="2019-02-04T11:34:00Z">
        <w:r w:rsidR="00070567">
          <w:rPr>
            <w:bCs/>
            <w:iCs/>
            <w:color w:val="000000" w:themeColor="text1"/>
          </w:rPr>
          <w:t>B</w:t>
        </w:r>
      </w:ins>
      <w:ins w:id="129" w:author="Albi Celaj" w:date="2019-02-01T13:23:00Z">
        <w:r w:rsidR="00190C40">
          <w:rPr>
            <w:bCs/>
            <w:iCs/>
            <w:color w:val="000000" w:themeColor="text1"/>
          </w:rPr>
          <w:t xml:space="preserve"> </w:t>
        </w:r>
      </w:ins>
      <w:r w:rsidR="00B41EDC">
        <w:rPr>
          <w:bCs/>
          <w:iCs/>
          <w:color w:val="000000" w:themeColor="text1"/>
        </w:rPr>
        <w:t>right panel)</w:t>
      </w:r>
      <w:r w:rsidR="00322112">
        <w:rPr>
          <w:bCs/>
          <w:iCs/>
          <w:color w:val="000000" w:themeColor="text1"/>
        </w:rPr>
        <w:t xml:space="preserve"> than training with the original neural network structure </w:t>
      </w:r>
      <w:r w:rsidR="00B41EDC">
        <w:rPr>
          <w:bCs/>
          <w:iCs/>
          <w:color w:val="000000" w:themeColor="text1"/>
        </w:rPr>
        <w:t>(Figure S</w:t>
      </w:r>
      <w:ins w:id="130" w:author="Albi Celaj" w:date="2019-02-01T13:22:00Z">
        <w:r w:rsidR="00190C40">
          <w:rPr>
            <w:bCs/>
            <w:iCs/>
            <w:color w:val="000000" w:themeColor="text1"/>
          </w:rPr>
          <w:t>9</w:t>
        </w:r>
      </w:ins>
      <w:del w:id="131" w:author="Albi Celaj" w:date="2019-02-01T13:22:00Z">
        <w:r w:rsidR="00B41EDC" w:rsidDel="00190C40">
          <w:rPr>
            <w:bCs/>
            <w:iCs/>
            <w:color w:val="000000" w:themeColor="text1"/>
          </w:rPr>
          <w:delText>10</w:delText>
        </w:r>
      </w:del>
      <w:r w:rsidR="00B41EDC">
        <w:rPr>
          <w:bCs/>
          <w:iCs/>
          <w:color w:val="000000" w:themeColor="text1"/>
        </w:rPr>
        <w:t xml:space="preserve"> </w:t>
      </w:r>
      <w:r w:rsidR="00B41EDC" w:rsidRPr="00650B0D">
        <w:rPr>
          <w:bCs/>
          <w:iCs/>
          <w:color w:val="000000" w:themeColor="text1"/>
        </w:rPr>
        <w:t>B).</w:t>
      </w:r>
      <w:r w:rsidR="00B41EDC">
        <w:rPr>
          <w:bCs/>
          <w:iCs/>
          <w:color w:val="000000" w:themeColor="text1"/>
        </w:rPr>
        <w:t xml:space="preserve">  </w:t>
      </w:r>
      <w:r w:rsidR="00D2165B">
        <w:rPr>
          <w:bCs/>
          <w:iCs/>
          <w:color w:val="000000" w:themeColor="text1"/>
        </w:rPr>
        <w:t xml:space="preserve">These results suggested </w:t>
      </w:r>
      <w:r w:rsidR="006A0BEA">
        <w:rPr>
          <w:bCs/>
          <w:iCs/>
          <w:color w:val="000000" w:themeColor="text1"/>
        </w:rPr>
        <w:t xml:space="preserve">that </w:t>
      </w:r>
      <w:r>
        <w:rPr>
          <w:bCs/>
          <w:iCs/>
          <w:color w:val="000000" w:themeColor="text1"/>
        </w:rPr>
        <w:t xml:space="preserve">at least some of the </w:t>
      </w:r>
      <w:r w:rsidR="007C718F">
        <w:rPr>
          <w:bCs/>
          <w:iCs/>
          <w:color w:val="000000" w:themeColor="text1"/>
        </w:rPr>
        <w:t xml:space="preserve">negative influence </w:t>
      </w:r>
      <w:r>
        <w:rPr>
          <w:bCs/>
          <w:iCs/>
          <w:color w:val="000000" w:themeColor="text1"/>
        </w:rPr>
        <w:t xml:space="preserve">of </w:t>
      </w:r>
      <w:r w:rsidR="00A14EA4">
        <w:rPr>
          <w:bCs/>
          <w:iCs/>
          <w:color w:val="000000" w:themeColor="text1"/>
        </w:rPr>
        <w:t xml:space="preserve">these </w:t>
      </w:r>
      <w:r w:rsidR="007A6776">
        <w:rPr>
          <w:bCs/>
          <w:iCs/>
          <w:color w:val="000000" w:themeColor="text1"/>
        </w:rPr>
        <w:t xml:space="preserve">four genes </w:t>
      </w:r>
      <w:r>
        <w:rPr>
          <w:bCs/>
          <w:iCs/>
          <w:color w:val="000000" w:themeColor="text1"/>
        </w:rPr>
        <w:t xml:space="preserve">on Pdr5 activity </w:t>
      </w:r>
      <w:r w:rsidR="00233C3E">
        <w:rPr>
          <w:bCs/>
          <w:iCs/>
          <w:color w:val="000000" w:themeColor="text1"/>
        </w:rPr>
        <w:t xml:space="preserve">is mediated via </w:t>
      </w:r>
      <w:r w:rsidR="007C718F">
        <w:rPr>
          <w:bCs/>
          <w:iCs/>
          <w:color w:val="000000" w:themeColor="text1"/>
        </w:rPr>
        <w:t>a hidden factor</w:t>
      </w:r>
      <w:del w:id="132" w:author="Albi Celaj" w:date="2019-02-01T13:24:00Z">
        <w:r w:rsidR="007C718F" w:rsidDel="00190C40">
          <w:rPr>
            <w:bCs/>
            <w:iCs/>
            <w:color w:val="000000" w:themeColor="text1"/>
          </w:rPr>
          <w:delText xml:space="preserve"> (Figure 5B right panel)</w:delText>
        </w:r>
      </w:del>
      <w:r w:rsidR="007C718F">
        <w:rPr>
          <w:bCs/>
          <w:iCs/>
          <w:color w:val="000000" w:themeColor="text1"/>
        </w:rPr>
        <w:t>.</w:t>
      </w:r>
    </w:p>
    <w:p w14:paraId="2FADE88A" w14:textId="77777777" w:rsidR="00C42AB1" w:rsidRDefault="00C42AB1" w:rsidP="003C7288">
      <w:pPr>
        <w:widowControl w:val="0"/>
        <w:autoSpaceDE w:val="0"/>
        <w:autoSpaceDN w:val="0"/>
        <w:adjustRightInd w:val="0"/>
        <w:jc w:val="both"/>
        <w:rPr>
          <w:bCs/>
          <w:iCs/>
          <w:color w:val="000000" w:themeColor="text1"/>
        </w:rPr>
      </w:pPr>
    </w:p>
    <w:p w14:paraId="63C0C28D" w14:textId="5F75D0EB" w:rsidR="00926676" w:rsidRDefault="00926676" w:rsidP="003966FD">
      <w:pPr>
        <w:jc w:val="both"/>
        <w:rPr>
          <w:bCs/>
          <w:iCs/>
          <w:color w:val="000000" w:themeColor="text1"/>
        </w:rPr>
      </w:pPr>
      <w:r>
        <w:rPr>
          <w:bCs/>
          <w:iCs/>
          <w:color w:val="000000" w:themeColor="text1"/>
        </w:rPr>
        <w:t xml:space="preserve">Before </w:t>
      </w:r>
      <w:r w:rsidR="007E2BCE">
        <w:rPr>
          <w:bCs/>
          <w:iCs/>
          <w:color w:val="000000" w:themeColor="text1"/>
        </w:rPr>
        <w:t xml:space="preserve">exploring this </w:t>
      </w:r>
      <w:r w:rsidR="00A54878">
        <w:rPr>
          <w:bCs/>
          <w:iCs/>
          <w:color w:val="000000" w:themeColor="text1"/>
        </w:rPr>
        <w:t xml:space="preserve">phenomenon </w:t>
      </w:r>
      <w:r w:rsidR="007E2BCE">
        <w:rPr>
          <w:bCs/>
          <w:iCs/>
          <w:color w:val="000000" w:themeColor="text1"/>
        </w:rPr>
        <w:t xml:space="preserve">further, we first wished to replicate the </w:t>
      </w:r>
      <w:r w:rsidR="00720218">
        <w:rPr>
          <w:bCs/>
          <w:iCs/>
          <w:color w:val="000000" w:themeColor="text1"/>
        </w:rPr>
        <w:t xml:space="preserve">initial </w:t>
      </w:r>
      <w:r w:rsidR="007E2BCE">
        <w:rPr>
          <w:bCs/>
          <w:iCs/>
          <w:color w:val="000000" w:themeColor="text1"/>
        </w:rPr>
        <w:t xml:space="preserve">observations within a </w:t>
      </w:r>
      <w:r w:rsidR="00233C3E">
        <w:rPr>
          <w:bCs/>
          <w:iCs/>
          <w:color w:val="000000" w:themeColor="text1"/>
        </w:rPr>
        <w:t xml:space="preserve">more uniform </w:t>
      </w:r>
      <w:r w:rsidR="007E2BCE">
        <w:rPr>
          <w:bCs/>
          <w:iCs/>
          <w:color w:val="000000" w:themeColor="text1"/>
        </w:rPr>
        <w:t xml:space="preserve">genetic background. </w:t>
      </w:r>
      <w:r w:rsidR="00720218">
        <w:rPr>
          <w:bCs/>
          <w:iCs/>
          <w:color w:val="000000" w:themeColor="text1"/>
        </w:rPr>
        <w:t xml:space="preserve">Therefore,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233C3E" w:rsidRPr="002930F2">
        <w:rPr>
          <w:bCs/>
          <w:iCs/>
          <w:color w:val="000000" w:themeColor="text1"/>
        </w:rPr>
        <w:t>knockout</w:t>
      </w:r>
      <w:r w:rsidR="00233C3E">
        <w:rPr>
          <w:bCs/>
          <w:iCs/>
          <w:color w:val="000000" w:themeColor="text1"/>
        </w:rPr>
        <w:t xml:space="preserve">s, each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 xml:space="preserve">Fluconazole resistance as estimated by </w:t>
      </w:r>
      <w:r w:rsidR="008D6812">
        <w:rPr>
          <w:bCs/>
          <w:iCs/>
          <w:color w:val="000000" w:themeColor="text1"/>
        </w:rPr>
        <w:t>XGA</w:t>
      </w:r>
      <w:r w:rsidR="00720218">
        <w:rPr>
          <w:bCs/>
          <w:iCs/>
          <w:color w:val="000000" w:themeColor="text1"/>
        </w:rPr>
        <w:t xml:space="preserve"> correlated well with measures of resistance obtained for individual strains</w:t>
      </w:r>
      <w:r w:rsidR="00984524">
        <w:rPr>
          <w:bCs/>
          <w:iCs/>
          <w:color w:val="000000" w:themeColor="text1"/>
        </w:rPr>
        <w:t xml:space="preserve"> </w:t>
      </w:r>
      <w:r w:rsidR="00720218">
        <w:rPr>
          <w:bCs/>
          <w:iCs/>
          <w:color w:val="000000" w:themeColor="text1"/>
        </w:rPr>
        <w:t>—</w:t>
      </w:r>
      <w:r w:rsidR="00984524">
        <w:rPr>
          <w:bCs/>
          <w:iCs/>
          <w:color w:val="000000" w:themeColor="text1"/>
        </w:rPr>
        <w:t xml:space="preserve">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w:t>
      </w:r>
      <w:r w:rsidR="00736D14">
        <w:rPr>
          <w:bCs/>
          <w:iCs/>
          <w:color w:val="000000" w:themeColor="text1"/>
        </w:rPr>
        <w:t>5</w:t>
      </w:r>
      <w:r w:rsidR="00720218">
        <w:rPr>
          <w:bCs/>
          <w:iCs/>
          <w:color w:val="000000" w:themeColor="text1"/>
        </w:rPr>
        <w:t xml:space="preserve"> for the fluconazole concentration </w:t>
      </w:r>
      <w:r w:rsidR="00736D14">
        <w:rPr>
          <w:bCs/>
          <w:iCs/>
          <w:color w:val="000000" w:themeColor="text1"/>
        </w:rPr>
        <w:t xml:space="preserve">expected to yield </w:t>
      </w:r>
      <w:r w:rsidR="00720218">
        <w:rPr>
          <w:bCs/>
          <w:iCs/>
          <w:color w:val="000000" w:themeColor="text1"/>
        </w:rPr>
        <w:t xml:space="preserve">50% inhibition (IC50; </w:t>
      </w:r>
      <w:r w:rsidR="004452EF">
        <w:rPr>
          <w:bCs/>
          <w:iCs/>
          <w:color w:val="000000" w:themeColor="text1"/>
        </w:rPr>
        <w:t xml:space="preserve">Figure </w:t>
      </w:r>
      <w:del w:id="133" w:author="Albi Celaj" w:date="2019-02-01T13:23:00Z">
        <w:r w:rsidR="00747724" w:rsidDel="00190C40">
          <w:rPr>
            <w:bCs/>
            <w:iCs/>
            <w:color w:val="000000" w:themeColor="text1"/>
          </w:rPr>
          <w:delText>5C</w:delText>
        </w:r>
      </w:del>
      <w:ins w:id="134" w:author="Albi Celaj" w:date="2019-02-01T13:23:00Z">
        <w:r w:rsidR="00190C40">
          <w:rPr>
            <w:bCs/>
            <w:iCs/>
            <w:color w:val="000000" w:themeColor="text1"/>
          </w:rPr>
          <w:t>5</w:t>
        </w:r>
      </w:ins>
      <w:ins w:id="135" w:author="Albi Celaj" w:date="2019-02-04T11:35:00Z">
        <w:r w:rsidR="00070567">
          <w:rPr>
            <w:bCs/>
            <w:iCs/>
            <w:color w:val="000000" w:themeColor="text1"/>
          </w:rPr>
          <w:t>C</w:t>
        </w:r>
      </w:ins>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w:t>
      </w:r>
      <w:r w:rsidR="00736D14">
        <w:rPr>
          <w:bCs/>
          <w:iCs/>
          <w:color w:val="000000" w:themeColor="text1"/>
        </w:rPr>
        <w:t>89</w:t>
      </w:r>
      <w:r w:rsidR="00720218">
        <w:rPr>
          <w:bCs/>
          <w:iCs/>
          <w:color w:val="000000" w:themeColor="text1"/>
        </w:rPr>
        <w:t xml:space="preserve"> for </w:t>
      </w:r>
      <w:r w:rsidR="00E674F1">
        <w:rPr>
          <w:bCs/>
          <w:iCs/>
          <w:color w:val="000000" w:themeColor="text1"/>
        </w:rPr>
        <w:t xml:space="preserve">total </w:t>
      </w:r>
      <w:r w:rsidR="00720218">
        <w:rPr>
          <w:bCs/>
          <w:iCs/>
          <w:color w:val="000000" w:themeColor="text1"/>
        </w:rPr>
        <w:t>growth in fluconazole relative to no-drug conditions (</w:t>
      </w:r>
      <w:r w:rsidR="004452EF">
        <w:rPr>
          <w:bCs/>
          <w:iCs/>
          <w:color w:val="000000" w:themeColor="text1"/>
        </w:rPr>
        <w:t xml:space="preserve">Figure </w:t>
      </w:r>
      <w:del w:id="136" w:author="Albi Celaj" w:date="2019-02-01T13:24:00Z">
        <w:r w:rsidR="00317FAF" w:rsidDel="00190C40">
          <w:rPr>
            <w:bCs/>
            <w:iCs/>
            <w:color w:val="000000" w:themeColor="text1"/>
          </w:rPr>
          <w:delText>S11</w:delText>
        </w:r>
      </w:del>
      <w:ins w:id="137" w:author="Albi Celaj" w:date="2019-02-01T13:24:00Z">
        <w:r w:rsidR="00190C40">
          <w:rPr>
            <w:bCs/>
            <w:iCs/>
            <w:color w:val="000000" w:themeColor="text1"/>
          </w:rPr>
          <w:t>S10</w:t>
        </w:r>
      </w:ins>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r w:rsidR="008D6812">
        <w:rPr>
          <w:bCs/>
          <w:iCs/>
          <w:color w:val="000000" w:themeColor="text1"/>
        </w:rPr>
        <w:t>XGA</w:t>
      </w:r>
      <w:r w:rsidR="00720218">
        <w:rPr>
          <w:bCs/>
          <w:iCs/>
          <w:color w:val="000000" w:themeColor="text1"/>
        </w:rPr>
        <w:t xml:space="preserve">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47745A8C" w14:textId="75E4562D" w:rsidR="005364EE" w:rsidRDefault="00240A04" w:rsidP="00240A04">
      <w:pPr>
        <w:jc w:val="both"/>
        <w:rPr>
          <w:bCs/>
          <w:iCs/>
          <w:color w:val="000000" w:themeColor="text1"/>
        </w:rPr>
      </w:pPr>
      <w:r>
        <w:rPr>
          <w:bCs/>
          <w:iCs/>
          <w:color w:val="000000" w:themeColor="text1"/>
        </w:rPr>
        <w:t xml:space="preserve">We considered </w:t>
      </w:r>
      <w:r w:rsidR="00926676">
        <w:rPr>
          <w:bCs/>
          <w:iCs/>
          <w:color w:val="000000" w:themeColor="text1"/>
        </w:rPr>
        <w:t xml:space="preserve">two potential 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protein interaction</w:t>
      </w:r>
      <w:r w:rsidR="00984524">
        <w:rPr>
          <w:bCs/>
          <w:iCs/>
          <w:color w:val="000000" w:themeColor="text1"/>
        </w:rPr>
        <w:t>s</w:t>
      </w:r>
      <w:r w:rsidR="00926676">
        <w:rPr>
          <w:bCs/>
          <w:iCs/>
          <w:color w:val="000000" w:themeColor="text1"/>
        </w:rPr>
        <w:t xml:space="preserve">.  </w:t>
      </w:r>
    </w:p>
    <w:p w14:paraId="228E1483" w14:textId="77777777" w:rsidR="005364EE" w:rsidRDefault="005364EE" w:rsidP="00240A04">
      <w:pPr>
        <w:jc w:val="both"/>
        <w:rPr>
          <w:bCs/>
          <w:iCs/>
          <w:color w:val="000000" w:themeColor="text1"/>
        </w:rPr>
      </w:pPr>
    </w:p>
    <w:p w14:paraId="4C15F876" w14:textId="4BF3C98A" w:rsidR="00D942E0" w:rsidRPr="00A54878" w:rsidRDefault="00233C3E" w:rsidP="00D942E0">
      <w:pPr>
        <w:jc w:val="both"/>
        <w:rPr>
          <w:bCs/>
          <w:iCs/>
          <w:color w:val="000000" w:themeColor="text1"/>
        </w:rPr>
      </w:pPr>
      <w:r>
        <w:rPr>
          <w:bCs/>
          <w:iCs/>
          <w:color w:val="000000" w:themeColor="text1"/>
        </w:rPr>
        <w:t xml:space="preserve">Consistent </w:t>
      </w:r>
      <w:r w:rsidR="005902C8">
        <w:rPr>
          <w:bCs/>
          <w:iCs/>
          <w:color w:val="000000" w:themeColor="text1"/>
        </w:rPr>
        <w:t xml:space="preserve">with </w:t>
      </w:r>
      <w:r>
        <w:rPr>
          <w:bCs/>
          <w:iCs/>
          <w:color w:val="000000" w:themeColor="text1"/>
        </w:rPr>
        <w:t xml:space="preserve">the idea that </w:t>
      </w:r>
      <w:r w:rsidR="003D12E9">
        <w:rPr>
          <w:bCs/>
          <w:iCs/>
          <w:color w:val="000000" w:themeColor="text1"/>
        </w:rPr>
        <w:t>a hidden factor media</w:t>
      </w:r>
      <w:r>
        <w:rPr>
          <w:bCs/>
          <w:iCs/>
          <w:color w:val="000000" w:themeColor="text1"/>
        </w:rPr>
        <w:t xml:space="preserve">tes (at least some of) the </w:t>
      </w:r>
      <w:r w:rsidR="003D12E9">
        <w:rPr>
          <w:bCs/>
          <w:iCs/>
          <w:color w:val="000000" w:themeColor="text1"/>
        </w:rPr>
        <w:t>negative influence</w:t>
      </w:r>
      <w:r>
        <w:rPr>
          <w:bCs/>
          <w:iCs/>
          <w:color w:val="000000" w:themeColor="text1"/>
        </w:rPr>
        <w:t xml:space="preserve"> by the four genes on Pdr5</w:t>
      </w:r>
      <w:r w:rsidR="003D12E9">
        <w:rPr>
          <w:bCs/>
          <w:iCs/>
          <w:color w:val="000000" w:themeColor="text1"/>
        </w:rPr>
        <w:t xml:space="preserve">, </w:t>
      </w:r>
      <w:r>
        <w:rPr>
          <w:bCs/>
          <w:iCs/>
          <w:color w:val="000000" w:themeColor="text1"/>
        </w:rPr>
        <w:t xml:space="preserve">the </w:t>
      </w:r>
      <w:r w:rsidR="00926676">
        <w:rPr>
          <w:bCs/>
          <w:iCs/>
          <w:color w:val="000000" w:themeColor="text1"/>
        </w:rPr>
        <w:t>previously reported</w:t>
      </w:r>
      <w:r>
        <w:rPr>
          <w:bCs/>
          <w:iCs/>
          <w:color w:val="000000" w:themeColor="text1"/>
        </w:rPr>
        <w:t xml:space="preserve"> i</w:t>
      </w:r>
      <w:r w:rsidRPr="00087F63">
        <w:rPr>
          <w:bCs/>
          <w:iCs/>
          <w:color w:val="000000" w:themeColor="text1"/>
        </w:rPr>
        <w:t xml:space="preserve">nhibition of </w:t>
      </w:r>
      <w:r w:rsidRPr="00650B0D">
        <w:rPr>
          <w:bCs/>
          <w:iCs/>
          <w:color w:val="000000" w:themeColor="text1"/>
        </w:rPr>
        <w:t>Pdr5</w:t>
      </w:r>
      <w:r>
        <w:rPr>
          <w:bCs/>
          <w:i/>
          <w:iCs/>
          <w:color w:val="000000" w:themeColor="text1"/>
        </w:rPr>
        <w:t xml:space="preserve"> </w:t>
      </w:r>
      <w:r>
        <w:rPr>
          <w:bCs/>
          <w:iCs/>
          <w:color w:val="000000" w:themeColor="text1"/>
        </w:rPr>
        <w:t xml:space="preserve">activity </w:t>
      </w:r>
      <w:r w:rsidRPr="00087F63">
        <w:rPr>
          <w:bCs/>
          <w:iCs/>
          <w:color w:val="000000" w:themeColor="text1"/>
        </w:rPr>
        <w:t xml:space="preserve">by </w:t>
      </w:r>
      <w:r w:rsidRPr="00087F63">
        <w:rPr>
          <w:bCs/>
          <w:i/>
          <w:iCs/>
          <w:color w:val="000000" w:themeColor="text1"/>
        </w:rPr>
        <w:t>SNQ2</w:t>
      </w:r>
      <w:r w:rsidRPr="00087F63">
        <w:rPr>
          <w:bCs/>
          <w:iCs/>
          <w:color w:val="000000" w:themeColor="text1"/>
        </w:rPr>
        <w:t xml:space="preserve"> and </w:t>
      </w:r>
      <w:r w:rsidRPr="00087F63">
        <w:rPr>
          <w:bCs/>
          <w:i/>
          <w:iCs/>
          <w:color w:val="000000" w:themeColor="text1"/>
        </w:rPr>
        <w:t>YOR1</w:t>
      </w:r>
      <w:r w:rsidRPr="00087F63">
        <w:rPr>
          <w:bCs/>
          <w:iCs/>
          <w:color w:val="000000" w:themeColor="text1"/>
        </w:rPr>
        <w:t xml:space="preserve"> </w:t>
      </w:r>
      <w:r>
        <w:rPr>
          <w:bCs/>
          <w:iCs/>
          <w:color w:val="000000" w:themeColor="text1"/>
        </w:rPr>
        <w:t xml:space="preserve">was </w:t>
      </w:r>
      <w:r w:rsidR="00240A04">
        <w:rPr>
          <w:bCs/>
          <w:iCs/>
          <w:color w:val="000000" w:themeColor="text1"/>
        </w:rPr>
        <w:t xml:space="preserve">explained by </w:t>
      </w:r>
      <w:r w:rsidR="00926676">
        <w:rPr>
          <w:bCs/>
          <w:iCs/>
          <w:color w:val="000000" w:themeColor="text1"/>
        </w:rPr>
        <w:t xml:space="preserve">reduced activity of the transcription factor </w:t>
      </w:r>
      <w:r w:rsidR="00BA3C21" w:rsidRPr="00BA3C21">
        <w:rPr>
          <w:bCs/>
          <w:iCs/>
          <w:color w:val="000000" w:themeColor="text1"/>
        </w:rPr>
        <w:t>Pdr1</w:t>
      </w:r>
      <w:r w:rsidR="00240A04">
        <w:rPr>
          <w:bCs/>
          <w:iCs/>
          <w:color w:val="000000" w:themeColor="text1"/>
        </w:rPr>
        <w:t>, which in turn yield</w:t>
      </w:r>
      <w:r w:rsidR="00D942E0">
        <w:rPr>
          <w:bCs/>
          <w:iCs/>
          <w:color w:val="000000" w:themeColor="text1"/>
        </w:rPr>
        <w:t>s</w:t>
      </w:r>
      <w:r w:rsidR="00240A04">
        <w:rPr>
          <w:bCs/>
          <w:iCs/>
          <w:color w:val="000000" w:themeColor="text1"/>
        </w:rPr>
        <w:t xml:space="preserve"> reduced </w:t>
      </w:r>
      <w:r w:rsidR="00240A04" w:rsidRPr="00AD394C">
        <w:rPr>
          <w:bCs/>
          <w:i/>
          <w:iCs/>
          <w:color w:val="000000" w:themeColor="text1"/>
        </w:rPr>
        <w:t>PDR5</w:t>
      </w:r>
      <w:r w:rsidR="00240A04">
        <w:rPr>
          <w:bCs/>
          <w:iCs/>
          <w:color w:val="000000" w:themeColor="text1"/>
        </w:rPr>
        <w:t xml:space="preserve"> transcript levels</w:t>
      </w:r>
      <w:r w:rsidR="00984524">
        <w:rPr>
          <w:bCs/>
          <w:iCs/>
          <w:color w:val="000000" w:themeColor="text1"/>
        </w:rPr>
        <w:t xml:space="preserve"> </w:t>
      </w:r>
      <w:r w:rsidR="00BA3C21" w:rsidRPr="00BA3C21">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BA3C21" w:rsidRPr="00BA3C21">
        <w:rPr>
          <w:bCs/>
          <w:iCs/>
          <w:color w:val="000000" w:themeColor="text1"/>
        </w:rPr>
        <w:fldChar w:fldCharType="separate"/>
      </w:r>
      <w:r w:rsidR="00D659A1" w:rsidRPr="00D659A1">
        <w:rPr>
          <w:bCs/>
          <w:iCs/>
          <w:noProof/>
          <w:color w:val="000000" w:themeColor="text1"/>
        </w:rPr>
        <w:t>(Kolaczkowska et al., 2008)</w:t>
      </w:r>
      <w:r w:rsidR="00BA3C21" w:rsidRPr="00BA3C21">
        <w:rPr>
          <w:bCs/>
          <w:iCs/>
          <w:color w:val="000000" w:themeColor="text1"/>
        </w:rPr>
        <w:fldChar w:fldCharType="end"/>
      </w:r>
      <w:r w:rsidR="00926676">
        <w:rPr>
          <w:bCs/>
          <w:iCs/>
          <w:color w:val="000000" w:themeColor="text1"/>
        </w:rPr>
        <w:t>.</w:t>
      </w:r>
      <w:r w:rsidR="00BA3C21"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r w:rsidR="00240A04">
        <w:rPr>
          <w:bCs/>
          <w:iCs/>
          <w:color w:val="000000" w:themeColor="text1"/>
        </w:rPr>
        <w:t>qRT-PCR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984524">
        <w:rPr>
          <w:bCs/>
          <w:i/>
          <w:iCs/>
          <w:color w:val="000000" w:themeColor="text1"/>
        </w:rPr>
        <w:t xml:space="preserve"> </w:t>
      </w:r>
      <w:r w:rsidR="005A7843">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5A7843">
        <w:rPr>
          <w:bCs/>
          <w:iCs/>
          <w:color w:val="000000" w:themeColor="text1"/>
        </w:rPr>
        <w:fldChar w:fldCharType="separate"/>
      </w:r>
      <w:r w:rsidR="00D659A1" w:rsidRPr="00D659A1">
        <w:rPr>
          <w:bCs/>
          <w:iCs/>
          <w:noProof/>
          <w:color w:val="000000" w:themeColor="text1"/>
        </w:rPr>
        <w:t>(Kolaczkowska et al., 2008)</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 xml:space="preserve">(p = 0.27, </w:t>
      </w:r>
      <w:r w:rsidR="004452EF">
        <w:rPr>
          <w:bCs/>
          <w:iCs/>
          <w:color w:val="000000" w:themeColor="text1"/>
        </w:rPr>
        <w:t xml:space="preserve">Figure </w:t>
      </w:r>
      <w:del w:id="138" w:author="Albi Celaj" w:date="2019-02-01T13:25:00Z">
        <w:r w:rsidR="00D942E0" w:rsidDel="00190C40">
          <w:rPr>
            <w:bCs/>
            <w:iCs/>
            <w:color w:val="000000" w:themeColor="text1"/>
          </w:rPr>
          <w:delText>4E</w:delText>
        </w:r>
      </w:del>
      <w:ins w:id="139" w:author="Albi Celaj" w:date="2019-02-01T13:25:00Z">
        <w:r w:rsidR="00190C40">
          <w:rPr>
            <w:bCs/>
            <w:iCs/>
            <w:color w:val="000000" w:themeColor="text1"/>
          </w:rPr>
          <w:t>5</w:t>
        </w:r>
      </w:ins>
      <w:ins w:id="140" w:author="Albi Celaj" w:date="2019-02-04T11:35:00Z">
        <w:r w:rsidR="00070567">
          <w:rPr>
            <w:bCs/>
            <w:iCs/>
            <w:color w:val="000000" w:themeColor="text1"/>
          </w:rPr>
          <w:t>D</w:t>
        </w:r>
      </w:ins>
      <w:r w:rsidR="00D942E0">
        <w:rPr>
          <w:bCs/>
          <w:iCs/>
          <w:color w:val="000000" w:themeColor="text1"/>
        </w:rPr>
        <w:t>)</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Pr>
          <w:bCs/>
          <w:iCs/>
          <w:color w:val="000000" w:themeColor="text1"/>
        </w:rPr>
        <w:t xml:space="preserve">increased </w:t>
      </w:r>
      <w:r w:rsidRPr="008A3952">
        <w:rPr>
          <w:bCs/>
          <w:i/>
          <w:iCs/>
          <w:color w:val="000000" w:themeColor="text1"/>
        </w:rPr>
        <w:t>PDR5</w:t>
      </w:r>
      <w:r>
        <w:rPr>
          <w:bCs/>
          <w:iCs/>
          <w:color w:val="000000" w:themeColor="text1"/>
        </w:rPr>
        <w:t xml:space="preserve"> </w:t>
      </w:r>
      <w:r w:rsidR="00804936">
        <w:rPr>
          <w:bCs/>
          <w:iCs/>
          <w:color w:val="000000" w:themeColor="text1"/>
        </w:rPr>
        <w:t xml:space="preserve">mRNA </w:t>
      </w:r>
      <w:r>
        <w:rPr>
          <w:bCs/>
          <w:iCs/>
          <w:color w:val="000000" w:themeColor="text1"/>
        </w:rPr>
        <w:t xml:space="preserve">level </w:t>
      </w:r>
      <w:r w:rsidR="003966FD">
        <w:rPr>
          <w:bCs/>
          <w:iCs/>
          <w:color w:val="000000" w:themeColor="text1"/>
        </w:rPr>
        <w:t xml:space="preserve">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0.69, </w:t>
      </w:r>
      <w:r w:rsidR="004452EF">
        <w:rPr>
          <w:bCs/>
          <w:iCs/>
          <w:color w:val="000000" w:themeColor="text1"/>
        </w:rPr>
        <w:t xml:space="preserve">Figure </w:t>
      </w:r>
      <w:del w:id="141" w:author="Albi Celaj" w:date="2019-02-01T13:25:00Z">
        <w:r w:rsidR="003966FD" w:rsidDel="00190C40">
          <w:rPr>
            <w:bCs/>
            <w:iCs/>
            <w:color w:val="000000" w:themeColor="text1"/>
          </w:rPr>
          <w:delText>4E</w:delText>
        </w:r>
      </w:del>
      <w:ins w:id="142" w:author="Albi Celaj" w:date="2019-02-01T13:25:00Z">
        <w:r w:rsidR="00190C40">
          <w:rPr>
            <w:bCs/>
            <w:iCs/>
            <w:color w:val="000000" w:themeColor="text1"/>
          </w:rPr>
          <w:t>5</w:t>
        </w:r>
      </w:ins>
      <w:ins w:id="143" w:author="Albi Celaj" w:date="2019-02-04T11:35:00Z">
        <w:r w:rsidR="00070567">
          <w:rPr>
            <w:bCs/>
            <w:iCs/>
            <w:color w:val="000000" w:themeColor="text1"/>
          </w:rPr>
          <w:t>D</w:t>
        </w:r>
      </w:ins>
      <w:r w:rsidR="003966FD">
        <w:rPr>
          <w:bCs/>
          <w:iCs/>
          <w:color w:val="000000" w:themeColor="text1"/>
        </w:rPr>
        <w:t xml:space="preserv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Pr>
          <w:bCs/>
          <w:iCs/>
          <w:color w:val="000000" w:themeColor="text1"/>
        </w:rPr>
        <w:t xml:space="preserve">in </w:t>
      </w:r>
      <w:r w:rsidR="00CC740E">
        <w:rPr>
          <w:bCs/>
          <w:iCs/>
          <w:color w:val="000000" w:themeColor="text1"/>
        </w:rPr>
        <w:t>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 xml:space="preserve">0.032; </w:t>
      </w:r>
      <w:r w:rsidR="004452EF">
        <w:rPr>
          <w:bCs/>
          <w:iCs/>
          <w:color w:val="000000" w:themeColor="text1"/>
        </w:rPr>
        <w:t xml:space="preserve">Figure </w:t>
      </w:r>
      <w:ins w:id="144" w:author="Albi Celaj" w:date="2019-02-01T13:25:00Z">
        <w:r w:rsidR="00190C40">
          <w:rPr>
            <w:bCs/>
            <w:iCs/>
            <w:color w:val="000000" w:themeColor="text1"/>
          </w:rPr>
          <w:t>5</w:t>
        </w:r>
      </w:ins>
      <w:ins w:id="145" w:author="Albi Celaj" w:date="2019-02-04T11:35:00Z">
        <w:r w:rsidR="00070567">
          <w:rPr>
            <w:bCs/>
            <w:iCs/>
            <w:color w:val="000000" w:themeColor="text1"/>
          </w:rPr>
          <w:t>D</w:t>
        </w:r>
      </w:ins>
      <w:del w:id="146" w:author="Albi Celaj" w:date="2019-02-01T13:25:00Z">
        <w:r w:rsidR="00CC740E" w:rsidDel="00190C40">
          <w:rPr>
            <w:bCs/>
            <w:iCs/>
            <w:color w:val="000000" w:themeColor="text1"/>
          </w:rPr>
          <w:delText>4D</w:delText>
        </w:r>
      </w:del>
      <w:r w:rsidR="00CC740E" w:rsidRPr="00BA3C21">
        <w:rPr>
          <w:bCs/>
          <w:iCs/>
          <w:color w:val="000000" w:themeColor="text1"/>
        </w:rPr>
        <w:t>).</w:t>
      </w:r>
      <w:r w:rsidR="005A7843">
        <w:rPr>
          <w:bCs/>
          <w:iCs/>
          <w:color w:val="000000" w:themeColor="text1"/>
        </w:rPr>
        <w:t xml:space="preserve">  </w:t>
      </w:r>
      <w:r w:rsidR="008B2904">
        <w:rPr>
          <w:bCs/>
          <w:iCs/>
          <w:color w:val="000000" w:themeColor="text1"/>
        </w:rPr>
        <w:t xml:space="preserve">Interestingly, relative expression of </w:t>
      </w:r>
      <w:r w:rsidR="008B2904">
        <w:rPr>
          <w:bCs/>
          <w:i/>
          <w:iCs/>
          <w:color w:val="000000" w:themeColor="text1"/>
        </w:rPr>
        <w:t xml:space="preserve">PDR5 </w:t>
      </w:r>
      <w:r w:rsidR="008B2904">
        <w:rPr>
          <w:bCs/>
          <w:iCs/>
          <w:color w:val="000000" w:themeColor="text1"/>
        </w:rPr>
        <w:t xml:space="preserve">tracked well with the relative activity expected by the neural network </w:t>
      </w:r>
      <w:r w:rsidR="008B2904">
        <w:rPr>
          <w:bCs/>
          <w:iCs/>
          <w:color w:val="000000" w:themeColor="text1"/>
        </w:rPr>
        <w:lastRenderedPageBreak/>
        <w:t xml:space="preserve">model, especially when considering only </w:t>
      </w:r>
      <w:r w:rsidR="006D48A5">
        <w:rPr>
          <w:bCs/>
          <w:iCs/>
          <w:color w:val="000000" w:themeColor="text1"/>
        </w:rPr>
        <w:t>‘</w:t>
      </w:r>
      <w:r w:rsidR="008B2904">
        <w:rPr>
          <w:bCs/>
          <w:iCs/>
          <w:color w:val="000000" w:themeColor="text1"/>
        </w:rPr>
        <w:t>indirect</w:t>
      </w:r>
      <w:r w:rsidR="006D48A5">
        <w:rPr>
          <w:bCs/>
          <w:iCs/>
          <w:color w:val="000000" w:themeColor="text1"/>
        </w:rPr>
        <w:t>’</w:t>
      </w:r>
      <w:r w:rsidR="008B2904">
        <w:rPr>
          <w:bCs/>
          <w:iCs/>
          <w:color w:val="000000" w:themeColor="text1"/>
        </w:rPr>
        <w:t xml:space="preserve"> influences</w:t>
      </w:r>
      <w:r w:rsidR="006D48A5">
        <w:rPr>
          <w:bCs/>
          <w:iCs/>
          <w:color w:val="000000" w:themeColor="text1"/>
        </w:rPr>
        <w:t xml:space="preserve"> </w:t>
      </w:r>
      <w:r w:rsidR="00810D5B">
        <w:rPr>
          <w:bCs/>
          <w:iCs/>
          <w:color w:val="000000" w:themeColor="text1"/>
        </w:rPr>
        <w:t>from the hidden mediating factor</w:t>
      </w:r>
      <w:r w:rsidR="008B2904">
        <w:rPr>
          <w:bCs/>
          <w:iCs/>
          <w:color w:val="000000" w:themeColor="text1"/>
        </w:rPr>
        <w:t xml:space="preserve"> (</w:t>
      </w:r>
      <w:r w:rsidR="004452EF">
        <w:rPr>
          <w:bCs/>
          <w:iCs/>
          <w:color w:val="000000" w:themeColor="text1"/>
        </w:rPr>
        <w:t xml:space="preserve">Figure </w:t>
      </w:r>
      <w:r w:rsidR="008B2904">
        <w:rPr>
          <w:bCs/>
          <w:iCs/>
          <w:color w:val="000000" w:themeColor="text1"/>
        </w:rPr>
        <w:t>5</w:t>
      </w:r>
      <w:ins w:id="147" w:author="Albi Celaj" w:date="2019-02-04T11:35:00Z">
        <w:r w:rsidR="00070567">
          <w:rPr>
            <w:bCs/>
            <w:iCs/>
            <w:color w:val="000000" w:themeColor="text1"/>
          </w:rPr>
          <w:t>D</w:t>
        </w:r>
      </w:ins>
      <w:del w:id="148" w:author="Albi Celaj" w:date="2019-02-01T13:25:00Z">
        <w:r w:rsidR="008B2904" w:rsidDel="00190C40">
          <w:rPr>
            <w:bCs/>
            <w:iCs/>
            <w:color w:val="000000" w:themeColor="text1"/>
          </w:rPr>
          <w:delText>D</w:delText>
        </w:r>
      </w:del>
      <w:r w:rsidR="008B2904">
        <w:rPr>
          <w:bCs/>
          <w:iCs/>
          <w:color w:val="000000" w:themeColor="text1"/>
        </w:rPr>
        <w:t xml:space="preserve">).  </w:t>
      </w:r>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 xml:space="preserve">yield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r w:rsidR="003766DE">
        <w:rPr>
          <w:bCs/>
          <w:iCs/>
          <w:color w:val="000000" w:themeColor="text1"/>
        </w:rPr>
        <w:t xml:space="preserve">our results more confidently support the idea that the fluconazole resistance </w:t>
      </w:r>
      <w:r w:rsidR="003766DE" w:rsidRPr="00BA3C21">
        <w:rPr>
          <w:bCs/>
          <w:i/>
          <w:iCs/>
          <w:color w:val="000000" w:themeColor="text1"/>
        </w:rPr>
        <w:t>snq2∆yor1∆ybt1∆ycf1∆</w:t>
      </w:r>
      <w:r w:rsidR="003766DE">
        <w:rPr>
          <w:bCs/>
          <w:iCs/>
          <w:color w:val="000000" w:themeColor="text1"/>
        </w:rPr>
        <w:t xml:space="preserve"> can be explained (at least in part) </w:t>
      </w:r>
      <w:r w:rsidR="001341DD">
        <w:rPr>
          <w:bCs/>
          <w:iCs/>
          <w:color w:val="000000" w:themeColor="text1"/>
        </w:rPr>
        <w:t>by</w:t>
      </w:r>
      <w:r w:rsidR="003766DE">
        <w:rPr>
          <w:bCs/>
          <w:iCs/>
          <w:color w:val="000000" w:themeColor="text1"/>
        </w:rPr>
        <w:t xml:space="preserve"> increased </w:t>
      </w:r>
      <w:r w:rsidR="003766DE" w:rsidRPr="00650B0D">
        <w:rPr>
          <w:bCs/>
          <w:i/>
          <w:iCs/>
          <w:color w:val="000000" w:themeColor="text1"/>
        </w:rPr>
        <w:t>PDR5</w:t>
      </w:r>
      <w:r w:rsidR="003766DE">
        <w:rPr>
          <w:bCs/>
          <w:iCs/>
          <w:color w:val="000000" w:themeColor="text1"/>
        </w:rPr>
        <w:t xml:space="preserve"> transcript levels.</w:t>
      </w:r>
      <w:r w:rsidR="00A54878">
        <w:rPr>
          <w:bCs/>
          <w:iCs/>
          <w:color w:val="000000" w:themeColor="text1"/>
        </w:rPr>
        <w:t xml:space="preserve">  </w:t>
      </w:r>
    </w:p>
    <w:p w14:paraId="7442EEDA" w14:textId="1F3840C2" w:rsidR="00C47B8F" w:rsidRDefault="00C47B8F" w:rsidP="004D0055">
      <w:pPr>
        <w:jc w:val="both"/>
        <w:rPr>
          <w:bCs/>
          <w:iCs/>
          <w:color w:val="000000" w:themeColor="text1"/>
        </w:rPr>
      </w:pPr>
    </w:p>
    <w:p w14:paraId="3269151B" w14:textId="48C50DEC" w:rsidR="00A97DF6" w:rsidRDefault="00513934" w:rsidP="00A97DF6">
      <w:pPr>
        <w:jc w:val="both"/>
        <w:rPr>
          <w:bCs/>
          <w:iCs/>
          <w:color w:val="000000" w:themeColor="text1"/>
        </w:rPr>
      </w:pPr>
      <w:r>
        <w:rPr>
          <w:bCs/>
          <w:iCs/>
          <w:color w:val="000000" w:themeColor="text1"/>
        </w:rPr>
        <w:t xml:space="preserve">Insight into whether Snq2 </w:t>
      </w:r>
      <w:r w:rsidR="00A97DF6">
        <w:rPr>
          <w:bCs/>
          <w:iCs/>
          <w:color w:val="000000" w:themeColor="text1"/>
        </w:rPr>
        <w:t xml:space="preserve">might </w:t>
      </w:r>
      <w:r>
        <w:rPr>
          <w:bCs/>
          <w:iCs/>
          <w:color w:val="000000" w:themeColor="text1"/>
        </w:rPr>
        <w:t xml:space="preserve">also </w:t>
      </w:r>
      <w:r w:rsidR="00A97DF6">
        <w:rPr>
          <w:bCs/>
          <w:iCs/>
          <w:color w:val="000000" w:themeColor="text1"/>
        </w:rPr>
        <w:t xml:space="preserve">inhibit Pdr5 directly via protein interaction comes from a </w:t>
      </w:r>
      <w:r w:rsidR="00721A97">
        <w:rPr>
          <w:bCs/>
          <w:iCs/>
          <w:color w:val="000000" w:themeColor="text1"/>
        </w:rPr>
        <w:t xml:space="preserve">previous study investigating </w:t>
      </w:r>
      <w:r>
        <w:rPr>
          <w:bCs/>
          <w:iCs/>
          <w:color w:val="000000" w:themeColor="text1"/>
        </w:rPr>
        <w:t>a</w:t>
      </w:r>
      <w:r w:rsidR="00E44E46">
        <w:rPr>
          <w:bCs/>
          <w:iCs/>
          <w:color w:val="000000" w:themeColor="text1"/>
        </w:rPr>
        <w:t xml:space="preserve"> </w:t>
      </w:r>
      <w:r w:rsidR="00627DF3">
        <w:rPr>
          <w:bCs/>
          <w:iCs/>
          <w:color w:val="000000" w:themeColor="text1"/>
        </w:rPr>
        <w:t>Snq2-</w:t>
      </w:r>
      <w:r w:rsidR="005364EE">
        <w:rPr>
          <w:bCs/>
          <w:iCs/>
          <w:color w:val="000000" w:themeColor="text1"/>
        </w:rPr>
        <w:t xml:space="preserve">dependent decrease in </w:t>
      </w:r>
      <w:r w:rsidR="00627DF3">
        <w:rPr>
          <w:bCs/>
          <w:iCs/>
          <w:color w:val="000000" w:themeColor="text1"/>
        </w:rPr>
        <w:t xml:space="preserve">benomyl resistance </w:t>
      </w:r>
      <w:r w:rsidR="005364EE">
        <w:rPr>
          <w:bCs/>
          <w:iCs/>
          <w:color w:val="000000" w:themeColor="text1"/>
        </w:rPr>
        <w:t xml:space="preserve">imparted by </w:t>
      </w:r>
      <w:r w:rsidR="005364EE">
        <w:rPr>
          <w:bCs/>
          <w:i/>
          <w:iCs/>
          <w:color w:val="000000" w:themeColor="text1"/>
        </w:rPr>
        <w:t xml:space="preserve">PDR5 </w:t>
      </w:r>
      <w:r w:rsidR="00627DF3">
        <w:rPr>
          <w:bCs/>
          <w:iCs/>
          <w:color w:val="000000" w:themeColor="text1"/>
        </w:rPr>
        <w:t xml:space="preserve">and </w:t>
      </w:r>
      <w:r w:rsidR="005364EE">
        <w:rPr>
          <w:bCs/>
          <w:i/>
          <w:iCs/>
          <w:color w:val="000000" w:themeColor="text1"/>
        </w:rPr>
        <w:t>YOR1</w:t>
      </w:r>
      <w:r>
        <w:rPr>
          <w:bCs/>
          <w:iCs/>
          <w:color w:val="000000" w:themeColor="text1"/>
        </w:rPr>
        <w:t>.  This study</w:t>
      </w:r>
      <w:r w:rsidR="005364EE">
        <w:rPr>
          <w:bCs/>
          <w:i/>
          <w:iCs/>
          <w:color w:val="000000" w:themeColor="text1"/>
        </w:rPr>
        <w:t xml:space="preserve"> </w:t>
      </w:r>
      <w:r w:rsidR="00627DF3">
        <w:rPr>
          <w:bCs/>
          <w:iCs/>
          <w:color w:val="000000" w:themeColor="text1"/>
        </w:rPr>
        <w:t xml:space="preserve">found evidence for </w:t>
      </w:r>
      <w:r w:rsidR="00E44E46">
        <w:rPr>
          <w:bCs/>
          <w:iCs/>
          <w:color w:val="000000" w:themeColor="text1"/>
        </w:rPr>
        <w:t xml:space="preserve">a modest (1.5×)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bookmarkStart w:id="149" w:name="_Hlk530662605"/>
      <w:r w:rsidR="00627DF3">
        <w:rPr>
          <w:bCs/>
          <w:i/>
          <w:iCs/>
          <w:color w:val="000000" w:themeColor="text1"/>
        </w:rPr>
        <w:t>pdr5∆yor1∆</w:t>
      </w:r>
      <w:r w:rsidR="00627DF3">
        <w:rPr>
          <w:bCs/>
          <w:iCs/>
          <w:color w:val="000000" w:themeColor="text1"/>
        </w:rPr>
        <w:t xml:space="preserve">, </w:t>
      </w:r>
      <w:bookmarkEnd w:id="149"/>
      <w:r w:rsidR="00627DF3">
        <w:rPr>
          <w:bCs/>
          <w:iCs/>
          <w:color w:val="000000" w:themeColor="text1"/>
        </w:rPr>
        <w:t>but</w:t>
      </w:r>
      <w:r w:rsidR="00600F21">
        <w:rPr>
          <w:bCs/>
          <w:iCs/>
          <w:color w:val="000000" w:themeColor="text1"/>
        </w:rPr>
        <w:t xml:space="preserve"> not </w:t>
      </w:r>
      <w:r w:rsidR="00E44E46">
        <w:rPr>
          <w:bCs/>
          <w:iCs/>
          <w:color w:val="000000" w:themeColor="text1"/>
        </w:rPr>
        <w:t xml:space="preserve">for </w:t>
      </w:r>
      <w:r w:rsidR="00600F21">
        <w:rPr>
          <w:bCs/>
          <w:iCs/>
          <w:color w:val="000000" w:themeColor="text1"/>
        </w:rPr>
        <w:t xml:space="preserve">either </w:t>
      </w:r>
      <w:r w:rsidR="00E44E46">
        <w:rPr>
          <w:bCs/>
          <w:i/>
          <w:iCs/>
          <w:color w:val="000000" w:themeColor="text1"/>
        </w:rPr>
        <w:t xml:space="preserve">pdr5∆ </w:t>
      </w:r>
      <w:r w:rsidR="00E44E46">
        <w:t xml:space="preserve">or </w:t>
      </w:r>
      <w:r w:rsidR="00E44E46">
        <w:rPr>
          <w:bCs/>
          <w:i/>
          <w:iCs/>
          <w:color w:val="000000" w:themeColor="text1"/>
        </w:rPr>
        <w:t>yor1∆</w:t>
      </w:r>
      <w:r w:rsidR="00E44E46">
        <w:rPr>
          <w:bCs/>
          <w:iCs/>
          <w:color w:val="000000" w:themeColor="text1"/>
        </w:rPr>
        <w:t>, despite the fact that each of these single mutants show</w:t>
      </w:r>
      <w:r w:rsidR="00C241BD">
        <w:rPr>
          <w:bCs/>
          <w:iCs/>
          <w:color w:val="000000" w:themeColor="text1"/>
        </w:rPr>
        <w:t>ed</w:t>
      </w:r>
      <w:r w:rsidR="00E44E46">
        <w:rPr>
          <w:bCs/>
          <w:iCs/>
          <w:color w:val="000000" w:themeColor="text1"/>
        </w:rPr>
        <w:t xml:space="preserve"> </w:t>
      </w:r>
      <w:r w:rsidR="00A97DF6">
        <w:rPr>
          <w:bCs/>
          <w:iCs/>
          <w:color w:val="000000" w:themeColor="text1"/>
        </w:rPr>
        <w:t>increased</w:t>
      </w:r>
      <w:r w:rsidR="00E44E46">
        <w:rPr>
          <w:bCs/>
          <w:iCs/>
          <w:color w:val="000000" w:themeColor="text1"/>
        </w:rPr>
        <w:t xml:space="preserve"> benomyl resistance</w:t>
      </w:r>
      <w:r w:rsidR="00FF4A5D">
        <w:rPr>
          <w:bCs/>
          <w:iCs/>
          <w:color w:val="000000" w:themeColor="text1"/>
        </w:rPr>
        <w:t xml:space="preserve"> </w:t>
      </w:r>
      <w:r w:rsidR="004B4103">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4B4103">
        <w:rPr>
          <w:bCs/>
          <w:iCs/>
          <w:color w:val="000000" w:themeColor="text1"/>
        </w:rPr>
        <w:fldChar w:fldCharType="separate"/>
      </w:r>
      <w:r w:rsidR="00D659A1" w:rsidRPr="00D659A1">
        <w:rPr>
          <w:bCs/>
          <w:iCs/>
          <w:noProof/>
          <w:color w:val="000000" w:themeColor="text1"/>
        </w:rPr>
        <w:t>(Snider et al., 2013)</w:t>
      </w:r>
      <w:r w:rsidR="004B4103">
        <w:rPr>
          <w:bCs/>
          <w:iCs/>
          <w:color w:val="000000" w:themeColor="text1"/>
        </w:rPr>
        <w:fldChar w:fldCharType="end"/>
      </w:r>
      <w:r w:rsidR="00627DF3">
        <w:rPr>
          <w:bCs/>
          <w:iCs/>
          <w:color w:val="000000" w:themeColor="text1"/>
        </w:rPr>
        <w:t xml:space="preserve">.  </w:t>
      </w:r>
      <w:r w:rsidR="00E44E46">
        <w:rPr>
          <w:bCs/>
          <w:iCs/>
          <w:color w:val="000000" w:themeColor="text1"/>
        </w:rPr>
        <w:t>This result suggested the possibility that transporter genes can negatively influence one another by non-transcriptional means</w:t>
      </w:r>
      <w:r w:rsidR="00233C3E">
        <w:rPr>
          <w:bCs/>
          <w:iCs/>
          <w:color w:val="000000" w:themeColor="text1"/>
        </w:rPr>
        <w:t xml:space="preserve">. Indeed, given the known </w:t>
      </w:r>
      <w:r w:rsidR="00954B8F">
        <w:rPr>
          <w:bCs/>
          <w:iCs/>
          <w:color w:val="000000" w:themeColor="text1"/>
        </w:rPr>
        <w:t>protein-p</w:t>
      </w:r>
      <w:r w:rsidR="00E96E6B">
        <w:rPr>
          <w:bCs/>
          <w:iCs/>
          <w:color w:val="000000" w:themeColor="text1"/>
        </w:rPr>
        <w:t>rotein interaction</w:t>
      </w:r>
      <w:r w:rsidR="00A97DF6">
        <w:rPr>
          <w:bCs/>
          <w:iCs/>
          <w:color w:val="000000" w:themeColor="text1"/>
        </w:rPr>
        <w:t xml:space="preserve"> between Pdr5 and Snq2</w:t>
      </w:r>
      <w:r w:rsidR="00203D6C">
        <w:rPr>
          <w:bCs/>
          <w:iCs/>
          <w:color w:val="000000" w:themeColor="text1"/>
        </w:rPr>
        <w:t xml:space="preserve"> </w:t>
      </w:r>
      <w:r w:rsidR="00E96E6B">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E96E6B">
        <w:rPr>
          <w:bCs/>
          <w:iCs/>
          <w:color w:val="000000" w:themeColor="text1"/>
        </w:rPr>
        <w:fldChar w:fldCharType="separate"/>
      </w:r>
      <w:r w:rsidR="00D659A1" w:rsidRPr="00D659A1">
        <w:rPr>
          <w:bCs/>
          <w:iCs/>
          <w:noProof/>
          <w:color w:val="000000" w:themeColor="text1"/>
        </w:rPr>
        <w:t>(Snider et al., 2013)</w:t>
      </w:r>
      <w:r w:rsidR="00E96E6B">
        <w:rPr>
          <w:bCs/>
          <w:iCs/>
          <w:color w:val="000000" w:themeColor="text1"/>
        </w:rPr>
        <w:fldChar w:fldCharType="end"/>
      </w:r>
      <w:r w:rsidR="00233C3E">
        <w:rPr>
          <w:bCs/>
          <w:iCs/>
          <w:color w:val="000000" w:themeColor="text1"/>
        </w:rPr>
        <w:t xml:space="preserve">, one might hypothesize that </w:t>
      </w:r>
      <w:r w:rsidR="00233C3E">
        <w:rPr>
          <w:bCs/>
          <w:i/>
          <w:iCs/>
          <w:color w:val="000000" w:themeColor="text1"/>
        </w:rPr>
        <w:t>PDR5</w:t>
      </w:r>
      <w:r w:rsidR="00233C3E">
        <w:rPr>
          <w:bCs/>
          <w:iCs/>
          <w:color w:val="000000" w:themeColor="text1"/>
        </w:rPr>
        <w:t>-mediated repression of Snq2 activity results at least in part from a direct interaction</w:t>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sidR="00A97DF6">
        <w:rPr>
          <w:bCs/>
          <w:iCs/>
          <w:color w:val="000000" w:themeColor="text1"/>
        </w:rPr>
        <w:t>model, in which heterodimerization of Pdr5 and Snq2 transporters draws subunits away from the homodimeric Snq2 complex</w:t>
      </w:r>
      <w:r w:rsidR="00233C3E">
        <w:rPr>
          <w:bCs/>
          <w:iCs/>
          <w:color w:val="000000" w:themeColor="text1"/>
        </w:rPr>
        <w:t xml:space="preserve">, </w:t>
      </w:r>
      <w:r w:rsidR="00A97DF6">
        <w:rPr>
          <w:bCs/>
          <w:iCs/>
          <w:color w:val="000000" w:themeColor="text1"/>
        </w:rPr>
        <w:t>thereby reduc</w:t>
      </w:r>
      <w:r w:rsidR="00233C3E">
        <w:rPr>
          <w:bCs/>
          <w:iCs/>
          <w:color w:val="000000" w:themeColor="text1"/>
        </w:rPr>
        <w:t>ing</w:t>
      </w:r>
      <w:r w:rsidR="00A97DF6">
        <w:rPr>
          <w:bCs/>
          <w:iCs/>
          <w:color w:val="000000" w:themeColor="text1"/>
        </w:rPr>
        <w:t xml:space="preserve"> </w:t>
      </w:r>
      <w:r w:rsidR="00233C3E">
        <w:rPr>
          <w:bCs/>
          <w:iCs/>
          <w:color w:val="000000" w:themeColor="text1"/>
        </w:rPr>
        <w:t xml:space="preserve">the </w:t>
      </w:r>
      <w:r w:rsidR="00A97DF6">
        <w:rPr>
          <w:bCs/>
          <w:iCs/>
          <w:color w:val="000000" w:themeColor="text1"/>
        </w:rPr>
        <w:t xml:space="preserve">total efflux activity of Snq2, </w:t>
      </w:r>
      <w:r w:rsidR="00233C3E">
        <w:rPr>
          <w:bCs/>
          <w:iCs/>
          <w:color w:val="000000" w:themeColor="text1"/>
        </w:rPr>
        <w:t xml:space="preserve">draws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homodimer</w:t>
      </w:r>
      <w:r w:rsidR="00E44E46">
        <w:rPr>
          <w:bCs/>
          <w:iCs/>
          <w:color w:val="000000" w:themeColor="text1"/>
        </w:rPr>
        <w:t xml:space="preserve">ic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sidR="00A97DF6">
        <w:rPr>
          <w:bCs/>
          <w:iCs/>
          <w:color w:val="000000" w:themeColor="text1"/>
        </w:rPr>
        <w:t xml:space="preserve">  </w:t>
      </w:r>
    </w:p>
    <w:p w14:paraId="42D6E7AE" w14:textId="77777777" w:rsidR="00A97DF6" w:rsidRDefault="00A97DF6" w:rsidP="00A97DF6">
      <w:pPr>
        <w:jc w:val="both"/>
        <w:rPr>
          <w:bCs/>
          <w:iCs/>
          <w:color w:val="000000" w:themeColor="text1"/>
        </w:rPr>
      </w:pPr>
    </w:p>
    <w:p w14:paraId="094AABCB" w14:textId="2E8FB778" w:rsidR="00BA1670" w:rsidRPr="00BA1670" w:rsidRDefault="00BA1670">
      <w:pPr>
        <w:jc w:val="both"/>
        <w:rPr>
          <w:bCs/>
          <w:iCs/>
          <w:color w:val="000000" w:themeColor="text1"/>
        </w:rPr>
      </w:pPr>
      <w:r>
        <w:rPr>
          <w:bCs/>
          <w:iCs/>
          <w:color w:val="000000" w:themeColor="text1"/>
        </w:rPr>
        <w:t xml:space="preserve">We next explored whether a direct repression model could explain </w:t>
      </w:r>
      <w:r w:rsidR="00A97DF6">
        <w:rPr>
          <w:bCs/>
          <w:iCs/>
          <w:color w:val="000000" w:themeColor="text1"/>
        </w:rPr>
        <w:t xml:space="preserve">the observed </w:t>
      </w:r>
      <w:r w:rsidR="00A97DF6" w:rsidRPr="001421B9">
        <w:rPr>
          <w:bCs/>
          <w:iCs/>
          <w:color w:val="000000" w:themeColor="text1"/>
        </w:rPr>
        <w:t>Pdr5</w:t>
      </w:r>
      <w:r w:rsidR="00A97DF6">
        <w:rPr>
          <w:bCs/>
          <w:iCs/>
          <w:color w:val="000000" w:themeColor="text1"/>
        </w:rPr>
        <w:t xml:space="preserve">-dependent decrease in fluconazole resistance provided by </w:t>
      </w:r>
      <w:r w:rsidR="00A97DF6" w:rsidRPr="00795AAD">
        <w:rPr>
          <w:bCs/>
          <w:i/>
          <w:iCs/>
          <w:color w:val="000000" w:themeColor="text1"/>
        </w:rPr>
        <w:t>YOR1</w:t>
      </w:r>
      <w:r w:rsidR="00A97DF6">
        <w:rPr>
          <w:bCs/>
          <w:iCs/>
          <w:color w:val="000000" w:themeColor="text1"/>
        </w:rPr>
        <w:t xml:space="preserve">. </w:t>
      </w:r>
      <w:r w:rsidR="007608E9">
        <w:rPr>
          <w:bCs/>
          <w:iCs/>
          <w:color w:val="000000" w:themeColor="text1"/>
        </w:rPr>
        <w:t xml:space="preserve"> This model 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233C3E">
        <w:rPr>
          <w:bCs/>
          <w:iCs/>
          <w:color w:val="000000" w:themeColor="text1"/>
        </w:rPr>
        <w:t xml:space="preserve">.  </w:t>
      </w:r>
      <w:r>
        <w:rPr>
          <w:bCs/>
          <w:iCs/>
          <w:color w:val="000000" w:themeColor="text1"/>
        </w:rPr>
        <w:t xml:space="preserve">This </w:t>
      </w:r>
      <w:r w:rsidR="00233C3E">
        <w:rPr>
          <w:bCs/>
          <w:iCs/>
          <w:color w:val="000000" w:themeColor="text1"/>
        </w:rPr>
        <w:t xml:space="preserve">interaction </w:t>
      </w:r>
      <w:r>
        <w:rPr>
          <w:bCs/>
          <w:iCs/>
          <w:color w:val="000000" w:themeColor="text1"/>
        </w:rPr>
        <w:t xml:space="preserve">is </w:t>
      </w:r>
      <w:r w:rsidR="007608E9">
        <w:rPr>
          <w:bCs/>
          <w:iCs/>
          <w:color w:val="000000" w:themeColor="text1"/>
        </w:rPr>
        <w:t xml:space="preserve">made more plausible by the fact that Pdr5 and Yor1 are paralogs, and can </w:t>
      </w:r>
      <w:r w:rsidR="00EB3442">
        <w:rPr>
          <w:bCs/>
          <w:iCs/>
          <w:color w:val="000000" w:themeColor="text1"/>
        </w:rPr>
        <w:t xml:space="preserve">each </w:t>
      </w:r>
      <w:r w:rsidR="007608E9">
        <w:rPr>
          <w:bCs/>
          <w:iCs/>
          <w:color w:val="000000" w:themeColor="text1"/>
        </w:rPr>
        <w:t>form a homodimer</w:t>
      </w:r>
      <w:r w:rsidR="006C37AF">
        <w:rPr>
          <w:bCs/>
          <w:iCs/>
          <w:color w:val="000000" w:themeColor="text1"/>
        </w:rPr>
        <w:t xml:space="preserve"> </w:t>
      </w:r>
      <w:r w:rsidR="00C241BD">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C241BD">
        <w:rPr>
          <w:bCs/>
          <w:iCs/>
          <w:color w:val="000000" w:themeColor="text1"/>
        </w:rPr>
        <w:fldChar w:fldCharType="separate"/>
      </w:r>
      <w:r w:rsidR="00D659A1" w:rsidRPr="00D659A1">
        <w:rPr>
          <w:bCs/>
          <w:iCs/>
          <w:noProof/>
          <w:color w:val="000000" w:themeColor="text1"/>
        </w:rPr>
        <w:t>(Snider et al., 2013; Tarassov et al., 2008)</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(Braun et al., 2009)</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Pr>
          <w:bCs/>
          <w:iCs/>
          <w:color w:val="000000" w:themeColor="text1"/>
        </w:rPr>
        <w:t xml:space="preserve">used </w:t>
      </w:r>
      <w:r w:rsidR="007608E9">
        <w:rPr>
          <w:bCs/>
          <w:iCs/>
          <w:color w:val="000000" w:themeColor="text1"/>
        </w:rPr>
        <w:t>two distinct protein interaction assays: MYTH</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(Snider et al., 2013)</w:t>
      </w:r>
      <w:r w:rsidR="00FB3230">
        <w:rPr>
          <w:bCs/>
          <w:iCs/>
          <w:color w:val="000000" w:themeColor="text1"/>
        </w:rPr>
        <w:fldChar w:fldCharType="end"/>
      </w:r>
      <w:r w:rsidR="007608E9">
        <w:rPr>
          <w:bCs/>
          <w:iCs/>
          <w:color w:val="000000" w:themeColor="text1"/>
        </w:rPr>
        <w:t xml:space="preserve"> and PCA</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(Tarassov et al., 2008)</w:t>
      </w:r>
      <w:r w:rsidR="00FB3230">
        <w:rPr>
          <w:bCs/>
          <w:iCs/>
          <w:color w:val="000000" w:themeColor="text1"/>
        </w:rPr>
        <w:fldChar w:fldCharType="end"/>
      </w:r>
      <w:r>
        <w:rPr>
          <w:bCs/>
          <w:iCs/>
          <w:color w:val="000000" w:themeColor="text1"/>
        </w:rPr>
        <w:t xml:space="preserve"> to test the Pdr5-Yor1 interaction</w:t>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recovered </w:t>
      </w:r>
      <w:r w:rsidR="00022EC9">
        <w:rPr>
          <w:bCs/>
          <w:iCs/>
          <w:color w:val="000000" w:themeColor="text1"/>
        </w:rPr>
        <w:t>(</w:t>
      </w:r>
      <w:r w:rsidR="004452EF">
        <w:rPr>
          <w:bCs/>
          <w:iCs/>
          <w:color w:val="000000" w:themeColor="text1"/>
        </w:rPr>
        <w:t xml:space="preserve">Figure </w:t>
      </w:r>
      <w:ins w:id="150" w:author="Albi Celaj" w:date="2019-02-01T13:26:00Z">
        <w:r w:rsidR="00190C40">
          <w:rPr>
            <w:bCs/>
            <w:iCs/>
            <w:color w:val="000000" w:themeColor="text1"/>
          </w:rPr>
          <w:t>5</w:t>
        </w:r>
      </w:ins>
      <w:ins w:id="151" w:author="Albi Celaj" w:date="2019-02-04T11:35:00Z">
        <w:r w:rsidR="00070567">
          <w:rPr>
            <w:bCs/>
            <w:iCs/>
            <w:color w:val="000000" w:themeColor="text1"/>
          </w:rPr>
          <w:t>E</w:t>
        </w:r>
      </w:ins>
      <w:del w:id="152" w:author="Albi Celaj" w:date="2019-02-01T13:26:00Z">
        <w:r w:rsidR="00022EC9" w:rsidDel="00190C40">
          <w:rPr>
            <w:bCs/>
            <w:iCs/>
            <w:color w:val="000000" w:themeColor="text1"/>
          </w:rPr>
          <w:delText>4F</w:delText>
        </w:r>
      </w:del>
      <w:r w:rsidR="00022EC9">
        <w:rPr>
          <w:bCs/>
          <w:iCs/>
          <w:color w:val="000000" w:themeColor="text1"/>
        </w:rPr>
        <w:t xml:space="preserve">, S11, S12).  </w:t>
      </w:r>
      <w:r w:rsidR="007608E9">
        <w:rPr>
          <w:bCs/>
          <w:iCs/>
          <w:color w:val="000000" w:themeColor="text1"/>
        </w:rPr>
        <w:t>Although PCA (</w:t>
      </w:r>
      <w:r w:rsidR="004452EF">
        <w:rPr>
          <w:bCs/>
          <w:iCs/>
          <w:color w:val="000000" w:themeColor="text1"/>
        </w:rPr>
        <w:t xml:space="preserve">Figure </w:t>
      </w:r>
      <w:r w:rsidR="007608E9">
        <w:rPr>
          <w:bCs/>
          <w:iCs/>
          <w:color w:val="000000" w:themeColor="text1"/>
        </w:rPr>
        <w:t xml:space="preserve">S11) did not detect the </w:t>
      </w:r>
      <w:r w:rsidR="00022EC9">
        <w:rPr>
          <w:bCs/>
          <w:iCs/>
          <w:color w:val="000000" w:themeColor="text1"/>
        </w:rPr>
        <w:t xml:space="preserve">predicted Pdr5-Yor1 </w:t>
      </w:r>
      <w:r w:rsidR="007608E9">
        <w:rPr>
          <w:bCs/>
          <w:iCs/>
          <w:color w:val="000000" w:themeColor="text1"/>
        </w:rPr>
        <w:t xml:space="preserve">interaction, </w:t>
      </w:r>
      <w:r>
        <w:rPr>
          <w:bCs/>
          <w:iCs/>
          <w:color w:val="000000" w:themeColor="text1"/>
        </w:rPr>
        <w:t xml:space="preserve">MYTH could detect this interaction </w:t>
      </w:r>
      <w:r w:rsidR="002C20D8">
        <w:rPr>
          <w:bCs/>
          <w:iCs/>
          <w:color w:val="000000" w:themeColor="text1"/>
        </w:rPr>
        <w:t>(</w:t>
      </w:r>
      <w:r w:rsidR="004452EF">
        <w:rPr>
          <w:bCs/>
          <w:iCs/>
          <w:color w:val="000000" w:themeColor="text1"/>
        </w:rPr>
        <w:t xml:space="preserve">Figure </w:t>
      </w:r>
      <w:del w:id="153" w:author="Albi Celaj" w:date="2019-02-01T13:26:00Z">
        <w:r w:rsidR="002C20D8" w:rsidDel="00190C40">
          <w:rPr>
            <w:bCs/>
            <w:iCs/>
            <w:color w:val="000000" w:themeColor="text1"/>
          </w:rPr>
          <w:delText>4F</w:delText>
        </w:r>
      </w:del>
      <w:ins w:id="154" w:author="Albi Celaj" w:date="2019-02-01T13:26:00Z">
        <w:r w:rsidR="00190C40">
          <w:rPr>
            <w:bCs/>
            <w:iCs/>
            <w:color w:val="000000" w:themeColor="text1"/>
          </w:rPr>
          <w:t>5</w:t>
        </w:r>
      </w:ins>
      <w:ins w:id="155" w:author="Albi Celaj" w:date="2019-02-04T11:35:00Z">
        <w:r w:rsidR="00070567">
          <w:rPr>
            <w:bCs/>
            <w:iCs/>
            <w:color w:val="000000" w:themeColor="text1"/>
          </w:rPr>
          <w:t>E</w:t>
        </w:r>
      </w:ins>
      <w:r w:rsidR="002C20D8">
        <w:rPr>
          <w:bCs/>
          <w:iCs/>
          <w:color w:val="000000" w:themeColor="text1"/>
        </w:rPr>
        <w:t>, S12</w:t>
      </w:r>
      <w:r>
        <w:rPr>
          <w:bCs/>
          <w:iCs/>
          <w:color w:val="000000" w:themeColor="text1"/>
        </w:rPr>
        <w:t xml:space="preserve">), thus confirming a key prediction of the direct repression model for the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w:t>
      </w:r>
    </w:p>
    <w:p w14:paraId="60A38019" w14:textId="77777777" w:rsidR="00BA1670" w:rsidRDefault="00BA1670">
      <w:pPr>
        <w:jc w:val="both"/>
        <w:rPr>
          <w:bCs/>
          <w:iCs/>
          <w:color w:val="000000" w:themeColor="text1"/>
        </w:rPr>
      </w:pPr>
    </w:p>
    <w:p w14:paraId="6001454E" w14:textId="3F853F97" w:rsidR="00C569A0" w:rsidRPr="00FF3025" w:rsidRDefault="00C26E96">
      <w:pPr>
        <w:jc w:val="both"/>
        <w:rPr>
          <w:bCs/>
          <w:iCs/>
          <w:color w:val="000000" w:themeColor="text1"/>
        </w:rPr>
      </w:pPr>
      <w:r>
        <w:rPr>
          <w:bCs/>
          <w:iCs/>
          <w:color w:val="000000" w:themeColor="text1"/>
        </w:rPr>
        <w:t>Given a much-higher baseline abundance of Pdr5 than Snq2</w:t>
      </w:r>
      <w:r w:rsidR="0020497C">
        <w:rPr>
          <w:bCs/>
          <w:iCs/>
          <w:color w:val="000000" w:themeColor="text1"/>
        </w:rPr>
        <w:t xml:space="preserve"> </w:t>
      </w:r>
      <w:r w:rsidR="0020497C">
        <w:rPr>
          <w:bCs/>
          <w:iCs/>
          <w:color w:val="000000" w:themeColor="text1"/>
        </w:rPr>
        <w:fldChar w:fldCharType="begin" w:fldLock="1"/>
      </w:r>
      <w:r w:rsidR="00FF6508">
        <w:rPr>
          <w:bCs/>
          <w:iCs/>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sidR="0020497C">
        <w:rPr>
          <w:bCs/>
          <w:iCs/>
          <w:color w:val="000000" w:themeColor="text1"/>
        </w:rPr>
        <w:fldChar w:fldCharType="separate"/>
      </w:r>
      <w:r w:rsidR="0020497C" w:rsidRPr="0020497C">
        <w:rPr>
          <w:bCs/>
          <w:iCs/>
          <w:noProof/>
          <w:color w:val="000000" w:themeColor="text1"/>
        </w:rPr>
        <w:t>(Wang et al., 2015)</w:t>
      </w:r>
      <w:r w:rsidR="0020497C">
        <w:rPr>
          <w:bCs/>
          <w:iCs/>
          <w:color w:val="000000" w:themeColor="text1"/>
        </w:rPr>
        <w:fldChar w:fldCharType="end"/>
      </w:r>
      <w:r>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w:t>
      </w:r>
      <w:r w:rsidR="00BA1670">
        <w:rPr>
          <w:bCs/>
          <w:iCs/>
          <w:color w:val="000000" w:themeColor="text1"/>
        </w:rPr>
        <w:t xml:space="preserve">also </w:t>
      </w:r>
      <w:r w:rsidR="00933242">
        <w:rPr>
          <w:bCs/>
          <w:iCs/>
          <w:color w:val="000000" w:themeColor="text1"/>
        </w:rPr>
        <w:t xml:space="preserve">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4452EF">
        <w:rPr>
          <w:bCs/>
          <w:iCs/>
          <w:color w:val="000000" w:themeColor="text1"/>
        </w:rPr>
        <w:t xml:space="preserve">Figure </w:t>
      </w:r>
      <w:r w:rsidR="0052102A">
        <w:rPr>
          <w:bCs/>
          <w:iCs/>
          <w:color w:val="000000" w:themeColor="text1"/>
        </w:rPr>
        <w:t>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 xml:space="preserve">l inhibition of Pdr5 by Snq2 or </w:t>
      </w:r>
      <w:r w:rsidR="00022EC9" w:rsidRPr="00650B0D">
        <w:rPr>
          <w:bCs/>
          <w:iCs/>
          <w:color w:val="000000" w:themeColor="text1"/>
        </w:rPr>
        <w:t>Yor</w:t>
      </w:r>
      <w:r w:rsidR="00022EC9">
        <w:rPr>
          <w:bCs/>
          <w:iCs/>
          <w:color w:val="000000" w:themeColor="text1"/>
        </w:rPr>
        <w:t>1</w:t>
      </w:r>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commentRangeStart w:id="156"/>
      <w:commentRangeStart w:id="157"/>
      <w:r w:rsidRPr="00233F15">
        <w:rPr>
          <w:b/>
          <w:bCs/>
          <w:iCs/>
          <w:color w:val="000000" w:themeColor="text1"/>
          <w:sz w:val="28"/>
        </w:rPr>
        <w:t>Discussion</w:t>
      </w:r>
      <w:commentRangeEnd w:id="156"/>
      <w:r w:rsidR="009833C3">
        <w:rPr>
          <w:rStyle w:val="CommentReference"/>
          <w:rFonts w:asciiTheme="minorHAnsi" w:hAnsiTheme="minorHAnsi" w:cstheme="minorBidi"/>
        </w:rPr>
        <w:commentReference w:id="156"/>
      </w:r>
      <w:commentRangeEnd w:id="157"/>
      <w:r w:rsidR="00F1038E">
        <w:rPr>
          <w:rStyle w:val="CommentReference"/>
          <w:rFonts w:asciiTheme="minorHAnsi" w:hAnsiTheme="minorHAnsi" w:cstheme="minorBidi"/>
        </w:rPr>
        <w:commentReference w:id="157"/>
      </w:r>
    </w:p>
    <w:p w14:paraId="0F121FAC" w14:textId="06B87754" w:rsidR="00AC1BB2" w:rsidRDefault="00BA1670" w:rsidP="00637EA3">
      <w:pPr>
        <w:jc w:val="both"/>
        <w:outlineLvl w:val="0"/>
        <w:rPr>
          <w:bCs/>
          <w:iCs/>
          <w:color w:val="000000" w:themeColor="text1"/>
        </w:rPr>
      </w:pPr>
      <w:r>
        <w:rPr>
          <w:bCs/>
          <w:iCs/>
          <w:color w:val="000000" w:themeColor="text1"/>
        </w:rPr>
        <w:t xml:space="preserve">Here we described an implementation of XGA that uses </w:t>
      </w:r>
      <w:r w:rsidR="007864C7">
        <w:rPr>
          <w:bCs/>
          <w:iCs/>
          <w:color w:val="000000" w:themeColor="text1"/>
        </w:rPr>
        <w:t xml:space="preserve">systematic </w:t>
      </w:r>
      <w:r>
        <w:rPr>
          <w:bCs/>
          <w:iCs/>
          <w:color w:val="000000" w:themeColor="text1"/>
        </w:rPr>
        <w:t xml:space="preserve">population </w:t>
      </w:r>
      <w:r w:rsidR="00E252EA">
        <w:rPr>
          <w:bCs/>
          <w:iCs/>
          <w:color w:val="000000" w:themeColor="text1"/>
        </w:rPr>
        <w:t>engineer</w:t>
      </w:r>
      <w:r>
        <w:rPr>
          <w:bCs/>
          <w:iCs/>
          <w:color w:val="000000" w:themeColor="text1"/>
        </w:rPr>
        <w:t>ing</w:t>
      </w:r>
      <w:r w:rsidR="00E252EA">
        <w:rPr>
          <w:bCs/>
          <w:iCs/>
          <w:color w:val="000000" w:themeColor="text1"/>
        </w:rPr>
        <w:t xml:space="preserve">, </w:t>
      </w:r>
      <w:r w:rsidR="00C2715C">
        <w:rPr>
          <w:bCs/>
          <w:iCs/>
          <w:color w:val="000000" w:themeColor="text1"/>
        </w:rPr>
        <w:t>profil</w:t>
      </w:r>
      <w:r>
        <w:rPr>
          <w:bCs/>
          <w:iCs/>
          <w:color w:val="000000" w:themeColor="text1"/>
        </w:rPr>
        <w:t>ing</w:t>
      </w:r>
      <w:r w:rsidR="00E252EA">
        <w:rPr>
          <w:bCs/>
          <w:iCs/>
          <w:color w:val="000000" w:themeColor="text1"/>
        </w:rPr>
        <w:t>,</w:t>
      </w:r>
      <w:r w:rsidR="007864C7">
        <w:rPr>
          <w:bCs/>
          <w:iCs/>
          <w:color w:val="000000" w:themeColor="text1"/>
        </w:rPr>
        <w:t xml:space="preserve"> </w:t>
      </w:r>
      <w:r w:rsidR="000C0405">
        <w:rPr>
          <w:bCs/>
          <w:iCs/>
          <w:color w:val="000000" w:themeColor="text1"/>
        </w:rPr>
        <w:t xml:space="preserve">and </w:t>
      </w:r>
      <w:r w:rsidR="007864C7">
        <w:rPr>
          <w:bCs/>
          <w:iCs/>
          <w:color w:val="000000" w:themeColor="text1"/>
        </w:rPr>
        <w:t>interpret</w:t>
      </w:r>
      <w:r>
        <w:rPr>
          <w:bCs/>
          <w:iCs/>
          <w:color w:val="000000" w:themeColor="text1"/>
        </w:rPr>
        <w:t xml:space="preserve">ation of </w:t>
      </w:r>
      <w:r w:rsidR="007864C7">
        <w:rPr>
          <w:bCs/>
          <w:iCs/>
          <w:color w:val="000000" w:themeColor="text1"/>
        </w:rPr>
        <w:t xml:space="preserve">the effects </w:t>
      </w:r>
      <w:r w:rsidR="00E252EA">
        <w:rPr>
          <w:bCs/>
          <w:iCs/>
          <w:color w:val="000000" w:themeColor="text1"/>
        </w:rPr>
        <w:t xml:space="preserve">of </w:t>
      </w:r>
      <w:r w:rsidR="00AC1BB2">
        <w:rPr>
          <w:bCs/>
          <w:iCs/>
          <w:color w:val="000000" w:themeColor="text1"/>
        </w:rPr>
        <w:t>genetic perturbations</w:t>
      </w:r>
      <w:r>
        <w:rPr>
          <w:bCs/>
          <w:iCs/>
          <w:color w:val="000000" w:themeColor="text1"/>
        </w:rPr>
        <w:t xml:space="preserve"> in high-order combinations</w:t>
      </w:r>
      <w:r w:rsidR="00161121">
        <w:rPr>
          <w:bCs/>
          <w:iCs/>
          <w:color w:val="000000" w:themeColor="text1"/>
        </w:rPr>
        <w:t xml:space="preserve">.  </w:t>
      </w:r>
      <w:r w:rsidR="00654172">
        <w:rPr>
          <w:bCs/>
          <w:iCs/>
          <w:color w:val="000000" w:themeColor="text1"/>
        </w:rPr>
        <w:t xml:space="preserve">Applying this method to 16 ABC transporters </w:t>
      </w:r>
      <w:r w:rsidR="00544DFC">
        <w:rPr>
          <w:bCs/>
          <w:iCs/>
          <w:color w:val="000000" w:themeColor="text1"/>
        </w:rPr>
        <w:t>uncovered</w:t>
      </w:r>
      <w:r w:rsidR="00654172">
        <w:rPr>
          <w:bCs/>
          <w:iCs/>
          <w:color w:val="000000" w:themeColor="text1"/>
        </w:rPr>
        <w:t xml:space="preserve"> phenomena that </w:t>
      </w:r>
      <w:r w:rsidR="00B7637A">
        <w:rPr>
          <w:bCs/>
          <w:iCs/>
          <w:color w:val="000000" w:themeColor="text1"/>
        </w:rPr>
        <w:t>were</w:t>
      </w:r>
      <w:r w:rsidR="00654172">
        <w:rPr>
          <w:bCs/>
          <w:iCs/>
          <w:color w:val="000000" w:themeColor="text1"/>
        </w:rPr>
        <w:t xml:space="preserve"> </w:t>
      </w:r>
      <w:r w:rsidR="006E58E2">
        <w:rPr>
          <w:bCs/>
          <w:iCs/>
          <w:color w:val="000000" w:themeColor="text1"/>
        </w:rPr>
        <w:t xml:space="preserve">not evident </w:t>
      </w:r>
      <w:r w:rsidR="00AA6543">
        <w:rPr>
          <w:bCs/>
          <w:iCs/>
          <w:color w:val="000000" w:themeColor="text1"/>
        </w:rPr>
        <w:t>when</w:t>
      </w:r>
      <w:r w:rsidR="00654172">
        <w:rPr>
          <w:bCs/>
          <w:iCs/>
          <w:color w:val="000000" w:themeColor="text1"/>
        </w:rPr>
        <w:t xml:space="preserve"> </w:t>
      </w:r>
      <w:r w:rsidR="007B34FA">
        <w:rPr>
          <w:bCs/>
          <w:iCs/>
          <w:color w:val="000000" w:themeColor="text1"/>
        </w:rPr>
        <w:t>knocking out</w:t>
      </w:r>
      <w:r w:rsidR="00654172">
        <w:rPr>
          <w:bCs/>
          <w:iCs/>
          <w:color w:val="000000" w:themeColor="text1"/>
        </w:rPr>
        <w:t xml:space="preserve"> one or two </w:t>
      </w:r>
      <w:r w:rsidR="00DD06F7">
        <w:rPr>
          <w:bCs/>
          <w:iCs/>
          <w:color w:val="000000" w:themeColor="text1"/>
        </w:rPr>
        <w:t>genes</w:t>
      </w:r>
      <w:r w:rsidR="00654172">
        <w:rPr>
          <w:bCs/>
          <w:iCs/>
          <w:color w:val="000000" w:themeColor="text1"/>
        </w:rPr>
        <w:t xml:space="preserve"> at a time</w:t>
      </w:r>
      <w:r w:rsidR="00AC1BB2">
        <w:rPr>
          <w:bCs/>
          <w:iCs/>
          <w:color w:val="000000" w:themeColor="text1"/>
        </w:rPr>
        <w:t>.</w:t>
      </w:r>
      <w:r w:rsidR="00654172">
        <w:rPr>
          <w:bCs/>
          <w:iCs/>
          <w:color w:val="000000" w:themeColor="text1"/>
        </w:rPr>
        <w:t xml:space="preserve"> </w:t>
      </w:r>
      <w:r w:rsidR="00AC1BB2">
        <w:rPr>
          <w:bCs/>
          <w:iCs/>
          <w:color w:val="000000" w:themeColor="text1"/>
        </w:rPr>
        <w:t xml:space="preserve"> </w:t>
      </w:r>
      <w:r w:rsidR="007B34FA">
        <w:rPr>
          <w:bCs/>
          <w:iCs/>
          <w:color w:val="000000" w:themeColor="text1"/>
        </w:rPr>
        <w:t>Computational analysis of t</w:t>
      </w:r>
      <w:r w:rsidR="002E3C35">
        <w:rPr>
          <w:bCs/>
          <w:iCs/>
          <w:color w:val="000000" w:themeColor="text1"/>
        </w:rPr>
        <w:t>he revealed</w:t>
      </w:r>
      <w:r w:rsidR="00AC1BB2">
        <w:rPr>
          <w:bCs/>
          <w:iCs/>
          <w:color w:val="000000" w:themeColor="text1"/>
        </w:rPr>
        <w:t xml:space="preserve"> </w:t>
      </w:r>
      <w:r w:rsidR="00BA2116">
        <w:rPr>
          <w:bCs/>
          <w:iCs/>
          <w:color w:val="000000" w:themeColor="text1"/>
        </w:rPr>
        <w:t>complex genetic relationships</w:t>
      </w:r>
      <w:r w:rsidR="00B7637A">
        <w:rPr>
          <w:bCs/>
          <w:iCs/>
          <w:color w:val="000000" w:themeColor="text1"/>
        </w:rPr>
        <w:t xml:space="preserve"> </w:t>
      </w:r>
      <w:r w:rsidR="006E58E2">
        <w:rPr>
          <w:bCs/>
          <w:iCs/>
          <w:color w:val="000000" w:themeColor="text1"/>
        </w:rPr>
        <w:t>w</w:t>
      </w:r>
      <w:r w:rsidR="007B34FA">
        <w:rPr>
          <w:bCs/>
          <w:iCs/>
          <w:color w:val="000000" w:themeColor="text1"/>
        </w:rPr>
        <w:t>as</w:t>
      </w:r>
      <w:r w:rsidR="00B7637A">
        <w:rPr>
          <w:bCs/>
          <w:iCs/>
          <w:color w:val="000000" w:themeColor="text1"/>
        </w:rPr>
        <w:t xml:space="preserve"> used to derive an intuitive system model of these transporters.</w:t>
      </w:r>
      <w:r w:rsidR="00AC1BB2">
        <w:rPr>
          <w:bCs/>
          <w:iCs/>
          <w:color w:val="000000" w:themeColor="text1"/>
        </w:rPr>
        <w:t xml:space="preserve">  </w:t>
      </w:r>
      <w:r w:rsidR="0091590F">
        <w:rPr>
          <w:bCs/>
          <w:iCs/>
          <w:color w:val="000000" w:themeColor="text1"/>
        </w:rPr>
        <w:t xml:space="preserve">The engineered </w:t>
      </w:r>
      <w:r w:rsidR="0091590F">
        <w:rPr>
          <w:bCs/>
          <w:iCs/>
          <w:color w:val="000000" w:themeColor="text1"/>
        </w:rPr>
        <w:lastRenderedPageBreak/>
        <w:t>population provide</w:t>
      </w:r>
      <w:r w:rsidR="00DD0B85">
        <w:rPr>
          <w:bCs/>
          <w:iCs/>
          <w:color w:val="000000" w:themeColor="text1"/>
        </w:rPr>
        <w:t>s</w:t>
      </w:r>
      <w:r w:rsidR="0091590F">
        <w:rPr>
          <w:bCs/>
          <w:iCs/>
          <w:color w:val="000000" w:themeColor="text1"/>
        </w:rPr>
        <w:t xml:space="preserve"> a readily-available resource to continue </w:t>
      </w:r>
      <w:r w:rsidR="008D6812">
        <w:rPr>
          <w:bCs/>
          <w:iCs/>
          <w:color w:val="000000" w:themeColor="text1"/>
        </w:rPr>
        <w:t>XGA</w:t>
      </w:r>
      <w:r w:rsidR="00DD0B85">
        <w:rPr>
          <w:bCs/>
          <w:iCs/>
          <w:color w:val="000000" w:themeColor="text1"/>
        </w:rPr>
        <w:t xml:space="preserve"> of</w:t>
      </w:r>
      <w:r w:rsidR="0091590F">
        <w:rPr>
          <w:bCs/>
          <w:iCs/>
          <w:color w:val="000000" w:themeColor="text1"/>
        </w:rPr>
        <w:t xml:space="preserve"> ABC-transporter-mediated drug resistance in other compounds</w:t>
      </w:r>
      <w:r w:rsidR="00837121">
        <w:rPr>
          <w:bCs/>
          <w:iCs/>
          <w:color w:val="000000" w:themeColor="text1"/>
        </w:rPr>
        <w:t xml:space="preserve">.  </w:t>
      </w:r>
      <w:r w:rsidR="008A2C05">
        <w:rPr>
          <w:bCs/>
          <w:iCs/>
          <w:color w:val="000000" w:themeColor="text1"/>
        </w:rPr>
        <w:t>B</w:t>
      </w:r>
      <w:r w:rsidR="00837121">
        <w:rPr>
          <w:bCs/>
          <w:iCs/>
          <w:color w:val="000000" w:themeColor="text1"/>
        </w:rPr>
        <w:t xml:space="preserve">roadly, these results </w:t>
      </w:r>
      <w:r w:rsidR="00F53416">
        <w:rPr>
          <w:bCs/>
          <w:iCs/>
          <w:color w:val="000000" w:themeColor="text1"/>
        </w:rPr>
        <w:t>illustrate</w:t>
      </w:r>
      <w:r w:rsidR="00837121">
        <w:rPr>
          <w:bCs/>
          <w:iCs/>
          <w:color w:val="000000" w:themeColor="text1"/>
        </w:rPr>
        <w:t xml:space="preserve"> </w:t>
      </w:r>
      <w:r w:rsidR="0091590F">
        <w:rPr>
          <w:bCs/>
          <w:iCs/>
          <w:color w:val="000000" w:themeColor="text1"/>
        </w:rPr>
        <w:t>the potential</w:t>
      </w:r>
      <w:r w:rsidR="00837121">
        <w:rPr>
          <w:bCs/>
          <w:iCs/>
          <w:color w:val="000000" w:themeColor="text1"/>
        </w:rPr>
        <w:t xml:space="preserve"> for carrying out </w:t>
      </w:r>
      <w:r w:rsidR="008D6812">
        <w:rPr>
          <w:bCs/>
          <w:iCs/>
          <w:color w:val="000000" w:themeColor="text1"/>
        </w:rPr>
        <w:t>XGA</w:t>
      </w:r>
      <w:r w:rsidR="00837121">
        <w:rPr>
          <w:bCs/>
          <w:iCs/>
          <w:color w:val="000000" w:themeColor="text1"/>
        </w:rPr>
        <w:t xml:space="preserve"> in </w:t>
      </w:r>
      <w:r w:rsidR="00837121" w:rsidRPr="00233F15">
        <w:rPr>
          <w:bCs/>
          <w:iCs/>
          <w:color w:val="000000" w:themeColor="text1"/>
        </w:rPr>
        <w:t xml:space="preserve">other </w:t>
      </w:r>
      <w:r w:rsidR="00837121">
        <w:rPr>
          <w:bCs/>
          <w:iCs/>
          <w:color w:val="000000" w:themeColor="text1"/>
        </w:rPr>
        <w:t>sets of functionally-related genes.</w:t>
      </w:r>
    </w:p>
    <w:p w14:paraId="344C3EE1" w14:textId="77777777" w:rsidR="006016F3" w:rsidRDefault="006016F3" w:rsidP="005F3830">
      <w:pPr>
        <w:jc w:val="both"/>
        <w:outlineLvl w:val="0"/>
        <w:rPr>
          <w:bCs/>
          <w:iCs/>
          <w:color w:val="000000" w:themeColor="text1"/>
        </w:rPr>
      </w:pPr>
    </w:p>
    <w:p w14:paraId="4766FB44" w14:textId="1EBBEC04" w:rsidR="00CD24CF" w:rsidRPr="007E1A02" w:rsidRDefault="00F04E74" w:rsidP="007E1A02">
      <w:pPr>
        <w:jc w:val="both"/>
        <w:rPr>
          <w:color w:val="000000" w:themeColor="text1"/>
          <w:lang w:val="en-CA"/>
        </w:rPr>
      </w:pPr>
      <w:r>
        <w:rPr>
          <w:bCs/>
          <w:iCs/>
          <w:color w:val="000000" w:themeColor="text1"/>
        </w:rPr>
        <w:t xml:space="preserve">The demonstrated </w:t>
      </w:r>
      <w:r w:rsidR="0067676A">
        <w:rPr>
          <w:bCs/>
          <w:iCs/>
          <w:color w:val="000000" w:themeColor="text1"/>
        </w:rPr>
        <w:t xml:space="preserve">‘cross-based’ </w:t>
      </w:r>
      <w:r w:rsidR="008D6812">
        <w:rPr>
          <w:bCs/>
          <w:iCs/>
          <w:color w:val="000000" w:themeColor="text1"/>
        </w:rPr>
        <w:t>XGA</w:t>
      </w:r>
      <w:r w:rsidR="00D26C7D">
        <w:rPr>
          <w:bCs/>
          <w:iCs/>
          <w:color w:val="000000" w:themeColor="text1"/>
        </w:rPr>
        <w:t xml:space="preserve"> </w:t>
      </w:r>
      <w:r w:rsidR="008A2C05">
        <w:rPr>
          <w:bCs/>
          <w:iCs/>
          <w:color w:val="000000" w:themeColor="text1"/>
        </w:rPr>
        <w:t xml:space="preserve">approach </w:t>
      </w:r>
      <w:r w:rsidR="00BB4C59">
        <w:rPr>
          <w:bCs/>
          <w:iCs/>
          <w:color w:val="000000" w:themeColor="text1"/>
        </w:rPr>
        <w:t xml:space="preserve">can be </w:t>
      </w:r>
      <w:r w:rsidR="00CF23F9">
        <w:rPr>
          <w:bCs/>
          <w:iCs/>
          <w:color w:val="000000" w:themeColor="text1"/>
        </w:rPr>
        <w:t>use</w:t>
      </w:r>
      <w:r w:rsidR="00BB4C59">
        <w:rPr>
          <w:bCs/>
          <w:iCs/>
          <w:color w:val="000000" w:themeColor="text1"/>
        </w:rPr>
        <w:t>d</w:t>
      </w:r>
      <w:r w:rsidR="00CF23F9">
        <w:rPr>
          <w:bCs/>
          <w:iCs/>
          <w:color w:val="000000" w:themeColor="text1"/>
        </w:rPr>
        <w:t xml:space="preserve"> with </w:t>
      </w:r>
      <w:r w:rsidR="003F2117">
        <w:rPr>
          <w:bCs/>
          <w:iCs/>
          <w:color w:val="000000" w:themeColor="text1"/>
        </w:rPr>
        <w:t xml:space="preserve">other </w:t>
      </w:r>
      <w:r w:rsidR="00CF23F9">
        <w:rPr>
          <w:bCs/>
          <w:iCs/>
          <w:color w:val="000000" w:themeColor="text1"/>
        </w:rPr>
        <w:t xml:space="preserve">multi-variant strains in </w:t>
      </w:r>
      <w:r w:rsidR="00E8274C">
        <w:rPr>
          <w:bCs/>
          <w:iCs/>
          <w:color w:val="000000" w:themeColor="text1"/>
        </w:rPr>
        <w:t>many</w:t>
      </w:r>
      <w:r w:rsidR="00CF23F9">
        <w:rPr>
          <w:bCs/>
          <w:iCs/>
          <w:color w:val="000000" w:themeColor="text1"/>
        </w:rPr>
        <w:t xml:space="preserve"> model </w:t>
      </w:r>
      <w:r w:rsidR="005C6D2E">
        <w:rPr>
          <w:bCs/>
          <w:iCs/>
          <w:color w:val="000000" w:themeColor="text1"/>
        </w:rPr>
        <w:t>organisms</w:t>
      </w:r>
      <w:r>
        <w:rPr>
          <w:bCs/>
          <w:iCs/>
          <w:color w:val="000000" w:themeColor="text1"/>
        </w:rPr>
        <w:t xml:space="preserve">.  </w:t>
      </w:r>
      <w:r w:rsidR="003F2117">
        <w:rPr>
          <w:bCs/>
          <w:iCs/>
          <w:color w:val="000000" w:themeColor="text1"/>
        </w:rPr>
        <w:t xml:space="preserve">Another </w:t>
      </w:r>
      <w:r w:rsidR="008D6812">
        <w:rPr>
          <w:bCs/>
          <w:iCs/>
          <w:color w:val="000000" w:themeColor="text1"/>
        </w:rPr>
        <w:t>XGA</w:t>
      </w:r>
      <w:r w:rsidR="00BB4C59">
        <w:rPr>
          <w:bCs/>
          <w:iCs/>
          <w:color w:val="000000" w:themeColor="text1"/>
        </w:rPr>
        <w:t xml:space="preserve"> </w:t>
      </w:r>
      <w:r w:rsidR="00F151CA">
        <w:rPr>
          <w:bCs/>
          <w:iCs/>
          <w:color w:val="000000" w:themeColor="text1"/>
        </w:rPr>
        <w:t xml:space="preserve">in yeast </w:t>
      </w:r>
      <w:r w:rsidR="00F6272C">
        <w:rPr>
          <w:bCs/>
          <w:iCs/>
          <w:color w:val="000000" w:themeColor="text1"/>
        </w:rPr>
        <w:t>could be performed</w:t>
      </w:r>
      <w:r w:rsidR="00F151CA">
        <w:rPr>
          <w:bCs/>
          <w:iCs/>
          <w:color w:val="000000" w:themeColor="text1"/>
        </w:rPr>
        <w:t>, for example,</w:t>
      </w:r>
      <w:r w:rsidR="00F6272C">
        <w:rPr>
          <w:bCs/>
          <w:iCs/>
          <w:color w:val="000000" w:themeColor="text1"/>
        </w:rPr>
        <w:t xml:space="preserve"> with</w:t>
      </w:r>
      <w:r w:rsidR="009A6615">
        <w:rPr>
          <w:bCs/>
          <w:iCs/>
          <w:color w:val="000000" w:themeColor="text1"/>
        </w:rPr>
        <w:t xml:space="preserve"> a</w:t>
      </w:r>
      <w:r>
        <w:rPr>
          <w:bCs/>
          <w:iCs/>
          <w:color w:val="000000" w:themeColor="text1"/>
        </w:rPr>
        <w:t>n existing</w:t>
      </w:r>
      <w:r w:rsidR="008D1FA0">
        <w:rPr>
          <w:bCs/>
          <w:iCs/>
          <w:color w:val="000000" w:themeColor="text1"/>
        </w:rPr>
        <w:t xml:space="preserve"> 16-deletion mutant for GPCR pathway-related genes</w:t>
      </w:r>
      <w:r w:rsidR="009A6615">
        <w:rPr>
          <w:bCs/>
          <w:iCs/>
          <w:color w:val="000000" w:themeColor="text1"/>
        </w:rPr>
        <w:t xml:space="preserve"> </w:t>
      </w:r>
      <w:r w:rsidR="009A6615">
        <w:rPr>
          <w:bCs/>
          <w:iCs/>
          <w:color w:val="000000" w:themeColor="text1"/>
        </w:rPr>
        <w:fldChar w:fldCharType="begin" w:fldLock="1"/>
      </w:r>
      <w:r w:rsidR="00AC73F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sidR="009A6615">
        <w:rPr>
          <w:bCs/>
          <w:iCs/>
          <w:color w:val="000000" w:themeColor="text1"/>
        </w:rPr>
        <w:fldChar w:fldCharType="separate"/>
      </w:r>
      <w:r w:rsidR="009A6615" w:rsidRPr="009A6615">
        <w:rPr>
          <w:bCs/>
          <w:iCs/>
          <w:noProof/>
          <w:color w:val="000000" w:themeColor="text1"/>
        </w:rPr>
        <w:t>(Shaw et al., 2018)</w:t>
      </w:r>
      <w:r w:rsidR="009A6615">
        <w:rPr>
          <w:bCs/>
          <w:iCs/>
          <w:color w:val="000000" w:themeColor="text1"/>
        </w:rPr>
        <w:fldChar w:fldCharType="end"/>
      </w:r>
      <w:r w:rsidR="009A6615">
        <w:rPr>
          <w:bCs/>
          <w:iCs/>
          <w:color w:val="000000" w:themeColor="text1"/>
        </w:rPr>
        <w:t xml:space="preserve">. </w:t>
      </w:r>
      <w:r w:rsidR="00F6272C">
        <w:rPr>
          <w:bCs/>
          <w:iCs/>
          <w:color w:val="000000" w:themeColor="text1"/>
        </w:rPr>
        <w:t xml:space="preserve"> </w:t>
      </w:r>
      <w:r w:rsidR="007B5938">
        <w:rPr>
          <w:bCs/>
          <w:iCs/>
          <w:color w:val="000000" w:themeColor="text1"/>
        </w:rPr>
        <w:t>Using CRISPR, v</w:t>
      </w:r>
      <w:r w:rsidR="006E3ABF">
        <w:rPr>
          <w:bCs/>
          <w:iCs/>
          <w:color w:val="000000" w:themeColor="text1"/>
        </w:rPr>
        <w:t xml:space="preserve">ariation in yeast can be engineered at up to five loci with a single transformation </w:t>
      </w:r>
      <w:r w:rsidR="006E3ABF">
        <w:rPr>
          <w:bCs/>
          <w:iCs/>
          <w:color w:val="000000" w:themeColor="text1"/>
        </w:rPr>
        <w:fldChar w:fldCharType="begin" w:fldLock="1"/>
      </w:r>
      <w:r w:rsidR="006E3ABF">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sidR="006E3ABF">
        <w:rPr>
          <w:bCs/>
          <w:iCs/>
          <w:color w:val="000000" w:themeColor="text1"/>
        </w:rPr>
        <w:fldChar w:fldCharType="separate"/>
      </w:r>
      <w:r w:rsidR="006E3ABF" w:rsidRPr="002E63CE">
        <w:rPr>
          <w:bCs/>
          <w:iCs/>
          <w:noProof/>
          <w:color w:val="000000" w:themeColor="text1"/>
        </w:rPr>
        <w:t>(Jakočiūnas et al., 2015)</w:t>
      </w:r>
      <w:r w:rsidR="006E3ABF">
        <w:rPr>
          <w:bCs/>
          <w:iCs/>
          <w:color w:val="000000" w:themeColor="text1"/>
        </w:rPr>
        <w:fldChar w:fldCharType="end"/>
      </w:r>
      <w:r w:rsidR="006E3ABF">
        <w:rPr>
          <w:bCs/>
          <w:iCs/>
          <w:color w:val="000000" w:themeColor="text1"/>
        </w:rPr>
        <w:t xml:space="preserve">, </w:t>
      </w:r>
      <w:r w:rsidR="003F2117">
        <w:rPr>
          <w:bCs/>
          <w:iCs/>
          <w:color w:val="000000" w:themeColor="text1"/>
        </w:rPr>
        <w:t xml:space="preserve">facilitating the </w:t>
      </w:r>
      <w:r w:rsidR="006E3ABF">
        <w:rPr>
          <w:bCs/>
          <w:iCs/>
          <w:color w:val="000000" w:themeColor="text1"/>
        </w:rPr>
        <w:t xml:space="preserve">construction of other multi-variant strains as required.  </w:t>
      </w:r>
      <w:r w:rsidR="003E2EF2">
        <w:rPr>
          <w:bCs/>
          <w:iCs/>
          <w:color w:val="000000" w:themeColor="text1"/>
        </w:rPr>
        <w:t xml:space="preserve">CRISPR-based </w:t>
      </w:r>
      <w:r w:rsidR="00E3050F">
        <w:rPr>
          <w:bCs/>
          <w:iCs/>
          <w:color w:val="000000" w:themeColor="text1"/>
        </w:rPr>
        <w:t xml:space="preserve">methods for </w:t>
      </w:r>
      <w:r w:rsidR="00196D4C">
        <w:rPr>
          <w:bCs/>
          <w:iCs/>
          <w:color w:val="000000" w:themeColor="text1"/>
        </w:rPr>
        <w:t>simultaneous</w:t>
      </w:r>
      <w:r w:rsidR="008B78F8">
        <w:rPr>
          <w:bCs/>
          <w:iCs/>
          <w:color w:val="000000" w:themeColor="text1"/>
        </w:rPr>
        <w:t xml:space="preserve"> variant</w:t>
      </w:r>
      <w:r w:rsidR="00E3050F">
        <w:rPr>
          <w:bCs/>
          <w:iCs/>
          <w:color w:val="000000" w:themeColor="text1"/>
        </w:rPr>
        <w:t xml:space="preserve"> engineering</w:t>
      </w:r>
      <w:r w:rsidR="00196D4C">
        <w:rPr>
          <w:bCs/>
          <w:iCs/>
          <w:color w:val="000000" w:themeColor="text1"/>
        </w:rPr>
        <w:t xml:space="preserve"> at</w:t>
      </w:r>
      <w:r w:rsidR="00E3050F">
        <w:rPr>
          <w:bCs/>
          <w:iCs/>
          <w:color w:val="000000" w:themeColor="text1"/>
        </w:rPr>
        <w:t xml:space="preserve"> 3 – 6 loci</w:t>
      </w:r>
      <w:r w:rsidR="00D668FD">
        <w:rPr>
          <w:bCs/>
          <w:iCs/>
          <w:color w:val="000000" w:themeColor="text1"/>
        </w:rPr>
        <w:t xml:space="preserve"> have been described </w:t>
      </w:r>
      <w:r w:rsidR="007230F5">
        <w:rPr>
          <w:bCs/>
          <w:iCs/>
          <w:color w:val="000000" w:themeColor="text1"/>
        </w:rPr>
        <w:t>in</w:t>
      </w:r>
      <w:r w:rsidR="00E3050F">
        <w:rPr>
          <w:bCs/>
          <w:iCs/>
          <w:color w:val="000000" w:themeColor="text1"/>
        </w:rPr>
        <w:t xml:space="preserve"> </w:t>
      </w:r>
      <w:r w:rsidR="003E2EF2">
        <w:rPr>
          <w:bCs/>
          <w:iCs/>
          <w:color w:val="000000" w:themeColor="text1"/>
        </w:rPr>
        <w:t xml:space="preserve">other model </w:t>
      </w:r>
      <w:r w:rsidR="00E3050F">
        <w:rPr>
          <w:bCs/>
          <w:iCs/>
          <w:color w:val="000000" w:themeColor="text1"/>
        </w:rPr>
        <w:t>organisms such as mouse</w:t>
      </w:r>
      <w:r w:rsidR="00641652">
        <w:rPr>
          <w:bCs/>
          <w:iCs/>
          <w:color w:val="000000" w:themeColor="text1"/>
        </w:rPr>
        <w:t xml:space="preserve"> </w:t>
      </w:r>
      <w:r w:rsidR="00641652">
        <w:rPr>
          <w:bCs/>
          <w:iCs/>
          <w:color w:val="000000" w:themeColor="text1"/>
        </w:rPr>
        <w:fldChar w:fldCharType="begin" w:fldLock="1"/>
      </w:r>
      <w:r w:rsidR="00FF49FD">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sidR="00641652">
        <w:rPr>
          <w:bCs/>
          <w:iCs/>
          <w:color w:val="000000" w:themeColor="text1"/>
        </w:rPr>
        <w:fldChar w:fldCharType="separate"/>
      </w:r>
      <w:r w:rsidR="00641652" w:rsidRPr="00641652">
        <w:rPr>
          <w:bCs/>
          <w:iCs/>
          <w:noProof/>
          <w:color w:val="000000" w:themeColor="text1"/>
        </w:rPr>
        <w:t>(Wang et al., 2013)</w:t>
      </w:r>
      <w:r w:rsidR="00641652">
        <w:rPr>
          <w:bCs/>
          <w:iCs/>
          <w:color w:val="000000" w:themeColor="text1"/>
        </w:rPr>
        <w:fldChar w:fldCharType="end"/>
      </w:r>
      <w:r w:rsidR="00E3050F">
        <w:rPr>
          <w:bCs/>
          <w:iCs/>
          <w:color w:val="000000" w:themeColor="text1"/>
        </w:rPr>
        <w:t>, zebrafish</w:t>
      </w:r>
      <w:r w:rsidR="00FF49FD">
        <w:rPr>
          <w:bCs/>
          <w:iCs/>
          <w:color w:val="000000" w:themeColor="text1"/>
        </w:rPr>
        <w:t xml:space="preserve"> </w:t>
      </w:r>
      <w:r w:rsidR="00FF49FD">
        <w:rPr>
          <w:bCs/>
          <w:iCs/>
          <w:color w:val="000000" w:themeColor="text1"/>
        </w:rPr>
        <w:fldChar w:fldCharType="begin" w:fldLock="1"/>
      </w:r>
      <w:r w:rsidR="00FF49FD">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sidR="00FF49FD">
        <w:rPr>
          <w:bCs/>
          <w:iCs/>
          <w:color w:val="000000" w:themeColor="text1"/>
        </w:rPr>
        <w:fldChar w:fldCharType="separate"/>
      </w:r>
      <w:r w:rsidR="00FF49FD" w:rsidRPr="00FF49FD">
        <w:rPr>
          <w:bCs/>
          <w:iCs/>
          <w:noProof/>
          <w:color w:val="000000" w:themeColor="text1"/>
        </w:rPr>
        <w:t>(Jao et al., 2013)</w:t>
      </w:r>
      <w:r w:rsidR="00FF49FD">
        <w:rPr>
          <w:bCs/>
          <w:iCs/>
          <w:color w:val="000000" w:themeColor="text1"/>
        </w:rPr>
        <w:fldChar w:fldCharType="end"/>
      </w:r>
      <w:r w:rsidR="00E3050F">
        <w:rPr>
          <w:bCs/>
          <w:iCs/>
          <w:color w:val="000000" w:themeColor="text1"/>
        </w:rPr>
        <w:t xml:space="preserve">, </w:t>
      </w:r>
      <w:r w:rsidR="00E3050F">
        <w:rPr>
          <w:bCs/>
          <w:i/>
          <w:iCs/>
          <w:color w:val="000000" w:themeColor="text1"/>
        </w:rPr>
        <w:t>C. elegans</w:t>
      </w:r>
      <w:r w:rsidR="00E268CC">
        <w:rPr>
          <w:bCs/>
          <w:i/>
          <w:iCs/>
          <w:color w:val="000000" w:themeColor="text1"/>
        </w:rPr>
        <w:t xml:space="preserve"> </w:t>
      </w:r>
      <w:r w:rsidR="00E268CC">
        <w:rPr>
          <w:bCs/>
          <w:i/>
          <w:iCs/>
          <w:color w:val="000000" w:themeColor="text1"/>
        </w:rPr>
        <w:fldChar w:fldCharType="begin" w:fldLock="1"/>
      </w:r>
      <w:r w:rsidR="001D65D2">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sidR="00E268CC">
        <w:rPr>
          <w:bCs/>
          <w:i/>
          <w:iCs/>
          <w:color w:val="000000" w:themeColor="text1"/>
        </w:rPr>
        <w:fldChar w:fldCharType="separate"/>
      </w:r>
      <w:r w:rsidR="00E268CC" w:rsidRPr="00E268CC">
        <w:rPr>
          <w:bCs/>
          <w:iCs/>
          <w:noProof/>
          <w:color w:val="000000" w:themeColor="text1"/>
        </w:rPr>
        <w:t>(Xu et al., 2016)</w:t>
      </w:r>
      <w:r w:rsidR="00E268CC">
        <w:rPr>
          <w:bCs/>
          <w:i/>
          <w:iCs/>
          <w:color w:val="000000" w:themeColor="text1"/>
        </w:rPr>
        <w:fldChar w:fldCharType="end"/>
      </w:r>
      <w:r w:rsidR="00D668FD">
        <w:rPr>
          <w:bCs/>
          <w:iCs/>
          <w:color w:val="000000" w:themeColor="text1"/>
        </w:rPr>
        <w:t>,</w:t>
      </w:r>
      <w:r w:rsidR="00E3050F">
        <w:rPr>
          <w:bCs/>
          <w:iCs/>
          <w:color w:val="000000" w:themeColor="text1"/>
        </w:rPr>
        <w:t xml:space="preserve"> </w:t>
      </w:r>
      <w:r w:rsidR="003E2EF2">
        <w:rPr>
          <w:bCs/>
          <w:iCs/>
          <w:color w:val="000000" w:themeColor="text1"/>
        </w:rPr>
        <w:t xml:space="preserve">and </w:t>
      </w:r>
      <w:r w:rsidR="00E3050F">
        <w:rPr>
          <w:bCs/>
          <w:i/>
          <w:iCs/>
          <w:color w:val="000000" w:themeColor="text1"/>
        </w:rPr>
        <w:t>Arabidopsis</w:t>
      </w:r>
      <w:r w:rsidR="00FF49FD">
        <w:rPr>
          <w:bCs/>
          <w:i/>
          <w:iCs/>
          <w:color w:val="000000" w:themeColor="text1"/>
        </w:rPr>
        <w:t xml:space="preserve"> </w:t>
      </w:r>
      <w:r w:rsidR="00FF49FD">
        <w:rPr>
          <w:bCs/>
          <w:i/>
          <w:iCs/>
          <w:color w:val="000000" w:themeColor="text1"/>
        </w:rPr>
        <w:fldChar w:fldCharType="begin" w:fldLock="1"/>
      </w:r>
      <w:r w:rsidR="00E268CC">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sidR="00FF49FD">
        <w:rPr>
          <w:bCs/>
          <w:i/>
          <w:iCs/>
          <w:color w:val="000000" w:themeColor="text1"/>
        </w:rPr>
        <w:fldChar w:fldCharType="separate"/>
      </w:r>
      <w:r w:rsidR="00FF49FD" w:rsidRPr="00FF49FD">
        <w:rPr>
          <w:bCs/>
          <w:iCs/>
          <w:noProof/>
          <w:color w:val="000000" w:themeColor="text1"/>
        </w:rPr>
        <w:t>(Zhang et al., 2016)</w:t>
      </w:r>
      <w:r w:rsidR="00FF49FD">
        <w:rPr>
          <w:bCs/>
          <w:i/>
          <w:iCs/>
          <w:color w:val="000000" w:themeColor="text1"/>
        </w:rPr>
        <w:fldChar w:fldCharType="end"/>
      </w:r>
      <w:r w:rsidR="001D65D2">
        <w:rPr>
          <w:bCs/>
          <w:iCs/>
          <w:color w:val="000000" w:themeColor="text1"/>
        </w:rPr>
        <w:t>.</w:t>
      </w:r>
      <w:r w:rsidR="005E3355">
        <w:rPr>
          <w:bCs/>
          <w:iCs/>
          <w:color w:val="000000" w:themeColor="text1"/>
        </w:rPr>
        <w:t xml:space="preserve"> </w:t>
      </w:r>
      <w:r w:rsidR="002865F8">
        <w:rPr>
          <w:bCs/>
          <w:iCs/>
          <w:color w:val="000000" w:themeColor="text1"/>
        </w:rPr>
        <w:t xml:space="preserve"> </w:t>
      </w:r>
      <w:r w:rsidR="007E1A02">
        <w:rPr>
          <w:bCs/>
          <w:iCs/>
          <w:color w:val="000000" w:themeColor="text1"/>
        </w:rPr>
        <w:t>Multiple simul</w:t>
      </w:r>
      <w:r w:rsidR="009B7494">
        <w:rPr>
          <w:bCs/>
          <w:iCs/>
          <w:color w:val="000000" w:themeColor="text1"/>
        </w:rPr>
        <w:t>t</w:t>
      </w:r>
      <w:r w:rsidR="007E1A02">
        <w:rPr>
          <w:bCs/>
          <w:iCs/>
          <w:color w:val="000000" w:themeColor="text1"/>
        </w:rPr>
        <w:t>a</w:t>
      </w:r>
      <w:r w:rsidR="009B7494">
        <w:rPr>
          <w:bCs/>
          <w:iCs/>
          <w:color w:val="000000" w:themeColor="text1"/>
        </w:rPr>
        <w:t>n</w:t>
      </w:r>
      <w:r w:rsidR="007E1A02">
        <w:rPr>
          <w:bCs/>
          <w:iCs/>
          <w:color w:val="000000" w:themeColor="text1"/>
        </w:rPr>
        <w:t xml:space="preserve">eous </w:t>
      </w:r>
      <w:r w:rsidR="00E94795">
        <w:rPr>
          <w:bCs/>
          <w:iCs/>
          <w:color w:val="000000" w:themeColor="text1"/>
        </w:rPr>
        <w:t xml:space="preserve">genetic </w:t>
      </w:r>
      <w:r w:rsidR="007E1A02">
        <w:rPr>
          <w:bCs/>
          <w:iCs/>
          <w:color w:val="000000" w:themeColor="text1"/>
        </w:rPr>
        <w:t>perturbations in mice</w:t>
      </w:r>
      <w:r w:rsidR="006B1F15">
        <w:rPr>
          <w:bCs/>
          <w:iCs/>
          <w:color w:val="000000" w:themeColor="text1"/>
        </w:rPr>
        <w:t xml:space="preserve"> </w:t>
      </w:r>
      <w:r w:rsidR="007E1A02">
        <w:rPr>
          <w:bCs/>
          <w:iCs/>
          <w:color w:val="000000" w:themeColor="text1"/>
        </w:rPr>
        <w:t>have been</w:t>
      </w:r>
      <w:r w:rsidR="006B1F15">
        <w:rPr>
          <w:bCs/>
          <w:iCs/>
          <w:color w:val="000000" w:themeColor="text1"/>
        </w:rPr>
        <w:t xml:space="preserve"> used, for example, </w:t>
      </w:r>
      <w:r w:rsidR="007E1A02">
        <w:rPr>
          <w:bCs/>
          <w:iCs/>
          <w:color w:val="000000" w:themeColor="text1"/>
        </w:rPr>
        <w:t xml:space="preserve"> to model myeloid malignancies </w:t>
      </w:r>
      <w:r w:rsidR="007E1A02" w:rsidRPr="00472573">
        <w:rPr>
          <w:color w:val="000000" w:themeColor="text1"/>
          <w:lang w:val="en-CA"/>
        </w:rPr>
        <w:fldChar w:fldCharType="begin" w:fldLock="1"/>
      </w:r>
      <w:r w:rsidR="007E1A02" w:rsidRPr="00472573">
        <w:rPr>
          <w:color w:val="000000" w:themeColor="text1"/>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editing.","type":"article-journal","volume":"32"},"uris":["http://www.mendeley.com/documents/?uuid=82f78fc5-fb6a-3b58-af88-b12024a3e05f"]}],"mendeley":{"formattedCitation":"(Cancer Genome Atlas Research Network et al., 2013; Heckl et al., 2014)","plainTextFormattedCitation":"(Cancer Genome Atlas Research Network et al., 2013; Heckl et al., 2014)","previouslyFormattedCitation":"(Cancer Genome Atlas Research Network et al., 2013; Heckl et al., 2014)"},"properties":{"noteIndex":0},"schema":"https://github.com/citation-style-language/schema/raw/master/csl-citation.json"}</w:instrText>
      </w:r>
      <w:r w:rsidR="007E1A02" w:rsidRPr="00472573">
        <w:rPr>
          <w:color w:val="000000" w:themeColor="text1"/>
          <w:lang w:val="en-CA"/>
        </w:rPr>
        <w:fldChar w:fldCharType="separate"/>
      </w:r>
      <w:r w:rsidR="007E1A02" w:rsidRPr="00472573">
        <w:rPr>
          <w:noProof/>
          <w:color w:val="000000" w:themeColor="text1"/>
          <w:lang w:val="en-CA"/>
        </w:rPr>
        <w:t>(Cancer Genome Atlas Research Network et al., 2013; Heckl et al., 2014)</w:t>
      </w:r>
      <w:r w:rsidR="007E1A02" w:rsidRPr="00472573">
        <w:rPr>
          <w:color w:val="000000" w:themeColor="text1"/>
          <w:lang w:val="en-CA"/>
        </w:rPr>
        <w:fldChar w:fldCharType="end"/>
      </w:r>
      <w:r w:rsidR="007E1A02">
        <w:rPr>
          <w:color w:val="000000" w:themeColor="text1"/>
          <w:lang w:val="en-CA"/>
        </w:rPr>
        <w:t>, and i</w:t>
      </w:r>
      <w:r w:rsidR="007E1A02" w:rsidRPr="00472573">
        <w:rPr>
          <w:color w:val="000000" w:themeColor="text1"/>
          <w:lang w:val="en-CA"/>
        </w:rPr>
        <w:t xml:space="preserve">nduce pluripotent stem cells from </w:t>
      </w:r>
      <w:r w:rsidR="007E1A02">
        <w:rPr>
          <w:color w:val="000000" w:themeColor="text1"/>
          <w:lang w:val="en-CA"/>
        </w:rPr>
        <w:t>adu</w:t>
      </w:r>
      <w:r w:rsidR="00832402">
        <w:rPr>
          <w:color w:val="000000" w:themeColor="text1"/>
          <w:lang w:val="en-CA"/>
        </w:rPr>
        <w:t>l</w:t>
      </w:r>
      <w:r w:rsidR="007E1A02">
        <w:rPr>
          <w:color w:val="000000" w:themeColor="text1"/>
          <w:lang w:val="en-CA"/>
        </w:rPr>
        <w:t>t</w:t>
      </w:r>
      <w:r w:rsidR="007E1A02" w:rsidRPr="00472573">
        <w:rPr>
          <w:color w:val="000000" w:themeColor="text1"/>
          <w:lang w:val="en-CA"/>
        </w:rPr>
        <w:t xml:space="preserve"> fibroblasts </w:t>
      </w:r>
      <w:r w:rsidR="007E1A02" w:rsidRPr="00472573">
        <w:rPr>
          <w:color w:val="000000" w:themeColor="text1"/>
          <w:lang w:val="en-CA"/>
        </w:rPr>
        <w:fldChar w:fldCharType="begin" w:fldLock="1"/>
      </w:r>
      <w:r w:rsidR="007E1A02" w:rsidRPr="00472573">
        <w:rPr>
          <w:color w:val="000000" w:themeColor="text1"/>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sidR="007E1A02" w:rsidRPr="00472573">
        <w:rPr>
          <w:color w:val="000000" w:themeColor="text1"/>
          <w:lang w:val="en-CA"/>
        </w:rPr>
        <w:fldChar w:fldCharType="separate"/>
      </w:r>
      <w:r w:rsidR="007E1A02" w:rsidRPr="00472573">
        <w:rPr>
          <w:noProof/>
          <w:color w:val="000000" w:themeColor="text1"/>
          <w:lang w:val="en-CA"/>
        </w:rPr>
        <w:t>(Takahashi and Yamanaka, 2006)</w:t>
      </w:r>
      <w:r w:rsidR="007E1A02" w:rsidRPr="00472573">
        <w:rPr>
          <w:color w:val="000000" w:themeColor="text1"/>
          <w:lang w:val="en-CA"/>
        </w:rPr>
        <w:fldChar w:fldCharType="end"/>
      </w:r>
      <w:r w:rsidR="007E1A02" w:rsidRPr="00472573">
        <w:rPr>
          <w:color w:val="000000" w:themeColor="text1"/>
          <w:lang w:val="en-CA"/>
        </w:rPr>
        <w:t>.</w:t>
      </w:r>
      <w:r w:rsidR="007E1A02">
        <w:rPr>
          <w:color w:val="000000" w:themeColor="text1"/>
          <w:lang w:val="en-CA"/>
        </w:rPr>
        <w:t xml:space="preserve"> </w:t>
      </w:r>
      <w:r w:rsidR="00947084">
        <w:rPr>
          <w:bCs/>
          <w:iCs/>
          <w:color w:val="000000" w:themeColor="text1"/>
        </w:rPr>
        <w:t xml:space="preserve">Mutations </w:t>
      </w:r>
      <w:r w:rsidR="007B5938">
        <w:rPr>
          <w:bCs/>
          <w:iCs/>
          <w:color w:val="000000" w:themeColor="text1"/>
        </w:rPr>
        <w:t>can</w:t>
      </w:r>
      <w:r w:rsidR="00947084">
        <w:rPr>
          <w:bCs/>
          <w:iCs/>
          <w:color w:val="000000" w:themeColor="text1"/>
        </w:rPr>
        <w:t xml:space="preserve"> be distributed between two parents, allowing </w:t>
      </w:r>
      <w:r w:rsidR="008D6812">
        <w:rPr>
          <w:bCs/>
          <w:iCs/>
          <w:color w:val="000000" w:themeColor="text1"/>
        </w:rPr>
        <w:t>XGA</w:t>
      </w:r>
      <w:r w:rsidR="00947084">
        <w:rPr>
          <w:bCs/>
          <w:iCs/>
          <w:color w:val="000000" w:themeColor="text1"/>
        </w:rPr>
        <w:t xml:space="preserve"> in cases where </w:t>
      </w:r>
      <w:r w:rsidR="003F2117">
        <w:rPr>
          <w:bCs/>
          <w:iCs/>
          <w:color w:val="000000" w:themeColor="text1"/>
        </w:rPr>
        <w:t xml:space="preserve">not all perturbations can </w:t>
      </w:r>
      <w:r w:rsidR="007F766B">
        <w:rPr>
          <w:bCs/>
          <w:iCs/>
          <w:color w:val="000000" w:themeColor="text1"/>
        </w:rPr>
        <w:t>be introduced into a single individual</w:t>
      </w:r>
      <w:r w:rsidR="00571925" w:rsidRPr="00233F15">
        <w:rPr>
          <w:bCs/>
          <w:iCs/>
          <w:color w:val="000000" w:themeColor="text1"/>
        </w:rPr>
        <w:t>.</w:t>
      </w:r>
      <w:r w:rsidR="00360A90">
        <w:rPr>
          <w:bCs/>
          <w:iCs/>
          <w:color w:val="000000" w:themeColor="text1"/>
        </w:rPr>
        <w:t xml:space="preserve">  </w:t>
      </w:r>
      <w:r w:rsidR="0022466F">
        <w:rPr>
          <w:bCs/>
          <w:iCs/>
          <w:color w:val="000000" w:themeColor="text1"/>
        </w:rPr>
        <w:t>C</w:t>
      </w:r>
      <w:r w:rsidR="00947084">
        <w:rPr>
          <w:bCs/>
          <w:iCs/>
          <w:color w:val="000000" w:themeColor="text1"/>
        </w:rPr>
        <w:t xml:space="preserve">rosses can be made more complex, involving multiple matings between multiple parental strains carrying different subsets of targeted variation, and subsequent inter-crosses between F1 populations </w:t>
      </w:r>
      <w:r w:rsidR="00F151CA">
        <w:rPr>
          <w:bCs/>
          <w:iCs/>
          <w:color w:val="000000" w:themeColor="text1"/>
        </w:rPr>
        <w:t xml:space="preserve">as </w:t>
      </w:r>
      <w:r w:rsidR="005158ED">
        <w:rPr>
          <w:bCs/>
          <w:iCs/>
          <w:color w:val="000000" w:themeColor="text1"/>
        </w:rPr>
        <w:t>n</w:t>
      </w:r>
      <w:r w:rsidR="007B5938">
        <w:rPr>
          <w:bCs/>
          <w:iCs/>
          <w:color w:val="000000" w:themeColor="text1"/>
        </w:rPr>
        <w:t>eeded</w:t>
      </w:r>
      <w:r w:rsidR="006E3ABF">
        <w:rPr>
          <w:bCs/>
          <w:iCs/>
          <w:color w:val="000000" w:themeColor="text1"/>
        </w:rPr>
        <w:t>.</w:t>
      </w:r>
    </w:p>
    <w:p w14:paraId="3A8DD683" w14:textId="0646E307" w:rsidR="00CD24CF" w:rsidRDefault="00CD24CF" w:rsidP="009A6615">
      <w:pPr>
        <w:jc w:val="both"/>
        <w:rPr>
          <w:bCs/>
          <w:iCs/>
          <w:color w:val="000000" w:themeColor="text1"/>
        </w:rPr>
      </w:pPr>
    </w:p>
    <w:p w14:paraId="0F57984D" w14:textId="6243C9D8" w:rsidR="00C66D27" w:rsidRDefault="009A6615" w:rsidP="00A5339F">
      <w:pPr>
        <w:jc w:val="both"/>
        <w:rPr>
          <w:bCs/>
          <w:iCs/>
          <w:color w:val="000000" w:themeColor="text1"/>
        </w:rPr>
      </w:pPr>
      <w:r>
        <w:rPr>
          <w:bCs/>
          <w:iCs/>
          <w:color w:val="000000" w:themeColor="text1"/>
        </w:rPr>
        <w:t xml:space="preserve">Direct </w:t>
      </w:r>
      <w:r w:rsidR="00F6272C">
        <w:rPr>
          <w:bCs/>
          <w:iCs/>
          <w:color w:val="000000" w:themeColor="text1"/>
        </w:rPr>
        <w:t>engineering of</w:t>
      </w:r>
      <w:r w:rsidR="00824B99">
        <w:rPr>
          <w:bCs/>
          <w:iCs/>
          <w:color w:val="000000" w:themeColor="text1"/>
        </w:rPr>
        <w:t xml:space="preserve"> trackable</w:t>
      </w:r>
      <w:r w:rsidR="00F6272C">
        <w:rPr>
          <w:bCs/>
          <w:iCs/>
          <w:color w:val="000000" w:themeColor="text1"/>
        </w:rPr>
        <w:t xml:space="preserve"> large-scale multi-allele diversity into a population</w:t>
      </w:r>
      <w:r>
        <w:rPr>
          <w:bCs/>
          <w:iCs/>
          <w:color w:val="000000" w:themeColor="text1"/>
        </w:rPr>
        <w:t xml:space="preserve"> present</w:t>
      </w:r>
      <w:r w:rsidR="00373F4A">
        <w:rPr>
          <w:bCs/>
          <w:iCs/>
          <w:color w:val="000000" w:themeColor="text1"/>
        </w:rPr>
        <w:t>s</w:t>
      </w:r>
      <w:r>
        <w:rPr>
          <w:bCs/>
          <w:iCs/>
          <w:color w:val="000000" w:themeColor="text1"/>
        </w:rPr>
        <w:t xml:space="preserve"> more challenge</w:t>
      </w:r>
      <w:r w:rsidR="00BA4DDB">
        <w:rPr>
          <w:bCs/>
          <w:iCs/>
          <w:color w:val="000000" w:themeColor="text1"/>
        </w:rPr>
        <w:t>s</w:t>
      </w:r>
      <w:r>
        <w:rPr>
          <w:bCs/>
          <w:iCs/>
          <w:color w:val="000000" w:themeColor="text1"/>
        </w:rPr>
        <w:t xml:space="preserve"> than crossing multi-variant parental strains, but technical advances in this area continue to be made</w:t>
      </w:r>
      <w:r w:rsidR="007B34FA">
        <w:rPr>
          <w:bCs/>
          <w:iCs/>
          <w:color w:val="000000" w:themeColor="text1"/>
        </w:rPr>
        <w:t xml:space="preserve"> </w:t>
      </w:r>
      <w:r w:rsidR="007B34FA" w:rsidRPr="00233F15">
        <w:rPr>
          <w:bCs/>
          <w:iCs/>
          <w:color w:val="000000" w:themeColor="text1"/>
        </w:rPr>
        <w:fldChar w:fldCharType="begin" w:fldLock="1"/>
      </w:r>
      <w:r w:rsidR="007B34FA">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7B34FA" w:rsidRPr="00233F15">
        <w:rPr>
          <w:bCs/>
          <w:iCs/>
          <w:color w:val="000000" w:themeColor="text1"/>
        </w:rPr>
        <w:fldChar w:fldCharType="separate"/>
      </w:r>
      <w:r w:rsidR="007B34FA" w:rsidRPr="00D659A1">
        <w:rPr>
          <w:bCs/>
          <w:iCs/>
          <w:noProof/>
          <w:color w:val="000000" w:themeColor="text1"/>
        </w:rPr>
        <w:t>(Wong et al., 2016; Zeitoun et al., 2017)</w:t>
      </w:r>
      <w:r w:rsidR="007B34FA" w:rsidRPr="00233F15">
        <w:rPr>
          <w:bCs/>
          <w:iCs/>
          <w:color w:val="000000" w:themeColor="text1"/>
        </w:rPr>
        <w:fldChar w:fldCharType="end"/>
      </w:r>
      <w:r w:rsidRPr="00233F15">
        <w:rPr>
          <w:bCs/>
          <w:iCs/>
          <w:color w:val="000000" w:themeColor="text1"/>
        </w:rPr>
        <w:t>.</w:t>
      </w:r>
      <w:r w:rsidR="006D4791">
        <w:rPr>
          <w:bCs/>
          <w:iCs/>
          <w:color w:val="000000" w:themeColor="text1"/>
        </w:rPr>
        <w:t xml:space="preserve">  </w:t>
      </w:r>
      <w:r w:rsidR="00824B99">
        <w:rPr>
          <w:bCs/>
          <w:iCs/>
          <w:color w:val="000000" w:themeColor="text1"/>
        </w:rPr>
        <w:t xml:space="preserve">For example, </w:t>
      </w:r>
      <w:r w:rsidR="00C105CF">
        <w:rPr>
          <w:bCs/>
          <w:iCs/>
          <w:color w:val="000000" w:themeColor="text1"/>
        </w:rPr>
        <w:t xml:space="preserve">pooled </w:t>
      </w:r>
      <w:r w:rsidR="00824B99">
        <w:rPr>
          <w:bCs/>
          <w:iCs/>
          <w:color w:val="000000" w:themeColor="text1"/>
        </w:rPr>
        <w:t xml:space="preserve">approaches to profile two-gene combinatorial mutants </w:t>
      </w:r>
      <w:r w:rsidR="00824B99" w:rsidRPr="00381490">
        <w:rPr>
          <w:color w:val="000000" w:themeColor="text1"/>
          <w:lang w:val="en-CA"/>
        </w:rPr>
        <w:t xml:space="preserve">in both yeast </w:t>
      </w:r>
      <w:r w:rsidR="00824B99" w:rsidRPr="00381490">
        <w:rPr>
          <w:color w:val="000000" w:themeColor="text1"/>
        </w:rPr>
        <w:fldChar w:fldCharType="begin" w:fldLock="1"/>
      </w:r>
      <w:r w:rsidR="00824B99" w:rsidRPr="00381490">
        <w:rPr>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(Díaz-Mejía et al., 2018)</w:t>
      </w:r>
      <w:r w:rsidR="00824B99" w:rsidRPr="00381490">
        <w:rPr>
          <w:color w:val="000000" w:themeColor="text1"/>
        </w:rPr>
        <w:fldChar w:fldCharType="end"/>
      </w:r>
      <w:r w:rsidR="00824B99" w:rsidRPr="00381490">
        <w:rPr>
          <w:color w:val="000000" w:themeColor="text1"/>
        </w:rPr>
        <w:t xml:space="preserve"> and human cells </w:t>
      </w:r>
      <w:r w:rsidR="00824B99" w:rsidRPr="00381490">
        <w:rPr>
          <w:color w:val="000000" w:themeColor="text1"/>
        </w:rPr>
        <w:fldChar w:fldCharType="begin" w:fldLock="1"/>
      </w:r>
      <w:r w:rsidR="00824B99" w:rsidRPr="00381490">
        <w:rPr>
          <w:color w:val="000000" w:themeColor="text1"/>
        </w:rPr>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(Horlbeck et al., 2018; Najm et al., 2017; Shen et al., 2017; Wong et al., 2016)</w:t>
      </w:r>
      <w:r w:rsidR="00824B99" w:rsidRPr="00381490">
        <w:rPr>
          <w:color w:val="000000" w:themeColor="text1"/>
        </w:rPr>
        <w:fldChar w:fldCharType="end"/>
      </w:r>
      <w:r w:rsidR="00824B99">
        <w:rPr>
          <w:color w:val="000000" w:themeColor="text1"/>
        </w:rPr>
        <w:t xml:space="preserve"> </w:t>
      </w:r>
      <w:r w:rsidR="006442BF">
        <w:rPr>
          <w:color w:val="000000" w:themeColor="text1"/>
        </w:rPr>
        <w:t xml:space="preserve">may be expanded to allow </w:t>
      </w:r>
      <w:r w:rsidR="008D7807">
        <w:rPr>
          <w:color w:val="000000" w:themeColor="text1"/>
        </w:rPr>
        <w:t xml:space="preserve">for </w:t>
      </w:r>
      <w:r w:rsidR="006442BF" w:rsidRPr="00381490">
        <w:rPr>
          <w:color w:val="000000" w:themeColor="text1"/>
        </w:rPr>
        <w:t>higher combinatorial complexity</w:t>
      </w:r>
      <w:r w:rsidR="006442BF">
        <w:rPr>
          <w:bCs/>
          <w:iCs/>
          <w:color w:val="000000" w:themeColor="text1"/>
        </w:rPr>
        <w:t xml:space="preserve"> at large scale.</w:t>
      </w:r>
      <w:r w:rsidR="00BF0F98">
        <w:rPr>
          <w:bCs/>
          <w:iCs/>
          <w:color w:val="000000" w:themeColor="text1"/>
        </w:rPr>
        <w:t xml:space="preserve">  </w:t>
      </w:r>
      <w:r w:rsidR="003D6F1D">
        <w:rPr>
          <w:bCs/>
          <w:iCs/>
          <w:color w:val="000000" w:themeColor="text1"/>
        </w:rPr>
        <w:t>In human cells, m</w:t>
      </w:r>
      <w:r w:rsidR="00BA4DDB">
        <w:rPr>
          <w:bCs/>
          <w:iCs/>
          <w:color w:val="000000" w:themeColor="text1"/>
        </w:rPr>
        <w:t xml:space="preserve">ethods developed for single-cell sequencing also show promise for </w:t>
      </w:r>
      <w:r w:rsidR="00145675">
        <w:rPr>
          <w:bCs/>
          <w:iCs/>
          <w:color w:val="000000" w:themeColor="text1"/>
        </w:rPr>
        <w:t>‘direct</w:t>
      </w:r>
      <w:r w:rsidR="001F4960">
        <w:rPr>
          <w:bCs/>
          <w:iCs/>
          <w:color w:val="000000" w:themeColor="text1"/>
        </w:rPr>
        <w:t>ly engineered</w:t>
      </w:r>
      <w:r w:rsidR="00145675">
        <w:rPr>
          <w:bCs/>
          <w:iCs/>
          <w:color w:val="000000" w:themeColor="text1"/>
        </w:rPr>
        <w:t xml:space="preserve">’ </w:t>
      </w:r>
      <w:r w:rsidR="008D6812">
        <w:rPr>
          <w:bCs/>
          <w:iCs/>
          <w:color w:val="000000" w:themeColor="text1"/>
        </w:rPr>
        <w:t>XGA</w:t>
      </w:r>
      <w:r w:rsidR="00BA4DDB">
        <w:rPr>
          <w:bCs/>
          <w:iCs/>
          <w:color w:val="000000" w:themeColor="text1"/>
        </w:rPr>
        <w:t xml:space="preserve">.  </w:t>
      </w:r>
      <w:r w:rsidR="00CE40D5">
        <w:rPr>
          <w:bCs/>
          <w:iCs/>
          <w:color w:val="000000" w:themeColor="text1"/>
        </w:rPr>
        <w:t xml:space="preserve">For example, </w:t>
      </w:r>
      <w:r w:rsidR="001D1D5C">
        <w:rPr>
          <w:bCs/>
          <w:iCs/>
          <w:color w:val="000000" w:themeColor="text1"/>
        </w:rPr>
        <w:t xml:space="preserve">RNA </w:t>
      </w:r>
      <w:r w:rsidR="001719DE">
        <w:rPr>
          <w:bCs/>
          <w:iCs/>
          <w:color w:val="000000" w:themeColor="text1"/>
        </w:rPr>
        <w:t>levels</w:t>
      </w:r>
      <w:r w:rsidR="00D339D4">
        <w:rPr>
          <w:bCs/>
          <w:iCs/>
          <w:color w:val="000000" w:themeColor="text1"/>
        </w:rPr>
        <w:t xml:space="preserve"> </w:t>
      </w:r>
      <w:r w:rsidR="00262137">
        <w:rPr>
          <w:bCs/>
          <w:iCs/>
          <w:color w:val="000000" w:themeColor="text1"/>
        </w:rPr>
        <w:fldChar w:fldCharType="begin" w:fldLock="1"/>
      </w:r>
      <w:r w:rsidR="00E4294E">
        <w:rPr>
          <w:bCs/>
          <w:iCs/>
          <w:color w:val="000000" w:themeColor="text1"/>
        </w:rPr>
        <w:instrText xml:space="preserve">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Screens.","type":"article-journal","volume":"167"},"uris":["http://www.mendeley.com/documents/?uuid=3b225736-bd00-3460-8a49-fa1b37e2c66e"]},{"id":"ITEM-2","itemData":{"DOI":"10.1016/j.cell.2016.11.048","ISSN":"00928674","PMID":"27984733","abstract":"Functional genomics efforts face tradeoffs between number of perturbations examined and complexity of phenotypes measured. We bridge this gap with Perturb-seq, which combines droplet-based single-cell RNA-seq with a strategy for barcoding CRISPR-mediated perturbations, allowing many perturbations to be profiled in pooled format. We applied Perturb-seq to dissect the mammalian unfolded protein response (UPR) using single and combinatorial CRISPR perturbations. Two genome-scale CRISPR interference (CRISPRi) screens identified genes whose repression perturbs ER homeostasis. Subjecting </w:instrText>
      </w:r>
      <w:r w:rsidR="00E4294E">
        <w:rPr>
          <w:rFonts w:ascii="Cambria Math" w:hAnsi="Cambria Math" w:cs="Cambria Math"/>
          <w:bCs/>
          <w:iCs/>
          <w:color w:val="000000" w:themeColor="text1"/>
        </w:rPr>
        <w:instrText>∼</w:instrText>
      </w:r>
      <w:r w:rsidR="00E4294E">
        <w:rPr>
          <w:bCs/>
          <w:iCs/>
          <w:color w:val="000000" w:themeColor="text1"/>
        </w:rPr>
        <w:instrText>100 hits to Perturb-seq enabled high-precision functional clustering of genes. Single-cell analyses decoupled the three UPR branches, revealed bifurcated UPR branch activation among cells subject to the same perturbation, and uncovered differential activation of the branches across hits, including an isolated feedback loop between the translocon and IRE1α. These studies provide insight into how the three sensors of ER homeostasis monitor distinct types of stress and highlight the ability of Perturb-seq to dissect complex cellular responses.","author":[{"dropping-particle":"","family":"Adamson","given":"Britt","non-dropping-particle":"","parse-names":false,"suffix":""},{"dropping-particle":"","family":"Norman","given":"Thomas M.","non-dropping-particle":"","parse-names":false,"suffix":""},{"dropping-particle":"","family":"Jost","given":"Marco","non-dropping-particle":"","parse-names":false,"suffix":""},{"dropping-particle":"","family":"Cho","given":"Min Y.","non-dropping-particle":"","parse-names":false,"suffix":""},{"dropping-particle":"","family":"Nuñez","given":"James K.","non-dropping-particle":"","parse-names":false,"suffix":""},{"dropping-particle":"","family":"Chen","given":"Yuwen","non-dropping-particle":"","parse-names":false,"suffix":""},{"dropping-particle":"","family":"Villalta","given":"Jacqueline E.","non-dropping-particle":"","parse-names":false,"suffix":""},{"dropping-particle":"","family":"Gilbert","given":"Luke A.","non-dropping-particle":"","parse-names":false,"suffix":""},{"dropping-particle":"","family":"Horlbeck","given":"Max A.","non-dropping-particle":"","parse-names":false,"suffix":""},{"dropping-particle":"","family":"Hein","given":"Marco Y.","non-dropping-particle":"","parse-names":false,"suffix":""},{"dropping-particle":"","family":"Pak","given":"Ryan A.","non-dropping-particle":"","parse-names":false,"suffix":""},{"dropping-particle":"","family":"Gray","given":"Andrew N.","non-dropping-particle":"","parse-names":false,"suffix":""},{"dropping-particle":"","family":"Gross","given":"Carol A.","non-dropping-particle":"","parse-names":false,"suffix":""},{"dropping-particle":"","family":"Dixit","given":"Atray","non-dropping-particle":"","parse-names":false,"suffix":""},{"dropping-particle":"","family":"Parnas","given":"Oren","non-dropping-particle":"","parse-names":false,"suffix":""},{"dropping-particle":"","family":"Regev","given":"Aviv","non-dropping-particle":"","parse-names":false,"suffix":""},{"dropping-particle":"","family":"Weissman","given":"Jonathan S.","non-dropping-particle":"","parse-names":false,"suffix":""}],"container-title":"Cell","id":"ITEM-2","issue":"7","issued":{"date-parts":[["2016","12","15"]]},"page":"1867-1882.e21","title":"A Multiplexed Single-Cell CRISPR Screening Platform Enables Systematic Dissection of the Unfolded Protein Response","type":"article-journal","volume":"167"},"uris":["http://www.mendeley.com/documents/?uuid=9f5930f9-05dd-3301-8dbb-2779be0bcc7a"]}],"mendeley":{"formattedCitation":"(Adamson et al., 2016; Dixit et al., 2016)","plainTextFormattedCitation":"(Adamson et al., 2016; Dixit et al., 2016)","previouslyFormattedCitation":"(Adamson et al., 2016; Dixit et al., 2016)"},"properties":{"noteIndex":0},"schema":"https://github.com/citation-style-language/schema/raw/master/csl-citation.json"}</w:instrText>
      </w:r>
      <w:r w:rsidR="00262137">
        <w:rPr>
          <w:bCs/>
          <w:iCs/>
          <w:color w:val="000000" w:themeColor="text1"/>
        </w:rPr>
        <w:fldChar w:fldCharType="separate"/>
      </w:r>
      <w:r w:rsidR="00262137" w:rsidRPr="00262137">
        <w:rPr>
          <w:bCs/>
          <w:iCs/>
          <w:noProof/>
          <w:color w:val="000000" w:themeColor="text1"/>
        </w:rPr>
        <w:t>(Adamson et al., 2016; Dixit et al., 2016)</w:t>
      </w:r>
      <w:r w:rsidR="00262137">
        <w:rPr>
          <w:bCs/>
          <w:iCs/>
          <w:color w:val="000000" w:themeColor="text1"/>
        </w:rPr>
        <w:fldChar w:fldCharType="end"/>
      </w:r>
      <w:r w:rsidR="00C43A38">
        <w:rPr>
          <w:bCs/>
          <w:iCs/>
          <w:color w:val="000000" w:themeColor="text1"/>
        </w:rPr>
        <w:t xml:space="preserve"> and </w:t>
      </w:r>
      <w:r w:rsidR="001719DE">
        <w:rPr>
          <w:bCs/>
          <w:iCs/>
          <w:color w:val="000000" w:themeColor="text1"/>
        </w:rPr>
        <w:t xml:space="preserve">chromatin state </w:t>
      </w:r>
      <w:r w:rsidR="00E4294E">
        <w:rPr>
          <w:bCs/>
          <w:iCs/>
          <w:color w:val="000000" w:themeColor="text1"/>
        </w:rPr>
        <w:fldChar w:fldCharType="begin" w:fldLock="1"/>
      </w:r>
      <w:r w:rsidR="006D2899">
        <w:rPr>
          <w:bCs/>
          <w:iCs/>
          <w:color w:val="000000" w:themeColor="text1"/>
        </w:rPr>
        <w: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instrText>
      </w:r>
      <w:r w:rsidR="006D2899">
        <w:rPr>
          <w:rFonts w:ascii="Cambria Math" w:hAnsi="Cambria Math" w:cs="Cambria Math"/>
          <w:bCs/>
          <w:iCs/>
          <w:color w:val="000000" w:themeColor="text1"/>
        </w:rPr>
        <w:instrText>∼</w:instrText>
      </w:r>
      <w:r w:rsidR="006D2899">
        <w:rPr>
          <w:bCs/>
          <w:iCs/>
          <w:color w:val="000000" w:themeColor="text1"/>
        </w:rPr>
        <w: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instrText>
      </w:r>
      <w:r w:rsidR="00E4294E">
        <w:rPr>
          <w:bCs/>
          <w:iCs/>
          <w:color w:val="000000" w:themeColor="text1"/>
        </w:rPr>
        <w:fldChar w:fldCharType="separate"/>
      </w:r>
      <w:r w:rsidR="00E4294E" w:rsidRPr="00E4294E">
        <w:rPr>
          <w:bCs/>
          <w:iCs/>
          <w:noProof/>
          <w:color w:val="000000" w:themeColor="text1"/>
        </w:rPr>
        <w:t>(Rubin et al., 2018)</w:t>
      </w:r>
      <w:r w:rsidR="00E4294E">
        <w:rPr>
          <w:bCs/>
          <w:iCs/>
          <w:color w:val="000000" w:themeColor="text1"/>
        </w:rPr>
        <w:fldChar w:fldCharType="end"/>
      </w:r>
      <w:r w:rsidR="001719DE">
        <w:rPr>
          <w:bCs/>
          <w:iCs/>
          <w:color w:val="000000" w:themeColor="text1"/>
        </w:rPr>
        <w:t xml:space="preserve"> </w:t>
      </w:r>
      <w:r w:rsidR="00D40FEC">
        <w:rPr>
          <w:bCs/>
          <w:iCs/>
          <w:color w:val="000000" w:themeColor="text1"/>
        </w:rPr>
        <w:t>can be profiled in</w:t>
      </w:r>
      <w:r w:rsidR="007943F0">
        <w:rPr>
          <w:bCs/>
          <w:iCs/>
          <w:color w:val="000000" w:themeColor="text1"/>
        </w:rPr>
        <w:t xml:space="preserve"> single cells</w:t>
      </w:r>
      <w:r w:rsidR="001719DE">
        <w:rPr>
          <w:bCs/>
          <w:iCs/>
          <w:color w:val="000000" w:themeColor="text1"/>
        </w:rPr>
        <w:t xml:space="preserve"> following combinatorial gene disruptions.</w:t>
      </w:r>
      <w:r w:rsidR="00F72EA1">
        <w:rPr>
          <w:bCs/>
          <w:iCs/>
          <w:color w:val="000000" w:themeColor="text1"/>
        </w:rPr>
        <w:t xml:space="preserve">  </w:t>
      </w:r>
      <w:r w:rsidR="00F90715">
        <w:rPr>
          <w:bCs/>
          <w:iCs/>
          <w:color w:val="000000" w:themeColor="text1"/>
        </w:rPr>
        <w:t xml:space="preserve">In addition to </w:t>
      </w:r>
      <w:r w:rsidR="005F4080">
        <w:rPr>
          <w:bCs/>
          <w:iCs/>
          <w:color w:val="000000" w:themeColor="text1"/>
        </w:rPr>
        <w:t>permitting richer phenotyping</w:t>
      </w:r>
      <w:r w:rsidR="00DA4A91">
        <w:rPr>
          <w:bCs/>
          <w:iCs/>
          <w:color w:val="000000" w:themeColor="text1"/>
        </w:rPr>
        <w:t xml:space="preserve"> (e.g.</w:t>
      </w:r>
      <w:r w:rsidR="0056773A">
        <w:rPr>
          <w:bCs/>
          <w:iCs/>
          <w:color w:val="000000" w:themeColor="text1"/>
        </w:rPr>
        <w:t xml:space="preserve"> </w:t>
      </w:r>
      <w:r w:rsidR="008D6812">
        <w:rPr>
          <w:bCs/>
          <w:iCs/>
          <w:color w:val="000000" w:themeColor="text1"/>
        </w:rPr>
        <w:t>XGA</w:t>
      </w:r>
      <w:r w:rsidR="00B3086B">
        <w:rPr>
          <w:bCs/>
          <w:iCs/>
          <w:color w:val="000000" w:themeColor="text1"/>
        </w:rPr>
        <w:t xml:space="preserve"> of</w:t>
      </w:r>
      <w:r w:rsidR="00DA4A91">
        <w:rPr>
          <w:bCs/>
          <w:iCs/>
          <w:color w:val="000000" w:themeColor="text1"/>
        </w:rPr>
        <w:t xml:space="preserve"> </w:t>
      </w:r>
      <w:r w:rsidR="0056773A">
        <w:rPr>
          <w:bCs/>
          <w:iCs/>
          <w:color w:val="000000" w:themeColor="text1"/>
        </w:rPr>
        <w:t xml:space="preserve">a </w:t>
      </w:r>
      <w:r w:rsidR="00DA4A91">
        <w:rPr>
          <w:bCs/>
          <w:iCs/>
          <w:color w:val="000000" w:themeColor="text1"/>
        </w:rPr>
        <w:t xml:space="preserve">transcriptional regulatory </w:t>
      </w:r>
      <w:r w:rsidR="00861E48">
        <w:rPr>
          <w:bCs/>
          <w:iCs/>
          <w:color w:val="000000" w:themeColor="text1"/>
        </w:rPr>
        <w:t>system</w:t>
      </w:r>
      <w:r w:rsidR="00DA4A91">
        <w:rPr>
          <w:bCs/>
          <w:iCs/>
          <w:color w:val="000000" w:themeColor="text1"/>
        </w:rPr>
        <w:t>)</w:t>
      </w:r>
      <w:r w:rsidR="005F4080">
        <w:rPr>
          <w:bCs/>
          <w:iCs/>
          <w:color w:val="000000" w:themeColor="text1"/>
        </w:rPr>
        <w:t>, s</w:t>
      </w:r>
      <w:r w:rsidR="00BC062C">
        <w:rPr>
          <w:bCs/>
          <w:iCs/>
          <w:color w:val="000000" w:themeColor="text1"/>
        </w:rPr>
        <w:t>ingle-ce</w:t>
      </w:r>
      <w:r w:rsidR="00FE1783">
        <w:rPr>
          <w:bCs/>
          <w:iCs/>
          <w:color w:val="000000" w:themeColor="text1"/>
        </w:rPr>
        <w:t>ll barcoding methods may</w:t>
      </w:r>
      <w:r w:rsidR="005F4080">
        <w:rPr>
          <w:bCs/>
          <w:iCs/>
          <w:color w:val="000000" w:themeColor="text1"/>
        </w:rPr>
        <w:t xml:space="preserve"> </w:t>
      </w:r>
      <w:r w:rsidR="003B6DB8">
        <w:rPr>
          <w:bCs/>
          <w:iCs/>
          <w:color w:val="000000" w:themeColor="text1"/>
        </w:rPr>
        <w:t>permit</w:t>
      </w:r>
      <w:r w:rsidR="005F4080">
        <w:rPr>
          <w:bCs/>
          <w:iCs/>
          <w:color w:val="000000" w:themeColor="text1"/>
        </w:rPr>
        <w:t xml:space="preserve"> </w:t>
      </w:r>
      <w:r w:rsidR="00001416">
        <w:rPr>
          <w:bCs/>
          <w:iCs/>
          <w:color w:val="000000" w:themeColor="text1"/>
        </w:rPr>
        <w:t>more in-depth</w:t>
      </w:r>
      <w:r w:rsidR="005F4080">
        <w:rPr>
          <w:bCs/>
          <w:iCs/>
          <w:color w:val="000000" w:themeColor="text1"/>
        </w:rPr>
        <w:t xml:space="preserve"> sampling of the vast combinatorial space</w:t>
      </w:r>
      <w:r w:rsidR="00001416">
        <w:rPr>
          <w:bCs/>
          <w:iCs/>
          <w:color w:val="000000" w:themeColor="text1"/>
        </w:rPr>
        <w:t xml:space="preserve"> </w:t>
      </w:r>
      <w:r w:rsidR="00001416">
        <w:rPr>
          <w:lang w:val="en-CA"/>
        </w:rPr>
        <w:t>–</w:t>
      </w:r>
      <w:r w:rsidR="00001416">
        <w:rPr>
          <w:bCs/>
          <w:iCs/>
          <w:color w:val="000000" w:themeColor="text1"/>
        </w:rPr>
        <w:t xml:space="preserve"> here, we sampled ~8% of 65,536 </w:t>
      </w:r>
      <w:r w:rsidR="005E1850">
        <w:rPr>
          <w:bCs/>
          <w:iCs/>
          <w:color w:val="000000" w:themeColor="text1"/>
        </w:rPr>
        <w:t xml:space="preserve">knockout </w:t>
      </w:r>
      <w:r w:rsidR="00001416">
        <w:rPr>
          <w:bCs/>
          <w:iCs/>
          <w:color w:val="000000" w:themeColor="text1"/>
        </w:rPr>
        <w:t xml:space="preserve">combinations at 16 genes, which </w:t>
      </w:r>
      <w:r w:rsidR="003F2117">
        <w:rPr>
          <w:bCs/>
          <w:iCs/>
          <w:color w:val="000000" w:themeColor="text1"/>
        </w:rPr>
        <w:t xml:space="preserve">would </w:t>
      </w:r>
      <w:r w:rsidR="00001416">
        <w:rPr>
          <w:bCs/>
          <w:iCs/>
          <w:color w:val="000000" w:themeColor="text1"/>
        </w:rPr>
        <w:t xml:space="preserve">grow to </w:t>
      </w:r>
      <w:r w:rsidR="003F2117">
        <w:rPr>
          <w:bCs/>
          <w:iCs/>
          <w:color w:val="000000" w:themeColor="text1"/>
        </w:rPr>
        <w:t>&gt;</w:t>
      </w:r>
      <w:r w:rsidR="00001416">
        <w:rPr>
          <w:bCs/>
          <w:iCs/>
          <w:color w:val="000000" w:themeColor="text1"/>
        </w:rPr>
        <w:t>10</w:t>
      </w:r>
      <w:r w:rsidR="00001416" w:rsidRPr="00001416">
        <w:rPr>
          <w:bCs/>
          <w:iCs/>
          <w:color w:val="000000" w:themeColor="text1"/>
          <w:vertAlign w:val="superscript"/>
        </w:rPr>
        <w:t>7</w:t>
      </w:r>
      <w:r w:rsidR="00001416">
        <w:rPr>
          <w:bCs/>
          <w:iCs/>
          <w:color w:val="000000" w:themeColor="text1"/>
          <w:vertAlign w:val="superscript"/>
        </w:rPr>
        <w:t xml:space="preserve"> </w:t>
      </w:r>
      <w:r w:rsidR="00001416">
        <w:rPr>
          <w:bCs/>
          <w:iCs/>
          <w:color w:val="000000" w:themeColor="text1"/>
        </w:rPr>
        <w:t xml:space="preserve">combinations </w:t>
      </w:r>
      <w:r w:rsidR="00C66D27">
        <w:rPr>
          <w:bCs/>
          <w:iCs/>
          <w:color w:val="000000" w:themeColor="text1"/>
        </w:rPr>
        <w:t>if heterozy</w:t>
      </w:r>
      <w:r w:rsidR="00055F34">
        <w:rPr>
          <w:bCs/>
          <w:iCs/>
          <w:color w:val="000000" w:themeColor="text1"/>
        </w:rPr>
        <w:t xml:space="preserve">gotes were </w:t>
      </w:r>
      <w:r w:rsidR="003F2117">
        <w:rPr>
          <w:bCs/>
          <w:iCs/>
          <w:color w:val="000000" w:themeColor="text1"/>
        </w:rPr>
        <w:t>considered</w:t>
      </w:r>
      <w:r w:rsidR="00055F34">
        <w:rPr>
          <w:bCs/>
          <w:iCs/>
          <w:color w:val="000000" w:themeColor="text1"/>
        </w:rPr>
        <w:t>.</w:t>
      </w:r>
    </w:p>
    <w:p w14:paraId="4C29B956" w14:textId="77B7F394" w:rsidR="00445766" w:rsidRDefault="00445766" w:rsidP="00FD4872">
      <w:pPr>
        <w:jc w:val="both"/>
        <w:outlineLvl w:val="0"/>
        <w:rPr>
          <w:bCs/>
          <w:iCs/>
          <w:color w:val="000000" w:themeColor="text1"/>
        </w:rPr>
      </w:pPr>
    </w:p>
    <w:p w14:paraId="4D11AE04" w14:textId="2EF9FDF6" w:rsidR="003F2117" w:rsidRDefault="003F2117" w:rsidP="003D39A5">
      <w:pPr>
        <w:jc w:val="both"/>
        <w:outlineLvl w:val="0"/>
        <w:rPr>
          <w:bCs/>
          <w:iCs/>
          <w:color w:val="000000" w:themeColor="text1"/>
        </w:rPr>
      </w:pPr>
      <w:r>
        <w:rPr>
          <w:bCs/>
          <w:iCs/>
          <w:color w:val="000000" w:themeColor="text1"/>
        </w:rPr>
        <w:t xml:space="preserve">Many future expansions can be envisioned even for the XGA study of </w:t>
      </w:r>
      <w:r w:rsidR="003D39A5" w:rsidRPr="00944FDF">
        <w:rPr>
          <w:bCs/>
          <w:iCs/>
          <w:color w:val="000000" w:themeColor="text1"/>
        </w:rPr>
        <w:t>yeast ABC transporter</w:t>
      </w:r>
      <w:r>
        <w:rPr>
          <w:bCs/>
          <w:iCs/>
          <w:color w:val="000000" w:themeColor="text1"/>
        </w:rPr>
        <w:t>s</w:t>
      </w:r>
      <w:r w:rsidR="00FD4872" w:rsidRPr="00944FDF">
        <w:rPr>
          <w:bCs/>
          <w:iCs/>
          <w:color w:val="000000" w:themeColor="text1"/>
        </w:rPr>
        <w:t xml:space="preserve">.  </w:t>
      </w:r>
      <w:r w:rsidR="00E80138">
        <w:rPr>
          <w:bCs/>
          <w:iCs/>
          <w:color w:val="000000" w:themeColor="text1"/>
        </w:rPr>
        <w:t>For</w:t>
      </w:r>
      <w:r w:rsidR="00FD4872" w:rsidRPr="00944FDF">
        <w:rPr>
          <w:bCs/>
          <w:iCs/>
          <w:color w:val="000000" w:themeColor="text1"/>
        </w:rPr>
        <w:t xml:space="preserve"> example, we hypothesized that some negative influences on Pdr5 </w:t>
      </w:r>
      <w:r w:rsidR="004868DD">
        <w:rPr>
          <w:bCs/>
          <w:iCs/>
          <w:color w:val="000000" w:themeColor="text1"/>
        </w:rPr>
        <w:t>may</w:t>
      </w:r>
      <w:r w:rsidR="00FD4872" w:rsidRPr="00944FDF">
        <w:rPr>
          <w:bCs/>
          <w:iCs/>
          <w:color w:val="000000" w:themeColor="text1"/>
        </w:rPr>
        <w:t xml:space="preserve"> be mediated by</w:t>
      </w:r>
      <w:r w:rsidR="00E80138">
        <w:rPr>
          <w:bCs/>
          <w:iCs/>
          <w:color w:val="000000" w:themeColor="text1"/>
        </w:rPr>
        <w:t xml:space="preserve"> a</w:t>
      </w:r>
      <w:r w:rsidR="00FD4872" w:rsidRPr="00944FDF">
        <w:rPr>
          <w:bCs/>
          <w:iCs/>
          <w:color w:val="000000" w:themeColor="text1"/>
        </w:rPr>
        <w:t xml:space="preserve"> Pdr1</w:t>
      </w:r>
      <w:r w:rsidR="00E80138">
        <w:rPr>
          <w:bCs/>
          <w:iCs/>
          <w:color w:val="000000" w:themeColor="text1"/>
        </w:rPr>
        <w:t>-dependent transcriptional response</w:t>
      </w:r>
      <w:r w:rsidR="00230E5F">
        <w:rPr>
          <w:bCs/>
          <w:iCs/>
          <w:color w:val="000000" w:themeColor="text1"/>
        </w:rPr>
        <w:t xml:space="preserve"> </w:t>
      </w:r>
      <w:r w:rsidR="00230E5F">
        <w:rPr>
          <w:bCs/>
          <w:iCs/>
          <w:color w:val="000000" w:themeColor="text1"/>
        </w:rPr>
        <w:fldChar w:fldCharType="begin" w:fldLock="1"/>
      </w:r>
      <w:r w:rsidR="00B74B35">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230E5F">
        <w:rPr>
          <w:bCs/>
          <w:iCs/>
          <w:color w:val="000000" w:themeColor="text1"/>
        </w:rPr>
        <w:fldChar w:fldCharType="separate"/>
      </w:r>
      <w:r w:rsidR="00230E5F" w:rsidRPr="00230E5F">
        <w:rPr>
          <w:bCs/>
          <w:iCs/>
          <w:noProof/>
          <w:color w:val="000000" w:themeColor="text1"/>
        </w:rPr>
        <w:t>(Kolaczkowska et al., 2008)</w:t>
      </w:r>
      <w:r w:rsidR="00230E5F">
        <w:rPr>
          <w:bCs/>
          <w:iCs/>
          <w:color w:val="000000" w:themeColor="text1"/>
        </w:rPr>
        <w:fldChar w:fldCharType="end"/>
      </w:r>
      <w:r w:rsidR="00FD4872" w:rsidRPr="00944FDF">
        <w:rPr>
          <w:bCs/>
          <w:iCs/>
          <w:color w:val="000000" w:themeColor="text1"/>
        </w:rPr>
        <w:t xml:space="preserve">.  </w:t>
      </w:r>
      <w:r>
        <w:rPr>
          <w:bCs/>
          <w:iCs/>
          <w:color w:val="000000" w:themeColor="text1"/>
        </w:rPr>
        <w:t xml:space="preserve">Future work could include </w:t>
      </w:r>
      <w:r w:rsidR="00FD4872" w:rsidRPr="00944FDF">
        <w:rPr>
          <w:bCs/>
          <w:i/>
          <w:iCs/>
          <w:color w:val="000000" w:themeColor="text1"/>
        </w:rPr>
        <w:t>en</w:t>
      </w:r>
      <w:r w:rsidR="00FD4872" w:rsidRPr="00944FDF">
        <w:rPr>
          <w:bCs/>
          <w:iCs/>
          <w:color w:val="000000" w:themeColor="text1"/>
        </w:rPr>
        <w:t xml:space="preserve"> </w:t>
      </w:r>
      <w:r w:rsidR="00FD4872" w:rsidRPr="00944FDF">
        <w:rPr>
          <w:bCs/>
          <w:i/>
          <w:iCs/>
          <w:color w:val="000000" w:themeColor="text1"/>
        </w:rPr>
        <w:t xml:space="preserve">masse </w:t>
      </w:r>
      <w:r w:rsidR="00FD4872" w:rsidRPr="00944FDF">
        <w:rPr>
          <w:bCs/>
          <w:iCs/>
          <w:color w:val="000000" w:themeColor="text1"/>
        </w:rPr>
        <w:t xml:space="preserve">deletion of </w:t>
      </w:r>
      <w:r w:rsidR="00FD4872" w:rsidRPr="00944FDF">
        <w:rPr>
          <w:bCs/>
          <w:i/>
          <w:iCs/>
          <w:color w:val="000000" w:themeColor="text1"/>
        </w:rPr>
        <w:t>PDR1</w:t>
      </w:r>
      <w:r>
        <w:rPr>
          <w:bCs/>
          <w:iCs/>
          <w:color w:val="000000" w:themeColor="text1"/>
        </w:rPr>
        <w:t xml:space="preserve"> in each pool</w:t>
      </w:r>
      <w:r w:rsidR="00832A9C">
        <w:rPr>
          <w:bCs/>
          <w:iCs/>
          <w:color w:val="000000" w:themeColor="text1"/>
        </w:rPr>
        <w:t xml:space="preserve">, thereby </w:t>
      </w:r>
      <w:r w:rsidR="00FD4872" w:rsidRPr="00944FDF">
        <w:rPr>
          <w:bCs/>
          <w:iCs/>
          <w:color w:val="000000" w:themeColor="text1"/>
        </w:rPr>
        <w:t>expan</w:t>
      </w:r>
      <w:r w:rsidR="00832A9C">
        <w:rPr>
          <w:bCs/>
          <w:iCs/>
          <w:color w:val="000000" w:themeColor="text1"/>
        </w:rPr>
        <w:t>ding</w:t>
      </w:r>
      <w:r w:rsidR="00FD4872" w:rsidRPr="00944FDF">
        <w:rPr>
          <w:bCs/>
          <w:iCs/>
          <w:color w:val="000000" w:themeColor="text1"/>
        </w:rPr>
        <w:t xml:space="preserve"> the </w:t>
      </w:r>
      <w:r w:rsidR="008D6812">
        <w:rPr>
          <w:bCs/>
          <w:iCs/>
          <w:color w:val="000000" w:themeColor="text1"/>
        </w:rPr>
        <w:t>XGA</w:t>
      </w:r>
      <w:r w:rsidR="00FD4872" w:rsidRPr="00944FDF">
        <w:rPr>
          <w:bCs/>
          <w:iCs/>
          <w:color w:val="000000" w:themeColor="text1"/>
        </w:rPr>
        <w:t xml:space="preserve"> </w:t>
      </w:r>
      <w:r w:rsidR="009E1DBE">
        <w:rPr>
          <w:bCs/>
          <w:iCs/>
          <w:color w:val="000000" w:themeColor="text1"/>
        </w:rPr>
        <w:t xml:space="preserve">targets </w:t>
      </w:r>
      <w:r w:rsidR="00FD4872" w:rsidRPr="00944FDF">
        <w:rPr>
          <w:bCs/>
          <w:iCs/>
          <w:color w:val="000000" w:themeColor="text1"/>
        </w:rPr>
        <w:t xml:space="preserve">to explicitly test the extent of its mediating role.  </w:t>
      </w:r>
      <w:r>
        <w:rPr>
          <w:bCs/>
          <w:iCs/>
          <w:color w:val="000000" w:themeColor="text1"/>
        </w:rPr>
        <w:t xml:space="preserve"> H</w:t>
      </w:r>
      <w:r w:rsidR="0056773A">
        <w:rPr>
          <w:bCs/>
          <w:iCs/>
          <w:color w:val="000000" w:themeColor="text1"/>
        </w:rPr>
        <w:t>igh</w:t>
      </w:r>
      <w:r>
        <w:rPr>
          <w:bCs/>
          <w:iCs/>
          <w:color w:val="000000" w:themeColor="text1"/>
        </w:rPr>
        <w:t>er</w:t>
      </w:r>
      <w:r w:rsidR="0056773A">
        <w:rPr>
          <w:bCs/>
          <w:iCs/>
          <w:color w:val="000000" w:themeColor="text1"/>
        </w:rPr>
        <w:t>-content phenotyping</w:t>
      </w:r>
      <w:r w:rsidR="003D39A5" w:rsidRPr="00944FDF">
        <w:rPr>
          <w:bCs/>
          <w:iCs/>
          <w:color w:val="000000" w:themeColor="text1"/>
        </w:rPr>
        <w:t xml:space="preserve"> </w:t>
      </w:r>
      <w:r>
        <w:rPr>
          <w:bCs/>
          <w:iCs/>
          <w:color w:val="000000" w:themeColor="text1"/>
        </w:rPr>
        <w:t xml:space="preserve">could also </w:t>
      </w:r>
      <w:r w:rsidR="00E80138">
        <w:rPr>
          <w:bCs/>
          <w:iCs/>
          <w:color w:val="000000" w:themeColor="text1"/>
        </w:rPr>
        <w:t>provide a richer profile of the cellular response to ABC transporter perturbation</w:t>
      </w:r>
      <w:r w:rsidR="003D39A5" w:rsidRPr="00944FDF">
        <w:rPr>
          <w:bCs/>
          <w:iCs/>
          <w:color w:val="000000" w:themeColor="text1"/>
        </w:rPr>
        <w:t xml:space="preserve">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(Khakhina et al., 2015)</w:t>
      </w:r>
      <w:r w:rsidR="003D39A5" w:rsidRPr="00944FDF">
        <w:rPr>
          <w:bCs/>
          <w:iCs/>
          <w:color w:val="000000" w:themeColor="text1"/>
        </w:rPr>
        <w:fldChar w:fldCharType="end"/>
      </w:r>
      <w:r w:rsidR="003D39A5" w:rsidRPr="00944FDF">
        <w:rPr>
          <w:bCs/>
          <w:iCs/>
          <w:color w:val="000000" w:themeColor="text1"/>
        </w:rPr>
        <w:t xml:space="preserve">.  </w:t>
      </w:r>
      <w:r w:rsidR="00E80138">
        <w:rPr>
          <w:bCs/>
          <w:iCs/>
          <w:color w:val="000000" w:themeColor="text1"/>
        </w:rPr>
        <w:t>For example, while no evidence of a transcriptional response was found when deleting</w:t>
      </w:r>
      <w:r w:rsidR="0089275F">
        <w:rPr>
          <w:bCs/>
          <w:iCs/>
          <w:color w:val="000000" w:themeColor="text1"/>
        </w:rPr>
        <w:t xml:space="preserve"> only</w:t>
      </w:r>
      <w:r w:rsidR="00E80138">
        <w:rPr>
          <w:bCs/>
          <w:iCs/>
          <w:color w:val="000000" w:themeColor="text1"/>
        </w:rPr>
        <w:t xml:space="preserve"> </w:t>
      </w:r>
      <w:r w:rsidR="00E80138" w:rsidRPr="00944FDF">
        <w:rPr>
          <w:bCs/>
          <w:i/>
          <w:iCs/>
          <w:color w:val="000000" w:themeColor="text1"/>
        </w:rPr>
        <w:t xml:space="preserve">YBT1 </w:t>
      </w:r>
      <w:r w:rsidR="00E80138" w:rsidRPr="00944FDF">
        <w:rPr>
          <w:bCs/>
          <w:iCs/>
          <w:color w:val="000000" w:themeColor="text1"/>
        </w:rPr>
        <w:t xml:space="preserve">and </w:t>
      </w:r>
      <w:r w:rsidR="00E80138" w:rsidRPr="00944FDF">
        <w:rPr>
          <w:bCs/>
          <w:i/>
          <w:iCs/>
          <w:color w:val="000000" w:themeColor="text1"/>
        </w:rPr>
        <w:t>YCF1</w:t>
      </w:r>
      <w:r w:rsidR="00E80138">
        <w:rPr>
          <w:bCs/>
          <w:iCs/>
          <w:color w:val="000000" w:themeColor="text1"/>
        </w:rPr>
        <w:t xml:space="preserve">, </w:t>
      </w:r>
      <w:r w:rsidR="00E80138" w:rsidRPr="00944FDF">
        <w:rPr>
          <w:bCs/>
          <w:iCs/>
          <w:color w:val="000000" w:themeColor="text1"/>
        </w:rPr>
        <w:t xml:space="preserve">both genes have been shown to catalyze the movement of substrates from the cytosol to the vacuole </w:t>
      </w:r>
      <w:r w:rsidR="00E80138" w:rsidRPr="00944FDF">
        <w:rPr>
          <w:bCs/>
          <w:iCs/>
          <w:color w:val="000000" w:themeColor="text1"/>
        </w:rPr>
        <w:fldChar w:fldCharType="begin" w:fldLock="1"/>
      </w:r>
      <w:r w:rsidR="00E80138" w:rsidRPr="00944FDF">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00E80138" w:rsidRPr="00944FDF">
        <w:rPr>
          <w:bCs/>
          <w:iCs/>
          <w:color w:val="000000" w:themeColor="text1"/>
        </w:rPr>
        <w:fldChar w:fldCharType="separate"/>
      </w:r>
      <w:r w:rsidR="00E80138" w:rsidRPr="00944FDF">
        <w:rPr>
          <w:bCs/>
          <w:iCs/>
          <w:noProof/>
          <w:color w:val="000000" w:themeColor="text1"/>
        </w:rPr>
        <w:t>(Sousa et al., 2015)</w:t>
      </w:r>
      <w:r w:rsidR="00E80138" w:rsidRPr="00944FDF">
        <w:rPr>
          <w:bCs/>
          <w:iCs/>
          <w:color w:val="000000" w:themeColor="text1"/>
        </w:rPr>
        <w:fldChar w:fldCharType="end"/>
      </w:r>
      <w:r w:rsidR="00E80138" w:rsidRPr="00944FDF">
        <w:rPr>
          <w:bCs/>
          <w:iCs/>
          <w:color w:val="000000" w:themeColor="text1"/>
        </w:rPr>
        <w:t>,</w:t>
      </w:r>
      <w:r w:rsidR="00E80138">
        <w:rPr>
          <w:bCs/>
          <w:iCs/>
          <w:color w:val="000000" w:themeColor="text1"/>
        </w:rPr>
        <w:t xml:space="preserve"> and might act </w:t>
      </w:r>
      <w:r w:rsidR="003D39A5" w:rsidRPr="00944FDF">
        <w:rPr>
          <w:bCs/>
          <w:iCs/>
          <w:color w:val="000000" w:themeColor="text1"/>
        </w:rPr>
        <w:t>to competitively sequester Pdr5 efflux products.  The use of fluorescen</w:t>
      </w:r>
      <w:r w:rsidR="00944FDF" w:rsidRPr="00944FDF">
        <w:rPr>
          <w:bCs/>
          <w:iCs/>
          <w:color w:val="000000" w:themeColor="text1"/>
        </w:rPr>
        <w:t xml:space="preserve">ce-conjugated </w:t>
      </w:r>
      <w:r w:rsidR="00E66AC0">
        <w:rPr>
          <w:bCs/>
          <w:iCs/>
          <w:color w:val="000000" w:themeColor="text1"/>
        </w:rPr>
        <w:t>drugs</w:t>
      </w:r>
      <w:r w:rsidR="00453DD5">
        <w:rPr>
          <w:bCs/>
          <w:iCs/>
          <w:color w:val="000000" w:themeColor="text1"/>
        </w:rPr>
        <w:t xml:space="preserve"> </w:t>
      </w:r>
      <w:r w:rsidR="00453DD5">
        <w:rPr>
          <w:bCs/>
          <w:iCs/>
          <w:color w:val="000000" w:themeColor="text1"/>
        </w:rPr>
        <w:fldChar w:fldCharType="begin" w:fldLock="1"/>
      </w:r>
      <w:r w:rsidR="00230E5F">
        <w:rPr>
          <w:bCs/>
          <w:iCs/>
          <w:color w:val="000000" w:themeColor="text1"/>
        </w:rPr>
        <w:instrText>ADDIN CSL_CITATION {"citationItems":[{"id":"ITEM-1","itemData":{"DOI":"10.1021/acschembio.7b00339","ISSN":"1554-8929","PMID":"28472585","abstract":"Azoles are the most commonly used class of antifungal drugs, yet where they localize within fungal cells and how they are imported remain poorly understood. Azole antifungals target lanosterol 14α-demethylase, a cytochrome P450, encoded by ERG11 in Candida albicans, the most prevalent fungal pathogen. We report the synthesis of fluorescent probes that permit visualization of antifungal azoles within live cells. Probe 1 is a dansyl dye-conjugated azole, and probe 2 is a Cy5-conjugated azole. Docking computations indicated that each of the probes can occupy the active site of the target cytochrome P450. Like the azole drug fluconazole, probe 1 is not effective against a mutant that lacks the target cytochrome P450. In contrast, the azole drug ketoconazole and probe 2 retained some antifungal activity against mutants lacking the target cytochrome P450, implying that both act against more than one target. Both fluorescent azole probes colocalized with the mitochondria, as determined by fluorescence microscopy with MitoTracker dye. Thus, these fluorescent probes are useful molecular tools that can lead to detailed information about the activity and localization of the important azole class of antifungal drugs.","author":[{"dropping-particle":"","family":"Benhamou","given":"Raphael I.","non-dropping-particle":"","parse-names":false,"suffix":""},{"dropping-particle":"","family":"Bibi","given":"Maayan","non-dropping-particle":"","parse-names":false,"suffix":""},{"dropping-particle":"","family":"Steinbuch","given":"Kfir B.","non-dropping-particle":"","parse-names":false,"suffix":""},{"dropping-particle":"","family":"Engel","given":"Hamutal","non-dropping-particle":"","parse-names":false,"suffix":""},{"dropping-particle":"","family":"Levin","given":"Maayan","non-dropping-particle":"","parse-names":false,"suffix":""},{"dropping-particle":"","family":"Roichman","given":"Yael","non-dropping-particle":"","parse-names":false,"suffix":""},{"dropping-particle":"","family":"Berman","given":"Judith","non-dropping-particle":"","parse-names":false,"suffix":""},{"dropping-particle":"","family":"Fridman","given":"Micha","non-dropping-particle":"","parse-names":false,"suffix":""}],"container-title":"ACS Chemical Biology","id":"ITEM-1","issue":"7","issued":{"date-parts":[["2017","7","21"]]},"page":"1769-1777","title":"Real-Time Imaging of the Azole Class of Antifungal Drugs in Live Candida Cells","type":"article-journal","volume":"12"},"uris":["http://www.mendeley.com/documents/?uuid=4287b26a-83fb-3fd9-81f5-6fffb0aff0fd"]}],"mendeley":{"formattedCitation":"(Benhamou et al., 2017)","plainTextFormattedCitation":"(Benhamou et al., 2017)","previouslyFormattedCitation":"(Benhamou et al., 2017)"},"properties":{"noteIndex":0},"schema":"https://github.com/citation-style-language/schema/raw/master/csl-citation.json"}</w:instrText>
      </w:r>
      <w:r w:rsidR="00453DD5">
        <w:rPr>
          <w:bCs/>
          <w:iCs/>
          <w:color w:val="000000" w:themeColor="text1"/>
        </w:rPr>
        <w:fldChar w:fldCharType="separate"/>
      </w:r>
      <w:r w:rsidR="00453DD5" w:rsidRPr="00453DD5">
        <w:rPr>
          <w:bCs/>
          <w:iCs/>
          <w:noProof/>
          <w:color w:val="000000" w:themeColor="text1"/>
        </w:rPr>
        <w:t>(Benhamou et al., 2017)</w:t>
      </w:r>
      <w:r w:rsidR="00453DD5">
        <w:rPr>
          <w:bCs/>
          <w:iCs/>
          <w:color w:val="000000" w:themeColor="text1"/>
        </w:rPr>
        <w:fldChar w:fldCharType="end"/>
      </w:r>
      <w:r w:rsidR="00944FDF" w:rsidRPr="00944FDF">
        <w:rPr>
          <w:bCs/>
          <w:iCs/>
          <w:color w:val="000000" w:themeColor="text1"/>
        </w:rPr>
        <w:t>, coupled with</w:t>
      </w:r>
      <w:r w:rsidR="00453DD5">
        <w:rPr>
          <w:bCs/>
          <w:iCs/>
          <w:color w:val="000000" w:themeColor="text1"/>
        </w:rPr>
        <w:t xml:space="preserve"> </w:t>
      </w:r>
      <w:r w:rsidR="00944FDF" w:rsidRPr="00944FDF">
        <w:rPr>
          <w:bCs/>
          <w:iCs/>
          <w:color w:val="000000" w:themeColor="text1"/>
        </w:rPr>
        <w:t xml:space="preserve">the ability to </w:t>
      </w:r>
      <w:r w:rsidR="003D39A5" w:rsidRPr="00944FDF">
        <w:rPr>
          <w:bCs/>
          <w:iCs/>
          <w:color w:val="000000" w:themeColor="text1"/>
        </w:rPr>
        <w:t xml:space="preserve">image and genotype multi-knockout strains </w:t>
      </w:r>
      <w:r w:rsidR="00944FDF" w:rsidRPr="00944FDF">
        <w:rPr>
          <w:bCs/>
          <w:iCs/>
          <w:color w:val="000000" w:themeColor="text1"/>
        </w:rPr>
        <w:fldChar w:fldCharType="begin" w:fldLock="1"/>
      </w:r>
      <w:r w:rsidR="00944FDF" w:rsidRPr="00944FDF">
        <w:rPr>
          <w:bCs/>
          <w:iCs/>
          <w:color w:val="000000" w:themeColor="text1"/>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00944FDF" w:rsidRPr="00944FDF">
        <w:rPr>
          <w:bCs/>
          <w:iCs/>
          <w:color w:val="000000" w:themeColor="text1"/>
        </w:rPr>
        <w:fldChar w:fldCharType="separate"/>
      </w:r>
      <w:r w:rsidR="00944FDF" w:rsidRPr="00944FDF">
        <w:rPr>
          <w:bCs/>
          <w:iCs/>
          <w:noProof/>
          <w:color w:val="000000" w:themeColor="text1"/>
        </w:rPr>
        <w:t>(Emanuel et al., 2017)</w:t>
      </w:r>
      <w:r w:rsidR="00944FDF" w:rsidRPr="00944FDF">
        <w:rPr>
          <w:bCs/>
          <w:iCs/>
          <w:color w:val="000000" w:themeColor="text1"/>
        </w:rPr>
        <w:fldChar w:fldCharType="end"/>
      </w:r>
      <w:r w:rsidR="00944FDF" w:rsidRPr="00944FDF">
        <w:rPr>
          <w:bCs/>
          <w:iCs/>
          <w:color w:val="000000" w:themeColor="text1"/>
        </w:rPr>
        <w:t xml:space="preserve"> </w:t>
      </w:r>
      <w:r w:rsidR="003D39A5" w:rsidRPr="00944FDF">
        <w:rPr>
          <w:bCs/>
          <w:iCs/>
          <w:color w:val="000000" w:themeColor="text1"/>
        </w:rPr>
        <w:t>could be used to test for this</w:t>
      </w:r>
      <w:r w:rsidR="00966549">
        <w:rPr>
          <w:bCs/>
          <w:iCs/>
          <w:color w:val="000000" w:themeColor="text1"/>
        </w:rPr>
        <w:t xml:space="preserve"> at scale</w:t>
      </w:r>
      <w:r w:rsidR="003D39A5" w:rsidRPr="00944FDF">
        <w:rPr>
          <w:bCs/>
          <w:iCs/>
          <w:color w:val="000000" w:themeColor="text1"/>
        </w:rPr>
        <w:t xml:space="preserve">.  </w:t>
      </w:r>
    </w:p>
    <w:p w14:paraId="52B1B968" w14:textId="77777777" w:rsidR="003F2117" w:rsidRDefault="003F2117" w:rsidP="003D39A5">
      <w:pPr>
        <w:jc w:val="both"/>
        <w:outlineLvl w:val="0"/>
        <w:rPr>
          <w:bCs/>
          <w:iCs/>
          <w:color w:val="000000" w:themeColor="text1"/>
        </w:rPr>
      </w:pPr>
    </w:p>
    <w:p w14:paraId="029A3A93" w14:textId="568E8F4F" w:rsidR="003D39A5" w:rsidRPr="0056773A" w:rsidRDefault="00DF3C80" w:rsidP="003D39A5">
      <w:pPr>
        <w:jc w:val="both"/>
        <w:outlineLvl w:val="0"/>
        <w:rPr>
          <w:bCs/>
          <w:iCs/>
          <w:color w:val="000000" w:themeColor="text1"/>
        </w:rPr>
      </w:pPr>
      <w:r w:rsidRPr="00944FDF">
        <w:rPr>
          <w:bCs/>
          <w:iCs/>
          <w:color w:val="000000" w:themeColor="text1"/>
        </w:rPr>
        <w:lastRenderedPageBreak/>
        <w:t xml:space="preserve">Interestingly, </w:t>
      </w:r>
      <w:r w:rsidR="003F2117">
        <w:rPr>
          <w:bCs/>
          <w:iCs/>
          <w:color w:val="000000" w:themeColor="text1"/>
        </w:rPr>
        <w:t xml:space="preserve">there is also evidence for </w:t>
      </w:r>
      <w:r>
        <w:rPr>
          <w:bCs/>
          <w:iCs/>
          <w:color w:val="000000" w:themeColor="text1"/>
        </w:rPr>
        <w:t>complex</w:t>
      </w:r>
      <w:r w:rsidRPr="00944FDF">
        <w:rPr>
          <w:bCs/>
          <w:iCs/>
          <w:color w:val="000000" w:themeColor="text1"/>
        </w:rPr>
        <w:t xml:space="preserve"> influence between ABC transporters in mammals</w:t>
      </w:r>
      <w:r>
        <w:rPr>
          <w:bCs/>
          <w:iCs/>
          <w:color w:val="000000" w:themeColor="text1"/>
        </w:rPr>
        <w:t>.</w:t>
      </w:r>
      <w:r w:rsidRPr="00944FDF">
        <w:rPr>
          <w:bCs/>
          <w:iCs/>
          <w:color w:val="000000" w:themeColor="text1"/>
        </w:rPr>
        <w:t xml:space="preserve"> </w:t>
      </w:r>
      <w:r>
        <w:rPr>
          <w:bCs/>
          <w:iCs/>
          <w:color w:val="000000" w:themeColor="text1"/>
        </w:rPr>
        <w:t>F</w:t>
      </w:r>
      <w:r w:rsidRPr="00944FDF">
        <w:rPr>
          <w:bCs/>
          <w:iCs/>
          <w:color w:val="000000" w:themeColor="text1"/>
        </w:rPr>
        <w:t>or example</w:t>
      </w:r>
      <w:r>
        <w:rPr>
          <w:bCs/>
          <w:iCs/>
          <w:color w:val="000000" w:themeColor="text1"/>
        </w:rPr>
        <w:t>,</w:t>
      </w:r>
      <w:r w:rsidRPr="00944FDF">
        <w:rPr>
          <w:bCs/>
          <w:iCs/>
          <w:color w:val="000000" w:themeColor="text1"/>
        </w:rPr>
        <w:t xml:space="preserve"> ABCC3 increases in expression when ABCC2 is disrupted in Dubin-Johnson Syndrome </w:t>
      </w:r>
      <w:r w:rsidRPr="00944FDF">
        <w:rPr>
          <w:bCs/>
          <w:iCs/>
          <w:color w:val="000000" w:themeColor="text1"/>
        </w:rPr>
        <w:fldChar w:fldCharType="begin" w:fldLock="1"/>
      </w:r>
      <w:r w:rsidRPr="00944FDF">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liver","type":"article-journal","volume":"34"},"uris":["http://www.mendeley.com/documents/?uuid=d52b5fe2-a0bd-3923-b69f-d857f06a544a"]},{"id":"ITEM-2","itemData":{"DOI":"10.1002/hep.510290404","ISSN":"02709139","PMID":"10094960","abstract":"Several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-2","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membrane","type":"article-journal","volume":"29"},"uris":["http://www.mendeley.com/documents/?uuid=89fe1e34-da13-3626-aa3d-c31529dd47b4"]}],"mendeley":{"formattedCitation":"(Donner and Keppler, 2001; König et al., 1999)","plainTextFormattedCitation":"(Donner and Keppler, 2001; König et al., 1999)","previouslyFormattedCitation":"(Donner and Keppler, 2001; König et al., 1999)"},"properties":{"noteIndex":0},"schema":"https://github.com/citation-style-language/schema/raw/master/csl-citation.json"}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(Donner and Keppler, 2001; König et al., 1999)</w:t>
      </w:r>
      <w:r w:rsidRPr="00944FDF">
        <w:rPr>
          <w:bCs/>
          <w:iCs/>
          <w:color w:val="000000" w:themeColor="text1"/>
        </w:rPr>
        <w:fldChar w:fldCharType="end"/>
      </w:r>
      <w:r w:rsidRPr="00944FDF">
        <w:rPr>
          <w:bCs/>
          <w:iCs/>
          <w:color w:val="000000" w:themeColor="text1"/>
        </w:rPr>
        <w:t xml:space="preserve">, and ABCG5/ABCG8 both increase in expression when ABCG2 (a protein that confers breast cancer xenobiotic resistance in humans) is </w:t>
      </w:r>
      <w:r>
        <w:rPr>
          <w:bCs/>
          <w:iCs/>
          <w:color w:val="000000" w:themeColor="text1"/>
        </w:rPr>
        <w:t>knocked out in mice</w:t>
      </w:r>
      <w:r w:rsidRPr="00944FDF">
        <w:rPr>
          <w:bCs/>
          <w:iCs/>
          <w:color w:val="000000" w:themeColor="text1"/>
        </w:rPr>
        <w:t xml:space="preserve"> </w:t>
      </w:r>
      <w:r w:rsidRPr="00944FDF">
        <w:rPr>
          <w:bCs/>
          <w:iCs/>
          <w:color w:val="000000" w:themeColor="text1"/>
        </w:rPr>
        <w:fldChar w:fldCharType="begin" w:fldLock="1"/>
      </w:r>
      <w:r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(Huls et al., 2008)</w:t>
      </w:r>
      <w:r w:rsidRPr="00944FDF">
        <w:rPr>
          <w:bCs/>
          <w:iCs/>
          <w:color w:val="000000" w:themeColor="text1"/>
        </w:rPr>
        <w:fldChar w:fldCharType="end"/>
      </w:r>
      <w:r w:rsidRPr="00944FDF">
        <w:rPr>
          <w:bCs/>
          <w:iCs/>
          <w:color w:val="000000" w:themeColor="text1"/>
        </w:rPr>
        <w:t xml:space="preserve">.  </w:t>
      </w:r>
      <w:r w:rsidR="003D39A5" w:rsidRPr="00944FDF">
        <w:rPr>
          <w:bCs/>
          <w:iCs/>
          <w:color w:val="000000" w:themeColor="text1"/>
        </w:rPr>
        <w:t xml:space="preserve">An analogous </w:t>
      </w:r>
      <w:r w:rsidR="008D6812">
        <w:rPr>
          <w:bCs/>
          <w:iCs/>
          <w:color w:val="000000" w:themeColor="text1"/>
        </w:rPr>
        <w:t>XGA</w:t>
      </w:r>
      <w:r w:rsidR="003D39A5" w:rsidRPr="00944FDF">
        <w:rPr>
          <w:bCs/>
          <w:iCs/>
          <w:color w:val="000000" w:themeColor="text1"/>
        </w:rPr>
        <w:t xml:space="preserve"> of human ABC transporters </w:t>
      </w:r>
      <w:r w:rsidR="003F2117">
        <w:rPr>
          <w:bCs/>
          <w:iCs/>
          <w:color w:val="000000" w:themeColor="text1"/>
        </w:rPr>
        <w:t xml:space="preserve">could yield </w:t>
      </w:r>
      <w:r w:rsidR="003D39A5" w:rsidRPr="00944FDF">
        <w:rPr>
          <w:bCs/>
          <w:iCs/>
          <w:color w:val="000000" w:themeColor="text1"/>
        </w:rPr>
        <w:t xml:space="preserve">better understanding of their roles not only in </w:t>
      </w:r>
      <w:r w:rsidR="004663F4">
        <w:rPr>
          <w:bCs/>
          <w:iCs/>
          <w:color w:val="000000" w:themeColor="text1"/>
        </w:rPr>
        <w:t xml:space="preserve">the </w:t>
      </w:r>
      <w:r w:rsidR="003D39A5" w:rsidRPr="00944FDF">
        <w:rPr>
          <w:bCs/>
          <w:iCs/>
          <w:color w:val="000000" w:themeColor="text1"/>
        </w:rPr>
        <w:t xml:space="preserve">drug response and chemotherapeutic resistance, but in numerous diseases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(Huls et al., 2008)</w:t>
      </w:r>
      <w:r w:rsidR="003D39A5" w:rsidRPr="00944FDF">
        <w:rPr>
          <w:bCs/>
          <w:iCs/>
          <w:color w:val="000000" w:themeColor="text1"/>
        </w:rPr>
        <w:fldChar w:fldCharType="end"/>
      </w:r>
      <w:r w:rsidR="003D39A5" w:rsidRPr="00944FDF">
        <w:rPr>
          <w:bCs/>
          <w:iCs/>
          <w:color w:val="000000" w:themeColor="text1"/>
        </w:rPr>
        <w:t xml:space="preserve">.  </w:t>
      </w:r>
    </w:p>
    <w:p w14:paraId="4EF427E6" w14:textId="77777777" w:rsidR="00E4636F" w:rsidRDefault="00E4636F" w:rsidP="002609EF">
      <w:pPr>
        <w:jc w:val="both"/>
        <w:rPr>
          <w:bCs/>
          <w:iCs/>
          <w:color w:val="000000" w:themeColor="text1"/>
        </w:rPr>
      </w:pPr>
    </w:p>
    <w:p w14:paraId="107026E7" w14:textId="611BAA53" w:rsidR="008D72E0" w:rsidRDefault="00AD5218" w:rsidP="00253781">
      <w:pPr>
        <w:jc w:val="both"/>
        <w:rPr>
          <w:bCs/>
          <w:iCs/>
          <w:color w:val="000000" w:themeColor="text1"/>
        </w:rPr>
      </w:pPr>
      <w:r>
        <w:rPr>
          <w:bCs/>
          <w:iCs/>
          <w:color w:val="000000" w:themeColor="text1"/>
        </w:rPr>
        <w:t>W</w:t>
      </w:r>
      <w:r w:rsidR="006055B0">
        <w:rPr>
          <w:bCs/>
          <w:iCs/>
          <w:color w:val="000000" w:themeColor="text1"/>
        </w:rPr>
        <w:t xml:space="preserve">e showed that </w:t>
      </w:r>
      <w:r w:rsidR="00897FF6">
        <w:rPr>
          <w:bCs/>
          <w:iCs/>
          <w:color w:val="000000" w:themeColor="text1"/>
        </w:rPr>
        <w:t xml:space="preserve">computational </w:t>
      </w:r>
      <w:r w:rsidR="003F2117">
        <w:rPr>
          <w:bCs/>
          <w:iCs/>
          <w:color w:val="000000" w:themeColor="text1"/>
        </w:rPr>
        <w:t xml:space="preserve">modeling of the complex genetic landscape </w:t>
      </w:r>
      <w:r w:rsidR="00897FF6">
        <w:rPr>
          <w:bCs/>
          <w:iCs/>
          <w:color w:val="000000" w:themeColor="text1"/>
        </w:rPr>
        <w:t xml:space="preserve">can </w:t>
      </w:r>
      <w:r w:rsidR="00A65CCF">
        <w:rPr>
          <w:bCs/>
          <w:iCs/>
          <w:color w:val="000000" w:themeColor="text1"/>
        </w:rPr>
        <w:t xml:space="preserve">be used to </w:t>
      </w:r>
      <w:r w:rsidR="00897FF6">
        <w:rPr>
          <w:bCs/>
          <w:iCs/>
          <w:color w:val="000000" w:themeColor="text1"/>
        </w:rPr>
        <w:t>construct</w:t>
      </w:r>
      <w:r w:rsidR="00B44CAF">
        <w:rPr>
          <w:bCs/>
          <w:iCs/>
          <w:color w:val="000000" w:themeColor="text1"/>
        </w:rPr>
        <w:t xml:space="preserve"> and</w:t>
      </w:r>
      <w:r w:rsidR="00E94795">
        <w:rPr>
          <w:bCs/>
          <w:iCs/>
          <w:color w:val="000000" w:themeColor="text1"/>
        </w:rPr>
        <w:t xml:space="preserve"> evaluate </w:t>
      </w:r>
      <w:r w:rsidR="00897FF6">
        <w:rPr>
          <w:bCs/>
          <w:iCs/>
          <w:color w:val="000000" w:themeColor="text1"/>
        </w:rPr>
        <w:t>genotype-to-phenotype models</w:t>
      </w:r>
      <w:r>
        <w:rPr>
          <w:bCs/>
          <w:iCs/>
          <w:color w:val="000000" w:themeColor="text1"/>
        </w:rPr>
        <w:t xml:space="preserve">.  </w:t>
      </w:r>
      <w:r w:rsidR="009755C0">
        <w:rPr>
          <w:bCs/>
          <w:iCs/>
          <w:color w:val="000000" w:themeColor="text1"/>
        </w:rPr>
        <w:t xml:space="preserve">This is in contrast to insight extracted from automated epistasis analysis, which often aims to mine genetic interactions for </w:t>
      </w:r>
      <w:r w:rsidR="007A29EA">
        <w:rPr>
          <w:bCs/>
          <w:iCs/>
          <w:color w:val="000000" w:themeColor="text1"/>
        </w:rPr>
        <w:t xml:space="preserve">evidence of </w:t>
      </w:r>
      <w:r w:rsidR="009755C0">
        <w:rPr>
          <w:bCs/>
          <w:iCs/>
          <w:color w:val="000000" w:themeColor="text1"/>
        </w:rPr>
        <w:t>biologically-ordered pairs rather than construct explanatory model</w:t>
      </w:r>
      <w:r w:rsidR="00326D60">
        <w:rPr>
          <w:bCs/>
          <w:iCs/>
          <w:color w:val="000000" w:themeColor="text1"/>
        </w:rPr>
        <w:t>s</w:t>
      </w:r>
      <w:r w:rsidR="00E372F2">
        <w:rPr>
          <w:bCs/>
          <w:iCs/>
          <w:color w:val="000000" w:themeColor="text1"/>
        </w:rPr>
        <w:t xml:space="preserve"> of all observed interactions</w:t>
      </w:r>
      <w:r w:rsidR="009755C0">
        <w:rPr>
          <w:bCs/>
          <w:iCs/>
          <w:color w:val="000000" w:themeColor="text1"/>
        </w:rPr>
        <w:t xml:space="preserve"> </w:t>
      </w:r>
      <w:r w:rsidR="009755C0">
        <w:rPr>
          <w:bCs/>
          <w:iCs/>
          <w:color w:val="000000" w:themeColor="text1"/>
        </w:rPr>
        <w:fldChar w:fldCharType="begin" w:fldLock="1"/>
      </w:r>
      <w:r w:rsidR="009755C0">
        <w:rPr>
          <w:bCs/>
          <w:iCs/>
          <w:color w:val="000000" w:themeColor="text1"/>
        </w:rPr>
        <w:instrText xml:space="preserve">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deletions.","type":"article-journal","volume":"39"},"uris":["http://www.mendeley.com/documents/?uuid=e222c180-76c8-4e72-aee9-8ce0b8213337"]},{"id":"ITEM-2","itemData":{"DOI":"10.1371/journal.pcbi.1002048","ISSN":"1553-7358","abstract":"Inferring regulatory and metabolic network models from quantitative genetic interaction data remains a major challenge in systems biology. Here, we present a novel quantitative model for interpreting epistasis within pathways responding to an external signal. The model provides the basis of an experimental method to determine the architecture of such pathways, and establishes a new set of rules to infer the order of genes within them. The method also allows the extraction of quantitative parameters enabling a new level of information to be added to genetic network models. It is applicable to any system where the impact of combinatorial loss-of-function mutations can be quantified with sufficient accuracy. We test the method by conducting a systematic analysis of a thoroughly characterized eukaryotic gene network, the galactose utilization pathway in Saccharomyces cerevisiae. For this purpose, we quantify the effects of single and double gene deletions on two phenotypic traits, fitness and reporter gene expression. We show that applying our method to fitness traits reveals the order of metabolic enzymes and the effects of accumulating metabolic intermediates. Conversely, the analysis of expression traits reveals the order of transcriptional regulatory genes, secondary regulatory signals and their relative strength. Strikingly, when the analyses of the two traits are combined, the method correctly infers </w:instrText>
      </w:r>
      <w:r w:rsidR="009755C0">
        <w:rPr>
          <w:rFonts w:ascii="Cambria Math" w:hAnsi="Cambria Math" w:cs="Cambria Math"/>
          <w:bCs/>
          <w:iCs/>
          <w:color w:val="000000" w:themeColor="text1"/>
        </w:rPr>
        <w:instrText>∼</w:instrText>
      </w:r>
      <w:r w:rsidR="009755C0">
        <w:rPr>
          <w:bCs/>
          <w:iCs/>
          <w:color w:val="000000" w:themeColor="text1"/>
        </w:rPr>
        <w:instrText>80% of the known relationships without any false positives.","author":[{"dropping-particle":"","family":"Phenix","given":"Hilary","non-dropping-particle":"","parse-names":false,"suffix":""},{"dropping-particle":"","family":"Morin","given":"Katy","non-dropping-particle":"","parse-names":false,"suffix":""},{"dropping-particle":"","family":"Batenchuk","given":"Cory","non-dropping-particle":"","parse-names":false,"suffix":""},{"dropping-particle":"","family":"Parker","given":"Jacob","non-dropping-particle":"","parse-names":false,"suffix":""},{"dropping-particle":"","family":"Abedi","given":"Vida","non-dropping-particle":"","parse-names":false,"suffix":""},{"dropping-particle":"","family":"Yang","given":"Liu","non-dropping-particle":"","parse-names":false,"suffix":""},{"dropping-particle":"","family":"Tepliakova","given":"Lioudmila","non-dropping-particle":"","parse-names":false,"suffix":""},{"dropping-particle":"","family":"Perkins","given":"Theodore J.","non-dropping-particle":"","parse-names":false,"suffix":""},{"dropping-particle":"","family":"Kærn","given":"Mads","non-dropping-particle":"","parse-names":false,"suffix":""}],"container-title":"PLoS Computational Biology","editor":[{"dropping-particle":"","family":"Ohler","given":"Uwe","non-dropping-particle":"","parse-names":false,"suffix":""}],"id":"ITEM-2","issue":"5","issued":{"date-parts":[["2011","5","12"]]},"page":"e1002048","publisher":"Public Library of Science","title":"Quantitative Epistasis Analysis and Pathway Inference from Genetic Interaction Data","type":"article-journal","volume":"7"},"uris":["http://www.mendeley.com/documents/?uuid=9cf7d041-0b11-34cb-8d21-c225177f72b2"]},{"id":"ITEM-3","itemData":{"DOI":"10.1073/pnas.1712387115","ISSN":"1091-6490","PMID":"29531064","abstract":"RNA-sequencing (RNA-seq) is commonly used to identify genetic modules that respond to perturbations. In single cells, transcriptomes have been used as phenotypes, but this concept has not been applied to whole-organism RNA-seq. Also, quantifying and interpreting epistatic effects using expression profiles remains a challenge. We developed a single coefficient to quantify transcriptome-wide epistasis that reflects the underlying interactions and which can be interpreted intuitively. To demonstrate our approach, we sequenced four single and two double mutants of Caenorhabditis elegans From these mutants, we reconstructed the known hypoxia pathway. In addition, we uncovered a class of 56 genes with HIF-1-dependent expression that have opposite changes in expression in mutants of two genes that cooperate to negatively regulate HIF-1 abundance; however, the double mutant of these genes exhibits suppression epistasis. This class violates the classical model of HIF-1 regulation but can be explained by postulating a role of hydroxylated HIF-1 in transcriptional control.","author":[{"dropping-particle":"","family":"Angeles-Albores","given":"David","non-dropping-particle":"","parse-names":false,"suffix":""},{"dropping-particle":"","family":"Puckett Robinson","given":"Carmie","non-dropping-particle":"","parse-names":false,"suffix":""},{"dropping-particle":"","family":"Williams","given":"Brian A","non-dropping-particle":"","parse-names":false,"suffix":""},{"dropping-particle":"","family":"Wold","given":"Barbara J","non-dropping-particle":"","parse-names":false,"suffix":""},{"dropping-particle":"","family":"Sternberg","given":"Paul W","non-dropping-particle":"","parse-names":false,"suffix":""}],"container-title":"Proceedings of the National Academy of Sciences of the United States of America","id":"ITEM-3","issue":"13","issued":{"date-parts":[["2018","3","27"]]},"page":"E2930-E2939","publisher":"National Academy of Sciences","title":"Reconstructing a metazoan genetic pathway with transcriptome-wide epistasis measurements.","type":"article-journal","volume":"115"},"uris":["http://www.mendeley.com/documents/?uuid=eb5f78c6-97cf-3a6a-bc63-ce945e172315"]},{"id":"ITEM-4","itemData":{"DOI":"10.1038/nbt.4062","ISSN":"1087-0156","abstract":"Combining gene activation and knockout of different genes in the same cell using two different Cas9 enzymes enables the reconstruction of directional dependency.","author":[{"dropping-particle":"","family":"Boettcher","given":"Michael","non-dropping-particle":"","parse-names":false,"suffix":""},{"dropping-particle":"","family":"Tian","given":"Ruilin","non-dropping-particle":"","parse-names":false,"suffix":""},{"dropping-particle":"","family":"Blau","given":"James A","non-dropping-particle":"","parse-names":false,"suffix":""},{"dropping-particle":"","family":"Markegard","given":"Evan","non-dropping-particle":"","parse-names":false,"suffix":""},{"dropping-particle":"","family":"Wagner","given":"Ryan T","non-dropping-particle":"","parse-names":false,"suffix":""},{"dropping-particle":"","family":"Wu","given":"David","non-dropping-particle":"","parse-names":false,"suffix":""},{"dropping-particle":"","family":"Mo","given":"Xiulei","non-dropping-particle":"","parse-names":false,"suffix":""},{"dropping-particle":"","family":"Biton","given":"Anne","non-dropping-particle":"","parse-names":false,"suffix":""},{"dropping-particle":"","family":"Zaitlen","given":"Noah","non-dropping-particle":"","parse-names":false,"suffix":""},{"dropping-particle":"","family":"Fu","given":"Haian","non-dropping-particle":"","parse-names":false,"suffix":""},{"dropping-particle":"","family":"McCormick","given":"Frank","non-dropping-particle":"","parse-names":false,"suffix":""},{"dropping-particle":"","family":"Kampmann","given":"Martin","non-dropping-particle":"","parse-names":false,"suffix":""},{"dropping-particle":"","family":"McManus","given":"Michael T","non-dropping-particle":"","parse-names":false,"suffix":""}],"container-title":"Nature Biotechnology","id":"ITEM-4","issue":"2","issued":{"date-parts":[["2018","1","15"]]},"page":"170-178","publisher":"Nature Publishing Group","title":"Dual gene activation and knockout screen reveals directional dependencies in genetic networks","type":"article-journal","volume":"36"},"uris":["http://www.mendeley.com/documents/?uuid=4da22cc1-8855-3516-a16d-d375ae5e03af"]},{"id":"ITEM-5","itemData":{"DOI":"10.7554/eLife.05464","ISSN":"2050-084X","abstract":"&lt;p&gt;Gene–gene interactions shape complex phenotypes and modify the effects of mutations during development and disease. The effects of statistical gene–gene interactions on phenotypes have been used to assign genes to functional modules. However, directional, epistatic interactions, which reflect regulatory relationships between genes, have been challenging to map at large-scale. Here, we used combinatorial RNA interference and automated single-cell phenotyping to generate a large genetic interaction map for 21 phenotypic features of Drosophila cells. We devised a method that combines genetic interactions on multiple phenotypes to reveal directional relationships. This network reconstructed the sequence of protein activities in mitosis. Moreover, it revealed that the Ras pathway interacts with the SWI/SNF chromatin-remodelling complex, an interaction that we show is conserved in human cancer cells. Our study presents a powerful approach for reconstructing directional regulatory networks and provides a resource for the interpretation of functional consequences of genetic alterations.&lt;/p&gt;","author":[{"dropping-particle":"","family":"Fischer","given":"Bernd","non-dropping-particle":"","parse-names":false,"suffix":""},{"dropping-particle":"","family":"Sandmann","given":"Thomas","non-dropping-particle":"","parse-names":false,"suffix":""},{"dropping-particle":"","family":"Horn","given":"Thomas","non-dropping-particle":"","parse-names":false,"suffix":""},{"dropping-particle":"","family":"Billmann","given":"Maximilian","non-dropping-particle":"","parse-names":false,"suffix":""},{"dropping-particle":"","family":"Chaudhary","given":"Varun","non-dropping-particle":"","parse-names":false,"suffix":""},{"dropping-particle":"","family":"Huber","given":"Wolfgang","non-dropping-particle":"","parse-names":false,"suffix":""},{"dropping-particle":"","family":"Boutros","given":"Michael","non-dropping-particle":"","parse-names":false,"suffix":""}],"container-title":"eLife","id":"ITEM-5","issued":{"date-parts":[["2015","3","6"]]},"language":"en","page":"e05464","publisher":"eLife Sciences Publications Limited","title":"A map of directional genetic interactions in a metazoan cell","type":"article-journal","volume":"4"},"uris":["http://www.mendeley.com/documents/?uuid=dc27e488-5f97-4e92-944e-22c633223341"]}],"mendeley":{"formattedCitation":"(Angeles-Albores et al., 2018; Boettcher et al., 2018; Fischer et al., 2015; Phenix et al., 2011; St Onge et al., 2007)","plainTextFormattedCitation":"(Angeles-Albores et al., 2018; Boettcher et al., 2018; Fischer et al., 2015; Phenix et al., 2011; St Onge et al., 2007)","previouslyFormattedCitation":"(Angeles-Albores et al., 2018; Boettcher et al., 2018; Fischer et al., 2015; Phenix et al., 2011; St Onge et al., 2007)"},"properties":{"noteIndex":0},"schema":"https://github.com/citation-style-language/schema/raw/master/csl-citation.json"}</w:instrText>
      </w:r>
      <w:r w:rsidR="009755C0">
        <w:rPr>
          <w:bCs/>
          <w:iCs/>
          <w:color w:val="000000" w:themeColor="text1"/>
        </w:rPr>
        <w:fldChar w:fldCharType="separate"/>
      </w:r>
      <w:r w:rsidR="009755C0" w:rsidRPr="006C7B8B">
        <w:rPr>
          <w:bCs/>
          <w:iCs/>
          <w:noProof/>
          <w:color w:val="000000" w:themeColor="text1"/>
        </w:rPr>
        <w:t>(Angeles-Albores et al., 2018; Boettcher et al., 2018; Fischer et al., 2015; Phenix et al., 2011; St Onge et al., 2007)</w:t>
      </w:r>
      <w:r w:rsidR="009755C0">
        <w:rPr>
          <w:bCs/>
          <w:iCs/>
          <w:color w:val="000000" w:themeColor="text1"/>
        </w:rPr>
        <w:fldChar w:fldCharType="end"/>
      </w:r>
      <w:r w:rsidR="009755C0">
        <w:rPr>
          <w:bCs/>
          <w:iCs/>
          <w:color w:val="000000" w:themeColor="text1"/>
        </w:rPr>
        <w:t xml:space="preserve">.  </w:t>
      </w:r>
      <w:r w:rsidR="001C4709">
        <w:rPr>
          <w:bCs/>
          <w:iCs/>
          <w:color w:val="000000" w:themeColor="text1"/>
        </w:rPr>
        <w:t>In addition to ordered pairs</w:t>
      </w:r>
      <w:r w:rsidR="00A2036A">
        <w:rPr>
          <w:bCs/>
          <w:iCs/>
          <w:color w:val="000000" w:themeColor="text1"/>
        </w:rPr>
        <w:t xml:space="preserve">, many genetic interactions can also arise </w:t>
      </w:r>
      <w:r w:rsidR="00A65CCF">
        <w:rPr>
          <w:bCs/>
          <w:iCs/>
          <w:color w:val="000000" w:themeColor="text1"/>
        </w:rPr>
        <w:t>from</w:t>
      </w:r>
      <w:r w:rsidR="00A2036A">
        <w:rPr>
          <w:bCs/>
          <w:iCs/>
          <w:color w:val="000000" w:themeColor="text1"/>
        </w:rPr>
        <w:t xml:space="preserve"> the effects of genes on unobserved </w:t>
      </w:r>
      <w:r w:rsidR="00CD6279">
        <w:rPr>
          <w:bCs/>
          <w:iCs/>
          <w:color w:val="000000" w:themeColor="text1"/>
        </w:rPr>
        <w:t xml:space="preserve">‘hidden’ </w:t>
      </w:r>
      <w:r w:rsidR="00A2036A">
        <w:rPr>
          <w:bCs/>
          <w:iCs/>
          <w:color w:val="000000" w:themeColor="text1"/>
        </w:rPr>
        <w:t>variables</w:t>
      </w:r>
      <w:r w:rsidR="00A65CCF">
        <w:rPr>
          <w:bCs/>
          <w:iCs/>
          <w:color w:val="000000" w:themeColor="text1"/>
        </w:rPr>
        <w:t xml:space="preserve"> that</w:t>
      </w:r>
      <w:r w:rsidR="00A2036A">
        <w:rPr>
          <w:bCs/>
          <w:iCs/>
          <w:color w:val="000000" w:themeColor="text1"/>
        </w:rPr>
        <w:t xml:space="preserve"> mediate the measured phenotype </w:t>
      </w:r>
      <w:r w:rsidR="00A2036A">
        <w:rPr>
          <w:bCs/>
          <w:iCs/>
          <w:color w:val="000000" w:themeColor="text1"/>
        </w:rPr>
        <w:fldChar w:fldCharType="begin" w:fldLock="1"/>
      </w:r>
      <w:r w:rsidR="007A4FB8">
        <w:rPr>
          <w:bCs/>
          <w:iCs/>
          <w:color w:val="000000" w:themeColor="text1"/>
        </w:rPr>
        <w:instrText>ADDIN CSL_CITATION {"citationItems":[{"id":"ITEM-1","itemData":{"DOI":"10.1073/pnas.1804015115","ISSN":"1091-6490","PMID":"30037990","abstract":"Genotype-phenotype relationships are notoriously complicated. Idiosyncratic interactions between specific combinations of mutations occur and are difficult to predict. Yet it is increasingly clear that many interactions can be understood in terms of global epistasis. That is, mutations may act additively on some underlying, unobserved trait, and this trait is then transformed via a nonlinear function to the observed phenotype as a result of subsequent biophysical and cellular processes. Here we infer the shape of such global epistasis in three proteins, based on published high-throughput mutagenesis data. To do so, we develop a maximum-likelihood inference procedure using a flexible family of monotonic nonlinear functions spanned by an I-spline basis. Our analysis uncovers dramatic nonlinearities in all three proteins; in some proteins a model with global epistasis accounts for virtually all of the measured variation, whereas in others we find substantial local epistasis as well. This method allows us to test hypotheses about the form of global epistasis and to distinguish variance components attributable to global epistasis, local epistasis, and measurement error.","author":[{"dropping-particle":"","family":"Otwinowski","given":"Jakub","non-dropping-particle":"","parse-names":false,"suffix":""},{"dropping-particle":"","family":"McCandlish","given":"David M","non-dropping-particle":"","parse-names":false,"suffix":""},{"dropping-particle":"","family":"Plotkin","given":"Joshua B","non-dropping-particle":"","parse-names":false,"suffix":""}],"container-title":"Proceedings of the National Academy of Sciences of the United States of America","id":"ITEM-1","issue":"32","issued":{"date-parts":[["2018","8","7"]]},"page":"E7550-E7558","publisher":"National Academy of Sciences","title":"Inferring the shape of global epistasis.","type":"article-journal","volume":"115"},"uris":["http://www.mendeley.com/documents/?uuid=1f1e042f-d57c-3266-a381-df8c5e84e74d"]}],"mendeley":{"formattedCitation":"(Otwinowski et al., 2018)","plainTextFormattedCitation":"(Otwinowski et al., 2018)","previouslyFormattedCitation":"(Otwinowski et al., 2018)"},"properties":{"noteIndex":0},"schema":"https://github.com/citation-style-language/schema/raw/master/csl-citation.json"}</w:instrText>
      </w:r>
      <w:r w:rsidR="00A2036A">
        <w:rPr>
          <w:bCs/>
          <w:iCs/>
          <w:color w:val="000000" w:themeColor="text1"/>
        </w:rPr>
        <w:fldChar w:fldCharType="separate"/>
      </w:r>
      <w:r w:rsidR="00A2036A" w:rsidRPr="0086432E">
        <w:rPr>
          <w:bCs/>
          <w:iCs/>
          <w:noProof/>
          <w:color w:val="000000" w:themeColor="text1"/>
        </w:rPr>
        <w:t>(Otwinowski et al., 2018)</w:t>
      </w:r>
      <w:r w:rsidR="00A2036A">
        <w:rPr>
          <w:bCs/>
          <w:iCs/>
          <w:color w:val="000000" w:themeColor="text1"/>
        </w:rPr>
        <w:fldChar w:fldCharType="end"/>
      </w:r>
      <w:r w:rsidR="00A2036A">
        <w:rPr>
          <w:bCs/>
          <w:iCs/>
          <w:color w:val="000000" w:themeColor="text1"/>
        </w:rPr>
        <w:t xml:space="preserve">.  </w:t>
      </w:r>
      <w:r w:rsidR="00A22729">
        <w:rPr>
          <w:bCs/>
          <w:iCs/>
          <w:color w:val="000000" w:themeColor="text1"/>
        </w:rPr>
        <w:t xml:space="preserve">For example, </w:t>
      </w:r>
      <w:r w:rsidR="008D72E0">
        <w:rPr>
          <w:bCs/>
          <w:iCs/>
          <w:color w:val="000000" w:themeColor="text1"/>
        </w:rPr>
        <w:t xml:space="preserve">our neural network could model </w:t>
      </w:r>
      <w:r w:rsidR="00A22729">
        <w:rPr>
          <w:bCs/>
          <w:iCs/>
          <w:color w:val="000000" w:themeColor="text1"/>
        </w:rPr>
        <w:t xml:space="preserve">complex negative interactions </w:t>
      </w:r>
      <w:r w:rsidR="008D72E0">
        <w:rPr>
          <w:bCs/>
          <w:iCs/>
          <w:color w:val="000000" w:themeColor="text1"/>
        </w:rPr>
        <w:t xml:space="preserve">in terms of the influence of </w:t>
      </w:r>
      <w:r w:rsidR="00A22729">
        <w:rPr>
          <w:bCs/>
          <w:iCs/>
          <w:color w:val="000000" w:themeColor="text1"/>
        </w:rPr>
        <w:t xml:space="preserve">ABC transporters </w:t>
      </w:r>
      <w:r w:rsidR="008D72E0">
        <w:rPr>
          <w:bCs/>
          <w:iCs/>
          <w:color w:val="000000" w:themeColor="text1"/>
        </w:rPr>
        <w:t xml:space="preserve">on an indirectly-observed </w:t>
      </w:r>
      <w:r w:rsidR="00C43A38">
        <w:rPr>
          <w:bCs/>
          <w:iCs/>
          <w:color w:val="000000" w:themeColor="text1"/>
        </w:rPr>
        <w:t>drug</w:t>
      </w:r>
      <w:r w:rsidR="00D23C4A">
        <w:rPr>
          <w:bCs/>
          <w:iCs/>
          <w:color w:val="000000" w:themeColor="text1"/>
        </w:rPr>
        <w:t xml:space="preserve"> </w:t>
      </w:r>
      <w:r w:rsidR="002D3B10">
        <w:rPr>
          <w:bCs/>
          <w:iCs/>
          <w:color w:val="000000" w:themeColor="text1"/>
        </w:rPr>
        <w:t>efflux</w:t>
      </w:r>
      <w:r w:rsidR="008D72E0">
        <w:rPr>
          <w:bCs/>
          <w:iCs/>
          <w:color w:val="000000" w:themeColor="text1"/>
        </w:rPr>
        <w:t xml:space="preserve"> activity. In the case of valinomycin, we could greatly improve models by hypothesizing the influence of multiple ABC transporters via an unknown valinomycin resistance factor</w:t>
      </w:r>
      <w:r w:rsidR="00A22729">
        <w:rPr>
          <w:bCs/>
          <w:iCs/>
          <w:color w:val="000000" w:themeColor="text1"/>
        </w:rPr>
        <w:t xml:space="preserve">.  </w:t>
      </w:r>
      <w:r w:rsidR="00A2036A">
        <w:rPr>
          <w:bCs/>
          <w:iCs/>
          <w:color w:val="000000" w:themeColor="text1"/>
        </w:rPr>
        <w:t xml:space="preserve">Neural networks </w:t>
      </w:r>
      <w:r w:rsidR="003F2117">
        <w:rPr>
          <w:bCs/>
          <w:iCs/>
          <w:color w:val="000000" w:themeColor="text1"/>
        </w:rPr>
        <w:t xml:space="preserve">can </w:t>
      </w:r>
      <w:r w:rsidR="00A2036A">
        <w:rPr>
          <w:bCs/>
          <w:iCs/>
          <w:color w:val="000000" w:themeColor="text1"/>
        </w:rPr>
        <w:t xml:space="preserve">learn </w:t>
      </w:r>
      <w:r w:rsidR="001C4709">
        <w:rPr>
          <w:bCs/>
          <w:iCs/>
          <w:color w:val="000000" w:themeColor="text1"/>
        </w:rPr>
        <w:t>directed</w:t>
      </w:r>
      <w:r w:rsidR="00A2036A">
        <w:rPr>
          <w:bCs/>
          <w:iCs/>
          <w:color w:val="000000" w:themeColor="text1"/>
        </w:rPr>
        <w:t xml:space="preserve"> non-linear relationships amongst potentially vast numbers of </w:t>
      </w:r>
      <w:r w:rsidR="00E21ECD">
        <w:rPr>
          <w:bCs/>
          <w:iCs/>
          <w:color w:val="000000" w:themeColor="text1"/>
        </w:rPr>
        <w:t>biologically-motivated</w:t>
      </w:r>
      <w:r w:rsidR="006E318B">
        <w:rPr>
          <w:bCs/>
          <w:iCs/>
          <w:color w:val="000000" w:themeColor="text1"/>
        </w:rPr>
        <w:t xml:space="preserve"> </w:t>
      </w:r>
      <w:r w:rsidR="00A2036A">
        <w:rPr>
          <w:bCs/>
          <w:iCs/>
          <w:color w:val="000000" w:themeColor="text1"/>
        </w:rPr>
        <w:t xml:space="preserve">hidden variables </w:t>
      </w:r>
      <w:r w:rsidR="00A2036A">
        <w:rPr>
          <w:bCs/>
          <w:iCs/>
          <w:color w:val="000000" w:themeColor="text1"/>
        </w:rPr>
        <w:fldChar w:fldCharType="begin" w:fldLock="1"/>
      </w:r>
      <w:r w:rsidR="00A2036A">
        <w:rPr>
          <w:bCs/>
          <w:iCs/>
          <w:color w:val="000000" w:themeColor="text1"/>
        </w:rPr>
        <w:instrText>ADDIN CSL_CITATION {"citationItems":[{"id":"ITEM-1","itemData":{"DOI":"10.1038/nmeth.4627","ISSN":"1548-7091","abstract":"Embedding a deep-learning model in the known structure of cellular systems yields DCell, a ‘visible’ neural network that can be used to mechanistically interpret genotype–phenotype relationships.","author":[{"dropping-particle":"","family":"Ma","given":"Jianzhu","non-dropping-particle":"","parse-names":false,"suffix":""},{"dropping-particle":"","family":"Yu","given":"Michael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Methods","id":"ITEM-1","issue":"4","issued":{"date-parts":[["2018","3","5"]]},"page":"290-298","publisher":"Nature Publishing Group","title":"Using deep learning to model the hierarchical structure and function of a cell","type":"article-journal","volume":"15"},"uris":["http://www.mendeley.com/documents/?uuid=330bdf2f-3fa7-3414-a816-7f9cd3132c77"]}],"mendeley":{"formattedCitation":"(Ma et al., 2018)","plainTextFormattedCitation":"(Ma et al., 2018)","previouslyFormattedCitation":"(Ma et al., 2018)"},"properties":{"noteIndex":0},"schema":"https://github.com/citation-style-language/schema/raw/master/csl-citation.json"}</w:instrText>
      </w:r>
      <w:r w:rsidR="00A2036A">
        <w:rPr>
          <w:bCs/>
          <w:iCs/>
          <w:color w:val="000000" w:themeColor="text1"/>
        </w:rPr>
        <w:fldChar w:fldCharType="separate"/>
      </w:r>
      <w:r w:rsidR="00A2036A" w:rsidRPr="0076245D">
        <w:rPr>
          <w:bCs/>
          <w:iCs/>
          <w:noProof/>
          <w:color w:val="000000" w:themeColor="text1"/>
        </w:rPr>
        <w:t>(Ma et al., 2018)</w:t>
      </w:r>
      <w:r w:rsidR="00A2036A">
        <w:rPr>
          <w:bCs/>
          <w:iCs/>
          <w:color w:val="000000" w:themeColor="text1"/>
        </w:rPr>
        <w:fldChar w:fldCharType="end"/>
      </w:r>
      <w:r w:rsidR="001C4709">
        <w:rPr>
          <w:bCs/>
          <w:iCs/>
          <w:color w:val="000000" w:themeColor="text1"/>
        </w:rPr>
        <w:t>.</w:t>
      </w:r>
      <w:r w:rsidR="00C7541A" w:rsidRPr="00C7541A">
        <w:rPr>
          <w:bCs/>
          <w:iCs/>
          <w:color w:val="000000" w:themeColor="text1"/>
        </w:rPr>
        <w:t xml:space="preserve"> </w:t>
      </w:r>
      <w:r w:rsidR="008D72E0">
        <w:rPr>
          <w:bCs/>
          <w:iCs/>
          <w:color w:val="000000" w:themeColor="text1"/>
        </w:rPr>
        <w:t xml:space="preserve"> </w:t>
      </w:r>
      <w:r w:rsidR="00C7541A">
        <w:rPr>
          <w:bCs/>
          <w:iCs/>
          <w:color w:val="000000" w:themeColor="text1"/>
        </w:rPr>
        <w:t xml:space="preserve">While </w:t>
      </w:r>
      <w:r w:rsidR="002D009A">
        <w:rPr>
          <w:bCs/>
          <w:iCs/>
          <w:color w:val="000000" w:themeColor="text1"/>
        </w:rPr>
        <w:t xml:space="preserve">even biologically-motivated </w:t>
      </w:r>
      <w:r w:rsidR="00C7541A">
        <w:rPr>
          <w:bCs/>
          <w:iCs/>
          <w:color w:val="000000" w:themeColor="text1"/>
        </w:rPr>
        <w:t xml:space="preserve">neural network models can easily grow complex and challenging to </w:t>
      </w:r>
      <w:r w:rsidR="00DE1007">
        <w:rPr>
          <w:bCs/>
          <w:iCs/>
          <w:color w:val="000000" w:themeColor="text1"/>
        </w:rPr>
        <w:t>interpret</w:t>
      </w:r>
      <w:r w:rsidR="00C7541A">
        <w:rPr>
          <w:bCs/>
          <w:iCs/>
          <w:color w:val="000000" w:themeColor="text1"/>
        </w:rPr>
        <w:t xml:space="preserve">, </w:t>
      </w:r>
      <w:r w:rsidR="00CD6279">
        <w:rPr>
          <w:bCs/>
          <w:iCs/>
          <w:color w:val="000000" w:themeColor="text1"/>
        </w:rPr>
        <w:t xml:space="preserve">here we showed that </w:t>
      </w:r>
      <w:r w:rsidR="00F11EE5">
        <w:rPr>
          <w:bCs/>
          <w:iCs/>
          <w:color w:val="000000" w:themeColor="text1"/>
        </w:rPr>
        <w:t xml:space="preserve">they can be </w:t>
      </w:r>
      <w:r w:rsidR="003F2117">
        <w:rPr>
          <w:bCs/>
          <w:iCs/>
          <w:color w:val="000000" w:themeColor="text1"/>
        </w:rPr>
        <w:t xml:space="preserve">simply </w:t>
      </w:r>
      <w:r w:rsidR="00CD6279">
        <w:rPr>
          <w:bCs/>
          <w:iCs/>
          <w:color w:val="000000" w:themeColor="text1"/>
        </w:rPr>
        <w:t>constructed using directly-interpretable parameters</w:t>
      </w:r>
      <w:r w:rsidR="007A29EA">
        <w:rPr>
          <w:bCs/>
          <w:iCs/>
          <w:color w:val="000000" w:themeColor="text1"/>
        </w:rPr>
        <w:t xml:space="preserve"> (</w:t>
      </w:r>
      <w:r w:rsidR="006F0A44">
        <w:rPr>
          <w:bCs/>
          <w:iCs/>
          <w:color w:val="000000" w:themeColor="text1"/>
        </w:rPr>
        <w:t>e.g.</w:t>
      </w:r>
      <w:r w:rsidR="007A29EA">
        <w:rPr>
          <w:bCs/>
          <w:iCs/>
          <w:color w:val="000000" w:themeColor="text1"/>
        </w:rPr>
        <w:t xml:space="preserve"> ‘activity’, ‘influence’, and ‘efflux’)</w:t>
      </w:r>
      <w:r w:rsidR="00CD6279">
        <w:rPr>
          <w:bCs/>
          <w:iCs/>
          <w:color w:val="000000" w:themeColor="text1"/>
        </w:rPr>
        <w:t xml:space="preserve">, </w:t>
      </w:r>
      <w:r w:rsidR="00253781">
        <w:rPr>
          <w:bCs/>
          <w:iCs/>
          <w:color w:val="000000" w:themeColor="text1"/>
        </w:rPr>
        <w:t xml:space="preserve">and </w:t>
      </w:r>
      <w:r w:rsidR="00BA75A1">
        <w:rPr>
          <w:bCs/>
          <w:iCs/>
          <w:color w:val="000000" w:themeColor="text1"/>
        </w:rPr>
        <w:t xml:space="preserve">then </w:t>
      </w:r>
      <w:r w:rsidR="00253781">
        <w:rPr>
          <w:bCs/>
          <w:iCs/>
          <w:color w:val="000000" w:themeColor="text1"/>
        </w:rPr>
        <w:t xml:space="preserve">iteratively expanded as needed.  </w:t>
      </w:r>
    </w:p>
    <w:p w14:paraId="0E7CC23B" w14:textId="77777777" w:rsidR="008D72E0" w:rsidRDefault="008D72E0" w:rsidP="00253781">
      <w:pPr>
        <w:jc w:val="both"/>
        <w:rPr>
          <w:bCs/>
          <w:iCs/>
          <w:color w:val="000000" w:themeColor="text1"/>
        </w:rPr>
      </w:pPr>
    </w:p>
    <w:p w14:paraId="5A4FFB21" w14:textId="3E456133" w:rsidR="007766A0" w:rsidRDefault="008D72E0" w:rsidP="00253781">
      <w:pPr>
        <w:jc w:val="both"/>
        <w:rPr>
          <w:bCs/>
          <w:iCs/>
          <w:color w:val="000000" w:themeColor="text1"/>
        </w:rPr>
      </w:pPr>
      <w:r>
        <w:rPr>
          <w:bCs/>
          <w:iCs/>
          <w:color w:val="000000" w:themeColor="text1"/>
        </w:rPr>
        <w:t xml:space="preserve">In summary, we showed that measurement and modeling </w:t>
      </w:r>
      <w:r w:rsidR="0086432E">
        <w:rPr>
          <w:bCs/>
          <w:iCs/>
          <w:color w:val="000000" w:themeColor="text1"/>
        </w:rPr>
        <w:t xml:space="preserve">rich </w:t>
      </w:r>
      <w:r w:rsidR="00236F64">
        <w:rPr>
          <w:bCs/>
          <w:iCs/>
          <w:color w:val="000000" w:themeColor="text1"/>
        </w:rPr>
        <w:t xml:space="preserve">genotype-to-phenotype </w:t>
      </w:r>
      <w:r>
        <w:rPr>
          <w:bCs/>
          <w:iCs/>
          <w:color w:val="000000" w:themeColor="text1"/>
        </w:rPr>
        <w:t>relationships via XGA</w:t>
      </w:r>
      <w:del w:id="158" w:author="Albi Celaj" w:date="2019-02-01T13:00:00Z">
        <w:r w:rsidDel="006F16AA">
          <w:rPr>
            <w:bCs/>
            <w:iCs/>
            <w:color w:val="000000" w:themeColor="text1"/>
          </w:rPr>
          <w:delText xml:space="preserve"> analysis</w:delText>
        </w:r>
      </w:del>
      <w:r>
        <w:rPr>
          <w:bCs/>
          <w:iCs/>
          <w:color w:val="000000" w:themeColor="text1"/>
        </w:rPr>
        <w:t xml:space="preserve"> can help to </w:t>
      </w:r>
      <w:r w:rsidR="007766A0">
        <w:rPr>
          <w:bCs/>
          <w:iCs/>
          <w:color w:val="000000" w:themeColor="text1"/>
        </w:rPr>
        <w:t xml:space="preserve">functionally dissect and understand </w:t>
      </w:r>
      <w:r>
        <w:rPr>
          <w:bCs/>
          <w:iCs/>
          <w:color w:val="000000" w:themeColor="text1"/>
        </w:rPr>
        <w:t xml:space="preserve">a complex </w:t>
      </w:r>
      <w:r w:rsidR="007766A0">
        <w:rPr>
          <w:bCs/>
          <w:iCs/>
          <w:color w:val="000000" w:themeColor="text1"/>
        </w:rPr>
        <w:t>system</w:t>
      </w:r>
      <w:r w:rsidR="007766A0"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54F1B8FC" w:rsidR="006A63BB" w:rsidRDefault="005E2DD4" w:rsidP="00224FCB">
      <w:pPr>
        <w:outlineLvl w:val="0"/>
        <w:rPr>
          <w:b/>
          <w:bCs/>
          <w:iCs/>
          <w:color w:val="000000" w:themeColor="text1"/>
          <w:sz w:val="28"/>
        </w:rPr>
      </w:pPr>
      <w:r>
        <w:rPr>
          <w:b/>
          <w:bCs/>
          <w:iCs/>
          <w:color w:val="000000" w:themeColor="text1"/>
          <w:sz w:val="28"/>
        </w:rPr>
        <w:t>Star Methods</w:t>
      </w:r>
    </w:p>
    <w:p w14:paraId="0CA57B76" w14:textId="06EFE413" w:rsidR="005E2DD4" w:rsidRDefault="005E2DD4" w:rsidP="00224FCB">
      <w:pPr>
        <w:outlineLvl w:val="0"/>
        <w:rPr>
          <w:b/>
          <w:bCs/>
          <w:iCs/>
          <w:color w:val="000000" w:themeColor="text1"/>
          <w:sz w:val="28"/>
        </w:rPr>
      </w:pPr>
    </w:p>
    <w:p w14:paraId="3C0D6433" w14:textId="17B0EF47" w:rsidR="005E2DD4" w:rsidRPr="00B527A3" w:rsidRDefault="005E2DD4" w:rsidP="00224FCB">
      <w:pPr>
        <w:outlineLvl w:val="0"/>
        <w:rPr>
          <w:b/>
          <w:bCs/>
          <w:iCs/>
          <w:color w:val="000000" w:themeColor="text1"/>
          <w:sz w:val="26"/>
          <w:szCs w:val="26"/>
        </w:rPr>
      </w:pPr>
      <w:r w:rsidRPr="00B527A3">
        <w:rPr>
          <w:b/>
          <w:bCs/>
          <w:iCs/>
          <w:color w:val="000000" w:themeColor="text1"/>
          <w:sz w:val="26"/>
          <w:szCs w:val="26"/>
        </w:rPr>
        <w:t>Key Resource Table</w:t>
      </w:r>
    </w:p>
    <w:tbl>
      <w:tblPr>
        <w:tblStyle w:val="TableGrid"/>
        <w:tblW w:w="0" w:type="auto"/>
        <w:tblLook w:val="04A0" w:firstRow="1" w:lastRow="0" w:firstColumn="1" w:lastColumn="0" w:noHBand="0" w:noVBand="1"/>
      </w:tblPr>
      <w:tblGrid>
        <w:gridCol w:w="3681"/>
        <w:gridCol w:w="2552"/>
        <w:gridCol w:w="3117"/>
      </w:tblGrid>
      <w:tr w:rsidR="0049698F" w:rsidRPr="00B527A3" w14:paraId="37BAA66C" w14:textId="77777777" w:rsidTr="001261E7">
        <w:tc>
          <w:tcPr>
            <w:tcW w:w="3681" w:type="dxa"/>
          </w:tcPr>
          <w:p w14:paraId="41CBB380" w14:textId="48978758" w:rsidR="0049698F" w:rsidRPr="00B527A3" w:rsidRDefault="001261E7" w:rsidP="00224FCB">
            <w:pPr>
              <w:outlineLvl w:val="0"/>
              <w:rPr>
                <w:b/>
                <w:bCs/>
                <w:iCs/>
                <w:color w:val="000000" w:themeColor="text1"/>
              </w:rPr>
            </w:pPr>
            <w:r w:rsidRPr="00B527A3">
              <w:rPr>
                <w:b/>
                <w:bCs/>
                <w:iCs/>
                <w:color w:val="000000" w:themeColor="text1"/>
              </w:rPr>
              <w:t>Reagent or Resource</w:t>
            </w:r>
          </w:p>
        </w:tc>
        <w:tc>
          <w:tcPr>
            <w:tcW w:w="2552" w:type="dxa"/>
          </w:tcPr>
          <w:p w14:paraId="3EB2024E" w14:textId="1DB92B8E" w:rsidR="0049698F" w:rsidRPr="00B527A3" w:rsidRDefault="001261E7" w:rsidP="00224FCB">
            <w:pPr>
              <w:outlineLvl w:val="0"/>
              <w:rPr>
                <w:b/>
                <w:bCs/>
                <w:iCs/>
                <w:color w:val="000000" w:themeColor="text1"/>
              </w:rPr>
            </w:pPr>
            <w:r w:rsidRPr="00B527A3">
              <w:rPr>
                <w:b/>
                <w:bCs/>
                <w:iCs/>
                <w:color w:val="000000" w:themeColor="text1"/>
              </w:rPr>
              <w:t>Source</w:t>
            </w:r>
          </w:p>
        </w:tc>
        <w:tc>
          <w:tcPr>
            <w:tcW w:w="3117" w:type="dxa"/>
          </w:tcPr>
          <w:p w14:paraId="4E0F303E" w14:textId="3395CB4A" w:rsidR="0049698F" w:rsidRPr="00B527A3" w:rsidRDefault="001261E7" w:rsidP="00224FCB">
            <w:pPr>
              <w:outlineLvl w:val="0"/>
              <w:rPr>
                <w:b/>
                <w:bCs/>
                <w:iCs/>
                <w:color w:val="000000" w:themeColor="text1"/>
              </w:rPr>
            </w:pPr>
            <w:r w:rsidRPr="00B527A3">
              <w:rPr>
                <w:b/>
                <w:bCs/>
                <w:iCs/>
                <w:color w:val="000000" w:themeColor="text1"/>
              </w:rPr>
              <w:t>Identifier</w:t>
            </w:r>
          </w:p>
        </w:tc>
      </w:tr>
      <w:tr w:rsidR="0088255A" w:rsidRPr="00B527A3" w14:paraId="32B92AB1" w14:textId="77777777" w:rsidTr="008605D3">
        <w:tc>
          <w:tcPr>
            <w:tcW w:w="9350" w:type="dxa"/>
            <w:gridSpan w:val="3"/>
          </w:tcPr>
          <w:p w14:paraId="070A5706" w14:textId="605EC792" w:rsidR="0088255A" w:rsidRPr="00B527A3" w:rsidRDefault="0088255A" w:rsidP="00224FCB">
            <w:pPr>
              <w:outlineLvl w:val="0"/>
              <w:rPr>
                <w:b/>
                <w:bCs/>
                <w:iCs/>
                <w:color w:val="000000" w:themeColor="text1"/>
              </w:rPr>
            </w:pPr>
            <w:r w:rsidRPr="00B527A3">
              <w:rPr>
                <w:b/>
                <w:bCs/>
                <w:iCs/>
                <w:color w:val="000000" w:themeColor="text1"/>
              </w:rPr>
              <w:t>Experimental Models: Organisms/Strains</w:t>
            </w:r>
          </w:p>
        </w:tc>
      </w:tr>
      <w:tr w:rsidR="0088255A" w:rsidRPr="00B527A3" w14:paraId="615BF707" w14:textId="77777777" w:rsidTr="00275BBF">
        <w:tc>
          <w:tcPr>
            <w:tcW w:w="3681" w:type="dxa"/>
          </w:tcPr>
          <w:p w14:paraId="66F1809C" w14:textId="58FEE719" w:rsidR="0088255A" w:rsidRPr="00B527A3" w:rsidRDefault="0088255A" w:rsidP="00275BBF">
            <w:pPr>
              <w:outlineLvl w:val="0"/>
              <w:rPr>
                <w:b/>
                <w:bCs/>
                <w:iCs/>
                <w:color w:val="000000" w:themeColor="text1"/>
              </w:rPr>
            </w:pPr>
            <w:r w:rsidRPr="00B527A3">
              <w:rPr>
                <w:rFonts w:eastAsia="Times New Roman"/>
                <w:color w:val="000000" w:themeColor="text1"/>
              </w:rPr>
              <w:t>RY0622</w:t>
            </w:r>
          </w:p>
        </w:tc>
        <w:tc>
          <w:tcPr>
            <w:tcW w:w="2552" w:type="dxa"/>
          </w:tcPr>
          <w:p w14:paraId="59DFC287" w14:textId="41157C0D" w:rsidR="0088255A" w:rsidRPr="00B527A3" w:rsidRDefault="00504029" w:rsidP="00275BBF">
            <w:pPr>
              <w:outlineLvl w:val="0"/>
              <w:rPr>
                <w:b/>
                <w:bCs/>
                <w:iCs/>
                <w:color w:val="000000" w:themeColor="text1"/>
              </w:rPr>
            </w:pPr>
            <w:r w:rsidRPr="00B527A3">
              <w:rPr>
                <w:b/>
                <w:bCs/>
                <w:iCs/>
                <w:color w:val="000000" w:themeColor="text1"/>
              </w:rPr>
              <w:fldChar w:fldCharType="begin" w:fldLock="1"/>
            </w:r>
            <w:r w:rsidRPr="00B527A3">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836976C" w14:textId="59D63FF4" w:rsidR="0088255A" w:rsidRPr="00B527A3" w:rsidRDefault="00504029" w:rsidP="00275BBF">
            <w:pPr>
              <w:outlineLvl w:val="0"/>
              <w:rPr>
                <w:b/>
                <w:bCs/>
                <w:iCs/>
                <w:color w:val="000000" w:themeColor="text1"/>
              </w:rPr>
            </w:pPr>
            <w:r w:rsidRPr="00B527A3">
              <w:rPr>
                <w:bCs/>
                <w:iCs/>
                <w:color w:val="000000" w:themeColor="text1"/>
              </w:rPr>
              <w:t>N/A</w:t>
            </w:r>
          </w:p>
        </w:tc>
      </w:tr>
      <w:tr w:rsidR="0088255A" w:rsidRPr="00B527A3" w14:paraId="0E8F14A3" w14:textId="77777777" w:rsidTr="00275BBF">
        <w:tc>
          <w:tcPr>
            <w:tcW w:w="3681" w:type="dxa"/>
          </w:tcPr>
          <w:p w14:paraId="6760FEEF" w14:textId="70EEC142" w:rsidR="0088255A" w:rsidRPr="00B527A3" w:rsidRDefault="0088255A" w:rsidP="00275BBF">
            <w:pPr>
              <w:outlineLvl w:val="0"/>
              <w:rPr>
                <w:b/>
                <w:bCs/>
                <w:iCs/>
                <w:color w:val="000000" w:themeColor="text1"/>
              </w:rPr>
            </w:pPr>
            <w:r w:rsidRPr="00B527A3">
              <w:rPr>
                <w:color w:val="000000" w:themeColor="text1"/>
              </w:rPr>
              <w:t>RY0146</w:t>
            </w:r>
          </w:p>
        </w:tc>
        <w:tc>
          <w:tcPr>
            <w:tcW w:w="2552" w:type="dxa"/>
          </w:tcPr>
          <w:p w14:paraId="0F20F337" w14:textId="7044C9A6" w:rsidR="0088255A" w:rsidRPr="00B527A3" w:rsidRDefault="00504029" w:rsidP="00275BBF">
            <w:pPr>
              <w:outlineLvl w:val="0"/>
              <w:rPr>
                <w:b/>
                <w:bCs/>
                <w:iCs/>
                <w:color w:val="000000" w:themeColor="text1"/>
              </w:rPr>
            </w:pPr>
            <w:r w:rsidRPr="00B527A3">
              <w:rPr>
                <w:b/>
                <w:bCs/>
                <w:iCs/>
                <w:color w:val="000000" w:themeColor="text1"/>
              </w:rPr>
              <w:fldChar w:fldCharType="begin" w:fldLock="1"/>
            </w:r>
            <w:r w:rsidRPr="00B527A3">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E1F3707" w14:textId="0B605A98" w:rsidR="0088255A" w:rsidRPr="00B527A3" w:rsidRDefault="00504029" w:rsidP="00275BBF">
            <w:pPr>
              <w:outlineLvl w:val="0"/>
              <w:rPr>
                <w:b/>
                <w:bCs/>
                <w:iCs/>
                <w:color w:val="000000" w:themeColor="text1"/>
              </w:rPr>
            </w:pPr>
            <w:r w:rsidRPr="00B527A3">
              <w:rPr>
                <w:bCs/>
                <w:iCs/>
                <w:color w:val="000000" w:themeColor="text1"/>
              </w:rPr>
              <w:t>N/A</w:t>
            </w:r>
          </w:p>
        </w:tc>
      </w:tr>
      <w:tr w:rsidR="0088255A" w:rsidRPr="00B527A3" w14:paraId="0B0C87CB" w14:textId="77777777" w:rsidTr="00275BBF">
        <w:tc>
          <w:tcPr>
            <w:tcW w:w="3681" w:type="dxa"/>
          </w:tcPr>
          <w:p w14:paraId="2198C64E" w14:textId="6A90DBC1" w:rsidR="0088255A" w:rsidRPr="00B527A3" w:rsidRDefault="0088255A" w:rsidP="00275BBF">
            <w:pPr>
              <w:outlineLvl w:val="0"/>
              <w:rPr>
                <w:b/>
                <w:bCs/>
                <w:iCs/>
                <w:color w:val="000000" w:themeColor="text1"/>
              </w:rPr>
            </w:pPr>
            <w:r w:rsidRPr="00B527A3">
              <w:rPr>
                <w:color w:val="000000" w:themeColor="text1"/>
              </w:rPr>
              <w:t>RY0566</w:t>
            </w:r>
          </w:p>
        </w:tc>
        <w:tc>
          <w:tcPr>
            <w:tcW w:w="2552" w:type="dxa"/>
          </w:tcPr>
          <w:p w14:paraId="7CFC6E48" w14:textId="19F8D7B9" w:rsidR="0088255A" w:rsidRPr="00B527A3" w:rsidRDefault="00504029" w:rsidP="00275BBF">
            <w:pPr>
              <w:outlineLvl w:val="0"/>
              <w:rPr>
                <w:b/>
                <w:bCs/>
                <w:iCs/>
                <w:color w:val="000000" w:themeColor="text1"/>
              </w:rPr>
            </w:pPr>
            <w:r w:rsidRPr="00B527A3">
              <w:rPr>
                <w:b/>
                <w:bCs/>
                <w:iCs/>
                <w:color w:val="000000" w:themeColor="text1"/>
              </w:rPr>
              <w:fldChar w:fldCharType="begin" w:fldLock="1"/>
            </w:r>
            <w:r w:rsidRPr="00B527A3">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B1FB916" w14:textId="0A8042BA" w:rsidR="0088255A" w:rsidRPr="00B527A3" w:rsidRDefault="00504029" w:rsidP="00275BBF">
            <w:pPr>
              <w:outlineLvl w:val="0"/>
              <w:rPr>
                <w:b/>
                <w:bCs/>
                <w:iCs/>
                <w:color w:val="000000" w:themeColor="text1"/>
              </w:rPr>
            </w:pPr>
            <w:r w:rsidRPr="00B527A3">
              <w:rPr>
                <w:bCs/>
                <w:iCs/>
                <w:color w:val="000000" w:themeColor="text1"/>
              </w:rPr>
              <w:t>N/A</w:t>
            </w:r>
          </w:p>
        </w:tc>
      </w:tr>
      <w:tr w:rsidR="0088255A" w:rsidRPr="00B527A3" w14:paraId="264BB5FB" w14:textId="77777777" w:rsidTr="00275BBF">
        <w:tc>
          <w:tcPr>
            <w:tcW w:w="3681" w:type="dxa"/>
          </w:tcPr>
          <w:p w14:paraId="2BCF84A7" w14:textId="7CEA0E3F" w:rsidR="0088255A" w:rsidRPr="00B527A3" w:rsidRDefault="0088255A" w:rsidP="00275BBF">
            <w:pPr>
              <w:outlineLvl w:val="0"/>
              <w:rPr>
                <w:b/>
                <w:bCs/>
                <w:iCs/>
                <w:color w:val="000000" w:themeColor="text1"/>
              </w:rPr>
            </w:pPr>
            <w:r w:rsidRPr="00B527A3">
              <w:rPr>
                <w:rFonts w:eastAsia="Times New Roman"/>
                <w:color w:val="000000" w:themeColor="text1"/>
              </w:rPr>
              <w:t>RY0148</w:t>
            </w:r>
          </w:p>
        </w:tc>
        <w:tc>
          <w:tcPr>
            <w:tcW w:w="2552" w:type="dxa"/>
          </w:tcPr>
          <w:p w14:paraId="5320B9C2" w14:textId="7A7895C4" w:rsidR="0088255A" w:rsidRPr="00B527A3" w:rsidRDefault="00504029" w:rsidP="00275BBF">
            <w:pPr>
              <w:outlineLvl w:val="0"/>
              <w:rPr>
                <w:b/>
                <w:bCs/>
                <w:iCs/>
                <w:color w:val="000000" w:themeColor="text1"/>
              </w:rPr>
            </w:pPr>
            <w:r w:rsidRPr="00B527A3">
              <w:rPr>
                <w:b/>
                <w:bCs/>
                <w:iCs/>
                <w:color w:val="000000" w:themeColor="text1"/>
              </w:rPr>
              <w:fldChar w:fldCharType="begin" w:fldLock="1"/>
            </w:r>
            <w:r w:rsidRPr="00B527A3">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29831F12" w14:textId="758C9450" w:rsidR="0088255A" w:rsidRPr="00B527A3" w:rsidRDefault="00504029" w:rsidP="00275BBF">
            <w:pPr>
              <w:outlineLvl w:val="0"/>
              <w:rPr>
                <w:b/>
                <w:bCs/>
                <w:iCs/>
                <w:color w:val="000000" w:themeColor="text1"/>
              </w:rPr>
            </w:pPr>
            <w:r w:rsidRPr="00B527A3">
              <w:rPr>
                <w:bCs/>
                <w:iCs/>
                <w:color w:val="000000" w:themeColor="text1"/>
              </w:rPr>
              <w:t>N/A</w:t>
            </w:r>
          </w:p>
        </w:tc>
      </w:tr>
      <w:tr w:rsidR="0088255A" w:rsidRPr="00B527A3" w14:paraId="603E498B" w14:textId="77777777" w:rsidTr="00275BBF">
        <w:tc>
          <w:tcPr>
            <w:tcW w:w="3681" w:type="dxa"/>
          </w:tcPr>
          <w:p w14:paraId="0E0CF2A6" w14:textId="4443033E" w:rsidR="0088255A" w:rsidRPr="00B527A3" w:rsidRDefault="0088255A" w:rsidP="00275BBF">
            <w:pPr>
              <w:outlineLvl w:val="0"/>
              <w:rPr>
                <w:b/>
                <w:bCs/>
                <w:iCs/>
                <w:color w:val="000000" w:themeColor="text1"/>
              </w:rPr>
            </w:pPr>
            <w:r w:rsidRPr="00B527A3">
              <w:rPr>
                <w:rFonts w:eastAsia="Times New Roman"/>
                <w:color w:val="000000" w:themeColor="text1"/>
              </w:rPr>
              <w:t>Barcoded RY0148</w:t>
            </w:r>
            <w:r w:rsidR="00504029" w:rsidRPr="00B527A3">
              <w:rPr>
                <w:rFonts w:eastAsia="Times New Roman"/>
                <w:color w:val="000000" w:themeColor="text1"/>
              </w:rPr>
              <w:t xml:space="preserve"> pool</w:t>
            </w:r>
          </w:p>
        </w:tc>
        <w:tc>
          <w:tcPr>
            <w:tcW w:w="2552" w:type="dxa"/>
          </w:tcPr>
          <w:p w14:paraId="21C577DD" w14:textId="561135E1" w:rsidR="0088255A" w:rsidRPr="00B527A3" w:rsidRDefault="00252A78" w:rsidP="00275BBF">
            <w:pPr>
              <w:outlineLvl w:val="0"/>
              <w:rPr>
                <w:bCs/>
                <w:iCs/>
                <w:color w:val="000000" w:themeColor="text1"/>
              </w:rPr>
            </w:pPr>
            <w:r w:rsidRPr="00B527A3">
              <w:rPr>
                <w:bCs/>
                <w:iCs/>
                <w:color w:val="000000" w:themeColor="text1"/>
              </w:rPr>
              <w:t>T</w:t>
            </w:r>
            <w:r w:rsidR="0088255A" w:rsidRPr="00B527A3">
              <w:rPr>
                <w:bCs/>
                <w:iCs/>
                <w:color w:val="000000" w:themeColor="text1"/>
              </w:rPr>
              <w:t xml:space="preserve">his </w:t>
            </w:r>
            <w:r w:rsidRPr="00B527A3">
              <w:rPr>
                <w:bCs/>
                <w:iCs/>
                <w:color w:val="000000" w:themeColor="text1"/>
              </w:rPr>
              <w:t>paper</w:t>
            </w:r>
          </w:p>
        </w:tc>
        <w:tc>
          <w:tcPr>
            <w:tcW w:w="3117" w:type="dxa"/>
          </w:tcPr>
          <w:p w14:paraId="2F941D8C" w14:textId="22AF596D" w:rsidR="0088255A" w:rsidRPr="00B527A3" w:rsidRDefault="0088255A" w:rsidP="00275BBF">
            <w:pPr>
              <w:outlineLvl w:val="0"/>
              <w:rPr>
                <w:bCs/>
                <w:iCs/>
                <w:color w:val="000000" w:themeColor="text1"/>
              </w:rPr>
            </w:pPr>
            <w:r w:rsidRPr="00B527A3">
              <w:rPr>
                <w:bCs/>
                <w:iCs/>
                <w:color w:val="000000" w:themeColor="text1"/>
              </w:rPr>
              <w:t>N/A</w:t>
            </w:r>
          </w:p>
        </w:tc>
      </w:tr>
      <w:tr w:rsidR="00E74682" w:rsidRPr="00B527A3" w14:paraId="2C396D01" w14:textId="77777777" w:rsidTr="008C7711">
        <w:tc>
          <w:tcPr>
            <w:tcW w:w="9350" w:type="dxa"/>
            <w:gridSpan w:val="3"/>
          </w:tcPr>
          <w:p w14:paraId="0DA27399" w14:textId="77777777" w:rsidR="00E74682" w:rsidRPr="00B527A3" w:rsidRDefault="00E74682" w:rsidP="00275BBF">
            <w:pPr>
              <w:outlineLvl w:val="0"/>
              <w:rPr>
                <w:b/>
                <w:bCs/>
                <w:iCs/>
                <w:color w:val="000000" w:themeColor="text1"/>
              </w:rPr>
            </w:pPr>
          </w:p>
        </w:tc>
      </w:tr>
      <w:tr w:rsidR="001261E7" w:rsidRPr="00B527A3" w14:paraId="60E3998D" w14:textId="77777777" w:rsidTr="008605D3">
        <w:tc>
          <w:tcPr>
            <w:tcW w:w="9350" w:type="dxa"/>
            <w:gridSpan w:val="3"/>
          </w:tcPr>
          <w:p w14:paraId="70394A48" w14:textId="7175267C" w:rsidR="001261E7" w:rsidRPr="00B527A3" w:rsidRDefault="001261E7" w:rsidP="00224FCB">
            <w:pPr>
              <w:outlineLvl w:val="0"/>
              <w:rPr>
                <w:b/>
                <w:bCs/>
                <w:iCs/>
                <w:color w:val="000000" w:themeColor="text1"/>
              </w:rPr>
            </w:pPr>
            <w:r w:rsidRPr="00B527A3">
              <w:rPr>
                <w:b/>
                <w:bCs/>
                <w:iCs/>
                <w:color w:val="000000" w:themeColor="text1"/>
              </w:rPr>
              <w:t>Chemicals</w:t>
            </w:r>
            <w:r w:rsidR="00191BFA" w:rsidRPr="00B527A3">
              <w:rPr>
                <w:b/>
                <w:bCs/>
                <w:iCs/>
                <w:color w:val="000000" w:themeColor="text1"/>
              </w:rPr>
              <w:t>, Peptides, and Recombinant Proteins</w:t>
            </w:r>
          </w:p>
        </w:tc>
      </w:tr>
      <w:tr w:rsidR="00B527A3" w:rsidRPr="00B527A3" w14:paraId="49F98EE5" w14:textId="77777777" w:rsidTr="00A73C36">
        <w:tc>
          <w:tcPr>
            <w:tcW w:w="3681" w:type="dxa"/>
            <w:vAlign w:val="bottom"/>
          </w:tcPr>
          <w:p w14:paraId="462CF501" w14:textId="33216469" w:rsidR="00B527A3" w:rsidRPr="00B527A3" w:rsidRDefault="00B527A3" w:rsidP="00B527A3">
            <w:pPr>
              <w:outlineLvl w:val="0"/>
              <w:rPr>
                <w:b/>
                <w:bCs/>
                <w:iCs/>
                <w:color w:val="000000" w:themeColor="text1"/>
              </w:rPr>
            </w:pPr>
            <w:r w:rsidRPr="00B527A3">
              <w:rPr>
                <w:color w:val="000000"/>
              </w:rPr>
              <w:t xml:space="preserve">fluconazole </w:t>
            </w:r>
          </w:p>
        </w:tc>
        <w:tc>
          <w:tcPr>
            <w:tcW w:w="2552" w:type="dxa"/>
          </w:tcPr>
          <w:p w14:paraId="45C0094B" w14:textId="77777777" w:rsidR="00B527A3" w:rsidRPr="00B527A3" w:rsidRDefault="00B527A3" w:rsidP="00B527A3">
            <w:pPr>
              <w:outlineLvl w:val="0"/>
              <w:rPr>
                <w:b/>
                <w:bCs/>
                <w:iCs/>
                <w:color w:val="000000" w:themeColor="text1"/>
              </w:rPr>
            </w:pPr>
          </w:p>
        </w:tc>
        <w:tc>
          <w:tcPr>
            <w:tcW w:w="3117" w:type="dxa"/>
          </w:tcPr>
          <w:p w14:paraId="73316B98" w14:textId="77777777" w:rsidR="00B527A3" w:rsidRPr="00B527A3" w:rsidRDefault="00B527A3" w:rsidP="00B527A3">
            <w:pPr>
              <w:outlineLvl w:val="0"/>
              <w:rPr>
                <w:b/>
                <w:bCs/>
                <w:iCs/>
                <w:color w:val="000000" w:themeColor="text1"/>
              </w:rPr>
            </w:pPr>
          </w:p>
        </w:tc>
      </w:tr>
      <w:tr w:rsidR="00B527A3" w:rsidRPr="00B527A3" w14:paraId="151CA01D" w14:textId="77777777" w:rsidTr="00A73C36">
        <w:tc>
          <w:tcPr>
            <w:tcW w:w="3681" w:type="dxa"/>
            <w:vAlign w:val="bottom"/>
          </w:tcPr>
          <w:p w14:paraId="1480082F" w14:textId="2315D1A2" w:rsidR="00B527A3" w:rsidRPr="00B527A3" w:rsidRDefault="00B527A3" w:rsidP="00B527A3">
            <w:pPr>
              <w:outlineLvl w:val="0"/>
              <w:rPr>
                <w:b/>
                <w:bCs/>
                <w:iCs/>
                <w:color w:val="000000" w:themeColor="text1"/>
              </w:rPr>
            </w:pPr>
            <w:r w:rsidRPr="00B527A3">
              <w:rPr>
                <w:color w:val="000000"/>
              </w:rPr>
              <w:t xml:space="preserve">ketoconazole  </w:t>
            </w:r>
          </w:p>
        </w:tc>
        <w:tc>
          <w:tcPr>
            <w:tcW w:w="2552" w:type="dxa"/>
          </w:tcPr>
          <w:p w14:paraId="0EC6A581" w14:textId="77777777" w:rsidR="00B527A3" w:rsidRPr="00B527A3" w:rsidRDefault="00B527A3" w:rsidP="00B527A3">
            <w:pPr>
              <w:outlineLvl w:val="0"/>
              <w:rPr>
                <w:b/>
                <w:bCs/>
                <w:iCs/>
                <w:color w:val="000000" w:themeColor="text1"/>
              </w:rPr>
            </w:pPr>
          </w:p>
        </w:tc>
        <w:tc>
          <w:tcPr>
            <w:tcW w:w="3117" w:type="dxa"/>
          </w:tcPr>
          <w:p w14:paraId="75C802B4" w14:textId="77777777" w:rsidR="00B527A3" w:rsidRPr="00B527A3" w:rsidRDefault="00B527A3" w:rsidP="00B527A3">
            <w:pPr>
              <w:outlineLvl w:val="0"/>
              <w:rPr>
                <w:b/>
                <w:bCs/>
                <w:iCs/>
                <w:color w:val="000000" w:themeColor="text1"/>
              </w:rPr>
            </w:pPr>
          </w:p>
        </w:tc>
      </w:tr>
      <w:tr w:rsidR="00B527A3" w:rsidRPr="00B527A3" w14:paraId="358D2106" w14:textId="77777777" w:rsidTr="00A73C36">
        <w:tc>
          <w:tcPr>
            <w:tcW w:w="3681" w:type="dxa"/>
            <w:vAlign w:val="bottom"/>
          </w:tcPr>
          <w:p w14:paraId="1A9D9F4B" w14:textId="17180441" w:rsidR="00B527A3" w:rsidRPr="00B527A3" w:rsidRDefault="00B527A3" w:rsidP="00B527A3">
            <w:pPr>
              <w:outlineLvl w:val="0"/>
              <w:rPr>
                <w:b/>
                <w:bCs/>
                <w:iCs/>
                <w:color w:val="000000" w:themeColor="text1"/>
              </w:rPr>
            </w:pPr>
            <w:r w:rsidRPr="00B527A3">
              <w:rPr>
                <w:color w:val="000000"/>
              </w:rPr>
              <w:t xml:space="preserve">miconazole </w:t>
            </w:r>
          </w:p>
        </w:tc>
        <w:tc>
          <w:tcPr>
            <w:tcW w:w="2552" w:type="dxa"/>
          </w:tcPr>
          <w:p w14:paraId="2BF4B898" w14:textId="77777777" w:rsidR="00B527A3" w:rsidRPr="00B527A3" w:rsidRDefault="00B527A3" w:rsidP="00B527A3">
            <w:pPr>
              <w:outlineLvl w:val="0"/>
              <w:rPr>
                <w:b/>
                <w:bCs/>
                <w:iCs/>
                <w:color w:val="000000" w:themeColor="text1"/>
              </w:rPr>
            </w:pPr>
          </w:p>
        </w:tc>
        <w:tc>
          <w:tcPr>
            <w:tcW w:w="3117" w:type="dxa"/>
          </w:tcPr>
          <w:p w14:paraId="665A6978" w14:textId="77777777" w:rsidR="00B527A3" w:rsidRPr="00B527A3" w:rsidRDefault="00B527A3" w:rsidP="00B527A3">
            <w:pPr>
              <w:outlineLvl w:val="0"/>
              <w:rPr>
                <w:b/>
                <w:bCs/>
                <w:iCs/>
                <w:color w:val="000000" w:themeColor="text1"/>
              </w:rPr>
            </w:pPr>
          </w:p>
        </w:tc>
      </w:tr>
      <w:tr w:rsidR="00B527A3" w:rsidRPr="00B527A3" w14:paraId="33560729" w14:textId="77777777" w:rsidTr="00A73C36">
        <w:tc>
          <w:tcPr>
            <w:tcW w:w="3681" w:type="dxa"/>
            <w:vAlign w:val="bottom"/>
          </w:tcPr>
          <w:p w14:paraId="5420C65B" w14:textId="0F67E145" w:rsidR="00B527A3" w:rsidRPr="00B527A3" w:rsidRDefault="00B527A3" w:rsidP="00B527A3">
            <w:pPr>
              <w:outlineLvl w:val="0"/>
              <w:rPr>
                <w:b/>
                <w:bCs/>
                <w:iCs/>
                <w:color w:val="000000" w:themeColor="text1"/>
              </w:rPr>
            </w:pPr>
            <w:r w:rsidRPr="00B527A3">
              <w:rPr>
                <w:color w:val="000000"/>
              </w:rPr>
              <w:t xml:space="preserve">itraconazole </w:t>
            </w:r>
          </w:p>
        </w:tc>
        <w:tc>
          <w:tcPr>
            <w:tcW w:w="2552" w:type="dxa"/>
          </w:tcPr>
          <w:p w14:paraId="086662E2" w14:textId="77777777" w:rsidR="00B527A3" w:rsidRPr="00B527A3" w:rsidRDefault="00B527A3" w:rsidP="00B527A3">
            <w:pPr>
              <w:outlineLvl w:val="0"/>
              <w:rPr>
                <w:b/>
                <w:bCs/>
                <w:iCs/>
                <w:color w:val="000000" w:themeColor="text1"/>
              </w:rPr>
            </w:pPr>
          </w:p>
        </w:tc>
        <w:tc>
          <w:tcPr>
            <w:tcW w:w="3117" w:type="dxa"/>
          </w:tcPr>
          <w:p w14:paraId="5AEC3910" w14:textId="77777777" w:rsidR="00B527A3" w:rsidRPr="00B527A3" w:rsidRDefault="00B527A3" w:rsidP="00B527A3">
            <w:pPr>
              <w:outlineLvl w:val="0"/>
              <w:rPr>
                <w:b/>
                <w:bCs/>
                <w:iCs/>
                <w:color w:val="000000" w:themeColor="text1"/>
              </w:rPr>
            </w:pPr>
          </w:p>
        </w:tc>
      </w:tr>
      <w:tr w:rsidR="00B527A3" w:rsidRPr="00B527A3" w14:paraId="75A1E19C" w14:textId="77777777" w:rsidTr="00A73C36">
        <w:tc>
          <w:tcPr>
            <w:tcW w:w="3681" w:type="dxa"/>
            <w:vAlign w:val="bottom"/>
          </w:tcPr>
          <w:p w14:paraId="1AD6B11F" w14:textId="1F39DBA0" w:rsidR="00B527A3" w:rsidRPr="00B527A3" w:rsidRDefault="00B527A3" w:rsidP="00B527A3">
            <w:pPr>
              <w:outlineLvl w:val="0"/>
              <w:rPr>
                <w:b/>
                <w:bCs/>
                <w:iCs/>
                <w:color w:val="000000" w:themeColor="text1"/>
              </w:rPr>
            </w:pPr>
            <w:r w:rsidRPr="00B527A3">
              <w:rPr>
                <w:color w:val="000000"/>
              </w:rPr>
              <w:t>beauvericin</w:t>
            </w:r>
          </w:p>
        </w:tc>
        <w:tc>
          <w:tcPr>
            <w:tcW w:w="2552" w:type="dxa"/>
          </w:tcPr>
          <w:p w14:paraId="3955C193" w14:textId="77777777" w:rsidR="00B527A3" w:rsidRPr="00B527A3" w:rsidRDefault="00B527A3" w:rsidP="00B527A3">
            <w:pPr>
              <w:outlineLvl w:val="0"/>
              <w:rPr>
                <w:b/>
                <w:bCs/>
                <w:iCs/>
                <w:color w:val="000000" w:themeColor="text1"/>
              </w:rPr>
            </w:pPr>
          </w:p>
        </w:tc>
        <w:tc>
          <w:tcPr>
            <w:tcW w:w="3117" w:type="dxa"/>
          </w:tcPr>
          <w:p w14:paraId="29EFF54A" w14:textId="77777777" w:rsidR="00B527A3" w:rsidRPr="00B527A3" w:rsidRDefault="00B527A3" w:rsidP="00B527A3">
            <w:pPr>
              <w:outlineLvl w:val="0"/>
              <w:rPr>
                <w:b/>
                <w:bCs/>
                <w:iCs/>
                <w:color w:val="000000" w:themeColor="text1"/>
              </w:rPr>
            </w:pPr>
          </w:p>
        </w:tc>
      </w:tr>
      <w:tr w:rsidR="00B527A3" w:rsidRPr="00B527A3" w14:paraId="4A6CC44F" w14:textId="77777777" w:rsidTr="00A73C36">
        <w:tc>
          <w:tcPr>
            <w:tcW w:w="3681" w:type="dxa"/>
            <w:vAlign w:val="bottom"/>
          </w:tcPr>
          <w:p w14:paraId="2AEDB72E" w14:textId="09AB4E83" w:rsidR="00B527A3" w:rsidRPr="00B527A3" w:rsidRDefault="00B527A3" w:rsidP="00B527A3">
            <w:pPr>
              <w:outlineLvl w:val="0"/>
              <w:rPr>
                <w:b/>
                <w:bCs/>
                <w:iCs/>
                <w:color w:val="000000" w:themeColor="text1"/>
              </w:rPr>
            </w:pPr>
            <w:r w:rsidRPr="00B527A3">
              <w:rPr>
                <w:color w:val="000000"/>
              </w:rPr>
              <w:lastRenderedPageBreak/>
              <w:t xml:space="preserve">tamoxifen </w:t>
            </w:r>
          </w:p>
        </w:tc>
        <w:tc>
          <w:tcPr>
            <w:tcW w:w="2552" w:type="dxa"/>
          </w:tcPr>
          <w:p w14:paraId="7C991834" w14:textId="77777777" w:rsidR="00B527A3" w:rsidRPr="00B527A3" w:rsidRDefault="00B527A3" w:rsidP="00B527A3">
            <w:pPr>
              <w:outlineLvl w:val="0"/>
              <w:rPr>
                <w:b/>
                <w:bCs/>
                <w:iCs/>
                <w:color w:val="000000" w:themeColor="text1"/>
              </w:rPr>
            </w:pPr>
          </w:p>
        </w:tc>
        <w:tc>
          <w:tcPr>
            <w:tcW w:w="3117" w:type="dxa"/>
          </w:tcPr>
          <w:p w14:paraId="18428172" w14:textId="77777777" w:rsidR="00B527A3" w:rsidRPr="00B527A3" w:rsidRDefault="00B527A3" w:rsidP="00B527A3">
            <w:pPr>
              <w:outlineLvl w:val="0"/>
              <w:rPr>
                <w:b/>
                <w:bCs/>
                <w:iCs/>
                <w:color w:val="000000" w:themeColor="text1"/>
              </w:rPr>
            </w:pPr>
          </w:p>
        </w:tc>
      </w:tr>
      <w:tr w:rsidR="00B527A3" w:rsidRPr="00B527A3" w14:paraId="63DEB2F6" w14:textId="77777777" w:rsidTr="00A73C36">
        <w:tc>
          <w:tcPr>
            <w:tcW w:w="3681" w:type="dxa"/>
            <w:vAlign w:val="bottom"/>
          </w:tcPr>
          <w:p w14:paraId="76E26756" w14:textId="0BEFB2B6" w:rsidR="00B527A3" w:rsidRPr="00B527A3" w:rsidRDefault="00B527A3" w:rsidP="00B527A3">
            <w:pPr>
              <w:outlineLvl w:val="0"/>
              <w:rPr>
                <w:b/>
                <w:bCs/>
                <w:iCs/>
                <w:color w:val="000000" w:themeColor="text1"/>
              </w:rPr>
            </w:pPr>
            <w:r w:rsidRPr="00B527A3">
              <w:rPr>
                <w:color w:val="000000"/>
              </w:rPr>
              <w:t xml:space="preserve">benomyl </w:t>
            </w:r>
          </w:p>
        </w:tc>
        <w:tc>
          <w:tcPr>
            <w:tcW w:w="2552" w:type="dxa"/>
          </w:tcPr>
          <w:p w14:paraId="66A33D82" w14:textId="77777777" w:rsidR="00B527A3" w:rsidRPr="00B527A3" w:rsidRDefault="00B527A3" w:rsidP="00B527A3">
            <w:pPr>
              <w:outlineLvl w:val="0"/>
              <w:rPr>
                <w:b/>
                <w:bCs/>
                <w:iCs/>
                <w:color w:val="000000" w:themeColor="text1"/>
              </w:rPr>
            </w:pPr>
          </w:p>
        </w:tc>
        <w:tc>
          <w:tcPr>
            <w:tcW w:w="3117" w:type="dxa"/>
          </w:tcPr>
          <w:p w14:paraId="1F7B9A64" w14:textId="77777777" w:rsidR="00B527A3" w:rsidRPr="00B527A3" w:rsidRDefault="00B527A3" w:rsidP="00B527A3">
            <w:pPr>
              <w:outlineLvl w:val="0"/>
              <w:rPr>
                <w:b/>
                <w:bCs/>
                <w:iCs/>
                <w:color w:val="000000" w:themeColor="text1"/>
              </w:rPr>
            </w:pPr>
          </w:p>
        </w:tc>
      </w:tr>
      <w:tr w:rsidR="00B527A3" w:rsidRPr="00B527A3" w14:paraId="1455D764" w14:textId="77777777" w:rsidTr="00A73C36">
        <w:tc>
          <w:tcPr>
            <w:tcW w:w="3681" w:type="dxa"/>
            <w:vAlign w:val="bottom"/>
          </w:tcPr>
          <w:p w14:paraId="7E8DBDC7" w14:textId="05A7AFA9" w:rsidR="00B527A3" w:rsidRPr="00B527A3" w:rsidRDefault="00B527A3" w:rsidP="00B527A3">
            <w:pPr>
              <w:outlineLvl w:val="0"/>
              <w:rPr>
                <w:b/>
                <w:bCs/>
                <w:iCs/>
                <w:color w:val="000000" w:themeColor="text1"/>
              </w:rPr>
            </w:pPr>
            <w:r w:rsidRPr="00B527A3">
              <w:rPr>
                <w:color w:val="000000"/>
              </w:rPr>
              <w:t>cycloheximide</w:t>
            </w:r>
          </w:p>
        </w:tc>
        <w:tc>
          <w:tcPr>
            <w:tcW w:w="2552" w:type="dxa"/>
          </w:tcPr>
          <w:p w14:paraId="1EB66A6A" w14:textId="77777777" w:rsidR="00B527A3" w:rsidRPr="00B527A3" w:rsidRDefault="00B527A3" w:rsidP="00B527A3">
            <w:pPr>
              <w:outlineLvl w:val="0"/>
              <w:rPr>
                <w:b/>
                <w:bCs/>
                <w:iCs/>
                <w:color w:val="000000" w:themeColor="text1"/>
              </w:rPr>
            </w:pPr>
          </w:p>
        </w:tc>
        <w:tc>
          <w:tcPr>
            <w:tcW w:w="3117" w:type="dxa"/>
          </w:tcPr>
          <w:p w14:paraId="571D265E" w14:textId="77777777" w:rsidR="00B527A3" w:rsidRPr="00B527A3" w:rsidRDefault="00B527A3" w:rsidP="00B527A3">
            <w:pPr>
              <w:outlineLvl w:val="0"/>
              <w:rPr>
                <w:b/>
                <w:bCs/>
                <w:iCs/>
                <w:color w:val="000000" w:themeColor="text1"/>
              </w:rPr>
            </w:pPr>
          </w:p>
        </w:tc>
      </w:tr>
      <w:tr w:rsidR="00B527A3" w:rsidRPr="00B527A3" w14:paraId="3B14E8E4" w14:textId="77777777" w:rsidTr="00A73C36">
        <w:tc>
          <w:tcPr>
            <w:tcW w:w="3681" w:type="dxa"/>
            <w:vAlign w:val="bottom"/>
          </w:tcPr>
          <w:p w14:paraId="65222718" w14:textId="0D0A9B13" w:rsidR="00B527A3" w:rsidRPr="00B527A3" w:rsidRDefault="00B527A3" w:rsidP="00B527A3">
            <w:pPr>
              <w:outlineLvl w:val="0"/>
              <w:rPr>
                <w:b/>
                <w:bCs/>
                <w:iCs/>
                <w:color w:val="000000" w:themeColor="text1"/>
              </w:rPr>
            </w:pPr>
            <w:r w:rsidRPr="00B527A3">
              <w:rPr>
                <w:color w:val="000000"/>
              </w:rPr>
              <w:t xml:space="preserve">methotrexate </w:t>
            </w:r>
          </w:p>
        </w:tc>
        <w:tc>
          <w:tcPr>
            <w:tcW w:w="2552" w:type="dxa"/>
          </w:tcPr>
          <w:p w14:paraId="6A42AA12" w14:textId="77777777" w:rsidR="00B527A3" w:rsidRPr="00B527A3" w:rsidRDefault="00B527A3" w:rsidP="00B527A3">
            <w:pPr>
              <w:outlineLvl w:val="0"/>
              <w:rPr>
                <w:b/>
                <w:bCs/>
                <w:iCs/>
                <w:color w:val="000000" w:themeColor="text1"/>
              </w:rPr>
            </w:pPr>
          </w:p>
        </w:tc>
        <w:tc>
          <w:tcPr>
            <w:tcW w:w="3117" w:type="dxa"/>
          </w:tcPr>
          <w:p w14:paraId="1A835307" w14:textId="77D6A2F9" w:rsidR="00B527A3" w:rsidRPr="00B527A3" w:rsidRDefault="00B527A3" w:rsidP="00B527A3">
            <w:pPr>
              <w:outlineLvl w:val="0"/>
              <w:rPr>
                <w:b/>
                <w:bCs/>
                <w:iCs/>
                <w:color w:val="000000" w:themeColor="text1"/>
              </w:rPr>
            </w:pPr>
          </w:p>
        </w:tc>
      </w:tr>
      <w:tr w:rsidR="00B527A3" w:rsidRPr="00B527A3" w14:paraId="7394E458" w14:textId="77777777" w:rsidTr="00A73C36">
        <w:tc>
          <w:tcPr>
            <w:tcW w:w="3681" w:type="dxa"/>
            <w:vAlign w:val="bottom"/>
          </w:tcPr>
          <w:p w14:paraId="289752FD" w14:textId="6AEBCF9D" w:rsidR="00B527A3" w:rsidRPr="00B527A3" w:rsidRDefault="00B527A3" w:rsidP="00B527A3">
            <w:pPr>
              <w:outlineLvl w:val="0"/>
              <w:rPr>
                <w:b/>
                <w:bCs/>
                <w:iCs/>
                <w:color w:val="000000" w:themeColor="text1"/>
              </w:rPr>
            </w:pPr>
            <w:r w:rsidRPr="00B527A3">
              <w:rPr>
                <w:color w:val="000000"/>
              </w:rPr>
              <w:t xml:space="preserve">camptothecin </w:t>
            </w:r>
          </w:p>
        </w:tc>
        <w:tc>
          <w:tcPr>
            <w:tcW w:w="2552" w:type="dxa"/>
          </w:tcPr>
          <w:p w14:paraId="505773E6" w14:textId="77777777" w:rsidR="00B527A3" w:rsidRPr="00B527A3" w:rsidRDefault="00B527A3" w:rsidP="00B527A3">
            <w:pPr>
              <w:outlineLvl w:val="0"/>
              <w:rPr>
                <w:b/>
                <w:bCs/>
                <w:iCs/>
                <w:color w:val="000000" w:themeColor="text1"/>
              </w:rPr>
            </w:pPr>
          </w:p>
        </w:tc>
        <w:tc>
          <w:tcPr>
            <w:tcW w:w="3117" w:type="dxa"/>
          </w:tcPr>
          <w:p w14:paraId="46061D0A" w14:textId="77777777" w:rsidR="00B527A3" w:rsidRPr="00B527A3" w:rsidRDefault="00B527A3" w:rsidP="00B527A3">
            <w:pPr>
              <w:outlineLvl w:val="0"/>
              <w:rPr>
                <w:b/>
                <w:bCs/>
                <w:iCs/>
                <w:color w:val="000000" w:themeColor="text1"/>
              </w:rPr>
            </w:pPr>
          </w:p>
        </w:tc>
      </w:tr>
      <w:tr w:rsidR="00B527A3" w:rsidRPr="00B527A3" w14:paraId="79FD282D" w14:textId="77777777" w:rsidTr="00A73C36">
        <w:tc>
          <w:tcPr>
            <w:tcW w:w="3681" w:type="dxa"/>
            <w:vAlign w:val="bottom"/>
          </w:tcPr>
          <w:p w14:paraId="704C8DB7" w14:textId="73889E36" w:rsidR="00B527A3" w:rsidRPr="00B527A3" w:rsidRDefault="00B527A3" w:rsidP="00B527A3">
            <w:pPr>
              <w:outlineLvl w:val="0"/>
              <w:rPr>
                <w:b/>
                <w:bCs/>
                <w:iCs/>
                <w:color w:val="000000" w:themeColor="text1"/>
              </w:rPr>
            </w:pPr>
            <w:r w:rsidRPr="00B527A3">
              <w:rPr>
                <w:color w:val="000000"/>
              </w:rPr>
              <w:t>cisplatin</w:t>
            </w:r>
          </w:p>
        </w:tc>
        <w:tc>
          <w:tcPr>
            <w:tcW w:w="2552" w:type="dxa"/>
          </w:tcPr>
          <w:p w14:paraId="43E5A708" w14:textId="77777777" w:rsidR="00B527A3" w:rsidRPr="00B527A3" w:rsidRDefault="00B527A3" w:rsidP="00B527A3">
            <w:pPr>
              <w:outlineLvl w:val="0"/>
              <w:rPr>
                <w:b/>
                <w:bCs/>
                <w:iCs/>
                <w:color w:val="000000" w:themeColor="text1"/>
              </w:rPr>
            </w:pPr>
          </w:p>
        </w:tc>
        <w:tc>
          <w:tcPr>
            <w:tcW w:w="3117" w:type="dxa"/>
          </w:tcPr>
          <w:p w14:paraId="5C45B9FE" w14:textId="7818D7F8" w:rsidR="00B527A3" w:rsidRPr="00B527A3" w:rsidRDefault="00B527A3" w:rsidP="00B527A3">
            <w:pPr>
              <w:outlineLvl w:val="0"/>
              <w:rPr>
                <w:b/>
                <w:bCs/>
                <w:iCs/>
                <w:color w:val="000000" w:themeColor="text1"/>
              </w:rPr>
            </w:pPr>
          </w:p>
        </w:tc>
      </w:tr>
      <w:tr w:rsidR="00B527A3" w:rsidRPr="00B527A3" w14:paraId="463438EA" w14:textId="77777777" w:rsidTr="00A73C36">
        <w:tc>
          <w:tcPr>
            <w:tcW w:w="3681" w:type="dxa"/>
            <w:vAlign w:val="bottom"/>
          </w:tcPr>
          <w:p w14:paraId="0E394106" w14:textId="5B2A7846" w:rsidR="00B527A3" w:rsidRPr="00B527A3" w:rsidRDefault="00B527A3" w:rsidP="00B527A3">
            <w:pPr>
              <w:outlineLvl w:val="0"/>
              <w:rPr>
                <w:b/>
                <w:bCs/>
                <w:iCs/>
                <w:color w:val="000000" w:themeColor="text1"/>
              </w:rPr>
            </w:pPr>
            <w:r w:rsidRPr="00B527A3">
              <w:rPr>
                <w:color w:val="000000"/>
              </w:rPr>
              <w:t>bisantrene</w:t>
            </w:r>
          </w:p>
        </w:tc>
        <w:tc>
          <w:tcPr>
            <w:tcW w:w="2552" w:type="dxa"/>
          </w:tcPr>
          <w:p w14:paraId="458045A4" w14:textId="77777777" w:rsidR="00B527A3" w:rsidRPr="00B527A3" w:rsidRDefault="00B527A3" w:rsidP="00B527A3">
            <w:pPr>
              <w:outlineLvl w:val="0"/>
              <w:rPr>
                <w:b/>
                <w:bCs/>
                <w:iCs/>
                <w:color w:val="000000" w:themeColor="text1"/>
              </w:rPr>
            </w:pPr>
          </w:p>
        </w:tc>
        <w:tc>
          <w:tcPr>
            <w:tcW w:w="3117" w:type="dxa"/>
          </w:tcPr>
          <w:p w14:paraId="64FC82D6" w14:textId="011C83DE" w:rsidR="00B527A3" w:rsidRPr="00B527A3" w:rsidRDefault="00B527A3" w:rsidP="00B527A3">
            <w:pPr>
              <w:outlineLvl w:val="0"/>
              <w:rPr>
                <w:b/>
                <w:bCs/>
                <w:iCs/>
                <w:color w:val="000000" w:themeColor="text1"/>
              </w:rPr>
            </w:pPr>
          </w:p>
        </w:tc>
      </w:tr>
      <w:tr w:rsidR="00B527A3" w:rsidRPr="00B527A3" w14:paraId="53DFF105" w14:textId="77777777" w:rsidTr="00A73C36">
        <w:tc>
          <w:tcPr>
            <w:tcW w:w="3681" w:type="dxa"/>
            <w:vAlign w:val="bottom"/>
          </w:tcPr>
          <w:p w14:paraId="2FF6AA0F" w14:textId="0754FC9C" w:rsidR="00B527A3" w:rsidRPr="00B527A3" w:rsidRDefault="00B527A3" w:rsidP="00B527A3">
            <w:pPr>
              <w:outlineLvl w:val="0"/>
              <w:rPr>
                <w:b/>
                <w:bCs/>
                <w:iCs/>
                <w:color w:val="000000" w:themeColor="text1"/>
              </w:rPr>
            </w:pPr>
            <w:r w:rsidRPr="00B527A3">
              <w:rPr>
                <w:color w:val="000000"/>
              </w:rPr>
              <w:t>mitoxantrone</w:t>
            </w:r>
          </w:p>
        </w:tc>
        <w:tc>
          <w:tcPr>
            <w:tcW w:w="2552" w:type="dxa"/>
          </w:tcPr>
          <w:p w14:paraId="24E6BC6B" w14:textId="77777777" w:rsidR="00B527A3" w:rsidRPr="00B527A3" w:rsidRDefault="00B527A3" w:rsidP="00B527A3">
            <w:pPr>
              <w:outlineLvl w:val="0"/>
              <w:rPr>
                <w:b/>
                <w:bCs/>
                <w:iCs/>
                <w:color w:val="000000" w:themeColor="text1"/>
              </w:rPr>
            </w:pPr>
          </w:p>
        </w:tc>
        <w:tc>
          <w:tcPr>
            <w:tcW w:w="3117" w:type="dxa"/>
          </w:tcPr>
          <w:p w14:paraId="42D72CD6" w14:textId="77777777" w:rsidR="00B527A3" w:rsidRPr="00B527A3" w:rsidRDefault="00B527A3" w:rsidP="00B527A3">
            <w:pPr>
              <w:outlineLvl w:val="0"/>
              <w:rPr>
                <w:b/>
                <w:bCs/>
                <w:iCs/>
                <w:color w:val="000000" w:themeColor="text1"/>
              </w:rPr>
            </w:pPr>
          </w:p>
        </w:tc>
      </w:tr>
      <w:tr w:rsidR="00B527A3" w:rsidRPr="00B527A3" w14:paraId="4569933D" w14:textId="77777777" w:rsidTr="00A73C36">
        <w:tc>
          <w:tcPr>
            <w:tcW w:w="3681" w:type="dxa"/>
            <w:vAlign w:val="bottom"/>
          </w:tcPr>
          <w:p w14:paraId="59FBE29B" w14:textId="626BA4B7" w:rsidR="00B527A3" w:rsidRPr="00B527A3" w:rsidRDefault="00B527A3" w:rsidP="00B527A3">
            <w:pPr>
              <w:outlineLvl w:val="0"/>
              <w:rPr>
                <w:b/>
                <w:bCs/>
                <w:iCs/>
                <w:color w:val="000000" w:themeColor="text1"/>
              </w:rPr>
            </w:pPr>
            <w:r w:rsidRPr="00B527A3">
              <w:rPr>
                <w:color w:val="000000"/>
              </w:rPr>
              <w:t xml:space="preserve">colchicine </w:t>
            </w:r>
          </w:p>
        </w:tc>
        <w:tc>
          <w:tcPr>
            <w:tcW w:w="2552" w:type="dxa"/>
          </w:tcPr>
          <w:p w14:paraId="2F31284E" w14:textId="77777777" w:rsidR="00B527A3" w:rsidRPr="00B527A3" w:rsidRDefault="00B527A3" w:rsidP="00B527A3">
            <w:pPr>
              <w:outlineLvl w:val="0"/>
              <w:rPr>
                <w:b/>
                <w:bCs/>
                <w:iCs/>
                <w:color w:val="000000" w:themeColor="text1"/>
              </w:rPr>
            </w:pPr>
          </w:p>
        </w:tc>
        <w:tc>
          <w:tcPr>
            <w:tcW w:w="3117" w:type="dxa"/>
          </w:tcPr>
          <w:p w14:paraId="0BE40391" w14:textId="77777777" w:rsidR="00B527A3" w:rsidRPr="00B527A3" w:rsidRDefault="00B527A3" w:rsidP="00B527A3">
            <w:pPr>
              <w:outlineLvl w:val="0"/>
              <w:rPr>
                <w:b/>
                <w:bCs/>
                <w:iCs/>
                <w:color w:val="000000" w:themeColor="text1"/>
              </w:rPr>
            </w:pPr>
          </w:p>
        </w:tc>
      </w:tr>
      <w:tr w:rsidR="00B527A3" w:rsidRPr="00B527A3" w14:paraId="4266E236" w14:textId="77777777" w:rsidTr="00A73C36">
        <w:tc>
          <w:tcPr>
            <w:tcW w:w="3681" w:type="dxa"/>
            <w:vAlign w:val="bottom"/>
          </w:tcPr>
          <w:p w14:paraId="349CCF57" w14:textId="569AFB96" w:rsidR="00B527A3" w:rsidRPr="00B527A3" w:rsidRDefault="00B527A3" w:rsidP="00B527A3">
            <w:pPr>
              <w:outlineLvl w:val="0"/>
              <w:rPr>
                <w:b/>
                <w:bCs/>
                <w:iCs/>
                <w:color w:val="000000" w:themeColor="text1"/>
              </w:rPr>
            </w:pPr>
            <w:r w:rsidRPr="00B527A3">
              <w:rPr>
                <w:color w:val="000000"/>
              </w:rPr>
              <w:t>imatinib</w:t>
            </w:r>
          </w:p>
        </w:tc>
        <w:tc>
          <w:tcPr>
            <w:tcW w:w="2552" w:type="dxa"/>
          </w:tcPr>
          <w:p w14:paraId="7ECB08F4" w14:textId="77777777" w:rsidR="00B527A3" w:rsidRPr="00B527A3" w:rsidRDefault="00B527A3" w:rsidP="00B527A3">
            <w:pPr>
              <w:outlineLvl w:val="0"/>
              <w:rPr>
                <w:b/>
                <w:bCs/>
                <w:iCs/>
                <w:color w:val="000000" w:themeColor="text1"/>
              </w:rPr>
            </w:pPr>
          </w:p>
        </w:tc>
        <w:tc>
          <w:tcPr>
            <w:tcW w:w="3117" w:type="dxa"/>
          </w:tcPr>
          <w:p w14:paraId="4E237C5D" w14:textId="77777777" w:rsidR="00B527A3" w:rsidRPr="00B527A3" w:rsidRDefault="00B527A3" w:rsidP="00B527A3">
            <w:pPr>
              <w:outlineLvl w:val="0"/>
              <w:rPr>
                <w:b/>
                <w:bCs/>
                <w:iCs/>
                <w:color w:val="000000" w:themeColor="text1"/>
              </w:rPr>
            </w:pPr>
          </w:p>
        </w:tc>
      </w:tr>
      <w:tr w:rsidR="00B527A3" w:rsidRPr="00B527A3" w14:paraId="1FCD6738" w14:textId="77777777" w:rsidTr="00A73C36">
        <w:tc>
          <w:tcPr>
            <w:tcW w:w="3681" w:type="dxa"/>
            <w:vAlign w:val="bottom"/>
          </w:tcPr>
          <w:p w14:paraId="58D5C808" w14:textId="12B2940B" w:rsidR="00B527A3" w:rsidRPr="00B527A3" w:rsidRDefault="00B527A3" w:rsidP="00B527A3">
            <w:pPr>
              <w:outlineLvl w:val="0"/>
              <w:rPr>
                <w:b/>
                <w:bCs/>
                <w:iCs/>
                <w:color w:val="000000" w:themeColor="text1"/>
              </w:rPr>
            </w:pPr>
            <w:r w:rsidRPr="00B527A3">
              <w:rPr>
                <w:color w:val="000000"/>
              </w:rPr>
              <w:t xml:space="preserve">valinomycin </w:t>
            </w:r>
          </w:p>
        </w:tc>
        <w:tc>
          <w:tcPr>
            <w:tcW w:w="2552" w:type="dxa"/>
          </w:tcPr>
          <w:p w14:paraId="1C67B68C" w14:textId="77777777" w:rsidR="00B527A3" w:rsidRPr="00B527A3" w:rsidRDefault="00B527A3" w:rsidP="00B527A3">
            <w:pPr>
              <w:outlineLvl w:val="0"/>
              <w:rPr>
                <w:b/>
                <w:bCs/>
                <w:iCs/>
                <w:color w:val="000000" w:themeColor="text1"/>
              </w:rPr>
            </w:pPr>
          </w:p>
        </w:tc>
        <w:tc>
          <w:tcPr>
            <w:tcW w:w="3117" w:type="dxa"/>
          </w:tcPr>
          <w:p w14:paraId="51D2D1F4" w14:textId="77777777" w:rsidR="00B527A3" w:rsidRPr="00B527A3" w:rsidRDefault="00B527A3" w:rsidP="00B527A3">
            <w:pPr>
              <w:outlineLvl w:val="0"/>
              <w:rPr>
                <w:b/>
                <w:bCs/>
                <w:iCs/>
                <w:color w:val="000000" w:themeColor="text1"/>
              </w:rPr>
            </w:pPr>
          </w:p>
        </w:tc>
      </w:tr>
      <w:tr w:rsidR="00E74682" w:rsidRPr="00B527A3" w14:paraId="2343D03C" w14:textId="77777777" w:rsidTr="000E42E9">
        <w:tc>
          <w:tcPr>
            <w:tcW w:w="9350" w:type="dxa"/>
            <w:gridSpan w:val="3"/>
            <w:vAlign w:val="bottom"/>
          </w:tcPr>
          <w:p w14:paraId="38334DFE" w14:textId="77777777" w:rsidR="00E74682" w:rsidRPr="00B527A3" w:rsidRDefault="00E74682" w:rsidP="00B527A3">
            <w:pPr>
              <w:outlineLvl w:val="0"/>
              <w:rPr>
                <w:b/>
                <w:bCs/>
                <w:iCs/>
                <w:color w:val="000000" w:themeColor="text1"/>
              </w:rPr>
            </w:pPr>
          </w:p>
        </w:tc>
      </w:tr>
      <w:tr w:rsidR="00252A78" w:rsidRPr="00B527A3" w14:paraId="7A598D21" w14:textId="77777777" w:rsidTr="00C302D7">
        <w:tc>
          <w:tcPr>
            <w:tcW w:w="9350" w:type="dxa"/>
            <w:gridSpan w:val="3"/>
          </w:tcPr>
          <w:p w14:paraId="131727AB" w14:textId="3B4633D3" w:rsidR="00252A78" w:rsidRPr="00B527A3" w:rsidRDefault="00252A78" w:rsidP="00252A78">
            <w:pPr>
              <w:outlineLvl w:val="0"/>
              <w:rPr>
                <w:b/>
                <w:bCs/>
                <w:iCs/>
                <w:color w:val="000000" w:themeColor="text1"/>
              </w:rPr>
            </w:pPr>
            <w:r w:rsidRPr="00B527A3">
              <w:rPr>
                <w:b/>
                <w:bCs/>
                <w:iCs/>
                <w:color w:val="000000" w:themeColor="text1"/>
              </w:rPr>
              <w:t>Oligonuclides</w:t>
            </w:r>
          </w:p>
        </w:tc>
      </w:tr>
      <w:tr w:rsidR="00252A78" w:rsidRPr="00B527A3" w14:paraId="224B7797" w14:textId="77777777" w:rsidTr="001261E7">
        <w:tc>
          <w:tcPr>
            <w:tcW w:w="3681" w:type="dxa"/>
          </w:tcPr>
          <w:p w14:paraId="02A62B26" w14:textId="4085ACD5" w:rsidR="00252A78" w:rsidRPr="00B527A3" w:rsidRDefault="00252A78" w:rsidP="00252A78">
            <w:pPr>
              <w:outlineLvl w:val="0"/>
              <w:rPr>
                <w:bCs/>
                <w:iCs/>
                <w:color w:val="000000" w:themeColor="text1"/>
              </w:rPr>
            </w:pPr>
            <w:r w:rsidRPr="00B527A3">
              <w:rPr>
                <w:bCs/>
                <w:iCs/>
                <w:color w:val="000000" w:themeColor="text1"/>
              </w:rPr>
              <w:t>All DNA</w:t>
            </w:r>
            <w:r w:rsidRPr="00B527A3">
              <w:rPr>
                <w:bCs/>
                <w:iCs/>
                <w:color w:val="000000" w:themeColor="text1"/>
              </w:rPr>
              <w:t xml:space="preserve"> primers</w:t>
            </w:r>
            <w:r w:rsidRPr="00B527A3">
              <w:rPr>
                <w:bCs/>
                <w:iCs/>
                <w:color w:val="000000" w:themeColor="text1"/>
              </w:rPr>
              <w:t xml:space="preserve"> used, see Data S</w:t>
            </w:r>
            <w:r w:rsidR="00E42B01">
              <w:rPr>
                <w:bCs/>
                <w:iCs/>
                <w:color w:val="000000" w:themeColor="text1"/>
              </w:rPr>
              <w:t>1</w:t>
            </w:r>
          </w:p>
        </w:tc>
        <w:tc>
          <w:tcPr>
            <w:tcW w:w="2552" w:type="dxa"/>
          </w:tcPr>
          <w:p w14:paraId="3BD1F465" w14:textId="2474EAEE" w:rsidR="00252A78" w:rsidRPr="00B527A3" w:rsidRDefault="00252A78" w:rsidP="00252A78">
            <w:pPr>
              <w:outlineLvl w:val="0"/>
              <w:rPr>
                <w:b/>
                <w:bCs/>
                <w:iCs/>
                <w:color w:val="000000" w:themeColor="text1"/>
              </w:rPr>
            </w:pPr>
            <w:r w:rsidRPr="00B527A3">
              <w:rPr>
                <w:bCs/>
                <w:iCs/>
                <w:color w:val="000000" w:themeColor="text1"/>
              </w:rPr>
              <w:t>This paper</w:t>
            </w:r>
          </w:p>
        </w:tc>
        <w:tc>
          <w:tcPr>
            <w:tcW w:w="3117" w:type="dxa"/>
          </w:tcPr>
          <w:p w14:paraId="0099AB40" w14:textId="10021027" w:rsidR="00252A78" w:rsidRPr="00B527A3" w:rsidRDefault="00252A78" w:rsidP="00252A78">
            <w:pPr>
              <w:outlineLvl w:val="0"/>
              <w:rPr>
                <w:b/>
                <w:bCs/>
                <w:iCs/>
                <w:color w:val="000000" w:themeColor="text1"/>
              </w:rPr>
            </w:pPr>
            <w:r w:rsidRPr="00B527A3">
              <w:rPr>
                <w:bCs/>
                <w:iCs/>
                <w:color w:val="000000" w:themeColor="text1"/>
              </w:rPr>
              <w:t>N/A</w:t>
            </w:r>
          </w:p>
        </w:tc>
      </w:tr>
      <w:tr w:rsidR="00E74682" w:rsidRPr="00B527A3" w14:paraId="34075237" w14:textId="77777777" w:rsidTr="00991856">
        <w:tc>
          <w:tcPr>
            <w:tcW w:w="9350" w:type="dxa"/>
            <w:gridSpan w:val="3"/>
          </w:tcPr>
          <w:p w14:paraId="7D2FF643" w14:textId="77777777" w:rsidR="00E74682" w:rsidRPr="00B527A3" w:rsidRDefault="00E74682" w:rsidP="00252A78">
            <w:pPr>
              <w:outlineLvl w:val="0"/>
              <w:rPr>
                <w:bCs/>
                <w:iCs/>
                <w:color w:val="000000" w:themeColor="text1"/>
              </w:rPr>
            </w:pPr>
          </w:p>
        </w:tc>
      </w:tr>
      <w:tr w:rsidR="00252A78" w:rsidRPr="00B527A3" w14:paraId="3E30824B" w14:textId="77777777" w:rsidTr="00550EF5">
        <w:tc>
          <w:tcPr>
            <w:tcW w:w="9350" w:type="dxa"/>
            <w:gridSpan w:val="3"/>
          </w:tcPr>
          <w:p w14:paraId="13805B05" w14:textId="40A99D71" w:rsidR="00252A78" w:rsidRPr="00B527A3" w:rsidRDefault="00252A78" w:rsidP="00252A78">
            <w:pPr>
              <w:outlineLvl w:val="0"/>
              <w:rPr>
                <w:b/>
                <w:bCs/>
                <w:iCs/>
                <w:color w:val="000000" w:themeColor="text1"/>
              </w:rPr>
            </w:pPr>
            <w:r w:rsidRPr="00B527A3">
              <w:rPr>
                <w:b/>
                <w:bCs/>
                <w:iCs/>
                <w:color w:val="000000" w:themeColor="text1"/>
              </w:rPr>
              <w:t>Recombinant DNA</w:t>
            </w:r>
          </w:p>
        </w:tc>
      </w:tr>
      <w:tr w:rsidR="00252A78" w:rsidRPr="00B527A3" w14:paraId="7264098D" w14:textId="77777777" w:rsidTr="001261E7">
        <w:tc>
          <w:tcPr>
            <w:tcW w:w="3681" w:type="dxa"/>
          </w:tcPr>
          <w:p w14:paraId="221DEC38" w14:textId="7307813D" w:rsidR="00252A78" w:rsidRPr="00B527A3" w:rsidRDefault="00252A78" w:rsidP="00252A78">
            <w:pPr>
              <w:outlineLvl w:val="0"/>
              <w:rPr>
                <w:bCs/>
                <w:iCs/>
                <w:color w:val="000000" w:themeColor="text1"/>
              </w:rPr>
            </w:pPr>
            <w:r w:rsidRPr="00B527A3">
              <w:rPr>
                <w:bCs/>
                <w:iCs/>
                <w:color w:val="000000" w:themeColor="text1"/>
              </w:rPr>
              <w:t xml:space="preserve">Plasmid: </w:t>
            </w:r>
            <w:r w:rsidRPr="00B527A3">
              <w:rPr>
                <w:bCs/>
                <w:iCs/>
                <w:color w:val="000000" w:themeColor="text1"/>
              </w:rPr>
              <w:t>pSH47</w:t>
            </w:r>
          </w:p>
        </w:tc>
        <w:tc>
          <w:tcPr>
            <w:tcW w:w="2552" w:type="dxa"/>
          </w:tcPr>
          <w:p w14:paraId="70FBF589" w14:textId="441BB5F7"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0D0776C5" w14:textId="5E0EEE8D" w:rsidR="00252A78" w:rsidRPr="00B527A3" w:rsidRDefault="00842947" w:rsidP="00252A78">
            <w:pPr>
              <w:outlineLvl w:val="0"/>
              <w:rPr>
                <w:b/>
                <w:bCs/>
                <w:iCs/>
                <w:color w:val="000000" w:themeColor="text1"/>
              </w:rPr>
            </w:pPr>
            <w:r w:rsidRPr="006A26F7">
              <w:rPr>
                <w:bCs/>
                <w:iCs/>
                <w:color w:val="000000" w:themeColor="text1"/>
              </w:rPr>
              <w:t>P30</w:t>
            </w:r>
            <w:r>
              <w:rPr>
                <w:bCs/>
                <w:iCs/>
                <w:color w:val="000000" w:themeColor="text1"/>
              </w:rPr>
              <w:t>119</w:t>
            </w:r>
          </w:p>
        </w:tc>
      </w:tr>
      <w:tr w:rsidR="00252A78" w:rsidRPr="00B527A3" w14:paraId="398185D3" w14:textId="77777777" w:rsidTr="001261E7">
        <w:tc>
          <w:tcPr>
            <w:tcW w:w="3681" w:type="dxa"/>
          </w:tcPr>
          <w:p w14:paraId="20705635" w14:textId="0458FA2B" w:rsidR="00252A78" w:rsidRPr="00B527A3" w:rsidRDefault="00252A78" w:rsidP="00252A78">
            <w:pPr>
              <w:outlineLvl w:val="0"/>
              <w:rPr>
                <w:bCs/>
                <w:iCs/>
                <w:color w:val="000000" w:themeColor="text1"/>
              </w:rPr>
            </w:pPr>
            <w:r w:rsidRPr="00B527A3">
              <w:rPr>
                <w:color w:val="000000" w:themeColor="text1"/>
              </w:rPr>
              <w:t xml:space="preserve">Plasmid: </w:t>
            </w:r>
            <w:r w:rsidRPr="00B527A3">
              <w:rPr>
                <w:color w:val="000000" w:themeColor="text1"/>
              </w:rPr>
              <w:t>pIS420</w:t>
            </w:r>
          </w:p>
        </w:tc>
        <w:tc>
          <w:tcPr>
            <w:tcW w:w="2552" w:type="dxa"/>
          </w:tcPr>
          <w:p w14:paraId="10A8043A" w14:textId="064AAF53"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18B6D7CD" w14:textId="46E03743" w:rsidR="00252A78" w:rsidRPr="006A26F7" w:rsidRDefault="006A26F7" w:rsidP="00252A78">
            <w:pPr>
              <w:outlineLvl w:val="0"/>
              <w:rPr>
                <w:bCs/>
                <w:iCs/>
                <w:color w:val="000000" w:themeColor="text1"/>
              </w:rPr>
            </w:pPr>
            <w:r w:rsidRPr="006A26F7">
              <w:rPr>
                <w:bCs/>
                <w:iCs/>
                <w:color w:val="000000" w:themeColor="text1"/>
              </w:rPr>
              <w:t>P30575</w:t>
            </w:r>
          </w:p>
        </w:tc>
      </w:tr>
      <w:tr w:rsidR="00E74682" w:rsidRPr="00B527A3" w14:paraId="588058E9" w14:textId="77777777" w:rsidTr="00134014">
        <w:tc>
          <w:tcPr>
            <w:tcW w:w="9350" w:type="dxa"/>
            <w:gridSpan w:val="3"/>
          </w:tcPr>
          <w:p w14:paraId="19AE8DBD" w14:textId="77777777" w:rsidR="00E74682" w:rsidRPr="00B527A3" w:rsidRDefault="00E74682" w:rsidP="00252A78">
            <w:pPr>
              <w:outlineLvl w:val="0"/>
              <w:rPr>
                <w:b/>
                <w:bCs/>
                <w:iCs/>
                <w:color w:val="000000" w:themeColor="text1"/>
              </w:rPr>
            </w:pPr>
          </w:p>
        </w:tc>
      </w:tr>
      <w:tr w:rsidR="00252A78" w:rsidRPr="00B527A3" w14:paraId="72AB6BEE" w14:textId="77777777" w:rsidTr="0021639F">
        <w:tc>
          <w:tcPr>
            <w:tcW w:w="9350" w:type="dxa"/>
            <w:gridSpan w:val="3"/>
          </w:tcPr>
          <w:p w14:paraId="08A3100D" w14:textId="38375297" w:rsidR="00252A78" w:rsidRPr="00B527A3" w:rsidRDefault="00252A78" w:rsidP="00252A78">
            <w:pPr>
              <w:outlineLvl w:val="0"/>
              <w:rPr>
                <w:b/>
                <w:bCs/>
                <w:iCs/>
                <w:color w:val="000000" w:themeColor="text1"/>
              </w:rPr>
            </w:pPr>
            <w:r w:rsidRPr="00B527A3">
              <w:rPr>
                <w:b/>
                <w:bCs/>
                <w:iCs/>
                <w:color w:val="000000" w:themeColor="text1"/>
              </w:rPr>
              <w:t>Software and Algorithms</w:t>
            </w:r>
          </w:p>
        </w:tc>
      </w:tr>
      <w:tr w:rsidR="00252A78" w:rsidRPr="00B527A3" w14:paraId="30F7F9D7" w14:textId="77777777" w:rsidTr="001261E7">
        <w:tc>
          <w:tcPr>
            <w:tcW w:w="3681" w:type="dxa"/>
          </w:tcPr>
          <w:p w14:paraId="2F1D74F9" w14:textId="13BA1AB2" w:rsidR="00252A78" w:rsidRPr="00B527A3" w:rsidRDefault="00252A78" w:rsidP="00252A78">
            <w:pPr>
              <w:outlineLvl w:val="0"/>
              <w:rPr>
                <w:bCs/>
                <w:iCs/>
                <w:color w:val="000000" w:themeColor="text1"/>
              </w:rPr>
            </w:pPr>
            <w:r w:rsidRPr="00B527A3">
              <w:rPr>
                <w:bCs/>
                <w:iCs/>
                <w:color w:val="000000" w:themeColor="text1"/>
              </w:rPr>
              <w:t>Analysis pipeline (written in R)</w:t>
            </w:r>
          </w:p>
        </w:tc>
        <w:tc>
          <w:tcPr>
            <w:tcW w:w="2552" w:type="dxa"/>
          </w:tcPr>
          <w:p w14:paraId="181D47EE" w14:textId="217C4A8B" w:rsidR="00252A78" w:rsidRPr="00B527A3" w:rsidRDefault="00044FE4" w:rsidP="00252A78">
            <w:pPr>
              <w:outlineLvl w:val="0"/>
              <w:rPr>
                <w:bCs/>
                <w:iCs/>
                <w:color w:val="000000" w:themeColor="text1"/>
              </w:rPr>
            </w:pPr>
            <w:r>
              <w:rPr>
                <w:bCs/>
                <w:iCs/>
                <w:color w:val="000000" w:themeColor="text1"/>
              </w:rPr>
              <w:t>T</w:t>
            </w:r>
            <w:r w:rsidR="00252A78" w:rsidRPr="00B527A3">
              <w:rPr>
                <w:bCs/>
                <w:iCs/>
                <w:color w:val="000000" w:themeColor="text1"/>
              </w:rPr>
              <w:t>his paper</w:t>
            </w:r>
          </w:p>
        </w:tc>
        <w:tc>
          <w:tcPr>
            <w:tcW w:w="3117" w:type="dxa"/>
          </w:tcPr>
          <w:p w14:paraId="365D3646" w14:textId="4B616708" w:rsidR="00252A78" w:rsidRPr="00B527A3" w:rsidRDefault="00252A78" w:rsidP="00252A78">
            <w:pPr>
              <w:outlineLvl w:val="0"/>
              <w:rPr>
                <w:bCs/>
                <w:iCs/>
                <w:color w:val="000000" w:themeColor="text1"/>
              </w:rPr>
            </w:pPr>
            <w:r w:rsidRPr="00B527A3">
              <w:rPr>
                <w:bCs/>
                <w:iCs/>
                <w:color w:val="000000" w:themeColor="text1"/>
              </w:rPr>
              <w:t>https://github.com/a3cel2/xga</w:t>
            </w:r>
          </w:p>
        </w:tc>
      </w:tr>
    </w:tbl>
    <w:p w14:paraId="79D82A31" w14:textId="0F9883F1" w:rsidR="005E2DD4" w:rsidRDefault="005E2DD4" w:rsidP="00224FCB">
      <w:pPr>
        <w:outlineLvl w:val="0"/>
        <w:rPr>
          <w:b/>
          <w:bCs/>
          <w:iCs/>
          <w:color w:val="000000" w:themeColor="text1"/>
          <w:sz w:val="28"/>
        </w:rPr>
      </w:pPr>
    </w:p>
    <w:p w14:paraId="690A6015" w14:textId="77777777" w:rsidR="000B7BE0" w:rsidRDefault="000B7BE0" w:rsidP="00224FCB">
      <w:pPr>
        <w:outlineLvl w:val="0"/>
        <w:rPr>
          <w:b/>
          <w:bCs/>
          <w:iCs/>
          <w:color w:val="000000" w:themeColor="text1"/>
          <w:sz w:val="28"/>
        </w:rPr>
      </w:pPr>
    </w:p>
    <w:p w14:paraId="19970C5A" w14:textId="2294C2DA" w:rsidR="0014218F" w:rsidRPr="00963C52" w:rsidRDefault="0014218F" w:rsidP="00224FCB">
      <w:pPr>
        <w:outlineLvl w:val="0"/>
        <w:rPr>
          <w:b/>
          <w:bCs/>
          <w:iCs/>
          <w:color w:val="000000" w:themeColor="text1"/>
          <w:sz w:val="26"/>
          <w:szCs w:val="26"/>
        </w:rPr>
      </w:pPr>
      <w:r w:rsidRPr="00963C52">
        <w:rPr>
          <w:b/>
          <w:bCs/>
          <w:iCs/>
          <w:color w:val="000000" w:themeColor="text1"/>
          <w:sz w:val="26"/>
          <w:szCs w:val="26"/>
        </w:rPr>
        <w:t>Contact</w:t>
      </w:r>
      <w:r w:rsidR="000D1AFD" w:rsidRPr="00963C52">
        <w:rPr>
          <w:b/>
          <w:bCs/>
          <w:iCs/>
          <w:color w:val="000000" w:themeColor="text1"/>
          <w:sz w:val="26"/>
          <w:szCs w:val="26"/>
        </w:rPr>
        <w:t xml:space="preserve"> For Reagent and </w:t>
      </w:r>
      <w:r w:rsidR="00B17AD6" w:rsidRPr="00963C52">
        <w:rPr>
          <w:b/>
          <w:bCs/>
          <w:iCs/>
          <w:color w:val="000000" w:themeColor="text1"/>
          <w:sz w:val="26"/>
          <w:szCs w:val="26"/>
        </w:rPr>
        <w:t>Resource Sharing</w:t>
      </w:r>
    </w:p>
    <w:p w14:paraId="4003DF31" w14:textId="6F9624E7" w:rsidR="00B17AD6" w:rsidRDefault="00B17AD6" w:rsidP="00224FCB">
      <w:pPr>
        <w:outlineLvl w:val="0"/>
        <w:rPr>
          <w:b/>
          <w:bCs/>
          <w:iCs/>
          <w:color w:val="000000" w:themeColor="text1"/>
          <w:sz w:val="28"/>
        </w:rPr>
      </w:pPr>
    </w:p>
    <w:p w14:paraId="1B2FF333" w14:textId="0AE12899" w:rsidR="0017496F" w:rsidRPr="0017496F" w:rsidRDefault="0017496F" w:rsidP="00224FCB">
      <w:pPr>
        <w:outlineLvl w:val="0"/>
        <w:rPr>
          <w:bCs/>
          <w:iCs/>
          <w:color w:val="000000" w:themeColor="text1"/>
        </w:rPr>
      </w:pPr>
      <w:r w:rsidRPr="0017496F">
        <w:rPr>
          <w:bCs/>
          <w:iCs/>
          <w:color w:val="000000" w:themeColor="text1"/>
        </w:rPr>
        <w:t xml:space="preserve">Further information and requests for resources and reagents should be directed to and will be fulfilled by the Lead Contact, </w:t>
      </w:r>
      <w:r w:rsidRPr="00233F15">
        <w:rPr>
          <w:bCs/>
          <w:iCs/>
          <w:color w:val="000000" w:themeColor="text1"/>
        </w:rPr>
        <w:t xml:space="preserve">Frederick </w:t>
      </w:r>
      <w:r>
        <w:rPr>
          <w:bCs/>
          <w:iCs/>
          <w:color w:val="000000" w:themeColor="text1"/>
        </w:rPr>
        <w:t xml:space="preserve">P. </w:t>
      </w:r>
      <w:r w:rsidRPr="00233F15">
        <w:rPr>
          <w:bCs/>
          <w:iCs/>
          <w:color w:val="000000" w:themeColor="text1"/>
        </w:rPr>
        <w:t>Roth</w:t>
      </w:r>
      <w:r>
        <w:rPr>
          <w:bCs/>
          <w:iCs/>
          <w:color w:val="000000" w:themeColor="text1"/>
          <w:vertAlign w:val="superscript"/>
        </w:rPr>
        <w:t xml:space="preserve"> </w:t>
      </w:r>
      <w:r>
        <w:rPr>
          <w:bCs/>
          <w:iCs/>
          <w:color w:val="000000" w:themeColor="text1"/>
        </w:rPr>
        <w:t>(</w:t>
      </w:r>
      <w:r w:rsidR="000B7BE0" w:rsidRPr="000B7BE0">
        <w:rPr>
          <w:bCs/>
          <w:iCs/>
          <w:color w:val="000000" w:themeColor="text1"/>
        </w:rPr>
        <w:t>fritz.roth@utoronto.ca</w:t>
      </w:r>
      <w:r w:rsidR="000B7BE0">
        <w:rPr>
          <w:bCs/>
          <w:iCs/>
          <w:color w:val="000000" w:themeColor="text1"/>
        </w:rPr>
        <w:t>).</w:t>
      </w:r>
    </w:p>
    <w:p w14:paraId="0BF7443D" w14:textId="77777777" w:rsidR="005E2DD4" w:rsidRDefault="005E2DD4" w:rsidP="00224FCB">
      <w:pPr>
        <w:outlineLvl w:val="0"/>
        <w:rPr>
          <w:b/>
          <w:bCs/>
          <w:iCs/>
          <w:color w:val="000000" w:themeColor="text1"/>
          <w:sz w:val="28"/>
        </w:rPr>
      </w:pPr>
    </w:p>
    <w:p w14:paraId="7FB578F7" w14:textId="12EF2763" w:rsidR="00B17AD6" w:rsidRPr="00963C52" w:rsidRDefault="00B17AD6" w:rsidP="00B17AD6">
      <w:pPr>
        <w:outlineLvl w:val="0"/>
        <w:rPr>
          <w:b/>
          <w:bCs/>
          <w:iCs/>
          <w:color w:val="000000" w:themeColor="text1"/>
          <w:sz w:val="26"/>
          <w:szCs w:val="26"/>
        </w:rPr>
      </w:pPr>
      <w:r w:rsidRPr="00963C52">
        <w:rPr>
          <w:b/>
          <w:bCs/>
          <w:iCs/>
          <w:color w:val="000000" w:themeColor="text1"/>
          <w:sz w:val="26"/>
          <w:szCs w:val="26"/>
        </w:rPr>
        <w:t>Experimental Model and Subject Details</w:t>
      </w:r>
    </w:p>
    <w:p w14:paraId="592F4ED3" w14:textId="77777777" w:rsidR="005E2DD4" w:rsidRPr="00233F15" w:rsidRDefault="005E2DD4" w:rsidP="00224FCB">
      <w:pPr>
        <w:outlineLvl w:val="0"/>
        <w:rPr>
          <w:b/>
          <w:bCs/>
          <w:iCs/>
          <w:color w:val="000000" w:themeColor="text1"/>
          <w:sz w:val="28"/>
        </w:rPr>
      </w:pPr>
    </w:p>
    <w:p w14:paraId="0141F42D" w14:textId="59B2E7E1" w:rsidR="007C7DF9" w:rsidRPr="00233F15" w:rsidRDefault="00B17AD6" w:rsidP="00224FCB">
      <w:pPr>
        <w:outlineLvl w:val="0"/>
        <w:rPr>
          <w:b/>
          <w:bCs/>
          <w:iCs/>
          <w:color w:val="000000" w:themeColor="text1"/>
        </w:rPr>
      </w:pPr>
      <w:r w:rsidRPr="00B17AD6">
        <w:rPr>
          <w:b/>
          <w:bCs/>
          <w:i/>
          <w:iCs/>
          <w:color w:val="000000" w:themeColor="text1"/>
        </w:rPr>
        <w:t>Saccharomyces cerevisiae</w:t>
      </w:r>
      <w:r w:rsidRPr="00B17AD6">
        <w:rPr>
          <w:b/>
          <w:bCs/>
          <w:iCs/>
          <w:color w:val="000000" w:themeColor="text1"/>
        </w:rPr>
        <w:t xml:space="preserve"> strains</w:t>
      </w:r>
    </w:p>
    <w:p w14:paraId="27D1AF6A" w14:textId="71ACAC37" w:rsidR="00580B25" w:rsidRPr="00233F15" w:rsidRDefault="00580B25" w:rsidP="00224FCB">
      <w:pPr>
        <w:rPr>
          <w:rFonts w:eastAsia="Times New Roman"/>
          <w:color w:val="000000" w:themeColor="text1"/>
        </w:rPr>
      </w:pPr>
      <w:r w:rsidRPr="00233F15">
        <w:rPr>
          <w:rFonts w:eastAsia="Times New Roman"/>
          <w:color w:val="000000" w:themeColor="text1"/>
        </w:rPr>
        <w:t>RY0622 (</w:t>
      </w:r>
      <w:r w:rsidR="000E4A9F">
        <w:rPr>
          <w:rFonts w:eastAsia="Times New Roman"/>
          <w:color w:val="000000" w:themeColor="text1"/>
        </w:rPr>
        <w:t>ABC-16/‘</w:t>
      </w:r>
      <w:r w:rsidRPr="00233F15">
        <w:rPr>
          <w:rFonts w:eastAsia="Times New Roman"/>
          <w:color w:val="000000" w:themeColor="text1"/>
        </w:rPr>
        <w:t>Green Monster</w:t>
      </w:r>
      <w:r w:rsidR="000E4A9F">
        <w:rPr>
          <w:rFonts w:eastAsia="Times New Roman"/>
          <w:color w:val="000000" w:themeColor="text1"/>
        </w:rPr>
        <w:t>’</w:t>
      </w:r>
      <w:r w:rsidRPr="00233F15">
        <w:rPr>
          <w:rFonts w:eastAsia="Times New Roman"/>
          <w:color w:val="000000" w:themeColor="text1"/>
        </w:rPr>
        <w:t xml:space="preserve">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6807B3BA" w:rsidR="00004324" w:rsidRPr="00233F15" w:rsidRDefault="00004324" w:rsidP="00224FCB">
      <w:pPr>
        <w:rPr>
          <w:color w:val="000000" w:themeColor="text1"/>
        </w:rPr>
      </w:pPr>
      <w:r w:rsidRPr="00233F15">
        <w:rPr>
          <w:color w:val="000000" w:themeColor="text1"/>
        </w:rPr>
        <w:t>RY0146 (</w:t>
      </w:r>
      <w:r w:rsidR="00B1769E">
        <w:rPr>
          <w:color w:val="000000" w:themeColor="text1"/>
        </w:rPr>
        <w:t>“</w:t>
      </w:r>
      <w:r w:rsidRPr="00233F15">
        <w:rPr>
          <w:color w:val="000000" w:themeColor="text1"/>
        </w:rPr>
        <w:t>Toolkit-a</w:t>
      </w:r>
      <w:r w:rsidR="00B1769E">
        <w:rPr>
          <w:color w:val="000000" w:themeColor="text1"/>
        </w:rPr>
        <w:t>”</w:t>
      </w:r>
      <w:r w:rsidRPr="00233F15">
        <w:rPr>
          <w:color w:val="000000" w:themeColor="text1"/>
        </w:rPr>
        <w:t xml:space="preserve">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6DEAE2B4" w:rsidR="00181529" w:rsidRPr="00DE4615" w:rsidRDefault="00181529" w:rsidP="00224FCB">
      <w:pPr>
        <w:rPr>
          <w:color w:val="000000" w:themeColor="text1"/>
        </w:rPr>
      </w:pPr>
    </w:p>
    <w:p w14:paraId="3C37A56F" w14:textId="268A205A" w:rsidR="00FF6508" w:rsidRPr="00DE4615" w:rsidRDefault="00FF6508" w:rsidP="00FF6508">
      <w:pPr>
        <w:rPr>
          <w:color w:val="000000" w:themeColor="text1"/>
        </w:rPr>
      </w:pPr>
      <w:r w:rsidRPr="00DE4615">
        <w:rPr>
          <w:color w:val="000000" w:themeColor="text1"/>
        </w:rPr>
        <w:t>RY0566 (“Toolkit-a” strain with tet-inducible GFP</w:t>
      </w:r>
      <w:r w:rsidR="00DE4615">
        <w:rPr>
          <w:color w:val="000000" w:themeColor="text1"/>
        </w:rPr>
        <w:t>-</w:t>
      </w:r>
      <w:r w:rsidR="00DE4615" w:rsidRPr="00DE4615">
        <w:rPr>
          <w:color w:val="000000" w:themeColor="text1"/>
        </w:rPr>
        <w:t>URA3</w:t>
      </w:r>
      <w:r w:rsidRPr="00DE4615">
        <w:rPr>
          <w:color w:val="000000" w:themeColor="text1"/>
        </w:rPr>
        <w:t>):</w:t>
      </w:r>
    </w:p>
    <w:p w14:paraId="3DD25C61" w14:textId="2EF27E56" w:rsidR="00FF6508" w:rsidRPr="00DE4615" w:rsidRDefault="00FF6508" w:rsidP="00FF6508">
      <w:pPr>
        <w:jc w:val="both"/>
        <w:rPr>
          <w:color w:val="000000" w:themeColor="text1"/>
        </w:rPr>
      </w:pPr>
      <w:r w:rsidRPr="00DE4615">
        <w:rPr>
          <w:i/>
          <w:color w:val="000000" w:themeColor="text1"/>
        </w:rPr>
        <w:t>MAT</w:t>
      </w:r>
      <w:r w:rsidRPr="00DE4615">
        <w:rPr>
          <w:b/>
          <w:i/>
          <w:color w:val="000000" w:themeColor="text1"/>
        </w:rPr>
        <w:t>a</w:t>
      </w:r>
      <w:r w:rsidRPr="00DE4615">
        <w:rPr>
          <w:i/>
          <w:color w:val="000000" w:themeColor="text1"/>
        </w:rPr>
        <w:t xml:space="preserve"> lyp1Δ his3Δ1 leu2Δ0 ura3Δ0 met15Δ0 can1Δ::GMToolkit-a (CMVpr-rtTA KanMX4 STE2pr-Sp-his5) </w:t>
      </w:r>
      <w:r w:rsidR="00DE4615" w:rsidRPr="00DE4615">
        <w:rPr>
          <w:i/>
          <w:iCs/>
        </w:rPr>
        <w:t>ho</w:t>
      </w:r>
      <w:r w:rsidR="00DE4615" w:rsidRPr="00DE4615">
        <w:rPr>
          <w:i/>
          <w:iCs/>
          <w:color w:val="333333"/>
        </w:rPr>
        <w:t>Δ</w:t>
      </w:r>
      <w:r w:rsidR="00DE4615" w:rsidRPr="00DE4615">
        <w:rPr>
          <w:i/>
          <w:iCs/>
        </w:rPr>
        <w:t>::tetO2-GFP-URA3</w:t>
      </w:r>
    </w:p>
    <w:p w14:paraId="794DE42E" w14:textId="77777777" w:rsidR="00FF6508" w:rsidRPr="00DE4615" w:rsidRDefault="00FF6508" w:rsidP="00224FCB">
      <w:pPr>
        <w:rPr>
          <w:color w:val="000000" w:themeColor="text1"/>
        </w:rPr>
      </w:pPr>
    </w:p>
    <w:p w14:paraId="6005319D" w14:textId="43DFDB3A" w:rsidR="00E53A10" w:rsidRPr="00233F15" w:rsidRDefault="00E53A10" w:rsidP="00E53A10">
      <w:pPr>
        <w:rPr>
          <w:rFonts w:eastAsia="Times New Roman"/>
          <w:color w:val="000000" w:themeColor="text1"/>
        </w:rPr>
      </w:pPr>
      <w:r w:rsidRPr="00233F15">
        <w:rPr>
          <w:rFonts w:eastAsia="Times New Roman"/>
          <w:color w:val="000000" w:themeColor="text1"/>
        </w:rPr>
        <w:t>RY0148 (</w:t>
      </w:r>
      <w:r w:rsidR="00B1769E">
        <w:rPr>
          <w:rFonts w:eastAsia="Times New Roman"/>
          <w:color w:val="000000" w:themeColor="text1"/>
        </w:rPr>
        <w:t>“</w:t>
      </w:r>
      <w:r w:rsidRPr="00233F15">
        <w:rPr>
          <w:color w:val="000000" w:themeColor="text1"/>
        </w:rPr>
        <w:t>Toolkit-</w:t>
      </w:r>
      <w:r w:rsidRPr="00A7004F">
        <w:rPr>
          <w:rFonts w:eastAsia="Calibri"/>
          <w:b/>
          <w:color w:val="000000" w:themeColor="text1"/>
        </w:rPr>
        <w:t>α</w:t>
      </w:r>
      <w:r w:rsidR="00B1769E">
        <w:rPr>
          <w:rFonts w:eastAsia="Calibri"/>
          <w:b/>
          <w:color w:val="000000" w:themeColor="text1"/>
        </w:rPr>
        <w:t>”</w:t>
      </w:r>
      <w:r w:rsidRPr="00233F15">
        <w:rPr>
          <w:color w:val="000000" w:themeColor="text1"/>
        </w:rPr>
        <w:t xml:space="preserve"> strain</w:t>
      </w:r>
      <w:r w:rsidRPr="00233F15">
        <w:rPr>
          <w:rFonts w:eastAsia="Times New Roman"/>
          <w:color w:val="000000" w:themeColor="text1"/>
        </w:rPr>
        <w:t>):</w:t>
      </w:r>
    </w:p>
    <w:p w14:paraId="55F3AAF1" w14:textId="424D428E" w:rsidR="00E53A10" w:rsidRDefault="00E53A10" w:rsidP="00E53A10">
      <w:pPr>
        <w:rPr>
          <w:color w:val="000000" w:themeColor="text1"/>
        </w:rPr>
      </w:pPr>
      <w:r w:rsidRPr="00233F15">
        <w:rPr>
          <w:rFonts w:eastAsia="Times New Roman"/>
          <w:i/>
          <w:color w:val="000000" w:themeColor="text1"/>
        </w:rPr>
        <w:lastRenderedPageBreak/>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w:t>
      </w:r>
    </w:p>
    <w:p w14:paraId="7B6154F5" w14:textId="77777777" w:rsidR="00E53A10" w:rsidRPr="00233F15" w:rsidRDefault="00E53A10" w:rsidP="00224FCB">
      <w:pPr>
        <w:rPr>
          <w:color w:val="000000" w:themeColor="text1"/>
        </w:rPr>
      </w:pPr>
    </w:p>
    <w:p w14:paraId="2DF62FA2" w14:textId="393DDF9C" w:rsidR="00447F5C" w:rsidRPr="00233F15" w:rsidRDefault="001B4C78" w:rsidP="00447F5C">
      <w:pPr>
        <w:rPr>
          <w:rFonts w:eastAsia="Times New Roman"/>
          <w:color w:val="000000" w:themeColor="text1"/>
        </w:rPr>
      </w:pPr>
      <w:r>
        <w:rPr>
          <w:rFonts w:eastAsia="Times New Roman"/>
          <w:color w:val="000000" w:themeColor="text1"/>
        </w:rPr>
        <w:t xml:space="preserve">Barcoded </w:t>
      </w:r>
      <w:commentRangeStart w:id="159"/>
      <w:commentRangeStart w:id="160"/>
      <w:r w:rsidR="00447F5C" w:rsidRPr="00233F15">
        <w:rPr>
          <w:rFonts w:eastAsia="Times New Roman"/>
          <w:color w:val="000000" w:themeColor="text1"/>
        </w:rPr>
        <w:t>RY0148</w:t>
      </w:r>
      <w:r w:rsidR="00504029">
        <w:rPr>
          <w:rFonts w:eastAsia="Times New Roman"/>
          <w:color w:val="000000" w:themeColor="text1"/>
        </w:rPr>
        <w:t xml:space="preserve"> pool</w:t>
      </w:r>
      <w:r w:rsidR="00447F5C" w:rsidRPr="00233F15">
        <w:rPr>
          <w:rFonts w:eastAsia="Times New Roman"/>
          <w:color w:val="000000" w:themeColor="text1"/>
        </w:rPr>
        <w:t>:</w:t>
      </w:r>
      <w:commentRangeEnd w:id="159"/>
      <w:r w:rsidR="00447F5C">
        <w:rPr>
          <w:rStyle w:val="CommentReference"/>
          <w:rFonts w:asciiTheme="minorHAnsi" w:hAnsiTheme="minorHAnsi" w:cstheme="minorBidi"/>
        </w:rPr>
        <w:commentReference w:id="159"/>
      </w:r>
      <w:commentRangeEnd w:id="160"/>
      <w:r w:rsidR="00447F5C">
        <w:rPr>
          <w:rStyle w:val="CommentReference"/>
          <w:rFonts w:asciiTheme="minorHAnsi" w:hAnsiTheme="minorHAnsi" w:cstheme="minorBidi"/>
        </w:rPr>
        <w:commentReference w:id="160"/>
      </w:r>
    </w:p>
    <w:p w14:paraId="171BB06D" w14:textId="77777777" w:rsidR="00207597" w:rsidRPr="00233F15" w:rsidRDefault="00207597" w:rsidP="00207597">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ho</w:t>
      </w:r>
      <w:r w:rsidRPr="00233F15">
        <w:rPr>
          <w:rFonts w:eastAsia="Times New Roman"/>
          <w:color w:val="000000" w:themeColor="text1"/>
        </w:rPr>
        <w:t>∆</w:t>
      </w:r>
      <w:r w:rsidRPr="00233F15">
        <w:rPr>
          <w:rFonts w:eastAsia="Times New Roman"/>
          <w:i/>
          <w:color w:val="000000" w:themeColor="text1"/>
        </w:rPr>
        <w:t>::</w:t>
      </w:r>
      <w:r>
        <w:rPr>
          <w:rFonts w:eastAsia="Times New Roman"/>
          <w:i/>
          <w:color w:val="000000" w:themeColor="text1"/>
        </w:rPr>
        <w:t xml:space="preserve">loxP </w:t>
      </w:r>
      <w:r w:rsidRPr="00963352">
        <w:rPr>
          <w:rFonts w:eastAsia="Times New Roman"/>
          <w:i/>
          <w:color w:val="000000" w:themeColor="text1"/>
        </w:rPr>
        <w:t>UP</w:t>
      </w:r>
      <w:r>
        <w:rPr>
          <w:rFonts w:eastAsia="Times New Roman"/>
          <w:i/>
          <w:color w:val="000000" w:themeColor="text1"/>
        </w:rPr>
        <w:t>-tag Hph</w:t>
      </w:r>
      <w:r w:rsidRPr="00963352">
        <w:rPr>
          <w:rFonts w:eastAsia="Times New Roman"/>
          <w:i/>
          <w:color w:val="000000" w:themeColor="text1"/>
        </w:rPr>
        <w:t>MX4 DN</w:t>
      </w:r>
      <w:r>
        <w:rPr>
          <w:rFonts w:eastAsia="Times New Roman"/>
          <w:i/>
          <w:color w:val="000000" w:themeColor="text1"/>
        </w:rPr>
        <w:t>-tag</w:t>
      </w:r>
      <w:r w:rsidRPr="00963352">
        <w:rPr>
          <w:rFonts w:eastAsia="Times New Roman"/>
          <w:i/>
          <w:color w:val="000000" w:themeColor="text1"/>
        </w:rPr>
        <w:t xml:space="preserve"> </w:t>
      </w:r>
      <w:r>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7E9D7F19" w14:textId="3140FBCE" w:rsidR="00651D30" w:rsidRDefault="00651D30" w:rsidP="00224FCB">
      <w:pPr>
        <w:rPr>
          <w:bCs/>
          <w:iCs/>
          <w:color w:val="000000" w:themeColor="text1"/>
        </w:rPr>
      </w:pPr>
    </w:p>
    <w:p w14:paraId="55E62E09" w14:textId="244A2C5F" w:rsidR="00BD686F" w:rsidRPr="00963C52" w:rsidRDefault="00BD686F" w:rsidP="00BD686F">
      <w:pPr>
        <w:outlineLvl w:val="0"/>
        <w:rPr>
          <w:b/>
          <w:bCs/>
          <w:iCs/>
          <w:color w:val="000000" w:themeColor="text1"/>
          <w:sz w:val="26"/>
          <w:szCs w:val="26"/>
        </w:rPr>
      </w:pPr>
      <w:r w:rsidRPr="00963C52">
        <w:rPr>
          <w:b/>
          <w:bCs/>
          <w:iCs/>
          <w:color w:val="000000" w:themeColor="text1"/>
          <w:sz w:val="26"/>
          <w:szCs w:val="26"/>
        </w:rPr>
        <w:t>Methods Details</w:t>
      </w:r>
    </w:p>
    <w:p w14:paraId="2508E92D" w14:textId="77777777" w:rsidR="00BD686F" w:rsidRPr="00233F15" w:rsidRDefault="00BD686F"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r>
        <w:rPr>
          <w:b/>
          <w:bCs/>
          <w:iCs/>
          <w:color w:val="000000" w:themeColor="text1"/>
        </w:rPr>
        <w:t>b</w:t>
      </w:r>
      <w:r w:rsidRPr="00233F15">
        <w:rPr>
          <w:b/>
          <w:bCs/>
          <w:iCs/>
          <w:color w:val="000000" w:themeColor="text1"/>
        </w:rPr>
        <w:t xml:space="preserve">arcoder </w:t>
      </w:r>
      <w:r>
        <w:rPr>
          <w:b/>
          <w:bCs/>
          <w:iCs/>
          <w:color w:val="000000" w:themeColor="text1"/>
        </w:rPr>
        <w:t>p</w:t>
      </w:r>
      <w:r w:rsidRPr="00233F15">
        <w:rPr>
          <w:b/>
          <w:bCs/>
          <w:iCs/>
          <w:color w:val="000000" w:themeColor="text1"/>
        </w:rPr>
        <w:t>lasmid</w:t>
      </w:r>
    </w:p>
    <w:p w14:paraId="4E69B987" w14:textId="77777777" w:rsidR="004F4736" w:rsidRDefault="004F4736" w:rsidP="004F4736">
      <w:pPr>
        <w:jc w:val="both"/>
        <w:rPr>
          <w:bCs/>
          <w:iCs/>
          <w:color w:val="000000" w:themeColor="text1"/>
        </w:rPr>
      </w:pPr>
      <w:r>
        <w:rPr>
          <w:bCs/>
          <w:iCs/>
          <w:color w:val="000000" w:themeColor="text1"/>
        </w:rPr>
        <w:t xml:space="preserve">We added a barcoder locus flanked by </w:t>
      </w:r>
      <w:r w:rsidRPr="00925FC8">
        <w:rPr>
          <w:bCs/>
          <w:i/>
          <w:iCs/>
          <w:color w:val="000000" w:themeColor="text1"/>
        </w:rPr>
        <w:t>loxP</w:t>
      </w:r>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This barcoder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xml:space="preserve">’) in between two common primer regions (US1 and US2), followed by a HphMX4 cassette,  </w:t>
      </w:r>
      <w:r>
        <w:rPr>
          <w:bCs/>
          <w:iCs/>
          <w:color w:val="000000" w:themeColor="text1"/>
        </w:rPr>
        <w:t>and</w:t>
      </w:r>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(DS1 and DS2).</w:t>
      </w:r>
    </w:p>
    <w:p w14:paraId="48FF3C78" w14:textId="77777777" w:rsidR="004F4736" w:rsidRDefault="004F4736" w:rsidP="004F4736">
      <w:pPr>
        <w:jc w:val="both"/>
        <w:rPr>
          <w:bCs/>
          <w:iCs/>
          <w:color w:val="000000" w:themeColor="text1"/>
        </w:rPr>
      </w:pPr>
    </w:p>
    <w:p w14:paraId="02BFABED" w14:textId="4B66EC15" w:rsidR="004F4736"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These PCR products were purified using a Qia</w:t>
      </w:r>
      <w:r>
        <w:rPr>
          <w:color w:val="000000" w:themeColor="text1"/>
        </w:rPr>
        <w:t>gen Qiaspin</w:t>
      </w:r>
      <w:r w:rsidRPr="00573C16">
        <w:rPr>
          <w:color w:val="000000" w:themeColor="text1"/>
        </w:rPr>
        <w:t xml:space="preserve"> kit</w:t>
      </w:r>
      <w:r>
        <w:rPr>
          <w:color w:val="000000" w:themeColor="text1"/>
        </w:rPr>
        <w:t xml:space="preserve"> 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del w:id="161" w:author="Albi Celaj" w:date="2019-02-04T11:48:00Z">
        <w:r w:rsidDel="005964BD">
          <w:rPr>
            <w:color w:val="000000" w:themeColor="text1"/>
          </w:rPr>
          <w:delText>purified</w:delText>
        </w:r>
      </w:del>
      <w:r>
        <w:rPr>
          <w:color w:val="000000" w:themeColor="text1"/>
        </w:rPr>
        <w:t xml:space="preserve">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Qiagen Qiaspin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r w:rsidRPr="00925FC8">
        <w:rPr>
          <w:i/>
        </w:rPr>
        <w:t>loxP</w:t>
      </w:r>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w:t>
      </w:r>
      <w:del w:id="162" w:author="Albi Celaj" w:date="2019-02-04T11:49:00Z">
        <w:r w:rsidDel="005964BD">
          <w:rPr>
            <w:color w:val="000000" w:themeColor="text1"/>
          </w:rPr>
          <w:delText xml:space="preserve"> </w:delText>
        </w:r>
      </w:del>
      <w:r>
        <w:rPr>
          <w:color w:val="000000" w:themeColor="text1"/>
        </w:rPr>
        <w:t xml:space="preserve">The resulting PCR products were purified using a Qiagen Qiaspin Kit, and ~1950bp products were confirmed using 2% gel electrophoresis.  Two PCR reactions were performed on the resulting products to confirm correct synthesis.  The first PCR reaction was performed with the </w:t>
      </w:r>
      <w:r w:rsidRPr="001E7376">
        <w:rPr>
          <w:bCs/>
        </w:rPr>
        <w:t>SacI Reamp F/US2 primer pairs, and the second was performed using DS1/SacI Reamp R primer pairs.</w:t>
      </w:r>
      <w:r>
        <w:rPr>
          <w:bCs/>
        </w:rPr>
        <w:t xml:space="preserve"> </w:t>
      </w:r>
      <w:r>
        <w:t xml:space="preserve">The PCR program used for both of these reactions was: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Expected sizes (~132bp, 137bp) were confirmed using 4% gel electrophoresis. All above PCR reactions were performed using </w:t>
      </w:r>
      <w:r w:rsidRPr="001E7376">
        <w:rPr>
          <w:color w:val="000000" w:themeColor="text1"/>
        </w:rPr>
        <w:t>High Fidelity Phusion Master Mix (NEB)</w:t>
      </w:r>
      <w:r>
        <w:rPr>
          <w:color w:val="000000" w:themeColor="text1"/>
        </w:rPr>
        <w:t>.</w:t>
      </w:r>
    </w:p>
    <w:p w14:paraId="0E335EE5" w14:textId="77777777" w:rsidR="004F4736" w:rsidRDefault="004F4736" w:rsidP="004F4736"/>
    <w:p w14:paraId="63CC28B8" w14:textId="601805DF" w:rsidR="004F4736" w:rsidRDefault="004F4736" w:rsidP="004F4736">
      <w:r>
        <w:t>To prepare for cloning of the barcoder locus,</w:t>
      </w:r>
      <w:r w:rsidRPr="00422103">
        <w:t xml:space="preserve"> pSH47 w</w:t>
      </w:r>
      <w:r>
        <w:t>as digested with SacI using 100μl of 250ng/μ</w:t>
      </w:r>
      <w:r w:rsidRPr="00422103">
        <w:t>l pSH47, 100</w:t>
      </w:r>
      <w:r>
        <w:t xml:space="preserve">μl </w:t>
      </w:r>
      <w:r w:rsidRPr="00422103">
        <w:t>NEB Buffer 4, 10</w:t>
      </w:r>
      <w:r>
        <w:t xml:space="preserve">μl </w:t>
      </w:r>
      <w:r w:rsidRPr="00422103">
        <w:t>BSA, 10</w:t>
      </w:r>
      <w:r>
        <w:t xml:space="preserve">μl </w:t>
      </w:r>
      <w:r w:rsidRPr="00422103">
        <w:t>Sac</w:t>
      </w:r>
      <w:r>
        <w:t>I-HF in 1ml sterile water.  100μ</w:t>
      </w:r>
      <w:r w:rsidRPr="00422103">
        <w:t xml:space="preserve">l of this mixture was incubated at 37°C for two hours, and inactivated by incubation at 65°C for 20min.  Digest products were purified using a Qiagen Qiaspin kit,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r>
        <w:rPr>
          <w:b/>
          <w:bCs/>
          <w:iCs/>
          <w:color w:val="000000" w:themeColor="text1"/>
        </w:rPr>
        <w:t>b</w:t>
      </w:r>
      <w:r w:rsidRPr="00233F15">
        <w:rPr>
          <w:b/>
          <w:bCs/>
          <w:iCs/>
          <w:color w:val="000000" w:themeColor="text1"/>
        </w:rPr>
        <w:t xml:space="preserve">arcoder </w:t>
      </w:r>
      <w:r>
        <w:rPr>
          <w:b/>
          <w:bCs/>
          <w:iCs/>
          <w:color w:val="000000" w:themeColor="text1"/>
        </w:rPr>
        <w:t>s</w:t>
      </w:r>
      <w:r w:rsidRPr="00233F15">
        <w:rPr>
          <w:b/>
          <w:bCs/>
          <w:iCs/>
          <w:color w:val="000000" w:themeColor="text1"/>
        </w:rPr>
        <w:t>train</w:t>
      </w:r>
    </w:p>
    <w:p w14:paraId="62EB2BAD" w14:textId="2602C634" w:rsidR="004F4736" w:rsidRDefault="004F4736" w:rsidP="004F4736">
      <w:pPr>
        <w:jc w:val="both"/>
        <w:rPr>
          <w:bCs/>
          <w:iCs/>
          <w:color w:val="000000" w:themeColor="text1"/>
        </w:rPr>
      </w:pPr>
      <w:r w:rsidRPr="00233F15">
        <w:rPr>
          <w:bCs/>
          <w:iCs/>
          <w:color w:val="000000" w:themeColor="text1"/>
        </w:rPr>
        <w:t xml:space="preserve">A linear URA3 cassette flanked by </w:t>
      </w:r>
      <w:r w:rsidRPr="00925FC8">
        <w:rPr>
          <w:bCs/>
          <w:i/>
          <w:iCs/>
          <w:color w:val="000000" w:themeColor="text1"/>
        </w:rPr>
        <w:t>loxP</w:t>
      </w:r>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w:t>
      </w:r>
      <w:r>
        <w:rPr>
          <w:bCs/>
          <w:iCs/>
          <w:color w:val="000000" w:themeColor="text1"/>
          <w:lang w:val="en-CA"/>
        </w:rPr>
        <w:t xml:space="preserve">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w:t>
      </w:r>
      <w:r>
        <w:rPr>
          <w:bCs/>
          <w:iCs/>
          <w:color w:val="000000" w:themeColor="text1"/>
        </w:rPr>
        <w:lastRenderedPageBreak/>
        <w:t xml:space="preserve">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High Fidelity Phusion Master Mix (NEB)</w:t>
      </w:r>
      <w:del w:id="163" w:author="Albi Celaj" w:date="2019-02-04T11:50:00Z">
        <w:r w:rsidDel="005964BD">
          <w:rPr>
            <w:bCs/>
            <w:iCs/>
            <w:color w:val="000000" w:themeColor="text1"/>
          </w:rPr>
          <w:delText xml:space="preserve"> </w:delText>
        </w:r>
      </w:del>
      <w:r>
        <w:rPr>
          <w:bCs/>
          <w:iCs/>
          <w:color w:val="000000" w:themeColor="text1"/>
        </w:rPr>
        <w:t xml:space="preserve">and was purified using </w:t>
      </w:r>
      <w:r w:rsidR="00AA3B1B">
        <w:rPr>
          <w:bCs/>
          <w:iCs/>
          <w:color w:val="000000" w:themeColor="text1"/>
        </w:rPr>
        <w:t xml:space="preserve">a </w:t>
      </w:r>
      <w:r w:rsidRPr="00AD3ECF">
        <w:rPr>
          <w:bCs/>
          <w:iCs/>
          <w:color w:val="000000" w:themeColor="text1"/>
        </w:rPr>
        <w:t>Qiagen Qiaspin</w:t>
      </w:r>
      <w:r w:rsidR="00AA3B1B">
        <w:rPr>
          <w:bCs/>
          <w:iCs/>
          <w:color w:val="000000" w:themeColor="text1"/>
        </w:rPr>
        <w:t xml:space="preserve"> kit</w:t>
      </w:r>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–Ura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High Fidelity Phusion Master Mix (NEB)</w:t>
      </w:r>
      <w:r>
        <w:rPr>
          <w:bCs/>
          <w:iCs/>
          <w:color w:val="000000" w:themeColor="text1"/>
        </w:rPr>
        <w:t xml:space="preserve"> 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5CF45FA4"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00826304">
        <w:rPr>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sidR="00826304">
        <w:rPr>
          <w:color w:val="000000" w:themeColor="text1"/>
        </w:rPr>
        <w:t xml:space="preserve"> </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r w:rsidRPr="00233F15">
        <w:rPr>
          <w:bCs/>
          <w:iCs/>
          <w:color w:val="000000" w:themeColor="text1"/>
        </w:rPr>
        <w:t xml:space="preserve">HygroB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barcoder plasmids.</w:t>
      </w:r>
    </w:p>
    <w:p w14:paraId="13B4343C" w14:textId="77777777" w:rsidR="009D1ABE" w:rsidRDefault="009D1ABE" w:rsidP="004F4736">
      <w:pPr>
        <w:jc w:val="both"/>
        <w:rPr>
          <w:bCs/>
          <w:iCs/>
          <w:color w:val="000000" w:themeColor="text1"/>
        </w:rPr>
      </w:pPr>
    </w:p>
    <w:p w14:paraId="3D33BBA2" w14:textId="625F53A1" w:rsidR="004F4736" w:rsidRPr="00845A1A" w:rsidRDefault="004F4736" w:rsidP="004F4736">
      <w:pPr>
        <w:jc w:val="both"/>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2μl Sterile DNA Free Water, 2μl 0.2M pH 7.4 Sodium Phosphate Buffer, 0.5 μl 5U/μl Zymoresearch zymolyase and incubated at 37</w:t>
      </w:r>
      <w:r w:rsidRPr="00845A1A">
        <w:t>°</w:t>
      </w:r>
      <w:r>
        <w:t>C for 25min and 95</w:t>
      </w:r>
      <w:r w:rsidRPr="00845A1A">
        <w:t>°</w:t>
      </w:r>
      <w:r>
        <w:t xml:space="preserve">C for 10 min, and stopped by adding 125μl of sterile DNA-free </w:t>
      </w:r>
      <w:ins w:id="164" w:author="Albi Celaj" w:date="2019-02-04T11:50:00Z">
        <w:r w:rsidR="005964BD">
          <w:t>w</w:t>
        </w:r>
      </w:ins>
      <w:del w:id="165" w:author="Albi Celaj" w:date="2019-02-04T11:50:00Z">
        <w:r w:rsidDel="005964BD">
          <w:delText>W</w:delText>
        </w:r>
      </w:del>
      <w:r>
        <w:t xml:space="preserve">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 (NEB)</w:t>
      </w:r>
      <w:r>
        <w:rPr>
          <w:bCs/>
          <w:iCs/>
          <w:color w:val="000000" w:themeColor="text1"/>
        </w:rPr>
        <w:t xml:space="preserve"> and </w:t>
      </w:r>
      <w:r w:rsidRPr="00233F15">
        <w:rPr>
          <w:bCs/>
          <w:iCs/>
          <w:color w:val="000000" w:themeColor="text1"/>
        </w:rPr>
        <w:t xml:space="preserve">analyzed using </w:t>
      </w:r>
      <w:del w:id="166" w:author="Albi Celaj" w:date="2019-02-04T11:51:00Z">
        <w:r w:rsidDel="005964BD">
          <w:rPr>
            <w:bCs/>
            <w:iCs/>
            <w:color w:val="000000" w:themeColor="text1"/>
          </w:rPr>
          <w:delText xml:space="preserve">4% </w:delText>
        </w:r>
      </w:del>
      <w:r w:rsidRPr="00233F15">
        <w:rPr>
          <w:bCs/>
          <w:iCs/>
          <w:color w:val="000000" w:themeColor="text1"/>
        </w:rPr>
        <w:t>gel electrophoresis</w:t>
      </w:r>
      <w:del w:id="167" w:author="Albi Celaj" w:date="2019-02-04T11:51:00Z">
        <w:r w:rsidDel="005964BD">
          <w:rPr>
            <w:bCs/>
            <w:iCs/>
            <w:color w:val="000000" w:themeColor="text1"/>
          </w:rPr>
          <w:delText xml:space="preserve"> to verify the presence of 263bp and 251bp bands</w:delText>
        </w:r>
      </w:del>
      <w:r w:rsidRPr="00233F15">
        <w:rPr>
          <w:bCs/>
          <w:iCs/>
          <w:color w:val="000000" w:themeColor="text1"/>
        </w:rPr>
        <w:t>.</w:t>
      </w:r>
      <w:r>
        <w:rPr>
          <w:bCs/>
          <w:iCs/>
          <w:color w:val="000000" w:themeColor="text1"/>
        </w:rPr>
        <w:t xml:space="preserve">  EXOSAP purification was performed on the PCR products</w:t>
      </w:r>
      <w:del w:id="168" w:author="Albi Celaj" w:date="2019-02-04T11:51:00Z">
        <w:r w:rsidDel="005964BD">
          <w:rPr>
            <w:bCs/>
            <w:iCs/>
            <w:color w:val="000000" w:themeColor="text1"/>
          </w:rPr>
          <w:delText xml:space="preserve"> </w:delText>
        </w:r>
      </w:del>
      <w:ins w:id="169" w:author="Albi Celaj" w:date="2019-02-04T11:51:00Z">
        <w:r w:rsidR="005964BD">
          <w:rPr>
            <w:bCs/>
            <w:iCs/>
            <w:color w:val="000000" w:themeColor="text1"/>
          </w:rPr>
          <w:t>, and they</w:t>
        </w:r>
      </w:ins>
      <w:del w:id="170" w:author="Albi Celaj" w:date="2019-02-04T11:51:00Z">
        <w:r w:rsidDel="005964BD">
          <w:rPr>
            <w:bCs/>
            <w:iCs/>
            <w:color w:val="000000" w:themeColor="text1"/>
          </w:rPr>
          <w:delText>by adding 10</w:delText>
        </w:r>
        <w:r w:rsidDel="005964BD">
          <w:delText>μl EXOSAP mix (</w:delText>
        </w:r>
        <w:r w:rsidRPr="0062257A" w:rsidDel="005964BD">
          <w:delText>0.025</w:delText>
        </w:r>
        <w:r w:rsidDel="005964BD">
          <w:delText>μ</w:delText>
        </w:r>
        <w:r w:rsidRPr="0062257A" w:rsidDel="005964BD">
          <w:delText>l ExoI (0.5U), 0.1</w:delText>
        </w:r>
        <w:r w:rsidDel="005964BD">
          <w:delText>μ</w:delText>
        </w:r>
        <w:r w:rsidRPr="0062257A" w:rsidDel="005964BD">
          <w:delText>l Antarctic Phosphatase (0.5U), 3.5</w:delText>
        </w:r>
        <w:r w:rsidDel="005964BD">
          <w:delText>μ</w:delText>
        </w:r>
        <w:r w:rsidRPr="0062257A" w:rsidDel="005964BD">
          <w:delText>l 10X Antarctic Phosphatase Buffer, 6.375</w:delText>
        </w:r>
        <w:r w:rsidDel="005964BD">
          <w:delText>μ</w:delText>
        </w:r>
        <w:r w:rsidRPr="0062257A" w:rsidDel="005964BD">
          <w:delText>l dH</w:delText>
        </w:r>
        <w:r w:rsidRPr="0062257A" w:rsidDel="005964BD">
          <w:rPr>
            <w:vertAlign w:val="subscript"/>
          </w:rPr>
          <w:delText>2</w:delText>
        </w:r>
        <w:r w:rsidRPr="0062257A" w:rsidDel="005964BD">
          <w:delText>O</w:delText>
        </w:r>
        <w:r w:rsidDel="005964BD">
          <w:delText xml:space="preserve">) to 25μl of PCR products and incubating at </w:delText>
        </w:r>
        <w:r w:rsidDel="005964BD">
          <w:rPr>
            <w:color w:val="000000" w:themeColor="text1"/>
          </w:rPr>
          <w:delText>37</w:delText>
        </w:r>
        <w:r w:rsidRPr="008A1154" w:rsidDel="005964BD">
          <w:rPr>
            <w:color w:val="000000" w:themeColor="text1"/>
          </w:rPr>
          <w:delText>°</w:delText>
        </w:r>
        <w:r w:rsidDel="005964BD">
          <w:rPr>
            <w:color w:val="000000" w:themeColor="text1"/>
          </w:rPr>
          <w:delText>C for 30min</w:delText>
        </w:r>
        <w:r w:rsidRPr="008A1154" w:rsidDel="005964BD">
          <w:rPr>
            <w:color w:val="000000" w:themeColor="text1"/>
          </w:rPr>
          <w:delText xml:space="preserve">; </w:delText>
        </w:r>
        <w:r w:rsidDel="005964BD">
          <w:rPr>
            <w:color w:val="000000" w:themeColor="text1"/>
          </w:rPr>
          <w:delText>80°C for 20</w:delText>
        </w:r>
        <w:r w:rsidRPr="008A1154" w:rsidDel="005964BD">
          <w:rPr>
            <w:color w:val="000000" w:themeColor="text1"/>
          </w:rPr>
          <w:delText>min</w:delText>
        </w:r>
        <w:r w:rsidDel="005964BD">
          <w:rPr>
            <w:color w:val="000000" w:themeColor="text1"/>
          </w:rPr>
          <w:delText>, then diluting with 35</w:delText>
        </w:r>
        <w:r w:rsidDel="005964BD">
          <w:delText>μl of DNA-free H</w:delText>
        </w:r>
        <w:r w:rsidRPr="0062257A" w:rsidDel="005964BD">
          <w:rPr>
            <w:vertAlign w:val="subscript"/>
          </w:rPr>
          <w:delText>2</w:delText>
        </w:r>
        <w:r w:rsidRPr="0062257A" w:rsidDel="005964BD">
          <w:delText>O</w:delText>
        </w:r>
        <w:r w:rsidDel="005964BD">
          <w:delText xml:space="preserve"> to stop the reaction.  Diluted EXOSAP products</w:delText>
        </w:r>
      </w:del>
      <w:r>
        <w:t xml:space="preserve"> were Sanger sequenced with the 5’HO seq and 3’HO seq primers to confirm the correct barcode construct.</w:t>
      </w:r>
    </w:p>
    <w:p w14:paraId="6941AE24" w14:textId="77777777" w:rsidR="00C44509" w:rsidRPr="00233F15"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Pr="00233F15">
        <w:rPr>
          <w:bCs/>
          <w:iCs/>
          <w:color w:val="000000" w:themeColor="text1"/>
        </w:rPr>
        <w:t>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Pr="000D1AFD" w:rsidRDefault="00F85114" w:rsidP="00F85114">
      <w:pPr>
        <w:jc w:val="both"/>
        <w:rPr>
          <w:bCs/>
          <w:iCs/>
          <w:color w:val="000000" w:themeColor="text1"/>
        </w:rPr>
      </w:pPr>
    </w:p>
    <w:p w14:paraId="6CFC1AAD" w14:textId="4E10EC49" w:rsidR="00F85114" w:rsidRPr="000D1AFD" w:rsidRDefault="00F85114" w:rsidP="00F85114">
      <w:pPr>
        <w:jc w:val="both"/>
        <w:rPr>
          <w:bCs/>
          <w:iCs/>
          <w:color w:val="000000" w:themeColor="text1"/>
        </w:rPr>
      </w:pPr>
      <w:r w:rsidRPr="005E00FA">
        <w:rPr>
          <w:rFonts w:eastAsia="Times New Roman"/>
          <w:color w:val="000000" w:themeColor="text1"/>
          <w:shd w:val="clear" w:color="auto" w:fill="FFFFFF"/>
        </w:rPr>
        <w:t xml:space="preserve">To genotype each strain at the 16 ABC transporter loci, two PCR reactions were performed for each locus - one to determine the presence of a GFP integration cassette, and another to determine </w:t>
      </w:r>
      <w:r w:rsidRPr="005E00FA">
        <w:rPr>
          <w:rFonts w:eastAsia="Times New Roman"/>
          <w:color w:val="000000" w:themeColor="text1"/>
          <w:shd w:val="clear" w:color="auto" w:fill="FFFFFF"/>
        </w:rPr>
        <w:lastRenderedPageBreak/>
        <w:t>the presence of the wild type gene, as previously described</w:t>
      </w:r>
      <w:r w:rsidR="008A7849" w:rsidRPr="005E00FA">
        <w:rPr>
          <w:rFonts w:eastAsia="Times New Roman"/>
          <w:color w:val="000000" w:themeColor="text1"/>
          <w:shd w:val="clear" w:color="auto" w:fill="FFFFFF"/>
        </w:rPr>
        <w:t xml:space="preserve"> </w:t>
      </w:r>
      <w:r w:rsidRPr="005E00FA">
        <w:rPr>
          <w:rFonts w:eastAsia="Times New Roman"/>
          <w:color w:val="000000" w:themeColor="text1"/>
          <w:shd w:val="clear" w:color="auto" w:fill="FFFFFF"/>
        </w:rPr>
        <w:fldChar w:fldCharType="begin" w:fldLock="1"/>
      </w:r>
      <w:r w:rsidR="00F13A96" w:rsidRPr="005E00FA">
        <w:rPr>
          <w:rFonts w:eastAsia="Times New Roman"/>
          <w:color w:val="000000" w:themeColor="text1"/>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5E00FA">
        <w:rPr>
          <w:rFonts w:eastAsia="Times New Roman"/>
          <w:color w:val="000000" w:themeColor="text1"/>
          <w:shd w:val="clear" w:color="auto" w:fill="FFFFFF"/>
        </w:rPr>
        <w:fldChar w:fldCharType="separate"/>
      </w:r>
      <w:r w:rsidR="00D659A1" w:rsidRPr="005E00FA">
        <w:rPr>
          <w:rFonts w:eastAsia="Times New Roman"/>
          <w:noProof/>
          <w:color w:val="000000" w:themeColor="text1"/>
          <w:shd w:val="clear" w:color="auto" w:fill="FFFFFF"/>
        </w:rPr>
        <w:t>(Suzuki et al., 2011)</w:t>
      </w:r>
      <w:r w:rsidRPr="005E00FA">
        <w:rPr>
          <w:rFonts w:eastAsia="Times New Roman"/>
          <w:color w:val="000000" w:themeColor="text1"/>
          <w:shd w:val="clear" w:color="auto" w:fill="FFFFFF"/>
        </w:rPr>
        <w:fldChar w:fldCharType="end"/>
      </w:r>
      <w:r w:rsidRPr="005E00FA">
        <w:rPr>
          <w:rFonts w:eastAsia="Times New Roman"/>
          <w:color w:val="000000" w:themeColor="text1"/>
          <w:shd w:val="clear" w:color="auto" w:fill="FFFFFF"/>
        </w:rPr>
        <w:t>.  For the cassette confirmation reactions, locus–specific PCR primers from the 5</w:t>
      </w:r>
      <w:r w:rsidRPr="005E00FA">
        <w:rPr>
          <w:rFonts w:eastAsia="Calibri"/>
          <w:color w:val="000000" w:themeColor="text1"/>
          <w:shd w:val="clear" w:color="auto" w:fill="FFFFFF"/>
        </w:rPr>
        <w:t>′</w:t>
      </w:r>
      <w:r w:rsidRPr="005E00FA">
        <w:rPr>
          <w:rFonts w:eastAsia="Times New Roman"/>
          <w:color w:val="000000" w:themeColor="text1"/>
          <w:shd w:val="clear" w:color="auto" w:fill="FFFFFF"/>
        </w:rPr>
        <w:t xml:space="preserve"> flanking sequences of each gene were paired with a common primer complementary to the </w:t>
      </w:r>
      <w:r w:rsidRPr="005E00FA">
        <w:rPr>
          <w:rFonts w:eastAsia="Times New Roman"/>
          <w:i/>
          <w:iCs/>
          <w:color w:val="000000" w:themeColor="text1"/>
          <w:shd w:val="clear" w:color="auto" w:fill="FFFFFF"/>
        </w:rPr>
        <w:t>GFP</w:t>
      </w:r>
      <w:r w:rsidRPr="005E00FA">
        <w:rPr>
          <w:rFonts w:eastAsia="Times New Roman"/>
          <w:color w:val="000000" w:themeColor="text1"/>
          <w:shd w:val="clear" w:color="auto" w:fill="FFFFFF"/>
        </w:rPr>
        <w:t xml:space="preserve"> cassette (Data S2).  Gene presence confirmation primers were designed individually for each gene (Data S2). PCR reactions were performed with a Platinum HiFi mix using the following program: </w:t>
      </w:r>
      <w:r w:rsidRPr="000D1AFD">
        <w:rPr>
          <w:color w:val="000000" w:themeColor="text1"/>
        </w:rPr>
        <w:t>94°C for 2min; 34 cycles of 94°C for 30sec, 55°C for 30sec, 68°C for 60sec; 68°C for 10min; 4°C forever.</w:t>
      </w:r>
      <w:r w:rsidRPr="005E00FA">
        <w:rPr>
          <w:rFonts w:eastAsia="Times New Roman"/>
          <w:color w:val="000000" w:themeColor="text1"/>
          <w:shd w:val="clear" w:color="auto" w:fill="FFFFFF"/>
        </w:rPr>
        <w:t xml:space="preserve">  PCR products were analyzed using gel electrophoresis.</w:t>
      </w:r>
    </w:p>
    <w:p w14:paraId="1E98534A" w14:textId="77777777" w:rsidR="00F85114" w:rsidRPr="00FF6508"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6F333A48" w:rsidR="00F85114" w:rsidRDefault="00F85114" w:rsidP="00F85114">
      <w:pPr>
        <w:jc w:val="both"/>
        <w:rPr>
          <w:rFonts w:eastAsia="Times New Roman"/>
          <w:color w:val="333333"/>
          <w:shd w:val="clear" w:color="auto" w:fill="FFFFFF"/>
        </w:rPr>
      </w:pPr>
      <w:r w:rsidRPr="00233F15">
        <w:rPr>
          <w:rFonts w:eastAsia="Times New Roman"/>
        </w:rPr>
        <w:t>Mating, sporulation, and haploid selection</w:t>
      </w:r>
      <w:r>
        <w:rPr>
          <w:rFonts w:eastAsia="Times New Roman"/>
        </w:rPr>
        <w:t xml:space="preserve"> was</w:t>
      </w:r>
      <w:r w:rsidRPr="00233F15">
        <w:rPr>
          <w:rFonts w:eastAsia="Times New Roman"/>
        </w:rPr>
        <w:t xml:space="preserve"> performed between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and the</w:t>
      </w:r>
      <w:ins w:id="171" w:author="Albi Celaj" w:date="2019-02-04T11:56:00Z">
        <w:r w:rsidR="00EA5EFC">
          <w:rPr>
            <w:rFonts w:eastAsia="Times New Roman"/>
            <w:bCs/>
            <w:color w:val="333333"/>
            <w:shd w:val="clear" w:color="auto" w:fill="FFFFFF"/>
          </w:rPr>
          <w:t xml:space="preserve"> barcoded</w:t>
        </w:r>
      </w:ins>
      <w:r w:rsidRPr="00233F15">
        <w:rPr>
          <w:rFonts w:eastAsia="Times New Roman"/>
          <w:bCs/>
          <w:color w:val="333333"/>
          <w:shd w:val="clear" w:color="auto" w:fill="FFFFFF"/>
        </w:rPr>
        <w:t xml:space="preserve"> RY0148 </w:t>
      </w:r>
      <w:del w:id="172" w:author="Albi Celaj" w:date="2019-02-04T11:56:00Z">
        <w:r w:rsidRPr="00233F15" w:rsidDel="00EA5EFC">
          <w:rPr>
            <w:rFonts w:eastAsia="Times New Roman"/>
            <w:color w:val="333333"/>
            <w:shd w:val="clear" w:color="auto" w:fill="FFFFFF"/>
          </w:rPr>
          <w:delText xml:space="preserve">barcoder </w:delText>
        </w:r>
      </w:del>
      <w:r w:rsidR="00191BFA">
        <w:rPr>
          <w:rFonts w:eastAsia="Times New Roman"/>
          <w:color w:val="333333"/>
          <w:shd w:val="clear" w:color="auto" w:fill="FFFFFF"/>
        </w:rPr>
        <w:t>pool</w:t>
      </w:r>
      <w:r w:rsidRPr="00233F15">
        <w:rPr>
          <w:rFonts w:eastAsia="Times New Roman"/>
          <w:color w:val="333333"/>
          <w:shd w:val="clear" w:color="auto" w:fill="FFFFFF"/>
        </w:rPr>
        <w:t xml:space="preserve"> (MAT</w:t>
      </w:r>
      <w:r w:rsidRPr="00B80DF6">
        <w:rPr>
          <w:rFonts w:eastAsia="Calibri"/>
          <w:b/>
          <w:color w:val="333333"/>
          <w:shd w:val="clear" w:color="auto" w:fill="FFFFFF"/>
        </w:rPr>
        <w:t>α</w:t>
      </w:r>
      <w:r w:rsidRPr="00233F15">
        <w:rPr>
          <w:rFonts w:eastAsia="Times New Roman"/>
          <w:color w:val="333333"/>
          <w:shd w:val="clear" w:color="auto" w:fill="FFFFFF"/>
        </w:rPr>
        <w:t>) as previously described</w:t>
      </w:r>
      <w:r w:rsidR="002F2252">
        <w:rPr>
          <w:rFonts w:eastAsia="Times New Roman"/>
          <w:color w:val="333333"/>
          <w:shd w:val="clear" w:color="auto" w:fill="FFFFFF"/>
        </w:rPr>
        <w:t xml:space="preserve"> </w:t>
      </w:r>
      <w:r w:rsidRPr="00233F15">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233F15">
        <w:rPr>
          <w:rFonts w:eastAsia="Times New Roman"/>
          <w:color w:val="333333"/>
          <w:shd w:val="clear" w:color="auto" w:fill="FFFFFF"/>
        </w:rPr>
        <w:fldChar w:fldCharType="end"/>
      </w:r>
      <w:r>
        <w:rPr>
          <w:rFonts w:eastAsia="Times New Roman"/>
          <w:color w:val="333333"/>
          <w:shd w:val="clear" w:color="auto" w:fill="FFFFFF"/>
        </w:rPr>
        <w:t>, selecting for MAT</w:t>
      </w:r>
      <w:r w:rsidRPr="00233F15">
        <w:rPr>
          <w:rFonts w:eastAsia="Times New Roman"/>
          <w:b/>
          <w:bCs/>
          <w:color w:val="333333"/>
          <w:shd w:val="clear" w:color="auto" w:fill="FFFFFF"/>
        </w:rPr>
        <w:t>a</w:t>
      </w:r>
      <w:r>
        <w:rPr>
          <w:rFonts w:eastAsia="Times New Roman"/>
          <w:color w:val="333333"/>
          <w:shd w:val="clear" w:color="auto" w:fill="FFFFFF"/>
        </w:rPr>
        <w:t xml:space="preserve"> and MAT</w:t>
      </w:r>
      <w:r w:rsidRPr="00B80DF6">
        <w:rPr>
          <w:rFonts w:eastAsia="Calibri"/>
          <w:b/>
          <w:color w:val="333333"/>
          <w:shd w:val="clear" w:color="auto" w:fill="FFFFFF"/>
        </w:rPr>
        <w:t>α</w:t>
      </w:r>
      <w:r>
        <w:rPr>
          <w:rFonts w:eastAsia="Times New Roman"/>
          <w:color w:val="333333"/>
          <w:shd w:val="clear" w:color="auto" w:fill="FFFFFF"/>
        </w:rPr>
        <w:t xml:space="preserve"> progeny separately. </w:t>
      </w:r>
      <w:r w:rsidRPr="00233F15">
        <w:rPr>
          <w:rFonts w:eastAsia="Times New Roman"/>
          <w:color w:val="333333"/>
          <w:shd w:val="clear" w:color="auto" w:fill="FFFFFF"/>
        </w:rPr>
        <w:t>The two pools were then grown in YPD</w:t>
      </w:r>
      <w:r>
        <w:rPr>
          <w:rFonts w:eastAsia="Times New Roman"/>
          <w:color w:val="333333"/>
          <w:shd w:val="clear" w:color="auto" w:fill="FFFFFF"/>
        </w:rPr>
        <w:t xml:space="preserve"> </w:t>
      </w:r>
      <w:r w:rsidRPr="00233F15">
        <w:rPr>
          <w:rFonts w:eastAsia="Times New Roman"/>
          <w:color w:val="333333"/>
          <w:shd w:val="clear" w:color="auto" w:fill="FFFFFF"/>
        </w:rPr>
        <w:t xml:space="preserve">+HygroB to select for barcoded haploids. </w:t>
      </w:r>
      <w:r>
        <w:rPr>
          <w:rFonts w:eastAsia="Times New Roman"/>
          <w:color w:val="333333"/>
          <w:shd w:val="clear" w:color="auto" w:fill="FFFFFF"/>
        </w:rPr>
        <w:t xml:space="preserve"> </w:t>
      </w:r>
      <w:r w:rsidRPr="00233F15">
        <w:rPr>
          <w:rFonts w:eastAsia="Times New Roman"/>
          <w:color w:val="333333"/>
          <w:shd w:val="clear" w:color="auto" w:fill="FFFFFF"/>
        </w:rPr>
        <w:t>The SC</w:t>
      </w:r>
      <w:r>
        <w:rPr>
          <w:bCs/>
          <w:iCs/>
          <w:color w:val="000000" w:themeColor="text1"/>
        </w:rPr>
        <w:t>–</w:t>
      </w:r>
      <w:r w:rsidRPr="00233F15">
        <w:rPr>
          <w:rFonts w:eastAsia="Times New Roman"/>
          <w:color w:val="333333"/>
          <w:shd w:val="clear" w:color="auto" w:fill="FFFFFF"/>
        </w:rPr>
        <w:t>Leu pool was further grown in SC</w:t>
      </w:r>
      <w:commentRangeStart w:id="173"/>
      <w:commentRangeStart w:id="174"/>
      <w:r>
        <w:rPr>
          <w:bCs/>
          <w:iCs/>
          <w:color w:val="000000" w:themeColor="text1"/>
        </w:rPr>
        <w:t>–</w:t>
      </w:r>
      <w:r w:rsidRPr="00233F15">
        <w:rPr>
          <w:rFonts w:eastAsia="Times New Roman"/>
          <w:color w:val="333333"/>
          <w:shd w:val="clear" w:color="auto" w:fill="FFFFFF"/>
        </w:rPr>
        <w:t>Ura</w:t>
      </w:r>
      <w:commentRangeEnd w:id="173"/>
      <w:r>
        <w:rPr>
          <w:rStyle w:val="CommentReference"/>
          <w:rFonts w:asciiTheme="minorHAnsi" w:hAnsiTheme="minorHAnsi" w:cstheme="minorBidi"/>
        </w:rPr>
        <w:commentReference w:id="173"/>
      </w:r>
      <w:commentRangeEnd w:id="174"/>
      <w:r>
        <w:rPr>
          <w:rStyle w:val="CommentReference"/>
          <w:rFonts w:asciiTheme="minorHAnsi" w:hAnsiTheme="minorHAnsi" w:cstheme="minorBidi"/>
        </w:rPr>
        <w:commentReference w:id="174"/>
      </w:r>
      <w:r w:rsidRPr="00233F15">
        <w:rPr>
          <w:rFonts w:eastAsia="Times New Roman"/>
          <w:color w:val="333333"/>
          <w:shd w:val="clear" w:color="auto" w:fill="FFFFFF"/>
        </w:rPr>
        <w:t xml:space="preserve"> to select against barcoder strain parents that may have escaped diploid selection. Using a QPix colony picker</w:t>
      </w:r>
      <w:r>
        <w:rPr>
          <w:rFonts w:eastAsia="Times New Roman"/>
          <w:color w:val="333333"/>
          <w:shd w:val="clear" w:color="auto" w:fill="FFFFFF"/>
        </w:rPr>
        <w:t xml:space="preserve">, </w:t>
      </w:r>
      <w:r w:rsidRPr="00A975C4">
        <w:rPr>
          <w:rFonts w:eastAsia="Times New Roman"/>
          <w:color w:val="333333"/>
          <w:shd w:val="clear" w:color="auto" w:fill="FFFFFF"/>
        </w:rPr>
        <w:t>5</w:t>
      </w:r>
      <w:r>
        <w:rPr>
          <w:rFonts w:eastAsia="Times New Roman"/>
          <w:color w:val="333333"/>
          <w:shd w:val="clear" w:color="auto" w:fill="FFFFFF"/>
        </w:rPr>
        <w:t>,</w:t>
      </w:r>
      <w:r w:rsidRPr="00A975C4">
        <w:rPr>
          <w:rFonts w:eastAsia="Times New Roman"/>
          <w:color w:val="333333"/>
          <w:shd w:val="clear" w:color="auto" w:fill="FFFFFF"/>
        </w:rPr>
        <w:t>461</w:t>
      </w:r>
      <w:r w:rsidRPr="00233F15">
        <w:rPr>
          <w:rFonts w:eastAsia="Times New Roman"/>
          <w:color w:val="333333"/>
          <w:shd w:val="clear" w:color="auto" w:fill="FFFFFF"/>
        </w:rPr>
        <w:t xml:space="preserve"> MAT</w:t>
      </w:r>
      <w:r w:rsidRPr="00233F15">
        <w:rPr>
          <w:rFonts w:eastAsia="Times New Roman"/>
          <w:b/>
          <w:bCs/>
          <w:color w:val="333333"/>
          <w:shd w:val="clear" w:color="auto" w:fill="FFFFFF"/>
        </w:rPr>
        <w:t xml:space="preserve">a </w:t>
      </w:r>
      <w:r w:rsidRPr="00233F15">
        <w:rPr>
          <w:rFonts w:eastAsia="Times New Roman"/>
          <w:bCs/>
          <w:color w:val="333333"/>
          <w:shd w:val="clear" w:color="auto" w:fill="FFFFFF"/>
        </w:rPr>
        <w:t xml:space="preserve"> </w:t>
      </w:r>
      <w:r>
        <w:rPr>
          <w:rFonts w:eastAsia="Times New Roman"/>
          <w:bCs/>
          <w:color w:val="333333"/>
          <w:shd w:val="clear" w:color="auto" w:fill="FFFFFF"/>
        </w:rPr>
        <w:t>and 5,461</w:t>
      </w:r>
      <w:r w:rsidRPr="00233F15">
        <w:rPr>
          <w:rFonts w:eastAsia="Times New Roman"/>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rFonts w:eastAsia="Times New Roman"/>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rPr>
          <w:rFonts w:eastAsia="Times New Roman"/>
        </w:rPr>
        <w:t xml:space="preserve">In addition, 299 known positions in both the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rPr>
        <w:t xml:space="preserve"> </w:t>
      </w:r>
      <w:r>
        <w:rPr>
          <w:rFonts w:eastAsia="Times New Roman"/>
        </w:rPr>
        <w:t xml:space="preserve">and </w:t>
      </w:r>
      <w:r w:rsidRPr="00233F15">
        <w:rPr>
          <w:rFonts w:eastAsia="Times New Roman"/>
          <w:bCs/>
          <w:color w:val="333333"/>
          <w:shd w:val="clear" w:color="auto" w:fill="FFFFFF"/>
        </w:rPr>
        <w:t>MAT</w:t>
      </w:r>
      <w:r w:rsidRPr="00B80DF6">
        <w:rPr>
          <w:rFonts w:eastAsia="Calibri"/>
          <w:b/>
          <w:color w:val="333333"/>
          <w:shd w:val="clear" w:color="auto" w:fill="FFFFFF"/>
        </w:rPr>
        <w:t>α</w:t>
      </w:r>
      <w:r w:rsidRPr="00233F15">
        <w:rPr>
          <w:rFonts w:eastAsia="Times New Roman"/>
        </w:rPr>
        <w:t xml:space="preserve"> </w:t>
      </w:r>
      <w:r>
        <w:rPr>
          <w:rFonts w:eastAsia="Times New Roman"/>
        </w:rPr>
        <w:t xml:space="preserve">arrayed collections consisted of known strains – either one of </w:t>
      </w:r>
      <w:r w:rsidRPr="00233F15">
        <w:rPr>
          <w:rFonts w:eastAsia="Times New Roman"/>
        </w:rPr>
        <w:t>40 ‘Gold Stan</w:t>
      </w:r>
      <w:r>
        <w:rPr>
          <w:rFonts w:eastAsia="Times New Roman"/>
        </w:rPr>
        <w:t>dard’ genotyped strains, RY0148, or</w:t>
      </w:r>
      <w:r w:rsidRPr="00233F15">
        <w:rPr>
          <w:rFonts w:eastAsia="Times New Roman"/>
        </w:rPr>
        <w:t xml:space="preserve"> RY0622</w:t>
      </w:r>
      <w:r>
        <w:rPr>
          <w:rFonts w:eastAsia="Times New Roman"/>
        </w:rPr>
        <w:t xml:space="preserve"> –</w:t>
      </w:r>
      <w:r w:rsidRPr="00233F15">
        <w:rPr>
          <w:rFonts w:eastAsia="Times New Roman"/>
        </w:rPr>
        <w:t xml:space="preserve"> to act as genotyping controls (</w:t>
      </w:r>
      <w:r>
        <w:rPr>
          <w:rFonts w:eastAsia="Times New Roman"/>
        </w:rPr>
        <w:t xml:space="preserve">Data </w:t>
      </w:r>
      <w:r w:rsidRPr="00233F15">
        <w:rPr>
          <w:rFonts w:eastAsia="Times New Roman"/>
        </w:rPr>
        <w:t>S</w:t>
      </w:r>
      <w:r>
        <w:rPr>
          <w:rFonts w:eastAsia="Times New Roman"/>
        </w:rPr>
        <w:t>2</w:t>
      </w:r>
      <w:r w:rsidRPr="00233F15">
        <w:rPr>
          <w:rFonts w:eastAsia="Times New Roman"/>
        </w:rPr>
        <w:t>).</w:t>
      </w:r>
      <w:r>
        <w:rPr>
          <w:rFonts w:eastAsia="Times New Roman"/>
        </w:rPr>
        <w:t xml:space="preserve">  </w:t>
      </w:r>
    </w:p>
    <w:p w14:paraId="43DFE2CD" w14:textId="77777777" w:rsidR="00F85114" w:rsidRDefault="00F85114" w:rsidP="00F85114">
      <w:pPr>
        <w:rPr>
          <w:rFonts w:eastAsia="Times New Roman"/>
        </w:rPr>
      </w:pPr>
    </w:p>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794026B" w:rsidR="00F85114" w:rsidRDefault="00F85114" w:rsidP="00F85114">
      <w:pPr>
        <w:jc w:val="both"/>
        <w:rPr>
          <w:bCs/>
          <w:iCs/>
          <w:color w:val="000000" w:themeColor="text1"/>
        </w:rPr>
      </w:pPr>
      <w:r w:rsidRPr="00233F15">
        <w:rPr>
          <w:bCs/>
          <w:iCs/>
          <w:color w:val="000000" w:themeColor="text1"/>
        </w:rPr>
        <w:t>A previously-developed Row-Column-Plate (RCP)-PCR protocol</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rPr>
          <w:rFonts w:eastAsia="Times New Roman"/>
        </w:rPr>
        <w:t>D</w:t>
      </w:r>
      <w:r>
        <w:rPr>
          <w:rFonts w:eastAsia="Times New Roman"/>
        </w:rPr>
        <w:t xml:space="preserve">ata </w:t>
      </w:r>
      <w:r w:rsidRPr="00233F15">
        <w:rPr>
          <w:rFonts w:eastAsia="Times New Roman"/>
        </w:rPr>
        <w:t>S</w:t>
      </w:r>
      <w:r>
        <w:rPr>
          <w:rFonts w:eastAsia="Times New Roman"/>
        </w:rP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77777777"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μl of overnight yeast culture was mixed with </w:t>
      </w:r>
      <w:r>
        <w:t xml:space="preserve">8 </w:t>
      </w:r>
      <w:r>
        <w:rPr>
          <w:bCs/>
          <w:iCs/>
          <w:color w:val="000000" w:themeColor="text1"/>
        </w:rPr>
        <w:t>μ</w:t>
      </w:r>
      <w:r>
        <w:t>L 0.2 M sodium phosphate b</w:t>
      </w:r>
      <w:r w:rsidRPr="00795D18">
        <w:t xml:space="preserve">uffer </w:t>
      </w:r>
      <w:r>
        <w:t>(</w:t>
      </w:r>
      <w:r w:rsidRPr="00795D18">
        <w:t>pH 7.4</w:t>
      </w:r>
      <w:r>
        <w:t xml:space="preserve">), </w:t>
      </w:r>
      <w:r w:rsidRPr="00795D18">
        <w:t>4</w:t>
      </w:r>
      <w:r>
        <w:t xml:space="preserve"> </w:t>
      </w:r>
      <w:r>
        <w:rPr>
          <w:bCs/>
          <w:iCs/>
          <w:color w:val="000000" w:themeColor="text1"/>
        </w:rPr>
        <w:t>μ</w:t>
      </w:r>
      <w:r>
        <w:t xml:space="preserve">l </w:t>
      </w:r>
      <w:r w:rsidRPr="00795D18">
        <w:t xml:space="preserve">DNA free </w:t>
      </w:r>
      <w:r>
        <w:t xml:space="preserve">dH2O, 0.05 </w:t>
      </w:r>
      <w:r>
        <w:rPr>
          <w:bCs/>
          <w:iCs/>
          <w:color w:val="000000" w:themeColor="text1"/>
        </w:rPr>
        <w:t>μ</w:t>
      </w:r>
      <w:r>
        <w:t>l 5 U/</w:t>
      </w:r>
      <w:r>
        <w:rPr>
          <w:bCs/>
          <w:iCs/>
          <w:color w:val="000000" w:themeColor="text1"/>
        </w:rPr>
        <w:t>μ</w:t>
      </w:r>
      <w:r>
        <w:t>l Z</w:t>
      </w:r>
      <w:r w:rsidRPr="00795D18">
        <w:t>ymoresearch zymolyase</w:t>
      </w:r>
      <w:r>
        <w:t xml:space="preserve"> and incubated at 37 </w:t>
      </w:r>
      <w:r w:rsidRPr="00FC1F96">
        <w:rPr>
          <w:color w:val="000000" w:themeColor="text1"/>
        </w:rPr>
        <w:t>°</w:t>
      </w:r>
      <w:r>
        <w:t xml:space="preserve">C for 35 minutes.  64 </w:t>
      </w:r>
      <w:r>
        <w:rPr>
          <w:bCs/>
          <w:iCs/>
          <w:color w:val="000000" w:themeColor="text1"/>
        </w:rPr>
        <w:t>μ</w:t>
      </w:r>
      <w:r>
        <w:t xml:space="preserve">l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088F405A" w:rsidR="00F85114" w:rsidRDefault="00F85114" w:rsidP="00F85114">
      <w:pPr>
        <w:jc w:val="both"/>
        <w:rPr>
          <w:color w:val="000000" w:themeColor="text1"/>
          <w:lang w:val="en-CA"/>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μl of lysed colonies</w:t>
      </w:r>
      <w:r w:rsidRPr="00FC1F96">
        <w:rPr>
          <w:bCs/>
          <w:iCs/>
          <w:color w:val="000000" w:themeColor="text1"/>
        </w:rPr>
        <w:t xml:space="preserve"> using a Hydrocycler</w:t>
      </w:r>
      <w:r>
        <w:rPr>
          <w:bCs/>
          <w:iCs/>
          <w:color w:val="000000" w:themeColor="text1"/>
        </w:rPr>
        <w:t xml:space="preserve"> 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w:t>
      </w:r>
      <w:r w:rsidR="00AA3B1B">
        <w:rPr>
          <w:color w:val="000000" w:themeColor="text1"/>
        </w:rPr>
        <w:t>combined</w:t>
      </w:r>
      <w:del w:id="175" w:author="Albi Celaj" w:date="2019-02-04T11:58:00Z">
        <w:r w:rsidDel="00B93495">
          <w:rPr>
            <w:color w:val="000000" w:themeColor="text1"/>
          </w:rPr>
          <w:delText xml:space="preserve"> and 260 </w:delText>
        </w:r>
        <w:r w:rsidDel="00B93495">
          <w:rPr>
            <w:color w:val="000000" w:themeColor="text1"/>
            <w:lang w:val="el-GR"/>
          </w:rPr>
          <w:delText>μ</w:delText>
        </w:r>
        <w:r w:rsidDel="00B93495">
          <w:rPr>
            <w:color w:val="000000" w:themeColor="text1"/>
          </w:rPr>
          <w:delText xml:space="preserve">l was purified using a </w:delText>
        </w:r>
        <w:r w:rsidDel="00B93495">
          <w:delText>Qiagen Qiaquik Spin</w:delText>
        </w:r>
        <w:r w:rsidDel="00B93495">
          <w:rPr>
            <w:color w:val="000000" w:themeColor="text1"/>
          </w:rPr>
          <w:delText xml:space="preserve"> kit</w:delText>
        </w:r>
        <w:r w:rsidDel="00B93495">
          <w:rPr>
            <w:bCs/>
            <w:iCs/>
            <w:color w:val="000000" w:themeColor="text1"/>
          </w:rPr>
          <w:delText xml:space="preserve">.  </w:delText>
        </w:r>
        <w:r w:rsidDel="00B93495">
          <w:rPr>
            <w:bCs/>
            <w:iCs/>
            <w:color w:val="000000" w:themeColor="text1"/>
            <w:lang w:val="en-CA"/>
          </w:rPr>
          <w:delText xml:space="preserve">DNA yield was quantified using a Nanoquant.  </w:delText>
        </w:r>
        <w:r w:rsidRPr="00FC1F96" w:rsidDel="00B93495">
          <w:rPr>
            <w:bCs/>
            <w:iCs/>
            <w:color w:val="000000" w:themeColor="text1"/>
          </w:rPr>
          <w:delText>From the resulting products from each plate</w:delText>
        </w:r>
      </w:del>
      <w:r w:rsidRPr="00FC1F96">
        <w:rPr>
          <w:bCs/>
          <w:iCs/>
          <w:color w:val="000000" w:themeColor="text1"/>
        </w:rPr>
        <w:t>,</w:t>
      </w:r>
      <w:ins w:id="176" w:author="Albi Celaj" w:date="2019-02-04T11:58:00Z">
        <w:r w:rsidR="00B93495">
          <w:rPr>
            <w:bCs/>
            <w:iCs/>
            <w:color w:val="000000" w:themeColor="text1"/>
          </w:rPr>
          <w:t xml:space="preserve"> and</w:t>
        </w:r>
      </w:ins>
      <w:r w:rsidRPr="00FC1F96">
        <w:rPr>
          <w:bCs/>
          <w:iCs/>
          <w:color w:val="000000" w:themeColor="text1"/>
        </w:rPr>
        <w:t xml:space="preserv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w:t>
      </w:r>
      <w:r>
        <w:rPr>
          <w:bCs/>
          <w:iCs/>
          <w:color w:val="000000" w:themeColor="text1"/>
        </w:rPr>
        <w:lastRenderedPageBreak/>
        <w:t xml:space="preserve">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 (NEB)</w:t>
      </w:r>
      <w:r>
        <w:rPr>
          <w:color w:val="000000" w:themeColor="text1"/>
        </w:rPr>
        <w:t xml:space="preserve">.  </w:t>
      </w:r>
    </w:p>
    <w:p w14:paraId="09F15879" w14:textId="77777777" w:rsidR="00F85114" w:rsidRDefault="00F85114" w:rsidP="00F85114">
      <w:pPr>
        <w:jc w:val="both"/>
        <w:rPr>
          <w:color w:val="000000" w:themeColor="text1"/>
        </w:rPr>
      </w:pPr>
    </w:p>
    <w:p w14:paraId="0ADBD71A" w14:textId="47A26DDE" w:rsidR="00F85114" w:rsidRPr="00143BDF" w:rsidRDefault="00F85114" w:rsidP="00F85114">
      <w:pPr>
        <w:jc w:val="both"/>
        <w:rPr>
          <w:color w:val="000000" w:themeColor="text1"/>
          <w:lang w:val="en-CA"/>
        </w:rPr>
      </w:pPr>
      <w:r>
        <w:rPr>
          <w:color w:val="000000" w:themeColor="text1"/>
        </w:rPr>
        <w:t>Expected product size from the plate tags was confirmed on 4% agarose gel. PCR products were purified</w:t>
      </w:r>
      <w:r w:rsidR="006B3720">
        <w:rPr>
          <w:color w:val="000000" w:themeColor="text1"/>
        </w:rPr>
        <w:t xml:space="preserve"> using a </w:t>
      </w:r>
      <w:r w:rsidR="006B3720">
        <w:t>Qiagen MinElute Gel Extraction kit</w:t>
      </w:r>
      <w:r w:rsidR="008F5798">
        <w:t xml:space="preserve"> (</w:t>
      </w:r>
      <w:r w:rsidR="008F5798">
        <w:t>Cat. No.28604</w:t>
      </w:r>
      <w:r w:rsidR="008F5798">
        <w:t>)</w:t>
      </w:r>
      <w:ins w:id="177" w:author="Albi Celaj" w:date="2019-02-04T11:59:00Z">
        <w:r w:rsidR="00B93495">
          <w:rPr>
            <w:color w:val="000000" w:themeColor="text1"/>
          </w:rPr>
          <w:t xml:space="preserve">, and </w:t>
        </w:r>
      </w:ins>
      <w:del w:id="178" w:author="Albi Celaj" w:date="2019-02-04T11:59:00Z">
        <w:r w:rsidDel="00B93495">
          <w:rPr>
            <w:color w:val="000000" w:themeColor="text1"/>
          </w:rPr>
          <w:delText xml:space="preserve"> using a </w:delText>
        </w:r>
        <w:r w:rsidDel="00B93495">
          <w:delText>Qiagen Qiaquik Spin</w:delText>
        </w:r>
        <w:r w:rsidDel="00B93495">
          <w:rPr>
            <w:color w:val="000000" w:themeColor="text1"/>
          </w:rPr>
          <w:delText xml:space="preserve"> kit.  </w:delText>
        </w:r>
      </w:del>
      <w:r>
        <w:rPr>
          <w:color w:val="000000" w:themeColor="text1"/>
        </w:rPr>
        <w:t xml:space="preserve">qPCR was performed on all plate tag PCR products using a light cycler and KAPA Illumina sequencing quantification kit.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 xml:space="preserve">of this multiplexed sample were run on a 4% gel.  Products of the desired size (260-290 bp) were isolated from each lane, purified using a </w:t>
      </w:r>
      <w:r w:rsidR="006B3720">
        <w:t>Qiagen MinElute Gel Extraction kit,</w:t>
      </w:r>
      <w:r w:rsidR="006B3720">
        <w:rPr>
          <w:color w:val="000000" w:themeColor="text1"/>
        </w:rPr>
        <w:t xml:space="preserve"> </w:t>
      </w:r>
      <w:r>
        <w:rPr>
          <w:color w:val="000000" w:themeColor="text1"/>
        </w:rPr>
        <w:t>and another qPCR was run on the purified sample.</w:t>
      </w:r>
      <w:r>
        <w:rPr>
          <w:color w:val="000000" w:themeColor="text1"/>
          <w:lang w:val="en-CA"/>
        </w:rPr>
        <w:t xml:space="preserv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77777777"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H</w:t>
      </w:r>
      <w:r w:rsidRPr="00233F15">
        <w:rPr>
          <w:bCs/>
          <w:iCs/>
          <w:color w:val="000000" w:themeColor="text1"/>
        </w:rPr>
        <w:t xml:space="preserve">iSeq,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7BCD9C3" w14:textId="7AC8DCF9" w:rsidR="00AF7BF3" w:rsidRDefault="00F85114" w:rsidP="00F85114">
      <w:pPr>
        <w:jc w:val="both"/>
        <w:rPr>
          <w:rFonts w:eastAsia="Times New Roman"/>
          <w:color w:val="222222"/>
          <w:shd w:val="clear" w:color="auto" w:fill="FFFFFF"/>
        </w:rPr>
      </w:pPr>
      <w:r>
        <w:rPr>
          <w:bCs/>
          <w:iCs/>
          <w:color w:val="000000" w:themeColor="text1"/>
        </w:rPr>
        <w:t>UP or DN tag</w:t>
      </w:r>
      <w:r w:rsidRPr="00233F15">
        <w:rPr>
          <w:bCs/>
          <w:iCs/>
          <w:color w:val="000000" w:themeColor="text1"/>
        </w:rPr>
        <w:t xml:space="preserve"> identity and a corresponding genotype was successfully determined for 7,195 samples. </w:t>
      </w:r>
      <w:r w:rsidR="001B0287">
        <w:rPr>
          <w:bCs/>
          <w:iCs/>
          <w:color w:val="000000" w:themeColor="text1"/>
        </w:rPr>
        <w:t xml:space="preserve"> </w:t>
      </w:r>
      <w:r w:rsidRPr="00233F15">
        <w:rPr>
          <w:bCs/>
          <w:iCs/>
          <w:color w:val="000000" w:themeColor="text1"/>
        </w:rPr>
        <w:t xml:space="preserve">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rFonts w:eastAsia="Times New Roman"/>
          <w:color w:val="222222"/>
          <w:shd w:val="clear" w:color="auto" w:fill="FFFFFF"/>
        </w:rPr>
        <w:t>≤</w:t>
      </w:r>
      <w:r w:rsidR="00AF7BF3">
        <w:rPr>
          <w:rFonts w:eastAsia="Times New Roman"/>
          <w:color w:val="222222"/>
          <w:shd w:val="clear" w:color="auto" w:fill="FFFFFF"/>
        </w:rPr>
        <w:t xml:space="preserve"> </w:t>
      </w:r>
      <w:r w:rsidRPr="00233F15">
        <w:rPr>
          <w:rFonts w:eastAsia="Times New Roman"/>
          <w:color w:val="222222"/>
          <w:shd w:val="clear" w:color="auto" w:fill="FFFFFF"/>
        </w:rPr>
        <w:t xml:space="preserve">2 differences), </w:t>
      </w:r>
      <w:r>
        <w:rPr>
          <w:rFonts w:eastAsia="Times New Roman"/>
          <w:color w:val="222222"/>
          <w:shd w:val="clear" w:color="auto" w:fill="FFFFFF"/>
        </w:rPr>
        <w:t>indicating</w:t>
      </w:r>
      <w:r w:rsidRPr="00233F15">
        <w:rPr>
          <w:rFonts w:eastAsia="Times New Roman"/>
          <w:color w:val="222222"/>
          <w:shd w:val="clear" w:color="auto" w:fill="FFFFFF"/>
        </w:rPr>
        <w:t xml:space="preserve"> the presence of a single strain in multiple wells.</w:t>
      </w:r>
      <w:r w:rsidR="00250D9F">
        <w:rPr>
          <w:rFonts w:eastAsia="Times New Roman"/>
          <w:color w:val="222222"/>
          <w:shd w:val="clear" w:color="auto" w:fill="FFFFFF"/>
        </w:rPr>
        <w:t xml:space="preserve">  If a single strain existed in multiple wells, </w:t>
      </w:r>
      <w:r w:rsidR="00AF7BF3">
        <w:rPr>
          <w:rFonts w:eastAsia="Times New Roman"/>
          <w:color w:val="222222"/>
          <w:shd w:val="clear" w:color="auto" w:fill="FFFFFF"/>
        </w:rPr>
        <w:t>genotyping data from a single well was assigned to the barcode at random.</w:t>
      </w:r>
    </w:p>
    <w:p w14:paraId="5B036B27" w14:textId="77777777" w:rsidR="00F85114" w:rsidRPr="00233F15" w:rsidRDefault="00F85114" w:rsidP="00F85114">
      <w:pPr>
        <w:rPr>
          <w:b/>
          <w:bCs/>
          <w:iCs/>
          <w:color w:val="000000" w:themeColor="text1"/>
        </w:rPr>
      </w:pPr>
    </w:p>
    <w:p w14:paraId="2D329534" w14:textId="2D620E98" w:rsidR="00F85114" w:rsidRPr="00233F15" w:rsidRDefault="00A13491" w:rsidP="00F85114">
      <w:pPr>
        <w:outlineLvl w:val="0"/>
        <w:rPr>
          <w:b/>
          <w:bCs/>
          <w:iCs/>
          <w:color w:val="000000" w:themeColor="text1"/>
        </w:rPr>
      </w:pPr>
      <w:r>
        <w:rPr>
          <w:b/>
          <w:bCs/>
          <w:iCs/>
          <w:color w:val="000000" w:themeColor="text1"/>
        </w:rPr>
        <w:t>Refining Genotype for Putative Wild-Type Strains</w:t>
      </w:r>
    </w:p>
    <w:p w14:paraId="0892C429" w14:textId="0C3231CA" w:rsidR="00F85114" w:rsidRPr="00233F15" w:rsidRDefault="00F85114" w:rsidP="00F85114">
      <w:pPr>
        <w:jc w:val="both"/>
        <w:rPr>
          <w:rFonts w:eastAsia="Calibri"/>
          <w:color w:val="333333"/>
          <w:shd w:val="clear" w:color="auto" w:fill="FFFFFF"/>
        </w:rPr>
      </w:pPr>
      <w:r w:rsidRPr="00233F15">
        <w:rPr>
          <w:bCs/>
          <w:iCs/>
          <w:color w:val="000000" w:themeColor="text1"/>
        </w:rPr>
        <w:t xml:space="preserve">For </w:t>
      </w:r>
      <w:r w:rsidR="00C03658" w:rsidRPr="00233F15">
        <w:rPr>
          <w:bCs/>
          <w:iCs/>
          <w:color w:val="000000" w:themeColor="text1"/>
        </w:rPr>
        <w:t>131 MAT</w:t>
      </w:r>
      <w:r w:rsidR="00C03658" w:rsidRPr="00362D4D">
        <w:rPr>
          <w:rFonts w:eastAsia="Calibri"/>
          <w:b/>
          <w:color w:val="333333"/>
          <w:shd w:val="clear" w:color="auto" w:fill="FFFFFF"/>
        </w:rPr>
        <w:t>α</w:t>
      </w:r>
      <w:r w:rsidR="00C03658" w:rsidRPr="00233F15">
        <w:rPr>
          <w:rFonts w:eastAsia="Calibri"/>
          <w:color w:val="333333"/>
          <w:shd w:val="clear" w:color="auto" w:fill="FFFFFF"/>
        </w:rPr>
        <w:t xml:space="preserve"> </w:t>
      </w:r>
      <w:r w:rsidR="00C03658">
        <w:rPr>
          <w:rFonts w:eastAsia="Calibri"/>
          <w:color w:val="333333"/>
          <w:shd w:val="clear" w:color="auto" w:fill="FFFFFF"/>
        </w:rPr>
        <w:t xml:space="preserve">and </w:t>
      </w:r>
      <w:r w:rsidRPr="00233F15">
        <w:rPr>
          <w:bCs/>
          <w:iCs/>
          <w:color w:val="000000" w:themeColor="text1"/>
        </w:rPr>
        <w:t>7</w:t>
      </w:r>
      <w:r>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w:t>
      </w:r>
      <w:r w:rsidRPr="00233F15">
        <w:rPr>
          <w:rFonts w:eastAsia="Calibri"/>
          <w:color w:val="333333"/>
          <w:shd w:val="clear" w:color="auto" w:fill="FFFFFF"/>
        </w:rPr>
        <w:t xml:space="preserve">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r w:rsidRPr="00233F15">
        <w:rPr>
          <w:rFonts w:eastAsia="Calibri"/>
          <w:color w:val="333333"/>
          <w:shd w:val="clear" w:color="auto" w:fill="FFFFFF"/>
        </w:rPr>
        <w:t>Ura</w:t>
      </w:r>
      <w:r w:rsidR="00AF7BF3">
        <w:rPr>
          <w:rFonts w:eastAsia="Calibri"/>
          <w:color w:val="333333"/>
          <w:shd w:val="clear" w:color="auto" w:fill="FFFFFF"/>
        </w:rPr>
        <w:t xml:space="preserve"> (indicating </w:t>
      </w:r>
      <w:r w:rsidR="00C03658">
        <w:rPr>
          <w:rFonts w:eastAsia="Calibri"/>
          <w:color w:val="333333"/>
          <w:shd w:val="clear" w:color="auto" w:fill="FFFFFF"/>
        </w:rPr>
        <w:t>the absence of any knockout cassettes</w:t>
      </w:r>
      <w:r w:rsidR="00AF7BF3">
        <w:rPr>
          <w:rFonts w:eastAsia="Calibri"/>
          <w:color w:val="333333"/>
          <w:shd w:val="clear" w:color="auto" w:fill="FFFFFF"/>
        </w:rPr>
        <w:t>)</w:t>
      </w:r>
      <w:r w:rsidRPr="00233F15">
        <w:rPr>
          <w:rFonts w:eastAsia="Calibri"/>
          <w:color w:val="333333"/>
          <w:shd w:val="clear" w:color="auto" w:fill="FFFFFF"/>
        </w:rPr>
        <w:t xml:space="preserve">, and likely arose from remaining barcoder parents </w:t>
      </w:r>
      <w:r>
        <w:rPr>
          <w:rFonts w:eastAsia="Calibri"/>
          <w:color w:val="333333"/>
          <w:shd w:val="clear" w:color="auto" w:fill="FFFFFF"/>
        </w:rPr>
        <w:t>which had escaped a previous SC–</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r w:rsidRPr="00233F15">
        <w:rPr>
          <w:bCs/>
          <w:iCs/>
          <w:color w:val="000000" w:themeColor="text1"/>
        </w:rPr>
        <w:t>Ura</w:t>
      </w:r>
      <w:r w:rsidR="00C03658">
        <w:rPr>
          <w:bCs/>
          <w:iCs/>
          <w:color w:val="000000" w:themeColor="text1"/>
        </w:rPr>
        <w:t xml:space="preserve"> (indicating a knockout cassette at one or more loci)</w:t>
      </w:r>
      <w:r w:rsidRPr="00233F15">
        <w:rPr>
          <w:bCs/>
          <w:iCs/>
          <w:color w:val="000000" w:themeColor="text1"/>
        </w:rPr>
        <w:t>.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These strains had their genotype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w:t>
      </w:r>
      <w:r w:rsidR="00441D29">
        <w:rPr>
          <w:bCs/>
          <w:iCs/>
          <w:color w:val="000000" w:themeColor="text1"/>
        </w:rPr>
        <w:t>untested</w:t>
      </w:r>
      <w:r w:rsidR="00441D29" w:rsidRPr="00233F15">
        <w:rPr>
          <w:bCs/>
          <w:iCs/>
          <w:color w:val="000000" w:themeColor="text1"/>
        </w:rPr>
        <w:t xml:space="preserve"> </w:t>
      </w:r>
      <w:r w:rsidRPr="00233F15">
        <w:rPr>
          <w:bCs/>
          <w:iCs/>
          <w:color w:val="000000" w:themeColor="text1"/>
        </w:rPr>
        <w:t>strains were discarded from analysis.  When calculating linkage and distribution of gene knockouts</w:t>
      </w:r>
      <w:r>
        <w:rPr>
          <w:bCs/>
          <w:iCs/>
          <w:color w:val="000000" w:themeColor="text1"/>
        </w:rPr>
        <w:t xml:space="preserve"> (</w:t>
      </w:r>
      <w:r w:rsidR="004452EF">
        <w:rPr>
          <w:bCs/>
          <w:iCs/>
          <w:color w:val="000000" w:themeColor="text1"/>
        </w:rPr>
        <w:t xml:space="preserve">Figure </w:t>
      </w:r>
      <w:r>
        <w:rPr>
          <w:bCs/>
          <w:iCs/>
          <w:color w:val="000000" w:themeColor="text1"/>
        </w:rPr>
        <w:t>S2</w:t>
      </w:r>
      <w:r w:rsidR="00610F42">
        <w:rPr>
          <w:bCs/>
          <w:iCs/>
          <w:color w:val="000000" w:themeColor="text1"/>
        </w:rPr>
        <w:t>C</w:t>
      </w:r>
      <w:r>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0DAA9E04"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r w:rsidRPr="00233F15">
        <w:rPr>
          <w:i/>
        </w:rPr>
        <w:t xml:space="preserve">en </w:t>
      </w:r>
      <w:r w:rsidRPr="00233F15">
        <w:rPr>
          <w:i/>
        </w:rPr>
        <w:lastRenderedPageBreak/>
        <w:t xml:space="preserve">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wild-type to mutant miscalls</w:t>
      </w:r>
      <w:r w:rsidR="00077FEB">
        <w:rPr>
          <w:color w:val="000000" w:themeColor="text1"/>
        </w:rPr>
        <w:t xml:space="preserve"> are negligible</w:t>
      </w:r>
      <w:r>
        <w:rPr>
          <w:color w:val="000000" w:themeColor="text1"/>
        </w:rPr>
        <w:t>,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w:t>
      </w:r>
      <w:r w:rsidR="00156CCE">
        <w:rPr>
          <w:color w:val="000000" w:themeColor="text1"/>
        </w:rPr>
        <w:t>‘</w:t>
      </w:r>
      <w:r w:rsidRPr="00233F15">
        <w:rPr>
          <w:color w:val="000000" w:themeColor="text1"/>
        </w:rPr>
        <w:t>asymmetric</w:t>
      </w:r>
      <w:r w:rsidR="00156CCE">
        <w:rPr>
          <w:color w:val="000000" w:themeColor="text1"/>
        </w:rPr>
        <w:t>’</w:t>
      </w:r>
      <w:r w:rsidRPr="00233F15">
        <w:rPr>
          <w:color w:val="000000" w:themeColor="text1"/>
        </w:rPr>
        <w:t xml:space="preserve">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00077FEB">
        <w:rPr>
          <w:color w:val="000000" w:themeColor="text1"/>
        </w:rPr>
        <w:t>B</w:t>
      </w:r>
      <w:r w:rsidRPr="00233F15">
        <w:rPr>
          <w:color w:val="000000" w:themeColor="text1"/>
        </w:rPr>
        <w:t xml:space="preserve">).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52BD16E0" w14:textId="73340E20" w:rsidR="00C13CAE" w:rsidRPr="00F92F94" w:rsidRDefault="00F85114" w:rsidP="00700EDC">
      <w:pPr>
        <w:jc w:val="both"/>
        <w:rPr>
          <w:bCs/>
          <w:iCs/>
          <w:color w:val="000000" w:themeColor="text1"/>
        </w:rPr>
      </w:pPr>
      <w:r w:rsidRPr="00233F15">
        <w:rPr>
          <w:bCs/>
          <w:iCs/>
          <w:color w:val="000000" w:themeColor="text1"/>
        </w:rPr>
        <w:t xml:space="preserve">To measure individual strain growth, </w:t>
      </w:r>
      <w:r w:rsidR="00700EDC" w:rsidRPr="00700EDC">
        <w:rPr>
          <w:bCs/>
          <w:iCs/>
          <w:color w:val="000000" w:themeColor="text1"/>
        </w:rPr>
        <w:t>100</w:t>
      </w:r>
      <w:r w:rsidR="00770B75">
        <w:rPr>
          <w:bCs/>
          <w:iCs/>
          <w:color w:val="000000" w:themeColor="text1"/>
          <w:lang w:val="el-GR"/>
        </w:rPr>
        <w:t>μ</w:t>
      </w:r>
      <w:r w:rsidR="00700EDC" w:rsidRPr="00700EDC">
        <w:rPr>
          <w:bCs/>
          <w:iCs/>
          <w:color w:val="000000" w:themeColor="text1"/>
        </w:rPr>
        <w:t>l of starting culture at 0.0625 OD</w:t>
      </w:r>
      <w:r w:rsidR="00121D28">
        <w:rPr>
          <w:bCs/>
          <w:iCs/>
          <w:color w:val="000000" w:themeColor="text1"/>
        </w:rPr>
        <w:t>600</w:t>
      </w:r>
      <w:r w:rsidR="00121D28" w:rsidRPr="00121D28">
        <w:rPr>
          <w:bCs/>
          <w:iCs/>
          <w:color w:val="000000" w:themeColor="text1"/>
          <w:vertAlign w:val="subscript"/>
        </w:rPr>
        <w:t>nm</w:t>
      </w:r>
      <w:r w:rsidR="00700EDC" w:rsidRPr="00700EDC">
        <w:rPr>
          <w:bCs/>
          <w:iCs/>
          <w:color w:val="000000" w:themeColor="text1"/>
        </w:rPr>
        <w:t xml:space="preserve"> w</w:t>
      </w:r>
      <w:r w:rsidR="003562FE">
        <w:rPr>
          <w:bCs/>
          <w:iCs/>
          <w:color w:val="000000" w:themeColor="text1"/>
        </w:rPr>
        <w:t>as</w:t>
      </w:r>
      <w:r w:rsidR="00700EDC" w:rsidRPr="00700EDC">
        <w:rPr>
          <w:bCs/>
          <w:iCs/>
          <w:color w:val="000000" w:themeColor="text1"/>
        </w:rPr>
        <w:t xml:space="preserve"> grown in </w:t>
      </w:r>
      <w:r w:rsidR="003562FE">
        <w:rPr>
          <w:bCs/>
          <w:iCs/>
          <w:color w:val="000000" w:themeColor="text1"/>
        </w:rPr>
        <w:t xml:space="preserve">a </w:t>
      </w:r>
      <w:r w:rsidR="00700EDC" w:rsidRPr="00700EDC">
        <w:rPr>
          <w:bCs/>
          <w:iCs/>
          <w:color w:val="000000" w:themeColor="text1"/>
        </w:rPr>
        <w:t>96 well-</w:t>
      </w:r>
      <w:r w:rsidR="00700EDC" w:rsidRPr="00F92F94">
        <w:rPr>
          <w:bCs/>
          <w:iCs/>
          <w:color w:val="000000" w:themeColor="text1"/>
        </w:rPr>
        <w:t>plate in a temperature-controlled shaking spectrophotometer (Tecan GENios microplate reader). Growing cultures were shaken at 800 rpm at 30</w:t>
      </w:r>
      <w:r w:rsidR="00B04EFA" w:rsidRPr="00B04EFA">
        <w:rPr>
          <w:bCs/>
          <w:iCs/>
          <w:color w:val="000000" w:themeColor="text1"/>
        </w:rPr>
        <w:t>°</w:t>
      </w:r>
      <w:r w:rsidR="00700EDC" w:rsidRPr="00F92F94">
        <w:rPr>
          <w:bCs/>
          <w:iCs/>
          <w:color w:val="000000" w:themeColor="text1"/>
        </w:rPr>
        <w:t>C and OD600</w:t>
      </w:r>
      <w:r w:rsidR="00B04EFA" w:rsidRPr="00B04EFA">
        <w:rPr>
          <w:bCs/>
          <w:iCs/>
          <w:color w:val="000000" w:themeColor="text1"/>
          <w:vertAlign w:val="subscript"/>
        </w:rPr>
        <w:t>nm</w:t>
      </w:r>
      <w:r w:rsidR="00700EDC" w:rsidRPr="00F92F94">
        <w:rPr>
          <w:bCs/>
          <w:iCs/>
          <w:color w:val="000000" w:themeColor="text1"/>
        </w:rPr>
        <w:t xml:space="preserve"> of each well w</w:t>
      </w:r>
      <w:r w:rsidR="00B04EFA">
        <w:rPr>
          <w:bCs/>
          <w:iCs/>
          <w:color w:val="000000" w:themeColor="text1"/>
        </w:rPr>
        <w:t>as</w:t>
      </w:r>
      <w:r w:rsidR="00700EDC" w:rsidRPr="00F92F94">
        <w:rPr>
          <w:bCs/>
          <w:iCs/>
          <w:color w:val="000000" w:themeColor="text1"/>
        </w:rPr>
        <w:t xml:space="preserve"> measured every 15 min.</w:t>
      </w:r>
    </w:p>
    <w:p w14:paraId="6101CF38" w14:textId="77777777" w:rsidR="005F375A" w:rsidRPr="00F92F94" w:rsidRDefault="005F375A" w:rsidP="005F375A">
      <w:pPr>
        <w:rPr>
          <w:b/>
          <w:bCs/>
          <w:iCs/>
          <w:color w:val="000000" w:themeColor="text1"/>
        </w:rPr>
      </w:pPr>
    </w:p>
    <w:p w14:paraId="1D7775AE" w14:textId="77777777" w:rsidR="005F375A" w:rsidRPr="00F92F94" w:rsidRDefault="005F375A" w:rsidP="005F375A">
      <w:pPr>
        <w:outlineLvl w:val="0"/>
        <w:rPr>
          <w:b/>
          <w:bCs/>
          <w:iCs/>
          <w:color w:val="000000" w:themeColor="text1"/>
        </w:rPr>
      </w:pPr>
      <w:r w:rsidRPr="00F92F94">
        <w:rPr>
          <w:b/>
          <w:bCs/>
          <w:iCs/>
          <w:color w:val="000000" w:themeColor="text1"/>
        </w:rPr>
        <w:t>Population growth profiling by high-throughput sequencing</w:t>
      </w:r>
    </w:p>
    <w:p w14:paraId="3D1FFFFA" w14:textId="6D9EED87" w:rsidR="00580436" w:rsidRDefault="005F375A" w:rsidP="005F375A">
      <w:pPr>
        <w:jc w:val="both"/>
        <w:rPr>
          <w:rFonts w:eastAsia="Times New Roman"/>
          <w:color w:val="000000" w:themeColor="text1"/>
          <w:shd w:val="clear" w:color="auto" w:fill="FFFFFF"/>
        </w:rPr>
      </w:pPr>
      <w:r w:rsidRPr="00F92F94">
        <w:rPr>
          <w:bCs/>
          <w:iCs/>
          <w:color w:val="000000" w:themeColor="text1"/>
        </w:rPr>
        <w:t xml:space="preserve">Progeny with at least one mapped strain-specific barcode (Data S2) were combined into two separate liquid YPD + </w:t>
      </w:r>
      <w:r w:rsidR="00F92F94" w:rsidRPr="00F92F94">
        <w:rPr>
          <w:bCs/>
          <w:iCs/>
          <w:color w:val="000000" w:themeColor="text1"/>
        </w:rPr>
        <w:t xml:space="preserve">15% </w:t>
      </w:r>
      <w:r w:rsidRPr="00F92F94">
        <w:rPr>
          <w:bCs/>
          <w:iCs/>
          <w:color w:val="000000" w:themeColor="text1"/>
        </w:rPr>
        <w:t xml:space="preserve">glycerol pools separated by mating type, and kept at −80°C.  </w:t>
      </w:r>
      <w:r w:rsidRPr="00F92F94">
        <w:rPr>
          <w:rFonts w:eastAsia="Times New Roman"/>
          <w:color w:val="000000" w:themeColor="text1"/>
          <w:shd w:val="clear" w:color="auto" w:fill="FFFFFF"/>
        </w:rPr>
        <w:t>Samples from the original YPD + glycerol pool were thawn and added to the appropriate drug or solvent containing medium at a final concentration of 0.0625 OD</w:t>
      </w:r>
      <w:r w:rsidRPr="00F92F94">
        <w:rPr>
          <w:rFonts w:eastAsia="Times New Roman"/>
          <w:color w:val="000000" w:themeColor="text1"/>
          <w:shd w:val="clear" w:color="auto" w:fill="FFFFFF"/>
          <w:vertAlign w:val="subscript"/>
        </w:rPr>
        <w:t>600 nm</w:t>
      </w:r>
      <w:r w:rsidRPr="001634A2">
        <w:rPr>
          <w:rFonts w:eastAsia="Times New Roman"/>
          <w:color w:val="000000" w:themeColor="text1"/>
          <w:shd w:val="clear" w:color="auto" w:fill="FFFFFF"/>
        </w:rPr>
        <w:t xml:space="preserve"> </w:t>
      </w:r>
      <w:r w:rsidRPr="00F92F94">
        <w:rPr>
          <w:rFonts w:eastAsia="Times New Roman"/>
          <w:color w:val="000000" w:themeColor="text1"/>
          <w:shd w:val="clear" w:color="auto" w:fill="FFFFFF"/>
        </w:rPr>
        <w:t xml:space="preserve">in 10ml.  </w:t>
      </w:r>
      <w:r w:rsidR="00ED20D6">
        <w:rPr>
          <w:rFonts w:eastAsia="Times New Roman"/>
          <w:color w:val="000000" w:themeColor="text1"/>
          <w:shd w:val="clear" w:color="auto" w:fill="FFFFFF"/>
        </w:rPr>
        <w:t xml:space="preserve"> In addition, a </w:t>
      </w:r>
      <w:r w:rsidR="008E38F1">
        <w:rPr>
          <w:rFonts w:eastAsia="Times New Roman"/>
          <w:color w:val="000000" w:themeColor="text1"/>
          <w:shd w:val="clear" w:color="auto" w:fill="FFFFFF"/>
        </w:rPr>
        <w:t>‘</w:t>
      </w:r>
      <w:r w:rsidR="00ED20D6">
        <w:rPr>
          <w:rFonts w:eastAsia="Times New Roman"/>
          <w:color w:val="000000" w:themeColor="text1"/>
          <w:shd w:val="clear" w:color="auto" w:fill="FFFFFF"/>
        </w:rPr>
        <w:t>0 generation</w:t>
      </w:r>
      <w:r w:rsidR="008E38F1">
        <w:rPr>
          <w:rFonts w:eastAsia="Times New Roman"/>
          <w:color w:val="000000" w:themeColor="text1"/>
          <w:shd w:val="clear" w:color="auto" w:fill="FFFFFF"/>
        </w:rPr>
        <w:t>’</w:t>
      </w:r>
      <w:r w:rsidR="00ED20D6">
        <w:rPr>
          <w:rFonts w:eastAsia="Times New Roman"/>
          <w:color w:val="000000" w:themeColor="text1"/>
          <w:shd w:val="clear" w:color="auto" w:fill="FFFFFF"/>
        </w:rPr>
        <w:t xml:space="preserve"> sample was immediately harvested from the YPD + glycerol </w:t>
      </w:r>
      <w:r w:rsidR="00D3303A">
        <w:rPr>
          <w:rFonts w:eastAsia="Times New Roman"/>
          <w:color w:val="000000" w:themeColor="text1"/>
          <w:shd w:val="clear" w:color="auto" w:fill="FFFFFF"/>
        </w:rPr>
        <w:t>pool and processed for DNA extraction and sequencing</w:t>
      </w:r>
      <w:r w:rsidRPr="00F92F94">
        <w:rPr>
          <w:rFonts w:eastAsia="Times New Roman"/>
          <w:color w:val="000000" w:themeColor="text1"/>
          <w:shd w:val="clear" w:color="auto" w:fill="FFFFFF"/>
        </w:rPr>
        <w:t>.  After growth to approximately 2 OD</w:t>
      </w:r>
      <w:r w:rsidRPr="00F92F94">
        <w:rPr>
          <w:rFonts w:eastAsia="Times New Roman"/>
          <w:color w:val="000000" w:themeColor="text1"/>
          <w:shd w:val="clear" w:color="auto" w:fill="FFFFFF"/>
          <w:vertAlign w:val="subscript"/>
        </w:rPr>
        <w:t>600 nm</w:t>
      </w:r>
      <w:r w:rsidR="00C732E6">
        <w:rPr>
          <w:rFonts w:eastAsia="Times New Roman"/>
          <w:color w:val="000000" w:themeColor="text1"/>
          <w:shd w:val="clear" w:color="auto" w:fill="FFFFFF"/>
          <w:vertAlign w:val="subscript"/>
        </w:rPr>
        <w:t xml:space="preserve"> </w:t>
      </w:r>
      <w:r w:rsidR="00C732E6">
        <w:rPr>
          <w:rFonts w:eastAsia="Times New Roman"/>
          <w:color w:val="000000" w:themeColor="text1"/>
          <w:shd w:val="clear" w:color="auto" w:fill="FFFFFF"/>
        </w:rPr>
        <w:t>(~5 generations)</w:t>
      </w:r>
      <w:r w:rsidRPr="00F92F94">
        <w:rPr>
          <w:rFonts w:eastAsia="Times New Roman"/>
          <w:color w:val="000000" w:themeColor="text1"/>
          <w:shd w:val="clear" w:color="auto" w:fill="FFFFFF"/>
        </w:rPr>
        <w:t xml:space="preserve">, </w:t>
      </w:r>
      <w:r w:rsidR="00C732E6">
        <w:rPr>
          <w:rFonts w:eastAsia="Times New Roman"/>
          <w:color w:val="000000" w:themeColor="text1"/>
          <w:shd w:val="clear" w:color="auto" w:fill="FFFFFF"/>
        </w:rPr>
        <w:t xml:space="preserve">cells </w:t>
      </w:r>
      <w:r w:rsidR="00C732E6" w:rsidRPr="00C732E6">
        <w:rPr>
          <w:rFonts w:eastAsia="Times New Roman"/>
          <w:color w:val="000000" w:themeColor="text1"/>
          <w:shd w:val="clear" w:color="auto" w:fill="FFFFFF"/>
        </w:rPr>
        <w:t>were collected and processed for sequencing</w:t>
      </w:r>
      <w:r w:rsidR="0048329B">
        <w:rPr>
          <w:rFonts w:eastAsia="Times New Roman"/>
          <w:color w:val="000000" w:themeColor="text1"/>
          <w:shd w:val="clear" w:color="auto" w:fill="FFFFFF"/>
        </w:rPr>
        <w:t>,</w:t>
      </w:r>
      <w:r w:rsidR="00C732E6" w:rsidRPr="00C732E6">
        <w:rPr>
          <w:rFonts w:eastAsia="Times New Roman"/>
          <w:color w:val="000000" w:themeColor="text1"/>
          <w:shd w:val="clear" w:color="auto" w:fill="FFFFFF"/>
        </w:rPr>
        <w:t xml:space="preserve"> and</w:t>
      </w:r>
      <w:r w:rsidR="00C732E6">
        <w:rPr>
          <w:rFonts w:eastAsia="Times New Roman"/>
          <w:color w:val="000000" w:themeColor="text1"/>
          <w:shd w:val="clear" w:color="auto" w:fill="FFFFFF"/>
        </w:rPr>
        <w:t xml:space="preserve"> a</w:t>
      </w:r>
      <w:r w:rsidR="00C732E6" w:rsidRPr="00C732E6">
        <w:rPr>
          <w:rFonts w:eastAsia="Times New Roman"/>
          <w:color w:val="000000" w:themeColor="text1"/>
          <w:shd w:val="clear" w:color="auto" w:fill="FFFFFF"/>
        </w:rPr>
        <w:t xml:space="preserve"> small aliquot </w:t>
      </w:r>
      <w:r w:rsidR="00C732E6">
        <w:rPr>
          <w:rFonts w:eastAsia="Times New Roman"/>
          <w:color w:val="000000" w:themeColor="text1"/>
          <w:shd w:val="clear" w:color="auto" w:fill="FFFFFF"/>
        </w:rPr>
        <w:t xml:space="preserve">was </w:t>
      </w:r>
      <w:r w:rsidR="00C732E6" w:rsidRPr="00C732E6">
        <w:rPr>
          <w:rFonts w:eastAsia="Times New Roman"/>
          <w:color w:val="000000" w:themeColor="text1"/>
          <w:shd w:val="clear" w:color="auto" w:fill="FFFFFF"/>
        </w:rPr>
        <w:t xml:space="preserve">diluted in fresh media </w:t>
      </w:r>
      <w:r w:rsidR="00C732E6">
        <w:rPr>
          <w:rFonts w:eastAsia="Times New Roman"/>
          <w:color w:val="000000" w:themeColor="text1"/>
          <w:shd w:val="clear" w:color="auto" w:fill="FFFFFF"/>
        </w:rPr>
        <w:t xml:space="preserve">(at </w:t>
      </w:r>
      <w:r w:rsidR="00C732E6" w:rsidRPr="00F92F94">
        <w:rPr>
          <w:rFonts w:eastAsia="Times New Roman"/>
          <w:color w:val="000000" w:themeColor="text1"/>
          <w:shd w:val="clear" w:color="auto" w:fill="FFFFFF"/>
        </w:rPr>
        <w:t>a final concentration of 0.0625 OD</w:t>
      </w:r>
      <w:r w:rsidR="00C732E6" w:rsidRPr="00F92F94">
        <w:rPr>
          <w:rFonts w:eastAsia="Times New Roman"/>
          <w:color w:val="000000" w:themeColor="text1"/>
          <w:shd w:val="clear" w:color="auto" w:fill="FFFFFF"/>
          <w:vertAlign w:val="subscript"/>
        </w:rPr>
        <w:t>600 nm</w:t>
      </w:r>
      <w:r w:rsidR="00C732E6" w:rsidRPr="00C732E6">
        <w:rPr>
          <w:rFonts w:eastAsia="Times New Roman"/>
          <w:color w:val="000000" w:themeColor="text1"/>
          <w:shd w:val="clear" w:color="auto" w:fill="FFFFFF"/>
        </w:rPr>
        <w:t xml:space="preserve"> </w:t>
      </w:r>
      <w:r w:rsidR="00C732E6">
        <w:rPr>
          <w:rFonts w:eastAsia="Times New Roman"/>
          <w:color w:val="000000" w:themeColor="text1"/>
          <w:shd w:val="clear" w:color="auto" w:fill="FFFFFF"/>
        </w:rPr>
        <w:t xml:space="preserve">in 10ml) </w:t>
      </w:r>
      <w:r w:rsidR="00C732E6" w:rsidRPr="00C732E6">
        <w:rPr>
          <w:rFonts w:eastAsia="Times New Roman"/>
          <w:color w:val="000000" w:themeColor="text1"/>
          <w:shd w:val="clear" w:color="auto" w:fill="FFFFFF"/>
        </w:rPr>
        <w:t xml:space="preserve">in presence of drug or solvent </w:t>
      </w:r>
      <w:r w:rsidR="0048329B">
        <w:rPr>
          <w:rFonts w:eastAsia="Times New Roman"/>
          <w:color w:val="000000" w:themeColor="text1"/>
          <w:shd w:val="clear" w:color="auto" w:fill="FFFFFF"/>
        </w:rPr>
        <w:t>to be</w:t>
      </w:r>
      <w:r w:rsidR="00C732E6" w:rsidRPr="00C732E6">
        <w:rPr>
          <w:rFonts w:eastAsia="Times New Roman"/>
          <w:color w:val="000000" w:themeColor="text1"/>
          <w:shd w:val="clear" w:color="auto" w:fill="FFFFFF"/>
        </w:rPr>
        <w:t xml:space="preserve"> grown for</w:t>
      </w:r>
      <w:r w:rsidR="00115317">
        <w:rPr>
          <w:rFonts w:eastAsia="Times New Roman"/>
          <w:color w:val="000000" w:themeColor="text1"/>
          <w:shd w:val="clear" w:color="auto" w:fill="FFFFFF"/>
        </w:rPr>
        <w:t xml:space="preserve"> an</w:t>
      </w:r>
      <w:r w:rsidR="00C732E6" w:rsidRPr="00C732E6">
        <w:rPr>
          <w:rFonts w:eastAsia="Times New Roman"/>
          <w:color w:val="000000" w:themeColor="text1"/>
          <w:shd w:val="clear" w:color="auto" w:fill="FFFFFF"/>
        </w:rPr>
        <w:t xml:space="preserve"> additional 5 generations</w:t>
      </w:r>
      <w:r w:rsidRPr="00F92F94">
        <w:rPr>
          <w:rFonts w:eastAsia="Times New Roman"/>
          <w:color w:val="000000" w:themeColor="text1"/>
          <w:shd w:val="clear" w:color="auto" w:fill="FFFFFF"/>
        </w:rPr>
        <w:t xml:space="preserve">.  This process was repeated </w:t>
      </w:r>
      <w:r w:rsidR="00735DCF">
        <w:rPr>
          <w:rFonts w:eastAsia="Times New Roman"/>
          <w:color w:val="000000" w:themeColor="text1"/>
          <w:shd w:val="clear" w:color="auto" w:fill="FFFFFF"/>
        </w:rPr>
        <w:t>for a total of 20 generations of growth</w:t>
      </w:r>
      <w:r w:rsidR="00106325">
        <w:rPr>
          <w:rFonts w:eastAsia="Times New Roman"/>
          <w:color w:val="000000" w:themeColor="text1"/>
          <w:shd w:val="clear" w:color="auto" w:fill="FFFFFF"/>
        </w:rPr>
        <w:t>, with c</w:t>
      </w:r>
      <w:r w:rsidRPr="00F92F94">
        <w:rPr>
          <w:rFonts w:eastAsia="Times New Roman"/>
          <w:color w:val="000000" w:themeColor="text1"/>
          <w:shd w:val="clear" w:color="auto" w:fill="FFFFFF"/>
        </w:rPr>
        <w:t>ollected samples c</w:t>
      </w:r>
      <w:r w:rsidR="00106325">
        <w:rPr>
          <w:rFonts w:eastAsia="Times New Roman"/>
          <w:color w:val="000000" w:themeColor="text1"/>
          <w:shd w:val="clear" w:color="auto" w:fill="FFFFFF"/>
        </w:rPr>
        <w:t>orresponding to</w:t>
      </w:r>
      <w:r w:rsidRPr="00F92F94">
        <w:rPr>
          <w:rFonts w:eastAsia="Times New Roman"/>
          <w:color w:val="000000" w:themeColor="text1"/>
          <w:shd w:val="clear" w:color="auto" w:fill="FFFFFF"/>
        </w:rPr>
        <w:t xml:space="preserve"> approximately 5, 10, 15, and 20 generations.</w:t>
      </w:r>
    </w:p>
    <w:p w14:paraId="3B5B3E91" w14:textId="77777777" w:rsidR="00580436" w:rsidRDefault="00580436" w:rsidP="005F375A">
      <w:pPr>
        <w:jc w:val="both"/>
        <w:rPr>
          <w:bCs/>
          <w:iCs/>
          <w:color w:val="000000" w:themeColor="text1"/>
        </w:rPr>
      </w:pPr>
    </w:p>
    <w:p w14:paraId="1F7D1168" w14:textId="35B29704" w:rsidR="00226F4C" w:rsidRPr="00226F4C" w:rsidRDefault="005F375A" w:rsidP="00226F4C">
      <w:pPr>
        <w:jc w:val="both"/>
        <w:rPr>
          <w:bCs/>
          <w:iCs/>
          <w:color w:val="000000" w:themeColor="text1"/>
          <w:lang w:val="en-CA"/>
        </w:rPr>
      </w:pPr>
      <w:r w:rsidRPr="00F92F94">
        <w:rPr>
          <w:bCs/>
          <w:iCs/>
          <w:color w:val="000000" w:themeColor="text1"/>
        </w:rPr>
        <w:t xml:space="preserve">Harvested samples were subject to genomic DNA extraction using a YeaStar™ Genomic DNA Kit, quantified using </w:t>
      </w:r>
      <w:r w:rsidR="0010620E">
        <w:t>the Invitrogen Quant-IT dsDNA BR Assay kit</w:t>
      </w:r>
      <w:r w:rsidR="003B5708">
        <w:t xml:space="preserve"> </w:t>
      </w:r>
      <w:r w:rsidR="003B5708">
        <w:t xml:space="preserve"> (Cat No.</w:t>
      </w:r>
      <w:r w:rsidR="003B5708">
        <w:t xml:space="preserve"> </w:t>
      </w:r>
      <w:r w:rsidR="003B5708">
        <w:t>Q32853)</w:t>
      </w:r>
      <w:r w:rsidRPr="00F92F94">
        <w:rPr>
          <w:bCs/>
          <w:iCs/>
          <w:color w:val="000000" w:themeColor="text1"/>
        </w:rPr>
        <w:t>, and diluted to a final concentration of 2</w:t>
      </w:r>
      <w:r w:rsidR="00202043">
        <w:rPr>
          <w:bCs/>
          <w:iCs/>
          <w:color w:val="000000" w:themeColor="text1"/>
        </w:rPr>
        <w:t>5</w:t>
      </w:r>
      <w:r w:rsidRPr="00F92F94">
        <w:rPr>
          <w:bCs/>
          <w:iCs/>
          <w:color w:val="000000" w:themeColor="text1"/>
        </w:rPr>
        <w:t xml:space="preserve"> ng/</w:t>
      </w:r>
      <w:r w:rsidRPr="00F92F94">
        <w:rPr>
          <w:bCs/>
          <w:iCs/>
          <w:color w:val="000000" w:themeColor="text1"/>
          <w:lang w:val="el-GR"/>
        </w:rPr>
        <w:t>μ</w:t>
      </w:r>
      <w:r w:rsidRPr="00F92F94">
        <w:rPr>
          <w:bCs/>
          <w:iCs/>
          <w:color w:val="000000" w:themeColor="text1"/>
          <w:lang w:val="en-CA"/>
        </w:rPr>
        <w:t xml:space="preserve">l. </w:t>
      </w:r>
      <w:r w:rsidR="001C1A6B">
        <w:rPr>
          <w:bCs/>
          <w:iCs/>
          <w:color w:val="000000" w:themeColor="text1"/>
          <w:lang w:val="en-CA"/>
        </w:rPr>
        <w:t xml:space="preserve">350ng of </w:t>
      </w:r>
      <w:r w:rsidR="00CE4414">
        <w:rPr>
          <w:bCs/>
          <w:iCs/>
          <w:color w:val="000000" w:themeColor="text1"/>
          <w:lang w:val="en-CA"/>
        </w:rPr>
        <w:t xml:space="preserve">DNA </w:t>
      </w:r>
      <w:r w:rsidR="001C1A6B">
        <w:rPr>
          <w:bCs/>
          <w:iCs/>
          <w:color w:val="000000" w:themeColor="text1"/>
          <w:lang w:val="en-CA"/>
        </w:rPr>
        <w:t xml:space="preserve">from each sample was </w:t>
      </w:r>
      <w:r w:rsidR="00580436">
        <w:rPr>
          <w:bCs/>
          <w:iCs/>
          <w:color w:val="000000" w:themeColor="text1"/>
          <w:lang w:val="en-CA"/>
        </w:rPr>
        <w:t>indexed with the following PCR mixture:</w:t>
      </w:r>
      <w:r w:rsidRPr="00233F15">
        <w:rPr>
          <w:bCs/>
          <w:iCs/>
          <w:color w:val="000000" w:themeColor="text1"/>
        </w:rPr>
        <w:t xml:space="preserve">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SuperMix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μl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rFonts w:eastAsia="Times New Roman"/>
          <w:color w:val="333333"/>
          <w:shd w:val="clear" w:color="auto" w:fill="FFFFFF"/>
          <w:lang w:val="en-CA"/>
        </w:rPr>
        <w:t xml:space="preserve">  </w:t>
      </w:r>
      <w:r w:rsidRPr="00233F15">
        <w:rPr>
          <w:bCs/>
          <w:iCs/>
          <w:color w:val="000000" w:themeColor="text1"/>
        </w:rPr>
        <w:t xml:space="preserve">PCR products </w:t>
      </w:r>
      <w:r w:rsidR="00226F4C">
        <w:rPr>
          <w:bCs/>
          <w:iCs/>
          <w:color w:val="000000" w:themeColor="text1"/>
        </w:rPr>
        <w:t xml:space="preserve">were </w:t>
      </w:r>
      <w:r w:rsidRPr="00233F15">
        <w:rPr>
          <w:bCs/>
          <w:iCs/>
          <w:color w:val="000000" w:themeColor="text1"/>
        </w:rPr>
        <w:t>amplified using the following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lang w:val="en-CA"/>
        </w:rPr>
        <w:t xml:space="preserve"> </w:t>
      </w:r>
      <w:r w:rsidR="00226F4C">
        <w:rPr>
          <w:bCs/>
          <w:iCs/>
          <w:color w:val="000000" w:themeColor="text1"/>
          <w:lang w:val="en-CA"/>
        </w:rPr>
        <w:t xml:space="preserve"> </w:t>
      </w:r>
      <w:r w:rsidR="00226F4C">
        <w:t>After indexing, equal</w:t>
      </w:r>
      <w:r w:rsidR="001C1A6B">
        <w:t xml:space="preserve"> volumes</w:t>
      </w:r>
      <w:r w:rsidR="00226F4C">
        <w:t xml:space="preserve"> of UP-tag and DN-tag PCR products from each pool were run on a 3% agarose gel.  The expected 210bp bands were isolated and purified using a Qiagen MinElute Gel Extraction kit.  </w:t>
      </w:r>
      <w:r w:rsidR="001C1A6B">
        <w:t xml:space="preserve">DNA size and purity was confirmed by using the Agilent Bioanalyzer High Sensitity DNA kit.  </w:t>
      </w:r>
      <w:r w:rsidR="00226F4C">
        <w:t>DNA yield was quantified in triplicate using a KAPA SYBR FAST Universal qPCR kit</w:t>
      </w:r>
      <w:r w:rsidR="007622DF">
        <w:t xml:space="preserve"> </w:t>
      </w:r>
      <w:r w:rsidR="007622DF">
        <w:t>(Cat. No. KK4824)</w:t>
      </w:r>
      <w:r w:rsidR="00226F4C">
        <w:t xml:space="preserve">.  </w:t>
      </w:r>
      <w:r w:rsidR="00B04EFA">
        <w:t xml:space="preserve">Approximately equal amounts of each sample were combined and </w:t>
      </w:r>
      <w:r w:rsidR="00226F4C">
        <w:t xml:space="preserve">sequenced using </w:t>
      </w:r>
      <w:r w:rsidR="00226F4C">
        <w:rPr>
          <w:bCs/>
          <w:iCs/>
          <w:color w:val="000000" w:themeColor="text1"/>
          <w:lang w:val="en-CA"/>
        </w:rPr>
        <w:t>an</w:t>
      </w:r>
      <w:r w:rsidR="00226F4C" w:rsidRPr="00233F15">
        <w:rPr>
          <w:bCs/>
          <w:iCs/>
          <w:color w:val="000000" w:themeColor="text1"/>
          <w:lang w:val="en-CA"/>
        </w:rPr>
        <w:t xml:space="preserve"> Illumina NextSeq 500 </w:t>
      </w:r>
      <w:r w:rsidR="00226F4C" w:rsidRPr="00226F4C">
        <w:rPr>
          <w:bCs/>
          <w:iCs/>
          <w:color w:val="000000" w:themeColor="text1"/>
          <w:lang w:val="en-CA"/>
        </w:rPr>
        <w:t>High Output v2</w:t>
      </w:r>
      <w:r w:rsidR="00226F4C" w:rsidRPr="00233F15">
        <w:rPr>
          <w:bCs/>
          <w:iCs/>
          <w:color w:val="000000" w:themeColor="text1"/>
          <w:lang w:val="en-CA"/>
        </w:rPr>
        <w:t xml:space="preserve"> kit</w:t>
      </w:r>
      <w:r w:rsidR="00226F4C">
        <w:rPr>
          <w:bCs/>
          <w:iCs/>
          <w:color w:val="000000" w:themeColor="text1"/>
          <w:lang w:val="en-CA"/>
        </w:rPr>
        <w:t>.</w:t>
      </w:r>
    </w:p>
    <w:p w14:paraId="5FC9E13A" w14:textId="12EF9813" w:rsidR="00226F4C" w:rsidRPr="00226F4C" w:rsidRDefault="00226F4C" w:rsidP="005F375A">
      <w:pPr>
        <w:jc w:val="both"/>
        <w:rPr>
          <w:lang w:val="en-CA"/>
        </w:rPr>
      </w:pP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lastRenderedPageBreak/>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0D02EE"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080B930E" w14:textId="0A880AD9" w:rsidR="00C80234"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s used.</w:t>
      </w:r>
      <w:r w:rsidR="00C80234">
        <w:rPr>
          <w:bCs/>
          <w:iCs/>
          <w:color w:val="000000" w:themeColor="text1"/>
          <w:lang w:val="en-CA"/>
        </w:rPr>
        <w:t xml:space="preserve">  </w:t>
      </w:r>
    </w:p>
    <w:p w14:paraId="2B87DCCA" w14:textId="77777777" w:rsidR="00C80234" w:rsidRDefault="00C80234" w:rsidP="00E76826">
      <w:pPr>
        <w:jc w:val="both"/>
        <w:rPr>
          <w:bCs/>
          <w:iCs/>
          <w:color w:val="000000" w:themeColor="text1"/>
          <w:lang w:val="en-CA"/>
        </w:rPr>
      </w:pPr>
    </w:p>
    <w:p w14:paraId="5A61B06A" w14:textId="687CC009" w:rsidR="00C80234" w:rsidRDefault="00C80234" w:rsidP="00C80234">
      <w:pPr>
        <w:rPr>
          <w:rFonts w:eastAsiaTheme="minorEastAsia"/>
          <w:bCs/>
          <w:iCs/>
          <w:color w:val="000000" w:themeColor="text1"/>
          <w:lang w:val="en-CA"/>
        </w:rPr>
      </w:pPr>
      <w:r>
        <w:rPr>
          <w:rFonts w:eastAsiaTheme="minorEastAsia"/>
          <w:bCs/>
          <w:iCs/>
          <w:color w:val="000000" w:themeColor="text1"/>
          <w:lang w:val="en-CA"/>
        </w:rPr>
        <w:t xml:space="preserve">We </w:t>
      </w:r>
      <w:del w:id="179" w:author="Albi Celaj" w:date="2019-02-01T14:44:00Z">
        <w:r w:rsidDel="004922D2">
          <w:rPr>
            <w:rFonts w:eastAsiaTheme="minorEastAsia"/>
            <w:bCs/>
            <w:iCs/>
            <w:color w:val="000000" w:themeColor="text1"/>
            <w:lang w:val="en-CA"/>
          </w:rPr>
          <w:delText>modell</w:delText>
        </w:r>
      </w:del>
      <w:ins w:id="180" w:author="Albi Celaj" w:date="2019-02-01T14:44:00Z">
        <w:r w:rsidR="004922D2">
          <w:rPr>
            <w:rFonts w:eastAsiaTheme="minorEastAsia"/>
            <w:bCs/>
            <w:iCs/>
            <w:color w:val="000000" w:themeColor="text1"/>
            <w:lang w:val="en-CA"/>
          </w:rPr>
          <w:t>model</w:t>
        </w:r>
      </w:ins>
      <w:r>
        <w:rPr>
          <w:rFonts w:eastAsiaTheme="minorEastAsia"/>
          <w:bCs/>
          <w:iCs/>
          <w:color w:val="000000" w:themeColor="text1"/>
          <w:lang w:val="en-CA"/>
        </w:rPr>
        <w:t xml:space="preserve">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70B9BBA1" w14:textId="77777777" w:rsidR="00C80234" w:rsidRPr="00FA0731" w:rsidRDefault="00C80234"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2C22C494" w14:textId="77777777" w:rsidR="00C80234" w:rsidRDefault="00C80234" w:rsidP="00E76826">
      <w:pPr>
        <w:jc w:val="both"/>
        <w:rPr>
          <w:bCs/>
          <w:iCs/>
          <w:color w:val="000000" w:themeColor="text1"/>
          <w:lang w:val="en-CA"/>
        </w:rPr>
      </w:pPr>
    </w:p>
    <w:p w14:paraId="11A92FAB" w14:textId="0E7F0614" w:rsidR="00C80234" w:rsidRDefault="00C80234" w:rsidP="00C80234">
      <w:pPr>
        <w:rPr>
          <w:bCs/>
          <w:iCs/>
          <w:color w:val="000000" w:themeColor="text1"/>
          <w:lang w:val="en-CA"/>
        </w:rPr>
      </w:pPr>
      <w:r>
        <w:rPr>
          <w:bCs/>
          <w:iCs/>
          <w:color w:val="000000" w:themeColor="text1"/>
          <w:lang w:val="en-CA"/>
        </w:rPr>
        <w:t xml:space="preserve">Here,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is proportional to </w:t>
      </w:r>
      <w:r w:rsidR="006F6E2A">
        <w:rPr>
          <w:rFonts w:eastAsiaTheme="minorEastAsia"/>
          <w:bCs/>
          <w:iCs/>
          <w:color w:val="000000" w:themeColor="text1"/>
          <w:lang w:val="en-CA"/>
        </w:rPr>
        <w:t>a desired</w:t>
      </w:r>
      <w:r>
        <w:rPr>
          <w:rFonts w:eastAsiaTheme="minorEastAsia"/>
          <w:bCs/>
          <w:iCs/>
          <w:color w:val="000000" w:themeColor="text1"/>
          <w:lang w:val="en-CA"/>
        </w:rPr>
        <w:t xml:space="preserve"> ‘</w:t>
      </w:r>
      <w:r w:rsidR="00DA06AF">
        <w:rPr>
          <w:rFonts w:eastAsiaTheme="minorEastAsia"/>
          <w:bCs/>
          <w:iCs/>
          <w:color w:val="000000" w:themeColor="text1"/>
          <w:lang w:val="en-CA"/>
        </w:rPr>
        <w:t>absolute</w:t>
      </w:r>
      <w:r>
        <w:rPr>
          <w:rFonts w:eastAsiaTheme="minorEastAsia"/>
          <w:bCs/>
          <w:iCs/>
          <w:color w:val="000000" w:themeColor="text1"/>
          <w:lang w:val="en-CA"/>
        </w:rPr>
        <w:t>’ starting abundance</w:t>
      </w:r>
      <w:r w:rsidR="00770800">
        <w:rPr>
          <w:rFonts w:eastAsiaTheme="minorEastAsia"/>
          <w:bCs/>
          <w:iCs/>
          <w:color w:val="000000" w:themeColor="text1"/>
          <w:lang w:val="en-CA"/>
        </w:rPr>
        <w:t xml:space="preserve"> </w:t>
      </w:r>
      <w:r w:rsidR="00A90BA7">
        <w:rPr>
          <w:rFonts w:eastAsiaTheme="minorEastAsia"/>
          <w:bCs/>
          <w:iCs/>
          <w:color w:val="000000" w:themeColor="text1"/>
          <w:lang w:val="en-CA"/>
        </w:rPr>
        <w:t xml:space="preserve">metric </w:t>
      </w:r>
      <w:r w:rsidR="00770800">
        <w:rPr>
          <w:rFonts w:eastAsiaTheme="minorEastAsia"/>
          <w:bCs/>
          <w:iCs/>
          <w:color w:val="000000" w:themeColor="text1"/>
          <w:lang w:val="en-CA"/>
        </w:rPr>
        <w:t>for each strain</w:t>
      </w:r>
      <w:r w:rsidR="002A4F31">
        <w:rPr>
          <w:rFonts w:eastAsiaTheme="minorEastAsia"/>
          <w:bCs/>
          <w:iCs/>
          <w:color w:val="000000" w:themeColor="text1"/>
          <w:lang w:val="en-CA"/>
        </w:rPr>
        <w:t xml:space="preserve"> (e.g. number of cells)</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such that: </w:t>
      </w:r>
    </w:p>
    <w:p w14:paraId="22967655" w14:textId="77777777" w:rsidR="00C80234" w:rsidRDefault="00C80234" w:rsidP="00C80234">
      <w:pPr>
        <w:rPr>
          <w:bCs/>
          <w:iCs/>
          <w:color w:val="000000" w:themeColor="text1"/>
          <w:lang w:val="en-CA"/>
        </w:rPr>
      </w:pPr>
    </w:p>
    <w:p w14:paraId="01467219" w14:textId="7875BA1A" w:rsidR="00C80234" w:rsidRPr="00FA0731" w:rsidRDefault="00C80234"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37F01A98" w14:textId="109A456B" w:rsidR="00C80234" w:rsidRDefault="00C80234" w:rsidP="00E76826">
      <w:pPr>
        <w:jc w:val="both"/>
        <w:rPr>
          <w:bCs/>
          <w:iCs/>
          <w:color w:val="000000" w:themeColor="text1"/>
          <w:lang w:val="en-CA"/>
        </w:rPr>
      </w:pPr>
    </w:p>
    <w:p w14:paraId="0965D0CC" w14:textId="02BF154D" w:rsidR="00C80234" w:rsidRPr="00A42B07" w:rsidRDefault="00C80234" w:rsidP="00E76826">
      <w:pPr>
        <w:jc w:val="both"/>
        <w:rPr>
          <w:bCs/>
          <w:iCs/>
          <w:color w:val="000000" w:themeColor="text1"/>
          <w:lang w:val="en-CA"/>
        </w:rPr>
      </w:pPr>
      <w:r>
        <w:rPr>
          <w:bCs/>
          <w:iCs/>
          <w:color w:val="000000" w:themeColor="text1"/>
          <w:lang w:val="en-CA"/>
        </w:rPr>
        <w:t xml:space="preserve">Similarly, we also obtain a proportional estimate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by </w:t>
      </w:r>
      <w:r w:rsidR="00A42B07">
        <w:rPr>
          <w:rFonts w:eastAsiaTheme="minorEastAsia"/>
          <w:bCs/>
          <w:iCs/>
          <w:color w:val="000000" w:themeColor="text1"/>
          <w:lang w:val="en-CA"/>
        </w:rPr>
        <w:t xml:space="preserve">using </w:t>
      </w:r>
      <w:r>
        <w:rPr>
          <w:rFonts w:eastAsiaTheme="minorEastAsia"/>
          <w:bCs/>
          <w:iCs/>
          <w:color w:val="000000" w:themeColor="text1"/>
          <w:lang w:val="en-CA"/>
        </w:rPr>
        <w:t xml:space="preserve">the frequency at each time point, multiplied by </w:t>
      </w:r>
      <w:r w:rsidRPr="00233F15">
        <w:rPr>
          <w:bCs/>
          <w:iCs/>
          <w:color w:val="000000" w:themeColor="text1"/>
          <w:lang w:val="en-CA"/>
        </w:rPr>
        <w:t xml:space="preserve">expected </w:t>
      </w:r>
      <w:r w:rsidR="00A42B07">
        <w:rPr>
          <w:bCs/>
          <w:iCs/>
          <w:color w:val="000000" w:themeColor="text1"/>
          <w:lang w:val="en-CA"/>
        </w:rPr>
        <w:t xml:space="preserve">relative </w:t>
      </w:r>
      <w:r w:rsidRPr="00233F15">
        <w:rPr>
          <w:bCs/>
          <w:iCs/>
          <w:color w:val="000000" w:themeColor="text1"/>
          <w:lang w:val="en-CA"/>
        </w:rPr>
        <w:t xml:space="preserve">pool growth at that time </w:t>
      </w:r>
      <w:r w:rsidR="00A42B07">
        <w:rPr>
          <w:bCs/>
          <w:iCs/>
          <w:color w:val="000000" w:themeColor="text1"/>
          <w:lang w:val="en-CA"/>
        </w:rPr>
        <w:t xml:space="preserve">compared to time 0 </w:t>
      </w:r>
      <w:r w:rsidRPr="00233F15">
        <w:rPr>
          <w:bCs/>
          <w:iCs/>
          <w:color w:val="000000" w:themeColor="text1"/>
          <w:lang w:val="en-CA"/>
        </w:rPr>
        <w:t>(</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Pr="00233F15">
        <w:rPr>
          <w:rFonts w:eastAsiaTheme="minorEastAsia"/>
          <w:bCs/>
          <w:iCs/>
          <w:color w:val="000000" w:themeColor="text1"/>
          <w:lang w:val="en-CA"/>
        </w:rPr>
        <w:t xml:space="preserve"> is defined by the number of generations</w:t>
      </w:r>
      <w:r w:rsidR="000D4C7F">
        <w:rPr>
          <w:rFonts w:eastAsiaTheme="minorEastAsia"/>
          <w:bCs/>
          <w:iCs/>
          <w:color w:val="000000" w:themeColor="text1"/>
          <w:lang w:val="en-CA"/>
        </w:rPr>
        <w:t xml:space="preserve"> since t = 0</w:t>
      </w:r>
      <w:r>
        <w:rPr>
          <w:rFonts w:eastAsiaTheme="minorEastAsia"/>
          <w:bCs/>
          <w:iCs/>
          <w:color w:val="000000" w:themeColor="text1"/>
          <w:lang w:val="en-CA"/>
        </w:rPr>
        <w:t>)</w:t>
      </w:r>
    </w:p>
    <w:p w14:paraId="3CB4C773" w14:textId="77777777" w:rsidR="00C80234" w:rsidRDefault="00C80234" w:rsidP="00E76826">
      <w:pPr>
        <w:jc w:val="both"/>
        <w:rPr>
          <w:bCs/>
          <w:iCs/>
          <w:color w:val="000000" w:themeColor="text1"/>
          <w:lang w:val="en-CA"/>
        </w:rPr>
      </w:pPr>
    </w:p>
    <w:p w14:paraId="62970597" w14:textId="71FE4DE3" w:rsidR="00C80234" w:rsidRPr="00FA0731" w:rsidRDefault="00C80234"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m:oMathPara>
    </w:p>
    <w:p w14:paraId="42BB8E1D" w14:textId="3047BDA9" w:rsidR="00C80234" w:rsidRDefault="00C80234" w:rsidP="00E76826">
      <w:pPr>
        <w:jc w:val="both"/>
        <w:rPr>
          <w:bCs/>
          <w:iCs/>
          <w:color w:val="000000" w:themeColor="text1"/>
          <w:lang w:val="en-CA"/>
        </w:rPr>
      </w:pPr>
    </w:p>
    <w:p w14:paraId="29915551" w14:textId="3E0F83B9" w:rsidR="00E46245" w:rsidRPr="00233F15" w:rsidRDefault="00C80234" w:rsidP="00E76826">
      <w:pPr>
        <w:jc w:val="both"/>
        <w:rPr>
          <w:bCs/>
          <w:iCs/>
          <w:color w:val="000000" w:themeColor="text1"/>
          <w:lang w:val="en-CA"/>
        </w:rPr>
      </w:pPr>
      <w:r>
        <w:rPr>
          <w:bCs/>
          <w:iCs/>
          <w:color w:val="000000" w:themeColor="text1"/>
          <w:lang w:val="en-CA"/>
        </w:rPr>
        <w:t xml:space="preserve">Therefore,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Pr>
          <w:rFonts w:eastAsiaTheme="minorEastAsia"/>
          <w:bCs/>
          <w:iCs/>
          <w:color w:val="000000" w:themeColor="text1"/>
          <w:lang w:val="en-CA"/>
        </w:rPr>
        <w:t xml:space="preserve"> </w:t>
      </w:r>
      <w:r>
        <w:rPr>
          <w:bCs/>
          <w:iCs/>
          <w:color w:val="000000" w:themeColor="text1"/>
          <w:lang w:val="en-CA"/>
        </w:rPr>
        <w:t xml:space="preserve">over time can be used to compute a metric that is proportional to </w:t>
      </w:r>
      <w:r w:rsidR="00DA06AF">
        <w:rPr>
          <w:bCs/>
          <w:iCs/>
          <w:color w:val="000000" w:themeColor="text1"/>
          <w:lang w:val="en-CA"/>
        </w:rPr>
        <w:t>the absolute</w:t>
      </w:r>
      <w:r>
        <w:rPr>
          <w:bCs/>
          <w:iCs/>
          <w:color w:val="000000" w:themeColor="text1"/>
          <w:lang w:val="en-CA"/>
        </w:rPr>
        <w:t xml:space="preserve"> ‘area under the growth curve’ </w:t>
      </w:r>
      <w:r w:rsidRPr="00233F15">
        <w:rPr>
          <w:bCs/>
          <w:iCs/>
          <w:color w:val="000000" w:themeColor="text1"/>
          <w:lang w:val="en-CA"/>
        </w:rPr>
        <w:t>(</w:t>
      </w:r>
      <m:oMath>
        <m:r>
          <w:rPr>
            <w:rFonts w:ascii="Cambria Math" w:hAnsi="Cambria Math"/>
            <w:color w:val="000000" w:themeColor="text1"/>
            <w:lang w:val="en-CA"/>
          </w:rPr>
          <m:t>AUC</m:t>
        </m:r>
      </m:oMath>
      <w:r>
        <w:rPr>
          <w:bCs/>
          <w:iCs/>
          <w:color w:val="000000" w:themeColor="text1"/>
          <w:lang w:val="en-CA"/>
        </w:rPr>
        <w:t xml:space="preserve">) from timepoints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w:t>
      </w:r>
      <w:r>
        <w:rPr>
          <w:rFonts w:eastAsiaTheme="minorEastAsia"/>
          <w:bCs/>
          <w:iCs/>
          <w:color w:val="000000" w:themeColor="text1"/>
          <w:lang w:val="en-CA"/>
        </w:rPr>
        <w:t>Here,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r>
        <w:rPr>
          <w:bCs/>
          <w:iCs/>
          <w:color w:val="000000" w:themeColor="text1"/>
          <w:lang w:val="en-CA"/>
        </w:rPr>
        <w:t>:</w:t>
      </w:r>
    </w:p>
    <w:p w14:paraId="44C48DB0" w14:textId="613936A4" w:rsidR="00C05930" w:rsidRPr="00233F15" w:rsidRDefault="006F6E2A"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3DA8E5FC" w14:textId="77777777" w:rsidR="00E46245" w:rsidRDefault="00E46245" w:rsidP="00224FCB">
      <w:pPr>
        <w:rPr>
          <w:bCs/>
          <w:iCs/>
          <w:color w:val="000000" w:themeColor="text1"/>
          <w:lang w:val="en-CA"/>
        </w:rPr>
      </w:pPr>
    </w:p>
    <w:p w14:paraId="40CCAF54" w14:textId="221B6295" w:rsidR="00194AA9" w:rsidRDefault="00A04BDD" w:rsidP="00224FCB">
      <w:pPr>
        <w:rPr>
          <w:rFonts w:eastAsiaTheme="minorEastAsia"/>
          <w:bCs/>
          <w:iCs/>
          <w:color w:val="000000" w:themeColor="text1"/>
          <w:lang w:val="en-CA"/>
        </w:rPr>
      </w:pPr>
      <w:r>
        <w:rPr>
          <w:bCs/>
          <w:iCs/>
          <w:color w:val="000000" w:themeColor="text1"/>
          <w:lang w:val="en-CA"/>
        </w:rPr>
        <w:t>In th</w:t>
      </w:r>
      <w:r w:rsidR="00E47953">
        <w:rPr>
          <w:bCs/>
          <w:iCs/>
          <w:color w:val="000000" w:themeColor="text1"/>
          <w:lang w:val="en-CA"/>
        </w:rPr>
        <w:t>e</w:t>
      </w:r>
      <w:r>
        <w:rPr>
          <w:bCs/>
          <w:iCs/>
          <w:color w:val="000000" w:themeColor="text1"/>
          <w:lang w:val="en-CA"/>
        </w:rPr>
        <w:t xml:space="preserve">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4194244A" w:rsidR="007E5134" w:rsidRDefault="000D02EE"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0985532D" w14:textId="77777777" w:rsidR="00E46245" w:rsidRDefault="00E46245" w:rsidP="00224FCB">
      <w:pPr>
        <w:rPr>
          <w:bCs/>
          <w:iCs/>
          <w:color w:val="000000" w:themeColor="text1"/>
          <w:lang w:val="en-CA"/>
        </w:rPr>
      </w:pPr>
    </w:p>
    <w:p w14:paraId="74182E57" w14:textId="7D66EF06" w:rsidR="00FA0731" w:rsidRDefault="00E47953" w:rsidP="00E12214">
      <w:pPr>
        <w:jc w:val="both"/>
        <w:rPr>
          <w:ins w:id="181" w:author="Albi Celaj" w:date="2019-01-28T14:52:00Z"/>
          <w:rFonts w:eastAsiaTheme="minorEastAsia"/>
          <w:bCs/>
          <w:iCs/>
          <w:color w:val="000000" w:themeColor="text1"/>
          <w:lang w:val="en-CA"/>
        </w:rPr>
      </w:pPr>
      <w:r>
        <w:rPr>
          <w:bCs/>
          <w:iCs/>
          <w:color w:val="000000" w:themeColor="text1"/>
          <w:lang w:val="en-CA"/>
        </w:rPr>
        <w:t>Given the above relationships</w:t>
      </w:r>
      <w:r w:rsidR="00770800">
        <w:rPr>
          <w:bCs/>
          <w:iCs/>
          <w:color w:val="000000" w:themeColor="text1"/>
          <w:lang w:val="en-CA"/>
        </w:rPr>
        <w:t xml:space="preserve"> </w:t>
      </w:r>
      <w:r w:rsidR="00A42B07">
        <w:rPr>
          <w:bCs/>
          <w:iCs/>
          <w:color w:val="000000" w:themeColor="text1"/>
          <w:lang w:val="en-CA"/>
        </w:rPr>
        <w:t>of</w:t>
      </w:r>
      <w:r w:rsidR="00770800">
        <w:rPr>
          <w:bCs/>
          <w:iCs/>
          <w:color w:val="000000" w:themeColor="text1"/>
          <w:lang w:val="en-CA"/>
        </w:rPr>
        <w:t xml:space="preserve"> the frequency-based metrics</w:t>
      </w:r>
      <w:r w:rsidR="00A42B07">
        <w:rPr>
          <w:bCs/>
          <w:iCs/>
          <w:color w:val="000000" w:themeColor="text1"/>
          <w:lang w:val="en-CA"/>
        </w:rPr>
        <w:t xml:space="preserve"> with </w:t>
      </w:r>
      <w:r w:rsidR="00BB5271">
        <w:rPr>
          <w:bCs/>
          <w:iCs/>
          <w:color w:val="000000" w:themeColor="text1"/>
          <w:lang w:val="en-CA"/>
        </w:rPr>
        <w:t>absolute abundance-based metrics</w:t>
      </w:r>
      <w:r>
        <w:rPr>
          <w:bCs/>
          <w:iCs/>
          <w:color w:val="000000" w:themeColor="text1"/>
          <w:lang w:val="en-CA"/>
        </w:rPr>
        <w:t>, we can</w:t>
      </w:r>
      <w:r w:rsidR="00DD3274">
        <w:rPr>
          <w:bCs/>
          <w:iCs/>
          <w:color w:val="000000" w:themeColor="text1"/>
          <w:lang w:val="en-CA"/>
        </w:rPr>
        <w:t xml:space="preserv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DD3274">
        <w:rPr>
          <w:rFonts w:eastAsiaTheme="minorEastAsia"/>
          <w:bCs/>
          <w:iCs/>
          <w:color w:val="000000" w:themeColor="text1"/>
          <w:lang w:val="en-CA"/>
        </w:rPr>
        <w:t xml:space="preserve"> </w:t>
      </w:r>
      <w:r>
        <w:rPr>
          <w:rFonts w:eastAsiaTheme="minorEastAsia"/>
          <w:bCs/>
          <w:iCs/>
          <w:color w:val="000000" w:themeColor="text1"/>
          <w:lang w:val="en-CA"/>
        </w:rPr>
        <w:t>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sidR="00DD3274">
        <w:rPr>
          <w:rFonts w:eastAsiaTheme="minorEastAsia"/>
          <w:bCs/>
          <w:iCs/>
          <w:color w:val="000000" w:themeColor="text1"/>
          <w:lang w:val="en-CA"/>
        </w:rPr>
        <w:t xml:space="preserve"> and</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770800">
        <w:rPr>
          <w:rFonts w:eastAsiaTheme="minorEastAsia"/>
          <w:bCs/>
          <w:iCs/>
          <w:color w:val="000000" w:themeColor="text1"/>
          <w:lang w:val="en-CA"/>
        </w:rPr>
        <w:t>.</w:t>
      </w:r>
      <w:r w:rsidR="00DD3274">
        <w:rPr>
          <w:rFonts w:eastAsiaTheme="minorEastAsia"/>
          <w:bCs/>
          <w:iCs/>
          <w:color w:val="000000" w:themeColor="text1"/>
          <w:lang w:val="en-CA"/>
        </w:rPr>
        <w:t xml:space="preserve"> </w:t>
      </w:r>
      <w:r w:rsidR="00F23FC5">
        <w:rPr>
          <w:rFonts w:eastAsiaTheme="minorEastAsia"/>
          <w:bCs/>
          <w:iCs/>
          <w:color w:val="000000" w:themeColor="text1"/>
          <w:lang w:val="en-CA"/>
        </w:rPr>
        <w:t xml:space="preserve"> </w:t>
      </w:r>
      <w:r w:rsidR="00824387">
        <w:rPr>
          <w:rFonts w:eastAsiaTheme="minorEastAsia"/>
          <w:bCs/>
          <w:iCs/>
          <w:color w:val="000000" w:themeColor="text1"/>
          <w:lang w:val="en-CA"/>
        </w:rPr>
        <w:t xml:space="preserve">Therefore, </w:t>
      </w:r>
      <w:r w:rsidR="00E12214">
        <w:rPr>
          <w:rFonts w:eastAsiaTheme="minorEastAsia"/>
          <w:bCs/>
          <w:iCs/>
          <w:color w:val="000000" w:themeColor="text1"/>
          <w:lang w:val="en-CA"/>
        </w:rPr>
        <w:t>the unknown</w:t>
      </w:r>
      <w:r w:rsidR="00F23FC5">
        <w:rPr>
          <w:rFonts w:eastAsiaTheme="minorEastAsia"/>
          <w:bCs/>
          <w:iCs/>
          <w:color w:val="000000" w:themeColor="text1"/>
          <w:lang w:val="en-CA"/>
        </w:rPr>
        <w:t xml:space="preserve"> constant relating</w:t>
      </w:r>
      <w:r w:rsidR="009A6FE3">
        <w:rPr>
          <w:rFonts w:eastAsiaTheme="minorEastAsia"/>
          <w:bCs/>
          <w:iCs/>
          <w:color w:val="000000" w:themeColor="text1"/>
          <w:lang w:val="en-CA"/>
        </w:rPr>
        <w:t xml:space="preserve"> frequency</w:t>
      </w:r>
      <w:r w:rsidR="005A6915">
        <w:rPr>
          <w:rFonts w:eastAsiaTheme="minorEastAsia"/>
          <w:bCs/>
          <w:iCs/>
          <w:color w:val="000000" w:themeColor="text1"/>
          <w:lang w:val="en-CA"/>
        </w:rPr>
        <w:t>-based abundance estimates</w:t>
      </w:r>
      <w:r w:rsidR="009A6FE3">
        <w:rPr>
          <w:rFonts w:eastAsiaTheme="minorEastAsia"/>
          <w:bCs/>
          <w:iCs/>
          <w:color w:val="000000" w:themeColor="text1"/>
          <w:lang w:val="en-CA"/>
        </w:rPr>
        <w:t xml:space="preserve"> to absolute abundance</w:t>
      </w:r>
      <w:r w:rsidR="005A6915">
        <w:rPr>
          <w:rFonts w:eastAsiaTheme="minorEastAsia"/>
          <w:bCs/>
          <w:iCs/>
          <w:color w:val="000000" w:themeColor="text1"/>
          <w:lang w:val="en-CA"/>
        </w:rPr>
        <w:t xml:space="preserve"> estimates</w:t>
      </w:r>
      <w:r w:rsidR="00AD73E9">
        <w:rPr>
          <w:rFonts w:eastAsiaTheme="minorEastAsia"/>
          <w:bCs/>
          <w:iCs/>
          <w:color w:val="000000" w:themeColor="text1"/>
          <w:lang w:val="en-CA"/>
        </w:rPr>
        <w:t xml:space="preserve"> for each strain</w:t>
      </w:r>
      <w:r w:rsidR="009A6FE3">
        <w:rPr>
          <w:rFonts w:eastAsiaTheme="minorEastAsia"/>
          <w:bCs/>
          <w:iCs/>
          <w:color w:val="000000" w:themeColor="text1"/>
          <w:lang w:val="en-CA"/>
        </w:rPr>
        <w:t xml:space="preserve"> </w:t>
      </w:r>
      <w:r w:rsidR="00F23FC5">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m:t>
        </m:r>
      </m:oMath>
      <w:r w:rsidR="00F23FC5">
        <w:rPr>
          <w:rFonts w:eastAsiaTheme="minorEastAsia"/>
          <w:bCs/>
          <w:iCs/>
          <w:color w:val="000000" w:themeColor="text1"/>
          <w:lang w:val="en-CA"/>
        </w:rPr>
        <w:t xml:space="preserve"> </w:t>
      </w:r>
      <w:r w:rsidR="00E12214">
        <w:rPr>
          <w:rFonts w:eastAsiaTheme="minorEastAsia"/>
          <w:bCs/>
          <w:iCs/>
          <w:color w:val="000000" w:themeColor="text1"/>
          <w:lang w:val="en-CA"/>
        </w:rPr>
        <w:t>is</w:t>
      </w:r>
      <w:r w:rsidR="00A42B07">
        <w:rPr>
          <w:rFonts w:eastAsiaTheme="minorEastAsia"/>
          <w:bCs/>
          <w:iCs/>
          <w:color w:val="000000" w:themeColor="text1"/>
          <w:lang w:val="en-CA"/>
        </w:rPr>
        <w:t xml:space="preserve"> </w:t>
      </w:r>
      <w:r w:rsidR="009A6FE3">
        <w:rPr>
          <w:rFonts w:eastAsiaTheme="minorEastAsia"/>
          <w:bCs/>
          <w:iCs/>
          <w:color w:val="000000" w:themeColor="text1"/>
          <w:lang w:val="en-CA"/>
        </w:rPr>
        <w:t xml:space="preserve">not needed to compute growth rate </w:t>
      </w:r>
      <w:r>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Pr>
          <w:rFonts w:eastAsiaTheme="minorEastAsia"/>
          <w:bCs/>
          <w:iCs/>
          <w:color w:val="000000" w:themeColor="text1"/>
          <w:lang w:val="en-CA"/>
        </w:rPr>
        <w:t>:</w:t>
      </w:r>
    </w:p>
    <w:p w14:paraId="6C6C369A" w14:textId="77777777" w:rsidR="00FA0731" w:rsidRDefault="00FA0731" w:rsidP="00224FCB">
      <w:pPr>
        <w:rPr>
          <w:rFonts w:eastAsiaTheme="minorEastAsia"/>
          <w:bCs/>
          <w:iCs/>
          <w:color w:val="000000" w:themeColor="text1"/>
          <w:lang w:val="en-CA"/>
        </w:rPr>
      </w:pPr>
    </w:p>
    <w:p w14:paraId="40B26F6C" w14:textId="3CB7EAD1" w:rsidR="00FA0731" w:rsidRDefault="00C80234" w:rsidP="00FA0731">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14D89BA" w14:textId="77777777" w:rsidR="00FA0731" w:rsidRDefault="00FA0731" w:rsidP="00224FCB">
      <w:pPr>
        <w:rPr>
          <w:rFonts w:eastAsiaTheme="minorEastAsia"/>
          <w:bCs/>
          <w:iCs/>
          <w:color w:val="000000" w:themeColor="text1"/>
          <w:lang w:val="en-CA"/>
        </w:rPr>
      </w:pPr>
    </w:p>
    <w:p w14:paraId="4FE4A56E" w14:textId="7F77696B" w:rsidR="00EC0185" w:rsidRPr="00EF6685" w:rsidRDefault="00E47953" w:rsidP="00EF6685">
      <w:pPr>
        <w:jc w:val="both"/>
        <w:rPr>
          <w:rFonts w:eastAsiaTheme="minorEastAsia"/>
          <w:color w:val="000000" w:themeColor="text1"/>
          <w:lang w:val="en-CA"/>
        </w:rPr>
      </w:pPr>
      <w:r>
        <w:rPr>
          <w:rFonts w:eastAsiaTheme="minorEastAsia"/>
          <w:bCs/>
          <w:iCs/>
          <w:color w:val="000000" w:themeColor="text1"/>
          <w:lang w:val="en-CA"/>
        </w:rPr>
        <w:t xml:space="preserve">Because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are both known, w</w:t>
      </w:r>
      <w:r w:rsidR="00DD5708">
        <w:rPr>
          <w:rFonts w:eastAsiaTheme="minorEastAsia"/>
          <w:bCs/>
          <w:iCs/>
          <w:color w:val="000000" w:themeColor="text1"/>
          <w:lang w:val="en-CA"/>
        </w:rPr>
        <w:t>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w:t>
      </w:r>
      <w:ins w:id="182" w:author="Albi Celaj" w:date="2019-01-22T15:08:00Z">
        <w:r w:rsidR="00B551D7">
          <w:rPr>
            <w:rFonts w:eastAsiaTheme="minorEastAsia"/>
            <w:bCs/>
            <w:iCs/>
            <w:color w:val="000000" w:themeColor="text1"/>
            <w:lang w:val="en-CA"/>
          </w:rPr>
          <w:t>-1</w:t>
        </w:r>
      </w:ins>
      <w:r w:rsidR="00A13902">
        <w:rPr>
          <w:rFonts w:eastAsiaTheme="minorEastAsia"/>
          <w:bCs/>
          <w:iCs/>
          <w:color w:val="000000" w:themeColor="text1"/>
          <w:lang w:val="en-CA"/>
        </w:rPr>
        <w:t xml:space="preserve">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A42B07">
        <w:rPr>
          <w:rFonts w:eastAsiaTheme="minorEastAsia"/>
          <w:bCs/>
          <w:iCs/>
          <w:color w:val="000000" w:themeColor="text1"/>
          <w:lang w:val="en-CA"/>
        </w:rPr>
        <w:t xml:space="preserve"> </w:t>
      </w:r>
      <w:r w:rsidR="000D4C7F">
        <w:rPr>
          <w:rFonts w:eastAsiaTheme="minorEastAsia"/>
          <w:bCs/>
          <w:iCs/>
          <w:color w:val="000000" w:themeColor="text1"/>
          <w:lang w:val="en-CA"/>
        </w:rPr>
        <w:t>(there is no simple closed-form solution for this equation)</w:t>
      </w:r>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371719">
        <w:rPr>
          <w:rFonts w:eastAsiaTheme="minorEastAsia"/>
          <w:bCs/>
          <w:iCs/>
          <w:color w:val="000000" w:themeColor="text1"/>
          <w:lang w:val="en-CA"/>
        </w:rPr>
        <w:t xml:space="preserve"> is an estimate of the growth rate relative to the pool as a whole (i.e. a strain with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=1</m:t>
        </m:r>
      </m:oMath>
      <w:r w:rsidR="00371719">
        <w:rPr>
          <w:rFonts w:eastAsiaTheme="minorEastAsia"/>
          <w:bCs/>
          <w:iCs/>
          <w:color w:val="000000" w:themeColor="text1"/>
          <w:lang w:val="en-CA"/>
        </w:rPr>
        <w:t xml:space="preserve"> perfectly ‘keeps up’ with the pool).</w:t>
      </w:r>
      <w:r w:rsidR="009D2CEF">
        <w:rPr>
          <w:rFonts w:eastAsiaTheme="minorEastAsia"/>
          <w:bCs/>
          <w:iCs/>
          <w:color w:val="000000" w:themeColor="text1"/>
          <w:lang w:val="en-CA"/>
        </w:rPr>
        <w:t xml:space="preserve">  </w:t>
      </w:r>
      <w:r w:rsidR="00EF6685">
        <w:rPr>
          <w:rFonts w:eastAsiaTheme="minorEastAsia"/>
          <w:bCs/>
          <w:iCs/>
          <w:color w:val="000000" w:themeColor="text1"/>
          <w:lang w:val="en-CA"/>
        </w:rPr>
        <w:t xml:space="preserve">In practice,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F6685">
        <w:rPr>
          <w:rFonts w:eastAsiaTheme="minorEastAsia"/>
          <w:bCs/>
          <w:iCs/>
          <w:color w:val="000000" w:themeColor="text1"/>
          <w:lang w:val="en-CA"/>
        </w:rPr>
        <w:t xml:space="preserve"> estimates the average </w:t>
      </w:r>
      <w:r w:rsidR="00BB20FB">
        <w:rPr>
          <w:rFonts w:eastAsiaTheme="minorEastAsia"/>
          <w:bCs/>
          <w:iCs/>
          <w:color w:val="000000" w:themeColor="text1"/>
          <w:lang w:val="en-CA"/>
        </w:rPr>
        <w:t xml:space="preserve">relative </w:t>
      </w:r>
      <w:r w:rsidR="000B2E9C">
        <w:rPr>
          <w:rFonts w:eastAsiaTheme="minorEastAsia"/>
          <w:color w:val="000000" w:themeColor="text1"/>
          <w:lang w:val="en-CA"/>
        </w:rPr>
        <w:t xml:space="preserve">exponential </w:t>
      </w:r>
      <w:r w:rsidR="00EF6685">
        <w:rPr>
          <w:rFonts w:eastAsiaTheme="minorEastAsia"/>
          <w:bCs/>
          <w:iCs/>
          <w:color w:val="000000" w:themeColor="text1"/>
          <w:lang w:val="en-CA"/>
        </w:rPr>
        <w:t>growth rate</w:t>
      </w:r>
      <w:r w:rsidR="00371719">
        <w:rPr>
          <w:rFonts w:eastAsiaTheme="minorEastAsia"/>
          <w:bCs/>
          <w:iCs/>
          <w:color w:val="000000" w:themeColor="text1"/>
          <w:lang w:val="en-CA"/>
        </w:rPr>
        <w:t xml:space="preserve"> </w:t>
      </w:r>
      <w:r w:rsidR="00EF6685">
        <w:rPr>
          <w:rFonts w:eastAsiaTheme="minorEastAsia"/>
          <w:bCs/>
          <w:iCs/>
          <w:color w:val="000000" w:themeColor="text1"/>
          <w:lang w:val="en-CA"/>
        </w:rPr>
        <w:t xml:space="preserve">from 0 to </w:t>
      </w:r>
      <m:oMath>
        <m:r>
          <w:rPr>
            <w:rFonts w:ascii="Cambria Math" w:hAnsi="Cambria Math"/>
            <w:color w:val="000000" w:themeColor="text1"/>
            <w:lang w:val="en-CA"/>
          </w:rPr>
          <m:t>T</m:t>
        </m:r>
      </m:oMath>
      <w:r w:rsidR="00EF6685">
        <w:rPr>
          <w:rFonts w:eastAsiaTheme="minorEastAsia"/>
          <w:color w:val="000000" w:themeColor="text1"/>
          <w:lang w:val="en-CA"/>
        </w:rPr>
        <w:t xml:space="preserve"> </w:t>
      </w:r>
      <w:r w:rsidR="00D2331D">
        <w:rPr>
          <w:rFonts w:eastAsiaTheme="minorEastAsia"/>
          <w:color w:val="000000" w:themeColor="text1"/>
          <w:lang w:val="en-CA"/>
        </w:rPr>
        <w:t xml:space="preserve">(e.g. a prolonged lag phase </w:t>
      </w:r>
      <w:r w:rsidR="00371719">
        <w:rPr>
          <w:rFonts w:eastAsiaTheme="minorEastAsia"/>
          <w:color w:val="000000" w:themeColor="text1"/>
          <w:lang w:val="en-CA"/>
        </w:rPr>
        <w:t>effectively</w:t>
      </w:r>
      <w:r w:rsidR="00D2331D">
        <w:rPr>
          <w:rFonts w:eastAsiaTheme="minorEastAsia"/>
          <w:color w:val="000000" w:themeColor="text1"/>
          <w:lang w:val="en-CA"/>
        </w:rPr>
        <w:t xml:space="preserve"> lower</w:t>
      </w:r>
      <w:r w:rsidR="00371719">
        <w:rPr>
          <w:rFonts w:eastAsiaTheme="minorEastAsia"/>
          <w:color w:val="000000" w:themeColor="text1"/>
          <w:lang w:val="en-CA"/>
        </w:rPr>
        <w:t>s the</w:t>
      </w:r>
      <w:r w:rsidR="00D2331D">
        <w:rPr>
          <w:rFonts w:eastAsiaTheme="minorEastAsia"/>
          <w:color w:val="000000" w:themeColor="text1"/>
          <w:lang w:val="en-CA"/>
        </w:rPr>
        <w:t xml:space="preserve"> average exponential growth rate)</w:t>
      </w:r>
      <w:r w:rsidR="00EF6685">
        <w:rPr>
          <w:rFonts w:eastAsiaTheme="minorEastAsia"/>
          <w:color w:val="000000" w:themeColor="text1"/>
          <w:lang w:val="en-CA"/>
        </w:rPr>
        <w:t xml:space="preserve">.  </w:t>
      </w:r>
      <w:ins w:id="183" w:author="Albi Celaj" w:date="2019-01-22T15:09:00Z">
        <w:r w:rsidR="00EE2F08">
          <w:rPr>
            <w:rFonts w:eastAsiaTheme="minorEastAsia"/>
            <w:bCs/>
            <w:iCs/>
            <w:color w:val="000000" w:themeColor="text1"/>
            <w:lang w:val="en-CA"/>
          </w:rPr>
          <w:t>For linear regression and neural network training,</w:t>
        </w:r>
      </w:ins>
      <w:ins w:id="184" w:author="Albi Celaj" w:date="2019-01-22T15:10:00Z">
        <w:r w:rsidR="00EE2F08">
          <w:rPr>
            <w:rFonts w:eastAsiaTheme="minorEastAsia"/>
            <w:bCs/>
            <w:iCs/>
            <w:color w:val="000000" w:themeColor="text1"/>
            <w:lang w:val="en-CA"/>
          </w:rPr>
          <w:t xml:space="preserve"> the minimum </w:t>
        </w:r>
        <m:oMath>
          <m:r>
            <w:rPr>
              <w:rFonts w:ascii="Cambria Math" w:hAnsi="Cambria Math"/>
              <w:color w:val="000000" w:themeColor="text1"/>
              <w:lang w:val="en-CA"/>
            </w:rPr>
            <m:t>g</m:t>
          </m:r>
        </m:oMath>
        <w:r w:rsidR="00EE2F08">
          <w:rPr>
            <w:rFonts w:eastAsiaTheme="minorEastAsia"/>
            <w:color w:val="000000" w:themeColor="text1"/>
            <w:lang w:val="en-CA"/>
          </w:rPr>
          <w:t xml:space="preserve"> is set to 1e-10 to avoid numerical </w:t>
        </w:r>
      </w:ins>
      <w:ins w:id="185" w:author="Albi Celaj" w:date="2019-01-22T15:11:00Z">
        <w:r w:rsidR="00EE2F08">
          <w:rPr>
            <w:rFonts w:eastAsiaTheme="minorEastAsia"/>
            <w:color w:val="000000" w:themeColor="text1"/>
            <w:lang w:val="en-CA"/>
          </w:rPr>
          <w:t xml:space="preserve">errors in the </w:t>
        </w:r>
      </w:ins>
      <w:r w:rsidR="00EF6685">
        <w:rPr>
          <w:rFonts w:eastAsiaTheme="minorEastAsia"/>
          <w:color w:val="000000" w:themeColor="text1"/>
          <w:lang w:val="en-CA"/>
        </w:rPr>
        <w:t xml:space="preserve">respective </w:t>
      </w:r>
      <w:ins w:id="186" w:author="Albi Celaj" w:date="2019-01-22T15:11:00Z">
        <w:r w:rsidR="00EE2F08">
          <w:rPr>
            <w:rFonts w:eastAsiaTheme="minorEastAsia"/>
            <w:color w:val="000000" w:themeColor="text1"/>
            <w:lang w:val="en-CA"/>
          </w:rPr>
          <w:t xml:space="preserve">algorithms. </w:t>
        </w:r>
      </w:ins>
      <w:ins w:id="187" w:author="Albi Celaj" w:date="2019-01-22T15:10:00Z">
        <w:r w:rsidR="00EE2F08">
          <w:rPr>
            <w:rFonts w:eastAsiaTheme="minorEastAsia"/>
            <w:bCs/>
            <w:iCs/>
            <w:color w:val="000000" w:themeColor="text1"/>
            <w:lang w:val="en-CA"/>
          </w:rPr>
          <w:t xml:space="preserve"> </w:t>
        </w:r>
      </w:ins>
      <w:r w:rsidR="00E76A36">
        <w:rPr>
          <w:rFonts w:eastAsiaTheme="minorEastAsia"/>
          <w:bCs/>
          <w:iCs/>
          <w:color w:val="000000" w:themeColor="text1"/>
          <w:lang w:val="en-CA"/>
        </w:rPr>
        <w:t xml:space="preserve">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0D02EE"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1FE597C8" w14:textId="166E70D8" w:rsidR="000D489D" w:rsidRDefault="000D489D" w:rsidP="00224FCB">
      <w:pPr>
        <w:rPr>
          <w:bCs/>
          <w:iCs/>
          <w:color w:val="000000" w:themeColor="text1"/>
          <w:lang w:val="en-CA"/>
        </w:rPr>
      </w:pPr>
    </w:p>
    <w:p w14:paraId="7D19C77B" w14:textId="7BA34351" w:rsidR="00E92C13" w:rsidRPr="006C42C2" w:rsidRDefault="00913B12" w:rsidP="00325E97">
      <w:pPr>
        <w:jc w:val="both"/>
        <w:rPr>
          <w:rFonts w:eastAsiaTheme="minorEastAsia"/>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FB1AB1">
        <w:rPr>
          <w:bCs/>
          <w:iCs/>
          <w:color w:val="000000" w:themeColor="text1"/>
          <w:lang w:val="en-CA"/>
        </w:rPr>
        <w:t>range uncertainty</w:t>
      </w:r>
      <w:r w:rsidR="00B8741C">
        <w:rPr>
          <w:bCs/>
          <w:iCs/>
          <w:color w:val="000000" w:themeColor="text1"/>
          <w:lang w:val="en-CA"/>
        </w:rPr>
        <w:t xml:space="preserve">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FB1AB1">
        <w:rPr>
          <w:rFonts w:eastAsiaTheme="minorEastAsia"/>
          <w:bCs/>
          <w:iCs/>
          <w:color w:val="000000" w:themeColor="text1"/>
          <w:lang w:val="en-CA"/>
        </w:rPr>
        <w:t>may</w:t>
      </w:r>
      <w:r w:rsidR="00970806">
        <w:rPr>
          <w:rFonts w:eastAsiaTheme="minorEastAsia"/>
          <w:bCs/>
          <w:iCs/>
          <w:color w:val="000000" w:themeColor="text1"/>
          <w:lang w:val="en-CA"/>
        </w:rPr>
        <w:t xml:space="preserve">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4452EF">
        <w:rPr>
          <w:rFonts w:eastAsiaTheme="minorEastAsia"/>
          <w:bCs/>
          <w:iCs/>
          <w:color w:val="000000" w:themeColor="text1"/>
          <w:lang w:val="en-CA"/>
        </w:rPr>
        <w:t xml:space="preserve">Figure </w:t>
      </w:r>
      <w:r w:rsidR="005B60EA">
        <w:rPr>
          <w:rFonts w:eastAsiaTheme="minorEastAsia"/>
          <w:bCs/>
          <w:iCs/>
          <w:color w:val="000000" w:themeColor="text1"/>
          <w:lang w:val="en-CA"/>
        </w:rPr>
        <w:t>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B217F8">
        <w:rPr>
          <w:rFonts w:eastAsiaTheme="minorEastAsia"/>
          <w:bCs/>
          <w:iCs/>
          <w:color w:val="000000" w:themeColor="text1"/>
          <w:lang w:val="en-CA"/>
        </w:rPr>
        <w:t xml:space="preserve">correct for </w:t>
      </w:r>
      <w:r w:rsidR="009E3EE6">
        <w:rPr>
          <w:rFonts w:eastAsiaTheme="minorEastAsia"/>
          <w:bCs/>
          <w:iCs/>
          <w:color w:val="000000" w:themeColor="text1"/>
          <w:lang w:val="en-CA"/>
        </w:rPr>
        <w:t xml:space="preserve">any </w:t>
      </w:r>
      <w:r w:rsidR="00B217F8">
        <w:rPr>
          <w:rFonts w:eastAsiaTheme="minorEastAsia"/>
          <w:bCs/>
          <w:iCs/>
          <w:color w:val="000000" w:themeColor="text1"/>
          <w:lang w:val="en-CA"/>
        </w:rPr>
        <w:t>potential</w:t>
      </w:r>
      <w:r w:rsidR="00ED15EA">
        <w:rPr>
          <w:rFonts w:eastAsiaTheme="minorEastAsia"/>
          <w:bCs/>
          <w:iCs/>
          <w:color w:val="000000" w:themeColor="text1"/>
          <w:lang w:val="en-CA"/>
        </w:rPr>
        <w:t xml:space="preserve"> </w:t>
      </w:r>
      <w:r w:rsidR="006C42C2">
        <w:rPr>
          <w:rFonts w:eastAsiaTheme="minorEastAsia"/>
          <w:bCs/>
          <w:iCs/>
          <w:color w:val="000000" w:themeColor="text1"/>
          <w:lang w:val="en-CA"/>
        </w:rPr>
        <w:t>pool-of-origin</w:t>
      </w:r>
      <w:r w:rsidR="00ED15EA">
        <w:rPr>
          <w:rFonts w:eastAsiaTheme="minorEastAsia"/>
          <w:bCs/>
          <w:iCs/>
          <w:color w:val="000000" w:themeColor="text1"/>
          <w:lang w:val="en-CA"/>
        </w:rPr>
        <w:t xml:space="preserve">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6C42C2">
        <w:rPr>
          <w:rFonts w:eastAsiaTheme="minorEastAsia"/>
          <w:bCs/>
          <w:iCs/>
          <w:color w:val="000000" w:themeColor="text1"/>
          <w:lang w:val="en-CA"/>
        </w:rPr>
        <w:t>arising from merging the MAT</w:t>
      </w:r>
      <w:r w:rsidR="006C42C2" w:rsidRPr="00D9511C">
        <w:rPr>
          <w:rFonts w:eastAsiaTheme="minorEastAsia"/>
          <w:b/>
          <w:bCs/>
          <w:iCs/>
          <w:color w:val="000000" w:themeColor="text1"/>
          <w:lang w:val="en-CA"/>
        </w:rPr>
        <w:t>a</w:t>
      </w:r>
      <w:r w:rsidR="006C42C2">
        <w:rPr>
          <w:rFonts w:eastAsiaTheme="minorEastAsia"/>
          <w:bCs/>
          <w:iCs/>
          <w:color w:val="000000" w:themeColor="text1"/>
          <w:lang w:val="en-CA"/>
        </w:rPr>
        <w:t xml:space="preserve"> and MAT</w:t>
      </w:r>
      <w:r w:rsidR="006C42C2" w:rsidRPr="00D9511C">
        <w:rPr>
          <w:rFonts w:eastAsiaTheme="minorEastAsia"/>
          <w:b/>
          <w:bCs/>
          <w:iCs/>
          <w:color w:val="000000" w:themeColor="text1"/>
          <w:lang w:val="el-GR"/>
        </w:rPr>
        <w:t>α</w:t>
      </w:r>
      <w:r w:rsidR="006C42C2">
        <w:rPr>
          <w:rFonts w:eastAsiaTheme="minorEastAsia"/>
          <w:b/>
          <w:bCs/>
          <w:iCs/>
          <w:color w:val="000000" w:themeColor="text1"/>
          <w:lang w:val="en-CA"/>
        </w:rPr>
        <w:t xml:space="preserve"> </w:t>
      </w:r>
      <w:r w:rsidR="006C42C2" w:rsidRPr="00A02411">
        <w:rPr>
          <w:rFonts w:eastAsiaTheme="minorEastAsia"/>
          <w:bCs/>
          <w:iCs/>
          <w:color w:val="000000" w:themeColor="text1"/>
          <w:lang w:val="en-CA"/>
        </w:rPr>
        <w:t>po</w:t>
      </w:r>
      <w:r w:rsidR="006C42C2">
        <w:rPr>
          <w:rFonts w:eastAsiaTheme="minorEastAsia"/>
          <w:bCs/>
          <w:iCs/>
          <w:color w:val="000000" w:themeColor="text1"/>
          <w:lang w:val="en-CA"/>
        </w:rPr>
        <w:t>pulations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4452EF">
        <w:rPr>
          <w:rFonts w:eastAsiaTheme="minorEastAsia"/>
          <w:bCs/>
          <w:iCs/>
          <w:color w:val="000000" w:themeColor="text1"/>
          <w:lang w:val="en-CA"/>
        </w:rPr>
        <w:t xml:space="preserve">Figure </w:t>
      </w:r>
      <w:r w:rsidR="00BF2A5E">
        <w:rPr>
          <w:rFonts w:eastAsiaTheme="minorEastAsia"/>
          <w:bCs/>
          <w:iCs/>
          <w:color w:val="000000" w:themeColor="text1"/>
          <w:lang w:val="en-CA"/>
        </w:rPr>
        <w:t>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r w:rsidR="00E92C13">
        <w:rPr>
          <w:rFonts w:eastAsiaTheme="minorEastAsia"/>
          <w:bCs/>
          <w:iCs/>
          <w:color w:val="000000" w:themeColor="text1"/>
          <w:lang w:val="en-CA"/>
        </w:rPr>
        <w:t xml:space="preserve">  Any small remaining effects are handled by plate-of-origin </w:t>
      </w:r>
      <w:r w:rsidR="005302D7">
        <w:rPr>
          <w:rFonts w:eastAsiaTheme="minorEastAsia"/>
          <w:bCs/>
          <w:iCs/>
          <w:color w:val="000000" w:themeColor="text1"/>
          <w:lang w:val="en-CA"/>
        </w:rPr>
        <w:t xml:space="preserve">terms </w:t>
      </w:r>
      <w:r w:rsidR="00E92C13">
        <w:rPr>
          <w:rFonts w:eastAsiaTheme="minorEastAsia"/>
          <w:bCs/>
          <w:iCs/>
          <w:color w:val="000000" w:themeColor="text1"/>
          <w:lang w:val="en-CA"/>
        </w:rPr>
        <w:t xml:space="preserve">in linear </w:t>
      </w:r>
      <w:del w:id="188" w:author="Albi Celaj" w:date="2019-02-01T14:44:00Z">
        <w:r w:rsidR="00E92C13" w:rsidDel="004922D2">
          <w:rPr>
            <w:rFonts w:eastAsiaTheme="minorEastAsia"/>
            <w:bCs/>
            <w:iCs/>
            <w:color w:val="000000" w:themeColor="text1"/>
            <w:lang w:val="en-CA"/>
          </w:rPr>
          <w:delText>modell</w:delText>
        </w:r>
      </w:del>
      <w:ins w:id="189" w:author="Albi Celaj" w:date="2019-02-01T14:44:00Z">
        <w:r w:rsidR="004922D2">
          <w:rPr>
            <w:rFonts w:eastAsiaTheme="minorEastAsia"/>
            <w:bCs/>
            <w:iCs/>
            <w:color w:val="000000" w:themeColor="text1"/>
            <w:lang w:val="en-CA"/>
          </w:rPr>
          <w:t>model</w:t>
        </w:r>
      </w:ins>
      <w:r w:rsidR="00E92C13">
        <w:rPr>
          <w:rFonts w:eastAsiaTheme="minorEastAsia"/>
          <w:bCs/>
          <w:iCs/>
          <w:color w:val="000000" w:themeColor="text1"/>
          <w:lang w:val="en-CA"/>
        </w:rPr>
        <w:t>ing (below).</w:t>
      </w:r>
    </w:p>
    <w:p w14:paraId="69DE1198" w14:textId="62399B56"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02A34A90"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ins w:id="190" w:author="Albi Celaj" w:date="2019-01-22T15:11:00Z">
        <w:r w:rsidR="00EE2F08">
          <w:rPr>
            <w:bCs/>
            <w:iCs/>
            <w:color w:val="000000" w:themeColor="text1"/>
          </w:rPr>
          <w:t xml:space="preserve"> </w:t>
        </w:r>
      </w:ins>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0D02EE"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501DEAAF"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08A4CB5F" w:rsidR="006C2865" w:rsidRPr="00EB395E" w:rsidRDefault="000D02EE"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r w:rsidR="00E92C13">
        <w:rPr>
          <w:rFonts w:eastAsiaTheme="minorEastAsia"/>
          <w:color w:val="000000" w:themeColor="text1"/>
          <w:lang w:val="en-CA"/>
        </w:rPr>
        <w:br/>
      </w:r>
    </w:p>
    <w:p w14:paraId="1AA90E34" w14:textId="6DEC72AC"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r w:rsidR="00E92C13">
        <w:rPr>
          <w:rFonts w:eastAsiaTheme="minorEastAsia"/>
          <w:bCs/>
          <w:iCs/>
          <w:color w:val="000000" w:themeColor="text1"/>
          <w:lang w:val="en-CA"/>
        </w:rPr>
        <w:t xml:space="preserve"> (a difference-based metric is not readily generalizable to high-order effects)</w:t>
      </w:r>
      <w:r w:rsidR="006C2865" w:rsidRPr="00233F15">
        <w:rPr>
          <w:rFonts w:eastAsiaTheme="minorEastAsia"/>
          <w:bCs/>
          <w:iCs/>
          <w:color w:val="000000" w:themeColor="text1"/>
          <w:lang w:val="en-CA"/>
        </w:rPr>
        <w:t>.</w:t>
      </w:r>
    </w:p>
    <w:p w14:paraId="5972979E" w14:textId="2FE3A5FD" w:rsidR="006C2865" w:rsidRPr="00EB395E" w:rsidRDefault="000D02EE"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0D02EE"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0D2FC02C"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 xml:space="preserve">When </w:t>
      </w:r>
      <w:del w:id="191" w:author="Albi Celaj" w:date="2019-02-01T14:44:00Z">
        <w:r w:rsidDel="004922D2">
          <w:rPr>
            <w:rFonts w:eastAsiaTheme="minorEastAsia"/>
            <w:bCs/>
            <w:iCs/>
            <w:color w:val="000000" w:themeColor="text1"/>
            <w:lang w:val="en-CA"/>
          </w:rPr>
          <w:delText>modell</w:delText>
        </w:r>
      </w:del>
      <w:ins w:id="192" w:author="Albi Celaj" w:date="2019-02-01T14:44:00Z">
        <w:r w:rsidR="004922D2">
          <w:rPr>
            <w:rFonts w:eastAsiaTheme="minorEastAsia"/>
            <w:bCs/>
            <w:iCs/>
            <w:color w:val="000000" w:themeColor="text1"/>
            <w:lang w:val="en-CA"/>
          </w:rPr>
          <w:t>model</w:t>
        </w:r>
      </w:ins>
      <w:r>
        <w:rPr>
          <w:rFonts w:eastAsiaTheme="minorEastAsia"/>
          <w:bCs/>
          <w:iCs/>
          <w:color w:val="000000" w:themeColor="text1"/>
          <w:lang w:val="en-CA"/>
        </w:rPr>
        <w:t>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0D02EE"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0D02EE"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0D02EE"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4FCD695F" w:rsidR="0065014F"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w:t>
      </w:r>
      <w:r w:rsidR="006C42C2">
        <w:rPr>
          <w:rFonts w:eastAsiaTheme="minorEastAsia"/>
          <w:bCs/>
          <w:iCs/>
          <w:color w:val="000000" w:themeColor="text1"/>
          <w:lang w:val="en-CA"/>
        </w:rPr>
        <w:t xml:space="preserve">  Equation 7) contains a ‘plate of origin’ term for each strain to correct for any potential batch effects.</w:t>
      </w:r>
    </w:p>
    <w:p w14:paraId="6EAB6F7A" w14:textId="77777777" w:rsidR="0065014F" w:rsidRDefault="0065014F" w:rsidP="00224FCB">
      <w:pPr>
        <w:jc w:val="both"/>
        <w:rPr>
          <w:rFonts w:eastAsiaTheme="minorEastAsia"/>
          <w:bCs/>
          <w:iCs/>
          <w:color w:val="000000" w:themeColor="text1"/>
        </w:rPr>
      </w:pPr>
    </w:p>
    <w:p w14:paraId="37A69F41" w14:textId="794F8222"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4452EF">
        <w:rPr>
          <w:rFonts w:eastAsiaTheme="minorEastAsia"/>
          <w:bCs/>
          <w:iCs/>
          <w:color w:val="000000" w:themeColor="text1"/>
          <w:lang w:val="en-CA"/>
        </w:rPr>
        <w:t xml:space="preserve">Figure </w:t>
      </w:r>
      <w:r w:rsidR="004F5977">
        <w:rPr>
          <w:rFonts w:eastAsiaTheme="minorEastAsia"/>
          <w:bCs/>
          <w:iCs/>
          <w:color w:val="000000" w:themeColor="text1"/>
          <w:lang w:val="en-CA"/>
        </w:rPr>
        <w:t>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C42C2">
        <w:rPr>
          <w:rFonts w:eastAsiaTheme="minorEastAsia"/>
          <w:bCs/>
          <w:iCs/>
          <w:color w:val="000000" w:themeColor="text1"/>
          <w:lang w:val="en-CA"/>
        </w:rPr>
        <w:t xml:space="preserve"> (and plate-of-origin effects)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w:t>
      </w:r>
      <w:r w:rsidR="004452EF">
        <w:rPr>
          <w:rFonts w:eastAsiaTheme="minorEastAsia"/>
          <w:bCs/>
          <w:iCs/>
          <w:color w:val="000000" w:themeColor="text1"/>
          <w:lang w:val="en-CA"/>
        </w:rPr>
        <w:t xml:space="preserve">Figure </w:t>
      </w:r>
      <w:r w:rsidR="005F08B4">
        <w:rPr>
          <w:rFonts w:eastAsiaTheme="minorEastAsia"/>
          <w:bCs/>
          <w:iCs/>
          <w:color w:val="000000" w:themeColor="text1"/>
          <w:lang w:val="en-CA"/>
        </w:rPr>
        <w:t xml:space="preserve">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1FF831BB"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331D38">
        <w:rPr>
          <w:rFonts w:eastAsiaTheme="minorEastAsia"/>
          <w:bCs/>
          <w:iCs/>
          <w:color w:val="000000" w:themeColor="text1"/>
          <w:lang w:val="en-CA"/>
        </w:rPr>
        <w:t>expansion</w:t>
      </w:r>
      <w:r w:rsidR="008640C9">
        <w:rPr>
          <w:rFonts w:eastAsiaTheme="minorEastAsia"/>
          <w:bCs/>
          <w:iCs/>
          <w:color w:val="000000" w:themeColor="text1"/>
          <w:lang w:val="en-CA"/>
        </w:rPr>
        <w:t>”</w:t>
      </w:r>
      <w:r w:rsidR="000B7BE0">
        <w:rPr>
          <w:rFonts w:eastAsiaTheme="minorEastAsia"/>
          <w:bCs/>
          <w:iCs/>
          <w:color w:val="000000" w:themeColor="text1"/>
          <w:lang w:val="en-CA"/>
        </w:rPr>
        <w:t xml:space="preserve"> method</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F6E2A">
        <w:rPr>
          <w:rFonts w:eastAsiaTheme="minorEastAsia"/>
          <w:color w:val="000000" w:themeColor="text1"/>
          <w:lang w:val="en-CA"/>
        </w:rPr>
        <w:t xml:space="preserve"> (</w:t>
      </w:r>
      <w:r w:rsidR="00E92C13">
        <w:rPr>
          <w:rFonts w:eastAsiaTheme="minorEastAsia"/>
          <w:color w:val="000000" w:themeColor="text1"/>
          <w:lang w:val="en-CA"/>
        </w:rPr>
        <w:t xml:space="preserve">all </w:t>
      </w:r>
      <w:r w:rsidR="006F6E2A">
        <w:rPr>
          <w:rFonts w:eastAsiaTheme="minorEastAsia"/>
          <w:color w:val="000000" w:themeColor="text1"/>
          <w:lang w:val="en-CA"/>
        </w:rPr>
        <w:t>plate-of-origin effects</w:t>
      </w:r>
      <w:r w:rsidR="00E92C13">
        <w:rPr>
          <w:rFonts w:eastAsiaTheme="minorEastAsia"/>
          <w:color w:val="000000" w:themeColor="text1"/>
          <w:lang w:val="en-CA"/>
        </w:rPr>
        <w:t xml:space="preserve"> are re-added at each step</w:t>
      </w:r>
      <w:r w:rsidR="006F6E2A">
        <w:rPr>
          <w:rFonts w:eastAsiaTheme="minorEastAsia"/>
          <w:color w:val="000000" w:themeColor="text1"/>
          <w:lang w:val="en-CA"/>
        </w:rPr>
        <w:t>)</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w:t>
      </w:r>
      <w:r w:rsidR="00331D38">
        <w:rPr>
          <w:rFonts w:eastAsiaTheme="minorEastAsia"/>
          <w:bCs/>
          <w:iCs/>
          <w:color w:val="000000" w:themeColor="text1"/>
          <w:lang w:val="en-CA"/>
        </w:rPr>
        <w:t>expansion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w:t>
      </w:r>
      <w:ins w:id="193" w:author="Albi Celaj" w:date="2019-01-22T15:13:00Z">
        <w:r w:rsidR="00EE2F08">
          <w:rPr>
            <w:rFonts w:eastAsiaTheme="minorEastAsia"/>
            <w:color w:val="000000" w:themeColor="text1"/>
            <w:lang w:val="en-CA"/>
          </w:rPr>
          <w:t xml:space="preserve">unique </w:t>
        </w:r>
      </w:ins>
      <w:r w:rsidR="00C26B76">
        <w:rPr>
          <w:rFonts w:eastAsiaTheme="minorEastAsia"/>
          <w:color w:val="000000" w:themeColor="text1"/>
          <w:lang w:val="en-CA"/>
        </w:rPr>
        <w:t xml:space="preserve">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ins w:id="194" w:author="Albi Celaj" w:date="2019-01-22T15:13:00Z">
        <w:r w:rsidR="00EE2F08">
          <w:rPr>
            <w:rFonts w:eastAsiaTheme="minorEastAsia"/>
            <w:color w:val="000000" w:themeColor="text1"/>
            <w:lang w:val="en-CA"/>
          </w:rPr>
          <w:t xml:space="preserve"> to search</w:t>
        </w:r>
      </w:ins>
      <w:r w:rsidR="000B7BE0">
        <w:rPr>
          <w:rFonts w:eastAsiaTheme="minorEastAsia"/>
          <w:color w:val="000000" w:themeColor="text1"/>
          <w:lang w:val="en-CA"/>
        </w:rPr>
        <w:t xml:space="preserve"> for</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w:t>
      </w:r>
      <w:r w:rsidR="00331D38">
        <w:rPr>
          <w:rFonts w:eastAsiaTheme="minorEastAsia"/>
          <w:color w:val="000000" w:themeColor="text1"/>
          <w:lang w:val="en-CA"/>
        </w:rPr>
        <w:t>expansion</w:t>
      </w:r>
      <w:r w:rsidR="005B38BF">
        <w:rPr>
          <w:rFonts w:eastAsiaTheme="minorEastAsia"/>
          <w:color w:val="000000" w:themeColor="text1"/>
          <w:lang w:val="en-CA"/>
        </w:rPr>
        <w:t xml:space="preserve">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r w:rsidR="006F6E2A">
        <w:rPr>
          <w:rFonts w:eastAsiaTheme="minorEastAsia"/>
          <w:color w:val="000000" w:themeColor="text1"/>
          <w:lang w:val="en-CA"/>
        </w:rPr>
        <w:t xml:space="preserve">  Plate-of-origin effects are</w:t>
      </w:r>
      <w:r w:rsidR="00E92C13">
        <w:rPr>
          <w:rFonts w:eastAsiaTheme="minorEastAsia"/>
          <w:color w:val="000000" w:themeColor="text1"/>
          <w:lang w:val="en-CA"/>
        </w:rPr>
        <w:t xml:space="preserve"> re-added to the model before stepwise elimination, and are</w:t>
      </w:r>
      <w:r w:rsidR="006F6E2A">
        <w:rPr>
          <w:rFonts w:eastAsiaTheme="minorEastAsia"/>
          <w:color w:val="000000" w:themeColor="text1"/>
          <w:lang w:val="en-CA"/>
        </w:rPr>
        <w:t xml:space="preserve"> subject to the same </w:t>
      </w:r>
      <w:r w:rsidR="00E92C13">
        <w:rPr>
          <w:rFonts w:eastAsiaTheme="minorEastAsia"/>
          <w:color w:val="000000" w:themeColor="text1"/>
          <w:lang w:val="en-CA"/>
        </w:rPr>
        <w:t>significance criteria</w:t>
      </w:r>
      <w:r w:rsidR="006F6E2A">
        <w:rPr>
          <w:rFonts w:eastAsiaTheme="minorEastAsia"/>
          <w:color w:val="000000" w:themeColor="text1"/>
          <w:lang w:val="en-CA"/>
        </w:rPr>
        <w:t>.</w:t>
      </w:r>
    </w:p>
    <w:p w14:paraId="5453861B" w14:textId="77777777" w:rsidR="001B1B1F" w:rsidRDefault="001B1B1F" w:rsidP="00224FCB">
      <w:pPr>
        <w:rPr>
          <w:b/>
          <w:bCs/>
          <w:iCs/>
          <w:color w:val="000000" w:themeColor="text1"/>
          <w:lang w:val="en-CA"/>
        </w:rPr>
      </w:pPr>
    </w:p>
    <w:p w14:paraId="5710F677" w14:textId="38A3A427" w:rsidR="00A86E68" w:rsidRPr="00A86E68" w:rsidRDefault="00A86E68" w:rsidP="008F1FA5">
      <w:pPr>
        <w:jc w:val="both"/>
        <w:rPr>
          <w:b/>
          <w:bCs/>
          <w:iCs/>
          <w:color w:val="000000" w:themeColor="text1"/>
        </w:rPr>
      </w:pPr>
      <w:r>
        <w:rPr>
          <w:b/>
          <w:bCs/>
          <w:iCs/>
          <w:color w:val="000000" w:themeColor="text1"/>
        </w:rPr>
        <w:t xml:space="preserve">Defining a </w:t>
      </w:r>
      <w:r w:rsidR="00001B97">
        <w:rPr>
          <w:b/>
          <w:bCs/>
          <w:iCs/>
          <w:color w:val="000000" w:themeColor="text1"/>
        </w:rPr>
        <w:t>neural network</w:t>
      </w:r>
      <w:r w:rsidR="00996366">
        <w:rPr>
          <w:b/>
          <w:bCs/>
          <w:iCs/>
          <w:color w:val="000000" w:themeColor="text1"/>
        </w:rPr>
        <w:t xml:space="preserve"> system model</w:t>
      </w:r>
    </w:p>
    <w:p w14:paraId="7B6D8A63" w14:textId="78DD4ACD" w:rsidR="00345169" w:rsidRDefault="00B2123C" w:rsidP="008F1FA5">
      <w:pPr>
        <w:jc w:val="both"/>
        <w:rPr>
          <w:bCs/>
          <w:iCs/>
          <w:color w:val="000000" w:themeColor="text1"/>
        </w:rPr>
      </w:pPr>
      <w:r>
        <w:rPr>
          <w:bCs/>
          <w:iCs/>
          <w:color w:val="000000" w:themeColor="text1"/>
        </w:rPr>
        <w:t xml:space="preserve">We will define an ‘efflux and </w:t>
      </w:r>
      <w:r w:rsidR="00001B97">
        <w:rPr>
          <w:bCs/>
          <w:iCs/>
          <w:color w:val="000000" w:themeColor="text1"/>
        </w:rPr>
        <w:t>influence</w:t>
      </w:r>
      <w:r>
        <w:rPr>
          <w:bCs/>
          <w:iCs/>
          <w:color w:val="000000" w:themeColor="text1"/>
        </w:rPr>
        <w:t>’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0D02EE"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0D02EE"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0D02EE"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7BF74EA0"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ins w:id="195" w:author="Albi Celaj" w:date="2019-01-22T15:14:00Z">
        <w:r w:rsidR="00327ECE">
          <w:rPr>
            <w:rFonts w:eastAsiaTheme="minorEastAsia"/>
            <w:bCs/>
            <w:iCs/>
            <w:color w:val="000000" w:themeColor="text1"/>
            <w:lang w:val="en-CA"/>
          </w:rPr>
          <w:t>non-negative</w:t>
        </w:r>
      </w:ins>
      <w:del w:id="196" w:author="Albi Celaj" w:date="2019-01-22T15:14:00Z">
        <w:r w:rsidR="00770E22" w:rsidDel="00327ECE">
          <w:rPr>
            <w:rFonts w:eastAsiaTheme="minorEastAsia"/>
            <w:bCs/>
            <w:iCs/>
            <w:color w:val="000000" w:themeColor="text1"/>
            <w:lang w:val="en-CA"/>
          </w:rPr>
          <w:delText>positive</w:delText>
        </w:r>
      </w:del>
      <w:r w:rsidR="00770E22">
        <w:rPr>
          <w:rFonts w:eastAsiaTheme="minorEastAsia"/>
          <w:bCs/>
          <w:iCs/>
          <w:color w:val="000000" w:themeColor="text1"/>
          <w:lang w:val="en-CA"/>
        </w:rPr>
        <w:t>.</w:t>
      </w:r>
    </w:p>
    <w:p w14:paraId="12A201DA" w14:textId="77777777" w:rsidR="00C63774" w:rsidRDefault="00C63774" w:rsidP="00EF1063">
      <w:pPr>
        <w:jc w:val="both"/>
        <w:rPr>
          <w:rFonts w:eastAsiaTheme="minorEastAsia"/>
          <w:bCs/>
          <w:iCs/>
          <w:color w:val="000000" w:themeColor="text1"/>
          <w:lang w:val="en-CA"/>
        </w:rPr>
      </w:pPr>
    </w:p>
    <w:p w14:paraId="5EE84536" w14:textId="7BEC00E4"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lastRenderedPageBreak/>
        <w:t xml:space="preserve">We then </w:t>
      </w:r>
      <w:r w:rsidR="008D1145">
        <w:rPr>
          <w:rFonts w:eastAsiaTheme="minorEastAsia"/>
          <w:bCs/>
          <w:iCs/>
          <w:color w:val="000000" w:themeColor="text1"/>
          <w:lang w:val="en-CA"/>
        </w:rPr>
        <w:t xml:space="preserve">model </w:t>
      </w:r>
      <w:r w:rsidR="00922F12">
        <w:rPr>
          <w:rFonts w:eastAsiaTheme="minorEastAsia"/>
          <w:bCs/>
          <w:iCs/>
          <w:color w:val="000000" w:themeColor="text1"/>
          <w:lang w:val="en-CA"/>
        </w:rPr>
        <w:t>influence</w:t>
      </w:r>
      <w:r w:rsidR="00F47E26">
        <w:rPr>
          <w:rFonts w:eastAsiaTheme="minorEastAsia"/>
          <w:bCs/>
          <w:iCs/>
          <w:color w:val="000000" w:themeColor="text1"/>
          <w:lang w:val="en-CA"/>
        </w:rPr>
        <w:t xml:space="preserve">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2963DA">
        <w:rPr>
          <w:rFonts w:eastAsiaTheme="minorEastAsia"/>
          <w:bCs/>
          <w:iCs/>
          <w:color w:val="000000" w:themeColor="text1"/>
          <w:lang w:val="en-CA"/>
        </w:rPr>
        <w:t xml:space="preserve">We initially set a common set of influence relationships across drugs, so that the </w:t>
      </w:r>
      <w:r w:rsidR="00C27406">
        <w:rPr>
          <w:rFonts w:eastAsiaTheme="minorEastAsia"/>
          <w:bCs/>
          <w:iCs/>
          <w:color w:val="000000" w:themeColor="text1"/>
          <w:lang w:val="en-CA"/>
        </w:rPr>
        <w:t>activ</w:t>
      </w:r>
      <w:r w:rsidR="00922F12">
        <w:rPr>
          <w:rFonts w:eastAsiaTheme="minorEastAsia"/>
          <w:bCs/>
          <w:iCs/>
          <w:color w:val="000000" w:themeColor="text1"/>
          <w:lang w:val="en-CA"/>
        </w:rPr>
        <w:t>ity</w:t>
      </w:r>
      <w:r w:rsidR="00C27406">
        <w:rPr>
          <w:rFonts w:eastAsiaTheme="minorEastAsia"/>
          <w:bCs/>
          <w:iCs/>
          <w:color w:val="000000" w:themeColor="text1"/>
          <w:lang w:val="en-CA"/>
        </w:rPr>
        <w:t xml:space="preserve">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w:t>
      </w:r>
      <w:del w:id="197" w:author="Albi Celaj" w:date="2019-02-01T14:44:00Z">
        <w:r w:rsidR="00DB609A" w:rsidDel="004922D2">
          <w:rPr>
            <w:rFonts w:eastAsiaTheme="minorEastAsia"/>
            <w:bCs/>
            <w:iCs/>
            <w:color w:val="000000" w:themeColor="text1"/>
            <w:lang w:val="en-CA"/>
          </w:rPr>
          <w:delText>modell</w:delText>
        </w:r>
      </w:del>
      <w:ins w:id="198" w:author="Albi Celaj" w:date="2019-02-01T14:44:00Z">
        <w:r w:rsidR="004922D2">
          <w:rPr>
            <w:rFonts w:eastAsiaTheme="minorEastAsia"/>
            <w:bCs/>
            <w:iCs/>
            <w:color w:val="000000" w:themeColor="text1"/>
            <w:lang w:val="en-CA"/>
          </w:rPr>
          <w:t>model</w:t>
        </w:r>
      </w:ins>
      <w:r w:rsidR="00DB609A">
        <w:rPr>
          <w:rFonts w:eastAsiaTheme="minorEastAsia"/>
          <w:bCs/>
          <w:iCs/>
          <w:color w:val="000000" w:themeColor="text1"/>
          <w:lang w:val="en-CA"/>
        </w:rPr>
        <w:t xml:space="preserve">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w:t>
      </w:r>
      <w:r w:rsidR="002963DA">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0D02EE"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5C39FA1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sidR="00634D16">
        <w:rPr>
          <w:rFonts w:eastAsiaTheme="minorEastAsia"/>
          <w:bCs/>
          <w:iCs/>
          <w:color w:val="000000" w:themeColor="text1"/>
          <w:lang w:val="en-CA"/>
        </w:rPr>
        <w:t>influence</w:t>
      </w:r>
      <w:r>
        <w:rPr>
          <w:rFonts w:eastAsiaTheme="minorEastAsia"/>
          <w:bCs/>
          <w:iCs/>
          <w:color w:val="000000" w:themeColor="text1"/>
          <w:lang w:val="en-CA"/>
        </w:rPr>
        <w:t xml:space="preserve">.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0D02EE"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27EB31C7"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w:t>
      </w:r>
      <w:r w:rsidR="002A35B4">
        <w:rPr>
          <w:rFonts w:eastAsiaTheme="minorEastAsia"/>
          <w:bCs/>
          <w:iCs/>
          <w:color w:val="000000" w:themeColor="text1"/>
          <w:lang w:val="en-CA"/>
        </w:rPr>
        <w:t>is itself unknown</w:t>
      </w:r>
      <w:r w:rsidR="005A3E9A">
        <w:rPr>
          <w:rFonts w:eastAsiaTheme="minorEastAsia"/>
          <w:bCs/>
          <w:iCs/>
          <w:color w:val="000000" w:themeColor="text1"/>
          <w:lang w:val="en-CA"/>
        </w:rPr>
        <w:t xml:space="preserve">,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 xml:space="preserve">we also </w:t>
      </w:r>
      <w:del w:id="199" w:author="Albi Celaj" w:date="2019-02-01T14:44:00Z">
        <w:r w:rsidR="00F27034" w:rsidDel="004922D2">
          <w:rPr>
            <w:rFonts w:eastAsiaTheme="minorEastAsia"/>
            <w:bCs/>
            <w:iCs/>
            <w:color w:val="000000" w:themeColor="text1"/>
            <w:lang w:val="en-CA"/>
          </w:rPr>
          <w:delText>model</w:delText>
        </w:r>
        <w:r w:rsidR="000500D0" w:rsidDel="004922D2">
          <w:rPr>
            <w:rFonts w:eastAsiaTheme="minorEastAsia"/>
            <w:bCs/>
            <w:iCs/>
            <w:color w:val="000000" w:themeColor="text1"/>
            <w:lang w:val="en-CA"/>
          </w:rPr>
          <w:delText>l</w:delText>
        </w:r>
      </w:del>
      <w:ins w:id="200" w:author="Albi Celaj" w:date="2019-02-01T14:44:00Z">
        <w:r w:rsidR="004922D2">
          <w:rPr>
            <w:rFonts w:eastAsiaTheme="minorEastAsia"/>
            <w:bCs/>
            <w:iCs/>
            <w:color w:val="000000" w:themeColor="text1"/>
            <w:lang w:val="en-CA"/>
          </w:rPr>
          <w:t>model</w:t>
        </w:r>
      </w:ins>
      <w:r w:rsidR="000500D0">
        <w:rPr>
          <w:rFonts w:eastAsiaTheme="minorEastAsia"/>
          <w:bCs/>
          <w:iCs/>
          <w:color w:val="000000" w:themeColor="text1"/>
          <w:lang w:val="en-CA"/>
        </w:rPr>
        <w:t>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0D02EE"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71ADBD4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w:t>
      </w:r>
      <w:r w:rsidR="001A7C2E">
        <w:rPr>
          <w:rFonts w:eastAsiaTheme="minorEastAsia"/>
          <w:bCs/>
          <w:iCs/>
          <w:color w:val="000000" w:themeColor="text1"/>
          <w:lang w:val="en-CA"/>
        </w:rPr>
        <w:t>non-negative</w:t>
      </w:r>
      <w:r w:rsidR="00651DB9">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792A2200"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w:r w:rsidR="00CA5769">
        <w:rPr>
          <w:rFonts w:eastAsiaTheme="minorEastAsia"/>
          <w:bCs/>
          <w:iCs/>
          <w:color w:val="000000" w:themeColor="text1"/>
          <w:lang w:val="en-CA"/>
        </w:rPr>
        <w:t xml:space="preserve">baseline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403F49C"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(‘mse’) loss function, using the adam optimizer with a learning rate of 0.</w:t>
      </w:r>
      <w:r w:rsidR="00290DE7">
        <w:rPr>
          <w:rFonts w:eastAsiaTheme="minorEastAsia"/>
          <w:bCs/>
          <w:iCs/>
          <w:color w:val="000000" w:themeColor="text1"/>
          <w:lang w:val="en-CA"/>
        </w:rPr>
        <w:t>05</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 xml:space="preserve">,000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0D02EE"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4BC016D8"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lang w:val="en-CA"/>
        </w:rPr>
        <w:t>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w:t>
      </w:r>
      <w:ins w:id="201" w:author="Albi Celaj" w:date="2019-01-22T15:19:00Z">
        <w:r w:rsidR="0098037A">
          <w:rPr>
            <w:bCs/>
            <w:iCs/>
            <w:color w:val="000000" w:themeColor="text1"/>
          </w:rPr>
          <w:t xml:space="preserve">impact on </w:t>
        </w:r>
      </w:ins>
      <w:r w:rsidR="008D2C0D">
        <w:rPr>
          <w:bCs/>
          <w:iCs/>
          <w:color w:val="000000" w:themeColor="text1"/>
        </w:rPr>
        <w:t>mean-squared error</w:t>
      </w:r>
      <w:del w:id="202" w:author="Albi Celaj" w:date="2019-01-22T15:19:00Z">
        <w:r w:rsidR="008D2C0D" w:rsidDel="0098037A">
          <w:rPr>
            <w:bCs/>
            <w:iCs/>
            <w:color w:val="000000" w:themeColor="text1"/>
          </w:rPr>
          <w:delText xml:space="preserve"> impact</w:delText>
        </w:r>
      </w:del>
      <w:r w:rsidR="008D2C0D">
        <w:rPr>
          <w:bCs/>
          <w:iCs/>
          <w:color w:val="000000" w:themeColor="text1"/>
        </w:rPr>
        <w:t xml:space="preserve">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0D02EE"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19C714CF" w:rsidR="009C1424" w:rsidRPr="00EB22A6" w:rsidRDefault="000D02EE"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r>
                                        <w:rPr>
                                          <w:rFonts w:ascii="Cambria Math" w:eastAsiaTheme="minorEastAsia" w:hAnsi="Cambria Math"/>
                                          <w:color w:val="000000" w:themeColor="text1"/>
                                          <w:lang w:val="en-CA"/>
                                        </w:rPr>
                                        <m:t>…</m:t>
                                      </m:r>
                                      <m:r>
                                        <w:rPr>
                                          <w:rFonts w:ascii="Cambria Math" w:eastAsiaTheme="minorEastAsia" w:hAnsi="Cambria Math"/>
                                          <w:color w:val="000000" w:themeColor="text1"/>
                                          <w:lang w:val="en-CA"/>
                                        </w:rPr>
                                        <m:t>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r>
                                        <w:rPr>
                                          <w:rFonts w:ascii="Cambria Math" w:eastAsiaTheme="minorEastAsia" w:hAnsi="Cambria Math"/>
                                          <w:color w:val="000000" w:themeColor="text1"/>
                                          <w:lang w:val="en-CA"/>
                                        </w:rPr>
                                        <m:t>…</m:t>
                                      </m:r>
                                      <m:r>
                                        <w:rPr>
                                          <w:rFonts w:ascii="Cambria Math" w:eastAsiaTheme="minorEastAsia" w:hAnsi="Cambria Math"/>
                                          <w:color w:val="000000" w:themeColor="text1"/>
                                          <w:lang w:val="en-CA"/>
                                        </w:rPr>
                                        <m:t>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r>
                                    <w:rPr>
                                      <w:rFonts w:ascii="Cambria Math" w:eastAsiaTheme="minorEastAsia" w:hAnsi="Cambria Math"/>
                                      <w:color w:val="000000" w:themeColor="text1"/>
                                      <w:lang w:val="en-CA"/>
                                    </w:rPr>
                                    <m:t>…</m:t>
                                  </m:r>
                                  <m:r>
                                    <w:rPr>
                                      <w:rFonts w:ascii="Cambria Math" w:eastAsiaTheme="minorEastAsia" w:hAnsi="Cambria Math"/>
                                      <w:color w:val="000000" w:themeColor="text1"/>
                                      <w:lang w:val="en-CA"/>
                                    </w:rPr>
                                    <m:t>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r>
                                    <w:rPr>
                                      <w:rFonts w:ascii="Cambria Math" w:eastAsiaTheme="minorEastAsia" w:hAnsi="Cambria Math"/>
                                      <w:color w:val="000000" w:themeColor="text1"/>
                                      <w:lang w:val="en-CA"/>
                                    </w:rPr>
                                    <m:t>…</m:t>
                                  </m:r>
                                  <m:r>
                                    <w:rPr>
                                      <w:rFonts w:ascii="Cambria Math" w:eastAsiaTheme="minorEastAsia" w:hAnsi="Cambria Math"/>
                                      <w:color w:val="000000" w:themeColor="text1"/>
                                      <w:lang w:val="en-CA"/>
                                    </w:rPr>
                                    <m:t>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362E7B3A"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Considering only data where</w:t>
      </w:r>
      <w:r w:rsidR="00B57A8A">
        <w:rPr>
          <w:rFonts w:eastAsiaTheme="minorEastAsia"/>
          <w:bCs/>
          <w:iCs/>
          <w:color w:val="000000" w:themeColor="text1"/>
          <w:lang w:val="en-CA"/>
        </w:rPr>
        <w:t xml:space="preserve"> settings</w:t>
      </w:r>
      <w:r>
        <w:rPr>
          <w:rFonts w:eastAsiaTheme="minorEastAsia"/>
          <w:bCs/>
          <w:iCs/>
          <w:color w:val="000000" w:themeColor="text1"/>
          <w:lang w:val="en-CA"/>
        </w:rPr>
        <w:t xml:space="preserv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w:t>
      </w:r>
      <w:r w:rsidR="00B57A8A">
        <w:rPr>
          <w:rFonts w:eastAsiaTheme="minorEastAsia"/>
          <w:bCs/>
          <w:iCs/>
          <w:color w:val="000000" w:themeColor="text1"/>
          <w:lang w:val="en-CA"/>
        </w:rPr>
        <w:t xml:space="preserve">to 0 </w:t>
      </w:r>
      <w:r>
        <w:rPr>
          <w:rFonts w:eastAsiaTheme="minorEastAsia"/>
          <w:bCs/>
          <w:iCs/>
          <w:color w:val="000000" w:themeColor="text1"/>
          <w:lang w:val="en-CA"/>
        </w:rPr>
        <w:t>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26CBB6F3" w14:textId="77777777" w:rsidR="00290DE7" w:rsidRDefault="00290DE7" w:rsidP="005B0C00">
      <w:pPr>
        <w:jc w:val="both"/>
        <w:rPr>
          <w:rFonts w:eastAsiaTheme="minorEastAsia"/>
          <w:bCs/>
          <w:iCs/>
          <w:color w:val="000000" w:themeColor="text1"/>
          <w:lang w:val="en-CA"/>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lang w:val="en-CA"/>
        </w:rPr>
      </w:pPr>
      <w:r>
        <w:rPr>
          <w:rFonts w:eastAsiaTheme="minorEastAsia"/>
          <w:bCs/>
          <w:iCs/>
          <w:color w:val="000000" w:themeColor="text1"/>
          <w:lang w:val="en-CA"/>
        </w:rPr>
        <w:t xml:space="preserve">For </w:t>
      </w:r>
      <w:r w:rsidR="00812638">
        <w:rPr>
          <w:rFonts w:eastAsiaTheme="minorEastAsia"/>
          <w:bCs/>
          <w:iCs/>
          <w:color w:val="000000" w:themeColor="text1"/>
          <w:lang w:val="en-CA"/>
        </w:rPr>
        <w:t xml:space="preserve">all </w:t>
      </w:r>
      <w:r>
        <w:rPr>
          <w:rFonts w:eastAsiaTheme="minorEastAsia"/>
          <w:bCs/>
          <w:iCs/>
          <w:color w:val="000000" w:themeColor="text1"/>
          <w:lang w:val="en-CA"/>
        </w:rPr>
        <w:t>t</w:t>
      </w:r>
      <w:r w:rsidR="00812638">
        <w:rPr>
          <w:rFonts w:eastAsiaTheme="minorEastAsia"/>
          <w:bCs/>
          <w:iCs/>
          <w:color w:val="000000" w:themeColor="text1"/>
          <w:lang w:val="en-CA"/>
        </w:rPr>
        <w:t xml:space="preserve">raining in single </w:t>
      </w:r>
      <w:r w:rsidR="009171D9">
        <w:rPr>
          <w:rFonts w:eastAsiaTheme="minorEastAsia"/>
          <w:bCs/>
          <w:iCs/>
          <w:color w:val="000000" w:themeColor="text1"/>
          <w:lang w:val="en-CA"/>
        </w:rPr>
        <w:t>drugs</w:t>
      </w:r>
      <w:r w:rsidR="00A67C87">
        <w:rPr>
          <w:rFonts w:eastAsiaTheme="minorEastAsia"/>
          <w:bCs/>
          <w:iCs/>
          <w:color w:val="000000" w:themeColor="text1"/>
          <w:lang w:val="en-CA"/>
        </w:rPr>
        <w:t>, learning rate was decrease</w:t>
      </w:r>
      <w:r w:rsidR="00710A61">
        <w:rPr>
          <w:rFonts w:eastAsiaTheme="minorEastAsia"/>
          <w:bCs/>
          <w:iCs/>
          <w:color w:val="000000" w:themeColor="text1"/>
          <w:lang w:val="en-CA"/>
        </w:rPr>
        <w:t>d</w:t>
      </w:r>
      <w:r>
        <w:rPr>
          <w:rFonts w:eastAsiaTheme="minorEastAsia"/>
          <w:bCs/>
          <w:iCs/>
          <w:color w:val="000000" w:themeColor="text1"/>
          <w:lang w:val="en-CA"/>
        </w:rPr>
        <w:t xml:space="preserve"> to 0.01, as we found this </w:t>
      </w:r>
      <w:r w:rsidR="00094387">
        <w:rPr>
          <w:rFonts w:eastAsiaTheme="minorEastAsia"/>
          <w:bCs/>
          <w:iCs/>
          <w:color w:val="000000" w:themeColor="text1"/>
          <w:lang w:val="en-CA"/>
        </w:rPr>
        <w:t xml:space="preserve">to </w:t>
      </w:r>
      <w:r w:rsidR="00F7403F">
        <w:rPr>
          <w:rFonts w:eastAsiaTheme="minorEastAsia"/>
          <w:bCs/>
          <w:iCs/>
          <w:color w:val="000000" w:themeColor="text1"/>
          <w:lang w:val="en-CA"/>
        </w:rPr>
        <w:t>lower</w:t>
      </w:r>
      <w:r>
        <w:rPr>
          <w:rFonts w:eastAsiaTheme="minorEastAsia"/>
          <w:bCs/>
          <w:iCs/>
          <w:color w:val="000000" w:themeColor="text1"/>
          <w:lang w:val="en-CA"/>
        </w:rPr>
        <w:t xml:space="preserve"> </w:t>
      </w:r>
      <w:r w:rsidR="00F7403F">
        <w:rPr>
          <w:rFonts w:eastAsiaTheme="minorEastAsia"/>
          <w:bCs/>
          <w:iCs/>
          <w:color w:val="000000" w:themeColor="text1"/>
          <w:lang w:val="en-CA"/>
        </w:rPr>
        <w:t>varia</w:t>
      </w:r>
      <w:r w:rsidR="00822108">
        <w:rPr>
          <w:rFonts w:eastAsiaTheme="minorEastAsia"/>
          <w:bCs/>
          <w:iCs/>
          <w:color w:val="000000" w:themeColor="text1"/>
          <w:lang w:val="en-CA"/>
        </w:rPr>
        <w:t xml:space="preserve">nce </w:t>
      </w:r>
      <w:r w:rsidR="00094387">
        <w:rPr>
          <w:rFonts w:eastAsiaTheme="minorEastAsia"/>
          <w:bCs/>
          <w:iCs/>
          <w:color w:val="000000" w:themeColor="text1"/>
          <w:lang w:val="en-CA"/>
        </w:rPr>
        <w:t>in parameter</w:t>
      </w:r>
      <w:r w:rsidR="00F7403F">
        <w:rPr>
          <w:rFonts w:eastAsiaTheme="minorEastAsia"/>
          <w:bCs/>
          <w:iCs/>
          <w:color w:val="000000" w:themeColor="text1"/>
          <w:lang w:val="en-CA"/>
        </w:rPr>
        <w:t xml:space="preserve"> values</w:t>
      </w:r>
      <w:r w:rsidR="00094387">
        <w:rPr>
          <w:rFonts w:eastAsiaTheme="minorEastAsia"/>
          <w:bCs/>
          <w:iCs/>
          <w:color w:val="000000" w:themeColor="text1"/>
          <w:lang w:val="en-CA"/>
        </w:rPr>
        <w:t xml:space="preserve"> between </w:t>
      </w:r>
      <w:r w:rsidR="00710A61">
        <w:rPr>
          <w:rFonts w:eastAsiaTheme="minorEastAsia"/>
          <w:bCs/>
          <w:iCs/>
          <w:color w:val="000000" w:themeColor="text1"/>
          <w:lang w:val="en-CA"/>
        </w:rPr>
        <w:t>different initializations</w:t>
      </w:r>
      <w:r w:rsidR="00812638">
        <w:rPr>
          <w:rFonts w:eastAsiaTheme="minorEastAsia"/>
          <w:bCs/>
          <w:iCs/>
          <w:color w:val="000000" w:themeColor="text1"/>
          <w:lang w:val="en-CA"/>
        </w:rPr>
        <w:t>.</w:t>
      </w:r>
    </w:p>
    <w:p w14:paraId="1B5F0403" w14:textId="77777777" w:rsidR="00812638" w:rsidRDefault="00812638" w:rsidP="005B0C00">
      <w:pPr>
        <w:jc w:val="both"/>
        <w:rPr>
          <w:rFonts w:eastAsiaTheme="minorEastAsia"/>
          <w:bCs/>
          <w:iCs/>
          <w:color w:val="000000" w:themeColor="text1"/>
          <w:lang w:val="en-CA"/>
        </w:rPr>
      </w:pPr>
    </w:p>
    <w:p w14:paraId="2729A9DA" w14:textId="7A837C1F" w:rsidR="00812638" w:rsidRDefault="00812638" w:rsidP="005B0C00">
      <w:pPr>
        <w:jc w:val="both"/>
        <w:rPr>
          <w:rFonts w:eastAsiaTheme="minorEastAsia"/>
          <w:color w:val="000000" w:themeColor="text1"/>
          <w:lang w:val="en-CA"/>
        </w:rPr>
      </w:pPr>
      <w:r>
        <w:rPr>
          <w:rFonts w:eastAsiaTheme="minorEastAsia"/>
          <w:bCs/>
          <w:iCs/>
          <w:color w:val="000000" w:themeColor="text1"/>
          <w:lang w:val="en-CA"/>
        </w:rPr>
        <w:t xml:space="preserve">To extend the </w:t>
      </w:r>
      <w:r w:rsidR="009378A6">
        <w:rPr>
          <w:rFonts w:eastAsiaTheme="minorEastAsia"/>
          <w:bCs/>
          <w:iCs/>
          <w:color w:val="000000" w:themeColor="text1"/>
          <w:lang w:val="en-CA"/>
        </w:rPr>
        <w:t>neural network for valinomycin</w:t>
      </w:r>
      <w:r w:rsidR="0080552E">
        <w:rPr>
          <w:rFonts w:eastAsiaTheme="minorEastAsia"/>
          <w:bCs/>
          <w:iCs/>
          <w:color w:val="000000" w:themeColor="text1"/>
          <w:lang w:val="en-CA"/>
        </w:rPr>
        <w:t xml:space="preserve"> (</w:t>
      </w:r>
      <w:r w:rsidR="004452EF">
        <w:rPr>
          <w:rFonts w:eastAsiaTheme="minorEastAsia"/>
          <w:bCs/>
          <w:iCs/>
          <w:color w:val="000000" w:themeColor="text1"/>
          <w:lang w:val="en-CA"/>
        </w:rPr>
        <w:t xml:space="preserve">Figure </w:t>
      </w:r>
      <w:r w:rsidR="0080552E">
        <w:rPr>
          <w:rFonts w:eastAsiaTheme="minorEastAsia"/>
          <w:bCs/>
          <w:iCs/>
          <w:color w:val="000000" w:themeColor="text1"/>
          <w:lang w:val="en-CA"/>
        </w:rPr>
        <w:t>4D)</w:t>
      </w:r>
      <w:r w:rsidR="009378A6">
        <w:rPr>
          <w:rFonts w:eastAsiaTheme="minorEastAsia"/>
          <w:bCs/>
          <w:iCs/>
          <w:color w:val="000000" w:themeColor="text1"/>
          <w:lang w:val="en-CA"/>
        </w:rPr>
        <w:t>, we added an extra ‘X’ variable to</w:t>
      </w:r>
      <w:r w:rsidR="00067E3A">
        <w:rPr>
          <w:rFonts w:eastAsiaTheme="minorEastAsia"/>
          <w:bCs/>
          <w:iCs/>
          <w:color w:val="000000" w:themeColor="text1"/>
          <w:lang w:val="en-CA"/>
        </w:rPr>
        <w:t xml:space="preserve"> the</w:t>
      </w:r>
      <w:r w:rsidR="009378A6">
        <w:rPr>
          <w:rFonts w:eastAsiaTheme="minorEastAsia"/>
          <w:bCs/>
          <w:iCs/>
          <w:color w:val="000000" w:themeColor="text1"/>
          <w:lang w:val="en-CA"/>
        </w:rPr>
        <w:t xml:space="preserve"> </w:t>
      </w:r>
      <w:r w:rsidR="00067E3A">
        <w:rPr>
          <w:rFonts w:eastAsiaTheme="minorEastAsia"/>
          <w:color w:val="000000" w:themeColor="text1"/>
          <w:lang w:val="en-CA"/>
        </w:rPr>
        <w:t>neural network</w:t>
      </w:r>
      <w:r w:rsidR="009378A6">
        <w:rPr>
          <w:rFonts w:eastAsiaTheme="minorEastAsia"/>
          <w:color w:val="000000" w:themeColor="text1"/>
          <w:lang w:val="en-CA"/>
        </w:rPr>
        <w:t xml:space="preserve"> </w:t>
      </w:r>
      <w:r w:rsidR="00067E3A">
        <w:rPr>
          <w:rFonts w:eastAsiaTheme="minorEastAsia"/>
          <w:color w:val="000000" w:themeColor="text1"/>
          <w:lang w:val="en-CA"/>
        </w:rPr>
        <w:t xml:space="preserve">input to the </w:t>
      </w:r>
      <w:r w:rsidR="009378A6">
        <w:rPr>
          <w:rFonts w:eastAsiaTheme="minorEastAsia"/>
          <w:color w:val="000000" w:themeColor="text1"/>
          <w:lang w:val="en-CA"/>
        </w:rPr>
        <w:t>and set its value to 1 for each strain.</w:t>
      </w:r>
    </w:p>
    <w:p w14:paraId="31050D7A" w14:textId="77777777" w:rsidR="009378A6" w:rsidRDefault="009378A6" w:rsidP="005B0C00">
      <w:pPr>
        <w:jc w:val="both"/>
        <w:rPr>
          <w:rFonts w:eastAsiaTheme="minorEastAsia"/>
          <w:color w:val="000000" w:themeColor="text1"/>
          <w:lang w:val="en-CA"/>
        </w:rPr>
      </w:pPr>
    </w:p>
    <w:p w14:paraId="1155202D" w14:textId="08F2AC12" w:rsidR="00294E5D" w:rsidRDefault="009378A6" w:rsidP="005B0C00">
      <w:pPr>
        <w:jc w:val="both"/>
        <w:rPr>
          <w:rFonts w:eastAsiaTheme="minorEastAsia"/>
          <w:color w:val="000000" w:themeColor="text1"/>
          <w:lang w:val="en-CA"/>
        </w:rPr>
      </w:pPr>
      <w:r>
        <w:rPr>
          <w:rFonts w:eastAsiaTheme="minorEastAsia"/>
          <w:color w:val="000000" w:themeColor="text1"/>
          <w:lang w:val="en-CA"/>
        </w:rPr>
        <w:t>To extend the neural network for fluconazole</w:t>
      </w:r>
      <w:r w:rsidR="003767E7">
        <w:rPr>
          <w:rFonts w:eastAsiaTheme="minorEastAsia"/>
          <w:color w:val="000000" w:themeColor="text1"/>
          <w:lang w:val="en-CA"/>
        </w:rPr>
        <w:t xml:space="preserve"> (</w:t>
      </w:r>
      <w:r w:rsidR="004452EF">
        <w:rPr>
          <w:rFonts w:eastAsiaTheme="minorEastAsia"/>
          <w:color w:val="000000" w:themeColor="text1"/>
          <w:lang w:val="en-CA"/>
        </w:rPr>
        <w:t xml:space="preserve">Figure </w:t>
      </w:r>
      <w:r w:rsidR="003767E7">
        <w:rPr>
          <w:rFonts w:eastAsiaTheme="minorEastAsia"/>
          <w:color w:val="000000" w:themeColor="text1"/>
          <w:lang w:val="en-CA"/>
        </w:rPr>
        <w:t>5B)</w:t>
      </w:r>
      <w:r w:rsidR="004B332A">
        <w:rPr>
          <w:rFonts w:eastAsiaTheme="minorEastAsia"/>
          <w:color w:val="000000" w:themeColor="text1"/>
          <w:lang w:val="en-CA"/>
        </w:rPr>
        <w:t xml:space="preserve">, we </w:t>
      </w:r>
      <w:r w:rsidR="00011B07">
        <w:rPr>
          <w:rFonts w:eastAsiaTheme="minorEastAsia"/>
          <w:color w:val="000000" w:themeColor="text1"/>
          <w:lang w:val="en-CA"/>
        </w:rPr>
        <w:t xml:space="preserve">performed </w:t>
      </w:r>
      <w:r w:rsidR="00494BA9">
        <w:rPr>
          <w:rFonts w:eastAsiaTheme="minorEastAsia"/>
          <w:color w:val="000000" w:themeColor="text1"/>
          <w:lang w:val="en-CA"/>
        </w:rPr>
        <w:t xml:space="preserve">several additional steps.  </w:t>
      </w:r>
      <w:r w:rsidR="003039AF">
        <w:rPr>
          <w:rFonts w:eastAsiaTheme="minorEastAsia"/>
          <w:color w:val="000000" w:themeColor="text1"/>
          <w:lang w:val="en-CA"/>
        </w:rPr>
        <w:t xml:space="preserve">First, </w:t>
      </w:r>
      <w:r w:rsidR="00D85C3B">
        <w:rPr>
          <w:rFonts w:eastAsiaTheme="minorEastAsia"/>
          <w:color w:val="000000" w:themeColor="text1"/>
          <w:lang w:val="en-CA"/>
        </w:rPr>
        <w:t xml:space="preserve">for each transporter in the </w:t>
      </w:r>
      <m:oMath>
        <m:r>
          <w:rPr>
            <w:rFonts w:ascii="Cambria Math" w:eastAsiaTheme="minorEastAsia" w:hAnsi="Cambria Math"/>
            <w:color w:val="000000" w:themeColor="text1"/>
            <w:lang w:val="en-CA"/>
          </w:rPr>
          <m:t>A</m:t>
        </m:r>
      </m:oMath>
      <w:r w:rsidR="00D85C3B">
        <w:rPr>
          <w:rFonts w:eastAsiaTheme="minorEastAsia"/>
          <w:color w:val="000000" w:themeColor="text1"/>
          <w:lang w:val="en-CA"/>
        </w:rPr>
        <w:t xml:space="preserve"> layer, </w:t>
      </w:r>
      <w:r w:rsidR="003039AF">
        <w:rPr>
          <w:rFonts w:eastAsiaTheme="minorEastAsia"/>
          <w:color w:val="000000" w:themeColor="text1"/>
          <w:lang w:val="en-CA"/>
        </w:rPr>
        <w:t>we added a single extra</w:t>
      </w:r>
      <w:r w:rsidR="0055564C">
        <w:rPr>
          <w:rFonts w:eastAsiaTheme="minorEastAsia"/>
          <w:color w:val="000000" w:themeColor="text1"/>
          <w:lang w:val="en-CA"/>
        </w:rPr>
        <w:t xml:space="preserve"> ‘always-present’</w:t>
      </w:r>
      <w:r w:rsidR="003039AF">
        <w:rPr>
          <w:rFonts w:eastAsiaTheme="minorEastAsia"/>
          <w:color w:val="000000" w:themeColor="text1"/>
          <w:lang w:val="en-CA"/>
        </w:rPr>
        <w:t xml:space="preserve"> </w:t>
      </w:r>
      <w:r w:rsidR="00366CFA">
        <w:rPr>
          <w:rFonts w:eastAsiaTheme="minorEastAsia"/>
          <w:color w:val="000000" w:themeColor="text1"/>
          <w:lang w:val="en-CA"/>
        </w:rPr>
        <w:t>neuron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which </w:t>
      </w:r>
      <w:r w:rsidR="00EB78BC">
        <w:rPr>
          <w:rFonts w:eastAsiaTheme="minorEastAsia"/>
          <w:color w:val="000000" w:themeColor="text1"/>
          <w:lang w:val="en-CA"/>
        </w:rPr>
        <w:t xml:space="preserve">provides an </w:t>
      </w:r>
      <w:r w:rsidR="00366CFA">
        <w:rPr>
          <w:rFonts w:eastAsiaTheme="minorEastAsia"/>
          <w:color w:val="000000" w:themeColor="text1"/>
          <w:lang w:val="en-CA"/>
        </w:rPr>
        <w:t xml:space="preserve">additional indirect connection between the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layers.</w:t>
      </w:r>
      <w:r w:rsidR="00366CFA" w:rsidRPr="00366CFA">
        <w:rPr>
          <w:rFonts w:eastAsiaTheme="minorEastAsia"/>
          <w:color w:val="000000" w:themeColor="text1"/>
          <w:lang w:val="en-CA"/>
        </w:rPr>
        <w:t xml:space="preserve"> </w:t>
      </w:r>
      <w:r w:rsidR="00366CFA">
        <w:rPr>
          <w:rFonts w:eastAsiaTheme="minorEastAsia"/>
          <w:color w:val="000000" w:themeColor="text1"/>
          <w:lang w:val="en-CA"/>
        </w:rPr>
        <w:t xml:space="preserve">Thus, while each transporter retains original influence connections between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t>
      </w:r>
      <w:r w:rsidR="00313698">
        <w:rPr>
          <w:rFonts w:eastAsiaTheme="minorEastAsia"/>
          <w:color w:val="000000" w:themeColor="text1"/>
          <w:lang w:val="en-CA"/>
        </w:rPr>
        <w:t xml:space="preserve">additional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to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influence connections were added</w:t>
      </w:r>
      <w:r w:rsidR="00294E5D">
        <w:rPr>
          <w:rFonts w:eastAsiaTheme="minorEastAsia"/>
          <w:color w:val="000000" w:themeColor="text1"/>
          <w:lang w:val="en-CA"/>
        </w:rPr>
        <w:t xml:space="preserve">.  Each </w:t>
      </w:r>
      <m:oMath>
        <m:r>
          <w:rPr>
            <w:rFonts w:ascii="Cambria Math" w:eastAsiaTheme="minorEastAsia" w:hAnsi="Cambria Math"/>
            <w:color w:val="000000" w:themeColor="text1"/>
            <w:lang w:val="en-CA"/>
          </w:rPr>
          <m:t>A'</m:t>
        </m:r>
      </m:oMath>
      <w:r w:rsidR="00294E5D">
        <w:rPr>
          <w:rFonts w:eastAsiaTheme="minorEastAsia"/>
          <w:color w:val="000000" w:themeColor="text1"/>
          <w:lang w:val="en-CA"/>
        </w:rPr>
        <w:t xml:space="preserve"> node is then connecte</w:t>
      </w:r>
      <w:r w:rsidR="00EB78BC">
        <w:rPr>
          <w:rFonts w:eastAsiaTheme="minorEastAsia"/>
          <w:color w:val="000000" w:themeColor="text1"/>
          <w:lang w:val="en-CA"/>
        </w:rPr>
        <w:t>d only to its corresponding transporter</w:t>
      </w:r>
      <w:r w:rsidR="00294E5D">
        <w:rPr>
          <w:rFonts w:eastAsiaTheme="minorEastAsia"/>
          <w:color w:val="000000" w:themeColor="text1"/>
          <w:lang w:val="en-CA"/>
        </w:rPr>
        <w:t xml:space="preserve"> in </w:t>
      </w:r>
      <m:oMath>
        <m:r>
          <w:rPr>
            <w:rFonts w:ascii="Cambria Math" w:eastAsiaTheme="minorEastAsia" w:hAnsi="Cambria Math"/>
            <w:color w:val="000000" w:themeColor="text1"/>
            <w:lang w:val="en-CA"/>
          </w:rPr>
          <m:t>A</m:t>
        </m:r>
      </m:oMath>
      <w:r w:rsidR="00C50DBD">
        <w:rPr>
          <w:rFonts w:eastAsiaTheme="minorEastAsia"/>
          <w:color w:val="000000" w:themeColor="text1"/>
          <w:lang w:val="en-CA"/>
        </w:rPr>
        <w:t xml:space="preserve"> (i.e. each indirect node</w:t>
      </w:r>
      <w:r w:rsidR="00294E5D">
        <w:rPr>
          <w:rFonts w:eastAsiaTheme="minorEastAsia"/>
          <w:color w:val="000000" w:themeColor="text1"/>
          <w:lang w:val="en-CA"/>
        </w:rPr>
        <w:t xml:space="preserve"> can only influence a single transporter).  As in the original network,</w:t>
      </w:r>
      <w:r w:rsidR="00EB78BC">
        <w:rPr>
          <w:rFonts w:eastAsiaTheme="minorEastAsia"/>
          <w:color w:val="000000" w:themeColor="text1"/>
          <w:lang w:val="en-CA"/>
        </w:rPr>
        <w:t xml:space="preserve"> we omitted both direct and indirect connections between a transporter and itself</w:t>
      </w:r>
      <w:r w:rsidR="00294E5D">
        <w:rPr>
          <w:rFonts w:eastAsiaTheme="minorEastAsia"/>
          <w:color w:val="000000" w:themeColor="text1"/>
          <w:lang w:val="en-CA"/>
        </w:rPr>
        <w:t>.</w:t>
      </w:r>
      <w:r w:rsidR="00166C60" w:rsidRPr="00166C60">
        <w:rPr>
          <w:rFonts w:eastAsiaTheme="minorEastAsia"/>
          <w:color w:val="000000" w:themeColor="text1"/>
          <w:lang w:val="en-CA"/>
        </w:rPr>
        <w:t xml:space="preserve"> </w:t>
      </w:r>
      <w:r w:rsidR="00166C60">
        <w:rPr>
          <w:rFonts w:eastAsiaTheme="minorEastAsia"/>
          <w:color w:val="000000" w:themeColor="text1"/>
          <w:lang w:val="en-CA"/>
        </w:rPr>
        <w:t xml:space="preserve">These additional influence connections, as well as the bias on </w:t>
      </w:r>
      <m:oMath>
        <m:r>
          <w:rPr>
            <w:rFonts w:ascii="Cambria Math" w:eastAsiaTheme="minorEastAsia" w:hAnsi="Cambria Math"/>
            <w:color w:val="000000" w:themeColor="text1"/>
            <w:lang w:val="en-CA"/>
          </w:rPr>
          <m:t>A'</m:t>
        </m:r>
      </m:oMath>
      <w:r w:rsidR="00166C60">
        <w:rPr>
          <w:rFonts w:eastAsiaTheme="minorEastAsia"/>
          <w:color w:val="000000" w:themeColor="text1"/>
          <w:lang w:val="en-CA"/>
        </w:rPr>
        <w:t xml:space="preserve">, were also subject to L1 regularization with rate </w:t>
      </w:r>
      <m:oMath>
        <m:r>
          <w:rPr>
            <w:rFonts w:ascii="Cambria Math" w:eastAsiaTheme="minorEastAsia" w:hAnsi="Cambria Math"/>
            <w:color w:val="000000" w:themeColor="text1"/>
            <w:lang w:val="en-CA"/>
          </w:rPr>
          <m:t>λ</m:t>
        </m:r>
      </m:oMath>
      <w:r w:rsidR="00A52EAD">
        <w:rPr>
          <w:rFonts w:eastAsiaTheme="minorEastAsia"/>
          <w:color w:val="000000" w:themeColor="text1"/>
          <w:lang w:val="en-CA"/>
        </w:rPr>
        <w:t xml:space="preserve"> (more complex models can </w:t>
      </w:r>
      <w:r w:rsidR="002F3FFA">
        <w:rPr>
          <w:rFonts w:eastAsiaTheme="minorEastAsia"/>
          <w:color w:val="000000" w:themeColor="text1"/>
          <w:lang w:val="en-CA"/>
        </w:rPr>
        <w:t xml:space="preserve">again </w:t>
      </w:r>
      <w:r w:rsidR="00A52EAD">
        <w:rPr>
          <w:rFonts w:eastAsiaTheme="minorEastAsia"/>
          <w:color w:val="000000" w:themeColor="text1"/>
          <w:lang w:val="en-CA"/>
        </w:rPr>
        <w:t>set a separate regularization rate here)</w:t>
      </w:r>
      <w:r w:rsidR="00166C60">
        <w:rPr>
          <w:rFonts w:eastAsiaTheme="minorEastAsia"/>
          <w:color w:val="000000" w:themeColor="text1"/>
          <w:lang w:val="en-CA"/>
        </w:rPr>
        <w:t>.</w:t>
      </w:r>
    </w:p>
    <w:p w14:paraId="2C19138E" w14:textId="77777777" w:rsidR="00294E5D" w:rsidRDefault="00294E5D" w:rsidP="005B0C00">
      <w:pPr>
        <w:jc w:val="both"/>
        <w:rPr>
          <w:rFonts w:eastAsiaTheme="minorEastAsia"/>
          <w:color w:val="000000" w:themeColor="text1"/>
          <w:lang w:val="en-CA"/>
        </w:rPr>
      </w:pPr>
    </w:p>
    <w:p w14:paraId="17FB8447" w14:textId="0C410130" w:rsidR="003767E7" w:rsidRPr="00933846" w:rsidRDefault="003767E7" w:rsidP="005B0C00">
      <w:pPr>
        <w:jc w:val="both"/>
        <w:rPr>
          <w:rFonts w:eastAsiaTheme="minorEastAsia"/>
          <w:color w:val="000000" w:themeColor="text1"/>
          <w:lang w:val="en-CA"/>
        </w:rPr>
      </w:pPr>
      <w:r>
        <w:rPr>
          <w:rFonts w:eastAsiaTheme="minorEastAsia"/>
          <w:color w:val="000000" w:themeColor="text1"/>
          <w:lang w:val="en-CA"/>
        </w:rPr>
        <w:t>As</w:t>
      </w:r>
      <w:r w:rsidR="00EE39CE">
        <w:rPr>
          <w:rFonts w:eastAsiaTheme="minorEastAsia"/>
          <w:color w:val="000000" w:themeColor="text1"/>
          <w:lang w:val="en-CA"/>
        </w:rPr>
        <w:t xml:space="preserve"> this three-layer network presented additional training </w:t>
      </w:r>
      <w:r w:rsidR="00366CFA">
        <w:rPr>
          <w:rFonts w:eastAsiaTheme="minorEastAsia"/>
          <w:color w:val="000000" w:themeColor="text1"/>
          <w:lang w:val="en-CA"/>
        </w:rPr>
        <w:t>challenges</w:t>
      </w:r>
      <w:r w:rsidR="00EE39CE">
        <w:rPr>
          <w:rFonts w:eastAsiaTheme="minorEastAsia"/>
          <w:color w:val="000000" w:themeColor="text1"/>
          <w:lang w:val="en-CA"/>
        </w:rPr>
        <w:t xml:space="preserve"> compared to the original two-layer </w:t>
      </w:r>
      <w:r w:rsidR="00D07968">
        <w:rPr>
          <w:rFonts w:eastAsiaTheme="minorEastAsia"/>
          <w:color w:val="000000" w:themeColor="text1"/>
          <w:lang w:val="en-CA"/>
        </w:rPr>
        <w:t>model</w:t>
      </w:r>
      <w:r w:rsidR="00EE39CE">
        <w:rPr>
          <w:rFonts w:eastAsiaTheme="minorEastAsia"/>
          <w:color w:val="000000" w:themeColor="text1"/>
          <w:lang w:val="en-CA"/>
        </w:rPr>
        <w:t xml:space="preserve"> (</w:t>
      </w:r>
      <w:r w:rsidR="006967CF">
        <w:rPr>
          <w:rFonts w:eastAsiaTheme="minorEastAsia"/>
          <w:color w:val="000000" w:themeColor="text1"/>
          <w:lang w:val="en-CA"/>
        </w:rPr>
        <w:t>e.g. more than twice as many potential parameters</w:t>
      </w:r>
      <w:r w:rsidR="00EE39CE">
        <w:rPr>
          <w:rFonts w:eastAsiaTheme="minorEastAsia"/>
          <w:color w:val="000000" w:themeColor="text1"/>
          <w:lang w:val="en-CA"/>
        </w:rPr>
        <w:t xml:space="preserve">), we </w:t>
      </w:r>
      <w:r w:rsidR="00D903BB">
        <w:rPr>
          <w:rFonts w:eastAsiaTheme="minorEastAsia"/>
          <w:color w:val="000000" w:themeColor="text1"/>
          <w:lang w:val="en-CA"/>
        </w:rPr>
        <w:t>made additional</w:t>
      </w:r>
      <w:r w:rsidR="00EE39CE">
        <w:rPr>
          <w:rFonts w:eastAsiaTheme="minorEastAsia"/>
          <w:color w:val="000000" w:themeColor="text1"/>
          <w:lang w:val="en-CA"/>
        </w:rPr>
        <w:t xml:space="preserve"> </w:t>
      </w:r>
      <w:r w:rsidR="00EE39CE">
        <w:rPr>
          <w:rFonts w:eastAsiaTheme="minorEastAsia"/>
          <w:i/>
          <w:color w:val="000000" w:themeColor="text1"/>
          <w:lang w:val="en-CA"/>
        </w:rPr>
        <w:t xml:space="preserve">a priori </w:t>
      </w:r>
      <w:r w:rsidR="00D903BB">
        <w:rPr>
          <w:rFonts w:eastAsiaTheme="minorEastAsia"/>
          <w:color w:val="000000" w:themeColor="text1"/>
          <w:lang w:val="en-CA"/>
        </w:rPr>
        <w:t>modeling decisions for simplification</w:t>
      </w:r>
      <w:r w:rsidR="00EE39CE">
        <w:rPr>
          <w:rFonts w:eastAsiaTheme="minorEastAsia"/>
          <w:i/>
          <w:color w:val="000000" w:themeColor="text1"/>
          <w:lang w:val="en-CA"/>
        </w:rPr>
        <w:t>.</w:t>
      </w:r>
      <w:r w:rsidR="00EE39CE">
        <w:rPr>
          <w:rFonts w:eastAsiaTheme="minorEastAsia"/>
          <w:color w:val="000000" w:themeColor="text1"/>
          <w:lang w:val="en-CA"/>
        </w:rPr>
        <w:t xml:space="preserve">  First, </w:t>
      </w:r>
      <w:r w:rsidR="00CF58CD">
        <w:rPr>
          <w:rFonts w:eastAsiaTheme="minorEastAsia"/>
          <w:color w:val="000000" w:themeColor="text1"/>
          <w:lang w:val="en-CA"/>
        </w:rPr>
        <w:t xml:space="preserve">as we aimed to </w:t>
      </w:r>
      <w:r w:rsidR="00C932BD">
        <w:rPr>
          <w:rFonts w:eastAsiaTheme="minorEastAsia"/>
          <w:color w:val="000000" w:themeColor="text1"/>
          <w:lang w:val="en-CA"/>
        </w:rPr>
        <w:t xml:space="preserve">simply </w:t>
      </w:r>
      <w:r w:rsidR="00CF58CD">
        <w:rPr>
          <w:rFonts w:eastAsiaTheme="minorEastAsia"/>
          <w:color w:val="000000" w:themeColor="text1"/>
          <w:lang w:val="en-CA"/>
        </w:rPr>
        <w:t>extend the two-layer results</w:t>
      </w:r>
      <w:r w:rsidR="00164B33">
        <w:rPr>
          <w:rFonts w:eastAsiaTheme="minorEastAsia"/>
          <w:color w:val="000000" w:themeColor="text1"/>
          <w:lang w:val="en-CA"/>
        </w:rPr>
        <w:t xml:space="preserve">, </w:t>
      </w:r>
      <w:r w:rsidR="00EE39CE">
        <w:rPr>
          <w:rFonts w:eastAsiaTheme="minorEastAsia"/>
          <w:color w:val="000000" w:themeColor="text1"/>
          <w:lang w:val="en-CA"/>
        </w:rPr>
        <w:t xml:space="preserve">we restricted </w:t>
      </w:r>
      <m:oMath>
        <m:r>
          <w:rPr>
            <w:rFonts w:ascii="Cambria Math" w:eastAsiaTheme="minorEastAsia" w:hAnsi="Cambria Math"/>
            <w:color w:val="000000" w:themeColor="text1"/>
            <w:lang w:val="en-CA"/>
          </w:rPr>
          <m:t>G</m:t>
        </m:r>
      </m:oMath>
      <w:r w:rsidR="00236AA6">
        <w:rPr>
          <w:rFonts w:eastAsiaTheme="minorEastAsia"/>
          <w:color w:val="000000" w:themeColor="text1"/>
          <w:lang w:val="en-CA"/>
        </w:rPr>
        <w:t xml:space="preserve"> to encode only the presence of </w:t>
      </w:r>
      <w:r w:rsidR="00236AA6">
        <w:rPr>
          <w:rFonts w:eastAsiaTheme="minorEastAsia"/>
          <w:i/>
          <w:color w:val="000000" w:themeColor="text1"/>
          <w:lang w:val="en-CA"/>
        </w:rPr>
        <w:t>PDR5</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SNQ2</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YBT1</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YCF1</w:t>
      </w:r>
      <w:r w:rsidR="00236AA6" w:rsidRPr="00236AA6">
        <w:rPr>
          <w:rFonts w:eastAsiaTheme="minorEastAsia"/>
          <w:color w:val="000000" w:themeColor="text1"/>
          <w:lang w:val="en-CA"/>
        </w:rPr>
        <w:t>,</w:t>
      </w:r>
      <w:r w:rsidR="00236AA6">
        <w:rPr>
          <w:rFonts w:eastAsiaTheme="minorEastAsia"/>
          <w:i/>
          <w:color w:val="000000" w:themeColor="text1"/>
          <w:lang w:val="en-CA"/>
        </w:rPr>
        <w:t xml:space="preserve"> </w:t>
      </w:r>
      <w:r w:rsidR="00236AA6" w:rsidRPr="00236AA6">
        <w:rPr>
          <w:rFonts w:eastAsiaTheme="minorEastAsia"/>
          <w:color w:val="000000" w:themeColor="text1"/>
          <w:lang w:val="en-CA"/>
        </w:rPr>
        <w:t xml:space="preserve">and </w:t>
      </w:r>
      <w:r w:rsidR="00236AA6">
        <w:rPr>
          <w:rFonts w:eastAsiaTheme="minorEastAsia"/>
          <w:i/>
          <w:color w:val="000000" w:themeColor="text1"/>
          <w:lang w:val="en-CA"/>
        </w:rPr>
        <w:t>YOR1</w:t>
      </w:r>
      <w:r w:rsidR="00933846">
        <w:rPr>
          <w:rFonts w:eastAsiaTheme="minorEastAsia"/>
          <w:color w:val="000000" w:themeColor="text1"/>
          <w:lang w:val="en-CA"/>
        </w:rPr>
        <w:t xml:space="preserve">, and restricted the </w:t>
      </w:r>
      <w:r w:rsidR="00933846">
        <w:rPr>
          <w:rFonts w:eastAsiaTheme="minorEastAsia"/>
          <w:i/>
          <w:color w:val="000000" w:themeColor="text1"/>
          <w:lang w:val="en-CA"/>
        </w:rPr>
        <w:t>A</w:t>
      </w:r>
      <w:r w:rsidR="00933846">
        <w:rPr>
          <w:rFonts w:eastAsiaTheme="minorEastAsia"/>
          <w:color w:val="000000" w:themeColor="text1"/>
          <w:lang w:val="en-CA"/>
        </w:rPr>
        <w:t xml:space="preserve"> layer to encode only the presence of </w:t>
      </w:r>
      <w:r w:rsidR="00933846">
        <w:rPr>
          <w:rFonts w:eastAsiaTheme="minorEastAsia"/>
          <w:i/>
          <w:color w:val="000000" w:themeColor="text1"/>
          <w:lang w:val="en-CA"/>
        </w:rPr>
        <w:t>PDR5.</w:t>
      </w:r>
      <w:r w:rsidR="00BC58A9">
        <w:rPr>
          <w:rFonts w:eastAsiaTheme="minorEastAsia"/>
          <w:color w:val="000000" w:themeColor="text1"/>
          <w:lang w:val="en-CA"/>
        </w:rPr>
        <w:t xml:space="preserve"> </w:t>
      </w:r>
      <w:r w:rsidR="007F04A6">
        <w:rPr>
          <w:rFonts w:eastAsiaTheme="minorEastAsia"/>
          <w:color w:val="000000" w:themeColor="text1"/>
          <w:lang w:val="en-CA"/>
        </w:rPr>
        <w:t xml:space="preserve"> </w:t>
      </w:r>
      <w:r w:rsidR="00BC58A9">
        <w:rPr>
          <w:rFonts w:eastAsiaTheme="minorEastAsia"/>
          <w:color w:val="000000" w:themeColor="text1"/>
          <w:lang w:val="en-CA"/>
        </w:rPr>
        <w:t xml:space="preserve">This reduced the number of potential parameters from 545 to 13.  </w:t>
      </w:r>
      <w:r w:rsidR="006C314C">
        <w:rPr>
          <w:rFonts w:eastAsiaTheme="minorEastAsia"/>
          <w:color w:val="000000" w:themeColor="text1"/>
          <w:lang w:val="en-CA"/>
        </w:rPr>
        <w:t xml:space="preserve">Second, while </w:t>
      </w:r>
      <w:r w:rsidR="009902F1">
        <w:rPr>
          <w:rFonts w:eastAsiaTheme="minorEastAsia"/>
          <w:color w:val="000000" w:themeColor="text1"/>
          <w:lang w:val="en-CA"/>
        </w:rPr>
        <w:t>parameters were</w:t>
      </w:r>
      <w:r w:rsidR="006C314C">
        <w:rPr>
          <w:rFonts w:eastAsiaTheme="minorEastAsia"/>
          <w:color w:val="000000" w:themeColor="text1"/>
          <w:lang w:val="en-CA"/>
        </w:rPr>
        <w:t xml:space="preserve"> </w:t>
      </w:r>
      <w:r w:rsidR="008823EA">
        <w:rPr>
          <w:rFonts w:eastAsiaTheme="minorEastAsia"/>
          <w:color w:val="000000" w:themeColor="text1"/>
          <w:lang w:val="en-CA"/>
        </w:rPr>
        <w:t xml:space="preserve">highly </w:t>
      </w:r>
      <w:r w:rsidR="006C314C">
        <w:rPr>
          <w:rFonts w:eastAsiaTheme="minorEastAsia"/>
          <w:color w:val="000000" w:themeColor="text1"/>
          <w:lang w:val="en-CA"/>
        </w:rPr>
        <w:t>reproducible between</w:t>
      </w:r>
      <w:r w:rsidR="009902F1">
        <w:rPr>
          <w:rFonts w:eastAsiaTheme="minorEastAsia"/>
          <w:color w:val="000000" w:themeColor="text1"/>
          <w:lang w:val="en-CA"/>
        </w:rPr>
        <w:t xml:space="preserve"> most</w:t>
      </w:r>
      <w:r w:rsidR="006C314C">
        <w:rPr>
          <w:rFonts w:eastAsiaTheme="minorEastAsia"/>
          <w:color w:val="000000" w:themeColor="text1"/>
          <w:lang w:val="en-CA"/>
        </w:rPr>
        <w:t xml:space="preserve"> </w:t>
      </w:r>
      <w:r w:rsidR="009902F1">
        <w:rPr>
          <w:rFonts w:eastAsiaTheme="minorEastAsia"/>
          <w:color w:val="000000" w:themeColor="text1"/>
          <w:lang w:val="en-CA"/>
        </w:rPr>
        <w:t>initializations</w:t>
      </w:r>
      <w:r w:rsidR="006C314C">
        <w:rPr>
          <w:rFonts w:eastAsiaTheme="minorEastAsia"/>
          <w:color w:val="000000" w:themeColor="text1"/>
          <w:lang w:val="en-CA"/>
        </w:rPr>
        <w:t xml:space="preserve">, we noticed that </w:t>
      </w:r>
      <w:r w:rsidR="00672CEE">
        <w:rPr>
          <w:rFonts w:eastAsiaTheme="minorEastAsia"/>
          <w:color w:val="000000" w:themeColor="text1"/>
          <w:lang w:val="en-CA"/>
        </w:rPr>
        <w:t>a small number of</w:t>
      </w:r>
      <w:r w:rsidR="00E84A25">
        <w:rPr>
          <w:rFonts w:eastAsiaTheme="minorEastAsia"/>
          <w:color w:val="000000" w:themeColor="text1"/>
          <w:lang w:val="en-CA"/>
        </w:rPr>
        <w:t xml:space="preserve"> random</w:t>
      </w:r>
      <w:r w:rsidR="00672CEE">
        <w:rPr>
          <w:rFonts w:eastAsiaTheme="minorEastAsia"/>
          <w:color w:val="000000" w:themeColor="text1"/>
          <w:lang w:val="en-CA"/>
        </w:rPr>
        <w:t xml:space="preserve"> </w:t>
      </w:r>
      <w:r w:rsidR="00A703B6">
        <w:rPr>
          <w:rFonts w:eastAsiaTheme="minorEastAsia"/>
          <w:color w:val="000000" w:themeColor="text1"/>
          <w:lang w:val="en-CA"/>
        </w:rPr>
        <w:t>initializations</w:t>
      </w:r>
      <w:r w:rsidR="008823EA">
        <w:rPr>
          <w:rFonts w:eastAsiaTheme="minorEastAsia"/>
          <w:color w:val="000000" w:themeColor="text1"/>
          <w:lang w:val="en-CA"/>
        </w:rPr>
        <w:t xml:space="preserve"> </w:t>
      </w:r>
      <w:r w:rsidR="00A703B6">
        <w:rPr>
          <w:rFonts w:eastAsiaTheme="minorEastAsia"/>
          <w:color w:val="000000" w:themeColor="text1"/>
          <w:lang w:val="en-CA"/>
        </w:rPr>
        <w:t>resulted in</w:t>
      </w:r>
      <w:r w:rsidR="00842B3D">
        <w:rPr>
          <w:rFonts w:eastAsiaTheme="minorEastAsia"/>
          <w:color w:val="000000" w:themeColor="text1"/>
          <w:lang w:val="en-CA"/>
        </w:rPr>
        <w:t xml:space="preserve"> converge</w:t>
      </w:r>
      <w:r w:rsidR="00A703B6">
        <w:rPr>
          <w:rFonts w:eastAsiaTheme="minorEastAsia"/>
          <w:color w:val="000000" w:themeColor="text1"/>
          <w:lang w:val="en-CA"/>
        </w:rPr>
        <w:t>nce</w:t>
      </w:r>
      <w:r w:rsidR="00672CEE">
        <w:rPr>
          <w:rFonts w:eastAsiaTheme="minorEastAsia"/>
          <w:color w:val="000000" w:themeColor="text1"/>
          <w:lang w:val="en-CA"/>
        </w:rPr>
        <w:t xml:space="preserve"> </w:t>
      </w:r>
      <w:r w:rsidR="004A3737">
        <w:rPr>
          <w:rFonts w:eastAsiaTheme="minorEastAsia"/>
          <w:color w:val="000000" w:themeColor="text1"/>
          <w:lang w:val="en-CA"/>
        </w:rPr>
        <w:t>to a different set of parameters with a higher mean-squared error</w:t>
      </w:r>
      <w:r w:rsidR="006E0A04">
        <w:rPr>
          <w:rFonts w:eastAsiaTheme="minorEastAsia"/>
          <w:color w:val="000000" w:themeColor="text1"/>
          <w:lang w:val="en-CA"/>
        </w:rPr>
        <w:t>,</w:t>
      </w:r>
      <w:r w:rsidR="00C92093">
        <w:rPr>
          <w:rFonts w:eastAsiaTheme="minorEastAsia"/>
          <w:color w:val="000000" w:themeColor="text1"/>
          <w:lang w:val="en-CA"/>
        </w:rPr>
        <w:t xml:space="preserve"> even at high regularization rates (data not shown)</w:t>
      </w:r>
      <w:r w:rsidR="004A3737">
        <w:rPr>
          <w:rFonts w:eastAsiaTheme="minorEastAsia"/>
          <w:color w:val="000000" w:themeColor="text1"/>
          <w:lang w:val="en-CA"/>
        </w:rPr>
        <w:t xml:space="preserve">.  </w:t>
      </w:r>
      <w:r w:rsidR="005833E7">
        <w:rPr>
          <w:rFonts w:eastAsiaTheme="minorEastAsia"/>
          <w:color w:val="000000" w:themeColor="text1"/>
          <w:lang w:val="en-CA"/>
        </w:rPr>
        <w:t xml:space="preserve">To </w:t>
      </w:r>
      <w:r w:rsidR="00E84A25">
        <w:rPr>
          <w:rFonts w:eastAsiaTheme="minorEastAsia"/>
          <w:color w:val="000000" w:themeColor="text1"/>
          <w:lang w:val="en-CA"/>
        </w:rPr>
        <w:t>better ensure</w:t>
      </w:r>
      <w:r w:rsidR="005833E7">
        <w:rPr>
          <w:rFonts w:eastAsiaTheme="minorEastAsia"/>
          <w:color w:val="000000" w:themeColor="text1"/>
          <w:lang w:val="en-CA"/>
        </w:rPr>
        <w:t xml:space="preserve"> robust</w:t>
      </w:r>
      <w:r w:rsidR="00E84A25">
        <w:rPr>
          <w:rFonts w:eastAsiaTheme="minorEastAsia"/>
          <w:color w:val="000000" w:themeColor="text1"/>
          <w:lang w:val="en-CA"/>
        </w:rPr>
        <w:t xml:space="preserve"> parameterization</w:t>
      </w:r>
      <w:r w:rsidR="005833E7">
        <w:rPr>
          <w:rFonts w:eastAsiaTheme="minorEastAsia"/>
          <w:color w:val="000000" w:themeColor="text1"/>
          <w:lang w:val="en-CA"/>
        </w:rPr>
        <w:t xml:space="preserve"> we used the median between 10 runs rather than the average to </w:t>
      </w:r>
      <w:r w:rsidR="00E84A25">
        <w:rPr>
          <w:rFonts w:eastAsiaTheme="minorEastAsia"/>
          <w:color w:val="000000" w:themeColor="text1"/>
          <w:lang w:val="en-CA"/>
        </w:rPr>
        <w:t>assign weights to</w:t>
      </w:r>
      <w:r w:rsidR="005833E7">
        <w:rPr>
          <w:rFonts w:eastAsiaTheme="minorEastAsia"/>
          <w:color w:val="000000" w:themeColor="text1"/>
          <w:lang w:val="en-CA"/>
        </w:rPr>
        <w:t xml:space="preserve"> the final neural network, and did not employ the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5833E7">
        <w:rPr>
          <w:rFonts w:eastAsiaTheme="minorEastAsia"/>
          <w:bCs/>
          <w:iCs/>
          <w:color w:val="000000" w:themeColor="text1"/>
          <w:lang w:val="en-CA"/>
        </w:rPr>
        <w:t xml:space="preserve"> filter</w:t>
      </w:r>
      <w:r w:rsidR="00D903BB">
        <w:rPr>
          <w:rFonts w:eastAsiaTheme="minorEastAsia"/>
          <w:bCs/>
          <w:iCs/>
          <w:color w:val="000000" w:themeColor="text1"/>
          <w:lang w:val="en-CA"/>
        </w:rPr>
        <w:t xml:space="preserve"> described above</w:t>
      </w:r>
      <w:r w:rsidR="005833E7">
        <w:rPr>
          <w:rFonts w:eastAsiaTheme="minorEastAsia"/>
          <w:bCs/>
          <w:iCs/>
          <w:color w:val="000000" w:themeColor="text1"/>
          <w:lang w:val="en-CA"/>
        </w:rPr>
        <w:t xml:space="preserve">. </w:t>
      </w:r>
      <w:r w:rsidR="00A260EB">
        <w:rPr>
          <w:rFonts w:eastAsiaTheme="minorEastAsia"/>
          <w:bCs/>
          <w:iCs/>
          <w:color w:val="000000" w:themeColor="text1"/>
          <w:lang w:val="en-CA"/>
        </w:rPr>
        <w:t xml:space="preserve">  </w:t>
      </w:r>
      <w:r w:rsidR="006E0A04">
        <w:rPr>
          <w:rFonts w:eastAsiaTheme="minorEastAsia"/>
          <w:bCs/>
          <w:iCs/>
          <w:color w:val="000000" w:themeColor="text1"/>
          <w:lang w:val="en-CA"/>
        </w:rPr>
        <w:t xml:space="preserve">Here, training with </w:t>
      </w:r>
      <m:oMath>
        <m:r>
          <w:rPr>
            <w:rFonts w:ascii="Cambria Math" w:eastAsiaTheme="minorEastAsia" w:hAnsi="Cambria Math"/>
            <w:color w:val="000000" w:themeColor="text1"/>
            <w:lang w:val="en-CA"/>
          </w:rPr>
          <m:t>λ=</m:t>
        </m:r>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6E0A04">
        <w:rPr>
          <w:rFonts w:eastAsiaTheme="minorEastAsia"/>
          <w:bCs/>
          <w:iCs/>
          <w:color w:val="000000" w:themeColor="text1"/>
        </w:rPr>
        <w:t xml:space="preserve"> resulted in a similar model as the two-layer network (data not shown).  </w:t>
      </w:r>
      <w:r w:rsidR="00EE2301">
        <w:rPr>
          <w:rFonts w:eastAsiaTheme="minorEastAsia"/>
          <w:bCs/>
          <w:iCs/>
          <w:color w:val="000000" w:themeColor="text1"/>
        </w:rPr>
        <w:t>Therefore</w:t>
      </w:r>
      <w:r w:rsidR="006E0A04">
        <w:rPr>
          <w:rFonts w:eastAsiaTheme="minorEastAsia"/>
          <w:bCs/>
          <w:iCs/>
          <w:color w:val="000000" w:themeColor="text1"/>
        </w:rPr>
        <w:t xml:space="preserve">, </w:t>
      </w:r>
      <w:r w:rsidR="006E0A04">
        <w:rPr>
          <w:rFonts w:eastAsiaTheme="minorEastAsia"/>
          <w:bCs/>
          <w:iCs/>
          <w:color w:val="000000" w:themeColor="text1"/>
          <w:lang w:val="en-CA"/>
        </w:rPr>
        <w:t>w</w:t>
      </w:r>
      <w:r w:rsidR="00A260EB">
        <w:rPr>
          <w:rFonts w:eastAsiaTheme="minorEastAsia"/>
          <w:bCs/>
          <w:iCs/>
          <w:color w:val="000000" w:themeColor="text1"/>
          <w:lang w:val="en-CA"/>
        </w:rPr>
        <w:t>e performed a separate</w:t>
      </w:r>
      <w:r w:rsidR="006E0A04">
        <w:rPr>
          <w:rFonts w:eastAsiaTheme="minorEastAsia"/>
          <w:bCs/>
          <w:iCs/>
          <w:color w:val="000000" w:themeColor="text1"/>
          <w:lang w:val="en-CA"/>
        </w:rPr>
        <w:t xml:space="preserve"> ‘three-layer</w:t>
      </w:r>
      <w:r w:rsidR="00A260E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w:t>
      </w:r>
      <w:r w:rsidR="006967CF">
        <w:rPr>
          <w:rFonts w:eastAsiaTheme="minorEastAsia"/>
          <w:bCs/>
          <w:iCs/>
          <w:color w:val="000000" w:themeColor="text1"/>
          <w:lang w:val="en-CA"/>
        </w:rPr>
        <w:t xml:space="preserve"> </w:t>
      </w:r>
      <w:r w:rsidR="00A260EB">
        <w:rPr>
          <w:rFonts w:eastAsiaTheme="minorEastAsia"/>
          <w:bCs/>
          <w:iCs/>
          <w:color w:val="000000" w:themeColor="text1"/>
          <w:lang w:val="en-CA"/>
        </w:rPr>
        <w:t>search for</w:t>
      </w:r>
      <w:r w:rsidR="00A260EB">
        <w:rPr>
          <w:rFonts w:eastAsiaTheme="minorEastAsia"/>
          <w:color w:val="000000" w:themeColor="text1"/>
          <w:lang w:val="en-CA"/>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AD18EF">
        <w:rPr>
          <w:rFonts w:eastAsiaTheme="minorEastAsia"/>
          <w:bCs/>
          <w:iCs/>
          <w:color w:val="000000" w:themeColor="text1"/>
        </w:rPr>
        <w:t xml:space="preserve">For three-layer </w:t>
      </w:r>
      <w:r w:rsidR="00AD18EF">
        <w:rPr>
          <w:rFonts w:eastAsiaTheme="minorEastAsia"/>
          <w:bCs/>
          <w:iCs/>
          <w:color w:val="000000" w:themeColor="text1"/>
        </w:rPr>
        <w:lastRenderedPageBreak/>
        <w:t>training</w:t>
      </w:r>
      <w:r w:rsidR="006E0A04">
        <w:rPr>
          <w:rFonts w:eastAsiaTheme="minorEastAsia"/>
          <w:bCs/>
          <w:iCs/>
          <w:color w:val="000000" w:themeColor="text1"/>
        </w:rPr>
        <w:t>, we</w:t>
      </w:r>
      <w:r w:rsidR="006967CF">
        <w:rPr>
          <w:rFonts w:eastAsiaTheme="minorEastAsia"/>
          <w:bCs/>
          <w:iCs/>
          <w:color w:val="000000" w:themeColor="text1"/>
        </w:rPr>
        <w:t xml:space="preserve"> found that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 xml:space="preserve"> </w:t>
      </w:r>
      <w:r w:rsidR="004F0E3E">
        <w:rPr>
          <w:rFonts w:eastAsiaTheme="minorEastAsia"/>
          <w:color w:val="000000" w:themeColor="text1"/>
          <w:lang w:val="en-CA"/>
        </w:rPr>
        <w:t xml:space="preserve">&gt;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E0A04">
        <w:rPr>
          <w:rFonts w:eastAsiaTheme="minorEastAsia"/>
          <w:bCs/>
          <w:iCs/>
          <w:color w:val="000000" w:themeColor="text1"/>
        </w:rPr>
        <w:t xml:space="preserve"> </w:t>
      </w:r>
      <w:r w:rsidR="00313069">
        <w:rPr>
          <w:rFonts w:eastAsiaTheme="minorEastAsia"/>
          <w:bCs/>
          <w:iCs/>
          <w:color w:val="000000" w:themeColor="text1"/>
        </w:rPr>
        <w:t>negatively impact</w:t>
      </w:r>
      <w:r w:rsidR="006E0A04">
        <w:rPr>
          <w:rFonts w:eastAsiaTheme="minorEastAsia"/>
          <w:bCs/>
          <w:iCs/>
          <w:color w:val="000000" w:themeColor="text1"/>
        </w:rPr>
        <w:t>s</w:t>
      </w:r>
      <w:r w:rsidR="00313069">
        <w:rPr>
          <w:rFonts w:eastAsiaTheme="minorEastAsia"/>
          <w:bCs/>
          <w:iCs/>
          <w:color w:val="000000" w:themeColor="text1"/>
        </w:rPr>
        <w:t xml:space="preserve">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w:t>
      </w:r>
      <w:r w:rsidR="006E0A04">
        <w:rPr>
          <w:rFonts w:eastAsiaTheme="minorEastAsia"/>
          <w:bCs/>
          <w:iCs/>
          <w:color w:val="000000" w:themeColor="text1"/>
        </w:rPr>
        <w:t>, and therefore</w:t>
      </w:r>
      <w:r w:rsidR="004F0E3E">
        <w:rPr>
          <w:rFonts w:eastAsiaTheme="minorEastAsia"/>
          <w:bCs/>
          <w:iCs/>
          <w:color w:val="000000" w:themeColor="text1"/>
        </w:rPr>
        <w:t xml:space="preserve"> used</w:t>
      </w:r>
      <w:r w:rsidR="00322A58">
        <w:rPr>
          <w:rFonts w:eastAsiaTheme="minorEastAsia"/>
          <w:bCs/>
          <w:iCs/>
          <w:color w:val="000000" w:themeColor="text1"/>
        </w:rPr>
        <w:t xml:space="preserve"> a less-restrictive</w:t>
      </w:r>
      <w:r w:rsidR="006E0A04">
        <w:rPr>
          <w:rFonts w:eastAsiaTheme="minorEastAsia"/>
          <w:bCs/>
          <w:iCs/>
          <w:color w:val="000000" w:themeColor="text1"/>
        </w:rPr>
        <w:t xml:space="preserve"> </w:t>
      </w:r>
      <m:oMath>
        <m:r>
          <w:rPr>
            <w:rFonts w:ascii="Cambria Math" w:eastAsiaTheme="minorEastAsia" w:hAnsi="Cambria Math"/>
            <w:color w:val="000000" w:themeColor="text1"/>
            <w:lang w:val="en-CA"/>
          </w:rPr>
          <m:t>λ</m:t>
        </m:r>
        <m:r>
          <w:rPr>
            <w:rFonts w:ascii="Cambria Math" w:eastAsiaTheme="minorEastAsia" w:hAnsi="Cambria Math"/>
            <w:color w:val="000000" w:themeColor="text1"/>
            <w:lang w:val="en-CA"/>
          </w:rPr>
          <m:t>=</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9E0F80">
        <w:rPr>
          <w:rFonts w:eastAsiaTheme="minorEastAsia"/>
          <w:color w:val="000000" w:themeColor="text1"/>
          <w:lang w:val="en-CA"/>
        </w:rPr>
        <w:t xml:space="preserve"> to train the </w:t>
      </w:r>
      <w:r w:rsidR="007562AC">
        <w:rPr>
          <w:rFonts w:eastAsiaTheme="minorEastAsia"/>
          <w:color w:val="000000" w:themeColor="text1"/>
          <w:lang w:val="en-CA"/>
        </w:rPr>
        <w:t xml:space="preserve">three-layer </w:t>
      </w:r>
      <w:r w:rsidR="009E0F80">
        <w:rPr>
          <w:rFonts w:eastAsiaTheme="minorEastAsia"/>
          <w:color w:val="000000" w:themeColor="text1"/>
          <w:lang w:val="en-CA"/>
        </w:rPr>
        <w:t xml:space="preserve">network in </w:t>
      </w:r>
      <w:r w:rsidR="004452EF">
        <w:rPr>
          <w:rFonts w:eastAsiaTheme="minorEastAsia"/>
          <w:color w:val="000000" w:themeColor="text1"/>
          <w:lang w:val="en-CA"/>
        </w:rPr>
        <w:t xml:space="preserve">Figure </w:t>
      </w:r>
      <w:r w:rsidR="009E0F80">
        <w:rPr>
          <w:rFonts w:eastAsiaTheme="minorEastAsia"/>
          <w:color w:val="000000" w:themeColor="text1"/>
          <w:lang w:val="en-CA"/>
        </w:rPr>
        <w:t>5B.</w:t>
      </w:r>
      <w:r w:rsidR="00186FD9">
        <w:rPr>
          <w:rFonts w:eastAsiaTheme="minorEastAsia"/>
          <w:color w:val="000000" w:themeColor="text1"/>
          <w:lang w:val="en-CA"/>
        </w:rPr>
        <w:t xml:space="preserve">  </w:t>
      </w:r>
      <w:r w:rsidR="00430CC4">
        <w:rPr>
          <w:rFonts w:eastAsiaTheme="minorEastAsia"/>
          <w:bCs/>
          <w:iCs/>
          <w:color w:val="000000" w:themeColor="text1"/>
          <w:lang w:val="en-CA"/>
        </w:rPr>
        <w:t xml:space="preserve">Learned weights were subject to the same statistical significance test as </w:t>
      </w:r>
      <w:r w:rsidR="007E265B">
        <w:rPr>
          <w:rFonts w:eastAsiaTheme="minorEastAsia"/>
          <w:bCs/>
          <w:iCs/>
          <w:color w:val="000000" w:themeColor="text1"/>
          <w:lang w:val="en-CA"/>
        </w:rPr>
        <w:t xml:space="preserve">for </w:t>
      </w:r>
      <w:r w:rsidR="00430CC4">
        <w:rPr>
          <w:rFonts w:eastAsiaTheme="minorEastAsia"/>
          <w:bCs/>
          <w:iCs/>
          <w:color w:val="000000" w:themeColor="text1"/>
          <w:lang w:val="en-CA"/>
        </w:rPr>
        <w:t xml:space="preserve">the two-layer network.  </w:t>
      </w:r>
    </w:p>
    <w:p w14:paraId="6C7B4FF1" w14:textId="77777777" w:rsidR="003767E7" w:rsidRDefault="003767E7" w:rsidP="005B0C00">
      <w:pPr>
        <w:jc w:val="both"/>
        <w:rPr>
          <w:rFonts w:eastAsiaTheme="minorEastAsia"/>
          <w:color w:val="000000" w:themeColor="text1"/>
          <w:lang w:val="en-CA"/>
        </w:rPr>
      </w:pPr>
    </w:p>
    <w:p w14:paraId="068966FF" w14:textId="77777777" w:rsidR="00BC58A9" w:rsidRDefault="00BC58A9" w:rsidP="00224FCB">
      <w:pPr>
        <w:outlineLvl w:val="0"/>
        <w:rPr>
          <w:rFonts w:eastAsiaTheme="minorEastAsia"/>
          <w:color w:val="000000" w:themeColor="text1"/>
          <w:lang w:val="en-CA"/>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5A8AA126"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256A38">
        <w:rPr>
          <w:color w:val="000000" w:themeColor="text1"/>
        </w:rPr>
        <w:t xml:space="preserve">genotyped as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36F45">
        <w:rPr>
          <w:i/>
          <w:color w:val="000000" w:themeColor="text1"/>
        </w:rPr>
        <w:t xml:space="preserve"> </w:t>
      </w:r>
      <w:r w:rsidR="00E36F45">
        <w:rPr>
          <w:color w:val="000000" w:themeColor="text1"/>
        </w:rPr>
        <w:t>by RCP-PCR</w:t>
      </w:r>
      <w:r w:rsidR="00E11C5F" w:rsidRPr="00256A38">
        <w:rPr>
          <w:color w:val="000000" w:themeColor="text1"/>
        </w:rPr>
        <w:t>;</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to individual strain genotyping</w:t>
      </w:r>
      <w:r w:rsidR="00FF6508">
        <w:rPr>
          <w:color w:val="000000" w:themeColor="text1"/>
        </w:rPr>
        <w:t xml:space="preserve"> </w:t>
      </w:r>
      <w:r w:rsidR="00FF6508">
        <w:rPr>
          <w:color w:val="000000" w:themeColor="text1"/>
        </w:rPr>
        <w:fldChar w:fldCharType="begin" w:fldLock="1"/>
      </w:r>
      <w:r w:rsidR="00504029">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F6508">
        <w:rPr>
          <w:color w:val="000000" w:themeColor="text1"/>
        </w:rPr>
        <w:fldChar w:fldCharType="separate"/>
      </w:r>
      <w:r w:rsidR="00FF6508" w:rsidRPr="00FF6508">
        <w:rPr>
          <w:noProof/>
          <w:color w:val="000000" w:themeColor="text1"/>
        </w:rPr>
        <w:t>(Suzuki et al., 2011)</w:t>
      </w:r>
      <w:r w:rsidR="00FF6508">
        <w:rPr>
          <w:color w:val="000000" w:themeColor="text1"/>
        </w:rPr>
        <w:fldChar w:fldCharType="end"/>
      </w:r>
      <w:r w:rsidR="00E41C2E" w:rsidRPr="00233F15">
        <w:rPr>
          <w:color w:val="000000" w:themeColor="text1"/>
        </w:rPr>
        <w:t xml:space="preserve">, </w:t>
      </w:r>
      <w:r w:rsidR="00E36F45">
        <w:rPr>
          <w:color w:val="000000" w:themeColor="text1"/>
        </w:rPr>
        <w:t xml:space="preserve">which confirmed the expected wild-type and knockout PCR products at each locus.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w:t>
      </w:r>
      <w:r w:rsidR="00E36F45">
        <w:rPr>
          <w:color w:val="000000" w:themeColor="text1"/>
        </w:rPr>
        <w:t>56</w:t>
      </w:r>
      <w:r w:rsidRPr="00233F15">
        <w:rPr>
          <w:color w:val="000000" w:themeColor="text1"/>
        </w:rPr>
        <w:t>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FF6508">
        <w:rPr>
          <w:color w:val="000000" w:themeColor="text1"/>
        </w:rPr>
        <w:t xml:space="preserve"> </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w:t>
      </w:r>
      <w:r w:rsidR="00E36F45">
        <w:rPr>
          <w:color w:val="000000" w:themeColor="text1"/>
        </w:rPr>
        <w:t>96</w:t>
      </w:r>
      <w:r w:rsidR="00E11C5F" w:rsidRPr="00233F15">
        <w:rPr>
          <w:color w:val="000000" w:themeColor="text1"/>
        </w:rPr>
        <w:t xml:space="preserve"> w</w:t>
      </w:r>
      <w:r w:rsidR="004A2F9F" w:rsidRPr="00233F15">
        <w:rPr>
          <w:color w:val="000000" w:themeColor="text1"/>
        </w:rPr>
        <w:t>ell plate</w:t>
      </w:r>
      <w:r w:rsidR="00E36F45">
        <w:rPr>
          <w:color w:val="000000" w:themeColor="text1"/>
        </w:rPr>
        <w:t>s</w:t>
      </w:r>
      <w:r w:rsidR="004A2F9F" w:rsidRPr="00233F15">
        <w:rPr>
          <w:color w:val="000000" w:themeColor="text1"/>
        </w:rPr>
        <w:t xml:space="preserv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 xml:space="preserve">PCR reactions for individual genotyping of these progeny used the </w:t>
      </w:r>
      <w:r w:rsidR="00C13B61" w:rsidRPr="00C13B61">
        <w:rPr>
          <w:color w:val="000000" w:themeColor="text1"/>
        </w:rPr>
        <w:t xml:space="preserve">Qiagen Multiplex PCR Plus Kit </w:t>
      </w:r>
      <w:r w:rsidR="00E91B24">
        <w:rPr>
          <w:color w:val="000000" w:themeColor="text1"/>
        </w:rPr>
        <w:t>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203"/>
      <w:r w:rsidRPr="001668D4">
        <w:rPr>
          <w:b/>
          <w:bCs/>
          <w:iCs/>
          <w:color w:val="000000" w:themeColor="text1"/>
        </w:rPr>
        <w:t>Analysis of Liquid Growth Data</w:t>
      </w:r>
      <w:commentRangeEnd w:id="203"/>
      <w:r w:rsidR="00883356" w:rsidRPr="001668D4">
        <w:rPr>
          <w:rStyle w:val="CommentReference"/>
          <w:color w:val="000000" w:themeColor="text1"/>
        </w:rPr>
        <w:commentReference w:id="203"/>
      </w:r>
    </w:p>
    <w:p w14:paraId="218BD90F" w14:textId="06CE4D75"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w:t>
      </w:r>
      <w:del w:id="204" w:author="Albi Celaj" w:date="2019-01-22T15:22:00Z">
        <w:r w:rsidR="00937DC2" w:rsidDel="002E7C93">
          <w:rPr>
            <w:color w:val="000000" w:themeColor="text1"/>
          </w:rPr>
          <w:delText xml:space="preserve">1.3, </w:delText>
        </w:r>
      </w:del>
      <w:r w:rsidR="00937DC2">
        <w:rPr>
          <w:color w:val="000000" w:themeColor="text1"/>
        </w:rPr>
        <w:t xml:space="preserve">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tecan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3655A158"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205"/>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205"/>
      <w:r w:rsidR="00662D0E">
        <w:rPr>
          <w:rStyle w:val="CommentReference"/>
          <w:rFonts w:asciiTheme="minorHAnsi" w:hAnsiTheme="minorHAnsi" w:cstheme="minorBidi"/>
        </w:rPr>
        <w:commentReference w:id="205"/>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206"/>
      <w:r w:rsidRPr="00DF4CE6">
        <w:rPr>
          <w:b/>
          <w:bCs/>
          <w:iCs/>
          <w:color w:val="000000" w:themeColor="text1"/>
        </w:rPr>
        <w:lastRenderedPageBreak/>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206"/>
      <w:r w:rsidR="00DF4CE6">
        <w:rPr>
          <w:rStyle w:val="CommentReference"/>
          <w:rFonts w:asciiTheme="minorHAnsi" w:hAnsiTheme="minorHAnsi" w:cstheme="minorBidi"/>
        </w:rPr>
        <w:commentReference w:id="206"/>
      </w:r>
    </w:p>
    <w:p w14:paraId="20BF344E" w14:textId="52D029B0"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700EDC">
        <w:rPr>
          <w:b/>
        </w:rPr>
        <w:t xml:space="preserve"> </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52B03" w:rsidRDefault="00483E4F" w:rsidP="00224FCB">
      <w:pPr>
        <w:outlineLvl w:val="0"/>
        <w:rPr>
          <w:b/>
          <w:bCs/>
          <w:iCs/>
          <w:color w:val="000000" w:themeColor="text1"/>
        </w:rPr>
      </w:pPr>
      <w:r w:rsidRPr="009B3D83">
        <w:rPr>
          <w:b/>
          <w:bCs/>
          <w:iCs/>
          <w:color w:val="000000" w:themeColor="text1"/>
        </w:rPr>
        <w:t>Quantitative RT-PCR</w:t>
      </w:r>
    </w:p>
    <w:p w14:paraId="2D459882" w14:textId="0CBC413A" w:rsidR="00483E4F" w:rsidRPr="00825627" w:rsidRDefault="00F3275C" w:rsidP="00224FCB">
      <w:pPr>
        <w:jc w:val="both"/>
        <w:rPr>
          <w:bCs/>
          <w:iCs/>
          <w:color w:val="000000" w:themeColor="text1"/>
        </w:rPr>
      </w:pPr>
      <w:r w:rsidRPr="00952B03">
        <w:rPr>
          <w:bCs/>
          <w:iCs/>
          <w:color w:val="000000" w:themeColor="text1"/>
        </w:rPr>
        <w:t xml:space="preserve">RNA </w:t>
      </w:r>
      <w:r w:rsidR="000D0C6E" w:rsidRPr="00952B03">
        <w:rPr>
          <w:bCs/>
          <w:iCs/>
          <w:color w:val="000000" w:themeColor="text1"/>
        </w:rPr>
        <w:t>was extracted from cultures growing exponentially in 23.43</w:t>
      </w:r>
      <w:r w:rsidR="000D0C6E" w:rsidRPr="00952B03">
        <w:rPr>
          <w:bCs/>
          <w:iCs/>
          <w:color w:val="000000" w:themeColor="text1"/>
          <w:lang w:val="el-GR"/>
        </w:rPr>
        <w:t>μ</w:t>
      </w:r>
      <w:r w:rsidR="000D0C6E" w:rsidRPr="00952B03">
        <w:rPr>
          <w:bCs/>
          <w:iCs/>
          <w:color w:val="000000" w:themeColor="text1"/>
        </w:rPr>
        <w:t xml:space="preserve">M fluconazole </w:t>
      </w:r>
      <w:r w:rsidRPr="00952B03">
        <w:rPr>
          <w:bCs/>
          <w:iCs/>
          <w:color w:val="000000" w:themeColor="text1"/>
        </w:rPr>
        <w:t>using the QIAGEN RNeasy</w:t>
      </w:r>
      <w:r w:rsidRPr="00952B03">
        <w:rPr>
          <w:bCs/>
          <w:iCs/>
          <w:color w:val="000000" w:themeColor="text1"/>
          <w:vertAlign w:val="superscript"/>
        </w:rPr>
        <w:t>®</w:t>
      </w:r>
      <w:r w:rsidRPr="00952B03">
        <w:rPr>
          <w:bCs/>
          <w:iCs/>
          <w:color w:val="000000" w:themeColor="text1"/>
        </w:rPr>
        <w:t xml:space="preserve"> kit</w:t>
      </w:r>
      <w:r w:rsidR="00FC0BDC" w:rsidRPr="00952B03">
        <w:rPr>
          <w:bCs/>
          <w:iCs/>
          <w:color w:val="000000" w:themeColor="text1"/>
        </w:rPr>
        <w:t>.  1</w:t>
      </w:r>
      <w:r w:rsidR="00FC0BDC" w:rsidRPr="00952B03">
        <w:rPr>
          <w:bCs/>
          <w:iCs/>
          <w:color w:val="000000" w:themeColor="text1"/>
          <w:lang w:val="el-GR"/>
        </w:rPr>
        <w:t>μ</w:t>
      </w:r>
      <w:r w:rsidR="00FC0BDC" w:rsidRPr="00952B03">
        <w:rPr>
          <w:bCs/>
          <w:iCs/>
          <w:color w:val="000000" w:themeColor="text1"/>
          <w:lang w:val="en-CA"/>
        </w:rPr>
        <w:t xml:space="preserve">g of isolate </w:t>
      </w:r>
      <w:r w:rsidR="002F4EE7" w:rsidRPr="00952B03">
        <w:rPr>
          <w:bCs/>
          <w:iCs/>
          <w:color w:val="000000" w:themeColor="text1"/>
          <w:lang w:val="en-CA"/>
        </w:rPr>
        <w:t xml:space="preserve">was </w:t>
      </w:r>
      <w:r w:rsidR="00A028A9" w:rsidRPr="00952B03">
        <w:rPr>
          <w:bCs/>
          <w:iCs/>
          <w:color w:val="000000" w:themeColor="text1"/>
          <w:lang w:val="en-CA"/>
        </w:rPr>
        <w:t xml:space="preserve">treated with DNAse and </w:t>
      </w:r>
      <w:r w:rsidR="0081563C" w:rsidRPr="00952B03">
        <w:rPr>
          <w:bCs/>
          <w:iCs/>
          <w:color w:val="000000" w:themeColor="text1"/>
          <w:lang w:val="en-CA"/>
        </w:rPr>
        <w:t>analyzed usi</w:t>
      </w:r>
      <w:r w:rsidR="002F4EE7" w:rsidRPr="00952B03">
        <w:rPr>
          <w:bCs/>
          <w:iCs/>
          <w:color w:val="000000" w:themeColor="text1"/>
          <w:lang w:val="en-CA"/>
        </w:rPr>
        <w:t>n</w:t>
      </w:r>
      <w:r w:rsidR="0081563C" w:rsidRPr="00952B03">
        <w:rPr>
          <w:bCs/>
          <w:iCs/>
          <w:color w:val="000000" w:themeColor="text1"/>
          <w:lang w:val="en-CA"/>
        </w:rPr>
        <w:t>g</w:t>
      </w:r>
      <w:r w:rsidR="002F4EE7" w:rsidRPr="00952B03">
        <w:rPr>
          <w:bCs/>
          <w:iCs/>
          <w:color w:val="000000" w:themeColor="text1"/>
          <w:lang w:val="en-CA"/>
        </w:rPr>
        <w:t xml:space="preserve"> an Agilent Bioanalyzer to qu</w:t>
      </w:r>
      <w:r w:rsidR="00A028A9" w:rsidRPr="00952B03">
        <w:rPr>
          <w:bCs/>
          <w:iCs/>
          <w:color w:val="000000" w:themeColor="text1"/>
          <w:lang w:val="en-CA"/>
        </w:rPr>
        <w:t xml:space="preserve">antify </w:t>
      </w:r>
      <w:r w:rsidR="0092713A" w:rsidRPr="00952B03">
        <w:rPr>
          <w:bCs/>
          <w:iCs/>
          <w:color w:val="000000" w:themeColor="text1"/>
          <w:lang w:val="en-CA"/>
        </w:rPr>
        <w:t xml:space="preserve">nucleic acid concentration </w:t>
      </w:r>
      <w:r w:rsidR="00A028A9" w:rsidRPr="00952B03">
        <w:rPr>
          <w:bCs/>
          <w:iCs/>
          <w:color w:val="000000" w:themeColor="text1"/>
          <w:lang w:val="en-CA"/>
        </w:rPr>
        <w:t xml:space="preserve">and verify </w:t>
      </w:r>
      <w:r w:rsidR="002F4EE7" w:rsidRPr="00952B03">
        <w:rPr>
          <w:bCs/>
          <w:iCs/>
          <w:color w:val="000000" w:themeColor="text1"/>
          <w:lang w:val="en-CA"/>
        </w:rPr>
        <w:t xml:space="preserve">purity. </w:t>
      </w:r>
      <w:r w:rsidR="00516641" w:rsidRPr="00952B03">
        <w:rPr>
          <w:bCs/>
          <w:iCs/>
          <w:color w:val="000000" w:themeColor="text1"/>
          <w:lang w:val="en-CA"/>
        </w:rPr>
        <w:t>cDNA synthesis</w:t>
      </w:r>
      <w:r w:rsidR="002F4EE7" w:rsidRPr="00952B03">
        <w:rPr>
          <w:bCs/>
          <w:iCs/>
          <w:color w:val="000000" w:themeColor="text1"/>
          <w:lang w:val="en-CA"/>
        </w:rPr>
        <w:t xml:space="preserve"> was perfo</w:t>
      </w:r>
      <w:r w:rsidR="0081563C" w:rsidRPr="00952B03">
        <w:rPr>
          <w:bCs/>
          <w:iCs/>
          <w:color w:val="000000" w:themeColor="text1"/>
          <w:lang w:val="en-CA"/>
        </w:rPr>
        <w:t>r</w:t>
      </w:r>
      <w:r w:rsidR="002F4EE7" w:rsidRPr="00952B03">
        <w:rPr>
          <w:bCs/>
          <w:iCs/>
          <w:color w:val="000000" w:themeColor="text1"/>
          <w:lang w:val="en-CA"/>
        </w:rPr>
        <w:t>med using a combination of oligo-DT and random hexamer primers</w:t>
      </w:r>
      <w:r w:rsidR="00952B03" w:rsidRPr="00952B03">
        <w:rPr>
          <w:bCs/>
          <w:iCs/>
          <w:color w:val="000000" w:themeColor="text1"/>
          <w:lang w:val="en-CA"/>
        </w:rPr>
        <w:t xml:space="preserve"> using the </w:t>
      </w:r>
      <w:r w:rsidR="00952B03" w:rsidRPr="00952B03">
        <w:rPr>
          <w:color w:val="000000"/>
          <w:shd w:val="clear" w:color="auto" w:fill="FFFFFF"/>
        </w:rPr>
        <w:t>Thermo Scientific™ Maxima™ H Minus First Strand cDNA Synthesis Kit</w:t>
      </w:r>
      <w:r w:rsidR="002F4EE7" w:rsidRPr="00952B03">
        <w:rPr>
          <w:bCs/>
          <w:iCs/>
          <w:color w:val="000000" w:themeColor="text1"/>
          <w:lang w:val="en-CA"/>
        </w:rPr>
        <w:t xml:space="preserve">.  </w:t>
      </w:r>
      <w:r w:rsidR="00516641" w:rsidRPr="00952B03">
        <w:rPr>
          <w:bCs/>
          <w:iCs/>
          <w:color w:val="000000" w:themeColor="text1"/>
          <w:lang w:val="en-CA"/>
        </w:rPr>
        <w:t xml:space="preserve">qPCR on these samples was then performed using a </w:t>
      </w:r>
      <w:r w:rsidR="00952B03" w:rsidRPr="00952B03">
        <w:rPr>
          <w:color w:val="000000"/>
          <w:shd w:val="clear" w:color="auto" w:fill="FFFFFF"/>
        </w:rPr>
        <w:t>Bioline SensiFAST</w:t>
      </w:r>
      <w:r w:rsidR="00952B03" w:rsidRPr="00952B03">
        <w:rPr>
          <w:bCs/>
          <w:iCs/>
          <w:color w:val="000000" w:themeColor="text1"/>
          <w:lang w:val="en-CA"/>
        </w:rPr>
        <w:t>™</w:t>
      </w:r>
      <w:r w:rsidR="00952B03" w:rsidRPr="00952B03">
        <w:rPr>
          <w:color w:val="000000"/>
          <w:shd w:val="clear" w:color="auto" w:fill="FFFFFF"/>
        </w:rPr>
        <w:t xml:space="preserve"> SYBR No-ROX qPCR kit </w:t>
      </w:r>
      <w:r w:rsidR="00FB7B63" w:rsidRPr="00952B03">
        <w:rPr>
          <w:bCs/>
          <w:iCs/>
          <w:color w:val="000000" w:themeColor="text1"/>
          <w:lang w:val="en-CA"/>
        </w:rPr>
        <w:t>and Ct values were quantified using a CFX machine.</w:t>
      </w:r>
      <w:r w:rsidR="00AE48EA" w:rsidRPr="00952B03">
        <w:rPr>
          <w:bCs/>
          <w:iCs/>
          <w:color w:val="000000" w:themeColor="text1"/>
          <w:lang w:val="en-CA"/>
        </w:rPr>
        <w:t xml:space="preserve">  </w:t>
      </w:r>
      <w:r w:rsidR="005A2D85" w:rsidRPr="00952B03">
        <w:rPr>
          <w:bCs/>
          <w:iCs/>
          <w:color w:val="000000" w:themeColor="text1"/>
          <w:lang w:val="en-CA"/>
        </w:rPr>
        <w:t xml:space="preserve">cDNA synthesis and qPCR was performed for </w:t>
      </w:r>
      <w:r w:rsidR="005A2D85" w:rsidRPr="00952B03">
        <w:rPr>
          <w:bCs/>
          <w:i/>
          <w:iCs/>
          <w:color w:val="000000" w:themeColor="text1"/>
          <w:lang w:val="en-CA"/>
        </w:rPr>
        <w:t>PDR5</w:t>
      </w:r>
      <w:r w:rsidR="005A2D85" w:rsidRPr="00952B03">
        <w:rPr>
          <w:bCs/>
          <w:iCs/>
          <w:color w:val="000000" w:themeColor="text1"/>
          <w:lang w:val="en-CA"/>
        </w:rPr>
        <w:t xml:space="preserve"> and </w:t>
      </w:r>
      <w:r w:rsidR="005A2D85" w:rsidRPr="00952B03">
        <w:rPr>
          <w:bCs/>
          <w:i/>
          <w:iCs/>
          <w:color w:val="000000" w:themeColor="text1"/>
          <w:lang w:val="en-CA"/>
        </w:rPr>
        <w:t xml:space="preserve">UBC6 </w:t>
      </w:r>
      <w:r w:rsidR="005A2D85" w:rsidRPr="00952B03">
        <w:rPr>
          <w:bCs/>
          <w:iCs/>
          <w:color w:val="000000" w:themeColor="text1"/>
          <w:lang w:val="en-CA"/>
        </w:rPr>
        <w:t>(</w:t>
      </w:r>
      <w:r w:rsidR="00B379BF" w:rsidRPr="00952B03">
        <w:rPr>
          <w:bCs/>
          <w:iCs/>
          <w:color w:val="000000" w:themeColor="text1"/>
          <w:lang w:val="en-CA"/>
        </w:rPr>
        <w:t>which acted</w:t>
      </w:r>
      <w:r w:rsidR="00101660" w:rsidRPr="00952B03">
        <w:rPr>
          <w:bCs/>
          <w:iCs/>
          <w:color w:val="000000" w:themeColor="text1"/>
          <w:lang w:val="en-CA"/>
        </w:rPr>
        <w:t xml:space="preserve"> </w:t>
      </w:r>
      <w:r w:rsidR="00B379BF" w:rsidRPr="00952B03">
        <w:rPr>
          <w:bCs/>
          <w:iCs/>
          <w:color w:val="000000" w:themeColor="text1"/>
          <w:lang w:val="en-CA"/>
        </w:rPr>
        <w:t xml:space="preserve">as </w:t>
      </w:r>
      <w:r w:rsidR="005A2D85" w:rsidRPr="00952B03">
        <w:rPr>
          <w:bCs/>
          <w:iCs/>
          <w:color w:val="000000" w:themeColor="text1"/>
          <w:lang w:val="en-CA"/>
        </w:rPr>
        <w:t>loading control).</w:t>
      </w:r>
      <w:r w:rsidR="00952B03">
        <w:rPr>
          <w:bCs/>
          <w:iCs/>
          <w:color w:val="000000" w:themeColor="text1"/>
          <w:lang w:val="en-CA"/>
        </w:rPr>
        <w:t xml:space="preserve">  </w:t>
      </w:r>
      <w:r w:rsidR="00056CB1">
        <w:rPr>
          <w:bCs/>
          <w:iCs/>
          <w:color w:val="000000" w:themeColor="text1"/>
          <w:lang w:val="en-CA"/>
        </w:rPr>
        <w:t xml:space="preserve">Relative expression </w:t>
      </w:r>
      <w:r w:rsidR="00825627">
        <w:rPr>
          <w:bCs/>
          <w:iCs/>
          <w:color w:val="000000" w:themeColor="text1"/>
          <w:lang w:val="en-CA"/>
        </w:rPr>
        <w:t xml:space="preserve">of </w:t>
      </w:r>
      <w:r w:rsidR="00825627">
        <w:rPr>
          <w:bCs/>
          <w:i/>
          <w:iCs/>
          <w:color w:val="000000" w:themeColor="text1"/>
          <w:lang w:val="en-CA"/>
        </w:rPr>
        <w:t>PDR5</w:t>
      </w:r>
      <w:r w:rsidR="00825627">
        <w:rPr>
          <w:bCs/>
          <w:iCs/>
          <w:color w:val="000000" w:themeColor="text1"/>
          <w:lang w:val="en-CA"/>
        </w:rPr>
        <w:t xml:space="preserve"> in all strains was </w:t>
      </w:r>
      <w:r w:rsidR="002D1B68">
        <w:rPr>
          <w:bCs/>
          <w:iCs/>
          <w:color w:val="000000" w:themeColor="text1"/>
          <w:lang w:val="en-CA"/>
        </w:rPr>
        <w:t>calculated</w:t>
      </w:r>
      <w:r w:rsidR="00825627">
        <w:rPr>
          <w:bCs/>
          <w:iCs/>
          <w:color w:val="000000" w:themeColor="text1"/>
          <w:lang w:val="en-CA"/>
        </w:rPr>
        <w:t xml:space="preserve"> as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UBC6-</m:t>
            </m:r>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PDR5</m:t>
            </m:r>
          </m:sup>
        </m:sSup>
      </m:oMath>
      <w:r w:rsidR="00825627">
        <w:rPr>
          <w:rFonts w:eastAsiaTheme="minorEastAsia"/>
          <w:bCs/>
          <w:iCs/>
          <w:color w:val="000000" w:themeColor="text1"/>
          <w:lang w:val="en-CA"/>
        </w:rPr>
        <w:t xml:space="preserve">.  </w:t>
      </w:r>
      <w:r w:rsidR="00CE6509">
        <w:rPr>
          <w:rFonts w:eastAsiaTheme="minorEastAsia"/>
          <w:bCs/>
          <w:iCs/>
          <w:color w:val="000000" w:themeColor="text1"/>
          <w:lang w:val="en-CA"/>
        </w:rPr>
        <w:t xml:space="preserve">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oMath>
      <w:r w:rsidR="00CE6509">
        <w:rPr>
          <w:rFonts w:eastAsiaTheme="minorEastAsia"/>
          <w:bCs/>
          <w:iCs/>
          <w:color w:val="000000" w:themeColor="text1"/>
          <w:lang w:val="en-CA"/>
        </w:rPr>
        <w:t xml:space="preserve"> values for the cDNA samples were quantified multiple times to assess technical variability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PDR5</m:t>
        </m:r>
      </m:oMath>
      <w:r w:rsidR="00CE6509">
        <w:rPr>
          <w:rFonts w:eastAsiaTheme="minorEastAsia"/>
          <w:bCs/>
          <w:iCs/>
          <w:color w:val="000000" w:themeColor="text1"/>
          <w:lang w:val="en-CA"/>
        </w:rPr>
        <w:t xml:space="preserve"> was measured in triplicate,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UBC6</m:t>
        </m:r>
      </m:oMath>
      <w:r w:rsidR="00CE6509">
        <w:rPr>
          <w:rFonts w:eastAsiaTheme="minorEastAsia"/>
          <w:bCs/>
          <w:iCs/>
          <w:color w:val="000000" w:themeColor="text1"/>
          <w:lang w:val="en-CA"/>
        </w:rPr>
        <w:t xml:space="preserve"> was measured in triplicate), and these </w:t>
      </w:r>
      <w:r w:rsidR="00EF050D">
        <w:rPr>
          <w:rFonts w:eastAsiaTheme="minorEastAsia"/>
          <w:bCs/>
          <w:iCs/>
          <w:color w:val="000000" w:themeColor="text1"/>
          <w:lang w:val="en-CA"/>
        </w:rPr>
        <w:t>multiple measurements</w:t>
      </w:r>
      <w:r w:rsidR="00CE6509">
        <w:rPr>
          <w:rFonts w:eastAsiaTheme="minorEastAsia"/>
          <w:bCs/>
          <w:iCs/>
          <w:color w:val="000000" w:themeColor="text1"/>
          <w:lang w:val="en-CA"/>
        </w:rPr>
        <w:t xml:space="preserve"> were </w:t>
      </w:r>
      <w:r w:rsidR="00EC1294">
        <w:rPr>
          <w:rFonts w:eastAsiaTheme="minorEastAsia"/>
          <w:bCs/>
          <w:iCs/>
          <w:color w:val="000000" w:themeColor="text1"/>
          <w:lang w:val="en-CA"/>
        </w:rPr>
        <w:t xml:space="preserve">averaged </w:t>
      </w:r>
      <w:r w:rsidR="00825627">
        <w:rPr>
          <w:rFonts w:eastAsiaTheme="minorEastAsia"/>
          <w:bCs/>
          <w:iCs/>
          <w:color w:val="000000" w:themeColor="text1"/>
          <w:lang w:val="en-CA"/>
        </w:rPr>
        <w:t xml:space="preserve">before </w:t>
      </w:r>
      <w:r w:rsidR="003545E1">
        <w:rPr>
          <w:rFonts w:eastAsiaTheme="minorEastAsia"/>
          <w:bCs/>
          <w:iCs/>
          <w:color w:val="000000" w:themeColor="text1"/>
          <w:lang w:val="en-CA"/>
        </w:rPr>
        <w:t>calculating relative expression</w:t>
      </w:r>
      <w:r w:rsidR="00825627">
        <w:rPr>
          <w:rFonts w:eastAsiaTheme="minorEastAsia"/>
          <w:bCs/>
          <w:iCs/>
          <w:color w:val="000000" w:themeColor="text1"/>
          <w:lang w:val="en-CA"/>
        </w:rPr>
        <w:t xml:space="preserve">.  </w:t>
      </w:r>
      <w:r w:rsidR="00E51E3F">
        <w:rPr>
          <w:rFonts w:eastAsiaTheme="minorEastAsia"/>
          <w:bCs/>
          <w:iCs/>
          <w:color w:val="000000" w:themeColor="text1"/>
          <w:lang w:val="en-CA"/>
        </w:rPr>
        <w:t>qRT-PCR</w:t>
      </w:r>
      <w:r w:rsidR="003F21D5">
        <w:rPr>
          <w:rFonts w:eastAsiaTheme="minorEastAsia"/>
          <w:bCs/>
          <w:iCs/>
          <w:color w:val="000000" w:themeColor="text1"/>
          <w:lang w:val="en-CA"/>
        </w:rPr>
        <w:t xml:space="preserve"> was performed for three </w:t>
      </w:r>
      <w:r w:rsidR="00E51E3F">
        <w:rPr>
          <w:rFonts w:eastAsiaTheme="minorEastAsia"/>
          <w:bCs/>
          <w:iCs/>
          <w:color w:val="000000" w:themeColor="text1"/>
          <w:lang w:val="en-CA"/>
        </w:rPr>
        <w:t>individual cultures of each s</w:t>
      </w:r>
      <w:r w:rsidR="008B7701">
        <w:rPr>
          <w:rFonts w:eastAsiaTheme="minorEastAsia"/>
          <w:bCs/>
          <w:iCs/>
          <w:color w:val="000000" w:themeColor="text1"/>
          <w:lang w:val="en-CA"/>
        </w:rPr>
        <w:t>train</w:t>
      </w:r>
      <w:r w:rsidR="003F21D5">
        <w:rPr>
          <w:rFonts w:eastAsiaTheme="minorEastAsia"/>
          <w:bCs/>
          <w:iCs/>
          <w:color w:val="000000" w:themeColor="text1"/>
          <w:lang w:val="en-CA"/>
        </w:rPr>
        <w:t xml:space="preserve"> </w:t>
      </w:r>
      <w:r w:rsidR="008B7701">
        <w:rPr>
          <w:rFonts w:eastAsiaTheme="minorEastAsia"/>
          <w:bCs/>
          <w:iCs/>
          <w:color w:val="000000" w:themeColor="text1"/>
          <w:lang w:val="en-CA"/>
        </w:rPr>
        <w:t>in</w:t>
      </w:r>
      <w:r w:rsidR="003F21D5">
        <w:rPr>
          <w:rFonts w:eastAsiaTheme="minorEastAsia"/>
          <w:bCs/>
          <w:iCs/>
          <w:color w:val="000000" w:themeColor="text1"/>
          <w:lang w:val="en-CA"/>
        </w:rPr>
        <w:t xml:space="preserve"> each genetic background.</w:t>
      </w:r>
      <w:r w:rsidR="001E478D">
        <w:rPr>
          <w:rFonts w:eastAsiaTheme="minorEastAsia"/>
          <w:bCs/>
          <w:iCs/>
          <w:color w:val="000000" w:themeColor="text1"/>
          <w:lang w:val="en-CA"/>
        </w:rPr>
        <w:t xml:space="preserve">  RY0566 was used as the wildtype.</w:t>
      </w:r>
    </w:p>
    <w:p w14:paraId="63F5A975" w14:textId="3BE74522" w:rsidR="001F052C" w:rsidRPr="00952B03" w:rsidRDefault="001F052C" w:rsidP="00224FCB">
      <w:pPr>
        <w:rPr>
          <w:b/>
        </w:rPr>
      </w:pPr>
    </w:p>
    <w:p w14:paraId="3253F242" w14:textId="59819DB3" w:rsidR="000B7BE0" w:rsidRDefault="000B7BE0" w:rsidP="00224FCB">
      <w:pPr>
        <w:rPr>
          <w:b/>
          <w:sz w:val="28"/>
        </w:rPr>
      </w:pPr>
    </w:p>
    <w:p w14:paraId="5C8BC00E" w14:textId="568B7575" w:rsidR="000B7BE0" w:rsidRDefault="000B7BE0" w:rsidP="00224FCB">
      <w:pPr>
        <w:rPr>
          <w:b/>
          <w:sz w:val="28"/>
        </w:rPr>
      </w:pPr>
      <w:r>
        <w:rPr>
          <w:b/>
          <w:sz w:val="28"/>
        </w:rPr>
        <w:t>Data and Software Availability</w:t>
      </w:r>
    </w:p>
    <w:p w14:paraId="53E59FC2" w14:textId="123323E8" w:rsidR="000B7BE0" w:rsidRPr="000B7BE0" w:rsidRDefault="000B7BE0" w:rsidP="00224FCB">
      <w:r>
        <w:t>R scripts used to perform computational ana</w:t>
      </w:r>
      <w:r w:rsidR="00FA34C8">
        <w:t>l</w:t>
      </w:r>
      <w:r>
        <w:t xml:space="preserve">yses are available at: </w:t>
      </w:r>
      <w:r w:rsidRPr="000B7BE0">
        <w:t>https://github.com/a3cel2</w:t>
      </w:r>
      <w:r>
        <w:t>/xga</w:t>
      </w:r>
    </w:p>
    <w:p w14:paraId="40D57F4F" w14:textId="77777777" w:rsidR="000B7BE0" w:rsidRPr="00233F15" w:rsidRDefault="000B7BE0" w:rsidP="00224FCB">
      <w:pPr>
        <w:rPr>
          <w:b/>
          <w:sz w:val="28"/>
        </w:rPr>
      </w:pPr>
    </w:p>
    <w:p w14:paraId="0B68508F" w14:textId="77777777" w:rsidR="000B7BE0" w:rsidRDefault="000B7BE0" w:rsidP="00224FCB">
      <w:pPr>
        <w:outlineLvl w:val="0"/>
        <w:rPr>
          <w:b/>
          <w:sz w:val="28"/>
        </w:rPr>
      </w:pPr>
    </w:p>
    <w:p w14:paraId="18D4EA0D" w14:textId="41CDB367"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207"/>
      <w:r w:rsidRPr="00565DF9">
        <w:rPr>
          <w:b/>
          <w:color w:val="808080" w:themeColor="background1" w:themeShade="80"/>
          <w:sz w:val="28"/>
        </w:rPr>
        <w:t>Acknowledgements</w:t>
      </w:r>
      <w:commentRangeEnd w:id="207"/>
      <w:r w:rsidR="006365D4">
        <w:rPr>
          <w:rStyle w:val="CommentReference"/>
          <w:rFonts w:asciiTheme="minorHAnsi" w:hAnsiTheme="minorHAnsi" w:cstheme="minorBidi"/>
        </w:rPr>
        <w:commentReference w:id="207"/>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208"/>
      <w:r w:rsidRPr="00233F15">
        <w:rPr>
          <w:b/>
          <w:sz w:val="28"/>
        </w:rPr>
        <w:t>Author Contributions</w:t>
      </w:r>
      <w:commentRangeEnd w:id="208"/>
      <w:r w:rsidR="00AB0C9E">
        <w:rPr>
          <w:rStyle w:val="CommentReference"/>
          <w:rFonts w:asciiTheme="minorHAnsi" w:hAnsiTheme="minorHAnsi" w:cstheme="minorBidi"/>
        </w:rPr>
        <w:commentReference w:id="208"/>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r w:rsidRPr="00233F15">
        <w:rPr>
          <w:b/>
          <w:sz w:val="28"/>
        </w:rPr>
        <w:t>Additional Data Files</w:t>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bookmarkStart w:id="209" w:name="_GoBack"/>
      <w:bookmarkEnd w:id="209"/>
    </w:p>
    <w:p w14:paraId="1C34316E" w14:textId="709220E2" w:rsidR="0001262B" w:rsidRPr="0001262B" w:rsidRDefault="0001262B" w:rsidP="00224FCB">
      <w:pPr>
        <w:outlineLvl w:val="0"/>
      </w:pPr>
      <w:r>
        <w:rPr>
          <w:b/>
        </w:rPr>
        <w:lastRenderedPageBreak/>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04E15805" w:rsidR="003737D5" w:rsidRPr="003737D5" w:rsidRDefault="0001262B" w:rsidP="00224FCB">
      <w:pPr>
        <w:outlineLvl w:val="0"/>
      </w:pPr>
      <w:r>
        <w:rPr>
          <w:b/>
        </w:rPr>
        <w:t>Additional Data S6</w:t>
      </w:r>
      <w:r w:rsidR="00A31CE8">
        <w:rPr>
          <w:b/>
        </w:rPr>
        <w:t>.</w:t>
      </w:r>
      <w:r w:rsidR="00A31CE8" w:rsidRPr="003737D5">
        <w:rPr>
          <w:b/>
        </w:rPr>
        <w:t xml:space="preserve">  </w:t>
      </w:r>
      <w:r w:rsidR="00937BAB">
        <w:t xml:space="preserve">Summary of linear </w:t>
      </w:r>
      <w:del w:id="210" w:author="Albi Celaj" w:date="2019-02-01T14:44:00Z">
        <w:r w:rsidR="00937BAB" w:rsidDel="004922D2">
          <w:delText>modell</w:delText>
        </w:r>
      </w:del>
      <w:ins w:id="211" w:author="Albi Celaj" w:date="2019-02-01T14:44:00Z">
        <w:r w:rsidR="004922D2">
          <w:t>model</w:t>
        </w:r>
      </w:ins>
      <w:r w:rsidR="00937BAB">
        <w:t>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530A6CA2" w14:textId="0EBE704C" w:rsidR="00504029" w:rsidRPr="00504029" w:rsidRDefault="00C1486D" w:rsidP="00504029">
      <w:pPr>
        <w:widowControl w:val="0"/>
        <w:autoSpaceDE w:val="0"/>
        <w:autoSpaceDN w:val="0"/>
        <w:adjustRightInd w:val="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504029" w:rsidRPr="00504029">
        <w:rPr>
          <w:noProof/>
        </w:rPr>
        <w:t xml:space="preserve">Adamson, B., Norman, T.M., Jost, M., Cho, M.Y., Nuñez, J.K., Chen, Y., Villalta, J.E., Gilbert, L.A., Horlbeck, M.A., Hein, M.Y., et al. (2016). A Multiplexed Single-Cell CRISPR Screening Platform Enables Systematic Dissection of the Unfolded Protein Response. Cell </w:t>
      </w:r>
      <w:r w:rsidR="00504029" w:rsidRPr="00504029">
        <w:rPr>
          <w:i/>
          <w:iCs/>
          <w:noProof/>
        </w:rPr>
        <w:t>167</w:t>
      </w:r>
      <w:r w:rsidR="00504029" w:rsidRPr="00504029">
        <w:rPr>
          <w:noProof/>
        </w:rPr>
        <w:t>, 1867–1882.e21.</w:t>
      </w:r>
    </w:p>
    <w:p w14:paraId="51F6696D" w14:textId="77777777" w:rsidR="00504029" w:rsidRPr="00504029" w:rsidRDefault="00504029" w:rsidP="00504029">
      <w:pPr>
        <w:widowControl w:val="0"/>
        <w:autoSpaceDE w:val="0"/>
        <w:autoSpaceDN w:val="0"/>
        <w:adjustRightInd w:val="0"/>
        <w:rPr>
          <w:noProof/>
        </w:rPr>
      </w:pPr>
      <w:r w:rsidRPr="00504029">
        <w:rPr>
          <w:noProof/>
        </w:rPr>
        <w:t xml:space="preserve">Angeles-Albores, D., Puckett Robinson, C., Williams, B.A., Wold, B.J., and Sternberg, P.W. (2018). Reconstructing a metazoan genetic pathway with transcriptome-wide epistasis measurements. Proc. Natl. Acad. Sci. U. S. A. </w:t>
      </w:r>
      <w:r w:rsidRPr="00504029">
        <w:rPr>
          <w:i/>
          <w:iCs/>
          <w:noProof/>
        </w:rPr>
        <w:t>115</w:t>
      </w:r>
      <w:r w:rsidRPr="00504029">
        <w:rPr>
          <w:noProof/>
        </w:rPr>
        <w:t>, E2930–E2939.</w:t>
      </w:r>
    </w:p>
    <w:p w14:paraId="75376DFC" w14:textId="77777777" w:rsidR="00504029" w:rsidRPr="00504029" w:rsidRDefault="00504029" w:rsidP="00504029">
      <w:pPr>
        <w:widowControl w:val="0"/>
        <w:autoSpaceDE w:val="0"/>
        <w:autoSpaceDN w:val="0"/>
        <w:adjustRightInd w:val="0"/>
        <w:rPr>
          <w:noProof/>
        </w:rPr>
      </w:pPr>
      <w:r w:rsidRPr="00504029">
        <w:rPr>
          <w:noProof/>
        </w:rPr>
        <w:t xml:space="preserve">Beh, C.T., Cool, L., Phillips, J., and Rine, J. (2001). Overlapping functions of the yeast oxysterol-binding protein homologues. Genetics </w:t>
      </w:r>
      <w:r w:rsidRPr="00504029">
        <w:rPr>
          <w:i/>
          <w:iCs/>
          <w:noProof/>
        </w:rPr>
        <w:t>157</w:t>
      </w:r>
      <w:r w:rsidRPr="00504029">
        <w:rPr>
          <w:noProof/>
        </w:rPr>
        <w:t>, 1117–1140.</w:t>
      </w:r>
    </w:p>
    <w:p w14:paraId="6A835242" w14:textId="77777777" w:rsidR="00504029" w:rsidRPr="00504029" w:rsidRDefault="00504029" w:rsidP="00504029">
      <w:pPr>
        <w:widowControl w:val="0"/>
        <w:autoSpaceDE w:val="0"/>
        <w:autoSpaceDN w:val="0"/>
        <w:adjustRightInd w:val="0"/>
        <w:rPr>
          <w:noProof/>
        </w:rPr>
      </w:pPr>
      <w:r w:rsidRPr="00504029">
        <w:rPr>
          <w:noProof/>
        </w:rPr>
        <w:t xml:space="preserve">Benhamou, R.I., Bibi, M., Steinbuch, K.B., Engel, H., Levin, M., Roichman, Y., Berman, J., and Fridman, M. (2017). Real-Time Imaging of the Azole Class of Antifungal Drugs in Live Candida Cells. ACS Chem. Biol. </w:t>
      </w:r>
      <w:r w:rsidRPr="00504029">
        <w:rPr>
          <w:i/>
          <w:iCs/>
          <w:noProof/>
        </w:rPr>
        <w:t>12</w:t>
      </w:r>
      <w:r w:rsidRPr="00504029">
        <w:rPr>
          <w:noProof/>
        </w:rPr>
        <w:t>, 1769–1777.</w:t>
      </w:r>
    </w:p>
    <w:p w14:paraId="4AF7959A" w14:textId="77777777" w:rsidR="00504029" w:rsidRPr="00504029" w:rsidRDefault="00504029" w:rsidP="00504029">
      <w:pPr>
        <w:widowControl w:val="0"/>
        <w:autoSpaceDE w:val="0"/>
        <w:autoSpaceDN w:val="0"/>
        <w:adjustRightInd w:val="0"/>
        <w:rPr>
          <w:noProof/>
        </w:rPr>
      </w:pPr>
      <w:r w:rsidRPr="00504029">
        <w:rPr>
          <w:noProof/>
        </w:rPr>
        <w:t xml:space="preserve">Bloom, J.S., Ehrenreich, I.M., Loo, W.T., Lite, T.-L.V., and Kruglyak, L. (2013). Finding the sources of missing heritability in a yeast cross. Nature </w:t>
      </w:r>
      <w:r w:rsidRPr="00504029">
        <w:rPr>
          <w:i/>
          <w:iCs/>
          <w:noProof/>
        </w:rPr>
        <w:t>494</w:t>
      </w:r>
      <w:r w:rsidRPr="00504029">
        <w:rPr>
          <w:noProof/>
        </w:rPr>
        <w:t>, 234–237.</w:t>
      </w:r>
    </w:p>
    <w:p w14:paraId="173316CE" w14:textId="77777777" w:rsidR="00504029" w:rsidRPr="00504029" w:rsidRDefault="00504029" w:rsidP="00504029">
      <w:pPr>
        <w:widowControl w:val="0"/>
        <w:autoSpaceDE w:val="0"/>
        <w:autoSpaceDN w:val="0"/>
        <w:adjustRightInd w:val="0"/>
        <w:rPr>
          <w:noProof/>
        </w:rPr>
      </w:pPr>
      <w:r w:rsidRPr="00504029">
        <w:rPr>
          <w:noProof/>
        </w:rPr>
        <w:t xml:space="preserve">Boettcher, M., Tian, R., Blau, J.A., Markegard, E., Wagner, R.T., Wu, D., Mo, X., Biton, A., Zaitlen, N., Fu, H., et al. (2018). Dual gene activation and knockout screen reveals directional dependencies in genetic networks. Nat. Biotechnol. </w:t>
      </w:r>
      <w:r w:rsidRPr="00504029">
        <w:rPr>
          <w:i/>
          <w:iCs/>
          <w:noProof/>
        </w:rPr>
        <w:t>36</w:t>
      </w:r>
      <w:r w:rsidRPr="00504029">
        <w:rPr>
          <w:noProof/>
        </w:rPr>
        <w:t>, 170–178.</w:t>
      </w:r>
    </w:p>
    <w:p w14:paraId="1DFE98DB" w14:textId="77777777" w:rsidR="00504029" w:rsidRPr="00504029" w:rsidRDefault="00504029" w:rsidP="00504029">
      <w:pPr>
        <w:widowControl w:val="0"/>
        <w:autoSpaceDE w:val="0"/>
        <w:autoSpaceDN w:val="0"/>
        <w:adjustRightInd w:val="0"/>
        <w:rPr>
          <w:noProof/>
        </w:rPr>
      </w:pPr>
      <w:r w:rsidRPr="00504029">
        <w:rPr>
          <w:noProof/>
        </w:rPr>
        <w:t xml:space="preserve">Braberg, H., Alexander, R., Shales, M., Xu, J., Franks-Skiba, K.E., Wu, Q., Haber, J.E., and Krogan, N.J. (2014). Quantitative analysis of triple-mutant genetic interactions. Nat. Protoc. </w:t>
      </w:r>
      <w:r w:rsidRPr="00504029">
        <w:rPr>
          <w:i/>
          <w:iCs/>
          <w:noProof/>
        </w:rPr>
        <w:t>9</w:t>
      </w:r>
      <w:r w:rsidRPr="00504029">
        <w:rPr>
          <w:noProof/>
        </w:rPr>
        <w:t>, 1867–1881.</w:t>
      </w:r>
    </w:p>
    <w:p w14:paraId="4B3ACFFE" w14:textId="77777777" w:rsidR="00504029" w:rsidRPr="00504029" w:rsidRDefault="00504029" w:rsidP="00504029">
      <w:pPr>
        <w:widowControl w:val="0"/>
        <w:autoSpaceDE w:val="0"/>
        <w:autoSpaceDN w:val="0"/>
        <w:adjustRightInd w:val="0"/>
        <w:rPr>
          <w:noProof/>
        </w:rPr>
      </w:pPr>
      <w:r w:rsidRPr="00504029">
        <w:rPr>
          <w:noProof/>
        </w:rPr>
        <w:t xml:space="preserve">Braun, P., Tasan, M., Dreze, M., Barrios-Rodiles, M., Lemmens, I., Yu, H., Sahalie, J.M., Murray, R.R., Roncari, L., de Smet, A.-S., et al. (2009). An experimentally derived confidence score for binary protein-protein interactions. Nat. Methods </w:t>
      </w:r>
      <w:r w:rsidRPr="00504029">
        <w:rPr>
          <w:i/>
          <w:iCs/>
          <w:noProof/>
        </w:rPr>
        <w:t>6</w:t>
      </w:r>
      <w:r w:rsidRPr="00504029">
        <w:rPr>
          <w:noProof/>
        </w:rPr>
        <w:t>, 91–97.</w:t>
      </w:r>
    </w:p>
    <w:p w14:paraId="2A4A1339" w14:textId="77777777" w:rsidR="00504029" w:rsidRPr="00504029" w:rsidRDefault="00504029" w:rsidP="00504029">
      <w:pPr>
        <w:widowControl w:val="0"/>
        <w:autoSpaceDE w:val="0"/>
        <w:autoSpaceDN w:val="0"/>
        <w:adjustRightInd w:val="0"/>
        <w:rPr>
          <w:noProof/>
        </w:rPr>
      </w:pPr>
      <w:r w:rsidRPr="00504029">
        <w:rPr>
          <w:noProof/>
        </w:rPr>
        <w:t xml:space="preserve">Brem, R.B., and Kruglyak, L. (2005). The landscape of genetic complexity across 5,700 gene expression traits in yeast. Proc. Natl. Acad. Sci. U. S. A. </w:t>
      </w:r>
      <w:r w:rsidRPr="00504029">
        <w:rPr>
          <w:i/>
          <w:iCs/>
          <w:noProof/>
        </w:rPr>
        <w:t>102</w:t>
      </w:r>
      <w:r w:rsidRPr="00504029">
        <w:rPr>
          <w:noProof/>
        </w:rPr>
        <w:t>, 1572–1577.</w:t>
      </w:r>
    </w:p>
    <w:p w14:paraId="76D04446" w14:textId="77777777" w:rsidR="00504029" w:rsidRPr="00504029" w:rsidRDefault="00504029" w:rsidP="00504029">
      <w:pPr>
        <w:widowControl w:val="0"/>
        <w:autoSpaceDE w:val="0"/>
        <w:autoSpaceDN w:val="0"/>
        <w:adjustRightInd w:val="0"/>
        <w:rPr>
          <w:noProof/>
        </w:rPr>
      </w:pPr>
      <w:r w:rsidRPr="00504029">
        <w:rPr>
          <w:noProof/>
        </w:rPr>
        <w:t xml:space="preserve">Cancer Genome Atlas Research Network, Ley, T.J., Miller, C., Ding, L., Raphael, B.J., Mungall, A.J., Robertson, A.G., Hoadley, K., Triche, T.J., Laird, P.W., et al. (2013). Genomic and </w:t>
      </w:r>
      <w:r w:rsidRPr="00504029">
        <w:rPr>
          <w:noProof/>
        </w:rPr>
        <w:lastRenderedPageBreak/>
        <w:t xml:space="preserve">Epigenomic Landscapes of Adult De Novo Acute Myeloid Leukemia. N. Engl. J. Med. </w:t>
      </w:r>
      <w:r w:rsidRPr="00504029">
        <w:rPr>
          <w:i/>
          <w:iCs/>
          <w:noProof/>
        </w:rPr>
        <w:t>368</w:t>
      </w:r>
      <w:r w:rsidRPr="00504029">
        <w:rPr>
          <w:noProof/>
        </w:rPr>
        <w:t>, 2059–2074.</w:t>
      </w:r>
    </w:p>
    <w:p w14:paraId="2ED83814" w14:textId="77777777" w:rsidR="00504029" w:rsidRPr="00504029" w:rsidRDefault="00504029" w:rsidP="00504029">
      <w:pPr>
        <w:widowControl w:val="0"/>
        <w:autoSpaceDE w:val="0"/>
        <w:autoSpaceDN w:val="0"/>
        <w:adjustRightInd w:val="0"/>
        <w:rPr>
          <w:noProof/>
        </w:rPr>
      </w:pPr>
      <w:r w:rsidRPr="00504029">
        <w:rPr>
          <w:noProof/>
        </w:rPr>
        <w:t xml:space="preserve">Costanzo, M., Baryshnikova, A., Bellay, J., Kim, Y., Spear, E.D., Sevier, C.S., Ding, H., Koh, J.L.Y., Toufighi, K., Mostafavi, S., et al. (2010). The genetic landscape of a cell. Science </w:t>
      </w:r>
      <w:r w:rsidRPr="00504029">
        <w:rPr>
          <w:i/>
          <w:iCs/>
          <w:noProof/>
        </w:rPr>
        <w:t>327</w:t>
      </w:r>
      <w:r w:rsidRPr="00504029">
        <w:rPr>
          <w:noProof/>
        </w:rPr>
        <w:t>, 425–431.</w:t>
      </w:r>
    </w:p>
    <w:p w14:paraId="37EC1A7A" w14:textId="77777777" w:rsidR="00504029" w:rsidRPr="00504029" w:rsidRDefault="00504029" w:rsidP="00504029">
      <w:pPr>
        <w:widowControl w:val="0"/>
        <w:autoSpaceDE w:val="0"/>
        <w:autoSpaceDN w:val="0"/>
        <w:adjustRightInd w:val="0"/>
        <w:rPr>
          <w:noProof/>
        </w:rPr>
      </w:pPr>
      <w:r w:rsidRPr="00504029">
        <w:rPr>
          <w:noProof/>
        </w:rPr>
        <w:t xml:space="preserve">Costanzo, M., VanderSluis, B., Koch, E.N., Baryshnikova, A., Pons, C., Tan, G., Wang, W., Usaj, M.M.M., Hanchard, J., Lee, S.D., et al. (2016). A global genetic interaction network maps a wiring diagram of cellular function. Science (80-. ). </w:t>
      </w:r>
      <w:r w:rsidRPr="00504029">
        <w:rPr>
          <w:i/>
          <w:iCs/>
          <w:noProof/>
        </w:rPr>
        <w:t>353</w:t>
      </w:r>
      <w:r w:rsidRPr="00504029">
        <w:rPr>
          <w:noProof/>
        </w:rPr>
        <w:t>.</w:t>
      </w:r>
    </w:p>
    <w:p w14:paraId="77C09189" w14:textId="77777777" w:rsidR="00504029" w:rsidRPr="00504029" w:rsidRDefault="00504029" w:rsidP="00504029">
      <w:pPr>
        <w:widowControl w:val="0"/>
        <w:autoSpaceDE w:val="0"/>
        <w:autoSpaceDN w:val="0"/>
        <w:adjustRightInd w:val="0"/>
        <w:rPr>
          <w:noProof/>
        </w:rPr>
      </w:pPr>
      <w:r w:rsidRPr="00504029">
        <w:rPr>
          <w:noProof/>
        </w:rPr>
        <w:t xml:space="preserve">Díaz-Mejía, J.J., Celaj, A., Mellor, J.C., Coté, A., Balint, A., Ho, B., Bansal, P., Shaeri, F., Gebbia, M., Weile, J., et al. (2018). Mapping DNA damage-dependent genetic interactions in yeast via party mating and barcode fusion genetics. Mol. Syst. Biol. </w:t>
      </w:r>
      <w:r w:rsidRPr="00504029">
        <w:rPr>
          <w:i/>
          <w:iCs/>
          <w:noProof/>
        </w:rPr>
        <w:t>14</w:t>
      </w:r>
      <w:r w:rsidRPr="00504029">
        <w:rPr>
          <w:noProof/>
        </w:rPr>
        <w:t>, e7985.</w:t>
      </w:r>
    </w:p>
    <w:p w14:paraId="319C1F18" w14:textId="77777777" w:rsidR="00504029" w:rsidRPr="00504029" w:rsidRDefault="00504029" w:rsidP="00504029">
      <w:pPr>
        <w:widowControl w:val="0"/>
        <w:autoSpaceDE w:val="0"/>
        <w:autoSpaceDN w:val="0"/>
        <w:adjustRightInd w:val="0"/>
        <w:rPr>
          <w:noProof/>
        </w:rPr>
      </w:pPr>
      <w:r w:rsidRPr="00504029">
        <w:rPr>
          <w:noProof/>
        </w:rPr>
        <w:t xml:space="preserve">Dixit, A., Parnas, O., Li, B., Chen, J., Fulco, C.P., Jerby-Arnon, L., Marjanovic, N.D., Dionne, D., Burks, T., Raychowdhury, R., et al. (2016). Perturb-Seq: Dissecting Molecular Circuits with Scalable Single-Cell RNA Profiling of Pooled Genetic Screens. Cell </w:t>
      </w:r>
      <w:r w:rsidRPr="00504029">
        <w:rPr>
          <w:i/>
          <w:iCs/>
          <w:noProof/>
        </w:rPr>
        <w:t>167</w:t>
      </w:r>
      <w:r w:rsidRPr="00504029">
        <w:rPr>
          <w:noProof/>
        </w:rPr>
        <w:t>, 1853–1866.e17.</w:t>
      </w:r>
    </w:p>
    <w:p w14:paraId="4D61ABF7" w14:textId="77777777" w:rsidR="00504029" w:rsidRPr="00504029" w:rsidRDefault="00504029" w:rsidP="00504029">
      <w:pPr>
        <w:widowControl w:val="0"/>
        <w:autoSpaceDE w:val="0"/>
        <w:autoSpaceDN w:val="0"/>
        <w:adjustRightInd w:val="0"/>
        <w:rPr>
          <w:noProof/>
        </w:rPr>
      </w:pPr>
      <w:r w:rsidRPr="00504029">
        <w:rPr>
          <w:noProof/>
        </w:rPr>
        <w:t xml:space="preserve">Donner, M., and Keppler, D. (2001). Up-regulation of basolateral multidrug resistance protein 3 (Mrp3) in cholestatic rat liver. Hepatology </w:t>
      </w:r>
      <w:r w:rsidRPr="00504029">
        <w:rPr>
          <w:i/>
          <w:iCs/>
          <w:noProof/>
        </w:rPr>
        <w:t>34</w:t>
      </w:r>
      <w:r w:rsidRPr="00504029">
        <w:rPr>
          <w:noProof/>
        </w:rPr>
        <w:t>, 351–359.</w:t>
      </w:r>
    </w:p>
    <w:p w14:paraId="370F112D" w14:textId="77777777" w:rsidR="00504029" w:rsidRPr="00504029" w:rsidRDefault="00504029" w:rsidP="00504029">
      <w:pPr>
        <w:widowControl w:val="0"/>
        <w:autoSpaceDE w:val="0"/>
        <w:autoSpaceDN w:val="0"/>
        <w:adjustRightInd w:val="0"/>
        <w:rPr>
          <w:noProof/>
        </w:rPr>
      </w:pPr>
      <w:r w:rsidRPr="00504029">
        <w:rPr>
          <w:noProof/>
        </w:rPr>
        <w:t xml:space="preserve">Emanuel, G., Moffitt, J.R., and Zhuang, X. (2017). High-throughput, image-based screening of pooled genetic-variant libraries. Nat. Methods </w:t>
      </w:r>
      <w:r w:rsidRPr="00504029">
        <w:rPr>
          <w:i/>
          <w:iCs/>
          <w:noProof/>
        </w:rPr>
        <w:t>14</w:t>
      </w:r>
      <w:r w:rsidRPr="00504029">
        <w:rPr>
          <w:noProof/>
        </w:rPr>
        <w:t>, 1159–1162.</w:t>
      </w:r>
    </w:p>
    <w:p w14:paraId="5812BB25" w14:textId="77777777" w:rsidR="00504029" w:rsidRPr="00504029" w:rsidRDefault="00504029" w:rsidP="00504029">
      <w:pPr>
        <w:widowControl w:val="0"/>
        <w:autoSpaceDE w:val="0"/>
        <w:autoSpaceDN w:val="0"/>
        <w:adjustRightInd w:val="0"/>
        <w:rPr>
          <w:noProof/>
        </w:rPr>
      </w:pPr>
      <w:r w:rsidRPr="00504029">
        <w:rPr>
          <w:noProof/>
        </w:rPr>
        <w:t xml:space="preserve">Ernst, R., Kueppers, P., Klein, C.M., Schwarzmueller, T., Kuchler, K., and Schmitt, L. (2008). A mutation of the H-loop selectively affects rhodamine transport by the yeast multidrug ABC transporter Pdr5. Proc. Natl. Acad. Sci. </w:t>
      </w:r>
      <w:r w:rsidRPr="00504029">
        <w:rPr>
          <w:i/>
          <w:iCs/>
          <w:noProof/>
        </w:rPr>
        <w:t>105</w:t>
      </w:r>
      <w:r w:rsidRPr="00504029">
        <w:rPr>
          <w:noProof/>
        </w:rPr>
        <w:t>, 5069–5074.</w:t>
      </w:r>
    </w:p>
    <w:p w14:paraId="61A26570" w14:textId="77777777" w:rsidR="00504029" w:rsidRPr="00504029" w:rsidRDefault="00504029" w:rsidP="00504029">
      <w:pPr>
        <w:widowControl w:val="0"/>
        <w:autoSpaceDE w:val="0"/>
        <w:autoSpaceDN w:val="0"/>
        <w:adjustRightInd w:val="0"/>
        <w:rPr>
          <w:noProof/>
        </w:rPr>
      </w:pPr>
      <w:r w:rsidRPr="00504029">
        <w:rPr>
          <w:noProof/>
        </w:rPr>
        <w:t xml:space="preserve">Fischer, B., Sandmann, T., Horn, T., Billmann, M., Chaudhary, V., Huber, W., and Boutros, M. (2015). A map of directional genetic interactions in a metazoan cell. Elife </w:t>
      </w:r>
      <w:r w:rsidRPr="00504029">
        <w:rPr>
          <w:i/>
          <w:iCs/>
          <w:noProof/>
        </w:rPr>
        <w:t>4</w:t>
      </w:r>
      <w:r w:rsidRPr="00504029">
        <w:rPr>
          <w:noProof/>
        </w:rPr>
        <w:t>, e05464.</w:t>
      </w:r>
    </w:p>
    <w:p w14:paraId="2E1A6237" w14:textId="77777777" w:rsidR="00504029" w:rsidRPr="00504029" w:rsidRDefault="00504029" w:rsidP="00504029">
      <w:pPr>
        <w:widowControl w:val="0"/>
        <w:autoSpaceDE w:val="0"/>
        <w:autoSpaceDN w:val="0"/>
        <w:adjustRightInd w:val="0"/>
        <w:rPr>
          <w:noProof/>
        </w:rPr>
      </w:pPr>
      <w:r w:rsidRPr="00504029">
        <w:rPr>
          <w:noProof/>
        </w:rPr>
        <w:t xml:space="preserve">Giaever, G., Chu, A.M., Ni, L., Connelly, C., Riles, L., Véronneau, S., Dow, S., Lucau-Danila, A., Anderson, K., André, B., et al. (2002). Functional profiling of the Saccharomyces cerevisiae genome. Nature </w:t>
      </w:r>
      <w:r w:rsidRPr="00504029">
        <w:rPr>
          <w:i/>
          <w:iCs/>
          <w:noProof/>
        </w:rPr>
        <w:t>418</w:t>
      </w:r>
      <w:r w:rsidRPr="00504029">
        <w:rPr>
          <w:noProof/>
        </w:rPr>
        <w:t>, 387–391.</w:t>
      </w:r>
    </w:p>
    <w:p w14:paraId="45369A5E" w14:textId="77777777" w:rsidR="00504029" w:rsidRPr="00504029" w:rsidRDefault="00504029" w:rsidP="00504029">
      <w:pPr>
        <w:widowControl w:val="0"/>
        <w:autoSpaceDE w:val="0"/>
        <w:autoSpaceDN w:val="0"/>
        <w:adjustRightInd w:val="0"/>
        <w:rPr>
          <w:noProof/>
        </w:rPr>
      </w:pPr>
      <w:r w:rsidRPr="00504029">
        <w:rPr>
          <w:noProof/>
        </w:rPr>
        <w:t xml:space="preserve">Gibson, D.G., Young, L., Chuang, R.-Y., Venter, J.C., Hutchison, C.A., and Smith, H.O. (2009). Enzymatic assembly of DNA molecules up to several hundred kilobases. Nat. Methods </w:t>
      </w:r>
      <w:r w:rsidRPr="00504029">
        <w:rPr>
          <w:i/>
          <w:iCs/>
          <w:noProof/>
        </w:rPr>
        <w:t>6</w:t>
      </w:r>
      <w:r w:rsidRPr="00504029">
        <w:rPr>
          <w:noProof/>
        </w:rPr>
        <w:t>, 343–345.</w:t>
      </w:r>
    </w:p>
    <w:p w14:paraId="5ACCDF70" w14:textId="77777777" w:rsidR="00504029" w:rsidRPr="00504029" w:rsidRDefault="00504029" w:rsidP="00504029">
      <w:pPr>
        <w:widowControl w:val="0"/>
        <w:autoSpaceDE w:val="0"/>
        <w:autoSpaceDN w:val="0"/>
        <w:adjustRightInd w:val="0"/>
        <w:rPr>
          <w:noProof/>
        </w:rPr>
      </w:pPr>
      <w:r w:rsidRPr="00504029">
        <w:rPr>
          <w:noProof/>
        </w:rPr>
        <w:t xml:space="preserve">Gietz, R.D., and Schiestl, R.H. (2007). High-efficiency yeast transformation using the LiAc/SS carrier DNA/PEG method. Nat. Protoc. </w:t>
      </w:r>
      <w:r w:rsidRPr="00504029">
        <w:rPr>
          <w:i/>
          <w:iCs/>
          <w:noProof/>
        </w:rPr>
        <w:t>2</w:t>
      </w:r>
      <w:r w:rsidRPr="00504029">
        <w:rPr>
          <w:noProof/>
        </w:rPr>
        <w:t>, 31–34.</w:t>
      </w:r>
    </w:p>
    <w:p w14:paraId="00A4BCFC" w14:textId="77777777" w:rsidR="00504029" w:rsidRPr="00504029" w:rsidRDefault="00504029" w:rsidP="00504029">
      <w:pPr>
        <w:widowControl w:val="0"/>
        <w:autoSpaceDE w:val="0"/>
        <w:autoSpaceDN w:val="0"/>
        <w:adjustRightInd w:val="0"/>
        <w:rPr>
          <w:noProof/>
        </w:rPr>
      </w:pPr>
      <w:r w:rsidRPr="00504029">
        <w:rPr>
          <w:noProof/>
        </w:rPr>
        <w:t xml:space="preserve">Haber, J.E., Braberg, H., Wu, Q., Alexander, R., Haase, J., Ryan, C., Lipkin-Moore, Z., Franks-Skiba, K.E., Johnson, T., Shales, M., et al. (2013). Systematic triple-mutant analysis uncovers functional connectivity between pathways involved in chromosome regulation. Cell Rep. </w:t>
      </w:r>
      <w:r w:rsidRPr="00504029">
        <w:rPr>
          <w:i/>
          <w:iCs/>
          <w:noProof/>
        </w:rPr>
        <w:t>3</w:t>
      </w:r>
      <w:r w:rsidRPr="00504029">
        <w:rPr>
          <w:noProof/>
        </w:rPr>
        <w:t>, 2168–2178.</w:t>
      </w:r>
    </w:p>
    <w:p w14:paraId="4AF2B53C" w14:textId="77777777" w:rsidR="00504029" w:rsidRPr="00504029" w:rsidRDefault="00504029" w:rsidP="00504029">
      <w:pPr>
        <w:widowControl w:val="0"/>
        <w:autoSpaceDE w:val="0"/>
        <w:autoSpaceDN w:val="0"/>
        <w:adjustRightInd w:val="0"/>
        <w:rPr>
          <w:noProof/>
        </w:rPr>
      </w:pPr>
      <w:r w:rsidRPr="00504029">
        <w:rPr>
          <w:noProof/>
        </w:rPr>
        <w:t xml:space="preserve">Hartman, J.L., Garvik, B., and Hartwell, L. (2001). Principles for the Buffering of Genetic Variation. Science (80-. ). </w:t>
      </w:r>
      <w:r w:rsidRPr="00504029">
        <w:rPr>
          <w:i/>
          <w:iCs/>
          <w:noProof/>
        </w:rPr>
        <w:t>291</w:t>
      </w:r>
      <w:r w:rsidRPr="00504029">
        <w:rPr>
          <w:noProof/>
        </w:rPr>
        <w:t>.</w:t>
      </w:r>
    </w:p>
    <w:p w14:paraId="5C1FA6A6" w14:textId="77777777" w:rsidR="00504029" w:rsidRPr="00504029" w:rsidRDefault="00504029" w:rsidP="00504029">
      <w:pPr>
        <w:widowControl w:val="0"/>
        <w:autoSpaceDE w:val="0"/>
        <w:autoSpaceDN w:val="0"/>
        <w:adjustRightInd w:val="0"/>
        <w:rPr>
          <w:noProof/>
        </w:rPr>
      </w:pPr>
      <w:r w:rsidRPr="00504029">
        <w:rPr>
          <w:noProof/>
        </w:rPr>
        <w:t xml:space="preserve">Heckl, D., Kowalczyk, M.S., Yudovich, D., Belizaire, R., Puram, R. V, McConkey, M.E., Thielke, A., Aster, J.C., Regev, A., and Ebert, B.L. (2014). Generation of mouse models of myeloid malignancy with combinatorial genetic lesions using CRISPR-Cas9 genome editing. Nat. Biotechnol. </w:t>
      </w:r>
      <w:r w:rsidRPr="00504029">
        <w:rPr>
          <w:i/>
          <w:iCs/>
          <w:noProof/>
        </w:rPr>
        <w:t>32</w:t>
      </w:r>
      <w:r w:rsidRPr="00504029">
        <w:rPr>
          <w:noProof/>
        </w:rPr>
        <w:t>, 941–946.</w:t>
      </w:r>
    </w:p>
    <w:p w14:paraId="45490A2B" w14:textId="77777777" w:rsidR="00504029" w:rsidRPr="00504029" w:rsidRDefault="00504029" w:rsidP="00504029">
      <w:pPr>
        <w:widowControl w:val="0"/>
        <w:autoSpaceDE w:val="0"/>
        <w:autoSpaceDN w:val="0"/>
        <w:adjustRightInd w:val="0"/>
        <w:rPr>
          <w:noProof/>
        </w:rPr>
      </w:pPr>
      <w:r w:rsidRPr="00504029">
        <w:rPr>
          <w:noProof/>
        </w:rPr>
        <w:t xml:space="preserve">Horlbeck, M.A., Xu, A., Wang, M., Bennett, N.K., Park, C.Y., Bogdanoff, D., Adamson, B., Chow, E.D., Kampmann, M., Peterson, T.R., et al. (2018). Mapping the Genetic Landscape of Human Cells. Cell </w:t>
      </w:r>
      <w:r w:rsidRPr="00504029">
        <w:rPr>
          <w:i/>
          <w:iCs/>
          <w:noProof/>
        </w:rPr>
        <w:t>174</w:t>
      </w:r>
      <w:r w:rsidRPr="00504029">
        <w:rPr>
          <w:noProof/>
        </w:rPr>
        <w:t>, 953–967.e22.</w:t>
      </w:r>
    </w:p>
    <w:p w14:paraId="1E17E1A0" w14:textId="77777777" w:rsidR="00504029" w:rsidRPr="00504029" w:rsidRDefault="00504029" w:rsidP="00504029">
      <w:pPr>
        <w:widowControl w:val="0"/>
        <w:autoSpaceDE w:val="0"/>
        <w:autoSpaceDN w:val="0"/>
        <w:adjustRightInd w:val="0"/>
        <w:rPr>
          <w:noProof/>
        </w:rPr>
      </w:pPr>
      <w:r w:rsidRPr="00504029">
        <w:rPr>
          <w:noProof/>
        </w:rPr>
        <w:t xml:space="preserve">Huls, M., Brown, C.D.A., Windass, A.S., Sayer, R., van den Heuvel, J.J.M.W., Heemskerk, S., Russel, F.G.M., and Masereeuw, R. (2008). The breast cancer resistance protein transporter </w:t>
      </w:r>
      <w:r w:rsidRPr="00504029">
        <w:rPr>
          <w:noProof/>
        </w:rPr>
        <w:lastRenderedPageBreak/>
        <w:t xml:space="preserve">ABCG2 is expressed in the human kidney proximal tubule apical membrane. Kidney Int. </w:t>
      </w:r>
      <w:r w:rsidRPr="00504029">
        <w:rPr>
          <w:i/>
          <w:iCs/>
          <w:noProof/>
        </w:rPr>
        <w:t>73</w:t>
      </w:r>
      <w:r w:rsidRPr="00504029">
        <w:rPr>
          <w:noProof/>
        </w:rPr>
        <w:t>, 220–225.</w:t>
      </w:r>
    </w:p>
    <w:p w14:paraId="15376DFA" w14:textId="77777777" w:rsidR="00504029" w:rsidRPr="00504029" w:rsidRDefault="00504029" w:rsidP="00504029">
      <w:pPr>
        <w:widowControl w:val="0"/>
        <w:autoSpaceDE w:val="0"/>
        <w:autoSpaceDN w:val="0"/>
        <w:adjustRightInd w:val="0"/>
        <w:rPr>
          <w:noProof/>
        </w:rPr>
      </w:pPr>
      <w:r w:rsidRPr="00504029">
        <w:rPr>
          <w:noProof/>
        </w:rPr>
        <w:t xml:space="preserve">Jakočiūnas, T., Bonde, I., Herrgård, M., Harrison, S.J., Kristensen, M., Pedersen, L.E., Jensen, M.K., and Keasling, J.D. (2015). Multiplex metabolic pathway engineering using CRISPR/Cas9 in Saccharomyces cerevisiae. Metab. Eng. </w:t>
      </w:r>
      <w:r w:rsidRPr="00504029">
        <w:rPr>
          <w:i/>
          <w:iCs/>
          <w:noProof/>
        </w:rPr>
        <w:t>28</w:t>
      </w:r>
      <w:r w:rsidRPr="00504029">
        <w:rPr>
          <w:noProof/>
        </w:rPr>
        <w:t>, 213–222.</w:t>
      </w:r>
    </w:p>
    <w:p w14:paraId="0A82C1CD" w14:textId="77777777" w:rsidR="00504029" w:rsidRPr="00504029" w:rsidRDefault="00504029" w:rsidP="00504029">
      <w:pPr>
        <w:widowControl w:val="0"/>
        <w:autoSpaceDE w:val="0"/>
        <w:autoSpaceDN w:val="0"/>
        <w:adjustRightInd w:val="0"/>
        <w:rPr>
          <w:noProof/>
        </w:rPr>
      </w:pPr>
      <w:r w:rsidRPr="00504029">
        <w:rPr>
          <w:noProof/>
        </w:rPr>
        <w:t xml:space="preserve">Jao, L.-E., Wente, S.R., and Chen, W. (2013). Efficient multiplex biallelic zebrafish genome editing using a CRISPR nuclease system. Proc. Natl. Acad. Sci. </w:t>
      </w:r>
      <w:r w:rsidRPr="00504029">
        <w:rPr>
          <w:i/>
          <w:iCs/>
          <w:noProof/>
        </w:rPr>
        <w:t>110</w:t>
      </w:r>
      <w:r w:rsidRPr="00504029">
        <w:rPr>
          <w:noProof/>
        </w:rPr>
        <w:t>, 13904–13909.</w:t>
      </w:r>
    </w:p>
    <w:p w14:paraId="55518EDE" w14:textId="77777777" w:rsidR="00504029" w:rsidRPr="00504029" w:rsidRDefault="00504029" w:rsidP="00504029">
      <w:pPr>
        <w:widowControl w:val="0"/>
        <w:autoSpaceDE w:val="0"/>
        <w:autoSpaceDN w:val="0"/>
        <w:adjustRightInd w:val="0"/>
        <w:rPr>
          <w:noProof/>
        </w:rPr>
      </w:pPr>
      <w:r w:rsidRPr="00504029">
        <w:rPr>
          <w:noProof/>
        </w:rPr>
        <w:t xml:space="preserve">Katzmann, D.J., Burnett, P.E., Golin, J., Mahé, Y., and Moye-Rowley, W.S. (1994). Transcriptional control of the yeast PDR5 gene by the PDR3 gene product. Mol. Cell. Biol. </w:t>
      </w:r>
      <w:r w:rsidRPr="00504029">
        <w:rPr>
          <w:i/>
          <w:iCs/>
          <w:noProof/>
        </w:rPr>
        <w:t>14</w:t>
      </w:r>
      <w:r w:rsidRPr="00504029">
        <w:rPr>
          <w:noProof/>
        </w:rPr>
        <w:t>, 4653–4661.</w:t>
      </w:r>
    </w:p>
    <w:p w14:paraId="34E2B9BC" w14:textId="77777777" w:rsidR="00504029" w:rsidRPr="00504029" w:rsidRDefault="00504029" w:rsidP="00504029">
      <w:pPr>
        <w:widowControl w:val="0"/>
        <w:autoSpaceDE w:val="0"/>
        <w:autoSpaceDN w:val="0"/>
        <w:adjustRightInd w:val="0"/>
        <w:rPr>
          <w:noProof/>
        </w:rPr>
      </w:pPr>
      <w:r w:rsidRPr="00504029">
        <w:rPr>
          <w:noProof/>
        </w:rPr>
        <w:t xml:space="preserve">Kebschull, J.M., and Zador, A.M. (2018). Cellular barcoding: lineage tracing, screening and beyond. Nat. Methods </w:t>
      </w:r>
      <w:r w:rsidRPr="00504029">
        <w:rPr>
          <w:i/>
          <w:iCs/>
          <w:noProof/>
        </w:rPr>
        <w:t>15</w:t>
      </w:r>
      <w:r w:rsidRPr="00504029">
        <w:rPr>
          <w:noProof/>
        </w:rPr>
        <w:t>, 871–879.</w:t>
      </w:r>
    </w:p>
    <w:p w14:paraId="78FC2807" w14:textId="77777777" w:rsidR="00504029" w:rsidRPr="00504029" w:rsidRDefault="00504029" w:rsidP="00504029">
      <w:pPr>
        <w:widowControl w:val="0"/>
        <w:autoSpaceDE w:val="0"/>
        <w:autoSpaceDN w:val="0"/>
        <w:adjustRightInd w:val="0"/>
        <w:rPr>
          <w:noProof/>
        </w:rPr>
      </w:pPr>
      <w:r w:rsidRPr="00504029">
        <w:rPr>
          <w:noProof/>
        </w:rPr>
        <w:t xml:space="preserve">Khakhina, S., Johnson, S.S., Manoharlal, R., Russo, S.B., Blugeon, C., Lemoine, S., Sunshine, A.B., Dunham, M.J., Cowart, L.A., Devaux, F., et al. (2015). Control of Plasma Membrane Permeability by ABC Transporters. Eukaryot. Cell </w:t>
      </w:r>
      <w:r w:rsidRPr="00504029">
        <w:rPr>
          <w:i/>
          <w:iCs/>
          <w:noProof/>
        </w:rPr>
        <w:t>14</w:t>
      </w:r>
      <w:r w:rsidRPr="00504029">
        <w:rPr>
          <w:noProof/>
        </w:rPr>
        <w:t>, 442–453.</w:t>
      </w:r>
    </w:p>
    <w:p w14:paraId="7C98805D" w14:textId="77777777" w:rsidR="00504029" w:rsidRPr="00504029" w:rsidRDefault="00504029" w:rsidP="00504029">
      <w:pPr>
        <w:widowControl w:val="0"/>
        <w:autoSpaceDE w:val="0"/>
        <w:autoSpaceDN w:val="0"/>
        <w:adjustRightInd w:val="0"/>
        <w:rPr>
          <w:noProof/>
        </w:rPr>
      </w:pPr>
      <w:r w:rsidRPr="00504029">
        <w:rPr>
          <w:noProof/>
        </w:rPr>
        <w:t xml:space="preserve">Kolaczkowska, A., Kolaczkowski, M., Goffeau, A., and Moye-Rowley, W.S. (2008). Compensatory activation of the multidrug transporters Pdr5p, Snq2p, and Yor1p by Pdr1p in Saccharomyces cerevisiae. FEBS Lett. </w:t>
      </w:r>
      <w:r w:rsidRPr="00504029">
        <w:rPr>
          <w:i/>
          <w:iCs/>
          <w:noProof/>
        </w:rPr>
        <w:t>582</w:t>
      </w:r>
      <w:r w:rsidRPr="00504029">
        <w:rPr>
          <w:noProof/>
        </w:rPr>
        <w:t>, 977–983.</w:t>
      </w:r>
    </w:p>
    <w:p w14:paraId="01815850" w14:textId="77777777" w:rsidR="00504029" w:rsidRPr="00504029" w:rsidRDefault="00504029" w:rsidP="00504029">
      <w:pPr>
        <w:widowControl w:val="0"/>
        <w:autoSpaceDE w:val="0"/>
        <w:autoSpaceDN w:val="0"/>
        <w:adjustRightInd w:val="0"/>
        <w:rPr>
          <w:noProof/>
        </w:rPr>
      </w:pPr>
      <w:r w:rsidRPr="00504029">
        <w:rPr>
          <w:noProof/>
        </w:rPr>
        <w:t xml:space="preserve">Kolaczkowski, M., Kolaczkowska, A., Luczynski, J., Witek, S., and Goffeau, A. (1998). In Vivo Characterization of the Drug Resistance Profile of the Major ABC Transporters and Other Components of the Yeast Pleiotropic Drug Resistance Network. Microb. Drug Resist. </w:t>
      </w:r>
      <w:r w:rsidRPr="00504029">
        <w:rPr>
          <w:i/>
          <w:iCs/>
          <w:noProof/>
        </w:rPr>
        <w:t>4</w:t>
      </w:r>
      <w:r w:rsidRPr="00504029">
        <w:rPr>
          <w:noProof/>
        </w:rPr>
        <w:t>, 143–158.</w:t>
      </w:r>
    </w:p>
    <w:p w14:paraId="5A25B786" w14:textId="77777777" w:rsidR="00504029" w:rsidRPr="00504029" w:rsidRDefault="00504029" w:rsidP="00504029">
      <w:pPr>
        <w:widowControl w:val="0"/>
        <w:autoSpaceDE w:val="0"/>
        <w:autoSpaceDN w:val="0"/>
        <w:adjustRightInd w:val="0"/>
        <w:rPr>
          <w:noProof/>
        </w:rPr>
      </w:pPr>
      <w:r w:rsidRPr="00504029">
        <w:rPr>
          <w:noProof/>
        </w:rPr>
        <w:t xml:space="preserve">König, J., Rost, D., Cui, Y., and Keppler, D. (1999). Characterization of the human multidrug resistance protein isoform MRP3 localized to the basolateral hepatocyte membrane. Hepatology </w:t>
      </w:r>
      <w:r w:rsidRPr="00504029">
        <w:rPr>
          <w:i/>
          <w:iCs/>
          <w:noProof/>
        </w:rPr>
        <w:t>29</w:t>
      </w:r>
      <w:r w:rsidRPr="00504029">
        <w:rPr>
          <w:noProof/>
        </w:rPr>
        <w:t>, 1156–1163.</w:t>
      </w:r>
    </w:p>
    <w:p w14:paraId="73FE6DF0" w14:textId="77777777" w:rsidR="00504029" w:rsidRPr="00504029" w:rsidRDefault="00504029" w:rsidP="00504029">
      <w:pPr>
        <w:widowControl w:val="0"/>
        <w:autoSpaceDE w:val="0"/>
        <w:autoSpaceDN w:val="0"/>
        <w:adjustRightInd w:val="0"/>
        <w:rPr>
          <w:noProof/>
        </w:rPr>
      </w:pPr>
      <w:r w:rsidRPr="00504029">
        <w:rPr>
          <w:noProof/>
        </w:rPr>
        <w:t xml:space="preserve">Kuzmin, E., VanderSluis, B., Wang, W., Tan, G., Deshpande, R., Chen, Y., Usaj, M., Balint, A., Mattiazzi Usaj, M., van Leeuwen, J., et al. (2018). Systematic analysis of complex genetic interactions. Science (80-. ). </w:t>
      </w:r>
      <w:r w:rsidRPr="00504029">
        <w:rPr>
          <w:i/>
          <w:iCs/>
          <w:noProof/>
        </w:rPr>
        <w:t>360</w:t>
      </w:r>
      <w:r w:rsidRPr="00504029">
        <w:rPr>
          <w:noProof/>
        </w:rPr>
        <w:t>, eaao1729.</w:t>
      </w:r>
    </w:p>
    <w:p w14:paraId="02CC88D3" w14:textId="77777777" w:rsidR="00504029" w:rsidRPr="00504029" w:rsidRDefault="00504029" w:rsidP="00504029">
      <w:pPr>
        <w:widowControl w:val="0"/>
        <w:autoSpaceDE w:val="0"/>
        <w:autoSpaceDN w:val="0"/>
        <w:adjustRightInd w:val="0"/>
        <w:rPr>
          <w:noProof/>
        </w:rPr>
      </w:pPr>
      <w:r w:rsidRPr="00504029">
        <w:rPr>
          <w:noProof/>
        </w:rPr>
        <w:t xml:space="preserve">Lee, A.Y., St Onge, R.P., Proctor, M.J., Wallace, I.M., Nile, A.H., Spagnuolo, P.A., Jitkova, Y., Gronda, M., Wu, Y., Kim, M.K., et al. (2014). Mapping the cellular response to small molecules using chemogenomic fitness signatures. Science </w:t>
      </w:r>
      <w:r w:rsidRPr="00504029">
        <w:rPr>
          <w:i/>
          <w:iCs/>
          <w:noProof/>
        </w:rPr>
        <w:t>344</w:t>
      </w:r>
      <w:r w:rsidRPr="00504029">
        <w:rPr>
          <w:noProof/>
        </w:rPr>
        <w:t>, 208–211.</w:t>
      </w:r>
    </w:p>
    <w:p w14:paraId="7BA9CB35" w14:textId="77777777" w:rsidR="00504029" w:rsidRPr="00504029" w:rsidRDefault="00504029" w:rsidP="00504029">
      <w:pPr>
        <w:widowControl w:val="0"/>
        <w:autoSpaceDE w:val="0"/>
        <w:autoSpaceDN w:val="0"/>
        <w:adjustRightInd w:val="0"/>
        <w:rPr>
          <w:noProof/>
        </w:rPr>
      </w:pPr>
      <w:r w:rsidRPr="00504029">
        <w:rPr>
          <w:noProof/>
        </w:rPr>
        <w:t xml:space="preserve">Ma, J., Yu, M.K., Fong, S., Ono, K., Sage, E., Demchak, B., Sharan, R., and Ideker, T. (2018). Using deep learning to model the hierarchical structure and function of a cell. Nat. Methods </w:t>
      </w:r>
      <w:r w:rsidRPr="00504029">
        <w:rPr>
          <w:i/>
          <w:iCs/>
          <w:noProof/>
        </w:rPr>
        <w:t>15</w:t>
      </w:r>
      <w:r w:rsidRPr="00504029">
        <w:rPr>
          <w:noProof/>
        </w:rPr>
        <w:t>, 290–298.</w:t>
      </w:r>
    </w:p>
    <w:p w14:paraId="3BE5B82D" w14:textId="77777777" w:rsidR="00504029" w:rsidRPr="00504029" w:rsidRDefault="00504029" w:rsidP="00504029">
      <w:pPr>
        <w:widowControl w:val="0"/>
        <w:autoSpaceDE w:val="0"/>
        <w:autoSpaceDN w:val="0"/>
        <w:adjustRightInd w:val="0"/>
        <w:rPr>
          <w:noProof/>
        </w:rPr>
      </w:pPr>
      <w:r w:rsidRPr="00504029">
        <w:rPr>
          <w:noProof/>
        </w:rPr>
        <w:t xml:space="preserve">Mani, R., St Onge, R.P., Hartman, J.L., Giaever, G., and Roth, F.P. (2008). Defining genetic interaction. Proc. Natl. Acad. Sci. U. S. A. </w:t>
      </w:r>
      <w:r w:rsidRPr="00504029">
        <w:rPr>
          <w:i/>
          <w:iCs/>
          <w:noProof/>
        </w:rPr>
        <w:t>105</w:t>
      </w:r>
      <w:r w:rsidRPr="00504029">
        <w:rPr>
          <w:noProof/>
        </w:rPr>
        <w:t>, 3461–3466.</w:t>
      </w:r>
    </w:p>
    <w:p w14:paraId="76D773EE" w14:textId="77777777" w:rsidR="00504029" w:rsidRPr="00504029" w:rsidRDefault="00504029" w:rsidP="00504029">
      <w:pPr>
        <w:widowControl w:val="0"/>
        <w:autoSpaceDE w:val="0"/>
        <w:autoSpaceDN w:val="0"/>
        <w:adjustRightInd w:val="0"/>
        <w:rPr>
          <w:noProof/>
        </w:rPr>
      </w:pPr>
      <w:r w:rsidRPr="00504029">
        <w:rPr>
          <w:noProof/>
        </w:rPr>
        <w:t xml:space="preserve">Mullis, M.N., Matsui, T., Schell, R., Foree, R., and Ehrenreich, I.M. (2018). The complex underpinnings of genetic background effects. Nat. Commun. </w:t>
      </w:r>
      <w:r w:rsidRPr="00504029">
        <w:rPr>
          <w:i/>
          <w:iCs/>
          <w:noProof/>
        </w:rPr>
        <w:t>9</w:t>
      </w:r>
      <w:r w:rsidRPr="00504029">
        <w:rPr>
          <w:noProof/>
        </w:rPr>
        <w:t>, 3548.</w:t>
      </w:r>
    </w:p>
    <w:p w14:paraId="42876CA5" w14:textId="77777777" w:rsidR="00504029" w:rsidRPr="00504029" w:rsidRDefault="00504029" w:rsidP="00504029">
      <w:pPr>
        <w:widowControl w:val="0"/>
        <w:autoSpaceDE w:val="0"/>
        <w:autoSpaceDN w:val="0"/>
        <w:adjustRightInd w:val="0"/>
        <w:rPr>
          <w:noProof/>
        </w:rPr>
      </w:pPr>
      <w:r w:rsidRPr="00504029">
        <w:rPr>
          <w:noProof/>
        </w:rPr>
        <w:t xml:space="preserve">Najm, F.J., Strand, C., Donovan, K.F., Hegde, M., Sanson, K.R., Vaimberg, E.W., Sullender, M.E., Hartenian, E., Kalani, Z., Fusi, N., et al. (2017). Orthologous CRISPR–Cas9 enzymes for combinatorial genetic screens. Nat. Biotechnol. </w:t>
      </w:r>
      <w:r w:rsidRPr="00504029">
        <w:rPr>
          <w:i/>
          <w:iCs/>
          <w:noProof/>
        </w:rPr>
        <w:t>36</w:t>
      </w:r>
      <w:r w:rsidRPr="00504029">
        <w:rPr>
          <w:noProof/>
        </w:rPr>
        <w:t>, 179–189.</w:t>
      </w:r>
    </w:p>
    <w:p w14:paraId="605FC118" w14:textId="77777777" w:rsidR="00504029" w:rsidRPr="00504029" w:rsidRDefault="00504029" w:rsidP="00504029">
      <w:pPr>
        <w:widowControl w:val="0"/>
        <w:autoSpaceDE w:val="0"/>
        <w:autoSpaceDN w:val="0"/>
        <w:adjustRightInd w:val="0"/>
        <w:rPr>
          <w:noProof/>
        </w:rPr>
      </w:pPr>
      <w:r w:rsidRPr="00504029">
        <w:rPr>
          <w:noProof/>
        </w:rPr>
        <w:t xml:space="preserve">Otwinowski, J., McCandlish, D.M., and Plotkin, J.B. (2018). Inferring the shape of global epistasis. Proc. Natl. Acad. Sci. U. S. A. </w:t>
      </w:r>
      <w:r w:rsidRPr="00504029">
        <w:rPr>
          <w:i/>
          <w:iCs/>
          <w:noProof/>
        </w:rPr>
        <w:t>115</w:t>
      </w:r>
      <w:r w:rsidRPr="00504029">
        <w:rPr>
          <w:noProof/>
        </w:rPr>
        <w:t>, E7550–E7558.</w:t>
      </w:r>
    </w:p>
    <w:p w14:paraId="547F96AD" w14:textId="77777777" w:rsidR="00504029" w:rsidRPr="00504029" w:rsidRDefault="00504029" w:rsidP="00504029">
      <w:pPr>
        <w:widowControl w:val="0"/>
        <w:autoSpaceDE w:val="0"/>
        <w:autoSpaceDN w:val="0"/>
        <w:adjustRightInd w:val="0"/>
        <w:rPr>
          <w:noProof/>
        </w:rPr>
      </w:pPr>
      <w:r w:rsidRPr="00504029">
        <w:rPr>
          <w:noProof/>
        </w:rPr>
        <w:t xml:space="preserve">Perlstein, E.O., Ruderfer, D.M., Roberts, D.C., Schreiber, S.L., and Kruglyak, L. (2007). Genetic basis of individual differences in the response to small-molecule drugs in yeast. Nat. Genet. </w:t>
      </w:r>
      <w:r w:rsidRPr="00504029">
        <w:rPr>
          <w:i/>
          <w:iCs/>
          <w:noProof/>
        </w:rPr>
        <w:t>39</w:t>
      </w:r>
      <w:r w:rsidRPr="00504029">
        <w:rPr>
          <w:noProof/>
        </w:rPr>
        <w:t>, 496–502.</w:t>
      </w:r>
    </w:p>
    <w:p w14:paraId="3DC44656" w14:textId="77777777" w:rsidR="00504029" w:rsidRPr="00504029" w:rsidRDefault="00504029" w:rsidP="00504029">
      <w:pPr>
        <w:widowControl w:val="0"/>
        <w:autoSpaceDE w:val="0"/>
        <w:autoSpaceDN w:val="0"/>
        <w:adjustRightInd w:val="0"/>
        <w:rPr>
          <w:noProof/>
        </w:rPr>
      </w:pPr>
      <w:r w:rsidRPr="00504029">
        <w:rPr>
          <w:noProof/>
        </w:rPr>
        <w:lastRenderedPageBreak/>
        <w:t xml:space="preserve">Phenix, H., Morin, K., Batenchuk, C., Parker, J., Abedi, V., Yang, L., Tepliakova, L., Perkins, T.J., and Kærn, M. (2011). Quantitative Epistasis Analysis and Pathway Inference from Genetic Interaction Data. PLoS Comput. Biol. </w:t>
      </w:r>
      <w:r w:rsidRPr="00504029">
        <w:rPr>
          <w:i/>
          <w:iCs/>
          <w:noProof/>
        </w:rPr>
        <w:t>7</w:t>
      </w:r>
      <w:r w:rsidRPr="00504029">
        <w:rPr>
          <w:noProof/>
        </w:rPr>
        <w:t>, e1002048.</w:t>
      </w:r>
    </w:p>
    <w:p w14:paraId="2DCB22C4" w14:textId="77777777" w:rsidR="00504029" w:rsidRPr="00504029" w:rsidRDefault="00504029" w:rsidP="00504029">
      <w:pPr>
        <w:widowControl w:val="0"/>
        <w:autoSpaceDE w:val="0"/>
        <w:autoSpaceDN w:val="0"/>
        <w:adjustRightInd w:val="0"/>
        <w:rPr>
          <w:noProof/>
        </w:rPr>
      </w:pPr>
      <w:r w:rsidRPr="00504029">
        <w:rPr>
          <w:noProof/>
        </w:rPr>
        <w:t>Rubin, A.J., Parker, K.R., Satpathy, A.T., Qi, Y., Wu, B., Ong, A.J., Mumbach, M.R., Ji, A.L., Kim, D.S., Cho, S.W., et al. (2018). Coupled Single-Cell CRISPR Screening and Epigenomic Profiling Reveals Causal Gene Regulatory Networks. Cell.</w:t>
      </w:r>
    </w:p>
    <w:p w14:paraId="650184A7" w14:textId="77777777" w:rsidR="00504029" w:rsidRPr="00504029" w:rsidRDefault="00504029" w:rsidP="00504029">
      <w:pPr>
        <w:widowControl w:val="0"/>
        <w:autoSpaceDE w:val="0"/>
        <w:autoSpaceDN w:val="0"/>
        <w:adjustRightInd w:val="0"/>
        <w:rPr>
          <w:noProof/>
        </w:rPr>
      </w:pPr>
      <w:r w:rsidRPr="00504029">
        <w:rPr>
          <w:noProof/>
        </w:rPr>
        <w:t>Shaw, W.M., Yamauchi, H., Mead, J., Gowers, G.F., Oling, D., Larsson, N., Wigglesworth, M., Ladds, G., and Ellis, T. (2018). Engineering a model cell for rational tuning of GPCR signaling. BioRxiv 390559.</w:t>
      </w:r>
    </w:p>
    <w:p w14:paraId="064AF781" w14:textId="77777777" w:rsidR="00504029" w:rsidRPr="00504029" w:rsidRDefault="00504029" w:rsidP="00504029">
      <w:pPr>
        <w:widowControl w:val="0"/>
        <w:autoSpaceDE w:val="0"/>
        <w:autoSpaceDN w:val="0"/>
        <w:adjustRightInd w:val="0"/>
        <w:rPr>
          <w:noProof/>
        </w:rPr>
      </w:pPr>
      <w:r w:rsidRPr="00504029">
        <w:rPr>
          <w:noProof/>
        </w:rPr>
        <w:t xml:space="preserve">Shekhar-Guturja, T., Tebung, W.A., Mount, H., Liu, N., Köhler, J.R., Whiteway, M., and Cowen, L.E. (2016). Beauvericin Potentiates Azole Activity via Inhibition of Multidrug Efflux, Blocks </w:t>
      </w:r>
      <w:r w:rsidRPr="00504029">
        <w:rPr>
          <w:i/>
          <w:iCs/>
          <w:noProof/>
        </w:rPr>
        <w:t>C. albicans</w:t>
      </w:r>
      <w:r w:rsidRPr="00504029">
        <w:rPr>
          <w:noProof/>
        </w:rPr>
        <w:t xml:space="preserve"> Morphogenesis, and is Effluxed via Yor1 and Circuitry Controlled by Zcf29. Antimicrob. Agents Chemother. </w:t>
      </w:r>
      <w:r w:rsidRPr="00504029">
        <w:rPr>
          <w:i/>
          <w:iCs/>
          <w:noProof/>
        </w:rPr>
        <w:t>60</w:t>
      </w:r>
      <w:r w:rsidRPr="00504029">
        <w:rPr>
          <w:noProof/>
        </w:rPr>
        <w:t>, AAC.01959-16.</w:t>
      </w:r>
    </w:p>
    <w:p w14:paraId="0505B482" w14:textId="77777777" w:rsidR="00504029" w:rsidRPr="00504029" w:rsidRDefault="00504029" w:rsidP="00504029">
      <w:pPr>
        <w:widowControl w:val="0"/>
        <w:autoSpaceDE w:val="0"/>
        <w:autoSpaceDN w:val="0"/>
        <w:adjustRightInd w:val="0"/>
        <w:rPr>
          <w:noProof/>
        </w:rPr>
      </w:pPr>
      <w:r w:rsidRPr="00504029">
        <w:rPr>
          <w:noProof/>
        </w:rPr>
        <w:t xml:space="preserve">Shen, J.P., and Ideker, T. (2018). Synthetic Lethal Networks for Precision Oncology: Promises and Pitfalls. J. Mol. Biol. </w:t>
      </w:r>
      <w:r w:rsidRPr="00504029">
        <w:rPr>
          <w:i/>
          <w:iCs/>
          <w:noProof/>
        </w:rPr>
        <w:t>430</w:t>
      </w:r>
      <w:r w:rsidRPr="00504029">
        <w:rPr>
          <w:noProof/>
        </w:rPr>
        <w:t>, 2900–2912.</w:t>
      </w:r>
    </w:p>
    <w:p w14:paraId="46EA8BE2" w14:textId="77777777" w:rsidR="00504029" w:rsidRPr="00504029" w:rsidRDefault="00504029" w:rsidP="00504029">
      <w:pPr>
        <w:widowControl w:val="0"/>
        <w:autoSpaceDE w:val="0"/>
        <w:autoSpaceDN w:val="0"/>
        <w:adjustRightInd w:val="0"/>
        <w:rPr>
          <w:noProof/>
        </w:rPr>
      </w:pPr>
      <w:r w:rsidRPr="00504029">
        <w:rPr>
          <w:noProof/>
        </w:rPr>
        <w:t xml:space="preserve">Shen, J.P., Zhao, D., Sasik, R., Luebeck, J., Birmingham, A., Bojorquez-Gomez, A., Licon, K., Klepper, K., Pekin, D., Beckett, A.N., et al. (2017). Combinatorial CRISPR–Cas9 screens for de novo mapping of genetic interactions. Nat. Methods </w:t>
      </w:r>
      <w:r w:rsidRPr="00504029">
        <w:rPr>
          <w:i/>
          <w:iCs/>
          <w:noProof/>
        </w:rPr>
        <w:t>14</w:t>
      </w:r>
      <w:r w:rsidRPr="00504029">
        <w:rPr>
          <w:noProof/>
        </w:rPr>
        <w:t>, 573–576.</w:t>
      </w:r>
    </w:p>
    <w:p w14:paraId="2F0540D5" w14:textId="77777777" w:rsidR="00504029" w:rsidRPr="00504029" w:rsidRDefault="00504029" w:rsidP="00504029">
      <w:pPr>
        <w:widowControl w:val="0"/>
        <w:autoSpaceDE w:val="0"/>
        <w:autoSpaceDN w:val="0"/>
        <w:adjustRightInd w:val="0"/>
        <w:rPr>
          <w:noProof/>
        </w:rPr>
      </w:pPr>
      <w:r w:rsidRPr="00504029">
        <w:rPr>
          <w:noProof/>
        </w:rPr>
        <w:t xml:space="preserve">Snider, J., Kittanakom, S., Damjanovic, D., Curak, J., Wong, V., and Stagljar, I. (2010). Detecting interactions with membrane proteins using a membrane two-hybrid assay in yeast. Nat. Protoc. </w:t>
      </w:r>
      <w:r w:rsidRPr="00504029">
        <w:rPr>
          <w:i/>
          <w:iCs/>
          <w:noProof/>
        </w:rPr>
        <w:t>5</w:t>
      </w:r>
      <w:r w:rsidRPr="00504029">
        <w:rPr>
          <w:noProof/>
        </w:rPr>
        <w:t>, 1281–1293.</w:t>
      </w:r>
    </w:p>
    <w:p w14:paraId="7794FC26" w14:textId="77777777" w:rsidR="00504029" w:rsidRPr="00504029" w:rsidRDefault="00504029" w:rsidP="00504029">
      <w:pPr>
        <w:widowControl w:val="0"/>
        <w:autoSpaceDE w:val="0"/>
        <w:autoSpaceDN w:val="0"/>
        <w:adjustRightInd w:val="0"/>
        <w:rPr>
          <w:noProof/>
        </w:rPr>
      </w:pPr>
      <w:r w:rsidRPr="00504029">
        <w:rPr>
          <w:noProof/>
        </w:rPr>
        <w:t xml:space="preserve">Snider, J., Hanif, A., Lee, M.E., Jin, K., Yu, A.R., Graham, C., Chuk, M., Damjanovic, D., Wierzbicka, M., Tang, P., et al. (2013). Mapping the functional yeast ABC transporter interactome. Nat. Chem. Biol. </w:t>
      </w:r>
      <w:r w:rsidRPr="00504029">
        <w:rPr>
          <w:i/>
          <w:iCs/>
          <w:noProof/>
        </w:rPr>
        <w:t>9</w:t>
      </w:r>
      <w:r w:rsidRPr="00504029">
        <w:rPr>
          <w:noProof/>
        </w:rPr>
        <w:t>, 565–572.</w:t>
      </w:r>
    </w:p>
    <w:p w14:paraId="299A36AA" w14:textId="77777777" w:rsidR="00504029" w:rsidRPr="00504029" w:rsidRDefault="00504029" w:rsidP="00504029">
      <w:pPr>
        <w:widowControl w:val="0"/>
        <w:autoSpaceDE w:val="0"/>
        <w:autoSpaceDN w:val="0"/>
        <w:adjustRightInd w:val="0"/>
        <w:rPr>
          <w:noProof/>
        </w:rPr>
      </w:pPr>
      <w:r w:rsidRPr="00504029">
        <w:rPr>
          <w:noProof/>
        </w:rPr>
        <w:t xml:space="preserve">Sousa, C.A., Hanselaer, S., and Soares, E. V. (2015). ABCC Subfamily Vacuolar Transporters are Involved in Pb (Lead) Detoxification in Saccharomyces cerevisiae. Appl. Biochem. Biotechnol. </w:t>
      </w:r>
      <w:r w:rsidRPr="00504029">
        <w:rPr>
          <w:i/>
          <w:iCs/>
          <w:noProof/>
        </w:rPr>
        <w:t>175</w:t>
      </w:r>
      <w:r w:rsidRPr="00504029">
        <w:rPr>
          <w:noProof/>
        </w:rPr>
        <w:t>, 65–74.</w:t>
      </w:r>
    </w:p>
    <w:p w14:paraId="1C2FF126" w14:textId="77777777" w:rsidR="00504029" w:rsidRPr="00504029" w:rsidRDefault="00504029" w:rsidP="00504029">
      <w:pPr>
        <w:widowControl w:val="0"/>
        <w:autoSpaceDE w:val="0"/>
        <w:autoSpaceDN w:val="0"/>
        <w:adjustRightInd w:val="0"/>
        <w:rPr>
          <w:noProof/>
        </w:rPr>
      </w:pPr>
      <w:r w:rsidRPr="00504029">
        <w:rPr>
          <w:noProof/>
        </w:rPr>
        <w:t xml:space="preserve">St Onge, R.P., Mani, R., Oh, J., Proctor, M., Fung, E., Davis, R.W., Nislow, C., Roth, F.P., and Giaever, G. (2007). Systematic pathway analysis using high-resolution fitness profiling of combinatorial gene deletions. Nat. Genet. </w:t>
      </w:r>
      <w:r w:rsidRPr="00504029">
        <w:rPr>
          <w:i/>
          <w:iCs/>
          <w:noProof/>
        </w:rPr>
        <w:t>39</w:t>
      </w:r>
      <w:r w:rsidRPr="00504029">
        <w:rPr>
          <w:noProof/>
        </w:rPr>
        <w:t>, 199–206.</w:t>
      </w:r>
    </w:p>
    <w:p w14:paraId="76430D07" w14:textId="77777777" w:rsidR="00504029" w:rsidRPr="00504029" w:rsidRDefault="00504029" w:rsidP="00504029">
      <w:pPr>
        <w:widowControl w:val="0"/>
        <w:autoSpaceDE w:val="0"/>
        <w:autoSpaceDN w:val="0"/>
        <w:adjustRightInd w:val="0"/>
        <w:rPr>
          <w:noProof/>
        </w:rPr>
      </w:pPr>
      <w:r w:rsidRPr="00504029">
        <w:rPr>
          <w:noProof/>
        </w:rPr>
        <w:t xml:space="preserve">Suzuki, Y., St Onge, R.P., Mani, R., King, O.D., Heilbut, A., Labunskyy, V.M., Chen, W., Pham, L., Zhang, L. V, Tong, A.H.Y., et al. (2011). Knocking out multigene redundancies via cycles of sexual assortment and fluorescence selection. Nat. Methods </w:t>
      </w:r>
      <w:r w:rsidRPr="00504029">
        <w:rPr>
          <w:i/>
          <w:iCs/>
          <w:noProof/>
        </w:rPr>
        <w:t>8</w:t>
      </w:r>
      <w:r w:rsidRPr="00504029">
        <w:rPr>
          <w:noProof/>
        </w:rPr>
        <w:t>, 159–164.</w:t>
      </w:r>
    </w:p>
    <w:p w14:paraId="0557B7AA" w14:textId="77777777" w:rsidR="00504029" w:rsidRPr="00504029" w:rsidRDefault="00504029" w:rsidP="00504029">
      <w:pPr>
        <w:widowControl w:val="0"/>
        <w:autoSpaceDE w:val="0"/>
        <w:autoSpaceDN w:val="0"/>
        <w:adjustRightInd w:val="0"/>
        <w:rPr>
          <w:noProof/>
        </w:rPr>
      </w:pPr>
      <w:r w:rsidRPr="00504029">
        <w:rPr>
          <w:noProof/>
        </w:rPr>
        <w:t xml:space="preserve">Takahashi, K., and Yamanaka, S. (2006). Induction of Pluripotent Stem Cells from Mouse Embryonic and Adult Fibroblast Cultures by Defined Factors. Cell </w:t>
      </w:r>
      <w:r w:rsidRPr="00504029">
        <w:rPr>
          <w:i/>
          <w:iCs/>
          <w:noProof/>
        </w:rPr>
        <w:t>126</w:t>
      </w:r>
      <w:r w:rsidRPr="00504029">
        <w:rPr>
          <w:noProof/>
        </w:rPr>
        <w:t>, 663–676.</w:t>
      </w:r>
    </w:p>
    <w:p w14:paraId="112D9A73" w14:textId="77777777" w:rsidR="00504029" w:rsidRPr="00504029" w:rsidRDefault="00504029" w:rsidP="00504029">
      <w:pPr>
        <w:widowControl w:val="0"/>
        <w:autoSpaceDE w:val="0"/>
        <w:autoSpaceDN w:val="0"/>
        <w:adjustRightInd w:val="0"/>
        <w:rPr>
          <w:noProof/>
        </w:rPr>
      </w:pPr>
      <w:r w:rsidRPr="00504029">
        <w:rPr>
          <w:noProof/>
        </w:rPr>
        <w:t xml:space="preserve">Tarassov, K., Messier, V., Landry, C.R., Radinovic, S., Serna Molina, M.M., Shames, I., Malitskaya, Y., Vogel, J., Bussey, H., and Michnick, S.W. (2008). An in vivo map of the yeast protein interactome. Science </w:t>
      </w:r>
      <w:r w:rsidRPr="00504029">
        <w:rPr>
          <w:i/>
          <w:iCs/>
          <w:noProof/>
        </w:rPr>
        <w:t>320</w:t>
      </w:r>
      <w:r w:rsidRPr="00504029">
        <w:rPr>
          <w:noProof/>
        </w:rPr>
        <w:t>, 1465–1470.</w:t>
      </w:r>
    </w:p>
    <w:p w14:paraId="1D8AEF44" w14:textId="77777777" w:rsidR="00504029" w:rsidRPr="00504029" w:rsidRDefault="00504029" w:rsidP="00504029">
      <w:pPr>
        <w:widowControl w:val="0"/>
        <w:autoSpaceDE w:val="0"/>
        <w:autoSpaceDN w:val="0"/>
        <w:adjustRightInd w:val="0"/>
        <w:rPr>
          <w:noProof/>
        </w:rPr>
      </w:pPr>
      <w:r w:rsidRPr="00504029">
        <w:rPr>
          <w:noProof/>
        </w:rPr>
        <w:t xml:space="preserve">Taylor, M.B., Ehrenreich, I.M., Rothstein, R., Hu, T., and Mast, J. (2014). Genetic Interactions Involving Five or More Genes Contribute to a Complex Trait in Yeast. PLoS Genet. </w:t>
      </w:r>
      <w:r w:rsidRPr="00504029">
        <w:rPr>
          <w:i/>
          <w:iCs/>
          <w:noProof/>
        </w:rPr>
        <w:t>10</w:t>
      </w:r>
      <w:r w:rsidRPr="00504029">
        <w:rPr>
          <w:noProof/>
        </w:rPr>
        <w:t>, e1004324.</w:t>
      </w:r>
    </w:p>
    <w:p w14:paraId="7609D419" w14:textId="77777777" w:rsidR="00504029" w:rsidRPr="00504029" w:rsidRDefault="00504029" w:rsidP="00504029">
      <w:pPr>
        <w:widowControl w:val="0"/>
        <w:autoSpaceDE w:val="0"/>
        <w:autoSpaceDN w:val="0"/>
        <w:adjustRightInd w:val="0"/>
        <w:rPr>
          <w:noProof/>
        </w:rPr>
      </w:pPr>
      <w:r w:rsidRPr="00504029">
        <w:rPr>
          <w:noProof/>
        </w:rPr>
        <w:t xml:space="preserve">Wang, H., Yang, H., Shivalila, C.S., Dawlaty, M.M., Cheng, A.W., Zhang, F., and Jaenisch, R. (2013). One-Step Generation of Mice Carrying Mutations in Multiple Genes by CRISPR/Cas-Mediated Genome Engineering. Cell </w:t>
      </w:r>
      <w:r w:rsidRPr="00504029">
        <w:rPr>
          <w:i/>
          <w:iCs/>
          <w:noProof/>
        </w:rPr>
        <w:t>153</w:t>
      </w:r>
      <w:r w:rsidRPr="00504029">
        <w:rPr>
          <w:noProof/>
        </w:rPr>
        <w:t>, 910–918.</w:t>
      </w:r>
    </w:p>
    <w:p w14:paraId="721ABF76" w14:textId="77777777" w:rsidR="00504029" w:rsidRPr="00504029" w:rsidRDefault="00504029" w:rsidP="00504029">
      <w:pPr>
        <w:widowControl w:val="0"/>
        <w:autoSpaceDE w:val="0"/>
        <w:autoSpaceDN w:val="0"/>
        <w:adjustRightInd w:val="0"/>
        <w:rPr>
          <w:noProof/>
        </w:rPr>
      </w:pPr>
      <w:r w:rsidRPr="00504029">
        <w:rPr>
          <w:noProof/>
        </w:rPr>
        <w:t xml:space="preserve">Wang, M., Herrmann, C.J., Simonovic, M., Szklarczyk, D., and von Mering, C. (2015). Version 4.0 of PaxDb: Protein abundance data, integrated across model organisms, tissues, and cell-lines. </w:t>
      </w:r>
      <w:r w:rsidRPr="00504029">
        <w:rPr>
          <w:noProof/>
        </w:rPr>
        <w:lastRenderedPageBreak/>
        <w:t xml:space="preserve">Proteomics </w:t>
      </w:r>
      <w:r w:rsidRPr="00504029">
        <w:rPr>
          <w:i/>
          <w:iCs/>
          <w:noProof/>
        </w:rPr>
        <w:t>15</w:t>
      </w:r>
      <w:r w:rsidRPr="00504029">
        <w:rPr>
          <w:noProof/>
        </w:rPr>
        <w:t>, 3163–3168.</w:t>
      </w:r>
    </w:p>
    <w:p w14:paraId="072FFFCA" w14:textId="77777777" w:rsidR="00504029" w:rsidRPr="00504029" w:rsidRDefault="00504029" w:rsidP="00504029">
      <w:pPr>
        <w:widowControl w:val="0"/>
        <w:autoSpaceDE w:val="0"/>
        <w:autoSpaceDN w:val="0"/>
        <w:adjustRightInd w:val="0"/>
        <w:rPr>
          <w:noProof/>
        </w:rPr>
      </w:pPr>
      <w:r w:rsidRPr="00504029">
        <w:rPr>
          <w:noProof/>
        </w:rPr>
        <w:t xml:space="preserve">Wieczorke, R., Krampe, S., Weierstall, T., Freidel, K., Hollenberg, C.P., and Boles, E. (1999). Concurrent knock-out of at least 20 transporter genes is required to block uptake of hexoses in Saccharomyces cerevisiae. FEBS Lett. </w:t>
      </w:r>
      <w:r w:rsidRPr="00504029">
        <w:rPr>
          <w:i/>
          <w:iCs/>
          <w:noProof/>
        </w:rPr>
        <w:t>464</w:t>
      </w:r>
      <w:r w:rsidRPr="00504029">
        <w:rPr>
          <w:noProof/>
        </w:rPr>
        <w:t>, 123–128.</w:t>
      </w:r>
    </w:p>
    <w:p w14:paraId="5774ADD7" w14:textId="77777777" w:rsidR="00504029" w:rsidRPr="00504029" w:rsidRDefault="00504029" w:rsidP="00504029">
      <w:pPr>
        <w:widowControl w:val="0"/>
        <w:autoSpaceDE w:val="0"/>
        <w:autoSpaceDN w:val="0"/>
        <w:adjustRightInd w:val="0"/>
        <w:rPr>
          <w:noProof/>
        </w:rPr>
      </w:pPr>
      <w:r w:rsidRPr="00504029">
        <w:rPr>
          <w:noProof/>
        </w:rPr>
        <w:t xml:space="preserve">Wong, A.S.L., Choi, G.C.G., Cui, C.H., Pregernig, G., Milani, P., Adam, M., Perli, S.D., Kazer, S.W., Gaillard, A., Hermann, M., et al. (2016). Multiplexed barcoded CRISPR-Cas9 screening enabled by CombiGEM. Proc. Natl. Acad. Sci. U. S. A. </w:t>
      </w:r>
      <w:r w:rsidRPr="00504029">
        <w:rPr>
          <w:i/>
          <w:iCs/>
          <w:noProof/>
        </w:rPr>
        <w:t>113</w:t>
      </w:r>
      <w:r w:rsidRPr="00504029">
        <w:rPr>
          <w:noProof/>
        </w:rPr>
        <w:t>, 2544–2549.</w:t>
      </w:r>
    </w:p>
    <w:p w14:paraId="323DF98F" w14:textId="77777777" w:rsidR="00504029" w:rsidRPr="00504029" w:rsidRDefault="00504029" w:rsidP="00504029">
      <w:pPr>
        <w:widowControl w:val="0"/>
        <w:autoSpaceDE w:val="0"/>
        <w:autoSpaceDN w:val="0"/>
        <w:adjustRightInd w:val="0"/>
        <w:rPr>
          <w:noProof/>
        </w:rPr>
      </w:pPr>
      <w:r w:rsidRPr="00504029">
        <w:rPr>
          <w:noProof/>
        </w:rPr>
        <w:t xml:space="preserve">Xu, S., Wang, Z., Kim, K.W., Jin, Y., and Chisholm, A.D. (2016). Targeted Mutagenesis of Duplicated Genes in Caenorhabditis elegans Using CRISPR-Cas9. J. Genet. Genomics </w:t>
      </w:r>
      <w:r w:rsidRPr="00504029">
        <w:rPr>
          <w:i/>
          <w:iCs/>
          <w:noProof/>
        </w:rPr>
        <w:t>43</w:t>
      </w:r>
      <w:r w:rsidRPr="00504029">
        <w:rPr>
          <w:noProof/>
        </w:rPr>
        <w:t>, 103–106.</w:t>
      </w:r>
    </w:p>
    <w:p w14:paraId="0E9B9E5F" w14:textId="77777777" w:rsidR="00504029" w:rsidRPr="00504029" w:rsidRDefault="00504029" w:rsidP="00504029">
      <w:pPr>
        <w:widowControl w:val="0"/>
        <w:autoSpaceDE w:val="0"/>
        <w:autoSpaceDN w:val="0"/>
        <w:adjustRightInd w:val="0"/>
        <w:rPr>
          <w:noProof/>
        </w:rPr>
      </w:pPr>
      <w:r w:rsidRPr="00504029">
        <w:rPr>
          <w:noProof/>
        </w:rPr>
        <w:t xml:space="preserve">Yachie, N., Petsalaki, E., Mellor, J.C., Weile, J., Jacob, Y., Verby, M., Ozturk, S.B., Li, S., Cote, A.G., Mosca, R., et al. (2016). Pooled-matrix protein interaction screens using Barcode Fusion Genetics. Mol. Syst. Biol. </w:t>
      </w:r>
      <w:r w:rsidRPr="00504029">
        <w:rPr>
          <w:i/>
          <w:iCs/>
          <w:noProof/>
        </w:rPr>
        <w:t>12</w:t>
      </w:r>
      <w:r w:rsidRPr="00504029">
        <w:rPr>
          <w:noProof/>
        </w:rPr>
        <w:t>, 863.</w:t>
      </w:r>
    </w:p>
    <w:p w14:paraId="03175791" w14:textId="77777777" w:rsidR="00504029" w:rsidRPr="00504029" w:rsidRDefault="00504029" w:rsidP="00504029">
      <w:pPr>
        <w:widowControl w:val="0"/>
        <w:autoSpaceDE w:val="0"/>
        <w:autoSpaceDN w:val="0"/>
        <w:adjustRightInd w:val="0"/>
        <w:rPr>
          <w:noProof/>
        </w:rPr>
      </w:pPr>
      <w:r w:rsidRPr="00504029">
        <w:rPr>
          <w:noProof/>
        </w:rPr>
        <w:t xml:space="preserve">Yan, Z., Costanzo, M., Heisler, L.E., Paw, J., Kaper, F., Andrews, B.J., Boone, C., Giaever, G., and Nislow, C. (2008). Yeast Barcoders: a chemogenomic application of a universal donor-strain collection carrying bar-code identifiers. Nat. Methods </w:t>
      </w:r>
      <w:r w:rsidRPr="00504029">
        <w:rPr>
          <w:i/>
          <w:iCs/>
          <w:noProof/>
        </w:rPr>
        <w:t>5</w:t>
      </w:r>
      <w:r w:rsidRPr="00504029">
        <w:rPr>
          <w:noProof/>
        </w:rPr>
        <w:t>, 719–725.</w:t>
      </w:r>
    </w:p>
    <w:p w14:paraId="3186F9DE" w14:textId="77777777" w:rsidR="00504029" w:rsidRPr="00504029" w:rsidRDefault="00504029" w:rsidP="00504029">
      <w:pPr>
        <w:widowControl w:val="0"/>
        <w:autoSpaceDE w:val="0"/>
        <w:autoSpaceDN w:val="0"/>
        <w:adjustRightInd w:val="0"/>
        <w:rPr>
          <w:noProof/>
        </w:rPr>
      </w:pPr>
      <w:r w:rsidRPr="00504029">
        <w:rPr>
          <w:noProof/>
        </w:rPr>
        <w:t xml:space="preserve">Zeitoun, R.I., Pines, G., Grau, W.C., and Gill, R.T. (2017). Quantitative Tracking of Combinatorially Engineered Populations with Multiplexed Binary Assemblies. ACS Synth. Biol. </w:t>
      </w:r>
      <w:r w:rsidRPr="00504029">
        <w:rPr>
          <w:i/>
          <w:iCs/>
          <w:noProof/>
        </w:rPr>
        <w:t>6</w:t>
      </w:r>
      <w:r w:rsidRPr="00504029">
        <w:rPr>
          <w:noProof/>
        </w:rPr>
        <w:t>, 619–627.</w:t>
      </w:r>
    </w:p>
    <w:p w14:paraId="222C893A" w14:textId="77777777" w:rsidR="00504029" w:rsidRPr="00504029" w:rsidRDefault="00504029" w:rsidP="00504029">
      <w:pPr>
        <w:widowControl w:val="0"/>
        <w:autoSpaceDE w:val="0"/>
        <w:autoSpaceDN w:val="0"/>
        <w:adjustRightInd w:val="0"/>
        <w:rPr>
          <w:noProof/>
        </w:rPr>
      </w:pPr>
      <w:r w:rsidRPr="00504029">
        <w:rPr>
          <w:noProof/>
        </w:rPr>
        <w:t xml:space="preserve">Zhang, Z., Mao, Y., Ha, S., Liu, W., Botella, J.R., and Zhu, J.-K. (2016). A multiplex CRISPR/Cas9 platform for fast and efficient editing of multiple genes in Arabidopsis. Plant Cell Rep. </w:t>
      </w:r>
      <w:r w:rsidRPr="00504029">
        <w:rPr>
          <w:i/>
          <w:iCs/>
          <w:noProof/>
        </w:rPr>
        <w:t>35</w:t>
      </w:r>
      <w:r w:rsidRPr="00504029">
        <w:rPr>
          <w:noProof/>
        </w:rPr>
        <w:t>, 1519–1533.</w:t>
      </w:r>
    </w:p>
    <w:p w14:paraId="5E7D0454" w14:textId="1355268B" w:rsidR="001F052C" w:rsidRPr="00233F15" w:rsidRDefault="00C1486D" w:rsidP="00504029">
      <w:pPr>
        <w:widowControl w:val="0"/>
        <w:autoSpaceDE w:val="0"/>
        <w:autoSpaceDN w:val="0"/>
        <w:adjustRightInd w:val="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4929733A" w:rsidR="008236EB" w:rsidRPr="00233F15" w:rsidRDefault="002F52D4" w:rsidP="00224FCB">
      <w:pPr>
        <w:jc w:val="both"/>
      </w:pPr>
      <w:r w:rsidRPr="00233F15">
        <w:rPr>
          <w:b/>
        </w:rPr>
        <w:t>Figure 1</w:t>
      </w:r>
      <w:r w:rsidR="0023730D" w:rsidRPr="00233F15">
        <w:rPr>
          <w:b/>
        </w:rPr>
        <w:t xml:space="preserve">.  </w:t>
      </w:r>
      <w:r w:rsidR="00445948" w:rsidRPr="00233F15">
        <w:t xml:space="preserve">Overview of the </w:t>
      </w:r>
      <w:r w:rsidR="00011FDC">
        <w:t>E</w:t>
      </w:r>
      <w:r w:rsidR="00445948" w:rsidRPr="00233F15">
        <w:t xml:space="preserve">ngineered </w:t>
      </w:r>
      <w:r w:rsidR="00011FDC">
        <w:t>P</w:t>
      </w:r>
      <w:r w:rsidR="00445948" w:rsidRPr="00233F15">
        <w:t xml:space="preserve">opulation </w:t>
      </w:r>
      <w:r w:rsidR="00011FDC">
        <w:t>P</w:t>
      </w:r>
      <w:r w:rsidR="00445948" w:rsidRPr="00233F15">
        <w:t xml:space="preserve">rofiling </w:t>
      </w:r>
      <w:r w:rsidR="00011FDC">
        <w:t>P</w:t>
      </w:r>
      <w:r w:rsidR="00445948" w:rsidRPr="00233F15">
        <w:t>rocess</w:t>
      </w:r>
      <w:r w:rsidR="008236EB" w:rsidRPr="00233F15">
        <w:t>.</w:t>
      </w:r>
    </w:p>
    <w:p w14:paraId="26C4B284" w14:textId="39B636A4" w:rsidR="00FC2869" w:rsidRPr="007779DD" w:rsidRDefault="003E337B" w:rsidP="00FC2869">
      <w:pPr>
        <w:jc w:val="both"/>
      </w:pPr>
      <w:r>
        <w:t xml:space="preserve">A population is </w:t>
      </w:r>
      <w:r w:rsidR="00747BB8">
        <w:t>engineered</w:t>
      </w:r>
      <w:r>
        <w:t xml:space="preserve"> by mating </w:t>
      </w:r>
      <w:r w:rsidR="00FC2869">
        <w:t>the</w:t>
      </w:r>
      <w:r>
        <w:t xml:space="preserve"> barcoded wild-type pool (Figure S1) with a multi-mutant strain (here, the ABC-16</w:t>
      </w:r>
      <w:r w:rsidR="00535F28">
        <w:t xml:space="preserve"> </w:t>
      </w:r>
      <w:r>
        <w:t xml:space="preserve">strain).  Barcoded haploid progeny inherit a random combination of knockout (black) and wild-type </w:t>
      </w:r>
      <w:r w:rsidR="00FC2869">
        <w:t xml:space="preserve">(white) </w:t>
      </w:r>
      <w:r>
        <w:t>alleles</w:t>
      </w:r>
      <w:r w:rsidR="00FC2869">
        <w:t xml:space="preserve"> at multiple loci (16 in this study), and are arrayed onto 384-well plates from single colonies.  The genotype of each strain in this collection was associated with a DNA barcode </w:t>
      </w:r>
      <w:r w:rsidR="00FC2869">
        <w:rPr>
          <w:i/>
        </w:rPr>
        <w:t xml:space="preserve">en masse </w:t>
      </w:r>
      <w:r w:rsidR="00FC2869">
        <w:t>using a tag-based PCR indexing strategy to identify amplification products from the same well following high-throughput sequencing</w:t>
      </w:r>
      <w:r w:rsidR="00535F28">
        <w:t xml:space="preserve"> (RCP-PCR)</w:t>
      </w:r>
      <w:r w:rsidR="00FC2869">
        <w:t>.</w:t>
      </w:r>
      <w:r w:rsidR="00FC2869" w:rsidRPr="00FC2869">
        <w:t xml:space="preserve"> </w:t>
      </w:r>
      <w:r w:rsidR="00FC2869">
        <w:t xml:space="preserve"> Strains with a sucessfully determined barcode and genotype are pool</w:t>
      </w:r>
      <w:r w:rsidR="00E862AF">
        <w:t>ed</w:t>
      </w:r>
      <w:r w:rsidR="00FC2869">
        <w:t xml:space="preserve"> </w:t>
      </w:r>
      <w:r w:rsidR="00E862AF">
        <w:t>together by</w:t>
      </w:r>
      <w:r w:rsidR="00FC2869">
        <w:t xml:space="preserve"> mating type</w:t>
      </w:r>
      <w:r w:rsidR="00FC2869">
        <w:rPr>
          <w:lang w:val="en-CA"/>
        </w:rPr>
        <w:t>, and grown under each of 16 drugs, as well as a solvent control (DMSO).  High throughput sequencing of strain-specific DNA barcodes at t = 0, 5, 10, 15, and 20 generations of pool growth reconstructs the resistance of each strain to each drug</w:t>
      </w:r>
      <w:r w:rsidR="00FC2869">
        <w:t>.</w:t>
      </w:r>
    </w:p>
    <w:p w14:paraId="671C945B" w14:textId="77777777" w:rsidR="00F54166" w:rsidRPr="00233F15" w:rsidRDefault="00F54166" w:rsidP="00224FCB">
      <w:pPr>
        <w:jc w:val="both"/>
      </w:pPr>
    </w:p>
    <w:p w14:paraId="23A02103" w14:textId="48695C60" w:rsidR="003A4E50" w:rsidRDefault="00F0546A" w:rsidP="00224FCB">
      <w:pPr>
        <w:jc w:val="both"/>
      </w:pPr>
      <w:r w:rsidRPr="00233F15">
        <w:rPr>
          <w:b/>
        </w:rPr>
        <w:t>Figure 2</w:t>
      </w:r>
      <w:r w:rsidR="0023730D" w:rsidRPr="00233F15">
        <w:rPr>
          <w:b/>
        </w:rPr>
        <w:t xml:space="preserve">.  </w:t>
      </w:r>
      <w:r w:rsidR="00011FDC">
        <w:t xml:space="preserve">Illustrating an Exhaustive 5-gene </w:t>
      </w:r>
      <w:r w:rsidR="00C530A4">
        <w:t>Resistance</w:t>
      </w:r>
      <w:r w:rsidR="00011FDC">
        <w:t xml:space="preserve"> Landscape.</w:t>
      </w:r>
    </w:p>
    <w:p w14:paraId="40001D3C" w14:textId="13194196" w:rsidR="006219B8" w:rsidRPr="007A228C" w:rsidRDefault="006628D0" w:rsidP="00224FCB">
      <w:pPr>
        <w:jc w:val="both"/>
      </w:pPr>
      <w:commentRangeStart w:id="212"/>
      <w:commentRangeStart w:id="213"/>
      <w:r>
        <w:rPr>
          <w:b/>
        </w:rPr>
        <w:t>A</w:t>
      </w:r>
      <w:commentRangeEnd w:id="212"/>
      <w:r>
        <w:rPr>
          <w:rStyle w:val="CommentReference"/>
          <w:rFonts w:asciiTheme="minorHAnsi" w:hAnsiTheme="minorHAnsi" w:cstheme="minorBidi"/>
        </w:rPr>
        <w:commentReference w:id="212"/>
      </w:r>
      <w:commentRangeEnd w:id="213"/>
      <w:r>
        <w:rPr>
          <w:rStyle w:val="CommentReference"/>
          <w:rFonts w:asciiTheme="minorHAnsi" w:hAnsiTheme="minorHAnsi" w:cstheme="minorBidi"/>
        </w:rPr>
        <w:commentReference w:id="213"/>
      </w:r>
      <w:r w:rsidR="00E41888">
        <w:rPr>
          <w:b/>
        </w:rPr>
        <w:tab/>
      </w:r>
      <w:r w:rsidR="007A228C">
        <w:t>Comparison of group resistance</w:t>
      </w:r>
      <w:r w:rsidR="001F2999">
        <w:t xml:space="preserve"> profiles</w:t>
      </w:r>
      <w:r w:rsidR="009167AA">
        <w:t xml:space="preserve"> in camptothecin and </w:t>
      </w:r>
      <w:r w:rsidR="003412D0">
        <w:t>ketoconazole</w:t>
      </w:r>
      <w:r w:rsidR="00176BD4">
        <w:t xml:space="preserve"> in MAT</w:t>
      </w:r>
      <w:r w:rsidR="00176BD4" w:rsidRPr="00B96C58">
        <w:rPr>
          <w:b/>
        </w:rPr>
        <w:t>a</w:t>
      </w:r>
      <w:r w:rsidR="00176BD4">
        <w:t xml:space="preserve"> and MAT</w:t>
      </w:r>
      <w:r w:rsidR="00176BD4" w:rsidRPr="00B96C58">
        <w:rPr>
          <w:b/>
          <w:lang w:val="el-GR"/>
        </w:rPr>
        <w:t>α</w:t>
      </w:r>
      <w:r w:rsidR="00176BD4">
        <w:rPr>
          <w:b/>
          <w:lang w:val="en-CA"/>
        </w:rPr>
        <w:t xml:space="preserve"> </w:t>
      </w:r>
      <w:r w:rsidR="00176BD4">
        <w:rPr>
          <w:lang w:val="en-CA"/>
        </w:rPr>
        <w:t>pools</w:t>
      </w:r>
      <w:r w:rsidR="007A228C">
        <w:t xml:space="preserve">.  </w:t>
      </w:r>
      <w:r w:rsidR="00116D98">
        <w:t>Individuals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7A228C">
        <w:t xml:space="preserve">.  The </w:t>
      </w:r>
      <w:r w:rsidR="003412D0">
        <w:t>5</w:t>
      </w:r>
      <w:r w:rsidR="007A228C">
        <w:t>-</w:t>
      </w:r>
      <w:r w:rsidR="00A24645">
        <w:t>gene</w:t>
      </w:r>
      <w:r w:rsidR="007A228C">
        <w:t xml:space="preserve"> genotype of each group is indicated by the legend.  Individuals in each group </w:t>
      </w:r>
      <w:r w:rsidR="00176BD4">
        <w:t xml:space="preserve">can </w:t>
      </w:r>
      <w:r w:rsidR="007A228C">
        <w:t>vary a</w:t>
      </w:r>
      <w:r w:rsidR="009B5864">
        <w:t>t</w:t>
      </w:r>
      <w:r w:rsidR="007A228C">
        <w:t xml:space="preserve"> the remaining 1</w:t>
      </w:r>
      <w:r w:rsidR="003412D0">
        <w:t>1</w:t>
      </w:r>
      <w:r w:rsidR="007A228C">
        <w:t xml:space="preserve"> loci.</w:t>
      </w:r>
      <w:r w:rsidR="00F02A72">
        <w:t xml:space="preserve">  Profiles </w:t>
      </w:r>
      <w:r w:rsidR="009167AA">
        <w:t xml:space="preserve">for the remaining drugs </w:t>
      </w:r>
      <w:r w:rsidR="00F02A72">
        <w:t>are shown</w:t>
      </w:r>
      <w:r w:rsidR="006D57CD">
        <w:t xml:space="preserve"> </w:t>
      </w:r>
      <w:r w:rsidR="00A570A8">
        <w:t xml:space="preserve">in </w:t>
      </w:r>
      <w:r w:rsidR="004452EF">
        <w:t xml:space="preserve">Figure </w:t>
      </w:r>
      <w:r w:rsidR="00EB3FCB">
        <w:t>S</w:t>
      </w:r>
      <w:r w:rsidR="009D302F">
        <w:t>5</w:t>
      </w:r>
      <w:r w:rsidR="00EB3FCB">
        <w:t>.</w:t>
      </w:r>
    </w:p>
    <w:p w14:paraId="5E3AB690" w14:textId="30015455" w:rsidR="003A529C" w:rsidRPr="00B96C58" w:rsidRDefault="003A529C" w:rsidP="00224FCB">
      <w:pPr>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176BD4">
        <w:t xml:space="preserve">pool </w:t>
      </w:r>
      <w:r w:rsidR="00B96C58" w:rsidRPr="00B96C58">
        <w:t>correlations of the g</w:t>
      </w:r>
      <w:r w:rsidR="000D20B3">
        <w:t xml:space="preserve">rouped </w:t>
      </w:r>
      <w:r w:rsidR="00E57A37">
        <w:t>resistance</w:t>
      </w:r>
      <w:r w:rsidR="009B5864">
        <w:t xml:space="preserve"> profiles</w:t>
      </w:r>
      <w:r w:rsidR="000D20B3">
        <w:t xml:space="preserve"> amongst all drugs tested.</w:t>
      </w:r>
    </w:p>
    <w:p w14:paraId="084E7AEC" w14:textId="15F740AB" w:rsidR="006624A7" w:rsidRDefault="00E41888" w:rsidP="00224FCB">
      <w:pPr>
        <w:jc w:val="both"/>
      </w:pPr>
      <w:r>
        <w:rPr>
          <w:b/>
        </w:rPr>
        <w:t>C</w:t>
      </w:r>
      <w:r w:rsidR="003545B6" w:rsidRPr="00233F15">
        <w:rPr>
          <w:b/>
        </w:rPr>
        <w:tab/>
      </w:r>
      <w:r w:rsidR="00EF084A" w:rsidRPr="00D9226C">
        <w:t xml:space="preserve">A </w:t>
      </w:r>
      <w:r w:rsidR="00EF084A">
        <w:rPr>
          <w:color w:val="000000"/>
        </w:rPr>
        <w:t xml:space="preserve">radial combinatorial signature of drug resistance.  </w:t>
      </w:r>
      <w:r w:rsidR="00EF084A">
        <w:t xml:space="preserve">The graph is centered by the 5-gene wild-type, </w:t>
      </w:r>
      <w:r w:rsidR="00011FDC">
        <w:t xml:space="preserve">and outward extensions add cumulative knockouts.  </w:t>
      </w:r>
      <w:r w:rsidR="006624A7">
        <w:t xml:space="preserve">Each section is coloured by average resistance of the corresponding group relative to the 5-gene wild-type (blue for increased </w:t>
      </w:r>
      <w:r w:rsidR="006624A7">
        <w:lastRenderedPageBreak/>
        <w:t xml:space="preserve">resistance, red-orange for decreased resistance).  Extensions to 1, 2, and 5 total knockouts are illustrated for benomyl, and 5-knockout radial signatures are shown for 10 drugs (and 5 others in </w:t>
      </w:r>
      <w:r w:rsidR="00A24645">
        <w:t>Figure S6).  Color scale extends by half of the observed difference between the 5% and 95% percentile resistance in that drug in both directions</w:t>
      </w:r>
      <w:r w:rsidR="006624A7">
        <w:t>.</w:t>
      </w:r>
    </w:p>
    <w:p w14:paraId="5B7773A7" w14:textId="7C5F002F" w:rsidR="00176BD4" w:rsidRPr="00803577" w:rsidRDefault="00176BD4" w:rsidP="00D9226C">
      <w:pPr>
        <w:jc w:val="both"/>
      </w:pPr>
      <w:r>
        <w:rPr>
          <w:b/>
        </w:rPr>
        <w:t>D</w:t>
      </w:r>
      <w:r w:rsidRPr="00233F15">
        <w:rPr>
          <w:b/>
        </w:rPr>
        <w:tab/>
      </w:r>
      <w:r>
        <w:t xml:space="preserve">A </w:t>
      </w:r>
      <w:r w:rsidR="00E32178">
        <w:t xml:space="preserve">resistance </w:t>
      </w:r>
      <w:r>
        <w:t xml:space="preserve">landscape of </w:t>
      </w:r>
      <w:r w:rsidR="00E32178">
        <w:t>5-gene groups in</w:t>
      </w:r>
      <w:r>
        <w:t xml:space="preserve"> </w:t>
      </w:r>
      <w:r w:rsidRPr="00233F15">
        <w:t xml:space="preserve">benomyl, </w:t>
      </w:r>
      <w:r>
        <w:t>mitoxantrone</w:t>
      </w:r>
      <w:r w:rsidRPr="00233F15">
        <w:t xml:space="preserve">, and </w:t>
      </w:r>
      <w:r>
        <w:t>valinomycin</w:t>
      </w:r>
      <w:r w:rsidR="003827FE">
        <w:t xml:space="preserve">.  Groups differing by a single additional knockout are connected by lines.  </w:t>
      </w:r>
      <w:r>
        <w:t xml:space="preserve">Solid lines indicate significant differences in resistance </w:t>
      </w:r>
      <w:r w:rsidRPr="00233F15">
        <w:t xml:space="preserve">(Bonferroni-adjusted </w:t>
      </w:r>
      <w:r w:rsidRPr="00AC7F48">
        <w:rPr>
          <w:i/>
        </w:rPr>
        <w:t>p</w:t>
      </w:r>
      <w:r w:rsidRPr="00233F15">
        <w:t xml:space="preserve"> &lt; 0.05, Mann-Whitney U test)</w:t>
      </w:r>
      <w:r>
        <w:t xml:space="preserve">, otherwise dashed lines are used. </w:t>
      </w:r>
      <w:r w:rsidR="00E32178">
        <w:t>Landscapes for r</w:t>
      </w:r>
      <w:r w:rsidR="003827FE">
        <w:t>emaining drugs</w:t>
      </w:r>
      <w:r>
        <w:t xml:space="preserve"> are </w:t>
      </w:r>
      <w:r w:rsidR="003827FE">
        <w:t>shown</w:t>
      </w:r>
      <w:r>
        <w:t xml:space="preserve"> in Figure S7.</w:t>
      </w:r>
    </w:p>
    <w:p w14:paraId="05144FD0" w14:textId="77777777" w:rsidR="00BB1522" w:rsidRDefault="00BB1522" w:rsidP="00224FCB">
      <w:pPr>
        <w:jc w:val="both"/>
        <w:rPr>
          <w:b/>
        </w:rPr>
      </w:pPr>
    </w:p>
    <w:p w14:paraId="462AB57E" w14:textId="22EE15E0" w:rsidR="003A4E50" w:rsidRDefault="00F0546A" w:rsidP="00224FCB">
      <w:pPr>
        <w:jc w:val="both"/>
      </w:pPr>
      <w:r w:rsidRPr="00233F15">
        <w:rPr>
          <w:b/>
        </w:rPr>
        <w:t>Figure 3</w:t>
      </w:r>
      <w:r w:rsidR="00D1612A" w:rsidRPr="00233F15">
        <w:rPr>
          <w:b/>
        </w:rPr>
        <w:t xml:space="preserve">. </w:t>
      </w:r>
      <w:r w:rsidR="00D1612A" w:rsidRPr="00233F15">
        <w:t xml:space="preserve"> </w:t>
      </w:r>
      <w:r w:rsidR="003827FE">
        <w:t>Environment-Dependent Complex Genetic Interactions amongst 16 ABC Transporters</w:t>
      </w:r>
    </w:p>
    <w:p w14:paraId="1C6456F9" w14:textId="44E081B6" w:rsidR="00F85648" w:rsidRDefault="003827FE" w:rsidP="00D9226C">
      <w:pPr>
        <w:jc w:val="both"/>
      </w:pPr>
      <w:r>
        <w:rPr>
          <w:b/>
        </w:rPr>
        <w:t>A</w:t>
      </w:r>
      <w:r w:rsidR="00DD0A56">
        <w:tab/>
        <w:t>S</w:t>
      </w:r>
      <w:r w:rsidR="00DD0A56" w:rsidRPr="00233F15">
        <w:t>ignificant</w:t>
      </w:r>
      <w:r w:rsidR="00DD0A56">
        <w:t xml:space="preserve"> </w:t>
      </w:r>
      <w:r w:rsidR="00F85648" w:rsidRPr="00233F15">
        <w:t xml:space="preserve">(Bonferroni adjusted </w:t>
      </w:r>
      <w:r w:rsidR="00F85648" w:rsidRPr="00AC7F48">
        <w:rPr>
          <w:i/>
        </w:rPr>
        <w:t>p</w:t>
      </w:r>
      <w:r w:rsidR="00F85648" w:rsidRPr="00233F15">
        <w:t xml:space="preserve"> &lt; 0.05) </w:t>
      </w:r>
      <w:r w:rsidR="00DD0A56">
        <w:t xml:space="preserve">knockout effects and </w:t>
      </w:r>
      <w:r w:rsidR="00DD0A56" w:rsidRPr="00592DC4">
        <w:rPr>
          <w:i/>
        </w:rPr>
        <w:t>n</w:t>
      </w:r>
      <w:r w:rsidR="00DD0A56">
        <w:t xml:space="preserve">-way </w:t>
      </w:r>
      <w:r w:rsidR="00DD0A56" w:rsidRPr="00592DC4">
        <w:t>genetic</w:t>
      </w:r>
      <w:r w:rsidR="00DD0A56">
        <w:t xml:space="preserve"> interactions (‘</w:t>
      </w:r>
      <w:r w:rsidR="00DD0A56">
        <w:rPr>
          <w:lang w:val="el-GR"/>
        </w:rPr>
        <w:t>ε</w:t>
      </w:r>
      <w:r w:rsidR="00DD0A56">
        <w:rPr>
          <w:lang w:val="en-CA"/>
        </w:rPr>
        <w:t xml:space="preserve"> terms’) </w:t>
      </w:r>
      <w:r w:rsidR="00DD0A56">
        <w:t>mediating resistance to each compound</w:t>
      </w:r>
      <w:r w:rsidR="00F85648">
        <w:t>.  Magnitude of genetic effects are determined by a generalized linear model, and are then rescaled by dividing with the median absolute deviation in the log(resistance) of all strains in that drug.</w:t>
      </w:r>
    </w:p>
    <w:p w14:paraId="60B4EB6B" w14:textId="53FA582F" w:rsidR="0034689A" w:rsidRPr="002E0460" w:rsidRDefault="0034689A" w:rsidP="00224FCB">
      <w:pPr>
        <w:jc w:val="both"/>
      </w:pPr>
      <w:r>
        <w:rPr>
          <w:b/>
        </w:rPr>
        <w:t>B</w:t>
      </w:r>
      <w:r>
        <w:rPr>
          <w:b/>
        </w:rPr>
        <w:tab/>
      </w:r>
      <w:r w:rsidR="00CE168D">
        <w:t>Illustates</w:t>
      </w:r>
      <w:r w:rsidR="003F00D2">
        <w:t xml:space="preserve"> </w:t>
      </w:r>
      <w:del w:id="214" w:author="Albi Celaj" w:date="2019-02-01T14:44:00Z">
        <w:r w:rsidR="003F00D2" w:rsidDel="004922D2">
          <w:delText>modell</w:delText>
        </w:r>
      </w:del>
      <w:ins w:id="215" w:author="Albi Celaj" w:date="2019-02-01T14:44:00Z">
        <w:r w:rsidR="004922D2">
          <w:t>model</w:t>
        </w:r>
      </w:ins>
      <w:r w:rsidR="003F00D2">
        <w:t xml:space="preserve">ed genetic effects in cisplatin, mitoxantrone, and bisantrene.  </w:t>
      </w:r>
      <w:r w:rsidR="00747BB8">
        <w:t xml:space="preserve">Phenotypes resulting from </w:t>
      </w:r>
      <w:r w:rsidR="00E32178">
        <w:t xml:space="preserve">chosen </w:t>
      </w:r>
      <w:r w:rsidR="000C198F">
        <w:t>5</w:t>
      </w:r>
      <w:r w:rsidR="00747BB8">
        <w:t xml:space="preserve">-way genetic interactions are highlighted. </w:t>
      </w:r>
      <w:r w:rsidR="00E32178">
        <w:t xml:space="preserve"> </w:t>
      </w:r>
      <w:r w:rsidR="00EF5F74">
        <w:t xml:space="preserve">Insets </w:t>
      </w:r>
      <w:r w:rsidR="00E32178">
        <w:t>group</w:t>
      </w:r>
      <w:r w:rsidR="00EF5F74">
        <w:t xml:space="preserve"> strains</w:t>
      </w:r>
      <w:r w:rsidR="00E32178">
        <w:t xml:space="preserve"> by the genes in the </w:t>
      </w:r>
      <w:r w:rsidR="00271D45">
        <w:t xml:space="preserve">indicated </w:t>
      </w:r>
      <w:r w:rsidR="000C198F">
        <w:t xml:space="preserve">5-way </w:t>
      </w:r>
      <w:r w:rsidR="00E32178">
        <w:t>interaction term (as in Figure 2), and</w:t>
      </w:r>
      <w:r w:rsidR="00B1304F">
        <w:t xml:space="preserve"> </w:t>
      </w:r>
      <w:r w:rsidR="006D20A8">
        <w:t>the</w:t>
      </w:r>
      <w:r w:rsidR="00E32178">
        <w:t xml:space="preserve"> </w:t>
      </w:r>
      <w:r w:rsidR="00204E1C">
        <w:t xml:space="preserve">resistance of </w:t>
      </w:r>
      <w:r w:rsidR="00E32178">
        <w:t>individual strains within each group</w:t>
      </w:r>
      <w:r w:rsidR="006D20A8">
        <w:t xml:space="preserve"> are plotted</w:t>
      </w:r>
      <w:r w:rsidR="00EF5F74">
        <w:t xml:space="preserve">.  Differences in median resistance (black lines) between the indicated 4- and 5-gene groups are evaluated with a </w:t>
      </w:r>
      <w:r w:rsidR="00EF5F74" w:rsidRPr="00233F15">
        <w:t>Mann-Whitney U test</w:t>
      </w:r>
      <w:r w:rsidR="00EF5F74">
        <w:t>.</w:t>
      </w:r>
    </w:p>
    <w:p w14:paraId="17E7F94D" w14:textId="77777777" w:rsidR="0034689A" w:rsidRDefault="0034689A" w:rsidP="00224FCB">
      <w:pPr>
        <w:jc w:val="both"/>
        <w:rPr>
          <w:b/>
          <w:color w:val="000000" w:themeColor="text1"/>
        </w:rPr>
      </w:pPr>
    </w:p>
    <w:p w14:paraId="2347C136" w14:textId="63E45A3A" w:rsidR="005A78CA" w:rsidRPr="00DA75F4" w:rsidRDefault="00E555C1" w:rsidP="00224FCB">
      <w:pPr>
        <w:jc w:val="both"/>
        <w:rPr>
          <w:color w:val="7F7F7F" w:themeColor="text1" w:themeTint="80"/>
        </w:rPr>
      </w:pPr>
      <w:r>
        <w:rPr>
          <w:b/>
          <w:color w:val="000000" w:themeColor="text1"/>
        </w:rPr>
        <w:t xml:space="preserve">Figure 4.  </w:t>
      </w:r>
      <w:r w:rsidR="00C43221">
        <w:rPr>
          <w:color w:val="000000" w:themeColor="text1"/>
        </w:rPr>
        <w:t>A Neural Network Model of Complex Genotype-Phenotype Reationships</w:t>
      </w:r>
    </w:p>
    <w:p w14:paraId="0041EDD7" w14:textId="23BF99BC" w:rsidR="003C2082" w:rsidRPr="00E36F4E" w:rsidRDefault="005A78CA" w:rsidP="00D9226C">
      <w:pPr>
        <w:jc w:val="both"/>
      </w:pPr>
      <w:r w:rsidRPr="00DA75F4">
        <w:rPr>
          <w:b/>
        </w:rPr>
        <w:t>A</w:t>
      </w:r>
      <w:r w:rsidRPr="00DA75F4">
        <w:rPr>
          <w:b/>
        </w:rPr>
        <w:tab/>
      </w:r>
      <w:r w:rsidR="00C43221">
        <w:t xml:space="preserve">Schematic of the neural network </w:t>
      </w:r>
      <w:r w:rsidR="004B4BEF">
        <w:t>trained</w:t>
      </w:r>
      <w:r w:rsidR="00C43221">
        <w:t xml:space="preserve"> </w:t>
      </w:r>
      <w:r w:rsidR="001C6F17">
        <w:t xml:space="preserve">to infer transporter-drug and transporter-transporter relationships from complex genotype-to-phenotype relationships. </w:t>
      </w:r>
      <w:r w:rsidR="003C2082">
        <w:t>The 16-transporter genotype (</w:t>
      </w:r>
      <w:r w:rsidR="003C2082" w:rsidRPr="003C2082">
        <w:rPr>
          <w:b/>
          <w:i/>
        </w:rPr>
        <w:t>G</w:t>
      </w:r>
      <w:r w:rsidR="003C2082">
        <w:t>), is given as input to the model</w:t>
      </w:r>
      <w:r w:rsidR="00831999">
        <w:t xml:space="preserve"> as a binary variable (1 = presence, 0 = absence for each transporter) </w:t>
      </w:r>
      <w:r w:rsidR="003C2082">
        <w:t>, and the activity of each transporter (</w:t>
      </w:r>
      <w:r w:rsidR="003C2082" w:rsidRPr="003C2082">
        <w:rPr>
          <w:b/>
          <w:i/>
        </w:rPr>
        <w:t>A</w:t>
      </w:r>
      <w:r w:rsidR="003C2082" w:rsidRPr="003C2082">
        <w:t>)</w:t>
      </w:r>
      <w:r w:rsidR="00990CD4">
        <w:t xml:space="preserve"> is computed by the set of learned transporter-transporter influence weights (</w:t>
      </w:r>
      <w:r w:rsidR="00990CD4" w:rsidRPr="00990CD4">
        <w:rPr>
          <w:b/>
          <w:i/>
        </w:rPr>
        <w:t>I</w:t>
      </w:r>
      <w:r w:rsidR="00990CD4">
        <w:t xml:space="preserve">), </w:t>
      </w:r>
      <w:r w:rsidR="00B454B3">
        <w:t>and is multiplied element-wise by</w:t>
      </w:r>
      <w:r w:rsidR="00990CD4">
        <w:t xml:space="preserve"> </w:t>
      </w:r>
      <w:r w:rsidR="00990CD4" w:rsidRPr="003C2082">
        <w:rPr>
          <w:b/>
          <w:i/>
        </w:rPr>
        <w:t>G</w:t>
      </w:r>
      <w:r w:rsidR="00990CD4" w:rsidRPr="004B71FB">
        <w:t xml:space="preserve">.  </w:t>
      </w:r>
      <w:r w:rsidR="004B71FB">
        <w:t>Resistance to each of the 16 tested compounds (</w:t>
      </w:r>
      <w:r w:rsidR="004B71FB" w:rsidRPr="004B71FB">
        <w:rPr>
          <w:b/>
          <w:i/>
        </w:rPr>
        <w:t>R</w:t>
      </w:r>
      <w:r w:rsidR="004B71FB" w:rsidRPr="004B71FB">
        <w:t>)</w:t>
      </w:r>
      <w:r w:rsidR="004B71FB">
        <w:t xml:space="preserve"> is then computed by transporter-drug efflux weights (</w:t>
      </w:r>
      <w:r w:rsidR="004B71FB" w:rsidRPr="004B71FB">
        <w:rPr>
          <w:b/>
          <w:i/>
        </w:rPr>
        <w:t>E</w:t>
      </w:r>
      <w:r w:rsidR="004B71FB" w:rsidRPr="004B71FB">
        <w:t>)</w:t>
      </w:r>
      <w:r w:rsidR="001C6F17">
        <w:t>, multiplied by the activity of the corresponding transporter</w:t>
      </w:r>
      <w:r w:rsidR="004B71FB">
        <w:t>.</w:t>
      </w:r>
      <w:r w:rsidR="004B75E3" w:rsidDel="001C6F17">
        <w:t xml:space="preserve"> </w:t>
      </w:r>
    </w:p>
    <w:p w14:paraId="62CA6A0C" w14:textId="746518D0" w:rsidR="00A978F8" w:rsidRDefault="0080721A" w:rsidP="00224FCB">
      <w:pPr>
        <w:jc w:val="both"/>
        <w:rPr>
          <w:color w:val="000000" w:themeColor="text1"/>
        </w:rPr>
      </w:pPr>
      <w:r>
        <w:rPr>
          <w:b/>
          <w:color w:val="000000" w:themeColor="text1"/>
        </w:rPr>
        <w:t>B</w:t>
      </w:r>
      <w:r>
        <w:rPr>
          <w:b/>
          <w:color w:val="000000" w:themeColor="text1"/>
        </w:rPr>
        <w:tab/>
      </w:r>
      <w:r w:rsidR="00A978F8">
        <w:rPr>
          <w:color w:val="000000" w:themeColor="text1"/>
        </w:rPr>
        <w:t xml:space="preserve">Weights learned by the neural network model after </w:t>
      </w:r>
      <w:r w:rsidR="00471074">
        <w:rPr>
          <w:color w:val="000000" w:themeColor="text1"/>
        </w:rPr>
        <w:t xml:space="preserve">training </w:t>
      </w:r>
      <w:r w:rsidR="00A978F8">
        <w:rPr>
          <w:color w:val="000000" w:themeColor="text1"/>
        </w:rPr>
        <w:t>are shown</w:t>
      </w:r>
      <w:r w:rsidR="00471074">
        <w:rPr>
          <w:color w:val="000000" w:themeColor="text1"/>
        </w:rPr>
        <w:t xml:space="preserve">.  </w:t>
      </w:r>
      <w:r w:rsidR="00B80B34">
        <w:rPr>
          <w:color w:val="000000" w:themeColor="text1"/>
        </w:rPr>
        <w:t>All</w:t>
      </w:r>
      <w:r w:rsidR="00585309">
        <w:rPr>
          <w:color w:val="000000" w:themeColor="text1"/>
        </w:rPr>
        <w:t xml:space="preserve"> non-zero</w:t>
      </w:r>
      <w:r w:rsidR="00B80B34">
        <w:rPr>
          <w:color w:val="000000" w:themeColor="text1"/>
        </w:rPr>
        <w:t xml:space="preserve"> </w:t>
      </w:r>
      <w:r w:rsidR="00B80B34">
        <w:rPr>
          <w:b/>
          <w:i/>
          <w:color w:val="000000" w:themeColor="text1"/>
        </w:rPr>
        <w:t>I</w:t>
      </w:r>
      <w:r w:rsidR="00B80B34">
        <w:rPr>
          <w:b/>
          <w:color w:val="000000" w:themeColor="text1"/>
        </w:rPr>
        <w:t xml:space="preserve"> </w:t>
      </w:r>
      <w:r w:rsidR="00B80B34">
        <w:rPr>
          <w:color w:val="000000" w:themeColor="text1"/>
        </w:rPr>
        <w:t>weights learned were negative.</w:t>
      </w:r>
    </w:p>
    <w:p w14:paraId="79F6736A" w14:textId="4615EEE5" w:rsidR="004557DE" w:rsidRDefault="004557DE" w:rsidP="004557DE">
      <w:pPr>
        <w:jc w:val="both"/>
        <w:rPr>
          <w:color w:val="000000" w:themeColor="text1"/>
        </w:rPr>
      </w:pPr>
      <w:commentRangeStart w:id="216"/>
      <w:r>
        <w:rPr>
          <w:b/>
          <w:color w:val="000000" w:themeColor="text1"/>
        </w:rPr>
        <w:t>C</w:t>
      </w:r>
      <w:r>
        <w:rPr>
          <w:b/>
          <w:color w:val="000000" w:themeColor="text1"/>
        </w:rPr>
        <w:tab/>
      </w:r>
      <w:r>
        <w:rPr>
          <w:color w:val="000000" w:themeColor="text1"/>
        </w:rPr>
        <w:t xml:space="preserve">Comparing the normalized resistance of each strain measured by engineered population profiling to resistances </w:t>
      </w:r>
      <w:del w:id="217" w:author="Albi Celaj" w:date="2019-02-01T14:44:00Z">
        <w:r w:rsidDel="004922D2">
          <w:rPr>
            <w:color w:val="000000" w:themeColor="text1"/>
          </w:rPr>
          <w:delText>modell</w:delText>
        </w:r>
      </w:del>
      <w:ins w:id="218" w:author="Albi Celaj" w:date="2019-02-01T14:44:00Z">
        <w:r w:rsidR="004922D2">
          <w:rPr>
            <w:color w:val="000000" w:themeColor="text1"/>
          </w:rPr>
          <w:t>model</w:t>
        </w:r>
      </w:ins>
      <w:r>
        <w:rPr>
          <w:color w:val="000000" w:themeColor="text1"/>
        </w:rPr>
        <w:t>ed by the neural network.</w:t>
      </w:r>
    </w:p>
    <w:p w14:paraId="30BDAB5C" w14:textId="527AAFA4" w:rsidR="008C2F3A" w:rsidRDefault="004557DE" w:rsidP="008C2F3A">
      <w:pPr>
        <w:jc w:val="both"/>
      </w:pPr>
      <w:r>
        <w:rPr>
          <w:b/>
          <w:color w:val="000000" w:themeColor="text1"/>
        </w:rPr>
        <w:t>D</w:t>
      </w:r>
      <w:commentRangeEnd w:id="216"/>
      <w:r>
        <w:rPr>
          <w:rStyle w:val="CommentReference"/>
          <w:rFonts w:asciiTheme="minorHAnsi" w:hAnsiTheme="minorHAnsi" w:cstheme="minorBidi"/>
        </w:rPr>
        <w:commentReference w:id="216"/>
      </w:r>
      <w:r w:rsidR="001722E9">
        <w:rPr>
          <w:color w:val="000000" w:themeColor="text1"/>
        </w:rPr>
        <w:tab/>
        <w:t xml:space="preserve">Comparing </w:t>
      </w:r>
      <w:del w:id="219" w:author="Albi Celaj" w:date="2019-02-01T14:44:00Z">
        <w:r w:rsidR="00D9226C" w:rsidDel="004922D2">
          <w:rPr>
            <w:color w:val="000000" w:themeColor="text1"/>
          </w:rPr>
          <w:delText>modell</w:delText>
        </w:r>
      </w:del>
      <w:ins w:id="220" w:author="Albi Celaj" w:date="2019-02-01T14:44:00Z">
        <w:r w:rsidR="004922D2">
          <w:rPr>
            <w:color w:val="000000" w:themeColor="text1"/>
          </w:rPr>
          <w:t>model</w:t>
        </w:r>
      </w:ins>
      <w:r w:rsidR="00D9226C">
        <w:rPr>
          <w:color w:val="000000" w:themeColor="text1"/>
        </w:rPr>
        <w:t>ed and</w:t>
      </w:r>
      <w:r w:rsidR="001722E9">
        <w:rPr>
          <w:color w:val="000000" w:themeColor="text1"/>
        </w:rPr>
        <w:t xml:space="preserve"> observed </w:t>
      </w:r>
      <w:r w:rsidR="00D9226C">
        <w:rPr>
          <w:color w:val="000000" w:themeColor="text1"/>
        </w:rPr>
        <w:t xml:space="preserve">valinomycin </w:t>
      </w:r>
      <w:r w:rsidR="001722E9">
        <w:rPr>
          <w:color w:val="000000" w:themeColor="text1"/>
        </w:rPr>
        <w:t xml:space="preserve">resistance for each five-gene knockout group.  The </w:t>
      </w:r>
      <w:r w:rsidR="00774F71">
        <w:rPr>
          <w:color w:val="000000" w:themeColor="text1"/>
        </w:rPr>
        <w:t xml:space="preserve">trained </w:t>
      </w:r>
      <w:r w:rsidR="001722E9">
        <w:rPr>
          <w:color w:val="000000" w:themeColor="text1"/>
        </w:rPr>
        <w:t xml:space="preserve">neural network weights (top) are shown for the original model (top-left) and </w:t>
      </w:r>
      <w:r w:rsidR="00DE1226">
        <w:rPr>
          <w:color w:val="000000" w:themeColor="text1"/>
        </w:rPr>
        <w:t>one</w:t>
      </w:r>
      <w:r w:rsidR="001722E9">
        <w:rPr>
          <w:color w:val="000000" w:themeColor="text1"/>
        </w:rPr>
        <w:t xml:space="preserve"> with an extra node in the activity layer</w:t>
      </w:r>
      <w:r w:rsidR="00DE1226">
        <w:rPr>
          <w:color w:val="000000" w:themeColor="text1"/>
        </w:rPr>
        <w:t xml:space="preserve"> to model </w:t>
      </w:r>
      <w:r w:rsidR="009A06E9">
        <w:rPr>
          <w:color w:val="000000" w:themeColor="text1"/>
        </w:rPr>
        <w:t xml:space="preserve">potential </w:t>
      </w:r>
      <w:r w:rsidR="00DE1226">
        <w:rPr>
          <w:color w:val="000000" w:themeColor="text1"/>
        </w:rPr>
        <w:t xml:space="preserve">influence </w:t>
      </w:r>
      <w:r w:rsidR="00F36FA8">
        <w:rPr>
          <w:color w:val="000000" w:themeColor="text1"/>
        </w:rPr>
        <w:t>to</w:t>
      </w:r>
      <w:r w:rsidR="00DE1226">
        <w:rPr>
          <w:color w:val="000000" w:themeColor="text1"/>
        </w:rPr>
        <w:t xml:space="preserve"> a</w:t>
      </w:r>
      <w:r w:rsidR="0043569F">
        <w:rPr>
          <w:color w:val="000000" w:themeColor="text1"/>
        </w:rPr>
        <w:t>n unknown</w:t>
      </w:r>
      <w:r w:rsidR="00DE1226">
        <w:rPr>
          <w:color w:val="000000" w:themeColor="text1"/>
        </w:rPr>
        <w:t xml:space="preserve"> resistance factor</w:t>
      </w:r>
      <w:r w:rsidR="001722E9">
        <w:rPr>
          <w:color w:val="000000" w:themeColor="text1"/>
        </w:rPr>
        <w:t xml:space="preserve"> (top right).</w:t>
      </w:r>
      <w:r w:rsidR="008C2F3A">
        <w:rPr>
          <w:color w:val="000000" w:themeColor="text1"/>
        </w:rPr>
        <w:t xml:space="preserve">  Bottom panels group strains at five genes (as in Figure 2).</w:t>
      </w:r>
      <w:r w:rsidR="00FF0877">
        <w:t xml:space="preserve"> </w:t>
      </w:r>
      <w:r w:rsidR="008C2F3A">
        <w:t xml:space="preserve"> r-values</w:t>
      </w:r>
      <w:r w:rsidR="00FF0877">
        <w:t xml:space="preserve"> </w:t>
      </w:r>
      <w:r w:rsidR="008C2F3A">
        <w:t>consider either all data (outside parentheses), or only the five-gene groups (within parentheses).</w:t>
      </w:r>
    </w:p>
    <w:p w14:paraId="1DCD7BBC" w14:textId="77777777" w:rsidR="001722E9" w:rsidRDefault="001722E9" w:rsidP="00224FCB">
      <w:pPr>
        <w:jc w:val="both"/>
        <w:rPr>
          <w:color w:val="000000" w:themeColor="text1"/>
        </w:rPr>
      </w:pPr>
    </w:p>
    <w:p w14:paraId="5229DD91" w14:textId="2FC55378" w:rsidR="00B002B4" w:rsidRPr="00B002B4" w:rsidRDefault="00996C72" w:rsidP="00224FCB">
      <w:pPr>
        <w:jc w:val="both"/>
        <w:rPr>
          <w:color w:val="000000" w:themeColor="text1"/>
        </w:rPr>
      </w:pPr>
      <w:r>
        <w:rPr>
          <w:b/>
          <w:color w:val="000000" w:themeColor="text1"/>
        </w:rPr>
        <w:t xml:space="preserve">Figure 5. </w:t>
      </w:r>
      <w:r w:rsidR="00B002B4">
        <w:rPr>
          <w:color w:val="000000" w:themeColor="text1"/>
        </w:rPr>
        <w:t xml:space="preserve">Deciphering a Complex Fluconazole Resistance </w:t>
      </w:r>
      <w:r w:rsidR="001E4580">
        <w:rPr>
          <w:color w:val="000000" w:themeColor="text1"/>
        </w:rPr>
        <w:t>Trait</w:t>
      </w:r>
      <w:r w:rsidR="00B002B4">
        <w:rPr>
          <w:color w:val="000000" w:themeColor="text1"/>
        </w:rPr>
        <w:t>.</w:t>
      </w:r>
    </w:p>
    <w:p w14:paraId="0EB8F3AE" w14:textId="22081933" w:rsidR="00A06B3F" w:rsidRPr="00472AEF" w:rsidRDefault="00330ADB" w:rsidP="00224FCB">
      <w:pPr>
        <w:jc w:val="both"/>
      </w:pPr>
      <w:r>
        <w:rPr>
          <w:b/>
          <w:color w:val="000000" w:themeColor="text1"/>
        </w:rPr>
        <w:t>A</w:t>
      </w:r>
      <w:r>
        <w:rPr>
          <w:b/>
          <w:color w:val="000000" w:themeColor="text1"/>
        </w:rPr>
        <w:tab/>
      </w:r>
      <w:r w:rsidR="00472AEF">
        <w:rPr>
          <w:color w:val="000000" w:themeColor="text1"/>
        </w:rPr>
        <w:t xml:space="preserve">Illustrating genetic effects in fluconazole. Top panel - </w:t>
      </w:r>
      <w:r>
        <w:rPr>
          <w:color w:val="000000" w:themeColor="text1"/>
        </w:rPr>
        <w:t>A</w:t>
      </w:r>
      <w:r>
        <w:t xml:space="preserve"> landscape of </w:t>
      </w:r>
      <w:r w:rsidR="00646F1A">
        <w:t xml:space="preserve">normalized </w:t>
      </w:r>
      <w:r>
        <w:t>fluconazole resistance</w:t>
      </w:r>
      <w:r w:rsidR="00133F63">
        <w:t xml:space="preserve"> for 5 knockouts</w:t>
      </w:r>
      <w:r w:rsidR="00646F1A">
        <w:t xml:space="preserve"> (</w:t>
      </w:r>
      <w:r w:rsidR="00A06B3F">
        <w:t>as in Figure 2D</w:t>
      </w:r>
      <w:r w:rsidR="00646F1A">
        <w:t>)</w:t>
      </w:r>
      <w:r w:rsidR="00421B7E">
        <w:t>.</w:t>
      </w:r>
      <w:r w:rsidR="00A06B3F">
        <w:rPr>
          <w:b/>
        </w:rPr>
        <w:tab/>
      </w:r>
      <w:r w:rsidR="00472AEF">
        <w:t xml:space="preserve">Botom panel - </w:t>
      </w:r>
      <w:r w:rsidR="00A06B3F">
        <w:t>S</w:t>
      </w:r>
      <w:r w:rsidR="00A06B3F" w:rsidRPr="00233F15">
        <w:t>ignificant</w:t>
      </w:r>
      <w:r w:rsidR="00A06B3F">
        <w:t xml:space="preserve"> knockout effects and </w:t>
      </w:r>
      <w:r w:rsidR="00A06B3F" w:rsidRPr="00592DC4">
        <w:rPr>
          <w:i/>
        </w:rPr>
        <w:t>n</w:t>
      </w:r>
      <w:r w:rsidR="00A06B3F">
        <w:t xml:space="preserve">-way </w:t>
      </w:r>
      <w:r w:rsidR="00A06B3F" w:rsidRPr="00592DC4">
        <w:t>genetic</w:t>
      </w:r>
      <w:r w:rsidR="00A06B3F">
        <w:t xml:space="preserve"> interactions mediating fluconazole resistance</w:t>
      </w:r>
      <w:r w:rsidR="00421B7E">
        <w:t xml:space="preserve"> (</w:t>
      </w:r>
      <w:r w:rsidR="00A06B3F">
        <w:t>as in Figure 3A</w:t>
      </w:r>
      <w:r w:rsidR="00421B7E">
        <w:t>).</w:t>
      </w:r>
    </w:p>
    <w:p w14:paraId="7F2E4857" w14:textId="200695AB" w:rsidR="00A06B3F" w:rsidRPr="001722E9" w:rsidRDefault="00472AEF" w:rsidP="00D9226C">
      <w:pPr>
        <w:jc w:val="both"/>
        <w:rPr>
          <w:color w:val="000000" w:themeColor="text1"/>
        </w:rPr>
      </w:pPr>
      <w:r>
        <w:rPr>
          <w:b/>
        </w:rPr>
        <w:t>B</w:t>
      </w:r>
      <w:r w:rsidR="00330ADB">
        <w:tab/>
      </w:r>
      <w:r w:rsidR="00CF6B59">
        <w:t>Comparing</w:t>
      </w:r>
      <w:r w:rsidR="00A06B3F">
        <w:t xml:space="preserve"> the original neural network model to one trained </w:t>
      </w:r>
      <w:r w:rsidR="00A06B3F">
        <w:rPr>
          <w:color w:val="000000" w:themeColor="text1"/>
        </w:rPr>
        <w:t xml:space="preserve">with an extra node between the </w:t>
      </w:r>
      <w:r w:rsidR="00A06B3F">
        <w:rPr>
          <w:b/>
          <w:i/>
          <w:color w:val="000000" w:themeColor="text1"/>
        </w:rPr>
        <w:t>G</w:t>
      </w:r>
      <w:r w:rsidR="00A06B3F">
        <w:rPr>
          <w:color w:val="000000" w:themeColor="text1"/>
        </w:rPr>
        <w:t xml:space="preserve"> and </w:t>
      </w:r>
      <w:r w:rsidR="00A06B3F">
        <w:rPr>
          <w:b/>
          <w:i/>
          <w:color w:val="000000" w:themeColor="text1"/>
        </w:rPr>
        <w:t>A</w:t>
      </w:r>
      <w:r w:rsidR="00A06B3F">
        <w:rPr>
          <w:color w:val="000000" w:themeColor="text1"/>
        </w:rPr>
        <w:t xml:space="preserve"> layer to model non-linear influence on Pdr5 from</w:t>
      </w:r>
      <w:r w:rsidR="00A06B3F">
        <w:rPr>
          <w:i/>
          <w:color w:val="000000" w:themeColor="text1"/>
        </w:rPr>
        <w:t xml:space="preserve"> </w:t>
      </w:r>
      <w:r w:rsidR="00A06B3F">
        <w:rPr>
          <w:color w:val="000000" w:themeColor="text1"/>
        </w:rPr>
        <w:t>four genes</w:t>
      </w:r>
      <w:r w:rsidR="00CF6B59">
        <w:rPr>
          <w:color w:val="000000" w:themeColor="text1"/>
        </w:rPr>
        <w:t xml:space="preserve"> </w:t>
      </w:r>
      <w:r w:rsidR="00CF6B59">
        <w:rPr>
          <w:rFonts w:eastAsia="Times New Roman"/>
          <w:lang w:val="en-CA"/>
        </w:rPr>
        <w:t>(</w:t>
      </w:r>
      <w:r w:rsidR="00CF6B59">
        <w:t>as in Figure 4D)</w:t>
      </w:r>
      <w:r w:rsidR="00A06B3F">
        <w:rPr>
          <w:color w:val="000000" w:themeColor="text1"/>
        </w:rPr>
        <w:t xml:space="preserve">.  </w:t>
      </w:r>
      <w:r w:rsidR="00D9226C" w:rsidRPr="00D9226C">
        <w:rPr>
          <w:rFonts w:eastAsia="Times New Roman"/>
          <w:lang w:val="en-CA"/>
        </w:rPr>
        <w:t xml:space="preserve">Width of </w:t>
      </w:r>
      <w:r w:rsidR="00D9226C" w:rsidRPr="00A17157">
        <w:rPr>
          <w:rFonts w:eastAsia="Times New Roman"/>
          <w:b/>
          <w:i/>
          <w:lang w:val="en-CA"/>
        </w:rPr>
        <w:t>I</w:t>
      </w:r>
      <w:r w:rsidR="00D9226C" w:rsidRPr="00A17157">
        <w:rPr>
          <w:rFonts w:eastAsia="Times New Roman"/>
          <w:b/>
          <w:vertAlign w:val="subscript"/>
          <w:lang w:val="en-CA"/>
        </w:rPr>
        <w:t>2</w:t>
      </w:r>
      <w:r w:rsidR="00D9226C" w:rsidRPr="00D9226C">
        <w:rPr>
          <w:rFonts w:eastAsia="Times New Roman"/>
          <w:lang w:val="en-CA"/>
        </w:rPr>
        <w:t xml:space="preserve"> </w:t>
      </w:r>
      <w:r w:rsidR="00D9226C">
        <w:rPr>
          <w:rFonts w:eastAsia="Times New Roman"/>
          <w:lang w:val="en-CA"/>
        </w:rPr>
        <w:t xml:space="preserve">(‘indirect’) </w:t>
      </w:r>
      <w:r w:rsidR="00D9226C" w:rsidRPr="00D9226C">
        <w:rPr>
          <w:rFonts w:eastAsia="Times New Roman"/>
          <w:lang w:val="en-CA"/>
        </w:rPr>
        <w:t xml:space="preserve">weights are scaled 0.58 </w:t>
      </w:r>
      <w:r w:rsidR="00D9226C">
        <w:rPr>
          <w:rFonts w:eastAsia="Times New Roman"/>
          <w:lang w:val="en-CA"/>
        </w:rPr>
        <w:sym w:font="Symbol" w:char="F0B4"/>
      </w:r>
      <w:r w:rsidR="00D9226C" w:rsidRPr="00D9226C">
        <w:rPr>
          <w:rFonts w:eastAsia="Times New Roman"/>
          <w:lang w:val="en-CA"/>
        </w:rPr>
        <w:t xml:space="preserve"> </w:t>
      </w:r>
      <w:r w:rsidR="00D9226C" w:rsidRPr="00A17157">
        <w:rPr>
          <w:rFonts w:eastAsia="Times New Roman"/>
          <w:b/>
          <w:i/>
          <w:lang w:val="en-CA"/>
        </w:rPr>
        <w:t>I</w:t>
      </w:r>
      <w:r w:rsidR="00D9226C" w:rsidRPr="00A17157">
        <w:rPr>
          <w:rFonts w:eastAsia="Times New Roman"/>
          <w:b/>
          <w:vertAlign w:val="subscript"/>
          <w:lang w:val="en-CA"/>
        </w:rPr>
        <w:t>1</w:t>
      </w:r>
      <w:r w:rsidR="00D9226C" w:rsidRPr="00D9226C">
        <w:rPr>
          <w:rFonts w:eastAsia="Times New Roman"/>
          <w:lang w:val="en-CA"/>
        </w:rPr>
        <w:t xml:space="preserve"> weights to </w:t>
      </w:r>
      <w:r w:rsidR="00D9226C">
        <w:rPr>
          <w:rFonts w:eastAsia="Times New Roman"/>
          <w:lang w:val="en-CA"/>
        </w:rPr>
        <w:t>show</w:t>
      </w:r>
      <w:r w:rsidR="00D9226C" w:rsidRPr="00D9226C">
        <w:rPr>
          <w:rFonts w:eastAsia="Times New Roman"/>
          <w:lang w:val="en-CA"/>
        </w:rPr>
        <w:t xml:space="preserve"> </w:t>
      </w:r>
      <w:r w:rsidR="00D9226C">
        <w:rPr>
          <w:rFonts w:eastAsia="Times New Roman"/>
          <w:lang w:val="en-CA"/>
        </w:rPr>
        <w:t>equivalent</w:t>
      </w:r>
      <w:r w:rsidR="00BE2E65">
        <w:rPr>
          <w:rFonts w:eastAsia="Times New Roman"/>
          <w:lang w:val="en-CA"/>
        </w:rPr>
        <w:t xml:space="preserve"> eventual</w:t>
      </w:r>
      <w:r w:rsidR="00D9226C" w:rsidRPr="00D9226C">
        <w:rPr>
          <w:rFonts w:eastAsia="Times New Roman"/>
          <w:lang w:val="en-CA"/>
        </w:rPr>
        <w:t xml:space="preserve"> impact on Pdr5 activity</w:t>
      </w:r>
      <w:r w:rsidR="00C54335">
        <w:rPr>
          <w:rFonts w:eastAsia="Times New Roman"/>
          <w:lang w:val="en-CA"/>
        </w:rPr>
        <w:t xml:space="preserve"> </w:t>
      </w:r>
      <w:r>
        <w:rPr>
          <w:rFonts w:eastAsia="Times New Roman"/>
          <w:lang w:val="en-CA"/>
        </w:rPr>
        <w:t>.</w:t>
      </w:r>
    </w:p>
    <w:p w14:paraId="2207A608" w14:textId="7AC3AF19" w:rsidR="005A78CA" w:rsidRDefault="00472AEF" w:rsidP="00224FCB">
      <w:pPr>
        <w:jc w:val="both"/>
        <w:rPr>
          <w:color w:val="000000" w:themeColor="text1"/>
        </w:rPr>
      </w:pPr>
      <w:r>
        <w:rPr>
          <w:b/>
          <w:color w:val="000000" w:themeColor="text1"/>
        </w:rPr>
        <w:lastRenderedPageBreak/>
        <w:t>C</w:t>
      </w:r>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w:t>
      </w:r>
      <w:r w:rsidR="00231A38">
        <w:rPr>
          <w:color w:val="000000" w:themeColor="text1"/>
        </w:rPr>
        <w:t>grouped pool</w:t>
      </w:r>
      <w:r w:rsidR="005A78CA">
        <w:rPr>
          <w:color w:val="000000" w:themeColor="text1"/>
        </w:rPr>
        <w:t xml:space="preserve"> </w:t>
      </w:r>
      <w:r w:rsidR="00321112">
        <w:rPr>
          <w:color w:val="000000" w:themeColor="text1"/>
        </w:rPr>
        <w:t>data.</w:t>
      </w:r>
    </w:p>
    <w:p w14:paraId="1A793DAD" w14:textId="57EBBD06" w:rsidR="005A78CA" w:rsidRPr="00E755E1" w:rsidRDefault="00472AEF" w:rsidP="00D9226C">
      <w:pPr>
        <w:jc w:val="both"/>
        <w:rPr>
          <w:color w:val="000000" w:themeColor="text1"/>
        </w:rPr>
      </w:pPr>
      <w:r>
        <w:rPr>
          <w:b/>
          <w:color w:val="000000" w:themeColor="text1"/>
        </w:rPr>
        <w:t>D</w:t>
      </w:r>
      <w:r w:rsidR="00A06B3F">
        <w:rPr>
          <w:b/>
          <w:color w:val="000000" w:themeColor="text1"/>
        </w:rPr>
        <w:tab/>
      </w:r>
      <w:r w:rsidR="00A06B3F">
        <w:rPr>
          <w:color w:val="000000" w:themeColor="text1"/>
        </w:rPr>
        <w:t xml:space="preserve">Expected Pdr5 activity relative to the wild-type for </w:t>
      </w:r>
      <w:r w:rsidR="00A06B3F">
        <w:rPr>
          <w:i/>
          <w:color w:val="000000" w:themeColor="text1"/>
        </w:rPr>
        <w:t>ybt1∆ycf1∆</w:t>
      </w:r>
      <w:r w:rsidR="00A06B3F" w:rsidRPr="00B80B34">
        <w:rPr>
          <w:color w:val="000000" w:themeColor="text1"/>
        </w:rPr>
        <w:t xml:space="preserve">, </w:t>
      </w:r>
      <w:r w:rsidR="00A06B3F">
        <w:rPr>
          <w:i/>
          <w:color w:val="000000" w:themeColor="text1"/>
        </w:rPr>
        <w:t>snq2∆yor1∆</w:t>
      </w:r>
      <w:r w:rsidR="00A06B3F">
        <w:rPr>
          <w:color w:val="000000" w:themeColor="text1"/>
        </w:rPr>
        <w:t xml:space="preserve">, and </w:t>
      </w:r>
      <w:r w:rsidR="00A06B3F">
        <w:rPr>
          <w:i/>
          <w:color w:val="000000" w:themeColor="text1"/>
        </w:rPr>
        <w:t>snq2∆yor1∆ybt1∆ycf1∆</w:t>
      </w:r>
      <w:r w:rsidR="00A06B3F">
        <w:rPr>
          <w:color w:val="000000" w:themeColor="text1"/>
        </w:rPr>
        <w:t xml:space="preserve">.  </w:t>
      </w:r>
      <w:r w:rsidR="00A06B3F">
        <w:rPr>
          <w:i/>
          <w:color w:val="000000" w:themeColor="text1"/>
        </w:rPr>
        <w:t xml:space="preserve">PDR5 </w:t>
      </w:r>
      <w:r w:rsidR="00A06B3F">
        <w:rPr>
          <w:color w:val="000000" w:themeColor="text1"/>
        </w:rPr>
        <w:t xml:space="preserve">mRNA expression was measured using qRT-PCR and normalized relative to </w:t>
      </w:r>
      <w:r w:rsidR="00A06B3F" w:rsidRPr="00E755E1">
        <w:rPr>
          <w:i/>
          <w:color w:val="000000" w:themeColor="text1"/>
        </w:rPr>
        <w:t>UBC6</w:t>
      </w:r>
      <w:r w:rsidR="00A06B3F">
        <w:rPr>
          <w:color w:val="000000" w:themeColor="text1"/>
        </w:rPr>
        <w:t xml:space="preserve">.  Grey bars represent the ratio of </w:t>
      </w:r>
      <w:r w:rsidR="00A06B3F">
        <w:rPr>
          <w:i/>
          <w:color w:val="000000" w:themeColor="text1"/>
        </w:rPr>
        <w:t xml:space="preserve">PDR5 </w:t>
      </w:r>
      <w:r w:rsidR="00A06B3F">
        <w:rPr>
          <w:color w:val="000000" w:themeColor="text1"/>
        </w:rPr>
        <w:t xml:space="preserve">expression compared to the average in the wild-type.  </w:t>
      </w:r>
      <w:r w:rsidR="00692155">
        <w:rPr>
          <w:color w:val="000000" w:themeColor="text1"/>
        </w:rPr>
        <w:t>Error bars indicate standard error</w:t>
      </w:r>
      <w:r w:rsidR="00A06B3F">
        <w:rPr>
          <w:color w:val="000000" w:themeColor="text1"/>
        </w:rPr>
        <w:t xml:space="preserve">.  Three replicates were used in each experiment, and p-values </w:t>
      </w:r>
      <w:r w:rsidR="00646F1A">
        <w:rPr>
          <w:color w:val="000000" w:themeColor="text1"/>
        </w:rPr>
        <w:t>are</w:t>
      </w:r>
      <w:r w:rsidR="00A06B3F">
        <w:rPr>
          <w:color w:val="000000" w:themeColor="text1"/>
        </w:rPr>
        <w:t xml:space="preserve"> calculated using a t-test.  Colored bars show relative </w:t>
      </w:r>
      <w:r w:rsidR="000B3F65">
        <w:rPr>
          <w:color w:val="000000" w:themeColor="text1"/>
        </w:rPr>
        <w:t xml:space="preserve">Pdr5 activity values </w:t>
      </w:r>
      <w:del w:id="221" w:author="Albi Celaj" w:date="2019-02-01T14:44:00Z">
        <w:r w:rsidR="00A06B3F" w:rsidDel="004922D2">
          <w:rPr>
            <w:color w:val="000000" w:themeColor="text1"/>
          </w:rPr>
          <w:delText>modell</w:delText>
        </w:r>
      </w:del>
      <w:ins w:id="222" w:author="Albi Celaj" w:date="2019-02-01T14:44:00Z">
        <w:r w:rsidR="004922D2">
          <w:rPr>
            <w:color w:val="000000" w:themeColor="text1"/>
          </w:rPr>
          <w:t>model</w:t>
        </w:r>
      </w:ins>
      <w:r w:rsidR="00A06B3F">
        <w:rPr>
          <w:color w:val="000000" w:themeColor="text1"/>
        </w:rPr>
        <w:t xml:space="preserve">ed by the extended neural network in Figure 5B (top-right panel), </w:t>
      </w:r>
      <w:r w:rsidR="000B3F65">
        <w:rPr>
          <w:color w:val="000000" w:themeColor="text1"/>
        </w:rPr>
        <w:t>considering</w:t>
      </w:r>
      <w:r w:rsidR="00A93D25">
        <w:rPr>
          <w:color w:val="000000" w:themeColor="text1"/>
        </w:rPr>
        <w:t xml:space="preserve"> either</w:t>
      </w:r>
      <w:r w:rsidR="000B3F65">
        <w:rPr>
          <w:color w:val="000000" w:themeColor="text1"/>
        </w:rPr>
        <w:t xml:space="preserve"> only </w:t>
      </w:r>
      <w:r w:rsidR="00A93D25">
        <w:rPr>
          <w:color w:val="000000" w:themeColor="text1"/>
        </w:rPr>
        <w:t xml:space="preserve">indirect </w:t>
      </w:r>
      <w:r w:rsidR="000B3F65">
        <w:rPr>
          <w:color w:val="000000" w:themeColor="text1"/>
        </w:rPr>
        <w:t xml:space="preserve">influences going through the </w:t>
      </w:r>
      <w:r w:rsidR="00D9226C">
        <w:rPr>
          <w:color w:val="000000" w:themeColor="text1"/>
        </w:rPr>
        <w:t>extra</w:t>
      </w:r>
      <w:r w:rsidR="001F6212">
        <w:rPr>
          <w:color w:val="000000" w:themeColor="text1"/>
        </w:rPr>
        <w:t xml:space="preserve"> </w:t>
      </w:r>
      <w:r w:rsidR="000B3F65">
        <w:rPr>
          <w:color w:val="000000" w:themeColor="text1"/>
        </w:rPr>
        <w:t>node (</w:t>
      </w:r>
      <w:r w:rsidR="00D9226C">
        <w:rPr>
          <w:color w:val="000000" w:themeColor="text1"/>
        </w:rPr>
        <w:t>orange</w:t>
      </w:r>
      <w:r w:rsidR="000B3F65">
        <w:rPr>
          <w:color w:val="000000" w:themeColor="text1"/>
        </w:rPr>
        <w:t xml:space="preserve">), or all influences </w:t>
      </w:r>
      <w:r w:rsidR="00D9226C">
        <w:rPr>
          <w:color w:val="000000" w:themeColor="text1"/>
        </w:rPr>
        <w:t>(red</w:t>
      </w:r>
      <w:r w:rsidR="000B3F65">
        <w:rPr>
          <w:color w:val="000000" w:themeColor="text1"/>
        </w:rPr>
        <w:t>).</w:t>
      </w:r>
    </w:p>
    <w:p w14:paraId="02F9FF7B" w14:textId="0F753F35" w:rsidR="00EE2C67" w:rsidRPr="00D01BD8" w:rsidRDefault="00472AEF" w:rsidP="007A57E7">
      <w:pPr>
        <w:widowControl w:val="0"/>
        <w:autoSpaceDE w:val="0"/>
        <w:autoSpaceDN w:val="0"/>
        <w:adjustRightInd w:val="0"/>
        <w:jc w:val="both"/>
        <w:rPr>
          <w:bCs/>
          <w:iCs/>
          <w:color w:val="000000" w:themeColor="text1"/>
        </w:rPr>
      </w:pPr>
      <w:r>
        <w:rPr>
          <w:b/>
          <w:color w:val="000000" w:themeColor="text1"/>
        </w:rPr>
        <w:t>E</w:t>
      </w:r>
      <w:commentRangeStart w:id="223"/>
      <w:r w:rsidR="00DD69D1">
        <w:rPr>
          <w:rStyle w:val="CommentReference"/>
          <w:rFonts w:asciiTheme="minorHAnsi" w:hAnsiTheme="minorHAnsi" w:cstheme="minorBidi"/>
        </w:rPr>
        <w:commentReference w:id="223"/>
      </w:r>
      <w:commentRangeStart w:id="224"/>
      <w:commentRangeEnd w:id="224"/>
      <w:r w:rsidR="00DD69D1">
        <w:rPr>
          <w:rStyle w:val="CommentReference"/>
          <w:rFonts w:asciiTheme="minorHAnsi" w:hAnsiTheme="minorHAnsi" w:cstheme="minorBidi"/>
        </w:rPr>
        <w:commentReference w:id="224"/>
      </w:r>
      <w:r w:rsidR="005A78CA">
        <w:rPr>
          <w:b/>
          <w:color w:val="000000" w:themeColor="text1"/>
        </w:rPr>
        <w:tab/>
      </w:r>
      <w:r w:rsidR="005D6C8D">
        <w:rPr>
          <w:color w:val="000000" w:themeColor="text1"/>
        </w:rPr>
        <w:t xml:space="preserve">Comparing the </w:t>
      </w:r>
      <w:del w:id="225" w:author="Albi Celaj" w:date="2019-02-01T14:44:00Z">
        <w:r w:rsidR="005D6C8D" w:rsidDel="004922D2">
          <w:rPr>
            <w:color w:val="000000" w:themeColor="text1"/>
          </w:rPr>
          <w:delText>mode</w:delText>
        </w:r>
        <w:r w:rsidR="006F1484" w:rsidDel="004922D2">
          <w:rPr>
            <w:color w:val="000000" w:themeColor="text1"/>
          </w:rPr>
          <w:delText>l</w:delText>
        </w:r>
        <w:r w:rsidR="005D6C8D" w:rsidDel="004922D2">
          <w:rPr>
            <w:color w:val="000000" w:themeColor="text1"/>
          </w:rPr>
          <w:delText>l</w:delText>
        </w:r>
      </w:del>
      <w:ins w:id="226" w:author="Albi Celaj" w:date="2019-02-01T14:44:00Z">
        <w:r w:rsidR="004922D2">
          <w:rPr>
            <w:color w:val="000000" w:themeColor="text1"/>
          </w:rPr>
          <w:t>model</w:t>
        </w:r>
      </w:ins>
      <w:r w:rsidR="005D6C8D">
        <w:rPr>
          <w:color w:val="000000" w:themeColor="text1"/>
        </w:rPr>
        <w:t xml:space="preserve">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w:t>
      </w:r>
      <w:r w:rsidR="004452EF">
        <w:rPr>
          <w:color w:val="000000" w:themeColor="text1"/>
        </w:rPr>
        <w:t xml:space="preserve">Figure </w:t>
      </w:r>
      <w:r w:rsidR="009747F9">
        <w:rPr>
          <w:color w:val="000000" w:themeColor="text1"/>
        </w:rPr>
        <w:t>S11, S12) and previous studies</w:t>
      </w:r>
      <w:r w:rsidR="00A17157">
        <w:rPr>
          <w:color w:val="000000" w:themeColor="text1"/>
        </w:rPr>
        <w:t xml:space="preserve"> </w:t>
      </w:r>
      <w:r w:rsidR="005D6C8D">
        <w:rPr>
          <w:color w:val="000000" w:themeColor="text1"/>
        </w:rPr>
        <w:fldChar w:fldCharType="begin" w:fldLock="1"/>
      </w:r>
      <w:r w:rsidR="00F13A96">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5D6C8D">
        <w:rPr>
          <w:color w:val="000000" w:themeColor="text1"/>
        </w:rPr>
        <w:fldChar w:fldCharType="separate"/>
      </w:r>
      <w:r w:rsidR="00D659A1" w:rsidRPr="00D659A1">
        <w:rPr>
          <w:noProof/>
          <w:color w:val="000000" w:themeColor="text1"/>
        </w:rPr>
        <w:t>(Snider et al., 2013; Tarassov et al., 2008)</w:t>
      </w:r>
      <w:r w:rsidR="005D6C8D">
        <w:rPr>
          <w:color w:val="000000" w:themeColor="text1"/>
        </w:rPr>
        <w:fldChar w:fldCharType="end"/>
      </w:r>
      <w:r w:rsidR="005A78CA">
        <w:rPr>
          <w:color w:val="000000" w:themeColor="text1"/>
        </w:rPr>
        <w:t>.</w:t>
      </w:r>
      <w:r w:rsidR="00B80B34">
        <w:rPr>
          <w:color w:val="000000" w:themeColor="text1"/>
        </w:rPr>
        <w:t xml:space="preserve">  </w:t>
      </w:r>
      <w:r w:rsidR="00D01BD8">
        <w:rPr>
          <w:color w:val="000000" w:themeColor="text1"/>
        </w:rPr>
        <w:t xml:space="preserve">Learned </w:t>
      </w:r>
      <w:r w:rsidR="00D01BD8" w:rsidRPr="00D01BD8">
        <w:rPr>
          <w:b/>
          <w:i/>
          <w:color w:val="000000" w:themeColor="text1"/>
        </w:rPr>
        <w:t>I</w:t>
      </w:r>
      <w:r w:rsidR="00D01BD8">
        <w:rPr>
          <w:color w:val="000000" w:themeColor="text1"/>
        </w:rPr>
        <w:t xml:space="preserve"> weights from </w:t>
      </w:r>
      <w:r w:rsidR="00CC31B7">
        <w:rPr>
          <w:color w:val="000000" w:themeColor="text1"/>
        </w:rPr>
        <w:t>4</w:t>
      </w:r>
      <w:r w:rsidR="00D01BD8" w:rsidRPr="00CC31B7">
        <w:rPr>
          <w:color w:val="000000" w:themeColor="text1"/>
        </w:rPr>
        <w:t>B</w:t>
      </w:r>
      <w:r w:rsidR="00D01BD8">
        <w:rPr>
          <w:b/>
          <w:color w:val="000000" w:themeColor="text1"/>
        </w:rPr>
        <w:t xml:space="preserve"> </w:t>
      </w:r>
      <w:r w:rsidR="00D01BD8">
        <w:rPr>
          <w:color w:val="000000" w:themeColor="text1"/>
        </w:rPr>
        <w:t>are overlaid</w:t>
      </w:r>
      <w:r w:rsidR="00D9226C">
        <w:rPr>
          <w:color w:val="000000" w:themeColor="text1"/>
        </w:rPr>
        <w:t xml:space="preserve">, as well as integrated whole-organism protein levels from </w:t>
      </w:r>
      <w:r w:rsidR="00687484">
        <w:rPr>
          <w:color w:val="000000" w:themeColor="text1"/>
        </w:rPr>
        <w:t>P</w:t>
      </w:r>
      <w:r w:rsidR="00D9226C">
        <w:rPr>
          <w:color w:val="000000" w:themeColor="text1"/>
        </w:rPr>
        <w:t>ax</w:t>
      </w:r>
      <w:r w:rsidR="00687484">
        <w:rPr>
          <w:color w:val="000000" w:themeColor="text1"/>
        </w:rPr>
        <w:t>DB</w:t>
      </w:r>
      <w:r w:rsidR="00D9226C">
        <w:rPr>
          <w:color w:val="000000" w:themeColor="text1"/>
        </w:rPr>
        <w:t xml:space="preserve"> 4.1 </w:t>
      </w:r>
      <w:r w:rsidR="00D9226C">
        <w:rPr>
          <w:color w:val="000000" w:themeColor="text1"/>
        </w:rPr>
        <w:fldChar w:fldCharType="begin" w:fldLock="1"/>
      </w:r>
      <w:r w:rsidR="0020497C">
        <w:rPr>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sidR="00D9226C">
        <w:rPr>
          <w:color w:val="000000" w:themeColor="text1"/>
        </w:rPr>
        <w:fldChar w:fldCharType="separate"/>
      </w:r>
      <w:r w:rsidR="00D9226C" w:rsidRPr="00D9226C">
        <w:rPr>
          <w:noProof/>
          <w:color w:val="000000" w:themeColor="text1"/>
        </w:rPr>
        <w:t>(Wang et al., 2015)</w:t>
      </w:r>
      <w:r w:rsidR="00D9226C">
        <w:rPr>
          <w:color w:val="000000" w:themeColor="text1"/>
        </w:rPr>
        <w:fldChar w:fldCharType="end"/>
      </w:r>
      <w:r w:rsidR="00D9226C">
        <w:rPr>
          <w:color w:val="000000" w:themeColor="text1"/>
        </w:rPr>
        <w:t>.</w:t>
      </w:r>
    </w:p>
    <w:p w14:paraId="4CA2E912" w14:textId="77777777" w:rsidR="00A05BA8" w:rsidRDefault="00A05BA8" w:rsidP="00224FCB">
      <w:pPr>
        <w:rPr>
          <w:color w:val="000000" w:themeColor="text1"/>
        </w:rPr>
      </w:pPr>
    </w:p>
    <w:p w14:paraId="64A72CFB" w14:textId="22115013"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Creat</w:t>
      </w:r>
      <w:r w:rsidR="00044302">
        <w:t>ing</w:t>
      </w:r>
      <w:r w:rsidR="004972DD">
        <w:t xml:space="preserve"> a </w:t>
      </w:r>
      <w:r w:rsidR="00044302">
        <w:t>B</w:t>
      </w:r>
      <w:r w:rsidR="004972DD">
        <w:t>arcoder</w:t>
      </w:r>
      <w:r>
        <w:t xml:space="preserve"> </w:t>
      </w:r>
      <w:r w:rsidR="00044302">
        <w:t>P</w:t>
      </w:r>
      <w:r>
        <w:t>ool</w:t>
      </w:r>
      <w:r w:rsidRPr="00233F15">
        <w:t>.</w:t>
      </w:r>
    </w:p>
    <w:p w14:paraId="48AA28B0" w14:textId="0E569640" w:rsidR="00522486" w:rsidRDefault="00522486" w:rsidP="00522486">
      <w:pPr>
        <w:jc w:val="both"/>
      </w:pPr>
      <w:r w:rsidRPr="00212AC7">
        <w:rPr>
          <w:b/>
        </w:rPr>
        <w:t>A</w:t>
      </w:r>
      <w:r>
        <w:rPr>
          <w:b/>
        </w:rPr>
        <w:tab/>
      </w:r>
      <w:r>
        <w:t>Engineering a barcoder pool cassette.  An HphMX4 cassette was amplified from pIS420, with overhangs adding the US2 and DS1 sites.  A second PCR reaction was performed to add 25 random base pairs for use as UP and DN tags, as well as two constant US1 and DS2 regions.  A third PCR reaction adds</w:t>
      </w:r>
      <w:r w:rsidRPr="00EB7C56">
        <w:t xml:space="preserve"> </w:t>
      </w:r>
      <w:r w:rsidRPr="00925FC8">
        <w:rPr>
          <w:i/>
        </w:rPr>
        <w:t>loxP</w:t>
      </w:r>
      <w:r>
        <w:t>/</w:t>
      </w:r>
      <w:r w:rsidRPr="00925FC8">
        <w:rPr>
          <w:i/>
        </w:rPr>
        <w:t>lox2272</w:t>
      </w:r>
      <w:r>
        <w:t xml:space="preserve"> sites, and homology to the pSH47 SacI site.</w:t>
      </w:r>
    </w:p>
    <w:p w14:paraId="73EB0BD0" w14:textId="77777777" w:rsidR="00522486" w:rsidRPr="007A4005" w:rsidRDefault="00522486" w:rsidP="00522486">
      <w:pPr>
        <w:jc w:val="both"/>
      </w:pPr>
      <w:commentRangeStart w:id="227"/>
      <w:commentRangeStart w:id="228"/>
      <w:r>
        <w:rPr>
          <w:b/>
        </w:rPr>
        <w:t>B</w:t>
      </w:r>
      <w:commentRangeEnd w:id="227"/>
      <w:r>
        <w:rPr>
          <w:rStyle w:val="CommentReference"/>
          <w:rFonts w:asciiTheme="minorHAnsi" w:hAnsiTheme="minorHAnsi" w:cstheme="minorBidi"/>
        </w:rPr>
        <w:commentReference w:id="227"/>
      </w:r>
      <w:commentRangeEnd w:id="228"/>
      <w:r w:rsidR="00276A6D">
        <w:rPr>
          <w:rStyle w:val="CommentReference"/>
          <w:rFonts w:asciiTheme="minorHAnsi" w:hAnsiTheme="minorHAnsi" w:cstheme="minorBidi"/>
        </w:rPr>
        <w:commentReference w:id="228"/>
      </w:r>
      <w:r>
        <w:rPr>
          <w:b/>
        </w:rPr>
        <w:tab/>
      </w:r>
      <w:r>
        <w:t xml:space="preserve">Transforming a pool of barcoder parents.  RY0148 was modified to add a </w:t>
      </w:r>
      <w:r w:rsidRPr="00925FC8">
        <w:rPr>
          <w:i/>
        </w:rPr>
        <w:t>loxP-URA3-lox2272</w:t>
      </w:r>
      <w:r>
        <w:t xml:space="preserve"> site and was co-transformed with the barcoder pool cassette and SacI-digested pSH47 to enable reconstitution of a pSH47-based barcoder plasmid construct through in-yeast assembly.  Transformants were selected by growth in YPG +Hyg for 3 days to allow for both selection of successful in-yeast assembly products, as well as induction of Cre to enable recombination and replacement of URA3 with the barcoder pool cassette.  Loss of URA3 through Cre-enabled recombination is selected by subsequent growth in 5-FOA.</w:t>
      </w:r>
    </w:p>
    <w:p w14:paraId="55121FBE" w14:textId="77777777" w:rsidR="00DE7002" w:rsidRPr="00233F15" w:rsidRDefault="00DE7002" w:rsidP="00224FCB"/>
    <w:p w14:paraId="261C380D" w14:textId="1E35805D"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B75272">
        <w:t>P</w:t>
      </w:r>
      <w:r w:rsidR="004A6E53">
        <w:t xml:space="preserve">ool </w:t>
      </w:r>
      <w:r w:rsidR="00B75272">
        <w:t>G</w:t>
      </w:r>
      <w:r w:rsidR="008236EB" w:rsidRPr="00233F15">
        <w:t xml:space="preserve">enotyping </w:t>
      </w:r>
      <w:r w:rsidR="00B75272">
        <w:t>Q</w:t>
      </w:r>
      <w:r w:rsidR="004A6E53">
        <w:t>uality</w:t>
      </w:r>
      <w:r w:rsidR="008236EB" w:rsidRPr="00233F15">
        <w:t>.</w:t>
      </w:r>
    </w:p>
    <w:p w14:paraId="2B7F2CB0" w14:textId="77777777" w:rsidR="00522486" w:rsidRDefault="00522486" w:rsidP="00522486">
      <w:pPr>
        <w:jc w:val="both"/>
      </w:pPr>
      <w:r w:rsidRPr="00233F15">
        <w:rPr>
          <w:b/>
        </w:rPr>
        <w:t>A</w:t>
      </w:r>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lang w:val="en-CA"/>
        </w:rPr>
        <w:t>gold standard’</w:t>
      </w:r>
      <w:r>
        <w:t xml:space="preserve"> strains (Methods, Data S2).</w:t>
      </w:r>
    </w:p>
    <w:p w14:paraId="48E235DA" w14:textId="77777777" w:rsidR="00522486" w:rsidRDefault="00522486" w:rsidP="00522486">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in grey.</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083675C2" w:rsidR="00522486" w:rsidRPr="00233F15" w:rsidRDefault="00522486" w:rsidP="00522486">
      <w:pPr>
        <w:jc w:val="both"/>
      </w:pPr>
      <w:r>
        <w:rPr>
          <w:b/>
        </w:rPr>
        <w:t>C</w:t>
      </w:r>
      <w:r w:rsidRPr="00233F15">
        <w:rPr>
          <w:b/>
        </w:rPr>
        <w:tab/>
      </w:r>
      <w:r w:rsidRPr="009446E8">
        <w:t>Tests of gene linkage within the MAT</w:t>
      </w:r>
      <w:r w:rsidRPr="009446E8">
        <w:rPr>
          <w:b/>
        </w:rPr>
        <w:t xml:space="preserve">a </w:t>
      </w:r>
      <w:r w:rsidRPr="009446E8">
        <w:t>pools (upper triangle) and MAT</w:t>
      </w:r>
      <w:r w:rsidRPr="009446E8">
        <w:rPr>
          <w:b/>
          <w:lang w:val="el-GR"/>
        </w:rPr>
        <w:t>α</w:t>
      </w:r>
      <w:r w:rsidRPr="009446E8">
        <w:rPr>
          <w:b/>
          <w:lang w:val="en-CA"/>
        </w:rPr>
        <w:t xml:space="preserve"> </w:t>
      </w:r>
      <w:r w:rsidRPr="009446E8">
        <w:t xml:space="preserve">pools (lower triangle).   The Pearson correlation coefficient of the corresponding genotype pairs are indicated on the right.  Pairs without significant correlation (Bonferroni-corrected </w:t>
      </w:r>
      <w:r w:rsidRPr="009446E8">
        <w:rPr>
          <w:i/>
        </w:rPr>
        <w:t>p</w:t>
      </w:r>
      <w:r w:rsidRPr="009446E8">
        <w:t xml:space="preserve"> value ≥ 0.05) are shaded in grey.</w:t>
      </w:r>
      <w:r w:rsidR="00FC6B00" w:rsidRPr="009446E8">
        <w:t xml:space="preserve"> Three pairs of unlinked genes– </w:t>
      </w:r>
      <w:r w:rsidR="00FC6B00" w:rsidRPr="009446E8">
        <w:rPr>
          <w:i/>
        </w:rPr>
        <w:t>YOR1</w:t>
      </w:r>
      <w:r w:rsidR="00FC6B00" w:rsidRPr="009446E8">
        <w:t>-</w:t>
      </w:r>
      <w:r w:rsidR="00FC6B00" w:rsidRPr="009446E8">
        <w:rPr>
          <w:i/>
        </w:rPr>
        <w:t>YCF1</w:t>
      </w:r>
      <w:r w:rsidR="00FC6B00" w:rsidRPr="009446E8">
        <w:t xml:space="preserve">, </w:t>
      </w:r>
      <w:r w:rsidR="00FC6B00" w:rsidRPr="009446E8">
        <w:rPr>
          <w:i/>
        </w:rPr>
        <w:t>YOR1</w:t>
      </w:r>
      <w:r w:rsidR="00FC6B00" w:rsidRPr="009446E8">
        <w:t>-</w:t>
      </w:r>
      <w:r w:rsidR="00FC6B00" w:rsidRPr="009446E8">
        <w:rPr>
          <w:i/>
        </w:rPr>
        <w:t>BPT1</w:t>
      </w:r>
      <w:r w:rsidR="00FC6B00" w:rsidRPr="009446E8">
        <w:t xml:space="preserve">, and </w:t>
      </w:r>
      <w:r w:rsidR="00FC6B00" w:rsidRPr="009446E8">
        <w:rPr>
          <w:i/>
        </w:rPr>
        <w:t>SNQ2</w:t>
      </w:r>
      <w:r w:rsidR="00FC6B00" w:rsidRPr="009446E8">
        <w:t>-</w:t>
      </w:r>
      <w:r w:rsidR="00FC6B00" w:rsidRPr="009446E8">
        <w:rPr>
          <w:i/>
        </w:rPr>
        <w:t>PDR5</w:t>
      </w:r>
      <w:r w:rsidR="00FC6B00" w:rsidRPr="009446E8">
        <w:t xml:space="preserve"> – exhibited weak but significant negative correlation in the appearance of KO genotypes (-0.04 ≥ r ≥ -0.08).  This effect may have arisen via negative genetic interactions conferring lower growth for the corresponding double-knockout genotypes during the sporulation, haploid selection, or automated colony picking steps.</w:t>
      </w:r>
      <w:r w:rsidR="00FC6B00">
        <w:t xml:space="preserve">  </w:t>
      </w:r>
    </w:p>
    <w:p w14:paraId="4827B7C1" w14:textId="77777777" w:rsidR="00B44621" w:rsidRPr="00522486" w:rsidRDefault="00B44621" w:rsidP="00224FCB"/>
    <w:p w14:paraId="26D621B9" w14:textId="428A5DF1" w:rsidR="00F0546A" w:rsidRPr="00233F15" w:rsidRDefault="00F0546A" w:rsidP="00224FCB">
      <w:r w:rsidRPr="00233F15">
        <w:rPr>
          <w:b/>
        </w:rPr>
        <w:t xml:space="preserve">Figure </w:t>
      </w:r>
      <w:r w:rsidR="007E2236">
        <w:rPr>
          <w:b/>
        </w:rPr>
        <w:t>S</w:t>
      </w:r>
      <w:r w:rsidR="00F90E5C">
        <w:rPr>
          <w:b/>
        </w:rPr>
        <w:t>3</w:t>
      </w:r>
      <w:r w:rsidR="0090765C" w:rsidRPr="00233F15">
        <w:rPr>
          <w:b/>
        </w:rPr>
        <w:t xml:space="preserve">.  </w:t>
      </w:r>
      <w:r w:rsidR="00F90E5C">
        <w:t>M</w:t>
      </w:r>
      <w:r w:rsidR="00AE1B1C" w:rsidRPr="00233F15">
        <w:t xml:space="preserve">arginal </w:t>
      </w:r>
      <w:r w:rsidR="00F90E5C">
        <w:t>Single-G</w:t>
      </w:r>
      <w:r w:rsidR="00AE1B1C" w:rsidRPr="00233F15">
        <w:t xml:space="preserve">ene </w:t>
      </w:r>
      <w:r w:rsidR="00F90E5C">
        <w:t>K</w:t>
      </w:r>
      <w:r w:rsidR="00AE1B1C" w:rsidRPr="00233F15">
        <w:t xml:space="preserve">nockout </w:t>
      </w:r>
      <w:r w:rsidR="00F90E5C">
        <w:t>E</w:t>
      </w:r>
      <w:r w:rsidR="00AE1B1C" w:rsidRPr="00233F15">
        <w:t xml:space="preserve">ffects in the </w:t>
      </w:r>
      <w:r w:rsidR="00F90E5C">
        <w:t>P</w:t>
      </w:r>
      <w:r w:rsidR="00AE1B1C" w:rsidRPr="00233F15">
        <w:t>ool.</w:t>
      </w:r>
    </w:p>
    <w:p w14:paraId="401166F2" w14:textId="1478CA28" w:rsidR="00836B94" w:rsidRDefault="00F90E5C" w:rsidP="00224FCB">
      <w:pPr>
        <w:jc w:val="both"/>
      </w:pPr>
      <w:r>
        <w:rPr>
          <w:b/>
        </w:rPr>
        <w:lastRenderedPageBreak/>
        <w:t>A</w:t>
      </w:r>
      <w:r>
        <w:rPr>
          <w:b/>
        </w:rPr>
        <w:tab/>
      </w:r>
      <w:r w:rsidR="00836B94" w:rsidRPr="00233F15">
        <w:t>A linear model was used to formally determine significant</w:t>
      </w:r>
      <w:r w:rsidR="00836B94">
        <w:t xml:space="preserve"> gene knockout effects mediating </w:t>
      </w:r>
      <w:r>
        <w:t>resistance</w:t>
      </w:r>
      <w:r w:rsidR="00836B94">
        <w:t xml:space="preserve"> </w:t>
      </w:r>
      <w:r>
        <w:t>to</w:t>
      </w:r>
      <w:r w:rsidR="00836B94">
        <w:t xml:space="preserve"> the tested drugs.  Linear model terms which were significant </w:t>
      </w:r>
      <w:r w:rsidR="00836B94" w:rsidRPr="00233F15">
        <w:t xml:space="preserve">(Bonferroni adjusted </w:t>
      </w:r>
      <w:r w:rsidR="00AC7F48" w:rsidRPr="00AC7F48">
        <w:rPr>
          <w:i/>
        </w:rPr>
        <w:t>p</w:t>
      </w:r>
      <w:r w:rsidR="00836B94" w:rsidRPr="00233F15">
        <w:t xml:space="preserve"> &lt; 0.05) </w:t>
      </w:r>
      <w:r w:rsidR="00836B94">
        <w:t>in both MAT</w:t>
      </w:r>
      <w:r w:rsidR="00836B94" w:rsidRPr="009D4581">
        <w:rPr>
          <w:b/>
        </w:rPr>
        <w:t>a</w:t>
      </w:r>
      <w:r w:rsidR="00836B94">
        <w:t xml:space="preserve"> and MAT</w:t>
      </w:r>
      <w:r w:rsidR="00836B94" w:rsidRPr="00836B94">
        <w:rPr>
          <w:b/>
          <w:lang w:val="el-GR"/>
        </w:rPr>
        <w:t>α</w:t>
      </w:r>
      <w:r w:rsidR="00836B94">
        <w:t xml:space="preserve"> pools for their given drug are coloured according the legend on the left.  Other terms are coloured in grey.</w:t>
      </w:r>
    </w:p>
    <w:p w14:paraId="78F00E9C" w14:textId="35BBE5B0" w:rsidR="00F90E5C" w:rsidRPr="00F90E5C" w:rsidRDefault="00F90E5C" w:rsidP="00224FCB">
      <w:pPr>
        <w:jc w:val="both"/>
      </w:pPr>
      <w:r>
        <w:rPr>
          <w:b/>
        </w:rPr>
        <w:t>B</w:t>
      </w:r>
      <w:r>
        <w:rPr>
          <w:b/>
        </w:rPr>
        <w:tab/>
      </w:r>
      <w:r>
        <w:t>As in A, showing knockout effects mediating growth</w:t>
      </w:r>
    </w:p>
    <w:p w14:paraId="67AB96DD" w14:textId="6B9E77B9" w:rsidR="00446A27" w:rsidRDefault="00446A27" w:rsidP="00224FCB">
      <w:pPr>
        <w:rPr>
          <w:b/>
        </w:rPr>
      </w:pPr>
    </w:p>
    <w:p w14:paraId="3963D923" w14:textId="77777777" w:rsidR="00CD2764" w:rsidRDefault="00CD2764" w:rsidP="00224FCB"/>
    <w:p w14:paraId="189166D7" w14:textId="23A1C39C" w:rsidR="00522486" w:rsidRPr="00233F15" w:rsidRDefault="00522486" w:rsidP="00522486">
      <w:commentRangeStart w:id="229"/>
      <w:r>
        <w:rPr>
          <w:b/>
        </w:rPr>
        <w:t>Figure S</w:t>
      </w:r>
      <w:commentRangeEnd w:id="229"/>
      <w:r w:rsidR="00CD2764">
        <w:rPr>
          <w:b/>
        </w:rPr>
        <w:t>4</w:t>
      </w:r>
      <w:r>
        <w:rPr>
          <w:rStyle w:val="CommentReference"/>
          <w:rFonts w:asciiTheme="minorHAnsi" w:hAnsiTheme="minorHAnsi" w:cstheme="minorBidi"/>
        </w:rPr>
        <w:commentReference w:id="229"/>
      </w:r>
      <w:r w:rsidRPr="00233F15">
        <w:rPr>
          <w:b/>
        </w:rPr>
        <w:t xml:space="preserve">.  </w:t>
      </w:r>
      <w:r>
        <w:t>Reproducibility</w:t>
      </w:r>
      <w:r w:rsidRPr="00233F15">
        <w:t xml:space="preserve"> of </w:t>
      </w:r>
      <w:r w:rsidR="00E64198">
        <w:t>G</w:t>
      </w:r>
      <w:r w:rsidRPr="00233F15">
        <w:t xml:space="preserve">rouped </w:t>
      </w:r>
      <w:r w:rsidR="00E64198">
        <w:t>G</w:t>
      </w:r>
      <w:r w:rsidRPr="00233F15">
        <w:t xml:space="preserve">enotype </w:t>
      </w:r>
      <w:r w:rsidR="00E64198">
        <w:t>R</w:t>
      </w:r>
      <w:r>
        <w:t>esistance</w:t>
      </w:r>
      <w:r w:rsidRPr="00233F15">
        <w:t>.</w:t>
      </w:r>
    </w:p>
    <w:p w14:paraId="06AD1C9D" w14:textId="25633164" w:rsidR="00E6797C" w:rsidRDefault="00CD2764" w:rsidP="00224FCB">
      <w:r>
        <w:t>As in Figure 2A, showing all 16 drugs</w:t>
      </w:r>
    </w:p>
    <w:p w14:paraId="1FA1AB00" w14:textId="77777777" w:rsidR="00CD2764" w:rsidRPr="00233F15" w:rsidRDefault="00CD2764" w:rsidP="00224FCB"/>
    <w:p w14:paraId="3A2F5BCC" w14:textId="3AFEA2A2" w:rsidR="00E6797C" w:rsidRPr="00233F15" w:rsidRDefault="00E6797C" w:rsidP="00224FCB">
      <w:pPr>
        <w:jc w:val="both"/>
      </w:pPr>
      <w:r>
        <w:rPr>
          <w:b/>
        </w:rPr>
        <w:t xml:space="preserve">Figure </w:t>
      </w:r>
      <w:r w:rsidR="007E2236">
        <w:rPr>
          <w:b/>
        </w:rPr>
        <w:t>S</w:t>
      </w:r>
      <w:r w:rsidR="00EC5C0C">
        <w:rPr>
          <w:b/>
        </w:rPr>
        <w:t>5</w:t>
      </w:r>
      <w:r w:rsidRPr="00233F15">
        <w:rPr>
          <w:b/>
        </w:rPr>
        <w:t xml:space="preserve">.  </w:t>
      </w:r>
      <w:r>
        <w:t xml:space="preserve">A </w:t>
      </w:r>
      <w:r w:rsidR="00E64198">
        <w:t>R</w:t>
      </w:r>
      <w:r>
        <w:t xml:space="preserve">adial </w:t>
      </w:r>
      <w:r w:rsidR="00E64198">
        <w:t xml:space="preserve">Combinatorial Signature </w:t>
      </w:r>
      <w:r>
        <w:t xml:space="preserve">in </w:t>
      </w:r>
      <w:r w:rsidR="00E64198">
        <w:t>A</w:t>
      </w:r>
      <w:r w:rsidRPr="00233F15">
        <w:t xml:space="preserve">dditional </w:t>
      </w:r>
      <w:r w:rsidR="00E64198">
        <w:t>D</w:t>
      </w:r>
      <w:r w:rsidRPr="00233F15">
        <w:t>rugs.</w:t>
      </w:r>
    </w:p>
    <w:p w14:paraId="33050349" w14:textId="10D5CD59" w:rsidR="00A80B8C" w:rsidRDefault="00CD2764" w:rsidP="00A80B8C">
      <w:pPr>
        <w:jc w:val="both"/>
      </w:pPr>
      <w:r>
        <w:t>As in Figure 2</w:t>
      </w:r>
      <w:r w:rsidR="00E64198">
        <w:t>C</w:t>
      </w:r>
      <w:r>
        <w:t>, showing 5 additional drugs</w:t>
      </w:r>
    </w:p>
    <w:p w14:paraId="0B574A60" w14:textId="77777777" w:rsidR="00CD2764" w:rsidRPr="00233F15" w:rsidRDefault="00CD2764" w:rsidP="00A80B8C">
      <w:pPr>
        <w:jc w:val="both"/>
      </w:pPr>
    </w:p>
    <w:p w14:paraId="5DCBEFC0" w14:textId="56AF7A58" w:rsidR="003B20FE" w:rsidRPr="00233F15" w:rsidRDefault="00806F9F" w:rsidP="00224FCB">
      <w:r>
        <w:rPr>
          <w:b/>
        </w:rPr>
        <w:t xml:space="preserve">Figure </w:t>
      </w:r>
      <w:r w:rsidR="007E2236">
        <w:rPr>
          <w:b/>
        </w:rPr>
        <w:t>S</w:t>
      </w:r>
      <w:r w:rsidR="00E64198">
        <w:rPr>
          <w:b/>
        </w:rPr>
        <w:t>6</w:t>
      </w:r>
      <w:r w:rsidR="007A2ED2" w:rsidRPr="00233F15">
        <w:rPr>
          <w:b/>
        </w:rPr>
        <w:t xml:space="preserve">.  </w:t>
      </w:r>
      <w:r w:rsidR="003B20FE" w:rsidRPr="00233F15">
        <w:t xml:space="preserve">A </w:t>
      </w:r>
      <w:r w:rsidR="00E64198">
        <w:t>Resistance</w:t>
      </w:r>
      <w:r w:rsidR="003B20FE" w:rsidRPr="00233F15">
        <w:t xml:space="preserve"> </w:t>
      </w:r>
      <w:r w:rsidR="00E64198">
        <w:t>L</w:t>
      </w:r>
      <w:r w:rsidR="003B20FE" w:rsidRPr="00233F15">
        <w:t>andscape</w:t>
      </w:r>
      <w:r w:rsidR="00E64198">
        <w:t xml:space="preserve"> for all D</w:t>
      </w:r>
      <w:r w:rsidR="00B91404" w:rsidRPr="00233F15">
        <w:t>rugs.</w:t>
      </w:r>
      <w:r w:rsidR="003B20FE" w:rsidRPr="00233F15">
        <w:t xml:space="preserve"> </w:t>
      </w:r>
    </w:p>
    <w:p w14:paraId="7B89866C" w14:textId="6DE29B01" w:rsidR="00E6797C" w:rsidRPr="00E64198" w:rsidRDefault="00E64198" w:rsidP="00224FCB">
      <w:pPr>
        <w:jc w:val="both"/>
      </w:pPr>
      <w:r>
        <w:t>As in Figure 2D, showing all 16 drugs</w:t>
      </w:r>
    </w:p>
    <w:p w14:paraId="276E0CF2" w14:textId="77777777" w:rsidR="00E64198" w:rsidRDefault="00E64198" w:rsidP="00224FCB">
      <w:pPr>
        <w:jc w:val="both"/>
      </w:pPr>
    </w:p>
    <w:p w14:paraId="72370E3A" w14:textId="7B74D1F5"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w:t>
      </w:r>
      <w:r w:rsidR="005207A1">
        <w:rPr>
          <w:b/>
          <w:bCs/>
          <w:iCs/>
          <w:color w:val="000000" w:themeColor="text1"/>
        </w:rPr>
        <w:t>S7</w:t>
      </w:r>
      <w:r>
        <w:rPr>
          <w:b/>
          <w:bCs/>
          <w:iCs/>
          <w:color w:val="000000" w:themeColor="text1"/>
        </w:rPr>
        <w:t xml:space="preserve">. </w:t>
      </w:r>
      <w:r>
        <w:rPr>
          <w:bCs/>
          <w:iCs/>
          <w:color w:val="000000" w:themeColor="text1"/>
        </w:rPr>
        <w:t xml:space="preserve">Neural </w:t>
      </w:r>
      <w:r w:rsidR="005207A1">
        <w:rPr>
          <w:bCs/>
          <w:iCs/>
          <w:color w:val="000000" w:themeColor="text1"/>
        </w:rPr>
        <w:t>N</w:t>
      </w:r>
      <w:r>
        <w:rPr>
          <w:bCs/>
          <w:iCs/>
          <w:color w:val="000000" w:themeColor="text1"/>
        </w:rPr>
        <w:t xml:space="preserve">etwork </w:t>
      </w:r>
      <w:r w:rsidR="005207A1">
        <w:rPr>
          <w:bCs/>
          <w:iCs/>
          <w:color w:val="000000" w:themeColor="text1"/>
        </w:rPr>
        <w:t xml:space="preserve">Construction and </w:t>
      </w:r>
      <w:r w:rsidR="00671ED3">
        <w:rPr>
          <w:bCs/>
          <w:iCs/>
          <w:color w:val="000000" w:themeColor="text1"/>
        </w:rPr>
        <w:t>E</w:t>
      </w:r>
      <w:r>
        <w:rPr>
          <w:bCs/>
          <w:iCs/>
          <w:color w:val="000000" w:themeColor="text1"/>
        </w:rPr>
        <w:t>valuation</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62B9266E"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r w:rsidR="002E141B">
        <w:rPr>
          <w:bCs/>
          <w:iCs/>
          <w:color w:val="000000" w:themeColor="text1"/>
          <w:lang w:val="en-CA"/>
        </w:rPr>
        <w:t>As in S</w:t>
      </w:r>
      <w:r w:rsidR="005207A1">
        <w:rPr>
          <w:bCs/>
          <w:iCs/>
          <w:color w:val="000000" w:themeColor="text1"/>
          <w:lang w:val="en-CA"/>
        </w:rPr>
        <w:t>7</w:t>
      </w:r>
      <w:r w:rsidR="002E141B">
        <w:rPr>
          <w:bCs/>
          <w:iCs/>
          <w:color w:val="000000" w:themeColor="text1"/>
          <w:lang w:val="en-CA"/>
        </w:rPr>
        <w:t>A, showing the overall mean squared error of the neural network</w:t>
      </w:r>
      <w:r w:rsidR="002E636D">
        <w:rPr>
          <w:bCs/>
          <w:iCs/>
          <w:color w:val="000000" w:themeColor="text1"/>
          <w:lang w:val="en-CA"/>
        </w:rPr>
        <w:t>.</w:t>
      </w:r>
    </w:p>
    <w:p w14:paraId="3D290622" w14:textId="5D19B84B"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 xml:space="preserve">Comparing the normalized resistance of each strain measured by engineered population profiling to resistances </w:t>
      </w:r>
      <w:del w:id="230" w:author="Albi Celaj" w:date="2019-02-01T14:44:00Z">
        <w:r w:rsidDel="004922D2">
          <w:rPr>
            <w:color w:val="000000" w:themeColor="text1"/>
          </w:rPr>
          <w:delText>modell</w:delText>
        </w:r>
      </w:del>
      <w:ins w:id="231" w:author="Albi Celaj" w:date="2019-02-01T14:44:00Z">
        <w:r w:rsidR="004922D2">
          <w:rPr>
            <w:color w:val="000000" w:themeColor="text1"/>
          </w:rPr>
          <w:t>model</w:t>
        </w:r>
      </w:ins>
      <w:r>
        <w:rPr>
          <w:color w:val="000000" w:themeColor="text1"/>
        </w:rPr>
        <w:t>ed by the neural network.  Results are shown when the network is trained 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and then tested on either the MAT</w:t>
      </w:r>
      <w:r w:rsidR="00A577BB" w:rsidRPr="002E141B">
        <w:rPr>
          <w:b/>
          <w:color w:val="000000" w:themeColor="text1"/>
        </w:rPr>
        <w:t>a</w:t>
      </w:r>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0F11569E" w14:textId="25398689" w:rsidR="00522486" w:rsidRDefault="00522486" w:rsidP="00522486">
      <w:pPr>
        <w:widowControl w:val="0"/>
        <w:autoSpaceDE w:val="0"/>
        <w:autoSpaceDN w:val="0"/>
        <w:adjustRightInd w:val="0"/>
        <w:rPr>
          <w:bCs/>
          <w:iCs/>
          <w:color w:val="000000" w:themeColor="text1"/>
        </w:rPr>
      </w:pPr>
      <w:commentRangeStart w:id="232"/>
      <w:r>
        <w:rPr>
          <w:b/>
          <w:bCs/>
          <w:iCs/>
          <w:color w:val="000000" w:themeColor="text1"/>
        </w:rPr>
        <w:t>Figure S</w:t>
      </w:r>
      <w:r w:rsidR="00AF0890">
        <w:rPr>
          <w:b/>
          <w:bCs/>
          <w:iCs/>
          <w:color w:val="000000" w:themeColor="text1"/>
        </w:rPr>
        <w:t>8</w:t>
      </w:r>
      <w:commentRangeEnd w:id="232"/>
      <w:r>
        <w:rPr>
          <w:rStyle w:val="CommentReference"/>
          <w:rFonts w:asciiTheme="minorHAnsi" w:hAnsiTheme="minorHAnsi" w:cstheme="minorBidi"/>
        </w:rPr>
        <w:commentReference w:id="232"/>
      </w:r>
      <w:r>
        <w:rPr>
          <w:b/>
          <w:bCs/>
          <w:iCs/>
          <w:color w:val="000000" w:themeColor="text1"/>
        </w:rPr>
        <w:t xml:space="preserve">. </w:t>
      </w:r>
      <w:r>
        <w:rPr>
          <w:bCs/>
          <w:iCs/>
          <w:color w:val="000000" w:themeColor="text1"/>
        </w:rPr>
        <w:t xml:space="preserve">Neural </w:t>
      </w:r>
      <w:r w:rsidR="00671ED3">
        <w:rPr>
          <w:bCs/>
          <w:iCs/>
          <w:color w:val="000000" w:themeColor="text1"/>
        </w:rPr>
        <w:t>N</w:t>
      </w:r>
      <w:r>
        <w:rPr>
          <w:bCs/>
          <w:iCs/>
          <w:color w:val="000000" w:themeColor="text1"/>
        </w:rPr>
        <w:t xml:space="preserve">etwork </w:t>
      </w:r>
      <w:r w:rsidR="00671ED3">
        <w:rPr>
          <w:bCs/>
          <w:iCs/>
          <w:color w:val="000000" w:themeColor="text1"/>
        </w:rPr>
        <w:t>P</w:t>
      </w:r>
      <w:r>
        <w:rPr>
          <w:bCs/>
          <w:iCs/>
          <w:color w:val="000000" w:themeColor="text1"/>
        </w:rPr>
        <w:t xml:space="preserve">erformance for </w:t>
      </w:r>
      <w:r w:rsidR="00671ED3">
        <w:rPr>
          <w:bCs/>
          <w:iCs/>
          <w:color w:val="000000" w:themeColor="text1"/>
        </w:rPr>
        <w:t>S</w:t>
      </w:r>
      <w:r>
        <w:rPr>
          <w:bCs/>
          <w:iCs/>
          <w:color w:val="000000" w:themeColor="text1"/>
        </w:rPr>
        <w:t xml:space="preserve">ingle </w:t>
      </w:r>
      <w:r w:rsidR="00671ED3">
        <w:rPr>
          <w:bCs/>
          <w:iCs/>
          <w:color w:val="000000" w:themeColor="text1"/>
        </w:rPr>
        <w:t>D</w:t>
      </w:r>
      <w:r>
        <w:rPr>
          <w:bCs/>
          <w:iCs/>
          <w:color w:val="000000" w:themeColor="text1"/>
        </w:rPr>
        <w:t>rugs</w:t>
      </w:r>
    </w:p>
    <w:p w14:paraId="0AFFCD60" w14:textId="37B7111A" w:rsidR="00B679A9" w:rsidRDefault="00671ED3" w:rsidP="00224FCB">
      <w:pPr>
        <w:widowControl w:val="0"/>
        <w:autoSpaceDE w:val="0"/>
        <w:autoSpaceDN w:val="0"/>
        <w:adjustRightInd w:val="0"/>
      </w:pPr>
      <w:r>
        <w:t>As in Figure</w:t>
      </w:r>
      <w:r w:rsidR="00872A42">
        <w:t xml:space="preserve"> 4D, showing neural network performance for each drug (considering 5-gene groups)</w:t>
      </w:r>
    </w:p>
    <w:p w14:paraId="6B6E89F5" w14:textId="77777777" w:rsidR="00B679A9" w:rsidRDefault="00B679A9" w:rsidP="00224FCB">
      <w:pPr>
        <w:widowControl w:val="0"/>
        <w:autoSpaceDE w:val="0"/>
        <w:autoSpaceDN w:val="0"/>
        <w:adjustRightInd w:val="0"/>
        <w:rPr>
          <w:bCs/>
          <w:iCs/>
          <w:color w:val="000000" w:themeColor="text1"/>
        </w:rPr>
      </w:pPr>
    </w:p>
    <w:p w14:paraId="0AD080B2" w14:textId="4A7E4530" w:rsidR="00E83CB0" w:rsidRDefault="00C75C81" w:rsidP="00E83CB0">
      <w:pPr>
        <w:widowControl w:val="0"/>
        <w:autoSpaceDE w:val="0"/>
        <w:autoSpaceDN w:val="0"/>
        <w:adjustRightInd w:val="0"/>
        <w:rPr>
          <w:bCs/>
          <w:iCs/>
          <w:color w:val="000000" w:themeColor="text1"/>
        </w:rPr>
      </w:pPr>
      <w:commentRangeStart w:id="233"/>
      <w:r>
        <w:rPr>
          <w:b/>
          <w:bCs/>
          <w:iCs/>
          <w:color w:val="000000" w:themeColor="text1"/>
        </w:rPr>
        <w:t>Figure S</w:t>
      </w:r>
      <w:r w:rsidR="008436FC">
        <w:rPr>
          <w:b/>
          <w:bCs/>
          <w:iCs/>
          <w:color w:val="000000" w:themeColor="text1"/>
        </w:rPr>
        <w:t>9</w:t>
      </w:r>
      <w:r>
        <w:rPr>
          <w:b/>
          <w:bCs/>
          <w:iCs/>
          <w:color w:val="000000" w:themeColor="text1"/>
        </w:rPr>
        <w:t xml:space="preserve">. </w:t>
      </w:r>
      <w:commentRangeEnd w:id="233"/>
      <w:r>
        <w:rPr>
          <w:rStyle w:val="CommentReference"/>
          <w:rFonts w:asciiTheme="minorHAnsi" w:hAnsiTheme="minorHAnsi" w:cstheme="minorBidi"/>
        </w:rPr>
        <w:commentReference w:id="233"/>
      </w:r>
      <w:r w:rsidR="00AA04D1">
        <w:rPr>
          <w:bCs/>
          <w:iCs/>
          <w:color w:val="000000" w:themeColor="text1"/>
        </w:rPr>
        <w:t xml:space="preserve"> Neural Network Training with Single-Drug Data</w:t>
      </w:r>
    </w:p>
    <w:p w14:paraId="7C53B1E8" w14:textId="4705C099" w:rsidR="00B84596" w:rsidRDefault="00EC5530" w:rsidP="00B84596">
      <w:pPr>
        <w:jc w:val="both"/>
      </w:pPr>
      <w:r>
        <w:rPr>
          <w:b/>
          <w:bCs/>
          <w:iCs/>
          <w:color w:val="000000" w:themeColor="text1"/>
        </w:rPr>
        <w:t>A</w:t>
      </w:r>
      <w:r w:rsidR="00B84596">
        <w:rPr>
          <w:b/>
          <w:bCs/>
          <w:iCs/>
          <w:color w:val="000000" w:themeColor="text1"/>
        </w:rPr>
        <w:tab/>
      </w:r>
      <w:r w:rsidR="00E746A7">
        <w:rPr>
          <w:color w:val="000000" w:themeColor="text1"/>
        </w:rPr>
        <w:t>As in Figure 4D and Figure S8.  Performance is shown for the original network trained only on valinomycin data.  No substantial improvement over the original neural network is evident.</w:t>
      </w:r>
    </w:p>
    <w:p w14:paraId="0340BD2B" w14:textId="1EED9EF0" w:rsidR="00C02B57" w:rsidRPr="00671ED3" w:rsidRDefault="00C02B57" w:rsidP="00B84596">
      <w:pPr>
        <w:jc w:val="both"/>
        <w:rPr>
          <w:b/>
          <w:color w:val="000000" w:themeColor="text1"/>
        </w:rPr>
      </w:pPr>
      <w:r>
        <w:rPr>
          <w:b/>
        </w:rPr>
        <w:t>B</w:t>
      </w:r>
      <w:r w:rsidRPr="00671ED3">
        <w:tab/>
      </w:r>
      <w:r>
        <w:t xml:space="preserve">As in A, showing </w:t>
      </w:r>
      <w:r w:rsidR="008436FC">
        <w:t>the original</w:t>
      </w:r>
      <w:r>
        <w:t xml:space="preserve"> neural network trained only on fluconazole data.</w:t>
      </w:r>
      <w:r w:rsidR="00E746A7" w:rsidRPr="00E746A7">
        <w:rPr>
          <w:color w:val="000000" w:themeColor="text1"/>
        </w:rPr>
        <w:t xml:space="preserve"> </w:t>
      </w:r>
      <w:r w:rsidR="00E746A7">
        <w:rPr>
          <w:color w:val="000000" w:themeColor="text1"/>
        </w:rPr>
        <w:t xml:space="preserve">No substantial </w:t>
      </w:r>
      <w:r w:rsidR="00D54F87">
        <w:rPr>
          <w:color w:val="000000" w:themeColor="text1"/>
        </w:rPr>
        <w:t xml:space="preserve">predictive </w:t>
      </w:r>
      <w:r w:rsidR="00E746A7">
        <w:rPr>
          <w:color w:val="000000" w:themeColor="text1"/>
        </w:rPr>
        <w:t>improvement</w:t>
      </w:r>
      <w:r w:rsidR="00650731">
        <w:rPr>
          <w:color w:val="000000" w:themeColor="text1"/>
        </w:rPr>
        <w:t xml:space="preserve"> over the original neural network</w:t>
      </w:r>
      <w:r w:rsidR="00E746A7">
        <w:rPr>
          <w:color w:val="000000" w:themeColor="text1"/>
        </w:rPr>
        <w:t xml:space="preserve"> is evident for </w:t>
      </w:r>
      <w:r w:rsidR="00E746A7" w:rsidRPr="00E746A7">
        <w:rPr>
          <w:i/>
          <w:color w:val="000000" w:themeColor="text1"/>
        </w:rPr>
        <w:t>PDR5+</w:t>
      </w:r>
      <w:r w:rsidR="00E746A7">
        <w:rPr>
          <w:color w:val="000000" w:themeColor="text1"/>
        </w:rPr>
        <w:t xml:space="preserve"> groups.</w:t>
      </w:r>
    </w:p>
    <w:p w14:paraId="62CC2B99" w14:textId="2CE9DF15" w:rsidR="00A85652" w:rsidRPr="00AA04D1" w:rsidDel="00131334" w:rsidRDefault="002C10E6" w:rsidP="0001347A">
      <w:pPr>
        <w:widowControl w:val="0"/>
        <w:autoSpaceDE w:val="0"/>
        <w:autoSpaceDN w:val="0"/>
        <w:adjustRightInd w:val="0"/>
        <w:jc w:val="both"/>
        <w:rPr>
          <w:del w:id="234" w:author="Albi Celaj [2]" w:date="2018-12-07T15:51:00Z"/>
          <w:bCs/>
          <w:iCs/>
          <w:color w:val="000000" w:themeColor="text1"/>
          <w:lang w:val="en-CA"/>
        </w:rPr>
      </w:pPr>
      <w:r>
        <w:rPr>
          <w:b/>
          <w:bCs/>
          <w:iCs/>
          <w:color w:val="000000" w:themeColor="text1"/>
        </w:rPr>
        <w:t>C</w:t>
      </w:r>
      <w:r>
        <w:rPr>
          <w:b/>
          <w:bCs/>
          <w:iCs/>
          <w:color w:val="000000" w:themeColor="text1"/>
        </w:rPr>
        <w:tab/>
      </w:r>
      <w:r>
        <w:rPr>
          <w:bCs/>
          <w:iCs/>
          <w:color w:val="000000" w:themeColor="text1"/>
        </w:rPr>
        <w:t>As in Figure S7B</w:t>
      </w:r>
      <w:r w:rsidR="00AA04D1">
        <w:rPr>
          <w:bCs/>
          <w:iCs/>
          <w:color w:val="000000" w:themeColor="text1"/>
        </w:rPr>
        <w:t xml:space="preserve">, showing the mean-squared error of the </w:t>
      </w:r>
      <w:r w:rsidR="002567B9">
        <w:rPr>
          <w:bCs/>
          <w:iCs/>
          <w:color w:val="000000" w:themeColor="text1"/>
        </w:rPr>
        <w:t xml:space="preserve">‘indirect influence’ </w:t>
      </w:r>
      <w:r w:rsidR="0001347A">
        <w:rPr>
          <w:bCs/>
          <w:iCs/>
          <w:color w:val="000000" w:themeColor="text1"/>
        </w:rPr>
        <w:t>fluconazo</w:t>
      </w:r>
      <w:r w:rsidR="00BD38EA">
        <w:rPr>
          <w:bCs/>
          <w:iCs/>
          <w:color w:val="000000" w:themeColor="text1"/>
        </w:rPr>
        <w:t>l</w:t>
      </w:r>
      <w:r w:rsidR="0001347A">
        <w:rPr>
          <w:bCs/>
          <w:iCs/>
          <w:color w:val="000000" w:themeColor="text1"/>
        </w:rPr>
        <w:t xml:space="preserve">e </w:t>
      </w:r>
      <w:r w:rsidR="00AA04D1">
        <w:rPr>
          <w:bCs/>
          <w:iCs/>
          <w:color w:val="000000" w:themeColor="text1"/>
        </w:rPr>
        <w:t xml:space="preserve">neural network trained in Figure 5C (right panel) as a function of the regularization rate </w:t>
      </w:r>
      <w:r w:rsidR="00AA04D1" w:rsidRPr="003E4806">
        <w:rPr>
          <w:b/>
          <w:bCs/>
          <w:i/>
          <w:iCs/>
          <w:color w:val="000000" w:themeColor="text1"/>
          <w:lang w:val="el-GR"/>
        </w:rPr>
        <w:t>λ</w:t>
      </w:r>
      <w:r w:rsidR="00AA04D1">
        <w:rPr>
          <w:b/>
          <w:bCs/>
          <w:iCs/>
          <w:color w:val="000000" w:themeColor="text1"/>
          <w:lang w:val="en-CA"/>
        </w:rPr>
        <w:t xml:space="preserve">.  </w:t>
      </w:r>
      <w:r w:rsidR="00AA04D1">
        <w:rPr>
          <w:bCs/>
          <w:iCs/>
          <w:color w:val="000000" w:themeColor="text1"/>
          <w:lang w:val="en-CA"/>
        </w:rPr>
        <w:t>13 intervals are plotted from 10</w:t>
      </w:r>
      <w:r w:rsidR="00AA04D1" w:rsidRPr="0099095A">
        <w:rPr>
          <w:bCs/>
          <w:iCs/>
          <w:color w:val="000000" w:themeColor="text1"/>
          <w:vertAlign w:val="superscript"/>
          <w:lang w:val="en-CA"/>
        </w:rPr>
        <w:t>-6</w:t>
      </w:r>
      <w:r w:rsidR="00AA04D1">
        <w:rPr>
          <w:bCs/>
          <w:iCs/>
          <w:color w:val="000000" w:themeColor="text1"/>
          <w:vertAlign w:val="superscript"/>
          <w:lang w:val="en-CA"/>
        </w:rPr>
        <w:t xml:space="preserve"> </w:t>
      </w:r>
      <w:r w:rsidR="00AA04D1">
        <w:rPr>
          <w:bCs/>
          <w:iCs/>
          <w:color w:val="000000" w:themeColor="text1"/>
          <w:lang w:val="en-CA"/>
        </w:rPr>
        <w:t>to 10</w:t>
      </w:r>
      <w:r w:rsidR="00AA04D1">
        <w:rPr>
          <w:bCs/>
          <w:iCs/>
          <w:color w:val="000000" w:themeColor="text1"/>
          <w:vertAlign w:val="superscript"/>
          <w:lang w:val="en-CA"/>
        </w:rPr>
        <w:t>0</w:t>
      </w:r>
      <w:r w:rsidR="00AA04D1" w:rsidRPr="00AA04D1">
        <w:rPr>
          <w:bCs/>
          <w:iCs/>
          <w:color w:val="000000" w:themeColor="text1"/>
          <w:lang w:val="en-CA"/>
        </w:rPr>
        <w:t>.</w:t>
      </w:r>
    </w:p>
    <w:p w14:paraId="583CF5D1" w14:textId="77777777" w:rsidR="00A85652" w:rsidRDefault="00A85652" w:rsidP="00224FCB">
      <w:pPr>
        <w:widowControl w:val="0"/>
        <w:autoSpaceDE w:val="0"/>
        <w:autoSpaceDN w:val="0"/>
        <w:adjustRightInd w:val="0"/>
        <w:rPr>
          <w:b/>
          <w:bCs/>
          <w:iCs/>
          <w:color w:val="000000" w:themeColor="text1"/>
        </w:rPr>
      </w:pPr>
    </w:p>
    <w:p w14:paraId="66843150" w14:textId="08DC0B0C" w:rsidR="00E25B74" w:rsidRDefault="00C75C81" w:rsidP="00EA645D">
      <w:pPr>
        <w:jc w:val="both"/>
        <w:rPr>
          <w:color w:val="000000" w:themeColor="text1"/>
        </w:rPr>
      </w:pPr>
      <w:commentRangeStart w:id="235"/>
      <w:r w:rsidRPr="003643C4">
        <w:rPr>
          <w:b/>
          <w:bCs/>
          <w:iCs/>
          <w:color w:val="000000" w:themeColor="text1"/>
        </w:rPr>
        <w:t>Figure S1</w:t>
      </w:r>
      <w:r w:rsidR="00420D57">
        <w:rPr>
          <w:b/>
          <w:bCs/>
          <w:iCs/>
          <w:color w:val="000000" w:themeColor="text1"/>
        </w:rPr>
        <w:t>0</w:t>
      </w:r>
      <w:r w:rsidRPr="003643C4">
        <w:rPr>
          <w:b/>
          <w:bCs/>
          <w:iCs/>
          <w:color w:val="000000" w:themeColor="text1"/>
        </w:rPr>
        <w:t>.</w:t>
      </w:r>
      <w:commentRangeEnd w:id="235"/>
      <w:r>
        <w:rPr>
          <w:rStyle w:val="CommentReference"/>
          <w:rFonts w:asciiTheme="minorHAnsi" w:hAnsiTheme="minorHAnsi" w:cstheme="minorBidi"/>
        </w:rPr>
        <w:commentReference w:id="235"/>
      </w:r>
      <w:r w:rsidRPr="003643C4">
        <w:rPr>
          <w:b/>
          <w:bCs/>
          <w:iCs/>
          <w:color w:val="000000" w:themeColor="text1"/>
        </w:rPr>
        <w:t xml:space="preserve">  </w:t>
      </w:r>
      <w:r w:rsidR="0092493A" w:rsidRPr="003643C4">
        <w:rPr>
          <w:color w:val="000000" w:themeColor="text1"/>
        </w:rPr>
        <w:t>Comparing</w:t>
      </w:r>
      <w:r w:rsidR="00E25B74">
        <w:rPr>
          <w:color w:val="000000" w:themeColor="text1"/>
        </w:rPr>
        <w:t xml:space="preserve"> Single-Strain Fluconazole Resistance to </w:t>
      </w:r>
      <w:r w:rsidR="00E25B74">
        <w:t>5-gene Groups</w:t>
      </w:r>
    </w:p>
    <w:p w14:paraId="73C26F56" w14:textId="1E6EDF71" w:rsidR="00E25B74" w:rsidRDefault="00E25B74" w:rsidP="00E25B74">
      <w:pPr>
        <w:jc w:val="both"/>
        <w:rPr>
          <w:color w:val="000000" w:themeColor="text1"/>
        </w:rPr>
      </w:pPr>
      <w:r>
        <w:rPr>
          <w:color w:val="000000" w:themeColor="text1"/>
        </w:rPr>
        <w:t xml:space="preserve">Fluconazole resistance of individual strains containing 32 knockout combinations at </w:t>
      </w:r>
      <w:r w:rsidRPr="00233F15">
        <w:rPr>
          <w:i/>
          <w:color w:val="000000" w:themeColor="text1"/>
        </w:rPr>
        <w:t>pdr5∆</w:t>
      </w:r>
      <w:r w:rsidRPr="00264E8D">
        <w:rPr>
          <w:color w:val="000000" w:themeColor="text1"/>
        </w:rPr>
        <w:t xml:space="preserve">, </w:t>
      </w:r>
      <w:r w:rsidRPr="00233F15">
        <w:rPr>
          <w:i/>
          <w:color w:val="000000" w:themeColor="text1"/>
        </w:rPr>
        <w:t>snq2∆</w:t>
      </w:r>
      <w:r w:rsidRPr="00264E8D">
        <w:rPr>
          <w:color w:val="000000" w:themeColor="text1"/>
        </w:rPr>
        <w:t xml:space="preserve">, </w:t>
      </w:r>
      <w:r w:rsidRPr="00233F15">
        <w:rPr>
          <w:i/>
          <w:color w:val="000000" w:themeColor="text1"/>
        </w:rPr>
        <w:t>ybt1∆</w:t>
      </w:r>
      <w:r w:rsidRPr="00264E8D">
        <w:rPr>
          <w:color w:val="000000" w:themeColor="text1"/>
        </w:rPr>
        <w:t xml:space="preserve">, </w:t>
      </w:r>
      <w:r w:rsidRPr="00233F15">
        <w:rPr>
          <w:i/>
          <w:color w:val="000000" w:themeColor="text1"/>
        </w:rPr>
        <w:t>ycf1∆</w:t>
      </w:r>
      <w:r w:rsidRPr="00264E8D">
        <w:rPr>
          <w:color w:val="000000" w:themeColor="text1"/>
        </w:rPr>
        <w:t>,</w:t>
      </w:r>
      <w:r>
        <w:rPr>
          <w:color w:val="000000" w:themeColor="text1"/>
        </w:rPr>
        <w:t xml:space="preserve"> and</w:t>
      </w:r>
      <w:r w:rsidRPr="00264E8D">
        <w:rPr>
          <w:color w:val="000000" w:themeColor="text1"/>
        </w:rPr>
        <w:t xml:space="preserve"> </w:t>
      </w:r>
      <w:r w:rsidRPr="00233F15">
        <w:rPr>
          <w:i/>
          <w:color w:val="000000" w:themeColor="text1"/>
        </w:rPr>
        <w:t>yor1∆</w:t>
      </w:r>
      <w:r>
        <w:rPr>
          <w:color w:val="000000" w:themeColor="text1"/>
        </w:rPr>
        <w:t xml:space="preserve"> are compared to the normalized resistance of the grouped pool data </w:t>
      </w:r>
      <w:r>
        <w:rPr>
          <w:color w:val="000000" w:themeColor="text1"/>
        </w:rPr>
        <w:lastRenderedPageBreak/>
        <w:t>(Figure 5A).  Growth of individual</w:t>
      </w:r>
      <w:r w:rsidRPr="003643C4">
        <w:rPr>
          <w:color w:val="000000" w:themeColor="text1"/>
        </w:rPr>
        <w:t xml:space="preserve"> strain</w:t>
      </w:r>
      <w:r>
        <w:rPr>
          <w:color w:val="000000" w:themeColor="text1"/>
        </w:rPr>
        <w:t>s</w:t>
      </w:r>
      <w:r w:rsidRPr="003643C4">
        <w:rPr>
          <w:color w:val="000000" w:themeColor="text1"/>
        </w:rPr>
        <w:t xml:space="preserve"> was measured at 1.9, 3.9, 7.8, 15.6, 23.4, 31.2, 35, and 40</w:t>
      </w:r>
      <w:r w:rsidRPr="003643C4">
        <w:rPr>
          <w:color w:val="000000" w:themeColor="text1"/>
          <w:lang w:val="el-GR"/>
        </w:rPr>
        <w:t>μ</w:t>
      </w:r>
      <w:r>
        <w:rPr>
          <w:color w:val="000000" w:themeColor="text1"/>
        </w:rPr>
        <w:t>M of fluconazole.  The pool was grown at 23.4</w:t>
      </w:r>
      <w:r w:rsidRPr="003643C4">
        <w:rPr>
          <w:color w:val="000000" w:themeColor="text1"/>
          <w:lang w:val="el-GR"/>
        </w:rPr>
        <w:t>μ</w:t>
      </w:r>
      <w:r>
        <w:rPr>
          <w:color w:val="000000" w:themeColor="text1"/>
          <w:lang w:val="en-CA"/>
        </w:rPr>
        <w:t>M</w:t>
      </w:r>
      <w:r>
        <w:rPr>
          <w:color w:val="000000" w:themeColor="text1"/>
        </w:rPr>
        <w:t>.</w:t>
      </w:r>
    </w:p>
    <w:p w14:paraId="09A01E83" w14:textId="77777777" w:rsidR="00E25B74" w:rsidRDefault="00E25B74" w:rsidP="006E7495">
      <w:pPr>
        <w:jc w:val="both"/>
        <w:rPr>
          <w:color w:val="000000" w:themeColor="text1"/>
        </w:rPr>
      </w:pPr>
    </w:p>
    <w:p w14:paraId="03A58788" w14:textId="5E5E1734" w:rsidR="002E0653" w:rsidRDefault="0092493A" w:rsidP="006E7495">
      <w:pPr>
        <w:jc w:val="both"/>
        <w:rPr>
          <w:bCs/>
          <w:iCs/>
          <w:color w:val="000000" w:themeColor="text1"/>
        </w:rPr>
      </w:pPr>
      <w:r w:rsidRPr="003643C4">
        <w:rPr>
          <w:b/>
          <w:bCs/>
          <w:iCs/>
          <w:color w:val="000000" w:themeColor="text1"/>
        </w:rPr>
        <w:t>Figure S1</w:t>
      </w:r>
      <w:r w:rsidR="007F40EA">
        <w:rPr>
          <w:b/>
          <w:bCs/>
          <w:iCs/>
          <w:color w:val="000000" w:themeColor="text1"/>
        </w:rPr>
        <w:t>1</w:t>
      </w:r>
      <w:r w:rsidRPr="003643C4">
        <w:rPr>
          <w:b/>
          <w:bCs/>
          <w:iCs/>
          <w:color w:val="000000" w:themeColor="text1"/>
        </w:rPr>
        <w:t xml:space="preserve">.  </w:t>
      </w:r>
      <w:r w:rsidRPr="003643C4">
        <w:rPr>
          <w:bCs/>
          <w:iCs/>
          <w:color w:val="000000" w:themeColor="text1"/>
        </w:rPr>
        <w:t xml:space="preserve">Measuring </w:t>
      </w:r>
      <w:r w:rsidR="00EE08DA">
        <w:rPr>
          <w:bCs/>
          <w:iCs/>
          <w:color w:val="000000" w:themeColor="text1"/>
        </w:rPr>
        <w:t>P</w:t>
      </w:r>
      <w:r w:rsidR="00C52FFD">
        <w:rPr>
          <w:bCs/>
          <w:iCs/>
          <w:color w:val="000000" w:themeColor="text1"/>
        </w:rPr>
        <w:t>rotein-</w:t>
      </w:r>
      <w:r w:rsidR="00EE08DA">
        <w:rPr>
          <w:bCs/>
          <w:iCs/>
          <w:color w:val="000000" w:themeColor="text1"/>
        </w:rPr>
        <w:t>P</w:t>
      </w:r>
      <w:r w:rsidR="00C52FFD">
        <w:rPr>
          <w:bCs/>
          <w:iCs/>
          <w:color w:val="000000" w:themeColor="text1"/>
        </w:rPr>
        <w:t xml:space="preserve">rotein </w:t>
      </w:r>
      <w:r w:rsidRPr="003643C4">
        <w:rPr>
          <w:bCs/>
          <w:iCs/>
          <w:color w:val="000000" w:themeColor="text1"/>
        </w:rPr>
        <w:t>interactions between Pdr5, Snq2, and Yor1 using mDHFR PCA.</w:t>
      </w:r>
    </w:p>
    <w:p w14:paraId="2B568150" w14:textId="4306B61B"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rsidRPr="007131FF">
        <w:rPr>
          <w:vertAlign w:val="subscript"/>
          <w:rPrChange w:id="236" w:author="Albi Celaj [2]" w:date="2018-12-07T15:52:00Z">
            <w:rPr/>
          </w:rPrChange>
        </w:rPr>
        <w:t>]</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rsidR="007F40EA">
        <w:t xml:space="preserve"> </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299FB0E2"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r w:rsidR="00FF0877">
        <w:rPr>
          <w:b/>
          <w:bCs/>
          <w:iCs/>
          <w:color w:val="000000" w:themeColor="text1"/>
        </w:rPr>
        <w:t>S1</w:t>
      </w:r>
      <w:r w:rsidR="007F40EA">
        <w:rPr>
          <w:b/>
          <w:bCs/>
          <w:iCs/>
          <w:color w:val="000000" w:themeColor="text1"/>
        </w:rPr>
        <w:t>2</w:t>
      </w:r>
      <w:r w:rsidR="00FF0877">
        <w:rPr>
          <w:b/>
          <w:bCs/>
          <w:iCs/>
          <w:color w:val="000000" w:themeColor="text1"/>
        </w:rPr>
        <w:t>.</w:t>
      </w:r>
      <w:r w:rsidR="00687741">
        <w:rPr>
          <w:bCs/>
          <w:iCs/>
          <w:color w:val="000000" w:themeColor="text1"/>
        </w:rPr>
        <w:t xml:space="preserve"> Measuring </w:t>
      </w:r>
      <w:r w:rsidR="007F40EA">
        <w:rPr>
          <w:bCs/>
          <w:iCs/>
          <w:color w:val="000000" w:themeColor="text1"/>
        </w:rPr>
        <w:t>P</w:t>
      </w:r>
      <w:r w:rsidR="00C52FFD">
        <w:rPr>
          <w:bCs/>
          <w:iCs/>
          <w:color w:val="000000" w:themeColor="text1"/>
        </w:rPr>
        <w:t>rotein-</w:t>
      </w:r>
      <w:r w:rsidR="007F40EA">
        <w:rPr>
          <w:bCs/>
          <w:iCs/>
          <w:color w:val="000000" w:themeColor="text1"/>
        </w:rPr>
        <w:t>P</w:t>
      </w:r>
      <w:r w:rsidR="00C52FFD">
        <w:rPr>
          <w:bCs/>
          <w:iCs/>
          <w:color w:val="000000" w:themeColor="text1"/>
        </w:rPr>
        <w:t xml:space="preserve">rotein </w:t>
      </w:r>
      <w:r w:rsidR="007F40EA">
        <w:rPr>
          <w:bCs/>
          <w:iCs/>
          <w:color w:val="000000" w:themeColor="text1"/>
        </w:rPr>
        <w:t>I</w:t>
      </w:r>
      <w:r w:rsidR="00D52B20">
        <w:rPr>
          <w:bCs/>
          <w:iCs/>
          <w:color w:val="000000" w:themeColor="text1"/>
        </w:rPr>
        <w:t>nteractions of Pdr5 with Snq2</w:t>
      </w:r>
      <w:r w:rsidRPr="003643C4">
        <w:rPr>
          <w:bCs/>
          <w:iCs/>
          <w:color w:val="000000" w:themeColor="text1"/>
        </w:rPr>
        <w:t xml:space="preserve"> and Yor1 using MYTH.</w:t>
      </w:r>
    </w:p>
    <w:p w14:paraId="03D58238" w14:textId="3A4D6E43"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fused to Cub</w:t>
      </w:r>
      <w:r w:rsidR="000520FE">
        <w:rPr>
          <w:bCs/>
          <w:iCs/>
          <w:color w:val="000000" w:themeColor="text1"/>
        </w:rPr>
        <w:t xml:space="preserve">.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1" w:author="Albi Celaj" w:date="2019-01-17T12:42:00Z" w:initials="AC">
    <w:p w14:paraId="698530E1" w14:textId="66EBEA84" w:rsidR="0049698F" w:rsidRDefault="0049698F">
      <w:pPr>
        <w:pStyle w:val="CommentText"/>
      </w:pPr>
      <w:r>
        <w:rPr>
          <w:rStyle w:val="CommentReference"/>
        </w:rPr>
        <w:annotationRef/>
      </w:r>
      <w:r>
        <w:t>Add separate numbers for growth + resistance</w:t>
      </w:r>
    </w:p>
  </w:comment>
  <w:comment w:id="67" w:author="Albi Celaj [2]" w:date="2018-12-17T12:23:00Z" w:initials="AC">
    <w:p w14:paraId="7673E027" w14:textId="77777777" w:rsidR="0049698F" w:rsidRDefault="0049698F" w:rsidP="00031519">
      <w:pPr>
        <w:pStyle w:val="CommentText"/>
      </w:pPr>
      <w:r>
        <w:rPr>
          <w:rStyle w:val="CommentReference"/>
        </w:rPr>
        <w:annotationRef/>
      </w:r>
      <w:r>
        <w:t>Need to add to data file</w:t>
      </w:r>
    </w:p>
  </w:comment>
  <w:comment w:id="80" w:author="Yachie Nozomu" w:date="2018-12-10T01:48:00Z" w:initials="NY">
    <w:p w14:paraId="5E14E6E4" w14:textId="77777777" w:rsidR="0049698F" w:rsidRDefault="0049698F" w:rsidP="00DB0ED8">
      <w:pPr>
        <w:pStyle w:val="CommentText"/>
      </w:pPr>
      <w:r>
        <w:rPr>
          <w:rStyle w:val="CommentReference"/>
        </w:rPr>
        <w:annotationRef/>
      </w:r>
      <w:r>
        <w:t>Overall, these specific interactions are hard to follow in the heatmap in Figure 3C… maybe make a submatrix representation or sub-network graphs?</w:t>
      </w:r>
    </w:p>
  </w:comment>
  <w:comment w:id="92" w:author="Yachie Nozomu" w:date="2018-12-10T02:21:00Z" w:initials="NY">
    <w:p w14:paraId="62EA94FD" w14:textId="77777777" w:rsidR="0049698F" w:rsidRDefault="0049698F" w:rsidP="00DB0ED8">
      <w:pPr>
        <w:pStyle w:val="CommentText"/>
      </w:pPr>
      <w:r>
        <w:rPr>
          <w:rStyle w:val="CommentReference"/>
        </w:rPr>
        <w:annotationRef/>
      </w:r>
      <w:r>
        <w:t>Do you assume there are only effluxes and Es are only positive values?</w:t>
      </w:r>
    </w:p>
  </w:comment>
  <w:comment w:id="93" w:author="Albi Celaj [2]" w:date="2018-12-10T14:33:00Z" w:initials="AC">
    <w:p w14:paraId="5C6297C8" w14:textId="77777777" w:rsidR="0049698F" w:rsidRDefault="0049698F" w:rsidP="00DB0ED8">
      <w:pPr>
        <w:pStyle w:val="CommentText"/>
      </w:pPr>
      <w:r>
        <w:rPr>
          <w:rStyle w:val="CommentReference"/>
        </w:rPr>
        <w:annotationRef/>
      </w:r>
      <w:r>
        <w:t>Yes – can add negative E-values but rather chose to model these as inhibition of a hidden clearance factor (as per e-mail)</w:t>
      </w:r>
    </w:p>
  </w:comment>
  <w:comment w:id="97" w:author="Yachie Nozomu" w:date="2018-12-10T01:58:00Z" w:initials="NY">
    <w:p w14:paraId="4D65C6BF" w14:textId="77777777" w:rsidR="0049698F" w:rsidRDefault="0049698F" w:rsidP="00DB0ED8">
      <w:pPr>
        <w:pStyle w:val="CommentText"/>
      </w:pPr>
      <w:r>
        <w:rPr>
          <w:rStyle w:val="CommentReference"/>
        </w:rPr>
        <w:annotationRef/>
      </w:r>
      <w:r>
        <w:t>Did you treat “I” and “E” edges equally? or did you optimize “I” edges first and then “E” edges? Did you apply this procedure even for the direct G-A pairs too?</w:t>
      </w:r>
    </w:p>
  </w:comment>
  <w:comment w:id="98" w:author="Albi Celaj [2]" w:date="2018-12-10T14:33:00Z" w:initials="AC">
    <w:p w14:paraId="5486673A" w14:textId="77777777" w:rsidR="0049698F" w:rsidRDefault="0049698F" w:rsidP="00DB0ED8">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99" w:author="Yachie Nozomu" w:date="2018-12-10T01:53:00Z" w:initials="NY">
    <w:p w14:paraId="59F4459E" w14:textId="77777777" w:rsidR="0049698F" w:rsidRDefault="0049698F"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100" w:author="Albi Celaj [2]" w:date="2018-12-10T14:33:00Z" w:initials="AC">
    <w:p w14:paraId="0B1F9671" w14:textId="6128468A" w:rsidR="0049698F" w:rsidRDefault="0049698F" w:rsidP="00E270DE">
      <w:pPr>
        <w:pStyle w:val="CommentText"/>
      </w:pPr>
      <w:r>
        <w:rPr>
          <w:rStyle w:val="CommentReference"/>
        </w:rPr>
        <w:annotationRef/>
      </w:r>
      <w:r>
        <w:t>I did this and it doesn’t change the results.  However, I’m not sure it was a proper test for overfitting so I’m leaving it as it was</w:t>
      </w:r>
    </w:p>
    <w:p w14:paraId="55DB30EF" w14:textId="77777777" w:rsidR="0049698F" w:rsidRDefault="0049698F" w:rsidP="00E270DE">
      <w:pPr>
        <w:pStyle w:val="CommentText"/>
      </w:pPr>
    </w:p>
  </w:comment>
  <w:comment w:id="103" w:author="Yachie Nozomu" w:date="2018-12-10T02:01:00Z" w:initials="NY">
    <w:p w14:paraId="6B20CD35" w14:textId="77777777" w:rsidR="0049698F" w:rsidRDefault="0049698F" w:rsidP="00E270DE">
      <w:pPr>
        <w:pStyle w:val="CommentText"/>
      </w:pPr>
      <w:r>
        <w:rPr>
          <w:rStyle w:val="CommentReference"/>
        </w:rPr>
        <w:annotationRef/>
      </w:r>
      <w:r>
        <w:t xml:space="preserve">Same here… two mating type datasets could share a decent amount of same genotypes </w:t>
      </w:r>
    </w:p>
  </w:comment>
  <w:comment w:id="104" w:author="Albi Celaj" w:date="2018-12-21T14:48:00Z" w:initials="AC">
    <w:p w14:paraId="28432A83" w14:textId="6F6409FF" w:rsidR="0049698F" w:rsidRDefault="0049698F">
      <w:pPr>
        <w:pStyle w:val="CommentText"/>
      </w:pPr>
      <w:r>
        <w:rPr>
          <w:rStyle w:val="CommentReference"/>
        </w:rPr>
        <w:annotationRef/>
      </w:r>
      <w:r>
        <w:t>As above</w:t>
      </w:r>
    </w:p>
  </w:comment>
  <w:comment w:id="114" w:author="Yachie Nozomu" w:date="2018-12-10T02:29:00Z" w:initials="NY">
    <w:p w14:paraId="19FD9F07" w14:textId="77777777" w:rsidR="0049698F" w:rsidRDefault="0049698F" w:rsidP="00D610F0">
      <w:pPr>
        <w:pStyle w:val="CommentText"/>
      </w:pPr>
      <w:r>
        <w:rPr>
          <w:rStyle w:val="CommentReference"/>
        </w:rPr>
        <w:annotationRef/>
      </w:r>
      <w:r>
        <w:t>Is it unlikely that these genes are involved in valinomycin uptake?</w:t>
      </w:r>
    </w:p>
  </w:comment>
  <w:comment w:id="113" w:author="Albi Celaj [2]" w:date="2018-12-10T13:27:00Z" w:initials="AC">
    <w:p w14:paraId="473490EC" w14:textId="2D66CB8C" w:rsidR="0049698F" w:rsidRDefault="0049698F">
      <w:pPr>
        <w:pStyle w:val="CommentText"/>
      </w:pPr>
      <w:r>
        <w:rPr>
          <w:rStyle w:val="CommentReference"/>
        </w:rPr>
        <w:annotationRef/>
      </w:r>
      <w:r>
        <w:t>See e-mail</w:t>
      </w:r>
    </w:p>
  </w:comment>
  <w:comment w:id="156" w:author="Frederick Roth" w:date="2019-01-22T16:14:00Z" w:initials="FR">
    <w:p w14:paraId="43294444" w14:textId="500717C0" w:rsidR="0049698F" w:rsidRDefault="0049698F">
      <w:pPr>
        <w:pStyle w:val="CommentText"/>
      </w:pPr>
      <w:r>
        <w:rPr>
          <w:rStyle w:val="CommentReference"/>
        </w:rPr>
        <w:annotationRef/>
      </w:r>
      <w:r>
        <w:rPr>
          <w:noProof/>
        </w:rPr>
        <w:t>add use of SGA term somewhere</w:t>
      </w:r>
    </w:p>
  </w:comment>
  <w:comment w:id="157" w:author="Albi Celaj" w:date="2019-01-24T13:53:00Z" w:initials="AC">
    <w:p w14:paraId="7B753950" w14:textId="485B26D7" w:rsidR="0049698F" w:rsidRDefault="0049698F">
      <w:pPr>
        <w:pStyle w:val="CommentText"/>
      </w:pPr>
      <w:r>
        <w:rPr>
          <w:rStyle w:val="CommentReference"/>
        </w:rPr>
        <w:annotationRef/>
      </w:r>
      <w:r>
        <w:t>Added it in the results instead (when describing Green Monster SGA markers)</w:t>
      </w:r>
    </w:p>
  </w:comment>
  <w:comment w:id="159" w:author="Yachie Nozomu" w:date="2018-12-10T02:31:00Z" w:initials="NY">
    <w:p w14:paraId="588E2228" w14:textId="77777777" w:rsidR="0049698F" w:rsidRDefault="0049698F" w:rsidP="00447F5C">
      <w:pPr>
        <w:pStyle w:val="CommentText"/>
      </w:pPr>
      <w:r>
        <w:rPr>
          <w:rStyle w:val="CommentReference"/>
        </w:rPr>
        <w:annotationRef/>
      </w:r>
      <w:r>
        <w:t>Please make sure that RY0148 is not GM Toolkit-alpha</w:t>
      </w:r>
    </w:p>
  </w:comment>
  <w:comment w:id="160" w:author="Albi Celaj [2]" w:date="2018-12-10T14:39:00Z" w:initials="AC">
    <w:p w14:paraId="6DAC57EE" w14:textId="72C0DDDC" w:rsidR="0049698F" w:rsidRDefault="0049698F">
      <w:pPr>
        <w:pStyle w:val="CommentText"/>
      </w:pPr>
      <w:r>
        <w:rPr>
          <w:rStyle w:val="CommentReference"/>
        </w:rPr>
        <w:annotationRef/>
      </w:r>
      <w:r>
        <w:t>It was the Toolkit-alpha strain that was used to make the barcoder, so I added both.  Is this ok? I didn’t see an ‘RY’ code for the barcoder strain</w:t>
      </w:r>
    </w:p>
  </w:comment>
  <w:comment w:id="173" w:author="Yachie Nozomu" w:date="2018-12-10T02:50:00Z" w:initials="NY">
    <w:p w14:paraId="3F645A1E" w14:textId="77777777" w:rsidR="0049698F" w:rsidRDefault="0049698F" w:rsidP="00F85114">
      <w:pPr>
        <w:pStyle w:val="CommentText"/>
      </w:pPr>
      <w:r>
        <w:rPr>
          <w:rStyle w:val="CommentReference"/>
        </w:rPr>
        <w:annotationRef/>
      </w:r>
      <w:r>
        <w:t xml:space="preserve">Was the GM strain URA+? Did each deletion locus have GFP and URA3? </w:t>
      </w:r>
    </w:p>
  </w:comment>
  <w:comment w:id="174" w:author="Albi Celaj [2]" w:date="2018-12-10T13:50:00Z" w:initials="AC">
    <w:p w14:paraId="77A8ABFE" w14:textId="6EF4267F" w:rsidR="0049698F" w:rsidRDefault="0049698F">
      <w:pPr>
        <w:pStyle w:val="CommentText"/>
      </w:pPr>
      <w:r>
        <w:rPr>
          <w:rStyle w:val="CommentReference"/>
        </w:rPr>
        <w:annotationRef/>
      </w:r>
      <w:r>
        <w:t>Yes it did</w:t>
      </w:r>
    </w:p>
  </w:comment>
  <w:comment w:id="203" w:author="Albi Celaj [3]" w:date="2017-08-24T14:59:00Z" w:initials="AC">
    <w:p w14:paraId="3798F73B" w14:textId="09A393D6" w:rsidR="0049698F" w:rsidRDefault="0049698F">
      <w:pPr>
        <w:pStyle w:val="CommentText"/>
      </w:pPr>
      <w:r>
        <w:rPr>
          <w:rStyle w:val="CommentReference"/>
        </w:rPr>
        <w:annotationRef/>
      </w:r>
      <w:r>
        <w:t>Need Marinella to add details</w:t>
      </w:r>
    </w:p>
  </w:comment>
  <w:comment w:id="205" w:author="Albi Celaj [3]" w:date="2017-08-29T13:35:00Z" w:initials="AC">
    <w:p w14:paraId="1D09427C" w14:textId="47A7C76C" w:rsidR="0049698F" w:rsidRDefault="0049698F">
      <w:pPr>
        <w:pStyle w:val="CommentText"/>
      </w:pPr>
      <w:r>
        <w:rPr>
          <w:rStyle w:val="CommentReference"/>
        </w:rPr>
        <w:annotationRef/>
      </w:r>
      <w:r>
        <w:rPr>
          <w:rStyle w:val="CommentReference"/>
        </w:rPr>
        <w:t>Jamie: Need confirmation that it was indeed 2%</w:t>
      </w:r>
    </w:p>
  </w:comment>
  <w:comment w:id="206" w:author="Albi Celaj [3]" w:date="2017-08-30T09:29:00Z" w:initials="AC">
    <w:p w14:paraId="2176F66A" w14:textId="3D74FFD6" w:rsidR="0049698F" w:rsidRDefault="0049698F">
      <w:pPr>
        <w:pStyle w:val="CommentText"/>
      </w:pPr>
      <w:r>
        <w:rPr>
          <w:rStyle w:val="CommentReference"/>
        </w:rPr>
        <w:annotationRef/>
      </w:r>
      <w:r>
        <w:t>Marinella: You had to recreate one of these strains, is it worth mentioning here?</w:t>
      </w:r>
    </w:p>
    <w:p w14:paraId="07D8619E" w14:textId="6BD7FA46" w:rsidR="0049698F" w:rsidRDefault="0049698F">
      <w:pPr>
        <w:pStyle w:val="CommentText"/>
      </w:pPr>
      <w:r>
        <w:t>- Also need to verify growth conditions, took from Tarassov et al paper</w:t>
      </w:r>
    </w:p>
    <w:p w14:paraId="57A9515B" w14:textId="62E3386E" w:rsidR="0049698F" w:rsidRDefault="0049698F">
      <w:pPr>
        <w:pStyle w:val="CommentText"/>
      </w:pPr>
      <w:r>
        <w:t>-Need fluconazole concentrations</w:t>
      </w:r>
    </w:p>
  </w:comment>
  <w:comment w:id="207" w:author="Albi Celaj [3]" w:date="2017-11-07T13:36:00Z" w:initials="AC">
    <w:p w14:paraId="311FD484" w14:textId="0BFFC7D3" w:rsidR="0049698F" w:rsidRDefault="0049698F">
      <w:pPr>
        <w:pStyle w:val="CommentText"/>
      </w:pPr>
      <w:r>
        <w:rPr>
          <w:rStyle w:val="CommentReference"/>
        </w:rPr>
        <w:annotationRef/>
      </w:r>
      <w:r>
        <w:t>Fritz: Need funding info</w:t>
      </w:r>
    </w:p>
  </w:comment>
  <w:comment w:id="208" w:author="Albi Celaj [3]" w:date="2017-11-07T13:36:00Z" w:initials="AC">
    <w:p w14:paraId="3DB38767" w14:textId="202E2C24" w:rsidR="0049698F" w:rsidRDefault="0049698F">
      <w:pPr>
        <w:pStyle w:val="CommentText"/>
      </w:pPr>
      <w:r>
        <w:rPr>
          <w:rStyle w:val="CommentReference"/>
        </w:rPr>
        <w:annotationRef/>
      </w:r>
      <w:r>
        <w:t>Under construction</w:t>
      </w:r>
    </w:p>
  </w:comment>
  <w:comment w:id="212" w:author="Yachie Nozomu" w:date="2018-12-10T04:06:00Z" w:initials="NY">
    <w:p w14:paraId="503887D7" w14:textId="77777777" w:rsidR="0049698F" w:rsidRDefault="0049698F" w:rsidP="006628D0">
      <w:pPr>
        <w:pStyle w:val="CommentText"/>
      </w:pPr>
      <w:r>
        <w:rPr>
          <w:rStyle w:val="CommentReference"/>
        </w:rPr>
        <w:annotationRef/>
      </w:r>
      <w:r>
        <w:t>P-values?</w:t>
      </w:r>
    </w:p>
  </w:comment>
  <w:comment w:id="213" w:author="Albi Celaj [2]" w:date="2018-12-10T13:58:00Z" w:initials="AC">
    <w:p w14:paraId="7834D23C" w14:textId="0819AEFF" w:rsidR="0049698F" w:rsidRDefault="0049698F">
      <w:pPr>
        <w:pStyle w:val="CommentText"/>
      </w:pPr>
      <w:r>
        <w:rPr>
          <w:rStyle w:val="CommentReference"/>
        </w:rPr>
        <w:annotationRef/>
      </w:r>
      <w:r>
        <w:t>Assuming p-value is for the correlation, will add</w:t>
      </w:r>
    </w:p>
  </w:comment>
  <w:comment w:id="216" w:author="Yachie Nozomu" w:date="2018-12-10T04:06:00Z" w:initials="NY">
    <w:p w14:paraId="403AA135" w14:textId="77777777" w:rsidR="0049698F" w:rsidRDefault="0049698F" w:rsidP="004557DE">
      <w:pPr>
        <w:pStyle w:val="CommentText"/>
      </w:pPr>
      <w:r>
        <w:rPr>
          <w:rStyle w:val="CommentReference"/>
        </w:rPr>
        <w:annotationRef/>
      </w:r>
      <w:r>
        <w:t>P-values?</w:t>
      </w:r>
    </w:p>
  </w:comment>
  <w:comment w:id="223" w:author="Yachie Nozomu" w:date="2018-12-10T04:09:00Z" w:initials="NY">
    <w:p w14:paraId="7ED5B4B5" w14:textId="77777777" w:rsidR="0049698F" w:rsidRDefault="0049698F" w:rsidP="00DD69D1">
      <w:pPr>
        <w:pStyle w:val="CommentText"/>
      </w:pPr>
      <w:r>
        <w:rPr>
          <w:rStyle w:val="CommentReference"/>
        </w:rPr>
        <w:annotationRef/>
      </w:r>
      <w:r>
        <w:t>Better to have a legend for the arrow widths</w:t>
      </w:r>
    </w:p>
  </w:comment>
  <w:comment w:id="224" w:author="Albi Celaj [2]" w:date="2018-12-10T14:02:00Z" w:initials="AC">
    <w:p w14:paraId="61A0643E" w14:textId="716CDE26" w:rsidR="0049698F" w:rsidRDefault="0049698F">
      <w:pPr>
        <w:pStyle w:val="CommentText"/>
      </w:pPr>
      <w:r>
        <w:rPr>
          <w:rStyle w:val="CommentReference"/>
        </w:rPr>
        <w:annotationRef/>
      </w:r>
      <w:r>
        <w:t>Done</w:t>
      </w:r>
    </w:p>
  </w:comment>
  <w:comment w:id="227" w:author="Yachie Nozomu" w:date="2018-12-10T04:12:00Z" w:initials="NY">
    <w:p w14:paraId="1B312765" w14:textId="03B984A1" w:rsidR="0049698F" w:rsidRDefault="0049698F" w:rsidP="00522486">
      <w:pPr>
        <w:pStyle w:val="CommentText"/>
      </w:pPr>
      <w:r>
        <w:rPr>
          <w:rStyle w:val="CommentReference"/>
        </w:rPr>
        <w:annotationRef/>
      </w:r>
      <w:r>
        <w:t>It would be better to have “In-yeast assembly” on the first arrow, “Cre-mediated recombination” on the second yeast population and “Selection of barcoder cells (+Hyg+5-FOA) on the second arrow.</w:t>
      </w:r>
    </w:p>
  </w:comment>
  <w:comment w:id="228" w:author="Albi Celaj" w:date="2019-01-31T17:40:00Z" w:initials="AC">
    <w:p w14:paraId="7F21D2AD" w14:textId="73C92892" w:rsidR="0049698F" w:rsidRDefault="0049698F">
      <w:pPr>
        <w:pStyle w:val="CommentText"/>
      </w:pPr>
      <w:r>
        <w:rPr>
          <w:rStyle w:val="CommentReference"/>
        </w:rPr>
        <w:annotationRef/>
      </w:r>
      <w:r>
        <w:t>Done</w:t>
      </w:r>
    </w:p>
  </w:comment>
  <w:comment w:id="229" w:author="Yachie Nozomu" w:date="2018-12-10T04:05:00Z" w:initials="NY">
    <w:p w14:paraId="1D22F995" w14:textId="77777777" w:rsidR="0049698F" w:rsidRDefault="0049698F" w:rsidP="00522486">
      <w:pPr>
        <w:pStyle w:val="CommentText"/>
      </w:pPr>
      <w:r>
        <w:rPr>
          <w:rStyle w:val="CommentReference"/>
        </w:rPr>
        <w:annotationRef/>
      </w:r>
      <w:r>
        <w:t>P-values?</w:t>
      </w:r>
    </w:p>
  </w:comment>
  <w:comment w:id="232" w:author="Yachie Nozomu" w:date="2018-12-10T04:07:00Z" w:initials="NY">
    <w:p w14:paraId="2734B415" w14:textId="77777777" w:rsidR="0049698F" w:rsidRDefault="0049698F" w:rsidP="00522486">
      <w:pPr>
        <w:pStyle w:val="CommentText"/>
      </w:pPr>
      <w:r>
        <w:rPr>
          <w:rStyle w:val="CommentReference"/>
        </w:rPr>
        <w:annotationRef/>
      </w:r>
      <w:r>
        <w:t>P-values?</w:t>
      </w:r>
    </w:p>
  </w:comment>
  <w:comment w:id="233" w:author="Yachie Nozomu" w:date="2018-12-10T04:07:00Z" w:initials="NY">
    <w:p w14:paraId="24423DA6" w14:textId="77777777" w:rsidR="0049698F" w:rsidRDefault="0049698F" w:rsidP="00C75C81">
      <w:pPr>
        <w:pStyle w:val="CommentText"/>
      </w:pPr>
      <w:r>
        <w:rPr>
          <w:rStyle w:val="CommentReference"/>
        </w:rPr>
        <w:annotationRef/>
      </w:r>
      <w:r>
        <w:t>P-values?</w:t>
      </w:r>
    </w:p>
  </w:comment>
  <w:comment w:id="235" w:author="Yachie Nozomu" w:date="2018-12-10T04:07:00Z" w:initials="NY">
    <w:p w14:paraId="0387A75F" w14:textId="77777777" w:rsidR="0049698F" w:rsidRDefault="0049698F"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8530E1" w15:done="0"/>
  <w15:commentEx w15:paraId="7673E027" w15:done="0"/>
  <w15:commentEx w15:paraId="5E14E6E4" w15:done="0"/>
  <w15:commentEx w15:paraId="62EA94FD" w15:done="0"/>
  <w15:commentEx w15:paraId="5C6297C8" w15:paraIdParent="62EA94FD" w15:done="0"/>
  <w15:commentEx w15:paraId="4D65C6BF" w15:done="0"/>
  <w15:commentEx w15:paraId="5486673A" w15:paraIdParent="4D65C6BF" w15:done="0"/>
  <w15:commentEx w15:paraId="59F4459E" w15:done="0"/>
  <w15:commentEx w15:paraId="55DB30EF" w15:paraIdParent="59F4459E" w15:done="0"/>
  <w15:commentEx w15:paraId="6B20CD35" w15:done="0"/>
  <w15:commentEx w15:paraId="28432A83" w15:paraIdParent="6B20CD35" w15:done="0"/>
  <w15:commentEx w15:paraId="19FD9F07" w15:done="0"/>
  <w15:commentEx w15:paraId="473490EC" w15:paraIdParent="19FD9F07" w15:done="0"/>
  <w15:commentEx w15:paraId="43294444" w15:done="0"/>
  <w15:commentEx w15:paraId="7B753950" w15:paraIdParent="43294444" w15:done="0"/>
  <w15:commentEx w15:paraId="588E2228" w15:done="0"/>
  <w15:commentEx w15:paraId="6DAC57EE" w15:paraIdParent="588E2228" w15:done="0"/>
  <w15:commentEx w15:paraId="3F645A1E" w15:done="0"/>
  <w15:commentEx w15:paraId="77A8ABFE" w15:paraIdParent="3F645A1E" w15:done="0"/>
  <w15:commentEx w15:paraId="3798F73B" w15:done="0"/>
  <w15:commentEx w15:paraId="1D09427C" w15:done="0"/>
  <w15:commentEx w15:paraId="57A9515B" w15:done="0"/>
  <w15:commentEx w15:paraId="311FD484" w15:done="0"/>
  <w15:commentEx w15:paraId="3DB38767" w15:done="0"/>
  <w15:commentEx w15:paraId="503887D7" w15:done="0"/>
  <w15:commentEx w15:paraId="7834D23C" w15:paraIdParent="503887D7" w15:done="0"/>
  <w15:commentEx w15:paraId="403AA135" w15:done="0"/>
  <w15:commentEx w15:paraId="7ED5B4B5" w15:done="0"/>
  <w15:commentEx w15:paraId="61A0643E" w15:paraIdParent="7ED5B4B5" w15:done="0"/>
  <w15:commentEx w15:paraId="1B312765" w15:done="0"/>
  <w15:commentEx w15:paraId="7F21D2AD" w15:paraIdParent="1B312765" w15:done="0"/>
  <w15:commentEx w15:paraId="1D22F995" w15:done="0"/>
  <w15:commentEx w15:paraId="2734B415" w15:done="0"/>
  <w15:commentEx w15:paraId="24423DA6" w15:done="0"/>
  <w15:commentEx w15:paraId="0387A7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8530E1" w16cid:durableId="1FEAF6CB"/>
  <w16cid:commentId w16cid:paraId="7673E027" w16cid:durableId="1FEAFA3E"/>
  <w16cid:commentId w16cid:paraId="5E14E6E4" w16cid:durableId="1FD73285"/>
  <w16cid:commentId w16cid:paraId="62EA94FD" w16cid:durableId="1FD73286"/>
  <w16cid:commentId w16cid:paraId="5C6297C8" w16cid:durableId="1FD73287"/>
  <w16cid:commentId w16cid:paraId="4D65C6BF" w16cid:durableId="1FD73288"/>
  <w16cid:commentId w16cid:paraId="5486673A" w16cid:durableId="1FD73289"/>
  <w16cid:commentId w16cid:paraId="59F4459E" w16cid:durableId="1FD7328A"/>
  <w16cid:commentId w16cid:paraId="55DB30EF" w16cid:durableId="1FD7328B"/>
  <w16cid:commentId w16cid:paraId="6B20CD35" w16cid:durableId="1FD7328C"/>
  <w16cid:commentId w16cid:paraId="28432A83" w16cid:durableId="1FD7328D"/>
  <w16cid:commentId w16cid:paraId="19FD9F07" w16cid:durableId="1FD7328E"/>
  <w16cid:commentId w16cid:paraId="473490EC" w16cid:durableId="1FD7328F"/>
  <w16cid:commentId w16cid:paraId="43294444" w16cid:durableId="1FF1BFD6"/>
  <w16cid:commentId w16cid:paraId="7B753950" w16cid:durableId="1FF441D7"/>
  <w16cid:commentId w16cid:paraId="588E2228" w16cid:durableId="1FD73293"/>
  <w16cid:commentId w16cid:paraId="6DAC57EE" w16cid:durableId="1FD73294"/>
  <w16cid:commentId w16cid:paraId="3F645A1E" w16cid:durableId="1FD73296"/>
  <w16cid:commentId w16cid:paraId="77A8ABFE" w16cid:durableId="1FD73297"/>
  <w16cid:commentId w16cid:paraId="3798F73B" w16cid:durableId="1FD7329B"/>
  <w16cid:commentId w16cid:paraId="1D09427C" w16cid:durableId="1FD7329C"/>
  <w16cid:commentId w16cid:paraId="57A9515B" w16cid:durableId="1FD7329D"/>
  <w16cid:commentId w16cid:paraId="311FD484" w16cid:durableId="1FD7329F"/>
  <w16cid:commentId w16cid:paraId="3DB38767" w16cid:durableId="1FD732A0"/>
  <w16cid:commentId w16cid:paraId="503887D7" w16cid:durableId="1FD732A2"/>
  <w16cid:commentId w16cid:paraId="7834D23C" w16cid:durableId="1FD732A3"/>
  <w16cid:commentId w16cid:paraId="403AA135" w16cid:durableId="1FD732A8"/>
  <w16cid:commentId w16cid:paraId="7ED5B4B5" w16cid:durableId="1FD732A9"/>
  <w16cid:commentId w16cid:paraId="61A0643E" w16cid:durableId="1FD732AA"/>
  <w16cid:commentId w16cid:paraId="1B312765" w16cid:durableId="1FD732AB"/>
  <w16cid:commentId w16cid:paraId="7F21D2AD" w16cid:durableId="1FFDB173"/>
  <w16cid:commentId w16cid:paraId="1D22F995" w16cid:durableId="1FD732AC"/>
  <w16cid:commentId w16cid:paraId="2734B415" w16cid:durableId="1FD732AD"/>
  <w16cid:commentId w16cid:paraId="24423DA6" w16cid:durableId="1FD732B0"/>
  <w16cid:commentId w16cid:paraId="0387A75F" w16cid:durableId="1FD732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FDEC1" w14:textId="77777777" w:rsidR="008A711A" w:rsidRDefault="008A711A" w:rsidP="006D69DC">
      <w:r>
        <w:separator/>
      </w:r>
    </w:p>
  </w:endnote>
  <w:endnote w:type="continuationSeparator" w:id="0">
    <w:p w14:paraId="7F275804" w14:textId="77777777" w:rsidR="008A711A" w:rsidRDefault="008A711A"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EF82D" w14:textId="77777777" w:rsidR="008A711A" w:rsidRDefault="008A711A" w:rsidP="006D69DC">
      <w:r>
        <w:separator/>
      </w:r>
    </w:p>
  </w:footnote>
  <w:footnote w:type="continuationSeparator" w:id="0">
    <w:p w14:paraId="00977BE8" w14:textId="77777777" w:rsidR="008A711A" w:rsidRDefault="008A711A"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AD" w15:userId="S::albi.celaj@mail.utoronto.ca::725b78b5-2951-40d9-b0b3-05f20b89ce7e"/>
  </w15:person>
  <w15:person w15:author="Albi Celaj [2]">
    <w15:presenceInfo w15:providerId="Windows Live" w15:userId="725b78b5-2951-40d9-b0b3-05f20b89ce7e"/>
  </w15:person>
  <w15:person w15:author="Frederick Roth">
    <w15:presenceInfo w15:providerId="Windows Live" w15:userId="eb1175e97672b9a9"/>
  </w15:person>
  <w15:person w15:author="Albi Celaj [3]">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2"/>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GB"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F7B"/>
    <w:rsid w:val="000010D5"/>
    <w:rsid w:val="00001398"/>
    <w:rsid w:val="00001416"/>
    <w:rsid w:val="00001421"/>
    <w:rsid w:val="00001506"/>
    <w:rsid w:val="000018E5"/>
    <w:rsid w:val="00001B97"/>
    <w:rsid w:val="000022CD"/>
    <w:rsid w:val="0000261A"/>
    <w:rsid w:val="00002858"/>
    <w:rsid w:val="00002F36"/>
    <w:rsid w:val="00003397"/>
    <w:rsid w:val="000035C0"/>
    <w:rsid w:val="00003637"/>
    <w:rsid w:val="00003647"/>
    <w:rsid w:val="0000388E"/>
    <w:rsid w:val="000039A6"/>
    <w:rsid w:val="00003B81"/>
    <w:rsid w:val="00003DFF"/>
    <w:rsid w:val="00003EA8"/>
    <w:rsid w:val="00003EB4"/>
    <w:rsid w:val="00004018"/>
    <w:rsid w:val="00004324"/>
    <w:rsid w:val="000047EF"/>
    <w:rsid w:val="00004B39"/>
    <w:rsid w:val="00004CEE"/>
    <w:rsid w:val="000055CE"/>
    <w:rsid w:val="000059B9"/>
    <w:rsid w:val="00005CD2"/>
    <w:rsid w:val="00005FAD"/>
    <w:rsid w:val="000060F7"/>
    <w:rsid w:val="0000660A"/>
    <w:rsid w:val="0000726D"/>
    <w:rsid w:val="00007301"/>
    <w:rsid w:val="00007B6F"/>
    <w:rsid w:val="00007BF7"/>
    <w:rsid w:val="00007CE3"/>
    <w:rsid w:val="00007E2D"/>
    <w:rsid w:val="00007EC6"/>
    <w:rsid w:val="000102C9"/>
    <w:rsid w:val="00010573"/>
    <w:rsid w:val="000106F3"/>
    <w:rsid w:val="00010A34"/>
    <w:rsid w:val="00011618"/>
    <w:rsid w:val="000116B1"/>
    <w:rsid w:val="00011AC2"/>
    <w:rsid w:val="00011B07"/>
    <w:rsid w:val="00011FDC"/>
    <w:rsid w:val="0001262B"/>
    <w:rsid w:val="00012855"/>
    <w:rsid w:val="00012C50"/>
    <w:rsid w:val="00012CF1"/>
    <w:rsid w:val="00012FD9"/>
    <w:rsid w:val="00012FFB"/>
    <w:rsid w:val="0001321B"/>
    <w:rsid w:val="000132AB"/>
    <w:rsid w:val="0001347A"/>
    <w:rsid w:val="00013653"/>
    <w:rsid w:val="000136A7"/>
    <w:rsid w:val="00013887"/>
    <w:rsid w:val="00013996"/>
    <w:rsid w:val="00013B85"/>
    <w:rsid w:val="00013D8C"/>
    <w:rsid w:val="000142F4"/>
    <w:rsid w:val="00014458"/>
    <w:rsid w:val="00014744"/>
    <w:rsid w:val="000149FA"/>
    <w:rsid w:val="00014A32"/>
    <w:rsid w:val="00014BAF"/>
    <w:rsid w:val="000153FA"/>
    <w:rsid w:val="0001555C"/>
    <w:rsid w:val="00015E42"/>
    <w:rsid w:val="000161ED"/>
    <w:rsid w:val="00016570"/>
    <w:rsid w:val="000166FC"/>
    <w:rsid w:val="00016A62"/>
    <w:rsid w:val="00016B0D"/>
    <w:rsid w:val="00017317"/>
    <w:rsid w:val="000176CD"/>
    <w:rsid w:val="0001789C"/>
    <w:rsid w:val="000178FB"/>
    <w:rsid w:val="00017991"/>
    <w:rsid w:val="00017BC1"/>
    <w:rsid w:val="000205FF"/>
    <w:rsid w:val="00020C39"/>
    <w:rsid w:val="00020CE2"/>
    <w:rsid w:val="00020F10"/>
    <w:rsid w:val="000211E2"/>
    <w:rsid w:val="000213BD"/>
    <w:rsid w:val="000216A5"/>
    <w:rsid w:val="00022119"/>
    <w:rsid w:val="00022370"/>
    <w:rsid w:val="00022514"/>
    <w:rsid w:val="000228D3"/>
    <w:rsid w:val="00022CBD"/>
    <w:rsid w:val="00022D04"/>
    <w:rsid w:val="00022EC9"/>
    <w:rsid w:val="00022FCB"/>
    <w:rsid w:val="00023080"/>
    <w:rsid w:val="00023393"/>
    <w:rsid w:val="00023443"/>
    <w:rsid w:val="00023F09"/>
    <w:rsid w:val="00024003"/>
    <w:rsid w:val="00024284"/>
    <w:rsid w:val="000242CE"/>
    <w:rsid w:val="00024975"/>
    <w:rsid w:val="00024A47"/>
    <w:rsid w:val="00024EE9"/>
    <w:rsid w:val="00024F31"/>
    <w:rsid w:val="0002525A"/>
    <w:rsid w:val="00025332"/>
    <w:rsid w:val="00025615"/>
    <w:rsid w:val="0002571E"/>
    <w:rsid w:val="00025BA5"/>
    <w:rsid w:val="00025BAF"/>
    <w:rsid w:val="0002613F"/>
    <w:rsid w:val="0002676A"/>
    <w:rsid w:val="00026B49"/>
    <w:rsid w:val="000270D6"/>
    <w:rsid w:val="0002737F"/>
    <w:rsid w:val="000274E9"/>
    <w:rsid w:val="00027FD5"/>
    <w:rsid w:val="00030241"/>
    <w:rsid w:val="00030366"/>
    <w:rsid w:val="000303AD"/>
    <w:rsid w:val="00030684"/>
    <w:rsid w:val="000307EE"/>
    <w:rsid w:val="00030807"/>
    <w:rsid w:val="00030EAD"/>
    <w:rsid w:val="000312F9"/>
    <w:rsid w:val="000313E2"/>
    <w:rsid w:val="00031519"/>
    <w:rsid w:val="000315A1"/>
    <w:rsid w:val="00031C9D"/>
    <w:rsid w:val="00032417"/>
    <w:rsid w:val="0003249A"/>
    <w:rsid w:val="00032944"/>
    <w:rsid w:val="0003324C"/>
    <w:rsid w:val="0003372F"/>
    <w:rsid w:val="00033EEC"/>
    <w:rsid w:val="00033F26"/>
    <w:rsid w:val="00034092"/>
    <w:rsid w:val="000341D5"/>
    <w:rsid w:val="00034562"/>
    <w:rsid w:val="000349EA"/>
    <w:rsid w:val="00034C8A"/>
    <w:rsid w:val="00034F0D"/>
    <w:rsid w:val="0003538E"/>
    <w:rsid w:val="0003644F"/>
    <w:rsid w:val="000368DC"/>
    <w:rsid w:val="00036C34"/>
    <w:rsid w:val="00037459"/>
    <w:rsid w:val="00037817"/>
    <w:rsid w:val="00037946"/>
    <w:rsid w:val="00037A38"/>
    <w:rsid w:val="00037B64"/>
    <w:rsid w:val="000402D3"/>
    <w:rsid w:val="00040DF7"/>
    <w:rsid w:val="000410C2"/>
    <w:rsid w:val="000411F7"/>
    <w:rsid w:val="0004126E"/>
    <w:rsid w:val="00041500"/>
    <w:rsid w:val="000416FC"/>
    <w:rsid w:val="00041797"/>
    <w:rsid w:val="000418F6"/>
    <w:rsid w:val="00041A62"/>
    <w:rsid w:val="00041EBE"/>
    <w:rsid w:val="00041FF2"/>
    <w:rsid w:val="00042541"/>
    <w:rsid w:val="00042EBE"/>
    <w:rsid w:val="00043254"/>
    <w:rsid w:val="00043266"/>
    <w:rsid w:val="000436E0"/>
    <w:rsid w:val="00044302"/>
    <w:rsid w:val="000444B8"/>
    <w:rsid w:val="00044587"/>
    <w:rsid w:val="0004469C"/>
    <w:rsid w:val="000447E8"/>
    <w:rsid w:val="00044914"/>
    <w:rsid w:val="00044A46"/>
    <w:rsid w:val="00044FE4"/>
    <w:rsid w:val="00045262"/>
    <w:rsid w:val="000454B3"/>
    <w:rsid w:val="000454F7"/>
    <w:rsid w:val="000458A1"/>
    <w:rsid w:val="0004626A"/>
    <w:rsid w:val="0004641B"/>
    <w:rsid w:val="00046C09"/>
    <w:rsid w:val="000475D8"/>
    <w:rsid w:val="00047B3E"/>
    <w:rsid w:val="00047C42"/>
    <w:rsid w:val="00047CD0"/>
    <w:rsid w:val="000500D0"/>
    <w:rsid w:val="0005084C"/>
    <w:rsid w:val="000508E8"/>
    <w:rsid w:val="00050B70"/>
    <w:rsid w:val="00050D6B"/>
    <w:rsid w:val="00050EA3"/>
    <w:rsid w:val="00051187"/>
    <w:rsid w:val="0005129A"/>
    <w:rsid w:val="00051520"/>
    <w:rsid w:val="0005167C"/>
    <w:rsid w:val="000517D1"/>
    <w:rsid w:val="000518E2"/>
    <w:rsid w:val="00051BBD"/>
    <w:rsid w:val="00051BFA"/>
    <w:rsid w:val="00051EE7"/>
    <w:rsid w:val="000520FE"/>
    <w:rsid w:val="0005237E"/>
    <w:rsid w:val="000525D1"/>
    <w:rsid w:val="00052D2B"/>
    <w:rsid w:val="00053306"/>
    <w:rsid w:val="000534D0"/>
    <w:rsid w:val="00053D1D"/>
    <w:rsid w:val="000541FC"/>
    <w:rsid w:val="00054782"/>
    <w:rsid w:val="00055511"/>
    <w:rsid w:val="0005557E"/>
    <w:rsid w:val="00055652"/>
    <w:rsid w:val="00055E61"/>
    <w:rsid w:val="00055F34"/>
    <w:rsid w:val="00055F5E"/>
    <w:rsid w:val="000561F3"/>
    <w:rsid w:val="00056237"/>
    <w:rsid w:val="000566FB"/>
    <w:rsid w:val="000567D5"/>
    <w:rsid w:val="00056BB0"/>
    <w:rsid w:val="00056CB1"/>
    <w:rsid w:val="00056FC5"/>
    <w:rsid w:val="000570E2"/>
    <w:rsid w:val="0005739C"/>
    <w:rsid w:val="00057555"/>
    <w:rsid w:val="000575DB"/>
    <w:rsid w:val="0006005C"/>
    <w:rsid w:val="000604F9"/>
    <w:rsid w:val="00060530"/>
    <w:rsid w:val="0006076B"/>
    <w:rsid w:val="0006089D"/>
    <w:rsid w:val="0006098A"/>
    <w:rsid w:val="00060C94"/>
    <w:rsid w:val="000613DB"/>
    <w:rsid w:val="00061EB7"/>
    <w:rsid w:val="00062117"/>
    <w:rsid w:val="000624AC"/>
    <w:rsid w:val="0006258A"/>
    <w:rsid w:val="000626FF"/>
    <w:rsid w:val="00062850"/>
    <w:rsid w:val="00062A8E"/>
    <w:rsid w:val="00062B32"/>
    <w:rsid w:val="00062C90"/>
    <w:rsid w:val="00063634"/>
    <w:rsid w:val="000637C8"/>
    <w:rsid w:val="00063A0A"/>
    <w:rsid w:val="00063A6C"/>
    <w:rsid w:val="00063DD6"/>
    <w:rsid w:val="00063E8A"/>
    <w:rsid w:val="00064211"/>
    <w:rsid w:val="00064247"/>
    <w:rsid w:val="00064C69"/>
    <w:rsid w:val="0006582F"/>
    <w:rsid w:val="00065B48"/>
    <w:rsid w:val="00065D41"/>
    <w:rsid w:val="00066455"/>
    <w:rsid w:val="00066634"/>
    <w:rsid w:val="00066EE3"/>
    <w:rsid w:val="0006712B"/>
    <w:rsid w:val="000678E9"/>
    <w:rsid w:val="00067E3A"/>
    <w:rsid w:val="00067E77"/>
    <w:rsid w:val="00070567"/>
    <w:rsid w:val="000708AD"/>
    <w:rsid w:val="000708CE"/>
    <w:rsid w:val="000716FF"/>
    <w:rsid w:val="00071B43"/>
    <w:rsid w:val="00071C42"/>
    <w:rsid w:val="00071C7F"/>
    <w:rsid w:val="00072038"/>
    <w:rsid w:val="000723B0"/>
    <w:rsid w:val="00072501"/>
    <w:rsid w:val="00072934"/>
    <w:rsid w:val="00072BB4"/>
    <w:rsid w:val="00072D47"/>
    <w:rsid w:val="0007321F"/>
    <w:rsid w:val="00073541"/>
    <w:rsid w:val="00073A3F"/>
    <w:rsid w:val="00073AE7"/>
    <w:rsid w:val="00074820"/>
    <w:rsid w:val="0007488D"/>
    <w:rsid w:val="0007506E"/>
    <w:rsid w:val="00075179"/>
    <w:rsid w:val="00075902"/>
    <w:rsid w:val="00075C79"/>
    <w:rsid w:val="00076354"/>
    <w:rsid w:val="00076569"/>
    <w:rsid w:val="00076589"/>
    <w:rsid w:val="00077452"/>
    <w:rsid w:val="00077DA9"/>
    <w:rsid w:val="00077E54"/>
    <w:rsid w:val="00077FEB"/>
    <w:rsid w:val="000802CC"/>
    <w:rsid w:val="00080308"/>
    <w:rsid w:val="00080475"/>
    <w:rsid w:val="000807DB"/>
    <w:rsid w:val="00080CFF"/>
    <w:rsid w:val="00080EE1"/>
    <w:rsid w:val="000812E9"/>
    <w:rsid w:val="00081FE2"/>
    <w:rsid w:val="0008217B"/>
    <w:rsid w:val="000824F8"/>
    <w:rsid w:val="00082D7A"/>
    <w:rsid w:val="000831F2"/>
    <w:rsid w:val="00083976"/>
    <w:rsid w:val="00083B30"/>
    <w:rsid w:val="00083CF8"/>
    <w:rsid w:val="00084065"/>
    <w:rsid w:val="00084101"/>
    <w:rsid w:val="00084186"/>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2F1"/>
    <w:rsid w:val="00086366"/>
    <w:rsid w:val="00086A4B"/>
    <w:rsid w:val="00086B6E"/>
    <w:rsid w:val="00086C16"/>
    <w:rsid w:val="00086DEF"/>
    <w:rsid w:val="0008703C"/>
    <w:rsid w:val="0008713F"/>
    <w:rsid w:val="00087566"/>
    <w:rsid w:val="000876BF"/>
    <w:rsid w:val="00087775"/>
    <w:rsid w:val="00087998"/>
    <w:rsid w:val="00087AAF"/>
    <w:rsid w:val="00087C2E"/>
    <w:rsid w:val="00087F63"/>
    <w:rsid w:val="00090233"/>
    <w:rsid w:val="00090CF7"/>
    <w:rsid w:val="00090EEC"/>
    <w:rsid w:val="000912EC"/>
    <w:rsid w:val="0009151E"/>
    <w:rsid w:val="00091724"/>
    <w:rsid w:val="000919D1"/>
    <w:rsid w:val="000925DD"/>
    <w:rsid w:val="000926AC"/>
    <w:rsid w:val="00092898"/>
    <w:rsid w:val="000928E2"/>
    <w:rsid w:val="00092955"/>
    <w:rsid w:val="00092CDB"/>
    <w:rsid w:val="00093472"/>
    <w:rsid w:val="0009349F"/>
    <w:rsid w:val="00093A99"/>
    <w:rsid w:val="00093B93"/>
    <w:rsid w:val="00093EBE"/>
    <w:rsid w:val="000942EE"/>
    <w:rsid w:val="00094387"/>
    <w:rsid w:val="00094426"/>
    <w:rsid w:val="000946A1"/>
    <w:rsid w:val="00094A15"/>
    <w:rsid w:val="00094C1B"/>
    <w:rsid w:val="00094D37"/>
    <w:rsid w:val="000950BD"/>
    <w:rsid w:val="000954A2"/>
    <w:rsid w:val="00095AD4"/>
    <w:rsid w:val="0009615F"/>
    <w:rsid w:val="00096BF1"/>
    <w:rsid w:val="00096F44"/>
    <w:rsid w:val="00096F69"/>
    <w:rsid w:val="00097040"/>
    <w:rsid w:val="0009783B"/>
    <w:rsid w:val="00097B86"/>
    <w:rsid w:val="00097DFE"/>
    <w:rsid w:val="000A0257"/>
    <w:rsid w:val="000A070F"/>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4711"/>
    <w:rsid w:val="000A5033"/>
    <w:rsid w:val="000A544B"/>
    <w:rsid w:val="000A6112"/>
    <w:rsid w:val="000A6132"/>
    <w:rsid w:val="000A6414"/>
    <w:rsid w:val="000A64B9"/>
    <w:rsid w:val="000A6580"/>
    <w:rsid w:val="000A680F"/>
    <w:rsid w:val="000A68DA"/>
    <w:rsid w:val="000A6E35"/>
    <w:rsid w:val="000A712A"/>
    <w:rsid w:val="000A7424"/>
    <w:rsid w:val="000A758A"/>
    <w:rsid w:val="000A77AE"/>
    <w:rsid w:val="000A78C0"/>
    <w:rsid w:val="000A7909"/>
    <w:rsid w:val="000A7961"/>
    <w:rsid w:val="000A79F2"/>
    <w:rsid w:val="000B05AE"/>
    <w:rsid w:val="000B077E"/>
    <w:rsid w:val="000B08C5"/>
    <w:rsid w:val="000B0A26"/>
    <w:rsid w:val="000B0E85"/>
    <w:rsid w:val="000B1289"/>
    <w:rsid w:val="000B14B3"/>
    <w:rsid w:val="000B16EF"/>
    <w:rsid w:val="000B1EAB"/>
    <w:rsid w:val="000B20E3"/>
    <w:rsid w:val="000B251E"/>
    <w:rsid w:val="000B2871"/>
    <w:rsid w:val="000B2CDD"/>
    <w:rsid w:val="000B2E3E"/>
    <w:rsid w:val="000B2E9C"/>
    <w:rsid w:val="000B2EA8"/>
    <w:rsid w:val="000B3F65"/>
    <w:rsid w:val="000B4073"/>
    <w:rsid w:val="000B4598"/>
    <w:rsid w:val="000B47B8"/>
    <w:rsid w:val="000B4CD5"/>
    <w:rsid w:val="000B4E58"/>
    <w:rsid w:val="000B4F87"/>
    <w:rsid w:val="000B535C"/>
    <w:rsid w:val="000B53D6"/>
    <w:rsid w:val="000B5417"/>
    <w:rsid w:val="000B54DB"/>
    <w:rsid w:val="000B56E8"/>
    <w:rsid w:val="000B5CBC"/>
    <w:rsid w:val="000B5CDB"/>
    <w:rsid w:val="000B6231"/>
    <w:rsid w:val="000B623D"/>
    <w:rsid w:val="000B6473"/>
    <w:rsid w:val="000B64DC"/>
    <w:rsid w:val="000B6544"/>
    <w:rsid w:val="000B6825"/>
    <w:rsid w:val="000B68A3"/>
    <w:rsid w:val="000B6AA8"/>
    <w:rsid w:val="000B6CF1"/>
    <w:rsid w:val="000B6E55"/>
    <w:rsid w:val="000B70C7"/>
    <w:rsid w:val="000B7575"/>
    <w:rsid w:val="000B76CF"/>
    <w:rsid w:val="000B7B84"/>
    <w:rsid w:val="000B7BE0"/>
    <w:rsid w:val="000B7E99"/>
    <w:rsid w:val="000C01B2"/>
    <w:rsid w:val="000C01CB"/>
    <w:rsid w:val="000C0219"/>
    <w:rsid w:val="000C0301"/>
    <w:rsid w:val="000C0405"/>
    <w:rsid w:val="000C062A"/>
    <w:rsid w:val="000C0669"/>
    <w:rsid w:val="000C0823"/>
    <w:rsid w:val="000C0D59"/>
    <w:rsid w:val="000C10E6"/>
    <w:rsid w:val="000C198F"/>
    <w:rsid w:val="000C1AFE"/>
    <w:rsid w:val="000C1C3A"/>
    <w:rsid w:val="000C1CC4"/>
    <w:rsid w:val="000C20C9"/>
    <w:rsid w:val="000C2670"/>
    <w:rsid w:val="000C30DD"/>
    <w:rsid w:val="000C36A9"/>
    <w:rsid w:val="000C3A00"/>
    <w:rsid w:val="000C3FF8"/>
    <w:rsid w:val="000C409B"/>
    <w:rsid w:val="000C41F6"/>
    <w:rsid w:val="000C4320"/>
    <w:rsid w:val="000C4760"/>
    <w:rsid w:val="000C5268"/>
    <w:rsid w:val="000C56D2"/>
    <w:rsid w:val="000C58EF"/>
    <w:rsid w:val="000C5C2F"/>
    <w:rsid w:val="000C5F94"/>
    <w:rsid w:val="000C6231"/>
    <w:rsid w:val="000C62CA"/>
    <w:rsid w:val="000C6CFE"/>
    <w:rsid w:val="000C6F86"/>
    <w:rsid w:val="000C711F"/>
    <w:rsid w:val="000C727A"/>
    <w:rsid w:val="000C7311"/>
    <w:rsid w:val="000C7544"/>
    <w:rsid w:val="000C7E1E"/>
    <w:rsid w:val="000D02EE"/>
    <w:rsid w:val="000D0530"/>
    <w:rsid w:val="000D060F"/>
    <w:rsid w:val="000D06E5"/>
    <w:rsid w:val="000D0B46"/>
    <w:rsid w:val="000D0B5B"/>
    <w:rsid w:val="000D0C6E"/>
    <w:rsid w:val="000D0DCC"/>
    <w:rsid w:val="000D118A"/>
    <w:rsid w:val="000D15B8"/>
    <w:rsid w:val="000D1619"/>
    <w:rsid w:val="000D1933"/>
    <w:rsid w:val="000D1A92"/>
    <w:rsid w:val="000D1AFD"/>
    <w:rsid w:val="000D1B71"/>
    <w:rsid w:val="000D1BDE"/>
    <w:rsid w:val="000D1D70"/>
    <w:rsid w:val="000D20B3"/>
    <w:rsid w:val="000D21ED"/>
    <w:rsid w:val="000D23CC"/>
    <w:rsid w:val="000D2524"/>
    <w:rsid w:val="000D2EE6"/>
    <w:rsid w:val="000D2F48"/>
    <w:rsid w:val="000D3237"/>
    <w:rsid w:val="000D32DB"/>
    <w:rsid w:val="000D3309"/>
    <w:rsid w:val="000D367A"/>
    <w:rsid w:val="000D3A6A"/>
    <w:rsid w:val="000D40ED"/>
    <w:rsid w:val="000D410F"/>
    <w:rsid w:val="000D489D"/>
    <w:rsid w:val="000D48AB"/>
    <w:rsid w:val="000D49D2"/>
    <w:rsid w:val="000D4BFA"/>
    <w:rsid w:val="000D4C7F"/>
    <w:rsid w:val="000D4CE2"/>
    <w:rsid w:val="000D4F48"/>
    <w:rsid w:val="000D54C6"/>
    <w:rsid w:val="000D56F9"/>
    <w:rsid w:val="000D5B35"/>
    <w:rsid w:val="000D6E54"/>
    <w:rsid w:val="000D710B"/>
    <w:rsid w:val="000D721A"/>
    <w:rsid w:val="000D7256"/>
    <w:rsid w:val="000D77DF"/>
    <w:rsid w:val="000D780C"/>
    <w:rsid w:val="000D7B40"/>
    <w:rsid w:val="000D7B5C"/>
    <w:rsid w:val="000D7CC4"/>
    <w:rsid w:val="000D7E08"/>
    <w:rsid w:val="000E030D"/>
    <w:rsid w:val="000E0544"/>
    <w:rsid w:val="000E0582"/>
    <w:rsid w:val="000E0731"/>
    <w:rsid w:val="000E08A9"/>
    <w:rsid w:val="000E1177"/>
    <w:rsid w:val="000E130F"/>
    <w:rsid w:val="000E17B2"/>
    <w:rsid w:val="000E17D7"/>
    <w:rsid w:val="000E1889"/>
    <w:rsid w:val="000E1A41"/>
    <w:rsid w:val="000E1AC6"/>
    <w:rsid w:val="000E290B"/>
    <w:rsid w:val="000E2C0F"/>
    <w:rsid w:val="000E2DA7"/>
    <w:rsid w:val="000E2F2A"/>
    <w:rsid w:val="000E32A5"/>
    <w:rsid w:val="000E370C"/>
    <w:rsid w:val="000E3BD3"/>
    <w:rsid w:val="000E3E9D"/>
    <w:rsid w:val="000E40C0"/>
    <w:rsid w:val="000E44BD"/>
    <w:rsid w:val="000E46E9"/>
    <w:rsid w:val="000E4A9F"/>
    <w:rsid w:val="000E4AA5"/>
    <w:rsid w:val="000E4C73"/>
    <w:rsid w:val="000E4DF5"/>
    <w:rsid w:val="000E4F1E"/>
    <w:rsid w:val="000E4FF6"/>
    <w:rsid w:val="000E5117"/>
    <w:rsid w:val="000E54BE"/>
    <w:rsid w:val="000E55D5"/>
    <w:rsid w:val="000E64CF"/>
    <w:rsid w:val="000E6696"/>
    <w:rsid w:val="000E66F9"/>
    <w:rsid w:val="000E693A"/>
    <w:rsid w:val="000E729B"/>
    <w:rsid w:val="000E73E0"/>
    <w:rsid w:val="000E7A92"/>
    <w:rsid w:val="000E7D4E"/>
    <w:rsid w:val="000E7F52"/>
    <w:rsid w:val="000F00CA"/>
    <w:rsid w:val="000F1014"/>
    <w:rsid w:val="000F1183"/>
    <w:rsid w:val="000F1291"/>
    <w:rsid w:val="000F1335"/>
    <w:rsid w:val="000F174B"/>
    <w:rsid w:val="000F1A8A"/>
    <w:rsid w:val="000F1B2A"/>
    <w:rsid w:val="000F1CBF"/>
    <w:rsid w:val="000F2CD7"/>
    <w:rsid w:val="000F2DD5"/>
    <w:rsid w:val="000F2E8A"/>
    <w:rsid w:val="000F2F4D"/>
    <w:rsid w:val="000F33AC"/>
    <w:rsid w:val="000F36F5"/>
    <w:rsid w:val="000F37CE"/>
    <w:rsid w:val="000F39CE"/>
    <w:rsid w:val="000F4179"/>
    <w:rsid w:val="000F41EA"/>
    <w:rsid w:val="000F4722"/>
    <w:rsid w:val="000F4776"/>
    <w:rsid w:val="000F4809"/>
    <w:rsid w:val="000F49EC"/>
    <w:rsid w:val="000F4D99"/>
    <w:rsid w:val="000F4F38"/>
    <w:rsid w:val="000F50CB"/>
    <w:rsid w:val="000F5207"/>
    <w:rsid w:val="000F5B7B"/>
    <w:rsid w:val="000F605B"/>
    <w:rsid w:val="000F6442"/>
    <w:rsid w:val="000F65CF"/>
    <w:rsid w:val="000F6A4B"/>
    <w:rsid w:val="000F6A69"/>
    <w:rsid w:val="000F6B5B"/>
    <w:rsid w:val="000F71B3"/>
    <w:rsid w:val="000F75A2"/>
    <w:rsid w:val="000F7ED4"/>
    <w:rsid w:val="000F7F6E"/>
    <w:rsid w:val="00100B14"/>
    <w:rsid w:val="00100CAE"/>
    <w:rsid w:val="00100CCD"/>
    <w:rsid w:val="00100E4E"/>
    <w:rsid w:val="00101644"/>
    <w:rsid w:val="00101660"/>
    <w:rsid w:val="0010198E"/>
    <w:rsid w:val="00101E30"/>
    <w:rsid w:val="00102202"/>
    <w:rsid w:val="00102214"/>
    <w:rsid w:val="0010271F"/>
    <w:rsid w:val="00102C81"/>
    <w:rsid w:val="00102D7B"/>
    <w:rsid w:val="001032F7"/>
    <w:rsid w:val="00103719"/>
    <w:rsid w:val="001038A9"/>
    <w:rsid w:val="001038DA"/>
    <w:rsid w:val="00103D6A"/>
    <w:rsid w:val="00103D7E"/>
    <w:rsid w:val="001043BD"/>
    <w:rsid w:val="001046E3"/>
    <w:rsid w:val="00104F88"/>
    <w:rsid w:val="00105653"/>
    <w:rsid w:val="001058AB"/>
    <w:rsid w:val="00105954"/>
    <w:rsid w:val="0010620E"/>
    <w:rsid w:val="00106325"/>
    <w:rsid w:val="001065C7"/>
    <w:rsid w:val="00106708"/>
    <w:rsid w:val="00107269"/>
    <w:rsid w:val="001074D1"/>
    <w:rsid w:val="00107B62"/>
    <w:rsid w:val="00107F5A"/>
    <w:rsid w:val="0011011B"/>
    <w:rsid w:val="001101B3"/>
    <w:rsid w:val="001102B2"/>
    <w:rsid w:val="00110DEA"/>
    <w:rsid w:val="00110DEB"/>
    <w:rsid w:val="001110A9"/>
    <w:rsid w:val="0011162C"/>
    <w:rsid w:val="00111996"/>
    <w:rsid w:val="00111A12"/>
    <w:rsid w:val="00111D86"/>
    <w:rsid w:val="00111E77"/>
    <w:rsid w:val="0011221B"/>
    <w:rsid w:val="001122D8"/>
    <w:rsid w:val="00112958"/>
    <w:rsid w:val="00112A5F"/>
    <w:rsid w:val="00112A8D"/>
    <w:rsid w:val="00112CF1"/>
    <w:rsid w:val="00113AC4"/>
    <w:rsid w:val="00113C47"/>
    <w:rsid w:val="00114000"/>
    <w:rsid w:val="00114987"/>
    <w:rsid w:val="00114B65"/>
    <w:rsid w:val="00114E62"/>
    <w:rsid w:val="00114F51"/>
    <w:rsid w:val="00115317"/>
    <w:rsid w:val="0011558E"/>
    <w:rsid w:val="001156F4"/>
    <w:rsid w:val="0011572C"/>
    <w:rsid w:val="00115AC6"/>
    <w:rsid w:val="00115F23"/>
    <w:rsid w:val="0011606F"/>
    <w:rsid w:val="0011643A"/>
    <w:rsid w:val="001165B0"/>
    <w:rsid w:val="00116D98"/>
    <w:rsid w:val="001172A0"/>
    <w:rsid w:val="00117375"/>
    <w:rsid w:val="00117A50"/>
    <w:rsid w:val="00117EE3"/>
    <w:rsid w:val="00117F28"/>
    <w:rsid w:val="001207FF"/>
    <w:rsid w:val="00120A86"/>
    <w:rsid w:val="00120EA5"/>
    <w:rsid w:val="00120EFE"/>
    <w:rsid w:val="0012108E"/>
    <w:rsid w:val="0012159D"/>
    <w:rsid w:val="001216A2"/>
    <w:rsid w:val="00121D28"/>
    <w:rsid w:val="00122063"/>
    <w:rsid w:val="001228A2"/>
    <w:rsid w:val="001229B3"/>
    <w:rsid w:val="00123BB1"/>
    <w:rsid w:val="00123E71"/>
    <w:rsid w:val="00124824"/>
    <w:rsid w:val="00124A2E"/>
    <w:rsid w:val="00124BD9"/>
    <w:rsid w:val="001251A7"/>
    <w:rsid w:val="001253E6"/>
    <w:rsid w:val="0012567C"/>
    <w:rsid w:val="001257E9"/>
    <w:rsid w:val="00125974"/>
    <w:rsid w:val="00125C10"/>
    <w:rsid w:val="00125DED"/>
    <w:rsid w:val="001261E7"/>
    <w:rsid w:val="00127266"/>
    <w:rsid w:val="00127593"/>
    <w:rsid w:val="00127596"/>
    <w:rsid w:val="001278C3"/>
    <w:rsid w:val="0013000E"/>
    <w:rsid w:val="001304C8"/>
    <w:rsid w:val="001306EA"/>
    <w:rsid w:val="001310AE"/>
    <w:rsid w:val="001310B1"/>
    <w:rsid w:val="00131334"/>
    <w:rsid w:val="001315AB"/>
    <w:rsid w:val="00131614"/>
    <w:rsid w:val="001317A7"/>
    <w:rsid w:val="00131BB3"/>
    <w:rsid w:val="00131C80"/>
    <w:rsid w:val="00131E47"/>
    <w:rsid w:val="0013232C"/>
    <w:rsid w:val="00132515"/>
    <w:rsid w:val="001325F4"/>
    <w:rsid w:val="00132870"/>
    <w:rsid w:val="00133051"/>
    <w:rsid w:val="00133453"/>
    <w:rsid w:val="00133CC6"/>
    <w:rsid w:val="00133F63"/>
    <w:rsid w:val="001341DD"/>
    <w:rsid w:val="00134428"/>
    <w:rsid w:val="0013494D"/>
    <w:rsid w:val="0013508F"/>
    <w:rsid w:val="001354BE"/>
    <w:rsid w:val="001359B7"/>
    <w:rsid w:val="00135D78"/>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8F"/>
    <w:rsid w:val="001421B9"/>
    <w:rsid w:val="00142737"/>
    <w:rsid w:val="00142A16"/>
    <w:rsid w:val="00142A1A"/>
    <w:rsid w:val="00143588"/>
    <w:rsid w:val="00143598"/>
    <w:rsid w:val="00143AC7"/>
    <w:rsid w:val="00143BDF"/>
    <w:rsid w:val="0014409A"/>
    <w:rsid w:val="0014421D"/>
    <w:rsid w:val="00144441"/>
    <w:rsid w:val="00145675"/>
    <w:rsid w:val="00145810"/>
    <w:rsid w:val="0014592D"/>
    <w:rsid w:val="00145C19"/>
    <w:rsid w:val="00146183"/>
    <w:rsid w:val="001461BC"/>
    <w:rsid w:val="0014644A"/>
    <w:rsid w:val="001466E7"/>
    <w:rsid w:val="0014685C"/>
    <w:rsid w:val="00146B98"/>
    <w:rsid w:val="00146D1F"/>
    <w:rsid w:val="00146EB0"/>
    <w:rsid w:val="00147304"/>
    <w:rsid w:val="00147811"/>
    <w:rsid w:val="00147C11"/>
    <w:rsid w:val="00147D85"/>
    <w:rsid w:val="00147E6F"/>
    <w:rsid w:val="00150385"/>
    <w:rsid w:val="0015042B"/>
    <w:rsid w:val="001504C1"/>
    <w:rsid w:val="001504DB"/>
    <w:rsid w:val="00150B4E"/>
    <w:rsid w:val="00150D4B"/>
    <w:rsid w:val="0015117B"/>
    <w:rsid w:val="00151795"/>
    <w:rsid w:val="00151D04"/>
    <w:rsid w:val="00151E99"/>
    <w:rsid w:val="00151FFB"/>
    <w:rsid w:val="001523C0"/>
    <w:rsid w:val="00152CEC"/>
    <w:rsid w:val="00152D12"/>
    <w:rsid w:val="00152EC5"/>
    <w:rsid w:val="00153387"/>
    <w:rsid w:val="0015382E"/>
    <w:rsid w:val="00153CF1"/>
    <w:rsid w:val="00153E28"/>
    <w:rsid w:val="00154026"/>
    <w:rsid w:val="00154410"/>
    <w:rsid w:val="0015456B"/>
    <w:rsid w:val="00154597"/>
    <w:rsid w:val="00154B11"/>
    <w:rsid w:val="00154CB5"/>
    <w:rsid w:val="00155323"/>
    <w:rsid w:val="0015538E"/>
    <w:rsid w:val="00155717"/>
    <w:rsid w:val="00155DAB"/>
    <w:rsid w:val="0015640F"/>
    <w:rsid w:val="001565A9"/>
    <w:rsid w:val="00156826"/>
    <w:rsid w:val="001568C3"/>
    <w:rsid w:val="00156B78"/>
    <w:rsid w:val="00156CCE"/>
    <w:rsid w:val="0015719A"/>
    <w:rsid w:val="0015729A"/>
    <w:rsid w:val="001579D6"/>
    <w:rsid w:val="00157BEB"/>
    <w:rsid w:val="00160012"/>
    <w:rsid w:val="00160252"/>
    <w:rsid w:val="0016025B"/>
    <w:rsid w:val="00160556"/>
    <w:rsid w:val="00160B19"/>
    <w:rsid w:val="00160C57"/>
    <w:rsid w:val="00160F91"/>
    <w:rsid w:val="00160FF6"/>
    <w:rsid w:val="00161038"/>
    <w:rsid w:val="001610C4"/>
    <w:rsid w:val="00161121"/>
    <w:rsid w:val="001611B6"/>
    <w:rsid w:val="00161680"/>
    <w:rsid w:val="00161A62"/>
    <w:rsid w:val="00161B7D"/>
    <w:rsid w:val="0016225D"/>
    <w:rsid w:val="00162A01"/>
    <w:rsid w:val="00162BEF"/>
    <w:rsid w:val="00162E90"/>
    <w:rsid w:val="00162F91"/>
    <w:rsid w:val="001634A2"/>
    <w:rsid w:val="00163626"/>
    <w:rsid w:val="00163C5D"/>
    <w:rsid w:val="001643AF"/>
    <w:rsid w:val="00164434"/>
    <w:rsid w:val="0016482C"/>
    <w:rsid w:val="00164B33"/>
    <w:rsid w:val="00164DBD"/>
    <w:rsid w:val="001651D9"/>
    <w:rsid w:val="0016584B"/>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9DE"/>
    <w:rsid w:val="00171BAE"/>
    <w:rsid w:val="00171F69"/>
    <w:rsid w:val="001722E9"/>
    <w:rsid w:val="001723FC"/>
    <w:rsid w:val="001725B0"/>
    <w:rsid w:val="0017290A"/>
    <w:rsid w:val="00172B5D"/>
    <w:rsid w:val="001731FC"/>
    <w:rsid w:val="0017320C"/>
    <w:rsid w:val="00173244"/>
    <w:rsid w:val="0017340B"/>
    <w:rsid w:val="00173DA0"/>
    <w:rsid w:val="00173F18"/>
    <w:rsid w:val="00174004"/>
    <w:rsid w:val="001740F5"/>
    <w:rsid w:val="0017411B"/>
    <w:rsid w:val="001746B3"/>
    <w:rsid w:val="001748D8"/>
    <w:rsid w:val="0017493E"/>
    <w:rsid w:val="0017496F"/>
    <w:rsid w:val="001749C0"/>
    <w:rsid w:val="00174A1D"/>
    <w:rsid w:val="00174B8D"/>
    <w:rsid w:val="00174BEA"/>
    <w:rsid w:val="00174D9C"/>
    <w:rsid w:val="00175026"/>
    <w:rsid w:val="00175420"/>
    <w:rsid w:val="00175454"/>
    <w:rsid w:val="0017550D"/>
    <w:rsid w:val="00175596"/>
    <w:rsid w:val="001755B2"/>
    <w:rsid w:val="0017639A"/>
    <w:rsid w:val="00176957"/>
    <w:rsid w:val="00176BD4"/>
    <w:rsid w:val="00176D8A"/>
    <w:rsid w:val="001771F8"/>
    <w:rsid w:val="00177272"/>
    <w:rsid w:val="00177817"/>
    <w:rsid w:val="0017782B"/>
    <w:rsid w:val="001778B3"/>
    <w:rsid w:val="001779EE"/>
    <w:rsid w:val="00180011"/>
    <w:rsid w:val="00180292"/>
    <w:rsid w:val="0018093A"/>
    <w:rsid w:val="00180AEC"/>
    <w:rsid w:val="00180D6F"/>
    <w:rsid w:val="0018105E"/>
    <w:rsid w:val="00181485"/>
    <w:rsid w:val="00181529"/>
    <w:rsid w:val="001816FF"/>
    <w:rsid w:val="00181DD1"/>
    <w:rsid w:val="00182726"/>
    <w:rsid w:val="00182854"/>
    <w:rsid w:val="00182CBB"/>
    <w:rsid w:val="00183559"/>
    <w:rsid w:val="00183F4B"/>
    <w:rsid w:val="001844A5"/>
    <w:rsid w:val="00184648"/>
    <w:rsid w:val="001855A4"/>
    <w:rsid w:val="00185764"/>
    <w:rsid w:val="00185B86"/>
    <w:rsid w:val="00185C05"/>
    <w:rsid w:val="00185DBB"/>
    <w:rsid w:val="00185E06"/>
    <w:rsid w:val="00185E07"/>
    <w:rsid w:val="0018646D"/>
    <w:rsid w:val="00186471"/>
    <w:rsid w:val="00186779"/>
    <w:rsid w:val="00186C75"/>
    <w:rsid w:val="00186FD9"/>
    <w:rsid w:val="001872ED"/>
    <w:rsid w:val="00187563"/>
    <w:rsid w:val="001877C7"/>
    <w:rsid w:val="0018788B"/>
    <w:rsid w:val="00187B10"/>
    <w:rsid w:val="00187B2D"/>
    <w:rsid w:val="001901AB"/>
    <w:rsid w:val="00190329"/>
    <w:rsid w:val="001903DE"/>
    <w:rsid w:val="00190C40"/>
    <w:rsid w:val="00190EA3"/>
    <w:rsid w:val="0019108C"/>
    <w:rsid w:val="00191A44"/>
    <w:rsid w:val="00191BFA"/>
    <w:rsid w:val="00192190"/>
    <w:rsid w:val="0019234B"/>
    <w:rsid w:val="00192654"/>
    <w:rsid w:val="00192A23"/>
    <w:rsid w:val="00192A33"/>
    <w:rsid w:val="00192BA3"/>
    <w:rsid w:val="00192C59"/>
    <w:rsid w:val="001937E6"/>
    <w:rsid w:val="00193AE1"/>
    <w:rsid w:val="00193E8A"/>
    <w:rsid w:val="0019447F"/>
    <w:rsid w:val="001944E5"/>
    <w:rsid w:val="00194AA9"/>
    <w:rsid w:val="00194D80"/>
    <w:rsid w:val="00194FD7"/>
    <w:rsid w:val="00195125"/>
    <w:rsid w:val="00195167"/>
    <w:rsid w:val="00195D24"/>
    <w:rsid w:val="00195D71"/>
    <w:rsid w:val="00196297"/>
    <w:rsid w:val="001963CB"/>
    <w:rsid w:val="001964C7"/>
    <w:rsid w:val="0019657D"/>
    <w:rsid w:val="001968CB"/>
    <w:rsid w:val="0019697B"/>
    <w:rsid w:val="00196D4C"/>
    <w:rsid w:val="00196DCC"/>
    <w:rsid w:val="00196F21"/>
    <w:rsid w:val="001970FE"/>
    <w:rsid w:val="0019716A"/>
    <w:rsid w:val="00197200"/>
    <w:rsid w:val="001973C0"/>
    <w:rsid w:val="001973D8"/>
    <w:rsid w:val="0019740A"/>
    <w:rsid w:val="00197436"/>
    <w:rsid w:val="001975F9"/>
    <w:rsid w:val="001979C8"/>
    <w:rsid w:val="001A048D"/>
    <w:rsid w:val="001A0EE8"/>
    <w:rsid w:val="001A1199"/>
    <w:rsid w:val="001A197E"/>
    <w:rsid w:val="001A1FC6"/>
    <w:rsid w:val="001A210B"/>
    <w:rsid w:val="001A22F0"/>
    <w:rsid w:val="001A2B63"/>
    <w:rsid w:val="001A2F64"/>
    <w:rsid w:val="001A35D4"/>
    <w:rsid w:val="001A3A3A"/>
    <w:rsid w:val="001A4394"/>
    <w:rsid w:val="001A4A3A"/>
    <w:rsid w:val="001A4F46"/>
    <w:rsid w:val="001A4F62"/>
    <w:rsid w:val="001A5111"/>
    <w:rsid w:val="001A5274"/>
    <w:rsid w:val="001A5473"/>
    <w:rsid w:val="001A5607"/>
    <w:rsid w:val="001A5831"/>
    <w:rsid w:val="001A5F12"/>
    <w:rsid w:val="001A6131"/>
    <w:rsid w:val="001A6782"/>
    <w:rsid w:val="001A67E3"/>
    <w:rsid w:val="001A6A41"/>
    <w:rsid w:val="001A6D26"/>
    <w:rsid w:val="001A6DF8"/>
    <w:rsid w:val="001A797B"/>
    <w:rsid w:val="001A7C2E"/>
    <w:rsid w:val="001A7DD8"/>
    <w:rsid w:val="001A7E77"/>
    <w:rsid w:val="001B0287"/>
    <w:rsid w:val="001B06FC"/>
    <w:rsid w:val="001B082E"/>
    <w:rsid w:val="001B0B68"/>
    <w:rsid w:val="001B0C4D"/>
    <w:rsid w:val="001B1218"/>
    <w:rsid w:val="001B1758"/>
    <w:rsid w:val="001B19B4"/>
    <w:rsid w:val="001B1B1F"/>
    <w:rsid w:val="001B1D34"/>
    <w:rsid w:val="001B1E4A"/>
    <w:rsid w:val="001B24C1"/>
    <w:rsid w:val="001B29A8"/>
    <w:rsid w:val="001B2B60"/>
    <w:rsid w:val="001B348D"/>
    <w:rsid w:val="001B37E7"/>
    <w:rsid w:val="001B38DD"/>
    <w:rsid w:val="001B3F8B"/>
    <w:rsid w:val="001B3FE1"/>
    <w:rsid w:val="001B42B2"/>
    <w:rsid w:val="001B456B"/>
    <w:rsid w:val="001B464E"/>
    <w:rsid w:val="001B4936"/>
    <w:rsid w:val="001B4BDC"/>
    <w:rsid w:val="001B4C78"/>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0CC6"/>
    <w:rsid w:val="001C13E3"/>
    <w:rsid w:val="001C1A6B"/>
    <w:rsid w:val="001C1DFB"/>
    <w:rsid w:val="001C1ED0"/>
    <w:rsid w:val="001C1FBB"/>
    <w:rsid w:val="001C2341"/>
    <w:rsid w:val="001C271A"/>
    <w:rsid w:val="001C2B8D"/>
    <w:rsid w:val="001C2E01"/>
    <w:rsid w:val="001C2FD8"/>
    <w:rsid w:val="001C304F"/>
    <w:rsid w:val="001C31A3"/>
    <w:rsid w:val="001C381F"/>
    <w:rsid w:val="001C404C"/>
    <w:rsid w:val="001C4544"/>
    <w:rsid w:val="001C4571"/>
    <w:rsid w:val="001C4709"/>
    <w:rsid w:val="001C514C"/>
    <w:rsid w:val="001C54DE"/>
    <w:rsid w:val="001C5543"/>
    <w:rsid w:val="001C557C"/>
    <w:rsid w:val="001C5A48"/>
    <w:rsid w:val="001C5EFD"/>
    <w:rsid w:val="001C5FA2"/>
    <w:rsid w:val="001C616E"/>
    <w:rsid w:val="001C626A"/>
    <w:rsid w:val="001C62B5"/>
    <w:rsid w:val="001C65FC"/>
    <w:rsid w:val="001C68C9"/>
    <w:rsid w:val="001C6922"/>
    <w:rsid w:val="001C6CC7"/>
    <w:rsid w:val="001C6F17"/>
    <w:rsid w:val="001C70BC"/>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5C"/>
    <w:rsid w:val="001D1DF5"/>
    <w:rsid w:val="001D1E6A"/>
    <w:rsid w:val="001D2AED"/>
    <w:rsid w:val="001D2C34"/>
    <w:rsid w:val="001D329D"/>
    <w:rsid w:val="001D3652"/>
    <w:rsid w:val="001D401A"/>
    <w:rsid w:val="001D415E"/>
    <w:rsid w:val="001D422A"/>
    <w:rsid w:val="001D4AFF"/>
    <w:rsid w:val="001D524E"/>
    <w:rsid w:val="001D5992"/>
    <w:rsid w:val="001D5AAF"/>
    <w:rsid w:val="001D5ECF"/>
    <w:rsid w:val="001D6027"/>
    <w:rsid w:val="001D65D2"/>
    <w:rsid w:val="001D70A9"/>
    <w:rsid w:val="001D7152"/>
    <w:rsid w:val="001D73FA"/>
    <w:rsid w:val="001D74AB"/>
    <w:rsid w:val="001D7504"/>
    <w:rsid w:val="001D77B8"/>
    <w:rsid w:val="001D788B"/>
    <w:rsid w:val="001D7ADA"/>
    <w:rsid w:val="001E0419"/>
    <w:rsid w:val="001E0A38"/>
    <w:rsid w:val="001E120B"/>
    <w:rsid w:val="001E147C"/>
    <w:rsid w:val="001E151D"/>
    <w:rsid w:val="001E1AF5"/>
    <w:rsid w:val="001E1DD3"/>
    <w:rsid w:val="001E20EF"/>
    <w:rsid w:val="001E2396"/>
    <w:rsid w:val="001E2A47"/>
    <w:rsid w:val="001E2DEA"/>
    <w:rsid w:val="001E2EE0"/>
    <w:rsid w:val="001E3508"/>
    <w:rsid w:val="001E3585"/>
    <w:rsid w:val="001E36C8"/>
    <w:rsid w:val="001E430A"/>
    <w:rsid w:val="001E4580"/>
    <w:rsid w:val="001E45FD"/>
    <w:rsid w:val="001E478D"/>
    <w:rsid w:val="001E4ACD"/>
    <w:rsid w:val="001E4FC1"/>
    <w:rsid w:val="001E5078"/>
    <w:rsid w:val="001E55D2"/>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493"/>
    <w:rsid w:val="001F052C"/>
    <w:rsid w:val="001F1F7F"/>
    <w:rsid w:val="001F2501"/>
    <w:rsid w:val="001F2999"/>
    <w:rsid w:val="001F29B5"/>
    <w:rsid w:val="001F2B88"/>
    <w:rsid w:val="001F2D56"/>
    <w:rsid w:val="001F34FB"/>
    <w:rsid w:val="001F3541"/>
    <w:rsid w:val="001F3600"/>
    <w:rsid w:val="001F36D5"/>
    <w:rsid w:val="001F394E"/>
    <w:rsid w:val="001F3A1A"/>
    <w:rsid w:val="001F40B2"/>
    <w:rsid w:val="001F4165"/>
    <w:rsid w:val="001F43AC"/>
    <w:rsid w:val="001F4426"/>
    <w:rsid w:val="001F45A7"/>
    <w:rsid w:val="001F45BF"/>
    <w:rsid w:val="001F4672"/>
    <w:rsid w:val="001F46D6"/>
    <w:rsid w:val="001F47C2"/>
    <w:rsid w:val="001F4960"/>
    <w:rsid w:val="001F4C09"/>
    <w:rsid w:val="001F52D4"/>
    <w:rsid w:val="001F53B8"/>
    <w:rsid w:val="001F5438"/>
    <w:rsid w:val="001F55A2"/>
    <w:rsid w:val="001F5994"/>
    <w:rsid w:val="001F5DF7"/>
    <w:rsid w:val="001F5ED6"/>
    <w:rsid w:val="001F5EE9"/>
    <w:rsid w:val="001F6212"/>
    <w:rsid w:val="001F636F"/>
    <w:rsid w:val="001F69FF"/>
    <w:rsid w:val="001F7021"/>
    <w:rsid w:val="001F70FD"/>
    <w:rsid w:val="001F7109"/>
    <w:rsid w:val="001F7899"/>
    <w:rsid w:val="001F79AD"/>
    <w:rsid w:val="001F7D08"/>
    <w:rsid w:val="00200118"/>
    <w:rsid w:val="00200532"/>
    <w:rsid w:val="002011CF"/>
    <w:rsid w:val="002017FE"/>
    <w:rsid w:val="002019DE"/>
    <w:rsid w:val="00201C38"/>
    <w:rsid w:val="00202043"/>
    <w:rsid w:val="00202123"/>
    <w:rsid w:val="00202203"/>
    <w:rsid w:val="00202C5E"/>
    <w:rsid w:val="00202DC4"/>
    <w:rsid w:val="00202E46"/>
    <w:rsid w:val="002032F3"/>
    <w:rsid w:val="00203644"/>
    <w:rsid w:val="00203B9A"/>
    <w:rsid w:val="00203D6C"/>
    <w:rsid w:val="00204157"/>
    <w:rsid w:val="002041DA"/>
    <w:rsid w:val="00204342"/>
    <w:rsid w:val="0020497C"/>
    <w:rsid w:val="00204C74"/>
    <w:rsid w:val="00204CE6"/>
    <w:rsid w:val="00204E1C"/>
    <w:rsid w:val="00204EE4"/>
    <w:rsid w:val="00205726"/>
    <w:rsid w:val="00205943"/>
    <w:rsid w:val="00205ADD"/>
    <w:rsid w:val="00205E44"/>
    <w:rsid w:val="002061FD"/>
    <w:rsid w:val="0020633E"/>
    <w:rsid w:val="00206589"/>
    <w:rsid w:val="00206D6C"/>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01"/>
    <w:rsid w:val="002139DC"/>
    <w:rsid w:val="00213AEF"/>
    <w:rsid w:val="00213AF1"/>
    <w:rsid w:val="00213DF7"/>
    <w:rsid w:val="00214166"/>
    <w:rsid w:val="002150F9"/>
    <w:rsid w:val="0021518A"/>
    <w:rsid w:val="00215E0E"/>
    <w:rsid w:val="002160C1"/>
    <w:rsid w:val="0021622F"/>
    <w:rsid w:val="002169AC"/>
    <w:rsid w:val="00216E48"/>
    <w:rsid w:val="002172A0"/>
    <w:rsid w:val="002174B8"/>
    <w:rsid w:val="00220542"/>
    <w:rsid w:val="0022080B"/>
    <w:rsid w:val="00220BF3"/>
    <w:rsid w:val="00221176"/>
    <w:rsid w:val="0022121E"/>
    <w:rsid w:val="00221495"/>
    <w:rsid w:val="00221A39"/>
    <w:rsid w:val="00221DB6"/>
    <w:rsid w:val="00222478"/>
    <w:rsid w:val="00222479"/>
    <w:rsid w:val="002224A5"/>
    <w:rsid w:val="00222796"/>
    <w:rsid w:val="0022280B"/>
    <w:rsid w:val="0022298F"/>
    <w:rsid w:val="00222CFA"/>
    <w:rsid w:val="0022303A"/>
    <w:rsid w:val="0022317C"/>
    <w:rsid w:val="00223475"/>
    <w:rsid w:val="00223571"/>
    <w:rsid w:val="002236BD"/>
    <w:rsid w:val="00223A81"/>
    <w:rsid w:val="00223CD0"/>
    <w:rsid w:val="00223D3A"/>
    <w:rsid w:val="0022416E"/>
    <w:rsid w:val="002241E3"/>
    <w:rsid w:val="002244EE"/>
    <w:rsid w:val="00224519"/>
    <w:rsid w:val="002245E9"/>
    <w:rsid w:val="0022466F"/>
    <w:rsid w:val="00224702"/>
    <w:rsid w:val="0022477A"/>
    <w:rsid w:val="0022499C"/>
    <w:rsid w:val="00224C04"/>
    <w:rsid w:val="00224D3C"/>
    <w:rsid w:val="00224F0E"/>
    <w:rsid w:val="00224FCB"/>
    <w:rsid w:val="00225307"/>
    <w:rsid w:val="0022531E"/>
    <w:rsid w:val="00225467"/>
    <w:rsid w:val="00225C5D"/>
    <w:rsid w:val="00226008"/>
    <w:rsid w:val="0022642D"/>
    <w:rsid w:val="00226CC7"/>
    <w:rsid w:val="00226E6D"/>
    <w:rsid w:val="00226F4C"/>
    <w:rsid w:val="00227165"/>
    <w:rsid w:val="002272B1"/>
    <w:rsid w:val="00227669"/>
    <w:rsid w:val="0022796B"/>
    <w:rsid w:val="00227DB6"/>
    <w:rsid w:val="00227E7E"/>
    <w:rsid w:val="00227F6D"/>
    <w:rsid w:val="00227FAC"/>
    <w:rsid w:val="00230113"/>
    <w:rsid w:val="0023021E"/>
    <w:rsid w:val="00230349"/>
    <w:rsid w:val="00230819"/>
    <w:rsid w:val="00230C9C"/>
    <w:rsid w:val="00230D66"/>
    <w:rsid w:val="00230DDA"/>
    <w:rsid w:val="00230E5F"/>
    <w:rsid w:val="002313DD"/>
    <w:rsid w:val="00231753"/>
    <w:rsid w:val="0023183A"/>
    <w:rsid w:val="00231A05"/>
    <w:rsid w:val="00231A38"/>
    <w:rsid w:val="002320B1"/>
    <w:rsid w:val="002326DF"/>
    <w:rsid w:val="0023283B"/>
    <w:rsid w:val="00232D4F"/>
    <w:rsid w:val="00232D58"/>
    <w:rsid w:val="00233123"/>
    <w:rsid w:val="002333EB"/>
    <w:rsid w:val="00233551"/>
    <w:rsid w:val="002336C0"/>
    <w:rsid w:val="002336DF"/>
    <w:rsid w:val="00233886"/>
    <w:rsid w:val="0023395F"/>
    <w:rsid w:val="002339CA"/>
    <w:rsid w:val="00233A42"/>
    <w:rsid w:val="00233B0E"/>
    <w:rsid w:val="00233C3E"/>
    <w:rsid w:val="00233D1D"/>
    <w:rsid w:val="00233D67"/>
    <w:rsid w:val="00233F15"/>
    <w:rsid w:val="00233F9B"/>
    <w:rsid w:val="0023400E"/>
    <w:rsid w:val="00234023"/>
    <w:rsid w:val="00234221"/>
    <w:rsid w:val="002342DE"/>
    <w:rsid w:val="00234455"/>
    <w:rsid w:val="00234470"/>
    <w:rsid w:val="00234546"/>
    <w:rsid w:val="00234CF6"/>
    <w:rsid w:val="00234EF6"/>
    <w:rsid w:val="0023517E"/>
    <w:rsid w:val="002352B7"/>
    <w:rsid w:val="00235F49"/>
    <w:rsid w:val="002362B6"/>
    <w:rsid w:val="0023686F"/>
    <w:rsid w:val="00236991"/>
    <w:rsid w:val="00236AA6"/>
    <w:rsid w:val="00236F64"/>
    <w:rsid w:val="00237194"/>
    <w:rsid w:val="0023730D"/>
    <w:rsid w:val="002378AF"/>
    <w:rsid w:val="00237991"/>
    <w:rsid w:val="00237C52"/>
    <w:rsid w:val="00237E9B"/>
    <w:rsid w:val="00237F49"/>
    <w:rsid w:val="00240001"/>
    <w:rsid w:val="002400D6"/>
    <w:rsid w:val="0024020D"/>
    <w:rsid w:val="00240219"/>
    <w:rsid w:val="0024061A"/>
    <w:rsid w:val="002406B6"/>
    <w:rsid w:val="002406E6"/>
    <w:rsid w:val="00240A04"/>
    <w:rsid w:val="002410A5"/>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C3F"/>
    <w:rsid w:val="00250D20"/>
    <w:rsid w:val="00250D9F"/>
    <w:rsid w:val="002515D5"/>
    <w:rsid w:val="002517EE"/>
    <w:rsid w:val="00251C24"/>
    <w:rsid w:val="00251DDB"/>
    <w:rsid w:val="00251F53"/>
    <w:rsid w:val="002521DA"/>
    <w:rsid w:val="002523A4"/>
    <w:rsid w:val="0025247B"/>
    <w:rsid w:val="002526E1"/>
    <w:rsid w:val="002528A2"/>
    <w:rsid w:val="002529B9"/>
    <w:rsid w:val="002529F7"/>
    <w:rsid w:val="00252A44"/>
    <w:rsid w:val="00252A78"/>
    <w:rsid w:val="00252B57"/>
    <w:rsid w:val="00252C68"/>
    <w:rsid w:val="0025322D"/>
    <w:rsid w:val="00253781"/>
    <w:rsid w:val="002537E0"/>
    <w:rsid w:val="00253CBB"/>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645D"/>
    <w:rsid w:val="002567B9"/>
    <w:rsid w:val="00256A38"/>
    <w:rsid w:val="0025755F"/>
    <w:rsid w:val="00257611"/>
    <w:rsid w:val="00257BAF"/>
    <w:rsid w:val="00257D64"/>
    <w:rsid w:val="00257FE1"/>
    <w:rsid w:val="00260240"/>
    <w:rsid w:val="002609EF"/>
    <w:rsid w:val="00260BA9"/>
    <w:rsid w:val="00260CDF"/>
    <w:rsid w:val="00261310"/>
    <w:rsid w:val="002617CA"/>
    <w:rsid w:val="00261C32"/>
    <w:rsid w:val="00261D14"/>
    <w:rsid w:val="00261F63"/>
    <w:rsid w:val="00262137"/>
    <w:rsid w:val="0026235F"/>
    <w:rsid w:val="002629DA"/>
    <w:rsid w:val="00262C4B"/>
    <w:rsid w:val="00262D02"/>
    <w:rsid w:val="00262E45"/>
    <w:rsid w:val="00262EC8"/>
    <w:rsid w:val="002635B5"/>
    <w:rsid w:val="002636FA"/>
    <w:rsid w:val="00263708"/>
    <w:rsid w:val="00263C53"/>
    <w:rsid w:val="00264219"/>
    <w:rsid w:val="00264257"/>
    <w:rsid w:val="00264456"/>
    <w:rsid w:val="0026465A"/>
    <w:rsid w:val="002647BB"/>
    <w:rsid w:val="00264C40"/>
    <w:rsid w:val="00264CA7"/>
    <w:rsid w:val="00264E61"/>
    <w:rsid w:val="00264E8D"/>
    <w:rsid w:val="00265085"/>
    <w:rsid w:val="00265254"/>
    <w:rsid w:val="00265774"/>
    <w:rsid w:val="002657BE"/>
    <w:rsid w:val="00265947"/>
    <w:rsid w:val="00265BFD"/>
    <w:rsid w:val="00265FB4"/>
    <w:rsid w:val="0026628F"/>
    <w:rsid w:val="00267237"/>
    <w:rsid w:val="0026727E"/>
    <w:rsid w:val="00267458"/>
    <w:rsid w:val="00267D4F"/>
    <w:rsid w:val="00267E53"/>
    <w:rsid w:val="00270B93"/>
    <w:rsid w:val="002714A2"/>
    <w:rsid w:val="002716A8"/>
    <w:rsid w:val="00271882"/>
    <w:rsid w:val="00271C49"/>
    <w:rsid w:val="00271D45"/>
    <w:rsid w:val="00271F93"/>
    <w:rsid w:val="00272217"/>
    <w:rsid w:val="00272348"/>
    <w:rsid w:val="00272569"/>
    <w:rsid w:val="0027302A"/>
    <w:rsid w:val="00273445"/>
    <w:rsid w:val="002736F5"/>
    <w:rsid w:val="00273D27"/>
    <w:rsid w:val="00273FF8"/>
    <w:rsid w:val="00274266"/>
    <w:rsid w:val="0027487C"/>
    <w:rsid w:val="0027490F"/>
    <w:rsid w:val="002749A3"/>
    <w:rsid w:val="00274A89"/>
    <w:rsid w:val="00274BCD"/>
    <w:rsid w:val="00274D61"/>
    <w:rsid w:val="00274E9F"/>
    <w:rsid w:val="002751FD"/>
    <w:rsid w:val="00275412"/>
    <w:rsid w:val="0027554F"/>
    <w:rsid w:val="002759AA"/>
    <w:rsid w:val="00276028"/>
    <w:rsid w:val="0027612D"/>
    <w:rsid w:val="00276336"/>
    <w:rsid w:val="00276A6D"/>
    <w:rsid w:val="00277AC4"/>
    <w:rsid w:val="00277AFA"/>
    <w:rsid w:val="002805FE"/>
    <w:rsid w:val="00280969"/>
    <w:rsid w:val="00280D9A"/>
    <w:rsid w:val="002810DC"/>
    <w:rsid w:val="002815B6"/>
    <w:rsid w:val="0028187A"/>
    <w:rsid w:val="002819D5"/>
    <w:rsid w:val="0028206C"/>
    <w:rsid w:val="00282310"/>
    <w:rsid w:val="00282371"/>
    <w:rsid w:val="00282B3A"/>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B07"/>
    <w:rsid w:val="00287D7C"/>
    <w:rsid w:val="00287F2A"/>
    <w:rsid w:val="002906BE"/>
    <w:rsid w:val="00290BCF"/>
    <w:rsid w:val="00290C12"/>
    <w:rsid w:val="00290DE7"/>
    <w:rsid w:val="00290E0F"/>
    <w:rsid w:val="0029103A"/>
    <w:rsid w:val="0029170D"/>
    <w:rsid w:val="002917DA"/>
    <w:rsid w:val="002917E6"/>
    <w:rsid w:val="00291809"/>
    <w:rsid w:val="00291B7E"/>
    <w:rsid w:val="00291F04"/>
    <w:rsid w:val="00292140"/>
    <w:rsid w:val="00292AD0"/>
    <w:rsid w:val="00292B12"/>
    <w:rsid w:val="00292C03"/>
    <w:rsid w:val="00292D7C"/>
    <w:rsid w:val="00292E15"/>
    <w:rsid w:val="002930F2"/>
    <w:rsid w:val="00293390"/>
    <w:rsid w:val="00294090"/>
    <w:rsid w:val="002947DA"/>
    <w:rsid w:val="00294C6D"/>
    <w:rsid w:val="00294E0A"/>
    <w:rsid w:val="00294E5D"/>
    <w:rsid w:val="00294E7F"/>
    <w:rsid w:val="0029519A"/>
    <w:rsid w:val="00295235"/>
    <w:rsid w:val="00295A58"/>
    <w:rsid w:val="00295FE7"/>
    <w:rsid w:val="002963DA"/>
    <w:rsid w:val="00296434"/>
    <w:rsid w:val="00296465"/>
    <w:rsid w:val="00296479"/>
    <w:rsid w:val="002968BD"/>
    <w:rsid w:val="00296E5E"/>
    <w:rsid w:val="002971B5"/>
    <w:rsid w:val="002976C6"/>
    <w:rsid w:val="0029777D"/>
    <w:rsid w:val="002977EB"/>
    <w:rsid w:val="00297AD1"/>
    <w:rsid w:val="00297BF5"/>
    <w:rsid w:val="002A0764"/>
    <w:rsid w:val="002A089B"/>
    <w:rsid w:val="002A1EF1"/>
    <w:rsid w:val="002A212D"/>
    <w:rsid w:val="002A2225"/>
    <w:rsid w:val="002A24B1"/>
    <w:rsid w:val="002A35B4"/>
    <w:rsid w:val="002A4037"/>
    <w:rsid w:val="002A440C"/>
    <w:rsid w:val="002A4763"/>
    <w:rsid w:val="002A49ED"/>
    <w:rsid w:val="002A4ACA"/>
    <w:rsid w:val="002A4F31"/>
    <w:rsid w:val="002A5332"/>
    <w:rsid w:val="002A57D2"/>
    <w:rsid w:val="002A5E15"/>
    <w:rsid w:val="002A5F0C"/>
    <w:rsid w:val="002A6074"/>
    <w:rsid w:val="002A60D6"/>
    <w:rsid w:val="002A61D1"/>
    <w:rsid w:val="002A63BE"/>
    <w:rsid w:val="002A673C"/>
    <w:rsid w:val="002A6830"/>
    <w:rsid w:val="002A6C6F"/>
    <w:rsid w:val="002A71EC"/>
    <w:rsid w:val="002A7533"/>
    <w:rsid w:val="002A7620"/>
    <w:rsid w:val="002A79B3"/>
    <w:rsid w:val="002A7A7A"/>
    <w:rsid w:val="002A7D76"/>
    <w:rsid w:val="002B03D7"/>
    <w:rsid w:val="002B03E4"/>
    <w:rsid w:val="002B044C"/>
    <w:rsid w:val="002B04CB"/>
    <w:rsid w:val="002B052D"/>
    <w:rsid w:val="002B05D4"/>
    <w:rsid w:val="002B0A74"/>
    <w:rsid w:val="002B0AD4"/>
    <w:rsid w:val="002B129E"/>
    <w:rsid w:val="002B1BCE"/>
    <w:rsid w:val="002B1C54"/>
    <w:rsid w:val="002B2006"/>
    <w:rsid w:val="002B2515"/>
    <w:rsid w:val="002B28C3"/>
    <w:rsid w:val="002B2A60"/>
    <w:rsid w:val="002B2AF9"/>
    <w:rsid w:val="002B2B0B"/>
    <w:rsid w:val="002B39D5"/>
    <w:rsid w:val="002B3E6C"/>
    <w:rsid w:val="002B442D"/>
    <w:rsid w:val="002B44E2"/>
    <w:rsid w:val="002B49F9"/>
    <w:rsid w:val="002B4C1C"/>
    <w:rsid w:val="002B4FF7"/>
    <w:rsid w:val="002B589C"/>
    <w:rsid w:val="002B5CA9"/>
    <w:rsid w:val="002B5E23"/>
    <w:rsid w:val="002B5FCC"/>
    <w:rsid w:val="002B5FE3"/>
    <w:rsid w:val="002B61BB"/>
    <w:rsid w:val="002B6815"/>
    <w:rsid w:val="002B69A4"/>
    <w:rsid w:val="002B6A86"/>
    <w:rsid w:val="002B6D8D"/>
    <w:rsid w:val="002B6E06"/>
    <w:rsid w:val="002B7160"/>
    <w:rsid w:val="002B7A5F"/>
    <w:rsid w:val="002B7AEB"/>
    <w:rsid w:val="002B7E02"/>
    <w:rsid w:val="002C00C2"/>
    <w:rsid w:val="002C02FA"/>
    <w:rsid w:val="002C053A"/>
    <w:rsid w:val="002C0695"/>
    <w:rsid w:val="002C06FB"/>
    <w:rsid w:val="002C0A0B"/>
    <w:rsid w:val="002C0D40"/>
    <w:rsid w:val="002C0E44"/>
    <w:rsid w:val="002C0EBA"/>
    <w:rsid w:val="002C0F52"/>
    <w:rsid w:val="002C10E6"/>
    <w:rsid w:val="002C10F7"/>
    <w:rsid w:val="002C1164"/>
    <w:rsid w:val="002C14A1"/>
    <w:rsid w:val="002C18D1"/>
    <w:rsid w:val="002C19C6"/>
    <w:rsid w:val="002C1A59"/>
    <w:rsid w:val="002C1EEF"/>
    <w:rsid w:val="002C20D8"/>
    <w:rsid w:val="002C273D"/>
    <w:rsid w:val="002C2912"/>
    <w:rsid w:val="002C2B65"/>
    <w:rsid w:val="002C3028"/>
    <w:rsid w:val="002C376F"/>
    <w:rsid w:val="002C38F3"/>
    <w:rsid w:val="002C3ABC"/>
    <w:rsid w:val="002C3BAD"/>
    <w:rsid w:val="002C3F25"/>
    <w:rsid w:val="002C4097"/>
    <w:rsid w:val="002C45E2"/>
    <w:rsid w:val="002C48FF"/>
    <w:rsid w:val="002C4B5D"/>
    <w:rsid w:val="002C4C89"/>
    <w:rsid w:val="002C4EC6"/>
    <w:rsid w:val="002C54FC"/>
    <w:rsid w:val="002C5507"/>
    <w:rsid w:val="002C5E03"/>
    <w:rsid w:val="002C5F71"/>
    <w:rsid w:val="002C5F81"/>
    <w:rsid w:val="002C64B8"/>
    <w:rsid w:val="002C66B2"/>
    <w:rsid w:val="002C6A68"/>
    <w:rsid w:val="002C6BB4"/>
    <w:rsid w:val="002C6FD6"/>
    <w:rsid w:val="002C71E5"/>
    <w:rsid w:val="002C73D9"/>
    <w:rsid w:val="002C76A7"/>
    <w:rsid w:val="002C7D4F"/>
    <w:rsid w:val="002D009A"/>
    <w:rsid w:val="002D03E0"/>
    <w:rsid w:val="002D0D3D"/>
    <w:rsid w:val="002D1B68"/>
    <w:rsid w:val="002D2425"/>
    <w:rsid w:val="002D3077"/>
    <w:rsid w:val="002D319A"/>
    <w:rsid w:val="002D3307"/>
    <w:rsid w:val="002D3992"/>
    <w:rsid w:val="002D3B10"/>
    <w:rsid w:val="002D3C04"/>
    <w:rsid w:val="002D4013"/>
    <w:rsid w:val="002D4054"/>
    <w:rsid w:val="002D41E0"/>
    <w:rsid w:val="002D4279"/>
    <w:rsid w:val="002D42FF"/>
    <w:rsid w:val="002D4854"/>
    <w:rsid w:val="002D4A0E"/>
    <w:rsid w:val="002D4A73"/>
    <w:rsid w:val="002D4F18"/>
    <w:rsid w:val="002D56B3"/>
    <w:rsid w:val="002D5C1C"/>
    <w:rsid w:val="002D615A"/>
    <w:rsid w:val="002D64A6"/>
    <w:rsid w:val="002D6A12"/>
    <w:rsid w:val="002D6A5D"/>
    <w:rsid w:val="002D6C41"/>
    <w:rsid w:val="002D6EE6"/>
    <w:rsid w:val="002D79D7"/>
    <w:rsid w:val="002E028A"/>
    <w:rsid w:val="002E0460"/>
    <w:rsid w:val="002E0653"/>
    <w:rsid w:val="002E0709"/>
    <w:rsid w:val="002E08B9"/>
    <w:rsid w:val="002E0C42"/>
    <w:rsid w:val="002E141B"/>
    <w:rsid w:val="002E1620"/>
    <w:rsid w:val="002E19B9"/>
    <w:rsid w:val="002E1C03"/>
    <w:rsid w:val="002E1D5B"/>
    <w:rsid w:val="002E1ED5"/>
    <w:rsid w:val="002E1F72"/>
    <w:rsid w:val="002E20D7"/>
    <w:rsid w:val="002E241A"/>
    <w:rsid w:val="002E2574"/>
    <w:rsid w:val="002E2E3D"/>
    <w:rsid w:val="002E307B"/>
    <w:rsid w:val="002E348D"/>
    <w:rsid w:val="002E34C6"/>
    <w:rsid w:val="002E3C35"/>
    <w:rsid w:val="002E3D59"/>
    <w:rsid w:val="002E407A"/>
    <w:rsid w:val="002E4200"/>
    <w:rsid w:val="002E44D2"/>
    <w:rsid w:val="002E48FD"/>
    <w:rsid w:val="002E5B59"/>
    <w:rsid w:val="002E612D"/>
    <w:rsid w:val="002E631F"/>
    <w:rsid w:val="002E636D"/>
    <w:rsid w:val="002E63CE"/>
    <w:rsid w:val="002E64BC"/>
    <w:rsid w:val="002E66F5"/>
    <w:rsid w:val="002E6835"/>
    <w:rsid w:val="002E6897"/>
    <w:rsid w:val="002E6C14"/>
    <w:rsid w:val="002E7712"/>
    <w:rsid w:val="002E7973"/>
    <w:rsid w:val="002E7A9D"/>
    <w:rsid w:val="002E7C93"/>
    <w:rsid w:val="002F01D9"/>
    <w:rsid w:val="002F022B"/>
    <w:rsid w:val="002F052B"/>
    <w:rsid w:val="002F1BAD"/>
    <w:rsid w:val="002F1D1F"/>
    <w:rsid w:val="002F1DFA"/>
    <w:rsid w:val="002F1EFD"/>
    <w:rsid w:val="002F2252"/>
    <w:rsid w:val="002F24EE"/>
    <w:rsid w:val="002F2500"/>
    <w:rsid w:val="002F2702"/>
    <w:rsid w:val="002F2C21"/>
    <w:rsid w:val="002F2EF9"/>
    <w:rsid w:val="002F3347"/>
    <w:rsid w:val="002F34C1"/>
    <w:rsid w:val="002F37D7"/>
    <w:rsid w:val="002F386C"/>
    <w:rsid w:val="002F3948"/>
    <w:rsid w:val="002F3D08"/>
    <w:rsid w:val="002F3FFA"/>
    <w:rsid w:val="002F4277"/>
    <w:rsid w:val="002F4685"/>
    <w:rsid w:val="002F487A"/>
    <w:rsid w:val="002F4BBE"/>
    <w:rsid w:val="002F4EE7"/>
    <w:rsid w:val="002F4FDA"/>
    <w:rsid w:val="002F51E3"/>
    <w:rsid w:val="002F52D4"/>
    <w:rsid w:val="002F571C"/>
    <w:rsid w:val="002F57DA"/>
    <w:rsid w:val="002F580B"/>
    <w:rsid w:val="002F5A38"/>
    <w:rsid w:val="002F5CAC"/>
    <w:rsid w:val="002F5CFD"/>
    <w:rsid w:val="002F5ECF"/>
    <w:rsid w:val="002F5F44"/>
    <w:rsid w:val="002F62FC"/>
    <w:rsid w:val="002F66A0"/>
    <w:rsid w:val="00300051"/>
    <w:rsid w:val="00300184"/>
    <w:rsid w:val="0030025F"/>
    <w:rsid w:val="003006A3"/>
    <w:rsid w:val="003007A9"/>
    <w:rsid w:val="00300B33"/>
    <w:rsid w:val="0030184C"/>
    <w:rsid w:val="00301A02"/>
    <w:rsid w:val="00301C33"/>
    <w:rsid w:val="0030203D"/>
    <w:rsid w:val="00302445"/>
    <w:rsid w:val="003024F8"/>
    <w:rsid w:val="0030260D"/>
    <w:rsid w:val="00302792"/>
    <w:rsid w:val="00302D16"/>
    <w:rsid w:val="00302EAA"/>
    <w:rsid w:val="00302F65"/>
    <w:rsid w:val="003031CB"/>
    <w:rsid w:val="003037AC"/>
    <w:rsid w:val="003039AF"/>
    <w:rsid w:val="00303A1D"/>
    <w:rsid w:val="00303C3C"/>
    <w:rsid w:val="00303EEB"/>
    <w:rsid w:val="00304AD7"/>
    <w:rsid w:val="00304B9D"/>
    <w:rsid w:val="00304BF7"/>
    <w:rsid w:val="00304C98"/>
    <w:rsid w:val="00304D11"/>
    <w:rsid w:val="00305405"/>
    <w:rsid w:val="003058E8"/>
    <w:rsid w:val="00305915"/>
    <w:rsid w:val="00305AE6"/>
    <w:rsid w:val="00305B12"/>
    <w:rsid w:val="003066AF"/>
    <w:rsid w:val="00306725"/>
    <w:rsid w:val="00306C07"/>
    <w:rsid w:val="0030736A"/>
    <w:rsid w:val="0030754B"/>
    <w:rsid w:val="00307D68"/>
    <w:rsid w:val="00310238"/>
    <w:rsid w:val="00310667"/>
    <w:rsid w:val="00310769"/>
    <w:rsid w:val="00310995"/>
    <w:rsid w:val="00310D07"/>
    <w:rsid w:val="003113F3"/>
    <w:rsid w:val="003114DD"/>
    <w:rsid w:val="003115E1"/>
    <w:rsid w:val="003118EB"/>
    <w:rsid w:val="00311B5A"/>
    <w:rsid w:val="00311B79"/>
    <w:rsid w:val="00311DF2"/>
    <w:rsid w:val="0031281C"/>
    <w:rsid w:val="00312993"/>
    <w:rsid w:val="00312FEB"/>
    <w:rsid w:val="00313069"/>
    <w:rsid w:val="00313698"/>
    <w:rsid w:val="00313B69"/>
    <w:rsid w:val="00313F62"/>
    <w:rsid w:val="00314589"/>
    <w:rsid w:val="00314DE5"/>
    <w:rsid w:val="00314EB9"/>
    <w:rsid w:val="00315513"/>
    <w:rsid w:val="00315578"/>
    <w:rsid w:val="003162BC"/>
    <w:rsid w:val="00316809"/>
    <w:rsid w:val="00316B1C"/>
    <w:rsid w:val="00316BD1"/>
    <w:rsid w:val="00316C3A"/>
    <w:rsid w:val="00317081"/>
    <w:rsid w:val="003173E4"/>
    <w:rsid w:val="00317B8B"/>
    <w:rsid w:val="00317DE4"/>
    <w:rsid w:val="00317FAF"/>
    <w:rsid w:val="00320388"/>
    <w:rsid w:val="00320F26"/>
    <w:rsid w:val="00320FD9"/>
    <w:rsid w:val="00321112"/>
    <w:rsid w:val="0032120F"/>
    <w:rsid w:val="00321B5A"/>
    <w:rsid w:val="00321F98"/>
    <w:rsid w:val="0032207D"/>
    <w:rsid w:val="00322112"/>
    <w:rsid w:val="003223F9"/>
    <w:rsid w:val="00322A58"/>
    <w:rsid w:val="00323193"/>
    <w:rsid w:val="00324357"/>
    <w:rsid w:val="003252D6"/>
    <w:rsid w:val="003258F7"/>
    <w:rsid w:val="00325B99"/>
    <w:rsid w:val="00325E97"/>
    <w:rsid w:val="0032610F"/>
    <w:rsid w:val="0032612A"/>
    <w:rsid w:val="003262B1"/>
    <w:rsid w:val="003262C2"/>
    <w:rsid w:val="00326455"/>
    <w:rsid w:val="00326742"/>
    <w:rsid w:val="00326877"/>
    <w:rsid w:val="00326956"/>
    <w:rsid w:val="00326CED"/>
    <w:rsid w:val="00326D60"/>
    <w:rsid w:val="0032767C"/>
    <w:rsid w:val="00327CE9"/>
    <w:rsid w:val="00327ECE"/>
    <w:rsid w:val="00330464"/>
    <w:rsid w:val="00330951"/>
    <w:rsid w:val="00330952"/>
    <w:rsid w:val="00330AAC"/>
    <w:rsid w:val="00330ADB"/>
    <w:rsid w:val="00330B51"/>
    <w:rsid w:val="00330CB9"/>
    <w:rsid w:val="00330F78"/>
    <w:rsid w:val="003318C2"/>
    <w:rsid w:val="00331911"/>
    <w:rsid w:val="00331D38"/>
    <w:rsid w:val="00331D74"/>
    <w:rsid w:val="00331D96"/>
    <w:rsid w:val="00332593"/>
    <w:rsid w:val="003326B4"/>
    <w:rsid w:val="003326FC"/>
    <w:rsid w:val="003328BC"/>
    <w:rsid w:val="00332E09"/>
    <w:rsid w:val="00333138"/>
    <w:rsid w:val="0033321F"/>
    <w:rsid w:val="003332EC"/>
    <w:rsid w:val="0033336B"/>
    <w:rsid w:val="003338C7"/>
    <w:rsid w:val="00333A0B"/>
    <w:rsid w:val="00333E3E"/>
    <w:rsid w:val="003343E3"/>
    <w:rsid w:val="003346EA"/>
    <w:rsid w:val="003351F5"/>
    <w:rsid w:val="003353AD"/>
    <w:rsid w:val="0033547C"/>
    <w:rsid w:val="0033584C"/>
    <w:rsid w:val="00335B48"/>
    <w:rsid w:val="00335B6C"/>
    <w:rsid w:val="0033607B"/>
    <w:rsid w:val="0033650C"/>
    <w:rsid w:val="00336F21"/>
    <w:rsid w:val="003372FF"/>
    <w:rsid w:val="00337643"/>
    <w:rsid w:val="00337C6D"/>
    <w:rsid w:val="00337D15"/>
    <w:rsid w:val="0034047E"/>
    <w:rsid w:val="00340774"/>
    <w:rsid w:val="00340923"/>
    <w:rsid w:val="00340F3F"/>
    <w:rsid w:val="003412C2"/>
    <w:rsid w:val="003412D0"/>
    <w:rsid w:val="00341B48"/>
    <w:rsid w:val="00341B70"/>
    <w:rsid w:val="0034205D"/>
    <w:rsid w:val="00342B81"/>
    <w:rsid w:val="0034377C"/>
    <w:rsid w:val="0034398D"/>
    <w:rsid w:val="00343E8A"/>
    <w:rsid w:val="00344183"/>
    <w:rsid w:val="003444FB"/>
    <w:rsid w:val="00344650"/>
    <w:rsid w:val="00344672"/>
    <w:rsid w:val="00344EEE"/>
    <w:rsid w:val="003450DE"/>
    <w:rsid w:val="0034513A"/>
    <w:rsid w:val="00345169"/>
    <w:rsid w:val="003454ED"/>
    <w:rsid w:val="0034556F"/>
    <w:rsid w:val="0034579E"/>
    <w:rsid w:val="003457E3"/>
    <w:rsid w:val="00345B34"/>
    <w:rsid w:val="00345E3C"/>
    <w:rsid w:val="00345FE7"/>
    <w:rsid w:val="0034658F"/>
    <w:rsid w:val="0034689A"/>
    <w:rsid w:val="00346964"/>
    <w:rsid w:val="00347409"/>
    <w:rsid w:val="0034740E"/>
    <w:rsid w:val="00347A7F"/>
    <w:rsid w:val="00347CFB"/>
    <w:rsid w:val="00350082"/>
    <w:rsid w:val="003500C5"/>
    <w:rsid w:val="00350338"/>
    <w:rsid w:val="00350384"/>
    <w:rsid w:val="003503C6"/>
    <w:rsid w:val="003510BC"/>
    <w:rsid w:val="0035118B"/>
    <w:rsid w:val="0035167C"/>
    <w:rsid w:val="00352373"/>
    <w:rsid w:val="00352F5E"/>
    <w:rsid w:val="0035381B"/>
    <w:rsid w:val="003538EA"/>
    <w:rsid w:val="00353ADC"/>
    <w:rsid w:val="00353BFE"/>
    <w:rsid w:val="00353F0C"/>
    <w:rsid w:val="00354087"/>
    <w:rsid w:val="00354304"/>
    <w:rsid w:val="003545B6"/>
    <w:rsid w:val="003545E1"/>
    <w:rsid w:val="00354A78"/>
    <w:rsid w:val="0035506D"/>
    <w:rsid w:val="0035525D"/>
    <w:rsid w:val="00355817"/>
    <w:rsid w:val="003558C6"/>
    <w:rsid w:val="00355D40"/>
    <w:rsid w:val="003562FE"/>
    <w:rsid w:val="003568EB"/>
    <w:rsid w:val="00356A6F"/>
    <w:rsid w:val="0035716D"/>
    <w:rsid w:val="0035728B"/>
    <w:rsid w:val="00357625"/>
    <w:rsid w:val="00357FD8"/>
    <w:rsid w:val="0036016F"/>
    <w:rsid w:val="00360224"/>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98"/>
    <w:rsid w:val="00364FDB"/>
    <w:rsid w:val="00365318"/>
    <w:rsid w:val="00365B71"/>
    <w:rsid w:val="00365DB3"/>
    <w:rsid w:val="00365E3E"/>
    <w:rsid w:val="00366386"/>
    <w:rsid w:val="00366CFA"/>
    <w:rsid w:val="003677E6"/>
    <w:rsid w:val="003678C7"/>
    <w:rsid w:val="00367BB5"/>
    <w:rsid w:val="00370209"/>
    <w:rsid w:val="003702E2"/>
    <w:rsid w:val="00370BA7"/>
    <w:rsid w:val="00370E35"/>
    <w:rsid w:val="003710F2"/>
    <w:rsid w:val="003712F1"/>
    <w:rsid w:val="00371719"/>
    <w:rsid w:val="00371FA8"/>
    <w:rsid w:val="00372133"/>
    <w:rsid w:val="00372C83"/>
    <w:rsid w:val="003730E5"/>
    <w:rsid w:val="00373498"/>
    <w:rsid w:val="003737D5"/>
    <w:rsid w:val="00373BAC"/>
    <w:rsid w:val="00373C00"/>
    <w:rsid w:val="00373DFB"/>
    <w:rsid w:val="00373F4A"/>
    <w:rsid w:val="0037431B"/>
    <w:rsid w:val="003744D9"/>
    <w:rsid w:val="00374B36"/>
    <w:rsid w:val="00374C7D"/>
    <w:rsid w:val="00374CE8"/>
    <w:rsid w:val="00374DE5"/>
    <w:rsid w:val="00374DE7"/>
    <w:rsid w:val="00375188"/>
    <w:rsid w:val="003756DE"/>
    <w:rsid w:val="00375C88"/>
    <w:rsid w:val="003766B4"/>
    <w:rsid w:val="003766DE"/>
    <w:rsid w:val="003767E7"/>
    <w:rsid w:val="00376B2B"/>
    <w:rsid w:val="00376F16"/>
    <w:rsid w:val="0037740B"/>
    <w:rsid w:val="00377AD5"/>
    <w:rsid w:val="00377C4A"/>
    <w:rsid w:val="0038025C"/>
    <w:rsid w:val="0038054E"/>
    <w:rsid w:val="00380D70"/>
    <w:rsid w:val="00381490"/>
    <w:rsid w:val="003815AE"/>
    <w:rsid w:val="00381662"/>
    <w:rsid w:val="00381AF9"/>
    <w:rsid w:val="00381FC3"/>
    <w:rsid w:val="003827FE"/>
    <w:rsid w:val="00382E8F"/>
    <w:rsid w:val="00383296"/>
    <w:rsid w:val="00383471"/>
    <w:rsid w:val="003834C2"/>
    <w:rsid w:val="0038375B"/>
    <w:rsid w:val="00383793"/>
    <w:rsid w:val="00383991"/>
    <w:rsid w:val="00383C5F"/>
    <w:rsid w:val="00383D10"/>
    <w:rsid w:val="00384810"/>
    <w:rsid w:val="0038494D"/>
    <w:rsid w:val="00384BEF"/>
    <w:rsid w:val="00384F51"/>
    <w:rsid w:val="00385140"/>
    <w:rsid w:val="003859BD"/>
    <w:rsid w:val="00385C73"/>
    <w:rsid w:val="00385DCF"/>
    <w:rsid w:val="00385F09"/>
    <w:rsid w:val="0038604A"/>
    <w:rsid w:val="0038634B"/>
    <w:rsid w:val="003863E7"/>
    <w:rsid w:val="003865AB"/>
    <w:rsid w:val="003866AC"/>
    <w:rsid w:val="00386AB6"/>
    <w:rsid w:val="00386B09"/>
    <w:rsid w:val="00386B48"/>
    <w:rsid w:val="00386E73"/>
    <w:rsid w:val="00387AC3"/>
    <w:rsid w:val="00387EBC"/>
    <w:rsid w:val="0039005E"/>
    <w:rsid w:val="003904C3"/>
    <w:rsid w:val="0039061C"/>
    <w:rsid w:val="0039087D"/>
    <w:rsid w:val="00390CC7"/>
    <w:rsid w:val="00391021"/>
    <w:rsid w:val="00391147"/>
    <w:rsid w:val="00391462"/>
    <w:rsid w:val="0039148D"/>
    <w:rsid w:val="00391ECB"/>
    <w:rsid w:val="0039216F"/>
    <w:rsid w:val="003927AC"/>
    <w:rsid w:val="00392833"/>
    <w:rsid w:val="003928C2"/>
    <w:rsid w:val="00392A57"/>
    <w:rsid w:val="003933D9"/>
    <w:rsid w:val="00393DBF"/>
    <w:rsid w:val="00393E07"/>
    <w:rsid w:val="003942C6"/>
    <w:rsid w:val="00394309"/>
    <w:rsid w:val="0039432A"/>
    <w:rsid w:val="0039455E"/>
    <w:rsid w:val="00394861"/>
    <w:rsid w:val="00394B36"/>
    <w:rsid w:val="00394C77"/>
    <w:rsid w:val="00394EA0"/>
    <w:rsid w:val="00395ABD"/>
    <w:rsid w:val="00395C9C"/>
    <w:rsid w:val="003966F1"/>
    <w:rsid w:val="003966FD"/>
    <w:rsid w:val="003969F8"/>
    <w:rsid w:val="00396AC7"/>
    <w:rsid w:val="00396E05"/>
    <w:rsid w:val="003971BE"/>
    <w:rsid w:val="00397606"/>
    <w:rsid w:val="00397DE8"/>
    <w:rsid w:val="003A0055"/>
    <w:rsid w:val="003A00C1"/>
    <w:rsid w:val="003A0205"/>
    <w:rsid w:val="003A0327"/>
    <w:rsid w:val="003A05D2"/>
    <w:rsid w:val="003A07C8"/>
    <w:rsid w:val="003A089E"/>
    <w:rsid w:val="003A08FD"/>
    <w:rsid w:val="003A0AFF"/>
    <w:rsid w:val="003A0C27"/>
    <w:rsid w:val="003A11C4"/>
    <w:rsid w:val="003A154F"/>
    <w:rsid w:val="003A1A6F"/>
    <w:rsid w:val="003A1BE8"/>
    <w:rsid w:val="003A2911"/>
    <w:rsid w:val="003A2FA8"/>
    <w:rsid w:val="003A358D"/>
    <w:rsid w:val="003A38CF"/>
    <w:rsid w:val="003A3A91"/>
    <w:rsid w:val="003A3FAA"/>
    <w:rsid w:val="003A40AF"/>
    <w:rsid w:val="003A41D4"/>
    <w:rsid w:val="003A4218"/>
    <w:rsid w:val="003A42F8"/>
    <w:rsid w:val="003A4653"/>
    <w:rsid w:val="003A4C8B"/>
    <w:rsid w:val="003A4E50"/>
    <w:rsid w:val="003A4E9A"/>
    <w:rsid w:val="003A50F6"/>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A75A3"/>
    <w:rsid w:val="003B004C"/>
    <w:rsid w:val="003B0433"/>
    <w:rsid w:val="003B0785"/>
    <w:rsid w:val="003B0814"/>
    <w:rsid w:val="003B1F9C"/>
    <w:rsid w:val="003B1FDA"/>
    <w:rsid w:val="003B20FE"/>
    <w:rsid w:val="003B211F"/>
    <w:rsid w:val="003B2460"/>
    <w:rsid w:val="003B24A9"/>
    <w:rsid w:val="003B2917"/>
    <w:rsid w:val="003B2F13"/>
    <w:rsid w:val="003B3029"/>
    <w:rsid w:val="003B31AC"/>
    <w:rsid w:val="003B321E"/>
    <w:rsid w:val="003B3252"/>
    <w:rsid w:val="003B36F2"/>
    <w:rsid w:val="003B382F"/>
    <w:rsid w:val="003B3ABE"/>
    <w:rsid w:val="003B3CA3"/>
    <w:rsid w:val="003B3DFA"/>
    <w:rsid w:val="003B44CB"/>
    <w:rsid w:val="003B521C"/>
    <w:rsid w:val="003B53FD"/>
    <w:rsid w:val="003B55D2"/>
    <w:rsid w:val="003B5708"/>
    <w:rsid w:val="003B57C3"/>
    <w:rsid w:val="003B5C67"/>
    <w:rsid w:val="003B5F45"/>
    <w:rsid w:val="003B6397"/>
    <w:rsid w:val="003B6539"/>
    <w:rsid w:val="003B6874"/>
    <w:rsid w:val="003B6882"/>
    <w:rsid w:val="003B6B0E"/>
    <w:rsid w:val="003B6C20"/>
    <w:rsid w:val="003B6DB8"/>
    <w:rsid w:val="003B6EB6"/>
    <w:rsid w:val="003B6EC0"/>
    <w:rsid w:val="003B6FF8"/>
    <w:rsid w:val="003B7282"/>
    <w:rsid w:val="003B7724"/>
    <w:rsid w:val="003B7C7A"/>
    <w:rsid w:val="003B7CF3"/>
    <w:rsid w:val="003C00BB"/>
    <w:rsid w:val="003C032F"/>
    <w:rsid w:val="003C040E"/>
    <w:rsid w:val="003C04C7"/>
    <w:rsid w:val="003C0562"/>
    <w:rsid w:val="003C066C"/>
    <w:rsid w:val="003C0748"/>
    <w:rsid w:val="003C0ADA"/>
    <w:rsid w:val="003C0C4D"/>
    <w:rsid w:val="003C0DAE"/>
    <w:rsid w:val="003C0EC1"/>
    <w:rsid w:val="003C0F51"/>
    <w:rsid w:val="003C1219"/>
    <w:rsid w:val="003C139B"/>
    <w:rsid w:val="003C2082"/>
    <w:rsid w:val="003C2BB2"/>
    <w:rsid w:val="003C2BD8"/>
    <w:rsid w:val="003C343A"/>
    <w:rsid w:val="003C3F08"/>
    <w:rsid w:val="003C4069"/>
    <w:rsid w:val="003C4521"/>
    <w:rsid w:val="003C462A"/>
    <w:rsid w:val="003C4932"/>
    <w:rsid w:val="003C4B87"/>
    <w:rsid w:val="003C4C7D"/>
    <w:rsid w:val="003C507A"/>
    <w:rsid w:val="003C50D6"/>
    <w:rsid w:val="003C59FC"/>
    <w:rsid w:val="003C5D7A"/>
    <w:rsid w:val="003C5D98"/>
    <w:rsid w:val="003C5E0B"/>
    <w:rsid w:val="003C60BD"/>
    <w:rsid w:val="003C65A6"/>
    <w:rsid w:val="003C67F7"/>
    <w:rsid w:val="003C681C"/>
    <w:rsid w:val="003C686C"/>
    <w:rsid w:val="003C6919"/>
    <w:rsid w:val="003C7288"/>
    <w:rsid w:val="003C74F0"/>
    <w:rsid w:val="003C773F"/>
    <w:rsid w:val="003C7898"/>
    <w:rsid w:val="003C78BE"/>
    <w:rsid w:val="003C78F1"/>
    <w:rsid w:val="003C798B"/>
    <w:rsid w:val="003C7DB2"/>
    <w:rsid w:val="003D03F1"/>
    <w:rsid w:val="003D049D"/>
    <w:rsid w:val="003D0797"/>
    <w:rsid w:val="003D0FCF"/>
    <w:rsid w:val="003D12E9"/>
    <w:rsid w:val="003D1469"/>
    <w:rsid w:val="003D146A"/>
    <w:rsid w:val="003D146C"/>
    <w:rsid w:val="003D1785"/>
    <w:rsid w:val="003D1B66"/>
    <w:rsid w:val="003D1D57"/>
    <w:rsid w:val="003D228B"/>
    <w:rsid w:val="003D244E"/>
    <w:rsid w:val="003D25A4"/>
    <w:rsid w:val="003D25C6"/>
    <w:rsid w:val="003D2C4E"/>
    <w:rsid w:val="003D32EA"/>
    <w:rsid w:val="003D3902"/>
    <w:rsid w:val="003D39A5"/>
    <w:rsid w:val="003D39F2"/>
    <w:rsid w:val="003D40FD"/>
    <w:rsid w:val="003D450B"/>
    <w:rsid w:val="003D4C89"/>
    <w:rsid w:val="003D4D82"/>
    <w:rsid w:val="003D4EC9"/>
    <w:rsid w:val="003D535D"/>
    <w:rsid w:val="003D5CDB"/>
    <w:rsid w:val="003D601B"/>
    <w:rsid w:val="003D619B"/>
    <w:rsid w:val="003D61BB"/>
    <w:rsid w:val="003D6506"/>
    <w:rsid w:val="003D658F"/>
    <w:rsid w:val="003D6785"/>
    <w:rsid w:val="003D6CA2"/>
    <w:rsid w:val="003D6F1D"/>
    <w:rsid w:val="003D79AA"/>
    <w:rsid w:val="003D7B08"/>
    <w:rsid w:val="003D7CEE"/>
    <w:rsid w:val="003D7CF8"/>
    <w:rsid w:val="003E0020"/>
    <w:rsid w:val="003E0C4C"/>
    <w:rsid w:val="003E0CEF"/>
    <w:rsid w:val="003E0DA4"/>
    <w:rsid w:val="003E10D3"/>
    <w:rsid w:val="003E1F72"/>
    <w:rsid w:val="003E2436"/>
    <w:rsid w:val="003E260A"/>
    <w:rsid w:val="003E2ED4"/>
    <w:rsid w:val="003E2EF2"/>
    <w:rsid w:val="003E337B"/>
    <w:rsid w:val="003E34CF"/>
    <w:rsid w:val="003E36FB"/>
    <w:rsid w:val="003E4806"/>
    <w:rsid w:val="003E48D0"/>
    <w:rsid w:val="003E55E6"/>
    <w:rsid w:val="003E58AA"/>
    <w:rsid w:val="003E5D3C"/>
    <w:rsid w:val="003E5F54"/>
    <w:rsid w:val="003E661F"/>
    <w:rsid w:val="003E663E"/>
    <w:rsid w:val="003E6842"/>
    <w:rsid w:val="003E6DB8"/>
    <w:rsid w:val="003E701C"/>
    <w:rsid w:val="003E7203"/>
    <w:rsid w:val="003E75FC"/>
    <w:rsid w:val="003E7631"/>
    <w:rsid w:val="003E76A6"/>
    <w:rsid w:val="003E78C2"/>
    <w:rsid w:val="003E7B8E"/>
    <w:rsid w:val="003E7C3E"/>
    <w:rsid w:val="003F00CD"/>
    <w:rsid w:val="003F00D2"/>
    <w:rsid w:val="003F050F"/>
    <w:rsid w:val="003F0865"/>
    <w:rsid w:val="003F09B7"/>
    <w:rsid w:val="003F0EFB"/>
    <w:rsid w:val="003F0F7B"/>
    <w:rsid w:val="003F1573"/>
    <w:rsid w:val="003F16A1"/>
    <w:rsid w:val="003F1C9E"/>
    <w:rsid w:val="003F20CA"/>
    <w:rsid w:val="003F2117"/>
    <w:rsid w:val="003F21D5"/>
    <w:rsid w:val="003F22FA"/>
    <w:rsid w:val="003F25B3"/>
    <w:rsid w:val="003F2763"/>
    <w:rsid w:val="003F2A08"/>
    <w:rsid w:val="003F2A74"/>
    <w:rsid w:val="003F2B0E"/>
    <w:rsid w:val="003F2E2D"/>
    <w:rsid w:val="003F2FAB"/>
    <w:rsid w:val="003F33AB"/>
    <w:rsid w:val="003F406E"/>
    <w:rsid w:val="003F409E"/>
    <w:rsid w:val="003F4835"/>
    <w:rsid w:val="003F493C"/>
    <w:rsid w:val="003F4ABA"/>
    <w:rsid w:val="003F5251"/>
    <w:rsid w:val="003F5EDF"/>
    <w:rsid w:val="003F5FC8"/>
    <w:rsid w:val="003F6326"/>
    <w:rsid w:val="003F6354"/>
    <w:rsid w:val="003F6514"/>
    <w:rsid w:val="003F65F6"/>
    <w:rsid w:val="003F6669"/>
    <w:rsid w:val="003F6A0A"/>
    <w:rsid w:val="003F6B17"/>
    <w:rsid w:val="003F6B5A"/>
    <w:rsid w:val="003F6C36"/>
    <w:rsid w:val="003F706B"/>
    <w:rsid w:val="003F7C1B"/>
    <w:rsid w:val="003F7E77"/>
    <w:rsid w:val="004005C3"/>
    <w:rsid w:val="004006A5"/>
    <w:rsid w:val="004009A5"/>
    <w:rsid w:val="00400A85"/>
    <w:rsid w:val="00400B7E"/>
    <w:rsid w:val="00400CAE"/>
    <w:rsid w:val="00400E8C"/>
    <w:rsid w:val="00401041"/>
    <w:rsid w:val="00401230"/>
    <w:rsid w:val="004013E2"/>
    <w:rsid w:val="00401CD0"/>
    <w:rsid w:val="00401E5D"/>
    <w:rsid w:val="00401FBD"/>
    <w:rsid w:val="0040211D"/>
    <w:rsid w:val="004024B0"/>
    <w:rsid w:val="00402582"/>
    <w:rsid w:val="00402604"/>
    <w:rsid w:val="0040283D"/>
    <w:rsid w:val="00402EE4"/>
    <w:rsid w:val="0040312D"/>
    <w:rsid w:val="00403702"/>
    <w:rsid w:val="004044D3"/>
    <w:rsid w:val="00404967"/>
    <w:rsid w:val="00404B18"/>
    <w:rsid w:val="00404C25"/>
    <w:rsid w:val="004053AB"/>
    <w:rsid w:val="00405464"/>
    <w:rsid w:val="0040599A"/>
    <w:rsid w:val="004059F2"/>
    <w:rsid w:val="0040619F"/>
    <w:rsid w:val="004069F2"/>
    <w:rsid w:val="00406D97"/>
    <w:rsid w:val="004072B5"/>
    <w:rsid w:val="0040743A"/>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3DA7"/>
    <w:rsid w:val="0041467E"/>
    <w:rsid w:val="00414DF6"/>
    <w:rsid w:val="00414F35"/>
    <w:rsid w:val="004150D1"/>
    <w:rsid w:val="00415132"/>
    <w:rsid w:val="00415276"/>
    <w:rsid w:val="00415727"/>
    <w:rsid w:val="00415BD3"/>
    <w:rsid w:val="00415D5B"/>
    <w:rsid w:val="00415E5C"/>
    <w:rsid w:val="00415EBD"/>
    <w:rsid w:val="00415F89"/>
    <w:rsid w:val="0041694D"/>
    <w:rsid w:val="00417B31"/>
    <w:rsid w:val="0042003A"/>
    <w:rsid w:val="00420519"/>
    <w:rsid w:val="0042069B"/>
    <w:rsid w:val="00420748"/>
    <w:rsid w:val="00420864"/>
    <w:rsid w:val="00420A68"/>
    <w:rsid w:val="00420C11"/>
    <w:rsid w:val="00420D57"/>
    <w:rsid w:val="00420E6D"/>
    <w:rsid w:val="00421099"/>
    <w:rsid w:val="004210F6"/>
    <w:rsid w:val="00421257"/>
    <w:rsid w:val="00421710"/>
    <w:rsid w:val="0042174D"/>
    <w:rsid w:val="0042184C"/>
    <w:rsid w:val="00421A54"/>
    <w:rsid w:val="00421B7E"/>
    <w:rsid w:val="00421C13"/>
    <w:rsid w:val="00422103"/>
    <w:rsid w:val="00422139"/>
    <w:rsid w:val="004222C3"/>
    <w:rsid w:val="0042259B"/>
    <w:rsid w:val="004227AD"/>
    <w:rsid w:val="004229A8"/>
    <w:rsid w:val="00422CE4"/>
    <w:rsid w:val="00422DC0"/>
    <w:rsid w:val="004230BF"/>
    <w:rsid w:val="0042313F"/>
    <w:rsid w:val="004231B1"/>
    <w:rsid w:val="004231E6"/>
    <w:rsid w:val="00423421"/>
    <w:rsid w:val="004235B9"/>
    <w:rsid w:val="004236E9"/>
    <w:rsid w:val="004238DE"/>
    <w:rsid w:val="00423A20"/>
    <w:rsid w:val="00424703"/>
    <w:rsid w:val="0042479E"/>
    <w:rsid w:val="00424C6D"/>
    <w:rsid w:val="00424EE5"/>
    <w:rsid w:val="0042598C"/>
    <w:rsid w:val="004259E5"/>
    <w:rsid w:val="00425AA6"/>
    <w:rsid w:val="00425E6D"/>
    <w:rsid w:val="0042620F"/>
    <w:rsid w:val="004262CD"/>
    <w:rsid w:val="0042637D"/>
    <w:rsid w:val="004264FE"/>
    <w:rsid w:val="004267FD"/>
    <w:rsid w:val="00426898"/>
    <w:rsid w:val="00426F9C"/>
    <w:rsid w:val="0042743A"/>
    <w:rsid w:val="004274F6"/>
    <w:rsid w:val="00427C0F"/>
    <w:rsid w:val="004301B9"/>
    <w:rsid w:val="004305E3"/>
    <w:rsid w:val="004305F2"/>
    <w:rsid w:val="00430CC4"/>
    <w:rsid w:val="00430ED7"/>
    <w:rsid w:val="004310F9"/>
    <w:rsid w:val="004314CF"/>
    <w:rsid w:val="00431530"/>
    <w:rsid w:val="00431864"/>
    <w:rsid w:val="00431B25"/>
    <w:rsid w:val="00431F23"/>
    <w:rsid w:val="0043244A"/>
    <w:rsid w:val="004325B9"/>
    <w:rsid w:val="00432674"/>
    <w:rsid w:val="00432709"/>
    <w:rsid w:val="0043316D"/>
    <w:rsid w:val="00433194"/>
    <w:rsid w:val="00433243"/>
    <w:rsid w:val="00433875"/>
    <w:rsid w:val="0043412D"/>
    <w:rsid w:val="004343B5"/>
    <w:rsid w:val="004348F6"/>
    <w:rsid w:val="00434A1B"/>
    <w:rsid w:val="00434F1A"/>
    <w:rsid w:val="00434F55"/>
    <w:rsid w:val="0043518D"/>
    <w:rsid w:val="0043569F"/>
    <w:rsid w:val="00435792"/>
    <w:rsid w:val="00435A68"/>
    <w:rsid w:val="00435CE2"/>
    <w:rsid w:val="004368CE"/>
    <w:rsid w:val="00437059"/>
    <w:rsid w:val="004370D7"/>
    <w:rsid w:val="00437617"/>
    <w:rsid w:val="004376E2"/>
    <w:rsid w:val="00437813"/>
    <w:rsid w:val="00437EC7"/>
    <w:rsid w:val="004407D3"/>
    <w:rsid w:val="004414A6"/>
    <w:rsid w:val="00441D29"/>
    <w:rsid w:val="00442704"/>
    <w:rsid w:val="00442898"/>
    <w:rsid w:val="00443038"/>
    <w:rsid w:val="00443A22"/>
    <w:rsid w:val="00443A9F"/>
    <w:rsid w:val="00443F3E"/>
    <w:rsid w:val="004441D9"/>
    <w:rsid w:val="0044456F"/>
    <w:rsid w:val="00445005"/>
    <w:rsid w:val="00445194"/>
    <w:rsid w:val="004452EF"/>
    <w:rsid w:val="0044538E"/>
    <w:rsid w:val="004455A6"/>
    <w:rsid w:val="00445766"/>
    <w:rsid w:val="00445785"/>
    <w:rsid w:val="004458F9"/>
    <w:rsid w:val="00445948"/>
    <w:rsid w:val="00445A9C"/>
    <w:rsid w:val="00445FCF"/>
    <w:rsid w:val="004468DA"/>
    <w:rsid w:val="00446A27"/>
    <w:rsid w:val="00447150"/>
    <w:rsid w:val="00447369"/>
    <w:rsid w:val="00447BB2"/>
    <w:rsid w:val="00447EA5"/>
    <w:rsid w:val="00447F5C"/>
    <w:rsid w:val="00447F8F"/>
    <w:rsid w:val="00450011"/>
    <w:rsid w:val="0045008A"/>
    <w:rsid w:val="00450104"/>
    <w:rsid w:val="0045027E"/>
    <w:rsid w:val="00450483"/>
    <w:rsid w:val="00450642"/>
    <w:rsid w:val="00450652"/>
    <w:rsid w:val="004507A4"/>
    <w:rsid w:val="0045092E"/>
    <w:rsid w:val="004509B2"/>
    <w:rsid w:val="00450C0D"/>
    <w:rsid w:val="00450C20"/>
    <w:rsid w:val="00450E99"/>
    <w:rsid w:val="00451454"/>
    <w:rsid w:val="004516BB"/>
    <w:rsid w:val="004517C4"/>
    <w:rsid w:val="004522E6"/>
    <w:rsid w:val="0045282A"/>
    <w:rsid w:val="00453ADF"/>
    <w:rsid w:val="00453DD5"/>
    <w:rsid w:val="004549F6"/>
    <w:rsid w:val="00454A64"/>
    <w:rsid w:val="00454AAB"/>
    <w:rsid w:val="00454C09"/>
    <w:rsid w:val="00454C29"/>
    <w:rsid w:val="00454D98"/>
    <w:rsid w:val="00455126"/>
    <w:rsid w:val="004557DE"/>
    <w:rsid w:val="00455B35"/>
    <w:rsid w:val="00455C5E"/>
    <w:rsid w:val="00455C66"/>
    <w:rsid w:val="00455CF5"/>
    <w:rsid w:val="00456889"/>
    <w:rsid w:val="004568E1"/>
    <w:rsid w:val="0045692F"/>
    <w:rsid w:val="00456A8D"/>
    <w:rsid w:val="00456EBF"/>
    <w:rsid w:val="00456F42"/>
    <w:rsid w:val="0045711C"/>
    <w:rsid w:val="0045738D"/>
    <w:rsid w:val="00457615"/>
    <w:rsid w:val="00457802"/>
    <w:rsid w:val="004579A9"/>
    <w:rsid w:val="00457AD5"/>
    <w:rsid w:val="00457F23"/>
    <w:rsid w:val="00460424"/>
    <w:rsid w:val="0046090B"/>
    <w:rsid w:val="00460FD1"/>
    <w:rsid w:val="004614F2"/>
    <w:rsid w:val="00461C55"/>
    <w:rsid w:val="00462227"/>
    <w:rsid w:val="0046236A"/>
    <w:rsid w:val="004629D1"/>
    <w:rsid w:val="00462BC9"/>
    <w:rsid w:val="00462DC1"/>
    <w:rsid w:val="00463012"/>
    <w:rsid w:val="0046336C"/>
    <w:rsid w:val="004635BF"/>
    <w:rsid w:val="0046368F"/>
    <w:rsid w:val="0046369C"/>
    <w:rsid w:val="004636D5"/>
    <w:rsid w:val="004638EE"/>
    <w:rsid w:val="00463AE5"/>
    <w:rsid w:val="004647E2"/>
    <w:rsid w:val="00464D84"/>
    <w:rsid w:val="00464F7A"/>
    <w:rsid w:val="004652E4"/>
    <w:rsid w:val="0046569B"/>
    <w:rsid w:val="004659FB"/>
    <w:rsid w:val="00465BE3"/>
    <w:rsid w:val="00465D55"/>
    <w:rsid w:val="00465DBB"/>
    <w:rsid w:val="0046609A"/>
    <w:rsid w:val="004663F4"/>
    <w:rsid w:val="0046640A"/>
    <w:rsid w:val="00466586"/>
    <w:rsid w:val="00466732"/>
    <w:rsid w:val="00466A68"/>
    <w:rsid w:val="00466C44"/>
    <w:rsid w:val="00466CBA"/>
    <w:rsid w:val="0046706B"/>
    <w:rsid w:val="00467167"/>
    <w:rsid w:val="00467245"/>
    <w:rsid w:val="004676F2"/>
    <w:rsid w:val="00470159"/>
    <w:rsid w:val="004705CA"/>
    <w:rsid w:val="00470A9F"/>
    <w:rsid w:val="00470B60"/>
    <w:rsid w:val="00471029"/>
    <w:rsid w:val="00471074"/>
    <w:rsid w:val="0047129E"/>
    <w:rsid w:val="0047135E"/>
    <w:rsid w:val="00471CA1"/>
    <w:rsid w:val="0047200C"/>
    <w:rsid w:val="004720DB"/>
    <w:rsid w:val="00472561"/>
    <w:rsid w:val="00472573"/>
    <w:rsid w:val="004725AD"/>
    <w:rsid w:val="004726E4"/>
    <w:rsid w:val="00472AEF"/>
    <w:rsid w:val="00472D62"/>
    <w:rsid w:val="0047313D"/>
    <w:rsid w:val="0047327D"/>
    <w:rsid w:val="00473312"/>
    <w:rsid w:val="004735DD"/>
    <w:rsid w:val="0047379F"/>
    <w:rsid w:val="004748F8"/>
    <w:rsid w:val="004749F5"/>
    <w:rsid w:val="00474B2B"/>
    <w:rsid w:val="00474BE9"/>
    <w:rsid w:val="00474F62"/>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356"/>
    <w:rsid w:val="004805FB"/>
    <w:rsid w:val="00480882"/>
    <w:rsid w:val="0048094A"/>
    <w:rsid w:val="00481B5C"/>
    <w:rsid w:val="00481C41"/>
    <w:rsid w:val="004820AB"/>
    <w:rsid w:val="0048213F"/>
    <w:rsid w:val="0048226F"/>
    <w:rsid w:val="004824C7"/>
    <w:rsid w:val="0048273C"/>
    <w:rsid w:val="0048275B"/>
    <w:rsid w:val="0048323A"/>
    <w:rsid w:val="0048329B"/>
    <w:rsid w:val="00483381"/>
    <w:rsid w:val="00483E4F"/>
    <w:rsid w:val="00483FA2"/>
    <w:rsid w:val="0048473E"/>
    <w:rsid w:val="004847DD"/>
    <w:rsid w:val="00484AF4"/>
    <w:rsid w:val="00484DB5"/>
    <w:rsid w:val="00485082"/>
    <w:rsid w:val="004854D4"/>
    <w:rsid w:val="00485C4F"/>
    <w:rsid w:val="00485E90"/>
    <w:rsid w:val="00485EBB"/>
    <w:rsid w:val="00485EBD"/>
    <w:rsid w:val="004862F7"/>
    <w:rsid w:val="00486461"/>
    <w:rsid w:val="004866EB"/>
    <w:rsid w:val="004866F5"/>
    <w:rsid w:val="004868DD"/>
    <w:rsid w:val="0048728A"/>
    <w:rsid w:val="0049015E"/>
    <w:rsid w:val="00490326"/>
    <w:rsid w:val="00490393"/>
    <w:rsid w:val="00490C29"/>
    <w:rsid w:val="00490CC8"/>
    <w:rsid w:val="00490F93"/>
    <w:rsid w:val="004912F3"/>
    <w:rsid w:val="00491A82"/>
    <w:rsid w:val="00491B54"/>
    <w:rsid w:val="00491B7E"/>
    <w:rsid w:val="004921F9"/>
    <w:rsid w:val="004922D2"/>
    <w:rsid w:val="004923D3"/>
    <w:rsid w:val="0049250C"/>
    <w:rsid w:val="004925F7"/>
    <w:rsid w:val="004926B8"/>
    <w:rsid w:val="00492D39"/>
    <w:rsid w:val="004931FF"/>
    <w:rsid w:val="004934CC"/>
    <w:rsid w:val="004937C0"/>
    <w:rsid w:val="00493C24"/>
    <w:rsid w:val="0049401C"/>
    <w:rsid w:val="00494BA9"/>
    <w:rsid w:val="00495015"/>
    <w:rsid w:val="0049509D"/>
    <w:rsid w:val="004951AA"/>
    <w:rsid w:val="00495481"/>
    <w:rsid w:val="00495952"/>
    <w:rsid w:val="00496696"/>
    <w:rsid w:val="00496813"/>
    <w:rsid w:val="0049698F"/>
    <w:rsid w:val="00496A77"/>
    <w:rsid w:val="00496D6E"/>
    <w:rsid w:val="00496EEE"/>
    <w:rsid w:val="004972DD"/>
    <w:rsid w:val="004974EA"/>
    <w:rsid w:val="0049753E"/>
    <w:rsid w:val="0049785C"/>
    <w:rsid w:val="00497983"/>
    <w:rsid w:val="00497DB2"/>
    <w:rsid w:val="00497FD4"/>
    <w:rsid w:val="004A0620"/>
    <w:rsid w:val="004A0AF4"/>
    <w:rsid w:val="004A0C73"/>
    <w:rsid w:val="004A0D8B"/>
    <w:rsid w:val="004A0D99"/>
    <w:rsid w:val="004A101A"/>
    <w:rsid w:val="004A1058"/>
    <w:rsid w:val="004A10A6"/>
    <w:rsid w:val="004A120D"/>
    <w:rsid w:val="004A12F6"/>
    <w:rsid w:val="004A171A"/>
    <w:rsid w:val="004A1A3F"/>
    <w:rsid w:val="004A1ABF"/>
    <w:rsid w:val="004A1ACF"/>
    <w:rsid w:val="004A1AF5"/>
    <w:rsid w:val="004A1D65"/>
    <w:rsid w:val="004A23B0"/>
    <w:rsid w:val="004A274B"/>
    <w:rsid w:val="004A2974"/>
    <w:rsid w:val="004A29CC"/>
    <w:rsid w:val="004A2F11"/>
    <w:rsid w:val="004A2F9F"/>
    <w:rsid w:val="004A33FB"/>
    <w:rsid w:val="004A3737"/>
    <w:rsid w:val="004A37F8"/>
    <w:rsid w:val="004A3B0F"/>
    <w:rsid w:val="004A45AF"/>
    <w:rsid w:val="004A54D2"/>
    <w:rsid w:val="004A54F5"/>
    <w:rsid w:val="004A57EF"/>
    <w:rsid w:val="004A583A"/>
    <w:rsid w:val="004A59AF"/>
    <w:rsid w:val="004A5AA9"/>
    <w:rsid w:val="004A5E22"/>
    <w:rsid w:val="004A6315"/>
    <w:rsid w:val="004A64AD"/>
    <w:rsid w:val="004A677B"/>
    <w:rsid w:val="004A6C4F"/>
    <w:rsid w:val="004A6E53"/>
    <w:rsid w:val="004A6EC7"/>
    <w:rsid w:val="004A70A7"/>
    <w:rsid w:val="004A730A"/>
    <w:rsid w:val="004A73DF"/>
    <w:rsid w:val="004A7760"/>
    <w:rsid w:val="004A78B4"/>
    <w:rsid w:val="004A78EB"/>
    <w:rsid w:val="004A7A3F"/>
    <w:rsid w:val="004A7F72"/>
    <w:rsid w:val="004B071C"/>
    <w:rsid w:val="004B0AF6"/>
    <w:rsid w:val="004B0D07"/>
    <w:rsid w:val="004B0D0F"/>
    <w:rsid w:val="004B11E6"/>
    <w:rsid w:val="004B1252"/>
    <w:rsid w:val="004B1335"/>
    <w:rsid w:val="004B1AE9"/>
    <w:rsid w:val="004B1CDE"/>
    <w:rsid w:val="004B1DBE"/>
    <w:rsid w:val="004B1EB3"/>
    <w:rsid w:val="004B32D0"/>
    <w:rsid w:val="004B32E3"/>
    <w:rsid w:val="004B332A"/>
    <w:rsid w:val="004B3398"/>
    <w:rsid w:val="004B3616"/>
    <w:rsid w:val="004B3A1F"/>
    <w:rsid w:val="004B3A81"/>
    <w:rsid w:val="004B3CAD"/>
    <w:rsid w:val="004B4103"/>
    <w:rsid w:val="004B449D"/>
    <w:rsid w:val="004B4A1E"/>
    <w:rsid w:val="004B4BEF"/>
    <w:rsid w:val="004B4C32"/>
    <w:rsid w:val="004B4DE0"/>
    <w:rsid w:val="004B4FC1"/>
    <w:rsid w:val="004B507F"/>
    <w:rsid w:val="004B5141"/>
    <w:rsid w:val="004B539F"/>
    <w:rsid w:val="004B5831"/>
    <w:rsid w:val="004B59E5"/>
    <w:rsid w:val="004B5B14"/>
    <w:rsid w:val="004B5BBB"/>
    <w:rsid w:val="004B5E73"/>
    <w:rsid w:val="004B67F2"/>
    <w:rsid w:val="004B70B5"/>
    <w:rsid w:val="004B71FB"/>
    <w:rsid w:val="004B7459"/>
    <w:rsid w:val="004B75E3"/>
    <w:rsid w:val="004B769F"/>
    <w:rsid w:val="004B7BB5"/>
    <w:rsid w:val="004B7DDA"/>
    <w:rsid w:val="004B7E8F"/>
    <w:rsid w:val="004B7F24"/>
    <w:rsid w:val="004B7F4B"/>
    <w:rsid w:val="004C0159"/>
    <w:rsid w:val="004C05BA"/>
    <w:rsid w:val="004C0CE5"/>
    <w:rsid w:val="004C0D19"/>
    <w:rsid w:val="004C144A"/>
    <w:rsid w:val="004C1AFC"/>
    <w:rsid w:val="004C1D47"/>
    <w:rsid w:val="004C1E43"/>
    <w:rsid w:val="004C22AA"/>
    <w:rsid w:val="004C25D5"/>
    <w:rsid w:val="004C2607"/>
    <w:rsid w:val="004C2DA7"/>
    <w:rsid w:val="004C2F4D"/>
    <w:rsid w:val="004C314C"/>
    <w:rsid w:val="004C3DC9"/>
    <w:rsid w:val="004C41CB"/>
    <w:rsid w:val="004C4223"/>
    <w:rsid w:val="004C4335"/>
    <w:rsid w:val="004C4B89"/>
    <w:rsid w:val="004C4BAB"/>
    <w:rsid w:val="004C4D05"/>
    <w:rsid w:val="004C4EA6"/>
    <w:rsid w:val="004C5129"/>
    <w:rsid w:val="004C5261"/>
    <w:rsid w:val="004C530A"/>
    <w:rsid w:val="004C5E91"/>
    <w:rsid w:val="004C5F36"/>
    <w:rsid w:val="004C629C"/>
    <w:rsid w:val="004C669E"/>
    <w:rsid w:val="004C6805"/>
    <w:rsid w:val="004C6AE1"/>
    <w:rsid w:val="004C70F9"/>
    <w:rsid w:val="004C73A3"/>
    <w:rsid w:val="004C76FD"/>
    <w:rsid w:val="004C7B43"/>
    <w:rsid w:val="004D0055"/>
    <w:rsid w:val="004D0164"/>
    <w:rsid w:val="004D03E3"/>
    <w:rsid w:val="004D0809"/>
    <w:rsid w:val="004D0FBB"/>
    <w:rsid w:val="004D138E"/>
    <w:rsid w:val="004D15C4"/>
    <w:rsid w:val="004D1F72"/>
    <w:rsid w:val="004D277B"/>
    <w:rsid w:val="004D2831"/>
    <w:rsid w:val="004D2BDA"/>
    <w:rsid w:val="004D3678"/>
    <w:rsid w:val="004D3749"/>
    <w:rsid w:val="004D3C66"/>
    <w:rsid w:val="004D401C"/>
    <w:rsid w:val="004D41F9"/>
    <w:rsid w:val="004D42A8"/>
    <w:rsid w:val="004D44CC"/>
    <w:rsid w:val="004D4864"/>
    <w:rsid w:val="004D4A7B"/>
    <w:rsid w:val="004D511D"/>
    <w:rsid w:val="004D5E90"/>
    <w:rsid w:val="004D62CD"/>
    <w:rsid w:val="004D63AB"/>
    <w:rsid w:val="004D6599"/>
    <w:rsid w:val="004D65A7"/>
    <w:rsid w:val="004D6E2A"/>
    <w:rsid w:val="004D7197"/>
    <w:rsid w:val="004D744B"/>
    <w:rsid w:val="004D7BCF"/>
    <w:rsid w:val="004D7D85"/>
    <w:rsid w:val="004E0269"/>
    <w:rsid w:val="004E09F7"/>
    <w:rsid w:val="004E0BCC"/>
    <w:rsid w:val="004E0F08"/>
    <w:rsid w:val="004E108C"/>
    <w:rsid w:val="004E11FA"/>
    <w:rsid w:val="004E1237"/>
    <w:rsid w:val="004E12E0"/>
    <w:rsid w:val="004E1505"/>
    <w:rsid w:val="004E15BB"/>
    <w:rsid w:val="004E1C74"/>
    <w:rsid w:val="004E1CEA"/>
    <w:rsid w:val="004E1D6B"/>
    <w:rsid w:val="004E2949"/>
    <w:rsid w:val="004E2A44"/>
    <w:rsid w:val="004E2B16"/>
    <w:rsid w:val="004E2C14"/>
    <w:rsid w:val="004E2CFF"/>
    <w:rsid w:val="004E31E6"/>
    <w:rsid w:val="004E32CE"/>
    <w:rsid w:val="004E3329"/>
    <w:rsid w:val="004E35E2"/>
    <w:rsid w:val="004E3AD1"/>
    <w:rsid w:val="004E494C"/>
    <w:rsid w:val="004E4A74"/>
    <w:rsid w:val="004E5063"/>
    <w:rsid w:val="004E55E8"/>
    <w:rsid w:val="004E5941"/>
    <w:rsid w:val="004E5B58"/>
    <w:rsid w:val="004E66B5"/>
    <w:rsid w:val="004E69A3"/>
    <w:rsid w:val="004E6E00"/>
    <w:rsid w:val="004E701E"/>
    <w:rsid w:val="004E7707"/>
    <w:rsid w:val="004E7AD3"/>
    <w:rsid w:val="004E7DDD"/>
    <w:rsid w:val="004E7DE2"/>
    <w:rsid w:val="004E7DEB"/>
    <w:rsid w:val="004F029F"/>
    <w:rsid w:val="004F0E3E"/>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3F5"/>
    <w:rsid w:val="004F4736"/>
    <w:rsid w:val="004F5471"/>
    <w:rsid w:val="004F571D"/>
    <w:rsid w:val="004F5977"/>
    <w:rsid w:val="004F5CDD"/>
    <w:rsid w:val="004F6156"/>
    <w:rsid w:val="004F6376"/>
    <w:rsid w:val="004F652C"/>
    <w:rsid w:val="004F6CD1"/>
    <w:rsid w:val="004F6EC7"/>
    <w:rsid w:val="004F7614"/>
    <w:rsid w:val="004F7625"/>
    <w:rsid w:val="004F771C"/>
    <w:rsid w:val="004F7A1D"/>
    <w:rsid w:val="004F7C6F"/>
    <w:rsid w:val="005001B7"/>
    <w:rsid w:val="0050029D"/>
    <w:rsid w:val="005003D7"/>
    <w:rsid w:val="005004F1"/>
    <w:rsid w:val="00500614"/>
    <w:rsid w:val="00500B9E"/>
    <w:rsid w:val="00501064"/>
    <w:rsid w:val="005011D4"/>
    <w:rsid w:val="0050135B"/>
    <w:rsid w:val="00501443"/>
    <w:rsid w:val="005017C0"/>
    <w:rsid w:val="00501B6C"/>
    <w:rsid w:val="00501F48"/>
    <w:rsid w:val="00502531"/>
    <w:rsid w:val="0050263D"/>
    <w:rsid w:val="005028CD"/>
    <w:rsid w:val="00502C53"/>
    <w:rsid w:val="00502D4E"/>
    <w:rsid w:val="005030F1"/>
    <w:rsid w:val="0050324A"/>
    <w:rsid w:val="0050326F"/>
    <w:rsid w:val="005034F8"/>
    <w:rsid w:val="00503C9F"/>
    <w:rsid w:val="00504029"/>
    <w:rsid w:val="00504A4A"/>
    <w:rsid w:val="00504C13"/>
    <w:rsid w:val="0050551B"/>
    <w:rsid w:val="00505736"/>
    <w:rsid w:val="00506289"/>
    <w:rsid w:val="00506324"/>
    <w:rsid w:val="0050673A"/>
    <w:rsid w:val="00506A3F"/>
    <w:rsid w:val="00506B06"/>
    <w:rsid w:val="00506D7F"/>
    <w:rsid w:val="00507241"/>
    <w:rsid w:val="00507260"/>
    <w:rsid w:val="00507A68"/>
    <w:rsid w:val="00507A70"/>
    <w:rsid w:val="00507D3E"/>
    <w:rsid w:val="00507F72"/>
    <w:rsid w:val="00507F8C"/>
    <w:rsid w:val="00510026"/>
    <w:rsid w:val="00510319"/>
    <w:rsid w:val="0051107D"/>
    <w:rsid w:val="00511291"/>
    <w:rsid w:val="00511800"/>
    <w:rsid w:val="00511809"/>
    <w:rsid w:val="005119E4"/>
    <w:rsid w:val="00511F73"/>
    <w:rsid w:val="00511F79"/>
    <w:rsid w:val="0051201F"/>
    <w:rsid w:val="0051218F"/>
    <w:rsid w:val="00512266"/>
    <w:rsid w:val="0051231B"/>
    <w:rsid w:val="005123D9"/>
    <w:rsid w:val="0051255A"/>
    <w:rsid w:val="00512B17"/>
    <w:rsid w:val="00513565"/>
    <w:rsid w:val="00513934"/>
    <w:rsid w:val="00513BEE"/>
    <w:rsid w:val="00513BFF"/>
    <w:rsid w:val="0051414A"/>
    <w:rsid w:val="005145A4"/>
    <w:rsid w:val="005145B6"/>
    <w:rsid w:val="00514DAD"/>
    <w:rsid w:val="00514F66"/>
    <w:rsid w:val="00515333"/>
    <w:rsid w:val="005153DF"/>
    <w:rsid w:val="005158ED"/>
    <w:rsid w:val="00515AEC"/>
    <w:rsid w:val="00515C63"/>
    <w:rsid w:val="00515D28"/>
    <w:rsid w:val="00516204"/>
    <w:rsid w:val="0051620A"/>
    <w:rsid w:val="00516234"/>
    <w:rsid w:val="00516641"/>
    <w:rsid w:val="00516BAA"/>
    <w:rsid w:val="00516D73"/>
    <w:rsid w:val="00516F76"/>
    <w:rsid w:val="00516F85"/>
    <w:rsid w:val="0051710E"/>
    <w:rsid w:val="00517131"/>
    <w:rsid w:val="0051760E"/>
    <w:rsid w:val="00517ABD"/>
    <w:rsid w:val="00517C37"/>
    <w:rsid w:val="00517FC3"/>
    <w:rsid w:val="005206B2"/>
    <w:rsid w:val="005207A1"/>
    <w:rsid w:val="00520C23"/>
    <w:rsid w:val="00520C77"/>
    <w:rsid w:val="00520FDD"/>
    <w:rsid w:val="0052102A"/>
    <w:rsid w:val="005215C3"/>
    <w:rsid w:val="00521E2C"/>
    <w:rsid w:val="00521E4C"/>
    <w:rsid w:val="0052213F"/>
    <w:rsid w:val="00522486"/>
    <w:rsid w:val="005233C1"/>
    <w:rsid w:val="00523510"/>
    <w:rsid w:val="00523E72"/>
    <w:rsid w:val="0052418D"/>
    <w:rsid w:val="0052423E"/>
    <w:rsid w:val="0052428E"/>
    <w:rsid w:val="005246CD"/>
    <w:rsid w:val="00524A93"/>
    <w:rsid w:val="00524B9E"/>
    <w:rsid w:val="00524BDA"/>
    <w:rsid w:val="00524C81"/>
    <w:rsid w:val="00524E8E"/>
    <w:rsid w:val="00525BD3"/>
    <w:rsid w:val="00525BF3"/>
    <w:rsid w:val="00525D28"/>
    <w:rsid w:val="00525D4F"/>
    <w:rsid w:val="00525F1B"/>
    <w:rsid w:val="00525F60"/>
    <w:rsid w:val="005268D0"/>
    <w:rsid w:val="00526A53"/>
    <w:rsid w:val="00526A8E"/>
    <w:rsid w:val="00526D1F"/>
    <w:rsid w:val="00526DD6"/>
    <w:rsid w:val="00526FE0"/>
    <w:rsid w:val="0052707C"/>
    <w:rsid w:val="005271DA"/>
    <w:rsid w:val="0052738D"/>
    <w:rsid w:val="0052755B"/>
    <w:rsid w:val="00527567"/>
    <w:rsid w:val="0052762D"/>
    <w:rsid w:val="00527997"/>
    <w:rsid w:val="00527A8E"/>
    <w:rsid w:val="00527F17"/>
    <w:rsid w:val="005302CD"/>
    <w:rsid w:val="005302D7"/>
    <w:rsid w:val="005304D1"/>
    <w:rsid w:val="00530C18"/>
    <w:rsid w:val="00531334"/>
    <w:rsid w:val="005316BF"/>
    <w:rsid w:val="00532779"/>
    <w:rsid w:val="0053294F"/>
    <w:rsid w:val="0053314D"/>
    <w:rsid w:val="0053396A"/>
    <w:rsid w:val="0053409D"/>
    <w:rsid w:val="00534953"/>
    <w:rsid w:val="00534990"/>
    <w:rsid w:val="00534DEF"/>
    <w:rsid w:val="00535351"/>
    <w:rsid w:val="00535409"/>
    <w:rsid w:val="005358A0"/>
    <w:rsid w:val="00535981"/>
    <w:rsid w:val="00535F28"/>
    <w:rsid w:val="005364EE"/>
    <w:rsid w:val="00536725"/>
    <w:rsid w:val="00536C5E"/>
    <w:rsid w:val="00536C86"/>
    <w:rsid w:val="0053726E"/>
    <w:rsid w:val="00537543"/>
    <w:rsid w:val="005377AA"/>
    <w:rsid w:val="00537E16"/>
    <w:rsid w:val="00537E81"/>
    <w:rsid w:val="00537EAF"/>
    <w:rsid w:val="0054031B"/>
    <w:rsid w:val="00540414"/>
    <w:rsid w:val="00540658"/>
    <w:rsid w:val="00540747"/>
    <w:rsid w:val="005409E2"/>
    <w:rsid w:val="00540A6F"/>
    <w:rsid w:val="005414E8"/>
    <w:rsid w:val="00541518"/>
    <w:rsid w:val="005416F0"/>
    <w:rsid w:val="0054186C"/>
    <w:rsid w:val="00541995"/>
    <w:rsid w:val="005419BA"/>
    <w:rsid w:val="00541AB5"/>
    <w:rsid w:val="00542118"/>
    <w:rsid w:val="00542308"/>
    <w:rsid w:val="00542492"/>
    <w:rsid w:val="00542519"/>
    <w:rsid w:val="00542671"/>
    <w:rsid w:val="005427B3"/>
    <w:rsid w:val="0054336C"/>
    <w:rsid w:val="0054359F"/>
    <w:rsid w:val="00543616"/>
    <w:rsid w:val="00543B45"/>
    <w:rsid w:val="00544943"/>
    <w:rsid w:val="00544BD6"/>
    <w:rsid w:val="00544DFC"/>
    <w:rsid w:val="00544F83"/>
    <w:rsid w:val="00545019"/>
    <w:rsid w:val="00545588"/>
    <w:rsid w:val="005455D1"/>
    <w:rsid w:val="00545621"/>
    <w:rsid w:val="00545850"/>
    <w:rsid w:val="005459A8"/>
    <w:rsid w:val="00545E36"/>
    <w:rsid w:val="005478EA"/>
    <w:rsid w:val="00547F87"/>
    <w:rsid w:val="00550084"/>
    <w:rsid w:val="005501A1"/>
    <w:rsid w:val="0055022D"/>
    <w:rsid w:val="00550282"/>
    <w:rsid w:val="00550404"/>
    <w:rsid w:val="00550C94"/>
    <w:rsid w:val="00550D1B"/>
    <w:rsid w:val="005513A4"/>
    <w:rsid w:val="00551BE5"/>
    <w:rsid w:val="00551E22"/>
    <w:rsid w:val="005520C8"/>
    <w:rsid w:val="00552185"/>
    <w:rsid w:val="005523C5"/>
    <w:rsid w:val="0055241D"/>
    <w:rsid w:val="00552472"/>
    <w:rsid w:val="005524E2"/>
    <w:rsid w:val="005524F7"/>
    <w:rsid w:val="00552A79"/>
    <w:rsid w:val="005537B8"/>
    <w:rsid w:val="005537FB"/>
    <w:rsid w:val="00553986"/>
    <w:rsid w:val="005547C2"/>
    <w:rsid w:val="00554DC0"/>
    <w:rsid w:val="00554F1A"/>
    <w:rsid w:val="00554FF0"/>
    <w:rsid w:val="00555219"/>
    <w:rsid w:val="0055564C"/>
    <w:rsid w:val="00555782"/>
    <w:rsid w:val="005557E1"/>
    <w:rsid w:val="00555C7D"/>
    <w:rsid w:val="00555F37"/>
    <w:rsid w:val="00556565"/>
    <w:rsid w:val="00556881"/>
    <w:rsid w:val="005568CF"/>
    <w:rsid w:val="005579E4"/>
    <w:rsid w:val="00557B11"/>
    <w:rsid w:val="00560486"/>
    <w:rsid w:val="0056076B"/>
    <w:rsid w:val="00560D3D"/>
    <w:rsid w:val="00560F27"/>
    <w:rsid w:val="00561567"/>
    <w:rsid w:val="00561878"/>
    <w:rsid w:val="00561983"/>
    <w:rsid w:val="00561B1F"/>
    <w:rsid w:val="00561B89"/>
    <w:rsid w:val="00562A4F"/>
    <w:rsid w:val="00562A98"/>
    <w:rsid w:val="00562B6C"/>
    <w:rsid w:val="00562F7C"/>
    <w:rsid w:val="00562FDA"/>
    <w:rsid w:val="005636B4"/>
    <w:rsid w:val="00563BD0"/>
    <w:rsid w:val="00563C15"/>
    <w:rsid w:val="0056430F"/>
    <w:rsid w:val="005645C5"/>
    <w:rsid w:val="0056462F"/>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81"/>
    <w:rsid w:val="00566DE6"/>
    <w:rsid w:val="0056733E"/>
    <w:rsid w:val="005675BB"/>
    <w:rsid w:val="005676DD"/>
    <w:rsid w:val="0056773A"/>
    <w:rsid w:val="005679E0"/>
    <w:rsid w:val="00567FF9"/>
    <w:rsid w:val="005705D9"/>
    <w:rsid w:val="005706F6"/>
    <w:rsid w:val="00570BA6"/>
    <w:rsid w:val="00571236"/>
    <w:rsid w:val="0057154E"/>
    <w:rsid w:val="00571564"/>
    <w:rsid w:val="005715CF"/>
    <w:rsid w:val="00571925"/>
    <w:rsid w:val="0057218F"/>
    <w:rsid w:val="005722EF"/>
    <w:rsid w:val="005723A5"/>
    <w:rsid w:val="005729C6"/>
    <w:rsid w:val="00572BCC"/>
    <w:rsid w:val="005731D0"/>
    <w:rsid w:val="005733B0"/>
    <w:rsid w:val="00573C16"/>
    <w:rsid w:val="00574103"/>
    <w:rsid w:val="0057416F"/>
    <w:rsid w:val="00574476"/>
    <w:rsid w:val="0057448F"/>
    <w:rsid w:val="00574814"/>
    <w:rsid w:val="00574A6C"/>
    <w:rsid w:val="005752D7"/>
    <w:rsid w:val="00575C38"/>
    <w:rsid w:val="00575EB7"/>
    <w:rsid w:val="00576271"/>
    <w:rsid w:val="00576390"/>
    <w:rsid w:val="0057641F"/>
    <w:rsid w:val="005765C0"/>
    <w:rsid w:val="005767BD"/>
    <w:rsid w:val="00576DFF"/>
    <w:rsid w:val="00576EC4"/>
    <w:rsid w:val="00577248"/>
    <w:rsid w:val="00577507"/>
    <w:rsid w:val="00577EB3"/>
    <w:rsid w:val="00580036"/>
    <w:rsid w:val="005800C1"/>
    <w:rsid w:val="0058013A"/>
    <w:rsid w:val="00580436"/>
    <w:rsid w:val="00580765"/>
    <w:rsid w:val="005808AB"/>
    <w:rsid w:val="005809D6"/>
    <w:rsid w:val="00580B25"/>
    <w:rsid w:val="00580C9E"/>
    <w:rsid w:val="00580D45"/>
    <w:rsid w:val="00580F2B"/>
    <w:rsid w:val="005810D9"/>
    <w:rsid w:val="00581453"/>
    <w:rsid w:val="00581B60"/>
    <w:rsid w:val="00581BE2"/>
    <w:rsid w:val="005821BB"/>
    <w:rsid w:val="00582D1F"/>
    <w:rsid w:val="005833E7"/>
    <w:rsid w:val="005835FC"/>
    <w:rsid w:val="005837A5"/>
    <w:rsid w:val="005839F7"/>
    <w:rsid w:val="00583AF9"/>
    <w:rsid w:val="00583EB1"/>
    <w:rsid w:val="00584032"/>
    <w:rsid w:val="00584318"/>
    <w:rsid w:val="005843C0"/>
    <w:rsid w:val="00584780"/>
    <w:rsid w:val="00584D8F"/>
    <w:rsid w:val="00585309"/>
    <w:rsid w:val="00586314"/>
    <w:rsid w:val="005865D5"/>
    <w:rsid w:val="00586DA4"/>
    <w:rsid w:val="00586F45"/>
    <w:rsid w:val="00587441"/>
    <w:rsid w:val="00587984"/>
    <w:rsid w:val="00587A84"/>
    <w:rsid w:val="00587CB5"/>
    <w:rsid w:val="00587CCE"/>
    <w:rsid w:val="00587D7B"/>
    <w:rsid w:val="005900DC"/>
    <w:rsid w:val="0059010D"/>
    <w:rsid w:val="005902C8"/>
    <w:rsid w:val="005908B4"/>
    <w:rsid w:val="00590ADC"/>
    <w:rsid w:val="00590C65"/>
    <w:rsid w:val="00590F9A"/>
    <w:rsid w:val="00591256"/>
    <w:rsid w:val="00591582"/>
    <w:rsid w:val="00591DAC"/>
    <w:rsid w:val="005920A5"/>
    <w:rsid w:val="0059221E"/>
    <w:rsid w:val="00592B5B"/>
    <w:rsid w:val="00593060"/>
    <w:rsid w:val="00593499"/>
    <w:rsid w:val="005934A7"/>
    <w:rsid w:val="00593931"/>
    <w:rsid w:val="00593EEE"/>
    <w:rsid w:val="005945E4"/>
    <w:rsid w:val="00594616"/>
    <w:rsid w:val="00594CBA"/>
    <w:rsid w:val="00595038"/>
    <w:rsid w:val="00595737"/>
    <w:rsid w:val="005958C6"/>
    <w:rsid w:val="00595BA8"/>
    <w:rsid w:val="00595FA8"/>
    <w:rsid w:val="00596106"/>
    <w:rsid w:val="005962B0"/>
    <w:rsid w:val="005964BD"/>
    <w:rsid w:val="005968D3"/>
    <w:rsid w:val="00596B3E"/>
    <w:rsid w:val="00596C23"/>
    <w:rsid w:val="00596E43"/>
    <w:rsid w:val="005972D5"/>
    <w:rsid w:val="0059745E"/>
    <w:rsid w:val="005A0842"/>
    <w:rsid w:val="005A0AA0"/>
    <w:rsid w:val="005A0D03"/>
    <w:rsid w:val="005A1333"/>
    <w:rsid w:val="005A2D85"/>
    <w:rsid w:val="005A31E9"/>
    <w:rsid w:val="005A3597"/>
    <w:rsid w:val="005A376A"/>
    <w:rsid w:val="005A3BF6"/>
    <w:rsid w:val="005A3D95"/>
    <w:rsid w:val="005A3E9A"/>
    <w:rsid w:val="005A4AF6"/>
    <w:rsid w:val="005A533A"/>
    <w:rsid w:val="005A5359"/>
    <w:rsid w:val="005A565D"/>
    <w:rsid w:val="005A5AAF"/>
    <w:rsid w:val="005A5C58"/>
    <w:rsid w:val="005A5C75"/>
    <w:rsid w:val="005A5DA9"/>
    <w:rsid w:val="005A5FAB"/>
    <w:rsid w:val="005A6915"/>
    <w:rsid w:val="005A6B05"/>
    <w:rsid w:val="005A6D06"/>
    <w:rsid w:val="005A6D30"/>
    <w:rsid w:val="005A708B"/>
    <w:rsid w:val="005A783F"/>
    <w:rsid w:val="005A7843"/>
    <w:rsid w:val="005A78CA"/>
    <w:rsid w:val="005A7CE1"/>
    <w:rsid w:val="005B003C"/>
    <w:rsid w:val="005B00D6"/>
    <w:rsid w:val="005B034A"/>
    <w:rsid w:val="005B062F"/>
    <w:rsid w:val="005B077E"/>
    <w:rsid w:val="005B0960"/>
    <w:rsid w:val="005B09A5"/>
    <w:rsid w:val="005B0B96"/>
    <w:rsid w:val="005B0C00"/>
    <w:rsid w:val="005B0E14"/>
    <w:rsid w:val="005B0F52"/>
    <w:rsid w:val="005B117B"/>
    <w:rsid w:val="005B11BF"/>
    <w:rsid w:val="005B1291"/>
    <w:rsid w:val="005B1485"/>
    <w:rsid w:val="005B195F"/>
    <w:rsid w:val="005B236D"/>
    <w:rsid w:val="005B27E8"/>
    <w:rsid w:val="005B2BEA"/>
    <w:rsid w:val="005B3058"/>
    <w:rsid w:val="005B30C8"/>
    <w:rsid w:val="005B339A"/>
    <w:rsid w:val="005B3452"/>
    <w:rsid w:val="005B3515"/>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40"/>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AA6"/>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2E"/>
    <w:rsid w:val="005C6DFB"/>
    <w:rsid w:val="005C7342"/>
    <w:rsid w:val="005C750A"/>
    <w:rsid w:val="005C797F"/>
    <w:rsid w:val="005D016B"/>
    <w:rsid w:val="005D07CD"/>
    <w:rsid w:val="005D083E"/>
    <w:rsid w:val="005D0AA0"/>
    <w:rsid w:val="005D0CC8"/>
    <w:rsid w:val="005D11E3"/>
    <w:rsid w:val="005D15D6"/>
    <w:rsid w:val="005D1649"/>
    <w:rsid w:val="005D1D5A"/>
    <w:rsid w:val="005D1FF8"/>
    <w:rsid w:val="005D2056"/>
    <w:rsid w:val="005D2DFC"/>
    <w:rsid w:val="005D2EDC"/>
    <w:rsid w:val="005D37F0"/>
    <w:rsid w:val="005D3F44"/>
    <w:rsid w:val="005D404B"/>
    <w:rsid w:val="005D493C"/>
    <w:rsid w:val="005D49A6"/>
    <w:rsid w:val="005D4A69"/>
    <w:rsid w:val="005D4E81"/>
    <w:rsid w:val="005D51C8"/>
    <w:rsid w:val="005D55F2"/>
    <w:rsid w:val="005D564F"/>
    <w:rsid w:val="005D5EF7"/>
    <w:rsid w:val="005D62D6"/>
    <w:rsid w:val="005D647C"/>
    <w:rsid w:val="005D6848"/>
    <w:rsid w:val="005D693E"/>
    <w:rsid w:val="005D6B59"/>
    <w:rsid w:val="005D6BE2"/>
    <w:rsid w:val="005D6C8D"/>
    <w:rsid w:val="005D702E"/>
    <w:rsid w:val="005D7148"/>
    <w:rsid w:val="005D780B"/>
    <w:rsid w:val="005D786C"/>
    <w:rsid w:val="005E00FA"/>
    <w:rsid w:val="005E0C68"/>
    <w:rsid w:val="005E1338"/>
    <w:rsid w:val="005E13A9"/>
    <w:rsid w:val="005E1850"/>
    <w:rsid w:val="005E1BFB"/>
    <w:rsid w:val="005E1CB8"/>
    <w:rsid w:val="005E1F33"/>
    <w:rsid w:val="005E2070"/>
    <w:rsid w:val="005E248A"/>
    <w:rsid w:val="005E2675"/>
    <w:rsid w:val="005E26D6"/>
    <w:rsid w:val="005E27DE"/>
    <w:rsid w:val="005E28E3"/>
    <w:rsid w:val="005E2DD4"/>
    <w:rsid w:val="005E3355"/>
    <w:rsid w:val="005E35E9"/>
    <w:rsid w:val="005E3CA6"/>
    <w:rsid w:val="005E3D42"/>
    <w:rsid w:val="005E3D7B"/>
    <w:rsid w:val="005E3F93"/>
    <w:rsid w:val="005E418F"/>
    <w:rsid w:val="005E44BB"/>
    <w:rsid w:val="005E458D"/>
    <w:rsid w:val="005E474E"/>
    <w:rsid w:val="005E503A"/>
    <w:rsid w:val="005E511A"/>
    <w:rsid w:val="005E51E1"/>
    <w:rsid w:val="005E52B4"/>
    <w:rsid w:val="005E54D3"/>
    <w:rsid w:val="005E5E97"/>
    <w:rsid w:val="005E637B"/>
    <w:rsid w:val="005E648E"/>
    <w:rsid w:val="005E6859"/>
    <w:rsid w:val="005E6C07"/>
    <w:rsid w:val="005E6DF4"/>
    <w:rsid w:val="005E76D2"/>
    <w:rsid w:val="005E77A9"/>
    <w:rsid w:val="005E79C8"/>
    <w:rsid w:val="005E7A2C"/>
    <w:rsid w:val="005E7C44"/>
    <w:rsid w:val="005E7EFE"/>
    <w:rsid w:val="005F01C9"/>
    <w:rsid w:val="005F060F"/>
    <w:rsid w:val="005F07DD"/>
    <w:rsid w:val="005F08B4"/>
    <w:rsid w:val="005F0D3F"/>
    <w:rsid w:val="005F0F7D"/>
    <w:rsid w:val="005F13FF"/>
    <w:rsid w:val="005F1A1C"/>
    <w:rsid w:val="005F2106"/>
    <w:rsid w:val="005F245F"/>
    <w:rsid w:val="005F2B58"/>
    <w:rsid w:val="005F2E44"/>
    <w:rsid w:val="005F32CF"/>
    <w:rsid w:val="005F35E5"/>
    <w:rsid w:val="005F375A"/>
    <w:rsid w:val="005F37F9"/>
    <w:rsid w:val="005F3830"/>
    <w:rsid w:val="005F391D"/>
    <w:rsid w:val="005F3972"/>
    <w:rsid w:val="005F3CC7"/>
    <w:rsid w:val="005F4080"/>
    <w:rsid w:val="005F48DD"/>
    <w:rsid w:val="005F497D"/>
    <w:rsid w:val="005F4A2F"/>
    <w:rsid w:val="005F4A6C"/>
    <w:rsid w:val="005F4F6D"/>
    <w:rsid w:val="005F51D6"/>
    <w:rsid w:val="005F5337"/>
    <w:rsid w:val="005F5436"/>
    <w:rsid w:val="005F543C"/>
    <w:rsid w:val="005F5B07"/>
    <w:rsid w:val="005F5B66"/>
    <w:rsid w:val="005F618D"/>
    <w:rsid w:val="005F6289"/>
    <w:rsid w:val="005F694D"/>
    <w:rsid w:val="005F6D60"/>
    <w:rsid w:val="005F6F12"/>
    <w:rsid w:val="005F76A7"/>
    <w:rsid w:val="005F7C25"/>
    <w:rsid w:val="005F7D59"/>
    <w:rsid w:val="005F7EBA"/>
    <w:rsid w:val="00600568"/>
    <w:rsid w:val="0060078C"/>
    <w:rsid w:val="00600A83"/>
    <w:rsid w:val="00600F21"/>
    <w:rsid w:val="0060113E"/>
    <w:rsid w:val="006011E6"/>
    <w:rsid w:val="0060122C"/>
    <w:rsid w:val="006016F3"/>
    <w:rsid w:val="00601A6A"/>
    <w:rsid w:val="00601E7B"/>
    <w:rsid w:val="00602736"/>
    <w:rsid w:val="00602F7C"/>
    <w:rsid w:val="006035B9"/>
    <w:rsid w:val="006039CE"/>
    <w:rsid w:val="00603C8E"/>
    <w:rsid w:val="00603D65"/>
    <w:rsid w:val="00604353"/>
    <w:rsid w:val="00604880"/>
    <w:rsid w:val="00604933"/>
    <w:rsid w:val="00604C26"/>
    <w:rsid w:val="00604E84"/>
    <w:rsid w:val="006051E5"/>
    <w:rsid w:val="00605309"/>
    <w:rsid w:val="0060533B"/>
    <w:rsid w:val="006055B0"/>
    <w:rsid w:val="00605818"/>
    <w:rsid w:val="0060587C"/>
    <w:rsid w:val="00605B20"/>
    <w:rsid w:val="00605CBA"/>
    <w:rsid w:val="00605E3E"/>
    <w:rsid w:val="006062EB"/>
    <w:rsid w:val="0060671D"/>
    <w:rsid w:val="00606757"/>
    <w:rsid w:val="0060731B"/>
    <w:rsid w:val="00607624"/>
    <w:rsid w:val="00607E99"/>
    <w:rsid w:val="006106A9"/>
    <w:rsid w:val="0061089C"/>
    <w:rsid w:val="00610B4F"/>
    <w:rsid w:val="00610B74"/>
    <w:rsid w:val="00610D35"/>
    <w:rsid w:val="00610DCF"/>
    <w:rsid w:val="00610F42"/>
    <w:rsid w:val="00611040"/>
    <w:rsid w:val="006112E3"/>
    <w:rsid w:val="00611452"/>
    <w:rsid w:val="006114EC"/>
    <w:rsid w:val="00611E13"/>
    <w:rsid w:val="00611F63"/>
    <w:rsid w:val="00612097"/>
    <w:rsid w:val="0061229C"/>
    <w:rsid w:val="006125D5"/>
    <w:rsid w:val="0061267D"/>
    <w:rsid w:val="00612783"/>
    <w:rsid w:val="00612A16"/>
    <w:rsid w:val="00612C22"/>
    <w:rsid w:val="0061320F"/>
    <w:rsid w:val="00613659"/>
    <w:rsid w:val="0061370B"/>
    <w:rsid w:val="006147F2"/>
    <w:rsid w:val="00614C93"/>
    <w:rsid w:val="00614F9B"/>
    <w:rsid w:val="00614FCB"/>
    <w:rsid w:val="00615BF2"/>
    <w:rsid w:val="006163F7"/>
    <w:rsid w:val="006168D9"/>
    <w:rsid w:val="00616BE4"/>
    <w:rsid w:val="00616FB1"/>
    <w:rsid w:val="006173B0"/>
    <w:rsid w:val="0061780B"/>
    <w:rsid w:val="00617AA0"/>
    <w:rsid w:val="00617C02"/>
    <w:rsid w:val="00620335"/>
    <w:rsid w:val="0062058B"/>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BB5"/>
    <w:rsid w:val="00622CA4"/>
    <w:rsid w:val="00622E5A"/>
    <w:rsid w:val="0062389C"/>
    <w:rsid w:val="00623AD0"/>
    <w:rsid w:val="00623E34"/>
    <w:rsid w:val="006240FA"/>
    <w:rsid w:val="0062429A"/>
    <w:rsid w:val="006242E4"/>
    <w:rsid w:val="006245C5"/>
    <w:rsid w:val="00624BD7"/>
    <w:rsid w:val="00624C15"/>
    <w:rsid w:val="00624FFD"/>
    <w:rsid w:val="006255C0"/>
    <w:rsid w:val="00625610"/>
    <w:rsid w:val="006259CE"/>
    <w:rsid w:val="00625A94"/>
    <w:rsid w:val="0062600D"/>
    <w:rsid w:val="006261CE"/>
    <w:rsid w:val="00626249"/>
    <w:rsid w:val="00626396"/>
    <w:rsid w:val="006265CF"/>
    <w:rsid w:val="006271E9"/>
    <w:rsid w:val="006273F9"/>
    <w:rsid w:val="00627DF3"/>
    <w:rsid w:val="00627EA1"/>
    <w:rsid w:val="0063022E"/>
    <w:rsid w:val="00630293"/>
    <w:rsid w:val="006302A0"/>
    <w:rsid w:val="00630472"/>
    <w:rsid w:val="0063073F"/>
    <w:rsid w:val="006307AC"/>
    <w:rsid w:val="00630891"/>
    <w:rsid w:val="00630E8C"/>
    <w:rsid w:val="00631218"/>
    <w:rsid w:val="0063194C"/>
    <w:rsid w:val="00631D62"/>
    <w:rsid w:val="00632235"/>
    <w:rsid w:val="00632744"/>
    <w:rsid w:val="00632819"/>
    <w:rsid w:val="00632D20"/>
    <w:rsid w:val="0063302F"/>
    <w:rsid w:val="00633536"/>
    <w:rsid w:val="00633640"/>
    <w:rsid w:val="00633834"/>
    <w:rsid w:val="006338E3"/>
    <w:rsid w:val="006339C4"/>
    <w:rsid w:val="00634D16"/>
    <w:rsid w:val="00635833"/>
    <w:rsid w:val="006359CD"/>
    <w:rsid w:val="00635D96"/>
    <w:rsid w:val="00636256"/>
    <w:rsid w:val="006362F8"/>
    <w:rsid w:val="00636302"/>
    <w:rsid w:val="00636511"/>
    <w:rsid w:val="006365D4"/>
    <w:rsid w:val="006367C3"/>
    <w:rsid w:val="00636877"/>
    <w:rsid w:val="00636AB0"/>
    <w:rsid w:val="00636B88"/>
    <w:rsid w:val="0063722B"/>
    <w:rsid w:val="006375D2"/>
    <w:rsid w:val="00637AA4"/>
    <w:rsid w:val="00637EA3"/>
    <w:rsid w:val="00640314"/>
    <w:rsid w:val="0064038B"/>
    <w:rsid w:val="006405D2"/>
    <w:rsid w:val="006409AC"/>
    <w:rsid w:val="0064155B"/>
    <w:rsid w:val="00641652"/>
    <w:rsid w:val="00641DE3"/>
    <w:rsid w:val="006420F1"/>
    <w:rsid w:val="00642C14"/>
    <w:rsid w:val="00642C4F"/>
    <w:rsid w:val="00642D51"/>
    <w:rsid w:val="00643004"/>
    <w:rsid w:val="006431B8"/>
    <w:rsid w:val="006431D2"/>
    <w:rsid w:val="006442BF"/>
    <w:rsid w:val="006446E6"/>
    <w:rsid w:val="0064484F"/>
    <w:rsid w:val="0064494C"/>
    <w:rsid w:val="00644971"/>
    <w:rsid w:val="00644BD1"/>
    <w:rsid w:val="00644E63"/>
    <w:rsid w:val="0064516C"/>
    <w:rsid w:val="00645182"/>
    <w:rsid w:val="006451FC"/>
    <w:rsid w:val="00645373"/>
    <w:rsid w:val="00645575"/>
    <w:rsid w:val="00645A01"/>
    <w:rsid w:val="00645A4F"/>
    <w:rsid w:val="00645AB8"/>
    <w:rsid w:val="00645C01"/>
    <w:rsid w:val="00645D9A"/>
    <w:rsid w:val="00645E76"/>
    <w:rsid w:val="00645EC4"/>
    <w:rsid w:val="00646000"/>
    <w:rsid w:val="006461A7"/>
    <w:rsid w:val="0064626E"/>
    <w:rsid w:val="00646502"/>
    <w:rsid w:val="006466FC"/>
    <w:rsid w:val="00646863"/>
    <w:rsid w:val="00646EFE"/>
    <w:rsid w:val="00646F1A"/>
    <w:rsid w:val="006471EB"/>
    <w:rsid w:val="00647405"/>
    <w:rsid w:val="00647607"/>
    <w:rsid w:val="006477E8"/>
    <w:rsid w:val="00647AAE"/>
    <w:rsid w:val="00647B52"/>
    <w:rsid w:val="00647BEC"/>
    <w:rsid w:val="00647FF3"/>
    <w:rsid w:val="0065014F"/>
    <w:rsid w:val="00650613"/>
    <w:rsid w:val="00650731"/>
    <w:rsid w:val="00650898"/>
    <w:rsid w:val="00650A36"/>
    <w:rsid w:val="00650AFB"/>
    <w:rsid w:val="00650B0D"/>
    <w:rsid w:val="00650C97"/>
    <w:rsid w:val="00650CD3"/>
    <w:rsid w:val="00650CFF"/>
    <w:rsid w:val="006512B8"/>
    <w:rsid w:val="00651D30"/>
    <w:rsid w:val="00651DB9"/>
    <w:rsid w:val="00651E7D"/>
    <w:rsid w:val="0065223C"/>
    <w:rsid w:val="00652552"/>
    <w:rsid w:val="00652936"/>
    <w:rsid w:val="00652C9B"/>
    <w:rsid w:val="00653032"/>
    <w:rsid w:val="00653477"/>
    <w:rsid w:val="006534D2"/>
    <w:rsid w:val="0065405E"/>
    <w:rsid w:val="00654172"/>
    <w:rsid w:val="006546C5"/>
    <w:rsid w:val="00654833"/>
    <w:rsid w:val="00654C76"/>
    <w:rsid w:val="006556AE"/>
    <w:rsid w:val="0065593A"/>
    <w:rsid w:val="0065597B"/>
    <w:rsid w:val="00655A34"/>
    <w:rsid w:val="00655A94"/>
    <w:rsid w:val="00655AA3"/>
    <w:rsid w:val="00655BEC"/>
    <w:rsid w:val="00656474"/>
    <w:rsid w:val="0065648C"/>
    <w:rsid w:val="00656596"/>
    <w:rsid w:val="00656A28"/>
    <w:rsid w:val="00656C5D"/>
    <w:rsid w:val="00656C95"/>
    <w:rsid w:val="0065711E"/>
    <w:rsid w:val="006571AE"/>
    <w:rsid w:val="0065780D"/>
    <w:rsid w:val="0066024C"/>
    <w:rsid w:val="00660958"/>
    <w:rsid w:val="00660B8C"/>
    <w:rsid w:val="00660DAF"/>
    <w:rsid w:val="00660F28"/>
    <w:rsid w:val="00660FF5"/>
    <w:rsid w:val="0066103F"/>
    <w:rsid w:val="006611C7"/>
    <w:rsid w:val="0066193E"/>
    <w:rsid w:val="00661DFC"/>
    <w:rsid w:val="00661E6E"/>
    <w:rsid w:val="006624A7"/>
    <w:rsid w:val="0066266B"/>
    <w:rsid w:val="006626CC"/>
    <w:rsid w:val="006628D0"/>
    <w:rsid w:val="006628DE"/>
    <w:rsid w:val="006629B0"/>
    <w:rsid w:val="00662BFE"/>
    <w:rsid w:val="00662D0E"/>
    <w:rsid w:val="00662F58"/>
    <w:rsid w:val="0066335F"/>
    <w:rsid w:val="00663713"/>
    <w:rsid w:val="006637DC"/>
    <w:rsid w:val="00663B9B"/>
    <w:rsid w:val="00663F54"/>
    <w:rsid w:val="006644AB"/>
    <w:rsid w:val="006645EE"/>
    <w:rsid w:val="0066483A"/>
    <w:rsid w:val="00664924"/>
    <w:rsid w:val="006649C0"/>
    <w:rsid w:val="00664AA3"/>
    <w:rsid w:val="006651D6"/>
    <w:rsid w:val="006653E1"/>
    <w:rsid w:val="0066565B"/>
    <w:rsid w:val="00665828"/>
    <w:rsid w:val="00665A02"/>
    <w:rsid w:val="00666053"/>
    <w:rsid w:val="00666136"/>
    <w:rsid w:val="00666383"/>
    <w:rsid w:val="0066744C"/>
    <w:rsid w:val="00670004"/>
    <w:rsid w:val="00670206"/>
    <w:rsid w:val="006702E0"/>
    <w:rsid w:val="006705B4"/>
    <w:rsid w:val="00670653"/>
    <w:rsid w:val="006706D9"/>
    <w:rsid w:val="0067076C"/>
    <w:rsid w:val="00670AD9"/>
    <w:rsid w:val="00670B37"/>
    <w:rsid w:val="00670D9C"/>
    <w:rsid w:val="00671A2B"/>
    <w:rsid w:val="00671DD2"/>
    <w:rsid w:val="00671DE7"/>
    <w:rsid w:val="00671E94"/>
    <w:rsid w:val="00671ED3"/>
    <w:rsid w:val="00671FF8"/>
    <w:rsid w:val="006723BE"/>
    <w:rsid w:val="006726EB"/>
    <w:rsid w:val="00672CEE"/>
    <w:rsid w:val="00672CFC"/>
    <w:rsid w:val="006736FA"/>
    <w:rsid w:val="006739F7"/>
    <w:rsid w:val="00673A92"/>
    <w:rsid w:val="00673D35"/>
    <w:rsid w:val="00673D4B"/>
    <w:rsid w:val="006744AD"/>
    <w:rsid w:val="006745DE"/>
    <w:rsid w:val="00674827"/>
    <w:rsid w:val="006748EA"/>
    <w:rsid w:val="00674906"/>
    <w:rsid w:val="00674CE2"/>
    <w:rsid w:val="0067510F"/>
    <w:rsid w:val="00675487"/>
    <w:rsid w:val="00675A3C"/>
    <w:rsid w:val="00675FC3"/>
    <w:rsid w:val="0067676A"/>
    <w:rsid w:val="00676968"/>
    <w:rsid w:val="00676BF4"/>
    <w:rsid w:val="006770F7"/>
    <w:rsid w:val="0067763E"/>
    <w:rsid w:val="0067783F"/>
    <w:rsid w:val="00677BC3"/>
    <w:rsid w:val="00677C8E"/>
    <w:rsid w:val="00677D81"/>
    <w:rsid w:val="00680094"/>
    <w:rsid w:val="006802DD"/>
    <w:rsid w:val="00680C70"/>
    <w:rsid w:val="00680FD2"/>
    <w:rsid w:val="00681896"/>
    <w:rsid w:val="0068191D"/>
    <w:rsid w:val="00681B6A"/>
    <w:rsid w:val="0068213C"/>
    <w:rsid w:val="0068279F"/>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5DE"/>
    <w:rsid w:val="006856DF"/>
    <w:rsid w:val="00685D08"/>
    <w:rsid w:val="00685FA3"/>
    <w:rsid w:val="0068622C"/>
    <w:rsid w:val="006868F5"/>
    <w:rsid w:val="00687484"/>
    <w:rsid w:val="006874B2"/>
    <w:rsid w:val="00687512"/>
    <w:rsid w:val="00687601"/>
    <w:rsid w:val="00687741"/>
    <w:rsid w:val="00687AAD"/>
    <w:rsid w:val="00687BE3"/>
    <w:rsid w:val="00690012"/>
    <w:rsid w:val="00690118"/>
    <w:rsid w:val="006908AE"/>
    <w:rsid w:val="00690999"/>
    <w:rsid w:val="006910F6"/>
    <w:rsid w:val="00691282"/>
    <w:rsid w:val="0069161E"/>
    <w:rsid w:val="00691683"/>
    <w:rsid w:val="006917E8"/>
    <w:rsid w:val="0069189F"/>
    <w:rsid w:val="00691D12"/>
    <w:rsid w:val="00692034"/>
    <w:rsid w:val="00692155"/>
    <w:rsid w:val="00692436"/>
    <w:rsid w:val="006928F0"/>
    <w:rsid w:val="00692E2A"/>
    <w:rsid w:val="00692F5A"/>
    <w:rsid w:val="00692F5D"/>
    <w:rsid w:val="00693548"/>
    <w:rsid w:val="00693951"/>
    <w:rsid w:val="00693F1D"/>
    <w:rsid w:val="00693FEE"/>
    <w:rsid w:val="00694276"/>
    <w:rsid w:val="0069456D"/>
    <w:rsid w:val="006945D4"/>
    <w:rsid w:val="006948DE"/>
    <w:rsid w:val="00694BF3"/>
    <w:rsid w:val="00694D46"/>
    <w:rsid w:val="00694D8F"/>
    <w:rsid w:val="0069505F"/>
    <w:rsid w:val="0069528F"/>
    <w:rsid w:val="00695388"/>
    <w:rsid w:val="006954B4"/>
    <w:rsid w:val="00695AC0"/>
    <w:rsid w:val="00695C03"/>
    <w:rsid w:val="00695C51"/>
    <w:rsid w:val="00695DB6"/>
    <w:rsid w:val="00695ED0"/>
    <w:rsid w:val="00695FB6"/>
    <w:rsid w:val="00696186"/>
    <w:rsid w:val="00696537"/>
    <w:rsid w:val="006967CF"/>
    <w:rsid w:val="006968F5"/>
    <w:rsid w:val="00696A51"/>
    <w:rsid w:val="00696D1D"/>
    <w:rsid w:val="006970B8"/>
    <w:rsid w:val="00697113"/>
    <w:rsid w:val="00697195"/>
    <w:rsid w:val="00697319"/>
    <w:rsid w:val="00697D7D"/>
    <w:rsid w:val="006A05DE"/>
    <w:rsid w:val="006A0A7C"/>
    <w:rsid w:val="006A0B07"/>
    <w:rsid w:val="006A0BEA"/>
    <w:rsid w:val="006A0C59"/>
    <w:rsid w:val="006A0D45"/>
    <w:rsid w:val="006A1209"/>
    <w:rsid w:val="006A1296"/>
    <w:rsid w:val="006A172B"/>
    <w:rsid w:val="006A1A1D"/>
    <w:rsid w:val="006A1C40"/>
    <w:rsid w:val="006A26F7"/>
    <w:rsid w:val="006A32C8"/>
    <w:rsid w:val="006A37B6"/>
    <w:rsid w:val="006A3A88"/>
    <w:rsid w:val="006A3CE7"/>
    <w:rsid w:val="006A3DD8"/>
    <w:rsid w:val="006A4135"/>
    <w:rsid w:val="006A445C"/>
    <w:rsid w:val="006A45DF"/>
    <w:rsid w:val="006A4B48"/>
    <w:rsid w:val="006A4B8F"/>
    <w:rsid w:val="006A4E7C"/>
    <w:rsid w:val="006A549C"/>
    <w:rsid w:val="006A5B81"/>
    <w:rsid w:val="006A5E5F"/>
    <w:rsid w:val="006A6004"/>
    <w:rsid w:val="006A63BB"/>
    <w:rsid w:val="006A660B"/>
    <w:rsid w:val="006A6C92"/>
    <w:rsid w:val="006A6F44"/>
    <w:rsid w:val="006A6FFA"/>
    <w:rsid w:val="006A7120"/>
    <w:rsid w:val="006A7356"/>
    <w:rsid w:val="006A7547"/>
    <w:rsid w:val="006A7765"/>
    <w:rsid w:val="006A77EF"/>
    <w:rsid w:val="006A7AC5"/>
    <w:rsid w:val="006A7E89"/>
    <w:rsid w:val="006B005F"/>
    <w:rsid w:val="006B08A2"/>
    <w:rsid w:val="006B0CD7"/>
    <w:rsid w:val="006B1148"/>
    <w:rsid w:val="006B139A"/>
    <w:rsid w:val="006B1F15"/>
    <w:rsid w:val="006B25AE"/>
    <w:rsid w:val="006B28F5"/>
    <w:rsid w:val="006B2945"/>
    <w:rsid w:val="006B2C3B"/>
    <w:rsid w:val="006B2F30"/>
    <w:rsid w:val="006B3720"/>
    <w:rsid w:val="006B3A20"/>
    <w:rsid w:val="006B3EEB"/>
    <w:rsid w:val="006B4034"/>
    <w:rsid w:val="006B4256"/>
    <w:rsid w:val="006B4D4F"/>
    <w:rsid w:val="006B4F69"/>
    <w:rsid w:val="006B5AA9"/>
    <w:rsid w:val="006B5DAC"/>
    <w:rsid w:val="006B6103"/>
    <w:rsid w:val="006B6611"/>
    <w:rsid w:val="006B69EC"/>
    <w:rsid w:val="006B6A98"/>
    <w:rsid w:val="006B6F74"/>
    <w:rsid w:val="006B7075"/>
    <w:rsid w:val="006B7286"/>
    <w:rsid w:val="006B7A39"/>
    <w:rsid w:val="006B7C56"/>
    <w:rsid w:val="006C040B"/>
    <w:rsid w:val="006C0645"/>
    <w:rsid w:val="006C1054"/>
    <w:rsid w:val="006C162C"/>
    <w:rsid w:val="006C16AA"/>
    <w:rsid w:val="006C171C"/>
    <w:rsid w:val="006C19FF"/>
    <w:rsid w:val="006C200E"/>
    <w:rsid w:val="006C216F"/>
    <w:rsid w:val="006C2686"/>
    <w:rsid w:val="006C2865"/>
    <w:rsid w:val="006C29A1"/>
    <w:rsid w:val="006C29CC"/>
    <w:rsid w:val="006C2AD2"/>
    <w:rsid w:val="006C2DE1"/>
    <w:rsid w:val="006C2E9C"/>
    <w:rsid w:val="006C314C"/>
    <w:rsid w:val="006C3210"/>
    <w:rsid w:val="006C37AF"/>
    <w:rsid w:val="006C42C2"/>
    <w:rsid w:val="006C4496"/>
    <w:rsid w:val="006C4678"/>
    <w:rsid w:val="006C4CC1"/>
    <w:rsid w:val="006C524A"/>
    <w:rsid w:val="006C5329"/>
    <w:rsid w:val="006C54C3"/>
    <w:rsid w:val="006C55BE"/>
    <w:rsid w:val="006C565B"/>
    <w:rsid w:val="006C59D4"/>
    <w:rsid w:val="006C5DF4"/>
    <w:rsid w:val="006C64D4"/>
    <w:rsid w:val="006C6650"/>
    <w:rsid w:val="006C6695"/>
    <w:rsid w:val="006C695F"/>
    <w:rsid w:val="006C6A80"/>
    <w:rsid w:val="006C73CD"/>
    <w:rsid w:val="006C7745"/>
    <w:rsid w:val="006C785C"/>
    <w:rsid w:val="006C7A85"/>
    <w:rsid w:val="006C7B8B"/>
    <w:rsid w:val="006C7EC7"/>
    <w:rsid w:val="006D0524"/>
    <w:rsid w:val="006D0A39"/>
    <w:rsid w:val="006D0FBA"/>
    <w:rsid w:val="006D1576"/>
    <w:rsid w:val="006D15B1"/>
    <w:rsid w:val="006D1B66"/>
    <w:rsid w:val="006D20A8"/>
    <w:rsid w:val="006D22AA"/>
    <w:rsid w:val="006D2899"/>
    <w:rsid w:val="006D2D1A"/>
    <w:rsid w:val="006D2E0C"/>
    <w:rsid w:val="006D3334"/>
    <w:rsid w:val="006D3CE2"/>
    <w:rsid w:val="006D3D6E"/>
    <w:rsid w:val="006D40FF"/>
    <w:rsid w:val="006D4471"/>
    <w:rsid w:val="006D4498"/>
    <w:rsid w:val="006D4518"/>
    <w:rsid w:val="006D4791"/>
    <w:rsid w:val="006D4822"/>
    <w:rsid w:val="006D48A5"/>
    <w:rsid w:val="006D48D3"/>
    <w:rsid w:val="006D4C99"/>
    <w:rsid w:val="006D4C9B"/>
    <w:rsid w:val="006D4FA8"/>
    <w:rsid w:val="006D4FD2"/>
    <w:rsid w:val="006D500B"/>
    <w:rsid w:val="006D515A"/>
    <w:rsid w:val="006D5221"/>
    <w:rsid w:val="006D57CD"/>
    <w:rsid w:val="006D582E"/>
    <w:rsid w:val="006D6517"/>
    <w:rsid w:val="006D674B"/>
    <w:rsid w:val="006D68C5"/>
    <w:rsid w:val="006D69DC"/>
    <w:rsid w:val="006D71DF"/>
    <w:rsid w:val="006D743D"/>
    <w:rsid w:val="006E0719"/>
    <w:rsid w:val="006E0A04"/>
    <w:rsid w:val="006E0CF7"/>
    <w:rsid w:val="006E0E27"/>
    <w:rsid w:val="006E0EB4"/>
    <w:rsid w:val="006E0F5A"/>
    <w:rsid w:val="006E132C"/>
    <w:rsid w:val="006E1718"/>
    <w:rsid w:val="006E1BB2"/>
    <w:rsid w:val="006E1CF7"/>
    <w:rsid w:val="006E1F8A"/>
    <w:rsid w:val="006E2298"/>
    <w:rsid w:val="006E23E8"/>
    <w:rsid w:val="006E2465"/>
    <w:rsid w:val="006E2D9E"/>
    <w:rsid w:val="006E318B"/>
    <w:rsid w:val="006E3392"/>
    <w:rsid w:val="006E34BE"/>
    <w:rsid w:val="006E36E0"/>
    <w:rsid w:val="006E37FA"/>
    <w:rsid w:val="006E3A80"/>
    <w:rsid w:val="006E3ABF"/>
    <w:rsid w:val="006E4108"/>
    <w:rsid w:val="006E4970"/>
    <w:rsid w:val="006E4FB3"/>
    <w:rsid w:val="006E52D6"/>
    <w:rsid w:val="006E58E2"/>
    <w:rsid w:val="006E5A6B"/>
    <w:rsid w:val="006E5E96"/>
    <w:rsid w:val="006E63A8"/>
    <w:rsid w:val="006E734A"/>
    <w:rsid w:val="006E7495"/>
    <w:rsid w:val="006E7743"/>
    <w:rsid w:val="006E7E65"/>
    <w:rsid w:val="006E7FD0"/>
    <w:rsid w:val="006F05C4"/>
    <w:rsid w:val="006F0849"/>
    <w:rsid w:val="006F0A44"/>
    <w:rsid w:val="006F0CAA"/>
    <w:rsid w:val="006F1049"/>
    <w:rsid w:val="006F10BB"/>
    <w:rsid w:val="006F1484"/>
    <w:rsid w:val="006F16AA"/>
    <w:rsid w:val="006F17B2"/>
    <w:rsid w:val="006F1961"/>
    <w:rsid w:val="006F1F86"/>
    <w:rsid w:val="006F1FDD"/>
    <w:rsid w:val="006F22DD"/>
    <w:rsid w:val="006F230F"/>
    <w:rsid w:val="006F2970"/>
    <w:rsid w:val="006F297A"/>
    <w:rsid w:val="006F2A95"/>
    <w:rsid w:val="006F4188"/>
    <w:rsid w:val="006F44F8"/>
    <w:rsid w:val="006F45BA"/>
    <w:rsid w:val="006F4867"/>
    <w:rsid w:val="006F4A8C"/>
    <w:rsid w:val="006F4F76"/>
    <w:rsid w:val="006F5157"/>
    <w:rsid w:val="006F5386"/>
    <w:rsid w:val="006F5C06"/>
    <w:rsid w:val="006F5F50"/>
    <w:rsid w:val="006F65F4"/>
    <w:rsid w:val="006F6971"/>
    <w:rsid w:val="006F6B1A"/>
    <w:rsid w:val="006F6E2A"/>
    <w:rsid w:val="006F7901"/>
    <w:rsid w:val="006F7A1A"/>
    <w:rsid w:val="006F7E86"/>
    <w:rsid w:val="00700266"/>
    <w:rsid w:val="007007C5"/>
    <w:rsid w:val="007009DE"/>
    <w:rsid w:val="00700EDC"/>
    <w:rsid w:val="00700F2E"/>
    <w:rsid w:val="00701261"/>
    <w:rsid w:val="00701A42"/>
    <w:rsid w:val="00701D12"/>
    <w:rsid w:val="00701EFF"/>
    <w:rsid w:val="0070215B"/>
    <w:rsid w:val="00702207"/>
    <w:rsid w:val="00702368"/>
    <w:rsid w:val="007024E4"/>
    <w:rsid w:val="0070252B"/>
    <w:rsid w:val="00702857"/>
    <w:rsid w:val="007029A8"/>
    <w:rsid w:val="00702E62"/>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1C8"/>
    <w:rsid w:val="007068F3"/>
    <w:rsid w:val="00706944"/>
    <w:rsid w:val="00706BA2"/>
    <w:rsid w:val="007070C5"/>
    <w:rsid w:val="007073B6"/>
    <w:rsid w:val="0070770B"/>
    <w:rsid w:val="007078EB"/>
    <w:rsid w:val="007079F1"/>
    <w:rsid w:val="00707A2B"/>
    <w:rsid w:val="00707BF2"/>
    <w:rsid w:val="00710268"/>
    <w:rsid w:val="0071085E"/>
    <w:rsid w:val="00710A61"/>
    <w:rsid w:val="00710ACA"/>
    <w:rsid w:val="00710C9C"/>
    <w:rsid w:val="00710EBE"/>
    <w:rsid w:val="007112F7"/>
    <w:rsid w:val="00711B7F"/>
    <w:rsid w:val="007124E5"/>
    <w:rsid w:val="00712CD1"/>
    <w:rsid w:val="00712F0E"/>
    <w:rsid w:val="007131FF"/>
    <w:rsid w:val="007133FA"/>
    <w:rsid w:val="00713AFE"/>
    <w:rsid w:val="00713C96"/>
    <w:rsid w:val="00714621"/>
    <w:rsid w:val="00714ACE"/>
    <w:rsid w:val="00714C08"/>
    <w:rsid w:val="00714C40"/>
    <w:rsid w:val="00714FCC"/>
    <w:rsid w:val="007152FA"/>
    <w:rsid w:val="007153D9"/>
    <w:rsid w:val="00715948"/>
    <w:rsid w:val="00715D41"/>
    <w:rsid w:val="00715D5A"/>
    <w:rsid w:val="007160EB"/>
    <w:rsid w:val="00716149"/>
    <w:rsid w:val="0071629D"/>
    <w:rsid w:val="00716A1C"/>
    <w:rsid w:val="00716A81"/>
    <w:rsid w:val="00716EE3"/>
    <w:rsid w:val="007170DE"/>
    <w:rsid w:val="007172FD"/>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900"/>
    <w:rsid w:val="007230F5"/>
    <w:rsid w:val="007235C1"/>
    <w:rsid w:val="007237B0"/>
    <w:rsid w:val="00723848"/>
    <w:rsid w:val="00723A18"/>
    <w:rsid w:val="00723BD0"/>
    <w:rsid w:val="00723CAB"/>
    <w:rsid w:val="007240D2"/>
    <w:rsid w:val="007241A0"/>
    <w:rsid w:val="007243D2"/>
    <w:rsid w:val="007246EB"/>
    <w:rsid w:val="00724A8F"/>
    <w:rsid w:val="00725270"/>
    <w:rsid w:val="007255F8"/>
    <w:rsid w:val="0072582E"/>
    <w:rsid w:val="00726EC8"/>
    <w:rsid w:val="007273BA"/>
    <w:rsid w:val="007273DB"/>
    <w:rsid w:val="007275F4"/>
    <w:rsid w:val="00727642"/>
    <w:rsid w:val="00727A3A"/>
    <w:rsid w:val="007303A4"/>
    <w:rsid w:val="00730760"/>
    <w:rsid w:val="00730BB7"/>
    <w:rsid w:val="00730E20"/>
    <w:rsid w:val="007315CB"/>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5DCF"/>
    <w:rsid w:val="007362D3"/>
    <w:rsid w:val="00736428"/>
    <w:rsid w:val="00736D14"/>
    <w:rsid w:val="00736D1B"/>
    <w:rsid w:val="00736E2D"/>
    <w:rsid w:val="007370D0"/>
    <w:rsid w:val="007371EB"/>
    <w:rsid w:val="00737861"/>
    <w:rsid w:val="00737BC3"/>
    <w:rsid w:val="00737E61"/>
    <w:rsid w:val="00740A9B"/>
    <w:rsid w:val="00740B94"/>
    <w:rsid w:val="00740CA8"/>
    <w:rsid w:val="00740CAF"/>
    <w:rsid w:val="00740EE9"/>
    <w:rsid w:val="00740F22"/>
    <w:rsid w:val="00740FE8"/>
    <w:rsid w:val="007410F6"/>
    <w:rsid w:val="007412D9"/>
    <w:rsid w:val="00741695"/>
    <w:rsid w:val="00741874"/>
    <w:rsid w:val="00741D46"/>
    <w:rsid w:val="00741F90"/>
    <w:rsid w:val="007422B9"/>
    <w:rsid w:val="0074288E"/>
    <w:rsid w:val="007428B9"/>
    <w:rsid w:val="00742D8C"/>
    <w:rsid w:val="00743BEC"/>
    <w:rsid w:val="007443AB"/>
    <w:rsid w:val="00744868"/>
    <w:rsid w:val="00744896"/>
    <w:rsid w:val="00744EC5"/>
    <w:rsid w:val="0074525F"/>
    <w:rsid w:val="00745660"/>
    <w:rsid w:val="007458CA"/>
    <w:rsid w:val="00745D9C"/>
    <w:rsid w:val="0074608E"/>
    <w:rsid w:val="00746120"/>
    <w:rsid w:val="0074616B"/>
    <w:rsid w:val="00746572"/>
    <w:rsid w:val="00746816"/>
    <w:rsid w:val="00746BA5"/>
    <w:rsid w:val="00746CBA"/>
    <w:rsid w:val="00746F0C"/>
    <w:rsid w:val="00747551"/>
    <w:rsid w:val="00747724"/>
    <w:rsid w:val="0074774D"/>
    <w:rsid w:val="0074777E"/>
    <w:rsid w:val="00747BB8"/>
    <w:rsid w:val="00747BD3"/>
    <w:rsid w:val="00747CA2"/>
    <w:rsid w:val="00747D66"/>
    <w:rsid w:val="00747F20"/>
    <w:rsid w:val="007507AB"/>
    <w:rsid w:val="0075088C"/>
    <w:rsid w:val="00750B37"/>
    <w:rsid w:val="00750C1B"/>
    <w:rsid w:val="00750D64"/>
    <w:rsid w:val="00750F18"/>
    <w:rsid w:val="00752082"/>
    <w:rsid w:val="007522BF"/>
    <w:rsid w:val="00752466"/>
    <w:rsid w:val="007528ED"/>
    <w:rsid w:val="00752A7A"/>
    <w:rsid w:val="00752AC8"/>
    <w:rsid w:val="00752C07"/>
    <w:rsid w:val="00752C81"/>
    <w:rsid w:val="00752EEE"/>
    <w:rsid w:val="00753563"/>
    <w:rsid w:val="00753975"/>
    <w:rsid w:val="00753E2A"/>
    <w:rsid w:val="00753FF8"/>
    <w:rsid w:val="00754352"/>
    <w:rsid w:val="00754462"/>
    <w:rsid w:val="007548B5"/>
    <w:rsid w:val="00754A5B"/>
    <w:rsid w:val="00754E5F"/>
    <w:rsid w:val="00755556"/>
    <w:rsid w:val="00755723"/>
    <w:rsid w:val="00755A71"/>
    <w:rsid w:val="00755BD0"/>
    <w:rsid w:val="00755BD6"/>
    <w:rsid w:val="00755E4E"/>
    <w:rsid w:val="007562AC"/>
    <w:rsid w:val="0075667B"/>
    <w:rsid w:val="007567F0"/>
    <w:rsid w:val="0075692B"/>
    <w:rsid w:val="00756C35"/>
    <w:rsid w:val="0075749A"/>
    <w:rsid w:val="00757FA1"/>
    <w:rsid w:val="00760546"/>
    <w:rsid w:val="007608E9"/>
    <w:rsid w:val="00760993"/>
    <w:rsid w:val="00760C93"/>
    <w:rsid w:val="0076142C"/>
    <w:rsid w:val="0076199D"/>
    <w:rsid w:val="00761A25"/>
    <w:rsid w:val="00761D9C"/>
    <w:rsid w:val="00761E7F"/>
    <w:rsid w:val="00761FC0"/>
    <w:rsid w:val="007620A9"/>
    <w:rsid w:val="0076224D"/>
    <w:rsid w:val="007622DF"/>
    <w:rsid w:val="0076245D"/>
    <w:rsid w:val="00762C8B"/>
    <w:rsid w:val="00763423"/>
    <w:rsid w:val="0076397A"/>
    <w:rsid w:val="00763A20"/>
    <w:rsid w:val="00763A71"/>
    <w:rsid w:val="00763F99"/>
    <w:rsid w:val="007641DB"/>
    <w:rsid w:val="007644B0"/>
    <w:rsid w:val="00765052"/>
    <w:rsid w:val="00765132"/>
    <w:rsid w:val="007652FC"/>
    <w:rsid w:val="007659F7"/>
    <w:rsid w:val="00765A25"/>
    <w:rsid w:val="007662FD"/>
    <w:rsid w:val="007664A8"/>
    <w:rsid w:val="00766CC7"/>
    <w:rsid w:val="00766DAF"/>
    <w:rsid w:val="00766DBD"/>
    <w:rsid w:val="0076775C"/>
    <w:rsid w:val="007678CE"/>
    <w:rsid w:val="00767B53"/>
    <w:rsid w:val="00767DD8"/>
    <w:rsid w:val="007703A2"/>
    <w:rsid w:val="00770800"/>
    <w:rsid w:val="00770B75"/>
    <w:rsid w:val="00770C24"/>
    <w:rsid w:val="00770E22"/>
    <w:rsid w:val="00770E6B"/>
    <w:rsid w:val="00771074"/>
    <w:rsid w:val="0077157F"/>
    <w:rsid w:val="007715C2"/>
    <w:rsid w:val="00771671"/>
    <w:rsid w:val="00771A59"/>
    <w:rsid w:val="00771BD9"/>
    <w:rsid w:val="007724F4"/>
    <w:rsid w:val="007726D9"/>
    <w:rsid w:val="00772731"/>
    <w:rsid w:val="00772DCE"/>
    <w:rsid w:val="00772F98"/>
    <w:rsid w:val="00773852"/>
    <w:rsid w:val="0077396B"/>
    <w:rsid w:val="00773A7B"/>
    <w:rsid w:val="0077446A"/>
    <w:rsid w:val="007745A8"/>
    <w:rsid w:val="007746CA"/>
    <w:rsid w:val="007749BE"/>
    <w:rsid w:val="00774DA4"/>
    <w:rsid w:val="00774F71"/>
    <w:rsid w:val="007750A4"/>
    <w:rsid w:val="007751F1"/>
    <w:rsid w:val="00775388"/>
    <w:rsid w:val="0077566F"/>
    <w:rsid w:val="00775F44"/>
    <w:rsid w:val="007763E5"/>
    <w:rsid w:val="00776578"/>
    <w:rsid w:val="0077657C"/>
    <w:rsid w:val="007765A3"/>
    <w:rsid w:val="007766A0"/>
    <w:rsid w:val="00776F08"/>
    <w:rsid w:val="00777090"/>
    <w:rsid w:val="007772BB"/>
    <w:rsid w:val="007772D2"/>
    <w:rsid w:val="007779DD"/>
    <w:rsid w:val="00777BAE"/>
    <w:rsid w:val="00777DD6"/>
    <w:rsid w:val="007801D4"/>
    <w:rsid w:val="00780A19"/>
    <w:rsid w:val="007817A4"/>
    <w:rsid w:val="007821E5"/>
    <w:rsid w:val="00782245"/>
    <w:rsid w:val="007826C0"/>
    <w:rsid w:val="00782771"/>
    <w:rsid w:val="0078281B"/>
    <w:rsid w:val="0078286F"/>
    <w:rsid w:val="00782C9D"/>
    <w:rsid w:val="007831A0"/>
    <w:rsid w:val="007833CC"/>
    <w:rsid w:val="007838F2"/>
    <w:rsid w:val="00784987"/>
    <w:rsid w:val="00784F7D"/>
    <w:rsid w:val="0078558E"/>
    <w:rsid w:val="00785C7C"/>
    <w:rsid w:val="00785D1E"/>
    <w:rsid w:val="00785EB3"/>
    <w:rsid w:val="00785FCB"/>
    <w:rsid w:val="007863AC"/>
    <w:rsid w:val="007864C7"/>
    <w:rsid w:val="00786AB2"/>
    <w:rsid w:val="007870A7"/>
    <w:rsid w:val="00787133"/>
    <w:rsid w:val="0078770B"/>
    <w:rsid w:val="00787C57"/>
    <w:rsid w:val="00787D02"/>
    <w:rsid w:val="00790ACC"/>
    <w:rsid w:val="00790AD8"/>
    <w:rsid w:val="00790C88"/>
    <w:rsid w:val="00790CD6"/>
    <w:rsid w:val="00790F2A"/>
    <w:rsid w:val="00790F57"/>
    <w:rsid w:val="0079101D"/>
    <w:rsid w:val="00791034"/>
    <w:rsid w:val="007914B0"/>
    <w:rsid w:val="0079184E"/>
    <w:rsid w:val="00791A14"/>
    <w:rsid w:val="00791BB8"/>
    <w:rsid w:val="00791E19"/>
    <w:rsid w:val="00791E2E"/>
    <w:rsid w:val="00791F46"/>
    <w:rsid w:val="007924F9"/>
    <w:rsid w:val="007925AB"/>
    <w:rsid w:val="00792BDC"/>
    <w:rsid w:val="00792FA4"/>
    <w:rsid w:val="00793155"/>
    <w:rsid w:val="00793445"/>
    <w:rsid w:val="00793D9A"/>
    <w:rsid w:val="00794150"/>
    <w:rsid w:val="007943F0"/>
    <w:rsid w:val="00794752"/>
    <w:rsid w:val="00794918"/>
    <w:rsid w:val="00794E8A"/>
    <w:rsid w:val="00795526"/>
    <w:rsid w:val="00795552"/>
    <w:rsid w:val="00795AAD"/>
    <w:rsid w:val="00796198"/>
    <w:rsid w:val="00796467"/>
    <w:rsid w:val="0079711A"/>
    <w:rsid w:val="0079729D"/>
    <w:rsid w:val="00797983"/>
    <w:rsid w:val="00797C66"/>
    <w:rsid w:val="00797CBB"/>
    <w:rsid w:val="00797DA2"/>
    <w:rsid w:val="00797DE8"/>
    <w:rsid w:val="007A06AC"/>
    <w:rsid w:val="007A0851"/>
    <w:rsid w:val="007A0D96"/>
    <w:rsid w:val="007A0EB0"/>
    <w:rsid w:val="007A0F8D"/>
    <w:rsid w:val="007A171D"/>
    <w:rsid w:val="007A1922"/>
    <w:rsid w:val="007A1949"/>
    <w:rsid w:val="007A1BA2"/>
    <w:rsid w:val="007A2070"/>
    <w:rsid w:val="007A228C"/>
    <w:rsid w:val="007A280A"/>
    <w:rsid w:val="007A28DB"/>
    <w:rsid w:val="007A29EA"/>
    <w:rsid w:val="007A2B92"/>
    <w:rsid w:val="007A2ED2"/>
    <w:rsid w:val="007A2F9C"/>
    <w:rsid w:val="007A3138"/>
    <w:rsid w:val="007A37DC"/>
    <w:rsid w:val="007A3C42"/>
    <w:rsid w:val="007A3F48"/>
    <w:rsid w:val="007A4005"/>
    <w:rsid w:val="007A4217"/>
    <w:rsid w:val="007A42E6"/>
    <w:rsid w:val="007A42EF"/>
    <w:rsid w:val="007A47C9"/>
    <w:rsid w:val="007A4B4D"/>
    <w:rsid w:val="007A4F13"/>
    <w:rsid w:val="007A4FB8"/>
    <w:rsid w:val="007A50D9"/>
    <w:rsid w:val="007A51AD"/>
    <w:rsid w:val="007A5305"/>
    <w:rsid w:val="007A551B"/>
    <w:rsid w:val="007A571F"/>
    <w:rsid w:val="007A57E7"/>
    <w:rsid w:val="007A5C2C"/>
    <w:rsid w:val="007A61E9"/>
    <w:rsid w:val="007A631F"/>
    <w:rsid w:val="007A6510"/>
    <w:rsid w:val="007A6776"/>
    <w:rsid w:val="007A6840"/>
    <w:rsid w:val="007A7545"/>
    <w:rsid w:val="007A7576"/>
    <w:rsid w:val="007A79E7"/>
    <w:rsid w:val="007B041A"/>
    <w:rsid w:val="007B043A"/>
    <w:rsid w:val="007B167F"/>
    <w:rsid w:val="007B17EA"/>
    <w:rsid w:val="007B1A65"/>
    <w:rsid w:val="007B1DFE"/>
    <w:rsid w:val="007B1FA1"/>
    <w:rsid w:val="007B21BE"/>
    <w:rsid w:val="007B2369"/>
    <w:rsid w:val="007B2FE8"/>
    <w:rsid w:val="007B3066"/>
    <w:rsid w:val="007B34FA"/>
    <w:rsid w:val="007B35FC"/>
    <w:rsid w:val="007B39F5"/>
    <w:rsid w:val="007B3A15"/>
    <w:rsid w:val="007B4010"/>
    <w:rsid w:val="007B4032"/>
    <w:rsid w:val="007B4126"/>
    <w:rsid w:val="007B4133"/>
    <w:rsid w:val="007B42F8"/>
    <w:rsid w:val="007B4806"/>
    <w:rsid w:val="007B4F23"/>
    <w:rsid w:val="007B5853"/>
    <w:rsid w:val="007B5938"/>
    <w:rsid w:val="007B5D76"/>
    <w:rsid w:val="007B5E3B"/>
    <w:rsid w:val="007B604B"/>
    <w:rsid w:val="007B66EA"/>
    <w:rsid w:val="007B720E"/>
    <w:rsid w:val="007C0337"/>
    <w:rsid w:val="007C0418"/>
    <w:rsid w:val="007C0525"/>
    <w:rsid w:val="007C0732"/>
    <w:rsid w:val="007C0754"/>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575E"/>
    <w:rsid w:val="007C6336"/>
    <w:rsid w:val="007C66FF"/>
    <w:rsid w:val="007C69A1"/>
    <w:rsid w:val="007C6AE4"/>
    <w:rsid w:val="007C6CA6"/>
    <w:rsid w:val="007C6D74"/>
    <w:rsid w:val="007C70C5"/>
    <w:rsid w:val="007C718F"/>
    <w:rsid w:val="007C72B9"/>
    <w:rsid w:val="007C736B"/>
    <w:rsid w:val="007C78F2"/>
    <w:rsid w:val="007C7CB8"/>
    <w:rsid w:val="007C7DF9"/>
    <w:rsid w:val="007D0947"/>
    <w:rsid w:val="007D0E49"/>
    <w:rsid w:val="007D0E86"/>
    <w:rsid w:val="007D0EB9"/>
    <w:rsid w:val="007D123C"/>
    <w:rsid w:val="007D13C7"/>
    <w:rsid w:val="007D147D"/>
    <w:rsid w:val="007D19B3"/>
    <w:rsid w:val="007D1AE6"/>
    <w:rsid w:val="007D1C19"/>
    <w:rsid w:val="007D2356"/>
    <w:rsid w:val="007D287B"/>
    <w:rsid w:val="007D2C10"/>
    <w:rsid w:val="007D2C72"/>
    <w:rsid w:val="007D3182"/>
    <w:rsid w:val="007D3745"/>
    <w:rsid w:val="007D3749"/>
    <w:rsid w:val="007D3767"/>
    <w:rsid w:val="007D3A1D"/>
    <w:rsid w:val="007D4565"/>
    <w:rsid w:val="007D4791"/>
    <w:rsid w:val="007D4927"/>
    <w:rsid w:val="007D4A1E"/>
    <w:rsid w:val="007D4AC9"/>
    <w:rsid w:val="007D4FD7"/>
    <w:rsid w:val="007D5159"/>
    <w:rsid w:val="007D523B"/>
    <w:rsid w:val="007D539D"/>
    <w:rsid w:val="007D5579"/>
    <w:rsid w:val="007D58A3"/>
    <w:rsid w:val="007D5CF4"/>
    <w:rsid w:val="007D67A5"/>
    <w:rsid w:val="007D6803"/>
    <w:rsid w:val="007D692E"/>
    <w:rsid w:val="007D744C"/>
    <w:rsid w:val="007D7CF2"/>
    <w:rsid w:val="007E0480"/>
    <w:rsid w:val="007E05EE"/>
    <w:rsid w:val="007E0A8B"/>
    <w:rsid w:val="007E0BEE"/>
    <w:rsid w:val="007E0CA9"/>
    <w:rsid w:val="007E180F"/>
    <w:rsid w:val="007E1A02"/>
    <w:rsid w:val="007E1B45"/>
    <w:rsid w:val="007E1E2B"/>
    <w:rsid w:val="007E2061"/>
    <w:rsid w:val="007E2236"/>
    <w:rsid w:val="007E2277"/>
    <w:rsid w:val="007E23AE"/>
    <w:rsid w:val="007E258F"/>
    <w:rsid w:val="007E2639"/>
    <w:rsid w:val="007E265B"/>
    <w:rsid w:val="007E2776"/>
    <w:rsid w:val="007E296B"/>
    <w:rsid w:val="007E29D5"/>
    <w:rsid w:val="007E2BCE"/>
    <w:rsid w:val="007E2DDB"/>
    <w:rsid w:val="007E3A02"/>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5E20"/>
    <w:rsid w:val="007E6041"/>
    <w:rsid w:val="007E635A"/>
    <w:rsid w:val="007E6EFD"/>
    <w:rsid w:val="007E73B4"/>
    <w:rsid w:val="007E7995"/>
    <w:rsid w:val="007F04A6"/>
    <w:rsid w:val="007F077F"/>
    <w:rsid w:val="007F07A8"/>
    <w:rsid w:val="007F1349"/>
    <w:rsid w:val="007F18BE"/>
    <w:rsid w:val="007F19B1"/>
    <w:rsid w:val="007F23BE"/>
    <w:rsid w:val="007F23CA"/>
    <w:rsid w:val="007F2951"/>
    <w:rsid w:val="007F2C6A"/>
    <w:rsid w:val="007F2ED1"/>
    <w:rsid w:val="007F33BB"/>
    <w:rsid w:val="007F3513"/>
    <w:rsid w:val="007F3702"/>
    <w:rsid w:val="007F3704"/>
    <w:rsid w:val="007F3758"/>
    <w:rsid w:val="007F3AD8"/>
    <w:rsid w:val="007F3AF7"/>
    <w:rsid w:val="007F3D0C"/>
    <w:rsid w:val="007F3FA1"/>
    <w:rsid w:val="007F40EA"/>
    <w:rsid w:val="007F4AAA"/>
    <w:rsid w:val="007F4F51"/>
    <w:rsid w:val="007F522F"/>
    <w:rsid w:val="007F53FA"/>
    <w:rsid w:val="007F5631"/>
    <w:rsid w:val="007F60CE"/>
    <w:rsid w:val="007F706B"/>
    <w:rsid w:val="007F757A"/>
    <w:rsid w:val="007F766B"/>
    <w:rsid w:val="007F7727"/>
    <w:rsid w:val="007F7787"/>
    <w:rsid w:val="007F7CF2"/>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A38"/>
    <w:rsid w:val="00802B61"/>
    <w:rsid w:val="008033F1"/>
    <w:rsid w:val="00803577"/>
    <w:rsid w:val="0080357C"/>
    <w:rsid w:val="00803B7C"/>
    <w:rsid w:val="00804122"/>
    <w:rsid w:val="0080425A"/>
    <w:rsid w:val="00804346"/>
    <w:rsid w:val="00804936"/>
    <w:rsid w:val="00804B57"/>
    <w:rsid w:val="0080552E"/>
    <w:rsid w:val="008056E3"/>
    <w:rsid w:val="00805928"/>
    <w:rsid w:val="00805A2B"/>
    <w:rsid w:val="00805B18"/>
    <w:rsid w:val="00805BBB"/>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517"/>
    <w:rsid w:val="0081056D"/>
    <w:rsid w:val="008105A3"/>
    <w:rsid w:val="00810BD3"/>
    <w:rsid w:val="00810D5B"/>
    <w:rsid w:val="00811587"/>
    <w:rsid w:val="00811766"/>
    <w:rsid w:val="00811767"/>
    <w:rsid w:val="00811E61"/>
    <w:rsid w:val="00812100"/>
    <w:rsid w:val="008121CD"/>
    <w:rsid w:val="00812638"/>
    <w:rsid w:val="00812953"/>
    <w:rsid w:val="00812D90"/>
    <w:rsid w:val="008138B5"/>
    <w:rsid w:val="008138E2"/>
    <w:rsid w:val="00813A61"/>
    <w:rsid w:val="00813E64"/>
    <w:rsid w:val="008140A5"/>
    <w:rsid w:val="00814989"/>
    <w:rsid w:val="008152B5"/>
    <w:rsid w:val="008154BA"/>
    <w:rsid w:val="00815581"/>
    <w:rsid w:val="0081563C"/>
    <w:rsid w:val="00815669"/>
    <w:rsid w:val="008156CF"/>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954"/>
    <w:rsid w:val="00820D8A"/>
    <w:rsid w:val="008211E5"/>
    <w:rsid w:val="00821476"/>
    <w:rsid w:val="008215D9"/>
    <w:rsid w:val="0082172A"/>
    <w:rsid w:val="008218A8"/>
    <w:rsid w:val="00821C8A"/>
    <w:rsid w:val="00821F8B"/>
    <w:rsid w:val="00822108"/>
    <w:rsid w:val="008222BE"/>
    <w:rsid w:val="00822349"/>
    <w:rsid w:val="00822410"/>
    <w:rsid w:val="008224F4"/>
    <w:rsid w:val="008225EB"/>
    <w:rsid w:val="0082280D"/>
    <w:rsid w:val="00822C46"/>
    <w:rsid w:val="00822C92"/>
    <w:rsid w:val="00822D96"/>
    <w:rsid w:val="00822E0E"/>
    <w:rsid w:val="0082303B"/>
    <w:rsid w:val="008236EB"/>
    <w:rsid w:val="0082395C"/>
    <w:rsid w:val="00823C2E"/>
    <w:rsid w:val="00823F98"/>
    <w:rsid w:val="00824272"/>
    <w:rsid w:val="00824381"/>
    <w:rsid w:val="00824387"/>
    <w:rsid w:val="0082443E"/>
    <w:rsid w:val="008247D7"/>
    <w:rsid w:val="00824B99"/>
    <w:rsid w:val="008254FE"/>
    <w:rsid w:val="00825573"/>
    <w:rsid w:val="00825627"/>
    <w:rsid w:val="00826304"/>
    <w:rsid w:val="008268B6"/>
    <w:rsid w:val="008269D5"/>
    <w:rsid w:val="008269DB"/>
    <w:rsid w:val="00826A60"/>
    <w:rsid w:val="00827046"/>
    <w:rsid w:val="008276C3"/>
    <w:rsid w:val="0082781C"/>
    <w:rsid w:val="008278B1"/>
    <w:rsid w:val="008302E3"/>
    <w:rsid w:val="00830389"/>
    <w:rsid w:val="0083048E"/>
    <w:rsid w:val="008306E2"/>
    <w:rsid w:val="00830B2E"/>
    <w:rsid w:val="00830D57"/>
    <w:rsid w:val="008312BB"/>
    <w:rsid w:val="00831765"/>
    <w:rsid w:val="00831959"/>
    <w:rsid w:val="00831999"/>
    <w:rsid w:val="00831F22"/>
    <w:rsid w:val="0083215F"/>
    <w:rsid w:val="008321AB"/>
    <w:rsid w:val="0083229E"/>
    <w:rsid w:val="00832402"/>
    <w:rsid w:val="00832A9C"/>
    <w:rsid w:val="00833266"/>
    <w:rsid w:val="0083336F"/>
    <w:rsid w:val="00833840"/>
    <w:rsid w:val="00833848"/>
    <w:rsid w:val="00833886"/>
    <w:rsid w:val="0083401D"/>
    <w:rsid w:val="008345B8"/>
    <w:rsid w:val="008348E0"/>
    <w:rsid w:val="00834D9F"/>
    <w:rsid w:val="00834FD3"/>
    <w:rsid w:val="008350B7"/>
    <w:rsid w:val="008352E0"/>
    <w:rsid w:val="00835497"/>
    <w:rsid w:val="008356EF"/>
    <w:rsid w:val="00835907"/>
    <w:rsid w:val="00835B71"/>
    <w:rsid w:val="008360E0"/>
    <w:rsid w:val="008362E4"/>
    <w:rsid w:val="00836415"/>
    <w:rsid w:val="008366CF"/>
    <w:rsid w:val="00836B94"/>
    <w:rsid w:val="00836D27"/>
    <w:rsid w:val="008370AF"/>
    <w:rsid w:val="00837121"/>
    <w:rsid w:val="008373A6"/>
    <w:rsid w:val="008374AB"/>
    <w:rsid w:val="00837725"/>
    <w:rsid w:val="00840149"/>
    <w:rsid w:val="008402E5"/>
    <w:rsid w:val="0084083A"/>
    <w:rsid w:val="00840B3C"/>
    <w:rsid w:val="00841AA5"/>
    <w:rsid w:val="00841E6E"/>
    <w:rsid w:val="00841FEA"/>
    <w:rsid w:val="00842947"/>
    <w:rsid w:val="00842B3D"/>
    <w:rsid w:val="00842D6C"/>
    <w:rsid w:val="00842EB2"/>
    <w:rsid w:val="0084307F"/>
    <w:rsid w:val="0084352F"/>
    <w:rsid w:val="008436FC"/>
    <w:rsid w:val="00843B4C"/>
    <w:rsid w:val="008443AA"/>
    <w:rsid w:val="008445DD"/>
    <w:rsid w:val="008446C9"/>
    <w:rsid w:val="008448DC"/>
    <w:rsid w:val="00844A65"/>
    <w:rsid w:val="00844BAD"/>
    <w:rsid w:val="00844EC8"/>
    <w:rsid w:val="008454D4"/>
    <w:rsid w:val="00845A1A"/>
    <w:rsid w:val="00845CE9"/>
    <w:rsid w:val="00845F91"/>
    <w:rsid w:val="00845FBD"/>
    <w:rsid w:val="008460BA"/>
    <w:rsid w:val="00846177"/>
    <w:rsid w:val="00846791"/>
    <w:rsid w:val="008467CA"/>
    <w:rsid w:val="0084686B"/>
    <w:rsid w:val="00847D65"/>
    <w:rsid w:val="008503FF"/>
    <w:rsid w:val="0085049A"/>
    <w:rsid w:val="00850B62"/>
    <w:rsid w:val="00850B8A"/>
    <w:rsid w:val="00850F45"/>
    <w:rsid w:val="00851C4A"/>
    <w:rsid w:val="00852570"/>
    <w:rsid w:val="0085285D"/>
    <w:rsid w:val="00852F10"/>
    <w:rsid w:val="00853945"/>
    <w:rsid w:val="008539E6"/>
    <w:rsid w:val="00853BFA"/>
    <w:rsid w:val="00853C3C"/>
    <w:rsid w:val="00853D57"/>
    <w:rsid w:val="008540E4"/>
    <w:rsid w:val="0085454E"/>
    <w:rsid w:val="008547AD"/>
    <w:rsid w:val="00854B8B"/>
    <w:rsid w:val="00854EAC"/>
    <w:rsid w:val="00854FEE"/>
    <w:rsid w:val="008554D0"/>
    <w:rsid w:val="008556C4"/>
    <w:rsid w:val="00855B98"/>
    <w:rsid w:val="008569D6"/>
    <w:rsid w:val="00856BAF"/>
    <w:rsid w:val="00856C85"/>
    <w:rsid w:val="00856CAC"/>
    <w:rsid w:val="00856FD4"/>
    <w:rsid w:val="008575C8"/>
    <w:rsid w:val="008579A8"/>
    <w:rsid w:val="00857A0F"/>
    <w:rsid w:val="00857C27"/>
    <w:rsid w:val="008600F6"/>
    <w:rsid w:val="00860EC9"/>
    <w:rsid w:val="00860FF8"/>
    <w:rsid w:val="00861103"/>
    <w:rsid w:val="00861391"/>
    <w:rsid w:val="00861437"/>
    <w:rsid w:val="00861BC6"/>
    <w:rsid w:val="00861E48"/>
    <w:rsid w:val="008620A6"/>
    <w:rsid w:val="008627CF"/>
    <w:rsid w:val="00862E62"/>
    <w:rsid w:val="00862E76"/>
    <w:rsid w:val="008631DC"/>
    <w:rsid w:val="008638A9"/>
    <w:rsid w:val="0086390D"/>
    <w:rsid w:val="00863C2F"/>
    <w:rsid w:val="008640C9"/>
    <w:rsid w:val="0086432E"/>
    <w:rsid w:val="0086496D"/>
    <w:rsid w:val="00864B25"/>
    <w:rsid w:val="00864CF6"/>
    <w:rsid w:val="0086500C"/>
    <w:rsid w:val="00865452"/>
    <w:rsid w:val="008658A0"/>
    <w:rsid w:val="00865919"/>
    <w:rsid w:val="00865C11"/>
    <w:rsid w:val="00865DFB"/>
    <w:rsid w:val="00866D2E"/>
    <w:rsid w:val="008671CC"/>
    <w:rsid w:val="00867463"/>
    <w:rsid w:val="00867E67"/>
    <w:rsid w:val="00870961"/>
    <w:rsid w:val="00870D23"/>
    <w:rsid w:val="00870E24"/>
    <w:rsid w:val="00870E3E"/>
    <w:rsid w:val="00870FC0"/>
    <w:rsid w:val="0087178A"/>
    <w:rsid w:val="008717B7"/>
    <w:rsid w:val="00871AD3"/>
    <w:rsid w:val="00871C99"/>
    <w:rsid w:val="00871E93"/>
    <w:rsid w:val="008723CC"/>
    <w:rsid w:val="008723EE"/>
    <w:rsid w:val="008724FD"/>
    <w:rsid w:val="00872A42"/>
    <w:rsid w:val="00872B16"/>
    <w:rsid w:val="00872B91"/>
    <w:rsid w:val="00872EFA"/>
    <w:rsid w:val="00872FAA"/>
    <w:rsid w:val="00873161"/>
    <w:rsid w:val="00873BF3"/>
    <w:rsid w:val="00873DF6"/>
    <w:rsid w:val="00873E6B"/>
    <w:rsid w:val="00873FF0"/>
    <w:rsid w:val="00874065"/>
    <w:rsid w:val="00874260"/>
    <w:rsid w:val="00874C8F"/>
    <w:rsid w:val="0087500D"/>
    <w:rsid w:val="008758B1"/>
    <w:rsid w:val="00875EAA"/>
    <w:rsid w:val="00875F34"/>
    <w:rsid w:val="00876006"/>
    <w:rsid w:val="0087610D"/>
    <w:rsid w:val="008763AE"/>
    <w:rsid w:val="00876825"/>
    <w:rsid w:val="00876AC8"/>
    <w:rsid w:val="00876C6F"/>
    <w:rsid w:val="00876D72"/>
    <w:rsid w:val="00877258"/>
    <w:rsid w:val="008775A5"/>
    <w:rsid w:val="00877841"/>
    <w:rsid w:val="00877BF9"/>
    <w:rsid w:val="00877ECB"/>
    <w:rsid w:val="008804F3"/>
    <w:rsid w:val="008805F9"/>
    <w:rsid w:val="00880DC1"/>
    <w:rsid w:val="00880E2A"/>
    <w:rsid w:val="00881056"/>
    <w:rsid w:val="0088130E"/>
    <w:rsid w:val="00881E54"/>
    <w:rsid w:val="00881F44"/>
    <w:rsid w:val="0088209C"/>
    <w:rsid w:val="008823EA"/>
    <w:rsid w:val="0088255A"/>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853"/>
    <w:rsid w:val="00886DDD"/>
    <w:rsid w:val="00886F7A"/>
    <w:rsid w:val="00887212"/>
    <w:rsid w:val="00890022"/>
    <w:rsid w:val="00890836"/>
    <w:rsid w:val="00890971"/>
    <w:rsid w:val="00890FD4"/>
    <w:rsid w:val="00891935"/>
    <w:rsid w:val="00891EF5"/>
    <w:rsid w:val="0089237E"/>
    <w:rsid w:val="0089275F"/>
    <w:rsid w:val="008927EA"/>
    <w:rsid w:val="00892B07"/>
    <w:rsid w:val="00892B6F"/>
    <w:rsid w:val="00892BEA"/>
    <w:rsid w:val="00892C6F"/>
    <w:rsid w:val="00892E92"/>
    <w:rsid w:val="00893E7C"/>
    <w:rsid w:val="00893F03"/>
    <w:rsid w:val="0089433D"/>
    <w:rsid w:val="00894378"/>
    <w:rsid w:val="00894380"/>
    <w:rsid w:val="00894C3B"/>
    <w:rsid w:val="00894E09"/>
    <w:rsid w:val="00895543"/>
    <w:rsid w:val="00895B2F"/>
    <w:rsid w:val="00895B50"/>
    <w:rsid w:val="00895C02"/>
    <w:rsid w:val="00895CD9"/>
    <w:rsid w:val="00895D27"/>
    <w:rsid w:val="00895E27"/>
    <w:rsid w:val="00896201"/>
    <w:rsid w:val="00896880"/>
    <w:rsid w:val="00896ACA"/>
    <w:rsid w:val="00896E01"/>
    <w:rsid w:val="00897190"/>
    <w:rsid w:val="0089747E"/>
    <w:rsid w:val="008974C6"/>
    <w:rsid w:val="0089765F"/>
    <w:rsid w:val="00897FF6"/>
    <w:rsid w:val="008A018B"/>
    <w:rsid w:val="008A02AC"/>
    <w:rsid w:val="008A02C4"/>
    <w:rsid w:val="008A05D6"/>
    <w:rsid w:val="008A0AB1"/>
    <w:rsid w:val="008A0B3D"/>
    <w:rsid w:val="008A0D42"/>
    <w:rsid w:val="008A0D82"/>
    <w:rsid w:val="008A0DDE"/>
    <w:rsid w:val="008A0E02"/>
    <w:rsid w:val="008A0F61"/>
    <w:rsid w:val="008A1154"/>
    <w:rsid w:val="008A13F5"/>
    <w:rsid w:val="008A1A55"/>
    <w:rsid w:val="008A1D33"/>
    <w:rsid w:val="008A1E26"/>
    <w:rsid w:val="008A20E9"/>
    <w:rsid w:val="008A2487"/>
    <w:rsid w:val="008A2AF9"/>
    <w:rsid w:val="008A2BB0"/>
    <w:rsid w:val="008A2C05"/>
    <w:rsid w:val="008A2FE4"/>
    <w:rsid w:val="008A3952"/>
    <w:rsid w:val="008A39BF"/>
    <w:rsid w:val="008A4190"/>
    <w:rsid w:val="008A48FB"/>
    <w:rsid w:val="008A492B"/>
    <w:rsid w:val="008A495C"/>
    <w:rsid w:val="008A4A5C"/>
    <w:rsid w:val="008A4D16"/>
    <w:rsid w:val="008A4D94"/>
    <w:rsid w:val="008A5242"/>
    <w:rsid w:val="008A5279"/>
    <w:rsid w:val="008A5334"/>
    <w:rsid w:val="008A545D"/>
    <w:rsid w:val="008A5990"/>
    <w:rsid w:val="008A59ED"/>
    <w:rsid w:val="008A6150"/>
    <w:rsid w:val="008A6335"/>
    <w:rsid w:val="008A673D"/>
    <w:rsid w:val="008A6B74"/>
    <w:rsid w:val="008A7032"/>
    <w:rsid w:val="008A711A"/>
    <w:rsid w:val="008A7365"/>
    <w:rsid w:val="008A7552"/>
    <w:rsid w:val="008A7849"/>
    <w:rsid w:val="008A791F"/>
    <w:rsid w:val="008A7C09"/>
    <w:rsid w:val="008A7D5C"/>
    <w:rsid w:val="008A7FE1"/>
    <w:rsid w:val="008B170D"/>
    <w:rsid w:val="008B19D7"/>
    <w:rsid w:val="008B213B"/>
    <w:rsid w:val="008B228C"/>
    <w:rsid w:val="008B2542"/>
    <w:rsid w:val="008B287B"/>
    <w:rsid w:val="008B2904"/>
    <w:rsid w:val="008B2A2C"/>
    <w:rsid w:val="008B2CEA"/>
    <w:rsid w:val="008B2D27"/>
    <w:rsid w:val="008B2EF6"/>
    <w:rsid w:val="008B3044"/>
    <w:rsid w:val="008B3263"/>
    <w:rsid w:val="008B34BF"/>
    <w:rsid w:val="008B3588"/>
    <w:rsid w:val="008B35AF"/>
    <w:rsid w:val="008B3610"/>
    <w:rsid w:val="008B3773"/>
    <w:rsid w:val="008B3ABB"/>
    <w:rsid w:val="008B3C26"/>
    <w:rsid w:val="008B3D16"/>
    <w:rsid w:val="008B4022"/>
    <w:rsid w:val="008B4289"/>
    <w:rsid w:val="008B430E"/>
    <w:rsid w:val="008B44F8"/>
    <w:rsid w:val="008B47D5"/>
    <w:rsid w:val="008B4BE4"/>
    <w:rsid w:val="008B4DE9"/>
    <w:rsid w:val="008B5084"/>
    <w:rsid w:val="008B55A4"/>
    <w:rsid w:val="008B55D5"/>
    <w:rsid w:val="008B5D9F"/>
    <w:rsid w:val="008B6406"/>
    <w:rsid w:val="008B6905"/>
    <w:rsid w:val="008B6EF2"/>
    <w:rsid w:val="008B701A"/>
    <w:rsid w:val="008B71E9"/>
    <w:rsid w:val="008B7227"/>
    <w:rsid w:val="008B7593"/>
    <w:rsid w:val="008B7701"/>
    <w:rsid w:val="008B7828"/>
    <w:rsid w:val="008B78F8"/>
    <w:rsid w:val="008B7D27"/>
    <w:rsid w:val="008B7F9C"/>
    <w:rsid w:val="008C045E"/>
    <w:rsid w:val="008C0540"/>
    <w:rsid w:val="008C0772"/>
    <w:rsid w:val="008C0ACA"/>
    <w:rsid w:val="008C1048"/>
    <w:rsid w:val="008C111A"/>
    <w:rsid w:val="008C113D"/>
    <w:rsid w:val="008C1625"/>
    <w:rsid w:val="008C1676"/>
    <w:rsid w:val="008C1959"/>
    <w:rsid w:val="008C1DCC"/>
    <w:rsid w:val="008C1E84"/>
    <w:rsid w:val="008C1FC3"/>
    <w:rsid w:val="008C2336"/>
    <w:rsid w:val="008C25BE"/>
    <w:rsid w:val="008C2661"/>
    <w:rsid w:val="008C2C45"/>
    <w:rsid w:val="008C2DBE"/>
    <w:rsid w:val="008C2F3A"/>
    <w:rsid w:val="008C32C6"/>
    <w:rsid w:val="008C355F"/>
    <w:rsid w:val="008C39B6"/>
    <w:rsid w:val="008C3BE0"/>
    <w:rsid w:val="008C3C73"/>
    <w:rsid w:val="008C3F63"/>
    <w:rsid w:val="008C467E"/>
    <w:rsid w:val="008C47E9"/>
    <w:rsid w:val="008C4A64"/>
    <w:rsid w:val="008C51D1"/>
    <w:rsid w:val="008C5357"/>
    <w:rsid w:val="008C5389"/>
    <w:rsid w:val="008C58B1"/>
    <w:rsid w:val="008C5A24"/>
    <w:rsid w:val="008C5C3F"/>
    <w:rsid w:val="008C5E45"/>
    <w:rsid w:val="008C6178"/>
    <w:rsid w:val="008C6484"/>
    <w:rsid w:val="008C648F"/>
    <w:rsid w:val="008C66C7"/>
    <w:rsid w:val="008C67D7"/>
    <w:rsid w:val="008C68E2"/>
    <w:rsid w:val="008C7DF7"/>
    <w:rsid w:val="008C7F53"/>
    <w:rsid w:val="008D00B3"/>
    <w:rsid w:val="008D0490"/>
    <w:rsid w:val="008D0717"/>
    <w:rsid w:val="008D0835"/>
    <w:rsid w:val="008D1145"/>
    <w:rsid w:val="008D15E5"/>
    <w:rsid w:val="008D1E41"/>
    <w:rsid w:val="008D1FA0"/>
    <w:rsid w:val="008D2141"/>
    <w:rsid w:val="008D21C2"/>
    <w:rsid w:val="008D2935"/>
    <w:rsid w:val="008D2C0D"/>
    <w:rsid w:val="008D36DA"/>
    <w:rsid w:val="008D3DA5"/>
    <w:rsid w:val="008D3E72"/>
    <w:rsid w:val="008D4909"/>
    <w:rsid w:val="008D4D52"/>
    <w:rsid w:val="008D4E2B"/>
    <w:rsid w:val="008D5127"/>
    <w:rsid w:val="008D5662"/>
    <w:rsid w:val="008D5CEE"/>
    <w:rsid w:val="008D5D75"/>
    <w:rsid w:val="008D64D8"/>
    <w:rsid w:val="008D6812"/>
    <w:rsid w:val="008D685D"/>
    <w:rsid w:val="008D6CDB"/>
    <w:rsid w:val="008D6E7F"/>
    <w:rsid w:val="008D6EBA"/>
    <w:rsid w:val="008D72E0"/>
    <w:rsid w:val="008D745B"/>
    <w:rsid w:val="008D75CD"/>
    <w:rsid w:val="008D7807"/>
    <w:rsid w:val="008D7B07"/>
    <w:rsid w:val="008E031F"/>
    <w:rsid w:val="008E068C"/>
    <w:rsid w:val="008E0852"/>
    <w:rsid w:val="008E0AAD"/>
    <w:rsid w:val="008E0B74"/>
    <w:rsid w:val="008E0F8E"/>
    <w:rsid w:val="008E0FAF"/>
    <w:rsid w:val="008E12EA"/>
    <w:rsid w:val="008E1710"/>
    <w:rsid w:val="008E177F"/>
    <w:rsid w:val="008E20B2"/>
    <w:rsid w:val="008E222D"/>
    <w:rsid w:val="008E22EB"/>
    <w:rsid w:val="008E38F1"/>
    <w:rsid w:val="008E3C93"/>
    <w:rsid w:val="008E40C6"/>
    <w:rsid w:val="008E4424"/>
    <w:rsid w:val="008E4553"/>
    <w:rsid w:val="008E4860"/>
    <w:rsid w:val="008E4E3F"/>
    <w:rsid w:val="008E5135"/>
    <w:rsid w:val="008E5614"/>
    <w:rsid w:val="008E592C"/>
    <w:rsid w:val="008E5AD8"/>
    <w:rsid w:val="008E6071"/>
    <w:rsid w:val="008E699C"/>
    <w:rsid w:val="008E6C44"/>
    <w:rsid w:val="008E6E44"/>
    <w:rsid w:val="008E7060"/>
    <w:rsid w:val="008E7E45"/>
    <w:rsid w:val="008F0A5C"/>
    <w:rsid w:val="008F0CC4"/>
    <w:rsid w:val="008F0DF3"/>
    <w:rsid w:val="008F0F34"/>
    <w:rsid w:val="008F1119"/>
    <w:rsid w:val="008F1439"/>
    <w:rsid w:val="008F1510"/>
    <w:rsid w:val="008F1789"/>
    <w:rsid w:val="008F1AC0"/>
    <w:rsid w:val="008F1B36"/>
    <w:rsid w:val="008F1B3F"/>
    <w:rsid w:val="008F1FA5"/>
    <w:rsid w:val="008F212A"/>
    <w:rsid w:val="008F23DD"/>
    <w:rsid w:val="008F261F"/>
    <w:rsid w:val="008F298A"/>
    <w:rsid w:val="008F2B33"/>
    <w:rsid w:val="008F2B39"/>
    <w:rsid w:val="008F2E34"/>
    <w:rsid w:val="008F364B"/>
    <w:rsid w:val="008F3833"/>
    <w:rsid w:val="008F3B63"/>
    <w:rsid w:val="008F3CF1"/>
    <w:rsid w:val="008F412B"/>
    <w:rsid w:val="008F42A1"/>
    <w:rsid w:val="008F44E7"/>
    <w:rsid w:val="008F4800"/>
    <w:rsid w:val="008F4816"/>
    <w:rsid w:val="008F497F"/>
    <w:rsid w:val="008F49D9"/>
    <w:rsid w:val="008F4FE2"/>
    <w:rsid w:val="008F5798"/>
    <w:rsid w:val="008F6250"/>
    <w:rsid w:val="008F7639"/>
    <w:rsid w:val="008F79F7"/>
    <w:rsid w:val="008F7FE6"/>
    <w:rsid w:val="00900301"/>
    <w:rsid w:val="009003E9"/>
    <w:rsid w:val="00900935"/>
    <w:rsid w:val="00900A0D"/>
    <w:rsid w:val="00900B26"/>
    <w:rsid w:val="00900B67"/>
    <w:rsid w:val="00900C67"/>
    <w:rsid w:val="00900DBD"/>
    <w:rsid w:val="00900F4C"/>
    <w:rsid w:val="009010B5"/>
    <w:rsid w:val="0090133E"/>
    <w:rsid w:val="009016ED"/>
    <w:rsid w:val="009026A0"/>
    <w:rsid w:val="00902B89"/>
    <w:rsid w:val="009034B0"/>
    <w:rsid w:val="00903B4A"/>
    <w:rsid w:val="00903CF0"/>
    <w:rsid w:val="00903EC8"/>
    <w:rsid w:val="009045EE"/>
    <w:rsid w:val="00904800"/>
    <w:rsid w:val="00904E60"/>
    <w:rsid w:val="00904F49"/>
    <w:rsid w:val="0090530B"/>
    <w:rsid w:val="00905389"/>
    <w:rsid w:val="0090588E"/>
    <w:rsid w:val="0090598A"/>
    <w:rsid w:val="00905C73"/>
    <w:rsid w:val="0090629D"/>
    <w:rsid w:val="00906A83"/>
    <w:rsid w:val="00906F17"/>
    <w:rsid w:val="009074C4"/>
    <w:rsid w:val="0090765C"/>
    <w:rsid w:val="009077F0"/>
    <w:rsid w:val="009079BE"/>
    <w:rsid w:val="00907AA7"/>
    <w:rsid w:val="00907C97"/>
    <w:rsid w:val="00910CA3"/>
    <w:rsid w:val="00910CAD"/>
    <w:rsid w:val="00911095"/>
    <w:rsid w:val="00911FA2"/>
    <w:rsid w:val="0091234B"/>
    <w:rsid w:val="00912484"/>
    <w:rsid w:val="009127B0"/>
    <w:rsid w:val="00912B1F"/>
    <w:rsid w:val="00912E0C"/>
    <w:rsid w:val="0091300F"/>
    <w:rsid w:val="0091310F"/>
    <w:rsid w:val="009138FC"/>
    <w:rsid w:val="0091392B"/>
    <w:rsid w:val="00913AD2"/>
    <w:rsid w:val="00913B12"/>
    <w:rsid w:val="00913CB6"/>
    <w:rsid w:val="009141DF"/>
    <w:rsid w:val="0091525E"/>
    <w:rsid w:val="00915698"/>
    <w:rsid w:val="00915736"/>
    <w:rsid w:val="0091590F"/>
    <w:rsid w:val="00915BE3"/>
    <w:rsid w:val="00915E69"/>
    <w:rsid w:val="00916498"/>
    <w:rsid w:val="009167AA"/>
    <w:rsid w:val="009171D9"/>
    <w:rsid w:val="00917786"/>
    <w:rsid w:val="00917E4F"/>
    <w:rsid w:val="00917FC5"/>
    <w:rsid w:val="0092015E"/>
    <w:rsid w:val="009201AB"/>
    <w:rsid w:val="0092027C"/>
    <w:rsid w:val="00920290"/>
    <w:rsid w:val="009203D3"/>
    <w:rsid w:val="00920853"/>
    <w:rsid w:val="00920991"/>
    <w:rsid w:val="00920BD2"/>
    <w:rsid w:val="00921278"/>
    <w:rsid w:val="009212D2"/>
    <w:rsid w:val="00921354"/>
    <w:rsid w:val="00921428"/>
    <w:rsid w:val="009218CF"/>
    <w:rsid w:val="0092193A"/>
    <w:rsid w:val="00921C37"/>
    <w:rsid w:val="00922011"/>
    <w:rsid w:val="009221A5"/>
    <w:rsid w:val="00922A32"/>
    <w:rsid w:val="00922F12"/>
    <w:rsid w:val="009235EA"/>
    <w:rsid w:val="0092378A"/>
    <w:rsid w:val="0092391C"/>
    <w:rsid w:val="0092399D"/>
    <w:rsid w:val="00923AC2"/>
    <w:rsid w:val="009242AB"/>
    <w:rsid w:val="0092433C"/>
    <w:rsid w:val="0092446E"/>
    <w:rsid w:val="0092493A"/>
    <w:rsid w:val="009251F0"/>
    <w:rsid w:val="00925723"/>
    <w:rsid w:val="0092573B"/>
    <w:rsid w:val="0092633C"/>
    <w:rsid w:val="00926676"/>
    <w:rsid w:val="0092670E"/>
    <w:rsid w:val="0092713A"/>
    <w:rsid w:val="009278D6"/>
    <w:rsid w:val="00927B20"/>
    <w:rsid w:val="00927BFB"/>
    <w:rsid w:val="00930054"/>
    <w:rsid w:val="00930144"/>
    <w:rsid w:val="0093034E"/>
    <w:rsid w:val="0093070D"/>
    <w:rsid w:val="00930868"/>
    <w:rsid w:val="00930D75"/>
    <w:rsid w:val="0093119A"/>
    <w:rsid w:val="009312D2"/>
    <w:rsid w:val="009319DB"/>
    <w:rsid w:val="00931E5E"/>
    <w:rsid w:val="00931EA0"/>
    <w:rsid w:val="009320DA"/>
    <w:rsid w:val="00932588"/>
    <w:rsid w:val="00933242"/>
    <w:rsid w:val="009333D2"/>
    <w:rsid w:val="0093380E"/>
    <w:rsid w:val="00933846"/>
    <w:rsid w:val="00933EA6"/>
    <w:rsid w:val="00934961"/>
    <w:rsid w:val="00934E5D"/>
    <w:rsid w:val="009351FF"/>
    <w:rsid w:val="00935F31"/>
    <w:rsid w:val="0093605B"/>
    <w:rsid w:val="009362E0"/>
    <w:rsid w:val="00936319"/>
    <w:rsid w:val="009366E0"/>
    <w:rsid w:val="00936B6E"/>
    <w:rsid w:val="00936CCD"/>
    <w:rsid w:val="00936DA4"/>
    <w:rsid w:val="00936EEF"/>
    <w:rsid w:val="00937157"/>
    <w:rsid w:val="0093761D"/>
    <w:rsid w:val="0093761F"/>
    <w:rsid w:val="009378A6"/>
    <w:rsid w:val="00937BAB"/>
    <w:rsid w:val="00937DC2"/>
    <w:rsid w:val="00940B7C"/>
    <w:rsid w:val="009417F4"/>
    <w:rsid w:val="009418A6"/>
    <w:rsid w:val="00941E15"/>
    <w:rsid w:val="00941F09"/>
    <w:rsid w:val="00942C7D"/>
    <w:rsid w:val="00943435"/>
    <w:rsid w:val="0094349E"/>
    <w:rsid w:val="0094353B"/>
    <w:rsid w:val="0094355D"/>
    <w:rsid w:val="00943D37"/>
    <w:rsid w:val="00943D67"/>
    <w:rsid w:val="00944175"/>
    <w:rsid w:val="00944269"/>
    <w:rsid w:val="009444B9"/>
    <w:rsid w:val="009446E8"/>
    <w:rsid w:val="00944A58"/>
    <w:rsid w:val="00944FDF"/>
    <w:rsid w:val="00945375"/>
    <w:rsid w:val="0094586F"/>
    <w:rsid w:val="00945D99"/>
    <w:rsid w:val="00946386"/>
    <w:rsid w:val="009463F2"/>
    <w:rsid w:val="009465B9"/>
    <w:rsid w:val="00946799"/>
    <w:rsid w:val="00947084"/>
    <w:rsid w:val="00947393"/>
    <w:rsid w:val="00947E4B"/>
    <w:rsid w:val="00947F7F"/>
    <w:rsid w:val="00950498"/>
    <w:rsid w:val="009505D2"/>
    <w:rsid w:val="0095070F"/>
    <w:rsid w:val="009510AA"/>
    <w:rsid w:val="009510DA"/>
    <w:rsid w:val="00951578"/>
    <w:rsid w:val="00951809"/>
    <w:rsid w:val="00951AE0"/>
    <w:rsid w:val="009523EC"/>
    <w:rsid w:val="00952869"/>
    <w:rsid w:val="00952A3F"/>
    <w:rsid w:val="00952B03"/>
    <w:rsid w:val="00952E80"/>
    <w:rsid w:val="00952F09"/>
    <w:rsid w:val="009534D3"/>
    <w:rsid w:val="00953608"/>
    <w:rsid w:val="00953706"/>
    <w:rsid w:val="00953A4D"/>
    <w:rsid w:val="00953B4A"/>
    <w:rsid w:val="00953E70"/>
    <w:rsid w:val="00954041"/>
    <w:rsid w:val="00954B8F"/>
    <w:rsid w:val="00955265"/>
    <w:rsid w:val="009554E5"/>
    <w:rsid w:val="00955557"/>
    <w:rsid w:val="0095557F"/>
    <w:rsid w:val="0095571B"/>
    <w:rsid w:val="00955782"/>
    <w:rsid w:val="009557E0"/>
    <w:rsid w:val="009558A8"/>
    <w:rsid w:val="00955A3C"/>
    <w:rsid w:val="00955D33"/>
    <w:rsid w:val="00955E51"/>
    <w:rsid w:val="00956238"/>
    <w:rsid w:val="009562A3"/>
    <w:rsid w:val="009563EA"/>
    <w:rsid w:val="00956CAB"/>
    <w:rsid w:val="00956EA7"/>
    <w:rsid w:val="0095746A"/>
    <w:rsid w:val="009579AA"/>
    <w:rsid w:val="00957B44"/>
    <w:rsid w:val="00960422"/>
    <w:rsid w:val="00960A01"/>
    <w:rsid w:val="00960F15"/>
    <w:rsid w:val="00960FDD"/>
    <w:rsid w:val="00961117"/>
    <w:rsid w:val="009616DF"/>
    <w:rsid w:val="00961826"/>
    <w:rsid w:val="009619B3"/>
    <w:rsid w:val="00961BDD"/>
    <w:rsid w:val="00961C33"/>
    <w:rsid w:val="0096200C"/>
    <w:rsid w:val="00962AED"/>
    <w:rsid w:val="00962F43"/>
    <w:rsid w:val="009630A7"/>
    <w:rsid w:val="009630F3"/>
    <w:rsid w:val="00963352"/>
    <w:rsid w:val="00963524"/>
    <w:rsid w:val="00963539"/>
    <w:rsid w:val="009637BD"/>
    <w:rsid w:val="0096386E"/>
    <w:rsid w:val="00963B17"/>
    <w:rsid w:val="00963C52"/>
    <w:rsid w:val="00963CD5"/>
    <w:rsid w:val="00963E8B"/>
    <w:rsid w:val="00963EDA"/>
    <w:rsid w:val="0096481B"/>
    <w:rsid w:val="009649D8"/>
    <w:rsid w:val="00964AF3"/>
    <w:rsid w:val="00964AF7"/>
    <w:rsid w:val="00964D7B"/>
    <w:rsid w:val="00964FC5"/>
    <w:rsid w:val="009652B0"/>
    <w:rsid w:val="009653F4"/>
    <w:rsid w:val="00965508"/>
    <w:rsid w:val="00965B5E"/>
    <w:rsid w:val="00965C4F"/>
    <w:rsid w:val="00965F15"/>
    <w:rsid w:val="00966095"/>
    <w:rsid w:val="00966204"/>
    <w:rsid w:val="0096629A"/>
    <w:rsid w:val="00966314"/>
    <w:rsid w:val="009664D4"/>
    <w:rsid w:val="00966549"/>
    <w:rsid w:val="0096662C"/>
    <w:rsid w:val="009669AA"/>
    <w:rsid w:val="00966BE4"/>
    <w:rsid w:val="00966C56"/>
    <w:rsid w:val="00966E4B"/>
    <w:rsid w:val="0096721D"/>
    <w:rsid w:val="0096725F"/>
    <w:rsid w:val="009673E9"/>
    <w:rsid w:val="00967633"/>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A82"/>
    <w:rsid w:val="00973B5E"/>
    <w:rsid w:val="00973DA6"/>
    <w:rsid w:val="009740F2"/>
    <w:rsid w:val="0097416E"/>
    <w:rsid w:val="009741CD"/>
    <w:rsid w:val="009743B0"/>
    <w:rsid w:val="0097464D"/>
    <w:rsid w:val="009747F9"/>
    <w:rsid w:val="00974858"/>
    <w:rsid w:val="0097516B"/>
    <w:rsid w:val="00975202"/>
    <w:rsid w:val="00975323"/>
    <w:rsid w:val="009755C0"/>
    <w:rsid w:val="009759F3"/>
    <w:rsid w:val="00976D8F"/>
    <w:rsid w:val="00976E03"/>
    <w:rsid w:val="00976EF9"/>
    <w:rsid w:val="00976F03"/>
    <w:rsid w:val="009773F5"/>
    <w:rsid w:val="00977445"/>
    <w:rsid w:val="00977681"/>
    <w:rsid w:val="00977FF3"/>
    <w:rsid w:val="00980232"/>
    <w:rsid w:val="0098037A"/>
    <w:rsid w:val="00980460"/>
    <w:rsid w:val="00981286"/>
    <w:rsid w:val="00981321"/>
    <w:rsid w:val="0098139B"/>
    <w:rsid w:val="0098183E"/>
    <w:rsid w:val="00981FF4"/>
    <w:rsid w:val="00982721"/>
    <w:rsid w:val="00982999"/>
    <w:rsid w:val="009830F3"/>
    <w:rsid w:val="009833C3"/>
    <w:rsid w:val="00983876"/>
    <w:rsid w:val="00983BC1"/>
    <w:rsid w:val="00983E48"/>
    <w:rsid w:val="00983FE9"/>
    <w:rsid w:val="00984524"/>
    <w:rsid w:val="009845D4"/>
    <w:rsid w:val="009848A1"/>
    <w:rsid w:val="0098504E"/>
    <w:rsid w:val="00985077"/>
    <w:rsid w:val="00985658"/>
    <w:rsid w:val="009857A5"/>
    <w:rsid w:val="00985F62"/>
    <w:rsid w:val="009861B9"/>
    <w:rsid w:val="0098627B"/>
    <w:rsid w:val="00986358"/>
    <w:rsid w:val="0098649E"/>
    <w:rsid w:val="00986A9A"/>
    <w:rsid w:val="00987141"/>
    <w:rsid w:val="00987627"/>
    <w:rsid w:val="00987646"/>
    <w:rsid w:val="0098786A"/>
    <w:rsid w:val="00987DE0"/>
    <w:rsid w:val="0099005D"/>
    <w:rsid w:val="009902F1"/>
    <w:rsid w:val="00990452"/>
    <w:rsid w:val="0099095A"/>
    <w:rsid w:val="00990BC1"/>
    <w:rsid w:val="00990CD4"/>
    <w:rsid w:val="00991232"/>
    <w:rsid w:val="00991850"/>
    <w:rsid w:val="00991E5D"/>
    <w:rsid w:val="009924D8"/>
    <w:rsid w:val="00992837"/>
    <w:rsid w:val="0099285D"/>
    <w:rsid w:val="00992879"/>
    <w:rsid w:val="00992D6C"/>
    <w:rsid w:val="00993027"/>
    <w:rsid w:val="00993A4F"/>
    <w:rsid w:val="00994217"/>
    <w:rsid w:val="00994694"/>
    <w:rsid w:val="009946D8"/>
    <w:rsid w:val="0099482E"/>
    <w:rsid w:val="00994C75"/>
    <w:rsid w:val="00995805"/>
    <w:rsid w:val="00995914"/>
    <w:rsid w:val="00995A33"/>
    <w:rsid w:val="00995A8B"/>
    <w:rsid w:val="00996366"/>
    <w:rsid w:val="00996B7B"/>
    <w:rsid w:val="00996C72"/>
    <w:rsid w:val="00996D73"/>
    <w:rsid w:val="00996F7D"/>
    <w:rsid w:val="00997045"/>
    <w:rsid w:val="0099734E"/>
    <w:rsid w:val="0099754A"/>
    <w:rsid w:val="00997BB1"/>
    <w:rsid w:val="009A036F"/>
    <w:rsid w:val="009A03A1"/>
    <w:rsid w:val="009A03DD"/>
    <w:rsid w:val="009A06E9"/>
    <w:rsid w:val="009A093D"/>
    <w:rsid w:val="009A0D22"/>
    <w:rsid w:val="009A12A9"/>
    <w:rsid w:val="009A19C3"/>
    <w:rsid w:val="009A218F"/>
    <w:rsid w:val="009A24B1"/>
    <w:rsid w:val="009A36DC"/>
    <w:rsid w:val="009A3709"/>
    <w:rsid w:val="009A487D"/>
    <w:rsid w:val="009A4A7C"/>
    <w:rsid w:val="009A5361"/>
    <w:rsid w:val="009A571F"/>
    <w:rsid w:val="009A58DB"/>
    <w:rsid w:val="009A5A06"/>
    <w:rsid w:val="009A5CB0"/>
    <w:rsid w:val="009A5D41"/>
    <w:rsid w:val="009A6615"/>
    <w:rsid w:val="009A6F21"/>
    <w:rsid w:val="009A6FE3"/>
    <w:rsid w:val="009A74DE"/>
    <w:rsid w:val="009A7F28"/>
    <w:rsid w:val="009B078E"/>
    <w:rsid w:val="009B09AA"/>
    <w:rsid w:val="009B09FA"/>
    <w:rsid w:val="009B0DD7"/>
    <w:rsid w:val="009B116C"/>
    <w:rsid w:val="009B1502"/>
    <w:rsid w:val="009B1CC3"/>
    <w:rsid w:val="009B2357"/>
    <w:rsid w:val="009B257A"/>
    <w:rsid w:val="009B272D"/>
    <w:rsid w:val="009B2776"/>
    <w:rsid w:val="009B2EA8"/>
    <w:rsid w:val="009B3070"/>
    <w:rsid w:val="009B31D3"/>
    <w:rsid w:val="009B32D4"/>
    <w:rsid w:val="009B34AC"/>
    <w:rsid w:val="009B39EC"/>
    <w:rsid w:val="009B3D83"/>
    <w:rsid w:val="009B3EC3"/>
    <w:rsid w:val="009B3F87"/>
    <w:rsid w:val="009B45C9"/>
    <w:rsid w:val="009B45DE"/>
    <w:rsid w:val="009B4739"/>
    <w:rsid w:val="009B4925"/>
    <w:rsid w:val="009B4B2B"/>
    <w:rsid w:val="009B508A"/>
    <w:rsid w:val="009B5864"/>
    <w:rsid w:val="009B59F6"/>
    <w:rsid w:val="009B6559"/>
    <w:rsid w:val="009B664E"/>
    <w:rsid w:val="009B6BC1"/>
    <w:rsid w:val="009B6C08"/>
    <w:rsid w:val="009B7312"/>
    <w:rsid w:val="009B7494"/>
    <w:rsid w:val="009B781D"/>
    <w:rsid w:val="009C007D"/>
    <w:rsid w:val="009C089B"/>
    <w:rsid w:val="009C12B9"/>
    <w:rsid w:val="009C12C9"/>
    <w:rsid w:val="009C1424"/>
    <w:rsid w:val="009C2075"/>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46D6"/>
    <w:rsid w:val="009C509C"/>
    <w:rsid w:val="009C50FC"/>
    <w:rsid w:val="009C518D"/>
    <w:rsid w:val="009C5A29"/>
    <w:rsid w:val="009C5BB4"/>
    <w:rsid w:val="009C5D20"/>
    <w:rsid w:val="009C6327"/>
    <w:rsid w:val="009C6543"/>
    <w:rsid w:val="009C67A5"/>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589"/>
    <w:rsid w:val="009D16E4"/>
    <w:rsid w:val="009D1A7A"/>
    <w:rsid w:val="009D1ABE"/>
    <w:rsid w:val="009D1CC1"/>
    <w:rsid w:val="009D1DF8"/>
    <w:rsid w:val="009D20C7"/>
    <w:rsid w:val="009D20E4"/>
    <w:rsid w:val="009D2433"/>
    <w:rsid w:val="009D2927"/>
    <w:rsid w:val="009D2CEF"/>
    <w:rsid w:val="009D302F"/>
    <w:rsid w:val="009D30A6"/>
    <w:rsid w:val="009D30B2"/>
    <w:rsid w:val="009D32FD"/>
    <w:rsid w:val="009D3ACD"/>
    <w:rsid w:val="009D3C60"/>
    <w:rsid w:val="009D3DD9"/>
    <w:rsid w:val="009D40F3"/>
    <w:rsid w:val="009D44D3"/>
    <w:rsid w:val="009D4581"/>
    <w:rsid w:val="009D4A9D"/>
    <w:rsid w:val="009D4C88"/>
    <w:rsid w:val="009D4CEB"/>
    <w:rsid w:val="009D56D8"/>
    <w:rsid w:val="009D59C3"/>
    <w:rsid w:val="009D5BF5"/>
    <w:rsid w:val="009D617F"/>
    <w:rsid w:val="009D6422"/>
    <w:rsid w:val="009D671D"/>
    <w:rsid w:val="009D6D10"/>
    <w:rsid w:val="009D714A"/>
    <w:rsid w:val="009D75B5"/>
    <w:rsid w:val="009D79EF"/>
    <w:rsid w:val="009D7D09"/>
    <w:rsid w:val="009E00C9"/>
    <w:rsid w:val="009E03AF"/>
    <w:rsid w:val="009E0958"/>
    <w:rsid w:val="009E09AE"/>
    <w:rsid w:val="009E0C2B"/>
    <w:rsid w:val="009E0E71"/>
    <w:rsid w:val="009E0F54"/>
    <w:rsid w:val="009E0F80"/>
    <w:rsid w:val="009E14AA"/>
    <w:rsid w:val="009E1A8E"/>
    <w:rsid w:val="009E1D4B"/>
    <w:rsid w:val="009E1DBE"/>
    <w:rsid w:val="009E2364"/>
    <w:rsid w:val="009E275E"/>
    <w:rsid w:val="009E2837"/>
    <w:rsid w:val="009E2C8E"/>
    <w:rsid w:val="009E3543"/>
    <w:rsid w:val="009E35A8"/>
    <w:rsid w:val="009E3AF8"/>
    <w:rsid w:val="009E3EE6"/>
    <w:rsid w:val="009E435E"/>
    <w:rsid w:val="009E4B4F"/>
    <w:rsid w:val="009E4DE6"/>
    <w:rsid w:val="009E6127"/>
    <w:rsid w:val="009E62AC"/>
    <w:rsid w:val="009E667D"/>
    <w:rsid w:val="009E6785"/>
    <w:rsid w:val="009E714E"/>
    <w:rsid w:val="009E776F"/>
    <w:rsid w:val="009E7B3A"/>
    <w:rsid w:val="009E7F2D"/>
    <w:rsid w:val="009F055C"/>
    <w:rsid w:val="009F0975"/>
    <w:rsid w:val="009F0984"/>
    <w:rsid w:val="009F0D93"/>
    <w:rsid w:val="009F0FA7"/>
    <w:rsid w:val="009F0FAC"/>
    <w:rsid w:val="009F18DD"/>
    <w:rsid w:val="009F193D"/>
    <w:rsid w:val="009F1A93"/>
    <w:rsid w:val="009F1D64"/>
    <w:rsid w:val="009F1DED"/>
    <w:rsid w:val="009F21EB"/>
    <w:rsid w:val="009F2200"/>
    <w:rsid w:val="009F23F2"/>
    <w:rsid w:val="009F2CEF"/>
    <w:rsid w:val="009F3AC9"/>
    <w:rsid w:val="009F3E20"/>
    <w:rsid w:val="009F412E"/>
    <w:rsid w:val="009F41F5"/>
    <w:rsid w:val="009F4CE5"/>
    <w:rsid w:val="009F53CB"/>
    <w:rsid w:val="009F546D"/>
    <w:rsid w:val="009F54F1"/>
    <w:rsid w:val="009F5816"/>
    <w:rsid w:val="009F594A"/>
    <w:rsid w:val="009F5A13"/>
    <w:rsid w:val="009F5F1E"/>
    <w:rsid w:val="009F6523"/>
    <w:rsid w:val="009F6684"/>
    <w:rsid w:val="009F68BB"/>
    <w:rsid w:val="009F7062"/>
    <w:rsid w:val="009F7387"/>
    <w:rsid w:val="009F73C0"/>
    <w:rsid w:val="009F77BB"/>
    <w:rsid w:val="009F7C5F"/>
    <w:rsid w:val="009F7F60"/>
    <w:rsid w:val="00A004DF"/>
    <w:rsid w:val="00A01018"/>
    <w:rsid w:val="00A0139E"/>
    <w:rsid w:val="00A013A8"/>
    <w:rsid w:val="00A01819"/>
    <w:rsid w:val="00A019F7"/>
    <w:rsid w:val="00A01A4C"/>
    <w:rsid w:val="00A01D05"/>
    <w:rsid w:val="00A01F97"/>
    <w:rsid w:val="00A02058"/>
    <w:rsid w:val="00A02411"/>
    <w:rsid w:val="00A028A9"/>
    <w:rsid w:val="00A02E73"/>
    <w:rsid w:val="00A02E74"/>
    <w:rsid w:val="00A03372"/>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4FF2"/>
    <w:rsid w:val="00A05127"/>
    <w:rsid w:val="00A05146"/>
    <w:rsid w:val="00A05152"/>
    <w:rsid w:val="00A05646"/>
    <w:rsid w:val="00A05975"/>
    <w:rsid w:val="00A05BA8"/>
    <w:rsid w:val="00A05D7D"/>
    <w:rsid w:val="00A06081"/>
    <w:rsid w:val="00A0626C"/>
    <w:rsid w:val="00A06A83"/>
    <w:rsid w:val="00A06B3F"/>
    <w:rsid w:val="00A06BF8"/>
    <w:rsid w:val="00A06EB9"/>
    <w:rsid w:val="00A0746D"/>
    <w:rsid w:val="00A0754C"/>
    <w:rsid w:val="00A076D8"/>
    <w:rsid w:val="00A07B7F"/>
    <w:rsid w:val="00A07D10"/>
    <w:rsid w:val="00A07E85"/>
    <w:rsid w:val="00A10554"/>
    <w:rsid w:val="00A106B1"/>
    <w:rsid w:val="00A11499"/>
    <w:rsid w:val="00A11C11"/>
    <w:rsid w:val="00A11E14"/>
    <w:rsid w:val="00A11F57"/>
    <w:rsid w:val="00A12B7E"/>
    <w:rsid w:val="00A12C14"/>
    <w:rsid w:val="00A13491"/>
    <w:rsid w:val="00A13576"/>
    <w:rsid w:val="00A135C9"/>
    <w:rsid w:val="00A13902"/>
    <w:rsid w:val="00A13D80"/>
    <w:rsid w:val="00A14140"/>
    <w:rsid w:val="00A1423F"/>
    <w:rsid w:val="00A144EF"/>
    <w:rsid w:val="00A146A3"/>
    <w:rsid w:val="00A14A5F"/>
    <w:rsid w:val="00A14BA1"/>
    <w:rsid w:val="00A14EA4"/>
    <w:rsid w:val="00A151D2"/>
    <w:rsid w:val="00A153E4"/>
    <w:rsid w:val="00A159E8"/>
    <w:rsid w:val="00A16D21"/>
    <w:rsid w:val="00A16EE8"/>
    <w:rsid w:val="00A17157"/>
    <w:rsid w:val="00A17475"/>
    <w:rsid w:val="00A177DA"/>
    <w:rsid w:val="00A17F00"/>
    <w:rsid w:val="00A200A4"/>
    <w:rsid w:val="00A2036A"/>
    <w:rsid w:val="00A20435"/>
    <w:rsid w:val="00A204CD"/>
    <w:rsid w:val="00A206D4"/>
    <w:rsid w:val="00A208E3"/>
    <w:rsid w:val="00A209B5"/>
    <w:rsid w:val="00A20A8E"/>
    <w:rsid w:val="00A20D9D"/>
    <w:rsid w:val="00A216F3"/>
    <w:rsid w:val="00A21729"/>
    <w:rsid w:val="00A2194F"/>
    <w:rsid w:val="00A21E5A"/>
    <w:rsid w:val="00A2225B"/>
    <w:rsid w:val="00A22729"/>
    <w:rsid w:val="00A2274B"/>
    <w:rsid w:val="00A228AC"/>
    <w:rsid w:val="00A228D8"/>
    <w:rsid w:val="00A23311"/>
    <w:rsid w:val="00A235BC"/>
    <w:rsid w:val="00A2390A"/>
    <w:rsid w:val="00A23CE1"/>
    <w:rsid w:val="00A23E4E"/>
    <w:rsid w:val="00A23F66"/>
    <w:rsid w:val="00A24456"/>
    <w:rsid w:val="00A245BA"/>
    <w:rsid w:val="00A24645"/>
    <w:rsid w:val="00A2468C"/>
    <w:rsid w:val="00A24B05"/>
    <w:rsid w:val="00A253D6"/>
    <w:rsid w:val="00A258DC"/>
    <w:rsid w:val="00A25AE7"/>
    <w:rsid w:val="00A25EF4"/>
    <w:rsid w:val="00A25FE9"/>
    <w:rsid w:val="00A26072"/>
    <w:rsid w:val="00A260EB"/>
    <w:rsid w:val="00A26300"/>
    <w:rsid w:val="00A269A6"/>
    <w:rsid w:val="00A27236"/>
    <w:rsid w:val="00A27589"/>
    <w:rsid w:val="00A27B90"/>
    <w:rsid w:val="00A3012F"/>
    <w:rsid w:val="00A302B8"/>
    <w:rsid w:val="00A30574"/>
    <w:rsid w:val="00A30ED1"/>
    <w:rsid w:val="00A314D6"/>
    <w:rsid w:val="00A31CD9"/>
    <w:rsid w:val="00A31CE8"/>
    <w:rsid w:val="00A32543"/>
    <w:rsid w:val="00A32748"/>
    <w:rsid w:val="00A327CD"/>
    <w:rsid w:val="00A3280D"/>
    <w:rsid w:val="00A33055"/>
    <w:rsid w:val="00A330F1"/>
    <w:rsid w:val="00A333BF"/>
    <w:rsid w:val="00A33515"/>
    <w:rsid w:val="00A3371A"/>
    <w:rsid w:val="00A340ED"/>
    <w:rsid w:val="00A34359"/>
    <w:rsid w:val="00A3442C"/>
    <w:rsid w:val="00A347E4"/>
    <w:rsid w:val="00A34EB8"/>
    <w:rsid w:val="00A34F68"/>
    <w:rsid w:val="00A351E3"/>
    <w:rsid w:val="00A35578"/>
    <w:rsid w:val="00A35823"/>
    <w:rsid w:val="00A35977"/>
    <w:rsid w:val="00A35DF3"/>
    <w:rsid w:val="00A35EF1"/>
    <w:rsid w:val="00A35FF5"/>
    <w:rsid w:val="00A3616D"/>
    <w:rsid w:val="00A36437"/>
    <w:rsid w:val="00A36854"/>
    <w:rsid w:val="00A36917"/>
    <w:rsid w:val="00A36A42"/>
    <w:rsid w:val="00A36A8B"/>
    <w:rsid w:val="00A36C03"/>
    <w:rsid w:val="00A36C08"/>
    <w:rsid w:val="00A36F21"/>
    <w:rsid w:val="00A3769B"/>
    <w:rsid w:val="00A376DF"/>
    <w:rsid w:val="00A40130"/>
    <w:rsid w:val="00A401A2"/>
    <w:rsid w:val="00A40659"/>
    <w:rsid w:val="00A4085A"/>
    <w:rsid w:val="00A40A94"/>
    <w:rsid w:val="00A40AC8"/>
    <w:rsid w:val="00A40B42"/>
    <w:rsid w:val="00A40D34"/>
    <w:rsid w:val="00A40D7A"/>
    <w:rsid w:val="00A4104D"/>
    <w:rsid w:val="00A410FC"/>
    <w:rsid w:val="00A412FA"/>
    <w:rsid w:val="00A4141E"/>
    <w:rsid w:val="00A41476"/>
    <w:rsid w:val="00A41AA8"/>
    <w:rsid w:val="00A41D01"/>
    <w:rsid w:val="00A42182"/>
    <w:rsid w:val="00A4242F"/>
    <w:rsid w:val="00A42837"/>
    <w:rsid w:val="00A42998"/>
    <w:rsid w:val="00A42B07"/>
    <w:rsid w:val="00A42C0C"/>
    <w:rsid w:val="00A430D3"/>
    <w:rsid w:val="00A4330C"/>
    <w:rsid w:val="00A43B0D"/>
    <w:rsid w:val="00A43E27"/>
    <w:rsid w:val="00A440B5"/>
    <w:rsid w:val="00A44111"/>
    <w:rsid w:val="00A442D5"/>
    <w:rsid w:val="00A446BF"/>
    <w:rsid w:val="00A446DF"/>
    <w:rsid w:val="00A4500D"/>
    <w:rsid w:val="00A45D85"/>
    <w:rsid w:val="00A4607B"/>
    <w:rsid w:val="00A460CC"/>
    <w:rsid w:val="00A46A5A"/>
    <w:rsid w:val="00A473D4"/>
    <w:rsid w:val="00A4753B"/>
    <w:rsid w:val="00A4755E"/>
    <w:rsid w:val="00A47B6E"/>
    <w:rsid w:val="00A5046D"/>
    <w:rsid w:val="00A50821"/>
    <w:rsid w:val="00A50C29"/>
    <w:rsid w:val="00A50F81"/>
    <w:rsid w:val="00A510CA"/>
    <w:rsid w:val="00A514F4"/>
    <w:rsid w:val="00A51943"/>
    <w:rsid w:val="00A52414"/>
    <w:rsid w:val="00A525EB"/>
    <w:rsid w:val="00A52C18"/>
    <w:rsid w:val="00A52EAD"/>
    <w:rsid w:val="00A52EDE"/>
    <w:rsid w:val="00A52F7E"/>
    <w:rsid w:val="00A53042"/>
    <w:rsid w:val="00A53164"/>
    <w:rsid w:val="00A532E4"/>
    <w:rsid w:val="00A5339F"/>
    <w:rsid w:val="00A533D0"/>
    <w:rsid w:val="00A534E1"/>
    <w:rsid w:val="00A539F4"/>
    <w:rsid w:val="00A53F84"/>
    <w:rsid w:val="00A542B6"/>
    <w:rsid w:val="00A545C4"/>
    <w:rsid w:val="00A54878"/>
    <w:rsid w:val="00A54AD9"/>
    <w:rsid w:val="00A54C80"/>
    <w:rsid w:val="00A55113"/>
    <w:rsid w:val="00A5541A"/>
    <w:rsid w:val="00A5566A"/>
    <w:rsid w:val="00A55E0E"/>
    <w:rsid w:val="00A5616C"/>
    <w:rsid w:val="00A56232"/>
    <w:rsid w:val="00A56237"/>
    <w:rsid w:val="00A56317"/>
    <w:rsid w:val="00A5648B"/>
    <w:rsid w:val="00A5661A"/>
    <w:rsid w:val="00A566D3"/>
    <w:rsid w:val="00A56D59"/>
    <w:rsid w:val="00A56D93"/>
    <w:rsid w:val="00A56EB4"/>
    <w:rsid w:val="00A56F0F"/>
    <w:rsid w:val="00A56F48"/>
    <w:rsid w:val="00A57040"/>
    <w:rsid w:val="00A570A8"/>
    <w:rsid w:val="00A5720C"/>
    <w:rsid w:val="00A573FA"/>
    <w:rsid w:val="00A5762E"/>
    <w:rsid w:val="00A577BB"/>
    <w:rsid w:val="00A5780B"/>
    <w:rsid w:val="00A57886"/>
    <w:rsid w:val="00A57ABD"/>
    <w:rsid w:val="00A60635"/>
    <w:rsid w:val="00A607A4"/>
    <w:rsid w:val="00A611F4"/>
    <w:rsid w:val="00A61552"/>
    <w:rsid w:val="00A6160C"/>
    <w:rsid w:val="00A62178"/>
    <w:rsid w:val="00A6295C"/>
    <w:rsid w:val="00A62A17"/>
    <w:rsid w:val="00A62BFD"/>
    <w:rsid w:val="00A62C40"/>
    <w:rsid w:val="00A62E32"/>
    <w:rsid w:val="00A62F41"/>
    <w:rsid w:val="00A62FC6"/>
    <w:rsid w:val="00A638AB"/>
    <w:rsid w:val="00A64CB9"/>
    <w:rsid w:val="00A65471"/>
    <w:rsid w:val="00A65508"/>
    <w:rsid w:val="00A6563A"/>
    <w:rsid w:val="00A659B9"/>
    <w:rsid w:val="00A65BBE"/>
    <w:rsid w:val="00A65CCF"/>
    <w:rsid w:val="00A65F4B"/>
    <w:rsid w:val="00A660F2"/>
    <w:rsid w:val="00A66578"/>
    <w:rsid w:val="00A66764"/>
    <w:rsid w:val="00A668D6"/>
    <w:rsid w:val="00A66A57"/>
    <w:rsid w:val="00A66BE5"/>
    <w:rsid w:val="00A678C5"/>
    <w:rsid w:val="00A67C87"/>
    <w:rsid w:val="00A7004F"/>
    <w:rsid w:val="00A703B6"/>
    <w:rsid w:val="00A7083D"/>
    <w:rsid w:val="00A70B19"/>
    <w:rsid w:val="00A7135F"/>
    <w:rsid w:val="00A7145A"/>
    <w:rsid w:val="00A71B72"/>
    <w:rsid w:val="00A71C32"/>
    <w:rsid w:val="00A72F2B"/>
    <w:rsid w:val="00A72FC5"/>
    <w:rsid w:val="00A72FFD"/>
    <w:rsid w:val="00A73092"/>
    <w:rsid w:val="00A7384A"/>
    <w:rsid w:val="00A7443E"/>
    <w:rsid w:val="00A74468"/>
    <w:rsid w:val="00A74973"/>
    <w:rsid w:val="00A7498F"/>
    <w:rsid w:val="00A74CB1"/>
    <w:rsid w:val="00A74E40"/>
    <w:rsid w:val="00A74F0D"/>
    <w:rsid w:val="00A751AD"/>
    <w:rsid w:val="00A75256"/>
    <w:rsid w:val="00A7535B"/>
    <w:rsid w:val="00A758D1"/>
    <w:rsid w:val="00A75D69"/>
    <w:rsid w:val="00A76650"/>
    <w:rsid w:val="00A76A69"/>
    <w:rsid w:val="00A76FC1"/>
    <w:rsid w:val="00A77270"/>
    <w:rsid w:val="00A77490"/>
    <w:rsid w:val="00A77ABF"/>
    <w:rsid w:val="00A77AFE"/>
    <w:rsid w:val="00A77B22"/>
    <w:rsid w:val="00A77FFC"/>
    <w:rsid w:val="00A806AF"/>
    <w:rsid w:val="00A80755"/>
    <w:rsid w:val="00A80A50"/>
    <w:rsid w:val="00A80B8C"/>
    <w:rsid w:val="00A81758"/>
    <w:rsid w:val="00A81781"/>
    <w:rsid w:val="00A818EA"/>
    <w:rsid w:val="00A819D2"/>
    <w:rsid w:val="00A81C4A"/>
    <w:rsid w:val="00A821F5"/>
    <w:rsid w:val="00A82531"/>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63C4"/>
    <w:rsid w:val="00A86432"/>
    <w:rsid w:val="00A8648E"/>
    <w:rsid w:val="00A86E68"/>
    <w:rsid w:val="00A87063"/>
    <w:rsid w:val="00A875E5"/>
    <w:rsid w:val="00A87BE4"/>
    <w:rsid w:val="00A87D6B"/>
    <w:rsid w:val="00A87D86"/>
    <w:rsid w:val="00A87F2B"/>
    <w:rsid w:val="00A9006D"/>
    <w:rsid w:val="00A903E1"/>
    <w:rsid w:val="00A90491"/>
    <w:rsid w:val="00A907CA"/>
    <w:rsid w:val="00A90B4C"/>
    <w:rsid w:val="00A90BA7"/>
    <w:rsid w:val="00A90DB1"/>
    <w:rsid w:val="00A90FFB"/>
    <w:rsid w:val="00A91010"/>
    <w:rsid w:val="00A911A8"/>
    <w:rsid w:val="00A9133A"/>
    <w:rsid w:val="00A91539"/>
    <w:rsid w:val="00A91B60"/>
    <w:rsid w:val="00A924B9"/>
    <w:rsid w:val="00A925CC"/>
    <w:rsid w:val="00A93066"/>
    <w:rsid w:val="00A93343"/>
    <w:rsid w:val="00A934F1"/>
    <w:rsid w:val="00A93B30"/>
    <w:rsid w:val="00A93C03"/>
    <w:rsid w:val="00A93C0F"/>
    <w:rsid w:val="00A93D25"/>
    <w:rsid w:val="00A9408B"/>
    <w:rsid w:val="00A94247"/>
    <w:rsid w:val="00A9446C"/>
    <w:rsid w:val="00A94505"/>
    <w:rsid w:val="00A9499D"/>
    <w:rsid w:val="00A94B43"/>
    <w:rsid w:val="00A95569"/>
    <w:rsid w:val="00A955C9"/>
    <w:rsid w:val="00A957EA"/>
    <w:rsid w:val="00A95827"/>
    <w:rsid w:val="00A96A8C"/>
    <w:rsid w:val="00A96AE4"/>
    <w:rsid w:val="00A96C1C"/>
    <w:rsid w:val="00A9703D"/>
    <w:rsid w:val="00A975C4"/>
    <w:rsid w:val="00A97854"/>
    <w:rsid w:val="00A978F8"/>
    <w:rsid w:val="00A97AD6"/>
    <w:rsid w:val="00A97C81"/>
    <w:rsid w:val="00A97DF6"/>
    <w:rsid w:val="00A97EEE"/>
    <w:rsid w:val="00AA04D1"/>
    <w:rsid w:val="00AA1153"/>
    <w:rsid w:val="00AA11EB"/>
    <w:rsid w:val="00AA1DDB"/>
    <w:rsid w:val="00AA26BD"/>
    <w:rsid w:val="00AA2ACD"/>
    <w:rsid w:val="00AA3421"/>
    <w:rsid w:val="00AA3ABF"/>
    <w:rsid w:val="00AA3B1B"/>
    <w:rsid w:val="00AA40C6"/>
    <w:rsid w:val="00AA42C2"/>
    <w:rsid w:val="00AA467E"/>
    <w:rsid w:val="00AA49A3"/>
    <w:rsid w:val="00AA4AA7"/>
    <w:rsid w:val="00AA4D3F"/>
    <w:rsid w:val="00AA5150"/>
    <w:rsid w:val="00AA5F18"/>
    <w:rsid w:val="00AA6543"/>
    <w:rsid w:val="00AA6BD9"/>
    <w:rsid w:val="00AA727F"/>
    <w:rsid w:val="00AA7B22"/>
    <w:rsid w:val="00AA7E0F"/>
    <w:rsid w:val="00AA7FB7"/>
    <w:rsid w:val="00AB016F"/>
    <w:rsid w:val="00AB04A5"/>
    <w:rsid w:val="00AB0AB3"/>
    <w:rsid w:val="00AB0C9E"/>
    <w:rsid w:val="00AB0D18"/>
    <w:rsid w:val="00AB0D23"/>
    <w:rsid w:val="00AB0E55"/>
    <w:rsid w:val="00AB18C0"/>
    <w:rsid w:val="00AB1BCE"/>
    <w:rsid w:val="00AB1E6A"/>
    <w:rsid w:val="00AB1F72"/>
    <w:rsid w:val="00AB20EB"/>
    <w:rsid w:val="00AB25BA"/>
    <w:rsid w:val="00AB26B1"/>
    <w:rsid w:val="00AB27C3"/>
    <w:rsid w:val="00AB2CEB"/>
    <w:rsid w:val="00AB3EB7"/>
    <w:rsid w:val="00AB46B0"/>
    <w:rsid w:val="00AB49CE"/>
    <w:rsid w:val="00AB49FC"/>
    <w:rsid w:val="00AB4C3A"/>
    <w:rsid w:val="00AB55AC"/>
    <w:rsid w:val="00AB5865"/>
    <w:rsid w:val="00AB5CD5"/>
    <w:rsid w:val="00AB5E6D"/>
    <w:rsid w:val="00AB68B0"/>
    <w:rsid w:val="00AB7878"/>
    <w:rsid w:val="00AC01E6"/>
    <w:rsid w:val="00AC024E"/>
    <w:rsid w:val="00AC07CB"/>
    <w:rsid w:val="00AC0B47"/>
    <w:rsid w:val="00AC0D26"/>
    <w:rsid w:val="00AC0DAE"/>
    <w:rsid w:val="00AC13F8"/>
    <w:rsid w:val="00AC15A1"/>
    <w:rsid w:val="00AC164A"/>
    <w:rsid w:val="00AC17B2"/>
    <w:rsid w:val="00AC17BF"/>
    <w:rsid w:val="00AC180F"/>
    <w:rsid w:val="00AC1A72"/>
    <w:rsid w:val="00AC1AC7"/>
    <w:rsid w:val="00AC1BB2"/>
    <w:rsid w:val="00AC1BD1"/>
    <w:rsid w:val="00AC1DC2"/>
    <w:rsid w:val="00AC1E66"/>
    <w:rsid w:val="00AC1E68"/>
    <w:rsid w:val="00AC2065"/>
    <w:rsid w:val="00AC25B7"/>
    <w:rsid w:val="00AC2B79"/>
    <w:rsid w:val="00AC34E1"/>
    <w:rsid w:val="00AC37BA"/>
    <w:rsid w:val="00AC45F9"/>
    <w:rsid w:val="00AC4761"/>
    <w:rsid w:val="00AC4B73"/>
    <w:rsid w:val="00AC4F48"/>
    <w:rsid w:val="00AC54BF"/>
    <w:rsid w:val="00AC5591"/>
    <w:rsid w:val="00AC5800"/>
    <w:rsid w:val="00AC58AD"/>
    <w:rsid w:val="00AC5928"/>
    <w:rsid w:val="00AC644E"/>
    <w:rsid w:val="00AC6971"/>
    <w:rsid w:val="00AC6EA5"/>
    <w:rsid w:val="00AC6EC3"/>
    <w:rsid w:val="00AC6FFB"/>
    <w:rsid w:val="00AC7281"/>
    <w:rsid w:val="00AC72E1"/>
    <w:rsid w:val="00AC73F4"/>
    <w:rsid w:val="00AC7611"/>
    <w:rsid w:val="00AC7642"/>
    <w:rsid w:val="00AC7F48"/>
    <w:rsid w:val="00AD023A"/>
    <w:rsid w:val="00AD046C"/>
    <w:rsid w:val="00AD05EB"/>
    <w:rsid w:val="00AD07C4"/>
    <w:rsid w:val="00AD07DC"/>
    <w:rsid w:val="00AD0D4C"/>
    <w:rsid w:val="00AD11E2"/>
    <w:rsid w:val="00AD18EF"/>
    <w:rsid w:val="00AD1AD0"/>
    <w:rsid w:val="00AD2292"/>
    <w:rsid w:val="00AD2362"/>
    <w:rsid w:val="00AD2439"/>
    <w:rsid w:val="00AD2785"/>
    <w:rsid w:val="00AD28BA"/>
    <w:rsid w:val="00AD372D"/>
    <w:rsid w:val="00AD3855"/>
    <w:rsid w:val="00AD39B5"/>
    <w:rsid w:val="00AD3B41"/>
    <w:rsid w:val="00AD3DA3"/>
    <w:rsid w:val="00AD3ECF"/>
    <w:rsid w:val="00AD413B"/>
    <w:rsid w:val="00AD444E"/>
    <w:rsid w:val="00AD45AF"/>
    <w:rsid w:val="00AD46BE"/>
    <w:rsid w:val="00AD4AAB"/>
    <w:rsid w:val="00AD5218"/>
    <w:rsid w:val="00AD5326"/>
    <w:rsid w:val="00AD5356"/>
    <w:rsid w:val="00AD5A33"/>
    <w:rsid w:val="00AD5F7C"/>
    <w:rsid w:val="00AD6373"/>
    <w:rsid w:val="00AD64AD"/>
    <w:rsid w:val="00AD65F5"/>
    <w:rsid w:val="00AD6775"/>
    <w:rsid w:val="00AD7068"/>
    <w:rsid w:val="00AD73E9"/>
    <w:rsid w:val="00AD7A87"/>
    <w:rsid w:val="00AD7C1C"/>
    <w:rsid w:val="00AD7E93"/>
    <w:rsid w:val="00AE0076"/>
    <w:rsid w:val="00AE00E3"/>
    <w:rsid w:val="00AE069C"/>
    <w:rsid w:val="00AE0906"/>
    <w:rsid w:val="00AE09DA"/>
    <w:rsid w:val="00AE0D97"/>
    <w:rsid w:val="00AE0F5B"/>
    <w:rsid w:val="00AE15A0"/>
    <w:rsid w:val="00AE19C2"/>
    <w:rsid w:val="00AE1ACD"/>
    <w:rsid w:val="00AE1B16"/>
    <w:rsid w:val="00AE1B1C"/>
    <w:rsid w:val="00AE1CE2"/>
    <w:rsid w:val="00AE1E4E"/>
    <w:rsid w:val="00AE2327"/>
    <w:rsid w:val="00AE23B1"/>
    <w:rsid w:val="00AE255B"/>
    <w:rsid w:val="00AE25AA"/>
    <w:rsid w:val="00AE306F"/>
    <w:rsid w:val="00AE32C9"/>
    <w:rsid w:val="00AE37BE"/>
    <w:rsid w:val="00AE38C7"/>
    <w:rsid w:val="00AE3AAE"/>
    <w:rsid w:val="00AE3C78"/>
    <w:rsid w:val="00AE448D"/>
    <w:rsid w:val="00AE48EA"/>
    <w:rsid w:val="00AE4988"/>
    <w:rsid w:val="00AE4A6D"/>
    <w:rsid w:val="00AE4DCF"/>
    <w:rsid w:val="00AE51D6"/>
    <w:rsid w:val="00AE520F"/>
    <w:rsid w:val="00AE5E1B"/>
    <w:rsid w:val="00AE6743"/>
    <w:rsid w:val="00AE68B7"/>
    <w:rsid w:val="00AE6943"/>
    <w:rsid w:val="00AE695C"/>
    <w:rsid w:val="00AE6A9A"/>
    <w:rsid w:val="00AE74FA"/>
    <w:rsid w:val="00AE7739"/>
    <w:rsid w:val="00AE77F2"/>
    <w:rsid w:val="00AE77FF"/>
    <w:rsid w:val="00AE7A34"/>
    <w:rsid w:val="00AE7F76"/>
    <w:rsid w:val="00AF00DB"/>
    <w:rsid w:val="00AF04FC"/>
    <w:rsid w:val="00AF06F5"/>
    <w:rsid w:val="00AF0890"/>
    <w:rsid w:val="00AF0C24"/>
    <w:rsid w:val="00AF0CAD"/>
    <w:rsid w:val="00AF0FD5"/>
    <w:rsid w:val="00AF17E0"/>
    <w:rsid w:val="00AF22F4"/>
    <w:rsid w:val="00AF25BC"/>
    <w:rsid w:val="00AF2661"/>
    <w:rsid w:val="00AF2BBA"/>
    <w:rsid w:val="00AF3005"/>
    <w:rsid w:val="00AF33CC"/>
    <w:rsid w:val="00AF41A1"/>
    <w:rsid w:val="00AF4271"/>
    <w:rsid w:val="00AF45AD"/>
    <w:rsid w:val="00AF4AB5"/>
    <w:rsid w:val="00AF4B0B"/>
    <w:rsid w:val="00AF4C2E"/>
    <w:rsid w:val="00AF4CE8"/>
    <w:rsid w:val="00AF50E2"/>
    <w:rsid w:val="00AF52FD"/>
    <w:rsid w:val="00AF5300"/>
    <w:rsid w:val="00AF5514"/>
    <w:rsid w:val="00AF5814"/>
    <w:rsid w:val="00AF5AF3"/>
    <w:rsid w:val="00AF5E6D"/>
    <w:rsid w:val="00AF5F2A"/>
    <w:rsid w:val="00AF60D4"/>
    <w:rsid w:val="00AF6100"/>
    <w:rsid w:val="00AF6466"/>
    <w:rsid w:val="00AF64B1"/>
    <w:rsid w:val="00AF6C4A"/>
    <w:rsid w:val="00AF7331"/>
    <w:rsid w:val="00AF73C7"/>
    <w:rsid w:val="00AF78EF"/>
    <w:rsid w:val="00AF7AF5"/>
    <w:rsid w:val="00AF7BF3"/>
    <w:rsid w:val="00AF7D6F"/>
    <w:rsid w:val="00AF7F7B"/>
    <w:rsid w:val="00AF7FA3"/>
    <w:rsid w:val="00B002B4"/>
    <w:rsid w:val="00B006D5"/>
    <w:rsid w:val="00B0145C"/>
    <w:rsid w:val="00B016EE"/>
    <w:rsid w:val="00B0183A"/>
    <w:rsid w:val="00B01D69"/>
    <w:rsid w:val="00B02ABD"/>
    <w:rsid w:val="00B02FA0"/>
    <w:rsid w:val="00B031F6"/>
    <w:rsid w:val="00B03BB0"/>
    <w:rsid w:val="00B03E76"/>
    <w:rsid w:val="00B03EF8"/>
    <w:rsid w:val="00B04284"/>
    <w:rsid w:val="00B0453D"/>
    <w:rsid w:val="00B04619"/>
    <w:rsid w:val="00B04AB1"/>
    <w:rsid w:val="00B04D35"/>
    <w:rsid w:val="00B04EFA"/>
    <w:rsid w:val="00B050DC"/>
    <w:rsid w:val="00B052DD"/>
    <w:rsid w:val="00B05827"/>
    <w:rsid w:val="00B059FD"/>
    <w:rsid w:val="00B05A49"/>
    <w:rsid w:val="00B05B8A"/>
    <w:rsid w:val="00B05E16"/>
    <w:rsid w:val="00B05F38"/>
    <w:rsid w:val="00B06218"/>
    <w:rsid w:val="00B07251"/>
    <w:rsid w:val="00B07393"/>
    <w:rsid w:val="00B0768D"/>
    <w:rsid w:val="00B07B63"/>
    <w:rsid w:val="00B07E37"/>
    <w:rsid w:val="00B10013"/>
    <w:rsid w:val="00B100D0"/>
    <w:rsid w:val="00B103F4"/>
    <w:rsid w:val="00B10AAC"/>
    <w:rsid w:val="00B10B39"/>
    <w:rsid w:val="00B10D62"/>
    <w:rsid w:val="00B11784"/>
    <w:rsid w:val="00B118D0"/>
    <w:rsid w:val="00B120BA"/>
    <w:rsid w:val="00B12316"/>
    <w:rsid w:val="00B123DE"/>
    <w:rsid w:val="00B12566"/>
    <w:rsid w:val="00B126DE"/>
    <w:rsid w:val="00B12FFD"/>
    <w:rsid w:val="00B13048"/>
    <w:rsid w:val="00B1304F"/>
    <w:rsid w:val="00B134C8"/>
    <w:rsid w:val="00B1350A"/>
    <w:rsid w:val="00B137C5"/>
    <w:rsid w:val="00B1394B"/>
    <w:rsid w:val="00B13A19"/>
    <w:rsid w:val="00B140F6"/>
    <w:rsid w:val="00B1410A"/>
    <w:rsid w:val="00B14273"/>
    <w:rsid w:val="00B14ABF"/>
    <w:rsid w:val="00B14E24"/>
    <w:rsid w:val="00B1504A"/>
    <w:rsid w:val="00B151D0"/>
    <w:rsid w:val="00B15268"/>
    <w:rsid w:val="00B155B3"/>
    <w:rsid w:val="00B15603"/>
    <w:rsid w:val="00B15770"/>
    <w:rsid w:val="00B15EC7"/>
    <w:rsid w:val="00B16004"/>
    <w:rsid w:val="00B16599"/>
    <w:rsid w:val="00B16914"/>
    <w:rsid w:val="00B1696B"/>
    <w:rsid w:val="00B17006"/>
    <w:rsid w:val="00B1769E"/>
    <w:rsid w:val="00B1776C"/>
    <w:rsid w:val="00B17AD6"/>
    <w:rsid w:val="00B17D19"/>
    <w:rsid w:val="00B20264"/>
    <w:rsid w:val="00B20296"/>
    <w:rsid w:val="00B209EB"/>
    <w:rsid w:val="00B209F3"/>
    <w:rsid w:val="00B20A07"/>
    <w:rsid w:val="00B20F16"/>
    <w:rsid w:val="00B2123C"/>
    <w:rsid w:val="00B2127B"/>
    <w:rsid w:val="00B213B9"/>
    <w:rsid w:val="00B21654"/>
    <w:rsid w:val="00B217F8"/>
    <w:rsid w:val="00B21AA8"/>
    <w:rsid w:val="00B21BC2"/>
    <w:rsid w:val="00B21C95"/>
    <w:rsid w:val="00B21E08"/>
    <w:rsid w:val="00B22435"/>
    <w:rsid w:val="00B2260E"/>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13"/>
    <w:rsid w:val="00B252A9"/>
    <w:rsid w:val="00B254BF"/>
    <w:rsid w:val="00B254FB"/>
    <w:rsid w:val="00B255F3"/>
    <w:rsid w:val="00B25E55"/>
    <w:rsid w:val="00B260D4"/>
    <w:rsid w:val="00B26D45"/>
    <w:rsid w:val="00B276FC"/>
    <w:rsid w:val="00B27861"/>
    <w:rsid w:val="00B30148"/>
    <w:rsid w:val="00B302A1"/>
    <w:rsid w:val="00B3047F"/>
    <w:rsid w:val="00B3086B"/>
    <w:rsid w:val="00B30C43"/>
    <w:rsid w:val="00B30DB0"/>
    <w:rsid w:val="00B32572"/>
    <w:rsid w:val="00B329D3"/>
    <w:rsid w:val="00B32A02"/>
    <w:rsid w:val="00B32AE3"/>
    <w:rsid w:val="00B32CD0"/>
    <w:rsid w:val="00B33985"/>
    <w:rsid w:val="00B3456B"/>
    <w:rsid w:val="00B34997"/>
    <w:rsid w:val="00B34B96"/>
    <w:rsid w:val="00B34CBA"/>
    <w:rsid w:val="00B34CE0"/>
    <w:rsid w:val="00B3521B"/>
    <w:rsid w:val="00B3539C"/>
    <w:rsid w:val="00B35525"/>
    <w:rsid w:val="00B35C35"/>
    <w:rsid w:val="00B35D51"/>
    <w:rsid w:val="00B36288"/>
    <w:rsid w:val="00B364E7"/>
    <w:rsid w:val="00B3661F"/>
    <w:rsid w:val="00B367C8"/>
    <w:rsid w:val="00B36DBA"/>
    <w:rsid w:val="00B37241"/>
    <w:rsid w:val="00B379BF"/>
    <w:rsid w:val="00B37D4B"/>
    <w:rsid w:val="00B37DAF"/>
    <w:rsid w:val="00B40123"/>
    <w:rsid w:val="00B4015E"/>
    <w:rsid w:val="00B40211"/>
    <w:rsid w:val="00B4034B"/>
    <w:rsid w:val="00B403A9"/>
    <w:rsid w:val="00B4040E"/>
    <w:rsid w:val="00B4058F"/>
    <w:rsid w:val="00B408DE"/>
    <w:rsid w:val="00B41110"/>
    <w:rsid w:val="00B4143C"/>
    <w:rsid w:val="00B41EDC"/>
    <w:rsid w:val="00B41F81"/>
    <w:rsid w:val="00B420DD"/>
    <w:rsid w:val="00B42701"/>
    <w:rsid w:val="00B43238"/>
    <w:rsid w:val="00B43255"/>
    <w:rsid w:val="00B43950"/>
    <w:rsid w:val="00B439DA"/>
    <w:rsid w:val="00B43D4E"/>
    <w:rsid w:val="00B441B5"/>
    <w:rsid w:val="00B4433C"/>
    <w:rsid w:val="00B44621"/>
    <w:rsid w:val="00B446B1"/>
    <w:rsid w:val="00B44CAF"/>
    <w:rsid w:val="00B454B3"/>
    <w:rsid w:val="00B4551E"/>
    <w:rsid w:val="00B462B1"/>
    <w:rsid w:val="00B46364"/>
    <w:rsid w:val="00B4668E"/>
    <w:rsid w:val="00B46C93"/>
    <w:rsid w:val="00B46DA9"/>
    <w:rsid w:val="00B47036"/>
    <w:rsid w:val="00B4719B"/>
    <w:rsid w:val="00B47794"/>
    <w:rsid w:val="00B47979"/>
    <w:rsid w:val="00B47AF3"/>
    <w:rsid w:val="00B47C77"/>
    <w:rsid w:val="00B47D3D"/>
    <w:rsid w:val="00B50533"/>
    <w:rsid w:val="00B506FE"/>
    <w:rsid w:val="00B507BC"/>
    <w:rsid w:val="00B50BE8"/>
    <w:rsid w:val="00B51A79"/>
    <w:rsid w:val="00B52492"/>
    <w:rsid w:val="00B524F8"/>
    <w:rsid w:val="00B527A3"/>
    <w:rsid w:val="00B5344B"/>
    <w:rsid w:val="00B538EA"/>
    <w:rsid w:val="00B53B0B"/>
    <w:rsid w:val="00B53E31"/>
    <w:rsid w:val="00B5428B"/>
    <w:rsid w:val="00B54500"/>
    <w:rsid w:val="00B54ADE"/>
    <w:rsid w:val="00B55193"/>
    <w:rsid w:val="00B551D7"/>
    <w:rsid w:val="00B55344"/>
    <w:rsid w:val="00B553FC"/>
    <w:rsid w:val="00B55490"/>
    <w:rsid w:val="00B55701"/>
    <w:rsid w:val="00B55946"/>
    <w:rsid w:val="00B55EAF"/>
    <w:rsid w:val="00B563E5"/>
    <w:rsid w:val="00B56B19"/>
    <w:rsid w:val="00B56BBD"/>
    <w:rsid w:val="00B56DF7"/>
    <w:rsid w:val="00B56E95"/>
    <w:rsid w:val="00B56F35"/>
    <w:rsid w:val="00B56F42"/>
    <w:rsid w:val="00B57634"/>
    <w:rsid w:val="00B57A8A"/>
    <w:rsid w:val="00B57C5B"/>
    <w:rsid w:val="00B57CA4"/>
    <w:rsid w:val="00B602D7"/>
    <w:rsid w:val="00B60CF7"/>
    <w:rsid w:val="00B60ECF"/>
    <w:rsid w:val="00B61A29"/>
    <w:rsid w:val="00B61B98"/>
    <w:rsid w:val="00B61C3C"/>
    <w:rsid w:val="00B61F48"/>
    <w:rsid w:val="00B6200B"/>
    <w:rsid w:val="00B62302"/>
    <w:rsid w:val="00B625E2"/>
    <w:rsid w:val="00B62A7E"/>
    <w:rsid w:val="00B62BD2"/>
    <w:rsid w:val="00B62E39"/>
    <w:rsid w:val="00B63228"/>
    <w:rsid w:val="00B633D2"/>
    <w:rsid w:val="00B6347D"/>
    <w:rsid w:val="00B635B4"/>
    <w:rsid w:val="00B63838"/>
    <w:rsid w:val="00B63BDF"/>
    <w:rsid w:val="00B64121"/>
    <w:rsid w:val="00B6451E"/>
    <w:rsid w:val="00B6453C"/>
    <w:rsid w:val="00B648B6"/>
    <w:rsid w:val="00B648DE"/>
    <w:rsid w:val="00B65A05"/>
    <w:rsid w:val="00B65A07"/>
    <w:rsid w:val="00B65C8C"/>
    <w:rsid w:val="00B66227"/>
    <w:rsid w:val="00B662D7"/>
    <w:rsid w:val="00B66AF3"/>
    <w:rsid w:val="00B67038"/>
    <w:rsid w:val="00B6741F"/>
    <w:rsid w:val="00B676E3"/>
    <w:rsid w:val="00B67709"/>
    <w:rsid w:val="00B679A9"/>
    <w:rsid w:val="00B67B63"/>
    <w:rsid w:val="00B67CDC"/>
    <w:rsid w:val="00B67EE9"/>
    <w:rsid w:val="00B708CA"/>
    <w:rsid w:val="00B70CE0"/>
    <w:rsid w:val="00B70DC1"/>
    <w:rsid w:val="00B71209"/>
    <w:rsid w:val="00B71279"/>
    <w:rsid w:val="00B712A0"/>
    <w:rsid w:val="00B72384"/>
    <w:rsid w:val="00B724CD"/>
    <w:rsid w:val="00B7275F"/>
    <w:rsid w:val="00B7278D"/>
    <w:rsid w:val="00B72836"/>
    <w:rsid w:val="00B7366D"/>
    <w:rsid w:val="00B73BCA"/>
    <w:rsid w:val="00B741E8"/>
    <w:rsid w:val="00B741EA"/>
    <w:rsid w:val="00B7458C"/>
    <w:rsid w:val="00B7465C"/>
    <w:rsid w:val="00B74B35"/>
    <w:rsid w:val="00B74D56"/>
    <w:rsid w:val="00B75265"/>
    <w:rsid w:val="00B75272"/>
    <w:rsid w:val="00B75954"/>
    <w:rsid w:val="00B75D02"/>
    <w:rsid w:val="00B75FBB"/>
    <w:rsid w:val="00B7606C"/>
    <w:rsid w:val="00B7637A"/>
    <w:rsid w:val="00B765FB"/>
    <w:rsid w:val="00B770AF"/>
    <w:rsid w:val="00B77300"/>
    <w:rsid w:val="00B77467"/>
    <w:rsid w:val="00B77628"/>
    <w:rsid w:val="00B77C1E"/>
    <w:rsid w:val="00B77D0D"/>
    <w:rsid w:val="00B77DE0"/>
    <w:rsid w:val="00B77FD7"/>
    <w:rsid w:val="00B80A38"/>
    <w:rsid w:val="00B80B34"/>
    <w:rsid w:val="00B80DF6"/>
    <w:rsid w:val="00B810B1"/>
    <w:rsid w:val="00B81772"/>
    <w:rsid w:val="00B81E9D"/>
    <w:rsid w:val="00B82604"/>
    <w:rsid w:val="00B8292E"/>
    <w:rsid w:val="00B83034"/>
    <w:rsid w:val="00B83046"/>
    <w:rsid w:val="00B83613"/>
    <w:rsid w:val="00B83B51"/>
    <w:rsid w:val="00B84596"/>
    <w:rsid w:val="00B84FC5"/>
    <w:rsid w:val="00B85882"/>
    <w:rsid w:val="00B85C10"/>
    <w:rsid w:val="00B8668C"/>
    <w:rsid w:val="00B86D5E"/>
    <w:rsid w:val="00B8741C"/>
    <w:rsid w:val="00B8776C"/>
    <w:rsid w:val="00B8790F"/>
    <w:rsid w:val="00B87A69"/>
    <w:rsid w:val="00B87B83"/>
    <w:rsid w:val="00B87E47"/>
    <w:rsid w:val="00B87E66"/>
    <w:rsid w:val="00B90038"/>
    <w:rsid w:val="00B908B8"/>
    <w:rsid w:val="00B9092F"/>
    <w:rsid w:val="00B90B74"/>
    <w:rsid w:val="00B90CDC"/>
    <w:rsid w:val="00B90D14"/>
    <w:rsid w:val="00B9112A"/>
    <w:rsid w:val="00B91404"/>
    <w:rsid w:val="00B91BAB"/>
    <w:rsid w:val="00B91D52"/>
    <w:rsid w:val="00B92139"/>
    <w:rsid w:val="00B921D1"/>
    <w:rsid w:val="00B92C98"/>
    <w:rsid w:val="00B92D2B"/>
    <w:rsid w:val="00B92F19"/>
    <w:rsid w:val="00B93158"/>
    <w:rsid w:val="00B93211"/>
    <w:rsid w:val="00B93495"/>
    <w:rsid w:val="00B935B6"/>
    <w:rsid w:val="00B937C9"/>
    <w:rsid w:val="00B93A5F"/>
    <w:rsid w:val="00B93C8D"/>
    <w:rsid w:val="00B93FA3"/>
    <w:rsid w:val="00B94A02"/>
    <w:rsid w:val="00B94A9C"/>
    <w:rsid w:val="00B94FCF"/>
    <w:rsid w:val="00B9511C"/>
    <w:rsid w:val="00B951B5"/>
    <w:rsid w:val="00B95517"/>
    <w:rsid w:val="00B95916"/>
    <w:rsid w:val="00B95AE4"/>
    <w:rsid w:val="00B95E08"/>
    <w:rsid w:val="00B960AE"/>
    <w:rsid w:val="00B960F9"/>
    <w:rsid w:val="00B96642"/>
    <w:rsid w:val="00B96717"/>
    <w:rsid w:val="00B96A56"/>
    <w:rsid w:val="00B96A70"/>
    <w:rsid w:val="00B96C58"/>
    <w:rsid w:val="00B96EED"/>
    <w:rsid w:val="00B97125"/>
    <w:rsid w:val="00B972E3"/>
    <w:rsid w:val="00B97491"/>
    <w:rsid w:val="00B974CA"/>
    <w:rsid w:val="00B97646"/>
    <w:rsid w:val="00B97C52"/>
    <w:rsid w:val="00B97CA8"/>
    <w:rsid w:val="00B97DFE"/>
    <w:rsid w:val="00BA09BD"/>
    <w:rsid w:val="00BA0D2F"/>
    <w:rsid w:val="00BA0F66"/>
    <w:rsid w:val="00BA13F2"/>
    <w:rsid w:val="00BA1670"/>
    <w:rsid w:val="00BA1A9C"/>
    <w:rsid w:val="00BA1BFC"/>
    <w:rsid w:val="00BA2116"/>
    <w:rsid w:val="00BA2430"/>
    <w:rsid w:val="00BA2DC9"/>
    <w:rsid w:val="00BA3280"/>
    <w:rsid w:val="00BA3C21"/>
    <w:rsid w:val="00BA3DFF"/>
    <w:rsid w:val="00BA4231"/>
    <w:rsid w:val="00BA43F2"/>
    <w:rsid w:val="00BA44AF"/>
    <w:rsid w:val="00BA45F1"/>
    <w:rsid w:val="00BA4857"/>
    <w:rsid w:val="00BA4DDB"/>
    <w:rsid w:val="00BA501E"/>
    <w:rsid w:val="00BA509F"/>
    <w:rsid w:val="00BA50AC"/>
    <w:rsid w:val="00BA50F4"/>
    <w:rsid w:val="00BA5262"/>
    <w:rsid w:val="00BA55D4"/>
    <w:rsid w:val="00BA5AEE"/>
    <w:rsid w:val="00BA5EDC"/>
    <w:rsid w:val="00BA5F73"/>
    <w:rsid w:val="00BA6096"/>
    <w:rsid w:val="00BA68C2"/>
    <w:rsid w:val="00BA6B40"/>
    <w:rsid w:val="00BA6F1D"/>
    <w:rsid w:val="00BA6F5C"/>
    <w:rsid w:val="00BA714D"/>
    <w:rsid w:val="00BA75A1"/>
    <w:rsid w:val="00BA78CE"/>
    <w:rsid w:val="00BA79A4"/>
    <w:rsid w:val="00BA7D96"/>
    <w:rsid w:val="00BA7FB8"/>
    <w:rsid w:val="00BB0372"/>
    <w:rsid w:val="00BB089C"/>
    <w:rsid w:val="00BB08AD"/>
    <w:rsid w:val="00BB0A94"/>
    <w:rsid w:val="00BB0DFC"/>
    <w:rsid w:val="00BB1522"/>
    <w:rsid w:val="00BB1EB3"/>
    <w:rsid w:val="00BB1FE2"/>
    <w:rsid w:val="00BB1FE3"/>
    <w:rsid w:val="00BB20FB"/>
    <w:rsid w:val="00BB2665"/>
    <w:rsid w:val="00BB2AC9"/>
    <w:rsid w:val="00BB2AFA"/>
    <w:rsid w:val="00BB304B"/>
    <w:rsid w:val="00BB35AC"/>
    <w:rsid w:val="00BB3622"/>
    <w:rsid w:val="00BB381F"/>
    <w:rsid w:val="00BB3825"/>
    <w:rsid w:val="00BB3C3F"/>
    <w:rsid w:val="00BB3EA2"/>
    <w:rsid w:val="00BB3F0F"/>
    <w:rsid w:val="00BB40AA"/>
    <w:rsid w:val="00BB4A65"/>
    <w:rsid w:val="00BB4AA9"/>
    <w:rsid w:val="00BB4B3D"/>
    <w:rsid w:val="00BB4C18"/>
    <w:rsid w:val="00BB4C59"/>
    <w:rsid w:val="00BB4F6C"/>
    <w:rsid w:val="00BB5063"/>
    <w:rsid w:val="00BB507F"/>
    <w:rsid w:val="00BB5271"/>
    <w:rsid w:val="00BB5697"/>
    <w:rsid w:val="00BB581C"/>
    <w:rsid w:val="00BB5875"/>
    <w:rsid w:val="00BB5886"/>
    <w:rsid w:val="00BB59E7"/>
    <w:rsid w:val="00BB6097"/>
    <w:rsid w:val="00BB66B3"/>
    <w:rsid w:val="00BB66BE"/>
    <w:rsid w:val="00BB6718"/>
    <w:rsid w:val="00BB6C00"/>
    <w:rsid w:val="00BB6D8B"/>
    <w:rsid w:val="00BB766B"/>
    <w:rsid w:val="00BB7807"/>
    <w:rsid w:val="00BB793C"/>
    <w:rsid w:val="00BC0244"/>
    <w:rsid w:val="00BC062C"/>
    <w:rsid w:val="00BC0A60"/>
    <w:rsid w:val="00BC0B00"/>
    <w:rsid w:val="00BC0F3B"/>
    <w:rsid w:val="00BC17F7"/>
    <w:rsid w:val="00BC1C98"/>
    <w:rsid w:val="00BC1D11"/>
    <w:rsid w:val="00BC1EB4"/>
    <w:rsid w:val="00BC2000"/>
    <w:rsid w:val="00BC2390"/>
    <w:rsid w:val="00BC2444"/>
    <w:rsid w:val="00BC2E59"/>
    <w:rsid w:val="00BC311A"/>
    <w:rsid w:val="00BC34CF"/>
    <w:rsid w:val="00BC3713"/>
    <w:rsid w:val="00BC3D96"/>
    <w:rsid w:val="00BC40AA"/>
    <w:rsid w:val="00BC40E9"/>
    <w:rsid w:val="00BC4835"/>
    <w:rsid w:val="00BC4F76"/>
    <w:rsid w:val="00BC4FAF"/>
    <w:rsid w:val="00BC54D5"/>
    <w:rsid w:val="00BC58A9"/>
    <w:rsid w:val="00BC5B1F"/>
    <w:rsid w:val="00BC5F5A"/>
    <w:rsid w:val="00BC610D"/>
    <w:rsid w:val="00BC6471"/>
    <w:rsid w:val="00BC64EC"/>
    <w:rsid w:val="00BC68C5"/>
    <w:rsid w:val="00BC6975"/>
    <w:rsid w:val="00BC6D14"/>
    <w:rsid w:val="00BC6D89"/>
    <w:rsid w:val="00BC6FBF"/>
    <w:rsid w:val="00BC71A7"/>
    <w:rsid w:val="00BC744C"/>
    <w:rsid w:val="00BC783D"/>
    <w:rsid w:val="00BC7E12"/>
    <w:rsid w:val="00BD02C8"/>
    <w:rsid w:val="00BD0516"/>
    <w:rsid w:val="00BD05DB"/>
    <w:rsid w:val="00BD0859"/>
    <w:rsid w:val="00BD08F0"/>
    <w:rsid w:val="00BD0916"/>
    <w:rsid w:val="00BD0C9E"/>
    <w:rsid w:val="00BD15E7"/>
    <w:rsid w:val="00BD22AD"/>
    <w:rsid w:val="00BD23A0"/>
    <w:rsid w:val="00BD25E3"/>
    <w:rsid w:val="00BD2C26"/>
    <w:rsid w:val="00BD2FA5"/>
    <w:rsid w:val="00BD3189"/>
    <w:rsid w:val="00BD38BF"/>
    <w:rsid w:val="00BD38EA"/>
    <w:rsid w:val="00BD3C0C"/>
    <w:rsid w:val="00BD41E7"/>
    <w:rsid w:val="00BD433C"/>
    <w:rsid w:val="00BD49C4"/>
    <w:rsid w:val="00BD4FCE"/>
    <w:rsid w:val="00BD552A"/>
    <w:rsid w:val="00BD5B08"/>
    <w:rsid w:val="00BD5B97"/>
    <w:rsid w:val="00BD6106"/>
    <w:rsid w:val="00BD686F"/>
    <w:rsid w:val="00BD68D4"/>
    <w:rsid w:val="00BD6C20"/>
    <w:rsid w:val="00BD7816"/>
    <w:rsid w:val="00BD78C5"/>
    <w:rsid w:val="00BE0119"/>
    <w:rsid w:val="00BE0460"/>
    <w:rsid w:val="00BE09DF"/>
    <w:rsid w:val="00BE09E9"/>
    <w:rsid w:val="00BE0BCF"/>
    <w:rsid w:val="00BE11A6"/>
    <w:rsid w:val="00BE1DD1"/>
    <w:rsid w:val="00BE207B"/>
    <w:rsid w:val="00BE21D4"/>
    <w:rsid w:val="00BE22E9"/>
    <w:rsid w:val="00BE2568"/>
    <w:rsid w:val="00BE2945"/>
    <w:rsid w:val="00BE2A53"/>
    <w:rsid w:val="00BE2ABC"/>
    <w:rsid w:val="00BE2D6C"/>
    <w:rsid w:val="00BE2E65"/>
    <w:rsid w:val="00BE3067"/>
    <w:rsid w:val="00BE3182"/>
    <w:rsid w:val="00BE3A74"/>
    <w:rsid w:val="00BE3E7C"/>
    <w:rsid w:val="00BE4915"/>
    <w:rsid w:val="00BE4A18"/>
    <w:rsid w:val="00BE4B5D"/>
    <w:rsid w:val="00BE4D3C"/>
    <w:rsid w:val="00BE4E9C"/>
    <w:rsid w:val="00BE4EA6"/>
    <w:rsid w:val="00BE5158"/>
    <w:rsid w:val="00BE55CA"/>
    <w:rsid w:val="00BE5816"/>
    <w:rsid w:val="00BE5BED"/>
    <w:rsid w:val="00BE5CCB"/>
    <w:rsid w:val="00BE5D2F"/>
    <w:rsid w:val="00BE5DB2"/>
    <w:rsid w:val="00BE5E1D"/>
    <w:rsid w:val="00BE5F24"/>
    <w:rsid w:val="00BE6002"/>
    <w:rsid w:val="00BE6038"/>
    <w:rsid w:val="00BE6162"/>
    <w:rsid w:val="00BE6747"/>
    <w:rsid w:val="00BE690F"/>
    <w:rsid w:val="00BE6BEE"/>
    <w:rsid w:val="00BE6C03"/>
    <w:rsid w:val="00BE6F7C"/>
    <w:rsid w:val="00BE73F1"/>
    <w:rsid w:val="00BE73F5"/>
    <w:rsid w:val="00BE740D"/>
    <w:rsid w:val="00BE7F4F"/>
    <w:rsid w:val="00BF00D0"/>
    <w:rsid w:val="00BF041B"/>
    <w:rsid w:val="00BF06DB"/>
    <w:rsid w:val="00BF0BBA"/>
    <w:rsid w:val="00BF0E6E"/>
    <w:rsid w:val="00BF0F98"/>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275"/>
    <w:rsid w:val="00BF42F0"/>
    <w:rsid w:val="00BF4D95"/>
    <w:rsid w:val="00BF546D"/>
    <w:rsid w:val="00BF5D2C"/>
    <w:rsid w:val="00BF5EA8"/>
    <w:rsid w:val="00BF5EE6"/>
    <w:rsid w:val="00BF5FBA"/>
    <w:rsid w:val="00BF6114"/>
    <w:rsid w:val="00BF6270"/>
    <w:rsid w:val="00BF6548"/>
    <w:rsid w:val="00BF6869"/>
    <w:rsid w:val="00BF6ADF"/>
    <w:rsid w:val="00BF7411"/>
    <w:rsid w:val="00BF75A0"/>
    <w:rsid w:val="00BF77BD"/>
    <w:rsid w:val="00BF7838"/>
    <w:rsid w:val="00C00264"/>
    <w:rsid w:val="00C00364"/>
    <w:rsid w:val="00C0062D"/>
    <w:rsid w:val="00C009AC"/>
    <w:rsid w:val="00C00CBB"/>
    <w:rsid w:val="00C00FC2"/>
    <w:rsid w:val="00C01342"/>
    <w:rsid w:val="00C01402"/>
    <w:rsid w:val="00C016C3"/>
    <w:rsid w:val="00C01B16"/>
    <w:rsid w:val="00C01D40"/>
    <w:rsid w:val="00C01F86"/>
    <w:rsid w:val="00C01FB1"/>
    <w:rsid w:val="00C0215D"/>
    <w:rsid w:val="00C025C1"/>
    <w:rsid w:val="00C02B57"/>
    <w:rsid w:val="00C0315C"/>
    <w:rsid w:val="00C03278"/>
    <w:rsid w:val="00C03483"/>
    <w:rsid w:val="00C03658"/>
    <w:rsid w:val="00C037D2"/>
    <w:rsid w:val="00C03BCF"/>
    <w:rsid w:val="00C03FD8"/>
    <w:rsid w:val="00C0459F"/>
    <w:rsid w:val="00C04883"/>
    <w:rsid w:val="00C04A72"/>
    <w:rsid w:val="00C04C9F"/>
    <w:rsid w:val="00C04E29"/>
    <w:rsid w:val="00C04F05"/>
    <w:rsid w:val="00C05500"/>
    <w:rsid w:val="00C05531"/>
    <w:rsid w:val="00C05930"/>
    <w:rsid w:val="00C05A89"/>
    <w:rsid w:val="00C06538"/>
    <w:rsid w:val="00C0677F"/>
    <w:rsid w:val="00C06D1D"/>
    <w:rsid w:val="00C0725B"/>
    <w:rsid w:val="00C072D2"/>
    <w:rsid w:val="00C074AC"/>
    <w:rsid w:val="00C074EC"/>
    <w:rsid w:val="00C07CFC"/>
    <w:rsid w:val="00C10226"/>
    <w:rsid w:val="00C105CF"/>
    <w:rsid w:val="00C1089F"/>
    <w:rsid w:val="00C109E5"/>
    <w:rsid w:val="00C10AC7"/>
    <w:rsid w:val="00C110B4"/>
    <w:rsid w:val="00C11550"/>
    <w:rsid w:val="00C11C4F"/>
    <w:rsid w:val="00C11E05"/>
    <w:rsid w:val="00C12F60"/>
    <w:rsid w:val="00C130B5"/>
    <w:rsid w:val="00C13A6A"/>
    <w:rsid w:val="00C13B61"/>
    <w:rsid w:val="00C13CAE"/>
    <w:rsid w:val="00C1431E"/>
    <w:rsid w:val="00C143A9"/>
    <w:rsid w:val="00C1486D"/>
    <w:rsid w:val="00C14BCF"/>
    <w:rsid w:val="00C14C1B"/>
    <w:rsid w:val="00C14F38"/>
    <w:rsid w:val="00C150FD"/>
    <w:rsid w:val="00C154CD"/>
    <w:rsid w:val="00C158EB"/>
    <w:rsid w:val="00C15F15"/>
    <w:rsid w:val="00C1601D"/>
    <w:rsid w:val="00C16354"/>
    <w:rsid w:val="00C1658B"/>
    <w:rsid w:val="00C167DE"/>
    <w:rsid w:val="00C16849"/>
    <w:rsid w:val="00C16BF0"/>
    <w:rsid w:val="00C16DAC"/>
    <w:rsid w:val="00C16FEA"/>
    <w:rsid w:val="00C17185"/>
    <w:rsid w:val="00C172D0"/>
    <w:rsid w:val="00C1784A"/>
    <w:rsid w:val="00C17878"/>
    <w:rsid w:val="00C17993"/>
    <w:rsid w:val="00C17F21"/>
    <w:rsid w:val="00C20008"/>
    <w:rsid w:val="00C20193"/>
    <w:rsid w:val="00C20754"/>
    <w:rsid w:val="00C208D1"/>
    <w:rsid w:val="00C20AB0"/>
    <w:rsid w:val="00C20B22"/>
    <w:rsid w:val="00C212AA"/>
    <w:rsid w:val="00C21340"/>
    <w:rsid w:val="00C2151C"/>
    <w:rsid w:val="00C21933"/>
    <w:rsid w:val="00C221B7"/>
    <w:rsid w:val="00C22434"/>
    <w:rsid w:val="00C2261B"/>
    <w:rsid w:val="00C22663"/>
    <w:rsid w:val="00C22930"/>
    <w:rsid w:val="00C23084"/>
    <w:rsid w:val="00C230BC"/>
    <w:rsid w:val="00C231CC"/>
    <w:rsid w:val="00C23309"/>
    <w:rsid w:val="00C23477"/>
    <w:rsid w:val="00C241BD"/>
    <w:rsid w:val="00C24370"/>
    <w:rsid w:val="00C25441"/>
    <w:rsid w:val="00C25657"/>
    <w:rsid w:val="00C25732"/>
    <w:rsid w:val="00C2577E"/>
    <w:rsid w:val="00C25793"/>
    <w:rsid w:val="00C25ADF"/>
    <w:rsid w:val="00C25DB0"/>
    <w:rsid w:val="00C25DDF"/>
    <w:rsid w:val="00C25F9F"/>
    <w:rsid w:val="00C26083"/>
    <w:rsid w:val="00C2646D"/>
    <w:rsid w:val="00C2664A"/>
    <w:rsid w:val="00C268C8"/>
    <w:rsid w:val="00C26B52"/>
    <w:rsid w:val="00C26B76"/>
    <w:rsid w:val="00C26E96"/>
    <w:rsid w:val="00C2715C"/>
    <w:rsid w:val="00C27406"/>
    <w:rsid w:val="00C27B21"/>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921"/>
    <w:rsid w:val="00C33A48"/>
    <w:rsid w:val="00C33B9F"/>
    <w:rsid w:val="00C342A0"/>
    <w:rsid w:val="00C34965"/>
    <w:rsid w:val="00C34C94"/>
    <w:rsid w:val="00C3503E"/>
    <w:rsid w:val="00C3504B"/>
    <w:rsid w:val="00C35796"/>
    <w:rsid w:val="00C359A3"/>
    <w:rsid w:val="00C35F15"/>
    <w:rsid w:val="00C361A3"/>
    <w:rsid w:val="00C36252"/>
    <w:rsid w:val="00C3659A"/>
    <w:rsid w:val="00C36B6B"/>
    <w:rsid w:val="00C36C1E"/>
    <w:rsid w:val="00C36C93"/>
    <w:rsid w:val="00C36E86"/>
    <w:rsid w:val="00C3787A"/>
    <w:rsid w:val="00C3791A"/>
    <w:rsid w:val="00C37DDF"/>
    <w:rsid w:val="00C37EF8"/>
    <w:rsid w:val="00C40857"/>
    <w:rsid w:val="00C40E89"/>
    <w:rsid w:val="00C4110E"/>
    <w:rsid w:val="00C41281"/>
    <w:rsid w:val="00C412E2"/>
    <w:rsid w:val="00C41330"/>
    <w:rsid w:val="00C413BE"/>
    <w:rsid w:val="00C41B3F"/>
    <w:rsid w:val="00C41D75"/>
    <w:rsid w:val="00C42166"/>
    <w:rsid w:val="00C42954"/>
    <w:rsid w:val="00C42A08"/>
    <w:rsid w:val="00C42AB1"/>
    <w:rsid w:val="00C42E58"/>
    <w:rsid w:val="00C43031"/>
    <w:rsid w:val="00C43186"/>
    <w:rsid w:val="00C43221"/>
    <w:rsid w:val="00C4371C"/>
    <w:rsid w:val="00C43A38"/>
    <w:rsid w:val="00C43D50"/>
    <w:rsid w:val="00C443A7"/>
    <w:rsid w:val="00C44509"/>
    <w:rsid w:val="00C44825"/>
    <w:rsid w:val="00C44AAB"/>
    <w:rsid w:val="00C44D3E"/>
    <w:rsid w:val="00C45131"/>
    <w:rsid w:val="00C451B2"/>
    <w:rsid w:val="00C4535C"/>
    <w:rsid w:val="00C45770"/>
    <w:rsid w:val="00C45C14"/>
    <w:rsid w:val="00C45C9F"/>
    <w:rsid w:val="00C45D25"/>
    <w:rsid w:val="00C45E91"/>
    <w:rsid w:val="00C4660C"/>
    <w:rsid w:val="00C46881"/>
    <w:rsid w:val="00C46CD2"/>
    <w:rsid w:val="00C46E1D"/>
    <w:rsid w:val="00C46FC3"/>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0A4"/>
    <w:rsid w:val="00C53132"/>
    <w:rsid w:val="00C532FA"/>
    <w:rsid w:val="00C53661"/>
    <w:rsid w:val="00C5379B"/>
    <w:rsid w:val="00C53891"/>
    <w:rsid w:val="00C5416B"/>
    <w:rsid w:val="00C541BE"/>
    <w:rsid w:val="00C54335"/>
    <w:rsid w:val="00C54402"/>
    <w:rsid w:val="00C549AE"/>
    <w:rsid w:val="00C54B9F"/>
    <w:rsid w:val="00C54C75"/>
    <w:rsid w:val="00C54EDB"/>
    <w:rsid w:val="00C55918"/>
    <w:rsid w:val="00C55A75"/>
    <w:rsid w:val="00C560C6"/>
    <w:rsid w:val="00C56637"/>
    <w:rsid w:val="00C568A3"/>
    <w:rsid w:val="00C569A0"/>
    <w:rsid w:val="00C56A72"/>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1E"/>
    <w:rsid w:val="00C64594"/>
    <w:rsid w:val="00C649FB"/>
    <w:rsid w:val="00C650EB"/>
    <w:rsid w:val="00C654D6"/>
    <w:rsid w:val="00C654E3"/>
    <w:rsid w:val="00C658BA"/>
    <w:rsid w:val="00C65DFA"/>
    <w:rsid w:val="00C66164"/>
    <w:rsid w:val="00C66697"/>
    <w:rsid w:val="00C667C7"/>
    <w:rsid w:val="00C6688C"/>
    <w:rsid w:val="00C6689B"/>
    <w:rsid w:val="00C668B6"/>
    <w:rsid w:val="00C66AA0"/>
    <w:rsid w:val="00C66AB0"/>
    <w:rsid w:val="00C66C8C"/>
    <w:rsid w:val="00C66D27"/>
    <w:rsid w:val="00C66D82"/>
    <w:rsid w:val="00C66E5A"/>
    <w:rsid w:val="00C670A2"/>
    <w:rsid w:val="00C67257"/>
    <w:rsid w:val="00C67589"/>
    <w:rsid w:val="00C67D0A"/>
    <w:rsid w:val="00C67E55"/>
    <w:rsid w:val="00C67EDE"/>
    <w:rsid w:val="00C7070A"/>
    <w:rsid w:val="00C7070C"/>
    <w:rsid w:val="00C70754"/>
    <w:rsid w:val="00C70A5B"/>
    <w:rsid w:val="00C70ABA"/>
    <w:rsid w:val="00C70BAB"/>
    <w:rsid w:val="00C70D0D"/>
    <w:rsid w:val="00C7119E"/>
    <w:rsid w:val="00C714A1"/>
    <w:rsid w:val="00C71DD7"/>
    <w:rsid w:val="00C72483"/>
    <w:rsid w:val="00C72663"/>
    <w:rsid w:val="00C72766"/>
    <w:rsid w:val="00C72BD1"/>
    <w:rsid w:val="00C72EFB"/>
    <w:rsid w:val="00C72FE2"/>
    <w:rsid w:val="00C73074"/>
    <w:rsid w:val="00C732E6"/>
    <w:rsid w:val="00C73430"/>
    <w:rsid w:val="00C735C4"/>
    <w:rsid w:val="00C7385F"/>
    <w:rsid w:val="00C73FA6"/>
    <w:rsid w:val="00C741A6"/>
    <w:rsid w:val="00C742D9"/>
    <w:rsid w:val="00C74885"/>
    <w:rsid w:val="00C74887"/>
    <w:rsid w:val="00C7495D"/>
    <w:rsid w:val="00C750FA"/>
    <w:rsid w:val="00C751F0"/>
    <w:rsid w:val="00C75374"/>
    <w:rsid w:val="00C7541A"/>
    <w:rsid w:val="00C75A54"/>
    <w:rsid w:val="00C75C81"/>
    <w:rsid w:val="00C75C92"/>
    <w:rsid w:val="00C763AA"/>
    <w:rsid w:val="00C7666B"/>
    <w:rsid w:val="00C767EC"/>
    <w:rsid w:val="00C769E2"/>
    <w:rsid w:val="00C77291"/>
    <w:rsid w:val="00C7747B"/>
    <w:rsid w:val="00C776B6"/>
    <w:rsid w:val="00C77703"/>
    <w:rsid w:val="00C7777B"/>
    <w:rsid w:val="00C7789F"/>
    <w:rsid w:val="00C80234"/>
    <w:rsid w:val="00C803BA"/>
    <w:rsid w:val="00C807C7"/>
    <w:rsid w:val="00C80BC8"/>
    <w:rsid w:val="00C80ED3"/>
    <w:rsid w:val="00C81676"/>
    <w:rsid w:val="00C8180C"/>
    <w:rsid w:val="00C81A55"/>
    <w:rsid w:val="00C82039"/>
    <w:rsid w:val="00C8226B"/>
    <w:rsid w:val="00C822B6"/>
    <w:rsid w:val="00C823F0"/>
    <w:rsid w:val="00C826E0"/>
    <w:rsid w:val="00C828DF"/>
    <w:rsid w:val="00C82C14"/>
    <w:rsid w:val="00C831AC"/>
    <w:rsid w:val="00C83EE3"/>
    <w:rsid w:val="00C840D1"/>
    <w:rsid w:val="00C849DD"/>
    <w:rsid w:val="00C84CE4"/>
    <w:rsid w:val="00C84DCC"/>
    <w:rsid w:val="00C84F23"/>
    <w:rsid w:val="00C85112"/>
    <w:rsid w:val="00C855E7"/>
    <w:rsid w:val="00C85964"/>
    <w:rsid w:val="00C86175"/>
    <w:rsid w:val="00C86456"/>
    <w:rsid w:val="00C86624"/>
    <w:rsid w:val="00C86BCF"/>
    <w:rsid w:val="00C86FD0"/>
    <w:rsid w:val="00C8702B"/>
    <w:rsid w:val="00C8716B"/>
    <w:rsid w:val="00C871D9"/>
    <w:rsid w:val="00C87343"/>
    <w:rsid w:val="00C87663"/>
    <w:rsid w:val="00C87874"/>
    <w:rsid w:val="00C87A4E"/>
    <w:rsid w:val="00C87AA4"/>
    <w:rsid w:val="00C90344"/>
    <w:rsid w:val="00C903F5"/>
    <w:rsid w:val="00C90732"/>
    <w:rsid w:val="00C9085C"/>
    <w:rsid w:val="00C909E0"/>
    <w:rsid w:val="00C90B55"/>
    <w:rsid w:val="00C90F57"/>
    <w:rsid w:val="00C91066"/>
    <w:rsid w:val="00C910F7"/>
    <w:rsid w:val="00C918D9"/>
    <w:rsid w:val="00C91A23"/>
    <w:rsid w:val="00C92093"/>
    <w:rsid w:val="00C92324"/>
    <w:rsid w:val="00C92394"/>
    <w:rsid w:val="00C927A4"/>
    <w:rsid w:val="00C92822"/>
    <w:rsid w:val="00C92A87"/>
    <w:rsid w:val="00C92C01"/>
    <w:rsid w:val="00C92D60"/>
    <w:rsid w:val="00C932BD"/>
    <w:rsid w:val="00C932D8"/>
    <w:rsid w:val="00C93578"/>
    <w:rsid w:val="00C93867"/>
    <w:rsid w:val="00C939CE"/>
    <w:rsid w:val="00C93AB0"/>
    <w:rsid w:val="00C93DD0"/>
    <w:rsid w:val="00C93F02"/>
    <w:rsid w:val="00C94C3E"/>
    <w:rsid w:val="00C94D62"/>
    <w:rsid w:val="00C94E36"/>
    <w:rsid w:val="00C95336"/>
    <w:rsid w:val="00C95523"/>
    <w:rsid w:val="00C95881"/>
    <w:rsid w:val="00C9589D"/>
    <w:rsid w:val="00C95A0C"/>
    <w:rsid w:val="00C95AE1"/>
    <w:rsid w:val="00C9636B"/>
    <w:rsid w:val="00C97182"/>
    <w:rsid w:val="00C9726B"/>
    <w:rsid w:val="00C97D1C"/>
    <w:rsid w:val="00C97FBB"/>
    <w:rsid w:val="00CA0270"/>
    <w:rsid w:val="00CA0502"/>
    <w:rsid w:val="00CA0AB4"/>
    <w:rsid w:val="00CA1436"/>
    <w:rsid w:val="00CA193F"/>
    <w:rsid w:val="00CA1F33"/>
    <w:rsid w:val="00CA22C2"/>
    <w:rsid w:val="00CA31D0"/>
    <w:rsid w:val="00CA3479"/>
    <w:rsid w:val="00CA3CEF"/>
    <w:rsid w:val="00CA3E71"/>
    <w:rsid w:val="00CA43CE"/>
    <w:rsid w:val="00CA4479"/>
    <w:rsid w:val="00CA46A4"/>
    <w:rsid w:val="00CA46B9"/>
    <w:rsid w:val="00CA48D8"/>
    <w:rsid w:val="00CA5769"/>
    <w:rsid w:val="00CA5A96"/>
    <w:rsid w:val="00CA5AFC"/>
    <w:rsid w:val="00CA5C6C"/>
    <w:rsid w:val="00CA6548"/>
    <w:rsid w:val="00CA66D5"/>
    <w:rsid w:val="00CA6A9E"/>
    <w:rsid w:val="00CA6BC2"/>
    <w:rsid w:val="00CA6BE0"/>
    <w:rsid w:val="00CA6C7E"/>
    <w:rsid w:val="00CA6D68"/>
    <w:rsid w:val="00CA6DB5"/>
    <w:rsid w:val="00CA6EA7"/>
    <w:rsid w:val="00CA6F9B"/>
    <w:rsid w:val="00CA7BDD"/>
    <w:rsid w:val="00CA7E93"/>
    <w:rsid w:val="00CA7F49"/>
    <w:rsid w:val="00CA7F7A"/>
    <w:rsid w:val="00CB0123"/>
    <w:rsid w:val="00CB0172"/>
    <w:rsid w:val="00CB041D"/>
    <w:rsid w:val="00CB0AF4"/>
    <w:rsid w:val="00CB0E86"/>
    <w:rsid w:val="00CB0F65"/>
    <w:rsid w:val="00CB1737"/>
    <w:rsid w:val="00CB1A2B"/>
    <w:rsid w:val="00CB2329"/>
    <w:rsid w:val="00CB288C"/>
    <w:rsid w:val="00CB28B6"/>
    <w:rsid w:val="00CB29B2"/>
    <w:rsid w:val="00CB2DD0"/>
    <w:rsid w:val="00CB2EAF"/>
    <w:rsid w:val="00CB2FB4"/>
    <w:rsid w:val="00CB334B"/>
    <w:rsid w:val="00CB33BC"/>
    <w:rsid w:val="00CB3508"/>
    <w:rsid w:val="00CB3602"/>
    <w:rsid w:val="00CB3EEE"/>
    <w:rsid w:val="00CB3F60"/>
    <w:rsid w:val="00CB3F7F"/>
    <w:rsid w:val="00CB3FEF"/>
    <w:rsid w:val="00CB413B"/>
    <w:rsid w:val="00CB4850"/>
    <w:rsid w:val="00CB4D2F"/>
    <w:rsid w:val="00CB4E53"/>
    <w:rsid w:val="00CB56EA"/>
    <w:rsid w:val="00CB5901"/>
    <w:rsid w:val="00CB5B5D"/>
    <w:rsid w:val="00CB6042"/>
    <w:rsid w:val="00CB62BD"/>
    <w:rsid w:val="00CB6496"/>
    <w:rsid w:val="00CB6873"/>
    <w:rsid w:val="00CB68AA"/>
    <w:rsid w:val="00CB6B35"/>
    <w:rsid w:val="00CB743D"/>
    <w:rsid w:val="00CB7632"/>
    <w:rsid w:val="00CB7BCA"/>
    <w:rsid w:val="00CB7F39"/>
    <w:rsid w:val="00CC0144"/>
    <w:rsid w:val="00CC0542"/>
    <w:rsid w:val="00CC05B9"/>
    <w:rsid w:val="00CC0C63"/>
    <w:rsid w:val="00CC12F5"/>
    <w:rsid w:val="00CC193F"/>
    <w:rsid w:val="00CC2164"/>
    <w:rsid w:val="00CC2184"/>
    <w:rsid w:val="00CC2332"/>
    <w:rsid w:val="00CC2383"/>
    <w:rsid w:val="00CC24C5"/>
    <w:rsid w:val="00CC24D6"/>
    <w:rsid w:val="00CC2E0F"/>
    <w:rsid w:val="00CC31B7"/>
    <w:rsid w:val="00CC32C4"/>
    <w:rsid w:val="00CC3475"/>
    <w:rsid w:val="00CC3670"/>
    <w:rsid w:val="00CC3701"/>
    <w:rsid w:val="00CC375B"/>
    <w:rsid w:val="00CC384D"/>
    <w:rsid w:val="00CC3954"/>
    <w:rsid w:val="00CC3D05"/>
    <w:rsid w:val="00CC3E62"/>
    <w:rsid w:val="00CC40E4"/>
    <w:rsid w:val="00CC4147"/>
    <w:rsid w:val="00CC41B4"/>
    <w:rsid w:val="00CC4348"/>
    <w:rsid w:val="00CC4577"/>
    <w:rsid w:val="00CC4830"/>
    <w:rsid w:val="00CC48C0"/>
    <w:rsid w:val="00CC4DC2"/>
    <w:rsid w:val="00CC5588"/>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383"/>
    <w:rsid w:val="00CD0603"/>
    <w:rsid w:val="00CD0AAA"/>
    <w:rsid w:val="00CD0C9C"/>
    <w:rsid w:val="00CD0D8F"/>
    <w:rsid w:val="00CD0F1A"/>
    <w:rsid w:val="00CD10C5"/>
    <w:rsid w:val="00CD12D3"/>
    <w:rsid w:val="00CD1521"/>
    <w:rsid w:val="00CD1665"/>
    <w:rsid w:val="00CD1825"/>
    <w:rsid w:val="00CD1B2D"/>
    <w:rsid w:val="00CD1B90"/>
    <w:rsid w:val="00CD1CBF"/>
    <w:rsid w:val="00CD24A2"/>
    <w:rsid w:val="00CD24CF"/>
    <w:rsid w:val="00CD2532"/>
    <w:rsid w:val="00CD2764"/>
    <w:rsid w:val="00CD2F2E"/>
    <w:rsid w:val="00CD32DC"/>
    <w:rsid w:val="00CD33AC"/>
    <w:rsid w:val="00CD3F45"/>
    <w:rsid w:val="00CD405B"/>
    <w:rsid w:val="00CD4561"/>
    <w:rsid w:val="00CD47DC"/>
    <w:rsid w:val="00CD4C20"/>
    <w:rsid w:val="00CD4D5E"/>
    <w:rsid w:val="00CD4E29"/>
    <w:rsid w:val="00CD5136"/>
    <w:rsid w:val="00CD54E7"/>
    <w:rsid w:val="00CD5AB8"/>
    <w:rsid w:val="00CD5FC0"/>
    <w:rsid w:val="00CD6279"/>
    <w:rsid w:val="00CD710F"/>
    <w:rsid w:val="00CD71ED"/>
    <w:rsid w:val="00CD744B"/>
    <w:rsid w:val="00CD7B47"/>
    <w:rsid w:val="00CD7CA9"/>
    <w:rsid w:val="00CE0ED7"/>
    <w:rsid w:val="00CE11AB"/>
    <w:rsid w:val="00CE168D"/>
    <w:rsid w:val="00CE16CD"/>
    <w:rsid w:val="00CE16CE"/>
    <w:rsid w:val="00CE194A"/>
    <w:rsid w:val="00CE1B65"/>
    <w:rsid w:val="00CE1EA3"/>
    <w:rsid w:val="00CE22F9"/>
    <w:rsid w:val="00CE2976"/>
    <w:rsid w:val="00CE2DB8"/>
    <w:rsid w:val="00CE306A"/>
    <w:rsid w:val="00CE34C0"/>
    <w:rsid w:val="00CE359B"/>
    <w:rsid w:val="00CE40D5"/>
    <w:rsid w:val="00CE429A"/>
    <w:rsid w:val="00CE4414"/>
    <w:rsid w:val="00CE47D6"/>
    <w:rsid w:val="00CE4A68"/>
    <w:rsid w:val="00CE51B7"/>
    <w:rsid w:val="00CE5608"/>
    <w:rsid w:val="00CE5671"/>
    <w:rsid w:val="00CE5777"/>
    <w:rsid w:val="00CE5C4C"/>
    <w:rsid w:val="00CE6509"/>
    <w:rsid w:val="00CE6BE8"/>
    <w:rsid w:val="00CE6CE0"/>
    <w:rsid w:val="00CE6E57"/>
    <w:rsid w:val="00CE74BB"/>
    <w:rsid w:val="00CE762F"/>
    <w:rsid w:val="00CF020D"/>
    <w:rsid w:val="00CF05AC"/>
    <w:rsid w:val="00CF061F"/>
    <w:rsid w:val="00CF0E3B"/>
    <w:rsid w:val="00CF0E82"/>
    <w:rsid w:val="00CF0F00"/>
    <w:rsid w:val="00CF1141"/>
    <w:rsid w:val="00CF1168"/>
    <w:rsid w:val="00CF1450"/>
    <w:rsid w:val="00CF1FF5"/>
    <w:rsid w:val="00CF23F9"/>
    <w:rsid w:val="00CF28CD"/>
    <w:rsid w:val="00CF293A"/>
    <w:rsid w:val="00CF3CAA"/>
    <w:rsid w:val="00CF4472"/>
    <w:rsid w:val="00CF4671"/>
    <w:rsid w:val="00CF4A64"/>
    <w:rsid w:val="00CF4B97"/>
    <w:rsid w:val="00CF527A"/>
    <w:rsid w:val="00CF5333"/>
    <w:rsid w:val="00CF5413"/>
    <w:rsid w:val="00CF5549"/>
    <w:rsid w:val="00CF57A9"/>
    <w:rsid w:val="00CF58CD"/>
    <w:rsid w:val="00CF59D3"/>
    <w:rsid w:val="00CF5A38"/>
    <w:rsid w:val="00CF5B35"/>
    <w:rsid w:val="00CF5FC1"/>
    <w:rsid w:val="00CF6239"/>
    <w:rsid w:val="00CF6639"/>
    <w:rsid w:val="00CF6A84"/>
    <w:rsid w:val="00CF6B59"/>
    <w:rsid w:val="00CF6F5D"/>
    <w:rsid w:val="00CF6FC0"/>
    <w:rsid w:val="00CF73C6"/>
    <w:rsid w:val="00CF787C"/>
    <w:rsid w:val="00D00F11"/>
    <w:rsid w:val="00D0114F"/>
    <w:rsid w:val="00D01735"/>
    <w:rsid w:val="00D01765"/>
    <w:rsid w:val="00D01AB7"/>
    <w:rsid w:val="00D01BD8"/>
    <w:rsid w:val="00D01DAB"/>
    <w:rsid w:val="00D025D1"/>
    <w:rsid w:val="00D02749"/>
    <w:rsid w:val="00D02B1D"/>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06D36"/>
    <w:rsid w:val="00D07968"/>
    <w:rsid w:val="00D102A5"/>
    <w:rsid w:val="00D103D0"/>
    <w:rsid w:val="00D10A32"/>
    <w:rsid w:val="00D10A92"/>
    <w:rsid w:val="00D10AED"/>
    <w:rsid w:val="00D10BA7"/>
    <w:rsid w:val="00D10DC0"/>
    <w:rsid w:val="00D11030"/>
    <w:rsid w:val="00D1108A"/>
    <w:rsid w:val="00D11709"/>
    <w:rsid w:val="00D11799"/>
    <w:rsid w:val="00D1189A"/>
    <w:rsid w:val="00D11B58"/>
    <w:rsid w:val="00D11D91"/>
    <w:rsid w:val="00D11E0E"/>
    <w:rsid w:val="00D121A4"/>
    <w:rsid w:val="00D123FE"/>
    <w:rsid w:val="00D135F1"/>
    <w:rsid w:val="00D139FE"/>
    <w:rsid w:val="00D13AD6"/>
    <w:rsid w:val="00D13C8A"/>
    <w:rsid w:val="00D13CD5"/>
    <w:rsid w:val="00D13F5A"/>
    <w:rsid w:val="00D14229"/>
    <w:rsid w:val="00D14240"/>
    <w:rsid w:val="00D144E4"/>
    <w:rsid w:val="00D1468C"/>
    <w:rsid w:val="00D1469D"/>
    <w:rsid w:val="00D1492B"/>
    <w:rsid w:val="00D14AB6"/>
    <w:rsid w:val="00D14BAD"/>
    <w:rsid w:val="00D14DA3"/>
    <w:rsid w:val="00D151CD"/>
    <w:rsid w:val="00D151FE"/>
    <w:rsid w:val="00D1531D"/>
    <w:rsid w:val="00D159F9"/>
    <w:rsid w:val="00D1612A"/>
    <w:rsid w:val="00D1618A"/>
    <w:rsid w:val="00D164DA"/>
    <w:rsid w:val="00D16DD6"/>
    <w:rsid w:val="00D17246"/>
    <w:rsid w:val="00D17740"/>
    <w:rsid w:val="00D17ACB"/>
    <w:rsid w:val="00D17B42"/>
    <w:rsid w:val="00D17F07"/>
    <w:rsid w:val="00D17F53"/>
    <w:rsid w:val="00D20332"/>
    <w:rsid w:val="00D2033D"/>
    <w:rsid w:val="00D20648"/>
    <w:rsid w:val="00D20906"/>
    <w:rsid w:val="00D20A2E"/>
    <w:rsid w:val="00D20C7C"/>
    <w:rsid w:val="00D20DEB"/>
    <w:rsid w:val="00D20F9C"/>
    <w:rsid w:val="00D2102D"/>
    <w:rsid w:val="00D211B4"/>
    <w:rsid w:val="00D214DC"/>
    <w:rsid w:val="00D2165B"/>
    <w:rsid w:val="00D2198A"/>
    <w:rsid w:val="00D21A74"/>
    <w:rsid w:val="00D221DA"/>
    <w:rsid w:val="00D22452"/>
    <w:rsid w:val="00D22638"/>
    <w:rsid w:val="00D22B0C"/>
    <w:rsid w:val="00D2331D"/>
    <w:rsid w:val="00D233A0"/>
    <w:rsid w:val="00D2342A"/>
    <w:rsid w:val="00D23588"/>
    <w:rsid w:val="00D2383B"/>
    <w:rsid w:val="00D239A7"/>
    <w:rsid w:val="00D23B18"/>
    <w:rsid w:val="00D23C4A"/>
    <w:rsid w:val="00D23C57"/>
    <w:rsid w:val="00D23F36"/>
    <w:rsid w:val="00D244C2"/>
    <w:rsid w:val="00D245A1"/>
    <w:rsid w:val="00D2492A"/>
    <w:rsid w:val="00D24A90"/>
    <w:rsid w:val="00D250AC"/>
    <w:rsid w:val="00D25D8C"/>
    <w:rsid w:val="00D2664A"/>
    <w:rsid w:val="00D26938"/>
    <w:rsid w:val="00D26C7D"/>
    <w:rsid w:val="00D26EB4"/>
    <w:rsid w:val="00D26FF9"/>
    <w:rsid w:val="00D2786F"/>
    <w:rsid w:val="00D3004E"/>
    <w:rsid w:val="00D30750"/>
    <w:rsid w:val="00D30B04"/>
    <w:rsid w:val="00D30D13"/>
    <w:rsid w:val="00D30D1F"/>
    <w:rsid w:val="00D30E99"/>
    <w:rsid w:val="00D314AF"/>
    <w:rsid w:val="00D314C9"/>
    <w:rsid w:val="00D314D6"/>
    <w:rsid w:val="00D316C8"/>
    <w:rsid w:val="00D31924"/>
    <w:rsid w:val="00D31A9A"/>
    <w:rsid w:val="00D31B40"/>
    <w:rsid w:val="00D31C20"/>
    <w:rsid w:val="00D3244E"/>
    <w:rsid w:val="00D32766"/>
    <w:rsid w:val="00D32857"/>
    <w:rsid w:val="00D32907"/>
    <w:rsid w:val="00D329C1"/>
    <w:rsid w:val="00D32B3C"/>
    <w:rsid w:val="00D32D65"/>
    <w:rsid w:val="00D3303A"/>
    <w:rsid w:val="00D33086"/>
    <w:rsid w:val="00D333E8"/>
    <w:rsid w:val="00D33484"/>
    <w:rsid w:val="00D339D4"/>
    <w:rsid w:val="00D33A2A"/>
    <w:rsid w:val="00D33B0C"/>
    <w:rsid w:val="00D34026"/>
    <w:rsid w:val="00D34A08"/>
    <w:rsid w:val="00D34C0E"/>
    <w:rsid w:val="00D34C6D"/>
    <w:rsid w:val="00D34E61"/>
    <w:rsid w:val="00D35192"/>
    <w:rsid w:val="00D35570"/>
    <w:rsid w:val="00D35C5F"/>
    <w:rsid w:val="00D35ED5"/>
    <w:rsid w:val="00D3633F"/>
    <w:rsid w:val="00D36773"/>
    <w:rsid w:val="00D370F1"/>
    <w:rsid w:val="00D3792D"/>
    <w:rsid w:val="00D37C29"/>
    <w:rsid w:val="00D37E76"/>
    <w:rsid w:val="00D40058"/>
    <w:rsid w:val="00D4080F"/>
    <w:rsid w:val="00D40922"/>
    <w:rsid w:val="00D40FBB"/>
    <w:rsid w:val="00D40FEC"/>
    <w:rsid w:val="00D40FF0"/>
    <w:rsid w:val="00D41311"/>
    <w:rsid w:val="00D41701"/>
    <w:rsid w:val="00D41710"/>
    <w:rsid w:val="00D41761"/>
    <w:rsid w:val="00D41A92"/>
    <w:rsid w:val="00D427DB"/>
    <w:rsid w:val="00D435F7"/>
    <w:rsid w:val="00D4421B"/>
    <w:rsid w:val="00D44354"/>
    <w:rsid w:val="00D445BE"/>
    <w:rsid w:val="00D448AE"/>
    <w:rsid w:val="00D44E0B"/>
    <w:rsid w:val="00D450B1"/>
    <w:rsid w:val="00D452FD"/>
    <w:rsid w:val="00D45748"/>
    <w:rsid w:val="00D45F75"/>
    <w:rsid w:val="00D46059"/>
    <w:rsid w:val="00D4610F"/>
    <w:rsid w:val="00D4633F"/>
    <w:rsid w:val="00D4656B"/>
    <w:rsid w:val="00D46788"/>
    <w:rsid w:val="00D46A34"/>
    <w:rsid w:val="00D46E44"/>
    <w:rsid w:val="00D47210"/>
    <w:rsid w:val="00D47658"/>
    <w:rsid w:val="00D47711"/>
    <w:rsid w:val="00D47734"/>
    <w:rsid w:val="00D47C71"/>
    <w:rsid w:val="00D501F0"/>
    <w:rsid w:val="00D508DC"/>
    <w:rsid w:val="00D50E5A"/>
    <w:rsid w:val="00D5106A"/>
    <w:rsid w:val="00D510AE"/>
    <w:rsid w:val="00D51184"/>
    <w:rsid w:val="00D51729"/>
    <w:rsid w:val="00D51783"/>
    <w:rsid w:val="00D51A4E"/>
    <w:rsid w:val="00D51DAA"/>
    <w:rsid w:val="00D527FC"/>
    <w:rsid w:val="00D52A93"/>
    <w:rsid w:val="00D52AC8"/>
    <w:rsid w:val="00D52B20"/>
    <w:rsid w:val="00D52B93"/>
    <w:rsid w:val="00D52D7C"/>
    <w:rsid w:val="00D52D95"/>
    <w:rsid w:val="00D533D2"/>
    <w:rsid w:val="00D535E5"/>
    <w:rsid w:val="00D538C6"/>
    <w:rsid w:val="00D53D3C"/>
    <w:rsid w:val="00D53F28"/>
    <w:rsid w:val="00D54115"/>
    <w:rsid w:val="00D54421"/>
    <w:rsid w:val="00D545DE"/>
    <w:rsid w:val="00D54F87"/>
    <w:rsid w:val="00D55377"/>
    <w:rsid w:val="00D556C7"/>
    <w:rsid w:val="00D560E3"/>
    <w:rsid w:val="00D5629D"/>
    <w:rsid w:val="00D563A6"/>
    <w:rsid w:val="00D56480"/>
    <w:rsid w:val="00D572AA"/>
    <w:rsid w:val="00D576E6"/>
    <w:rsid w:val="00D578DD"/>
    <w:rsid w:val="00D57B94"/>
    <w:rsid w:val="00D57E73"/>
    <w:rsid w:val="00D57EF9"/>
    <w:rsid w:val="00D57F71"/>
    <w:rsid w:val="00D6068C"/>
    <w:rsid w:val="00D60932"/>
    <w:rsid w:val="00D60B7E"/>
    <w:rsid w:val="00D60F85"/>
    <w:rsid w:val="00D60FBD"/>
    <w:rsid w:val="00D610F0"/>
    <w:rsid w:val="00D611F2"/>
    <w:rsid w:val="00D61751"/>
    <w:rsid w:val="00D6235E"/>
    <w:rsid w:val="00D6237D"/>
    <w:rsid w:val="00D6262D"/>
    <w:rsid w:val="00D62904"/>
    <w:rsid w:val="00D63039"/>
    <w:rsid w:val="00D63079"/>
    <w:rsid w:val="00D634B9"/>
    <w:rsid w:val="00D63B6F"/>
    <w:rsid w:val="00D63C69"/>
    <w:rsid w:val="00D64102"/>
    <w:rsid w:val="00D6417E"/>
    <w:rsid w:val="00D64195"/>
    <w:rsid w:val="00D642A3"/>
    <w:rsid w:val="00D64460"/>
    <w:rsid w:val="00D652F4"/>
    <w:rsid w:val="00D656C5"/>
    <w:rsid w:val="00D659A1"/>
    <w:rsid w:val="00D660A4"/>
    <w:rsid w:val="00D66457"/>
    <w:rsid w:val="00D66545"/>
    <w:rsid w:val="00D66782"/>
    <w:rsid w:val="00D668FD"/>
    <w:rsid w:val="00D67157"/>
    <w:rsid w:val="00D6761C"/>
    <w:rsid w:val="00D6777F"/>
    <w:rsid w:val="00D67A99"/>
    <w:rsid w:val="00D67B1B"/>
    <w:rsid w:val="00D67DD3"/>
    <w:rsid w:val="00D7024E"/>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107"/>
    <w:rsid w:val="00D7662C"/>
    <w:rsid w:val="00D76A05"/>
    <w:rsid w:val="00D76C08"/>
    <w:rsid w:val="00D76DA1"/>
    <w:rsid w:val="00D7702B"/>
    <w:rsid w:val="00D772A7"/>
    <w:rsid w:val="00D778EF"/>
    <w:rsid w:val="00D77A03"/>
    <w:rsid w:val="00D77ED1"/>
    <w:rsid w:val="00D801EA"/>
    <w:rsid w:val="00D8036B"/>
    <w:rsid w:val="00D804E2"/>
    <w:rsid w:val="00D80889"/>
    <w:rsid w:val="00D81003"/>
    <w:rsid w:val="00D815DC"/>
    <w:rsid w:val="00D81628"/>
    <w:rsid w:val="00D8183D"/>
    <w:rsid w:val="00D8185F"/>
    <w:rsid w:val="00D81B16"/>
    <w:rsid w:val="00D81B2A"/>
    <w:rsid w:val="00D81F86"/>
    <w:rsid w:val="00D8248E"/>
    <w:rsid w:val="00D832DC"/>
    <w:rsid w:val="00D83661"/>
    <w:rsid w:val="00D8382D"/>
    <w:rsid w:val="00D83E7B"/>
    <w:rsid w:val="00D84000"/>
    <w:rsid w:val="00D84954"/>
    <w:rsid w:val="00D84E69"/>
    <w:rsid w:val="00D853DD"/>
    <w:rsid w:val="00D8547A"/>
    <w:rsid w:val="00D85C37"/>
    <w:rsid w:val="00D85C3B"/>
    <w:rsid w:val="00D85E82"/>
    <w:rsid w:val="00D86322"/>
    <w:rsid w:val="00D863E9"/>
    <w:rsid w:val="00D8654A"/>
    <w:rsid w:val="00D86B5C"/>
    <w:rsid w:val="00D870F5"/>
    <w:rsid w:val="00D87291"/>
    <w:rsid w:val="00D8750C"/>
    <w:rsid w:val="00D87751"/>
    <w:rsid w:val="00D87906"/>
    <w:rsid w:val="00D90287"/>
    <w:rsid w:val="00D903BB"/>
    <w:rsid w:val="00D908EF"/>
    <w:rsid w:val="00D9098F"/>
    <w:rsid w:val="00D90C95"/>
    <w:rsid w:val="00D90CEE"/>
    <w:rsid w:val="00D90E40"/>
    <w:rsid w:val="00D9114F"/>
    <w:rsid w:val="00D913EB"/>
    <w:rsid w:val="00D91679"/>
    <w:rsid w:val="00D91C2C"/>
    <w:rsid w:val="00D92010"/>
    <w:rsid w:val="00D9226C"/>
    <w:rsid w:val="00D9246C"/>
    <w:rsid w:val="00D924C0"/>
    <w:rsid w:val="00D929D4"/>
    <w:rsid w:val="00D92A60"/>
    <w:rsid w:val="00D92FAF"/>
    <w:rsid w:val="00D9337C"/>
    <w:rsid w:val="00D93675"/>
    <w:rsid w:val="00D93A03"/>
    <w:rsid w:val="00D93F39"/>
    <w:rsid w:val="00D940E2"/>
    <w:rsid w:val="00D942E0"/>
    <w:rsid w:val="00D9431A"/>
    <w:rsid w:val="00D946A7"/>
    <w:rsid w:val="00D94947"/>
    <w:rsid w:val="00D94E46"/>
    <w:rsid w:val="00D9511C"/>
    <w:rsid w:val="00D95421"/>
    <w:rsid w:val="00D9542C"/>
    <w:rsid w:val="00D95A66"/>
    <w:rsid w:val="00D95CC8"/>
    <w:rsid w:val="00D95F6F"/>
    <w:rsid w:val="00D96892"/>
    <w:rsid w:val="00D9695A"/>
    <w:rsid w:val="00D9716D"/>
    <w:rsid w:val="00D977A0"/>
    <w:rsid w:val="00D978D1"/>
    <w:rsid w:val="00D979FC"/>
    <w:rsid w:val="00D97C79"/>
    <w:rsid w:val="00D97F25"/>
    <w:rsid w:val="00D97FE1"/>
    <w:rsid w:val="00DA03E8"/>
    <w:rsid w:val="00DA0477"/>
    <w:rsid w:val="00DA04F7"/>
    <w:rsid w:val="00DA06AF"/>
    <w:rsid w:val="00DA0A4A"/>
    <w:rsid w:val="00DA0A8E"/>
    <w:rsid w:val="00DA0B02"/>
    <w:rsid w:val="00DA0B31"/>
    <w:rsid w:val="00DA1584"/>
    <w:rsid w:val="00DA189B"/>
    <w:rsid w:val="00DA1CA2"/>
    <w:rsid w:val="00DA1E21"/>
    <w:rsid w:val="00DA296C"/>
    <w:rsid w:val="00DA373F"/>
    <w:rsid w:val="00DA393F"/>
    <w:rsid w:val="00DA3979"/>
    <w:rsid w:val="00DA39FE"/>
    <w:rsid w:val="00DA3C14"/>
    <w:rsid w:val="00DA3F4A"/>
    <w:rsid w:val="00DA43D0"/>
    <w:rsid w:val="00DA4979"/>
    <w:rsid w:val="00DA4A91"/>
    <w:rsid w:val="00DA5044"/>
    <w:rsid w:val="00DA50C1"/>
    <w:rsid w:val="00DA5F3B"/>
    <w:rsid w:val="00DA6164"/>
    <w:rsid w:val="00DA62D4"/>
    <w:rsid w:val="00DA638B"/>
    <w:rsid w:val="00DA642F"/>
    <w:rsid w:val="00DA6631"/>
    <w:rsid w:val="00DA6783"/>
    <w:rsid w:val="00DA740A"/>
    <w:rsid w:val="00DA7D01"/>
    <w:rsid w:val="00DB037B"/>
    <w:rsid w:val="00DB0B74"/>
    <w:rsid w:val="00DB0ED8"/>
    <w:rsid w:val="00DB1D3A"/>
    <w:rsid w:val="00DB1E36"/>
    <w:rsid w:val="00DB238F"/>
    <w:rsid w:val="00DB2407"/>
    <w:rsid w:val="00DB274F"/>
    <w:rsid w:val="00DB29BF"/>
    <w:rsid w:val="00DB314F"/>
    <w:rsid w:val="00DB319B"/>
    <w:rsid w:val="00DB33AA"/>
    <w:rsid w:val="00DB38C3"/>
    <w:rsid w:val="00DB3F94"/>
    <w:rsid w:val="00DB4272"/>
    <w:rsid w:val="00DB443E"/>
    <w:rsid w:val="00DB4537"/>
    <w:rsid w:val="00DB46EB"/>
    <w:rsid w:val="00DB5FD7"/>
    <w:rsid w:val="00DB6074"/>
    <w:rsid w:val="00DB609A"/>
    <w:rsid w:val="00DB6159"/>
    <w:rsid w:val="00DB6269"/>
    <w:rsid w:val="00DB680A"/>
    <w:rsid w:val="00DB75AD"/>
    <w:rsid w:val="00DB77F5"/>
    <w:rsid w:val="00DB7943"/>
    <w:rsid w:val="00DB7B02"/>
    <w:rsid w:val="00DB7FD9"/>
    <w:rsid w:val="00DC0544"/>
    <w:rsid w:val="00DC0665"/>
    <w:rsid w:val="00DC0944"/>
    <w:rsid w:val="00DC1008"/>
    <w:rsid w:val="00DC1186"/>
    <w:rsid w:val="00DC19E0"/>
    <w:rsid w:val="00DC1DAA"/>
    <w:rsid w:val="00DC27EC"/>
    <w:rsid w:val="00DC2F0F"/>
    <w:rsid w:val="00DC35C0"/>
    <w:rsid w:val="00DC407A"/>
    <w:rsid w:val="00DC430B"/>
    <w:rsid w:val="00DC43C8"/>
    <w:rsid w:val="00DC45DB"/>
    <w:rsid w:val="00DC465A"/>
    <w:rsid w:val="00DC472F"/>
    <w:rsid w:val="00DC4AF9"/>
    <w:rsid w:val="00DC4C8A"/>
    <w:rsid w:val="00DC50F1"/>
    <w:rsid w:val="00DC52AB"/>
    <w:rsid w:val="00DC5478"/>
    <w:rsid w:val="00DC56A9"/>
    <w:rsid w:val="00DC57AF"/>
    <w:rsid w:val="00DC5899"/>
    <w:rsid w:val="00DC5C15"/>
    <w:rsid w:val="00DC5D4C"/>
    <w:rsid w:val="00DC641F"/>
    <w:rsid w:val="00DC6497"/>
    <w:rsid w:val="00DC66EB"/>
    <w:rsid w:val="00DC673D"/>
    <w:rsid w:val="00DC68EA"/>
    <w:rsid w:val="00DC6933"/>
    <w:rsid w:val="00DC6A41"/>
    <w:rsid w:val="00DC6CE3"/>
    <w:rsid w:val="00DC6FA3"/>
    <w:rsid w:val="00DC725A"/>
    <w:rsid w:val="00DC756A"/>
    <w:rsid w:val="00DC79BF"/>
    <w:rsid w:val="00DC7B18"/>
    <w:rsid w:val="00DC7B60"/>
    <w:rsid w:val="00DC7CDC"/>
    <w:rsid w:val="00DC7D2B"/>
    <w:rsid w:val="00DD00BD"/>
    <w:rsid w:val="00DD0129"/>
    <w:rsid w:val="00DD043F"/>
    <w:rsid w:val="00DD0615"/>
    <w:rsid w:val="00DD06F7"/>
    <w:rsid w:val="00DD0A56"/>
    <w:rsid w:val="00DD0B46"/>
    <w:rsid w:val="00DD0B85"/>
    <w:rsid w:val="00DD0C9A"/>
    <w:rsid w:val="00DD0E10"/>
    <w:rsid w:val="00DD0EB4"/>
    <w:rsid w:val="00DD0F56"/>
    <w:rsid w:val="00DD1744"/>
    <w:rsid w:val="00DD19F7"/>
    <w:rsid w:val="00DD1C04"/>
    <w:rsid w:val="00DD1D67"/>
    <w:rsid w:val="00DD208E"/>
    <w:rsid w:val="00DD21F0"/>
    <w:rsid w:val="00DD2573"/>
    <w:rsid w:val="00DD26CE"/>
    <w:rsid w:val="00DD279D"/>
    <w:rsid w:val="00DD2A4E"/>
    <w:rsid w:val="00DD2FBD"/>
    <w:rsid w:val="00DD3020"/>
    <w:rsid w:val="00DD306F"/>
    <w:rsid w:val="00DD30F3"/>
    <w:rsid w:val="00DD3274"/>
    <w:rsid w:val="00DD3AC4"/>
    <w:rsid w:val="00DD4275"/>
    <w:rsid w:val="00DD4506"/>
    <w:rsid w:val="00DD4BA6"/>
    <w:rsid w:val="00DD5035"/>
    <w:rsid w:val="00DD5708"/>
    <w:rsid w:val="00DD5862"/>
    <w:rsid w:val="00DD649C"/>
    <w:rsid w:val="00DD65B5"/>
    <w:rsid w:val="00DD69D1"/>
    <w:rsid w:val="00DD6B5A"/>
    <w:rsid w:val="00DD70CC"/>
    <w:rsid w:val="00DD72BB"/>
    <w:rsid w:val="00DD79E3"/>
    <w:rsid w:val="00DD79F5"/>
    <w:rsid w:val="00DD7ACF"/>
    <w:rsid w:val="00DD7C19"/>
    <w:rsid w:val="00DD7DA3"/>
    <w:rsid w:val="00DE0141"/>
    <w:rsid w:val="00DE0251"/>
    <w:rsid w:val="00DE04FD"/>
    <w:rsid w:val="00DE05FC"/>
    <w:rsid w:val="00DE0E76"/>
    <w:rsid w:val="00DE1007"/>
    <w:rsid w:val="00DE1226"/>
    <w:rsid w:val="00DE15EA"/>
    <w:rsid w:val="00DE18E9"/>
    <w:rsid w:val="00DE19CA"/>
    <w:rsid w:val="00DE1C0A"/>
    <w:rsid w:val="00DE2668"/>
    <w:rsid w:val="00DE26C6"/>
    <w:rsid w:val="00DE2AB6"/>
    <w:rsid w:val="00DE2EF9"/>
    <w:rsid w:val="00DE3467"/>
    <w:rsid w:val="00DE366E"/>
    <w:rsid w:val="00DE3941"/>
    <w:rsid w:val="00DE3DF2"/>
    <w:rsid w:val="00DE417C"/>
    <w:rsid w:val="00DE4615"/>
    <w:rsid w:val="00DE4BCA"/>
    <w:rsid w:val="00DE5055"/>
    <w:rsid w:val="00DE5715"/>
    <w:rsid w:val="00DE57D9"/>
    <w:rsid w:val="00DE684C"/>
    <w:rsid w:val="00DE68B7"/>
    <w:rsid w:val="00DE7002"/>
    <w:rsid w:val="00DE70D7"/>
    <w:rsid w:val="00DE70F9"/>
    <w:rsid w:val="00DE72D3"/>
    <w:rsid w:val="00DE748E"/>
    <w:rsid w:val="00DE76AE"/>
    <w:rsid w:val="00DE783B"/>
    <w:rsid w:val="00DE7EDA"/>
    <w:rsid w:val="00DE7FED"/>
    <w:rsid w:val="00DF073D"/>
    <w:rsid w:val="00DF1001"/>
    <w:rsid w:val="00DF12C8"/>
    <w:rsid w:val="00DF1428"/>
    <w:rsid w:val="00DF202F"/>
    <w:rsid w:val="00DF2B91"/>
    <w:rsid w:val="00DF2C58"/>
    <w:rsid w:val="00DF31D1"/>
    <w:rsid w:val="00DF34CE"/>
    <w:rsid w:val="00DF37A2"/>
    <w:rsid w:val="00DF3C80"/>
    <w:rsid w:val="00DF47B4"/>
    <w:rsid w:val="00DF4B89"/>
    <w:rsid w:val="00DF4CE6"/>
    <w:rsid w:val="00DF4E73"/>
    <w:rsid w:val="00DF4EBA"/>
    <w:rsid w:val="00DF56C5"/>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0F87"/>
    <w:rsid w:val="00E01261"/>
    <w:rsid w:val="00E01875"/>
    <w:rsid w:val="00E019C2"/>
    <w:rsid w:val="00E01D4F"/>
    <w:rsid w:val="00E024F0"/>
    <w:rsid w:val="00E02607"/>
    <w:rsid w:val="00E029E1"/>
    <w:rsid w:val="00E02FA1"/>
    <w:rsid w:val="00E02FB1"/>
    <w:rsid w:val="00E035C2"/>
    <w:rsid w:val="00E0399D"/>
    <w:rsid w:val="00E04520"/>
    <w:rsid w:val="00E04A7F"/>
    <w:rsid w:val="00E05367"/>
    <w:rsid w:val="00E05AF5"/>
    <w:rsid w:val="00E05C66"/>
    <w:rsid w:val="00E062C8"/>
    <w:rsid w:val="00E062FD"/>
    <w:rsid w:val="00E069F4"/>
    <w:rsid w:val="00E06C62"/>
    <w:rsid w:val="00E07441"/>
    <w:rsid w:val="00E07DAD"/>
    <w:rsid w:val="00E1052A"/>
    <w:rsid w:val="00E10890"/>
    <w:rsid w:val="00E109F1"/>
    <w:rsid w:val="00E10F57"/>
    <w:rsid w:val="00E11191"/>
    <w:rsid w:val="00E11C5F"/>
    <w:rsid w:val="00E12214"/>
    <w:rsid w:val="00E1225A"/>
    <w:rsid w:val="00E1244A"/>
    <w:rsid w:val="00E12630"/>
    <w:rsid w:val="00E12A55"/>
    <w:rsid w:val="00E12A70"/>
    <w:rsid w:val="00E12B01"/>
    <w:rsid w:val="00E12EF6"/>
    <w:rsid w:val="00E12F5D"/>
    <w:rsid w:val="00E13397"/>
    <w:rsid w:val="00E13429"/>
    <w:rsid w:val="00E1356B"/>
    <w:rsid w:val="00E13594"/>
    <w:rsid w:val="00E13708"/>
    <w:rsid w:val="00E13E16"/>
    <w:rsid w:val="00E14026"/>
    <w:rsid w:val="00E1403E"/>
    <w:rsid w:val="00E14164"/>
    <w:rsid w:val="00E14572"/>
    <w:rsid w:val="00E14575"/>
    <w:rsid w:val="00E14ECA"/>
    <w:rsid w:val="00E15267"/>
    <w:rsid w:val="00E154C3"/>
    <w:rsid w:val="00E15B60"/>
    <w:rsid w:val="00E15F6B"/>
    <w:rsid w:val="00E1615E"/>
    <w:rsid w:val="00E16382"/>
    <w:rsid w:val="00E16824"/>
    <w:rsid w:val="00E168D9"/>
    <w:rsid w:val="00E16FB6"/>
    <w:rsid w:val="00E170F0"/>
    <w:rsid w:val="00E177EE"/>
    <w:rsid w:val="00E17D45"/>
    <w:rsid w:val="00E2018B"/>
    <w:rsid w:val="00E2081C"/>
    <w:rsid w:val="00E212E9"/>
    <w:rsid w:val="00E213C6"/>
    <w:rsid w:val="00E2142D"/>
    <w:rsid w:val="00E21607"/>
    <w:rsid w:val="00E21693"/>
    <w:rsid w:val="00E217D9"/>
    <w:rsid w:val="00E21A58"/>
    <w:rsid w:val="00E21AD1"/>
    <w:rsid w:val="00E21ECD"/>
    <w:rsid w:val="00E2246F"/>
    <w:rsid w:val="00E229C5"/>
    <w:rsid w:val="00E2327D"/>
    <w:rsid w:val="00E237E8"/>
    <w:rsid w:val="00E23E90"/>
    <w:rsid w:val="00E24813"/>
    <w:rsid w:val="00E24A45"/>
    <w:rsid w:val="00E24D22"/>
    <w:rsid w:val="00E252EA"/>
    <w:rsid w:val="00E25551"/>
    <w:rsid w:val="00E2557B"/>
    <w:rsid w:val="00E25863"/>
    <w:rsid w:val="00E25B74"/>
    <w:rsid w:val="00E25C1D"/>
    <w:rsid w:val="00E25E49"/>
    <w:rsid w:val="00E260D7"/>
    <w:rsid w:val="00E26626"/>
    <w:rsid w:val="00E268CC"/>
    <w:rsid w:val="00E26D25"/>
    <w:rsid w:val="00E270DE"/>
    <w:rsid w:val="00E27562"/>
    <w:rsid w:val="00E27D1C"/>
    <w:rsid w:val="00E27ECF"/>
    <w:rsid w:val="00E27F57"/>
    <w:rsid w:val="00E3050F"/>
    <w:rsid w:val="00E30F53"/>
    <w:rsid w:val="00E312AC"/>
    <w:rsid w:val="00E319B3"/>
    <w:rsid w:val="00E31E68"/>
    <w:rsid w:val="00E31FF3"/>
    <w:rsid w:val="00E32178"/>
    <w:rsid w:val="00E32689"/>
    <w:rsid w:val="00E327D1"/>
    <w:rsid w:val="00E32C04"/>
    <w:rsid w:val="00E32C40"/>
    <w:rsid w:val="00E32E67"/>
    <w:rsid w:val="00E32EED"/>
    <w:rsid w:val="00E337DA"/>
    <w:rsid w:val="00E33C43"/>
    <w:rsid w:val="00E33E16"/>
    <w:rsid w:val="00E33F4C"/>
    <w:rsid w:val="00E34C0A"/>
    <w:rsid w:val="00E34F94"/>
    <w:rsid w:val="00E351E9"/>
    <w:rsid w:val="00E35B43"/>
    <w:rsid w:val="00E360A0"/>
    <w:rsid w:val="00E363D9"/>
    <w:rsid w:val="00E36580"/>
    <w:rsid w:val="00E36706"/>
    <w:rsid w:val="00E369AC"/>
    <w:rsid w:val="00E36C9D"/>
    <w:rsid w:val="00E36CC4"/>
    <w:rsid w:val="00E36E9B"/>
    <w:rsid w:val="00E36F21"/>
    <w:rsid w:val="00E36F45"/>
    <w:rsid w:val="00E36F4E"/>
    <w:rsid w:val="00E370A6"/>
    <w:rsid w:val="00E372F2"/>
    <w:rsid w:val="00E37884"/>
    <w:rsid w:val="00E37BB6"/>
    <w:rsid w:val="00E37CD1"/>
    <w:rsid w:val="00E40195"/>
    <w:rsid w:val="00E40499"/>
    <w:rsid w:val="00E404AE"/>
    <w:rsid w:val="00E408F8"/>
    <w:rsid w:val="00E40979"/>
    <w:rsid w:val="00E414DE"/>
    <w:rsid w:val="00E41501"/>
    <w:rsid w:val="00E41888"/>
    <w:rsid w:val="00E41BE9"/>
    <w:rsid w:val="00E41C2E"/>
    <w:rsid w:val="00E421EB"/>
    <w:rsid w:val="00E424BC"/>
    <w:rsid w:val="00E4294E"/>
    <w:rsid w:val="00E42B01"/>
    <w:rsid w:val="00E42C52"/>
    <w:rsid w:val="00E42F9C"/>
    <w:rsid w:val="00E433E7"/>
    <w:rsid w:val="00E433FB"/>
    <w:rsid w:val="00E43666"/>
    <w:rsid w:val="00E4388B"/>
    <w:rsid w:val="00E43915"/>
    <w:rsid w:val="00E439CA"/>
    <w:rsid w:val="00E43A36"/>
    <w:rsid w:val="00E43F28"/>
    <w:rsid w:val="00E4464B"/>
    <w:rsid w:val="00E44E46"/>
    <w:rsid w:val="00E451B7"/>
    <w:rsid w:val="00E45226"/>
    <w:rsid w:val="00E454F4"/>
    <w:rsid w:val="00E458F5"/>
    <w:rsid w:val="00E45983"/>
    <w:rsid w:val="00E45B37"/>
    <w:rsid w:val="00E45F19"/>
    <w:rsid w:val="00E46245"/>
    <w:rsid w:val="00E4636F"/>
    <w:rsid w:val="00E465E2"/>
    <w:rsid w:val="00E4685F"/>
    <w:rsid w:val="00E468BC"/>
    <w:rsid w:val="00E46D07"/>
    <w:rsid w:val="00E470EA"/>
    <w:rsid w:val="00E471CC"/>
    <w:rsid w:val="00E47663"/>
    <w:rsid w:val="00E47953"/>
    <w:rsid w:val="00E47C92"/>
    <w:rsid w:val="00E47F52"/>
    <w:rsid w:val="00E47F5E"/>
    <w:rsid w:val="00E5019C"/>
    <w:rsid w:val="00E504EE"/>
    <w:rsid w:val="00E50896"/>
    <w:rsid w:val="00E51218"/>
    <w:rsid w:val="00E5150E"/>
    <w:rsid w:val="00E51906"/>
    <w:rsid w:val="00E51E3F"/>
    <w:rsid w:val="00E52C1F"/>
    <w:rsid w:val="00E52C5D"/>
    <w:rsid w:val="00E52F04"/>
    <w:rsid w:val="00E53A10"/>
    <w:rsid w:val="00E53C24"/>
    <w:rsid w:val="00E5428D"/>
    <w:rsid w:val="00E54294"/>
    <w:rsid w:val="00E54778"/>
    <w:rsid w:val="00E547AB"/>
    <w:rsid w:val="00E54CD9"/>
    <w:rsid w:val="00E54D74"/>
    <w:rsid w:val="00E55093"/>
    <w:rsid w:val="00E550B3"/>
    <w:rsid w:val="00E551D6"/>
    <w:rsid w:val="00E551E7"/>
    <w:rsid w:val="00E55405"/>
    <w:rsid w:val="00E555C1"/>
    <w:rsid w:val="00E556D1"/>
    <w:rsid w:val="00E55AB8"/>
    <w:rsid w:val="00E55BCF"/>
    <w:rsid w:val="00E55E02"/>
    <w:rsid w:val="00E55F7E"/>
    <w:rsid w:val="00E56229"/>
    <w:rsid w:val="00E562AF"/>
    <w:rsid w:val="00E56441"/>
    <w:rsid w:val="00E566AD"/>
    <w:rsid w:val="00E56F7F"/>
    <w:rsid w:val="00E57082"/>
    <w:rsid w:val="00E57A37"/>
    <w:rsid w:val="00E57ACC"/>
    <w:rsid w:val="00E57BD5"/>
    <w:rsid w:val="00E57E17"/>
    <w:rsid w:val="00E60095"/>
    <w:rsid w:val="00E6051B"/>
    <w:rsid w:val="00E605C8"/>
    <w:rsid w:val="00E612BF"/>
    <w:rsid w:val="00E61756"/>
    <w:rsid w:val="00E61963"/>
    <w:rsid w:val="00E620AF"/>
    <w:rsid w:val="00E62262"/>
    <w:rsid w:val="00E623CC"/>
    <w:rsid w:val="00E62403"/>
    <w:rsid w:val="00E6258F"/>
    <w:rsid w:val="00E62B41"/>
    <w:rsid w:val="00E62C3D"/>
    <w:rsid w:val="00E62E28"/>
    <w:rsid w:val="00E630EC"/>
    <w:rsid w:val="00E6352B"/>
    <w:rsid w:val="00E635D2"/>
    <w:rsid w:val="00E63716"/>
    <w:rsid w:val="00E637E5"/>
    <w:rsid w:val="00E63A6D"/>
    <w:rsid w:val="00E63BE0"/>
    <w:rsid w:val="00E63C2B"/>
    <w:rsid w:val="00E64198"/>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6E0"/>
    <w:rsid w:val="00E667F1"/>
    <w:rsid w:val="00E66AC0"/>
    <w:rsid w:val="00E66B2F"/>
    <w:rsid w:val="00E670A6"/>
    <w:rsid w:val="00E6727F"/>
    <w:rsid w:val="00E674F1"/>
    <w:rsid w:val="00E67868"/>
    <w:rsid w:val="00E6797C"/>
    <w:rsid w:val="00E67AF8"/>
    <w:rsid w:val="00E67C81"/>
    <w:rsid w:val="00E67CA0"/>
    <w:rsid w:val="00E67E9B"/>
    <w:rsid w:val="00E70119"/>
    <w:rsid w:val="00E701CA"/>
    <w:rsid w:val="00E713CD"/>
    <w:rsid w:val="00E718EA"/>
    <w:rsid w:val="00E7190A"/>
    <w:rsid w:val="00E71C5A"/>
    <w:rsid w:val="00E724EB"/>
    <w:rsid w:val="00E728A2"/>
    <w:rsid w:val="00E72CC5"/>
    <w:rsid w:val="00E72EC8"/>
    <w:rsid w:val="00E7309F"/>
    <w:rsid w:val="00E731CD"/>
    <w:rsid w:val="00E734B2"/>
    <w:rsid w:val="00E73589"/>
    <w:rsid w:val="00E73C55"/>
    <w:rsid w:val="00E7456F"/>
    <w:rsid w:val="00E7460B"/>
    <w:rsid w:val="00E74682"/>
    <w:rsid w:val="00E746A7"/>
    <w:rsid w:val="00E74D95"/>
    <w:rsid w:val="00E74E8D"/>
    <w:rsid w:val="00E75131"/>
    <w:rsid w:val="00E751EF"/>
    <w:rsid w:val="00E7528D"/>
    <w:rsid w:val="00E754C4"/>
    <w:rsid w:val="00E75570"/>
    <w:rsid w:val="00E757D7"/>
    <w:rsid w:val="00E757E2"/>
    <w:rsid w:val="00E75ADD"/>
    <w:rsid w:val="00E75DBB"/>
    <w:rsid w:val="00E76127"/>
    <w:rsid w:val="00E76305"/>
    <w:rsid w:val="00E7665A"/>
    <w:rsid w:val="00E767B0"/>
    <w:rsid w:val="00E76826"/>
    <w:rsid w:val="00E768C4"/>
    <w:rsid w:val="00E76A36"/>
    <w:rsid w:val="00E76C18"/>
    <w:rsid w:val="00E76DF2"/>
    <w:rsid w:val="00E77052"/>
    <w:rsid w:val="00E77425"/>
    <w:rsid w:val="00E779E3"/>
    <w:rsid w:val="00E77C8F"/>
    <w:rsid w:val="00E80138"/>
    <w:rsid w:val="00E802B7"/>
    <w:rsid w:val="00E80363"/>
    <w:rsid w:val="00E809F5"/>
    <w:rsid w:val="00E815FB"/>
    <w:rsid w:val="00E8232A"/>
    <w:rsid w:val="00E8274C"/>
    <w:rsid w:val="00E82867"/>
    <w:rsid w:val="00E82979"/>
    <w:rsid w:val="00E82A2B"/>
    <w:rsid w:val="00E82EA4"/>
    <w:rsid w:val="00E83212"/>
    <w:rsid w:val="00E835F6"/>
    <w:rsid w:val="00E83794"/>
    <w:rsid w:val="00E83C29"/>
    <w:rsid w:val="00E83CB0"/>
    <w:rsid w:val="00E83CE4"/>
    <w:rsid w:val="00E8400D"/>
    <w:rsid w:val="00E84721"/>
    <w:rsid w:val="00E84A25"/>
    <w:rsid w:val="00E84BB5"/>
    <w:rsid w:val="00E84BF0"/>
    <w:rsid w:val="00E850EA"/>
    <w:rsid w:val="00E858A8"/>
    <w:rsid w:val="00E85A56"/>
    <w:rsid w:val="00E862AF"/>
    <w:rsid w:val="00E863A1"/>
    <w:rsid w:val="00E86707"/>
    <w:rsid w:val="00E86839"/>
    <w:rsid w:val="00E86A23"/>
    <w:rsid w:val="00E86B1D"/>
    <w:rsid w:val="00E8738F"/>
    <w:rsid w:val="00E87771"/>
    <w:rsid w:val="00E87839"/>
    <w:rsid w:val="00E878F6"/>
    <w:rsid w:val="00E87922"/>
    <w:rsid w:val="00E87D51"/>
    <w:rsid w:val="00E900DC"/>
    <w:rsid w:val="00E90256"/>
    <w:rsid w:val="00E907F5"/>
    <w:rsid w:val="00E908C4"/>
    <w:rsid w:val="00E90A0F"/>
    <w:rsid w:val="00E90B68"/>
    <w:rsid w:val="00E90C01"/>
    <w:rsid w:val="00E91078"/>
    <w:rsid w:val="00E9164B"/>
    <w:rsid w:val="00E91767"/>
    <w:rsid w:val="00E91B24"/>
    <w:rsid w:val="00E91B54"/>
    <w:rsid w:val="00E91DDD"/>
    <w:rsid w:val="00E91E57"/>
    <w:rsid w:val="00E92040"/>
    <w:rsid w:val="00E9204C"/>
    <w:rsid w:val="00E92139"/>
    <w:rsid w:val="00E9263C"/>
    <w:rsid w:val="00E92791"/>
    <w:rsid w:val="00E92C13"/>
    <w:rsid w:val="00E9310B"/>
    <w:rsid w:val="00E93BB6"/>
    <w:rsid w:val="00E93D76"/>
    <w:rsid w:val="00E93E2F"/>
    <w:rsid w:val="00E94108"/>
    <w:rsid w:val="00E941E6"/>
    <w:rsid w:val="00E94795"/>
    <w:rsid w:val="00E9498C"/>
    <w:rsid w:val="00E94D20"/>
    <w:rsid w:val="00E94F4D"/>
    <w:rsid w:val="00E95130"/>
    <w:rsid w:val="00E95255"/>
    <w:rsid w:val="00E9570E"/>
    <w:rsid w:val="00E95824"/>
    <w:rsid w:val="00E958AB"/>
    <w:rsid w:val="00E95ADC"/>
    <w:rsid w:val="00E95B98"/>
    <w:rsid w:val="00E964EC"/>
    <w:rsid w:val="00E96508"/>
    <w:rsid w:val="00E96783"/>
    <w:rsid w:val="00E96E6B"/>
    <w:rsid w:val="00E96EE3"/>
    <w:rsid w:val="00E96F97"/>
    <w:rsid w:val="00E970F7"/>
    <w:rsid w:val="00E975B0"/>
    <w:rsid w:val="00E97720"/>
    <w:rsid w:val="00E9791C"/>
    <w:rsid w:val="00EA0514"/>
    <w:rsid w:val="00EA0749"/>
    <w:rsid w:val="00EA0AF7"/>
    <w:rsid w:val="00EA0BE1"/>
    <w:rsid w:val="00EA108C"/>
    <w:rsid w:val="00EA136A"/>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06"/>
    <w:rsid w:val="00EA4D19"/>
    <w:rsid w:val="00EA51B8"/>
    <w:rsid w:val="00EA54E5"/>
    <w:rsid w:val="00EA5AC6"/>
    <w:rsid w:val="00EA5EFC"/>
    <w:rsid w:val="00EA645D"/>
    <w:rsid w:val="00EA6650"/>
    <w:rsid w:val="00EA677A"/>
    <w:rsid w:val="00EA6C91"/>
    <w:rsid w:val="00EA6CA6"/>
    <w:rsid w:val="00EA6CAE"/>
    <w:rsid w:val="00EA717D"/>
    <w:rsid w:val="00EA7319"/>
    <w:rsid w:val="00EA779F"/>
    <w:rsid w:val="00EB08FB"/>
    <w:rsid w:val="00EB0D40"/>
    <w:rsid w:val="00EB1281"/>
    <w:rsid w:val="00EB22A6"/>
    <w:rsid w:val="00EB252C"/>
    <w:rsid w:val="00EB260E"/>
    <w:rsid w:val="00EB26B6"/>
    <w:rsid w:val="00EB2A87"/>
    <w:rsid w:val="00EB2EAA"/>
    <w:rsid w:val="00EB2F30"/>
    <w:rsid w:val="00EB321B"/>
    <w:rsid w:val="00EB3337"/>
    <w:rsid w:val="00EB33C7"/>
    <w:rsid w:val="00EB3442"/>
    <w:rsid w:val="00EB366A"/>
    <w:rsid w:val="00EB36BD"/>
    <w:rsid w:val="00EB38C0"/>
    <w:rsid w:val="00EB395E"/>
    <w:rsid w:val="00EB39EC"/>
    <w:rsid w:val="00EB3B55"/>
    <w:rsid w:val="00EB3D38"/>
    <w:rsid w:val="00EB3D65"/>
    <w:rsid w:val="00EB3FBA"/>
    <w:rsid w:val="00EB3FCB"/>
    <w:rsid w:val="00EB428C"/>
    <w:rsid w:val="00EB493B"/>
    <w:rsid w:val="00EB4BB3"/>
    <w:rsid w:val="00EB4BB6"/>
    <w:rsid w:val="00EB56F4"/>
    <w:rsid w:val="00EB582F"/>
    <w:rsid w:val="00EB5F15"/>
    <w:rsid w:val="00EB60B6"/>
    <w:rsid w:val="00EB620A"/>
    <w:rsid w:val="00EB634E"/>
    <w:rsid w:val="00EB6B04"/>
    <w:rsid w:val="00EB7604"/>
    <w:rsid w:val="00EB766D"/>
    <w:rsid w:val="00EB769F"/>
    <w:rsid w:val="00EB78BC"/>
    <w:rsid w:val="00EB7A4C"/>
    <w:rsid w:val="00EB7C56"/>
    <w:rsid w:val="00EC0185"/>
    <w:rsid w:val="00EC056C"/>
    <w:rsid w:val="00EC0588"/>
    <w:rsid w:val="00EC086B"/>
    <w:rsid w:val="00EC09A1"/>
    <w:rsid w:val="00EC1113"/>
    <w:rsid w:val="00EC11D0"/>
    <w:rsid w:val="00EC1294"/>
    <w:rsid w:val="00EC1471"/>
    <w:rsid w:val="00EC14C6"/>
    <w:rsid w:val="00EC15DD"/>
    <w:rsid w:val="00EC1D67"/>
    <w:rsid w:val="00EC2099"/>
    <w:rsid w:val="00EC22DF"/>
    <w:rsid w:val="00EC2378"/>
    <w:rsid w:val="00EC260F"/>
    <w:rsid w:val="00EC2611"/>
    <w:rsid w:val="00EC261A"/>
    <w:rsid w:val="00EC26B9"/>
    <w:rsid w:val="00EC2796"/>
    <w:rsid w:val="00EC2A2A"/>
    <w:rsid w:val="00EC2C6E"/>
    <w:rsid w:val="00EC2F5D"/>
    <w:rsid w:val="00EC2FAF"/>
    <w:rsid w:val="00EC3199"/>
    <w:rsid w:val="00EC32D7"/>
    <w:rsid w:val="00EC3A6A"/>
    <w:rsid w:val="00EC3F98"/>
    <w:rsid w:val="00EC40D2"/>
    <w:rsid w:val="00EC4228"/>
    <w:rsid w:val="00EC4580"/>
    <w:rsid w:val="00EC46E5"/>
    <w:rsid w:val="00EC47C9"/>
    <w:rsid w:val="00EC49F8"/>
    <w:rsid w:val="00EC4ABF"/>
    <w:rsid w:val="00EC4F2D"/>
    <w:rsid w:val="00EC5103"/>
    <w:rsid w:val="00EC5530"/>
    <w:rsid w:val="00EC5C0C"/>
    <w:rsid w:val="00EC5F55"/>
    <w:rsid w:val="00EC6745"/>
    <w:rsid w:val="00EC681D"/>
    <w:rsid w:val="00EC6C33"/>
    <w:rsid w:val="00EC727C"/>
    <w:rsid w:val="00EC7361"/>
    <w:rsid w:val="00EC7561"/>
    <w:rsid w:val="00EC7621"/>
    <w:rsid w:val="00EC767E"/>
    <w:rsid w:val="00EC7CE8"/>
    <w:rsid w:val="00ED01CD"/>
    <w:rsid w:val="00ED07EC"/>
    <w:rsid w:val="00ED0EF0"/>
    <w:rsid w:val="00ED0F0E"/>
    <w:rsid w:val="00ED0F36"/>
    <w:rsid w:val="00ED1251"/>
    <w:rsid w:val="00ED12B3"/>
    <w:rsid w:val="00ED1511"/>
    <w:rsid w:val="00ED15EA"/>
    <w:rsid w:val="00ED1632"/>
    <w:rsid w:val="00ED1D41"/>
    <w:rsid w:val="00ED2010"/>
    <w:rsid w:val="00ED20D6"/>
    <w:rsid w:val="00ED237F"/>
    <w:rsid w:val="00ED24D0"/>
    <w:rsid w:val="00ED26AB"/>
    <w:rsid w:val="00ED29EE"/>
    <w:rsid w:val="00ED2BE5"/>
    <w:rsid w:val="00ED3296"/>
    <w:rsid w:val="00ED3901"/>
    <w:rsid w:val="00ED3BDE"/>
    <w:rsid w:val="00ED3DB8"/>
    <w:rsid w:val="00ED3E0E"/>
    <w:rsid w:val="00ED3E61"/>
    <w:rsid w:val="00ED435C"/>
    <w:rsid w:val="00ED51B1"/>
    <w:rsid w:val="00ED55B3"/>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08DA"/>
    <w:rsid w:val="00EE0D1C"/>
    <w:rsid w:val="00EE12EB"/>
    <w:rsid w:val="00EE196B"/>
    <w:rsid w:val="00EE1BB8"/>
    <w:rsid w:val="00EE2066"/>
    <w:rsid w:val="00EE2301"/>
    <w:rsid w:val="00EE26DF"/>
    <w:rsid w:val="00EE2B48"/>
    <w:rsid w:val="00EE2C67"/>
    <w:rsid w:val="00EE2F08"/>
    <w:rsid w:val="00EE3602"/>
    <w:rsid w:val="00EE39CE"/>
    <w:rsid w:val="00EE3A27"/>
    <w:rsid w:val="00EE4197"/>
    <w:rsid w:val="00EE41BA"/>
    <w:rsid w:val="00EE4589"/>
    <w:rsid w:val="00EE46C7"/>
    <w:rsid w:val="00EE4D99"/>
    <w:rsid w:val="00EE5382"/>
    <w:rsid w:val="00EE5AD0"/>
    <w:rsid w:val="00EE5E3C"/>
    <w:rsid w:val="00EE6007"/>
    <w:rsid w:val="00EE6083"/>
    <w:rsid w:val="00EE61C3"/>
    <w:rsid w:val="00EE62BF"/>
    <w:rsid w:val="00EE66A8"/>
    <w:rsid w:val="00EE6BDA"/>
    <w:rsid w:val="00EE6E0C"/>
    <w:rsid w:val="00EE6EFB"/>
    <w:rsid w:val="00EE71C9"/>
    <w:rsid w:val="00EE7424"/>
    <w:rsid w:val="00EE77F9"/>
    <w:rsid w:val="00EE7860"/>
    <w:rsid w:val="00EE7F27"/>
    <w:rsid w:val="00EF03F2"/>
    <w:rsid w:val="00EF050D"/>
    <w:rsid w:val="00EF07FD"/>
    <w:rsid w:val="00EF084A"/>
    <w:rsid w:val="00EF0BF0"/>
    <w:rsid w:val="00EF1063"/>
    <w:rsid w:val="00EF1617"/>
    <w:rsid w:val="00EF16B0"/>
    <w:rsid w:val="00EF174C"/>
    <w:rsid w:val="00EF1B0E"/>
    <w:rsid w:val="00EF1DCB"/>
    <w:rsid w:val="00EF1DF6"/>
    <w:rsid w:val="00EF1E76"/>
    <w:rsid w:val="00EF2671"/>
    <w:rsid w:val="00EF267F"/>
    <w:rsid w:val="00EF2696"/>
    <w:rsid w:val="00EF271A"/>
    <w:rsid w:val="00EF28F3"/>
    <w:rsid w:val="00EF2ECE"/>
    <w:rsid w:val="00EF3DD9"/>
    <w:rsid w:val="00EF3FE3"/>
    <w:rsid w:val="00EF406D"/>
    <w:rsid w:val="00EF4535"/>
    <w:rsid w:val="00EF4775"/>
    <w:rsid w:val="00EF4F38"/>
    <w:rsid w:val="00EF52CC"/>
    <w:rsid w:val="00EF5478"/>
    <w:rsid w:val="00EF5ECB"/>
    <w:rsid w:val="00EF5F5E"/>
    <w:rsid w:val="00EF5F74"/>
    <w:rsid w:val="00EF6685"/>
    <w:rsid w:val="00EF67A7"/>
    <w:rsid w:val="00EF6B49"/>
    <w:rsid w:val="00EF6B6D"/>
    <w:rsid w:val="00EF6ECF"/>
    <w:rsid w:val="00EF767B"/>
    <w:rsid w:val="00EF7ADC"/>
    <w:rsid w:val="00EF7B87"/>
    <w:rsid w:val="00EF7D30"/>
    <w:rsid w:val="00F005B3"/>
    <w:rsid w:val="00F00844"/>
    <w:rsid w:val="00F009C4"/>
    <w:rsid w:val="00F018BB"/>
    <w:rsid w:val="00F01AE6"/>
    <w:rsid w:val="00F01B34"/>
    <w:rsid w:val="00F01DC8"/>
    <w:rsid w:val="00F02112"/>
    <w:rsid w:val="00F02209"/>
    <w:rsid w:val="00F023F8"/>
    <w:rsid w:val="00F025E6"/>
    <w:rsid w:val="00F02839"/>
    <w:rsid w:val="00F02A72"/>
    <w:rsid w:val="00F02D3E"/>
    <w:rsid w:val="00F02E1E"/>
    <w:rsid w:val="00F031CA"/>
    <w:rsid w:val="00F032D4"/>
    <w:rsid w:val="00F0352E"/>
    <w:rsid w:val="00F0385E"/>
    <w:rsid w:val="00F03B29"/>
    <w:rsid w:val="00F04203"/>
    <w:rsid w:val="00F042CD"/>
    <w:rsid w:val="00F049A0"/>
    <w:rsid w:val="00F04C03"/>
    <w:rsid w:val="00F04E74"/>
    <w:rsid w:val="00F04EEB"/>
    <w:rsid w:val="00F0546A"/>
    <w:rsid w:val="00F0577D"/>
    <w:rsid w:val="00F06082"/>
    <w:rsid w:val="00F0625A"/>
    <w:rsid w:val="00F0690F"/>
    <w:rsid w:val="00F06C98"/>
    <w:rsid w:val="00F06FD6"/>
    <w:rsid w:val="00F076F4"/>
    <w:rsid w:val="00F07981"/>
    <w:rsid w:val="00F07D53"/>
    <w:rsid w:val="00F07FD1"/>
    <w:rsid w:val="00F1038E"/>
    <w:rsid w:val="00F10449"/>
    <w:rsid w:val="00F1082F"/>
    <w:rsid w:val="00F1091C"/>
    <w:rsid w:val="00F10D4E"/>
    <w:rsid w:val="00F10DC4"/>
    <w:rsid w:val="00F117C8"/>
    <w:rsid w:val="00F117D8"/>
    <w:rsid w:val="00F11BEE"/>
    <w:rsid w:val="00F11EE5"/>
    <w:rsid w:val="00F129D7"/>
    <w:rsid w:val="00F12CF4"/>
    <w:rsid w:val="00F13270"/>
    <w:rsid w:val="00F139AC"/>
    <w:rsid w:val="00F139E4"/>
    <w:rsid w:val="00F13A96"/>
    <w:rsid w:val="00F13B97"/>
    <w:rsid w:val="00F13C97"/>
    <w:rsid w:val="00F140EC"/>
    <w:rsid w:val="00F142E3"/>
    <w:rsid w:val="00F14DAA"/>
    <w:rsid w:val="00F151CA"/>
    <w:rsid w:val="00F15649"/>
    <w:rsid w:val="00F1578B"/>
    <w:rsid w:val="00F15881"/>
    <w:rsid w:val="00F15E5B"/>
    <w:rsid w:val="00F15F50"/>
    <w:rsid w:val="00F165C6"/>
    <w:rsid w:val="00F167DF"/>
    <w:rsid w:val="00F16A30"/>
    <w:rsid w:val="00F16D5C"/>
    <w:rsid w:val="00F17327"/>
    <w:rsid w:val="00F174F8"/>
    <w:rsid w:val="00F17F09"/>
    <w:rsid w:val="00F2096B"/>
    <w:rsid w:val="00F20CAE"/>
    <w:rsid w:val="00F20F8A"/>
    <w:rsid w:val="00F2103D"/>
    <w:rsid w:val="00F21652"/>
    <w:rsid w:val="00F21862"/>
    <w:rsid w:val="00F218FD"/>
    <w:rsid w:val="00F21B44"/>
    <w:rsid w:val="00F21C86"/>
    <w:rsid w:val="00F21FD1"/>
    <w:rsid w:val="00F220B7"/>
    <w:rsid w:val="00F221E4"/>
    <w:rsid w:val="00F222DE"/>
    <w:rsid w:val="00F23585"/>
    <w:rsid w:val="00F23897"/>
    <w:rsid w:val="00F23DCA"/>
    <w:rsid w:val="00F23FC5"/>
    <w:rsid w:val="00F241C3"/>
    <w:rsid w:val="00F24280"/>
    <w:rsid w:val="00F24938"/>
    <w:rsid w:val="00F25266"/>
    <w:rsid w:val="00F25A1D"/>
    <w:rsid w:val="00F25B13"/>
    <w:rsid w:val="00F25B8D"/>
    <w:rsid w:val="00F260F0"/>
    <w:rsid w:val="00F262DA"/>
    <w:rsid w:val="00F26820"/>
    <w:rsid w:val="00F26A72"/>
    <w:rsid w:val="00F26CF9"/>
    <w:rsid w:val="00F27034"/>
    <w:rsid w:val="00F27E1B"/>
    <w:rsid w:val="00F27F56"/>
    <w:rsid w:val="00F301B0"/>
    <w:rsid w:val="00F304C7"/>
    <w:rsid w:val="00F308DA"/>
    <w:rsid w:val="00F30B26"/>
    <w:rsid w:val="00F30E23"/>
    <w:rsid w:val="00F30FED"/>
    <w:rsid w:val="00F31402"/>
    <w:rsid w:val="00F31474"/>
    <w:rsid w:val="00F314C9"/>
    <w:rsid w:val="00F31E65"/>
    <w:rsid w:val="00F32221"/>
    <w:rsid w:val="00F3275C"/>
    <w:rsid w:val="00F327BD"/>
    <w:rsid w:val="00F332B9"/>
    <w:rsid w:val="00F33351"/>
    <w:rsid w:val="00F33C18"/>
    <w:rsid w:val="00F34269"/>
    <w:rsid w:val="00F34455"/>
    <w:rsid w:val="00F34669"/>
    <w:rsid w:val="00F349DA"/>
    <w:rsid w:val="00F35BF6"/>
    <w:rsid w:val="00F35CDB"/>
    <w:rsid w:val="00F35E01"/>
    <w:rsid w:val="00F3621B"/>
    <w:rsid w:val="00F36283"/>
    <w:rsid w:val="00F36323"/>
    <w:rsid w:val="00F36510"/>
    <w:rsid w:val="00F367F2"/>
    <w:rsid w:val="00F3683C"/>
    <w:rsid w:val="00F36A25"/>
    <w:rsid w:val="00F36D96"/>
    <w:rsid w:val="00F36FA8"/>
    <w:rsid w:val="00F374E7"/>
    <w:rsid w:val="00F376C7"/>
    <w:rsid w:val="00F37917"/>
    <w:rsid w:val="00F37AD7"/>
    <w:rsid w:val="00F37C29"/>
    <w:rsid w:val="00F37EFE"/>
    <w:rsid w:val="00F4035F"/>
    <w:rsid w:val="00F40A6F"/>
    <w:rsid w:val="00F40B36"/>
    <w:rsid w:val="00F40B63"/>
    <w:rsid w:val="00F40C15"/>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13"/>
    <w:rsid w:val="00F46238"/>
    <w:rsid w:val="00F46299"/>
    <w:rsid w:val="00F463E9"/>
    <w:rsid w:val="00F46433"/>
    <w:rsid w:val="00F46A75"/>
    <w:rsid w:val="00F46DBE"/>
    <w:rsid w:val="00F478B8"/>
    <w:rsid w:val="00F47B34"/>
    <w:rsid w:val="00F47C01"/>
    <w:rsid w:val="00F47C98"/>
    <w:rsid w:val="00F47E01"/>
    <w:rsid w:val="00F47E26"/>
    <w:rsid w:val="00F50425"/>
    <w:rsid w:val="00F50FD8"/>
    <w:rsid w:val="00F51516"/>
    <w:rsid w:val="00F52212"/>
    <w:rsid w:val="00F524D8"/>
    <w:rsid w:val="00F52976"/>
    <w:rsid w:val="00F52C59"/>
    <w:rsid w:val="00F53416"/>
    <w:rsid w:val="00F536C8"/>
    <w:rsid w:val="00F53AFE"/>
    <w:rsid w:val="00F54166"/>
    <w:rsid w:val="00F5430B"/>
    <w:rsid w:val="00F54782"/>
    <w:rsid w:val="00F549D7"/>
    <w:rsid w:val="00F55074"/>
    <w:rsid w:val="00F554C4"/>
    <w:rsid w:val="00F5551E"/>
    <w:rsid w:val="00F5569B"/>
    <w:rsid w:val="00F55A68"/>
    <w:rsid w:val="00F55D18"/>
    <w:rsid w:val="00F55E74"/>
    <w:rsid w:val="00F55EB4"/>
    <w:rsid w:val="00F567DA"/>
    <w:rsid w:val="00F568B9"/>
    <w:rsid w:val="00F5690B"/>
    <w:rsid w:val="00F56FB7"/>
    <w:rsid w:val="00F5746E"/>
    <w:rsid w:val="00F57650"/>
    <w:rsid w:val="00F57707"/>
    <w:rsid w:val="00F57A43"/>
    <w:rsid w:val="00F57AC4"/>
    <w:rsid w:val="00F57EB5"/>
    <w:rsid w:val="00F603F5"/>
    <w:rsid w:val="00F604CF"/>
    <w:rsid w:val="00F613EA"/>
    <w:rsid w:val="00F6153D"/>
    <w:rsid w:val="00F617BA"/>
    <w:rsid w:val="00F61A06"/>
    <w:rsid w:val="00F61D89"/>
    <w:rsid w:val="00F61E0A"/>
    <w:rsid w:val="00F6272C"/>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10A"/>
    <w:rsid w:val="00F66999"/>
    <w:rsid w:val="00F66A7D"/>
    <w:rsid w:val="00F67599"/>
    <w:rsid w:val="00F67B4E"/>
    <w:rsid w:val="00F67D9D"/>
    <w:rsid w:val="00F7008C"/>
    <w:rsid w:val="00F700AC"/>
    <w:rsid w:val="00F70953"/>
    <w:rsid w:val="00F70B81"/>
    <w:rsid w:val="00F712F5"/>
    <w:rsid w:val="00F71357"/>
    <w:rsid w:val="00F714E5"/>
    <w:rsid w:val="00F71779"/>
    <w:rsid w:val="00F72190"/>
    <w:rsid w:val="00F72380"/>
    <w:rsid w:val="00F723C0"/>
    <w:rsid w:val="00F72C9C"/>
    <w:rsid w:val="00F72EA1"/>
    <w:rsid w:val="00F72EDA"/>
    <w:rsid w:val="00F72FBA"/>
    <w:rsid w:val="00F73A15"/>
    <w:rsid w:val="00F73EA1"/>
    <w:rsid w:val="00F7403F"/>
    <w:rsid w:val="00F7438F"/>
    <w:rsid w:val="00F749F3"/>
    <w:rsid w:val="00F74A40"/>
    <w:rsid w:val="00F74F92"/>
    <w:rsid w:val="00F753E5"/>
    <w:rsid w:val="00F75686"/>
    <w:rsid w:val="00F75800"/>
    <w:rsid w:val="00F767D6"/>
    <w:rsid w:val="00F771C4"/>
    <w:rsid w:val="00F773CB"/>
    <w:rsid w:val="00F77885"/>
    <w:rsid w:val="00F77A04"/>
    <w:rsid w:val="00F77B39"/>
    <w:rsid w:val="00F77E23"/>
    <w:rsid w:val="00F77E3C"/>
    <w:rsid w:val="00F77F8E"/>
    <w:rsid w:val="00F804B8"/>
    <w:rsid w:val="00F8181E"/>
    <w:rsid w:val="00F819BD"/>
    <w:rsid w:val="00F81F10"/>
    <w:rsid w:val="00F82304"/>
    <w:rsid w:val="00F828A9"/>
    <w:rsid w:val="00F82965"/>
    <w:rsid w:val="00F829AB"/>
    <w:rsid w:val="00F829EE"/>
    <w:rsid w:val="00F82D06"/>
    <w:rsid w:val="00F831EB"/>
    <w:rsid w:val="00F833DD"/>
    <w:rsid w:val="00F8348A"/>
    <w:rsid w:val="00F835B9"/>
    <w:rsid w:val="00F835CE"/>
    <w:rsid w:val="00F837AF"/>
    <w:rsid w:val="00F83D9F"/>
    <w:rsid w:val="00F84516"/>
    <w:rsid w:val="00F84551"/>
    <w:rsid w:val="00F84D0E"/>
    <w:rsid w:val="00F84ED2"/>
    <w:rsid w:val="00F85114"/>
    <w:rsid w:val="00F852EC"/>
    <w:rsid w:val="00F85648"/>
    <w:rsid w:val="00F85893"/>
    <w:rsid w:val="00F85E9B"/>
    <w:rsid w:val="00F85F3A"/>
    <w:rsid w:val="00F8615A"/>
    <w:rsid w:val="00F8645F"/>
    <w:rsid w:val="00F86E19"/>
    <w:rsid w:val="00F87270"/>
    <w:rsid w:val="00F87DEF"/>
    <w:rsid w:val="00F87E16"/>
    <w:rsid w:val="00F87E21"/>
    <w:rsid w:val="00F901EA"/>
    <w:rsid w:val="00F90546"/>
    <w:rsid w:val="00F90715"/>
    <w:rsid w:val="00F90DD4"/>
    <w:rsid w:val="00F90E5C"/>
    <w:rsid w:val="00F911F6"/>
    <w:rsid w:val="00F9133D"/>
    <w:rsid w:val="00F9199A"/>
    <w:rsid w:val="00F91F38"/>
    <w:rsid w:val="00F92A22"/>
    <w:rsid w:val="00F92AF3"/>
    <w:rsid w:val="00F92CE4"/>
    <w:rsid w:val="00F92F94"/>
    <w:rsid w:val="00F9368F"/>
    <w:rsid w:val="00F939E1"/>
    <w:rsid w:val="00F9420E"/>
    <w:rsid w:val="00F9424F"/>
    <w:rsid w:val="00F9577C"/>
    <w:rsid w:val="00F96180"/>
    <w:rsid w:val="00F96909"/>
    <w:rsid w:val="00F96B63"/>
    <w:rsid w:val="00F96E27"/>
    <w:rsid w:val="00F97337"/>
    <w:rsid w:val="00F978E1"/>
    <w:rsid w:val="00F97A36"/>
    <w:rsid w:val="00F97CB5"/>
    <w:rsid w:val="00F97CFA"/>
    <w:rsid w:val="00F97DCD"/>
    <w:rsid w:val="00F97E69"/>
    <w:rsid w:val="00F97F4D"/>
    <w:rsid w:val="00FA0308"/>
    <w:rsid w:val="00FA050C"/>
    <w:rsid w:val="00FA069E"/>
    <w:rsid w:val="00FA0731"/>
    <w:rsid w:val="00FA0906"/>
    <w:rsid w:val="00FA0E93"/>
    <w:rsid w:val="00FA0FA5"/>
    <w:rsid w:val="00FA14E3"/>
    <w:rsid w:val="00FA15FC"/>
    <w:rsid w:val="00FA174A"/>
    <w:rsid w:val="00FA19DA"/>
    <w:rsid w:val="00FA1D82"/>
    <w:rsid w:val="00FA206A"/>
    <w:rsid w:val="00FA2AB6"/>
    <w:rsid w:val="00FA2E98"/>
    <w:rsid w:val="00FA3110"/>
    <w:rsid w:val="00FA330A"/>
    <w:rsid w:val="00FA34C8"/>
    <w:rsid w:val="00FA35F8"/>
    <w:rsid w:val="00FA37CC"/>
    <w:rsid w:val="00FA3977"/>
    <w:rsid w:val="00FA3AD5"/>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A44"/>
    <w:rsid w:val="00FB0E60"/>
    <w:rsid w:val="00FB124A"/>
    <w:rsid w:val="00FB1AB1"/>
    <w:rsid w:val="00FB1B2C"/>
    <w:rsid w:val="00FB1D67"/>
    <w:rsid w:val="00FB277A"/>
    <w:rsid w:val="00FB2B86"/>
    <w:rsid w:val="00FB3230"/>
    <w:rsid w:val="00FB3832"/>
    <w:rsid w:val="00FB3B33"/>
    <w:rsid w:val="00FB3EE9"/>
    <w:rsid w:val="00FB4320"/>
    <w:rsid w:val="00FB4464"/>
    <w:rsid w:val="00FB4672"/>
    <w:rsid w:val="00FB4B0D"/>
    <w:rsid w:val="00FB55DF"/>
    <w:rsid w:val="00FB595B"/>
    <w:rsid w:val="00FB5B30"/>
    <w:rsid w:val="00FB5C56"/>
    <w:rsid w:val="00FB5DF8"/>
    <w:rsid w:val="00FB6169"/>
    <w:rsid w:val="00FB7028"/>
    <w:rsid w:val="00FB733C"/>
    <w:rsid w:val="00FB7B63"/>
    <w:rsid w:val="00FB7EA8"/>
    <w:rsid w:val="00FC0172"/>
    <w:rsid w:val="00FC02E4"/>
    <w:rsid w:val="00FC0930"/>
    <w:rsid w:val="00FC0BDC"/>
    <w:rsid w:val="00FC0D04"/>
    <w:rsid w:val="00FC0DE2"/>
    <w:rsid w:val="00FC0E1B"/>
    <w:rsid w:val="00FC0F24"/>
    <w:rsid w:val="00FC1025"/>
    <w:rsid w:val="00FC1034"/>
    <w:rsid w:val="00FC114D"/>
    <w:rsid w:val="00FC1173"/>
    <w:rsid w:val="00FC1356"/>
    <w:rsid w:val="00FC1430"/>
    <w:rsid w:val="00FC1646"/>
    <w:rsid w:val="00FC1769"/>
    <w:rsid w:val="00FC1F96"/>
    <w:rsid w:val="00FC2086"/>
    <w:rsid w:val="00FC21BD"/>
    <w:rsid w:val="00FC2869"/>
    <w:rsid w:val="00FC2B43"/>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B00"/>
    <w:rsid w:val="00FC6E6A"/>
    <w:rsid w:val="00FC76B2"/>
    <w:rsid w:val="00FC773B"/>
    <w:rsid w:val="00FC77AE"/>
    <w:rsid w:val="00FD0208"/>
    <w:rsid w:val="00FD042D"/>
    <w:rsid w:val="00FD0670"/>
    <w:rsid w:val="00FD0724"/>
    <w:rsid w:val="00FD07CF"/>
    <w:rsid w:val="00FD07EF"/>
    <w:rsid w:val="00FD0EF1"/>
    <w:rsid w:val="00FD12DD"/>
    <w:rsid w:val="00FD150D"/>
    <w:rsid w:val="00FD19D6"/>
    <w:rsid w:val="00FD1DF9"/>
    <w:rsid w:val="00FD2B4A"/>
    <w:rsid w:val="00FD2F92"/>
    <w:rsid w:val="00FD2FB0"/>
    <w:rsid w:val="00FD3167"/>
    <w:rsid w:val="00FD3228"/>
    <w:rsid w:val="00FD3336"/>
    <w:rsid w:val="00FD338B"/>
    <w:rsid w:val="00FD360B"/>
    <w:rsid w:val="00FD3A61"/>
    <w:rsid w:val="00FD3A98"/>
    <w:rsid w:val="00FD3D27"/>
    <w:rsid w:val="00FD3DF8"/>
    <w:rsid w:val="00FD4512"/>
    <w:rsid w:val="00FD47F5"/>
    <w:rsid w:val="00FD481F"/>
    <w:rsid w:val="00FD4872"/>
    <w:rsid w:val="00FD50A0"/>
    <w:rsid w:val="00FD5116"/>
    <w:rsid w:val="00FD5B49"/>
    <w:rsid w:val="00FD62CE"/>
    <w:rsid w:val="00FD6992"/>
    <w:rsid w:val="00FD6E39"/>
    <w:rsid w:val="00FD711D"/>
    <w:rsid w:val="00FD7399"/>
    <w:rsid w:val="00FD753C"/>
    <w:rsid w:val="00FD7871"/>
    <w:rsid w:val="00FD7D29"/>
    <w:rsid w:val="00FD7E6C"/>
    <w:rsid w:val="00FE00A1"/>
    <w:rsid w:val="00FE0558"/>
    <w:rsid w:val="00FE0BFA"/>
    <w:rsid w:val="00FE172C"/>
    <w:rsid w:val="00FE1783"/>
    <w:rsid w:val="00FE1AE0"/>
    <w:rsid w:val="00FE1C1B"/>
    <w:rsid w:val="00FE2D47"/>
    <w:rsid w:val="00FE3096"/>
    <w:rsid w:val="00FE3363"/>
    <w:rsid w:val="00FE33E7"/>
    <w:rsid w:val="00FE3412"/>
    <w:rsid w:val="00FE41BD"/>
    <w:rsid w:val="00FE4231"/>
    <w:rsid w:val="00FE43E3"/>
    <w:rsid w:val="00FE47EC"/>
    <w:rsid w:val="00FE4E93"/>
    <w:rsid w:val="00FE5CE6"/>
    <w:rsid w:val="00FE5F23"/>
    <w:rsid w:val="00FE60CF"/>
    <w:rsid w:val="00FE61C4"/>
    <w:rsid w:val="00FE663C"/>
    <w:rsid w:val="00FE66B9"/>
    <w:rsid w:val="00FE67D9"/>
    <w:rsid w:val="00FE683B"/>
    <w:rsid w:val="00FE6BB8"/>
    <w:rsid w:val="00FE7247"/>
    <w:rsid w:val="00FE7448"/>
    <w:rsid w:val="00FE7603"/>
    <w:rsid w:val="00FF0257"/>
    <w:rsid w:val="00FF02F9"/>
    <w:rsid w:val="00FF0400"/>
    <w:rsid w:val="00FF0407"/>
    <w:rsid w:val="00FF0877"/>
    <w:rsid w:val="00FF0F15"/>
    <w:rsid w:val="00FF132D"/>
    <w:rsid w:val="00FF167F"/>
    <w:rsid w:val="00FF16BF"/>
    <w:rsid w:val="00FF1848"/>
    <w:rsid w:val="00FF1D46"/>
    <w:rsid w:val="00FF1DD3"/>
    <w:rsid w:val="00FF1F19"/>
    <w:rsid w:val="00FF1FDA"/>
    <w:rsid w:val="00FF20AD"/>
    <w:rsid w:val="00FF234B"/>
    <w:rsid w:val="00FF2465"/>
    <w:rsid w:val="00FF29E4"/>
    <w:rsid w:val="00FF2A8F"/>
    <w:rsid w:val="00FF2C35"/>
    <w:rsid w:val="00FF2ECC"/>
    <w:rsid w:val="00FF3025"/>
    <w:rsid w:val="00FF3990"/>
    <w:rsid w:val="00FF3D8D"/>
    <w:rsid w:val="00FF4036"/>
    <w:rsid w:val="00FF4072"/>
    <w:rsid w:val="00FF472F"/>
    <w:rsid w:val="00FF49FD"/>
    <w:rsid w:val="00FF4A27"/>
    <w:rsid w:val="00FF4A5D"/>
    <w:rsid w:val="00FF514D"/>
    <w:rsid w:val="00FF56E9"/>
    <w:rsid w:val="00FF5772"/>
    <w:rsid w:val="00FF5C59"/>
    <w:rsid w:val="00FF5CD4"/>
    <w:rsid w:val="00FF5E78"/>
    <w:rsid w:val="00FF6192"/>
    <w:rsid w:val="00FF6508"/>
    <w:rsid w:val="00FF689A"/>
    <w:rsid w:val="00FF6976"/>
    <w:rsid w:val="00FF6AEB"/>
    <w:rsid w:val="00FF6E5A"/>
    <w:rsid w:val="00FF727A"/>
    <w:rsid w:val="00FF73DC"/>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628A833B-645A-4C47-9DE7-A1F5B79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 w:type="character" w:styleId="Emphasis">
    <w:name w:val="Emphasis"/>
    <w:basedOn w:val="DefaultParagraphFont"/>
    <w:uiPriority w:val="20"/>
    <w:qFormat/>
    <w:rsid w:val="00747BB8"/>
    <w:rPr>
      <w:i/>
      <w:iCs/>
    </w:rPr>
  </w:style>
  <w:style w:type="table" w:styleId="TableGrid">
    <w:name w:val="Table Grid"/>
    <w:basedOn w:val="TableNormal"/>
    <w:uiPriority w:val="39"/>
    <w:rsid w:val="00496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473378398">
      <w:bodyDiv w:val="1"/>
      <w:marLeft w:val="0"/>
      <w:marRight w:val="0"/>
      <w:marTop w:val="0"/>
      <w:marBottom w:val="0"/>
      <w:divBdr>
        <w:top w:val="none" w:sz="0" w:space="0" w:color="auto"/>
        <w:left w:val="none" w:sz="0" w:space="0" w:color="auto"/>
        <w:bottom w:val="none" w:sz="0" w:space="0" w:color="auto"/>
        <w:right w:val="none" w:sz="0" w:space="0" w:color="auto"/>
      </w:divBdr>
    </w:div>
    <w:div w:id="47791842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68923293">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17277231">
      <w:bodyDiv w:val="1"/>
      <w:marLeft w:val="0"/>
      <w:marRight w:val="0"/>
      <w:marTop w:val="0"/>
      <w:marBottom w:val="0"/>
      <w:divBdr>
        <w:top w:val="none" w:sz="0" w:space="0" w:color="auto"/>
        <w:left w:val="none" w:sz="0" w:space="0" w:color="auto"/>
        <w:bottom w:val="none" w:sz="0" w:space="0" w:color="auto"/>
        <w:right w:val="none" w:sz="0" w:space="0" w:color="auto"/>
      </w:divBdr>
      <w:divsChild>
        <w:div w:id="1746221693">
          <w:marLeft w:val="0"/>
          <w:marRight w:val="0"/>
          <w:marTop w:val="0"/>
          <w:marBottom w:val="0"/>
          <w:divBdr>
            <w:top w:val="none" w:sz="0" w:space="0" w:color="auto"/>
            <w:left w:val="none" w:sz="0" w:space="0" w:color="auto"/>
            <w:bottom w:val="none" w:sz="0" w:space="0" w:color="auto"/>
            <w:right w:val="none" w:sz="0" w:space="0" w:color="auto"/>
          </w:divBdr>
        </w:div>
      </w:divsChild>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tz.roth@utoronto.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yachie@synbiol.rcast.u-tokyo.ac.jp"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8137ED6-7646-F44E-94FD-BB43617E9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36</Pages>
  <Words>74037</Words>
  <Characters>422011</Characters>
  <Application>Microsoft Office Word</Application>
  <DocSecurity>0</DocSecurity>
  <Lines>3516</Lines>
  <Paragraphs>990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82</cp:revision>
  <cp:lastPrinted>2018-12-18T22:08:00Z</cp:lastPrinted>
  <dcterms:created xsi:type="dcterms:W3CDTF">2019-02-04T16:36:00Z</dcterms:created>
  <dcterms:modified xsi:type="dcterms:W3CDTF">2019-02-04T22:18:00Z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