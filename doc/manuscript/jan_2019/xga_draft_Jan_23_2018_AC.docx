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15A2DD1C"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del w:id="0" w:author="Frederick Roth" w:date="2019-01-22T16:08:00Z">
        <w:r w:rsidR="00C53891" w:rsidRPr="00C53891" w:rsidDel="008D6812">
          <w:rPr>
            <w:b/>
            <w:bCs/>
            <w:iCs/>
            <w:color w:val="000000" w:themeColor="text1"/>
            <w:sz w:val="26"/>
            <w:szCs w:val="26"/>
          </w:rPr>
          <w:delText xml:space="preserve">deep </w:delText>
        </w:r>
      </w:del>
      <w:ins w:id="1" w:author="Frederick Roth" w:date="2019-01-22T16:08:00Z">
        <w:r w:rsidR="008D6812">
          <w:rPr>
            <w:b/>
            <w:bCs/>
            <w:iCs/>
            <w:color w:val="000000" w:themeColor="text1"/>
            <w:sz w:val="26"/>
            <w:szCs w:val="26"/>
          </w:rPr>
          <w:t xml:space="preserve">high-order </w:t>
        </w:r>
      </w:ins>
      <w:r w:rsidR="00C53891" w:rsidRPr="00C53891">
        <w:rPr>
          <w:b/>
          <w:bCs/>
          <w:iCs/>
          <w:color w:val="000000" w:themeColor="text1"/>
          <w:sz w:val="26"/>
          <w:szCs w:val="26"/>
        </w:rPr>
        <w:t>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3A4A4FB5"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r w:rsidR="000A070F" w:rsidRPr="00EC2F5D">
        <w:rPr>
          <w:rFonts w:eastAsia="Times New Roman"/>
        </w:rPr>
        <w:t xml:space="preserve">complex </w:t>
      </w:r>
      <w:r w:rsidR="00B15EC7" w:rsidRPr="00EC2F5D">
        <w:rPr>
          <w:rFonts w:eastAsia="Times New Roman"/>
        </w:rPr>
        <w:t>multi-gene varian</w:t>
      </w:r>
      <w:r w:rsidR="00896201" w:rsidRPr="00EC2F5D">
        <w:rPr>
          <w:rFonts w:eastAsia="Times New Roman"/>
        </w:rPr>
        <w:t>t combinations within a target</w:t>
      </w:r>
      <w:r w:rsidR="00B15EC7" w:rsidRPr="00EC2F5D">
        <w:rPr>
          <w:rFonts w:eastAsia="Times New Roman"/>
        </w:rPr>
        <w:t xml:space="preserve"> gene set, enabling </w:t>
      </w:r>
      <w:del w:id="2" w:author="Frederick Roth" w:date="2019-01-22T15:57:00Z">
        <w:r w:rsidR="00B15EC7" w:rsidRPr="00EC2F5D" w:rsidDel="00393E07">
          <w:rPr>
            <w:rFonts w:eastAsia="Times New Roman"/>
          </w:rPr>
          <w:delText xml:space="preserve">a deep </w:delText>
        </w:r>
      </w:del>
      <w:ins w:id="3" w:author="Frederick Roth" w:date="2019-01-22T16:08:00Z">
        <w:r w:rsidR="008D6812">
          <w:rPr>
            <w:rFonts w:eastAsia="Times New Roman"/>
          </w:rPr>
          <w:t xml:space="preserve">high-order </w:t>
        </w:r>
      </w:ins>
      <w:r w:rsidR="00B15EC7" w:rsidRPr="00EC2F5D">
        <w:rPr>
          <w:rFonts w:eastAsia="Times New Roman"/>
        </w:rPr>
        <w:t>combinatorial genetic analysis (</w:t>
      </w:r>
      <w:ins w:id="4" w:author="Frederick Roth" w:date="2019-01-22T16:08:00Z">
        <w:r w:rsidR="008D6812">
          <w:rPr>
            <w:rFonts w:eastAsia="Times New Roman"/>
          </w:rPr>
          <w:t>“</w:t>
        </w:r>
      </w:ins>
      <w:del w:id="5" w:author="Frederick Roth" w:date="2019-01-22T15:56:00Z">
        <w:r w:rsidR="00B15EC7" w:rsidRPr="00EC2F5D" w:rsidDel="00393E07">
          <w:rPr>
            <w:rFonts w:eastAsia="Times New Roman"/>
          </w:rPr>
          <w:delText>DCGA</w:delText>
        </w:r>
      </w:del>
      <w:ins w:id="6" w:author="Frederick Roth" w:date="2019-01-22T15:56:00Z">
        <w:r w:rsidR="00393E07">
          <w:rPr>
            <w:rFonts w:eastAsia="Times New Roman"/>
          </w:rPr>
          <w:t>XGA</w:t>
        </w:r>
      </w:ins>
      <w:ins w:id="7" w:author="Frederick Roth" w:date="2019-01-22T16:08:00Z">
        <w:r w:rsidR="008D6812">
          <w:rPr>
            <w:rFonts w:eastAsia="Times New Roman"/>
          </w:rPr>
          <w:t>”</w:t>
        </w:r>
      </w:ins>
      <w:r w:rsidR="00B15EC7" w:rsidRPr="00EC2F5D">
        <w:rPr>
          <w:rFonts w:eastAsia="Times New Roman"/>
        </w:rPr>
        <w:t>).</w:t>
      </w:r>
      <w:r w:rsidR="00B03BB0" w:rsidRPr="00EC2F5D">
        <w:rPr>
          <w:rFonts w:eastAsia="Times New Roman"/>
        </w:rPr>
        <w:t xml:space="preserve">  </w:t>
      </w:r>
      <w:r w:rsidR="004931FF" w:rsidRPr="00EC2F5D">
        <w:rPr>
          <w:rFonts w:eastAsia="Times New Roman"/>
        </w:rPr>
        <w:t xml:space="preserve">Applying </w:t>
      </w:r>
      <w:del w:id="8" w:author="Frederick Roth" w:date="2019-01-22T15:56:00Z">
        <w:r w:rsidRPr="00EC2F5D" w:rsidDel="00393E07">
          <w:rPr>
            <w:rFonts w:eastAsia="Times New Roman"/>
          </w:rPr>
          <w:delText>DCGA</w:delText>
        </w:r>
      </w:del>
      <w:ins w:id="9" w:author="Frederick Roth" w:date="2019-01-22T16:09:00Z">
        <w:r w:rsidR="008D6812">
          <w:rPr>
            <w:rFonts w:eastAsia="Times New Roman"/>
          </w:rPr>
          <w:t xml:space="preserve">XGA </w:t>
        </w:r>
      </w:ins>
      <w:del w:id="10" w:author="Frederick Roth" w:date="2019-01-22T16:09:00Z">
        <w:r w:rsidRPr="00EC2F5D" w:rsidDel="008D6812">
          <w:rPr>
            <w:rFonts w:eastAsia="Times New Roman"/>
          </w:rPr>
          <w:delText xml:space="preserve"> </w:delText>
        </w:r>
      </w:del>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del w:id="11" w:author="Frederick Roth" w:date="2019-01-22T15:56:00Z">
        <w:r w:rsidR="009D32FD" w:rsidRPr="00EC2F5D" w:rsidDel="00393E07">
          <w:rPr>
            <w:rFonts w:eastAsia="Times New Roman"/>
          </w:rPr>
          <w:delText>DCGA</w:delText>
        </w:r>
      </w:del>
      <w:ins w:id="12" w:author="Frederick Roth" w:date="2019-01-22T16:09:00Z">
        <w:r w:rsidR="008D6812">
          <w:rPr>
            <w:rFonts w:eastAsia="Times New Roman"/>
          </w:rPr>
          <w:t>XGA</w:t>
        </w:r>
      </w:ins>
      <w:r w:rsidR="009D32FD" w:rsidRPr="00EC2F5D">
        <w:rPr>
          <w:rFonts w:eastAsia="Times New Roman"/>
        </w:rPr>
        <w:t xml:space="preserve">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w:t>
      </w:r>
      <w:del w:id="13" w:author="Frederick Roth" w:date="2019-01-22T15:56:00Z">
        <w:r w:rsidRPr="00EC2F5D" w:rsidDel="00393E07">
          <w:rPr>
            <w:rFonts w:eastAsia="Times New Roman"/>
          </w:rPr>
          <w:delText>DCGA</w:delText>
        </w:r>
      </w:del>
      <w:ins w:id="14" w:author="Frederick Roth" w:date="2019-01-22T16:09:00Z">
        <w:r w:rsidR="008D6812">
          <w:rPr>
            <w:rFonts w:eastAsia="Times New Roman"/>
          </w:rPr>
          <w:t>XGA</w:t>
        </w:r>
      </w:ins>
      <w:r w:rsidRPr="00EC2F5D">
        <w:rPr>
          <w:rFonts w:eastAsia="Times New Roman"/>
        </w:rPr>
        <w:t xml:space="preserve"> can help </w:t>
      </w:r>
      <w:r w:rsidR="00815669" w:rsidRPr="00EC2F5D">
        <w:rPr>
          <w:rFonts w:eastAsia="Times New Roman"/>
        </w:rPr>
        <w:t>dissect complex biological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06657E38"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such that combinations of genetic perturbations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r w:rsidR="009833C3">
        <w:rPr>
          <w:lang w:val="en-CA"/>
        </w:rPr>
        <w:t>D</w:t>
      </w:r>
      <w:r w:rsidR="009833C3">
        <w:rPr>
          <w:lang w:val="en-CA"/>
        </w:rPr>
        <w:t>isrupting</w:t>
      </w:r>
      <w:r w:rsidR="009833C3">
        <w:rPr>
          <w:lang w:val="en-CA"/>
        </w:rPr>
        <w:t xml:space="preserve"> </w:t>
      </w:r>
      <w:r>
        <w:rPr>
          <w:lang w:val="en-CA"/>
        </w:rPr>
        <w:t>gene</w:t>
      </w:r>
      <w:r w:rsidR="009833C3">
        <w:rPr>
          <w:lang w:val="en-CA"/>
        </w:rPr>
        <w:t xml:space="preserve"> pairs</w:t>
      </w:r>
      <w:r>
        <w:rPr>
          <w:lang w:val="en-CA"/>
        </w:rPr>
        <w:t xml:space="preserve">, </w:t>
      </w:r>
      <w:r w:rsidR="009833C3">
        <w:rPr>
          <w:lang w:val="en-CA"/>
        </w:rPr>
        <w:t xml:space="preserve">e.g., </w:t>
      </w:r>
      <w:r w:rsidR="009833C3">
        <w:rPr>
          <w:lang w:val="en-CA"/>
        </w:rPr>
        <w:t xml:space="preserve">using </w:t>
      </w:r>
      <w:r w:rsidR="009833C3">
        <w:rPr>
          <w:lang w:val="en-CA"/>
        </w:rPr>
        <w:t xml:space="preserve">synthetic genetic </w:t>
      </w:r>
      <w:ins w:id="15" w:author="Albi Celaj" w:date="2019-01-23T10:42:00Z">
        <w:r w:rsidR="006E3392">
          <w:rPr>
            <w:lang w:val="en-CA"/>
          </w:rPr>
          <w:t xml:space="preserve">array </w:t>
        </w:r>
      </w:ins>
      <w:ins w:id="16" w:author="Frederick Roth" w:date="2019-01-22T16:12:00Z">
        <w:r w:rsidR="009833C3">
          <w:rPr>
            <w:lang w:val="en-CA"/>
          </w:rPr>
          <w:t>analysis (SGA)</w:t>
        </w:r>
      </w:ins>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46DD7CED" w:rsidR="008D3E72" w:rsidRPr="001038A9" w:rsidRDefault="002F2500">
      <w:pPr>
        <w:jc w:val="both"/>
        <w:rPr>
          <w:bCs/>
          <w:iCs/>
          <w:color w:val="000000" w:themeColor="text1"/>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ins w:id="17" w:author="Frederick Roth" w:date="2019-01-22T16:33:00Z">
        <w:r w:rsidR="00825573">
          <w:rPr>
            <w:lang w:val="en-CA"/>
          </w:rPr>
          <w:t xml:space="preserve">can </w:t>
        </w:r>
      </w:ins>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w:t>
      </w:r>
      <w:ins w:id="18" w:author="Frederick Roth" w:date="2019-01-22T15:46:00Z">
        <w:r w:rsidR="00B75D02">
          <w:rPr>
            <w:lang w:val="en-CA"/>
          </w:rPr>
          <w:t xml:space="preserve"> In the case of </w:t>
        </w:r>
      </w:ins>
      <w:ins w:id="19" w:author="Frederick Roth" w:date="2019-01-22T15:45:00Z">
        <w:r w:rsidR="00B75D02">
          <w:t xml:space="preserve">ABC transporters </w:t>
        </w:r>
      </w:ins>
      <w:ins w:id="20" w:author="Frederick Roth" w:date="2019-01-22T15:46:00Z">
        <w:r w:rsidR="00B75D02">
          <w:t xml:space="preserve">(involved in cellular efflux of small molecules), </w:t>
        </w:r>
      </w:ins>
      <w:ins w:id="21" w:author="Frederick Roth" w:date="2019-01-22T15:47:00Z">
        <w:r w:rsidR="00B75D02">
          <w:t xml:space="preserve">there are </w:t>
        </w:r>
      </w:ins>
      <w:ins w:id="22" w:author="Frederick Roth" w:date="2019-01-22T15:48:00Z">
        <w:r w:rsidR="00B75D02">
          <w:t xml:space="preserve">both drug </w:t>
        </w:r>
      </w:ins>
      <w:ins w:id="23" w:author="Frederick Roth" w:date="2019-01-22T15:47:00Z">
        <w:r w:rsidR="00B75D02">
          <w:t xml:space="preserve">resistance </w:t>
        </w:r>
      </w:ins>
      <w:ins w:id="24" w:author="Frederick Roth" w:date="2019-01-22T15:48:00Z">
        <w:r w:rsidR="00B75D02">
          <w:t xml:space="preserve">and sensitivity phenomena that are observed only upon the </w:t>
        </w:r>
      </w:ins>
      <w:ins w:id="25" w:author="Frederick Roth" w:date="2019-01-22T15:49:00Z">
        <w:r w:rsidR="00B75D02">
          <w:t>deletion of three or more genes</w:t>
        </w:r>
      </w:ins>
      <w:ins w:id="26" w:author="Frederick Roth" w:date="2019-01-22T15:45:00Z">
        <w:r w:rsidR="00B75D02">
          <w:t xml:space="preserve"> </w:t>
        </w:r>
      </w:ins>
      <w:ins w:id="27" w:author="Frederick Roth" w:date="2019-01-22T15:42:00Z">
        <w:r w:rsidR="00B75D02">
          <w:fldChar w:fldCharType="begin" w:fldLock="1"/>
        </w:r>
      </w:ins>
      <w:r w:rsidR="007A4FB8">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2011)","previouslyFormattedCitation":"(Kolaczkowska et al., 2008; Snider et al., 2013; Suzuki et al., 2011)"},"properties":{"noteIndex":0},"schema":"https://github.com/citation-style-language/schema/raw/master/csl-citation.json"}</w:instrText>
      </w:r>
      <w:ins w:id="28" w:author="Frederick Roth" w:date="2019-01-22T15:42:00Z">
        <w:r w:rsidR="00B75D02">
          <w:fldChar w:fldCharType="separate"/>
        </w:r>
      </w:ins>
      <w:r w:rsidR="007A4FB8" w:rsidRPr="007A4FB8">
        <w:rPr>
          <w:noProof/>
        </w:rPr>
        <w:t>(Khakhina et al., 2015; Kolaczkowska et al., 2008; Suzuki et al., 2011)</w:t>
      </w:r>
      <w:ins w:id="29" w:author="Frederick Roth" w:date="2019-01-22T15:42:00Z">
        <w:r w:rsidR="00B75D02">
          <w:fldChar w:fldCharType="end"/>
        </w:r>
      </w:ins>
      <w:ins w:id="30" w:author="Frederick Roth" w:date="2019-01-22T15:51:00Z">
        <w:r w:rsidR="00B75D02">
          <w:t>.</w:t>
        </w:r>
      </w:ins>
      <w:ins w:id="31" w:author="Frederick Roth" w:date="2019-01-22T15:50:00Z">
        <w:r w:rsidR="00B75D02">
          <w:t xml:space="preserve"> </w:t>
        </w:r>
      </w:ins>
      <w:r w:rsidR="00E312AC">
        <w:rPr>
          <w:lang w:val="en-CA"/>
        </w:rPr>
        <w:t xml:space="preserve">More </w:t>
      </w:r>
      <w:r w:rsidR="00177272">
        <w:rPr>
          <w:rFonts w:eastAsia="Times New Roman"/>
          <w:color w:val="222222"/>
          <w:shd w:val="clear" w:color="auto" w:fill="FFFFFF"/>
          <w:lang w:val="en-CA"/>
        </w:rPr>
        <w:t xml:space="preserve">complex </w:t>
      </w:r>
      <w:r w:rsidR="00300051">
        <w:rPr>
          <w:rFonts w:eastAsia="Times New Roman"/>
          <w:color w:val="222222"/>
          <w:shd w:val="clear" w:color="auto" w:fill="FFFFFF"/>
          <w:lang w:val="en-CA"/>
        </w:rPr>
        <w:t>multi-variant effects</w:t>
      </w:r>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825573">
        <w:rPr>
          <w:lang w:val="en-CA"/>
        </w:rPr>
        <w:t>Unfortunately</w:t>
      </w:r>
      <w:r w:rsidR="000C6F86">
        <w:rPr>
          <w:lang w:val="en-CA"/>
        </w:rPr>
        <w:t>,</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w:t>
      </w:r>
      <w:r w:rsidR="00825573">
        <w:rPr>
          <w:lang w:val="en-CA"/>
        </w:rPr>
        <w:t xml:space="preserve">of </w:t>
      </w:r>
      <w:r w:rsidR="008D3E72">
        <w:rPr>
          <w:lang w:val="en-CA"/>
        </w:rPr>
        <w:t>highly-complex genetic interactions</w:t>
      </w:r>
      <w:r w:rsidR="00756C35">
        <w:rPr>
          <w:lang w:val="en-CA"/>
        </w:rPr>
        <w:t>.</w:t>
      </w:r>
    </w:p>
    <w:p w14:paraId="6896936E" w14:textId="77777777" w:rsidR="00B5428B" w:rsidRDefault="00B5428B" w:rsidP="009759F3">
      <w:pPr>
        <w:jc w:val="both"/>
        <w:rPr>
          <w:lang w:val="en-CA"/>
        </w:rPr>
      </w:pPr>
    </w:p>
    <w:p w14:paraId="2608932C" w14:textId="69307C9E" w:rsidR="00DB0ED8" w:rsidRPr="00C10226" w:rsidRDefault="00393E07" w:rsidP="00CB2DD0">
      <w:pPr>
        <w:jc w:val="both"/>
        <w:rPr>
          <w:lang w:val="en-CA"/>
          <w:rPrChange w:id="32" w:author="Albi Celaj" w:date="2019-01-23T12:06:00Z">
            <w:rPr>
              <w:rFonts w:eastAsia="Times New Roman"/>
            </w:rPr>
          </w:rPrChange>
        </w:rPr>
      </w:pPr>
      <w:r>
        <w:rPr>
          <w:lang w:val="en-CA"/>
        </w:rPr>
        <w:t xml:space="preserve">Revealing </w:t>
      </w:r>
      <w:del w:id="33" w:author="Albi Celaj" w:date="2019-01-23T12:41:00Z">
        <w:r w:rsidDel="00F7008C">
          <w:rPr>
            <w:lang w:val="en-CA"/>
          </w:rPr>
          <w:delText xml:space="preserve">the </w:delText>
        </w:r>
      </w:del>
      <w:r>
        <w:rPr>
          <w:lang w:val="en-CA"/>
        </w:rPr>
        <w:t xml:space="preserve">functional contributions </w:t>
      </w:r>
      <w:ins w:id="34" w:author="Albi Celaj" w:date="2019-01-23T12:41:00Z">
        <w:r w:rsidR="00F7008C">
          <w:rPr>
            <w:lang w:val="en-CA"/>
          </w:rPr>
          <w:t>in</w:t>
        </w:r>
      </w:ins>
      <w:del w:id="35" w:author="Albi Celaj" w:date="2019-01-23T12:41:00Z">
        <w:r w:rsidDel="00F7008C">
          <w:rPr>
            <w:lang w:val="en-CA"/>
          </w:rPr>
          <w:delText>of</w:delText>
        </w:r>
      </w:del>
      <w:r>
        <w:rPr>
          <w:lang w:val="en-CA"/>
        </w:rPr>
        <w:t xml:space="preserve"> </w:t>
      </w:r>
      <w:ins w:id="36" w:author="Albi Celaj" w:date="2019-01-23T12:41:00Z">
        <w:r w:rsidR="00F7008C">
          <w:rPr>
            <w:lang w:val="en-CA"/>
          </w:rPr>
          <w:t xml:space="preserve">complex </w:t>
        </w:r>
        <w:r w:rsidR="009F6684">
          <w:rPr>
            <w:lang w:val="en-CA"/>
          </w:rPr>
          <w:t xml:space="preserve">genetic </w:t>
        </w:r>
      </w:ins>
      <w:del w:id="37" w:author="Albi Celaj" w:date="2019-01-23T12:41:00Z">
        <w:r w:rsidDel="00F7008C">
          <w:rPr>
            <w:lang w:val="en-CA"/>
          </w:rPr>
          <w:delText xml:space="preserve">complex genetic </w:delText>
        </w:r>
      </w:del>
      <w:ins w:id="38" w:author="Albi Celaj" w:date="2019-01-23T12:41:00Z">
        <w:r w:rsidR="00F7008C">
          <w:rPr>
            <w:lang w:val="en-CA"/>
          </w:rPr>
          <w:t>systems</w:t>
        </w:r>
      </w:ins>
      <w:ins w:id="39" w:author="Albi Celaj" w:date="2019-01-23T11:44:00Z">
        <w:r w:rsidR="00CB2DD0">
          <w:rPr>
            <w:lang w:val="en-CA"/>
          </w:rPr>
          <w:t xml:space="preserve"> requires </w:t>
        </w:r>
      </w:ins>
      <w:proofErr w:type="spellStart"/>
      <w:ins w:id="40" w:author="Albi Celaj" w:date="2019-01-23T12:03:00Z">
        <w:r w:rsidR="00793D9A">
          <w:rPr>
            <w:lang w:val="en-CA"/>
          </w:rPr>
          <w:t>combinatori</w:t>
        </w:r>
        <w:r w:rsidR="00084186">
          <w:rPr>
            <w:lang w:val="en-CA"/>
          </w:rPr>
          <w:t>ally</w:t>
        </w:r>
        <w:proofErr w:type="spellEnd"/>
        <w:r w:rsidR="00084186">
          <w:rPr>
            <w:lang w:val="en-CA"/>
          </w:rPr>
          <w:t xml:space="preserve"> extensive</w:t>
        </w:r>
      </w:ins>
      <w:del w:id="41" w:author="Albi Celaj" w:date="2019-01-23T11:02:00Z">
        <w:r w:rsidDel="00FC6B00">
          <w:rPr>
            <w:lang w:val="en-CA"/>
          </w:rPr>
          <w:delText>systems</w:delText>
        </w:r>
      </w:del>
      <w:del w:id="42" w:author="Albi Celaj" w:date="2019-01-23T11:45:00Z">
        <w:r w:rsidDel="00CB2DD0">
          <w:rPr>
            <w:lang w:val="en-CA"/>
          </w:rPr>
          <w:delText xml:space="preserve"> requires </w:delText>
        </w:r>
        <w:r w:rsidR="00E718EA" w:rsidDel="00CB2DD0">
          <w:rPr>
            <w:lang w:val="en-CA"/>
          </w:rPr>
          <w:delText>combinatorial</w:delText>
        </w:r>
      </w:del>
      <w:r w:rsidR="00E718EA">
        <w:rPr>
          <w:lang w:val="en-CA"/>
        </w:rPr>
        <w:t xml:space="preserve"> genetic analysis</w:t>
      </w:r>
      <w:ins w:id="43" w:author="Albi Celaj" w:date="2019-01-23T12:07:00Z">
        <w:r w:rsidR="00C10226">
          <w:rPr>
            <w:lang w:val="en-CA"/>
          </w:rPr>
          <w:t xml:space="preserve"> </w:t>
        </w:r>
      </w:ins>
      <w:ins w:id="44" w:author="Albi Celaj" w:date="2019-01-23T12:40:00Z">
        <w:r w:rsidR="00154410">
          <w:rPr>
            <w:lang w:val="en-CA"/>
          </w:rPr>
          <w:t>of</w:t>
        </w:r>
      </w:ins>
      <w:del w:id="45" w:author="Albi Celaj" w:date="2019-01-23T12:06:00Z">
        <w:r w:rsidR="00E718EA" w:rsidDel="00C10226">
          <w:rPr>
            <w:lang w:val="en-CA"/>
          </w:rPr>
          <w:delText xml:space="preserve"> </w:delText>
        </w:r>
      </w:del>
      <w:del w:id="46" w:author="Albi Celaj" w:date="2019-01-23T11:48:00Z">
        <w:r w:rsidDel="00C7385F">
          <w:rPr>
            <w:lang w:val="en-CA"/>
          </w:rPr>
          <w:delText>applied to</w:delText>
        </w:r>
      </w:del>
      <w:r>
        <w:rPr>
          <w:lang w:val="en-CA"/>
        </w:rPr>
        <w:t xml:space="preserve"> </w:t>
      </w:r>
      <w:ins w:id="47" w:author="Albi Celaj" w:date="2019-01-23T11:48:00Z">
        <w:r w:rsidR="0048273C">
          <w:rPr>
            <w:lang w:val="en-CA"/>
          </w:rPr>
          <w:t xml:space="preserve">high-order </w:t>
        </w:r>
      </w:ins>
      <w:ins w:id="48" w:author="Albi Celaj" w:date="2019-01-23T12:10:00Z">
        <w:r w:rsidR="00B329D3">
          <w:rPr>
            <w:lang w:val="en-CA"/>
          </w:rPr>
          <w:t>multi-gene variant</w:t>
        </w:r>
      </w:ins>
      <w:ins w:id="49" w:author="Albi Celaj" w:date="2019-01-23T12:42:00Z">
        <w:r w:rsidR="00B329D3">
          <w:rPr>
            <w:lang w:val="en-CA"/>
          </w:rPr>
          <w:t xml:space="preserve"> effects</w:t>
        </w:r>
      </w:ins>
      <w:del w:id="50" w:author="Albi Celaj" w:date="2019-01-23T12:08:00Z">
        <w:r w:rsidDel="00C10226">
          <w:rPr>
            <w:lang w:val="en-CA"/>
          </w:rPr>
          <w:delText>three or more</w:delText>
        </w:r>
      </w:del>
      <w:del w:id="51" w:author="Albi Celaj" w:date="2019-01-23T12:10:00Z">
        <w:r w:rsidDel="005F6F12">
          <w:rPr>
            <w:lang w:val="en-CA"/>
          </w:rPr>
          <w:delText xml:space="preserve"> genes</w:delText>
        </w:r>
      </w:del>
      <w:r w:rsidR="008D6812">
        <w:rPr>
          <w:lang w:val="en-CA"/>
        </w:rPr>
        <w:t xml:space="preserve"> (</w:t>
      </w:r>
      <w:r w:rsidR="00825573">
        <w:rPr>
          <w:lang w:val="en-CA"/>
        </w:rPr>
        <w:t>“</w:t>
      </w:r>
      <w:r w:rsidR="008D6812">
        <w:rPr>
          <w:lang w:val="en-CA"/>
        </w:rPr>
        <w:t>XGA</w:t>
      </w:r>
      <w:r w:rsidR="00825573">
        <w:rPr>
          <w:lang w:val="en-CA"/>
        </w:rPr>
        <w:t>”</w:t>
      </w:r>
      <w:r w:rsidR="008D6812">
        <w:rPr>
          <w:lang w:val="en-CA"/>
        </w:rPr>
        <w:t>)</w:t>
      </w:r>
      <w:r w:rsidR="00E718EA">
        <w:rPr>
          <w:lang w:val="en-CA"/>
        </w:rPr>
        <w:t>.</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w:t>
      </w:r>
      <w:r w:rsidR="008D6812">
        <w:rPr>
          <w:lang w:val="en-CA"/>
        </w:rPr>
        <w:t>XGA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r w:rsidR="007C575E">
        <w:rPr>
          <w:lang w:val="en-CA"/>
        </w:rPr>
        <w:t xml:space="preserve">yeast </w:t>
      </w:r>
      <w:r w:rsidR="0016482C">
        <w:rPr>
          <w:lang w:val="en-CA"/>
        </w:rPr>
        <w:t xml:space="preserve">ABC transporters </w:t>
      </w:r>
      <w:r w:rsidR="00E312AC">
        <w:rPr>
          <w:lang w:val="en-CA"/>
        </w:rPr>
        <w:t>that ha</w:t>
      </w:r>
      <w:r w:rsidR="003B24A9">
        <w:rPr>
          <w:lang w:val="en-CA"/>
        </w:rPr>
        <w:t>ve</w:t>
      </w:r>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196DCC">
        <w:rPr>
          <w:rFonts w:eastAsia="Times New Roman"/>
        </w:rPr>
        <w:t>W</w:t>
      </w:r>
      <w:r w:rsidR="003E7C3E">
        <w:rPr>
          <w:rFonts w:eastAsia="Times New Roman"/>
        </w:rPr>
        <w:t xml:space="preserve">e used </w:t>
      </w:r>
      <w:r w:rsidR="008D6812">
        <w:rPr>
          <w:rFonts w:eastAsia="Times New Roman"/>
        </w:rPr>
        <w:t>XGA</w:t>
      </w:r>
      <w:r w:rsidR="003E7C3E">
        <w:rPr>
          <w:rFonts w:eastAsia="Times New Roman"/>
        </w:rPr>
        <w:t xml:space="preserve">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r w:rsidR="00515333">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t>
      </w:r>
      <w:r w:rsidR="00825573">
        <w:rPr>
          <w:rFonts w:eastAsia="Times New Roman"/>
        </w:rPr>
        <w:t xml:space="preserve">to </w:t>
      </w:r>
      <w:r w:rsidR="00C26B52">
        <w:rPr>
          <w:rFonts w:eastAsia="Times New Roman"/>
        </w:rPr>
        <w:t>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825573">
        <w:rPr>
          <w:rFonts w:eastAsia="Times New Roman"/>
        </w:rPr>
        <w:t xml:space="preserve">This </w:t>
      </w:r>
      <w:r w:rsidR="00825573">
        <w:rPr>
          <w:bCs/>
          <w:iCs/>
          <w:color w:val="000000" w:themeColor="text1"/>
        </w:rPr>
        <w:t xml:space="preserve">modeling </w:t>
      </w:r>
      <w:r w:rsidR="00687512">
        <w:rPr>
          <w:bCs/>
          <w:iCs/>
          <w:color w:val="000000" w:themeColor="text1"/>
        </w:rPr>
        <w:t xml:space="preserve">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825573">
        <w:rPr>
          <w:rFonts w:eastAsia="Times New Roman"/>
        </w:rPr>
        <w:t xml:space="preserve">that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w:t>
      </w:r>
      <w:proofErr w:type="spellStart"/>
      <w:r>
        <w:rPr>
          <w:b/>
          <w:bCs/>
          <w:iCs/>
          <w:color w:val="000000" w:themeColor="text1"/>
        </w:rPr>
        <w:t>combinatorial</w:t>
      </w:r>
      <w:r w:rsidR="006F5157">
        <w:rPr>
          <w:b/>
          <w:bCs/>
          <w:iCs/>
          <w:color w:val="000000" w:themeColor="text1"/>
        </w:rPr>
        <w:t>ly</w:t>
      </w:r>
      <w:proofErr w:type="spellEnd"/>
      <w:r w:rsidR="006F5157">
        <w:rPr>
          <w:b/>
          <w:bCs/>
          <w:iCs/>
          <w:color w:val="000000" w:themeColor="text1"/>
        </w:rPr>
        <w:t xml:space="preserve"> complex</w:t>
      </w:r>
      <w:r>
        <w:rPr>
          <w:b/>
          <w:bCs/>
          <w:iCs/>
          <w:color w:val="000000" w:themeColor="text1"/>
        </w:rPr>
        <w:t xml:space="preserve"> mutants</w:t>
      </w:r>
    </w:p>
    <w:p w14:paraId="79EFC0AF" w14:textId="2A0B8C61"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del w:id="52" w:author="Frederick Roth" w:date="2019-01-22T15:56:00Z">
        <w:r w:rsidDel="00393E07">
          <w:rPr>
            <w:bCs/>
            <w:iCs/>
            <w:color w:val="000000" w:themeColor="text1"/>
          </w:rPr>
          <w:delText>DCGA</w:delText>
        </w:r>
      </w:del>
      <w:ins w:id="53" w:author="Frederick Roth" w:date="2019-01-22T16:09:00Z">
        <w:r w:rsidR="008D6812">
          <w:rPr>
            <w:bCs/>
            <w:iCs/>
            <w:color w:val="000000" w:themeColor="text1"/>
          </w:rPr>
          <w:t>XGA</w:t>
        </w:r>
      </w:ins>
      <w:r>
        <w:rPr>
          <w:bCs/>
          <w:iCs/>
          <w:color w:val="000000" w:themeColor="text1"/>
        </w:rPr>
        <w:t xml:space="preserve"> strategy and its component parts (Figure 1), then show results of the strategy as applied to a set of </w:t>
      </w:r>
      <w:del w:id="54" w:author="Frederick Roth" w:date="2019-01-22T16:35:00Z">
        <w:r w:rsidDel="00825573">
          <w:rPr>
            <w:bCs/>
            <w:iCs/>
            <w:color w:val="000000" w:themeColor="text1"/>
          </w:rPr>
          <w:delText xml:space="preserve">16 </w:delText>
        </w:r>
      </w:del>
      <w:ins w:id="55" w:author="Frederick Roth" w:date="2019-01-22T16:35:00Z">
        <w:r w:rsidR="00825573">
          <w:rPr>
            <w:bCs/>
            <w:iCs/>
            <w:color w:val="000000" w:themeColor="text1"/>
          </w:rPr>
          <w:t xml:space="preserve">sixteen </w:t>
        </w:r>
      </w:ins>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04F2CB36"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ins w:id="56" w:author="Frederick Roth" w:date="2019-01-22T16:36:00Z">
        <w:r w:rsidR="00825573">
          <w:rPr>
            <w:lang w:val="en-CA"/>
          </w:rPr>
          <w:t xml:space="preserve"> </w:t>
        </w:r>
      </w:ins>
      <w:r>
        <w:rPr>
          <w:lang w:val="en-CA"/>
        </w:rPr>
        <w:t>Progeny of the cross (‘</w:t>
      </w:r>
      <w:proofErr w:type="spellStart"/>
      <w:r>
        <w:rPr>
          <w:lang w:val="en-CA"/>
        </w:rPr>
        <w:t>segregants</w:t>
      </w:r>
      <w:proofErr w:type="spellEnd"/>
      <w:r>
        <w:rPr>
          <w:lang w:val="en-CA"/>
        </w:rPr>
        <w:t xml:space="preserve">’)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w:t>
      </w:r>
      <w:proofErr w:type="spellStart"/>
      <w:r>
        <w:rPr>
          <w:lang w:val="en-CA"/>
        </w:rPr>
        <w:t>segregant</w:t>
      </w:r>
      <w:proofErr w:type="spellEnd"/>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w:t>
      </w:r>
      <w:ins w:id="57" w:author="Frederick Roth" w:date="2019-01-22T16:36:00Z">
        <w:r w:rsidR="00825573">
          <w:rPr>
            <w:lang w:val="en-CA"/>
          </w:rPr>
          <w:t xml:space="preserve">will </w:t>
        </w:r>
      </w:ins>
      <w:r>
        <w:rPr>
          <w:lang w:val="en-CA"/>
        </w:rPr>
        <w:t xml:space="preserve">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ins w:id="58" w:author="Frederick Roth" w:date="2019-01-22T16:36:00Z">
        <w:r w:rsidR="00825573">
          <w:rPr>
            <w:lang w:val="en-CA"/>
          </w:rPr>
          <w:t xml:space="preserve">the fact that </w:t>
        </w:r>
      </w:ins>
      <w:r>
        <w:rPr>
          <w:lang w:val="en-CA"/>
        </w:rPr>
        <w:t xml:space="preserve">parents can differ at </w:t>
      </w:r>
      <w:del w:id="59" w:author="Frederick Roth" w:date="2019-01-22T16:36:00Z">
        <w:r w:rsidDel="00825573">
          <w:rPr>
            <w:lang w:val="en-CA"/>
          </w:rPr>
          <w:delText>~</w:delText>
        </w:r>
      </w:del>
      <w:ins w:id="60" w:author="Frederick Roth" w:date="2019-01-22T16:36:00Z">
        <w:r w:rsidR="00825573">
          <w:rPr>
            <w:lang w:val="en-CA"/>
          </w:rPr>
          <w:t>&gt;</w:t>
        </w:r>
      </w:ins>
      <w:r>
        <w:rPr>
          <w:lang w:val="en-CA"/>
        </w:rPr>
        <w:t>10</w:t>
      </w:r>
      <w:r w:rsidRPr="001C1222">
        <w:rPr>
          <w:vertAlign w:val="superscript"/>
          <w:lang w:val="en-CA"/>
        </w:rPr>
        <w:t>5</w:t>
      </w:r>
      <w:r>
        <w:rPr>
          <w:lang w:val="en-CA"/>
        </w:rPr>
        <w:t xml:space="preserve"> positions</w:t>
      </w:r>
      <w:del w:id="61" w:author="Frederick Roth" w:date="2019-01-22T16:36:00Z">
        <w:r w:rsidDel="00825573">
          <w:rPr>
            <w:lang w:val="en-CA"/>
          </w:rPr>
          <w:delText xml:space="preserve">. This both </w:delText>
        </w:r>
      </w:del>
      <w:ins w:id="62" w:author="Frederick Roth" w:date="2019-01-22T16:37:00Z">
        <w:r w:rsidR="00825573">
          <w:rPr>
            <w:lang w:val="en-CA"/>
          </w:rPr>
          <w:t xml:space="preserve">, coupled with genetic linkage of proximal variants, </w:t>
        </w:r>
      </w:ins>
      <w:ins w:id="63" w:author="Frederick Roth" w:date="2019-01-22T16:36:00Z">
        <w:r w:rsidR="00825573">
          <w:rPr>
            <w:lang w:val="en-CA"/>
          </w:rPr>
          <w:t xml:space="preserve">can </w:t>
        </w:r>
      </w:ins>
      <w:del w:id="64" w:author="Frederick Roth" w:date="2019-01-22T16:36:00Z">
        <w:r w:rsidDel="00825573">
          <w:rPr>
            <w:lang w:val="en-CA"/>
          </w:rPr>
          <w:delText xml:space="preserve">makes </w:delText>
        </w:r>
      </w:del>
      <w:ins w:id="65" w:author="Frederick Roth" w:date="2019-01-22T16:36:00Z">
        <w:r w:rsidR="00825573">
          <w:rPr>
            <w:lang w:val="en-CA"/>
          </w:rPr>
          <w:t xml:space="preserve">make </w:t>
        </w:r>
      </w:ins>
      <w:r>
        <w:rPr>
          <w:lang w:val="en-CA"/>
        </w:rPr>
        <w:t>it difficult to pinpoint the causal variants at each associated locus</w:t>
      </w:r>
      <w:ins w:id="66" w:author="Frederick Roth" w:date="2019-01-22T16:38:00Z">
        <w:r w:rsidR="00825573">
          <w:rPr>
            <w:lang w:val="en-CA"/>
          </w:rPr>
          <w:t>,</w:t>
        </w:r>
      </w:ins>
      <w:del w:id="67" w:author="Frederick Roth" w:date="2019-01-22T16:38:00Z">
        <w:r w:rsidDel="00825573">
          <w:rPr>
            <w:lang w:val="en-CA"/>
          </w:rPr>
          <w:delText>, and introduces a multiple testing burden</w:delText>
        </w:r>
      </w:del>
      <w:r>
        <w:rPr>
          <w:lang w:val="en-CA"/>
        </w:rPr>
        <w:t xml:space="preserve"> such that a prohibitive number of individuals would be required for a comprehensive </w:t>
      </w:r>
      <w:del w:id="68" w:author="Frederick Roth" w:date="2019-01-22T15:56:00Z">
        <w:r w:rsidDel="00393E07">
          <w:rPr>
            <w:lang w:val="en-CA"/>
          </w:rPr>
          <w:delText>DCGA</w:delText>
        </w:r>
      </w:del>
      <w:ins w:id="69" w:author="Frederick Roth" w:date="2019-01-22T16:09:00Z">
        <w:r w:rsidR="008D6812">
          <w:rPr>
            <w:lang w:val="en-CA"/>
          </w:rPr>
          <w:t>XGA</w:t>
        </w:r>
      </w:ins>
      <w:r>
        <w:rPr>
          <w:lang w:val="en-CA"/>
        </w:rPr>
        <w:t xml:space="preserve"> to have an acceptable statistical power. </w:t>
      </w:r>
    </w:p>
    <w:p w14:paraId="3D73F60C" w14:textId="77777777" w:rsidR="008C7F53" w:rsidRDefault="008C7F53" w:rsidP="00DB0ED8">
      <w:pPr>
        <w:jc w:val="both"/>
        <w:rPr>
          <w:lang w:val="en-CA"/>
        </w:rPr>
      </w:pPr>
    </w:p>
    <w:p w14:paraId="641D5059" w14:textId="76314973"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parental strains which are </w:t>
      </w:r>
      <w:ins w:id="70" w:author="Frederick Roth" w:date="2019-01-22T16:38:00Z">
        <w:r w:rsidR="00825573">
          <w:rPr>
            <w:lang w:val="en-CA"/>
          </w:rPr>
          <w:t xml:space="preserve">then </w:t>
        </w:r>
      </w:ins>
      <w:r>
        <w:rPr>
          <w:lang w:val="en-CA"/>
        </w:rPr>
        <w:t>crossed to yield an ‘engineered population’</w:t>
      </w:r>
      <w:ins w:id="71" w:author="Frederick Roth" w:date="2019-01-22T16:38:00Z">
        <w:r w:rsidR="00825573">
          <w:rPr>
            <w:lang w:val="en-CA"/>
          </w:rPr>
          <w:t>,</w:t>
        </w:r>
      </w:ins>
      <w:r>
        <w:rPr>
          <w:lang w:val="en-CA"/>
        </w:rPr>
        <w:t xml:space="preserve"> </w:t>
      </w:r>
      <w:del w:id="72" w:author="Frederick Roth" w:date="2019-01-22T16:38:00Z">
        <w:r w:rsidDel="00825573">
          <w:rPr>
            <w:lang w:val="en-CA"/>
          </w:rPr>
          <w:delText xml:space="preserve">with </w:delText>
        </w:r>
      </w:del>
      <w:ins w:id="73" w:author="Frederick Roth" w:date="2019-01-22T16:39:00Z">
        <w:r w:rsidR="00825573">
          <w:rPr>
            <w:lang w:val="en-CA"/>
          </w:rPr>
          <w:t xml:space="preserve">which limits </w:t>
        </w:r>
      </w:ins>
      <w:r>
        <w:rPr>
          <w:lang w:val="en-CA"/>
        </w:rPr>
        <w:t xml:space="preserve">random segregation </w:t>
      </w:r>
      <w:del w:id="74" w:author="Frederick Roth" w:date="2019-01-22T16:39:00Z">
        <w:r w:rsidDel="00825573">
          <w:rPr>
            <w:lang w:val="en-CA"/>
          </w:rPr>
          <w:delText xml:space="preserve">of only </w:delText>
        </w:r>
      </w:del>
      <w:ins w:id="75" w:author="Frederick Roth" w:date="2019-01-22T16:39:00Z">
        <w:r w:rsidR="00825573">
          <w:rPr>
            <w:lang w:val="en-CA"/>
          </w:rPr>
          <w:t xml:space="preserve">to the set of </w:t>
        </w:r>
      </w:ins>
      <w:del w:id="76" w:author="Frederick Roth" w:date="2019-01-22T16:39:00Z">
        <w:r w:rsidDel="00825573">
          <w:rPr>
            <w:lang w:val="en-CA"/>
          </w:rPr>
          <w:delText xml:space="preserve">the </w:delText>
        </w:r>
      </w:del>
      <w:r>
        <w:rPr>
          <w:lang w:val="en-CA"/>
        </w:rPr>
        <w:t>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5346BA5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ins w:id="77" w:author="Albi Celaj" w:date="2019-01-23T13:16:00Z">
        <w:r w:rsidR="001565A9">
          <w:t xml:space="preserve">SGA </w:t>
        </w:r>
      </w:ins>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7CDF98CE" w:rsidR="008278B1" w:rsidRDefault="00DB0ED8" w:rsidP="00025615">
      <w:pPr>
        <w:jc w:val="both"/>
        <w:rPr>
          <w:ins w:id="78" w:author="Albi Celaj" w:date="2019-01-21T10:36:00Z"/>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t>
      </w:r>
      <w:del w:id="79" w:author="Frederick Roth" w:date="2019-01-22T16:41:00Z">
        <w:r w:rsidDel="00825573">
          <w:rPr>
            <w:bCs/>
            <w:iCs/>
            <w:color w:val="000000" w:themeColor="text1"/>
            <w:lang w:val="en-CA"/>
          </w:rPr>
          <w:delText xml:space="preserve">with introduction of </w:delText>
        </w:r>
      </w:del>
      <w:ins w:id="80" w:author="Frederick Roth" w:date="2019-01-22T16:41:00Z">
        <w:r w:rsidR="00825573">
          <w:rPr>
            <w:bCs/>
            <w:iCs/>
            <w:color w:val="000000" w:themeColor="text1"/>
            <w:lang w:val="en-CA"/>
          </w:rPr>
          <w:t xml:space="preserve">together with </w:t>
        </w:r>
      </w:ins>
      <w:r>
        <w:rPr>
          <w:bCs/>
          <w:iCs/>
          <w:color w:val="000000" w:themeColor="text1"/>
          <w:lang w:val="en-CA"/>
        </w:rPr>
        <w:t xml:space="preserve">additional </w:t>
      </w:r>
      <w:ins w:id="81" w:author="Frederick Roth" w:date="2019-01-22T16:41:00Z">
        <w:r w:rsidR="00825573">
          <w:rPr>
            <w:bCs/>
            <w:iCs/>
            <w:color w:val="000000" w:themeColor="text1"/>
            <w:lang w:val="en-CA"/>
          </w:rPr>
          <w:t xml:space="preserve">PCR-introduced </w:t>
        </w:r>
      </w:ins>
      <w:r>
        <w:rPr>
          <w:bCs/>
          <w:iCs/>
          <w:color w:val="000000" w:themeColor="text1"/>
          <w:lang w:val="en-CA"/>
        </w:rPr>
        <w:lastRenderedPageBreak/>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Figure 1).</w:t>
      </w:r>
    </w:p>
    <w:p w14:paraId="5B5B08AA" w14:textId="77777777" w:rsidR="008278B1" w:rsidRDefault="008278B1" w:rsidP="00025615">
      <w:pPr>
        <w:jc w:val="both"/>
        <w:rPr>
          <w:ins w:id="82" w:author="Albi Celaj" w:date="2019-01-21T10:36:00Z"/>
          <w:bCs/>
          <w:iCs/>
          <w:color w:val="000000" w:themeColor="text1"/>
          <w:lang w:val="en-CA"/>
        </w:rPr>
      </w:pPr>
    </w:p>
    <w:p w14:paraId="324DECFF" w14:textId="089F6A65" w:rsidR="00025615" w:rsidRDefault="00025615" w:rsidP="00025615">
      <w:pPr>
        <w:jc w:val="both"/>
      </w:pPr>
      <w:r>
        <w:rPr>
          <w:lang w:val="en-CA"/>
        </w:rPr>
        <w:t xml:space="preserve">Using data from </w:t>
      </w:r>
      <w:r w:rsidR="00640314">
        <w:rPr>
          <w:lang w:val="en-CA"/>
        </w:rPr>
        <w:t>‘gold standard’</w:t>
      </w:r>
      <w:r w:rsidR="00C4371C">
        <w:rPr>
          <w:lang w:val="en-CA"/>
        </w:rPr>
        <w:t xml:space="preserve"> calib</w:t>
      </w:r>
      <w:r w:rsidR="00B46364">
        <w:rPr>
          <w:lang w:val="en-CA"/>
        </w:rPr>
        <w:t>ration</w:t>
      </w:r>
      <w:r w:rsidRPr="00233F15">
        <w:rPr>
          <w:lang w:val="en-CA"/>
        </w:rPr>
        <w:t xml:space="preserve"> strains, we</w:t>
      </w:r>
      <w:r>
        <w:rPr>
          <w:lang w:val="en-CA"/>
        </w:rPr>
        <w:t xml:space="preserve"> estimated</w:t>
      </w:r>
      <w:r w:rsidRPr="00233F15">
        <w:t xml:space="preserve"> an overall </w:t>
      </w:r>
      <w:r>
        <w:t xml:space="preserve">per-locus genotyping </w:t>
      </w:r>
      <w:r w:rsidRPr="003D619B">
        <w:t xml:space="preserve">accuracy of 93.2% (Figure S2A, Methods).  </w:t>
      </w:r>
      <w:r w:rsidR="00A01819" w:rsidRPr="003D619B">
        <w:t xml:space="preserve">An independent method relying on the distribution of knockouts in the pool estimated a similar overall per-locus accuracy of 93.8% (Figure S2B, Methods).  </w:t>
      </w:r>
      <w:r w:rsidRPr="003D619B">
        <w:t xml:space="preserve">Based on correlation analysis of the genotyping data, all genes were either unlinked or weakly linked </w:t>
      </w:r>
      <w:r w:rsidRPr="003D619B">
        <w:rPr>
          <w:color w:val="000000"/>
        </w:rPr>
        <w:t>except for</w:t>
      </w:r>
      <w:r w:rsidRPr="003D619B">
        <w:t xml:space="preserve"> </w:t>
      </w:r>
      <w:r w:rsidRPr="003D619B">
        <w:rPr>
          <w:i/>
        </w:rPr>
        <w:t>BPT1</w:t>
      </w:r>
      <w:r w:rsidRPr="003D619B">
        <w:t xml:space="preserve"> and </w:t>
      </w:r>
      <w:r w:rsidRPr="003D619B">
        <w:rPr>
          <w:i/>
        </w:rPr>
        <w:t>YBT1</w:t>
      </w:r>
      <w:r w:rsidRPr="003D619B">
        <w:t xml:space="preserve"> (Figure S2C; r = 0.49), which are separated by 70.1kb on chromosome XII.  </w:t>
      </w:r>
      <w:r>
        <w:t>Considering only those strains with both high-quality genotyping data and at least one unique tracking barcode</w:t>
      </w:r>
      <w:r>
        <w:rPr>
          <w:lang w:val="en-CA"/>
        </w:rPr>
        <w:t xml:space="preserve">, </w:t>
      </w:r>
      <w:r w:rsidR="003D619B">
        <w:rPr>
          <w:lang w:val="en-CA"/>
        </w:rPr>
        <w:t xml:space="preserve">our engineered strain population included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proofErr w:type="spellStart"/>
      <w:r w:rsidRPr="00233F15">
        <w:t>MAT</w:t>
      </w:r>
      <w:r w:rsidRPr="00233F15">
        <w:rPr>
          <w:b/>
        </w:rPr>
        <w:t>a</w:t>
      </w:r>
      <w:proofErr w:type="spellEnd"/>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558D532" w14:textId="77777777" w:rsidR="00B55490" w:rsidRPr="00982721" w:rsidRDefault="00B55490" w:rsidP="00DB0ED8">
      <w:pPr>
        <w:jc w:val="both"/>
        <w:rPr>
          <w:bCs/>
          <w:iCs/>
          <w:color w:val="000000" w:themeColor="text1"/>
          <w:lang w:val="en-CA"/>
        </w:rPr>
      </w:pPr>
    </w:p>
    <w:p w14:paraId="4BEABDEB" w14:textId="2D314FBA" w:rsidR="00025615" w:rsidRDefault="00025615" w:rsidP="00982721">
      <w:pPr>
        <w:jc w:val="both"/>
        <w:outlineLvl w:val="0"/>
        <w:rPr>
          <w:color w:val="000000"/>
        </w:rPr>
      </w:pPr>
      <w:r>
        <w:rPr>
          <w:bCs/>
          <w:iCs/>
          <w:color w:val="000000" w:themeColor="text1"/>
        </w:rPr>
        <w:t xml:space="preserve">To profile each strain’s resistance or sensitivity to </w:t>
      </w:r>
      <w:r>
        <w:rPr>
          <w:bCs/>
          <w:iCs/>
          <w:color w:val="000000" w:themeColor="text1"/>
        </w:rPr>
        <w:t>16 different antifungal</w:t>
      </w:r>
      <w:r>
        <w:rPr>
          <w:bCs/>
          <w:iCs/>
          <w:color w:val="000000" w:themeColor="text1"/>
        </w:rPr>
        <w:t xml:space="preserve">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we grew the stra</w:t>
      </w:r>
      <w:r>
        <w:rPr>
          <w:bCs/>
          <w:iCs/>
          <w:color w:val="000000" w:themeColor="text1"/>
        </w:rPr>
        <w:t>in pools competitively in each drug</w:t>
      </w:r>
      <w:r>
        <w:rPr>
          <w:bCs/>
          <w:iCs/>
          <w:color w:val="000000" w:themeColor="text1"/>
        </w:rPr>
        <w:t xml:space="preserve">, </w:t>
      </w:r>
      <w:r w:rsidR="006E7E65">
        <w:rPr>
          <w:bCs/>
          <w:iCs/>
          <w:color w:val="000000" w:themeColor="text1"/>
        </w:rPr>
        <w:t xml:space="preserve">and in a solvent </w:t>
      </w:r>
      <w:r w:rsidR="006E7E65">
        <w:rPr>
          <w:bCs/>
          <w:iCs/>
          <w:color w:val="000000" w:themeColor="text1"/>
        </w:rPr>
        <w:t>(</w:t>
      </w:r>
      <w:r w:rsidR="006E7E65">
        <w:rPr>
          <w:bCs/>
          <w:iCs/>
          <w:color w:val="000000" w:themeColor="text1"/>
        </w:rPr>
        <w:t>DMSO</w:t>
      </w:r>
      <w:r w:rsidR="006E7E65">
        <w:rPr>
          <w:bCs/>
          <w:iCs/>
          <w:color w:val="000000" w:themeColor="text1"/>
        </w:rPr>
        <w:t xml:space="preserve">) </w:t>
      </w:r>
      <w:r>
        <w:rPr>
          <w:bCs/>
          <w:iCs/>
          <w:color w:val="000000" w:themeColor="text1"/>
        </w:rPr>
        <w:t>condition</w:t>
      </w:r>
      <w:r>
        <w:rPr>
          <w:bCs/>
          <w:iCs/>
          <w:color w:val="000000" w:themeColor="text1"/>
        </w:rPr>
        <w:t xml:space="preserve">.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w:t>
      </w:r>
      <w:r w:rsidR="001304C8">
        <w:t xml:space="preserve">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437 strains exhibiting a strong baseline growth defect (i.e., showing &lt;70% of the median baseline growth rate).</w:t>
      </w:r>
      <w:r w:rsidR="001304C8">
        <w:rPr>
          <w:color w:val="000000"/>
        </w:rPr>
        <w:t xml:space="preserve">  </w:t>
      </w:r>
      <w:commentRangeStart w:id="83"/>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w:t>
      </w:r>
      <w:proofErr w:type="spellStart"/>
      <w:r w:rsidR="001304C8" w:rsidRPr="00137983">
        <w:rPr>
          <w:color w:val="000000"/>
        </w:rPr>
        <w:t>MAT</w:t>
      </w:r>
      <w:r w:rsidR="001304C8" w:rsidRPr="00137983">
        <w:rPr>
          <w:b/>
          <w:color w:val="000000"/>
        </w:rPr>
        <w:t>a</w:t>
      </w:r>
      <w:proofErr w:type="spellEnd"/>
      <w:r w:rsidR="001304C8" w:rsidRPr="00137983">
        <w:rPr>
          <w:color w:val="000000"/>
        </w:rPr>
        <w:t xml:space="preserve"> and </w:t>
      </w:r>
      <w:r w:rsidR="001304C8">
        <w:rPr>
          <w:color w:val="000000"/>
        </w:rPr>
        <w:t>2</w:t>
      </w:r>
      <w:r w:rsidR="001304C8" w:rsidRPr="00137983">
        <w:rPr>
          <w:color w:val="000000"/>
        </w:rPr>
        <w:t>,</w:t>
      </w:r>
      <w:r w:rsidR="001304C8">
        <w:rPr>
          <w:color w:val="000000"/>
        </w:rPr>
        <w:t>986</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83"/>
      <w:r w:rsidR="001F0493">
        <w:rPr>
          <w:rStyle w:val="CommentReference"/>
          <w:rFonts w:asciiTheme="minorHAnsi" w:hAnsiTheme="minorHAnsi" w:cstheme="minorBidi"/>
        </w:rPr>
        <w:commentReference w:id="83"/>
      </w:r>
    </w:p>
    <w:p w14:paraId="7B790780" w14:textId="77777777" w:rsidR="00290E0F" w:rsidRDefault="00290E0F" w:rsidP="00025615">
      <w:pPr>
        <w:jc w:val="both"/>
        <w:rPr>
          <w:ins w:id="84" w:author="Albi Celaj" w:date="2019-01-17T11:33:00Z"/>
          <w:lang w:val="en-CA"/>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 xml:space="preserve">combinatorial </w:t>
      </w:r>
      <w:r w:rsidR="00175454">
        <w:rPr>
          <w:b/>
          <w:color w:val="000000"/>
          <w:lang w:val="en-CA"/>
        </w:rPr>
        <w:t>profiles</w:t>
      </w:r>
      <w:r w:rsidR="00117F28">
        <w:rPr>
          <w:b/>
          <w:color w:val="000000"/>
          <w:lang w:val="en-CA"/>
        </w:rPr>
        <w:t xml:space="preserve"> illustrate a</w:t>
      </w:r>
      <w:r w:rsidR="00117F28">
        <w:rPr>
          <w:b/>
          <w:color w:val="000000"/>
          <w:lang w:val="en-CA"/>
        </w:rPr>
        <w:t xml:space="preserve"> complex drug-dependent genetic landscape</w:t>
      </w:r>
    </w:p>
    <w:p w14:paraId="6FF072E0" w14:textId="4D5A1BC1"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 xml:space="preserve">We found 62 </w:t>
      </w:r>
      <w:r w:rsidR="00957B44">
        <w:rPr>
          <w:color w:val="000000"/>
        </w:rPr>
        <w:t>resistance</w:t>
      </w:r>
      <w:r w:rsidR="002F580B">
        <w:rPr>
          <w:color w:val="000000"/>
        </w:rPr>
        <w:t xml:space="preserve">-knockout associations that were reproducible in both </w:t>
      </w:r>
      <w:proofErr w:type="spellStart"/>
      <w:r w:rsidR="00957B44" w:rsidRPr="00137983">
        <w:rPr>
          <w:color w:val="000000"/>
        </w:rPr>
        <w:t>MAT</w:t>
      </w:r>
      <w:r w:rsidR="00957B44" w:rsidRPr="00137983">
        <w:rPr>
          <w:b/>
          <w:color w:val="000000"/>
        </w:rPr>
        <w:t>a</w:t>
      </w:r>
      <w:proofErr w:type="spellEnd"/>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 xml:space="preserve">S4,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w:t>
      </w:r>
      <w:r w:rsidR="00957B44">
        <w:rPr>
          <w:lang w:val="en-CA"/>
        </w:rPr>
        <w:t>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w:t>
      </w:r>
      <w:r w:rsidR="008503FF">
        <w:rPr>
          <w:color w:val="000000"/>
        </w:rPr>
        <w:t xml:space="preserve">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 xml:space="preserve">S4; </w:t>
      </w:r>
      <w:commentRangeStart w:id="85"/>
      <w:r w:rsidR="00031519" w:rsidRPr="00FB55DF">
        <w:rPr>
          <w:color w:val="000000"/>
        </w:rPr>
        <w:t>Data S7</w:t>
      </w:r>
      <w:commentRangeEnd w:id="85"/>
      <w:r w:rsidR="00031519">
        <w:rPr>
          <w:color w:val="000000"/>
        </w:rPr>
        <w:t>)</w:t>
      </w:r>
      <w:r w:rsidR="00031519">
        <w:rPr>
          <w:rStyle w:val="CommentReference"/>
          <w:rFonts w:asciiTheme="minorHAnsi" w:hAnsiTheme="minorHAnsi" w:cstheme="minorBidi"/>
        </w:rPr>
        <w:commentReference w:id="85"/>
      </w:r>
      <w:r w:rsidR="00031519" w:rsidRPr="00FB55DF">
        <w:rPr>
          <w:color w:val="000000"/>
        </w:rPr>
        <w:t xml:space="preserve">.  </w:t>
      </w:r>
    </w:p>
    <w:p w14:paraId="43D5E3B3" w14:textId="308A30A4" w:rsidR="00B21BC2" w:rsidRDefault="00C0459F" w:rsidP="00B21BC2">
      <w:pPr>
        <w:widowControl w:val="0"/>
        <w:autoSpaceDE w:val="0"/>
        <w:autoSpaceDN w:val="0"/>
        <w:adjustRightInd w:val="0"/>
        <w:spacing w:before="240"/>
        <w:jc w:val="both"/>
        <w:rPr>
          <w:color w:val="000000"/>
        </w:rPr>
      </w:pPr>
      <w:r>
        <w:rPr>
          <w:color w:val="000000"/>
        </w:rPr>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w:t>
      </w:r>
      <w:r w:rsidR="000D3309">
        <w:rPr>
          <w:color w:val="000000"/>
        </w:rPr>
        <w:t xml:space="preserve"> for </w:t>
      </w:r>
      <w:r>
        <w:rPr>
          <w:color w:val="000000"/>
        </w:rPr>
        <w:t xml:space="preserve">the </w:t>
      </w:r>
      <w:r w:rsidR="000D3309">
        <w:rPr>
          <w:color w:val="000000"/>
        </w:rPr>
        <w:t>set</w:t>
      </w:r>
      <w:r w:rsidR="000D3309">
        <w:rPr>
          <w:color w:val="000000"/>
        </w:rPr>
        <w:t xml:space="preserve"> </w:t>
      </w:r>
      <w:r w:rsidR="000D3309">
        <w:rPr>
          <w:color w:val="000000"/>
        </w:rPr>
        <w:lastRenderedPageBreak/>
        <w:t xml:space="preserve">of 32 </w:t>
      </w:r>
      <w:r w:rsidR="000D3309">
        <w:rPr>
          <w:color w:val="000000"/>
        </w:rPr>
        <w:t>(2</w:t>
      </w:r>
      <w:r w:rsidR="000D3309" w:rsidRPr="003D19AC">
        <w:rPr>
          <w:color w:val="000000"/>
          <w:vertAlign w:val="superscript"/>
        </w:rPr>
        <w:t>5</w:t>
      </w:r>
      <w:r w:rsidR="000D3309">
        <w:rPr>
          <w:color w:val="000000"/>
        </w:rPr>
        <w:t xml:space="preserve">) </w:t>
      </w:r>
      <w:r w:rsidR="000D3309">
        <w:rPr>
          <w:color w:val="000000"/>
        </w:rPr>
        <w:t xml:space="preserve">combinatorial </w:t>
      </w:r>
      <w:r w:rsidR="000D3309">
        <w:rPr>
          <w:color w:val="000000"/>
        </w:rPr>
        <w:t>genotype</w:t>
      </w:r>
      <w:r w:rsidR="000D3309">
        <w:rPr>
          <w:color w:val="000000"/>
        </w:rPr>
        <w:t>s</w:t>
      </w:r>
      <w:r w:rsidR="000D3309">
        <w:rPr>
          <w:color w:val="000000"/>
        </w:rPr>
        <w:t>.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 xml:space="preserve">These </w:t>
      </w:r>
      <w:r w:rsidR="000C1C3A">
        <w:rPr>
          <w:color w:val="000000"/>
        </w:rPr>
        <w:t>grouped</w:t>
      </w:r>
      <w:r w:rsidR="00B21BC2">
        <w:rPr>
          <w:color w:val="000000"/>
        </w:rPr>
        <w:t xml:space="preserve"> </w:t>
      </w:r>
      <w:r w:rsidR="000D3309">
        <w:rPr>
          <w:color w:val="000000"/>
        </w:rPr>
        <w:t xml:space="preserve">resistance </w:t>
      </w:r>
      <w:r w:rsidR="00B21BC2">
        <w:rPr>
          <w:color w:val="000000"/>
        </w:rPr>
        <w:t xml:space="preserve">profiles showed striking correspondence when calculated separately for </w:t>
      </w:r>
      <w:proofErr w:type="spellStart"/>
      <w:r w:rsidR="00B21BC2">
        <w:rPr>
          <w:color w:val="000000"/>
        </w:rPr>
        <w:t>MAT</w:t>
      </w:r>
      <w:r w:rsidR="00B21BC2">
        <w:rPr>
          <w:b/>
          <w:color w:val="000000"/>
        </w:rPr>
        <w:t>a</w:t>
      </w:r>
      <w:proofErr w:type="spellEnd"/>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S5)</w:t>
      </w:r>
      <w:r w:rsidR="00B21BC2">
        <w:rPr>
          <w:color w:val="000000"/>
        </w:rPr>
        <w:t xml:space="preserve">.  For example, </w:t>
      </w:r>
      <w:proofErr w:type="spellStart"/>
      <w:r w:rsidR="00B21BC2">
        <w:rPr>
          <w:color w:val="000000"/>
        </w:rPr>
        <w:t>camptothecin</w:t>
      </w:r>
      <w:proofErr w:type="spellEnd"/>
      <w:r w:rsidR="00B21BC2">
        <w:rPr>
          <w:color w:val="000000"/>
        </w:rPr>
        <w:t xml:space="preserve"> and ketoconazole had a very </w:t>
      </w:r>
      <w:proofErr w:type="gramStart"/>
      <w:r w:rsidR="00B21BC2">
        <w:rPr>
          <w:color w:val="000000"/>
        </w:rPr>
        <w:t>high profile</w:t>
      </w:r>
      <w:proofErr w:type="gramEnd"/>
      <w:r w:rsidR="00B21BC2">
        <w:rPr>
          <w:color w:val="000000"/>
        </w:rPr>
        <w:t xml:space="preserve"> correlation </w:t>
      </w:r>
      <w:r w:rsidR="00B21BC2">
        <w:rPr>
          <w:color w:val="000000"/>
        </w:rPr>
        <w:t xml:space="preserve">of r </w:t>
      </w:r>
      <w:r w:rsidR="00B21BC2" w:rsidRPr="008009D6">
        <w:rPr>
          <w:color w:val="000000"/>
        </w:rPr>
        <w:t>≥</w:t>
      </w:r>
      <w:r w:rsidR="00B21BC2">
        <w:rPr>
          <w:color w:val="000000"/>
        </w:rPr>
        <w:t xml:space="preserve"> 0.99</w:t>
      </w:r>
      <w:r w:rsidR="00B21BC2">
        <w:rPr>
          <w:color w:val="000000"/>
        </w:rPr>
        <w:t xml:space="preserve"> </w:t>
      </w:r>
      <w:r w:rsidR="00B21BC2">
        <w:rPr>
          <w:color w:val="000000"/>
        </w:rPr>
        <w:t>(Figure 2A).</w:t>
      </w:r>
      <w:r w:rsidR="00B21BC2">
        <w:rPr>
          <w:color w:val="000000"/>
        </w:rPr>
        <w:t xml:space="preserve">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66DB986F" w:rsidR="00025615" w:rsidRPr="00632235" w:rsidRDefault="008278B1" w:rsidP="00623E34">
      <w:pPr>
        <w:widowControl w:val="0"/>
        <w:autoSpaceDE w:val="0"/>
        <w:autoSpaceDN w:val="0"/>
        <w:adjustRightInd w:val="0"/>
        <w:spacing w:before="240"/>
        <w:jc w:val="both"/>
        <w:rPr>
          <w:color w:val="000000"/>
        </w:rPr>
      </w:pPr>
      <w:r>
        <w:rPr>
          <w:color w:val="000000"/>
        </w:rPr>
        <w:t>Th</w:t>
      </w:r>
      <w:r>
        <w:rPr>
          <w:color w:val="000000"/>
        </w:rPr>
        <w:t>e</w:t>
      </w:r>
      <w:r w:rsidR="00F71357">
        <w:rPr>
          <w:color w:val="000000"/>
        </w:rPr>
        <w:t xml:space="preserve"> </w:t>
      </w:r>
      <w:r w:rsidR="000C1C3A">
        <w:rPr>
          <w:color w:val="000000"/>
        </w:rPr>
        <w:t>f</w:t>
      </w:r>
      <w:r w:rsidR="000C1C3A">
        <w:rPr>
          <w:color w:val="000000"/>
        </w:rPr>
        <w:t>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 xml:space="preserve">of </w:t>
      </w:r>
      <w:r w:rsidR="00294E0A">
        <w:rPr>
          <w:color w:val="000000"/>
        </w:rPr>
        <w:t>multi-knockout resistance in each drug.</w:t>
      </w:r>
      <w:r w:rsidR="00294E0A">
        <w:rPr>
          <w:color w:val="000000"/>
        </w:rPr>
        <w:t xml:space="preserve">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proofErr w:type="spellStart"/>
      <w:r w:rsidR="00524E8E">
        <w:rPr>
          <w:color w:val="000000"/>
        </w:rPr>
        <w:t>MAT</w:t>
      </w:r>
      <w:r w:rsidR="00524E8E">
        <w:rPr>
          <w:b/>
          <w:color w:val="000000"/>
        </w:rPr>
        <w:t>a</w:t>
      </w:r>
      <w:proofErr w:type="spellEnd"/>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S6).</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33ED4803" w:rsidR="00DB0ED8" w:rsidRPr="00D66545" w:rsidRDefault="00871C99" w:rsidP="00DB0ED8">
      <w:pPr>
        <w:widowControl w:val="0"/>
        <w:autoSpaceDE w:val="0"/>
        <w:autoSpaceDN w:val="0"/>
        <w:adjustRightInd w:val="0"/>
        <w:jc w:val="both"/>
        <w:rPr>
          <w:color w:val="000000"/>
        </w:rPr>
      </w:pPr>
      <w:r>
        <w:rPr>
          <w:bCs/>
          <w:iCs/>
          <w:color w:val="000000" w:themeColor="text1"/>
        </w:rPr>
        <w:t>To</w:t>
      </w:r>
      <w:r>
        <w:rPr>
          <w:bCs/>
          <w:iCs/>
          <w:color w:val="000000" w:themeColor="text1"/>
        </w:rPr>
        <w:t xml:space="preserve">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w:t>
      </w:r>
      <w:r w:rsidR="000E729B">
        <w:rPr>
          <w:bCs/>
          <w:iCs/>
          <w:color w:val="000000" w:themeColor="text1"/>
        </w:rPr>
        <w:t xml:space="preserve">combinatorial </w:t>
      </w:r>
      <w:r w:rsidR="003346EA">
        <w:rPr>
          <w:bCs/>
          <w:iCs/>
          <w:color w:val="000000" w:themeColor="text1"/>
        </w:rPr>
        <w:t>resistance</w:t>
      </w:r>
      <w:r w:rsidR="000E729B">
        <w:rPr>
          <w:bCs/>
          <w:iCs/>
          <w:color w:val="000000" w:themeColor="text1"/>
        </w:rPr>
        <w:t xml:space="preserve"> profiles</w:t>
      </w:r>
      <w:r w:rsidR="000E729B">
        <w:rPr>
          <w:bCs/>
          <w:iCs/>
          <w:color w:val="000000" w:themeColor="text1"/>
        </w:rPr>
        <w:t xml:space="preserve"> in more detail</w:t>
      </w:r>
      <w:r w:rsidR="000E729B">
        <w:rPr>
          <w:bCs/>
          <w:iCs/>
          <w:color w:val="000000" w:themeColor="text1"/>
        </w:rPr>
        <w:t xml:space="preserve">,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r w:rsidR="005752D7">
        <w:rPr>
          <w:color w:val="000000"/>
        </w:rPr>
        <w:t>2D</w:t>
      </w:r>
      <w:r w:rsidR="00D85E82">
        <w:rPr>
          <w:color w:val="000000"/>
        </w:rPr>
        <w:t xml:space="preserve"> and S7)</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w:t>
      </w:r>
      <w:r w:rsidR="00160012">
        <w:rPr>
          <w:color w:val="000000"/>
        </w:rPr>
        <w:t xml:space="preserve">could </w:t>
      </w:r>
      <w:r w:rsidR="00160012">
        <w:rPr>
          <w:color w:val="000000"/>
        </w:rPr>
        <w:t xml:space="preserve">capture </w:t>
      </w:r>
      <w:r w:rsidR="00B050DC">
        <w:rPr>
          <w:color w:val="000000"/>
        </w:rPr>
        <w:t xml:space="preserve">several </w:t>
      </w:r>
      <w:r w:rsidR="00160012">
        <w:rPr>
          <w:color w:val="000000"/>
        </w:rPr>
        <w:t>previously-reported relationships between ABC tra</w:t>
      </w:r>
      <w:r w:rsidR="00956CAB">
        <w:rPr>
          <w:color w:val="000000"/>
        </w:rPr>
        <w:t>nsporter</w:t>
      </w:r>
      <w:r w:rsidR="00956CAB">
        <w:rPr>
          <w:color w:val="000000"/>
        </w:rPr>
        <w:t xml:space="preserve"> knockouts</w:t>
      </w:r>
      <w:r w:rsidR="00160012">
        <w:rPr>
          <w:color w:val="000000"/>
        </w:rPr>
        <w:t xml:space="preserve"> and resistance to benomyl</w:t>
      </w:r>
      <w:r w:rsidR="00160012">
        <w:rPr>
          <w:color w:val="000000"/>
        </w:rPr>
        <w:t>.</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ins w:id="86" w:author="Albi Celaj" w:date="2019-01-23T12:01:00Z">
        <w:r w:rsidR="00F20F8A">
          <w:rPr>
            <w:color w:val="000000"/>
          </w:rPr>
          <w:t>2D</w:t>
        </w:r>
      </w:ins>
      <w:del w:id="87" w:author="Albi Celaj" w:date="2019-01-23T12:01:00Z">
        <w:r w:rsidR="00DB0ED8" w:rsidDel="00F20F8A">
          <w:rPr>
            <w:color w:val="000000"/>
          </w:rPr>
          <w:delText>3A</w:delText>
        </w:r>
      </w:del>
      <w:r w:rsidR="00DB0ED8">
        <w:rPr>
          <w:color w:val="000000"/>
        </w:rPr>
        <w:t xml:space="preserve"> </w:t>
      </w:r>
      <w:del w:id="88" w:author="Albi Celaj" w:date="2019-01-23T12:01:00Z">
        <w:r w:rsidR="00DB0ED8" w:rsidRPr="00D66545" w:rsidDel="00F20F8A">
          <w:rPr>
            <w:color w:val="000000"/>
          </w:rPr>
          <w:delText>left</w:delText>
        </w:r>
        <w:r w:rsidR="00DB0ED8" w:rsidDel="00F20F8A">
          <w:rPr>
            <w:color w:val="000000"/>
          </w:rPr>
          <w:delText xml:space="preserve"> </w:delText>
        </w:r>
      </w:del>
      <w:ins w:id="89" w:author="Albi Celaj" w:date="2019-01-23T12:01:00Z">
        <w:r w:rsidR="00F20F8A">
          <w:rPr>
            <w:color w:val="000000"/>
          </w:rPr>
          <w:t>top</w:t>
        </w:r>
        <w:r w:rsidR="00F20F8A">
          <w:rPr>
            <w:color w:val="000000"/>
          </w:rPr>
          <w:t xml:space="preserve"> </w:t>
        </w:r>
      </w:ins>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7A4FB8">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w:t>
      </w:r>
      <w:r w:rsidR="00C73FA6">
        <w:rPr>
          <w:color w:val="000000"/>
        </w:rPr>
        <w:t xml:space="preserve">background </w:t>
      </w:r>
      <w:r w:rsidR="00C73FA6">
        <w:rPr>
          <w:color w:val="000000"/>
        </w:rPr>
        <w:t>(</w:t>
      </w:r>
      <w:r w:rsidR="00DB0ED8">
        <w:rPr>
          <w:color w:val="000000"/>
        </w:rPr>
        <w:t xml:space="preserve">Figure </w:t>
      </w:r>
      <w:ins w:id="90" w:author="Albi Celaj" w:date="2019-01-23T12:01:00Z">
        <w:r w:rsidR="00F20F8A">
          <w:rPr>
            <w:color w:val="000000"/>
          </w:rPr>
          <w:t>2</w:t>
        </w:r>
      </w:ins>
      <w:del w:id="91" w:author="Albi Celaj" w:date="2019-01-23T12:01:00Z">
        <w:r w:rsidR="00DB0ED8" w:rsidRPr="00D66545" w:rsidDel="00F20F8A">
          <w:rPr>
            <w:color w:val="000000"/>
          </w:rPr>
          <w:delText>3</w:delText>
        </w:r>
      </w:del>
      <w:ins w:id="92" w:author="Albi Celaj" w:date="2019-01-23T12:01:00Z">
        <w:r w:rsidR="00F20F8A">
          <w:rPr>
            <w:color w:val="000000"/>
          </w:rPr>
          <w:t>D</w:t>
        </w:r>
      </w:ins>
      <w:del w:id="93" w:author="Albi Celaj" w:date="2019-01-23T12:01:00Z">
        <w:r w:rsidR="00DB0ED8" w:rsidRPr="00D66545" w:rsidDel="00F20F8A">
          <w:rPr>
            <w:color w:val="000000"/>
          </w:rPr>
          <w:delText>A</w:delText>
        </w:r>
      </w:del>
      <w:r w:rsidR="00DB0ED8" w:rsidRPr="00D66545">
        <w:rPr>
          <w:color w:val="000000"/>
        </w:rPr>
        <w:t xml:space="preserve"> </w:t>
      </w:r>
      <w:ins w:id="94" w:author="Albi Celaj" w:date="2019-01-23T12:01:00Z">
        <w:r w:rsidR="00F20F8A">
          <w:rPr>
            <w:color w:val="000000"/>
          </w:rPr>
          <w:t>top</w:t>
        </w:r>
      </w:ins>
      <w:del w:id="95" w:author="Albi Celaj" w:date="2019-01-23T12:01:00Z">
        <w:r w:rsidR="00DB0ED8" w:rsidRPr="00D66545" w:rsidDel="00F20F8A">
          <w:rPr>
            <w:color w:val="000000"/>
          </w:rPr>
          <w:delText>left</w:delText>
        </w:r>
      </w:del>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w:t>
      </w:r>
      <w:r w:rsidR="00C73FA6">
        <w:rPr>
          <w:color w:val="000000"/>
        </w:rPr>
        <w:t xml:space="preserve">reportedly weak </w:t>
      </w:r>
      <w:r w:rsidR="00C73FA6">
        <w:rPr>
          <w:color w:val="000000"/>
        </w:rPr>
        <w:t xml:space="preserve">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302CBC19"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 xml:space="preserve">under </w:t>
      </w:r>
      <w:proofErr w:type="spellStart"/>
      <w:r w:rsidR="00DB0ED8" w:rsidRPr="00D66545">
        <w:rPr>
          <w:color w:val="000000"/>
        </w:rPr>
        <w:t>camptothecin</w:t>
      </w:r>
      <w:proofErr w:type="spellEnd"/>
      <w:r w:rsidR="00DB0ED8" w:rsidRPr="00D66545">
        <w:rPr>
          <w:color w:val="000000"/>
        </w:rPr>
        <w:t xml:space="preserve"> (</w:t>
      </w:r>
      <w:r w:rsidR="00DB0ED8">
        <w:rPr>
          <w:color w:val="000000"/>
        </w:rPr>
        <w:t xml:space="preserve">Figure </w:t>
      </w:r>
      <w:r w:rsidR="00DB0ED8" w:rsidRPr="00D66545">
        <w:rPr>
          <w:color w:val="000000"/>
        </w:rPr>
        <w:t>S</w:t>
      </w:r>
      <w:r w:rsidR="00DB0ED8">
        <w:rPr>
          <w:color w:val="000000"/>
        </w:rPr>
        <w:t>7</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S</w:t>
      </w:r>
      <w:r w:rsidR="00DB0ED8">
        <w:rPr>
          <w:color w:val="000000"/>
        </w:rPr>
        <w:t>7</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right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S7).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lastRenderedPageBreak/>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48CFAF0" w:rsidR="00A96A8C" w:rsidRPr="00632774"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706642D2" w:rsidR="00A96A8C" w:rsidRDefault="00A96A8C" w:rsidP="00A96A8C">
      <w:pPr>
        <w:pStyle w:val="NormalWeb"/>
        <w:jc w:val="both"/>
        <w:rPr>
          <w:ins w:id="96" w:author="Albi Celaj" w:date="2019-01-22T13:32:00Z"/>
          <w:rFonts w:eastAsiaTheme="minorEastAsia"/>
          <w:bCs/>
          <w:iCs/>
          <w:color w:val="000000" w:themeColor="text1"/>
        </w:rPr>
      </w:pPr>
      <w:ins w:id="97" w:author="Albi Celaj" w:date="2019-01-22T13:32:00Z">
        <w:r>
          <w:rPr>
            <w:rFonts w:eastAsiaTheme="minorEastAsia"/>
            <w:bCs/>
            <w:iCs/>
            <w:color w:val="000000" w:themeColor="text1"/>
          </w:rPr>
          <w:t xml:space="preserve">This analysis uncovered </w:t>
        </w:r>
      </w:ins>
      <w:ins w:id="98" w:author="Albi Celaj" w:date="2019-01-22T13:34:00Z">
        <w:r>
          <w:rPr>
            <w:rFonts w:eastAsiaTheme="minorEastAsia"/>
            <w:bCs/>
            <w:iCs/>
            <w:color w:val="000000" w:themeColor="text1"/>
          </w:rPr>
          <w:t xml:space="preserve">strong </w:t>
        </w:r>
      </w:ins>
      <w:ins w:id="99" w:author="Albi Celaj" w:date="2019-01-22T13:33:00Z">
        <w:r>
          <w:rPr>
            <w:rFonts w:eastAsiaTheme="minorEastAsia"/>
            <w:bCs/>
            <w:iCs/>
            <w:color w:val="000000" w:themeColor="text1"/>
          </w:rPr>
          <w:t xml:space="preserve">complex interactions involving genes </w:t>
        </w:r>
      </w:ins>
      <w:ins w:id="100" w:author="Albi Celaj" w:date="2019-01-22T13:34:00Z">
        <w:r>
          <w:rPr>
            <w:rFonts w:eastAsiaTheme="minorEastAsia"/>
            <w:bCs/>
            <w:iCs/>
            <w:color w:val="000000" w:themeColor="text1"/>
          </w:rPr>
          <w:t>outside the five-frequently associated transporters</w:t>
        </w:r>
      </w:ins>
      <w:ins w:id="101" w:author="Albi Celaj" w:date="2019-01-22T13:33:00Z">
        <w:r>
          <w:rPr>
            <w:rFonts w:eastAsiaTheme="minorEastAsia"/>
            <w:bCs/>
            <w:iCs/>
            <w:color w:val="000000" w:themeColor="text1"/>
          </w:rPr>
          <w:t xml:space="preserve">.  </w:t>
        </w:r>
      </w:ins>
      <w:ins w:id="102" w:author="Albi Celaj" w:date="2019-01-22T13:35:00Z">
        <w:r>
          <w:rPr>
            <w:rFonts w:eastAsiaTheme="minorEastAsia"/>
            <w:bCs/>
            <w:iCs/>
            <w:color w:val="000000" w:themeColor="text1"/>
          </w:rPr>
          <w:t>In both cisplatin and mitoxantrone, f</w:t>
        </w:r>
      </w:ins>
      <w:ins w:id="103" w:author="Albi Celaj" w:date="2019-01-22T13:33:00Z">
        <w:r>
          <w:rPr>
            <w:rFonts w:eastAsiaTheme="minorEastAsia"/>
            <w:bCs/>
            <w:iCs/>
            <w:color w:val="000000" w:themeColor="text1"/>
          </w:rPr>
          <w:t>or example,</w:t>
        </w:r>
      </w:ins>
      <w:ins w:id="104" w:author="Albi Celaj" w:date="2019-01-22T13:39:00Z">
        <w:r w:rsidR="00977FF3">
          <w:rPr>
            <w:rFonts w:eastAsiaTheme="minorEastAsia"/>
            <w:bCs/>
            <w:iCs/>
            <w:color w:val="000000" w:themeColor="text1"/>
          </w:rPr>
          <w:t xml:space="preserve"> a five-way </w:t>
        </w:r>
      </w:ins>
      <w:ins w:id="105" w:author="Albi Celaj" w:date="2019-01-22T13:51:00Z">
        <w:r w:rsidR="00127596">
          <w:rPr>
            <w:rFonts w:eastAsiaTheme="minorEastAsia"/>
            <w:bCs/>
            <w:iCs/>
            <w:color w:val="000000" w:themeColor="text1"/>
          </w:rPr>
          <w:t xml:space="preserve">positive </w:t>
        </w:r>
      </w:ins>
      <w:ins w:id="106" w:author="Albi Celaj" w:date="2019-01-22T13:39:00Z">
        <w:r w:rsidR="00977FF3">
          <w:rPr>
            <w:rFonts w:eastAsiaTheme="minorEastAsia"/>
            <w:bCs/>
            <w:iCs/>
            <w:color w:val="000000" w:themeColor="text1"/>
          </w:rPr>
          <w:t xml:space="preserve">interaction pointed to the phenomenon that </w:t>
        </w:r>
      </w:ins>
      <w:ins w:id="107" w:author="Albi Celaj" w:date="2019-01-22T13:36:00Z">
        <w:r>
          <w:rPr>
            <w:rFonts w:eastAsiaTheme="minorEastAsia"/>
            <w:bCs/>
            <w:iCs/>
            <w:color w:val="000000" w:themeColor="text1"/>
          </w:rPr>
          <w:t>addition</w:t>
        </w:r>
      </w:ins>
      <w:ins w:id="108" w:author="Albi Celaj" w:date="2019-01-22T13:37:00Z">
        <w:r w:rsidR="006367C3">
          <w:rPr>
            <w:rFonts w:eastAsiaTheme="minorEastAsia"/>
            <w:bCs/>
            <w:iCs/>
            <w:color w:val="000000" w:themeColor="text1"/>
          </w:rPr>
          <w:t xml:space="preserve"> of</w:t>
        </w:r>
      </w:ins>
      <w:ins w:id="109" w:author="Albi Celaj" w:date="2019-01-22T13:33:00Z">
        <w:r>
          <w:rPr>
            <w:rFonts w:eastAsiaTheme="minorEastAsia"/>
            <w:bCs/>
            <w:iCs/>
            <w:color w:val="000000" w:themeColor="text1"/>
          </w:rPr>
          <w:t xml:space="preserve"> </w:t>
        </w:r>
      </w:ins>
      <w:ins w:id="110" w:author="Albi Celaj" w:date="2019-01-22T13:35:00Z">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was found</w:t>
        </w:r>
      </w:ins>
      <w:ins w:id="111" w:author="Albi Celaj" w:date="2019-01-22T13:36:00Z">
        <w:r>
          <w:rPr>
            <w:bCs/>
            <w:iCs/>
            <w:color w:val="000000" w:themeColor="text1"/>
          </w:rPr>
          <w:t xml:space="preserve"> to confer resistance in a sensitive </w:t>
        </w:r>
        <w:r w:rsidRPr="00A96A8C">
          <w:rPr>
            <w:bCs/>
            <w:i/>
            <w:iCs/>
            <w:color w:val="000000" w:themeColor="text1"/>
            <w:rPrChange w:id="112" w:author="Albi Celaj" w:date="2019-01-22T13:37:00Z">
              <w:rPr>
                <w:bCs/>
                <w:iCs/>
                <w:color w:val="000000" w:themeColor="text1"/>
              </w:rPr>
            </w:rPrChange>
          </w:rPr>
          <w:t>pdr5∆ snq2∆ ycf1∆ yor1∆</w:t>
        </w:r>
        <w:r>
          <w:rPr>
            <w:bCs/>
            <w:iCs/>
            <w:color w:val="000000" w:themeColor="text1"/>
          </w:rPr>
          <w:t xml:space="preserve"> background</w:t>
        </w:r>
      </w:ins>
      <w:ins w:id="113" w:author="Albi Celaj" w:date="2019-01-22T13:37:00Z">
        <w:r>
          <w:rPr>
            <w:bCs/>
            <w:iCs/>
            <w:color w:val="000000" w:themeColor="text1"/>
          </w:rPr>
          <w:t xml:space="preserve"> (Figure 3B).  </w:t>
        </w:r>
      </w:ins>
      <w:ins w:id="114" w:author="Albi Celaj" w:date="2019-01-22T13:38:00Z">
        <w:r w:rsidR="00977FF3">
          <w:rPr>
            <w:bCs/>
            <w:iCs/>
            <w:color w:val="000000" w:themeColor="text1"/>
          </w:rPr>
          <w:t>A</w:t>
        </w:r>
      </w:ins>
      <w:ins w:id="115" w:author="Albi Celaj" w:date="2019-01-22T13:40:00Z">
        <w:r w:rsidR="00977FF3">
          <w:rPr>
            <w:bCs/>
            <w:iCs/>
            <w:color w:val="000000" w:themeColor="text1"/>
          </w:rPr>
          <w:t xml:space="preserve"> five-way</w:t>
        </w:r>
      </w:ins>
      <w:ins w:id="116" w:author="Albi Celaj" w:date="2019-01-22T13:51:00Z">
        <w:r w:rsidR="00127596">
          <w:rPr>
            <w:bCs/>
            <w:iCs/>
            <w:color w:val="000000" w:themeColor="text1"/>
          </w:rPr>
          <w:t xml:space="preserve"> positive</w:t>
        </w:r>
      </w:ins>
      <w:ins w:id="117" w:author="Albi Celaj" w:date="2019-01-22T13:40:00Z">
        <w:r w:rsidR="00977FF3">
          <w:rPr>
            <w:bCs/>
            <w:iCs/>
            <w:color w:val="000000" w:themeColor="text1"/>
          </w:rPr>
          <w:t xml:space="preserve"> interaction in </w:t>
        </w:r>
        <w:proofErr w:type="spellStart"/>
        <w:r w:rsidR="00977FF3">
          <w:rPr>
            <w:bCs/>
            <w:iCs/>
            <w:color w:val="000000" w:themeColor="text1"/>
          </w:rPr>
          <w:t>bisantrene</w:t>
        </w:r>
      </w:ins>
      <w:proofErr w:type="spellEnd"/>
      <w:ins w:id="118" w:author="Albi Celaj" w:date="2019-01-22T13:38:00Z">
        <w:r w:rsidR="00977FF3">
          <w:rPr>
            <w:bCs/>
            <w:iCs/>
            <w:color w:val="000000" w:themeColor="text1"/>
          </w:rPr>
          <w:t xml:space="preserve"> </w:t>
        </w:r>
      </w:ins>
      <w:ins w:id="119" w:author="Albi Celaj" w:date="2019-01-22T13:40:00Z">
        <w:r w:rsidR="00977FF3">
          <w:rPr>
            <w:bCs/>
            <w:iCs/>
            <w:color w:val="000000" w:themeColor="text1"/>
          </w:rPr>
          <w:t xml:space="preserve">pointed to a </w:t>
        </w:r>
      </w:ins>
      <w:ins w:id="120" w:author="Albi Celaj" w:date="2019-01-22T13:38:00Z">
        <w:r w:rsidR="00977FF3">
          <w:rPr>
            <w:bCs/>
            <w:iCs/>
            <w:color w:val="000000" w:themeColor="text1"/>
          </w:rPr>
          <w:t>similar but more modest effect</w:t>
        </w:r>
      </w:ins>
      <w:ins w:id="121" w:author="Albi Celaj" w:date="2019-01-22T13:39:00Z">
        <w:r w:rsidR="00977FF3">
          <w:rPr>
            <w:bCs/>
            <w:iCs/>
            <w:color w:val="000000" w:themeColor="text1"/>
          </w:rPr>
          <w:t xml:space="preserve"> </w:t>
        </w:r>
      </w:ins>
      <w:ins w:id="122" w:author="Albi Celaj" w:date="2019-01-22T13:38:00Z">
        <w:r w:rsidR="00977FF3">
          <w:rPr>
            <w:bCs/>
            <w:iCs/>
            <w:color w:val="000000" w:themeColor="text1"/>
          </w:rPr>
          <w:t>w</w:t>
        </w:r>
      </w:ins>
      <w:ins w:id="123" w:author="Albi Celaj" w:date="2019-01-22T13:40:00Z">
        <w:r w:rsidR="00977FF3">
          <w:rPr>
            <w:bCs/>
            <w:iCs/>
            <w:color w:val="000000" w:themeColor="text1"/>
          </w:rPr>
          <w:t xml:space="preserve">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ins>
    </w:p>
    <w:p w14:paraId="44098C56" w14:textId="2FD76768" w:rsidR="00DB0ED8" w:rsidRPr="001C1222" w:rsidRDefault="00892B07" w:rsidP="00DB0ED8">
      <w:pPr>
        <w:pStyle w:val="NormalWeb"/>
        <w:jc w:val="both"/>
        <w:rPr>
          <w:bCs/>
          <w:iCs/>
          <w:color w:val="000000" w:themeColor="text1"/>
        </w:rPr>
      </w:pPr>
      <w:r>
        <w:rPr>
          <w:bCs/>
          <w:iCs/>
          <w:color w:val="000000" w:themeColor="text1"/>
        </w:rPr>
        <w:t>C</w:t>
      </w:r>
      <w:commentRangeStart w:id="124"/>
      <w:commentRangeStart w:id="125"/>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124"/>
      <w:r w:rsidR="00DB0ED8">
        <w:rPr>
          <w:rStyle w:val="CommentReference"/>
          <w:rFonts w:asciiTheme="minorHAnsi" w:hAnsiTheme="minorHAnsi" w:cstheme="minorBidi"/>
        </w:rPr>
        <w:commentReference w:id="124"/>
      </w:r>
      <w:commentRangeEnd w:id="125"/>
      <w:r w:rsidR="00632774">
        <w:rPr>
          <w:rStyle w:val="CommentReference"/>
          <w:rFonts w:asciiTheme="minorHAnsi" w:hAnsiTheme="minorHAnsi" w:cstheme="minorBidi"/>
        </w:rPr>
        <w:commentReference w:id="125"/>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modelled as </w:t>
      </w:r>
      <w:r w:rsidR="00DB0ED8">
        <w:rPr>
          <w:bCs/>
          <w:iCs/>
          <w:color w:val="000000" w:themeColor="text1"/>
        </w:rPr>
        <w:t xml:space="preserve">the </w:t>
      </w:r>
      <w:r w:rsidR="00DB0ED8" w:rsidRPr="00233F15">
        <w:rPr>
          <w:bCs/>
          <w:iCs/>
          <w:color w:val="000000" w:themeColor="text1"/>
        </w:rPr>
        <w:t>combination of small 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bookmarkStart w:id="126" w:name="_GoBack"/>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ins w:id="127" w:author="Albi Celaj" w:date="2019-01-17T17:36:00Z"/>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w:t>
      </w:r>
      <w:r>
        <w:rPr>
          <w:bCs/>
          <w:iCs/>
          <w:color w:val="000000" w:themeColor="text1"/>
        </w:rPr>
        <w:lastRenderedPageBreak/>
        <w:t>single-gene effects and genetic interactions.  However, these models do not efficiently convey useful intuition about the s</w:t>
      </w:r>
      <w:bookmarkEnd w:id="126"/>
      <w:r>
        <w:rPr>
          <w:bCs/>
          <w:iCs/>
          <w:color w:val="000000" w:themeColor="text1"/>
        </w:rPr>
        <w:t xml:space="preserve">ystem.  </w:t>
      </w:r>
      <w:commentRangeStart w:id="128"/>
      <w:r>
        <w:rPr>
          <w:bCs/>
          <w:iCs/>
          <w:color w:val="000000" w:themeColor="text1"/>
        </w:rPr>
        <w:t xml:space="preserve">Above, we manually reasoned that the observation of negative genetic interactions amongst a set of transporter genes suggests that each transporter is independently capable of drug efflux.  </w:t>
      </w:r>
      <w:commentRangeEnd w:id="128"/>
      <w:r w:rsidR="00873FF0">
        <w:rPr>
          <w:rStyle w:val="CommentReference"/>
          <w:rFonts w:asciiTheme="minorHAnsi" w:hAnsiTheme="minorHAnsi" w:cstheme="minorBidi"/>
        </w:rPr>
        <w:commentReference w:id="128"/>
      </w:r>
      <w:r>
        <w:rPr>
          <w:bCs/>
          <w:iCs/>
          <w:color w:val="000000" w:themeColor="text1"/>
        </w:rPr>
        <w:t xml:space="preserve">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6766A61A" w:rsidR="00DB0ED8" w:rsidRDefault="00DB0ED8" w:rsidP="00DB0ED8">
      <w:pPr>
        <w:jc w:val="both"/>
        <w:rPr>
          <w:bCs/>
          <w:iCs/>
          <w:color w:val="000000" w:themeColor="text1"/>
        </w:rPr>
      </w:pPr>
      <w:r>
        <w:rPr>
          <w:bCs/>
          <w:iCs/>
          <w:color w:val="000000" w:themeColor="text1"/>
        </w:rPr>
        <w:t xml:space="preserve">We structured </w:t>
      </w:r>
      <w:del w:id="129" w:author="Frederick Roth" w:date="2019-01-22T17:16:00Z">
        <w:r w:rsidDel="00D14AB6">
          <w:rPr>
            <w:bCs/>
            <w:iCs/>
            <w:color w:val="000000" w:themeColor="text1"/>
          </w:rPr>
          <w:delText xml:space="preserve">a </w:delText>
        </w:r>
      </w:del>
      <w:ins w:id="130" w:author="Frederick Roth" w:date="2019-01-22T17:16:00Z">
        <w:r w:rsidR="00D14AB6">
          <w:rPr>
            <w:bCs/>
            <w:iCs/>
            <w:color w:val="000000" w:themeColor="text1"/>
          </w:rPr>
          <w:t xml:space="preserve">the </w:t>
        </w:r>
      </w:ins>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w:t>
      </w:r>
      <w:del w:id="131" w:author="Frederick Roth" w:date="2019-01-22T17:17:00Z">
        <w:r w:rsidDel="00D14AB6">
          <w:rPr>
            <w:bCs/>
            <w:iCs/>
            <w:color w:val="000000" w:themeColor="text1"/>
          </w:rPr>
          <w:delText xml:space="preserve">also </w:delText>
        </w:r>
      </w:del>
      <w:r>
        <w:rPr>
          <w:bCs/>
          <w:iCs/>
          <w:color w:val="000000" w:themeColor="text1"/>
        </w:rPr>
        <w:t xml:space="preserve">initially unknown) </w:t>
      </w:r>
      <w:ins w:id="132" w:author="Frederick Roth" w:date="2019-01-22T17:21:00Z">
        <w:r w:rsidR="00D14AB6">
          <w:rPr>
            <w:bCs/>
            <w:iCs/>
            <w:color w:val="000000" w:themeColor="text1"/>
          </w:rPr>
          <w:t xml:space="preserve">E </w:t>
        </w:r>
      </w:ins>
      <w:r w:rsidR="001C1DFB">
        <w:rPr>
          <w:bCs/>
          <w:iCs/>
          <w:color w:val="000000" w:themeColor="text1"/>
        </w:rPr>
        <w:t xml:space="preserve">non-negative </w:t>
      </w:r>
      <w:r>
        <w:rPr>
          <w:bCs/>
          <w:iCs/>
          <w:color w:val="000000" w:themeColor="text1"/>
        </w:rPr>
        <w:t>weights (</w:t>
      </w:r>
      <w:commentRangeStart w:id="133"/>
      <w:commentRangeStart w:id="134"/>
      <w:r w:rsidRPr="001D524E">
        <w:rPr>
          <w:b/>
          <w:bCs/>
          <w:i/>
          <w:iCs/>
          <w:color w:val="000000" w:themeColor="text1"/>
        </w:rPr>
        <w:t>E</w:t>
      </w:r>
      <w:commentRangeEnd w:id="133"/>
      <w:r>
        <w:rPr>
          <w:rStyle w:val="CommentReference"/>
          <w:rFonts w:asciiTheme="minorHAnsi" w:hAnsiTheme="minorHAnsi" w:cstheme="minorBidi"/>
        </w:rPr>
        <w:commentReference w:id="133"/>
      </w:r>
      <w:commentRangeEnd w:id="134"/>
      <w:r>
        <w:rPr>
          <w:rStyle w:val="CommentReference"/>
          <w:rFonts w:asciiTheme="minorHAnsi" w:hAnsiTheme="minorHAnsi" w:cstheme="minorBidi"/>
        </w:rPr>
        <w:commentReference w:id="134"/>
      </w:r>
      <w:r>
        <w:rPr>
          <w:bCs/>
          <w:iCs/>
          <w:color w:val="000000" w:themeColor="text1"/>
        </w:rPr>
        <w:t xml:space="preserve">) that capture the extent to which each transporter can catalyze the efflux (or otherwise reduce the intracellular activity) of each drug. </w:t>
      </w:r>
      <w:ins w:id="135" w:author="Frederick Roth" w:date="2019-01-22T17:23:00Z">
        <w:r w:rsidR="00D14AB6">
          <w:rPr>
            <w:bCs/>
            <w:iCs/>
            <w:color w:val="000000" w:themeColor="text1"/>
          </w:rPr>
          <w:t xml:space="preserve">The model also </w:t>
        </w:r>
      </w:ins>
      <w:ins w:id="136" w:author="Frederick Roth" w:date="2019-01-22T17:26:00Z">
        <w:r w:rsidR="000055CE">
          <w:rPr>
            <w:bCs/>
            <w:iCs/>
            <w:color w:val="000000" w:themeColor="text1"/>
          </w:rPr>
          <w:t xml:space="preserve">allowed for </w:t>
        </w:r>
      </w:ins>
      <w:ins w:id="137" w:author="Frederick Roth" w:date="2019-01-22T17:23:00Z">
        <w:r w:rsidR="00D14AB6">
          <w:rPr>
            <w:bCs/>
            <w:iCs/>
            <w:color w:val="000000" w:themeColor="text1"/>
          </w:rPr>
          <w:t xml:space="preserve">offset </w:t>
        </w:r>
      </w:ins>
      <w:ins w:id="138" w:author="Frederick Roth" w:date="2019-01-22T17:26:00Z">
        <w:r w:rsidR="000055CE">
          <w:rPr>
            <w:bCs/>
            <w:iCs/>
            <w:color w:val="000000" w:themeColor="text1"/>
          </w:rPr>
          <w:t xml:space="preserve">terms for </w:t>
        </w:r>
      </w:ins>
      <w:ins w:id="139" w:author="Frederick Roth" w:date="2019-01-22T17:24:00Z">
        <w:r w:rsidR="000055CE">
          <w:rPr>
            <w:bCs/>
            <w:iCs/>
            <w:color w:val="000000" w:themeColor="text1"/>
          </w:rPr>
          <w:t xml:space="preserve">both </w:t>
        </w:r>
      </w:ins>
      <w:ins w:id="140" w:author="Frederick Roth" w:date="2019-01-22T17:25:00Z">
        <w:r w:rsidR="000055CE" w:rsidRPr="000055CE">
          <w:rPr>
            <w:b/>
            <w:bCs/>
            <w:i/>
            <w:iCs/>
            <w:color w:val="000000" w:themeColor="text1"/>
            <w:rPrChange w:id="141" w:author="Frederick Roth" w:date="2019-01-22T17:26:00Z">
              <w:rPr>
                <w:bCs/>
                <w:iCs/>
                <w:color w:val="000000" w:themeColor="text1"/>
              </w:rPr>
            </w:rPrChange>
          </w:rPr>
          <w:t>A</w:t>
        </w:r>
        <w:r w:rsidR="000055CE">
          <w:rPr>
            <w:bCs/>
            <w:iCs/>
            <w:color w:val="000000" w:themeColor="text1"/>
          </w:rPr>
          <w:t xml:space="preserve"> and </w:t>
        </w:r>
        <w:r w:rsidR="000055CE" w:rsidRPr="000055CE">
          <w:rPr>
            <w:b/>
            <w:bCs/>
            <w:i/>
            <w:iCs/>
            <w:color w:val="000000" w:themeColor="text1"/>
            <w:rPrChange w:id="142" w:author="Frederick Roth" w:date="2019-01-22T17:26:00Z">
              <w:rPr>
                <w:bCs/>
                <w:iCs/>
                <w:color w:val="000000" w:themeColor="text1"/>
              </w:rPr>
            </w:rPrChange>
          </w:rPr>
          <w:t>R</w:t>
        </w:r>
        <w:r w:rsidR="000055CE">
          <w:rPr>
            <w:bCs/>
            <w:iCs/>
            <w:color w:val="000000" w:themeColor="text1"/>
          </w:rPr>
          <w:t xml:space="preserve"> </w:t>
        </w:r>
      </w:ins>
      <w:ins w:id="143" w:author="Frederick Roth" w:date="2019-01-22T17:24:00Z">
        <w:r w:rsidR="00D14AB6">
          <w:rPr>
            <w:bCs/>
            <w:iCs/>
            <w:color w:val="000000" w:themeColor="text1"/>
          </w:rPr>
          <w:t xml:space="preserve">(Methods). </w:t>
        </w:r>
      </w:ins>
      <w:r>
        <w:rPr>
          <w:bCs/>
          <w:iCs/>
          <w:color w:val="000000" w:themeColor="text1"/>
        </w:rPr>
        <w:t>Using our complete set of drug resistance phenotypes for each genotype as training data, we learned the network weights using back-propagation with stochastic gradient descent (</w:t>
      </w:r>
      <w:ins w:id="144" w:author="Frederick Roth" w:date="2019-01-22T17:17:00Z">
        <w:r w:rsidR="00D14AB6">
          <w:rPr>
            <w:bCs/>
            <w:iCs/>
            <w:color w:val="000000" w:themeColor="text1"/>
          </w:rPr>
          <w:t xml:space="preserve">see </w:t>
        </w:r>
      </w:ins>
      <w:r>
        <w:rPr>
          <w:bCs/>
          <w:iCs/>
          <w:color w:val="000000" w:themeColor="text1"/>
        </w:rPr>
        <w:t xml:space="preserve">Methods).  The cost function that was used to optimize network weights contained a penalty which acts to limit the number of non-zero weights, and has the effect of favoring more parsimonious models (Methods, Figure S8A-B). </w:t>
      </w:r>
      <w:commentRangeStart w:id="145"/>
      <w:commentRangeStart w:id="146"/>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145"/>
      <w:r>
        <w:rPr>
          <w:rStyle w:val="CommentReference"/>
          <w:rFonts w:asciiTheme="minorHAnsi" w:hAnsiTheme="minorHAnsi" w:cstheme="minorBidi"/>
        </w:rPr>
        <w:commentReference w:id="145"/>
      </w:r>
      <w:commentRangeEnd w:id="146"/>
      <w:r>
        <w:rPr>
          <w:rStyle w:val="CommentReference"/>
          <w:rFonts w:asciiTheme="minorHAnsi" w:hAnsiTheme="minorHAnsi" w:cstheme="minorBidi"/>
        </w:rPr>
        <w:commentReference w:id="146"/>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proofErr w:type="gramStart"/>
      <w:r>
        <w:rPr>
          <w:bCs/>
          <w:iCs/>
          <w:color w:val="000000" w:themeColor="text1"/>
        </w:rPr>
        <w:t>weights</w:t>
      </w:r>
      <w:proofErr w:type="gramEnd"/>
      <w:r>
        <w:rPr>
          <w:bCs/>
          <w:iCs/>
          <w:color w:val="000000" w:themeColor="text1"/>
        </w:rPr>
        <w:t xml:space="preserve">, 51 </w:t>
      </w:r>
      <w:r w:rsidRPr="00B47AF3">
        <w:rPr>
          <w:bCs/>
          <w:i/>
          <w:iCs/>
          <w:color w:val="000000" w:themeColor="text1"/>
        </w:rPr>
        <w:t>E</w:t>
      </w:r>
      <w:r>
        <w:rPr>
          <w:bCs/>
          <w:iCs/>
          <w:color w:val="000000" w:themeColor="text1"/>
        </w:rPr>
        <w:t xml:space="preserve"> weights, </w:t>
      </w:r>
      <w:del w:id="147" w:author="Frederick Roth" w:date="2019-01-22T17:25:00Z">
        <w:r w:rsidDel="000055CE">
          <w:rPr>
            <w:bCs/>
            <w:iCs/>
            <w:color w:val="000000" w:themeColor="text1"/>
          </w:rPr>
          <w:delText xml:space="preserve">and </w:delText>
        </w:r>
      </w:del>
      <w:ins w:id="148" w:author="Frederick Roth" w:date="2019-01-22T17:25:00Z">
        <w:r w:rsidR="000055CE">
          <w:rPr>
            <w:bCs/>
            <w:iCs/>
            <w:color w:val="000000" w:themeColor="text1"/>
          </w:rPr>
          <w:t xml:space="preserve">no </w:t>
        </w:r>
        <w:r w:rsidR="000055CE" w:rsidRPr="000055CE">
          <w:rPr>
            <w:bCs/>
            <w:i/>
            <w:iCs/>
            <w:color w:val="000000" w:themeColor="text1"/>
            <w:rPrChange w:id="149" w:author="Frederick Roth" w:date="2019-01-22T17:25:00Z">
              <w:rPr>
                <w:bCs/>
                <w:iCs/>
                <w:color w:val="000000" w:themeColor="text1"/>
              </w:rPr>
            </w:rPrChange>
          </w:rPr>
          <w:t>A</w:t>
        </w:r>
        <w:r w:rsidR="000055CE">
          <w:rPr>
            <w:bCs/>
            <w:iCs/>
            <w:color w:val="000000" w:themeColor="text1"/>
          </w:rPr>
          <w:t xml:space="preserve"> offset terms and </w:t>
        </w:r>
      </w:ins>
      <w:r w:rsidRPr="00B47AF3">
        <w:rPr>
          <w:bCs/>
          <w:iCs/>
          <w:color w:val="000000" w:themeColor="text1"/>
        </w:rPr>
        <w:t>16</w:t>
      </w:r>
      <w:r w:rsidRPr="007177EA">
        <w:rPr>
          <w:bCs/>
          <w:iCs/>
          <w:color w:val="000000" w:themeColor="text1"/>
        </w:rPr>
        <w:t xml:space="preserve"> </w:t>
      </w:r>
      <w:del w:id="150" w:author="Frederick Roth" w:date="2019-01-22T17:24:00Z">
        <w:r w:rsidRPr="001C1222" w:rsidDel="000055CE">
          <w:rPr>
            <w:bCs/>
            <w:i/>
            <w:iCs/>
            <w:color w:val="000000" w:themeColor="text1"/>
          </w:rPr>
          <w:delText>E</w:delText>
        </w:r>
        <w:r w:rsidDel="000055CE">
          <w:rPr>
            <w:b/>
            <w:bCs/>
            <w:i/>
            <w:iCs/>
            <w:color w:val="000000" w:themeColor="text1"/>
          </w:rPr>
          <w:delText xml:space="preserve"> </w:delText>
        </w:r>
      </w:del>
      <w:ins w:id="151" w:author="Frederick Roth" w:date="2019-01-22T17:24:00Z">
        <w:r w:rsidR="000055CE">
          <w:rPr>
            <w:bCs/>
            <w:i/>
            <w:iCs/>
            <w:color w:val="000000" w:themeColor="text1"/>
          </w:rPr>
          <w:t>R</w:t>
        </w:r>
        <w:r w:rsidR="000055CE">
          <w:rPr>
            <w:b/>
            <w:bCs/>
            <w:i/>
            <w:iCs/>
            <w:color w:val="000000" w:themeColor="text1"/>
          </w:rPr>
          <w:t xml:space="preserve"> </w:t>
        </w:r>
      </w:ins>
      <w:del w:id="152" w:author="Frederick Roth" w:date="2019-01-22T17:23:00Z">
        <w:r w:rsidDel="00D14AB6">
          <w:rPr>
            <w:bCs/>
            <w:iCs/>
            <w:color w:val="000000" w:themeColor="text1"/>
          </w:rPr>
          <w:delText xml:space="preserve">bias </w:delText>
        </w:r>
      </w:del>
      <w:ins w:id="153" w:author="Frederick Roth" w:date="2019-01-22T17:23:00Z">
        <w:r w:rsidR="00D14AB6">
          <w:rPr>
            <w:bCs/>
            <w:iCs/>
            <w:color w:val="000000" w:themeColor="text1"/>
          </w:rPr>
          <w:t xml:space="preserve">offset </w:t>
        </w:r>
      </w:ins>
      <w:r>
        <w:rPr>
          <w:bCs/>
          <w:iCs/>
          <w:color w:val="000000" w:themeColor="text1"/>
        </w:rPr>
        <w:t>terms).</w:t>
      </w:r>
    </w:p>
    <w:p w14:paraId="43BD71E3" w14:textId="0B22DF60" w:rsidR="00461C55" w:rsidRDefault="00461C55" w:rsidP="00255189">
      <w:pPr>
        <w:jc w:val="both"/>
        <w:rPr>
          <w:ins w:id="154" w:author="Frederick Roth" w:date="2019-01-22T17:26:00Z"/>
          <w:bCs/>
          <w:iCs/>
          <w:color w:val="000000" w:themeColor="text1"/>
        </w:rPr>
      </w:pPr>
    </w:p>
    <w:p w14:paraId="53E014EE" w14:textId="7DD57708" w:rsidR="000055CE" w:rsidRDefault="000055CE" w:rsidP="00255189">
      <w:pPr>
        <w:jc w:val="both"/>
        <w:rPr>
          <w:ins w:id="155" w:author="Frederick Roth" w:date="2019-01-22T17:26:00Z"/>
          <w:bCs/>
          <w:iCs/>
          <w:color w:val="000000" w:themeColor="text1"/>
        </w:rPr>
      </w:pPr>
      <w:ins w:id="156" w:author="Frederick Roth" w:date="2019-01-22T17:26:00Z">
        <w:r>
          <w:rPr>
            <w:bCs/>
            <w:iCs/>
            <w:color w:val="000000" w:themeColor="text1"/>
          </w:rPr>
          <w:t>[Fritz stopped here]</w:t>
        </w:r>
      </w:ins>
    </w:p>
    <w:p w14:paraId="047552EB" w14:textId="77777777" w:rsidR="000055CE" w:rsidRDefault="000055CE" w:rsidP="00255189">
      <w:pPr>
        <w:jc w:val="both"/>
        <w:rPr>
          <w:bCs/>
          <w:iCs/>
          <w:color w:val="000000" w:themeColor="text1"/>
        </w:rPr>
      </w:pPr>
    </w:p>
    <w:p w14:paraId="7AA01A60" w14:textId="7BC460F8"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157"/>
      <w:commentRangeStart w:id="158"/>
      <w:r w:rsidR="00E270DE" w:rsidRPr="00883630">
        <w:rPr>
          <w:bCs/>
          <w:iCs/>
          <w:color w:val="000000" w:themeColor="text1"/>
        </w:rPr>
        <w:t xml:space="preserve">, we also </w:t>
      </w:r>
      <w:r w:rsidR="00964D7B">
        <w:rPr>
          <w:bCs/>
          <w:iCs/>
          <w:color w:val="000000" w:themeColor="text1"/>
        </w:rPr>
        <w:t xml:space="preserve">generated the </w:t>
      </w:r>
      <w:r w:rsidR="00E270DE" w:rsidRPr="00883630">
        <w:rPr>
          <w:bCs/>
          <w:iCs/>
          <w:color w:val="000000" w:themeColor="text1"/>
        </w:rPr>
        <w:t>model on data from one mating type and test</w:t>
      </w:r>
      <w:r w:rsidR="00964D7B">
        <w:rPr>
          <w:bCs/>
          <w:iCs/>
          <w:color w:val="000000" w:themeColor="text1"/>
        </w:rPr>
        <w:t>ed</w:t>
      </w:r>
      <w:r w:rsidR="00E270DE" w:rsidRPr="00883630">
        <w:rPr>
          <w:bCs/>
          <w:iCs/>
          <w:color w:val="000000" w:themeColor="text1"/>
        </w:rPr>
        <w:t xml:space="preserve"> it on the other.</w:t>
      </w:r>
      <w:commentRangeEnd w:id="157"/>
      <w:r w:rsidR="00E270DE">
        <w:rPr>
          <w:rStyle w:val="CommentReference"/>
          <w:rFonts w:asciiTheme="minorHAnsi" w:hAnsiTheme="minorHAnsi" w:cstheme="minorBidi"/>
        </w:rPr>
        <w:commentReference w:id="157"/>
      </w:r>
      <w:commentRangeEnd w:id="158"/>
      <w:r w:rsidR="00E270DE">
        <w:rPr>
          <w:rStyle w:val="CommentReference"/>
          <w:rFonts w:asciiTheme="minorHAnsi" w:hAnsiTheme="minorHAnsi" w:cstheme="minorBidi"/>
        </w:rPr>
        <w:commentReference w:id="158"/>
      </w:r>
      <w:r w:rsidR="00E270DE" w:rsidRPr="00883630">
        <w:rPr>
          <w:bCs/>
          <w:iCs/>
          <w:color w:val="000000" w:themeColor="text1"/>
        </w:rPr>
        <w:t xml:space="preserve"> </w:t>
      </w:r>
      <w:r w:rsidR="00F16D5C">
        <w:rPr>
          <w:bCs/>
          <w:iCs/>
          <w:color w:val="000000" w:themeColor="text1"/>
        </w:rPr>
        <w:t>To further ensure independence of these</w:t>
      </w:r>
      <w:r w:rsidR="007177EA">
        <w:rPr>
          <w:bCs/>
          <w:iCs/>
          <w:color w:val="000000" w:themeColor="text1"/>
        </w:rPr>
        <w:t xml:space="preserve"> </w:t>
      </w:r>
      <w:r w:rsidR="007177EA" w:rsidRPr="00883630">
        <w:rPr>
          <w:bCs/>
          <w:iCs/>
          <w:color w:val="000000" w:themeColor="text1"/>
        </w:rPr>
        <w:t>biological replicate</w:t>
      </w:r>
      <w:r w:rsidR="00F16D5C">
        <w:rPr>
          <w:bCs/>
          <w:iCs/>
          <w:color w:val="000000" w:themeColor="text1"/>
        </w:rPr>
        <w:t xml:space="preserve"> datasets, we removed all strains with shared genotypes between the two pools before training.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r w:rsidR="0076775C">
        <w:rPr>
          <w:bCs/>
          <w:iCs/>
          <w:color w:val="000000" w:themeColor="text1"/>
        </w:rPr>
        <w:t xml:space="preserve">.  </w:t>
      </w:r>
      <w:commentRangeStart w:id="159"/>
      <w:commentRangeStart w:id="160"/>
      <w:r w:rsidR="00E270DE" w:rsidRPr="00883630">
        <w:rPr>
          <w:bCs/>
          <w:iCs/>
          <w:color w:val="000000" w:themeColor="text1"/>
        </w:rPr>
        <w:t>Training using each of these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159"/>
      <w:r w:rsidR="00E270DE">
        <w:rPr>
          <w:rStyle w:val="CommentReference"/>
          <w:rFonts w:asciiTheme="minorHAnsi" w:hAnsiTheme="minorHAnsi" w:cstheme="minorBidi"/>
        </w:rPr>
        <w:commentReference w:id="159"/>
      </w:r>
      <w:commentRangeEnd w:id="160"/>
      <w:r w:rsidR="00DB0ED8">
        <w:rPr>
          <w:rStyle w:val="CommentReference"/>
          <w:rFonts w:asciiTheme="minorHAnsi" w:hAnsiTheme="minorHAnsi" w:cstheme="minorBidi"/>
        </w:rPr>
        <w:commentReference w:id="160"/>
      </w:r>
    </w:p>
    <w:p w14:paraId="31548E28" w14:textId="1A95A9CF" w:rsidR="0076775C" w:rsidRDefault="0076775C" w:rsidP="007E73B4">
      <w:pPr>
        <w:jc w:val="both"/>
        <w:rPr>
          <w:bCs/>
          <w:iCs/>
          <w:color w:val="000000" w:themeColor="text1"/>
        </w:rPr>
      </w:pPr>
    </w:p>
    <w:p w14:paraId="112EF59A" w14:textId="50E33E40" w:rsidR="00BD02C8" w:rsidRPr="00EA6CA6" w:rsidRDefault="00FA2AB6" w:rsidP="00B47AF3">
      <w:pPr>
        <w:jc w:val="both"/>
        <w:rPr>
          <w:bCs/>
          <w:iCs/>
          <w:color w:val="000000" w:themeColor="text1"/>
        </w:rPr>
      </w:pPr>
      <w:r>
        <w:rPr>
          <w:bCs/>
          <w:iCs/>
          <w:color w:val="000000" w:themeColor="text1"/>
        </w:rPr>
        <w:lastRenderedPageBreak/>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proofErr w:type="gramStart"/>
      <w:r w:rsidR="00213DF7">
        <w:rPr>
          <w:bCs/>
          <w:iCs/>
          <w:color w:val="000000" w:themeColor="text1"/>
        </w:rPr>
        <w:t>weights</w:t>
      </w:r>
      <w:proofErr w:type="gramEnd"/>
      <w:r w:rsidR="00213DF7">
        <w:rPr>
          <w:bCs/>
          <w:iCs/>
          <w:color w:val="000000" w:themeColor="text1"/>
        </w:rPr>
        <w:t xml:space="preserve">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407FC5D9" w:rsidR="00E40979" w:rsidRPr="000950BD" w:rsidDel="00BD4FCE" w:rsidRDefault="00A75D69" w:rsidP="00E40979">
      <w:pPr>
        <w:jc w:val="both"/>
        <w:rPr>
          <w:del w:id="161" w:author="Albi Celaj" w:date="2019-01-17T17:29:00Z"/>
          <w:b/>
          <w:bCs/>
          <w:iCs/>
          <w:color w:val="000000" w:themeColor="text1"/>
        </w:rPr>
      </w:pPr>
      <w:del w:id="162" w:author="Albi Celaj" w:date="2019-01-17T17:29:00Z">
        <w:r w:rsidDel="00BD4FCE">
          <w:rPr>
            <w:b/>
            <w:bCs/>
            <w:iCs/>
            <w:color w:val="000000" w:themeColor="text1"/>
          </w:rPr>
          <w:delText>I</w:delText>
        </w:r>
        <w:r w:rsidR="00E40979" w:rsidDel="00BD4FCE">
          <w:rPr>
            <w:b/>
            <w:bCs/>
            <w:iCs/>
            <w:color w:val="000000" w:themeColor="text1"/>
          </w:rPr>
          <w:delText xml:space="preserve">terative refinement of genotype-to-phenotype models </w:delText>
        </w:r>
      </w:del>
    </w:p>
    <w:p w14:paraId="61C692E1" w14:textId="136EA672"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del w:id="163" w:author="Frederick Roth" w:date="2019-01-22T15:56:00Z">
        <w:r w:rsidR="00316B1C" w:rsidDel="00393E07">
          <w:rPr>
            <w:bCs/>
            <w:iCs/>
            <w:color w:val="000000" w:themeColor="text1"/>
          </w:rPr>
          <w:delText>DCGA</w:delText>
        </w:r>
      </w:del>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ins w:id="164" w:author="Albi Celaj" w:date="2019-01-23T15:52:00Z">
        <w:r w:rsidR="002E7973">
          <w:rPr>
            <w:bCs/>
            <w:iCs/>
            <w:color w:val="000000" w:themeColor="text1"/>
          </w:rPr>
          <w:t>2</w:t>
        </w:r>
      </w:ins>
      <w:del w:id="165" w:author="Albi Celaj" w:date="2019-01-23T15:52:00Z">
        <w:r w:rsidR="00316B1C" w:rsidDel="002E7973">
          <w:rPr>
            <w:bCs/>
            <w:iCs/>
            <w:color w:val="000000" w:themeColor="text1"/>
          </w:rPr>
          <w:delText>3A</w:delText>
        </w:r>
      </w:del>
      <w:r w:rsidR="00316B1C">
        <w:rPr>
          <w:bCs/>
          <w:iCs/>
          <w:color w:val="000000" w:themeColor="text1"/>
        </w:rPr>
        <w:t>, right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 xml:space="preserve">16 targeted transporter genes.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(always present) and its corresponding activity node to the neural network.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 xml:space="preserve">substantially improved recapitulation of the observed </w:t>
      </w:r>
      <w:proofErr w:type="gramStart"/>
      <w:r w:rsidR="00CD0D8F">
        <w:rPr>
          <w:bCs/>
          <w:iCs/>
          <w:color w:val="000000" w:themeColor="text1"/>
        </w:rPr>
        <w:t xml:space="preserve">phenotypes </w:t>
      </w:r>
      <w:r w:rsidR="00CD0D8F" w:rsidRPr="00650B0D">
        <w:rPr>
          <w:bCs/>
          <w:iCs/>
          <w:color w:val="000000" w:themeColor="text1"/>
        </w:rPr>
        <w:t xml:space="preserve"> </w:t>
      </w:r>
      <w:r w:rsidR="00CD0D8F">
        <w:rPr>
          <w:bCs/>
          <w:iCs/>
          <w:color w:val="000000" w:themeColor="text1"/>
        </w:rPr>
        <w:t>(</w:t>
      </w:r>
      <w:proofErr w:type="gramEnd"/>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FE4231">
        <w:rPr>
          <w:bCs/>
          <w:iCs/>
          <w:color w:val="000000" w:themeColor="text1"/>
        </w:rPr>
        <w:t xml:space="preserve">Moreover, this model improvement depended on the inclusion of this mystery </w:t>
      </w:r>
      <w:commentRangeStart w:id="166"/>
      <w:r w:rsidR="00CA6A9E">
        <w:rPr>
          <w:bCs/>
          <w:iCs/>
          <w:color w:val="000000" w:themeColor="text1"/>
        </w:rPr>
        <w:t>factor (</w:t>
      </w:r>
      <w:commentRangeStart w:id="167"/>
      <w:commentRangeEnd w:id="166"/>
      <w:r w:rsidR="004452EF">
        <w:rPr>
          <w:bCs/>
          <w:iCs/>
          <w:color w:val="000000" w:themeColor="text1"/>
        </w:rPr>
        <w:t xml:space="preserve">Figure </w:t>
      </w:r>
      <w:commentRangeStart w:id="168"/>
      <w:r w:rsidR="00D610F0" w:rsidRPr="00650B0D">
        <w:rPr>
          <w:bCs/>
          <w:iCs/>
          <w:color w:val="000000" w:themeColor="text1"/>
        </w:rPr>
        <w:t>S10</w:t>
      </w:r>
      <w:r w:rsidR="00D610F0">
        <w:rPr>
          <w:bCs/>
          <w:iCs/>
          <w:color w:val="000000" w:themeColor="text1"/>
        </w:rPr>
        <w:t>A</w:t>
      </w:r>
      <w:commentRangeEnd w:id="167"/>
      <w:r w:rsidR="00FE4231">
        <w:rPr>
          <w:rStyle w:val="CommentReference"/>
          <w:rFonts w:asciiTheme="minorHAnsi" w:hAnsiTheme="minorHAnsi" w:cstheme="minorBidi"/>
        </w:rPr>
        <w:commentReference w:id="167"/>
      </w:r>
      <w:r w:rsidR="00D610F0" w:rsidRPr="00650B0D">
        <w:rPr>
          <w:bCs/>
          <w:iCs/>
          <w:color w:val="000000" w:themeColor="text1"/>
        </w:rPr>
        <w:t>).</w:t>
      </w:r>
      <w:commentRangeEnd w:id="168"/>
      <w:r w:rsidR="00D610F0">
        <w:rPr>
          <w:rStyle w:val="CommentReference"/>
          <w:rFonts w:asciiTheme="minorHAnsi" w:hAnsiTheme="minorHAnsi" w:cstheme="minorBidi"/>
        </w:rPr>
        <w:commentReference w:id="168"/>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66"/>
      </w:r>
    </w:p>
    <w:p w14:paraId="5572266C" w14:textId="1738D5F4" w:rsidR="00365DB3" w:rsidRDefault="00365DB3" w:rsidP="00224FCB">
      <w:pPr>
        <w:outlineLvl w:val="0"/>
        <w:rPr>
          <w:b/>
          <w:bCs/>
          <w:iCs/>
          <w:color w:val="000000" w:themeColor="text1"/>
        </w:rPr>
      </w:pPr>
    </w:p>
    <w:p w14:paraId="2CBBD6B1" w14:textId="77777777" w:rsidR="00FB3B33" w:rsidRDefault="00365DB3" w:rsidP="00FB3B33">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w:t>
      </w:r>
      <w:r w:rsidR="00127593">
        <w:rPr>
          <w:b/>
          <w:bCs/>
          <w:iCs/>
          <w:color w:val="000000" w:themeColor="text1"/>
        </w:rPr>
        <w:t xml:space="preserve">inhibit </w:t>
      </w:r>
      <w:r w:rsidR="00FB3B33">
        <w:rPr>
          <w:b/>
          <w:bCs/>
          <w:i/>
          <w:iCs/>
          <w:color w:val="000000" w:themeColor="text1"/>
        </w:rPr>
        <w:t>PDR5</w:t>
      </w:r>
      <w:r w:rsidR="00FB3B33">
        <w:rPr>
          <w:b/>
          <w:bCs/>
          <w:iCs/>
          <w:color w:val="000000" w:themeColor="text1"/>
        </w:rPr>
        <w:t xml:space="preserve">-mediated fluconazole </w:t>
      </w:r>
      <w:ins w:id="169" w:author="Albi Celaj" w:date="2019-01-17T17:44:00Z">
        <w:r w:rsidR="00FB3B33">
          <w:rPr>
            <w:b/>
            <w:bCs/>
            <w:iCs/>
            <w:color w:val="000000" w:themeColor="text1"/>
          </w:rPr>
          <w:t>resistance</w:t>
        </w:r>
      </w:ins>
      <w:del w:id="170" w:author="Albi Celaj" w:date="2019-01-17T17:44:00Z">
        <w:r w:rsidR="00FB3B33" w:rsidDel="00E551D6">
          <w:rPr>
            <w:b/>
            <w:bCs/>
            <w:iCs/>
            <w:color w:val="000000" w:themeColor="text1"/>
          </w:rPr>
          <w:delText>efflux</w:delText>
        </w:r>
      </w:del>
    </w:p>
    <w:p w14:paraId="75E5520F" w14:textId="1D0B2568" w:rsidR="009D671D" w:rsidRPr="00FB3B33" w:rsidRDefault="004726E4" w:rsidP="00FB3B33">
      <w:pPr>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del w:id="171" w:author="Frederick Roth" w:date="2019-01-22T15:56:00Z">
        <w:r w:rsidDel="00393E07">
          <w:rPr>
            <w:color w:val="000000"/>
            <w:lang w:val="en-CA"/>
          </w:rPr>
          <w:delText>DCGA</w:delText>
        </w:r>
      </w:del>
      <w:ins w:id="172" w:author="Frederick Roth" w:date="2019-01-22T16:09:00Z">
        <w:r w:rsidR="008D6812">
          <w:rPr>
            <w:color w:val="000000"/>
            <w:lang w:val="en-CA"/>
          </w:rPr>
          <w:t>XGA</w:t>
        </w:r>
      </w:ins>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3C).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w:t>
      </w:r>
      <w:r w:rsidR="009D671D" w:rsidRPr="00457F23">
        <w:rPr>
          <w:color w:val="000000" w:themeColor="text1"/>
          <w:lang w:val="en-CA"/>
        </w:rPr>
        <w:lastRenderedPageBreak/>
        <w:t xml:space="preserve">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p>
    <w:p w14:paraId="3FC17CED" w14:textId="77777777" w:rsidR="004726E4" w:rsidRDefault="004726E4" w:rsidP="004726E4">
      <w:pPr>
        <w:widowControl w:val="0"/>
        <w:autoSpaceDE w:val="0"/>
        <w:autoSpaceDN w:val="0"/>
        <w:adjustRightInd w:val="0"/>
        <w:jc w:val="both"/>
        <w:rPr>
          <w:color w:val="000000"/>
        </w:rPr>
      </w:pPr>
    </w:p>
    <w:p w14:paraId="1A882488" w14:textId="269D4FD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Pr>
          <w:color w:val="000000"/>
        </w:rPr>
        <w:t xml:space="preserve">is </w:t>
      </w:r>
      <w:r w:rsidR="00370E35">
        <w:rPr>
          <w:color w:val="000000"/>
        </w:rPr>
        <w:t>congruent</w:t>
      </w:r>
      <w:r w:rsidR="00190EA3">
        <w:rPr>
          <w:color w:val="000000"/>
        </w:rPr>
        <w:t xml:space="preserve"> 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C54C75">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8D6E7F">
        <w:rPr>
          <w:bCs/>
          <w:iCs/>
          <w:color w:val="000000" w:themeColor="text1"/>
        </w:rPr>
        <w:t xml:space="preserve">which were </w:t>
      </w:r>
      <w:r w:rsidR="00C54C75">
        <w:rPr>
          <w:bCs/>
          <w:iCs/>
          <w:color w:val="000000" w:themeColor="text1"/>
        </w:rPr>
        <w:t>found to have complex positive interactions</w:t>
      </w:r>
      <w:r w:rsidR="00457F23" w:rsidRPr="00650B0D">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w:t>
      </w:r>
      <w:r w:rsidR="00322112">
        <w:rPr>
          <w:bCs/>
          <w:iCs/>
          <w:color w:val="000000" w:themeColor="text1"/>
        </w:rPr>
        <w:t xml:space="preserve"> than training with the original neural network structure </w:t>
      </w:r>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6E36E0">
        <w:rPr>
          <w:bCs/>
          <w:iCs/>
          <w:color w:val="000000" w:themeColor="text1"/>
        </w:rPr>
        <w:t>results</w:t>
      </w:r>
      <w:r w:rsidR="00E4464B">
        <w:rPr>
          <w:bCs/>
          <w:iCs/>
          <w:color w:val="000000" w:themeColor="text1"/>
        </w:rPr>
        <w:t xml:space="preserve"> </w:t>
      </w:r>
      <w:r>
        <w:rPr>
          <w:bCs/>
          <w:iCs/>
          <w:color w:val="000000" w:themeColor="text1"/>
        </w:rPr>
        <w:t xml:space="preserve">indirectly via </w:t>
      </w:r>
      <w:r w:rsidR="007C718F">
        <w:rPr>
          <w:bCs/>
          <w:iCs/>
          <w:color w:val="000000" w:themeColor="text1"/>
        </w:rPr>
        <w:t>a hidden factor (Figure 5B right panel).</w:t>
      </w:r>
    </w:p>
    <w:p w14:paraId="19A9E963" w14:textId="107D8F9E" w:rsidR="00CD32DC" w:rsidRDefault="00CD32DC" w:rsidP="003C7288">
      <w:pPr>
        <w:widowControl w:val="0"/>
        <w:autoSpaceDE w:val="0"/>
        <w:autoSpaceDN w:val="0"/>
        <w:adjustRightInd w:val="0"/>
        <w:jc w:val="both"/>
        <w:rPr>
          <w:bCs/>
          <w:iCs/>
          <w:color w:val="000000" w:themeColor="text1"/>
        </w:rPr>
      </w:pPr>
    </w:p>
    <w:p w14:paraId="3BFB64CF" w14:textId="62288D5E" w:rsidR="00C42AB1" w:rsidRPr="00A430D3" w:rsidRDefault="00C42AB1" w:rsidP="003C7288">
      <w:pPr>
        <w:widowControl w:val="0"/>
        <w:autoSpaceDE w:val="0"/>
        <w:autoSpaceDN w:val="0"/>
        <w:adjustRightInd w:val="0"/>
        <w:jc w:val="both"/>
        <w:rPr>
          <w:b/>
          <w:bCs/>
          <w:iCs/>
          <w:color w:val="000000" w:themeColor="text1"/>
        </w:rPr>
      </w:pPr>
      <w:r w:rsidRPr="00A430D3">
        <w:rPr>
          <w:b/>
          <w:bCs/>
          <w:iCs/>
          <w:color w:val="000000" w:themeColor="text1"/>
        </w:rPr>
        <w:t>[Fritz stopped here]</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3EB5AD5C"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del w:id="173" w:author="Frederick Roth" w:date="2019-01-22T15:56:00Z">
        <w:r w:rsidR="00720218" w:rsidDel="00393E07">
          <w:rPr>
            <w:bCs/>
            <w:iCs/>
            <w:color w:val="000000" w:themeColor="text1"/>
          </w:rPr>
          <w:delText>DCGA</w:delText>
        </w:r>
      </w:del>
      <w:ins w:id="174" w:author="Frederick Roth" w:date="2019-01-22T16:09:00Z">
        <w:r w:rsidR="008D6812">
          <w:rPr>
            <w:bCs/>
            <w:iCs/>
            <w:color w:val="000000" w:themeColor="text1"/>
          </w:rPr>
          <w:t>XGA</w:t>
        </w:r>
      </w:ins>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del w:id="175" w:author="Frederick Roth" w:date="2019-01-22T15:56:00Z">
        <w:r w:rsidR="00720218" w:rsidDel="00393E07">
          <w:rPr>
            <w:bCs/>
            <w:iCs/>
            <w:color w:val="000000" w:themeColor="text1"/>
          </w:rPr>
          <w:delText>DCGA</w:delText>
        </w:r>
      </w:del>
      <w:ins w:id="176" w:author="Frederick Roth" w:date="2019-01-22T16:09:00Z">
        <w:r w:rsidR="008D6812">
          <w:rPr>
            <w:bCs/>
            <w:iCs/>
            <w:color w:val="000000" w:themeColor="text1"/>
          </w:rPr>
          <w:t>XGA</w:t>
        </w:r>
      </w:ins>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4337FD31"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513934">
        <w:rPr>
          <w:bCs/>
          <w:iCs/>
          <w:color w:val="000000" w:themeColor="text1"/>
        </w:rPr>
        <w:t xml:space="preserve">and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proofErr w:type="gramStart"/>
      <w:r w:rsidR="001421B9">
        <w:rPr>
          <w:bCs/>
          <w:iCs/>
          <w:color w:val="000000" w:themeColor="text1"/>
        </w:rPr>
        <w:t>0.9 fold</w:t>
      </w:r>
      <w:proofErr w:type="gramEnd"/>
      <w:r w:rsidR="001421B9">
        <w:rPr>
          <w:bCs/>
          <w:iCs/>
          <w:color w:val="000000" w:themeColor="text1"/>
        </w:rPr>
        <w:t xml:space="preserve"> expression, </w:t>
      </w:r>
      <w:r w:rsidR="003966FD">
        <w:rPr>
          <w:bCs/>
          <w:iCs/>
          <w:color w:val="000000" w:themeColor="text1"/>
        </w:rPr>
        <w:lastRenderedPageBreak/>
        <w:t xml:space="preserve">p = 0.69,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BF385F2"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77" w:name="_Hlk530662605"/>
      <w:r w:rsidR="00627DF3">
        <w:rPr>
          <w:bCs/>
          <w:i/>
          <w:iCs/>
          <w:color w:val="000000" w:themeColor="text1"/>
        </w:rPr>
        <w:t>pdr5∆yor1∆</w:t>
      </w:r>
      <w:r w:rsidR="00627DF3">
        <w:rPr>
          <w:bCs/>
          <w:iCs/>
          <w:color w:val="000000" w:themeColor="text1"/>
        </w:rPr>
        <w:t xml:space="preserve">, </w:t>
      </w:r>
      <w:bookmarkEnd w:id="177"/>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 xml:space="preserve">model, in which heterodimerization of Pdr5 and Snq2 transporters draws subunits away from the </w:t>
      </w:r>
      <w:proofErr w:type="spellStart"/>
      <w:r w:rsidR="00A97DF6">
        <w:rPr>
          <w:bCs/>
          <w:iCs/>
          <w:color w:val="000000" w:themeColor="text1"/>
        </w:rPr>
        <w:t>homodimeric</w:t>
      </w:r>
      <w:proofErr w:type="spellEnd"/>
      <w:r w:rsidR="00A97DF6">
        <w:rPr>
          <w:bCs/>
          <w:iCs/>
          <w:color w:val="000000" w:themeColor="text1"/>
        </w:rPr>
        <w:t xml:space="preserve">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Although the possibility that </w:t>
      </w:r>
      <w:r w:rsidR="00B05E16">
        <w:rPr>
          <w:bCs/>
          <w:iCs/>
          <w:color w:val="000000" w:themeColor="text1"/>
        </w:rPr>
        <w:t xml:space="preserve">Snq2 </w:t>
      </w:r>
      <w:r w:rsidR="00A97DF6">
        <w:rPr>
          <w:bCs/>
          <w:iCs/>
          <w:color w:val="000000" w:themeColor="text1"/>
        </w:rPr>
        <w:t xml:space="preserve">can reciprocally inhibit Pdr5 has </w:t>
      </w:r>
      <w:r w:rsidR="00B05E16">
        <w:rPr>
          <w:bCs/>
          <w:iCs/>
          <w:color w:val="000000" w:themeColor="text1"/>
        </w:rPr>
        <w:t>not been explored</w:t>
      </w:r>
      <w:r w:rsidR="00A97DF6">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73FEBD4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78"/>
      <w:r w:rsidRPr="00233F15">
        <w:rPr>
          <w:b/>
          <w:bCs/>
          <w:iCs/>
          <w:color w:val="000000" w:themeColor="text1"/>
          <w:sz w:val="28"/>
        </w:rPr>
        <w:t>Discussion</w:t>
      </w:r>
      <w:commentRangeEnd w:id="178"/>
      <w:r w:rsidR="009833C3">
        <w:rPr>
          <w:rStyle w:val="CommentReference"/>
          <w:rFonts w:asciiTheme="minorHAnsi" w:hAnsiTheme="minorHAnsi" w:cstheme="minorBidi"/>
        </w:rPr>
        <w:commentReference w:id="178"/>
      </w:r>
    </w:p>
    <w:p w14:paraId="0F121FAC" w14:textId="1458D36D" w:rsidR="00AC1BB2"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w:t>
      </w:r>
      <w:ins w:id="179" w:author="Albi Celaj" w:date="2019-01-23T11:27:00Z">
        <w:r w:rsidR="00FD07EF">
          <w:rPr>
            <w:bCs/>
            <w:iCs/>
            <w:color w:val="000000" w:themeColor="text1"/>
          </w:rPr>
          <w:t xml:space="preserve">XGA, </w:t>
        </w:r>
      </w:ins>
      <w:r w:rsidR="00161121">
        <w:rPr>
          <w:bCs/>
          <w:iCs/>
          <w:color w:val="000000" w:themeColor="text1"/>
        </w:rPr>
        <w:t xml:space="preserve">a method to </w:t>
      </w:r>
      <w:r w:rsidR="007864C7">
        <w:rPr>
          <w:bCs/>
          <w:iCs/>
          <w:color w:val="000000" w:themeColor="text1"/>
        </w:rPr>
        <w:t xml:space="preserve">systematically </w:t>
      </w:r>
      <w:r w:rsidR="00E252EA">
        <w:rPr>
          <w:bCs/>
          <w:iCs/>
          <w:color w:val="000000" w:themeColor="text1"/>
        </w:rPr>
        <w:t xml:space="preserve">engineer, </w:t>
      </w:r>
      <w:r w:rsidR="00C2715C">
        <w:rPr>
          <w:bCs/>
          <w:iCs/>
          <w:color w:val="000000" w:themeColor="text1"/>
        </w:rPr>
        <w:t>profile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AD2362">
        <w:rPr>
          <w:bCs/>
          <w:iCs/>
          <w:color w:val="000000" w:themeColor="text1"/>
        </w:rPr>
        <w:t>high-order</w:t>
      </w:r>
      <w:r w:rsidR="00E252EA">
        <w:rPr>
          <w:bCs/>
          <w:iCs/>
          <w:color w:val="000000" w:themeColor="text1"/>
        </w:rPr>
        <w:t xml:space="preserve"> </w:t>
      </w:r>
      <w:r w:rsidR="00C2715C">
        <w:rPr>
          <w:bCs/>
          <w:iCs/>
          <w:color w:val="000000" w:themeColor="text1"/>
        </w:rPr>
        <w:t>combinations of</w:t>
      </w:r>
      <w:r w:rsidR="00AC1BB2">
        <w:rPr>
          <w:bCs/>
          <w:iCs/>
          <w:color w:val="000000" w:themeColor="text1"/>
        </w:rPr>
        <w:t xml:space="preserve"> genetic perturbations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lastRenderedPageBreak/>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 to continue </w:t>
      </w:r>
      <w:del w:id="180" w:author="Frederick Roth" w:date="2019-01-22T15:56:00Z">
        <w:r w:rsidR="00DD0B85" w:rsidDel="00393E07">
          <w:rPr>
            <w:bCs/>
            <w:iCs/>
            <w:color w:val="000000" w:themeColor="text1"/>
          </w:rPr>
          <w:delText>DCGA</w:delText>
        </w:r>
      </w:del>
      <w:ins w:id="181" w:author="Frederick Roth" w:date="2019-01-22T16:09:00Z">
        <w:r w:rsidR="008D6812">
          <w:rPr>
            <w:bCs/>
            <w:iCs/>
            <w:color w:val="000000" w:themeColor="text1"/>
          </w:rPr>
          <w:t>XGA</w:t>
        </w:r>
      </w:ins>
      <w:r w:rsidR="00DD0B85">
        <w:rPr>
          <w:bCs/>
          <w:iCs/>
          <w:color w:val="000000" w:themeColor="text1"/>
        </w:rPr>
        <w:t xml:space="preserve"> of</w:t>
      </w:r>
      <w:r w:rsidR="0091590F">
        <w:rPr>
          <w:bCs/>
          <w:iCs/>
          <w:color w:val="000000" w:themeColor="text1"/>
        </w:rPr>
        <w:t xml:space="preserve"> ABC-transporter-mediated drug resistance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del w:id="182" w:author="Frederick Roth" w:date="2019-01-22T15:56:00Z">
        <w:r w:rsidR="00837121" w:rsidDel="00393E07">
          <w:rPr>
            <w:bCs/>
            <w:iCs/>
            <w:color w:val="000000" w:themeColor="text1"/>
          </w:rPr>
          <w:delText>DCGA</w:delText>
        </w:r>
      </w:del>
      <w:ins w:id="183" w:author="Frederick Roth" w:date="2019-01-22T16:09:00Z">
        <w:r w:rsidR="008D6812">
          <w:rPr>
            <w:bCs/>
            <w:iCs/>
            <w:color w:val="000000" w:themeColor="text1"/>
          </w:rPr>
          <w:t>XGA</w:t>
        </w:r>
      </w:ins>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4646EDE7"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del w:id="184" w:author="Frederick Roth" w:date="2019-01-22T15:56:00Z">
        <w:r w:rsidR="00D26C7D" w:rsidDel="00393E07">
          <w:rPr>
            <w:bCs/>
            <w:iCs/>
            <w:color w:val="000000" w:themeColor="text1"/>
          </w:rPr>
          <w:delText>DCGA</w:delText>
        </w:r>
      </w:del>
      <w:ins w:id="185" w:author="Frederick Roth" w:date="2019-01-22T16:09:00Z">
        <w:r w:rsidR="008D6812">
          <w:rPr>
            <w:bCs/>
            <w:iCs/>
            <w:color w:val="000000" w:themeColor="text1"/>
          </w:rPr>
          <w:t>XGA</w:t>
        </w:r>
      </w:ins>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del w:id="186" w:author="Frederick Roth" w:date="2019-01-22T15:56:00Z">
        <w:r w:rsidR="00F6272C" w:rsidDel="00393E07">
          <w:rPr>
            <w:bCs/>
            <w:iCs/>
            <w:color w:val="000000" w:themeColor="text1"/>
          </w:rPr>
          <w:delText>DCGA</w:delText>
        </w:r>
      </w:del>
      <w:ins w:id="187" w:author="Frederick Roth" w:date="2019-01-22T16:09:00Z">
        <w:r w:rsidR="008D6812">
          <w:rPr>
            <w:bCs/>
            <w:iCs/>
            <w:color w:val="000000" w:themeColor="text1"/>
          </w:rPr>
          <w:t>XGA</w:t>
        </w:r>
      </w:ins>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allowing 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w:t>
      </w:r>
      <w:del w:id="188" w:author="Frederick Roth" w:date="2019-01-22T15:56:00Z">
        <w:r w:rsidR="00947084" w:rsidDel="00393E07">
          <w:rPr>
            <w:bCs/>
            <w:iCs/>
            <w:color w:val="000000" w:themeColor="text1"/>
          </w:rPr>
          <w:delText>DCGA</w:delText>
        </w:r>
      </w:del>
      <w:ins w:id="189" w:author="Frederick Roth" w:date="2019-01-22T16:09:00Z">
        <w:r w:rsidR="008D6812">
          <w:rPr>
            <w:bCs/>
            <w:iCs/>
            <w:color w:val="000000" w:themeColor="text1"/>
          </w:rPr>
          <w:t>XGA</w:t>
        </w:r>
      </w:ins>
      <w:r w:rsidR="00947084">
        <w:rPr>
          <w:bCs/>
          <w:iCs/>
          <w:color w:val="000000" w:themeColor="text1"/>
        </w:rPr>
        <w:t xml:space="preserve"> in cases where they cannot all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w:t>
      </w:r>
      <w:proofErr w:type="spellStart"/>
      <w:r w:rsidR="00947084">
        <w:rPr>
          <w:bCs/>
          <w:iCs/>
          <w:color w:val="000000" w:themeColor="text1"/>
        </w:rPr>
        <w:t>matings</w:t>
      </w:r>
      <w:proofErr w:type="spellEnd"/>
      <w:r w:rsidR="00947084">
        <w:rPr>
          <w:bCs/>
          <w:iCs/>
          <w:color w:val="000000" w:themeColor="text1"/>
        </w:rPr>
        <w:t xml:space="preserve">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12D6831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del w:id="190" w:author="Frederick Roth" w:date="2019-01-22T15:56:00Z">
        <w:r w:rsidR="00BA4DDB" w:rsidDel="00393E07">
          <w:rPr>
            <w:bCs/>
            <w:iCs/>
            <w:color w:val="000000" w:themeColor="text1"/>
          </w:rPr>
          <w:delText>DCGA</w:delText>
        </w:r>
      </w:del>
      <w:ins w:id="191" w:author="Frederick Roth" w:date="2019-01-22T16:09:00Z">
        <w:r w:rsidR="008D6812">
          <w:rPr>
            <w:bCs/>
            <w:iCs/>
            <w:color w:val="000000" w:themeColor="text1"/>
          </w:rPr>
          <w:t>XGA</w:t>
        </w:r>
      </w:ins>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del w:id="192" w:author="Frederick Roth" w:date="2019-01-22T15:56:00Z">
        <w:r w:rsidR="0056773A" w:rsidDel="00393E07">
          <w:rPr>
            <w:bCs/>
            <w:iCs/>
            <w:color w:val="000000" w:themeColor="text1"/>
          </w:rPr>
          <w:delText>DCGA</w:delText>
        </w:r>
      </w:del>
      <w:ins w:id="193" w:author="Frederick Roth" w:date="2019-01-22T16:09:00Z">
        <w:r w:rsidR="008D6812">
          <w:rPr>
            <w:bCs/>
            <w:iCs/>
            <w:color w:val="000000" w:themeColor="text1"/>
          </w:rPr>
          <w:t>XGA</w:t>
        </w:r>
      </w:ins>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grows to </w:t>
      </w:r>
      <w:r w:rsidR="00EF5F5E">
        <w:rPr>
          <w:bCs/>
          <w:iCs/>
          <w:color w:val="000000" w:themeColor="text1"/>
        </w:rPr>
        <w:t xml:space="preserve">over </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gotes were to be further profiled.</w:t>
      </w:r>
    </w:p>
    <w:p w14:paraId="4C29B956" w14:textId="77B7F394" w:rsidR="00445766" w:rsidRDefault="00445766" w:rsidP="00FD4872">
      <w:pPr>
        <w:jc w:val="both"/>
        <w:outlineLvl w:val="0"/>
        <w:rPr>
          <w:bCs/>
          <w:iCs/>
          <w:color w:val="000000" w:themeColor="text1"/>
        </w:rPr>
      </w:pPr>
    </w:p>
    <w:p w14:paraId="029A3A93" w14:textId="71EB157E" w:rsidR="003D39A5" w:rsidRPr="0056773A" w:rsidRDefault="003D39A5" w:rsidP="003D39A5">
      <w:pPr>
        <w:jc w:val="both"/>
        <w:outlineLvl w:val="0"/>
        <w:rPr>
          <w:bCs/>
          <w:iCs/>
          <w:color w:val="000000" w:themeColor="text1"/>
        </w:rPr>
      </w:pPr>
      <w:del w:id="194" w:author="Frederick Roth" w:date="2019-01-22T15:56:00Z">
        <w:r w:rsidRPr="00944FDF" w:rsidDel="00393E07">
          <w:rPr>
            <w:bCs/>
            <w:iCs/>
            <w:color w:val="000000" w:themeColor="text1"/>
          </w:rPr>
          <w:delText>DCGA</w:delText>
        </w:r>
      </w:del>
      <w:ins w:id="195" w:author="Frederick Roth" w:date="2019-01-22T16:09:00Z">
        <w:r w:rsidR="008D6812">
          <w:rPr>
            <w:bCs/>
            <w:iCs/>
            <w:color w:val="000000" w:themeColor="text1"/>
          </w:rPr>
          <w:t>XGA</w:t>
        </w:r>
      </w:ins>
      <w:r w:rsidRPr="00944FDF">
        <w:rPr>
          <w:bCs/>
          <w:iCs/>
          <w:color w:val="000000" w:themeColor="text1"/>
        </w:rPr>
        <w:t xml:space="preserve"> of yeast ABC transporters</w:t>
      </w:r>
      <w:r w:rsidR="002D3B10">
        <w:rPr>
          <w:bCs/>
          <w:iCs/>
          <w:color w:val="000000" w:themeColor="text1"/>
        </w:rPr>
        <w:t xml:space="preserve"> suggested future extensions in</w:t>
      </w:r>
      <w:r w:rsidR="00FD4872" w:rsidRPr="00944FDF">
        <w:rPr>
          <w:bCs/>
          <w:iCs/>
          <w:color w:val="000000" w:themeColor="text1"/>
        </w:rPr>
        <w:t xml:space="preserve"> the targeted genes and considered phenotypes.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The pooled design allows for </w:t>
      </w:r>
      <w:proofErr w:type="spellStart"/>
      <w:r w:rsidR="00FD4872" w:rsidRPr="00944FDF">
        <w:rPr>
          <w:bCs/>
          <w:i/>
          <w:iCs/>
          <w:color w:val="000000" w:themeColor="text1"/>
        </w:rPr>
        <w:t>en</w:t>
      </w:r>
      <w:proofErr w:type="spellEnd"/>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del w:id="196" w:author="Frederick Roth" w:date="2019-01-22T15:56:00Z">
        <w:r w:rsidR="00FD4872" w:rsidRPr="00944FDF" w:rsidDel="00393E07">
          <w:rPr>
            <w:bCs/>
            <w:iCs/>
            <w:color w:val="000000" w:themeColor="text1"/>
          </w:rPr>
          <w:delText>DCGA</w:delText>
        </w:r>
      </w:del>
      <w:ins w:id="197" w:author="Frederick Roth" w:date="2019-01-22T16:09:00Z">
        <w:r w:rsidR="008D6812">
          <w:rPr>
            <w:bCs/>
            <w:iCs/>
            <w:color w:val="000000" w:themeColor="text1"/>
          </w:rPr>
          <w:t>XGA</w:t>
        </w:r>
      </w:ins>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sidR="0056773A">
        <w:rPr>
          <w:bCs/>
          <w:iCs/>
          <w:color w:val="000000" w:themeColor="text1"/>
        </w:rPr>
        <w:t xml:space="preserve">A </w:t>
      </w:r>
      <w:del w:id="198" w:author="Frederick Roth" w:date="2019-01-22T15:56:00Z">
        <w:r w:rsidR="0056773A" w:rsidDel="00393E07">
          <w:rPr>
            <w:bCs/>
            <w:iCs/>
            <w:color w:val="000000" w:themeColor="text1"/>
          </w:rPr>
          <w:delText>DCGA</w:delText>
        </w:r>
      </w:del>
      <w:ins w:id="199" w:author="Frederick Roth" w:date="2019-01-22T16:09:00Z">
        <w:r w:rsidR="008D6812">
          <w:rPr>
            <w:bCs/>
            <w:iCs/>
            <w:color w:val="000000" w:themeColor="text1"/>
          </w:rPr>
          <w:t>XGA</w:t>
        </w:r>
      </w:ins>
      <w:r w:rsidR="0056773A">
        <w:rPr>
          <w:bCs/>
          <w:iCs/>
          <w:color w:val="000000" w:themeColor="text1"/>
        </w:rPr>
        <w:t xml:space="preserve"> with high-content phenotyping</w:t>
      </w:r>
      <w:r w:rsidRPr="00944FDF">
        <w:rPr>
          <w:bCs/>
          <w:iCs/>
          <w:color w:val="000000" w:themeColor="text1"/>
        </w:rPr>
        <w:t xml:space="preserve"> would</w:t>
      </w:r>
      <w:r w:rsidR="00660FF5">
        <w:rPr>
          <w:bCs/>
          <w:iCs/>
          <w:color w:val="000000" w:themeColor="text1"/>
        </w:rPr>
        <w:t xml:space="preserve"> </w:t>
      </w:r>
      <w:r w:rsidR="00E80138">
        <w:rPr>
          <w:bCs/>
          <w:iCs/>
          <w:color w:val="000000" w:themeColor="text1"/>
        </w:rPr>
        <w:t>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Pr="00944FDF">
        <w:rPr>
          <w:bCs/>
          <w:iCs/>
          <w:color w:val="000000" w:themeColor="text1"/>
        </w:rPr>
        <w:t xml:space="preserve">image </w:t>
      </w:r>
      <w:r w:rsidRPr="00944FDF">
        <w:rPr>
          <w:bCs/>
          <w:iCs/>
          <w:color w:val="000000" w:themeColor="text1"/>
        </w:rPr>
        <w:lastRenderedPageBreak/>
        <w:t xml:space="preserve">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Pr="00944FDF">
        <w:rPr>
          <w:bCs/>
          <w:iCs/>
          <w:color w:val="000000" w:themeColor="text1"/>
        </w:rPr>
        <w:t>could be used to test for this</w:t>
      </w:r>
      <w:r w:rsidR="00966549">
        <w:rPr>
          <w:bCs/>
          <w:iCs/>
          <w:color w:val="000000" w:themeColor="text1"/>
        </w:rPr>
        <w:t xml:space="preserve"> at scale</w:t>
      </w:r>
      <w:r w:rsidRPr="00944FDF">
        <w:rPr>
          <w:bCs/>
          <w:iCs/>
          <w:color w:val="000000" w:themeColor="text1"/>
        </w:rPr>
        <w:t xml:space="preserve">.  </w:t>
      </w:r>
      <w:r w:rsidR="00DF3C80" w:rsidRPr="00944FDF">
        <w:rPr>
          <w:bCs/>
          <w:iCs/>
          <w:color w:val="000000" w:themeColor="text1"/>
        </w:rPr>
        <w:t>Interestingly, the</w:t>
      </w:r>
      <w:r w:rsidR="00DF3C80">
        <w:rPr>
          <w:bCs/>
          <w:iCs/>
          <w:color w:val="000000" w:themeColor="text1"/>
        </w:rPr>
        <w:t xml:space="preserve"> complex</w:t>
      </w:r>
      <w:r w:rsidR="00DF3C80" w:rsidRPr="00944FDF">
        <w:rPr>
          <w:bCs/>
          <w:iCs/>
          <w:color w:val="000000" w:themeColor="text1"/>
        </w:rPr>
        <w:t xml:space="preserve"> influence between ABC transporters described here is also evident in mammals</w:t>
      </w:r>
      <w:r w:rsidR="00DF3C80">
        <w:rPr>
          <w:bCs/>
          <w:iCs/>
          <w:color w:val="000000" w:themeColor="text1"/>
        </w:rPr>
        <w:t>.</w:t>
      </w:r>
      <w:r w:rsidR="00DF3C80" w:rsidRPr="00944FDF">
        <w:rPr>
          <w:bCs/>
          <w:iCs/>
          <w:color w:val="000000" w:themeColor="text1"/>
        </w:rPr>
        <w:t xml:space="preserve"> </w:t>
      </w:r>
      <w:r w:rsidR="00DF3C80">
        <w:rPr>
          <w:bCs/>
          <w:iCs/>
          <w:color w:val="000000" w:themeColor="text1"/>
        </w:rPr>
        <w:t>F</w:t>
      </w:r>
      <w:r w:rsidR="00DF3C80" w:rsidRPr="00944FDF">
        <w:rPr>
          <w:bCs/>
          <w:iCs/>
          <w:color w:val="000000" w:themeColor="text1"/>
        </w:rPr>
        <w:t>or example</w:t>
      </w:r>
      <w:r w:rsidR="00DF3C80">
        <w:rPr>
          <w:bCs/>
          <w:iCs/>
          <w:color w:val="000000" w:themeColor="text1"/>
        </w:rPr>
        <w:t>,</w:t>
      </w:r>
      <w:r w:rsidR="00DF3C80" w:rsidRPr="00944FDF">
        <w:rPr>
          <w:bCs/>
          <w:iCs/>
          <w:color w:val="000000" w:themeColor="text1"/>
        </w:rPr>
        <w:t xml:space="preserve"> ABCC3 increases in expression when ABCC2 is disrupted in </w:t>
      </w:r>
      <w:proofErr w:type="spellStart"/>
      <w:r w:rsidR="00DF3C80" w:rsidRPr="00944FDF">
        <w:rPr>
          <w:bCs/>
          <w:iCs/>
          <w:color w:val="000000" w:themeColor="text1"/>
        </w:rPr>
        <w:t>Dubin</w:t>
      </w:r>
      <w:proofErr w:type="spellEnd"/>
      <w:r w:rsidR="00DF3C80" w:rsidRPr="00944FDF">
        <w:rPr>
          <w:bCs/>
          <w:iCs/>
          <w:color w:val="000000" w:themeColor="text1"/>
        </w:rPr>
        <w:t xml:space="preserve">-Johnson Syndrome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(Donner and Keppler, 2001; König et al., 1999)</w:t>
      </w:r>
      <w:r w:rsidR="00DF3C80" w:rsidRPr="00944FDF">
        <w:rPr>
          <w:bCs/>
          <w:iCs/>
          <w:color w:val="000000" w:themeColor="text1"/>
        </w:rPr>
        <w:fldChar w:fldCharType="end"/>
      </w:r>
      <w:r w:rsidR="00DF3C80" w:rsidRPr="00944FDF">
        <w:rPr>
          <w:bCs/>
          <w:iCs/>
          <w:color w:val="000000" w:themeColor="text1"/>
        </w:rPr>
        <w:t xml:space="preserve">, and ABCG5/ABCG8 both increase in expression when ABCG2 (a protein that confers breast cancer xenobiotic resistance in humans) is </w:t>
      </w:r>
      <w:r w:rsidR="00DF3C80">
        <w:rPr>
          <w:bCs/>
          <w:iCs/>
          <w:color w:val="000000" w:themeColor="text1"/>
        </w:rPr>
        <w:t>knocked out in mice</w:t>
      </w:r>
      <w:r w:rsidR="00DF3C80" w:rsidRPr="00944FDF">
        <w:rPr>
          <w:bCs/>
          <w:iCs/>
          <w:color w:val="000000" w:themeColor="text1"/>
        </w:rPr>
        <w:t xml:space="preserv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(Huls et al., 2008)</w:t>
      </w:r>
      <w:r w:rsidR="00DF3C80" w:rsidRPr="00944FDF">
        <w:rPr>
          <w:bCs/>
          <w:iCs/>
          <w:color w:val="000000" w:themeColor="text1"/>
        </w:rPr>
        <w:fldChar w:fldCharType="end"/>
      </w:r>
      <w:r w:rsidR="00DF3C80" w:rsidRPr="00944FDF">
        <w:rPr>
          <w:bCs/>
          <w:iCs/>
          <w:color w:val="000000" w:themeColor="text1"/>
        </w:rPr>
        <w:t xml:space="preserve">.  </w:t>
      </w:r>
      <w:r w:rsidRPr="00944FDF">
        <w:rPr>
          <w:bCs/>
          <w:iCs/>
          <w:color w:val="000000" w:themeColor="text1"/>
        </w:rPr>
        <w:t xml:space="preserve">An analogous </w:t>
      </w:r>
      <w:del w:id="200" w:author="Frederick Roth" w:date="2019-01-22T15:56:00Z">
        <w:r w:rsidRPr="00944FDF" w:rsidDel="00393E07">
          <w:rPr>
            <w:bCs/>
            <w:iCs/>
            <w:color w:val="000000" w:themeColor="text1"/>
          </w:rPr>
          <w:delText>DCGA</w:delText>
        </w:r>
      </w:del>
      <w:ins w:id="201" w:author="Frederick Roth" w:date="2019-01-22T16:09:00Z">
        <w:r w:rsidR="008D6812">
          <w:rPr>
            <w:bCs/>
            <w:iCs/>
            <w:color w:val="000000" w:themeColor="text1"/>
          </w:rPr>
          <w:t>XGA</w:t>
        </w:r>
      </w:ins>
      <w:r w:rsidRPr="00944FDF">
        <w:rPr>
          <w:bCs/>
          <w:iCs/>
          <w:color w:val="000000" w:themeColor="text1"/>
        </w:rPr>
        <w:t xml:space="preserve"> of human ABC transporters </w:t>
      </w:r>
      <w:r w:rsidR="007A42E6">
        <w:rPr>
          <w:bCs/>
          <w:iCs/>
          <w:color w:val="000000" w:themeColor="text1"/>
        </w:rPr>
        <w:t>may</w:t>
      </w:r>
      <w:r w:rsidRPr="00944FDF">
        <w:rPr>
          <w:bCs/>
          <w:iCs/>
          <w:color w:val="000000" w:themeColor="text1"/>
        </w:rPr>
        <w:t xml:space="preserve"> permit better understanding of their roles not only in </w:t>
      </w:r>
      <w:r w:rsidR="004663F4">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5A4FFB21" w14:textId="2747DD27" w:rsidR="007766A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tools 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from complex genetic relationships.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we could model that complex negative interactions may occur when deleting multiple ABC transporters </w:t>
      </w:r>
      <w:r w:rsidR="00A2036A">
        <w:rPr>
          <w:bCs/>
          <w:iCs/>
          <w:color w:val="000000" w:themeColor="text1"/>
        </w:rPr>
        <w:t xml:space="preserve">that each independently </w:t>
      </w:r>
      <w:r w:rsidR="002D3B10">
        <w:rPr>
          <w:bCs/>
          <w:iCs/>
          <w:color w:val="000000" w:themeColor="text1"/>
        </w:rPr>
        <w:t xml:space="preserve">affect </w:t>
      </w:r>
      <w:r w:rsidR="00C43A38">
        <w:rPr>
          <w:bCs/>
          <w:iCs/>
          <w:color w:val="000000" w:themeColor="text1"/>
        </w:rPr>
        <w:t>(</w:t>
      </w:r>
      <w:r w:rsidR="00FE1C1B">
        <w:rPr>
          <w:bCs/>
          <w:iCs/>
          <w:color w:val="000000" w:themeColor="text1"/>
        </w:rPr>
        <w:t>unobserved</w:t>
      </w:r>
      <w:r w:rsidR="00C43A38">
        <w:rPr>
          <w:bCs/>
          <w:iCs/>
          <w:color w:val="000000" w:themeColor="text1"/>
        </w:rPr>
        <w:t>) drug</w:t>
      </w:r>
      <w:r w:rsidR="00D23C4A">
        <w:rPr>
          <w:bCs/>
          <w:iCs/>
          <w:color w:val="000000" w:themeColor="text1"/>
        </w:rPr>
        <w:t xml:space="preserve"> </w:t>
      </w:r>
      <w:r w:rsidR="002D3B10">
        <w:rPr>
          <w:bCs/>
          <w:iCs/>
          <w:color w:val="000000" w:themeColor="text1"/>
        </w:rPr>
        <w:t>efflux</w:t>
      </w:r>
      <w:r w:rsidR="00A22729">
        <w:rPr>
          <w:bCs/>
          <w:iCs/>
          <w:color w:val="000000" w:themeColor="text1"/>
        </w:rPr>
        <w:t xml:space="preserve">.  </w:t>
      </w:r>
      <w:r w:rsidR="00A2036A">
        <w:rPr>
          <w:bCs/>
          <w:iCs/>
          <w:color w:val="000000" w:themeColor="text1"/>
        </w:rPr>
        <w:t xml:space="preserve">Neural networks offer an expressive way to define genotype-to-phenotype models that can 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C7541A">
        <w:rPr>
          <w:bCs/>
          <w:iCs/>
          <w:color w:val="000000" w:themeColor="text1"/>
        </w:rPr>
        <w:t xml:space="preserve"> 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carefully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r w:rsidR="00374C7D">
        <w:rPr>
          <w:bCs/>
          <w:iCs/>
          <w:color w:val="000000" w:themeColor="text1"/>
        </w:rPr>
        <w:t xml:space="preserve">Transporters with </w:t>
      </w:r>
      <w:r w:rsidR="006D1576">
        <w:rPr>
          <w:bCs/>
          <w:iCs/>
          <w:color w:val="000000" w:themeColor="text1"/>
        </w:rPr>
        <w:t>few</w:t>
      </w:r>
      <w:r w:rsidR="00374C7D">
        <w:rPr>
          <w:bCs/>
          <w:iCs/>
          <w:color w:val="000000" w:themeColor="text1"/>
        </w:rPr>
        <w:t xml:space="preserve"> or no </w:t>
      </w:r>
      <w:r w:rsidR="006D1576">
        <w:rPr>
          <w:bCs/>
          <w:iCs/>
          <w:color w:val="000000" w:themeColor="text1"/>
        </w:rPr>
        <w:t xml:space="preserve">weights in our </w:t>
      </w:r>
      <w:r w:rsidR="000B56E8">
        <w:rPr>
          <w:bCs/>
          <w:iCs/>
          <w:color w:val="000000" w:themeColor="text1"/>
        </w:rPr>
        <w:t xml:space="preserve">model are likely to show a more defined role when </w:t>
      </w:r>
      <w:del w:id="202" w:author="Frederick Roth" w:date="2019-01-22T15:56:00Z">
        <w:r w:rsidR="000B56E8" w:rsidDel="00393E07">
          <w:rPr>
            <w:bCs/>
            <w:iCs/>
            <w:color w:val="000000" w:themeColor="text1"/>
          </w:rPr>
          <w:delText>DCGA</w:delText>
        </w:r>
      </w:del>
      <w:ins w:id="203" w:author="Frederick Roth" w:date="2019-01-22T16:09:00Z">
        <w:r w:rsidR="008D6812">
          <w:rPr>
            <w:bCs/>
            <w:iCs/>
            <w:color w:val="000000" w:themeColor="text1"/>
          </w:rPr>
          <w:t>XGA</w:t>
        </w:r>
      </w:ins>
      <w:r w:rsidR="000B56E8">
        <w:rPr>
          <w:bCs/>
          <w:iCs/>
          <w:color w:val="000000" w:themeColor="text1"/>
        </w:rPr>
        <w:t xml:space="preserve"> is extended to conditions where </w:t>
      </w:r>
      <w:r w:rsidR="00CE22F9">
        <w:rPr>
          <w:bCs/>
          <w:iCs/>
          <w:color w:val="000000" w:themeColor="text1"/>
        </w:rPr>
        <w:t>they have a greater functional impact</w:t>
      </w:r>
      <w:r w:rsidR="000B56E8">
        <w:rPr>
          <w:bCs/>
          <w:iCs/>
          <w:color w:val="000000" w:themeColor="text1"/>
        </w:rPr>
        <w:t xml:space="preserve">. </w:t>
      </w:r>
      <w:r w:rsidR="00CE22F9">
        <w:rPr>
          <w:bCs/>
          <w:iCs/>
          <w:color w:val="000000" w:themeColor="text1"/>
        </w:rPr>
        <w:t xml:space="preserve"> </w:t>
      </w:r>
      <w:r w:rsidR="000B56E8">
        <w:rPr>
          <w:bCs/>
          <w:iCs/>
          <w:color w:val="000000" w:themeColor="text1"/>
        </w:rPr>
        <w:t>Even within the conditions</w:t>
      </w:r>
      <w:r w:rsidR="006D1576">
        <w:rPr>
          <w:bCs/>
          <w:iCs/>
          <w:color w:val="000000" w:themeColor="text1"/>
        </w:rPr>
        <w:t xml:space="preserve"> tested here</w:t>
      </w:r>
      <w:r w:rsidR="000B56E8">
        <w:rPr>
          <w:bCs/>
          <w:iCs/>
          <w:color w:val="000000" w:themeColor="text1"/>
        </w:rPr>
        <w:t>, f</w:t>
      </w:r>
      <w:r w:rsidR="00B96A56">
        <w:rPr>
          <w:bCs/>
          <w:iCs/>
          <w:color w:val="000000" w:themeColor="text1"/>
        </w:rPr>
        <w:t xml:space="preserve">urther extensions of the </w:t>
      </w:r>
      <w:r w:rsidR="000B56E8">
        <w:rPr>
          <w:bCs/>
          <w:iCs/>
          <w:color w:val="000000" w:themeColor="text1"/>
        </w:rPr>
        <w:t xml:space="preserve">neural network </w:t>
      </w:r>
      <w:r w:rsidR="00B96A56">
        <w:rPr>
          <w:bCs/>
          <w:iCs/>
          <w:color w:val="000000" w:themeColor="text1"/>
        </w:rPr>
        <w:t xml:space="preserve">model may </w:t>
      </w:r>
      <w:r w:rsidR="00253781">
        <w:rPr>
          <w:bCs/>
          <w:iCs/>
          <w:color w:val="000000" w:themeColor="text1"/>
        </w:rPr>
        <w:t xml:space="preserve">incorporate </w:t>
      </w:r>
      <w:r w:rsidR="00236F64">
        <w:rPr>
          <w:bCs/>
          <w:iCs/>
          <w:color w:val="000000" w:themeColor="text1"/>
        </w:rPr>
        <w:t xml:space="preserve">genes </w:t>
      </w:r>
      <w:r w:rsidR="006F0A44">
        <w:rPr>
          <w:bCs/>
          <w:iCs/>
          <w:color w:val="000000" w:themeColor="text1"/>
        </w:rPr>
        <w:t>with complex positive genetic interactions but no network weights</w:t>
      </w:r>
      <w:r w:rsidR="00236F64">
        <w:rPr>
          <w:bCs/>
          <w:iCs/>
          <w:color w:val="000000" w:themeColor="text1"/>
        </w:rPr>
        <w:t>.</w:t>
      </w:r>
      <w:r w:rsidR="006D1576">
        <w:rPr>
          <w:bCs/>
          <w:iCs/>
          <w:color w:val="000000" w:themeColor="text1"/>
        </w:rPr>
        <w:t xml:space="preserve"> </w:t>
      </w:r>
      <w:r w:rsidR="007172FD">
        <w:rPr>
          <w:bCs/>
          <w:iCs/>
          <w:color w:val="000000" w:themeColor="text1"/>
        </w:rPr>
        <w:t xml:space="preserve"> </w:t>
      </w:r>
      <w:r w:rsidR="002523A4">
        <w:rPr>
          <w:bCs/>
          <w:iCs/>
          <w:color w:val="000000" w:themeColor="text1"/>
        </w:rPr>
        <w:t xml:space="preserve">Further </w:t>
      </w:r>
      <w:del w:id="204" w:author="Frederick Roth" w:date="2019-01-22T15:57:00Z">
        <w:r w:rsidR="002523A4" w:rsidDel="00393E07">
          <w:rPr>
            <w:bCs/>
            <w:iCs/>
            <w:color w:val="000000" w:themeColor="text1"/>
          </w:rPr>
          <w:delText>deep combinatorial profiling</w:delText>
        </w:r>
      </w:del>
      <w:ins w:id="205" w:author="Frederick Roth" w:date="2019-01-22T16:09:00Z">
        <w:r w:rsidR="008D6812">
          <w:rPr>
            <w:bCs/>
            <w:iCs/>
            <w:color w:val="000000" w:themeColor="text1"/>
          </w:rPr>
          <w:t>XGA</w:t>
        </w:r>
      </w:ins>
      <w:r w:rsidR="002523A4">
        <w:rPr>
          <w:bCs/>
          <w:iCs/>
          <w:color w:val="000000" w:themeColor="text1"/>
        </w:rPr>
        <w:t>, as well as richer phenotyping</w:t>
      </w:r>
      <w:r w:rsidR="00986A9A">
        <w:rPr>
          <w:bCs/>
          <w:iCs/>
          <w:color w:val="000000" w:themeColor="text1"/>
        </w:rPr>
        <w:t xml:space="preserve"> that measures </w:t>
      </w:r>
      <w:r w:rsidR="002523A4">
        <w:rPr>
          <w:bCs/>
          <w:iCs/>
          <w:color w:val="000000" w:themeColor="text1"/>
        </w:rPr>
        <w:t xml:space="preserve">states of variables mediating the measured phenotype rather than relying on indirect inference, can be used to </w:t>
      </w:r>
      <w:r w:rsidR="00986A9A">
        <w:rPr>
          <w:bCs/>
          <w:iCs/>
          <w:color w:val="000000" w:themeColor="text1"/>
        </w:rPr>
        <w:t>learn</w:t>
      </w:r>
      <w:r w:rsidR="002523A4">
        <w:rPr>
          <w:bCs/>
          <w:iCs/>
          <w:color w:val="000000" w:themeColor="text1"/>
        </w:rPr>
        <w:t xml:space="preserve"> more detailed </w:t>
      </w:r>
      <w:r w:rsidR="00986A9A">
        <w:rPr>
          <w:bCs/>
          <w:iCs/>
          <w:color w:val="000000" w:themeColor="text1"/>
        </w:rPr>
        <w:t>genotype-to-phenotype relationships</w:t>
      </w:r>
      <w:r w:rsidR="002523A4">
        <w:rPr>
          <w:bCs/>
          <w:iCs/>
          <w:color w:val="000000" w:themeColor="text1"/>
        </w:rPr>
        <w:t>.</w:t>
      </w:r>
      <w:r w:rsidR="002B4FF7">
        <w:rPr>
          <w:bCs/>
          <w:iCs/>
          <w:color w:val="000000" w:themeColor="text1"/>
        </w:rPr>
        <w:t xml:space="preserve"> </w:t>
      </w:r>
      <w:r w:rsidR="00AA1DDB">
        <w:rPr>
          <w:bCs/>
          <w:iCs/>
          <w:color w:val="000000" w:themeColor="text1"/>
        </w:rPr>
        <w:t xml:space="preserve"> </w:t>
      </w:r>
      <w:r w:rsidR="007766A0">
        <w:rPr>
          <w:bCs/>
          <w:iCs/>
          <w:color w:val="000000" w:themeColor="text1"/>
        </w:rPr>
        <w:t xml:space="preserve">In general, future availability of </w:t>
      </w:r>
      <w:del w:id="206" w:author="Frederick Roth" w:date="2019-01-22T15:56:00Z">
        <w:r w:rsidR="007766A0" w:rsidDel="00393E07">
          <w:rPr>
            <w:bCs/>
            <w:iCs/>
            <w:color w:val="000000" w:themeColor="text1"/>
          </w:rPr>
          <w:delText>DCGA</w:delText>
        </w:r>
      </w:del>
      <w:ins w:id="207" w:author="Frederick Roth" w:date="2019-01-22T16:09:00Z">
        <w:r w:rsidR="008D6812">
          <w:rPr>
            <w:bCs/>
            <w:iCs/>
            <w:color w:val="000000" w:themeColor="text1"/>
          </w:rPr>
          <w:t>XGA</w:t>
        </w:r>
      </w:ins>
      <w:r w:rsidR="007766A0">
        <w:rPr>
          <w:bCs/>
          <w:iCs/>
          <w:color w:val="000000" w:themeColor="text1"/>
        </w:rPr>
        <w:t xml:space="preserve"> data </w:t>
      </w:r>
      <w:r w:rsidR="0086432E">
        <w:rPr>
          <w:bCs/>
          <w:iCs/>
          <w:color w:val="000000" w:themeColor="text1"/>
        </w:rPr>
        <w:t xml:space="preserve">can be used to develop rich </w:t>
      </w:r>
      <w:r w:rsidR="00236F64">
        <w:rPr>
          <w:bCs/>
          <w:iCs/>
          <w:color w:val="000000" w:themeColor="text1"/>
        </w:rPr>
        <w:t xml:space="preserve">genotype-to-phenotype </w:t>
      </w:r>
      <w:r w:rsidR="0086432E">
        <w:rPr>
          <w:bCs/>
          <w:iCs/>
          <w:color w:val="000000" w:themeColor="text1"/>
        </w:rPr>
        <w:t xml:space="preserve">models </w:t>
      </w:r>
      <w:r w:rsidR="007766A0">
        <w:rPr>
          <w:bCs/>
          <w:iCs/>
          <w:color w:val="000000" w:themeColor="text1"/>
        </w:rPr>
        <w:t xml:space="preserve">that </w:t>
      </w:r>
      <w:r w:rsidR="00236F64">
        <w:rPr>
          <w:bCs/>
          <w:iCs/>
          <w:color w:val="000000" w:themeColor="text1"/>
        </w:rPr>
        <w:t>may</w:t>
      </w:r>
      <w:r w:rsidR="007766A0">
        <w:rPr>
          <w:bCs/>
          <w:iCs/>
          <w:color w:val="000000" w:themeColor="text1"/>
        </w:rPr>
        <w:t xml:space="preserve"> help functionally dissect and understand systems in many living organisms</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208"/>
      <w:commentRangeStart w:id="209"/>
      <w:r w:rsidRPr="00233F15">
        <w:rPr>
          <w:rFonts w:eastAsia="Times New Roman"/>
          <w:color w:val="000000" w:themeColor="text1"/>
        </w:rPr>
        <w:t>RY0148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 MAT</w:t>
      </w:r>
      <w:r w:rsidRPr="00A7004F">
        <w:rPr>
          <w:rFonts w:eastAsia="Calibri"/>
          <w:b/>
          <w:color w:val="000000" w:themeColor="text1"/>
        </w:rPr>
        <w:t>α</w:t>
      </w:r>
      <w:r w:rsidRPr="00233F15">
        <w:rPr>
          <w:rFonts w:eastAsia="Times New Roman"/>
          <w:color w:val="000000" w:themeColor="text1"/>
        </w:rPr>
        <w:t>):</w:t>
      </w:r>
      <w:commentRangeEnd w:id="208"/>
      <w:r>
        <w:rPr>
          <w:rStyle w:val="CommentReference"/>
          <w:rFonts w:asciiTheme="minorHAnsi" w:hAnsiTheme="minorHAnsi" w:cstheme="minorBidi"/>
        </w:rPr>
        <w:commentReference w:id="208"/>
      </w:r>
      <w:commentRangeEnd w:id="209"/>
      <w:r>
        <w:rPr>
          <w:rStyle w:val="CommentReference"/>
          <w:rFonts w:asciiTheme="minorHAnsi" w:hAnsiTheme="minorHAnsi" w:cstheme="minorBidi"/>
        </w:rPr>
        <w:commentReference w:id="209"/>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lastRenderedPageBreak/>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10"/>
      <w:r w:rsidRPr="00233F15">
        <w:rPr>
          <w:b/>
          <w:bCs/>
          <w:iCs/>
          <w:color w:val="A6A6A6" w:themeColor="background1" w:themeShade="A6"/>
        </w:rPr>
        <w:t>Media</w:t>
      </w:r>
      <w:commentRangeEnd w:id="210"/>
      <w:r w:rsidR="00CB2329" w:rsidRPr="00233F15">
        <w:rPr>
          <w:rStyle w:val="CommentReference"/>
          <w:color w:val="A6A6A6" w:themeColor="background1" w:themeShade="A6"/>
        </w:rPr>
        <w:commentReference w:id="210"/>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 xml:space="preserve">Qiagen </w:t>
      </w:r>
      <w:proofErr w:type="spellStart"/>
      <w:r w:rsidRPr="00AD3ECF">
        <w:rPr>
          <w:bCs/>
          <w:iCs/>
          <w:color w:val="000000" w:themeColor="text1"/>
        </w:rPr>
        <w:t>Qiaspin</w:t>
      </w:r>
      <w:proofErr w:type="spellEnd"/>
      <w:r>
        <w:rPr>
          <w:bCs/>
          <w:iCs/>
          <w:color w:val="000000" w:themeColor="text1"/>
        </w:rPr>
        <w:t xml:space="preserve">.  This cassette was integrated </w:t>
      </w:r>
      <w:r>
        <w:rPr>
          <w:bCs/>
          <w:iCs/>
          <w:color w:val="000000" w:themeColor="text1"/>
        </w:rPr>
        <w:lastRenderedPageBreak/>
        <w:t xml:space="preserve">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 xml:space="preserve">l </w:t>
      </w:r>
      <w:proofErr w:type="spellStart"/>
      <w:r w:rsidRPr="0062257A">
        <w:t>ExoI</w:t>
      </w:r>
      <w:proofErr w:type="spellEnd"/>
      <w:r w:rsidRPr="0062257A">
        <w:t xml:space="preserve">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w:t>
      </w:r>
      <w:r>
        <w:rPr>
          <w:rFonts w:eastAsia="Times New Roman"/>
          <w:color w:val="333333"/>
          <w:shd w:val="clear" w:color="auto" w:fill="FFFFFF"/>
        </w:rPr>
        <w:lastRenderedPageBreak/>
        <w:t xml:space="preserve">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211"/>
      <w:commentRangeStart w:id="212"/>
      <w:r>
        <w:rPr>
          <w:bCs/>
          <w:iCs/>
          <w:color w:val="000000" w:themeColor="text1"/>
        </w:rPr>
        <w:t>–</w:t>
      </w:r>
      <w:proofErr w:type="spellStart"/>
      <w:r w:rsidRPr="00233F15">
        <w:rPr>
          <w:rFonts w:eastAsia="Times New Roman"/>
          <w:color w:val="333333"/>
          <w:shd w:val="clear" w:color="auto" w:fill="FFFFFF"/>
        </w:rPr>
        <w:t>Ura</w:t>
      </w:r>
      <w:commentRangeEnd w:id="211"/>
      <w:proofErr w:type="spellEnd"/>
      <w:r>
        <w:rPr>
          <w:rStyle w:val="CommentReference"/>
          <w:rFonts w:asciiTheme="minorHAnsi" w:hAnsiTheme="minorHAnsi" w:cstheme="minorBidi"/>
        </w:rPr>
        <w:commentReference w:id="211"/>
      </w:r>
      <w:commentRangeEnd w:id="212"/>
      <w:r>
        <w:rPr>
          <w:rStyle w:val="CommentReference"/>
          <w:rFonts w:asciiTheme="minorHAnsi" w:hAnsiTheme="minorHAnsi" w:cstheme="minorBidi"/>
        </w:rPr>
        <w:commentReference w:id="212"/>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 xml:space="preserve">Qiagen </w:t>
      </w:r>
      <w:proofErr w:type="spellStart"/>
      <w:r>
        <w:t>Qiaquik</w:t>
      </w:r>
      <w:proofErr w:type="spellEnd"/>
      <w:r>
        <w:t xml:space="preserve">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w:t>
      </w:r>
      <w:proofErr w:type="spellStart"/>
      <w:r>
        <w:rPr>
          <w:bCs/>
          <w:iCs/>
          <w:color w:val="000000" w:themeColor="text1"/>
          <w:lang w:val="en-CA"/>
        </w:rPr>
        <w:t>Nanoquant</w:t>
      </w:r>
      <w:proofErr w:type="spellEnd"/>
      <w:r>
        <w:rPr>
          <w:bCs/>
          <w:iCs/>
          <w:color w:val="000000" w:themeColor="text1"/>
          <w:lang w:val="en-CA"/>
        </w:rPr>
        <w:t xml:space="preserve">.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 xml:space="preserve">Qiagen </w:t>
      </w:r>
      <w:proofErr w:type="spellStart"/>
      <w:r>
        <w:t>Qiaquik</w:t>
      </w:r>
      <w:proofErr w:type="spellEnd"/>
      <w:r>
        <w:t xml:space="preserve">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w:t>
      </w:r>
      <w:r w:rsidRPr="00233F15">
        <w:rPr>
          <w:color w:val="000000" w:themeColor="text1"/>
        </w:rPr>
        <w:lastRenderedPageBreak/>
        <w:t xml:space="preserve">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213"/>
      <w:commentRangeStart w:id="214"/>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213"/>
      <w:r>
        <w:rPr>
          <w:rStyle w:val="CommentReference"/>
          <w:rFonts w:asciiTheme="minorHAnsi" w:hAnsiTheme="minorHAnsi" w:cstheme="minorBidi"/>
        </w:rPr>
        <w:commentReference w:id="213"/>
      </w:r>
      <w:commentRangeEnd w:id="214"/>
      <w:r>
        <w:rPr>
          <w:rStyle w:val="CommentReference"/>
          <w:rFonts w:asciiTheme="minorHAnsi" w:hAnsiTheme="minorHAnsi" w:cstheme="minorBidi"/>
        </w:rPr>
        <w:commentReference w:id="214"/>
      </w:r>
      <w:r w:rsidRPr="00233F15">
        <w:rPr>
          <w:bCs/>
          <w:iCs/>
          <w:color w:val="000000" w:themeColor="text1"/>
        </w:rPr>
        <w:t xml:space="preserve"> was measured in the appropriate medium every 15 mins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15"/>
      <w:r w:rsidRPr="00233F15">
        <w:rPr>
          <w:bCs/>
          <w:iCs/>
          <w:color w:val="000000" w:themeColor="text1"/>
        </w:rPr>
        <w:t xml:space="preserve">wild type </w:t>
      </w:r>
      <w:commentRangeEnd w:id="215"/>
      <w:r w:rsidR="00537EAF">
        <w:rPr>
          <w:rStyle w:val="CommentReference"/>
          <w:rFonts w:asciiTheme="minorHAnsi" w:hAnsiTheme="minorHAnsi" w:cstheme="minorBidi"/>
        </w:rPr>
        <w:commentReference w:id="215"/>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 xml:space="preserve">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xml:space="preserve">) were combined into two </w:t>
      </w:r>
      <w:proofErr w:type="gramStart"/>
      <w:r w:rsidRPr="00233F15">
        <w:rPr>
          <w:bCs/>
          <w:iCs/>
          <w:color w:val="000000" w:themeColor="text1"/>
        </w:rPr>
        <w:t>separate</w:t>
      </w:r>
      <w:proofErr w:type="gramEnd"/>
      <w:r w:rsidRPr="00233F15">
        <w:rPr>
          <w:bCs/>
          <w:iCs/>
          <w:color w:val="000000" w:themeColor="text1"/>
        </w:rPr>
        <w:t xml:space="preserv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 xml:space="preserve">Samples from the original YPD + glycerol pool were </w:t>
      </w:r>
      <w:proofErr w:type="spellStart"/>
      <w:r w:rsidRPr="00233F15">
        <w:rPr>
          <w:rFonts w:eastAsia="Times New Roman"/>
          <w:color w:val="333333"/>
          <w:shd w:val="clear" w:color="auto" w:fill="FFFFFF"/>
        </w:rPr>
        <w:t>thawn</w:t>
      </w:r>
      <w:proofErr w:type="spellEnd"/>
      <w:r w:rsidRPr="00233F15">
        <w:rPr>
          <w:rFonts w:eastAsia="Times New Roman"/>
          <w:color w:val="333333"/>
          <w:shd w:val="clear" w:color="auto" w:fill="FFFFFF"/>
        </w:rPr>
        <w:t xml:space="preserve">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 xml:space="preserve">in 10ml.  For the solvent control, a </w:t>
      </w:r>
      <w:proofErr w:type="gramStart"/>
      <w:r w:rsidRPr="00233F15">
        <w:rPr>
          <w:rFonts w:eastAsia="Times New Roman"/>
          <w:color w:val="333333"/>
          <w:shd w:val="clear" w:color="auto" w:fill="FFFFFF"/>
        </w:rPr>
        <w:t>0 generation</w:t>
      </w:r>
      <w:proofErr w:type="gramEnd"/>
      <w:r w:rsidRPr="00233F15">
        <w:rPr>
          <w:rFonts w:eastAsia="Times New Roman"/>
          <w:color w:val="333333"/>
          <w:shd w:val="clear" w:color="auto" w:fill="FFFFFF"/>
        </w:rPr>
        <w:t xml:space="preserve">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 xml:space="preserve">Harvested samples were subject to genomic DNA extraction using a </w:t>
      </w:r>
      <w:proofErr w:type="spellStart"/>
      <w:r w:rsidRPr="00233F15">
        <w:rPr>
          <w:bCs/>
          <w:iCs/>
          <w:color w:val="000000" w:themeColor="text1"/>
        </w:rPr>
        <w:t>YeaStar</w:t>
      </w:r>
      <w:proofErr w:type="spellEnd"/>
      <w:r w:rsidRPr="00233F15">
        <w:rPr>
          <w:bCs/>
          <w:iCs/>
          <w:color w:val="000000" w:themeColor="text1"/>
        </w:rPr>
        <w:t>™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proofErr w:type="spellStart"/>
      <w:r w:rsidRPr="00233F15">
        <w:rPr>
          <w:bCs/>
          <w:iCs/>
          <w:color w:val="000000" w:themeColor="text1"/>
          <w:lang w:val="en-CA"/>
        </w:rPr>
        <w:t>bp</w:t>
      </w:r>
      <w:proofErr w:type="spellEnd"/>
      <w:r w:rsidRPr="00233F15">
        <w:rPr>
          <w:bCs/>
          <w:iCs/>
          <w:color w:val="000000" w:themeColor="text1"/>
          <w:lang w:val="en-CA"/>
        </w:rPr>
        <w:t xml:space="preserve">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 xml:space="preserve">the next </w:t>
      </w:r>
      <w:r w:rsidR="00C52967" w:rsidRPr="00233F15">
        <w:rPr>
          <w:bCs/>
          <w:iCs/>
          <w:color w:val="000000" w:themeColor="text1"/>
        </w:rPr>
        <w:lastRenderedPageBreak/>
        <w:t>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6E339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6E339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6E339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6E339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350CA69A"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ins w:id="216" w:author="Albi Celaj" w:date="2019-01-22T15:08:00Z">
        <w:r w:rsidR="00B551D7">
          <w:rPr>
            <w:rFonts w:eastAsiaTheme="minorEastAsia"/>
            <w:bCs/>
            <w:iCs/>
            <w:color w:val="000000" w:themeColor="text1"/>
            <w:lang w:val="en-CA"/>
          </w:rPr>
          <w:t>-1</w:t>
        </w:r>
      </w:ins>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w:t>
      </w:r>
      <w:ins w:id="217" w:author="Albi Celaj" w:date="2019-01-22T15:09:00Z">
        <w:r w:rsidR="00EE2F08">
          <w:rPr>
            <w:rFonts w:eastAsiaTheme="minorEastAsia"/>
            <w:bCs/>
            <w:iCs/>
            <w:color w:val="000000" w:themeColor="text1"/>
            <w:lang w:val="en-CA"/>
          </w:rPr>
          <w:t>For linear regression and neural network training,</w:t>
        </w:r>
      </w:ins>
      <w:ins w:id="218" w:author="Albi Celaj" w:date="2019-01-22T15:10:00Z">
        <w:r w:rsidR="00EE2F08">
          <w:rPr>
            <w:rFonts w:eastAsiaTheme="minorEastAsia"/>
            <w:bCs/>
            <w:iCs/>
            <w:color w:val="000000" w:themeColor="text1"/>
            <w:lang w:val="en-CA"/>
          </w:rPr>
          <w:t xml:space="preserve"> the minimum for</w:t>
        </w:r>
      </w:ins>
      <w:ins w:id="219" w:author="Albi Celaj" w:date="2019-01-22T15:09:00Z">
        <w:r w:rsidR="00EE2F08">
          <w:rPr>
            <w:rFonts w:eastAsiaTheme="minorEastAsia"/>
            <w:bCs/>
            <w:iCs/>
            <w:color w:val="000000" w:themeColor="text1"/>
            <w:lang w:val="en-CA"/>
          </w:rPr>
          <w:t xml:space="preserve"> </w:t>
        </w:r>
      </w:ins>
      <m:oMath>
        <m:r>
          <w:ins w:id="220" w:author="Albi Celaj" w:date="2019-01-22T15:10:00Z">
            <w:rPr>
              <w:rFonts w:ascii="Cambria Math" w:hAnsi="Cambria Math"/>
              <w:color w:val="000000" w:themeColor="text1"/>
              <w:lang w:val="en-CA"/>
            </w:rPr>
            <m:t>g</m:t>
          </w:ins>
        </m:r>
      </m:oMath>
      <w:ins w:id="221" w:author="Albi Celaj" w:date="2019-01-22T15:10:00Z">
        <w:r w:rsidR="00EE2F08">
          <w:rPr>
            <w:rFonts w:eastAsiaTheme="minorEastAsia"/>
            <w:color w:val="000000" w:themeColor="text1"/>
            <w:lang w:val="en-CA"/>
          </w:rPr>
          <w:t xml:space="preserve"> is set to 1e-10 to avoid numerical </w:t>
        </w:r>
      </w:ins>
      <w:ins w:id="222" w:author="Albi Celaj" w:date="2019-01-22T15:11:00Z">
        <w:r w:rsidR="00EE2F08">
          <w:rPr>
            <w:rFonts w:eastAsiaTheme="minorEastAsia"/>
            <w:color w:val="000000" w:themeColor="text1"/>
            <w:lang w:val="en-CA"/>
          </w:rPr>
          <w:t xml:space="preserve">errors in the algorithms. </w:t>
        </w:r>
      </w:ins>
      <w:ins w:id="223" w:author="Albi Celaj" w:date="2019-01-22T15:10:00Z">
        <w:r w:rsidR="00EE2F08">
          <w:rPr>
            <w:rFonts w:eastAsiaTheme="minorEastAsia"/>
            <w:bCs/>
            <w:iCs/>
            <w:color w:val="000000" w:themeColor="text1"/>
            <w:lang w:val="en-CA"/>
          </w:rPr>
          <w:t xml:space="preserve"> </w:t>
        </w:r>
      </w:ins>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w:t>
      </w:r>
      <w:proofErr w:type="spellStart"/>
      <w:r w:rsidR="00E76A36">
        <w:rPr>
          <w:rFonts w:eastAsiaTheme="minorEastAsia"/>
          <w:bCs/>
          <w:iCs/>
          <w:color w:val="000000" w:themeColor="text1"/>
          <w:lang w:val="en-CA"/>
        </w:rPr>
        <w:t>ivided</w:t>
      </w:r>
      <w:proofErr w:type="spellEnd"/>
      <w:r w:rsidR="00E76A36">
        <w:rPr>
          <w:rFonts w:eastAsiaTheme="minorEastAsia"/>
          <w:bCs/>
          <w:iCs/>
          <w:color w:val="000000" w:themeColor="text1"/>
          <w:lang w:val="en-CA"/>
        </w:rPr>
        <w:t xml:space="preserve">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6E339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ins w:id="224" w:author="Albi Celaj" w:date="2019-01-22T15:11:00Z">
        <w:r w:rsidR="00EE2F08">
          <w:rPr>
            <w:bCs/>
            <w:iCs/>
            <w:color w:val="000000" w:themeColor="text1"/>
          </w:rPr>
          <w:t xml:space="preserve"> </w:t>
        </w:r>
      </w:ins>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6E339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6E339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6E339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6E339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6E339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6E339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6E339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60EC33F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ins w:id="225" w:author="Albi Celaj" w:date="2019-01-22T15:13:00Z">
        <w:r w:rsidR="00EE2F08">
          <w:rPr>
            <w:rFonts w:eastAsiaTheme="minorEastAsia"/>
            <w:color w:val="000000" w:themeColor="text1"/>
            <w:lang w:val="en-CA"/>
          </w:rPr>
          <w:t xml:space="preserve">unique </w:t>
        </w:r>
      </w:ins>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ins w:id="226" w:author="Albi Celaj" w:date="2019-01-22T15:13:00Z">
        <w:r w:rsidR="00EE2F08">
          <w:rPr>
            <w:rFonts w:eastAsiaTheme="minorEastAsia"/>
            <w:color w:val="000000" w:themeColor="text1"/>
            <w:lang w:val="en-CA"/>
          </w:rPr>
          <w:t xml:space="preserve"> to search</w:t>
        </w:r>
      </w:ins>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643F2A8B" w:rsidR="00A86E68" w:rsidRPr="00A86E68" w:rsidRDefault="00A86E68" w:rsidP="008F1FA5">
      <w:pPr>
        <w:jc w:val="both"/>
        <w:rPr>
          <w:b/>
          <w:bCs/>
          <w:iCs/>
          <w:color w:val="000000" w:themeColor="text1"/>
        </w:rPr>
      </w:pPr>
      <w:r>
        <w:rPr>
          <w:b/>
          <w:bCs/>
          <w:iCs/>
          <w:color w:val="000000" w:themeColor="text1"/>
        </w:rPr>
        <w:t xml:space="preserve">Defining a </w:t>
      </w:r>
      <w:del w:id="227" w:author="Albi Celaj" w:date="2019-01-22T15:13:00Z">
        <w:r w:rsidR="00996366" w:rsidDel="00001B97">
          <w:rPr>
            <w:b/>
            <w:bCs/>
            <w:iCs/>
            <w:color w:val="000000" w:themeColor="text1"/>
          </w:rPr>
          <w:delText>non</w:delText>
        </w:r>
        <w:r w:rsidDel="00001B97">
          <w:rPr>
            <w:b/>
            <w:bCs/>
            <w:iCs/>
            <w:color w:val="000000" w:themeColor="text1"/>
          </w:rPr>
          <w:delText>-</w:delText>
        </w:r>
        <w:r w:rsidR="00996366" w:rsidDel="00001B97">
          <w:rPr>
            <w:b/>
            <w:bCs/>
            <w:iCs/>
            <w:color w:val="000000" w:themeColor="text1"/>
          </w:rPr>
          <w:delText>linear</w:delText>
        </w:r>
      </w:del>
      <w:ins w:id="228" w:author="Albi Celaj" w:date="2019-01-22T15:13:00Z">
        <w:r w:rsidR="00001B97">
          <w:rPr>
            <w:b/>
            <w:bCs/>
            <w:iCs/>
            <w:color w:val="000000" w:themeColor="text1"/>
          </w:rPr>
          <w:t>neural network</w:t>
        </w:r>
      </w:ins>
      <w:r w:rsidR="00996366">
        <w:rPr>
          <w:b/>
          <w:bCs/>
          <w:iCs/>
          <w:color w:val="000000" w:themeColor="text1"/>
        </w:rPr>
        <w:t xml:space="preserve"> system model</w:t>
      </w:r>
    </w:p>
    <w:p w14:paraId="7B6D8A63" w14:textId="469B8AAE" w:rsidR="00345169" w:rsidRDefault="00B2123C" w:rsidP="008F1FA5">
      <w:pPr>
        <w:jc w:val="both"/>
        <w:rPr>
          <w:bCs/>
          <w:iCs/>
          <w:color w:val="000000" w:themeColor="text1"/>
        </w:rPr>
      </w:pPr>
      <w:r>
        <w:rPr>
          <w:bCs/>
          <w:iCs/>
          <w:color w:val="000000" w:themeColor="text1"/>
        </w:rPr>
        <w:t xml:space="preserve">We will define an ‘efflux and </w:t>
      </w:r>
      <w:del w:id="229" w:author="Albi Celaj" w:date="2019-01-22T15:13:00Z">
        <w:r w:rsidDel="00001B97">
          <w:rPr>
            <w:bCs/>
            <w:iCs/>
            <w:color w:val="000000" w:themeColor="text1"/>
          </w:rPr>
          <w:delText>compensatory activation</w:delText>
        </w:r>
      </w:del>
      <w:ins w:id="230" w:author="Albi Celaj" w:date="2019-01-22T15:13:00Z">
        <w:r w:rsidR="00001B97">
          <w:rPr>
            <w:bCs/>
            <w:iCs/>
            <w:color w:val="000000" w:themeColor="text1"/>
          </w:rPr>
          <w:t>influence</w:t>
        </w:r>
      </w:ins>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6E339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6E339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6E339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7BF74EA0"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ins w:id="231" w:author="Albi Celaj" w:date="2019-01-22T15:14:00Z">
        <w:r w:rsidR="00327ECE">
          <w:rPr>
            <w:rFonts w:eastAsiaTheme="minorEastAsia"/>
            <w:bCs/>
            <w:iCs/>
            <w:color w:val="000000" w:themeColor="text1"/>
            <w:lang w:val="en-CA"/>
          </w:rPr>
          <w:t>non-negative</w:t>
        </w:r>
      </w:ins>
      <w:del w:id="232" w:author="Albi Celaj" w:date="2019-01-22T15:14:00Z">
        <w:r w:rsidR="00770E22" w:rsidDel="00327ECE">
          <w:rPr>
            <w:rFonts w:eastAsiaTheme="minorEastAsia"/>
            <w:bCs/>
            <w:iCs/>
            <w:color w:val="000000" w:themeColor="text1"/>
            <w:lang w:val="en-CA"/>
          </w:rPr>
          <w:delText>positive</w:delText>
        </w:r>
      </w:del>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6E339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6E339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w:t>
      </w:r>
      <w:proofErr w:type="spellStart"/>
      <w:r w:rsidR="005A3E9A">
        <w:rPr>
          <w:rFonts w:eastAsiaTheme="minorEastAsia"/>
          <w:bCs/>
          <w:iCs/>
          <w:color w:val="000000" w:themeColor="text1"/>
          <w:lang w:val="en-CA"/>
        </w:rPr>
        <w:t>tion</w:t>
      </w:r>
      <w:proofErr w:type="spellEnd"/>
      <w:r w:rsidR="005A3E9A">
        <w:rPr>
          <w:rFonts w:eastAsiaTheme="minorEastAsia"/>
          <w:bCs/>
          <w:iCs/>
          <w:color w:val="000000" w:themeColor="text1"/>
          <w:lang w:val="en-CA"/>
        </w:rPr>
        <w:t xml:space="preserve">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6E339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w:t>
      </w:r>
      <w:proofErr w:type="spellStart"/>
      <w:r w:rsidR="00A7135F">
        <w:rPr>
          <w:rFonts w:eastAsiaTheme="minorEastAsia"/>
          <w:bCs/>
          <w:iCs/>
          <w:color w:val="000000" w:themeColor="text1"/>
          <w:lang w:val="en-CA"/>
        </w:rPr>
        <w:t>rk</w:t>
      </w:r>
      <w:proofErr w:type="spellEnd"/>
      <w:r w:rsidR="00A7135F">
        <w:rPr>
          <w:rFonts w:eastAsiaTheme="minorEastAsia"/>
          <w:bCs/>
          <w:iCs/>
          <w:color w:val="000000" w:themeColor="text1"/>
          <w:lang w:val="en-CA"/>
        </w:rPr>
        <w:t xml:space="preserve">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lastRenderedPageBreak/>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w:t>
      </w:r>
      <w:proofErr w:type="spellStart"/>
      <w:r w:rsidR="00C84CE4">
        <w:rPr>
          <w:rFonts w:eastAsiaTheme="minorEastAsia"/>
          <w:bCs/>
          <w:iCs/>
          <w:color w:val="000000" w:themeColor="text1"/>
          <w:lang w:val="en-CA"/>
        </w:rPr>
        <w:t>ity</w:t>
      </w:r>
      <w:proofErr w:type="spellEnd"/>
      <w:r w:rsidR="00C84CE4">
        <w:rPr>
          <w:rFonts w:eastAsiaTheme="minorEastAsia"/>
          <w:bCs/>
          <w:iCs/>
          <w:color w:val="000000" w:themeColor="text1"/>
          <w:lang w:val="en-CA"/>
        </w:rPr>
        <w:t xml:space="preserve">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w:t>
      </w:r>
      <w:proofErr w:type="spellStart"/>
      <w:r w:rsidR="005B0C00">
        <w:rPr>
          <w:rFonts w:eastAsiaTheme="minorEastAsia"/>
          <w:bCs/>
          <w:iCs/>
          <w:color w:val="000000" w:themeColor="text1"/>
          <w:lang w:val="en-CA"/>
        </w:rPr>
        <w:t>nt</w:t>
      </w:r>
      <w:proofErr w:type="spellEnd"/>
      <w:r w:rsidR="005B0C00">
        <w:rPr>
          <w:rFonts w:eastAsiaTheme="minorEastAsia"/>
          <w:bCs/>
          <w:iCs/>
          <w:color w:val="000000" w:themeColor="text1"/>
          <w:lang w:val="en-CA"/>
        </w:rPr>
        <w:t xml:space="preserve">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6E3392"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4BC016D8"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w:t>
      </w:r>
      <w:r w:rsidR="00B96A70">
        <w:rPr>
          <w:rFonts w:eastAsiaTheme="minorEastAsia"/>
          <w:bCs/>
          <w:iCs/>
          <w:color w:val="000000" w:themeColor="text1"/>
        </w:rPr>
        <w:lastRenderedPageBreak/>
        <w:t xml:space="preserve">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ins w:id="233" w:author="Albi Celaj" w:date="2019-01-22T15:19:00Z">
        <w:r w:rsidR="0098037A">
          <w:rPr>
            <w:bCs/>
            <w:iCs/>
            <w:color w:val="000000" w:themeColor="text1"/>
          </w:rPr>
          <w:t xml:space="preserve">impact on </w:t>
        </w:r>
      </w:ins>
      <w:r w:rsidR="008D2C0D">
        <w:rPr>
          <w:bCs/>
          <w:iCs/>
          <w:color w:val="000000" w:themeColor="text1"/>
        </w:rPr>
        <w:t>mean-squared error</w:t>
      </w:r>
      <w:del w:id="234" w:author="Albi Celaj" w:date="2019-01-22T15:19:00Z">
        <w:r w:rsidR="008D2C0D" w:rsidDel="0098037A">
          <w:rPr>
            <w:bCs/>
            <w:iCs/>
            <w:color w:val="000000" w:themeColor="text1"/>
          </w:rPr>
          <w:delText xml:space="preserve"> impact</w:delText>
        </w:r>
      </w:del>
      <w:r w:rsidR="008D2C0D">
        <w:rPr>
          <w:bCs/>
          <w:iCs/>
          <w:color w:val="000000" w:themeColor="text1"/>
        </w:rPr>
        <w:t xml:space="preserve">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6E339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6E339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w:t>
      </w:r>
      <w:proofErr w:type="spellStart"/>
      <w:r w:rsidR="00366CFA">
        <w:rPr>
          <w:rFonts w:eastAsiaTheme="minorEastAsia"/>
          <w:color w:val="000000" w:themeColor="text1"/>
          <w:lang w:val="en-CA"/>
        </w:rPr>
        <w:t>ence</w:t>
      </w:r>
      <w:proofErr w:type="spellEnd"/>
      <w:r w:rsidR="00366CFA">
        <w:rPr>
          <w:rFonts w:eastAsiaTheme="minorEastAsia"/>
          <w:color w:val="000000" w:themeColor="text1"/>
          <w:lang w:val="en-CA"/>
        </w:rPr>
        <w:t xml:space="preserv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4304151"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w:t>
      </w:r>
      <w:r w:rsidR="00933846">
        <w:rPr>
          <w:rFonts w:eastAsiaTheme="minorEastAsia"/>
          <w:color w:val="000000" w:themeColor="text1"/>
          <w:lang w:val="en-CA"/>
        </w:rPr>
        <w:lastRenderedPageBreak/>
        <w:t xml:space="preserve">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proofErr w:type="spellStart"/>
      <w:r w:rsidR="00313069">
        <w:rPr>
          <w:rFonts w:eastAsiaTheme="minorEastAsia"/>
          <w:bCs/>
          <w:iCs/>
          <w:color w:val="000000" w:themeColor="text1"/>
        </w:rPr>
        <w:t>ot</w:t>
      </w:r>
      <w:proofErr w:type="spellEnd"/>
      <w:r w:rsidR="00313069">
        <w:rPr>
          <w:rFonts w:eastAsiaTheme="minorEastAsia"/>
          <w:bCs/>
          <w:iCs/>
          <w:color w:val="000000" w:themeColor="text1"/>
        </w:rPr>
        <w:t xml:space="preserve">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35"/>
      <w:r w:rsidRPr="001668D4">
        <w:rPr>
          <w:b/>
          <w:bCs/>
          <w:iCs/>
          <w:color w:val="000000" w:themeColor="text1"/>
        </w:rPr>
        <w:t>Analysis of Liquid Growth Data</w:t>
      </w:r>
      <w:commentRangeEnd w:id="235"/>
      <w:r w:rsidR="00883356" w:rsidRPr="001668D4">
        <w:rPr>
          <w:rStyle w:val="CommentReference"/>
          <w:color w:val="000000" w:themeColor="text1"/>
        </w:rPr>
        <w:commentReference w:id="235"/>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w:t>
      </w:r>
      <w:del w:id="236" w:author="Albi Celaj" w:date="2019-01-22T15:22:00Z">
        <w:r w:rsidR="00937DC2" w:rsidDel="002E7C93">
          <w:rPr>
            <w:color w:val="000000" w:themeColor="text1"/>
          </w:rPr>
          <w:delText xml:space="preserve">1.3, </w:delText>
        </w:r>
      </w:del>
      <w:r w:rsidR="00937DC2">
        <w:rPr>
          <w:color w:val="000000" w:themeColor="text1"/>
        </w:rPr>
        <w:t xml:space="preserve">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w:t>
      </w:r>
      <w:r w:rsidR="007255F8" w:rsidRPr="00662D0E">
        <w:rPr>
          <w:bCs/>
          <w:iCs/>
          <w:color w:val="000000" w:themeColor="text1"/>
        </w:rPr>
        <w:lastRenderedPageBreak/>
        <w:t xml:space="preserve">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37"/>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37"/>
      <w:r w:rsidR="00662D0E">
        <w:rPr>
          <w:rStyle w:val="CommentReference"/>
          <w:rFonts w:asciiTheme="minorHAnsi" w:hAnsiTheme="minorHAnsi" w:cstheme="minorBidi"/>
        </w:rPr>
        <w:commentReference w:id="237"/>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238"/>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238"/>
      <w:r w:rsidR="00DF4CE6">
        <w:rPr>
          <w:rStyle w:val="CommentReference"/>
          <w:rFonts w:asciiTheme="minorHAnsi" w:hAnsiTheme="minorHAnsi" w:cstheme="minorBidi"/>
        </w:rPr>
        <w:commentReference w:id="238"/>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239"/>
      <w:r w:rsidRPr="009B3D83">
        <w:rPr>
          <w:b/>
          <w:bCs/>
          <w:iCs/>
          <w:color w:val="000000" w:themeColor="text1"/>
        </w:rPr>
        <w:t>Quantitative RT-PCR</w:t>
      </w:r>
      <w:commentRangeEnd w:id="239"/>
      <w:r w:rsidR="00A028A9" w:rsidRPr="009B3D83">
        <w:rPr>
          <w:rStyle w:val="CommentReference"/>
          <w:color w:val="000000" w:themeColor="text1"/>
        </w:rPr>
        <w:commentReference w:id="239"/>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240"/>
      <w:r w:rsidRPr="00565DF9">
        <w:rPr>
          <w:b/>
          <w:color w:val="808080" w:themeColor="background1" w:themeShade="80"/>
          <w:sz w:val="28"/>
        </w:rPr>
        <w:t>Acknowledgements</w:t>
      </w:r>
      <w:commentRangeEnd w:id="240"/>
      <w:r w:rsidR="006365D4">
        <w:rPr>
          <w:rStyle w:val="CommentReference"/>
          <w:rFonts w:asciiTheme="minorHAnsi" w:hAnsiTheme="minorHAnsi" w:cstheme="minorBidi"/>
        </w:rPr>
        <w:commentReference w:id="240"/>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241"/>
      <w:r w:rsidRPr="00233F15">
        <w:rPr>
          <w:b/>
          <w:sz w:val="28"/>
        </w:rPr>
        <w:t>Author Contributions</w:t>
      </w:r>
      <w:commentRangeEnd w:id="241"/>
      <w:r w:rsidR="00AB0C9E">
        <w:rPr>
          <w:rStyle w:val="CommentReference"/>
          <w:rFonts w:asciiTheme="minorHAnsi" w:hAnsiTheme="minorHAnsi" w:cstheme="minorBidi"/>
        </w:rPr>
        <w:commentReference w:id="241"/>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242"/>
      <w:r w:rsidRPr="00233F15">
        <w:rPr>
          <w:b/>
          <w:sz w:val="28"/>
        </w:rPr>
        <w:t>Additional Data Files</w:t>
      </w:r>
      <w:commentRangeEnd w:id="242"/>
      <w:r w:rsidR="00BD3C0C" w:rsidRPr="00233F15">
        <w:rPr>
          <w:rStyle w:val="CommentReference"/>
        </w:rPr>
        <w:commentReference w:id="242"/>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lastRenderedPageBreak/>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0992224" w14:textId="783AF18B" w:rsidR="007A4FB8" w:rsidRPr="007A4FB8" w:rsidRDefault="00C1486D" w:rsidP="007A4FB8">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7A4FB8" w:rsidRPr="007A4FB8">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7A4FB8" w:rsidRPr="007A4FB8">
        <w:rPr>
          <w:i/>
          <w:iCs/>
          <w:noProof/>
        </w:rPr>
        <w:t>167</w:t>
      </w:r>
      <w:r w:rsidR="007A4FB8" w:rsidRPr="007A4FB8">
        <w:rPr>
          <w:noProof/>
        </w:rPr>
        <w:t>, 1867–1882.e21.</w:t>
      </w:r>
    </w:p>
    <w:p w14:paraId="6DBF9624" w14:textId="77777777" w:rsidR="007A4FB8" w:rsidRPr="007A4FB8" w:rsidRDefault="007A4FB8" w:rsidP="007A4FB8">
      <w:pPr>
        <w:widowControl w:val="0"/>
        <w:autoSpaceDE w:val="0"/>
        <w:autoSpaceDN w:val="0"/>
        <w:adjustRightInd w:val="0"/>
        <w:rPr>
          <w:noProof/>
        </w:rPr>
      </w:pPr>
      <w:r w:rsidRPr="007A4FB8">
        <w:rPr>
          <w:noProof/>
        </w:rPr>
        <w:t xml:space="preserve">Angeles-Albores, D., Puckett Robinson, C., Williams, B.A., Wold, B.J., and Sternberg, P.W. (2018). Reconstructing a metazoan genetic pathway with transcriptome-wide epistasis measurements. Proc. Natl. Acad. Sci. U. S. A. </w:t>
      </w:r>
      <w:r w:rsidRPr="007A4FB8">
        <w:rPr>
          <w:i/>
          <w:iCs/>
          <w:noProof/>
        </w:rPr>
        <w:t>115</w:t>
      </w:r>
      <w:r w:rsidRPr="007A4FB8">
        <w:rPr>
          <w:noProof/>
        </w:rPr>
        <w:t>, E2930–E2939.</w:t>
      </w:r>
    </w:p>
    <w:p w14:paraId="69EFE5D3" w14:textId="77777777" w:rsidR="007A4FB8" w:rsidRPr="007A4FB8" w:rsidRDefault="007A4FB8" w:rsidP="007A4FB8">
      <w:pPr>
        <w:widowControl w:val="0"/>
        <w:autoSpaceDE w:val="0"/>
        <w:autoSpaceDN w:val="0"/>
        <w:adjustRightInd w:val="0"/>
        <w:rPr>
          <w:noProof/>
        </w:rPr>
      </w:pPr>
      <w:r w:rsidRPr="007A4FB8">
        <w:rPr>
          <w:noProof/>
        </w:rPr>
        <w:t xml:space="preserve">Beh, C.T., Cool, L., Phillips, J., and Rine, J. (2001). Overlapping functions of the yeast oxysterol-binding protein homologues. Genetics </w:t>
      </w:r>
      <w:r w:rsidRPr="007A4FB8">
        <w:rPr>
          <w:i/>
          <w:iCs/>
          <w:noProof/>
        </w:rPr>
        <w:t>157</w:t>
      </w:r>
      <w:r w:rsidRPr="007A4FB8">
        <w:rPr>
          <w:noProof/>
        </w:rPr>
        <w:t>, 1117–1140.</w:t>
      </w:r>
    </w:p>
    <w:p w14:paraId="3350CE82" w14:textId="77777777" w:rsidR="007A4FB8" w:rsidRPr="007A4FB8" w:rsidRDefault="007A4FB8" w:rsidP="007A4FB8">
      <w:pPr>
        <w:widowControl w:val="0"/>
        <w:autoSpaceDE w:val="0"/>
        <w:autoSpaceDN w:val="0"/>
        <w:adjustRightInd w:val="0"/>
        <w:rPr>
          <w:noProof/>
        </w:rPr>
      </w:pPr>
      <w:r w:rsidRPr="007A4FB8">
        <w:rPr>
          <w:noProof/>
        </w:rPr>
        <w:t xml:space="preserve">Benhamou, R.I., Bibi, M., Steinbuch, K.B., Engel, H., Levin, M., Roichman, Y., Berman, J., and Fridman, M. (2017). Real-Time Imaging of the Azole Class of Antifungal Drugs in Live Candida Cells. ACS Chem. Biol. </w:t>
      </w:r>
      <w:r w:rsidRPr="007A4FB8">
        <w:rPr>
          <w:i/>
          <w:iCs/>
          <w:noProof/>
        </w:rPr>
        <w:t>12</w:t>
      </w:r>
      <w:r w:rsidRPr="007A4FB8">
        <w:rPr>
          <w:noProof/>
        </w:rPr>
        <w:t>, 1769–1777.</w:t>
      </w:r>
    </w:p>
    <w:p w14:paraId="3E0F188F" w14:textId="77777777" w:rsidR="007A4FB8" w:rsidRPr="007A4FB8" w:rsidRDefault="007A4FB8" w:rsidP="007A4FB8">
      <w:pPr>
        <w:widowControl w:val="0"/>
        <w:autoSpaceDE w:val="0"/>
        <w:autoSpaceDN w:val="0"/>
        <w:adjustRightInd w:val="0"/>
        <w:rPr>
          <w:noProof/>
        </w:rPr>
      </w:pPr>
      <w:r w:rsidRPr="007A4FB8">
        <w:rPr>
          <w:noProof/>
        </w:rPr>
        <w:t xml:space="preserve">Bloom, J.S., Ehrenreich, I.M., Loo, W.T., Lite, T.-L.V., and Kruglyak, L. (2013). Finding the sources of missing heritability in a yeast cross. Nature </w:t>
      </w:r>
      <w:r w:rsidRPr="007A4FB8">
        <w:rPr>
          <w:i/>
          <w:iCs/>
          <w:noProof/>
        </w:rPr>
        <w:t>494</w:t>
      </w:r>
      <w:r w:rsidRPr="007A4FB8">
        <w:rPr>
          <w:noProof/>
        </w:rPr>
        <w:t>, 234–237.</w:t>
      </w:r>
    </w:p>
    <w:p w14:paraId="642DFCCA" w14:textId="77777777" w:rsidR="007A4FB8" w:rsidRPr="007A4FB8" w:rsidRDefault="007A4FB8" w:rsidP="007A4FB8">
      <w:pPr>
        <w:widowControl w:val="0"/>
        <w:autoSpaceDE w:val="0"/>
        <w:autoSpaceDN w:val="0"/>
        <w:adjustRightInd w:val="0"/>
        <w:rPr>
          <w:noProof/>
        </w:rPr>
      </w:pPr>
      <w:r w:rsidRPr="007A4FB8">
        <w:rPr>
          <w:noProof/>
        </w:rPr>
        <w:t xml:space="preserve">Boettcher, M., Tian, R., Blau, J.A., Markegard, E., Wagner, R.T., Wu, D., Mo, X., Biton, A., Zaitlen, N., Fu, H., et al. (2018). Dual gene activation and knockout screen reveals directional dependencies in genetic networks. Nat. Biotechnol. </w:t>
      </w:r>
      <w:r w:rsidRPr="007A4FB8">
        <w:rPr>
          <w:i/>
          <w:iCs/>
          <w:noProof/>
        </w:rPr>
        <w:t>36</w:t>
      </w:r>
      <w:r w:rsidRPr="007A4FB8">
        <w:rPr>
          <w:noProof/>
        </w:rPr>
        <w:t>, 170–178.</w:t>
      </w:r>
    </w:p>
    <w:p w14:paraId="5347BF3A" w14:textId="77777777" w:rsidR="007A4FB8" w:rsidRPr="007A4FB8" w:rsidRDefault="007A4FB8" w:rsidP="007A4FB8">
      <w:pPr>
        <w:widowControl w:val="0"/>
        <w:autoSpaceDE w:val="0"/>
        <w:autoSpaceDN w:val="0"/>
        <w:adjustRightInd w:val="0"/>
        <w:rPr>
          <w:noProof/>
        </w:rPr>
      </w:pPr>
      <w:r w:rsidRPr="007A4FB8">
        <w:rPr>
          <w:noProof/>
        </w:rPr>
        <w:t xml:space="preserve">Braberg, H., Alexander, R., Shales, M., Xu, J., Franks-Skiba, K.E., Wu, Q., Haber, J.E., and Krogan, N.J. (2014). Quantitative analysis of triple-mutant genetic interactions. Nat. Protoc. </w:t>
      </w:r>
      <w:r w:rsidRPr="007A4FB8">
        <w:rPr>
          <w:i/>
          <w:iCs/>
          <w:noProof/>
        </w:rPr>
        <w:t>9</w:t>
      </w:r>
      <w:r w:rsidRPr="007A4FB8">
        <w:rPr>
          <w:noProof/>
        </w:rPr>
        <w:t>, 1867–1881.</w:t>
      </w:r>
    </w:p>
    <w:p w14:paraId="027FF8DA" w14:textId="77777777" w:rsidR="007A4FB8" w:rsidRPr="007A4FB8" w:rsidRDefault="007A4FB8" w:rsidP="007A4FB8">
      <w:pPr>
        <w:widowControl w:val="0"/>
        <w:autoSpaceDE w:val="0"/>
        <w:autoSpaceDN w:val="0"/>
        <w:adjustRightInd w:val="0"/>
        <w:rPr>
          <w:noProof/>
        </w:rPr>
      </w:pPr>
      <w:r w:rsidRPr="007A4FB8">
        <w:rPr>
          <w:noProof/>
        </w:rPr>
        <w:t xml:space="preserve">Braun, P., Tasan, M., Dreze, M., Barrios-Rodiles, M., Lemmens, I., Yu, H., Sahalie, J.M., Murray, R.R., Roncari, L., de Smet, A.-S., et al. (2009). An experimentally derived confidence score for binary protein-protein interactions. Nat. Methods </w:t>
      </w:r>
      <w:r w:rsidRPr="007A4FB8">
        <w:rPr>
          <w:i/>
          <w:iCs/>
          <w:noProof/>
        </w:rPr>
        <w:t>6</w:t>
      </w:r>
      <w:r w:rsidRPr="007A4FB8">
        <w:rPr>
          <w:noProof/>
        </w:rPr>
        <w:t>, 91–97.</w:t>
      </w:r>
    </w:p>
    <w:p w14:paraId="027A8270" w14:textId="77777777" w:rsidR="007A4FB8" w:rsidRPr="007A4FB8" w:rsidRDefault="007A4FB8" w:rsidP="007A4FB8">
      <w:pPr>
        <w:widowControl w:val="0"/>
        <w:autoSpaceDE w:val="0"/>
        <w:autoSpaceDN w:val="0"/>
        <w:adjustRightInd w:val="0"/>
        <w:rPr>
          <w:noProof/>
        </w:rPr>
      </w:pPr>
      <w:r w:rsidRPr="007A4FB8">
        <w:rPr>
          <w:noProof/>
        </w:rPr>
        <w:t xml:space="preserve">Brem, R.B., and Kruglyak, L. (2005). The landscape of genetic complexity across 5,700 gene expression traits in yeast. Proc. Natl. Acad. Sci. U. S. A. </w:t>
      </w:r>
      <w:r w:rsidRPr="007A4FB8">
        <w:rPr>
          <w:i/>
          <w:iCs/>
          <w:noProof/>
        </w:rPr>
        <w:t>102</w:t>
      </w:r>
      <w:r w:rsidRPr="007A4FB8">
        <w:rPr>
          <w:noProof/>
        </w:rPr>
        <w:t>, 1572–1577.</w:t>
      </w:r>
    </w:p>
    <w:p w14:paraId="30EAC1DB" w14:textId="77777777" w:rsidR="007A4FB8" w:rsidRPr="007A4FB8" w:rsidRDefault="007A4FB8" w:rsidP="007A4FB8">
      <w:pPr>
        <w:widowControl w:val="0"/>
        <w:autoSpaceDE w:val="0"/>
        <w:autoSpaceDN w:val="0"/>
        <w:adjustRightInd w:val="0"/>
        <w:rPr>
          <w:noProof/>
        </w:rPr>
      </w:pPr>
      <w:r w:rsidRPr="007A4FB8">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7A4FB8">
        <w:rPr>
          <w:i/>
          <w:iCs/>
          <w:noProof/>
        </w:rPr>
        <w:t>368</w:t>
      </w:r>
      <w:r w:rsidRPr="007A4FB8">
        <w:rPr>
          <w:noProof/>
        </w:rPr>
        <w:t>, 2059–2074.</w:t>
      </w:r>
    </w:p>
    <w:p w14:paraId="391BBDC1" w14:textId="77777777" w:rsidR="007A4FB8" w:rsidRPr="007A4FB8" w:rsidRDefault="007A4FB8" w:rsidP="007A4FB8">
      <w:pPr>
        <w:widowControl w:val="0"/>
        <w:autoSpaceDE w:val="0"/>
        <w:autoSpaceDN w:val="0"/>
        <w:adjustRightInd w:val="0"/>
        <w:rPr>
          <w:noProof/>
        </w:rPr>
      </w:pPr>
      <w:r w:rsidRPr="007A4FB8">
        <w:rPr>
          <w:noProof/>
        </w:rPr>
        <w:t xml:space="preserve">Costanzo, M., Baryshnikova, A., Bellay, J., Kim, Y., Spear, E.D., Sevier, C.S., Ding, H., Koh, J.L.Y., Toufighi, K., Mostafavi, S., et al. (2010). The genetic landscape of a cell. Science </w:t>
      </w:r>
      <w:r w:rsidRPr="007A4FB8">
        <w:rPr>
          <w:i/>
          <w:iCs/>
          <w:noProof/>
        </w:rPr>
        <w:t>327</w:t>
      </w:r>
      <w:r w:rsidRPr="007A4FB8">
        <w:rPr>
          <w:noProof/>
        </w:rPr>
        <w:t>, 425–431.</w:t>
      </w:r>
    </w:p>
    <w:p w14:paraId="784B6715" w14:textId="77777777" w:rsidR="007A4FB8" w:rsidRPr="007A4FB8" w:rsidRDefault="007A4FB8" w:rsidP="007A4FB8">
      <w:pPr>
        <w:widowControl w:val="0"/>
        <w:autoSpaceDE w:val="0"/>
        <w:autoSpaceDN w:val="0"/>
        <w:adjustRightInd w:val="0"/>
        <w:rPr>
          <w:noProof/>
        </w:rPr>
      </w:pPr>
      <w:r w:rsidRPr="007A4FB8">
        <w:rPr>
          <w:noProof/>
        </w:rPr>
        <w:t xml:space="preserve">Costanzo, M., VanderSluis, B., Koch, E.N., Baryshnikova, A., Pons, C., Tan, G., Wang, W., </w:t>
      </w:r>
      <w:r w:rsidRPr="007A4FB8">
        <w:rPr>
          <w:noProof/>
        </w:rPr>
        <w:lastRenderedPageBreak/>
        <w:t xml:space="preserve">Usaj, M.M.M., Hanchard, J., Lee, S.D., et al. (2016). A global genetic interaction network maps a wiring diagram of cellular function. Science (80-. ). </w:t>
      </w:r>
      <w:r w:rsidRPr="007A4FB8">
        <w:rPr>
          <w:i/>
          <w:iCs/>
          <w:noProof/>
        </w:rPr>
        <w:t>353</w:t>
      </w:r>
      <w:r w:rsidRPr="007A4FB8">
        <w:rPr>
          <w:noProof/>
        </w:rPr>
        <w:t>.</w:t>
      </w:r>
    </w:p>
    <w:p w14:paraId="7FBE85E3" w14:textId="77777777" w:rsidR="007A4FB8" w:rsidRPr="007A4FB8" w:rsidRDefault="007A4FB8" w:rsidP="007A4FB8">
      <w:pPr>
        <w:widowControl w:val="0"/>
        <w:autoSpaceDE w:val="0"/>
        <w:autoSpaceDN w:val="0"/>
        <w:adjustRightInd w:val="0"/>
        <w:rPr>
          <w:noProof/>
        </w:rPr>
      </w:pPr>
      <w:r w:rsidRPr="007A4FB8">
        <w:rPr>
          <w:noProof/>
        </w:rPr>
        <w:t xml:space="preserve">Díaz-Mejía, J.J., Celaj, A., Mellor, J.C., Coté, A., Balint, A., Ho, B., Bansal, P., Shaeri, F., Gebbia, M., Weile, J., et al. (2018). Mapping DNA damage-dependent genetic interactions in yeast via party mating and barcode fusion genetics. Mol. Syst. Biol. </w:t>
      </w:r>
      <w:r w:rsidRPr="007A4FB8">
        <w:rPr>
          <w:i/>
          <w:iCs/>
          <w:noProof/>
        </w:rPr>
        <w:t>14</w:t>
      </w:r>
      <w:r w:rsidRPr="007A4FB8">
        <w:rPr>
          <w:noProof/>
        </w:rPr>
        <w:t>, e7985.</w:t>
      </w:r>
    </w:p>
    <w:p w14:paraId="4B236002" w14:textId="77777777" w:rsidR="007A4FB8" w:rsidRPr="007A4FB8" w:rsidRDefault="007A4FB8" w:rsidP="007A4FB8">
      <w:pPr>
        <w:widowControl w:val="0"/>
        <w:autoSpaceDE w:val="0"/>
        <w:autoSpaceDN w:val="0"/>
        <w:adjustRightInd w:val="0"/>
        <w:rPr>
          <w:noProof/>
        </w:rPr>
      </w:pPr>
      <w:r w:rsidRPr="007A4FB8">
        <w:rPr>
          <w:noProof/>
        </w:rPr>
        <w:t xml:space="preserve">Dixit, A., Parnas, O., Li, B., Chen, J., Fulco, C.P., Jerby-Arnon, L., Marjanovic, N.D., Dionne, D., Burks, T., Raychowdhury, R., et al. (2016). Perturb-Seq: Dissecting Molecular Circuits with Scalable Single-Cell RNA Profiling of Pooled Genetic Screens. Cell </w:t>
      </w:r>
      <w:r w:rsidRPr="007A4FB8">
        <w:rPr>
          <w:i/>
          <w:iCs/>
          <w:noProof/>
        </w:rPr>
        <w:t>167</w:t>
      </w:r>
      <w:r w:rsidRPr="007A4FB8">
        <w:rPr>
          <w:noProof/>
        </w:rPr>
        <w:t>, 1853–1866.e17.</w:t>
      </w:r>
    </w:p>
    <w:p w14:paraId="27270106" w14:textId="77777777" w:rsidR="007A4FB8" w:rsidRPr="007A4FB8" w:rsidRDefault="007A4FB8" w:rsidP="007A4FB8">
      <w:pPr>
        <w:widowControl w:val="0"/>
        <w:autoSpaceDE w:val="0"/>
        <w:autoSpaceDN w:val="0"/>
        <w:adjustRightInd w:val="0"/>
        <w:rPr>
          <w:noProof/>
        </w:rPr>
      </w:pPr>
      <w:r w:rsidRPr="007A4FB8">
        <w:rPr>
          <w:noProof/>
        </w:rPr>
        <w:t xml:space="preserve">Donner, M., and Keppler, D. (2001). Up-regulation of basolateral multidrug resistance protein 3 (Mrp3) in cholestatic rat liver. Hepatology </w:t>
      </w:r>
      <w:r w:rsidRPr="007A4FB8">
        <w:rPr>
          <w:i/>
          <w:iCs/>
          <w:noProof/>
        </w:rPr>
        <w:t>34</w:t>
      </w:r>
      <w:r w:rsidRPr="007A4FB8">
        <w:rPr>
          <w:noProof/>
        </w:rPr>
        <w:t>, 351–359.</w:t>
      </w:r>
    </w:p>
    <w:p w14:paraId="1E5F03EC" w14:textId="77777777" w:rsidR="007A4FB8" w:rsidRPr="007A4FB8" w:rsidRDefault="007A4FB8" w:rsidP="007A4FB8">
      <w:pPr>
        <w:widowControl w:val="0"/>
        <w:autoSpaceDE w:val="0"/>
        <w:autoSpaceDN w:val="0"/>
        <w:adjustRightInd w:val="0"/>
        <w:rPr>
          <w:noProof/>
        </w:rPr>
      </w:pPr>
      <w:r w:rsidRPr="007A4FB8">
        <w:rPr>
          <w:noProof/>
        </w:rPr>
        <w:t xml:space="preserve">Emanuel, G., Moffitt, J.R., and Zhuang, X. (2017). High-throughput, image-based screening of pooled genetic-variant libraries. Nat. Methods </w:t>
      </w:r>
      <w:r w:rsidRPr="007A4FB8">
        <w:rPr>
          <w:i/>
          <w:iCs/>
          <w:noProof/>
        </w:rPr>
        <w:t>14</w:t>
      </w:r>
      <w:r w:rsidRPr="007A4FB8">
        <w:rPr>
          <w:noProof/>
        </w:rPr>
        <w:t>, 1159–1162.</w:t>
      </w:r>
    </w:p>
    <w:p w14:paraId="3E2625D0" w14:textId="77777777" w:rsidR="007A4FB8" w:rsidRPr="007A4FB8" w:rsidRDefault="007A4FB8" w:rsidP="007A4FB8">
      <w:pPr>
        <w:widowControl w:val="0"/>
        <w:autoSpaceDE w:val="0"/>
        <w:autoSpaceDN w:val="0"/>
        <w:adjustRightInd w:val="0"/>
        <w:rPr>
          <w:noProof/>
        </w:rPr>
      </w:pPr>
      <w:r w:rsidRPr="007A4FB8">
        <w:rPr>
          <w:noProof/>
        </w:rPr>
        <w:t xml:space="preserve">Ernst, R., Kueppers, P., Klein, C.M., Schwarzmueller, T., Kuchler, K., and Schmitt, L. (2008). A mutation of the H-loop selectively affects rhodamine transport by the yeast multidrug ABC transporter Pdr5. Proc. Natl. Acad. Sci. </w:t>
      </w:r>
      <w:r w:rsidRPr="007A4FB8">
        <w:rPr>
          <w:i/>
          <w:iCs/>
          <w:noProof/>
        </w:rPr>
        <w:t>105</w:t>
      </w:r>
      <w:r w:rsidRPr="007A4FB8">
        <w:rPr>
          <w:noProof/>
        </w:rPr>
        <w:t>, 5069–5074.</w:t>
      </w:r>
    </w:p>
    <w:p w14:paraId="5885756D" w14:textId="77777777" w:rsidR="007A4FB8" w:rsidRPr="007A4FB8" w:rsidRDefault="007A4FB8" w:rsidP="007A4FB8">
      <w:pPr>
        <w:widowControl w:val="0"/>
        <w:autoSpaceDE w:val="0"/>
        <w:autoSpaceDN w:val="0"/>
        <w:adjustRightInd w:val="0"/>
        <w:rPr>
          <w:noProof/>
        </w:rPr>
      </w:pPr>
      <w:r w:rsidRPr="007A4FB8">
        <w:rPr>
          <w:noProof/>
        </w:rPr>
        <w:t xml:space="preserve">Fischer, B., Sandmann, T., Horn, T., Billmann, M., Chaudhary, V., Huber, W., and Boutros, M. (2015). A map of directional genetic interactions in a metazoan cell. Elife </w:t>
      </w:r>
      <w:r w:rsidRPr="007A4FB8">
        <w:rPr>
          <w:i/>
          <w:iCs/>
          <w:noProof/>
        </w:rPr>
        <w:t>4</w:t>
      </w:r>
      <w:r w:rsidRPr="007A4FB8">
        <w:rPr>
          <w:noProof/>
        </w:rPr>
        <w:t>, e05464.</w:t>
      </w:r>
    </w:p>
    <w:p w14:paraId="12F6C0C6" w14:textId="77777777" w:rsidR="007A4FB8" w:rsidRPr="007A4FB8" w:rsidRDefault="007A4FB8" w:rsidP="007A4FB8">
      <w:pPr>
        <w:widowControl w:val="0"/>
        <w:autoSpaceDE w:val="0"/>
        <w:autoSpaceDN w:val="0"/>
        <w:adjustRightInd w:val="0"/>
        <w:rPr>
          <w:noProof/>
        </w:rPr>
      </w:pPr>
      <w:r w:rsidRPr="007A4FB8">
        <w:rPr>
          <w:noProof/>
        </w:rPr>
        <w:t xml:space="preserve">Giaever, G., Chu, A.M., Ni, L., Connelly, C., Riles, L., Véronneau, S., Dow, S., Lucau-Danila, A., Anderson, K., André, B., et al. (2002). Functional profiling of the Saccharomyces cerevisiae genome. Nature </w:t>
      </w:r>
      <w:r w:rsidRPr="007A4FB8">
        <w:rPr>
          <w:i/>
          <w:iCs/>
          <w:noProof/>
        </w:rPr>
        <w:t>418</w:t>
      </w:r>
      <w:r w:rsidRPr="007A4FB8">
        <w:rPr>
          <w:noProof/>
        </w:rPr>
        <w:t>, 387–391.</w:t>
      </w:r>
    </w:p>
    <w:p w14:paraId="1F4E2E2B" w14:textId="77777777" w:rsidR="007A4FB8" w:rsidRPr="007A4FB8" w:rsidRDefault="007A4FB8" w:rsidP="007A4FB8">
      <w:pPr>
        <w:widowControl w:val="0"/>
        <w:autoSpaceDE w:val="0"/>
        <w:autoSpaceDN w:val="0"/>
        <w:adjustRightInd w:val="0"/>
        <w:rPr>
          <w:noProof/>
        </w:rPr>
      </w:pPr>
      <w:r w:rsidRPr="007A4FB8">
        <w:rPr>
          <w:noProof/>
        </w:rPr>
        <w:t xml:space="preserve">Gibson, D.G., Young, L., Chuang, R.-Y., Venter, J.C., Hutchison, C.A., and Smith, H.O. (2009). Enzymatic assembly of DNA molecules up to several hundred kilobases. Nat. Methods </w:t>
      </w:r>
      <w:r w:rsidRPr="007A4FB8">
        <w:rPr>
          <w:i/>
          <w:iCs/>
          <w:noProof/>
        </w:rPr>
        <w:t>6</w:t>
      </w:r>
      <w:r w:rsidRPr="007A4FB8">
        <w:rPr>
          <w:noProof/>
        </w:rPr>
        <w:t>, 343–345.</w:t>
      </w:r>
    </w:p>
    <w:p w14:paraId="154DF0FB" w14:textId="77777777" w:rsidR="007A4FB8" w:rsidRPr="007A4FB8" w:rsidRDefault="007A4FB8" w:rsidP="007A4FB8">
      <w:pPr>
        <w:widowControl w:val="0"/>
        <w:autoSpaceDE w:val="0"/>
        <w:autoSpaceDN w:val="0"/>
        <w:adjustRightInd w:val="0"/>
        <w:rPr>
          <w:noProof/>
        </w:rPr>
      </w:pPr>
      <w:r w:rsidRPr="007A4FB8">
        <w:rPr>
          <w:noProof/>
        </w:rPr>
        <w:t xml:space="preserve">Gietz, R.D., and Schiestl, R.H. (2007). High-efficiency yeast transformation using the LiAc/SS carrier DNA/PEG method. Nat. Protoc. </w:t>
      </w:r>
      <w:r w:rsidRPr="007A4FB8">
        <w:rPr>
          <w:i/>
          <w:iCs/>
          <w:noProof/>
        </w:rPr>
        <w:t>2</w:t>
      </w:r>
      <w:r w:rsidRPr="007A4FB8">
        <w:rPr>
          <w:noProof/>
        </w:rPr>
        <w:t>, 31–34.</w:t>
      </w:r>
    </w:p>
    <w:p w14:paraId="6A2279FD" w14:textId="77777777" w:rsidR="007A4FB8" w:rsidRPr="007A4FB8" w:rsidRDefault="007A4FB8" w:rsidP="007A4FB8">
      <w:pPr>
        <w:widowControl w:val="0"/>
        <w:autoSpaceDE w:val="0"/>
        <w:autoSpaceDN w:val="0"/>
        <w:adjustRightInd w:val="0"/>
        <w:rPr>
          <w:noProof/>
        </w:rPr>
      </w:pPr>
      <w:r w:rsidRPr="007A4FB8">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7A4FB8">
        <w:rPr>
          <w:i/>
          <w:iCs/>
          <w:noProof/>
        </w:rPr>
        <w:t>3</w:t>
      </w:r>
      <w:r w:rsidRPr="007A4FB8">
        <w:rPr>
          <w:noProof/>
        </w:rPr>
        <w:t>, 2168–2178.</w:t>
      </w:r>
    </w:p>
    <w:p w14:paraId="47AED094" w14:textId="77777777" w:rsidR="007A4FB8" w:rsidRPr="007A4FB8" w:rsidRDefault="007A4FB8" w:rsidP="007A4FB8">
      <w:pPr>
        <w:widowControl w:val="0"/>
        <w:autoSpaceDE w:val="0"/>
        <w:autoSpaceDN w:val="0"/>
        <w:adjustRightInd w:val="0"/>
        <w:rPr>
          <w:noProof/>
        </w:rPr>
      </w:pPr>
      <w:r w:rsidRPr="007A4FB8">
        <w:rPr>
          <w:noProof/>
        </w:rPr>
        <w:t xml:space="preserve">Hartman, J.L., Garvik, B., and Hartwell, L. (2001). Principles for the Buffering of Genetic Variation. Science (80-. ). </w:t>
      </w:r>
      <w:r w:rsidRPr="007A4FB8">
        <w:rPr>
          <w:i/>
          <w:iCs/>
          <w:noProof/>
        </w:rPr>
        <w:t>291</w:t>
      </w:r>
      <w:r w:rsidRPr="007A4FB8">
        <w:rPr>
          <w:noProof/>
        </w:rPr>
        <w:t>.</w:t>
      </w:r>
    </w:p>
    <w:p w14:paraId="1884864D" w14:textId="77777777" w:rsidR="007A4FB8" w:rsidRPr="007A4FB8" w:rsidRDefault="007A4FB8" w:rsidP="007A4FB8">
      <w:pPr>
        <w:widowControl w:val="0"/>
        <w:autoSpaceDE w:val="0"/>
        <w:autoSpaceDN w:val="0"/>
        <w:adjustRightInd w:val="0"/>
        <w:rPr>
          <w:noProof/>
        </w:rPr>
      </w:pPr>
      <w:r w:rsidRPr="007A4FB8">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7A4FB8">
        <w:rPr>
          <w:i/>
          <w:iCs/>
          <w:noProof/>
        </w:rPr>
        <w:t>32</w:t>
      </w:r>
      <w:r w:rsidRPr="007A4FB8">
        <w:rPr>
          <w:noProof/>
        </w:rPr>
        <w:t>, 941–946.</w:t>
      </w:r>
    </w:p>
    <w:p w14:paraId="2F20E4DB" w14:textId="77777777" w:rsidR="007A4FB8" w:rsidRPr="007A4FB8" w:rsidRDefault="007A4FB8" w:rsidP="007A4FB8">
      <w:pPr>
        <w:widowControl w:val="0"/>
        <w:autoSpaceDE w:val="0"/>
        <w:autoSpaceDN w:val="0"/>
        <w:adjustRightInd w:val="0"/>
        <w:rPr>
          <w:noProof/>
        </w:rPr>
      </w:pPr>
      <w:r w:rsidRPr="007A4FB8">
        <w:rPr>
          <w:noProof/>
        </w:rPr>
        <w:t xml:space="preserve">Horlbeck, M.A., Xu, A., Wang, M., Bennett, N.K., Park, C.Y., Bogdanoff, D., Adamson, B., Chow, E.D., Kampmann, M., Peterson, T.R., et al. (2018). Mapping the Genetic Landscape of Human Cells. Cell </w:t>
      </w:r>
      <w:r w:rsidRPr="007A4FB8">
        <w:rPr>
          <w:i/>
          <w:iCs/>
          <w:noProof/>
        </w:rPr>
        <w:t>174</w:t>
      </w:r>
      <w:r w:rsidRPr="007A4FB8">
        <w:rPr>
          <w:noProof/>
        </w:rPr>
        <w:t>, 953–967.e22.</w:t>
      </w:r>
    </w:p>
    <w:p w14:paraId="1BF877D5" w14:textId="77777777" w:rsidR="007A4FB8" w:rsidRPr="007A4FB8" w:rsidRDefault="007A4FB8" w:rsidP="007A4FB8">
      <w:pPr>
        <w:widowControl w:val="0"/>
        <w:autoSpaceDE w:val="0"/>
        <w:autoSpaceDN w:val="0"/>
        <w:adjustRightInd w:val="0"/>
        <w:rPr>
          <w:noProof/>
        </w:rPr>
      </w:pPr>
      <w:r w:rsidRPr="007A4FB8">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7A4FB8">
        <w:rPr>
          <w:i/>
          <w:iCs/>
          <w:noProof/>
        </w:rPr>
        <w:t>73</w:t>
      </w:r>
      <w:r w:rsidRPr="007A4FB8">
        <w:rPr>
          <w:noProof/>
        </w:rPr>
        <w:t>, 220–225.</w:t>
      </w:r>
    </w:p>
    <w:p w14:paraId="2619EACA" w14:textId="77777777" w:rsidR="007A4FB8" w:rsidRPr="007A4FB8" w:rsidRDefault="007A4FB8" w:rsidP="007A4FB8">
      <w:pPr>
        <w:widowControl w:val="0"/>
        <w:autoSpaceDE w:val="0"/>
        <w:autoSpaceDN w:val="0"/>
        <w:adjustRightInd w:val="0"/>
        <w:rPr>
          <w:noProof/>
        </w:rPr>
      </w:pPr>
      <w:r w:rsidRPr="007A4FB8">
        <w:rPr>
          <w:noProof/>
        </w:rPr>
        <w:t xml:space="preserve">Jakočiūnas, T., Bonde, I., Herrgård, M., Harrison, S.J., Kristensen, M., Pedersen, L.E., Jensen, M.K., and Keasling, J.D. (2015). Multiplex metabolic pathway engineering using CRISPR/Cas9 in Saccharomyces cerevisiae. Metab. Eng. </w:t>
      </w:r>
      <w:r w:rsidRPr="007A4FB8">
        <w:rPr>
          <w:i/>
          <w:iCs/>
          <w:noProof/>
        </w:rPr>
        <w:t>28</w:t>
      </w:r>
      <w:r w:rsidRPr="007A4FB8">
        <w:rPr>
          <w:noProof/>
        </w:rPr>
        <w:t>, 213–222.</w:t>
      </w:r>
    </w:p>
    <w:p w14:paraId="4B511B01" w14:textId="77777777" w:rsidR="007A4FB8" w:rsidRPr="007A4FB8" w:rsidRDefault="007A4FB8" w:rsidP="007A4FB8">
      <w:pPr>
        <w:widowControl w:val="0"/>
        <w:autoSpaceDE w:val="0"/>
        <w:autoSpaceDN w:val="0"/>
        <w:adjustRightInd w:val="0"/>
        <w:rPr>
          <w:noProof/>
        </w:rPr>
      </w:pPr>
      <w:r w:rsidRPr="007A4FB8">
        <w:rPr>
          <w:noProof/>
        </w:rPr>
        <w:t xml:space="preserve">Jao, L.-E., Wente, S.R., and Chen, W. (2013). Efficient multiplex biallelic zebrafish genome </w:t>
      </w:r>
      <w:r w:rsidRPr="007A4FB8">
        <w:rPr>
          <w:noProof/>
        </w:rPr>
        <w:lastRenderedPageBreak/>
        <w:t xml:space="preserve">editing using a CRISPR nuclease system. Proc. Natl. Acad. Sci. </w:t>
      </w:r>
      <w:r w:rsidRPr="007A4FB8">
        <w:rPr>
          <w:i/>
          <w:iCs/>
          <w:noProof/>
        </w:rPr>
        <w:t>110</w:t>
      </w:r>
      <w:r w:rsidRPr="007A4FB8">
        <w:rPr>
          <w:noProof/>
        </w:rPr>
        <w:t>, 13904–13909.</w:t>
      </w:r>
    </w:p>
    <w:p w14:paraId="0185C41E" w14:textId="77777777" w:rsidR="007A4FB8" w:rsidRPr="007A4FB8" w:rsidRDefault="007A4FB8" w:rsidP="007A4FB8">
      <w:pPr>
        <w:widowControl w:val="0"/>
        <w:autoSpaceDE w:val="0"/>
        <w:autoSpaceDN w:val="0"/>
        <w:adjustRightInd w:val="0"/>
        <w:rPr>
          <w:noProof/>
        </w:rPr>
      </w:pPr>
      <w:r w:rsidRPr="007A4FB8">
        <w:rPr>
          <w:noProof/>
        </w:rPr>
        <w:t xml:space="preserve">Katzmann, D.J., Burnett, P.E., Golin, J., Mahé, Y., and Moye-Rowley, W.S. (1994). Transcriptional control of the yeast PDR5 gene by the PDR3 gene product. Mol. Cell. Biol. </w:t>
      </w:r>
      <w:r w:rsidRPr="007A4FB8">
        <w:rPr>
          <w:i/>
          <w:iCs/>
          <w:noProof/>
        </w:rPr>
        <w:t>14</w:t>
      </w:r>
      <w:r w:rsidRPr="007A4FB8">
        <w:rPr>
          <w:noProof/>
        </w:rPr>
        <w:t>, 4653–4661.</w:t>
      </w:r>
    </w:p>
    <w:p w14:paraId="03C162B5" w14:textId="77777777" w:rsidR="007A4FB8" w:rsidRPr="007A4FB8" w:rsidRDefault="007A4FB8" w:rsidP="007A4FB8">
      <w:pPr>
        <w:widowControl w:val="0"/>
        <w:autoSpaceDE w:val="0"/>
        <w:autoSpaceDN w:val="0"/>
        <w:adjustRightInd w:val="0"/>
        <w:rPr>
          <w:noProof/>
        </w:rPr>
      </w:pPr>
      <w:r w:rsidRPr="007A4FB8">
        <w:rPr>
          <w:noProof/>
        </w:rPr>
        <w:t xml:space="preserve">Kebschull, J.M., and Zador, A.M. (2018). Cellular barcoding: lineage tracing, screening and beyond. Nat. Methods </w:t>
      </w:r>
      <w:r w:rsidRPr="007A4FB8">
        <w:rPr>
          <w:i/>
          <w:iCs/>
          <w:noProof/>
        </w:rPr>
        <w:t>15</w:t>
      </w:r>
      <w:r w:rsidRPr="007A4FB8">
        <w:rPr>
          <w:noProof/>
        </w:rPr>
        <w:t>, 871–879.</w:t>
      </w:r>
    </w:p>
    <w:p w14:paraId="2CF468E3" w14:textId="77777777" w:rsidR="007A4FB8" w:rsidRPr="007A4FB8" w:rsidRDefault="007A4FB8" w:rsidP="007A4FB8">
      <w:pPr>
        <w:widowControl w:val="0"/>
        <w:autoSpaceDE w:val="0"/>
        <w:autoSpaceDN w:val="0"/>
        <w:adjustRightInd w:val="0"/>
        <w:rPr>
          <w:noProof/>
        </w:rPr>
      </w:pPr>
      <w:r w:rsidRPr="007A4FB8">
        <w:rPr>
          <w:noProof/>
        </w:rPr>
        <w:t xml:space="preserve">Khakhina, S., Johnson, S.S., Manoharlal, R., Russo, S.B., Blugeon, C., Lemoine, S., Sunshine, A.B., Dunham, M.J., Cowart, L.A., Devaux, F., et al. (2015). Control of Plasma Membrane Permeability by ABC Transporters. Eukaryot. Cell </w:t>
      </w:r>
      <w:r w:rsidRPr="007A4FB8">
        <w:rPr>
          <w:i/>
          <w:iCs/>
          <w:noProof/>
        </w:rPr>
        <w:t>14</w:t>
      </w:r>
      <w:r w:rsidRPr="007A4FB8">
        <w:rPr>
          <w:noProof/>
        </w:rPr>
        <w:t>, 442–453.</w:t>
      </w:r>
    </w:p>
    <w:p w14:paraId="3768951B" w14:textId="77777777" w:rsidR="007A4FB8" w:rsidRPr="007A4FB8" w:rsidRDefault="007A4FB8" w:rsidP="007A4FB8">
      <w:pPr>
        <w:widowControl w:val="0"/>
        <w:autoSpaceDE w:val="0"/>
        <w:autoSpaceDN w:val="0"/>
        <w:adjustRightInd w:val="0"/>
        <w:rPr>
          <w:noProof/>
        </w:rPr>
      </w:pPr>
      <w:r w:rsidRPr="007A4FB8">
        <w:rPr>
          <w:noProof/>
        </w:rPr>
        <w:t xml:space="preserve">Kolaczkowska, A., Kolaczkowski, M., Goffeau, A., and Moye-Rowley, W.S. (2008). Compensatory activation of the multidrug transporters Pdr5p, Snq2p, and Yor1p by Pdr1p in Saccharomyces cerevisiae. FEBS Lett. </w:t>
      </w:r>
      <w:r w:rsidRPr="007A4FB8">
        <w:rPr>
          <w:i/>
          <w:iCs/>
          <w:noProof/>
        </w:rPr>
        <w:t>582</w:t>
      </w:r>
      <w:r w:rsidRPr="007A4FB8">
        <w:rPr>
          <w:noProof/>
        </w:rPr>
        <w:t>, 977–983.</w:t>
      </w:r>
    </w:p>
    <w:p w14:paraId="422CEFAF" w14:textId="77777777" w:rsidR="007A4FB8" w:rsidRPr="007A4FB8" w:rsidRDefault="007A4FB8" w:rsidP="007A4FB8">
      <w:pPr>
        <w:widowControl w:val="0"/>
        <w:autoSpaceDE w:val="0"/>
        <w:autoSpaceDN w:val="0"/>
        <w:adjustRightInd w:val="0"/>
        <w:rPr>
          <w:noProof/>
        </w:rPr>
      </w:pPr>
      <w:r w:rsidRPr="007A4FB8">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7A4FB8">
        <w:rPr>
          <w:i/>
          <w:iCs/>
          <w:noProof/>
        </w:rPr>
        <w:t>4</w:t>
      </w:r>
      <w:r w:rsidRPr="007A4FB8">
        <w:rPr>
          <w:noProof/>
        </w:rPr>
        <w:t>, 143–158.</w:t>
      </w:r>
    </w:p>
    <w:p w14:paraId="50F3D7A7" w14:textId="77777777" w:rsidR="007A4FB8" w:rsidRPr="007A4FB8" w:rsidRDefault="007A4FB8" w:rsidP="007A4FB8">
      <w:pPr>
        <w:widowControl w:val="0"/>
        <w:autoSpaceDE w:val="0"/>
        <w:autoSpaceDN w:val="0"/>
        <w:adjustRightInd w:val="0"/>
        <w:rPr>
          <w:noProof/>
        </w:rPr>
      </w:pPr>
      <w:r w:rsidRPr="007A4FB8">
        <w:rPr>
          <w:noProof/>
        </w:rPr>
        <w:t xml:space="preserve">König, J., Rost, D., Cui, Y., and Keppler, D. (1999). Characterization of the human multidrug resistance protein isoform MRP3 localized to the basolateral hepatocyte membrane. Hepatology </w:t>
      </w:r>
      <w:r w:rsidRPr="007A4FB8">
        <w:rPr>
          <w:i/>
          <w:iCs/>
          <w:noProof/>
        </w:rPr>
        <w:t>29</w:t>
      </w:r>
      <w:r w:rsidRPr="007A4FB8">
        <w:rPr>
          <w:noProof/>
        </w:rPr>
        <w:t>, 1156–1163.</w:t>
      </w:r>
    </w:p>
    <w:p w14:paraId="35A4FBA8" w14:textId="77777777" w:rsidR="007A4FB8" w:rsidRPr="007A4FB8" w:rsidRDefault="007A4FB8" w:rsidP="007A4FB8">
      <w:pPr>
        <w:widowControl w:val="0"/>
        <w:autoSpaceDE w:val="0"/>
        <w:autoSpaceDN w:val="0"/>
        <w:adjustRightInd w:val="0"/>
        <w:rPr>
          <w:noProof/>
        </w:rPr>
      </w:pPr>
      <w:r w:rsidRPr="007A4FB8">
        <w:rPr>
          <w:noProof/>
        </w:rPr>
        <w:t xml:space="preserve">Kuzmin, E., VanderSluis, B., Wang, W., Tan, G., Deshpande, R., Chen, Y., Usaj, M., Balint, A., Mattiazzi Usaj, M., van Leeuwen, J., et al. (2018). Systematic analysis of complex genetic interactions. Science (80-. ). </w:t>
      </w:r>
      <w:r w:rsidRPr="007A4FB8">
        <w:rPr>
          <w:i/>
          <w:iCs/>
          <w:noProof/>
        </w:rPr>
        <w:t>360</w:t>
      </w:r>
      <w:r w:rsidRPr="007A4FB8">
        <w:rPr>
          <w:noProof/>
        </w:rPr>
        <w:t>, eaao1729.</w:t>
      </w:r>
    </w:p>
    <w:p w14:paraId="15573BA5" w14:textId="77777777" w:rsidR="007A4FB8" w:rsidRPr="007A4FB8" w:rsidRDefault="007A4FB8" w:rsidP="007A4FB8">
      <w:pPr>
        <w:widowControl w:val="0"/>
        <w:autoSpaceDE w:val="0"/>
        <w:autoSpaceDN w:val="0"/>
        <w:adjustRightInd w:val="0"/>
        <w:rPr>
          <w:noProof/>
        </w:rPr>
      </w:pPr>
      <w:r w:rsidRPr="007A4FB8">
        <w:rPr>
          <w:noProof/>
        </w:rPr>
        <w:t xml:space="preserve">Lee, A.Y., St Onge, R.P., Proctor, M.J., Wallace, I.M., Nile, A.H., Spagnuolo, P.A., Jitkova, Y., Gronda, M., Wu, Y., Kim, M.K., et al. (2014). Mapping the cellular response to small molecules using chemogenomic fitness signatures. Science </w:t>
      </w:r>
      <w:r w:rsidRPr="007A4FB8">
        <w:rPr>
          <w:i/>
          <w:iCs/>
          <w:noProof/>
        </w:rPr>
        <w:t>344</w:t>
      </w:r>
      <w:r w:rsidRPr="007A4FB8">
        <w:rPr>
          <w:noProof/>
        </w:rPr>
        <w:t>, 208–211.</w:t>
      </w:r>
    </w:p>
    <w:p w14:paraId="4E97D3BA" w14:textId="77777777" w:rsidR="007A4FB8" w:rsidRPr="007A4FB8" w:rsidRDefault="007A4FB8" w:rsidP="007A4FB8">
      <w:pPr>
        <w:widowControl w:val="0"/>
        <w:autoSpaceDE w:val="0"/>
        <w:autoSpaceDN w:val="0"/>
        <w:adjustRightInd w:val="0"/>
        <w:rPr>
          <w:noProof/>
        </w:rPr>
      </w:pPr>
      <w:r w:rsidRPr="007A4FB8">
        <w:rPr>
          <w:noProof/>
        </w:rPr>
        <w:t xml:space="preserve">Ma, J., Yu, M.K., Fong, S., Ono, K., Sage, E., Demchak, B., Sharan, R., and Ideker, T. (2018). Using deep learning to model the hierarchical structure and function of a cell. Nat. Methods </w:t>
      </w:r>
      <w:r w:rsidRPr="007A4FB8">
        <w:rPr>
          <w:i/>
          <w:iCs/>
          <w:noProof/>
        </w:rPr>
        <w:t>15</w:t>
      </w:r>
      <w:r w:rsidRPr="007A4FB8">
        <w:rPr>
          <w:noProof/>
        </w:rPr>
        <w:t>, 290–298.</w:t>
      </w:r>
    </w:p>
    <w:p w14:paraId="31A2558C" w14:textId="77777777" w:rsidR="007A4FB8" w:rsidRPr="007A4FB8" w:rsidRDefault="007A4FB8" w:rsidP="007A4FB8">
      <w:pPr>
        <w:widowControl w:val="0"/>
        <w:autoSpaceDE w:val="0"/>
        <w:autoSpaceDN w:val="0"/>
        <w:adjustRightInd w:val="0"/>
        <w:rPr>
          <w:noProof/>
        </w:rPr>
      </w:pPr>
      <w:r w:rsidRPr="007A4FB8">
        <w:rPr>
          <w:noProof/>
        </w:rPr>
        <w:t xml:space="preserve">Mani, R., St Onge, R.P., Hartman, J.L., Giaever, G., and Roth, F.P. (2008). Defining genetic interaction. Proc. Natl. Acad. Sci. U. S. A. </w:t>
      </w:r>
      <w:r w:rsidRPr="007A4FB8">
        <w:rPr>
          <w:i/>
          <w:iCs/>
          <w:noProof/>
        </w:rPr>
        <w:t>105</w:t>
      </w:r>
      <w:r w:rsidRPr="007A4FB8">
        <w:rPr>
          <w:noProof/>
        </w:rPr>
        <w:t>, 3461–3466.</w:t>
      </w:r>
    </w:p>
    <w:p w14:paraId="3BB8A092" w14:textId="77777777" w:rsidR="007A4FB8" w:rsidRPr="007A4FB8" w:rsidRDefault="007A4FB8" w:rsidP="007A4FB8">
      <w:pPr>
        <w:widowControl w:val="0"/>
        <w:autoSpaceDE w:val="0"/>
        <w:autoSpaceDN w:val="0"/>
        <w:adjustRightInd w:val="0"/>
        <w:rPr>
          <w:noProof/>
        </w:rPr>
      </w:pPr>
      <w:r w:rsidRPr="007A4FB8">
        <w:rPr>
          <w:noProof/>
        </w:rPr>
        <w:t xml:space="preserve">Mullis, M.N., Matsui, T., Schell, R., Foree, R., and Ehrenreich, I.M. (2018). The complex underpinnings of genetic background effects. Nat. Commun. </w:t>
      </w:r>
      <w:r w:rsidRPr="007A4FB8">
        <w:rPr>
          <w:i/>
          <w:iCs/>
          <w:noProof/>
        </w:rPr>
        <w:t>9</w:t>
      </w:r>
      <w:r w:rsidRPr="007A4FB8">
        <w:rPr>
          <w:noProof/>
        </w:rPr>
        <w:t>, 3548.</w:t>
      </w:r>
    </w:p>
    <w:p w14:paraId="34F4CA2C" w14:textId="77777777" w:rsidR="007A4FB8" w:rsidRPr="007A4FB8" w:rsidRDefault="007A4FB8" w:rsidP="007A4FB8">
      <w:pPr>
        <w:widowControl w:val="0"/>
        <w:autoSpaceDE w:val="0"/>
        <w:autoSpaceDN w:val="0"/>
        <w:adjustRightInd w:val="0"/>
        <w:rPr>
          <w:noProof/>
        </w:rPr>
      </w:pPr>
      <w:r w:rsidRPr="007A4FB8">
        <w:rPr>
          <w:noProof/>
        </w:rPr>
        <w:t xml:space="preserve">Najm, F.J., Strand, C., Donovan, K.F., Hegde, M., Sanson, K.R., Vaimberg, E.W., Sullender, M.E., Hartenian, E., Kalani, Z., Fusi, N., et al. (2017). Orthologous CRISPR–Cas9 enzymes for combinatorial genetic screens. Nat. Biotechnol. </w:t>
      </w:r>
      <w:r w:rsidRPr="007A4FB8">
        <w:rPr>
          <w:i/>
          <w:iCs/>
          <w:noProof/>
        </w:rPr>
        <w:t>36</w:t>
      </w:r>
      <w:r w:rsidRPr="007A4FB8">
        <w:rPr>
          <w:noProof/>
        </w:rPr>
        <w:t>, 179–189.</w:t>
      </w:r>
    </w:p>
    <w:p w14:paraId="2DFCB840" w14:textId="77777777" w:rsidR="007A4FB8" w:rsidRPr="007A4FB8" w:rsidRDefault="007A4FB8" w:rsidP="007A4FB8">
      <w:pPr>
        <w:widowControl w:val="0"/>
        <w:autoSpaceDE w:val="0"/>
        <w:autoSpaceDN w:val="0"/>
        <w:adjustRightInd w:val="0"/>
        <w:rPr>
          <w:noProof/>
        </w:rPr>
      </w:pPr>
      <w:r w:rsidRPr="007A4FB8">
        <w:rPr>
          <w:noProof/>
        </w:rPr>
        <w:t xml:space="preserve">Newman, J.R.S., Ghaemmaghami, S., Ihmels, J., Breslow, D.K., Noble, M., DeRisi, J.L., and Weissman, J.S. (2006). Single-cell proteomic analysis of S. cerevisiae reveals the architecture of biological noise. Nature </w:t>
      </w:r>
      <w:r w:rsidRPr="007A4FB8">
        <w:rPr>
          <w:i/>
          <w:iCs/>
          <w:noProof/>
        </w:rPr>
        <w:t>441</w:t>
      </w:r>
      <w:r w:rsidRPr="007A4FB8">
        <w:rPr>
          <w:noProof/>
        </w:rPr>
        <w:t>, 840–846.</w:t>
      </w:r>
    </w:p>
    <w:p w14:paraId="533546EA" w14:textId="77777777" w:rsidR="007A4FB8" w:rsidRPr="007A4FB8" w:rsidRDefault="007A4FB8" w:rsidP="007A4FB8">
      <w:pPr>
        <w:widowControl w:val="0"/>
        <w:autoSpaceDE w:val="0"/>
        <w:autoSpaceDN w:val="0"/>
        <w:adjustRightInd w:val="0"/>
        <w:rPr>
          <w:noProof/>
        </w:rPr>
      </w:pPr>
      <w:r w:rsidRPr="007A4FB8">
        <w:rPr>
          <w:noProof/>
        </w:rPr>
        <w:t xml:space="preserve">Otwinowski, J., McCandlish, D.M., and Plotkin, J.B. (2018). Inferring the shape of global epistasis. Proc. Natl. Acad. Sci. U. S. A. </w:t>
      </w:r>
      <w:r w:rsidRPr="007A4FB8">
        <w:rPr>
          <w:i/>
          <w:iCs/>
          <w:noProof/>
        </w:rPr>
        <w:t>115</w:t>
      </w:r>
      <w:r w:rsidRPr="007A4FB8">
        <w:rPr>
          <w:noProof/>
        </w:rPr>
        <w:t>, E7550–E7558.</w:t>
      </w:r>
    </w:p>
    <w:p w14:paraId="3DEE6CC7" w14:textId="77777777" w:rsidR="007A4FB8" w:rsidRPr="007A4FB8" w:rsidRDefault="007A4FB8" w:rsidP="007A4FB8">
      <w:pPr>
        <w:widowControl w:val="0"/>
        <w:autoSpaceDE w:val="0"/>
        <w:autoSpaceDN w:val="0"/>
        <w:adjustRightInd w:val="0"/>
        <w:rPr>
          <w:noProof/>
        </w:rPr>
      </w:pPr>
      <w:r w:rsidRPr="007A4FB8">
        <w:rPr>
          <w:noProof/>
        </w:rPr>
        <w:t xml:space="preserve">Perlstein, E.O., Ruderfer, D.M., Roberts, D.C., Schreiber, S.L., and Kruglyak, L. (2007). Genetic basis of individual differences in the response to small-molecule drugs in yeast. Nat. Genet. </w:t>
      </w:r>
      <w:r w:rsidRPr="007A4FB8">
        <w:rPr>
          <w:i/>
          <w:iCs/>
          <w:noProof/>
        </w:rPr>
        <w:t>39</w:t>
      </w:r>
      <w:r w:rsidRPr="007A4FB8">
        <w:rPr>
          <w:noProof/>
        </w:rPr>
        <w:t>, 496–502.</w:t>
      </w:r>
    </w:p>
    <w:p w14:paraId="7ECFEC1A" w14:textId="77777777" w:rsidR="007A4FB8" w:rsidRPr="007A4FB8" w:rsidRDefault="007A4FB8" w:rsidP="007A4FB8">
      <w:pPr>
        <w:widowControl w:val="0"/>
        <w:autoSpaceDE w:val="0"/>
        <w:autoSpaceDN w:val="0"/>
        <w:adjustRightInd w:val="0"/>
        <w:rPr>
          <w:noProof/>
        </w:rPr>
      </w:pPr>
      <w:r w:rsidRPr="007A4FB8">
        <w:rPr>
          <w:noProof/>
        </w:rPr>
        <w:t xml:space="preserve">Phenix, H., Morin, K., Batenchuk, C., Parker, J., Abedi, V., Yang, L., Tepliakova, L., Perkins, T.J., and Kærn, M. (2011). Quantitative Epistasis Analysis and Pathway Inference from Genetic Interaction Data. PLoS Comput. Biol. </w:t>
      </w:r>
      <w:r w:rsidRPr="007A4FB8">
        <w:rPr>
          <w:i/>
          <w:iCs/>
          <w:noProof/>
        </w:rPr>
        <w:t>7</w:t>
      </w:r>
      <w:r w:rsidRPr="007A4FB8">
        <w:rPr>
          <w:noProof/>
        </w:rPr>
        <w:t>, e1002048.</w:t>
      </w:r>
    </w:p>
    <w:p w14:paraId="09A18B2C" w14:textId="77777777" w:rsidR="007A4FB8" w:rsidRPr="007A4FB8" w:rsidRDefault="007A4FB8" w:rsidP="007A4FB8">
      <w:pPr>
        <w:widowControl w:val="0"/>
        <w:autoSpaceDE w:val="0"/>
        <w:autoSpaceDN w:val="0"/>
        <w:adjustRightInd w:val="0"/>
        <w:rPr>
          <w:noProof/>
        </w:rPr>
      </w:pPr>
      <w:r w:rsidRPr="007A4FB8">
        <w:rPr>
          <w:noProof/>
        </w:rPr>
        <w:lastRenderedPageBreak/>
        <w:t>Proctor, M., Urbanus, M.L., Fung, E.L., Jaramillo, D.F., Davis, R.W., Nislow, C., and Giaever, G. (2011). The Automated Cell: Compound and Environment Screening System (ACCESS) for Chemogenomic Screening. (Humana Press), pp. 239–269.</w:t>
      </w:r>
    </w:p>
    <w:p w14:paraId="1564D5DA" w14:textId="77777777" w:rsidR="007A4FB8" w:rsidRPr="007A4FB8" w:rsidRDefault="007A4FB8" w:rsidP="007A4FB8">
      <w:pPr>
        <w:widowControl w:val="0"/>
        <w:autoSpaceDE w:val="0"/>
        <w:autoSpaceDN w:val="0"/>
        <w:adjustRightInd w:val="0"/>
        <w:rPr>
          <w:noProof/>
        </w:rPr>
      </w:pPr>
      <w:r w:rsidRPr="007A4FB8">
        <w:rPr>
          <w:noProof/>
        </w:rPr>
        <w:t>Rubin, A.J., Parker, K.R., Satpathy, A.T., Qi, Y., Wu, B., Ong, A.J., Mumbach, M.R., Ji, A.L., Kim, D.S., Cho, S.W., et al. (2018). Coupled Single-Cell CRISPR Screening and Epigenomic Profiling Reveals Causal Gene Regulatory Networks. Cell.</w:t>
      </w:r>
    </w:p>
    <w:p w14:paraId="586CCEE1" w14:textId="77777777" w:rsidR="007A4FB8" w:rsidRPr="007A4FB8" w:rsidRDefault="007A4FB8" w:rsidP="007A4FB8">
      <w:pPr>
        <w:widowControl w:val="0"/>
        <w:autoSpaceDE w:val="0"/>
        <w:autoSpaceDN w:val="0"/>
        <w:adjustRightInd w:val="0"/>
        <w:rPr>
          <w:noProof/>
        </w:rPr>
      </w:pPr>
      <w:r w:rsidRPr="007A4FB8">
        <w:rPr>
          <w:noProof/>
        </w:rPr>
        <w:t>Shaw, W.M., Yamauchi, H., Mead, J., Gowers, G.F., Oling, D., Larsson, N., Wigglesworth, M., Ladds, G., and Ellis, T. (2018). Engineering a model cell for rational tuning of GPCR signaling. BioRxiv 390559.</w:t>
      </w:r>
    </w:p>
    <w:p w14:paraId="614980E7" w14:textId="77777777" w:rsidR="007A4FB8" w:rsidRPr="007A4FB8" w:rsidRDefault="007A4FB8" w:rsidP="007A4FB8">
      <w:pPr>
        <w:widowControl w:val="0"/>
        <w:autoSpaceDE w:val="0"/>
        <w:autoSpaceDN w:val="0"/>
        <w:adjustRightInd w:val="0"/>
        <w:rPr>
          <w:noProof/>
        </w:rPr>
      </w:pPr>
      <w:r w:rsidRPr="007A4FB8">
        <w:rPr>
          <w:noProof/>
        </w:rPr>
        <w:t xml:space="preserve">Shekhar-Guturja, T., Tebung, W.A., Mount, H., Liu, N., Köhler, J.R., Whiteway, M., and Cowen, L.E. (2016). Beauvericin Potentiates Azole Activity via Inhibition of Multidrug Efflux, Blocks </w:t>
      </w:r>
      <w:r w:rsidRPr="007A4FB8">
        <w:rPr>
          <w:i/>
          <w:iCs/>
          <w:noProof/>
        </w:rPr>
        <w:t>C. albicans</w:t>
      </w:r>
      <w:r w:rsidRPr="007A4FB8">
        <w:rPr>
          <w:noProof/>
        </w:rPr>
        <w:t xml:space="preserve"> Morphogenesis, and is Effluxed via Yor1 and Circuitry Controlled by Zcf29. Antimicrob. Agents Chemother. </w:t>
      </w:r>
      <w:r w:rsidRPr="007A4FB8">
        <w:rPr>
          <w:i/>
          <w:iCs/>
          <w:noProof/>
        </w:rPr>
        <w:t>60</w:t>
      </w:r>
      <w:r w:rsidRPr="007A4FB8">
        <w:rPr>
          <w:noProof/>
        </w:rPr>
        <w:t>, AAC.01959-16.</w:t>
      </w:r>
    </w:p>
    <w:p w14:paraId="5BE2FEB9" w14:textId="77777777" w:rsidR="007A4FB8" w:rsidRPr="007A4FB8" w:rsidRDefault="007A4FB8" w:rsidP="007A4FB8">
      <w:pPr>
        <w:widowControl w:val="0"/>
        <w:autoSpaceDE w:val="0"/>
        <w:autoSpaceDN w:val="0"/>
        <w:adjustRightInd w:val="0"/>
        <w:rPr>
          <w:noProof/>
        </w:rPr>
      </w:pPr>
      <w:r w:rsidRPr="007A4FB8">
        <w:rPr>
          <w:noProof/>
        </w:rPr>
        <w:t xml:space="preserve">Shen, J.P., and Ideker, T. (2018). Synthetic Lethal Networks for Precision Oncology: Promises and Pitfalls. J. Mol. Biol. </w:t>
      </w:r>
      <w:r w:rsidRPr="007A4FB8">
        <w:rPr>
          <w:i/>
          <w:iCs/>
          <w:noProof/>
        </w:rPr>
        <w:t>430</w:t>
      </w:r>
      <w:r w:rsidRPr="007A4FB8">
        <w:rPr>
          <w:noProof/>
        </w:rPr>
        <w:t>, 2900–2912.</w:t>
      </w:r>
    </w:p>
    <w:p w14:paraId="2E52F31F" w14:textId="77777777" w:rsidR="007A4FB8" w:rsidRPr="007A4FB8" w:rsidRDefault="007A4FB8" w:rsidP="007A4FB8">
      <w:pPr>
        <w:widowControl w:val="0"/>
        <w:autoSpaceDE w:val="0"/>
        <w:autoSpaceDN w:val="0"/>
        <w:adjustRightInd w:val="0"/>
        <w:rPr>
          <w:noProof/>
        </w:rPr>
      </w:pPr>
      <w:r w:rsidRPr="007A4FB8">
        <w:rPr>
          <w:noProof/>
        </w:rPr>
        <w:t xml:space="preserve">Shen, J.P., Zhao, D., Sasik, R., Luebeck, J., Birmingham, A., Bojorquez-Gomez, A., Licon, K., Klepper, K., Pekin, D., Beckett, A.N., et al. (2017). Combinatorial CRISPR–Cas9 screens for de novo mapping of genetic interactions. Nat. Methods </w:t>
      </w:r>
      <w:r w:rsidRPr="007A4FB8">
        <w:rPr>
          <w:i/>
          <w:iCs/>
          <w:noProof/>
        </w:rPr>
        <w:t>14</w:t>
      </w:r>
      <w:r w:rsidRPr="007A4FB8">
        <w:rPr>
          <w:noProof/>
        </w:rPr>
        <w:t>, 573–576.</w:t>
      </w:r>
    </w:p>
    <w:p w14:paraId="3F45C607" w14:textId="77777777" w:rsidR="007A4FB8" w:rsidRPr="007A4FB8" w:rsidRDefault="007A4FB8" w:rsidP="007A4FB8">
      <w:pPr>
        <w:widowControl w:val="0"/>
        <w:autoSpaceDE w:val="0"/>
        <w:autoSpaceDN w:val="0"/>
        <w:adjustRightInd w:val="0"/>
        <w:rPr>
          <w:noProof/>
        </w:rPr>
      </w:pPr>
      <w:r w:rsidRPr="007A4FB8">
        <w:rPr>
          <w:noProof/>
        </w:rPr>
        <w:t xml:space="preserve">Snider, J., Kittanakom, S., Damjanovic, D., Curak, J., Wong, V., and Stagljar, I. (2010). Detecting interactions with membrane proteins using a membrane two-hybrid assay in yeast. Nat. Protoc. </w:t>
      </w:r>
      <w:r w:rsidRPr="007A4FB8">
        <w:rPr>
          <w:i/>
          <w:iCs/>
          <w:noProof/>
        </w:rPr>
        <w:t>5</w:t>
      </w:r>
      <w:r w:rsidRPr="007A4FB8">
        <w:rPr>
          <w:noProof/>
        </w:rPr>
        <w:t>, 1281–1293.</w:t>
      </w:r>
    </w:p>
    <w:p w14:paraId="72CAC53E" w14:textId="77777777" w:rsidR="007A4FB8" w:rsidRPr="007A4FB8" w:rsidRDefault="007A4FB8" w:rsidP="007A4FB8">
      <w:pPr>
        <w:widowControl w:val="0"/>
        <w:autoSpaceDE w:val="0"/>
        <w:autoSpaceDN w:val="0"/>
        <w:adjustRightInd w:val="0"/>
        <w:rPr>
          <w:noProof/>
        </w:rPr>
      </w:pPr>
      <w:r w:rsidRPr="007A4FB8">
        <w:rPr>
          <w:noProof/>
        </w:rPr>
        <w:t xml:space="preserve">Snider, J., Hanif, A., Lee, M.E., Jin, K., Yu, A.R., Graham, C., Chuk, M., Damjanovic, D., Wierzbicka, M., Tang, P., et al. (2013). Mapping the functional yeast ABC transporter interactome. Nat. Chem. Biol. </w:t>
      </w:r>
      <w:r w:rsidRPr="007A4FB8">
        <w:rPr>
          <w:i/>
          <w:iCs/>
          <w:noProof/>
        </w:rPr>
        <w:t>9</w:t>
      </w:r>
      <w:r w:rsidRPr="007A4FB8">
        <w:rPr>
          <w:noProof/>
        </w:rPr>
        <w:t>, 565–572.</w:t>
      </w:r>
    </w:p>
    <w:p w14:paraId="67FDDF65" w14:textId="77777777" w:rsidR="007A4FB8" w:rsidRPr="007A4FB8" w:rsidRDefault="007A4FB8" w:rsidP="007A4FB8">
      <w:pPr>
        <w:widowControl w:val="0"/>
        <w:autoSpaceDE w:val="0"/>
        <w:autoSpaceDN w:val="0"/>
        <w:adjustRightInd w:val="0"/>
        <w:rPr>
          <w:noProof/>
        </w:rPr>
      </w:pPr>
      <w:r w:rsidRPr="007A4FB8">
        <w:rPr>
          <w:noProof/>
        </w:rPr>
        <w:t xml:space="preserve">Sousa, C.A., Hanselaer, S., and Soares, E. V. (2015). ABCC Subfamily Vacuolar Transporters are Involved in Pb (Lead) Detoxification in Saccharomyces cerevisiae. Appl. Biochem. Biotechnol. </w:t>
      </w:r>
      <w:r w:rsidRPr="007A4FB8">
        <w:rPr>
          <w:i/>
          <w:iCs/>
          <w:noProof/>
        </w:rPr>
        <w:t>175</w:t>
      </w:r>
      <w:r w:rsidRPr="007A4FB8">
        <w:rPr>
          <w:noProof/>
        </w:rPr>
        <w:t>, 65–74.</w:t>
      </w:r>
    </w:p>
    <w:p w14:paraId="117019E9" w14:textId="77777777" w:rsidR="007A4FB8" w:rsidRPr="007A4FB8" w:rsidRDefault="007A4FB8" w:rsidP="007A4FB8">
      <w:pPr>
        <w:widowControl w:val="0"/>
        <w:autoSpaceDE w:val="0"/>
        <w:autoSpaceDN w:val="0"/>
        <w:adjustRightInd w:val="0"/>
        <w:rPr>
          <w:noProof/>
        </w:rPr>
      </w:pPr>
      <w:r w:rsidRPr="007A4FB8">
        <w:rPr>
          <w:noProof/>
        </w:rPr>
        <w:t xml:space="preserve">St Onge, R.P., Mani, R., Oh, J., Proctor, M., Fung, E., Davis, R.W., Nislow, C., Roth, F.P., and Giaever, G. (2007). Systematic pathway analysis using high-resolution fitness profiling of combinatorial gene deletions. Nat. Genet. </w:t>
      </w:r>
      <w:r w:rsidRPr="007A4FB8">
        <w:rPr>
          <w:i/>
          <w:iCs/>
          <w:noProof/>
        </w:rPr>
        <w:t>39</w:t>
      </w:r>
      <w:r w:rsidRPr="007A4FB8">
        <w:rPr>
          <w:noProof/>
        </w:rPr>
        <w:t>, 199–206.</w:t>
      </w:r>
    </w:p>
    <w:p w14:paraId="149EA88F" w14:textId="77777777" w:rsidR="007A4FB8" w:rsidRPr="007A4FB8" w:rsidRDefault="007A4FB8" w:rsidP="007A4FB8">
      <w:pPr>
        <w:widowControl w:val="0"/>
        <w:autoSpaceDE w:val="0"/>
        <w:autoSpaceDN w:val="0"/>
        <w:adjustRightInd w:val="0"/>
        <w:rPr>
          <w:noProof/>
        </w:rPr>
      </w:pPr>
      <w:r w:rsidRPr="007A4FB8">
        <w:rPr>
          <w:noProof/>
        </w:rPr>
        <w:t xml:space="preserve">Suzuki, Y., St Onge, R.P., Mani, R., King, O.D., Heilbut, A., Labunskyy, V.M., Chen, W., Pham, L., Zhang, L. V, Tong, A.H.Y., et al. (2011). Knocking out multigene redundancies via cycles of sexual assortment and fluorescence selection. Nat. Methods </w:t>
      </w:r>
      <w:r w:rsidRPr="007A4FB8">
        <w:rPr>
          <w:i/>
          <w:iCs/>
          <w:noProof/>
        </w:rPr>
        <w:t>8</w:t>
      </w:r>
      <w:r w:rsidRPr="007A4FB8">
        <w:rPr>
          <w:noProof/>
        </w:rPr>
        <w:t>, 159–164.</w:t>
      </w:r>
    </w:p>
    <w:p w14:paraId="25B5302C" w14:textId="77777777" w:rsidR="007A4FB8" w:rsidRPr="007A4FB8" w:rsidRDefault="007A4FB8" w:rsidP="007A4FB8">
      <w:pPr>
        <w:widowControl w:val="0"/>
        <w:autoSpaceDE w:val="0"/>
        <w:autoSpaceDN w:val="0"/>
        <w:adjustRightInd w:val="0"/>
        <w:rPr>
          <w:noProof/>
        </w:rPr>
      </w:pPr>
      <w:r w:rsidRPr="007A4FB8">
        <w:rPr>
          <w:noProof/>
        </w:rPr>
        <w:t xml:space="preserve">Takahashi, K., and Yamanaka, S. (2006). Induction of Pluripotent Stem Cells from Mouse Embryonic and Adult Fibroblast Cultures by Defined Factors. Cell </w:t>
      </w:r>
      <w:r w:rsidRPr="007A4FB8">
        <w:rPr>
          <w:i/>
          <w:iCs/>
          <w:noProof/>
        </w:rPr>
        <w:t>126</w:t>
      </w:r>
      <w:r w:rsidRPr="007A4FB8">
        <w:rPr>
          <w:noProof/>
        </w:rPr>
        <w:t>, 663–676.</w:t>
      </w:r>
    </w:p>
    <w:p w14:paraId="3305C0A2" w14:textId="77777777" w:rsidR="007A4FB8" w:rsidRPr="007A4FB8" w:rsidRDefault="007A4FB8" w:rsidP="007A4FB8">
      <w:pPr>
        <w:widowControl w:val="0"/>
        <w:autoSpaceDE w:val="0"/>
        <w:autoSpaceDN w:val="0"/>
        <w:adjustRightInd w:val="0"/>
        <w:rPr>
          <w:noProof/>
        </w:rPr>
      </w:pPr>
      <w:r w:rsidRPr="007A4FB8">
        <w:rPr>
          <w:noProof/>
        </w:rPr>
        <w:t xml:space="preserve">Tarassov, K., Messier, V., Landry, C.R., Radinovic, S., Serna Molina, M.M., Shames, I., Malitskaya, Y., Vogel, J., Bussey, H., and Michnick, S.W. (2008). An in vivo map of the yeast protein interactome. Science </w:t>
      </w:r>
      <w:r w:rsidRPr="007A4FB8">
        <w:rPr>
          <w:i/>
          <w:iCs/>
          <w:noProof/>
        </w:rPr>
        <w:t>320</w:t>
      </w:r>
      <w:r w:rsidRPr="007A4FB8">
        <w:rPr>
          <w:noProof/>
        </w:rPr>
        <w:t>, 1465–1470.</w:t>
      </w:r>
    </w:p>
    <w:p w14:paraId="7EBBC69D" w14:textId="77777777" w:rsidR="007A4FB8" w:rsidRPr="007A4FB8" w:rsidRDefault="007A4FB8" w:rsidP="007A4FB8">
      <w:pPr>
        <w:widowControl w:val="0"/>
        <w:autoSpaceDE w:val="0"/>
        <w:autoSpaceDN w:val="0"/>
        <w:adjustRightInd w:val="0"/>
        <w:rPr>
          <w:noProof/>
        </w:rPr>
      </w:pPr>
      <w:r w:rsidRPr="007A4FB8">
        <w:rPr>
          <w:noProof/>
        </w:rPr>
        <w:t xml:space="preserve">Taylor, M.B., Ehrenreich, I.M., Rothstein, R., Hu, T., and Mast, J. (2014). Genetic Interactions Involving Five or More Genes Contribute to a Complex Trait in Yeast. PLoS Genet. </w:t>
      </w:r>
      <w:r w:rsidRPr="007A4FB8">
        <w:rPr>
          <w:i/>
          <w:iCs/>
          <w:noProof/>
        </w:rPr>
        <w:t>10</w:t>
      </w:r>
      <w:r w:rsidRPr="007A4FB8">
        <w:rPr>
          <w:noProof/>
        </w:rPr>
        <w:t>, e1004324.</w:t>
      </w:r>
    </w:p>
    <w:p w14:paraId="04BF64FB" w14:textId="77777777" w:rsidR="007A4FB8" w:rsidRPr="007A4FB8" w:rsidRDefault="007A4FB8" w:rsidP="007A4FB8">
      <w:pPr>
        <w:widowControl w:val="0"/>
        <w:autoSpaceDE w:val="0"/>
        <w:autoSpaceDN w:val="0"/>
        <w:adjustRightInd w:val="0"/>
        <w:rPr>
          <w:noProof/>
        </w:rPr>
      </w:pPr>
      <w:r w:rsidRPr="007A4FB8">
        <w:rPr>
          <w:noProof/>
        </w:rPr>
        <w:t xml:space="preserve">Wang, H., Yang, H., Shivalila, C.S., Dawlaty, M.M., Cheng, A.W., Zhang, F., and Jaenisch, R. (2013). One-Step Generation of Mice Carrying Mutations in Multiple Genes by CRISPR/Cas-Mediated Genome Engineering. Cell </w:t>
      </w:r>
      <w:r w:rsidRPr="007A4FB8">
        <w:rPr>
          <w:i/>
          <w:iCs/>
          <w:noProof/>
        </w:rPr>
        <w:t>153</w:t>
      </w:r>
      <w:r w:rsidRPr="007A4FB8">
        <w:rPr>
          <w:noProof/>
        </w:rPr>
        <w:t>, 910–918.</w:t>
      </w:r>
    </w:p>
    <w:p w14:paraId="3D91B30C" w14:textId="77777777" w:rsidR="007A4FB8" w:rsidRPr="007A4FB8" w:rsidRDefault="007A4FB8" w:rsidP="007A4FB8">
      <w:pPr>
        <w:widowControl w:val="0"/>
        <w:autoSpaceDE w:val="0"/>
        <w:autoSpaceDN w:val="0"/>
        <w:adjustRightInd w:val="0"/>
        <w:rPr>
          <w:noProof/>
        </w:rPr>
      </w:pPr>
      <w:r w:rsidRPr="007A4FB8">
        <w:rPr>
          <w:noProof/>
        </w:rPr>
        <w:t xml:space="preserve">Wieczorke, R., Krampe, S., Weierstall, T., Freidel, K., Hollenberg, C.P., and Boles, E. (1999). Concurrent knock-out of at least 20 transporter genes is required to block uptake of hexoses in </w:t>
      </w:r>
      <w:r w:rsidRPr="007A4FB8">
        <w:rPr>
          <w:noProof/>
        </w:rPr>
        <w:lastRenderedPageBreak/>
        <w:t xml:space="preserve">Saccharomyces cerevisiae. FEBS Lett. </w:t>
      </w:r>
      <w:r w:rsidRPr="007A4FB8">
        <w:rPr>
          <w:i/>
          <w:iCs/>
          <w:noProof/>
        </w:rPr>
        <w:t>464</w:t>
      </w:r>
      <w:r w:rsidRPr="007A4FB8">
        <w:rPr>
          <w:noProof/>
        </w:rPr>
        <w:t>, 123–128.</w:t>
      </w:r>
    </w:p>
    <w:p w14:paraId="198EA03D" w14:textId="77777777" w:rsidR="007A4FB8" w:rsidRPr="007A4FB8" w:rsidRDefault="007A4FB8" w:rsidP="007A4FB8">
      <w:pPr>
        <w:widowControl w:val="0"/>
        <w:autoSpaceDE w:val="0"/>
        <w:autoSpaceDN w:val="0"/>
        <w:adjustRightInd w:val="0"/>
        <w:rPr>
          <w:noProof/>
        </w:rPr>
      </w:pPr>
      <w:r w:rsidRPr="007A4FB8">
        <w:rPr>
          <w:noProof/>
        </w:rPr>
        <w:t xml:space="preserve">Wong, A.S.L., Choi, G.C.G., Cui, C.H., Pregernig, G., Milani, P., Adam, M., Perli, S.D., Kazer, S.W., Gaillard, A., Hermann, M., et al. (2016). Multiplexed barcoded CRISPR-Cas9 screening enabled by CombiGEM. Proc. Natl. Acad. Sci. U. S. A. </w:t>
      </w:r>
      <w:r w:rsidRPr="007A4FB8">
        <w:rPr>
          <w:i/>
          <w:iCs/>
          <w:noProof/>
        </w:rPr>
        <w:t>113</w:t>
      </w:r>
      <w:r w:rsidRPr="007A4FB8">
        <w:rPr>
          <w:noProof/>
        </w:rPr>
        <w:t>, 2544–2549.</w:t>
      </w:r>
    </w:p>
    <w:p w14:paraId="0FA60593" w14:textId="77777777" w:rsidR="007A4FB8" w:rsidRPr="007A4FB8" w:rsidRDefault="007A4FB8" w:rsidP="007A4FB8">
      <w:pPr>
        <w:widowControl w:val="0"/>
        <w:autoSpaceDE w:val="0"/>
        <w:autoSpaceDN w:val="0"/>
        <w:adjustRightInd w:val="0"/>
        <w:rPr>
          <w:noProof/>
        </w:rPr>
      </w:pPr>
      <w:r w:rsidRPr="007A4FB8">
        <w:rPr>
          <w:noProof/>
        </w:rPr>
        <w:t xml:space="preserve">Xu, S., Wang, Z., Kim, K.W., Jin, Y., and Chisholm, A.D. (2016). Targeted Mutagenesis of Duplicated Genes in Caenorhabditis elegans Using CRISPR-Cas9. J. Genet. Genomics </w:t>
      </w:r>
      <w:r w:rsidRPr="007A4FB8">
        <w:rPr>
          <w:i/>
          <w:iCs/>
          <w:noProof/>
        </w:rPr>
        <w:t>43</w:t>
      </w:r>
      <w:r w:rsidRPr="007A4FB8">
        <w:rPr>
          <w:noProof/>
        </w:rPr>
        <w:t>, 103–106.</w:t>
      </w:r>
    </w:p>
    <w:p w14:paraId="6F30A1D4" w14:textId="77777777" w:rsidR="007A4FB8" w:rsidRPr="007A4FB8" w:rsidRDefault="007A4FB8" w:rsidP="007A4FB8">
      <w:pPr>
        <w:widowControl w:val="0"/>
        <w:autoSpaceDE w:val="0"/>
        <w:autoSpaceDN w:val="0"/>
        <w:adjustRightInd w:val="0"/>
        <w:rPr>
          <w:noProof/>
        </w:rPr>
      </w:pPr>
      <w:r w:rsidRPr="007A4FB8">
        <w:rPr>
          <w:noProof/>
        </w:rPr>
        <w:t xml:space="preserve">Yachie, N., Petsalaki, E., Mellor, J.C., Weile, J., Jacob, Y., Verby, M., Ozturk, S.B., Li, S., Cote, A.G., Mosca, R., et al. (2016). Pooled-matrix protein interaction screens using Barcode Fusion Genetics. Mol. Syst. Biol. </w:t>
      </w:r>
      <w:r w:rsidRPr="007A4FB8">
        <w:rPr>
          <w:i/>
          <w:iCs/>
          <w:noProof/>
        </w:rPr>
        <w:t>12</w:t>
      </w:r>
      <w:r w:rsidRPr="007A4FB8">
        <w:rPr>
          <w:noProof/>
        </w:rPr>
        <w:t>, 863.</w:t>
      </w:r>
    </w:p>
    <w:p w14:paraId="37BD4285" w14:textId="77777777" w:rsidR="007A4FB8" w:rsidRPr="007A4FB8" w:rsidRDefault="007A4FB8" w:rsidP="007A4FB8">
      <w:pPr>
        <w:widowControl w:val="0"/>
        <w:autoSpaceDE w:val="0"/>
        <w:autoSpaceDN w:val="0"/>
        <w:adjustRightInd w:val="0"/>
        <w:rPr>
          <w:noProof/>
        </w:rPr>
      </w:pPr>
      <w:r w:rsidRPr="007A4FB8">
        <w:rPr>
          <w:noProof/>
        </w:rPr>
        <w:t xml:space="preserve">Yan, Z., Costanzo, M., Heisler, L.E., Paw, J., Kaper, F., Andrews, B.J., Boone, C., Giaever, G., and Nislow, C. (2008). Yeast Barcoders: a chemogenomic application of a universal donor-strain collection carrying bar-code identifiers. Nat. Methods </w:t>
      </w:r>
      <w:r w:rsidRPr="007A4FB8">
        <w:rPr>
          <w:i/>
          <w:iCs/>
          <w:noProof/>
        </w:rPr>
        <w:t>5</w:t>
      </w:r>
      <w:r w:rsidRPr="007A4FB8">
        <w:rPr>
          <w:noProof/>
        </w:rPr>
        <w:t>, 719–725.</w:t>
      </w:r>
    </w:p>
    <w:p w14:paraId="72ADAF92" w14:textId="77777777" w:rsidR="007A4FB8" w:rsidRPr="007A4FB8" w:rsidRDefault="007A4FB8" w:rsidP="007A4FB8">
      <w:pPr>
        <w:widowControl w:val="0"/>
        <w:autoSpaceDE w:val="0"/>
        <w:autoSpaceDN w:val="0"/>
        <w:adjustRightInd w:val="0"/>
        <w:rPr>
          <w:noProof/>
        </w:rPr>
      </w:pPr>
      <w:r w:rsidRPr="007A4FB8">
        <w:rPr>
          <w:noProof/>
        </w:rPr>
        <w:t xml:space="preserve">Zeitoun, R.I., Pines, G., Grau, W.C., and Gill, R.T. (2017). Quantitative Tracking of Combinatorially Engineered Populations with Multiplexed Binary Assemblies. ACS Synth. Biol. </w:t>
      </w:r>
      <w:r w:rsidRPr="007A4FB8">
        <w:rPr>
          <w:i/>
          <w:iCs/>
          <w:noProof/>
        </w:rPr>
        <w:t>6</w:t>
      </w:r>
      <w:r w:rsidRPr="007A4FB8">
        <w:rPr>
          <w:noProof/>
        </w:rPr>
        <w:t>, 619–627.</w:t>
      </w:r>
    </w:p>
    <w:p w14:paraId="0C356A48" w14:textId="77777777" w:rsidR="007A4FB8" w:rsidRPr="007A4FB8" w:rsidRDefault="007A4FB8" w:rsidP="007A4FB8">
      <w:pPr>
        <w:widowControl w:val="0"/>
        <w:autoSpaceDE w:val="0"/>
        <w:autoSpaceDN w:val="0"/>
        <w:adjustRightInd w:val="0"/>
        <w:rPr>
          <w:noProof/>
        </w:rPr>
      </w:pPr>
      <w:r w:rsidRPr="007A4FB8">
        <w:rPr>
          <w:noProof/>
        </w:rPr>
        <w:t xml:space="preserve">Zhang, Z., Mao, Y., Ha, S., Liu, W., Botella, J.R., and Zhu, J.-K. (2016). A multiplex CRISPR/Cas9 platform for fast and efficient editing of multiple genes in Arabidopsis. Plant Cell Rep. </w:t>
      </w:r>
      <w:r w:rsidRPr="007A4FB8">
        <w:rPr>
          <w:i/>
          <w:iCs/>
          <w:noProof/>
        </w:rPr>
        <w:t>35</w:t>
      </w:r>
      <w:r w:rsidRPr="007A4FB8">
        <w:rPr>
          <w:noProof/>
        </w:rPr>
        <w:t>, 1519–1533.</w:t>
      </w:r>
    </w:p>
    <w:p w14:paraId="5E7D0454" w14:textId="0AFBF34B" w:rsidR="001F052C" w:rsidRPr="00233F15" w:rsidRDefault="00C1486D" w:rsidP="007A4FB8">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w:t>
      </w:r>
      <w:proofErr w:type="spellStart"/>
      <w:r w:rsidR="00D659A1" w:rsidRPr="00D659A1">
        <w:rPr>
          <w:noProof/>
        </w:rPr>
        <w:t>Yachie</w:t>
      </w:r>
      <w:proofErr w:type="spellEnd"/>
      <w:r w:rsidR="00D659A1" w:rsidRPr="00D659A1">
        <w:rPr>
          <w:noProof/>
        </w:rPr>
        <w:t xml:space="preserv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243"/>
      <w:commentRangeStart w:id="244"/>
      <w:r>
        <w:rPr>
          <w:b/>
        </w:rPr>
        <w:t>A</w:t>
      </w:r>
      <w:commentRangeEnd w:id="243"/>
      <w:r>
        <w:rPr>
          <w:rStyle w:val="CommentReference"/>
          <w:rFonts w:asciiTheme="minorHAnsi" w:hAnsiTheme="minorHAnsi" w:cstheme="minorBidi"/>
        </w:rPr>
        <w:commentReference w:id="243"/>
      </w:r>
      <w:commentRangeEnd w:id="244"/>
      <w:r>
        <w:rPr>
          <w:rStyle w:val="CommentReference"/>
          <w:rFonts w:asciiTheme="minorHAnsi" w:hAnsiTheme="minorHAnsi" w:cstheme="minorBidi"/>
        </w:rPr>
        <w:commentReference w:id="244"/>
      </w:r>
      <w:r w:rsidR="00E41888">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w:t>
      </w:r>
      <w:r w:rsidR="00B96C58">
        <w:lastRenderedPageBreak/>
        <w:t xml:space="preserve">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245"/>
      <w:commentRangeStart w:id="246"/>
      <w:r w:rsidR="006628D0">
        <w:t>A radial landscape of benomyl resistance.</w:t>
      </w:r>
      <w:commentRangeEnd w:id="245"/>
      <w:r w:rsidR="006628D0">
        <w:rPr>
          <w:rStyle w:val="CommentReference"/>
          <w:rFonts w:asciiTheme="minorHAnsi" w:hAnsiTheme="minorHAnsi" w:cstheme="minorBidi"/>
        </w:rPr>
        <w:commentReference w:id="245"/>
      </w:r>
      <w:commentRangeEnd w:id="246"/>
      <w:r w:rsidR="006628D0">
        <w:rPr>
          <w:rStyle w:val="CommentReference"/>
          <w:rFonts w:asciiTheme="minorHAnsi" w:hAnsiTheme="minorHAnsi" w:cstheme="minorBidi"/>
        </w:rPr>
        <w:commentReference w:id="246"/>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247" w:author="Albi Celaj [2]" w:date="2018-12-07T15:12:00Z">
        <w:r w:rsidR="00803577" w:rsidDel="006571AE">
          <w:delText>fluconazole</w:delText>
        </w:r>
        <w:r w:rsidRPr="00233F15" w:rsidDel="006571AE">
          <w:delText xml:space="preserve"> </w:delText>
        </w:r>
      </w:del>
      <w:ins w:id="248"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249" w:author="Albi Celaj [2]" w:date="2018-12-07T15:12:00Z">
        <w:r w:rsidR="006571AE">
          <w:t>valinomycin</w:t>
        </w:r>
      </w:ins>
      <w:del w:id="250"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251" w:author="Albi Celaj [2]" w:date="2018-12-07T15:14:00Z">
        <w:r w:rsidR="001722E9">
          <w:t>right</w:t>
        </w:r>
      </w:ins>
      <w:del w:id="252" w:author="Albi Celaj [2]" w:date="2018-12-07T15:14:00Z">
        <w:r w:rsidR="00E90256" w:rsidDel="001722E9">
          <w:delText>left</w:delText>
        </w:r>
      </w:del>
      <w:r w:rsidR="00E90256">
        <w:t xml:space="preserve">.  </w:t>
      </w:r>
      <w:ins w:id="253" w:author="Albi Celaj [2]" w:date="2018-12-07T15:14:00Z">
        <w:r w:rsidR="001722E9">
          <w:t xml:space="preserve">Maximum and minimum scale values are determined by the median absolute deviation </w:t>
        </w:r>
      </w:ins>
      <w:ins w:id="254" w:author="Albi Celaj [2]" w:date="2018-12-07T15:15:00Z">
        <w:r w:rsidR="001722E9">
          <w:t>of the log(resistance)</w:t>
        </w:r>
      </w:ins>
      <w:ins w:id="255" w:author="Albi Celaj [2]" w:date="2018-12-07T15:16:00Z">
        <w:r w:rsidR="001722E9">
          <w:t xml:space="preserve"> in that drug</w:t>
        </w:r>
      </w:ins>
      <w:ins w:id="256" w:author="Albi Celaj [2]" w:date="2018-12-07T15:15:00Z">
        <w:r w:rsidR="001722E9">
          <w:t xml:space="preserve">.  </w:t>
        </w:r>
      </w:ins>
      <w:del w:id="257" w:author="Albi Celaj [2]" w:date="2018-12-07T15:16:00Z">
        <w:r w:rsidR="00DA6783" w:rsidDel="001722E9">
          <w:delText xml:space="preserve">Other </w:delText>
        </w:r>
      </w:del>
      <w:ins w:id="258" w:author="Albi Celaj [2]" w:date="2018-12-07T15:16:00Z">
        <w:r w:rsidR="001722E9">
          <w:t xml:space="preserve">Non-significant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259"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260"/>
      <w:commentRangeStart w:id="261"/>
      <w:proofErr w:type="spellStart"/>
      <w:r w:rsidR="006628D0">
        <w:t>colour</w:t>
      </w:r>
      <w:commentRangeEnd w:id="260"/>
      <w:proofErr w:type="spellEnd"/>
      <w:r w:rsidR="006628D0">
        <w:rPr>
          <w:rStyle w:val="CommentReference"/>
          <w:rFonts w:asciiTheme="minorHAnsi" w:hAnsiTheme="minorHAnsi" w:cstheme="minorBidi"/>
        </w:rPr>
        <w:commentReference w:id="260"/>
      </w:r>
      <w:commentRangeEnd w:id="261"/>
      <w:r w:rsidR="006628D0">
        <w:rPr>
          <w:rStyle w:val="CommentReference"/>
          <w:rFonts w:asciiTheme="minorHAnsi" w:hAnsiTheme="minorHAnsi" w:cstheme="minorBidi"/>
        </w:rPr>
        <w:commentReference w:id="261"/>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79F6736A" w14:textId="77777777" w:rsidR="004557DE" w:rsidRDefault="004557DE" w:rsidP="004557DE">
      <w:pPr>
        <w:jc w:val="both"/>
        <w:rPr>
          <w:color w:val="000000" w:themeColor="text1"/>
        </w:rPr>
      </w:pPr>
      <w:commentRangeStart w:id="262"/>
      <w:r>
        <w:rPr>
          <w:b/>
          <w:color w:val="000000" w:themeColor="text1"/>
        </w:rPr>
        <w:lastRenderedPageBreak/>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263" w:author="Albi Celaj [2]" w:date="2018-12-07T15:16:00Z"/>
          <w:color w:val="000000" w:themeColor="text1"/>
        </w:rPr>
      </w:pPr>
      <w:r>
        <w:rPr>
          <w:b/>
          <w:color w:val="000000" w:themeColor="text1"/>
        </w:rPr>
        <w:t>D</w:t>
      </w:r>
      <w:commentRangeEnd w:id="262"/>
      <w:r>
        <w:rPr>
          <w:rStyle w:val="CommentReference"/>
          <w:rFonts w:asciiTheme="minorHAnsi" w:hAnsiTheme="minorHAnsi" w:cstheme="minorBidi"/>
        </w:rPr>
        <w:commentReference w:id="262"/>
      </w:r>
      <w:ins w:id="264" w:author="Albi Celaj [2]" w:date="2018-12-07T15:17:00Z">
        <w:r w:rsidR="001722E9">
          <w:rPr>
            <w:color w:val="000000" w:themeColor="text1"/>
          </w:rPr>
          <w:tab/>
          <w:t xml:space="preserve">Comparing the neural model in valinomycin to the observed resistances for each five-gene knockout group.  </w:t>
        </w:r>
      </w:ins>
      <w:ins w:id="265" w:author="Albi Celaj [2]" w:date="2018-12-07T15:20:00Z">
        <w:r w:rsidR="001722E9">
          <w:rPr>
            <w:color w:val="000000" w:themeColor="text1"/>
          </w:rPr>
          <w:t xml:space="preserve">The neural network weights (top) are shown for the original model (top-left) and </w:t>
        </w:r>
      </w:ins>
      <w:ins w:id="266" w:author="Albi Celaj [2]" w:date="2018-12-07T15:23:00Z">
        <w:r w:rsidR="00DE1226">
          <w:rPr>
            <w:color w:val="000000" w:themeColor="text1"/>
          </w:rPr>
          <w:t>one</w:t>
        </w:r>
      </w:ins>
      <w:ins w:id="267" w:author="Albi Celaj [2]" w:date="2018-12-07T15:20:00Z">
        <w:r w:rsidR="001722E9">
          <w:rPr>
            <w:color w:val="000000" w:themeColor="text1"/>
          </w:rPr>
          <w:t xml:space="preserve"> trained with an extra always-present node in the activity layer</w:t>
        </w:r>
      </w:ins>
      <w:ins w:id="268" w:author="Albi Celaj [2]" w:date="2018-12-07T15:23:00Z">
        <w:r w:rsidR="00DE1226">
          <w:rPr>
            <w:color w:val="000000" w:themeColor="text1"/>
          </w:rPr>
          <w:t xml:space="preserve"> to model </w:t>
        </w:r>
      </w:ins>
      <w:ins w:id="269" w:author="Albi Celaj [2]" w:date="2018-12-07T15:25:00Z">
        <w:r w:rsidR="009A06E9">
          <w:rPr>
            <w:color w:val="000000" w:themeColor="text1"/>
          </w:rPr>
          <w:t xml:space="preserve">potential </w:t>
        </w:r>
      </w:ins>
      <w:ins w:id="270" w:author="Albi Celaj [2]" w:date="2018-12-07T15:23:00Z">
        <w:r w:rsidR="00DE1226">
          <w:rPr>
            <w:color w:val="000000" w:themeColor="text1"/>
          </w:rPr>
          <w:t>influence of a hidden resistance factor</w:t>
        </w:r>
      </w:ins>
      <w:ins w:id="271" w:author="Albi Celaj [2]" w:date="2018-12-07T15:20:00Z">
        <w:r w:rsidR="001722E9">
          <w:rPr>
            <w:color w:val="000000" w:themeColor="text1"/>
          </w:rPr>
          <w:t xml:space="preserve"> (top right).  </w:t>
        </w:r>
      </w:ins>
      <w:ins w:id="272" w:author="Albi Celaj [2]" w:date="2018-12-07T15:26:00Z">
        <w:r w:rsidR="00FF0877">
          <w:rPr>
            <w:color w:val="000000" w:themeColor="text1"/>
          </w:rPr>
          <w:t xml:space="preserve">At the bottom, </w:t>
        </w:r>
        <w:r w:rsidR="00FF0877">
          <w:t>strains were grouped</w:t>
        </w:r>
        <w:r w:rsidR="00996C72">
          <w:t xml:space="preserve"> </w:t>
        </w:r>
      </w:ins>
      <w:ins w:id="273" w:author="Albi Celaj [2]" w:date="2018-12-07T15:27:00Z">
        <w:r w:rsidR="00996C72">
          <w:t>by</w:t>
        </w:r>
      </w:ins>
      <w:ins w:id="274"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275" w:author="Albi Celaj [2]" w:date="2018-12-07T15:27:00Z">
        <w:r w:rsidR="00FF0877">
          <w:t xml:space="preserve">corresponding </w:t>
        </w:r>
      </w:ins>
      <w:ins w:id="276"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277"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278" w:author="Albi Celaj [2]" w:date="2018-12-07T15:28:00Z"/>
          <w:color w:val="000000" w:themeColor="text1"/>
        </w:rPr>
      </w:pPr>
      <w:ins w:id="279"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280" w:author="Albi Celaj [2]" w:date="2018-12-07T15:29:00Z"/>
        </w:rPr>
      </w:pPr>
      <w:ins w:id="281" w:author="Albi Celaj [2]" w:date="2018-12-07T15:29:00Z">
        <w:r>
          <w:rPr>
            <w:b/>
            <w:color w:val="000000" w:themeColor="text1"/>
          </w:rPr>
          <w:t>A</w:t>
        </w:r>
        <w:r>
          <w:rPr>
            <w:b/>
            <w:color w:val="000000" w:themeColor="text1"/>
          </w:rPr>
          <w:tab/>
        </w:r>
        <w:r>
          <w:rPr>
            <w:color w:val="000000" w:themeColor="text1"/>
          </w:rPr>
          <w:t xml:space="preserve">As in Figure 3A, </w:t>
        </w:r>
        <w:r>
          <w:t xml:space="preserve">a linear landscape of fluconazole resistance is </w:t>
        </w:r>
        <w:proofErr w:type="gramStart"/>
        <w:r>
          <w:t>shown .</w:t>
        </w:r>
        <w:proofErr w:type="gramEnd"/>
      </w:ins>
    </w:p>
    <w:p w14:paraId="064D745E" w14:textId="3E61D60A" w:rsidR="00330ADB" w:rsidRPr="001722E9" w:rsidRDefault="00330ADB" w:rsidP="000B3F65">
      <w:pPr>
        <w:jc w:val="both"/>
        <w:rPr>
          <w:ins w:id="282" w:author="Albi Celaj [2]" w:date="2018-12-07T15:30:00Z"/>
          <w:color w:val="000000" w:themeColor="text1"/>
        </w:rPr>
      </w:pPr>
      <w:ins w:id="283"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284" w:author="Albi Celaj [2]" w:date="2018-12-07T15:35:00Z">
        <w:r w:rsidR="000B3F65">
          <w:rPr>
            <w:color w:val="000000" w:themeColor="text1"/>
          </w:rPr>
          <w:t xml:space="preserve">‘hidden’ </w:t>
        </w:r>
      </w:ins>
      <w:ins w:id="285" w:author="Albi Celaj [2]" w:date="2018-12-07T15:30:00Z">
        <w:r>
          <w:rPr>
            <w:color w:val="000000" w:themeColor="text1"/>
          </w:rPr>
          <w:t xml:space="preserve">node </w:t>
        </w:r>
      </w:ins>
      <w:ins w:id="286"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287" w:author="Albi Celaj [2]" w:date="2018-12-07T15:33:00Z">
        <w:r w:rsidR="000B3F65">
          <w:rPr>
            <w:color w:val="000000" w:themeColor="text1"/>
          </w:rPr>
          <w:t xml:space="preserve"> (see Methods for details, top right).</w:t>
        </w:r>
      </w:ins>
      <w:ins w:id="288"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289" w:author="Albi Celaj [2]" w:date="2018-12-07T15:33:00Z">
        <w:r>
          <w:rPr>
            <w:b/>
            <w:color w:val="000000" w:themeColor="text1"/>
          </w:rPr>
          <w:t>C</w:t>
        </w:r>
      </w:ins>
      <w:del w:id="290"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291" w:author="Albi Celaj [2]" w:date="2018-12-07T15:36:00Z">
        <w:r>
          <w:rPr>
            <w:b/>
            <w:color w:val="000000" w:themeColor="text1"/>
          </w:rPr>
          <w:t>D</w:t>
        </w:r>
      </w:ins>
      <w:del w:id="292"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293" w:author="Albi Celaj [2]" w:date="2018-12-07T15:34:00Z">
        <w:r>
          <w:rPr>
            <w:color w:val="000000" w:themeColor="text1"/>
          </w:rPr>
          <w:t xml:space="preserve">  Overlaid are the</w:t>
        </w:r>
      </w:ins>
      <w:ins w:id="294" w:author="Albi Celaj [2]" w:date="2018-12-07T15:36:00Z">
        <w:r>
          <w:rPr>
            <w:color w:val="000000" w:themeColor="text1"/>
          </w:rPr>
          <w:t xml:space="preserve"> corresponding</w:t>
        </w:r>
      </w:ins>
      <w:ins w:id="295" w:author="Albi Celaj [2]" w:date="2018-12-07T15:34:00Z">
        <w:r>
          <w:rPr>
            <w:color w:val="000000" w:themeColor="text1"/>
          </w:rPr>
          <w:t xml:space="preserve"> Pdr5 activity values from the </w:t>
        </w:r>
      </w:ins>
      <w:ins w:id="296" w:author="Albi Celaj [2]" w:date="2018-12-07T15:35:00Z">
        <w:r>
          <w:rPr>
            <w:color w:val="000000" w:themeColor="text1"/>
          </w:rPr>
          <w:t xml:space="preserve">neural network in the </w:t>
        </w:r>
      </w:ins>
      <w:ins w:id="297" w:author="Albi Celaj [2]" w:date="2018-12-07T15:34:00Z">
        <w:r>
          <w:rPr>
            <w:color w:val="000000" w:themeColor="text1"/>
          </w:rPr>
          <w:t xml:space="preserve">top-right </w:t>
        </w:r>
      </w:ins>
      <w:ins w:id="298"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299"/>
      <w:commentRangeEnd w:id="299"/>
      <w:r>
        <w:rPr>
          <w:rStyle w:val="CommentReference"/>
          <w:rFonts w:asciiTheme="minorHAnsi" w:hAnsiTheme="minorHAnsi" w:cstheme="minorBidi"/>
        </w:rPr>
        <w:commentReference w:id="299"/>
      </w:r>
      <w:commentRangeStart w:id="300"/>
      <w:commentRangeEnd w:id="300"/>
      <w:r>
        <w:rPr>
          <w:rStyle w:val="CommentReference"/>
          <w:rFonts w:asciiTheme="minorHAnsi" w:hAnsiTheme="minorHAnsi" w:cstheme="minorBidi"/>
        </w:rPr>
        <w:commentReference w:id="300"/>
      </w:r>
      <w:del w:id="301"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48AA28B0" w14:textId="77777777" w:rsidR="00522486" w:rsidRDefault="00522486" w:rsidP="00522486">
      <w:pPr>
        <w:jc w:val="both"/>
      </w:pPr>
      <w:proofErr w:type="gramStart"/>
      <w:r w:rsidRPr="00212AC7">
        <w:rPr>
          <w:b/>
        </w:rPr>
        <w:t>A</w:t>
      </w:r>
      <w:proofErr w:type="gramEnd"/>
      <w:r>
        <w:rPr>
          <w:b/>
        </w:rPr>
        <w:tab/>
      </w:r>
      <w:r>
        <w:t xml:space="preserve">Engineering of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302"/>
      <w:r>
        <w:rPr>
          <w:b/>
        </w:rPr>
        <w:t>B</w:t>
      </w:r>
      <w:commentRangeEnd w:id="302"/>
      <w:r>
        <w:rPr>
          <w:rStyle w:val="CommentReference"/>
          <w:rFonts w:asciiTheme="minorHAnsi" w:hAnsiTheme="minorHAnsi" w:cstheme="minorBidi"/>
        </w:rPr>
        <w:commentReference w:id="302"/>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w:t>
      </w:r>
      <w:r>
        <w:lastRenderedPageBreak/>
        <w:t>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083675C2" w:rsidR="00522486" w:rsidRPr="00233F15" w:rsidRDefault="00522486" w:rsidP="00522486">
      <w:pPr>
        <w:jc w:val="both"/>
      </w:pPr>
      <w:r>
        <w:rPr>
          <w:b/>
        </w:rPr>
        <w:t>C</w:t>
      </w:r>
      <w:r w:rsidRPr="00233F15">
        <w:rPr>
          <w:b/>
        </w:rPr>
        <w:tab/>
      </w:r>
      <w:r>
        <w:t>Tests of gene</w:t>
      </w:r>
      <w:r w:rsidRPr="00233F15">
        <w:t xml:space="preserve"> linkage within the </w:t>
      </w:r>
      <w:proofErr w:type="spellStart"/>
      <w:r w:rsidRPr="00233F15">
        <w:t>MAT</w:t>
      </w:r>
      <w:r w:rsidRPr="00233F15">
        <w:rPr>
          <w:b/>
        </w:rPr>
        <w:t>a</w:t>
      </w:r>
      <w:proofErr w:type="spellEnd"/>
      <w:r w:rsidRPr="00233F15">
        <w:rPr>
          <w:b/>
        </w:rPr>
        <w:t xml:space="preserve">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ins w:id="303" w:author="Albi Celaj" w:date="2019-01-23T11:04:00Z">
        <w:r w:rsidR="00FC6B00">
          <w:t xml:space="preserve"> </w:t>
        </w:r>
        <w:r w:rsidR="00FC6B00" w:rsidRPr="003D19AC">
          <w:rPr>
            <w:highlight w:val="yellow"/>
          </w:rPr>
          <w:t xml:space="preserve">Three pairs of unlinked genes– </w:t>
        </w:r>
        <w:r w:rsidR="00FC6B00" w:rsidRPr="003D19AC">
          <w:rPr>
            <w:i/>
            <w:highlight w:val="yellow"/>
          </w:rPr>
          <w:t>YOR1</w:t>
        </w:r>
        <w:r w:rsidR="00FC6B00" w:rsidRPr="003D19AC">
          <w:rPr>
            <w:highlight w:val="yellow"/>
          </w:rPr>
          <w:t>-</w:t>
        </w:r>
        <w:r w:rsidR="00FC6B00" w:rsidRPr="003D19AC">
          <w:rPr>
            <w:i/>
            <w:highlight w:val="yellow"/>
          </w:rPr>
          <w:t>YCF1</w:t>
        </w:r>
        <w:r w:rsidR="00FC6B00" w:rsidRPr="003D19AC">
          <w:rPr>
            <w:highlight w:val="yellow"/>
          </w:rPr>
          <w:t xml:space="preserve">, </w:t>
        </w:r>
        <w:r w:rsidR="00FC6B00" w:rsidRPr="003D19AC">
          <w:rPr>
            <w:i/>
            <w:highlight w:val="yellow"/>
          </w:rPr>
          <w:t>YOR1</w:t>
        </w:r>
        <w:r w:rsidR="00FC6B00" w:rsidRPr="003D19AC">
          <w:rPr>
            <w:highlight w:val="yellow"/>
          </w:rPr>
          <w:t>-</w:t>
        </w:r>
        <w:r w:rsidR="00FC6B00" w:rsidRPr="003D19AC">
          <w:rPr>
            <w:i/>
            <w:highlight w:val="yellow"/>
          </w:rPr>
          <w:t>BPT1</w:t>
        </w:r>
        <w:r w:rsidR="00FC6B00" w:rsidRPr="003D19AC">
          <w:rPr>
            <w:highlight w:val="yellow"/>
          </w:rPr>
          <w:t xml:space="preserve">, and </w:t>
        </w:r>
        <w:r w:rsidR="00FC6B00" w:rsidRPr="003D19AC">
          <w:rPr>
            <w:i/>
            <w:highlight w:val="yellow"/>
          </w:rPr>
          <w:t>SNQ2</w:t>
        </w:r>
        <w:r w:rsidR="00FC6B00" w:rsidRPr="003D19AC">
          <w:rPr>
            <w:highlight w:val="yellow"/>
          </w:rPr>
          <w:t>-</w:t>
        </w:r>
        <w:r w:rsidR="00FC6B00" w:rsidRPr="003D19AC">
          <w:rPr>
            <w:i/>
            <w:highlight w:val="yellow"/>
          </w:rPr>
          <w:t>PDR5</w:t>
        </w:r>
        <w:r w:rsidR="00FC6B00" w:rsidRPr="003D19AC">
          <w:rPr>
            <w:highlight w:val="yellow"/>
          </w:rPr>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r w:rsidR="00FC6B00">
          <w:t xml:space="preserve"> </w:t>
        </w:r>
      </w:ins>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189166D7" w14:textId="77777777" w:rsidR="00522486" w:rsidRPr="00233F15" w:rsidRDefault="00522486" w:rsidP="00522486">
      <w:commentRangeStart w:id="304"/>
      <w:r>
        <w:rPr>
          <w:b/>
        </w:rPr>
        <w:t>Figure S5</w:t>
      </w:r>
      <w:commentRangeEnd w:id="304"/>
      <w:r>
        <w:rPr>
          <w:rStyle w:val="CommentReference"/>
          <w:rFonts w:asciiTheme="minorHAnsi" w:hAnsiTheme="minorHAnsi" w:cstheme="minorBidi"/>
        </w:rPr>
        <w:commentReference w:id="304"/>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w:t>
      </w:r>
      <w:r w:rsidR="008306E2">
        <w:lastRenderedPageBreak/>
        <w:t>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305"/>
      <w:r>
        <w:rPr>
          <w:b/>
          <w:bCs/>
          <w:iCs/>
          <w:color w:val="000000" w:themeColor="text1"/>
        </w:rPr>
        <w:t>Figure S9</w:t>
      </w:r>
      <w:commentRangeEnd w:id="305"/>
      <w:r>
        <w:rPr>
          <w:rStyle w:val="CommentReference"/>
          <w:rFonts w:asciiTheme="minorHAnsi" w:hAnsiTheme="minorHAnsi" w:cstheme="minorBidi"/>
        </w:rPr>
        <w:commentReference w:id="305"/>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proofErr w:type="gramStart"/>
      <w:r w:rsidR="00584318">
        <w:t>)</w:t>
      </w:r>
      <w:r>
        <w:t xml:space="preserve">.  </w:t>
      </w:r>
      <w:r w:rsidR="00522486">
        <w:t>)</w:t>
      </w:r>
      <w:proofErr w:type="gramEnd"/>
      <w:r w:rsidR="00522486">
        <w:t xml:space="preserve">.  </w:t>
      </w:r>
      <w:commentRangeStart w:id="306"/>
      <w:commentRangeStart w:id="307"/>
      <w:r w:rsidR="00522486">
        <w:t>Correlation in the top left is shown for all data</w:t>
      </w:r>
      <w:commentRangeEnd w:id="306"/>
      <w:r w:rsidR="00522486">
        <w:rPr>
          <w:rStyle w:val="CommentReference"/>
          <w:rFonts w:asciiTheme="minorHAnsi" w:hAnsiTheme="minorHAnsi" w:cstheme="minorBidi"/>
        </w:rPr>
        <w:commentReference w:id="306"/>
      </w:r>
      <w:commentRangeEnd w:id="307"/>
      <w:r w:rsidR="00522486">
        <w:rPr>
          <w:rStyle w:val="CommentReference"/>
          <w:rFonts w:asciiTheme="minorHAnsi" w:hAnsiTheme="minorHAnsi" w:cstheme="minorBidi"/>
        </w:rPr>
        <w:commentReference w:id="307"/>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308"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309"/>
      <w:r>
        <w:rPr>
          <w:b/>
          <w:bCs/>
          <w:iCs/>
          <w:color w:val="000000" w:themeColor="text1"/>
        </w:rPr>
        <w:t xml:space="preserve">Figure S10. </w:t>
      </w:r>
      <w:commentRangeEnd w:id="309"/>
      <w:r>
        <w:rPr>
          <w:rStyle w:val="CommentReference"/>
          <w:rFonts w:asciiTheme="minorHAnsi" w:hAnsiTheme="minorHAnsi" w:cstheme="minorBidi"/>
        </w:rPr>
        <w:commentReference w:id="309"/>
      </w:r>
      <w:r w:rsidR="00E83CB0">
        <w:rPr>
          <w:bCs/>
          <w:iCs/>
          <w:color w:val="000000" w:themeColor="text1"/>
        </w:rPr>
        <w:t>Neural networ</w:t>
      </w:r>
      <w:ins w:id="310" w:author="Albi Celaj [2]" w:date="2018-12-07T15:50:00Z">
        <w:r w:rsidR="00B84596">
          <w:rPr>
            <w:bCs/>
            <w:iCs/>
            <w:color w:val="000000" w:themeColor="text1"/>
          </w:rPr>
          <w:t>ks trained in single environments</w:t>
        </w:r>
      </w:ins>
      <w:del w:id="311"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312" w:author="Albi Celaj [2]" w:date="2018-12-07T15:50:00Z"/>
        </w:rPr>
      </w:pPr>
      <w:r>
        <w:rPr>
          <w:b/>
          <w:bCs/>
          <w:iCs/>
          <w:color w:val="000000" w:themeColor="text1"/>
        </w:rPr>
        <w:t>A</w:t>
      </w:r>
      <w:ins w:id="313"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314" w:author="Albi Celaj [2]" w:date="2018-12-07T15:50:00Z"/>
          <w:b/>
          <w:color w:val="000000" w:themeColor="text1"/>
          <w:rPrChange w:id="315" w:author="Albi Celaj [2]" w:date="2018-12-07T15:50:00Z">
            <w:rPr>
              <w:ins w:id="316" w:author="Albi Celaj [2]" w:date="2018-12-07T15:50:00Z"/>
              <w:color w:val="000000" w:themeColor="text1"/>
            </w:rPr>
          </w:rPrChange>
        </w:rPr>
      </w:pPr>
      <w:ins w:id="317" w:author="Albi Celaj [2]" w:date="2018-12-07T15:50:00Z">
        <w:r>
          <w:rPr>
            <w:b/>
          </w:rPr>
          <w:t>B</w:t>
        </w:r>
        <w:r w:rsidRPr="00C02B57">
          <w:rPr>
            <w:rPrChange w:id="318"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319" w:author="Albi Celaj [2]" w:date="2018-12-07T15:50:00Z"/>
        </w:rPr>
      </w:pPr>
      <w:del w:id="320"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321" w:author="Albi Celaj [2]" w:date="2018-12-07T15:38:00Z">
        <w:r w:rsidR="00890971" w:rsidDel="00C0215D">
          <w:delText>fluconazole</w:delText>
        </w:r>
      </w:del>
      <w:del w:id="322"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323" w:author="Albi Celaj [2]" w:date="2018-12-07T15:51:00Z"/>
          <w:bCs/>
          <w:iCs/>
          <w:color w:val="000000" w:themeColor="text1"/>
        </w:rPr>
      </w:pPr>
      <w:del w:id="324"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325"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326"/>
      <w:r w:rsidRPr="003643C4">
        <w:rPr>
          <w:b/>
          <w:bCs/>
          <w:iCs/>
          <w:color w:val="000000" w:themeColor="text1"/>
        </w:rPr>
        <w:t>Figure S1</w:t>
      </w:r>
      <w:r>
        <w:rPr>
          <w:b/>
          <w:bCs/>
          <w:iCs/>
          <w:color w:val="000000" w:themeColor="text1"/>
        </w:rPr>
        <w:t>1</w:t>
      </w:r>
      <w:r w:rsidRPr="003643C4">
        <w:rPr>
          <w:b/>
          <w:bCs/>
          <w:iCs/>
          <w:color w:val="000000" w:themeColor="text1"/>
        </w:rPr>
        <w:t>.</w:t>
      </w:r>
      <w:commentRangeEnd w:id="326"/>
      <w:r>
        <w:rPr>
          <w:rStyle w:val="CommentReference"/>
          <w:rFonts w:asciiTheme="minorHAnsi" w:hAnsiTheme="minorHAnsi" w:cstheme="minorBidi"/>
        </w:rPr>
        <w:commentReference w:id="326"/>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lastRenderedPageBreak/>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7131FF">
        <w:rPr>
          <w:vertAlign w:val="subscript"/>
          <w:rPrChange w:id="327" w:author="Albi Celaj [2]" w:date="2018-12-07T15:52:00Z">
            <w:rPr/>
          </w:rPrChange>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328" w:author="Albi Celaj [2]" w:date="2018-12-07T15:25:00Z">
        <w:r w:rsidR="00FF0877">
          <w:rPr>
            <w:b/>
            <w:bCs/>
            <w:iCs/>
            <w:color w:val="000000" w:themeColor="text1"/>
          </w:rPr>
          <w:t>S1</w:t>
        </w:r>
      </w:ins>
      <w:r w:rsidR="006C55BE">
        <w:rPr>
          <w:b/>
          <w:bCs/>
          <w:iCs/>
          <w:color w:val="000000" w:themeColor="text1"/>
        </w:rPr>
        <w:t>3</w:t>
      </w:r>
      <w:ins w:id="329"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Albi Celaj" w:date="2019-01-17T12:42:00Z" w:initials="AC">
    <w:p w14:paraId="698530E1" w14:textId="66EBEA84" w:rsidR="006E3392" w:rsidRDefault="006E3392">
      <w:pPr>
        <w:pStyle w:val="CommentText"/>
      </w:pPr>
      <w:r>
        <w:rPr>
          <w:rStyle w:val="CommentReference"/>
        </w:rPr>
        <w:annotationRef/>
      </w:r>
      <w:r>
        <w:t>Add separate numbers for growth + resistance</w:t>
      </w:r>
    </w:p>
  </w:comment>
  <w:comment w:id="85" w:author="Albi Celaj [2]" w:date="2018-12-17T12:23:00Z" w:initials="AC">
    <w:p w14:paraId="7673E027" w14:textId="77777777" w:rsidR="006E3392" w:rsidRDefault="006E3392" w:rsidP="00031519">
      <w:pPr>
        <w:pStyle w:val="CommentText"/>
      </w:pPr>
      <w:r>
        <w:rPr>
          <w:rStyle w:val="CommentReference"/>
        </w:rPr>
        <w:annotationRef/>
      </w:r>
      <w:r>
        <w:t>Need to add to data file</w:t>
      </w:r>
    </w:p>
  </w:comment>
  <w:comment w:id="124" w:author="Yachie Nozomu" w:date="2018-12-10T01:48:00Z" w:initials="NY">
    <w:p w14:paraId="5E14E6E4" w14:textId="77777777" w:rsidR="006E3392" w:rsidRDefault="006E3392"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125" w:author="Albi Celaj" w:date="2019-01-24T15:13:00Z" w:initials="AC">
    <w:p w14:paraId="168066C5" w14:textId="4D1ECC7F" w:rsidR="00632774" w:rsidRDefault="00632774">
      <w:pPr>
        <w:pStyle w:val="CommentText"/>
      </w:pPr>
      <w:r>
        <w:rPr>
          <w:rStyle w:val="CommentReference"/>
        </w:rPr>
        <w:annotationRef/>
      </w:r>
      <w:r>
        <w:t>This figure has been updated</w:t>
      </w:r>
    </w:p>
  </w:comment>
  <w:comment w:id="128" w:author="Albi Celaj" w:date="2019-01-14T10:32:00Z" w:initials="AC">
    <w:p w14:paraId="1C6AD3A9" w14:textId="3BAF056C" w:rsidR="006E3392" w:rsidRDefault="006E3392">
      <w:pPr>
        <w:pStyle w:val="CommentText"/>
      </w:pPr>
      <w:r>
        <w:rPr>
          <w:rStyle w:val="CommentReference"/>
        </w:rPr>
        <w:annotationRef/>
      </w:r>
      <w:r>
        <w:t>Accurate?</w:t>
      </w:r>
    </w:p>
  </w:comment>
  <w:comment w:id="133" w:author="Yachie Nozomu" w:date="2018-12-10T02:21:00Z" w:initials="NY">
    <w:p w14:paraId="62EA94FD" w14:textId="77777777" w:rsidR="006E3392" w:rsidRDefault="006E3392" w:rsidP="00DB0ED8">
      <w:pPr>
        <w:pStyle w:val="CommentText"/>
      </w:pPr>
      <w:r>
        <w:rPr>
          <w:rStyle w:val="CommentReference"/>
        </w:rPr>
        <w:annotationRef/>
      </w:r>
      <w:r>
        <w:t>Do you assume there are only effluxes and Es are only positive values?</w:t>
      </w:r>
    </w:p>
  </w:comment>
  <w:comment w:id="134" w:author="Albi Celaj [2]" w:date="2018-12-10T14:33:00Z" w:initials="AC">
    <w:p w14:paraId="5C6297C8" w14:textId="77777777" w:rsidR="006E3392" w:rsidRDefault="006E3392" w:rsidP="00DB0ED8">
      <w:pPr>
        <w:pStyle w:val="CommentText"/>
      </w:pPr>
      <w:r>
        <w:rPr>
          <w:rStyle w:val="CommentReference"/>
        </w:rPr>
        <w:annotationRef/>
      </w:r>
      <w:r>
        <w:t>Yes – can add negative E-values but rather chose to model these as inhibition of a hidden clearance factor (as per e-mail)</w:t>
      </w:r>
    </w:p>
  </w:comment>
  <w:comment w:id="145" w:author="Yachie Nozomu" w:date="2018-12-10T01:58:00Z" w:initials="NY">
    <w:p w14:paraId="4D65C6BF" w14:textId="77777777" w:rsidR="006E3392" w:rsidRDefault="006E3392"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46" w:author="Albi Celaj [2]" w:date="2018-12-10T14:33:00Z" w:initials="AC">
    <w:p w14:paraId="5486673A" w14:textId="77777777" w:rsidR="006E3392" w:rsidRDefault="006E3392"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57" w:author="Yachie Nozomu" w:date="2018-12-10T01:53:00Z" w:initials="NY">
    <w:p w14:paraId="59F4459E" w14:textId="77777777" w:rsidR="006E3392" w:rsidRDefault="006E3392"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58" w:author="Albi Celaj [2]" w:date="2018-12-10T14:33:00Z" w:initials="AC">
    <w:p w14:paraId="0B1F9671" w14:textId="249CA3C3" w:rsidR="006E3392" w:rsidRDefault="006E3392" w:rsidP="00E270DE">
      <w:pPr>
        <w:pStyle w:val="CommentText"/>
      </w:pPr>
      <w:r>
        <w:rPr>
          <w:rStyle w:val="CommentReference"/>
        </w:rPr>
        <w:annotationRef/>
      </w:r>
      <w:r>
        <w:t>They are now unique</w:t>
      </w:r>
    </w:p>
    <w:p w14:paraId="55DB30EF" w14:textId="77777777" w:rsidR="006E3392" w:rsidRDefault="006E3392" w:rsidP="00E270DE">
      <w:pPr>
        <w:pStyle w:val="CommentText"/>
      </w:pPr>
    </w:p>
  </w:comment>
  <w:comment w:id="159" w:author="Yachie Nozomu" w:date="2018-12-10T02:01:00Z" w:initials="NY">
    <w:p w14:paraId="6B20CD35" w14:textId="77777777" w:rsidR="006E3392" w:rsidRDefault="006E3392" w:rsidP="00E270DE">
      <w:pPr>
        <w:pStyle w:val="CommentText"/>
      </w:pPr>
      <w:r>
        <w:rPr>
          <w:rStyle w:val="CommentReference"/>
        </w:rPr>
        <w:annotationRef/>
      </w:r>
      <w:r>
        <w:t xml:space="preserve">Same here… two mating type datasets could share a decent amount of same genotypes </w:t>
      </w:r>
    </w:p>
  </w:comment>
  <w:comment w:id="160" w:author="Albi Celaj" w:date="2018-12-21T14:48:00Z" w:initials="AC">
    <w:p w14:paraId="28432A83" w14:textId="294A7E41" w:rsidR="006E3392" w:rsidRDefault="006E3392">
      <w:pPr>
        <w:pStyle w:val="CommentText"/>
      </w:pPr>
      <w:r>
        <w:rPr>
          <w:rStyle w:val="CommentReference"/>
        </w:rPr>
        <w:annotationRef/>
      </w:r>
      <w:r>
        <w:t>They are now unique</w:t>
      </w:r>
    </w:p>
  </w:comment>
  <w:comment w:id="167" w:author="Frederick Roth" w:date="2019-01-11T15:50:00Z" w:initials="FR">
    <w:p w14:paraId="49BA1E82" w14:textId="66360F04" w:rsidR="006E3392" w:rsidRDefault="006E3392">
      <w:pPr>
        <w:pStyle w:val="CommentText"/>
      </w:pPr>
      <w:r>
        <w:rPr>
          <w:rStyle w:val="CommentReference"/>
        </w:rPr>
        <w:annotationRef/>
      </w:r>
      <w:r>
        <w:rPr>
          <w:noProof/>
        </w:rPr>
        <w:t>pls update figure caption to make clear what conclusion they should draw</w:t>
      </w:r>
    </w:p>
  </w:comment>
  <w:comment w:id="168" w:author="Yachie Nozomu" w:date="2018-12-10T02:29:00Z" w:initials="NY">
    <w:p w14:paraId="19FD9F07" w14:textId="77777777" w:rsidR="006E3392" w:rsidRDefault="006E3392" w:rsidP="00D610F0">
      <w:pPr>
        <w:pStyle w:val="CommentText"/>
      </w:pPr>
      <w:r>
        <w:rPr>
          <w:rStyle w:val="CommentReference"/>
        </w:rPr>
        <w:annotationRef/>
      </w:r>
      <w:r>
        <w:t>Is it unlikely that these genes are involved in valinomycin uptake?</w:t>
      </w:r>
    </w:p>
  </w:comment>
  <w:comment w:id="166" w:author="Albi Celaj [2]" w:date="2018-12-10T13:27:00Z" w:initials="AC">
    <w:p w14:paraId="473490EC" w14:textId="2D66CB8C" w:rsidR="006E3392" w:rsidRDefault="006E3392">
      <w:pPr>
        <w:pStyle w:val="CommentText"/>
      </w:pPr>
      <w:r>
        <w:rPr>
          <w:rStyle w:val="CommentReference"/>
        </w:rPr>
        <w:annotationRef/>
      </w:r>
      <w:r>
        <w:t>See e-mail</w:t>
      </w:r>
    </w:p>
  </w:comment>
  <w:comment w:id="178" w:author="Frederick Roth" w:date="2019-01-22T16:14:00Z" w:initials="FR">
    <w:p w14:paraId="43294444" w14:textId="500717C0" w:rsidR="006E3392" w:rsidRDefault="006E3392">
      <w:pPr>
        <w:pStyle w:val="CommentText"/>
      </w:pPr>
      <w:r>
        <w:rPr>
          <w:rStyle w:val="CommentReference"/>
        </w:rPr>
        <w:annotationRef/>
      </w:r>
      <w:r>
        <w:rPr>
          <w:noProof/>
        </w:rPr>
        <w:t>add use of SGA term somewhere</w:t>
      </w:r>
    </w:p>
  </w:comment>
  <w:comment w:id="208" w:author="Yachie Nozomu" w:date="2018-12-10T02:31:00Z" w:initials="NY">
    <w:p w14:paraId="588E2228" w14:textId="77777777" w:rsidR="006E3392" w:rsidRDefault="006E3392" w:rsidP="00447F5C">
      <w:pPr>
        <w:pStyle w:val="CommentText"/>
      </w:pPr>
      <w:r>
        <w:rPr>
          <w:rStyle w:val="CommentReference"/>
        </w:rPr>
        <w:annotationRef/>
      </w:r>
      <w:r>
        <w:t>Please make sure that RY0148 is not GM Toolkit-alpha</w:t>
      </w:r>
    </w:p>
  </w:comment>
  <w:comment w:id="209" w:author="Albi Celaj [2]" w:date="2018-12-10T14:39:00Z" w:initials="AC">
    <w:p w14:paraId="6DAC57EE" w14:textId="7273B510" w:rsidR="006E3392" w:rsidRDefault="006E3392">
      <w:pPr>
        <w:pStyle w:val="CommentText"/>
      </w:pPr>
      <w:r>
        <w:rPr>
          <w:rStyle w:val="CommentReference"/>
        </w:rPr>
        <w:annotationRef/>
      </w:r>
      <w:r>
        <w:t>I don’t understand this comment – is the genotype incorrect as stated? What should it be?</w:t>
      </w:r>
    </w:p>
  </w:comment>
  <w:comment w:id="210" w:author="Albi Celaj [3]" w:date="2017-08-24T14:59:00Z" w:initials="AC">
    <w:p w14:paraId="476F4712" w14:textId="7F4B8F2F" w:rsidR="006E3392" w:rsidRDefault="006E3392">
      <w:pPr>
        <w:pStyle w:val="CommentText"/>
      </w:pPr>
      <w:r>
        <w:t>-May need details of growth selection media used</w:t>
      </w:r>
    </w:p>
    <w:p w14:paraId="60AC4973" w14:textId="10C0F849" w:rsidR="006E3392" w:rsidRDefault="006E3392">
      <w:pPr>
        <w:pStyle w:val="CommentText"/>
      </w:pPr>
      <w:r>
        <w:t>-May require source of all chemicals and concentrations used for selection (will ask lab for this)</w:t>
      </w:r>
    </w:p>
    <w:p w14:paraId="0B0708BE" w14:textId="77777777" w:rsidR="006E3392" w:rsidRDefault="006E3392">
      <w:pPr>
        <w:pStyle w:val="CommentText"/>
      </w:pPr>
    </w:p>
  </w:comment>
  <w:comment w:id="211" w:author="Yachie Nozomu" w:date="2018-12-10T02:50:00Z" w:initials="NY">
    <w:p w14:paraId="3F645A1E" w14:textId="77777777" w:rsidR="006E3392" w:rsidRDefault="006E3392" w:rsidP="00F85114">
      <w:pPr>
        <w:pStyle w:val="CommentText"/>
      </w:pPr>
      <w:r>
        <w:rPr>
          <w:rStyle w:val="CommentReference"/>
        </w:rPr>
        <w:annotationRef/>
      </w:r>
      <w:r>
        <w:t xml:space="preserve">Was the GM strain URA+? Did each deletion locus have GFP and URA3? </w:t>
      </w:r>
    </w:p>
  </w:comment>
  <w:comment w:id="212" w:author="Albi Celaj [2]" w:date="2018-12-10T13:50:00Z" w:initials="AC">
    <w:p w14:paraId="77A8ABFE" w14:textId="6EF4267F" w:rsidR="006E3392" w:rsidRDefault="006E3392">
      <w:pPr>
        <w:pStyle w:val="CommentText"/>
      </w:pPr>
      <w:r>
        <w:rPr>
          <w:rStyle w:val="CommentReference"/>
        </w:rPr>
        <w:annotationRef/>
      </w:r>
      <w:r>
        <w:t>Yes it did</w:t>
      </w:r>
    </w:p>
  </w:comment>
  <w:comment w:id="213" w:author="Yachie Nozomu" w:date="2018-12-10T03:53:00Z" w:initials="NY">
    <w:p w14:paraId="3BAFFCA9" w14:textId="77777777" w:rsidR="006E3392" w:rsidRDefault="006E3392" w:rsidP="00F85114">
      <w:pPr>
        <w:pStyle w:val="CommentText"/>
      </w:pPr>
      <w:r>
        <w:rPr>
          <w:rStyle w:val="CommentReference"/>
        </w:rPr>
        <w:annotationRef/>
      </w:r>
      <w:r>
        <w:t>In what volume?</w:t>
      </w:r>
    </w:p>
  </w:comment>
  <w:comment w:id="214" w:author="Albi Celaj [2]" w:date="2018-12-10T13:51:00Z" w:initials="AC">
    <w:p w14:paraId="030C1A19" w14:textId="4F1FB17D" w:rsidR="006E3392" w:rsidRDefault="006E3392">
      <w:pPr>
        <w:pStyle w:val="CommentText"/>
      </w:pPr>
      <w:r>
        <w:rPr>
          <w:rStyle w:val="CommentReference"/>
        </w:rPr>
        <w:annotationRef/>
      </w:r>
      <w:r>
        <w:t>Have to check with Marinella</w:t>
      </w:r>
    </w:p>
  </w:comment>
  <w:comment w:id="215" w:author="Albi Celaj [3]" w:date="2017-08-24T14:59:00Z" w:initials="AC">
    <w:p w14:paraId="490BB875" w14:textId="6772F314" w:rsidR="006E3392" w:rsidRDefault="006E3392">
      <w:pPr>
        <w:pStyle w:val="CommentText"/>
      </w:pPr>
      <w:r>
        <w:rPr>
          <w:rStyle w:val="CommentReference"/>
        </w:rPr>
        <w:annotationRef/>
      </w:r>
      <w:r>
        <w:t>Marinella: Which strain was wild type? Was it the barcoder strain?</w:t>
      </w:r>
    </w:p>
  </w:comment>
  <w:comment w:id="235" w:author="Albi Celaj [3]" w:date="2017-08-24T14:59:00Z" w:initials="AC">
    <w:p w14:paraId="3798F73B" w14:textId="09A393D6" w:rsidR="006E3392" w:rsidRDefault="006E3392">
      <w:pPr>
        <w:pStyle w:val="CommentText"/>
      </w:pPr>
      <w:r>
        <w:rPr>
          <w:rStyle w:val="CommentReference"/>
        </w:rPr>
        <w:annotationRef/>
      </w:r>
      <w:r>
        <w:t>Need Marinella to add details</w:t>
      </w:r>
    </w:p>
  </w:comment>
  <w:comment w:id="237" w:author="Albi Celaj [3]" w:date="2017-08-29T13:35:00Z" w:initials="AC">
    <w:p w14:paraId="1D09427C" w14:textId="47A7C76C" w:rsidR="006E3392" w:rsidRDefault="006E3392">
      <w:pPr>
        <w:pStyle w:val="CommentText"/>
      </w:pPr>
      <w:r>
        <w:rPr>
          <w:rStyle w:val="CommentReference"/>
        </w:rPr>
        <w:annotationRef/>
      </w:r>
      <w:r>
        <w:rPr>
          <w:rStyle w:val="CommentReference"/>
        </w:rPr>
        <w:t>Jamie: Need confirmation that it was indeed 2%</w:t>
      </w:r>
    </w:p>
  </w:comment>
  <w:comment w:id="238" w:author="Albi Celaj [3]" w:date="2017-08-30T09:29:00Z" w:initials="AC">
    <w:p w14:paraId="2176F66A" w14:textId="3D74FFD6" w:rsidR="006E3392" w:rsidRDefault="006E3392">
      <w:pPr>
        <w:pStyle w:val="CommentText"/>
      </w:pPr>
      <w:r>
        <w:rPr>
          <w:rStyle w:val="CommentReference"/>
        </w:rPr>
        <w:annotationRef/>
      </w:r>
      <w:r>
        <w:t>Marinella: You had to recreate one of these strains, is it worth mentioning here?</w:t>
      </w:r>
    </w:p>
    <w:p w14:paraId="07D8619E" w14:textId="6BD7FA46" w:rsidR="006E3392" w:rsidRDefault="006E3392">
      <w:pPr>
        <w:pStyle w:val="CommentText"/>
      </w:pPr>
      <w:r>
        <w:t>- Also need to verify growth conditions, took from Tarassov et al paper</w:t>
      </w:r>
    </w:p>
    <w:p w14:paraId="57A9515B" w14:textId="62E3386E" w:rsidR="006E3392" w:rsidRDefault="006E3392">
      <w:pPr>
        <w:pStyle w:val="CommentText"/>
      </w:pPr>
      <w:r>
        <w:t>-Need fluconazole concentrations</w:t>
      </w:r>
    </w:p>
  </w:comment>
  <w:comment w:id="239" w:author="Albi Celaj [3]" w:date="2017-08-24T14:59:00Z" w:initials="AC">
    <w:p w14:paraId="7BB2BB8A" w14:textId="0ABC6894" w:rsidR="006E3392" w:rsidRDefault="006E3392">
      <w:pPr>
        <w:pStyle w:val="CommentText"/>
      </w:pPr>
      <w:r>
        <w:rPr>
          <w:rStyle w:val="CommentReference"/>
        </w:rPr>
        <w:annotationRef/>
      </w:r>
      <w:r>
        <w:t>This part has to be revised later, these experiments are still in progress</w:t>
      </w:r>
    </w:p>
  </w:comment>
  <w:comment w:id="240" w:author="Albi Celaj [3]" w:date="2017-11-07T13:36:00Z" w:initials="AC">
    <w:p w14:paraId="311FD484" w14:textId="0BFFC7D3" w:rsidR="006E3392" w:rsidRDefault="006E3392">
      <w:pPr>
        <w:pStyle w:val="CommentText"/>
      </w:pPr>
      <w:r>
        <w:rPr>
          <w:rStyle w:val="CommentReference"/>
        </w:rPr>
        <w:annotationRef/>
      </w:r>
      <w:r>
        <w:t>Fritz: Need funding info</w:t>
      </w:r>
    </w:p>
  </w:comment>
  <w:comment w:id="241" w:author="Albi Celaj [3]" w:date="2017-11-07T13:36:00Z" w:initials="AC">
    <w:p w14:paraId="3DB38767" w14:textId="202E2C24" w:rsidR="006E3392" w:rsidRDefault="006E3392">
      <w:pPr>
        <w:pStyle w:val="CommentText"/>
      </w:pPr>
      <w:r>
        <w:rPr>
          <w:rStyle w:val="CommentReference"/>
        </w:rPr>
        <w:annotationRef/>
      </w:r>
      <w:r>
        <w:t>Under construction</w:t>
      </w:r>
    </w:p>
  </w:comment>
  <w:comment w:id="242" w:author="Albi Celaj [3]" w:date="2017-08-24T14:59:00Z" w:initials="AC">
    <w:p w14:paraId="47F3AC14" w14:textId="03C6ADEE" w:rsidR="006E3392" w:rsidRDefault="006E3392">
      <w:pPr>
        <w:pStyle w:val="CommentText"/>
      </w:pPr>
      <w:r>
        <w:t>To add:</w:t>
      </w:r>
    </w:p>
    <w:p w14:paraId="6A1D5EB1" w14:textId="780B4013" w:rsidR="006E3392" w:rsidRDefault="006E3392">
      <w:pPr>
        <w:pStyle w:val="CommentText"/>
      </w:pPr>
      <w:r>
        <w:t>-Individual growth profiling data</w:t>
      </w:r>
    </w:p>
    <w:p w14:paraId="292854D9" w14:textId="7FEDEF2C" w:rsidR="006E3392" w:rsidRDefault="006E3392">
      <w:pPr>
        <w:pStyle w:val="CommentText"/>
      </w:pPr>
      <w:r>
        <w:t>-qPCR data</w:t>
      </w:r>
    </w:p>
  </w:comment>
  <w:comment w:id="243" w:author="Yachie Nozomu" w:date="2018-12-10T04:06:00Z" w:initials="NY">
    <w:p w14:paraId="503887D7" w14:textId="77777777" w:rsidR="006E3392" w:rsidRDefault="006E3392" w:rsidP="006628D0">
      <w:pPr>
        <w:pStyle w:val="CommentText"/>
      </w:pPr>
      <w:r>
        <w:rPr>
          <w:rStyle w:val="CommentReference"/>
        </w:rPr>
        <w:annotationRef/>
      </w:r>
      <w:r>
        <w:t>P-values?</w:t>
      </w:r>
    </w:p>
  </w:comment>
  <w:comment w:id="244" w:author="Albi Celaj [2]" w:date="2018-12-10T13:58:00Z" w:initials="AC">
    <w:p w14:paraId="7834D23C" w14:textId="0819AEFF" w:rsidR="006E3392" w:rsidRDefault="006E3392">
      <w:pPr>
        <w:pStyle w:val="CommentText"/>
      </w:pPr>
      <w:r>
        <w:rPr>
          <w:rStyle w:val="CommentReference"/>
        </w:rPr>
        <w:annotationRef/>
      </w:r>
      <w:r>
        <w:t>Assuming p-value is for the correlation, will add</w:t>
      </w:r>
    </w:p>
  </w:comment>
  <w:comment w:id="245" w:author="Yachie Nozomu" w:date="2018-12-10T03:59:00Z" w:initials="NY">
    <w:p w14:paraId="324A3FBA" w14:textId="6282C138" w:rsidR="006E3392" w:rsidRDefault="006E3392" w:rsidP="006628D0">
      <w:pPr>
        <w:pStyle w:val="CommentText"/>
      </w:pPr>
      <w:r>
        <w:rPr>
          <w:rStyle w:val="CommentReference"/>
        </w:rPr>
        <w:annotationRef/>
      </w:r>
      <w:r>
        <w:t>Maybe you can name this like XGA Wheel?</w:t>
      </w:r>
    </w:p>
  </w:comment>
  <w:comment w:id="246" w:author="Albi Celaj [2]" w:date="2018-12-10T13:59:00Z" w:initials="AC">
    <w:p w14:paraId="6C5EE150" w14:textId="470756F6" w:rsidR="006E3392" w:rsidRDefault="006E3392">
      <w:pPr>
        <w:pStyle w:val="CommentText"/>
      </w:pPr>
      <w:r>
        <w:rPr>
          <w:rStyle w:val="CommentReference"/>
        </w:rPr>
        <w:annotationRef/>
      </w:r>
      <w:r>
        <w:t>I will think of a catchy name</w:t>
      </w:r>
    </w:p>
  </w:comment>
  <w:comment w:id="260" w:author="Yachie Nozomu" w:date="2018-12-10T04:08:00Z" w:initials="NY">
    <w:p w14:paraId="33A5C54D" w14:textId="77777777" w:rsidR="006E3392" w:rsidRDefault="006E3392" w:rsidP="006628D0">
      <w:pPr>
        <w:pStyle w:val="CommentText"/>
      </w:pPr>
      <w:r>
        <w:rPr>
          <w:rStyle w:val="CommentReference"/>
        </w:rPr>
        <w:annotationRef/>
      </w:r>
      <w:r>
        <w:t>I don’t see the color code</w:t>
      </w:r>
    </w:p>
  </w:comment>
  <w:comment w:id="261" w:author="Albi Celaj [2]" w:date="2018-12-10T14:01:00Z" w:initials="AC">
    <w:p w14:paraId="47240974" w14:textId="49407D17" w:rsidR="006E3392" w:rsidRDefault="006E3392">
      <w:pPr>
        <w:pStyle w:val="CommentText"/>
      </w:pPr>
      <w:r>
        <w:rPr>
          <w:rStyle w:val="CommentReference"/>
        </w:rPr>
        <w:annotationRef/>
      </w:r>
      <w:r>
        <w:t>Was missing, now added</w:t>
      </w:r>
    </w:p>
  </w:comment>
  <w:comment w:id="262" w:author="Yachie Nozomu" w:date="2018-12-10T04:06:00Z" w:initials="NY">
    <w:p w14:paraId="403AA135" w14:textId="77777777" w:rsidR="006E3392" w:rsidRDefault="006E3392" w:rsidP="004557DE">
      <w:pPr>
        <w:pStyle w:val="CommentText"/>
      </w:pPr>
      <w:r>
        <w:rPr>
          <w:rStyle w:val="CommentReference"/>
        </w:rPr>
        <w:annotationRef/>
      </w:r>
      <w:r>
        <w:t>P-values?</w:t>
      </w:r>
    </w:p>
  </w:comment>
  <w:comment w:id="299" w:author="Yachie Nozomu" w:date="2018-12-10T04:09:00Z" w:initials="NY">
    <w:p w14:paraId="7ED5B4B5" w14:textId="77777777" w:rsidR="006E3392" w:rsidRDefault="006E3392" w:rsidP="00DD69D1">
      <w:pPr>
        <w:pStyle w:val="CommentText"/>
      </w:pPr>
      <w:r>
        <w:rPr>
          <w:rStyle w:val="CommentReference"/>
        </w:rPr>
        <w:annotationRef/>
      </w:r>
      <w:r>
        <w:t>Better to have a legend for the arrow widths</w:t>
      </w:r>
    </w:p>
  </w:comment>
  <w:comment w:id="300" w:author="Albi Celaj [2]" w:date="2018-12-10T14:02:00Z" w:initials="AC">
    <w:p w14:paraId="61A0643E" w14:textId="3CDA5551" w:rsidR="006E3392" w:rsidRDefault="006E3392">
      <w:pPr>
        <w:pStyle w:val="CommentText"/>
      </w:pPr>
      <w:r>
        <w:rPr>
          <w:rStyle w:val="CommentReference"/>
        </w:rPr>
        <w:annotationRef/>
      </w:r>
    </w:p>
  </w:comment>
  <w:comment w:id="302" w:author="Yachie Nozomu" w:date="2018-12-10T04:12:00Z" w:initials="NY">
    <w:p w14:paraId="1B312765" w14:textId="77777777" w:rsidR="006E3392" w:rsidRDefault="006E3392"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304" w:author="Yachie Nozomu" w:date="2018-12-10T04:05:00Z" w:initials="NY">
    <w:p w14:paraId="1D22F995" w14:textId="77777777" w:rsidR="006E3392" w:rsidRDefault="006E3392" w:rsidP="00522486">
      <w:pPr>
        <w:pStyle w:val="CommentText"/>
      </w:pPr>
      <w:r>
        <w:rPr>
          <w:rStyle w:val="CommentReference"/>
        </w:rPr>
        <w:annotationRef/>
      </w:r>
      <w:r>
        <w:t>P-values?</w:t>
      </w:r>
    </w:p>
  </w:comment>
  <w:comment w:id="305" w:author="Yachie Nozomu" w:date="2018-12-10T04:07:00Z" w:initials="NY">
    <w:p w14:paraId="2734B415" w14:textId="77777777" w:rsidR="006E3392" w:rsidRDefault="006E3392" w:rsidP="00522486">
      <w:pPr>
        <w:pStyle w:val="CommentText"/>
      </w:pPr>
      <w:r>
        <w:rPr>
          <w:rStyle w:val="CommentReference"/>
        </w:rPr>
        <w:annotationRef/>
      </w:r>
      <w:r>
        <w:t>P-values?</w:t>
      </w:r>
    </w:p>
  </w:comment>
  <w:comment w:id="306" w:author="Yachie Nozomu" w:date="2018-12-10T04:04:00Z" w:initials="NY">
    <w:p w14:paraId="41B6C729" w14:textId="77777777" w:rsidR="006E3392" w:rsidRDefault="006E3392" w:rsidP="00522486">
      <w:pPr>
        <w:pStyle w:val="CommentText"/>
      </w:pPr>
      <w:r>
        <w:rPr>
          <w:rStyle w:val="CommentReference"/>
        </w:rPr>
        <w:annotationRef/>
      </w:r>
      <w:r>
        <w:t>Was this done by a cross-validation?</w:t>
      </w:r>
    </w:p>
  </w:comment>
  <w:comment w:id="307" w:author="Albi Celaj [2]" w:date="2018-12-10T14:04:00Z" w:initials="AC">
    <w:p w14:paraId="64FE89BC" w14:textId="1377AD73" w:rsidR="006E3392" w:rsidRDefault="006E3392">
      <w:pPr>
        <w:pStyle w:val="CommentText"/>
      </w:pPr>
      <w:r>
        <w:rPr>
          <w:rStyle w:val="CommentReference"/>
        </w:rPr>
        <w:annotationRef/>
      </w:r>
      <w:r>
        <w:t>No, it is training performance</w:t>
      </w:r>
    </w:p>
  </w:comment>
  <w:comment w:id="309" w:author="Yachie Nozomu" w:date="2018-12-10T04:07:00Z" w:initials="NY">
    <w:p w14:paraId="24423DA6" w14:textId="77777777" w:rsidR="006E3392" w:rsidRDefault="006E3392" w:rsidP="00C75C81">
      <w:pPr>
        <w:pStyle w:val="CommentText"/>
      </w:pPr>
      <w:r>
        <w:rPr>
          <w:rStyle w:val="CommentReference"/>
        </w:rPr>
        <w:annotationRef/>
      </w:r>
      <w:r>
        <w:t>P-values?</w:t>
      </w:r>
    </w:p>
  </w:comment>
  <w:comment w:id="326" w:author="Yachie Nozomu" w:date="2018-12-10T04:07:00Z" w:initials="NY">
    <w:p w14:paraId="0387A75F" w14:textId="77777777" w:rsidR="006E3392" w:rsidRDefault="006E3392"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5E14E6E4" w15:done="0"/>
  <w15:commentEx w15:paraId="168066C5" w15:paraIdParent="5E14E6E4" w15:done="0"/>
  <w15:commentEx w15:paraId="1C6AD3A9"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49BA1E82" w15:done="0"/>
  <w15:commentEx w15:paraId="19FD9F07" w15:done="0"/>
  <w15:commentEx w15:paraId="473490EC" w15:paraIdParent="19FD9F07" w15:done="0"/>
  <w15:commentEx w15:paraId="43294444"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168066C5" w16cid:durableId="1FF45497"/>
  <w16cid:commentId w16cid:paraId="1C6AD3A9" w16cid:durableId="1FE6E3C9"/>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49BA1E82" w16cid:durableId="1FE339B6"/>
  <w16cid:commentId w16cid:paraId="19FD9F07" w16cid:durableId="1FD7328E"/>
  <w16cid:commentId w16cid:paraId="473490EC" w16cid:durableId="1FD7328F"/>
  <w16cid:commentId w16cid:paraId="43294444" w16cid:durableId="1FF1BFD6"/>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5A5E0" w14:textId="77777777" w:rsidR="00C73F2C" w:rsidRDefault="00C73F2C" w:rsidP="006D69DC">
      <w:r>
        <w:separator/>
      </w:r>
    </w:p>
  </w:endnote>
  <w:endnote w:type="continuationSeparator" w:id="0">
    <w:p w14:paraId="2873F208" w14:textId="77777777" w:rsidR="00C73F2C" w:rsidRDefault="00C73F2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2F567" w14:textId="77777777" w:rsidR="00C73F2C" w:rsidRDefault="00C73F2C" w:rsidP="006D69DC">
      <w:r>
        <w:separator/>
      </w:r>
    </w:p>
  </w:footnote>
  <w:footnote w:type="continuationSeparator" w:id="0">
    <w:p w14:paraId="718F11E6" w14:textId="77777777" w:rsidR="00C73F2C" w:rsidRDefault="00C73F2C"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B64"/>
    <w:rsid w:val="000402D3"/>
    <w:rsid w:val="00040DF7"/>
    <w:rsid w:val="000410C2"/>
    <w:rsid w:val="000411F7"/>
    <w:rsid w:val="0004126E"/>
    <w:rsid w:val="00041500"/>
    <w:rsid w:val="000416FC"/>
    <w:rsid w:val="00041797"/>
    <w:rsid w:val="000418F6"/>
    <w:rsid w:val="00041A62"/>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B70"/>
    <w:rsid w:val="00050D6B"/>
    <w:rsid w:val="00050EA3"/>
    <w:rsid w:val="0005129A"/>
    <w:rsid w:val="00051520"/>
    <w:rsid w:val="0005167C"/>
    <w:rsid w:val="000517D1"/>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669"/>
    <w:rsid w:val="000C0823"/>
    <w:rsid w:val="000C0D59"/>
    <w:rsid w:val="000C10E6"/>
    <w:rsid w:val="000C1AFE"/>
    <w:rsid w:val="000C1C3A"/>
    <w:rsid w:val="000C1CC4"/>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4D9C"/>
    <w:rsid w:val="00175026"/>
    <w:rsid w:val="00175420"/>
    <w:rsid w:val="00175454"/>
    <w:rsid w:val="0017550D"/>
    <w:rsid w:val="00175596"/>
    <w:rsid w:val="0017639A"/>
    <w:rsid w:val="00176957"/>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36F"/>
    <w:rsid w:val="001F69FF"/>
    <w:rsid w:val="001F7021"/>
    <w:rsid w:val="001F70FD"/>
    <w:rsid w:val="001F7109"/>
    <w:rsid w:val="001F7899"/>
    <w:rsid w:val="001F79AD"/>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519"/>
    <w:rsid w:val="002245E9"/>
    <w:rsid w:val="0022466F"/>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FE7"/>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2425"/>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D"/>
    <w:rsid w:val="002E7C93"/>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2BC"/>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112"/>
    <w:rsid w:val="003223F9"/>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27ECE"/>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51F5"/>
    <w:rsid w:val="003353AD"/>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490"/>
    <w:rsid w:val="003815AE"/>
    <w:rsid w:val="00381AF9"/>
    <w:rsid w:val="00381FC3"/>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50F"/>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E6D"/>
    <w:rsid w:val="00421099"/>
    <w:rsid w:val="004210F6"/>
    <w:rsid w:val="00421257"/>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792"/>
    <w:rsid w:val="00435A68"/>
    <w:rsid w:val="00435CE2"/>
    <w:rsid w:val="004368CE"/>
    <w:rsid w:val="00437059"/>
    <w:rsid w:val="004370D7"/>
    <w:rsid w:val="00437617"/>
    <w:rsid w:val="004376E2"/>
    <w:rsid w:val="00437813"/>
    <w:rsid w:val="00437EC7"/>
    <w:rsid w:val="004407D3"/>
    <w:rsid w:val="004414A6"/>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0DB"/>
    <w:rsid w:val="00472561"/>
    <w:rsid w:val="00472573"/>
    <w:rsid w:val="004725AD"/>
    <w:rsid w:val="004726E4"/>
    <w:rsid w:val="00472D62"/>
    <w:rsid w:val="0047313D"/>
    <w:rsid w:val="0047327D"/>
    <w:rsid w:val="00473312"/>
    <w:rsid w:val="004735DD"/>
    <w:rsid w:val="0047379F"/>
    <w:rsid w:val="004748F8"/>
    <w:rsid w:val="004749F5"/>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492"/>
    <w:rsid w:val="00542519"/>
    <w:rsid w:val="00542671"/>
    <w:rsid w:val="005427B3"/>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D7B"/>
    <w:rsid w:val="005E3F93"/>
    <w:rsid w:val="005E418F"/>
    <w:rsid w:val="005E44BB"/>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2E5A"/>
    <w:rsid w:val="0062389C"/>
    <w:rsid w:val="00623AD0"/>
    <w:rsid w:val="00623E34"/>
    <w:rsid w:val="006240FA"/>
    <w:rsid w:val="0062429A"/>
    <w:rsid w:val="006242E4"/>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774"/>
    <w:rsid w:val="00632819"/>
    <w:rsid w:val="00632D20"/>
    <w:rsid w:val="0063302F"/>
    <w:rsid w:val="00633536"/>
    <w:rsid w:val="00633640"/>
    <w:rsid w:val="00633834"/>
    <w:rsid w:val="006338E3"/>
    <w:rsid w:val="006339C4"/>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7CF"/>
    <w:rsid w:val="006968F5"/>
    <w:rsid w:val="00696A51"/>
    <w:rsid w:val="00696D1D"/>
    <w:rsid w:val="006970B8"/>
    <w:rsid w:val="00697113"/>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60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7B2"/>
    <w:rsid w:val="006F1961"/>
    <w:rsid w:val="006F1F86"/>
    <w:rsid w:val="006F1FDD"/>
    <w:rsid w:val="006F22DD"/>
    <w:rsid w:val="006F230F"/>
    <w:rsid w:val="006F2970"/>
    <w:rsid w:val="006F297A"/>
    <w:rsid w:val="006F2A95"/>
    <w:rsid w:val="006F4188"/>
    <w:rsid w:val="006F44F8"/>
    <w:rsid w:val="006F45BA"/>
    <w:rsid w:val="006F4867"/>
    <w:rsid w:val="006F4A8C"/>
    <w:rsid w:val="006F4F76"/>
    <w:rsid w:val="006F5157"/>
    <w:rsid w:val="006F5386"/>
    <w:rsid w:val="006F5C06"/>
    <w:rsid w:val="006F5F50"/>
    <w:rsid w:val="006F65F4"/>
    <w:rsid w:val="006F6971"/>
    <w:rsid w:val="006F6B1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4B99"/>
    <w:rsid w:val="008254FE"/>
    <w:rsid w:val="00825573"/>
    <w:rsid w:val="00826304"/>
    <w:rsid w:val="008268B6"/>
    <w:rsid w:val="008269D5"/>
    <w:rsid w:val="008269DB"/>
    <w:rsid w:val="00826A60"/>
    <w:rsid w:val="00827046"/>
    <w:rsid w:val="008276C3"/>
    <w:rsid w:val="0082781C"/>
    <w:rsid w:val="008278B1"/>
    <w:rsid w:val="008302E3"/>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BF"/>
    <w:rsid w:val="008A4190"/>
    <w:rsid w:val="008A48FB"/>
    <w:rsid w:val="008A492B"/>
    <w:rsid w:val="008A495C"/>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406"/>
    <w:rsid w:val="008B6905"/>
    <w:rsid w:val="008B6EF2"/>
    <w:rsid w:val="008B701A"/>
    <w:rsid w:val="008B71E9"/>
    <w:rsid w:val="008B7227"/>
    <w:rsid w:val="008B7593"/>
    <w:rsid w:val="008B7828"/>
    <w:rsid w:val="008B78F8"/>
    <w:rsid w:val="008B7D27"/>
    <w:rsid w:val="008B7F9C"/>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662"/>
    <w:rsid w:val="008D5CEE"/>
    <w:rsid w:val="008D64D8"/>
    <w:rsid w:val="008D6812"/>
    <w:rsid w:val="008D685D"/>
    <w:rsid w:val="008D6CDB"/>
    <w:rsid w:val="008D6E7F"/>
    <w:rsid w:val="008D6EBA"/>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6A9A"/>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1F5"/>
    <w:rsid w:val="009F4CE5"/>
    <w:rsid w:val="009F53CB"/>
    <w:rsid w:val="009F546D"/>
    <w:rsid w:val="009F54F1"/>
    <w:rsid w:val="009F5816"/>
    <w:rsid w:val="009F594A"/>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FE"/>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0DC"/>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0BA"/>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954"/>
    <w:rsid w:val="00B75D02"/>
    <w:rsid w:val="00B75FBB"/>
    <w:rsid w:val="00B7606C"/>
    <w:rsid w:val="00B7637A"/>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4FCE"/>
    <w:rsid w:val="00BD552A"/>
    <w:rsid w:val="00BD5B08"/>
    <w:rsid w:val="00BD5B97"/>
    <w:rsid w:val="00BD6106"/>
    <w:rsid w:val="00BD68D4"/>
    <w:rsid w:val="00BD6C20"/>
    <w:rsid w:val="00BD7816"/>
    <w:rsid w:val="00BD78C5"/>
    <w:rsid w:val="00BE0119"/>
    <w:rsid w:val="00BE0460"/>
    <w:rsid w:val="00BE09DF"/>
    <w:rsid w:val="00BE09E9"/>
    <w:rsid w:val="00BE0BCF"/>
    <w:rsid w:val="00BE11A6"/>
    <w:rsid w:val="00BE1DD1"/>
    <w:rsid w:val="00BE207B"/>
    <w:rsid w:val="00BE21D4"/>
    <w:rsid w:val="00BE22E9"/>
    <w:rsid w:val="00BE2568"/>
    <w:rsid w:val="00BE2945"/>
    <w:rsid w:val="00BE2A53"/>
    <w:rsid w:val="00BE2ABC"/>
    <w:rsid w:val="00BE2D6C"/>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430"/>
    <w:rsid w:val="00C735C4"/>
    <w:rsid w:val="00C7385F"/>
    <w:rsid w:val="00C73F2C"/>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479"/>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CD"/>
    <w:rsid w:val="00CE16CE"/>
    <w:rsid w:val="00CE194A"/>
    <w:rsid w:val="00CE1B65"/>
    <w:rsid w:val="00CE1EA3"/>
    <w:rsid w:val="00CE22F9"/>
    <w:rsid w:val="00CE2976"/>
    <w:rsid w:val="00CE2DB8"/>
    <w:rsid w:val="00CE306A"/>
    <w:rsid w:val="00CE34C0"/>
    <w:rsid w:val="00CE40D5"/>
    <w:rsid w:val="00CE429A"/>
    <w:rsid w:val="00CE47D6"/>
    <w:rsid w:val="00CE4A68"/>
    <w:rsid w:val="00CE51B7"/>
    <w:rsid w:val="00CE5608"/>
    <w:rsid w:val="00CE5671"/>
    <w:rsid w:val="00CE5777"/>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B58"/>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5BE"/>
    <w:rsid w:val="00D448AE"/>
    <w:rsid w:val="00D44E0B"/>
    <w:rsid w:val="00D450B1"/>
    <w:rsid w:val="00D452FD"/>
    <w:rsid w:val="00D45748"/>
    <w:rsid w:val="00D45F75"/>
    <w:rsid w:val="00D4610F"/>
    <w:rsid w:val="00D4633F"/>
    <w:rsid w:val="00D4656B"/>
    <w:rsid w:val="00D46788"/>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D3C"/>
    <w:rsid w:val="00D53F28"/>
    <w:rsid w:val="00D54115"/>
    <w:rsid w:val="00D54421"/>
    <w:rsid w:val="00D545DE"/>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954"/>
    <w:rsid w:val="00D84E69"/>
    <w:rsid w:val="00D853DD"/>
    <w:rsid w:val="00D8547A"/>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B46"/>
    <w:rsid w:val="00DD0B85"/>
    <w:rsid w:val="00DD0C9A"/>
    <w:rsid w:val="00DD0E10"/>
    <w:rsid w:val="00DD0EB4"/>
    <w:rsid w:val="00DD0F56"/>
    <w:rsid w:val="00DD1744"/>
    <w:rsid w:val="00DD19F7"/>
    <w:rsid w:val="00DD1C04"/>
    <w:rsid w:val="00DD1D67"/>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17D45"/>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636F"/>
    <w:rsid w:val="00E465E2"/>
    <w:rsid w:val="00E4685F"/>
    <w:rsid w:val="00E468BC"/>
    <w:rsid w:val="00E46D07"/>
    <w:rsid w:val="00E470EA"/>
    <w:rsid w:val="00E471CC"/>
    <w:rsid w:val="00E47663"/>
    <w:rsid w:val="00E47C92"/>
    <w:rsid w:val="00E47F52"/>
    <w:rsid w:val="00E47F5E"/>
    <w:rsid w:val="00E5019C"/>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BF0"/>
    <w:rsid w:val="00E858A8"/>
    <w:rsid w:val="00E85A56"/>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77A"/>
    <w:rsid w:val="00EA6C91"/>
    <w:rsid w:val="00EA6CA6"/>
    <w:rsid w:val="00EA6CAE"/>
    <w:rsid w:val="00EA717D"/>
    <w:rsid w:val="00EA7319"/>
    <w:rsid w:val="00EA779F"/>
    <w:rsid w:val="00EB08FB"/>
    <w:rsid w:val="00EB0D40"/>
    <w:rsid w:val="00EB1281"/>
    <w:rsid w:val="00EB22A6"/>
    <w:rsid w:val="00EB252C"/>
    <w:rsid w:val="00EB260E"/>
    <w:rsid w:val="00EB26B6"/>
    <w:rsid w:val="00EB2A87"/>
    <w:rsid w:val="00EB2EAA"/>
    <w:rsid w:val="00EB2F30"/>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62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D1C"/>
    <w:rsid w:val="00EE12EB"/>
    <w:rsid w:val="00EE196B"/>
    <w:rsid w:val="00EE1BB8"/>
    <w:rsid w:val="00EE2066"/>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A22"/>
    <w:rsid w:val="00F92AF3"/>
    <w:rsid w:val="00F92CE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B33"/>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D0208"/>
    <w:rsid w:val="00FD042D"/>
    <w:rsid w:val="00FD0670"/>
    <w:rsid w:val="00FD07CF"/>
    <w:rsid w:val="00FD07E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C1DA29-4413-1B43-BD54-C1282916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71960</Words>
  <Characters>410172</Characters>
  <Application>Microsoft Office Word</Application>
  <DocSecurity>0</DocSecurity>
  <Lines>3418</Lines>
  <Paragraphs>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cp:revision>
  <cp:lastPrinted>2018-12-18T22:08:00Z</cp:lastPrinted>
  <dcterms:created xsi:type="dcterms:W3CDTF">2019-01-23T21:54:00Z</dcterms:created>
  <dcterms:modified xsi:type="dcterms:W3CDTF">2019-01-24T20:14:00Z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