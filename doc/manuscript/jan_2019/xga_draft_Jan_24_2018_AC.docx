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89A98E6"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w:t>
      </w:r>
      <w:ins w:id="0" w:author="Albi Celaj" w:date="2019-01-31T11:27:00Z">
        <w:r w:rsidR="00C46FC3">
          <w:rPr>
            <w:b/>
            <w:bCs/>
            <w:iCs/>
            <w:color w:val="000000" w:themeColor="text1"/>
            <w:sz w:val="26"/>
            <w:szCs w:val="26"/>
          </w:rPr>
          <w:t xml:space="preserve">complex </w:t>
        </w:r>
      </w:ins>
      <w:del w:id="1" w:author="Albi Celaj" w:date="2019-01-31T11:26:00Z">
        <w:r w:rsidR="00C53891" w:rsidRPr="00C53891" w:rsidDel="00AE7A34">
          <w:rPr>
            <w:b/>
            <w:bCs/>
            <w:iCs/>
            <w:color w:val="000000" w:themeColor="text1"/>
            <w:sz w:val="26"/>
            <w:szCs w:val="26"/>
          </w:rPr>
          <w:delText>complex</w:delText>
        </w:r>
      </w:del>
      <w:ins w:id="2" w:author="Albi Celaj" w:date="2019-01-31T11:36:00Z">
        <w:r w:rsidR="00A235BC">
          <w:rPr>
            <w:b/>
            <w:bCs/>
            <w:iCs/>
            <w:color w:val="000000" w:themeColor="text1"/>
            <w:sz w:val="26"/>
            <w:szCs w:val="26"/>
          </w:rPr>
          <w:t>t</w:t>
        </w:r>
      </w:ins>
      <w:del w:id="3" w:author="Albi Celaj" w:date="2019-01-31T11:36:00Z">
        <w:r w:rsidR="00C53891" w:rsidRPr="00C53891" w:rsidDel="00A235BC">
          <w:rPr>
            <w:b/>
            <w:bCs/>
            <w:iCs/>
            <w:color w:val="000000" w:themeColor="text1"/>
            <w:sz w:val="26"/>
            <w:szCs w:val="26"/>
          </w:rPr>
          <w:delText xml:space="preserve"> t</w:delText>
        </w:r>
      </w:del>
      <w:r w:rsidR="00C53891" w:rsidRPr="00C53891">
        <w:rPr>
          <w:b/>
          <w:bCs/>
          <w:iCs/>
          <w:color w:val="000000" w:themeColor="text1"/>
          <w:sz w:val="26"/>
          <w:szCs w:val="26"/>
        </w:rPr>
        <w:t xml:space="preserve">raits </w:t>
      </w:r>
      <w:r w:rsidR="004210F6">
        <w:rPr>
          <w:b/>
          <w:bCs/>
          <w:iCs/>
          <w:color w:val="000000" w:themeColor="text1"/>
          <w:sz w:val="26"/>
          <w:szCs w:val="26"/>
        </w:rPr>
        <w:t xml:space="preserve">with </w:t>
      </w:r>
      <w:del w:id="4" w:author="Frederick Roth" w:date="2019-01-22T16:08:00Z">
        <w:r w:rsidR="00C53891" w:rsidRPr="00C53891" w:rsidDel="008D6812">
          <w:rPr>
            <w:b/>
            <w:bCs/>
            <w:iCs/>
            <w:color w:val="000000" w:themeColor="text1"/>
            <w:sz w:val="26"/>
            <w:szCs w:val="26"/>
          </w:rPr>
          <w:delText xml:space="preserve">deep </w:delText>
        </w:r>
      </w:del>
      <w:ins w:id="5" w:author="Frederick Roth" w:date="2019-01-22T16:08:00Z">
        <w:r w:rsidR="008D6812">
          <w:rPr>
            <w:b/>
            <w:bCs/>
            <w:iCs/>
            <w:color w:val="000000" w:themeColor="text1"/>
            <w:sz w:val="26"/>
            <w:szCs w:val="26"/>
          </w:rPr>
          <w:t>high</w:t>
        </w:r>
      </w:ins>
      <w:ins w:id="6" w:author="Albi Celaj" w:date="2019-01-31T11:25:00Z">
        <w:r w:rsidR="00AE7A34">
          <w:rPr>
            <w:b/>
            <w:bCs/>
            <w:iCs/>
            <w:color w:val="000000" w:themeColor="text1"/>
            <w:sz w:val="26"/>
            <w:szCs w:val="26"/>
          </w:rPr>
          <w:t>-</w:t>
        </w:r>
      </w:ins>
      <w:ins w:id="7" w:author="Frederick Roth" w:date="2019-01-22T16:08:00Z">
        <w:del w:id="8" w:author="Albi Celaj" w:date="2019-01-30T15:21:00Z">
          <w:r w:rsidR="008D6812" w:rsidDel="00B364E7">
            <w:rPr>
              <w:b/>
              <w:bCs/>
              <w:iCs/>
              <w:color w:val="000000" w:themeColor="text1"/>
              <w:sz w:val="26"/>
              <w:szCs w:val="26"/>
            </w:rPr>
            <w:delText>-</w:delText>
          </w:r>
        </w:del>
        <w:r w:rsidR="008D6812">
          <w:rPr>
            <w:b/>
            <w:bCs/>
            <w:iCs/>
            <w:color w:val="000000" w:themeColor="text1"/>
            <w:sz w:val="26"/>
            <w:szCs w:val="26"/>
          </w:rPr>
          <w:t xml:space="preserve">order </w:t>
        </w:r>
      </w:ins>
      <w:del w:id="9" w:author="Albi Celaj" w:date="2019-01-30T14:37:00Z">
        <w:r w:rsidR="00C53891" w:rsidRPr="00C53891" w:rsidDel="008B287B">
          <w:rPr>
            <w:b/>
            <w:bCs/>
            <w:iCs/>
            <w:color w:val="000000" w:themeColor="text1"/>
            <w:sz w:val="26"/>
            <w:szCs w:val="26"/>
          </w:rPr>
          <w:delText xml:space="preserve">combinatorial </w:delText>
        </w:r>
      </w:del>
      <w:del w:id="10" w:author="Albi Celaj" w:date="2019-01-31T11:26:00Z">
        <w:r w:rsidR="00C53891" w:rsidRPr="00C53891" w:rsidDel="00AE7A34">
          <w:rPr>
            <w:b/>
            <w:bCs/>
            <w:iCs/>
            <w:color w:val="000000" w:themeColor="text1"/>
            <w:sz w:val="26"/>
            <w:szCs w:val="26"/>
          </w:rPr>
          <w:delText>gen</w:delText>
        </w:r>
      </w:del>
      <w:del w:id="11" w:author="Albi Celaj" w:date="2019-01-30T17:07:00Z">
        <w:r w:rsidR="00C53891" w:rsidRPr="00C53891" w:rsidDel="00D832DC">
          <w:rPr>
            <w:b/>
            <w:bCs/>
            <w:iCs/>
            <w:color w:val="000000" w:themeColor="text1"/>
            <w:sz w:val="26"/>
            <w:szCs w:val="26"/>
          </w:rPr>
          <w:delText>e</w:delText>
        </w:r>
      </w:del>
      <w:del w:id="12" w:author="Albi Celaj" w:date="2019-01-30T14:49:00Z">
        <w:r w:rsidR="00C53891" w:rsidRPr="00C53891" w:rsidDel="006A549C">
          <w:rPr>
            <w:b/>
            <w:bCs/>
            <w:iCs/>
            <w:color w:val="000000" w:themeColor="text1"/>
            <w:sz w:val="26"/>
            <w:szCs w:val="26"/>
          </w:rPr>
          <w:delText>tic</w:delText>
        </w:r>
      </w:del>
      <w:del w:id="13" w:author="Albi Celaj" w:date="2019-01-31T11:26:00Z">
        <w:r w:rsidR="00C53891" w:rsidRPr="00C53891" w:rsidDel="00AE7A34">
          <w:rPr>
            <w:b/>
            <w:bCs/>
            <w:iCs/>
            <w:color w:val="000000" w:themeColor="text1"/>
            <w:sz w:val="26"/>
            <w:szCs w:val="26"/>
          </w:rPr>
          <w:delText xml:space="preserve"> </w:delText>
        </w:r>
      </w:del>
      <w:ins w:id="14" w:author="Albi Celaj" w:date="2019-01-31T11:26:00Z">
        <w:r w:rsidR="00AE7A34">
          <w:rPr>
            <w:b/>
            <w:bCs/>
            <w:iCs/>
            <w:color w:val="000000" w:themeColor="text1"/>
            <w:sz w:val="26"/>
            <w:szCs w:val="26"/>
          </w:rPr>
          <w:t xml:space="preserve">combinatorial </w:t>
        </w:r>
      </w:ins>
      <w:ins w:id="15" w:author="Albi Celaj" w:date="2019-01-31T11:36:00Z">
        <w:r w:rsidR="00A235BC">
          <w:rPr>
            <w:b/>
            <w:bCs/>
            <w:iCs/>
            <w:color w:val="000000" w:themeColor="text1"/>
            <w:sz w:val="26"/>
            <w:szCs w:val="26"/>
          </w:rPr>
          <w:t xml:space="preserve">genetic </w:t>
        </w:r>
      </w:ins>
      <w:r w:rsidR="00C53891" w:rsidRPr="00C53891">
        <w:rPr>
          <w:b/>
          <w:bCs/>
          <w:iCs/>
          <w:color w:val="000000" w:themeColor="text1"/>
          <w:sz w:val="26"/>
          <w:szCs w:val="26"/>
        </w:rPr>
        <w:t>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6228E425"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ins w:id="16" w:author="Albi Celaj" w:date="2019-01-30T15:18:00Z">
        <w:r w:rsidR="00715948">
          <w:rPr>
            <w:rFonts w:eastAsia="Times New Roman"/>
          </w:rPr>
          <w:t xml:space="preserve">high-order </w:t>
        </w:r>
      </w:ins>
      <w:del w:id="17" w:author="Albi Celaj" w:date="2019-01-30T15:18:00Z">
        <w:r w:rsidR="000A070F" w:rsidRPr="00EC2F5D" w:rsidDel="00715948">
          <w:rPr>
            <w:rFonts w:eastAsia="Times New Roman"/>
          </w:rPr>
          <w:delText xml:space="preserve">complex </w:delText>
        </w:r>
      </w:del>
      <w:del w:id="18" w:author="Albi Celaj" w:date="2019-01-30T14:43:00Z">
        <w:r w:rsidR="00B15EC7" w:rsidRPr="00EC2F5D" w:rsidDel="006A549C">
          <w:rPr>
            <w:rFonts w:eastAsia="Times New Roman"/>
          </w:rPr>
          <w:delText xml:space="preserve">multi-gene </w:delText>
        </w:r>
      </w:del>
      <w:r w:rsidR="00B15EC7" w:rsidRPr="00EC2F5D">
        <w:rPr>
          <w:rFonts w:eastAsia="Times New Roman"/>
        </w:rPr>
        <w:t>varian</w:t>
      </w:r>
      <w:r w:rsidR="00896201" w:rsidRPr="00EC2F5D">
        <w:rPr>
          <w:rFonts w:eastAsia="Times New Roman"/>
        </w:rPr>
        <w:t xml:space="preserve">t combinations </w:t>
      </w:r>
      <w:del w:id="19" w:author="Albi Celaj" w:date="2019-01-30T14:43:00Z">
        <w:r w:rsidR="00896201" w:rsidRPr="00EC2F5D" w:rsidDel="006A549C">
          <w:rPr>
            <w:rFonts w:eastAsia="Times New Roman"/>
          </w:rPr>
          <w:delText>within a target</w:delText>
        </w:r>
        <w:r w:rsidR="00B15EC7" w:rsidRPr="00EC2F5D" w:rsidDel="006A549C">
          <w:rPr>
            <w:rFonts w:eastAsia="Times New Roman"/>
          </w:rPr>
          <w:delText xml:space="preserve"> gene set</w:delText>
        </w:r>
      </w:del>
      <w:ins w:id="20" w:author="Albi Celaj" w:date="2019-01-30T14:43:00Z">
        <w:r w:rsidR="006A549C">
          <w:rPr>
            <w:rFonts w:eastAsia="Times New Roman"/>
          </w:rPr>
          <w:t>at multiple targeted genes</w:t>
        </w:r>
      </w:ins>
      <w:r w:rsidR="00B15EC7" w:rsidRPr="00EC2F5D">
        <w:rPr>
          <w:rFonts w:eastAsia="Times New Roman"/>
        </w:rPr>
        <w:t>, enabling</w:t>
      </w:r>
      <w:ins w:id="21" w:author="Albi Celaj" w:date="2019-01-30T14:10:00Z">
        <w:r w:rsidR="00563BD0">
          <w:rPr>
            <w:rFonts w:eastAsia="Times New Roman"/>
          </w:rPr>
          <w:t xml:space="preserve"> </w:t>
        </w:r>
      </w:ins>
      <w:del w:id="22" w:author="Albi Celaj" w:date="2019-01-30T15:15:00Z">
        <w:r w:rsidR="00B15EC7" w:rsidRPr="00EC2F5D" w:rsidDel="004F7A1D">
          <w:rPr>
            <w:rFonts w:eastAsia="Times New Roman"/>
          </w:rPr>
          <w:delText xml:space="preserve"> </w:delText>
        </w:r>
      </w:del>
      <w:ins w:id="23" w:author="Albi Celaj" w:date="2019-01-30T13:53:00Z">
        <w:r w:rsidR="006917E8">
          <w:rPr>
            <w:rFonts w:eastAsia="Times New Roman"/>
          </w:rPr>
          <w:t>e</w:t>
        </w:r>
      </w:ins>
      <w:ins w:id="24" w:author="Albi Celaj" w:date="2019-01-30T15:19:00Z">
        <w:r w:rsidR="00AD1AD0">
          <w:rPr>
            <w:rFonts w:eastAsia="Times New Roman"/>
          </w:rPr>
          <w:t>x</w:t>
        </w:r>
      </w:ins>
      <w:ins w:id="25" w:author="Albi Celaj" w:date="2019-01-30T13:53:00Z">
        <w:r w:rsidR="006917E8">
          <w:rPr>
            <w:rFonts w:eastAsia="Times New Roman"/>
          </w:rPr>
          <w:t xml:space="preserve">haustive </w:t>
        </w:r>
      </w:ins>
      <w:ins w:id="26" w:author="Albi Celaj" w:date="2019-01-31T11:29:00Z">
        <w:r w:rsidR="00C46FC3">
          <w:rPr>
            <w:rFonts w:eastAsia="Times New Roman"/>
          </w:rPr>
          <w:t>poly</w:t>
        </w:r>
      </w:ins>
      <w:ins w:id="27" w:author="Albi Celaj" w:date="2019-01-30T15:19:00Z">
        <w:r w:rsidR="00AD1AD0">
          <w:rPr>
            <w:rFonts w:eastAsia="Times New Roman"/>
          </w:rPr>
          <w:t>g</w:t>
        </w:r>
      </w:ins>
      <w:ins w:id="28" w:author="Albi Celaj" w:date="2019-01-30T13:53:00Z">
        <w:r w:rsidR="006917E8">
          <w:rPr>
            <w:rFonts w:eastAsia="Times New Roman"/>
          </w:rPr>
          <w:t>e</w:t>
        </w:r>
      </w:ins>
      <w:ins w:id="29" w:author="Albi Celaj" w:date="2019-01-30T16:33:00Z">
        <w:r w:rsidR="0005084C">
          <w:rPr>
            <w:rFonts w:eastAsia="Times New Roman"/>
          </w:rPr>
          <w:t>n</w:t>
        </w:r>
      </w:ins>
      <w:ins w:id="30" w:author="Albi Celaj" w:date="2019-01-31T11:29:00Z">
        <w:r w:rsidR="00C46FC3">
          <w:rPr>
            <w:rFonts w:eastAsia="Times New Roman"/>
          </w:rPr>
          <w:t>ic</w:t>
        </w:r>
      </w:ins>
      <w:ins w:id="31" w:author="Albi Celaj" w:date="2019-01-30T13:53:00Z">
        <w:r w:rsidR="006917E8">
          <w:rPr>
            <w:rFonts w:eastAsia="Times New Roman"/>
          </w:rPr>
          <w:t xml:space="preserve"> </w:t>
        </w:r>
      </w:ins>
      <w:ins w:id="32" w:author="Albi Celaj" w:date="2019-01-30T15:19:00Z">
        <w:r w:rsidR="00AD1AD0">
          <w:rPr>
            <w:rFonts w:eastAsia="Times New Roman"/>
          </w:rPr>
          <w:t>a</w:t>
        </w:r>
      </w:ins>
      <w:ins w:id="33" w:author="Albi Celaj" w:date="2019-01-30T13:53:00Z">
        <w:r w:rsidR="006917E8">
          <w:rPr>
            <w:rFonts w:eastAsia="Times New Roman"/>
          </w:rPr>
          <w:t>nalysis</w:t>
        </w:r>
      </w:ins>
      <w:ins w:id="34" w:author="Albi Celaj" w:date="2019-01-30T15:10:00Z">
        <w:r w:rsidR="00CE359B">
          <w:rPr>
            <w:rFonts w:eastAsia="Times New Roman"/>
          </w:rPr>
          <w:t xml:space="preserve"> </w:t>
        </w:r>
      </w:ins>
      <w:del w:id="35" w:author="Albi Celaj" w:date="2019-01-30T14:14:00Z">
        <w:r w:rsidR="008D6812" w:rsidDel="00B765FB">
          <w:rPr>
            <w:rFonts w:eastAsia="Times New Roman"/>
          </w:rPr>
          <w:delText xml:space="preserve">high-order </w:delText>
        </w:r>
        <w:r w:rsidR="00B15EC7" w:rsidRPr="00EC2F5D" w:rsidDel="00B765FB">
          <w:rPr>
            <w:rFonts w:eastAsia="Times New Roman"/>
          </w:rPr>
          <w:delText xml:space="preserve">combinatorial genetic analysis </w:delText>
        </w:r>
      </w:del>
      <w:r w:rsidR="00B15EC7" w:rsidRPr="00EC2F5D">
        <w:rPr>
          <w:rFonts w:eastAsia="Times New Roman"/>
        </w:rPr>
        <w:t>(</w:t>
      </w:r>
      <w:ins w:id="36" w:author="Albi Celaj" w:date="2019-01-24T14:38:00Z">
        <w:r w:rsidR="003A0055">
          <w:rPr>
            <w:rFonts w:eastAsia="Times New Roman"/>
          </w:rPr>
          <w:t>‘</w:t>
        </w:r>
      </w:ins>
      <w:del w:id="37" w:author="Albi Celaj" w:date="2019-01-24T14:38:00Z">
        <w:r w:rsidR="008D6812" w:rsidDel="003A0055">
          <w:rPr>
            <w:rFonts w:eastAsia="Times New Roman"/>
          </w:rPr>
          <w:delText>“</w:delText>
        </w:r>
      </w:del>
      <w:r w:rsidR="00393E07">
        <w:rPr>
          <w:rFonts w:eastAsia="Times New Roman"/>
        </w:rPr>
        <w:t>XGA</w:t>
      </w:r>
      <w:ins w:id="38" w:author="Albi Celaj" w:date="2019-01-24T14:38:00Z">
        <w:r w:rsidR="003A0055">
          <w:rPr>
            <w:rFonts w:eastAsia="Times New Roman"/>
          </w:rPr>
          <w:t>’</w:t>
        </w:r>
      </w:ins>
      <w:del w:id="39" w:author="Albi Celaj" w:date="2019-01-24T14:38:00Z">
        <w:r w:rsidR="008D6812" w:rsidDel="003A0055">
          <w:rPr>
            <w:rFonts w:eastAsia="Times New Roman"/>
          </w:rPr>
          <w:delText>”</w:delText>
        </w:r>
      </w:del>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del w:id="40" w:author="Albi Celaj" w:date="2019-01-30T15:31:00Z">
        <w:r w:rsidR="00D61751" w:rsidRPr="00EC2F5D" w:rsidDel="00994694">
          <w:rPr>
            <w:rFonts w:eastAsia="Times New Roman"/>
          </w:rPr>
          <w:delText xml:space="preserve"> </w:delText>
        </w:r>
      </w:del>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r w:rsidR="008D6812">
        <w:rPr>
          <w:rFonts w:eastAsia="Times New Roman"/>
        </w:rPr>
        <w:t>XGA</w:t>
      </w:r>
      <w:r w:rsidRPr="00EC2F5D">
        <w:rPr>
          <w:rFonts w:eastAsia="Times New Roman"/>
        </w:rPr>
        <w:t xml:space="preserve">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 xml:space="preserve">Disrupting </w:t>
      </w:r>
      <w:r>
        <w:rPr>
          <w:lang w:val="en-CA"/>
        </w:rPr>
        <w:t>gene</w:t>
      </w:r>
      <w:r w:rsidR="009833C3">
        <w:rPr>
          <w:lang w:val="en-CA"/>
        </w:rPr>
        <w:t xml:space="preserve"> 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18E9C42"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825573">
        <w:rPr>
          <w:lang w:val="en-CA"/>
        </w:rPr>
        <w:t xml:space="preserve">can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r w:rsidR="00B75D02">
        <w:rPr>
          <w:lang w:val="en-CA"/>
        </w:rPr>
        <w:t xml:space="preserve"> In the case of </w:t>
      </w:r>
      <w:r w:rsidR="00B75D02">
        <w:t xml:space="preserve">ABC transporters (involved in cellular efflux of small molecules), there are both drug resistance and sensitivity phenomena that are observed only upon the deletion of three or more genes </w:t>
      </w:r>
      <w:r w:rsidR="00B75D02">
        <w:fldChar w:fldCharType="begin" w:fldLock="1"/>
      </w:r>
      <w:r w:rsidR="00D9226C">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B75D02">
        <w:fldChar w:fldCharType="separate"/>
      </w:r>
      <w:r w:rsidR="007A4FB8" w:rsidRPr="007A4FB8">
        <w:rPr>
          <w:noProof/>
        </w:rPr>
        <w:t>(Khakhina et al., 2015; Kolaczkowska et al., 2008; Suzuki et al., 2011)</w:t>
      </w:r>
      <w:r w:rsidR="00B75D02">
        <w:fldChar w:fldCharType="end"/>
      </w:r>
      <w:r w:rsidR="00B75D02">
        <w:t xml:space="preserve">. </w:t>
      </w:r>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363017FA" w:rsidR="00DB0ED8" w:rsidRPr="008F2B33" w:rsidRDefault="00393E07" w:rsidP="00CB2DD0">
      <w:pPr>
        <w:jc w:val="both"/>
        <w:rPr>
          <w:lang w:val="en-CA"/>
          <w:rPrChange w:id="41" w:author="Albi Celaj" w:date="2019-01-30T15:13:00Z">
            <w:rPr>
              <w:rFonts w:eastAsia="Times New Roman"/>
            </w:rPr>
          </w:rPrChange>
        </w:rPr>
      </w:pPr>
      <w:del w:id="42" w:author="Albi Celaj" w:date="2019-01-30T18:30:00Z">
        <w:r w:rsidDel="00576EC4">
          <w:rPr>
            <w:lang w:val="en-CA"/>
          </w:rPr>
          <w:delText xml:space="preserve">Revealing </w:delText>
        </w:r>
        <w:r w:rsidR="00296465" w:rsidDel="00576EC4">
          <w:rPr>
            <w:lang w:val="en-CA"/>
          </w:rPr>
          <w:delText xml:space="preserve">functions within a </w:delText>
        </w:r>
        <w:r w:rsidR="00F7008C" w:rsidDel="00576EC4">
          <w:rPr>
            <w:lang w:val="en-CA"/>
          </w:rPr>
          <w:delText xml:space="preserve">complex </w:delText>
        </w:r>
        <w:r w:rsidR="009F6684" w:rsidDel="00576EC4">
          <w:rPr>
            <w:lang w:val="en-CA"/>
          </w:rPr>
          <w:delText xml:space="preserve">genetic </w:delText>
        </w:r>
        <w:r w:rsidR="00F7008C" w:rsidDel="00576EC4">
          <w:rPr>
            <w:lang w:val="en-CA"/>
          </w:rPr>
          <w:delText>system</w:delText>
        </w:r>
        <w:r w:rsidR="00CB2DD0" w:rsidDel="00576EC4">
          <w:rPr>
            <w:lang w:val="en-CA"/>
          </w:rPr>
          <w:delText xml:space="preserve"> </w:delText>
        </w:r>
        <w:r w:rsidR="00D46059" w:rsidDel="00576EC4">
          <w:rPr>
            <w:lang w:val="en-CA"/>
          </w:rPr>
          <w:delText xml:space="preserve">will </w:delText>
        </w:r>
        <w:r w:rsidR="00296465" w:rsidDel="00576EC4">
          <w:rPr>
            <w:lang w:val="en-CA"/>
          </w:rPr>
          <w:delText xml:space="preserve">often require </w:delText>
        </w:r>
        <w:r w:rsidR="00990BC1" w:rsidDel="00576EC4">
          <w:rPr>
            <w:lang w:val="en-CA"/>
          </w:rPr>
          <w:delText xml:space="preserve">extended </w:delText>
        </w:r>
        <w:r w:rsidR="00E718EA" w:rsidDel="00576EC4">
          <w:rPr>
            <w:lang w:val="en-CA"/>
          </w:rPr>
          <w:delText>genetic analysis</w:delText>
        </w:r>
        <w:r w:rsidR="00296465" w:rsidDel="00576EC4">
          <w:rPr>
            <w:lang w:val="en-CA"/>
          </w:rPr>
          <w:delText xml:space="preserve"> (</w:delText>
        </w:r>
      </w:del>
      <w:del w:id="43" w:author="Albi Celaj" w:date="2019-01-24T14:38:00Z">
        <w:r w:rsidR="00296465" w:rsidDel="003A0055">
          <w:rPr>
            <w:lang w:val="en-CA"/>
          </w:rPr>
          <w:delText>“</w:delText>
        </w:r>
      </w:del>
      <w:del w:id="44" w:author="Albi Celaj" w:date="2019-01-30T18:30:00Z">
        <w:r w:rsidR="00296465" w:rsidDel="00576EC4">
          <w:rPr>
            <w:lang w:val="en-CA"/>
          </w:rPr>
          <w:delText>XGA</w:delText>
        </w:r>
      </w:del>
      <w:del w:id="45" w:author="Albi Celaj" w:date="2019-01-24T14:38:00Z">
        <w:r w:rsidR="00296465" w:rsidDel="003A0055">
          <w:rPr>
            <w:lang w:val="en-CA"/>
          </w:rPr>
          <w:delText>”</w:delText>
        </w:r>
      </w:del>
      <w:del w:id="46" w:author="Albi Celaj" w:date="2019-01-30T18:30:00Z">
        <w:r w:rsidR="00296465" w:rsidDel="00576EC4">
          <w:rPr>
            <w:lang w:val="en-CA"/>
          </w:rPr>
          <w:delText>)</w:delText>
        </w:r>
        <w:r w:rsidR="00D46059" w:rsidDel="00576EC4">
          <w:rPr>
            <w:lang w:val="en-CA"/>
          </w:rPr>
          <w:delText xml:space="preserve"> </w:delText>
        </w:r>
        <w:r w:rsidR="00296465" w:rsidDel="00576EC4">
          <w:rPr>
            <w:lang w:val="en-CA"/>
          </w:rPr>
          <w:delText>that goes beyond single-gene and pairwise analysis to include high</w:delText>
        </w:r>
      </w:del>
      <w:del w:id="47" w:author="Albi Celaj" w:date="2019-01-25T15:19:00Z">
        <w:r w:rsidR="00296465" w:rsidDel="0038054E">
          <w:rPr>
            <w:lang w:val="en-CA"/>
          </w:rPr>
          <w:delText>er</w:delText>
        </w:r>
      </w:del>
      <w:del w:id="48" w:author="Albi Celaj" w:date="2019-01-30T18:30:00Z">
        <w:r w:rsidR="00296465" w:rsidDel="00576EC4">
          <w:rPr>
            <w:lang w:val="en-CA"/>
          </w:rPr>
          <w:delText xml:space="preserve">-order combinations of genetic perturbation. </w:delText>
        </w:r>
      </w:del>
      <w:ins w:id="49" w:author="Albi Celaj" w:date="2019-01-30T14:52:00Z">
        <w:r w:rsidR="006A549C">
          <w:rPr>
            <w:lang w:val="en-CA"/>
          </w:rPr>
          <w:t>Revealing functions within a compl</w:t>
        </w:r>
      </w:ins>
      <w:ins w:id="50" w:author="Albi Celaj" w:date="2019-01-30T14:53:00Z">
        <w:r w:rsidR="006A549C">
          <w:rPr>
            <w:lang w:val="en-CA"/>
          </w:rPr>
          <w:t xml:space="preserve">ex </w:t>
        </w:r>
      </w:ins>
      <w:ins w:id="51" w:author="Albi Celaj" w:date="2019-01-30T14:57:00Z">
        <w:r w:rsidR="002B5FCC">
          <w:rPr>
            <w:lang w:val="en-CA"/>
          </w:rPr>
          <w:t xml:space="preserve">genetic </w:t>
        </w:r>
      </w:ins>
      <w:ins w:id="52" w:author="Albi Celaj" w:date="2019-01-30T14:53:00Z">
        <w:r w:rsidR="006A549C">
          <w:rPr>
            <w:lang w:val="en-CA"/>
          </w:rPr>
          <w:t>system will often require</w:t>
        </w:r>
        <w:r w:rsidR="006A549C" w:rsidRPr="00EC2F5D">
          <w:rPr>
            <w:rFonts w:eastAsia="Times New Roman"/>
          </w:rPr>
          <w:t xml:space="preserve"> </w:t>
        </w:r>
        <w:r w:rsidR="006A549C">
          <w:rPr>
            <w:rFonts w:eastAsia="Times New Roman"/>
          </w:rPr>
          <w:t>e</w:t>
        </w:r>
      </w:ins>
      <w:ins w:id="53" w:author="Albi Celaj" w:date="2019-01-30T15:19:00Z">
        <w:r w:rsidR="00E850EA">
          <w:rPr>
            <w:rFonts w:eastAsia="Times New Roman"/>
          </w:rPr>
          <w:t>x</w:t>
        </w:r>
      </w:ins>
      <w:ins w:id="54" w:author="Albi Celaj" w:date="2019-01-30T14:53:00Z">
        <w:r w:rsidR="006A549C">
          <w:rPr>
            <w:rFonts w:eastAsia="Times New Roman"/>
          </w:rPr>
          <w:t xml:space="preserve">haustive </w:t>
        </w:r>
      </w:ins>
      <w:ins w:id="55" w:author="Albi Celaj" w:date="2019-01-31T11:35:00Z">
        <w:r w:rsidR="00B41F81">
          <w:rPr>
            <w:rFonts w:eastAsia="Times New Roman"/>
          </w:rPr>
          <w:t>polygenic</w:t>
        </w:r>
      </w:ins>
      <w:ins w:id="56" w:author="Albi Celaj" w:date="2019-01-30T14:53:00Z">
        <w:r w:rsidR="006A549C">
          <w:rPr>
            <w:rFonts w:eastAsia="Times New Roman"/>
          </w:rPr>
          <w:t xml:space="preserve"> </w:t>
        </w:r>
      </w:ins>
      <w:ins w:id="57" w:author="Albi Celaj" w:date="2019-01-30T15:20:00Z">
        <w:r w:rsidR="00E850EA">
          <w:rPr>
            <w:rFonts w:eastAsia="Times New Roman"/>
          </w:rPr>
          <w:t>a</w:t>
        </w:r>
      </w:ins>
      <w:ins w:id="58" w:author="Albi Celaj" w:date="2019-01-30T14:53:00Z">
        <w:r w:rsidR="006A549C">
          <w:rPr>
            <w:rFonts w:eastAsia="Times New Roman"/>
          </w:rPr>
          <w:t>nalysis (XGA)</w:t>
        </w:r>
        <w:r w:rsidR="002B5FCC">
          <w:rPr>
            <w:rFonts w:eastAsia="Times New Roman"/>
          </w:rPr>
          <w:t xml:space="preserve"> </w:t>
        </w:r>
        <w:r w:rsidR="002B5FCC">
          <w:rPr>
            <w:lang w:val="en-CA"/>
          </w:rPr>
          <w:t xml:space="preserve">that goes beyond </w:t>
        </w:r>
      </w:ins>
      <w:ins w:id="59" w:author="Albi Celaj" w:date="2019-01-30T15:04:00Z">
        <w:r w:rsidR="00896ACA">
          <w:rPr>
            <w:lang w:val="en-CA"/>
          </w:rPr>
          <w:t xml:space="preserve">single-gene and pairwise </w:t>
        </w:r>
      </w:ins>
      <w:ins w:id="60" w:author="Albi Celaj" w:date="2019-01-31T11:46:00Z">
        <w:r w:rsidR="00296434">
          <w:rPr>
            <w:lang w:val="en-CA"/>
          </w:rPr>
          <w:t>effects</w:t>
        </w:r>
      </w:ins>
      <w:ins w:id="61" w:author="Albi Celaj" w:date="2019-01-30T15:04:00Z">
        <w:r w:rsidR="00896ACA">
          <w:rPr>
            <w:lang w:val="en-CA"/>
          </w:rPr>
          <w:t xml:space="preserve"> to include high-order combinations of genetic perturbation</w:t>
        </w:r>
      </w:ins>
      <w:ins w:id="62" w:author="Albi Celaj" w:date="2019-01-30T15:40:00Z">
        <w:r w:rsidR="00B14E24">
          <w:rPr>
            <w:lang w:val="en-CA"/>
          </w:rPr>
          <w:t>s</w:t>
        </w:r>
      </w:ins>
      <w:ins w:id="63" w:author="Albi Celaj" w:date="2019-01-30T15:04:00Z">
        <w:r w:rsidR="00896ACA">
          <w:rPr>
            <w:lang w:val="en-CA"/>
          </w:rPr>
          <w:t>.</w:t>
        </w:r>
      </w:ins>
      <w:ins w:id="64" w:author="Albi Celaj" w:date="2019-01-30T15:13:00Z">
        <w:r w:rsidR="008F2B33">
          <w:rPr>
            <w:lang w:val="en-CA"/>
          </w:rPr>
          <w:t xml:space="preserve"> </w:t>
        </w:r>
      </w:ins>
      <w:ins w:id="65" w:author="Albi Celaj" w:date="2019-01-30T15:04:00Z">
        <w:r w:rsidR="00896ACA">
          <w:rPr>
            <w:lang w:val="en-CA"/>
          </w:rPr>
          <w:t xml:space="preserve"> </w:t>
        </w:r>
      </w:ins>
      <w:r w:rsidR="00326455">
        <w:rPr>
          <w:lang w:val="en-CA"/>
        </w:rPr>
        <w:t xml:space="preserve">Here we describe </w:t>
      </w:r>
      <w:r w:rsidR="00D46059">
        <w:rPr>
          <w:lang w:val="en-CA"/>
        </w:rPr>
        <w:t xml:space="preserve">a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 xml:space="preserve">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ins w:id="66" w:author="Albi Celaj" w:date="2019-01-23T13:16:00Z">
        <w:r w:rsidR="001565A9">
          <w:t xml:space="preserve">SGA </w:t>
        </w:r>
      </w:ins>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61DCF334" w:rsidR="00964AF7" w:rsidRDefault="00025615" w:rsidP="00D9226C">
      <w:pPr>
        <w:jc w:val="both"/>
        <w:outlineLvl w:val="0"/>
        <w:rPr>
          <w:ins w:id="67"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68"/>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ins w:id="69" w:author="Albi Celaj" w:date="2019-01-30T15:49:00Z">
        <w:r w:rsidR="00381662">
          <w:rPr>
            <w:color w:val="000000"/>
          </w:rPr>
          <w:t>5</w:t>
        </w:r>
      </w:ins>
      <w:del w:id="70" w:author="Albi Celaj" w:date="2019-01-30T15:49:00Z">
        <w:r w:rsidR="001304C8" w:rsidDel="00381662">
          <w:rPr>
            <w:color w:val="000000"/>
          </w:rPr>
          <w:delText>6</w:delText>
        </w:r>
      </w:del>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68"/>
      <w:r w:rsidR="001F0493">
        <w:rPr>
          <w:rStyle w:val="CommentReference"/>
          <w:rFonts w:asciiTheme="minorHAnsi" w:hAnsiTheme="minorHAnsi" w:cstheme="minorBidi"/>
        </w:rPr>
        <w:commentReference w:id="68"/>
      </w:r>
      <w:ins w:id="71"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72" w:author="Albi Celaj" w:date="2019-01-30T18:23:00Z"/>
          <w:color w:val="000000"/>
        </w:rPr>
      </w:pPr>
    </w:p>
    <w:p w14:paraId="3E62D42F" w14:textId="77777777" w:rsidR="006A4E7C" w:rsidRDefault="006A4E7C" w:rsidP="00982721">
      <w:pPr>
        <w:jc w:val="both"/>
        <w:outlineLvl w:val="0"/>
        <w:rPr>
          <w:ins w:id="73"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4D5A1BC1"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r w:rsidR="00957B44" w:rsidRPr="00137983">
        <w:rPr>
          <w:color w:val="000000"/>
        </w:rPr>
        <w:t>MAT</w:t>
      </w:r>
      <w:r w:rsidR="00957B44" w:rsidRPr="00137983">
        <w:rPr>
          <w:b/>
          <w:color w:val="000000"/>
        </w:rPr>
        <w:t>a</w:t>
      </w:r>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 xml:space="preserve">S4,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 xml:space="preserve">S4; </w:t>
      </w:r>
      <w:commentRangeStart w:id="74"/>
      <w:r w:rsidR="00031519" w:rsidRPr="00FB55DF">
        <w:rPr>
          <w:color w:val="000000"/>
        </w:rPr>
        <w:t>Data S7</w:t>
      </w:r>
      <w:commentRangeEnd w:id="74"/>
      <w:r w:rsidR="00031519">
        <w:rPr>
          <w:color w:val="000000"/>
        </w:rPr>
        <w:t>)</w:t>
      </w:r>
      <w:r w:rsidR="00031519">
        <w:rPr>
          <w:rStyle w:val="CommentReference"/>
          <w:rFonts w:asciiTheme="minorHAnsi" w:hAnsiTheme="minorHAnsi" w:cstheme="minorBidi"/>
        </w:rPr>
        <w:commentReference w:id="74"/>
      </w:r>
      <w:r w:rsidR="00031519" w:rsidRPr="00FB55DF">
        <w:rPr>
          <w:color w:val="000000"/>
        </w:rPr>
        <w:t xml:space="preserve">.  </w:t>
      </w:r>
    </w:p>
    <w:p w14:paraId="43D5E3B3" w14:textId="308A30A4" w:rsidR="00B21BC2" w:rsidRDefault="00C0459F" w:rsidP="00B21BC2">
      <w:pPr>
        <w:widowControl w:val="0"/>
        <w:autoSpaceDE w:val="0"/>
        <w:autoSpaceDN w:val="0"/>
        <w:adjustRightInd w:val="0"/>
        <w:spacing w:before="240"/>
        <w:jc w:val="both"/>
        <w:rPr>
          <w:color w:val="000000"/>
        </w:rPr>
      </w:pPr>
      <w:r>
        <w:rPr>
          <w:color w:val="000000"/>
        </w:rPr>
        <w:lastRenderedPageBreak/>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S5).  For example, camptothecin and ketoconazole had a very high profile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66DB986F"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 xml:space="preserve">populations for many drugs, while showing large differences only for colchicine (Figure 2D and S6).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060E91E6"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S7)</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302CBC1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r w:rsidR="00DB0ED8" w:rsidRPr="00D66545">
        <w:rPr>
          <w:color w:val="000000"/>
        </w:rPr>
        <w:t>S</w:t>
      </w:r>
      <w:r w:rsidR="00DB0ED8">
        <w:rPr>
          <w:color w:val="000000"/>
        </w:rPr>
        <w:t>7</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S</w:t>
      </w:r>
      <w:r w:rsidR="00DB0ED8">
        <w:rPr>
          <w:color w:val="000000"/>
        </w:rPr>
        <w:t>7</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right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S7).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lastRenderedPageBreak/>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A9125A3" w:rsidR="00DB0ED8" w:rsidRPr="001C1222" w:rsidRDefault="00892B07" w:rsidP="00DB0ED8">
      <w:pPr>
        <w:pStyle w:val="NormalWeb"/>
        <w:jc w:val="both"/>
        <w:rPr>
          <w:bCs/>
          <w:iCs/>
          <w:color w:val="000000" w:themeColor="text1"/>
        </w:rPr>
      </w:pPr>
      <w:r>
        <w:rPr>
          <w:bCs/>
          <w:iCs/>
          <w:color w:val="000000" w:themeColor="text1"/>
        </w:rPr>
        <w:t>C</w:t>
      </w:r>
      <w:commentRangeStart w:id="75"/>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75"/>
      <w:r w:rsidR="00DB0ED8">
        <w:rPr>
          <w:rStyle w:val="CommentReference"/>
          <w:rFonts w:asciiTheme="minorHAnsi" w:hAnsiTheme="minorHAnsi" w:cstheme="minorBidi"/>
        </w:rPr>
        <w:commentReference w:id="7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modelled as </w:t>
      </w:r>
      <w:r w:rsidR="00DB0ED8">
        <w:rPr>
          <w:bCs/>
          <w:iCs/>
          <w:color w:val="000000" w:themeColor="text1"/>
        </w:rPr>
        <w:t xml:space="preserve">the </w:t>
      </w:r>
      <w:r w:rsidR="00DB0ED8" w:rsidRPr="00233F15">
        <w:rPr>
          <w:bCs/>
          <w:iCs/>
          <w:color w:val="000000" w:themeColor="text1"/>
        </w:rPr>
        <w:t xml:space="preserve">combination of small </w:t>
      </w:r>
      <w:ins w:id="76" w:author="Albi Celaj" w:date="2019-01-24T14:03:00Z">
        <w:r w:rsidR="008D5D75">
          <w:rPr>
            <w:bCs/>
            <w:iCs/>
            <w:color w:val="000000" w:themeColor="text1"/>
          </w:rPr>
          <w:t xml:space="preserve">negative </w:t>
        </w:r>
      </w:ins>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04099FD" w:rsidR="00DB0ED8" w:rsidRDefault="00DB0ED8" w:rsidP="00DB0ED8">
      <w:pPr>
        <w:jc w:val="both"/>
        <w:rPr>
          <w:bCs/>
          <w:iCs/>
          <w:color w:val="000000" w:themeColor="text1"/>
        </w:rPr>
      </w:pPr>
      <w:r>
        <w:rPr>
          <w:bCs/>
          <w:iCs/>
          <w:color w:val="000000" w:themeColor="text1"/>
        </w:rPr>
        <w:lastRenderedPageBreak/>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77"/>
      <w:r>
        <w:rPr>
          <w:bCs/>
          <w:iCs/>
          <w:color w:val="000000" w:themeColor="text1"/>
        </w:rPr>
        <w:t>Above, we manually reasoned that</w:t>
      </w:r>
      <w:del w:id="78" w:author="Albi Celaj" w:date="2019-01-31T11:53:00Z">
        <w:r w:rsidDel="00D52D95">
          <w:rPr>
            <w:bCs/>
            <w:iCs/>
            <w:color w:val="000000" w:themeColor="text1"/>
          </w:rPr>
          <w:delText xml:space="preserve"> the observation of</w:delText>
        </w:r>
      </w:del>
      <w:r>
        <w:rPr>
          <w:bCs/>
          <w:iCs/>
          <w:color w:val="000000" w:themeColor="text1"/>
        </w:rPr>
        <w:t xml:space="preserve"> </w:t>
      </w:r>
      <w:ins w:id="79" w:author="Albi Celaj" w:date="2019-01-24T14:04:00Z">
        <w:r w:rsidR="00887212">
          <w:rPr>
            <w:bCs/>
            <w:iCs/>
            <w:color w:val="000000" w:themeColor="text1"/>
          </w:rPr>
          <w:t>some</w:t>
        </w:r>
        <w:r w:rsidR="008D5D75">
          <w:rPr>
            <w:bCs/>
            <w:iCs/>
            <w:color w:val="000000" w:themeColor="text1"/>
          </w:rPr>
          <w:t xml:space="preserve"> </w:t>
        </w:r>
      </w:ins>
      <w:r>
        <w:rPr>
          <w:bCs/>
          <w:iCs/>
          <w:color w:val="000000" w:themeColor="text1"/>
        </w:rPr>
        <w:t>negative genetic interaction</w:t>
      </w:r>
      <w:ins w:id="80" w:author="Albi Celaj" w:date="2019-01-24T14:02:00Z">
        <w:r w:rsidR="008D5D75">
          <w:rPr>
            <w:bCs/>
            <w:iCs/>
            <w:color w:val="000000" w:themeColor="text1"/>
          </w:rPr>
          <w:t xml:space="preserve"> pattern</w:t>
        </w:r>
      </w:ins>
      <w:ins w:id="81" w:author="Albi Celaj" w:date="2019-01-24T14:04:00Z">
        <w:r w:rsidR="00887212">
          <w:rPr>
            <w:bCs/>
            <w:iCs/>
            <w:color w:val="000000" w:themeColor="text1"/>
          </w:rPr>
          <w:t>s</w:t>
        </w:r>
      </w:ins>
      <w:del w:id="82" w:author="Albi Celaj" w:date="2019-01-24T14:02:00Z">
        <w:r w:rsidDel="001968CB">
          <w:rPr>
            <w:bCs/>
            <w:iCs/>
            <w:color w:val="000000" w:themeColor="text1"/>
          </w:rPr>
          <w:delText>s</w:delText>
        </w:r>
      </w:del>
      <w:r>
        <w:rPr>
          <w:bCs/>
          <w:iCs/>
          <w:color w:val="000000" w:themeColor="text1"/>
        </w:rPr>
        <w:t xml:space="preserve"> amongst a set of transporter genes suggests that each transporter is independently capable of drug efflux.  </w:t>
      </w:r>
      <w:commentRangeEnd w:id="77"/>
      <w:r w:rsidR="00873FF0">
        <w:rPr>
          <w:rStyle w:val="CommentReference"/>
          <w:rFonts w:asciiTheme="minorHAnsi" w:hAnsiTheme="minorHAnsi" w:cstheme="minorBidi"/>
        </w:rPr>
        <w:commentReference w:id="77"/>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3BD71E3" w14:textId="6DD2472B" w:rsidR="00461C55"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ins w:id="83" w:author="Albi Celaj" w:date="2019-01-31T11:53:00Z">
        <w:r w:rsidR="00D52D95">
          <w:rPr>
            <w:bCs/>
            <w:iCs/>
            <w:color w:val="000000" w:themeColor="text1"/>
          </w:rPr>
          <w:t xml:space="preserve">‘influence’ </w:t>
        </w:r>
      </w:ins>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del w:id="84" w:author="Albi Celaj" w:date="2019-01-31T11:53:00Z">
        <w:r w:rsidDel="00D52D95">
          <w:rPr>
            <w:bCs/>
            <w:iCs/>
            <w:color w:val="000000" w:themeColor="text1"/>
          </w:rPr>
          <w:delText xml:space="preserve"> </w:delText>
        </w:r>
        <w:r w:rsidR="00D14AB6" w:rsidDel="00D52D95">
          <w:rPr>
            <w:bCs/>
            <w:iCs/>
            <w:color w:val="000000" w:themeColor="text1"/>
          </w:rPr>
          <w:delText>E</w:delText>
        </w:r>
      </w:del>
      <w:r w:rsidR="00D14AB6">
        <w:rPr>
          <w:bCs/>
          <w:iCs/>
          <w:color w:val="000000" w:themeColor="text1"/>
        </w:rPr>
        <w:t xml:space="preserve"> </w:t>
      </w:r>
      <w:r w:rsidR="001C1DFB">
        <w:rPr>
          <w:bCs/>
          <w:iCs/>
          <w:color w:val="000000" w:themeColor="text1"/>
        </w:rPr>
        <w:t xml:space="preserve">non-negative </w:t>
      </w:r>
      <w:ins w:id="85" w:author="Albi Celaj" w:date="2019-01-31T11:54:00Z">
        <w:r w:rsidR="00D52D95">
          <w:rPr>
            <w:bCs/>
            <w:iCs/>
            <w:color w:val="000000" w:themeColor="text1"/>
          </w:rPr>
          <w:t xml:space="preserve">‘efflux’ </w:t>
        </w:r>
      </w:ins>
      <w:r>
        <w:rPr>
          <w:bCs/>
          <w:iCs/>
          <w:color w:val="000000" w:themeColor="text1"/>
        </w:rPr>
        <w:t>weights (</w:t>
      </w:r>
      <w:commentRangeStart w:id="86"/>
      <w:commentRangeStart w:id="87"/>
      <w:r w:rsidRPr="001D524E">
        <w:rPr>
          <w:b/>
          <w:bCs/>
          <w:i/>
          <w:iCs/>
          <w:color w:val="000000" w:themeColor="text1"/>
        </w:rPr>
        <w:t>E</w:t>
      </w:r>
      <w:commentRangeEnd w:id="86"/>
      <w:r>
        <w:rPr>
          <w:rStyle w:val="CommentReference"/>
          <w:rFonts w:asciiTheme="minorHAnsi" w:hAnsiTheme="minorHAnsi" w:cstheme="minorBidi"/>
        </w:rPr>
        <w:commentReference w:id="86"/>
      </w:r>
      <w:commentRangeEnd w:id="87"/>
      <w:r>
        <w:rPr>
          <w:rStyle w:val="CommentReference"/>
          <w:rFonts w:asciiTheme="minorHAnsi" w:hAnsiTheme="minorHAnsi" w:cstheme="minorBidi"/>
        </w:rPr>
        <w:commentReference w:id="87"/>
      </w:r>
      <w:r>
        <w:rPr>
          <w:bCs/>
          <w:iCs/>
          <w:color w:val="000000" w:themeColor="text1"/>
        </w:rPr>
        <w:t>) that capture the extent to which each transporter can catalyze the efflux (or otherwise reduce the</w:t>
      </w:r>
      <w:del w:id="88" w:author="Albi Celaj" w:date="2019-01-31T11:54:00Z">
        <w:r w:rsidDel="00D52D95">
          <w:rPr>
            <w:bCs/>
            <w:iCs/>
            <w:color w:val="000000" w:themeColor="text1"/>
          </w:rPr>
          <w:delText xml:space="preserve"> intracellular</w:delText>
        </w:r>
      </w:del>
      <w:r>
        <w:rPr>
          <w:bCs/>
          <w:iCs/>
          <w:color w:val="000000" w:themeColor="text1"/>
        </w:rPr>
        <w:t xml:space="preserv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 xml:space="preserve">Methods).  The cost function that was used to optimize network weights contained a penalty which acts to limit the number of non-zero weights, and has the effect of favoring more parsimonious models (Methods, Figure S8A-B). </w:t>
      </w:r>
      <w:commentRangeStart w:id="89"/>
      <w:commentRangeStart w:id="9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89"/>
      <w:r>
        <w:rPr>
          <w:rStyle w:val="CommentReference"/>
          <w:rFonts w:asciiTheme="minorHAnsi" w:hAnsiTheme="minorHAnsi" w:cstheme="minorBidi"/>
        </w:rPr>
        <w:commentReference w:id="89"/>
      </w:r>
      <w:commentRangeEnd w:id="90"/>
      <w:r>
        <w:rPr>
          <w:rStyle w:val="CommentReference"/>
          <w:rFonts w:asciiTheme="minorHAnsi" w:hAnsiTheme="minorHAnsi" w:cstheme="minorBidi"/>
        </w:rPr>
        <w:commentReference w:id="90"/>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p>
    <w:p w14:paraId="047552EB" w14:textId="77777777" w:rsidR="000055CE" w:rsidRDefault="000055CE" w:rsidP="00255189">
      <w:pPr>
        <w:jc w:val="both"/>
        <w:rPr>
          <w:bCs/>
          <w:iCs/>
          <w:color w:val="000000" w:themeColor="text1"/>
        </w:rPr>
      </w:pPr>
    </w:p>
    <w:p w14:paraId="7AA01A60" w14:textId="19B07FFF" w:rsidR="00E270DE" w:rsidRDefault="008A5242" w:rsidP="00E270DE">
      <w:pPr>
        <w:jc w:val="both"/>
        <w:rPr>
          <w:bCs/>
          <w:iCs/>
          <w:color w:val="000000" w:themeColor="text1"/>
        </w:rPr>
      </w:pPr>
      <w:r>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Pr>
          <w:bCs/>
          <w:iCs/>
          <w:color w:val="000000" w:themeColor="text1"/>
        </w:rPr>
        <w:t xml:space="preserve">neural network </w:t>
      </w:r>
      <w:r w:rsidR="00990BC1">
        <w:rPr>
          <w:bCs/>
          <w:iCs/>
          <w:color w:val="000000" w:themeColor="text1"/>
        </w:rPr>
        <w:t xml:space="preserve">model </w:t>
      </w:r>
      <w:r>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91"/>
      <w:commentRangeStart w:id="92"/>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91"/>
      <w:r w:rsidR="00E270DE">
        <w:rPr>
          <w:rStyle w:val="CommentReference"/>
          <w:rFonts w:asciiTheme="minorHAnsi" w:hAnsiTheme="minorHAnsi" w:cstheme="minorBidi"/>
        </w:rPr>
        <w:commentReference w:id="91"/>
      </w:r>
      <w:commentRangeEnd w:id="92"/>
      <w:r w:rsidR="00E270DE">
        <w:rPr>
          <w:rStyle w:val="CommentReference"/>
          <w:rFonts w:asciiTheme="minorHAnsi" w:hAnsiTheme="minorHAnsi" w:cstheme="minorBidi"/>
        </w:rPr>
        <w:commentReference w:id="92"/>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commentRangeStart w:id="93"/>
      <w:commentRangeStart w:id="94"/>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93"/>
      <w:r w:rsidR="00E270DE">
        <w:rPr>
          <w:rStyle w:val="CommentReference"/>
          <w:rFonts w:asciiTheme="minorHAnsi" w:hAnsiTheme="minorHAnsi" w:cstheme="minorBidi"/>
        </w:rPr>
        <w:commentReference w:id="93"/>
      </w:r>
      <w:commentRangeEnd w:id="94"/>
      <w:r w:rsidR="00DB0ED8">
        <w:rPr>
          <w:rStyle w:val="CommentReference"/>
          <w:rFonts w:asciiTheme="minorHAnsi" w:hAnsiTheme="minorHAnsi" w:cstheme="minorBidi"/>
        </w:rPr>
        <w:commentReference w:id="94"/>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lastRenderedPageBreak/>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506F5E9"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mystery </w:t>
      </w:r>
      <w:commentRangeStart w:id="95"/>
      <w:r w:rsidR="00CA6A9E">
        <w:rPr>
          <w:bCs/>
          <w:iCs/>
          <w:color w:val="000000" w:themeColor="text1"/>
        </w:rPr>
        <w:t>factor (</w:t>
      </w:r>
      <w:commentRangeStart w:id="96"/>
      <w:commentRangeEnd w:id="95"/>
      <w:r w:rsidR="004452EF">
        <w:rPr>
          <w:bCs/>
          <w:iCs/>
          <w:color w:val="000000" w:themeColor="text1"/>
        </w:rPr>
        <w:t xml:space="preserve">Figure </w:t>
      </w:r>
      <w:commentRangeStart w:id="97"/>
      <w:r w:rsidR="00D610F0" w:rsidRPr="00650B0D">
        <w:rPr>
          <w:bCs/>
          <w:iCs/>
          <w:color w:val="000000" w:themeColor="text1"/>
        </w:rPr>
        <w:t>S10</w:t>
      </w:r>
      <w:r w:rsidR="00D610F0">
        <w:rPr>
          <w:bCs/>
          <w:iCs/>
          <w:color w:val="000000" w:themeColor="text1"/>
        </w:rPr>
        <w:t>A</w:t>
      </w:r>
      <w:commentRangeEnd w:id="96"/>
      <w:r w:rsidR="00FE4231">
        <w:rPr>
          <w:rStyle w:val="CommentReference"/>
          <w:rFonts w:asciiTheme="minorHAnsi" w:hAnsiTheme="minorHAnsi" w:cstheme="minorBidi"/>
        </w:rPr>
        <w:commentReference w:id="96"/>
      </w:r>
      <w:r w:rsidR="00D610F0" w:rsidRPr="00650B0D">
        <w:rPr>
          <w:bCs/>
          <w:iCs/>
          <w:color w:val="000000" w:themeColor="text1"/>
        </w:rPr>
        <w:t>).</w:t>
      </w:r>
      <w:commentRangeEnd w:id="97"/>
      <w:r w:rsidR="00D610F0">
        <w:rPr>
          <w:rStyle w:val="CommentReference"/>
          <w:rFonts w:asciiTheme="minorHAnsi" w:hAnsiTheme="minorHAnsi" w:cstheme="minorBidi"/>
        </w:rPr>
        <w:commentReference w:id="97"/>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95"/>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489C9AEA" w:rsidR="009D671D" w:rsidRPr="00FB3B33" w:rsidRDefault="004726E4" w:rsidP="00FB3B33">
      <w:pPr>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5B</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w:t>
      </w:r>
      <w:r w:rsidR="009D671D" w:rsidRPr="00457F23">
        <w:rPr>
          <w:color w:val="000000" w:themeColor="text1"/>
        </w:rPr>
        <w:lastRenderedPageBreak/>
        <w:t xml:space="preserve">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4678670B"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 (Figure 5B right panel).</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5290B2CB"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74DD400E"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w:t>
      </w:r>
      <w:r w:rsidR="008B2904">
        <w:rPr>
          <w:bCs/>
          <w:iCs/>
          <w:color w:val="000000" w:themeColor="text1"/>
        </w:rPr>
        <w:lastRenderedPageBreak/>
        <w:t xml:space="preserve">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98" w:name="_Hlk530662605"/>
      <w:r w:rsidR="00627DF3">
        <w:rPr>
          <w:bCs/>
          <w:i/>
          <w:iCs/>
          <w:color w:val="000000" w:themeColor="text1"/>
        </w:rPr>
        <w:t>pdr5∆yor1∆</w:t>
      </w:r>
      <w:r w:rsidR="00627DF3">
        <w:rPr>
          <w:bCs/>
          <w:iCs/>
          <w:color w:val="000000" w:themeColor="text1"/>
        </w:rPr>
        <w:t xml:space="preserve">, </w:t>
      </w:r>
      <w:bookmarkEnd w:id="98"/>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646BCABA"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2C20D8">
        <w:rPr>
          <w:bCs/>
          <w:iCs/>
          <w:color w:val="000000" w:themeColor="text1"/>
        </w:rPr>
        <w:t>4F,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2B5A2C31" w:rsidR="00C569A0" w:rsidRPr="00FF3025" w:rsidRDefault="00C26E96">
      <w:pPr>
        <w:jc w:val="both"/>
        <w:rPr>
          <w:bCs/>
          <w:iCs/>
          <w:color w:val="000000" w:themeColor="text1"/>
        </w:rPr>
      </w:pPr>
      <w:r>
        <w:rPr>
          <w:bCs/>
          <w:iCs/>
          <w:color w:val="000000" w:themeColor="text1"/>
        </w:rPr>
        <w:t>Given a much-higher baseline abundance of Pdr5 than Snq2</w:t>
      </w:r>
      <w:r w:rsidR="006C37AF">
        <w:rPr>
          <w:bCs/>
          <w:iCs/>
          <w:color w:val="000000" w:themeColor="text1"/>
        </w:rPr>
        <w:t xml:space="preserve"> </w:t>
      </w:r>
      <w:r>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Pr>
          <w:bCs/>
          <w:iCs/>
          <w:color w:val="000000" w:themeColor="text1"/>
        </w:rPr>
        <w:fldChar w:fldCharType="separate"/>
      </w:r>
      <w:r w:rsidR="00D659A1" w:rsidRPr="00D659A1">
        <w:rPr>
          <w:bCs/>
          <w:iCs/>
          <w:noProof/>
          <w:color w:val="000000" w:themeColor="text1"/>
        </w:rPr>
        <w:t>(Newman et al., 2006)</w:t>
      </w:r>
      <w:r>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99"/>
      <w:commentRangeStart w:id="100"/>
      <w:r w:rsidRPr="00233F15">
        <w:rPr>
          <w:b/>
          <w:bCs/>
          <w:iCs/>
          <w:color w:val="000000" w:themeColor="text1"/>
          <w:sz w:val="28"/>
        </w:rPr>
        <w:t>Discussion</w:t>
      </w:r>
      <w:commentRangeEnd w:id="99"/>
      <w:r w:rsidR="009833C3">
        <w:rPr>
          <w:rStyle w:val="CommentReference"/>
          <w:rFonts w:asciiTheme="minorHAnsi" w:hAnsiTheme="minorHAnsi" w:cstheme="minorBidi"/>
        </w:rPr>
        <w:commentReference w:id="99"/>
      </w:r>
      <w:commentRangeEnd w:id="100"/>
      <w:r w:rsidR="00F1038E">
        <w:rPr>
          <w:rStyle w:val="CommentReference"/>
          <w:rFonts w:asciiTheme="minorHAnsi" w:hAnsiTheme="minorHAnsi" w:cstheme="minorBidi"/>
        </w:rPr>
        <w:commentReference w:id="100"/>
      </w:r>
    </w:p>
    <w:p w14:paraId="0F121FAC" w14:textId="75FA893D" w:rsidR="00AC1BB2" w:rsidRDefault="00BA1670" w:rsidP="00637EA3">
      <w:pPr>
        <w:jc w:val="both"/>
        <w:outlineLvl w:val="0"/>
        <w:rPr>
          <w:bCs/>
          <w:iCs/>
          <w:color w:val="000000" w:themeColor="text1"/>
        </w:rPr>
      </w:pPr>
      <w:r>
        <w:rPr>
          <w:bCs/>
          <w:iCs/>
          <w:color w:val="000000" w:themeColor="text1"/>
        </w:rPr>
        <w:t xml:space="preserve">Here we described an implementation of XGA 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 xml:space="preserve">The engineered </w:t>
      </w:r>
      <w:r w:rsidR="0091590F">
        <w:rPr>
          <w:bCs/>
          <w:iCs/>
          <w:color w:val="000000" w:themeColor="text1"/>
        </w:rPr>
        <w:lastRenderedPageBreak/>
        <w:t>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6243C9D8"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lastRenderedPageBreak/>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06CDF10" w:rsidR="007766A0" w:rsidRDefault="008D72E0" w:rsidP="00253781">
      <w:pPr>
        <w:jc w:val="both"/>
        <w:rPr>
          <w:bCs/>
          <w:iCs/>
          <w:color w:val="000000" w:themeColor="text1"/>
        </w:rPr>
      </w:pPr>
      <w:r>
        <w:rPr>
          <w:bCs/>
          <w:iCs/>
          <w:color w:val="000000" w:themeColor="text1"/>
        </w:rPr>
        <w:t xml:space="preserve">In summary, we showed that measurement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analysis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101"/>
      <w:commentRangeStart w:id="102"/>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101"/>
      <w:r>
        <w:rPr>
          <w:rStyle w:val="CommentReference"/>
          <w:rFonts w:asciiTheme="minorHAnsi" w:hAnsiTheme="minorHAnsi" w:cstheme="minorBidi"/>
        </w:rPr>
        <w:commentReference w:id="101"/>
      </w:r>
      <w:commentRangeEnd w:id="102"/>
      <w:r>
        <w:rPr>
          <w:rStyle w:val="CommentReference"/>
          <w:rFonts w:asciiTheme="minorHAnsi" w:hAnsiTheme="minorHAnsi" w:cstheme="minorBidi"/>
        </w:rPr>
        <w:commentReference w:id="102"/>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103"/>
      <w:r w:rsidRPr="00233F15">
        <w:rPr>
          <w:b/>
          <w:bCs/>
          <w:iCs/>
          <w:color w:val="A6A6A6" w:themeColor="background1" w:themeShade="A6"/>
        </w:rPr>
        <w:t>Media</w:t>
      </w:r>
      <w:commentRangeEnd w:id="103"/>
      <w:r w:rsidR="00CB2329" w:rsidRPr="00233F15">
        <w:rPr>
          <w:rStyle w:val="CommentReference"/>
          <w:color w:val="A6A6A6" w:themeColor="background1" w:themeShade="A6"/>
        </w:rPr>
        <w:commentReference w:id="10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w:t>
      </w:r>
      <w:r w:rsidRPr="00242B4C">
        <w:rPr>
          <w:bCs/>
          <w:iCs/>
          <w:color w:val="000000" w:themeColor="text1"/>
        </w:rPr>
        <w:lastRenderedPageBreak/>
        <w:t>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lastRenderedPageBreak/>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04"/>
      <w:commentRangeStart w:id="105"/>
      <w:r>
        <w:rPr>
          <w:bCs/>
          <w:iCs/>
          <w:color w:val="000000" w:themeColor="text1"/>
        </w:rPr>
        <w:t>–</w:t>
      </w:r>
      <w:r w:rsidRPr="00233F15">
        <w:rPr>
          <w:rFonts w:eastAsia="Times New Roman"/>
          <w:color w:val="333333"/>
          <w:shd w:val="clear" w:color="auto" w:fill="FFFFFF"/>
        </w:rPr>
        <w:t>Ura</w:t>
      </w:r>
      <w:commentRangeEnd w:id="104"/>
      <w:r>
        <w:rPr>
          <w:rStyle w:val="CommentReference"/>
          <w:rFonts w:asciiTheme="minorHAnsi" w:hAnsiTheme="minorHAnsi" w:cstheme="minorBidi"/>
        </w:rPr>
        <w:commentReference w:id="104"/>
      </w:r>
      <w:commentRangeEnd w:id="105"/>
      <w:r>
        <w:rPr>
          <w:rStyle w:val="CommentReference"/>
          <w:rFonts w:asciiTheme="minorHAnsi" w:hAnsiTheme="minorHAnsi" w:cstheme="minorBidi"/>
        </w:rPr>
        <w:commentReference w:id="105"/>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w:t>
      </w:r>
      <w:r>
        <w:rPr>
          <w:color w:val="000000" w:themeColor="text1"/>
        </w:rPr>
        <w:lastRenderedPageBreak/>
        <w:t>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lastRenderedPageBreak/>
        <w:t xml:space="preserve">To measure individual strain growth, the </w:t>
      </w:r>
      <w:commentRangeStart w:id="106"/>
      <w:commentRangeStart w:id="107"/>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106"/>
      <w:r>
        <w:rPr>
          <w:rStyle w:val="CommentReference"/>
          <w:rFonts w:asciiTheme="minorHAnsi" w:hAnsiTheme="minorHAnsi" w:cstheme="minorBidi"/>
        </w:rPr>
        <w:commentReference w:id="106"/>
      </w:r>
      <w:commentRangeEnd w:id="107"/>
      <w:r>
        <w:rPr>
          <w:rStyle w:val="CommentReference"/>
          <w:rFonts w:asciiTheme="minorHAnsi" w:hAnsiTheme="minorHAnsi" w:cstheme="minorBidi"/>
        </w:rPr>
        <w:commentReference w:id="107"/>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08"/>
      <w:r w:rsidRPr="00233F15">
        <w:rPr>
          <w:bCs/>
          <w:iCs/>
          <w:color w:val="000000" w:themeColor="text1"/>
        </w:rPr>
        <w:t xml:space="preserve">wild type </w:t>
      </w:r>
      <w:commentRangeEnd w:id="108"/>
      <w:r w:rsidR="00537EAF">
        <w:rPr>
          <w:rStyle w:val="CommentReference"/>
          <w:rFonts w:asciiTheme="minorHAnsi" w:hAnsiTheme="minorHAnsi" w:cstheme="minorBidi"/>
        </w:rPr>
        <w:commentReference w:id="10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D02EE"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77777777"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6F6E2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0D02EE"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ins w:id="109" w:author="Albi Celaj" w:date="2019-01-28T14:52:00Z"/>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lastRenderedPageBreak/>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C80234"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1F13ABD6"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110"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if the strain was growing exponentially between </w:t>
      </w:r>
      <w:r w:rsidR="00D2331D">
        <w:rPr>
          <w:rFonts w:eastAsiaTheme="minorEastAsia"/>
          <w:color w:val="000000" w:themeColor="text1"/>
          <w:lang w:val="en-CA"/>
        </w:rPr>
        <w:t xml:space="preserve">the integrated </w:t>
      </w:r>
      <w:r w:rsidR="00EF6685">
        <w:rPr>
          <w:rFonts w:eastAsiaTheme="minorEastAsia"/>
          <w:color w:val="000000" w:themeColor="text1"/>
          <w:lang w:val="en-CA"/>
        </w:rPr>
        <w:t>timepoints</w:t>
      </w:r>
      <w:r w:rsidR="00D2331D">
        <w:rPr>
          <w:rFonts w:eastAsiaTheme="minorEastAsia"/>
          <w:color w:val="000000" w:themeColor="text1"/>
          <w:lang w:val="en-CA"/>
        </w:rPr>
        <w:t xml:space="preserve"> (e.g.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ins w:id="111" w:author="Albi Celaj" w:date="2019-01-22T15:09:00Z">
        <w:r w:rsidR="00EE2F08">
          <w:rPr>
            <w:rFonts w:eastAsiaTheme="minorEastAsia"/>
            <w:bCs/>
            <w:iCs/>
            <w:color w:val="000000" w:themeColor="text1"/>
            <w:lang w:val="en-CA"/>
          </w:rPr>
          <w:t>For linear regression and neural network training,</w:t>
        </w:r>
      </w:ins>
      <w:ins w:id="112" w:author="Albi Celaj" w:date="2019-01-22T15:10:00Z">
        <w:r w:rsidR="00EE2F08">
          <w:rPr>
            <w:rFonts w:eastAsiaTheme="minorEastAsia"/>
            <w:bCs/>
            <w:iCs/>
            <w:color w:val="000000" w:themeColor="text1"/>
            <w:lang w:val="en-CA"/>
          </w:rPr>
          <w:t xml:space="preserve"> the minimum </w:t>
        </w:r>
      </w:ins>
      <w:r w:rsidR="002A4F31">
        <w:rPr>
          <w:rFonts w:eastAsiaTheme="minorEastAsia"/>
          <w:bCs/>
          <w:iCs/>
          <w:color w:val="000000" w:themeColor="text1"/>
          <w:lang w:val="en-CA"/>
        </w:rPr>
        <w:t>estimate</w:t>
      </w:r>
      <w:ins w:id="113" w:author="Albi Celaj" w:date="2019-01-22T15:09:00Z">
        <w:r w:rsidR="00EE2F08">
          <w:rPr>
            <w:rFonts w:eastAsiaTheme="minorEastAsia"/>
            <w:bCs/>
            <w:iCs/>
            <w:color w:val="000000" w:themeColor="text1"/>
            <w:lang w:val="en-CA"/>
          </w:rPr>
          <w:t xml:space="preserve"> </w:t>
        </w:r>
      </w:ins>
      <m:oMath>
        <m:r>
          <w:ins w:id="114" w:author="Albi Celaj" w:date="2019-01-22T15:10:00Z">
            <w:rPr>
              <w:rFonts w:ascii="Cambria Math" w:hAnsi="Cambria Math"/>
              <w:color w:val="000000" w:themeColor="text1"/>
              <w:lang w:val="en-CA"/>
            </w:rPr>
            <m:t>g</m:t>
          </w:ins>
        </m:r>
      </m:oMath>
      <w:ins w:id="115" w:author="Albi Celaj" w:date="2019-01-22T15:10:00Z">
        <w:r w:rsidR="00EE2F08">
          <w:rPr>
            <w:rFonts w:eastAsiaTheme="minorEastAsia"/>
            <w:color w:val="000000" w:themeColor="text1"/>
            <w:lang w:val="en-CA"/>
          </w:rPr>
          <w:t xml:space="preserve"> is set to 1e-10 to avoid numerical </w:t>
        </w:r>
      </w:ins>
      <w:ins w:id="116" w:author="Albi Celaj" w:date="2019-01-22T15:11:00Z">
        <w:r w:rsidR="00EE2F08">
          <w:rPr>
            <w:rFonts w:eastAsiaTheme="minorEastAsia"/>
            <w:color w:val="000000" w:themeColor="text1"/>
            <w:lang w:val="en-CA"/>
          </w:rPr>
          <w:t xml:space="preserve">errors in the </w:t>
        </w:r>
      </w:ins>
      <w:r w:rsidR="00EF6685">
        <w:rPr>
          <w:rFonts w:eastAsiaTheme="minorEastAsia"/>
          <w:color w:val="000000" w:themeColor="text1"/>
          <w:lang w:val="en-CA"/>
        </w:rPr>
        <w:t xml:space="preserve">respective </w:t>
      </w:r>
      <w:ins w:id="117" w:author="Albi Celaj" w:date="2019-01-22T15:11:00Z">
        <w:r w:rsidR="00EE2F08">
          <w:rPr>
            <w:rFonts w:eastAsiaTheme="minorEastAsia"/>
            <w:color w:val="000000" w:themeColor="text1"/>
            <w:lang w:val="en-CA"/>
          </w:rPr>
          <w:t xml:space="preserve">algorithms. </w:t>
        </w:r>
      </w:ins>
      <w:ins w:id="118"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D02EE"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7D19C77B" w14:textId="52229D71"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effects in linear modelling (below).</w:t>
      </w:r>
    </w:p>
    <w:p w14:paraId="69DE1198" w14:textId="62399B56"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119"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D02EE"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D02EE"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43995831"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w:t>
      </w:r>
      <w:r w:rsidR="00B240E6">
        <w:rPr>
          <w:rFonts w:eastAsiaTheme="minorEastAsia"/>
          <w:bCs/>
          <w:iCs/>
          <w:color w:val="000000" w:themeColor="text1"/>
          <w:lang w:val="en-CA"/>
        </w:rPr>
        <w:lastRenderedPageBreak/>
        <w:t>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120"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121"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D02EE"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D02EE"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D02EE"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122" w:author="Albi Celaj" w:date="2019-01-22T15:14:00Z">
        <w:r w:rsidR="00327ECE">
          <w:rPr>
            <w:rFonts w:eastAsiaTheme="minorEastAsia"/>
            <w:bCs/>
            <w:iCs/>
            <w:color w:val="000000" w:themeColor="text1"/>
            <w:lang w:val="en-CA"/>
          </w:rPr>
          <w:t>non-negative</w:t>
        </w:r>
      </w:ins>
      <w:del w:id="123"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671AA9B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D02EE"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D02EE"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2E35C4D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D02EE"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D02EE"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124" w:author="Albi Celaj" w:date="2019-01-22T15:19:00Z">
        <w:r w:rsidR="0098037A">
          <w:rPr>
            <w:bCs/>
            <w:iCs/>
            <w:color w:val="000000" w:themeColor="text1"/>
          </w:rPr>
          <w:t xml:space="preserve">impact on </w:t>
        </w:r>
      </w:ins>
      <w:r w:rsidR="008D2C0D">
        <w:rPr>
          <w:bCs/>
          <w:iCs/>
          <w:color w:val="000000" w:themeColor="text1"/>
        </w:rPr>
        <w:t>mean-squared error</w:t>
      </w:r>
      <w:del w:id="125"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D02EE"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0D02EE"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r>
          <w:rPr>
            <w:rFonts w:ascii="Cambria Math" w:eastAsiaTheme="minorEastAsia" w:hAnsi="Cambria Math"/>
            <w:color w:val="000000" w:themeColor="text1"/>
            <w:lang w:val="en-CA"/>
          </w:rPr>
          <m:t>=</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lastRenderedPageBreak/>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26"/>
      <w:r w:rsidRPr="001668D4">
        <w:rPr>
          <w:b/>
          <w:bCs/>
          <w:iCs/>
          <w:color w:val="000000" w:themeColor="text1"/>
        </w:rPr>
        <w:t>Analysis of Liquid Growth Data</w:t>
      </w:r>
      <w:commentRangeEnd w:id="126"/>
      <w:r w:rsidR="00883356" w:rsidRPr="001668D4">
        <w:rPr>
          <w:rStyle w:val="CommentReference"/>
          <w:color w:val="000000" w:themeColor="text1"/>
        </w:rPr>
        <w:commentReference w:id="126"/>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127"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2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28"/>
      <w:r w:rsidR="00662D0E">
        <w:rPr>
          <w:rStyle w:val="CommentReference"/>
          <w:rFonts w:asciiTheme="minorHAnsi" w:hAnsiTheme="minorHAnsi" w:cstheme="minorBidi"/>
        </w:rPr>
        <w:commentReference w:id="128"/>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29"/>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29"/>
      <w:r w:rsidR="00DF4CE6">
        <w:rPr>
          <w:rStyle w:val="CommentReference"/>
          <w:rFonts w:asciiTheme="minorHAnsi" w:hAnsiTheme="minorHAnsi" w:cstheme="minorBidi"/>
        </w:rPr>
        <w:commentReference w:id="129"/>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w:t>
      </w:r>
      <w:r w:rsidR="00FF1DD3">
        <w:lastRenderedPageBreak/>
        <w:t xml:space="preserve">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30"/>
      <w:r w:rsidRPr="009B3D83">
        <w:rPr>
          <w:b/>
          <w:bCs/>
          <w:iCs/>
          <w:color w:val="000000" w:themeColor="text1"/>
        </w:rPr>
        <w:t>Quantitative RT-PCR</w:t>
      </w:r>
      <w:commentRangeEnd w:id="130"/>
      <w:r w:rsidR="00A028A9" w:rsidRPr="009B3D83">
        <w:rPr>
          <w:rStyle w:val="CommentReference"/>
          <w:color w:val="000000" w:themeColor="text1"/>
        </w:rPr>
        <w:commentReference w:id="130"/>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31"/>
      <w:r w:rsidRPr="00565DF9">
        <w:rPr>
          <w:b/>
          <w:color w:val="808080" w:themeColor="background1" w:themeShade="80"/>
          <w:sz w:val="28"/>
        </w:rPr>
        <w:t>Acknowledgements</w:t>
      </w:r>
      <w:commentRangeEnd w:id="131"/>
      <w:r w:rsidR="006365D4">
        <w:rPr>
          <w:rStyle w:val="CommentReference"/>
          <w:rFonts w:asciiTheme="minorHAnsi" w:hAnsiTheme="minorHAnsi" w:cstheme="minorBidi"/>
        </w:rPr>
        <w:commentReference w:id="131"/>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32"/>
      <w:r w:rsidRPr="00233F15">
        <w:rPr>
          <w:b/>
          <w:sz w:val="28"/>
        </w:rPr>
        <w:t>Author Contributions</w:t>
      </w:r>
      <w:commentRangeEnd w:id="132"/>
      <w:r w:rsidR="00AB0C9E">
        <w:rPr>
          <w:rStyle w:val="CommentReference"/>
          <w:rFonts w:asciiTheme="minorHAnsi" w:hAnsiTheme="minorHAnsi" w:cstheme="minorBidi"/>
        </w:rPr>
        <w:commentReference w:id="132"/>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33"/>
      <w:r w:rsidRPr="00233F15">
        <w:rPr>
          <w:b/>
          <w:sz w:val="28"/>
        </w:rPr>
        <w:t>Additional Data Files</w:t>
      </w:r>
      <w:commentRangeEnd w:id="133"/>
      <w:r w:rsidR="00BD3C0C" w:rsidRPr="00233F15">
        <w:rPr>
          <w:rStyle w:val="CommentReference"/>
        </w:rPr>
        <w:commentReference w:id="133"/>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lastRenderedPageBreak/>
        <w:t>References</w:t>
      </w:r>
    </w:p>
    <w:p w14:paraId="322ABC5A" w14:textId="6105AAB7" w:rsidR="00D9226C" w:rsidRPr="00D9226C" w:rsidRDefault="00C1486D" w:rsidP="00D9226C">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9226C" w:rsidRPr="00D9226C">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D9226C" w:rsidRPr="00D9226C">
        <w:rPr>
          <w:i/>
          <w:iCs/>
          <w:noProof/>
        </w:rPr>
        <w:t>167</w:t>
      </w:r>
      <w:r w:rsidR="00D9226C" w:rsidRPr="00D9226C">
        <w:rPr>
          <w:noProof/>
        </w:rPr>
        <w:t>, 1867–1882.e21.</w:t>
      </w:r>
    </w:p>
    <w:p w14:paraId="2C88A037" w14:textId="77777777" w:rsidR="00D9226C" w:rsidRPr="00D9226C" w:rsidRDefault="00D9226C" w:rsidP="00D9226C">
      <w:pPr>
        <w:widowControl w:val="0"/>
        <w:autoSpaceDE w:val="0"/>
        <w:autoSpaceDN w:val="0"/>
        <w:adjustRightInd w:val="0"/>
        <w:rPr>
          <w:noProof/>
        </w:rPr>
      </w:pPr>
      <w:r w:rsidRPr="00D9226C">
        <w:rPr>
          <w:noProof/>
        </w:rPr>
        <w:t xml:space="preserve">Angeles-Albores, D., Puckett Robinson, C., Williams, B.A., Wold, B.J., and Sternberg, P.W. (2018). Reconstructing a metazoan genetic pathway with transcriptome-wide epistasis measurements. Proc. Natl. Acad. Sci. U. S. A. </w:t>
      </w:r>
      <w:r w:rsidRPr="00D9226C">
        <w:rPr>
          <w:i/>
          <w:iCs/>
          <w:noProof/>
        </w:rPr>
        <w:t>115</w:t>
      </w:r>
      <w:r w:rsidRPr="00D9226C">
        <w:rPr>
          <w:noProof/>
        </w:rPr>
        <w:t>, E2930–E2939.</w:t>
      </w:r>
    </w:p>
    <w:p w14:paraId="10771774" w14:textId="77777777" w:rsidR="00D9226C" w:rsidRPr="00D9226C" w:rsidRDefault="00D9226C" w:rsidP="00D9226C">
      <w:pPr>
        <w:widowControl w:val="0"/>
        <w:autoSpaceDE w:val="0"/>
        <w:autoSpaceDN w:val="0"/>
        <w:adjustRightInd w:val="0"/>
        <w:rPr>
          <w:noProof/>
        </w:rPr>
      </w:pPr>
      <w:r w:rsidRPr="00D9226C">
        <w:rPr>
          <w:noProof/>
        </w:rPr>
        <w:t xml:space="preserve">Beh, C.T., Cool, L., Phillips, J., and Rine, J. (2001). Overlapping functions of the yeast oxysterol-binding protein homologues. Genetics </w:t>
      </w:r>
      <w:r w:rsidRPr="00D9226C">
        <w:rPr>
          <w:i/>
          <w:iCs/>
          <w:noProof/>
        </w:rPr>
        <w:t>157</w:t>
      </w:r>
      <w:r w:rsidRPr="00D9226C">
        <w:rPr>
          <w:noProof/>
        </w:rPr>
        <w:t>, 1117–1140.</w:t>
      </w:r>
    </w:p>
    <w:p w14:paraId="43CB7CD4" w14:textId="77777777" w:rsidR="00D9226C" w:rsidRPr="00D9226C" w:rsidRDefault="00D9226C" w:rsidP="00D9226C">
      <w:pPr>
        <w:widowControl w:val="0"/>
        <w:autoSpaceDE w:val="0"/>
        <w:autoSpaceDN w:val="0"/>
        <w:adjustRightInd w:val="0"/>
        <w:rPr>
          <w:noProof/>
        </w:rPr>
      </w:pPr>
      <w:r w:rsidRPr="00D9226C">
        <w:rPr>
          <w:noProof/>
        </w:rPr>
        <w:t xml:space="preserve">Benhamou, R.I., Bibi, M., Steinbuch, K.B., Engel, H., Levin, M., Roichman, Y., Berman, J., and Fridman, M. (2017). Real-Time Imaging of the Azole Class of Antifungal Drugs in Live Candida Cells. ACS Chem. Biol. </w:t>
      </w:r>
      <w:r w:rsidRPr="00D9226C">
        <w:rPr>
          <w:i/>
          <w:iCs/>
          <w:noProof/>
        </w:rPr>
        <w:t>12</w:t>
      </w:r>
      <w:r w:rsidRPr="00D9226C">
        <w:rPr>
          <w:noProof/>
        </w:rPr>
        <w:t>, 1769–1777.</w:t>
      </w:r>
    </w:p>
    <w:p w14:paraId="7080B9FD" w14:textId="77777777" w:rsidR="00D9226C" w:rsidRPr="00D9226C" w:rsidRDefault="00D9226C" w:rsidP="00D9226C">
      <w:pPr>
        <w:widowControl w:val="0"/>
        <w:autoSpaceDE w:val="0"/>
        <w:autoSpaceDN w:val="0"/>
        <w:adjustRightInd w:val="0"/>
        <w:rPr>
          <w:noProof/>
        </w:rPr>
      </w:pPr>
      <w:r w:rsidRPr="00D9226C">
        <w:rPr>
          <w:noProof/>
        </w:rPr>
        <w:t xml:space="preserve">Bloom, J.S., Ehrenreich, I.M., Loo, W.T., Lite, T.-L.V., and Kruglyak, L. (2013). Finding the sources of missing heritability in a yeast cross. Nature </w:t>
      </w:r>
      <w:r w:rsidRPr="00D9226C">
        <w:rPr>
          <w:i/>
          <w:iCs/>
          <w:noProof/>
        </w:rPr>
        <w:t>494</w:t>
      </w:r>
      <w:r w:rsidRPr="00D9226C">
        <w:rPr>
          <w:noProof/>
        </w:rPr>
        <w:t>, 234–237.</w:t>
      </w:r>
    </w:p>
    <w:p w14:paraId="156C0B1C" w14:textId="77777777" w:rsidR="00D9226C" w:rsidRPr="00D9226C" w:rsidRDefault="00D9226C" w:rsidP="00D9226C">
      <w:pPr>
        <w:widowControl w:val="0"/>
        <w:autoSpaceDE w:val="0"/>
        <w:autoSpaceDN w:val="0"/>
        <w:adjustRightInd w:val="0"/>
        <w:rPr>
          <w:noProof/>
        </w:rPr>
      </w:pPr>
      <w:r w:rsidRPr="00D9226C">
        <w:rPr>
          <w:noProof/>
        </w:rPr>
        <w:t xml:space="preserve">Boettcher, M., Tian, R., Blau, J.A., Markegard, E., Wagner, R.T., Wu, D., Mo, X., Biton, A., Zaitlen, N., Fu, H., et al. (2018). Dual gene activation and knockout screen reveals directional dependencies in genetic networks. Nat. Biotechnol. </w:t>
      </w:r>
      <w:r w:rsidRPr="00D9226C">
        <w:rPr>
          <w:i/>
          <w:iCs/>
          <w:noProof/>
        </w:rPr>
        <w:t>36</w:t>
      </w:r>
      <w:r w:rsidRPr="00D9226C">
        <w:rPr>
          <w:noProof/>
        </w:rPr>
        <w:t>, 170–178.</w:t>
      </w:r>
    </w:p>
    <w:p w14:paraId="6CF2EFBC" w14:textId="77777777" w:rsidR="00D9226C" w:rsidRPr="00D9226C" w:rsidRDefault="00D9226C" w:rsidP="00D9226C">
      <w:pPr>
        <w:widowControl w:val="0"/>
        <w:autoSpaceDE w:val="0"/>
        <w:autoSpaceDN w:val="0"/>
        <w:adjustRightInd w:val="0"/>
        <w:rPr>
          <w:noProof/>
        </w:rPr>
      </w:pPr>
      <w:r w:rsidRPr="00D9226C">
        <w:rPr>
          <w:noProof/>
        </w:rPr>
        <w:t xml:space="preserve">Braberg, H., Alexander, R., Shales, M., Xu, J., Franks-Skiba, K.E., Wu, Q., Haber, J.E., and Krogan, N.J. (2014). Quantitative analysis of triple-mutant genetic interactions. Nat. Protoc. </w:t>
      </w:r>
      <w:r w:rsidRPr="00D9226C">
        <w:rPr>
          <w:i/>
          <w:iCs/>
          <w:noProof/>
        </w:rPr>
        <w:t>9</w:t>
      </w:r>
      <w:r w:rsidRPr="00D9226C">
        <w:rPr>
          <w:noProof/>
        </w:rPr>
        <w:t>, 1867–1881.</w:t>
      </w:r>
    </w:p>
    <w:p w14:paraId="3EE3F2D6" w14:textId="77777777" w:rsidR="00D9226C" w:rsidRPr="00D9226C" w:rsidRDefault="00D9226C" w:rsidP="00D9226C">
      <w:pPr>
        <w:widowControl w:val="0"/>
        <w:autoSpaceDE w:val="0"/>
        <w:autoSpaceDN w:val="0"/>
        <w:adjustRightInd w:val="0"/>
        <w:rPr>
          <w:noProof/>
        </w:rPr>
      </w:pPr>
      <w:r w:rsidRPr="00D9226C">
        <w:rPr>
          <w:noProof/>
        </w:rPr>
        <w:t xml:space="preserve">Braun, P., Tasan, M., Dreze, M., Barrios-Rodiles, M., Lemmens, I., Yu, H., Sahalie, J.M., Murray, R.R., Roncari, L., de Smet, A.-S., et al. (2009). An experimentally derived confidence score for binary protein-protein interactions. Nat. Methods </w:t>
      </w:r>
      <w:r w:rsidRPr="00D9226C">
        <w:rPr>
          <w:i/>
          <w:iCs/>
          <w:noProof/>
        </w:rPr>
        <w:t>6</w:t>
      </w:r>
      <w:r w:rsidRPr="00D9226C">
        <w:rPr>
          <w:noProof/>
        </w:rPr>
        <w:t>, 91–97.</w:t>
      </w:r>
    </w:p>
    <w:p w14:paraId="49E7D92D" w14:textId="77777777" w:rsidR="00D9226C" w:rsidRPr="00D9226C" w:rsidRDefault="00D9226C" w:rsidP="00D9226C">
      <w:pPr>
        <w:widowControl w:val="0"/>
        <w:autoSpaceDE w:val="0"/>
        <w:autoSpaceDN w:val="0"/>
        <w:adjustRightInd w:val="0"/>
        <w:rPr>
          <w:noProof/>
        </w:rPr>
      </w:pPr>
      <w:r w:rsidRPr="00D9226C">
        <w:rPr>
          <w:noProof/>
        </w:rPr>
        <w:t xml:space="preserve">Brem, R.B., and Kruglyak, L. (2005). The landscape of genetic complexity across 5,700 gene expression traits in yeast. Proc. Natl. Acad. Sci. U. S. A. </w:t>
      </w:r>
      <w:r w:rsidRPr="00D9226C">
        <w:rPr>
          <w:i/>
          <w:iCs/>
          <w:noProof/>
        </w:rPr>
        <w:t>102</w:t>
      </w:r>
      <w:r w:rsidRPr="00D9226C">
        <w:rPr>
          <w:noProof/>
        </w:rPr>
        <w:t>, 1572–1577.</w:t>
      </w:r>
    </w:p>
    <w:p w14:paraId="5E838097" w14:textId="77777777" w:rsidR="00D9226C" w:rsidRPr="00D9226C" w:rsidRDefault="00D9226C" w:rsidP="00D9226C">
      <w:pPr>
        <w:widowControl w:val="0"/>
        <w:autoSpaceDE w:val="0"/>
        <w:autoSpaceDN w:val="0"/>
        <w:adjustRightInd w:val="0"/>
        <w:rPr>
          <w:noProof/>
        </w:rPr>
      </w:pPr>
      <w:r w:rsidRPr="00D9226C">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D9226C">
        <w:rPr>
          <w:i/>
          <w:iCs/>
          <w:noProof/>
        </w:rPr>
        <w:t>368</w:t>
      </w:r>
      <w:r w:rsidRPr="00D9226C">
        <w:rPr>
          <w:noProof/>
        </w:rPr>
        <w:t>, 2059–2074.</w:t>
      </w:r>
    </w:p>
    <w:p w14:paraId="75E91A9C" w14:textId="77777777" w:rsidR="00D9226C" w:rsidRPr="00D9226C" w:rsidRDefault="00D9226C" w:rsidP="00D9226C">
      <w:pPr>
        <w:widowControl w:val="0"/>
        <w:autoSpaceDE w:val="0"/>
        <w:autoSpaceDN w:val="0"/>
        <w:adjustRightInd w:val="0"/>
        <w:rPr>
          <w:noProof/>
        </w:rPr>
      </w:pPr>
      <w:r w:rsidRPr="00D9226C">
        <w:rPr>
          <w:noProof/>
        </w:rPr>
        <w:t xml:space="preserve">Costanzo, M., Baryshnikova, A., Bellay, J., Kim, Y., Spear, E.D., Sevier, C.S., Ding, H., Koh, J.L.Y., Toufighi, K., Mostafavi, S., et al. (2010). The genetic landscape of a cell. Science </w:t>
      </w:r>
      <w:r w:rsidRPr="00D9226C">
        <w:rPr>
          <w:i/>
          <w:iCs/>
          <w:noProof/>
        </w:rPr>
        <w:t>327</w:t>
      </w:r>
      <w:r w:rsidRPr="00D9226C">
        <w:rPr>
          <w:noProof/>
        </w:rPr>
        <w:t>, 425–431.</w:t>
      </w:r>
    </w:p>
    <w:p w14:paraId="0AAED93F" w14:textId="77777777" w:rsidR="00D9226C" w:rsidRPr="00D9226C" w:rsidRDefault="00D9226C" w:rsidP="00D9226C">
      <w:pPr>
        <w:widowControl w:val="0"/>
        <w:autoSpaceDE w:val="0"/>
        <w:autoSpaceDN w:val="0"/>
        <w:adjustRightInd w:val="0"/>
        <w:rPr>
          <w:noProof/>
        </w:rPr>
      </w:pPr>
      <w:r w:rsidRPr="00D9226C">
        <w:rPr>
          <w:noProof/>
        </w:rPr>
        <w:t xml:space="preserve">Costanzo, M., VanderSluis, B., Koch, E.N., Baryshnikova, A., Pons, C., Tan, G., Wang, W., Usaj, M.M.M., Hanchard, J., Lee, S.D., et al. (2016). A global genetic interaction network maps a wiring diagram of cellular function. Science (80-. ). </w:t>
      </w:r>
      <w:r w:rsidRPr="00D9226C">
        <w:rPr>
          <w:i/>
          <w:iCs/>
          <w:noProof/>
        </w:rPr>
        <w:t>353</w:t>
      </w:r>
      <w:r w:rsidRPr="00D9226C">
        <w:rPr>
          <w:noProof/>
        </w:rPr>
        <w:t>.</w:t>
      </w:r>
    </w:p>
    <w:p w14:paraId="70D1020D" w14:textId="77777777" w:rsidR="00D9226C" w:rsidRPr="00D9226C" w:rsidRDefault="00D9226C" w:rsidP="00D9226C">
      <w:pPr>
        <w:widowControl w:val="0"/>
        <w:autoSpaceDE w:val="0"/>
        <w:autoSpaceDN w:val="0"/>
        <w:adjustRightInd w:val="0"/>
        <w:rPr>
          <w:noProof/>
        </w:rPr>
      </w:pPr>
      <w:r w:rsidRPr="00D9226C">
        <w:rPr>
          <w:noProof/>
        </w:rPr>
        <w:t xml:space="preserve">Díaz-Mejía, J.J., Celaj, A., Mellor, J.C., Coté, A., Balint, A., Ho, B., Bansal, P., Shaeri, F., Gebbia, M., Weile, J., et al. (2018). Mapping DNA damage-dependent genetic interactions in yeast via party mating and barcode fusion genetics. Mol. Syst. Biol. </w:t>
      </w:r>
      <w:r w:rsidRPr="00D9226C">
        <w:rPr>
          <w:i/>
          <w:iCs/>
          <w:noProof/>
        </w:rPr>
        <w:t>14</w:t>
      </w:r>
      <w:r w:rsidRPr="00D9226C">
        <w:rPr>
          <w:noProof/>
        </w:rPr>
        <w:t>, e7985.</w:t>
      </w:r>
    </w:p>
    <w:p w14:paraId="1D48A775" w14:textId="77777777" w:rsidR="00D9226C" w:rsidRPr="00D9226C" w:rsidRDefault="00D9226C" w:rsidP="00D9226C">
      <w:pPr>
        <w:widowControl w:val="0"/>
        <w:autoSpaceDE w:val="0"/>
        <w:autoSpaceDN w:val="0"/>
        <w:adjustRightInd w:val="0"/>
        <w:rPr>
          <w:noProof/>
        </w:rPr>
      </w:pPr>
      <w:r w:rsidRPr="00D9226C">
        <w:rPr>
          <w:noProof/>
        </w:rPr>
        <w:t xml:space="preserve">Dixit, A., Parnas, O., Li, B., Chen, J., Fulco, C.P., Jerby-Arnon, L., Marjanovic, N.D., Dionne, D., Burks, T., Raychowdhury, R., et al. (2016). Perturb-Seq: Dissecting Molecular Circuits with Scalable Single-Cell RNA Profiling of Pooled Genetic Screens. Cell </w:t>
      </w:r>
      <w:r w:rsidRPr="00D9226C">
        <w:rPr>
          <w:i/>
          <w:iCs/>
          <w:noProof/>
        </w:rPr>
        <w:t>167</w:t>
      </w:r>
      <w:r w:rsidRPr="00D9226C">
        <w:rPr>
          <w:noProof/>
        </w:rPr>
        <w:t>, 1853–1866.e17.</w:t>
      </w:r>
    </w:p>
    <w:p w14:paraId="074CFB5D" w14:textId="77777777" w:rsidR="00D9226C" w:rsidRPr="00D9226C" w:rsidRDefault="00D9226C" w:rsidP="00D9226C">
      <w:pPr>
        <w:widowControl w:val="0"/>
        <w:autoSpaceDE w:val="0"/>
        <w:autoSpaceDN w:val="0"/>
        <w:adjustRightInd w:val="0"/>
        <w:rPr>
          <w:noProof/>
        </w:rPr>
      </w:pPr>
      <w:r w:rsidRPr="00D9226C">
        <w:rPr>
          <w:noProof/>
        </w:rPr>
        <w:t xml:space="preserve">Donner, M., and Keppler, D. (2001). Up-regulation of basolateral multidrug resistance protein 3 (Mrp3) in cholestatic rat liver. Hepatology </w:t>
      </w:r>
      <w:r w:rsidRPr="00D9226C">
        <w:rPr>
          <w:i/>
          <w:iCs/>
          <w:noProof/>
        </w:rPr>
        <w:t>34</w:t>
      </w:r>
      <w:r w:rsidRPr="00D9226C">
        <w:rPr>
          <w:noProof/>
        </w:rPr>
        <w:t>, 351–359.</w:t>
      </w:r>
    </w:p>
    <w:p w14:paraId="2F53D9AE" w14:textId="77777777" w:rsidR="00D9226C" w:rsidRPr="00D9226C" w:rsidRDefault="00D9226C" w:rsidP="00D9226C">
      <w:pPr>
        <w:widowControl w:val="0"/>
        <w:autoSpaceDE w:val="0"/>
        <w:autoSpaceDN w:val="0"/>
        <w:adjustRightInd w:val="0"/>
        <w:rPr>
          <w:noProof/>
        </w:rPr>
      </w:pPr>
      <w:r w:rsidRPr="00D9226C">
        <w:rPr>
          <w:noProof/>
        </w:rPr>
        <w:t xml:space="preserve">Emanuel, G., Moffitt, J.R., and Zhuang, X. (2017). High-throughput, image-based screening of pooled genetic-variant libraries. Nat. Methods </w:t>
      </w:r>
      <w:r w:rsidRPr="00D9226C">
        <w:rPr>
          <w:i/>
          <w:iCs/>
          <w:noProof/>
        </w:rPr>
        <w:t>14</w:t>
      </w:r>
      <w:r w:rsidRPr="00D9226C">
        <w:rPr>
          <w:noProof/>
        </w:rPr>
        <w:t>, 1159–1162.</w:t>
      </w:r>
    </w:p>
    <w:p w14:paraId="3ED2B935" w14:textId="77777777" w:rsidR="00D9226C" w:rsidRPr="00D9226C" w:rsidRDefault="00D9226C" w:rsidP="00D9226C">
      <w:pPr>
        <w:widowControl w:val="0"/>
        <w:autoSpaceDE w:val="0"/>
        <w:autoSpaceDN w:val="0"/>
        <w:adjustRightInd w:val="0"/>
        <w:rPr>
          <w:noProof/>
        </w:rPr>
      </w:pPr>
      <w:r w:rsidRPr="00D9226C">
        <w:rPr>
          <w:noProof/>
        </w:rPr>
        <w:lastRenderedPageBreak/>
        <w:t xml:space="preserve">Ernst, R., Kueppers, P., Klein, C.M., Schwarzmueller, T., Kuchler, K., and Schmitt, L. (2008). A mutation of the H-loop selectively affects rhodamine transport by the yeast multidrug ABC transporter Pdr5. Proc. Natl. Acad. Sci. </w:t>
      </w:r>
      <w:r w:rsidRPr="00D9226C">
        <w:rPr>
          <w:i/>
          <w:iCs/>
          <w:noProof/>
        </w:rPr>
        <w:t>105</w:t>
      </w:r>
      <w:r w:rsidRPr="00D9226C">
        <w:rPr>
          <w:noProof/>
        </w:rPr>
        <w:t>, 5069–5074.</w:t>
      </w:r>
    </w:p>
    <w:p w14:paraId="35180DA8" w14:textId="77777777" w:rsidR="00D9226C" w:rsidRPr="00D9226C" w:rsidRDefault="00D9226C" w:rsidP="00D9226C">
      <w:pPr>
        <w:widowControl w:val="0"/>
        <w:autoSpaceDE w:val="0"/>
        <w:autoSpaceDN w:val="0"/>
        <w:adjustRightInd w:val="0"/>
        <w:rPr>
          <w:noProof/>
        </w:rPr>
      </w:pPr>
      <w:r w:rsidRPr="00D9226C">
        <w:rPr>
          <w:noProof/>
        </w:rPr>
        <w:t xml:space="preserve">Fischer, B., Sandmann, T., Horn, T., Billmann, M., Chaudhary, V., Huber, W., and Boutros, M. (2015). A map of directional genetic interactions in a metazoan cell. Elife </w:t>
      </w:r>
      <w:r w:rsidRPr="00D9226C">
        <w:rPr>
          <w:i/>
          <w:iCs/>
          <w:noProof/>
        </w:rPr>
        <w:t>4</w:t>
      </w:r>
      <w:r w:rsidRPr="00D9226C">
        <w:rPr>
          <w:noProof/>
        </w:rPr>
        <w:t>, e05464.</w:t>
      </w:r>
    </w:p>
    <w:p w14:paraId="76D0B2FB" w14:textId="77777777" w:rsidR="00D9226C" w:rsidRPr="00D9226C" w:rsidRDefault="00D9226C" w:rsidP="00D9226C">
      <w:pPr>
        <w:widowControl w:val="0"/>
        <w:autoSpaceDE w:val="0"/>
        <w:autoSpaceDN w:val="0"/>
        <w:adjustRightInd w:val="0"/>
        <w:rPr>
          <w:noProof/>
        </w:rPr>
      </w:pPr>
      <w:r w:rsidRPr="00D9226C">
        <w:rPr>
          <w:noProof/>
        </w:rPr>
        <w:t xml:space="preserve">Giaever, G., Chu, A.M., Ni, L., Connelly, C., Riles, L., Véronneau, S., Dow, S., Lucau-Danila, A., Anderson, K., André, B., et al. (2002). Functional profiling of the Saccharomyces cerevisiae genome. Nature </w:t>
      </w:r>
      <w:r w:rsidRPr="00D9226C">
        <w:rPr>
          <w:i/>
          <w:iCs/>
          <w:noProof/>
        </w:rPr>
        <w:t>418</w:t>
      </w:r>
      <w:r w:rsidRPr="00D9226C">
        <w:rPr>
          <w:noProof/>
        </w:rPr>
        <w:t>, 387–391.</w:t>
      </w:r>
    </w:p>
    <w:p w14:paraId="3F6F35EE" w14:textId="77777777" w:rsidR="00D9226C" w:rsidRPr="00D9226C" w:rsidRDefault="00D9226C" w:rsidP="00D9226C">
      <w:pPr>
        <w:widowControl w:val="0"/>
        <w:autoSpaceDE w:val="0"/>
        <w:autoSpaceDN w:val="0"/>
        <w:adjustRightInd w:val="0"/>
        <w:rPr>
          <w:noProof/>
        </w:rPr>
      </w:pPr>
      <w:r w:rsidRPr="00D9226C">
        <w:rPr>
          <w:noProof/>
        </w:rPr>
        <w:t xml:space="preserve">Gibson, D.G., Young, L., Chuang, R.-Y., Venter, J.C., Hutchison, C.A., and Smith, H.O. (2009). Enzymatic assembly of DNA molecules up to several hundred kilobases. Nat. Methods </w:t>
      </w:r>
      <w:r w:rsidRPr="00D9226C">
        <w:rPr>
          <w:i/>
          <w:iCs/>
          <w:noProof/>
        </w:rPr>
        <w:t>6</w:t>
      </w:r>
      <w:r w:rsidRPr="00D9226C">
        <w:rPr>
          <w:noProof/>
        </w:rPr>
        <w:t>, 343–345.</w:t>
      </w:r>
    </w:p>
    <w:p w14:paraId="2874B0EC" w14:textId="77777777" w:rsidR="00D9226C" w:rsidRPr="00D9226C" w:rsidRDefault="00D9226C" w:rsidP="00D9226C">
      <w:pPr>
        <w:widowControl w:val="0"/>
        <w:autoSpaceDE w:val="0"/>
        <w:autoSpaceDN w:val="0"/>
        <w:adjustRightInd w:val="0"/>
        <w:rPr>
          <w:noProof/>
        </w:rPr>
      </w:pPr>
      <w:r w:rsidRPr="00D9226C">
        <w:rPr>
          <w:noProof/>
        </w:rPr>
        <w:t xml:space="preserve">Gietz, R.D., and Schiestl, R.H. (2007). High-efficiency yeast transformation using the LiAc/SS carrier DNA/PEG method. Nat. Protoc. </w:t>
      </w:r>
      <w:r w:rsidRPr="00D9226C">
        <w:rPr>
          <w:i/>
          <w:iCs/>
          <w:noProof/>
        </w:rPr>
        <w:t>2</w:t>
      </w:r>
      <w:r w:rsidRPr="00D9226C">
        <w:rPr>
          <w:noProof/>
        </w:rPr>
        <w:t>, 31–34.</w:t>
      </w:r>
    </w:p>
    <w:p w14:paraId="1FB40FD3" w14:textId="77777777" w:rsidR="00D9226C" w:rsidRPr="00D9226C" w:rsidRDefault="00D9226C" w:rsidP="00D9226C">
      <w:pPr>
        <w:widowControl w:val="0"/>
        <w:autoSpaceDE w:val="0"/>
        <w:autoSpaceDN w:val="0"/>
        <w:adjustRightInd w:val="0"/>
        <w:rPr>
          <w:noProof/>
        </w:rPr>
      </w:pPr>
      <w:r w:rsidRPr="00D9226C">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D9226C">
        <w:rPr>
          <w:i/>
          <w:iCs/>
          <w:noProof/>
        </w:rPr>
        <w:t>3</w:t>
      </w:r>
      <w:r w:rsidRPr="00D9226C">
        <w:rPr>
          <w:noProof/>
        </w:rPr>
        <w:t>, 2168–2178.</w:t>
      </w:r>
    </w:p>
    <w:p w14:paraId="59CFCD12" w14:textId="77777777" w:rsidR="00D9226C" w:rsidRPr="00D9226C" w:rsidRDefault="00D9226C" w:rsidP="00D9226C">
      <w:pPr>
        <w:widowControl w:val="0"/>
        <w:autoSpaceDE w:val="0"/>
        <w:autoSpaceDN w:val="0"/>
        <w:adjustRightInd w:val="0"/>
        <w:rPr>
          <w:noProof/>
        </w:rPr>
      </w:pPr>
      <w:r w:rsidRPr="00D9226C">
        <w:rPr>
          <w:noProof/>
        </w:rPr>
        <w:t xml:space="preserve">Hartman, J.L., Garvik, B., and Hartwell, L. (2001). Principles for the Buffering of Genetic Variation. Science (80-. ). </w:t>
      </w:r>
      <w:r w:rsidRPr="00D9226C">
        <w:rPr>
          <w:i/>
          <w:iCs/>
          <w:noProof/>
        </w:rPr>
        <w:t>291</w:t>
      </w:r>
      <w:r w:rsidRPr="00D9226C">
        <w:rPr>
          <w:noProof/>
        </w:rPr>
        <w:t>.</w:t>
      </w:r>
    </w:p>
    <w:p w14:paraId="13FB06F4" w14:textId="77777777" w:rsidR="00D9226C" w:rsidRPr="00D9226C" w:rsidRDefault="00D9226C" w:rsidP="00D9226C">
      <w:pPr>
        <w:widowControl w:val="0"/>
        <w:autoSpaceDE w:val="0"/>
        <w:autoSpaceDN w:val="0"/>
        <w:adjustRightInd w:val="0"/>
        <w:rPr>
          <w:noProof/>
        </w:rPr>
      </w:pPr>
      <w:r w:rsidRPr="00D9226C">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D9226C">
        <w:rPr>
          <w:i/>
          <w:iCs/>
          <w:noProof/>
        </w:rPr>
        <w:t>32</w:t>
      </w:r>
      <w:r w:rsidRPr="00D9226C">
        <w:rPr>
          <w:noProof/>
        </w:rPr>
        <w:t>, 941–946.</w:t>
      </w:r>
    </w:p>
    <w:p w14:paraId="20468932" w14:textId="77777777" w:rsidR="00D9226C" w:rsidRPr="00D9226C" w:rsidRDefault="00D9226C" w:rsidP="00D9226C">
      <w:pPr>
        <w:widowControl w:val="0"/>
        <w:autoSpaceDE w:val="0"/>
        <w:autoSpaceDN w:val="0"/>
        <w:adjustRightInd w:val="0"/>
        <w:rPr>
          <w:noProof/>
        </w:rPr>
      </w:pPr>
      <w:r w:rsidRPr="00D9226C">
        <w:rPr>
          <w:noProof/>
        </w:rPr>
        <w:t xml:space="preserve">Horlbeck, M.A., Xu, A., Wang, M., Bennett, N.K., Park, C.Y., Bogdanoff, D., Adamson, B., Chow, E.D., Kampmann, M., Peterson, T.R., et al. (2018). Mapping the Genetic Landscape of Human Cells. Cell </w:t>
      </w:r>
      <w:r w:rsidRPr="00D9226C">
        <w:rPr>
          <w:i/>
          <w:iCs/>
          <w:noProof/>
        </w:rPr>
        <w:t>174</w:t>
      </w:r>
      <w:r w:rsidRPr="00D9226C">
        <w:rPr>
          <w:noProof/>
        </w:rPr>
        <w:t>, 953–967.e22.</w:t>
      </w:r>
    </w:p>
    <w:p w14:paraId="4D0A12BD" w14:textId="77777777" w:rsidR="00D9226C" w:rsidRPr="00D9226C" w:rsidRDefault="00D9226C" w:rsidP="00D9226C">
      <w:pPr>
        <w:widowControl w:val="0"/>
        <w:autoSpaceDE w:val="0"/>
        <w:autoSpaceDN w:val="0"/>
        <w:adjustRightInd w:val="0"/>
        <w:rPr>
          <w:noProof/>
        </w:rPr>
      </w:pPr>
      <w:r w:rsidRPr="00D9226C">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D9226C">
        <w:rPr>
          <w:i/>
          <w:iCs/>
          <w:noProof/>
        </w:rPr>
        <w:t>73</w:t>
      </w:r>
      <w:r w:rsidRPr="00D9226C">
        <w:rPr>
          <w:noProof/>
        </w:rPr>
        <w:t>, 220–225.</w:t>
      </w:r>
    </w:p>
    <w:p w14:paraId="167DB2C1" w14:textId="77777777" w:rsidR="00D9226C" w:rsidRPr="00D9226C" w:rsidRDefault="00D9226C" w:rsidP="00D9226C">
      <w:pPr>
        <w:widowControl w:val="0"/>
        <w:autoSpaceDE w:val="0"/>
        <w:autoSpaceDN w:val="0"/>
        <w:adjustRightInd w:val="0"/>
        <w:rPr>
          <w:noProof/>
        </w:rPr>
      </w:pPr>
      <w:r w:rsidRPr="00D9226C">
        <w:rPr>
          <w:noProof/>
        </w:rPr>
        <w:t xml:space="preserve">Jakočiūnas, T., Bonde, I., Herrgård, M., Harrison, S.J., Kristensen, M., Pedersen, L.E., Jensen, M.K., and Keasling, J.D. (2015). Multiplex metabolic pathway engineering using CRISPR/Cas9 in Saccharomyces cerevisiae. Metab. Eng. </w:t>
      </w:r>
      <w:r w:rsidRPr="00D9226C">
        <w:rPr>
          <w:i/>
          <w:iCs/>
          <w:noProof/>
        </w:rPr>
        <w:t>28</w:t>
      </w:r>
      <w:r w:rsidRPr="00D9226C">
        <w:rPr>
          <w:noProof/>
        </w:rPr>
        <w:t>, 213–222.</w:t>
      </w:r>
    </w:p>
    <w:p w14:paraId="6F3F64A3" w14:textId="77777777" w:rsidR="00D9226C" w:rsidRPr="00D9226C" w:rsidRDefault="00D9226C" w:rsidP="00D9226C">
      <w:pPr>
        <w:widowControl w:val="0"/>
        <w:autoSpaceDE w:val="0"/>
        <w:autoSpaceDN w:val="0"/>
        <w:adjustRightInd w:val="0"/>
        <w:rPr>
          <w:noProof/>
        </w:rPr>
      </w:pPr>
      <w:r w:rsidRPr="00D9226C">
        <w:rPr>
          <w:noProof/>
        </w:rPr>
        <w:t xml:space="preserve">Jao, L.-E., Wente, S.R., and Chen, W. (2013). Efficient multiplex biallelic zebrafish genome editing using a CRISPR nuclease system. Proc. Natl. Acad. Sci. </w:t>
      </w:r>
      <w:r w:rsidRPr="00D9226C">
        <w:rPr>
          <w:i/>
          <w:iCs/>
          <w:noProof/>
        </w:rPr>
        <w:t>110</w:t>
      </w:r>
      <w:r w:rsidRPr="00D9226C">
        <w:rPr>
          <w:noProof/>
        </w:rPr>
        <w:t>, 13904–13909.</w:t>
      </w:r>
    </w:p>
    <w:p w14:paraId="6E04A8D7" w14:textId="77777777" w:rsidR="00D9226C" w:rsidRPr="00D9226C" w:rsidRDefault="00D9226C" w:rsidP="00D9226C">
      <w:pPr>
        <w:widowControl w:val="0"/>
        <w:autoSpaceDE w:val="0"/>
        <w:autoSpaceDN w:val="0"/>
        <w:adjustRightInd w:val="0"/>
        <w:rPr>
          <w:noProof/>
        </w:rPr>
      </w:pPr>
      <w:r w:rsidRPr="00D9226C">
        <w:rPr>
          <w:noProof/>
        </w:rPr>
        <w:t xml:space="preserve">Katzmann, D.J., Burnett, P.E., Golin, J., Mahé, Y., and Moye-Rowley, W.S. (1994). Transcriptional control of the yeast PDR5 gene by the PDR3 gene product. Mol. Cell. Biol. </w:t>
      </w:r>
      <w:r w:rsidRPr="00D9226C">
        <w:rPr>
          <w:i/>
          <w:iCs/>
          <w:noProof/>
        </w:rPr>
        <w:t>14</w:t>
      </w:r>
      <w:r w:rsidRPr="00D9226C">
        <w:rPr>
          <w:noProof/>
        </w:rPr>
        <w:t>, 4653–4661.</w:t>
      </w:r>
    </w:p>
    <w:p w14:paraId="43CE2209" w14:textId="77777777" w:rsidR="00D9226C" w:rsidRPr="00D9226C" w:rsidRDefault="00D9226C" w:rsidP="00D9226C">
      <w:pPr>
        <w:widowControl w:val="0"/>
        <w:autoSpaceDE w:val="0"/>
        <w:autoSpaceDN w:val="0"/>
        <w:adjustRightInd w:val="0"/>
        <w:rPr>
          <w:noProof/>
        </w:rPr>
      </w:pPr>
      <w:r w:rsidRPr="00D9226C">
        <w:rPr>
          <w:noProof/>
        </w:rPr>
        <w:t xml:space="preserve">Kebschull, J.M., and Zador, A.M. (2018). Cellular barcoding: lineage tracing, screening and beyond. Nat. Methods </w:t>
      </w:r>
      <w:r w:rsidRPr="00D9226C">
        <w:rPr>
          <w:i/>
          <w:iCs/>
          <w:noProof/>
        </w:rPr>
        <w:t>15</w:t>
      </w:r>
      <w:r w:rsidRPr="00D9226C">
        <w:rPr>
          <w:noProof/>
        </w:rPr>
        <w:t>, 871–879.</w:t>
      </w:r>
    </w:p>
    <w:p w14:paraId="55FC9CB1" w14:textId="77777777" w:rsidR="00D9226C" w:rsidRPr="00D9226C" w:rsidRDefault="00D9226C" w:rsidP="00D9226C">
      <w:pPr>
        <w:widowControl w:val="0"/>
        <w:autoSpaceDE w:val="0"/>
        <w:autoSpaceDN w:val="0"/>
        <w:adjustRightInd w:val="0"/>
        <w:rPr>
          <w:noProof/>
        </w:rPr>
      </w:pPr>
      <w:r w:rsidRPr="00D9226C">
        <w:rPr>
          <w:noProof/>
        </w:rPr>
        <w:t xml:space="preserve">Khakhina, S., Johnson, S.S., Manoharlal, R., Russo, S.B., Blugeon, C., Lemoine, S., Sunshine, A.B., Dunham, M.J., Cowart, L.A., Devaux, F., et al. (2015). Control of Plasma Membrane Permeability by ABC Transporters. Eukaryot. Cell </w:t>
      </w:r>
      <w:r w:rsidRPr="00D9226C">
        <w:rPr>
          <w:i/>
          <w:iCs/>
          <w:noProof/>
        </w:rPr>
        <w:t>14</w:t>
      </w:r>
      <w:r w:rsidRPr="00D9226C">
        <w:rPr>
          <w:noProof/>
        </w:rPr>
        <w:t>, 442–453.</w:t>
      </w:r>
    </w:p>
    <w:p w14:paraId="571421F1" w14:textId="77777777" w:rsidR="00D9226C" w:rsidRPr="00D9226C" w:rsidRDefault="00D9226C" w:rsidP="00D9226C">
      <w:pPr>
        <w:widowControl w:val="0"/>
        <w:autoSpaceDE w:val="0"/>
        <w:autoSpaceDN w:val="0"/>
        <w:adjustRightInd w:val="0"/>
        <w:rPr>
          <w:noProof/>
        </w:rPr>
      </w:pPr>
      <w:r w:rsidRPr="00D9226C">
        <w:rPr>
          <w:noProof/>
        </w:rPr>
        <w:t xml:space="preserve">Kolaczkowska, A., Kolaczkowski, M., Goffeau, A., and Moye-Rowley, W.S. (2008). Compensatory activation of the multidrug transporters Pdr5p, Snq2p, and Yor1p by Pdr1p in Saccharomyces cerevisiae. FEBS Lett. </w:t>
      </w:r>
      <w:r w:rsidRPr="00D9226C">
        <w:rPr>
          <w:i/>
          <w:iCs/>
          <w:noProof/>
        </w:rPr>
        <w:t>582</w:t>
      </w:r>
      <w:r w:rsidRPr="00D9226C">
        <w:rPr>
          <w:noProof/>
        </w:rPr>
        <w:t>, 977–983.</w:t>
      </w:r>
    </w:p>
    <w:p w14:paraId="3A670D1E" w14:textId="77777777" w:rsidR="00D9226C" w:rsidRPr="00D9226C" w:rsidRDefault="00D9226C" w:rsidP="00D9226C">
      <w:pPr>
        <w:widowControl w:val="0"/>
        <w:autoSpaceDE w:val="0"/>
        <w:autoSpaceDN w:val="0"/>
        <w:adjustRightInd w:val="0"/>
        <w:rPr>
          <w:noProof/>
        </w:rPr>
      </w:pPr>
      <w:r w:rsidRPr="00D9226C">
        <w:rPr>
          <w:noProof/>
        </w:rPr>
        <w:lastRenderedPageBreak/>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D9226C">
        <w:rPr>
          <w:i/>
          <w:iCs/>
          <w:noProof/>
        </w:rPr>
        <w:t>4</w:t>
      </w:r>
      <w:r w:rsidRPr="00D9226C">
        <w:rPr>
          <w:noProof/>
        </w:rPr>
        <w:t>, 143–158.</w:t>
      </w:r>
    </w:p>
    <w:p w14:paraId="1E6F0753" w14:textId="77777777" w:rsidR="00D9226C" w:rsidRPr="00D9226C" w:rsidRDefault="00D9226C" w:rsidP="00D9226C">
      <w:pPr>
        <w:widowControl w:val="0"/>
        <w:autoSpaceDE w:val="0"/>
        <w:autoSpaceDN w:val="0"/>
        <w:adjustRightInd w:val="0"/>
        <w:rPr>
          <w:noProof/>
        </w:rPr>
      </w:pPr>
      <w:r w:rsidRPr="00D9226C">
        <w:rPr>
          <w:noProof/>
        </w:rPr>
        <w:t xml:space="preserve">König, J., Rost, D., Cui, Y., and Keppler, D. (1999). Characterization of the human multidrug resistance protein isoform MRP3 localized to the basolateral hepatocyte membrane. Hepatology </w:t>
      </w:r>
      <w:r w:rsidRPr="00D9226C">
        <w:rPr>
          <w:i/>
          <w:iCs/>
          <w:noProof/>
        </w:rPr>
        <w:t>29</w:t>
      </w:r>
      <w:r w:rsidRPr="00D9226C">
        <w:rPr>
          <w:noProof/>
        </w:rPr>
        <w:t>, 1156–1163.</w:t>
      </w:r>
    </w:p>
    <w:p w14:paraId="2478C34F" w14:textId="77777777" w:rsidR="00D9226C" w:rsidRPr="00D9226C" w:rsidRDefault="00D9226C" w:rsidP="00D9226C">
      <w:pPr>
        <w:widowControl w:val="0"/>
        <w:autoSpaceDE w:val="0"/>
        <w:autoSpaceDN w:val="0"/>
        <w:adjustRightInd w:val="0"/>
        <w:rPr>
          <w:noProof/>
        </w:rPr>
      </w:pPr>
      <w:r w:rsidRPr="00D9226C">
        <w:rPr>
          <w:noProof/>
        </w:rPr>
        <w:t xml:space="preserve">Kuzmin, E., VanderSluis, B., Wang, W., Tan, G., Deshpande, R., Chen, Y., Usaj, M., Balint, A., Mattiazzi Usaj, M., van Leeuwen, J., et al. (2018). Systematic analysis of complex genetic interactions. Science (80-. ). </w:t>
      </w:r>
      <w:r w:rsidRPr="00D9226C">
        <w:rPr>
          <w:i/>
          <w:iCs/>
          <w:noProof/>
        </w:rPr>
        <w:t>360</w:t>
      </w:r>
      <w:r w:rsidRPr="00D9226C">
        <w:rPr>
          <w:noProof/>
        </w:rPr>
        <w:t>, eaao1729.</w:t>
      </w:r>
    </w:p>
    <w:p w14:paraId="47E98477" w14:textId="77777777" w:rsidR="00D9226C" w:rsidRPr="00D9226C" w:rsidRDefault="00D9226C" w:rsidP="00D9226C">
      <w:pPr>
        <w:widowControl w:val="0"/>
        <w:autoSpaceDE w:val="0"/>
        <w:autoSpaceDN w:val="0"/>
        <w:adjustRightInd w:val="0"/>
        <w:rPr>
          <w:noProof/>
        </w:rPr>
      </w:pPr>
      <w:r w:rsidRPr="00D9226C">
        <w:rPr>
          <w:noProof/>
        </w:rPr>
        <w:t xml:space="preserve">Lee, A.Y., St Onge, R.P., Proctor, M.J., Wallace, I.M., Nile, A.H., Spagnuolo, P.A., Jitkova, Y., Gronda, M., Wu, Y., Kim, M.K., et al. (2014). Mapping the cellular response to small molecules using chemogenomic fitness signatures. Science </w:t>
      </w:r>
      <w:r w:rsidRPr="00D9226C">
        <w:rPr>
          <w:i/>
          <w:iCs/>
          <w:noProof/>
        </w:rPr>
        <w:t>344</w:t>
      </w:r>
      <w:r w:rsidRPr="00D9226C">
        <w:rPr>
          <w:noProof/>
        </w:rPr>
        <w:t>, 208–211.</w:t>
      </w:r>
    </w:p>
    <w:p w14:paraId="648BB01B" w14:textId="77777777" w:rsidR="00D9226C" w:rsidRPr="00D9226C" w:rsidRDefault="00D9226C" w:rsidP="00D9226C">
      <w:pPr>
        <w:widowControl w:val="0"/>
        <w:autoSpaceDE w:val="0"/>
        <w:autoSpaceDN w:val="0"/>
        <w:adjustRightInd w:val="0"/>
        <w:rPr>
          <w:noProof/>
        </w:rPr>
      </w:pPr>
      <w:r w:rsidRPr="00D9226C">
        <w:rPr>
          <w:noProof/>
        </w:rPr>
        <w:t xml:space="preserve">Ma, J., Yu, M.K., Fong, S., Ono, K., Sage, E., Demchak, B., Sharan, R., and Ideker, T. (2018). Using deep learning to model the hierarchical structure and function of a cell. Nat. Methods </w:t>
      </w:r>
      <w:r w:rsidRPr="00D9226C">
        <w:rPr>
          <w:i/>
          <w:iCs/>
          <w:noProof/>
        </w:rPr>
        <w:t>15</w:t>
      </w:r>
      <w:r w:rsidRPr="00D9226C">
        <w:rPr>
          <w:noProof/>
        </w:rPr>
        <w:t>, 290–298.</w:t>
      </w:r>
    </w:p>
    <w:p w14:paraId="5DEFE4B5" w14:textId="77777777" w:rsidR="00D9226C" w:rsidRPr="00D9226C" w:rsidRDefault="00D9226C" w:rsidP="00D9226C">
      <w:pPr>
        <w:widowControl w:val="0"/>
        <w:autoSpaceDE w:val="0"/>
        <w:autoSpaceDN w:val="0"/>
        <w:adjustRightInd w:val="0"/>
        <w:rPr>
          <w:noProof/>
        </w:rPr>
      </w:pPr>
      <w:r w:rsidRPr="00D9226C">
        <w:rPr>
          <w:noProof/>
        </w:rPr>
        <w:t xml:space="preserve">Mani, R., St Onge, R.P., Hartman, J.L., Giaever, G., and Roth, F.P. (2008). Defining genetic interaction. Proc. Natl. Acad. Sci. U. S. A. </w:t>
      </w:r>
      <w:r w:rsidRPr="00D9226C">
        <w:rPr>
          <w:i/>
          <w:iCs/>
          <w:noProof/>
        </w:rPr>
        <w:t>105</w:t>
      </w:r>
      <w:r w:rsidRPr="00D9226C">
        <w:rPr>
          <w:noProof/>
        </w:rPr>
        <w:t>, 3461–3466.</w:t>
      </w:r>
    </w:p>
    <w:p w14:paraId="5725D8FB" w14:textId="77777777" w:rsidR="00D9226C" w:rsidRPr="00D9226C" w:rsidRDefault="00D9226C" w:rsidP="00D9226C">
      <w:pPr>
        <w:widowControl w:val="0"/>
        <w:autoSpaceDE w:val="0"/>
        <w:autoSpaceDN w:val="0"/>
        <w:adjustRightInd w:val="0"/>
        <w:rPr>
          <w:noProof/>
        </w:rPr>
      </w:pPr>
      <w:r w:rsidRPr="00D9226C">
        <w:rPr>
          <w:noProof/>
        </w:rPr>
        <w:t xml:space="preserve">Mullis, M.N., Matsui, T., Schell, R., Foree, R., and Ehrenreich, I.M. (2018). The complex underpinnings of genetic background effects. Nat. Commun. </w:t>
      </w:r>
      <w:r w:rsidRPr="00D9226C">
        <w:rPr>
          <w:i/>
          <w:iCs/>
          <w:noProof/>
        </w:rPr>
        <w:t>9</w:t>
      </w:r>
      <w:r w:rsidRPr="00D9226C">
        <w:rPr>
          <w:noProof/>
        </w:rPr>
        <w:t>, 3548.</w:t>
      </w:r>
    </w:p>
    <w:p w14:paraId="6201FE3B" w14:textId="77777777" w:rsidR="00D9226C" w:rsidRPr="00D9226C" w:rsidRDefault="00D9226C" w:rsidP="00D9226C">
      <w:pPr>
        <w:widowControl w:val="0"/>
        <w:autoSpaceDE w:val="0"/>
        <w:autoSpaceDN w:val="0"/>
        <w:adjustRightInd w:val="0"/>
        <w:rPr>
          <w:noProof/>
        </w:rPr>
      </w:pPr>
      <w:r w:rsidRPr="00D9226C">
        <w:rPr>
          <w:noProof/>
        </w:rPr>
        <w:t xml:space="preserve">Najm, F.J., Strand, C., Donovan, K.F., Hegde, M., Sanson, K.R., Vaimberg, E.W., Sullender, M.E., Hartenian, E., Kalani, Z., Fusi, N., et al. (2017). Orthologous CRISPR–Cas9 enzymes for combinatorial genetic screens. Nat. Biotechnol. </w:t>
      </w:r>
      <w:r w:rsidRPr="00D9226C">
        <w:rPr>
          <w:i/>
          <w:iCs/>
          <w:noProof/>
        </w:rPr>
        <w:t>36</w:t>
      </w:r>
      <w:r w:rsidRPr="00D9226C">
        <w:rPr>
          <w:noProof/>
        </w:rPr>
        <w:t>, 179–189.</w:t>
      </w:r>
    </w:p>
    <w:p w14:paraId="0183109A" w14:textId="77777777" w:rsidR="00D9226C" w:rsidRPr="00D9226C" w:rsidRDefault="00D9226C" w:rsidP="00D9226C">
      <w:pPr>
        <w:widowControl w:val="0"/>
        <w:autoSpaceDE w:val="0"/>
        <w:autoSpaceDN w:val="0"/>
        <w:adjustRightInd w:val="0"/>
        <w:rPr>
          <w:noProof/>
        </w:rPr>
      </w:pPr>
      <w:r w:rsidRPr="00D9226C">
        <w:rPr>
          <w:noProof/>
        </w:rPr>
        <w:t xml:space="preserve">Newman, J.R.S., Ghaemmaghami, S., Ihmels, J., Breslow, D.K., Noble, M., DeRisi, J.L., and Weissman, J.S. (2006). Single-cell proteomic analysis of S. cerevisiae reveals the architecture of biological noise. Nature </w:t>
      </w:r>
      <w:r w:rsidRPr="00D9226C">
        <w:rPr>
          <w:i/>
          <w:iCs/>
          <w:noProof/>
        </w:rPr>
        <w:t>441</w:t>
      </w:r>
      <w:r w:rsidRPr="00D9226C">
        <w:rPr>
          <w:noProof/>
        </w:rPr>
        <w:t>, 840–846.</w:t>
      </w:r>
    </w:p>
    <w:p w14:paraId="1C209E64" w14:textId="77777777" w:rsidR="00D9226C" w:rsidRPr="00D9226C" w:rsidRDefault="00D9226C" w:rsidP="00D9226C">
      <w:pPr>
        <w:widowControl w:val="0"/>
        <w:autoSpaceDE w:val="0"/>
        <w:autoSpaceDN w:val="0"/>
        <w:adjustRightInd w:val="0"/>
        <w:rPr>
          <w:noProof/>
        </w:rPr>
      </w:pPr>
      <w:r w:rsidRPr="00D9226C">
        <w:rPr>
          <w:noProof/>
        </w:rPr>
        <w:t xml:space="preserve">Otwinowski, J., McCandlish, D.M., and Plotkin, J.B. (2018). Inferring the shape of global epistasis. Proc. Natl. Acad. Sci. U. S. A. </w:t>
      </w:r>
      <w:r w:rsidRPr="00D9226C">
        <w:rPr>
          <w:i/>
          <w:iCs/>
          <w:noProof/>
        </w:rPr>
        <w:t>115</w:t>
      </w:r>
      <w:r w:rsidRPr="00D9226C">
        <w:rPr>
          <w:noProof/>
        </w:rPr>
        <w:t>, E7550–E7558.</w:t>
      </w:r>
    </w:p>
    <w:p w14:paraId="2A692FE2" w14:textId="77777777" w:rsidR="00D9226C" w:rsidRPr="00D9226C" w:rsidRDefault="00D9226C" w:rsidP="00D9226C">
      <w:pPr>
        <w:widowControl w:val="0"/>
        <w:autoSpaceDE w:val="0"/>
        <w:autoSpaceDN w:val="0"/>
        <w:adjustRightInd w:val="0"/>
        <w:rPr>
          <w:noProof/>
        </w:rPr>
      </w:pPr>
      <w:r w:rsidRPr="00D9226C">
        <w:rPr>
          <w:noProof/>
        </w:rPr>
        <w:t xml:space="preserve">Perlstein, E.O., Ruderfer, D.M., Roberts, D.C., Schreiber, S.L., and Kruglyak, L. (2007). Genetic basis of individual differences in the response to small-molecule drugs in yeast. Nat. Genet. </w:t>
      </w:r>
      <w:r w:rsidRPr="00D9226C">
        <w:rPr>
          <w:i/>
          <w:iCs/>
          <w:noProof/>
        </w:rPr>
        <w:t>39</w:t>
      </w:r>
      <w:r w:rsidRPr="00D9226C">
        <w:rPr>
          <w:noProof/>
        </w:rPr>
        <w:t>, 496–502.</w:t>
      </w:r>
    </w:p>
    <w:p w14:paraId="205EB002" w14:textId="77777777" w:rsidR="00D9226C" w:rsidRPr="00D9226C" w:rsidRDefault="00D9226C" w:rsidP="00D9226C">
      <w:pPr>
        <w:widowControl w:val="0"/>
        <w:autoSpaceDE w:val="0"/>
        <w:autoSpaceDN w:val="0"/>
        <w:adjustRightInd w:val="0"/>
        <w:rPr>
          <w:noProof/>
        </w:rPr>
      </w:pPr>
      <w:r w:rsidRPr="00D9226C">
        <w:rPr>
          <w:noProof/>
        </w:rPr>
        <w:t xml:space="preserve">Phenix, H., Morin, K., Batenchuk, C., Parker, J., Abedi, V., Yang, L., Tepliakova, L., Perkins, T.J., and Kærn, M. (2011). Quantitative Epistasis Analysis and Pathway Inference from Genetic Interaction Data. PLoS Comput. Biol. </w:t>
      </w:r>
      <w:r w:rsidRPr="00D9226C">
        <w:rPr>
          <w:i/>
          <w:iCs/>
          <w:noProof/>
        </w:rPr>
        <w:t>7</w:t>
      </w:r>
      <w:r w:rsidRPr="00D9226C">
        <w:rPr>
          <w:noProof/>
        </w:rPr>
        <w:t>, e1002048.</w:t>
      </w:r>
    </w:p>
    <w:p w14:paraId="6B92EFB7" w14:textId="77777777" w:rsidR="00D9226C" w:rsidRPr="00D9226C" w:rsidRDefault="00D9226C" w:rsidP="00D9226C">
      <w:pPr>
        <w:widowControl w:val="0"/>
        <w:autoSpaceDE w:val="0"/>
        <w:autoSpaceDN w:val="0"/>
        <w:adjustRightInd w:val="0"/>
        <w:rPr>
          <w:noProof/>
        </w:rPr>
      </w:pPr>
      <w:r w:rsidRPr="00D9226C">
        <w:rPr>
          <w:noProof/>
        </w:rPr>
        <w:t>Proctor, M., Urbanus, M.L., Fung, E.L., Jaramillo, D.F., Davis, R.W., Nislow, C., and Giaever, G. (2011). The Automated Cell: Compound and Environment Screening System (ACCESS) for Chemogenomic Screening. (Humana Press), pp. 239–269.</w:t>
      </w:r>
    </w:p>
    <w:p w14:paraId="7F031D66" w14:textId="77777777" w:rsidR="00D9226C" w:rsidRPr="00D9226C" w:rsidRDefault="00D9226C" w:rsidP="00D9226C">
      <w:pPr>
        <w:widowControl w:val="0"/>
        <w:autoSpaceDE w:val="0"/>
        <w:autoSpaceDN w:val="0"/>
        <w:adjustRightInd w:val="0"/>
        <w:rPr>
          <w:noProof/>
        </w:rPr>
      </w:pPr>
      <w:r w:rsidRPr="00D9226C">
        <w:rPr>
          <w:noProof/>
        </w:rPr>
        <w:t>Rubin, A.J., Parker, K.R., Satpathy, A.T., Qi, Y., Wu, B., Ong, A.J., Mumbach, M.R., Ji, A.L., Kim, D.S., Cho, S.W., et al. (2018). Coupled Single-Cell CRISPR Screening and Epigenomic Profiling Reveals Causal Gene Regulatory Networks. Cell.</w:t>
      </w:r>
    </w:p>
    <w:p w14:paraId="358BD973" w14:textId="77777777" w:rsidR="00D9226C" w:rsidRPr="00D9226C" w:rsidRDefault="00D9226C" w:rsidP="00D9226C">
      <w:pPr>
        <w:widowControl w:val="0"/>
        <w:autoSpaceDE w:val="0"/>
        <w:autoSpaceDN w:val="0"/>
        <w:adjustRightInd w:val="0"/>
        <w:rPr>
          <w:noProof/>
        </w:rPr>
      </w:pPr>
      <w:r w:rsidRPr="00D9226C">
        <w:rPr>
          <w:noProof/>
        </w:rPr>
        <w:t>Shaw, W.M., Yamauchi, H., Mead, J., Gowers, G.F., Oling, D., Larsson, N., Wigglesworth, M., Ladds, G., and Ellis, T. (2018). Engineering a model cell for rational tuning of GPCR signaling. BioRxiv 390559.</w:t>
      </w:r>
    </w:p>
    <w:p w14:paraId="5121F34F" w14:textId="77777777" w:rsidR="00D9226C" w:rsidRPr="00D9226C" w:rsidRDefault="00D9226C" w:rsidP="00D9226C">
      <w:pPr>
        <w:widowControl w:val="0"/>
        <w:autoSpaceDE w:val="0"/>
        <w:autoSpaceDN w:val="0"/>
        <w:adjustRightInd w:val="0"/>
        <w:rPr>
          <w:noProof/>
        </w:rPr>
      </w:pPr>
      <w:r w:rsidRPr="00D9226C">
        <w:rPr>
          <w:noProof/>
        </w:rPr>
        <w:t xml:space="preserve">Shekhar-Guturja, T., Tebung, W.A., Mount, H., Liu, N., Köhler, J.R., Whiteway, M., and Cowen, L.E. (2016). Beauvericin Potentiates Azole Activity via Inhibition of Multidrug Efflux, Blocks </w:t>
      </w:r>
      <w:r w:rsidRPr="00D9226C">
        <w:rPr>
          <w:i/>
          <w:iCs/>
          <w:noProof/>
        </w:rPr>
        <w:t>C. albicans</w:t>
      </w:r>
      <w:r w:rsidRPr="00D9226C">
        <w:rPr>
          <w:noProof/>
        </w:rPr>
        <w:t xml:space="preserve"> Morphogenesis, and is Effluxed via Yor1 and Circuitry Controlled by Zcf29. </w:t>
      </w:r>
      <w:r w:rsidRPr="00D9226C">
        <w:rPr>
          <w:noProof/>
        </w:rPr>
        <w:lastRenderedPageBreak/>
        <w:t xml:space="preserve">Antimicrob. Agents Chemother. </w:t>
      </w:r>
      <w:r w:rsidRPr="00D9226C">
        <w:rPr>
          <w:i/>
          <w:iCs/>
          <w:noProof/>
        </w:rPr>
        <w:t>60</w:t>
      </w:r>
      <w:r w:rsidRPr="00D9226C">
        <w:rPr>
          <w:noProof/>
        </w:rPr>
        <w:t>, AAC.01959-16.</w:t>
      </w:r>
    </w:p>
    <w:p w14:paraId="1E7FF212" w14:textId="77777777" w:rsidR="00D9226C" w:rsidRPr="00D9226C" w:rsidRDefault="00D9226C" w:rsidP="00D9226C">
      <w:pPr>
        <w:widowControl w:val="0"/>
        <w:autoSpaceDE w:val="0"/>
        <w:autoSpaceDN w:val="0"/>
        <w:adjustRightInd w:val="0"/>
        <w:rPr>
          <w:noProof/>
        </w:rPr>
      </w:pPr>
      <w:r w:rsidRPr="00D9226C">
        <w:rPr>
          <w:noProof/>
        </w:rPr>
        <w:t xml:space="preserve">Shen, J.P., and Ideker, T. (2018). Synthetic Lethal Networks for Precision Oncology: Promises and Pitfalls. J. Mol. Biol. </w:t>
      </w:r>
      <w:r w:rsidRPr="00D9226C">
        <w:rPr>
          <w:i/>
          <w:iCs/>
          <w:noProof/>
        </w:rPr>
        <w:t>430</w:t>
      </w:r>
      <w:r w:rsidRPr="00D9226C">
        <w:rPr>
          <w:noProof/>
        </w:rPr>
        <w:t>, 2900–2912.</w:t>
      </w:r>
    </w:p>
    <w:p w14:paraId="2D76643F" w14:textId="77777777" w:rsidR="00D9226C" w:rsidRPr="00D9226C" w:rsidRDefault="00D9226C" w:rsidP="00D9226C">
      <w:pPr>
        <w:widowControl w:val="0"/>
        <w:autoSpaceDE w:val="0"/>
        <w:autoSpaceDN w:val="0"/>
        <w:adjustRightInd w:val="0"/>
        <w:rPr>
          <w:noProof/>
        </w:rPr>
      </w:pPr>
      <w:r w:rsidRPr="00D9226C">
        <w:rPr>
          <w:noProof/>
        </w:rPr>
        <w:t xml:space="preserve">Shen, J.P., Zhao, D., Sasik, R., Luebeck, J., Birmingham, A., Bojorquez-Gomez, A., Licon, K., Klepper, K., Pekin, D., Beckett, A.N., et al. (2017). Combinatorial CRISPR–Cas9 screens for de novo mapping of genetic interactions. Nat. Methods </w:t>
      </w:r>
      <w:r w:rsidRPr="00D9226C">
        <w:rPr>
          <w:i/>
          <w:iCs/>
          <w:noProof/>
        </w:rPr>
        <w:t>14</w:t>
      </w:r>
      <w:r w:rsidRPr="00D9226C">
        <w:rPr>
          <w:noProof/>
        </w:rPr>
        <w:t>, 573–576.</w:t>
      </w:r>
    </w:p>
    <w:p w14:paraId="31F09835" w14:textId="77777777" w:rsidR="00D9226C" w:rsidRPr="00D9226C" w:rsidRDefault="00D9226C" w:rsidP="00D9226C">
      <w:pPr>
        <w:widowControl w:val="0"/>
        <w:autoSpaceDE w:val="0"/>
        <w:autoSpaceDN w:val="0"/>
        <w:adjustRightInd w:val="0"/>
        <w:rPr>
          <w:noProof/>
        </w:rPr>
      </w:pPr>
      <w:r w:rsidRPr="00D9226C">
        <w:rPr>
          <w:noProof/>
        </w:rPr>
        <w:t xml:space="preserve">Snider, J., Kittanakom, S., Damjanovic, D., Curak, J., Wong, V., and Stagljar, I. (2010). Detecting interactions with membrane proteins using a membrane two-hybrid assay in yeast. Nat. Protoc. </w:t>
      </w:r>
      <w:r w:rsidRPr="00D9226C">
        <w:rPr>
          <w:i/>
          <w:iCs/>
          <w:noProof/>
        </w:rPr>
        <w:t>5</w:t>
      </w:r>
      <w:r w:rsidRPr="00D9226C">
        <w:rPr>
          <w:noProof/>
        </w:rPr>
        <w:t>, 1281–1293.</w:t>
      </w:r>
    </w:p>
    <w:p w14:paraId="760C027E" w14:textId="77777777" w:rsidR="00D9226C" w:rsidRPr="00D9226C" w:rsidRDefault="00D9226C" w:rsidP="00D9226C">
      <w:pPr>
        <w:widowControl w:val="0"/>
        <w:autoSpaceDE w:val="0"/>
        <w:autoSpaceDN w:val="0"/>
        <w:adjustRightInd w:val="0"/>
        <w:rPr>
          <w:noProof/>
        </w:rPr>
      </w:pPr>
      <w:r w:rsidRPr="00D9226C">
        <w:rPr>
          <w:noProof/>
        </w:rPr>
        <w:t xml:space="preserve">Snider, J., Hanif, A., Lee, M.E., Jin, K., Yu, A.R., Graham, C., Chuk, M., Damjanovic, D., Wierzbicka, M., Tang, P., et al. (2013). Mapping the functional yeast ABC transporter interactome. Nat. Chem. Biol. </w:t>
      </w:r>
      <w:r w:rsidRPr="00D9226C">
        <w:rPr>
          <w:i/>
          <w:iCs/>
          <w:noProof/>
        </w:rPr>
        <w:t>9</w:t>
      </w:r>
      <w:r w:rsidRPr="00D9226C">
        <w:rPr>
          <w:noProof/>
        </w:rPr>
        <w:t>, 565–572.</w:t>
      </w:r>
    </w:p>
    <w:p w14:paraId="45C8826D" w14:textId="77777777" w:rsidR="00D9226C" w:rsidRPr="00D9226C" w:rsidRDefault="00D9226C" w:rsidP="00D9226C">
      <w:pPr>
        <w:widowControl w:val="0"/>
        <w:autoSpaceDE w:val="0"/>
        <w:autoSpaceDN w:val="0"/>
        <w:adjustRightInd w:val="0"/>
        <w:rPr>
          <w:noProof/>
        </w:rPr>
      </w:pPr>
      <w:r w:rsidRPr="00D9226C">
        <w:rPr>
          <w:noProof/>
        </w:rPr>
        <w:t xml:space="preserve">Sousa, C.A., Hanselaer, S., and Soares, E. V. (2015). ABCC Subfamily Vacuolar Transporters are Involved in Pb (Lead) Detoxification in Saccharomyces cerevisiae. Appl. Biochem. Biotechnol. </w:t>
      </w:r>
      <w:r w:rsidRPr="00D9226C">
        <w:rPr>
          <w:i/>
          <w:iCs/>
          <w:noProof/>
        </w:rPr>
        <w:t>175</w:t>
      </w:r>
      <w:r w:rsidRPr="00D9226C">
        <w:rPr>
          <w:noProof/>
        </w:rPr>
        <w:t>, 65–74.</w:t>
      </w:r>
    </w:p>
    <w:p w14:paraId="384063BE" w14:textId="77777777" w:rsidR="00D9226C" w:rsidRPr="00D9226C" w:rsidRDefault="00D9226C" w:rsidP="00D9226C">
      <w:pPr>
        <w:widowControl w:val="0"/>
        <w:autoSpaceDE w:val="0"/>
        <w:autoSpaceDN w:val="0"/>
        <w:adjustRightInd w:val="0"/>
        <w:rPr>
          <w:noProof/>
        </w:rPr>
      </w:pPr>
      <w:r w:rsidRPr="00D9226C">
        <w:rPr>
          <w:noProof/>
        </w:rPr>
        <w:t xml:space="preserve">St Onge, R.P., Mani, R., Oh, J., Proctor, M., Fung, E., Davis, R.W., Nislow, C., Roth, F.P., and Giaever, G. (2007). Systematic pathway analysis using high-resolution fitness profiling of combinatorial gene deletions. Nat. Genet. </w:t>
      </w:r>
      <w:r w:rsidRPr="00D9226C">
        <w:rPr>
          <w:i/>
          <w:iCs/>
          <w:noProof/>
        </w:rPr>
        <w:t>39</w:t>
      </w:r>
      <w:r w:rsidRPr="00D9226C">
        <w:rPr>
          <w:noProof/>
        </w:rPr>
        <w:t>, 199–206.</w:t>
      </w:r>
    </w:p>
    <w:p w14:paraId="193F4931" w14:textId="77777777" w:rsidR="00D9226C" w:rsidRPr="00D9226C" w:rsidRDefault="00D9226C" w:rsidP="00D9226C">
      <w:pPr>
        <w:widowControl w:val="0"/>
        <w:autoSpaceDE w:val="0"/>
        <w:autoSpaceDN w:val="0"/>
        <w:adjustRightInd w:val="0"/>
        <w:rPr>
          <w:noProof/>
        </w:rPr>
      </w:pPr>
      <w:r w:rsidRPr="00D9226C">
        <w:rPr>
          <w:noProof/>
        </w:rPr>
        <w:t xml:space="preserve">Suzuki, Y., St Onge, R.P., Mani, R., King, O.D., Heilbut, A., Labunskyy, V.M., Chen, W., Pham, L., Zhang, L. V, Tong, A.H.Y., et al. (2011). Knocking out multigene redundancies via cycles of sexual assortment and fluorescence selection. Nat. Methods </w:t>
      </w:r>
      <w:r w:rsidRPr="00D9226C">
        <w:rPr>
          <w:i/>
          <w:iCs/>
          <w:noProof/>
        </w:rPr>
        <w:t>8</w:t>
      </w:r>
      <w:r w:rsidRPr="00D9226C">
        <w:rPr>
          <w:noProof/>
        </w:rPr>
        <w:t>, 159–164.</w:t>
      </w:r>
    </w:p>
    <w:p w14:paraId="2BE7961F" w14:textId="77777777" w:rsidR="00D9226C" w:rsidRPr="00D9226C" w:rsidRDefault="00D9226C" w:rsidP="00D9226C">
      <w:pPr>
        <w:widowControl w:val="0"/>
        <w:autoSpaceDE w:val="0"/>
        <w:autoSpaceDN w:val="0"/>
        <w:adjustRightInd w:val="0"/>
        <w:rPr>
          <w:noProof/>
        </w:rPr>
      </w:pPr>
      <w:r w:rsidRPr="00D9226C">
        <w:rPr>
          <w:noProof/>
        </w:rPr>
        <w:t xml:space="preserve">Takahashi, K., and Yamanaka, S. (2006). Induction of Pluripotent Stem Cells from Mouse Embryonic and Adult Fibroblast Cultures by Defined Factors. Cell </w:t>
      </w:r>
      <w:r w:rsidRPr="00D9226C">
        <w:rPr>
          <w:i/>
          <w:iCs/>
          <w:noProof/>
        </w:rPr>
        <w:t>126</w:t>
      </w:r>
      <w:r w:rsidRPr="00D9226C">
        <w:rPr>
          <w:noProof/>
        </w:rPr>
        <w:t>, 663–676.</w:t>
      </w:r>
    </w:p>
    <w:p w14:paraId="6E76FB60" w14:textId="77777777" w:rsidR="00D9226C" w:rsidRPr="00D9226C" w:rsidRDefault="00D9226C" w:rsidP="00D9226C">
      <w:pPr>
        <w:widowControl w:val="0"/>
        <w:autoSpaceDE w:val="0"/>
        <w:autoSpaceDN w:val="0"/>
        <w:adjustRightInd w:val="0"/>
        <w:rPr>
          <w:noProof/>
        </w:rPr>
      </w:pPr>
      <w:r w:rsidRPr="00D9226C">
        <w:rPr>
          <w:noProof/>
        </w:rPr>
        <w:t xml:space="preserve">Tarassov, K., Messier, V., Landry, C.R., Radinovic, S., Serna Molina, M.M., Shames, I., Malitskaya, Y., Vogel, J., Bussey, H., and Michnick, S.W. (2008). An in vivo map of the yeast protein interactome. Science </w:t>
      </w:r>
      <w:r w:rsidRPr="00D9226C">
        <w:rPr>
          <w:i/>
          <w:iCs/>
          <w:noProof/>
        </w:rPr>
        <w:t>320</w:t>
      </w:r>
      <w:r w:rsidRPr="00D9226C">
        <w:rPr>
          <w:noProof/>
        </w:rPr>
        <w:t>, 1465–1470.</w:t>
      </w:r>
    </w:p>
    <w:p w14:paraId="65968317" w14:textId="77777777" w:rsidR="00D9226C" w:rsidRPr="00D9226C" w:rsidRDefault="00D9226C" w:rsidP="00D9226C">
      <w:pPr>
        <w:widowControl w:val="0"/>
        <w:autoSpaceDE w:val="0"/>
        <w:autoSpaceDN w:val="0"/>
        <w:adjustRightInd w:val="0"/>
        <w:rPr>
          <w:noProof/>
        </w:rPr>
      </w:pPr>
      <w:r w:rsidRPr="00D9226C">
        <w:rPr>
          <w:noProof/>
        </w:rPr>
        <w:t xml:space="preserve">Taylor, M.B., Ehrenreich, I.M., Rothstein, R., Hu, T., and Mast, J. (2014). Genetic Interactions Involving Five or More Genes Contribute to a Complex Trait in Yeast. PLoS Genet. </w:t>
      </w:r>
      <w:r w:rsidRPr="00D9226C">
        <w:rPr>
          <w:i/>
          <w:iCs/>
          <w:noProof/>
        </w:rPr>
        <w:t>10</w:t>
      </w:r>
      <w:r w:rsidRPr="00D9226C">
        <w:rPr>
          <w:noProof/>
        </w:rPr>
        <w:t>, e1004324.</w:t>
      </w:r>
    </w:p>
    <w:p w14:paraId="5A2FF4E0" w14:textId="77777777" w:rsidR="00D9226C" w:rsidRPr="00D9226C" w:rsidRDefault="00D9226C" w:rsidP="00D9226C">
      <w:pPr>
        <w:widowControl w:val="0"/>
        <w:autoSpaceDE w:val="0"/>
        <w:autoSpaceDN w:val="0"/>
        <w:adjustRightInd w:val="0"/>
        <w:rPr>
          <w:noProof/>
        </w:rPr>
      </w:pPr>
      <w:r w:rsidRPr="00D9226C">
        <w:rPr>
          <w:noProof/>
        </w:rPr>
        <w:t xml:space="preserve">Wang, H., Yang, H., Shivalila, C.S., Dawlaty, M.M., Cheng, A.W., Zhang, F., and Jaenisch, R. (2013). One-Step Generation of Mice Carrying Mutations in Multiple Genes by CRISPR/Cas-Mediated Genome Engineering. Cell </w:t>
      </w:r>
      <w:r w:rsidRPr="00D9226C">
        <w:rPr>
          <w:i/>
          <w:iCs/>
          <w:noProof/>
        </w:rPr>
        <w:t>153</w:t>
      </w:r>
      <w:r w:rsidRPr="00D9226C">
        <w:rPr>
          <w:noProof/>
        </w:rPr>
        <w:t>, 910–918.</w:t>
      </w:r>
    </w:p>
    <w:p w14:paraId="7CD22850" w14:textId="77777777" w:rsidR="00D9226C" w:rsidRPr="00D9226C" w:rsidRDefault="00D9226C" w:rsidP="00D9226C">
      <w:pPr>
        <w:widowControl w:val="0"/>
        <w:autoSpaceDE w:val="0"/>
        <w:autoSpaceDN w:val="0"/>
        <w:adjustRightInd w:val="0"/>
        <w:rPr>
          <w:noProof/>
        </w:rPr>
      </w:pPr>
      <w:r w:rsidRPr="00D9226C">
        <w:rPr>
          <w:noProof/>
        </w:rPr>
        <w:t xml:space="preserve">Wang, M., Herrmann, C.J., Simonovic, M., Szklarczyk, D., and von Mering, C. (2015). Version 4.0 of PaxDb: Protein abundance data, integrated across model organisms, tissues, and cell-lines. Proteomics </w:t>
      </w:r>
      <w:r w:rsidRPr="00D9226C">
        <w:rPr>
          <w:i/>
          <w:iCs/>
          <w:noProof/>
        </w:rPr>
        <w:t>15</w:t>
      </w:r>
      <w:r w:rsidRPr="00D9226C">
        <w:rPr>
          <w:noProof/>
        </w:rPr>
        <w:t>, 3163–3168.</w:t>
      </w:r>
    </w:p>
    <w:p w14:paraId="25617755" w14:textId="77777777" w:rsidR="00D9226C" w:rsidRPr="00D9226C" w:rsidRDefault="00D9226C" w:rsidP="00D9226C">
      <w:pPr>
        <w:widowControl w:val="0"/>
        <w:autoSpaceDE w:val="0"/>
        <w:autoSpaceDN w:val="0"/>
        <w:adjustRightInd w:val="0"/>
        <w:rPr>
          <w:noProof/>
        </w:rPr>
      </w:pPr>
      <w:r w:rsidRPr="00D9226C">
        <w:rPr>
          <w:noProof/>
        </w:rPr>
        <w:t xml:space="preserve">Wieczorke, R., Krampe, S., Weierstall, T., Freidel, K., Hollenberg, C.P., and Boles, E. (1999). Concurrent knock-out of at least 20 transporter genes is required to block uptake of hexoses in Saccharomyces cerevisiae. FEBS Lett. </w:t>
      </w:r>
      <w:r w:rsidRPr="00D9226C">
        <w:rPr>
          <w:i/>
          <w:iCs/>
          <w:noProof/>
        </w:rPr>
        <w:t>464</w:t>
      </w:r>
      <w:r w:rsidRPr="00D9226C">
        <w:rPr>
          <w:noProof/>
        </w:rPr>
        <w:t>, 123–128.</w:t>
      </w:r>
    </w:p>
    <w:p w14:paraId="272BAB82" w14:textId="77777777" w:rsidR="00D9226C" w:rsidRPr="00D9226C" w:rsidRDefault="00D9226C" w:rsidP="00D9226C">
      <w:pPr>
        <w:widowControl w:val="0"/>
        <w:autoSpaceDE w:val="0"/>
        <w:autoSpaceDN w:val="0"/>
        <w:adjustRightInd w:val="0"/>
        <w:rPr>
          <w:noProof/>
        </w:rPr>
      </w:pPr>
      <w:r w:rsidRPr="00D9226C">
        <w:rPr>
          <w:noProof/>
        </w:rPr>
        <w:t xml:space="preserve">Wong, A.S.L., Choi, G.C.G., Cui, C.H., Pregernig, G., Milani, P., Adam, M., Perli, S.D., Kazer, S.W., Gaillard, A., Hermann, M., et al. (2016). Multiplexed barcoded CRISPR-Cas9 screening enabled by CombiGEM. Proc. Natl. Acad. Sci. U. S. A. </w:t>
      </w:r>
      <w:r w:rsidRPr="00D9226C">
        <w:rPr>
          <w:i/>
          <w:iCs/>
          <w:noProof/>
        </w:rPr>
        <w:t>113</w:t>
      </w:r>
      <w:r w:rsidRPr="00D9226C">
        <w:rPr>
          <w:noProof/>
        </w:rPr>
        <w:t>, 2544–2549.</w:t>
      </w:r>
    </w:p>
    <w:p w14:paraId="515F5379" w14:textId="77777777" w:rsidR="00D9226C" w:rsidRPr="00D9226C" w:rsidRDefault="00D9226C" w:rsidP="00D9226C">
      <w:pPr>
        <w:widowControl w:val="0"/>
        <w:autoSpaceDE w:val="0"/>
        <w:autoSpaceDN w:val="0"/>
        <w:adjustRightInd w:val="0"/>
        <w:rPr>
          <w:noProof/>
        </w:rPr>
      </w:pPr>
      <w:r w:rsidRPr="00D9226C">
        <w:rPr>
          <w:noProof/>
        </w:rPr>
        <w:t xml:space="preserve">Xu, S., Wang, Z., Kim, K.W., Jin, Y., and Chisholm, A.D. (2016). Targeted Mutagenesis of Duplicated Genes in Caenorhabditis elegans Using CRISPR-Cas9. J. Genet. Genomics </w:t>
      </w:r>
      <w:r w:rsidRPr="00D9226C">
        <w:rPr>
          <w:i/>
          <w:iCs/>
          <w:noProof/>
        </w:rPr>
        <w:t>43</w:t>
      </w:r>
      <w:r w:rsidRPr="00D9226C">
        <w:rPr>
          <w:noProof/>
        </w:rPr>
        <w:t>, 103–106.</w:t>
      </w:r>
    </w:p>
    <w:p w14:paraId="51121A1B" w14:textId="77777777" w:rsidR="00D9226C" w:rsidRPr="00D9226C" w:rsidRDefault="00D9226C" w:rsidP="00D9226C">
      <w:pPr>
        <w:widowControl w:val="0"/>
        <w:autoSpaceDE w:val="0"/>
        <w:autoSpaceDN w:val="0"/>
        <w:adjustRightInd w:val="0"/>
        <w:rPr>
          <w:noProof/>
        </w:rPr>
      </w:pPr>
      <w:r w:rsidRPr="00D9226C">
        <w:rPr>
          <w:noProof/>
        </w:rPr>
        <w:t xml:space="preserve">Yachie, N., Petsalaki, E., Mellor, J.C., Weile, J., Jacob, Y., Verby, M., Ozturk, S.B., Li, S., Cote, A.G., Mosca, R., et al. (2016). Pooled-matrix protein interaction screens using Barcode Fusion </w:t>
      </w:r>
      <w:r w:rsidRPr="00D9226C">
        <w:rPr>
          <w:noProof/>
        </w:rPr>
        <w:lastRenderedPageBreak/>
        <w:t xml:space="preserve">Genetics. Mol. Syst. Biol. </w:t>
      </w:r>
      <w:r w:rsidRPr="00D9226C">
        <w:rPr>
          <w:i/>
          <w:iCs/>
          <w:noProof/>
        </w:rPr>
        <w:t>12</w:t>
      </w:r>
      <w:r w:rsidRPr="00D9226C">
        <w:rPr>
          <w:noProof/>
        </w:rPr>
        <w:t>, 863.</w:t>
      </w:r>
    </w:p>
    <w:p w14:paraId="3E804CC9" w14:textId="77777777" w:rsidR="00D9226C" w:rsidRPr="00D9226C" w:rsidRDefault="00D9226C" w:rsidP="00D9226C">
      <w:pPr>
        <w:widowControl w:val="0"/>
        <w:autoSpaceDE w:val="0"/>
        <w:autoSpaceDN w:val="0"/>
        <w:adjustRightInd w:val="0"/>
        <w:rPr>
          <w:noProof/>
        </w:rPr>
      </w:pPr>
      <w:r w:rsidRPr="00D9226C">
        <w:rPr>
          <w:noProof/>
        </w:rPr>
        <w:t xml:space="preserve">Yan, Z., Costanzo, M., Heisler, L.E., Paw, J., Kaper, F., Andrews, B.J., Boone, C., Giaever, G., and Nislow, C. (2008). Yeast Barcoders: a chemogenomic application of a universal donor-strain collection carrying bar-code identifiers. Nat. Methods </w:t>
      </w:r>
      <w:r w:rsidRPr="00D9226C">
        <w:rPr>
          <w:i/>
          <w:iCs/>
          <w:noProof/>
        </w:rPr>
        <w:t>5</w:t>
      </w:r>
      <w:r w:rsidRPr="00D9226C">
        <w:rPr>
          <w:noProof/>
        </w:rPr>
        <w:t>, 719–725.</w:t>
      </w:r>
    </w:p>
    <w:p w14:paraId="5B0E7FBA" w14:textId="77777777" w:rsidR="00D9226C" w:rsidRPr="00D9226C" w:rsidRDefault="00D9226C" w:rsidP="00D9226C">
      <w:pPr>
        <w:widowControl w:val="0"/>
        <w:autoSpaceDE w:val="0"/>
        <w:autoSpaceDN w:val="0"/>
        <w:adjustRightInd w:val="0"/>
        <w:rPr>
          <w:noProof/>
        </w:rPr>
      </w:pPr>
      <w:r w:rsidRPr="00D9226C">
        <w:rPr>
          <w:noProof/>
        </w:rPr>
        <w:t xml:space="preserve">Zeitoun, R.I., Pines, G., Grau, W.C., and Gill, R.T. (2017). Quantitative Tracking of Combinatorially Engineered Populations with Multiplexed Binary Assemblies. ACS Synth. Biol. </w:t>
      </w:r>
      <w:r w:rsidRPr="00D9226C">
        <w:rPr>
          <w:i/>
          <w:iCs/>
          <w:noProof/>
        </w:rPr>
        <w:t>6</w:t>
      </w:r>
      <w:r w:rsidRPr="00D9226C">
        <w:rPr>
          <w:noProof/>
        </w:rPr>
        <w:t>, 619–627.</w:t>
      </w:r>
    </w:p>
    <w:p w14:paraId="5646F210" w14:textId="77777777" w:rsidR="00D9226C" w:rsidRPr="00D9226C" w:rsidRDefault="00D9226C" w:rsidP="00D9226C">
      <w:pPr>
        <w:widowControl w:val="0"/>
        <w:autoSpaceDE w:val="0"/>
        <w:autoSpaceDN w:val="0"/>
        <w:adjustRightInd w:val="0"/>
        <w:rPr>
          <w:noProof/>
        </w:rPr>
      </w:pPr>
      <w:r w:rsidRPr="00D9226C">
        <w:rPr>
          <w:noProof/>
        </w:rPr>
        <w:t xml:space="preserve">Zhang, Z., Mao, Y., Ha, S., Liu, W., Botella, J.R., and Zhu, J.-K. (2016). A multiplex CRISPR/Cas9 platform for fast and efficient editing of multiple genes in Arabidopsis. Plant Cell Rep. </w:t>
      </w:r>
      <w:r w:rsidRPr="00D9226C">
        <w:rPr>
          <w:i/>
          <w:iCs/>
          <w:noProof/>
        </w:rPr>
        <w:t>35</w:t>
      </w:r>
      <w:r w:rsidRPr="00D9226C">
        <w:rPr>
          <w:noProof/>
        </w:rPr>
        <w:t>, 1519–1533.</w:t>
      </w:r>
    </w:p>
    <w:p w14:paraId="5E7D0454" w14:textId="77FFD362" w:rsidR="001F052C" w:rsidRPr="00233F15" w:rsidRDefault="00C1486D" w:rsidP="00D9226C">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4929733A" w:rsidR="008236EB" w:rsidRPr="00233F15" w:rsidRDefault="002F52D4" w:rsidP="00224FCB">
      <w:pPr>
        <w:jc w:val="both"/>
      </w:pPr>
      <w:r w:rsidRPr="00233F15">
        <w:rPr>
          <w:b/>
        </w:rPr>
        <w:t>Figure 1</w:t>
      </w:r>
      <w:r w:rsidR="0023730D" w:rsidRPr="00233F15">
        <w:rPr>
          <w:b/>
        </w:rPr>
        <w:t xml:space="preserve">.  </w:t>
      </w:r>
      <w:r w:rsidR="00445948" w:rsidRPr="00233F15">
        <w:t xml:space="preserve">Overview of the </w:t>
      </w:r>
      <w:r w:rsidR="00011FDC">
        <w:t>E</w:t>
      </w:r>
      <w:r w:rsidR="00445948" w:rsidRPr="00233F15">
        <w:t xml:space="preserve">ngineered </w:t>
      </w:r>
      <w:r w:rsidR="00011FDC">
        <w:t>P</w:t>
      </w:r>
      <w:r w:rsidR="00445948" w:rsidRPr="00233F15">
        <w:t xml:space="preserve">opulation </w:t>
      </w:r>
      <w:r w:rsidR="00011FDC">
        <w:t>P</w:t>
      </w:r>
      <w:r w:rsidR="00445948" w:rsidRPr="00233F15">
        <w:t xml:space="preserve">rofiling </w:t>
      </w:r>
      <w:r w:rsidR="00011FDC">
        <w:t>P</w:t>
      </w:r>
      <w:r w:rsidR="00445948" w:rsidRPr="00233F15">
        <w:t>rocess</w:t>
      </w:r>
      <w:r w:rsidR="008236EB" w:rsidRPr="00233F15">
        <w:t>.</w:t>
      </w:r>
    </w:p>
    <w:p w14:paraId="26C4B284" w14:textId="39B636A4" w:rsidR="00FC2869" w:rsidRPr="007779DD" w:rsidRDefault="003E337B" w:rsidP="00FC2869">
      <w:pPr>
        <w:jc w:val="both"/>
      </w:pPr>
      <w:r>
        <w:t>A</w:t>
      </w:r>
      <w:r>
        <w:t xml:space="preserve"> population </w:t>
      </w:r>
      <w:r>
        <w:t xml:space="preserve">is </w:t>
      </w:r>
      <w:r w:rsidR="00747BB8">
        <w:t>engineered</w:t>
      </w:r>
      <w:r>
        <w:t xml:space="preserve"> </w:t>
      </w:r>
      <w:r>
        <w:t xml:space="preserve">by mating </w:t>
      </w:r>
      <w:r w:rsidR="00FC2869">
        <w:t>the</w:t>
      </w:r>
      <w:r>
        <w:t xml:space="preserve"> barcoded wild-type pool (Figure S1) with a multi-mutant strain (here, the ABC-1</w:t>
      </w:r>
      <w:r>
        <w:t>6</w:t>
      </w:r>
      <w:r w:rsidR="00535F28">
        <w:t xml:space="preserve"> </w:t>
      </w:r>
      <w:r>
        <w:t>strain).  Barcoded haploid progeny</w:t>
      </w:r>
      <w:r>
        <w:t xml:space="preserve"> inherit a random combination of knockout</w:t>
      </w:r>
      <w:r>
        <w:t xml:space="preserve"> (</w:t>
      </w:r>
      <w:r>
        <w:t xml:space="preserve">black) and wild-type </w:t>
      </w:r>
      <w:r w:rsidR="00FC2869">
        <w:t xml:space="preserve">(white) </w:t>
      </w:r>
      <w:r>
        <w:t>alleles</w:t>
      </w:r>
      <w:r w:rsidR="00FC2869">
        <w:t xml:space="preserve"> at multiple loci (16 in this study)</w:t>
      </w:r>
      <w:r w:rsidR="00FC2869">
        <w:t>, and are</w:t>
      </w:r>
      <w:r w:rsidR="00FC2869">
        <w:t xml:space="preserve"> </w:t>
      </w:r>
      <w:r w:rsidR="00FC2869">
        <w:t xml:space="preserve">arrayed </w:t>
      </w:r>
      <w:r w:rsidR="00FC2869">
        <w:t>o</w:t>
      </w:r>
      <w:r w:rsidR="00FC2869">
        <w:t xml:space="preserve">nto </w:t>
      </w:r>
      <w:r w:rsidR="00FC2869">
        <w:t xml:space="preserve">384-well </w:t>
      </w:r>
      <w:r w:rsidR="00FC2869">
        <w:t>plates</w:t>
      </w:r>
      <w:r w:rsidR="00FC2869">
        <w:t xml:space="preserve"> from single colonies</w:t>
      </w:r>
      <w:r w:rsidR="00FC2869">
        <w:t>.</w:t>
      </w:r>
      <w:r w:rsidR="00FC2869">
        <w:t xml:space="preserve">  </w:t>
      </w:r>
      <w:r w:rsidR="00FC2869">
        <w:t>T</w:t>
      </w:r>
      <w:r w:rsidR="00FC2869">
        <w:t>he g</w:t>
      </w:r>
      <w:r w:rsidR="00FC2869">
        <w:t>enotype of each strain in this collection was associated with a DNA barcode</w:t>
      </w:r>
      <w:r w:rsidR="00FC2869">
        <w:t xml:space="preserve"> </w:t>
      </w:r>
      <w:r w:rsidR="00FC2869">
        <w:rPr>
          <w:i/>
        </w:rPr>
        <w:t xml:space="preserve">en masse </w:t>
      </w:r>
      <w:r w:rsidR="00FC2869">
        <w:t xml:space="preserve">using a </w:t>
      </w:r>
      <w:r w:rsidR="00FC2869">
        <w:t xml:space="preserve">tag-based </w:t>
      </w:r>
      <w:r w:rsidR="00FC2869">
        <w:t>PCR indexing strategy to identify amplification products from the same well</w:t>
      </w:r>
      <w:r w:rsidR="00FC2869">
        <w:t xml:space="preserve"> following high-throughput sequencing</w:t>
      </w:r>
      <w:r w:rsidR="00535F28">
        <w:t xml:space="preserve"> (RCP-PCR)</w:t>
      </w:r>
      <w:r w:rsidR="00FC2869">
        <w:t>.</w:t>
      </w:r>
      <w:r w:rsidR="00FC2869" w:rsidRPr="00FC2869">
        <w:t xml:space="preserve"> </w:t>
      </w:r>
      <w:r w:rsidR="00FC2869">
        <w:t xml:space="preserve"> Strains with a sucessfully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w:t>
      </w:r>
      <w:r w:rsidR="00FC2869">
        <w:rPr>
          <w:lang w:val="en-CA"/>
        </w:rPr>
        <w:t xml:space="preserve"> (DMSO)</w:t>
      </w:r>
      <w:r w:rsidR="00FC2869">
        <w:rPr>
          <w:lang w:val="en-CA"/>
        </w:rPr>
        <w:t xml:space="preserve">.  High throughput sequencing of strain-specific DNA barcodes at t = 0, 5, 10, 15, and 20 generations of </w:t>
      </w:r>
      <w:r w:rsidR="00FC2869">
        <w:rPr>
          <w:lang w:val="en-CA"/>
        </w:rPr>
        <w:t xml:space="preserve">pool </w:t>
      </w:r>
      <w:r w:rsidR="00FC2869">
        <w:rPr>
          <w:lang w:val="en-CA"/>
        </w:rPr>
        <w:t>growth reconstructs the resistance of each strain to each drug</w:t>
      </w:r>
      <w:r w:rsidR="00FC2869">
        <w:t>.</w:t>
      </w:r>
    </w:p>
    <w:p w14:paraId="0431A19B" w14:textId="6EB8C85B" w:rsidR="003E337B" w:rsidRPr="00D9226C" w:rsidRDefault="003E337B" w:rsidP="00224FCB">
      <w:pPr>
        <w:jc w:val="both"/>
      </w:pPr>
    </w:p>
    <w:p w14:paraId="671C945B" w14:textId="77777777" w:rsidR="00F54166" w:rsidRPr="00233F15" w:rsidRDefault="00F54166" w:rsidP="00224FCB">
      <w:pPr>
        <w:jc w:val="both"/>
      </w:pPr>
    </w:p>
    <w:p w14:paraId="23A02103" w14:textId="48695C60" w:rsidR="003A4E50" w:rsidRDefault="00F0546A" w:rsidP="00224FCB">
      <w:pPr>
        <w:jc w:val="both"/>
      </w:pPr>
      <w:r w:rsidRPr="00233F15">
        <w:rPr>
          <w:b/>
        </w:rPr>
        <w:t>Figure 2</w:t>
      </w:r>
      <w:r w:rsidR="0023730D" w:rsidRPr="00233F15">
        <w:rPr>
          <w:b/>
        </w:rPr>
        <w:t xml:space="preserve">.  </w:t>
      </w:r>
      <w:r w:rsidR="00011FDC">
        <w:t>Illustrating a</w:t>
      </w:r>
      <w:r w:rsidR="00011FDC">
        <w:t xml:space="preserve">n </w:t>
      </w:r>
      <w:r w:rsidR="00011FDC">
        <w:t>E</w:t>
      </w:r>
      <w:r w:rsidR="00011FDC">
        <w:t xml:space="preserve">xhaustive 5-gene </w:t>
      </w:r>
      <w:r w:rsidR="00C530A4">
        <w:t>Resistance</w:t>
      </w:r>
      <w:r w:rsidR="00011FDC">
        <w:t xml:space="preserve"> </w:t>
      </w:r>
      <w:r w:rsidR="00011FDC">
        <w:t>L</w:t>
      </w:r>
      <w:r w:rsidR="00011FDC">
        <w:t>andscape</w:t>
      </w:r>
      <w:r w:rsidR="00011FDC">
        <w:t>.</w:t>
      </w:r>
    </w:p>
    <w:p w14:paraId="40001D3C" w14:textId="13194196" w:rsidR="006219B8" w:rsidRPr="007A228C" w:rsidRDefault="006628D0" w:rsidP="00224FCB">
      <w:pPr>
        <w:jc w:val="both"/>
      </w:pPr>
      <w:commentRangeStart w:id="134"/>
      <w:commentRangeStart w:id="135"/>
      <w:r>
        <w:rPr>
          <w:b/>
        </w:rPr>
        <w:t>A</w:t>
      </w:r>
      <w:commentRangeEnd w:id="134"/>
      <w:r>
        <w:rPr>
          <w:rStyle w:val="CommentReference"/>
          <w:rFonts w:asciiTheme="minorHAnsi" w:hAnsiTheme="minorHAnsi" w:cstheme="minorBidi"/>
        </w:rPr>
        <w:commentReference w:id="134"/>
      </w:r>
      <w:commentRangeEnd w:id="135"/>
      <w:r>
        <w:rPr>
          <w:rStyle w:val="CommentReference"/>
          <w:rFonts w:asciiTheme="minorHAnsi" w:hAnsiTheme="minorHAnsi" w:cstheme="minorBidi"/>
        </w:rPr>
        <w:commentReference w:id="135"/>
      </w:r>
      <w:r w:rsidR="00E41888">
        <w:rPr>
          <w:b/>
        </w:rPr>
        <w:tab/>
      </w:r>
      <w:r w:rsidR="007A228C">
        <w:t>Comparison of group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w:t>
      </w:r>
      <w:r w:rsidR="00A24645">
        <w:t>gene</w:t>
      </w:r>
      <w:r w:rsidR="007A228C">
        <w:t xml:space="preserve"> genotype of each group is indicated by the legend.  Individuals in each group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30015455"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176BD4">
        <w:t xml:space="preserve">pool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084E7AEC" w14:textId="15F740AB"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F084A">
        <w:t xml:space="preserve">The graph is centered by the 5-gene wild-type, </w:t>
      </w:r>
      <w:r w:rsidR="00011FDC">
        <w:t>and outward extensions add cumulative kn</w:t>
      </w:r>
      <w:r w:rsidR="00011FDC">
        <w:t xml:space="preserve">ockouts.  </w:t>
      </w:r>
      <w:r w:rsidR="006624A7">
        <w:t xml:space="preserve">Each section is coloured by average resistance of the corresponding </w:t>
      </w:r>
      <w:r w:rsidR="006624A7">
        <w:t xml:space="preserve">group relative to the </w:t>
      </w:r>
      <w:r w:rsidR="006624A7">
        <w:t xml:space="preserve">5-gene </w:t>
      </w:r>
      <w:r w:rsidR="006624A7">
        <w:t xml:space="preserve">wild-type (blue for increased resistance, </w:t>
      </w:r>
      <w:r w:rsidR="006624A7">
        <w:t>red-</w:t>
      </w:r>
      <w:r w:rsidR="006624A7">
        <w:t>orange for decreased resistance).</w:t>
      </w:r>
      <w:r w:rsidR="006624A7">
        <w:t xml:space="preserve">  </w:t>
      </w:r>
      <w:r w:rsidR="006624A7">
        <w:t xml:space="preserve">Extensions to 1, 2, and 5 total knockouts are illustrated for benomyl, and 5-knockout radial signatures are shown for 10 drugs (and 5 others in </w:t>
      </w:r>
      <w:r w:rsidR="00A24645">
        <w:t xml:space="preserve">Figure S6).  </w:t>
      </w:r>
      <w:bookmarkStart w:id="136" w:name="_GoBack"/>
      <w:bookmarkEnd w:id="136"/>
      <w:r w:rsidR="00A24645">
        <w:t>Color scale extends by half of the observed difference between the 5% and 95% percentile resistance in that drug in both directions</w:t>
      </w:r>
      <w:r w:rsidR="006624A7">
        <w:t>.</w:t>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U test)</w:t>
      </w:r>
      <w:r>
        <w:t xml:space="preserve">, otherwise dashed lines are used. </w:t>
      </w:r>
      <w:r w:rsidR="00E32178">
        <w:t>Landscapes for r</w:t>
      </w:r>
      <w:r w:rsidR="003827FE">
        <w:t>emaining drugs</w:t>
      </w:r>
      <w:r>
        <w:t xml:space="preserve"> are </w:t>
      </w:r>
      <w:r w:rsidR="003827FE">
        <w:t>shown</w:t>
      </w:r>
      <w:r>
        <w:t xml:space="preserve"> in Figure S7.</w:t>
      </w:r>
    </w:p>
    <w:p w14:paraId="1CAF1E8A" w14:textId="760F66D7" w:rsidR="006624A7" w:rsidRDefault="006624A7" w:rsidP="00224FCB">
      <w:pPr>
        <w:jc w:val="both"/>
      </w:pPr>
    </w:p>
    <w:p w14:paraId="05144FD0" w14:textId="77777777" w:rsidR="00BB1522" w:rsidRDefault="00BB1522" w:rsidP="00224FCB">
      <w:pPr>
        <w:jc w:val="both"/>
        <w:rPr>
          <w:b/>
        </w:rPr>
      </w:pPr>
    </w:p>
    <w:p w14:paraId="462AB57E" w14:textId="22EE15E0" w:rsidR="003A4E50" w:rsidRDefault="00F0546A" w:rsidP="00224FCB">
      <w:pPr>
        <w:jc w:val="both"/>
      </w:pPr>
      <w:r w:rsidRPr="00233F15">
        <w:rPr>
          <w:b/>
        </w:rPr>
        <w:t>Figure 3</w:t>
      </w:r>
      <w:r w:rsidR="00D1612A" w:rsidRPr="00233F15">
        <w:rPr>
          <w:b/>
        </w:rPr>
        <w:t xml:space="preserve">. </w:t>
      </w:r>
      <w:r w:rsidR="00D1612A" w:rsidRPr="00233F15">
        <w:t xml:space="preserve"> </w:t>
      </w:r>
      <w:r w:rsidR="003827FE">
        <w:t>Environment-Dependent Complex Genetic Interactions amongst 16 ABC Transporters</w:t>
      </w:r>
    </w:p>
    <w:p w14:paraId="1C6456F9" w14:textId="44E081B6" w:rsidR="00F85648" w:rsidRDefault="003827FE" w:rsidP="00D9226C">
      <w:pPr>
        <w:jc w:val="both"/>
      </w:pPr>
      <w:r>
        <w:rPr>
          <w:b/>
        </w:rPr>
        <w:lastRenderedPageBreak/>
        <w:t>A</w:t>
      </w:r>
      <w:r w:rsidR="00DD0A56">
        <w:tab/>
        <w:t>S</w:t>
      </w:r>
      <w:r w:rsidR="00DD0A56" w:rsidRPr="00233F15">
        <w:t>ignificant</w:t>
      </w:r>
      <w:r w:rsidR="00DD0A56">
        <w:t xml:space="preserve"> </w:t>
      </w:r>
      <w:r w:rsidR="00F85648" w:rsidRPr="00233F15">
        <w:t xml:space="preserve">(Bonferroni adjusted </w:t>
      </w:r>
      <w:r w:rsidR="00F85648" w:rsidRPr="00AC7F48">
        <w:rPr>
          <w:i/>
        </w:rPr>
        <w:t>p</w:t>
      </w:r>
      <w:r w:rsidR="00F85648" w:rsidRPr="00233F15">
        <w:t xml:space="preserve"> &lt; 0.05) </w:t>
      </w:r>
      <w:r w:rsidR="00DD0A56">
        <w:t xml:space="preserve">knockout effects and </w:t>
      </w:r>
      <w:r w:rsidR="00DD0A56" w:rsidRPr="00592DC4">
        <w:rPr>
          <w:i/>
        </w:rPr>
        <w:t>n</w:t>
      </w:r>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F85648">
        <w:t xml:space="preserve">.  Magnitude of genetic effects are determined by a generalized linear model, and are then rescaled by dividing with the </w:t>
      </w:r>
      <w:r w:rsidR="00F85648">
        <w:t xml:space="preserve">median absolute deviation </w:t>
      </w:r>
      <w:r w:rsidR="00F85648">
        <w:t>in</w:t>
      </w:r>
      <w:r w:rsidR="00F85648">
        <w:t xml:space="preserve"> the log(resistance)</w:t>
      </w:r>
      <w:r w:rsidR="00F85648">
        <w:t xml:space="preserve"> </w:t>
      </w:r>
      <w:r w:rsidR="00F85648">
        <w:t>of all strains in that drug.</w:t>
      </w:r>
    </w:p>
    <w:p w14:paraId="10D48FBD" w14:textId="76C84B9D" w:rsidR="00EF5F74" w:rsidRDefault="0034689A" w:rsidP="00224FCB">
      <w:pPr>
        <w:jc w:val="both"/>
      </w:pPr>
      <w:r>
        <w:rPr>
          <w:b/>
        </w:rPr>
        <w:t>B</w:t>
      </w:r>
      <w:r>
        <w:rPr>
          <w:b/>
        </w:rPr>
        <w:tab/>
      </w:r>
      <w:r w:rsidR="00CE168D">
        <w:t>Illustates</w:t>
      </w:r>
      <w:r w:rsidR="003F00D2">
        <w:t xml:space="preserve"> modelled genetic effects in cisplatin, mitoxantrone, and bisantrene.  </w:t>
      </w:r>
      <w:r w:rsidR="00747BB8">
        <w:t xml:space="preserve">Phenotypes resulting from </w:t>
      </w:r>
      <w:r w:rsidR="00E32178">
        <w:t xml:space="preserve">chosen </w:t>
      </w:r>
      <w:r w:rsidR="000C198F">
        <w:t>5</w:t>
      </w:r>
      <w:r w:rsidR="00747BB8">
        <w:t xml:space="preserve">-way genetic interactions are highlighted. </w:t>
      </w:r>
      <w:r w:rsidR="00E32178">
        <w:t xml:space="preserve"> </w:t>
      </w:r>
      <w:r w:rsidR="00EF5F74">
        <w:t xml:space="preserve">Insets </w:t>
      </w:r>
      <w:r w:rsidR="00E32178">
        <w:t>group</w:t>
      </w:r>
      <w:r w:rsidR="00EF5F74">
        <w:t xml:space="preserve"> strains</w:t>
      </w:r>
      <w:r w:rsidR="00E32178">
        <w:t xml:space="preserve"> by the genes in the </w:t>
      </w:r>
      <w:r w:rsidR="00271D45">
        <w:t xml:space="preserve">indicated </w:t>
      </w:r>
      <w:r w:rsidR="000C198F">
        <w:t xml:space="preserve">5-way </w:t>
      </w:r>
      <w:r w:rsidR="00E32178">
        <w:t>interaction term (as in Figure 2), and</w:t>
      </w:r>
      <w:r w:rsidR="00B1304F">
        <w:t xml:space="preserve"> </w:t>
      </w:r>
      <w:r w:rsidR="006D20A8">
        <w:t>the</w:t>
      </w:r>
      <w:r w:rsidR="00E32178">
        <w:t xml:space="preserve"> </w:t>
      </w:r>
      <w:r w:rsidR="00204E1C">
        <w:t xml:space="preserve">resistance of </w:t>
      </w:r>
      <w:r w:rsidR="00E32178">
        <w:t>individual strains within each group</w:t>
      </w:r>
      <w:r w:rsidR="006D20A8">
        <w:t xml:space="preserve"> are plotted</w:t>
      </w:r>
      <w:r w:rsidR="00EF5F74">
        <w:t xml:space="preserve">.  Differences in median resistance (black lines) between the indicated 4- and 5-gene groups are evaluated with a </w:t>
      </w:r>
      <w:r w:rsidR="00EF5F74" w:rsidRPr="00233F15">
        <w:t>Mann-Whitney U test</w:t>
      </w:r>
      <w:r w:rsidR="00EF5F74">
        <w:t>.</w:t>
      </w:r>
    </w:p>
    <w:p w14:paraId="60B4EB6B" w14:textId="17B8642E" w:rsidR="0034689A" w:rsidRDefault="0034689A" w:rsidP="00224FCB">
      <w:pPr>
        <w:jc w:val="both"/>
        <w:rPr>
          <w:b/>
          <w:color w:val="000000" w:themeColor="text1"/>
        </w:rPr>
      </w:pPr>
    </w:p>
    <w:p w14:paraId="17E7F94D" w14:textId="77777777" w:rsidR="0034689A" w:rsidRDefault="0034689A" w:rsidP="00224FCB">
      <w:pPr>
        <w:jc w:val="both"/>
        <w:rPr>
          <w:b/>
          <w:color w:val="000000" w:themeColor="text1"/>
        </w:rPr>
      </w:pPr>
    </w:p>
    <w:p w14:paraId="2347C136" w14:textId="61C3C894" w:rsidR="005A78CA" w:rsidRPr="00DA75F4" w:rsidRDefault="00E555C1" w:rsidP="00224FCB">
      <w:pPr>
        <w:jc w:val="both"/>
        <w:rPr>
          <w:color w:val="7F7F7F" w:themeColor="text1" w:themeTint="80"/>
        </w:rPr>
      </w:pPr>
      <w:r>
        <w:rPr>
          <w:b/>
          <w:color w:val="000000" w:themeColor="text1"/>
        </w:rPr>
        <w:t xml:space="preserve">Figure 4.  </w:t>
      </w:r>
      <w:r w:rsidR="00C43221">
        <w:rPr>
          <w:color w:val="000000" w:themeColor="text1"/>
        </w:rPr>
        <w:t>An Intuitive Neural Network Model of Complex Genotype-Phenotype Reationships</w:t>
      </w:r>
    </w:p>
    <w:p w14:paraId="0041EDD7" w14:textId="23BF99BC"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relationships from complex genotype-to-phenotype relationships.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1C6F17">
        <w:t>, multiplied by the activity of the corresponding transporter</w:t>
      </w:r>
      <w:r w:rsidR="004B71FB">
        <w:t>.</w:t>
      </w:r>
      <w:r w:rsidR="004B75E3" w:rsidDel="001C6F17">
        <w:t xml:space="preserve"> </w:t>
      </w:r>
    </w:p>
    <w:p w14:paraId="62CA6A0C" w14:textId="746518D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w:t>
      </w:r>
      <w:r w:rsidR="00A978F8">
        <w:rPr>
          <w:color w:val="000000" w:themeColor="text1"/>
        </w:rPr>
        <w:t>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were negative.</w:t>
      </w:r>
    </w:p>
    <w:p w14:paraId="79F6736A" w14:textId="77777777" w:rsidR="004557DE" w:rsidRDefault="004557DE" w:rsidP="004557DE">
      <w:pPr>
        <w:jc w:val="both"/>
        <w:rPr>
          <w:color w:val="000000" w:themeColor="text1"/>
        </w:rPr>
      </w:pPr>
      <w:commentRangeStart w:id="137"/>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30BDAB5C" w14:textId="6539433D" w:rsidR="008C2F3A" w:rsidRDefault="004557DE" w:rsidP="008C2F3A">
      <w:pPr>
        <w:jc w:val="both"/>
      </w:pPr>
      <w:r>
        <w:rPr>
          <w:b/>
          <w:color w:val="000000" w:themeColor="text1"/>
        </w:rPr>
        <w:t>D</w:t>
      </w:r>
      <w:commentRangeEnd w:id="137"/>
      <w:r>
        <w:rPr>
          <w:rStyle w:val="CommentReference"/>
          <w:rFonts w:asciiTheme="minorHAnsi" w:hAnsiTheme="minorHAnsi" w:cstheme="minorBidi"/>
        </w:rPr>
        <w:commentReference w:id="137"/>
      </w:r>
      <w:r w:rsidR="001722E9">
        <w:rPr>
          <w:color w:val="000000" w:themeColor="text1"/>
        </w:rPr>
        <w:tab/>
        <w:t xml:space="preserve">Comparing </w:t>
      </w:r>
      <w:r w:rsidR="00D9226C">
        <w:rPr>
          <w:color w:val="000000" w:themeColor="text1"/>
        </w:rPr>
        <w:t>modelled and</w:t>
      </w:r>
      <w:r w:rsidR="001722E9">
        <w:rPr>
          <w:color w:val="000000" w:themeColor="text1"/>
        </w:rPr>
        <w:t xml:space="preserve"> observed </w:t>
      </w:r>
      <w:r w:rsidR="00D9226C">
        <w:rPr>
          <w:color w:val="000000" w:themeColor="text1"/>
        </w:rPr>
        <w:t xml:space="preserve">valinomycin </w:t>
      </w:r>
      <w:r w:rsidR="001722E9">
        <w:rPr>
          <w:color w:val="000000" w:themeColor="text1"/>
        </w:rPr>
        <w:t xml:space="preserve">resistance for each five-gene knockout group.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F36FA8">
        <w:rPr>
          <w:color w:val="000000" w:themeColor="text1"/>
        </w:rPr>
        <w:t>to</w:t>
      </w:r>
      <w:r w:rsidR="00DE1226">
        <w:rPr>
          <w:color w:val="000000" w:themeColor="text1"/>
        </w:rPr>
        <w:t xml:space="preserve"> a</w:t>
      </w:r>
      <w:r w:rsidR="0043569F">
        <w:rPr>
          <w:color w:val="000000" w:themeColor="text1"/>
        </w:rPr>
        <w:t>n unknown</w:t>
      </w:r>
      <w:r w:rsidR="00DE1226">
        <w:rPr>
          <w:color w:val="000000" w:themeColor="text1"/>
        </w:rPr>
        <w:t xml:space="preserve"> resistance factor</w:t>
      </w:r>
      <w:r w:rsidR="001722E9">
        <w:rPr>
          <w:color w:val="000000" w:themeColor="text1"/>
        </w:rPr>
        <w:t xml:space="preserve"> (top right).</w:t>
      </w:r>
      <w:r w:rsidR="008C2F3A">
        <w:rPr>
          <w:color w:val="000000" w:themeColor="text1"/>
        </w:rPr>
        <w:t xml:space="preserve">  Bottom panels group strains at five genes (as in Figure 2).</w:t>
      </w:r>
      <w:r w:rsidR="00FF0877">
        <w:t xml:space="preserve"> </w:t>
      </w:r>
      <w:r w:rsidR="008C2F3A">
        <w:t xml:space="preserve"> r-values</w:t>
      </w:r>
      <w:r w:rsidR="00FF0877">
        <w:t xml:space="preserve"> </w:t>
      </w:r>
      <w:r w:rsidR="008C2F3A">
        <w:t>consider either all data (outside parentheses), or only the five-gene groups (within parentheses).</w:t>
      </w:r>
    </w:p>
    <w:p w14:paraId="659C50EB" w14:textId="77777777" w:rsidR="001722E9" w:rsidRDefault="001722E9" w:rsidP="00224FCB">
      <w:pPr>
        <w:jc w:val="both"/>
        <w:rPr>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color w:val="000000" w:themeColor="text1"/>
        </w:rPr>
      </w:pPr>
      <w:r>
        <w:rPr>
          <w:b/>
          <w:color w:val="000000" w:themeColor="text1"/>
        </w:rPr>
        <w:t xml:space="preserve">Figure 5. </w:t>
      </w:r>
      <w:r>
        <w:rPr>
          <w:color w:val="000000" w:themeColor="text1"/>
        </w:rPr>
        <w:t>Further modeling and exploring of ABC-16 mediated fluconazole resistance.</w:t>
      </w:r>
    </w:p>
    <w:p w14:paraId="3F70CC72" w14:textId="16EAE1E0" w:rsidR="00A06B3F" w:rsidRDefault="00330ADB" w:rsidP="00224FCB">
      <w:pPr>
        <w:jc w:val="both"/>
      </w:pPr>
      <w:r>
        <w:rPr>
          <w:b/>
          <w:color w:val="000000" w:themeColor="text1"/>
        </w:rPr>
        <w:t>A</w:t>
      </w:r>
      <w:r>
        <w:rPr>
          <w:b/>
          <w:color w:val="000000" w:themeColor="text1"/>
        </w:rPr>
        <w:tab/>
      </w:r>
      <w:r>
        <w:rPr>
          <w:color w:val="000000" w:themeColor="text1"/>
        </w:rPr>
        <w:t>A</w:t>
      </w:r>
      <w:r>
        <w:t xml:space="preserve"> landscape of </w:t>
      </w:r>
      <w:r w:rsidR="00646F1A">
        <w:t xml:space="preserve">normalized </w:t>
      </w:r>
      <w:r>
        <w:t>fluconazole resistance</w:t>
      </w:r>
      <w:r w:rsidR="00646F1A">
        <w:t xml:space="preserve"> (</w:t>
      </w:r>
      <w:r w:rsidR="00A06B3F">
        <w:t>as in Figure 2D</w:t>
      </w:r>
      <w:r w:rsidR="00646F1A">
        <w:t>)</w:t>
      </w:r>
    </w:p>
    <w:p w14:paraId="0EB8F3AE" w14:textId="2164BDB9" w:rsidR="00A06B3F" w:rsidRPr="00D9226C" w:rsidRDefault="00A06B3F" w:rsidP="00224FCB">
      <w:pPr>
        <w:jc w:val="both"/>
        <w:rPr>
          <w:b/>
        </w:rPr>
      </w:pPr>
      <w:r>
        <w:rPr>
          <w:b/>
        </w:rPr>
        <w:t>B</w:t>
      </w:r>
      <w:r>
        <w:rPr>
          <w:b/>
        </w:rPr>
        <w:tab/>
      </w:r>
      <w:r>
        <w:t>S</w:t>
      </w:r>
      <w:r w:rsidRPr="00233F15">
        <w:t>ignificant</w:t>
      </w:r>
      <w:r>
        <w:t xml:space="preserve"> knockout effects and </w:t>
      </w:r>
      <w:r w:rsidRPr="00592DC4">
        <w:rPr>
          <w:i/>
        </w:rPr>
        <w:t>n</w:t>
      </w:r>
      <w:r>
        <w:t xml:space="preserve">-way </w:t>
      </w:r>
      <w:r w:rsidRPr="00592DC4">
        <w:t>genetic</w:t>
      </w:r>
      <w:r>
        <w:t xml:space="preserve"> interactions mediating fluconazole resistance, as in Figure 3A</w:t>
      </w:r>
    </w:p>
    <w:p w14:paraId="7F2E4857" w14:textId="686F4ACF" w:rsidR="00A06B3F" w:rsidRPr="001722E9" w:rsidRDefault="00A06B3F" w:rsidP="00D9226C">
      <w:pPr>
        <w:jc w:val="both"/>
        <w:rPr>
          <w:color w:val="000000" w:themeColor="text1"/>
        </w:rPr>
      </w:pPr>
      <w:r>
        <w:rPr>
          <w:b/>
        </w:rPr>
        <w:t>C</w:t>
      </w:r>
      <w:r w:rsidR="00330ADB">
        <w:tab/>
      </w:r>
      <w:r>
        <w:t xml:space="preserve">As in Figure 4D, a comparison of the original neural network model to one trained </w:t>
      </w:r>
      <w:r>
        <w:rPr>
          <w:color w:val="000000" w:themeColor="text1"/>
        </w:rPr>
        <w:t xml:space="preserve">with an extra node </w:t>
      </w:r>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w:t>
      </w:r>
      <w:r>
        <w:rPr>
          <w:color w:val="000000" w:themeColor="text1"/>
        </w:rPr>
        <w:t>n</w:t>
      </w:r>
      <w:r>
        <w:rPr>
          <w:color w:val="000000" w:themeColor="text1"/>
        </w:rPr>
        <w:t xml:space="preserve"> Pdr5</w:t>
      </w:r>
      <w:r>
        <w:rPr>
          <w:color w:val="000000" w:themeColor="text1"/>
        </w:rPr>
        <w:t xml:space="preserve"> from</w:t>
      </w:r>
      <w:r>
        <w:rPr>
          <w:i/>
          <w:color w:val="000000" w:themeColor="text1"/>
        </w:rPr>
        <w:t xml:space="preserve"> </w:t>
      </w:r>
      <w:r>
        <w:rPr>
          <w:color w:val="000000" w:themeColor="text1"/>
        </w:rPr>
        <w:t xml:space="preserve">four genes.  </w:t>
      </w:r>
      <w:r w:rsidR="00D9226C" w:rsidRPr="00D9226C">
        <w:rPr>
          <w:rFonts w:eastAsia="Times New Roman"/>
          <w:lang w:val="en-CA"/>
        </w:rPr>
        <w:t xml:space="preserve">Width of </w:t>
      </w:r>
      <w:r w:rsidR="00D9226C" w:rsidRPr="00D9226C">
        <w:rPr>
          <w:rFonts w:eastAsia="Times New Roman"/>
          <w:i/>
          <w:lang w:val="en-CA"/>
        </w:rPr>
        <w:t>I</w:t>
      </w:r>
      <w:r w:rsidR="00D9226C" w:rsidRPr="00D9226C">
        <w:rPr>
          <w:rFonts w:eastAsia="Times New Roman"/>
          <w:vertAlign w:val="subscript"/>
          <w:lang w:val="en-CA"/>
        </w:rPr>
        <w:t>2</w:t>
      </w:r>
      <w:r w:rsidR="00D9226C" w:rsidRPr="00D9226C">
        <w:rPr>
          <w:rFonts w:eastAsia="Times New Roman"/>
          <w:lang w:val="en-CA"/>
        </w:rPr>
        <w:t xml:space="preserve"> </w:t>
      </w:r>
      <w:r w:rsidR="00D9226C">
        <w:rPr>
          <w:rFonts w:eastAsia="Times New Roman"/>
          <w:lang w:val="en-CA"/>
        </w:rPr>
        <w:t xml:space="preserve">(‘indirect’) </w:t>
      </w:r>
      <w:r w:rsidR="00D9226C" w:rsidRPr="00D9226C">
        <w:rPr>
          <w:rFonts w:eastAsia="Times New Roman"/>
          <w:lang w:val="en-CA"/>
        </w:rPr>
        <w:t xml:space="preserve">weights are scaled 0.58 </w:t>
      </w:r>
      <w:r w:rsidR="00D9226C">
        <w:rPr>
          <w:rFonts w:eastAsia="Times New Roman"/>
          <w:lang w:val="en-CA"/>
        </w:rPr>
        <w:sym w:font="Symbol" w:char="F0B4"/>
      </w:r>
      <w:r w:rsidR="00D9226C" w:rsidRPr="00D9226C">
        <w:rPr>
          <w:rFonts w:eastAsia="Times New Roman"/>
          <w:lang w:val="en-CA"/>
        </w:rPr>
        <w:t xml:space="preserve"> </w:t>
      </w:r>
      <w:r w:rsidR="00D9226C" w:rsidRPr="00592DC4">
        <w:rPr>
          <w:rFonts w:eastAsia="Times New Roman"/>
          <w:i/>
          <w:lang w:val="en-CA"/>
        </w:rPr>
        <w:t>I</w:t>
      </w:r>
      <w:r w:rsidR="00D9226C">
        <w:rPr>
          <w:rFonts w:eastAsia="Times New Roman"/>
          <w:vertAlign w:val="subscript"/>
          <w:lang w:val="en-CA"/>
        </w:rPr>
        <w:t>1</w:t>
      </w:r>
      <w:r w:rsidR="00D9226C" w:rsidRPr="00D9226C">
        <w:rPr>
          <w:rFonts w:eastAsia="Times New Roman"/>
          <w:lang w:val="en-CA"/>
        </w:rPr>
        <w:t xml:space="preserve"> weights to </w:t>
      </w:r>
      <w:r w:rsidR="00D9226C">
        <w:rPr>
          <w:rFonts w:eastAsia="Times New Roman"/>
          <w:lang w:val="en-CA"/>
        </w:rPr>
        <w:t>show</w:t>
      </w:r>
      <w:r w:rsidR="00D9226C" w:rsidRPr="00D9226C">
        <w:rPr>
          <w:rFonts w:eastAsia="Times New Roman"/>
          <w:lang w:val="en-CA"/>
        </w:rPr>
        <w:t xml:space="preserve"> </w:t>
      </w:r>
      <w:r w:rsidR="00D9226C">
        <w:rPr>
          <w:rFonts w:eastAsia="Times New Roman"/>
          <w:lang w:val="en-CA"/>
        </w:rPr>
        <w:t>equivalent</w:t>
      </w:r>
      <w:r w:rsidR="00D9226C" w:rsidRPr="00D9226C">
        <w:rPr>
          <w:rFonts w:eastAsia="Times New Roman"/>
          <w:lang w:val="en-CA"/>
        </w:rPr>
        <w:t xml:space="preserve"> impact on Pdr5 activity.</w:t>
      </w:r>
    </w:p>
    <w:p w14:paraId="2207A608" w14:textId="4881F943" w:rsidR="005A78CA" w:rsidRDefault="00A06B3F"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w:t>
      </w:r>
      <w:r w:rsidR="00321112">
        <w:rPr>
          <w:color w:val="000000" w:themeColor="text1"/>
        </w:rPr>
        <w:t>data.</w:t>
      </w:r>
    </w:p>
    <w:p w14:paraId="1A793DAD" w14:textId="30D5DD09" w:rsidR="005A78CA" w:rsidRPr="00E755E1" w:rsidRDefault="00A06B3F" w:rsidP="00D9226C">
      <w:pPr>
        <w:jc w:val="both"/>
        <w:rPr>
          <w:color w:val="000000" w:themeColor="text1"/>
        </w:rPr>
      </w:pPr>
      <w:r>
        <w:rPr>
          <w:b/>
          <w:color w:val="000000" w:themeColor="text1"/>
        </w:rPr>
        <w:t>E</w:t>
      </w:r>
      <w:r>
        <w:rPr>
          <w:b/>
          <w:color w:val="000000" w:themeColor="text1"/>
        </w:rPr>
        <w:tab/>
      </w:r>
      <w:r>
        <w:rPr>
          <w:color w:val="000000" w:themeColor="text1"/>
        </w:rPr>
        <w:t xml:space="preserve">Expected Pdr5 activity relative to the wild-type for </w:t>
      </w:r>
      <w:r>
        <w:rPr>
          <w:i/>
          <w:color w:val="000000" w:themeColor="text1"/>
        </w:rPr>
        <w:t>ybt1∆ycf1∆</w:t>
      </w:r>
      <w:r w:rsidRPr="00B80B34">
        <w:rPr>
          <w:color w:val="000000" w:themeColor="text1"/>
        </w:rPr>
        <w:t xml:space="preserve">, </w:t>
      </w:r>
      <w:r>
        <w:rPr>
          <w:i/>
          <w:color w:val="000000" w:themeColor="text1"/>
        </w:rPr>
        <w:t>snq2∆yor1∆</w:t>
      </w:r>
      <w:r>
        <w:rPr>
          <w:color w:val="000000" w:themeColor="text1"/>
        </w:rPr>
        <w:t xml:space="preserve">, and </w:t>
      </w:r>
      <w:r>
        <w:rPr>
          <w:i/>
          <w:color w:val="000000" w:themeColor="text1"/>
        </w:rPr>
        <w:t>snq2∆yor1∆ybt1∆ycf1∆</w:t>
      </w:r>
      <w:r>
        <w:rPr>
          <w:color w:val="000000" w:themeColor="text1"/>
        </w:rPr>
        <w:t xml:space="preserve">.  </w:t>
      </w:r>
      <w:r>
        <w:rPr>
          <w:i/>
          <w:color w:val="000000" w:themeColor="text1"/>
        </w:rPr>
        <w:t xml:space="preserve">PDR5 </w:t>
      </w:r>
      <w:r>
        <w:rPr>
          <w:color w:val="000000" w:themeColor="text1"/>
        </w:rPr>
        <w:t xml:space="preserve">mRNA expression was measured using qRT-PCR and normalized relative to </w:t>
      </w:r>
      <w:r w:rsidRPr="00E755E1">
        <w:rPr>
          <w:i/>
          <w:color w:val="000000" w:themeColor="text1"/>
        </w:rPr>
        <w:t>UBC6</w:t>
      </w:r>
      <w:r>
        <w:rPr>
          <w:color w:val="000000" w:themeColor="text1"/>
        </w:rPr>
        <w:t xml:space="preserve">. </w:t>
      </w:r>
      <w:r>
        <w:rPr>
          <w:color w:val="000000" w:themeColor="text1"/>
        </w:rPr>
        <w:t xml:space="preserve"> Grey bars</w:t>
      </w:r>
      <w:r>
        <w:rPr>
          <w:color w:val="000000" w:themeColor="text1"/>
        </w:rPr>
        <w:t xml:space="preserve"> represent the ratio of </w:t>
      </w:r>
      <w:r>
        <w:rPr>
          <w:i/>
          <w:color w:val="000000" w:themeColor="text1"/>
        </w:rPr>
        <w:t xml:space="preserve">PDR5 </w:t>
      </w:r>
      <w:r>
        <w:rPr>
          <w:color w:val="000000" w:themeColor="text1"/>
        </w:rPr>
        <w:t>expression compared to the average in the wild-type.  Error bars indicate standard deviation.  Three replicates were used in each experiment</w:t>
      </w:r>
      <w:r>
        <w:rPr>
          <w:color w:val="000000" w:themeColor="text1"/>
        </w:rPr>
        <w:t xml:space="preserve">, and </w:t>
      </w:r>
      <w:r>
        <w:rPr>
          <w:color w:val="000000" w:themeColor="text1"/>
        </w:rPr>
        <w:t xml:space="preserve">p-values </w:t>
      </w:r>
      <w:r w:rsidR="00646F1A">
        <w:rPr>
          <w:color w:val="000000" w:themeColor="text1"/>
        </w:rPr>
        <w:t>are</w:t>
      </w:r>
      <w:r>
        <w:rPr>
          <w:color w:val="000000" w:themeColor="text1"/>
        </w:rPr>
        <w:t xml:space="preserve"> calculated using a t-test.</w:t>
      </w:r>
      <w:r>
        <w:rPr>
          <w:color w:val="000000" w:themeColor="text1"/>
        </w:rPr>
        <w:t xml:space="preserve">  </w:t>
      </w:r>
      <w:r>
        <w:rPr>
          <w:color w:val="000000" w:themeColor="text1"/>
        </w:rPr>
        <w:t xml:space="preserve">Colored bars show relative </w:t>
      </w:r>
      <w:r w:rsidR="000B3F65">
        <w:rPr>
          <w:color w:val="000000" w:themeColor="text1"/>
        </w:rPr>
        <w:t xml:space="preserve">Pdr5 activity </w:t>
      </w:r>
      <w:r w:rsidR="000B3F65">
        <w:rPr>
          <w:color w:val="000000" w:themeColor="text1"/>
        </w:rPr>
        <w:lastRenderedPageBreak/>
        <w:t xml:space="preserve">values </w:t>
      </w:r>
      <w:r>
        <w:rPr>
          <w:color w:val="000000" w:themeColor="text1"/>
        </w:rPr>
        <w:t xml:space="preserve">modelled by the extended neural network in Figure 5B (top-right panel), </w:t>
      </w:r>
      <w:r w:rsidR="000B3F65">
        <w:rPr>
          <w:color w:val="000000" w:themeColor="text1"/>
        </w:rPr>
        <w:t xml:space="preserve">considering only influences going through the </w:t>
      </w:r>
      <w:r w:rsidR="00D9226C">
        <w:rPr>
          <w:color w:val="000000" w:themeColor="text1"/>
        </w:rPr>
        <w:t>extra</w:t>
      </w:r>
      <w:r w:rsidR="000B3F65">
        <w:rPr>
          <w:color w:val="000000" w:themeColor="text1"/>
        </w:rPr>
        <w:t xml:space="preserve"> </w:t>
      </w:r>
      <w:r w:rsidR="001F6212">
        <w:rPr>
          <w:color w:val="000000" w:themeColor="text1"/>
        </w:rPr>
        <w:t xml:space="preserve">‘indirect’ </w:t>
      </w:r>
      <w:r w:rsidR="000B3F65">
        <w:rPr>
          <w:color w:val="000000" w:themeColor="text1"/>
        </w:rPr>
        <w:t>node (</w:t>
      </w:r>
      <w:r w:rsidR="00D9226C">
        <w:rPr>
          <w:color w:val="000000" w:themeColor="text1"/>
        </w:rPr>
        <w:t>orange</w:t>
      </w:r>
      <w:r w:rsidR="000B3F65">
        <w:rPr>
          <w:color w:val="000000" w:themeColor="text1"/>
        </w:rPr>
        <w:t xml:space="preserve">), or all influences </w:t>
      </w:r>
      <w:r w:rsidR="00D9226C">
        <w:rPr>
          <w:color w:val="000000" w:themeColor="text1"/>
        </w:rPr>
        <w:t>(red</w:t>
      </w:r>
      <w:r w:rsidR="000B3F65">
        <w:rPr>
          <w:color w:val="000000" w:themeColor="text1"/>
        </w:rPr>
        <w:t>).</w:t>
      </w:r>
    </w:p>
    <w:p w14:paraId="02F9FF7B" w14:textId="112E472E"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138"/>
      <w:commentRangeEnd w:id="138"/>
      <w:r>
        <w:rPr>
          <w:rStyle w:val="CommentReference"/>
          <w:rFonts w:asciiTheme="minorHAnsi" w:hAnsiTheme="minorHAnsi" w:cstheme="minorBidi"/>
        </w:rPr>
        <w:commentReference w:id="138"/>
      </w:r>
      <w:commentRangeStart w:id="139"/>
      <w:commentRangeEnd w:id="139"/>
      <w:r>
        <w:rPr>
          <w:rStyle w:val="CommentReference"/>
          <w:rFonts w:asciiTheme="minorHAnsi" w:hAnsiTheme="minorHAnsi" w:cstheme="minorBidi"/>
        </w:rPr>
        <w:commentReference w:id="139"/>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r w:rsidR="00D9226C">
        <w:rPr>
          <w:color w:val="000000" w:themeColor="text1"/>
        </w:rPr>
        <w:t xml:space="preserve">, as well as integrated whole-organism protein levels from </w:t>
      </w:r>
      <w:r w:rsidR="00687484">
        <w:rPr>
          <w:color w:val="000000" w:themeColor="text1"/>
        </w:rPr>
        <w:t>P</w:t>
      </w:r>
      <w:r w:rsidR="00D9226C">
        <w:rPr>
          <w:color w:val="000000" w:themeColor="text1"/>
        </w:rPr>
        <w:t>ax</w:t>
      </w:r>
      <w:r w:rsidR="00687484">
        <w:rPr>
          <w:color w:val="000000" w:themeColor="text1"/>
        </w:rPr>
        <w:t>DB</w:t>
      </w:r>
      <w:r w:rsidR="00D9226C">
        <w:rPr>
          <w:color w:val="000000" w:themeColor="text1"/>
        </w:rPr>
        <w:t xml:space="preserve"> 4.1 </w:t>
      </w:r>
      <w:r w:rsidR="00D9226C">
        <w:rPr>
          <w:color w:val="000000" w:themeColor="text1"/>
        </w:rPr>
        <w:fldChar w:fldCharType="begin" w:fldLock="1"/>
      </w:r>
      <w:r w:rsidR="00D9226C">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2015)"},"properties":{"noteIndex":0},"schema":"https://github.com/citation-style-language/schema/raw/master/csl-citation.json"}</w:instrText>
      </w:r>
      <w:r w:rsidR="00D9226C">
        <w:rPr>
          <w:color w:val="000000" w:themeColor="text1"/>
        </w:rPr>
        <w:fldChar w:fldCharType="separate"/>
      </w:r>
      <w:r w:rsidR="00D9226C" w:rsidRPr="00D9226C">
        <w:rPr>
          <w:noProof/>
          <w:color w:val="000000" w:themeColor="text1"/>
        </w:rPr>
        <w:t>(Wang et al., 2015)</w:t>
      </w:r>
      <w:r w:rsidR="00D9226C">
        <w:rPr>
          <w:color w:val="000000" w:themeColor="text1"/>
        </w:rPr>
        <w:fldChar w:fldCharType="end"/>
      </w:r>
      <w:r w:rsidR="00D9226C">
        <w:rPr>
          <w:color w:val="000000" w:themeColor="text1"/>
        </w:rPr>
        <w:t>.</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40"/>
      <w:r>
        <w:rPr>
          <w:b/>
        </w:rPr>
        <w:t>B</w:t>
      </w:r>
      <w:commentRangeEnd w:id="140"/>
      <w:r>
        <w:rPr>
          <w:rStyle w:val="CommentReference"/>
          <w:rFonts w:asciiTheme="minorHAnsi" w:hAnsiTheme="minorHAnsi" w:cstheme="minorBidi"/>
        </w:rPr>
        <w:commentReference w:id="140"/>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grey.</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lastRenderedPageBreak/>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141"/>
      <w:r>
        <w:rPr>
          <w:b/>
        </w:rPr>
        <w:t>Figure S5</w:t>
      </w:r>
      <w:commentRangeEnd w:id="141"/>
      <w:r>
        <w:rPr>
          <w:rStyle w:val="CommentReference"/>
          <w:rFonts w:asciiTheme="minorHAnsi" w:hAnsiTheme="minorHAnsi" w:cstheme="minorBidi"/>
        </w:rPr>
        <w:commentReference w:id="141"/>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142"/>
      <w:r>
        <w:rPr>
          <w:b/>
          <w:bCs/>
          <w:iCs/>
          <w:color w:val="000000" w:themeColor="text1"/>
        </w:rPr>
        <w:t>Figure S9</w:t>
      </w:r>
      <w:commentRangeEnd w:id="142"/>
      <w:r>
        <w:rPr>
          <w:rStyle w:val="CommentReference"/>
          <w:rFonts w:asciiTheme="minorHAnsi" w:hAnsiTheme="minorHAnsi" w:cstheme="minorBidi"/>
        </w:rPr>
        <w:commentReference w:id="142"/>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xml:space="preserve">, either as modeled by the neural network (x-axis) or as measured in the </w:t>
      </w:r>
      <w:r w:rsidR="00584318">
        <w:lastRenderedPageBreak/>
        <w:t>data (y-axis)</w:t>
      </w:r>
      <w:r>
        <w:t xml:space="preserve">.  </w:t>
      </w:r>
      <w:r w:rsidR="00522486">
        <w:t xml:space="preserve">).  </w:t>
      </w:r>
      <w:commentRangeStart w:id="143"/>
      <w:commentRangeStart w:id="144"/>
      <w:r w:rsidR="00522486">
        <w:t>Correlation in the top left is shown for all data</w:t>
      </w:r>
      <w:commentRangeEnd w:id="143"/>
      <w:r w:rsidR="00522486">
        <w:rPr>
          <w:rStyle w:val="CommentReference"/>
          <w:rFonts w:asciiTheme="minorHAnsi" w:hAnsiTheme="minorHAnsi" w:cstheme="minorBidi"/>
        </w:rPr>
        <w:commentReference w:id="143"/>
      </w:r>
      <w:commentRangeEnd w:id="144"/>
      <w:r w:rsidR="00522486">
        <w:rPr>
          <w:rStyle w:val="CommentReference"/>
          <w:rFonts w:asciiTheme="minorHAnsi" w:hAnsiTheme="minorHAnsi" w:cstheme="minorBidi"/>
        </w:rPr>
        <w:commentReference w:id="144"/>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145"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146"/>
      <w:r>
        <w:rPr>
          <w:b/>
          <w:bCs/>
          <w:iCs/>
          <w:color w:val="000000" w:themeColor="text1"/>
        </w:rPr>
        <w:t xml:space="preserve">Figure S10. </w:t>
      </w:r>
      <w:commentRangeEnd w:id="146"/>
      <w:r>
        <w:rPr>
          <w:rStyle w:val="CommentReference"/>
          <w:rFonts w:asciiTheme="minorHAnsi" w:hAnsiTheme="minorHAnsi" w:cstheme="minorBidi"/>
        </w:rPr>
        <w:commentReference w:id="146"/>
      </w:r>
      <w:r w:rsidR="00E83CB0">
        <w:rPr>
          <w:bCs/>
          <w:iCs/>
          <w:color w:val="000000" w:themeColor="text1"/>
        </w:rPr>
        <w:t>Neural networ</w:t>
      </w:r>
      <w:ins w:id="147" w:author="Albi Celaj [2]" w:date="2018-12-07T15:50:00Z">
        <w:r w:rsidR="00B84596">
          <w:rPr>
            <w:bCs/>
            <w:iCs/>
            <w:color w:val="000000" w:themeColor="text1"/>
          </w:rPr>
          <w:t>ks trained in single environments</w:t>
        </w:r>
      </w:ins>
      <w:del w:id="148"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149" w:author="Albi Celaj [2]" w:date="2018-12-07T15:50:00Z"/>
        </w:rPr>
      </w:pPr>
      <w:r>
        <w:rPr>
          <w:b/>
          <w:bCs/>
          <w:iCs/>
          <w:color w:val="000000" w:themeColor="text1"/>
        </w:rPr>
        <w:t>A</w:t>
      </w:r>
      <w:ins w:id="150"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151" w:author="Albi Celaj [2]" w:date="2018-12-07T15:50:00Z"/>
          <w:b/>
          <w:color w:val="000000" w:themeColor="text1"/>
          <w:rPrChange w:id="152" w:author="Albi Celaj [2]" w:date="2018-12-07T15:50:00Z">
            <w:rPr>
              <w:ins w:id="153" w:author="Albi Celaj [2]" w:date="2018-12-07T15:50:00Z"/>
              <w:color w:val="000000" w:themeColor="text1"/>
            </w:rPr>
          </w:rPrChange>
        </w:rPr>
      </w:pPr>
      <w:ins w:id="154" w:author="Albi Celaj [2]" w:date="2018-12-07T15:50:00Z">
        <w:r>
          <w:rPr>
            <w:b/>
          </w:rPr>
          <w:t>B</w:t>
        </w:r>
        <w:r w:rsidRPr="00C02B57">
          <w:rPr>
            <w:rPrChange w:id="155"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156" w:author="Albi Celaj [2]" w:date="2018-12-07T15:50:00Z"/>
        </w:rPr>
      </w:pPr>
      <w:del w:id="157"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158" w:author="Albi Celaj [2]" w:date="2018-12-07T15:38:00Z">
        <w:r w:rsidR="00890971" w:rsidDel="00C0215D">
          <w:delText>fluconazole</w:delText>
        </w:r>
      </w:del>
      <w:del w:id="159"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160" w:author="Albi Celaj [2]" w:date="2018-12-07T15:51:00Z"/>
          <w:bCs/>
          <w:iCs/>
          <w:color w:val="000000" w:themeColor="text1"/>
        </w:rPr>
      </w:pPr>
      <w:del w:id="161"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162"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163"/>
      <w:r w:rsidRPr="003643C4">
        <w:rPr>
          <w:b/>
          <w:bCs/>
          <w:iCs/>
          <w:color w:val="000000" w:themeColor="text1"/>
        </w:rPr>
        <w:t>Figure S1</w:t>
      </w:r>
      <w:r>
        <w:rPr>
          <w:b/>
          <w:bCs/>
          <w:iCs/>
          <w:color w:val="000000" w:themeColor="text1"/>
        </w:rPr>
        <w:t>1</w:t>
      </w:r>
      <w:r w:rsidRPr="003643C4">
        <w:rPr>
          <w:b/>
          <w:bCs/>
          <w:iCs/>
          <w:color w:val="000000" w:themeColor="text1"/>
        </w:rPr>
        <w:t>.</w:t>
      </w:r>
      <w:commentRangeEnd w:id="163"/>
      <w:r>
        <w:rPr>
          <w:rStyle w:val="CommentReference"/>
          <w:rFonts w:asciiTheme="minorHAnsi" w:hAnsiTheme="minorHAnsi" w:cstheme="minorBidi"/>
        </w:rPr>
        <w:commentReference w:id="163"/>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164"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165" w:author="Albi Celaj [2]" w:date="2018-12-07T15:25:00Z">
        <w:r w:rsidR="00FF0877">
          <w:rPr>
            <w:b/>
            <w:bCs/>
            <w:iCs/>
            <w:color w:val="000000" w:themeColor="text1"/>
          </w:rPr>
          <w:t>S1</w:t>
        </w:r>
      </w:ins>
      <w:r w:rsidR="006C55BE">
        <w:rPr>
          <w:b/>
          <w:bCs/>
          <w:iCs/>
          <w:color w:val="000000" w:themeColor="text1"/>
        </w:rPr>
        <w:t>3</w:t>
      </w:r>
      <w:ins w:id="166"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lastRenderedPageBreak/>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Albi Celaj" w:date="2019-01-17T12:42:00Z" w:initials="AC">
    <w:p w14:paraId="698530E1" w14:textId="66EBEA84" w:rsidR="00011FDC" w:rsidRDefault="00011FDC">
      <w:pPr>
        <w:pStyle w:val="CommentText"/>
      </w:pPr>
      <w:r>
        <w:rPr>
          <w:rStyle w:val="CommentReference"/>
        </w:rPr>
        <w:annotationRef/>
      </w:r>
      <w:r>
        <w:t>Add separate numbers for growth + resistance</w:t>
      </w:r>
    </w:p>
  </w:comment>
  <w:comment w:id="74" w:author="Albi Celaj [2]" w:date="2018-12-17T12:23:00Z" w:initials="AC">
    <w:p w14:paraId="7673E027" w14:textId="77777777" w:rsidR="00011FDC" w:rsidRDefault="00011FDC" w:rsidP="00031519">
      <w:pPr>
        <w:pStyle w:val="CommentText"/>
      </w:pPr>
      <w:r>
        <w:rPr>
          <w:rStyle w:val="CommentReference"/>
        </w:rPr>
        <w:annotationRef/>
      </w:r>
      <w:r>
        <w:t>Need to add to data file</w:t>
      </w:r>
    </w:p>
  </w:comment>
  <w:comment w:id="75" w:author="Yachie Nozomu" w:date="2018-12-10T01:48:00Z" w:initials="NY">
    <w:p w14:paraId="5E14E6E4" w14:textId="77777777" w:rsidR="00011FDC" w:rsidRDefault="00011FDC"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77" w:author="Albi Celaj" w:date="2019-01-14T10:32:00Z" w:initials="AC">
    <w:p w14:paraId="1C6AD3A9" w14:textId="3BAF056C" w:rsidR="00011FDC" w:rsidRDefault="00011FDC">
      <w:pPr>
        <w:pStyle w:val="CommentText"/>
      </w:pPr>
      <w:r>
        <w:rPr>
          <w:rStyle w:val="CommentReference"/>
        </w:rPr>
        <w:annotationRef/>
      </w:r>
      <w:r>
        <w:t>Accurate?</w:t>
      </w:r>
    </w:p>
  </w:comment>
  <w:comment w:id="86" w:author="Yachie Nozomu" w:date="2018-12-10T02:21:00Z" w:initials="NY">
    <w:p w14:paraId="62EA94FD" w14:textId="77777777" w:rsidR="00011FDC" w:rsidRDefault="00011FDC" w:rsidP="00DB0ED8">
      <w:pPr>
        <w:pStyle w:val="CommentText"/>
      </w:pPr>
      <w:r>
        <w:rPr>
          <w:rStyle w:val="CommentReference"/>
        </w:rPr>
        <w:annotationRef/>
      </w:r>
      <w:r>
        <w:t>Do you assume there are only effluxes and Es are only positive values?</w:t>
      </w:r>
    </w:p>
  </w:comment>
  <w:comment w:id="87" w:author="Albi Celaj [2]" w:date="2018-12-10T14:33:00Z" w:initials="AC">
    <w:p w14:paraId="5C6297C8" w14:textId="77777777" w:rsidR="00011FDC" w:rsidRDefault="00011FDC" w:rsidP="00DB0ED8">
      <w:pPr>
        <w:pStyle w:val="CommentText"/>
      </w:pPr>
      <w:r>
        <w:rPr>
          <w:rStyle w:val="CommentReference"/>
        </w:rPr>
        <w:annotationRef/>
      </w:r>
      <w:r>
        <w:t>Yes – can add negative E-values but rather chose to model these as inhibition of a hidden clearance factor (as per e-mail)</w:t>
      </w:r>
    </w:p>
  </w:comment>
  <w:comment w:id="89" w:author="Yachie Nozomu" w:date="2018-12-10T01:58:00Z" w:initials="NY">
    <w:p w14:paraId="4D65C6BF" w14:textId="77777777" w:rsidR="00011FDC" w:rsidRDefault="00011FDC"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90" w:author="Albi Celaj [2]" w:date="2018-12-10T14:33:00Z" w:initials="AC">
    <w:p w14:paraId="5486673A" w14:textId="77777777" w:rsidR="00011FDC" w:rsidRDefault="00011FDC"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91" w:author="Yachie Nozomu" w:date="2018-12-10T01:53:00Z" w:initials="NY">
    <w:p w14:paraId="59F4459E" w14:textId="77777777" w:rsidR="00011FDC" w:rsidRDefault="00011FDC"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92" w:author="Albi Celaj [2]" w:date="2018-12-10T14:33:00Z" w:initials="AC">
    <w:p w14:paraId="0B1F9671" w14:textId="6128468A" w:rsidR="00011FDC" w:rsidRDefault="00011FDC"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011FDC" w:rsidRDefault="00011FDC" w:rsidP="00E270DE">
      <w:pPr>
        <w:pStyle w:val="CommentText"/>
      </w:pPr>
    </w:p>
  </w:comment>
  <w:comment w:id="93" w:author="Yachie Nozomu" w:date="2018-12-10T02:01:00Z" w:initials="NY">
    <w:p w14:paraId="6B20CD35" w14:textId="77777777" w:rsidR="00011FDC" w:rsidRDefault="00011FDC" w:rsidP="00E270DE">
      <w:pPr>
        <w:pStyle w:val="CommentText"/>
      </w:pPr>
      <w:r>
        <w:rPr>
          <w:rStyle w:val="CommentReference"/>
        </w:rPr>
        <w:annotationRef/>
      </w:r>
      <w:r>
        <w:t xml:space="preserve">Same here… two mating type datasets could share a decent amount of same genotypes </w:t>
      </w:r>
    </w:p>
  </w:comment>
  <w:comment w:id="94" w:author="Albi Celaj" w:date="2018-12-21T14:48:00Z" w:initials="AC">
    <w:p w14:paraId="28432A83" w14:textId="6F6409FF" w:rsidR="00011FDC" w:rsidRDefault="00011FDC">
      <w:pPr>
        <w:pStyle w:val="CommentText"/>
      </w:pPr>
      <w:r>
        <w:rPr>
          <w:rStyle w:val="CommentReference"/>
        </w:rPr>
        <w:annotationRef/>
      </w:r>
      <w:r>
        <w:t>As above</w:t>
      </w:r>
    </w:p>
  </w:comment>
  <w:comment w:id="96" w:author="Frederick Roth" w:date="2019-01-11T15:50:00Z" w:initials="FR">
    <w:p w14:paraId="49BA1E82" w14:textId="66360F04" w:rsidR="00011FDC" w:rsidRDefault="00011FDC">
      <w:pPr>
        <w:pStyle w:val="CommentText"/>
      </w:pPr>
      <w:r>
        <w:rPr>
          <w:rStyle w:val="CommentReference"/>
        </w:rPr>
        <w:annotationRef/>
      </w:r>
      <w:r>
        <w:rPr>
          <w:noProof/>
        </w:rPr>
        <w:t>pls update figure caption to make clear what conclusion they should draw</w:t>
      </w:r>
    </w:p>
  </w:comment>
  <w:comment w:id="97" w:author="Yachie Nozomu" w:date="2018-12-10T02:29:00Z" w:initials="NY">
    <w:p w14:paraId="19FD9F07" w14:textId="77777777" w:rsidR="00011FDC" w:rsidRDefault="00011FDC" w:rsidP="00D610F0">
      <w:pPr>
        <w:pStyle w:val="CommentText"/>
      </w:pPr>
      <w:r>
        <w:rPr>
          <w:rStyle w:val="CommentReference"/>
        </w:rPr>
        <w:annotationRef/>
      </w:r>
      <w:r>
        <w:t>Is it unlikely that these genes are involved in valinomycin uptake?</w:t>
      </w:r>
    </w:p>
  </w:comment>
  <w:comment w:id="95" w:author="Albi Celaj [2]" w:date="2018-12-10T13:27:00Z" w:initials="AC">
    <w:p w14:paraId="473490EC" w14:textId="2D66CB8C" w:rsidR="00011FDC" w:rsidRDefault="00011FDC">
      <w:pPr>
        <w:pStyle w:val="CommentText"/>
      </w:pPr>
      <w:r>
        <w:rPr>
          <w:rStyle w:val="CommentReference"/>
        </w:rPr>
        <w:annotationRef/>
      </w:r>
      <w:r>
        <w:t>See e-mail</w:t>
      </w:r>
    </w:p>
  </w:comment>
  <w:comment w:id="99" w:author="Frederick Roth" w:date="2019-01-22T16:14:00Z" w:initials="FR">
    <w:p w14:paraId="43294444" w14:textId="500717C0" w:rsidR="00011FDC" w:rsidRDefault="00011FDC">
      <w:pPr>
        <w:pStyle w:val="CommentText"/>
      </w:pPr>
      <w:r>
        <w:rPr>
          <w:rStyle w:val="CommentReference"/>
        </w:rPr>
        <w:annotationRef/>
      </w:r>
      <w:r>
        <w:rPr>
          <w:noProof/>
        </w:rPr>
        <w:t>add use of SGA term somewhere</w:t>
      </w:r>
    </w:p>
  </w:comment>
  <w:comment w:id="100" w:author="Albi Celaj" w:date="2019-01-24T13:53:00Z" w:initials="AC">
    <w:p w14:paraId="7B753950" w14:textId="485B26D7" w:rsidR="00011FDC" w:rsidRDefault="00011FDC">
      <w:pPr>
        <w:pStyle w:val="CommentText"/>
      </w:pPr>
      <w:r>
        <w:rPr>
          <w:rStyle w:val="CommentReference"/>
        </w:rPr>
        <w:annotationRef/>
      </w:r>
      <w:r>
        <w:t>Added it in the results instead (when describing Green Monster SGA markers)</w:t>
      </w:r>
    </w:p>
  </w:comment>
  <w:comment w:id="101" w:author="Yachie Nozomu" w:date="2018-12-10T02:31:00Z" w:initials="NY">
    <w:p w14:paraId="588E2228" w14:textId="77777777" w:rsidR="00011FDC" w:rsidRDefault="00011FDC" w:rsidP="00447F5C">
      <w:pPr>
        <w:pStyle w:val="CommentText"/>
      </w:pPr>
      <w:r>
        <w:rPr>
          <w:rStyle w:val="CommentReference"/>
        </w:rPr>
        <w:annotationRef/>
      </w:r>
      <w:r>
        <w:t>Please make sure that RY0148 is not GM Toolkit-alpha</w:t>
      </w:r>
    </w:p>
  </w:comment>
  <w:comment w:id="102" w:author="Albi Celaj [2]" w:date="2018-12-10T14:39:00Z" w:initials="AC">
    <w:p w14:paraId="6DAC57EE" w14:textId="7273B510" w:rsidR="00011FDC" w:rsidRDefault="00011FDC">
      <w:pPr>
        <w:pStyle w:val="CommentText"/>
      </w:pPr>
      <w:r>
        <w:rPr>
          <w:rStyle w:val="CommentReference"/>
        </w:rPr>
        <w:annotationRef/>
      </w:r>
      <w:r>
        <w:t>I don’t understand this comment – is the genotype incorrect as stated? What should it be?</w:t>
      </w:r>
    </w:p>
  </w:comment>
  <w:comment w:id="103" w:author="Albi Celaj [3]" w:date="2017-08-24T14:59:00Z" w:initials="AC">
    <w:p w14:paraId="476F4712" w14:textId="7F4B8F2F" w:rsidR="00011FDC" w:rsidRDefault="00011FDC">
      <w:pPr>
        <w:pStyle w:val="CommentText"/>
      </w:pPr>
      <w:r>
        <w:t>-May need details of growth selection media used</w:t>
      </w:r>
    </w:p>
    <w:p w14:paraId="60AC4973" w14:textId="10C0F849" w:rsidR="00011FDC" w:rsidRDefault="00011FDC">
      <w:pPr>
        <w:pStyle w:val="CommentText"/>
      </w:pPr>
      <w:r>
        <w:t>-May require source of all chemicals and concentrations used for selection (will ask lab for this)</w:t>
      </w:r>
    </w:p>
    <w:p w14:paraId="0B0708BE" w14:textId="77777777" w:rsidR="00011FDC" w:rsidRDefault="00011FDC">
      <w:pPr>
        <w:pStyle w:val="CommentText"/>
      </w:pPr>
    </w:p>
  </w:comment>
  <w:comment w:id="104" w:author="Yachie Nozomu" w:date="2018-12-10T02:50:00Z" w:initials="NY">
    <w:p w14:paraId="3F645A1E" w14:textId="77777777" w:rsidR="00011FDC" w:rsidRDefault="00011FDC" w:rsidP="00F85114">
      <w:pPr>
        <w:pStyle w:val="CommentText"/>
      </w:pPr>
      <w:r>
        <w:rPr>
          <w:rStyle w:val="CommentReference"/>
        </w:rPr>
        <w:annotationRef/>
      </w:r>
      <w:r>
        <w:t xml:space="preserve">Was the GM strain URA+? Did each deletion locus have GFP and URA3? </w:t>
      </w:r>
    </w:p>
  </w:comment>
  <w:comment w:id="105" w:author="Albi Celaj [2]" w:date="2018-12-10T13:50:00Z" w:initials="AC">
    <w:p w14:paraId="77A8ABFE" w14:textId="6EF4267F" w:rsidR="00011FDC" w:rsidRDefault="00011FDC">
      <w:pPr>
        <w:pStyle w:val="CommentText"/>
      </w:pPr>
      <w:r>
        <w:rPr>
          <w:rStyle w:val="CommentReference"/>
        </w:rPr>
        <w:annotationRef/>
      </w:r>
      <w:r>
        <w:t>Yes it did</w:t>
      </w:r>
    </w:p>
  </w:comment>
  <w:comment w:id="106" w:author="Yachie Nozomu" w:date="2018-12-10T03:53:00Z" w:initials="NY">
    <w:p w14:paraId="3BAFFCA9" w14:textId="77777777" w:rsidR="00011FDC" w:rsidRDefault="00011FDC" w:rsidP="00F85114">
      <w:pPr>
        <w:pStyle w:val="CommentText"/>
      </w:pPr>
      <w:r>
        <w:rPr>
          <w:rStyle w:val="CommentReference"/>
        </w:rPr>
        <w:annotationRef/>
      </w:r>
      <w:r>
        <w:t>In what volume?</w:t>
      </w:r>
    </w:p>
  </w:comment>
  <w:comment w:id="107" w:author="Albi Celaj [2]" w:date="2018-12-10T13:51:00Z" w:initials="AC">
    <w:p w14:paraId="030C1A19" w14:textId="4F1FB17D" w:rsidR="00011FDC" w:rsidRDefault="00011FDC">
      <w:pPr>
        <w:pStyle w:val="CommentText"/>
      </w:pPr>
      <w:r>
        <w:rPr>
          <w:rStyle w:val="CommentReference"/>
        </w:rPr>
        <w:annotationRef/>
      </w:r>
      <w:r>
        <w:t>Have to check with Marinella</w:t>
      </w:r>
    </w:p>
  </w:comment>
  <w:comment w:id="108" w:author="Albi Celaj [3]" w:date="2017-08-24T14:59:00Z" w:initials="AC">
    <w:p w14:paraId="490BB875" w14:textId="6772F314" w:rsidR="00011FDC" w:rsidRDefault="00011FDC">
      <w:pPr>
        <w:pStyle w:val="CommentText"/>
      </w:pPr>
      <w:r>
        <w:rPr>
          <w:rStyle w:val="CommentReference"/>
        </w:rPr>
        <w:annotationRef/>
      </w:r>
      <w:r>
        <w:t>Marinella: Which strain was wild type? Was it the barcoder strain?</w:t>
      </w:r>
    </w:p>
  </w:comment>
  <w:comment w:id="126" w:author="Albi Celaj [3]" w:date="2017-08-24T14:59:00Z" w:initials="AC">
    <w:p w14:paraId="3798F73B" w14:textId="09A393D6" w:rsidR="00011FDC" w:rsidRDefault="00011FDC">
      <w:pPr>
        <w:pStyle w:val="CommentText"/>
      </w:pPr>
      <w:r>
        <w:rPr>
          <w:rStyle w:val="CommentReference"/>
        </w:rPr>
        <w:annotationRef/>
      </w:r>
      <w:r>
        <w:t>Need Marinella to add details</w:t>
      </w:r>
    </w:p>
  </w:comment>
  <w:comment w:id="128" w:author="Albi Celaj [3]" w:date="2017-08-29T13:35:00Z" w:initials="AC">
    <w:p w14:paraId="1D09427C" w14:textId="47A7C76C" w:rsidR="00011FDC" w:rsidRDefault="00011FDC">
      <w:pPr>
        <w:pStyle w:val="CommentText"/>
      </w:pPr>
      <w:r>
        <w:rPr>
          <w:rStyle w:val="CommentReference"/>
        </w:rPr>
        <w:annotationRef/>
      </w:r>
      <w:r>
        <w:rPr>
          <w:rStyle w:val="CommentReference"/>
        </w:rPr>
        <w:t>Jamie: Need confirmation that it was indeed 2%</w:t>
      </w:r>
    </w:p>
  </w:comment>
  <w:comment w:id="129" w:author="Albi Celaj [3]" w:date="2017-08-30T09:29:00Z" w:initials="AC">
    <w:p w14:paraId="2176F66A" w14:textId="3D74FFD6" w:rsidR="00011FDC" w:rsidRDefault="00011FDC">
      <w:pPr>
        <w:pStyle w:val="CommentText"/>
      </w:pPr>
      <w:r>
        <w:rPr>
          <w:rStyle w:val="CommentReference"/>
        </w:rPr>
        <w:annotationRef/>
      </w:r>
      <w:r>
        <w:t>Marinella: You had to recreate one of these strains, is it worth mentioning here?</w:t>
      </w:r>
    </w:p>
    <w:p w14:paraId="07D8619E" w14:textId="6BD7FA46" w:rsidR="00011FDC" w:rsidRDefault="00011FDC">
      <w:pPr>
        <w:pStyle w:val="CommentText"/>
      </w:pPr>
      <w:r>
        <w:t>- Also need to verify growth conditions, took from Tarassov et al paper</w:t>
      </w:r>
    </w:p>
    <w:p w14:paraId="57A9515B" w14:textId="62E3386E" w:rsidR="00011FDC" w:rsidRDefault="00011FDC">
      <w:pPr>
        <w:pStyle w:val="CommentText"/>
      </w:pPr>
      <w:r>
        <w:t>-Need fluconazole concentrations</w:t>
      </w:r>
    </w:p>
  </w:comment>
  <w:comment w:id="130" w:author="Albi Celaj [3]" w:date="2017-08-24T14:59:00Z" w:initials="AC">
    <w:p w14:paraId="7BB2BB8A" w14:textId="0ABC6894" w:rsidR="00011FDC" w:rsidRDefault="00011FDC">
      <w:pPr>
        <w:pStyle w:val="CommentText"/>
      </w:pPr>
      <w:r>
        <w:rPr>
          <w:rStyle w:val="CommentReference"/>
        </w:rPr>
        <w:annotationRef/>
      </w:r>
      <w:r>
        <w:t>This part has to be revised later, these experiments are still in progress</w:t>
      </w:r>
    </w:p>
  </w:comment>
  <w:comment w:id="131" w:author="Albi Celaj [3]" w:date="2017-11-07T13:36:00Z" w:initials="AC">
    <w:p w14:paraId="311FD484" w14:textId="0BFFC7D3" w:rsidR="00011FDC" w:rsidRDefault="00011FDC">
      <w:pPr>
        <w:pStyle w:val="CommentText"/>
      </w:pPr>
      <w:r>
        <w:rPr>
          <w:rStyle w:val="CommentReference"/>
        </w:rPr>
        <w:annotationRef/>
      </w:r>
      <w:r>
        <w:t>Fritz: Need funding info</w:t>
      </w:r>
    </w:p>
  </w:comment>
  <w:comment w:id="132" w:author="Albi Celaj [3]" w:date="2017-11-07T13:36:00Z" w:initials="AC">
    <w:p w14:paraId="3DB38767" w14:textId="202E2C24" w:rsidR="00011FDC" w:rsidRDefault="00011FDC">
      <w:pPr>
        <w:pStyle w:val="CommentText"/>
      </w:pPr>
      <w:r>
        <w:rPr>
          <w:rStyle w:val="CommentReference"/>
        </w:rPr>
        <w:annotationRef/>
      </w:r>
      <w:r>
        <w:t>Under construction</w:t>
      </w:r>
    </w:p>
  </w:comment>
  <w:comment w:id="133" w:author="Albi Celaj [3]" w:date="2017-08-24T14:59:00Z" w:initials="AC">
    <w:p w14:paraId="47F3AC14" w14:textId="03C6ADEE" w:rsidR="00011FDC" w:rsidRDefault="00011FDC">
      <w:pPr>
        <w:pStyle w:val="CommentText"/>
      </w:pPr>
      <w:r>
        <w:t>To add:</w:t>
      </w:r>
    </w:p>
    <w:p w14:paraId="6A1D5EB1" w14:textId="780B4013" w:rsidR="00011FDC" w:rsidRDefault="00011FDC">
      <w:pPr>
        <w:pStyle w:val="CommentText"/>
      </w:pPr>
      <w:r>
        <w:t>-Individual growth profiling data</w:t>
      </w:r>
    </w:p>
    <w:p w14:paraId="292854D9" w14:textId="7FEDEF2C" w:rsidR="00011FDC" w:rsidRDefault="00011FDC">
      <w:pPr>
        <w:pStyle w:val="CommentText"/>
      </w:pPr>
      <w:r>
        <w:t>-qPCR data</w:t>
      </w:r>
    </w:p>
  </w:comment>
  <w:comment w:id="134" w:author="Yachie Nozomu" w:date="2018-12-10T04:06:00Z" w:initials="NY">
    <w:p w14:paraId="503887D7" w14:textId="77777777" w:rsidR="00011FDC" w:rsidRDefault="00011FDC" w:rsidP="006628D0">
      <w:pPr>
        <w:pStyle w:val="CommentText"/>
      </w:pPr>
      <w:r>
        <w:rPr>
          <w:rStyle w:val="CommentReference"/>
        </w:rPr>
        <w:annotationRef/>
      </w:r>
      <w:r>
        <w:t>P-values?</w:t>
      </w:r>
    </w:p>
  </w:comment>
  <w:comment w:id="135" w:author="Albi Celaj [2]" w:date="2018-12-10T13:58:00Z" w:initials="AC">
    <w:p w14:paraId="7834D23C" w14:textId="0819AEFF" w:rsidR="00011FDC" w:rsidRDefault="00011FDC">
      <w:pPr>
        <w:pStyle w:val="CommentText"/>
      </w:pPr>
      <w:r>
        <w:rPr>
          <w:rStyle w:val="CommentReference"/>
        </w:rPr>
        <w:annotationRef/>
      </w:r>
      <w:r>
        <w:t>Assuming p-value is for the correlation, will add</w:t>
      </w:r>
    </w:p>
  </w:comment>
  <w:comment w:id="137" w:author="Yachie Nozomu" w:date="2018-12-10T04:06:00Z" w:initials="NY">
    <w:p w14:paraId="403AA135" w14:textId="77777777" w:rsidR="00011FDC" w:rsidRDefault="00011FDC" w:rsidP="004557DE">
      <w:pPr>
        <w:pStyle w:val="CommentText"/>
      </w:pPr>
      <w:r>
        <w:rPr>
          <w:rStyle w:val="CommentReference"/>
        </w:rPr>
        <w:annotationRef/>
      </w:r>
      <w:r>
        <w:t>P-values?</w:t>
      </w:r>
    </w:p>
  </w:comment>
  <w:comment w:id="138" w:author="Yachie Nozomu" w:date="2018-12-10T04:09:00Z" w:initials="NY">
    <w:p w14:paraId="7ED5B4B5" w14:textId="77777777" w:rsidR="00011FDC" w:rsidRDefault="00011FDC" w:rsidP="00DD69D1">
      <w:pPr>
        <w:pStyle w:val="CommentText"/>
      </w:pPr>
      <w:r>
        <w:rPr>
          <w:rStyle w:val="CommentReference"/>
        </w:rPr>
        <w:annotationRef/>
      </w:r>
      <w:r>
        <w:t>Better to have a legend for the arrow widths</w:t>
      </w:r>
    </w:p>
  </w:comment>
  <w:comment w:id="139" w:author="Albi Celaj [2]" w:date="2018-12-10T14:02:00Z" w:initials="AC">
    <w:p w14:paraId="61A0643E" w14:textId="3CDA5551" w:rsidR="00011FDC" w:rsidRDefault="00011FDC">
      <w:pPr>
        <w:pStyle w:val="CommentText"/>
      </w:pPr>
      <w:r>
        <w:rPr>
          <w:rStyle w:val="CommentReference"/>
        </w:rPr>
        <w:annotationRef/>
      </w:r>
    </w:p>
  </w:comment>
  <w:comment w:id="140" w:author="Yachie Nozomu" w:date="2018-12-10T04:12:00Z" w:initials="NY">
    <w:p w14:paraId="1B312765" w14:textId="77777777" w:rsidR="00011FDC" w:rsidRDefault="00011FDC"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41" w:author="Yachie Nozomu" w:date="2018-12-10T04:05:00Z" w:initials="NY">
    <w:p w14:paraId="1D22F995" w14:textId="77777777" w:rsidR="00011FDC" w:rsidRDefault="00011FDC" w:rsidP="00522486">
      <w:pPr>
        <w:pStyle w:val="CommentText"/>
      </w:pPr>
      <w:r>
        <w:rPr>
          <w:rStyle w:val="CommentReference"/>
        </w:rPr>
        <w:annotationRef/>
      </w:r>
      <w:r>
        <w:t>P-values?</w:t>
      </w:r>
    </w:p>
  </w:comment>
  <w:comment w:id="142" w:author="Yachie Nozomu" w:date="2018-12-10T04:07:00Z" w:initials="NY">
    <w:p w14:paraId="2734B415" w14:textId="77777777" w:rsidR="00011FDC" w:rsidRDefault="00011FDC" w:rsidP="00522486">
      <w:pPr>
        <w:pStyle w:val="CommentText"/>
      </w:pPr>
      <w:r>
        <w:rPr>
          <w:rStyle w:val="CommentReference"/>
        </w:rPr>
        <w:annotationRef/>
      </w:r>
      <w:r>
        <w:t>P-values?</w:t>
      </w:r>
    </w:p>
  </w:comment>
  <w:comment w:id="143" w:author="Yachie Nozomu" w:date="2018-12-10T04:04:00Z" w:initials="NY">
    <w:p w14:paraId="41B6C729" w14:textId="77777777" w:rsidR="00011FDC" w:rsidRDefault="00011FDC" w:rsidP="00522486">
      <w:pPr>
        <w:pStyle w:val="CommentText"/>
      </w:pPr>
      <w:r>
        <w:rPr>
          <w:rStyle w:val="CommentReference"/>
        </w:rPr>
        <w:annotationRef/>
      </w:r>
      <w:r>
        <w:t>Was this done by a cross-validation?</w:t>
      </w:r>
    </w:p>
  </w:comment>
  <w:comment w:id="144" w:author="Albi Celaj [2]" w:date="2018-12-10T14:04:00Z" w:initials="AC">
    <w:p w14:paraId="64FE89BC" w14:textId="1377AD73" w:rsidR="00011FDC" w:rsidRDefault="00011FDC">
      <w:pPr>
        <w:pStyle w:val="CommentText"/>
      </w:pPr>
      <w:r>
        <w:rPr>
          <w:rStyle w:val="CommentReference"/>
        </w:rPr>
        <w:annotationRef/>
      </w:r>
      <w:r>
        <w:t>No, it is training performance</w:t>
      </w:r>
    </w:p>
  </w:comment>
  <w:comment w:id="146" w:author="Yachie Nozomu" w:date="2018-12-10T04:07:00Z" w:initials="NY">
    <w:p w14:paraId="24423DA6" w14:textId="77777777" w:rsidR="00011FDC" w:rsidRDefault="00011FDC" w:rsidP="00C75C81">
      <w:pPr>
        <w:pStyle w:val="CommentText"/>
      </w:pPr>
      <w:r>
        <w:rPr>
          <w:rStyle w:val="CommentReference"/>
        </w:rPr>
        <w:annotationRef/>
      </w:r>
      <w:r>
        <w:t>P-values?</w:t>
      </w:r>
    </w:p>
  </w:comment>
  <w:comment w:id="163" w:author="Yachie Nozomu" w:date="2018-12-10T04:07:00Z" w:initials="NY">
    <w:p w14:paraId="0387A75F" w14:textId="77777777" w:rsidR="00011FDC" w:rsidRDefault="00011FDC"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43294444" w15:done="0"/>
  <w15:commentEx w15:paraId="7B753950" w15:paraIdParent="43294444"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03682" w14:textId="77777777" w:rsidR="0005054A" w:rsidRDefault="0005054A" w:rsidP="006D69DC">
      <w:r>
        <w:separator/>
      </w:r>
    </w:p>
  </w:endnote>
  <w:endnote w:type="continuationSeparator" w:id="0">
    <w:p w14:paraId="0846036F" w14:textId="77777777" w:rsidR="0005054A" w:rsidRDefault="0005054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B595C" w14:textId="77777777" w:rsidR="0005054A" w:rsidRDefault="0005054A" w:rsidP="006D69DC">
      <w:r>
        <w:separator/>
      </w:r>
    </w:p>
  </w:footnote>
  <w:footnote w:type="continuationSeparator" w:id="0">
    <w:p w14:paraId="7D085551" w14:textId="77777777" w:rsidR="0005054A" w:rsidRDefault="0005054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54A"/>
    <w:rsid w:val="0005084C"/>
    <w:rsid w:val="000508E8"/>
    <w:rsid w:val="00050B70"/>
    <w:rsid w:val="00050D6B"/>
    <w:rsid w:val="00050EA3"/>
    <w:rsid w:val="0005129A"/>
    <w:rsid w:val="00051520"/>
    <w:rsid w:val="0005167C"/>
    <w:rsid w:val="000517D1"/>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77E54"/>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DB2"/>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E4E"/>
    <w:rsid w:val="007562AC"/>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4F71"/>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406"/>
    <w:rsid w:val="008B6905"/>
    <w:rsid w:val="008B6EF2"/>
    <w:rsid w:val="008B701A"/>
    <w:rsid w:val="008B71E9"/>
    <w:rsid w:val="008B7227"/>
    <w:rsid w:val="008B7593"/>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954"/>
    <w:rsid w:val="00B75D02"/>
    <w:rsid w:val="00B75FBB"/>
    <w:rsid w:val="00B7606C"/>
    <w:rsid w:val="00B7637A"/>
    <w:rsid w:val="00B765FB"/>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17D45"/>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D0208"/>
    <w:rsid w:val="00FD042D"/>
    <w:rsid w:val="00FD0670"/>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0325F4-8008-7C43-AE4D-4CA86C60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36</Pages>
  <Words>71543</Words>
  <Characters>407796</Characters>
  <Application>Microsoft Office Word</Application>
  <DocSecurity>0</DocSecurity>
  <Lines>3398</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118</cp:revision>
  <cp:lastPrinted>2018-12-18T22:08:00Z</cp:lastPrinted>
  <dcterms:created xsi:type="dcterms:W3CDTF">2019-01-24T19:46:00Z</dcterms:created>
  <dcterms:modified xsi:type="dcterms:W3CDTF">2019-01-31T21:59:00Z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