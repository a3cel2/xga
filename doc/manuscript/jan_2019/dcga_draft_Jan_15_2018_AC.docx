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5D9933" w14:textId="57A69B2D" w:rsidR="00E11191" w:rsidRDefault="00A01D05" w:rsidP="00224FCB">
      <w:pPr>
        <w:rPr>
          <w:b/>
          <w:bCs/>
          <w:iCs/>
          <w:color w:val="000000" w:themeColor="text1"/>
          <w:sz w:val="26"/>
          <w:szCs w:val="26"/>
        </w:rPr>
      </w:pPr>
      <w:r>
        <w:rPr>
          <w:b/>
          <w:bCs/>
          <w:iCs/>
          <w:color w:val="000000" w:themeColor="text1"/>
          <w:sz w:val="26"/>
          <w:szCs w:val="26"/>
        </w:rPr>
        <w:softHyphen/>
      </w:r>
      <w:r w:rsidR="00C53891" w:rsidRPr="00C53891">
        <w:rPr>
          <w:b/>
          <w:bCs/>
          <w:iCs/>
          <w:color w:val="000000" w:themeColor="text1"/>
          <w:sz w:val="26"/>
          <w:szCs w:val="26"/>
        </w:rPr>
        <w:t xml:space="preserve">Deciphering complex traits </w:t>
      </w:r>
      <w:r w:rsidR="004210F6">
        <w:rPr>
          <w:b/>
          <w:bCs/>
          <w:iCs/>
          <w:color w:val="000000" w:themeColor="text1"/>
          <w:sz w:val="26"/>
          <w:szCs w:val="26"/>
        </w:rPr>
        <w:t xml:space="preserve">with </w:t>
      </w:r>
      <w:r w:rsidR="00C53891" w:rsidRPr="00C53891">
        <w:rPr>
          <w:b/>
          <w:bCs/>
          <w:iCs/>
          <w:color w:val="000000" w:themeColor="text1"/>
          <w:sz w:val="26"/>
          <w:szCs w:val="26"/>
        </w:rPr>
        <w:t>deep combinatorial genetic analysis</w:t>
      </w:r>
    </w:p>
    <w:p w14:paraId="6A3031F2" w14:textId="77777777" w:rsidR="00752A7A" w:rsidRPr="00233F15" w:rsidRDefault="00752A7A" w:rsidP="00224FCB">
      <w:pPr>
        <w:rPr>
          <w:b/>
          <w:bCs/>
          <w:iCs/>
          <w:color w:val="000000" w:themeColor="text1"/>
          <w:sz w:val="28"/>
        </w:rPr>
      </w:pPr>
    </w:p>
    <w:p w14:paraId="6E4D6A63" w14:textId="4D1435EA" w:rsidR="00094A15" w:rsidRPr="00233F15" w:rsidRDefault="00094A15" w:rsidP="00094A15">
      <w:pPr>
        <w:rPr>
          <w:bCs/>
          <w:iCs/>
          <w:color w:val="000000" w:themeColor="text1"/>
        </w:rPr>
      </w:pPr>
      <w:r w:rsidRPr="00233F15">
        <w:rPr>
          <w:bCs/>
          <w:iCs/>
          <w:color w:val="000000" w:themeColor="text1"/>
        </w:rPr>
        <w:t>Albi Celaj</w:t>
      </w:r>
      <w:r w:rsidRPr="00233F15">
        <w:rPr>
          <w:bCs/>
          <w:iCs/>
          <w:color w:val="000000" w:themeColor="text1"/>
          <w:vertAlign w:val="superscript"/>
        </w:rPr>
        <w:t>1,2,3</w:t>
      </w:r>
      <w:r w:rsidRPr="00233F15">
        <w:rPr>
          <w:bCs/>
          <w:iCs/>
          <w:color w:val="000000" w:themeColor="text1"/>
        </w:rPr>
        <w:t xml:space="preserve">, </w:t>
      </w:r>
      <w:proofErr w:type="spellStart"/>
      <w:r w:rsidRPr="00233F15">
        <w:rPr>
          <w:bCs/>
          <w:iCs/>
          <w:color w:val="000000" w:themeColor="text1"/>
        </w:rPr>
        <w:t>Marinella</w:t>
      </w:r>
      <w:proofErr w:type="spellEnd"/>
      <w:r w:rsidRPr="00233F15">
        <w:rPr>
          <w:bCs/>
          <w:iCs/>
          <w:color w:val="000000" w:themeColor="text1"/>
        </w:rPr>
        <w:t xml:space="preserve"> Gebbia</w:t>
      </w:r>
      <w:r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Louai</w:t>
      </w:r>
      <w:proofErr w:type="spellEnd"/>
      <w:r w:rsidRPr="00233F15">
        <w:rPr>
          <w:bCs/>
          <w:iCs/>
          <w:color w:val="000000" w:themeColor="text1"/>
        </w:rPr>
        <w:t xml:space="preserve"> Musa</w:t>
      </w:r>
      <w:r w:rsidR="00583AF9" w:rsidRPr="00233F15">
        <w:rPr>
          <w:bCs/>
          <w:iCs/>
          <w:color w:val="000000" w:themeColor="text1"/>
          <w:vertAlign w:val="superscript"/>
        </w:rPr>
        <w:t>1</w:t>
      </w:r>
      <w:r w:rsidRPr="00233F15">
        <w:rPr>
          <w:bCs/>
          <w:iCs/>
          <w:color w:val="000000" w:themeColor="text1"/>
        </w:rPr>
        <w:t xml:space="preserve">, </w:t>
      </w:r>
      <w:proofErr w:type="spellStart"/>
      <w:r w:rsidRPr="00233F15">
        <w:rPr>
          <w:bCs/>
          <w:iCs/>
          <w:color w:val="000000" w:themeColor="text1"/>
        </w:rPr>
        <w:t>Atina</w:t>
      </w:r>
      <w:proofErr w:type="spellEnd"/>
      <w:r w:rsidRPr="00233F15">
        <w:rPr>
          <w:bCs/>
          <w:iCs/>
          <w:color w:val="000000" w:themeColor="text1"/>
        </w:rPr>
        <w:t xml:space="preserve"> </w:t>
      </w:r>
      <w:r w:rsidR="00583AF9">
        <w:rPr>
          <w:bCs/>
          <w:iCs/>
          <w:color w:val="000000" w:themeColor="text1"/>
        </w:rPr>
        <w:t xml:space="preserve">G. </w:t>
      </w:r>
      <w:r w:rsidRPr="00233F15">
        <w:rPr>
          <w:bCs/>
          <w:iCs/>
          <w:color w:val="000000" w:themeColor="text1"/>
        </w:rPr>
        <w:t>Cote</w:t>
      </w:r>
      <w:r w:rsidRPr="00233F15">
        <w:rPr>
          <w:bCs/>
          <w:iCs/>
          <w:color w:val="000000" w:themeColor="text1"/>
          <w:vertAlign w:val="superscript"/>
        </w:rPr>
        <w:t>2</w:t>
      </w:r>
      <w:r w:rsidRPr="00233F15">
        <w:rPr>
          <w:bCs/>
          <w:iCs/>
          <w:color w:val="000000" w:themeColor="text1"/>
        </w:rPr>
        <w:t xml:space="preserve">, </w:t>
      </w:r>
      <w:r w:rsidR="00583AF9">
        <w:rPr>
          <w:bCs/>
          <w:iCs/>
          <w:color w:val="000000" w:themeColor="text1"/>
        </w:rPr>
        <w:t>Jamie Snider</w:t>
      </w:r>
      <w:r w:rsidR="00583AF9" w:rsidRPr="00233F15">
        <w:rPr>
          <w:bCs/>
          <w:iCs/>
          <w:color w:val="000000" w:themeColor="text1"/>
          <w:vertAlign w:val="superscript"/>
        </w:rPr>
        <w:t>1</w:t>
      </w:r>
      <w:r w:rsidR="00583AF9">
        <w:rPr>
          <w:bCs/>
          <w:iCs/>
          <w:color w:val="000000" w:themeColor="text1"/>
        </w:rPr>
        <w:t>, Victoria Wong</w:t>
      </w:r>
      <w:r w:rsidR="00583AF9" w:rsidRPr="004D2831">
        <w:rPr>
          <w:bCs/>
          <w:iCs/>
          <w:color w:val="000000" w:themeColor="text1"/>
          <w:sz w:val="22"/>
          <w:vertAlign w:val="superscript"/>
        </w:rPr>
        <w:t>1</w:t>
      </w:r>
      <w:r w:rsidR="00583AF9">
        <w:rPr>
          <w:bCs/>
          <w:iCs/>
          <w:color w:val="000000" w:themeColor="text1"/>
        </w:rPr>
        <w:t xml:space="preserve">, </w:t>
      </w:r>
      <w:proofErr w:type="spellStart"/>
      <w:r w:rsidRPr="00233F15">
        <w:rPr>
          <w:bCs/>
          <w:iCs/>
          <w:color w:val="000000" w:themeColor="text1"/>
        </w:rPr>
        <w:t>Minjeong</w:t>
      </w:r>
      <w:proofErr w:type="spellEnd"/>
      <w:r w:rsidRPr="00233F15">
        <w:rPr>
          <w:bCs/>
          <w:iCs/>
          <w:color w:val="000000" w:themeColor="text1"/>
        </w:rPr>
        <w:t xml:space="preserve"> Ko</w:t>
      </w:r>
      <w:r w:rsidR="00583AF9" w:rsidRPr="00233F15">
        <w:rPr>
          <w:bCs/>
          <w:iCs/>
          <w:color w:val="000000" w:themeColor="text1"/>
          <w:vertAlign w:val="superscript"/>
        </w:rPr>
        <w:t>1,2,</w:t>
      </w:r>
      <w:r w:rsidR="00583AF9">
        <w:rPr>
          <w:bCs/>
          <w:iCs/>
          <w:color w:val="000000" w:themeColor="text1"/>
          <w:vertAlign w:val="superscript"/>
        </w:rPr>
        <w:t>4</w:t>
      </w:r>
      <w:r w:rsidRPr="00233F15">
        <w:rPr>
          <w:bCs/>
          <w:iCs/>
          <w:color w:val="000000" w:themeColor="text1"/>
        </w:rPr>
        <w:t xml:space="preserve">, Tiffany </w:t>
      </w:r>
      <w:r w:rsidR="00583AF9" w:rsidRPr="00233F15">
        <w:rPr>
          <w:bCs/>
          <w:iCs/>
          <w:color w:val="000000" w:themeColor="text1"/>
        </w:rPr>
        <w:t>Fong</w:t>
      </w:r>
      <w:r w:rsidR="00583AF9">
        <w:rPr>
          <w:bCs/>
          <w:iCs/>
          <w:color w:val="000000" w:themeColor="text1"/>
          <w:vertAlign w:val="superscript"/>
        </w:rPr>
        <w:t>1</w:t>
      </w:r>
      <w:r w:rsidRPr="00233F15">
        <w:rPr>
          <w:bCs/>
          <w:iCs/>
          <w:color w:val="000000" w:themeColor="text1"/>
        </w:rPr>
        <w:t xml:space="preserve">, </w:t>
      </w:r>
      <w:r>
        <w:rPr>
          <w:bCs/>
          <w:iCs/>
          <w:color w:val="000000" w:themeColor="text1"/>
        </w:rPr>
        <w:t>Paul Bansal</w:t>
      </w:r>
      <w:r w:rsidRPr="004210F6">
        <w:rPr>
          <w:bCs/>
          <w:iCs/>
          <w:color w:val="000000" w:themeColor="text1"/>
          <w:vertAlign w:val="superscript"/>
        </w:rPr>
        <w:t>1,2</w:t>
      </w:r>
      <w:r>
        <w:rPr>
          <w:bCs/>
          <w:iCs/>
          <w:color w:val="000000" w:themeColor="text1"/>
        </w:rPr>
        <w:t>, Jo</w:t>
      </w:r>
      <w:r w:rsidR="00583AF9">
        <w:rPr>
          <w:bCs/>
          <w:iCs/>
          <w:color w:val="000000" w:themeColor="text1"/>
        </w:rPr>
        <w:t>seph</w:t>
      </w:r>
      <w:r>
        <w:rPr>
          <w:bCs/>
          <w:iCs/>
          <w:color w:val="000000" w:themeColor="text1"/>
        </w:rPr>
        <w:t xml:space="preserve"> </w:t>
      </w:r>
      <w:r w:rsidR="00583AF9">
        <w:rPr>
          <w:bCs/>
          <w:iCs/>
          <w:color w:val="000000" w:themeColor="text1"/>
        </w:rPr>
        <w:t xml:space="preserve">C. </w:t>
      </w:r>
      <w:r>
        <w:rPr>
          <w:bCs/>
          <w:iCs/>
          <w:color w:val="000000" w:themeColor="text1"/>
        </w:rPr>
        <w:t>Mellor</w:t>
      </w:r>
      <w:r w:rsidRPr="004D2831">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Gireesh</w:t>
      </w:r>
      <w:proofErr w:type="spellEnd"/>
      <w:r w:rsidRPr="00233F15">
        <w:rPr>
          <w:bCs/>
          <w:iCs/>
          <w:color w:val="000000" w:themeColor="text1"/>
        </w:rPr>
        <w:t xml:space="preserve"> </w:t>
      </w:r>
      <w:r w:rsidR="00583AF9" w:rsidRPr="00233F15">
        <w:rPr>
          <w:bCs/>
          <w:iCs/>
          <w:color w:val="000000" w:themeColor="text1"/>
        </w:rPr>
        <w:t>Seesankar</w:t>
      </w:r>
      <w:r w:rsidR="00583AF9">
        <w:rPr>
          <w:bCs/>
          <w:iCs/>
          <w:color w:val="000000" w:themeColor="text1"/>
          <w:vertAlign w:val="superscript"/>
        </w:rPr>
        <w:t>1</w:t>
      </w:r>
      <w:r w:rsidRPr="00233F15">
        <w:rPr>
          <w:bCs/>
          <w:iCs/>
          <w:color w:val="000000" w:themeColor="text1"/>
        </w:rPr>
        <w:t xml:space="preserve">, </w:t>
      </w:r>
      <w:r>
        <w:rPr>
          <w:bCs/>
          <w:iCs/>
          <w:color w:val="000000" w:themeColor="text1"/>
        </w:rPr>
        <w:t xml:space="preserve">Maria </w:t>
      </w:r>
      <w:r w:rsidR="00583AF9">
        <w:rPr>
          <w:bCs/>
          <w:iCs/>
          <w:color w:val="000000" w:themeColor="text1"/>
        </w:rPr>
        <w:t>Nguyen</w:t>
      </w:r>
      <w:r w:rsidR="00583AF9">
        <w:rPr>
          <w:bCs/>
          <w:iCs/>
          <w:color w:val="000000" w:themeColor="text1"/>
          <w:sz w:val="22"/>
          <w:vertAlign w:val="superscript"/>
        </w:rPr>
        <w:t>1</w:t>
      </w:r>
      <w:r>
        <w:rPr>
          <w:bCs/>
          <w:iCs/>
          <w:color w:val="000000" w:themeColor="text1"/>
        </w:rPr>
        <w:t xml:space="preserve">, </w:t>
      </w:r>
      <w:proofErr w:type="spellStart"/>
      <w:r w:rsidRPr="00233F15">
        <w:rPr>
          <w:bCs/>
          <w:iCs/>
          <w:color w:val="000000" w:themeColor="text1"/>
        </w:rPr>
        <w:t>Shijie</w:t>
      </w:r>
      <w:proofErr w:type="spellEnd"/>
      <w:r w:rsidRPr="00233F15">
        <w:rPr>
          <w:bCs/>
          <w:iCs/>
          <w:color w:val="000000" w:themeColor="text1"/>
        </w:rPr>
        <w:t xml:space="preserve"> Zhou</w:t>
      </w:r>
      <w:r w:rsidRPr="00233F15">
        <w:rPr>
          <w:bCs/>
          <w:iCs/>
          <w:color w:val="000000" w:themeColor="text1"/>
          <w:vertAlign w:val="superscript"/>
        </w:rPr>
        <w:t>1</w:t>
      </w:r>
      <w:r w:rsidR="00583AF9">
        <w:rPr>
          <w:bCs/>
          <w:iCs/>
          <w:color w:val="000000" w:themeColor="text1"/>
          <w:vertAlign w:val="superscript"/>
        </w:rPr>
        <w:t>,3</w:t>
      </w:r>
      <w:r>
        <w:rPr>
          <w:bCs/>
          <w:iCs/>
          <w:color w:val="000000" w:themeColor="text1"/>
        </w:rPr>
        <w:t>, Igor Stagljar</w:t>
      </w:r>
      <w:r w:rsidRPr="004D2831">
        <w:rPr>
          <w:bCs/>
          <w:iCs/>
          <w:color w:val="000000" w:themeColor="text1"/>
          <w:sz w:val="22"/>
          <w:vertAlign w:val="superscript"/>
        </w:rPr>
        <w:t>1</w:t>
      </w:r>
      <w:r w:rsidR="00583AF9">
        <w:rPr>
          <w:bCs/>
          <w:iCs/>
          <w:color w:val="000000" w:themeColor="text1"/>
          <w:sz w:val="22"/>
          <w:vertAlign w:val="superscript"/>
        </w:rPr>
        <w:t>,3,5</w:t>
      </w:r>
      <w:r>
        <w:rPr>
          <w:bCs/>
          <w:iCs/>
          <w:color w:val="000000" w:themeColor="text1"/>
        </w:rPr>
        <w:t xml:space="preserve">, </w:t>
      </w:r>
      <w:proofErr w:type="spellStart"/>
      <w:r w:rsidR="00583AF9">
        <w:rPr>
          <w:bCs/>
          <w:iCs/>
          <w:color w:val="000000" w:themeColor="text1"/>
        </w:rPr>
        <w:t>Yo</w:t>
      </w:r>
      <w:proofErr w:type="spellEnd"/>
      <w:r w:rsidR="00583AF9">
        <w:rPr>
          <w:bCs/>
          <w:iCs/>
          <w:color w:val="000000" w:themeColor="text1"/>
        </w:rPr>
        <w:t xml:space="preserve"> Suzuki</w:t>
      </w:r>
      <w:r w:rsidR="003A6FED" w:rsidRPr="009D6422">
        <w:rPr>
          <w:bCs/>
          <w:iCs/>
          <w:color w:val="000000" w:themeColor="text1"/>
          <w:vertAlign w:val="superscript"/>
        </w:rPr>
        <w:t>6</w:t>
      </w:r>
      <w:r w:rsidR="00583AF9">
        <w:rPr>
          <w:bCs/>
          <w:iCs/>
          <w:color w:val="000000" w:themeColor="text1"/>
        </w:rPr>
        <w:t xml:space="preserve">, </w:t>
      </w:r>
      <w:proofErr w:type="spellStart"/>
      <w:r w:rsidRPr="00233F15">
        <w:rPr>
          <w:bCs/>
          <w:iCs/>
          <w:color w:val="000000" w:themeColor="text1"/>
        </w:rPr>
        <w:t>Nozomu</w:t>
      </w:r>
      <w:proofErr w:type="spellEnd"/>
      <w:r w:rsidRPr="00233F15">
        <w:rPr>
          <w:bCs/>
          <w:iCs/>
          <w:color w:val="000000" w:themeColor="text1"/>
        </w:rPr>
        <w:t xml:space="preserve"> </w:t>
      </w:r>
      <w:r w:rsidR="003A6FED" w:rsidRPr="00233F15">
        <w:rPr>
          <w:bCs/>
          <w:iCs/>
          <w:color w:val="000000" w:themeColor="text1"/>
        </w:rPr>
        <w:t>Yachie</w:t>
      </w:r>
      <w:r w:rsidR="003A6FED">
        <w:rPr>
          <w:bCs/>
          <w:iCs/>
          <w:color w:val="000000" w:themeColor="text1"/>
          <w:vertAlign w:val="superscript"/>
        </w:rPr>
        <w:t>1</w:t>
      </w:r>
      <w:r w:rsidRPr="00233F15">
        <w:rPr>
          <w:bCs/>
          <w:iCs/>
          <w:color w:val="000000" w:themeColor="text1"/>
          <w:vertAlign w:val="superscript"/>
        </w:rPr>
        <w:t>,</w:t>
      </w:r>
      <w:r w:rsidR="003A6FED">
        <w:rPr>
          <w:bCs/>
          <w:iCs/>
          <w:color w:val="000000" w:themeColor="text1"/>
          <w:vertAlign w:val="superscript"/>
        </w:rPr>
        <w:t>6,7</w:t>
      </w:r>
      <w:r>
        <w:rPr>
          <w:bCs/>
          <w:iCs/>
          <w:color w:val="000000" w:themeColor="text1"/>
          <w:vertAlign w:val="superscript"/>
        </w:rPr>
        <w:t>,</w:t>
      </w:r>
      <w:r w:rsidR="003A6FED">
        <w:rPr>
          <w:bCs/>
          <w:iCs/>
          <w:color w:val="000000" w:themeColor="text1"/>
          <w:vertAlign w:val="superscript"/>
        </w:rPr>
        <w:t>8,9,</w:t>
      </w:r>
      <w:proofErr w:type="gramStart"/>
      <w:r w:rsidR="003A6FED">
        <w:rPr>
          <w:bCs/>
          <w:iCs/>
          <w:color w:val="000000" w:themeColor="text1"/>
          <w:vertAlign w:val="superscript"/>
        </w:rPr>
        <w:t>10,*</w:t>
      </w:r>
      <w:proofErr w:type="gramEnd"/>
      <w:r w:rsidRPr="00233F15">
        <w:rPr>
          <w:bCs/>
          <w:iCs/>
          <w:color w:val="000000" w:themeColor="text1"/>
        </w:rPr>
        <w:t>,</w:t>
      </w:r>
      <w:r>
        <w:rPr>
          <w:bCs/>
          <w:iCs/>
          <w:color w:val="000000" w:themeColor="text1"/>
        </w:rPr>
        <w:t xml:space="preserve"> and</w:t>
      </w:r>
      <w:r w:rsidRPr="00233F15">
        <w:rPr>
          <w:bCs/>
          <w:iCs/>
          <w:color w:val="000000" w:themeColor="text1"/>
        </w:rPr>
        <w:t xml:space="preserve"> Frederick </w:t>
      </w:r>
      <w:r>
        <w:rPr>
          <w:bCs/>
          <w:iCs/>
          <w:color w:val="000000" w:themeColor="text1"/>
        </w:rPr>
        <w:t xml:space="preserve">P. </w:t>
      </w:r>
      <w:r w:rsidRPr="00233F15">
        <w:rPr>
          <w:bCs/>
          <w:iCs/>
          <w:color w:val="000000" w:themeColor="text1"/>
        </w:rPr>
        <w:t>Roth</w:t>
      </w:r>
      <w:r w:rsidRPr="00233F15">
        <w:rPr>
          <w:bCs/>
          <w:iCs/>
          <w:color w:val="000000" w:themeColor="text1"/>
          <w:vertAlign w:val="superscript"/>
        </w:rPr>
        <w:t>1,2,3,</w:t>
      </w:r>
      <w:r w:rsidR="003A6FED">
        <w:rPr>
          <w:bCs/>
          <w:iCs/>
          <w:color w:val="000000" w:themeColor="text1"/>
          <w:vertAlign w:val="superscript"/>
        </w:rPr>
        <w:t>6,</w:t>
      </w:r>
      <w:r>
        <w:rPr>
          <w:bCs/>
          <w:iCs/>
          <w:color w:val="000000" w:themeColor="text1"/>
          <w:vertAlign w:val="superscript"/>
        </w:rPr>
        <w:t>9</w:t>
      </w:r>
      <w:r w:rsidRPr="00233F15">
        <w:rPr>
          <w:bCs/>
          <w:iCs/>
          <w:color w:val="000000" w:themeColor="text1"/>
          <w:vertAlign w:val="superscript"/>
        </w:rPr>
        <w:t>,</w:t>
      </w:r>
      <w:r w:rsidR="003A6FED">
        <w:rPr>
          <w:bCs/>
          <w:iCs/>
          <w:color w:val="000000" w:themeColor="text1"/>
          <w:vertAlign w:val="superscript"/>
        </w:rPr>
        <w:t>11</w:t>
      </w:r>
      <w:r>
        <w:rPr>
          <w:bCs/>
          <w:iCs/>
          <w:color w:val="000000" w:themeColor="text1"/>
          <w:vertAlign w:val="superscript"/>
        </w:rPr>
        <w:t>,</w:t>
      </w:r>
      <w:r w:rsidR="003A6FED">
        <w:rPr>
          <w:bCs/>
          <w:iCs/>
          <w:color w:val="000000" w:themeColor="text1"/>
          <w:vertAlign w:val="superscript"/>
        </w:rPr>
        <w:t>12 *</w:t>
      </w:r>
    </w:p>
    <w:p w14:paraId="2AF75878" w14:textId="77777777" w:rsidR="00094A15" w:rsidRPr="004D2831" w:rsidRDefault="00094A15" w:rsidP="00094A15">
      <w:pPr>
        <w:rPr>
          <w:bCs/>
          <w:iCs/>
          <w:color w:val="000000" w:themeColor="text1"/>
        </w:rPr>
      </w:pPr>
      <w:r w:rsidRPr="004D2831">
        <w:rPr>
          <w:bCs/>
          <w:iCs/>
          <w:color w:val="000000" w:themeColor="text1"/>
        </w:rPr>
        <w:t>[</w:t>
      </w:r>
      <w:r w:rsidRPr="004D2831">
        <w:rPr>
          <w:bCs/>
          <w:iCs/>
          <w:color w:val="000000" w:themeColor="text1"/>
          <w:highlight w:val="yellow"/>
        </w:rPr>
        <w:t>Author list and order is not final</w:t>
      </w:r>
      <w:r w:rsidRPr="004D2831">
        <w:rPr>
          <w:bCs/>
          <w:iCs/>
          <w:color w:val="000000" w:themeColor="text1"/>
        </w:rPr>
        <w:t>]</w:t>
      </w:r>
    </w:p>
    <w:p w14:paraId="6E09BAD9" w14:textId="77777777" w:rsidR="00094A15" w:rsidRPr="004D2831" w:rsidRDefault="00094A15" w:rsidP="00094A15">
      <w:pPr>
        <w:rPr>
          <w:bCs/>
          <w:iCs/>
          <w:color w:val="000000" w:themeColor="text1"/>
          <w:sz w:val="22"/>
        </w:rPr>
      </w:pPr>
      <w:r w:rsidRPr="004D2831">
        <w:rPr>
          <w:bCs/>
          <w:iCs/>
          <w:color w:val="000000" w:themeColor="text1"/>
          <w:sz w:val="22"/>
          <w:vertAlign w:val="superscript"/>
        </w:rPr>
        <w:t>1</w:t>
      </w:r>
      <w:r w:rsidRPr="004D2831">
        <w:rPr>
          <w:bCs/>
          <w:iCs/>
          <w:color w:val="000000" w:themeColor="text1"/>
          <w:sz w:val="22"/>
        </w:rPr>
        <w:t>Donnelly Centre, University of Toronto, Toronto, Ontario, Canada.</w:t>
      </w:r>
    </w:p>
    <w:p w14:paraId="06520D13" w14:textId="77777777" w:rsidR="00094A15" w:rsidRPr="004D2831" w:rsidRDefault="00094A15" w:rsidP="00094A15">
      <w:pPr>
        <w:rPr>
          <w:bCs/>
          <w:iCs/>
          <w:color w:val="000000" w:themeColor="text1"/>
          <w:sz w:val="22"/>
        </w:rPr>
      </w:pPr>
      <w:r w:rsidRPr="004D2831">
        <w:rPr>
          <w:bCs/>
          <w:iCs/>
          <w:color w:val="000000" w:themeColor="text1"/>
          <w:sz w:val="22"/>
          <w:vertAlign w:val="superscript"/>
        </w:rPr>
        <w:t>2</w:t>
      </w:r>
      <w:r w:rsidRPr="004D2831">
        <w:rPr>
          <w:bCs/>
          <w:iCs/>
          <w:color w:val="000000" w:themeColor="text1"/>
          <w:sz w:val="22"/>
        </w:rPr>
        <w:t>Lunenfeld-Tanenbaum Research Institute, Mount Sinai Hospital, Toronto, Ontario, Canada.</w:t>
      </w:r>
    </w:p>
    <w:p w14:paraId="14CC374B" w14:textId="77777777" w:rsidR="00094A15" w:rsidRPr="004D2831" w:rsidRDefault="00094A15" w:rsidP="00094A15">
      <w:pPr>
        <w:rPr>
          <w:bCs/>
          <w:iCs/>
          <w:color w:val="000000" w:themeColor="text1"/>
          <w:sz w:val="22"/>
        </w:rPr>
      </w:pPr>
      <w:r w:rsidRPr="004D2831">
        <w:rPr>
          <w:bCs/>
          <w:iCs/>
          <w:color w:val="000000" w:themeColor="text1"/>
          <w:sz w:val="22"/>
          <w:vertAlign w:val="superscript"/>
        </w:rPr>
        <w:t>3</w:t>
      </w:r>
      <w:r w:rsidRPr="004D2831">
        <w:rPr>
          <w:bCs/>
          <w:iCs/>
          <w:color w:val="000000" w:themeColor="text1"/>
          <w:sz w:val="22"/>
        </w:rPr>
        <w:t>Department of Molecular Genetics, University of Toronto, Toronto, Ontario, Canada.</w:t>
      </w:r>
    </w:p>
    <w:p w14:paraId="210BFD2D" w14:textId="14EDE2E2" w:rsidR="00583AF9" w:rsidRDefault="00583AF9" w:rsidP="00094A15">
      <w:pPr>
        <w:rPr>
          <w:bCs/>
          <w:iCs/>
          <w:color w:val="000000" w:themeColor="text1"/>
          <w:sz w:val="22"/>
          <w:vertAlign w:val="superscript"/>
        </w:rPr>
      </w:pPr>
      <w:r>
        <w:rPr>
          <w:bCs/>
          <w:iCs/>
          <w:color w:val="000000" w:themeColor="text1"/>
          <w:sz w:val="22"/>
          <w:vertAlign w:val="superscript"/>
        </w:rPr>
        <w:t>4</w:t>
      </w:r>
      <w:r w:rsidRPr="004D2831">
        <w:rPr>
          <w:bCs/>
          <w:iCs/>
          <w:color w:val="000000" w:themeColor="text1"/>
          <w:sz w:val="22"/>
        </w:rPr>
        <w:t>Department of Computer Science, University of Toronto, Toronto, Ontario, Canada.</w:t>
      </w:r>
    </w:p>
    <w:p w14:paraId="0773E7A4" w14:textId="2755919E" w:rsidR="00583AF9" w:rsidRPr="009D6422" w:rsidRDefault="00583AF9" w:rsidP="00094A15">
      <w:pPr>
        <w:rPr>
          <w:bCs/>
          <w:iCs/>
          <w:color w:val="000000" w:themeColor="text1"/>
          <w:sz w:val="22"/>
        </w:rPr>
      </w:pPr>
      <w:r>
        <w:rPr>
          <w:bCs/>
          <w:iCs/>
          <w:color w:val="000000" w:themeColor="text1"/>
          <w:sz w:val="22"/>
          <w:vertAlign w:val="superscript"/>
        </w:rPr>
        <w:t>5</w:t>
      </w:r>
      <w:r w:rsidRPr="004D2831">
        <w:rPr>
          <w:bCs/>
          <w:iCs/>
          <w:color w:val="000000" w:themeColor="text1"/>
          <w:sz w:val="22"/>
        </w:rPr>
        <w:t xml:space="preserve">Department of </w:t>
      </w:r>
      <w:r>
        <w:rPr>
          <w:bCs/>
          <w:iCs/>
          <w:color w:val="000000" w:themeColor="text1"/>
          <w:sz w:val="22"/>
        </w:rPr>
        <w:t>Biochemistry</w:t>
      </w:r>
      <w:r w:rsidRPr="004D2831">
        <w:rPr>
          <w:bCs/>
          <w:iCs/>
          <w:color w:val="000000" w:themeColor="text1"/>
          <w:sz w:val="22"/>
        </w:rPr>
        <w:t>, University of Toronto, Toronto, Ontario, Canada.</w:t>
      </w:r>
    </w:p>
    <w:p w14:paraId="448116D4" w14:textId="5E0A00FF" w:rsidR="00583AF9" w:rsidRDefault="00583AF9" w:rsidP="00583AF9">
      <w:pPr>
        <w:rPr>
          <w:bCs/>
          <w:iCs/>
          <w:color w:val="000000" w:themeColor="text1"/>
          <w:sz w:val="22"/>
        </w:rPr>
      </w:pPr>
      <w:r>
        <w:rPr>
          <w:bCs/>
          <w:iCs/>
          <w:color w:val="000000" w:themeColor="text1"/>
          <w:sz w:val="22"/>
          <w:vertAlign w:val="superscript"/>
        </w:rPr>
        <w:t>6</w:t>
      </w:r>
      <w:r w:rsidRPr="004D2831">
        <w:rPr>
          <w:bCs/>
          <w:iCs/>
          <w:color w:val="000000" w:themeColor="text1"/>
          <w:sz w:val="22"/>
        </w:rPr>
        <w:t xml:space="preserve">Department of </w:t>
      </w:r>
      <w:r>
        <w:rPr>
          <w:bCs/>
          <w:iCs/>
          <w:color w:val="000000" w:themeColor="text1"/>
          <w:sz w:val="22"/>
        </w:rPr>
        <w:t>Biological Chemistry and Molecular Pharmacology</w:t>
      </w:r>
      <w:r w:rsidRPr="004D2831">
        <w:rPr>
          <w:bCs/>
          <w:iCs/>
          <w:color w:val="000000" w:themeColor="text1"/>
          <w:sz w:val="22"/>
        </w:rPr>
        <w:t xml:space="preserve">, </w:t>
      </w:r>
      <w:r>
        <w:rPr>
          <w:bCs/>
          <w:iCs/>
          <w:color w:val="000000" w:themeColor="text1"/>
          <w:sz w:val="22"/>
        </w:rPr>
        <w:t>Harvard Medical School, Boston, MA</w:t>
      </w:r>
      <w:r w:rsidR="003A6FED">
        <w:rPr>
          <w:bCs/>
          <w:iCs/>
          <w:color w:val="000000" w:themeColor="text1"/>
          <w:sz w:val="22"/>
        </w:rPr>
        <w:t>, USA</w:t>
      </w:r>
      <w:r w:rsidRPr="004D2831">
        <w:rPr>
          <w:bCs/>
          <w:iCs/>
          <w:color w:val="000000" w:themeColor="text1"/>
          <w:sz w:val="22"/>
        </w:rPr>
        <w:t>.</w:t>
      </w:r>
    </w:p>
    <w:p w14:paraId="79720438" w14:textId="1430BC0A" w:rsidR="00094A15" w:rsidRDefault="003A6FED" w:rsidP="00094A15">
      <w:pPr>
        <w:rPr>
          <w:bCs/>
          <w:iCs/>
          <w:color w:val="000000" w:themeColor="text1"/>
          <w:sz w:val="22"/>
        </w:rPr>
      </w:pPr>
      <w:r>
        <w:rPr>
          <w:bCs/>
          <w:iCs/>
          <w:color w:val="000000" w:themeColor="text1"/>
          <w:sz w:val="22"/>
          <w:vertAlign w:val="superscript"/>
        </w:rPr>
        <w:t>7</w:t>
      </w:r>
      <w:r w:rsidR="00583AF9" w:rsidRPr="004D2831">
        <w:rPr>
          <w:bCs/>
          <w:iCs/>
          <w:color w:val="000000" w:themeColor="text1"/>
          <w:sz w:val="22"/>
        </w:rPr>
        <w:t xml:space="preserve">Synthetic </w:t>
      </w:r>
      <w:r w:rsidR="00094A15" w:rsidRPr="004D2831">
        <w:rPr>
          <w:bCs/>
          <w:iCs/>
          <w:color w:val="000000" w:themeColor="text1"/>
          <w:sz w:val="22"/>
        </w:rPr>
        <w:t>Biology Division, Research Center for Advanced Science and Technology, the University of Tokyo, Tokyo, Japan.</w:t>
      </w:r>
    </w:p>
    <w:p w14:paraId="2618DF97" w14:textId="263C8B6E" w:rsidR="00094A15" w:rsidRPr="00925FC8" w:rsidRDefault="003A6FED" w:rsidP="00094A15">
      <w:pPr>
        <w:rPr>
          <w:bCs/>
          <w:iCs/>
          <w:color w:val="000000" w:themeColor="text1"/>
          <w:sz w:val="22"/>
        </w:rPr>
      </w:pPr>
      <w:r>
        <w:rPr>
          <w:bCs/>
          <w:iCs/>
          <w:color w:val="000000" w:themeColor="text1"/>
          <w:sz w:val="22"/>
          <w:vertAlign w:val="superscript"/>
        </w:rPr>
        <w:t>8</w:t>
      </w:r>
      <w:r w:rsidRPr="00B16CEB">
        <w:rPr>
          <w:bCs/>
          <w:iCs/>
          <w:color w:val="000000" w:themeColor="text1"/>
          <w:sz w:val="22"/>
        </w:rPr>
        <w:t xml:space="preserve">Department </w:t>
      </w:r>
      <w:r w:rsidR="00094A15" w:rsidRPr="00B16CEB">
        <w:rPr>
          <w:bCs/>
          <w:iCs/>
          <w:color w:val="000000" w:themeColor="text1"/>
          <w:sz w:val="22"/>
        </w:rPr>
        <w:t>of Biological Sciences, School of Sc</w:t>
      </w:r>
      <w:r w:rsidR="00094A15">
        <w:rPr>
          <w:bCs/>
          <w:iCs/>
          <w:color w:val="000000" w:themeColor="text1"/>
          <w:sz w:val="22"/>
        </w:rPr>
        <w:t>ience, t</w:t>
      </w:r>
      <w:r w:rsidR="00094A15" w:rsidRPr="00B16CEB">
        <w:rPr>
          <w:bCs/>
          <w:iCs/>
          <w:color w:val="000000" w:themeColor="text1"/>
          <w:sz w:val="22"/>
        </w:rPr>
        <w:t>he University of Tokyo, Tokyo, Japan.</w:t>
      </w:r>
    </w:p>
    <w:p w14:paraId="23467874" w14:textId="38160222" w:rsidR="00094A15" w:rsidRPr="00B16CEB" w:rsidRDefault="003A6FED" w:rsidP="00094A15">
      <w:pPr>
        <w:rPr>
          <w:bCs/>
          <w:iCs/>
          <w:color w:val="000000" w:themeColor="text1"/>
          <w:sz w:val="22"/>
        </w:rPr>
      </w:pPr>
      <w:r>
        <w:rPr>
          <w:bCs/>
          <w:iCs/>
          <w:color w:val="000000" w:themeColor="text1"/>
          <w:sz w:val="22"/>
          <w:vertAlign w:val="superscript"/>
          <w:lang w:val="en-GB"/>
        </w:rPr>
        <w:t>9</w:t>
      </w:r>
      <w:r w:rsidRPr="00B16CEB">
        <w:rPr>
          <w:bCs/>
          <w:iCs/>
          <w:color w:val="000000" w:themeColor="text1"/>
          <w:sz w:val="22"/>
        </w:rPr>
        <w:t xml:space="preserve">Institute </w:t>
      </w:r>
      <w:r w:rsidR="00094A15" w:rsidRPr="00B16CEB">
        <w:rPr>
          <w:bCs/>
          <w:iCs/>
          <w:color w:val="000000" w:themeColor="text1"/>
          <w:sz w:val="22"/>
        </w:rPr>
        <w:t xml:space="preserve">for Advanced Biosciences, Keio University, </w:t>
      </w:r>
      <w:proofErr w:type="spellStart"/>
      <w:r w:rsidR="00094A15" w:rsidRPr="00B16CEB">
        <w:rPr>
          <w:bCs/>
          <w:iCs/>
          <w:color w:val="000000" w:themeColor="text1"/>
          <w:sz w:val="22"/>
        </w:rPr>
        <w:t>Tsuruoka</w:t>
      </w:r>
      <w:proofErr w:type="spellEnd"/>
      <w:r w:rsidR="00094A15" w:rsidRPr="00B16CEB">
        <w:rPr>
          <w:bCs/>
          <w:iCs/>
          <w:color w:val="000000" w:themeColor="text1"/>
          <w:sz w:val="22"/>
        </w:rPr>
        <w:t>, Japan.</w:t>
      </w:r>
    </w:p>
    <w:p w14:paraId="6187B063" w14:textId="62439A17" w:rsidR="00094A15" w:rsidRPr="004D2831" w:rsidRDefault="003A6FED" w:rsidP="00094A15">
      <w:pPr>
        <w:rPr>
          <w:bCs/>
          <w:iCs/>
          <w:color w:val="000000" w:themeColor="text1"/>
          <w:sz w:val="22"/>
        </w:rPr>
      </w:pPr>
      <w:r>
        <w:rPr>
          <w:bCs/>
          <w:iCs/>
          <w:color w:val="000000" w:themeColor="text1"/>
          <w:sz w:val="22"/>
          <w:vertAlign w:val="superscript"/>
        </w:rPr>
        <w:t>10</w:t>
      </w:r>
      <w:r w:rsidRPr="00B16CEB">
        <w:rPr>
          <w:bCs/>
          <w:iCs/>
          <w:color w:val="000000" w:themeColor="text1"/>
          <w:sz w:val="22"/>
        </w:rPr>
        <w:t>PRESTO</w:t>
      </w:r>
      <w:r w:rsidR="00094A15" w:rsidRPr="00B16CEB">
        <w:rPr>
          <w:bCs/>
          <w:iCs/>
          <w:color w:val="000000" w:themeColor="text1"/>
          <w:sz w:val="22"/>
        </w:rPr>
        <w:t>, Japan Science and Technology Agency, Tokyo, Japan.</w:t>
      </w:r>
    </w:p>
    <w:p w14:paraId="2398D1E3" w14:textId="54217266" w:rsidR="00094A15" w:rsidRDefault="003A6FED" w:rsidP="00094A15">
      <w:pPr>
        <w:rPr>
          <w:bCs/>
          <w:iCs/>
          <w:color w:val="000000" w:themeColor="text1"/>
          <w:sz w:val="22"/>
        </w:rPr>
      </w:pPr>
      <w:r>
        <w:rPr>
          <w:bCs/>
          <w:iCs/>
          <w:color w:val="000000" w:themeColor="text1"/>
          <w:sz w:val="22"/>
          <w:vertAlign w:val="superscript"/>
        </w:rPr>
        <w:t>11</w:t>
      </w:r>
      <w:r w:rsidR="00094A15">
        <w:rPr>
          <w:bCs/>
          <w:iCs/>
          <w:color w:val="000000" w:themeColor="text1"/>
          <w:sz w:val="22"/>
        </w:rPr>
        <w:t>Canadian Institute for Advanced Research, Toronto</w:t>
      </w:r>
      <w:r w:rsidR="00094A15" w:rsidRPr="004D2831">
        <w:rPr>
          <w:bCs/>
          <w:iCs/>
          <w:color w:val="000000" w:themeColor="text1"/>
          <w:sz w:val="22"/>
        </w:rPr>
        <w:t>, Ontario, Canada.</w:t>
      </w:r>
    </w:p>
    <w:p w14:paraId="2FDEA501" w14:textId="64559B9A" w:rsidR="003A6FED" w:rsidRPr="003A6FED" w:rsidRDefault="003A6FED" w:rsidP="00094A15">
      <w:pPr>
        <w:rPr>
          <w:bCs/>
          <w:iCs/>
          <w:color w:val="000000" w:themeColor="text1"/>
          <w:sz w:val="22"/>
        </w:rPr>
      </w:pPr>
      <w:r>
        <w:rPr>
          <w:bCs/>
          <w:iCs/>
          <w:color w:val="000000" w:themeColor="text1"/>
          <w:sz w:val="22"/>
          <w:vertAlign w:val="superscript"/>
        </w:rPr>
        <w:t>12</w:t>
      </w:r>
      <w:r>
        <w:rPr>
          <w:bCs/>
          <w:iCs/>
          <w:color w:val="000000" w:themeColor="text1"/>
          <w:sz w:val="22"/>
        </w:rPr>
        <w:t>Lead contact</w:t>
      </w:r>
    </w:p>
    <w:p w14:paraId="386AD19B" w14:textId="5D9AAD4B" w:rsidR="003A6FED" w:rsidRPr="004D2831" w:rsidRDefault="003A6FED" w:rsidP="00094A15">
      <w:pPr>
        <w:rPr>
          <w:bCs/>
          <w:iCs/>
          <w:color w:val="000000" w:themeColor="text1"/>
          <w:sz w:val="22"/>
        </w:rPr>
      </w:pPr>
      <w:r>
        <w:rPr>
          <w:bCs/>
          <w:iCs/>
          <w:color w:val="000000" w:themeColor="text1"/>
          <w:sz w:val="22"/>
          <w:vertAlign w:val="superscript"/>
        </w:rPr>
        <w:t>*</w:t>
      </w:r>
      <w:r>
        <w:rPr>
          <w:bCs/>
          <w:iCs/>
          <w:color w:val="000000" w:themeColor="text1"/>
          <w:sz w:val="22"/>
        </w:rPr>
        <w:t>Correspondence:</w:t>
      </w:r>
      <w:r>
        <w:rPr>
          <w:b/>
          <w:bCs/>
          <w:iCs/>
          <w:color w:val="000000" w:themeColor="text1"/>
          <w:sz w:val="22"/>
        </w:rPr>
        <w:t xml:space="preserve"> </w:t>
      </w:r>
      <w:hyperlink r:id="rId8" w:history="1">
        <w:r w:rsidRPr="000008C7">
          <w:rPr>
            <w:rStyle w:val="Hyperlink"/>
            <w:bCs/>
            <w:iCs/>
            <w:sz w:val="22"/>
          </w:rPr>
          <w:t>fritz.roth@utoronto.ca</w:t>
        </w:r>
      </w:hyperlink>
      <w:r>
        <w:rPr>
          <w:bCs/>
          <w:iCs/>
          <w:color w:val="000000" w:themeColor="text1"/>
          <w:sz w:val="22"/>
        </w:rPr>
        <w:t xml:space="preserve"> (F.P.R.), </w:t>
      </w:r>
      <w:hyperlink r:id="rId9" w:history="1">
        <w:r w:rsidRPr="000008C7">
          <w:rPr>
            <w:rStyle w:val="Hyperlink"/>
            <w:bCs/>
            <w:iCs/>
            <w:sz w:val="22"/>
          </w:rPr>
          <w:t>yachie@synbiol.rcast.u-tokyo.ac.jp</w:t>
        </w:r>
      </w:hyperlink>
      <w:r>
        <w:rPr>
          <w:bCs/>
          <w:iCs/>
          <w:color w:val="000000" w:themeColor="text1"/>
          <w:sz w:val="22"/>
        </w:rPr>
        <w:t xml:space="preserve"> (N.Y.)</w:t>
      </w:r>
    </w:p>
    <w:p w14:paraId="36465EFA" w14:textId="77777777" w:rsidR="00653477" w:rsidRPr="00233F15" w:rsidRDefault="00653477" w:rsidP="00224FCB">
      <w:pPr>
        <w:rPr>
          <w:bCs/>
          <w:iCs/>
          <w:color w:val="000000" w:themeColor="text1"/>
        </w:rPr>
      </w:pPr>
    </w:p>
    <w:p w14:paraId="194FAB41" w14:textId="77777777" w:rsidR="00B0183A" w:rsidRDefault="00B0183A" w:rsidP="00224FCB">
      <w:pPr>
        <w:outlineLvl w:val="0"/>
        <w:rPr>
          <w:b/>
          <w:bCs/>
          <w:iCs/>
          <w:color w:val="000000" w:themeColor="text1"/>
          <w:sz w:val="28"/>
        </w:rPr>
      </w:pPr>
      <w:r w:rsidRPr="00233F15">
        <w:rPr>
          <w:b/>
          <w:bCs/>
          <w:iCs/>
          <w:color w:val="000000" w:themeColor="text1"/>
          <w:sz w:val="28"/>
        </w:rPr>
        <w:t>Abstract</w:t>
      </w:r>
    </w:p>
    <w:p w14:paraId="21B9CC65" w14:textId="3CD4AD5B" w:rsidR="00815669" w:rsidRDefault="00D93A03" w:rsidP="00815669">
      <w:pPr>
        <w:jc w:val="both"/>
        <w:rPr>
          <w:rFonts w:eastAsia="Times New Roman"/>
        </w:rPr>
      </w:pPr>
      <w:r w:rsidRPr="00EC2F5D">
        <w:rPr>
          <w:rFonts w:eastAsia="Times New Roman"/>
        </w:rPr>
        <w:t>C</w:t>
      </w:r>
      <w:r w:rsidR="003A50F6" w:rsidRPr="00EC2F5D">
        <w:rPr>
          <w:rFonts w:eastAsia="Times New Roman"/>
        </w:rPr>
        <w:t xml:space="preserve">omplex genotype-to-trait relationships </w:t>
      </w:r>
      <w:r w:rsidR="00DE366E" w:rsidRPr="00EC2F5D">
        <w:rPr>
          <w:rFonts w:eastAsia="Times New Roman"/>
        </w:rPr>
        <w:t xml:space="preserve">can </w:t>
      </w:r>
      <w:r w:rsidRPr="00EC2F5D">
        <w:rPr>
          <w:rFonts w:eastAsia="Times New Roman"/>
        </w:rPr>
        <w:t xml:space="preserve">be understood by </w:t>
      </w:r>
      <w:r w:rsidR="003A50F6" w:rsidRPr="00EC2F5D">
        <w:rPr>
          <w:rFonts w:eastAsia="Times New Roman"/>
        </w:rPr>
        <w:t>perturbing genes in many diff</w:t>
      </w:r>
      <w:r w:rsidR="0032120F" w:rsidRPr="00EC2F5D">
        <w:rPr>
          <w:rFonts w:eastAsia="Times New Roman"/>
        </w:rPr>
        <w:t>erent combinations and observing</w:t>
      </w:r>
      <w:r w:rsidR="00DE366E" w:rsidRPr="00EC2F5D">
        <w:rPr>
          <w:rFonts w:eastAsia="Times New Roman"/>
        </w:rPr>
        <w:t xml:space="preserve"> the impact</w:t>
      </w:r>
      <w:r w:rsidR="003A50F6" w:rsidRPr="00EC2F5D">
        <w:rPr>
          <w:rFonts w:eastAsia="Times New Roman"/>
        </w:rPr>
        <w:t>. H</w:t>
      </w:r>
      <w:r w:rsidR="00DE366E" w:rsidRPr="00EC2F5D">
        <w:rPr>
          <w:rFonts w:eastAsia="Times New Roman"/>
        </w:rPr>
        <w:t>ere,</w:t>
      </w:r>
      <w:r w:rsidR="00EF6B49" w:rsidRPr="00EC2F5D">
        <w:rPr>
          <w:rFonts w:eastAsia="Times New Roman"/>
        </w:rPr>
        <w:t xml:space="preserve"> </w:t>
      </w:r>
      <w:r w:rsidR="00D31B40" w:rsidRPr="00EC2F5D">
        <w:rPr>
          <w:rFonts w:eastAsia="Times New Roman"/>
        </w:rPr>
        <w:t>w</w:t>
      </w:r>
      <w:r w:rsidR="00B15EC7" w:rsidRPr="00EC2F5D">
        <w:rPr>
          <w:rFonts w:eastAsia="Times New Roman"/>
        </w:rPr>
        <w:t>e describe a method to efficiently engineer</w:t>
      </w:r>
      <w:r w:rsidR="008B2CEA" w:rsidRPr="00EC2F5D">
        <w:rPr>
          <w:rFonts w:eastAsia="Times New Roman"/>
        </w:rPr>
        <w:t>, genotype,</w:t>
      </w:r>
      <w:r w:rsidR="00B15EC7" w:rsidRPr="00EC2F5D">
        <w:rPr>
          <w:rFonts w:eastAsia="Times New Roman"/>
        </w:rPr>
        <w:t xml:space="preserve"> and phenotype </w:t>
      </w:r>
      <w:r w:rsidR="000A070F" w:rsidRPr="00EC2F5D">
        <w:rPr>
          <w:rFonts w:eastAsia="Times New Roman"/>
        </w:rPr>
        <w:t xml:space="preserve">complex </w:t>
      </w:r>
      <w:r w:rsidR="00B15EC7" w:rsidRPr="00EC2F5D">
        <w:rPr>
          <w:rFonts w:eastAsia="Times New Roman"/>
        </w:rPr>
        <w:t>multi-gene varian</w:t>
      </w:r>
      <w:r w:rsidR="00896201" w:rsidRPr="00EC2F5D">
        <w:rPr>
          <w:rFonts w:eastAsia="Times New Roman"/>
        </w:rPr>
        <w:t>t combinations within a target</w:t>
      </w:r>
      <w:r w:rsidR="00B15EC7" w:rsidRPr="00EC2F5D">
        <w:rPr>
          <w:rFonts w:eastAsia="Times New Roman"/>
        </w:rPr>
        <w:t xml:space="preserve"> gene set, enabling a deep combinatorial genetic analysis (DCGA).</w:t>
      </w:r>
      <w:r w:rsidR="00B03BB0" w:rsidRPr="00EC2F5D">
        <w:rPr>
          <w:rFonts w:eastAsia="Times New Roman"/>
        </w:rPr>
        <w:t xml:space="preserve">  </w:t>
      </w:r>
      <w:r w:rsidR="004931FF" w:rsidRPr="00EC2F5D">
        <w:rPr>
          <w:rFonts w:eastAsia="Times New Roman"/>
        </w:rPr>
        <w:t xml:space="preserve">Applying </w:t>
      </w:r>
      <w:r w:rsidRPr="00EC2F5D">
        <w:rPr>
          <w:rFonts w:eastAsia="Times New Roman"/>
        </w:rPr>
        <w:t xml:space="preserve">DCGA </w:t>
      </w:r>
      <w:r w:rsidR="004931FF" w:rsidRPr="00EC2F5D">
        <w:rPr>
          <w:rFonts w:eastAsia="Times New Roman"/>
        </w:rPr>
        <w:t>to</w:t>
      </w:r>
      <w:r w:rsidR="008B2CEA" w:rsidRPr="00EC2F5D">
        <w:rPr>
          <w:rFonts w:eastAsia="Times New Roman"/>
        </w:rPr>
        <w:t xml:space="preserve"> 16 yeast ABC transporters, w</w:t>
      </w:r>
      <w:r w:rsidR="00B03BB0" w:rsidRPr="00EC2F5D">
        <w:rPr>
          <w:rFonts w:eastAsia="Times New Roman"/>
        </w:rPr>
        <w:t>e</w:t>
      </w:r>
      <w:r w:rsidR="004348F6" w:rsidRPr="00EC2F5D">
        <w:rPr>
          <w:rFonts w:eastAsia="Times New Roman"/>
        </w:rPr>
        <w:t xml:space="preserve"> </w:t>
      </w:r>
      <w:r w:rsidR="0062058B" w:rsidRPr="00EC2F5D">
        <w:rPr>
          <w:rFonts w:eastAsia="Times New Roman"/>
        </w:rPr>
        <w:t>generate</w:t>
      </w:r>
      <w:r w:rsidRPr="00EC2F5D">
        <w:rPr>
          <w:rFonts w:eastAsia="Times New Roman"/>
        </w:rPr>
        <w:t>d</w:t>
      </w:r>
      <w:r w:rsidR="008B2CEA" w:rsidRPr="00EC2F5D">
        <w:rPr>
          <w:rFonts w:eastAsia="Times New Roman"/>
        </w:rPr>
        <w:t xml:space="preserve"> </w:t>
      </w:r>
      <w:r w:rsidRPr="00EC2F5D">
        <w:rPr>
          <w:rFonts w:eastAsia="Times New Roman"/>
        </w:rPr>
        <w:t xml:space="preserve">and genotyped </w:t>
      </w:r>
      <w:r w:rsidR="008B2CEA" w:rsidRPr="00EC2F5D">
        <w:rPr>
          <w:rFonts w:eastAsia="Times New Roman"/>
        </w:rPr>
        <w:t xml:space="preserve">&gt;5,000 strains bearing </w:t>
      </w:r>
      <w:r w:rsidRPr="00EC2F5D">
        <w:rPr>
          <w:rFonts w:eastAsia="Times New Roman"/>
        </w:rPr>
        <w:t xml:space="preserve">deletions of </w:t>
      </w:r>
      <w:r w:rsidR="00E13594" w:rsidRPr="00EC2F5D">
        <w:rPr>
          <w:rFonts w:eastAsia="Times New Roman"/>
        </w:rPr>
        <w:t>random</w:t>
      </w:r>
      <w:r w:rsidR="007068F3" w:rsidRPr="00EC2F5D">
        <w:rPr>
          <w:rFonts w:eastAsia="Times New Roman"/>
        </w:rPr>
        <w:t xml:space="preserve"> </w:t>
      </w:r>
      <w:r w:rsidR="009D32FD" w:rsidRPr="00EC2F5D">
        <w:rPr>
          <w:rFonts w:eastAsia="Times New Roman"/>
        </w:rPr>
        <w:t>subsets</w:t>
      </w:r>
      <w:r w:rsidR="00BF4275" w:rsidRPr="00EC2F5D">
        <w:rPr>
          <w:rFonts w:eastAsia="Times New Roman"/>
        </w:rPr>
        <w:t xml:space="preserve"> of transporters</w:t>
      </w:r>
      <w:r w:rsidR="00E52C1F" w:rsidRPr="00EC2F5D">
        <w:rPr>
          <w:rFonts w:eastAsia="Times New Roman"/>
        </w:rPr>
        <w:t xml:space="preserve">, </w:t>
      </w:r>
      <w:r w:rsidRPr="00EC2F5D">
        <w:rPr>
          <w:rFonts w:eastAsia="Times New Roman"/>
        </w:rPr>
        <w:t xml:space="preserve">and </w:t>
      </w:r>
      <w:r w:rsidR="0062058B" w:rsidRPr="00EC2F5D">
        <w:rPr>
          <w:rFonts w:eastAsia="Times New Roman"/>
        </w:rPr>
        <w:t>profil</w:t>
      </w:r>
      <w:r w:rsidRPr="00EC2F5D">
        <w:rPr>
          <w:rFonts w:eastAsia="Times New Roman"/>
        </w:rPr>
        <w:t>ed</w:t>
      </w:r>
      <w:r w:rsidR="00CC12F5" w:rsidRPr="00EC2F5D">
        <w:rPr>
          <w:rFonts w:eastAsia="Times New Roman"/>
        </w:rPr>
        <w:t xml:space="preserve"> each strain for </w:t>
      </w:r>
      <w:r w:rsidR="00815669" w:rsidRPr="00EC2F5D">
        <w:rPr>
          <w:rFonts w:eastAsia="Times New Roman"/>
        </w:rPr>
        <w:t xml:space="preserve">resistance to each of 16 bioactive compounds (‘drugs’). </w:t>
      </w:r>
      <w:r w:rsidR="00CC12F5" w:rsidRPr="00EC2F5D">
        <w:rPr>
          <w:rFonts w:eastAsia="Times New Roman"/>
        </w:rPr>
        <w:t xml:space="preserve"> </w:t>
      </w:r>
      <w:r w:rsidR="009D32FD" w:rsidRPr="00EC2F5D">
        <w:rPr>
          <w:rFonts w:eastAsia="Times New Roman"/>
        </w:rPr>
        <w:t xml:space="preserve">DCGA revealed </w:t>
      </w:r>
      <w:r w:rsidR="00376F16" w:rsidRPr="00EC2F5D">
        <w:rPr>
          <w:rFonts w:eastAsia="Times New Roman"/>
        </w:rPr>
        <w:t xml:space="preserve">a </w:t>
      </w:r>
      <w:r w:rsidR="00CC12F5" w:rsidRPr="00EC2F5D">
        <w:rPr>
          <w:rFonts w:eastAsia="Times New Roman"/>
        </w:rPr>
        <w:t xml:space="preserve">complex </w:t>
      </w:r>
      <w:r w:rsidR="0092633C" w:rsidRPr="00EC2F5D">
        <w:rPr>
          <w:rFonts w:eastAsia="Times New Roman"/>
        </w:rPr>
        <w:t>g</w:t>
      </w:r>
      <w:r w:rsidR="009D32FD" w:rsidRPr="00EC2F5D">
        <w:rPr>
          <w:rFonts w:eastAsia="Times New Roman"/>
        </w:rPr>
        <w:t>en</w:t>
      </w:r>
      <w:r w:rsidR="00376F16" w:rsidRPr="00EC2F5D">
        <w:rPr>
          <w:rFonts w:eastAsia="Times New Roman"/>
        </w:rPr>
        <w:t>otype-to-resistance landscape</w:t>
      </w:r>
      <w:r w:rsidR="00636256" w:rsidRPr="00EC2F5D">
        <w:rPr>
          <w:rFonts w:eastAsia="Times New Roman"/>
        </w:rPr>
        <w:t>,</w:t>
      </w:r>
      <w:r w:rsidR="00F53AFE" w:rsidRPr="00EC2F5D">
        <w:rPr>
          <w:rFonts w:eastAsia="Times New Roman"/>
        </w:rPr>
        <w:t xml:space="preserve"> showing</w:t>
      </w:r>
      <w:r w:rsidR="00CC12F5" w:rsidRPr="00EC2F5D">
        <w:rPr>
          <w:rFonts w:eastAsia="Times New Roman"/>
        </w:rPr>
        <w:t xml:space="preserve"> high-order</w:t>
      </w:r>
      <w:r w:rsidR="0092633C" w:rsidRPr="00EC2F5D">
        <w:rPr>
          <w:rFonts w:eastAsia="Times New Roman"/>
        </w:rPr>
        <w:t xml:space="preserve"> drug-dependent genetic interactions for 13 of the 16 transporters studied.</w:t>
      </w:r>
      <w:r w:rsidR="00D61751" w:rsidRPr="00EC2F5D">
        <w:rPr>
          <w:rFonts w:eastAsia="Times New Roman"/>
        </w:rPr>
        <w:t xml:space="preserve">  </w:t>
      </w:r>
      <w:r w:rsidR="00C17185" w:rsidRPr="00EC2F5D">
        <w:rPr>
          <w:rFonts w:eastAsia="Times New Roman"/>
        </w:rPr>
        <w:t>We develop</w:t>
      </w:r>
      <w:r w:rsidR="00E36C9D" w:rsidRPr="00EC2F5D">
        <w:rPr>
          <w:rFonts w:eastAsia="Times New Roman"/>
        </w:rPr>
        <w:t>ed</w:t>
      </w:r>
      <w:r w:rsidR="004C4223" w:rsidRPr="00EC2F5D">
        <w:rPr>
          <w:rFonts w:eastAsia="Times New Roman"/>
        </w:rPr>
        <w:t xml:space="preserve"> a</w:t>
      </w:r>
      <w:r w:rsidR="00376F16" w:rsidRPr="00EC2F5D">
        <w:rPr>
          <w:rFonts w:eastAsia="Times New Roman"/>
        </w:rPr>
        <w:t xml:space="preserve"> neural network</w:t>
      </w:r>
      <w:r w:rsidR="004C4223" w:rsidRPr="00EC2F5D">
        <w:rPr>
          <w:rFonts w:eastAsia="Times New Roman"/>
        </w:rPr>
        <w:t xml:space="preserve"> to</w:t>
      </w:r>
      <w:r w:rsidR="00376F16" w:rsidRPr="00EC2F5D">
        <w:rPr>
          <w:rFonts w:eastAsia="Times New Roman"/>
        </w:rPr>
        <w:t xml:space="preserve"> </w:t>
      </w:r>
      <w:r w:rsidR="00547F87" w:rsidRPr="00EC2F5D">
        <w:rPr>
          <w:rFonts w:eastAsia="Times New Roman"/>
        </w:rPr>
        <w:t>derive</w:t>
      </w:r>
      <w:r w:rsidR="000D56F9" w:rsidRPr="00EC2F5D">
        <w:rPr>
          <w:rFonts w:eastAsia="Times New Roman"/>
        </w:rPr>
        <w:t xml:space="preserve"> intuitive system model</w:t>
      </w:r>
      <w:r w:rsidR="005030F1" w:rsidRPr="00EC2F5D">
        <w:rPr>
          <w:rFonts w:eastAsia="Times New Roman"/>
        </w:rPr>
        <w:t>s</w:t>
      </w:r>
      <w:r w:rsidR="000D56F9" w:rsidRPr="00EC2F5D">
        <w:rPr>
          <w:rFonts w:eastAsia="Times New Roman"/>
        </w:rPr>
        <w:t xml:space="preserve"> </w:t>
      </w:r>
      <w:r w:rsidR="004E3329" w:rsidRPr="00EC2F5D">
        <w:rPr>
          <w:bCs/>
          <w:iCs/>
          <w:color w:val="000000" w:themeColor="text1"/>
        </w:rPr>
        <w:t>from the</w:t>
      </w:r>
      <w:r w:rsidR="00314DE5" w:rsidRPr="00EC2F5D">
        <w:rPr>
          <w:bCs/>
          <w:iCs/>
          <w:color w:val="000000" w:themeColor="text1"/>
        </w:rPr>
        <w:t>se</w:t>
      </w:r>
      <w:r w:rsidR="009B1502" w:rsidRPr="00EC2F5D">
        <w:rPr>
          <w:bCs/>
          <w:iCs/>
          <w:color w:val="000000" w:themeColor="text1"/>
        </w:rPr>
        <w:t xml:space="preserve"> </w:t>
      </w:r>
      <w:r w:rsidR="00EF6B49" w:rsidRPr="00EC2F5D">
        <w:rPr>
          <w:bCs/>
          <w:iCs/>
          <w:color w:val="000000" w:themeColor="text1"/>
        </w:rPr>
        <w:t xml:space="preserve">complex </w:t>
      </w:r>
      <w:r w:rsidR="00574814" w:rsidRPr="00EC2F5D">
        <w:rPr>
          <w:bCs/>
          <w:iCs/>
          <w:color w:val="000000" w:themeColor="text1"/>
        </w:rPr>
        <w:t>genetic relationships</w:t>
      </w:r>
      <w:r w:rsidR="00376F16" w:rsidRPr="00EC2F5D">
        <w:rPr>
          <w:bCs/>
          <w:iCs/>
          <w:color w:val="000000" w:themeColor="text1"/>
        </w:rPr>
        <w:t>.</w:t>
      </w:r>
      <w:r w:rsidR="00376F16" w:rsidRPr="00EC2F5D">
        <w:rPr>
          <w:rFonts w:eastAsia="Times New Roman"/>
        </w:rPr>
        <w:t xml:space="preserve"> </w:t>
      </w:r>
      <w:r w:rsidRPr="00EC2F5D">
        <w:rPr>
          <w:rFonts w:eastAsia="Times New Roman"/>
        </w:rPr>
        <w:t>Guided by m</w:t>
      </w:r>
      <w:r w:rsidR="00D61751" w:rsidRPr="00EC2F5D">
        <w:rPr>
          <w:rFonts w:eastAsia="Times New Roman"/>
        </w:rPr>
        <w:t>odeling</w:t>
      </w:r>
      <w:r w:rsidR="0044538E">
        <w:rPr>
          <w:rFonts w:eastAsia="Times New Roman"/>
        </w:rPr>
        <w:t>, we</w:t>
      </w:r>
      <w:r w:rsidR="004862F7" w:rsidRPr="00EC2F5D">
        <w:rPr>
          <w:rFonts w:eastAsia="Times New Roman"/>
        </w:rPr>
        <w:t xml:space="preserve"> furthe</w:t>
      </w:r>
      <w:r w:rsidR="00CC12F5" w:rsidRPr="00EC2F5D">
        <w:rPr>
          <w:rFonts w:eastAsia="Times New Roman"/>
        </w:rPr>
        <w:t>r characteriz</w:t>
      </w:r>
      <w:r w:rsidRPr="00EC2F5D">
        <w:rPr>
          <w:rFonts w:eastAsia="Times New Roman"/>
        </w:rPr>
        <w:t>ed</w:t>
      </w:r>
      <w:r w:rsidR="00CC12F5" w:rsidRPr="00EC2F5D">
        <w:rPr>
          <w:rFonts w:eastAsia="Times New Roman"/>
        </w:rPr>
        <w:t xml:space="preserve"> </w:t>
      </w:r>
      <w:r w:rsidRPr="00EC2F5D">
        <w:rPr>
          <w:rFonts w:eastAsia="Times New Roman"/>
        </w:rPr>
        <w:t xml:space="preserve">a </w:t>
      </w:r>
      <w:r w:rsidR="006E1CF7" w:rsidRPr="00EC2F5D">
        <w:rPr>
          <w:rFonts w:eastAsia="Times New Roman"/>
        </w:rPr>
        <w:t xml:space="preserve">quadruple knockout </w:t>
      </w:r>
      <w:r w:rsidRPr="00EC2F5D">
        <w:rPr>
          <w:rFonts w:eastAsia="Times New Roman"/>
        </w:rPr>
        <w:t xml:space="preserve">strain </w:t>
      </w:r>
      <w:r w:rsidR="006E1CF7" w:rsidRPr="00EC2F5D">
        <w:rPr>
          <w:rFonts w:eastAsia="Times New Roman"/>
        </w:rPr>
        <w:t>(</w:t>
      </w:r>
      <w:r w:rsidR="006E1CF7" w:rsidRPr="00EC2F5D">
        <w:rPr>
          <w:rFonts w:eastAsia="Times New Roman"/>
          <w:i/>
        </w:rPr>
        <w:t>snq2</w:t>
      </w:r>
      <w:r w:rsidR="006E1CF7" w:rsidRPr="00EC2F5D">
        <w:rPr>
          <w:rFonts w:eastAsia="Times New Roman"/>
        </w:rPr>
        <w:t xml:space="preserve">∆ </w:t>
      </w:r>
      <w:r w:rsidR="006E1CF7" w:rsidRPr="00EC2F5D">
        <w:rPr>
          <w:rFonts w:eastAsia="Times New Roman"/>
          <w:i/>
        </w:rPr>
        <w:t>yor1</w:t>
      </w:r>
      <w:r w:rsidR="006E1CF7" w:rsidRPr="00EC2F5D">
        <w:rPr>
          <w:rFonts w:eastAsia="Times New Roman"/>
        </w:rPr>
        <w:t xml:space="preserve">∆ </w:t>
      </w:r>
      <w:r w:rsidR="006E1CF7" w:rsidRPr="00EC2F5D">
        <w:rPr>
          <w:rFonts w:eastAsia="Times New Roman"/>
          <w:i/>
        </w:rPr>
        <w:t>ybt1</w:t>
      </w:r>
      <w:r w:rsidR="006E1CF7" w:rsidRPr="00EC2F5D">
        <w:rPr>
          <w:rFonts w:eastAsia="Times New Roman"/>
        </w:rPr>
        <w:t xml:space="preserve">∆ </w:t>
      </w:r>
      <w:r w:rsidR="006E1CF7" w:rsidRPr="00EC2F5D">
        <w:rPr>
          <w:rFonts w:eastAsia="Times New Roman"/>
          <w:i/>
        </w:rPr>
        <w:t>ycf1</w:t>
      </w:r>
      <w:r w:rsidR="006E1CF7" w:rsidRPr="00EC2F5D">
        <w:rPr>
          <w:rFonts w:eastAsia="Times New Roman"/>
        </w:rPr>
        <w:t xml:space="preserve">∆) </w:t>
      </w:r>
      <w:r w:rsidRPr="00EC2F5D">
        <w:rPr>
          <w:rFonts w:eastAsia="Times New Roman"/>
        </w:rPr>
        <w:t xml:space="preserve">which unexpectedly </w:t>
      </w:r>
      <w:r w:rsidR="006E1CF7" w:rsidRPr="00EC2F5D">
        <w:rPr>
          <w:rFonts w:eastAsia="Times New Roman"/>
        </w:rPr>
        <w:t xml:space="preserve">showed </w:t>
      </w:r>
      <w:r w:rsidRPr="00EC2F5D">
        <w:rPr>
          <w:rFonts w:eastAsia="Times New Roman"/>
        </w:rPr>
        <w:t xml:space="preserve">high </w:t>
      </w:r>
      <w:r w:rsidRPr="003B24A9">
        <w:rPr>
          <w:rFonts w:eastAsia="Times New Roman"/>
          <w:i/>
        </w:rPr>
        <w:t>PDR5</w:t>
      </w:r>
      <w:r w:rsidRPr="00EC2F5D">
        <w:rPr>
          <w:rFonts w:eastAsia="Times New Roman"/>
        </w:rPr>
        <w:t xml:space="preserve">-dependent </w:t>
      </w:r>
      <w:r w:rsidR="006E1CF7" w:rsidRPr="00EC2F5D">
        <w:rPr>
          <w:rFonts w:eastAsia="Times New Roman"/>
        </w:rPr>
        <w:t xml:space="preserve">resistance </w:t>
      </w:r>
      <w:r w:rsidRPr="00EC2F5D">
        <w:rPr>
          <w:rFonts w:eastAsia="Times New Roman"/>
        </w:rPr>
        <w:t>to fluconazole</w:t>
      </w:r>
      <w:r w:rsidR="006E1CF7" w:rsidRPr="00EC2F5D">
        <w:rPr>
          <w:rFonts w:eastAsia="Times New Roman"/>
        </w:rPr>
        <w:t>.</w:t>
      </w:r>
      <w:r w:rsidR="008B2CEA" w:rsidRPr="00EC2F5D">
        <w:rPr>
          <w:rFonts w:eastAsia="Times New Roman"/>
        </w:rPr>
        <w:t xml:space="preserve"> </w:t>
      </w:r>
      <w:r w:rsidRPr="00EC2F5D">
        <w:rPr>
          <w:rFonts w:eastAsia="Times New Roman"/>
        </w:rPr>
        <w:t xml:space="preserve">Results showed that </w:t>
      </w:r>
      <w:r w:rsidR="00815669" w:rsidRPr="00EC2F5D">
        <w:rPr>
          <w:rFonts w:eastAsia="Times New Roman"/>
        </w:rPr>
        <w:t xml:space="preserve">high-order genotype-to-trait relationships </w:t>
      </w:r>
      <w:r w:rsidRPr="00EC2F5D">
        <w:rPr>
          <w:rFonts w:eastAsia="Times New Roman"/>
        </w:rPr>
        <w:t xml:space="preserve">discovered by DCGA can help </w:t>
      </w:r>
      <w:r w:rsidR="00815669" w:rsidRPr="00EC2F5D">
        <w:rPr>
          <w:rFonts w:eastAsia="Times New Roman"/>
        </w:rPr>
        <w:t>dissect complex biological systems.</w:t>
      </w:r>
    </w:p>
    <w:p w14:paraId="1228BE8C" w14:textId="77777777" w:rsidR="0098786A" w:rsidRDefault="0098786A">
      <w:pPr>
        <w:rPr>
          <w:rFonts w:eastAsia="Times New Roman"/>
        </w:rPr>
      </w:pPr>
      <w:r>
        <w:rPr>
          <w:rFonts w:eastAsia="Times New Roman"/>
        </w:rPr>
        <w:br w:type="page"/>
      </w:r>
    </w:p>
    <w:p w14:paraId="1840606B" w14:textId="1FB75D5C" w:rsidR="00326455" w:rsidRDefault="00326455" w:rsidP="00326455">
      <w:pPr>
        <w:outlineLvl w:val="0"/>
        <w:rPr>
          <w:b/>
          <w:bCs/>
          <w:iCs/>
          <w:color w:val="000000" w:themeColor="text1"/>
          <w:sz w:val="28"/>
        </w:rPr>
      </w:pPr>
      <w:r w:rsidRPr="00233F15">
        <w:rPr>
          <w:b/>
          <w:bCs/>
          <w:iCs/>
          <w:color w:val="000000" w:themeColor="text1"/>
          <w:sz w:val="28"/>
        </w:rPr>
        <w:lastRenderedPageBreak/>
        <w:t>Introduction</w:t>
      </w:r>
    </w:p>
    <w:p w14:paraId="14A53AEC" w14:textId="4124DC2C" w:rsidR="000411F7" w:rsidRPr="00024A47" w:rsidRDefault="000411F7" w:rsidP="00326455">
      <w:pPr>
        <w:jc w:val="both"/>
      </w:pPr>
      <w:r>
        <w:t xml:space="preserve">Genes </w:t>
      </w:r>
      <w:r w:rsidR="002F571C">
        <w:t xml:space="preserve">often </w:t>
      </w:r>
      <w:r>
        <w:t>encode products which form</w:t>
      </w:r>
      <w:r w:rsidR="00E55093">
        <w:t xml:space="preserve"> </w:t>
      </w:r>
      <w:r w:rsidR="00BB2665">
        <w:t>interdependent and functionally-overlapping molecular systems,</w:t>
      </w:r>
      <w:r>
        <w:t xml:space="preserve"> such that combinations of genetic perturbations can yield surprising and informative </w:t>
      </w:r>
      <w:r>
        <w:rPr>
          <w:lang w:val="en-CA"/>
        </w:rPr>
        <w:t xml:space="preserve">phenotypes </w:t>
      </w:r>
      <w:r w:rsidRPr="00233F15">
        <w:fldChar w:fldCharType="begin" w:fldLock="1"/>
      </w:r>
      <w:r>
        <w:instrText>ADDIN CSL_CITATION {"citationItems":[{"id":"ITEM-1","itemData":{"author":[{"dropping-particle":"","family":"Hartman","given":"John L.","non-dropping-particle":"","parse-names":false,"suffix":""},{"dropping-particle":"","family":"Garvik","given":"Barbara","non-dropping-particle":"","parse-names":false,"suffix":""},{"dropping-particle":"","family":"Hartwell","given":"Lee","non-dropping-particle":"","parse-names":false,"suffix":""}],"container-title":"Science","id":"ITEM-1","issue":"5506","issued":{"date-parts":[["2001"]]},"title":"Principles for the Buffering of Genetic Variation","type":"article-journal","volume":"291"},"uris":["http://www.mendeley.com/documents/?uuid=bf53af57-9d9c-382d-9fcf-6cf81062815f"]}],"mendeley":{"formattedCitation":"(Hartman et al., 2001)","plainTextFormattedCitation":"(Hartman et al., 2001)","previouslyFormattedCitation":"(Hartman et al., 2001)"},"properties":{"noteIndex":0},"schema":"https://github.com/citation-style-language/schema/raw/master/csl-citation.json"}</w:instrText>
      </w:r>
      <w:r w:rsidRPr="00233F15">
        <w:fldChar w:fldCharType="separate"/>
      </w:r>
      <w:r w:rsidRPr="00F00844">
        <w:rPr>
          <w:noProof/>
        </w:rPr>
        <w:t>(Hartman et al., 2001)</w:t>
      </w:r>
      <w:r w:rsidRPr="00233F15">
        <w:fldChar w:fldCharType="end"/>
      </w:r>
      <w:r>
        <w:rPr>
          <w:lang w:val="en-CA"/>
        </w:rPr>
        <w:t>. This phenomenon defines genetic interaction</w:t>
      </w:r>
      <w:r w:rsidRPr="00233F15">
        <w:rPr>
          <w:lang w:val="en-CA"/>
        </w:rPr>
        <w:t>.</w:t>
      </w:r>
      <w:r>
        <w:rPr>
          <w:lang w:val="en-CA"/>
        </w:rPr>
        <w:t xml:space="preserve"> Observing the phenotypic effects of genes varied in combination, i.e., combinatorial genetic analysis (CGA), has </w:t>
      </w:r>
      <w:r w:rsidR="00E312AC">
        <w:rPr>
          <w:lang w:val="en-CA"/>
        </w:rPr>
        <w:t xml:space="preserve">systematically </w:t>
      </w:r>
      <w:r>
        <w:rPr>
          <w:lang w:val="en-CA"/>
        </w:rPr>
        <w:t xml:space="preserve">uncovered </w:t>
      </w:r>
      <w:r w:rsidRPr="00233F15">
        <w:rPr>
          <w:lang w:val="en-CA"/>
        </w:rPr>
        <w:t xml:space="preserve">functional </w:t>
      </w:r>
      <w:r>
        <w:rPr>
          <w:lang w:val="en-CA"/>
        </w:rPr>
        <w:t xml:space="preserve">similarities and </w:t>
      </w:r>
      <w:r w:rsidRPr="00233F15">
        <w:rPr>
          <w:lang w:val="en-CA"/>
        </w:rPr>
        <w:t xml:space="preserve">dependencies </w:t>
      </w:r>
      <w:r>
        <w:rPr>
          <w:lang w:val="en-CA"/>
        </w:rPr>
        <w:t xml:space="preserve">amongst genes in yeast </w:t>
      </w:r>
      <w:r w:rsidRPr="00233F15">
        <w:rPr>
          <w:lang w:val="en-CA"/>
        </w:rPr>
        <w:fldChar w:fldCharType="begin" w:fldLock="1"/>
      </w:r>
      <w:r>
        <w:rPr>
          <w:lang w:val="en-CA"/>
        </w:rPr>
        <w:instrText>ADDIN CSL_CITATION {"citationItems":[{"id":"ITEM-1","itemData":{"DOI":"10.1126/science.aaf1420","ISSN":"1095-9203","PMID":"27708008","abstract":"We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-1","issue":"6306","issued":{"date-parts":[["2016"]]},"title":"A global genetic interaction network maps a wiring diagram of cellular function","type":"article-journal","volume":"353"},"uris":["http://www.mendeley.com/documents/?uuid=91ff0268-e13e-4d38-8168-70cadc4bf60f"]}],"mendeley":{"formattedCitation":"(Costanzo et al., 2016)","plainTextFormattedCitation":"(Costanzo et al., 2016)","previouslyFormattedCitation":"(Costanzo et al., 2016)"},"properties":{"noteIndex":0},"schema":"https://github.com/citation-style-language/schema/raw/master/csl-citation.json"}</w:instrText>
      </w:r>
      <w:r w:rsidRPr="00233F15">
        <w:rPr>
          <w:lang w:val="en-CA"/>
        </w:rPr>
        <w:fldChar w:fldCharType="separate"/>
      </w:r>
      <w:r w:rsidRPr="00D659A1">
        <w:rPr>
          <w:noProof/>
          <w:lang w:val="en-CA"/>
        </w:rPr>
        <w:t>(Costanzo et al., 2016)</w:t>
      </w:r>
      <w:r w:rsidRPr="00233F15">
        <w:rPr>
          <w:lang w:val="en-CA"/>
        </w:rPr>
        <w:fldChar w:fldCharType="end"/>
      </w:r>
      <w:r>
        <w:rPr>
          <w:lang w:val="en-CA"/>
        </w:rPr>
        <w:t xml:space="preserve"> and human cells </w:t>
      </w:r>
      <w:r>
        <w:rPr>
          <w:lang w:val="en-CA"/>
        </w:rPr>
        <w:fldChar w:fldCharType="begin" w:fldLock="1"/>
      </w:r>
      <w:r>
        <w:rPr>
          <w:lang w:val="en-CA"/>
        </w:rPr>
        <w:instrText>ADDIN CSL_CITATION {"citationItems":[{"id":"ITEM-1","itemData":{"DOI":"10.1016/J.JMB.2018.06.026","ISSN":"0022-2836","abstract":"Synthetic lethal interactions, in which the simultaneous loss of function of two genes produces a lethal phenotype, are being explored as a means to therapeutically exploit cancer-specific vulnerabilities and expand the scope of precision oncology. Currently, three Food and Drug Administration-approved drugs work by targeting the synthetic lethal interaction between BRCA1/2 and PARP. This review examines additional efforts to discover networks of synthetic lethal interactions and discusses both challenges and opportunities regarding the translation of new synthetic lethal interactions into the clinic.","author":[{"dropping-particle":"","family":"Shen","given":"John Paul","non-dropping-particle":"","parse-names":false,"suffix":""},{"dropping-particle":"","family":"Ideker","given":"Trey","non-dropping-particle":"","parse-names":false,"suffix":""}],"container-title":"Journal of Molecular Biology","id":"ITEM-1","issue":"18","issued":{"date-parts":[["2018","9","14"]]},"page":"2900-2912","publisher":"Academic Press","title":"Synthetic Lethal Networks for Precision Oncology: Promises and Pitfalls","type":"article-journal","volume":"430"},"uris":["http://www.mendeley.com/documents/?uuid=138d32ca-68dc-31aa-ac86-cb73e7a66ad7"]},{"id":"ITEM-2","itemData":{"DOI":"10.1016/J.CELL.2018.06.010","ISSN":"0092-8674","abstract":"Seminal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Cells","type":"article-journal","volume":"174"},"uris":["http://www.mendeley.com/documents/?uuid=5953652c-a848-3c9a-8f64-e9a77dd09217"]}],"mendeley":{"formattedCitation":"(Horlbeck et al., 2018; Shen and Ideker, 2018)","plainTextFormattedCitation":"(Horlbeck et al., 2018; Shen and Ideker, 2018)","previouslyFormattedCitation":"(Horlbeck et al., 2018; Shen and Ideker, 2018)"},"properties":{"noteIndex":0},"schema":"https://github.com/citation-style-language/schema/raw/master/csl-citation.json"}</w:instrText>
      </w:r>
      <w:r>
        <w:rPr>
          <w:lang w:val="en-CA"/>
        </w:rPr>
        <w:fldChar w:fldCharType="separate"/>
      </w:r>
      <w:r w:rsidRPr="00D659A1">
        <w:rPr>
          <w:noProof/>
          <w:lang w:val="en-CA"/>
        </w:rPr>
        <w:t>(Horlbeck et al., 2018; Shen and Ideker, 2018)</w:t>
      </w:r>
      <w:r>
        <w:rPr>
          <w:lang w:val="en-CA"/>
        </w:rPr>
        <w:fldChar w:fldCharType="end"/>
      </w:r>
      <w:r>
        <w:rPr>
          <w:lang w:val="en-CA"/>
        </w:rPr>
        <w:t xml:space="preserve">, improving our understanding of gene function </w:t>
      </w:r>
      <w:r w:rsidRPr="00233F15">
        <w:rPr>
          <w:lang w:val="en-CA"/>
        </w:rPr>
        <w:fldChar w:fldCharType="begin" w:fldLock="1"/>
      </w:r>
      <w:r>
        <w:rPr>
          <w:lang w:val="en-CA"/>
        </w:rPr>
        <w:instrText>ADDIN CSL_CITATION {"citationItems":[{"id":"ITEM-1","itemData":{"DOI":"10.1126/science.1180823","ISSN":"1095-9203","PMID":"20093466","abstract":"A genome-scale genetic interaction map was constructed by examining 5.4 million gene-gene pairs for synthetic genetic interactions, generating quantitative genetic interaction profiles for approximately 75% of all genes in the budding yeast, Saccharomyces cerevisiae. A network based on genetic interaction profiles reveals a functional map of the cell in which genes of similar biological processes cluster together in coherent subsets, and highly correlated profiles delineate specific pathways to define gene function. The global network identifies functional cross-connections between all bioprocesses, mapping a cellular wiring diagram of pleiotropy. Genetic interaction degree correlated with a number of different gene attributes, which may be informative about genetic network hubs in other organisms. We also demonstrate that extensive and unbiased mapping of the genetic landscape provides a key for interpretation of chemical-genetic interactions and drug target identification.","author":[{"dropping-particle":"","family":"Costanzo","given":"Michael","non-dropping-particle":"","parse-names":false,"suffix":""},{"dropping-particle":"","family":"Baryshnikova","given":"Anastasia","non-dropping-particle":"","parse-names":false,"suffix":""},{"dropping-particle":"","family":"Bellay","given":"Jeremy","non-dropping-particle":"","parse-names":false,"suffix":""},{"dropping-particle":"","family":"Kim","given":"Yungil","non-dropping-particle":"","parse-names":false,"suffix":""},{"dropping-particle":"","family":"Spear","given":"Eric D","non-dropping-particle":"","parse-names":false,"suffix":""},{"dropping-particle":"","family":"Sevier","given":"Carolyn S","non-dropping-particle":"","parse-names":false,"suffix":""},{"dropping-particle":"","family":"Ding","given":"Huiming","non-dropping-particle":"","parse-names":false,"suffix":""},{"dropping-particle":"","family":"Koh","given":"Judice L Y","non-dropping-particle":"","parse-names":false,"suffix":""},{"dropping-particle":"","family":"Toufighi","given":"Kiana","non-dropping-particle":"","parse-names":false,"suffix":""},{"dropping-particle":"","family":"Mostafavi","given":"Sara","non-dropping-particle":"","parse-names":false,"suffix":""},{"dropping-particle":"","family":"Prinz","given":"Jeany","non-dropping-particle":"","parse-names":false,"suffix":""},{"dropping-particle":"","family":"St Onge","given":"Robert P","non-dropping-particle":"","parse-names":false,"suffix":""},{"dropping-particle":"","family":"VanderSluis","given":"Benjamin","non-dropping-particle":"","parse-names":false,"suffix":""},{"dropping-particle":"","family":"Makhnevych","given":"Taras","non-dropping-particle":"","parse-names":false,"suffix":""},{"dropping-particle":"","family":"Vizeacoumar","given":"Franco J","non-dropping-particle":"","parse-names":false,"suffix":""},{"dropping-particle":"","family":"Alizadeh","given":"Solmaz","non-dropping-particle":"","parse-names":false,"suffix":""},{"dropping-particle":"","family":"Bahr","given":"Sondra","non-dropping-particle":"","parse-names":false,"suffix":""},{"dropping-particle":"","family":"Brost","given":"Renee L","non-dropping-particle":"","parse-names":false,"suffix":""},{"dropping-particle":"","family":"Chen","given":"Yiqun","non-dropping-particle":"","parse-names":false,"suffix":""},{"dropping-particle":"","family":"Cokol","given":"Murat","non-dropping-particle":"","parse-names":false,"suffix":""},{"dropping-particle":"","family":"Deshpande","given":"Raamesh","non-dropping-particle":"","parse-names":false,"suffix":""},{"dropping-particle":"","family":"Li","given":"Zhijian","non-dropping-particle":"","parse-names":false,"suffix":""},{"dropping-particle":"","family":"Lin","given":"Zhen-Yuan","non-dropping-particle":"","parse-names":false,"suffix":""},{"dropping-particle":"","family":"Liang","given":"Wendy","non-dropping-particle":"","parse-names":false,"suffix":""},{"dropping-particle":"","family":"Marback","given":"Michaela","non-dropping-particle":"","parse-names":false,"suffix":""},{"dropping-particle":"","family":"Paw","given":"Jadine","non-dropping-particle":"","parse-names":false,"suffix":""},{"dropping-particle":"","family":"San Luis","given":"Bryan-Joseph","non-dropping-particle":"","parse-names":false,"suffix":""},{"dropping-particle":"","family":"Shuteriqi","given":"Ermira","non-dropping-particle":"","parse-names":false,"suffix":""},{"dropping-particle":"","family":"Tong","given":"Amy Hin Yan","non-dropping-particle":"","parse-names":false,"suffix":""},{"dropping-particle":"","family":"Dyk","given":"Nydia","non-dropping-particle":"van","parse-names":false,"suffix":""},{"dropping-particle":"","family":"Wallace","given":"Iain M","non-dropping-particle":"","parse-names":false,"suffix":""},{"dropping-particle":"","family":"Whitney","given":"Joseph A","non-dropping-particle":"","parse-names":false,"suffix":""},{"dropping-particle":"","family":"Weirauch","given":"Matthew T","non-dropping-particle":"","parse-names":false,"suffix":""},{"dropping-particle":"","family":"Zhong","given":"Guoqing","non-dropping-particle":"","parse-names":false,"suffix":""},{"dropping-particle":"","family":"Zhu","given":"Hongwei","non-dropping-particle":"","parse-names":false,"suffix":""},{"dropping-particle":"","family":"Houry","given":"Walid A","non-dropping-particle":"","parse-names":false,"suffix":""},{"dropping-particle":"","family":"Brudno","given":"Michael","non-dropping-particle":"","parse-names":false,"suffix":""},{"dropping-particle":"","family":"Ragibizadeh","given":"Sasan","non-dropping-particle":"","parse-names":false,"suffix":""},{"dropping-particle":"","family":"Papp","given":"Balázs","non-dropping-particle":"","parse-names":false,"suffix":""},{"dropping-particle":"","family":"Pál","given":"Csaba","non-dropping-particle":"","parse-names":false,"suffix":""},{"dropping-particle":"","family":"Roth","given":"Frederick P","non-dropping-particle":"","parse-names":false,"suffix":""},{"dropping-particle":"","family":"Giaever","given":"Guri","non-dropping-particle":"","parse-names":false,"suffix":""},{"dropping-particle":"","family":"Nislow","given":"Corey","non-dropping-particle":"","parse-names":false,"suffix":""},{"dropping-particle":"","family":"Troyanskaya","given":"Olga G","non-dropping-particle":"","parse-names":false,"suffix":""},{"dropping-particle":"","family":"Bussey","given":"Howard","non-dropping-particle":"","parse-names":false,"suffix":""},{"dropping-particle":"","family":"Bader","given":"Gary D","non-dropping-particle":"","parse-names":false,"suffix":""},{"dropping-particle":"","family":"Gingras","given":"Anne-Claude","non-dropping-particle":"","parse-names":false,"suffix":""},{"dropping-particle":"","family":"Morris","given":"Quaid D","non-dropping-particle":"","parse-names":false,"suffix":""},{"dropping-particle":"","family":"Kim","given":"Philip M","non-dropping-particle":"","parse-names":false,"suffix":""},{"dropping-particle":"","family":"Kaiser","given":"Chris A","non-dropping-particle":"","parse-names":false,"suffix":""},{"dropping-particle":"","family":"Myers","given":"Chad L","non-dropping-particle":"","parse-names":false,"suffix":""},{"dropping-particle":"","family":"Andrews","given":"Brenda J","non-dropping-particle":"","parse-names":false,"suffix":""},{"dropping-particle":"","family":"Boone","given":"Charles","non-dropping-particle":"","parse-names":false,"suffix":""}],"container-title":"Science (New York, N.Y.)","id":"ITEM-1","issue":"5964","issued":{"date-parts":[["2010","1","22"]]},"page":"425-31","title":"The genetic landscape of a cell.","type":"article-journal","volume":"327"},"uris":["http://www.mendeley.com/documents/?uuid=da6e73c5-b707-4688-843c-c3fff58361e4"]},{"id":"ITEM-2","itemData":{"DOI":"10.1126/science.aaf1420","ISSN":"1095-9203","PMID":"27708008","abstract":"We generated a global genetic interaction network for Saccharomyces cerevisiae, constructing more than 23 million double mutants, identifying about 550,000 negative and about 350,000 positive genetic interactions. This comprehensive network maps genetic interactions for essential gene pairs, highlighting essential genes as densely connected hubs. Genetic interaction profiles enabled assembly of a hierarchical model of cell function, including modules corresponding to protein complexes and pathways, biological processes, and cellular compartments. Negative interactions connected functionally related genes, mapped core bioprocesses, and identified pleiotropic genes, whereas positive interactions often mapped general regulatory connections among gene pairs, rather than shared functionality. The global network illustrates how coherent sets of genetic interactions connect protein complex and pathway modules to map a functional wiring diagram of the cell.","author":[{"dropping-particle":"","family":"Costanzo","given":"Michael","non-dropping-particle":"","parse-names":false,"suffix":""},{"dropping-particle":"","family":"VanderSluis","given":"Benjamin","non-dropping-particle":"","parse-names":false,"suffix":""},{"dropping-particle":"","family":"Koch","given":"Elizabeth N.","non-dropping-particle":"","parse-names":false,"suffix":""},{"dropping-particle":"","family":"Baryshnikova","given":"Anastasia","non-dropping-particle":"","parse-names":false,"suffix":""},{"dropping-particle":"","family":"Pons","given":"Carles","non-dropping-particle":"","parse-names":false,"suffix":""},{"dropping-particle":"","family":"Tan","given":"Guihong","non-dropping-particle":"","parse-names":false,"suffix":""},{"dropping-particle":"","family":"Wang","given":"Wen","non-dropping-particle":"","parse-names":false,"suffix":""},{"dropping-particle":"","family":"Usaj","given":"Matej Mojca Mattiazzi","non-dropping-particle":"","parse-names":false,"suffix":""},{"dropping-particle":"","family":"Hanchard","given":"Julia","non-dropping-particle":"","parse-names":false,"suffix":""},{"dropping-particle":"","family":"Lee","given":"Susan D.","non-dropping-particle":"","parse-names":false,"suffix":""},{"dropping-particle":"","family":"Pelechano","given":"Vicent","non-dropping-particle":"","parse-names":false,"suffix":""},{"dropping-particle":"","family":"Styles","given":"Erin B.","non-dropping-particle":"","parse-names":false,"suffix":""},{"dropping-particle":"","family":"Billmann","given":"Maximilian","non-dropping-particle":"","parse-names":false,"suffix":""},{"dropping-particle":"","family":"Leeuwen","given":"Jolanda","non-dropping-particle":"van","parse-names":false,"suffix":""},{"dropping-particle":"","family":"Dyk","given":"Nydia","non-dropping-particle":"van","parse-names":false,"suffix":""},{"dropping-particle":"","family":"Lin","given":"Zhen-Yuan","non-dropping-particle":"","parse-names":false,"suffix":""},{"dropping-particle":"","family":"Kuzmin","given":"Elena","non-dropping-particle":"","parse-names":false,"suffix":""},{"dropping-particle":"","family":"Nelson","given":"Justin","non-dropping-particle":"","parse-names":false,"suffix":""},{"dropping-particle":"","family":"Piotrowski","given":"Jeff S.","non-dropping-particle":"","parse-names":false,"suffix":""},{"dropping-particle":"","family":"Srikumar","given":"Tharan","non-dropping-particle":"","parse-names":false,"suffix":""},{"dropping-particle":"","family":"Bahr","given":"Sondra","non-dropping-particle":"","parse-names":false,"suffix":""},{"dropping-particle":"","family":"Chen","given":"Yiqun","non-dropping-particle":"","parse-names":false,"suffix":""},{"dropping-particle":"","family":"Deshpande","given":"Raamesh","non-dropping-particle":"","parse-names":false,"suffix":""},{"dropping-particle":"","family":"Kurat","given":"Christoph F.","non-dropping-particle":"","parse-names":false,"suffix":""},{"dropping-particle":"","family":"Li","given":"Sheena C.","non-dropping-particle":"","parse-names":false,"suffix":""},{"dropping-particle":"","family":"Li","given":"Zhijian","non-dropping-particle":"","parse-names":false,"suffix":""},{"dropping-particle":"","family":"Usaj","given":"Matej Mojca Mattiazzi","non-dropping-particle":"","parse-names":false,"suffix":""},{"dropping-particle":"","family":"Okada","given":"Hiroki","non-dropping-particle":"","parse-names":false,"suffix":""},{"dropping-particle":"","family":"Pascoe","given":"Natasha","non-dropping-particle":"","parse-names":false,"suffix":""},{"dropping-particle":"","family":"San Luis","given":"Bryan-Joseph","non-dropping-particle":"","parse-names":false,"suffix":""},{"dropping-particle":"","family":"Sharifpoor","given":"Sara","non-dropping-particle":"","parse-names":false,"suffix":""},{"dropping-particle":"","family":"Shuteriqi","given":"Emira","non-dropping-particle":"","parse-names":false,"suffix":""},{"dropping-particle":"","family":"Simpkins","given":"Scott W.","non-dropping-particle":"","parse-names":false,"suffix":""},{"dropping-particle":"","family":"Snider","given":"Jamie","non-dropping-particle":"","parse-names":false,"suffix":""},{"dropping-particle":"","family":"Suresh","given":"Harsha Garadi","non-dropping-particle":"","parse-names":false,"suffix":""},{"dropping-particle":"","family":"Tan","given":"Yizhao","non-dropping-particle":"","parse-names":false,"suffix":""},{"dropping-particle":"","family":"Zhu","given":"Hongwei","non-dropping-particle":"","parse-names":false,"suffix":""},{"dropping-particle":"","family":"Malod-Dognin","given":"Noel","non-dropping-particle":"","parse-names":false,"suffix":""},{"dropping-particle":"","family":"Janjic","given":"Vuk","non-dropping-particle":"","parse-names":false,"suffix":""},{"dropping-particle":"","family":"Przulj","given":"Natasa","non-dropping-particle":"","parse-names":false,"suffix":""},{"dropping-particle":"","family":"Troyanskaya","given":"Olga G.","non-dropping-particle":"","parse-names":false,"suffix":""},{"dropping-particle":"","family":"Stagljar","given":"Igor","non-dropping-particle":"","parse-names":false,"suffix":""},{"dropping-particle":"","family":"Xia","given":"Tian","non-dropping-particle":"","parse-names":false,"suffix":""},{"dropping-particle":"","family":"Ohya","given":"Yoshikazu","non-dropping-particle":"","parse-names":false,"suffix":""},{"dropping-particle":"","family":"Gingras","given":"Anne-Claude","non-dropping-particle":"","parse-names":false,"suffix":""},{"dropping-particle":"","family":"Raught","given":"Brian","non-dropping-particle":"","parse-names":false,"suffix":""},{"dropping-particle":"","family":"Boutros","given":"Michael","non-dropping-particle":"","parse-names":false,"suffix":""},{"dropping-particle":"","family":"Steinmetz","given":"Lars M.","non-dropping-particle":"","parse-names":false,"suffix":""},{"dropping-particle":"","family":"Moore","given":"Claire L.","non-dropping-particle":"","parse-names":false,"suffix":""},{"dropping-particle":"","family":"Rosebrock","given":"Adam P.","non-dropping-particle":"","parse-names":false,"suffix":""},{"dropping-particle":"","family":"Caudy","given":"Amy A.","non-dropping-particle":"","parse-names":false,"suffix":""},{"dropping-particle":"","family":"Myers","given":"Chad L.","non-dropping-particle":"","parse-names":false,"suffix":""},{"dropping-particle":"","family":"Andrews","given":"Brenda","non-dropping-particle":"","parse-names":false,"suffix":""},{"dropping-particle":"","family":"Boone","given":"Charles","non-dropping-particle":"","parse-names":false,"suffix":""}],"container-title":"Science","id":"ITEM-2","issue":"6306","issued":{"date-parts":[["2016"]]},"title":"A global genetic interaction network maps a wiring diagram of cellular function","type":"article-journal","volume":"353"},"uris":["http://www.mendeley.com/documents/?uuid=91ff0268-e13e-4d38-8168-70cadc4bf60f"]}],"mendeley":{"formattedCitation":"(Costanzo et al., 2010, 2016)","plainTextFormattedCitation":"(Costanzo et al., 2010, 2016)","previouslyFormattedCitation":"(Costanzo et al., 2010, 2016)"},"properties":{"noteIndex":0},"schema":"https://github.com/citation-style-language/schema/raw/master/csl-citation.json"}</w:instrText>
      </w:r>
      <w:r w:rsidRPr="00233F15">
        <w:rPr>
          <w:lang w:val="en-CA"/>
        </w:rPr>
        <w:fldChar w:fldCharType="separate"/>
      </w:r>
      <w:r w:rsidRPr="00D659A1">
        <w:rPr>
          <w:noProof/>
          <w:lang w:val="en-CA"/>
        </w:rPr>
        <w:t>(Costanzo et al., 2010, 2016)</w:t>
      </w:r>
      <w:r w:rsidRPr="00233F15">
        <w:rPr>
          <w:lang w:val="en-CA"/>
        </w:rPr>
        <w:fldChar w:fldCharType="end"/>
      </w:r>
      <w:r>
        <w:rPr>
          <w:lang w:val="en-CA"/>
        </w:rPr>
        <w:t xml:space="preserve"> and </w:t>
      </w:r>
      <w:r w:rsidRPr="00233F15">
        <w:rPr>
          <w:lang w:val="en-CA"/>
        </w:rPr>
        <w:t>order-of-action in biological pathways</w:t>
      </w:r>
      <w:r>
        <w:rPr>
          <w:lang w:val="en-CA"/>
        </w:rPr>
        <w:t xml:space="preserve"> </w:t>
      </w:r>
      <w:r w:rsidRPr="00233F15">
        <w:rPr>
          <w:lang w:val="en-CA"/>
        </w:rPr>
        <w:fldChar w:fldCharType="begin" w:fldLock="1"/>
      </w:r>
      <w:r>
        <w:rPr>
          <w:lang w:val="en-CA"/>
        </w:rPr>
        <w:instrText>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deletions.","type":"article-journal","volume":"39"},"uris":["http://www.mendeley.com/documents/?uuid=e222c180-76c8-4e72-aee9-8ce0b8213337"]}],"mendeley":{"formattedCitation":"(St Onge et al., 2007)","plainTextFormattedCitation":"(St Onge et al., 2007)","previouslyFormattedCitation":"(St Onge et al., 2007)"},"properties":{"noteIndex":0},"schema":"https://github.com/citation-style-language/schema/raw/master/csl-citation.json"}</w:instrText>
      </w:r>
      <w:r w:rsidRPr="00233F15">
        <w:rPr>
          <w:lang w:val="en-CA"/>
        </w:rPr>
        <w:fldChar w:fldCharType="separate"/>
      </w:r>
      <w:r w:rsidRPr="00D659A1">
        <w:rPr>
          <w:noProof/>
          <w:lang w:val="en-CA"/>
        </w:rPr>
        <w:t>(St Onge et al., 2007)</w:t>
      </w:r>
      <w:r w:rsidRPr="00233F15">
        <w:rPr>
          <w:lang w:val="en-CA"/>
        </w:rPr>
        <w:fldChar w:fldCharType="end"/>
      </w:r>
      <w:r>
        <w:rPr>
          <w:lang w:val="en-CA"/>
        </w:rPr>
        <w:t>.</w:t>
      </w:r>
    </w:p>
    <w:p w14:paraId="1929F76D" w14:textId="77777777" w:rsidR="000411F7" w:rsidRDefault="000411F7" w:rsidP="00326455">
      <w:pPr>
        <w:jc w:val="both"/>
        <w:rPr>
          <w:rFonts w:eastAsia="Times New Roman"/>
        </w:rPr>
      </w:pPr>
    </w:p>
    <w:p w14:paraId="0B75F302" w14:textId="7DB3FE90" w:rsidR="008D3E72" w:rsidRDefault="002F2500">
      <w:pPr>
        <w:jc w:val="both"/>
        <w:rPr>
          <w:lang w:val="en-CA"/>
        </w:rPr>
      </w:pPr>
      <w:r>
        <w:rPr>
          <w:lang w:val="en-CA"/>
        </w:rPr>
        <w:t>Complex genetic interactions</w:t>
      </w:r>
      <w:r w:rsidR="00E312AC">
        <w:rPr>
          <w:lang w:val="en-CA"/>
        </w:rPr>
        <w:t>—</w:t>
      </w:r>
      <w:r w:rsidR="00AD413B">
        <w:rPr>
          <w:lang w:val="en-CA"/>
        </w:rPr>
        <w:t>surprising</w:t>
      </w:r>
      <w:r w:rsidR="00BE5F24">
        <w:rPr>
          <w:lang w:val="en-CA"/>
        </w:rPr>
        <w:t xml:space="preserve"> phenotypes </w:t>
      </w:r>
      <w:r w:rsidR="000F36F5">
        <w:rPr>
          <w:lang w:val="en-CA"/>
        </w:rPr>
        <w:t>arising from</w:t>
      </w:r>
      <w:r>
        <w:rPr>
          <w:lang w:val="en-CA"/>
        </w:rPr>
        <w:t xml:space="preserve"> simultaneous perturbation of more than two genes</w:t>
      </w:r>
      <w:r w:rsidR="00E312AC">
        <w:rPr>
          <w:lang w:val="en-CA"/>
        </w:rPr>
        <w:t>—</w:t>
      </w:r>
      <w:r w:rsidR="00753975">
        <w:rPr>
          <w:lang w:val="en-CA"/>
        </w:rPr>
        <w:t>further</w:t>
      </w:r>
      <w:r w:rsidR="001F2B88">
        <w:rPr>
          <w:lang w:val="en-CA"/>
        </w:rPr>
        <w:t xml:space="preserve"> </w:t>
      </w:r>
      <w:r w:rsidR="003C0C4D">
        <w:rPr>
          <w:lang w:val="en-CA"/>
        </w:rPr>
        <w:t>inform</w:t>
      </w:r>
      <w:r w:rsidR="00753975">
        <w:rPr>
          <w:lang w:val="en-CA"/>
        </w:rPr>
        <w:t xml:space="preserve"> </w:t>
      </w:r>
      <w:r w:rsidR="00C13A6A">
        <w:rPr>
          <w:lang w:val="en-CA"/>
        </w:rPr>
        <w:t xml:space="preserve">gene </w:t>
      </w:r>
      <w:r w:rsidR="00753975">
        <w:rPr>
          <w:lang w:val="en-CA"/>
        </w:rPr>
        <w:t>function</w:t>
      </w:r>
      <w:r w:rsidR="00F96E27">
        <w:rPr>
          <w:lang w:val="en-CA"/>
        </w:rPr>
        <w:t xml:space="preserve">.  </w:t>
      </w:r>
      <w:r w:rsidR="00E312AC">
        <w:rPr>
          <w:lang w:val="en-CA"/>
        </w:rPr>
        <w:t>Indeed, t</w:t>
      </w:r>
      <w:r w:rsidR="00E7460B" w:rsidRPr="00831765">
        <w:rPr>
          <w:lang w:val="en-CA"/>
        </w:rPr>
        <w:t xml:space="preserve">hree-gene interactions </w:t>
      </w:r>
      <w:r w:rsidR="00BE5F24">
        <w:rPr>
          <w:lang w:val="en-CA"/>
        </w:rPr>
        <w:t>(</w:t>
      </w:r>
      <w:r w:rsidR="00E7460B" w:rsidRPr="00B42701">
        <w:rPr>
          <w:lang w:val="en-CA"/>
        </w:rPr>
        <w:t>for which a triple mutant phenotype c</w:t>
      </w:r>
      <w:r w:rsidR="00E7460B">
        <w:rPr>
          <w:lang w:val="en-CA"/>
        </w:rPr>
        <w:t>annot be simply explained by the underlying</w:t>
      </w:r>
      <w:r w:rsidR="00E7460B" w:rsidRPr="00B42701">
        <w:rPr>
          <w:lang w:val="en-CA"/>
        </w:rPr>
        <w:t xml:space="preserve"> single and double mutant </w:t>
      </w:r>
      <w:r w:rsidR="00173DA0">
        <w:rPr>
          <w:lang w:val="en-CA"/>
        </w:rPr>
        <w:t>phenotype</w:t>
      </w:r>
      <w:r w:rsidR="00856CAC">
        <w:rPr>
          <w:lang w:val="en-CA"/>
        </w:rPr>
        <w:t>s</w:t>
      </w:r>
      <w:r w:rsidR="00BE5F24">
        <w:rPr>
          <w:lang w:val="en-CA"/>
        </w:rPr>
        <w:t>)</w:t>
      </w:r>
      <w:r w:rsidR="00E7460B">
        <w:rPr>
          <w:lang w:val="en-CA"/>
        </w:rPr>
        <w:t xml:space="preserve"> </w:t>
      </w:r>
      <w:r w:rsidR="00E7460B">
        <w:rPr>
          <w:rFonts w:eastAsia="Times New Roman"/>
          <w:color w:val="222222"/>
          <w:shd w:val="clear" w:color="auto" w:fill="FFFFFF"/>
          <w:lang w:val="en-CA"/>
        </w:rPr>
        <w:t xml:space="preserve">are </w:t>
      </w:r>
      <w:r w:rsidR="009D2927">
        <w:rPr>
          <w:rFonts w:eastAsia="Times New Roman"/>
          <w:color w:val="222222"/>
          <w:shd w:val="clear" w:color="auto" w:fill="FFFFFF"/>
          <w:lang w:val="en-CA"/>
        </w:rPr>
        <w:t>expected</w:t>
      </w:r>
      <w:r w:rsidR="00E7460B">
        <w:rPr>
          <w:rFonts w:eastAsia="Times New Roman"/>
          <w:color w:val="222222"/>
          <w:shd w:val="clear" w:color="auto" w:fill="FFFFFF"/>
          <w:lang w:val="en-CA"/>
        </w:rPr>
        <w:t xml:space="preserve"> to outnumber</w:t>
      </w:r>
      <w:r w:rsidR="00DF1428">
        <w:rPr>
          <w:rFonts w:eastAsia="Times New Roman"/>
          <w:color w:val="222222"/>
          <w:shd w:val="clear" w:color="auto" w:fill="FFFFFF"/>
          <w:lang w:val="en-CA"/>
        </w:rPr>
        <w:t xml:space="preserve"> </w:t>
      </w:r>
      <w:r w:rsidR="00E7460B">
        <w:rPr>
          <w:rFonts w:eastAsia="Times New Roman"/>
          <w:color w:val="222222"/>
          <w:shd w:val="clear" w:color="auto" w:fill="FFFFFF"/>
          <w:lang w:val="en-CA"/>
        </w:rPr>
        <w:t xml:space="preserve">two-gene interactions </w:t>
      </w:r>
      <w:r w:rsidR="00E312AC">
        <w:rPr>
          <w:rFonts w:eastAsia="Times New Roman"/>
          <w:color w:val="222222"/>
          <w:shd w:val="clear" w:color="auto" w:fill="FFFFFF"/>
          <w:lang w:val="en-CA"/>
        </w:rPr>
        <w:t xml:space="preserve">by </w:t>
      </w:r>
      <w:r w:rsidR="002C1164">
        <w:rPr>
          <w:rFonts w:eastAsia="Times New Roman"/>
          <w:color w:val="222222"/>
          <w:shd w:val="clear" w:color="auto" w:fill="FFFFFF"/>
          <w:lang w:val="en-CA"/>
        </w:rPr>
        <w:t>1</w:t>
      </w:r>
      <w:r w:rsidR="00A07E85">
        <w:rPr>
          <w:rFonts w:eastAsia="Times New Roman"/>
          <w:color w:val="222222"/>
          <w:shd w:val="clear" w:color="auto" w:fill="FFFFFF"/>
          <w:lang w:val="en-CA"/>
        </w:rPr>
        <w:t>00</w:t>
      </w:r>
      <w:r w:rsidR="002C1164">
        <w:rPr>
          <w:rFonts w:eastAsia="Times New Roman"/>
          <w:color w:val="222222"/>
          <w:shd w:val="clear" w:color="auto" w:fill="FFFFFF"/>
          <w:lang w:val="en-CA"/>
        </w:rPr>
        <w:t>-fold</w:t>
      </w:r>
      <w:r w:rsidR="00E7460B">
        <w:rPr>
          <w:rFonts w:eastAsia="Times New Roman"/>
          <w:color w:val="222222"/>
          <w:shd w:val="clear" w:color="auto" w:fill="FFFFFF"/>
          <w:lang w:val="en-CA"/>
        </w:rPr>
        <w:t xml:space="preserve"> </w:t>
      </w:r>
      <w:r w:rsidR="00E7460B" w:rsidRPr="00233F15">
        <w:rPr>
          <w:lang w:val="en-CA"/>
        </w:rPr>
        <w:fldChar w:fldCharType="begin" w:fldLock="1"/>
      </w:r>
      <w:r w:rsidR="00E7460B">
        <w:rPr>
          <w:lang w:val="en-CA"/>
        </w:rPr>
        <w:instrText>ADDIN CSL_CITATION {"citationItems":[{"id":"ITEM-1","itemData":{"DOI":"10.1126/science.aao1729","ISSN":"0036-8075","PMID":"29674565","abstract":"To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L.","non-dropping-particle":"","parse-names":false,"suffix":""}],"container-title":"Science","id":"ITEM-1","issue":"6386","issued":{"date-parts":[["2018","4","20"]]},"page":"eaao1729","title":"Systematic analysis of complex genetic interactions","type":"article-journal","volume":"360"},"uris":["http://www.mendeley.com/documents/?uuid=d5750ca3-7885-381f-b2d5-684daaa50e67"]}],"mendeley":{"formattedCitation":"(Kuzmin et al., 2018)","plainTextFormattedCitation":"(Kuzmin et al., 2018)","previouslyFormattedCitation":"(Kuzmin et al., 2018)"},"properties":{"noteIndex":0},"schema":"https://github.com/citation-style-language/schema/raw/master/csl-citation.json"}</w:instrText>
      </w:r>
      <w:r w:rsidR="00E7460B" w:rsidRPr="00233F15">
        <w:rPr>
          <w:lang w:val="en-CA"/>
        </w:rPr>
        <w:fldChar w:fldCharType="separate"/>
      </w:r>
      <w:r w:rsidR="00E7460B" w:rsidRPr="004B3616">
        <w:rPr>
          <w:noProof/>
          <w:lang w:val="en-CA"/>
        </w:rPr>
        <w:t>(Kuzmin et al., 2018)</w:t>
      </w:r>
      <w:r w:rsidR="00E7460B" w:rsidRPr="00233F15">
        <w:rPr>
          <w:lang w:val="en-CA"/>
        </w:rPr>
        <w:fldChar w:fldCharType="end"/>
      </w:r>
      <w:r w:rsidR="00E7460B">
        <w:rPr>
          <w:lang w:val="en-CA"/>
        </w:rPr>
        <w:t>.</w:t>
      </w:r>
      <w:r w:rsidR="00A82531">
        <w:rPr>
          <w:lang w:val="en-CA"/>
        </w:rPr>
        <w:t xml:space="preserve">  </w:t>
      </w:r>
      <w:r w:rsidR="00710ACA">
        <w:rPr>
          <w:lang w:val="en-CA"/>
        </w:rPr>
        <w:t>Even when</w:t>
      </w:r>
      <w:r w:rsidR="00F06C98">
        <w:rPr>
          <w:lang w:val="en-CA"/>
        </w:rPr>
        <w:t xml:space="preserve"> t</w:t>
      </w:r>
      <w:r w:rsidR="0021622F">
        <w:rPr>
          <w:lang w:val="en-CA"/>
        </w:rPr>
        <w:t>wo</w:t>
      </w:r>
      <w:r w:rsidR="0046609A">
        <w:rPr>
          <w:lang w:val="en-CA"/>
        </w:rPr>
        <w:t>-gene interactions are present</w:t>
      </w:r>
      <w:r w:rsidR="00D652F4">
        <w:rPr>
          <w:lang w:val="en-CA"/>
        </w:rPr>
        <w:t>,</w:t>
      </w:r>
      <w:r w:rsidR="00E666E0">
        <w:rPr>
          <w:lang w:val="en-CA"/>
        </w:rPr>
        <w:t xml:space="preserve"> </w:t>
      </w:r>
      <w:r w:rsidR="00E312AC">
        <w:rPr>
          <w:lang w:val="en-CA"/>
        </w:rPr>
        <w:t xml:space="preserve">important </w:t>
      </w:r>
      <w:r w:rsidR="006E734A">
        <w:rPr>
          <w:lang w:val="en-CA"/>
        </w:rPr>
        <w:t>functional inference</w:t>
      </w:r>
      <w:r w:rsidR="00E312AC">
        <w:rPr>
          <w:lang w:val="en-CA"/>
        </w:rPr>
        <w:t>s</w:t>
      </w:r>
      <w:r w:rsidR="006E734A">
        <w:rPr>
          <w:lang w:val="en-CA"/>
        </w:rPr>
        <w:t xml:space="preserve"> </w:t>
      </w:r>
      <w:r w:rsidR="00E312AC">
        <w:rPr>
          <w:lang w:val="en-CA"/>
        </w:rPr>
        <w:t xml:space="preserve">cannot be made </w:t>
      </w:r>
      <w:r w:rsidR="001A5274">
        <w:rPr>
          <w:lang w:val="en-CA"/>
        </w:rPr>
        <w:t xml:space="preserve">until triple-knockout phenotypes are </w:t>
      </w:r>
      <w:r w:rsidR="007765A3">
        <w:rPr>
          <w:lang w:val="en-CA"/>
        </w:rPr>
        <w:t xml:space="preserve">observed and </w:t>
      </w:r>
      <w:r w:rsidR="003C0562">
        <w:rPr>
          <w:lang w:val="en-CA"/>
        </w:rPr>
        <w:t>analyzed</w:t>
      </w:r>
      <w:r w:rsidR="001A5274">
        <w:rPr>
          <w:lang w:val="en-CA"/>
        </w:rPr>
        <w:t xml:space="preserve"> </w:t>
      </w:r>
      <w:r w:rsidR="00DF1428">
        <w:rPr>
          <w:rFonts w:eastAsia="Times New Roman"/>
          <w:color w:val="222222"/>
          <w:shd w:val="clear" w:color="auto" w:fill="FFFFFF"/>
          <w:lang w:val="en-CA"/>
        </w:rPr>
        <w:fldChar w:fldCharType="begin" w:fldLock="1"/>
      </w:r>
      <w:r w:rsidR="00262137">
        <w:rPr>
          <w:rFonts w:eastAsia="Times New Roman"/>
          <w:color w:val="222222"/>
          <w:shd w:val="clear" w:color="auto" w:fill="FFFFFF"/>
          <w:lang w:val="en-CA"/>
        </w:rPr>
        <w:instrText>ADDIN CSL_CITATION {"citationItems":[{"id":"ITEM-1","itemData":{"DOI":"10.1038/nprot.2014.127","ISSN":"1750-2799","PMID":"25010907","abstract":"The quantitative analysis of genetic interactions between pairs of gene mutations has proven to be effective for characterizing cellular functions, but it can miss important interactions for functionally redundant genes. To address this limitation, we have developed an approach termed triple-mutant analysis (TMA). The procedure relies on a query strain that contains two deletions in a pair of redundant or otherwise related genes, which is crossed against a panel of candidate deletion strains to isolate triple mutants and measure their growth. A central feature of TMA is to interrogate mutants that are synthetically sick when two other genes are deleted but interact minimally with either single deletion. This approach has been valuable for discovering genes that restore critical functions when the principal actors are deleted. TMA has also uncovered double-mutant combinations that produce severe defects because a third protein becomes deregulated and acts in a deleterious fashion, and it has revealed functional differences between proteins presumed to act together. The protocol is optimized for Singer ROTOR pinning robots, takes 3 weeks to complete and measures interactions for up to 30 double mutants against a library of 1,536 single mutants.","author":[{"dropping-particle":"","family":"Braberg","given":"Hannes","non-dropping-particle":"","parse-names":false,"suffix":""},{"dropping-particle":"","family":"Alexander","given":"Richard","non-dropping-particle":"","parse-names":false,"suffix":""},{"dropping-particle":"","family":"Shales","given":"Michael","non-dropping-particle":"","parse-names":false,"suffix":""},{"dropping-particle":"","family":"Xu","given":"Jiewei","non-dropping-particle":"","parse-names":false,"suffix":""},{"dropping-particle":"","family":"Franks-Skiba","given":"Kathleen E","non-dropping-particle":"","parse-names":false,"suffix":""},{"dropping-particle":"","family":"Wu","given":"Qiuqin","non-dropping-particle":"","parse-names":false,"suffix":""},{"dropping-particle":"","family":"Haber","given":"James E","non-dropping-particle":"","parse-names":false,"suffix":""},{"dropping-particle":"","family":"Krogan","given":"Nevan J","non-dropping-particle":"","parse-names":false,"suffix":""}],"container-title":"Nature protocols","id":"ITEM-1","issue":"8","issued":{"date-parts":[["2014","8"]]},"page":"1867-81","publisher":"Nature Publishing Group, a division of Macmillan Publishers Limited. All Rights Reserved.","title":"Quantitative analysis of triple-mutant genetic interactions.","title-short":"Nat. Protocols","type":"article-journal","volume":"9"},"uris":["http://www.mendeley.com/documents/?uuid=2adc4a2c-3ac4-4b8e-adc4-edaa1bd78ac1"]},{"id":"ITEM-2","itemData":{"DOI":"10.1126/science.aao1729","ISSN":"0036-8075","PMID":"29674565","abstract":"To systematically explore complex genetic interactions, we constructed ~200,000 yeast triple mutants and scored negative trigenic interactions. We selected double-mutant query genes across a broad spectrum of biological processes, spanning a range of quantitative features of the global digenic interaction network and tested for a genetic interaction with a third mutation. Trigenic interactions often occurred among functionally related genes, and essential genes were hubs on the trigenic network. Despite their functional enrichment, trigenic interactions tended to link genes in distant bioprocesses and displayed a weaker magnitude than digenic interactions. We estimate that the global trigenic interaction network is ~100 times as large as the global digenic network, highlighting the potential for complex genetic interactions to affect the biology of inheritance, including the genotype-to-phenotype relationship.","author":[{"dropping-particle":"","family":"Kuzmin","given":"Elena","non-dropping-particle":"","parse-names":false,"suffix":""},{"dropping-particle":"","family":"VanderSluis","given":"Benjamin","non-dropping-particle":"","parse-names":false,"suffix":""},{"dropping-particle":"","family":"Wang","given":"Wen","non-dropping-particle":"","parse-names":false,"suffix":""},{"dropping-particle":"","family":"Tan","given":"Guihong","non-dropping-particle":"","parse-names":false,"suffix":""},{"dropping-particle":"","family":"Deshpande","given":"Raamesh","non-dropping-particle":"","parse-names":false,"suffix":""},{"dropping-particle":"","family":"Chen","given":"Yiqun","non-dropping-particle":"","parse-names":false,"suffix":""},{"dropping-particle":"","family":"Usaj","given":"Matej","non-dropping-particle":"","parse-names":false,"suffix":""},{"dropping-particle":"","family":"Balint","given":"Attila","non-dropping-particle":"","parse-names":false,"suffix":""},{"dropping-particle":"","family":"Mattiazzi Usaj","given":"Mojca","non-dropping-particle":"","parse-names":false,"suffix":""},{"dropping-particle":"","family":"Leeuwen","given":"Jolanda","non-dropping-particle":"van","parse-names":false,"suffix":""},{"dropping-particle":"","family":"Koch","given":"Elizabeth N.","non-dropping-particle":"","parse-names":false,"suffix":""},{"dropping-particle":"","family":"Pons","given":"Carles","non-dropping-particle":"","parse-names":false,"suffix":""},{"dropping-particle":"","family":"Dagilis","given":"Andrius J.","non-dropping-particle":"","parse-names":false,"suffix":""},{"dropping-particle":"","family":"Pryszlak","given":"Michael","non-dropping-particle":"","parse-names":false,"suffix":""},{"dropping-particle":"","family":"Wang","given":"Jason Zi Yang","non-dropping-particle":"","parse-names":false,"suffix":""},{"dropping-particle":"","family":"Hanchard","given":"Julia","non-dropping-particle":"","parse-names":false,"suffix":""},{"dropping-particle":"","family":"Riggi","given":"Margot","non-dropping-particle":"","parse-names":false,"suffix":""},{"dropping-particle":"","family":"Xu","given":"Kaicong","non-dropping-particle":"","parse-names":false,"suffix":""},{"dropping-particle":"","family":"Heydari","given":"Hamed","non-dropping-particle":"","parse-names":false,"suffix":""},{"dropping-particle":"","family":"San Luis","given":"Bryan-Joseph","non-dropping-particle":"","parse-names":false,"suffix":""},{"dropping-particle":"","family":"Shuteriqi","given":"Ermira","non-dropping-particle":"","parse-names":false,"suffix":""},{"dropping-particle":"","family":"Zhu","given":"Hongwei","non-dropping-particle":"","parse-names":false,"suffix":""},{"dropping-particle":"","family":"Dyk","given":"Nydia","non-dropping-particle":"Van","parse-names":false,"suffix":""},{"dropping-particle":"","family":"Sharifpoor","given":"Sara","non-dropping-particle":"","parse-names":false,"suffix":""},{"dropping-particle":"","family":"Costanzo","given":"Michael","non-dropping-particle":"","parse-names":false,"suffix":""},{"dropping-particle":"","family":"Loewith","given":"Robbie","non-dropping-particle":"","parse-names":false,"suffix":""},{"dropping-particle":"","family":"Caudy","given":"Amy","non-dropping-particle":"","parse-names":false,"suffix":""},{"dropping-particle":"","family":"Bolnick","given":"Daniel","non-dropping-particle":"","parse-names":false,"suffix":""},{"dropping-particle":"","family":"Brown","given":"Grant W.","non-dropping-particle":"","parse-names":false,"suffix":""},{"dropping-particle":"","family":"Andrews","given":"Brenda J.","non-dropping-particle":"","parse-names":false,"suffix":""},{"dropping-particle":"","family":"Boone","given":"Charles","non-dropping-particle":"","parse-names":false,"suffix":""},{"dropping-particle":"","family":"Myers","given":"Chad L.","non-dropping-particle":"","parse-names":false,"suffix":""}],"container-title":"Science","id":"ITEM-2","issue":"6386","issued":{"date-parts":[["2018","4","20"]]},"page":"eaao1729","title":"Systematic analysis of complex genetic interactions","type":"article-journal","volume":"360"},"uris":["http://www.mendeley.com/documents/?uuid=d5750ca3-7885-381f-b2d5-684daaa50e67"]},{"id":"ITEM-3","itemData":{"DOI":"10.1016/j.celrep.2013.05.007","ISSN":"2211-1247","PMID":"23746449","abstract":"Genetic interactions reveal the functional relationships between pairs of genes. In this study, we describe a method for the systematic generation and quantitation of triple mutants, termed triple-mutant analysis (TMA). We have used this approach to interrogate partially redundant pairs of genes in S. cerevisiae, including ASF1 and CAC1, two histone chaperones. After subjecting asf1Δ cac1Δ to TMA, we found that the Swi/Snf Rdh54 protein compensates for the absence of Asf1 and Cac1. Rdh54 more strongly associates with the chromatin apparatus and the pericentromeric region in the double mutant. Moreover, Asf1 is responsible for the synthetic lethality observed in cac1Δ strains lacking the HIRA-like proteins. A similar TMA was carried out after deleting both CLB5 and CLB6, cyclins that regulate DNA replication, revealing a strong functional connection to chromosome segregation. This approach can reveal functional redundancies that cannot be uncovered through traditional double-mutant analyses.","author":[{"dropping-particle":"","family":"Haber","given":"James E","non-dropping-particle":"","parse-names":false,"suffix":""},{"dropping-particle":"","family":"Braberg","given":"Hannes","non-dropping-particle":"","parse-names":false,"suffix":""},{"dropping-particle":"","family":"Wu","given":"Qiuqin","non-dropping-particle":"","parse-names":false,"suffix":""},{"dropping-particle":"","family":"Alexander","given":"Richard","non-dropping-particle":"","parse-names":false,"suffix":""},{"dropping-particle":"","family":"Haase","given":"Julian","non-dropping-particle":"","parse-names":false,"suffix":""},{"dropping-particle":"","family":"Ryan","given":"Colm","non-dropping-particle":"","parse-names":false,"suffix":""},{"dropping-particle":"","family":"Lipkin-Moore","given":"Zach","non-dropping-particle":"","parse-names":false,"suffix":""},{"dropping-particle":"","family":"Franks-Skiba","given":"Kathleen E","non-dropping-particle":"","parse-names":false,"suffix":""},{"dropping-particle":"","family":"Johnson","given":"Tasha","non-dropping-particle":"","parse-names":false,"suffix":""},{"dropping-particle":"","family":"Shales","given":"Michael","non-dropping-particle":"","parse-names":false,"suffix":""},{"dropping-particle":"","family":"Lenstra","given":"Tineke L","non-dropping-particle":"","parse-names":false,"suffix":""},{"dropping-particle":"","family":"Holstege","given":"Frank C P","non-dropping-particle":"","parse-names":false,"suffix":""},{"dropping-particle":"","family":"Johnson","given":"Jeffrey R","non-dropping-particle":"","parse-names":false,"suffix":""},{"dropping-particle":"","family":"Bloom","given":"Kerry","non-dropping-particle":"","parse-names":false,"suffix":""},{"dropping-particle":"","family":"Krogan","given":"Nevan J","non-dropping-particle":"","parse-names":false,"suffix":""}],"container-title":"Cell reports","id":"ITEM-3","issue":"6","issued":{"date-parts":[["2013","6","27"]]},"page":"2168-78","publisher":"NIH Public Access","title":"Systematic triple-mutant analysis uncovers functional connectivity between pathways involved in chromosome regulation.","type":"article-journal","volume":"3"},"uris":["http://www.mendeley.com/documents/?uuid=9a0f29e1-c241-3787-b622-d447a5bc1ac0"]}],"mendeley":{"formattedCitation":"(Braberg et al., 2014; Haber et al., 2013; Kuzmin et al., 2018)","plainTextFormattedCitation":"(Braberg et al., 2014; Haber et al., 2013; Kuzmin et al., 2018)","previouslyFormattedCitation":"(Braberg et al., 2014; Haber et al., 2013; Kuzmin et al., 2018)"},"properties":{"noteIndex":0},"schema":"https://github.com/citation-style-language/schema/raw/master/csl-citation.json"}</w:instrText>
      </w:r>
      <w:r w:rsidR="00DF1428">
        <w:rPr>
          <w:rFonts w:eastAsia="Times New Roman"/>
          <w:color w:val="222222"/>
          <w:shd w:val="clear" w:color="auto" w:fill="FFFFFF"/>
          <w:lang w:val="en-CA"/>
        </w:rPr>
        <w:fldChar w:fldCharType="separate"/>
      </w:r>
      <w:r w:rsidR="00D06D36" w:rsidRPr="00D06D36">
        <w:rPr>
          <w:rFonts w:eastAsia="Times New Roman"/>
          <w:noProof/>
          <w:color w:val="222222"/>
          <w:shd w:val="clear" w:color="auto" w:fill="FFFFFF"/>
          <w:lang w:val="en-CA"/>
        </w:rPr>
        <w:t>(Braberg et al., 2014; Haber et al., 2013; Kuzmin et al., 2018)</w:t>
      </w:r>
      <w:r w:rsidR="00DF1428">
        <w:rPr>
          <w:rFonts w:eastAsia="Times New Roman"/>
          <w:color w:val="222222"/>
          <w:shd w:val="clear" w:color="auto" w:fill="FFFFFF"/>
          <w:lang w:val="en-CA"/>
        </w:rPr>
        <w:fldChar w:fldCharType="end"/>
      </w:r>
      <w:r w:rsidR="00DF1428">
        <w:rPr>
          <w:rFonts w:eastAsia="Times New Roman"/>
          <w:color w:val="222222"/>
          <w:shd w:val="clear" w:color="auto" w:fill="FFFFFF"/>
          <w:lang w:val="en-CA"/>
        </w:rPr>
        <w:t>.</w:t>
      </w:r>
      <w:r w:rsidR="00177272">
        <w:rPr>
          <w:rFonts w:eastAsia="Times New Roman"/>
          <w:color w:val="222222"/>
          <w:shd w:val="clear" w:color="auto" w:fill="FFFFFF"/>
          <w:lang w:val="en-CA"/>
        </w:rPr>
        <w:t xml:space="preserve">  </w:t>
      </w:r>
      <w:r w:rsidR="00E312AC">
        <w:rPr>
          <w:lang w:val="en-CA"/>
        </w:rPr>
        <w:t xml:space="preserve">Single knockout alleles have been shown to have environment-dependent complex genetic interactions with natural variants that typically involve three or more additional loci </w:t>
      </w:r>
      <w:r w:rsidR="00E312AC">
        <w:rPr>
          <w:lang w:val="en-CA"/>
        </w:rPr>
        <w:fldChar w:fldCharType="begin" w:fldLock="1"/>
      </w:r>
      <w:r w:rsidR="00E312AC">
        <w:rPr>
          <w:lang w:val="en-CA"/>
        </w:rPr>
        <w:instrText>ADDIN CSL_CITATION {"citationItems":[{"id":"ITEM-1","itemData":{"DOI":"10.1038/s41467-018-06023-5","ISSN":"2041-1723","abstract":"Genetic interactions between mutations and standing polymorphisms can cause mutations to show distinct phenotypic effects in different individuals. To characterize the genetic architecture of these so-called background effects, we genotype 1411 wild-type and mutant yeast cross progeny and measure their growth in 10 environments. Using these data, we map 1086 interactions between segregating loci and 7 different gene knockouts. Each knockout exhibits between 73 and 543 interactions, with 89% of all interactions involving higher-order epistasis between a knockout and multiple loci. Identified loci interact with as few as one knockout and as many as all seven knockouts. In mutants, loci interacting with fewer and more knockouts tend to show enhanced and reduced phenotypic effects, respectively. Cross–environment analysis reveals that most interactions between the knockouts and segregating loci also involve the environment. These results illustrate the complicated interactions between mutations, standing polymorphisms, and the environment that cause background effects.","author":[{"dropping-particle":"","family":"Mullis","given":"Martin N.","non-dropping-particle":"","parse-names":false,"suffix":""},{"dropping-particle":"","family":"Matsui","given":"Takeshi","non-dropping-particle":"","parse-names":false,"suffix":""},{"dropping-particle":"","family":"Schell","given":"Rachel","non-dropping-particle":"","parse-names":false,"suffix":""},{"dropping-particle":"","family":"Foree","given":"Ryan","non-dropping-particle":"","parse-names":false,"suffix":""},{"dropping-particle":"","family":"Ehrenreich","given":"Ian M.","non-dropping-particle":"","parse-names":false,"suffix":""}],"container-title":"Nature Communications","id":"ITEM-1","issue":"1","issued":{"date-parts":[["2018","12","17"]]},"page":"3548","publisher":"Nature Publishing Group","title":"The complex underpinnings of genetic background effects","type":"article-journal","volume":"9"},"uris":["http://www.mendeley.com/documents/?uuid=2d37ae03-6b83-3bdf-9593-904f732a3608"]}],"mendeley":{"formattedCitation":"(Mullis et al., 2018)","plainTextFormattedCitation":"(Mullis et al., 2018)","previouslyFormattedCitation":"(Mullis et al., 2018)"},"properties":{"noteIndex":0},"schema":"https://github.com/citation-style-language/schema/raw/master/csl-citation.json"}</w:instrText>
      </w:r>
      <w:r w:rsidR="00E312AC">
        <w:rPr>
          <w:lang w:val="en-CA"/>
        </w:rPr>
        <w:fldChar w:fldCharType="separate"/>
      </w:r>
      <w:r w:rsidR="00E312AC" w:rsidRPr="00D659A1">
        <w:rPr>
          <w:noProof/>
          <w:lang w:val="en-CA"/>
        </w:rPr>
        <w:t>(Mullis et al., 2018)</w:t>
      </w:r>
      <w:r w:rsidR="00E312AC">
        <w:rPr>
          <w:lang w:val="en-CA"/>
        </w:rPr>
        <w:fldChar w:fldCharType="end"/>
      </w:r>
      <w:r w:rsidR="00E312AC">
        <w:rPr>
          <w:lang w:val="en-CA"/>
        </w:rPr>
        <w:t xml:space="preserve">.  More </w:t>
      </w:r>
      <w:r w:rsidR="00177272">
        <w:rPr>
          <w:rFonts w:eastAsia="Times New Roman"/>
          <w:color w:val="222222"/>
          <w:shd w:val="clear" w:color="auto" w:fill="FFFFFF"/>
          <w:lang w:val="en-CA"/>
        </w:rPr>
        <w:t xml:space="preserve">complex </w:t>
      </w:r>
      <w:r w:rsidR="00E312AC">
        <w:rPr>
          <w:rFonts w:eastAsia="Times New Roman"/>
          <w:color w:val="222222"/>
          <w:shd w:val="clear" w:color="auto" w:fill="FFFFFF"/>
          <w:lang w:val="en-CA"/>
        </w:rPr>
        <w:t xml:space="preserve">interactions are known, e.g., </w:t>
      </w:r>
      <w:r w:rsidR="00A01A4C">
        <w:rPr>
          <w:rFonts w:eastAsia="Times New Roman"/>
          <w:color w:val="222222"/>
          <w:shd w:val="clear" w:color="auto" w:fill="FFFFFF"/>
          <w:lang w:val="en-CA"/>
        </w:rPr>
        <w:t>involving</w:t>
      </w:r>
      <w:r w:rsidR="009F5816">
        <w:rPr>
          <w:lang w:val="en-CA"/>
        </w:rPr>
        <w:t xml:space="preserve"> </w:t>
      </w:r>
      <w:r w:rsidR="00326455">
        <w:rPr>
          <w:lang w:val="en-CA"/>
        </w:rPr>
        <w:t xml:space="preserve">five </w:t>
      </w:r>
      <w:r w:rsidR="00326455">
        <w:rPr>
          <w:lang w:val="en-CA"/>
        </w:rPr>
        <w:fldChar w:fldCharType="begin" w:fldLock="1"/>
      </w:r>
      <w:r w:rsidR="00326455">
        <w:rPr>
          <w:lang w:val="en-CA"/>
        </w:rPr>
        <w:instrText>ADDIN CSL_CITATION {"citationItems":[{"id":"ITEM-1","itemData":{"DOI":"10.1371/journal.pgen.1004324","ISSN":"1553-7404","author":[{"dropping-particle":"","family":"Taylor","given":"Matthew B.","non-dropping-particle":"","parse-names":false,"suffix":""},{"dropping-particle":"","family":"Ehrenreich","given":"Ian M.","non-dropping-particle":"","parse-names":false,"suffix":""},{"dropping-particle":"","family":"Rothstein","given":"R","non-dropping-particle":"","parse-names":false,"suffix":""},{"dropping-particle":"","family":"Hu","given":"TT","non-dropping-particle":"","parse-names":false,"suffix":""},{"dropping-particle":"","family":"Mast","given":"J","non-dropping-particle":"","parse-names":false,"suffix":""}],"container-title":"PLoS Genetics","editor":[{"dropping-particle":"","family":"Fay","given":"Justin C.","non-dropping-particle":"","parse-names":false,"suffix":""}],"id":"ITEM-1","issue":"5","issued":{"date-parts":[["2014","5","1"]]},"page":"e1004324","publisher":"Public Library of Science","title":"Genetic Interactions Involving Five or More Genes Contribute to a Complex Trait in Yeast","type":"article-journal","volume":"10"},"uris":["http://www.mendeley.com/documents/?uuid=fdccb70c-716c-3bf8-98d0-8d0b012a3a90"]}],"mendeley":{"formattedCitation":"(Taylor et al., 2014)","plainTextFormattedCitation":"(Taylor et al., 2014)","previouslyFormattedCitation":"(Taylor et al., 2014)"},"properties":{"noteIndex":0},"schema":"https://github.com/citation-style-language/schema/raw/master/csl-citation.json"}</w:instrText>
      </w:r>
      <w:r w:rsidR="00326455">
        <w:rPr>
          <w:lang w:val="en-CA"/>
        </w:rPr>
        <w:fldChar w:fldCharType="separate"/>
      </w:r>
      <w:r w:rsidR="00326455" w:rsidRPr="00D659A1">
        <w:rPr>
          <w:noProof/>
          <w:lang w:val="en-CA"/>
        </w:rPr>
        <w:t>(Taylor et al., 2014)</w:t>
      </w:r>
      <w:r w:rsidR="00326455">
        <w:rPr>
          <w:lang w:val="en-CA"/>
        </w:rPr>
        <w:fldChar w:fldCharType="end"/>
      </w:r>
      <w:r w:rsidR="00326455">
        <w:rPr>
          <w:lang w:val="en-CA"/>
        </w:rPr>
        <w:t xml:space="preserve">, seven </w:t>
      </w:r>
      <w:r w:rsidR="00326455">
        <w:rPr>
          <w:lang w:val="en-CA"/>
        </w:rPr>
        <w:fldChar w:fldCharType="begin" w:fldLock="1"/>
      </w:r>
      <w:r w:rsidR="00326455">
        <w:rPr>
          <w:lang w:val="en-CA"/>
        </w:rPr>
        <w:instrText>ADDIN CSL_CITATION {"citationItems":[{"id":"ITEM-1","itemData":{"ISSN":"0016-6731","PMID":"11238399","abstract":"The Saccharomyces cerevisiae genome encodes seven homologues of the mammalian oxysterol-binding protein (OSBP), a protein implicated in lipid trafficking and sterol homeostasis. To determine the functions of the yeast OSBP gene family (OSH1-OSH7), we used a combination of genetics, genomics, and sterol lipid analysis to characterize OSH deletion mutants. All 127 combinations and permutations of OSH deletion alleles were constructed. Individual OSH genes were not essential for yeast viability, but the elimination of the entire gene family was lethal. Thus, the family members shared an essential function. In addition, the in vivo depletion of all Osh proteins disrupted sterol homeostasis. Like mutants that affect ergosterol production, the viable combinations of OSH deletion alleles exhibited specific sterol-related defects. Although none of the single OSH deletion mutants was defective for growth, gene expression profiles revealed that each mutant had a characteristic molecular phenotype. Therefore, each gene performed distinct nonessential functions and contributed to a common essential function. Our findings indicated that OSH genes performed a multitude of nonessential roles defined by specific subsets of the genes and that most shared at least one essential role potentially linked to changes in sterol lipid levels.","author":[{"dropping-particle":"","family":"Beh","given":"C T","non-dropping-particle":"","parse-names":false,"suffix":""},{"dropping-particle":"","family":"Cool","given":"L","non-dropping-particle":"","parse-names":false,"suffix":""},{"dropping-particle":"","family":"Phillips","given":"J","non-dropping-particle":"","parse-names":false,"suffix":""},{"dropping-particle":"","family":"Rine","given":"J","non-dropping-particle":"","parse-names":false,"suffix":""}],"container-title":"Genetics","id":"ITEM-1","issue":"3","issued":{"date-parts":[["2001","3"]]},"page":"1117-40","title":"Overlapping functions of the yeast oxysterol-binding protein homologues.","type":"article-journal","volume":"157"},"uris":["http://www.mendeley.com/documents/?uuid=5a968471-cfe9-3632-a2e8-2f72d3a2f2af"]}],"mendeley":{"formattedCitation":"(Beh et al., 2001)","plainTextFormattedCitation":"(Beh et al., 2001)","previouslyFormattedCitation":"(Beh et al., 2001)"},"properties":{"noteIndex":0},"schema":"https://github.com/citation-style-language/schema/raw/master/csl-citation.json"}</w:instrText>
      </w:r>
      <w:r w:rsidR="00326455">
        <w:rPr>
          <w:lang w:val="en-CA"/>
        </w:rPr>
        <w:fldChar w:fldCharType="separate"/>
      </w:r>
      <w:r w:rsidR="00326455" w:rsidRPr="00D659A1">
        <w:rPr>
          <w:noProof/>
          <w:lang w:val="en-CA"/>
        </w:rPr>
        <w:t>(Beh et al., 2001)</w:t>
      </w:r>
      <w:r w:rsidR="00326455">
        <w:rPr>
          <w:lang w:val="en-CA"/>
        </w:rPr>
        <w:fldChar w:fldCharType="end"/>
      </w:r>
      <w:r w:rsidR="00326455">
        <w:rPr>
          <w:lang w:val="en-CA"/>
        </w:rPr>
        <w:t xml:space="preserve">, and over twenty genes </w:t>
      </w:r>
      <w:r w:rsidR="00326455">
        <w:rPr>
          <w:lang w:val="en-CA"/>
        </w:rPr>
        <w:fldChar w:fldCharType="begin" w:fldLock="1"/>
      </w:r>
      <w:r w:rsidR="00326455">
        <w:rPr>
          <w:lang w:val="en-CA"/>
        </w:rPr>
        <w:instrText>ADDIN CSL_CITATION {"citationItems":[{"id":"ITEM-1","itemData":{"ISSN":"0014-5793","PMID":"10618490","abstract":"The hexose transporter family of Saccharomyces cerevisiae comprises 18 proteins (Hxt1-17, Gal2). Here, we demonstrate that all these proteins, except Hxt12, and additionally three members of the maltose transporter family (Agt1, Ydl247, Yjr160) are able to transport hexoses. In a yeast strain deleted for HXT1-17, GAL2, AGT1, YDL247w and YJR160c, glucose consumption and transport activity were completely abolished. However, as additional deletion of the glucose sensor gene SNF3 partially restored growth on hexoses, our data indicate the existence of even more proteins able to transport hexoses in yeast.","author":[{"dropping-particle":"","family":"Wieczorke","given":"R","non-dropping-particle":"","parse-names":false,"suffix":""},{"dropping-particle":"","family":"Krampe","given":"S","non-dropping-particle":"","parse-names":false,"suffix":""},{"dropping-particle":"","family":"Weierstall","given":"T","non-dropping-particle":"","parse-names":false,"suffix":""},{"dropping-particle":"","family":"Freidel","given":"K","non-dropping-particle":"","parse-names":false,"suffix":""},{"dropping-particle":"","family":"Hollenberg","given":"C P","non-dropping-particle":"","parse-names":false,"suffix":""},{"dropping-particle":"","family":"Boles","given":"E","non-dropping-particle":"","parse-names":false,"suffix":""}],"container-title":"FEBS letters","id":"ITEM-1","issue":"3","issued":{"date-parts":[["1999","12","31"]]},"page":"123-8","title":"Concurrent knock-out of at least 20 transporter genes is required to block uptake of hexoses in Saccharomyces cerevisiae.","type":"article-journal","volume":"464"},"uris":["http://www.mendeley.com/documents/?uuid=83737b77-7a29-37db-9517-01fbf726bcb6"]}],"mendeley":{"formattedCitation":"(Wieczorke et al., 1999)","plainTextFormattedCitation":"(Wieczorke et al., 1999)","previouslyFormattedCitation":"(Wieczorke et al., 1999)"},"properties":{"noteIndex":0},"schema":"https://github.com/citation-style-language/schema/raw/master/csl-citation.json"}</w:instrText>
      </w:r>
      <w:r w:rsidR="00326455">
        <w:rPr>
          <w:lang w:val="en-CA"/>
        </w:rPr>
        <w:fldChar w:fldCharType="separate"/>
      </w:r>
      <w:r w:rsidR="00326455" w:rsidRPr="00D659A1">
        <w:rPr>
          <w:noProof/>
          <w:lang w:val="en-CA"/>
        </w:rPr>
        <w:t>(Wieczorke et al., 1999)</w:t>
      </w:r>
      <w:r w:rsidR="00326455">
        <w:rPr>
          <w:lang w:val="en-CA"/>
        </w:rPr>
        <w:fldChar w:fldCharType="end"/>
      </w:r>
      <w:r w:rsidR="00E312AC">
        <w:rPr>
          <w:lang w:val="en-CA"/>
        </w:rPr>
        <w:t xml:space="preserve">.  </w:t>
      </w:r>
      <w:r w:rsidR="000C6F86">
        <w:rPr>
          <w:lang w:val="en-CA"/>
        </w:rPr>
        <w:t>However,</w:t>
      </w:r>
      <w:r w:rsidR="00F16A30">
        <w:rPr>
          <w:lang w:val="en-CA"/>
        </w:rPr>
        <w:t xml:space="preserve"> the</w:t>
      </w:r>
      <w:r w:rsidR="00656C5D">
        <w:rPr>
          <w:lang w:val="en-CA"/>
        </w:rPr>
        <w:t xml:space="preserve"> </w:t>
      </w:r>
      <w:r w:rsidR="0041467E">
        <w:rPr>
          <w:lang w:val="en-CA"/>
        </w:rPr>
        <w:t>inherent</w:t>
      </w:r>
      <w:r w:rsidR="008D3E72">
        <w:rPr>
          <w:lang w:val="en-CA"/>
        </w:rPr>
        <w:t xml:space="preserve"> experimental and analytic c</w:t>
      </w:r>
      <w:r w:rsidR="00224D3C">
        <w:rPr>
          <w:lang w:val="en-CA"/>
        </w:rPr>
        <w:t xml:space="preserve">hallenges have </w:t>
      </w:r>
      <w:r w:rsidR="008D3E72">
        <w:rPr>
          <w:lang w:val="en-CA"/>
        </w:rPr>
        <w:t xml:space="preserve">limited systematic profiling and functional inference </w:t>
      </w:r>
      <w:r w:rsidR="00E72CC5">
        <w:rPr>
          <w:lang w:val="en-CA"/>
        </w:rPr>
        <w:t>involving</w:t>
      </w:r>
      <w:r w:rsidR="008D3E72">
        <w:rPr>
          <w:lang w:val="en-CA"/>
        </w:rPr>
        <w:t xml:space="preserve"> highly-complex genetic interactions</w:t>
      </w:r>
      <w:r w:rsidR="00756C35">
        <w:rPr>
          <w:lang w:val="en-CA"/>
        </w:rPr>
        <w:t>.</w:t>
      </w:r>
    </w:p>
    <w:p w14:paraId="6896936E" w14:textId="77777777" w:rsidR="00B5428B" w:rsidRDefault="00B5428B" w:rsidP="009759F3">
      <w:pPr>
        <w:jc w:val="both"/>
        <w:rPr>
          <w:lang w:val="en-CA"/>
        </w:rPr>
      </w:pPr>
    </w:p>
    <w:p w14:paraId="671F0647" w14:textId="2CEEAFCB" w:rsidR="0041694D" w:rsidRPr="0041694D" w:rsidDel="0041694D" w:rsidRDefault="00FF73DC" w:rsidP="009759F3">
      <w:pPr>
        <w:jc w:val="both"/>
        <w:rPr>
          <w:del w:id="0" w:author="Albi Celaj" w:date="2019-01-17T11:19:00Z"/>
          <w:vertAlign w:val="subscript"/>
          <w:lang w:val="en-CA"/>
        </w:rPr>
      </w:pPr>
      <w:r>
        <w:rPr>
          <w:lang w:val="en-CA"/>
        </w:rPr>
        <w:t>Functionally deciphering</w:t>
      </w:r>
      <w:r w:rsidR="00F8348A">
        <w:rPr>
          <w:lang w:val="en-CA"/>
        </w:rPr>
        <w:t xml:space="preserve"> the potentially complex effects of </w:t>
      </w:r>
      <w:r w:rsidR="009138FC">
        <w:rPr>
          <w:lang w:val="en-CA"/>
        </w:rPr>
        <w:t>multiple genetic perturbations require</w:t>
      </w:r>
      <w:r w:rsidR="00BD38BF">
        <w:rPr>
          <w:lang w:val="en-CA"/>
        </w:rPr>
        <w:t>s</w:t>
      </w:r>
      <w:r w:rsidR="009138FC">
        <w:rPr>
          <w:lang w:val="en-CA"/>
        </w:rPr>
        <w:t xml:space="preserve"> extension of </w:t>
      </w:r>
      <w:r w:rsidR="00E718EA">
        <w:rPr>
          <w:lang w:val="en-CA"/>
        </w:rPr>
        <w:t xml:space="preserve">two-gene CGAs </w:t>
      </w:r>
      <w:r w:rsidR="00EA136A">
        <w:rPr>
          <w:lang w:val="en-CA"/>
        </w:rPr>
        <w:t xml:space="preserve">for </w:t>
      </w:r>
      <w:r w:rsidR="00E718EA">
        <w:rPr>
          <w:lang w:val="en-CA"/>
        </w:rPr>
        <w:t>more exhaustive ‘deep’ combinatorial genetic analysis (DCGA).</w:t>
      </w:r>
      <w:r w:rsidR="00753975">
        <w:rPr>
          <w:lang w:val="en-CA"/>
        </w:rPr>
        <w:t xml:space="preserve"> </w:t>
      </w:r>
      <w:r w:rsidR="004805FB">
        <w:rPr>
          <w:lang w:val="en-CA"/>
        </w:rPr>
        <w:t xml:space="preserve"> </w:t>
      </w:r>
      <w:r w:rsidR="00326455">
        <w:rPr>
          <w:lang w:val="en-CA"/>
        </w:rPr>
        <w:t>Here we describe a</w:t>
      </w:r>
      <w:r w:rsidR="00BC2000">
        <w:rPr>
          <w:lang w:val="en-CA"/>
        </w:rPr>
        <w:t xml:space="preserve"> </w:t>
      </w:r>
      <w:r w:rsidR="00326455">
        <w:rPr>
          <w:lang w:val="en-CA"/>
        </w:rPr>
        <w:t xml:space="preserve">strategy </w:t>
      </w:r>
      <w:r w:rsidR="00413DA7">
        <w:rPr>
          <w:lang w:val="en-CA"/>
        </w:rPr>
        <w:t>for</w:t>
      </w:r>
      <w:r w:rsidR="00326455">
        <w:rPr>
          <w:lang w:val="en-CA"/>
        </w:rPr>
        <w:t xml:space="preserve"> DCGA</w:t>
      </w:r>
      <w:r w:rsidR="0016482C">
        <w:rPr>
          <w:lang w:val="en-CA"/>
        </w:rPr>
        <w:t xml:space="preserve"> a</w:t>
      </w:r>
      <w:r w:rsidR="00BA0F66">
        <w:rPr>
          <w:lang w:val="en-CA"/>
        </w:rPr>
        <w:t>nd demonstrate it on</w:t>
      </w:r>
      <w:r w:rsidR="0016482C">
        <w:rPr>
          <w:lang w:val="en-CA"/>
        </w:rPr>
        <w:t xml:space="preserve"> </w:t>
      </w:r>
      <w:r w:rsidR="00E312AC">
        <w:rPr>
          <w:lang w:val="en-CA"/>
        </w:rPr>
        <w:t xml:space="preserve">the entire set </w:t>
      </w:r>
      <w:r w:rsidR="00F8348A">
        <w:rPr>
          <w:lang w:val="en-CA"/>
        </w:rPr>
        <w:t xml:space="preserve">of </w:t>
      </w:r>
      <w:r w:rsidR="0016482C">
        <w:rPr>
          <w:lang w:val="en-CA"/>
        </w:rPr>
        <w:t xml:space="preserve">16 </w:t>
      </w:r>
      <w:ins w:id="1" w:author="Albi Celaj" w:date="2019-01-14T10:28:00Z">
        <w:r w:rsidR="007C575E">
          <w:rPr>
            <w:lang w:val="en-CA"/>
          </w:rPr>
          <w:t xml:space="preserve">yeast </w:t>
        </w:r>
      </w:ins>
      <w:r w:rsidR="0016482C">
        <w:rPr>
          <w:lang w:val="en-CA"/>
        </w:rPr>
        <w:t xml:space="preserve">ABC transporters </w:t>
      </w:r>
      <w:r w:rsidR="00E312AC">
        <w:rPr>
          <w:lang w:val="en-CA"/>
        </w:rPr>
        <w:t>that ha</w:t>
      </w:r>
      <w:ins w:id="2" w:author="Albi Celaj" w:date="2019-01-11T16:52:00Z">
        <w:r w:rsidR="003B24A9">
          <w:rPr>
            <w:lang w:val="en-CA"/>
          </w:rPr>
          <w:t>ve</w:t>
        </w:r>
      </w:ins>
      <w:r w:rsidR="00E312AC">
        <w:rPr>
          <w:lang w:val="en-CA"/>
        </w:rPr>
        <w:t xml:space="preserve"> been </w:t>
      </w:r>
      <w:r w:rsidR="0016482C">
        <w:rPr>
          <w:lang w:val="en-CA"/>
        </w:rPr>
        <w:t>i</w:t>
      </w:r>
      <w:r w:rsidR="00133051">
        <w:rPr>
          <w:lang w:val="en-CA"/>
        </w:rPr>
        <w:t>mplicated</w:t>
      </w:r>
      <w:r w:rsidR="00DF56C5">
        <w:rPr>
          <w:lang w:val="en-CA"/>
        </w:rPr>
        <w:t xml:space="preserve"> in multi-drug resistance</w:t>
      </w:r>
      <w:r w:rsidR="00AB5CD5">
        <w:rPr>
          <w:lang w:val="en-CA"/>
        </w:rPr>
        <w:t>.</w:t>
      </w:r>
      <w:r w:rsidR="00D17246">
        <w:rPr>
          <w:lang w:val="en-CA"/>
        </w:rPr>
        <w:t xml:space="preserve">  </w:t>
      </w:r>
      <w:ins w:id="3" w:author="Albi Celaj" w:date="2019-01-17T11:21:00Z">
        <w:r w:rsidR="0041694D">
          <w:rPr>
            <w:lang w:val="en-CA"/>
          </w:rPr>
          <w:t>T</w:t>
        </w:r>
      </w:ins>
      <w:ins w:id="4" w:author="Albi Celaj" w:date="2019-01-17T11:17:00Z">
        <w:r w:rsidR="0041694D">
          <w:rPr>
            <w:lang w:val="en-CA"/>
          </w:rPr>
          <w:t xml:space="preserve">wo-gene CGA </w:t>
        </w:r>
      </w:ins>
      <w:ins w:id="5" w:author="Albi Celaj" w:date="2019-01-17T11:21:00Z">
        <w:r w:rsidR="0041694D">
          <w:rPr>
            <w:lang w:val="en-CA"/>
          </w:rPr>
          <w:t xml:space="preserve">of ABC transporters </w:t>
        </w:r>
      </w:ins>
      <w:ins w:id="6" w:author="Albi Celaj" w:date="2019-01-17T11:17:00Z">
        <w:r w:rsidR="0041694D">
          <w:rPr>
            <w:lang w:val="en-CA"/>
          </w:rPr>
          <w:t xml:space="preserve">may be limited </w:t>
        </w:r>
      </w:ins>
      <w:ins w:id="7" w:author="Albi Celaj" w:date="2019-01-17T11:18:00Z">
        <w:r w:rsidR="0041694D">
          <w:rPr>
            <w:lang w:val="en-CA"/>
          </w:rPr>
          <w:t>not only because of substrate sharing, but</w:t>
        </w:r>
      </w:ins>
      <w:ins w:id="8" w:author="Albi Celaj" w:date="2019-01-17T11:21:00Z">
        <w:r w:rsidR="0041694D">
          <w:rPr>
            <w:lang w:val="en-CA"/>
          </w:rPr>
          <w:t xml:space="preserve"> also</w:t>
        </w:r>
      </w:ins>
      <w:ins w:id="9" w:author="Albi Celaj" w:date="2019-01-17T11:18:00Z">
        <w:r w:rsidR="0041694D">
          <w:rPr>
            <w:lang w:val="en-CA"/>
          </w:rPr>
          <w:t xml:space="preserve"> complex influence between transporters</w:t>
        </w:r>
      </w:ins>
    </w:p>
    <w:p w14:paraId="494E58AE" w14:textId="35563B73" w:rsidR="0041694D" w:rsidDel="0041694D" w:rsidRDefault="0041694D" w:rsidP="009759F3">
      <w:pPr>
        <w:jc w:val="both"/>
        <w:rPr>
          <w:del w:id="10" w:author="Albi Celaj" w:date="2019-01-17T11:19:00Z"/>
          <w:lang w:val="en-CA"/>
        </w:rPr>
      </w:pPr>
    </w:p>
    <w:p w14:paraId="5DACD59D" w14:textId="48337721" w:rsidR="0041694D" w:rsidDel="0041694D" w:rsidRDefault="0041694D" w:rsidP="009759F3">
      <w:pPr>
        <w:jc w:val="both"/>
        <w:rPr>
          <w:del w:id="11" w:author="Albi Celaj" w:date="2019-01-17T11:19:00Z"/>
          <w:lang w:val="en-CA"/>
        </w:rPr>
      </w:pPr>
    </w:p>
    <w:p w14:paraId="4A8BD009" w14:textId="796E0A59" w:rsidR="0041694D" w:rsidDel="0041694D" w:rsidRDefault="0041694D" w:rsidP="009759F3">
      <w:pPr>
        <w:jc w:val="both"/>
        <w:rPr>
          <w:del w:id="12" w:author="Albi Celaj" w:date="2019-01-17T11:19:00Z"/>
          <w:lang w:val="en-CA"/>
        </w:rPr>
      </w:pPr>
    </w:p>
    <w:p w14:paraId="2608932C" w14:textId="28ADE9BE" w:rsidR="00DB0ED8" w:rsidRDefault="000F1183" w:rsidP="009759F3">
      <w:pPr>
        <w:jc w:val="both"/>
        <w:rPr>
          <w:rFonts w:eastAsia="Times New Roman"/>
        </w:rPr>
      </w:pPr>
      <w:del w:id="13" w:author="Albi Celaj" w:date="2019-01-17T11:19:00Z">
        <w:r w:rsidDel="0041694D">
          <w:rPr>
            <w:lang w:val="en-CA"/>
          </w:rPr>
          <w:delText>Although deletion of drug efflux pumps might naively be expected to increase drug sensitivity, examples of ABC transporter deletions</w:delText>
        </w:r>
        <w:r w:rsidR="00447369" w:rsidDel="0041694D">
          <w:rPr>
            <w:lang w:val="en-CA"/>
          </w:rPr>
          <w:delText xml:space="preserve"> </w:delText>
        </w:r>
        <w:r w:rsidDel="0041694D">
          <w:rPr>
            <w:lang w:val="en-CA"/>
          </w:rPr>
          <w:delText xml:space="preserve">that can </w:delText>
        </w:r>
        <w:r w:rsidR="008A7032" w:rsidDel="0041694D">
          <w:rPr>
            <w:lang w:val="en-CA"/>
          </w:rPr>
          <w:delText>influence</w:delText>
        </w:r>
        <w:r w:rsidR="00D17246" w:rsidDel="0041694D">
          <w:rPr>
            <w:lang w:val="en-CA"/>
          </w:rPr>
          <w:delText xml:space="preserve"> </w:delText>
        </w:r>
        <w:r w:rsidDel="0041694D">
          <w:delText>one an</w:delText>
        </w:r>
        <w:r w:rsidR="003C032F" w:rsidDel="0041694D">
          <w:delText>other in complex ways</w:delText>
        </w:r>
        <w:r w:rsidDel="0041694D">
          <w:delText xml:space="preserve"> have been reported</w:delText>
        </w:r>
      </w:del>
      <w:r w:rsidR="003C032F">
        <w:t xml:space="preserve">, such that disruption </w:t>
      </w:r>
      <w:r>
        <w:t xml:space="preserve">of a </w:t>
      </w:r>
      <w:r w:rsidR="003C032F">
        <w:t xml:space="preserve">transporter </w:t>
      </w:r>
      <w:r>
        <w:t xml:space="preserve">can </w:t>
      </w:r>
      <w:ins w:id="14" w:author="Albi Celaj" w:date="2019-01-17T11:19:00Z">
        <w:r w:rsidR="0041694D">
          <w:t xml:space="preserve">even </w:t>
        </w:r>
      </w:ins>
      <w:r w:rsidR="003C032F">
        <w:t xml:space="preserve">impart drug </w:t>
      </w:r>
      <w:r w:rsidR="003C032F" w:rsidRPr="00433243">
        <w:rPr>
          <w:i/>
        </w:rPr>
        <w:t>resistance</w:t>
      </w:r>
      <w:r w:rsidR="003C032F">
        <w:t xml:space="preserve"> </w:t>
      </w:r>
      <w:r w:rsidR="003C032F">
        <w:fldChar w:fldCharType="begin" w:fldLock="1"/>
      </w:r>
      <w:r w:rsidR="003C032F">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interactome.","type":"article-journal","volume":"9"},"uris":["http://www.mendeley.com/documents/?uuid=0e3d404b-a646-4023-936e-86a457bddbac"]},{"id":"ITEM-3","itemData":{"DOI":"10.1038/nmeth.1550","ISSN":"1548-7105","PMID":"21217751","abstract":"Phenotypes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methods","id":"ITEM-3","issue":"2","issued":{"date-parts":[["2011","3"]]},"page":"159-64","title":"Knocking out multigene redundancies via cycles of sexual assortment and fluorescence selection.","type":"article-journal","volume":"8"},"uris":["http://www.mendeley.com/documents/?uuid=37457ea4-6a9c-471d-b62e-dfeec5fba47c"]}],"mendeley":{"formattedCitation":"(Kolaczkowska et al., 2008; Snider et al., 2013; Suzuki et al., 2011)","plainTextFormattedCitation":"(Kolaczkowska et al., 2008; Snider et al., 2013; Suzuki et al., 2011)","previouslyFormattedCitation":"(Kolaczkowska et al., 2008; Snider et al., 2013; Suzuki et al., 2011)"},"properties":{"noteIndex":0},"schema":"https://github.com/citation-style-language/schema/raw/master/csl-citation.json"}</w:instrText>
      </w:r>
      <w:r w:rsidR="003C032F">
        <w:fldChar w:fldCharType="separate"/>
      </w:r>
      <w:r w:rsidR="003C032F" w:rsidRPr="00D659A1">
        <w:rPr>
          <w:noProof/>
        </w:rPr>
        <w:t>(Kolaczkowska et al., 2008; Snider et al., 2013; Suzuki et al., 2011)</w:t>
      </w:r>
      <w:r w:rsidR="003C032F">
        <w:fldChar w:fldCharType="end"/>
      </w:r>
      <w:r w:rsidR="003C032F">
        <w:rPr>
          <w:bCs/>
          <w:iCs/>
          <w:color w:val="000000" w:themeColor="text1"/>
        </w:rPr>
        <w:t>.</w:t>
      </w:r>
      <w:r w:rsidR="00447369">
        <w:rPr>
          <w:bCs/>
          <w:iCs/>
          <w:color w:val="000000" w:themeColor="text1"/>
        </w:rPr>
        <w:t xml:space="preserve"> </w:t>
      </w:r>
      <w:del w:id="15" w:author="Albi Celaj" w:date="2019-01-17T11:19:00Z">
        <w:r w:rsidR="002A60D6" w:rsidDel="0041694D">
          <w:rPr>
            <w:bCs/>
            <w:iCs/>
            <w:color w:val="000000" w:themeColor="text1"/>
          </w:rPr>
          <w:delText>S</w:delText>
        </w:r>
        <w:r w:rsidR="00087AAF" w:rsidDel="0041694D">
          <w:rPr>
            <w:bCs/>
            <w:iCs/>
            <w:color w:val="000000" w:themeColor="text1"/>
          </w:rPr>
          <w:delText>ubstrate</w:delText>
        </w:r>
        <w:r w:rsidR="00E00F87" w:rsidDel="0041694D">
          <w:rPr>
            <w:bCs/>
            <w:iCs/>
            <w:color w:val="000000" w:themeColor="text1"/>
          </w:rPr>
          <w:delText xml:space="preserve"> </w:delText>
        </w:r>
        <w:r w:rsidR="00511800" w:rsidDel="0041694D">
          <w:rPr>
            <w:bCs/>
            <w:iCs/>
            <w:color w:val="000000" w:themeColor="text1"/>
          </w:rPr>
          <w:delText>sharing</w:delText>
        </w:r>
        <w:r w:rsidR="00E00F87" w:rsidDel="0041694D">
          <w:rPr>
            <w:bCs/>
            <w:iCs/>
            <w:color w:val="000000" w:themeColor="text1"/>
          </w:rPr>
          <w:delText xml:space="preserve"> and </w:delText>
        </w:r>
        <w:r w:rsidDel="0041694D">
          <w:rPr>
            <w:bCs/>
            <w:iCs/>
            <w:color w:val="000000" w:themeColor="text1"/>
          </w:rPr>
          <w:delText xml:space="preserve">complex </w:delText>
        </w:r>
        <w:r w:rsidR="00E00F87" w:rsidDel="0041694D">
          <w:rPr>
            <w:bCs/>
            <w:iCs/>
            <w:color w:val="000000" w:themeColor="text1"/>
          </w:rPr>
          <w:delText xml:space="preserve">interdependence </w:delText>
        </w:r>
        <w:r w:rsidR="00425AA6" w:rsidDel="0041694D">
          <w:rPr>
            <w:bCs/>
            <w:iCs/>
            <w:color w:val="000000" w:themeColor="text1"/>
          </w:rPr>
          <w:delText xml:space="preserve">between these ABC transporters </w:delText>
        </w:r>
        <w:r w:rsidR="00C27B21" w:rsidDel="0041694D">
          <w:rPr>
            <w:bCs/>
            <w:iCs/>
            <w:color w:val="000000" w:themeColor="text1"/>
          </w:rPr>
          <w:delText>can</w:delText>
        </w:r>
        <w:r w:rsidR="006F5157" w:rsidDel="0041694D">
          <w:rPr>
            <w:bCs/>
            <w:iCs/>
            <w:color w:val="000000" w:themeColor="text1"/>
          </w:rPr>
          <w:delText xml:space="preserve"> </w:delText>
        </w:r>
        <w:r w:rsidR="002A60D6" w:rsidDel="0041694D">
          <w:rPr>
            <w:bCs/>
            <w:iCs/>
            <w:color w:val="000000" w:themeColor="text1"/>
          </w:rPr>
          <w:delText xml:space="preserve">limit </w:delText>
        </w:r>
        <w:r w:rsidR="006970B8" w:rsidDel="0041694D">
          <w:rPr>
            <w:bCs/>
            <w:iCs/>
            <w:color w:val="000000" w:themeColor="text1"/>
          </w:rPr>
          <w:delText>their</w:delText>
        </w:r>
        <w:r w:rsidR="002A60D6" w:rsidDel="0041694D">
          <w:rPr>
            <w:bCs/>
            <w:iCs/>
            <w:color w:val="000000" w:themeColor="text1"/>
          </w:rPr>
          <w:delText xml:space="preserve"> analysis </w:delText>
        </w:r>
        <w:r w:rsidR="006970B8" w:rsidDel="0041694D">
          <w:rPr>
            <w:bCs/>
            <w:iCs/>
            <w:color w:val="000000" w:themeColor="text1"/>
          </w:rPr>
          <w:delText>with</w:delText>
        </w:r>
        <w:r w:rsidR="002A60D6" w:rsidDel="0041694D">
          <w:rPr>
            <w:bCs/>
            <w:iCs/>
            <w:color w:val="000000" w:themeColor="text1"/>
          </w:rPr>
          <w:delText xml:space="preserve"> </w:delText>
        </w:r>
        <w:r w:rsidR="00E00F87" w:rsidDel="0041694D">
          <w:rPr>
            <w:bCs/>
            <w:iCs/>
            <w:color w:val="000000" w:themeColor="text1"/>
          </w:rPr>
          <w:delText xml:space="preserve">two-gene CGA.  </w:delText>
        </w:r>
      </w:del>
      <w:r w:rsidR="00196DCC">
        <w:rPr>
          <w:rFonts w:eastAsia="Times New Roman"/>
        </w:rPr>
        <w:t>W</w:t>
      </w:r>
      <w:r w:rsidR="003E7C3E">
        <w:rPr>
          <w:rFonts w:eastAsia="Times New Roman"/>
        </w:rPr>
        <w:t xml:space="preserve">e used DCGA to </w:t>
      </w:r>
      <w:r w:rsidR="00092CDB">
        <w:rPr>
          <w:rFonts w:eastAsia="Times New Roman"/>
        </w:rPr>
        <w:t>u</w:t>
      </w:r>
      <w:r w:rsidR="006F5157">
        <w:rPr>
          <w:rFonts w:eastAsia="Times New Roman"/>
        </w:rPr>
        <w:t>ncover</w:t>
      </w:r>
      <w:r w:rsidR="00092CDB">
        <w:rPr>
          <w:rFonts w:eastAsia="Times New Roman"/>
        </w:rPr>
        <w:t xml:space="preserve"> and visualize</w:t>
      </w:r>
      <w:r w:rsidR="003E7C3E">
        <w:rPr>
          <w:rFonts w:eastAsia="Times New Roman"/>
        </w:rPr>
        <w:t xml:space="preserve"> a complex</w:t>
      </w:r>
      <w:r w:rsidR="00B75FBB">
        <w:rPr>
          <w:rFonts w:eastAsia="Times New Roman"/>
        </w:rPr>
        <w:t xml:space="preserve"> </w:t>
      </w:r>
      <w:r w:rsidR="003E7C3E">
        <w:rPr>
          <w:rFonts w:eastAsia="Times New Roman"/>
        </w:rPr>
        <w:t>genetic landscape</w:t>
      </w:r>
      <w:r w:rsidR="00B75FBB">
        <w:rPr>
          <w:rFonts w:eastAsia="Times New Roman"/>
        </w:rPr>
        <w:t xml:space="preserve"> in each of 16</w:t>
      </w:r>
      <w:r w:rsidR="00B75FBB" w:rsidRPr="004059F2">
        <w:rPr>
          <w:rFonts w:eastAsia="Times New Roman"/>
        </w:rPr>
        <w:t xml:space="preserve"> </w:t>
      </w:r>
      <w:r w:rsidR="00B75FBB">
        <w:rPr>
          <w:rFonts w:eastAsia="Times New Roman"/>
        </w:rPr>
        <w:t>bioactive compounds (‘drugs’)</w:t>
      </w:r>
      <w:r w:rsidR="003E7C3E">
        <w:rPr>
          <w:rFonts w:eastAsia="Times New Roman"/>
        </w:rPr>
        <w:t xml:space="preserve">, </w:t>
      </w:r>
      <w:r w:rsidR="00B7366D">
        <w:rPr>
          <w:rFonts w:eastAsia="Times New Roman"/>
        </w:rPr>
        <w:t>revealing</w:t>
      </w:r>
      <w:r w:rsidR="005A7CE1">
        <w:rPr>
          <w:rFonts w:eastAsia="Times New Roman"/>
        </w:rPr>
        <w:t xml:space="preserve"> </w:t>
      </w:r>
      <w:r w:rsidR="009759F3">
        <w:rPr>
          <w:rFonts w:eastAsia="Times New Roman"/>
        </w:rPr>
        <w:t xml:space="preserve">condition-dependent </w:t>
      </w:r>
      <w:r w:rsidR="005A7CE1">
        <w:rPr>
          <w:rFonts w:eastAsia="Times New Roman"/>
        </w:rPr>
        <w:t xml:space="preserve">genetic interactions </w:t>
      </w:r>
      <w:r>
        <w:rPr>
          <w:rFonts w:eastAsia="Times New Roman"/>
        </w:rPr>
        <w:t>involving as many as five genes</w:t>
      </w:r>
      <w:r w:rsidR="005A7CE1">
        <w:rPr>
          <w:rFonts w:eastAsia="Times New Roman"/>
        </w:rPr>
        <w:t xml:space="preserve">.  </w:t>
      </w:r>
      <w:r w:rsidR="00D26EB4">
        <w:rPr>
          <w:rFonts w:eastAsia="Times New Roman"/>
        </w:rPr>
        <w:t xml:space="preserve">To </w:t>
      </w:r>
      <w:r w:rsidR="00C44D3E">
        <w:rPr>
          <w:rFonts w:eastAsia="Times New Roman"/>
        </w:rPr>
        <w:t>functionally</w:t>
      </w:r>
      <w:r w:rsidR="00D26EB4">
        <w:rPr>
          <w:rFonts w:eastAsia="Times New Roman"/>
        </w:rPr>
        <w:t xml:space="preserve"> decipher </w:t>
      </w:r>
      <w:r w:rsidR="0015538E">
        <w:rPr>
          <w:rFonts w:eastAsia="Times New Roman"/>
        </w:rPr>
        <w:t>t</w:t>
      </w:r>
      <w:r w:rsidR="00D26EB4">
        <w:rPr>
          <w:rFonts w:eastAsia="Times New Roman"/>
        </w:rPr>
        <w:t xml:space="preserve">his system of transporters, </w:t>
      </w:r>
      <w:r w:rsidR="003444FB">
        <w:rPr>
          <w:rFonts w:eastAsia="Times New Roman"/>
        </w:rPr>
        <w:t xml:space="preserve">we </w:t>
      </w:r>
      <w:r w:rsidR="002C14A1">
        <w:rPr>
          <w:rFonts w:eastAsia="Times New Roman"/>
        </w:rPr>
        <w:t xml:space="preserve">then </w:t>
      </w:r>
      <w:r w:rsidR="003444FB">
        <w:rPr>
          <w:rFonts w:eastAsia="Times New Roman"/>
        </w:rPr>
        <w:t>developed a neural</w:t>
      </w:r>
      <w:r w:rsidR="002A089B">
        <w:rPr>
          <w:rFonts w:eastAsia="Times New Roman"/>
        </w:rPr>
        <w:t xml:space="preserve"> </w:t>
      </w:r>
      <w:r w:rsidR="003444FB">
        <w:rPr>
          <w:rFonts w:eastAsia="Times New Roman"/>
        </w:rPr>
        <w:t xml:space="preserve">network which </w:t>
      </w:r>
      <w:r w:rsidR="00C26B52">
        <w:rPr>
          <w:rFonts w:eastAsia="Times New Roman"/>
        </w:rPr>
        <w:t>could learn</w:t>
      </w:r>
      <w:r w:rsidR="003444FB">
        <w:rPr>
          <w:rFonts w:eastAsia="Times New Roman"/>
        </w:rPr>
        <w:t xml:space="preserve"> an intuitive system model directly from the </w:t>
      </w:r>
      <w:r>
        <w:rPr>
          <w:rFonts w:eastAsia="Times New Roman"/>
        </w:rPr>
        <w:t xml:space="preserve">observed </w:t>
      </w:r>
      <w:r w:rsidR="003444FB">
        <w:rPr>
          <w:rFonts w:eastAsia="Times New Roman"/>
        </w:rPr>
        <w:t>gen</w:t>
      </w:r>
      <w:r w:rsidR="00CD54E7">
        <w:rPr>
          <w:rFonts w:eastAsia="Times New Roman"/>
        </w:rPr>
        <w:t>otype-to-phenotype relationships</w:t>
      </w:r>
      <w:r w:rsidR="003444FB">
        <w:rPr>
          <w:rFonts w:eastAsia="Times New Roman"/>
        </w:rPr>
        <w:t xml:space="preserve">.  </w:t>
      </w:r>
      <w:r>
        <w:rPr>
          <w:bCs/>
          <w:iCs/>
          <w:color w:val="000000" w:themeColor="text1"/>
        </w:rPr>
        <w:t>M</w:t>
      </w:r>
      <w:r w:rsidR="00687512">
        <w:rPr>
          <w:bCs/>
          <w:iCs/>
          <w:color w:val="000000" w:themeColor="text1"/>
        </w:rPr>
        <w:t>odel</w:t>
      </w:r>
      <w:r w:rsidR="005F2106">
        <w:rPr>
          <w:bCs/>
          <w:iCs/>
          <w:color w:val="000000" w:themeColor="text1"/>
        </w:rPr>
        <w:t>ing</w:t>
      </w:r>
      <w:r w:rsidR="00687512">
        <w:rPr>
          <w:bCs/>
          <w:iCs/>
          <w:color w:val="000000" w:themeColor="text1"/>
        </w:rPr>
        <w:t xml:space="preserve"> guided further mechanistic exploration of </w:t>
      </w:r>
      <w:r w:rsidR="00687512">
        <w:rPr>
          <w:rFonts w:eastAsia="Times New Roman"/>
        </w:rPr>
        <w:t xml:space="preserve">a </w:t>
      </w:r>
      <w:r w:rsidR="00687512" w:rsidRPr="004059F2">
        <w:rPr>
          <w:rFonts w:eastAsia="Times New Roman"/>
        </w:rPr>
        <w:t>quadruple knock</w:t>
      </w:r>
      <w:r w:rsidR="00687512">
        <w:rPr>
          <w:rFonts w:eastAsia="Times New Roman"/>
        </w:rPr>
        <w:t>out combination (</w:t>
      </w:r>
      <w:r w:rsidR="00687512" w:rsidRPr="004210F6">
        <w:rPr>
          <w:rFonts w:eastAsia="Times New Roman"/>
          <w:i/>
        </w:rPr>
        <w:t>snq2∆</w:t>
      </w:r>
      <w:r w:rsidR="00687512">
        <w:rPr>
          <w:rFonts w:eastAsia="Times New Roman"/>
          <w:i/>
        </w:rPr>
        <w:t xml:space="preserve"> </w:t>
      </w:r>
      <w:r w:rsidR="00687512" w:rsidRPr="004210F6">
        <w:rPr>
          <w:rFonts w:eastAsia="Times New Roman"/>
          <w:i/>
        </w:rPr>
        <w:t>yor1∆</w:t>
      </w:r>
      <w:r w:rsidR="00687512">
        <w:rPr>
          <w:rFonts w:eastAsia="Times New Roman"/>
          <w:i/>
        </w:rPr>
        <w:t xml:space="preserve"> </w:t>
      </w:r>
      <w:r w:rsidR="00687512" w:rsidRPr="004210F6">
        <w:rPr>
          <w:rFonts w:eastAsia="Times New Roman"/>
          <w:i/>
        </w:rPr>
        <w:t>ybt1∆</w:t>
      </w:r>
      <w:r w:rsidR="00687512">
        <w:rPr>
          <w:rFonts w:eastAsia="Times New Roman"/>
          <w:i/>
        </w:rPr>
        <w:t xml:space="preserve"> </w:t>
      </w:r>
      <w:r w:rsidR="00687512" w:rsidRPr="004210F6">
        <w:rPr>
          <w:rFonts w:eastAsia="Times New Roman"/>
          <w:i/>
        </w:rPr>
        <w:t>ycf1∆</w:t>
      </w:r>
      <w:r w:rsidR="00687512">
        <w:rPr>
          <w:rFonts w:eastAsia="Times New Roman"/>
        </w:rPr>
        <w:t xml:space="preserve">) </w:t>
      </w:r>
      <w:r>
        <w:rPr>
          <w:rFonts w:eastAsia="Times New Roman"/>
        </w:rPr>
        <w:t xml:space="preserve">which </w:t>
      </w:r>
      <w:r w:rsidR="00687512" w:rsidRPr="004059F2">
        <w:rPr>
          <w:rFonts w:eastAsia="Times New Roman"/>
        </w:rPr>
        <w:t xml:space="preserve">conferred </w:t>
      </w:r>
      <w:r w:rsidR="00687512">
        <w:rPr>
          <w:rFonts w:eastAsia="Times New Roman"/>
        </w:rPr>
        <w:t xml:space="preserve">unexpectedly </w:t>
      </w:r>
      <w:r w:rsidR="00687512" w:rsidRPr="004059F2">
        <w:rPr>
          <w:rFonts w:eastAsia="Times New Roman"/>
        </w:rPr>
        <w:t>high resistance</w:t>
      </w:r>
      <w:r w:rsidR="00687512">
        <w:rPr>
          <w:rFonts w:eastAsia="Times New Roman"/>
        </w:rPr>
        <w:t xml:space="preserve"> to fluconazole.  </w:t>
      </w:r>
      <w:r w:rsidR="00C37DDF">
        <w:rPr>
          <w:rFonts w:eastAsia="Times New Roman"/>
        </w:rPr>
        <w:t xml:space="preserve">Taken together, </w:t>
      </w:r>
      <w:r w:rsidR="00CA3E71">
        <w:rPr>
          <w:rFonts w:eastAsia="Times New Roman"/>
        </w:rPr>
        <w:t xml:space="preserve">we illustrate an experimental and analytic </w:t>
      </w:r>
      <w:r w:rsidR="008B3D16">
        <w:rPr>
          <w:rFonts w:eastAsia="Times New Roman"/>
        </w:rPr>
        <w:t>approach</w:t>
      </w:r>
      <w:r w:rsidR="00CA3E71">
        <w:rPr>
          <w:rFonts w:eastAsia="Times New Roman"/>
        </w:rPr>
        <w:t xml:space="preserve"> t</w:t>
      </w:r>
      <w:r w:rsidR="00F40B63">
        <w:rPr>
          <w:rFonts w:eastAsia="Times New Roman"/>
        </w:rPr>
        <w:t>hat</w:t>
      </w:r>
      <w:r w:rsidR="000E1AC6">
        <w:rPr>
          <w:rFonts w:eastAsia="Times New Roman"/>
        </w:rPr>
        <w:t xml:space="preserve"> </w:t>
      </w:r>
      <w:r w:rsidR="00687512">
        <w:rPr>
          <w:rFonts w:eastAsia="Times New Roman"/>
        </w:rPr>
        <w:t>uncover</w:t>
      </w:r>
      <w:r w:rsidR="00F40B63">
        <w:rPr>
          <w:rFonts w:eastAsia="Times New Roman"/>
        </w:rPr>
        <w:t>s</w:t>
      </w:r>
      <w:r w:rsidR="00687512">
        <w:rPr>
          <w:rFonts w:eastAsia="Times New Roman"/>
        </w:rPr>
        <w:t xml:space="preserve"> many unexpected </w:t>
      </w:r>
      <w:r w:rsidR="00CE6E57">
        <w:rPr>
          <w:rFonts w:eastAsia="Times New Roman"/>
        </w:rPr>
        <w:t>high-order</w:t>
      </w:r>
      <w:r w:rsidR="00687512">
        <w:rPr>
          <w:rFonts w:eastAsia="Times New Roman"/>
        </w:rPr>
        <w:t xml:space="preserve"> genetic relationships </w:t>
      </w:r>
      <w:r w:rsidR="00161038">
        <w:rPr>
          <w:rFonts w:eastAsia="Times New Roman"/>
        </w:rPr>
        <w:t>t</w:t>
      </w:r>
      <w:r w:rsidR="00F40B63">
        <w:rPr>
          <w:rFonts w:eastAsia="Times New Roman"/>
        </w:rPr>
        <w:t>o</w:t>
      </w:r>
      <w:r w:rsidR="00687512">
        <w:rPr>
          <w:rFonts w:eastAsia="Times New Roman"/>
        </w:rPr>
        <w:t xml:space="preserve"> shed light on complex molecular systems.</w:t>
      </w:r>
    </w:p>
    <w:p w14:paraId="311C1E15" w14:textId="1EBADAAE" w:rsidR="007C575E" w:rsidRDefault="007C575E">
      <w:pPr>
        <w:rPr>
          <w:lang w:val="en-CA"/>
        </w:rPr>
      </w:pPr>
      <w:r>
        <w:rPr>
          <w:lang w:val="en-CA"/>
        </w:rPr>
        <w:br w:type="page"/>
      </w:r>
    </w:p>
    <w:p w14:paraId="5FF46AC6" w14:textId="51D9777C" w:rsidR="000F1183" w:rsidRDefault="000F1183" w:rsidP="000F1183">
      <w:pPr>
        <w:outlineLvl w:val="0"/>
        <w:rPr>
          <w:b/>
          <w:bCs/>
          <w:iCs/>
          <w:color w:val="000000" w:themeColor="text1"/>
          <w:sz w:val="28"/>
        </w:rPr>
      </w:pPr>
      <w:r>
        <w:rPr>
          <w:b/>
          <w:bCs/>
          <w:iCs/>
          <w:color w:val="000000" w:themeColor="text1"/>
          <w:sz w:val="28"/>
        </w:rPr>
        <w:lastRenderedPageBreak/>
        <w:t>Results</w:t>
      </w:r>
    </w:p>
    <w:p w14:paraId="385612BE" w14:textId="77777777" w:rsidR="00DB0ED8" w:rsidRDefault="00DB0ED8" w:rsidP="00DB0ED8">
      <w:pPr>
        <w:outlineLvl w:val="0"/>
        <w:rPr>
          <w:b/>
          <w:bCs/>
          <w:iCs/>
          <w:color w:val="000000" w:themeColor="text1"/>
        </w:rPr>
      </w:pPr>
    </w:p>
    <w:p w14:paraId="5919C389" w14:textId="5C2924F2" w:rsidR="00DB0ED8" w:rsidRDefault="00DB0ED8" w:rsidP="00DB0ED8">
      <w:pPr>
        <w:outlineLvl w:val="0"/>
        <w:rPr>
          <w:b/>
          <w:bCs/>
          <w:iCs/>
          <w:color w:val="000000" w:themeColor="text1"/>
        </w:rPr>
      </w:pPr>
      <w:r>
        <w:rPr>
          <w:b/>
          <w:bCs/>
          <w:iCs/>
          <w:color w:val="000000" w:themeColor="text1"/>
        </w:rPr>
        <w:t>Engineered population profiling: a scheme for generating</w:t>
      </w:r>
      <w:r w:rsidR="00AC2065">
        <w:rPr>
          <w:b/>
          <w:bCs/>
          <w:iCs/>
          <w:color w:val="000000" w:themeColor="text1"/>
        </w:rPr>
        <w:t xml:space="preserve"> and </w:t>
      </w:r>
      <w:r w:rsidR="007F2C6A">
        <w:rPr>
          <w:b/>
          <w:bCs/>
          <w:iCs/>
          <w:color w:val="000000" w:themeColor="text1"/>
        </w:rPr>
        <w:t>characterizing</w:t>
      </w:r>
      <w:r>
        <w:rPr>
          <w:b/>
          <w:bCs/>
          <w:iCs/>
          <w:color w:val="000000" w:themeColor="text1"/>
        </w:rPr>
        <w:t xml:space="preserve"> </w:t>
      </w:r>
      <w:proofErr w:type="spellStart"/>
      <w:r>
        <w:rPr>
          <w:b/>
          <w:bCs/>
          <w:iCs/>
          <w:color w:val="000000" w:themeColor="text1"/>
        </w:rPr>
        <w:t>combinatorial</w:t>
      </w:r>
      <w:r w:rsidR="006F5157">
        <w:rPr>
          <w:b/>
          <w:bCs/>
          <w:iCs/>
          <w:color w:val="000000" w:themeColor="text1"/>
        </w:rPr>
        <w:t>ly</w:t>
      </w:r>
      <w:proofErr w:type="spellEnd"/>
      <w:r w:rsidR="006F5157">
        <w:rPr>
          <w:b/>
          <w:bCs/>
          <w:iCs/>
          <w:color w:val="000000" w:themeColor="text1"/>
        </w:rPr>
        <w:t xml:space="preserve"> complex</w:t>
      </w:r>
      <w:r>
        <w:rPr>
          <w:b/>
          <w:bCs/>
          <w:iCs/>
          <w:color w:val="000000" w:themeColor="text1"/>
        </w:rPr>
        <w:t xml:space="preserve"> mutants</w:t>
      </w:r>
    </w:p>
    <w:p w14:paraId="79EFC0AF" w14:textId="77777777" w:rsidR="00C66E5A" w:rsidRPr="00FF3025" w:rsidRDefault="00C66E5A" w:rsidP="00C66E5A">
      <w:pPr>
        <w:outlineLvl w:val="0"/>
        <w:rPr>
          <w:bCs/>
          <w:iCs/>
          <w:color w:val="000000" w:themeColor="text1"/>
        </w:rPr>
      </w:pPr>
      <w:r w:rsidRPr="00FF3025">
        <w:rPr>
          <w:bCs/>
          <w:iCs/>
          <w:color w:val="000000" w:themeColor="text1"/>
        </w:rPr>
        <w:t xml:space="preserve">Here </w:t>
      </w:r>
      <w:r>
        <w:rPr>
          <w:bCs/>
          <w:iCs/>
          <w:color w:val="000000" w:themeColor="text1"/>
        </w:rPr>
        <w:t>we briefly describe the overall DCGA strategy and its component parts (Figure 1), then show results of the strategy as applied to a set of 16 yeast ABC transporters.</w:t>
      </w:r>
    </w:p>
    <w:p w14:paraId="28A9174D" w14:textId="77777777" w:rsidR="00C66E5A" w:rsidRDefault="00C66E5A" w:rsidP="00DB0ED8">
      <w:pPr>
        <w:outlineLvl w:val="0"/>
        <w:rPr>
          <w:b/>
          <w:bCs/>
          <w:iCs/>
          <w:color w:val="000000" w:themeColor="text1"/>
        </w:rPr>
      </w:pPr>
    </w:p>
    <w:p w14:paraId="4C6F47AB" w14:textId="77B6DE1D" w:rsidR="00DB0ED8" w:rsidRDefault="00DB0ED8" w:rsidP="00DB0ED8">
      <w:pPr>
        <w:jc w:val="both"/>
        <w:rPr>
          <w:lang w:val="en-CA"/>
        </w:rPr>
      </w:pPr>
      <w:r>
        <w:rPr>
          <w:bCs/>
          <w:iCs/>
          <w:color w:val="000000" w:themeColor="text1"/>
        </w:rPr>
        <w:t xml:space="preserve">A simple yet powerful way to generate a complex population </w:t>
      </w:r>
      <w:r w:rsidRPr="005F694D">
        <w:rPr>
          <w:lang w:val="en-CA"/>
        </w:rPr>
        <w:t xml:space="preserve">is </w:t>
      </w:r>
      <w:r>
        <w:rPr>
          <w:lang w:val="en-CA"/>
        </w:rPr>
        <w:t>to cross two outbred individuals differing at multiple unlinked loci. Progeny of the cross (‘</w:t>
      </w:r>
      <w:proofErr w:type="spellStart"/>
      <w:r>
        <w:rPr>
          <w:lang w:val="en-CA"/>
        </w:rPr>
        <w:t>segregants</w:t>
      </w:r>
      <w:proofErr w:type="spellEnd"/>
      <w:r>
        <w:rPr>
          <w:lang w:val="en-CA"/>
        </w:rPr>
        <w:t xml:space="preserve">’) will inherit a random subset of parental variants </w:t>
      </w:r>
      <w:r w:rsidRPr="002456C5">
        <w:rPr>
          <w:lang w:val="en-CA"/>
        </w:rPr>
        <w:fldChar w:fldCharType="begin" w:fldLock="1"/>
      </w:r>
      <w:r>
        <w:rPr>
          <w:lang w:val="en-CA"/>
        </w:rPr>
        <w:instrText>ADDIN CSL_CITATION {"citationItems":[{"id":"ITEM-1","itemData":{"DOI":"10.1038/nature11867","ISSN":"1476-4687","PMID":"23376951","abstract":"For many traits, including susceptibility to common diseases in humans, causal loci uncovered by genetic-mapping studies explain only a minority of the heritable contribution to trait variation. Multiple explanations for this 'missing heritability' have been proposed. Here we use a large cross between two yeast strains to accurately estimate different sources of heritable variation for 46 quantitative traits, and to detect underlying loci with high statistical power. We find that the detected loci explain nearly the entire additive contribution to heritable variation for the traits studied. We also show that the contribution to heritability of gene-gene interactions varies among traits, from near zero to approximately 50 per cent. Detected two-locus interactions explain only a minority of this contribution. These results substantially advance our understanding of the missing heritability problem and have important implications for future studies of complex and quantitative traits.","author":[{"dropping-particle":"","family":"Bloom","given":"Joshua S","non-dropping-particle":"","parse-names":false,"suffix":""},{"dropping-particle":"","family":"Ehrenreich","given":"Ian M","non-dropping-particle":"","parse-names":false,"suffix":""},{"dropping-particle":"","family":"Loo","given":"Wesley T","non-dropping-particle":"","parse-names":false,"suffix":""},{"dropping-particle":"","family":"Lite","given":"Thúy-Lan Võ","non-dropping-particle":"","parse-names":false,"suffix":""},{"dropping-particle":"","family":"Kruglyak","given":"Leonid","non-dropping-particle":"","parse-names":false,"suffix":""}],"container-title":"Nature","id":"ITEM-1","issue":"7436","issued":{"date-parts":[["2013","2","14"]]},"page":"234-7","publisher":"Nature Publishing Group, a division of Macmillan Publishers Limited. All Rights Reserved.","title":"Finding the sources of missing heritability in a yeast cross.","title-short":"Nature","type":"article-journal","volume":"494"},"uris":["http://www.mendeley.com/documents/?uuid=18cff935-5950-40ed-a978-902ae5037f27"]}],"mendeley":{"formattedCitation":"(Bloom et al., 2013)","plainTextFormattedCitation":"(Bloom et al., 2013)","previouslyFormattedCitation":"(Bloom et al., 2013)"},"properties":{"noteIndex":0},"schema":"https://github.com/citation-style-language/schema/raw/master/csl-citation.json"}</w:instrText>
      </w:r>
      <w:r w:rsidRPr="002456C5">
        <w:rPr>
          <w:lang w:val="en-CA"/>
        </w:rPr>
        <w:fldChar w:fldCharType="separate"/>
      </w:r>
      <w:r w:rsidRPr="00D659A1">
        <w:rPr>
          <w:noProof/>
          <w:lang w:val="en-CA"/>
        </w:rPr>
        <w:t>(Bloom et al., 2013)</w:t>
      </w:r>
      <w:r w:rsidRPr="002456C5">
        <w:rPr>
          <w:lang w:val="en-CA"/>
        </w:rPr>
        <w:fldChar w:fldCharType="end"/>
      </w:r>
      <w:r>
        <w:rPr>
          <w:lang w:val="en-CA"/>
        </w:rPr>
        <w:t xml:space="preserve">, and each </w:t>
      </w:r>
      <w:proofErr w:type="spellStart"/>
      <w:r>
        <w:rPr>
          <w:lang w:val="en-CA"/>
        </w:rPr>
        <w:t>segregant</w:t>
      </w:r>
      <w:proofErr w:type="spellEnd"/>
      <w:r>
        <w:rPr>
          <w:lang w:val="en-CA"/>
        </w:rPr>
        <w:t xml:space="preserve"> can then be genotyped and profiled for traits such as gene expression </w:t>
      </w:r>
      <w:r w:rsidRPr="00233F15">
        <w:rPr>
          <w:bCs/>
          <w:iCs/>
          <w:color w:val="000000" w:themeColor="text1"/>
        </w:rPr>
        <w:fldChar w:fldCharType="begin" w:fldLock="1"/>
      </w:r>
      <w:r>
        <w:rPr>
          <w:bCs/>
          <w:iCs/>
          <w:color w:val="000000" w:themeColor="text1"/>
        </w:rPr>
        <w:instrText>ADDIN CSL_CITATION {"citationItems":[{"id":"ITEM-1","itemData":{"DOI":"10.1073/pnas.0408709102","ISSN":"0027-8424","PMID":"15659551","abstract":"Many studies have identified quantitative trait loci (QTLs) that contribute to continuous variation in heritable traits of interest. However, general principles regarding the distribution of QTL numbers, effect sizes, and combined effects of multiple QTLs remain to be elucidated. Here, we characterize complex genetics underlying inheritance of thousands of transcript levels in a cross between two strains of Saccharomyces cerevisiae. Most detected QTLs have weak effects, with a median variance explained of 27% for highly heritable transcripts. Despite the high statistical power of the study, no QTLs were detected for 40% of highly heritable transcripts, indicating extensive genetic complexity. Modeling of QTL detection showed that only 3% of highly heritable transcripts are consistent with single-locus inheritance, 17-18% are consistent with control by one or two loci, and half require more than five loci under additive models. Strikingly, analysis of parent and progeny trait distributions showed that a majority of transcripts exhibit transgressive segregation. Sixteen percent of highly heritable transcripts exhibit evidence of interacting loci. Our results will aid design of future QTL mapping studies and may shed light on the evolution of quantitative traits.","author":[{"dropping-particle":"","family":"Brem","given":"Rachel B","non-dropping-particle":"","parse-names":false,"suffix":""},{"dropping-particle":"","family":"Kruglyak","given":"Leonid","non-dropping-particle":"","parse-names":false,"suffix":""}],"container-title":"Proceedings of the National Academy of Sciences of the United States of America","id":"ITEM-1","issue":"5","issued":{"date-parts":[["2005","2","1"]]},"page":"1572-7","title":"The landscape of genetic complexity across 5,700 gene expression traits in yeast.","type":"article-journal","volume":"102"},"uris":["http://www.mendeley.com/documents/?uuid=6f447ffc-703b-43af-9004-5905fff4cb92"]}],"mendeley":{"formattedCitation":"(Brem and Kruglyak, 2005)","plainTextFormattedCitation":"(Brem and Kruglyak, 2005)","previouslyFormattedCitation":"(Brem and Kruglyak, 2005)"},"properties":{"noteIndex":0},"schema":"https://github.com/citation-style-language/schema/raw/master/csl-citation.json"}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(Brem and Kruglyak, 2005)</w:t>
      </w:r>
      <w:r w:rsidRPr="00233F15">
        <w:rPr>
          <w:bCs/>
          <w:iCs/>
          <w:color w:val="000000" w:themeColor="text1"/>
        </w:rPr>
        <w:fldChar w:fldCharType="end"/>
      </w:r>
      <w:r>
        <w:rPr>
          <w:lang w:val="en-CA"/>
        </w:rPr>
        <w:t xml:space="preserve"> or drug resistance </w:t>
      </w:r>
      <w:r w:rsidRPr="00233F15">
        <w:rPr>
          <w:bCs/>
          <w:iCs/>
          <w:color w:val="000000" w:themeColor="text1"/>
        </w:rPr>
        <w:fldChar w:fldCharType="begin" w:fldLock="1"/>
      </w:r>
      <w:r>
        <w:rPr>
          <w:bCs/>
          <w:iCs/>
          <w:color w:val="000000" w:themeColor="text1"/>
        </w:rPr>
        <w:instrText>ADDIN CSL_CITATION {"citationItems":[{"id":"ITEM-1","itemData":{"DOI":"10.1038/ng1991","ISSN":"1061-4036","PMID":"17334364","abstract":"Individual response to small-molecule drugs is variable; a drug that provides a cure for some may confer no therapeutic benefit or trigger an adverse reaction in others. To begin to understand such differences systematically, we treated 104 genotyped segregants from a cross between two yeast strains with a collection of 100 diverse small molecules. We used linkage analysis to identify 124 distinct linkages between genetic markers and response to 83 compounds. The linked markers clustered at eight genomic locations, or quantitative-trait locus 'hotspots', that contain one or more polymorphisms that affect response to multiple small molecules. We also experimentally verified that a deficiency in leucine biosynthesis caused by a deletion of LEU2 underlies sensitivity to niguldipine, which is structurally related to therapeutic calcium channel blockers, and that a natural coding-region polymorphism in the inorganic phosphate transporter PHO84 underlies sensitivity to two polychlorinated phenols that uncouple oxidative phosphorylation. Our results provide a step toward a systematic understanding of small-molecule drug action in genetically distinct individuals.","author":[{"dropping-particle":"","family":"Perlstein","given":"Ethan O","non-dropping-particle":"","parse-names":false,"suffix":""},{"dropping-particle":"","family":"Ruderfer","given":"Douglas M","non-dropping-particle":"","parse-names":false,"suffix":""},{"dropping-particle":"","family":"Roberts","given":"David C","non-dropping-particle":"","parse-names":false,"suffix":""},{"dropping-particle":"","family":"Schreiber","given":"Stuart L","non-dropping-particle":"","parse-names":false,"suffix":""},{"dropping-particle":"","family":"Kruglyak","given":"Leonid","non-dropping-particle":"","parse-names":false,"suffix":""}],"container-title":"Nature genetics","id":"ITEM-1","issue":"4","issued":{"date-parts":[["2007","4"]]},"page":"496-502","title":"Genetic basis of individual differences in the response to small-molecule drugs in yeast.","type":"article-journal","volume":"39"},"uris":["http://www.mendeley.com/documents/?uuid=98f9ad43-9ee9-4778-97be-1cc78e3ea9f8"]}],"mendeley":{"formattedCitation":"(Perlstein et al., 2007)","plainTextFormattedCitation":"(Perlstein et al., 2007)","previouslyFormattedCitation":"(Perlstein et al., 2007)"},"properties":{"noteIndex":0},"schema":"https://github.com/citation-style-language/schema/raw/master/csl-citation.json"}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(Perlstein et al., 2007)</w:t>
      </w:r>
      <w:r w:rsidRPr="00233F15">
        <w:rPr>
          <w:bCs/>
          <w:iCs/>
          <w:color w:val="000000" w:themeColor="text1"/>
        </w:rPr>
        <w:fldChar w:fldCharType="end"/>
      </w:r>
      <w:r>
        <w:rPr>
          <w:bCs/>
          <w:iCs/>
          <w:color w:val="000000" w:themeColor="text1"/>
        </w:rPr>
        <w:t>.  Although this approach has been applied extensively to pairs of outbred parents</w:t>
      </w:r>
      <w:r>
        <w:rPr>
          <w:lang w:val="en-CA"/>
        </w:rPr>
        <w:t>, it has limitations</w:t>
      </w:r>
      <w:r>
        <w:rPr>
          <w:bCs/>
          <w:iCs/>
          <w:color w:val="000000" w:themeColor="text1"/>
        </w:rPr>
        <w:t xml:space="preserve">. First, </w:t>
      </w:r>
      <w:r>
        <w:rPr>
          <w:lang w:val="en-CA"/>
        </w:rPr>
        <w:t xml:space="preserve">many genes involved in a process remain undetected due to the absence of functional natural variation in the parental strains </w:t>
      </w:r>
      <w:r>
        <w:rPr>
          <w:lang w:val="en-CA"/>
        </w:rPr>
        <w:fldChar w:fldCharType="begin" w:fldLock="1"/>
      </w:r>
      <w:r>
        <w:rPr>
          <w:lang w:val="en-CA"/>
        </w:rPr>
        <w:instrText>ADDIN CSL_CITATION {"citationItems":[{"id":"ITEM-1","itemData":{"DOI":"10.1126/science.1250217","ISSN":"1095-9203","PMID":"24723613","abstract":"Genome-wide characterization of the in vivo cellular response to perturbation is fundamental to understanding how cells survive stress. Identifying the proteins and pathways perturbed by small molecules affects biology and medicine by revealing the mechanisms of drug action. We used a yeast chemogenomics platform that quantifies the requirement for each gene for resistance to a compound in vivo to profile 3250 small molecules in a systematic and unbiased manner. We identified 317 compounds that specifically perturb the function of 121 genes and characterized the mechanism of specific compounds. Global analysis revealed that the cellular response to small molecules is limited and described by a network of 45 major chemogenomic signatures. Our results provide a resource for the discovery of functional interactions among genes, chemicals, and biological processes.","author":[{"dropping-particle":"","family":"Lee","given":"Anna Y.","non-dropping-particle":"","parse-names":false,"suffix":""},{"dropping-particle":"","family":"St Onge","given":"Robert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D.","non-dropping-particle":"","parse-names":false,"suffix":""},{"dropping-particle":"","family":"Giaever","given":"Guri","non-dropping-particle":"","parse-names":false,"suffix":""},{"dropping-particle":"","family":"St.Onge","given":"R. P.","non-dropping-particle":"","parse-names":false,"suffix":""},{"dropping-particle":"","family":"Proctor","given":"Michael J.","non-dropping-particle":"","parse-names":false,"suffix":""},{"dropping-particle":"","family":"Wallace","given":"Iain M.","non-dropping-particle":"","parse-names":false,"suffix":""},{"dropping-particle":"","family":"Nile","given":"Aaron H.","non-dropping-particle":"","parse-names":false,"suffix":""},{"dropping-particle":"","family":"Spagnuolo","given":"Paul A.","non-dropping-particle":"","parse-names":false,"suffix":""},{"dropping-particle":"","family":"Jitkova","given":"Yulia","non-dropping-particle":"","parse-names":false,"suffix":""},{"dropping-particle":"","family":"Gronda","given":"Marcela","non-dropping-particle":"","parse-names":false,"suffix":""},{"dropping-particle":"","family":"Wu","given":"Yan","non-dropping-particle":"","parse-names":false,"suffix":""},{"dropping-particle":"","family":"Kim","given":"Moshe K.","non-dropping-particle":"","parse-names":false,"suffix":""},{"dropping-particle":"","family":"Cheung-Ong","given":"Kahlin","non-dropping-particle":"","parse-names":false,"suffix":""},{"dropping-particle":"","family":"Torres","given":"Nikko P.","non-dropping-particle":"","parse-names":false,"suffix":""},{"dropping-particle":"","family":"Spear","given":"Eric D.","non-dropping-particle":"","parse-names":false,"suffix":""},{"dropping-particle":"","family":"Han","given":"Mitchell K. L.","non-dropping-particle":"","parse-names":false,"suffix":""},{"dropping-particle":"","family":"Schlecht","given":"Ulrich","non-dropping-particle":"","parse-names":false,"suffix":""},{"dropping-particle":"","family":"Suresh","given":"Sundari","non-dropping-particle":"","parse-names":false,"suffix":""},{"dropping-particle":"","family":"Duby","given":"Geoffrey","non-dropping-particle":"","parse-names":false,"suffix":""},{"dropping-particle":"","family":"Heisler","given":"Lawrence E.","non-dropping-particle":"","parse-names":false,"suffix":""},{"dropping-particle":"","family":"Surendra","given":"Anuradha","non-dropping-particle":"","parse-names":false,"suffix":""},{"dropping-particle":"","family":"Fung","given":"Eula","non-dropping-particle":"","parse-names":false,"suffix":""},{"dropping-particle":"","family":"Urbanus","given":"Malene L.","non-dropping-particle":"","parse-names":false,"suffix":""},{"dropping-particle":"","family":"Gebbia","given":"Marinella","non-dropping-particle":"","parse-names":false,"suffix":""},{"dropping-particle":"","family":"Lissina","given":"Elena","non-dropping-particle":"","parse-names":false,"suffix":""},{"dropping-particle":"","family":"Miranda","given":"Molly","non-dropping-particle":"","parse-names":false,"suffix":""},{"dropping-particle":"","family":"Chiang","given":"Jennifer H.","non-dropping-particle":"","parse-names":false,"suffix":""},{"dropping-particle":"","family":"Aparicio","given":"Ana Maria","non-dropping-particle":"","parse-names":false,"suffix":""},{"dropping-particle":"","family":"Zeghouf","given":"Mahel","non-dropping-particle":"","parse-names":false,"suffix":""},{"dropping-particle":"","family":"Davis","given":"Ronald W.","non-dropping-particle":"","parse-names":false,"suffix":""},{"dropping-particle":"","family":"Cherfils","given":"Jacqueline","non-dropping-particle":"","parse-names":false,"suffix":""},{"dropping-particle":"","family":"Boutry","given":"Marc","non-dropping-particle":"","parse-names":false,"suffix":""},{"dropping-particle":"","family":"Kaiser","given":"Chris A.","non-dropping-particle":"","parse-names":false,"suffix":""},{"dropping-particle":"","family":"Cummins","given":"Carolyn L.","non-dropping-particle":"","parse-names":false,"suffix":""},{"dropping-particle":"","family":"Trimble","given":"William S.","non-dropping-particle":"","parse-names":false,"suffix":""},{"dropping-particle":"","family":"Brown","given":"Grant W.","non-dropping-particle":"","parse-names":false,"suffix":""},{"dropping-particle":"","family":"Schimmer","given":"Aaron D.","non-dropping-particle":"","parse-names":false,"suffix":""},{"dropping-particle":"","family":"Bankaitis","given":"Vytas A.","non-dropping-particle":"","parse-names":false,"suffix":""},{"dropping-particle":"","family":"Nislow","given":"Corey","non-dropping-particle":"","parse-names":false,"suffix":""},{"dropping-particle":"","family":"Bader","given":"Gary D.","non-dropping-particle":"","parse-names":false,"suffix":""},{"dropping-particle":"","family":"Giaever","given":"Guri","non-dropping-particle":"","parse-names":false,"suffix":""}],"container-title":"Science (New York, N.Y.)","id":"ITEM-1","issue":"6180","issued":{"date-parts":[["2014","4","11"]]},"language":"en","page":"208-11","publisher":"American Association for the Advancement of Science","title":"Mapping the cellular response to small molecules using chemogenomic fitness signatures.","type":"article-journal","volume":"344"},"uris":["http://www.mendeley.com/documents/?uuid=3a36f592-e023-4575-8459-7e417921ca8b"]}],"mendeley":{"formattedCitation":"(Lee et al., 2014)","plainTextFormattedCitation":"(Lee et al., 2014)","previouslyFormattedCitation":"(Lee et al., 2014)"},"properties":{"noteIndex":0},"schema":"https://github.com/citation-style-language/schema/raw/master/csl-citation.json"}</w:instrText>
      </w:r>
      <w:r>
        <w:rPr>
          <w:lang w:val="en-CA"/>
        </w:rPr>
        <w:fldChar w:fldCharType="separate"/>
      </w:r>
      <w:r w:rsidRPr="00D659A1">
        <w:rPr>
          <w:noProof/>
          <w:lang w:val="en-CA"/>
        </w:rPr>
        <w:t>(Lee et al., 2014)</w:t>
      </w:r>
      <w:r>
        <w:rPr>
          <w:lang w:val="en-CA"/>
        </w:rPr>
        <w:fldChar w:fldCharType="end"/>
      </w:r>
      <w:r>
        <w:rPr>
          <w:lang w:val="en-CA"/>
        </w:rPr>
        <w:t>.  Second, parents can differ at ~10</w:t>
      </w:r>
      <w:r w:rsidRPr="001C1222">
        <w:rPr>
          <w:vertAlign w:val="superscript"/>
          <w:lang w:val="en-CA"/>
        </w:rPr>
        <w:t>5</w:t>
      </w:r>
      <w:r>
        <w:rPr>
          <w:lang w:val="en-CA"/>
        </w:rPr>
        <w:t xml:space="preserve"> positions. This both makes it difficult to pinpoint the causal variants at each associated locus, and introduces a multiple testing burden such that a prohibitive number of individuals would be required for a comprehensive DCGA to have an acceptable statistical power. </w:t>
      </w:r>
    </w:p>
    <w:p w14:paraId="3D73F60C" w14:textId="77777777" w:rsidR="008C7F53" w:rsidRDefault="008C7F53" w:rsidP="00DB0ED8">
      <w:pPr>
        <w:jc w:val="both"/>
        <w:rPr>
          <w:lang w:val="en-CA"/>
        </w:rPr>
      </w:pPr>
    </w:p>
    <w:p w14:paraId="641D5059" w14:textId="77777777" w:rsidR="00DB0ED8" w:rsidRPr="00A50821" w:rsidRDefault="00DB0ED8" w:rsidP="00DB0ED8">
      <w:pPr>
        <w:jc w:val="both"/>
        <w:rPr>
          <w:bCs/>
          <w:iCs/>
          <w:color w:val="000000" w:themeColor="text1"/>
        </w:rPr>
      </w:pPr>
      <w:r>
        <w:rPr>
          <w:lang w:val="en-CA"/>
        </w:rPr>
        <w:t>To extend cross-based approaches beyond natural variation in outbred parents, we designed a population engineering strategy.  In this strategy, targeted variation is engineered into individual parental strains which are crossed to yield an ‘engineered population’ with random segregation of only the engineered variants.</w:t>
      </w:r>
    </w:p>
    <w:p w14:paraId="5CD52AAD" w14:textId="77777777" w:rsidR="00C66E5A" w:rsidRDefault="00C66E5A" w:rsidP="00DB0ED8">
      <w:pPr>
        <w:jc w:val="both"/>
        <w:outlineLvl w:val="0"/>
        <w:rPr>
          <w:b/>
          <w:bCs/>
          <w:iCs/>
          <w:color w:val="000000" w:themeColor="text1"/>
        </w:rPr>
      </w:pPr>
    </w:p>
    <w:p w14:paraId="7CB16339" w14:textId="45014587" w:rsidR="00DB0ED8" w:rsidRDefault="00DB0ED8" w:rsidP="00DB0ED8">
      <w:pPr>
        <w:jc w:val="both"/>
        <w:outlineLvl w:val="0"/>
        <w:rPr>
          <w:bCs/>
          <w:iCs/>
          <w:color w:val="000000" w:themeColor="text1"/>
        </w:rPr>
      </w:pPr>
      <w:r>
        <w:rPr>
          <w:bCs/>
          <w:iCs/>
          <w:color w:val="000000" w:themeColor="text1"/>
        </w:rPr>
        <w:t xml:space="preserve">As recently reviewed </w:t>
      </w:r>
      <w:r>
        <w:rPr>
          <w:bCs/>
          <w:iCs/>
          <w:color w:val="000000" w:themeColor="text1"/>
        </w:rPr>
        <w:fldChar w:fldCharType="begin" w:fldLock="1"/>
      </w:r>
      <w:r>
        <w:rPr>
          <w:bCs/>
          <w:iCs/>
          <w:color w:val="000000" w:themeColor="text1"/>
        </w:rPr>
        <w:instrText>ADDIN CSL_CITATION {"citationItems":[{"id":"ITEM-1","itemData":{"DOI":"10.1038/s41592-018-0185-x","ISSN":"1548-7091","abstract":"Cellular barcoding is a technique in which individual cells are labeled with unique nucleic acid sequences, termed barcodes, so that they can be tracked through space and time. Cellular barcoding can be used to track millions of cells in parallel, and thus is an efficient approach for investigating heterogeneous populations of cells. Over the past 25 years, cellular barcoding has been used for fate mapping, lineage tracing and high-throughput screening, and has led to important insights into developmental biology and gene function. Driven by plummeting sequencing costs and the power of synthetic biology, barcoding is now expanding beyond traditional applications and into diverse fields such as neuroanatomy and the recording of cellular activity. In this review, we discuss the fundamental principles of cellular barcoding, including the underlying mathematics, and its applications in both new and established fields.","author":[{"dropping-particle":"","family":"Kebschull","given":"Justus M.","non-dropping-particle":"","parse-names":false,"suffix":""},{"dropping-particle":"","family":"Zador","given":"Anthony M.","non-dropping-particle":"","parse-names":false,"suffix":""}],"container-title":"Nature Methods","id":"ITEM-1","issue":"11","issued":{"date-parts":[["2018","11","30"]]},"page":"871-879","publisher":"Nature Publishing Group","title":"Cellular barcoding: lineage tracing, screening and beyond","type":"article-journal","volume":"15"},"uris":["http://www.mendeley.com/documents/?uuid=d8cc38ad-b932-378a-a9a3-8d348cbf746d"]}],"mendeley":{"formattedCitation":"(Kebschull and Zador, 2018)","plainTextFormattedCitation":"(Kebschull and Zador, 2018)","previouslyFormattedCitation":"(Kebschull and Zador, 2018)"},"properties":{"noteIndex":0},"schema":"https://github.com/citation-style-language/schema/raw/master/csl-citation.json"}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(Kebschull and Zador, 2018)</w:t>
      </w:r>
      <w:r>
        <w:rPr>
          <w:bCs/>
          <w:iCs/>
          <w:color w:val="000000" w:themeColor="text1"/>
        </w:rPr>
        <w:fldChar w:fldCharType="end"/>
      </w:r>
      <w:r>
        <w:rPr>
          <w:bCs/>
          <w:iCs/>
          <w:color w:val="000000" w:themeColor="text1"/>
        </w:rPr>
        <w:t xml:space="preserve">, it is possible to track many individual strains in a complex heterogenous population using DNA barcodes.  We therefore introduced a complex pool of random barcodes into one of the two haploid parental strains, such that each cell of that parental type bears a specific random barcode, as described previously </w:t>
      </w:r>
      <w:r>
        <w:rPr>
          <w:bCs/>
          <w:iCs/>
          <w:color w:val="000000" w:themeColor="text1"/>
        </w:rPr>
        <w:fldChar w:fldCharType="begin" w:fldLock="1"/>
      </w:r>
      <w:r>
        <w:rPr>
          <w:bCs/>
          <w:iCs/>
          <w:color w:val="000000" w:themeColor="text1"/>
        </w:rPr>
        <w:instrText>ADDIN CSL_CITATION {"citationItems":[{"id":"ITEM-1","itemData":{"DOI":"10.1038/nmeth.1231","ISSN":"1548-7091","author":[{"dropping-particle":"","family":"Yan","given":"Zhun","non-dropping-particle":"","parse-names":false,"suffix":""},{"dropping-particle":"","family":"Costanzo","given":"Michael","non-dropping-particle":"","parse-names":false,"suffix":""},{"dropping-particle":"","family":"Heisler","given":"Lawrence E","non-dropping-particle":"","parse-names":false,"suffix":""},{"dropping-particle":"","family":"Paw","given":"Jadine","non-dropping-particle":"","parse-names":false,"suffix":""},{"dropping-particle":"","family":"Kaper","given":"Fiona","non-dropping-particle":"","parse-names":false,"suffix":""},{"dropping-particle":"","family":"Andrews","given":"Brenda J","non-dropping-particle":"","parse-names":false,"suffix":""},{"dropping-particle":"","family":"Boone","given":"Charles","non-dropping-particle":"","parse-names":false,"suffix":""},{"dropping-particle":"","family":"Giaever","given":"Guri","non-dropping-particle":"","parse-names":false,"suffix":""},{"dropping-particle":"","family":"Nislow","given":"Corey","non-dropping-particle":"","parse-names":false,"suffix":""}],"container-title":"Nature Methods","id":"ITEM-1","issue":"8","issued":{"date-parts":[["2008","8","11"]]},"page":"719-725","publisher":"Nature Publishing Group","title":"Yeast Barcoders: a chemogenomic application of a universal donor-strain collection carrying bar-code identifiers","type":"article-journal","volume":"5"},"uris":["http://www.mendeley.com/documents/?uuid=91dca313-61e0-3bb7-ad90-d5e9fb080e58"]},{"id":"ITEM-2","itemData":{"DOI":"10.15252/MSB.20177985","ISSN":"1744-4292","PMID":"29807908","abstract":"Condition-dependent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biology","id":"ITEM-2","issue":"5","issued":{"date-parts":[["2018","5","28"]]},"page":"e7985","publisher":"EMBO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 Yan et al., 2008)","plainTextFormattedCitation":"(Díaz-Mejía et al., 2018; Yan et al., 2008)","previouslyFormattedCitation":"(Díaz-Mejía et al., 2018; Yan et al., 2008)"},"properties":{"noteIndex":0},"schema":"https://github.com/citation-style-language/schema/raw/master/csl-citation.json"}</w:instrText>
      </w:r>
      <w:r>
        <w:rPr>
          <w:bCs/>
          <w:iCs/>
          <w:color w:val="000000" w:themeColor="text1"/>
        </w:rPr>
        <w:fldChar w:fldCharType="separate"/>
      </w:r>
      <w:r w:rsidRPr="00D659A1">
        <w:rPr>
          <w:bCs/>
          <w:iCs/>
          <w:noProof/>
          <w:color w:val="000000" w:themeColor="text1"/>
        </w:rPr>
        <w:t>(Díaz-Mejía et al., 2018; Yan et al., 2008)</w:t>
      </w:r>
      <w:r>
        <w:rPr>
          <w:bCs/>
          <w:iCs/>
          <w:color w:val="000000" w:themeColor="text1"/>
        </w:rPr>
        <w:fldChar w:fldCharType="end"/>
      </w:r>
      <w:r>
        <w:rPr>
          <w:bCs/>
          <w:iCs/>
          <w:color w:val="000000" w:themeColor="text1"/>
        </w:rPr>
        <w:t xml:space="preserve"> (Figure S1, see Methods for details).  </w:t>
      </w:r>
    </w:p>
    <w:p w14:paraId="555F9E52" w14:textId="77777777" w:rsidR="00C66E5A" w:rsidRDefault="00C66E5A" w:rsidP="00DB0ED8">
      <w:pPr>
        <w:jc w:val="both"/>
        <w:rPr>
          <w:b/>
          <w:bCs/>
          <w:iCs/>
          <w:color w:val="000000" w:themeColor="text1"/>
        </w:rPr>
      </w:pPr>
    </w:p>
    <w:p w14:paraId="2AD99B9E" w14:textId="78D3187E" w:rsidR="00DB0ED8" w:rsidRPr="00FF3025" w:rsidRDefault="00DB0ED8" w:rsidP="00DB0ED8">
      <w:pPr>
        <w:jc w:val="both"/>
        <w:rPr>
          <w:bCs/>
          <w:iCs/>
          <w:color w:val="000000" w:themeColor="text1"/>
          <w:lang w:val="en-CA"/>
        </w:rPr>
      </w:pPr>
      <w:r>
        <w:t xml:space="preserve">After generating a barcoded pool in the wild-type parental strain background, we crossed this pool </w:t>
      </w:r>
      <w:proofErr w:type="spellStart"/>
      <w:r w:rsidRPr="00300B33">
        <w:rPr>
          <w:i/>
        </w:rPr>
        <w:t>en</w:t>
      </w:r>
      <w:proofErr w:type="spellEnd"/>
      <w:r w:rsidRPr="00300B33">
        <w:rPr>
          <w:i/>
        </w:rPr>
        <w:t xml:space="preserve"> masse</w:t>
      </w:r>
      <w:r>
        <w:t xml:space="preserve"> to a </w:t>
      </w:r>
      <w:r>
        <w:rPr>
          <w:bCs/>
          <w:iCs/>
          <w:color w:val="000000" w:themeColor="text1"/>
        </w:rPr>
        <w:t xml:space="preserve">previously-generated “ABC-16 </w:t>
      </w:r>
      <w:r w:rsidRPr="00233F15">
        <w:rPr>
          <w:bCs/>
          <w:iCs/>
          <w:color w:val="000000" w:themeColor="text1"/>
        </w:rPr>
        <w:t>strain</w:t>
      </w:r>
      <w:r>
        <w:rPr>
          <w:bCs/>
          <w:iCs/>
          <w:color w:val="000000" w:themeColor="text1"/>
        </w:rPr>
        <w:t xml:space="preserve">” bearing knockouts for all sixteen of the ABC transporters that have been implicated in multidrug resistance </w:t>
      </w:r>
      <w:r w:rsidRPr="00233F15">
        <w:rPr>
          <w:bCs/>
          <w:iCs/>
          <w:color w:val="000000" w:themeColor="text1"/>
        </w:rPr>
        <w:fldChar w:fldCharType="begin" w:fldLock="1"/>
      </w:r>
      <w:r>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bCs/>
          <w:iCs/>
          <w:color w:val="000000" w:themeColor="text1"/>
        </w:rPr>
        <w:fldChar w:fldCharType="separate"/>
      </w:r>
      <w:r w:rsidRPr="00D659A1">
        <w:rPr>
          <w:bCs/>
          <w:iCs/>
          <w:noProof/>
          <w:color w:val="000000" w:themeColor="text1"/>
        </w:rPr>
        <w:t>(Suzuki et al., 2011)</w:t>
      </w:r>
      <w:r w:rsidRPr="00233F15">
        <w:rPr>
          <w:bCs/>
          <w:iCs/>
          <w:color w:val="000000" w:themeColor="text1"/>
        </w:rPr>
        <w:fldChar w:fldCharType="end"/>
      </w:r>
      <w:r>
        <w:rPr>
          <w:bCs/>
          <w:iCs/>
          <w:color w:val="000000" w:themeColor="text1"/>
        </w:rPr>
        <w:t xml:space="preserve">.  The </w:t>
      </w:r>
      <w:r>
        <w:t>ABC-16 strain had previously been engineered to contain all markers necessary to perform mating, sporulation, and selection</w:t>
      </w:r>
      <w:r>
        <w:rPr>
          <w:bCs/>
          <w:iCs/>
          <w:color w:val="000000" w:themeColor="text1"/>
        </w:rPr>
        <w:t xml:space="preserve"> for </w:t>
      </w:r>
      <w:r>
        <w:t xml:space="preserve">haploid cells, while the barcoded wild-type parent provided the marker necessary to select for cells carrying a barcoded </w:t>
      </w:r>
      <w:r w:rsidRPr="00C44AAB">
        <w:rPr>
          <w:i/>
        </w:rPr>
        <w:t>HO</w:t>
      </w:r>
      <w:r>
        <w:t xml:space="preserve"> locus </w:t>
      </w:r>
      <w:r>
        <w:rPr>
          <w:bCs/>
          <w:iCs/>
          <w:color w:val="000000" w:themeColor="text1"/>
        </w:rPr>
        <w:t xml:space="preserve">(Methods).  After mating, sporulation, and selection for barcoded haploid progeny of the cross, we used automated colony-picking to isolate an arrayed collection of ~5,000 </w:t>
      </w:r>
      <w:proofErr w:type="spellStart"/>
      <w:r w:rsidRPr="00233F15">
        <w:rPr>
          <w:bCs/>
          <w:iCs/>
          <w:color w:val="000000" w:themeColor="text1"/>
        </w:rPr>
        <w:t>MAT</w:t>
      </w:r>
      <w:r w:rsidRPr="00BB5875">
        <w:rPr>
          <w:b/>
          <w:bCs/>
          <w:iCs/>
          <w:color w:val="000000" w:themeColor="text1"/>
        </w:rPr>
        <w:t>a</w:t>
      </w:r>
      <w:proofErr w:type="spellEnd"/>
      <w:r w:rsidRPr="00233F15">
        <w:rPr>
          <w:bCs/>
          <w:iCs/>
          <w:color w:val="000000" w:themeColor="text1"/>
        </w:rPr>
        <w:t xml:space="preserve"> and </w:t>
      </w:r>
      <w:r>
        <w:rPr>
          <w:bCs/>
          <w:iCs/>
          <w:color w:val="000000" w:themeColor="text1"/>
        </w:rPr>
        <w:t xml:space="preserve">~5,000 </w:t>
      </w:r>
      <w:r w:rsidRPr="00233F15">
        <w:rPr>
          <w:bCs/>
          <w:iCs/>
          <w:color w:val="000000" w:themeColor="text1"/>
        </w:rPr>
        <w:t>MAT</w:t>
      </w:r>
      <w:r w:rsidRPr="00BB5875">
        <w:rPr>
          <w:rFonts w:eastAsia="Calibri"/>
          <w:b/>
          <w:bCs/>
          <w:iCs/>
          <w:color w:val="000000" w:themeColor="text1"/>
          <w:lang w:val="el-GR"/>
        </w:rPr>
        <w:t>α</w:t>
      </w:r>
      <w:r w:rsidRPr="00233F15">
        <w:rPr>
          <w:bCs/>
          <w:iCs/>
          <w:color w:val="000000" w:themeColor="text1"/>
        </w:rPr>
        <w:t xml:space="preserve"> </w:t>
      </w:r>
      <w:proofErr w:type="spellStart"/>
      <w:r>
        <w:rPr>
          <w:bCs/>
          <w:iCs/>
          <w:color w:val="000000" w:themeColor="text1"/>
          <w:lang w:val="en-CA"/>
        </w:rPr>
        <w:t>segregants</w:t>
      </w:r>
      <w:proofErr w:type="spellEnd"/>
      <w:r>
        <w:rPr>
          <w:bCs/>
          <w:iCs/>
          <w:color w:val="000000" w:themeColor="text1"/>
          <w:lang w:val="en-CA"/>
        </w:rPr>
        <w:t xml:space="preserve"> in </w:t>
      </w:r>
      <w:r w:rsidRPr="00233F15">
        <w:rPr>
          <w:bCs/>
          <w:iCs/>
          <w:color w:val="000000" w:themeColor="text1"/>
          <w:lang w:val="en-CA"/>
        </w:rPr>
        <w:t>384-well plates</w:t>
      </w:r>
      <w:r>
        <w:rPr>
          <w:bCs/>
          <w:iCs/>
          <w:color w:val="000000" w:themeColor="text1"/>
          <w:lang w:val="en-CA"/>
        </w:rPr>
        <w:t>. This step generated an engineered population in which each individual haploid strain bears a random subset of knockout alleles for the target set of 16 ABC transporters.</w:t>
      </w:r>
    </w:p>
    <w:p w14:paraId="320EE1B1" w14:textId="77777777" w:rsidR="00C66E5A" w:rsidRDefault="00C66E5A" w:rsidP="00DB0ED8">
      <w:pPr>
        <w:jc w:val="both"/>
        <w:rPr>
          <w:b/>
          <w:bCs/>
          <w:iCs/>
          <w:color w:val="000000" w:themeColor="text1"/>
        </w:rPr>
      </w:pPr>
    </w:p>
    <w:p w14:paraId="324DECFF" w14:textId="48492E94" w:rsidR="00025615" w:rsidRDefault="00DB0ED8" w:rsidP="00025615">
      <w:pPr>
        <w:jc w:val="both"/>
        <w:rPr>
          <w:ins w:id="16" w:author="Albi Celaj" w:date="2019-01-17T11:32:00Z"/>
        </w:rPr>
      </w:pPr>
      <w:r>
        <w:rPr>
          <w:bCs/>
          <w:iCs/>
          <w:color w:val="000000" w:themeColor="text1"/>
          <w:lang w:val="en-CA"/>
        </w:rPr>
        <w:t xml:space="preserve">For each strain in the collection of barcoded multi-knockout progeny, we obtained the genotype at all sixteen knockout loci and determined the identifier barcode.  For genotyping, we exploited the fact that each knockout locus in the ABC-16 strain bears a locus-identifying barcode, as described previously for the YKO yeast deletion collection </w:t>
      </w:r>
      <w:r>
        <w:rPr>
          <w:bCs/>
          <w:iCs/>
          <w:color w:val="000000" w:themeColor="text1"/>
          <w:lang w:val="en-CA"/>
        </w:rPr>
        <w:fldChar w:fldCharType="begin" w:fldLock="1"/>
      </w:r>
      <w:r>
        <w:rPr>
          <w:bCs/>
          <w:iCs/>
          <w:color w:val="000000" w:themeColor="text1"/>
          <w:lang w:val="en-CA"/>
        </w:rPr>
        <w:instrText>ADDIN CSL_CITATION {"citationItems":[{"id":"ITEM-1","itemData":{"DOI":"10.1038/nature00935","ISSN":"0028-0836","abstract":"Functional profiling of the &lt;i&gt;Saccharomyces cerevisiae&lt;/i&gt; genome","author":[{"dropping-particle":"","family":"Giaever","given":"Guri","non-dropping-particle":"","parse-names":false,"suffix":""},{"dropping-particle":"","family":"Chu","given":"Angela M.","non-dropping-particle":"","parse-names":false,"suffix":""},{"dropping-particle":"","family":"Ni","given":"Li","non-dropping-particle":"","parse-names":false,"suffix":""},{"dropping-particle":"","family":"Connelly","given":"Carla","non-dropping-particle":"","parse-names":false,"suffix":""},{"dropping-particle":"","family":"Riles","given":"Linda","non-dropping-particle":"","parse-names":false,"suffix":""},{"dropping-particle":"","family":"Véronneau","given":"Steeve","non-dropping-particle":"","parse-names":false,"suffix":""},{"dropping-particle":"","family":"Dow","given":"Sally","non-dropping-particle":"","parse-names":false,"suffix":""},{"dropping-particle":"","family":"Lucau-Danila","given":"Ankuta","non-dropping-particle":"","parse-names":false,"suffix":""},{"dropping-particle":"","family":"Anderson","given":"Keith","non-dropping-particle":"","parse-names":false,"suffix":""},{"dropping-particle":"","family":"André","given":"Bruno","non-dropping-particle":"","parse-names":false,"suffix":""},{"dropping-particle":"","family":"Arkin","given":"Adam P.","non-dropping-particle":"","parse-names":false,"suffix":""},{"dropping-particle":"","family":"Astromoff","given":"Anna","non-dropping-particle":"","parse-names":false,"suffix":""},{"dropping-particle":"","family":"Bakkoury","given":"Mohamed","non-dropping-particle":"El","parse-names":false,"suffix":""},{"dropping-particle":"","family":"Bangham","given":"Rhonda","non-dropping-particle":"","parse-names":false,"suffix":""},{"dropping-particle":"","family":"Benito","given":"Rocio","non-dropping-particle":"","parse-names":false,"suffix":""},{"dropping-particle":"","family":"Brachat","given":"Sophie","non-dropping-particle":"","parse-names":false,"suffix":""},{"dropping-particle":"","family":"Campanaro","given":"Stefano","non-dropping-particle":"","parse-names":false,"suffix":""},{"dropping-particle":"","family":"Curtiss","given":"Matt","non-dropping-particle":"","parse-names":false,"suffix":""},{"dropping-particle":"","family":"Davis","given":"Karen","non-dropping-particle":"","parse-names":false,"suffix":""},{"dropping-particle":"","family":"Deutschbauer","given":"Adam","non-dropping-particle":"","parse-names":false,"suffix":""},{"dropping-particle":"","family":"Entian","given":"Karl-Dieter","non-dropping-particle":"","parse-names":false,"suffix":""},{"dropping-particle":"","family":"Flaherty","given":"Patrick","non-dropping-particle":"","parse-names":false,"suffix":""},{"dropping-particle":"","family":"Foury","given":"Francoise","non-dropping-particle":"","parse-names":false,"suffix":""},{"dropping-particle":"","family":"Garfinkel","given":"David J.","non-dropping-particle":"","parse-names":false,"suffix":""},{"dropping-particle":"","family":"Gerstein","given":"Mark","non-dropping-particle":"","parse-names":false,"suffix":""},{"dropping-particle":"","family":"Gotte","given":"Deanna","non-dropping-particle":"","parse-names":false,"suffix":""},{"dropping-particle":"","family":"Güldener","given":"Ulrich","non-dropping-particle":"","parse-names":false,"suffix":""},{"dropping-particle":"","family":"Hegemann","given":"Johannes H.","non-dropping-particle":"","parse-names":false,"suffix":""},{"dropping-particle":"","family":"Hempel","given":"Svenja","non-dropping-particle":"","parse-names":false,"suffix":""},{"dropping-particle":"","family":"Herman","given":"Zelek","non-dropping-particle":"","parse-names":false,"suffix":""},{"dropping-particle":"","family":"Jaramillo","given":"Daniel F.","non-dropping-particle":"","parse-names":false,"suffix":""},{"dropping-particle":"","family":"Kelly","given":"Diane E.","non-dropping-particle":"","parse-names":false,"suffix":""},{"dropping-particle":"","family":"Kelly","given":"Steven L.","non-dropping-particle":"","parse-names":false,"suffix":""},{"dropping-particle":"","family":"Kötter","given":"Peter","non-dropping-particle":"","parse-names":false,"suffix":""},{"dropping-particle":"","family":"LaBonte","given":"Darlene","non-dropping-particle":"","parse-names":false,"suffix":""},{"dropping-particle":"","family":"Lamb","given":"David C.","non-dropping-particle":"","parse-names":false,"suffix":""},{"dropping-particle":"","family":"Lan","given":"Ning","non-dropping-particle":"","parse-names":false,"suffix":""},{"dropping-particle":"","family":"Liang","given":"Hong","non-dropping-particle":"","parse-names":false,"suffix":""},{"dropping-particle":"","family":"Liao","given":"Hong","non-dropping-particle":"","parse-names":false,"suffix":""},{"dropping-particle":"","family":"Liu","given":"Lucy","non-dropping-particle":"","parse-names":false,"suffix":""},{"dropping-particle":"","family":"Luo","given":"Chuanyun","non-dropping-particle":"","parse-names":false,"suffix":""},{"dropping-particle":"","family":"Lussier","given":"Marc","non-dropping-particle":"","parse-names":false,"suffix":""},{"dropping-particle":"","family":"Mao","given":"Rong","non-dropping-particle":"","parse-names":false,"suffix":""},{"dropping-particle":"","family":"Menard","given":"Patrice","non-dropping-particle":"","parse-names":false,"suffix":""},{"dropping-particle":"","family":"Ooi","given":"Siew Loon","non-dropping-particle":"","parse-names":false,"suffix":""},{"dropping-particle":"","family":"Revuelta","given":"Jose L.","non-dropping-particle":"","parse-names":false,"suffix":""},{"dropping-particle":"","family":"Roberts","given":"Christopher J.","non-dropping-particle":"","parse-names":false,"suffix":""},{"dropping-particle":"","family":"Rose","given":"Matthias","non-dropping-particle":"","parse-names":false,"suffix":""},{"dropping-particle":"","family":"Ross-Macdonald","given":"Petra","non-dropping-particle":"","parse-names":false,"suffix":""},{"dropping-particle":"","family":"Scherens","given":"Bart","non-dropping-particle":"","parse-names":false,"suffix":""},{"dropping-particle":"","family":"Schimmack","given":"Greg","non-dropping-particle":"","parse-names":false,"suffix":""},{"dropping-particle":"","family":"Shafer","given":"Brenda","non-dropping-particle":"","parse-names":false,"suffix":""},{"dropping-particle":"","family":"Shoemaker","given":"Daniel D.","non-dropping-particle":"","parse-names":false,"suffix":""},{"dropping-particle":"","family":"Sookhai-Mahadeo","given":"Sharon","non-dropping-particle":"","parse-names":false,"suffix":""},{"dropping-particle":"","family":"Storms","given":"Reginald K.","non-dropping-particle":"","parse-names":false,"suffix":""},{"dropping-particle":"","family":"Strathern","given":"Jeffrey N.","non-dropping-particle":"","parse-names":false,"suffix":""},{"dropping-particle":"","family":"Valle","given":"Giorgio","non-dropping-particle":"","parse-names":false,"suffix":""},{"dropping-particle":"","family":"Voet","given":"Marleen","non-dropping-particle":"","parse-names":false,"suffix":""},{"dropping-particle":"","family":"Volckaert","given":"Guido","non-dropping-particle":"","parse-names":false,"suffix":""},{"dropping-particle":"","family":"Wang","given":"Ching-yun","non-dropping-particle":"","parse-names":false,"suffix":""},{"dropping-particle":"","family":"Ward","given":"Teresa R.","non-dropping-particle":"","parse-names":false,"suffix":""},{"dropping-particle":"","family":"Wilhelmy","given":"Julie","non-dropping-particle":"","parse-names":false,"suffix":""},{"dropping-particle":"","family":"Winzeler","given":"Elizabeth A.","non-dropping-particle":"","parse-names":false,"suffix":""},{"dropping-particle":"","family":"Yang","given":"Yonghong","non-dropping-particle":"","parse-names":false,"suffix":""},{"dropping-particle":"","family":"Yen","given":"Grace","non-dropping-particle":"","parse-names":false,"suffix":""},{"dropping-particle":"","family":"Youngman","given":"Elaine","non-dropping-particle":"","parse-names":false,"suffix":""},{"dropping-particle":"","family":"Yu","given":"Kexin","non-dropping-particle":"","parse-names":false,"suffix":""},{"dropping-particle":"","family":"Bussey","given":"Howard","non-dropping-particle":"","parse-names":false,"suffix":""},{"dropping-particle":"","family":"Boeke","given":"Jef D.","non-dropping-particle":"","parse-names":false,"suffix":""},{"dropping-particle":"","family":"Snyder","given":"Michael","non-dropping-particle":"","parse-names":false,"suffix":""},{"dropping-particle":"","family":"Philippsen","given":"Peter","non-dropping-particle":"","parse-names":false,"suffix":""},{"dropping-particle":"","family":"Davis","given":"Ronald W.","non-dropping-particle":"","parse-names":false,"suffix":""},{"dropping-particle":"","family":"Johnston","given":"Mark","non-dropping-particle":"","parse-names":false,"suffix":""}],"container-title":"Nature","id":"ITEM-1","issue":"6896","issued":{"date-parts":[["2002","7","25"]]},"page":"387-391","publisher":"Nature Publishing Group","title":"Functional profiling of the Saccharomyces cerevisiae genome","type":"article-journal","volume":"418"},"uris":["http://www.mendeley.com/documents/?uuid=3d2790c5-a10d-35c6-87a2-ed8de43994f4"]},{"id":"ITEM-2","itemData":{"DOI":"10.1038/nmeth.1550","ISSN":"1548-7105","PMID":"21217751","abstract":"Phenotypes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methods","id":"ITEM-2","issue":"2","issued":{"date-parts":[["2011","3"]]},"page":"159-64","title":"Knocking out multigene redundancies via cycles of sexual assortment and fluorescence selection.","type":"article-journal","volume":"8"},"uris":["http://www.mendeley.com/documents/?uuid=37457ea4-6a9c-471d-b62e-dfeec5fba47c"]}],"mendeley":{"formattedCitation":"(Giaever et al., 2002; Suzuki et al., 2011)","plainTextFormattedCitation":"(Giaever et al., 2002; Suzuki et al., 2011)","previouslyFormattedCitation":"(Giaever et al., 2002; Suzuki et al., 2011)"},"properties":{"noteIndex":0},"schema":"https://github.com/citation-style-language/schema/raw/master/csl-citation.json"}</w:instrText>
      </w:r>
      <w:r>
        <w:rPr>
          <w:bCs/>
          <w:iCs/>
          <w:color w:val="000000" w:themeColor="text1"/>
          <w:lang w:val="en-CA"/>
        </w:rPr>
        <w:fldChar w:fldCharType="separate"/>
      </w:r>
      <w:r w:rsidRPr="00D659A1">
        <w:rPr>
          <w:bCs/>
          <w:iCs/>
          <w:noProof/>
          <w:color w:val="000000" w:themeColor="text1"/>
          <w:lang w:val="en-CA"/>
        </w:rPr>
        <w:t>(Giaever et al., 2002; Suzuki et al., 2011)</w:t>
      </w:r>
      <w:r>
        <w:rPr>
          <w:bCs/>
          <w:iCs/>
          <w:color w:val="000000" w:themeColor="text1"/>
          <w:lang w:val="en-CA"/>
        </w:rPr>
        <w:fldChar w:fldCharType="end"/>
      </w:r>
      <w:r>
        <w:rPr>
          <w:bCs/>
          <w:iCs/>
          <w:color w:val="000000" w:themeColor="text1"/>
          <w:lang w:val="en-CA"/>
        </w:rPr>
        <w:t>.  We adapted</w:t>
      </w:r>
      <w:r w:rsidRPr="00233F15">
        <w:rPr>
          <w:bCs/>
          <w:iCs/>
          <w:color w:val="000000" w:themeColor="text1"/>
          <w:lang w:val="en-CA"/>
        </w:rPr>
        <w:t xml:space="preserve"> </w:t>
      </w:r>
      <w:r>
        <w:rPr>
          <w:bCs/>
          <w:iCs/>
          <w:color w:val="000000" w:themeColor="text1"/>
          <w:lang w:val="en-CA"/>
        </w:rPr>
        <w:t xml:space="preserve">the </w:t>
      </w:r>
      <w:r w:rsidRPr="00233F15">
        <w:rPr>
          <w:bCs/>
          <w:iCs/>
          <w:color w:val="000000" w:themeColor="text1"/>
          <w:lang w:val="en-CA"/>
        </w:rPr>
        <w:t>prev</w:t>
      </w:r>
      <w:r>
        <w:rPr>
          <w:bCs/>
          <w:iCs/>
          <w:color w:val="000000" w:themeColor="text1"/>
          <w:lang w:val="en-CA"/>
        </w:rPr>
        <w:t xml:space="preserve">iously-described row-column-plate PCR (RCP-PCR) strategy </w:t>
      </w:r>
      <w:r w:rsidRPr="00233F15">
        <w:rPr>
          <w:bCs/>
          <w:iCs/>
          <w:color w:val="000000" w:themeColor="text1"/>
          <w:lang w:val="en-CA"/>
        </w:rPr>
        <w:fldChar w:fldCharType="begin" w:fldLock="1"/>
      </w:r>
      <w:r>
        <w:rPr>
          <w:bCs/>
          <w:iCs/>
          <w:color w:val="000000" w:themeColor="text1"/>
          <w:lang w:val="en-CA"/>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lang w:val="en-CA"/>
        </w:rPr>
        <w:fldChar w:fldCharType="separate"/>
      </w:r>
      <w:r w:rsidRPr="00D659A1">
        <w:rPr>
          <w:bCs/>
          <w:iCs/>
          <w:noProof/>
          <w:color w:val="000000" w:themeColor="text1"/>
          <w:lang w:val="en-CA"/>
        </w:rPr>
        <w:t>(Yachie et al., 2016)</w:t>
      </w:r>
      <w:r w:rsidRPr="00233F15">
        <w:rPr>
          <w:bCs/>
          <w:iCs/>
          <w:color w:val="000000" w:themeColor="text1"/>
          <w:lang w:val="en-CA"/>
        </w:rPr>
        <w:fldChar w:fldCharType="end"/>
      </w:r>
      <w:r>
        <w:rPr>
          <w:bCs/>
          <w:iCs/>
          <w:color w:val="000000" w:themeColor="text1"/>
          <w:lang w:val="en-CA"/>
        </w:rPr>
        <w:t xml:space="preserve">, in which barcodes in each </w:t>
      </w:r>
      <w:proofErr w:type="spellStart"/>
      <w:r>
        <w:rPr>
          <w:bCs/>
          <w:iCs/>
          <w:color w:val="000000" w:themeColor="text1"/>
          <w:lang w:val="en-CA"/>
        </w:rPr>
        <w:t>segregant</w:t>
      </w:r>
      <w:proofErr w:type="spellEnd"/>
      <w:r>
        <w:rPr>
          <w:bCs/>
          <w:iCs/>
          <w:color w:val="000000" w:themeColor="text1"/>
          <w:lang w:val="en-CA"/>
        </w:rPr>
        <w:t xml:space="preserve"> are amplified with introduction of additional index </w:t>
      </w:r>
      <w:r>
        <w:rPr>
          <w:bCs/>
          <w:iCs/>
          <w:color w:val="000000" w:themeColor="text1"/>
          <w:lang w:val="en-CA"/>
        </w:rPr>
        <w:lastRenderedPageBreak/>
        <w:t xml:space="preserve">tags that identify </w:t>
      </w:r>
      <w:r w:rsidRPr="00233F15">
        <w:rPr>
          <w:bCs/>
          <w:iCs/>
          <w:color w:val="000000" w:themeColor="text1"/>
          <w:lang w:val="en-CA"/>
        </w:rPr>
        <w:t>the plate</w:t>
      </w:r>
      <w:r>
        <w:rPr>
          <w:bCs/>
          <w:iCs/>
          <w:color w:val="000000" w:themeColor="text1"/>
          <w:lang w:val="en-CA"/>
        </w:rPr>
        <w:t xml:space="preserve">, row, and column of origin for each amplification product (Methods; Figure 1).  Thus, a single next generation sequencing experiment can reveal both the strain-specific tracking barcode at the </w:t>
      </w:r>
      <w:r w:rsidRPr="001C1222">
        <w:rPr>
          <w:bCs/>
          <w:i/>
          <w:iCs/>
          <w:color w:val="000000" w:themeColor="text1"/>
          <w:lang w:val="en-CA"/>
        </w:rPr>
        <w:t>HO</w:t>
      </w:r>
      <w:r>
        <w:rPr>
          <w:bCs/>
          <w:iCs/>
          <w:color w:val="000000" w:themeColor="text1"/>
          <w:lang w:val="en-CA"/>
        </w:rPr>
        <w:t xml:space="preserve"> locus and the identity of every gene deleted in the </w:t>
      </w:r>
      <w:proofErr w:type="spellStart"/>
      <w:r>
        <w:rPr>
          <w:bCs/>
          <w:iCs/>
          <w:color w:val="000000" w:themeColor="text1"/>
          <w:lang w:val="en-CA"/>
        </w:rPr>
        <w:t>segregant</w:t>
      </w:r>
      <w:proofErr w:type="spellEnd"/>
      <w:r>
        <w:rPr>
          <w:bCs/>
          <w:iCs/>
          <w:color w:val="000000" w:themeColor="text1"/>
          <w:lang w:val="en-CA"/>
        </w:rPr>
        <w:t xml:space="preserve"> at each plate location (Methods; Figure 1).  </w:t>
      </w:r>
      <w:ins w:id="17" w:author="Albi Celaj" w:date="2019-01-17T11:30:00Z">
        <w:r w:rsidR="00025615">
          <w:rPr>
            <w:lang w:val="en-CA"/>
          </w:rPr>
          <w:t>Using data from calibration</w:t>
        </w:r>
        <w:r w:rsidR="00025615" w:rsidRPr="00233F15">
          <w:rPr>
            <w:lang w:val="en-CA"/>
          </w:rPr>
          <w:t xml:space="preserve"> strains, we</w:t>
        </w:r>
        <w:r w:rsidR="00025615">
          <w:rPr>
            <w:lang w:val="en-CA"/>
          </w:rPr>
          <w:t xml:space="preserve"> estimated</w:t>
        </w:r>
        <w:r w:rsidR="00025615" w:rsidRPr="00233F15">
          <w:t xml:space="preserve"> an overall </w:t>
        </w:r>
        <w:r w:rsidR="00025615">
          <w:t xml:space="preserve">per-locus genotyping </w:t>
        </w:r>
        <w:r w:rsidR="00025615" w:rsidRPr="00233F15">
          <w:t>accuracy of 93.2% (</w:t>
        </w:r>
        <w:r w:rsidR="00025615">
          <w:t>Figure S2</w:t>
        </w:r>
        <w:r w:rsidR="00025615" w:rsidRPr="00233F15">
          <w:t xml:space="preserve">A, Methods).  </w:t>
        </w:r>
      </w:ins>
      <w:ins w:id="18" w:author="Albi Celaj" w:date="2019-01-17T11:45:00Z">
        <w:r w:rsidR="00A01819">
          <w:t>An independent method relying on the distribution of knockouts in the pool estimated a similar</w:t>
        </w:r>
        <w:r w:rsidR="00A01819" w:rsidRPr="00233F15">
          <w:t xml:space="preserve"> overall </w:t>
        </w:r>
        <w:r w:rsidR="00A01819">
          <w:t xml:space="preserve">per-locus </w:t>
        </w:r>
        <w:r w:rsidR="00A01819" w:rsidRPr="00233F15">
          <w:t>accuracy of 93.8% (</w:t>
        </w:r>
        <w:r w:rsidR="00A01819">
          <w:t>Figure S2B</w:t>
        </w:r>
        <w:r w:rsidR="00A01819" w:rsidRPr="00233F15">
          <w:t xml:space="preserve">, Methods). </w:t>
        </w:r>
        <w:r w:rsidR="00A01819">
          <w:t xml:space="preserve"> </w:t>
        </w:r>
      </w:ins>
      <w:ins w:id="19" w:author="Albi Celaj" w:date="2019-01-17T11:30:00Z">
        <w:r w:rsidR="00025615">
          <w:t>Based on correlation analysis of the genotyping data,</w:t>
        </w:r>
        <w:r w:rsidR="00025615" w:rsidRPr="00233F15">
          <w:t xml:space="preserve"> </w:t>
        </w:r>
        <w:r w:rsidR="00025615">
          <w:t xml:space="preserve">all </w:t>
        </w:r>
        <w:r w:rsidR="00025615" w:rsidRPr="00233F15">
          <w:t xml:space="preserve">genes were either unlinked or weakly linked </w:t>
        </w:r>
        <w:r w:rsidR="00025615" w:rsidRPr="00233F15">
          <w:rPr>
            <w:color w:val="000000"/>
          </w:rPr>
          <w:t>except for</w:t>
        </w:r>
        <w:r w:rsidR="00025615" w:rsidRPr="00233F15">
          <w:t xml:space="preserve"> </w:t>
        </w:r>
        <w:r w:rsidR="00025615" w:rsidRPr="00233F15">
          <w:rPr>
            <w:i/>
          </w:rPr>
          <w:t>BPT1</w:t>
        </w:r>
        <w:r w:rsidR="00025615" w:rsidRPr="00233F15">
          <w:t xml:space="preserve"> and </w:t>
        </w:r>
        <w:r w:rsidR="00025615" w:rsidRPr="00233F15">
          <w:rPr>
            <w:i/>
          </w:rPr>
          <w:t>YBT1</w:t>
        </w:r>
        <w:r w:rsidR="00025615" w:rsidRPr="00233F15">
          <w:t xml:space="preserve"> (</w:t>
        </w:r>
        <w:r w:rsidR="00025615">
          <w:t>Figure S2C</w:t>
        </w:r>
        <w:r w:rsidR="00025615" w:rsidRPr="00233F15">
          <w:t>; r = 0.49)</w:t>
        </w:r>
        <w:r w:rsidR="00025615">
          <w:t>, which are separated by 70.1kb on chromosome XII.  Three pairs</w:t>
        </w:r>
        <w:r w:rsidR="00025615" w:rsidRPr="00233F15">
          <w:t xml:space="preserve"> </w:t>
        </w:r>
        <w:r w:rsidR="00025615">
          <w:t>of unlinked genes</w:t>
        </w:r>
        <w:r w:rsidR="00025615" w:rsidRPr="00233F15">
          <w:t xml:space="preserve">– </w:t>
        </w:r>
        <w:r w:rsidR="00025615" w:rsidRPr="00233F15">
          <w:rPr>
            <w:i/>
          </w:rPr>
          <w:t>YOR1</w:t>
        </w:r>
        <w:r w:rsidR="00025615" w:rsidRPr="00EF4F38">
          <w:t>-</w:t>
        </w:r>
        <w:r w:rsidR="00025615" w:rsidRPr="00233F15">
          <w:rPr>
            <w:i/>
          </w:rPr>
          <w:t>YCF1</w:t>
        </w:r>
        <w:r w:rsidR="00025615" w:rsidRPr="00233F15">
          <w:t xml:space="preserve">, </w:t>
        </w:r>
        <w:r w:rsidR="00025615" w:rsidRPr="00233F15">
          <w:rPr>
            <w:i/>
          </w:rPr>
          <w:t>YOR1</w:t>
        </w:r>
        <w:r w:rsidR="00025615" w:rsidRPr="00EF4F38">
          <w:t>-</w:t>
        </w:r>
        <w:r w:rsidR="00025615" w:rsidRPr="00233F15">
          <w:rPr>
            <w:i/>
          </w:rPr>
          <w:t>BPT1</w:t>
        </w:r>
        <w:r w:rsidR="00025615" w:rsidRPr="00233F15">
          <w:t xml:space="preserve">, and </w:t>
        </w:r>
        <w:r w:rsidR="00025615" w:rsidRPr="00233F15">
          <w:rPr>
            <w:i/>
          </w:rPr>
          <w:t>SNQ2</w:t>
        </w:r>
        <w:r w:rsidR="00025615" w:rsidRPr="00EF4F38">
          <w:t>-</w:t>
        </w:r>
        <w:r w:rsidR="00025615" w:rsidRPr="00233F15">
          <w:rPr>
            <w:i/>
          </w:rPr>
          <w:t>PDR5</w:t>
        </w:r>
        <w:r w:rsidR="00025615">
          <w:t xml:space="preserve"> – exhibited weak</w:t>
        </w:r>
        <w:r w:rsidR="00025615" w:rsidRPr="00233F15">
          <w:t xml:space="preserve"> but significant negative </w:t>
        </w:r>
        <w:r w:rsidR="00025615">
          <w:t xml:space="preserve">correlation in the appearance of KO genotypes </w:t>
        </w:r>
        <w:r w:rsidR="00025615" w:rsidRPr="00233F15">
          <w:t>(-0.04 ≥ r ≥ -0.08) (</w:t>
        </w:r>
        <w:r w:rsidR="00025615">
          <w:t>Figure S2C</w:t>
        </w:r>
        <w:r w:rsidR="00025615" w:rsidRPr="00233F15">
          <w:t>)</w:t>
        </w:r>
        <w:r w:rsidR="00025615">
          <w:t>.</w:t>
        </w:r>
        <w:r w:rsidR="00025615" w:rsidRPr="00233F15">
          <w:t xml:space="preserve"> </w:t>
        </w:r>
        <w:r w:rsidR="00025615">
          <w:t xml:space="preserve"> This effect may have arisen via negative genetic interactions conferring lower growth for the corresponding double-knockout genotypes during the s</w:t>
        </w:r>
        <w:r w:rsidR="00025615" w:rsidRPr="00233F15">
          <w:t>porulation, haploid selection, or automated colony picking steps.</w:t>
        </w:r>
        <w:r w:rsidR="00025615">
          <w:t xml:space="preserve">  </w:t>
        </w:r>
      </w:ins>
      <w:ins w:id="20" w:author="Albi Celaj" w:date="2019-01-17T11:32:00Z">
        <w:r w:rsidR="00025615">
          <w:t>Considering only those strains with both high-quality genotyping data and at least one unique tracking barcode</w:t>
        </w:r>
        <w:r w:rsidR="00025615">
          <w:rPr>
            <w:lang w:val="en-CA"/>
          </w:rPr>
          <w:t xml:space="preserve">, this yielded </w:t>
        </w:r>
        <w:r w:rsidR="00025615" w:rsidRPr="00D23588">
          <w:rPr>
            <w:lang w:val="en-CA"/>
          </w:rPr>
          <w:t xml:space="preserve">6,826 </w:t>
        </w:r>
        <w:r w:rsidR="00025615">
          <w:rPr>
            <w:lang w:val="en-CA"/>
          </w:rPr>
          <w:t xml:space="preserve">uniquely barcoded and genotyped </w:t>
        </w:r>
        <w:r w:rsidR="00025615" w:rsidRPr="00D23588">
          <w:rPr>
            <w:lang w:val="en-CA"/>
          </w:rPr>
          <w:t>strains</w:t>
        </w:r>
        <w:r w:rsidR="00025615">
          <w:rPr>
            <w:lang w:val="en-CA"/>
          </w:rPr>
          <w:t xml:space="preserve">, encompassing </w:t>
        </w:r>
        <w:r w:rsidR="00025615" w:rsidRPr="00D23588">
          <w:rPr>
            <w:lang w:val="en-CA"/>
          </w:rPr>
          <w:t>6,087 unique genotypes</w:t>
        </w:r>
        <w:r w:rsidR="00025615">
          <w:rPr>
            <w:lang w:val="en-CA"/>
          </w:rPr>
          <w:t xml:space="preserve">. </w:t>
        </w:r>
        <w:r w:rsidR="00025615">
          <w:t xml:space="preserve">These strains were grouped by mating type to yield one pool of 3,231 </w:t>
        </w:r>
        <w:proofErr w:type="spellStart"/>
        <w:r w:rsidR="00025615" w:rsidRPr="00233F15">
          <w:t>MAT</w:t>
        </w:r>
        <w:r w:rsidR="00025615" w:rsidRPr="00233F15">
          <w:rPr>
            <w:b/>
          </w:rPr>
          <w:t>a</w:t>
        </w:r>
        <w:proofErr w:type="spellEnd"/>
        <w:r w:rsidR="00025615" w:rsidRPr="00233F15">
          <w:t xml:space="preserve"> </w:t>
        </w:r>
        <w:r w:rsidR="00025615">
          <w:t xml:space="preserve">strains </w:t>
        </w:r>
        <w:r w:rsidR="00025615" w:rsidRPr="00233F15">
          <w:t xml:space="preserve">and </w:t>
        </w:r>
        <w:r w:rsidR="00025615">
          <w:t xml:space="preserve">another pool of 3,595 </w:t>
        </w:r>
        <w:r w:rsidR="00025615" w:rsidRPr="00233F15">
          <w:t>MAT</w:t>
        </w:r>
        <w:r w:rsidR="00025615" w:rsidRPr="00233F15">
          <w:rPr>
            <w:b/>
            <w:lang w:val="el-GR"/>
          </w:rPr>
          <w:t>α</w:t>
        </w:r>
        <w:r w:rsidR="00025615">
          <w:rPr>
            <w:lang w:val="en-CA"/>
          </w:rPr>
          <w:t xml:space="preserve"> strains</w:t>
        </w:r>
        <w:r w:rsidR="00025615" w:rsidRPr="00233F15">
          <w:rPr>
            <w:color w:val="000000"/>
          </w:rPr>
          <w:t>.</w:t>
        </w:r>
        <w:r w:rsidR="00025615" w:rsidRPr="00233F15">
          <w:rPr>
            <w:lang w:val="en-CA"/>
          </w:rPr>
          <w:t xml:space="preserve"> </w:t>
        </w:r>
      </w:ins>
    </w:p>
    <w:p w14:paraId="3558D532" w14:textId="77777777" w:rsidR="00B55490" w:rsidRPr="00B55490" w:rsidRDefault="00B55490" w:rsidP="00DB0ED8">
      <w:pPr>
        <w:jc w:val="both"/>
        <w:rPr>
          <w:ins w:id="21" w:author="Albi Celaj" w:date="2019-01-17T11:30:00Z"/>
          <w:bCs/>
          <w:iCs/>
          <w:color w:val="000000" w:themeColor="text1"/>
          <w:lang w:val="en-CA"/>
          <w:rPrChange w:id="22" w:author="Albi Celaj" w:date="2019-01-17T11:55:00Z">
            <w:rPr>
              <w:ins w:id="23" w:author="Albi Celaj" w:date="2019-01-17T11:30:00Z"/>
              <w:bCs/>
              <w:iCs/>
              <w:color w:val="000000" w:themeColor="text1"/>
            </w:rPr>
          </w:rPrChange>
        </w:rPr>
      </w:pPr>
    </w:p>
    <w:p w14:paraId="4BEABDEB" w14:textId="5EBEC787" w:rsidR="00025615" w:rsidRDefault="00025615" w:rsidP="006E7E65">
      <w:pPr>
        <w:jc w:val="both"/>
        <w:outlineLvl w:val="0"/>
        <w:rPr>
          <w:ins w:id="24" w:author="Albi Celaj" w:date="2019-01-17T11:44:00Z"/>
          <w:color w:val="000000"/>
        </w:rPr>
        <w:pPrChange w:id="25" w:author="Albi Celaj" w:date="2019-01-17T11:38:00Z">
          <w:pPr>
            <w:outlineLvl w:val="0"/>
          </w:pPr>
        </w:pPrChange>
      </w:pPr>
      <w:ins w:id="26" w:author="Albi Celaj" w:date="2019-01-17T11:33:00Z">
        <w:r>
          <w:rPr>
            <w:bCs/>
            <w:iCs/>
            <w:color w:val="000000" w:themeColor="text1"/>
          </w:rPr>
          <w:t xml:space="preserve">To profile each strain’s resistance or sensitivity to </w:t>
        </w:r>
      </w:ins>
      <w:ins w:id="27" w:author="Albi Celaj" w:date="2019-01-17T11:34:00Z">
        <w:r>
          <w:rPr>
            <w:bCs/>
            <w:iCs/>
            <w:color w:val="000000" w:themeColor="text1"/>
          </w:rPr>
          <w:t>16 different anticancer and antifungal</w:t>
        </w:r>
      </w:ins>
      <w:ins w:id="28" w:author="Albi Celaj" w:date="2019-01-17T11:33:00Z">
        <w:r>
          <w:rPr>
            <w:bCs/>
            <w:iCs/>
            <w:color w:val="000000" w:themeColor="text1"/>
          </w:rPr>
          <w:t xml:space="preserve"> drugs</w:t>
        </w:r>
      </w:ins>
      <w:ins w:id="29" w:author="Albi Celaj" w:date="2019-01-17T11:34:00Z">
        <w:r>
          <w:rPr>
            <w:bCs/>
            <w:iCs/>
            <w:color w:val="000000" w:themeColor="text1"/>
          </w:rPr>
          <w:t xml:space="preserve"> </w:t>
        </w:r>
        <w:r w:rsidRPr="00233F15">
          <w:rPr>
            <w:lang w:val="en-CA"/>
          </w:rPr>
          <w:t>(</w:t>
        </w:r>
        <w:r>
          <w:rPr>
            <w:lang w:val="en-CA"/>
          </w:rPr>
          <w:t xml:space="preserve">Data </w:t>
        </w:r>
        <w:r w:rsidRPr="00233F15">
          <w:rPr>
            <w:lang w:val="en-CA"/>
          </w:rPr>
          <w:t>S</w:t>
        </w:r>
        <w:r>
          <w:rPr>
            <w:lang w:val="en-CA"/>
          </w:rPr>
          <w:t>3</w:t>
        </w:r>
        <w:r w:rsidRPr="00233F15">
          <w:rPr>
            <w:lang w:val="en-CA"/>
          </w:rPr>
          <w:t>)</w:t>
        </w:r>
      </w:ins>
      <w:ins w:id="30" w:author="Albi Celaj" w:date="2019-01-17T11:33:00Z">
        <w:r>
          <w:rPr>
            <w:bCs/>
            <w:iCs/>
            <w:color w:val="000000" w:themeColor="text1"/>
          </w:rPr>
          <w:t>, we grew the stra</w:t>
        </w:r>
      </w:ins>
      <w:ins w:id="31" w:author="Albi Celaj" w:date="2019-01-17T11:34:00Z">
        <w:r>
          <w:rPr>
            <w:bCs/>
            <w:iCs/>
            <w:color w:val="000000" w:themeColor="text1"/>
          </w:rPr>
          <w:t>in pools competitively in each drug</w:t>
        </w:r>
      </w:ins>
      <w:ins w:id="32" w:author="Albi Celaj" w:date="2019-01-17T11:35:00Z">
        <w:r>
          <w:rPr>
            <w:bCs/>
            <w:iCs/>
            <w:color w:val="000000" w:themeColor="text1"/>
          </w:rPr>
          <w:t xml:space="preserve">, </w:t>
        </w:r>
      </w:ins>
      <w:ins w:id="33" w:author="Albi Celaj" w:date="2019-01-17T11:34:00Z">
        <w:r w:rsidR="006E7E65">
          <w:rPr>
            <w:bCs/>
            <w:iCs/>
            <w:color w:val="000000" w:themeColor="text1"/>
          </w:rPr>
          <w:t xml:space="preserve">and in a solvent </w:t>
        </w:r>
      </w:ins>
      <w:ins w:id="34" w:author="Albi Celaj" w:date="2019-01-17T11:38:00Z">
        <w:r w:rsidR="006E7E65">
          <w:rPr>
            <w:bCs/>
            <w:iCs/>
            <w:color w:val="000000" w:themeColor="text1"/>
          </w:rPr>
          <w:t>(</w:t>
        </w:r>
      </w:ins>
      <w:ins w:id="35" w:author="Albi Celaj" w:date="2019-01-17T11:34:00Z">
        <w:r w:rsidR="006E7E65">
          <w:rPr>
            <w:bCs/>
            <w:iCs/>
            <w:color w:val="000000" w:themeColor="text1"/>
          </w:rPr>
          <w:t>DMSO</w:t>
        </w:r>
      </w:ins>
      <w:ins w:id="36" w:author="Albi Celaj" w:date="2019-01-17T11:38:00Z">
        <w:r w:rsidR="006E7E65">
          <w:rPr>
            <w:bCs/>
            <w:iCs/>
            <w:color w:val="000000" w:themeColor="text1"/>
          </w:rPr>
          <w:t xml:space="preserve">) </w:t>
        </w:r>
      </w:ins>
      <w:ins w:id="37" w:author="Albi Celaj" w:date="2019-01-17T11:34:00Z">
        <w:r>
          <w:rPr>
            <w:bCs/>
            <w:iCs/>
            <w:color w:val="000000" w:themeColor="text1"/>
          </w:rPr>
          <w:t>condition</w:t>
        </w:r>
      </w:ins>
      <w:ins w:id="38" w:author="Albi Celaj" w:date="2019-01-17T11:35:00Z">
        <w:r>
          <w:rPr>
            <w:bCs/>
            <w:iCs/>
            <w:color w:val="000000" w:themeColor="text1"/>
          </w:rPr>
          <w:t xml:space="preserve">.  We used high-throughput strain barcode sequencing at five points </w:t>
        </w:r>
      </w:ins>
      <w:ins w:id="39" w:author="Albi Celaj" w:date="2019-01-17T11:36:00Z">
        <w:r w:rsidRPr="00233F15">
          <w:t>(</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rsidR="00CB0123">
          <w:t>,</w:t>
        </w:r>
        <w:r>
          <w:t xml:space="preserve"> to </w:t>
        </w:r>
      </w:ins>
      <w:ins w:id="40" w:author="Albi Celaj" w:date="2019-01-17T11:37:00Z">
        <w:r w:rsidR="00CB0123">
          <w:t>estimate</w:t>
        </w:r>
      </w:ins>
      <w:ins w:id="41" w:author="Albi Celaj" w:date="2019-01-17T11:36:00Z">
        <w:r>
          <w:t xml:space="preserve"> growth rate and resistance for each strain (Data S5; Methods).  </w:t>
        </w:r>
      </w:ins>
      <w:ins w:id="42" w:author="Albi Celaj" w:date="2019-01-17T11:39:00Z">
        <w:r w:rsidR="001304C8">
          <w:t xml:space="preserve">We performed additional filtering steps, limiting analysis </w:t>
        </w:r>
      </w:ins>
      <w:ins w:id="43" w:author="Albi Celaj" w:date="2019-01-17T11:42:00Z">
        <w:r w:rsidR="001304C8">
          <w:t xml:space="preserve">to strains that were well-represented in the pre-selection pool </w:t>
        </w:r>
        <w:r w:rsidR="001304C8">
          <w:rPr>
            <w:lang w:val="en-CA"/>
          </w:rPr>
          <w:t>(≥30 barcode counts at t=0 in the solvent control - 5,790 [85%] of 6,826 strains)</w:t>
        </w:r>
        <w:r w:rsidR="001304C8">
          <w:rPr>
            <w:lang w:val="en-CA"/>
          </w:rPr>
          <w:t>, and further excluding</w:t>
        </w:r>
        <w:r w:rsidR="001304C8">
          <w:rPr>
            <w:lang w:val="en-CA"/>
          </w:rPr>
          <w:t xml:space="preserve"> all </w:t>
        </w:r>
        <w:r w:rsidR="001304C8">
          <w:rPr>
            <w:color w:val="000000"/>
          </w:rPr>
          <w:t>437 strains exhibiting a strong baseline growth defect (i.e., showing &lt;70% of the median baseline growth rate).</w:t>
        </w:r>
      </w:ins>
      <w:ins w:id="44" w:author="Albi Celaj" w:date="2019-01-17T11:43:00Z">
        <w:r w:rsidR="001304C8">
          <w:rPr>
            <w:color w:val="000000"/>
          </w:rPr>
          <w:t xml:space="preserve">  </w:t>
        </w:r>
      </w:ins>
      <w:ins w:id="45" w:author="Albi Celaj" w:date="2019-01-17T11:44:00Z">
        <w:r w:rsidR="001304C8">
          <w:rPr>
            <w:color w:val="000000"/>
          </w:rPr>
          <w:t>In total, drug resistance was calculated for each of 2</w:t>
        </w:r>
        <w:r w:rsidR="001304C8" w:rsidRPr="00137983">
          <w:rPr>
            <w:color w:val="000000"/>
          </w:rPr>
          <w:t>,</w:t>
        </w:r>
        <w:r w:rsidR="001304C8">
          <w:rPr>
            <w:color w:val="000000"/>
          </w:rPr>
          <w:t>367</w:t>
        </w:r>
        <w:r w:rsidR="001304C8" w:rsidRPr="00137983">
          <w:rPr>
            <w:color w:val="000000"/>
          </w:rPr>
          <w:t xml:space="preserve"> </w:t>
        </w:r>
        <w:proofErr w:type="spellStart"/>
        <w:r w:rsidR="001304C8" w:rsidRPr="00137983">
          <w:rPr>
            <w:color w:val="000000"/>
          </w:rPr>
          <w:t>MAT</w:t>
        </w:r>
        <w:r w:rsidR="001304C8" w:rsidRPr="00137983">
          <w:rPr>
            <w:b/>
            <w:color w:val="000000"/>
          </w:rPr>
          <w:t>a</w:t>
        </w:r>
        <w:proofErr w:type="spellEnd"/>
        <w:r w:rsidR="001304C8" w:rsidRPr="00137983">
          <w:rPr>
            <w:color w:val="000000"/>
          </w:rPr>
          <w:t xml:space="preserve"> and </w:t>
        </w:r>
        <w:r w:rsidR="001304C8">
          <w:rPr>
            <w:color w:val="000000"/>
          </w:rPr>
          <w:t>2</w:t>
        </w:r>
        <w:r w:rsidR="001304C8" w:rsidRPr="00137983">
          <w:rPr>
            <w:color w:val="000000"/>
          </w:rPr>
          <w:t>,</w:t>
        </w:r>
        <w:r w:rsidR="001304C8">
          <w:rPr>
            <w:color w:val="000000"/>
          </w:rPr>
          <w:t>986</w:t>
        </w:r>
        <w:r w:rsidR="001304C8" w:rsidRPr="00233F15">
          <w:rPr>
            <w:color w:val="000000"/>
          </w:rPr>
          <w:t xml:space="preserve"> </w:t>
        </w:r>
        <w:r w:rsidR="001304C8" w:rsidRPr="00233F15">
          <w:rPr>
            <w:bCs/>
            <w:iCs/>
            <w:color w:val="000000" w:themeColor="text1"/>
          </w:rPr>
          <w:t>MAT</w:t>
        </w:r>
        <w:r w:rsidR="001304C8" w:rsidRPr="003007A9">
          <w:rPr>
            <w:rFonts w:eastAsia="Calibri"/>
            <w:b/>
            <w:bCs/>
            <w:iCs/>
            <w:color w:val="000000" w:themeColor="text1"/>
            <w:lang w:val="el-GR"/>
          </w:rPr>
          <w:t>α</w:t>
        </w:r>
        <w:r w:rsidR="001304C8" w:rsidRPr="00233F15">
          <w:rPr>
            <w:color w:val="000000"/>
          </w:rPr>
          <w:t xml:space="preserve"> strain</w:t>
        </w:r>
        <w:r w:rsidR="001304C8">
          <w:rPr>
            <w:color w:val="000000"/>
          </w:rPr>
          <w:t>s, for each of 16 drugs (Data S5).</w:t>
        </w:r>
      </w:ins>
    </w:p>
    <w:p w14:paraId="3AEB584D" w14:textId="77777777" w:rsidR="00025615" w:rsidRPr="00AB0D18" w:rsidRDefault="00025615" w:rsidP="00025615">
      <w:pPr>
        <w:outlineLvl w:val="0"/>
        <w:rPr>
          <w:ins w:id="46" w:author="Albi Celaj" w:date="2019-01-17T11:33:00Z"/>
          <w:b/>
          <w:bCs/>
          <w:iCs/>
          <w:color w:val="000000" w:themeColor="text1"/>
        </w:rPr>
      </w:pPr>
    </w:p>
    <w:p w14:paraId="0784BD36" w14:textId="60BA7FE9" w:rsidR="00025615" w:rsidRDefault="00025615" w:rsidP="00025615">
      <w:pPr>
        <w:jc w:val="both"/>
        <w:rPr>
          <w:ins w:id="47" w:author="Albi Celaj" w:date="2019-01-17T11:33:00Z"/>
          <w:color w:val="000000"/>
        </w:rPr>
      </w:pPr>
      <w:ins w:id="48" w:author="Albi Celaj" w:date="2019-01-17T11:33:00Z">
        <w:r>
          <w:rPr>
            <w:bCs/>
            <w:iCs/>
            <w:color w:val="000000" w:themeColor="text1"/>
          </w:rPr>
          <w:t xml:space="preserve">Knowledge of the tracking barcode for each </w:t>
        </w:r>
        <w:proofErr w:type="spellStart"/>
        <w:r>
          <w:rPr>
            <w:bCs/>
            <w:iCs/>
            <w:color w:val="000000" w:themeColor="text1"/>
          </w:rPr>
          <w:t>segregant</w:t>
        </w:r>
        <w:proofErr w:type="spellEnd"/>
        <w:r>
          <w:rPr>
            <w:bCs/>
            <w:iCs/>
            <w:color w:val="000000" w:themeColor="text1"/>
          </w:rPr>
          <w:t xml:space="preserve">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ins>
    </w:p>
    <w:p w14:paraId="0A5B761F" w14:textId="77777777" w:rsidR="00025615" w:rsidRDefault="00025615" w:rsidP="00025615">
      <w:pPr>
        <w:jc w:val="both"/>
        <w:rPr>
          <w:ins w:id="49" w:author="Albi Celaj" w:date="2019-01-17T11:33:00Z"/>
          <w:b/>
          <w:bCs/>
          <w:iCs/>
          <w:color w:val="000000" w:themeColor="text1"/>
        </w:rPr>
      </w:pPr>
    </w:p>
    <w:p w14:paraId="71CF2AE5" w14:textId="01C847D9" w:rsidR="00025615" w:rsidRDefault="00025615" w:rsidP="00025615">
      <w:pPr>
        <w:jc w:val="both"/>
        <w:rPr>
          <w:ins w:id="50" w:author="Albi Celaj" w:date="2019-01-17T12:19:00Z"/>
          <w:color w:val="000000"/>
        </w:rPr>
      </w:pPr>
      <w:ins w:id="51" w:author="Albi Celaj" w:date="2019-01-17T11:33:00Z">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437 strains exhibiting a strong baseline growth defect (i.e., showing &lt;70% of the median baseline growth rate).</w:t>
        </w:r>
      </w:ins>
    </w:p>
    <w:p w14:paraId="7B790780" w14:textId="77777777" w:rsidR="00290E0F" w:rsidRDefault="00290E0F" w:rsidP="00025615">
      <w:pPr>
        <w:jc w:val="both"/>
        <w:rPr>
          <w:ins w:id="52" w:author="Albi Celaj" w:date="2019-01-17T11:33:00Z"/>
          <w:lang w:val="en-CA"/>
        </w:rPr>
      </w:pPr>
      <w:bookmarkStart w:id="53" w:name="_GoBack"/>
      <w:bookmarkEnd w:id="53"/>
    </w:p>
    <w:p w14:paraId="0B3D9D70" w14:textId="4B406DFC" w:rsidR="00290E0F" w:rsidRPr="00290E0F" w:rsidRDefault="00290E0F" w:rsidP="00290E0F">
      <w:pPr>
        <w:widowControl w:val="0"/>
        <w:autoSpaceDE w:val="0"/>
        <w:autoSpaceDN w:val="0"/>
        <w:adjustRightInd w:val="0"/>
        <w:jc w:val="both"/>
        <w:rPr>
          <w:ins w:id="54" w:author="Albi Celaj" w:date="2019-01-17T12:19:00Z"/>
          <w:b/>
          <w:color w:val="000000"/>
          <w:lang w:val="en-CA"/>
          <w:rPrChange w:id="55" w:author="Albi Celaj" w:date="2019-01-17T12:19:00Z">
            <w:rPr>
              <w:ins w:id="56" w:author="Albi Celaj" w:date="2019-01-17T12:19:00Z"/>
              <w:color w:val="000000"/>
            </w:rPr>
          </w:rPrChange>
        </w:rPr>
        <w:pPrChange w:id="57" w:author="Albi Celaj" w:date="2019-01-17T12:19:00Z">
          <w:pPr>
            <w:widowControl w:val="0"/>
            <w:autoSpaceDE w:val="0"/>
            <w:autoSpaceDN w:val="0"/>
            <w:adjustRightInd w:val="0"/>
            <w:spacing w:before="240"/>
            <w:jc w:val="both"/>
          </w:pPr>
        </w:pPrChange>
      </w:pPr>
      <w:ins w:id="58" w:author="Albi Celaj" w:date="2019-01-17T12:19:00Z">
        <w:r>
          <w:rPr>
            <w:b/>
            <w:color w:val="000000"/>
            <w:lang w:val="en-CA"/>
          </w:rPr>
          <w:lastRenderedPageBreak/>
          <w:t>Engineered population profiling reveals a complex drug-dependent genetic landscape</w:t>
        </w:r>
      </w:ins>
    </w:p>
    <w:p w14:paraId="33AD96C4" w14:textId="77777777" w:rsidR="00025615" w:rsidRDefault="00025615" w:rsidP="00025615">
      <w:pPr>
        <w:widowControl w:val="0"/>
        <w:autoSpaceDE w:val="0"/>
        <w:autoSpaceDN w:val="0"/>
        <w:adjustRightInd w:val="0"/>
        <w:spacing w:before="240"/>
        <w:jc w:val="both"/>
        <w:rPr>
          <w:ins w:id="59" w:author="Albi Celaj" w:date="2019-01-17T11:33:00Z"/>
          <w:color w:val="000000"/>
        </w:rPr>
      </w:pPr>
      <w:ins w:id="60" w:author="Albi Celaj" w:date="2019-01-17T11:33:00Z">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w:t>
        </w:r>
        <w:r>
          <w:rPr>
            <w:color w:val="000000"/>
          </w:rPr>
          <w:t xml:space="preserve">‘frequently-associated’ </w:t>
        </w:r>
        <w:r w:rsidRPr="00FB55DF">
          <w:rPr>
            <w:color w:val="000000"/>
          </w:rPr>
          <w:t xml:space="preserve">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61"/>
        <w:r w:rsidRPr="00FB55DF">
          <w:rPr>
            <w:color w:val="000000"/>
          </w:rPr>
          <w:t>Data S7</w:t>
        </w:r>
        <w:commentRangeEnd w:id="61"/>
        <w:r>
          <w:rPr>
            <w:color w:val="000000"/>
          </w:rPr>
          <w:t>)</w:t>
        </w:r>
        <w:r>
          <w:rPr>
            <w:rStyle w:val="CommentReference"/>
            <w:rFonts w:asciiTheme="minorHAnsi" w:hAnsiTheme="minorHAnsi" w:cstheme="minorBidi"/>
          </w:rPr>
          <w:commentReference w:id="61"/>
        </w:r>
        <w:r w:rsidRPr="00FB55DF">
          <w:rPr>
            <w:color w:val="000000"/>
          </w:rPr>
          <w:t xml:space="preserve">.  </w:t>
        </w:r>
      </w:ins>
    </w:p>
    <w:p w14:paraId="257DB58C" w14:textId="77777777" w:rsidR="00025615" w:rsidRPr="00632235" w:rsidRDefault="00025615" w:rsidP="00025615">
      <w:pPr>
        <w:widowControl w:val="0"/>
        <w:autoSpaceDE w:val="0"/>
        <w:autoSpaceDN w:val="0"/>
        <w:adjustRightInd w:val="0"/>
        <w:spacing w:before="240"/>
        <w:jc w:val="both"/>
        <w:rPr>
          <w:ins w:id="62" w:author="Albi Celaj" w:date="2019-01-17T11:33:00Z"/>
          <w:color w:val="000000"/>
        </w:rPr>
      </w:pPr>
      <w:ins w:id="63" w:author="Albi Celaj" w:date="2019-01-17T11:33:00Z">
        <w:r>
          <w:rPr>
            <w:color w:val="000000"/>
          </w:rPr>
          <w:t xml:space="preserve">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w:t>
        </w:r>
        <w:proofErr w:type="spellStart"/>
        <w:r>
          <w:rPr>
            <w:color w:val="000000"/>
          </w:rPr>
          <w:t>MAT</w:t>
        </w:r>
        <w:r>
          <w:rPr>
            <w:b/>
            <w:color w:val="000000"/>
          </w:rPr>
          <w:t>a</w:t>
        </w:r>
        <w:proofErr w:type="spellEnd"/>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w:t>
        </w:r>
        <w:proofErr w:type="spellStart"/>
        <w:r>
          <w:rPr>
            <w:color w:val="000000"/>
          </w:rPr>
          <w:t>camptothecin</w:t>
        </w:r>
        <w:proofErr w:type="spellEnd"/>
        <w:r>
          <w:rPr>
            <w:color w:val="000000"/>
          </w:rPr>
          <w:t xml:space="preserve">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proofErr w:type="spellStart"/>
        <w:r>
          <w:rPr>
            <w:color w:val="000000"/>
          </w:rPr>
          <w:t>MAT</w:t>
        </w:r>
        <w:r>
          <w:rPr>
            <w:b/>
            <w:color w:val="000000"/>
          </w:rPr>
          <w:t>a</w:t>
        </w:r>
        <w:proofErr w:type="spellEnd"/>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populations for many drugs, while showing large differences only for colchicine (Figure 2D and S6). Given high 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ins>
    </w:p>
    <w:p w14:paraId="31D15704" w14:textId="77777777" w:rsidR="00025615" w:rsidRDefault="00025615" w:rsidP="00DB0ED8">
      <w:pPr>
        <w:jc w:val="both"/>
        <w:rPr>
          <w:ins w:id="64" w:author="Albi Celaj" w:date="2019-01-17T11:30:00Z"/>
          <w:bCs/>
          <w:iCs/>
          <w:color w:val="000000" w:themeColor="text1"/>
        </w:rPr>
      </w:pPr>
    </w:p>
    <w:p w14:paraId="4703F2B8" w14:textId="77777777" w:rsidR="00025615" w:rsidRPr="00025615" w:rsidRDefault="00025615" w:rsidP="00DB0ED8">
      <w:pPr>
        <w:jc w:val="both"/>
        <w:rPr>
          <w:bCs/>
          <w:iCs/>
          <w:color w:val="000000" w:themeColor="text1"/>
          <w:rPrChange w:id="65" w:author="Albi Celaj" w:date="2019-01-17T11:30:00Z">
            <w:rPr>
              <w:bCs/>
              <w:iCs/>
              <w:color w:val="000000" w:themeColor="text1"/>
              <w:lang w:val="en-CA"/>
            </w:rPr>
          </w:rPrChange>
        </w:rPr>
      </w:pPr>
    </w:p>
    <w:p w14:paraId="100D3194" w14:textId="77777777" w:rsidR="00DB0ED8" w:rsidRDefault="00BB6718" w:rsidP="00DB0ED8">
      <w:pPr>
        <w:jc w:val="both"/>
        <w:rPr>
          <w:ins w:id="66" w:author="Albi Celaj" w:date="2019-01-17T11:28:00Z"/>
          <w:bCs/>
          <w:iCs/>
          <w:color w:val="000000" w:themeColor="text1"/>
          <w:lang w:val="en-CA"/>
        </w:rPr>
      </w:pPr>
      <w:r>
        <w:rPr>
          <w:rStyle w:val="CommentReference"/>
          <w:rFonts w:asciiTheme="minorHAnsi" w:hAnsiTheme="minorHAnsi" w:cstheme="minorBidi"/>
        </w:rPr>
        <w:commentReference w:id="67"/>
      </w:r>
    </w:p>
    <w:p w14:paraId="67318906" w14:textId="77777777" w:rsidR="00025615" w:rsidRDefault="00025615" w:rsidP="00DB0ED8">
      <w:pPr>
        <w:jc w:val="both"/>
        <w:rPr>
          <w:ins w:id="68" w:author="Albi Celaj" w:date="2019-01-17T11:28:00Z"/>
          <w:bCs/>
          <w:iCs/>
          <w:color w:val="000000" w:themeColor="text1"/>
          <w:lang w:val="en-CA"/>
        </w:rPr>
      </w:pPr>
    </w:p>
    <w:p w14:paraId="7262A04A" w14:textId="77777777" w:rsidR="00025615" w:rsidRDefault="00025615" w:rsidP="00DB0ED8">
      <w:pPr>
        <w:jc w:val="both"/>
        <w:rPr>
          <w:ins w:id="69" w:author="Albi Celaj" w:date="2019-01-17T11:28:00Z"/>
          <w:bCs/>
          <w:iCs/>
          <w:color w:val="000000" w:themeColor="text1"/>
          <w:lang w:val="en-CA"/>
        </w:rPr>
      </w:pPr>
    </w:p>
    <w:p w14:paraId="4CAC336A" w14:textId="77777777" w:rsidR="00025615" w:rsidRDefault="00025615" w:rsidP="00DB0ED8">
      <w:pPr>
        <w:jc w:val="both"/>
        <w:rPr>
          <w:bCs/>
          <w:iCs/>
          <w:color w:val="000000" w:themeColor="text1"/>
          <w:lang w:val="en-CA"/>
        </w:rPr>
      </w:pPr>
    </w:p>
    <w:p w14:paraId="6533B548" w14:textId="77777777" w:rsidR="00DB0ED8" w:rsidRDefault="00DB0ED8" w:rsidP="00DB0ED8">
      <w:pPr>
        <w:jc w:val="both"/>
      </w:pPr>
      <w:r>
        <w:rPr>
          <w:bCs/>
          <w:iCs/>
          <w:color w:val="000000" w:themeColor="text1"/>
          <w:lang w:val="en-CA"/>
        </w:rPr>
        <w:t>To validate and calibrate the genotypes determined by high-throughput-sequencing, m</w:t>
      </w:r>
      <w:r w:rsidRPr="00233F15">
        <w:rPr>
          <w:bCs/>
          <w:iCs/>
          <w:color w:val="000000" w:themeColor="text1"/>
          <w:lang w:val="en-CA"/>
        </w:rPr>
        <w:t>ultiple replicates of 40 individually</w:t>
      </w:r>
      <w:r>
        <w:rPr>
          <w:bCs/>
          <w:iCs/>
          <w:color w:val="000000" w:themeColor="text1"/>
          <w:lang w:val="en-CA"/>
        </w:rPr>
        <w:t>-</w:t>
      </w:r>
      <w:r w:rsidRPr="00233F15">
        <w:rPr>
          <w:bCs/>
          <w:iCs/>
          <w:color w:val="000000" w:themeColor="text1"/>
          <w:lang w:val="en-CA"/>
        </w:rPr>
        <w:t>genotyped ‘gold standard’ strains, as well as two additional control strains</w:t>
      </w:r>
      <w:r>
        <w:rPr>
          <w:bCs/>
          <w:iCs/>
          <w:color w:val="000000" w:themeColor="text1"/>
          <w:lang w:val="en-CA"/>
        </w:rPr>
        <w:t xml:space="preserve"> with known genotypes,</w:t>
      </w:r>
      <w:r w:rsidRPr="00233F15">
        <w:rPr>
          <w:bCs/>
          <w:iCs/>
          <w:color w:val="000000" w:themeColor="text1"/>
          <w:lang w:val="en-CA"/>
        </w:rPr>
        <w:t xml:space="preserve"> </w:t>
      </w:r>
      <w:r>
        <w:rPr>
          <w:bCs/>
          <w:iCs/>
          <w:color w:val="000000" w:themeColor="text1"/>
          <w:lang w:val="en-CA"/>
        </w:rPr>
        <w:t xml:space="preserve">were added </w:t>
      </w:r>
      <w:r w:rsidRPr="00233F15">
        <w:rPr>
          <w:bCs/>
          <w:iCs/>
          <w:color w:val="000000" w:themeColor="text1"/>
          <w:lang w:val="en-CA"/>
        </w:rPr>
        <w:t xml:space="preserve">to the collection at </w:t>
      </w:r>
      <w:r>
        <w:rPr>
          <w:bCs/>
          <w:iCs/>
          <w:color w:val="000000" w:themeColor="text1"/>
          <w:lang w:val="en-CA"/>
        </w:rPr>
        <w:t>defined</w:t>
      </w:r>
      <w:r w:rsidRPr="00233F15">
        <w:rPr>
          <w:bCs/>
          <w:iCs/>
          <w:color w:val="000000" w:themeColor="text1"/>
          <w:lang w:val="en-CA"/>
        </w:rPr>
        <w:t xml:space="preserve"> positions (Methods; </w:t>
      </w:r>
      <w:r>
        <w:rPr>
          <w:bCs/>
          <w:iCs/>
          <w:color w:val="000000" w:themeColor="text1"/>
          <w:lang w:val="en-CA"/>
        </w:rPr>
        <w:t xml:space="preserve">Data </w:t>
      </w:r>
      <w:r w:rsidRPr="00233F15">
        <w:rPr>
          <w:bCs/>
          <w:iCs/>
          <w:color w:val="000000" w:themeColor="text1"/>
          <w:lang w:val="en-CA"/>
        </w:rPr>
        <w:t>S</w:t>
      </w:r>
      <w:r>
        <w:rPr>
          <w:bCs/>
          <w:iCs/>
          <w:color w:val="000000" w:themeColor="text1"/>
          <w:lang w:val="en-CA"/>
        </w:rPr>
        <w:t>2</w:t>
      </w:r>
      <w:r w:rsidRPr="00233F15">
        <w:rPr>
          <w:bCs/>
          <w:iCs/>
          <w:color w:val="000000" w:themeColor="text1"/>
          <w:lang w:val="en-CA"/>
        </w:rPr>
        <w:t>)</w:t>
      </w:r>
      <w:r>
        <w:rPr>
          <w:bCs/>
          <w:iCs/>
          <w:color w:val="000000" w:themeColor="text1"/>
          <w:lang w:val="en-CA"/>
        </w:rPr>
        <w:t xml:space="preserve">.  </w:t>
      </w:r>
      <w:r>
        <w:rPr>
          <w:lang w:val="en-CA"/>
        </w:rPr>
        <w:t>Using data from calibration</w:t>
      </w:r>
      <w:r w:rsidRPr="00233F15">
        <w:rPr>
          <w:lang w:val="en-CA"/>
        </w:rPr>
        <w:t xml:space="preserve"> strains, we</w:t>
      </w:r>
      <w:r>
        <w:rPr>
          <w:lang w:val="en-CA"/>
        </w:rPr>
        <w:t xml:space="preserve"> estimated</w:t>
      </w:r>
      <w:r w:rsidRPr="00233F15">
        <w:t xml:space="preserve"> an overall </w:t>
      </w:r>
      <w:r>
        <w:t xml:space="preserve">per-locus genotyping </w:t>
      </w:r>
      <w:r w:rsidRPr="00233F15">
        <w:t>accuracy of 93.2% (</w:t>
      </w:r>
      <w:r>
        <w:t>Figure S2</w:t>
      </w:r>
      <w:r w:rsidRPr="00233F15">
        <w:t xml:space="preserve">A, Methods).  </w:t>
      </w:r>
      <w:r>
        <w:t>An independent method relying on the distribution of knockouts in the pool estimated a similar</w:t>
      </w:r>
      <w:r w:rsidRPr="00233F15">
        <w:t xml:space="preserve"> overall </w:t>
      </w:r>
      <w:r>
        <w:t xml:space="preserve">per-locus </w:t>
      </w:r>
      <w:r w:rsidRPr="00233F15">
        <w:t>accuracy of 93.8% (</w:t>
      </w:r>
      <w:r>
        <w:t>Figure S2B</w:t>
      </w:r>
      <w:r w:rsidRPr="00233F15">
        <w:t xml:space="preserve">, Methods). </w:t>
      </w:r>
      <w:r>
        <w:t xml:space="preserve"> Based on correlation analysis of the genotyping data,</w:t>
      </w:r>
      <w:r w:rsidRPr="00233F15">
        <w:t xml:space="preserve"> </w:t>
      </w:r>
      <w:r>
        <w:t xml:space="preserve">all </w:t>
      </w:r>
      <w:r w:rsidRPr="00233F15">
        <w:t xml:space="preserve">genes were either unlinked or weakly linked </w:t>
      </w:r>
      <w:r w:rsidRPr="00233F15">
        <w:rPr>
          <w:color w:val="000000"/>
        </w:rPr>
        <w:t>except for</w:t>
      </w:r>
      <w:r w:rsidRPr="00233F15">
        <w:t xml:space="preserve"> </w:t>
      </w:r>
      <w:r w:rsidRPr="00233F15">
        <w:rPr>
          <w:i/>
        </w:rPr>
        <w:t>BPT1</w:t>
      </w:r>
      <w:r w:rsidRPr="00233F15">
        <w:t xml:space="preserve"> and </w:t>
      </w:r>
      <w:r w:rsidRPr="00233F15">
        <w:rPr>
          <w:i/>
        </w:rPr>
        <w:t>YBT1</w:t>
      </w:r>
      <w:r w:rsidRPr="00233F15">
        <w:t xml:space="preserve"> (</w:t>
      </w:r>
      <w:r>
        <w:t>Figure S2C</w:t>
      </w:r>
      <w:r w:rsidRPr="00233F15">
        <w:t>; r = 0.49)</w:t>
      </w:r>
      <w:r>
        <w:t>, which are separated by 70.1kb on chromosome XII.  Three pairs</w:t>
      </w:r>
      <w:r w:rsidRPr="00233F15">
        <w:t xml:space="preserve"> </w:t>
      </w:r>
      <w:r>
        <w:t>of unlinked genes</w:t>
      </w:r>
      <w:r w:rsidRPr="00233F15">
        <w:t xml:space="preserve">– </w:t>
      </w:r>
      <w:r w:rsidRPr="00233F15">
        <w:rPr>
          <w:i/>
        </w:rPr>
        <w:t>YOR1</w:t>
      </w:r>
      <w:r w:rsidRPr="00EF4F38">
        <w:t>-</w:t>
      </w:r>
      <w:r w:rsidRPr="00233F15">
        <w:rPr>
          <w:i/>
        </w:rPr>
        <w:t>YCF1</w:t>
      </w:r>
      <w:r w:rsidRPr="00233F15">
        <w:t xml:space="preserve">, </w:t>
      </w:r>
      <w:r w:rsidRPr="00233F15">
        <w:rPr>
          <w:i/>
        </w:rPr>
        <w:t>YOR1</w:t>
      </w:r>
      <w:r w:rsidRPr="00EF4F38">
        <w:t>-</w:t>
      </w:r>
      <w:r w:rsidRPr="00233F15">
        <w:rPr>
          <w:i/>
        </w:rPr>
        <w:t>BPT1</w:t>
      </w:r>
      <w:r w:rsidRPr="00233F15">
        <w:t xml:space="preserve">, and </w:t>
      </w:r>
      <w:r w:rsidRPr="00233F15">
        <w:rPr>
          <w:i/>
        </w:rPr>
        <w:t>SNQ2</w:t>
      </w:r>
      <w:r w:rsidRPr="00EF4F38">
        <w:t>-</w:t>
      </w:r>
      <w:r w:rsidRPr="00233F15">
        <w:rPr>
          <w:i/>
        </w:rPr>
        <w:t>PDR5</w:t>
      </w:r>
      <w:r>
        <w:t xml:space="preserve"> – exhibited weak</w:t>
      </w:r>
      <w:r w:rsidRPr="00233F15">
        <w:t xml:space="preserve"> but significant negative </w:t>
      </w:r>
      <w:r>
        <w:t xml:space="preserve">correlation in the appearance of KO genotypes </w:t>
      </w:r>
      <w:r w:rsidRPr="00233F15">
        <w:t>(-0.04 ≥ r ≥ -0.08) (</w:t>
      </w:r>
      <w:r>
        <w:t>Figure S2C</w:t>
      </w:r>
      <w:r w:rsidRPr="00233F15">
        <w:t>)</w:t>
      </w:r>
      <w:r>
        <w:t>.</w:t>
      </w:r>
      <w:r w:rsidRPr="00233F15">
        <w:t xml:space="preserve"> </w:t>
      </w:r>
      <w:r>
        <w:t xml:space="preserve"> This effect may have arisen via negative genetic interactions conferring lower growth for the corresponding double-knockout genotypes during the s</w:t>
      </w:r>
      <w:r w:rsidRPr="00233F15">
        <w:t>porulation, haploid selection, or automated colony picking steps.</w:t>
      </w:r>
      <w:r>
        <w:t xml:space="preserve">  </w:t>
      </w:r>
    </w:p>
    <w:p w14:paraId="0BBE860B" w14:textId="77777777" w:rsidR="00DB0ED8" w:rsidRDefault="00DB0ED8" w:rsidP="00DB0ED8">
      <w:pPr>
        <w:jc w:val="both"/>
      </w:pPr>
    </w:p>
    <w:p w14:paraId="27290347" w14:textId="77777777" w:rsidR="00DB0ED8" w:rsidRDefault="00DB0ED8" w:rsidP="00DB0ED8">
      <w:pPr>
        <w:jc w:val="both"/>
      </w:pPr>
      <w:r>
        <w:lastRenderedPageBreak/>
        <w:t>Considering only those strains with both high-quality genotyping data and at least one unique tracking barcode</w:t>
      </w:r>
      <w:r>
        <w:rPr>
          <w:lang w:val="en-CA"/>
        </w:rPr>
        <w:t xml:space="preserve">, this yielded </w:t>
      </w:r>
      <w:r w:rsidRPr="00D23588">
        <w:rPr>
          <w:lang w:val="en-CA"/>
        </w:rPr>
        <w:t xml:space="preserve">6,826 </w:t>
      </w:r>
      <w:r>
        <w:rPr>
          <w:lang w:val="en-CA"/>
        </w:rPr>
        <w:t xml:space="preserve">uniquely barcoded and genotyped </w:t>
      </w:r>
      <w:r w:rsidRPr="00D23588">
        <w:rPr>
          <w:lang w:val="en-CA"/>
        </w:rPr>
        <w:t>strains</w:t>
      </w:r>
      <w:r>
        <w:rPr>
          <w:lang w:val="en-CA"/>
        </w:rPr>
        <w:t xml:space="preserve">, encompassing </w:t>
      </w:r>
      <w:r w:rsidRPr="00D23588">
        <w:rPr>
          <w:lang w:val="en-CA"/>
        </w:rPr>
        <w:t>6,087 unique genotypes</w:t>
      </w:r>
      <w:r>
        <w:rPr>
          <w:lang w:val="en-CA"/>
        </w:rPr>
        <w:t xml:space="preserve">. </w:t>
      </w:r>
      <w:r>
        <w:t xml:space="preserve">These strains were grouped by mating type to yield one pool of 3,231 </w:t>
      </w:r>
      <w:proofErr w:type="spellStart"/>
      <w:r w:rsidRPr="00233F15">
        <w:t>MAT</w:t>
      </w:r>
      <w:r w:rsidRPr="00233F15">
        <w:rPr>
          <w:b/>
        </w:rPr>
        <w:t>a</w:t>
      </w:r>
      <w:proofErr w:type="spellEnd"/>
      <w:r w:rsidRPr="00233F15">
        <w:t xml:space="preserve"> </w:t>
      </w:r>
      <w:r>
        <w:t xml:space="preserve">strains </w:t>
      </w:r>
      <w:r w:rsidRPr="00233F15">
        <w:t xml:space="preserve">and </w:t>
      </w:r>
      <w:r>
        <w:t xml:space="preserve">another pool of 3,595 </w:t>
      </w:r>
      <w:r w:rsidRPr="00233F15">
        <w:t>MAT</w:t>
      </w:r>
      <w:r w:rsidRPr="00233F15">
        <w:rPr>
          <w:b/>
          <w:lang w:val="el-GR"/>
        </w:rPr>
        <w:t>α</w:t>
      </w:r>
      <w:r>
        <w:rPr>
          <w:lang w:val="en-CA"/>
        </w:rPr>
        <w:t xml:space="preserve"> strains</w:t>
      </w:r>
      <w:r w:rsidRPr="00233F15">
        <w:rPr>
          <w:color w:val="000000"/>
        </w:rPr>
        <w:t>.</w:t>
      </w:r>
      <w:r w:rsidRPr="00233F15">
        <w:rPr>
          <w:lang w:val="en-CA"/>
        </w:rPr>
        <w:t xml:space="preserve"> </w:t>
      </w:r>
    </w:p>
    <w:p w14:paraId="306F9600" w14:textId="7FF52321" w:rsidR="00DB0ED8" w:rsidRPr="00AB0D18" w:rsidRDefault="00DB0ED8" w:rsidP="00DB0ED8">
      <w:pPr>
        <w:outlineLvl w:val="0"/>
        <w:rPr>
          <w:b/>
          <w:bCs/>
          <w:iCs/>
          <w:color w:val="000000" w:themeColor="text1"/>
        </w:rPr>
      </w:pPr>
    </w:p>
    <w:p w14:paraId="43DA5DAF" w14:textId="77777777" w:rsidR="00DB0ED8" w:rsidRDefault="00DB0ED8" w:rsidP="00DB0ED8">
      <w:pPr>
        <w:jc w:val="both"/>
        <w:rPr>
          <w:color w:val="000000"/>
        </w:rPr>
      </w:pPr>
      <w:r>
        <w:rPr>
          <w:bCs/>
          <w:iCs/>
          <w:color w:val="000000" w:themeColor="text1"/>
        </w:rPr>
        <w:t xml:space="preserve">Knowledge of the tracking barcode for each </w:t>
      </w:r>
      <w:proofErr w:type="spellStart"/>
      <w:r>
        <w:rPr>
          <w:bCs/>
          <w:iCs/>
          <w:color w:val="000000" w:themeColor="text1"/>
        </w:rPr>
        <w:t>segregant</w:t>
      </w:r>
      <w:proofErr w:type="spellEnd"/>
      <w:r>
        <w:rPr>
          <w:bCs/>
          <w:iCs/>
          <w:color w:val="000000" w:themeColor="text1"/>
        </w:rPr>
        <w:t xml:space="preserve"> enabled us to </w:t>
      </w:r>
      <w:r w:rsidRPr="00233F15">
        <w:rPr>
          <w:bCs/>
          <w:iCs/>
          <w:color w:val="000000" w:themeColor="text1"/>
        </w:rPr>
        <w:t>profile</w:t>
      </w:r>
      <w:r>
        <w:rPr>
          <w:bCs/>
          <w:iCs/>
          <w:color w:val="000000" w:themeColor="text1"/>
        </w:rPr>
        <w:t xml:space="preserve"> each strain’s resistance or sensitivity to particular drugs </w:t>
      </w:r>
      <w:r w:rsidRPr="00233F15">
        <w:fldChar w:fldCharType="begin" w:fldLock="1"/>
      </w:r>
      <w:r>
        <w:instrText>ADDIN CSL_CITATION {"citationItems":[{"id":"ITEM-1","itemData":{"DOI":"10.1101/gr.093955.109","ISSN":"1549-5469","PMID":"19622793","abstract":"Next-generation DNA sequencing technologies have revolutionized diverse genomics applications, including de novo genome sequencing, SNP detection, chromatin immunoprecipitation, and transcriptome analysis. Here we apply deep sequencing to genome-scale fitness profiling to evaluate yeast strain collections in parallel. This method, Barcode analysis by Sequencing, or \"Bar-seq,\" outperforms the current benchmark barcode microarray assay in terms of both dynamic range and throughput. When applied to a complex chemogenomic assay, Bar-seq quantitatively identifies drug targets, with performance superior to the benchmark microarray assay. We also show that Bar-seq is well-suited for a multiplex format. We completely re-sequenced and re-annotated the yeast deletion collection using deep sequencing, found that approximately 20% of the barcodes and common priming sequences varied from expectation, and used this revised list of barcode sequences to improve data quality. Together, this new assay and analysis routine provide a deep-sequencing-based toolkit for identifying gene-environment interactions on a genome-wide scale.","author":[{"dropping-particle":"","family":"Smith","given":"Andrew M","non-dropping-particle":"","parse-names":false,"suffix":""},{"dropping-particle":"","family":"Heisler","given":"Lawrence E","non-dropping-particle":"","parse-names":false,"suffix":""},{"dropping-particle":"","family":"Mellor","given":"Joseph","non-dropping-particle":"","parse-names":false,"suffix":""},{"dropping-particle":"","family":"Kaper","given":"Fiona","non-dropping-particle":"","parse-names":false,"suffix":""},{"dropping-particle":"","family":"Thompson","given":"Michael J","non-dropping-particle":"","parse-names":false,"suffix":""},{"dropping-particle":"","family":"Chee","given":"Mark","non-dropping-particle":"","parse-names":false,"suffix":""},{"dropping-particle":"","family":"Roth","given":"Frederick P","non-dropping-particle":"","parse-names":false,"suffix":""},{"dropping-particle":"","family":"Giaever","given":"Guri","non-dropping-particle":"","parse-names":false,"suffix":""},{"dropping-particle":"","family":"Nislow","given":"Corey","non-dropping-particle":"","parse-names":false,"suffix":""}],"container-title":"Genome research","id":"ITEM-1","issue":"10","issued":{"date-parts":[["2009","10"]]},"page":"1836-42","title":"Quantitative phenotyping via deep barcode sequencing.","type":"article-journal","volume":"19"},"uris":["http://www.mendeley.com/documents/?uuid=2f2f990b-92e7-4c72-a11f-b69c0aae7d99"]}],"mendeley":{"formattedCitation":"(Smith et al., 2009)","plainTextFormattedCitation":"(Smith et al., 2009)","previouslyFormattedCitation":"(Smith et al., 2009)"},"properties":{"noteIndex":0},"schema":"https://github.com/citation-style-language/schema/raw/master/csl-citation.json"}</w:instrText>
      </w:r>
      <w:r w:rsidRPr="00233F15">
        <w:fldChar w:fldCharType="separate"/>
      </w:r>
      <w:r w:rsidRPr="00D659A1">
        <w:rPr>
          <w:noProof/>
        </w:rPr>
        <w:t>(Smith et al., 2009)</w:t>
      </w:r>
      <w:r w:rsidRPr="00233F15">
        <w:fldChar w:fldCharType="end"/>
      </w:r>
      <w:r>
        <w:rPr>
          <w:bCs/>
          <w:iCs/>
          <w:color w:val="000000" w:themeColor="text1"/>
        </w:rPr>
        <w:t>.</w:t>
      </w:r>
      <w:r w:rsidRPr="00233F15">
        <w:rPr>
          <w:bCs/>
          <w:iCs/>
          <w:color w:val="000000" w:themeColor="text1"/>
        </w:rPr>
        <w:t xml:space="preserve"> </w:t>
      </w:r>
      <w:r w:rsidRPr="00233F15">
        <w:t xml:space="preserve"> </w:t>
      </w:r>
      <w:r>
        <w:t xml:space="preserve">Strain </w:t>
      </w:r>
      <w:r>
        <w:rPr>
          <w:lang w:val="en-CA"/>
        </w:rPr>
        <w:t>p</w:t>
      </w:r>
      <w:r w:rsidRPr="00233F15">
        <w:rPr>
          <w:lang w:val="en-CA"/>
        </w:rPr>
        <w:t xml:space="preserve">ools were grown </w:t>
      </w:r>
      <w:r>
        <w:rPr>
          <w:lang w:val="en-CA"/>
        </w:rPr>
        <w:t>competitively in each of</w:t>
      </w:r>
      <w:r w:rsidRPr="00233F15">
        <w:rPr>
          <w:lang w:val="en-CA"/>
        </w:rPr>
        <w:t xml:space="preserve"> 16 different </w:t>
      </w:r>
      <w:r w:rsidRPr="00233F15">
        <w:rPr>
          <w:bCs/>
          <w:iCs/>
          <w:color w:val="000000" w:themeColor="text1"/>
        </w:rPr>
        <w:t xml:space="preserve">anticancer and antifungal </w:t>
      </w:r>
      <w:r w:rsidRPr="00233F15">
        <w:rPr>
          <w:lang w:val="en-CA"/>
        </w:rPr>
        <w:t>drugs (</w:t>
      </w:r>
      <w:r>
        <w:rPr>
          <w:lang w:val="en-CA"/>
        </w:rPr>
        <w:t xml:space="preserve">Data </w:t>
      </w:r>
      <w:r w:rsidRPr="00233F15">
        <w:rPr>
          <w:lang w:val="en-CA"/>
        </w:rPr>
        <w:t>S</w:t>
      </w:r>
      <w:r>
        <w:rPr>
          <w:lang w:val="en-CA"/>
        </w:rPr>
        <w:t>3</w:t>
      </w:r>
      <w:r w:rsidRPr="00233F15">
        <w:rPr>
          <w:lang w:val="en-CA"/>
        </w:rPr>
        <w:t>)</w:t>
      </w:r>
      <w:r>
        <w:rPr>
          <w:lang w:val="en-CA"/>
        </w:rPr>
        <w:t>,</w:t>
      </w:r>
      <w:r w:rsidRPr="00233F15">
        <w:rPr>
          <w:lang w:val="en-CA"/>
        </w:rPr>
        <w:t xml:space="preserve"> </w:t>
      </w:r>
      <w:r>
        <w:rPr>
          <w:lang w:val="en-CA"/>
        </w:rPr>
        <w:t xml:space="preserve">and in a </w:t>
      </w:r>
      <w:r w:rsidRPr="00233F15">
        <w:rPr>
          <w:lang w:val="en-CA"/>
        </w:rPr>
        <w:t xml:space="preserve">solvent </w:t>
      </w:r>
      <w:r>
        <w:rPr>
          <w:lang w:val="en-CA"/>
        </w:rPr>
        <w:t xml:space="preserve">(DMSO) </w:t>
      </w:r>
      <w:r w:rsidRPr="00233F15">
        <w:rPr>
          <w:lang w:val="en-CA"/>
        </w:rPr>
        <w:t>control</w:t>
      </w:r>
      <w:r>
        <w:rPr>
          <w:lang w:val="en-CA"/>
        </w:rPr>
        <w:t xml:space="preserve"> condition</w:t>
      </w:r>
      <w:r w:rsidRPr="00233F15">
        <w:rPr>
          <w:lang w:val="en-CA"/>
        </w:rPr>
        <w:t>.</w:t>
      </w:r>
      <w:r w:rsidRPr="00233F15">
        <w:t xml:space="preserve"> Using high-throughput strain barcode sequencing, strain frequency was </w:t>
      </w:r>
      <w:r>
        <w:t>measured</w:t>
      </w:r>
      <w:r w:rsidRPr="00233F15">
        <w:t xml:space="preserve"> at five time points (</w:t>
      </w:r>
      <w:r>
        <w:t xml:space="preserve">corresponding to </w:t>
      </w:r>
      <w:r w:rsidRPr="00233F15">
        <w:t xml:space="preserve">0, 5, 10, 15, </w:t>
      </w:r>
      <w:r>
        <w:t xml:space="preserve">and </w:t>
      </w:r>
      <w:r w:rsidRPr="00233F15">
        <w:t xml:space="preserve">20 generations of overall pool growth, </w:t>
      </w:r>
      <w:r>
        <w:t xml:space="preserve">Figure </w:t>
      </w:r>
      <w:r w:rsidRPr="00233F15">
        <w:t>1)</w:t>
      </w:r>
      <w:r>
        <w:t>, allowing us to compute a growth rate for each strain (Data S5; Methods).</w:t>
      </w:r>
    </w:p>
    <w:p w14:paraId="2BA9198B" w14:textId="77777777" w:rsidR="00C66E5A" w:rsidRDefault="00C66E5A" w:rsidP="00DB0ED8">
      <w:pPr>
        <w:jc w:val="both"/>
        <w:rPr>
          <w:b/>
          <w:bCs/>
          <w:iCs/>
          <w:color w:val="000000" w:themeColor="text1"/>
        </w:rPr>
      </w:pPr>
    </w:p>
    <w:p w14:paraId="39865A9E" w14:textId="7A51B567" w:rsidR="00DB0ED8" w:rsidRDefault="00DB0ED8" w:rsidP="00DB0ED8">
      <w:pPr>
        <w:jc w:val="both"/>
        <w:rPr>
          <w:lang w:val="en-CA"/>
        </w:rPr>
      </w:pPr>
      <w:r>
        <w:rPr>
          <w:lang w:val="en-CA"/>
        </w:rPr>
        <w:t xml:space="preserve">We limited analyses to strains that were well-represented in the pre-selection pool (≥30 barcode counts at t=0 in the solvent control - 5,790 [85%] of 6,826 strains), as </w:t>
      </w:r>
      <w:r w:rsidRPr="007D2CB5">
        <w:rPr>
          <w:lang w:val="en-CA"/>
        </w:rPr>
        <w:t xml:space="preserve">these </w:t>
      </w:r>
      <w:r w:rsidRPr="001C1222">
        <w:rPr>
          <w:lang w:val="en-CA"/>
        </w:rPr>
        <w:t>offered the best opportunity to detect changes in subsequent time points</w:t>
      </w:r>
      <w:r>
        <w:rPr>
          <w:lang w:val="en-CA"/>
        </w:rPr>
        <w:t xml:space="preserve">. </w:t>
      </w:r>
      <w:r>
        <w:rPr>
          <w:color w:val="000000"/>
        </w:rPr>
        <w:t xml:space="preserve">To identify associations between each knockout and baseline growth rate (in the DMSO control condition), we applied a generalized linear model and found </w:t>
      </w:r>
      <w:r w:rsidRPr="00951825">
        <w:rPr>
          <w:i/>
          <w:lang w:val="en-CA"/>
        </w:rPr>
        <w:t>yor1∆</w:t>
      </w:r>
      <w:r w:rsidRPr="00160B19">
        <w:rPr>
          <w:lang w:val="en-CA"/>
        </w:rPr>
        <w:t xml:space="preserve">,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to have a statistically significant impact in both the MAT</w:t>
      </w:r>
      <w:r w:rsidRPr="00137983">
        <w:rPr>
          <w:b/>
          <w:color w:val="000000"/>
        </w:rPr>
        <w:t>a</w:t>
      </w:r>
      <w:r>
        <w:rPr>
          <w:lang w:val="en-CA"/>
        </w:rPr>
        <w:t xml:space="preserve"> and MAT</w:t>
      </w:r>
      <w:r w:rsidRPr="003007A9">
        <w:rPr>
          <w:rFonts w:eastAsia="Calibri"/>
          <w:b/>
          <w:bCs/>
          <w:iCs/>
          <w:color w:val="000000" w:themeColor="text1"/>
          <w:lang w:val="el-GR"/>
        </w:rPr>
        <w:t>α</w:t>
      </w:r>
      <w:r>
        <w:rPr>
          <w:lang w:val="en-CA"/>
        </w:rPr>
        <w:t xml:space="preserve"> pools </w:t>
      </w:r>
      <w:r w:rsidRPr="00137983">
        <w:rPr>
          <w:color w:val="000000"/>
        </w:rPr>
        <w:t>(Data</w:t>
      </w:r>
      <w:r>
        <w:rPr>
          <w:color w:val="000000"/>
        </w:rPr>
        <w:t xml:space="preserve"> S6, Figure </w:t>
      </w:r>
      <w:r w:rsidRPr="00257D64">
        <w:rPr>
          <w:color w:val="000000"/>
        </w:rPr>
        <w:t>S3</w:t>
      </w:r>
      <w:r>
        <w:rPr>
          <w:color w:val="000000"/>
        </w:rPr>
        <w:t xml:space="preserve">).  The impacts of </w:t>
      </w:r>
      <w:r w:rsidRPr="00951825">
        <w:rPr>
          <w:i/>
          <w:lang w:val="en-CA"/>
        </w:rPr>
        <w:t>snq2∆</w:t>
      </w:r>
      <w:r w:rsidRPr="00160B19">
        <w:rPr>
          <w:lang w:val="en-CA"/>
        </w:rPr>
        <w:t xml:space="preserve">, </w:t>
      </w:r>
      <w:r w:rsidRPr="00951825">
        <w:rPr>
          <w:i/>
          <w:lang w:val="en-CA"/>
        </w:rPr>
        <w:t>ybt1∆</w:t>
      </w:r>
      <w:r w:rsidRPr="00160B19">
        <w:rPr>
          <w:lang w:val="en-CA"/>
        </w:rPr>
        <w:t xml:space="preserve">, </w:t>
      </w:r>
      <w:r>
        <w:rPr>
          <w:lang w:val="en-CA"/>
        </w:rPr>
        <w:t xml:space="preserve">and </w:t>
      </w:r>
      <w:r w:rsidRPr="00951825">
        <w:rPr>
          <w:i/>
          <w:lang w:val="en-CA"/>
        </w:rPr>
        <w:t>bpt1∆</w:t>
      </w:r>
      <w:r>
        <w:rPr>
          <w:lang w:val="en-CA"/>
        </w:rPr>
        <w:t xml:space="preserve"> were small (&lt;2% decrease in baseline growth rate), while </w:t>
      </w:r>
      <w:r w:rsidRPr="00300B33">
        <w:rPr>
          <w:i/>
          <w:lang w:val="en-CA"/>
        </w:rPr>
        <w:t>yor1∆</w:t>
      </w:r>
      <w:r>
        <w:rPr>
          <w:i/>
          <w:lang w:val="en-CA"/>
        </w:rPr>
        <w:t xml:space="preserve"> </w:t>
      </w:r>
      <w:r>
        <w:rPr>
          <w:lang w:val="en-CA"/>
        </w:rPr>
        <w:t xml:space="preserve">had a stronger, but still modest effect (7-15% decrease).  Before calculating drug resistance </w:t>
      </w:r>
      <w:r>
        <w:rPr>
          <w:color w:val="000000"/>
        </w:rPr>
        <w:t>(growth rate in drug relative to that in solvent control)</w:t>
      </w:r>
      <w:r w:rsidRPr="0027487C">
        <w:rPr>
          <w:lang w:val="en-CA"/>
        </w:rPr>
        <w:t xml:space="preserve"> </w:t>
      </w:r>
      <w:r>
        <w:rPr>
          <w:lang w:val="en-CA"/>
        </w:rPr>
        <w:t xml:space="preserve">we further excluded all </w:t>
      </w:r>
      <w:r>
        <w:rPr>
          <w:color w:val="000000"/>
        </w:rPr>
        <w:t xml:space="preserve">437 strains exhibiting a strong baseline growth defect (i.e., showing &lt;70% of the median baseline growth rate). </w:t>
      </w:r>
      <w:commentRangeStart w:id="70"/>
      <w:r>
        <w:rPr>
          <w:color w:val="000000"/>
        </w:rPr>
        <w:t>In total, drug resistance was calculated for each of 2</w:t>
      </w:r>
      <w:r w:rsidRPr="00137983">
        <w:rPr>
          <w:color w:val="000000"/>
        </w:rPr>
        <w:t>,</w:t>
      </w:r>
      <w:r>
        <w:rPr>
          <w:color w:val="000000"/>
        </w:rPr>
        <w:t>367</w:t>
      </w:r>
      <w:r w:rsidRPr="00137983">
        <w:rPr>
          <w:color w:val="000000"/>
        </w:rPr>
        <w:t xml:space="preserve"> </w:t>
      </w:r>
      <w:proofErr w:type="spellStart"/>
      <w:r w:rsidRPr="00137983">
        <w:rPr>
          <w:color w:val="000000"/>
        </w:rPr>
        <w:t>MAT</w:t>
      </w:r>
      <w:r w:rsidRPr="00137983">
        <w:rPr>
          <w:b/>
          <w:color w:val="000000"/>
        </w:rPr>
        <w:t>a</w:t>
      </w:r>
      <w:proofErr w:type="spellEnd"/>
      <w:r w:rsidRPr="00137983">
        <w:rPr>
          <w:color w:val="000000"/>
        </w:rPr>
        <w:t xml:space="preserve"> and </w:t>
      </w:r>
      <w:r>
        <w:rPr>
          <w:color w:val="000000"/>
        </w:rPr>
        <w:t>2</w:t>
      </w:r>
      <w:r w:rsidRPr="00137983">
        <w:rPr>
          <w:color w:val="000000"/>
        </w:rPr>
        <w:t>,</w:t>
      </w:r>
      <w:r>
        <w:rPr>
          <w:color w:val="000000"/>
        </w:rPr>
        <w:t>986</w:t>
      </w:r>
      <w:r w:rsidRPr="00233F15">
        <w:rPr>
          <w:color w:val="000000"/>
        </w:rPr>
        <w:t xml:space="preserve"> </w:t>
      </w:r>
      <w:r w:rsidRPr="00233F15">
        <w:rPr>
          <w:bCs/>
          <w:iCs/>
          <w:color w:val="000000" w:themeColor="text1"/>
        </w:rPr>
        <w:t>MAT</w:t>
      </w:r>
      <w:r w:rsidRPr="003007A9">
        <w:rPr>
          <w:rFonts w:eastAsia="Calibri"/>
          <w:b/>
          <w:bCs/>
          <w:iCs/>
          <w:color w:val="000000" w:themeColor="text1"/>
          <w:lang w:val="el-GR"/>
        </w:rPr>
        <w:t>α</w:t>
      </w:r>
      <w:r w:rsidRPr="00233F15">
        <w:rPr>
          <w:color w:val="000000"/>
        </w:rPr>
        <w:t xml:space="preserve"> strain</w:t>
      </w:r>
      <w:r>
        <w:rPr>
          <w:color w:val="000000"/>
        </w:rPr>
        <w:t xml:space="preserve">s, for each of 16 drugs (Data S5).  </w:t>
      </w:r>
      <w:commentRangeEnd w:id="70"/>
      <w:r>
        <w:rPr>
          <w:rStyle w:val="CommentReference"/>
          <w:rFonts w:asciiTheme="minorHAnsi" w:hAnsiTheme="minorHAnsi" w:cstheme="minorBidi"/>
        </w:rPr>
        <w:commentReference w:id="70"/>
      </w:r>
    </w:p>
    <w:p w14:paraId="614B8DC0" w14:textId="131A06EA" w:rsidR="00DB0ED8" w:rsidRDefault="00DB0ED8" w:rsidP="00DB0ED8">
      <w:pPr>
        <w:widowControl w:val="0"/>
        <w:autoSpaceDE w:val="0"/>
        <w:autoSpaceDN w:val="0"/>
        <w:adjustRightInd w:val="0"/>
        <w:spacing w:before="240"/>
        <w:jc w:val="both"/>
        <w:rPr>
          <w:color w:val="000000"/>
        </w:rPr>
      </w:pPr>
      <w:r w:rsidRPr="00FB55DF">
        <w:rPr>
          <w:color w:val="000000"/>
        </w:rPr>
        <w:t xml:space="preserve">We applied </w:t>
      </w:r>
      <w:r>
        <w:rPr>
          <w:color w:val="000000"/>
        </w:rPr>
        <w:t xml:space="preserve">a </w:t>
      </w:r>
      <w:r w:rsidRPr="00FB55DF">
        <w:rPr>
          <w:color w:val="000000"/>
        </w:rPr>
        <w:t xml:space="preserve">generalized linear model to identify and quantitatively model associations between individual knockouts and drug resistance (see Methods). </w:t>
      </w:r>
      <w:r>
        <w:rPr>
          <w:color w:val="000000"/>
        </w:rPr>
        <w:t xml:space="preserve">Knockouts that significantly changed the estimated resistance to a drug </w:t>
      </w:r>
      <w:r w:rsidRPr="00FB55DF">
        <w:rPr>
          <w:color w:val="000000"/>
        </w:rPr>
        <w:t xml:space="preserve">by </w:t>
      </w:r>
      <w:r>
        <w:rPr>
          <w:color w:val="000000"/>
        </w:rPr>
        <w:t xml:space="preserve">+/- </w:t>
      </w:r>
      <w:r w:rsidRPr="00FB55DF">
        <w:rPr>
          <w:color w:val="000000"/>
        </w:rPr>
        <w:t>10%</w:t>
      </w:r>
      <w:r>
        <w:rPr>
          <w:color w:val="000000"/>
        </w:rPr>
        <w:t xml:space="preserve">, were considered strong.  All </w:t>
      </w:r>
      <w:r w:rsidRPr="00FB55DF">
        <w:rPr>
          <w:color w:val="000000"/>
        </w:rPr>
        <w:t xml:space="preserve">other significant associations were defined to be weak.  </w:t>
      </w:r>
      <w:r>
        <w:rPr>
          <w:color w:val="000000"/>
        </w:rPr>
        <w:t xml:space="preserve">Of the </w:t>
      </w:r>
      <w:r w:rsidRPr="00FB55DF">
        <w:rPr>
          <w:color w:val="000000"/>
        </w:rPr>
        <w:t>62 drug-knockout associations</w:t>
      </w:r>
      <w:r>
        <w:rPr>
          <w:color w:val="000000"/>
        </w:rPr>
        <w:t xml:space="preserve"> we found</w:t>
      </w:r>
      <w:r w:rsidRPr="00FB55DF">
        <w:rPr>
          <w:color w:val="000000"/>
        </w:rPr>
        <w:t xml:space="preserve">, 19 were strong (Data S6).  Because </w:t>
      </w:r>
      <w:r>
        <w:rPr>
          <w:color w:val="000000"/>
        </w:rPr>
        <w:t>58 (</w:t>
      </w:r>
      <w:r w:rsidRPr="00FB55DF">
        <w:rPr>
          <w:color w:val="000000"/>
        </w:rPr>
        <w:t>87%</w:t>
      </w:r>
      <w:r>
        <w:rPr>
          <w:color w:val="000000"/>
        </w:rPr>
        <w:t xml:space="preserve">) </w:t>
      </w:r>
      <w:r w:rsidRPr="00FB55DF">
        <w:rPr>
          <w:color w:val="000000"/>
        </w:rPr>
        <w:t xml:space="preserve">of </w:t>
      </w:r>
      <w:r>
        <w:rPr>
          <w:color w:val="000000"/>
        </w:rPr>
        <w:t xml:space="preserve">these 62 </w:t>
      </w:r>
      <w:r w:rsidRPr="00FB55DF">
        <w:rPr>
          <w:color w:val="000000"/>
        </w:rPr>
        <w:t xml:space="preserve">single-gene associations </w:t>
      </w:r>
      <w:r>
        <w:rPr>
          <w:color w:val="000000"/>
        </w:rPr>
        <w:t xml:space="preserve">and </w:t>
      </w:r>
      <w:r w:rsidRPr="00FB55DF">
        <w:rPr>
          <w:color w:val="000000"/>
        </w:rPr>
        <w:t xml:space="preserve">100% of </w:t>
      </w:r>
      <w:r>
        <w:rPr>
          <w:color w:val="000000"/>
        </w:rPr>
        <w:t xml:space="preserve">the 19 </w:t>
      </w:r>
      <w:r w:rsidRPr="00FB55DF">
        <w:rPr>
          <w:color w:val="000000"/>
        </w:rPr>
        <w:t>strong associations</w:t>
      </w:r>
      <w:r>
        <w:rPr>
          <w:color w:val="000000"/>
        </w:rPr>
        <w:t xml:space="preserve"> </w:t>
      </w:r>
      <w:r w:rsidRPr="00FB55DF">
        <w:rPr>
          <w:color w:val="000000"/>
        </w:rPr>
        <w:t>involved only five ABC transporters—</w:t>
      </w:r>
      <w:r w:rsidRPr="00FB55DF">
        <w:rPr>
          <w:i/>
          <w:color w:val="000000"/>
        </w:rPr>
        <w:t>snq2∆</w:t>
      </w:r>
      <w:r w:rsidRPr="00FB55DF">
        <w:rPr>
          <w:color w:val="000000"/>
        </w:rPr>
        <w:t>,</w:t>
      </w:r>
      <w:r w:rsidRPr="00FB55DF">
        <w:rPr>
          <w:i/>
          <w:color w:val="000000"/>
        </w:rPr>
        <w:t xml:space="preserve"> pdr5∆</w:t>
      </w:r>
      <w:r w:rsidRPr="00FB55DF">
        <w:rPr>
          <w:color w:val="000000"/>
        </w:rPr>
        <w:t xml:space="preserve">, </w:t>
      </w:r>
      <w:r w:rsidRPr="00FB55DF">
        <w:rPr>
          <w:i/>
          <w:color w:val="000000"/>
        </w:rPr>
        <w:t>yor1∆</w:t>
      </w:r>
      <w:r w:rsidRPr="00FB55DF">
        <w:rPr>
          <w:color w:val="000000"/>
        </w:rPr>
        <w:t xml:space="preserve">, </w:t>
      </w:r>
      <w:r w:rsidRPr="00FB55DF">
        <w:rPr>
          <w:i/>
          <w:color w:val="000000"/>
        </w:rPr>
        <w:t>ycf1∆</w:t>
      </w:r>
      <w:r w:rsidRPr="00FB55DF">
        <w:rPr>
          <w:color w:val="000000"/>
        </w:rPr>
        <w:t xml:space="preserve">, and </w:t>
      </w:r>
      <w:r w:rsidRPr="00FB55DF">
        <w:rPr>
          <w:i/>
          <w:color w:val="000000"/>
        </w:rPr>
        <w:t>ybt1∆</w:t>
      </w:r>
      <w:r w:rsidRPr="00FB55DF">
        <w:rPr>
          <w:color w:val="000000"/>
        </w:rPr>
        <w:t xml:space="preserve">—we initially restricted our attention to these </w:t>
      </w:r>
      <w:r w:rsidR="00261C32">
        <w:rPr>
          <w:color w:val="000000"/>
        </w:rPr>
        <w:t xml:space="preserve">‘frequently-associated’ </w:t>
      </w:r>
      <w:r w:rsidRPr="00FB55DF">
        <w:rPr>
          <w:color w:val="000000"/>
        </w:rPr>
        <w:t xml:space="preserve">transporters.  </w:t>
      </w:r>
      <w:r>
        <w:rPr>
          <w:color w:val="000000"/>
        </w:rPr>
        <w:t xml:space="preserve">Among these were </w:t>
      </w:r>
      <w:r w:rsidRPr="00FB55DF">
        <w:rPr>
          <w:color w:val="000000"/>
        </w:rPr>
        <w:t xml:space="preserve">18 drug-knockout associations </w:t>
      </w:r>
      <w:r>
        <w:rPr>
          <w:color w:val="000000"/>
        </w:rPr>
        <w:t xml:space="preserve">involving </w:t>
      </w:r>
      <w:r w:rsidRPr="00FB55DF">
        <w:rPr>
          <w:color w:val="000000"/>
        </w:rPr>
        <w:t xml:space="preserve">the vacuolar ABC transporters </w:t>
      </w:r>
      <w:r w:rsidRPr="00FB55DF">
        <w:rPr>
          <w:i/>
          <w:color w:val="000000"/>
        </w:rPr>
        <w:t>YCF1</w:t>
      </w:r>
      <w:r w:rsidRPr="00FB55DF">
        <w:rPr>
          <w:color w:val="000000"/>
        </w:rPr>
        <w:t xml:space="preserve"> and </w:t>
      </w:r>
      <w:r w:rsidRPr="00FB55DF">
        <w:rPr>
          <w:i/>
          <w:color w:val="000000"/>
        </w:rPr>
        <w:t>YBT1</w:t>
      </w:r>
      <w:r w:rsidRPr="00FB55DF">
        <w:rPr>
          <w:color w:val="000000"/>
        </w:rPr>
        <w:t>, all of which were novel (</w:t>
      </w:r>
      <w:r>
        <w:rPr>
          <w:color w:val="000000"/>
        </w:rPr>
        <w:t xml:space="preserve">Figure </w:t>
      </w:r>
      <w:r w:rsidRPr="00FB55DF">
        <w:rPr>
          <w:color w:val="000000"/>
        </w:rPr>
        <w:t xml:space="preserve">S4, Data S6).  For these five ‘frequently-associated’ transporters, we </w:t>
      </w:r>
      <w:r w:rsidRPr="00137983">
        <w:rPr>
          <w:color w:val="000000"/>
        </w:rPr>
        <w:t xml:space="preserve">detected </w:t>
      </w:r>
      <w:r>
        <w:rPr>
          <w:color w:val="000000"/>
        </w:rPr>
        <w:t>89%</w:t>
      </w:r>
      <w:r w:rsidRPr="00137983">
        <w:rPr>
          <w:color w:val="000000"/>
        </w:rPr>
        <w:t xml:space="preserve"> of</w:t>
      </w:r>
      <w:r>
        <w:rPr>
          <w:color w:val="000000"/>
        </w:rPr>
        <w:t xml:space="preserve"> 18 </w:t>
      </w:r>
      <w:r w:rsidRPr="00137983">
        <w:rPr>
          <w:color w:val="000000"/>
        </w:rPr>
        <w:t xml:space="preserve">previous associations </w:t>
      </w:r>
      <w:r>
        <w:rPr>
          <w:color w:val="000000"/>
        </w:rPr>
        <w:t xml:space="preserve">between drugs and individual knockouts, </w:t>
      </w:r>
      <w:r w:rsidRPr="00137983">
        <w:rPr>
          <w:color w:val="000000"/>
        </w:rPr>
        <w:t xml:space="preserve">while revealing </w:t>
      </w:r>
      <w:r>
        <w:rPr>
          <w:color w:val="000000"/>
        </w:rPr>
        <w:t>40</w:t>
      </w:r>
      <w:r w:rsidRPr="00137983">
        <w:rPr>
          <w:color w:val="000000"/>
        </w:rPr>
        <w:t xml:space="preserve"> new associations</w:t>
      </w:r>
      <w:r>
        <w:rPr>
          <w:color w:val="000000"/>
        </w:rPr>
        <w:t xml:space="preserve"> (33 weak and 7 strong; Figure </w:t>
      </w:r>
      <w:r w:rsidRPr="00FB55DF">
        <w:rPr>
          <w:color w:val="000000"/>
        </w:rPr>
        <w:t xml:space="preserve">S4; </w:t>
      </w:r>
      <w:commentRangeStart w:id="71"/>
      <w:r w:rsidRPr="00FB55DF">
        <w:rPr>
          <w:color w:val="000000"/>
        </w:rPr>
        <w:t>Data S7</w:t>
      </w:r>
      <w:commentRangeEnd w:id="71"/>
      <w:r w:rsidR="00D6235E">
        <w:rPr>
          <w:color w:val="000000"/>
        </w:rPr>
        <w:t>)</w:t>
      </w:r>
      <w:r>
        <w:rPr>
          <w:rStyle w:val="CommentReference"/>
          <w:rFonts w:asciiTheme="minorHAnsi" w:hAnsiTheme="minorHAnsi" w:cstheme="minorBidi"/>
        </w:rPr>
        <w:commentReference w:id="71"/>
      </w:r>
      <w:r w:rsidRPr="00FB55DF">
        <w:rPr>
          <w:color w:val="000000"/>
        </w:rPr>
        <w:t xml:space="preserve">.  </w:t>
      </w:r>
    </w:p>
    <w:p w14:paraId="2A89D84A" w14:textId="425D117F" w:rsidR="00DB0ED8" w:rsidRPr="00632235" w:rsidRDefault="00DB0ED8" w:rsidP="00DB0ED8">
      <w:pPr>
        <w:widowControl w:val="0"/>
        <w:autoSpaceDE w:val="0"/>
        <w:autoSpaceDN w:val="0"/>
        <w:adjustRightInd w:val="0"/>
        <w:spacing w:before="240"/>
        <w:jc w:val="both"/>
        <w:rPr>
          <w:color w:val="000000"/>
        </w:rPr>
      </w:pPr>
      <w:r>
        <w:rPr>
          <w:color w:val="000000"/>
        </w:rPr>
        <w:t xml:space="preserve">Considering only the five frequently-associated transporters, there are 32 possible combinatorial genotypes.  We derived a phenotypic profile for each by calculating, for each drug, the average resistance over all strains matching this genotype at all five genes.  These profiles were initially calculated separately for </w:t>
      </w:r>
      <w:proofErr w:type="spellStart"/>
      <w:r>
        <w:rPr>
          <w:color w:val="000000"/>
        </w:rPr>
        <w:t>MAT</w:t>
      </w:r>
      <w:r>
        <w:rPr>
          <w:b/>
          <w:color w:val="000000"/>
        </w:rPr>
        <w:t>a</w:t>
      </w:r>
      <w:proofErr w:type="spellEnd"/>
      <w:r>
        <w:rPr>
          <w:color w:val="000000"/>
        </w:rPr>
        <w:t xml:space="preserve"> and MAT</w:t>
      </w:r>
      <w:r w:rsidRPr="00233F15">
        <w:rPr>
          <w:rFonts w:eastAsia="Calibri"/>
          <w:b/>
          <w:color w:val="000000"/>
          <w:lang w:val="el-GR"/>
        </w:rPr>
        <w:t>α</w:t>
      </w:r>
      <w:r>
        <w:rPr>
          <w:rFonts w:eastAsia="Calibri"/>
          <w:b/>
          <w:color w:val="000000"/>
        </w:rPr>
        <w:t xml:space="preserve"> </w:t>
      </w:r>
      <w:r w:rsidRPr="00EC2378">
        <w:rPr>
          <w:rFonts w:eastAsia="Calibri"/>
          <w:color w:val="000000"/>
        </w:rPr>
        <w:t>strain</w:t>
      </w:r>
      <w:r>
        <w:rPr>
          <w:rFonts w:eastAsia="Calibri"/>
          <w:color w:val="000000"/>
        </w:rPr>
        <w:t>s</w:t>
      </w:r>
      <w:r>
        <w:rPr>
          <w:color w:val="000000"/>
        </w:rPr>
        <w:t xml:space="preserve"> (Figure S5).  Detailed correlation analysis is shown for </w:t>
      </w:r>
      <w:proofErr w:type="spellStart"/>
      <w:r>
        <w:rPr>
          <w:color w:val="000000"/>
        </w:rPr>
        <w:t>camptothecin</w:t>
      </w:r>
      <w:proofErr w:type="spellEnd"/>
      <w:r>
        <w:rPr>
          <w:color w:val="000000"/>
        </w:rPr>
        <w:t xml:space="preserve"> and tamoxifen (Figure 2A). With the exception of colchicine (r = 0.77), all drugs showed high reproducibility (r </w:t>
      </w:r>
      <w:r w:rsidRPr="008009D6">
        <w:rPr>
          <w:color w:val="000000"/>
        </w:rPr>
        <w:t>≥</w:t>
      </w:r>
      <w:r>
        <w:rPr>
          <w:color w:val="000000"/>
        </w:rPr>
        <w:t xml:space="preserve"> 0.94) between independent biological replicate pools (Figure 2B).  We developed a radial visualization of this complex phenotypic landscape, in which the consequences of knocking out increasingly-many ABC transporters can be explored by tracing paths leading outward from the central wild-type genotype </w:t>
      </w:r>
      <w:r>
        <w:rPr>
          <w:color w:val="000000"/>
          <w:lang w:val="en-CA"/>
        </w:rPr>
        <w:t>(Figure 2C).</w:t>
      </w:r>
      <w:r>
        <w:rPr>
          <w:color w:val="000000"/>
        </w:rPr>
        <w:t xml:space="preserve"> </w:t>
      </w:r>
      <w:r>
        <w:rPr>
          <w:color w:val="000000"/>
          <w:lang w:val="en-CA"/>
        </w:rPr>
        <w:t xml:space="preserve">Graphs were visually similar between independent biological replicate </w:t>
      </w:r>
      <w:proofErr w:type="spellStart"/>
      <w:r>
        <w:rPr>
          <w:color w:val="000000"/>
        </w:rPr>
        <w:t>MAT</w:t>
      </w:r>
      <w:r>
        <w:rPr>
          <w:b/>
          <w:color w:val="000000"/>
        </w:rPr>
        <w:t>a</w:t>
      </w:r>
      <w:proofErr w:type="spellEnd"/>
      <w:r>
        <w:rPr>
          <w:color w:val="000000"/>
        </w:rPr>
        <w:t xml:space="preserve"> and MAT</w:t>
      </w:r>
      <w:r w:rsidRPr="00233F15">
        <w:rPr>
          <w:rFonts w:eastAsia="Calibri"/>
          <w:b/>
          <w:color w:val="000000"/>
          <w:lang w:val="el-GR"/>
        </w:rPr>
        <w:t>α</w:t>
      </w:r>
      <w:r>
        <w:rPr>
          <w:rFonts w:eastAsia="Calibri"/>
          <w:b/>
          <w:color w:val="000000"/>
        </w:rPr>
        <w:t xml:space="preserve"> </w:t>
      </w:r>
      <w:r>
        <w:rPr>
          <w:color w:val="000000"/>
          <w:lang w:val="en-CA"/>
        </w:rPr>
        <w:t xml:space="preserve">populations for many drugs, while showing large differences only for colchicine (Figure 2D and S6). Given high </w:t>
      </w:r>
      <w:r>
        <w:rPr>
          <w:color w:val="000000"/>
          <w:lang w:val="en-CA"/>
        </w:rPr>
        <w:lastRenderedPageBreak/>
        <w:t>reproducibility, we merged MAT</w:t>
      </w:r>
      <w:r w:rsidRPr="00795552">
        <w:rPr>
          <w:b/>
          <w:color w:val="000000"/>
        </w:rPr>
        <w:t>a</w:t>
      </w:r>
      <w:r>
        <w:rPr>
          <w:color w:val="000000"/>
          <w:lang w:val="en-CA"/>
        </w:rPr>
        <w:t xml:space="preserve"> and MAT</w:t>
      </w:r>
      <w:r w:rsidRPr="004676F2">
        <w:rPr>
          <w:b/>
          <w:color w:val="000000"/>
          <w:lang w:val="el-GR"/>
        </w:rPr>
        <w:t>α</w:t>
      </w:r>
      <w:r>
        <w:rPr>
          <w:color w:val="000000"/>
          <w:lang w:val="en-CA"/>
        </w:rPr>
        <w:t xml:space="preserve"> data for subsequent analyses, except where noted (Methods).  </w:t>
      </w:r>
    </w:p>
    <w:p w14:paraId="298E6C66" w14:textId="57E13CE0" w:rsidR="008E4E3F" w:rsidRDefault="008E4E3F" w:rsidP="00DB0ED8">
      <w:pPr>
        <w:widowControl w:val="0"/>
        <w:autoSpaceDE w:val="0"/>
        <w:autoSpaceDN w:val="0"/>
        <w:adjustRightInd w:val="0"/>
        <w:jc w:val="both"/>
        <w:rPr>
          <w:color w:val="000000"/>
          <w:lang w:val="en-CA"/>
        </w:rPr>
      </w:pPr>
    </w:p>
    <w:p w14:paraId="76E94393" w14:textId="38F536E8" w:rsidR="008E4E3F" w:rsidRPr="008E4E3F" w:rsidRDefault="008E4E3F" w:rsidP="00DB0ED8">
      <w:pPr>
        <w:widowControl w:val="0"/>
        <w:autoSpaceDE w:val="0"/>
        <w:autoSpaceDN w:val="0"/>
        <w:adjustRightInd w:val="0"/>
        <w:jc w:val="both"/>
        <w:rPr>
          <w:b/>
          <w:color w:val="000000"/>
          <w:lang w:val="en-CA"/>
        </w:rPr>
      </w:pPr>
      <w:r>
        <w:rPr>
          <w:b/>
          <w:color w:val="000000"/>
          <w:lang w:val="en-CA"/>
        </w:rPr>
        <w:t xml:space="preserve">Engineering population profiling </w:t>
      </w:r>
      <w:r w:rsidR="00A75D69">
        <w:rPr>
          <w:b/>
          <w:color w:val="000000"/>
          <w:lang w:val="en-CA"/>
        </w:rPr>
        <w:t>reveals a complex drug-dependent genetic landscape</w:t>
      </w:r>
    </w:p>
    <w:p w14:paraId="67582DBC" w14:textId="77777777" w:rsidR="00DB0ED8" w:rsidRPr="00D66545" w:rsidRDefault="00DB0ED8" w:rsidP="00DB0ED8">
      <w:pPr>
        <w:widowControl w:val="0"/>
        <w:autoSpaceDE w:val="0"/>
        <w:autoSpaceDN w:val="0"/>
        <w:adjustRightInd w:val="0"/>
        <w:jc w:val="both"/>
        <w:rPr>
          <w:color w:val="000000"/>
        </w:rPr>
      </w:pPr>
      <w:r>
        <w:rPr>
          <w:color w:val="000000"/>
        </w:rPr>
        <w:t xml:space="preserve">Visualizing the knockout profiles for each genotype in a fitness landscape representation (Figure 3A), we first verified that the knockout profiles could capture previously-reported relationships between ABC transporters and benomyl resistance. Our knockout profiles clearly captured the sensitivity of </w:t>
      </w:r>
      <w:r w:rsidRPr="00795AAD">
        <w:rPr>
          <w:i/>
          <w:color w:val="000000"/>
        </w:rPr>
        <w:t>snq2</w:t>
      </w:r>
      <w:r>
        <w:rPr>
          <w:color w:val="000000"/>
        </w:rPr>
        <w:t xml:space="preserve">∆ deletions to benomyl (Figure 3A </w:t>
      </w:r>
      <w:r w:rsidRPr="00D66545">
        <w:rPr>
          <w:color w:val="000000"/>
        </w:rPr>
        <w:t>left</w:t>
      </w:r>
      <w:r>
        <w:rPr>
          <w:color w:val="000000"/>
        </w:rPr>
        <w:t xml:space="preserve"> panel; 20% decreased resistance, </w:t>
      </w:r>
      <w:r w:rsidRPr="00AC7F48">
        <w:rPr>
          <w:i/>
          <w:color w:val="000000"/>
        </w:rPr>
        <w:t>p</w:t>
      </w:r>
      <w:r>
        <w:rPr>
          <w:color w:val="000000"/>
        </w:rPr>
        <w:t xml:space="preserve"> = 5.8e-80; Wilcoxon rank sum test</w:t>
      </w:r>
      <w:r w:rsidRPr="00E56441">
        <w:rPr>
          <w:color w:val="000000"/>
        </w:rPr>
        <w:t>)</w:t>
      </w:r>
      <w:r>
        <w:rPr>
          <w:color w:val="000000"/>
        </w:rPr>
        <w:t xml:space="preserve">, which </w:t>
      </w:r>
      <w:r w:rsidRPr="00D66545">
        <w:rPr>
          <w:color w:val="000000"/>
        </w:rPr>
        <w:t xml:space="preserve">was expected given that </w:t>
      </w:r>
      <w:r w:rsidRPr="008E592C">
        <w:rPr>
          <w:color w:val="000000"/>
        </w:rPr>
        <w:t>Snq2</w:t>
      </w:r>
      <w:r w:rsidRPr="00D66545">
        <w:rPr>
          <w:i/>
          <w:color w:val="000000"/>
        </w:rPr>
        <w:t xml:space="preserve"> </w:t>
      </w:r>
      <w:r w:rsidRPr="00D66545">
        <w:rPr>
          <w:color w:val="000000"/>
        </w:rPr>
        <w:t>is known to be the primary efflux pump for benomyl</w:t>
      </w:r>
      <w:r>
        <w:rPr>
          <w:color w:val="000000"/>
        </w:rPr>
        <w:t xml:space="preserve"> </w:t>
      </w:r>
      <w:r w:rsidRPr="00D66545">
        <w:rPr>
          <w:color w:val="000000"/>
        </w:rPr>
        <w:fldChar w:fldCharType="begin" w:fldLock="1"/>
      </w:r>
      <w:r>
        <w:rPr>
          <w:color w:val="000000"/>
        </w:rPr>
        <w:instrText>ADDIN CSL_CITATION {"citationItems":[{"id":"ITEM-1","itemData":{"DOI":"10.1089/mdr.1998.4.143","ISSN":"1076-6294","PMID":"9818966","abstract":"Multidrug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Resistance","id":"ITEM-1","issue":"3","issued":{"date-parts":[["1998","1"]]},"page":"143-158","title":"In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Network","type":"article-journal","volume":"4"},"uris":["http://www.mendeley.com/documents/?uuid=656c52a6-7cb1-3d52-9770-44d98744e811"]}],"mendeley":{"formattedCitation":"(Kolaczkowski et al., 1998)","plainTextFormattedCitation":"(Kolaczkowski et al., 1998)","previouslyFormattedCitation":"(Kolaczkowski et al., 1998)"},"properties":{"noteIndex":0},"schema":"https://github.com/citation-style-language/schema/raw/master/csl-citation.json"}</w:instrText>
      </w:r>
      <w:r w:rsidRPr="00D66545">
        <w:rPr>
          <w:color w:val="000000"/>
        </w:rPr>
        <w:fldChar w:fldCharType="separate"/>
      </w:r>
      <w:r w:rsidRPr="00333A0B">
        <w:rPr>
          <w:noProof/>
          <w:color w:val="000000"/>
        </w:rPr>
        <w:t>(Kolaczkowski et al., 1998)</w:t>
      </w:r>
      <w:r w:rsidRPr="00D66545">
        <w:rPr>
          <w:color w:val="000000"/>
        </w:rPr>
        <w:fldChar w:fldCharType="end"/>
      </w:r>
      <w:r w:rsidRPr="00D66545">
        <w:rPr>
          <w:color w:val="000000"/>
        </w:rPr>
        <w:t xml:space="preserve">. We also observed several previously-reported phenomena, including increased benomyl resistance in </w:t>
      </w:r>
      <w:r w:rsidRPr="00D66545">
        <w:rPr>
          <w:i/>
          <w:color w:val="000000"/>
        </w:rPr>
        <w:t xml:space="preserve">pdr5∆ </w:t>
      </w:r>
      <w:r w:rsidRPr="00D66545">
        <w:rPr>
          <w:color w:val="000000"/>
        </w:rPr>
        <w:t>knockouts (</w:t>
      </w:r>
      <w:r>
        <w:rPr>
          <w:color w:val="000000"/>
        </w:rPr>
        <w:t>13% increased resistance</w:t>
      </w:r>
      <w:r w:rsidRPr="00D66545">
        <w:rPr>
          <w:color w:val="000000"/>
        </w:rPr>
        <w:t>; p</w:t>
      </w:r>
      <w:r>
        <w:rPr>
          <w:color w:val="000000"/>
        </w:rPr>
        <w:t xml:space="preserve"> = 1.5e-96</w:t>
      </w:r>
      <w:r w:rsidRPr="00D66545">
        <w:rPr>
          <w:color w:val="000000"/>
        </w:rPr>
        <w:t xml:space="preserve">) </w:t>
      </w:r>
      <w:r>
        <w:rPr>
          <w:color w:val="000000"/>
        </w:rPr>
        <w:t xml:space="preserve">and a </w:t>
      </w:r>
      <w:r w:rsidRPr="00D66545">
        <w:rPr>
          <w:color w:val="000000"/>
        </w:rPr>
        <w:t xml:space="preserve">further increased benomyl resistance of the </w:t>
      </w:r>
      <w:r w:rsidRPr="00D66545">
        <w:rPr>
          <w:i/>
          <w:color w:val="000000"/>
        </w:rPr>
        <w:t>pdr5∆</w:t>
      </w:r>
      <w:r>
        <w:rPr>
          <w:i/>
          <w:color w:val="000000"/>
        </w:rPr>
        <w:t xml:space="preserve"> </w:t>
      </w:r>
      <w:r w:rsidRPr="00D66545">
        <w:rPr>
          <w:i/>
          <w:color w:val="000000"/>
        </w:rPr>
        <w:t>yor1∆</w:t>
      </w:r>
      <w:r w:rsidRPr="00D66545">
        <w:rPr>
          <w:color w:val="000000"/>
        </w:rPr>
        <w:t xml:space="preserve"> double-mutant </w:t>
      </w:r>
      <w:r>
        <w:rPr>
          <w:color w:val="000000"/>
        </w:rPr>
        <w:t>(21% increased resistance</w:t>
      </w:r>
      <w:r w:rsidRPr="00D66545">
        <w:rPr>
          <w:color w:val="000000"/>
        </w:rPr>
        <w:t xml:space="preserve">; p </w:t>
      </w:r>
      <w:r>
        <w:rPr>
          <w:color w:val="000000"/>
        </w:rPr>
        <w:t>=</w:t>
      </w:r>
      <w:r w:rsidRPr="00D66545">
        <w:rPr>
          <w:color w:val="000000"/>
        </w:rPr>
        <w:t xml:space="preserve"> </w:t>
      </w:r>
      <w:r>
        <w:rPr>
          <w:color w:val="000000"/>
        </w:rPr>
        <w:t>1.3e-72</w:t>
      </w:r>
      <w:r w:rsidRPr="00D66545">
        <w:rPr>
          <w:color w:val="000000"/>
        </w:rPr>
        <w:t>)</w:t>
      </w:r>
      <w:r>
        <w:rPr>
          <w:color w:val="000000"/>
        </w:rPr>
        <w:t>.</w:t>
      </w:r>
      <w:r w:rsidRPr="00D66545">
        <w:rPr>
          <w:color w:val="000000"/>
        </w:rPr>
        <w:t xml:space="preserve"> </w:t>
      </w:r>
      <w:r>
        <w:rPr>
          <w:color w:val="000000"/>
        </w:rPr>
        <w:t xml:space="preserve">In keeping with </w:t>
      </w:r>
      <w:r w:rsidRPr="00D66545">
        <w:rPr>
          <w:i/>
          <w:color w:val="000000"/>
        </w:rPr>
        <w:fldChar w:fldCharType="begin" w:fldLock="1"/>
      </w:r>
      <w:r>
        <w:rPr>
          <w:i/>
          <w:color w:val="000000"/>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interactome.","type":"article-journal","volume":"9"},"uris":["http://www.mendeley.com/documents/?uuid=0e3d404b-a646-4023-936e-86a457bddbac"]}],"mendeley":{"formattedCitation":"(Kolaczkowska et al., 2008; Snider et al., 2013)","plainTextFormattedCitation":"(Kolaczkowska et al., 2008; Snider et al., 2013)","previouslyFormattedCitation":"(Kolaczkowska et al., 2008; Snider et al., 2013)"},"properties":{"noteIndex":0},"schema":"https://github.com/citation-style-language/schema/raw/master/csl-citation.json"}</w:instrText>
      </w:r>
      <w:r w:rsidRPr="00D66545">
        <w:rPr>
          <w:i/>
          <w:color w:val="000000"/>
        </w:rPr>
        <w:fldChar w:fldCharType="separate"/>
      </w:r>
      <w:r w:rsidRPr="00D659A1">
        <w:rPr>
          <w:noProof/>
          <w:color w:val="000000"/>
        </w:rPr>
        <w:t>(Kolaczkowska et al., 2008; Snider et al., 2013)</w:t>
      </w:r>
      <w:r w:rsidRPr="00D66545">
        <w:rPr>
          <w:i/>
          <w:color w:val="000000"/>
        </w:rPr>
        <w:fldChar w:fldCharType="end"/>
      </w:r>
      <w:r>
        <w:rPr>
          <w:i/>
          <w:color w:val="000000"/>
        </w:rPr>
        <w:t xml:space="preserve">, </w:t>
      </w:r>
      <w:r>
        <w:rPr>
          <w:color w:val="000000"/>
        </w:rPr>
        <w:t>t</w:t>
      </w:r>
      <w:r w:rsidRPr="00D66545">
        <w:rPr>
          <w:color w:val="000000"/>
        </w:rPr>
        <w:t xml:space="preserve">hese increases </w:t>
      </w:r>
      <w:r>
        <w:rPr>
          <w:color w:val="000000"/>
        </w:rPr>
        <w:t xml:space="preserve">were dependent </w:t>
      </w:r>
      <w:r w:rsidRPr="00D66545">
        <w:rPr>
          <w:color w:val="000000"/>
        </w:rPr>
        <w:t xml:space="preserve">on the presence of </w:t>
      </w:r>
      <w:r w:rsidRPr="00D66545">
        <w:rPr>
          <w:i/>
          <w:color w:val="000000"/>
        </w:rPr>
        <w:t>SNQ2</w:t>
      </w:r>
      <w:r>
        <w:rPr>
          <w:color w:val="000000"/>
        </w:rPr>
        <w:t xml:space="preserve">, with </w:t>
      </w:r>
      <w:r>
        <w:rPr>
          <w:i/>
          <w:color w:val="000000"/>
        </w:rPr>
        <w:t xml:space="preserve">pdr5∆snq2∆ </w:t>
      </w:r>
      <w:r>
        <w:rPr>
          <w:color w:val="000000"/>
        </w:rPr>
        <w:t xml:space="preserve">yielding only a 5% increase in resistance relative to </w:t>
      </w:r>
      <w:r w:rsidRPr="008E592C">
        <w:rPr>
          <w:i/>
          <w:color w:val="000000"/>
        </w:rPr>
        <w:t>snq2∆</w:t>
      </w:r>
      <w:r>
        <w:rPr>
          <w:i/>
          <w:color w:val="000000"/>
        </w:rPr>
        <w:t xml:space="preserve"> </w:t>
      </w:r>
      <w:r>
        <w:rPr>
          <w:color w:val="000000"/>
        </w:rPr>
        <w:t xml:space="preserve">(and a 14% decrease relative to the wild-type). A comparable 6% relative increase was observed with </w:t>
      </w:r>
      <w:r>
        <w:rPr>
          <w:i/>
          <w:color w:val="000000"/>
        </w:rPr>
        <w:t>pdr5∆yor1∆snq2∆</w:t>
      </w:r>
      <w:r w:rsidRPr="008E592C">
        <w:rPr>
          <w:i/>
          <w:color w:val="000000"/>
        </w:rPr>
        <w:t xml:space="preserve"> </w:t>
      </w:r>
      <w:r>
        <w:rPr>
          <w:color w:val="000000"/>
        </w:rPr>
        <w:t xml:space="preserve">relative to </w:t>
      </w:r>
      <w:r>
        <w:rPr>
          <w:i/>
          <w:color w:val="000000"/>
        </w:rPr>
        <w:t xml:space="preserve">snq2∆ </w:t>
      </w:r>
      <w:r>
        <w:rPr>
          <w:color w:val="000000"/>
        </w:rPr>
        <w:t xml:space="preserve">(these changes were significant, p = 1.4e-45 and 1.2e-38, respectively, relative to the knockout effects observed in a wild-type background, Figure </w:t>
      </w:r>
      <w:r w:rsidRPr="00D66545">
        <w:rPr>
          <w:color w:val="000000"/>
        </w:rPr>
        <w:t xml:space="preserve">3A left panel).  </w:t>
      </w:r>
      <w:r>
        <w:rPr>
          <w:color w:val="000000"/>
        </w:rPr>
        <w:t xml:space="preserve">Although we </w:t>
      </w:r>
      <w:r w:rsidRPr="00D66545">
        <w:rPr>
          <w:color w:val="000000"/>
        </w:rPr>
        <w:t xml:space="preserve">did not observe </w:t>
      </w:r>
      <w:r w:rsidRPr="00D66545">
        <w:rPr>
          <w:i/>
          <w:color w:val="000000"/>
        </w:rPr>
        <w:t>yor1∆</w:t>
      </w:r>
      <w:r w:rsidRPr="00D66545">
        <w:rPr>
          <w:color w:val="000000"/>
        </w:rPr>
        <w:t xml:space="preserve"> to confer benomyl resistance (p =</w:t>
      </w:r>
      <w:r>
        <w:rPr>
          <w:color w:val="000000"/>
        </w:rPr>
        <w:t xml:space="preserve"> 0.09</w:t>
      </w:r>
      <w:r w:rsidRPr="00D66545">
        <w:rPr>
          <w:color w:val="000000"/>
        </w:rPr>
        <w:t xml:space="preserve">), </w:t>
      </w:r>
      <w:r>
        <w:rPr>
          <w:color w:val="000000"/>
        </w:rPr>
        <w:t xml:space="preserve">this </w:t>
      </w:r>
      <w:r w:rsidRPr="00D66545">
        <w:rPr>
          <w:color w:val="000000"/>
        </w:rPr>
        <w:t xml:space="preserve">was previously reported </w:t>
      </w:r>
      <w:r>
        <w:rPr>
          <w:color w:val="000000"/>
        </w:rPr>
        <w:t xml:space="preserve">as a </w:t>
      </w:r>
      <w:r w:rsidRPr="00D66545">
        <w:rPr>
          <w:color w:val="000000"/>
        </w:rPr>
        <w:t>weak</w:t>
      </w:r>
      <w:r>
        <w:rPr>
          <w:color w:val="000000"/>
        </w:rPr>
        <w:t xml:space="preserve"> </w:t>
      </w:r>
      <w:r w:rsidRPr="00D66545">
        <w:rPr>
          <w:color w:val="000000"/>
        </w:rPr>
        <w:t>phenomenon</w:t>
      </w:r>
      <w:r>
        <w:rPr>
          <w:color w:val="000000"/>
        </w:rPr>
        <w:t xml:space="preserve"> </w:t>
      </w:r>
      <w:r w:rsidRPr="00D66545">
        <w:rPr>
          <w:color w:val="000000"/>
        </w:rPr>
        <w:fldChar w:fldCharType="begin" w:fldLock="1"/>
      </w:r>
      <w:r>
        <w:rPr>
          <w:color w:val="000000"/>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Pr="00D66545">
        <w:rPr>
          <w:color w:val="000000"/>
        </w:rPr>
        <w:fldChar w:fldCharType="separate"/>
      </w:r>
      <w:r w:rsidRPr="00D659A1">
        <w:rPr>
          <w:noProof/>
          <w:color w:val="000000"/>
        </w:rPr>
        <w:t>(Snider et al., 2013)</w:t>
      </w:r>
      <w:r w:rsidRPr="00D66545">
        <w:rPr>
          <w:color w:val="000000"/>
        </w:rPr>
        <w:fldChar w:fldCharType="end"/>
      </w:r>
      <w:r w:rsidRPr="00D66545">
        <w:rPr>
          <w:color w:val="000000"/>
        </w:rPr>
        <w:t xml:space="preserve">.  </w:t>
      </w:r>
      <w:r>
        <w:rPr>
          <w:color w:val="000000"/>
        </w:rPr>
        <w:t>In summary</w:t>
      </w:r>
      <w:r w:rsidRPr="00D66545">
        <w:rPr>
          <w:color w:val="000000"/>
        </w:rPr>
        <w:t>, engineered population profiling largely recapitulate</w:t>
      </w:r>
      <w:r>
        <w:rPr>
          <w:color w:val="000000"/>
        </w:rPr>
        <w:t>d</w:t>
      </w:r>
      <w:r w:rsidRPr="00D66545">
        <w:rPr>
          <w:color w:val="000000"/>
        </w:rPr>
        <w:t xml:space="preserve"> previously-reported </w:t>
      </w:r>
      <w:r>
        <w:rPr>
          <w:color w:val="000000"/>
        </w:rPr>
        <w:t xml:space="preserve">effects of </w:t>
      </w:r>
      <w:r w:rsidRPr="00D66545">
        <w:rPr>
          <w:color w:val="000000"/>
        </w:rPr>
        <w:t>ABC transporter knockout</w:t>
      </w:r>
      <w:r>
        <w:rPr>
          <w:color w:val="000000"/>
        </w:rPr>
        <w:t>s</w:t>
      </w:r>
      <w:r w:rsidRPr="00D66545">
        <w:rPr>
          <w:color w:val="000000"/>
        </w:rPr>
        <w:t xml:space="preserve"> </w:t>
      </w:r>
      <w:r>
        <w:rPr>
          <w:color w:val="000000"/>
        </w:rPr>
        <w:t xml:space="preserve">on </w:t>
      </w:r>
      <w:r w:rsidRPr="00D66545">
        <w:rPr>
          <w:color w:val="000000"/>
        </w:rPr>
        <w:t xml:space="preserve">benomyl resistance, including </w:t>
      </w:r>
      <w:r>
        <w:rPr>
          <w:color w:val="000000"/>
        </w:rPr>
        <w:t xml:space="preserve">the effects of </w:t>
      </w:r>
      <w:r w:rsidRPr="00D66545">
        <w:rPr>
          <w:color w:val="000000"/>
        </w:rPr>
        <w:t>two- and three-gene combinatorial</w:t>
      </w:r>
      <w:r>
        <w:rPr>
          <w:color w:val="000000"/>
        </w:rPr>
        <w:t xml:space="preserve"> deletions</w:t>
      </w:r>
      <w:r w:rsidRPr="00D66545">
        <w:rPr>
          <w:color w:val="000000"/>
        </w:rPr>
        <w:t>.</w:t>
      </w:r>
    </w:p>
    <w:p w14:paraId="3CDF8580" w14:textId="77777777" w:rsidR="00DB0ED8" w:rsidRPr="00D66545" w:rsidRDefault="00DB0ED8" w:rsidP="00DB0ED8">
      <w:pPr>
        <w:widowControl w:val="0"/>
        <w:autoSpaceDE w:val="0"/>
        <w:autoSpaceDN w:val="0"/>
        <w:adjustRightInd w:val="0"/>
        <w:jc w:val="both"/>
        <w:rPr>
          <w:color w:val="000000"/>
        </w:rPr>
      </w:pPr>
    </w:p>
    <w:p w14:paraId="6611512B" w14:textId="04C1446A" w:rsidR="00DB0ED8" w:rsidRDefault="00DB0ED8" w:rsidP="00DB0ED8">
      <w:pPr>
        <w:widowControl w:val="0"/>
        <w:autoSpaceDE w:val="0"/>
        <w:autoSpaceDN w:val="0"/>
        <w:adjustRightInd w:val="0"/>
        <w:jc w:val="both"/>
        <w:rPr>
          <w:color w:val="000000"/>
        </w:rPr>
      </w:pPr>
      <w:commentRangeStart w:id="72"/>
      <w:r>
        <w:rPr>
          <w:color w:val="000000"/>
        </w:rPr>
        <w:t xml:space="preserve">Many of the </w:t>
      </w:r>
      <w:r w:rsidR="00A03372">
        <w:rPr>
          <w:color w:val="000000"/>
        </w:rPr>
        <w:t>multi-knockout effects</w:t>
      </w:r>
      <w:r w:rsidRPr="00D66545">
        <w:rPr>
          <w:color w:val="000000"/>
        </w:rPr>
        <w:t xml:space="preserve"> </w:t>
      </w:r>
      <w:r>
        <w:rPr>
          <w:color w:val="000000"/>
        </w:rPr>
        <w:t xml:space="preserve">we observed </w:t>
      </w:r>
      <w:r w:rsidRPr="00D66545">
        <w:rPr>
          <w:color w:val="000000"/>
        </w:rPr>
        <w:t xml:space="preserve">suggested </w:t>
      </w:r>
      <w:r>
        <w:rPr>
          <w:color w:val="000000"/>
        </w:rPr>
        <w:t xml:space="preserve">the expected phenomenon of multiple partially-redundant efflux pumps acting </w:t>
      </w:r>
      <w:r w:rsidRPr="00D66545">
        <w:rPr>
          <w:color w:val="000000"/>
        </w:rPr>
        <w:t xml:space="preserve">in parallel. Specifically, we saw gene sets where each individual knockout shows sensitivity to a drug, and each higher-order knockout combination exhibits drug sensitivity that is higher than any of the individual component knockouts.  Examples of this include the set </w:t>
      </w:r>
      <w:r>
        <w:rPr>
          <w:color w:val="000000"/>
        </w:rPr>
        <w:t>{</w:t>
      </w:r>
      <w:r w:rsidRPr="00D66545">
        <w:rPr>
          <w:i/>
          <w:color w:val="000000"/>
        </w:rPr>
        <w:t>snq2∆</w:t>
      </w:r>
      <w:r>
        <w:rPr>
          <w:color w:val="000000"/>
        </w:rPr>
        <w:t xml:space="preserve">, </w:t>
      </w:r>
      <w:r w:rsidRPr="00D66545">
        <w:rPr>
          <w:i/>
          <w:color w:val="000000"/>
        </w:rPr>
        <w:t>pdr5∆</w:t>
      </w:r>
      <w:r>
        <w:rPr>
          <w:color w:val="000000"/>
        </w:rPr>
        <w:t>}</w:t>
      </w:r>
      <w:r w:rsidRPr="00D66545">
        <w:rPr>
          <w:i/>
          <w:color w:val="000000"/>
        </w:rPr>
        <w:t xml:space="preserve"> </w:t>
      </w:r>
      <w:r w:rsidRPr="00D66545">
        <w:rPr>
          <w:color w:val="000000"/>
        </w:rPr>
        <w:t xml:space="preserve">under </w:t>
      </w:r>
      <w:proofErr w:type="spellStart"/>
      <w:r w:rsidRPr="00D66545">
        <w:rPr>
          <w:color w:val="000000"/>
        </w:rPr>
        <w:t>camptothecin</w:t>
      </w:r>
      <w:proofErr w:type="spellEnd"/>
      <w:r w:rsidRPr="00D66545">
        <w:rPr>
          <w:color w:val="000000"/>
        </w:rPr>
        <w:t xml:space="preserve"> (</w:t>
      </w:r>
      <w:r>
        <w:rPr>
          <w:color w:val="000000"/>
        </w:rPr>
        <w:t xml:space="preserve">Figure </w:t>
      </w:r>
      <w:r w:rsidRPr="00D66545">
        <w:rPr>
          <w:color w:val="000000"/>
        </w:rPr>
        <w:t>S</w:t>
      </w:r>
      <w:r>
        <w:rPr>
          <w:color w:val="000000"/>
        </w:rPr>
        <w:t>7</w:t>
      </w:r>
      <w:r w:rsidRPr="00D66545">
        <w:rPr>
          <w:color w:val="000000"/>
        </w:rPr>
        <w:t xml:space="preserve">), and the </w:t>
      </w:r>
      <w:r>
        <w:rPr>
          <w:color w:val="000000"/>
        </w:rPr>
        <w:t>set {</w:t>
      </w:r>
      <w:r w:rsidRPr="00D66545">
        <w:rPr>
          <w:i/>
          <w:color w:val="000000"/>
        </w:rPr>
        <w:t>snq2∆</w:t>
      </w:r>
      <w:r w:rsidRPr="00D66545">
        <w:rPr>
          <w:color w:val="000000"/>
        </w:rPr>
        <w:t xml:space="preserve">, </w:t>
      </w:r>
      <w:r w:rsidRPr="00D66545">
        <w:rPr>
          <w:i/>
          <w:color w:val="000000"/>
        </w:rPr>
        <w:t>pdr5∆</w:t>
      </w:r>
      <w:r w:rsidRPr="00D66545">
        <w:rPr>
          <w:color w:val="000000"/>
        </w:rPr>
        <w:t xml:space="preserve">, </w:t>
      </w:r>
      <w:r w:rsidRPr="00D66545">
        <w:rPr>
          <w:i/>
          <w:color w:val="000000"/>
        </w:rPr>
        <w:t>ybt1∆</w:t>
      </w:r>
      <w:r>
        <w:rPr>
          <w:color w:val="000000"/>
        </w:rPr>
        <w:t xml:space="preserve">, </w:t>
      </w:r>
      <w:r w:rsidRPr="00D66545">
        <w:rPr>
          <w:i/>
          <w:color w:val="000000"/>
        </w:rPr>
        <w:t>yor1∆</w:t>
      </w:r>
      <w:r>
        <w:rPr>
          <w:color w:val="000000"/>
        </w:rPr>
        <w:t>}</w:t>
      </w:r>
      <w:r w:rsidRPr="00D66545">
        <w:rPr>
          <w:color w:val="000000"/>
        </w:rPr>
        <w:t xml:space="preserve"> under mitoxantrone (</w:t>
      </w:r>
      <w:r>
        <w:rPr>
          <w:color w:val="000000"/>
        </w:rPr>
        <w:t xml:space="preserve">Figure </w:t>
      </w:r>
      <w:r w:rsidRPr="00D66545">
        <w:rPr>
          <w:color w:val="000000"/>
        </w:rPr>
        <w:t>3A middle</w:t>
      </w:r>
      <w:r>
        <w:rPr>
          <w:color w:val="000000"/>
        </w:rPr>
        <w:t xml:space="preserve"> panel</w:t>
      </w:r>
      <w:r w:rsidRPr="00D66545">
        <w:rPr>
          <w:color w:val="000000"/>
        </w:rPr>
        <w:t>, S</w:t>
      </w:r>
      <w:r>
        <w:rPr>
          <w:color w:val="000000"/>
        </w:rPr>
        <w:t>7</w:t>
      </w:r>
      <w:r w:rsidRPr="00D66545">
        <w:rPr>
          <w:color w:val="000000"/>
        </w:rPr>
        <w:t xml:space="preserve">).  These sensitivity patterns are consistent with a simple scenario in which each transporter </w:t>
      </w:r>
      <w:r>
        <w:rPr>
          <w:color w:val="000000"/>
        </w:rPr>
        <w:t xml:space="preserve">can </w:t>
      </w:r>
      <w:r w:rsidRPr="00D66545">
        <w:rPr>
          <w:color w:val="000000"/>
        </w:rPr>
        <w:t xml:space="preserve">efflux </w:t>
      </w:r>
      <w:r>
        <w:rPr>
          <w:color w:val="000000"/>
        </w:rPr>
        <w:t xml:space="preserve">a </w:t>
      </w:r>
      <w:r w:rsidRPr="00D66545">
        <w:rPr>
          <w:color w:val="000000"/>
        </w:rPr>
        <w:t>given drug.</w:t>
      </w:r>
      <w:commentRangeEnd w:id="72"/>
      <w:r w:rsidR="00A03372">
        <w:rPr>
          <w:rStyle w:val="CommentReference"/>
          <w:rFonts w:asciiTheme="minorHAnsi" w:hAnsiTheme="minorHAnsi" w:cstheme="minorBidi"/>
        </w:rPr>
        <w:commentReference w:id="72"/>
      </w:r>
    </w:p>
    <w:p w14:paraId="4163DE60" w14:textId="77777777" w:rsidR="00DB0ED8" w:rsidRDefault="00DB0ED8" w:rsidP="00DB0ED8">
      <w:pPr>
        <w:widowControl w:val="0"/>
        <w:autoSpaceDE w:val="0"/>
        <w:autoSpaceDN w:val="0"/>
        <w:adjustRightInd w:val="0"/>
        <w:jc w:val="both"/>
        <w:rPr>
          <w:color w:val="000000"/>
        </w:rPr>
      </w:pPr>
    </w:p>
    <w:p w14:paraId="2F56D71A" w14:textId="77777777" w:rsidR="00DB0ED8" w:rsidRDefault="00DB0ED8" w:rsidP="00DB0ED8">
      <w:pPr>
        <w:widowControl w:val="0"/>
        <w:autoSpaceDE w:val="0"/>
        <w:autoSpaceDN w:val="0"/>
        <w:adjustRightInd w:val="0"/>
        <w:jc w:val="both"/>
        <w:rPr>
          <w:color w:val="000000"/>
          <w:lang w:val="en-CA"/>
        </w:rPr>
      </w:pPr>
      <w:r>
        <w:rPr>
          <w:color w:val="000000"/>
        </w:rPr>
        <w:t xml:space="preserve">In other cases, the fitness landscapes showed more surprising multi-knockout patterns conveying both drug resistance and sensitivity.  </w:t>
      </w:r>
      <w:r>
        <w:rPr>
          <w:color w:val="000000"/>
          <w:lang w:val="en-CA"/>
        </w:rPr>
        <w:t xml:space="preserve">For example, knocking out </w:t>
      </w:r>
      <w:r>
        <w:rPr>
          <w:i/>
          <w:color w:val="000000"/>
          <w:lang w:val="en-CA"/>
        </w:rPr>
        <w:t>pdr5∆</w:t>
      </w:r>
      <w:r>
        <w:rPr>
          <w:color w:val="000000"/>
          <w:lang w:val="en-CA"/>
        </w:rPr>
        <w:t xml:space="preserve">, </w:t>
      </w:r>
      <w:r>
        <w:rPr>
          <w:i/>
          <w:color w:val="000000"/>
          <w:lang w:val="en-CA"/>
        </w:rPr>
        <w:t>snq2∆</w:t>
      </w:r>
      <w:r>
        <w:rPr>
          <w:color w:val="000000"/>
          <w:lang w:val="en-CA"/>
        </w:rPr>
        <w:t xml:space="preserve">, </w:t>
      </w:r>
      <w:r>
        <w:rPr>
          <w:i/>
          <w:color w:val="000000"/>
          <w:lang w:val="en-CA"/>
        </w:rPr>
        <w:t>ybt1∆</w:t>
      </w:r>
      <w:r>
        <w:rPr>
          <w:color w:val="000000"/>
          <w:lang w:val="en-CA"/>
        </w:rPr>
        <w:t xml:space="preserve">, and </w:t>
      </w:r>
      <w:r>
        <w:rPr>
          <w:i/>
          <w:color w:val="000000"/>
          <w:lang w:val="en-CA"/>
        </w:rPr>
        <w:t xml:space="preserve">ycf1∆ </w:t>
      </w:r>
      <w:r>
        <w:rPr>
          <w:color w:val="000000"/>
          <w:lang w:val="en-CA"/>
        </w:rPr>
        <w:t xml:space="preserve">individually or in any combination led to more valinomycin resistance than the wild-type strain (Figure 3A right panel).  Indeed, the successive deletion of ABC transporters led to greater resistance for surprisingly many drugs (Figure 2D and S7).  </w:t>
      </w:r>
    </w:p>
    <w:p w14:paraId="3186CC33" w14:textId="77777777" w:rsidR="00DB0ED8" w:rsidRDefault="00DB0ED8" w:rsidP="00DB0ED8">
      <w:pPr>
        <w:widowControl w:val="0"/>
        <w:autoSpaceDE w:val="0"/>
        <w:autoSpaceDN w:val="0"/>
        <w:adjustRightInd w:val="0"/>
        <w:jc w:val="both"/>
        <w:rPr>
          <w:color w:val="000000"/>
          <w:lang w:val="en-CA"/>
        </w:rPr>
      </w:pPr>
    </w:p>
    <w:p w14:paraId="1B548C82" w14:textId="5B1AC968" w:rsidR="00DB0ED8" w:rsidRPr="008C2336" w:rsidRDefault="00DB0ED8" w:rsidP="00DB0ED8">
      <w:pPr>
        <w:widowControl w:val="0"/>
        <w:autoSpaceDE w:val="0"/>
        <w:autoSpaceDN w:val="0"/>
        <w:adjustRightInd w:val="0"/>
        <w:jc w:val="both"/>
        <w:rPr>
          <w:color w:val="000000"/>
          <w:lang w:val="en-CA"/>
        </w:rPr>
      </w:pPr>
      <w:r>
        <w:rPr>
          <w:color w:val="000000"/>
          <w:lang w:val="en-CA"/>
        </w:rPr>
        <w:t>When considering only the five frequently-associated genes,</w:t>
      </w:r>
      <w:r w:rsidRPr="00B55701">
        <w:rPr>
          <w:color w:val="000000"/>
          <w:lang w:val="en-CA"/>
        </w:rPr>
        <w:t xml:space="preserve"> </w:t>
      </w:r>
      <w:r>
        <w:rPr>
          <w:color w:val="000000"/>
          <w:lang w:val="en-CA"/>
        </w:rPr>
        <w:t xml:space="preserve">the set of strains matching a specific genotype may in fact have heterogeneous genotypes owing to the variable presence of additional knockouts at the other 11 targeted transporter loci.  We therefore visualized the distribution of valinomycin resistance for each of the 5-gene genotypes (grouping the results to show the effects of deleting </w:t>
      </w:r>
      <w:r>
        <w:rPr>
          <w:i/>
          <w:color w:val="000000"/>
        </w:rPr>
        <w:t>YOR1</w:t>
      </w:r>
      <w:r>
        <w:rPr>
          <w:color w:val="000000"/>
          <w:lang w:val="en-CA"/>
        </w:rPr>
        <w:t xml:space="preserve"> in each genetic background [Figure 3B]).  There was clearly high phenotypic variability within strains matching many of the five-gene genotypes. </w:t>
      </w:r>
      <w:r>
        <w:rPr>
          <w:color w:val="000000"/>
        </w:rPr>
        <w:t>We therefore systematically expanded our search for multi-gene effects to include all 16 genes, using an extension (see Methods) of the linear model described above in the context of single-gene effects.  All single and multi-gene interactions that passed the significance test (</w:t>
      </w:r>
      <w:r>
        <w:rPr>
          <w:i/>
          <w:color w:val="000000"/>
        </w:rPr>
        <w:t>p</w:t>
      </w:r>
      <w:r w:rsidRPr="00795AAD">
        <w:rPr>
          <w:color w:val="000000"/>
        </w:rPr>
        <w:t xml:space="preserve"> &lt; 0.05 </w:t>
      </w:r>
      <w:r>
        <w:rPr>
          <w:color w:val="000000"/>
        </w:rPr>
        <w:t xml:space="preserve">after adjusting for multiple </w:t>
      </w:r>
      <w:r>
        <w:rPr>
          <w:color w:val="000000"/>
        </w:rPr>
        <w:lastRenderedPageBreak/>
        <w:t xml:space="preserve">testing) are shown in Figure 3C.  </w:t>
      </w:r>
    </w:p>
    <w:p w14:paraId="159F11C0" w14:textId="77777777" w:rsidR="00DB0ED8" w:rsidRDefault="00DB0ED8" w:rsidP="00DB0ED8">
      <w:pPr>
        <w:widowControl w:val="0"/>
        <w:autoSpaceDE w:val="0"/>
        <w:autoSpaceDN w:val="0"/>
        <w:adjustRightInd w:val="0"/>
        <w:jc w:val="both"/>
        <w:rPr>
          <w:color w:val="000000"/>
        </w:rPr>
      </w:pPr>
    </w:p>
    <w:p w14:paraId="1278A0E9" w14:textId="317330ED" w:rsidR="00DB0ED8" w:rsidRDefault="00DB0ED8" w:rsidP="00DB0ED8">
      <w:pPr>
        <w:widowControl w:val="0"/>
        <w:autoSpaceDE w:val="0"/>
        <w:autoSpaceDN w:val="0"/>
        <w:adjustRightInd w:val="0"/>
        <w:jc w:val="both"/>
        <w:rPr>
          <w:color w:val="000000"/>
        </w:rPr>
      </w:pPr>
      <w:r>
        <w:rPr>
          <w:color w:val="000000"/>
        </w:rPr>
        <w:t xml:space="preserve">Our analysis yielded genetic interactions involving two or more genes for fifteen out of sixteen (94%) of the drugs examined (Figure 3C), with the exception of beauvericin for which we only recovered the previously-reported sensitivity of </w:t>
      </w:r>
      <w:r w:rsidRPr="008E0AAD">
        <w:rPr>
          <w:i/>
          <w:color w:val="000000"/>
        </w:rPr>
        <w:t>yor1</w:t>
      </w:r>
      <w:r w:rsidRPr="00795AAD">
        <w:rPr>
          <w:i/>
          <w:color w:val="000000"/>
        </w:rPr>
        <w:t>∆</w:t>
      </w:r>
      <w:r>
        <w:rPr>
          <w:color w:val="000000"/>
        </w:rPr>
        <w:t xml:space="preserve"> knockouts </w:t>
      </w:r>
      <w:r>
        <w:rPr>
          <w:color w:val="000000"/>
        </w:rPr>
        <w:fldChar w:fldCharType="begin" w:fldLock="1"/>
      </w:r>
      <w:r>
        <w:rPr>
          <w:color w:val="000000"/>
        </w:rPr>
        <w:instrText>ADDIN CSL_CITATION {"citationItems":[{"id":"ITEM-1","itemData":{"DOI":"10.1128/AAC.01959-16","ISSN":"0066-4804","PMID":"27736764","abstract":"&lt;p&gt; Invasive fungal infections are a leading cause of human mortality. Effective treatment is hindered by the rapid emergence of resistance to the limited number of antifungal drugs, demanding new strategies to treat life-threatening fungal infections. Here, we explore a powerful strategy to enhance antifungal efficacy using the natural product beauvericin against leading human fungal pathogens. We found that beauvericin potentiates the activity of azole antifungals against azole-resistant &lt;italic&gt;Candida&lt;/italic&gt; isolates via inhibition of multidrug efflux, and that beauvericin itself is effluxed via Yor1. As observed in &lt;italic&gt;Saccharomyces cerevisiae&lt;/italic&gt; , we determined that beauvericin inhibits TOR signaling in &lt;italic&gt;Candida albicans&lt;/italic&gt; . To further characterize beauvericin activity in &lt;italic&gt;C. albicans&lt;/italic&gt; , we leveraged genome sequencing of beauvericin-resistant mutants. Resistance was conferred by mutations in transcription factor genes &lt;italic&gt;TAC1,&lt;/italic&gt; which is a key regulator of multidrug efflux, and &lt;italic&gt;ZCF29&lt;/italic&gt; , which was uncharacterized. Transcriptional profiling and chromatin immunoprecipitation coupled to microarray analyses revealed that Zcf29 binds to and regulates the expression of multidrug transporter genes. Beyond drug resistance, we also discovered that beauvericin blocks the &lt;italic&gt;C. albicans&lt;/italic&gt; morphogenetic transition from yeast to filamentous growth in response to diverse cues. We found that beauvericin represses the expression of many filament-specific genes, including the transcription factor &lt;italic&gt;BRG1&lt;/italic&gt; . Thus, we illuminate novel circuitry regulating multidrug efflux, and establish that simultaneously targeting drug resistance and morphogenesis provides a promising strategy to combat life-threatening fungal infections. &lt;/p&gt;","author":[{"dropping-particle":"","family":"Shekhar-Guturja","given":"Tanvi","non-dropping-particle":"","parse-names":false,"suffix":""},{"dropping-particle":"","family":"Tebung","given":"Walters Aji","non-dropping-particle":"","parse-names":false,"suffix":""},{"dropping-particle":"","family":"Mount","given":"Harley","non-dropping-particle":"","parse-names":false,"suffix":""},{"dropping-particle":"","family":"Liu","given":"Ningning","non-dropping-particle":"","parse-names":false,"suffix":""},{"dropping-particle":"","family":"Köhler","given":"Julia R.","non-dropping-particle":"","parse-names":false,"suffix":""},{"dropping-particle":"","family":"Whiteway","given":"Malcolm","non-dropping-particle":"","parse-names":false,"suffix":""},{"dropping-particle":"","family":"Cowen","given":"Leah E.","non-dropping-particle":"","parse-names":false,"suffix":""}],"container-title":"Antimicrobial Agents and Chemotherapy","id":"ITEM-1","issue":"12","issued":{"date-parts":[["2016","10","10"]]},"page":"AAC.01959-16","title":"Beauvericin Potentiates Azole Activity via Inhibition of Multidrug Efflux, Blocks &lt;i&gt;C. albicans&lt;/i&gt; Morphogenesis, and is Effluxed via Yor1 and Circuitry Controlled by Zcf29","type":"article-journal","volume":"60"},"uris":["http://www.mendeley.com/documents/?uuid=d64d45da-e7a2-39a4-af7c-90fd598e93d7"]}],"mendeley":{"formattedCitation":"(Shekhar-Guturja et al., 2016)","plainTextFormattedCitation":"(Shekhar-Guturja et al., 2016)","previouslyFormattedCitation":"(Shekhar-Guturja et al., 2016)"},"properties":{"noteIndex":0},"schema":"https://github.com/citation-style-language/schema/raw/master/csl-citation.json"}</w:instrText>
      </w:r>
      <w:r>
        <w:rPr>
          <w:color w:val="000000"/>
        </w:rPr>
        <w:fldChar w:fldCharType="separate"/>
      </w:r>
      <w:r w:rsidRPr="00D659A1">
        <w:rPr>
          <w:noProof/>
          <w:color w:val="000000"/>
        </w:rPr>
        <w:t>(Shekhar-Guturja et al., 2016)</w:t>
      </w:r>
      <w:r>
        <w:rPr>
          <w:color w:val="000000"/>
        </w:rPr>
        <w:fldChar w:fldCharType="end"/>
      </w:r>
      <w:r>
        <w:rPr>
          <w:color w:val="000000"/>
        </w:rPr>
        <w:t>.  Higher-order genetic interactions (involving three or more genes) were observed f</w:t>
      </w:r>
      <w:r w:rsidR="0044538E">
        <w:rPr>
          <w:color w:val="000000"/>
        </w:rPr>
        <w:t xml:space="preserve">or fourteen of sixteen (88%) </w:t>
      </w:r>
      <w:r>
        <w:rPr>
          <w:color w:val="000000"/>
        </w:rPr>
        <w:t xml:space="preserve">drugs tested (Figure 3C).  Here the exception (beyond beauvericin) was cycloheximide.  For cycloheximide, we observed the previously-known strong single-gene </w:t>
      </w:r>
      <w:r w:rsidRPr="00795AAD">
        <w:rPr>
          <w:i/>
          <w:color w:val="000000"/>
        </w:rPr>
        <w:t>pdr5∆</w:t>
      </w:r>
      <w:r>
        <w:rPr>
          <w:color w:val="000000"/>
        </w:rPr>
        <w:t xml:space="preserve"> effect </w:t>
      </w:r>
      <w:r>
        <w:rPr>
          <w:color w:val="000000"/>
        </w:rPr>
        <w:fldChar w:fldCharType="begin" w:fldLock="1"/>
      </w:r>
      <w:r>
        <w:rPr>
          <w:color w:val="000000"/>
        </w:rPr>
        <w:instrText>ADDIN CSL_CITATION {"citationItems":[{"id":"ITEM-1","itemData":{"ISSN":"0270-7306","PMID":"8007969","abstract":"Saccharomyces cerevisiae cells possess the ability to simultaneously acquire resistance to an array of drugs with different cytotoxic activities. The genes involved in this acquisition are referred to as pleiotropic drug resistant (PDR) genes. Several semidominant, drug resistance-encoding PDR mutations have been found that map near the centromere on chromosome II, including PDR3-1 and PDR4-1. DNA sequencing of chromosome II identified a potential open reading frame, designated YBL03-23, that has the potential to encode a protein with strong sequence similarity to the product of the PDR1 gene, a zinc finger-containing transcription factor. Here we show that YBL03-23 is allelic with PDR3. The presence of a functional copy of either PDR1 or PDR3 is essential for drug resistance and expression of a putative membrane transporter-encoding gene, PDR5. Deletion mapping of the PDR5 promoter identified a region from -360 to -112 that is essential for expression of this gene. DNase I footprinting analysis using bacterially expressed Pdr3p showed specific recognition by this protein of at least one site in the -360/-112 interval in the PDR5 promoter. A high-copy-number plasmid carrying the PDR3 gene elevated resistance to both oligomycin and cycloheximide. Increasing the number of PDR3 gene copies in a delta pdr5 strain increased oligomycin resistance but was not able to correct the cycloheximide hypersensitivity that results from loss of PDR5. These data are consistent with the notion that PDR3 acts to increase cycloheximide resistance by elevating the level of PDR5 transcription, while PDR3-mediated oligomycin resistance acts through some other target gene.","author":[{"dropping-particle":"","family":"Katzmann","given":"D J","non-dropping-particle":"","parse-names":false,"suffix":""},{"dropping-particle":"","family":"Burnett","given":"P E","non-dropping-particle":"","parse-names":false,"suffix":""},{"dropping-particle":"","family":"Golin","given":"J","non-dropping-particle":"","parse-names":false,"suffix":""},{"dropping-particle":"","family":"Mahé","given":"Y","non-dropping-particle":"","parse-names":false,"suffix":""},{"dropping-particle":"","family":"Moye-Rowley","given":"W S","non-dropping-particle":"","parse-names":false,"suffix":""}],"container-title":"Molecular and cellular biology","id":"ITEM-1","issue":"7","issued":{"date-parts":[["1994","7"]]},"page":"4653-61","title":"Transcriptional control of the yeast PDR5 gene by the PDR3 gene product.","type":"article-journal","volume":"14"},"uris":["http://www.mendeley.com/documents/?uuid=158ee593-9631-3a21-8cb3-1c257657ed7b"]},{"id":"ITEM-2","itemData":{"DOI":"10.1089/mdr.1998.4.143","ISSN":"1076-6294","PMID":"9818966","abstract":"Multidrug resistance (MDR) mediated by broad specificity transporters is one of the most important strategies used by pathogens, including cancer cells, to evade chemotherapy. In the yeast Saccharomyces cerevisiae, a complex pleiotropic drug resistance (PDR) network of genes involved in MDR is composed of the transcriptional regulators Pdr1p and Pdr3p, which activate expression of the ATP-binding cassette (ABC) MDR transporters-encoding genes PDR5, SNQ2, and YOR1 as well as other not yet identified genes. We have screened 349 toxic compounds in isogenic S. cerevisiae strains deleted of PDRS, SNQ2, or YOR1 in different combinations as well as both PDR1 and PDR3. The screen revealed extremely promiscuous, yet limited, and to a large extent overlapping but distinct drug resistance profiles of Pdr5p, Snq2p, and Yor1p. These ABC-MDR transporters mediated resistance to most currently available classes of clinically and agriculturally important fungicides and also to many antibiotics, herbicides, and others. Several classes of compounds were identified for the first time in the drug resistance spectrum of MDR transporters. These are fungicides, such as anilinopyrimidines, benzimidazoles, benzenedicarbonitriles, dithiocarbamates, guanidines, imidothiazoles, polyenes, pyrimidynyl carbinols, and strobilurine analogues; the urea derivative and anilide herbicides; flavonoids, several membrane lipids resembling detergents; and newly synthesized lysosomotropic aminoesters; as well as many others. Identification of compounds showing Pdr1p, Pdr3p-dependent, but Pdr5p-, Snq2p-, and Yor1p-independent toxicity, reflected in the case of rhodamine 6G, by efflux alterations, suggests the involvement of new drug resistance genes and is a first step toward their identification. The highly increased toxicity of bile acids toward the PDR1, PDR3 double disruptant together with the decreased level of BAT1 promoter dependent beta-galactosidase activity suggest that the Bat1p ABC transporter is a new member of the PDR network. Our results may contribute to a better understanding of the mechanism of MDR, in particular in the pathogenic yeast Candida albicans. They also provide and indication of the physiological function of MDR transporters and suggest new approaches for the cloning of the mammalian bile acid transporters.","author":[{"dropping-particle":"","family":"Kolaczkowski","given":"Marcin","non-dropping-particle":"","parse-names":false,"suffix":""},{"dropping-particle":"","family":"Kolaczkowska","given":"Anna","non-dropping-particle":"","parse-names":false,"suffix":""},{"dropping-particle":"","family":"Luczynski","given":"Jacek","non-dropping-particle":"","parse-names":false,"suffix":""},{"dropping-particle":"","family":"Witek","given":"Stanislaw","non-dropping-particle":"","parse-names":false,"suffix":""},{"dropping-particle":"","family":"Goffeau","given":"Andre","non-dropping-particle":"","parse-names":false,"suffix":""}],"container-title":"Microbial Drug Resistance","id":"ITEM-2","issue":"3","issued":{"date-parts":[["1998","1"]]},"page":"143-158","title":"In Vivo Characterization of the Drug Resistance Profile of the Major ABC Transporters and Other Components of the Yeast Pleiotropic Drug Resistance Network","type":"article-journal","volume":"4"},"uris":["http://www.mendeley.com/documents/?uuid=656c52a6-7cb1-3d52-9770-44d98744e811"]},{"id":"ITEM-3","itemData":{"DOI":"10.1073/pnas.0800191105","ISSN":"0027-8424","PMID":"18356296","abstract":"The yeast ABC transporter Pdr5 plays a major role in drug resistance against a large number of structurally unrelated compounds. Although Pdr5 has been extensively studied, many important aspects regarding its molecular mechanisms remain unresolved. For example, a striking degeneration of conserved amino acid residues exists in the nucleotide binding domains (NBDs), but their functional relevance is unknown. Here, we performed in vivo and in vitro experiments to address the functional asymmetry of NBDs. It became evident by ATPase activity and drug transport studies that catalysis at only one of the two NBD composite sites is crucial for protein function. Furthermore, mutations of the proposed \"catalytic carboxylate\" (E1036) and the \"catalytic dyad histidine\" (H1068) were characterized. Although a mutation of the glutamate abolished ATPase activity and substrate transport, mutation of H1068 had no influence on ATP consumption. However, the H1068A mutation abolished rhodamine transport in vivo and in vitro, while leaving the transport of other substrates unaffected. By contrast to mammalian P-glycoprotein (P-gp), the ATPase activity of yeast Pdr5 is not stimulated by the addition of substrates, indicating that Pdr5 is an uncoupled ABC transporter that constantly hydrolyses ATP to ensure active substrate transport. Taken together, our data provide important insights into the molecular mechanism of Pdr5 and suggest that not solely the transmembrane domains dictate substrate selection.","author":[{"dropping-particle":"","family":"Ernst","given":"Robert","non-dropping-particle":"","parse-names":false,"suffix":""},{"dropping-particle":"","family":"Kueppers","given":"Petra","non-dropping-particle":"","parse-names":false,"suffix":""},{"dropping-particle":"","family":"Klein","given":"Cornelia M.","non-dropping-particle":"","parse-names":false,"suffix":""},{"dropping-particle":"","family":"Schwarzmueller","given":"Tobias","non-dropping-particle":"","parse-names":false,"suffix":""},{"dropping-particle":"","family":"Kuchler","given":"Karl","non-dropping-particle":"","parse-names":false,"suffix":""},{"dropping-particle":"","family":"Schmitt","given":"Lutz","non-dropping-particle":"","parse-names":false,"suffix":""}],"container-title":"Proceedings of the National Academy of Sciences","id":"ITEM-3","issue":"13","issued":{"date-parts":[["2008","4","1"]]},"page":"5069-5074","title":"A mutation of the H-loop selectively affects rhodamine transport by the yeast multidrug ABC transporter Pdr5","type":"article-journal","volume":"105"},"uris":["http://www.mendeley.com/documents/?uuid=76f11c6b-7a02-39ce-8588-29f2cac228de"]},{"id":"ITEM-4","itemData":{"DOI":"10.1038/nchembio.1293","ISSN":"1552-4469","PMID":"23831759","abstract":"ATP-binding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biology","id":"ITEM-4","issue":"9","issued":{"date-parts":[["2013","9"]]},"page":"565-72","title":"Mapping the functional yeast ABC transporter interactome.","type":"article-journal","volume":"9"},"uris":["http://www.mendeley.com/documents/?uuid=0e3d404b-a646-4023-936e-86a457bddbac"]}],"mendeley":{"formattedCitation":"(Ernst et al., 2008; Katzmann et al., 1994; Kolaczkowski et al., 1998; Snider et al., 2013)","plainTextFormattedCitation":"(Ernst et al., 2008; Katzmann et al., 1994; Kolaczkowski et al., 1998; Snider et al., 2013)","previouslyFormattedCitation":"(Ernst et al., 2008; Katzmann et al., 1994; Kolaczkowski et al., 1998; Snider et al., 2013)"},"properties":{"noteIndex":0},"schema":"https://github.com/citation-style-language/schema/raw/master/csl-citation.json"}</w:instrText>
      </w:r>
      <w:r>
        <w:rPr>
          <w:color w:val="000000"/>
        </w:rPr>
        <w:fldChar w:fldCharType="separate"/>
      </w:r>
      <w:r w:rsidRPr="00333A0B">
        <w:rPr>
          <w:noProof/>
          <w:color w:val="000000"/>
        </w:rPr>
        <w:t>(Ernst et al., 2008; Katzmann et al., 1994; Kolaczkowski et al., 1998; Snider et al., 2013)</w:t>
      </w:r>
      <w:r>
        <w:rPr>
          <w:color w:val="000000"/>
        </w:rPr>
        <w:fldChar w:fldCharType="end"/>
      </w:r>
      <w:r>
        <w:rPr>
          <w:color w:val="000000"/>
        </w:rPr>
        <w:t xml:space="preserve">, many weak single-knockout effects, and only one weak two-gene interaction between </w:t>
      </w:r>
      <w:r w:rsidRPr="00C80C76">
        <w:rPr>
          <w:i/>
          <w:color w:val="000000"/>
        </w:rPr>
        <w:t>pdr5∆</w:t>
      </w:r>
      <w:r>
        <w:rPr>
          <w:color w:val="000000"/>
        </w:rPr>
        <w:t xml:space="preserve"> and </w:t>
      </w:r>
      <w:r>
        <w:rPr>
          <w:i/>
          <w:color w:val="000000"/>
        </w:rPr>
        <w:t>snq2</w:t>
      </w:r>
      <w:r w:rsidRPr="00C80C76">
        <w:rPr>
          <w:i/>
          <w:color w:val="000000"/>
        </w:rPr>
        <w:t>∆</w:t>
      </w:r>
      <w:r>
        <w:rPr>
          <w:color w:val="000000"/>
        </w:rPr>
        <w:t xml:space="preserve"> (Figure 3C).  Thus, </w:t>
      </w:r>
      <w:r w:rsidR="00050EA3">
        <w:rPr>
          <w:color w:val="000000"/>
        </w:rPr>
        <w:t>DCGA</w:t>
      </w:r>
      <w:r>
        <w:rPr>
          <w:color w:val="000000"/>
        </w:rPr>
        <w:t xml:space="preserve"> revealed higher-order genetic interaction involving three or more genes for nearly all drug resistance phenotypes studied.</w:t>
      </w:r>
    </w:p>
    <w:p w14:paraId="38C1B9ED" w14:textId="75CCA1D6" w:rsidR="00DB0ED8" w:rsidRDefault="00DB0ED8" w:rsidP="00DB0ED8">
      <w:pPr>
        <w:pStyle w:val="NormalWeb"/>
        <w:jc w:val="both"/>
        <w:rPr>
          <w:bCs/>
          <w:iCs/>
          <w:color w:val="000000" w:themeColor="text1"/>
        </w:rPr>
      </w:pPr>
      <w:r>
        <w:rPr>
          <w:rFonts w:eastAsiaTheme="minorEastAsia"/>
          <w:bCs/>
          <w:iCs/>
          <w:color w:val="000000" w:themeColor="text1"/>
        </w:rPr>
        <w:t xml:space="preserve">In total, genetic interactions were found for 14 of the 16 genes that we targeted in our engineered population.  Of these 14 genes, 13 were involved in at least one complex interaction involving three or more genes.  Remarkably, 11 of the 16 targeted genes were involved in at least one 5-gene interaction.  </w:t>
      </w:r>
      <w:r w:rsidR="00261C32">
        <w:rPr>
          <w:rFonts w:eastAsiaTheme="minorEastAsia"/>
          <w:bCs/>
          <w:iCs/>
          <w:color w:val="000000" w:themeColor="text1"/>
        </w:rPr>
        <w:t xml:space="preserve">This analysis uncovered strong complex interactions that had been excluded from our initial manual exploration.  For example, there were several complex positive interactions in </w:t>
      </w:r>
      <w:proofErr w:type="gramStart"/>
      <w:r w:rsidR="00261C32">
        <w:rPr>
          <w:rFonts w:eastAsiaTheme="minorEastAsia"/>
          <w:bCs/>
          <w:iCs/>
          <w:color w:val="000000" w:themeColor="text1"/>
        </w:rPr>
        <w:t>which  deleting</w:t>
      </w:r>
      <w:proofErr w:type="gramEnd"/>
      <w:r w:rsidR="00261C32">
        <w:rPr>
          <w:rFonts w:eastAsiaTheme="minorEastAsia"/>
          <w:bCs/>
          <w:iCs/>
          <w:color w:val="000000" w:themeColor="text1"/>
        </w:rPr>
        <w:t xml:space="preserve"> one or more of </w:t>
      </w:r>
      <w:r w:rsidR="00261C32" w:rsidRPr="00A430D3">
        <w:rPr>
          <w:rFonts w:eastAsiaTheme="minorEastAsia"/>
          <w:bCs/>
          <w:i/>
          <w:iCs/>
          <w:color w:val="000000" w:themeColor="text1"/>
        </w:rPr>
        <w:t>PDR15</w:t>
      </w:r>
      <w:r w:rsidR="00261C32">
        <w:rPr>
          <w:rFonts w:eastAsiaTheme="minorEastAsia"/>
          <w:bCs/>
          <w:iCs/>
          <w:color w:val="000000" w:themeColor="text1"/>
        </w:rPr>
        <w:t xml:space="preserve">, </w:t>
      </w:r>
      <w:r w:rsidR="00261C32" w:rsidRPr="00A430D3">
        <w:rPr>
          <w:rFonts w:eastAsiaTheme="minorEastAsia"/>
          <w:bCs/>
          <w:i/>
          <w:iCs/>
          <w:color w:val="000000" w:themeColor="text1"/>
        </w:rPr>
        <w:t>BPT1</w:t>
      </w:r>
      <w:r w:rsidR="00261C32">
        <w:rPr>
          <w:rFonts w:eastAsiaTheme="minorEastAsia"/>
          <w:bCs/>
          <w:iCs/>
          <w:color w:val="000000" w:themeColor="text1"/>
        </w:rPr>
        <w:t xml:space="preserve">, </w:t>
      </w:r>
      <w:r w:rsidR="00261C32" w:rsidRPr="00A430D3">
        <w:rPr>
          <w:rFonts w:eastAsiaTheme="minorEastAsia"/>
          <w:bCs/>
          <w:i/>
          <w:iCs/>
          <w:color w:val="000000" w:themeColor="text1"/>
        </w:rPr>
        <w:t>ADP1</w:t>
      </w:r>
      <w:r w:rsidR="00261C32">
        <w:rPr>
          <w:rFonts w:eastAsiaTheme="minorEastAsia"/>
          <w:bCs/>
          <w:iCs/>
          <w:color w:val="000000" w:themeColor="text1"/>
        </w:rPr>
        <w:t xml:space="preserve"> or </w:t>
      </w:r>
      <w:r w:rsidR="00261C32" w:rsidRPr="00A430D3">
        <w:rPr>
          <w:rFonts w:eastAsiaTheme="minorEastAsia"/>
          <w:bCs/>
          <w:i/>
          <w:iCs/>
          <w:color w:val="000000" w:themeColor="text1"/>
        </w:rPr>
        <w:t>VMR1</w:t>
      </w:r>
      <w:r w:rsidR="00261C32">
        <w:rPr>
          <w:rFonts w:eastAsiaTheme="minorEastAsia"/>
          <w:bCs/>
          <w:iCs/>
          <w:color w:val="000000" w:themeColor="text1"/>
        </w:rPr>
        <w:t xml:space="preserve"> in a drug-sensitive </w:t>
      </w:r>
      <w:r w:rsidR="001C1DFB">
        <w:rPr>
          <w:rFonts w:eastAsiaTheme="minorEastAsia"/>
          <w:bCs/>
          <w:iCs/>
          <w:color w:val="000000" w:themeColor="text1"/>
        </w:rPr>
        <w:t xml:space="preserve">multi-knockout </w:t>
      </w:r>
      <w:r w:rsidR="00261C32">
        <w:rPr>
          <w:rFonts w:eastAsiaTheme="minorEastAsia"/>
          <w:bCs/>
          <w:iCs/>
          <w:color w:val="000000" w:themeColor="text1"/>
        </w:rPr>
        <w:t>strain background conferred drug resistance</w:t>
      </w:r>
      <w:r w:rsidR="006A660B">
        <w:rPr>
          <w:rFonts w:eastAsiaTheme="minorEastAsia"/>
          <w:bCs/>
          <w:iCs/>
          <w:color w:val="000000" w:themeColor="text1"/>
        </w:rPr>
        <w:t xml:space="preserve"> </w:t>
      </w:r>
      <w:r>
        <w:rPr>
          <w:rFonts w:eastAsiaTheme="minorEastAsia"/>
          <w:bCs/>
          <w:iCs/>
          <w:color w:val="000000" w:themeColor="text1"/>
        </w:rPr>
        <w:t>(Figure 3C).</w:t>
      </w:r>
      <w:r w:rsidRPr="00233F15">
        <w:rPr>
          <w:bCs/>
          <w:iCs/>
          <w:color w:val="000000" w:themeColor="text1"/>
        </w:rPr>
        <w:t xml:space="preserve"> </w:t>
      </w:r>
    </w:p>
    <w:p w14:paraId="7B06842C" w14:textId="77777777" w:rsidR="00DB0ED8" w:rsidRDefault="00DB0ED8" w:rsidP="00DB0ED8">
      <w:pPr>
        <w:pStyle w:val="NormalWeb"/>
        <w:jc w:val="both"/>
        <w:rPr>
          <w:bCs/>
          <w:iCs/>
          <w:color w:val="000000" w:themeColor="text1"/>
        </w:rPr>
      </w:pPr>
      <w:r>
        <w:rPr>
          <w:color w:val="000000"/>
        </w:rPr>
        <w:t xml:space="preserve">Formalizing the identification of complex genetic interactions </w:t>
      </w:r>
      <w:r>
        <w:rPr>
          <w:bCs/>
          <w:iCs/>
          <w:color w:val="000000" w:themeColor="text1"/>
        </w:rPr>
        <w:t>captured many of</w:t>
      </w:r>
      <w:r w:rsidRPr="00233F15">
        <w:rPr>
          <w:bCs/>
          <w:iCs/>
          <w:color w:val="000000" w:themeColor="text1"/>
        </w:rPr>
        <w:t xml:space="preserve"> the </w:t>
      </w:r>
      <w:r>
        <w:rPr>
          <w:bCs/>
          <w:iCs/>
          <w:color w:val="000000" w:themeColor="text1"/>
        </w:rPr>
        <w:t xml:space="preserve">effects that had been readily-apparent by manual examination of the </w:t>
      </w:r>
      <w:r>
        <w:rPr>
          <w:color w:val="000000"/>
        </w:rPr>
        <w:t>fitness landscapes</w:t>
      </w:r>
      <w:r>
        <w:rPr>
          <w:bCs/>
          <w:iCs/>
          <w:color w:val="000000" w:themeColor="text1"/>
        </w:rPr>
        <w:t>, while yielding additional effects</w:t>
      </w:r>
      <w:r w:rsidRPr="00233F15">
        <w:rPr>
          <w:bCs/>
          <w:iCs/>
          <w:color w:val="000000" w:themeColor="text1"/>
        </w:rPr>
        <w:t xml:space="preserve">.  For example, </w:t>
      </w:r>
      <w:r w:rsidRPr="00233F15">
        <w:rPr>
          <w:bCs/>
          <w:i/>
          <w:iCs/>
          <w:color w:val="000000" w:themeColor="text1"/>
        </w:rPr>
        <w:t xml:space="preserve">yor1∆ </w:t>
      </w:r>
      <w:r w:rsidRPr="00233F15">
        <w:rPr>
          <w:bCs/>
          <w:iCs/>
          <w:color w:val="000000" w:themeColor="text1"/>
        </w:rPr>
        <w:t xml:space="preserve">was found to have no main effect under benomyl, to have a positive genetic </w:t>
      </w:r>
      <w:r w:rsidRPr="00320388">
        <w:rPr>
          <w:bCs/>
          <w:iCs/>
          <w:color w:val="000000" w:themeColor="text1"/>
        </w:rPr>
        <w:t xml:space="preserve">interaction with </w:t>
      </w:r>
      <w:r w:rsidRPr="00320388">
        <w:rPr>
          <w:bCs/>
          <w:i/>
          <w:iCs/>
          <w:color w:val="000000" w:themeColor="text1"/>
        </w:rPr>
        <w:t>pdr5∆</w:t>
      </w:r>
      <w:r w:rsidRPr="00320388">
        <w:rPr>
          <w:bCs/>
          <w:iCs/>
          <w:color w:val="000000" w:themeColor="text1"/>
        </w:rPr>
        <w:t xml:space="preserve"> and, surprisingly, to have a negative genetic interaction with </w:t>
      </w:r>
      <w:r w:rsidRPr="00320388">
        <w:rPr>
          <w:bCs/>
          <w:i/>
          <w:iCs/>
          <w:color w:val="000000" w:themeColor="text1"/>
        </w:rPr>
        <w:t>snq2∆</w:t>
      </w:r>
      <w:r w:rsidRPr="00320388">
        <w:rPr>
          <w:bCs/>
          <w:iCs/>
          <w:color w:val="000000" w:themeColor="text1"/>
        </w:rPr>
        <w:t xml:space="preserve"> (</w:t>
      </w:r>
      <w:r>
        <w:rPr>
          <w:bCs/>
          <w:iCs/>
          <w:color w:val="000000" w:themeColor="text1"/>
        </w:rPr>
        <w:t xml:space="preserve">Figure </w:t>
      </w:r>
      <w:r w:rsidRPr="00320388">
        <w:rPr>
          <w:bCs/>
          <w:iCs/>
          <w:color w:val="000000" w:themeColor="text1"/>
        </w:rPr>
        <w:t xml:space="preserve">3C, Data S6).  In </w:t>
      </w:r>
      <w:proofErr w:type="spellStart"/>
      <w:r w:rsidRPr="00320388">
        <w:rPr>
          <w:bCs/>
          <w:iCs/>
          <w:color w:val="000000" w:themeColor="text1"/>
        </w:rPr>
        <w:t>camptothecin</w:t>
      </w:r>
      <w:proofErr w:type="spellEnd"/>
      <w:r w:rsidRPr="00320388">
        <w:rPr>
          <w:bCs/>
          <w:iCs/>
          <w:color w:val="000000" w:themeColor="text1"/>
        </w:rPr>
        <w:t xml:space="preserve">, </w:t>
      </w:r>
      <w:r w:rsidRPr="00320388">
        <w:rPr>
          <w:bCs/>
          <w:i/>
          <w:iCs/>
          <w:color w:val="000000" w:themeColor="text1"/>
        </w:rPr>
        <w:t xml:space="preserve">pdr5∆ </w:t>
      </w:r>
      <w:r w:rsidRPr="00320388">
        <w:rPr>
          <w:bCs/>
          <w:iCs/>
          <w:color w:val="000000" w:themeColor="text1"/>
        </w:rPr>
        <w:t xml:space="preserve">and </w:t>
      </w:r>
      <w:r w:rsidRPr="00320388">
        <w:rPr>
          <w:bCs/>
          <w:i/>
          <w:iCs/>
          <w:color w:val="000000" w:themeColor="text1"/>
        </w:rPr>
        <w:t>snq2∆</w:t>
      </w:r>
      <w:r w:rsidRPr="00320388">
        <w:rPr>
          <w:bCs/>
          <w:iCs/>
          <w:color w:val="000000" w:themeColor="text1"/>
        </w:rPr>
        <w:t xml:space="preserve"> each had a minor individual negative effect on resistance, and a strong negative interaction was observed between them (</w:t>
      </w:r>
      <w:r>
        <w:rPr>
          <w:bCs/>
          <w:iCs/>
          <w:color w:val="000000" w:themeColor="text1"/>
        </w:rPr>
        <w:t xml:space="preserve">Figure </w:t>
      </w:r>
      <w:r w:rsidRPr="00320388">
        <w:rPr>
          <w:bCs/>
          <w:iCs/>
          <w:color w:val="000000" w:themeColor="text1"/>
        </w:rPr>
        <w:t>3C, Data S6).</w:t>
      </w:r>
      <w:r w:rsidRPr="00233F15">
        <w:rPr>
          <w:bCs/>
          <w:iCs/>
          <w:color w:val="000000" w:themeColor="text1"/>
        </w:rPr>
        <w:t xml:space="preserve"> </w:t>
      </w:r>
    </w:p>
    <w:p w14:paraId="44098C56" w14:textId="77777777" w:rsidR="00DB0ED8" w:rsidRPr="001C1222" w:rsidRDefault="00DB0ED8" w:rsidP="00DB0ED8">
      <w:pPr>
        <w:pStyle w:val="NormalWeb"/>
        <w:jc w:val="both"/>
        <w:rPr>
          <w:bCs/>
          <w:iCs/>
          <w:color w:val="000000" w:themeColor="text1"/>
        </w:rPr>
      </w:pPr>
      <w:commentRangeStart w:id="73"/>
      <w:r>
        <w:rPr>
          <w:bCs/>
          <w:iCs/>
          <w:color w:val="000000" w:themeColor="text1"/>
        </w:rPr>
        <w:t>Formal complex genetic interaction analysis allowed finer parsing of the relationship between genes involved in a higher-order interaction</w:t>
      </w:r>
      <w:r>
        <w:rPr>
          <w:color w:val="000000"/>
        </w:rPr>
        <w:t>.</w:t>
      </w:r>
      <w:commentRangeEnd w:id="73"/>
      <w:r>
        <w:rPr>
          <w:rStyle w:val="CommentReference"/>
          <w:rFonts w:asciiTheme="minorHAnsi" w:hAnsiTheme="minorHAnsi" w:cstheme="minorBidi"/>
        </w:rPr>
        <w:commentReference w:id="73"/>
      </w:r>
      <w:r>
        <w:rPr>
          <w:color w:val="000000"/>
        </w:rPr>
        <w:t xml:space="preserve">  </w:t>
      </w:r>
      <w:r>
        <w:rPr>
          <w:bCs/>
          <w:iCs/>
          <w:color w:val="000000" w:themeColor="text1"/>
        </w:rPr>
        <w:t>For example</w:t>
      </w:r>
      <w:r w:rsidRPr="00233F15">
        <w:rPr>
          <w:bCs/>
          <w:iCs/>
          <w:color w:val="000000" w:themeColor="text1"/>
        </w:rPr>
        <w:t xml:space="preserve">, the </w:t>
      </w:r>
      <w:r>
        <w:rPr>
          <w:bCs/>
          <w:iCs/>
          <w:color w:val="000000" w:themeColor="text1"/>
        </w:rPr>
        <w:t xml:space="preserve">striking </w:t>
      </w:r>
      <w:r w:rsidRPr="00233F15">
        <w:rPr>
          <w:bCs/>
          <w:iCs/>
          <w:color w:val="000000" w:themeColor="text1"/>
        </w:rPr>
        <w:t xml:space="preserve">mitoxantrone </w:t>
      </w:r>
      <w:r>
        <w:rPr>
          <w:bCs/>
          <w:iCs/>
          <w:color w:val="000000" w:themeColor="text1"/>
        </w:rPr>
        <w:t xml:space="preserve">sensitivity of the </w:t>
      </w:r>
      <w:r w:rsidRPr="00233F15">
        <w:rPr>
          <w:i/>
          <w:color w:val="000000"/>
        </w:rPr>
        <w:t>snq2∆</w:t>
      </w:r>
      <w:r>
        <w:rPr>
          <w:i/>
          <w:color w:val="000000"/>
        </w:rPr>
        <w:t xml:space="preserve"> </w:t>
      </w:r>
      <w:r w:rsidRPr="00233F15">
        <w:rPr>
          <w:i/>
          <w:color w:val="000000"/>
        </w:rPr>
        <w:t>pdr5∆</w:t>
      </w:r>
      <w:r>
        <w:rPr>
          <w:i/>
          <w:color w:val="000000"/>
        </w:rPr>
        <w:t xml:space="preserve"> </w:t>
      </w:r>
      <w:r w:rsidRPr="00233F15">
        <w:rPr>
          <w:i/>
          <w:color w:val="000000"/>
        </w:rPr>
        <w:t>ybt1∆</w:t>
      </w:r>
      <w:r>
        <w:rPr>
          <w:i/>
          <w:color w:val="000000"/>
        </w:rPr>
        <w:t xml:space="preserve"> </w:t>
      </w:r>
      <w:r w:rsidRPr="00233F15">
        <w:rPr>
          <w:i/>
          <w:color w:val="000000"/>
        </w:rPr>
        <w:t>yor1∆</w:t>
      </w:r>
      <w:r>
        <w:rPr>
          <w:color w:val="000000"/>
        </w:rPr>
        <w:t xml:space="preserve"> quadruple mutant </w:t>
      </w:r>
      <w:r w:rsidRPr="00233F15">
        <w:rPr>
          <w:bCs/>
          <w:iCs/>
          <w:color w:val="000000" w:themeColor="text1"/>
        </w:rPr>
        <w:t xml:space="preserve">was modelled as </w:t>
      </w:r>
      <w:r>
        <w:rPr>
          <w:bCs/>
          <w:iCs/>
          <w:color w:val="000000" w:themeColor="text1"/>
        </w:rPr>
        <w:t xml:space="preserve">the </w:t>
      </w:r>
      <w:r w:rsidRPr="00233F15">
        <w:rPr>
          <w:bCs/>
          <w:iCs/>
          <w:color w:val="000000" w:themeColor="text1"/>
        </w:rPr>
        <w:t>combination of small marginal effect</w:t>
      </w:r>
      <w:r>
        <w:rPr>
          <w:bCs/>
          <w:iCs/>
          <w:color w:val="000000" w:themeColor="text1"/>
        </w:rPr>
        <w:t>s</w:t>
      </w:r>
      <w:r w:rsidRPr="00233F15">
        <w:rPr>
          <w:bCs/>
          <w:iCs/>
          <w:color w:val="000000" w:themeColor="text1"/>
        </w:rPr>
        <w:t xml:space="preserve"> of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Pr>
          <w:bCs/>
          <w:iCs/>
          <w:color w:val="000000" w:themeColor="text1"/>
        </w:rPr>
        <w:t xml:space="preserve"> alone, a two-gene negative interaction between </w:t>
      </w:r>
      <w:r w:rsidRPr="00233F15">
        <w:rPr>
          <w:bCs/>
          <w:i/>
          <w:iCs/>
          <w:color w:val="000000" w:themeColor="text1"/>
        </w:rPr>
        <w:t>snq2∆</w:t>
      </w:r>
      <w:r>
        <w:rPr>
          <w:bCs/>
          <w:i/>
          <w:iCs/>
          <w:color w:val="000000" w:themeColor="text1"/>
        </w:rPr>
        <w:t xml:space="preserve"> </w:t>
      </w:r>
      <w:r>
        <w:rPr>
          <w:bCs/>
          <w:iCs/>
          <w:color w:val="000000" w:themeColor="text1"/>
        </w:rPr>
        <w:t xml:space="preserve">and </w:t>
      </w:r>
      <w:r>
        <w:rPr>
          <w:bCs/>
          <w:i/>
          <w:iCs/>
          <w:color w:val="000000" w:themeColor="text1"/>
        </w:rPr>
        <w:t>pdr5</w:t>
      </w:r>
      <w:r w:rsidRPr="00233F15">
        <w:rPr>
          <w:bCs/>
          <w:i/>
          <w:iCs/>
          <w:color w:val="000000" w:themeColor="text1"/>
        </w:rPr>
        <w:t>∆</w:t>
      </w:r>
      <w:r>
        <w:rPr>
          <w:bCs/>
          <w:iCs/>
          <w:color w:val="000000" w:themeColor="text1"/>
        </w:rPr>
        <w:t xml:space="preserve">, two three-gene </w:t>
      </w:r>
      <w:r w:rsidRPr="00233F15">
        <w:rPr>
          <w:bCs/>
          <w:iCs/>
          <w:color w:val="000000" w:themeColor="text1"/>
        </w:rPr>
        <w:t>negative interaction</w:t>
      </w:r>
      <w:r>
        <w:rPr>
          <w:bCs/>
          <w:iCs/>
          <w:color w:val="000000" w:themeColor="text1"/>
        </w:rPr>
        <w:t>s</w:t>
      </w:r>
      <w:r w:rsidRPr="00233F15">
        <w:rPr>
          <w:bCs/>
          <w:iCs/>
          <w:color w:val="000000" w:themeColor="text1"/>
        </w:rPr>
        <w:t xml:space="preserve"> </w:t>
      </w:r>
      <w:r>
        <w:rPr>
          <w:bCs/>
          <w:iCs/>
          <w:color w:val="000000" w:themeColor="text1"/>
        </w:rPr>
        <w:t xml:space="preserve">(between </w:t>
      </w:r>
      <w:r>
        <w:rPr>
          <w:bCs/>
          <w:i/>
          <w:iCs/>
          <w:color w:val="000000" w:themeColor="text1"/>
        </w:rPr>
        <w:t>snq2∆ pdr5∆</w:t>
      </w:r>
      <w:r w:rsidRPr="00FF3025">
        <w:rPr>
          <w:bCs/>
          <w:iCs/>
          <w:color w:val="000000" w:themeColor="text1"/>
        </w:rPr>
        <w:t xml:space="preserve"> </w:t>
      </w:r>
      <w:r>
        <w:rPr>
          <w:bCs/>
          <w:iCs/>
          <w:color w:val="000000" w:themeColor="text1"/>
        </w:rPr>
        <w:t xml:space="preserve">and each of </w:t>
      </w:r>
      <w:r>
        <w:rPr>
          <w:bCs/>
          <w:i/>
          <w:iCs/>
          <w:color w:val="000000" w:themeColor="text1"/>
        </w:rPr>
        <w:t>ybt1∆</w:t>
      </w:r>
      <w:r>
        <w:rPr>
          <w:bCs/>
          <w:iCs/>
          <w:color w:val="000000" w:themeColor="text1"/>
        </w:rPr>
        <w:t xml:space="preserve"> and </w:t>
      </w:r>
      <w:r>
        <w:rPr>
          <w:bCs/>
          <w:i/>
          <w:iCs/>
          <w:color w:val="000000" w:themeColor="text1"/>
        </w:rPr>
        <w:t>yor1∆</w:t>
      </w:r>
      <w:r>
        <w:rPr>
          <w:bCs/>
          <w:iCs/>
          <w:color w:val="000000" w:themeColor="text1"/>
        </w:rPr>
        <w:t xml:space="preserve">), </w:t>
      </w:r>
      <w:r>
        <w:rPr>
          <w:rFonts w:eastAsiaTheme="minorEastAsia"/>
          <w:bCs/>
          <w:iCs/>
          <w:color w:val="000000" w:themeColor="text1"/>
        </w:rPr>
        <w:t>and a four-gene {</w:t>
      </w:r>
      <w:r w:rsidRPr="00233F15">
        <w:rPr>
          <w:i/>
          <w:color w:val="000000"/>
        </w:rPr>
        <w:t>snq2∆</w:t>
      </w:r>
      <w:r>
        <w:rPr>
          <w:color w:val="000000"/>
        </w:rPr>
        <w:t xml:space="preserve">, </w:t>
      </w:r>
      <w:r w:rsidRPr="00233F15">
        <w:rPr>
          <w:i/>
          <w:color w:val="000000"/>
        </w:rPr>
        <w:t>pdr5∆</w:t>
      </w:r>
      <w:r>
        <w:rPr>
          <w:color w:val="000000"/>
        </w:rPr>
        <w:t xml:space="preserve">, </w:t>
      </w:r>
      <w:r w:rsidRPr="00233F15">
        <w:rPr>
          <w:i/>
          <w:color w:val="000000"/>
        </w:rPr>
        <w:t>ybt1∆</w:t>
      </w:r>
      <w:r>
        <w:rPr>
          <w:color w:val="000000"/>
        </w:rPr>
        <w:t xml:space="preserve">, </w:t>
      </w:r>
      <w:r w:rsidRPr="00233F15">
        <w:rPr>
          <w:i/>
          <w:color w:val="000000"/>
        </w:rPr>
        <w:t>yor1∆</w:t>
      </w:r>
      <w:r>
        <w:rPr>
          <w:color w:val="000000"/>
        </w:rPr>
        <w:t xml:space="preserve">} </w:t>
      </w:r>
      <w:r>
        <w:rPr>
          <w:rFonts w:eastAsiaTheme="minorEastAsia"/>
          <w:bCs/>
          <w:iCs/>
          <w:color w:val="000000" w:themeColor="text1"/>
        </w:rPr>
        <w:t>negative interaction (reflecting the fact that the quadruple mutant is more sensitive than would be expected given the observed resistance of any of the three-deletion subset genotypes</w:t>
      </w:r>
      <w:r>
        <w:rPr>
          <w:bCs/>
          <w:iCs/>
          <w:color w:val="000000" w:themeColor="text1"/>
        </w:rPr>
        <w:t>; Figure 3C</w:t>
      </w:r>
      <w:r w:rsidRPr="00233F15">
        <w:rPr>
          <w:bCs/>
          <w:iCs/>
          <w:color w:val="000000" w:themeColor="text1"/>
        </w:rPr>
        <w:t xml:space="preserve">, Data </w:t>
      </w:r>
      <w:r>
        <w:rPr>
          <w:bCs/>
          <w:iCs/>
          <w:color w:val="000000" w:themeColor="text1"/>
        </w:rPr>
        <w:t>S6</w:t>
      </w:r>
      <w:r w:rsidRPr="00233F15">
        <w:rPr>
          <w:bCs/>
          <w:iCs/>
          <w:color w:val="000000" w:themeColor="text1"/>
        </w:rPr>
        <w:t xml:space="preserve">).  </w:t>
      </w:r>
      <w:r>
        <w:rPr>
          <w:bCs/>
          <w:iCs/>
          <w:color w:val="000000" w:themeColor="text1"/>
        </w:rPr>
        <w:t>Together, these complex negative genetic interaction patterns suggest that the four</w:t>
      </w:r>
      <w:r w:rsidRPr="00233F15">
        <w:rPr>
          <w:bCs/>
          <w:iCs/>
          <w:color w:val="000000" w:themeColor="text1"/>
        </w:rPr>
        <w:t xml:space="preserve"> genes </w:t>
      </w:r>
      <w:r>
        <w:rPr>
          <w:bCs/>
          <w:iCs/>
          <w:color w:val="000000" w:themeColor="text1"/>
        </w:rPr>
        <w:t xml:space="preserve">enable </w:t>
      </w:r>
      <w:r w:rsidRPr="00233F15">
        <w:rPr>
          <w:bCs/>
          <w:iCs/>
          <w:color w:val="000000" w:themeColor="text1"/>
        </w:rPr>
        <w:t>mitoxantrone efflux in parallel</w:t>
      </w:r>
      <w:r>
        <w:rPr>
          <w:bCs/>
          <w:iCs/>
          <w:color w:val="000000" w:themeColor="text1"/>
        </w:rPr>
        <w:t xml:space="preserve">. </w:t>
      </w:r>
      <w:r w:rsidRPr="00233F15">
        <w:rPr>
          <w:bCs/>
          <w:iCs/>
          <w:color w:val="000000" w:themeColor="text1"/>
        </w:rPr>
        <w:t xml:space="preserve">A similar ‘parallel </w:t>
      </w:r>
      <w:r>
        <w:rPr>
          <w:bCs/>
          <w:iCs/>
          <w:color w:val="000000" w:themeColor="text1"/>
        </w:rPr>
        <w:t>action</w:t>
      </w:r>
      <w:r w:rsidRPr="00233F15">
        <w:rPr>
          <w:bCs/>
          <w:iCs/>
          <w:color w:val="000000" w:themeColor="text1"/>
        </w:rPr>
        <w:t xml:space="preserve">’ </w:t>
      </w:r>
      <w:r w:rsidRPr="00D853DD">
        <w:rPr>
          <w:bCs/>
          <w:iCs/>
          <w:color w:val="000000" w:themeColor="text1"/>
        </w:rPr>
        <w:t>genetic interaction pattern was observed for {</w:t>
      </w:r>
      <w:r w:rsidRPr="00D853DD">
        <w:rPr>
          <w:bCs/>
          <w:i/>
          <w:iCs/>
          <w:color w:val="000000" w:themeColor="text1"/>
        </w:rPr>
        <w:t>pdr5∆</w:t>
      </w:r>
      <w:r w:rsidRPr="00D853DD">
        <w:rPr>
          <w:bCs/>
          <w:iCs/>
          <w:color w:val="000000" w:themeColor="text1"/>
        </w:rPr>
        <w:t xml:space="preserve">, </w:t>
      </w:r>
      <w:r w:rsidRPr="00D853DD">
        <w:rPr>
          <w:bCs/>
          <w:i/>
          <w:iCs/>
          <w:color w:val="000000" w:themeColor="text1"/>
        </w:rPr>
        <w:t>snq2∆</w:t>
      </w:r>
      <w:r w:rsidRPr="00D853DD">
        <w:rPr>
          <w:bCs/>
          <w:iCs/>
          <w:color w:val="000000" w:themeColor="text1"/>
        </w:rPr>
        <w:t xml:space="preserve">, </w:t>
      </w:r>
      <w:r w:rsidRPr="00D853DD">
        <w:rPr>
          <w:bCs/>
          <w:i/>
          <w:iCs/>
          <w:color w:val="000000" w:themeColor="text1"/>
        </w:rPr>
        <w:t>yor1∆</w:t>
      </w:r>
      <w:r w:rsidRPr="00D853DD">
        <w:rPr>
          <w:bCs/>
          <w:iCs/>
          <w:color w:val="000000" w:themeColor="text1"/>
        </w:rPr>
        <w:t>}</w:t>
      </w:r>
      <w:r w:rsidRPr="00D853DD">
        <w:rPr>
          <w:bCs/>
          <w:i/>
          <w:iCs/>
          <w:color w:val="000000" w:themeColor="text1"/>
        </w:rPr>
        <w:t xml:space="preserve"> </w:t>
      </w:r>
      <w:r w:rsidRPr="00D853DD">
        <w:rPr>
          <w:bCs/>
          <w:iCs/>
          <w:color w:val="000000" w:themeColor="text1"/>
        </w:rPr>
        <w:t>in cisplatin (</w:t>
      </w:r>
      <w:r>
        <w:rPr>
          <w:bCs/>
          <w:iCs/>
          <w:color w:val="000000" w:themeColor="text1"/>
        </w:rPr>
        <w:t xml:space="preserve">Figure </w:t>
      </w:r>
      <w:r w:rsidRPr="00D853DD">
        <w:rPr>
          <w:bCs/>
          <w:iCs/>
          <w:color w:val="000000" w:themeColor="text1"/>
        </w:rPr>
        <w:t>3C, Data S6).</w:t>
      </w:r>
    </w:p>
    <w:p w14:paraId="3D599EED" w14:textId="77777777" w:rsidR="00DB0ED8" w:rsidRDefault="00DB0ED8" w:rsidP="00DB0ED8">
      <w:pPr>
        <w:jc w:val="both"/>
        <w:rPr>
          <w:b/>
          <w:bCs/>
          <w:iCs/>
          <w:color w:val="000000" w:themeColor="text1"/>
        </w:rPr>
      </w:pPr>
      <w:r>
        <w:rPr>
          <w:b/>
          <w:bCs/>
          <w:iCs/>
          <w:color w:val="000000" w:themeColor="text1"/>
        </w:rPr>
        <w:t>Objectively modeling the ABC transporter system</w:t>
      </w:r>
    </w:p>
    <w:p w14:paraId="3232C237" w14:textId="77777777" w:rsidR="00DB0ED8" w:rsidRDefault="00DB0ED8" w:rsidP="00DB0ED8">
      <w:pPr>
        <w:jc w:val="both"/>
        <w:rPr>
          <w:bCs/>
          <w:iCs/>
          <w:color w:val="000000" w:themeColor="text1"/>
        </w:rPr>
      </w:pPr>
      <w:r>
        <w:rPr>
          <w:bCs/>
          <w:iCs/>
          <w:color w:val="000000" w:themeColor="text1"/>
        </w:rPr>
        <w:t xml:space="preserve">The generalized linear models that were trained for each drug resistance phenotype do achieve the important goal of capturing a complex genotype-phenotype relationship, while also describing single-gene effects and genetic interactions.  However, these models do not efficiently convey useful intuition about the system.  </w:t>
      </w:r>
      <w:commentRangeStart w:id="74"/>
      <w:r>
        <w:rPr>
          <w:bCs/>
          <w:iCs/>
          <w:color w:val="000000" w:themeColor="text1"/>
        </w:rPr>
        <w:t xml:space="preserve">Above, we manually reasoned that the observation of negative </w:t>
      </w:r>
      <w:r>
        <w:rPr>
          <w:bCs/>
          <w:iCs/>
          <w:color w:val="000000" w:themeColor="text1"/>
        </w:rPr>
        <w:lastRenderedPageBreak/>
        <w:t xml:space="preserve">genetic interactions amongst a set of transporter genes suggests that each transporter is independently capable of drug efflux.  </w:t>
      </w:r>
      <w:commentRangeEnd w:id="74"/>
      <w:r w:rsidR="00873FF0">
        <w:rPr>
          <w:rStyle w:val="CommentReference"/>
          <w:rFonts w:asciiTheme="minorHAnsi" w:hAnsiTheme="minorHAnsi" w:cstheme="minorBidi"/>
        </w:rPr>
        <w:commentReference w:id="74"/>
      </w:r>
      <w:r>
        <w:rPr>
          <w:bCs/>
          <w:iCs/>
          <w:color w:val="000000" w:themeColor="text1"/>
        </w:rPr>
        <w:t xml:space="preserve">Similarly, the manual application of classical epistasis analysis might lead us to conclude that the presence of one transporter can activate or repress another (either directly or indirectly).  However, manually derived intuition from a complex system is laborious, error-prone, and potentially subjective. To more systematically derive intuitive models of the system from complex genotype-phenotype relationships, we developed a neural network model.  </w:t>
      </w:r>
    </w:p>
    <w:p w14:paraId="605182D5" w14:textId="77777777" w:rsidR="00DB0ED8" w:rsidRDefault="00DB0ED8" w:rsidP="00DB0ED8">
      <w:pPr>
        <w:jc w:val="both"/>
        <w:rPr>
          <w:bCs/>
          <w:iCs/>
          <w:color w:val="000000" w:themeColor="text1"/>
        </w:rPr>
      </w:pPr>
    </w:p>
    <w:p w14:paraId="321510D4" w14:textId="29D6FBC4" w:rsidR="00DB0ED8" w:rsidRDefault="00DB0ED8" w:rsidP="00DB0ED8">
      <w:pPr>
        <w:jc w:val="both"/>
        <w:rPr>
          <w:bCs/>
          <w:iCs/>
          <w:color w:val="000000" w:themeColor="text1"/>
        </w:rPr>
      </w:pPr>
      <w:r>
        <w:rPr>
          <w:bCs/>
          <w:iCs/>
          <w:color w:val="000000" w:themeColor="text1"/>
        </w:rPr>
        <w:t>We structured a neural network model (Methods, Figure 4A) to have three layers: 1) an input layer encoding the binary genotype (</w:t>
      </w:r>
      <w:r w:rsidRPr="001D524E">
        <w:rPr>
          <w:b/>
          <w:bCs/>
          <w:i/>
          <w:iCs/>
          <w:color w:val="000000" w:themeColor="text1"/>
        </w:rPr>
        <w:t>G</w:t>
      </w:r>
      <w:r>
        <w:rPr>
          <w:bCs/>
          <w:iCs/>
          <w:color w:val="000000" w:themeColor="text1"/>
        </w:rPr>
        <w:t>) for each of the 16 targeted transporters; 2) a middle ‘hidden’ layer with values (</w:t>
      </w:r>
      <w:r w:rsidRPr="001D524E">
        <w:rPr>
          <w:b/>
          <w:bCs/>
          <w:i/>
          <w:iCs/>
          <w:color w:val="000000" w:themeColor="text1"/>
        </w:rPr>
        <w:t>A</w:t>
      </w:r>
      <w:r w:rsidR="001C1DFB" w:rsidRPr="00C4261A">
        <w:rPr>
          <w:bCs/>
          <w:iCs/>
          <w:color w:val="000000" w:themeColor="text1"/>
        </w:rPr>
        <w:t xml:space="preserve">; </w:t>
      </w:r>
      <w:r w:rsidR="001C1DFB">
        <w:rPr>
          <w:bCs/>
          <w:iCs/>
          <w:color w:val="000000" w:themeColor="text1"/>
        </w:rPr>
        <w:t>ranging from 0 to 1</w:t>
      </w:r>
      <w:r>
        <w:rPr>
          <w:bCs/>
          <w:i/>
          <w:iCs/>
          <w:color w:val="000000" w:themeColor="text1"/>
        </w:rPr>
        <w:t xml:space="preserve">) </w:t>
      </w:r>
      <w:r>
        <w:rPr>
          <w:bCs/>
          <w:iCs/>
          <w:color w:val="000000" w:themeColor="text1"/>
        </w:rPr>
        <w:t>that estimate the activity of each of the 16 transporters; and 3) an output layer that quantitatively describes resistance (</w:t>
      </w:r>
      <w:r w:rsidRPr="001D524E">
        <w:rPr>
          <w:b/>
          <w:bCs/>
          <w:i/>
          <w:iCs/>
          <w:color w:val="000000" w:themeColor="text1"/>
        </w:rPr>
        <w:t>R</w:t>
      </w:r>
      <w:r w:rsidR="001C1DFB" w:rsidRPr="00A430D3">
        <w:rPr>
          <w:bCs/>
          <w:iCs/>
          <w:color w:val="000000" w:themeColor="text1"/>
        </w:rPr>
        <w:t xml:space="preserve">; </w:t>
      </w:r>
      <w:r w:rsidR="001C1DFB">
        <w:rPr>
          <w:bCs/>
          <w:iCs/>
          <w:color w:val="000000" w:themeColor="text1"/>
        </w:rPr>
        <w:t>ranging from 0 to 1</w:t>
      </w:r>
      <w:r>
        <w:rPr>
          <w:bCs/>
          <w:iCs/>
          <w:color w:val="000000" w:themeColor="text1"/>
        </w:rPr>
        <w:t>) to each of 16 drugs.  To represent pairwise regulatory influence relationships between transporters, the links between genotype and activity layers have (initially unknown) weights (</w:t>
      </w:r>
      <w:r>
        <w:rPr>
          <w:b/>
          <w:bCs/>
          <w:i/>
          <w:iCs/>
          <w:color w:val="000000" w:themeColor="text1"/>
        </w:rPr>
        <w:t>I</w:t>
      </w:r>
      <w:r>
        <w:rPr>
          <w:bCs/>
          <w:iCs/>
          <w:color w:val="000000" w:themeColor="text1"/>
        </w:rPr>
        <w:t xml:space="preserve">), with positive weights where gene presence increases activity and negative weights where gene presence decreases activity. The links between activity and resistance layers have (also initially unknown) </w:t>
      </w:r>
      <w:r w:rsidR="001C1DFB">
        <w:rPr>
          <w:bCs/>
          <w:iCs/>
          <w:color w:val="000000" w:themeColor="text1"/>
        </w:rPr>
        <w:t xml:space="preserve">non-negative </w:t>
      </w:r>
      <w:r>
        <w:rPr>
          <w:bCs/>
          <w:iCs/>
          <w:color w:val="000000" w:themeColor="text1"/>
        </w:rPr>
        <w:t>weights (</w:t>
      </w:r>
      <w:commentRangeStart w:id="75"/>
      <w:commentRangeStart w:id="76"/>
      <w:r w:rsidRPr="001D524E">
        <w:rPr>
          <w:b/>
          <w:bCs/>
          <w:i/>
          <w:iCs/>
          <w:color w:val="000000" w:themeColor="text1"/>
        </w:rPr>
        <w:t>E</w:t>
      </w:r>
      <w:commentRangeEnd w:id="75"/>
      <w:r>
        <w:rPr>
          <w:rStyle w:val="CommentReference"/>
          <w:rFonts w:asciiTheme="minorHAnsi" w:hAnsiTheme="minorHAnsi" w:cstheme="minorBidi"/>
        </w:rPr>
        <w:commentReference w:id="75"/>
      </w:r>
      <w:commentRangeEnd w:id="76"/>
      <w:r>
        <w:rPr>
          <w:rStyle w:val="CommentReference"/>
          <w:rFonts w:asciiTheme="minorHAnsi" w:hAnsiTheme="minorHAnsi" w:cstheme="minorBidi"/>
        </w:rPr>
        <w:commentReference w:id="76"/>
      </w:r>
      <w:r>
        <w:rPr>
          <w:bCs/>
          <w:iCs/>
          <w:color w:val="000000" w:themeColor="text1"/>
        </w:rPr>
        <w:t xml:space="preserve">) that capture the extent to which each transporter can catalyze the efflux (or otherwise reduce the intracellular activity) of each drug. Using our complete set of drug resistance phenotypes for each genotype as training data, we learned the network weights using back-propagation with stochastic gradient descent (Methods).  The cost function that was used to optimize network weights contained a penalty which acts to limit the number of non-zero weights, and has the effect of favoring more parsimonious models (Methods, Figure S8A-B). </w:t>
      </w:r>
      <w:commentRangeStart w:id="77"/>
      <w:commentRangeStart w:id="78"/>
      <w:r>
        <w:rPr>
          <w:bCs/>
          <w:iCs/>
          <w:color w:val="000000" w:themeColor="text1"/>
        </w:rPr>
        <w:t xml:space="preserve">After the learning procedure, parsimonious models were further favored by setting non-zero weights to zero if they did not consistently depart from zero between repeated runs with different initial parameter settings, or if doing so did not cause a significant difference </w:t>
      </w:r>
      <w:r w:rsidRPr="00883630">
        <w:rPr>
          <w:bCs/>
          <w:iCs/>
          <w:color w:val="000000" w:themeColor="text1"/>
        </w:rPr>
        <w:t>in model predictions</w:t>
      </w:r>
      <w:commentRangeEnd w:id="77"/>
      <w:r>
        <w:rPr>
          <w:rStyle w:val="CommentReference"/>
          <w:rFonts w:asciiTheme="minorHAnsi" w:hAnsiTheme="minorHAnsi" w:cstheme="minorBidi"/>
        </w:rPr>
        <w:commentReference w:id="77"/>
      </w:r>
      <w:commentRangeEnd w:id="78"/>
      <w:r>
        <w:rPr>
          <w:rStyle w:val="CommentReference"/>
          <w:rFonts w:asciiTheme="minorHAnsi" w:hAnsiTheme="minorHAnsi" w:cstheme="minorBidi"/>
        </w:rPr>
        <w:commentReference w:id="78"/>
      </w:r>
      <w:r w:rsidRPr="00883630">
        <w:rPr>
          <w:bCs/>
          <w:iCs/>
          <w:color w:val="000000" w:themeColor="text1"/>
        </w:rPr>
        <w:t xml:space="preserve"> (Methods).  </w:t>
      </w:r>
      <w:r>
        <w:rPr>
          <w:bCs/>
          <w:iCs/>
          <w:color w:val="000000" w:themeColor="text1"/>
        </w:rPr>
        <w:t xml:space="preserve">Training this model on an input dataset of 97,392 training examples (6,087 unique genotypes </w:t>
      </w:r>
      <w:r w:rsidRPr="007E73B4">
        <w:rPr>
          <w:bCs/>
          <w:iCs/>
          <w:color w:val="000000" w:themeColor="text1"/>
        </w:rPr>
        <w:t>×</w:t>
      </w:r>
      <w:r w:rsidRPr="008E0AAD">
        <w:rPr>
          <w:bCs/>
          <w:iCs/>
          <w:color w:val="000000" w:themeColor="text1"/>
        </w:rPr>
        <w:t xml:space="preserve"> </w:t>
      </w:r>
      <w:r w:rsidRPr="007E73B4">
        <w:rPr>
          <w:bCs/>
          <w:iCs/>
          <w:color w:val="000000" w:themeColor="text1"/>
        </w:rPr>
        <w:t>16 drugs)</w:t>
      </w:r>
      <w:r>
        <w:rPr>
          <w:bCs/>
          <w:iCs/>
          <w:color w:val="000000" w:themeColor="text1"/>
        </w:rPr>
        <w:t xml:space="preserve">, we learned an interpretable neural network with only </w:t>
      </w:r>
      <w:r>
        <w:rPr>
          <w:bCs/>
          <w:iCs/>
          <w:color w:val="000000" w:themeColor="text1"/>
          <w:highlight w:val="yellow"/>
        </w:rPr>
        <w:t>73</w:t>
      </w:r>
      <w:r>
        <w:rPr>
          <w:bCs/>
          <w:iCs/>
          <w:color w:val="000000" w:themeColor="text1"/>
        </w:rPr>
        <w:t xml:space="preserve"> non-zero fitted parameters (6 </w:t>
      </w:r>
      <w:r w:rsidRPr="001C1222">
        <w:rPr>
          <w:bCs/>
          <w:i/>
          <w:iCs/>
          <w:color w:val="000000" w:themeColor="text1"/>
        </w:rPr>
        <w:t>I</w:t>
      </w:r>
      <w:r>
        <w:rPr>
          <w:b/>
          <w:bCs/>
          <w:i/>
          <w:iCs/>
          <w:color w:val="000000" w:themeColor="text1"/>
        </w:rPr>
        <w:t xml:space="preserve"> </w:t>
      </w:r>
      <w:proofErr w:type="gramStart"/>
      <w:r>
        <w:rPr>
          <w:bCs/>
          <w:iCs/>
          <w:color w:val="000000" w:themeColor="text1"/>
        </w:rPr>
        <w:t>weights</w:t>
      </w:r>
      <w:proofErr w:type="gramEnd"/>
      <w:r>
        <w:rPr>
          <w:bCs/>
          <w:iCs/>
          <w:color w:val="000000" w:themeColor="text1"/>
        </w:rPr>
        <w:t xml:space="preserve">, 51 </w:t>
      </w:r>
      <w:r w:rsidRPr="00B47AF3">
        <w:rPr>
          <w:bCs/>
          <w:i/>
          <w:iCs/>
          <w:color w:val="000000" w:themeColor="text1"/>
        </w:rPr>
        <w:t>E</w:t>
      </w:r>
      <w:r>
        <w:rPr>
          <w:bCs/>
          <w:iCs/>
          <w:color w:val="000000" w:themeColor="text1"/>
        </w:rPr>
        <w:t xml:space="preserve"> weights, and </w:t>
      </w:r>
      <w:r w:rsidRPr="00B47AF3">
        <w:rPr>
          <w:bCs/>
          <w:iCs/>
          <w:color w:val="000000" w:themeColor="text1"/>
        </w:rPr>
        <w:t>16</w:t>
      </w:r>
      <w:r w:rsidRPr="007177EA">
        <w:rPr>
          <w:bCs/>
          <w:iCs/>
          <w:color w:val="000000" w:themeColor="text1"/>
        </w:rPr>
        <w:t xml:space="preserve"> </w:t>
      </w:r>
      <w:r w:rsidRPr="001C1222">
        <w:rPr>
          <w:bCs/>
          <w:i/>
          <w:iCs/>
          <w:color w:val="000000" w:themeColor="text1"/>
        </w:rPr>
        <w:t>E</w:t>
      </w:r>
      <w:r>
        <w:rPr>
          <w:b/>
          <w:bCs/>
          <w:i/>
          <w:iCs/>
          <w:color w:val="000000" w:themeColor="text1"/>
        </w:rPr>
        <w:t xml:space="preserve"> </w:t>
      </w:r>
      <w:r>
        <w:rPr>
          <w:bCs/>
          <w:iCs/>
          <w:color w:val="000000" w:themeColor="text1"/>
        </w:rPr>
        <w:t>bias terms).</w:t>
      </w:r>
    </w:p>
    <w:p w14:paraId="43BD71E3" w14:textId="125654E6" w:rsidR="00461C55" w:rsidRDefault="00461C55" w:rsidP="00255189">
      <w:pPr>
        <w:jc w:val="both"/>
        <w:rPr>
          <w:bCs/>
          <w:iCs/>
          <w:color w:val="000000" w:themeColor="text1"/>
        </w:rPr>
      </w:pPr>
    </w:p>
    <w:p w14:paraId="7AA01A60" w14:textId="7BC460F8" w:rsidR="00E270DE" w:rsidRDefault="008A5242" w:rsidP="00E270DE">
      <w:pPr>
        <w:jc w:val="both"/>
        <w:rPr>
          <w:bCs/>
          <w:iCs/>
          <w:color w:val="000000" w:themeColor="text1"/>
        </w:rPr>
      </w:pPr>
      <w:r>
        <w:rPr>
          <w:bCs/>
          <w:iCs/>
          <w:color w:val="000000" w:themeColor="text1"/>
        </w:rPr>
        <w:t>Despite its relatively parsim</w:t>
      </w:r>
      <w:r w:rsidR="007E73B4">
        <w:rPr>
          <w:bCs/>
          <w:iCs/>
          <w:color w:val="000000" w:themeColor="text1"/>
        </w:rPr>
        <w:t xml:space="preserve">onious nature, the resulting </w:t>
      </w:r>
      <w:r>
        <w:rPr>
          <w:bCs/>
          <w:iCs/>
          <w:color w:val="000000" w:themeColor="text1"/>
        </w:rPr>
        <w:t xml:space="preserve">neural network model largely </w:t>
      </w:r>
      <w:r w:rsidR="007E73B4">
        <w:rPr>
          <w:bCs/>
          <w:iCs/>
          <w:color w:val="000000" w:themeColor="text1"/>
        </w:rPr>
        <w:t xml:space="preserve">recapitulated the input data </w:t>
      </w:r>
      <w:r w:rsidR="00A819D2">
        <w:rPr>
          <w:bCs/>
          <w:iCs/>
          <w:color w:val="000000" w:themeColor="text1"/>
        </w:rPr>
        <w:t>(</w:t>
      </w:r>
      <w:r w:rsidR="00A819D2" w:rsidRPr="00FF3025">
        <w:rPr>
          <w:bCs/>
          <w:i/>
          <w:iCs/>
          <w:color w:val="000000" w:themeColor="text1"/>
        </w:rPr>
        <w:t>r</w:t>
      </w:r>
      <w:r w:rsidR="00A819D2">
        <w:rPr>
          <w:bCs/>
          <w:iCs/>
          <w:color w:val="000000" w:themeColor="text1"/>
        </w:rPr>
        <w:t xml:space="preserve"> = 0.96, </w:t>
      </w:r>
      <w:r w:rsidR="004452EF">
        <w:rPr>
          <w:bCs/>
          <w:iCs/>
          <w:color w:val="000000" w:themeColor="text1"/>
        </w:rPr>
        <w:t xml:space="preserve">Figure </w:t>
      </w:r>
      <w:r w:rsidR="00A819D2">
        <w:rPr>
          <w:bCs/>
          <w:iCs/>
          <w:color w:val="000000" w:themeColor="text1"/>
        </w:rPr>
        <w:t xml:space="preserve">4C).  </w:t>
      </w:r>
      <w:r w:rsidR="00964D7B">
        <w:rPr>
          <w:bCs/>
          <w:iCs/>
          <w:color w:val="000000" w:themeColor="text1"/>
        </w:rPr>
        <w:t>However, because over</w:t>
      </w:r>
      <w:r w:rsidR="0076775C">
        <w:rPr>
          <w:bCs/>
          <w:iCs/>
          <w:color w:val="000000" w:themeColor="text1"/>
        </w:rPr>
        <w:t xml:space="preserve">-fitted models </w:t>
      </w:r>
      <w:r w:rsidR="00B276FC">
        <w:rPr>
          <w:bCs/>
          <w:iCs/>
          <w:color w:val="000000" w:themeColor="text1"/>
        </w:rPr>
        <w:t xml:space="preserve">may exaggerate </w:t>
      </w:r>
      <w:r w:rsidR="0076775C">
        <w:rPr>
          <w:bCs/>
          <w:iCs/>
          <w:color w:val="000000" w:themeColor="text1"/>
        </w:rPr>
        <w:t xml:space="preserve">performance </w:t>
      </w:r>
      <w:r w:rsidR="00B276FC">
        <w:rPr>
          <w:bCs/>
          <w:iCs/>
          <w:color w:val="000000" w:themeColor="text1"/>
        </w:rPr>
        <w:t xml:space="preserve">when tested using data that was also </w:t>
      </w:r>
      <w:r w:rsidR="0076775C">
        <w:rPr>
          <w:bCs/>
          <w:iCs/>
          <w:color w:val="000000" w:themeColor="text1"/>
        </w:rPr>
        <w:t>used in training</w:t>
      </w:r>
      <w:commentRangeStart w:id="79"/>
      <w:commentRangeStart w:id="80"/>
      <w:r w:rsidR="00E270DE" w:rsidRPr="00883630">
        <w:rPr>
          <w:bCs/>
          <w:iCs/>
          <w:color w:val="000000" w:themeColor="text1"/>
        </w:rPr>
        <w:t xml:space="preserve">, we also </w:t>
      </w:r>
      <w:r w:rsidR="00964D7B">
        <w:rPr>
          <w:bCs/>
          <w:iCs/>
          <w:color w:val="000000" w:themeColor="text1"/>
        </w:rPr>
        <w:t xml:space="preserve">generated the </w:t>
      </w:r>
      <w:r w:rsidR="00E270DE" w:rsidRPr="00883630">
        <w:rPr>
          <w:bCs/>
          <w:iCs/>
          <w:color w:val="000000" w:themeColor="text1"/>
        </w:rPr>
        <w:t>model on data from one mating type and test</w:t>
      </w:r>
      <w:r w:rsidR="00964D7B">
        <w:rPr>
          <w:bCs/>
          <w:iCs/>
          <w:color w:val="000000" w:themeColor="text1"/>
        </w:rPr>
        <w:t>ed</w:t>
      </w:r>
      <w:r w:rsidR="00E270DE" w:rsidRPr="00883630">
        <w:rPr>
          <w:bCs/>
          <w:iCs/>
          <w:color w:val="000000" w:themeColor="text1"/>
        </w:rPr>
        <w:t xml:space="preserve"> it on the other.</w:t>
      </w:r>
      <w:commentRangeEnd w:id="79"/>
      <w:r w:rsidR="00E270DE">
        <w:rPr>
          <w:rStyle w:val="CommentReference"/>
          <w:rFonts w:asciiTheme="minorHAnsi" w:hAnsiTheme="minorHAnsi" w:cstheme="minorBidi"/>
        </w:rPr>
        <w:commentReference w:id="79"/>
      </w:r>
      <w:commentRangeEnd w:id="80"/>
      <w:r w:rsidR="00E270DE">
        <w:rPr>
          <w:rStyle w:val="CommentReference"/>
          <w:rFonts w:asciiTheme="minorHAnsi" w:hAnsiTheme="minorHAnsi" w:cstheme="minorBidi"/>
        </w:rPr>
        <w:commentReference w:id="80"/>
      </w:r>
      <w:r w:rsidR="00E270DE" w:rsidRPr="00883630">
        <w:rPr>
          <w:bCs/>
          <w:iCs/>
          <w:color w:val="000000" w:themeColor="text1"/>
        </w:rPr>
        <w:t xml:space="preserve"> </w:t>
      </w:r>
      <w:r w:rsidR="00F16D5C">
        <w:rPr>
          <w:bCs/>
          <w:iCs/>
          <w:color w:val="000000" w:themeColor="text1"/>
        </w:rPr>
        <w:t>To further ensure independence of these</w:t>
      </w:r>
      <w:r w:rsidR="007177EA">
        <w:rPr>
          <w:bCs/>
          <w:iCs/>
          <w:color w:val="000000" w:themeColor="text1"/>
        </w:rPr>
        <w:t xml:space="preserve"> </w:t>
      </w:r>
      <w:r w:rsidR="007177EA" w:rsidRPr="00883630">
        <w:rPr>
          <w:bCs/>
          <w:iCs/>
          <w:color w:val="000000" w:themeColor="text1"/>
        </w:rPr>
        <w:t>biological replicate</w:t>
      </w:r>
      <w:r w:rsidR="00F16D5C">
        <w:rPr>
          <w:bCs/>
          <w:iCs/>
          <w:color w:val="000000" w:themeColor="text1"/>
        </w:rPr>
        <w:t xml:space="preserve"> datasets, we removed all strains with shared genotypes between the two pools before training.  </w:t>
      </w:r>
      <w:r w:rsidR="0076775C">
        <w:rPr>
          <w:bCs/>
          <w:iCs/>
          <w:color w:val="000000" w:themeColor="text1"/>
        </w:rPr>
        <w:t xml:space="preserve">We found similar performance when the model was tested with data that had not been used in training </w:t>
      </w:r>
      <w:r w:rsidR="00E01D4F">
        <w:rPr>
          <w:bCs/>
          <w:iCs/>
          <w:color w:val="000000" w:themeColor="text1"/>
        </w:rPr>
        <w:t>(</w:t>
      </w:r>
      <w:r w:rsidR="00E01D4F">
        <w:rPr>
          <w:bCs/>
          <w:i/>
          <w:iCs/>
          <w:color w:val="000000" w:themeColor="text1"/>
        </w:rPr>
        <w:t xml:space="preserve">r </w:t>
      </w:r>
      <w:r w:rsidR="00E01D4F">
        <w:rPr>
          <w:bCs/>
          <w:iCs/>
          <w:color w:val="000000" w:themeColor="text1"/>
        </w:rPr>
        <w:t>= 0.95</w:t>
      </w:r>
      <w:r w:rsidR="0093380E">
        <w:rPr>
          <w:bCs/>
          <w:iCs/>
          <w:color w:val="000000" w:themeColor="text1"/>
        </w:rPr>
        <w:t xml:space="preserve"> and </w:t>
      </w:r>
      <w:r w:rsidR="0093380E">
        <w:rPr>
          <w:bCs/>
          <w:i/>
          <w:iCs/>
          <w:color w:val="000000" w:themeColor="text1"/>
        </w:rPr>
        <w:t xml:space="preserve">r </w:t>
      </w:r>
      <w:r w:rsidR="0093380E">
        <w:rPr>
          <w:bCs/>
          <w:iCs/>
          <w:color w:val="000000" w:themeColor="text1"/>
        </w:rPr>
        <w:t>= 0.96</w:t>
      </w:r>
      <w:r w:rsidR="003D25C6">
        <w:rPr>
          <w:bCs/>
          <w:iCs/>
          <w:color w:val="000000" w:themeColor="text1"/>
        </w:rPr>
        <w:t xml:space="preserve"> </w:t>
      </w:r>
      <w:r w:rsidR="0076775C">
        <w:rPr>
          <w:bCs/>
          <w:iCs/>
          <w:color w:val="000000" w:themeColor="text1"/>
        </w:rPr>
        <w:t xml:space="preserve">when </w:t>
      </w:r>
      <w:r w:rsidR="007E73B4">
        <w:rPr>
          <w:bCs/>
          <w:iCs/>
          <w:color w:val="000000" w:themeColor="text1"/>
        </w:rPr>
        <w:t xml:space="preserve">using </w:t>
      </w:r>
      <w:r w:rsidR="00103D7E">
        <w:rPr>
          <w:bCs/>
          <w:iCs/>
          <w:color w:val="000000" w:themeColor="text1"/>
        </w:rPr>
        <w:t xml:space="preserve">either </w:t>
      </w:r>
      <w:r w:rsidR="007E73B4">
        <w:rPr>
          <w:bCs/>
          <w:iCs/>
          <w:color w:val="000000" w:themeColor="text1"/>
        </w:rPr>
        <w:t xml:space="preserve">mating type </w:t>
      </w:r>
      <w:r w:rsidR="00103D7E" w:rsidRPr="00F332B9">
        <w:rPr>
          <w:b/>
          <w:bCs/>
          <w:iCs/>
          <w:color w:val="000000" w:themeColor="text1"/>
        </w:rPr>
        <w:t>a</w:t>
      </w:r>
      <w:r w:rsidR="00103D7E">
        <w:rPr>
          <w:bCs/>
          <w:iCs/>
          <w:color w:val="000000" w:themeColor="text1"/>
        </w:rPr>
        <w:t xml:space="preserve"> or </w:t>
      </w:r>
      <w:r w:rsidR="00103D7E" w:rsidRPr="00F332B9">
        <w:rPr>
          <w:b/>
          <w:bCs/>
          <w:iCs/>
          <w:color w:val="000000" w:themeColor="text1"/>
        </w:rPr>
        <w:t>α</w:t>
      </w:r>
      <w:r w:rsidR="00103D7E">
        <w:rPr>
          <w:bCs/>
          <w:iCs/>
          <w:color w:val="000000" w:themeColor="text1"/>
        </w:rPr>
        <w:t xml:space="preserve"> </w:t>
      </w:r>
      <w:r w:rsidR="007E73B4">
        <w:rPr>
          <w:bCs/>
          <w:iCs/>
          <w:color w:val="000000" w:themeColor="text1"/>
        </w:rPr>
        <w:t>as training</w:t>
      </w:r>
      <w:r w:rsidR="00E01D4F">
        <w:rPr>
          <w:bCs/>
          <w:iCs/>
          <w:color w:val="000000" w:themeColor="text1"/>
        </w:rPr>
        <w:t xml:space="preserve">, </w:t>
      </w:r>
      <w:r w:rsidR="0093380E">
        <w:rPr>
          <w:bCs/>
          <w:iCs/>
          <w:color w:val="000000" w:themeColor="text1"/>
        </w:rPr>
        <w:t>respectively [</w:t>
      </w:r>
      <w:r w:rsidR="004452EF">
        <w:rPr>
          <w:bCs/>
          <w:iCs/>
          <w:color w:val="000000" w:themeColor="text1"/>
        </w:rPr>
        <w:t xml:space="preserve">Figure </w:t>
      </w:r>
      <w:r w:rsidR="00AB1BCE">
        <w:rPr>
          <w:bCs/>
          <w:iCs/>
          <w:color w:val="000000" w:themeColor="text1"/>
        </w:rPr>
        <w:t>S8</w:t>
      </w:r>
      <w:r w:rsidR="00534DEF">
        <w:rPr>
          <w:bCs/>
          <w:iCs/>
          <w:color w:val="000000" w:themeColor="text1"/>
        </w:rPr>
        <w:t>C</w:t>
      </w:r>
      <w:r w:rsidR="0093380E">
        <w:rPr>
          <w:bCs/>
          <w:iCs/>
          <w:color w:val="000000" w:themeColor="text1"/>
        </w:rPr>
        <w:t>]</w:t>
      </w:r>
      <w:r w:rsidR="00E01D4F">
        <w:rPr>
          <w:bCs/>
          <w:iCs/>
          <w:color w:val="000000" w:themeColor="text1"/>
        </w:rPr>
        <w:t>)</w:t>
      </w:r>
      <w:r w:rsidR="0076775C">
        <w:rPr>
          <w:bCs/>
          <w:iCs/>
          <w:color w:val="000000" w:themeColor="text1"/>
        </w:rPr>
        <w:t xml:space="preserve">.  </w:t>
      </w:r>
      <w:commentRangeStart w:id="81"/>
      <w:commentRangeStart w:id="82"/>
      <w:r w:rsidR="00E270DE" w:rsidRPr="00883630">
        <w:rPr>
          <w:bCs/>
          <w:iCs/>
          <w:color w:val="000000" w:themeColor="text1"/>
        </w:rPr>
        <w:t>Training using each of these datasets also yielded strong agreement in the parameter values (</w:t>
      </w:r>
      <w:r w:rsidR="00E270DE" w:rsidRPr="00883630">
        <w:rPr>
          <w:bCs/>
          <w:i/>
          <w:iCs/>
          <w:color w:val="000000" w:themeColor="text1"/>
        </w:rPr>
        <w:t xml:space="preserve">r </w:t>
      </w:r>
      <w:r w:rsidR="00E270DE" w:rsidRPr="00883630">
        <w:rPr>
          <w:bCs/>
          <w:iCs/>
          <w:color w:val="000000" w:themeColor="text1"/>
        </w:rPr>
        <w:t xml:space="preserve">= 0.98, </w:t>
      </w:r>
      <w:r w:rsidR="004452EF">
        <w:rPr>
          <w:bCs/>
          <w:iCs/>
          <w:color w:val="000000" w:themeColor="text1"/>
        </w:rPr>
        <w:t xml:space="preserve">Figure </w:t>
      </w:r>
      <w:r w:rsidR="00E270DE" w:rsidRPr="00883630">
        <w:rPr>
          <w:bCs/>
          <w:iCs/>
          <w:color w:val="000000" w:themeColor="text1"/>
        </w:rPr>
        <w:t>S8D), suggesting that model parameters were robustly determined.</w:t>
      </w:r>
      <w:r w:rsidR="00E270DE">
        <w:rPr>
          <w:bCs/>
          <w:iCs/>
          <w:color w:val="000000" w:themeColor="text1"/>
        </w:rPr>
        <w:t xml:space="preserve"> </w:t>
      </w:r>
      <w:commentRangeEnd w:id="81"/>
      <w:r w:rsidR="00E270DE">
        <w:rPr>
          <w:rStyle w:val="CommentReference"/>
          <w:rFonts w:asciiTheme="minorHAnsi" w:hAnsiTheme="minorHAnsi" w:cstheme="minorBidi"/>
        </w:rPr>
        <w:commentReference w:id="81"/>
      </w:r>
      <w:commentRangeEnd w:id="82"/>
      <w:r w:rsidR="00DB0ED8">
        <w:rPr>
          <w:rStyle w:val="CommentReference"/>
          <w:rFonts w:asciiTheme="minorHAnsi" w:hAnsiTheme="minorHAnsi" w:cstheme="minorBidi"/>
        </w:rPr>
        <w:commentReference w:id="82"/>
      </w:r>
    </w:p>
    <w:p w14:paraId="31548E28" w14:textId="1A95A9CF" w:rsidR="0076775C" w:rsidRDefault="0076775C" w:rsidP="007E73B4">
      <w:pPr>
        <w:jc w:val="both"/>
        <w:rPr>
          <w:bCs/>
          <w:iCs/>
          <w:color w:val="000000" w:themeColor="text1"/>
        </w:rPr>
      </w:pPr>
    </w:p>
    <w:p w14:paraId="112EF59A" w14:textId="50E33E40" w:rsidR="00BD02C8" w:rsidRPr="00EA6CA6" w:rsidRDefault="00FA2AB6" w:rsidP="00B47AF3">
      <w:pPr>
        <w:jc w:val="both"/>
        <w:rPr>
          <w:bCs/>
          <w:iCs/>
          <w:color w:val="000000" w:themeColor="text1"/>
        </w:rPr>
      </w:pPr>
      <w:r>
        <w:rPr>
          <w:bCs/>
          <w:iCs/>
          <w:color w:val="000000" w:themeColor="text1"/>
        </w:rPr>
        <w:t>The</w:t>
      </w:r>
      <w:r w:rsidR="005C24F5">
        <w:rPr>
          <w:bCs/>
          <w:iCs/>
          <w:color w:val="000000" w:themeColor="text1"/>
        </w:rPr>
        <w:t xml:space="preserve"> </w:t>
      </w:r>
      <w:r w:rsidR="0076775C">
        <w:rPr>
          <w:bCs/>
          <w:iCs/>
          <w:color w:val="000000" w:themeColor="text1"/>
        </w:rPr>
        <w:t>objectively-trained model provided intuition that was largely in agreement with manual interpretations.  F</w:t>
      </w:r>
      <w:r w:rsidR="00C36B6B">
        <w:rPr>
          <w:bCs/>
          <w:iCs/>
          <w:color w:val="000000" w:themeColor="text1"/>
        </w:rPr>
        <w:t xml:space="preserve">or </w:t>
      </w:r>
      <w:r w:rsidR="00C22663">
        <w:rPr>
          <w:bCs/>
          <w:iCs/>
          <w:color w:val="000000" w:themeColor="text1"/>
        </w:rPr>
        <w:t xml:space="preserve">example, </w:t>
      </w:r>
      <w:r w:rsidR="00B47AF3">
        <w:rPr>
          <w:bCs/>
          <w:iCs/>
          <w:color w:val="000000" w:themeColor="text1"/>
        </w:rPr>
        <w:t xml:space="preserve">the </w:t>
      </w:r>
      <w:r w:rsidR="00414F35">
        <w:rPr>
          <w:bCs/>
          <w:iCs/>
          <w:color w:val="000000" w:themeColor="text1"/>
        </w:rPr>
        <w:t xml:space="preserve">manual genetic interpretation that </w:t>
      </w:r>
      <w:r w:rsidR="000F75A2">
        <w:rPr>
          <w:bCs/>
          <w:iCs/>
          <w:color w:val="000000" w:themeColor="text1"/>
        </w:rPr>
        <w:t>Pdr5</w:t>
      </w:r>
      <w:r>
        <w:rPr>
          <w:bCs/>
          <w:i/>
          <w:iCs/>
          <w:color w:val="000000" w:themeColor="text1"/>
        </w:rPr>
        <w:t xml:space="preserve">, </w:t>
      </w:r>
      <w:r w:rsidR="000F75A2">
        <w:rPr>
          <w:bCs/>
          <w:iCs/>
          <w:color w:val="000000" w:themeColor="text1"/>
        </w:rPr>
        <w:t>Snq2</w:t>
      </w:r>
      <w:r>
        <w:rPr>
          <w:bCs/>
          <w:i/>
          <w:iCs/>
          <w:color w:val="000000" w:themeColor="text1"/>
        </w:rPr>
        <w:t xml:space="preserve">, </w:t>
      </w:r>
      <w:r w:rsidR="000F75A2">
        <w:rPr>
          <w:bCs/>
          <w:iCs/>
          <w:color w:val="000000" w:themeColor="text1"/>
        </w:rPr>
        <w:t>Yor1</w:t>
      </w:r>
      <w:r>
        <w:rPr>
          <w:bCs/>
          <w:i/>
          <w:iCs/>
          <w:color w:val="000000" w:themeColor="text1"/>
        </w:rPr>
        <w:t xml:space="preserve">, </w:t>
      </w:r>
      <w:r>
        <w:rPr>
          <w:bCs/>
          <w:iCs/>
          <w:color w:val="000000" w:themeColor="text1"/>
        </w:rPr>
        <w:t xml:space="preserve">and </w:t>
      </w:r>
      <w:r w:rsidR="000F75A2">
        <w:rPr>
          <w:bCs/>
          <w:iCs/>
          <w:color w:val="000000" w:themeColor="text1"/>
        </w:rPr>
        <w:t xml:space="preserve">Ybt1 </w:t>
      </w:r>
      <w:r w:rsidR="00414F35">
        <w:rPr>
          <w:bCs/>
          <w:iCs/>
          <w:color w:val="000000" w:themeColor="text1"/>
        </w:rPr>
        <w:t xml:space="preserve">are each independently able to efflux mitoxantrone </w:t>
      </w:r>
      <w:r>
        <w:rPr>
          <w:bCs/>
          <w:iCs/>
          <w:color w:val="000000" w:themeColor="text1"/>
        </w:rPr>
        <w:t xml:space="preserve">was also </w:t>
      </w:r>
      <w:r w:rsidR="00317DE4">
        <w:rPr>
          <w:bCs/>
          <w:iCs/>
          <w:color w:val="000000" w:themeColor="text1"/>
        </w:rPr>
        <w:t xml:space="preserve">supported </w:t>
      </w:r>
      <w:r w:rsidR="005C4572">
        <w:rPr>
          <w:bCs/>
          <w:iCs/>
          <w:color w:val="000000" w:themeColor="text1"/>
        </w:rPr>
        <w:t>by</w:t>
      </w:r>
      <w:r w:rsidR="00137395">
        <w:rPr>
          <w:bCs/>
          <w:iCs/>
          <w:color w:val="000000" w:themeColor="text1"/>
        </w:rPr>
        <w:t xml:space="preserve"> </w:t>
      </w:r>
      <w:r w:rsidR="00414F35">
        <w:rPr>
          <w:bCs/>
          <w:iCs/>
          <w:color w:val="000000" w:themeColor="text1"/>
        </w:rPr>
        <w:t xml:space="preserve">positive </w:t>
      </w:r>
      <m:oMath>
        <m:r>
          <w:rPr>
            <w:rFonts w:ascii="Cambria Math" w:hAnsi="Cambria Math"/>
            <w:color w:val="000000" w:themeColor="text1"/>
          </w:rPr>
          <m:t>E</m:t>
        </m:r>
      </m:oMath>
      <w:r w:rsidR="00137395">
        <w:rPr>
          <w:rFonts w:eastAsiaTheme="minorEastAsia"/>
          <w:color w:val="000000" w:themeColor="text1"/>
        </w:rPr>
        <w:t xml:space="preserve"> </w:t>
      </w:r>
      <w:r w:rsidR="00414F35">
        <w:rPr>
          <w:rFonts w:eastAsiaTheme="minorEastAsia"/>
          <w:color w:val="000000" w:themeColor="text1"/>
        </w:rPr>
        <w:t xml:space="preserve">links </w:t>
      </w:r>
      <w:r w:rsidR="00137395">
        <w:rPr>
          <w:rFonts w:eastAsiaTheme="minorEastAsia"/>
          <w:color w:val="000000" w:themeColor="text1"/>
        </w:rPr>
        <w:t xml:space="preserve">connecting each of these </w:t>
      </w:r>
      <w:r w:rsidR="00137395" w:rsidRPr="00920853">
        <w:rPr>
          <w:rFonts w:eastAsiaTheme="minorEastAsia"/>
          <w:color w:val="000000" w:themeColor="text1"/>
        </w:rPr>
        <w:t>transporters to mitoxantrone (</w:t>
      </w:r>
      <w:r w:rsidR="004452EF">
        <w:rPr>
          <w:rFonts w:eastAsiaTheme="minorEastAsia"/>
          <w:color w:val="000000" w:themeColor="text1"/>
        </w:rPr>
        <w:t xml:space="preserve">Figure </w:t>
      </w:r>
      <w:r w:rsidR="00137395" w:rsidRPr="00920853">
        <w:rPr>
          <w:rFonts w:eastAsiaTheme="minorEastAsia"/>
          <w:color w:val="000000" w:themeColor="text1"/>
        </w:rPr>
        <w:t>4B</w:t>
      </w:r>
      <w:r w:rsidR="00414F35" w:rsidRPr="00920853">
        <w:rPr>
          <w:rFonts w:eastAsiaTheme="minorEastAsia"/>
          <w:color w:val="000000" w:themeColor="text1"/>
        </w:rPr>
        <w:t xml:space="preserve">).  The model showed </w:t>
      </w:r>
      <w:r w:rsidR="00414F35" w:rsidRPr="00920853">
        <w:rPr>
          <w:bCs/>
          <w:iCs/>
          <w:color w:val="000000" w:themeColor="text1"/>
        </w:rPr>
        <w:t>Snq2 to have the highest mitoxantrone efflux activity (</w:t>
      </w:r>
      <m:oMath>
        <m:r>
          <w:rPr>
            <w:rFonts w:ascii="Cambria Math" w:hAnsi="Cambria Math"/>
            <w:color w:val="000000" w:themeColor="text1"/>
          </w:rPr>
          <m:t>E</m:t>
        </m:r>
      </m:oMath>
      <w:r w:rsidR="00414F35" w:rsidRPr="00920853">
        <w:rPr>
          <w:bCs/>
          <w:iCs/>
          <w:color w:val="000000" w:themeColor="text1"/>
        </w:rPr>
        <w:t xml:space="preserve"> = 2.3) followed by Pdr5, Yor1, and Ybt1 (</w:t>
      </w:r>
      <m:oMath>
        <m:r>
          <w:rPr>
            <w:rFonts w:ascii="Cambria Math" w:hAnsi="Cambria Math"/>
            <w:color w:val="000000" w:themeColor="text1"/>
          </w:rPr>
          <m:t>E</m:t>
        </m:r>
      </m:oMath>
      <w:r w:rsidR="00414F35" w:rsidRPr="00920853">
        <w:rPr>
          <w:bCs/>
          <w:iCs/>
          <w:color w:val="000000" w:themeColor="text1"/>
        </w:rPr>
        <w:t xml:space="preserve"> = 1.9, 0.6, 0.6, respectively; </w:t>
      </w:r>
      <w:r w:rsidR="004452EF">
        <w:rPr>
          <w:bCs/>
          <w:iCs/>
          <w:color w:val="000000" w:themeColor="text1"/>
        </w:rPr>
        <w:t xml:space="preserve">Figure </w:t>
      </w:r>
      <w:r w:rsidR="00445005" w:rsidRPr="00920853">
        <w:rPr>
          <w:bCs/>
          <w:iCs/>
          <w:color w:val="000000" w:themeColor="text1"/>
        </w:rPr>
        <w:t xml:space="preserve">4B, Data </w:t>
      </w:r>
      <w:r w:rsidR="00920853" w:rsidRPr="00920853">
        <w:rPr>
          <w:bCs/>
          <w:iCs/>
          <w:color w:val="000000" w:themeColor="text1"/>
        </w:rPr>
        <w:t>S8</w:t>
      </w:r>
      <w:r w:rsidR="00445005" w:rsidRPr="00920853">
        <w:rPr>
          <w:bCs/>
          <w:iCs/>
          <w:color w:val="000000" w:themeColor="text1"/>
        </w:rPr>
        <w:t xml:space="preserve">).  </w:t>
      </w:r>
      <w:r w:rsidR="00414F35" w:rsidRPr="00920853">
        <w:rPr>
          <w:bCs/>
          <w:iCs/>
          <w:color w:val="000000" w:themeColor="text1"/>
        </w:rPr>
        <w:t>These differences</w:t>
      </w:r>
      <w:r w:rsidR="00414F35">
        <w:rPr>
          <w:bCs/>
          <w:iCs/>
          <w:color w:val="000000" w:themeColor="text1"/>
        </w:rPr>
        <w:t xml:space="preserve"> were </w:t>
      </w:r>
      <w:r w:rsidR="00726EC8">
        <w:rPr>
          <w:bCs/>
          <w:iCs/>
          <w:color w:val="000000" w:themeColor="text1"/>
        </w:rPr>
        <w:t xml:space="preserve">reflected in the </w:t>
      </w:r>
      <w:r w:rsidR="00744868">
        <w:rPr>
          <w:bCs/>
          <w:iCs/>
          <w:color w:val="000000" w:themeColor="text1"/>
        </w:rPr>
        <w:t xml:space="preserve">fitness </w:t>
      </w:r>
      <w:r w:rsidR="00744868">
        <w:rPr>
          <w:bCs/>
          <w:iCs/>
          <w:color w:val="000000" w:themeColor="text1"/>
        </w:rPr>
        <w:lastRenderedPageBreak/>
        <w:t>landscape</w:t>
      </w:r>
      <w:r w:rsidR="00414F35">
        <w:rPr>
          <w:bCs/>
          <w:iCs/>
          <w:color w:val="000000" w:themeColor="text1"/>
        </w:rPr>
        <w:t xml:space="preserve">: For </w:t>
      </w:r>
      <w:r w:rsidR="00C42E58">
        <w:rPr>
          <w:bCs/>
          <w:iCs/>
          <w:color w:val="000000" w:themeColor="text1"/>
        </w:rPr>
        <w:t>example</w:t>
      </w:r>
      <w:r w:rsidR="009079BE">
        <w:rPr>
          <w:bCs/>
          <w:iCs/>
          <w:color w:val="000000" w:themeColor="text1"/>
        </w:rPr>
        <w:t xml:space="preserve">, </w:t>
      </w:r>
      <w:r w:rsidR="00853BFA">
        <w:rPr>
          <w:bCs/>
          <w:iCs/>
          <w:color w:val="000000" w:themeColor="text1"/>
        </w:rPr>
        <w:t xml:space="preserve">while </w:t>
      </w:r>
      <w:r w:rsidR="00853BFA" w:rsidRPr="00920853">
        <w:rPr>
          <w:rFonts w:eastAsiaTheme="minorEastAsia"/>
          <w:color w:val="000000" w:themeColor="text1"/>
        </w:rPr>
        <w:t>mitoxantrone</w:t>
      </w:r>
      <w:r w:rsidR="00853BFA" w:rsidDel="00853BFA">
        <w:rPr>
          <w:bCs/>
          <w:iCs/>
          <w:color w:val="000000" w:themeColor="text1"/>
        </w:rPr>
        <w:t xml:space="preserve"> </w:t>
      </w:r>
      <w:r w:rsidR="00853BFA">
        <w:rPr>
          <w:bCs/>
          <w:iCs/>
          <w:color w:val="000000" w:themeColor="text1"/>
        </w:rPr>
        <w:t xml:space="preserve">resistance of a </w:t>
      </w:r>
      <w:r w:rsidR="00D30E99">
        <w:rPr>
          <w:bCs/>
          <w:i/>
          <w:iCs/>
          <w:color w:val="000000" w:themeColor="text1"/>
        </w:rPr>
        <w:t xml:space="preserve">pdr5∆ybt1∆yor1∆ </w:t>
      </w:r>
      <w:r w:rsidR="00853BFA">
        <w:rPr>
          <w:bCs/>
          <w:iCs/>
          <w:color w:val="000000" w:themeColor="text1"/>
        </w:rPr>
        <w:t xml:space="preserve">deletion strain </w:t>
      </w:r>
      <w:r w:rsidR="00224F0E">
        <w:rPr>
          <w:bCs/>
          <w:iCs/>
          <w:color w:val="000000" w:themeColor="text1"/>
        </w:rPr>
        <w:t xml:space="preserve">was not significantly different than the </w:t>
      </w:r>
      <w:r w:rsidR="00D30E99">
        <w:rPr>
          <w:bCs/>
          <w:iCs/>
          <w:color w:val="000000" w:themeColor="text1"/>
        </w:rPr>
        <w:t>wild</w:t>
      </w:r>
      <w:r w:rsidR="00660958">
        <w:rPr>
          <w:bCs/>
          <w:iCs/>
          <w:color w:val="000000" w:themeColor="text1"/>
        </w:rPr>
        <w:t>-</w:t>
      </w:r>
      <w:r w:rsidR="00D30E99">
        <w:rPr>
          <w:bCs/>
          <w:iCs/>
          <w:color w:val="000000" w:themeColor="text1"/>
        </w:rPr>
        <w:t>type (</w:t>
      </w:r>
      <w:r w:rsidR="00D30E99" w:rsidRPr="008E0AAD">
        <w:rPr>
          <w:bCs/>
          <w:i/>
          <w:iCs/>
          <w:color w:val="000000" w:themeColor="text1"/>
        </w:rPr>
        <w:t>p</w:t>
      </w:r>
      <w:r w:rsidR="00D30E99">
        <w:rPr>
          <w:bCs/>
          <w:iCs/>
          <w:color w:val="000000" w:themeColor="text1"/>
        </w:rPr>
        <w:t xml:space="preserve"> =</w:t>
      </w:r>
      <w:r w:rsidR="009079BE">
        <w:rPr>
          <w:bCs/>
          <w:iCs/>
          <w:color w:val="000000" w:themeColor="text1"/>
        </w:rPr>
        <w:t xml:space="preserve"> 0.25</w:t>
      </w:r>
      <w:r w:rsidR="00D30E99">
        <w:rPr>
          <w:bCs/>
          <w:iCs/>
          <w:color w:val="000000" w:themeColor="text1"/>
        </w:rPr>
        <w:t xml:space="preserve">), </w:t>
      </w:r>
      <w:r w:rsidR="0040312D">
        <w:rPr>
          <w:bCs/>
          <w:iCs/>
          <w:color w:val="000000" w:themeColor="text1"/>
        </w:rPr>
        <w:t xml:space="preserve">deletion of </w:t>
      </w:r>
      <w:r w:rsidR="00853BFA">
        <w:rPr>
          <w:bCs/>
          <w:iCs/>
          <w:color w:val="000000" w:themeColor="text1"/>
        </w:rPr>
        <w:t xml:space="preserve">genes encoding </w:t>
      </w:r>
      <w:r w:rsidR="0040312D">
        <w:rPr>
          <w:bCs/>
          <w:iCs/>
          <w:color w:val="000000" w:themeColor="text1"/>
        </w:rPr>
        <w:t>the two transporter</w:t>
      </w:r>
      <w:r w:rsidR="00853BFA">
        <w:rPr>
          <w:bCs/>
          <w:iCs/>
          <w:color w:val="000000" w:themeColor="text1"/>
        </w:rPr>
        <w:t xml:space="preserve">s with the highest inferred efflux </w:t>
      </w:r>
      <w:r w:rsidR="00964D7B">
        <w:rPr>
          <w:bCs/>
          <w:iCs/>
          <w:color w:val="000000" w:themeColor="text1"/>
        </w:rPr>
        <w:t>(</w:t>
      </w:r>
      <w:r w:rsidR="00853BFA">
        <w:rPr>
          <w:bCs/>
          <w:iCs/>
          <w:color w:val="000000" w:themeColor="text1"/>
        </w:rPr>
        <w:t xml:space="preserve">Snq2 </w:t>
      </w:r>
      <w:r w:rsidR="00964D7B">
        <w:rPr>
          <w:bCs/>
          <w:iCs/>
          <w:color w:val="000000" w:themeColor="text1"/>
        </w:rPr>
        <w:t xml:space="preserve">and </w:t>
      </w:r>
      <w:r w:rsidR="00853BFA" w:rsidRPr="00A430D3">
        <w:rPr>
          <w:bCs/>
          <w:iCs/>
          <w:color w:val="000000" w:themeColor="text1"/>
        </w:rPr>
        <w:t>Pdr5</w:t>
      </w:r>
      <w:r w:rsidR="00964D7B">
        <w:rPr>
          <w:bCs/>
          <w:iCs/>
          <w:color w:val="000000" w:themeColor="text1"/>
        </w:rPr>
        <w:t xml:space="preserve">) </w:t>
      </w:r>
      <w:r w:rsidR="00853BFA" w:rsidRPr="00A430D3">
        <w:rPr>
          <w:bCs/>
          <w:iCs/>
          <w:color w:val="000000" w:themeColor="text1"/>
        </w:rPr>
        <w:t>yielded</w:t>
      </w:r>
      <w:r w:rsidR="00853BFA">
        <w:rPr>
          <w:bCs/>
          <w:i/>
          <w:iCs/>
          <w:color w:val="000000" w:themeColor="text1"/>
        </w:rPr>
        <w:t xml:space="preserve"> </w:t>
      </w:r>
      <w:r w:rsidR="008539E6">
        <w:rPr>
          <w:bCs/>
          <w:iCs/>
          <w:color w:val="000000" w:themeColor="text1"/>
        </w:rPr>
        <w:t xml:space="preserve">a </w:t>
      </w:r>
      <w:r w:rsidR="005B449E">
        <w:rPr>
          <w:bCs/>
          <w:iCs/>
          <w:color w:val="000000" w:themeColor="text1"/>
        </w:rPr>
        <w:t>9%</w:t>
      </w:r>
      <w:r w:rsidR="008539E6">
        <w:rPr>
          <w:bCs/>
          <w:iCs/>
          <w:color w:val="000000" w:themeColor="text1"/>
        </w:rPr>
        <w:t xml:space="preserve"> decrease in resistance (</w:t>
      </w:r>
      <w:r w:rsidR="008539E6" w:rsidRPr="008E0AAD">
        <w:rPr>
          <w:bCs/>
          <w:i/>
          <w:iCs/>
          <w:color w:val="000000" w:themeColor="text1"/>
        </w:rPr>
        <w:t>p</w:t>
      </w:r>
      <w:r w:rsidR="008539E6">
        <w:rPr>
          <w:bCs/>
          <w:iCs/>
          <w:color w:val="000000" w:themeColor="text1"/>
        </w:rPr>
        <w:t xml:space="preserve"> =</w:t>
      </w:r>
      <w:r w:rsidR="005B449E">
        <w:rPr>
          <w:bCs/>
          <w:iCs/>
          <w:color w:val="000000" w:themeColor="text1"/>
        </w:rPr>
        <w:t xml:space="preserve"> 1.2e-70</w:t>
      </w:r>
      <w:r w:rsidR="008539E6">
        <w:rPr>
          <w:bCs/>
          <w:iCs/>
          <w:color w:val="000000" w:themeColor="text1"/>
        </w:rPr>
        <w:t xml:space="preserve">).  </w:t>
      </w:r>
      <w:r w:rsidR="00EA6CA6">
        <w:rPr>
          <w:bCs/>
          <w:iCs/>
          <w:color w:val="000000" w:themeColor="text1"/>
        </w:rPr>
        <w:t xml:space="preserve">The </w:t>
      </w:r>
      <w:r w:rsidR="00213DF7">
        <w:rPr>
          <w:bCs/>
          <w:i/>
          <w:iCs/>
          <w:color w:val="000000" w:themeColor="text1"/>
        </w:rPr>
        <w:t xml:space="preserve">I </w:t>
      </w:r>
      <w:proofErr w:type="gramStart"/>
      <w:r w:rsidR="00213DF7">
        <w:rPr>
          <w:bCs/>
          <w:iCs/>
          <w:color w:val="000000" w:themeColor="text1"/>
        </w:rPr>
        <w:t>weights</w:t>
      </w:r>
      <w:proofErr w:type="gramEnd"/>
      <w:r w:rsidR="00213DF7">
        <w:rPr>
          <w:bCs/>
          <w:iCs/>
          <w:color w:val="000000" w:themeColor="text1"/>
        </w:rPr>
        <w:t xml:space="preserve"> </w:t>
      </w:r>
      <w:r w:rsidR="00EA6CA6">
        <w:rPr>
          <w:bCs/>
          <w:iCs/>
          <w:color w:val="000000" w:themeColor="text1"/>
        </w:rPr>
        <w:t>also pointed to differential inhibitory effects between transporters</w:t>
      </w:r>
      <w:r w:rsidR="00414F35">
        <w:rPr>
          <w:bCs/>
          <w:iCs/>
          <w:color w:val="000000" w:themeColor="text1"/>
        </w:rPr>
        <w:t xml:space="preserve">: </w:t>
      </w:r>
      <w:r w:rsidR="00414F35" w:rsidRPr="00920853">
        <w:rPr>
          <w:bCs/>
          <w:iCs/>
          <w:color w:val="000000" w:themeColor="text1"/>
        </w:rPr>
        <w:t xml:space="preserve">For </w:t>
      </w:r>
      <w:r w:rsidR="00EA6CA6" w:rsidRPr="00920853">
        <w:rPr>
          <w:bCs/>
          <w:iCs/>
          <w:color w:val="000000" w:themeColor="text1"/>
        </w:rPr>
        <w:t>example</w:t>
      </w:r>
      <w:r w:rsidR="00FD7871" w:rsidRPr="00920853">
        <w:rPr>
          <w:bCs/>
          <w:iCs/>
          <w:color w:val="000000" w:themeColor="text1"/>
        </w:rPr>
        <w:t>,</w:t>
      </w:r>
      <w:r w:rsidR="00EA6CA6" w:rsidRPr="00920853">
        <w:rPr>
          <w:bCs/>
          <w:iCs/>
          <w:color w:val="000000" w:themeColor="text1"/>
        </w:rPr>
        <w:t xml:space="preserve"> </w:t>
      </w:r>
      <w:r w:rsidR="00853BFA" w:rsidRPr="00A430D3">
        <w:rPr>
          <w:bCs/>
          <w:iCs/>
          <w:color w:val="000000" w:themeColor="text1"/>
        </w:rPr>
        <w:t>Snq2</w:t>
      </w:r>
      <w:r w:rsidR="00853BFA">
        <w:rPr>
          <w:bCs/>
          <w:i/>
          <w:iCs/>
          <w:color w:val="000000" w:themeColor="text1"/>
        </w:rPr>
        <w:t xml:space="preserve"> </w:t>
      </w:r>
      <w:r w:rsidR="00853BFA">
        <w:rPr>
          <w:bCs/>
          <w:iCs/>
          <w:color w:val="000000" w:themeColor="text1"/>
        </w:rPr>
        <w:t xml:space="preserve">activity </w:t>
      </w:r>
      <w:r w:rsidR="00EA6CA6" w:rsidRPr="00920853">
        <w:rPr>
          <w:bCs/>
          <w:iCs/>
          <w:color w:val="000000" w:themeColor="text1"/>
        </w:rPr>
        <w:t xml:space="preserve">is predicted to </w:t>
      </w:r>
      <w:r w:rsidR="00414F35" w:rsidRPr="00920853">
        <w:rPr>
          <w:bCs/>
          <w:iCs/>
          <w:color w:val="000000" w:themeColor="text1"/>
        </w:rPr>
        <w:t xml:space="preserve">be more strongly inhibited by </w:t>
      </w:r>
      <w:r w:rsidR="00EA6CA6" w:rsidRPr="00920853">
        <w:rPr>
          <w:bCs/>
          <w:i/>
          <w:iCs/>
          <w:color w:val="000000" w:themeColor="text1"/>
        </w:rPr>
        <w:t xml:space="preserve">PDR5 </w:t>
      </w:r>
      <w:r w:rsidR="00EA6CA6" w:rsidRPr="00920853">
        <w:rPr>
          <w:bCs/>
          <w:iCs/>
          <w:color w:val="000000" w:themeColor="text1"/>
        </w:rPr>
        <w:t xml:space="preserve">than </w:t>
      </w:r>
      <w:r w:rsidR="00414F35" w:rsidRPr="00920853">
        <w:rPr>
          <w:bCs/>
          <w:iCs/>
          <w:color w:val="000000" w:themeColor="text1"/>
        </w:rPr>
        <w:t xml:space="preserve">by </w:t>
      </w:r>
      <w:r w:rsidR="00EA6CA6" w:rsidRPr="00920853">
        <w:rPr>
          <w:bCs/>
          <w:i/>
          <w:iCs/>
          <w:color w:val="000000" w:themeColor="text1"/>
        </w:rPr>
        <w:t xml:space="preserve">YOR1 </w:t>
      </w:r>
      <w:r w:rsidR="00EA6CA6" w:rsidRPr="00920853">
        <w:rPr>
          <w:bCs/>
          <w:iCs/>
          <w:color w:val="000000" w:themeColor="text1"/>
        </w:rPr>
        <w:t>(</w:t>
      </w:r>
      <m:oMath>
        <m:r>
          <w:rPr>
            <w:rFonts w:ascii="Cambria Math" w:hAnsi="Cambria Math"/>
            <w:color w:val="000000" w:themeColor="text1"/>
          </w:rPr>
          <m:t>I</m:t>
        </m:r>
      </m:oMath>
      <w:r w:rsidR="00EC260F" w:rsidRPr="00920853">
        <w:rPr>
          <w:bCs/>
          <w:iCs/>
          <w:color w:val="000000" w:themeColor="text1"/>
        </w:rPr>
        <w:t xml:space="preserve"> = -0.96 vs -0.39, </w:t>
      </w:r>
      <w:r w:rsidR="004452EF">
        <w:rPr>
          <w:bCs/>
          <w:iCs/>
          <w:color w:val="000000" w:themeColor="text1"/>
        </w:rPr>
        <w:t xml:space="preserve">Figure </w:t>
      </w:r>
      <w:r w:rsidR="00963539" w:rsidRPr="00920853">
        <w:rPr>
          <w:bCs/>
          <w:iCs/>
          <w:color w:val="000000" w:themeColor="text1"/>
        </w:rPr>
        <w:t>4B, Data S</w:t>
      </w:r>
      <w:r w:rsidR="00920853" w:rsidRPr="00920853">
        <w:rPr>
          <w:bCs/>
          <w:iCs/>
          <w:color w:val="000000" w:themeColor="text1"/>
        </w:rPr>
        <w:t>8</w:t>
      </w:r>
      <w:r w:rsidR="00EA6CA6" w:rsidRPr="00920853">
        <w:rPr>
          <w:bCs/>
          <w:iCs/>
          <w:color w:val="000000" w:themeColor="text1"/>
        </w:rPr>
        <w:t xml:space="preserve">).  </w:t>
      </w:r>
      <w:r w:rsidR="0076397A" w:rsidRPr="00920853">
        <w:rPr>
          <w:bCs/>
          <w:iCs/>
          <w:color w:val="000000" w:themeColor="text1"/>
        </w:rPr>
        <w:t xml:space="preserve">Although this might have been gleaned from the observation that </w:t>
      </w:r>
      <w:r w:rsidR="00EA6CA6" w:rsidRPr="00920853">
        <w:rPr>
          <w:bCs/>
          <w:i/>
          <w:iCs/>
          <w:color w:val="000000" w:themeColor="text1"/>
        </w:rPr>
        <w:t>pdr5∆</w:t>
      </w:r>
      <w:r w:rsidR="00EA6CA6" w:rsidRPr="00920853">
        <w:rPr>
          <w:bCs/>
          <w:iCs/>
          <w:color w:val="000000" w:themeColor="text1"/>
        </w:rPr>
        <w:t xml:space="preserve"> </w:t>
      </w:r>
      <w:r w:rsidR="0076397A" w:rsidRPr="00920853">
        <w:rPr>
          <w:bCs/>
          <w:iCs/>
          <w:color w:val="000000" w:themeColor="text1"/>
        </w:rPr>
        <w:t xml:space="preserve">yields greater </w:t>
      </w:r>
      <w:r w:rsidR="00414F35" w:rsidRPr="00920853">
        <w:rPr>
          <w:bCs/>
          <w:iCs/>
          <w:color w:val="000000" w:themeColor="text1"/>
        </w:rPr>
        <w:t xml:space="preserve">benomyl </w:t>
      </w:r>
      <w:r w:rsidR="00EA6CA6" w:rsidRPr="00920853">
        <w:rPr>
          <w:bCs/>
          <w:iCs/>
          <w:color w:val="000000" w:themeColor="text1"/>
        </w:rPr>
        <w:t xml:space="preserve">resistance than </w:t>
      </w:r>
      <w:r w:rsidR="00414F35" w:rsidRPr="00920853">
        <w:rPr>
          <w:bCs/>
          <w:iCs/>
          <w:color w:val="000000" w:themeColor="text1"/>
        </w:rPr>
        <w:t xml:space="preserve">does </w:t>
      </w:r>
      <w:r w:rsidR="00EA6CA6" w:rsidRPr="00920853">
        <w:rPr>
          <w:bCs/>
          <w:i/>
          <w:iCs/>
          <w:color w:val="000000" w:themeColor="text1"/>
        </w:rPr>
        <w:t xml:space="preserve">yor1∆ </w:t>
      </w:r>
      <w:r w:rsidR="00EA6CA6" w:rsidRPr="00920853">
        <w:rPr>
          <w:bCs/>
          <w:iCs/>
          <w:color w:val="000000" w:themeColor="text1"/>
        </w:rPr>
        <w:t>(</w:t>
      </w:r>
      <w:r w:rsidR="004452EF">
        <w:rPr>
          <w:bCs/>
          <w:iCs/>
          <w:color w:val="000000" w:themeColor="text1"/>
        </w:rPr>
        <w:t xml:space="preserve">Figure </w:t>
      </w:r>
      <w:r w:rsidR="00B10D62" w:rsidRPr="00920853">
        <w:rPr>
          <w:bCs/>
          <w:iCs/>
          <w:color w:val="000000" w:themeColor="text1"/>
        </w:rPr>
        <w:t>3A</w:t>
      </w:r>
      <w:r w:rsidR="00EA6CA6" w:rsidRPr="00920853">
        <w:rPr>
          <w:bCs/>
          <w:iCs/>
          <w:color w:val="000000" w:themeColor="text1"/>
        </w:rPr>
        <w:t>)</w:t>
      </w:r>
      <w:r w:rsidR="0076397A" w:rsidRPr="00920853">
        <w:rPr>
          <w:bCs/>
          <w:iCs/>
          <w:color w:val="000000" w:themeColor="text1"/>
        </w:rPr>
        <w:t>, the neural network model provides a clearer statement of the</w:t>
      </w:r>
      <w:r w:rsidR="00075C79">
        <w:rPr>
          <w:bCs/>
          <w:iCs/>
          <w:color w:val="000000" w:themeColor="text1"/>
        </w:rPr>
        <w:t>se</w:t>
      </w:r>
      <w:r w:rsidR="0076397A" w:rsidRPr="00920853">
        <w:rPr>
          <w:bCs/>
          <w:iCs/>
          <w:color w:val="000000" w:themeColor="text1"/>
        </w:rPr>
        <w:t xml:space="preserve"> inferred biological relationships.</w:t>
      </w:r>
    </w:p>
    <w:p w14:paraId="50184259" w14:textId="206E2372" w:rsidR="0057641F" w:rsidRDefault="0057641F" w:rsidP="0057641F">
      <w:pPr>
        <w:jc w:val="both"/>
        <w:rPr>
          <w:bCs/>
          <w:iCs/>
          <w:color w:val="000000" w:themeColor="text1"/>
        </w:rPr>
      </w:pPr>
    </w:p>
    <w:p w14:paraId="70C1E360" w14:textId="1A677EBA" w:rsidR="00E40979" w:rsidRPr="000950BD" w:rsidRDefault="00A75D69" w:rsidP="00E40979">
      <w:pPr>
        <w:jc w:val="both"/>
        <w:rPr>
          <w:b/>
          <w:bCs/>
          <w:iCs/>
          <w:color w:val="000000" w:themeColor="text1"/>
        </w:rPr>
      </w:pPr>
      <w:r>
        <w:rPr>
          <w:b/>
          <w:bCs/>
          <w:iCs/>
          <w:color w:val="000000" w:themeColor="text1"/>
        </w:rPr>
        <w:t>I</w:t>
      </w:r>
      <w:r w:rsidR="00E40979">
        <w:rPr>
          <w:b/>
          <w:bCs/>
          <w:iCs/>
          <w:color w:val="000000" w:themeColor="text1"/>
        </w:rPr>
        <w:t xml:space="preserve">terative refinement of genotype-to-phenotype models </w:t>
      </w:r>
    </w:p>
    <w:p w14:paraId="61C692E1" w14:textId="1FFDC9D3" w:rsidR="00D610F0" w:rsidRDefault="00B5344B" w:rsidP="00FE4231">
      <w:pPr>
        <w:jc w:val="both"/>
        <w:rPr>
          <w:bCs/>
          <w:iCs/>
          <w:color w:val="000000" w:themeColor="text1"/>
        </w:rPr>
      </w:pPr>
      <w:r>
        <w:rPr>
          <w:bCs/>
          <w:iCs/>
          <w:color w:val="000000" w:themeColor="text1"/>
        </w:rPr>
        <w:t xml:space="preserve">While the neural network model was accurate overall, </w:t>
      </w:r>
      <w:r w:rsidR="00E40979">
        <w:rPr>
          <w:bCs/>
          <w:iCs/>
          <w:color w:val="000000" w:themeColor="text1"/>
        </w:rPr>
        <w:t xml:space="preserve">some </w:t>
      </w:r>
      <w:r w:rsidR="00650613">
        <w:rPr>
          <w:bCs/>
          <w:iCs/>
          <w:color w:val="000000" w:themeColor="text1"/>
        </w:rPr>
        <w:t>drugs</w:t>
      </w:r>
      <w:r w:rsidR="00E40979">
        <w:rPr>
          <w:bCs/>
          <w:iCs/>
          <w:color w:val="000000" w:themeColor="text1"/>
        </w:rPr>
        <w:t xml:space="preserve"> yielded predictions </w:t>
      </w:r>
      <w:r w:rsidR="00853BFA">
        <w:rPr>
          <w:bCs/>
          <w:iCs/>
          <w:color w:val="000000" w:themeColor="text1"/>
        </w:rPr>
        <w:t xml:space="preserve">that </w:t>
      </w:r>
      <w:r w:rsidR="00E40979">
        <w:rPr>
          <w:bCs/>
          <w:iCs/>
          <w:color w:val="000000" w:themeColor="text1"/>
        </w:rPr>
        <w:t>departed systematically from observation</w:t>
      </w:r>
      <w:r w:rsidR="00740CA8">
        <w:rPr>
          <w:bCs/>
          <w:iCs/>
          <w:color w:val="000000" w:themeColor="text1"/>
        </w:rPr>
        <w:t xml:space="preserve"> (</w:t>
      </w:r>
      <w:r w:rsidR="004452EF">
        <w:rPr>
          <w:bCs/>
          <w:iCs/>
          <w:color w:val="000000" w:themeColor="text1"/>
        </w:rPr>
        <w:t xml:space="preserve">Figure </w:t>
      </w:r>
      <w:r w:rsidR="00740CA8">
        <w:rPr>
          <w:bCs/>
          <w:iCs/>
          <w:color w:val="000000" w:themeColor="text1"/>
        </w:rPr>
        <w:t>S9</w:t>
      </w:r>
      <w:r w:rsidR="00854B8B">
        <w:rPr>
          <w:bCs/>
          <w:iCs/>
          <w:color w:val="000000" w:themeColor="text1"/>
        </w:rPr>
        <w:t>)</w:t>
      </w:r>
      <w:r w:rsidR="00E40979">
        <w:rPr>
          <w:bCs/>
          <w:iCs/>
          <w:color w:val="000000" w:themeColor="text1"/>
        </w:rPr>
        <w:t xml:space="preserve">, suggesting the need for model refinements. </w:t>
      </w:r>
      <w:r w:rsidR="00E14164">
        <w:rPr>
          <w:bCs/>
          <w:iCs/>
          <w:color w:val="000000" w:themeColor="text1"/>
        </w:rPr>
        <w:t xml:space="preserve"> </w:t>
      </w:r>
      <w:r w:rsidR="0093380E">
        <w:rPr>
          <w:bCs/>
          <w:iCs/>
          <w:color w:val="000000" w:themeColor="text1"/>
        </w:rPr>
        <w:t>For example</w:t>
      </w:r>
      <w:r w:rsidR="00E40979" w:rsidRPr="00650B0D">
        <w:rPr>
          <w:bCs/>
          <w:iCs/>
          <w:color w:val="000000" w:themeColor="text1"/>
        </w:rPr>
        <w:t>, valinomycin resistance was quite poorly predicted by the neural network model (</w:t>
      </w:r>
      <w:r w:rsidR="00874065" w:rsidRPr="003C7288">
        <w:rPr>
          <w:bCs/>
          <w:i/>
          <w:iCs/>
          <w:color w:val="000000" w:themeColor="text1"/>
        </w:rPr>
        <w:t>r</w:t>
      </w:r>
      <w:r w:rsidR="00874065">
        <w:rPr>
          <w:bCs/>
          <w:iCs/>
          <w:color w:val="000000" w:themeColor="text1"/>
        </w:rPr>
        <w:t xml:space="preserve"> = 0.</w:t>
      </w:r>
      <w:r w:rsidR="008575C8">
        <w:rPr>
          <w:bCs/>
          <w:iCs/>
          <w:color w:val="000000" w:themeColor="text1"/>
        </w:rPr>
        <w:t>5</w:t>
      </w:r>
      <w:r w:rsidR="00874065">
        <w:rPr>
          <w:bCs/>
          <w:iCs/>
          <w:color w:val="000000" w:themeColor="text1"/>
        </w:rPr>
        <w:t xml:space="preserve">, </w:t>
      </w:r>
      <w:r w:rsidR="004452EF">
        <w:rPr>
          <w:bCs/>
          <w:iCs/>
          <w:color w:val="000000" w:themeColor="text1"/>
        </w:rPr>
        <w:t xml:space="preserve">Figure </w:t>
      </w:r>
      <w:r w:rsidR="0093380E">
        <w:rPr>
          <w:bCs/>
          <w:iCs/>
          <w:color w:val="000000" w:themeColor="text1"/>
        </w:rPr>
        <w:t>4D, left panel</w:t>
      </w:r>
      <w:r w:rsidR="00E40979" w:rsidRPr="00650B0D">
        <w:rPr>
          <w:bCs/>
          <w:iCs/>
          <w:color w:val="000000" w:themeColor="text1"/>
        </w:rPr>
        <w:t xml:space="preserve">). </w:t>
      </w:r>
      <w:r w:rsidR="00084065">
        <w:rPr>
          <w:bCs/>
          <w:iCs/>
          <w:color w:val="000000" w:themeColor="text1"/>
        </w:rPr>
        <w:t xml:space="preserve"> </w:t>
      </w:r>
      <w:r w:rsidR="00853BFA">
        <w:rPr>
          <w:bCs/>
          <w:iCs/>
          <w:color w:val="000000" w:themeColor="text1"/>
        </w:rPr>
        <w:t xml:space="preserve">While </w:t>
      </w:r>
      <w:r w:rsidR="00316B1C">
        <w:rPr>
          <w:bCs/>
          <w:iCs/>
          <w:color w:val="000000" w:themeColor="text1"/>
        </w:rPr>
        <w:t xml:space="preserve">DCGA showed </w:t>
      </w:r>
      <w:r w:rsidR="00853BFA">
        <w:rPr>
          <w:bCs/>
          <w:iCs/>
          <w:color w:val="000000" w:themeColor="text1"/>
        </w:rPr>
        <w:t xml:space="preserve">that deletion of four of the five frequently-associated genes would be </w:t>
      </w:r>
      <w:r w:rsidR="00316B1C">
        <w:rPr>
          <w:bCs/>
          <w:iCs/>
          <w:color w:val="000000" w:themeColor="text1"/>
        </w:rPr>
        <w:t>more resistant than wild-type (Figure 3A, right panel</w:t>
      </w:r>
      <w:r w:rsidR="00853BFA">
        <w:rPr>
          <w:bCs/>
          <w:iCs/>
          <w:color w:val="000000" w:themeColor="text1"/>
        </w:rPr>
        <w:t>), the neural network did not predict increased valinomycin resistance for any gene in any background.</w:t>
      </w:r>
      <w:r w:rsidR="00FE4231">
        <w:rPr>
          <w:bCs/>
          <w:iCs/>
          <w:color w:val="000000" w:themeColor="text1"/>
        </w:rPr>
        <w:t xml:space="preserve">  A previous report of valinomycin resistance upon deletion of all 16 transporters </w:t>
      </w:r>
      <w:r w:rsidR="00FE4231">
        <w:rPr>
          <w:bCs/>
          <w:iCs/>
          <w:color w:val="000000" w:themeColor="text1"/>
        </w:rPr>
        <w:fldChar w:fldCharType="begin" w:fldLock="1"/>
      </w:r>
      <w:r w:rsidR="00FE4231">
        <w:rPr>
          <w:bCs/>
          <w:iCs/>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FE4231">
        <w:rPr>
          <w:bCs/>
          <w:iCs/>
          <w:color w:val="000000" w:themeColor="text1"/>
        </w:rPr>
        <w:fldChar w:fldCharType="separate"/>
      </w:r>
      <w:r w:rsidR="00FE4231" w:rsidRPr="00330464">
        <w:rPr>
          <w:bCs/>
          <w:iCs/>
          <w:noProof/>
          <w:color w:val="000000" w:themeColor="text1"/>
        </w:rPr>
        <w:t>(Suzuki et al., 2011)</w:t>
      </w:r>
      <w:r w:rsidR="00FE4231">
        <w:rPr>
          <w:bCs/>
          <w:iCs/>
          <w:color w:val="000000" w:themeColor="text1"/>
        </w:rPr>
        <w:fldChar w:fldCharType="end"/>
      </w:r>
      <w:r w:rsidR="00FE4231">
        <w:rPr>
          <w:bCs/>
          <w:iCs/>
          <w:color w:val="000000" w:themeColor="text1"/>
        </w:rPr>
        <w:t xml:space="preserve"> suggested</w:t>
      </w:r>
      <w:r w:rsidR="00316B1C" w:rsidRPr="00650B0D">
        <w:rPr>
          <w:bCs/>
          <w:iCs/>
          <w:color w:val="000000" w:themeColor="text1"/>
        </w:rPr>
        <w:t xml:space="preserve"> the possibilit</w:t>
      </w:r>
      <w:r w:rsidR="00316B1C">
        <w:rPr>
          <w:bCs/>
          <w:iCs/>
          <w:color w:val="000000" w:themeColor="text1"/>
        </w:rPr>
        <w:t xml:space="preserve">y that </w:t>
      </w:r>
      <w:r w:rsidR="00FE4231">
        <w:rPr>
          <w:bCs/>
          <w:iCs/>
          <w:color w:val="000000" w:themeColor="text1"/>
        </w:rPr>
        <w:t xml:space="preserve">one or more of the targeted 16 transporters inhibits </w:t>
      </w:r>
      <w:r w:rsidR="00316B1C">
        <w:rPr>
          <w:bCs/>
          <w:iCs/>
          <w:color w:val="000000" w:themeColor="text1"/>
        </w:rPr>
        <w:t xml:space="preserve">a valinomycin </w:t>
      </w:r>
      <w:r w:rsidR="00FE4231">
        <w:rPr>
          <w:bCs/>
          <w:iCs/>
          <w:color w:val="000000" w:themeColor="text1"/>
        </w:rPr>
        <w:t xml:space="preserve">resistance </w:t>
      </w:r>
      <w:r w:rsidR="00316B1C">
        <w:rPr>
          <w:bCs/>
          <w:iCs/>
          <w:color w:val="000000" w:themeColor="text1"/>
        </w:rPr>
        <w:t>mechanism</w:t>
      </w:r>
      <w:r w:rsidR="00316B1C" w:rsidRPr="00650B0D">
        <w:rPr>
          <w:bCs/>
          <w:iCs/>
          <w:color w:val="000000" w:themeColor="text1"/>
        </w:rPr>
        <w:t xml:space="preserve"> </w:t>
      </w:r>
      <w:r w:rsidR="00FE4231">
        <w:rPr>
          <w:bCs/>
          <w:iCs/>
          <w:color w:val="000000" w:themeColor="text1"/>
        </w:rPr>
        <w:t xml:space="preserve">that is not encoded by any of the </w:t>
      </w:r>
      <w:r w:rsidR="00316B1C" w:rsidRPr="00650B0D">
        <w:rPr>
          <w:bCs/>
          <w:iCs/>
          <w:color w:val="000000" w:themeColor="text1"/>
        </w:rPr>
        <w:t xml:space="preserve">16 targeted transporter genes.  </w:t>
      </w:r>
      <w:r w:rsidR="00E40979" w:rsidRPr="00650B0D">
        <w:rPr>
          <w:bCs/>
          <w:iCs/>
          <w:color w:val="000000" w:themeColor="text1"/>
        </w:rPr>
        <w:t xml:space="preserve">To formalize this possibility, we added one additional ‘mystery </w:t>
      </w:r>
      <w:r w:rsidR="00FE4231">
        <w:rPr>
          <w:bCs/>
          <w:iCs/>
          <w:color w:val="000000" w:themeColor="text1"/>
        </w:rPr>
        <w:t>valinomycin resistance factor</w:t>
      </w:r>
      <w:r w:rsidR="00FE4231" w:rsidRPr="00650B0D">
        <w:rPr>
          <w:bCs/>
          <w:iCs/>
          <w:color w:val="000000" w:themeColor="text1"/>
        </w:rPr>
        <w:t xml:space="preserve">’ </w:t>
      </w:r>
      <w:r w:rsidR="00E40979" w:rsidRPr="00650B0D">
        <w:rPr>
          <w:bCs/>
          <w:iCs/>
          <w:color w:val="000000" w:themeColor="text1"/>
        </w:rPr>
        <w:t>(always present) and its corresponding activity node to the neural network.  Training th</w:t>
      </w:r>
      <w:r w:rsidR="00252C68">
        <w:rPr>
          <w:bCs/>
          <w:iCs/>
          <w:color w:val="000000" w:themeColor="text1"/>
        </w:rPr>
        <w:t>is extended</w:t>
      </w:r>
      <w:r w:rsidR="00E40979" w:rsidRPr="00650B0D">
        <w:rPr>
          <w:bCs/>
          <w:iCs/>
          <w:color w:val="000000" w:themeColor="text1"/>
        </w:rPr>
        <w:t xml:space="preserve"> neural network </w:t>
      </w:r>
      <w:r w:rsidR="00FE4231">
        <w:rPr>
          <w:bCs/>
          <w:iCs/>
          <w:color w:val="000000" w:themeColor="text1"/>
        </w:rPr>
        <w:t xml:space="preserve">using only valinomycin data </w:t>
      </w:r>
      <w:r w:rsidR="00CD0D8F">
        <w:rPr>
          <w:bCs/>
          <w:iCs/>
          <w:color w:val="000000" w:themeColor="text1"/>
        </w:rPr>
        <w:t xml:space="preserve">substantially improved recapitulation of the observed </w:t>
      </w:r>
      <w:proofErr w:type="gramStart"/>
      <w:r w:rsidR="00CD0D8F">
        <w:rPr>
          <w:bCs/>
          <w:iCs/>
          <w:color w:val="000000" w:themeColor="text1"/>
        </w:rPr>
        <w:t xml:space="preserve">phenotypes </w:t>
      </w:r>
      <w:r w:rsidR="00CD0D8F" w:rsidRPr="00650B0D">
        <w:rPr>
          <w:bCs/>
          <w:iCs/>
          <w:color w:val="000000" w:themeColor="text1"/>
        </w:rPr>
        <w:t xml:space="preserve"> </w:t>
      </w:r>
      <w:r w:rsidR="00CD0D8F">
        <w:rPr>
          <w:bCs/>
          <w:iCs/>
          <w:color w:val="000000" w:themeColor="text1"/>
        </w:rPr>
        <w:t>(</w:t>
      </w:r>
      <w:proofErr w:type="gramEnd"/>
      <w:r w:rsidR="00CD0D8F" w:rsidRPr="003C7288">
        <w:rPr>
          <w:bCs/>
          <w:i/>
          <w:iCs/>
          <w:color w:val="000000" w:themeColor="text1"/>
        </w:rPr>
        <w:t>r</w:t>
      </w:r>
      <w:r w:rsidR="00CD0D8F">
        <w:rPr>
          <w:bCs/>
          <w:iCs/>
          <w:color w:val="000000" w:themeColor="text1"/>
        </w:rPr>
        <w:t xml:space="preserve"> = 0.86, Figure 3A, right panel) and </w:t>
      </w:r>
      <w:r w:rsidR="00E40979" w:rsidRPr="00650B0D">
        <w:rPr>
          <w:bCs/>
          <w:iCs/>
          <w:color w:val="000000" w:themeColor="text1"/>
        </w:rPr>
        <w:t xml:space="preserve">yielded a model in which </w:t>
      </w:r>
      <w:r w:rsidR="00E40979" w:rsidRPr="00650B0D">
        <w:rPr>
          <w:bCs/>
          <w:i/>
          <w:iCs/>
          <w:color w:val="000000" w:themeColor="text1"/>
        </w:rPr>
        <w:t>SNQ2</w:t>
      </w:r>
      <w:r w:rsidR="00E40979" w:rsidRPr="00650B0D">
        <w:rPr>
          <w:bCs/>
          <w:iCs/>
          <w:color w:val="000000" w:themeColor="text1"/>
        </w:rPr>
        <w:t xml:space="preserve">, </w:t>
      </w:r>
      <w:r w:rsidR="00E40979" w:rsidRPr="00650B0D">
        <w:rPr>
          <w:bCs/>
          <w:i/>
          <w:iCs/>
          <w:color w:val="000000" w:themeColor="text1"/>
        </w:rPr>
        <w:t>PDR5</w:t>
      </w:r>
      <w:r w:rsidR="0099482E">
        <w:rPr>
          <w:bCs/>
          <w:iCs/>
          <w:color w:val="000000" w:themeColor="text1"/>
        </w:rPr>
        <w:t>,</w:t>
      </w:r>
      <w:r w:rsidR="00E40979" w:rsidRPr="00650B0D">
        <w:rPr>
          <w:bCs/>
          <w:iCs/>
          <w:color w:val="000000" w:themeColor="text1"/>
        </w:rPr>
        <w:t xml:space="preserve"> </w:t>
      </w:r>
      <w:r w:rsidR="00E40979" w:rsidRPr="00650B0D">
        <w:rPr>
          <w:bCs/>
          <w:i/>
          <w:iCs/>
          <w:color w:val="000000" w:themeColor="text1"/>
        </w:rPr>
        <w:t>YBT1</w:t>
      </w:r>
      <w:r w:rsidR="0099482E">
        <w:rPr>
          <w:bCs/>
          <w:i/>
          <w:iCs/>
          <w:color w:val="000000" w:themeColor="text1"/>
        </w:rPr>
        <w:t xml:space="preserve">, </w:t>
      </w:r>
      <w:r w:rsidR="0099482E">
        <w:rPr>
          <w:bCs/>
          <w:iCs/>
          <w:color w:val="000000" w:themeColor="text1"/>
        </w:rPr>
        <w:t xml:space="preserve">and </w:t>
      </w:r>
      <w:r w:rsidR="0099482E">
        <w:rPr>
          <w:bCs/>
          <w:i/>
          <w:iCs/>
          <w:color w:val="000000" w:themeColor="text1"/>
        </w:rPr>
        <w:t>YCF1</w:t>
      </w:r>
      <w:r w:rsidR="00E40979" w:rsidRPr="00650B0D">
        <w:rPr>
          <w:bCs/>
          <w:iCs/>
          <w:color w:val="000000" w:themeColor="text1"/>
        </w:rPr>
        <w:t xml:space="preserve"> each </w:t>
      </w:r>
      <w:r w:rsidR="00252C68">
        <w:rPr>
          <w:bCs/>
          <w:iCs/>
          <w:color w:val="000000" w:themeColor="text1"/>
        </w:rPr>
        <w:t>negatively influence</w:t>
      </w:r>
      <w:r w:rsidR="00E40979" w:rsidRPr="00650B0D">
        <w:rPr>
          <w:bCs/>
          <w:iCs/>
          <w:color w:val="000000" w:themeColor="text1"/>
        </w:rPr>
        <w:t xml:space="preserve"> </w:t>
      </w:r>
      <w:r w:rsidR="00FE4231">
        <w:rPr>
          <w:bCs/>
          <w:iCs/>
          <w:color w:val="000000" w:themeColor="text1"/>
        </w:rPr>
        <w:t>an unknown valinomycin resistance factor</w:t>
      </w:r>
      <w:r w:rsidR="00E40979" w:rsidRPr="00650B0D">
        <w:rPr>
          <w:bCs/>
          <w:iCs/>
          <w:color w:val="000000" w:themeColor="text1"/>
        </w:rPr>
        <w:t>.</w:t>
      </w:r>
      <w:r w:rsidR="00CA6A9E">
        <w:rPr>
          <w:bCs/>
          <w:iCs/>
          <w:color w:val="000000" w:themeColor="text1"/>
        </w:rPr>
        <w:t xml:space="preserve">  </w:t>
      </w:r>
      <w:r w:rsidR="00FE4231">
        <w:rPr>
          <w:bCs/>
          <w:iCs/>
          <w:color w:val="000000" w:themeColor="text1"/>
        </w:rPr>
        <w:t xml:space="preserve">Moreover, this model improvement depended on the inclusion of this mystery </w:t>
      </w:r>
      <w:commentRangeStart w:id="83"/>
      <w:r w:rsidR="00CA6A9E">
        <w:rPr>
          <w:bCs/>
          <w:iCs/>
          <w:color w:val="000000" w:themeColor="text1"/>
        </w:rPr>
        <w:t>factor (</w:t>
      </w:r>
      <w:commentRangeStart w:id="84"/>
      <w:commentRangeEnd w:id="83"/>
      <w:r w:rsidR="004452EF">
        <w:rPr>
          <w:bCs/>
          <w:iCs/>
          <w:color w:val="000000" w:themeColor="text1"/>
        </w:rPr>
        <w:t xml:space="preserve">Figure </w:t>
      </w:r>
      <w:commentRangeStart w:id="85"/>
      <w:r w:rsidR="00D610F0" w:rsidRPr="00650B0D">
        <w:rPr>
          <w:bCs/>
          <w:iCs/>
          <w:color w:val="000000" w:themeColor="text1"/>
        </w:rPr>
        <w:t>S10</w:t>
      </w:r>
      <w:r w:rsidR="00D610F0">
        <w:rPr>
          <w:bCs/>
          <w:iCs/>
          <w:color w:val="000000" w:themeColor="text1"/>
        </w:rPr>
        <w:t>A</w:t>
      </w:r>
      <w:commentRangeEnd w:id="84"/>
      <w:r w:rsidR="00FE4231">
        <w:rPr>
          <w:rStyle w:val="CommentReference"/>
          <w:rFonts w:asciiTheme="minorHAnsi" w:hAnsiTheme="minorHAnsi" w:cstheme="minorBidi"/>
        </w:rPr>
        <w:commentReference w:id="84"/>
      </w:r>
      <w:r w:rsidR="00D610F0" w:rsidRPr="00650B0D">
        <w:rPr>
          <w:bCs/>
          <w:iCs/>
          <w:color w:val="000000" w:themeColor="text1"/>
        </w:rPr>
        <w:t>).</w:t>
      </w:r>
      <w:commentRangeEnd w:id="85"/>
      <w:r w:rsidR="00D610F0">
        <w:rPr>
          <w:rStyle w:val="CommentReference"/>
          <w:rFonts w:asciiTheme="minorHAnsi" w:hAnsiTheme="minorHAnsi" w:cstheme="minorBidi"/>
        </w:rPr>
        <w:commentReference w:id="85"/>
      </w:r>
    </w:p>
    <w:p w14:paraId="3C52A115" w14:textId="735A1B00" w:rsidR="00E40979" w:rsidRDefault="00A3280D" w:rsidP="0093380E">
      <w:pPr>
        <w:jc w:val="both"/>
        <w:rPr>
          <w:bCs/>
          <w:iCs/>
          <w:color w:val="000000" w:themeColor="text1"/>
        </w:rPr>
      </w:pPr>
      <w:r>
        <w:rPr>
          <w:rStyle w:val="CommentReference"/>
          <w:rFonts w:asciiTheme="minorHAnsi" w:hAnsiTheme="minorHAnsi" w:cstheme="minorBidi"/>
        </w:rPr>
        <w:commentReference w:id="83"/>
      </w:r>
    </w:p>
    <w:p w14:paraId="5572266C" w14:textId="1738D5F4" w:rsidR="00365DB3" w:rsidRDefault="00365DB3" w:rsidP="00224FCB">
      <w:pPr>
        <w:outlineLvl w:val="0"/>
        <w:rPr>
          <w:b/>
          <w:bCs/>
          <w:iCs/>
          <w:color w:val="000000" w:themeColor="text1"/>
        </w:rPr>
      </w:pPr>
    </w:p>
    <w:p w14:paraId="289000C9" w14:textId="6F7DE97F" w:rsidR="00B103F4" w:rsidRPr="00B103F4" w:rsidRDefault="00365DB3" w:rsidP="00B103F4">
      <w:pPr>
        <w:outlineLvl w:val="0"/>
        <w:rPr>
          <w:b/>
          <w:bCs/>
          <w:iCs/>
          <w:color w:val="000000" w:themeColor="text1"/>
        </w:rPr>
      </w:pPr>
      <w:r>
        <w:rPr>
          <w:b/>
          <w:bCs/>
          <w:i/>
          <w:iCs/>
          <w:color w:val="000000" w:themeColor="text1"/>
        </w:rPr>
        <w:t>SN</w:t>
      </w:r>
      <w:r w:rsidR="00D772A7">
        <w:rPr>
          <w:b/>
          <w:bCs/>
          <w:i/>
          <w:iCs/>
          <w:color w:val="000000" w:themeColor="text1"/>
        </w:rPr>
        <w:t>Q</w:t>
      </w:r>
      <w:r>
        <w:rPr>
          <w:b/>
          <w:bCs/>
          <w:i/>
          <w:iCs/>
          <w:color w:val="000000" w:themeColor="text1"/>
        </w:rPr>
        <w:t>2</w:t>
      </w:r>
      <w:r w:rsidR="00D772A7">
        <w:rPr>
          <w:b/>
          <w:bCs/>
          <w:i/>
          <w:iCs/>
          <w:color w:val="000000" w:themeColor="text1"/>
        </w:rPr>
        <w:t xml:space="preserve">, YBT1, YCF1, </w:t>
      </w:r>
      <w:r w:rsidR="00D772A7">
        <w:rPr>
          <w:b/>
          <w:bCs/>
          <w:iCs/>
          <w:color w:val="000000" w:themeColor="text1"/>
        </w:rPr>
        <w:t xml:space="preserve">and </w:t>
      </w:r>
      <w:r w:rsidR="00D772A7">
        <w:rPr>
          <w:b/>
          <w:bCs/>
          <w:i/>
          <w:iCs/>
          <w:color w:val="000000" w:themeColor="text1"/>
        </w:rPr>
        <w:t>YOR1</w:t>
      </w:r>
      <w:r w:rsidR="00D772A7">
        <w:rPr>
          <w:b/>
          <w:bCs/>
          <w:iCs/>
          <w:color w:val="000000" w:themeColor="text1"/>
        </w:rPr>
        <w:t xml:space="preserve"> synergistically </w:t>
      </w:r>
      <w:r w:rsidR="00127593">
        <w:rPr>
          <w:b/>
          <w:bCs/>
          <w:iCs/>
          <w:color w:val="000000" w:themeColor="text1"/>
        </w:rPr>
        <w:t>inhibit Pdr5</w:t>
      </w:r>
      <w:r w:rsidR="00127593">
        <w:rPr>
          <w:b/>
          <w:bCs/>
          <w:i/>
          <w:iCs/>
          <w:color w:val="000000" w:themeColor="text1"/>
        </w:rPr>
        <w:t xml:space="preserve"> </w:t>
      </w:r>
      <w:r w:rsidR="00D772A7">
        <w:rPr>
          <w:b/>
          <w:bCs/>
          <w:iCs/>
          <w:color w:val="000000" w:themeColor="text1"/>
        </w:rPr>
        <w:t>fluconazole</w:t>
      </w:r>
      <w:r w:rsidR="00127593">
        <w:rPr>
          <w:b/>
          <w:bCs/>
          <w:iCs/>
          <w:color w:val="000000" w:themeColor="text1"/>
        </w:rPr>
        <w:t xml:space="preserve"> efflux activity</w:t>
      </w:r>
    </w:p>
    <w:p w14:paraId="75E5520F" w14:textId="47B3C768" w:rsidR="009D671D" w:rsidRPr="009D671D" w:rsidRDefault="004726E4" w:rsidP="009D671D">
      <w:pPr>
        <w:jc w:val="both"/>
        <w:outlineLvl w:val="0"/>
        <w:rPr>
          <w:color w:val="000000"/>
          <w:lang w:val="en-CA"/>
        </w:rPr>
      </w:pPr>
      <w:r>
        <w:rPr>
          <w:color w:val="000000"/>
          <w:lang w:val="en-CA"/>
        </w:rPr>
        <w:t xml:space="preserve">One striking phenotype </w:t>
      </w:r>
      <w:r w:rsidR="00F25266">
        <w:rPr>
          <w:color w:val="000000"/>
          <w:lang w:val="en-CA"/>
        </w:rPr>
        <w:t>revealed</w:t>
      </w:r>
      <w:r>
        <w:rPr>
          <w:color w:val="000000"/>
          <w:lang w:val="en-CA"/>
        </w:rPr>
        <w:t xml:space="preserve"> by DCGA was </w:t>
      </w:r>
      <w:r>
        <w:rPr>
          <w:color w:val="000000"/>
        </w:rPr>
        <w:t>a quadruple deletion</w:t>
      </w:r>
      <w:r w:rsidR="008A0AB1">
        <w:rPr>
          <w:color w:val="000000"/>
        </w:rPr>
        <w:t>—</w:t>
      </w:r>
      <w:r w:rsidRPr="00233F15">
        <w:rPr>
          <w:i/>
          <w:color w:val="000000"/>
        </w:rPr>
        <w:t>snq2∆</w:t>
      </w:r>
      <w:r>
        <w:rPr>
          <w:i/>
          <w:color w:val="000000"/>
        </w:rPr>
        <w:t xml:space="preserve"> </w:t>
      </w:r>
      <w:r w:rsidRPr="00233F15">
        <w:rPr>
          <w:i/>
          <w:color w:val="000000"/>
        </w:rPr>
        <w:t>ybt1∆</w:t>
      </w:r>
      <w:r>
        <w:rPr>
          <w:i/>
          <w:color w:val="000000"/>
        </w:rPr>
        <w:t xml:space="preserve"> </w:t>
      </w:r>
      <w:r w:rsidRPr="00233F15">
        <w:rPr>
          <w:i/>
          <w:color w:val="000000"/>
        </w:rPr>
        <w:t>ycf1∆</w:t>
      </w:r>
      <w:r>
        <w:rPr>
          <w:i/>
          <w:color w:val="000000"/>
        </w:rPr>
        <w:t xml:space="preserve"> </w:t>
      </w:r>
      <w:r w:rsidRPr="00233F15">
        <w:rPr>
          <w:i/>
          <w:color w:val="000000"/>
        </w:rPr>
        <w:t>yor1∆</w:t>
      </w:r>
      <w:r w:rsidR="008A0AB1">
        <w:rPr>
          <w:color w:val="000000"/>
        </w:rPr>
        <w:t>—</w:t>
      </w:r>
      <w:r>
        <w:rPr>
          <w:color w:val="000000"/>
        </w:rPr>
        <w:t xml:space="preserve">with high </w:t>
      </w:r>
      <w:r w:rsidRPr="00233F15">
        <w:rPr>
          <w:color w:val="000000"/>
        </w:rPr>
        <w:t>resistance</w:t>
      </w:r>
      <w:r w:rsidRPr="002C6BB4">
        <w:rPr>
          <w:color w:val="000000"/>
        </w:rPr>
        <w:t xml:space="preserve"> </w:t>
      </w:r>
      <w:r>
        <w:rPr>
          <w:color w:val="000000"/>
        </w:rPr>
        <w:t xml:space="preserve">to </w:t>
      </w:r>
      <w:r w:rsidRPr="00233F15">
        <w:rPr>
          <w:color w:val="000000"/>
        </w:rPr>
        <w:t>fluc</w:t>
      </w:r>
      <w:r>
        <w:rPr>
          <w:color w:val="000000"/>
        </w:rPr>
        <w:t xml:space="preserve">onazole </w:t>
      </w:r>
      <w:r w:rsidRPr="00233F15">
        <w:rPr>
          <w:color w:val="000000"/>
        </w:rPr>
        <w:t>(</w:t>
      </w:r>
      <w:r w:rsidR="004452EF">
        <w:rPr>
          <w:color w:val="000000"/>
          <w:lang w:val="en-CA"/>
        </w:rPr>
        <w:t xml:space="preserve">Figure </w:t>
      </w:r>
      <w:r>
        <w:rPr>
          <w:color w:val="000000"/>
          <w:lang w:val="en-CA"/>
        </w:rPr>
        <w:t>5A</w:t>
      </w:r>
      <w:r w:rsidR="008A0AB1" w:rsidRPr="00233F15">
        <w:rPr>
          <w:color w:val="000000"/>
          <w:lang w:val="en-CA"/>
        </w:rPr>
        <w:t>)</w:t>
      </w:r>
      <w:r w:rsidR="008A0AB1">
        <w:rPr>
          <w:color w:val="000000"/>
          <w:lang w:val="en-CA"/>
        </w:rPr>
        <w:t xml:space="preserve"> </w:t>
      </w:r>
      <w:r w:rsidR="00D57E73">
        <w:rPr>
          <w:color w:val="000000"/>
          <w:lang w:val="en-CA"/>
        </w:rPr>
        <w:t>and</w:t>
      </w:r>
      <w:r w:rsidR="008A0AB1">
        <w:rPr>
          <w:color w:val="000000"/>
          <w:lang w:val="en-CA"/>
        </w:rPr>
        <w:t xml:space="preserve"> </w:t>
      </w:r>
      <w:r w:rsidR="00D57E73">
        <w:rPr>
          <w:color w:val="000000"/>
          <w:lang w:val="en-CA"/>
        </w:rPr>
        <w:t xml:space="preserve">ketoconazole </w:t>
      </w:r>
      <w:r w:rsidR="00D57E73">
        <w:rPr>
          <w:color w:val="000000"/>
        </w:rPr>
        <w:t>(</w:t>
      </w:r>
      <w:r w:rsidR="004452EF">
        <w:rPr>
          <w:color w:val="000000"/>
          <w:lang w:val="en-CA"/>
        </w:rPr>
        <w:t xml:space="preserve">Figure </w:t>
      </w:r>
      <w:r w:rsidR="00D57E73">
        <w:rPr>
          <w:color w:val="000000"/>
          <w:lang w:val="en-CA"/>
        </w:rPr>
        <w:t>S7).</w:t>
      </w:r>
      <w:r>
        <w:rPr>
          <w:color w:val="000000"/>
        </w:rPr>
        <w:t xml:space="preserve">  </w:t>
      </w:r>
      <w:r w:rsidR="00B64121">
        <w:rPr>
          <w:color w:val="000000"/>
        </w:rPr>
        <w:t xml:space="preserve">Interestingly, the quintuple mutant </w:t>
      </w:r>
      <w:r w:rsidR="00B64121" w:rsidRPr="00233F15">
        <w:rPr>
          <w:i/>
          <w:color w:val="000000"/>
        </w:rPr>
        <w:t>pdr5∆</w:t>
      </w:r>
      <w:r w:rsidR="00B64121">
        <w:rPr>
          <w:i/>
          <w:color w:val="000000"/>
        </w:rPr>
        <w:t xml:space="preserve"> </w:t>
      </w:r>
      <w:r w:rsidR="00B64121" w:rsidRPr="00233F15">
        <w:rPr>
          <w:i/>
          <w:color w:val="000000"/>
        </w:rPr>
        <w:t>snq2∆</w:t>
      </w:r>
      <w:r w:rsidR="00B64121">
        <w:rPr>
          <w:i/>
          <w:color w:val="000000"/>
        </w:rPr>
        <w:t xml:space="preserve"> </w:t>
      </w:r>
      <w:r w:rsidR="00B64121" w:rsidRPr="00233F15">
        <w:rPr>
          <w:i/>
          <w:color w:val="000000"/>
        </w:rPr>
        <w:t>ybt1∆</w:t>
      </w:r>
      <w:r w:rsidR="00B64121">
        <w:rPr>
          <w:i/>
          <w:color w:val="000000"/>
        </w:rPr>
        <w:t xml:space="preserve"> </w:t>
      </w:r>
      <w:r w:rsidR="00B64121" w:rsidRPr="00233F15">
        <w:rPr>
          <w:i/>
          <w:color w:val="000000"/>
        </w:rPr>
        <w:t>ycf1∆</w:t>
      </w:r>
      <w:r w:rsidR="00B64121">
        <w:rPr>
          <w:i/>
          <w:color w:val="000000"/>
        </w:rPr>
        <w:t xml:space="preserve"> </w:t>
      </w:r>
      <w:r w:rsidR="00B64121" w:rsidRPr="00233F15">
        <w:rPr>
          <w:i/>
          <w:color w:val="000000"/>
        </w:rPr>
        <w:t>yor1∆</w:t>
      </w:r>
      <w:r w:rsidR="00B64121" w:rsidRPr="00233F15">
        <w:rPr>
          <w:color w:val="000000"/>
        </w:rPr>
        <w:t xml:space="preserve"> </w:t>
      </w:r>
      <w:r w:rsidR="00B64121">
        <w:rPr>
          <w:color w:val="000000"/>
        </w:rPr>
        <w:t>(</w:t>
      </w:r>
      <w:r w:rsidR="00CD0383">
        <w:rPr>
          <w:color w:val="000000"/>
        </w:rPr>
        <w:t xml:space="preserve">adding a </w:t>
      </w:r>
      <w:r w:rsidR="00B64121" w:rsidRPr="00233F15">
        <w:rPr>
          <w:i/>
          <w:color w:val="000000"/>
        </w:rPr>
        <w:t>pdr5∆</w:t>
      </w:r>
      <w:r w:rsidR="00B64121">
        <w:rPr>
          <w:color w:val="000000"/>
        </w:rPr>
        <w:t xml:space="preserve"> deletion</w:t>
      </w:r>
      <w:r w:rsidR="00CD0383">
        <w:rPr>
          <w:color w:val="000000"/>
        </w:rPr>
        <w:t xml:space="preserve"> to the quadruple mutant background</w:t>
      </w:r>
      <w:r w:rsidR="00B64121">
        <w:rPr>
          <w:color w:val="000000"/>
        </w:rPr>
        <w:t xml:space="preserve">) showed </w:t>
      </w:r>
      <w:r w:rsidR="00CD0383">
        <w:rPr>
          <w:color w:val="000000"/>
        </w:rPr>
        <w:t xml:space="preserve">fluconazole </w:t>
      </w:r>
      <w:r w:rsidR="00B64121" w:rsidRPr="00233F15">
        <w:rPr>
          <w:color w:val="000000"/>
        </w:rPr>
        <w:t>sensitiv</w:t>
      </w:r>
      <w:r w:rsidR="00B64121">
        <w:rPr>
          <w:color w:val="000000"/>
        </w:rPr>
        <w:t xml:space="preserve">ity that was comparable to </w:t>
      </w:r>
      <w:r w:rsidR="00B64121" w:rsidRPr="00233F15">
        <w:rPr>
          <w:i/>
          <w:color w:val="000000"/>
        </w:rPr>
        <w:t xml:space="preserve">pdr5∆ </w:t>
      </w:r>
      <w:r w:rsidR="00CD0383">
        <w:rPr>
          <w:color w:val="000000"/>
        </w:rPr>
        <w:t>alone</w:t>
      </w:r>
      <w:r w:rsidR="00B64121" w:rsidRPr="001253E6">
        <w:rPr>
          <w:color w:val="000000"/>
        </w:rPr>
        <w:t>.</w:t>
      </w:r>
      <w:r w:rsidR="00B64121">
        <w:rPr>
          <w:color w:val="000000"/>
        </w:rPr>
        <w:t xml:space="preserve"> </w:t>
      </w:r>
      <w:r w:rsidR="006644AB">
        <w:rPr>
          <w:color w:val="000000"/>
        </w:rPr>
        <w:t xml:space="preserve">Beyond </w:t>
      </w:r>
      <w:r w:rsidR="009D671D" w:rsidRPr="00233F15">
        <w:rPr>
          <w:color w:val="000000"/>
        </w:rPr>
        <w:t>one- and two- gene effects</w:t>
      </w:r>
      <w:r w:rsidR="009D671D">
        <w:rPr>
          <w:color w:val="000000"/>
        </w:rPr>
        <w:t xml:space="preserve">, </w:t>
      </w:r>
      <w:r w:rsidR="006644AB">
        <w:rPr>
          <w:color w:val="000000"/>
        </w:rPr>
        <w:t xml:space="preserve">generalized linear regression modeled this phenomenon </w:t>
      </w:r>
      <w:r w:rsidR="009D671D">
        <w:rPr>
          <w:color w:val="000000"/>
        </w:rPr>
        <w:t xml:space="preserve">as the combination of three positive three-gene interactions (all </w:t>
      </w:r>
      <w:r w:rsidR="006644AB">
        <w:rPr>
          <w:color w:val="000000"/>
        </w:rPr>
        <w:t xml:space="preserve">of the </w:t>
      </w:r>
      <w:r w:rsidR="009D671D">
        <w:rPr>
          <w:color w:val="000000"/>
        </w:rPr>
        <w:t>three-knockout combinations of {</w:t>
      </w:r>
      <w:r w:rsidR="009D671D" w:rsidRPr="00233F15">
        <w:rPr>
          <w:i/>
          <w:color w:val="000000"/>
        </w:rPr>
        <w:t>yor1∆</w:t>
      </w:r>
      <w:r w:rsidR="009D671D" w:rsidRPr="00233F15">
        <w:rPr>
          <w:color w:val="000000"/>
        </w:rPr>
        <w:t>,</w:t>
      </w:r>
      <w:r w:rsidR="009D671D">
        <w:rPr>
          <w:color w:val="000000"/>
        </w:rPr>
        <w:t xml:space="preserve"> </w:t>
      </w:r>
      <w:r w:rsidR="009D671D" w:rsidRPr="001C4571">
        <w:rPr>
          <w:i/>
          <w:color w:val="000000"/>
        </w:rPr>
        <w:t>snq2∆</w:t>
      </w:r>
      <w:r w:rsidR="009D671D">
        <w:rPr>
          <w:i/>
          <w:color w:val="000000"/>
        </w:rPr>
        <w:t>, ybt1∆</w:t>
      </w:r>
      <w:r w:rsidR="009D671D">
        <w:rPr>
          <w:color w:val="000000"/>
        </w:rPr>
        <w:t xml:space="preserve">, </w:t>
      </w:r>
      <w:r w:rsidR="009D671D">
        <w:rPr>
          <w:i/>
          <w:color w:val="000000"/>
        </w:rPr>
        <w:t>ycf</w:t>
      </w:r>
      <w:r w:rsidR="009D671D" w:rsidRPr="00233F15">
        <w:rPr>
          <w:i/>
          <w:color w:val="000000"/>
        </w:rPr>
        <w:t>1∆</w:t>
      </w:r>
      <w:r w:rsidR="009D671D">
        <w:rPr>
          <w:color w:val="000000"/>
        </w:rPr>
        <w:t>}</w:t>
      </w:r>
      <w:r w:rsidR="009D671D">
        <w:rPr>
          <w:i/>
          <w:color w:val="000000"/>
        </w:rPr>
        <w:t xml:space="preserve"> </w:t>
      </w:r>
      <w:r w:rsidR="009D671D">
        <w:rPr>
          <w:color w:val="000000"/>
        </w:rPr>
        <w:t xml:space="preserve">except </w:t>
      </w:r>
      <w:r w:rsidR="009D671D" w:rsidRPr="001C4571">
        <w:rPr>
          <w:i/>
          <w:color w:val="000000"/>
        </w:rPr>
        <w:t>snq2∆</w:t>
      </w:r>
      <w:r w:rsidR="009D671D">
        <w:rPr>
          <w:i/>
          <w:color w:val="000000"/>
        </w:rPr>
        <w:t xml:space="preserve"> ybt1∆ ycf</w:t>
      </w:r>
      <w:r w:rsidR="009D671D" w:rsidRPr="00233F15">
        <w:rPr>
          <w:i/>
          <w:color w:val="000000"/>
        </w:rPr>
        <w:t>1∆</w:t>
      </w:r>
      <w:r w:rsidR="009D671D">
        <w:rPr>
          <w:color w:val="000000"/>
        </w:rPr>
        <w:t xml:space="preserve"> - Figure 3C).  The apparent dependence of the resistance resulting from these multi-knockout combinations on the presence of </w:t>
      </w:r>
      <w:r w:rsidR="009D671D">
        <w:rPr>
          <w:i/>
          <w:color w:val="000000"/>
        </w:rPr>
        <w:t>PDR5</w:t>
      </w:r>
      <w:r w:rsidR="009D671D">
        <w:rPr>
          <w:color w:val="000000"/>
        </w:rPr>
        <w:t xml:space="preserve"> was modeled as three two-way negative interactions: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snq2∆</w:t>
      </w:r>
      <w:r w:rsidR="009D671D">
        <w:rPr>
          <w:color w:val="000000"/>
        </w:rPr>
        <w:t>},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ycf1∆</w:t>
      </w:r>
      <w:r w:rsidR="009D671D">
        <w:rPr>
          <w:color w:val="000000"/>
        </w:rPr>
        <w:t>}, and {</w:t>
      </w:r>
      <w:r w:rsidR="009D671D">
        <w:rPr>
          <w:i/>
          <w:color w:val="000000"/>
        </w:rPr>
        <w:t>pdr5</w:t>
      </w:r>
      <w:r w:rsidR="009D671D" w:rsidRPr="008C0540">
        <w:rPr>
          <w:i/>
          <w:color w:val="000000"/>
        </w:rPr>
        <w:t>∆</w:t>
      </w:r>
      <w:r w:rsidR="009D671D">
        <w:rPr>
          <w:color w:val="000000"/>
        </w:rPr>
        <w:t xml:space="preserve">, </w:t>
      </w:r>
      <w:r w:rsidR="009D671D" w:rsidRPr="008C0540">
        <w:rPr>
          <w:i/>
          <w:color w:val="000000"/>
        </w:rPr>
        <w:t>y</w:t>
      </w:r>
      <w:r w:rsidR="009D671D">
        <w:rPr>
          <w:i/>
          <w:color w:val="000000"/>
        </w:rPr>
        <w:t>or</w:t>
      </w:r>
      <w:r w:rsidR="009D671D" w:rsidRPr="008C0540">
        <w:rPr>
          <w:i/>
          <w:color w:val="000000"/>
        </w:rPr>
        <w:t>1∆</w:t>
      </w:r>
      <w:r w:rsidR="009D671D">
        <w:rPr>
          <w:color w:val="000000"/>
        </w:rPr>
        <w:t xml:space="preserve">}. </w:t>
      </w:r>
      <w:r w:rsidR="001C62B5">
        <w:rPr>
          <w:color w:val="000000"/>
        </w:rPr>
        <w:t xml:space="preserve"> These results are consistent with a </w:t>
      </w:r>
      <w:r w:rsidR="001C62B5">
        <w:rPr>
          <w:color w:val="000000"/>
          <w:lang w:val="en-CA"/>
        </w:rPr>
        <w:t xml:space="preserve">previous report that </w:t>
      </w:r>
      <w:r w:rsidR="009D671D">
        <w:rPr>
          <w:color w:val="000000"/>
          <w:lang w:val="en-CA"/>
        </w:rPr>
        <w:t xml:space="preserve">deletions of </w:t>
      </w:r>
      <w:r w:rsidR="009D671D">
        <w:rPr>
          <w:i/>
          <w:color w:val="000000"/>
          <w:lang w:val="en-CA"/>
        </w:rPr>
        <w:t xml:space="preserve">SNQ2 </w:t>
      </w:r>
      <w:r w:rsidR="009D671D">
        <w:rPr>
          <w:color w:val="000000"/>
          <w:lang w:val="en-CA"/>
        </w:rPr>
        <w:t xml:space="preserve">or </w:t>
      </w:r>
      <w:r w:rsidR="009D671D">
        <w:rPr>
          <w:i/>
          <w:color w:val="000000"/>
          <w:lang w:val="en-CA"/>
        </w:rPr>
        <w:t>YOR1</w:t>
      </w:r>
      <w:r w:rsidR="009D671D">
        <w:rPr>
          <w:color w:val="000000"/>
          <w:lang w:val="en-CA"/>
        </w:rPr>
        <w:t xml:space="preserve"> (either alone or together) increase resistance to fluconazole </w:t>
      </w:r>
      <w:r w:rsidR="009D671D" w:rsidRPr="00233F15">
        <w:rPr>
          <w:color w:val="000000"/>
          <w:lang w:val="en-CA"/>
        </w:rPr>
        <w:fldChar w:fldCharType="begin" w:fldLock="1"/>
      </w:r>
      <w:r w:rsidR="009D671D">
        <w:rPr>
          <w:color w:val="000000"/>
          <w:lang w:val="en-CA"/>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9D671D" w:rsidRPr="00233F15">
        <w:rPr>
          <w:color w:val="000000"/>
          <w:lang w:val="en-CA"/>
        </w:rPr>
        <w:fldChar w:fldCharType="separate"/>
      </w:r>
      <w:r w:rsidR="009D671D" w:rsidRPr="00D659A1">
        <w:rPr>
          <w:noProof/>
          <w:color w:val="000000"/>
          <w:lang w:val="en-CA"/>
        </w:rPr>
        <w:t>(Kolaczkowska et al., 2008)</w:t>
      </w:r>
      <w:r w:rsidR="009D671D" w:rsidRPr="00233F15">
        <w:rPr>
          <w:color w:val="000000"/>
          <w:lang w:val="en-CA"/>
        </w:rPr>
        <w:fldChar w:fldCharType="end"/>
      </w:r>
      <w:r w:rsidR="001C62B5">
        <w:rPr>
          <w:color w:val="000000"/>
          <w:lang w:val="en-CA"/>
        </w:rPr>
        <w:t>, and extend these findings in at least three ways</w:t>
      </w:r>
      <w:r w:rsidR="009D671D" w:rsidRPr="00457F23">
        <w:rPr>
          <w:color w:val="000000" w:themeColor="text1"/>
          <w:lang w:val="en-CA"/>
        </w:rPr>
        <w:t xml:space="preserve">: 1) fluconazole resistance is increased further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knockouts in addition to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2) the resistance provided by </w:t>
      </w:r>
      <w:r w:rsidR="009D671D" w:rsidRPr="00457F23">
        <w:rPr>
          <w:i/>
          <w:color w:val="000000" w:themeColor="text1"/>
        </w:rPr>
        <w:t>ybt1∆</w:t>
      </w:r>
      <w:r w:rsidR="009D671D" w:rsidRPr="00457F23">
        <w:rPr>
          <w:color w:val="000000" w:themeColor="text1"/>
        </w:rPr>
        <w:t xml:space="preserve"> and </w:t>
      </w:r>
      <w:r w:rsidR="009D671D" w:rsidRPr="00457F23">
        <w:rPr>
          <w:i/>
          <w:color w:val="000000" w:themeColor="text1"/>
        </w:rPr>
        <w:t>ycf1∆</w:t>
      </w:r>
      <w:r w:rsidR="009D671D" w:rsidRPr="00457F23">
        <w:rPr>
          <w:color w:val="000000" w:themeColor="text1"/>
          <w:lang w:val="en-CA"/>
        </w:rPr>
        <w:t xml:space="preserve"> is synergistic with that provided by </w:t>
      </w:r>
      <w:r w:rsidR="009D671D" w:rsidRPr="00457F23">
        <w:rPr>
          <w:i/>
          <w:color w:val="000000" w:themeColor="text1"/>
        </w:rPr>
        <w:t>snq2∆</w:t>
      </w:r>
      <w:r w:rsidR="009D671D" w:rsidRPr="00457F23">
        <w:rPr>
          <w:color w:val="000000" w:themeColor="text1"/>
        </w:rPr>
        <w:t xml:space="preserve"> and </w:t>
      </w:r>
      <w:r w:rsidR="009D671D" w:rsidRPr="00457F23">
        <w:rPr>
          <w:i/>
          <w:color w:val="000000" w:themeColor="text1"/>
        </w:rPr>
        <w:t>yor1∆</w:t>
      </w:r>
      <w:r w:rsidR="009D671D" w:rsidRPr="00457F23">
        <w:rPr>
          <w:color w:val="000000" w:themeColor="text1"/>
          <w:lang w:val="en-CA"/>
        </w:rPr>
        <w:t xml:space="preserve">; and 3) resistance of the </w:t>
      </w:r>
      <w:r w:rsidR="009D671D" w:rsidRPr="00457F23">
        <w:rPr>
          <w:i/>
          <w:color w:val="000000" w:themeColor="text1"/>
        </w:rPr>
        <w:t>snq2∆ ybt1∆ ycf1∆ yor1∆</w:t>
      </w:r>
      <w:r w:rsidR="009D671D" w:rsidRPr="00457F23">
        <w:rPr>
          <w:color w:val="000000" w:themeColor="text1"/>
        </w:rPr>
        <w:t xml:space="preserve"> knockout strain depends on the presence of a wild-type </w:t>
      </w:r>
      <w:r w:rsidR="009D671D" w:rsidRPr="00457F23">
        <w:rPr>
          <w:i/>
          <w:color w:val="000000" w:themeColor="text1"/>
        </w:rPr>
        <w:t>PDR5</w:t>
      </w:r>
      <w:r w:rsidR="009D671D" w:rsidRPr="00457F23">
        <w:rPr>
          <w:color w:val="000000" w:themeColor="text1"/>
          <w:lang w:val="en-CA"/>
        </w:rPr>
        <w:t>.</w:t>
      </w:r>
    </w:p>
    <w:p w14:paraId="3FC17CED" w14:textId="77777777" w:rsidR="004726E4" w:rsidRDefault="004726E4" w:rsidP="004726E4">
      <w:pPr>
        <w:widowControl w:val="0"/>
        <w:autoSpaceDE w:val="0"/>
        <w:autoSpaceDN w:val="0"/>
        <w:adjustRightInd w:val="0"/>
        <w:jc w:val="both"/>
        <w:rPr>
          <w:color w:val="000000"/>
        </w:rPr>
      </w:pPr>
    </w:p>
    <w:p w14:paraId="1A882488" w14:textId="269D4FD0" w:rsidR="00561878" w:rsidRPr="007C718F" w:rsidRDefault="001C62B5" w:rsidP="00007301">
      <w:pPr>
        <w:widowControl w:val="0"/>
        <w:autoSpaceDE w:val="0"/>
        <w:autoSpaceDN w:val="0"/>
        <w:adjustRightInd w:val="0"/>
        <w:jc w:val="both"/>
        <w:rPr>
          <w:bCs/>
          <w:iCs/>
          <w:color w:val="000000" w:themeColor="text1"/>
        </w:rPr>
      </w:pPr>
      <w:r>
        <w:rPr>
          <w:color w:val="000000"/>
        </w:rPr>
        <w:t>Each of t</w:t>
      </w:r>
      <w:r w:rsidR="00370E35">
        <w:rPr>
          <w:color w:val="000000"/>
        </w:rPr>
        <w:t xml:space="preserve">hese observations </w:t>
      </w:r>
      <w:r>
        <w:rPr>
          <w:color w:val="000000"/>
        </w:rPr>
        <w:t xml:space="preserve">is </w:t>
      </w:r>
      <w:r w:rsidR="00370E35">
        <w:rPr>
          <w:color w:val="000000"/>
        </w:rPr>
        <w:t>congruent</w:t>
      </w:r>
      <w:r w:rsidR="00190EA3">
        <w:rPr>
          <w:color w:val="000000"/>
        </w:rPr>
        <w:t xml:space="preserve"> with the genotype-to-phenotype model learned by the neural network.  </w:t>
      </w:r>
      <w:r>
        <w:rPr>
          <w:color w:val="000000"/>
        </w:rPr>
        <w:t xml:space="preserve">Indeed, the </w:t>
      </w:r>
      <w:r w:rsidR="00457F23">
        <w:rPr>
          <w:color w:val="000000"/>
        </w:rPr>
        <w:t>neural network modeled negative</w:t>
      </w:r>
      <w:r w:rsidR="00457F23" w:rsidRPr="00457F23">
        <w:rPr>
          <w:color w:val="000000"/>
        </w:rPr>
        <w:t xml:space="preserve"> </w:t>
      </w:r>
      <w:r w:rsidR="00457F23">
        <w:rPr>
          <w:color w:val="000000"/>
        </w:rPr>
        <w:t xml:space="preserve">influence on Pdr5 from </w:t>
      </w:r>
      <w:r w:rsidR="00457F23">
        <w:rPr>
          <w:i/>
          <w:color w:val="000000"/>
        </w:rPr>
        <w:t xml:space="preserve">SNQ2, </w:t>
      </w:r>
      <w:r w:rsidR="00457F23">
        <w:rPr>
          <w:i/>
          <w:color w:val="000000"/>
        </w:rPr>
        <w:lastRenderedPageBreak/>
        <w:t>YBT1, YCF1</w:t>
      </w:r>
      <w:r w:rsidR="00457F23">
        <w:rPr>
          <w:color w:val="000000"/>
        </w:rPr>
        <w:t xml:space="preserve">, and </w:t>
      </w:r>
      <w:r w:rsidR="00457F23">
        <w:rPr>
          <w:i/>
          <w:color w:val="000000"/>
        </w:rPr>
        <w:t xml:space="preserve">YOR1 </w:t>
      </w:r>
      <w:r w:rsidR="00457F23">
        <w:rPr>
          <w:color w:val="000000"/>
        </w:rPr>
        <w:t xml:space="preserve">(Figure 4B), and </w:t>
      </w:r>
      <w:r>
        <w:rPr>
          <w:color w:val="000000"/>
        </w:rPr>
        <w:t xml:space="preserve">thus could be said to capture the phenomenon that </w:t>
      </w:r>
      <w:r w:rsidR="00457F23" w:rsidRPr="00FF3025">
        <w:rPr>
          <w:bCs/>
          <w:i/>
          <w:iCs/>
          <w:color w:val="000000" w:themeColor="text1"/>
        </w:rPr>
        <w:t>snq∆ybt1∆ycf1∆yor1∆</w:t>
      </w:r>
      <w:r w:rsidR="00457F23">
        <w:rPr>
          <w:bCs/>
          <w:iCs/>
          <w:color w:val="000000" w:themeColor="text1"/>
        </w:rPr>
        <w:t xml:space="preserve"> </w:t>
      </w:r>
      <w:r>
        <w:rPr>
          <w:bCs/>
          <w:iCs/>
          <w:color w:val="000000" w:themeColor="text1"/>
        </w:rPr>
        <w:t xml:space="preserve">should </w:t>
      </w:r>
      <w:r w:rsidR="00457F23">
        <w:rPr>
          <w:bCs/>
          <w:iCs/>
          <w:color w:val="000000" w:themeColor="text1"/>
        </w:rPr>
        <w:t>be more resistant to fluconazole than strains carrying any subset of these knockouts</w:t>
      </w:r>
      <w:r w:rsidR="00370E35">
        <w:rPr>
          <w:bCs/>
          <w:iCs/>
          <w:color w:val="000000" w:themeColor="text1"/>
        </w:rPr>
        <w:t>.  However</w:t>
      </w:r>
      <w:r w:rsidR="00457F23">
        <w:rPr>
          <w:bCs/>
          <w:iCs/>
          <w:color w:val="000000" w:themeColor="text1"/>
        </w:rPr>
        <w:t xml:space="preserve">, </w:t>
      </w:r>
      <w:r w:rsidR="00370E35">
        <w:rPr>
          <w:bCs/>
          <w:iCs/>
          <w:color w:val="000000" w:themeColor="text1"/>
        </w:rPr>
        <w:t>this neural network</w:t>
      </w:r>
      <w:r w:rsidR="00457F23" w:rsidRPr="00650B0D">
        <w:rPr>
          <w:bCs/>
          <w:iCs/>
          <w:color w:val="000000" w:themeColor="text1"/>
        </w:rPr>
        <w:t xml:space="preserve"> under-estimated the resistance of this four-knockout strain</w:t>
      </w:r>
      <w:r w:rsidR="00C54C75">
        <w:rPr>
          <w:bCs/>
          <w:iCs/>
          <w:color w:val="000000" w:themeColor="text1"/>
        </w:rPr>
        <w:t xml:space="preserve">, </w:t>
      </w:r>
      <w:r>
        <w:rPr>
          <w:bCs/>
          <w:iCs/>
          <w:color w:val="000000" w:themeColor="text1"/>
        </w:rPr>
        <w:t xml:space="preserve">and each of </w:t>
      </w:r>
      <w:r w:rsidR="00C54C75">
        <w:rPr>
          <w:bCs/>
          <w:iCs/>
          <w:color w:val="000000" w:themeColor="text1"/>
        </w:rPr>
        <w:t xml:space="preserve">the three triple knockout combinations </w:t>
      </w:r>
      <w:r w:rsidR="008D6E7F">
        <w:rPr>
          <w:bCs/>
          <w:iCs/>
          <w:color w:val="000000" w:themeColor="text1"/>
        </w:rPr>
        <w:t xml:space="preserve">which were </w:t>
      </w:r>
      <w:r w:rsidR="00C54C75">
        <w:rPr>
          <w:bCs/>
          <w:iCs/>
          <w:color w:val="000000" w:themeColor="text1"/>
        </w:rPr>
        <w:t>found to have complex positive interactions</w:t>
      </w:r>
      <w:r w:rsidR="00457F23" w:rsidRPr="00650B0D">
        <w:rPr>
          <w:bCs/>
          <w:iCs/>
          <w:color w:val="000000" w:themeColor="text1"/>
        </w:rPr>
        <w:t xml:space="preserve"> (</w:t>
      </w:r>
      <w:r w:rsidR="00457F23">
        <w:rPr>
          <w:bCs/>
          <w:iCs/>
          <w:color w:val="000000" w:themeColor="text1"/>
        </w:rPr>
        <w:t>Figure 5B left panel</w:t>
      </w:r>
      <w:r w:rsidR="00457F23" w:rsidRPr="00650B0D">
        <w:rPr>
          <w:bCs/>
          <w:iCs/>
          <w:color w:val="000000" w:themeColor="text1"/>
        </w:rPr>
        <w:t>).</w:t>
      </w:r>
      <w:r w:rsidR="00457F23">
        <w:rPr>
          <w:bCs/>
          <w:iCs/>
          <w:color w:val="000000" w:themeColor="text1"/>
        </w:rPr>
        <w:t xml:space="preserve"> </w:t>
      </w:r>
      <w:r>
        <w:rPr>
          <w:bCs/>
          <w:iCs/>
          <w:color w:val="000000" w:themeColor="text1"/>
        </w:rPr>
        <w:t xml:space="preserve"> </w:t>
      </w:r>
      <w:r w:rsidR="003D12E9">
        <w:rPr>
          <w:bCs/>
          <w:iCs/>
          <w:color w:val="000000" w:themeColor="text1"/>
        </w:rPr>
        <w:t xml:space="preserve">As the </w:t>
      </w:r>
      <w:r w:rsidR="005B003C">
        <w:rPr>
          <w:bCs/>
          <w:iCs/>
          <w:color w:val="000000" w:themeColor="text1"/>
        </w:rPr>
        <w:t xml:space="preserve">complex </w:t>
      </w:r>
      <w:r w:rsidR="003D12E9">
        <w:rPr>
          <w:bCs/>
          <w:iCs/>
          <w:color w:val="000000" w:themeColor="text1"/>
        </w:rPr>
        <w:t xml:space="preserve">genetic interactions suggested synergistic rather than additive influence on </w:t>
      </w:r>
      <w:r w:rsidR="003D12E9" w:rsidRPr="003C7288">
        <w:rPr>
          <w:bCs/>
          <w:i/>
          <w:iCs/>
          <w:color w:val="000000" w:themeColor="text1"/>
        </w:rPr>
        <w:t>PDR5</w:t>
      </w:r>
      <w:r w:rsidR="003D12E9">
        <w:rPr>
          <w:bCs/>
          <w:iCs/>
          <w:color w:val="000000" w:themeColor="text1"/>
        </w:rPr>
        <w:t xml:space="preserve">, we formally </w:t>
      </w:r>
      <w:r w:rsidR="00047CD0">
        <w:rPr>
          <w:bCs/>
          <w:iCs/>
          <w:color w:val="000000" w:themeColor="text1"/>
        </w:rPr>
        <w:t>modeled</w:t>
      </w:r>
      <w:r w:rsidR="003D12E9">
        <w:rPr>
          <w:bCs/>
          <w:iCs/>
          <w:color w:val="000000" w:themeColor="text1"/>
        </w:rPr>
        <w:t xml:space="preserve"> this possibility.</w:t>
      </w:r>
      <w:r w:rsidR="003D12E9" w:rsidRPr="00551E22">
        <w:rPr>
          <w:bCs/>
          <w:iCs/>
          <w:color w:val="000000" w:themeColor="text1"/>
        </w:rPr>
        <w:t xml:space="preserve"> </w:t>
      </w:r>
      <w:r w:rsidR="003D12E9">
        <w:rPr>
          <w:bCs/>
          <w:iCs/>
          <w:color w:val="000000" w:themeColor="text1"/>
        </w:rPr>
        <w:t xml:space="preserve"> </w:t>
      </w:r>
      <w:r w:rsidR="00B34B96">
        <w:rPr>
          <w:bCs/>
          <w:iCs/>
          <w:color w:val="000000" w:themeColor="text1"/>
        </w:rPr>
        <w:t xml:space="preserve">To model non-additive combinations of </w:t>
      </w:r>
      <w:r w:rsidR="00FB4320">
        <w:rPr>
          <w:bCs/>
          <w:iCs/>
          <w:color w:val="000000" w:themeColor="text1"/>
        </w:rPr>
        <w:t xml:space="preserve">influences </w:t>
      </w:r>
      <w:r w:rsidR="000136A7">
        <w:rPr>
          <w:bCs/>
          <w:iCs/>
          <w:color w:val="000000" w:themeColor="text1"/>
        </w:rPr>
        <w:t>in</w:t>
      </w:r>
      <w:r w:rsidR="00FB4320">
        <w:rPr>
          <w:bCs/>
          <w:iCs/>
          <w:color w:val="000000" w:themeColor="text1"/>
        </w:rPr>
        <w:t xml:space="preserve"> a neural network, </w:t>
      </w:r>
      <w:r w:rsidR="000136A7">
        <w:rPr>
          <w:bCs/>
          <w:iCs/>
          <w:color w:val="000000" w:themeColor="text1"/>
        </w:rPr>
        <w:t xml:space="preserve">hidden layers can be added </w:t>
      </w:r>
      <w:r w:rsidR="007F5631">
        <w:rPr>
          <w:bCs/>
          <w:iCs/>
          <w:color w:val="000000" w:themeColor="text1"/>
        </w:rPr>
        <w:t>between two nodes</w:t>
      </w:r>
      <w:r w:rsidR="000C41F6">
        <w:rPr>
          <w:bCs/>
          <w:iCs/>
          <w:color w:val="000000" w:themeColor="text1"/>
        </w:rPr>
        <w:t xml:space="preserve">.  </w:t>
      </w:r>
      <w:r>
        <w:rPr>
          <w:bCs/>
          <w:iCs/>
          <w:color w:val="000000" w:themeColor="text1"/>
        </w:rPr>
        <w:t xml:space="preserve">We </w:t>
      </w:r>
      <w:r w:rsidR="00BF6270">
        <w:rPr>
          <w:bCs/>
          <w:iCs/>
          <w:color w:val="000000" w:themeColor="text1"/>
        </w:rPr>
        <w:t>f</w:t>
      </w:r>
      <w:r w:rsidR="00753E2A">
        <w:rPr>
          <w:bCs/>
          <w:iCs/>
          <w:color w:val="000000" w:themeColor="text1"/>
        </w:rPr>
        <w:t>irst consider</w:t>
      </w:r>
      <w:r>
        <w:rPr>
          <w:bCs/>
          <w:iCs/>
          <w:color w:val="000000" w:themeColor="text1"/>
        </w:rPr>
        <w:t>ed</w:t>
      </w:r>
      <w:r w:rsidR="00753E2A">
        <w:rPr>
          <w:bCs/>
          <w:iCs/>
          <w:color w:val="000000" w:themeColor="text1"/>
        </w:rPr>
        <w:t xml:space="preserve"> the simplest extension of the ‘additive influence’ model, add</w:t>
      </w:r>
      <w:r>
        <w:rPr>
          <w:bCs/>
          <w:iCs/>
          <w:color w:val="000000" w:themeColor="text1"/>
        </w:rPr>
        <w:t>ing</w:t>
      </w:r>
      <w:r w:rsidR="00753E2A">
        <w:rPr>
          <w:bCs/>
          <w:iCs/>
          <w:color w:val="000000" w:themeColor="text1"/>
        </w:rPr>
        <w:t xml:space="preserve"> a single hidden </w:t>
      </w:r>
      <w:r w:rsidR="007A7545">
        <w:rPr>
          <w:bCs/>
          <w:iCs/>
          <w:color w:val="000000" w:themeColor="text1"/>
        </w:rPr>
        <w:t xml:space="preserve">layer </w:t>
      </w:r>
      <w:r w:rsidR="00370E35">
        <w:rPr>
          <w:bCs/>
          <w:iCs/>
          <w:color w:val="000000" w:themeColor="text1"/>
        </w:rPr>
        <w:t>with</w:t>
      </w:r>
      <w:r w:rsidR="007A7545">
        <w:rPr>
          <w:bCs/>
          <w:iCs/>
          <w:color w:val="000000" w:themeColor="text1"/>
        </w:rPr>
        <w:t xml:space="preserve"> a single neuron</w:t>
      </w:r>
      <w:r w:rsidR="002B129E">
        <w:rPr>
          <w:bCs/>
          <w:iCs/>
          <w:color w:val="000000" w:themeColor="text1"/>
        </w:rPr>
        <w:t xml:space="preserve"> (always present)</w:t>
      </w:r>
      <w:r w:rsidR="00753E2A">
        <w:rPr>
          <w:bCs/>
          <w:iCs/>
          <w:color w:val="000000" w:themeColor="text1"/>
        </w:rPr>
        <w:t xml:space="preserve"> to mediate influence on </w:t>
      </w:r>
      <w:r w:rsidR="00753E2A">
        <w:rPr>
          <w:color w:val="000000"/>
        </w:rPr>
        <w:t>Pdr5</w:t>
      </w:r>
      <w:r w:rsidR="00CC41B4">
        <w:rPr>
          <w:color w:val="000000"/>
        </w:rPr>
        <w:t xml:space="preserve"> from </w:t>
      </w:r>
      <w:r w:rsidR="007A6776">
        <w:rPr>
          <w:i/>
          <w:color w:val="000000"/>
        </w:rPr>
        <w:t>SNQ2, YBT1, YCF1</w:t>
      </w:r>
      <w:r w:rsidR="007A6776">
        <w:rPr>
          <w:color w:val="000000"/>
        </w:rPr>
        <w:t xml:space="preserve">, and </w:t>
      </w:r>
      <w:r w:rsidR="007A6776">
        <w:rPr>
          <w:i/>
          <w:color w:val="000000"/>
        </w:rPr>
        <w:t>YOR1</w:t>
      </w:r>
      <w:r w:rsidR="00753E2A">
        <w:rPr>
          <w:color w:val="000000"/>
        </w:rPr>
        <w:t xml:space="preserve">.  </w:t>
      </w:r>
      <w:r w:rsidR="00322112">
        <w:rPr>
          <w:color w:val="000000"/>
        </w:rPr>
        <w:t xml:space="preserve">Using only fluconazole data, training a network with this </w:t>
      </w:r>
      <w:r w:rsidR="00370E35">
        <w:rPr>
          <w:bCs/>
          <w:iCs/>
          <w:color w:val="000000" w:themeColor="text1"/>
        </w:rPr>
        <w:t xml:space="preserve">single </w:t>
      </w:r>
      <w:r w:rsidR="00B41EDC">
        <w:rPr>
          <w:bCs/>
          <w:iCs/>
          <w:color w:val="000000" w:themeColor="text1"/>
        </w:rPr>
        <w:t>‘</w:t>
      </w:r>
      <w:r w:rsidR="009C509C">
        <w:rPr>
          <w:bCs/>
          <w:iCs/>
          <w:color w:val="000000" w:themeColor="text1"/>
        </w:rPr>
        <w:t xml:space="preserve">influence </w:t>
      </w:r>
      <w:r w:rsidR="00B41EDC">
        <w:rPr>
          <w:bCs/>
          <w:iCs/>
          <w:color w:val="000000" w:themeColor="text1"/>
        </w:rPr>
        <w:t>m</w:t>
      </w:r>
      <w:r w:rsidR="00561878">
        <w:rPr>
          <w:bCs/>
          <w:iCs/>
          <w:color w:val="000000" w:themeColor="text1"/>
        </w:rPr>
        <w:t>ediator</w:t>
      </w:r>
      <w:r w:rsidR="00B41EDC">
        <w:rPr>
          <w:bCs/>
          <w:iCs/>
          <w:color w:val="000000" w:themeColor="text1"/>
        </w:rPr>
        <w:t xml:space="preserve">’ neuron </w:t>
      </w:r>
      <w:r w:rsidR="00B41EDC" w:rsidRPr="00650B0D">
        <w:rPr>
          <w:bCs/>
          <w:iCs/>
          <w:color w:val="000000" w:themeColor="text1"/>
        </w:rPr>
        <w:t xml:space="preserve">yielded </w:t>
      </w:r>
      <w:r w:rsidR="00B41EDC">
        <w:rPr>
          <w:bCs/>
          <w:iCs/>
          <w:color w:val="000000" w:themeColor="text1"/>
        </w:rPr>
        <w:t xml:space="preserve">a </w:t>
      </w:r>
      <w:r w:rsidR="00B41EDC" w:rsidRPr="00650B0D">
        <w:rPr>
          <w:bCs/>
          <w:iCs/>
          <w:color w:val="000000" w:themeColor="text1"/>
        </w:rPr>
        <w:t xml:space="preserve">better </w:t>
      </w:r>
      <w:r w:rsidR="00B41EDC">
        <w:rPr>
          <w:bCs/>
          <w:iCs/>
          <w:color w:val="000000" w:themeColor="text1"/>
        </w:rPr>
        <w:t>recapitulation</w:t>
      </w:r>
      <w:r w:rsidR="00B41EDC" w:rsidRPr="00650B0D">
        <w:rPr>
          <w:bCs/>
          <w:iCs/>
          <w:color w:val="000000" w:themeColor="text1"/>
        </w:rPr>
        <w:t xml:space="preserve"> of</w:t>
      </w:r>
      <w:r w:rsidR="00B41EDC">
        <w:rPr>
          <w:bCs/>
          <w:iCs/>
          <w:color w:val="000000" w:themeColor="text1"/>
        </w:rPr>
        <w:t xml:space="preserve"> the observed</w:t>
      </w:r>
      <w:r w:rsidR="00B41EDC" w:rsidRPr="00650B0D">
        <w:rPr>
          <w:bCs/>
          <w:iCs/>
          <w:color w:val="000000" w:themeColor="text1"/>
        </w:rPr>
        <w:t xml:space="preserve"> fluconazole resistance for the three</w:t>
      </w:r>
      <w:r w:rsidR="00B41EDC">
        <w:rPr>
          <w:bCs/>
          <w:iCs/>
          <w:color w:val="000000" w:themeColor="text1"/>
        </w:rPr>
        <w:t>- and</w:t>
      </w:r>
      <w:r w:rsidR="00B41EDC" w:rsidRPr="00650B0D">
        <w:rPr>
          <w:bCs/>
          <w:iCs/>
          <w:color w:val="000000" w:themeColor="text1"/>
        </w:rPr>
        <w:t xml:space="preserve"> four-knockout strains</w:t>
      </w:r>
      <w:r w:rsidR="00B41EDC">
        <w:rPr>
          <w:bCs/>
          <w:iCs/>
          <w:color w:val="000000" w:themeColor="text1"/>
        </w:rPr>
        <w:t xml:space="preserve"> (Figure 5B right panel)</w:t>
      </w:r>
      <w:r w:rsidR="00322112">
        <w:rPr>
          <w:bCs/>
          <w:iCs/>
          <w:color w:val="000000" w:themeColor="text1"/>
        </w:rPr>
        <w:t xml:space="preserve"> than training with the original neural network structure </w:t>
      </w:r>
      <w:r w:rsidR="00B41EDC">
        <w:rPr>
          <w:bCs/>
          <w:iCs/>
          <w:color w:val="000000" w:themeColor="text1"/>
        </w:rPr>
        <w:t xml:space="preserve">(Figure S10 </w:t>
      </w:r>
      <w:r w:rsidR="00B41EDC" w:rsidRPr="00650B0D">
        <w:rPr>
          <w:bCs/>
          <w:iCs/>
          <w:color w:val="000000" w:themeColor="text1"/>
        </w:rPr>
        <w:t>B).</w:t>
      </w:r>
      <w:r w:rsidR="00B41EDC">
        <w:rPr>
          <w:bCs/>
          <w:iCs/>
          <w:color w:val="000000" w:themeColor="text1"/>
        </w:rPr>
        <w:t xml:space="preserve">  </w:t>
      </w:r>
      <w:r w:rsidR="00D2165B">
        <w:rPr>
          <w:bCs/>
          <w:iCs/>
          <w:color w:val="000000" w:themeColor="text1"/>
        </w:rPr>
        <w:t xml:space="preserve">These results suggested </w:t>
      </w:r>
      <w:r w:rsidR="006A0BEA">
        <w:rPr>
          <w:bCs/>
          <w:iCs/>
          <w:color w:val="000000" w:themeColor="text1"/>
        </w:rPr>
        <w:t xml:space="preserve">that </w:t>
      </w:r>
      <w:r>
        <w:rPr>
          <w:bCs/>
          <w:iCs/>
          <w:color w:val="000000" w:themeColor="text1"/>
        </w:rPr>
        <w:t xml:space="preserve">at least some of the </w:t>
      </w:r>
      <w:r w:rsidR="007C718F">
        <w:rPr>
          <w:bCs/>
          <w:iCs/>
          <w:color w:val="000000" w:themeColor="text1"/>
        </w:rPr>
        <w:t xml:space="preserve">negative influence </w:t>
      </w:r>
      <w:r>
        <w:rPr>
          <w:bCs/>
          <w:iCs/>
          <w:color w:val="000000" w:themeColor="text1"/>
        </w:rPr>
        <w:t xml:space="preserve">of </w:t>
      </w:r>
      <w:r w:rsidR="00A14EA4">
        <w:rPr>
          <w:bCs/>
          <w:iCs/>
          <w:color w:val="000000" w:themeColor="text1"/>
        </w:rPr>
        <w:t xml:space="preserve">these </w:t>
      </w:r>
      <w:r w:rsidR="007A6776">
        <w:rPr>
          <w:bCs/>
          <w:iCs/>
          <w:color w:val="000000" w:themeColor="text1"/>
        </w:rPr>
        <w:t xml:space="preserve">four genes </w:t>
      </w:r>
      <w:r>
        <w:rPr>
          <w:bCs/>
          <w:iCs/>
          <w:color w:val="000000" w:themeColor="text1"/>
        </w:rPr>
        <w:t xml:space="preserve">on Pdr5 activity </w:t>
      </w:r>
      <w:r w:rsidR="006E36E0">
        <w:rPr>
          <w:bCs/>
          <w:iCs/>
          <w:color w:val="000000" w:themeColor="text1"/>
        </w:rPr>
        <w:t>results</w:t>
      </w:r>
      <w:r w:rsidR="00E4464B">
        <w:rPr>
          <w:bCs/>
          <w:iCs/>
          <w:color w:val="000000" w:themeColor="text1"/>
        </w:rPr>
        <w:t xml:space="preserve"> </w:t>
      </w:r>
      <w:r>
        <w:rPr>
          <w:bCs/>
          <w:iCs/>
          <w:color w:val="000000" w:themeColor="text1"/>
        </w:rPr>
        <w:t xml:space="preserve">indirectly via </w:t>
      </w:r>
      <w:r w:rsidR="007C718F">
        <w:rPr>
          <w:bCs/>
          <w:iCs/>
          <w:color w:val="000000" w:themeColor="text1"/>
        </w:rPr>
        <w:t>a hidden factor (Figure 5B right panel).</w:t>
      </w:r>
    </w:p>
    <w:p w14:paraId="19A9E963" w14:textId="107D8F9E" w:rsidR="00CD32DC" w:rsidRDefault="00CD32DC" w:rsidP="003C7288">
      <w:pPr>
        <w:widowControl w:val="0"/>
        <w:autoSpaceDE w:val="0"/>
        <w:autoSpaceDN w:val="0"/>
        <w:adjustRightInd w:val="0"/>
        <w:jc w:val="both"/>
        <w:rPr>
          <w:bCs/>
          <w:iCs/>
          <w:color w:val="000000" w:themeColor="text1"/>
        </w:rPr>
      </w:pPr>
    </w:p>
    <w:p w14:paraId="3BFB64CF" w14:textId="62288D5E" w:rsidR="00C42AB1" w:rsidRPr="00A430D3" w:rsidRDefault="00C42AB1" w:rsidP="003C7288">
      <w:pPr>
        <w:widowControl w:val="0"/>
        <w:autoSpaceDE w:val="0"/>
        <w:autoSpaceDN w:val="0"/>
        <w:adjustRightInd w:val="0"/>
        <w:jc w:val="both"/>
        <w:rPr>
          <w:b/>
          <w:bCs/>
          <w:iCs/>
          <w:color w:val="000000" w:themeColor="text1"/>
        </w:rPr>
      </w:pPr>
      <w:r w:rsidRPr="00A430D3">
        <w:rPr>
          <w:b/>
          <w:bCs/>
          <w:iCs/>
          <w:color w:val="000000" w:themeColor="text1"/>
        </w:rPr>
        <w:t>[Fritz stopped here]</w:t>
      </w:r>
    </w:p>
    <w:p w14:paraId="2FADE88A" w14:textId="77777777" w:rsidR="00C42AB1" w:rsidRDefault="00C42AB1" w:rsidP="003C7288">
      <w:pPr>
        <w:widowControl w:val="0"/>
        <w:autoSpaceDE w:val="0"/>
        <w:autoSpaceDN w:val="0"/>
        <w:adjustRightInd w:val="0"/>
        <w:jc w:val="both"/>
        <w:rPr>
          <w:bCs/>
          <w:iCs/>
          <w:color w:val="000000" w:themeColor="text1"/>
        </w:rPr>
      </w:pPr>
    </w:p>
    <w:p w14:paraId="63C0C28D" w14:textId="07663169" w:rsidR="00926676" w:rsidRDefault="00926676" w:rsidP="003966FD">
      <w:pPr>
        <w:jc w:val="both"/>
        <w:rPr>
          <w:bCs/>
          <w:iCs/>
          <w:color w:val="000000" w:themeColor="text1"/>
        </w:rPr>
      </w:pPr>
      <w:r>
        <w:rPr>
          <w:bCs/>
          <w:iCs/>
          <w:color w:val="000000" w:themeColor="text1"/>
        </w:rPr>
        <w:t xml:space="preserve">Before </w:t>
      </w:r>
      <w:r w:rsidR="007E2BCE">
        <w:rPr>
          <w:bCs/>
          <w:iCs/>
          <w:color w:val="000000" w:themeColor="text1"/>
        </w:rPr>
        <w:t xml:space="preserve">exploring this </w:t>
      </w:r>
      <w:r w:rsidR="00A54878">
        <w:rPr>
          <w:bCs/>
          <w:iCs/>
          <w:color w:val="000000" w:themeColor="text1"/>
        </w:rPr>
        <w:t xml:space="preserve">phenomenon </w:t>
      </w:r>
      <w:r w:rsidR="007E2BCE">
        <w:rPr>
          <w:bCs/>
          <w:iCs/>
          <w:color w:val="000000" w:themeColor="text1"/>
        </w:rPr>
        <w:t xml:space="preserve">further, we first wished to replicate the </w:t>
      </w:r>
      <w:r w:rsidR="00720218">
        <w:rPr>
          <w:bCs/>
          <w:iCs/>
          <w:color w:val="000000" w:themeColor="text1"/>
        </w:rPr>
        <w:t xml:space="preserve">initial </w:t>
      </w:r>
      <w:r w:rsidR="007E2BCE">
        <w:rPr>
          <w:bCs/>
          <w:iCs/>
          <w:color w:val="000000" w:themeColor="text1"/>
        </w:rPr>
        <w:t xml:space="preserve">observations within a single genetic background. </w:t>
      </w:r>
      <w:r w:rsidR="00720218">
        <w:rPr>
          <w:bCs/>
          <w:iCs/>
          <w:color w:val="000000" w:themeColor="text1"/>
        </w:rPr>
        <w:t xml:space="preserve">Therefore, we </w:t>
      </w:r>
      <w:r w:rsidR="003F6514" w:rsidRPr="002930F2">
        <w:rPr>
          <w:bCs/>
          <w:iCs/>
          <w:color w:val="000000" w:themeColor="text1"/>
        </w:rPr>
        <w:t>generate</w:t>
      </w:r>
      <w:r w:rsidR="004D0055">
        <w:rPr>
          <w:bCs/>
          <w:iCs/>
          <w:color w:val="000000" w:themeColor="text1"/>
        </w:rPr>
        <w:t>d</w:t>
      </w:r>
      <w:r w:rsidR="003F6514" w:rsidRPr="002930F2">
        <w:rPr>
          <w:bCs/>
          <w:iCs/>
          <w:color w:val="000000" w:themeColor="text1"/>
        </w:rPr>
        <w:t xml:space="preserve"> </w:t>
      </w:r>
      <w:r w:rsidR="00720218">
        <w:rPr>
          <w:bCs/>
          <w:iCs/>
          <w:color w:val="000000" w:themeColor="text1"/>
        </w:rPr>
        <w:t xml:space="preserve">a single strain for each of the 32 possible </w:t>
      </w:r>
      <w:r w:rsidR="003F6514" w:rsidRPr="002930F2">
        <w:rPr>
          <w:bCs/>
          <w:iCs/>
          <w:color w:val="000000" w:themeColor="text1"/>
        </w:rPr>
        <w:t>combinations</w:t>
      </w:r>
      <w:r w:rsidR="000C36A9" w:rsidRPr="002930F2">
        <w:rPr>
          <w:bCs/>
          <w:iCs/>
          <w:color w:val="000000" w:themeColor="text1"/>
        </w:rPr>
        <w:t xml:space="preserve"> of</w:t>
      </w:r>
      <w:r w:rsidR="003F6514" w:rsidRPr="002930F2">
        <w:rPr>
          <w:bCs/>
          <w:iCs/>
          <w:color w:val="000000" w:themeColor="text1"/>
        </w:rPr>
        <w:t xml:space="preserve"> </w:t>
      </w:r>
      <w:r w:rsidR="003F6514" w:rsidRPr="002930F2">
        <w:rPr>
          <w:bCs/>
          <w:i/>
          <w:iCs/>
          <w:color w:val="000000" w:themeColor="text1"/>
        </w:rPr>
        <w:t xml:space="preserve">pdr5∆, snq2∆, yor1∆, ybt1∆, </w:t>
      </w:r>
      <w:r w:rsidR="00131614" w:rsidRPr="002930F2">
        <w:rPr>
          <w:bCs/>
          <w:iCs/>
          <w:color w:val="000000" w:themeColor="text1"/>
        </w:rPr>
        <w:t xml:space="preserve">and </w:t>
      </w:r>
      <w:r w:rsidR="003F6514" w:rsidRPr="002930F2">
        <w:rPr>
          <w:bCs/>
          <w:i/>
          <w:iCs/>
          <w:color w:val="000000" w:themeColor="text1"/>
        </w:rPr>
        <w:t>ycf1∆</w:t>
      </w:r>
      <w:r w:rsidR="0098504E">
        <w:rPr>
          <w:bCs/>
          <w:i/>
          <w:iCs/>
          <w:color w:val="000000" w:themeColor="text1"/>
        </w:rPr>
        <w:t xml:space="preserve"> </w:t>
      </w:r>
      <w:r w:rsidR="00720218" w:rsidRPr="002930F2">
        <w:rPr>
          <w:bCs/>
          <w:iCs/>
          <w:color w:val="000000" w:themeColor="text1"/>
        </w:rPr>
        <w:t>knockout</w:t>
      </w:r>
      <w:r>
        <w:rPr>
          <w:bCs/>
          <w:iCs/>
          <w:color w:val="000000" w:themeColor="text1"/>
        </w:rPr>
        <w:t>s</w:t>
      </w:r>
      <w:r w:rsidR="00720218" w:rsidRPr="002930F2">
        <w:rPr>
          <w:bCs/>
          <w:iCs/>
          <w:color w:val="000000" w:themeColor="text1"/>
        </w:rPr>
        <w:t xml:space="preserve"> </w:t>
      </w:r>
      <w:r w:rsidR="0098504E">
        <w:rPr>
          <w:bCs/>
          <w:iCs/>
          <w:color w:val="000000" w:themeColor="text1"/>
        </w:rPr>
        <w:t xml:space="preserve">in a </w:t>
      </w:r>
      <w:r w:rsidR="00720218">
        <w:rPr>
          <w:bCs/>
          <w:iCs/>
          <w:color w:val="000000" w:themeColor="text1"/>
        </w:rPr>
        <w:t xml:space="preserve">common genetic </w:t>
      </w:r>
      <w:r w:rsidR="0098504E">
        <w:rPr>
          <w:bCs/>
          <w:iCs/>
          <w:color w:val="000000" w:themeColor="text1"/>
        </w:rPr>
        <w:t>background</w:t>
      </w:r>
      <w:r w:rsidR="00720218">
        <w:rPr>
          <w:bCs/>
          <w:iCs/>
          <w:color w:val="000000" w:themeColor="text1"/>
        </w:rPr>
        <w:t xml:space="preserve"> </w:t>
      </w:r>
      <w:r w:rsidR="00BD433C" w:rsidRPr="002930F2">
        <w:rPr>
          <w:bCs/>
          <w:iCs/>
          <w:color w:val="000000" w:themeColor="text1"/>
        </w:rPr>
        <w:t>(Methods)</w:t>
      </w:r>
      <w:r w:rsidR="000A0257">
        <w:rPr>
          <w:bCs/>
          <w:iCs/>
          <w:color w:val="000000" w:themeColor="text1"/>
        </w:rPr>
        <w:t xml:space="preserve">.  </w:t>
      </w:r>
      <w:r w:rsidR="00030241">
        <w:rPr>
          <w:bCs/>
          <w:iCs/>
          <w:color w:val="000000" w:themeColor="text1"/>
        </w:rPr>
        <w:t xml:space="preserve"> </w:t>
      </w:r>
      <w:r w:rsidR="00720218">
        <w:rPr>
          <w:bCs/>
          <w:iCs/>
          <w:color w:val="000000" w:themeColor="text1"/>
        </w:rPr>
        <w:t>Fluconazole resistance as estimated by DCGA correlated well with measures of resistance obtained for individual strains</w:t>
      </w:r>
      <w:r w:rsidR="00984524">
        <w:rPr>
          <w:bCs/>
          <w:iCs/>
          <w:color w:val="000000" w:themeColor="text1"/>
        </w:rPr>
        <w:t xml:space="preserve"> </w:t>
      </w:r>
      <w:r w:rsidR="00720218">
        <w:rPr>
          <w:bCs/>
          <w:iCs/>
          <w:color w:val="000000" w:themeColor="text1"/>
        </w:rPr>
        <w:t>—</w:t>
      </w:r>
      <w:r w:rsidR="00984524">
        <w:rPr>
          <w:bCs/>
          <w:iCs/>
          <w:color w:val="000000" w:themeColor="text1"/>
        </w:rPr>
        <w:t xml:space="preserve"> </w:t>
      </w:r>
      <w:r w:rsidR="00341B70" w:rsidRPr="004D0055">
        <w:rPr>
          <w:bCs/>
          <w:i/>
          <w:iCs/>
          <w:color w:val="000000" w:themeColor="text1"/>
        </w:rPr>
        <w:t>r</w:t>
      </w:r>
      <w:r w:rsidR="000C58EF">
        <w:rPr>
          <w:bCs/>
          <w:iCs/>
          <w:color w:val="000000" w:themeColor="text1"/>
        </w:rPr>
        <w:t xml:space="preserve"> </w:t>
      </w:r>
      <w:r w:rsidR="00341B70">
        <w:rPr>
          <w:bCs/>
          <w:iCs/>
          <w:color w:val="000000" w:themeColor="text1"/>
        </w:rPr>
        <w:t>=</w:t>
      </w:r>
      <w:r w:rsidR="000C58EF">
        <w:rPr>
          <w:bCs/>
          <w:iCs/>
          <w:color w:val="000000" w:themeColor="text1"/>
        </w:rPr>
        <w:t xml:space="preserve"> </w:t>
      </w:r>
      <w:r w:rsidR="0024020D">
        <w:rPr>
          <w:bCs/>
          <w:iCs/>
          <w:color w:val="000000" w:themeColor="text1"/>
        </w:rPr>
        <w:t>0.9</w:t>
      </w:r>
      <w:r w:rsidR="00736D14">
        <w:rPr>
          <w:bCs/>
          <w:iCs/>
          <w:color w:val="000000" w:themeColor="text1"/>
        </w:rPr>
        <w:t>5</w:t>
      </w:r>
      <w:r w:rsidR="00720218">
        <w:rPr>
          <w:bCs/>
          <w:iCs/>
          <w:color w:val="000000" w:themeColor="text1"/>
        </w:rPr>
        <w:t xml:space="preserve"> for the fluconazole concentration </w:t>
      </w:r>
      <w:r w:rsidR="00736D14">
        <w:rPr>
          <w:bCs/>
          <w:iCs/>
          <w:color w:val="000000" w:themeColor="text1"/>
        </w:rPr>
        <w:t xml:space="preserve">expected to yield </w:t>
      </w:r>
      <w:r w:rsidR="00720218">
        <w:rPr>
          <w:bCs/>
          <w:iCs/>
          <w:color w:val="000000" w:themeColor="text1"/>
        </w:rPr>
        <w:t xml:space="preserve">50% inhibition (IC50; </w:t>
      </w:r>
      <w:r w:rsidR="004452EF">
        <w:rPr>
          <w:bCs/>
          <w:iCs/>
          <w:color w:val="000000" w:themeColor="text1"/>
        </w:rPr>
        <w:t xml:space="preserve">Figure </w:t>
      </w:r>
      <w:r w:rsidR="00747724">
        <w:rPr>
          <w:bCs/>
          <w:iCs/>
          <w:color w:val="000000" w:themeColor="text1"/>
        </w:rPr>
        <w:t>5C</w:t>
      </w:r>
      <w:r w:rsidR="00720218">
        <w:rPr>
          <w:bCs/>
          <w:iCs/>
          <w:color w:val="000000" w:themeColor="text1"/>
        </w:rPr>
        <w:t xml:space="preserve">) and </w:t>
      </w:r>
      <w:r w:rsidR="000D5B35" w:rsidRPr="004D0055">
        <w:rPr>
          <w:bCs/>
          <w:i/>
          <w:iCs/>
          <w:color w:val="000000" w:themeColor="text1"/>
        </w:rPr>
        <w:t>r</w:t>
      </w:r>
      <w:r w:rsidR="000C58EF">
        <w:rPr>
          <w:bCs/>
          <w:iCs/>
          <w:color w:val="000000" w:themeColor="text1"/>
        </w:rPr>
        <w:t xml:space="preserve"> </w:t>
      </w:r>
      <w:r w:rsidR="000D5B35">
        <w:rPr>
          <w:bCs/>
          <w:iCs/>
          <w:color w:val="000000" w:themeColor="text1"/>
        </w:rPr>
        <w:t>=</w:t>
      </w:r>
      <w:r w:rsidR="000C58EF">
        <w:rPr>
          <w:bCs/>
          <w:iCs/>
          <w:color w:val="000000" w:themeColor="text1"/>
        </w:rPr>
        <w:t xml:space="preserve"> </w:t>
      </w:r>
      <w:r w:rsidR="000D5B35">
        <w:rPr>
          <w:bCs/>
          <w:iCs/>
          <w:color w:val="000000" w:themeColor="text1"/>
        </w:rPr>
        <w:t>0.</w:t>
      </w:r>
      <w:r w:rsidR="00736D14">
        <w:rPr>
          <w:bCs/>
          <w:iCs/>
          <w:color w:val="000000" w:themeColor="text1"/>
        </w:rPr>
        <w:t>89</w:t>
      </w:r>
      <w:r w:rsidR="00720218">
        <w:rPr>
          <w:bCs/>
          <w:iCs/>
          <w:color w:val="000000" w:themeColor="text1"/>
        </w:rPr>
        <w:t xml:space="preserve"> for </w:t>
      </w:r>
      <w:r w:rsidR="00E674F1">
        <w:rPr>
          <w:bCs/>
          <w:iCs/>
          <w:color w:val="000000" w:themeColor="text1"/>
        </w:rPr>
        <w:t xml:space="preserve">total </w:t>
      </w:r>
      <w:r w:rsidR="00720218">
        <w:rPr>
          <w:bCs/>
          <w:iCs/>
          <w:color w:val="000000" w:themeColor="text1"/>
        </w:rPr>
        <w:t>growth in fluconazole relative to no-drug conditions (</w:t>
      </w:r>
      <w:r w:rsidR="004452EF">
        <w:rPr>
          <w:bCs/>
          <w:iCs/>
          <w:color w:val="000000" w:themeColor="text1"/>
        </w:rPr>
        <w:t xml:space="preserve">Figure </w:t>
      </w:r>
      <w:r w:rsidR="00317FAF">
        <w:rPr>
          <w:bCs/>
          <w:iCs/>
          <w:color w:val="000000" w:themeColor="text1"/>
        </w:rPr>
        <w:t>S11</w:t>
      </w:r>
      <w:r w:rsidR="00720218">
        <w:rPr>
          <w:bCs/>
          <w:iCs/>
          <w:color w:val="000000" w:themeColor="text1"/>
        </w:rPr>
        <w:t>; Methods</w:t>
      </w:r>
      <w:r w:rsidR="00341B70">
        <w:rPr>
          <w:bCs/>
          <w:iCs/>
          <w:color w:val="000000" w:themeColor="text1"/>
        </w:rPr>
        <w:t>).</w:t>
      </w:r>
      <w:r w:rsidR="008F364B" w:rsidRPr="002930F2">
        <w:rPr>
          <w:bCs/>
          <w:iCs/>
          <w:color w:val="000000" w:themeColor="text1"/>
        </w:rPr>
        <w:t xml:space="preserve">  </w:t>
      </w:r>
      <w:r w:rsidR="00931E5E">
        <w:rPr>
          <w:bCs/>
          <w:iCs/>
          <w:color w:val="000000" w:themeColor="text1"/>
        </w:rPr>
        <w:t>Co</w:t>
      </w:r>
      <w:r w:rsidR="002C45E2">
        <w:rPr>
          <w:bCs/>
          <w:iCs/>
          <w:color w:val="000000" w:themeColor="text1"/>
        </w:rPr>
        <w:t>n</w:t>
      </w:r>
      <w:r w:rsidR="00465DBB">
        <w:rPr>
          <w:bCs/>
          <w:iCs/>
          <w:color w:val="000000" w:themeColor="text1"/>
        </w:rPr>
        <w:t>sistent</w:t>
      </w:r>
      <w:r w:rsidR="002C45E2">
        <w:rPr>
          <w:bCs/>
          <w:iCs/>
          <w:color w:val="000000" w:themeColor="text1"/>
        </w:rPr>
        <w:t xml:space="preserve"> with</w:t>
      </w:r>
      <w:r w:rsidR="008F364B" w:rsidRPr="002930F2">
        <w:rPr>
          <w:bCs/>
          <w:iCs/>
          <w:color w:val="000000" w:themeColor="text1"/>
        </w:rPr>
        <w:t xml:space="preserve"> </w:t>
      </w:r>
      <w:r w:rsidR="00720218">
        <w:rPr>
          <w:bCs/>
          <w:iCs/>
          <w:color w:val="000000" w:themeColor="text1"/>
        </w:rPr>
        <w:t>DCGA results</w:t>
      </w:r>
      <w:r w:rsidR="008F364B" w:rsidRPr="002930F2">
        <w:rPr>
          <w:bCs/>
          <w:iCs/>
          <w:color w:val="000000" w:themeColor="text1"/>
        </w:rPr>
        <w:t xml:space="preserve">, </w:t>
      </w:r>
      <w:r w:rsidR="008F364B" w:rsidRPr="002930F2">
        <w:rPr>
          <w:bCs/>
          <w:i/>
          <w:iCs/>
          <w:color w:val="000000" w:themeColor="text1"/>
        </w:rPr>
        <w:t>snq2∆yor1∆ybt1∆ycf1∆</w:t>
      </w:r>
      <w:r w:rsidR="002C45E2">
        <w:rPr>
          <w:bCs/>
          <w:iCs/>
          <w:color w:val="000000" w:themeColor="text1"/>
        </w:rPr>
        <w:t xml:space="preserve"> </w:t>
      </w:r>
      <w:r w:rsidR="00CA46B9">
        <w:rPr>
          <w:bCs/>
          <w:iCs/>
          <w:color w:val="000000" w:themeColor="text1"/>
        </w:rPr>
        <w:t>had the highest resistance</w:t>
      </w:r>
      <w:r w:rsidR="008F364B" w:rsidRPr="002930F2">
        <w:rPr>
          <w:bCs/>
          <w:iCs/>
          <w:color w:val="000000" w:themeColor="text1"/>
        </w:rPr>
        <w:t xml:space="preserve">. </w:t>
      </w:r>
    </w:p>
    <w:p w14:paraId="46DAAE1F" w14:textId="77777777" w:rsidR="00EC261A" w:rsidRDefault="00EC261A" w:rsidP="003966FD">
      <w:pPr>
        <w:jc w:val="both"/>
        <w:rPr>
          <w:bCs/>
          <w:iCs/>
          <w:color w:val="000000" w:themeColor="text1"/>
        </w:rPr>
      </w:pPr>
    </w:p>
    <w:p w14:paraId="47745A8C" w14:textId="75E4562D" w:rsidR="005364EE" w:rsidRDefault="00240A04" w:rsidP="00240A04">
      <w:pPr>
        <w:jc w:val="both"/>
        <w:rPr>
          <w:bCs/>
          <w:iCs/>
          <w:color w:val="000000" w:themeColor="text1"/>
        </w:rPr>
      </w:pPr>
      <w:r>
        <w:rPr>
          <w:bCs/>
          <w:iCs/>
          <w:color w:val="000000" w:themeColor="text1"/>
        </w:rPr>
        <w:t xml:space="preserve">We considered </w:t>
      </w:r>
      <w:r w:rsidR="00926676">
        <w:rPr>
          <w:bCs/>
          <w:iCs/>
          <w:color w:val="000000" w:themeColor="text1"/>
        </w:rPr>
        <w:t xml:space="preserve">two potential mechanisms by which </w:t>
      </w:r>
      <w:r w:rsidR="00926676" w:rsidRPr="001B7F09">
        <w:rPr>
          <w:bCs/>
          <w:i/>
          <w:iCs/>
          <w:color w:val="000000" w:themeColor="text1"/>
        </w:rPr>
        <w:t>SNQ2</w:t>
      </w:r>
      <w:r w:rsidR="00926676" w:rsidRPr="001B7F09">
        <w:rPr>
          <w:bCs/>
          <w:iCs/>
          <w:color w:val="000000" w:themeColor="text1"/>
        </w:rPr>
        <w:t xml:space="preserve">, </w:t>
      </w:r>
      <w:r w:rsidR="00926676" w:rsidRPr="001B7F09">
        <w:rPr>
          <w:bCs/>
          <w:i/>
          <w:iCs/>
          <w:color w:val="000000" w:themeColor="text1"/>
        </w:rPr>
        <w:t>YOR1</w:t>
      </w:r>
      <w:r w:rsidR="00926676" w:rsidRPr="001B7F09">
        <w:rPr>
          <w:bCs/>
          <w:iCs/>
          <w:color w:val="000000" w:themeColor="text1"/>
        </w:rPr>
        <w:t xml:space="preserve">, </w:t>
      </w:r>
      <w:r w:rsidR="00926676" w:rsidRPr="001B7F09">
        <w:rPr>
          <w:bCs/>
          <w:i/>
          <w:iCs/>
          <w:color w:val="000000" w:themeColor="text1"/>
        </w:rPr>
        <w:t>YBT1</w:t>
      </w:r>
      <w:r w:rsidR="00926676" w:rsidRPr="001B7F09">
        <w:rPr>
          <w:bCs/>
          <w:iCs/>
          <w:color w:val="000000" w:themeColor="text1"/>
        </w:rPr>
        <w:t xml:space="preserve">, and </w:t>
      </w:r>
      <w:r w:rsidR="00926676" w:rsidRPr="001B7F09">
        <w:rPr>
          <w:bCs/>
          <w:i/>
          <w:iCs/>
          <w:color w:val="000000" w:themeColor="text1"/>
        </w:rPr>
        <w:t>YCF1</w:t>
      </w:r>
      <w:r w:rsidR="00926676">
        <w:rPr>
          <w:bCs/>
          <w:iCs/>
          <w:color w:val="000000" w:themeColor="text1"/>
        </w:rPr>
        <w:t xml:space="preserve"> might negatively influence </w:t>
      </w:r>
      <w:r w:rsidR="00B2260E" w:rsidRPr="00650B0D">
        <w:rPr>
          <w:bCs/>
          <w:iCs/>
          <w:color w:val="000000" w:themeColor="text1"/>
        </w:rPr>
        <w:t>Pdr5</w:t>
      </w:r>
      <w:r w:rsidR="00B2260E">
        <w:rPr>
          <w:bCs/>
          <w:iCs/>
          <w:color w:val="000000" w:themeColor="text1"/>
        </w:rPr>
        <w:t xml:space="preserve"> </w:t>
      </w:r>
      <w:r w:rsidR="00926676">
        <w:rPr>
          <w:bCs/>
          <w:iCs/>
          <w:color w:val="000000" w:themeColor="text1"/>
        </w:rPr>
        <w:t>activity</w:t>
      </w:r>
      <w:r w:rsidR="00B2260E">
        <w:rPr>
          <w:bCs/>
          <w:iCs/>
          <w:color w:val="000000" w:themeColor="text1"/>
        </w:rPr>
        <w:t xml:space="preserve">: </w:t>
      </w:r>
      <w:r w:rsidR="005364EE">
        <w:rPr>
          <w:bCs/>
          <w:iCs/>
          <w:color w:val="000000" w:themeColor="text1"/>
        </w:rPr>
        <w:t xml:space="preserve">1) </w:t>
      </w:r>
      <w:r w:rsidR="00926676">
        <w:rPr>
          <w:bCs/>
          <w:iCs/>
          <w:color w:val="000000" w:themeColor="text1"/>
        </w:rPr>
        <w:t xml:space="preserve">indirect </w:t>
      </w:r>
      <w:r w:rsidR="00B2260E">
        <w:rPr>
          <w:bCs/>
          <w:iCs/>
          <w:color w:val="000000" w:themeColor="text1"/>
        </w:rPr>
        <w:t xml:space="preserve">reduction </w:t>
      </w:r>
      <w:r w:rsidR="00926676">
        <w:rPr>
          <w:bCs/>
          <w:iCs/>
          <w:color w:val="000000" w:themeColor="text1"/>
        </w:rPr>
        <w:t xml:space="preserve">via reduced </w:t>
      </w:r>
      <w:r w:rsidR="00B2260E" w:rsidRPr="00650B0D">
        <w:rPr>
          <w:bCs/>
          <w:i/>
          <w:iCs/>
          <w:color w:val="000000" w:themeColor="text1"/>
        </w:rPr>
        <w:t>PDR5</w:t>
      </w:r>
      <w:r w:rsidR="00B2260E">
        <w:rPr>
          <w:bCs/>
          <w:iCs/>
          <w:color w:val="000000" w:themeColor="text1"/>
        </w:rPr>
        <w:t xml:space="preserve"> </w:t>
      </w:r>
      <w:r w:rsidR="00926676">
        <w:rPr>
          <w:bCs/>
          <w:iCs/>
          <w:color w:val="000000" w:themeColor="text1"/>
        </w:rPr>
        <w:t>transcript levels</w:t>
      </w:r>
      <w:r w:rsidR="00B2260E">
        <w:rPr>
          <w:bCs/>
          <w:iCs/>
          <w:color w:val="000000" w:themeColor="text1"/>
        </w:rPr>
        <w:t xml:space="preserve">; and </w:t>
      </w:r>
      <w:r w:rsidR="005364EE">
        <w:rPr>
          <w:bCs/>
          <w:iCs/>
          <w:color w:val="000000" w:themeColor="text1"/>
        </w:rPr>
        <w:t xml:space="preserve">2) </w:t>
      </w:r>
      <w:r w:rsidR="00926676">
        <w:rPr>
          <w:bCs/>
          <w:iCs/>
          <w:color w:val="000000" w:themeColor="text1"/>
        </w:rPr>
        <w:t xml:space="preserve">direct inhibition </w:t>
      </w:r>
      <w:r w:rsidR="00B2260E">
        <w:rPr>
          <w:bCs/>
          <w:iCs/>
          <w:color w:val="000000" w:themeColor="text1"/>
        </w:rPr>
        <w:t xml:space="preserve">of Pdr5 via inhibitory </w:t>
      </w:r>
      <w:r w:rsidR="00926676">
        <w:rPr>
          <w:bCs/>
          <w:iCs/>
          <w:color w:val="000000" w:themeColor="text1"/>
        </w:rPr>
        <w:t>protein interaction</w:t>
      </w:r>
      <w:r w:rsidR="00984524">
        <w:rPr>
          <w:bCs/>
          <w:iCs/>
          <w:color w:val="000000" w:themeColor="text1"/>
        </w:rPr>
        <w:t>s</w:t>
      </w:r>
      <w:r w:rsidR="00926676">
        <w:rPr>
          <w:bCs/>
          <w:iCs/>
          <w:color w:val="000000" w:themeColor="text1"/>
        </w:rPr>
        <w:t xml:space="preserve">.  </w:t>
      </w:r>
    </w:p>
    <w:p w14:paraId="228E1483" w14:textId="77777777" w:rsidR="005364EE" w:rsidRDefault="005364EE" w:rsidP="00240A04">
      <w:pPr>
        <w:jc w:val="both"/>
        <w:rPr>
          <w:bCs/>
          <w:iCs/>
          <w:color w:val="000000" w:themeColor="text1"/>
        </w:rPr>
      </w:pPr>
    </w:p>
    <w:p w14:paraId="4C15F876" w14:textId="6860972A" w:rsidR="00D942E0" w:rsidRPr="00A54878" w:rsidRDefault="005902C8" w:rsidP="00D942E0">
      <w:pPr>
        <w:jc w:val="both"/>
        <w:rPr>
          <w:bCs/>
          <w:iCs/>
          <w:color w:val="000000" w:themeColor="text1"/>
        </w:rPr>
      </w:pPr>
      <w:r>
        <w:rPr>
          <w:bCs/>
          <w:iCs/>
          <w:color w:val="000000" w:themeColor="text1"/>
        </w:rPr>
        <w:t xml:space="preserve">In line with </w:t>
      </w:r>
      <w:r w:rsidR="003D12E9">
        <w:rPr>
          <w:bCs/>
          <w:iCs/>
          <w:color w:val="000000" w:themeColor="text1"/>
        </w:rPr>
        <w:t>a hidden factor mediating negative influence, i</w:t>
      </w:r>
      <w:r w:rsidR="00BA3C21" w:rsidRPr="00087F63">
        <w:rPr>
          <w:bCs/>
          <w:iCs/>
          <w:color w:val="000000" w:themeColor="text1"/>
        </w:rPr>
        <w:t xml:space="preserve">nhibition of </w:t>
      </w:r>
      <w:r w:rsidR="00B2260E" w:rsidRPr="00650B0D">
        <w:rPr>
          <w:bCs/>
          <w:iCs/>
          <w:color w:val="000000" w:themeColor="text1"/>
        </w:rPr>
        <w:t>Pdr5</w:t>
      </w:r>
      <w:r w:rsidR="00B2260E">
        <w:rPr>
          <w:bCs/>
          <w:i/>
          <w:iCs/>
          <w:color w:val="000000" w:themeColor="text1"/>
        </w:rPr>
        <w:t xml:space="preserve"> </w:t>
      </w:r>
      <w:r w:rsidR="00926676">
        <w:rPr>
          <w:bCs/>
          <w:iCs/>
          <w:color w:val="000000" w:themeColor="text1"/>
        </w:rPr>
        <w:t xml:space="preserve">activity </w:t>
      </w:r>
      <w:r w:rsidR="00BA3C21" w:rsidRPr="00087F63">
        <w:rPr>
          <w:bCs/>
          <w:iCs/>
          <w:color w:val="000000" w:themeColor="text1"/>
        </w:rPr>
        <w:t xml:space="preserve">by </w:t>
      </w:r>
      <w:r w:rsidR="00BA3C21" w:rsidRPr="00087F63">
        <w:rPr>
          <w:bCs/>
          <w:i/>
          <w:iCs/>
          <w:color w:val="000000" w:themeColor="text1"/>
        </w:rPr>
        <w:t>SNQ2</w:t>
      </w:r>
      <w:r w:rsidR="00BA3C21" w:rsidRPr="00087F63">
        <w:rPr>
          <w:bCs/>
          <w:iCs/>
          <w:color w:val="000000" w:themeColor="text1"/>
        </w:rPr>
        <w:t xml:space="preserve"> and </w:t>
      </w:r>
      <w:r w:rsidR="00BA3C21" w:rsidRPr="00087F63">
        <w:rPr>
          <w:bCs/>
          <w:i/>
          <w:iCs/>
          <w:color w:val="000000" w:themeColor="text1"/>
        </w:rPr>
        <w:t>YOR1</w:t>
      </w:r>
      <w:r w:rsidR="00BA3C21" w:rsidRPr="00087F63">
        <w:rPr>
          <w:bCs/>
          <w:iCs/>
          <w:color w:val="000000" w:themeColor="text1"/>
        </w:rPr>
        <w:t xml:space="preserve"> </w:t>
      </w:r>
      <w:r w:rsidR="00926676">
        <w:rPr>
          <w:bCs/>
          <w:iCs/>
          <w:color w:val="000000" w:themeColor="text1"/>
        </w:rPr>
        <w:t xml:space="preserve">was previously reported, </w:t>
      </w:r>
      <w:r w:rsidR="00240A04">
        <w:rPr>
          <w:bCs/>
          <w:iCs/>
          <w:color w:val="000000" w:themeColor="text1"/>
        </w:rPr>
        <w:t xml:space="preserve">explained by </w:t>
      </w:r>
      <w:r w:rsidR="00926676">
        <w:rPr>
          <w:bCs/>
          <w:iCs/>
          <w:color w:val="000000" w:themeColor="text1"/>
        </w:rPr>
        <w:t xml:space="preserve">reduced activity of the transcription factor </w:t>
      </w:r>
      <w:r w:rsidR="00BA3C21" w:rsidRPr="00BA3C21">
        <w:rPr>
          <w:bCs/>
          <w:iCs/>
          <w:color w:val="000000" w:themeColor="text1"/>
        </w:rPr>
        <w:t>Pdr1</w:t>
      </w:r>
      <w:r w:rsidR="00240A04">
        <w:rPr>
          <w:bCs/>
          <w:iCs/>
          <w:color w:val="000000" w:themeColor="text1"/>
        </w:rPr>
        <w:t xml:space="preserve"> </w:t>
      </w:r>
      <w:r w:rsidR="00926676">
        <w:rPr>
          <w:bCs/>
          <w:iCs/>
          <w:color w:val="000000" w:themeColor="text1"/>
        </w:rPr>
        <w:t xml:space="preserve">via </w:t>
      </w:r>
      <w:r w:rsidR="00E9310B">
        <w:rPr>
          <w:bCs/>
          <w:iCs/>
          <w:color w:val="000000" w:themeColor="text1"/>
        </w:rPr>
        <w:t>an unknown mechanism</w:t>
      </w:r>
      <w:r w:rsidR="00240A04">
        <w:rPr>
          <w:bCs/>
          <w:iCs/>
          <w:color w:val="000000" w:themeColor="text1"/>
        </w:rPr>
        <w:t>, which in turn yield</w:t>
      </w:r>
      <w:r w:rsidR="00D942E0">
        <w:rPr>
          <w:bCs/>
          <w:iCs/>
          <w:color w:val="000000" w:themeColor="text1"/>
        </w:rPr>
        <w:t>s</w:t>
      </w:r>
      <w:r w:rsidR="00240A04">
        <w:rPr>
          <w:bCs/>
          <w:iCs/>
          <w:color w:val="000000" w:themeColor="text1"/>
        </w:rPr>
        <w:t xml:space="preserve"> reduced </w:t>
      </w:r>
      <w:r w:rsidR="00240A04" w:rsidRPr="00AD394C">
        <w:rPr>
          <w:bCs/>
          <w:i/>
          <w:iCs/>
          <w:color w:val="000000" w:themeColor="text1"/>
        </w:rPr>
        <w:t>PDR5</w:t>
      </w:r>
      <w:r w:rsidR="00240A04">
        <w:rPr>
          <w:bCs/>
          <w:iCs/>
          <w:color w:val="000000" w:themeColor="text1"/>
        </w:rPr>
        <w:t xml:space="preserve"> transcript levels</w:t>
      </w:r>
      <w:r w:rsidR="00984524">
        <w:rPr>
          <w:bCs/>
          <w:iCs/>
          <w:color w:val="000000" w:themeColor="text1"/>
        </w:rPr>
        <w:t xml:space="preserve"> </w:t>
      </w:r>
      <w:r w:rsidR="00BA3C21" w:rsidRPr="00BA3C21">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BA3C21" w:rsidRPr="00BA3C21">
        <w:rPr>
          <w:bCs/>
          <w:iCs/>
          <w:color w:val="000000" w:themeColor="text1"/>
        </w:rPr>
        <w:fldChar w:fldCharType="separate"/>
      </w:r>
      <w:r w:rsidR="00D659A1" w:rsidRPr="00D659A1">
        <w:rPr>
          <w:bCs/>
          <w:iCs/>
          <w:noProof/>
          <w:color w:val="000000" w:themeColor="text1"/>
        </w:rPr>
        <w:t>(Kolaczkowska et al., 2008)</w:t>
      </w:r>
      <w:r w:rsidR="00BA3C21" w:rsidRPr="00BA3C21">
        <w:rPr>
          <w:bCs/>
          <w:iCs/>
          <w:color w:val="000000" w:themeColor="text1"/>
        </w:rPr>
        <w:fldChar w:fldCharType="end"/>
      </w:r>
      <w:r w:rsidR="00926676">
        <w:rPr>
          <w:bCs/>
          <w:iCs/>
          <w:color w:val="000000" w:themeColor="text1"/>
        </w:rPr>
        <w:t>.</w:t>
      </w:r>
      <w:r w:rsidR="00BA3C21" w:rsidRPr="00BA3C21">
        <w:rPr>
          <w:bCs/>
          <w:iCs/>
          <w:color w:val="000000" w:themeColor="text1"/>
        </w:rPr>
        <w:t xml:space="preserve"> </w:t>
      </w:r>
      <w:r w:rsidR="005364EE">
        <w:rPr>
          <w:bCs/>
          <w:iCs/>
          <w:color w:val="000000" w:themeColor="text1"/>
        </w:rPr>
        <w:t xml:space="preserve"> </w:t>
      </w:r>
      <w:r w:rsidR="00D942E0">
        <w:rPr>
          <w:bCs/>
          <w:iCs/>
          <w:color w:val="000000" w:themeColor="text1"/>
        </w:rPr>
        <w:t xml:space="preserve">Using </w:t>
      </w:r>
      <w:proofErr w:type="spellStart"/>
      <w:r w:rsidR="00240A04">
        <w:rPr>
          <w:bCs/>
          <w:iCs/>
          <w:color w:val="000000" w:themeColor="text1"/>
        </w:rPr>
        <w:t>qRT</w:t>
      </w:r>
      <w:proofErr w:type="spellEnd"/>
      <w:r w:rsidR="00240A04">
        <w:rPr>
          <w:bCs/>
          <w:iCs/>
          <w:color w:val="000000" w:themeColor="text1"/>
        </w:rPr>
        <w:t>-PCR</w:t>
      </w:r>
      <w:r w:rsidR="00D942E0">
        <w:rPr>
          <w:bCs/>
          <w:iCs/>
          <w:color w:val="000000" w:themeColor="text1"/>
        </w:rPr>
        <w:t xml:space="preserve">, we found </w:t>
      </w:r>
      <w:r w:rsidR="00D942E0">
        <w:rPr>
          <w:bCs/>
          <w:i/>
          <w:iCs/>
          <w:color w:val="000000" w:themeColor="text1"/>
        </w:rPr>
        <w:t xml:space="preserve">snq2∆yor1∆ </w:t>
      </w:r>
      <w:r w:rsidR="00D942E0">
        <w:rPr>
          <w:bCs/>
          <w:iCs/>
          <w:color w:val="000000" w:themeColor="text1"/>
        </w:rPr>
        <w:t xml:space="preserve">to have a ~1.3× increased </w:t>
      </w:r>
      <w:r w:rsidR="00D942E0">
        <w:rPr>
          <w:bCs/>
          <w:i/>
          <w:iCs/>
          <w:color w:val="000000" w:themeColor="text1"/>
        </w:rPr>
        <w:t xml:space="preserve">PDR5 </w:t>
      </w:r>
      <w:r w:rsidR="00D942E0">
        <w:rPr>
          <w:bCs/>
          <w:iCs/>
          <w:color w:val="000000" w:themeColor="text1"/>
        </w:rPr>
        <w:t xml:space="preserve">mRNA level relative to wild-type. Although this was numerically consistent with the </w:t>
      </w:r>
      <w:r w:rsidR="005A7843">
        <w:rPr>
          <w:bCs/>
          <w:iCs/>
          <w:color w:val="000000" w:themeColor="text1"/>
        </w:rPr>
        <w:t xml:space="preserve">previously-reported </w:t>
      </w:r>
      <w:r w:rsidR="00D942E0">
        <w:rPr>
          <w:bCs/>
          <w:iCs/>
          <w:color w:val="000000" w:themeColor="text1"/>
        </w:rPr>
        <w:t xml:space="preserve">~1.5× increase for </w:t>
      </w:r>
      <w:r w:rsidR="00D942E0">
        <w:rPr>
          <w:bCs/>
          <w:i/>
          <w:iCs/>
          <w:color w:val="000000" w:themeColor="text1"/>
        </w:rPr>
        <w:t>snq2∆yor1∆</w:t>
      </w:r>
      <w:r w:rsidR="00984524">
        <w:rPr>
          <w:bCs/>
          <w:i/>
          <w:iCs/>
          <w:color w:val="000000" w:themeColor="text1"/>
        </w:rPr>
        <w:t xml:space="preserve"> </w:t>
      </w:r>
      <w:r w:rsidR="005A7843">
        <w:rPr>
          <w:bCs/>
          <w:iCs/>
          <w:color w:val="000000" w:themeColor="text1"/>
        </w:rPr>
        <w:fldChar w:fldCharType="begin" w:fldLock="1"/>
      </w:r>
      <w:r w:rsidR="00F13A96">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5A7843">
        <w:rPr>
          <w:bCs/>
          <w:iCs/>
          <w:color w:val="000000" w:themeColor="text1"/>
        </w:rPr>
        <w:fldChar w:fldCharType="separate"/>
      </w:r>
      <w:r w:rsidR="00D659A1" w:rsidRPr="00D659A1">
        <w:rPr>
          <w:bCs/>
          <w:iCs/>
          <w:noProof/>
          <w:color w:val="000000" w:themeColor="text1"/>
        </w:rPr>
        <w:t>(Kolaczkowska et al., 2008)</w:t>
      </w:r>
      <w:r w:rsidR="005A7843">
        <w:rPr>
          <w:bCs/>
          <w:iCs/>
          <w:color w:val="000000" w:themeColor="text1"/>
        </w:rPr>
        <w:fldChar w:fldCharType="end"/>
      </w:r>
      <w:r w:rsidR="00D942E0">
        <w:rPr>
          <w:bCs/>
          <w:iCs/>
          <w:color w:val="000000" w:themeColor="text1"/>
        </w:rPr>
        <w:t xml:space="preserve">, </w:t>
      </w:r>
      <w:r w:rsidR="00CC740E">
        <w:rPr>
          <w:bCs/>
          <w:iCs/>
          <w:color w:val="000000" w:themeColor="text1"/>
        </w:rPr>
        <w:t xml:space="preserve">the change did not reach statistical significance in our hands </w:t>
      </w:r>
      <w:r w:rsidR="00D942E0">
        <w:rPr>
          <w:bCs/>
          <w:iCs/>
          <w:color w:val="000000" w:themeColor="text1"/>
        </w:rPr>
        <w:t xml:space="preserve">(p = 0.27, </w:t>
      </w:r>
      <w:r w:rsidR="004452EF">
        <w:rPr>
          <w:bCs/>
          <w:iCs/>
          <w:color w:val="000000" w:themeColor="text1"/>
        </w:rPr>
        <w:t xml:space="preserve">Figure </w:t>
      </w:r>
      <w:r w:rsidR="00D942E0">
        <w:rPr>
          <w:bCs/>
          <w:iCs/>
          <w:color w:val="000000" w:themeColor="text1"/>
        </w:rPr>
        <w:t>4E)</w:t>
      </w:r>
      <w:r w:rsidR="005A7843">
        <w:rPr>
          <w:bCs/>
          <w:iCs/>
          <w:color w:val="000000" w:themeColor="text1"/>
        </w:rPr>
        <w:t xml:space="preserve"> and the previous report did not contain a statistical test</w:t>
      </w:r>
      <w:r w:rsidR="00D942E0">
        <w:rPr>
          <w:bCs/>
          <w:iCs/>
          <w:color w:val="000000" w:themeColor="text1"/>
        </w:rPr>
        <w:t>.  N</w:t>
      </w:r>
      <w:r w:rsidR="003966FD">
        <w:rPr>
          <w:bCs/>
          <w:iCs/>
          <w:color w:val="000000" w:themeColor="text1"/>
        </w:rPr>
        <w:t xml:space="preserve">o evidence of </w:t>
      </w:r>
      <w:r w:rsidR="00804936">
        <w:rPr>
          <w:bCs/>
          <w:iCs/>
          <w:color w:val="000000" w:themeColor="text1"/>
        </w:rPr>
        <w:t xml:space="preserve">mRNA </w:t>
      </w:r>
      <w:r w:rsidR="003966FD">
        <w:rPr>
          <w:bCs/>
          <w:iCs/>
          <w:color w:val="000000" w:themeColor="text1"/>
        </w:rPr>
        <w:t xml:space="preserve">induction in the </w:t>
      </w:r>
      <w:r w:rsidR="003966FD">
        <w:rPr>
          <w:bCs/>
          <w:i/>
          <w:iCs/>
          <w:color w:val="000000" w:themeColor="text1"/>
        </w:rPr>
        <w:t xml:space="preserve">ybt1∆ycf1∆ </w:t>
      </w:r>
      <w:r w:rsidR="003966FD" w:rsidRPr="000349EA">
        <w:rPr>
          <w:bCs/>
          <w:iCs/>
          <w:color w:val="000000" w:themeColor="text1"/>
        </w:rPr>
        <w:t>strain</w:t>
      </w:r>
      <w:r w:rsidR="003966FD">
        <w:rPr>
          <w:bCs/>
          <w:i/>
          <w:iCs/>
          <w:color w:val="000000" w:themeColor="text1"/>
        </w:rPr>
        <w:t xml:space="preserve"> </w:t>
      </w:r>
      <w:r w:rsidR="003966FD">
        <w:rPr>
          <w:bCs/>
          <w:iCs/>
          <w:color w:val="000000" w:themeColor="text1"/>
        </w:rPr>
        <w:t xml:space="preserve">was </w:t>
      </w:r>
      <w:r w:rsidR="00FA206A">
        <w:rPr>
          <w:bCs/>
          <w:iCs/>
          <w:color w:val="000000" w:themeColor="text1"/>
        </w:rPr>
        <w:t>observed</w:t>
      </w:r>
      <w:r w:rsidR="003966FD">
        <w:rPr>
          <w:bCs/>
          <w:i/>
          <w:iCs/>
          <w:color w:val="000000" w:themeColor="text1"/>
        </w:rPr>
        <w:t xml:space="preserve"> </w:t>
      </w:r>
      <w:r w:rsidR="003966FD">
        <w:rPr>
          <w:bCs/>
          <w:iCs/>
          <w:color w:val="000000" w:themeColor="text1"/>
        </w:rPr>
        <w:t>(</w:t>
      </w:r>
      <w:r w:rsidR="001421B9">
        <w:rPr>
          <w:bCs/>
          <w:iCs/>
          <w:color w:val="000000" w:themeColor="text1"/>
        </w:rPr>
        <w:t xml:space="preserve">0.9 fold expression, </w:t>
      </w:r>
      <w:r w:rsidR="003966FD">
        <w:rPr>
          <w:bCs/>
          <w:iCs/>
          <w:color w:val="000000" w:themeColor="text1"/>
        </w:rPr>
        <w:t xml:space="preserve">p = </w:t>
      </w:r>
      <w:proofErr w:type="gramStart"/>
      <w:r w:rsidR="003966FD">
        <w:rPr>
          <w:bCs/>
          <w:iCs/>
          <w:color w:val="000000" w:themeColor="text1"/>
        </w:rPr>
        <w:t>0.69 ,</w:t>
      </w:r>
      <w:proofErr w:type="gramEnd"/>
      <w:r w:rsidR="003966FD">
        <w:rPr>
          <w:bCs/>
          <w:iCs/>
          <w:color w:val="000000" w:themeColor="text1"/>
        </w:rPr>
        <w:t xml:space="preserve"> </w:t>
      </w:r>
      <w:r w:rsidR="004452EF">
        <w:rPr>
          <w:bCs/>
          <w:iCs/>
          <w:color w:val="000000" w:themeColor="text1"/>
        </w:rPr>
        <w:t xml:space="preserve">Figure </w:t>
      </w:r>
      <w:r w:rsidR="003966FD">
        <w:rPr>
          <w:bCs/>
          <w:iCs/>
          <w:color w:val="000000" w:themeColor="text1"/>
        </w:rPr>
        <w:t xml:space="preserve">4E).  </w:t>
      </w:r>
      <w:r w:rsidR="003766DE">
        <w:rPr>
          <w:bCs/>
          <w:iCs/>
          <w:color w:val="000000" w:themeColor="text1"/>
        </w:rPr>
        <w:t>More persuasively</w:t>
      </w:r>
      <w:r w:rsidR="00CC740E">
        <w:rPr>
          <w:bCs/>
          <w:iCs/>
          <w:color w:val="000000" w:themeColor="text1"/>
        </w:rPr>
        <w:t xml:space="preserve">, we found that </w:t>
      </w:r>
      <w:r w:rsidR="00CC740E" w:rsidRPr="00BA3C21">
        <w:rPr>
          <w:bCs/>
          <w:i/>
          <w:iCs/>
          <w:color w:val="000000" w:themeColor="text1"/>
        </w:rPr>
        <w:t xml:space="preserve">PDR5 </w:t>
      </w:r>
      <w:r w:rsidR="00CC740E" w:rsidRPr="00BA3C21">
        <w:rPr>
          <w:bCs/>
          <w:iCs/>
          <w:color w:val="000000" w:themeColor="text1"/>
        </w:rPr>
        <w:t>mR</w:t>
      </w:r>
      <w:r w:rsidR="00CC740E">
        <w:rPr>
          <w:bCs/>
          <w:iCs/>
          <w:color w:val="000000" w:themeColor="text1"/>
        </w:rPr>
        <w:t xml:space="preserve">NA levels were </w:t>
      </w:r>
      <w:r w:rsidR="005A7843">
        <w:rPr>
          <w:bCs/>
          <w:iCs/>
          <w:color w:val="000000" w:themeColor="text1"/>
        </w:rPr>
        <w:t xml:space="preserve">significantly </w:t>
      </w:r>
      <w:r w:rsidR="00CC740E">
        <w:rPr>
          <w:bCs/>
          <w:iCs/>
          <w:color w:val="000000" w:themeColor="text1"/>
        </w:rPr>
        <w:t xml:space="preserve">higher </w:t>
      </w:r>
      <w:r w:rsidR="00CC740E" w:rsidRPr="00BA3C21">
        <w:rPr>
          <w:bCs/>
          <w:iCs/>
          <w:color w:val="000000" w:themeColor="text1"/>
        </w:rPr>
        <w:t xml:space="preserve">in </w:t>
      </w:r>
      <w:r w:rsidR="00CC740E" w:rsidRPr="00BA3C21">
        <w:rPr>
          <w:bCs/>
          <w:i/>
          <w:iCs/>
          <w:color w:val="000000" w:themeColor="text1"/>
        </w:rPr>
        <w:t xml:space="preserve">snq2∆yor1∆ybt1∆ycf1∆ </w:t>
      </w:r>
      <w:r w:rsidR="005A7843">
        <w:rPr>
          <w:bCs/>
          <w:iCs/>
          <w:color w:val="000000" w:themeColor="text1"/>
        </w:rPr>
        <w:t xml:space="preserve">than </w:t>
      </w:r>
      <w:r w:rsidR="00CC740E">
        <w:rPr>
          <w:bCs/>
          <w:iCs/>
          <w:color w:val="000000" w:themeColor="text1"/>
        </w:rPr>
        <w:t>the wild type</w:t>
      </w:r>
      <w:r w:rsidR="00CC740E" w:rsidRPr="00BA3C21">
        <w:rPr>
          <w:bCs/>
          <w:iCs/>
          <w:color w:val="000000" w:themeColor="text1"/>
        </w:rPr>
        <w:t xml:space="preserve"> (</w:t>
      </w:r>
      <w:r w:rsidR="005A7843">
        <w:rPr>
          <w:bCs/>
          <w:iCs/>
          <w:color w:val="000000" w:themeColor="text1"/>
        </w:rPr>
        <w:t xml:space="preserve">2.1× increase; </w:t>
      </w:r>
      <w:r w:rsidR="00CC740E" w:rsidRPr="00BA3C21">
        <w:rPr>
          <w:bCs/>
          <w:i/>
          <w:iCs/>
          <w:color w:val="000000" w:themeColor="text1"/>
        </w:rPr>
        <w:t>p</w:t>
      </w:r>
      <w:r w:rsidR="00CC740E" w:rsidRPr="00BA3C21">
        <w:rPr>
          <w:bCs/>
          <w:iCs/>
          <w:color w:val="000000" w:themeColor="text1"/>
        </w:rPr>
        <w:t xml:space="preserve"> = </w:t>
      </w:r>
      <w:r w:rsidR="00CC740E">
        <w:rPr>
          <w:bCs/>
          <w:iCs/>
          <w:color w:val="000000" w:themeColor="text1"/>
        </w:rPr>
        <w:t xml:space="preserve">0.032; </w:t>
      </w:r>
      <w:r w:rsidR="004452EF">
        <w:rPr>
          <w:bCs/>
          <w:iCs/>
          <w:color w:val="000000" w:themeColor="text1"/>
        </w:rPr>
        <w:t xml:space="preserve">Figure </w:t>
      </w:r>
      <w:r w:rsidR="00CC740E">
        <w:rPr>
          <w:bCs/>
          <w:iCs/>
          <w:color w:val="000000" w:themeColor="text1"/>
        </w:rPr>
        <w:t>4D</w:t>
      </w:r>
      <w:r w:rsidR="00CC740E" w:rsidRPr="00BA3C21">
        <w:rPr>
          <w:bCs/>
          <w:iCs/>
          <w:color w:val="000000" w:themeColor="text1"/>
        </w:rPr>
        <w:t>).</w:t>
      </w:r>
      <w:r w:rsidR="005A7843">
        <w:rPr>
          <w:bCs/>
          <w:iCs/>
          <w:color w:val="000000" w:themeColor="text1"/>
        </w:rPr>
        <w:t xml:space="preserve">  </w:t>
      </w:r>
      <w:r w:rsidR="008B2904">
        <w:rPr>
          <w:bCs/>
          <w:iCs/>
          <w:color w:val="000000" w:themeColor="text1"/>
        </w:rPr>
        <w:t xml:space="preserve">Interestingly, relative expression of </w:t>
      </w:r>
      <w:r w:rsidR="008B2904">
        <w:rPr>
          <w:bCs/>
          <w:i/>
          <w:iCs/>
          <w:color w:val="000000" w:themeColor="text1"/>
        </w:rPr>
        <w:t xml:space="preserve">PDR5 </w:t>
      </w:r>
      <w:r w:rsidR="008B2904">
        <w:rPr>
          <w:bCs/>
          <w:iCs/>
          <w:color w:val="000000" w:themeColor="text1"/>
        </w:rPr>
        <w:t xml:space="preserve">tracked well with the relative activity expected by the neural network model, especially when considering only </w:t>
      </w:r>
      <w:r w:rsidR="006D48A5">
        <w:rPr>
          <w:bCs/>
          <w:iCs/>
          <w:color w:val="000000" w:themeColor="text1"/>
        </w:rPr>
        <w:t>‘</w:t>
      </w:r>
      <w:r w:rsidR="008B2904">
        <w:rPr>
          <w:bCs/>
          <w:iCs/>
          <w:color w:val="000000" w:themeColor="text1"/>
        </w:rPr>
        <w:t>indirect</w:t>
      </w:r>
      <w:r w:rsidR="006D48A5">
        <w:rPr>
          <w:bCs/>
          <w:iCs/>
          <w:color w:val="000000" w:themeColor="text1"/>
        </w:rPr>
        <w:t>’</w:t>
      </w:r>
      <w:r w:rsidR="008B2904">
        <w:rPr>
          <w:bCs/>
          <w:iCs/>
          <w:color w:val="000000" w:themeColor="text1"/>
        </w:rPr>
        <w:t xml:space="preserve"> influences</w:t>
      </w:r>
      <w:r w:rsidR="006D48A5">
        <w:rPr>
          <w:bCs/>
          <w:iCs/>
          <w:color w:val="000000" w:themeColor="text1"/>
        </w:rPr>
        <w:t xml:space="preserve"> </w:t>
      </w:r>
      <w:r w:rsidR="00810D5B">
        <w:rPr>
          <w:bCs/>
          <w:iCs/>
          <w:color w:val="000000" w:themeColor="text1"/>
        </w:rPr>
        <w:t>from the hidden mediating factor</w:t>
      </w:r>
      <w:r w:rsidR="008B2904">
        <w:rPr>
          <w:bCs/>
          <w:iCs/>
          <w:color w:val="000000" w:themeColor="text1"/>
        </w:rPr>
        <w:t xml:space="preserve"> (</w:t>
      </w:r>
      <w:r w:rsidR="004452EF">
        <w:rPr>
          <w:bCs/>
          <w:iCs/>
          <w:color w:val="000000" w:themeColor="text1"/>
        </w:rPr>
        <w:t xml:space="preserve">Figure </w:t>
      </w:r>
      <w:r w:rsidR="008B2904">
        <w:rPr>
          <w:bCs/>
          <w:iCs/>
          <w:color w:val="000000" w:themeColor="text1"/>
        </w:rPr>
        <w:t xml:space="preserve">5D).  </w:t>
      </w:r>
      <w:r w:rsidR="003766DE">
        <w:rPr>
          <w:bCs/>
          <w:iCs/>
          <w:color w:val="000000" w:themeColor="text1"/>
        </w:rPr>
        <w:t xml:space="preserve">Although these </w:t>
      </w:r>
      <w:r w:rsidR="001E0A38">
        <w:rPr>
          <w:bCs/>
          <w:iCs/>
          <w:color w:val="000000" w:themeColor="text1"/>
        </w:rPr>
        <w:t xml:space="preserve">results </w:t>
      </w:r>
      <w:r w:rsidR="003766DE">
        <w:rPr>
          <w:bCs/>
          <w:iCs/>
          <w:color w:val="000000" w:themeColor="text1"/>
        </w:rPr>
        <w:t xml:space="preserve">can </w:t>
      </w:r>
      <w:r w:rsidR="005A7843">
        <w:rPr>
          <w:bCs/>
          <w:iCs/>
          <w:color w:val="000000" w:themeColor="text1"/>
        </w:rPr>
        <w:t xml:space="preserve">provide only weak evidence </w:t>
      </w:r>
      <w:r w:rsidR="003766DE">
        <w:rPr>
          <w:bCs/>
          <w:iCs/>
          <w:color w:val="000000" w:themeColor="text1"/>
        </w:rPr>
        <w:t xml:space="preserve">for </w:t>
      </w:r>
      <w:r w:rsidR="005A7843">
        <w:rPr>
          <w:bCs/>
          <w:iCs/>
          <w:color w:val="000000" w:themeColor="text1"/>
        </w:rPr>
        <w:t xml:space="preserve">the previous finding that some combination of </w:t>
      </w:r>
      <w:r w:rsidR="005A7843" w:rsidRPr="00650B0D">
        <w:rPr>
          <w:bCs/>
          <w:i/>
          <w:iCs/>
          <w:color w:val="000000" w:themeColor="text1"/>
        </w:rPr>
        <w:t>SNQ2</w:t>
      </w:r>
      <w:r w:rsidR="005A7843">
        <w:rPr>
          <w:bCs/>
          <w:i/>
          <w:iCs/>
          <w:color w:val="000000" w:themeColor="text1"/>
        </w:rPr>
        <w:t xml:space="preserve"> </w:t>
      </w:r>
      <w:r w:rsidR="005A7843" w:rsidRPr="00650B0D">
        <w:rPr>
          <w:bCs/>
          <w:iCs/>
          <w:color w:val="000000" w:themeColor="text1"/>
        </w:rPr>
        <w:t>and</w:t>
      </w:r>
      <w:r w:rsidR="005A7843">
        <w:rPr>
          <w:bCs/>
          <w:i/>
          <w:iCs/>
          <w:color w:val="000000" w:themeColor="text1"/>
        </w:rPr>
        <w:t xml:space="preserve"> YOR1</w:t>
      </w:r>
      <w:r w:rsidR="005A7843">
        <w:rPr>
          <w:bCs/>
          <w:iCs/>
          <w:color w:val="000000" w:themeColor="text1"/>
        </w:rPr>
        <w:t xml:space="preserve"> </w:t>
      </w:r>
      <w:r w:rsidR="003766DE">
        <w:rPr>
          <w:bCs/>
          <w:iCs/>
          <w:color w:val="000000" w:themeColor="text1"/>
        </w:rPr>
        <w:t xml:space="preserve">yield reduced </w:t>
      </w:r>
      <w:r w:rsidR="005A7843" w:rsidRPr="00650B0D">
        <w:rPr>
          <w:bCs/>
          <w:i/>
          <w:iCs/>
          <w:color w:val="000000" w:themeColor="text1"/>
        </w:rPr>
        <w:t>PDR5</w:t>
      </w:r>
      <w:r w:rsidR="005A7843">
        <w:rPr>
          <w:bCs/>
          <w:i/>
          <w:iCs/>
          <w:color w:val="000000" w:themeColor="text1"/>
        </w:rPr>
        <w:t xml:space="preserve"> </w:t>
      </w:r>
      <w:r w:rsidR="005A7843" w:rsidRPr="00650B0D">
        <w:rPr>
          <w:bCs/>
          <w:iCs/>
          <w:color w:val="000000" w:themeColor="text1"/>
        </w:rPr>
        <w:t>mRNA levels</w:t>
      </w:r>
      <w:r w:rsidR="005A7843">
        <w:rPr>
          <w:bCs/>
          <w:iCs/>
          <w:color w:val="000000" w:themeColor="text1"/>
        </w:rPr>
        <w:t xml:space="preserve">, </w:t>
      </w:r>
      <w:r w:rsidR="003766DE">
        <w:rPr>
          <w:bCs/>
          <w:iCs/>
          <w:color w:val="000000" w:themeColor="text1"/>
        </w:rPr>
        <w:lastRenderedPageBreak/>
        <w:t xml:space="preserve">our results more confidently support the idea that the fluconazole resistance </w:t>
      </w:r>
      <w:r w:rsidR="003766DE" w:rsidRPr="00BA3C21">
        <w:rPr>
          <w:bCs/>
          <w:i/>
          <w:iCs/>
          <w:color w:val="000000" w:themeColor="text1"/>
        </w:rPr>
        <w:t>snq2∆yor1∆ybt1∆ycf1∆</w:t>
      </w:r>
      <w:r w:rsidR="003766DE">
        <w:rPr>
          <w:bCs/>
          <w:iCs/>
          <w:color w:val="000000" w:themeColor="text1"/>
        </w:rPr>
        <w:t xml:space="preserve"> can be explained (at least in part) </w:t>
      </w:r>
      <w:r w:rsidR="001341DD">
        <w:rPr>
          <w:bCs/>
          <w:iCs/>
          <w:color w:val="000000" w:themeColor="text1"/>
        </w:rPr>
        <w:t>by</w:t>
      </w:r>
      <w:r w:rsidR="003766DE">
        <w:rPr>
          <w:bCs/>
          <w:iCs/>
          <w:color w:val="000000" w:themeColor="text1"/>
        </w:rPr>
        <w:t xml:space="preserve"> increased </w:t>
      </w:r>
      <w:r w:rsidR="003766DE" w:rsidRPr="00650B0D">
        <w:rPr>
          <w:bCs/>
          <w:i/>
          <w:iCs/>
          <w:color w:val="000000" w:themeColor="text1"/>
        </w:rPr>
        <w:t>PDR5</w:t>
      </w:r>
      <w:r w:rsidR="003766DE">
        <w:rPr>
          <w:bCs/>
          <w:iCs/>
          <w:color w:val="000000" w:themeColor="text1"/>
        </w:rPr>
        <w:t xml:space="preserve"> transcript levels.</w:t>
      </w:r>
      <w:r w:rsidR="00A54878">
        <w:rPr>
          <w:bCs/>
          <w:iCs/>
          <w:color w:val="000000" w:themeColor="text1"/>
        </w:rPr>
        <w:t xml:space="preserve">  </w:t>
      </w:r>
    </w:p>
    <w:p w14:paraId="7442EEDA" w14:textId="1F3840C2" w:rsidR="00C47B8F" w:rsidRDefault="00C47B8F" w:rsidP="004D0055">
      <w:pPr>
        <w:jc w:val="both"/>
        <w:rPr>
          <w:bCs/>
          <w:iCs/>
          <w:color w:val="000000" w:themeColor="text1"/>
        </w:rPr>
      </w:pPr>
    </w:p>
    <w:p w14:paraId="3269151B" w14:textId="19FF058E" w:rsidR="00A97DF6" w:rsidRDefault="00A97DF6" w:rsidP="00A97DF6">
      <w:pPr>
        <w:jc w:val="both"/>
        <w:rPr>
          <w:bCs/>
          <w:iCs/>
          <w:color w:val="000000" w:themeColor="text1"/>
        </w:rPr>
      </w:pPr>
      <w:r>
        <w:rPr>
          <w:bCs/>
          <w:iCs/>
          <w:color w:val="000000" w:themeColor="text1"/>
        </w:rPr>
        <w:t xml:space="preserve">Insight into whether Snq2 might inhibit Pdr5 directly via protein interaction comes from a </w:t>
      </w:r>
      <w:r w:rsidR="00721A97">
        <w:rPr>
          <w:bCs/>
          <w:iCs/>
          <w:color w:val="000000" w:themeColor="text1"/>
        </w:rPr>
        <w:t xml:space="preserve">previous study investigating </w:t>
      </w:r>
      <w:r w:rsidR="00E44E46">
        <w:rPr>
          <w:bCs/>
          <w:iCs/>
          <w:color w:val="000000" w:themeColor="text1"/>
        </w:rPr>
        <w:t xml:space="preserve">an </w:t>
      </w:r>
      <w:r w:rsidR="00627DF3">
        <w:rPr>
          <w:bCs/>
          <w:iCs/>
          <w:color w:val="000000" w:themeColor="text1"/>
        </w:rPr>
        <w:t>Snq2-</w:t>
      </w:r>
      <w:r w:rsidR="005364EE">
        <w:rPr>
          <w:bCs/>
          <w:iCs/>
          <w:color w:val="000000" w:themeColor="text1"/>
        </w:rPr>
        <w:t xml:space="preserve">dependent decrease in </w:t>
      </w:r>
      <w:r w:rsidR="00627DF3">
        <w:rPr>
          <w:bCs/>
          <w:iCs/>
          <w:color w:val="000000" w:themeColor="text1"/>
        </w:rPr>
        <w:t xml:space="preserve">benomyl resistance </w:t>
      </w:r>
      <w:r w:rsidR="005364EE">
        <w:rPr>
          <w:bCs/>
          <w:iCs/>
          <w:color w:val="000000" w:themeColor="text1"/>
        </w:rPr>
        <w:t xml:space="preserve">imparted by </w:t>
      </w:r>
      <w:r w:rsidR="005364EE">
        <w:rPr>
          <w:bCs/>
          <w:i/>
          <w:iCs/>
          <w:color w:val="000000" w:themeColor="text1"/>
        </w:rPr>
        <w:t xml:space="preserve">PDR5 </w:t>
      </w:r>
      <w:r w:rsidR="00627DF3">
        <w:rPr>
          <w:bCs/>
          <w:iCs/>
          <w:color w:val="000000" w:themeColor="text1"/>
        </w:rPr>
        <w:t xml:space="preserve">and </w:t>
      </w:r>
      <w:r w:rsidR="005364EE">
        <w:rPr>
          <w:bCs/>
          <w:i/>
          <w:iCs/>
          <w:color w:val="000000" w:themeColor="text1"/>
        </w:rPr>
        <w:t xml:space="preserve">YOR1 </w:t>
      </w:r>
      <w:r w:rsidR="00627DF3">
        <w:rPr>
          <w:bCs/>
          <w:iCs/>
          <w:color w:val="000000" w:themeColor="text1"/>
        </w:rPr>
        <w:t xml:space="preserve">found evidence for </w:t>
      </w:r>
      <w:r w:rsidR="00E44E46">
        <w:rPr>
          <w:bCs/>
          <w:iCs/>
          <w:color w:val="000000" w:themeColor="text1"/>
        </w:rPr>
        <w:t xml:space="preserve">a modest (1.5×) </w:t>
      </w:r>
      <w:r w:rsidR="00954B8F">
        <w:rPr>
          <w:bCs/>
          <w:i/>
          <w:iCs/>
          <w:color w:val="000000" w:themeColor="text1"/>
        </w:rPr>
        <w:t xml:space="preserve">SNQ2 </w:t>
      </w:r>
      <w:r w:rsidR="00954B8F">
        <w:rPr>
          <w:bCs/>
          <w:iCs/>
          <w:color w:val="000000" w:themeColor="text1"/>
        </w:rPr>
        <w:t>mRNA</w:t>
      </w:r>
      <w:r w:rsidR="00627DF3">
        <w:rPr>
          <w:bCs/>
          <w:iCs/>
          <w:color w:val="000000" w:themeColor="text1"/>
        </w:rPr>
        <w:t xml:space="preserve"> induction only in </w:t>
      </w:r>
      <w:bookmarkStart w:id="86" w:name="_Hlk530662605"/>
      <w:r w:rsidR="00627DF3">
        <w:rPr>
          <w:bCs/>
          <w:i/>
          <w:iCs/>
          <w:color w:val="000000" w:themeColor="text1"/>
        </w:rPr>
        <w:t>pdr5∆yor1∆</w:t>
      </w:r>
      <w:r w:rsidR="00627DF3">
        <w:rPr>
          <w:bCs/>
          <w:iCs/>
          <w:color w:val="000000" w:themeColor="text1"/>
        </w:rPr>
        <w:t xml:space="preserve">, </w:t>
      </w:r>
      <w:bookmarkEnd w:id="86"/>
      <w:r w:rsidR="00627DF3">
        <w:rPr>
          <w:bCs/>
          <w:iCs/>
          <w:color w:val="000000" w:themeColor="text1"/>
        </w:rPr>
        <w:t>but</w:t>
      </w:r>
      <w:r w:rsidR="00600F21">
        <w:rPr>
          <w:bCs/>
          <w:iCs/>
          <w:color w:val="000000" w:themeColor="text1"/>
        </w:rPr>
        <w:t xml:space="preserve"> not </w:t>
      </w:r>
      <w:r w:rsidR="00E44E46">
        <w:rPr>
          <w:bCs/>
          <w:iCs/>
          <w:color w:val="000000" w:themeColor="text1"/>
        </w:rPr>
        <w:t xml:space="preserve">for </w:t>
      </w:r>
      <w:r w:rsidR="00600F21">
        <w:rPr>
          <w:bCs/>
          <w:iCs/>
          <w:color w:val="000000" w:themeColor="text1"/>
        </w:rPr>
        <w:t xml:space="preserve">either </w:t>
      </w:r>
      <w:r w:rsidR="00E44E46">
        <w:rPr>
          <w:bCs/>
          <w:i/>
          <w:iCs/>
          <w:color w:val="000000" w:themeColor="text1"/>
        </w:rPr>
        <w:t xml:space="preserve">pdr5∆ </w:t>
      </w:r>
      <w:r w:rsidR="00E44E46">
        <w:t xml:space="preserve">or </w:t>
      </w:r>
      <w:r w:rsidR="00E44E46">
        <w:rPr>
          <w:bCs/>
          <w:i/>
          <w:iCs/>
          <w:color w:val="000000" w:themeColor="text1"/>
        </w:rPr>
        <w:t>yor1∆</w:t>
      </w:r>
      <w:r w:rsidR="00E44E46">
        <w:rPr>
          <w:bCs/>
          <w:iCs/>
          <w:color w:val="000000" w:themeColor="text1"/>
        </w:rPr>
        <w:t>, despite the fact that each of these single mutants show</w:t>
      </w:r>
      <w:r w:rsidR="00C241BD">
        <w:rPr>
          <w:bCs/>
          <w:iCs/>
          <w:color w:val="000000" w:themeColor="text1"/>
        </w:rPr>
        <w:t>ed</w:t>
      </w:r>
      <w:r w:rsidR="00E44E46">
        <w:rPr>
          <w:bCs/>
          <w:iCs/>
          <w:color w:val="000000" w:themeColor="text1"/>
        </w:rPr>
        <w:t xml:space="preserve"> </w:t>
      </w:r>
      <w:r>
        <w:rPr>
          <w:bCs/>
          <w:iCs/>
          <w:color w:val="000000" w:themeColor="text1"/>
        </w:rPr>
        <w:t>increased</w:t>
      </w:r>
      <w:r w:rsidR="00E44E46">
        <w:rPr>
          <w:bCs/>
          <w:iCs/>
          <w:color w:val="000000" w:themeColor="text1"/>
        </w:rPr>
        <w:t xml:space="preserve"> benomyl resistance</w:t>
      </w:r>
      <w:r w:rsidR="00FF4A5D">
        <w:rPr>
          <w:bCs/>
          <w:iCs/>
          <w:color w:val="000000" w:themeColor="text1"/>
        </w:rPr>
        <w:t xml:space="preserve"> </w:t>
      </w:r>
      <w:r w:rsidR="004B4103">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4B4103">
        <w:rPr>
          <w:bCs/>
          <w:iCs/>
          <w:color w:val="000000" w:themeColor="text1"/>
        </w:rPr>
        <w:fldChar w:fldCharType="separate"/>
      </w:r>
      <w:r w:rsidR="00D659A1" w:rsidRPr="00D659A1">
        <w:rPr>
          <w:bCs/>
          <w:iCs/>
          <w:noProof/>
          <w:color w:val="000000" w:themeColor="text1"/>
        </w:rPr>
        <w:t>(Snider et al., 2013)</w:t>
      </w:r>
      <w:r w:rsidR="004B4103">
        <w:rPr>
          <w:bCs/>
          <w:iCs/>
          <w:color w:val="000000" w:themeColor="text1"/>
        </w:rPr>
        <w:fldChar w:fldCharType="end"/>
      </w:r>
      <w:r w:rsidR="00627DF3">
        <w:rPr>
          <w:bCs/>
          <w:iCs/>
          <w:color w:val="000000" w:themeColor="text1"/>
        </w:rPr>
        <w:t xml:space="preserve">.  </w:t>
      </w:r>
      <w:r w:rsidR="00E44E46">
        <w:rPr>
          <w:bCs/>
          <w:iCs/>
          <w:color w:val="000000" w:themeColor="text1"/>
        </w:rPr>
        <w:t xml:space="preserve">This result suggested the possibility that transporter genes can negatively influence one another by non-transcriptional means, and </w:t>
      </w:r>
      <w:r w:rsidR="00954B8F">
        <w:rPr>
          <w:bCs/>
          <w:i/>
          <w:iCs/>
          <w:color w:val="000000" w:themeColor="text1"/>
        </w:rPr>
        <w:t>PDR5</w:t>
      </w:r>
      <w:r w:rsidR="00954B8F">
        <w:rPr>
          <w:bCs/>
          <w:iCs/>
          <w:color w:val="000000" w:themeColor="text1"/>
        </w:rPr>
        <w:t xml:space="preserve">-mediated </w:t>
      </w:r>
      <w:r w:rsidR="00D9246C">
        <w:rPr>
          <w:bCs/>
          <w:iCs/>
          <w:color w:val="000000" w:themeColor="text1"/>
        </w:rPr>
        <w:t xml:space="preserve">repression </w:t>
      </w:r>
      <w:r w:rsidR="00954B8F">
        <w:rPr>
          <w:bCs/>
          <w:iCs/>
          <w:color w:val="000000" w:themeColor="text1"/>
        </w:rPr>
        <w:t xml:space="preserve">of Snq2 </w:t>
      </w:r>
      <w:r w:rsidR="00E44E46">
        <w:rPr>
          <w:bCs/>
          <w:iCs/>
          <w:color w:val="000000" w:themeColor="text1"/>
        </w:rPr>
        <w:t xml:space="preserve">activity </w:t>
      </w:r>
      <w:r w:rsidR="00954B8F">
        <w:rPr>
          <w:bCs/>
          <w:iCs/>
          <w:color w:val="000000" w:themeColor="text1"/>
        </w:rPr>
        <w:t>was</w:t>
      </w:r>
      <w:r w:rsidR="00EB6B04">
        <w:rPr>
          <w:bCs/>
          <w:iCs/>
          <w:color w:val="000000" w:themeColor="text1"/>
        </w:rPr>
        <w:t xml:space="preserve"> </w:t>
      </w:r>
      <w:r w:rsidR="00954B8F">
        <w:rPr>
          <w:bCs/>
          <w:iCs/>
          <w:color w:val="000000" w:themeColor="text1"/>
        </w:rPr>
        <w:t>hypothesized to result</w:t>
      </w:r>
      <w:r w:rsidR="00AF4CE8">
        <w:rPr>
          <w:bCs/>
          <w:iCs/>
          <w:color w:val="000000" w:themeColor="text1"/>
        </w:rPr>
        <w:t xml:space="preserve"> at least in part</w:t>
      </w:r>
      <w:r w:rsidR="00954B8F">
        <w:rPr>
          <w:bCs/>
          <w:iCs/>
          <w:color w:val="000000" w:themeColor="text1"/>
        </w:rPr>
        <w:t xml:space="preserve"> from </w:t>
      </w:r>
      <w:r w:rsidR="00B04619">
        <w:rPr>
          <w:bCs/>
          <w:iCs/>
          <w:color w:val="000000" w:themeColor="text1"/>
        </w:rPr>
        <w:t xml:space="preserve">a </w:t>
      </w:r>
      <w:r w:rsidR="00954B8F">
        <w:rPr>
          <w:bCs/>
          <w:iCs/>
          <w:color w:val="000000" w:themeColor="text1"/>
        </w:rPr>
        <w:t>direct protein-p</w:t>
      </w:r>
      <w:r w:rsidR="00E96E6B">
        <w:rPr>
          <w:bCs/>
          <w:iCs/>
          <w:color w:val="000000" w:themeColor="text1"/>
        </w:rPr>
        <w:t>rotein interaction</w:t>
      </w:r>
      <w:r>
        <w:rPr>
          <w:bCs/>
          <w:iCs/>
          <w:color w:val="000000" w:themeColor="text1"/>
        </w:rPr>
        <w:t xml:space="preserve"> between Pdr5 and Snq2</w:t>
      </w:r>
      <w:r w:rsidR="00203D6C">
        <w:rPr>
          <w:bCs/>
          <w:iCs/>
          <w:color w:val="000000" w:themeColor="text1"/>
        </w:rPr>
        <w:t xml:space="preserve"> </w:t>
      </w:r>
      <w:r w:rsidR="00E96E6B">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E96E6B">
        <w:rPr>
          <w:bCs/>
          <w:iCs/>
          <w:color w:val="000000" w:themeColor="text1"/>
        </w:rPr>
        <w:fldChar w:fldCharType="separate"/>
      </w:r>
      <w:r w:rsidR="00D659A1" w:rsidRPr="00D659A1">
        <w:rPr>
          <w:bCs/>
          <w:iCs/>
          <w:noProof/>
          <w:color w:val="000000" w:themeColor="text1"/>
        </w:rPr>
        <w:t>(Snider et al., 2013)</w:t>
      </w:r>
      <w:r w:rsidR="00E96E6B">
        <w:rPr>
          <w:bCs/>
          <w:iCs/>
          <w:color w:val="000000" w:themeColor="text1"/>
        </w:rPr>
        <w:fldChar w:fldCharType="end"/>
      </w:r>
      <w:r w:rsidR="00410933" w:rsidRPr="00C7070C">
        <w:rPr>
          <w:bCs/>
          <w:iCs/>
          <w:color w:val="000000" w:themeColor="text1"/>
        </w:rPr>
        <w:t xml:space="preserve">.  </w:t>
      </w:r>
      <w:r w:rsidR="00D778EF">
        <w:rPr>
          <w:bCs/>
          <w:iCs/>
          <w:color w:val="000000" w:themeColor="text1"/>
        </w:rPr>
        <w:t xml:space="preserve">This </w:t>
      </w:r>
      <w:r w:rsidR="00996B7B">
        <w:rPr>
          <w:bCs/>
          <w:iCs/>
          <w:color w:val="000000" w:themeColor="text1"/>
        </w:rPr>
        <w:t xml:space="preserve">‘direct repression’ </w:t>
      </w:r>
      <w:r>
        <w:rPr>
          <w:bCs/>
          <w:iCs/>
          <w:color w:val="000000" w:themeColor="text1"/>
        </w:rPr>
        <w:t xml:space="preserve">model, in which heterodimerization of Pdr5 and Snq2 transporters draws subunits away from the </w:t>
      </w:r>
      <w:proofErr w:type="spellStart"/>
      <w:r>
        <w:rPr>
          <w:bCs/>
          <w:iCs/>
          <w:color w:val="000000" w:themeColor="text1"/>
        </w:rPr>
        <w:t>homodimeric</w:t>
      </w:r>
      <w:proofErr w:type="spellEnd"/>
      <w:r>
        <w:rPr>
          <w:bCs/>
          <w:iCs/>
          <w:color w:val="000000" w:themeColor="text1"/>
        </w:rPr>
        <w:t xml:space="preserve"> Snq2 complex and thereby reduces total efflux activity of Snq2, </w:t>
      </w:r>
      <w:r w:rsidR="00E44E46">
        <w:rPr>
          <w:bCs/>
          <w:iCs/>
          <w:color w:val="000000" w:themeColor="text1"/>
        </w:rPr>
        <w:t xml:space="preserve">drew </w:t>
      </w:r>
      <w:r w:rsidR="00D778EF">
        <w:rPr>
          <w:bCs/>
          <w:iCs/>
          <w:color w:val="000000" w:themeColor="text1"/>
        </w:rPr>
        <w:t xml:space="preserve">support </w:t>
      </w:r>
      <w:r w:rsidR="00E44E46">
        <w:rPr>
          <w:bCs/>
          <w:iCs/>
          <w:color w:val="000000" w:themeColor="text1"/>
        </w:rPr>
        <w:t xml:space="preserve">from </w:t>
      </w:r>
      <w:r w:rsidR="00D778EF">
        <w:rPr>
          <w:bCs/>
          <w:iCs/>
          <w:color w:val="000000" w:themeColor="text1"/>
        </w:rPr>
        <w:t>the</w:t>
      </w:r>
      <w:r w:rsidR="00EB6B04">
        <w:rPr>
          <w:bCs/>
          <w:iCs/>
          <w:color w:val="000000" w:themeColor="text1"/>
        </w:rPr>
        <w:t xml:space="preserve"> observed </w:t>
      </w:r>
      <w:proofErr w:type="spellStart"/>
      <w:r w:rsidR="00EB6B04">
        <w:rPr>
          <w:bCs/>
          <w:iCs/>
          <w:color w:val="000000" w:themeColor="text1"/>
        </w:rPr>
        <w:t>homodimer</w:t>
      </w:r>
      <w:r w:rsidR="00E44E46">
        <w:rPr>
          <w:bCs/>
          <w:iCs/>
          <w:color w:val="000000" w:themeColor="text1"/>
        </w:rPr>
        <w:t>ic</w:t>
      </w:r>
      <w:proofErr w:type="spellEnd"/>
      <w:r w:rsidR="00E44E46">
        <w:rPr>
          <w:bCs/>
          <w:iCs/>
          <w:color w:val="000000" w:themeColor="text1"/>
        </w:rPr>
        <w:t xml:space="preserve"> </w:t>
      </w:r>
      <w:r w:rsidR="00D778EF">
        <w:rPr>
          <w:bCs/>
          <w:iCs/>
          <w:color w:val="000000" w:themeColor="text1"/>
        </w:rPr>
        <w:t xml:space="preserve">interactions of </w:t>
      </w:r>
      <w:r w:rsidR="00EC681D">
        <w:rPr>
          <w:bCs/>
          <w:iCs/>
          <w:color w:val="000000" w:themeColor="text1"/>
        </w:rPr>
        <w:t xml:space="preserve">Pdr5, Snq2, </w:t>
      </w:r>
      <w:r w:rsidR="00225307">
        <w:rPr>
          <w:bCs/>
          <w:iCs/>
          <w:color w:val="000000" w:themeColor="text1"/>
        </w:rPr>
        <w:t>and a</w:t>
      </w:r>
      <w:r w:rsidR="00E1403E">
        <w:rPr>
          <w:bCs/>
          <w:iCs/>
          <w:color w:val="000000" w:themeColor="text1"/>
        </w:rPr>
        <w:t xml:space="preserve"> </w:t>
      </w:r>
      <w:r w:rsidR="00833266">
        <w:rPr>
          <w:bCs/>
          <w:iCs/>
          <w:color w:val="000000" w:themeColor="text1"/>
        </w:rPr>
        <w:t>heterodimer</w:t>
      </w:r>
      <w:r w:rsidR="00E44E46">
        <w:rPr>
          <w:bCs/>
          <w:iCs/>
          <w:color w:val="000000" w:themeColor="text1"/>
        </w:rPr>
        <w:t xml:space="preserve">ic </w:t>
      </w:r>
      <w:r w:rsidR="00833266">
        <w:rPr>
          <w:bCs/>
          <w:iCs/>
          <w:color w:val="000000" w:themeColor="text1"/>
        </w:rPr>
        <w:t>interaction between</w:t>
      </w:r>
      <w:r w:rsidR="00225307">
        <w:rPr>
          <w:bCs/>
          <w:iCs/>
          <w:color w:val="000000" w:themeColor="text1"/>
        </w:rPr>
        <w:t xml:space="preserve"> Pdr5</w:t>
      </w:r>
      <w:r w:rsidR="00833266">
        <w:rPr>
          <w:bCs/>
          <w:iCs/>
          <w:color w:val="000000" w:themeColor="text1"/>
        </w:rPr>
        <w:t xml:space="preserve"> and </w:t>
      </w:r>
      <w:r w:rsidR="00225307">
        <w:rPr>
          <w:bCs/>
          <w:iCs/>
          <w:color w:val="000000" w:themeColor="text1"/>
        </w:rPr>
        <w:t>Snq2</w:t>
      </w:r>
      <w:r w:rsidR="00E1403E">
        <w:rPr>
          <w:bCs/>
          <w:iCs/>
          <w:color w:val="000000" w:themeColor="text1"/>
        </w:rPr>
        <w:t>.</w:t>
      </w:r>
      <w:r>
        <w:rPr>
          <w:bCs/>
          <w:iCs/>
          <w:color w:val="000000" w:themeColor="text1"/>
        </w:rPr>
        <w:t xml:space="preserve">  Although the possibility that </w:t>
      </w:r>
      <w:r w:rsidR="00B05E16">
        <w:rPr>
          <w:bCs/>
          <w:iCs/>
          <w:color w:val="000000" w:themeColor="text1"/>
        </w:rPr>
        <w:t xml:space="preserve">Snq2 </w:t>
      </w:r>
      <w:r>
        <w:rPr>
          <w:bCs/>
          <w:iCs/>
          <w:color w:val="000000" w:themeColor="text1"/>
        </w:rPr>
        <w:t xml:space="preserve">can reciprocally inhibit Pdr5 has </w:t>
      </w:r>
      <w:r w:rsidR="00B05E16">
        <w:rPr>
          <w:bCs/>
          <w:iCs/>
          <w:color w:val="000000" w:themeColor="text1"/>
        </w:rPr>
        <w:t>not been explored</w:t>
      </w:r>
      <w:r>
        <w:rPr>
          <w:bCs/>
          <w:iCs/>
          <w:color w:val="000000" w:themeColor="text1"/>
        </w:rPr>
        <w:t xml:space="preserve">, the possibility of this mechanism is strongly suggested by the previous benomyl resistance study.  </w:t>
      </w:r>
    </w:p>
    <w:p w14:paraId="42D6E7AE" w14:textId="77777777" w:rsidR="00A97DF6" w:rsidRDefault="00A97DF6" w:rsidP="00A97DF6">
      <w:pPr>
        <w:jc w:val="both"/>
        <w:rPr>
          <w:bCs/>
          <w:iCs/>
          <w:color w:val="000000" w:themeColor="text1"/>
        </w:rPr>
      </w:pPr>
    </w:p>
    <w:p w14:paraId="6001454E" w14:textId="73FEBD47" w:rsidR="00C569A0" w:rsidRPr="00FF3025" w:rsidRDefault="00A97DF6">
      <w:pPr>
        <w:jc w:val="both"/>
        <w:rPr>
          <w:bCs/>
          <w:iCs/>
          <w:color w:val="000000" w:themeColor="text1"/>
        </w:rPr>
      </w:pPr>
      <w:r>
        <w:rPr>
          <w:bCs/>
          <w:iCs/>
          <w:color w:val="000000" w:themeColor="text1"/>
        </w:rPr>
        <w:t xml:space="preserve">We next further investigated whether the observed </w:t>
      </w:r>
      <w:r w:rsidRPr="001421B9">
        <w:rPr>
          <w:bCs/>
          <w:iCs/>
          <w:color w:val="000000" w:themeColor="text1"/>
        </w:rPr>
        <w:t>Pdr5</w:t>
      </w:r>
      <w:r>
        <w:rPr>
          <w:bCs/>
          <w:iCs/>
          <w:color w:val="000000" w:themeColor="text1"/>
        </w:rPr>
        <w:t xml:space="preserve">-dependent decrease in fluconazole resistance provided by </w:t>
      </w:r>
      <w:r w:rsidRPr="00795AAD">
        <w:rPr>
          <w:bCs/>
          <w:i/>
          <w:iCs/>
          <w:color w:val="000000" w:themeColor="text1"/>
        </w:rPr>
        <w:t>YOR1</w:t>
      </w:r>
      <w:r>
        <w:rPr>
          <w:bCs/>
          <w:iCs/>
          <w:color w:val="000000" w:themeColor="text1"/>
        </w:rPr>
        <w:t xml:space="preserve"> might also be mediated by direct physical interactions. </w:t>
      </w:r>
      <w:r w:rsidR="007608E9">
        <w:rPr>
          <w:bCs/>
          <w:iCs/>
          <w:color w:val="000000" w:themeColor="text1"/>
        </w:rPr>
        <w:t xml:space="preserve"> This model predicted a heterodimeric interaction between </w:t>
      </w:r>
      <w:r w:rsidR="00752082">
        <w:rPr>
          <w:bCs/>
          <w:iCs/>
          <w:color w:val="000000" w:themeColor="text1"/>
        </w:rPr>
        <w:t>Pdr5</w:t>
      </w:r>
      <w:r w:rsidR="007608E9">
        <w:rPr>
          <w:bCs/>
          <w:iCs/>
          <w:color w:val="000000" w:themeColor="text1"/>
        </w:rPr>
        <w:t xml:space="preserve"> and </w:t>
      </w:r>
      <w:r w:rsidR="00752082">
        <w:rPr>
          <w:bCs/>
          <w:iCs/>
          <w:color w:val="000000" w:themeColor="text1"/>
        </w:rPr>
        <w:t>Yor1</w:t>
      </w:r>
      <w:r w:rsidR="00344650">
        <w:rPr>
          <w:bCs/>
          <w:iCs/>
          <w:color w:val="000000" w:themeColor="text1"/>
        </w:rPr>
        <w:t>,</w:t>
      </w:r>
      <w:r w:rsidR="007608E9">
        <w:rPr>
          <w:bCs/>
          <w:iCs/>
          <w:color w:val="000000" w:themeColor="text1"/>
        </w:rPr>
        <w:t xml:space="preserve"> </w:t>
      </w:r>
      <w:r w:rsidR="00344650">
        <w:rPr>
          <w:bCs/>
          <w:iCs/>
          <w:color w:val="000000" w:themeColor="text1"/>
        </w:rPr>
        <w:t xml:space="preserve">and </w:t>
      </w:r>
      <w:r w:rsidR="007608E9">
        <w:rPr>
          <w:bCs/>
          <w:iCs/>
          <w:color w:val="000000" w:themeColor="text1"/>
        </w:rPr>
        <w:t xml:space="preserve">is made more plausible by the fact that Pdr5 and Yor1 are paralogs, and can </w:t>
      </w:r>
      <w:r w:rsidR="00EB3442">
        <w:rPr>
          <w:bCs/>
          <w:iCs/>
          <w:color w:val="000000" w:themeColor="text1"/>
        </w:rPr>
        <w:t xml:space="preserve">each </w:t>
      </w:r>
      <w:r w:rsidR="007608E9">
        <w:rPr>
          <w:bCs/>
          <w:iCs/>
          <w:color w:val="000000" w:themeColor="text1"/>
        </w:rPr>
        <w:t>form a homodimer</w:t>
      </w:r>
      <w:r w:rsidR="006C37AF">
        <w:rPr>
          <w:bCs/>
          <w:iCs/>
          <w:color w:val="000000" w:themeColor="text1"/>
        </w:rPr>
        <w:t xml:space="preserve"> </w:t>
      </w:r>
      <w:r w:rsidR="00C241BD">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interactome.","type":"article-journal","volume":"320"},"uris":["http://www.mendeley.com/documents/?uuid=090ec31c-01ab-445e-99ef-67483a1943a8"]},{"id":"ITEM-2","itemData":{"DOI":"10.1038/nchembio.1293","ISSN":"1552-4469","PMID":"23831759","abstract":"ATP-binding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biology","id":"ITEM-2","issue":"9","issued":{"date-parts":[["2013","9"]]},"page":"565-72","title":"Mapping the functional yeast ABC transporter interactome.","type":"article-journal","volume":"9"},"uris":["http://www.mendeley.com/documents/?uuid=0e3d404b-a646-4023-936e-86a457bddbac"]}],"mendeley":{"formattedCitation":"(Snider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C241BD">
        <w:rPr>
          <w:bCs/>
          <w:iCs/>
          <w:color w:val="000000" w:themeColor="text1"/>
        </w:rPr>
        <w:fldChar w:fldCharType="separate"/>
      </w:r>
      <w:r w:rsidR="00D659A1" w:rsidRPr="00D659A1">
        <w:rPr>
          <w:bCs/>
          <w:iCs/>
          <w:noProof/>
          <w:color w:val="000000" w:themeColor="text1"/>
        </w:rPr>
        <w:t>(Snider et al., 2013; Tarassov et al., 2008)</w:t>
      </w:r>
      <w:r w:rsidR="00C241BD">
        <w:rPr>
          <w:bCs/>
          <w:iCs/>
          <w:color w:val="000000" w:themeColor="text1"/>
        </w:rPr>
        <w:fldChar w:fldCharType="end"/>
      </w:r>
      <w:r w:rsidR="007608E9">
        <w:rPr>
          <w:bCs/>
          <w:iCs/>
          <w:color w:val="000000" w:themeColor="text1"/>
        </w:rPr>
        <w:t>.  Because all known protein interaction-testing methods miss the majority of real interactions</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{"citationItems":[{"id":"ITEM-1","itemData":{"DOI":"10.1038/nmeth.1281","ISSN":"1548-7091","PMID":"19060903","abstract":"Information on protein-protein interactions is of central importance for many areas of biomedical research. At present no method exists to systematically and experimentally assess the quality of individual interactions reported in interaction mapping experiments. To provide a standardized confidence-scoring method that can be applied to tens of thousands of protein interactions, we have developed an interaction tool kit consisting of four complementary, high-throughput protein interaction assays. We benchmarked these assays against positive and random reference sets consisting of well documented pairs of interacting human proteins and randomly chosen protein pairs, respectively. A logistic regression model was trained using the data from these reference sets to combine the assay outputs and calculate the probability that any newly identified interaction pair is a true biophysical interaction once it has been tested in the tool kit. This general approach will allow a systematic and empirical assignment of confidence scores to all individual protein-protein interactions in interactome networks.","author":[{"dropping-particle":"","family":"Braun","given":"Pascal","non-dropping-particle":"","parse-names":false,"suffix":""},{"dropping-particle":"","family":"Tasan","given":"Murat","non-dropping-particle":"","parse-names":false,"suffix":""},{"dropping-particle":"","family":"Dreze","given":"Matija","non-dropping-particle":"","parse-names":false,"suffix":""},{"dropping-particle":"","family":"Barrios-Rodiles","given":"Miriam","non-dropping-particle":"","parse-names":false,"suffix":""},{"dropping-particle":"","family":"Lemmens","given":"Irma","non-dropping-particle":"","parse-names":false,"suffix":""},{"dropping-particle":"","family":"Yu","given":"Haiyuan","non-dropping-particle":"","parse-names":false,"suffix":""},{"dropping-particle":"","family":"Sahalie","given":"Julie M","non-dropping-particle":"","parse-names":false,"suffix":""},{"dropping-particle":"","family":"Murray","given":"Ryan R","non-dropping-particle":"","parse-names":false,"suffix":""},{"dropping-particle":"","family":"Roncari","given":"Luba","non-dropping-particle":"","parse-names":false,"suffix":""},{"dropping-particle":"","family":"Smet","given":"Anne-Sophie","non-dropping-particle":"de","parse-names":false,"suffix":""},{"dropping-particle":"","family":"Venkatesan","given":"Kavitha","non-dropping-particle":"","parse-names":false,"suffix":""},{"dropping-particle":"","family":"Rual","given":"Jean-François","non-dropping-particle":"","parse-names":false,"suffix":""},{"dropping-particle":"","family":"Vandenhaute","given":"Jean","non-dropping-particle":"","parse-names":false,"suffix":""},{"dropping-particle":"","family":"Cusick","given":"Michael E","non-dropping-particle":"","parse-names":false,"suffix":""},{"dropping-particle":"","family":"Pawson","given":"Tony","non-dropping-particle":"","parse-names":false,"suffix":""},{"dropping-particle":"","family":"Hill","given":"David E","non-dropping-particle":"","parse-names":false,"suffix":""},{"dropping-particle":"","family":"Tavernier","given":"Jan","non-dropping-particle":"","parse-names":false,"suffix":""},{"dropping-particle":"","family":"Wrana","given":"Jeffrey L","non-dropping-particle":"","parse-names":false,"suffix":""},{"dropping-particle":"","family":"Roth","given":"Frederick P","non-dropping-particle":"","parse-names":false,"suffix":""},{"dropping-particle":"","family":"Vidal","given":"Marc","non-dropping-particle":"","parse-names":false,"suffix":""}],"container-title":"Nature Methods","id":"ITEM-1","issue":"1","issued":{"date-parts":[["2009","1","7"]]},"page":"91-97","title":"An experimentally derived confidence score for binary protein-protein interactions","type":"article-journal","volume":"6"},"uris":["http://www.mendeley.com/documents/?uuid=f0b1987b-7f8c-3409-8c4f-6794f0edff43"]}],"mendeley":{"formattedCitation":"(Braun et al., 2009)","plainTextFormattedCitation":"(Braun et al., 2009)","previouslyFormattedCitation":"(Braun et al., 2009)"},"properties":{"noteIndex":0},"schema":"https://github.com/citation-style-language/schema/raw/master/csl-citation.json"}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(Braun et al., 2009)</w:t>
      </w:r>
      <w:r w:rsidR="00FB3230">
        <w:rPr>
          <w:bCs/>
          <w:iCs/>
          <w:color w:val="000000" w:themeColor="text1"/>
        </w:rPr>
        <w:fldChar w:fldCharType="end"/>
      </w:r>
      <w:r w:rsidR="00FB3230">
        <w:rPr>
          <w:bCs/>
          <w:iCs/>
          <w:color w:val="000000" w:themeColor="text1"/>
        </w:rPr>
        <w:t>,</w:t>
      </w:r>
      <w:r w:rsidR="007608E9">
        <w:rPr>
          <w:bCs/>
          <w:iCs/>
          <w:color w:val="000000" w:themeColor="text1"/>
        </w:rPr>
        <w:t xml:space="preserve"> we </w:t>
      </w:r>
      <w:r w:rsidR="00344650">
        <w:rPr>
          <w:bCs/>
          <w:iCs/>
          <w:color w:val="000000" w:themeColor="text1"/>
        </w:rPr>
        <w:t>re-</w:t>
      </w:r>
      <w:r w:rsidR="007608E9">
        <w:rPr>
          <w:bCs/>
          <w:iCs/>
          <w:color w:val="000000" w:themeColor="text1"/>
        </w:rPr>
        <w:t>tested for the model-predicted Pdr5-Yor1 interaction using two distinct protein interaction assays: MYTH</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interactome.","type":"article-journal","volume":"9"},"uris":["http://www.mendeley.com/documents/?uuid=0e3d404b-a646-4023-936e-86a457bddbac"]}],"mendeley":{"formattedCitation":"(Snider et al., 2013)","plainTextFormattedCitation":"(Snider et al., 2013)","previouslyFormattedCitation":"(Snider et al., 2013)"},"properties":{"noteIndex":0},"schema":"https://github.com/citation-style-language/schema/raw/master/csl-citation.json"}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(Snider et al., 2013)</w:t>
      </w:r>
      <w:r w:rsidR="00FB3230">
        <w:rPr>
          <w:bCs/>
          <w:iCs/>
          <w:color w:val="000000" w:themeColor="text1"/>
        </w:rPr>
        <w:fldChar w:fldCharType="end"/>
      </w:r>
      <w:r w:rsidR="007608E9">
        <w:rPr>
          <w:bCs/>
          <w:iCs/>
          <w:color w:val="000000" w:themeColor="text1"/>
        </w:rPr>
        <w:t xml:space="preserve"> and PCA</w:t>
      </w:r>
      <w:r w:rsidR="006C37AF">
        <w:rPr>
          <w:bCs/>
          <w:iCs/>
          <w:color w:val="000000" w:themeColor="text1"/>
        </w:rPr>
        <w:t xml:space="preserve"> </w:t>
      </w:r>
      <w:r w:rsidR="00FB3230">
        <w:rPr>
          <w:bCs/>
          <w:iCs/>
          <w:color w:val="000000" w:themeColor="text1"/>
        </w:rPr>
        <w:fldChar w:fldCharType="begin" w:fldLock="1"/>
      </w:r>
      <w:r w:rsidR="00F13A96">
        <w:rPr>
          <w:bCs/>
          <w:iCs/>
          <w:color w:val="000000" w:themeColor="text1"/>
        </w:rPr>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rsidR="00FB3230">
        <w:rPr>
          <w:bCs/>
          <w:iCs/>
          <w:color w:val="000000" w:themeColor="text1"/>
        </w:rPr>
        <w:fldChar w:fldCharType="separate"/>
      </w:r>
      <w:r w:rsidR="00D659A1" w:rsidRPr="00D659A1">
        <w:rPr>
          <w:bCs/>
          <w:iCs/>
          <w:noProof/>
          <w:color w:val="000000" w:themeColor="text1"/>
        </w:rPr>
        <w:t>(Tarassov et al., 2008)</w:t>
      </w:r>
      <w:r w:rsidR="00FB3230">
        <w:rPr>
          <w:bCs/>
          <w:iCs/>
          <w:color w:val="000000" w:themeColor="text1"/>
        </w:rPr>
        <w:fldChar w:fldCharType="end"/>
      </w:r>
      <w:r w:rsidR="007608E9">
        <w:rPr>
          <w:bCs/>
          <w:iCs/>
          <w:color w:val="000000" w:themeColor="text1"/>
        </w:rPr>
        <w:t>.</w:t>
      </w:r>
      <w:r w:rsidR="00022EC9">
        <w:rPr>
          <w:bCs/>
          <w:iCs/>
          <w:color w:val="000000" w:themeColor="text1"/>
        </w:rPr>
        <w:t xml:space="preserve"> All previously-known MYTH and PCA interactions amongst Pdr5, Snq2, and Yor1 </w:t>
      </w:r>
      <w:r w:rsidR="00FB3230">
        <w:rPr>
          <w:bCs/>
          <w:iCs/>
          <w:color w:val="000000" w:themeColor="text1"/>
        </w:rPr>
        <w:t>were</w:t>
      </w:r>
      <w:r w:rsidR="00AE0D97">
        <w:rPr>
          <w:bCs/>
          <w:iCs/>
          <w:color w:val="000000" w:themeColor="text1"/>
        </w:rPr>
        <w:t xml:space="preserve"> recovered in their corresponding assays</w:t>
      </w:r>
      <w:r w:rsidR="00022EC9">
        <w:rPr>
          <w:bCs/>
          <w:iCs/>
          <w:color w:val="000000" w:themeColor="text1"/>
        </w:rPr>
        <w:t xml:space="preserve"> (</w:t>
      </w:r>
      <w:r w:rsidR="004452EF">
        <w:rPr>
          <w:bCs/>
          <w:iCs/>
          <w:color w:val="000000" w:themeColor="text1"/>
        </w:rPr>
        <w:t xml:space="preserve">Figure </w:t>
      </w:r>
      <w:r w:rsidR="00022EC9">
        <w:rPr>
          <w:bCs/>
          <w:iCs/>
          <w:color w:val="000000" w:themeColor="text1"/>
        </w:rPr>
        <w:t xml:space="preserve">4F, S11, S12).  </w:t>
      </w:r>
      <w:r w:rsidR="007608E9">
        <w:rPr>
          <w:bCs/>
          <w:iCs/>
          <w:color w:val="000000" w:themeColor="text1"/>
        </w:rPr>
        <w:t>Although PCA (</w:t>
      </w:r>
      <w:r w:rsidR="004452EF">
        <w:rPr>
          <w:bCs/>
          <w:iCs/>
          <w:color w:val="000000" w:themeColor="text1"/>
        </w:rPr>
        <w:t xml:space="preserve">Figure </w:t>
      </w:r>
      <w:r w:rsidR="007608E9">
        <w:rPr>
          <w:bCs/>
          <w:iCs/>
          <w:color w:val="000000" w:themeColor="text1"/>
        </w:rPr>
        <w:t xml:space="preserve">S11) did not detect the </w:t>
      </w:r>
      <w:r w:rsidR="00022EC9">
        <w:rPr>
          <w:bCs/>
          <w:iCs/>
          <w:color w:val="000000" w:themeColor="text1"/>
        </w:rPr>
        <w:t xml:space="preserve">predicted Pdr5-Yor1 </w:t>
      </w:r>
      <w:r w:rsidR="007608E9">
        <w:rPr>
          <w:bCs/>
          <w:iCs/>
          <w:color w:val="000000" w:themeColor="text1"/>
        </w:rPr>
        <w:t xml:space="preserve">interaction, it was revealed by </w:t>
      </w:r>
      <w:r w:rsidR="002C20D8">
        <w:rPr>
          <w:bCs/>
          <w:iCs/>
          <w:color w:val="000000" w:themeColor="text1"/>
        </w:rPr>
        <w:t>MYTH (</w:t>
      </w:r>
      <w:r w:rsidR="004452EF">
        <w:rPr>
          <w:bCs/>
          <w:iCs/>
          <w:color w:val="000000" w:themeColor="text1"/>
        </w:rPr>
        <w:t xml:space="preserve">Figure </w:t>
      </w:r>
      <w:r w:rsidR="002C20D8">
        <w:rPr>
          <w:bCs/>
          <w:iCs/>
          <w:color w:val="000000" w:themeColor="text1"/>
        </w:rPr>
        <w:t xml:space="preserve">4F, S12). </w:t>
      </w:r>
      <w:r w:rsidR="00C26E96">
        <w:rPr>
          <w:bCs/>
          <w:iCs/>
          <w:color w:val="000000" w:themeColor="text1"/>
        </w:rPr>
        <w:t>Given a much-higher baseline abundance of Pdr5 than Snq2</w:t>
      </w:r>
      <w:r w:rsidR="006C37AF">
        <w:rPr>
          <w:bCs/>
          <w:iCs/>
          <w:color w:val="000000" w:themeColor="text1"/>
        </w:rPr>
        <w:t xml:space="preserve"> </w:t>
      </w:r>
      <w:r w:rsidR="00C26E96">
        <w:rPr>
          <w:bCs/>
          <w:iCs/>
          <w:color w:val="000000" w:themeColor="text1"/>
        </w:rPr>
        <w:fldChar w:fldCharType="begin" w:fldLock="1"/>
      </w:r>
      <w:r w:rsidR="00F13A96">
        <w:rPr>
          <w:bCs/>
          <w:iCs/>
          <w:color w:val="000000" w:themeColor="text1"/>
        </w:rPr>
        <w:instrText>ADDIN CSL_CITATION {"citationItems":[{"id":"ITEM-1","itemData":{"DOI":"10.1038/nature04785","ISSN":"0028-0836","PMID":"16699522","abstract":"A major goal of biology is to provide a quantitative description of cellular behaviour. This task, however, has been hampered by the difficulty in measuring protein abundances and their variation. Here we present a strategy that pairs high-throughput flow cytometry and a library of GFP-tagged yeast strains to monitor rapidly and precisely protein levels at single-cell resolution. Bulk protein abundance measurements of &gt;2,500 proteins in rich and minimal media provide a detailed view of the cellular response to these conditions, and capture many changes not observed by DNA microarray analyses. Our single-cell data argue that noise in protein expression is dominated by the stochastic production/destruction of messenger RNAs. Beyond this global trend, there are dramatic protein-specific differences in noise that are strongly correlated with a protein's mode of transcription and its function. For example, proteins that respond to environmental changes are noisy whereas those involved in protein synthesis are quiet. Thus, these studies reveal a remarkable structure to biological noise and suggest that protein noise levels have been selected to reflect the costs and potential benefits of this variation.","author":[{"dropping-particle":"","family":"Newman","given":"John R. S.","non-dropping-particle":"","parse-names":false,"suffix":""},{"dropping-particle":"","family":"Ghaemmaghami","given":"Sina","non-dropping-particle":"","parse-names":false,"suffix":""},{"dropping-particle":"","family":"Ihmels","given":"Jan","non-dropping-particle":"","parse-names":false,"suffix":""},{"dropping-particle":"","family":"Breslow","given":"David K.","non-dropping-particle":"","parse-names":false,"suffix":""},{"dropping-particle":"","family":"Noble","given":"Matthew","non-dropping-particle":"","parse-names":false,"suffix":""},{"dropping-particle":"","family":"DeRisi","given":"Joseph L.","non-dropping-particle":"","parse-names":false,"suffix":""},{"dropping-particle":"","family":"Weissman","given":"Jonathan S.","non-dropping-particle":"","parse-names":false,"suffix":""}],"container-title":"Nature","id":"ITEM-1","issue":"7095","issued":{"date-parts":[["2006","6","14"]]},"page":"840-846","title":"Single-cell proteomic analysis of S. cerevisiae reveals the architecture of biological noise","type":"article-journal","volume":"441"},"uris":["http://www.mendeley.com/documents/?uuid=dbac7b93-3f44-3bfa-a349-a9b2781093ce"]}],"mendeley":{"formattedCitation":"(Newman et al., 2006)","plainTextFormattedCitation":"(Newman et al., 2006)","previouslyFormattedCitation":"(Newman et al., 2006)"},"properties":{"noteIndex":0},"schema":"https://github.com/citation-style-language/schema/raw/master/csl-citation.json"}</w:instrText>
      </w:r>
      <w:r w:rsidR="00C26E96">
        <w:rPr>
          <w:bCs/>
          <w:iCs/>
          <w:color w:val="000000" w:themeColor="text1"/>
        </w:rPr>
        <w:fldChar w:fldCharType="separate"/>
      </w:r>
      <w:r w:rsidR="00D659A1" w:rsidRPr="00D659A1">
        <w:rPr>
          <w:bCs/>
          <w:iCs/>
          <w:noProof/>
          <w:color w:val="000000" w:themeColor="text1"/>
        </w:rPr>
        <w:t>(Newman et al., 2006)</w:t>
      </w:r>
      <w:r w:rsidR="00C26E96">
        <w:rPr>
          <w:bCs/>
          <w:iCs/>
          <w:color w:val="000000" w:themeColor="text1"/>
        </w:rPr>
        <w:fldChar w:fldCharType="end"/>
      </w:r>
      <w:r w:rsidR="00C26E96">
        <w:rPr>
          <w:bCs/>
          <w:iCs/>
          <w:color w:val="000000" w:themeColor="text1"/>
        </w:rPr>
        <w:t>, a</w:t>
      </w:r>
      <w:r w:rsidR="00AC17B2">
        <w:rPr>
          <w:bCs/>
          <w:iCs/>
          <w:color w:val="000000" w:themeColor="text1"/>
        </w:rPr>
        <w:t xml:space="preserve"> ‘heterodimer</w:t>
      </w:r>
      <w:r w:rsidR="00022EC9">
        <w:rPr>
          <w:bCs/>
          <w:iCs/>
          <w:color w:val="000000" w:themeColor="text1"/>
        </w:rPr>
        <w:t>ic</w:t>
      </w:r>
      <w:r w:rsidR="00AC17B2">
        <w:rPr>
          <w:bCs/>
          <w:iCs/>
          <w:color w:val="000000" w:themeColor="text1"/>
        </w:rPr>
        <w:t xml:space="preserve"> repression’ </w:t>
      </w:r>
      <w:r w:rsidR="000D6E54">
        <w:rPr>
          <w:bCs/>
          <w:iCs/>
          <w:color w:val="000000" w:themeColor="text1"/>
        </w:rPr>
        <w:t>model is</w:t>
      </w:r>
      <w:r w:rsidR="00933242">
        <w:rPr>
          <w:bCs/>
          <w:iCs/>
          <w:color w:val="000000" w:themeColor="text1"/>
        </w:rPr>
        <w:t xml:space="preserve"> consistent with the prediction that </w:t>
      </w:r>
      <w:r w:rsidR="00022EC9">
        <w:rPr>
          <w:bCs/>
          <w:iCs/>
          <w:color w:val="000000" w:themeColor="text1"/>
        </w:rPr>
        <w:t xml:space="preserve">negative influence of </w:t>
      </w:r>
      <w:r w:rsidR="00933242">
        <w:rPr>
          <w:bCs/>
          <w:iCs/>
          <w:color w:val="000000" w:themeColor="text1"/>
        </w:rPr>
        <w:t xml:space="preserve">Snq2 by Pdr5 </w:t>
      </w:r>
      <w:r w:rsidR="00022EC9">
        <w:rPr>
          <w:bCs/>
          <w:iCs/>
          <w:color w:val="000000" w:themeColor="text1"/>
        </w:rPr>
        <w:t xml:space="preserve">will </w:t>
      </w:r>
      <w:r w:rsidR="00933242">
        <w:rPr>
          <w:bCs/>
          <w:iCs/>
          <w:color w:val="000000" w:themeColor="text1"/>
        </w:rPr>
        <w:t xml:space="preserve">be greater than </w:t>
      </w:r>
      <w:r w:rsidR="00022EC9">
        <w:rPr>
          <w:bCs/>
          <w:iCs/>
          <w:color w:val="000000" w:themeColor="text1"/>
        </w:rPr>
        <w:t xml:space="preserve">negative influence of </w:t>
      </w:r>
      <w:r w:rsidR="00933242">
        <w:rPr>
          <w:bCs/>
          <w:iCs/>
          <w:color w:val="000000" w:themeColor="text1"/>
        </w:rPr>
        <w:t>Pdr5</w:t>
      </w:r>
      <w:r w:rsidR="00933242">
        <w:rPr>
          <w:bCs/>
          <w:i/>
          <w:iCs/>
          <w:color w:val="000000" w:themeColor="text1"/>
        </w:rPr>
        <w:t xml:space="preserve"> </w:t>
      </w:r>
      <w:r w:rsidR="00F450AB">
        <w:rPr>
          <w:bCs/>
          <w:iCs/>
          <w:color w:val="000000" w:themeColor="text1"/>
        </w:rPr>
        <w:t>by Snq2</w:t>
      </w:r>
      <w:r w:rsidR="0052102A">
        <w:rPr>
          <w:bCs/>
          <w:iCs/>
          <w:color w:val="000000" w:themeColor="text1"/>
        </w:rPr>
        <w:t xml:space="preserve"> (</w:t>
      </w:r>
      <w:r w:rsidR="0052102A">
        <w:rPr>
          <w:bCs/>
          <w:i/>
          <w:iCs/>
          <w:color w:val="000000" w:themeColor="text1"/>
        </w:rPr>
        <w:t xml:space="preserve">I = </w:t>
      </w:r>
      <w:r w:rsidR="0052102A">
        <w:rPr>
          <w:bCs/>
          <w:iCs/>
          <w:color w:val="000000" w:themeColor="text1"/>
        </w:rPr>
        <w:t>-0.81</w:t>
      </w:r>
      <w:r w:rsidR="0052102A">
        <w:rPr>
          <w:bCs/>
          <w:i/>
          <w:iCs/>
          <w:color w:val="000000" w:themeColor="text1"/>
        </w:rPr>
        <w:t xml:space="preserve"> </w:t>
      </w:r>
      <w:r w:rsidR="0052102A" w:rsidRPr="009D44D3">
        <w:rPr>
          <w:bCs/>
          <w:iCs/>
          <w:color w:val="000000" w:themeColor="text1"/>
        </w:rPr>
        <w:t>vs</w:t>
      </w:r>
      <w:r w:rsidR="0052102A">
        <w:rPr>
          <w:bCs/>
          <w:i/>
          <w:iCs/>
          <w:color w:val="000000" w:themeColor="text1"/>
        </w:rPr>
        <w:t xml:space="preserve"> </w:t>
      </w:r>
      <w:r w:rsidR="0052102A" w:rsidRPr="00232D58">
        <w:rPr>
          <w:bCs/>
          <w:iCs/>
          <w:color w:val="000000" w:themeColor="text1"/>
        </w:rPr>
        <w:t>-0.25</w:t>
      </w:r>
      <w:r w:rsidR="0052102A">
        <w:rPr>
          <w:bCs/>
          <w:i/>
          <w:iCs/>
          <w:color w:val="000000" w:themeColor="text1"/>
        </w:rPr>
        <w:t xml:space="preserve">, </w:t>
      </w:r>
      <w:r w:rsidR="004452EF">
        <w:rPr>
          <w:bCs/>
          <w:iCs/>
          <w:color w:val="000000" w:themeColor="text1"/>
        </w:rPr>
        <w:t xml:space="preserve">Figure </w:t>
      </w:r>
      <w:r w:rsidR="0052102A">
        <w:rPr>
          <w:bCs/>
          <w:iCs/>
          <w:color w:val="000000" w:themeColor="text1"/>
        </w:rPr>
        <w:t>4B</w:t>
      </w:r>
      <w:r w:rsidR="00022EC9">
        <w:rPr>
          <w:bCs/>
          <w:iCs/>
          <w:color w:val="000000" w:themeColor="text1"/>
        </w:rPr>
        <w:t xml:space="preserve">).  This is because </w:t>
      </w:r>
      <w:r w:rsidR="007F766B">
        <w:rPr>
          <w:bCs/>
          <w:iCs/>
          <w:color w:val="000000" w:themeColor="text1"/>
        </w:rPr>
        <w:t xml:space="preserve">a greater proportion of Snq2 would be affected by each </w:t>
      </w:r>
      <w:r w:rsidR="00022EC9">
        <w:rPr>
          <w:bCs/>
          <w:iCs/>
          <w:color w:val="000000" w:themeColor="text1"/>
        </w:rPr>
        <w:t xml:space="preserve">heterodimeric </w:t>
      </w:r>
      <w:r w:rsidR="007F766B">
        <w:rPr>
          <w:bCs/>
          <w:iCs/>
          <w:color w:val="000000" w:themeColor="text1"/>
        </w:rPr>
        <w:t xml:space="preserve">interaction than </w:t>
      </w:r>
      <w:r w:rsidR="00022EC9">
        <w:rPr>
          <w:bCs/>
          <w:iCs/>
          <w:color w:val="000000" w:themeColor="text1"/>
        </w:rPr>
        <w:t xml:space="preserve">would </w:t>
      </w:r>
      <w:r w:rsidR="007F766B">
        <w:rPr>
          <w:bCs/>
          <w:iCs/>
          <w:color w:val="000000" w:themeColor="text1"/>
        </w:rPr>
        <w:t>Pdr5</w:t>
      </w:r>
      <w:r w:rsidR="006273F9">
        <w:rPr>
          <w:bCs/>
          <w:i/>
          <w:iCs/>
          <w:color w:val="000000" w:themeColor="text1"/>
        </w:rPr>
        <w:t>.</w:t>
      </w:r>
      <w:r w:rsidR="00E237E8">
        <w:rPr>
          <w:bCs/>
          <w:iCs/>
          <w:color w:val="000000" w:themeColor="text1"/>
        </w:rPr>
        <w:t xml:space="preserve"> </w:t>
      </w:r>
      <w:r w:rsidR="00383471">
        <w:rPr>
          <w:bCs/>
          <w:iCs/>
          <w:color w:val="000000" w:themeColor="text1"/>
        </w:rPr>
        <w:t xml:space="preserve"> </w:t>
      </w:r>
      <w:r w:rsidR="00786AB2">
        <w:rPr>
          <w:bCs/>
          <w:iCs/>
          <w:color w:val="000000" w:themeColor="text1"/>
        </w:rPr>
        <w:t xml:space="preserve">Taken together, </w:t>
      </w:r>
      <w:r w:rsidR="00C26E96">
        <w:rPr>
          <w:bCs/>
          <w:iCs/>
          <w:color w:val="000000" w:themeColor="text1"/>
        </w:rPr>
        <w:t xml:space="preserve">these experiments </w:t>
      </w:r>
      <w:r w:rsidR="00022EC9">
        <w:rPr>
          <w:bCs/>
          <w:iCs/>
          <w:color w:val="000000" w:themeColor="text1"/>
        </w:rPr>
        <w:t xml:space="preserve">provide support for two different mechanisms whereby gene deletions can relieve Pdr5 inhibition, one in which deletion of four genes relieves </w:t>
      </w:r>
      <w:r w:rsidR="002F5A38">
        <w:rPr>
          <w:bCs/>
          <w:i/>
          <w:iCs/>
          <w:color w:val="000000" w:themeColor="text1"/>
        </w:rPr>
        <w:t xml:space="preserve">PDR5 </w:t>
      </w:r>
      <w:r w:rsidR="002F5A38">
        <w:rPr>
          <w:bCs/>
          <w:iCs/>
          <w:color w:val="000000" w:themeColor="text1"/>
        </w:rPr>
        <w:t xml:space="preserve">expression, </w:t>
      </w:r>
      <w:r w:rsidR="00022EC9">
        <w:rPr>
          <w:bCs/>
          <w:iCs/>
          <w:color w:val="000000" w:themeColor="text1"/>
        </w:rPr>
        <w:t xml:space="preserve">and another in which deletion of </w:t>
      </w:r>
      <w:r w:rsidR="00A076D8">
        <w:rPr>
          <w:bCs/>
          <w:i/>
          <w:iCs/>
          <w:color w:val="000000" w:themeColor="text1"/>
        </w:rPr>
        <w:t>snq2∆</w:t>
      </w:r>
      <w:r w:rsidR="00022EC9">
        <w:rPr>
          <w:bCs/>
          <w:iCs/>
          <w:color w:val="000000" w:themeColor="text1"/>
        </w:rPr>
        <w:t xml:space="preserve">, </w:t>
      </w:r>
      <w:r w:rsidR="00A076D8">
        <w:rPr>
          <w:bCs/>
          <w:i/>
          <w:iCs/>
          <w:color w:val="000000" w:themeColor="text1"/>
        </w:rPr>
        <w:t xml:space="preserve">yor1∆ </w:t>
      </w:r>
      <w:r w:rsidR="00022EC9">
        <w:rPr>
          <w:bCs/>
          <w:iCs/>
          <w:color w:val="000000" w:themeColor="text1"/>
        </w:rPr>
        <w:t xml:space="preserve">or both can relieve direct </w:t>
      </w:r>
      <w:r w:rsidR="006F4F76">
        <w:rPr>
          <w:bCs/>
          <w:iCs/>
          <w:color w:val="000000" w:themeColor="text1"/>
        </w:rPr>
        <w:t>physica</w:t>
      </w:r>
      <w:r w:rsidR="00022EC9">
        <w:rPr>
          <w:bCs/>
          <w:iCs/>
          <w:color w:val="000000" w:themeColor="text1"/>
        </w:rPr>
        <w:t xml:space="preserve">l inhibition of Pdr5 by Snq2 or </w:t>
      </w:r>
      <w:r w:rsidR="00022EC9" w:rsidRPr="00650B0D">
        <w:rPr>
          <w:bCs/>
          <w:iCs/>
          <w:color w:val="000000" w:themeColor="text1"/>
        </w:rPr>
        <w:t>Yor</w:t>
      </w:r>
      <w:r w:rsidR="00022EC9">
        <w:rPr>
          <w:bCs/>
          <w:iCs/>
          <w:color w:val="000000" w:themeColor="text1"/>
        </w:rPr>
        <w:t>1</w:t>
      </w:r>
      <w:r w:rsidR="000D6E54">
        <w:rPr>
          <w:bCs/>
          <w:iCs/>
          <w:color w:val="000000" w:themeColor="text1"/>
        </w:rPr>
        <w:t>.</w:t>
      </w:r>
      <w:r w:rsidR="005E76D2">
        <w:rPr>
          <w:b/>
          <w:bCs/>
          <w:iCs/>
          <w:color w:val="000000" w:themeColor="text1"/>
          <w:sz w:val="28"/>
        </w:rPr>
        <w:t xml:space="preserve"> </w:t>
      </w:r>
    </w:p>
    <w:p w14:paraId="1EA498E2" w14:textId="77777777" w:rsidR="006F4F76" w:rsidRDefault="006F4F76" w:rsidP="00224FCB">
      <w:pPr>
        <w:outlineLvl w:val="0"/>
        <w:rPr>
          <w:b/>
          <w:bCs/>
          <w:iCs/>
          <w:color w:val="000000" w:themeColor="text1"/>
          <w:sz w:val="28"/>
        </w:rPr>
      </w:pPr>
    </w:p>
    <w:p w14:paraId="34B83037" w14:textId="3644A312" w:rsidR="000132AB" w:rsidRDefault="00904800" w:rsidP="00210F14">
      <w:pPr>
        <w:outlineLvl w:val="0"/>
        <w:rPr>
          <w:bCs/>
          <w:iCs/>
          <w:color w:val="000000" w:themeColor="text1"/>
        </w:rPr>
      </w:pPr>
      <w:r w:rsidRPr="00233F15">
        <w:rPr>
          <w:b/>
          <w:bCs/>
          <w:iCs/>
          <w:color w:val="000000" w:themeColor="text1"/>
          <w:sz w:val="28"/>
        </w:rPr>
        <w:t>Discussion</w:t>
      </w:r>
    </w:p>
    <w:p w14:paraId="0F121FAC" w14:textId="676B2951" w:rsidR="00AC1BB2" w:rsidRDefault="00022514" w:rsidP="00637EA3">
      <w:pPr>
        <w:jc w:val="both"/>
        <w:outlineLvl w:val="0"/>
        <w:rPr>
          <w:bCs/>
          <w:iCs/>
          <w:color w:val="000000" w:themeColor="text1"/>
        </w:rPr>
      </w:pPr>
      <w:r>
        <w:rPr>
          <w:bCs/>
          <w:iCs/>
          <w:color w:val="000000" w:themeColor="text1"/>
        </w:rPr>
        <w:t>W</w:t>
      </w:r>
      <w:r w:rsidR="00161121">
        <w:rPr>
          <w:bCs/>
          <w:iCs/>
          <w:color w:val="000000" w:themeColor="text1"/>
        </w:rPr>
        <w:t xml:space="preserve">e illustrated a method to </w:t>
      </w:r>
      <w:r w:rsidR="007864C7">
        <w:rPr>
          <w:bCs/>
          <w:iCs/>
          <w:color w:val="000000" w:themeColor="text1"/>
        </w:rPr>
        <w:t xml:space="preserve">systematically </w:t>
      </w:r>
      <w:r w:rsidR="00E252EA">
        <w:rPr>
          <w:bCs/>
          <w:iCs/>
          <w:color w:val="000000" w:themeColor="text1"/>
        </w:rPr>
        <w:t xml:space="preserve">engineer, </w:t>
      </w:r>
      <w:r w:rsidR="00C2715C">
        <w:rPr>
          <w:bCs/>
          <w:iCs/>
          <w:color w:val="000000" w:themeColor="text1"/>
        </w:rPr>
        <w:t>profile</w:t>
      </w:r>
      <w:r w:rsidR="00E252EA">
        <w:rPr>
          <w:bCs/>
          <w:iCs/>
          <w:color w:val="000000" w:themeColor="text1"/>
        </w:rPr>
        <w:t>,</w:t>
      </w:r>
      <w:r w:rsidR="007864C7">
        <w:rPr>
          <w:bCs/>
          <w:iCs/>
          <w:color w:val="000000" w:themeColor="text1"/>
        </w:rPr>
        <w:t xml:space="preserve"> </w:t>
      </w:r>
      <w:r w:rsidR="000C0405">
        <w:rPr>
          <w:bCs/>
          <w:iCs/>
          <w:color w:val="000000" w:themeColor="text1"/>
        </w:rPr>
        <w:t xml:space="preserve">and </w:t>
      </w:r>
      <w:r w:rsidR="007864C7">
        <w:rPr>
          <w:bCs/>
          <w:iCs/>
          <w:color w:val="000000" w:themeColor="text1"/>
        </w:rPr>
        <w:t xml:space="preserve">interpret the effects </w:t>
      </w:r>
      <w:r w:rsidR="00E252EA">
        <w:rPr>
          <w:bCs/>
          <w:iCs/>
          <w:color w:val="000000" w:themeColor="text1"/>
        </w:rPr>
        <w:t xml:space="preserve">of </w:t>
      </w:r>
      <w:r w:rsidR="00AD2362">
        <w:rPr>
          <w:bCs/>
          <w:iCs/>
          <w:color w:val="000000" w:themeColor="text1"/>
        </w:rPr>
        <w:t>high-order</w:t>
      </w:r>
      <w:r w:rsidR="00E252EA">
        <w:rPr>
          <w:bCs/>
          <w:iCs/>
          <w:color w:val="000000" w:themeColor="text1"/>
        </w:rPr>
        <w:t xml:space="preserve"> </w:t>
      </w:r>
      <w:r w:rsidR="00C2715C">
        <w:rPr>
          <w:bCs/>
          <w:iCs/>
          <w:color w:val="000000" w:themeColor="text1"/>
        </w:rPr>
        <w:t>combinations of</w:t>
      </w:r>
      <w:r w:rsidR="00AC1BB2">
        <w:rPr>
          <w:bCs/>
          <w:iCs/>
          <w:color w:val="000000" w:themeColor="text1"/>
        </w:rPr>
        <w:t xml:space="preserve"> genetic perturbations</w:t>
      </w:r>
      <w:r w:rsidR="00161121">
        <w:rPr>
          <w:bCs/>
          <w:iCs/>
          <w:color w:val="000000" w:themeColor="text1"/>
        </w:rPr>
        <w:t xml:space="preserve">.  </w:t>
      </w:r>
      <w:r w:rsidR="00654172">
        <w:rPr>
          <w:bCs/>
          <w:iCs/>
          <w:color w:val="000000" w:themeColor="text1"/>
        </w:rPr>
        <w:t xml:space="preserve">Applying this method to 16 ABC transporters </w:t>
      </w:r>
      <w:r w:rsidR="00544DFC">
        <w:rPr>
          <w:bCs/>
          <w:iCs/>
          <w:color w:val="000000" w:themeColor="text1"/>
        </w:rPr>
        <w:t>uncovered</w:t>
      </w:r>
      <w:r w:rsidR="00654172">
        <w:rPr>
          <w:bCs/>
          <w:iCs/>
          <w:color w:val="000000" w:themeColor="text1"/>
        </w:rPr>
        <w:t xml:space="preserve"> phenomena that </w:t>
      </w:r>
      <w:r w:rsidR="00B7637A">
        <w:rPr>
          <w:bCs/>
          <w:iCs/>
          <w:color w:val="000000" w:themeColor="text1"/>
        </w:rPr>
        <w:t>were</w:t>
      </w:r>
      <w:r w:rsidR="00654172">
        <w:rPr>
          <w:bCs/>
          <w:iCs/>
          <w:color w:val="000000" w:themeColor="text1"/>
        </w:rPr>
        <w:t xml:space="preserve"> </w:t>
      </w:r>
      <w:r w:rsidR="006E58E2">
        <w:rPr>
          <w:bCs/>
          <w:iCs/>
          <w:color w:val="000000" w:themeColor="text1"/>
        </w:rPr>
        <w:t xml:space="preserve">not evident </w:t>
      </w:r>
      <w:r w:rsidR="00AA6543">
        <w:rPr>
          <w:bCs/>
          <w:iCs/>
          <w:color w:val="000000" w:themeColor="text1"/>
        </w:rPr>
        <w:t>when</w:t>
      </w:r>
      <w:r w:rsidR="00654172">
        <w:rPr>
          <w:bCs/>
          <w:iCs/>
          <w:color w:val="000000" w:themeColor="text1"/>
        </w:rPr>
        <w:t xml:space="preserve"> </w:t>
      </w:r>
      <w:r w:rsidR="007B34FA">
        <w:rPr>
          <w:bCs/>
          <w:iCs/>
          <w:color w:val="000000" w:themeColor="text1"/>
        </w:rPr>
        <w:t>knocking out</w:t>
      </w:r>
      <w:r w:rsidR="00654172">
        <w:rPr>
          <w:bCs/>
          <w:iCs/>
          <w:color w:val="000000" w:themeColor="text1"/>
        </w:rPr>
        <w:t xml:space="preserve"> one or two </w:t>
      </w:r>
      <w:r w:rsidR="00DD06F7">
        <w:rPr>
          <w:bCs/>
          <w:iCs/>
          <w:color w:val="000000" w:themeColor="text1"/>
        </w:rPr>
        <w:t>genes</w:t>
      </w:r>
      <w:r w:rsidR="00654172">
        <w:rPr>
          <w:bCs/>
          <w:iCs/>
          <w:color w:val="000000" w:themeColor="text1"/>
        </w:rPr>
        <w:t xml:space="preserve"> at a time</w:t>
      </w:r>
      <w:r w:rsidR="00AC1BB2">
        <w:rPr>
          <w:bCs/>
          <w:iCs/>
          <w:color w:val="000000" w:themeColor="text1"/>
        </w:rPr>
        <w:t>.</w:t>
      </w:r>
      <w:r w:rsidR="00654172">
        <w:rPr>
          <w:bCs/>
          <w:iCs/>
          <w:color w:val="000000" w:themeColor="text1"/>
        </w:rPr>
        <w:t xml:space="preserve"> </w:t>
      </w:r>
      <w:r w:rsidR="00AC1BB2">
        <w:rPr>
          <w:bCs/>
          <w:iCs/>
          <w:color w:val="000000" w:themeColor="text1"/>
        </w:rPr>
        <w:t xml:space="preserve"> </w:t>
      </w:r>
      <w:r w:rsidR="007B34FA">
        <w:rPr>
          <w:bCs/>
          <w:iCs/>
          <w:color w:val="000000" w:themeColor="text1"/>
        </w:rPr>
        <w:t>Computational analysis of t</w:t>
      </w:r>
      <w:r w:rsidR="002E3C35">
        <w:rPr>
          <w:bCs/>
          <w:iCs/>
          <w:color w:val="000000" w:themeColor="text1"/>
        </w:rPr>
        <w:t>he revealed</w:t>
      </w:r>
      <w:r w:rsidR="00AC1BB2">
        <w:rPr>
          <w:bCs/>
          <w:iCs/>
          <w:color w:val="000000" w:themeColor="text1"/>
        </w:rPr>
        <w:t xml:space="preserve"> </w:t>
      </w:r>
      <w:r w:rsidR="00BA2116">
        <w:rPr>
          <w:bCs/>
          <w:iCs/>
          <w:color w:val="000000" w:themeColor="text1"/>
        </w:rPr>
        <w:t>complex genetic relationships</w:t>
      </w:r>
      <w:r w:rsidR="00B7637A">
        <w:rPr>
          <w:bCs/>
          <w:iCs/>
          <w:color w:val="000000" w:themeColor="text1"/>
        </w:rPr>
        <w:t xml:space="preserve"> </w:t>
      </w:r>
      <w:r w:rsidR="006E58E2">
        <w:rPr>
          <w:bCs/>
          <w:iCs/>
          <w:color w:val="000000" w:themeColor="text1"/>
        </w:rPr>
        <w:t>w</w:t>
      </w:r>
      <w:r w:rsidR="007B34FA">
        <w:rPr>
          <w:bCs/>
          <w:iCs/>
          <w:color w:val="000000" w:themeColor="text1"/>
        </w:rPr>
        <w:t>as</w:t>
      </w:r>
      <w:r w:rsidR="00B7637A">
        <w:rPr>
          <w:bCs/>
          <w:iCs/>
          <w:color w:val="000000" w:themeColor="text1"/>
        </w:rPr>
        <w:t xml:space="preserve"> used to derive an intuitive system model of these transporters.</w:t>
      </w:r>
      <w:r w:rsidR="00AC1BB2">
        <w:rPr>
          <w:bCs/>
          <w:iCs/>
          <w:color w:val="000000" w:themeColor="text1"/>
        </w:rPr>
        <w:t xml:space="preserve">  </w:t>
      </w:r>
      <w:r w:rsidR="008A2C05">
        <w:rPr>
          <w:bCs/>
          <w:iCs/>
          <w:color w:val="000000" w:themeColor="text1"/>
        </w:rPr>
        <w:t>It is straightforward to continue profiling this engineered population to understand</w:t>
      </w:r>
      <w:r w:rsidR="00837121">
        <w:rPr>
          <w:bCs/>
          <w:iCs/>
          <w:color w:val="000000" w:themeColor="text1"/>
        </w:rPr>
        <w:t xml:space="preserve"> ABC-transporter-mediated drug resistance </w:t>
      </w:r>
      <w:r w:rsidR="008A2C05">
        <w:rPr>
          <w:bCs/>
          <w:iCs/>
          <w:color w:val="000000" w:themeColor="text1"/>
        </w:rPr>
        <w:t>of</w:t>
      </w:r>
      <w:r w:rsidR="00837121">
        <w:rPr>
          <w:bCs/>
          <w:iCs/>
          <w:color w:val="000000" w:themeColor="text1"/>
        </w:rPr>
        <w:t xml:space="preserve"> other compounds.  </w:t>
      </w:r>
      <w:r w:rsidR="008A2C05">
        <w:rPr>
          <w:bCs/>
          <w:iCs/>
          <w:color w:val="000000" w:themeColor="text1"/>
        </w:rPr>
        <w:t>B</w:t>
      </w:r>
      <w:r w:rsidR="00837121">
        <w:rPr>
          <w:bCs/>
          <w:iCs/>
          <w:color w:val="000000" w:themeColor="text1"/>
        </w:rPr>
        <w:t xml:space="preserve">roadly, these results illustrate the potential for carrying out DCGA in </w:t>
      </w:r>
      <w:r w:rsidR="00837121" w:rsidRPr="00233F15">
        <w:rPr>
          <w:bCs/>
          <w:iCs/>
          <w:color w:val="000000" w:themeColor="text1"/>
        </w:rPr>
        <w:t xml:space="preserve">other </w:t>
      </w:r>
      <w:r w:rsidR="00837121">
        <w:rPr>
          <w:bCs/>
          <w:iCs/>
          <w:color w:val="000000" w:themeColor="text1"/>
        </w:rPr>
        <w:t>sets of functionally-related genes.</w:t>
      </w:r>
    </w:p>
    <w:p w14:paraId="344C3EE1" w14:textId="77777777" w:rsidR="006016F3" w:rsidRDefault="006016F3" w:rsidP="005F3830">
      <w:pPr>
        <w:jc w:val="both"/>
        <w:outlineLvl w:val="0"/>
        <w:rPr>
          <w:bCs/>
          <w:iCs/>
          <w:color w:val="000000" w:themeColor="text1"/>
        </w:rPr>
      </w:pPr>
    </w:p>
    <w:p w14:paraId="4766FB44" w14:textId="61A3B9BF" w:rsidR="00CD24CF" w:rsidRPr="007E1A02" w:rsidRDefault="00F04E74" w:rsidP="007E1A02">
      <w:pPr>
        <w:jc w:val="both"/>
        <w:rPr>
          <w:color w:val="000000" w:themeColor="text1"/>
          <w:lang w:val="en-CA"/>
        </w:rPr>
      </w:pPr>
      <w:r>
        <w:rPr>
          <w:bCs/>
          <w:iCs/>
          <w:color w:val="000000" w:themeColor="text1"/>
        </w:rPr>
        <w:lastRenderedPageBreak/>
        <w:t xml:space="preserve">The demonstrated </w:t>
      </w:r>
      <w:r w:rsidR="0067676A">
        <w:rPr>
          <w:bCs/>
          <w:iCs/>
          <w:color w:val="000000" w:themeColor="text1"/>
        </w:rPr>
        <w:t xml:space="preserve">‘cross-based’ </w:t>
      </w:r>
      <w:r w:rsidR="00D26C7D">
        <w:rPr>
          <w:bCs/>
          <w:iCs/>
          <w:color w:val="000000" w:themeColor="text1"/>
        </w:rPr>
        <w:t xml:space="preserve">DCGA </w:t>
      </w:r>
      <w:r w:rsidR="008A2C05">
        <w:rPr>
          <w:bCs/>
          <w:iCs/>
          <w:color w:val="000000" w:themeColor="text1"/>
        </w:rPr>
        <w:t xml:space="preserve">approach </w:t>
      </w:r>
      <w:r w:rsidR="00BB4C59">
        <w:rPr>
          <w:bCs/>
          <w:iCs/>
          <w:color w:val="000000" w:themeColor="text1"/>
        </w:rPr>
        <w:t xml:space="preserve">can be </w:t>
      </w:r>
      <w:r w:rsidR="00CF23F9">
        <w:rPr>
          <w:bCs/>
          <w:iCs/>
          <w:color w:val="000000" w:themeColor="text1"/>
        </w:rPr>
        <w:t>use</w:t>
      </w:r>
      <w:r w:rsidR="00BB4C59">
        <w:rPr>
          <w:bCs/>
          <w:iCs/>
          <w:color w:val="000000" w:themeColor="text1"/>
        </w:rPr>
        <w:t>d</w:t>
      </w:r>
      <w:r w:rsidR="00CF23F9">
        <w:rPr>
          <w:bCs/>
          <w:iCs/>
          <w:color w:val="000000" w:themeColor="text1"/>
        </w:rPr>
        <w:t xml:space="preserve"> with multi-variant strains in </w:t>
      </w:r>
      <w:r w:rsidR="00E8274C">
        <w:rPr>
          <w:bCs/>
          <w:iCs/>
          <w:color w:val="000000" w:themeColor="text1"/>
        </w:rPr>
        <w:t>many</w:t>
      </w:r>
      <w:r w:rsidR="00CF23F9">
        <w:rPr>
          <w:bCs/>
          <w:iCs/>
          <w:color w:val="000000" w:themeColor="text1"/>
        </w:rPr>
        <w:t xml:space="preserve"> model </w:t>
      </w:r>
      <w:r w:rsidR="005C6D2E">
        <w:rPr>
          <w:bCs/>
          <w:iCs/>
          <w:color w:val="000000" w:themeColor="text1"/>
        </w:rPr>
        <w:t>organisms</w:t>
      </w:r>
      <w:r>
        <w:rPr>
          <w:bCs/>
          <w:iCs/>
          <w:color w:val="000000" w:themeColor="text1"/>
        </w:rPr>
        <w:t xml:space="preserve">.  </w:t>
      </w:r>
      <w:r w:rsidR="00F6272C">
        <w:rPr>
          <w:bCs/>
          <w:iCs/>
          <w:color w:val="000000" w:themeColor="text1"/>
        </w:rPr>
        <w:t>DCGA</w:t>
      </w:r>
      <w:r w:rsidR="00BB4C59">
        <w:rPr>
          <w:bCs/>
          <w:iCs/>
          <w:color w:val="000000" w:themeColor="text1"/>
        </w:rPr>
        <w:t xml:space="preserve"> </w:t>
      </w:r>
      <w:r w:rsidR="00F151CA">
        <w:rPr>
          <w:bCs/>
          <w:iCs/>
          <w:color w:val="000000" w:themeColor="text1"/>
        </w:rPr>
        <w:t xml:space="preserve">in yeast </w:t>
      </w:r>
      <w:r w:rsidR="00F6272C">
        <w:rPr>
          <w:bCs/>
          <w:iCs/>
          <w:color w:val="000000" w:themeColor="text1"/>
        </w:rPr>
        <w:t>could be performed</w:t>
      </w:r>
      <w:r w:rsidR="00F151CA">
        <w:rPr>
          <w:bCs/>
          <w:iCs/>
          <w:color w:val="000000" w:themeColor="text1"/>
        </w:rPr>
        <w:t>, for example,</w:t>
      </w:r>
      <w:r w:rsidR="00F6272C">
        <w:rPr>
          <w:bCs/>
          <w:iCs/>
          <w:color w:val="000000" w:themeColor="text1"/>
        </w:rPr>
        <w:t xml:space="preserve"> with</w:t>
      </w:r>
      <w:r w:rsidR="009A6615">
        <w:rPr>
          <w:bCs/>
          <w:iCs/>
          <w:color w:val="000000" w:themeColor="text1"/>
        </w:rPr>
        <w:t xml:space="preserve"> a</w:t>
      </w:r>
      <w:r>
        <w:rPr>
          <w:bCs/>
          <w:iCs/>
          <w:color w:val="000000" w:themeColor="text1"/>
        </w:rPr>
        <w:t>n existing</w:t>
      </w:r>
      <w:r w:rsidR="008D1FA0">
        <w:rPr>
          <w:bCs/>
          <w:iCs/>
          <w:color w:val="000000" w:themeColor="text1"/>
        </w:rPr>
        <w:t xml:space="preserve"> 16-deletion mutant for GPCR pathway-related genes</w:t>
      </w:r>
      <w:r w:rsidR="009A6615">
        <w:rPr>
          <w:bCs/>
          <w:iCs/>
          <w:color w:val="000000" w:themeColor="text1"/>
        </w:rPr>
        <w:t xml:space="preserve"> </w:t>
      </w:r>
      <w:r w:rsidR="009A6615">
        <w:rPr>
          <w:bCs/>
          <w:iCs/>
          <w:color w:val="000000" w:themeColor="text1"/>
        </w:rPr>
        <w:fldChar w:fldCharType="begin" w:fldLock="1"/>
      </w:r>
      <w:r w:rsidR="00AC73F4">
        <w:rPr>
          <w:bCs/>
          <w:iCs/>
          <w:color w:val="000000" w:themeColor="text1"/>
        </w:rPr>
        <w:instrText>ADDIN CSL_CITATION {"citationItems":[{"id":"ITEM-1","itemData":{"DOI":"10.1101/390559","abstract":"G protein-coupled receptor (GPCR) signaling is the primary method eukaryotes use to respond to specific cues in their environment. However, the relationship between stimulus and response for each GPCR is difficult to predict due to diversity in natural signal transduction architecture and expression. Using genome engineering in yeast, we here constructed an insulated, modular GPCR signal transduction system to study how the response to stimuli can be predictably tuned using synthetic tools. We delineated the contributions of a minimal set of key components via computational and experimental refactoring, identifying simple design principles for rationally tuning the dose-response. Using four different receptors, we demonstrate how this enables cells and consortia to be engineered to respond to desired concentrations of peptides, metabolites and hormones relevant to human health. This work enables rational tuning of cell sensing, while providing a framework to guide reprogramming of GPCR-based signaling in more complex systems.","author":[{"dropping-particle":"","family":"Shaw","given":"William M","non-dropping-particle":"","parse-names":false,"suffix":""},{"dropping-particle":"","family":"Yamauchi","given":"Hitoshi","non-dropping-particle":"","parse-names":false,"suffix":""},{"dropping-particle":"","family":"Mead","given":"Jack","non-dropping-particle":"","parse-names":false,"suffix":""},{"dropping-particle":"","family":"Gowers","given":"Glen F","non-dropping-particle":"","parse-names":false,"suffix":""},{"dropping-particle":"","family":"Oling","given":"David","non-dropping-particle":"","parse-names":false,"suffix":""},{"dropping-particle":"","family":"Larsson","given":"Niklas","non-dropping-particle":"","parse-names":false,"suffix":""},{"dropping-particle":"","family":"Wigglesworth","given":"Mark","non-dropping-particle":"","parse-names":false,"suffix":""},{"dropping-particle":"","family":"Ladds","given":"Graham","non-dropping-particle":"","parse-names":false,"suffix":""},{"dropping-particle":"","family":"Ellis","given":"Tom","non-dropping-particle":"","parse-names":false,"suffix":""}],"container-title":"bioRxiv","id":"ITEM-1","issued":{"date-parts":[["2018","8","13"]]},"page":"390559","publisher":"Cold Spring Harbor Laboratory","title":"Engineering a model cell for rational tuning of GPCR signaling","type":"article-journal"},"uris":["http://www.mendeley.com/documents/?uuid=8896236f-80bc-3113-8ee7-7ceed801b043"]}],"mendeley":{"formattedCitation":"(Shaw et al., 2018)","manualFormatting":"(Shaw et al., 2018)","plainTextFormattedCitation":"(Shaw et al., 2018)","previouslyFormattedCitation":"(Shaw et al., 2018)"},"properties":{"noteIndex":0},"schema":"https://github.com/citation-style-language/schema/raw/master/csl-citation.json"}</w:instrText>
      </w:r>
      <w:r w:rsidR="009A6615">
        <w:rPr>
          <w:bCs/>
          <w:iCs/>
          <w:color w:val="000000" w:themeColor="text1"/>
        </w:rPr>
        <w:fldChar w:fldCharType="separate"/>
      </w:r>
      <w:r w:rsidR="009A6615" w:rsidRPr="009A6615">
        <w:rPr>
          <w:bCs/>
          <w:iCs/>
          <w:noProof/>
          <w:color w:val="000000" w:themeColor="text1"/>
        </w:rPr>
        <w:t>(Shaw et al., 2018)</w:t>
      </w:r>
      <w:r w:rsidR="009A6615">
        <w:rPr>
          <w:bCs/>
          <w:iCs/>
          <w:color w:val="000000" w:themeColor="text1"/>
        </w:rPr>
        <w:fldChar w:fldCharType="end"/>
      </w:r>
      <w:r w:rsidR="009A6615">
        <w:rPr>
          <w:bCs/>
          <w:iCs/>
          <w:color w:val="000000" w:themeColor="text1"/>
        </w:rPr>
        <w:t xml:space="preserve">. </w:t>
      </w:r>
      <w:r w:rsidR="00F6272C">
        <w:rPr>
          <w:bCs/>
          <w:iCs/>
          <w:color w:val="000000" w:themeColor="text1"/>
        </w:rPr>
        <w:t xml:space="preserve"> </w:t>
      </w:r>
      <w:r w:rsidR="007B5938">
        <w:rPr>
          <w:bCs/>
          <w:iCs/>
          <w:color w:val="000000" w:themeColor="text1"/>
        </w:rPr>
        <w:t>Using CRISPR, v</w:t>
      </w:r>
      <w:r w:rsidR="006E3ABF">
        <w:rPr>
          <w:bCs/>
          <w:iCs/>
          <w:color w:val="000000" w:themeColor="text1"/>
        </w:rPr>
        <w:t xml:space="preserve">ariation in yeast can be engineered at up to five loci with a single transformation </w:t>
      </w:r>
      <w:r w:rsidR="006E3ABF">
        <w:rPr>
          <w:bCs/>
          <w:iCs/>
          <w:color w:val="000000" w:themeColor="text1"/>
        </w:rPr>
        <w:fldChar w:fldCharType="begin" w:fldLock="1"/>
      </w:r>
      <w:r w:rsidR="006E3ABF">
        <w:rPr>
          <w:bCs/>
          <w:iCs/>
          <w:color w:val="000000" w:themeColor="text1"/>
        </w:rPr>
        <w:instrText>ADDIN CSL_CITATION {"citationItems":[{"id":"ITEM-1","itemData":{"DOI":"10.1016/J.YMBEN.2015.01.008","ISSN":"1096-7176","abstract":"CRISPR/Cas9 is a simple and efficient tool for targeted and marker-free genome engineering. Here, we report the development and successful application of a multiplex CRISPR/Cas9 system for genome engineering of up to 5 different genomic loci in one transformation step in baker's yeast Saccharomyces cerevisiae. To assess the specificity of the tool we employed genome re-sequencing to screen for off-target sites in all single knock-out strains targeted by different gRNAs. This extensive analysis identified no more genome variants in CRISPR/Cas9 engineered strains compared to wild-type reference strains. We applied our genome engineering tool for an exploratory analysis of all possible single, double, triple, quadruple and quintuple gene disruption combinations to search for strains with high mevalonate production, a key intermediate for the industrially important isoprenoid biosynthesis pathway. Even though we did not overexpress any genes in the mevalonate pathway, this analysis identified strains with mevalonate titers greater than 41-fold compared to the wild-type strain. Our findings illustrate the applicability of this highly specific and efficient multiplex genome engineering approach to accelerate functional genomics and metabolic engineering efforts.","author":[{"dropping-particle":"","family":"Jakočiūnas","given":"Tadas","non-dropping-particle":"","parse-names":false,"suffix":""},{"dropping-particle":"","family":"Bonde","given":"Ida","non-dropping-particle":"","parse-names":false,"suffix":""},{"dropping-particle":"","family":"Herrgård","given":"Markus","non-dropping-particle":"","parse-names":false,"suffix":""},{"dropping-particle":"","family":"Harrison","given":"Scott J.","non-dropping-particle":"","parse-names":false,"suffix":""},{"dropping-particle":"","family":"Kristensen","given":"Mette","non-dropping-particle":"","parse-names":false,"suffix":""},{"dropping-particle":"","family":"Pedersen","given":"Lasse E.","non-dropping-particle":"","parse-names":false,"suffix":""},{"dropping-particle":"","family":"Jensen","given":"Michael K.","non-dropping-particle":"","parse-names":false,"suffix":""},{"dropping-particle":"","family":"Keasling","given":"Jay D.","non-dropping-particle":"","parse-names":false,"suffix":""}],"container-title":"Metabolic Engineering","id":"ITEM-1","issued":{"date-parts":[["2015","3","1"]]},"page":"213-222","publisher":"Academic Press","title":"Multiplex metabolic pathway engineering using CRISPR/Cas9 in Saccharomyces cerevisiae","type":"article-journal","volume":"28"},"uris":["http://www.mendeley.com/documents/?uuid=3c20931b-8945-36b6-b8ea-6d6e94aebfce"]}],"mendeley":{"formattedCitation":"(Jakočiūnas et al., 2015)","plainTextFormattedCitation":"(Jakočiūnas et al., 2015)","previouslyFormattedCitation":"(Jakočiūnas et al., 2015)"},"properties":{"noteIndex":0},"schema":"https://github.com/citation-style-language/schema/raw/master/csl-citation.json"}</w:instrText>
      </w:r>
      <w:r w:rsidR="006E3ABF">
        <w:rPr>
          <w:bCs/>
          <w:iCs/>
          <w:color w:val="000000" w:themeColor="text1"/>
        </w:rPr>
        <w:fldChar w:fldCharType="separate"/>
      </w:r>
      <w:r w:rsidR="006E3ABF" w:rsidRPr="002E63CE">
        <w:rPr>
          <w:bCs/>
          <w:iCs/>
          <w:noProof/>
          <w:color w:val="000000" w:themeColor="text1"/>
        </w:rPr>
        <w:t>(Jakočiūnas et al., 2015)</w:t>
      </w:r>
      <w:r w:rsidR="006E3ABF">
        <w:rPr>
          <w:bCs/>
          <w:iCs/>
          <w:color w:val="000000" w:themeColor="text1"/>
        </w:rPr>
        <w:fldChar w:fldCharType="end"/>
      </w:r>
      <w:r w:rsidR="006E3ABF">
        <w:rPr>
          <w:bCs/>
          <w:iCs/>
          <w:color w:val="000000" w:themeColor="text1"/>
        </w:rPr>
        <w:t xml:space="preserve">, allowing construction of other multi-variant strains as required.  </w:t>
      </w:r>
      <w:r w:rsidR="003E2EF2">
        <w:rPr>
          <w:bCs/>
          <w:iCs/>
          <w:color w:val="000000" w:themeColor="text1"/>
        </w:rPr>
        <w:t xml:space="preserve">CRISPR-based </w:t>
      </w:r>
      <w:r w:rsidR="00E3050F">
        <w:rPr>
          <w:bCs/>
          <w:iCs/>
          <w:color w:val="000000" w:themeColor="text1"/>
        </w:rPr>
        <w:t xml:space="preserve">methods for </w:t>
      </w:r>
      <w:r w:rsidR="00196D4C">
        <w:rPr>
          <w:bCs/>
          <w:iCs/>
          <w:color w:val="000000" w:themeColor="text1"/>
        </w:rPr>
        <w:t>simultaneous</w:t>
      </w:r>
      <w:r w:rsidR="008B78F8">
        <w:rPr>
          <w:bCs/>
          <w:iCs/>
          <w:color w:val="000000" w:themeColor="text1"/>
        </w:rPr>
        <w:t xml:space="preserve"> variant</w:t>
      </w:r>
      <w:r w:rsidR="00E3050F">
        <w:rPr>
          <w:bCs/>
          <w:iCs/>
          <w:color w:val="000000" w:themeColor="text1"/>
        </w:rPr>
        <w:t xml:space="preserve"> engineering</w:t>
      </w:r>
      <w:r w:rsidR="00196D4C">
        <w:rPr>
          <w:bCs/>
          <w:iCs/>
          <w:color w:val="000000" w:themeColor="text1"/>
        </w:rPr>
        <w:t xml:space="preserve"> at</w:t>
      </w:r>
      <w:r w:rsidR="00E3050F">
        <w:rPr>
          <w:bCs/>
          <w:iCs/>
          <w:color w:val="000000" w:themeColor="text1"/>
        </w:rPr>
        <w:t xml:space="preserve"> 3 – 6 loci</w:t>
      </w:r>
      <w:r w:rsidR="00D668FD">
        <w:rPr>
          <w:bCs/>
          <w:iCs/>
          <w:color w:val="000000" w:themeColor="text1"/>
        </w:rPr>
        <w:t xml:space="preserve"> have been described </w:t>
      </w:r>
      <w:r w:rsidR="007230F5">
        <w:rPr>
          <w:bCs/>
          <w:iCs/>
          <w:color w:val="000000" w:themeColor="text1"/>
        </w:rPr>
        <w:t>in</w:t>
      </w:r>
      <w:r w:rsidR="00E3050F">
        <w:rPr>
          <w:bCs/>
          <w:iCs/>
          <w:color w:val="000000" w:themeColor="text1"/>
        </w:rPr>
        <w:t xml:space="preserve"> </w:t>
      </w:r>
      <w:r w:rsidR="003E2EF2">
        <w:rPr>
          <w:bCs/>
          <w:iCs/>
          <w:color w:val="000000" w:themeColor="text1"/>
        </w:rPr>
        <w:t xml:space="preserve">other model </w:t>
      </w:r>
      <w:r w:rsidR="00E3050F">
        <w:rPr>
          <w:bCs/>
          <w:iCs/>
          <w:color w:val="000000" w:themeColor="text1"/>
        </w:rPr>
        <w:t>organisms such as mouse</w:t>
      </w:r>
      <w:r w:rsidR="00641652">
        <w:rPr>
          <w:bCs/>
          <w:iCs/>
          <w:color w:val="000000" w:themeColor="text1"/>
        </w:rPr>
        <w:t xml:space="preserve"> </w:t>
      </w:r>
      <w:r w:rsidR="00641652">
        <w:rPr>
          <w:bCs/>
          <w:iCs/>
          <w:color w:val="000000" w:themeColor="text1"/>
        </w:rPr>
        <w:fldChar w:fldCharType="begin" w:fldLock="1"/>
      </w:r>
      <w:r w:rsidR="00FF49FD">
        <w:rPr>
          <w:bCs/>
          <w:iCs/>
          <w:color w:val="000000" w:themeColor="text1"/>
        </w:rPr>
        <w:instrText>ADDIN CSL_CITATION {"citationItems":[{"id":"ITEM-1","itemData":{"DOI":"10.1016/J.CELL.2013.04.025","ISSN":"0092-8674","abstract":"Mice carrying mutations in multiple genes are traditionally generated by sequential recombination in embryonic stem cells and/or time-consuming intercrossing of mice with a single mutation. The CRISPR/Cas system has been adapted as an efficient gene-targeting technology with the potential for multiplexed genome editing. We demonstrate that CRISPR/Cas-mediated gene editing allows the simultaneous disruption of five genes (Tet1, 2, 3, Sry, Uty - 8 alleles) in mouse embryonic stem (ES) cells with high efficiency. Coinjection of Cas9 mRNA and single-guide RNAs (sgRNAs) targeting Tet1 and Tet2 into zygotes generated mice with biallelic mutations in both genes with an efficiency of 80%. Finally, we show that coinjection of Cas9 mRNA/sgRNAs with mutant oligos generated precise point mutations simultaneously in two target genes. Thus, the CRISPR/Cas system allows the one-step generation of animals carrying mutations in multiple genes, an approach that will greatly accelerate the in vivo study of functionally redundant genes and of epistatic gene interactions.","author":[{"dropping-particle":"","family":"Wang","given":"Haoyi","non-dropping-particle":"","parse-names":false,"suffix":""},{"dropping-particle":"","family":"Yang","given":"Hui","non-dropping-particle":"","parse-names":false,"suffix":""},{"dropping-particle":"","family":"Shivalila","given":"Chikdu S.","non-dropping-particle":"","parse-names":false,"suffix":""},{"dropping-particle":"","family":"Dawlaty","given":"Meelad M.","non-dropping-particle":"","parse-names":false,"suffix":""},{"dropping-particle":"","family":"Cheng","given":"Albert W.","non-dropping-particle":"","parse-names":false,"suffix":""},{"dropping-particle":"","family":"Zhang","given":"Feng","non-dropping-particle":"","parse-names":false,"suffix":""},{"dropping-particle":"","family":"Jaenisch","given":"Rudolf","non-dropping-particle":"","parse-names":false,"suffix":""}],"container-title":"Cell","id":"ITEM-1","issue":"4","issued":{"date-parts":[["2013","5","9"]]},"page":"910-918","publisher":"Cell Press","title":"One-Step Generation of Mice Carrying Mutations in Multiple Genes by CRISPR/Cas-Mediated Genome Engineering","type":"article-journal","volume":"153"},"uris":["http://www.mendeley.com/documents/?uuid=665e3afd-6c5a-392b-8ebb-1bcc0c5b1e69"]}],"mendeley":{"formattedCitation":"(Wang et al., 2013)","plainTextFormattedCitation":"(Wang et al., 2013)","previouslyFormattedCitation":"(Wang et al., 2013)"},"properties":{"noteIndex":0},"schema":"https://github.com/citation-style-language/schema/raw/master/csl-citation.json"}</w:instrText>
      </w:r>
      <w:r w:rsidR="00641652">
        <w:rPr>
          <w:bCs/>
          <w:iCs/>
          <w:color w:val="000000" w:themeColor="text1"/>
        </w:rPr>
        <w:fldChar w:fldCharType="separate"/>
      </w:r>
      <w:r w:rsidR="00641652" w:rsidRPr="00641652">
        <w:rPr>
          <w:bCs/>
          <w:iCs/>
          <w:noProof/>
          <w:color w:val="000000" w:themeColor="text1"/>
        </w:rPr>
        <w:t>(Wang et al., 2013)</w:t>
      </w:r>
      <w:r w:rsidR="00641652">
        <w:rPr>
          <w:bCs/>
          <w:iCs/>
          <w:color w:val="000000" w:themeColor="text1"/>
        </w:rPr>
        <w:fldChar w:fldCharType="end"/>
      </w:r>
      <w:r w:rsidR="00E3050F">
        <w:rPr>
          <w:bCs/>
          <w:iCs/>
          <w:color w:val="000000" w:themeColor="text1"/>
        </w:rPr>
        <w:t>, zebrafish</w:t>
      </w:r>
      <w:r w:rsidR="00FF49FD">
        <w:rPr>
          <w:bCs/>
          <w:iCs/>
          <w:color w:val="000000" w:themeColor="text1"/>
        </w:rPr>
        <w:t xml:space="preserve"> </w:t>
      </w:r>
      <w:r w:rsidR="00FF49FD">
        <w:rPr>
          <w:bCs/>
          <w:iCs/>
          <w:color w:val="000000" w:themeColor="text1"/>
        </w:rPr>
        <w:fldChar w:fldCharType="begin" w:fldLock="1"/>
      </w:r>
      <w:r w:rsidR="00FF49FD">
        <w:rPr>
          <w:bCs/>
          <w:iCs/>
          <w:color w:val="000000" w:themeColor="text1"/>
        </w:rPr>
        <w:instrText>ADDIN CSL_CITATION {"citationItems":[{"id":"ITEM-1","itemData":{"DOI":"10.1073/pnas.1308335110","ISSN":"0027-8424","PMID":"23918387","abstract":"A simple and robust method for targeted mutagenesis in zebrafish has long been sought. Previous methods generate monoallelic mutations in the germ line of F0 animals, usually delaying homozygosity for the mutation to the F2 generation. Generation of robust biallelic mutations in the F0 would allow for phenotypic analysis directly in injected animals. Recently the type II prokaryotic clustered regularly interspaced short palindromic repeats (CRISPR)/CRISPR-associated proteins (Cas) system has been adapted to serve as a targeted genome mutagenesis tool. Here we report an improved CRISPR/Cas system in zebrafish with custom guide RNAs and a zebrafish codon-optimized Cas9 protein that efficiently targeted a reporter transgene Tg(-5.1mnx1:egfp) and four endogenous loci (tyr, golden, mitfa, and ddx19). Mutagenesis rates reached 75-99%, indicating that most cells contained biallelic mutations. Recessive null-like phenotypes were observed in four of the five targeting cases, supporting high rates of biallelic gene disruption. We also observed efficient germ-line transmission of the Cas9-induced mutations. Finally, five genomic loci can be targeted simultaneously, resulting in multiple loss-of-function phenotypes in the same injected fish. This CRISPR/Cas9 system represents a highly effective and scalable gene knockout method in zebrafish and has the potential for applications in other model organisms.","author":[{"dropping-particle":"","family":"Jao","given":"Li-En","non-dropping-particle":"","parse-names":false,"suffix":""},{"dropping-particle":"","family":"Wente","given":"Susan R.","non-dropping-particle":"","parse-names":false,"suffix":""},{"dropping-particle":"","family":"Chen","given":"Wenbiao","non-dropping-particle":"","parse-names":false,"suffix":""}],"container-title":"Proceedings of the National Academy of Sciences","id":"ITEM-1","issue":"34","issued":{"date-parts":[["2013","8","20"]]},"page":"13904-13909","title":"Efficient multiplex biallelic zebrafish genome editing using a CRISPR nuclease system","type":"article-journal","volume":"110"},"uris":["http://www.mendeley.com/documents/?uuid=d65d3311-88de-38cb-bb2b-bf1c665ba9ee"]}],"mendeley":{"formattedCitation":"(Jao et al., 2013)","plainTextFormattedCitation":"(Jao et al., 2013)","previouslyFormattedCitation":"(Jao et al., 2013)"},"properties":{"noteIndex":0},"schema":"https://github.com/citation-style-language/schema/raw/master/csl-citation.json"}</w:instrText>
      </w:r>
      <w:r w:rsidR="00FF49FD">
        <w:rPr>
          <w:bCs/>
          <w:iCs/>
          <w:color w:val="000000" w:themeColor="text1"/>
        </w:rPr>
        <w:fldChar w:fldCharType="separate"/>
      </w:r>
      <w:r w:rsidR="00FF49FD" w:rsidRPr="00FF49FD">
        <w:rPr>
          <w:bCs/>
          <w:iCs/>
          <w:noProof/>
          <w:color w:val="000000" w:themeColor="text1"/>
        </w:rPr>
        <w:t>(Jao et al., 2013)</w:t>
      </w:r>
      <w:r w:rsidR="00FF49FD">
        <w:rPr>
          <w:bCs/>
          <w:iCs/>
          <w:color w:val="000000" w:themeColor="text1"/>
        </w:rPr>
        <w:fldChar w:fldCharType="end"/>
      </w:r>
      <w:r w:rsidR="00E3050F">
        <w:rPr>
          <w:bCs/>
          <w:iCs/>
          <w:color w:val="000000" w:themeColor="text1"/>
        </w:rPr>
        <w:t xml:space="preserve">, </w:t>
      </w:r>
      <w:r w:rsidR="00E3050F">
        <w:rPr>
          <w:bCs/>
          <w:i/>
          <w:iCs/>
          <w:color w:val="000000" w:themeColor="text1"/>
        </w:rPr>
        <w:t xml:space="preserve">C. </w:t>
      </w:r>
      <w:proofErr w:type="spellStart"/>
      <w:r w:rsidR="00E3050F">
        <w:rPr>
          <w:bCs/>
          <w:i/>
          <w:iCs/>
          <w:color w:val="000000" w:themeColor="text1"/>
        </w:rPr>
        <w:t>elegans</w:t>
      </w:r>
      <w:proofErr w:type="spellEnd"/>
      <w:r w:rsidR="00E268CC">
        <w:rPr>
          <w:bCs/>
          <w:i/>
          <w:iCs/>
          <w:color w:val="000000" w:themeColor="text1"/>
        </w:rPr>
        <w:t xml:space="preserve"> </w:t>
      </w:r>
      <w:r w:rsidR="00E268CC">
        <w:rPr>
          <w:bCs/>
          <w:i/>
          <w:iCs/>
          <w:color w:val="000000" w:themeColor="text1"/>
        </w:rPr>
        <w:fldChar w:fldCharType="begin" w:fldLock="1"/>
      </w:r>
      <w:r w:rsidR="001D65D2">
        <w:rPr>
          <w:bCs/>
          <w:i/>
          <w:iCs/>
          <w:color w:val="000000" w:themeColor="text1"/>
        </w:rPr>
        <w:instrText>ADDIN CSL_CITATION {"citationItems":[{"id":"ITEM-1","itemData":{"DOI":"10.1016/J.JGG.2015.11.004","ISSN":"1673-8527","author":[{"dropping-particle":"","family":"Xu","given":"Suhong","non-dropping-particle":"","parse-names":false,"suffix":""},{"dropping-particle":"","family":"Wang","given":"Zhiping","non-dropping-particle":"","parse-names":false,"suffix":""},{"dropping-particle":"","family":"Kim","given":"Kyung Won","non-dropping-particle":"","parse-names":false,"suffix":""},{"dropping-particle":"","family":"Jin","given":"Yishi","non-dropping-particle":"","parse-names":false,"suffix":""},{"dropping-particle":"","family":"Chisholm","given":"Andrew D.","non-dropping-particle":"","parse-names":false,"suffix":""}],"container-title":"Journal of Genetics and Genomics","id":"ITEM-1","issue":"2","issued":{"date-parts":[["2016","2","20"]]},"page":"103-106","publisher":"Elsevier","title":"Targeted Mutagenesis of Duplicated Genes in Caenorhabditis elegans Using CRISPR-Cas9","type":"article-journal","volume":"43"},"uris":["http://www.mendeley.com/documents/?uuid=648d4c05-dd49-3e43-822a-c7b06c6db22d"]}],"mendeley":{"formattedCitation":"(Xu et al., 2016)","plainTextFormattedCitation":"(Xu et al., 2016)","previouslyFormattedCitation":"(Xu et al., 2016)"},"properties":{"noteIndex":0},"schema":"https://github.com/citation-style-language/schema/raw/master/csl-citation.json"}</w:instrText>
      </w:r>
      <w:r w:rsidR="00E268CC">
        <w:rPr>
          <w:bCs/>
          <w:i/>
          <w:iCs/>
          <w:color w:val="000000" w:themeColor="text1"/>
        </w:rPr>
        <w:fldChar w:fldCharType="separate"/>
      </w:r>
      <w:r w:rsidR="00E268CC" w:rsidRPr="00E268CC">
        <w:rPr>
          <w:bCs/>
          <w:iCs/>
          <w:noProof/>
          <w:color w:val="000000" w:themeColor="text1"/>
        </w:rPr>
        <w:t>(Xu et al., 2016)</w:t>
      </w:r>
      <w:r w:rsidR="00E268CC">
        <w:rPr>
          <w:bCs/>
          <w:i/>
          <w:iCs/>
          <w:color w:val="000000" w:themeColor="text1"/>
        </w:rPr>
        <w:fldChar w:fldCharType="end"/>
      </w:r>
      <w:r w:rsidR="00D668FD">
        <w:rPr>
          <w:bCs/>
          <w:iCs/>
          <w:color w:val="000000" w:themeColor="text1"/>
        </w:rPr>
        <w:t>,</w:t>
      </w:r>
      <w:r w:rsidR="00E3050F">
        <w:rPr>
          <w:bCs/>
          <w:iCs/>
          <w:color w:val="000000" w:themeColor="text1"/>
        </w:rPr>
        <w:t xml:space="preserve"> </w:t>
      </w:r>
      <w:r w:rsidR="003E2EF2">
        <w:rPr>
          <w:bCs/>
          <w:iCs/>
          <w:color w:val="000000" w:themeColor="text1"/>
        </w:rPr>
        <w:t xml:space="preserve">and </w:t>
      </w:r>
      <w:r w:rsidR="00E3050F">
        <w:rPr>
          <w:bCs/>
          <w:i/>
          <w:iCs/>
          <w:color w:val="000000" w:themeColor="text1"/>
        </w:rPr>
        <w:t>Arabidopsis</w:t>
      </w:r>
      <w:r w:rsidR="00FF49FD">
        <w:rPr>
          <w:bCs/>
          <w:i/>
          <w:iCs/>
          <w:color w:val="000000" w:themeColor="text1"/>
        </w:rPr>
        <w:t xml:space="preserve"> </w:t>
      </w:r>
      <w:r w:rsidR="00FF49FD">
        <w:rPr>
          <w:bCs/>
          <w:i/>
          <w:iCs/>
          <w:color w:val="000000" w:themeColor="text1"/>
        </w:rPr>
        <w:fldChar w:fldCharType="begin" w:fldLock="1"/>
      </w:r>
      <w:r w:rsidR="00E268CC">
        <w:rPr>
          <w:bCs/>
          <w:i/>
          <w:iCs/>
          <w:color w:val="000000" w:themeColor="text1"/>
        </w:rPr>
        <w:instrText>ADDIN CSL_CITATION {"citationItems":[{"id":"ITEM-1","itemData":{"DOI":"10.1007/s00299-015-1900-z","ISSN":"0721-7714","PMID":"26661595","abstract":"The recently developed CRISPR/Cas9 system is a promising technology for targeted genome editing in a variety of species including plants. However, the first generation systems were designed to target one or two gene loci at a time. We designed a new multiplex CRISPR/Cas9 system that allows the co-expression of six sgRNA modules in one binary vector using a simple (three steps) cloning strategy in Arabidopsis. The transcription of the sgRNA modules is under the control of three different RNA Polymerase III-dependent promoters. We tested the efficiency of the new multiplex system by targeting six of the fourteen PYL families of ABA receptor genes in a single transformation experiment. One line with mutations in all six targeted PYLs was identified from 15 T1 plants. The mutagenesis frequency for the six individual PYL targets in the T1 lines ranged from 13 to 93 %. In the presence of ABA, the transgenic line identified as containing mutations in all six PYL genes produced the highest germination rate in the T2 progeny (37 %). Among these germinated seedlings, half of the analyzed plants (15/30) were homozygous mutants for at least four targeted genes and two plants (6.7 %) contained homozygous mutations in five of the targeted PYLs and the other targeted PYL had biallelic mutations. Homozygous sextuple mutants were identified in the T3 progeny and characterized together with previously described triple and sextuple PYL mutants. We anticipate that the application of this multiplex CRISPR/Cas9 system will strongly facilitate functional analysis of genes pathways and families.","author":[{"dropping-particle":"","family":"Zhang","given":"Zhengjing","non-dropping-particle":"","parse-names":false,"suffix":""},{"dropping-particle":"","family":"Mao","given":"Yanfei","non-dropping-particle":"","parse-names":false,"suffix":""},{"dropping-particle":"","family":"Ha","given":"Si","non-dropping-particle":"","parse-names":false,"suffix":""},{"dropping-particle":"","family":"Liu","given":"Wenshan","non-dropping-particle":"","parse-names":false,"suffix":""},{"dropping-particle":"","family":"Botella","given":"Jose Ramon","non-dropping-particle":"","parse-names":false,"suffix":""},{"dropping-particle":"","family":"Zhu","given":"Jian-Kang","non-dropping-particle":"","parse-names":false,"suffix":""}],"container-title":"Plant Cell Reports","id":"ITEM-1","issue":"7","issued":{"date-parts":[["2016","7","10"]]},"page":"1519-1533","title":"A multiplex CRISPR/Cas9 platform for fast and efficient editing of multiple genes in Arabidopsis","type":"article-journal","volume":"35"},"uris":["http://www.mendeley.com/documents/?uuid=91ee620e-cb01-32c0-bbca-0df481ac4f8f"]}],"mendeley":{"formattedCitation":"(Zhang et al., 2016)","plainTextFormattedCitation":"(Zhang et al., 2016)","previouslyFormattedCitation":"(Zhang et al., 2016)"},"properties":{"noteIndex":0},"schema":"https://github.com/citation-style-language/schema/raw/master/csl-citation.json"}</w:instrText>
      </w:r>
      <w:r w:rsidR="00FF49FD">
        <w:rPr>
          <w:bCs/>
          <w:i/>
          <w:iCs/>
          <w:color w:val="000000" w:themeColor="text1"/>
        </w:rPr>
        <w:fldChar w:fldCharType="separate"/>
      </w:r>
      <w:r w:rsidR="00FF49FD" w:rsidRPr="00FF49FD">
        <w:rPr>
          <w:bCs/>
          <w:iCs/>
          <w:noProof/>
          <w:color w:val="000000" w:themeColor="text1"/>
        </w:rPr>
        <w:t>(Zhang et al., 2016)</w:t>
      </w:r>
      <w:r w:rsidR="00FF49FD">
        <w:rPr>
          <w:bCs/>
          <w:i/>
          <w:iCs/>
          <w:color w:val="000000" w:themeColor="text1"/>
        </w:rPr>
        <w:fldChar w:fldCharType="end"/>
      </w:r>
      <w:r w:rsidR="001D65D2">
        <w:rPr>
          <w:bCs/>
          <w:iCs/>
          <w:color w:val="000000" w:themeColor="text1"/>
        </w:rPr>
        <w:t>.</w:t>
      </w:r>
      <w:r w:rsidR="005E3355">
        <w:rPr>
          <w:bCs/>
          <w:iCs/>
          <w:color w:val="000000" w:themeColor="text1"/>
        </w:rPr>
        <w:t xml:space="preserve"> </w:t>
      </w:r>
      <w:r w:rsidR="002865F8">
        <w:rPr>
          <w:bCs/>
          <w:iCs/>
          <w:color w:val="000000" w:themeColor="text1"/>
        </w:rPr>
        <w:t xml:space="preserve"> </w:t>
      </w:r>
      <w:r w:rsidR="007E1A02">
        <w:rPr>
          <w:bCs/>
          <w:iCs/>
          <w:color w:val="000000" w:themeColor="text1"/>
        </w:rPr>
        <w:t>Multiple simul</w:t>
      </w:r>
      <w:r w:rsidR="009B7494">
        <w:rPr>
          <w:bCs/>
          <w:iCs/>
          <w:color w:val="000000" w:themeColor="text1"/>
        </w:rPr>
        <w:t>t</w:t>
      </w:r>
      <w:r w:rsidR="007E1A02">
        <w:rPr>
          <w:bCs/>
          <w:iCs/>
          <w:color w:val="000000" w:themeColor="text1"/>
        </w:rPr>
        <w:t>a</w:t>
      </w:r>
      <w:r w:rsidR="009B7494">
        <w:rPr>
          <w:bCs/>
          <w:iCs/>
          <w:color w:val="000000" w:themeColor="text1"/>
        </w:rPr>
        <w:t>n</w:t>
      </w:r>
      <w:r w:rsidR="007E1A02">
        <w:rPr>
          <w:bCs/>
          <w:iCs/>
          <w:color w:val="000000" w:themeColor="text1"/>
        </w:rPr>
        <w:t xml:space="preserve">eous </w:t>
      </w:r>
      <w:r w:rsidR="00E94795">
        <w:rPr>
          <w:bCs/>
          <w:iCs/>
          <w:color w:val="000000" w:themeColor="text1"/>
        </w:rPr>
        <w:t xml:space="preserve">genetic </w:t>
      </w:r>
      <w:r w:rsidR="007E1A02">
        <w:rPr>
          <w:bCs/>
          <w:iCs/>
          <w:color w:val="000000" w:themeColor="text1"/>
        </w:rPr>
        <w:t>perturbations in mice</w:t>
      </w:r>
      <w:r w:rsidR="006B1F15">
        <w:rPr>
          <w:bCs/>
          <w:iCs/>
          <w:color w:val="000000" w:themeColor="text1"/>
        </w:rPr>
        <w:t xml:space="preserve"> </w:t>
      </w:r>
      <w:r w:rsidR="007E1A02">
        <w:rPr>
          <w:bCs/>
          <w:iCs/>
          <w:color w:val="000000" w:themeColor="text1"/>
        </w:rPr>
        <w:t>have been</w:t>
      </w:r>
      <w:r w:rsidR="006B1F15">
        <w:rPr>
          <w:bCs/>
          <w:iCs/>
          <w:color w:val="000000" w:themeColor="text1"/>
        </w:rPr>
        <w:t xml:space="preserve"> used, for example, </w:t>
      </w:r>
      <w:r w:rsidR="007E1A02">
        <w:rPr>
          <w:bCs/>
          <w:iCs/>
          <w:color w:val="000000" w:themeColor="text1"/>
        </w:rPr>
        <w:t xml:space="preserve"> to model myeloid malignancies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{"citationItems":[{"id":"ITEM-1","itemData":{"DOI":"10.1056/NEJMoa1301689","ISSN":"0028-4793","PMID":"23634996","abstract":"BACKGROUND Many mutations that contribute to the pathogenesis of acute myeloid leukemia (AML) are undefined. The relationships between patterns of mutations and epigenetic phenotypes are not yet clear. METHODS We analyzed the genomes of 200 clinically annotated adult cases of de novo AML, using either whole-genome sequencing (50 cases) or whole-exome sequencing (150 cases), along with RNA and microRNA sequencing and DNA-methylation analysis. RESULTS AML genomes have fewer mutations than most other adult cancers, with an average of only 13 mutations found in genes. Of these, an average of 5 are in genes that are recurrently mutated in AML. A total of 23 genes were significantly mutated, and another 237 were mutated in two or more samples. Nearly all samples had at least 1 nonsynonymous mutation in one of nine categories of genes that are almost certainly relevant for pathogenesis, including transcription-factor fusions (18% of cases), the gene encoding nucleophosmin (NPM1) (27%), tumor-suppressor genes (16%), DNA-methylation-related genes (44%), signaling genes (59%), chromatin-modifying genes (30%), myeloid transcription-factor genes (22%), cohesin-complex genes (13%), and spliceosome-complex genes (14%). Patterns of cooperation and mutual exclusivity suggested strong biologic relationships among several of the genes and categories. CONCLUSIONS We identified at least one potential driver mutation in nearly all AML samples and found that a complex interplay of genetic events contributes to AML pathogenesis in individual patients. The databases from this study are widely available to serve as a foundation for further investigations of AML pathogenesis, classification, and risk stratification. (Funded by the National Institutes of Health.).","author":[{"dropping-particle":"","family":"Cancer Genome Atlas Research Network","given":"","non-dropping-particle":"","parse-names":false,"suffix":""},{"dropping-particle":"","family":"Ley","given":"Timothy J","non-dropping-particle":"","parse-names":false,"suffix":""},{"dropping-particle":"","family":"Miller","given":"Christopher","non-dropping-particle":"","parse-names":false,"suffix":""},{"dropping-particle":"","family":"Ding","given":"Li","non-dropping-particle":"","parse-names":false,"suffix":""},{"dropping-particle":"","family":"Raphael","given":"Benjamin J","non-dropping-particle":"","parse-names":false,"suffix":""},{"dropping-particle":"","family":"Mungall","given":"Andrew J","non-dropping-particle":"","parse-names":false,"suffix":""},{"dropping-particle":"","family":"Robertson","given":"A Gordon","non-dropping-particle":"","parse-names":false,"suffix":""},{"dropping-particle":"","family":"Hoadley","given":"Katherine","non-dropping-particle":"","parse-names":false,"suffix":""},{"dropping-particle":"","family":"Triche","given":"Timothy J","non-dropping-particle":"","parse-names":false,"suffix":""},{"dropping-particle":"","family":"Laird","given":"Peter W","non-dropping-particle":"","parse-names":false,"suffix":""},{"dropping-particle":"","family":"Baty","given":"Jack D","non-dropping-particle":"","parse-names":false,"suffix":""},{"dropping-particle":"","family":"Fulton","given":"Lucinda L","non-dropping-particle":"","parse-names":false,"suffix":""},{"dropping-particle":"","family":"Fulton","given":"Robert","non-dropping-particle":"","parse-names":false,"suffix":""},{"dropping-particle":"","family":"Heath","given":"Sharon E","non-dropping-particle":"","parse-names":false,"suffix":""},{"dropping-particle":"","family":"Kalicki-Veizer","given":"Joelle","non-dropping-particle":"","parse-names":false,"suffix":""},{"dropping-particle":"","family":"Kandoth","given":"Cyriac","non-dropping-particle":"","parse-names":false,"suffix":""},{"dropping-particle":"","family":"Klco","given":"Jeffery M","non-dropping-particle":"","parse-names":false,"suffix":""},{"dropping-particle":"","family":"Koboldt","given":"Daniel C","non-dropping-particle":"","parse-names":false,"suffix":""},{"dropping-particle":"","family":"Kanchi","given":"Krishna-Latha","non-dropping-particle":"","parse-names":false,"suffix":""},{"dropping-particle":"","family":"Kulkarni","given":"Shashikant","non-dropping-particle":"","parse-names":false,"suffix":""},{"dropping-particle":"","family":"Lamprecht","given":"Tamara L","non-dropping-particle":"","parse-names":false,"suffix":""},{"dropping-particle":"","family":"Larson","given":"David E","non-dropping-particle":"","parse-names":false,"suffix":""},{"dropping-particle":"","family":"Lin","given":"Ling","non-dropping-particle":"","parse-names":false,"suffix":""},{"dropping-particle":"","family":"Lu","given":"Charles","non-dropping-particle":"","parse-names":false,"suffix":""},{"dropping-particle":"","family":"McLellan","given":"Michael D","non-dropping-particle":"","parse-names":false,"suffix":""},{"dropping-particle":"","family":"McMichael","given":"Joshua F","non-dropping-particle":"","parse-names":false,"suffix":""},{"dropping-particle":"","family":"Payton","given":"Jacqueline","non-dropping-particle":"","parse-names":false,"suffix":""},{"dropping-particle":"","family":"Schmidt","given":"Heather","non-dropping-particle":"","parse-names":false,"suffix":""},{"dropping-particle":"","family":"Spencer","given":"David H","non-dropping-particle":"","parse-names":false,"suffix":""},{"dropping-particle":"","family":"Tomasson","given":"Michael H","non-dropping-particle":"","parse-names":false,"suffix":""},{"dropping-particle":"","family":"Wallis","given":"John W","non-dropping-particle":"","parse-names":false,"suffix":""},{"dropping-particle":"","family":"Wartman","given":"Lukas D","non-dropping-particle":"","parse-names":false,"suffix":""},{"dropping-particle":"","family":"Watson","given":"Mark A","non-dropping-particle":"","parse-names":false,"suffix":""},{"dropping-particle":"","family":"Welch","given":"John","non-dropping-particle":"","parse-names":false,"suffix":""},{"dropping-particle":"","family":"Wendl","given":"Michael C","non-dropping-particle":"","parse-names":false,"suffix":""},{"dropping-particle":"","family":"Ally","given":"Adrian","non-dropping-particle":"","parse-names":false,"suffix":""},{"dropping-particle":"","family":"Balasundaram","given":"Miruna","non-dropping-particle":"","parse-names":false,"suffix":""},{"dropping-particle":"","family":"Birol","given":"Inanc","non-dropping-particle":"","parse-names":false,"suffix":""},{"dropping-particle":"","family":"Butterfield","given":"Yaron","non-dropping-particle":"","parse-names":false,"suffix":""},{"dropping-particle":"","family":"Chiu","given":"Readman","non-dropping-particle":"","parse-names":false,"suffix":""},{"dropping-particle":"","family":"Chu","given":"Andy","non-dropping-particle":"","parse-names":false,"suffix":""},{"dropping-particle":"","family":"Chuah","given":"Eric","non-dropping-particle":"","parse-names":false,"suffix":""},{"dropping-particle":"","family":"Chun","given":"Hye-Jung","non-dropping-particle":"","parse-names":false,"suffix":""},{"dropping-particle":"","family":"Corbett","given":"Richard","non-dropping-particle":"","parse-names":false,"suffix":""},{"dropping-particle":"","family":"Dhalla","given":"Noreen","non-dropping-particle":"","parse-names":false,"suffix":""},{"dropping-particle":"","family":"Guin","given":"Ranabir","non-dropping-particle":"","parse-names":false,"suffix":""},{"dropping-particle":"","family":"He","given":"An","non-dropping-particle":"","parse-names":false,"suffix":""},{"dropping-particle":"","family":"Hirst","given":"Carrie","non-dropping-particle":"","parse-names":false,"suffix":""},{"dropping-particle":"","family":"Hirst","given":"Martin","non-dropping-particle":"","parse-names":false,"suffix":""},{"dropping-particle":"","family":"Holt","given":"Robert A","non-dropping-particle":"","parse-names":false,"suffix":""},{"dropping-particle":"","family":"Jones","given":"Steven","non-dropping-particle":"","parse-names":false,"suffix":""},{"dropping-particle":"","family":"Karsan","given":"Aly","non-dropping-particle":"","parse-names":false,"suffix":""},{"dropping-particle":"","family":"Lee","given":"Darlene","non-dropping-particle":"","parse-names":false,"suffix":""},{"dropping-particle":"","family":"Li","given":"Haiyan I","non-dropping-particle":"","parse-names":false,"suffix":""},{"dropping-particle":"","family":"Marra","given":"Marco A","non-dropping-particle":"","parse-names":false,"suffix":""},{"dropping-particle":"","family":"Mayo","given":"Michael","non-dropping-particle":"","parse-names":false,"suffix":""},{"dropping-particle":"","family":"Moore","given":"Richard A","non-dropping-particle":"","parse-names":false,"suffix":""},{"dropping-particle":"","family":"Mungall","given":"Karen","non-dropping-particle":"","parse-names":false,"suffix":""},{"dropping-particle":"","family":"Parker","given":"Jeremy","non-dropping-particle":"","parse-names":false,"suffix":""},{"dropping-particle":"","family":"Pleasance","given":"Erin","non-dropping-particle":"","parse-names":false,"suffix":""},{"dropping-particle":"","family":"Plettner","given":"Patrick","non-dropping-particle":"","parse-names":false,"suffix":""},{"dropping-particle":"","family":"Schein","given":"Jacquie","non-dropping-particle":"","parse-names":false,"suffix":""},{"dropping-particle":"","family":"Stoll","given":"Dominik","non-dropping-particle":"","parse-names":false,"suffix":""},{"dropping-particle":"","family":"Swanson","given":"Lucas","non-dropping-particle":"","parse-names":false,"suffix":""},{"dropping-particle":"","family":"Tam","given":"Angela","non-dropping-particle":"","parse-names":false,"suffix":""},{"dropping-particle":"","family":"Thiessen","given":"Nina","non-dropping-particle":"","parse-names":false,"suffix":""},{"dropping-particle":"","family":"Varhol","given":"Richard","non-dropping-particle":"","parse-names":false,"suffix":""},{"dropping-particle":"","family":"Wye","given":"Natasja","non-dropping-particle":"","parse-names":false,"suffix":""},{"dropping-particle":"","family":"Zhao","given":"Yongjun","non-dropping-particle":"","parse-names":false,"suffix":""},{"dropping-particle":"","family":"Gabriel","given":"Stacey","non-dropping-particle":"","parse-names":false,"suffix":""},{"dropping-particle":"","family":"Getz","given":"Gad","non-dropping-particle":"","parse-names":false,"suffix":""},{"dropping-particle":"","family":"Sougnez","given":"Carrie","non-dropping-particle":"","parse-names":false,"suffix":""},{"dropping-particle":"","family":"Zou","given":"Lihua","non-dropping-particle":"","parse-names":false,"suffix":""},{"dropping-particle":"","family":"Leiserson","given":"Mark D M","non-dropping-particle":"","parse-names":false,"suffix":""},{"dropping-particle":"","family":"Vandin","given":"Fabio","non-dropping-particle":"","parse-names":false,"suffix":""},{"dropping-particle":"","family":"Wu","given":"Hsin-Ta","non-dropping-particle":"","parse-names":false,"suffix":""},{"dropping-particle":"","family":"Applebaum","given":"Frederick","non-dropping-particle":"","parse-names":false,"suffix":""},{"dropping-particle":"","family":"Baylin","given":"Stephen B","non-dropping-particle":"","parse-names":false,"suffix":""},{"dropping-particle":"","family":"Akbani","given":"Rehan","non-dropping-particle":"","parse-names":false,"suffix":""},{"dropping-particle":"","family":"Broom","given":"Bradley M","non-dropping-particle":"","parse-names":false,"suffix":""},{"dropping-particle":"","family":"Chen","given":"Ken","non-dropping-particle":"","parse-names":false,"suffix":""},{"dropping-particle":"","family":"Motter","given":"Thomas C","non-dropping-particle":"","parse-names":false,"suffix":""},{"dropping-particle":"","family":"Nguyen","given":"Khanh","non-dropping-particle":"","parse-names":false,"suffix":""},{"dropping-particle":"","family":"Weinstein","given":"John N","non-dropping-particle":"","parse-names":false,"suffix":""},{"dropping-particle":"","family":"Zhang","given":"Nianziang","non-dropping-particle":"","parse-names":false,"suffix":""},{"dropping-particle":"","family":"Ferguson","given":"Martin L","non-dropping-particle":"","parse-names":false,"suffix":""},{"dropping-particle":"","family":"Adams","given":"Christopher","non-dropping-particle":"","parse-names":false,"suffix":""},{"dropping-particle":"","family":"Black","given":"Aaron","non-dropping-particle":"","parse-names":false,"suffix":""},{"dropping-particle":"","family":"Bowen","given":"Jay","non-dropping-particle":"","parse-names":false,"suffix":""},{"dropping-particle":"","family":"Gastier-Foster","given":"Julie","non-dropping-particle":"","parse-names":false,"suffix":""},{"dropping-particle":"","family":"Grossman","given":"Thomas","non-dropping-particle":"","parse-names":false,"suffix":""},{"dropping-particle":"","family":"Lichtenberg","given":"Tara","non-dropping-particle":"","parse-names":false,"suffix":""},{"dropping-particle":"","family":"Wise","given":"Lisa","non-dropping-particle":"","parse-names":false,"suffix":""},{"dropping-particle":"","family":"Davidsen","given":"Tanja","non-dropping-particle":"","parse-names":false,"suffix":""},{"dropping-particle":"","family":"Demchok","given":"John A","non-dropping-particle":"","parse-names":false,"suffix":""},{"dropping-particle":"","family":"Shaw","given":"Kenna R Mills","non-dropping-particle":"","parse-names":false,"suffix":""},{"dropping-particle":"","family":"Sheth","given":"Margi","non-dropping-particle":"","parse-names":false,"suffix":""},{"dropping-particle":"","family":"Sofia","given":"Heidi J","non-dropping-particle":"","parse-names":false,"suffix":""},{"dropping-particle":"","family":"Yang","given":"Liming","non-dropping-particle":"","parse-names":false,"suffix":""},{"dropping-particle":"","family":"Downing","given":"James R","non-dropping-particle":"","parse-names":false,"suffix":""},{"dropping-particle":"","family":"Eley","given":"Greg","non-dropping-particle":"","parse-names":false,"suffix":""}],"container-title":"New England Journal of Medicine","id":"ITEM-1","issue":"22","issued":{"date-parts":[["2013","5","30"]]},"page":"2059-2074","title":"Genomic and Epigenomic Landscapes of Adult De Novo Acute Myeloid Leukemia","type":"article-journal","volume":"368"},"uris":["http://www.mendeley.com/documents/?uuid=33efa795-e375-3259-bd08-34309cf27e77"]},{"id":"ITEM-2","itemData":{"DOI":"10.1038/nbt.2951","ISSN":"1546-1696","PMID":"24952903","abstract":"Genome sequencing studies have shown that human malignancies often bear mutations in four or more driver genes, but it is difficult to recapitulate this degree of genetic complexity in mouse models using conventional breeding. Here we use the CRISPR-Cas9 system of genome editing to overcome this limitation. By delivering combinations of small guide RNAs (sgRNAs) and Cas9 with a lentiviral vector, we modified up to five genes in a single mouse hematopoietic stem cell (HSC), leading to clonal outgrowth and myeloid malignancy. We thereby generated models of acute myeloid leukemia (AML) with cooperating mutations in genes encoding epigenetic modifiers, transcription factors and mediators of cytokine signaling, recapitulating the combinations of mutations observed in patients. Our results suggest that lentivirus-delivered sgRNA:Cas9 genome editing should be useful to engineer a broad array of in vivo cancer models that better reflect the complexity of human disease.","author":[{"dropping-particle":"","family":"Heckl","given":"Dirk","non-dropping-particle":"","parse-names":false,"suffix":""},{"dropping-particle":"","family":"Kowalczyk","given":"Monika S","non-dropping-particle":"","parse-names":false,"suffix":""},{"dropping-particle":"","family":"Yudovich","given":"David","non-dropping-particle":"","parse-names":false,"suffix":""},{"dropping-particle":"","family":"Belizaire","given":"Roger","non-dropping-particle":"","parse-names":false,"suffix":""},{"dropping-particle":"V","family":"Puram","given":"Rishi","non-dropping-particle":"","parse-names":false,"suffix":""},{"dropping-particle":"","family":"McConkey","given":"Marie E","non-dropping-particle":"","parse-names":false,"suffix":""},{"dropping-particle":"","family":"Thielke","given":"Anne","non-dropping-particle":"","parse-names":false,"suffix":""},{"dropping-particle":"","family":"Aster","given":"Jon C","non-dropping-particle":"","parse-names":false,"suffix":""},{"dropping-particle":"","family":"Regev","given":"Aviv","non-dropping-particle":"","parse-names":false,"suffix":""},{"dropping-particle":"","family":"Ebert","given":"Benjamin L","non-dropping-particle":"","parse-names":false,"suffix":""}],"container-title":"Nature biotechnology","id":"ITEM-2","issue":"9","issued":{"date-parts":[["2014","9"]]},"page":"941-6","publisher":"NIH Public Access","title":"Generation of mouse models of myeloid malignancy with combinatorial genetic lesions using CRISPR-Cas9 genome editing.","type":"article-journal","volume":"32"},"uris":["http://www.mendeley.com/documents/?uuid=82f78fc5-fb6a-3b58-af88-b12024a3e05f"]}],"mendeley":{"formattedCitation":"(Cancer Genome Atlas Research Network et al., 2013; Heckl et al., 2014)","plainTextFormattedCitation":"(Cancer Genome Atlas Research Network et al., 2013; Heckl et al., 2014)","previouslyFormattedCitation":"(Cancer Genome Atlas Research Network et al., 2013; Heckl et al., 2014)"},"properties":{"noteIndex":0},"schema":"https://github.com/citation-style-language/schema/raw/master/csl-citation.json"}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(Cancer Genome Atlas Research Network et al., 2013; Heckl et al., 2014)</w:t>
      </w:r>
      <w:r w:rsidR="007E1A02" w:rsidRPr="00472573">
        <w:rPr>
          <w:color w:val="000000" w:themeColor="text1"/>
          <w:lang w:val="en-CA"/>
        </w:rPr>
        <w:fldChar w:fldCharType="end"/>
      </w:r>
      <w:r w:rsidR="007E1A02">
        <w:rPr>
          <w:color w:val="000000" w:themeColor="text1"/>
          <w:lang w:val="en-CA"/>
        </w:rPr>
        <w:t>, and i</w:t>
      </w:r>
      <w:r w:rsidR="007E1A02" w:rsidRPr="00472573">
        <w:rPr>
          <w:color w:val="000000" w:themeColor="text1"/>
          <w:lang w:val="en-CA"/>
        </w:rPr>
        <w:t xml:space="preserve">nduce pluripotent stem cells from </w:t>
      </w:r>
      <w:r w:rsidR="007E1A02">
        <w:rPr>
          <w:color w:val="000000" w:themeColor="text1"/>
          <w:lang w:val="en-CA"/>
        </w:rPr>
        <w:t>adu</w:t>
      </w:r>
      <w:r w:rsidR="00832402">
        <w:rPr>
          <w:color w:val="000000" w:themeColor="text1"/>
          <w:lang w:val="en-CA"/>
        </w:rPr>
        <w:t>l</w:t>
      </w:r>
      <w:r w:rsidR="007E1A02">
        <w:rPr>
          <w:color w:val="000000" w:themeColor="text1"/>
          <w:lang w:val="en-CA"/>
        </w:rPr>
        <w:t>t</w:t>
      </w:r>
      <w:r w:rsidR="007E1A02" w:rsidRPr="00472573">
        <w:rPr>
          <w:color w:val="000000" w:themeColor="text1"/>
          <w:lang w:val="en-CA"/>
        </w:rPr>
        <w:t xml:space="preserve"> fibroblasts </w:t>
      </w:r>
      <w:r w:rsidR="007E1A02" w:rsidRPr="00472573">
        <w:rPr>
          <w:color w:val="000000" w:themeColor="text1"/>
          <w:lang w:val="en-CA"/>
        </w:rPr>
        <w:fldChar w:fldCharType="begin" w:fldLock="1"/>
      </w:r>
      <w:r w:rsidR="007E1A02" w:rsidRPr="00472573">
        <w:rPr>
          <w:color w:val="000000" w:themeColor="text1"/>
          <w:lang w:val="en-CA"/>
        </w:rPr>
        <w:instrText>ADDIN CSL_CITATION {"citationItems":[{"id":"ITEM-1","itemData":{"DOI":"10.1016/j.cell.2006.07.024","ISSN":"00928674","PMID":"16904174","abstract":"Differentiated cells can be reprogrammed to an embryonic-like state by transfer of nuclear contents into oocytes or by fusion with embryonic stem (ES) cells. Little is known about factors that induce this reprogramming. Here, we demonstrate induction of pluripotent stem cells from mouse embryonic or adult fibroblasts by introducing four factors, Oct3/4, Sox2, c-Myc, and Klf4, under ES cell culture conditions. Unexpectedly, Nanog was dispensable. These cells, which we designated iPS (induced pluripotent stem) cells, exhibit the morphology and growth properties of ES cells and express ES cell marker genes. Subcutaneous transplantation of iPS cells into nude mice resulted in tumors containing a variety of tissues from all three germ layers. Following injection into blastocysts, iPS cells contributed to mouse embryonic development. These data demonstrate that pluripotent stem cells can be directly generated from fibroblast cultures by the addition of only a few defined factors.","author":[{"dropping-particle":"","family":"Takahashi","given":"Kazutoshi","non-dropping-particle":"","parse-names":false,"suffix":""},{"dropping-particle":"","family":"Yamanaka","given":"Shinya","non-dropping-particle":"","parse-names":false,"suffix":""}],"container-title":"Cell","id":"ITEM-1","issue":"4","issued":{"date-parts":[["2006","8","25"]]},"page":"663-676","title":"Induction of Pluripotent Stem Cells from Mouse Embryonic and Adult Fibroblast Cultures by Defined Factors","type":"article-journal","volume":"126"},"uris":["http://www.mendeley.com/documents/?uuid=67f28258-a8bd-30f3-a88d-40eca2ab449a"]}],"mendeley":{"formattedCitation":"(Takahashi and Yamanaka, 2006)","plainTextFormattedCitation":"(Takahashi and Yamanaka, 2006)","previouslyFormattedCitation":"(Takahashi and Yamanaka, 2006)"},"properties":{"noteIndex":0},"schema":"https://github.com/citation-style-language/schema/raw/master/csl-citation.json"}</w:instrText>
      </w:r>
      <w:r w:rsidR="007E1A02" w:rsidRPr="00472573">
        <w:rPr>
          <w:color w:val="000000" w:themeColor="text1"/>
          <w:lang w:val="en-CA"/>
        </w:rPr>
        <w:fldChar w:fldCharType="separate"/>
      </w:r>
      <w:r w:rsidR="007E1A02" w:rsidRPr="00472573">
        <w:rPr>
          <w:noProof/>
          <w:color w:val="000000" w:themeColor="text1"/>
          <w:lang w:val="en-CA"/>
        </w:rPr>
        <w:t>(Takahashi and Yamanaka, 2006)</w:t>
      </w:r>
      <w:r w:rsidR="007E1A02" w:rsidRPr="00472573">
        <w:rPr>
          <w:color w:val="000000" w:themeColor="text1"/>
          <w:lang w:val="en-CA"/>
        </w:rPr>
        <w:fldChar w:fldCharType="end"/>
      </w:r>
      <w:r w:rsidR="007E1A02" w:rsidRPr="00472573">
        <w:rPr>
          <w:color w:val="000000" w:themeColor="text1"/>
          <w:lang w:val="en-CA"/>
        </w:rPr>
        <w:t>.</w:t>
      </w:r>
      <w:r w:rsidR="007E1A02">
        <w:rPr>
          <w:color w:val="000000" w:themeColor="text1"/>
          <w:lang w:val="en-CA"/>
        </w:rPr>
        <w:t xml:space="preserve"> </w:t>
      </w:r>
      <w:r w:rsidR="00947084">
        <w:rPr>
          <w:bCs/>
          <w:iCs/>
          <w:color w:val="000000" w:themeColor="text1"/>
        </w:rPr>
        <w:t xml:space="preserve">Mutations </w:t>
      </w:r>
      <w:r w:rsidR="007B5938">
        <w:rPr>
          <w:bCs/>
          <w:iCs/>
          <w:color w:val="000000" w:themeColor="text1"/>
        </w:rPr>
        <w:t>can</w:t>
      </w:r>
      <w:r w:rsidR="00947084">
        <w:rPr>
          <w:bCs/>
          <w:iCs/>
          <w:color w:val="000000" w:themeColor="text1"/>
        </w:rPr>
        <w:t xml:space="preserve"> be distributed between two parents, allowing DCGA in cases where they cannot all </w:t>
      </w:r>
      <w:r w:rsidR="007F766B">
        <w:rPr>
          <w:bCs/>
          <w:iCs/>
          <w:color w:val="000000" w:themeColor="text1"/>
        </w:rPr>
        <w:t>be introduced into a single individual</w:t>
      </w:r>
      <w:r w:rsidR="00571925" w:rsidRPr="00233F15">
        <w:rPr>
          <w:bCs/>
          <w:iCs/>
          <w:color w:val="000000" w:themeColor="text1"/>
        </w:rPr>
        <w:t>.</w:t>
      </w:r>
      <w:r w:rsidR="00360A90">
        <w:rPr>
          <w:bCs/>
          <w:iCs/>
          <w:color w:val="000000" w:themeColor="text1"/>
        </w:rPr>
        <w:t xml:space="preserve">  </w:t>
      </w:r>
      <w:r w:rsidR="0022466F">
        <w:rPr>
          <w:bCs/>
          <w:iCs/>
          <w:color w:val="000000" w:themeColor="text1"/>
        </w:rPr>
        <w:t>C</w:t>
      </w:r>
      <w:r w:rsidR="00947084">
        <w:rPr>
          <w:bCs/>
          <w:iCs/>
          <w:color w:val="000000" w:themeColor="text1"/>
        </w:rPr>
        <w:t xml:space="preserve">rosses can be made more complex, involving multiple </w:t>
      </w:r>
      <w:proofErr w:type="spellStart"/>
      <w:r w:rsidR="00947084">
        <w:rPr>
          <w:bCs/>
          <w:iCs/>
          <w:color w:val="000000" w:themeColor="text1"/>
        </w:rPr>
        <w:t>matings</w:t>
      </w:r>
      <w:proofErr w:type="spellEnd"/>
      <w:r w:rsidR="00947084">
        <w:rPr>
          <w:bCs/>
          <w:iCs/>
          <w:color w:val="000000" w:themeColor="text1"/>
        </w:rPr>
        <w:t xml:space="preserve"> between multiple parental strains carrying different subsets of targeted variation, and subsequent inter-crosses between F1 populations </w:t>
      </w:r>
      <w:r w:rsidR="00F151CA">
        <w:rPr>
          <w:bCs/>
          <w:iCs/>
          <w:color w:val="000000" w:themeColor="text1"/>
        </w:rPr>
        <w:t xml:space="preserve">as </w:t>
      </w:r>
      <w:r w:rsidR="005158ED">
        <w:rPr>
          <w:bCs/>
          <w:iCs/>
          <w:color w:val="000000" w:themeColor="text1"/>
        </w:rPr>
        <w:t>n</w:t>
      </w:r>
      <w:r w:rsidR="007B5938">
        <w:rPr>
          <w:bCs/>
          <w:iCs/>
          <w:color w:val="000000" w:themeColor="text1"/>
        </w:rPr>
        <w:t>eeded</w:t>
      </w:r>
      <w:r w:rsidR="006E3ABF">
        <w:rPr>
          <w:bCs/>
          <w:iCs/>
          <w:color w:val="000000" w:themeColor="text1"/>
        </w:rPr>
        <w:t>.</w:t>
      </w:r>
    </w:p>
    <w:p w14:paraId="3A8DD683" w14:textId="0646E307" w:rsidR="00CD24CF" w:rsidRDefault="00CD24CF" w:rsidP="009A6615">
      <w:pPr>
        <w:jc w:val="both"/>
        <w:rPr>
          <w:bCs/>
          <w:iCs/>
          <w:color w:val="000000" w:themeColor="text1"/>
        </w:rPr>
      </w:pPr>
    </w:p>
    <w:p w14:paraId="0F57984D" w14:textId="0C2D4839" w:rsidR="00C66D27" w:rsidRDefault="009A6615" w:rsidP="00A5339F">
      <w:pPr>
        <w:jc w:val="both"/>
        <w:rPr>
          <w:bCs/>
          <w:iCs/>
          <w:color w:val="000000" w:themeColor="text1"/>
        </w:rPr>
      </w:pPr>
      <w:r>
        <w:rPr>
          <w:bCs/>
          <w:iCs/>
          <w:color w:val="000000" w:themeColor="text1"/>
        </w:rPr>
        <w:t xml:space="preserve">Direct </w:t>
      </w:r>
      <w:r w:rsidR="00F6272C">
        <w:rPr>
          <w:bCs/>
          <w:iCs/>
          <w:color w:val="000000" w:themeColor="text1"/>
        </w:rPr>
        <w:t>engineering of</w:t>
      </w:r>
      <w:r w:rsidR="00824B99">
        <w:rPr>
          <w:bCs/>
          <w:iCs/>
          <w:color w:val="000000" w:themeColor="text1"/>
        </w:rPr>
        <w:t xml:space="preserve"> trackable</w:t>
      </w:r>
      <w:r w:rsidR="00F6272C">
        <w:rPr>
          <w:bCs/>
          <w:iCs/>
          <w:color w:val="000000" w:themeColor="text1"/>
        </w:rPr>
        <w:t xml:space="preserve"> large-scale multi-allele diversity into a population</w:t>
      </w:r>
      <w:r>
        <w:rPr>
          <w:bCs/>
          <w:iCs/>
          <w:color w:val="000000" w:themeColor="text1"/>
        </w:rPr>
        <w:t xml:space="preserve"> present</w:t>
      </w:r>
      <w:r w:rsidR="00373F4A">
        <w:rPr>
          <w:bCs/>
          <w:iCs/>
          <w:color w:val="000000" w:themeColor="text1"/>
        </w:rPr>
        <w:t>s</w:t>
      </w:r>
      <w:r>
        <w:rPr>
          <w:bCs/>
          <w:iCs/>
          <w:color w:val="000000" w:themeColor="text1"/>
        </w:rPr>
        <w:t xml:space="preserve"> more challenge</w:t>
      </w:r>
      <w:r w:rsidR="00BA4DDB">
        <w:rPr>
          <w:bCs/>
          <w:iCs/>
          <w:color w:val="000000" w:themeColor="text1"/>
        </w:rPr>
        <w:t>s</w:t>
      </w:r>
      <w:r>
        <w:rPr>
          <w:bCs/>
          <w:iCs/>
          <w:color w:val="000000" w:themeColor="text1"/>
        </w:rPr>
        <w:t xml:space="preserve"> than crossing multi-variant parental strains, but technical advances in this area continue to be made</w:t>
      </w:r>
      <w:r w:rsidR="007B34FA">
        <w:rPr>
          <w:bCs/>
          <w:iCs/>
          <w:color w:val="000000" w:themeColor="text1"/>
        </w:rPr>
        <w:t xml:space="preserve"> </w:t>
      </w:r>
      <w:r w:rsidR="007B34FA" w:rsidRPr="00233F15">
        <w:rPr>
          <w:bCs/>
          <w:iCs/>
          <w:color w:val="000000" w:themeColor="text1"/>
        </w:rPr>
        <w:fldChar w:fldCharType="begin" w:fldLock="1"/>
      </w:r>
      <w:r w:rsidR="007B34FA">
        <w:rPr>
          <w:bCs/>
          <w:iCs/>
          <w:color w:val="000000" w:themeColor="text1"/>
        </w:rPr>
        <w:instrText>ADDIN CSL_CITATION {"citationItems":[{"id":"ITEM-1","itemData":{"DOI":"10.1021/acssynbio.6b00376","ISSN":"2161-5063","abstract":"Advances in synthetic biology and genomics have enabled full-scale genome engineering efforts on laboratory time scales. However, the absence of sufficient approaches for mapping engineered genomes at system-wide scales onto performance has limited the adoption of more sophisticated algorithms for engineering complex biological systems. Here we report on the development and application of a robust approach to quantitatively map combinatorially engineered populations at scales up to several dozen target sites. This approach works by assembling genome engineered sites with cell-specific barcodes into a format compatible with high-throughput sequencing technologies. This approach, called barcoded-TRACE (bTRACE) was applied to assess E. coli populations engineered by recursive multiplex recombineering across both 6-target sites and 31-target sites. The 31-target library was then tracked throughout growth selections in the presence and absence of isopentenol (a potential next-generation biofuel). We also use t...","author":[{"dropping-particle":"","family":"Zeitoun","given":"Ramsey I.","non-dropping-particle":"","parse-names":false,"suffix":""},{"dropping-particle":"","family":"Pines","given":"Gur","non-dropping-particle":"","parse-names":false,"suffix":""},{"dropping-particle":"","family":"Grau","given":"Willliam C.","non-dropping-particle":"","parse-names":false,"suffix":""},{"dropping-particle":"","family":"Gill","given":"Ryan T.","non-dropping-particle":"","parse-names":false,"suffix":""}],"container-title":"ACS Synthetic Biology","id":"ITEM-1","issue":"4","issued":{"date-parts":[["2017","4","21"]]},"page":"619-627","publisher":"American Chemical Society","title":"Quantitative Tracking of Combinatorially Engineered Populations with Multiplexed Binary Assemblies","type":"article-journal","volume":"6"},"uris":["http://www.mendeley.com/documents/?uuid=d5f136d1-405b-4b99-ad6c-538cc6684b55"]},{"id":"ITEM-2","itemData":{"DOI":"10.1073/pnas.1517883113","ISSN":"1091-6490","PMID":"26864203","abstract":"The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America","id":"ITEM-2","issue":"9","issued":{"date-parts":[["2016","3","1"]]},"page":"2544-9","publisher":"National Academy of Sciences","title":"Multiplexed barcoded CRISPR-Cas9 screening enabled by CombiGEM.","type":"article-journal","volume":"113"},"uris":["http://www.mendeley.com/documents/?uuid=7106bf69-54fe-3cd5-bccf-d1e2fdb9771a"]}],"mendeley":{"formattedCitation":"(Wong et al., 2016; Zeitoun et al., 2017)","plainTextFormattedCitation":"(Wong et al., 2016; Zeitoun et al., 2017)","previouslyFormattedCitation":"(Wong et al., 2016; Zeitoun et al., 2017)"},"properties":{"noteIndex":0},"schema":"https://github.com/citation-style-language/schema/raw/master/csl-citation.json"}</w:instrText>
      </w:r>
      <w:r w:rsidR="007B34FA" w:rsidRPr="00233F15">
        <w:rPr>
          <w:bCs/>
          <w:iCs/>
          <w:color w:val="000000" w:themeColor="text1"/>
        </w:rPr>
        <w:fldChar w:fldCharType="separate"/>
      </w:r>
      <w:r w:rsidR="007B34FA" w:rsidRPr="00D659A1">
        <w:rPr>
          <w:bCs/>
          <w:iCs/>
          <w:noProof/>
          <w:color w:val="000000" w:themeColor="text1"/>
        </w:rPr>
        <w:t>(Wong et al., 2016; Zeitoun et al., 2017)</w:t>
      </w:r>
      <w:r w:rsidR="007B34FA" w:rsidRPr="00233F15">
        <w:rPr>
          <w:bCs/>
          <w:iCs/>
          <w:color w:val="000000" w:themeColor="text1"/>
        </w:rPr>
        <w:fldChar w:fldCharType="end"/>
      </w:r>
      <w:r w:rsidRPr="00233F15">
        <w:rPr>
          <w:bCs/>
          <w:iCs/>
          <w:color w:val="000000" w:themeColor="text1"/>
        </w:rPr>
        <w:t>.</w:t>
      </w:r>
      <w:r w:rsidR="006D4791">
        <w:rPr>
          <w:bCs/>
          <w:iCs/>
          <w:color w:val="000000" w:themeColor="text1"/>
        </w:rPr>
        <w:t xml:space="preserve">  </w:t>
      </w:r>
      <w:r w:rsidR="00824B99">
        <w:rPr>
          <w:bCs/>
          <w:iCs/>
          <w:color w:val="000000" w:themeColor="text1"/>
        </w:rPr>
        <w:t xml:space="preserve">For example, </w:t>
      </w:r>
      <w:r w:rsidR="00C105CF">
        <w:rPr>
          <w:bCs/>
          <w:iCs/>
          <w:color w:val="000000" w:themeColor="text1"/>
        </w:rPr>
        <w:t xml:space="preserve">pooled </w:t>
      </w:r>
      <w:r w:rsidR="00824B99">
        <w:rPr>
          <w:bCs/>
          <w:iCs/>
          <w:color w:val="000000" w:themeColor="text1"/>
        </w:rPr>
        <w:t xml:space="preserve">approaches to profile two-gene combinatorial mutants </w:t>
      </w:r>
      <w:r w:rsidR="00824B99" w:rsidRPr="00381490">
        <w:rPr>
          <w:color w:val="000000" w:themeColor="text1"/>
          <w:lang w:val="en-CA"/>
        </w:rPr>
        <w:t xml:space="preserve">in both yeast </w:t>
      </w:r>
      <w:r w:rsidR="00824B99" w:rsidRPr="00381490">
        <w:rPr>
          <w:color w:val="000000" w:themeColor="text1"/>
        </w:rPr>
        <w:fldChar w:fldCharType="begin" w:fldLock="1"/>
      </w:r>
      <w:r w:rsidR="00824B99" w:rsidRPr="00381490">
        <w:rPr>
          <w:color w:val="000000" w:themeColor="text1"/>
        </w:rPr>
        <w:instrText>ADDIN CSL_CITATION {"citationItems":[{"id":"ITEM-1","itemData":{"DOI":"10.15252/MSB.20177985","ISSN":"1744-4292","PMID":"29807908","abstract":"Condition-dependent genetic interactions can reveal functional relationships between genes that are not evident under standard culture conditions. State-of-the-art yeast genetic interaction mapping, which relies on robotic manipulation of arrays of double-mutant strains, does not scale readily to multi-condition studies. Here, we describe barcode fusion genetics to map genetic interactions (BFG-GI), by which double-mutant strains generated via en masse \"party\" mating can also be monitored en masse for growth to detect genetic interactions. By using site-specific recombination to fuse two DNA barcodes, each representing a specific gene deletion, BFG-GI enables multiplexed quantitative tracking of double mutants via next-generation sequencing. We applied BFG-GI to a matrix of DNA repair genes under nine different conditions, including methyl methanesulfonate (MMS), 4-nitroquinoline 1-oxide (4NQO), bleomycin, zeocin, and three other DNA-damaging environments. BFG-GI recapitulated known genetic interactions and yielded new condition-dependent genetic interactions. We validated and further explored a subnetwork of condition-dependent genetic interactions involving MAG1, SLX4, and genes encoding the Shu complex, and inferred that loss of the Shu complex leads to an increase in the activation of the checkpoint protein kinase Rad53.","author":[{"dropping-particle":"","family":"Díaz-Mejía","given":"J Javier","non-dropping-particle":"","parse-names":false,"suffix":""},{"dropping-particle":"","family":"Celaj","given":"Albi","non-dropping-particle":"","parse-names":false,"suffix":""},{"dropping-particle":"","family":"Mellor","given":"Joseph C","non-dropping-particle":"","parse-names":false,"suffix":""},{"dropping-particle":"","family":"Coté","given":"Atina","non-dropping-particle":"","parse-names":false,"suffix":""},{"dropping-particle":"","family":"Balint","given":"Attila","non-dropping-particle":"","parse-names":false,"suffix":""},{"dropping-particle":"","family":"Ho","given":"Brandon","non-dropping-particle":"","parse-names":false,"suffix":""},{"dropping-particle":"","family":"Bansal","given":"Pritpal","non-dropping-particle":"","parse-names":false,"suffix":""},{"dropping-particle":"","family":"Shaeri","given":"Fatemeh","non-dropping-particle":"","parse-names":false,"suffix":""},{"dropping-particle":"","family":"Gebbia","given":"Marinella","non-dropping-particle":"","parse-names":false,"suffix":""},{"dropping-particle":"","family":"Weile","given":"Jochen","non-dropping-particle":"","parse-names":false,"suffix":""},{"dropping-particle":"","family":"Verby","given":"Marta","non-dropping-particle":"","parse-names":false,"suffix":""},{"dropping-particle":"","family":"Karkhanina","given":"Anna","non-dropping-particle":"","parse-names":false,"suffix":""},{"dropping-particle":"","family":"Zhang","given":"YiFan","non-dropping-particle":"","parse-names":false,"suffix":""},{"dropping-particle":"","family":"Wong","given":"Cassandra","non-dropping-particle":"","parse-names":false,"suffix":""},{"dropping-particle":"","family":"Rich","given":"Justin","non-dropping-particle":"","parse-names":false,"suffix":""},{"dropping-particle":"","family":"Prendergast","given":"D'Arcy","non-dropping-particle":"","parse-names":false,"suffix":""},{"dropping-particle":"","family":"Gupta","given":"Gaurav","non-dropping-particle":"","parse-names":false,"suffix":""},{"dropping-particle":"","family":"Öztürk","given":"Sedide","non-dropping-particle":"","parse-names":false,"suffix":""},{"dropping-particle":"","family":"Durocher","given":"Daniel","non-dropping-particle":"","parse-names":false,"suffix":""},{"dropping-particle":"","family":"Brown","given":"Grant W","non-dropping-particle":"","parse-names":false,"suffix":""},{"dropping-particle":"","family":"Roth","given":"Frederick P","non-dropping-particle":"","parse-names":false,"suffix":""}],"container-title":"Molecular systems biology","id":"ITEM-1","issue":"5","issued":{"date-parts":[["2018","5","28"]]},"page":"e7985","publisher":"EMBO Press","title":"Mapping DNA damage-dependent genetic interactions in yeast via party mating and barcode fusion genetics.","type":"article-journal","volume":"14"},"uris":["http://www.mendeley.com/documents/?uuid=cc373224-e011-3ca7-89fc-516687547f03"]}],"mendeley":{"formattedCitation":"(Díaz-Mejía et al., 2018)","plainTextFormattedCitation":"(Díaz-Mejía et al., 2018)","previouslyFormattedCitation":"(Díaz-Mejía et al., 2018)"},"properties":{"noteIndex":0},"schema":"https://github.com/citation-style-language/schema/raw/master/csl-citation.json"}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(Díaz-Mejía et al., 2018)</w:t>
      </w:r>
      <w:r w:rsidR="00824B99" w:rsidRPr="00381490">
        <w:rPr>
          <w:color w:val="000000" w:themeColor="text1"/>
        </w:rPr>
        <w:fldChar w:fldCharType="end"/>
      </w:r>
      <w:r w:rsidR="00824B99" w:rsidRPr="00381490">
        <w:rPr>
          <w:color w:val="000000" w:themeColor="text1"/>
        </w:rPr>
        <w:t xml:space="preserve"> and human cells </w:t>
      </w:r>
      <w:r w:rsidR="00824B99" w:rsidRPr="00381490">
        <w:rPr>
          <w:color w:val="000000" w:themeColor="text1"/>
        </w:rPr>
        <w:fldChar w:fldCharType="begin" w:fldLock="1"/>
      </w:r>
      <w:r w:rsidR="00824B99" w:rsidRPr="00381490">
        <w:rPr>
          <w:color w:val="000000" w:themeColor="text1"/>
        </w:rPr>
        <w:instrText>ADDIN CSL_CITATION {"citationItems":[{"id":"ITEM-1","itemData":{"DOI":"10.1073/pnas.1517883113","ISSN":"1091-6490","PMID":"26864203","abstract":"The orchestrated action of genes controls complex biological phenotypes, yet the systematic discovery of gene and drug combinations that modulate these phenotypes in human cells is labor intensive and challenging to scale. Here, we created a platform for the massively parallel screening of barcoded combinatorial gene perturbations in human cells and translated these hits into effective drug combinations. This technology leverages the simplicity of the CRISPR-Cas9 system for multiplexed targeting of specific genomic loci and the versatility of combinatorial genetics en masse (CombiGEM) to rapidly assemble barcoded combinatorial genetic libraries that can be tracked with high-throughput sequencing. We applied CombiGEM-CRISPR to create a library of 23,409 barcoded dual guide-RNA (gRNA) combinations and then perform a high-throughput pooled screen to identify gene pairs that inhibited ovarian cancer cell growth when they were targeted. We validated the growth-inhibiting effects of specific gene sets, including epigenetic regulators KDM4C/BRD4 and KDM6B/BRD4, via individual assays with CRISPR-Cas-based knockouts and RNA-interference-based knockdowns. We also tested small-molecule drug pairs directed against our pairwise hits and showed that they exerted synergistic antiproliferative effects against ovarian cancer cells. We envision that the CombiGEM-CRISPR platform will be applicable to a broad range of biological settings and will accelerate the systematic identification of genetic combinations and their translation into novel drug combinations that modulate complex human disease phenotypes.","author":[{"dropping-particle":"","family":"Wong","given":"Alan S L","non-dropping-particle":"","parse-names":false,"suffix":""},{"dropping-particle":"","family":"Choi","given":"Gigi C G","non-dropping-particle":"","parse-names":false,"suffix":""},{"dropping-particle":"","family":"Cui","given":"Cheryl H","non-dropping-particle":"","parse-names":false,"suffix":""},{"dropping-particle":"","family":"Pregernig","given":"Gabriela","non-dropping-particle":"","parse-names":false,"suffix":""},{"dropping-particle":"","family":"Milani","given":"Pamela","non-dropping-particle":"","parse-names":false,"suffix":""},{"dropping-particle":"","family":"Adam","given":"Miriam","non-dropping-particle":"","parse-names":false,"suffix":""},{"dropping-particle":"","family":"Perli","given":"Samuel D","non-dropping-particle":"","parse-names":false,"suffix":""},{"dropping-particle":"","family":"Kazer","given":"Samuel W","non-dropping-particle":"","parse-names":false,"suffix":""},{"dropping-particle":"","family":"Gaillard","given":"Aleth","non-dropping-particle":"","parse-names":false,"suffix":""},{"dropping-particle":"","family":"Hermann","given":"Mario","non-dropping-particle":"","parse-names":false,"suffix":""},{"dropping-particle":"","family":"Shalek","given":"Alex K","non-dropping-particle":"","parse-names":false,"suffix":""},{"dropping-particle":"","family":"Fraenkel","given":"Ernest","non-dropping-particle":"","parse-names":false,"suffix":""},{"dropping-particle":"","family":"Lu","given":"Timothy K","non-dropping-particle":"","parse-names":false,"suffix":""}],"container-title":"Proceedings of the National Academy of Sciences of the United States of America","id":"ITEM-1","issue":"9","issued":{"date-parts":[["2016","3","1"]]},"page":"2544-9","publisher":"National Academy of Sciences","title":"Multiplexed barcoded CRISPR-Cas9 screening enabled by CombiGEM.","type":"article-journal","volume":"113"},"uris":["http://www.mendeley.com/documents/?uuid=7106bf69-54fe-3cd5-bccf-d1e2fdb9771a"]},{"id":"ITEM-2","itemData":{"DOI":"10.1016/J.CELL.2018.06.010","ISSN":"0092-8674","abstract":"Seminal yeast studies have established the value of comprehensively mapping genetic interactions (GIs) for inferring gene function. Efforts in human cells using focused gene sets underscore the utility of this approach, but the feasibility of generating large-scale, diverse human GI maps remains unresolved. We developed a CRISPR interference platform for large-scale quantitative mapping of human GIs. We systematically perturbed 222,784 gene pairs in two cancer cell lines. The resultant maps cluster functionally related genes, assigning function to poorly characterized genes, including TMEM261, a new electron transport chain component. Individual GIs pinpoint unexpected relationships between pathways, exemplified by a specific cholesterol biosynthesis intermediate whose accumulation induces deoxynucleotide depletion, causing replicative DNA damage and a synthetic-lethal interaction with the ATR/9-1-1 DNA repair pathway. Our map provides a broad resource, establishes GI maps as a high-resolution tool for dissecting gene function, and serves as a blueprint for mapping the genetic landscape of human cells.","author":[{"dropping-particle":"","family":"Horlbeck","given":"Max A.","non-dropping-particle":"","parse-names":false,"suffix":""},{"dropping-particle":"","family":"Xu","given":"Albert","non-dropping-particle":"","parse-names":false,"suffix":""},{"dropping-particle":"","family":"Wang","given":"Min","non-dropping-particle":"","parse-names":false,"suffix":""},{"dropping-particle":"","family":"Bennett","given":"Neal K.","non-dropping-particle":"","parse-names":false,"suffix":""},{"dropping-particle":"","family":"Park","given":"Chong Y.","non-dropping-particle":"","parse-names":false,"suffix":""},{"dropping-particle":"","family":"Bogdanoff","given":"Derek","non-dropping-particle":"","parse-names":false,"suffix":""},{"dropping-particle":"","family":"Adamson","given":"Britt","non-dropping-particle":"","parse-names":false,"suffix":""},{"dropping-particle":"","family":"Chow","given":"Eric D.","non-dropping-particle":"","parse-names":false,"suffix":""},{"dropping-particle":"","family":"Kampmann","given":"Martin","non-dropping-particle":"","parse-names":false,"suffix":""},{"dropping-particle":"","family":"Peterson","given":"Tim R.","non-dropping-particle":"","parse-names":false,"suffix":""},{"dropping-particle":"","family":"Nakamura","given":"Ken","non-dropping-particle":"","parse-names":false,"suffix":""},{"dropping-particle":"","family":"Fischbach","given":"Michael A.","non-dropping-particle":"","parse-names":false,"suffix":""},{"dropping-particle":"","family":"Weissman","given":"Jonathan S.","non-dropping-particle":"","parse-names":false,"suffix":""},{"dropping-particle":"","family":"Gilbert","given":"Luke A.","non-dropping-particle":"","parse-names":false,"suffix":""}],"container-title":"Cell","id":"ITEM-2","issue":"4","issued":{"date-parts":[["2018","8","9"]]},"page":"953-967.e22","publisher":"Cell Press","title":"Mapping the Genetic Landscape of Human Cells","type":"article-journal","volume":"174"},"uris":["http://www.mendeley.com/documents/?uuid=5953652c-a848-3c9a-8f64-e9a77dd09217"]},{"id":"ITEM-3","itemData":{"DOI":"10.1038/nmeth.4225","ISSN":"1548-7091","PMID":"28319113","abstract":"We developed a systematic approach to map human genetic networks by combinatorial CRISPR-Cas9 perturbations coupled to robust analysis of growth kinetics. We targeted all pairs of 73 cancer genes with dual guide RNAs in three cell lines, comprising 141,912 tests of interaction. Numerous therapeutically relevant interactions were identified, and these patterns replicated with combinatorial drugs at 75% precision. From these results, we anticipate that cellular context will be critical to synthetic-lethal therapies.","author":[{"dropping-particle":"","family":"Shen","given":"John Paul","non-dropping-particle":"","parse-names":false,"suffix":""},{"dropping-particle":"","family":"Zhao","given":"Dongxin","non-dropping-particle":"","parse-names":false,"suffix":""},{"dropping-particle":"","family":"Sasik","given":"Roman","non-dropping-particle":"","parse-names":false,"suffix":""},{"dropping-particle":"","family":"Luebeck","given":"Jens","non-dropping-particle":"","parse-names":false,"suffix":""},{"dropping-particle":"","family":"Birmingham","given":"Amanda","non-dropping-particle":"","parse-names":false,"suffix":""},{"dropping-particle":"","family":"Bojorquez-Gomez","given":"Ana","non-dropping-particle":"","parse-names":false,"suffix":""},{"dropping-particle":"","family":"Licon","given":"Katherine","non-dropping-particle":"","parse-names":false,"suffix":""},{"dropping-particle":"","family":"Klepper","given":"Kristin","non-dropping-particle":"","parse-names":false,"suffix":""},{"dropping-particle":"","family":"Pekin","given":"Daniel","non-dropping-particle":"","parse-names":false,"suffix":""},{"dropping-particle":"","family":"Beckett","given":"Alex N","non-dropping-particle":"","parse-names":false,"suffix":""},{"dropping-particle":"","family":"Sanchez","given":"Kyle Salinas","non-dropping-particle":"","parse-names":false,"suffix":""},{"dropping-particle":"","family":"Thomas","given":"Alex","non-dropping-particle":"","parse-names":false,"suffix":""},{"dropping-particle":"","family":"Kuo","given":"Chih-Chung","non-dropping-particle":"","parse-names":false,"suffix":""},{"dropping-particle":"","family":"Du","given":"Dan","non-dropping-particle":"","parse-names":false,"suffix":""},{"dropping-particle":"","family":"Roguev","given":"Assen","non-dropping-particle":"","parse-names":false,"suffix":""},{"dropping-particle":"","family":"Lewis","given":"Nathan E","non-dropping-particle":"","parse-names":false,"suffix":""},{"dropping-particle":"","family":"Chang","given":"Aaron N","non-dropping-particle":"","parse-names":false,"suffix":""},{"dropping-particle":"","family":"Kreisberg","given":"Jason F","non-dropping-particle":"","parse-names":false,"suffix":""},{"dropping-particle":"","family":"Krogan","given":"Nevan","non-dropping-particle":"","parse-names":false,"suffix":""},{"dropping-particle":"","family":"Qi","given":"Lei","non-dropping-particle":"","parse-names":false,"suffix":""},{"dropping-particle":"","family":"Ideker","given":"Trey","non-dropping-particle":"","parse-names":false,"suffix":""},{"dropping-particle":"","family":"Mali","given":"Prashant","non-dropping-particle":"","parse-names":false,"suffix":""}],"container-title":"Nature Methods","id":"ITEM-3","issue":"6","issued":{"date-parts":[["2017","3","20"]]},"page":"573-576","title":"Combinatorial CRISPR–Cas9 screens for de novo mapping of genetic interactions","type":"article-journal","volume":"14"},"uris":["http://www.mendeley.com/documents/?uuid=804a2532-59e4-34ac-a7f7-a2ed8fdeeeeb"]},{"id":"ITEM-4","itemData":{"DOI":"10.1038/nbt.4048","ISSN":"1087-0156","PMID":"29251726","abstract":"Combinatorial genetic screening using CRISPR-Cas9 is a useful approach to uncover redundant genes and to explore complex gene networks. However, current methods suffer from interference between the single-guide RNAs (sgRNAs) and from limited gene targeting activity. To increase the efficiency of combinatorial screening, we employ orthogonal Cas9 enzymes from Staphylococcus aureus and Streptococcus pyogenes. We used machine learning to establish S. aureus Cas9 sgRNA design rules and paired S. aureus Cas9 with S. pyogenes Cas9 to achieve dual targeting in a high fraction of cells. We also developed a lentiviral vector and cloning strategy to generate high-complexity pooled dual-knockout libraries to identify synthetic lethal and buffering gene pairs across multiple cell types, including MAPK pathway genes and apoptotic genes. Our orthologous approach also enabled a screen combining gene knockouts with transcriptional activation, which revealed genetic interactions with TP53. The \"Big Papi\" (paired aureus and pyogenes for interactions) approach described here will be widely applicable for the study of combinatorial phenotypes.","author":[{"dropping-particle":"","family":"Najm","given":"Fadi J","non-dropping-particle":"","parse-names":false,"suffix":""},{"dropping-particle":"","family":"Strand","given":"Christine","non-dropping-particle":"","parse-names":false,"suffix":""},{"dropping-particle":"","family":"Donovan","given":"Katherine F","non-dropping-particle":"","parse-names":false,"suffix":""},{"dropping-particle":"","family":"Hegde","given":"Mudra","non-dropping-particle":"","parse-names":false,"suffix":""},{"dropping-particle":"","family":"Sanson","given":"Kendall R","non-dropping-particle":"","parse-names":false,"suffix":""},{"dropping-particle":"","family":"Vaimberg","given":"Emma W","non-dropping-particle":"","parse-names":false,"suffix":""},{"dropping-particle":"","family":"Sullender","given":"Meagan E","non-dropping-particle":"","parse-names":false,"suffix":""},{"dropping-particle":"","family":"Hartenian","given":"Ella","non-dropping-particle":"","parse-names":false,"suffix":""},{"dropping-particle":"","family":"Kalani","given":"Zohra","non-dropping-particle":"","parse-names":false,"suffix":""},{"dropping-particle":"","family":"Fusi","given":"Nicolo","non-dropping-particle":"","parse-names":false,"suffix":""},{"dropping-particle":"","family":"Listgarten","given":"Jennifer","non-dropping-particle":"","parse-names":false,"suffix":""},{"dropping-particle":"","family":"Younger","given":"Scott T","non-dropping-particle":"","parse-names":false,"suffix":""},{"dropping-particle":"","family":"Bernstein","given":"Bradley E","non-dropping-particle":"","parse-names":false,"suffix":""},{"dropping-particle":"","family":"Root","given":"David E","non-dropping-particle":"","parse-names":false,"suffix":""},{"dropping-particle":"","family":"Doench","given":"John G","non-dropping-particle":"","parse-names":false,"suffix":""}],"container-title":"Nature Biotechnology","id":"ITEM-4","issue":"2","issued":{"date-parts":[["2017","12","18"]]},"page":"179-189","title":"Orthologous CRISPR–Cas9 enzymes for combinatorial genetic screens","type":"article-journal","volume":"36"},"uris":["http://www.mendeley.com/documents/?uuid=f330f235-c802-3364-80a6-4aae33fe61ca"]}],"mendeley":{"formattedCitation":"(Horlbeck et al., 2018; Najm et al., 2017; Shen et al., 2017; Wong et al., 2016)","plainTextFormattedCitation":"(Horlbeck et al., 2018; Najm et al., 2017; Shen et al., 2017; Wong et al., 2016)","previouslyFormattedCitation":"(Horlbeck et al., 2018; Najm et al., 2017; Shen et al., 2017; Wong et al., 2016)"},"properties":{"noteIndex":0},"schema":"https://github.com/citation-style-language/schema/raw/master/csl-citation.json"}</w:instrText>
      </w:r>
      <w:r w:rsidR="00824B99" w:rsidRPr="00381490">
        <w:rPr>
          <w:color w:val="000000" w:themeColor="text1"/>
        </w:rPr>
        <w:fldChar w:fldCharType="separate"/>
      </w:r>
      <w:r w:rsidR="00824B99" w:rsidRPr="00381490">
        <w:rPr>
          <w:noProof/>
          <w:color w:val="000000" w:themeColor="text1"/>
        </w:rPr>
        <w:t>(Horlbeck et al., 2018; Najm et al., 2017; Shen et al., 2017; Wong et al., 2016)</w:t>
      </w:r>
      <w:r w:rsidR="00824B99" w:rsidRPr="00381490">
        <w:rPr>
          <w:color w:val="000000" w:themeColor="text1"/>
        </w:rPr>
        <w:fldChar w:fldCharType="end"/>
      </w:r>
      <w:r w:rsidR="00824B99">
        <w:rPr>
          <w:color w:val="000000" w:themeColor="text1"/>
        </w:rPr>
        <w:t xml:space="preserve"> </w:t>
      </w:r>
      <w:r w:rsidR="006442BF">
        <w:rPr>
          <w:color w:val="000000" w:themeColor="text1"/>
        </w:rPr>
        <w:t xml:space="preserve">may be expanded to allow </w:t>
      </w:r>
      <w:r w:rsidR="006442BF" w:rsidRPr="00381490">
        <w:rPr>
          <w:color w:val="000000" w:themeColor="text1"/>
        </w:rPr>
        <w:t>higher combinatorial complexity</w:t>
      </w:r>
      <w:r w:rsidR="006442BF">
        <w:rPr>
          <w:bCs/>
          <w:iCs/>
          <w:color w:val="000000" w:themeColor="text1"/>
        </w:rPr>
        <w:t xml:space="preserve"> at large scale.</w:t>
      </w:r>
      <w:r w:rsidR="00BF0F98">
        <w:rPr>
          <w:bCs/>
          <w:iCs/>
          <w:color w:val="000000" w:themeColor="text1"/>
        </w:rPr>
        <w:t xml:space="preserve">  </w:t>
      </w:r>
      <w:r w:rsidR="003D6F1D">
        <w:rPr>
          <w:bCs/>
          <w:iCs/>
          <w:color w:val="000000" w:themeColor="text1"/>
        </w:rPr>
        <w:t>In human cells, m</w:t>
      </w:r>
      <w:r w:rsidR="00BA4DDB">
        <w:rPr>
          <w:bCs/>
          <w:iCs/>
          <w:color w:val="000000" w:themeColor="text1"/>
        </w:rPr>
        <w:t xml:space="preserve">ethods developed for single-cell sequencing also show promise for </w:t>
      </w:r>
      <w:r w:rsidR="00145675">
        <w:rPr>
          <w:bCs/>
          <w:iCs/>
          <w:color w:val="000000" w:themeColor="text1"/>
        </w:rPr>
        <w:t>‘direct</w:t>
      </w:r>
      <w:r w:rsidR="001F4960">
        <w:rPr>
          <w:bCs/>
          <w:iCs/>
          <w:color w:val="000000" w:themeColor="text1"/>
        </w:rPr>
        <w:t>ly engineered</w:t>
      </w:r>
      <w:r w:rsidR="00145675">
        <w:rPr>
          <w:bCs/>
          <w:iCs/>
          <w:color w:val="000000" w:themeColor="text1"/>
        </w:rPr>
        <w:t xml:space="preserve">’ </w:t>
      </w:r>
      <w:r w:rsidR="00BA4DDB">
        <w:rPr>
          <w:bCs/>
          <w:iCs/>
          <w:color w:val="000000" w:themeColor="text1"/>
        </w:rPr>
        <w:t xml:space="preserve">DCGA.  </w:t>
      </w:r>
      <w:r w:rsidR="00CE40D5">
        <w:rPr>
          <w:bCs/>
          <w:iCs/>
          <w:color w:val="000000" w:themeColor="text1"/>
        </w:rPr>
        <w:t xml:space="preserve">For example, </w:t>
      </w:r>
      <w:r w:rsidR="001D1D5C">
        <w:rPr>
          <w:bCs/>
          <w:iCs/>
          <w:color w:val="000000" w:themeColor="text1"/>
        </w:rPr>
        <w:t xml:space="preserve">RNA </w:t>
      </w:r>
      <w:r w:rsidR="001719DE">
        <w:rPr>
          <w:bCs/>
          <w:iCs/>
          <w:color w:val="000000" w:themeColor="text1"/>
        </w:rPr>
        <w:t>levels</w:t>
      </w:r>
      <w:r w:rsidR="00D339D4">
        <w:rPr>
          <w:bCs/>
          <w:iCs/>
          <w:color w:val="000000" w:themeColor="text1"/>
        </w:rPr>
        <w:t xml:space="preserve"> </w:t>
      </w:r>
      <w:r w:rsidR="00262137">
        <w:rPr>
          <w:bCs/>
          <w:iCs/>
          <w:color w:val="000000" w:themeColor="text1"/>
        </w:rPr>
        <w:fldChar w:fldCharType="begin" w:fldLock="1"/>
      </w:r>
      <w:r w:rsidR="00E4294E">
        <w:rPr>
          <w:bCs/>
          <w:iCs/>
          <w:color w:val="000000" w:themeColor="text1"/>
        </w:rPr>
        <w:instrText xml:space="preserve">ADDIN CSL_CITATION {"citationItems":[{"id":"ITEM-1","itemData":{"DOI":"10.1016/j.cell.2016.11.038","ISSN":"1097-4172","PMID":"27984732","abstract":"Genetic screens help infer gene function in mammalian cells, but it has remained difficult to assay complex phenotypes-such as transcriptional profiles-at scale. Here, we develop Perturb-seq, combining single-cell RNA sequencing (RNA-seq) and clustered regularly interspaced short palindromic repeats (CRISPR)-based perturbations to perform many such assays in a pool. We demonstrate Perturb-seq by analyzing 200,000 cells in immune cells and cell lines, focusing on transcription factors regulating the response of dendritic cells to lipopolysaccharide (LPS). Perturb-seq accurately identifies individual gene targets, gene signatures, and cell states affected by individual perturbations and their genetic interactions. We posit new functions for regulators of differentiation, the anti-viral response, and mitochondrial function during immune activation. By decomposing many high content measurements into the effects of perturbations, their interactions, and diverse cell metadata, Perturb-seq dramatically increases the scope of pooled genomic assays.","author":[{"dropping-particle":"","family":"Dixit","given":"Atray","non-dropping-particle":"","parse-names":false,"suffix":""},{"dropping-particle":"","family":"Parnas","given":"Oren","non-dropping-particle":"","parse-names":false,"suffix":""},{"dropping-particle":"","family":"Li","given":"Biyu","non-dropping-particle":"","parse-names":false,"suffix":""},{"dropping-particle":"","family":"Chen","given":"Jenny","non-dropping-particle":"","parse-names":false,"suffix":""},{"dropping-particle":"","family":"Fulco","given":"Charles P","non-dropping-particle":"","parse-names":false,"suffix":""},{"dropping-particle":"","family":"Jerby-Arnon","given":"Livnat","non-dropping-particle":"","parse-names":false,"suffix":""},{"dropping-particle":"","family":"Marjanovic","given":"Nemanja D","non-dropping-particle":"","parse-names":false,"suffix":""},{"dropping-particle":"","family":"Dionne","given":"Danielle","non-dropping-particle":"","parse-names":false,"suffix":""},{"dropping-particle":"","family":"Burks","given":"Tyler","non-dropping-particle":"","parse-names":false,"suffix":""},{"dropping-particle":"","family":"Raychowdhury","given":"Raktima","non-dropping-particle":"","parse-names":false,"suffix":""},{"dropping-particle":"","family":"Adamson","given":"Britt","non-dropping-particle":"","parse-names":false,"suffix":""},{"dropping-particle":"","family":"Norman","given":"Thomas M","non-dropping-particle":"","parse-names":false,"suffix":""},{"dropping-particle":"","family":"Lander","given":"Eric S","non-dropping-particle":"","parse-names":false,"suffix":""},{"dropping-particle":"","family":"Weissman","given":"Jonathan S","non-dropping-particle":"","parse-names":false,"suffix":""},{"dropping-particle":"","family":"Friedman","given":"Nir","non-dropping-particle":"","parse-names":false,"suffix":""},{"dropping-particle":"","family":"Regev","given":"Aviv","non-dropping-particle":"","parse-names":false,"suffix":""}],"container-title":"Cell","id":"ITEM-1","issue":"7","issued":{"date-parts":[["2016","12","15"]]},"page":"1853-1866.e17","title":"Perturb-Seq: Dissecting Molecular Circuits with Scalable Single-Cell RNA Profiling of Pooled Genetic Screens.","type":"article-journal","volume":"167"},"uris":["http://www.mendeley.com/documents/?uuid=3b225736-bd00-3460-8a49-fa1b37e2c66e"]},{"id":"ITEM-2","itemData":{"DOI":"10.1016/j.cell.2016.11.048","ISSN":"00928674","PMID":"27984733","abstract":"Functional genomics efforts face tradeoffs between number of perturbations examined and complexity of phenotypes measured. We bridge this gap with Perturb-seq, which combines droplet-based single-cell RNA-seq with a strategy for barcoding CRISPR-mediated perturbations, allowing many perturbations to be profiled in pooled format. We applied Perturb-seq to dissect the mammalian unfolded protein response (UPR) using single and combinatorial CRISPR perturbations. Two genome-scale CRISPR interference (CRISPRi) screens identified genes whose repression perturbs ER homeostasis. Subjecting </w:instrText>
      </w:r>
      <w:r w:rsidR="00E4294E">
        <w:rPr>
          <w:rFonts w:ascii="Cambria Math" w:hAnsi="Cambria Math" w:cs="Cambria Math"/>
          <w:bCs/>
          <w:iCs/>
          <w:color w:val="000000" w:themeColor="text1"/>
        </w:rPr>
        <w:instrText>∼</w:instrText>
      </w:r>
      <w:r w:rsidR="00E4294E">
        <w:rPr>
          <w:bCs/>
          <w:iCs/>
          <w:color w:val="000000" w:themeColor="text1"/>
        </w:rPr>
        <w:instrText>100 hits to Perturb-seq enabled high-precision functional clustering of genes. Single-cell analyses decoupled the three UPR branches, revealed bifurcated UPR branch activation among cells subject to the same perturbation, and uncovered differential activation of the branches across hits, including an isolated feedback loop between the translocon and IRE1α. These studies provide insight into how the three sensors of ER homeostasis monitor distinct types of stress and highlight the ability of Perturb-seq to dissect complex cellular responses.","author":[{"dropping-particle":"","family":"Adamson","given":"Britt","non-dropping-particle":"","parse-names":false,"suffix":""},{"dropping-particle":"","family":"Norman","given":"Thomas M.","non-dropping-particle":"","parse-names":false,"suffix":""},{"dropping-particle":"","family":"Jost","given":"Marco","non-dropping-particle":"","parse-names":false,"suffix":""},{"dropping-particle":"","family":"Cho","given":"Min Y.","non-dropping-particle":"","parse-names":false,"suffix":""},{"dropping-particle":"","family":"Nuñez","given":"James K.","non-dropping-particle":"","parse-names":false,"suffix":""},{"dropping-particle":"","family":"Chen","given":"Yuwen","non-dropping-particle":"","parse-names":false,"suffix":""},{"dropping-particle":"","family":"Villalta","given":"Jacqueline E.","non-dropping-particle":"","parse-names":false,"suffix":""},{"dropping-particle":"","family":"Gilbert","given":"Luke A.","non-dropping-particle":"","parse-names":false,"suffix":""},{"dropping-particle":"","family":"Horlbeck","given":"Max A.","non-dropping-particle":"","parse-names":false,"suffix":""},{"dropping-particle":"","family":"Hein","given":"Marco Y.","non-dropping-particle":"","parse-names":false,"suffix":""},{"dropping-particle":"","family":"Pak","given":"Ryan A.","non-dropping-particle":"","parse-names":false,"suffix":""},{"dropping-particle":"","family":"Gray","given":"Andrew N.","non-dropping-particle":"","parse-names":false,"suffix":""},{"dropping-particle":"","family":"Gross","given":"Carol A.","non-dropping-particle":"","parse-names":false,"suffix":""},{"dropping-particle":"","family":"Dixit","given":"Atray","non-dropping-particle":"","parse-names":false,"suffix":""},{"dropping-particle":"","family":"Parnas","given":"Oren","non-dropping-particle":"","parse-names":false,"suffix":""},{"dropping-particle":"","family":"Regev","given":"Aviv","non-dropping-particle":"","parse-names":false,"suffix":""},{"dropping-particle":"","family":"Weissman","given":"Jonathan S.","non-dropping-particle":"","parse-names":false,"suffix":""}],"container-title":"Cell","id":"ITEM-2","issue":"7","issued":{"date-parts":[["2016","12","15"]]},"page":"1867-1882.e21","title":"A Multiplexed Single-Cell CRISPR Screening Platform Enables Systematic Dissection of the Unfolded Protein Response","type":"article-journal","volume":"167"},"uris":["http://www.mendeley.com/documents/?uuid=9f5930f9-05dd-3301-8dbb-2779be0bcc7a"]}],"mendeley":{"formattedCitation":"(Adamson et al., 2016; Dixit et al., 2016)","plainTextFormattedCitation":"(Adamson et al., 2016; Dixit et al., 2016)","previouslyFormattedCitation":"(Adamson et al., 2016; Dixit et al., 2016)"},"properties":{"noteIndex":0},"schema":"https://github.com/citation-style-language/schema/raw/master/csl-citation.json"}</w:instrText>
      </w:r>
      <w:r w:rsidR="00262137">
        <w:rPr>
          <w:bCs/>
          <w:iCs/>
          <w:color w:val="000000" w:themeColor="text1"/>
        </w:rPr>
        <w:fldChar w:fldCharType="separate"/>
      </w:r>
      <w:r w:rsidR="00262137" w:rsidRPr="00262137">
        <w:rPr>
          <w:bCs/>
          <w:iCs/>
          <w:noProof/>
          <w:color w:val="000000" w:themeColor="text1"/>
        </w:rPr>
        <w:t>(Adamson et al., 2016; Dixit et al., 2016)</w:t>
      </w:r>
      <w:r w:rsidR="00262137">
        <w:rPr>
          <w:bCs/>
          <w:iCs/>
          <w:color w:val="000000" w:themeColor="text1"/>
        </w:rPr>
        <w:fldChar w:fldCharType="end"/>
      </w:r>
      <w:r w:rsidR="001719DE">
        <w:rPr>
          <w:bCs/>
          <w:iCs/>
          <w:color w:val="000000" w:themeColor="text1"/>
        </w:rPr>
        <w:t xml:space="preserve">, and even chromatin state </w:t>
      </w:r>
      <w:r w:rsidR="00E4294E">
        <w:rPr>
          <w:bCs/>
          <w:iCs/>
          <w:color w:val="000000" w:themeColor="text1"/>
        </w:rPr>
        <w:fldChar w:fldCharType="begin" w:fldLock="1"/>
      </w:r>
      <w:r w:rsidR="006D2899">
        <w:rPr>
          <w:bCs/>
          <w:iCs/>
          <w:color w:val="000000" w:themeColor="text1"/>
        </w:rPr>
        <w:instrText xml:space="preserve">ADDIN CSL_CITATION {"citationItems":[{"id":"ITEM-1","itemData":{"DOI":"10.1016/j.cell.2018.11.022","ISSN":"00928674","PMID":"30580963","abstract":"Here, we present Perturb-ATAC, a method that combines multiplexed CRISPR interference or knockout with genome-wide chromatin accessibility profiling in single cells based on the simultaneous detection of CRISPR guide RNAs and open chromatin sites by assay of transposase-accessible chromatin with sequencing (ATAC-seq). We applied Perturb-ATAC to transcription factors (TFs), chromatin-modifying factors, and noncoding RNAs (ncRNAs) in </w:instrText>
      </w:r>
      <w:r w:rsidR="006D2899">
        <w:rPr>
          <w:rFonts w:ascii="Cambria Math" w:hAnsi="Cambria Math" w:cs="Cambria Math"/>
          <w:bCs/>
          <w:iCs/>
          <w:color w:val="000000" w:themeColor="text1"/>
        </w:rPr>
        <w:instrText>∼</w:instrText>
      </w:r>
      <w:r w:rsidR="006D2899">
        <w:rPr>
          <w:bCs/>
          <w:iCs/>
          <w:color w:val="000000" w:themeColor="text1"/>
        </w:rPr>
        <w:instrText>4,300 single cells, encompassing more than 63 genotype-phenotype relationships. Perturb-ATAC in human B lymphocytes uncovered regulators of chromatin accessibility, TF occupancy, and nucleosome positioning and identified a hierarchy of TFs that govern B cell state, variation, and disease-associated cis-regulatory elements. Perturb-ATAC in primary human epidermal cells revealed three sequential modules of cis-elements that specify keratinocyte fate. Combinatorial deletion of all pairs of these TFs uncovered their epistatic relationships and highlighted genomic co-localization as a basis for synergistic interactions. Thus, Perturb-ATAC is a powerful strategy to dissect gene regulatory networks in development and disease.","author":[{"dropping-particle":"","family":"Rubin","given":"Adam J.","non-dropping-particle":"","parse-names":false,"suffix":""},{"dropping-particle":"","family":"Parker","given":"Kevin R.","non-dropping-particle":"","parse-names":false,"suffix":""},{"dropping-particle":"","family":"Satpathy","given":"Ansuman T.","non-dropping-particle":"","parse-names":false,"suffix":""},{"dropping-particle":"","family":"Qi","given":"Yanyan","non-dropping-particle":"","parse-names":false,"suffix":""},{"dropping-particle":"","family":"Wu","given":"Beijing","non-dropping-particle":"","parse-names":false,"suffix":""},{"dropping-particle":"","family":"Ong","given":"Alvin J.","non-dropping-particle":"","parse-names":false,"suffix":""},{"dropping-particle":"","family":"Mumbach","given":"Maxwell R.","non-dropping-particle":"","parse-names":false,"suffix":""},{"dropping-particle":"","family":"Ji","given":"Andrew L.","non-dropping-particle":"","parse-names":false,"suffix":""},{"dropping-particle":"","family":"Kim","given":"Daniel S.","non-dropping-particle":"","parse-names":false,"suffix":""},{"dropping-particle":"","family":"Cho","given":"Seung Woo","non-dropping-particle":"","parse-names":false,"suffix":""},{"dropping-particle":"","family":"Zarnegar","given":"Brian J.","non-dropping-particle":"","parse-names":false,"suffix":""},{"dropping-particle":"","family":"Greenleaf","given":"William J.","non-dropping-particle":"","parse-names":false,"suffix":""},{"dropping-particle":"","family":"Chang","given":"Howard Y.","non-dropping-particle":"","parse-names":false,"suffix":""},{"dropping-particle":"","family":"Khavari","given":"Paul A.","non-dropping-particle":"","parse-names":false,"suffix":""}],"container-title":"Cell","id":"ITEM-1","issued":{"date-parts":[["2018","12","11"]]},"title":"Coupled Single-Cell CRISPR Screening and Epigenomic Profiling Reveals Causal Gene Regulatory Networks","type":"article-journal"},"uris":["http://www.mendeley.com/documents/?uuid=7f9c7c2a-299d-3cab-9968-e7f1f4bb3784"]}],"mendeley":{"formattedCitation":"(Rubin et al., 2018)","plainTextFormattedCitation":"(Rubin et al., 2018)","previouslyFormattedCitation":"(Rubin et al., 2018)"},"properties":{"noteIndex":0},"schema":"https://github.com/citation-style-language/schema/raw/master/csl-citation.json"}</w:instrText>
      </w:r>
      <w:r w:rsidR="00E4294E">
        <w:rPr>
          <w:bCs/>
          <w:iCs/>
          <w:color w:val="000000" w:themeColor="text1"/>
        </w:rPr>
        <w:fldChar w:fldCharType="separate"/>
      </w:r>
      <w:r w:rsidR="00E4294E" w:rsidRPr="00E4294E">
        <w:rPr>
          <w:bCs/>
          <w:iCs/>
          <w:noProof/>
          <w:color w:val="000000" w:themeColor="text1"/>
        </w:rPr>
        <w:t>(Rubin et al., 2018)</w:t>
      </w:r>
      <w:r w:rsidR="00E4294E">
        <w:rPr>
          <w:bCs/>
          <w:iCs/>
          <w:color w:val="000000" w:themeColor="text1"/>
        </w:rPr>
        <w:fldChar w:fldCharType="end"/>
      </w:r>
      <w:r w:rsidR="001719DE">
        <w:rPr>
          <w:bCs/>
          <w:iCs/>
          <w:color w:val="000000" w:themeColor="text1"/>
        </w:rPr>
        <w:t xml:space="preserve"> </w:t>
      </w:r>
      <w:r w:rsidR="00D40FEC">
        <w:rPr>
          <w:bCs/>
          <w:iCs/>
          <w:color w:val="000000" w:themeColor="text1"/>
        </w:rPr>
        <w:t>can be profiled in</w:t>
      </w:r>
      <w:r w:rsidR="007943F0">
        <w:rPr>
          <w:bCs/>
          <w:iCs/>
          <w:color w:val="000000" w:themeColor="text1"/>
        </w:rPr>
        <w:t xml:space="preserve"> single cells</w:t>
      </w:r>
      <w:r w:rsidR="001719DE">
        <w:rPr>
          <w:bCs/>
          <w:iCs/>
          <w:color w:val="000000" w:themeColor="text1"/>
        </w:rPr>
        <w:t xml:space="preserve"> following combinatorial gene disruptions.</w:t>
      </w:r>
      <w:r w:rsidR="00F72EA1">
        <w:rPr>
          <w:bCs/>
          <w:iCs/>
          <w:color w:val="000000" w:themeColor="text1"/>
        </w:rPr>
        <w:t xml:space="preserve">  </w:t>
      </w:r>
      <w:r w:rsidR="00F90715">
        <w:rPr>
          <w:bCs/>
          <w:iCs/>
          <w:color w:val="000000" w:themeColor="text1"/>
        </w:rPr>
        <w:t xml:space="preserve">In addition to </w:t>
      </w:r>
      <w:r w:rsidR="005F4080">
        <w:rPr>
          <w:bCs/>
          <w:iCs/>
          <w:color w:val="000000" w:themeColor="text1"/>
        </w:rPr>
        <w:t>permitting richer phenotyping</w:t>
      </w:r>
      <w:r w:rsidR="00DA4A91">
        <w:rPr>
          <w:bCs/>
          <w:iCs/>
          <w:color w:val="000000" w:themeColor="text1"/>
        </w:rPr>
        <w:t xml:space="preserve"> (e.g.</w:t>
      </w:r>
      <w:r w:rsidR="0056773A">
        <w:rPr>
          <w:bCs/>
          <w:iCs/>
          <w:color w:val="000000" w:themeColor="text1"/>
        </w:rPr>
        <w:t xml:space="preserve"> DCGA</w:t>
      </w:r>
      <w:r w:rsidR="00B3086B">
        <w:rPr>
          <w:bCs/>
          <w:iCs/>
          <w:color w:val="000000" w:themeColor="text1"/>
        </w:rPr>
        <w:t xml:space="preserve"> of</w:t>
      </w:r>
      <w:r w:rsidR="00DA4A91">
        <w:rPr>
          <w:bCs/>
          <w:iCs/>
          <w:color w:val="000000" w:themeColor="text1"/>
        </w:rPr>
        <w:t xml:space="preserve"> </w:t>
      </w:r>
      <w:r w:rsidR="0056773A">
        <w:rPr>
          <w:bCs/>
          <w:iCs/>
          <w:color w:val="000000" w:themeColor="text1"/>
        </w:rPr>
        <w:t xml:space="preserve">a </w:t>
      </w:r>
      <w:r w:rsidR="00DA4A91">
        <w:rPr>
          <w:bCs/>
          <w:iCs/>
          <w:color w:val="000000" w:themeColor="text1"/>
        </w:rPr>
        <w:t xml:space="preserve">transcriptional regulatory </w:t>
      </w:r>
      <w:r w:rsidR="00861E48">
        <w:rPr>
          <w:bCs/>
          <w:iCs/>
          <w:color w:val="000000" w:themeColor="text1"/>
        </w:rPr>
        <w:t>system</w:t>
      </w:r>
      <w:r w:rsidR="00DA4A91">
        <w:rPr>
          <w:bCs/>
          <w:iCs/>
          <w:color w:val="000000" w:themeColor="text1"/>
        </w:rPr>
        <w:t>)</w:t>
      </w:r>
      <w:r w:rsidR="005F4080">
        <w:rPr>
          <w:bCs/>
          <w:iCs/>
          <w:color w:val="000000" w:themeColor="text1"/>
        </w:rPr>
        <w:t>, s</w:t>
      </w:r>
      <w:r w:rsidR="00BC062C">
        <w:rPr>
          <w:bCs/>
          <w:iCs/>
          <w:color w:val="000000" w:themeColor="text1"/>
        </w:rPr>
        <w:t>ingle-ce</w:t>
      </w:r>
      <w:r w:rsidR="00FE1783">
        <w:rPr>
          <w:bCs/>
          <w:iCs/>
          <w:color w:val="000000" w:themeColor="text1"/>
        </w:rPr>
        <w:t>ll barcoding methods may</w:t>
      </w:r>
      <w:r w:rsidR="005F4080">
        <w:rPr>
          <w:bCs/>
          <w:iCs/>
          <w:color w:val="000000" w:themeColor="text1"/>
        </w:rPr>
        <w:t xml:space="preserve"> </w:t>
      </w:r>
      <w:r w:rsidR="003B6DB8">
        <w:rPr>
          <w:bCs/>
          <w:iCs/>
          <w:color w:val="000000" w:themeColor="text1"/>
        </w:rPr>
        <w:t>permit</w:t>
      </w:r>
      <w:r w:rsidR="005F4080">
        <w:rPr>
          <w:bCs/>
          <w:iCs/>
          <w:color w:val="000000" w:themeColor="text1"/>
        </w:rPr>
        <w:t xml:space="preserve"> </w:t>
      </w:r>
      <w:r w:rsidR="00001416">
        <w:rPr>
          <w:bCs/>
          <w:iCs/>
          <w:color w:val="000000" w:themeColor="text1"/>
        </w:rPr>
        <w:t>more in-depth</w:t>
      </w:r>
      <w:r w:rsidR="005F4080">
        <w:rPr>
          <w:bCs/>
          <w:iCs/>
          <w:color w:val="000000" w:themeColor="text1"/>
        </w:rPr>
        <w:t xml:space="preserve"> sampling of the vast combinatorial space</w:t>
      </w:r>
      <w:r w:rsidR="00001416">
        <w:rPr>
          <w:bCs/>
          <w:iCs/>
          <w:color w:val="000000" w:themeColor="text1"/>
        </w:rPr>
        <w:t xml:space="preserve"> </w:t>
      </w:r>
      <w:r w:rsidR="00001416">
        <w:rPr>
          <w:lang w:val="en-CA"/>
        </w:rPr>
        <w:t>–</w:t>
      </w:r>
      <w:r w:rsidR="00001416">
        <w:rPr>
          <w:bCs/>
          <w:iCs/>
          <w:color w:val="000000" w:themeColor="text1"/>
        </w:rPr>
        <w:t xml:space="preserve"> here, we sampled ~8% of 65,536 </w:t>
      </w:r>
      <w:r w:rsidR="005E1850">
        <w:rPr>
          <w:bCs/>
          <w:iCs/>
          <w:color w:val="000000" w:themeColor="text1"/>
        </w:rPr>
        <w:t xml:space="preserve">knockout </w:t>
      </w:r>
      <w:r w:rsidR="00001416">
        <w:rPr>
          <w:bCs/>
          <w:iCs/>
          <w:color w:val="000000" w:themeColor="text1"/>
        </w:rPr>
        <w:t xml:space="preserve">combinations at 16 genes, which grows to </w:t>
      </w:r>
      <w:r w:rsidR="00EF5F5E">
        <w:rPr>
          <w:bCs/>
          <w:iCs/>
          <w:color w:val="000000" w:themeColor="text1"/>
        </w:rPr>
        <w:t xml:space="preserve">over </w:t>
      </w:r>
      <w:r w:rsidR="00001416">
        <w:rPr>
          <w:bCs/>
          <w:iCs/>
          <w:color w:val="000000" w:themeColor="text1"/>
        </w:rPr>
        <w:t>10</w:t>
      </w:r>
      <w:r w:rsidR="00001416" w:rsidRPr="00001416">
        <w:rPr>
          <w:bCs/>
          <w:iCs/>
          <w:color w:val="000000" w:themeColor="text1"/>
          <w:vertAlign w:val="superscript"/>
        </w:rPr>
        <w:t>7</w:t>
      </w:r>
      <w:r w:rsidR="00001416">
        <w:rPr>
          <w:bCs/>
          <w:iCs/>
          <w:color w:val="000000" w:themeColor="text1"/>
          <w:vertAlign w:val="superscript"/>
        </w:rPr>
        <w:t xml:space="preserve"> </w:t>
      </w:r>
      <w:r w:rsidR="00001416">
        <w:rPr>
          <w:bCs/>
          <w:iCs/>
          <w:color w:val="000000" w:themeColor="text1"/>
        </w:rPr>
        <w:t xml:space="preserve">combinations </w:t>
      </w:r>
      <w:r w:rsidR="00C66D27">
        <w:rPr>
          <w:bCs/>
          <w:iCs/>
          <w:color w:val="000000" w:themeColor="text1"/>
        </w:rPr>
        <w:t>if heterozy</w:t>
      </w:r>
      <w:r w:rsidR="00055F34">
        <w:rPr>
          <w:bCs/>
          <w:iCs/>
          <w:color w:val="000000" w:themeColor="text1"/>
        </w:rPr>
        <w:t>gotes were to be further profiled.</w:t>
      </w:r>
    </w:p>
    <w:p w14:paraId="4C29B956" w14:textId="77B7F394" w:rsidR="00445766" w:rsidRDefault="00445766" w:rsidP="00FD4872">
      <w:pPr>
        <w:jc w:val="both"/>
        <w:outlineLvl w:val="0"/>
        <w:rPr>
          <w:bCs/>
          <w:iCs/>
          <w:color w:val="000000" w:themeColor="text1"/>
        </w:rPr>
      </w:pPr>
    </w:p>
    <w:p w14:paraId="029A3A93" w14:textId="14FE4D69" w:rsidR="003D39A5" w:rsidRPr="0056773A" w:rsidRDefault="003D39A5" w:rsidP="003D39A5">
      <w:pPr>
        <w:jc w:val="both"/>
        <w:outlineLvl w:val="0"/>
        <w:rPr>
          <w:bCs/>
          <w:iCs/>
          <w:color w:val="000000" w:themeColor="text1"/>
        </w:rPr>
      </w:pPr>
      <w:r w:rsidRPr="00944FDF">
        <w:rPr>
          <w:bCs/>
          <w:iCs/>
          <w:color w:val="000000" w:themeColor="text1"/>
        </w:rPr>
        <w:t>DCGA of yeast ABC transporters</w:t>
      </w:r>
      <w:r w:rsidR="00FD4872" w:rsidRPr="00944FDF">
        <w:rPr>
          <w:bCs/>
          <w:iCs/>
          <w:color w:val="000000" w:themeColor="text1"/>
        </w:rPr>
        <w:t xml:space="preserve"> suggested future extensions of the targeted genes and considered phenotypes.  </w:t>
      </w:r>
      <w:r w:rsidR="00E80138">
        <w:rPr>
          <w:bCs/>
          <w:iCs/>
          <w:color w:val="000000" w:themeColor="text1"/>
        </w:rPr>
        <w:t>For</w:t>
      </w:r>
      <w:r w:rsidR="00FD4872" w:rsidRPr="00944FDF">
        <w:rPr>
          <w:bCs/>
          <w:iCs/>
          <w:color w:val="000000" w:themeColor="text1"/>
        </w:rPr>
        <w:t xml:space="preserve"> example, we hypothesized that some negative influences on Pdr5 </w:t>
      </w:r>
      <w:r w:rsidR="004868DD">
        <w:rPr>
          <w:bCs/>
          <w:iCs/>
          <w:color w:val="000000" w:themeColor="text1"/>
        </w:rPr>
        <w:t>may</w:t>
      </w:r>
      <w:r w:rsidR="00FD4872" w:rsidRPr="00944FDF">
        <w:rPr>
          <w:bCs/>
          <w:iCs/>
          <w:color w:val="000000" w:themeColor="text1"/>
        </w:rPr>
        <w:t xml:space="preserve"> be mediated by</w:t>
      </w:r>
      <w:r w:rsidR="00E80138">
        <w:rPr>
          <w:bCs/>
          <w:iCs/>
          <w:color w:val="000000" w:themeColor="text1"/>
        </w:rPr>
        <w:t xml:space="preserve"> a</w:t>
      </w:r>
      <w:r w:rsidR="00FD4872" w:rsidRPr="00944FDF">
        <w:rPr>
          <w:bCs/>
          <w:iCs/>
          <w:color w:val="000000" w:themeColor="text1"/>
        </w:rPr>
        <w:t xml:space="preserve"> Pdr1</w:t>
      </w:r>
      <w:r w:rsidR="00E80138">
        <w:rPr>
          <w:bCs/>
          <w:iCs/>
          <w:color w:val="000000" w:themeColor="text1"/>
        </w:rPr>
        <w:t>-dependent transcriptional response</w:t>
      </w:r>
      <w:r w:rsidR="00230E5F">
        <w:rPr>
          <w:bCs/>
          <w:iCs/>
          <w:color w:val="000000" w:themeColor="text1"/>
        </w:rPr>
        <w:t xml:space="preserve"> </w:t>
      </w:r>
      <w:r w:rsidR="00230E5F">
        <w:rPr>
          <w:bCs/>
          <w:iCs/>
          <w:color w:val="000000" w:themeColor="text1"/>
        </w:rPr>
        <w:fldChar w:fldCharType="begin" w:fldLock="1"/>
      </w:r>
      <w:r w:rsidR="00B74B35">
        <w:rPr>
          <w:bCs/>
          <w:iCs/>
          <w:color w:val="000000" w:themeColor="text1"/>
        </w:rPr>
        <w:instrText>ADDIN CSL_CITATION {"citationItems":[{"id":"ITEM-1","itemData":{"DOI":"10.1016/j.febslet.2008.02.045","ISSN":"0014-5793","PMID":"18307995","abstract":"In Saccharomyces cerevisiae, the transcription factors Pdr1p and Pdr3p activate the expression of several genes, including PDR5, SNQ2, and YOR1, which encode ATP-binding cassette transporters that extrude dozens of antifungals with overlapping but distinct specificity. In this study, it was observed that growth resistance to specific Pdr5p substrates rose upon disruption of the YOR1 or SNQ2 coding region and was accompanied by increased efflux. Similarly, resistance to Yor1p- and Snq2p-specific substrates increased upon deletion of PDR5. The mRNA and protein levels of the respective transporters increased in parallel to drug resistance. beta-Galactosidase activity fused to the PDR5 or YOR1 promoter required the presence of Pdr1p and its specific binding sites for the compensatory induction, whereas Pdr3p had an inhibitory effect.","author":[{"dropping-particle":"","family":"Kolaczkowska","given":"Anna","non-dropping-particle":"","parse-names":false,"suffix":""},{"dropping-particle":"","family":"Kolaczkowski","given":"Marcin","non-dropping-particle":"","parse-names":false,"suffix":""},{"dropping-particle":"","family":"Goffeau","given":"André","non-dropping-particle":"","parse-names":false,"suffix":""},{"dropping-particle":"","family":"Moye-Rowley","given":"W Scott","non-dropping-particle":"","parse-names":false,"suffix":""}],"container-title":"FEBS letters","id":"ITEM-1","issue":"6","issued":{"date-parts":[["2008","3","19"]]},"page":"977-83","title":"Compensatory activation of the multidrug transporters Pdr5p, Snq2p, and Yor1p by Pdr1p in Saccharomyces cerevisiae.","type":"article-journal","volume":"582"},"uris":["http://www.mendeley.com/documents/?uuid=15f93446-423b-4b8c-adc3-483c52d0e311"]}],"mendeley":{"formattedCitation":"(Kolaczkowska et al., 2008)","plainTextFormattedCitation":"(Kolaczkowska et al., 2008)","previouslyFormattedCitation":"(Kolaczkowska et al., 2008)"},"properties":{"noteIndex":0},"schema":"https://github.com/citation-style-language/schema/raw/master/csl-citation.json"}</w:instrText>
      </w:r>
      <w:r w:rsidR="00230E5F">
        <w:rPr>
          <w:bCs/>
          <w:iCs/>
          <w:color w:val="000000" w:themeColor="text1"/>
        </w:rPr>
        <w:fldChar w:fldCharType="separate"/>
      </w:r>
      <w:r w:rsidR="00230E5F" w:rsidRPr="00230E5F">
        <w:rPr>
          <w:bCs/>
          <w:iCs/>
          <w:noProof/>
          <w:color w:val="000000" w:themeColor="text1"/>
        </w:rPr>
        <w:t>(Kolaczkowska et al., 2008)</w:t>
      </w:r>
      <w:r w:rsidR="00230E5F">
        <w:rPr>
          <w:bCs/>
          <w:iCs/>
          <w:color w:val="000000" w:themeColor="text1"/>
        </w:rPr>
        <w:fldChar w:fldCharType="end"/>
      </w:r>
      <w:r w:rsidR="00FD4872" w:rsidRPr="00944FDF">
        <w:rPr>
          <w:bCs/>
          <w:iCs/>
          <w:color w:val="000000" w:themeColor="text1"/>
        </w:rPr>
        <w:t xml:space="preserve">.  The pooled design allows for </w:t>
      </w:r>
      <w:proofErr w:type="spellStart"/>
      <w:r w:rsidR="00FD4872" w:rsidRPr="00944FDF">
        <w:rPr>
          <w:bCs/>
          <w:i/>
          <w:iCs/>
          <w:color w:val="000000" w:themeColor="text1"/>
        </w:rPr>
        <w:t>en</w:t>
      </w:r>
      <w:proofErr w:type="spellEnd"/>
      <w:r w:rsidR="00FD4872" w:rsidRPr="00944FDF">
        <w:rPr>
          <w:bCs/>
          <w:iCs/>
          <w:color w:val="000000" w:themeColor="text1"/>
        </w:rPr>
        <w:t xml:space="preserve"> </w:t>
      </w:r>
      <w:r w:rsidR="00FD4872" w:rsidRPr="00944FDF">
        <w:rPr>
          <w:bCs/>
          <w:i/>
          <w:iCs/>
          <w:color w:val="000000" w:themeColor="text1"/>
        </w:rPr>
        <w:t xml:space="preserve">masse </w:t>
      </w:r>
      <w:r w:rsidR="00FD4872" w:rsidRPr="00944FDF">
        <w:rPr>
          <w:bCs/>
          <w:iCs/>
          <w:color w:val="000000" w:themeColor="text1"/>
        </w:rPr>
        <w:t xml:space="preserve">deletion of </w:t>
      </w:r>
      <w:r w:rsidR="00FD4872" w:rsidRPr="00944FDF">
        <w:rPr>
          <w:bCs/>
          <w:i/>
          <w:iCs/>
          <w:color w:val="000000" w:themeColor="text1"/>
        </w:rPr>
        <w:t>PDR1</w:t>
      </w:r>
      <w:r w:rsidR="00832A9C">
        <w:rPr>
          <w:bCs/>
          <w:iCs/>
          <w:color w:val="000000" w:themeColor="text1"/>
        </w:rPr>
        <w:t xml:space="preserve">, thereby </w:t>
      </w:r>
      <w:r w:rsidR="00FD4872" w:rsidRPr="00944FDF">
        <w:rPr>
          <w:bCs/>
          <w:iCs/>
          <w:color w:val="000000" w:themeColor="text1"/>
        </w:rPr>
        <w:t>expan</w:t>
      </w:r>
      <w:r w:rsidR="00832A9C">
        <w:rPr>
          <w:bCs/>
          <w:iCs/>
          <w:color w:val="000000" w:themeColor="text1"/>
        </w:rPr>
        <w:t>ding</w:t>
      </w:r>
      <w:r w:rsidR="00FD4872" w:rsidRPr="00944FDF">
        <w:rPr>
          <w:bCs/>
          <w:iCs/>
          <w:color w:val="000000" w:themeColor="text1"/>
        </w:rPr>
        <w:t xml:space="preserve"> the DCGA </w:t>
      </w:r>
      <w:r w:rsidR="009E1DBE">
        <w:rPr>
          <w:bCs/>
          <w:iCs/>
          <w:color w:val="000000" w:themeColor="text1"/>
        </w:rPr>
        <w:t xml:space="preserve">targets </w:t>
      </w:r>
      <w:r w:rsidR="00FD4872" w:rsidRPr="00944FDF">
        <w:rPr>
          <w:bCs/>
          <w:iCs/>
          <w:color w:val="000000" w:themeColor="text1"/>
        </w:rPr>
        <w:t xml:space="preserve">to explicitly test the extent of its mediating role.  </w:t>
      </w:r>
      <w:r w:rsidR="0056773A">
        <w:rPr>
          <w:bCs/>
          <w:iCs/>
          <w:color w:val="000000" w:themeColor="text1"/>
        </w:rPr>
        <w:t>A DCGA with high-content phenotyping</w:t>
      </w:r>
      <w:r w:rsidRPr="00944FDF">
        <w:rPr>
          <w:bCs/>
          <w:iCs/>
          <w:color w:val="000000" w:themeColor="text1"/>
        </w:rPr>
        <w:t xml:space="preserve"> would</w:t>
      </w:r>
      <w:r w:rsidR="00660FF5">
        <w:rPr>
          <w:bCs/>
          <w:iCs/>
          <w:color w:val="000000" w:themeColor="text1"/>
        </w:rPr>
        <w:t xml:space="preserve"> </w:t>
      </w:r>
      <w:r w:rsidR="00E80138">
        <w:rPr>
          <w:bCs/>
          <w:iCs/>
          <w:color w:val="000000" w:themeColor="text1"/>
        </w:rPr>
        <w:t>provide a richer profile of the cellular response to ABC transporter perturbation</w:t>
      </w:r>
      <w:r w:rsidRPr="00944FDF">
        <w:rPr>
          <w:bCs/>
          <w:iCs/>
          <w:color w:val="000000" w:themeColor="text1"/>
        </w:rPr>
        <w:t xml:space="preserve"> </w:t>
      </w:r>
      <w:r w:rsidRPr="00944FDF">
        <w:rPr>
          <w:bCs/>
          <w:iCs/>
          <w:color w:val="000000" w:themeColor="text1"/>
        </w:rPr>
        <w:fldChar w:fldCharType="begin" w:fldLock="1"/>
      </w:r>
      <w:r w:rsidRPr="00944FDF">
        <w:rPr>
          <w:bCs/>
          <w:iCs/>
          <w:color w:val="000000" w:themeColor="text1"/>
        </w:rPr>
        <w:instrText>ADDIN CSL_CITATION {"citationItems":[{"id":"ITEM-1","itemData":{"DOI":"10.1128/EC.00021-15","ISSN":"1535-9778","PMID":"25724885","abstract":"&lt;p&gt; ATP-binding cassette transporters Pdr5 and Yor1 from &lt;named-content content-type=\"genus-species\"&gt;Saccharomyces cerevisiae&lt;/named-content&gt; control the asymmetric distribution of phospholipids across the plasma membrane as well as serving as ATP-dependent drug efflux pumps. Mutant strains lacking these transporter proteins were found to exhibit very different resistance phenotypes to two inhibitors of sphingolipid biosynthesis that act either late (aureobasidin A [AbA]) or early (myriocin [Myr]) in the pathway leading to production of these important plasma membrane lipids. These &lt;italic&gt;pdr5Δ yor1&lt;/italic&gt; strains were highly AbA resistant but extremely sensitive to Myr. We provide evidence that these phenotypic changes are likely due to modulation of the plasma membrane flippase complexes, Dnf1/Lem3 and Dnf2/Lem3. Flippases act to move phospholipids from the outer to the inner leaflet of the plasma membrane. Genetic analyses indicate that &lt;italic&gt;lem3&lt;/italic&gt; Δ mutant strains are highly AbA sensitive and Myr resistant. These phenotypes are fully epistatic to those seen in &lt;italic&gt;pdr5Δ yor1&lt;/italic&gt; strains. Direct analysis of AbA-induced signaling demonstrated that loss of Pdr5 and Yor1 inhibited the AbA-triggered phosphorylation of the AGC kinase Ypk1 and its substrate Orm1. Microarray experiments found that a &lt;italic&gt;pdr5Δ yor1&lt;/italic&gt; strain induced a Pdr1-dependent induction of the entire Pdr regulon. Our data support the view that Pdr5/Yor1 negatively regulate flippase function and activity of the nuclear Pdr1 transcription factor. Together, these data argue that the interaction of the ABC transporters Pdr5 and Yor1 with the Lem3-dependent flippases regulates permeability of AbA via control of plasma membrane protein function as seen for the high-affinity tryptophan permease Tat2. &lt;/p&gt;","author":[{"dropping-particle":"","family":"Khakhina","given":"Svetlana","non-dropping-particle":"","parse-names":false,"suffix":""},{"dropping-particle":"","family":"Johnson","given":"Soraya S.","non-dropping-particle":"","parse-names":false,"suffix":""},{"dropping-particle":"","family":"Manoharlal","given":"Raman","non-dropping-particle":"","parse-names":false,"suffix":""},{"dropping-particle":"","family":"Russo","given":"Sarah B.","non-dropping-particle":"","parse-names":false,"suffix":""},{"dropping-particle":"","family":"Blugeon","given":"Corinne","non-dropping-particle":"","parse-names":false,"suffix":""},{"dropping-particle":"","family":"Lemoine","given":"Sophie","non-dropping-particle":"","parse-names":false,"suffix":""},{"dropping-particle":"","family":"Sunshine","given":"Anna B.","non-dropping-particle":"","parse-names":false,"suffix":""},{"dropping-particle":"","family":"Dunham","given":"Maitreya J.","non-dropping-particle":"","parse-names":false,"suffix":""},{"dropping-particle":"","family":"Cowart","given":"L. Ashley","non-dropping-particle":"","parse-names":false,"suffix":""},{"dropping-particle":"","family":"Devaux","given":"Frédéric","non-dropping-particle":"","parse-names":false,"suffix":""},{"dropping-particle":"","family":"Moye-Rowley","given":"W. Scott","non-dropping-particle":"","parse-names":false,"suffix":""}],"container-title":"Eukaryotic Cell","id":"ITEM-1","issue":"5","issued":{"date-parts":[["2015","5"]]},"page":"442-453","title":"Control of Plasma Membrane Permeability by ABC Transporters","type":"article-journal","volume":"14"},"uris":["http://www.mendeley.com/documents/?uuid=4dec19d3-73c3-4b64-9556-f4b9dd5227fc"]}],"mendeley":{"formattedCitation":"(Khakhina et al., 2015)","plainTextFormattedCitation":"(Khakhina et al., 2015)","previouslyFormattedCitation":"(Khakhina et al., 2015)"},"properties":{"noteIndex":0},"schema":"https://github.com/citation-style-language/schema/raw/master/csl-citation.json"}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(Khakhina et al., 2015)</w:t>
      </w:r>
      <w:r w:rsidRPr="00944FDF">
        <w:rPr>
          <w:bCs/>
          <w:iCs/>
          <w:color w:val="000000" w:themeColor="text1"/>
        </w:rPr>
        <w:fldChar w:fldCharType="end"/>
      </w:r>
      <w:r w:rsidRPr="00944FDF">
        <w:rPr>
          <w:bCs/>
          <w:iCs/>
          <w:color w:val="000000" w:themeColor="text1"/>
        </w:rPr>
        <w:t xml:space="preserve">.  </w:t>
      </w:r>
      <w:r w:rsidR="00E80138">
        <w:rPr>
          <w:bCs/>
          <w:iCs/>
          <w:color w:val="000000" w:themeColor="text1"/>
        </w:rPr>
        <w:t>For example, while no evidence of a transcriptional response was found when deleting</w:t>
      </w:r>
      <w:r w:rsidR="0089275F">
        <w:rPr>
          <w:bCs/>
          <w:iCs/>
          <w:color w:val="000000" w:themeColor="text1"/>
        </w:rPr>
        <w:t xml:space="preserve"> only</w:t>
      </w:r>
      <w:r w:rsidR="00E80138">
        <w:rPr>
          <w:bCs/>
          <w:iCs/>
          <w:color w:val="000000" w:themeColor="text1"/>
        </w:rPr>
        <w:t xml:space="preserve"> </w:t>
      </w:r>
      <w:r w:rsidR="00E80138" w:rsidRPr="00944FDF">
        <w:rPr>
          <w:bCs/>
          <w:i/>
          <w:iCs/>
          <w:color w:val="000000" w:themeColor="text1"/>
        </w:rPr>
        <w:t xml:space="preserve">YBT1 </w:t>
      </w:r>
      <w:r w:rsidR="00E80138" w:rsidRPr="00944FDF">
        <w:rPr>
          <w:bCs/>
          <w:iCs/>
          <w:color w:val="000000" w:themeColor="text1"/>
        </w:rPr>
        <w:t xml:space="preserve">and </w:t>
      </w:r>
      <w:r w:rsidR="00E80138" w:rsidRPr="00944FDF">
        <w:rPr>
          <w:bCs/>
          <w:i/>
          <w:iCs/>
          <w:color w:val="000000" w:themeColor="text1"/>
        </w:rPr>
        <w:t>YCF1</w:t>
      </w:r>
      <w:r w:rsidR="00E80138">
        <w:rPr>
          <w:bCs/>
          <w:iCs/>
          <w:color w:val="000000" w:themeColor="text1"/>
        </w:rPr>
        <w:t xml:space="preserve">, </w:t>
      </w:r>
      <w:r w:rsidR="00E80138" w:rsidRPr="00944FDF">
        <w:rPr>
          <w:bCs/>
          <w:iCs/>
          <w:color w:val="000000" w:themeColor="text1"/>
        </w:rPr>
        <w:t xml:space="preserve">both genes have been shown to catalyze the movement of substrates from the cytosol to the vacuole </w:t>
      </w:r>
      <w:r w:rsidR="00E80138" w:rsidRPr="00944FDF">
        <w:rPr>
          <w:bCs/>
          <w:iCs/>
          <w:color w:val="000000" w:themeColor="text1"/>
        </w:rPr>
        <w:fldChar w:fldCharType="begin" w:fldLock="1"/>
      </w:r>
      <w:r w:rsidR="00E80138" w:rsidRPr="00944FDF">
        <w:rPr>
          <w:bCs/>
          <w:iCs/>
          <w:color w:val="000000" w:themeColor="text1"/>
        </w:rPr>
        <w:instrText>ADDIN CSL_CITATION {"citationItems":[{"id":"ITEM-1","itemData":{"DOI":"10.1007/s12010-014-1252-0","ISSN":"0273-2289","PMID":"25240850","abstract":"The present work has as objective to contribute for the elucidation of the mechanism associated with Pb detoxification, using the yeast Saccharomyces cerevisiae as a model organism. The deletion of GTT1 or GTT2 genes, coding for functional glutathione transferases (GST) enzymes in S. cerevisiae, caused an increased susceptibility to high Pb concentrations (500-1000 μmol L(-1)). These results suggest that the formation of glutathione-Pb conjugate (GS-Pb), dependent of GSTs, is important in Pb detoxification. The involvement of ATP-binding cassette (ABC) vacuolar transporters, belonging to class C subfamily (ABCC) in vacuolar compartmentalization of Pb, was evaluated. For this purpose, mutant strains disrupted in YCF1, VMR1, YBT1 or BPT 1 genes were used. All mutants tested, without vacuolar ABCC transporters, presented an increased sensitivity to 500-1000 μmol L(-1) Pb comparative to wild-type strain. Taken together, the obtained results suggest that Pb detoxification, by vacuolar compartmentalization, can occur as a result of the concerted action of GSTs and vacuolar ABCC transporters. Pb is conjugated with glutathione, catalysed by glutathione transferases and followed to the transport of GS-Pb conjugate to the vacuole by ABCC transporters.","author":[{"dropping-particle":"","family":"Sousa","given":"Cátia A.","non-dropping-particle":"","parse-names":false,"suffix":""},{"dropping-particle":"","family":"Hanselaer","given":"Simon","non-dropping-particle":"","parse-names":false,"suffix":""},{"dropping-particle":"V.","family":"Soares","given":"Eduardo","non-dropping-particle":"","parse-names":false,"suffix":""}],"container-title":"Applied Biochemistry and Biotechnology","id":"ITEM-1","issue":"1","issued":{"date-parts":[["2015","1","21"]]},"page":"65-74","title":"ABCC Subfamily Vacuolar Transporters are Involved in Pb (Lead) Detoxification in Saccharomyces cerevisiae","type":"article-journal","volume":"175"},"uris":["http://www.mendeley.com/documents/?uuid=38cb4062-fa91-396a-9d5d-b22db7a872c9"]}],"mendeley":{"formattedCitation":"(Sousa et al., 2015)","plainTextFormattedCitation":"(Sousa et al., 2015)","previouslyFormattedCitation":"(Sousa et al., 2015)"},"properties":{"noteIndex":0},"schema":"https://github.com/citation-style-language/schema/raw/master/csl-citation.json"}</w:instrText>
      </w:r>
      <w:r w:rsidR="00E80138" w:rsidRPr="00944FDF">
        <w:rPr>
          <w:bCs/>
          <w:iCs/>
          <w:color w:val="000000" w:themeColor="text1"/>
        </w:rPr>
        <w:fldChar w:fldCharType="separate"/>
      </w:r>
      <w:r w:rsidR="00E80138" w:rsidRPr="00944FDF">
        <w:rPr>
          <w:bCs/>
          <w:iCs/>
          <w:noProof/>
          <w:color w:val="000000" w:themeColor="text1"/>
        </w:rPr>
        <w:t>(Sousa et al., 2015)</w:t>
      </w:r>
      <w:r w:rsidR="00E80138" w:rsidRPr="00944FDF">
        <w:rPr>
          <w:bCs/>
          <w:iCs/>
          <w:color w:val="000000" w:themeColor="text1"/>
        </w:rPr>
        <w:fldChar w:fldCharType="end"/>
      </w:r>
      <w:r w:rsidR="00E80138" w:rsidRPr="00944FDF">
        <w:rPr>
          <w:bCs/>
          <w:iCs/>
          <w:color w:val="000000" w:themeColor="text1"/>
        </w:rPr>
        <w:t>,</w:t>
      </w:r>
      <w:r w:rsidR="00E80138">
        <w:rPr>
          <w:bCs/>
          <w:iCs/>
          <w:color w:val="000000" w:themeColor="text1"/>
        </w:rPr>
        <w:t xml:space="preserve"> and might act </w:t>
      </w:r>
      <w:r w:rsidRPr="00944FDF">
        <w:rPr>
          <w:bCs/>
          <w:iCs/>
          <w:color w:val="000000" w:themeColor="text1"/>
        </w:rPr>
        <w:t>to competitively sequester Pdr5 efflux products.  The use of fluorescen</w:t>
      </w:r>
      <w:r w:rsidR="00944FDF" w:rsidRPr="00944FDF">
        <w:rPr>
          <w:bCs/>
          <w:iCs/>
          <w:color w:val="000000" w:themeColor="text1"/>
        </w:rPr>
        <w:t xml:space="preserve">ce-conjugated </w:t>
      </w:r>
      <w:r w:rsidR="00E66AC0">
        <w:rPr>
          <w:bCs/>
          <w:iCs/>
          <w:color w:val="000000" w:themeColor="text1"/>
        </w:rPr>
        <w:t>drugs</w:t>
      </w:r>
      <w:r w:rsidR="00453DD5">
        <w:rPr>
          <w:bCs/>
          <w:iCs/>
          <w:color w:val="000000" w:themeColor="text1"/>
        </w:rPr>
        <w:t xml:space="preserve"> </w:t>
      </w:r>
      <w:r w:rsidR="00453DD5">
        <w:rPr>
          <w:bCs/>
          <w:iCs/>
          <w:color w:val="000000" w:themeColor="text1"/>
        </w:rPr>
        <w:fldChar w:fldCharType="begin" w:fldLock="1"/>
      </w:r>
      <w:r w:rsidR="00230E5F">
        <w:rPr>
          <w:bCs/>
          <w:iCs/>
          <w:color w:val="000000" w:themeColor="text1"/>
        </w:rPr>
        <w:instrText>ADDIN CSL_CITATION {"citationItems":[{"id":"ITEM-1","itemData":{"DOI":"10.1021/acschembio.7b00339","ISSN":"1554-8929","PMID":"28472585","abstract":"Azoles are the most commonly used class of antifungal drugs, yet where they localize within fungal cells and how they are imported remain poorly understood. Azole antifungals target lanosterol 14α-demethylase, a cytochrome P450, encoded by ERG11 in Candida albicans, the most prevalent fungal pathogen. We report the synthesis of fluorescent probes that permit visualization of antifungal azoles within live cells. Probe 1 is a dansyl dye-conjugated azole, and probe 2 is a Cy5-conjugated azole. Docking computations indicated that each of the probes can occupy the active site of the target cytochrome P450. Like the azole drug fluconazole, probe 1 is not effective against a mutant that lacks the target cytochrome P450. In contrast, the azole drug ketoconazole and probe 2 retained some antifungal activity against mutants lacking the target cytochrome P450, implying that both act against more than one target. Both fluorescent azole probes colocalized with the mitochondria, as determined by fluorescence microscopy with MitoTracker dye. Thus, these fluorescent probes are useful molecular tools that can lead to detailed information about the activity and localization of the important azole class of antifungal drugs.","author":[{"dropping-particle":"","family":"Benhamou","given":"Raphael I.","non-dropping-particle":"","parse-names":false,"suffix":""},{"dropping-particle":"","family":"Bibi","given":"Maayan","non-dropping-particle":"","parse-names":false,"suffix":""},{"dropping-particle":"","family":"Steinbuch","given":"Kfir B.","non-dropping-particle":"","parse-names":false,"suffix":""},{"dropping-particle":"","family":"Engel","given":"Hamutal","non-dropping-particle":"","parse-names":false,"suffix":""},{"dropping-particle":"","family":"Levin","given":"Maayan","non-dropping-particle":"","parse-names":false,"suffix":""},{"dropping-particle":"","family":"Roichman","given":"Yael","non-dropping-particle":"","parse-names":false,"suffix":""},{"dropping-particle":"","family":"Berman","given":"Judith","non-dropping-particle":"","parse-names":false,"suffix":""},{"dropping-particle":"","family":"Fridman","given":"Micha","non-dropping-particle":"","parse-names":false,"suffix":""}],"container-title":"ACS Chemical Biology","id":"ITEM-1","issue":"7","issued":{"date-parts":[["2017","7","21"]]},"page":"1769-1777","title":"Real-Time Imaging of the Azole Class of Antifungal Drugs in Live Candida Cells","type":"article-journal","volume":"12"},"uris":["http://www.mendeley.com/documents/?uuid=4287b26a-83fb-3fd9-81f5-6fffb0aff0fd"]}],"mendeley":{"formattedCitation":"(Benhamou et al., 2017)","plainTextFormattedCitation":"(Benhamou et al., 2017)","previouslyFormattedCitation":"(Benhamou et al., 2017)"},"properties":{"noteIndex":0},"schema":"https://github.com/citation-style-language/schema/raw/master/csl-citation.json"}</w:instrText>
      </w:r>
      <w:r w:rsidR="00453DD5">
        <w:rPr>
          <w:bCs/>
          <w:iCs/>
          <w:color w:val="000000" w:themeColor="text1"/>
        </w:rPr>
        <w:fldChar w:fldCharType="separate"/>
      </w:r>
      <w:r w:rsidR="00453DD5" w:rsidRPr="00453DD5">
        <w:rPr>
          <w:bCs/>
          <w:iCs/>
          <w:noProof/>
          <w:color w:val="000000" w:themeColor="text1"/>
        </w:rPr>
        <w:t>(Benhamou et al., 2017)</w:t>
      </w:r>
      <w:r w:rsidR="00453DD5">
        <w:rPr>
          <w:bCs/>
          <w:iCs/>
          <w:color w:val="000000" w:themeColor="text1"/>
        </w:rPr>
        <w:fldChar w:fldCharType="end"/>
      </w:r>
      <w:r w:rsidR="00944FDF" w:rsidRPr="00944FDF">
        <w:rPr>
          <w:bCs/>
          <w:iCs/>
          <w:color w:val="000000" w:themeColor="text1"/>
        </w:rPr>
        <w:t>, coupled with</w:t>
      </w:r>
      <w:r w:rsidR="00453DD5">
        <w:rPr>
          <w:bCs/>
          <w:iCs/>
          <w:color w:val="000000" w:themeColor="text1"/>
        </w:rPr>
        <w:t xml:space="preserve"> </w:t>
      </w:r>
      <w:r w:rsidR="00944FDF" w:rsidRPr="00944FDF">
        <w:rPr>
          <w:bCs/>
          <w:iCs/>
          <w:color w:val="000000" w:themeColor="text1"/>
        </w:rPr>
        <w:t xml:space="preserve">the ability to </w:t>
      </w:r>
      <w:r w:rsidRPr="00944FDF">
        <w:rPr>
          <w:bCs/>
          <w:iCs/>
          <w:color w:val="000000" w:themeColor="text1"/>
        </w:rPr>
        <w:t xml:space="preserve">image and genotype multi-knockout strains </w:t>
      </w:r>
      <w:r w:rsidR="00944FDF" w:rsidRPr="00944FDF">
        <w:rPr>
          <w:bCs/>
          <w:iCs/>
          <w:color w:val="000000" w:themeColor="text1"/>
        </w:rPr>
        <w:fldChar w:fldCharType="begin" w:fldLock="1"/>
      </w:r>
      <w:r w:rsidR="00944FDF" w:rsidRPr="00944FDF">
        <w:rPr>
          <w:bCs/>
          <w:iCs/>
          <w:color w:val="000000" w:themeColor="text1"/>
        </w:rPr>
        <w:instrText>ADDIN CSL_CITATION {"citationItems":[{"id":"ITEM-1","itemData":{"DOI":"10.1038/nmeth.4495","ISSN":"1548-7091","abstract":"Multiplexed FISH readout of barcoded genotypes in single cells allows pooled screening of large genetic-variant libraries for complex, image-based phenotypes.","author":[{"dropping-particle":"","family":"Emanuel","given":"George","non-dropping-particle":"","parse-names":false,"suffix":""},{"dropping-particle":"","family":"Moffitt","given":"Jeffrey R","non-dropping-particle":"","parse-names":false,"suffix":""},{"dropping-particle":"","family":"Zhuang","given":"Xiaowei","non-dropping-particle":"","parse-names":false,"suffix":""}],"container-title":"Nature Methods","id":"ITEM-1","issue":"12","issued":{"date-parts":[["2017","10","30"]]},"page":"1159-1162","publisher":"Nature Publishing Group","title":"High-throughput, image-based screening of pooled genetic-variant libraries","type":"article-journal","volume":"14"},"uris":["http://www.mendeley.com/documents/?uuid=d106e786-62fa-3d2d-a24f-ae0f97a4378f"]}],"mendeley":{"formattedCitation":"(Emanuel et al., 2017)","plainTextFormattedCitation":"(Emanuel et al., 2017)","previouslyFormattedCitation":"(Emanuel et al., 2017)"},"properties":{"noteIndex":0},"schema":"https://github.com/citation-style-language/schema/raw/master/csl-citation.json"}</w:instrText>
      </w:r>
      <w:r w:rsidR="00944FDF" w:rsidRPr="00944FDF">
        <w:rPr>
          <w:bCs/>
          <w:iCs/>
          <w:color w:val="000000" w:themeColor="text1"/>
        </w:rPr>
        <w:fldChar w:fldCharType="separate"/>
      </w:r>
      <w:r w:rsidR="00944FDF" w:rsidRPr="00944FDF">
        <w:rPr>
          <w:bCs/>
          <w:iCs/>
          <w:noProof/>
          <w:color w:val="000000" w:themeColor="text1"/>
        </w:rPr>
        <w:t>(Emanuel et al., 2017)</w:t>
      </w:r>
      <w:r w:rsidR="00944FDF" w:rsidRPr="00944FDF">
        <w:rPr>
          <w:bCs/>
          <w:iCs/>
          <w:color w:val="000000" w:themeColor="text1"/>
        </w:rPr>
        <w:fldChar w:fldCharType="end"/>
      </w:r>
      <w:r w:rsidR="00944FDF" w:rsidRPr="00944FDF">
        <w:rPr>
          <w:bCs/>
          <w:iCs/>
          <w:color w:val="000000" w:themeColor="text1"/>
        </w:rPr>
        <w:t xml:space="preserve"> </w:t>
      </w:r>
      <w:r w:rsidRPr="00944FDF">
        <w:rPr>
          <w:bCs/>
          <w:iCs/>
          <w:color w:val="000000" w:themeColor="text1"/>
        </w:rPr>
        <w:t>could be used to test for this</w:t>
      </w:r>
      <w:r w:rsidR="00966549">
        <w:rPr>
          <w:bCs/>
          <w:iCs/>
          <w:color w:val="000000" w:themeColor="text1"/>
        </w:rPr>
        <w:t xml:space="preserve"> at scale</w:t>
      </w:r>
      <w:r w:rsidRPr="00944FDF">
        <w:rPr>
          <w:bCs/>
          <w:iCs/>
          <w:color w:val="000000" w:themeColor="text1"/>
        </w:rPr>
        <w:t xml:space="preserve">.  </w:t>
      </w:r>
      <w:r w:rsidR="00DF3C80" w:rsidRPr="00944FDF">
        <w:rPr>
          <w:bCs/>
          <w:iCs/>
          <w:color w:val="000000" w:themeColor="text1"/>
        </w:rPr>
        <w:t>Interestingly, the</w:t>
      </w:r>
      <w:r w:rsidR="00DF3C80">
        <w:rPr>
          <w:bCs/>
          <w:iCs/>
          <w:color w:val="000000" w:themeColor="text1"/>
        </w:rPr>
        <w:t xml:space="preserve"> complex</w:t>
      </w:r>
      <w:r w:rsidR="00DF3C80" w:rsidRPr="00944FDF">
        <w:rPr>
          <w:bCs/>
          <w:iCs/>
          <w:color w:val="000000" w:themeColor="text1"/>
        </w:rPr>
        <w:t xml:space="preserve"> influence between ABC transporters described here is also evident in mammals</w:t>
      </w:r>
      <w:r w:rsidR="00DF3C80">
        <w:rPr>
          <w:bCs/>
          <w:iCs/>
          <w:color w:val="000000" w:themeColor="text1"/>
        </w:rPr>
        <w:t>.</w:t>
      </w:r>
      <w:r w:rsidR="00DF3C80" w:rsidRPr="00944FDF">
        <w:rPr>
          <w:bCs/>
          <w:iCs/>
          <w:color w:val="000000" w:themeColor="text1"/>
        </w:rPr>
        <w:t xml:space="preserve"> </w:t>
      </w:r>
      <w:r w:rsidR="00DF3C80">
        <w:rPr>
          <w:bCs/>
          <w:iCs/>
          <w:color w:val="000000" w:themeColor="text1"/>
        </w:rPr>
        <w:t>F</w:t>
      </w:r>
      <w:r w:rsidR="00DF3C80" w:rsidRPr="00944FDF">
        <w:rPr>
          <w:bCs/>
          <w:iCs/>
          <w:color w:val="000000" w:themeColor="text1"/>
        </w:rPr>
        <w:t>or example</w:t>
      </w:r>
      <w:r w:rsidR="00DF3C80">
        <w:rPr>
          <w:bCs/>
          <w:iCs/>
          <w:color w:val="000000" w:themeColor="text1"/>
        </w:rPr>
        <w:t>,</w:t>
      </w:r>
      <w:r w:rsidR="00DF3C80" w:rsidRPr="00944FDF">
        <w:rPr>
          <w:bCs/>
          <w:iCs/>
          <w:color w:val="000000" w:themeColor="text1"/>
        </w:rPr>
        <w:t xml:space="preserve"> ABCC3 increases in expression when ABCC2 is disrupted in </w:t>
      </w:r>
      <w:proofErr w:type="spellStart"/>
      <w:r w:rsidR="00DF3C80" w:rsidRPr="00944FDF">
        <w:rPr>
          <w:bCs/>
          <w:iCs/>
          <w:color w:val="000000" w:themeColor="text1"/>
        </w:rPr>
        <w:t>Dubin</w:t>
      </w:r>
      <w:proofErr w:type="spellEnd"/>
      <w:r w:rsidR="00DF3C80" w:rsidRPr="00944FDF">
        <w:rPr>
          <w:bCs/>
          <w:iCs/>
          <w:color w:val="000000" w:themeColor="text1"/>
        </w:rPr>
        <w:t xml:space="preserve">-Johnson Syndrome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{"citationItems":[{"id":"ITEM-1","itemData":{"DOI":"10.1053/jhep.2001.26213","ISSN":"02709139","PMID":"11481620","abstract":"Cholestasis induces down-regulation of multidrug resistance protein 2 (Mrp2, symbol Abcc2), which is localized to the canalicular membrane. Given the overlapping substrate specificities of Mrp2 and multidrug resistance protein 3 (Mrp3, symbol Abcc3), we examined the hypothesis of a different subcellular and lobular localization of these members of the Mrp family in rat liver after bile duct ligation. We raised a polyclonal antibody against rat Mrp3 and detected this protein in the basolateral plasma membrane of hepatocytes surrounding the central veins and of cholangiocytes. The Mrp3 protein level was less than 2% of the expression observed after 72 hours of obstructive cholestasis. After 48 hours of bile duct ligation, the Mrp3 protein was increased and was further enhanced after 72 hours. In 72-hour-cholestatic rat liver Mrp3 was expressed, in addition, in periportal hepatocytes. However, there was a preponderance of Mrp3 in the pericentral area of the liver lobule. In Mrp2-deficient mutant rat liver, the Mrp3 protein expression was most enhanced and its zonation was lost. The Mrp3 immunostaining of cholangiocytes was preserved in cholestatic and in Mrp2-deficient mutant liver. Canalicular Mrp2 decreased and amounted to 34% of normal after bile duct ligation for 72 hours. We conclude that the hepatocellular up-regulation of Mrp3 in cholestasis together with cholangiocellular Mrp3 may compensate for the biliary obstruction and impaired canalicular Mrp2 function by clearing cholephilic anionic substances into the blood.","author":[{"dropping-particle":"","family":"Donner","given":"M","non-dropping-particle":"","parse-names":false,"suffix":""},{"dropping-particle":"","family":"Keppler","given":"D","non-dropping-particle":"","parse-names":false,"suffix":""}],"container-title":"Hepatology","id":"ITEM-1","issue":"2","issued":{"date-parts":[["2001","8"]]},"page":"351-359","title":"Up-regulation of basolateral multidrug resistance protein 3 (Mrp3) in cholestatic rat liver","type":"article-journal","volume":"34"},"uris":["http://www.mendeley.com/documents/?uuid=d52b5fe2-a0bd-3923-b69f-d857f06a544a"]},{"id":"ITEM-2","itemData":{"DOI":"10.1002/hep.510290404","ISSN":"02709139","PMID":"10094960","abstract":"Several members of the multidrug resistance protein (MRP) family are expressed in the liver. Adenosine triphosphate (ATP)-dependent transport of glutathione and glucuronoside conjugates across the hepatocyte canalicular membrane is mediated by the apical MRP isoform, MRP2 (APMRP), also known as canalicular multispecific organic anion transporter (cMOAT). We have cloned an additional MRP isoform, MRP3, from human liver and localized it to the basolateral membrane domain of hepatocytes. Basolateral MRP (BLMRP) is composed of 1,527 amino acids and encoded by 4,581 base pairs of complementary DNA. Northern blotting of various human tissues indicated an expression of MRP3 in the liver, colon, pancreas, and, at a lower level, in the kidney. The amino acid identity of MRP3 with MRP1 and MRP2 is 58% and 48%, respectively. These three isoforms, encoded by genes on different chromosomes, have a similar predicted topology of transmembrane segments and ATP-binding domains. Antibodies raised against two peptide sequences of MRP3 that are not shared by other MRP family members detected recombinant MRP3 expressed in polarized MDCK cells. Both antibodies served to localize MRP3 to the basolateral membrane of hepatocytes. Double-label immunofluorescence microscopy confirmed that MRP3 was not detectable in the canalicular membrane domain. A particularly strong expression of the MRP3 protein was observed in the basolateral hepatocyte membrane of two patients with Dubin-Johnson syndrome who are deficient in MRP2. These results indicate that the basolateral MRP isoform, MRP3, may be upregulated when the canalicular secretion of anionic conjugates by MRP2 is impaired.","author":[{"dropping-particle":"","family":"König","given":"Jörg","non-dropping-particle":"","parse-names":false,"suffix":""},{"dropping-particle":"","family":"Rost","given":"Daniel","non-dropping-particle":"","parse-names":false,"suffix":""},{"dropping-particle":"","family":"Cui","given":"Yunhai","non-dropping-particle":"","parse-names":false,"suffix":""},{"dropping-particle":"","family":"Keppler","given":"Dietrich","non-dropping-particle":"","parse-names":false,"suffix":""}],"container-title":"Hepatology","id":"ITEM-2","issue":"4","issued":{"date-parts":[["1999","4"]]},"page":"1156-1163","title":"Characterization of the human multidrug resistance protein isoform MRP3 localized to the basolateral hepatocyte membrane","type":"article-journal","volume":"29"},"uris":["http://www.mendeley.com/documents/?uuid=89fe1e34-da13-3626-aa3d-c31529dd47b4"]}],"mendeley":{"formattedCitation":"(Donner and Keppler, 2001; König et al., 1999)","plainTextFormattedCitation":"(Donner and Keppler, 2001; König et al., 1999)","previouslyFormattedCitation":"(Donner and Keppler, 2001; König et al., 1999)"},"properties":{"noteIndex":0},"schema":"https://github.com/citation-style-language/schema/raw/master/csl-citation.json"}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(Donner and Keppler, 2001; König et al., 1999)</w:t>
      </w:r>
      <w:r w:rsidR="00DF3C80" w:rsidRPr="00944FDF">
        <w:rPr>
          <w:bCs/>
          <w:iCs/>
          <w:color w:val="000000" w:themeColor="text1"/>
        </w:rPr>
        <w:fldChar w:fldCharType="end"/>
      </w:r>
      <w:r w:rsidR="00DF3C80" w:rsidRPr="00944FDF">
        <w:rPr>
          <w:bCs/>
          <w:iCs/>
          <w:color w:val="000000" w:themeColor="text1"/>
        </w:rPr>
        <w:t xml:space="preserve">, and ABCG5/ABCG8 both increase in expression when ABCG2 (a protein that confers breast cancer xenobiotic resistance in humans) is </w:t>
      </w:r>
      <w:r w:rsidR="00DF3C80">
        <w:rPr>
          <w:bCs/>
          <w:iCs/>
          <w:color w:val="000000" w:themeColor="text1"/>
        </w:rPr>
        <w:t>knocked out in mice</w:t>
      </w:r>
      <w:r w:rsidR="00DF3C80" w:rsidRPr="00944FDF">
        <w:rPr>
          <w:bCs/>
          <w:iCs/>
          <w:color w:val="000000" w:themeColor="text1"/>
        </w:rPr>
        <w:t xml:space="preserve"> </w:t>
      </w:r>
      <w:r w:rsidR="00DF3C80" w:rsidRPr="00944FDF">
        <w:rPr>
          <w:bCs/>
          <w:iCs/>
          <w:color w:val="000000" w:themeColor="text1"/>
        </w:rPr>
        <w:fldChar w:fldCharType="begin" w:fldLock="1"/>
      </w:r>
      <w:r w:rsidR="00DF3C80"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00DF3C80" w:rsidRPr="00944FDF">
        <w:rPr>
          <w:bCs/>
          <w:iCs/>
          <w:color w:val="000000" w:themeColor="text1"/>
        </w:rPr>
        <w:fldChar w:fldCharType="separate"/>
      </w:r>
      <w:r w:rsidR="00DF3C80" w:rsidRPr="00944FDF">
        <w:rPr>
          <w:bCs/>
          <w:iCs/>
          <w:noProof/>
          <w:color w:val="000000" w:themeColor="text1"/>
        </w:rPr>
        <w:t>(Huls et al., 2008)</w:t>
      </w:r>
      <w:r w:rsidR="00DF3C80" w:rsidRPr="00944FDF">
        <w:rPr>
          <w:bCs/>
          <w:iCs/>
          <w:color w:val="000000" w:themeColor="text1"/>
        </w:rPr>
        <w:fldChar w:fldCharType="end"/>
      </w:r>
      <w:r w:rsidR="00DF3C80" w:rsidRPr="00944FDF">
        <w:rPr>
          <w:bCs/>
          <w:iCs/>
          <w:color w:val="000000" w:themeColor="text1"/>
        </w:rPr>
        <w:t xml:space="preserve">.  </w:t>
      </w:r>
      <w:r w:rsidRPr="00944FDF">
        <w:rPr>
          <w:bCs/>
          <w:iCs/>
          <w:color w:val="000000" w:themeColor="text1"/>
        </w:rPr>
        <w:t xml:space="preserve">An analogous DCGA of human ABC </w:t>
      </w:r>
      <w:r w:rsidRPr="00944FDF">
        <w:rPr>
          <w:bCs/>
          <w:iCs/>
          <w:color w:val="000000" w:themeColor="text1"/>
        </w:rPr>
        <w:lastRenderedPageBreak/>
        <w:t xml:space="preserve">transporters </w:t>
      </w:r>
      <w:r w:rsidR="007A42E6">
        <w:rPr>
          <w:bCs/>
          <w:iCs/>
          <w:color w:val="000000" w:themeColor="text1"/>
        </w:rPr>
        <w:t>may</w:t>
      </w:r>
      <w:r w:rsidRPr="00944FDF">
        <w:rPr>
          <w:bCs/>
          <w:iCs/>
          <w:color w:val="000000" w:themeColor="text1"/>
        </w:rPr>
        <w:t xml:space="preserve"> permit better understanding of their roles not only in </w:t>
      </w:r>
      <w:r w:rsidR="004663F4">
        <w:rPr>
          <w:bCs/>
          <w:iCs/>
          <w:color w:val="000000" w:themeColor="text1"/>
        </w:rPr>
        <w:t xml:space="preserve">the </w:t>
      </w:r>
      <w:r w:rsidRPr="00944FDF">
        <w:rPr>
          <w:bCs/>
          <w:iCs/>
          <w:color w:val="000000" w:themeColor="text1"/>
        </w:rPr>
        <w:t xml:space="preserve">drug response and chemotherapeutic resistance, but in numerous diseases </w:t>
      </w:r>
      <w:r w:rsidRPr="00944FDF">
        <w:rPr>
          <w:bCs/>
          <w:iCs/>
          <w:color w:val="000000" w:themeColor="text1"/>
        </w:rPr>
        <w:fldChar w:fldCharType="begin" w:fldLock="1"/>
      </w:r>
      <w:r w:rsidRPr="00944FDF">
        <w:rPr>
          <w:bCs/>
          <w:iCs/>
          <w:color w:val="000000" w:themeColor="text1"/>
        </w:rPr>
        <w:instrText>ADDIN CSL_CITATION {"citationItems":[{"id":"ITEM-1","itemData":{"DOI":"10.1038/sj.ki.5002645","ISSN":"00852538","PMID":"17978814","abstract":"The Breast Cancer Resistance Protein (BCRP/ABCG2) is a transporter restricting absorption and enhancing excretion of many compounds including anticancer drugs. This transporter is highly expressed in many tissues; however, in human kidney, only the mRNA was found in contrast to the mouse kidney, where the transporter is abundant. In bcrp/abcg2((-/-)) mice, the expression of two sterol transporter genes, abcg5 and abcg8, was strongly increased in the kidney, perhaps as a compensatory mechanism to upregulate efflux. We found using immunohistochemical analysis clear localization of BCRP/ABCG2 to the proximal tubule brush border membrane of the human kidney comparable to that of other ABC transporters such as P-glycoprotein/ABCB1, MRP2/ABCC2, and MRP4/ABCC4. Hoechst 33342 dye efflux from primary human proximal tubule cells was significantly reduced by the BCRP/ABCG2 inhibitors fumitremorgin C and nelfinavir. Our study shows that in addition to other apical ABC transporters, BCRP/ABCG2 may be important in renal drug excretion.","author":[{"dropping-particle":"","family":"Huls","given":"M.","non-dropping-particle":"","parse-names":false,"suffix":""},{"dropping-particle":"","family":"Brown","given":"C.D.A.","non-dropping-particle":"","parse-names":false,"suffix":""},{"dropping-particle":"","family":"Windass","given":"A.S.","non-dropping-particle":"","parse-names":false,"suffix":""},{"dropping-particle":"","family":"Sayer","given":"R.","non-dropping-particle":"","parse-names":false,"suffix":""},{"dropping-particle":"","family":"Heuvel","given":"J.J.M.W.","non-dropping-particle":"van den","parse-names":false,"suffix":""},{"dropping-particle":"","family":"Heemskerk","given":"S.","non-dropping-particle":"","parse-names":false,"suffix":""},{"dropping-particle":"","family":"Russel","given":"F.G.M.","non-dropping-particle":"","parse-names":false,"suffix":""},{"dropping-particle":"","family":"Masereeuw","given":"R.","non-dropping-particle":"","parse-names":false,"suffix":""}],"container-title":"Kidney International","id":"ITEM-1","issue":"2","issued":{"date-parts":[["2008","1"]]},"page":"220-225","title":"The breast cancer resistance protein transporter ABCG2 is expressed in the human kidney proximal tubule apical membrane","type":"article-journal","volume":"73"},"uris":["http://www.mendeley.com/documents/?uuid=4ba8e7f3-d769-32b0-9cca-de24784011fa"]}],"mendeley":{"formattedCitation":"(Huls et al., 2008)","plainTextFormattedCitation":"(Huls et al., 2008)","previouslyFormattedCitation":"(Huls et al., 2008)"},"properties":{"noteIndex":0},"schema":"https://github.com/citation-style-language/schema/raw/master/csl-citation.json"}</w:instrText>
      </w:r>
      <w:r w:rsidRPr="00944FDF">
        <w:rPr>
          <w:bCs/>
          <w:iCs/>
          <w:color w:val="000000" w:themeColor="text1"/>
        </w:rPr>
        <w:fldChar w:fldCharType="separate"/>
      </w:r>
      <w:r w:rsidRPr="00944FDF">
        <w:rPr>
          <w:bCs/>
          <w:iCs/>
          <w:noProof/>
          <w:color w:val="000000" w:themeColor="text1"/>
        </w:rPr>
        <w:t>(Huls et al., 2008)</w:t>
      </w:r>
      <w:r w:rsidRPr="00944FDF">
        <w:rPr>
          <w:bCs/>
          <w:iCs/>
          <w:color w:val="000000" w:themeColor="text1"/>
        </w:rPr>
        <w:fldChar w:fldCharType="end"/>
      </w:r>
      <w:r w:rsidRPr="00944FDF">
        <w:rPr>
          <w:bCs/>
          <w:iCs/>
          <w:color w:val="000000" w:themeColor="text1"/>
        </w:rPr>
        <w:t xml:space="preserve">.  </w:t>
      </w:r>
    </w:p>
    <w:p w14:paraId="4EF427E6" w14:textId="77777777" w:rsidR="00E4636F" w:rsidRDefault="00E4636F" w:rsidP="002609EF">
      <w:pPr>
        <w:jc w:val="both"/>
        <w:rPr>
          <w:bCs/>
          <w:iCs/>
          <w:color w:val="000000" w:themeColor="text1"/>
        </w:rPr>
      </w:pPr>
    </w:p>
    <w:p w14:paraId="5A4FFB21" w14:textId="3BC2EE8D" w:rsidR="007766A0" w:rsidRDefault="00AD5218" w:rsidP="00253781">
      <w:pPr>
        <w:jc w:val="both"/>
        <w:rPr>
          <w:bCs/>
          <w:iCs/>
          <w:color w:val="000000" w:themeColor="text1"/>
        </w:rPr>
      </w:pPr>
      <w:r>
        <w:rPr>
          <w:bCs/>
          <w:iCs/>
          <w:color w:val="000000" w:themeColor="text1"/>
        </w:rPr>
        <w:t>W</w:t>
      </w:r>
      <w:r w:rsidR="006055B0">
        <w:rPr>
          <w:bCs/>
          <w:iCs/>
          <w:color w:val="000000" w:themeColor="text1"/>
        </w:rPr>
        <w:t xml:space="preserve">e showed that </w:t>
      </w:r>
      <w:r w:rsidR="00897FF6">
        <w:rPr>
          <w:bCs/>
          <w:iCs/>
          <w:color w:val="000000" w:themeColor="text1"/>
        </w:rPr>
        <w:t xml:space="preserve">computational tools can </w:t>
      </w:r>
      <w:r w:rsidR="00A65CCF">
        <w:rPr>
          <w:bCs/>
          <w:iCs/>
          <w:color w:val="000000" w:themeColor="text1"/>
        </w:rPr>
        <w:t xml:space="preserve">be used to </w:t>
      </w:r>
      <w:r w:rsidR="00897FF6">
        <w:rPr>
          <w:bCs/>
          <w:iCs/>
          <w:color w:val="000000" w:themeColor="text1"/>
        </w:rPr>
        <w:t>construct</w:t>
      </w:r>
      <w:r w:rsidR="00B44CAF">
        <w:rPr>
          <w:bCs/>
          <w:iCs/>
          <w:color w:val="000000" w:themeColor="text1"/>
        </w:rPr>
        <w:t xml:space="preserve"> and</w:t>
      </w:r>
      <w:r w:rsidR="00E94795">
        <w:rPr>
          <w:bCs/>
          <w:iCs/>
          <w:color w:val="000000" w:themeColor="text1"/>
        </w:rPr>
        <w:t xml:space="preserve"> evaluate </w:t>
      </w:r>
      <w:r w:rsidR="00897FF6">
        <w:rPr>
          <w:bCs/>
          <w:iCs/>
          <w:color w:val="000000" w:themeColor="text1"/>
        </w:rPr>
        <w:t>genotype-to-phenotype models</w:t>
      </w:r>
      <w:r>
        <w:rPr>
          <w:bCs/>
          <w:iCs/>
          <w:color w:val="000000" w:themeColor="text1"/>
        </w:rPr>
        <w:t xml:space="preserve"> from complex genetic relationships.  </w:t>
      </w:r>
      <w:r w:rsidR="009755C0">
        <w:rPr>
          <w:bCs/>
          <w:iCs/>
          <w:color w:val="000000" w:themeColor="text1"/>
        </w:rPr>
        <w:t xml:space="preserve">This is in contrast to insight extracted from automated epistasis analysis, which often aims to mine genetic interactions for </w:t>
      </w:r>
      <w:r w:rsidR="007A29EA">
        <w:rPr>
          <w:bCs/>
          <w:iCs/>
          <w:color w:val="000000" w:themeColor="text1"/>
        </w:rPr>
        <w:t xml:space="preserve">evidence of </w:t>
      </w:r>
      <w:r w:rsidR="009755C0">
        <w:rPr>
          <w:bCs/>
          <w:iCs/>
          <w:color w:val="000000" w:themeColor="text1"/>
        </w:rPr>
        <w:t>biologically-ordered pairs rather than construct explanatory model</w:t>
      </w:r>
      <w:r w:rsidR="00326D60">
        <w:rPr>
          <w:bCs/>
          <w:iCs/>
          <w:color w:val="000000" w:themeColor="text1"/>
        </w:rPr>
        <w:t>s</w:t>
      </w:r>
      <w:r w:rsidR="00E372F2">
        <w:rPr>
          <w:bCs/>
          <w:iCs/>
          <w:color w:val="000000" w:themeColor="text1"/>
        </w:rPr>
        <w:t xml:space="preserve"> of all observed interactions</w:t>
      </w:r>
      <w:r w:rsidR="009755C0">
        <w:rPr>
          <w:bCs/>
          <w:iCs/>
          <w:color w:val="000000" w:themeColor="text1"/>
        </w:rPr>
        <w:t xml:space="preserve"> </w:t>
      </w:r>
      <w:r w:rsidR="009755C0">
        <w:rPr>
          <w:bCs/>
          <w:iCs/>
          <w:color w:val="000000" w:themeColor="text1"/>
        </w:rPr>
        <w:fldChar w:fldCharType="begin" w:fldLock="1"/>
      </w:r>
      <w:r w:rsidR="009755C0">
        <w:rPr>
          <w:bCs/>
          <w:iCs/>
          <w:color w:val="000000" w:themeColor="text1"/>
        </w:rPr>
        <w:instrText xml:space="preserve">ADDIN CSL_CITATION {"citationItems":[{"id":"ITEM-1","itemData":{"DOI":"10.1038/ng1948","ISSN":"1061-4036","PMID":"17206143","abstract":"Systematic genetic interaction studies have illuminated many cellular processes. Here we quantitatively examine genetic interactions among 26 Saccharomyces cerevisiae genes conferring resistance to the DNA-damaging agent methyl methanesulfonate (MMS), as determined by chemogenomic fitness profiling of pooled deletion strains. We constructed 650 double-deletion strains, corresponding to all pairings of these 26 deletions. The fitness of single- and double-deletion strains were measured in the presence and absence of MMS. Genetic interactions were defined by combining principles from both statistical and classical genetics. The resulting network predicts that the Mph1 helicase has a role in resolving homologous recombination-derived DNA intermediates that is similar to (but distinct from) that of the Sgs1 helicase. Our results emphasize the utility of small molecules and multifactorial deletion mutants in uncovering functional relationships and pathway order.","author":[{"dropping-particle":"","family":"St Onge","given":"Robert P","non-dropping-particle":"","parse-names":false,"suffix":""},{"dropping-particle":"","family":"Mani","given":"Ramamurthy","non-dropping-particle":"","parse-names":false,"suffix":""},{"dropping-particle":"","family":"Oh","given":"Julia","non-dropping-particle":"","parse-names":false,"suffix":""},{"dropping-particle":"","family":"Proctor","given":"Michael","non-dropping-particle":"","parse-names":false,"suffix":""},{"dropping-particle":"","family":"Fung","given":"Eula","non-dropping-particle":"","parse-names":false,"suffix":""},{"dropping-particle":"","family":"Davis","given":"Ronald W","non-dropping-particle":"","parse-names":false,"suffix":""},{"dropping-particle":"","family":"Nislow","given":"Corey","non-dropping-particle":"","parse-names":false,"suffix":""},{"dropping-particle":"","family":"Roth","given":"Frederick P","non-dropping-particle":"","parse-names":false,"suffix":""},{"dropping-particle":"","family":"Giaever","given":"Guri","non-dropping-particle":"","parse-names":false,"suffix":""}],"container-title":"Nature genetics","id":"ITEM-1","issue":"2","issued":{"date-parts":[["2007","2"]]},"page":"199-206","title":"Systematic pathway analysis using high-resolution fitness profiling of combinatorial gene deletions.","type":"article-journal","volume":"39"},"uris":["http://www.mendeley.com/documents/?uuid=e222c180-76c8-4e72-aee9-8ce0b8213337"]},{"id":"ITEM-2","itemData":{"DOI":"10.1371/journal.pcbi.1002048","ISSN":"1553-7358","abstract":"Inferring regulatory and metabolic network models from quantitative genetic interaction data remains a major challenge in systems biology. Here, we present a novel quantitative model for interpreting epistasis within pathways responding to an external signal. The model provides the basis of an experimental method to determine the architecture of such pathways, and establishes a new set of rules to infer the order of genes within them. The method also allows the extraction of quantitative parameters enabling a new level of information to be added to genetic network models. It is applicable to any system where the impact of combinatorial loss-of-function mutations can be quantified with sufficient accuracy. We test the method by conducting a systematic analysis of a thoroughly characterized eukaryotic gene network, the galactose utilization pathway in Saccharomyces cerevisiae. For this purpose, we quantify the effects of single and double gene deletions on two phenotypic traits, fitness and reporter gene expression. We show that applying our method to fitness traits reveals the order of metabolic enzymes and the effects of accumulating metabolic intermediates. Conversely, the analysis of expression traits reveals the order of transcriptional regulatory genes, secondary regulatory signals and their relative strength. Strikingly, when the analyses of the two traits are combined, the method correctly infers </w:instrText>
      </w:r>
      <w:r w:rsidR="009755C0">
        <w:rPr>
          <w:rFonts w:ascii="Cambria Math" w:hAnsi="Cambria Math" w:cs="Cambria Math"/>
          <w:bCs/>
          <w:iCs/>
          <w:color w:val="000000" w:themeColor="text1"/>
        </w:rPr>
        <w:instrText>∼</w:instrText>
      </w:r>
      <w:r w:rsidR="009755C0">
        <w:rPr>
          <w:bCs/>
          <w:iCs/>
          <w:color w:val="000000" w:themeColor="text1"/>
        </w:rPr>
        <w:instrText>80% of the known relationships without any false positives.","author":[{"dropping-particle":"","family":"Phenix","given":"Hilary","non-dropping-particle":"","parse-names":false,"suffix":""},{"dropping-particle":"","family":"Morin","given":"Katy","non-dropping-particle":"","parse-names":false,"suffix":""},{"dropping-particle":"","family":"Batenchuk","given":"Cory","non-dropping-particle":"","parse-names":false,"suffix":""},{"dropping-particle":"","family":"Parker","given":"Jacob","non-dropping-particle":"","parse-names":false,"suffix":""},{"dropping-particle":"","family":"Abedi","given":"Vida","non-dropping-particle":"","parse-names":false,"suffix":""},{"dropping-particle":"","family":"Yang","given":"Liu","non-dropping-particle":"","parse-names":false,"suffix":""},{"dropping-particle":"","family":"Tepliakova","given":"Lioudmila","non-dropping-particle":"","parse-names":false,"suffix":""},{"dropping-particle":"","family":"Perkins","given":"Theodore J.","non-dropping-particle":"","parse-names":false,"suffix":""},{"dropping-particle":"","family":"Kærn","given":"Mads","non-dropping-particle":"","parse-names":false,"suffix":""}],"container-title":"PLoS Computational Biology","editor":[{"dropping-particle":"","family":"Ohler","given":"Uwe","non-dropping-particle":"","parse-names":false,"suffix":""}],"id":"ITEM-2","issue":"5","issued":{"date-parts":[["2011","5","12"]]},"page":"e1002048","publisher":"Public Library of Science","title":"Quantitative Epistasis Analysis and Pathway Inference from Genetic Interaction Data","type":"article-journal","volume":"7"},"uris":["http://www.mendeley.com/documents/?uuid=9cf7d041-0b11-34cb-8d21-c225177f72b2"]},{"id":"ITEM-3","itemData":{"DOI":"10.1073/pnas.1712387115","ISSN":"1091-6490","PMID":"29531064","abstract":"RNA-sequencing (RNA-seq) is commonly used to identify genetic modules that respond to perturbations. In single cells, transcriptomes have been used as phenotypes, but this concept has not been applied to whole-organism RNA-seq. Also, quantifying and interpreting epistatic effects using expression profiles remains a challenge. We developed a single coefficient to quantify transcriptome-wide epistasis that reflects the underlying interactions and which can be interpreted intuitively. To demonstrate our approach, we sequenced four single and two double mutants of Caenorhabditis elegans From these mutants, we reconstructed the known hypoxia pathway. In addition, we uncovered a class of 56 genes with HIF-1-dependent expression that have opposite changes in expression in mutants of two genes that cooperate to negatively regulate HIF-1 abundance; however, the double mutant of these genes exhibits suppression epistasis. This class violates the classical model of HIF-1 regulation but can be explained by postulating a role of hydroxylated HIF-1 in transcriptional control.","author":[{"dropping-particle":"","family":"Angeles-Albores","given":"David","non-dropping-particle":"","parse-names":false,"suffix":""},{"dropping-particle":"","family":"Puckett Robinson","given":"Carmie","non-dropping-particle":"","parse-names":false,"suffix":""},{"dropping-particle":"","family":"Williams","given":"Brian A","non-dropping-particle":"","parse-names":false,"suffix":""},{"dropping-particle":"","family":"Wold","given":"Barbara J","non-dropping-particle":"","parse-names":false,"suffix":""},{"dropping-particle":"","family":"Sternberg","given":"Paul W","non-dropping-particle":"","parse-names":false,"suffix":""}],"container-title":"Proceedings of the National Academy of Sciences of the United States of America","id":"ITEM-3","issue":"13","issued":{"date-parts":[["2018","3","27"]]},"page":"E2930-E2939","publisher":"National Academy of Sciences","title":"Reconstructing a metazoan genetic pathway with transcriptome-wide epistasis measurements.","type":"article-journal","volume":"115"},"uris":["http://www.mendeley.com/documents/?uuid=eb5f78c6-97cf-3a6a-bc63-ce945e172315"]},{"id":"ITEM-4","itemData":{"DOI":"10.1038/nbt.4062","ISSN":"1087-0156","abstract":"Combining gene activation and knockout of different genes in the same cell using two different Cas9 enzymes enables the reconstruction of directional dependency.","author":[{"dropping-particle":"","family":"Boettcher","given":"Michael","non-dropping-particle":"","parse-names":false,"suffix":""},{"dropping-particle":"","family":"Tian","given":"Ruilin","non-dropping-particle":"","parse-names":false,"suffix":""},{"dropping-particle":"","family":"Blau","given":"James A","non-dropping-particle":"","parse-names":false,"suffix":""},{"dropping-particle":"","family":"Markegard","given":"Evan","non-dropping-particle":"","parse-names":false,"suffix":""},{"dropping-particle":"","family":"Wagner","given":"Ryan T","non-dropping-particle":"","parse-names":false,"suffix":""},{"dropping-particle":"","family":"Wu","given":"David","non-dropping-particle":"","parse-names":false,"suffix":""},{"dropping-particle":"","family":"Mo","given":"Xiulei","non-dropping-particle":"","parse-names":false,"suffix":""},{"dropping-particle":"","family":"Biton","given":"Anne","non-dropping-particle":"","parse-names":false,"suffix":""},{"dropping-particle":"","family":"Zaitlen","given":"Noah","non-dropping-particle":"","parse-names":false,"suffix":""},{"dropping-particle":"","family":"Fu","given":"Haian","non-dropping-particle":"","parse-names":false,"suffix":""},{"dropping-particle":"","family":"McCormick","given":"Frank","non-dropping-particle":"","parse-names":false,"suffix":""},{"dropping-particle":"","family":"Kampmann","given":"Martin","non-dropping-particle":"","parse-names":false,"suffix":""},{"dropping-particle":"","family":"McManus","given":"Michael T","non-dropping-particle":"","parse-names":false,"suffix":""}],"container-title":"Nature Biotechnology","id":"ITEM-4","issue":"2","issued":{"date-parts":[["2018","1","15"]]},"page":"170-178","publisher":"Nature Publishing Group","title":"Dual gene activation and knockout screen reveals directional dependencies in genetic networks","type":"article-journal","volume":"36"},"uris":["http://www.mendeley.com/documents/?uuid=4da22cc1-8855-3516-a16d-d375ae5e03af"]},{"id":"ITEM-5","itemData":{"DOI":"10.7554/eLife.05464","ISSN":"2050-084X","abstract":"&lt;p&gt;Gene–gene interactions shape complex phenotypes and modify the effects of mutations during development and disease. The effects of statistical gene–gene interactions on phenotypes have been used to assign genes to functional modules. However, directional, epistatic interactions, which reflect regulatory relationships between genes, have been challenging to map at large-scale. Here, we used combinatorial RNA interference and automated single-cell phenotyping to generate a large genetic interaction map for 21 phenotypic features of Drosophila cells. We devised a method that combines genetic interactions on multiple phenotypes to reveal directional relationships. This network reconstructed the sequence of protein activities in mitosis. Moreover, it revealed that the Ras pathway interacts with the SWI/SNF chromatin-remodelling complex, an interaction that we show is conserved in human cancer cells. Our study presents a powerful approach for reconstructing directional regulatory networks and provides a resource for the interpretation of functional consequences of genetic alterations.&lt;/p&gt;","author":[{"dropping-particle":"","family":"Fischer","given":"Bernd","non-dropping-particle":"","parse-names":false,"suffix":""},{"dropping-particle":"","family":"Sandmann","given":"Thomas","non-dropping-particle":"","parse-names":false,"suffix":""},{"dropping-particle":"","family":"Horn","given":"Thomas","non-dropping-particle":"","parse-names":false,"suffix":""},{"dropping-particle":"","family":"Billmann","given":"Maximilian","non-dropping-particle":"","parse-names":false,"suffix":""},{"dropping-particle":"","family":"Chaudhary","given":"Varun","non-dropping-particle":"","parse-names":false,"suffix":""},{"dropping-particle":"","family":"Huber","given":"Wolfgang","non-dropping-particle":"","parse-names":false,"suffix":""},{"dropping-particle":"","family":"Boutros","given":"Michael","non-dropping-particle":"","parse-names":false,"suffix":""}],"container-title":"eLife","id":"ITEM-5","issued":{"date-parts":[["2015","3","6"]]},"language":"en","page":"e05464","publisher":"eLife Sciences Publications Limited","title":"A map of directional genetic interactions in a metazoan cell","type":"article-journal","volume":"4"},"uris":["http://www.mendeley.com/documents/?uuid=dc27e488-5f97-4e92-944e-22c633223341"]}],"mendeley":{"formattedCitation":"(Angeles-Albores et al., 2018; Boettcher et al., 2018; Fischer et al., 2015; Phenix et al., 2011; St Onge et al., 2007)","plainTextFormattedCitation":"(Angeles-Albores et al., 2018; Boettcher et al., 2018; Fischer et al., 2015; Phenix et al., 2011; St Onge et al., 2007)","previouslyFormattedCitation":"(Angeles-Albores et al., 2018; Boettcher et al., 2018; Fischer et al., 2015; Phenix et al., 2011; St Onge et al., 2007)"},"properties":{"noteIndex":0},"schema":"https://github.com/citation-style-language/schema/raw/master/csl-citation.json"}</w:instrText>
      </w:r>
      <w:r w:rsidR="009755C0">
        <w:rPr>
          <w:bCs/>
          <w:iCs/>
          <w:color w:val="000000" w:themeColor="text1"/>
        </w:rPr>
        <w:fldChar w:fldCharType="separate"/>
      </w:r>
      <w:r w:rsidR="009755C0" w:rsidRPr="006C7B8B">
        <w:rPr>
          <w:bCs/>
          <w:iCs/>
          <w:noProof/>
          <w:color w:val="000000" w:themeColor="text1"/>
        </w:rPr>
        <w:t>(Angeles-Albores et al., 2018; Boettcher et al., 2018; Fischer et al., 2015; Phenix et al., 2011; St Onge et al., 2007)</w:t>
      </w:r>
      <w:r w:rsidR="009755C0">
        <w:rPr>
          <w:bCs/>
          <w:iCs/>
          <w:color w:val="000000" w:themeColor="text1"/>
        </w:rPr>
        <w:fldChar w:fldCharType="end"/>
      </w:r>
      <w:r w:rsidR="009755C0">
        <w:rPr>
          <w:bCs/>
          <w:iCs/>
          <w:color w:val="000000" w:themeColor="text1"/>
        </w:rPr>
        <w:t xml:space="preserve">.  </w:t>
      </w:r>
      <w:r w:rsidR="001C4709">
        <w:rPr>
          <w:bCs/>
          <w:iCs/>
          <w:color w:val="000000" w:themeColor="text1"/>
        </w:rPr>
        <w:t>In addition to ordered pairs</w:t>
      </w:r>
      <w:r w:rsidR="00A2036A">
        <w:rPr>
          <w:bCs/>
          <w:iCs/>
          <w:color w:val="000000" w:themeColor="text1"/>
        </w:rPr>
        <w:t xml:space="preserve">, many genetic interactions can also arise </w:t>
      </w:r>
      <w:r w:rsidR="00A65CCF">
        <w:rPr>
          <w:bCs/>
          <w:iCs/>
          <w:color w:val="000000" w:themeColor="text1"/>
        </w:rPr>
        <w:t>from</w:t>
      </w:r>
      <w:r w:rsidR="00A2036A">
        <w:rPr>
          <w:bCs/>
          <w:iCs/>
          <w:color w:val="000000" w:themeColor="text1"/>
        </w:rPr>
        <w:t xml:space="preserve"> the effects of genes on unobserved </w:t>
      </w:r>
      <w:r w:rsidR="00CD6279">
        <w:rPr>
          <w:bCs/>
          <w:iCs/>
          <w:color w:val="000000" w:themeColor="text1"/>
        </w:rPr>
        <w:t xml:space="preserve">‘hidden’ </w:t>
      </w:r>
      <w:r w:rsidR="00A2036A">
        <w:rPr>
          <w:bCs/>
          <w:iCs/>
          <w:color w:val="000000" w:themeColor="text1"/>
        </w:rPr>
        <w:t>variables</w:t>
      </w:r>
      <w:r w:rsidR="00A65CCF">
        <w:rPr>
          <w:bCs/>
          <w:iCs/>
          <w:color w:val="000000" w:themeColor="text1"/>
        </w:rPr>
        <w:t xml:space="preserve"> that</w:t>
      </w:r>
      <w:r w:rsidR="00A2036A">
        <w:rPr>
          <w:bCs/>
          <w:iCs/>
          <w:color w:val="000000" w:themeColor="text1"/>
        </w:rPr>
        <w:t xml:space="preserve"> mediate the measured phenotype </w:t>
      </w:r>
      <w:r w:rsidR="00A2036A">
        <w:rPr>
          <w:bCs/>
          <w:iCs/>
          <w:color w:val="000000" w:themeColor="text1"/>
        </w:rPr>
        <w:fldChar w:fldCharType="begin" w:fldLock="1"/>
      </w:r>
      <w:r w:rsidR="00A2036A">
        <w:rPr>
          <w:bCs/>
          <w:iCs/>
          <w:color w:val="000000" w:themeColor="text1"/>
        </w:rPr>
        <w:instrText>ADDIN CSL_CITATION {"citationItems":[{"id":"ITEM-1","itemData":{"DOI":"10.1073/pnas.1804015115","ISSN":"1091-6490","PMID":"30037990","abstract":"Genotype-phenotype relationships are notoriously complicated. Idiosyncratic interactions between specific combinations of mutations occur and are difficult to predict. Yet it is increasingly clear that many interactions can be understood in terms of global epistasis. That is, mutations may act additively on some underlying, unobserved trait, and this trait is then transformed via a nonlinear function to the observed phenotype as a result of subsequent biophysical and cellular processes. Here we infer the shape of such global epistasis in three proteins, based on published high-throughput mutagenesis data. To do so, we develop a maximum-likelihood inference procedure using a flexible family of monotonic nonlinear functions spanned by an I-spline basis. Our analysis uncovers dramatic nonlinearities in all three proteins; in some proteins a model with global epistasis accounts for virtually all of the measured variation, whereas in others we find substantial local epistasis as well. This method allows us to test hypotheses about the form of global epistasis and to distinguish variance components attributable to global epistasis, local epistasis, and measurement error.","author":[{"dropping-particle":"","family":"Otwinowski","given":"Jakub","non-dropping-particle":"","parse-names":false,"suffix":""},{"dropping-particle":"","family":"McCandlish","given":"David M","non-dropping-particle":"","parse-names":false,"suffix":""},{"dropping-particle":"","family":"Plotkin","given":"Joshua B","non-dropping-particle":"","parse-names":false,"suffix":""}],"container-title":"Proceedings of the National Academy of Sciences of the United States of America","id":"ITEM-1","issue":"32","issued":{"date-parts":[["2018","8","7"]]},"page":"E7550-E7558","publisher":"National Academy of Sciences","title":"Inferring the shape of global epistasis.","type":"article-journal","volume":"115"},"uris":["http://www.mendeley.com/documents/?uuid=1f1e042f-d57c-3266-a381-df8c5e84e74d"]}],"mendeley":{"formattedCitation":"(Otwinowski et al., 2018)","plainTextFormattedCitation":"(Otwinowski et al., 2018)"},"properties":{"noteIndex":0},"schema":"https://github.com/citation-style-language/schema/raw/master/csl-citation.json"}</w:instrText>
      </w:r>
      <w:r w:rsidR="00A2036A">
        <w:rPr>
          <w:bCs/>
          <w:iCs/>
          <w:color w:val="000000" w:themeColor="text1"/>
        </w:rPr>
        <w:fldChar w:fldCharType="separate"/>
      </w:r>
      <w:r w:rsidR="00A2036A" w:rsidRPr="0086432E">
        <w:rPr>
          <w:bCs/>
          <w:iCs/>
          <w:noProof/>
          <w:color w:val="000000" w:themeColor="text1"/>
        </w:rPr>
        <w:t>(Otwinowski et al., 2018)</w:t>
      </w:r>
      <w:r w:rsidR="00A2036A">
        <w:rPr>
          <w:bCs/>
          <w:iCs/>
          <w:color w:val="000000" w:themeColor="text1"/>
        </w:rPr>
        <w:fldChar w:fldCharType="end"/>
      </w:r>
      <w:r w:rsidR="00A2036A">
        <w:rPr>
          <w:bCs/>
          <w:iCs/>
          <w:color w:val="000000" w:themeColor="text1"/>
        </w:rPr>
        <w:t xml:space="preserve">.  </w:t>
      </w:r>
      <w:r w:rsidR="00A22729">
        <w:rPr>
          <w:bCs/>
          <w:iCs/>
          <w:color w:val="000000" w:themeColor="text1"/>
        </w:rPr>
        <w:t xml:space="preserve">For example, we could model that complex negative interactions may occur when deleting multiple ABC transporters </w:t>
      </w:r>
      <w:r w:rsidR="00A2036A">
        <w:rPr>
          <w:bCs/>
          <w:iCs/>
          <w:color w:val="000000" w:themeColor="text1"/>
        </w:rPr>
        <w:t xml:space="preserve">that each independently </w:t>
      </w:r>
      <w:r w:rsidR="00D23C4A">
        <w:rPr>
          <w:bCs/>
          <w:iCs/>
          <w:color w:val="000000" w:themeColor="text1"/>
        </w:rPr>
        <w:t>affect a</w:t>
      </w:r>
      <w:r w:rsidR="00FE1C1B">
        <w:rPr>
          <w:bCs/>
          <w:iCs/>
          <w:color w:val="000000" w:themeColor="text1"/>
        </w:rPr>
        <w:t>n unobserved</w:t>
      </w:r>
      <w:r w:rsidR="00D23C4A">
        <w:rPr>
          <w:bCs/>
          <w:iCs/>
          <w:color w:val="000000" w:themeColor="text1"/>
        </w:rPr>
        <w:t xml:space="preserve"> ‘efflux’ variable</w:t>
      </w:r>
      <w:r w:rsidR="00A22729">
        <w:rPr>
          <w:bCs/>
          <w:iCs/>
          <w:color w:val="000000" w:themeColor="text1"/>
        </w:rPr>
        <w:t xml:space="preserve">.  </w:t>
      </w:r>
      <w:r w:rsidR="00A2036A">
        <w:rPr>
          <w:bCs/>
          <w:iCs/>
          <w:color w:val="000000" w:themeColor="text1"/>
        </w:rPr>
        <w:t xml:space="preserve">Neural networks offer an expressive way to define genotype-to-phenotype models that can learn </w:t>
      </w:r>
      <w:r w:rsidR="001C4709">
        <w:rPr>
          <w:bCs/>
          <w:iCs/>
          <w:color w:val="000000" w:themeColor="text1"/>
        </w:rPr>
        <w:t>directed</w:t>
      </w:r>
      <w:r w:rsidR="00A2036A">
        <w:rPr>
          <w:bCs/>
          <w:iCs/>
          <w:color w:val="000000" w:themeColor="text1"/>
        </w:rPr>
        <w:t xml:space="preserve"> non-linear relationships amongst potentially vast numbers of </w:t>
      </w:r>
      <w:r w:rsidR="00E21ECD">
        <w:rPr>
          <w:bCs/>
          <w:iCs/>
          <w:color w:val="000000" w:themeColor="text1"/>
        </w:rPr>
        <w:t>biologically-motivated</w:t>
      </w:r>
      <w:r w:rsidR="006E318B">
        <w:rPr>
          <w:bCs/>
          <w:iCs/>
          <w:color w:val="000000" w:themeColor="text1"/>
        </w:rPr>
        <w:t xml:space="preserve"> </w:t>
      </w:r>
      <w:r w:rsidR="00A2036A">
        <w:rPr>
          <w:bCs/>
          <w:iCs/>
          <w:color w:val="000000" w:themeColor="text1"/>
        </w:rPr>
        <w:t xml:space="preserve">hidden variables </w:t>
      </w:r>
      <w:r w:rsidR="00A2036A">
        <w:rPr>
          <w:bCs/>
          <w:iCs/>
          <w:color w:val="000000" w:themeColor="text1"/>
        </w:rPr>
        <w:fldChar w:fldCharType="begin" w:fldLock="1"/>
      </w:r>
      <w:r w:rsidR="00A2036A">
        <w:rPr>
          <w:bCs/>
          <w:iCs/>
          <w:color w:val="000000" w:themeColor="text1"/>
        </w:rPr>
        <w:instrText>ADDIN CSL_CITATION {"citationItems":[{"id":"ITEM-1","itemData":{"DOI":"10.1038/nmeth.4627","ISSN":"1548-7091","abstract":"Embedding a deep-learning model in the known structure of cellular systems yields DCell, a ‘visible’ neural network that can be used to mechanistically interpret genotype–phenotype relationships.","author":[{"dropping-particle":"","family":"Ma","given":"Jianzhu","non-dropping-particle":"","parse-names":false,"suffix":""},{"dropping-particle":"","family":"Yu","given":"Michael Ku","non-dropping-particle":"","parse-names":false,"suffix":""},{"dropping-particle":"","family":"Fong","given":"Samson","non-dropping-particle":"","parse-names":false,"suffix":""},{"dropping-particle":"","family":"Ono","given":"Keiichiro","non-dropping-particle":"","parse-names":false,"suffix":""},{"dropping-particle":"","family":"Sage","given":"Eric","non-dropping-particle":"","parse-names":false,"suffix":""},{"dropping-particle":"","family":"Demchak","given":"Barry","non-dropping-particle":"","parse-names":false,"suffix":""},{"dropping-particle":"","family":"Sharan","given":"Roded","non-dropping-particle":"","parse-names":false,"suffix":""},{"dropping-particle":"","family":"Ideker","given":"Trey","non-dropping-particle":"","parse-names":false,"suffix":""}],"container-title":"Nature Methods","id":"ITEM-1","issue":"4","issued":{"date-parts":[["2018","3","5"]]},"page":"290-298","publisher":"Nature Publishing Group","title":"Using deep learning to model the hierarchical structure and function of a cell","type":"article-journal","volume":"15"},"uris":["http://www.mendeley.com/documents/?uuid=330bdf2f-3fa7-3414-a816-7f9cd3132c77"]}],"mendeley":{"formattedCitation":"(Ma et al., 2018)","plainTextFormattedCitation":"(Ma et al., 2018)","previouslyFormattedCitation":"(Ma et al., 2018)"},"properties":{"noteIndex":0},"schema":"https://github.com/citation-style-language/schema/raw/master/csl-citation.json"}</w:instrText>
      </w:r>
      <w:r w:rsidR="00A2036A">
        <w:rPr>
          <w:bCs/>
          <w:iCs/>
          <w:color w:val="000000" w:themeColor="text1"/>
        </w:rPr>
        <w:fldChar w:fldCharType="separate"/>
      </w:r>
      <w:r w:rsidR="00A2036A" w:rsidRPr="0076245D">
        <w:rPr>
          <w:bCs/>
          <w:iCs/>
          <w:noProof/>
          <w:color w:val="000000" w:themeColor="text1"/>
        </w:rPr>
        <w:t>(Ma et al., 2018)</w:t>
      </w:r>
      <w:r w:rsidR="00A2036A">
        <w:rPr>
          <w:bCs/>
          <w:iCs/>
          <w:color w:val="000000" w:themeColor="text1"/>
        </w:rPr>
        <w:fldChar w:fldCharType="end"/>
      </w:r>
      <w:r w:rsidR="001C4709">
        <w:rPr>
          <w:bCs/>
          <w:iCs/>
          <w:color w:val="000000" w:themeColor="text1"/>
        </w:rPr>
        <w:t>.</w:t>
      </w:r>
      <w:r w:rsidR="00C7541A" w:rsidRPr="00C7541A">
        <w:rPr>
          <w:bCs/>
          <w:iCs/>
          <w:color w:val="000000" w:themeColor="text1"/>
        </w:rPr>
        <w:t xml:space="preserve"> </w:t>
      </w:r>
      <w:r w:rsidR="00C7541A">
        <w:rPr>
          <w:bCs/>
          <w:iCs/>
          <w:color w:val="000000" w:themeColor="text1"/>
        </w:rPr>
        <w:t xml:space="preserve"> While </w:t>
      </w:r>
      <w:r w:rsidR="002D009A">
        <w:rPr>
          <w:bCs/>
          <w:iCs/>
          <w:color w:val="000000" w:themeColor="text1"/>
        </w:rPr>
        <w:t xml:space="preserve">even biologically-motivated </w:t>
      </w:r>
      <w:r w:rsidR="00C7541A">
        <w:rPr>
          <w:bCs/>
          <w:iCs/>
          <w:color w:val="000000" w:themeColor="text1"/>
        </w:rPr>
        <w:t xml:space="preserve">neural network models can easily grow complex and challenging to </w:t>
      </w:r>
      <w:r w:rsidR="00CD6279">
        <w:rPr>
          <w:bCs/>
          <w:iCs/>
          <w:color w:val="000000" w:themeColor="text1"/>
        </w:rPr>
        <w:t>decipher</w:t>
      </w:r>
      <w:r w:rsidR="00C7541A">
        <w:rPr>
          <w:bCs/>
          <w:iCs/>
          <w:color w:val="000000" w:themeColor="text1"/>
        </w:rPr>
        <w:t xml:space="preserve">, </w:t>
      </w:r>
      <w:r w:rsidR="00CD6279">
        <w:rPr>
          <w:bCs/>
          <w:iCs/>
          <w:color w:val="000000" w:themeColor="text1"/>
        </w:rPr>
        <w:t xml:space="preserve">here we showed that </w:t>
      </w:r>
      <w:r w:rsidR="00F11EE5">
        <w:rPr>
          <w:bCs/>
          <w:iCs/>
          <w:color w:val="000000" w:themeColor="text1"/>
        </w:rPr>
        <w:t xml:space="preserve">they can be carefully </w:t>
      </w:r>
      <w:r w:rsidR="00CD6279">
        <w:rPr>
          <w:bCs/>
          <w:iCs/>
          <w:color w:val="000000" w:themeColor="text1"/>
        </w:rPr>
        <w:t>constructed using directly-interpretable parameters</w:t>
      </w:r>
      <w:r w:rsidR="007A29EA">
        <w:rPr>
          <w:bCs/>
          <w:iCs/>
          <w:color w:val="000000" w:themeColor="text1"/>
        </w:rPr>
        <w:t xml:space="preserve"> (</w:t>
      </w:r>
      <w:r w:rsidR="006F0A44">
        <w:rPr>
          <w:bCs/>
          <w:iCs/>
          <w:color w:val="000000" w:themeColor="text1"/>
        </w:rPr>
        <w:t>e.g.</w:t>
      </w:r>
      <w:r w:rsidR="007A29EA">
        <w:rPr>
          <w:bCs/>
          <w:iCs/>
          <w:color w:val="000000" w:themeColor="text1"/>
        </w:rPr>
        <w:t xml:space="preserve"> ‘activity’, ‘influence’, and ‘efflux’)</w:t>
      </w:r>
      <w:r w:rsidR="00CD6279">
        <w:rPr>
          <w:bCs/>
          <w:iCs/>
          <w:color w:val="000000" w:themeColor="text1"/>
        </w:rPr>
        <w:t xml:space="preserve">, </w:t>
      </w:r>
      <w:r w:rsidR="00253781">
        <w:rPr>
          <w:bCs/>
          <w:iCs/>
          <w:color w:val="000000" w:themeColor="text1"/>
        </w:rPr>
        <w:t xml:space="preserve">and </w:t>
      </w:r>
      <w:r w:rsidR="00BA75A1">
        <w:rPr>
          <w:bCs/>
          <w:iCs/>
          <w:color w:val="000000" w:themeColor="text1"/>
        </w:rPr>
        <w:t xml:space="preserve">then </w:t>
      </w:r>
      <w:r w:rsidR="00253781">
        <w:rPr>
          <w:bCs/>
          <w:iCs/>
          <w:color w:val="000000" w:themeColor="text1"/>
        </w:rPr>
        <w:t xml:space="preserve">iteratively expanded as needed.  </w:t>
      </w:r>
      <w:r w:rsidR="00236F64">
        <w:rPr>
          <w:bCs/>
          <w:iCs/>
          <w:color w:val="000000" w:themeColor="text1"/>
        </w:rPr>
        <w:t>Th</w:t>
      </w:r>
      <w:r w:rsidR="00253781">
        <w:rPr>
          <w:bCs/>
          <w:iCs/>
          <w:color w:val="000000" w:themeColor="text1"/>
        </w:rPr>
        <w:t>e model presented here can be further expanded</w:t>
      </w:r>
      <w:r w:rsidR="00496696">
        <w:rPr>
          <w:bCs/>
          <w:iCs/>
          <w:color w:val="000000" w:themeColor="text1"/>
        </w:rPr>
        <w:t>,</w:t>
      </w:r>
      <w:r w:rsidR="00253781">
        <w:rPr>
          <w:bCs/>
          <w:iCs/>
          <w:color w:val="000000" w:themeColor="text1"/>
        </w:rPr>
        <w:t xml:space="preserve"> for example</w:t>
      </w:r>
      <w:r w:rsidR="006F0A44">
        <w:rPr>
          <w:bCs/>
          <w:iCs/>
          <w:color w:val="000000" w:themeColor="text1"/>
        </w:rPr>
        <w:t xml:space="preserve"> </w:t>
      </w:r>
      <w:r w:rsidR="00253781">
        <w:rPr>
          <w:bCs/>
          <w:iCs/>
          <w:color w:val="000000" w:themeColor="text1"/>
        </w:rPr>
        <w:t>to incorporate the</w:t>
      </w:r>
      <w:r w:rsidR="00236F64">
        <w:rPr>
          <w:bCs/>
          <w:iCs/>
          <w:color w:val="000000" w:themeColor="text1"/>
        </w:rPr>
        <w:t xml:space="preserve"> several genes </w:t>
      </w:r>
      <w:r w:rsidR="006F0A44">
        <w:rPr>
          <w:bCs/>
          <w:iCs/>
          <w:color w:val="000000" w:themeColor="text1"/>
        </w:rPr>
        <w:t>with complex positive genetic interactions but no network weights</w:t>
      </w:r>
      <w:r w:rsidR="00236F64">
        <w:rPr>
          <w:bCs/>
          <w:iCs/>
          <w:color w:val="000000" w:themeColor="text1"/>
        </w:rPr>
        <w:t>.</w:t>
      </w:r>
      <w:r w:rsidR="007172FD">
        <w:rPr>
          <w:bCs/>
          <w:iCs/>
          <w:color w:val="000000" w:themeColor="text1"/>
        </w:rPr>
        <w:t xml:space="preserve">  </w:t>
      </w:r>
      <w:r w:rsidR="002523A4">
        <w:rPr>
          <w:bCs/>
          <w:iCs/>
          <w:color w:val="000000" w:themeColor="text1"/>
        </w:rPr>
        <w:t>Further deep combinatorial profiling, as well as richer phenotyping</w:t>
      </w:r>
      <w:r w:rsidR="00986A9A">
        <w:rPr>
          <w:bCs/>
          <w:iCs/>
          <w:color w:val="000000" w:themeColor="text1"/>
        </w:rPr>
        <w:t xml:space="preserve"> that measures </w:t>
      </w:r>
      <w:r w:rsidR="002523A4">
        <w:rPr>
          <w:bCs/>
          <w:iCs/>
          <w:color w:val="000000" w:themeColor="text1"/>
        </w:rPr>
        <w:t xml:space="preserve">states of variables mediating the measured phenotype rather than relying on indirect inference, can be used to </w:t>
      </w:r>
      <w:r w:rsidR="00986A9A">
        <w:rPr>
          <w:bCs/>
          <w:iCs/>
          <w:color w:val="000000" w:themeColor="text1"/>
        </w:rPr>
        <w:t>learn</w:t>
      </w:r>
      <w:r w:rsidR="002523A4">
        <w:rPr>
          <w:bCs/>
          <w:iCs/>
          <w:color w:val="000000" w:themeColor="text1"/>
        </w:rPr>
        <w:t xml:space="preserve"> more detailed </w:t>
      </w:r>
      <w:r w:rsidR="00986A9A">
        <w:rPr>
          <w:bCs/>
          <w:iCs/>
          <w:color w:val="000000" w:themeColor="text1"/>
        </w:rPr>
        <w:t>genotype-to-phenotype relationships</w:t>
      </w:r>
      <w:r w:rsidR="002523A4">
        <w:rPr>
          <w:bCs/>
          <w:iCs/>
          <w:color w:val="000000" w:themeColor="text1"/>
        </w:rPr>
        <w:t>.</w:t>
      </w:r>
      <w:r w:rsidR="002B4FF7">
        <w:rPr>
          <w:bCs/>
          <w:iCs/>
          <w:color w:val="000000" w:themeColor="text1"/>
        </w:rPr>
        <w:t xml:space="preserve"> </w:t>
      </w:r>
      <w:r w:rsidR="00AA1DDB">
        <w:rPr>
          <w:bCs/>
          <w:iCs/>
          <w:color w:val="000000" w:themeColor="text1"/>
        </w:rPr>
        <w:t xml:space="preserve"> </w:t>
      </w:r>
      <w:r w:rsidR="007766A0">
        <w:rPr>
          <w:bCs/>
          <w:iCs/>
          <w:color w:val="000000" w:themeColor="text1"/>
        </w:rPr>
        <w:t xml:space="preserve">In general, future availability of DCGA data </w:t>
      </w:r>
      <w:r w:rsidR="0086432E">
        <w:rPr>
          <w:bCs/>
          <w:iCs/>
          <w:color w:val="000000" w:themeColor="text1"/>
        </w:rPr>
        <w:t xml:space="preserve">can be used to develop rich </w:t>
      </w:r>
      <w:r w:rsidR="00236F64">
        <w:rPr>
          <w:bCs/>
          <w:iCs/>
          <w:color w:val="000000" w:themeColor="text1"/>
        </w:rPr>
        <w:t xml:space="preserve">genotype-to-phenotype </w:t>
      </w:r>
      <w:r w:rsidR="0086432E">
        <w:rPr>
          <w:bCs/>
          <w:iCs/>
          <w:color w:val="000000" w:themeColor="text1"/>
        </w:rPr>
        <w:t xml:space="preserve">models </w:t>
      </w:r>
      <w:r w:rsidR="007766A0">
        <w:rPr>
          <w:bCs/>
          <w:iCs/>
          <w:color w:val="000000" w:themeColor="text1"/>
        </w:rPr>
        <w:t xml:space="preserve">that </w:t>
      </w:r>
      <w:r w:rsidR="00236F64">
        <w:rPr>
          <w:bCs/>
          <w:iCs/>
          <w:color w:val="000000" w:themeColor="text1"/>
        </w:rPr>
        <w:t>may</w:t>
      </w:r>
      <w:r w:rsidR="007766A0">
        <w:rPr>
          <w:bCs/>
          <w:iCs/>
          <w:color w:val="000000" w:themeColor="text1"/>
        </w:rPr>
        <w:t xml:space="preserve"> help functionally dissect and understand systems in many living organisms</w:t>
      </w:r>
      <w:r w:rsidR="007766A0" w:rsidRPr="00233F15">
        <w:rPr>
          <w:bCs/>
          <w:iCs/>
          <w:color w:val="000000" w:themeColor="text1"/>
        </w:rPr>
        <w:t>.</w:t>
      </w:r>
    </w:p>
    <w:p w14:paraId="5EDFF620" w14:textId="098BD19B" w:rsidR="00013D8C" w:rsidRDefault="00013D8C" w:rsidP="00497FD4">
      <w:pPr>
        <w:jc w:val="both"/>
        <w:rPr>
          <w:bCs/>
          <w:iCs/>
          <w:color w:val="000000" w:themeColor="text1"/>
        </w:rPr>
      </w:pPr>
    </w:p>
    <w:p w14:paraId="525A1AD2" w14:textId="77777777" w:rsidR="002378AF" w:rsidRPr="00233F15" w:rsidRDefault="002378AF" w:rsidP="00224FCB">
      <w:pPr>
        <w:ind w:firstLine="720"/>
        <w:jc w:val="both"/>
        <w:rPr>
          <w:bCs/>
          <w:iCs/>
          <w:color w:val="000000" w:themeColor="text1"/>
        </w:rPr>
      </w:pPr>
    </w:p>
    <w:p w14:paraId="2D6B1E45" w14:textId="229FECB2" w:rsidR="006A63BB" w:rsidRPr="00233F15" w:rsidRDefault="006A63BB" w:rsidP="00224FCB">
      <w:pPr>
        <w:outlineLvl w:val="0"/>
        <w:rPr>
          <w:b/>
          <w:bCs/>
          <w:iCs/>
          <w:color w:val="000000" w:themeColor="text1"/>
          <w:sz w:val="28"/>
        </w:rPr>
      </w:pPr>
      <w:r w:rsidRPr="00233F15">
        <w:rPr>
          <w:b/>
          <w:bCs/>
          <w:iCs/>
          <w:color w:val="000000" w:themeColor="text1"/>
          <w:sz w:val="28"/>
        </w:rPr>
        <w:t>Materials and Methods</w:t>
      </w:r>
    </w:p>
    <w:p w14:paraId="0141F42D" w14:textId="786005DE" w:rsidR="007C7DF9" w:rsidRPr="00233F15" w:rsidRDefault="007C7DF9" w:rsidP="00224FCB">
      <w:pPr>
        <w:outlineLvl w:val="0"/>
        <w:rPr>
          <w:b/>
          <w:bCs/>
          <w:iCs/>
          <w:color w:val="000000" w:themeColor="text1"/>
        </w:rPr>
      </w:pPr>
      <w:r w:rsidRPr="00233F15">
        <w:rPr>
          <w:b/>
          <w:bCs/>
          <w:iCs/>
          <w:color w:val="000000" w:themeColor="text1"/>
        </w:rPr>
        <w:t xml:space="preserve">Yeast </w:t>
      </w:r>
      <w:r w:rsidR="00EC5103">
        <w:rPr>
          <w:b/>
          <w:bCs/>
          <w:iCs/>
          <w:color w:val="000000" w:themeColor="text1"/>
        </w:rPr>
        <w:t>s</w:t>
      </w:r>
      <w:r w:rsidR="00EC5103" w:rsidRPr="00233F15">
        <w:rPr>
          <w:b/>
          <w:bCs/>
          <w:iCs/>
          <w:color w:val="000000" w:themeColor="text1"/>
        </w:rPr>
        <w:t>trains</w:t>
      </w:r>
    </w:p>
    <w:p w14:paraId="27D1AF6A" w14:textId="296C4AAA" w:rsidR="00580B25" w:rsidRPr="00233F15" w:rsidRDefault="00580B25" w:rsidP="00224FCB">
      <w:pPr>
        <w:rPr>
          <w:rFonts w:eastAsia="Times New Roman"/>
          <w:color w:val="000000" w:themeColor="text1"/>
        </w:rPr>
      </w:pPr>
      <w:r w:rsidRPr="00233F15">
        <w:rPr>
          <w:rFonts w:eastAsia="Times New Roman"/>
          <w:color w:val="000000" w:themeColor="text1"/>
        </w:rPr>
        <w:t>RY0622</w:t>
      </w:r>
      <w:r w:rsidR="006A3CE7" w:rsidRPr="00233F15">
        <w:rPr>
          <w:rFonts w:eastAsia="Times New Roman"/>
          <w:color w:val="000000" w:themeColor="text1"/>
        </w:rPr>
        <w:t>/GM512</w:t>
      </w:r>
      <w:r w:rsidRPr="00233F15">
        <w:rPr>
          <w:rFonts w:eastAsia="Times New Roman"/>
          <w:color w:val="000000" w:themeColor="text1"/>
        </w:rPr>
        <w:t xml:space="preserve"> (Green Monster </w:t>
      </w:r>
      <w:proofErr w:type="spellStart"/>
      <w:r w:rsidRPr="00233F15">
        <w:rPr>
          <w:rFonts w:eastAsia="Times New Roman"/>
          <w:color w:val="000000" w:themeColor="text1"/>
        </w:rPr>
        <w:t>MAT</w:t>
      </w:r>
      <w:r w:rsidRPr="00233F15">
        <w:rPr>
          <w:rFonts w:eastAsia="Times New Roman"/>
          <w:b/>
          <w:bCs/>
          <w:color w:val="000000" w:themeColor="text1"/>
        </w:rPr>
        <w:t>a</w:t>
      </w:r>
      <w:proofErr w:type="spellEnd"/>
      <w:r w:rsidRPr="00233F15">
        <w:rPr>
          <w:rFonts w:eastAsia="Times New Roman"/>
          <w:color w:val="000000" w:themeColor="text1"/>
        </w:rPr>
        <w:t>)</w:t>
      </w:r>
      <w:r w:rsidR="001F53B8" w:rsidRPr="00233F15">
        <w:rPr>
          <w:rFonts w:eastAsia="Times New Roman"/>
          <w:color w:val="000000" w:themeColor="text1"/>
        </w:rPr>
        <w:t>:</w:t>
      </w:r>
    </w:p>
    <w:p w14:paraId="3D59FAEC" w14:textId="698D8EAF" w:rsidR="00F77B39" w:rsidRPr="00233F15" w:rsidRDefault="00580B25" w:rsidP="00224FCB">
      <w:pPr>
        <w:jc w:val="both"/>
        <w:rPr>
          <w:color w:val="000000" w:themeColor="text1"/>
        </w:rPr>
      </w:pPr>
      <w:proofErr w:type="spellStart"/>
      <w:r w:rsidRPr="00233F15">
        <w:rPr>
          <w:i/>
          <w:iCs/>
          <w:color w:val="000000" w:themeColor="text1"/>
        </w:rPr>
        <w:t>MAT</w:t>
      </w:r>
      <w:r w:rsidRPr="00233F15">
        <w:rPr>
          <w:b/>
          <w:bCs/>
          <w:color w:val="000000" w:themeColor="text1"/>
        </w:rPr>
        <w:t>a</w:t>
      </w:r>
      <w:proofErr w:type="spellEnd"/>
      <w:r w:rsidRPr="00233F15">
        <w:rPr>
          <w:color w:val="000000" w:themeColor="text1"/>
        </w:rPr>
        <w:t> </w:t>
      </w:r>
      <w:r w:rsidRPr="00233F15">
        <w:rPr>
          <w:i/>
          <w:iCs/>
          <w:color w:val="000000" w:themeColor="text1"/>
        </w:rPr>
        <w:t xml:space="preserve">adp1Δ snq2Δ ycf1Δ pdr15Δ yor1Δ vmr1Δ pdr11Δ nft1Δ bpt1Δ ybt1Δ </w:t>
      </w:r>
      <w:r w:rsidR="00C3791A">
        <w:rPr>
          <w:i/>
          <w:iCs/>
          <w:color w:val="000000" w:themeColor="text1"/>
        </w:rPr>
        <w:t>pdr18</w:t>
      </w:r>
      <w:r w:rsidRPr="00233F15">
        <w:rPr>
          <w:i/>
          <w:iCs/>
          <w:color w:val="000000" w:themeColor="text1"/>
        </w:rPr>
        <w:t>Δ yol075cΔ aus1Δ pdr5Δ pdr10Δ pdr12Δ can1</w:t>
      </w:r>
      <w:proofErr w:type="gramStart"/>
      <w:r w:rsidRPr="00233F15">
        <w:rPr>
          <w:i/>
          <w:iCs/>
          <w:color w:val="000000" w:themeColor="text1"/>
        </w:rPr>
        <w:t>Δ::</w:t>
      </w:r>
      <w:proofErr w:type="spellStart"/>
      <w:proofErr w:type="gramEnd"/>
      <w:r w:rsidRPr="00233F15">
        <w:rPr>
          <w:i/>
          <w:iCs/>
          <w:color w:val="000000" w:themeColor="text1"/>
        </w:rPr>
        <w:t>GMToolkit</w:t>
      </w:r>
      <w:proofErr w:type="spellEnd"/>
      <w:r w:rsidRPr="00233F15">
        <w:rPr>
          <w:color w:val="000000" w:themeColor="text1"/>
        </w:rPr>
        <w:t>-</w:t>
      </w:r>
      <w:r w:rsidRPr="00233F15">
        <w:rPr>
          <w:b/>
          <w:bCs/>
          <w:color w:val="000000" w:themeColor="text1"/>
        </w:rPr>
        <w:t>a</w:t>
      </w:r>
      <w:r w:rsidRPr="00233F15">
        <w:rPr>
          <w:color w:val="000000" w:themeColor="text1"/>
        </w:rPr>
        <w:t> (</w:t>
      </w:r>
      <w:proofErr w:type="spellStart"/>
      <w:r w:rsidR="00350384">
        <w:rPr>
          <w:i/>
          <w:iCs/>
          <w:color w:val="000000" w:themeColor="text1"/>
        </w:rPr>
        <w:t>CMVpr-rtTA</w:t>
      </w:r>
      <w:proofErr w:type="spellEnd"/>
      <w:r w:rsidR="00350384">
        <w:rPr>
          <w:i/>
          <w:iCs/>
          <w:color w:val="000000" w:themeColor="text1"/>
        </w:rPr>
        <w:t xml:space="preserve"> Kan</w:t>
      </w:r>
      <w:r w:rsidRPr="00233F15">
        <w:rPr>
          <w:i/>
          <w:iCs/>
          <w:color w:val="000000" w:themeColor="text1"/>
        </w:rPr>
        <w:t>MX4 STE2pr-Sp-his5</w:t>
      </w:r>
      <w:r w:rsidRPr="00233F15">
        <w:rPr>
          <w:color w:val="000000" w:themeColor="text1"/>
        </w:rPr>
        <w:t>) </w:t>
      </w:r>
      <w:r w:rsidRPr="00233F15">
        <w:rPr>
          <w:i/>
          <w:iCs/>
          <w:color w:val="000000" w:themeColor="text1"/>
        </w:rPr>
        <w:t>his3Δ1 leu2Δ0 ura3Δ0 met15Δ0</w:t>
      </w:r>
    </w:p>
    <w:p w14:paraId="681D2F70" w14:textId="77777777" w:rsidR="00CB2329" w:rsidRPr="00233F15" w:rsidRDefault="00CB2329" w:rsidP="00224FCB">
      <w:pPr>
        <w:rPr>
          <w:b/>
          <w:color w:val="000000" w:themeColor="text1"/>
        </w:rPr>
      </w:pPr>
    </w:p>
    <w:p w14:paraId="12B21ED6" w14:textId="77777777" w:rsidR="00004324" w:rsidRPr="00233F15" w:rsidRDefault="00004324" w:rsidP="00224FCB">
      <w:pPr>
        <w:rPr>
          <w:color w:val="000000" w:themeColor="text1"/>
        </w:rPr>
      </w:pPr>
      <w:r w:rsidRPr="00233F15">
        <w:rPr>
          <w:color w:val="000000" w:themeColor="text1"/>
        </w:rPr>
        <w:t>RY0146 (Toolkit-a strain):</w:t>
      </w:r>
    </w:p>
    <w:p w14:paraId="5655BDE0" w14:textId="77777777" w:rsidR="00004324" w:rsidRPr="00233F15" w:rsidRDefault="00004324" w:rsidP="00224FCB">
      <w:pPr>
        <w:jc w:val="both"/>
        <w:rPr>
          <w:i/>
          <w:color w:val="000000" w:themeColor="text1"/>
        </w:rPr>
      </w:pPr>
      <w:proofErr w:type="spellStart"/>
      <w:r w:rsidRPr="00233F15">
        <w:rPr>
          <w:i/>
          <w:color w:val="000000" w:themeColor="text1"/>
        </w:rPr>
        <w:t>MAT</w:t>
      </w:r>
      <w:r w:rsidRPr="00233F15">
        <w:rPr>
          <w:b/>
          <w:i/>
          <w:color w:val="000000" w:themeColor="text1"/>
        </w:rPr>
        <w:t>a</w:t>
      </w:r>
      <w:proofErr w:type="spellEnd"/>
      <w:r w:rsidRPr="00233F15">
        <w:rPr>
          <w:i/>
          <w:color w:val="000000" w:themeColor="text1"/>
        </w:rPr>
        <w:t xml:space="preserve"> lyp1Δ his3Δ1 leu2Δ0 ura3Δ0 met15Δ0 can1</w:t>
      </w:r>
      <w:proofErr w:type="gramStart"/>
      <w:r w:rsidRPr="00233F15">
        <w:rPr>
          <w:i/>
          <w:color w:val="000000" w:themeColor="text1"/>
        </w:rPr>
        <w:t>Δ::</w:t>
      </w:r>
      <w:proofErr w:type="spellStart"/>
      <w:proofErr w:type="gramEnd"/>
      <w:r w:rsidRPr="00233F15">
        <w:rPr>
          <w:i/>
          <w:color w:val="000000" w:themeColor="text1"/>
        </w:rPr>
        <w:t>GMToolkit</w:t>
      </w:r>
      <w:proofErr w:type="spellEnd"/>
      <w:r w:rsidRPr="00233F15">
        <w:rPr>
          <w:i/>
          <w:color w:val="000000" w:themeColor="text1"/>
        </w:rPr>
        <w:t>-a (</w:t>
      </w:r>
      <w:proofErr w:type="spellStart"/>
      <w:r w:rsidRPr="00233F15">
        <w:rPr>
          <w:i/>
          <w:color w:val="000000" w:themeColor="text1"/>
        </w:rPr>
        <w:t>CMVpr-rtTA</w:t>
      </w:r>
      <w:proofErr w:type="spellEnd"/>
      <w:r w:rsidRPr="00233F15">
        <w:rPr>
          <w:i/>
          <w:color w:val="000000" w:themeColor="text1"/>
        </w:rPr>
        <w:t xml:space="preserve"> KanMX4 STE2pr-Sp-his5) </w:t>
      </w:r>
    </w:p>
    <w:p w14:paraId="4D7F0818" w14:textId="77777777" w:rsidR="00181529" w:rsidRPr="00233F15" w:rsidRDefault="00181529" w:rsidP="00224FCB">
      <w:pPr>
        <w:rPr>
          <w:color w:val="000000" w:themeColor="text1"/>
        </w:rPr>
      </w:pPr>
    </w:p>
    <w:p w14:paraId="2DF62FA2" w14:textId="77777777" w:rsidR="00447F5C" w:rsidRPr="00233F15" w:rsidRDefault="00447F5C" w:rsidP="00447F5C">
      <w:pPr>
        <w:rPr>
          <w:rFonts w:eastAsia="Times New Roman"/>
          <w:color w:val="000000" w:themeColor="text1"/>
        </w:rPr>
      </w:pPr>
      <w:commentRangeStart w:id="87"/>
      <w:commentRangeStart w:id="88"/>
      <w:r w:rsidRPr="00233F15">
        <w:rPr>
          <w:rFonts w:eastAsia="Times New Roman"/>
          <w:color w:val="000000" w:themeColor="text1"/>
        </w:rPr>
        <w:t>RY0148 (</w:t>
      </w:r>
      <w:proofErr w:type="spellStart"/>
      <w:r w:rsidRPr="00233F15">
        <w:rPr>
          <w:rFonts w:eastAsia="Times New Roman"/>
          <w:color w:val="000000" w:themeColor="text1"/>
        </w:rPr>
        <w:t>Barcoder</w:t>
      </w:r>
      <w:proofErr w:type="spellEnd"/>
      <w:r w:rsidRPr="00233F15">
        <w:rPr>
          <w:rFonts w:eastAsia="Times New Roman"/>
          <w:color w:val="000000" w:themeColor="text1"/>
        </w:rPr>
        <w:t xml:space="preserve"> Strain MAT</w:t>
      </w:r>
      <w:r w:rsidRPr="00A7004F">
        <w:rPr>
          <w:rFonts w:eastAsia="Calibri"/>
          <w:b/>
          <w:color w:val="000000" w:themeColor="text1"/>
        </w:rPr>
        <w:t>α</w:t>
      </w:r>
      <w:r w:rsidRPr="00233F15">
        <w:rPr>
          <w:rFonts w:eastAsia="Times New Roman"/>
          <w:color w:val="000000" w:themeColor="text1"/>
        </w:rPr>
        <w:t>):</w:t>
      </w:r>
      <w:commentRangeEnd w:id="87"/>
      <w:r>
        <w:rPr>
          <w:rStyle w:val="CommentReference"/>
          <w:rFonts w:asciiTheme="minorHAnsi" w:hAnsiTheme="minorHAnsi" w:cstheme="minorBidi"/>
        </w:rPr>
        <w:commentReference w:id="87"/>
      </w:r>
      <w:commentRangeEnd w:id="88"/>
      <w:r>
        <w:rPr>
          <w:rStyle w:val="CommentReference"/>
          <w:rFonts w:asciiTheme="minorHAnsi" w:hAnsiTheme="minorHAnsi" w:cstheme="minorBidi"/>
        </w:rPr>
        <w:commentReference w:id="88"/>
      </w:r>
    </w:p>
    <w:p w14:paraId="171BB06D" w14:textId="77777777" w:rsidR="00207597" w:rsidRPr="00233F15" w:rsidRDefault="00207597" w:rsidP="00207597">
      <w:pPr>
        <w:jc w:val="both"/>
        <w:rPr>
          <w:rFonts w:eastAsia="Times New Roman"/>
          <w:i/>
          <w:color w:val="000000" w:themeColor="text1"/>
        </w:rPr>
      </w:pPr>
      <w:r w:rsidRPr="00233F15">
        <w:rPr>
          <w:rFonts w:eastAsia="Times New Roman"/>
          <w:i/>
          <w:color w:val="000000" w:themeColor="text1"/>
        </w:rPr>
        <w:t>MAT</w:t>
      </w:r>
      <w:r w:rsidRPr="00A7004F">
        <w:rPr>
          <w:rFonts w:eastAsia="Calibri"/>
          <w:b/>
          <w:i/>
          <w:color w:val="000000" w:themeColor="text1"/>
        </w:rPr>
        <w:t>α</w:t>
      </w:r>
      <w:r w:rsidRPr="00233F15">
        <w:rPr>
          <w:rFonts w:eastAsia="Times New Roman"/>
          <w:i/>
          <w:color w:val="000000" w:themeColor="text1"/>
        </w:rPr>
        <w:t xml:space="preserve"> lyp1Δ his3Δ1 leu2Δ0 ura3Δ0 met15Δ0 can1</w:t>
      </w:r>
      <w:proofErr w:type="gramStart"/>
      <w:r w:rsidRPr="00233F15">
        <w:rPr>
          <w:rFonts w:eastAsia="Times New Roman"/>
          <w:i/>
          <w:color w:val="000000" w:themeColor="text1"/>
        </w:rPr>
        <w:t>Δ::</w:t>
      </w:r>
      <w:proofErr w:type="spellStart"/>
      <w:proofErr w:type="gramEnd"/>
      <w:r w:rsidRPr="00233F15">
        <w:rPr>
          <w:rFonts w:eastAsia="Times New Roman"/>
          <w:i/>
          <w:color w:val="000000" w:themeColor="text1"/>
        </w:rPr>
        <w:t>GMToolkit</w:t>
      </w:r>
      <w:proofErr w:type="spellEnd"/>
      <w:r w:rsidRPr="00233F15">
        <w:rPr>
          <w:rFonts w:eastAsia="Times New Roman"/>
          <w:i/>
          <w:color w:val="000000" w:themeColor="text1"/>
        </w:rPr>
        <w:t>-</w:t>
      </w:r>
      <w:r w:rsidRPr="00233F15">
        <w:rPr>
          <w:rFonts w:eastAsia="Calibri"/>
          <w:i/>
          <w:color w:val="000000" w:themeColor="text1"/>
        </w:rPr>
        <w:t>α</w:t>
      </w:r>
      <w:r w:rsidRPr="00233F15">
        <w:rPr>
          <w:rFonts w:eastAsia="Times New Roman"/>
          <w:i/>
          <w:color w:val="000000" w:themeColor="text1"/>
        </w:rPr>
        <w:t xml:space="preserve"> (</w:t>
      </w:r>
      <w:proofErr w:type="spellStart"/>
      <w:r w:rsidRPr="00233F15">
        <w:rPr>
          <w:rFonts w:eastAsia="Times New Roman"/>
          <w:i/>
          <w:color w:val="000000" w:themeColor="text1"/>
        </w:rPr>
        <w:t>CMVpr-rtTA</w:t>
      </w:r>
      <w:proofErr w:type="spellEnd"/>
      <w:r w:rsidRPr="00233F15">
        <w:rPr>
          <w:rFonts w:eastAsia="Times New Roman"/>
          <w:i/>
          <w:color w:val="000000" w:themeColor="text1"/>
        </w:rPr>
        <w:t xml:space="preserve"> NatMX4 STE3pr-LEU2) ho</w:t>
      </w:r>
      <w:r w:rsidRPr="00233F15">
        <w:rPr>
          <w:rFonts w:eastAsia="Times New Roman"/>
          <w:color w:val="000000" w:themeColor="text1"/>
        </w:rPr>
        <w:t>∆</w:t>
      </w:r>
      <w:r w:rsidRPr="00233F15">
        <w:rPr>
          <w:rFonts w:eastAsia="Times New Roman"/>
          <w:i/>
          <w:color w:val="000000" w:themeColor="text1"/>
        </w:rPr>
        <w:t>::</w:t>
      </w:r>
      <w:proofErr w:type="spellStart"/>
      <w:r>
        <w:rPr>
          <w:rFonts w:eastAsia="Times New Roman"/>
          <w:i/>
          <w:color w:val="000000" w:themeColor="text1"/>
        </w:rPr>
        <w:t>loxP</w:t>
      </w:r>
      <w:proofErr w:type="spellEnd"/>
      <w:r>
        <w:rPr>
          <w:rFonts w:eastAsia="Times New Roman"/>
          <w:i/>
          <w:color w:val="000000" w:themeColor="text1"/>
        </w:rPr>
        <w:t xml:space="preserve"> </w:t>
      </w:r>
      <w:r w:rsidRPr="00963352">
        <w:rPr>
          <w:rFonts w:eastAsia="Times New Roman"/>
          <w:i/>
          <w:color w:val="000000" w:themeColor="text1"/>
        </w:rPr>
        <w:t>UP</w:t>
      </w:r>
      <w:r>
        <w:rPr>
          <w:rFonts w:eastAsia="Times New Roman"/>
          <w:i/>
          <w:color w:val="000000" w:themeColor="text1"/>
        </w:rPr>
        <w:t>-tag Hph</w:t>
      </w:r>
      <w:r w:rsidRPr="00963352">
        <w:rPr>
          <w:rFonts w:eastAsia="Times New Roman"/>
          <w:i/>
          <w:color w:val="000000" w:themeColor="text1"/>
        </w:rPr>
        <w:t>MX4 DN</w:t>
      </w:r>
      <w:r>
        <w:rPr>
          <w:rFonts w:eastAsia="Times New Roman"/>
          <w:i/>
          <w:color w:val="000000" w:themeColor="text1"/>
        </w:rPr>
        <w:t>-tag</w:t>
      </w:r>
      <w:r w:rsidRPr="00963352">
        <w:rPr>
          <w:rFonts w:eastAsia="Times New Roman"/>
          <w:i/>
          <w:color w:val="000000" w:themeColor="text1"/>
        </w:rPr>
        <w:t xml:space="preserve"> </w:t>
      </w:r>
      <w:r>
        <w:rPr>
          <w:rFonts w:eastAsia="Times New Roman"/>
          <w:i/>
          <w:color w:val="000000" w:themeColor="text1"/>
        </w:rPr>
        <w:t>lox2272</w:t>
      </w:r>
    </w:p>
    <w:p w14:paraId="2076025A" w14:textId="77777777" w:rsidR="004824C7" w:rsidRPr="00233F15" w:rsidRDefault="004824C7" w:rsidP="00224FCB">
      <w:pPr>
        <w:rPr>
          <w:color w:val="A6A6A6" w:themeColor="background1" w:themeShade="A6"/>
          <w:sz w:val="19"/>
          <w:szCs w:val="19"/>
        </w:rPr>
      </w:pPr>
    </w:p>
    <w:p w14:paraId="1950DF07" w14:textId="670F0CE9" w:rsidR="00F77B39" w:rsidRPr="00233F15" w:rsidRDefault="0022080B" w:rsidP="00224FCB">
      <w:pPr>
        <w:outlineLvl w:val="0"/>
        <w:rPr>
          <w:b/>
          <w:bCs/>
          <w:iCs/>
          <w:color w:val="A6A6A6" w:themeColor="background1" w:themeShade="A6"/>
        </w:rPr>
      </w:pPr>
      <w:commentRangeStart w:id="89"/>
      <w:r w:rsidRPr="00233F15">
        <w:rPr>
          <w:b/>
          <w:bCs/>
          <w:iCs/>
          <w:color w:val="A6A6A6" w:themeColor="background1" w:themeShade="A6"/>
        </w:rPr>
        <w:t>Media</w:t>
      </w:r>
      <w:commentRangeEnd w:id="89"/>
      <w:r w:rsidR="00CB2329" w:rsidRPr="00233F15">
        <w:rPr>
          <w:rStyle w:val="CommentReference"/>
          <w:color w:val="A6A6A6" w:themeColor="background1" w:themeShade="A6"/>
        </w:rPr>
        <w:commentReference w:id="89"/>
      </w:r>
    </w:p>
    <w:p w14:paraId="471BE2A1" w14:textId="43BC7B99" w:rsidR="004F2DC6" w:rsidRPr="00233F15" w:rsidRDefault="004F2DC6" w:rsidP="00224FCB">
      <w:pPr>
        <w:outlineLvl w:val="0"/>
        <w:rPr>
          <w:b/>
          <w:bCs/>
          <w:iCs/>
          <w:color w:val="A6A6A6" w:themeColor="background1" w:themeShade="A6"/>
        </w:rPr>
      </w:pPr>
      <w:r w:rsidRPr="00233F15">
        <w:rPr>
          <w:b/>
          <w:bCs/>
          <w:iCs/>
          <w:color w:val="A6A6A6" w:themeColor="background1" w:themeShade="A6"/>
        </w:rPr>
        <w:t>SC</w:t>
      </w:r>
      <w:r w:rsidR="00D47C71" w:rsidRPr="00233F15">
        <w:rPr>
          <w:b/>
          <w:bCs/>
          <w:iCs/>
          <w:color w:val="A6A6A6" w:themeColor="background1" w:themeShade="A6"/>
        </w:rPr>
        <w:t xml:space="preserve"> (SC-His, SC-Leu, SC-</w:t>
      </w:r>
      <w:proofErr w:type="spellStart"/>
      <w:r w:rsidR="00D47C71" w:rsidRPr="00233F15">
        <w:rPr>
          <w:b/>
          <w:bCs/>
          <w:iCs/>
          <w:color w:val="A6A6A6" w:themeColor="background1" w:themeShade="A6"/>
        </w:rPr>
        <w:t>Ura</w:t>
      </w:r>
      <w:proofErr w:type="spellEnd"/>
      <w:r w:rsidR="00D47C71" w:rsidRPr="00233F15">
        <w:rPr>
          <w:b/>
          <w:bCs/>
          <w:iCs/>
          <w:color w:val="A6A6A6" w:themeColor="background1" w:themeShade="A6"/>
        </w:rPr>
        <w:t>)</w:t>
      </w:r>
    </w:p>
    <w:p w14:paraId="78280D80" w14:textId="78EF70D7" w:rsidR="001E4FC1" w:rsidRPr="00233F15" w:rsidRDefault="001E4FC1" w:rsidP="00224FCB">
      <w:pPr>
        <w:outlineLvl w:val="0"/>
        <w:rPr>
          <w:b/>
          <w:bCs/>
          <w:iCs/>
          <w:color w:val="A6A6A6" w:themeColor="background1" w:themeShade="A6"/>
        </w:rPr>
      </w:pPr>
      <w:r w:rsidRPr="00233F15">
        <w:rPr>
          <w:b/>
          <w:bCs/>
          <w:iCs/>
          <w:color w:val="A6A6A6" w:themeColor="background1" w:themeShade="A6"/>
        </w:rPr>
        <w:t>YPD</w:t>
      </w:r>
      <w:r w:rsidR="00421099" w:rsidRPr="00233F15">
        <w:rPr>
          <w:b/>
          <w:bCs/>
          <w:iCs/>
          <w:color w:val="A6A6A6" w:themeColor="background1" w:themeShade="A6"/>
        </w:rPr>
        <w:t xml:space="preserve"> (</w:t>
      </w:r>
      <w:r w:rsidRPr="00233F15">
        <w:rPr>
          <w:b/>
          <w:bCs/>
          <w:iCs/>
          <w:color w:val="A6A6A6" w:themeColor="background1" w:themeShade="A6"/>
        </w:rPr>
        <w:t>+</w:t>
      </w:r>
      <w:proofErr w:type="spellStart"/>
      <w:r w:rsidRPr="00233F15">
        <w:rPr>
          <w:b/>
          <w:bCs/>
          <w:iCs/>
          <w:color w:val="A6A6A6" w:themeColor="background1" w:themeShade="A6"/>
        </w:rPr>
        <w:t>HygroB</w:t>
      </w:r>
      <w:proofErr w:type="spellEnd"/>
      <w:r w:rsidR="00421099" w:rsidRPr="00233F15">
        <w:rPr>
          <w:b/>
          <w:bCs/>
          <w:iCs/>
          <w:color w:val="A6A6A6" w:themeColor="background1" w:themeShade="A6"/>
        </w:rPr>
        <w:t>, +</w:t>
      </w:r>
      <w:proofErr w:type="spellStart"/>
      <w:r w:rsidR="00421099" w:rsidRPr="00233F15">
        <w:rPr>
          <w:b/>
          <w:bCs/>
          <w:iCs/>
          <w:color w:val="A6A6A6" w:themeColor="background1" w:themeShade="A6"/>
        </w:rPr>
        <w:t>Clonnat</w:t>
      </w:r>
      <w:proofErr w:type="spellEnd"/>
      <w:r w:rsidR="00421099" w:rsidRPr="00233F15">
        <w:rPr>
          <w:b/>
          <w:bCs/>
          <w:iCs/>
          <w:color w:val="A6A6A6" w:themeColor="background1" w:themeShade="A6"/>
        </w:rPr>
        <w:t>, +G418)</w:t>
      </w:r>
    </w:p>
    <w:p w14:paraId="7E9D7F19" w14:textId="77777777" w:rsidR="00651D30" w:rsidRPr="00233F15" w:rsidRDefault="00651D30" w:rsidP="00224FCB">
      <w:pPr>
        <w:rPr>
          <w:bCs/>
          <w:iCs/>
          <w:color w:val="000000" w:themeColor="text1"/>
        </w:rPr>
      </w:pPr>
    </w:p>
    <w:p w14:paraId="61352217" w14:textId="77777777" w:rsidR="004F4736" w:rsidRPr="00233F15" w:rsidRDefault="004F4736" w:rsidP="004F4736">
      <w:pPr>
        <w:jc w:val="both"/>
        <w:outlineLvl w:val="0"/>
        <w:rPr>
          <w:b/>
          <w:bCs/>
          <w:iCs/>
          <w:color w:val="000000" w:themeColor="text1"/>
        </w:rPr>
      </w:pPr>
      <w:r w:rsidRPr="00233F15">
        <w:rPr>
          <w:b/>
          <w:bCs/>
          <w:iCs/>
          <w:color w:val="000000" w:themeColor="text1"/>
        </w:rPr>
        <w:t xml:space="preserve">Creating the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p</w:t>
      </w:r>
      <w:r w:rsidRPr="00233F15">
        <w:rPr>
          <w:b/>
          <w:bCs/>
          <w:iCs/>
          <w:color w:val="000000" w:themeColor="text1"/>
        </w:rPr>
        <w:t>lasmid</w:t>
      </w:r>
    </w:p>
    <w:p w14:paraId="4E69B987" w14:textId="77777777" w:rsidR="004F4736" w:rsidRDefault="004F4736" w:rsidP="004F4736">
      <w:pPr>
        <w:jc w:val="both"/>
        <w:rPr>
          <w:bCs/>
          <w:iCs/>
          <w:color w:val="000000" w:themeColor="text1"/>
        </w:rPr>
      </w:pPr>
      <w:r>
        <w:rPr>
          <w:bCs/>
          <w:iCs/>
          <w:color w:val="000000" w:themeColor="text1"/>
        </w:rPr>
        <w:lastRenderedPageBreak/>
        <w:t xml:space="preserve">We added a </w:t>
      </w:r>
      <w:proofErr w:type="spellStart"/>
      <w:r>
        <w:rPr>
          <w:bCs/>
          <w:iCs/>
          <w:color w:val="000000" w:themeColor="text1"/>
        </w:rPr>
        <w:t>barcoder</w:t>
      </w:r>
      <w:proofErr w:type="spellEnd"/>
      <w:r>
        <w:rPr>
          <w:bCs/>
          <w:iCs/>
          <w:color w:val="000000" w:themeColor="text1"/>
        </w:rPr>
        <w:t xml:space="preserve"> locus flanked by </w:t>
      </w:r>
      <w:proofErr w:type="spellStart"/>
      <w:r w:rsidRPr="00925FC8">
        <w:rPr>
          <w:bCs/>
          <w:i/>
          <w:iCs/>
          <w:color w:val="000000" w:themeColor="text1"/>
        </w:rPr>
        <w:t>loxP</w:t>
      </w:r>
      <w:proofErr w:type="spellEnd"/>
      <w:r>
        <w:rPr>
          <w:bCs/>
          <w:iCs/>
          <w:color w:val="000000" w:themeColor="text1"/>
        </w:rPr>
        <w:t xml:space="preserve"> and </w:t>
      </w:r>
      <w:r w:rsidRPr="00925FC8">
        <w:rPr>
          <w:bCs/>
          <w:i/>
          <w:iCs/>
          <w:color w:val="000000" w:themeColor="text1"/>
        </w:rPr>
        <w:t>lox2272</w:t>
      </w:r>
      <w:r>
        <w:rPr>
          <w:bCs/>
          <w:iCs/>
          <w:color w:val="000000" w:themeColor="text1"/>
        </w:rPr>
        <w:t xml:space="preserve"> into</w:t>
      </w:r>
      <w:r w:rsidRPr="00233F15">
        <w:rPr>
          <w:bCs/>
          <w:iCs/>
          <w:color w:val="000000" w:themeColor="text1"/>
        </w:rPr>
        <w:t xml:space="preserve"> </w:t>
      </w:r>
      <w:r>
        <w:rPr>
          <w:bCs/>
          <w:iCs/>
          <w:color w:val="000000" w:themeColor="text1"/>
        </w:rPr>
        <w:t xml:space="preserve">a </w:t>
      </w:r>
      <w:r w:rsidRPr="00233F15">
        <w:rPr>
          <w:bCs/>
          <w:iCs/>
          <w:color w:val="000000" w:themeColor="text1"/>
        </w:rPr>
        <w:t>pSH47 plasmid backbone expressing GAL1pr-CRE</w:t>
      </w:r>
      <w:r>
        <w:rPr>
          <w:bCs/>
          <w:iCs/>
          <w:color w:val="000000" w:themeColor="text1"/>
        </w:rPr>
        <w:t xml:space="preserve">.  This </w:t>
      </w:r>
      <w:proofErr w:type="spellStart"/>
      <w:r>
        <w:rPr>
          <w:bCs/>
          <w:iCs/>
          <w:color w:val="000000" w:themeColor="text1"/>
        </w:rPr>
        <w:t>barcoder</w:t>
      </w:r>
      <w:proofErr w:type="spellEnd"/>
      <w:r>
        <w:rPr>
          <w:bCs/>
          <w:iCs/>
          <w:color w:val="000000" w:themeColor="text1"/>
        </w:rPr>
        <w:t xml:space="preserve"> locus consisted</w:t>
      </w:r>
      <w:r w:rsidRPr="00233F15">
        <w:rPr>
          <w:bCs/>
          <w:iCs/>
          <w:color w:val="000000" w:themeColor="text1"/>
        </w:rPr>
        <w:t xml:space="preserve"> of a random 25bp DNA sequence</w:t>
      </w:r>
      <w:r>
        <w:rPr>
          <w:bCs/>
          <w:iCs/>
          <w:color w:val="000000" w:themeColor="text1"/>
        </w:rPr>
        <w:t xml:space="preserve"> (‘UP tag</w:t>
      </w:r>
      <w:r w:rsidRPr="00233F15">
        <w:rPr>
          <w:bCs/>
          <w:iCs/>
          <w:color w:val="000000" w:themeColor="text1"/>
        </w:rPr>
        <w:t xml:space="preserve">’) in between two common primer regions (US1 and US2), followed by a HphMX4 </w:t>
      </w:r>
      <w:proofErr w:type="gramStart"/>
      <w:r w:rsidRPr="00233F15">
        <w:rPr>
          <w:bCs/>
          <w:iCs/>
          <w:color w:val="000000" w:themeColor="text1"/>
        </w:rPr>
        <w:t xml:space="preserve">cassette,  </w:t>
      </w:r>
      <w:r>
        <w:rPr>
          <w:bCs/>
          <w:iCs/>
          <w:color w:val="000000" w:themeColor="text1"/>
        </w:rPr>
        <w:t>and</w:t>
      </w:r>
      <w:proofErr w:type="gramEnd"/>
      <w:r w:rsidRPr="00233F15">
        <w:rPr>
          <w:bCs/>
          <w:iCs/>
          <w:color w:val="000000" w:themeColor="text1"/>
        </w:rPr>
        <w:t xml:space="preserve"> anothe</w:t>
      </w:r>
      <w:r>
        <w:rPr>
          <w:bCs/>
          <w:iCs/>
          <w:color w:val="000000" w:themeColor="text1"/>
        </w:rPr>
        <w:t>r random 25bp DNA sequence (‘DN tag</w:t>
      </w:r>
      <w:r w:rsidRPr="00233F15">
        <w:rPr>
          <w:bCs/>
          <w:iCs/>
          <w:color w:val="000000" w:themeColor="text1"/>
        </w:rPr>
        <w:t>’) in between two common primer regions (DS1 and DS2).</w:t>
      </w:r>
    </w:p>
    <w:p w14:paraId="48FF3C78" w14:textId="77777777" w:rsidR="004F4736" w:rsidRDefault="004F4736" w:rsidP="004F4736">
      <w:pPr>
        <w:jc w:val="both"/>
        <w:rPr>
          <w:bCs/>
          <w:iCs/>
          <w:color w:val="000000" w:themeColor="text1"/>
        </w:rPr>
      </w:pPr>
    </w:p>
    <w:p w14:paraId="02BFABED" w14:textId="77777777" w:rsidR="004F4736" w:rsidRDefault="004F4736" w:rsidP="004F4736">
      <w:pPr>
        <w:jc w:val="both"/>
        <w:rPr>
          <w:color w:val="000000" w:themeColor="text1"/>
        </w:rPr>
      </w:pPr>
      <w:r>
        <w:rPr>
          <w:bCs/>
          <w:iCs/>
          <w:color w:val="000000" w:themeColor="text1"/>
        </w:rPr>
        <w:t>First, a barcoded HphMX4 construct was created.  HphMX4 was</w:t>
      </w:r>
      <w:r w:rsidRPr="008A1154">
        <w:rPr>
          <w:bCs/>
          <w:iCs/>
          <w:color w:val="000000" w:themeColor="text1"/>
        </w:rPr>
        <w:t xml:space="preserve"> amplified from a </w:t>
      </w:r>
      <w:r w:rsidRPr="008A1154">
        <w:rPr>
          <w:color w:val="000000" w:themeColor="text1"/>
        </w:rPr>
        <w:t xml:space="preserve">pIS420 plasmid using </w:t>
      </w:r>
      <w:r>
        <w:rPr>
          <w:color w:val="000000" w:themeColor="text1"/>
        </w:rPr>
        <w:t>the STEP1F and STEP1</w:t>
      </w:r>
      <w:r w:rsidRPr="008A1154">
        <w:rPr>
          <w:color w:val="000000" w:themeColor="text1"/>
        </w:rPr>
        <w:t>R primers containing HphMX4 homology and US2/DS1 overhangs</w:t>
      </w:r>
      <w:r>
        <w:rPr>
          <w:color w:val="000000" w:themeColor="text1"/>
        </w:rPr>
        <w:t xml:space="preserve"> (Data S1)</w:t>
      </w:r>
      <w:r w:rsidRPr="008A1154">
        <w:rPr>
          <w:color w:val="000000" w:themeColor="text1"/>
        </w:rPr>
        <w:t xml:space="preserve">.  The PCR program used for this step was 98°C for 30sec; </w:t>
      </w:r>
      <w:r>
        <w:rPr>
          <w:color w:val="000000" w:themeColor="text1"/>
        </w:rPr>
        <w:t>25</w:t>
      </w:r>
      <w:r w:rsidRPr="008A1154">
        <w:rPr>
          <w:color w:val="000000" w:themeColor="text1"/>
        </w:rPr>
        <w:t xml:space="preserve"> cycles of 98°C for 10sec, 59°C for 10sec, 72°</w:t>
      </w:r>
      <w:r>
        <w:rPr>
          <w:color w:val="000000" w:themeColor="text1"/>
        </w:rPr>
        <w:t>C for 6</w:t>
      </w:r>
      <w:r w:rsidRPr="008A1154">
        <w:rPr>
          <w:color w:val="000000" w:themeColor="text1"/>
        </w:rPr>
        <w:t xml:space="preserve">0sec; 72°C for 5min; 4°C forever.  </w:t>
      </w:r>
      <w:r w:rsidRPr="00573C16">
        <w:rPr>
          <w:color w:val="000000" w:themeColor="text1"/>
        </w:rPr>
        <w:t>These PCR products were purified using a Qia</w:t>
      </w:r>
      <w:r>
        <w:rPr>
          <w:color w:val="000000" w:themeColor="text1"/>
        </w:rPr>
        <w:t xml:space="preserve">gen </w:t>
      </w:r>
      <w:proofErr w:type="spellStart"/>
      <w:r>
        <w:rPr>
          <w:color w:val="000000" w:themeColor="text1"/>
        </w:rPr>
        <w:t>Qiaspin</w:t>
      </w:r>
      <w:proofErr w:type="spellEnd"/>
      <w:r w:rsidRPr="00573C16">
        <w:rPr>
          <w:color w:val="000000" w:themeColor="text1"/>
        </w:rPr>
        <w:t xml:space="preserve"> kit</w:t>
      </w:r>
      <w:r>
        <w:rPr>
          <w:color w:val="000000" w:themeColor="text1"/>
        </w:rPr>
        <w:t xml:space="preserve"> and confirmed using 2% gel electrophoresis</w:t>
      </w:r>
      <w:r w:rsidRPr="00573C16">
        <w:rPr>
          <w:color w:val="000000" w:themeColor="text1"/>
        </w:rPr>
        <w:t xml:space="preserve">. </w:t>
      </w:r>
      <w:r w:rsidRPr="008540E4">
        <w:rPr>
          <w:color w:val="D9D9D9" w:themeColor="background1" w:themeShade="D9"/>
        </w:rPr>
        <w:t xml:space="preserve"> </w:t>
      </w:r>
      <w:r w:rsidRPr="008A1154">
        <w:rPr>
          <w:color w:val="000000" w:themeColor="text1"/>
        </w:rPr>
        <w:t xml:space="preserve">To the resulting </w:t>
      </w:r>
      <w:r>
        <w:rPr>
          <w:color w:val="000000" w:themeColor="text1"/>
        </w:rPr>
        <w:t xml:space="preserve">purified </w:t>
      </w:r>
      <w:r w:rsidRPr="008A1154">
        <w:rPr>
          <w:color w:val="000000" w:themeColor="text1"/>
        </w:rPr>
        <w:t xml:space="preserve">products, the STEP2F and STEP2R primers </w:t>
      </w:r>
      <w:r>
        <w:rPr>
          <w:color w:val="000000" w:themeColor="text1"/>
        </w:rPr>
        <w:t>were used to add the random barcodes and US1/DS2 regions with</w:t>
      </w:r>
      <w:r w:rsidRPr="008A1154">
        <w:rPr>
          <w:color w:val="000000" w:themeColor="text1"/>
        </w:rPr>
        <w:t xml:space="preserve"> the following PCR program: 98°C for 30sec; </w:t>
      </w:r>
      <w:r>
        <w:rPr>
          <w:color w:val="000000" w:themeColor="text1"/>
        </w:rPr>
        <w:t>25</w:t>
      </w:r>
      <w:r w:rsidRPr="008A1154">
        <w:rPr>
          <w:color w:val="000000" w:themeColor="text1"/>
        </w:rPr>
        <w:t xml:space="preserve"> cycles of 98°</w:t>
      </w:r>
      <w:r>
        <w:rPr>
          <w:color w:val="000000" w:themeColor="text1"/>
        </w:rPr>
        <w:t>C for 10sec, 68</w:t>
      </w:r>
      <w:r w:rsidRPr="008A1154">
        <w:rPr>
          <w:color w:val="000000" w:themeColor="text1"/>
        </w:rPr>
        <w:t>°</w:t>
      </w:r>
      <w:r>
        <w:rPr>
          <w:color w:val="000000" w:themeColor="text1"/>
        </w:rPr>
        <w:t>C for 1</w:t>
      </w:r>
      <w:r w:rsidRPr="008A1154">
        <w:rPr>
          <w:color w:val="000000" w:themeColor="text1"/>
        </w:rPr>
        <w:t>0sec</w:t>
      </w:r>
      <w:r>
        <w:rPr>
          <w:color w:val="000000" w:themeColor="text1"/>
        </w:rPr>
        <w:t>, 72</w:t>
      </w:r>
      <w:r w:rsidRPr="008A1154">
        <w:rPr>
          <w:color w:val="000000" w:themeColor="text1"/>
        </w:rPr>
        <w:t>°C</w:t>
      </w:r>
      <w:r>
        <w:rPr>
          <w:color w:val="000000" w:themeColor="text1"/>
        </w:rPr>
        <w:t xml:space="preserve"> for 60sec</w:t>
      </w:r>
      <w:r w:rsidRPr="008A1154">
        <w:rPr>
          <w:color w:val="000000" w:themeColor="text1"/>
        </w:rPr>
        <w:t>; 72°C for 5min; 4°C forever.  These resulting products were again purified</w:t>
      </w:r>
      <w:r>
        <w:rPr>
          <w:color w:val="000000" w:themeColor="text1"/>
        </w:rPr>
        <w:t xml:space="preserve"> using a Qiagen </w:t>
      </w:r>
      <w:proofErr w:type="spellStart"/>
      <w:r>
        <w:rPr>
          <w:color w:val="000000" w:themeColor="text1"/>
        </w:rPr>
        <w:t>Qiaspin</w:t>
      </w:r>
      <w:proofErr w:type="spellEnd"/>
      <w:r>
        <w:rPr>
          <w:color w:val="000000" w:themeColor="text1"/>
        </w:rPr>
        <w:t xml:space="preserve"> kit</w:t>
      </w:r>
      <w:r w:rsidRPr="008A1154">
        <w:rPr>
          <w:color w:val="000000" w:themeColor="text1"/>
        </w:rPr>
        <w:t xml:space="preserve"> and ~1.5-1.6kb products were </w:t>
      </w:r>
      <w:r>
        <w:rPr>
          <w:color w:val="000000" w:themeColor="text1"/>
        </w:rPr>
        <w:t>confirmed</w:t>
      </w:r>
      <w:r w:rsidRPr="008A1154">
        <w:rPr>
          <w:color w:val="000000" w:themeColor="text1"/>
        </w:rPr>
        <w:t xml:space="preserve"> using </w:t>
      </w:r>
      <w:r>
        <w:rPr>
          <w:color w:val="000000" w:themeColor="text1"/>
        </w:rPr>
        <w:t xml:space="preserve">2% </w:t>
      </w:r>
      <w:r w:rsidRPr="008A1154">
        <w:rPr>
          <w:color w:val="000000" w:themeColor="text1"/>
        </w:rPr>
        <w:t>gel e</w:t>
      </w:r>
      <w:r>
        <w:rPr>
          <w:color w:val="000000" w:themeColor="text1"/>
        </w:rPr>
        <w:t>lectrophoresis</w:t>
      </w:r>
      <w:r w:rsidRPr="008A1154">
        <w:rPr>
          <w:color w:val="000000" w:themeColor="text1"/>
        </w:rPr>
        <w:t xml:space="preserve">.  </w:t>
      </w:r>
      <w:r>
        <w:rPr>
          <w:bCs/>
          <w:iCs/>
          <w:color w:val="000000" w:themeColor="text1"/>
        </w:rPr>
        <w:t xml:space="preserve">To add </w:t>
      </w:r>
      <w:proofErr w:type="spellStart"/>
      <w:r w:rsidRPr="00925FC8">
        <w:rPr>
          <w:i/>
        </w:rPr>
        <w:t>loxP</w:t>
      </w:r>
      <w:proofErr w:type="spellEnd"/>
      <w:r>
        <w:t>/</w:t>
      </w:r>
      <w:r w:rsidRPr="00925FC8">
        <w:rPr>
          <w:i/>
        </w:rPr>
        <w:t>lox2272</w:t>
      </w:r>
      <w:r>
        <w:t xml:space="preserve"> sites, PCR was performed with the STEP2 products using the </w:t>
      </w:r>
      <w:r w:rsidRPr="00FA4BD1">
        <w:t>SacI-</w:t>
      </w:r>
      <w:r w:rsidRPr="008403BF">
        <w:t>loxP</w:t>
      </w:r>
      <w:r w:rsidRPr="00FA4BD1">
        <w:t>-HphMX4-Barcode-F</w:t>
      </w:r>
      <w:r>
        <w:t xml:space="preserve"> / SacI-</w:t>
      </w:r>
      <w:r w:rsidRPr="008403BF">
        <w:t>lox2272</w:t>
      </w:r>
      <w:r w:rsidRPr="00FA4BD1">
        <w:t>-HphMX</w:t>
      </w:r>
      <w:r>
        <w:t xml:space="preserve">4-Barcode-R primers.  The PCR program used for this step was:   </w:t>
      </w:r>
      <w:r w:rsidRPr="008A1154">
        <w:rPr>
          <w:color w:val="000000" w:themeColor="text1"/>
        </w:rPr>
        <w:t xml:space="preserve">98°C for 30sec; </w:t>
      </w:r>
      <w:r>
        <w:rPr>
          <w:color w:val="000000" w:themeColor="text1"/>
        </w:rPr>
        <w:t>26</w:t>
      </w:r>
      <w:r w:rsidRPr="008A1154">
        <w:rPr>
          <w:color w:val="000000" w:themeColor="text1"/>
        </w:rPr>
        <w:t xml:space="preserve"> cycles of 98°</w:t>
      </w:r>
      <w:r>
        <w:rPr>
          <w:color w:val="000000" w:themeColor="text1"/>
        </w:rPr>
        <w:t>C for 15sec, 64</w:t>
      </w:r>
      <w:r w:rsidRPr="008A1154">
        <w:rPr>
          <w:color w:val="000000" w:themeColor="text1"/>
        </w:rPr>
        <w:t>°</w:t>
      </w:r>
      <w:r>
        <w:rPr>
          <w:color w:val="000000" w:themeColor="text1"/>
        </w:rPr>
        <w:t>C for 2</w:t>
      </w:r>
      <w:r w:rsidRPr="008A1154">
        <w:rPr>
          <w:color w:val="000000" w:themeColor="text1"/>
        </w:rPr>
        <w:t>0sec, 72°</w:t>
      </w:r>
      <w:r>
        <w:rPr>
          <w:color w:val="000000" w:themeColor="text1"/>
        </w:rPr>
        <w:t>C for 65</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The resulting PCR products were purified using a Qiagen </w:t>
      </w:r>
      <w:proofErr w:type="spellStart"/>
      <w:r>
        <w:rPr>
          <w:color w:val="000000" w:themeColor="text1"/>
        </w:rPr>
        <w:t>Qiaspin</w:t>
      </w:r>
      <w:proofErr w:type="spellEnd"/>
      <w:r>
        <w:rPr>
          <w:color w:val="000000" w:themeColor="text1"/>
        </w:rPr>
        <w:t xml:space="preserve"> Kit, and ~1950bp products were confirmed using 2% gel electrophoresis.  Two PCR reactions were performed on the resulting products to confirm correct synthesis.  The first PCR reaction was performed with the </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F/US2 primer pairs, and the second was performed using DS1/</w:t>
      </w:r>
      <w:proofErr w:type="spellStart"/>
      <w:r w:rsidRPr="001E7376">
        <w:rPr>
          <w:bCs/>
        </w:rPr>
        <w:t>SacI</w:t>
      </w:r>
      <w:proofErr w:type="spellEnd"/>
      <w:r w:rsidRPr="001E7376">
        <w:rPr>
          <w:bCs/>
        </w:rPr>
        <w:t xml:space="preserve"> </w:t>
      </w:r>
      <w:proofErr w:type="spellStart"/>
      <w:r w:rsidRPr="001E7376">
        <w:rPr>
          <w:bCs/>
        </w:rPr>
        <w:t>Reamp</w:t>
      </w:r>
      <w:proofErr w:type="spellEnd"/>
      <w:r w:rsidRPr="001E7376">
        <w:rPr>
          <w:bCs/>
        </w:rPr>
        <w:t xml:space="preserve"> R primer pairs.</w:t>
      </w:r>
      <w:r>
        <w:rPr>
          <w:bCs/>
        </w:rPr>
        <w:t xml:space="preserve"> </w:t>
      </w:r>
      <w:r>
        <w:t xml:space="preserve">The PCR program used for both of these reactions was: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xml:space="preserve">.  Expected sizes (~132bp, 137bp) were confirmed using 4% gel electrophoresis. All above PCR reactions were performed using </w:t>
      </w:r>
      <w:r w:rsidRPr="001E7376">
        <w:rPr>
          <w:color w:val="000000" w:themeColor="text1"/>
        </w:rPr>
        <w:t>High Fidelity Phusion Master Mix (NEB)</w:t>
      </w:r>
      <w:r>
        <w:rPr>
          <w:color w:val="000000" w:themeColor="text1"/>
        </w:rPr>
        <w:t>.</w:t>
      </w:r>
    </w:p>
    <w:p w14:paraId="0E335EE5" w14:textId="77777777" w:rsidR="004F4736" w:rsidRDefault="004F4736" w:rsidP="004F4736"/>
    <w:p w14:paraId="63CC28B8" w14:textId="77777777" w:rsidR="004F4736" w:rsidRDefault="004F4736" w:rsidP="004F4736">
      <w:r>
        <w:t xml:space="preserve">To prepare for cloning of the </w:t>
      </w:r>
      <w:proofErr w:type="spellStart"/>
      <w:r>
        <w:t>barcoder</w:t>
      </w:r>
      <w:proofErr w:type="spellEnd"/>
      <w:r>
        <w:t xml:space="preserve"> locus,</w:t>
      </w:r>
      <w:r w:rsidRPr="00422103">
        <w:t xml:space="preserve"> pSH47 w</w:t>
      </w:r>
      <w:r>
        <w:t xml:space="preserve">as digested with </w:t>
      </w:r>
      <w:proofErr w:type="spellStart"/>
      <w:r>
        <w:t>SacI</w:t>
      </w:r>
      <w:proofErr w:type="spellEnd"/>
      <w:r>
        <w:t xml:space="preserve"> using 100μl of 250ng/</w:t>
      </w:r>
      <w:proofErr w:type="spellStart"/>
      <w:r>
        <w:t>μ</w:t>
      </w:r>
      <w:r w:rsidRPr="00422103">
        <w:t>l</w:t>
      </w:r>
      <w:proofErr w:type="spellEnd"/>
      <w:r w:rsidRPr="00422103">
        <w:t xml:space="preserve"> pSH47, 100</w:t>
      </w:r>
      <w:r>
        <w:t xml:space="preserve">μl </w:t>
      </w:r>
      <w:r w:rsidRPr="00422103">
        <w:t>NEB Buffer 4, 10</w:t>
      </w:r>
      <w:r>
        <w:t xml:space="preserve">μl </w:t>
      </w:r>
      <w:r w:rsidRPr="00422103">
        <w:t>BSA, 10</w:t>
      </w:r>
      <w:r>
        <w:t xml:space="preserve">μl </w:t>
      </w:r>
      <w:proofErr w:type="spellStart"/>
      <w:r w:rsidRPr="00422103">
        <w:t>Sac</w:t>
      </w:r>
      <w:r>
        <w:t>I</w:t>
      </w:r>
      <w:proofErr w:type="spellEnd"/>
      <w:r>
        <w:t>-HF in 1ml sterile water.  100μ</w:t>
      </w:r>
      <w:r w:rsidRPr="00422103">
        <w:t xml:space="preserve">l of this mixture was incubated at 37°C for two hours, and inactivated by incubation at 65°C for 20min.  Digest products were purified using a Qiagen </w:t>
      </w:r>
      <w:proofErr w:type="spellStart"/>
      <w:r w:rsidRPr="00422103">
        <w:t>Qiaspin</w:t>
      </w:r>
      <w:proofErr w:type="spellEnd"/>
      <w:r w:rsidRPr="00422103">
        <w:t xml:space="preserve"> kit, and confirmed using </w:t>
      </w:r>
      <w:r>
        <w:t xml:space="preserve">0.8% </w:t>
      </w:r>
      <w:r w:rsidRPr="00422103">
        <w:t>gel electrophoresis.</w:t>
      </w:r>
      <w:r>
        <w:t xml:space="preserve"> </w:t>
      </w:r>
    </w:p>
    <w:p w14:paraId="4CBB0518" w14:textId="77777777" w:rsidR="001A4394" w:rsidRPr="00233F15" w:rsidRDefault="001A4394" w:rsidP="00224FCB">
      <w:pPr>
        <w:ind w:firstLine="720"/>
        <w:rPr>
          <w:b/>
          <w:bCs/>
          <w:iCs/>
          <w:color w:val="000000" w:themeColor="text1"/>
        </w:rPr>
      </w:pPr>
    </w:p>
    <w:p w14:paraId="4F113A02" w14:textId="77777777" w:rsidR="004F4736" w:rsidRDefault="004F4736" w:rsidP="004F4736">
      <w:pPr>
        <w:jc w:val="both"/>
        <w:rPr>
          <w:b/>
          <w:bCs/>
          <w:iCs/>
          <w:color w:val="000000" w:themeColor="text1"/>
        </w:rPr>
      </w:pPr>
      <w:r w:rsidRPr="00233F15">
        <w:rPr>
          <w:b/>
          <w:bCs/>
          <w:iCs/>
          <w:color w:val="000000" w:themeColor="text1"/>
        </w:rPr>
        <w:t xml:space="preserve">Generating a </w:t>
      </w:r>
      <w:proofErr w:type="spellStart"/>
      <w:r>
        <w:rPr>
          <w:b/>
          <w:bCs/>
          <w:iCs/>
          <w:color w:val="000000" w:themeColor="text1"/>
        </w:rPr>
        <w:t>b</w:t>
      </w:r>
      <w:r w:rsidRPr="00233F15">
        <w:rPr>
          <w:b/>
          <w:bCs/>
          <w:iCs/>
          <w:color w:val="000000" w:themeColor="text1"/>
        </w:rPr>
        <w:t>arcoder</w:t>
      </w:r>
      <w:proofErr w:type="spellEnd"/>
      <w:r w:rsidRPr="00233F15">
        <w:rPr>
          <w:b/>
          <w:bCs/>
          <w:iCs/>
          <w:color w:val="000000" w:themeColor="text1"/>
        </w:rPr>
        <w:t xml:space="preserve"> </w:t>
      </w:r>
      <w:r>
        <w:rPr>
          <w:b/>
          <w:bCs/>
          <w:iCs/>
          <w:color w:val="000000" w:themeColor="text1"/>
        </w:rPr>
        <w:t>s</w:t>
      </w:r>
      <w:r w:rsidRPr="00233F15">
        <w:rPr>
          <w:b/>
          <w:bCs/>
          <w:iCs/>
          <w:color w:val="000000" w:themeColor="text1"/>
        </w:rPr>
        <w:t>train</w:t>
      </w:r>
    </w:p>
    <w:p w14:paraId="62EB2BAD" w14:textId="77777777" w:rsidR="004F4736" w:rsidRDefault="004F4736" w:rsidP="004F4736">
      <w:pPr>
        <w:jc w:val="both"/>
        <w:rPr>
          <w:bCs/>
          <w:iCs/>
          <w:color w:val="000000" w:themeColor="text1"/>
        </w:rPr>
      </w:pPr>
      <w:r w:rsidRPr="00233F15">
        <w:rPr>
          <w:bCs/>
          <w:iCs/>
          <w:color w:val="000000" w:themeColor="text1"/>
        </w:rPr>
        <w:t xml:space="preserve">A linear URA3 cassette flanked by </w:t>
      </w:r>
      <w:proofErr w:type="spellStart"/>
      <w:r w:rsidRPr="00925FC8">
        <w:rPr>
          <w:bCs/>
          <w:i/>
          <w:iCs/>
          <w:color w:val="000000" w:themeColor="text1"/>
        </w:rPr>
        <w:t>loxP</w:t>
      </w:r>
      <w:proofErr w:type="spellEnd"/>
      <w:r w:rsidRPr="00233F15">
        <w:rPr>
          <w:bCs/>
          <w:iCs/>
          <w:color w:val="000000" w:themeColor="text1"/>
        </w:rPr>
        <w:t xml:space="preserve"> and </w:t>
      </w:r>
      <w:r w:rsidRPr="00925FC8">
        <w:rPr>
          <w:bCs/>
          <w:i/>
          <w:iCs/>
          <w:color w:val="000000" w:themeColor="text1"/>
        </w:rPr>
        <w:t>lox2272</w:t>
      </w:r>
      <w:r w:rsidRPr="00233F15">
        <w:rPr>
          <w:bCs/>
          <w:iCs/>
          <w:color w:val="000000" w:themeColor="text1"/>
        </w:rPr>
        <w:t xml:space="preserve"> sites </w:t>
      </w:r>
      <w:r>
        <w:rPr>
          <w:bCs/>
          <w:iCs/>
          <w:color w:val="000000" w:themeColor="text1"/>
        </w:rPr>
        <w:t>and homology to</w:t>
      </w:r>
      <w:r w:rsidRPr="00233F15">
        <w:rPr>
          <w:bCs/>
          <w:iCs/>
          <w:color w:val="000000" w:themeColor="text1"/>
        </w:rPr>
        <w:t xml:space="preserve"> the </w:t>
      </w:r>
      <w:r w:rsidRPr="00925FC8">
        <w:rPr>
          <w:bCs/>
          <w:i/>
          <w:iCs/>
          <w:color w:val="000000" w:themeColor="text1"/>
        </w:rPr>
        <w:t>HO</w:t>
      </w:r>
      <w:r w:rsidRPr="00233F15">
        <w:rPr>
          <w:bCs/>
          <w:iCs/>
          <w:color w:val="000000" w:themeColor="text1"/>
        </w:rPr>
        <w:t xml:space="preserve"> gene </w:t>
      </w:r>
      <w:r>
        <w:rPr>
          <w:bCs/>
          <w:iCs/>
          <w:color w:val="000000" w:themeColor="text1"/>
        </w:rPr>
        <w:t xml:space="preserve">was amplified from </w:t>
      </w:r>
      <w:r>
        <w:rPr>
          <w:bCs/>
          <w:iCs/>
          <w:color w:val="000000" w:themeColor="text1"/>
          <w:lang w:val="en-CA"/>
        </w:rPr>
        <w:t xml:space="preserve">purified </w:t>
      </w:r>
      <w:r w:rsidRPr="003B57C3">
        <w:rPr>
          <w:bCs/>
          <w:iCs/>
          <w:color w:val="000000" w:themeColor="text1"/>
        </w:rPr>
        <w:t>pIS418</w:t>
      </w:r>
      <w:r>
        <w:rPr>
          <w:bCs/>
          <w:iCs/>
          <w:color w:val="000000" w:themeColor="text1"/>
        </w:rPr>
        <w:t xml:space="preserve"> with the </w:t>
      </w:r>
      <w:r w:rsidRPr="00684143">
        <w:rPr>
          <w:bCs/>
          <w:iCs/>
          <w:color w:val="000000" w:themeColor="text1"/>
        </w:rPr>
        <w:t>5'HO-</w:t>
      </w:r>
      <w:r>
        <w:rPr>
          <w:bCs/>
          <w:iCs/>
          <w:color w:val="000000" w:themeColor="text1"/>
        </w:rPr>
        <w:t>loxP</w:t>
      </w:r>
      <w:r w:rsidRPr="00684143">
        <w:rPr>
          <w:bCs/>
          <w:iCs/>
          <w:color w:val="000000" w:themeColor="text1"/>
        </w:rPr>
        <w:t>-URA</w:t>
      </w:r>
      <w:r>
        <w:rPr>
          <w:bCs/>
          <w:iCs/>
          <w:color w:val="000000" w:themeColor="text1"/>
        </w:rPr>
        <w:t xml:space="preserve"> and </w:t>
      </w:r>
      <w:r w:rsidRPr="00684143">
        <w:rPr>
          <w:bCs/>
          <w:iCs/>
          <w:color w:val="000000" w:themeColor="text1"/>
        </w:rPr>
        <w:t>URA-</w:t>
      </w:r>
      <w:r>
        <w:rPr>
          <w:bCs/>
          <w:iCs/>
          <w:color w:val="000000" w:themeColor="text1"/>
        </w:rPr>
        <w:t>lox2272</w:t>
      </w:r>
      <w:r w:rsidRPr="00684143">
        <w:rPr>
          <w:bCs/>
          <w:iCs/>
          <w:color w:val="000000" w:themeColor="text1"/>
        </w:rPr>
        <w:t>-3'HO</w:t>
      </w:r>
      <w:r>
        <w:rPr>
          <w:bCs/>
          <w:iCs/>
          <w:color w:val="000000" w:themeColor="text1"/>
        </w:rPr>
        <w:t xml:space="preserve"> primers using the following PCR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60</w:t>
      </w:r>
      <w:r w:rsidRPr="008A1154">
        <w:rPr>
          <w:color w:val="000000" w:themeColor="text1"/>
        </w:rPr>
        <w:t>°</w:t>
      </w:r>
      <w:r>
        <w:rPr>
          <w:color w:val="000000" w:themeColor="text1"/>
        </w:rPr>
        <w:t>C for 1</w:t>
      </w:r>
      <w:r w:rsidRPr="008A1154">
        <w:rPr>
          <w:color w:val="000000" w:themeColor="text1"/>
        </w:rPr>
        <w:t>0sec, 72°</w:t>
      </w:r>
      <w:r>
        <w:rPr>
          <w:color w:val="000000" w:themeColor="text1"/>
        </w:rPr>
        <w:t>C for 70</w:t>
      </w:r>
      <w:r w:rsidRPr="008A1154">
        <w:rPr>
          <w:color w:val="000000" w:themeColor="text1"/>
        </w:rPr>
        <w:t xml:space="preserve">sec; </w:t>
      </w:r>
      <w:r>
        <w:rPr>
          <w:color w:val="000000" w:themeColor="text1"/>
        </w:rPr>
        <w:t>72</w:t>
      </w:r>
      <w:r w:rsidRPr="008A1154">
        <w:rPr>
          <w:color w:val="000000" w:themeColor="text1"/>
        </w:rPr>
        <w:t>°C for 5min; 4°C forever</w:t>
      </w:r>
      <w:r>
        <w:rPr>
          <w:bCs/>
          <w:iCs/>
          <w:color w:val="000000" w:themeColor="text1"/>
        </w:rPr>
        <w:t xml:space="preserve">.   This PCR reaction was performed using </w:t>
      </w:r>
      <w:r w:rsidRPr="00AD3ECF">
        <w:rPr>
          <w:bCs/>
          <w:iCs/>
          <w:color w:val="000000" w:themeColor="text1"/>
        </w:rPr>
        <w:t>High Fidelity Phusion Master Mix (NEB)</w:t>
      </w:r>
      <w:r>
        <w:rPr>
          <w:bCs/>
          <w:iCs/>
          <w:color w:val="000000" w:themeColor="text1"/>
        </w:rPr>
        <w:t xml:space="preserve"> and was purified using </w:t>
      </w:r>
      <w:r w:rsidRPr="00AD3ECF">
        <w:rPr>
          <w:bCs/>
          <w:iCs/>
          <w:color w:val="000000" w:themeColor="text1"/>
        </w:rPr>
        <w:t xml:space="preserve">Qiagen </w:t>
      </w:r>
      <w:proofErr w:type="spellStart"/>
      <w:r w:rsidRPr="00AD3ECF">
        <w:rPr>
          <w:bCs/>
          <w:iCs/>
          <w:color w:val="000000" w:themeColor="text1"/>
        </w:rPr>
        <w:t>Qiaspin</w:t>
      </w:r>
      <w:proofErr w:type="spellEnd"/>
      <w:r>
        <w:rPr>
          <w:bCs/>
          <w:iCs/>
          <w:color w:val="000000" w:themeColor="text1"/>
        </w:rPr>
        <w:t xml:space="preserve">.  This cassette was integrated into the </w:t>
      </w:r>
      <w:r w:rsidRPr="00925FC8">
        <w:rPr>
          <w:bCs/>
          <w:i/>
          <w:iCs/>
          <w:color w:val="000000" w:themeColor="text1"/>
        </w:rPr>
        <w:t>HO</w:t>
      </w:r>
      <w:r>
        <w:rPr>
          <w:bCs/>
          <w:iCs/>
          <w:color w:val="000000" w:themeColor="text1"/>
        </w:rPr>
        <w:t xml:space="preserve"> locus </w:t>
      </w:r>
      <w:r w:rsidRPr="00233F15">
        <w:rPr>
          <w:bCs/>
          <w:iCs/>
          <w:color w:val="000000" w:themeColor="text1"/>
        </w:rPr>
        <w:t xml:space="preserve">of the RY0148 strain through transformation </w:t>
      </w:r>
      <w:r>
        <w:rPr>
          <w:bCs/>
          <w:iCs/>
          <w:color w:val="000000" w:themeColor="text1"/>
        </w:rPr>
        <w:t xml:space="preserve">to serve as the ‘landing pad’ </w:t>
      </w:r>
      <w:r w:rsidRPr="00233F15">
        <w:rPr>
          <w:bCs/>
          <w:iCs/>
          <w:color w:val="000000" w:themeColor="text1"/>
        </w:rPr>
        <w:t>for barcode integration</w:t>
      </w:r>
      <w:r>
        <w:rPr>
          <w:bCs/>
          <w:iCs/>
          <w:color w:val="000000" w:themeColor="text1"/>
        </w:rPr>
        <w:t xml:space="preserve"> using an EZ transformation kit.  Transformants selected for growth in SC –</w:t>
      </w:r>
      <w:proofErr w:type="spellStart"/>
      <w:r>
        <w:rPr>
          <w:bCs/>
          <w:iCs/>
          <w:color w:val="000000" w:themeColor="text1"/>
        </w:rPr>
        <w:t>Ura</w:t>
      </w:r>
      <w:proofErr w:type="spellEnd"/>
      <w:r>
        <w:rPr>
          <w:bCs/>
          <w:iCs/>
          <w:color w:val="000000" w:themeColor="text1"/>
        </w:rPr>
        <w:t xml:space="preserve"> plates, and were later verified to exhibit no growth in 5-FOA.  A transformant was selected to confirm </w:t>
      </w:r>
      <w:r w:rsidRPr="00925FC8">
        <w:rPr>
          <w:bCs/>
          <w:i/>
          <w:iCs/>
          <w:color w:val="000000" w:themeColor="text1"/>
        </w:rPr>
        <w:t>HO</w:t>
      </w:r>
      <w:r>
        <w:rPr>
          <w:bCs/>
          <w:iCs/>
          <w:color w:val="000000" w:themeColor="text1"/>
        </w:rPr>
        <w:t xml:space="preserve"> locus integration using three PCR reactions with the following primer pairs: </w:t>
      </w:r>
      <w:r w:rsidRPr="00CC48C0">
        <w:rPr>
          <w:bCs/>
          <w:iCs/>
          <w:color w:val="000000" w:themeColor="text1"/>
        </w:rPr>
        <w:t>5'HO-URAreamp</w:t>
      </w:r>
      <w:r>
        <w:rPr>
          <w:bCs/>
          <w:iCs/>
          <w:color w:val="000000" w:themeColor="text1"/>
        </w:rPr>
        <w:t xml:space="preserve"> + </w:t>
      </w:r>
      <w:r w:rsidRPr="007548B5">
        <w:rPr>
          <w:bCs/>
          <w:iCs/>
          <w:color w:val="000000" w:themeColor="text1"/>
        </w:rPr>
        <w:t>midURA-5'</w:t>
      </w:r>
      <w:r>
        <w:rPr>
          <w:bCs/>
          <w:iCs/>
          <w:color w:val="000000" w:themeColor="text1"/>
        </w:rPr>
        <w:t xml:space="preserve">; </w:t>
      </w:r>
      <w:r w:rsidRPr="00CC48C0">
        <w:rPr>
          <w:bCs/>
          <w:iCs/>
          <w:color w:val="000000" w:themeColor="text1"/>
        </w:rPr>
        <w:t>5'HO-URAreamp</w:t>
      </w:r>
      <w:r>
        <w:rPr>
          <w:bCs/>
          <w:iCs/>
          <w:color w:val="000000" w:themeColor="text1"/>
        </w:rPr>
        <w:t xml:space="preserve"> + midURA-3</w:t>
      </w:r>
      <w:r w:rsidRPr="007548B5">
        <w:rPr>
          <w:bCs/>
          <w:iCs/>
          <w:color w:val="000000" w:themeColor="text1"/>
        </w:rPr>
        <w:t>'</w:t>
      </w:r>
      <w:r>
        <w:rPr>
          <w:bCs/>
          <w:iCs/>
          <w:color w:val="000000" w:themeColor="text1"/>
        </w:rPr>
        <w:t xml:space="preserve">; </w:t>
      </w:r>
      <w:r w:rsidRPr="00CC48C0">
        <w:rPr>
          <w:bCs/>
          <w:iCs/>
          <w:color w:val="000000" w:themeColor="text1"/>
        </w:rPr>
        <w:t>5'HO-URAreamp</w:t>
      </w:r>
      <w:r>
        <w:rPr>
          <w:bCs/>
          <w:iCs/>
          <w:color w:val="000000" w:themeColor="text1"/>
        </w:rPr>
        <w:t xml:space="preserve"> + </w:t>
      </w:r>
      <w:r w:rsidRPr="00242B4C">
        <w:rPr>
          <w:bCs/>
          <w:iCs/>
          <w:color w:val="000000" w:themeColor="text1"/>
        </w:rPr>
        <w:t>3'HO-URAreamp</w:t>
      </w:r>
      <w:r>
        <w:rPr>
          <w:bCs/>
          <w:iCs/>
          <w:color w:val="000000" w:themeColor="text1"/>
        </w:rPr>
        <w:t xml:space="preserve">.  All PCR reactions were performed using </w:t>
      </w:r>
      <w:r w:rsidRPr="00AD3ECF">
        <w:rPr>
          <w:bCs/>
          <w:iCs/>
          <w:color w:val="000000" w:themeColor="text1"/>
        </w:rPr>
        <w:t>High Fidelity Phusion Master Mix (NEB)</w:t>
      </w:r>
      <w:r>
        <w:rPr>
          <w:bCs/>
          <w:iCs/>
          <w:color w:val="000000" w:themeColor="text1"/>
        </w:rPr>
        <w:t xml:space="preserve"> with the following program: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50</w:t>
      </w:r>
      <w:r w:rsidRPr="008A1154">
        <w:rPr>
          <w:color w:val="000000" w:themeColor="text1"/>
        </w:rPr>
        <w:t>°</w:t>
      </w:r>
      <w:r>
        <w:rPr>
          <w:color w:val="000000" w:themeColor="text1"/>
        </w:rPr>
        <w:t>C for 1</w:t>
      </w:r>
      <w:r w:rsidRPr="008A1154">
        <w:rPr>
          <w:color w:val="000000" w:themeColor="text1"/>
        </w:rPr>
        <w:t>0sec, 72°</w:t>
      </w:r>
      <w:r>
        <w:rPr>
          <w:color w:val="000000" w:themeColor="text1"/>
        </w:rPr>
        <w:t xml:space="preserve">C </w:t>
      </w:r>
      <w:r>
        <w:rPr>
          <w:color w:val="000000" w:themeColor="text1"/>
        </w:rPr>
        <w:lastRenderedPageBreak/>
        <w:t>for 70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  Expected PCR product size was confirmed using 2% gel electrophoresis.</w:t>
      </w:r>
    </w:p>
    <w:p w14:paraId="72F77A97" w14:textId="77777777" w:rsidR="004F4736" w:rsidRDefault="004F4736" w:rsidP="004F4736">
      <w:pPr>
        <w:jc w:val="both"/>
        <w:rPr>
          <w:color w:val="000000" w:themeColor="text1"/>
        </w:rPr>
      </w:pPr>
    </w:p>
    <w:p w14:paraId="1B26DE88" w14:textId="5CF45FA4" w:rsidR="004F4736" w:rsidRDefault="004F4736" w:rsidP="004F4736">
      <w:pPr>
        <w:jc w:val="both"/>
        <w:rPr>
          <w:bCs/>
          <w:iCs/>
          <w:color w:val="000000" w:themeColor="text1"/>
        </w:rPr>
      </w:pPr>
      <w:r>
        <w:rPr>
          <w:color w:val="000000" w:themeColor="text1"/>
        </w:rPr>
        <w:t xml:space="preserve">The </w:t>
      </w:r>
      <w:r w:rsidRPr="00925FC8">
        <w:rPr>
          <w:i/>
          <w:color w:val="000000" w:themeColor="text1"/>
        </w:rPr>
        <w:t>HO</w:t>
      </w:r>
      <w:r w:rsidRPr="00B93C8D">
        <w:rPr>
          <w:color w:val="000000" w:themeColor="text1"/>
        </w:rPr>
        <w:t>::</w:t>
      </w:r>
      <w:r w:rsidRPr="00925FC8">
        <w:rPr>
          <w:i/>
          <w:color w:val="000000" w:themeColor="text1"/>
        </w:rPr>
        <w:t>loxP</w:t>
      </w:r>
      <w:r w:rsidRPr="00B93C8D">
        <w:rPr>
          <w:color w:val="000000" w:themeColor="text1"/>
        </w:rPr>
        <w:t>-</w:t>
      </w:r>
      <w:r w:rsidRPr="00925FC8">
        <w:rPr>
          <w:i/>
          <w:color w:val="000000" w:themeColor="text1"/>
        </w:rPr>
        <w:t>URA3</w:t>
      </w:r>
      <w:r w:rsidRPr="00B93C8D">
        <w:rPr>
          <w:color w:val="000000" w:themeColor="text1"/>
        </w:rPr>
        <w:t>-</w:t>
      </w:r>
      <w:r w:rsidRPr="00925FC8">
        <w:rPr>
          <w:i/>
          <w:color w:val="000000" w:themeColor="text1"/>
        </w:rPr>
        <w:t>lox2272</w:t>
      </w:r>
      <w:r>
        <w:rPr>
          <w:color w:val="000000" w:themeColor="text1"/>
        </w:rPr>
        <w:t xml:space="preserve"> integrant strain was then transformed with a mixture of digested pSH47 and purified PCR products to enable in-yeast-assembly</w:t>
      </w:r>
      <w:r w:rsidR="00826304">
        <w:rPr>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{"citationItems":[{"id":"ITEM-1","itemData":{"DOI":"10.1038/nmeth.1318","ISSN":"1548-7105","PMID":"19363495","abstract":"We describe an isothermal, single-reaction method for assembling multiple overlapping DNA molecules by the concerted action of a 5' exonuclease, a DNA polymerase and a DNA ligase. First we recessed DNA fragments, yielding single-stranded DNA overhangs that specifically annealed, and then covalently joined them. This assembly method can be used to seamlessly construct synthetic and natural genes, genetic pathways and entire genomes, and could be a useful molecular engineering tool.","author":[{"dropping-particle":"","family":"Gibson","given":"Daniel G","non-dropping-particle":"","parse-names":false,"suffix":""},{"dropping-particle":"","family":"Young","given":"Lei","non-dropping-particle":"","parse-names":false,"suffix":""},{"dropping-particle":"","family":"Chuang","given":"Ray-Yuan","non-dropping-particle":"","parse-names":false,"suffix":""},{"dropping-particle":"","family":"Venter","given":"J Craig","non-dropping-particle":"","parse-names":false,"suffix":""},{"dropping-particle":"","family":"Hutchison","given":"Clyde A","non-dropping-particle":"","parse-names":false,"suffix":""},{"dropping-particle":"","family":"Smith","given":"Hamilton O","non-dropping-particle":"","parse-names":false,"suffix":""}],"container-title":"Nature methods","id":"ITEM-1","issue":"5","issued":{"date-parts":[["2009","5"]]},"page":"343-5","title":"Enzymatic assembly of DNA molecules up to several hundred kilobases.","type":"article-journal","volume":"6"},"uris":["http://www.mendeley.com/documents/?uuid=c0719c67-5ebf-4c45-9c82-1a012b4e6ee3"]}],"mendeley":{"formattedCitation":"(Gibson et al., 2009)","plainTextFormattedCitation":"(Gibson et al., 2009)","previouslyFormattedCitation":"(Gibson et al., 2009)"},"properties":{"noteIndex":0},"schema":"https://github.com/citation-style-language/schema/raw/master/csl-citation.json"}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(Gibson et al., 2009)</w:t>
      </w:r>
      <w:r w:rsidRPr="00233F15">
        <w:rPr>
          <w:bCs/>
          <w:iCs/>
          <w:color w:val="000000" w:themeColor="text1"/>
        </w:rPr>
        <w:fldChar w:fldCharType="end"/>
      </w:r>
      <w:r>
        <w:rPr>
          <w:color w:val="000000" w:themeColor="text1"/>
        </w:rPr>
        <w:t>.  Transformation was carried out using a previously established protocol</w:t>
      </w:r>
      <w:r w:rsidR="00826304">
        <w:rPr>
          <w:color w:val="000000" w:themeColor="text1"/>
        </w:rPr>
        <w:t xml:space="preserve"> </w:t>
      </w:r>
      <w:r>
        <w:rPr>
          <w:color w:val="000000" w:themeColor="text1"/>
        </w:rPr>
        <w:fldChar w:fldCharType="begin" w:fldLock="1"/>
      </w:r>
      <w:r w:rsidR="00F13A96">
        <w:rPr>
          <w:color w:val="000000" w:themeColor="text1"/>
        </w:rPr>
        <w:instrText>ADDIN CSL_CITATION {"citationItems":[{"id":"ITEM-1","itemData":{"DOI":"10.1038/nprot.2007.13","ISSN":"1754-2189","author":[{"dropping-particle":"","family":"Gietz","given":"R Daniel","non-dropping-particle":"","parse-names":false,"suffix":""},{"dropping-particle":"","family":"Schiestl","given":"Robert H","non-dropping-particle":"","parse-names":false,"suffix":""}],"container-title":"Nature Protocols","id":"ITEM-1","issue":"1","issued":{"date-parts":[["2007","1","31"]]},"page":"31-34","publisher":"Nature Publishing Group","title":"High-efficiency yeast transformation using the LiAc/SS carrier DNA/PEG method","type":"article-journal","volume":"2"},"uris":["http://www.mendeley.com/documents/?uuid=3273b69b-7185-3447-a7b7-b13f93c9ab0f"]}],"mendeley":{"formattedCitation":"(Gietz and Schiestl, 2007)","plainTextFormattedCitation":"(Gietz and Schiestl, 2007)","previouslyFormattedCitation":"(Gietz and Schiestl, 2007)"},"properties":{"noteIndex":0},"schema":"https://github.com/citation-style-language/schema/raw/master/csl-citation.json"}</w:instrText>
      </w:r>
      <w:r>
        <w:rPr>
          <w:color w:val="000000" w:themeColor="text1"/>
        </w:rPr>
        <w:fldChar w:fldCharType="separate"/>
      </w:r>
      <w:r w:rsidR="00D659A1" w:rsidRPr="00D659A1">
        <w:rPr>
          <w:noProof/>
          <w:color w:val="000000" w:themeColor="text1"/>
        </w:rPr>
        <w:t>(Gietz and Schiestl, 2007)</w:t>
      </w:r>
      <w:r>
        <w:rPr>
          <w:color w:val="000000" w:themeColor="text1"/>
        </w:rPr>
        <w:fldChar w:fldCharType="end"/>
      </w:r>
      <w:r>
        <w:rPr>
          <w:color w:val="000000" w:themeColor="text1"/>
        </w:rPr>
        <w:t>, with a ~1:6 mixture of digested pSH47:HphMX4 barcode cassette (</w:t>
      </w:r>
      <w:r>
        <w:t>~12</w:t>
      </w:r>
      <w:r>
        <w:rPr>
          <w:lang w:val="el-GR"/>
        </w:rPr>
        <w:t>μ</w:t>
      </w:r>
      <w:r>
        <w:t>g digested pSH47 and 15</w:t>
      </w:r>
      <w:r>
        <w:rPr>
          <w:lang w:val="el-GR"/>
        </w:rPr>
        <w:t>μ</w:t>
      </w:r>
      <w:r>
        <w:t>g cassette)</w:t>
      </w:r>
      <w:r>
        <w:rPr>
          <w:color w:val="000000" w:themeColor="text1"/>
        </w:rPr>
        <w:t xml:space="preserve">.  Transformants </w:t>
      </w:r>
      <w:r w:rsidRPr="00233F15">
        <w:rPr>
          <w:bCs/>
          <w:iCs/>
          <w:color w:val="000000" w:themeColor="text1"/>
        </w:rPr>
        <w:t xml:space="preserve">were </w:t>
      </w:r>
      <w:r>
        <w:rPr>
          <w:bCs/>
          <w:iCs/>
          <w:color w:val="000000" w:themeColor="text1"/>
        </w:rPr>
        <w:t>grown at 30</w:t>
      </w:r>
      <w:r w:rsidRPr="00DA43D0">
        <w:rPr>
          <w:bCs/>
          <w:iCs/>
          <w:color w:val="000000" w:themeColor="text1"/>
        </w:rPr>
        <w:t>°</w:t>
      </w:r>
      <w:r>
        <w:rPr>
          <w:bCs/>
          <w:iCs/>
          <w:color w:val="000000" w:themeColor="text1"/>
        </w:rPr>
        <w:t>C in YPG +</w:t>
      </w:r>
      <w:proofErr w:type="spellStart"/>
      <w:r w:rsidRPr="00233F15">
        <w:rPr>
          <w:bCs/>
          <w:iCs/>
          <w:color w:val="000000" w:themeColor="text1"/>
        </w:rPr>
        <w:t>HygroB</w:t>
      </w:r>
      <w:proofErr w:type="spellEnd"/>
      <w:r w:rsidRPr="00233F15">
        <w:rPr>
          <w:bCs/>
          <w:iCs/>
          <w:color w:val="000000" w:themeColor="text1"/>
        </w:rPr>
        <w:t xml:space="preserve"> </w:t>
      </w:r>
      <w:r>
        <w:rPr>
          <w:bCs/>
          <w:iCs/>
          <w:color w:val="000000" w:themeColor="text1"/>
        </w:rPr>
        <w:t>plates for 3 days, allowing both selection of successful transformants and Gal1p-Cre induction</w:t>
      </w:r>
      <w:r w:rsidRPr="00233F15">
        <w:rPr>
          <w:bCs/>
          <w:iCs/>
          <w:color w:val="000000" w:themeColor="text1"/>
        </w:rPr>
        <w:t>.</w:t>
      </w:r>
      <w:r>
        <w:rPr>
          <w:bCs/>
          <w:iCs/>
          <w:color w:val="000000" w:themeColor="text1"/>
        </w:rPr>
        <w:t xml:space="preserve"> These cells were then scraped and grown overnight in 5-FOA plates to select against non-recombinant strains and strains containing the </w:t>
      </w:r>
      <w:proofErr w:type="spellStart"/>
      <w:r>
        <w:rPr>
          <w:bCs/>
          <w:iCs/>
          <w:color w:val="000000" w:themeColor="text1"/>
        </w:rPr>
        <w:t>barcoder</w:t>
      </w:r>
      <w:proofErr w:type="spellEnd"/>
      <w:r>
        <w:rPr>
          <w:bCs/>
          <w:iCs/>
          <w:color w:val="000000" w:themeColor="text1"/>
        </w:rPr>
        <w:t xml:space="preserve"> plasmids.</w:t>
      </w:r>
    </w:p>
    <w:p w14:paraId="13B4343C" w14:textId="77777777" w:rsidR="009D1ABE" w:rsidRDefault="009D1ABE" w:rsidP="004F4736">
      <w:pPr>
        <w:jc w:val="both"/>
        <w:rPr>
          <w:bCs/>
          <w:iCs/>
          <w:color w:val="000000" w:themeColor="text1"/>
        </w:rPr>
      </w:pPr>
    </w:p>
    <w:p w14:paraId="3D33BBA2" w14:textId="77777777" w:rsidR="004F4736" w:rsidRPr="00845A1A" w:rsidRDefault="004F4736" w:rsidP="004F4736">
      <w:pPr>
        <w:jc w:val="both"/>
      </w:pPr>
      <w:r>
        <w:rPr>
          <w:bCs/>
          <w:iCs/>
          <w:color w:val="000000" w:themeColor="text1"/>
        </w:rPr>
        <w:t>Twenty</w:t>
      </w:r>
      <w:r w:rsidRPr="00233F15">
        <w:rPr>
          <w:bCs/>
          <w:iCs/>
          <w:color w:val="000000" w:themeColor="text1"/>
        </w:rPr>
        <w:t xml:space="preserve"> colonies were </w:t>
      </w:r>
      <w:r>
        <w:rPr>
          <w:bCs/>
          <w:iCs/>
          <w:color w:val="000000" w:themeColor="text1"/>
        </w:rPr>
        <w:t>confirmed to have</w:t>
      </w:r>
      <w:r w:rsidRPr="00233F15">
        <w:rPr>
          <w:bCs/>
          <w:iCs/>
          <w:color w:val="000000" w:themeColor="text1"/>
        </w:rPr>
        <w:t xml:space="preserve"> barcode integration</w:t>
      </w:r>
      <w:r>
        <w:rPr>
          <w:bCs/>
          <w:iCs/>
          <w:color w:val="000000" w:themeColor="text1"/>
        </w:rPr>
        <w:t xml:space="preserve"> using PCR and Sanger sequencing.  Lysates were made by mixing a sample of each colony with </w:t>
      </w:r>
      <w:r>
        <w:t xml:space="preserve">2μl Sterile DNA Free Water, 2μl 0.2M pH 7.4 Sodium Phosphate Buffer, 0.5 </w:t>
      </w:r>
      <w:proofErr w:type="spellStart"/>
      <w:r>
        <w:t>μl</w:t>
      </w:r>
      <w:proofErr w:type="spellEnd"/>
      <w:r>
        <w:t xml:space="preserve"> 5U/</w:t>
      </w:r>
      <w:proofErr w:type="spellStart"/>
      <w:r>
        <w:t>μl</w:t>
      </w:r>
      <w:proofErr w:type="spellEnd"/>
      <w:r>
        <w:t xml:space="preserve"> </w:t>
      </w:r>
      <w:proofErr w:type="spellStart"/>
      <w:r>
        <w:t>Zymoresearch</w:t>
      </w:r>
      <w:proofErr w:type="spellEnd"/>
      <w:r>
        <w:t xml:space="preserve"> </w:t>
      </w:r>
      <w:proofErr w:type="spellStart"/>
      <w:r>
        <w:t>zymolyase</w:t>
      </w:r>
      <w:proofErr w:type="spellEnd"/>
      <w:r>
        <w:t xml:space="preserve"> and incubated at 37</w:t>
      </w:r>
      <w:r w:rsidRPr="00845A1A">
        <w:t>°</w:t>
      </w:r>
      <w:r>
        <w:t>C for 25min and 95</w:t>
      </w:r>
      <w:r w:rsidRPr="00845A1A">
        <w:t>°</w:t>
      </w:r>
      <w:r>
        <w:t xml:space="preserve">C for 10 min, and stopped by adding 125μl of sterile DNA-free Water. To each lysed colony, two </w:t>
      </w:r>
      <w:r>
        <w:rPr>
          <w:bCs/>
          <w:iCs/>
          <w:color w:val="000000" w:themeColor="text1"/>
        </w:rPr>
        <w:t>sets of primer pairs</w:t>
      </w:r>
      <w:r w:rsidRPr="00233F15">
        <w:rPr>
          <w:bCs/>
          <w:iCs/>
          <w:color w:val="000000" w:themeColor="text1"/>
        </w:rPr>
        <w:t xml:space="preserve"> to verify </w:t>
      </w:r>
      <w:r>
        <w:rPr>
          <w:bCs/>
          <w:iCs/>
          <w:color w:val="000000" w:themeColor="text1"/>
        </w:rPr>
        <w:t>the strain barcode-specific UP and DN tag</w:t>
      </w:r>
      <w:r w:rsidRPr="00233F15">
        <w:rPr>
          <w:bCs/>
          <w:iCs/>
          <w:color w:val="000000" w:themeColor="text1"/>
        </w:rPr>
        <w:t xml:space="preserve"> - US2 and a sequence complementary to 5’ of the </w:t>
      </w:r>
      <w:r w:rsidRPr="00925FC8">
        <w:rPr>
          <w:bCs/>
          <w:i/>
          <w:iCs/>
          <w:color w:val="000000" w:themeColor="text1"/>
        </w:rPr>
        <w:t>HO</w:t>
      </w:r>
      <w:r w:rsidRPr="00233F15">
        <w:rPr>
          <w:bCs/>
          <w:iCs/>
          <w:color w:val="000000" w:themeColor="text1"/>
        </w:rPr>
        <w:t xml:space="preserve"> gene (5’HO); DS1 and a sequence complementary </w:t>
      </w:r>
      <w:r>
        <w:rPr>
          <w:bCs/>
          <w:iCs/>
          <w:color w:val="000000" w:themeColor="text1"/>
        </w:rPr>
        <w:t xml:space="preserve">to the 3’ of the </w:t>
      </w:r>
      <w:r w:rsidRPr="00925FC8">
        <w:rPr>
          <w:bCs/>
          <w:i/>
          <w:iCs/>
          <w:color w:val="000000" w:themeColor="text1"/>
        </w:rPr>
        <w:t>HO</w:t>
      </w:r>
      <w:r>
        <w:rPr>
          <w:bCs/>
          <w:iCs/>
          <w:color w:val="000000" w:themeColor="text1"/>
        </w:rPr>
        <w:t xml:space="preserve"> gene (3’HO)</w:t>
      </w:r>
      <w:r>
        <w:rPr>
          <w:color w:val="000000" w:themeColor="text1"/>
        </w:rPr>
        <w:t xml:space="preserve">, </w:t>
      </w:r>
      <w:r>
        <w:rPr>
          <w:bCs/>
          <w:iCs/>
          <w:color w:val="000000" w:themeColor="text1"/>
        </w:rPr>
        <w:t>using the following program:</w:t>
      </w:r>
      <w:r w:rsidRPr="00645A4F">
        <w:rPr>
          <w:color w:val="000000" w:themeColor="text1"/>
        </w:rPr>
        <w:t xml:space="preserve"> </w:t>
      </w:r>
      <w:r w:rsidRPr="008A1154">
        <w:rPr>
          <w:color w:val="000000" w:themeColor="text1"/>
        </w:rPr>
        <w:t xml:space="preserve">98°C for 30sec; </w:t>
      </w:r>
      <w:r>
        <w:rPr>
          <w:color w:val="000000" w:themeColor="text1"/>
        </w:rPr>
        <w:t>25</w:t>
      </w:r>
      <w:r w:rsidRPr="008A1154">
        <w:rPr>
          <w:color w:val="000000" w:themeColor="text1"/>
        </w:rPr>
        <w:t xml:space="preserve"> cycles of 98°</w:t>
      </w:r>
      <w:r>
        <w:rPr>
          <w:color w:val="000000" w:themeColor="text1"/>
        </w:rPr>
        <w:t>C for 10sec, 59</w:t>
      </w:r>
      <w:r w:rsidRPr="008A1154">
        <w:rPr>
          <w:color w:val="000000" w:themeColor="text1"/>
        </w:rPr>
        <w:t>°</w:t>
      </w:r>
      <w:r>
        <w:rPr>
          <w:color w:val="000000" w:themeColor="text1"/>
        </w:rPr>
        <w:t>C for 15</w:t>
      </w:r>
      <w:r w:rsidRPr="008A1154">
        <w:rPr>
          <w:color w:val="000000" w:themeColor="text1"/>
        </w:rPr>
        <w:t>sec, 72°</w:t>
      </w:r>
      <w:r>
        <w:rPr>
          <w:color w:val="000000" w:themeColor="text1"/>
        </w:rPr>
        <w:t>C for 30</w:t>
      </w:r>
      <w:r w:rsidRPr="008A1154">
        <w:rPr>
          <w:color w:val="000000" w:themeColor="text1"/>
        </w:rPr>
        <w:t xml:space="preserve">sec; </w:t>
      </w:r>
      <w:r>
        <w:rPr>
          <w:color w:val="000000" w:themeColor="text1"/>
        </w:rPr>
        <w:t>72</w:t>
      </w:r>
      <w:r w:rsidRPr="008A1154">
        <w:rPr>
          <w:color w:val="000000" w:themeColor="text1"/>
        </w:rPr>
        <w:t>°C for 5min; 4°C forever</w:t>
      </w:r>
      <w:r>
        <w:rPr>
          <w:color w:val="000000" w:themeColor="text1"/>
        </w:rPr>
        <w:t>.</w:t>
      </w:r>
      <w:r>
        <w:rPr>
          <w:bCs/>
          <w:iCs/>
          <w:color w:val="000000" w:themeColor="text1"/>
        </w:rPr>
        <w:t xml:space="preserve">  PCR reactions were performed using </w:t>
      </w:r>
      <w:r w:rsidRPr="00AD3ECF">
        <w:rPr>
          <w:bCs/>
          <w:iCs/>
          <w:color w:val="000000" w:themeColor="text1"/>
        </w:rPr>
        <w:t>High Fidelity Phusion Master Mix (NEB)</w:t>
      </w:r>
      <w:r>
        <w:rPr>
          <w:bCs/>
          <w:iCs/>
          <w:color w:val="000000" w:themeColor="text1"/>
        </w:rPr>
        <w:t xml:space="preserve"> and </w:t>
      </w:r>
      <w:r w:rsidRPr="00233F15">
        <w:rPr>
          <w:bCs/>
          <w:iCs/>
          <w:color w:val="000000" w:themeColor="text1"/>
        </w:rPr>
        <w:t xml:space="preserve">analyzed using </w:t>
      </w:r>
      <w:r>
        <w:rPr>
          <w:bCs/>
          <w:iCs/>
          <w:color w:val="000000" w:themeColor="text1"/>
        </w:rPr>
        <w:t xml:space="preserve">4% </w:t>
      </w:r>
      <w:r w:rsidRPr="00233F15">
        <w:rPr>
          <w:bCs/>
          <w:iCs/>
          <w:color w:val="000000" w:themeColor="text1"/>
        </w:rPr>
        <w:t>gel electrophoresis</w:t>
      </w:r>
      <w:r>
        <w:rPr>
          <w:bCs/>
          <w:iCs/>
          <w:color w:val="000000" w:themeColor="text1"/>
        </w:rPr>
        <w:t xml:space="preserve"> to verify the presence of 263bp and 251bp bands</w:t>
      </w:r>
      <w:r w:rsidRPr="00233F15">
        <w:rPr>
          <w:bCs/>
          <w:iCs/>
          <w:color w:val="000000" w:themeColor="text1"/>
        </w:rPr>
        <w:t>.</w:t>
      </w:r>
      <w:r>
        <w:rPr>
          <w:bCs/>
          <w:iCs/>
          <w:color w:val="000000" w:themeColor="text1"/>
        </w:rPr>
        <w:t xml:space="preserve">  EXOSAP purification was performed on the PCR products by adding 10</w:t>
      </w:r>
      <w:r>
        <w:t>μl EXOSAP mix (</w:t>
      </w:r>
      <w:r w:rsidRPr="0062257A">
        <w:t>0.025</w:t>
      </w:r>
      <w:r>
        <w:t>μ</w:t>
      </w:r>
      <w:r w:rsidRPr="0062257A">
        <w:t xml:space="preserve">l </w:t>
      </w:r>
      <w:proofErr w:type="spellStart"/>
      <w:r w:rsidRPr="0062257A">
        <w:t>ExoI</w:t>
      </w:r>
      <w:proofErr w:type="spellEnd"/>
      <w:r w:rsidRPr="0062257A">
        <w:t xml:space="preserve"> (0.5U), 0.1</w:t>
      </w:r>
      <w:r>
        <w:t>μ</w:t>
      </w:r>
      <w:r w:rsidRPr="0062257A">
        <w:t>l Antarctic Phosphatase (0.5U), 3.5</w:t>
      </w:r>
      <w:r>
        <w:t>μ</w:t>
      </w:r>
      <w:r w:rsidRPr="0062257A">
        <w:t>l 10X Antarctic Phosphatase Buffer, 6.375</w:t>
      </w:r>
      <w:r>
        <w:t>μ</w:t>
      </w:r>
      <w:r w:rsidRPr="0062257A">
        <w:t>l dH</w:t>
      </w:r>
      <w:r w:rsidRPr="0062257A">
        <w:rPr>
          <w:vertAlign w:val="subscript"/>
        </w:rPr>
        <w:t>2</w:t>
      </w:r>
      <w:r w:rsidRPr="0062257A">
        <w:t>O</w:t>
      </w:r>
      <w:r>
        <w:t xml:space="preserve">) to 25μl of PCR products and incubating at </w:t>
      </w:r>
      <w:r>
        <w:rPr>
          <w:color w:val="000000" w:themeColor="text1"/>
        </w:rPr>
        <w:t>37</w:t>
      </w:r>
      <w:r w:rsidRPr="008A1154">
        <w:rPr>
          <w:color w:val="000000" w:themeColor="text1"/>
        </w:rPr>
        <w:t>°</w:t>
      </w:r>
      <w:r>
        <w:rPr>
          <w:color w:val="000000" w:themeColor="text1"/>
        </w:rPr>
        <w:t>C for 30min</w:t>
      </w:r>
      <w:r w:rsidRPr="008A1154">
        <w:rPr>
          <w:color w:val="000000" w:themeColor="text1"/>
        </w:rPr>
        <w:t xml:space="preserve">; </w:t>
      </w:r>
      <w:r>
        <w:rPr>
          <w:color w:val="000000" w:themeColor="text1"/>
        </w:rPr>
        <w:t>80°C for 20</w:t>
      </w:r>
      <w:r w:rsidRPr="008A1154">
        <w:rPr>
          <w:color w:val="000000" w:themeColor="text1"/>
        </w:rPr>
        <w:t>min</w:t>
      </w:r>
      <w:r>
        <w:rPr>
          <w:color w:val="000000" w:themeColor="text1"/>
        </w:rPr>
        <w:t>, then diluting with 35</w:t>
      </w:r>
      <w:r>
        <w:t>μl of DNA-free H</w:t>
      </w:r>
      <w:r w:rsidRPr="0062257A">
        <w:rPr>
          <w:vertAlign w:val="subscript"/>
        </w:rPr>
        <w:t>2</w:t>
      </w:r>
      <w:r w:rsidRPr="0062257A">
        <w:t>O</w:t>
      </w:r>
      <w:r>
        <w:t xml:space="preserve"> to stop the reaction.  Diluted EXOSAP products were Sanger sequenced with the 5’HO </w:t>
      </w:r>
      <w:proofErr w:type="spellStart"/>
      <w:r>
        <w:t>seq</w:t>
      </w:r>
      <w:proofErr w:type="spellEnd"/>
      <w:r>
        <w:t xml:space="preserve"> and 3’HO </w:t>
      </w:r>
      <w:proofErr w:type="spellStart"/>
      <w:r>
        <w:t>seq</w:t>
      </w:r>
      <w:proofErr w:type="spellEnd"/>
      <w:r>
        <w:t xml:space="preserve"> primers to confirm the correct barcode construct.</w:t>
      </w:r>
    </w:p>
    <w:p w14:paraId="6941AE24" w14:textId="77777777" w:rsidR="00C44509" w:rsidRPr="00233F15" w:rsidRDefault="00C44509" w:rsidP="00224FCB">
      <w:pPr>
        <w:jc w:val="both"/>
        <w:rPr>
          <w:b/>
          <w:bCs/>
          <w:iCs/>
          <w:color w:val="000000" w:themeColor="text1"/>
        </w:rPr>
      </w:pPr>
    </w:p>
    <w:p w14:paraId="0996D383"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Creating </w:t>
      </w:r>
      <w:r>
        <w:rPr>
          <w:b/>
          <w:bCs/>
          <w:iCs/>
          <w:color w:val="000000" w:themeColor="text1"/>
        </w:rPr>
        <w:t>a</w:t>
      </w:r>
      <w:r w:rsidRPr="00233F15">
        <w:rPr>
          <w:b/>
          <w:bCs/>
          <w:iCs/>
          <w:color w:val="000000" w:themeColor="text1"/>
        </w:rPr>
        <w:t xml:space="preserve"> ‘</w:t>
      </w:r>
      <w:r>
        <w:rPr>
          <w:b/>
          <w:bCs/>
          <w:iCs/>
          <w:color w:val="000000" w:themeColor="text1"/>
        </w:rPr>
        <w:t>g</w:t>
      </w:r>
      <w:r w:rsidRPr="00233F15">
        <w:rPr>
          <w:b/>
          <w:bCs/>
          <w:iCs/>
          <w:color w:val="000000" w:themeColor="text1"/>
        </w:rPr>
        <w:t xml:space="preserve">old </w:t>
      </w:r>
      <w:r>
        <w:rPr>
          <w:b/>
          <w:bCs/>
          <w:iCs/>
          <w:color w:val="000000" w:themeColor="text1"/>
        </w:rPr>
        <w:t>s</w:t>
      </w:r>
      <w:r w:rsidRPr="00233F15">
        <w:rPr>
          <w:b/>
          <w:bCs/>
          <w:iCs/>
          <w:color w:val="000000" w:themeColor="text1"/>
        </w:rPr>
        <w:t xml:space="preserve">tandard’ </w:t>
      </w:r>
      <w:r>
        <w:rPr>
          <w:b/>
          <w:bCs/>
          <w:iCs/>
          <w:color w:val="000000" w:themeColor="text1"/>
        </w:rPr>
        <w:t>g</w:t>
      </w:r>
      <w:r w:rsidRPr="00233F15">
        <w:rPr>
          <w:b/>
          <w:bCs/>
          <w:iCs/>
          <w:color w:val="000000" w:themeColor="text1"/>
        </w:rPr>
        <w:t xml:space="preserve">enotyped </w:t>
      </w:r>
      <w:r>
        <w:rPr>
          <w:b/>
          <w:bCs/>
          <w:iCs/>
          <w:color w:val="000000" w:themeColor="text1"/>
        </w:rPr>
        <w:t>s</w:t>
      </w:r>
      <w:r w:rsidRPr="00233F15">
        <w:rPr>
          <w:b/>
          <w:bCs/>
          <w:iCs/>
          <w:color w:val="000000" w:themeColor="text1"/>
        </w:rPr>
        <w:t>et</w:t>
      </w:r>
    </w:p>
    <w:p w14:paraId="7A3CF193" w14:textId="77777777" w:rsidR="00F85114" w:rsidRDefault="00F85114" w:rsidP="00F85114">
      <w:pPr>
        <w:jc w:val="both"/>
        <w:rPr>
          <w:bCs/>
          <w:iCs/>
          <w:color w:val="000000" w:themeColor="text1"/>
        </w:rPr>
      </w:pPr>
      <w:r w:rsidRPr="00233F15">
        <w:rPr>
          <w:bCs/>
          <w:iCs/>
          <w:color w:val="000000" w:themeColor="text1"/>
        </w:rPr>
        <w:t xml:space="preserve">To create a ‘Gold Standard’ genotyped set, 40 progeny strains (19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21 MAT</w:t>
      </w:r>
      <w:r w:rsidRPr="00B80DF6">
        <w:rPr>
          <w:rFonts w:eastAsia="Calibri"/>
          <w:b/>
          <w:bCs/>
          <w:iCs/>
          <w:color w:val="000000" w:themeColor="text1"/>
          <w:lang w:val="el-GR"/>
        </w:rPr>
        <w:t>α</w:t>
      </w:r>
      <w:r w:rsidRPr="00233F15">
        <w:rPr>
          <w:bCs/>
          <w:iCs/>
          <w:color w:val="000000" w:themeColor="text1"/>
          <w:lang w:val="en-CA"/>
        </w:rPr>
        <w:t xml:space="preserve">) were subject to </w:t>
      </w:r>
      <w:r w:rsidRPr="00233F15">
        <w:rPr>
          <w:bCs/>
          <w:iCs/>
          <w:color w:val="000000" w:themeColor="text1"/>
        </w:rPr>
        <w:t>individual strain genotyping. For these 40 strains, and for an RY0148 isolate, t</w:t>
      </w:r>
      <w:r>
        <w:rPr>
          <w:bCs/>
          <w:iCs/>
          <w:color w:val="000000" w:themeColor="text1"/>
        </w:rPr>
        <w:t>he strain-specific UP and DN tags</w:t>
      </w:r>
      <w:r w:rsidRPr="00233F15">
        <w:rPr>
          <w:bCs/>
          <w:iCs/>
          <w:color w:val="000000" w:themeColor="text1"/>
        </w:rPr>
        <w:t xml:space="preserve"> were </w:t>
      </w:r>
      <w:r>
        <w:rPr>
          <w:bCs/>
          <w:iCs/>
          <w:color w:val="000000" w:themeColor="text1"/>
        </w:rPr>
        <w:t xml:space="preserve">also </w:t>
      </w:r>
      <w:r w:rsidRPr="00233F15">
        <w:rPr>
          <w:bCs/>
          <w:iCs/>
          <w:color w:val="000000" w:themeColor="text1"/>
        </w:rPr>
        <w:t>PCR amplified using two sets of primers</w:t>
      </w:r>
      <w:r>
        <w:rPr>
          <w:bCs/>
          <w:iCs/>
          <w:color w:val="000000" w:themeColor="text1"/>
        </w:rPr>
        <w:t xml:space="preserve"> and subject to Sanger sequencing</w:t>
      </w:r>
      <w:r w:rsidRPr="00233F15">
        <w:rPr>
          <w:bCs/>
          <w:iCs/>
          <w:color w:val="000000" w:themeColor="text1"/>
        </w:rPr>
        <w:t xml:space="preserve"> </w:t>
      </w:r>
      <w:r>
        <w:rPr>
          <w:bCs/>
          <w:iCs/>
          <w:color w:val="000000" w:themeColor="text1"/>
        </w:rPr>
        <w:t xml:space="preserve">as above. </w:t>
      </w:r>
    </w:p>
    <w:p w14:paraId="0F0C7BF5" w14:textId="77777777" w:rsidR="00F85114" w:rsidRDefault="00F85114" w:rsidP="00F85114">
      <w:pPr>
        <w:jc w:val="both"/>
        <w:rPr>
          <w:bCs/>
          <w:iCs/>
          <w:color w:val="000000" w:themeColor="text1"/>
        </w:rPr>
      </w:pPr>
    </w:p>
    <w:p w14:paraId="6CFC1AAD" w14:textId="5BCF44E5" w:rsidR="00F85114" w:rsidRPr="00730BB7" w:rsidRDefault="00F85114" w:rsidP="00F85114">
      <w:pPr>
        <w:jc w:val="both"/>
        <w:rPr>
          <w:bCs/>
          <w:iCs/>
          <w:color w:val="000000" w:themeColor="text1"/>
        </w:rPr>
      </w:pPr>
      <w:r w:rsidRPr="00233F15">
        <w:rPr>
          <w:rFonts w:eastAsia="Times New Roman"/>
          <w:color w:val="333333"/>
          <w:shd w:val="clear" w:color="auto" w:fill="FFFFFF"/>
        </w:rPr>
        <w:t>To genotype each strain at the 16 ABC transporter loci, two PCR reactions were performed for each locus - one to determine the presence of a GFP integration cassette, and another to determine the presence of the wild type gene</w:t>
      </w:r>
      <w:r>
        <w:rPr>
          <w:rFonts w:eastAsia="Times New Roman"/>
          <w:color w:val="333333"/>
          <w:shd w:val="clear" w:color="auto" w:fill="FFFFFF"/>
        </w:rPr>
        <w:t>,</w:t>
      </w:r>
      <w:r w:rsidRPr="00817E7B">
        <w:rPr>
          <w:rFonts w:eastAsia="Times New Roman"/>
          <w:color w:val="333333"/>
          <w:shd w:val="clear" w:color="auto" w:fill="FFFFFF"/>
        </w:rPr>
        <w:t xml:space="preserve"> as previously described</w:t>
      </w:r>
      <w:r w:rsidR="008A7849">
        <w:rPr>
          <w:rFonts w:eastAsia="Times New Roman"/>
          <w:color w:val="333333"/>
          <w:shd w:val="clear" w:color="auto" w:fill="FFFFFF"/>
        </w:rPr>
        <w:t xml:space="preserve"> </w:t>
      </w:r>
      <w:r w:rsidRPr="00817E7B">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817E7B">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817E7B">
        <w:rPr>
          <w:rFonts w:eastAsia="Times New Roman"/>
          <w:color w:val="333333"/>
          <w:shd w:val="clear" w:color="auto" w:fill="FFFFFF"/>
        </w:rPr>
        <w:fldChar w:fldCharType="end"/>
      </w:r>
      <w:r w:rsidRPr="00817E7B">
        <w:rPr>
          <w:rFonts w:eastAsia="Times New Roman"/>
          <w:color w:val="333333"/>
          <w:shd w:val="clear" w:color="auto" w:fill="FFFFFF"/>
        </w:rPr>
        <w:t xml:space="preserve">. </w:t>
      </w:r>
      <w:r>
        <w:rPr>
          <w:rFonts w:eastAsia="Times New Roman"/>
          <w:color w:val="333333"/>
          <w:shd w:val="clear" w:color="auto" w:fill="FFFFFF"/>
        </w:rPr>
        <w:t xml:space="preserve"> </w:t>
      </w:r>
      <w:r w:rsidRPr="00817E7B">
        <w:rPr>
          <w:rFonts w:eastAsia="Times New Roman"/>
          <w:color w:val="333333"/>
          <w:shd w:val="clear" w:color="auto" w:fill="FFFFFF"/>
        </w:rPr>
        <w:t xml:space="preserve">For the </w:t>
      </w:r>
      <w:r>
        <w:rPr>
          <w:rFonts w:eastAsia="Times New Roman"/>
          <w:color w:val="333333"/>
          <w:shd w:val="clear" w:color="auto" w:fill="FFFFFF"/>
        </w:rPr>
        <w:t>cassette confirmation reactions</w:t>
      </w:r>
      <w:r w:rsidRPr="00817E7B">
        <w:rPr>
          <w:rFonts w:eastAsia="Times New Roman"/>
          <w:color w:val="333333"/>
          <w:shd w:val="clear" w:color="auto" w:fill="FFFFFF"/>
        </w:rPr>
        <w:t>, locus–specific PCR primers from the 5</w:t>
      </w:r>
      <w:r w:rsidRPr="00817E7B">
        <w:rPr>
          <w:rFonts w:eastAsia="Calibri"/>
          <w:color w:val="333333"/>
          <w:shd w:val="clear" w:color="auto" w:fill="FFFFFF"/>
        </w:rPr>
        <w:t>′</w:t>
      </w:r>
      <w:r w:rsidRPr="00817E7B">
        <w:rPr>
          <w:rFonts w:eastAsia="Times New Roman"/>
          <w:color w:val="333333"/>
          <w:shd w:val="clear" w:color="auto" w:fill="FFFFFF"/>
        </w:rPr>
        <w:t xml:space="preserve"> flanking sequences of each gene were paired with a common primer complementary to the </w:t>
      </w:r>
      <w:r w:rsidRPr="00817E7B">
        <w:rPr>
          <w:rFonts w:eastAsia="Times New Roman"/>
          <w:i/>
          <w:iCs/>
          <w:color w:val="333333"/>
          <w:shd w:val="clear" w:color="auto" w:fill="FFFFFF"/>
        </w:rPr>
        <w:t>GFP</w:t>
      </w:r>
      <w:r w:rsidRPr="00817E7B">
        <w:rPr>
          <w:rFonts w:eastAsia="Times New Roman"/>
          <w:color w:val="333333"/>
          <w:shd w:val="clear" w:color="auto" w:fill="FFFFFF"/>
        </w:rPr>
        <w:t> cassette (</w:t>
      </w:r>
      <w:r>
        <w:rPr>
          <w:rFonts w:eastAsia="Times New Roman"/>
          <w:color w:val="333333"/>
          <w:shd w:val="clear" w:color="auto" w:fill="FFFFFF"/>
        </w:rPr>
        <w:t xml:space="preserve">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 xml:space="preserve">). </w:t>
      </w:r>
      <w:r>
        <w:rPr>
          <w:rFonts w:eastAsia="Times New Roman"/>
          <w:color w:val="333333"/>
          <w:shd w:val="clear" w:color="auto" w:fill="FFFFFF"/>
        </w:rPr>
        <w:t xml:space="preserve"> Gene presence confirmation primers were designed individually for each gene (Data </w:t>
      </w:r>
      <w:r w:rsidRPr="00817E7B">
        <w:rPr>
          <w:rFonts w:eastAsia="Times New Roman"/>
          <w:color w:val="333333"/>
          <w:shd w:val="clear" w:color="auto" w:fill="FFFFFF"/>
        </w:rPr>
        <w:t>S</w:t>
      </w:r>
      <w:r>
        <w:rPr>
          <w:rFonts w:eastAsia="Times New Roman"/>
          <w:color w:val="333333"/>
          <w:shd w:val="clear" w:color="auto" w:fill="FFFFFF"/>
        </w:rPr>
        <w:t>2)</w:t>
      </w:r>
      <w:r w:rsidRPr="00817E7B">
        <w:rPr>
          <w:rFonts w:eastAsia="Times New Roman"/>
          <w:color w:val="333333"/>
          <w:shd w:val="clear" w:color="auto" w:fill="FFFFFF"/>
        </w:rPr>
        <w:t>.</w:t>
      </w:r>
      <w:r w:rsidRPr="00233F15">
        <w:rPr>
          <w:rFonts w:eastAsia="Times New Roman"/>
          <w:color w:val="333333"/>
          <w:shd w:val="clear" w:color="auto" w:fill="FFFFFF"/>
        </w:rPr>
        <w:t xml:space="preserve"> </w:t>
      </w:r>
      <w:r>
        <w:rPr>
          <w:rFonts w:eastAsia="Times New Roman"/>
          <w:color w:val="333333"/>
          <w:shd w:val="clear" w:color="auto" w:fill="FFFFFF"/>
        </w:rPr>
        <w:t xml:space="preserve">PCR reactions were performed with a Platinum HiFi mix using the following program: </w:t>
      </w:r>
      <w:r>
        <w:rPr>
          <w:color w:val="000000" w:themeColor="text1"/>
        </w:rPr>
        <w:t>94°C for 2min</w:t>
      </w:r>
      <w:r w:rsidRPr="008A1154">
        <w:rPr>
          <w:color w:val="000000" w:themeColor="text1"/>
        </w:rPr>
        <w:t xml:space="preserve">; </w:t>
      </w:r>
      <w:r>
        <w:rPr>
          <w:color w:val="000000" w:themeColor="text1"/>
        </w:rPr>
        <w:t>34 cycles of 94</w:t>
      </w:r>
      <w:r w:rsidRPr="008A1154">
        <w:rPr>
          <w:color w:val="000000" w:themeColor="text1"/>
        </w:rPr>
        <w:t>°</w:t>
      </w:r>
      <w:r>
        <w:rPr>
          <w:color w:val="000000" w:themeColor="text1"/>
        </w:rPr>
        <w:t>C for 30sec, 55</w:t>
      </w:r>
      <w:r w:rsidRPr="008A1154">
        <w:rPr>
          <w:color w:val="000000" w:themeColor="text1"/>
        </w:rPr>
        <w:t>°</w:t>
      </w:r>
      <w:r>
        <w:rPr>
          <w:color w:val="000000" w:themeColor="text1"/>
        </w:rPr>
        <w:t>C for 30sec, 68</w:t>
      </w:r>
      <w:r w:rsidRPr="008A1154">
        <w:rPr>
          <w:color w:val="000000" w:themeColor="text1"/>
        </w:rPr>
        <w:t>°</w:t>
      </w:r>
      <w:r>
        <w:rPr>
          <w:color w:val="000000" w:themeColor="text1"/>
        </w:rPr>
        <w:t>C for 60</w:t>
      </w:r>
      <w:r w:rsidRPr="008A1154">
        <w:rPr>
          <w:color w:val="000000" w:themeColor="text1"/>
        </w:rPr>
        <w:t xml:space="preserve">sec; </w:t>
      </w:r>
      <w:r>
        <w:rPr>
          <w:color w:val="000000" w:themeColor="text1"/>
        </w:rPr>
        <w:t>68°C for 10</w:t>
      </w:r>
      <w:r w:rsidRPr="008A1154">
        <w:rPr>
          <w:color w:val="000000" w:themeColor="text1"/>
        </w:rPr>
        <w:t>min; 4°C forever</w:t>
      </w:r>
      <w:r>
        <w:rPr>
          <w:color w:val="000000" w:themeColor="text1"/>
        </w:rPr>
        <w:t>.</w:t>
      </w:r>
      <w:r>
        <w:rPr>
          <w:rFonts w:eastAsia="Times New Roman"/>
          <w:color w:val="333333"/>
          <w:shd w:val="clear" w:color="auto" w:fill="FFFFFF"/>
        </w:rPr>
        <w:t xml:space="preserve">  </w:t>
      </w:r>
      <w:r w:rsidRPr="00233F15">
        <w:rPr>
          <w:rFonts w:eastAsia="Times New Roman"/>
          <w:color w:val="333333"/>
          <w:shd w:val="clear" w:color="auto" w:fill="FFFFFF"/>
        </w:rPr>
        <w:t>PCR products were analyzed using gel electrophoresis.</w:t>
      </w:r>
    </w:p>
    <w:p w14:paraId="1E98534A" w14:textId="77777777" w:rsidR="00F85114" w:rsidRDefault="00F85114" w:rsidP="00F85114">
      <w:pPr>
        <w:jc w:val="both"/>
        <w:outlineLvl w:val="0"/>
        <w:rPr>
          <w:b/>
          <w:bCs/>
          <w:iCs/>
          <w:color w:val="000000" w:themeColor="text1"/>
        </w:rPr>
      </w:pPr>
    </w:p>
    <w:p w14:paraId="54BFFBD9" w14:textId="77777777" w:rsidR="00F85114" w:rsidRPr="00233F15" w:rsidRDefault="00F85114" w:rsidP="00F85114">
      <w:pPr>
        <w:jc w:val="both"/>
        <w:outlineLvl w:val="0"/>
        <w:rPr>
          <w:b/>
          <w:bCs/>
          <w:iCs/>
          <w:color w:val="000000" w:themeColor="text1"/>
        </w:rPr>
      </w:pPr>
      <w:r w:rsidRPr="00233F15">
        <w:rPr>
          <w:b/>
          <w:bCs/>
          <w:iCs/>
          <w:color w:val="000000" w:themeColor="text1"/>
        </w:rPr>
        <w:t xml:space="preserve">Generating </w:t>
      </w:r>
      <w:r>
        <w:rPr>
          <w:b/>
          <w:bCs/>
          <w:iCs/>
          <w:color w:val="000000" w:themeColor="text1"/>
        </w:rPr>
        <w:t>b</w:t>
      </w:r>
      <w:r w:rsidRPr="00233F15">
        <w:rPr>
          <w:b/>
          <w:bCs/>
          <w:iCs/>
          <w:color w:val="000000" w:themeColor="text1"/>
        </w:rPr>
        <w:t xml:space="preserve">arcoded </w:t>
      </w:r>
      <w:r>
        <w:rPr>
          <w:b/>
          <w:bCs/>
          <w:iCs/>
          <w:color w:val="000000" w:themeColor="text1"/>
        </w:rPr>
        <w:t>r</w:t>
      </w:r>
      <w:r w:rsidRPr="00233F15">
        <w:rPr>
          <w:b/>
          <w:bCs/>
          <w:iCs/>
          <w:color w:val="000000" w:themeColor="text1"/>
        </w:rPr>
        <w:t xml:space="preserve">andom </w:t>
      </w:r>
      <w:r>
        <w:rPr>
          <w:b/>
          <w:bCs/>
          <w:iCs/>
          <w:color w:val="000000" w:themeColor="text1"/>
        </w:rPr>
        <w:t>k</w:t>
      </w:r>
      <w:r w:rsidRPr="00233F15">
        <w:rPr>
          <w:b/>
          <w:bCs/>
          <w:iCs/>
          <w:color w:val="000000" w:themeColor="text1"/>
        </w:rPr>
        <w:t xml:space="preserve">nockout </w:t>
      </w:r>
      <w:r>
        <w:rPr>
          <w:b/>
          <w:bCs/>
          <w:iCs/>
          <w:color w:val="000000" w:themeColor="text1"/>
        </w:rPr>
        <w:t>p</w:t>
      </w:r>
      <w:r w:rsidRPr="00233F15">
        <w:rPr>
          <w:b/>
          <w:bCs/>
          <w:iCs/>
          <w:color w:val="000000" w:themeColor="text1"/>
        </w:rPr>
        <w:t>rogeny</w:t>
      </w:r>
    </w:p>
    <w:p w14:paraId="642D95FC" w14:textId="5CC1D8DC" w:rsidR="00F85114" w:rsidRDefault="00F85114" w:rsidP="00F85114">
      <w:pPr>
        <w:jc w:val="both"/>
        <w:rPr>
          <w:rFonts w:eastAsia="Times New Roman"/>
          <w:color w:val="333333"/>
          <w:shd w:val="clear" w:color="auto" w:fill="FFFFFF"/>
        </w:rPr>
      </w:pPr>
      <w:r w:rsidRPr="00233F15">
        <w:rPr>
          <w:rFonts w:eastAsia="Times New Roman"/>
        </w:rPr>
        <w:lastRenderedPageBreak/>
        <w:t>Mating, sporulation, and haploid selection</w:t>
      </w:r>
      <w:r>
        <w:rPr>
          <w:rFonts w:eastAsia="Times New Roman"/>
        </w:rPr>
        <w:t xml:space="preserve"> was</w:t>
      </w:r>
      <w:r w:rsidRPr="00233F15">
        <w:rPr>
          <w:rFonts w:eastAsia="Times New Roman"/>
        </w:rPr>
        <w:t xml:space="preserve"> performed between the RY0622 ‘Green Monster’ strain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Cs/>
          <w:color w:val="333333"/>
          <w:shd w:val="clear" w:color="auto" w:fill="FFFFFF"/>
        </w:rPr>
        <w:t xml:space="preserve">) and the RY0148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(MAT</w:t>
      </w:r>
      <w:r w:rsidRPr="00B80DF6">
        <w:rPr>
          <w:rFonts w:eastAsia="Calibri"/>
          <w:b/>
          <w:color w:val="333333"/>
          <w:shd w:val="clear" w:color="auto" w:fill="FFFFFF"/>
        </w:rPr>
        <w:t>α</w:t>
      </w:r>
      <w:r w:rsidRPr="00233F15">
        <w:rPr>
          <w:rFonts w:eastAsia="Times New Roman"/>
          <w:color w:val="333333"/>
          <w:shd w:val="clear" w:color="auto" w:fill="FFFFFF"/>
        </w:rPr>
        <w:t>) as previously described</w:t>
      </w:r>
      <w:r w:rsidR="002F2252">
        <w:rPr>
          <w:rFonts w:eastAsia="Times New Roman"/>
          <w:color w:val="333333"/>
          <w:shd w:val="clear" w:color="auto" w:fill="FFFFFF"/>
        </w:rPr>
        <w:t xml:space="preserve"> </w:t>
      </w:r>
      <w:r w:rsidRPr="00233F15">
        <w:rPr>
          <w:rFonts w:eastAsia="Times New Roman"/>
          <w:color w:val="333333"/>
          <w:shd w:val="clear" w:color="auto" w:fill="FFFFFF"/>
        </w:rPr>
        <w:fldChar w:fldCharType="begin" w:fldLock="1"/>
      </w:r>
      <w:r w:rsidR="00F13A96">
        <w:rPr>
          <w:rFonts w:eastAsia="Times New Roman"/>
          <w:color w:val="333333"/>
          <w:shd w:val="clear" w:color="auto" w:fill="FFFFFF"/>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Pr="00233F15">
        <w:rPr>
          <w:rFonts w:eastAsia="Times New Roman"/>
          <w:color w:val="333333"/>
          <w:shd w:val="clear" w:color="auto" w:fill="FFFFFF"/>
        </w:rPr>
        <w:fldChar w:fldCharType="separate"/>
      </w:r>
      <w:r w:rsidR="00D659A1" w:rsidRPr="00D659A1">
        <w:rPr>
          <w:rFonts w:eastAsia="Times New Roman"/>
          <w:noProof/>
          <w:color w:val="333333"/>
          <w:shd w:val="clear" w:color="auto" w:fill="FFFFFF"/>
        </w:rPr>
        <w:t>(Suzuki et al., 2011)</w:t>
      </w:r>
      <w:r w:rsidRPr="00233F15">
        <w:rPr>
          <w:rFonts w:eastAsia="Times New Roman"/>
          <w:color w:val="333333"/>
          <w:shd w:val="clear" w:color="auto" w:fill="FFFFFF"/>
        </w:rPr>
        <w:fldChar w:fldCharType="end"/>
      </w:r>
      <w:r>
        <w:rPr>
          <w:rFonts w:eastAsia="Times New Roman"/>
          <w:color w:val="333333"/>
          <w:shd w:val="clear" w:color="auto" w:fill="FFFFFF"/>
        </w:rPr>
        <w:t xml:space="preserve">, selecting for </w:t>
      </w:r>
      <w:proofErr w:type="spellStart"/>
      <w:r>
        <w:rPr>
          <w:rFonts w:eastAsia="Times New Roman"/>
          <w:color w:val="333333"/>
          <w:shd w:val="clear" w:color="auto" w:fill="FFFFFF"/>
        </w:rPr>
        <w:t>MAT</w:t>
      </w:r>
      <w:r w:rsidRPr="00233F15">
        <w:rPr>
          <w:rFonts w:eastAsia="Times New Roman"/>
          <w:b/>
          <w:bCs/>
          <w:color w:val="333333"/>
          <w:shd w:val="clear" w:color="auto" w:fill="FFFFFF"/>
        </w:rPr>
        <w:t>a</w:t>
      </w:r>
      <w:proofErr w:type="spellEnd"/>
      <w:r>
        <w:rPr>
          <w:rFonts w:eastAsia="Times New Roman"/>
          <w:color w:val="333333"/>
          <w:shd w:val="clear" w:color="auto" w:fill="FFFFFF"/>
        </w:rPr>
        <w:t xml:space="preserve"> and MAT</w:t>
      </w:r>
      <w:r w:rsidRPr="00B80DF6">
        <w:rPr>
          <w:rFonts w:eastAsia="Calibri"/>
          <w:b/>
          <w:color w:val="333333"/>
          <w:shd w:val="clear" w:color="auto" w:fill="FFFFFF"/>
        </w:rPr>
        <w:t>α</w:t>
      </w:r>
      <w:r>
        <w:rPr>
          <w:rFonts w:eastAsia="Times New Roman"/>
          <w:color w:val="333333"/>
          <w:shd w:val="clear" w:color="auto" w:fill="FFFFFF"/>
        </w:rPr>
        <w:t xml:space="preserve"> progeny separately. </w:t>
      </w:r>
      <w:r w:rsidRPr="00233F15">
        <w:rPr>
          <w:rFonts w:eastAsia="Times New Roman"/>
          <w:color w:val="333333"/>
          <w:shd w:val="clear" w:color="auto" w:fill="FFFFFF"/>
        </w:rPr>
        <w:t>The two pools were then grown in YPD</w:t>
      </w:r>
      <w:r>
        <w:rPr>
          <w:rFonts w:eastAsia="Times New Roman"/>
          <w:color w:val="333333"/>
          <w:shd w:val="clear" w:color="auto" w:fill="FFFFFF"/>
        </w:rPr>
        <w:t xml:space="preserve"> </w:t>
      </w:r>
      <w:r w:rsidRPr="00233F15">
        <w:rPr>
          <w:rFonts w:eastAsia="Times New Roman"/>
          <w:color w:val="333333"/>
          <w:shd w:val="clear" w:color="auto" w:fill="FFFFFF"/>
        </w:rPr>
        <w:t>+</w:t>
      </w:r>
      <w:proofErr w:type="spellStart"/>
      <w:r w:rsidRPr="00233F15">
        <w:rPr>
          <w:rFonts w:eastAsia="Times New Roman"/>
          <w:color w:val="333333"/>
          <w:shd w:val="clear" w:color="auto" w:fill="FFFFFF"/>
        </w:rPr>
        <w:t>HygroB</w:t>
      </w:r>
      <w:proofErr w:type="spellEnd"/>
      <w:r w:rsidRPr="00233F15">
        <w:rPr>
          <w:rFonts w:eastAsia="Times New Roman"/>
          <w:color w:val="333333"/>
          <w:shd w:val="clear" w:color="auto" w:fill="FFFFFF"/>
        </w:rPr>
        <w:t xml:space="preserve"> to select for barcoded haploids. </w:t>
      </w:r>
      <w:r>
        <w:rPr>
          <w:rFonts w:eastAsia="Times New Roman"/>
          <w:color w:val="333333"/>
          <w:shd w:val="clear" w:color="auto" w:fill="FFFFFF"/>
        </w:rPr>
        <w:t xml:space="preserve"> </w:t>
      </w:r>
      <w:r w:rsidRPr="00233F15">
        <w:rPr>
          <w:rFonts w:eastAsia="Times New Roman"/>
          <w:color w:val="333333"/>
          <w:shd w:val="clear" w:color="auto" w:fill="FFFFFF"/>
        </w:rPr>
        <w:t>The SC</w:t>
      </w:r>
      <w:r>
        <w:rPr>
          <w:bCs/>
          <w:iCs/>
          <w:color w:val="000000" w:themeColor="text1"/>
        </w:rPr>
        <w:t>–</w:t>
      </w:r>
      <w:r w:rsidRPr="00233F15">
        <w:rPr>
          <w:rFonts w:eastAsia="Times New Roman"/>
          <w:color w:val="333333"/>
          <w:shd w:val="clear" w:color="auto" w:fill="FFFFFF"/>
        </w:rPr>
        <w:t>Leu pool was further grown in SC</w:t>
      </w:r>
      <w:commentRangeStart w:id="90"/>
      <w:commentRangeStart w:id="91"/>
      <w:r>
        <w:rPr>
          <w:bCs/>
          <w:iCs/>
          <w:color w:val="000000" w:themeColor="text1"/>
        </w:rPr>
        <w:t>–</w:t>
      </w:r>
      <w:proofErr w:type="spellStart"/>
      <w:r w:rsidRPr="00233F15">
        <w:rPr>
          <w:rFonts w:eastAsia="Times New Roman"/>
          <w:color w:val="333333"/>
          <w:shd w:val="clear" w:color="auto" w:fill="FFFFFF"/>
        </w:rPr>
        <w:t>Ura</w:t>
      </w:r>
      <w:commentRangeEnd w:id="90"/>
      <w:proofErr w:type="spellEnd"/>
      <w:r>
        <w:rPr>
          <w:rStyle w:val="CommentReference"/>
          <w:rFonts w:asciiTheme="minorHAnsi" w:hAnsiTheme="minorHAnsi" w:cstheme="minorBidi"/>
        </w:rPr>
        <w:commentReference w:id="90"/>
      </w:r>
      <w:commentRangeEnd w:id="91"/>
      <w:r>
        <w:rPr>
          <w:rStyle w:val="CommentReference"/>
          <w:rFonts w:asciiTheme="minorHAnsi" w:hAnsiTheme="minorHAnsi" w:cstheme="minorBidi"/>
        </w:rPr>
        <w:commentReference w:id="91"/>
      </w:r>
      <w:r w:rsidRPr="00233F15">
        <w:rPr>
          <w:rFonts w:eastAsia="Times New Roman"/>
          <w:color w:val="333333"/>
          <w:shd w:val="clear" w:color="auto" w:fill="FFFFFF"/>
        </w:rPr>
        <w:t xml:space="preserve"> to select against </w:t>
      </w:r>
      <w:proofErr w:type="spellStart"/>
      <w:r w:rsidRPr="00233F15">
        <w:rPr>
          <w:rFonts w:eastAsia="Times New Roman"/>
          <w:color w:val="333333"/>
          <w:shd w:val="clear" w:color="auto" w:fill="FFFFFF"/>
        </w:rPr>
        <w:t>barcoder</w:t>
      </w:r>
      <w:proofErr w:type="spellEnd"/>
      <w:r w:rsidRPr="00233F15">
        <w:rPr>
          <w:rFonts w:eastAsia="Times New Roman"/>
          <w:color w:val="333333"/>
          <w:shd w:val="clear" w:color="auto" w:fill="FFFFFF"/>
        </w:rPr>
        <w:t xml:space="preserve"> strain parents that may have escaped diploid selection. Using a </w:t>
      </w:r>
      <w:proofErr w:type="spellStart"/>
      <w:r w:rsidRPr="00233F15">
        <w:rPr>
          <w:rFonts w:eastAsia="Times New Roman"/>
          <w:color w:val="333333"/>
          <w:shd w:val="clear" w:color="auto" w:fill="FFFFFF"/>
        </w:rPr>
        <w:t>QPix</w:t>
      </w:r>
      <w:proofErr w:type="spellEnd"/>
      <w:r w:rsidRPr="00233F15">
        <w:rPr>
          <w:rFonts w:eastAsia="Times New Roman"/>
          <w:color w:val="333333"/>
          <w:shd w:val="clear" w:color="auto" w:fill="FFFFFF"/>
        </w:rPr>
        <w:t xml:space="preserve"> colony picker</w:t>
      </w:r>
      <w:r>
        <w:rPr>
          <w:rFonts w:eastAsia="Times New Roman"/>
          <w:color w:val="333333"/>
          <w:shd w:val="clear" w:color="auto" w:fill="FFFFFF"/>
        </w:rPr>
        <w:t xml:space="preserve">, </w:t>
      </w:r>
      <w:r w:rsidRPr="00A975C4">
        <w:rPr>
          <w:rFonts w:eastAsia="Times New Roman"/>
          <w:color w:val="333333"/>
          <w:shd w:val="clear" w:color="auto" w:fill="FFFFFF"/>
        </w:rPr>
        <w:t>5</w:t>
      </w:r>
      <w:r>
        <w:rPr>
          <w:rFonts w:eastAsia="Times New Roman"/>
          <w:color w:val="333333"/>
          <w:shd w:val="clear" w:color="auto" w:fill="FFFFFF"/>
        </w:rPr>
        <w:t>,</w:t>
      </w:r>
      <w:r w:rsidRPr="00A975C4">
        <w:rPr>
          <w:rFonts w:eastAsia="Times New Roman"/>
          <w:color w:val="333333"/>
          <w:shd w:val="clear" w:color="auto" w:fill="FFFFFF"/>
        </w:rPr>
        <w:t>461</w:t>
      </w:r>
      <w:r w:rsidRPr="00233F15">
        <w:rPr>
          <w:rFonts w:eastAsia="Times New Roman"/>
          <w:color w:val="333333"/>
          <w:shd w:val="clear" w:color="auto" w:fill="FFFFFF"/>
        </w:rPr>
        <w:t xml:space="preserve"> </w:t>
      </w:r>
      <w:proofErr w:type="spellStart"/>
      <w:proofErr w:type="gram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b/>
          <w:bCs/>
          <w:color w:val="333333"/>
          <w:shd w:val="clear" w:color="auto" w:fill="FFFFFF"/>
        </w:rPr>
        <w:t xml:space="preserve"> </w:t>
      </w:r>
      <w:r w:rsidRPr="00233F15">
        <w:rPr>
          <w:rFonts w:eastAsia="Times New Roman"/>
          <w:bCs/>
          <w:color w:val="333333"/>
          <w:shd w:val="clear" w:color="auto" w:fill="FFFFFF"/>
        </w:rPr>
        <w:t xml:space="preserve"> </w:t>
      </w:r>
      <w:r>
        <w:rPr>
          <w:rFonts w:eastAsia="Times New Roman"/>
          <w:bCs/>
          <w:color w:val="333333"/>
          <w:shd w:val="clear" w:color="auto" w:fill="FFFFFF"/>
        </w:rPr>
        <w:t>and</w:t>
      </w:r>
      <w:proofErr w:type="gramEnd"/>
      <w:r>
        <w:rPr>
          <w:rFonts w:eastAsia="Times New Roman"/>
          <w:bCs/>
          <w:color w:val="333333"/>
          <w:shd w:val="clear" w:color="auto" w:fill="FFFFFF"/>
        </w:rPr>
        <w:t xml:space="preserve"> 5,461</w:t>
      </w:r>
      <w:r w:rsidRPr="00233F15">
        <w:rPr>
          <w:rFonts w:eastAsia="Times New Roman"/>
          <w:bCs/>
          <w:color w:val="333333"/>
          <w:shd w:val="clear" w:color="auto" w:fill="FFFFFF"/>
        </w:rPr>
        <w:t xml:space="preserve"> MAT</w:t>
      </w:r>
      <w:r w:rsidRPr="00B80DF6">
        <w:rPr>
          <w:rFonts w:eastAsia="Calibri"/>
          <w:b/>
          <w:color w:val="333333"/>
          <w:shd w:val="clear" w:color="auto" w:fill="FFFFFF"/>
        </w:rPr>
        <w:t>α</w:t>
      </w:r>
      <w:r w:rsidRPr="00233F15">
        <w:rPr>
          <w:rFonts w:eastAsia="Calibri"/>
          <w:color w:val="333333"/>
          <w:shd w:val="clear" w:color="auto" w:fill="FFFFFF"/>
        </w:rPr>
        <w:t xml:space="preserve"> </w:t>
      </w:r>
      <w:r w:rsidRPr="00233F15">
        <w:rPr>
          <w:rFonts w:eastAsia="Times New Roman"/>
          <w:bCs/>
          <w:color w:val="333333"/>
          <w:shd w:val="clear" w:color="auto" w:fill="FFFFFF"/>
        </w:rPr>
        <w:t xml:space="preserve">colonies were picked </w:t>
      </w:r>
      <w:r w:rsidRPr="00233F15">
        <w:rPr>
          <w:rFonts w:eastAsia="Calibri"/>
          <w:color w:val="333333"/>
          <w:shd w:val="clear" w:color="auto" w:fill="FFFFFF"/>
        </w:rPr>
        <w:t xml:space="preserve">onto 384 well plates. </w:t>
      </w:r>
      <w:r>
        <w:rPr>
          <w:rFonts w:eastAsia="Calibri"/>
          <w:color w:val="333333"/>
          <w:shd w:val="clear" w:color="auto" w:fill="FFFFFF"/>
        </w:rPr>
        <w:t xml:space="preserve"> </w:t>
      </w:r>
      <w:r>
        <w:rPr>
          <w:rFonts w:eastAsia="Times New Roman"/>
        </w:rPr>
        <w:t xml:space="preserve">In addition, 299 known positions in both the </w:t>
      </w:r>
      <w:proofErr w:type="spellStart"/>
      <w:r w:rsidRPr="00233F15">
        <w:rPr>
          <w:rFonts w:eastAsia="Times New Roman"/>
          <w:color w:val="333333"/>
          <w:shd w:val="clear" w:color="auto" w:fill="FFFFFF"/>
        </w:rPr>
        <w:t>MAT</w:t>
      </w:r>
      <w:r w:rsidRPr="00233F15">
        <w:rPr>
          <w:rFonts w:eastAsia="Times New Roman"/>
          <w:b/>
          <w:bCs/>
          <w:color w:val="333333"/>
          <w:shd w:val="clear" w:color="auto" w:fill="FFFFFF"/>
        </w:rPr>
        <w:t>a</w:t>
      </w:r>
      <w:proofErr w:type="spellEnd"/>
      <w:r w:rsidRPr="00233F15">
        <w:rPr>
          <w:rFonts w:eastAsia="Times New Roman"/>
        </w:rPr>
        <w:t xml:space="preserve"> </w:t>
      </w:r>
      <w:r>
        <w:rPr>
          <w:rFonts w:eastAsia="Times New Roman"/>
        </w:rPr>
        <w:t xml:space="preserve">and </w:t>
      </w:r>
      <w:r w:rsidRPr="00233F15">
        <w:rPr>
          <w:rFonts w:eastAsia="Times New Roman"/>
          <w:bCs/>
          <w:color w:val="333333"/>
          <w:shd w:val="clear" w:color="auto" w:fill="FFFFFF"/>
        </w:rPr>
        <w:t>MAT</w:t>
      </w:r>
      <w:r w:rsidRPr="00B80DF6">
        <w:rPr>
          <w:rFonts w:eastAsia="Calibri"/>
          <w:b/>
          <w:color w:val="333333"/>
          <w:shd w:val="clear" w:color="auto" w:fill="FFFFFF"/>
        </w:rPr>
        <w:t>α</w:t>
      </w:r>
      <w:r w:rsidRPr="00233F15">
        <w:rPr>
          <w:rFonts w:eastAsia="Times New Roman"/>
        </w:rPr>
        <w:t xml:space="preserve"> </w:t>
      </w:r>
      <w:r>
        <w:rPr>
          <w:rFonts w:eastAsia="Times New Roman"/>
        </w:rPr>
        <w:t xml:space="preserve">arrayed collections consisted of known strains – either one of </w:t>
      </w:r>
      <w:r w:rsidRPr="00233F15">
        <w:rPr>
          <w:rFonts w:eastAsia="Times New Roman"/>
        </w:rPr>
        <w:t>40 ‘Gold Stan</w:t>
      </w:r>
      <w:r>
        <w:rPr>
          <w:rFonts w:eastAsia="Times New Roman"/>
        </w:rPr>
        <w:t>dard’ genotyped strains, RY0148, or</w:t>
      </w:r>
      <w:r w:rsidRPr="00233F15">
        <w:rPr>
          <w:rFonts w:eastAsia="Times New Roman"/>
        </w:rPr>
        <w:t xml:space="preserve"> RY0622</w:t>
      </w:r>
      <w:r>
        <w:rPr>
          <w:rFonts w:eastAsia="Times New Roman"/>
        </w:rPr>
        <w:t xml:space="preserve"> –</w:t>
      </w:r>
      <w:r w:rsidRPr="00233F15">
        <w:rPr>
          <w:rFonts w:eastAsia="Times New Roman"/>
        </w:rPr>
        <w:t xml:space="preserve"> to act as genotyping controls (</w:t>
      </w:r>
      <w:r>
        <w:rPr>
          <w:rFonts w:eastAsia="Times New Roman"/>
        </w:rPr>
        <w:t xml:space="preserve">Data </w:t>
      </w:r>
      <w:r w:rsidRPr="00233F15">
        <w:rPr>
          <w:rFonts w:eastAsia="Times New Roman"/>
        </w:rPr>
        <w:t>S</w:t>
      </w:r>
      <w:r>
        <w:rPr>
          <w:rFonts w:eastAsia="Times New Roman"/>
        </w:rPr>
        <w:t>2</w:t>
      </w:r>
      <w:r w:rsidRPr="00233F15">
        <w:rPr>
          <w:rFonts w:eastAsia="Times New Roman"/>
        </w:rPr>
        <w:t>).</w:t>
      </w:r>
      <w:r>
        <w:rPr>
          <w:rFonts w:eastAsia="Times New Roman"/>
        </w:rPr>
        <w:t xml:space="preserve">  </w:t>
      </w:r>
    </w:p>
    <w:p w14:paraId="43DFE2CD" w14:textId="77777777" w:rsidR="00F85114" w:rsidRDefault="00F85114" w:rsidP="00F85114">
      <w:pPr>
        <w:rPr>
          <w:rFonts w:eastAsia="Times New Roman"/>
        </w:rPr>
      </w:pPr>
    </w:p>
    <w:p w14:paraId="7F0CAEC8" w14:textId="77777777" w:rsidR="00F85114" w:rsidRPr="00233F15" w:rsidRDefault="00F85114" w:rsidP="00F85114">
      <w:pPr>
        <w:outlineLvl w:val="0"/>
        <w:rPr>
          <w:b/>
          <w:bCs/>
          <w:iCs/>
          <w:color w:val="000000" w:themeColor="text1"/>
        </w:rPr>
      </w:pPr>
      <w:r w:rsidRPr="00233F15">
        <w:rPr>
          <w:b/>
          <w:bCs/>
          <w:iCs/>
          <w:color w:val="000000" w:themeColor="text1"/>
        </w:rPr>
        <w:t xml:space="preserve">Pooled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enotyping</w:t>
      </w:r>
    </w:p>
    <w:p w14:paraId="249A2678" w14:textId="1794026B" w:rsidR="00F85114" w:rsidRDefault="00F85114" w:rsidP="00F85114">
      <w:pPr>
        <w:jc w:val="both"/>
        <w:rPr>
          <w:bCs/>
          <w:iCs/>
          <w:color w:val="000000" w:themeColor="text1"/>
        </w:rPr>
      </w:pPr>
      <w:r w:rsidRPr="00233F15">
        <w:rPr>
          <w:bCs/>
          <w:iCs/>
          <w:color w:val="000000" w:themeColor="text1"/>
        </w:rPr>
        <w:t>A previously-developed Row-Column-Plate (RCP)-PCR protocol</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sidRPr="00233F15">
        <w:rPr>
          <w:bCs/>
          <w:iCs/>
          <w:color w:val="000000" w:themeColor="text1"/>
        </w:rPr>
        <w:t xml:space="preserve"> was adapted in order to perform </w:t>
      </w:r>
      <w:proofErr w:type="spellStart"/>
      <w:r w:rsidRPr="00233F15">
        <w:rPr>
          <w:bCs/>
          <w:i/>
          <w:iCs/>
          <w:color w:val="000000" w:themeColor="text1"/>
        </w:rPr>
        <w:t>en</w:t>
      </w:r>
      <w:proofErr w:type="spellEnd"/>
      <w:r w:rsidRPr="00233F15">
        <w:rPr>
          <w:bCs/>
          <w:i/>
          <w:iCs/>
          <w:color w:val="000000" w:themeColor="text1"/>
        </w:rPr>
        <w:t xml:space="preserve">-masse </w:t>
      </w:r>
      <w:r w:rsidRPr="00233F15">
        <w:rPr>
          <w:bCs/>
          <w:iCs/>
          <w:color w:val="000000" w:themeColor="text1"/>
        </w:rPr>
        <w:t xml:space="preserve">genotyping of the random knockout progeny using high throughput sequencing.  </w:t>
      </w:r>
      <w:r>
        <w:rPr>
          <w:bCs/>
          <w:iCs/>
          <w:color w:val="000000" w:themeColor="text1"/>
        </w:rPr>
        <w:t>This protocol</w:t>
      </w:r>
      <w:r w:rsidRPr="00233F15">
        <w:rPr>
          <w:bCs/>
          <w:iCs/>
          <w:color w:val="000000" w:themeColor="text1"/>
        </w:rPr>
        <w:t xml:space="preserve"> </w:t>
      </w:r>
      <w:r>
        <w:rPr>
          <w:bCs/>
          <w:iCs/>
          <w:color w:val="000000" w:themeColor="text1"/>
        </w:rPr>
        <w:t xml:space="preserve">first </w:t>
      </w:r>
      <w:r w:rsidRPr="00233F15">
        <w:rPr>
          <w:bCs/>
          <w:iCs/>
          <w:color w:val="000000" w:themeColor="text1"/>
        </w:rPr>
        <w:t>uniquely tag</w:t>
      </w:r>
      <w:r>
        <w:rPr>
          <w:bCs/>
          <w:iCs/>
          <w:color w:val="000000" w:themeColor="text1"/>
        </w:rPr>
        <w:t>s</w:t>
      </w:r>
      <w:r w:rsidRPr="00233F15">
        <w:rPr>
          <w:bCs/>
          <w:iCs/>
          <w:color w:val="000000" w:themeColor="text1"/>
        </w:rPr>
        <w:t xml:space="preserve"> PCR products originating from the same well</w:t>
      </w:r>
      <w:r>
        <w:rPr>
          <w:bCs/>
          <w:iCs/>
          <w:color w:val="000000" w:themeColor="text1"/>
        </w:rPr>
        <w:t xml:space="preserve"> on a given plate</w:t>
      </w:r>
      <w:r w:rsidRPr="00233F15">
        <w:rPr>
          <w:bCs/>
          <w:iCs/>
          <w:color w:val="000000" w:themeColor="text1"/>
        </w:rPr>
        <w:t xml:space="preserve">, </w:t>
      </w:r>
      <w:r>
        <w:rPr>
          <w:bCs/>
          <w:iCs/>
          <w:color w:val="000000" w:themeColor="text1"/>
        </w:rPr>
        <w:t xml:space="preserve">by the use of </w:t>
      </w:r>
      <w:r w:rsidRPr="00233F15">
        <w:rPr>
          <w:bCs/>
          <w:iCs/>
          <w:color w:val="000000" w:themeColor="text1"/>
        </w:rPr>
        <w:t>a 5’ tag encoding the well row (R)</w:t>
      </w:r>
      <w:r>
        <w:rPr>
          <w:bCs/>
          <w:iCs/>
          <w:color w:val="000000" w:themeColor="text1"/>
        </w:rPr>
        <w:t xml:space="preserve"> in</w:t>
      </w:r>
      <w:r w:rsidRPr="00233F15">
        <w:rPr>
          <w:bCs/>
          <w:iCs/>
          <w:color w:val="000000" w:themeColor="text1"/>
        </w:rPr>
        <w:t xml:space="preserve"> </w:t>
      </w:r>
      <w:r>
        <w:rPr>
          <w:bCs/>
          <w:iCs/>
          <w:color w:val="000000" w:themeColor="text1"/>
        </w:rPr>
        <w:t xml:space="preserve">forward primers, a </w:t>
      </w:r>
      <w:r w:rsidRPr="00233F15">
        <w:rPr>
          <w:bCs/>
          <w:iCs/>
          <w:color w:val="000000" w:themeColor="text1"/>
        </w:rPr>
        <w:t>5’ tag encoding the well column (C</w:t>
      </w:r>
      <w:r>
        <w:rPr>
          <w:bCs/>
          <w:iCs/>
          <w:color w:val="000000" w:themeColor="text1"/>
        </w:rPr>
        <w:t>) in the reverse primers</w:t>
      </w:r>
      <w:r w:rsidR="001B0287">
        <w:rPr>
          <w:bCs/>
          <w:iCs/>
          <w:color w:val="000000" w:themeColor="text1"/>
        </w:rPr>
        <w:t xml:space="preserve"> </w:t>
      </w:r>
      <w:r w:rsidRPr="00233F15">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233F15">
        <w:rPr>
          <w:bCs/>
          <w:iCs/>
          <w:color w:val="000000" w:themeColor="text1"/>
        </w:rPr>
        <w:fldChar w:fldCharType="separate"/>
      </w:r>
      <w:r w:rsidR="00D659A1" w:rsidRPr="00D659A1">
        <w:rPr>
          <w:bCs/>
          <w:iCs/>
          <w:noProof/>
          <w:color w:val="000000" w:themeColor="text1"/>
        </w:rPr>
        <w:t>(Yachie et al., 2016)</w:t>
      </w:r>
      <w:r w:rsidRPr="00233F15">
        <w:rPr>
          <w:bCs/>
          <w:iCs/>
          <w:color w:val="000000" w:themeColor="text1"/>
        </w:rPr>
        <w:fldChar w:fldCharType="end"/>
      </w:r>
      <w:r>
        <w:rPr>
          <w:bCs/>
          <w:iCs/>
          <w:color w:val="000000" w:themeColor="text1"/>
        </w:rPr>
        <w:t>. Additionally, these primers contain a linker sequence (PS1 or PS2) which primes a second reaction encoding the plate of origin</w:t>
      </w:r>
      <w:r w:rsidRPr="00233F15">
        <w:rPr>
          <w:bCs/>
          <w:iCs/>
          <w:color w:val="000000" w:themeColor="text1"/>
        </w:rPr>
        <w:t xml:space="preserve"> (</w:t>
      </w:r>
      <w:r w:rsidRPr="00233F15">
        <w:rPr>
          <w:rFonts w:eastAsia="Times New Roman"/>
        </w:rPr>
        <w:t>D</w:t>
      </w:r>
      <w:r>
        <w:rPr>
          <w:rFonts w:eastAsia="Times New Roman"/>
        </w:rPr>
        <w:t xml:space="preserve">ata </w:t>
      </w:r>
      <w:r w:rsidRPr="00233F15">
        <w:rPr>
          <w:rFonts w:eastAsia="Times New Roman"/>
        </w:rPr>
        <w:t>S</w:t>
      </w:r>
      <w:r>
        <w:rPr>
          <w:rFonts w:eastAsia="Times New Roman"/>
        </w:rPr>
        <w:t>2</w:t>
      </w:r>
      <w:r w:rsidRPr="00233F15">
        <w:rPr>
          <w:bCs/>
          <w:iCs/>
          <w:color w:val="000000" w:themeColor="text1"/>
        </w:rPr>
        <w:t>).</w:t>
      </w:r>
      <w:r>
        <w:rPr>
          <w:bCs/>
          <w:iCs/>
          <w:color w:val="000000" w:themeColor="text1"/>
        </w:rPr>
        <w:t xml:space="preserve">  </w:t>
      </w:r>
    </w:p>
    <w:p w14:paraId="48C28E27" w14:textId="77777777" w:rsidR="00F85114" w:rsidRDefault="00F85114" w:rsidP="00F85114">
      <w:pPr>
        <w:rPr>
          <w:bCs/>
          <w:iCs/>
          <w:color w:val="000000" w:themeColor="text1"/>
        </w:rPr>
      </w:pPr>
    </w:p>
    <w:p w14:paraId="6AD44FB9" w14:textId="77777777" w:rsidR="00F85114" w:rsidRPr="00E7190A" w:rsidRDefault="00F85114" w:rsidP="00F85114">
      <w:r w:rsidRPr="00233F15">
        <w:rPr>
          <w:bCs/>
          <w:iCs/>
          <w:color w:val="000000" w:themeColor="text1"/>
        </w:rPr>
        <w:t xml:space="preserve">For each well in the collection, </w:t>
      </w:r>
      <w:r>
        <w:rPr>
          <w:bCs/>
          <w:iCs/>
          <w:color w:val="000000" w:themeColor="text1"/>
        </w:rPr>
        <w:t xml:space="preserve">lysates were made on a new set of plates.  4 </w:t>
      </w:r>
      <w:proofErr w:type="spellStart"/>
      <w:r>
        <w:rPr>
          <w:bCs/>
          <w:iCs/>
          <w:color w:val="000000" w:themeColor="text1"/>
        </w:rPr>
        <w:t>μl</w:t>
      </w:r>
      <w:proofErr w:type="spellEnd"/>
      <w:r>
        <w:rPr>
          <w:bCs/>
          <w:iCs/>
          <w:color w:val="000000" w:themeColor="text1"/>
        </w:rPr>
        <w:t xml:space="preserve"> of overnight yeast culture was mixed with </w:t>
      </w:r>
      <w:r>
        <w:t xml:space="preserve">8 </w:t>
      </w:r>
      <w:proofErr w:type="spellStart"/>
      <w:r>
        <w:rPr>
          <w:bCs/>
          <w:iCs/>
          <w:color w:val="000000" w:themeColor="text1"/>
        </w:rPr>
        <w:t>μ</w:t>
      </w:r>
      <w:r>
        <w:t>L</w:t>
      </w:r>
      <w:proofErr w:type="spellEnd"/>
      <w:r>
        <w:t xml:space="preserve"> 0.2 M sodium phosphate b</w:t>
      </w:r>
      <w:r w:rsidRPr="00795D18">
        <w:t xml:space="preserve">uffer </w:t>
      </w:r>
      <w:r>
        <w:t>(</w:t>
      </w:r>
      <w:r w:rsidRPr="00795D18">
        <w:t>pH 7.4</w:t>
      </w:r>
      <w:r>
        <w:t xml:space="preserve">), </w:t>
      </w:r>
      <w:r w:rsidRPr="00795D18">
        <w:t>4</w:t>
      </w:r>
      <w:r>
        <w:t xml:space="preserve"> </w:t>
      </w:r>
      <w:proofErr w:type="spellStart"/>
      <w:r>
        <w:rPr>
          <w:bCs/>
          <w:iCs/>
          <w:color w:val="000000" w:themeColor="text1"/>
        </w:rPr>
        <w:t>μ</w:t>
      </w:r>
      <w:r>
        <w:t>l</w:t>
      </w:r>
      <w:proofErr w:type="spellEnd"/>
      <w:r>
        <w:t xml:space="preserve"> </w:t>
      </w:r>
      <w:r w:rsidRPr="00795D18">
        <w:t xml:space="preserve">DNA free </w:t>
      </w:r>
      <w:r>
        <w:t xml:space="preserve">dH2O, 0.05 </w:t>
      </w:r>
      <w:proofErr w:type="spellStart"/>
      <w:r>
        <w:rPr>
          <w:bCs/>
          <w:iCs/>
          <w:color w:val="000000" w:themeColor="text1"/>
        </w:rPr>
        <w:t>μ</w:t>
      </w:r>
      <w:r>
        <w:t>l</w:t>
      </w:r>
      <w:proofErr w:type="spellEnd"/>
      <w:r>
        <w:t xml:space="preserve"> 5 U/</w:t>
      </w:r>
      <w:proofErr w:type="spellStart"/>
      <w:r>
        <w:rPr>
          <w:bCs/>
          <w:iCs/>
          <w:color w:val="000000" w:themeColor="text1"/>
        </w:rPr>
        <w:t>μ</w:t>
      </w:r>
      <w:r>
        <w:t>l</w:t>
      </w:r>
      <w:proofErr w:type="spellEnd"/>
      <w:r>
        <w:t xml:space="preserve"> </w:t>
      </w:r>
      <w:proofErr w:type="spellStart"/>
      <w:r>
        <w:t>Z</w:t>
      </w:r>
      <w:r w:rsidRPr="00795D18">
        <w:t>ymoresearch</w:t>
      </w:r>
      <w:proofErr w:type="spellEnd"/>
      <w:r w:rsidRPr="00795D18">
        <w:t xml:space="preserve"> </w:t>
      </w:r>
      <w:proofErr w:type="spellStart"/>
      <w:r w:rsidRPr="00795D18">
        <w:t>zymolyase</w:t>
      </w:r>
      <w:proofErr w:type="spellEnd"/>
      <w:r>
        <w:t xml:space="preserve"> and incubated at 37 </w:t>
      </w:r>
      <w:r w:rsidRPr="00FC1F96">
        <w:rPr>
          <w:color w:val="000000" w:themeColor="text1"/>
        </w:rPr>
        <w:t>°</w:t>
      </w:r>
      <w:r>
        <w:t xml:space="preserve">C for 35 minutes.  64 </w:t>
      </w:r>
      <w:proofErr w:type="spellStart"/>
      <w:r>
        <w:rPr>
          <w:bCs/>
          <w:iCs/>
          <w:color w:val="000000" w:themeColor="text1"/>
        </w:rPr>
        <w:t>μ</w:t>
      </w:r>
      <w:r>
        <w:t>l</w:t>
      </w:r>
      <w:proofErr w:type="spellEnd"/>
      <w:r>
        <w:t xml:space="preserve"> </w:t>
      </w:r>
      <w:r w:rsidRPr="00795D18">
        <w:t xml:space="preserve">DNA free </w:t>
      </w:r>
      <w:r>
        <w:t>dH2O was added to each well to prepare PCR template.</w:t>
      </w:r>
    </w:p>
    <w:p w14:paraId="6E035913" w14:textId="77777777" w:rsidR="00F85114" w:rsidRDefault="00F85114" w:rsidP="00F85114">
      <w:pPr>
        <w:jc w:val="both"/>
        <w:rPr>
          <w:bCs/>
          <w:iCs/>
          <w:color w:val="000000" w:themeColor="text1"/>
        </w:rPr>
      </w:pPr>
    </w:p>
    <w:p w14:paraId="117D2B43" w14:textId="2B6618CC" w:rsidR="00F85114" w:rsidRDefault="00F85114" w:rsidP="00F85114">
      <w:pPr>
        <w:jc w:val="both"/>
        <w:rPr>
          <w:color w:val="000000" w:themeColor="text1"/>
          <w:lang w:val="en-CA"/>
        </w:rPr>
      </w:pPr>
      <w:r>
        <w:rPr>
          <w:bCs/>
          <w:iCs/>
          <w:color w:val="000000" w:themeColor="text1"/>
        </w:rPr>
        <w:t xml:space="preserve">Four ‘Row-Column’ </w:t>
      </w:r>
      <w:r w:rsidRPr="00233F15">
        <w:rPr>
          <w:bCs/>
          <w:iCs/>
          <w:color w:val="000000" w:themeColor="text1"/>
        </w:rPr>
        <w:t xml:space="preserve">PCR reactions were </w:t>
      </w:r>
      <w:r w:rsidRPr="00FC1F96">
        <w:rPr>
          <w:bCs/>
          <w:iCs/>
          <w:color w:val="000000" w:themeColor="text1"/>
        </w:rPr>
        <w:t xml:space="preserve">performed </w:t>
      </w:r>
      <w:r>
        <w:rPr>
          <w:bCs/>
          <w:iCs/>
          <w:color w:val="000000" w:themeColor="text1"/>
        </w:rPr>
        <w:t xml:space="preserve">on the lysates </w:t>
      </w:r>
      <w:r w:rsidRPr="00FC1F96">
        <w:rPr>
          <w:bCs/>
          <w:iCs/>
          <w:color w:val="000000" w:themeColor="text1"/>
        </w:rPr>
        <w:t xml:space="preserve">with the following primer pairs: PS1+R+U1 and PS2+C+U2 to amplify DNA barcodes encoding the UP tags for each gene deletion; PS1+R+D1 and PS2+C+D2 to amplify the deletion-specific DN tags; PS1+R+US1 and PS2+C+US2 to amplify the strain-specific UP tag; PS1+R+DS1 and PS2+C+DS2 to amplify the strain-specific </w:t>
      </w:r>
      <w:r>
        <w:rPr>
          <w:bCs/>
          <w:iCs/>
          <w:color w:val="000000" w:themeColor="text1"/>
        </w:rPr>
        <w:t>DN tag</w:t>
      </w:r>
      <w:r w:rsidRPr="00FC1F96">
        <w:rPr>
          <w:bCs/>
          <w:iCs/>
          <w:color w:val="000000" w:themeColor="text1"/>
        </w:rPr>
        <w:t xml:space="preserve"> (Data S2).  PCR reactions were performed</w:t>
      </w:r>
      <w:r>
        <w:rPr>
          <w:bCs/>
          <w:iCs/>
          <w:color w:val="000000" w:themeColor="text1"/>
        </w:rPr>
        <w:t xml:space="preserve"> with 2 </w:t>
      </w:r>
      <w:proofErr w:type="spellStart"/>
      <w:r>
        <w:rPr>
          <w:bCs/>
          <w:iCs/>
          <w:color w:val="000000" w:themeColor="text1"/>
        </w:rPr>
        <w:t>μl</w:t>
      </w:r>
      <w:proofErr w:type="spellEnd"/>
      <w:r>
        <w:rPr>
          <w:bCs/>
          <w:iCs/>
          <w:color w:val="000000" w:themeColor="text1"/>
        </w:rPr>
        <w:t xml:space="preserve"> of lysed colonies</w:t>
      </w:r>
      <w:r w:rsidRPr="00FC1F96">
        <w:rPr>
          <w:bCs/>
          <w:iCs/>
          <w:color w:val="000000" w:themeColor="text1"/>
        </w:rPr>
        <w:t xml:space="preserve"> using a </w:t>
      </w:r>
      <w:proofErr w:type="spellStart"/>
      <w:r w:rsidRPr="00FC1F96">
        <w:rPr>
          <w:bCs/>
          <w:iCs/>
          <w:color w:val="000000" w:themeColor="text1"/>
        </w:rPr>
        <w:t>Hydrocycler</w:t>
      </w:r>
      <w:proofErr w:type="spellEnd"/>
      <w:r>
        <w:rPr>
          <w:bCs/>
          <w:iCs/>
          <w:color w:val="000000" w:themeColor="text1"/>
        </w:rPr>
        <w:t xml:space="preserve"> with</w:t>
      </w:r>
      <w:r w:rsidRPr="00FC1F96">
        <w:rPr>
          <w:bCs/>
          <w:iCs/>
          <w:color w:val="000000" w:themeColor="text1"/>
        </w:rPr>
        <w:t xml:space="preserve"> the following program: </w:t>
      </w:r>
      <w:r w:rsidRPr="00FC1F96">
        <w:rPr>
          <w:color w:val="000000" w:themeColor="text1"/>
        </w:rPr>
        <w:t>95</w:t>
      </w:r>
      <w:r>
        <w:rPr>
          <w:color w:val="000000" w:themeColor="text1"/>
        </w:rPr>
        <w:t xml:space="preserve"> </w:t>
      </w:r>
      <w:r w:rsidRPr="00FC1F96">
        <w:rPr>
          <w:color w:val="000000" w:themeColor="text1"/>
        </w:rPr>
        <w:t>°C for 5</w:t>
      </w:r>
      <w:r>
        <w:rPr>
          <w:color w:val="000000" w:themeColor="text1"/>
        </w:rPr>
        <w:t xml:space="preserve"> </w:t>
      </w:r>
      <w:r w:rsidRPr="00FC1F96">
        <w:rPr>
          <w:color w:val="000000" w:themeColor="text1"/>
        </w:rPr>
        <w:t>min; 23 cycles of 95</w:t>
      </w:r>
      <w:r>
        <w:rPr>
          <w:color w:val="000000" w:themeColor="text1"/>
        </w:rPr>
        <w:t xml:space="preserve"> </w:t>
      </w:r>
      <w:r w:rsidRPr="00FC1F96">
        <w:rPr>
          <w:color w:val="000000" w:themeColor="text1"/>
        </w:rPr>
        <w:t>°C for 60</w:t>
      </w:r>
      <w:r>
        <w:rPr>
          <w:color w:val="000000" w:themeColor="text1"/>
        </w:rPr>
        <w:t xml:space="preserve"> </w:t>
      </w:r>
      <w:r w:rsidRPr="00FC1F96">
        <w:rPr>
          <w:color w:val="000000" w:themeColor="text1"/>
        </w:rPr>
        <w:t>sec, 57</w:t>
      </w:r>
      <w:r>
        <w:rPr>
          <w:color w:val="000000" w:themeColor="text1"/>
        </w:rPr>
        <w:t xml:space="preserve"> </w:t>
      </w:r>
      <w:r w:rsidRPr="00FC1F96">
        <w:rPr>
          <w:color w:val="000000" w:themeColor="text1"/>
        </w:rPr>
        <w:t>°C for 35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45</w:t>
      </w:r>
      <w:r>
        <w:rPr>
          <w:color w:val="000000" w:themeColor="text1"/>
        </w:rPr>
        <w:t xml:space="preserve">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 xml:space="preserve">; 4 </w:t>
      </w:r>
      <w:r w:rsidRPr="00FC1F96">
        <w:rPr>
          <w:color w:val="000000" w:themeColor="text1"/>
        </w:rPr>
        <w:t>°</w:t>
      </w:r>
      <w:r>
        <w:rPr>
          <w:color w:val="000000" w:themeColor="text1"/>
        </w:rPr>
        <w:t>C forever</w:t>
      </w:r>
      <w:r w:rsidRPr="00FC1F96">
        <w:rPr>
          <w:bCs/>
          <w:iCs/>
          <w:color w:val="000000" w:themeColor="text1"/>
        </w:rPr>
        <w:t>.  Row-Column PCR products from each plate wer</w:t>
      </w:r>
      <w:r>
        <w:rPr>
          <w:bCs/>
          <w:iCs/>
          <w:color w:val="000000" w:themeColor="text1"/>
        </w:rPr>
        <w:t>e pooled and size was verified on a 4% agarose gel</w:t>
      </w:r>
      <w:r w:rsidRPr="00FC1F96">
        <w:rPr>
          <w:bCs/>
          <w:iCs/>
          <w:color w:val="000000" w:themeColor="text1"/>
        </w:rPr>
        <w:t xml:space="preserve">.  </w:t>
      </w:r>
      <w:r>
        <w:rPr>
          <w:color w:val="000000" w:themeColor="text1"/>
        </w:rPr>
        <w:t xml:space="preserve">PCR products from each plate were pooled and 260 </w:t>
      </w:r>
      <w:r>
        <w:rPr>
          <w:color w:val="000000" w:themeColor="text1"/>
          <w:lang w:val="el-GR"/>
        </w:rPr>
        <w:t>μ</w:t>
      </w:r>
      <w:r>
        <w:rPr>
          <w:color w:val="000000" w:themeColor="text1"/>
        </w:rPr>
        <w:t xml:space="preserve">l was purified using a </w:t>
      </w:r>
      <w:r>
        <w:t xml:space="preserve">Qiagen </w:t>
      </w:r>
      <w:proofErr w:type="spellStart"/>
      <w:r>
        <w:t>Qiaquik</w:t>
      </w:r>
      <w:proofErr w:type="spellEnd"/>
      <w:r>
        <w:t xml:space="preserve"> Spin</w:t>
      </w:r>
      <w:r>
        <w:rPr>
          <w:color w:val="000000" w:themeColor="text1"/>
        </w:rPr>
        <w:t xml:space="preserve"> kit</w:t>
      </w:r>
      <w:r>
        <w:rPr>
          <w:bCs/>
          <w:iCs/>
          <w:color w:val="000000" w:themeColor="text1"/>
        </w:rPr>
        <w:t xml:space="preserve">.  </w:t>
      </w:r>
      <w:r>
        <w:rPr>
          <w:bCs/>
          <w:iCs/>
          <w:color w:val="000000" w:themeColor="text1"/>
          <w:lang w:val="en-CA"/>
        </w:rPr>
        <w:t xml:space="preserve">DNA yield was quantified using a </w:t>
      </w:r>
      <w:proofErr w:type="spellStart"/>
      <w:r>
        <w:rPr>
          <w:bCs/>
          <w:iCs/>
          <w:color w:val="000000" w:themeColor="text1"/>
          <w:lang w:val="en-CA"/>
        </w:rPr>
        <w:t>Nanoquant</w:t>
      </w:r>
      <w:proofErr w:type="spellEnd"/>
      <w:r>
        <w:rPr>
          <w:bCs/>
          <w:iCs/>
          <w:color w:val="000000" w:themeColor="text1"/>
          <w:lang w:val="en-CA"/>
        </w:rPr>
        <w:t xml:space="preserve">.  </w:t>
      </w:r>
      <w:r w:rsidRPr="00FC1F96">
        <w:rPr>
          <w:bCs/>
          <w:iCs/>
          <w:color w:val="000000" w:themeColor="text1"/>
        </w:rPr>
        <w:t>From the resulting products from each plate, Illumina adapters containing plate tags were added using an additional PCR reaction as previously described</w:t>
      </w:r>
      <w:r w:rsidR="00870D23">
        <w:rPr>
          <w:bCs/>
          <w:iCs/>
          <w:color w:val="000000" w:themeColor="text1"/>
        </w:rPr>
        <w:t xml:space="preserve"> </w:t>
      </w:r>
      <w:r w:rsidRPr="00FC1F96">
        <w:rPr>
          <w:bCs/>
          <w:iCs/>
          <w:color w:val="000000" w:themeColor="text1"/>
        </w:rPr>
        <w:fldChar w:fldCharType="begin" w:fldLock="1"/>
      </w:r>
      <w:r w:rsidR="00F13A96">
        <w:rPr>
          <w:bCs/>
          <w:iCs/>
          <w:color w:val="000000" w:themeColor="text1"/>
        </w:rPr>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Pr="00FC1F96">
        <w:rPr>
          <w:bCs/>
          <w:iCs/>
          <w:color w:val="000000" w:themeColor="text1"/>
        </w:rPr>
        <w:fldChar w:fldCharType="separate"/>
      </w:r>
      <w:r w:rsidR="00D659A1" w:rsidRPr="00D659A1">
        <w:rPr>
          <w:bCs/>
          <w:iCs/>
          <w:noProof/>
          <w:color w:val="000000" w:themeColor="text1"/>
        </w:rPr>
        <w:t>(Yachie et al., 2016)</w:t>
      </w:r>
      <w:r w:rsidRPr="00FC1F96">
        <w:rPr>
          <w:bCs/>
          <w:iCs/>
          <w:color w:val="000000" w:themeColor="text1"/>
        </w:rPr>
        <w:fldChar w:fldCharType="end"/>
      </w:r>
      <w:r w:rsidRPr="00FC1F96">
        <w:rPr>
          <w:bCs/>
          <w:iCs/>
          <w:color w:val="000000" w:themeColor="text1"/>
        </w:rPr>
        <w:t>.</w:t>
      </w:r>
      <w:r>
        <w:rPr>
          <w:bCs/>
          <w:iCs/>
          <w:color w:val="000000" w:themeColor="text1"/>
        </w:rPr>
        <w:t xml:space="preserve"> A pair of PXX_</w:t>
      </w:r>
      <w:r w:rsidRPr="00FC1F96">
        <w:rPr>
          <w:bCs/>
          <w:iCs/>
          <w:color w:val="000000" w:themeColor="text1"/>
        </w:rPr>
        <w:t>PE1.0</w:t>
      </w:r>
      <w:r>
        <w:rPr>
          <w:bCs/>
          <w:iCs/>
          <w:color w:val="000000" w:themeColor="text1"/>
        </w:rPr>
        <w:t xml:space="preserve"> and PYY_PE2</w:t>
      </w:r>
      <w:r w:rsidRPr="00FC1F96">
        <w:rPr>
          <w:bCs/>
          <w:iCs/>
          <w:color w:val="000000" w:themeColor="text1"/>
        </w:rPr>
        <w:t>.0</w:t>
      </w:r>
      <w:r>
        <w:rPr>
          <w:bCs/>
          <w:iCs/>
          <w:color w:val="000000" w:themeColor="text1"/>
        </w:rPr>
        <w:t xml:space="preserve"> primers (Data S2) were added to 3-6 </w:t>
      </w:r>
      <w:r>
        <w:rPr>
          <w:bCs/>
          <w:iCs/>
          <w:color w:val="000000" w:themeColor="text1"/>
          <w:lang w:val="el-GR"/>
        </w:rPr>
        <w:t>μ</w:t>
      </w:r>
      <w:r>
        <w:rPr>
          <w:bCs/>
          <w:iCs/>
          <w:color w:val="000000" w:themeColor="text1"/>
        </w:rPr>
        <w:t xml:space="preserve">l pooled products (calibrated to ~150 ng) from each plate to encode the plate of origin, and were amplified using the following PCR program: </w:t>
      </w:r>
      <w:r>
        <w:rPr>
          <w:color w:val="000000" w:themeColor="text1"/>
        </w:rPr>
        <w:t>98 °C for 30 sec</w:t>
      </w:r>
      <w:r w:rsidRPr="00FC1F96">
        <w:rPr>
          <w:color w:val="000000" w:themeColor="text1"/>
        </w:rPr>
        <w:t xml:space="preserve">; </w:t>
      </w:r>
      <w:r>
        <w:rPr>
          <w:color w:val="000000" w:themeColor="text1"/>
        </w:rPr>
        <w:t xml:space="preserve">15 cycles of 98 </w:t>
      </w:r>
      <w:r w:rsidRPr="00FC1F96">
        <w:rPr>
          <w:color w:val="000000" w:themeColor="text1"/>
        </w:rPr>
        <w:t>°</w:t>
      </w:r>
      <w:r>
        <w:rPr>
          <w:color w:val="000000" w:themeColor="text1"/>
        </w:rPr>
        <w:t xml:space="preserve">C for 10 sec, 59 </w:t>
      </w:r>
      <w:r w:rsidRPr="00FC1F96">
        <w:rPr>
          <w:color w:val="000000" w:themeColor="text1"/>
        </w:rPr>
        <w:t>°</w:t>
      </w:r>
      <w:r>
        <w:rPr>
          <w:color w:val="000000" w:themeColor="text1"/>
        </w:rPr>
        <w:t xml:space="preserve">C for 15 </w:t>
      </w:r>
      <w:r w:rsidRPr="00FC1F96">
        <w:rPr>
          <w:color w:val="000000" w:themeColor="text1"/>
        </w:rPr>
        <w:t>sec, 72</w:t>
      </w:r>
      <w:r>
        <w:rPr>
          <w:color w:val="000000" w:themeColor="text1"/>
        </w:rPr>
        <w:t xml:space="preserve"> </w:t>
      </w:r>
      <w:r w:rsidRPr="00FC1F96">
        <w:rPr>
          <w:color w:val="000000" w:themeColor="text1"/>
        </w:rPr>
        <w:t>°</w:t>
      </w:r>
      <w:r>
        <w:rPr>
          <w:color w:val="000000" w:themeColor="text1"/>
        </w:rPr>
        <w:t xml:space="preserve">C for 40 </w:t>
      </w:r>
      <w:r w:rsidRPr="00FC1F96">
        <w:rPr>
          <w:color w:val="000000" w:themeColor="text1"/>
        </w:rPr>
        <w:t>sec; 72</w:t>
      </w:r>
      <w:r>
        <w:rPr>
          <w:color w:val="000000" w:themeColor="text1"/>
        </w:rPr>
        <w:t xml:space="preserve"> </w:t>
      </w:r>
      <w:r w:rsidRPr="00FC1F96">
        <w:rPr>
          <w:color w:val="000000" w:themeColor="text1"/>
        </w:rPr>
        <w:t>°C for 2</w:t>
      </w:r>
      <w:r>
        <w:rPr>
          <w:color w:val="000000" w:themeColor="text1"/>
        </w:rPr>
        <w:t xml:space="preserve"> </w:t>
      </w:r>
      <w:r w:rsidRPr="00FC1F96">
        <w:rPr>
          <w:color w:val="000000" w:themeColor="text1"/>
        </w:rPr>
        <w:t>min</w:t>
      </w:r>
      <w:r>
        <w:rPr>
          <w:color w:val="000000" w:themeColor="text1"/>
        </w:rPr>
        <w:t>;</w:t>
      </w:r>
      <w:r w:rsidRPr="00527A8E">
        <w:rPr>
          <w:color w:val="000000" w:themeColor="text1"/>
        </w:rPr>
        <w:t xml:space="preserve"> </w:t>
      </w:r>
      <w:r>
        <w:rPr>
          <w:color w:val="000000" w:themeColor="text1"/>
        </w:rPr>
        <w:t xml:space="preserve">4 </w:t>
      </w:r>
      <w:r w:rsidRPr="00FC1F96">
        <w:rPr>
          <w:color w:val="000000" w:themeColor="text1"/>
        </w:rPr>
        <w:t>°</w:t>
      </w:r>
      <w:r>
        <w:rPr>
          <w:color w:val="000000" w:themeColor="text1"/>
        </w:rPr>
        <w:t xml:space="preserve">C forever.  All PCR reactions above were performed using </w:t>
      </w:r>
      <w:r w:rsidRPr="001E7376">
        <w:rPr>
          <w:color w:val="000000" w:themeColor="text1"/>
        </w:rPr>
        <w:t>High Fidelity Phusion Master Mix (NEB)</w:t>
      </w:r>
      <w:r>
        <w:rPr>
          <w:color w:val="000000" w:themeColor="text1"/>
        </w:rPr>
        <w:t xml:space="preserve">.  </w:t>
      </w:r>
    </w:p>
    <w:p w14:paraId="09F15879" w14:textId="77777777" w:rsidR="00F85114" w:rsidRDefault="00F85114" w:rsidP="00F85114">
      <w:pPr>
        <w:jc w:val="both"/>
        <w:rPr>
          <w:color w:val="000000" w:themeColor="text1"/>
        </w:rPr>
      </w:pPr>
    </w:p>
    <w:p w14:paraId="0ADBD71A" w14:textId="77777777" w:rsidR="00F85114" w:rsidRPr="00143BDF" w:rsidRDefault="00F85114" w:rsidP="00F85114">
      <w:pPr>
        <w:jc w:val="both"/>
        <w:rPr>
          <w:color w:val="000000" w:themeColor="text1"/>
          <w:lang w:val="en-CA"/>
        </w:rPr>
      </w:pPr>
      <w:r>
        <w:rPr>
          <w:color w:val="000000" w:themeColor="text1"/>
        </w:rPr>
        <w:t xml:space="preserve">Expected product size from the plate tags was confirmed on 4% agarose gel. PCR products were purified using a </w:t>
      </w:r>
      <w:r>
        <w:t xml:space="preserve">Qiagen </w:t>
      </w:r>
      <w:proofErr w:type="spellStart"/>
      <w:r>
        <w:t>Qiaquik</w:t>
      </w:r>
      <w:proofErr w:type="spellEnd"/>
      <w:r>
        <w:t xml:space="preserve"> Spin</w:t>
      </w:r>
      <w:r>
        <w:rPr>
          <w:color w:val="000000" w:themeColor="text1"/>
        </w:rPr>
        <w:t xml:space="preserve"> kit.  qPCR was performed on all plate tag PCR products using a light cycler and KAPA Illumina sequencing quantification kit.  qPCR results were used to pool approximately equal amounts of all samples, and 100 </w:t>
      </w:r>
      <w:r>
        <w:rPr>
          <w:color w:val="000000" w:themeColor="text1"/>
          <w:lang w:val="el-GR"/>
        </w:rPr>
        <w:t>μ</w:t>
      </w:r>
      <w:r w:rsidRPr="008023AB">
        <w:rPr>
          <w:color w:val="000000" w:themeColor="text1"/>
        </w:rPr>
        <w:t xml:space="preserve">l </w:t>
      </w:r>
      <w:r>
        <w:rPr>
          <w:color w:val="000000" w:themeColor="text1"/>
        </w:rPr>
        <w:t xml:space="preserve">of this multiplexed sample were run </w:t>
      </w:r>
      <w:r>
        <w:rPr>
          <w:color w:val="000000" w:themeColor="text1"/>
        </w:rPr>
        <w:lastRenderedPageBreak/>
        <w:t xml:space="preserve">on a 4% gel.  Products of the desired size (260-290 </w:t>
      </w:r>
      <w:proofErr w:type="spellStart"/>
      <w:r>
        <w:rPr>
          <w:color w:val="000000" w:themeColor="text1"/>
        </w:rPr>
        <w:t>bp</w:t>
      </w:r>
      <w:proofErr w:type="spellEnd"/>
      <w:r>
        <w:rPr>
          <w:color w:val="000000" w:themeColor="text1"/>
        </w:rPr>
        <w:t>) were isolated from each lane, and purified using a Qiagen gel purify kit and another qPCR was run on the purified sample.</w:t>
      </w:r>
      <w:r>
        <w:rPr>
          <w:color w:val="000000" w:themeColor="text1"/>
          <w:lang w:val="en-CA"/>
        </w:rPr>
        <w:t xml:space="preserve"> </w:t>
      </w:r>
    </w:p>
    <w:p w14:paraId="2ED7BC50" w14:textId="77777777" w:rsidR="00F85114" w:rsidRPr="00233F15" w:rsidRDefault="00F85114" w:rsidP="00F85114">
      <w:pPr>
        <w:rPr>
          <w:bCs/>
          <w:iCs/>
          <w:color w:val="000000" w:themeColor="text1"/>
        </w:rPr>
      </w:pPr>
    </w:p>
    <w:p w14:paraId="256027EC" w14:textId="77777777" w:rsidR="00F85114" w:rsidRPr="00233F15" w:rsidRDefault="00F85114" w:rsidP="00F85114">
      <w:pPr>
        <w:outlineLvl w:val="0"/>
        <w:rPr>
          <w:bCs/>
          <w:iCs/>
          <w:color w:val="000000" w:themeColor="text1"/>
        </w:rPr>
      </w:pPr>
      <w:r w:rsidRPr="00233F15">
        <w:rPr>
          <w:b/>
          <w:bCs/>
          <w:iCs/>
          <w:color w:val="000000" w:themeColor="text1"/>
        </w:rPr>
        <w:t xml:space="preserve">Analysis of </w:t>
      </w:r>
      <w:r>
        <w:rPr>
          <w:b/>
          <w:bCs/>
          <w:iCs/>
          <w:color w:val="000000" w:themeColor="text1"/>
        </w:rPr>
        <w:t>p</w:t>
      </w:r>
      <w:r w:rsidRPr="00233F15">
        <w:rPr>
          <w:b/>
          <w:bCs/>
          <w:iCs/>
          <w:color w:val="000000" w:themeColor="text1"/>
        </w:rPr>
        <w:t xml:space="preserve">ooled </w:t>
      </w:r>
      <w:r>
        <w:rPr>
          <w:b/>
          <w:bCs/>
          <w:iCs/>
          <w:color w:val="000000" w:themeColor="text1"/>
        </w:rPr>
        <w:t>s</w:t>
      </w:r>
      <w:r w:rsidRPr="00233F15">
        <w:rPr>
          <w:b/>
          <w:bCs/>
          <w:iCs/>
          <w:color w:val="000000" w:themeColor="text1"/>
        </w:rPr>
        <w:t xml:space="preserve">train </w:t>
      </w:r>
      <w:r>
        <w:rPr>
          <w:b/>
          <w:bCs/>
          <w:iCs/>
          <w:color w:val="000000" w:themeColor="text1"/>
        </w:rPr>
        <w:t>g</w:t>
      </w:r>
      <w:r w:rsidRPr="00233F15">
        <w:rPr>
          <w:b/>
          <w:bCs/>
          <w:iCs/>
          <w:color w:val="000000" w:themeColor="text1"/>
        </w:rPr>
        <w:t xml:space="preserve">enotyping </w:t>
      </w:r>
      <w:r>
        <w:rPr>
          <w:b/>
          <w:bCs/>
          <w:iCs/>
          <w:color w:val="000000" w:themeColor="text1"/>
        </w:rPr>
        <w:t>d</w:t>
      </w:r>
      <w:r w:rsidRPr="00233F15">
        <w:rPr>
          <w:b/>
          <w:bCs/>
          <w:iCs/>
          <w:color w:val="000000" w:themeColor="text1"/>
        </w:rPr>
        <w:t>ata</w:t>
      </w:r>
    </w:p>
    <w:p w14:paraId="74E860EC" w14:textId="77777777" w:rsidR="00F85114" w:rsidRDefault="00F85114" w:rsidP="00F85114">
      <w:pPr>
        <w:jc w:val="both"/>
        <w:rPr>
          <w:bCs/>
          <w:iCs/>
          <w:color w:val="000000" w:themeColor="text1"/>
        </w:rPr>
      </w:pPr>
      <w:r>
        <w:rPr>
          <w:bCs/>
          <w:iCs/>
          <w:color w:val="000000" w:themeColor="text1"/>
        </w:rPr>
        <w:t>Pooled strain g</w:t>
      </w:r>
      <w:r w:rsidRPr="00233F15">
        <w:rPr>
          <w:bCs/>
          <w:iCs/>
          <w:color w:val="000000" w:themeColor="text1"/>
        </w:rPr>
        <w:t>enotyping PCR products were sequenced using an Illumina</w:t>
      </w:r>
      <w:r>
        <w:rPr>
          <w:bCs/>
          <w:iCs/>
          <w:color w:val="000000" w:themeColor="text1"/>
        </w:rPr>
        <w:t xml:space="preserve"> </w:t>
      </w:r>
      <w:proofErr w:type="spellStart"/>
      <w:r>
        <w:rPr>
          <w:bCs/>
          <w:iCs/>
          <w:color w:val="000000" w:themeColor="text1"/>
        </w:rPr>
        <w:t>H</w:t>
      </w:r>
      <w:r w:rsidRPr="00233F15">
        <w:rPr>
          <w:bCs/>
          <w:iCs/>
          <w:color w:val="000000" w:themeColor="text1"/>
        </w:rPr>
        <w:t>iSeq</w:t>
      </w:r>
      <w:proofErr w:type="spellEnd"/>
      <w:r w:rsidRPr="00233F15">
        <w:rPr>
          <w:bCs/>
          <w:iCs/>
          <w:color w:val="000000" w:themeColor="text1"/>
        </w:rPr>
        <w:t xml:space="preserve">, and the reads were demultiplexed into individual samples corresponding to a plate and well of origin using a Perl script.  </w:t>
      </w:r>
    </w:p>
    <w:p w14:paraId="11DB35EC" w14:textId="77777777" w:rsidR="00F85114" w:rsidRDefault="00F85114" w:rsidP="00F85114">
      <w:pPr>
        <w:jc w:val="both"/>
        <w:rPr>
          <w:bCs/>
          <w:iCs/>
          <w:color w:val="000000" w:themeColor="text1"/>
        </w:rPr>
      </w:pPr>
    </w:p>
    <w:p w14:paraId="21B05FB3" w14:textId="68E5CD59" w:rsidR="00F85114" w:rsidRDefault="00F85114" w:rsidP="00F85114">
      <w:pPr>
        <w:jc w:val="both"/>
        <w:rPr>
          <w:bCs/>
          <w:iCs/>
          <w:color w:val="000000" w:themeColor="text1"/>
        </w:rPr>
      </w:pPr>
      <w:r w:rsidRPr="00233F15">
        <w:rPr>
          <w:bCs/>
          <w:iCs/>
          <w:color w:val="000000" w:themeColor="text1"/>
        </w:rPr>
        <w:t xml:space="preserve">For each sample, a </w:t>
      </w:r>
      <w:r>
        <w:rPr>
          <w:bCs/>
          <w:iCs/>
          <w:color w:val="000000" w:themeColor="text1"/>
        </w:rPr>
        <w:t xml:space="preserve">genotype calling </w:t>
      </w:r>
      <w:r w:rsidRPr="00233F15">
        <w:rPr>
          <w:bCs/>
          <w:iCs/>
          <w:color w:val="000000" w:themeColor="text1"/>
        </w:rPr>
        <w:t>pipeline determined</w:t>
      </w:r>
      <w:r>
        <w:rPr>
          <w:bCs/>
          <w:iCs/>
          <w:color w:val="000000" w:themeColor="text1"/>
        </w:rPr>
        <w:t xml:space="preserve"> the strain-specific tag</w:t>
      </w:r>
      <w:r w:rsidRPr="00233F15">
        <w:rPr>
          <w:bCs/>
          <w:iCs/>
          <w:color w:val="000000" w:themeColor="text1"/>
        </w:rPr>
        <w:t xml:space="preserve"> sequences and genotype from the reads. </w:t>
      </w:r>
      <w:r>
        <w:rPr>
          <w:bCs/>
          <w:iCs/>
          <w:color w:val="000000" w:themeColor="text1"/>
        </w:rPr>
        <w:t>The parameters of this</w:t>
      </w:r>
      <w:r w:rsidRPr="00233F15">
        <w:rPr>
          <w:bCs/>
          <w:iCs/>
          <w:color w:val="000000" w:themeColor="text1"/>
        </w:rPr>
        <w:t xml:space="preserve"> </w:t>
      </w:r>
      <w:r>
        <w:rPr>
          <w:bCs/>
          <w:iCs/>
          <w:color w:val="000000" w:themeColor="text1"/>
        </w:rPr>
        <w:t>pipeline were trained based on known reference strains.  C</w:t>
      </w:r>
      <w:r w:rsidRPr="00233F15">
        <w:rPr>
          <w:bCs/>
          <w:iCs/>
          <w:color w:val="000000" w:themeColor="text1"/>
        </w:rPr>
        <w:t xml:space="preserve">ross-validated accuracy for each gene is reported in </w:t>
      </w:r>
      <w:r w:rsidR="004452EF">
        <w:rPr>
          <w:bCs/>
          <w:iCs/>
          <w:color w:val="000000" w:themeColor="text1"/>
        </w:rPr>
        <w:t xml:space="preserve">Figure </w:t>
      </w:r>
      <w:r>
        <w:rPr>
          <w:bCs/>
          <w:iCs/>
          <w:color w:val="000000" w:themeColor="text1"/>
        </w:rPr>
        <w:t>S2</w:t>
      </w:r>
      <w:r w:rsidRPr="00233F15">
        <w:rPr>
          <w:bCs/>
          <w:iCs/>
          <w:color w:val="000000" w:themeColor="text1"/>
        </w:rPr>
        <w:t>A.</w:t>
      </w:r>
    </w:p>
    <w:p w14:paraId="06541C04" w14:textId="77777777" w:rsidR="00F85114" w:rsidRDefault="00F85114" w:rsidP="00F85114">
      <w:pPr>
        <w:jc w:val="both"/>
        <w:rPr>
          <w:bCs/>
          <w:iCs/>
          <w:color w:val="000000" w:themeColor="text1"/>
        </w:rPr>
      </w:pPr>
    </w:p>
    <w:p w14:paraId="63C36B97" w14:textId="58699EDE" w:rsidR="00F85114" w:rsidRPr="003E5F54" w:rsidRDefault="00F85114" w:rsidP="00F85114">
      <w:pPr>
        <w:jc w:val="both"/>
        <w:rPr>
          <w:rFonts w:eastAsia="Times New Roman"/>
          <w:color w:val="222222"/>
          <w:shd w:val="clear" w:color="auto" w:fill="FFFFFF"/>
        </w:rPr>
      </w:pPr>
      <w:r>
        <w:rPr>
          <w:bCs/>
          <w:iCs/>
          <w:color w:val="000000" w:themeColor="text1"/>
        </w:rPr>
        <w:t>UP or DN tag</w:t>
      </w:r>
      <w:r w:rsidRPr="00233F15">
        <w:rPr>
          <w:bCs/>
          <w:iCs/>
          <w:color w:val="000000" w:themeColor="text1"/>
        </w:rPr>
        <w:t xml:space="preserve"> identity and a corresponding genotype was successfully determined for 7,195 samples. </w:t>
      </w:r>
      <w:r w:rsidR="001B0287">
        <w:rPr>
          <w:bCs/>
          <w:iCs/>
          <w:color w:val="000000" w:themeColor="text1"/>
        </w:rPr>
        <w:t xml:space="preserve"> </w:t>
      </w:r>
      <w:r w:rsidRPr="00233F15">
        <w:rPr>
          <w:bCs/>
          <w:iCs/>
          <w:color w:val="000000" w:themeColor="text1"/>
        </w:rPr>
        <w:t xml:space="preserve">For 7,030 </w:t>
      </w:r>
      <w:r>
        <w:rPr>
          <w:bCs/>
          <w:iCs/>
          <w:color w:val="000000" w:themeColor="text1"/>
        </w:rPr>
        <w:t>samples, the UP or DN tag</w:t>
      </w:r>
      <w:r w:rsidRPr="00233F15">
        <w:rPr>
          <w:bCs/>
          <w:iCs/>
          <w:color w:val="000000" w:themeColor="text1"/>
        </w:rPr>
        <w:t xml:space="preserve"> was unique, and for 165 samples, both </w:t>
      </w:r>
      <w:r>
        <w:rPr>
          <w:bCs/>
          <w:iCs/>
          <w:color w:val="000000" w:themeColor="text1"/>
        </w:rPr>
        <w:t>the UP and DN tag</w:t>
      </w:r>
      <w:r w:rsidRPr="00233F15">
        <w:rPr>
          <w:bCs/>
          <w:iCs/>
          <w:color w:val="000000" w:themeColor="text1"/>
        </w:rPr>
        <w:t xml:space="preserve"> sequences were redundant with another sample where the called genotype was isogenic or highly similar (</w:t>
      </w:r>
      <w:r w:rsidRPr="00233F15">
        <w:rPr>
          <w:rFonts w:eastAsia="Times New Roman"/>
          <w:color w:val="222222"/>
          <w:shd w:val="clear" w:color="auto" w:fill="FFFFFF"/>
        </w:rPr>
        <w:t xml:space="preserve">≤2 differences), </w:t>
      </w:r>
      <w:r>
        <w:rPr>
          <w:rFonts w:eastAsia="Times New Roman"/>
          <w:color w:val="222222"/>
          <w:shd w:val="clear" w:color="auto" w:fill="FFFFFF"/>
        </w:rPr>
        <w:t>indicating</w:t>
      </w:r>
      <w:r w:rsidRPr="00233F15">
        <w:rPr>
          <w:rFonts w:eastAsia="Times New Roman"/>
          <w:color w:val="222222"/>
          <w:shd w:val="clear" w:color="auto" w:fill="FFFFFF"/>
        </w:rPr>
        <w:t xml:space="preserve"> the presence of a single strain in multiple wells.</w:t>
      </w:r>
      <w:r w:rsidR="00250D9F">
        <w:rPr>
          <w:rFonts w:eastAsia="Times New Roman"/>
          <w:color w:val="222222"/>
          <w:shd w:val="clear" w:color="auto" w:fill="FFFFFF"/>
        </w:rPr>
        <w:t xml:space="preserve">  If a single strain existed in multiple wells, </w:t>
      </w:r>
      <w:r w:rsidR="003450DE">
        <w:rPr>
          <w:rFonts w:eastAsia="Times New Roman"/>
          <w:color w:val="222222"/>
          <w:shd w:val="clear" w:color="auto" w:fill="FFFFFF"/>
        </w:rPr>
        <w:t>one of the matching identifiers</w:t>
      </w:r>
      <w:r w:rsidR="003E5F54">
        <w:rPr>
          <w:rFonts w:eastAsia="Times New Roman"/>
          <w:color w:val="222222"/>
          <w:shd w:val="clear" w:color="auto" w:fill="FFFFFF"/>
        </w:rPr>
        <w:t xml:space="preserve"> was randomly assigned to represent </w:t>
      </w:r>
      <w:r w:rsidRPr="00233F15">
        <w:rPr>
          <w:rFonts w:eastAsia="Times New Roman"/>
          <w:color w:val="222222"/>
          <w:shd w:val="clear" w:color="auto" w:fill="FFFFFF"/>
        </w:rPr>
        <w:t xml:space="preserve">each unique </w:t>
      </w:r>
      <w:r w:rsidR="003E5F54">
        <w:rPr>
          <w:rFonts w:eastAsia="Times New Roman"/>
          <w:color w:val="222222"/>
          <w:shd w:val="clear" w:color="auto" w:fill="FFFFFF"/>
        </w:rPr>
        <w:t xml:space="preserve">combination of </w:t>
      </w:r>
      <w:r>
        <w:rPr>
          <w:rFonts w:eastAsia="Times New Roman"/>
          <w:color w:val="222222"/>
          <w:shd w:val="clear" w:color="auto" w:fill="FFFFFF"/>
        </w:rPr>
        <w:t>UP and DN tag</w:t>
      </w:r>
      <w:r w:rsidRPr="00233F15">
        <w:rPr>
          <w:rFonts w:eastAsia="Times New Roman"/>
          <w:color w:val="222222"/>
          <w:shd w:val="clear" w:color="auto" w:fill="FFFFFF"/>
        </w:rPr>
        <w:t xml:space="preserve"> sequence</w:t>
      </w:r>
      <w:r w:rsidR="003E5F54">
        <w:rPr>
          <w:rFonts w:eastAsia="Times New Roman"/>
          <w:color w:val="222222"/>
          <w:shd w:val="clear" w:color="auto" w:fill="FFFFFF"/>
        </w:rPr>
        <w:t>s</w:t>
      </w:r>
      <w:r w:rsidRPr="00233F15">
        <w:rPr>
          <w:rFonts w:eastAsia="Times New Roman"/>
          <w:color w:val="222222"/>
          <w:shd w:val="clear" w:color="auto" w:fill="FFFFFF"/>
        </w:rPr>
        <w:t>.</w:t>
      </w:r>
    </w:p>
    <w:p w14:paraId="5B036B27" w14:textId="77777777" w:rsidR="00F85114" w:rsidRPr="00233F15" w:rsidRDefault="00F85114" w:rsidP="00F85114">
      <w:pPr>
        <w:rPr>
          <w:b/>
          <w:bCs/>
          <w:iCs/>
          <w:color w:val="000000" w:themeColor="text1"/>
        </w:rPr>
      </w:pPr>
    </w:p>
    <w:p w14:paraId="2D329534" w14:textId="77777777" w:rsidR="00F85114" w:rsidRPr="00233F15" w:rsidRDefault="00F85114" w:rsidP="00F85114">
      <w:pPr>
        <w:outlineLvl w:val="0"/>
        <w:rPr>
          <w:b/>
          <w:bCs/>
          <w:iCs/>
          <w:color w:val="000000" w:themeColor="text1"/>
        </w:rPr>
      </w:pPr>
      <w:r w:rsidRPr="00233F15">
        <w:rPr>
          <w:b/>
          <w:bCs/>
          <w:iCs/>
          <w:color w:val="000000" w:themeColor="text1"/>
        </w:rPr>
        <w:t xml:space="preserve">Examining </w:t>
      </w:r>
      <w:r>
        <w:rPr>
          <w:b/>
          <w:bCs/>
          <w:iCs/>
          <w:color w:val="000000" w:themeColor="text1"/>
        </w:rPr>
        <w:t>p</w:t>
      </w:r>
      <w:r w:rsidRPr="00233F15">
        <w:rPr>
          <w:b/>
          <w:bCs/>
          <w:iCs/>
          <w:color w:val="000000" w:themeColor="text1"/>
        </w:rPr>
        <w:t xml:space="preserve">utative </w:t>
      </w:r>
      <w:r>
        <w:rPr>
          <w:b/>
          <w:bCs/>
          <w:iCs/>
          <w:color w:val="000000" w:themeColor="text1"/>
        </w:rPr>
        <w:t>w</w:t>
      </w:r>
      <w:r w:rsidRPr="00233F15">
        <w:rPr>
          <w:b/>
          <w:bCs/>
          <w:iCs/>
          <w:color w:val="000000" w:themeColor="text1"/>
        </w:rPr>
        <w:t>ild-</w:t>
      </w:r>
      <w:r>
        <w:rPr>
          <w:b/>
          <w:bCs/>
          <w:iCs/>
          <w:color w:val="000000" w:themeColor="text1"/>
        </w:rPr>
        <w:t>t</w:t>
      </w:r>
      <w:r w:rsidRPr="00233F15">
        <w:rPr>
          <w:b/>
          <w:bCs/>
          <w:iCs/>
          <w:color w:val="000000" w:themeColor="text1"/>
        </w:rPr>
        <w:t xml:space="preserve">ype </w:t>
      </w:r>
      <w:r>
        <w:rPr>
          <w:b/>
          <w:bCs/>
          <w:iCs/>
          <w:color w:val="000000" w:themeColor="text1"/>
        </w:rPr>
        <w:t>p</w:t>
      </w:r>
      <w:r w:rsidRPr="00233F15">
        <w:rPr>
          <w:b/>
          <w:bCs/>
          <w:iCs/>
          <w:color w:val="000000" w:themeColor="text1"/>
        </w:rPr>
        <w:t xml:space="preserve">ool </w:t>
      </w:r>
      <w:r>
        <w:rPr>
          <w:b/>
          <w:bCs/>
          <w:iCs/>
          <w:color w:val="000000" w:themeColor="text1"/>
        </w:rPr>
        <w:t>s</w:t>
      </w:r>
      <w:r w:rsidRPr="00233F15">
        <w:rPr>
          <w:b/>
          <w:bCs/>
          <w:iCs/>
          <w:color w:val="000000" w:themeColor="text1"/>
        </w:rPr>
        <w:t>trains</w:t>
      </w:r>
    </w:p>
    <w:p w14:paraId="0892C429" w14:textId="421E189F" w:rsidR="00F85114" w:rsidRPr="00233F15" w:rsidRDefault="00F85114" w:rsidP="00F85114">
      <w:pPr>
        <w:jc w:val="both"/>
        <w:rPr>
          <w:rFonts w:eastAsia="Calibri"/>
          <w:color w:val="333333"/>
          <w:shd w:val="clear" w:color="auto" w:fill="FFFFFF"/>
        </w:rPr>
      </w:pPr>
      <w:r w:rsidRPr="00233F15">
        <w:rPr>
          <w:bCs/>
          <w:iCs/>
          <w:color w:val="000000" w:themeColor="text1"/>
        </w:rPr>
        <w:t>For 7</w:t>
      </w:r>
      <w:r>
        <w:rPr>
          <w:bCs/>
          <w:iCs/>
          <w:color w:val="000000" w:themeColor="text1"/>
        </w:rPr>
        <w:t>3</w:t>
      </w:r>
      <w:r w:rsidRPr="00233F15">
        <w:rPr>
          <w:bCs/>
          <w:iCs/>
          <w:color w:val="000000" w:themeColor="text1"/>
        </w:rPr>
        <w:t xml:space="preserve"> </w:t>
      </w:r>
      <w:proofErr w:type="spellStart"/>
      <w:r w:rsidRPr="00233F15">
        <w:rPr>
          <w:bCs/>
          <w:iCs/>
          <w:color w:val="000000" w:themeColor="text1"/>
        </w:rPr>
        <w:t>MAT</w:t>
      </w:r>
      <w:r w:rsidRPr="00233F15">
        <w:rPr>
          <w:b/>
          <w:bCs/>
          <w:iCs/>
          <w:color w:val="000000" w:themeColor="text1"/>
        </w:rPr>
        <w:t>a</w:t>
      </w:r>
      <w:proofErr w:type="spellEnd"/>
      <w:r w:rsidRPr="00233F15">
        <w:rPr>
          <w:bCs/>
          <w:iCs/>
          <w:color w:val="000000" w:themeColor="text1"/>
        </w:rPr>
        <w:t xml:space="preserve"> and 131 MAT</w:t>
      </w:r>
      <w:r w:rsidRPr="00362D4D">
        <w:rPr>
          <w:rFonts w:eastAsia="Calibri"/>
          <w:b/>
          <w:color w:val="333333"/>
          <w:shd w:val="clear" w:color="auto" w:fill="FFFFFF"/>
        </w:rPr>
        <w:t>α</w:t>
      </w:r>
      <w:r w:rsidRPr="00233F15">
        <w:rPr>
          <w:rFonts w:eastAsia="Calibri"/>
          <w:color w:val="333333"/>
          <w:shd w:val="clear" w:color="auto" w:fill="FFFFFF"/>
        </w:rPr>
        <w:t xml:space="preserve"> strains, pooled </w:t>
      </w:r>
      <w:r>
        <w:rPr>
          <w:rFonts w:eastAsia="Calibri"/>
          <w:color w:val="333333"/>
          <w:shd w:val="clear" w:color="auto" w:fill="FFFFFF"/>
        </w:rPr>
        <w:t>sequencing analysis had called the genotype</w:t>
      </w:r>
      <w:r w:rsidRPr="00233F15">
        <w:rPr>
          <w:rFonts w:eastAsia="Calibri"/>
          <w:color w:val="333333"/>
          <w:shd w:val="clear" w:color="auto" w:fill="FFFFFF"/>
        </w:rPr>
        <w:t xml:space="preserve"> as wild-type.  Many of these strains were isolated and tested for the presence of one or more gene knockout cassettes by growth in SC</w:t>
      </w:r>
      <w:r>
        <w:rPr>
          <w:rFonts w:eastAsia="Calibri"/>
          <w:color w:val="333333"/>
          <w:shd w:val="clear" w:color="auto" w:fill="FFFFFF"/>
        </w:rPr>
        <w:t>–</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Out of 96 MAT</w:t>
      </w:r>
      <w:r w:rsidRPr="00362D4D">
        <w:rPr>
          <w:rFonts w:eastAsia="Calibri"/>
          <w:b/>
          <w:color w:val="333333"/>
          <w:shd w:val="clear" w:color="auto" w:fill="FFFFFF"/>
        </w:rPr>
        <w:t>α</w:t>
      </w:r>
      <w:r w:rsidRPr="00233F15">
        <w:rPr>
          <w:rFonts w:eastAsia="Calibri"/>
          <w:color w:val="333333"/>
          <w:shd w:val="clear" w:color="auto" w:fill="FFFFFF"/>
        </w:rPr>
        <w:t xml:space="preserve"> strains, 74 exhibited no detectable growth</w:t>
      </w:r>
      <w:r>
        <w:rPr>
          <w:rFonts w:eastAsia="Calibri"/>
          <w:color w:val="333333"/>
          <w:shd w:val="clear" w:color="auto" w:fill="FFFFFF"/>
        </w:rPr>
        <w:t xml:space="preserve"> in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and likely arose from remaining </w:t>
      </w:r>
      <w:proofErr w:type="spellStart"/>
      <w:r w:rsidRPr="00233F15">
        <w:rPr>
          <w:rFonts w:eastAsia="Calibri"/>
          <w:color w:val="333333"/>
          <w:shd w:val="clear" w:color="auto" w:fill="FFFFFF"/>
        </w:rPr>
        <w:t>barcoder</w:t>
      </w:r>
      <w:proofErr w:type="spellEnd"/>
      <w:r w:rsidRPr="00233F15">
        <w:rPr>
          <w:rFonts w:eastAsia="Calibri"/>
          <w:color w:val="333333"/>
          <w:shd w:val="clear" w:color="auto" w:fill="FFFFFF"/>
        </w:rPr>
        <w:t xml:space="preserve"> parents </w:t>
      </w:r>
      <w:r>
        <w:rPr>
          <w:rFonts w:eastAsia="Calibri"/>
          <w:color w:val="333333"/>
          <w:shd w:val="clear" w:color="auto" w:fill="FFFFFF"/>
        </w:rPr>
        <w:t>which had escaped a previous SC–</w:t>
      </w:r>
      <w:proofErr w:type="spellStart"/>
      <w:r w:rsidRPr="00233F15">
        <w:rPr>
          <w:rFonts w:eastAsia="Calibri"/>
          <w:color w:val="333333"/>
          <w:shd w:val="clear" w:color="auto" w:fill="FFFFFF"/>
        </w:rPr>
        <w:t>Ura</w:t>
      </w:r>
      <w:proofErr w:type="spellEnd"/>
      <w:r w:rsidRPr="00233F15">
        <w:rPr>
          <w:rFonts w:eastAsia="Calibri"/>
          <w:color w:val="333333"/>
          <w:shd w:val="clear" w:color="auto" w:fill="FFFFFF"/>
        </w:rPr>
        <w:t xml:space="preserve"> selection step.  The genotypes for </w:t>
      </w:r>
      <w:proofErr w:type="gramStart"/>
      <w:r w:rsidRPr="00233F15">
        <w:rPr>
          <w:rFonts w:eastAsia="Calibri"/>
          <w:color w:val="333333"/>
          <w:shd w:val="clear" w:color="auto" w:fill="FFFFFF"/>
        </w:rPr>
        <w:t>the these</w:t>
      </w:r>
      <w:proofErr w:type="gramEnd"/>
      <w:r w:rsidRPr="00233F15">
        <w:rPr>
          <w:rFonts w:eastAsia="Calibri"/>
          <w:color w:val="333333"/>
          <w:shd w:val="clear" w:color="auto" w:fill="FFFFFF"/>
        </w:rPr>
        <w:t xml:space="preserve"> 74 strains were kept as is, while the other 23 strains, as well as 46 untested strains were discarded from the analysis. Out of 45 </w:t>
      </w:r>
      <w:proofErr w:type="spellStart"/>
      <w:r w:rsidRPr="00233F15">
        <w:rPr>
          <w:rFonts w:eastAsia="Calibri"/>
          <w:color w:val="333333"/>
          <w:shd w:val="clear" w:color="auto" w:fill="FFFFFF"/>
        </w:rPr>
        <w:t>MAT</w:t>
      </w:r>
      <w:r w:rsidRPr="00362D4D">
        <w:rPr>
          <w:b/>
          <w:bCs/>
          <w:iCs/>
          <w:color w:val="000000" w:themeColor="text1"/>
        </w:rPr>
        <w:t>a</w:t>
      </w:r>
      <w:proofErr w:type="spellEnd"/>
      <w:r w:rsidRPr="00233F15">
        <w:rPr>
          <w:b/>
          <w:bCs/>
          <w:iCs/>
          <w:color w:val="000000" w:themeColor="text1"/>
        </w:rPr>
        <w:t xml:space="preserve"> </w:t>
      </w:r>
      <w:r w:rsidRPr="00233F15">
        <w:rPr>
          <w:bCs/>
          <w:iCs/>
          <w:color w:val="000000" w:themeColor="text1"/>
        </w:rPr>
        <w:t>strains, all exhibited growth in SC</w:t>
      </w:r>
      <w:r>
        <w:rPr>
          <w:bCs/>
          <w:iCs/>
          <w:color w:val="000000" w:themeColor="text1"/>
        </w:rPr>
        <w:t>–</w:t>
      </w:r>
      <w:proofErr w:type="spellStart"/>
      <w:r w:rsidRPr="00233F15">
        <w:rPr>
          <w:bCs/>
          <w:iCs/>
          <w:color w:val="000000" w:themeColor="text1"/>
        </w:rPr>
        <w:t>Ura</w:t>
      </w:r>
      <w:proofErr w:type="spellEnd"/>
      <w:r w:rsidRPr="00233F15">
        <w:rPr>
          <w:bCs/>
          <w:iCs/>
          <w:color w:val="000000" w:themeColor="text1"/>
        </w:rPr>
        <w:t xml:space="preserve">. Individual genotyping was performed for these </w:t>
      </w:r>
      <w:proofErr w:type="spellStart"/>
      <w:r w:rsidRPr="00233F15">
        <w:rPr>
          <w:bCs/>
          <w:iCs/>
          <w:color w:val="000000" w:themeColor="text1"/>
        </w:rPr>
        <w:t>MAT</w:t>
      </w:r>
      <w:r w:rsidRPr="00362D4D">
        <w:rPr>
          <w:b/>
          <w:bCs/>
          <w:iCs/>
          <w:color w:val="000000" w:themeColor="text1"/>
        </w:rPr>
        <w:t>a</w:t>
      </w:r>
      <w:proofErr w:type="spellEnd"/>
      <w:r w:rsidRPr="00233F15">
        <w:rPr>
          <w:bCs/>
          <w:iCs/>
          <w:color w:val="000000" w:themeColor="text1"/>
        </w:rPr>
        <w:t xml:space="preserve"> strains, and was successful for 40 of 45 strains</w:t>
      </w:r>
      <w:r>
        <w:rPr>
          <w:bCs/>
          <w:iCs/>
          <w:color w:val="000000" w:themeColor="text1"/>
        </w:rPr>
        <w:t>, confirming the lack of true wild types</w:t>
      </w:r>
      <w:r w:rsidRPr="00233F15">
        <w:rPr>
          <w:bCs/>
          <w:iCs/>
          <w:color w:val="000000" w:themeColor="text1"/>
        </w:rPr>
        <w:t>. These strains had their genotype corrected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 xml:space="preserve">). The 5 </w:t>
      </w:r>
      <w:r w:rsidR="004F571D" w:rsidRPr="00233F15">
        <w:rPr>
          <w:bCs/>
          <w:iCs/>
          <w:color w:val="000000" w:themeColor="text1"/>
        </w:rPr>
        <w:t>unsuccessfully</w:t>
      </w:r>
      <w:r w:rsidRPr="00233F15">
        <w:rPr>
          <w:bCs/>
          <w:iCs/>
          <w:color w:val="000000" w:themeColor="text1"/>
        </w:rPr>
        <w:t xml:space="preserve"> genotyped strains, as well as 28 additional strains were discarded from analysis.  When calculating linkage and distribution of gene knockouts</w:t>
      </w:r>
      <w:r>
        <w:rPr>
          <w:bCs/>
          <w:iCs/>
          <w:color w:val="000000" w:themeColor="text1"/>
        </w:rPr>
        <w:t xml:space="preserve"> (</w:t>
      </w:r>
      <w:r w:rsidR="004452EF">
        <w:rPr>
          <w:bCs/>
          <w:iCs/>
          <w:color w:val="000000" w:themeColor="text1"/>
        </w:rPr>
        <w:t xml:space="preserve">Figure </w:t>
      </w:r>
      <w:r>
        <w:rPr>
          <w:bCs/>
          <w:iCs/>
          <w:color w:val="000000" w:themeColor="text1"/>
        </w:rPr>
        <w:t>S2)</w:t>
      </w:r>
      <w:r w:rsidRPr="00233F15">
        <w:rPr>
          <w:bCs/>
          <w:iCs/>
          <w:color w:val="000000" w:themeColor="text1"/>
        </w:rPr>
        <w:t>, the wild-type MAT</w:t>
      </w:r>
      <w:r w:rsidRPr="00362D4D">
        <w:rPr>
          <w:rFonts w:eastAsia="Calibri"/>
          <w:b/>
          <w:color w:val="333333"/>
          <w:shd w:val="clear" w:color="auto" w:fill="FFFFFF"/>
        </w:rPr>
        <w:t>α</w:t>
      </w:r>
      <w:r w:rsidRPr="00233F15">
        <w:rPr>
          <w:rFonts w:eastAsia="Calibri"/>
          <w:color w:val="333333"/>
          <w:shd w:val="clear" w:color="auto" w:fill="FFFFFF"/>
        </w:rPr>
        <w:t xml:space="preserve"> strains were excluded from analysis as they were likely parental strains rather than progeny arising from mating.</w:t>
      </w:r>
    </w:p>
    <w:p w14:paraId="017C0B53" w14:textId="77777777" w:rsidR="00F85114" w:rsidRPr="00233F15" w:rsidRDefault="00F85114" w:rsidP="00F85114">
      <w:pPr>
        <w:rPr>
          <w:b/>
          <w:bCs/>
          <w:iCs/>
          <w:color w:val="000000" w:themeColor="text1"/>
        </w:rPr>
      </w:pPr>
    </w:p>
    <w:p w14:paraId="0ECB2BFF" w14:textId="77777777" w:rsidR="00F85114" w:rsidRPr="00233F15" w:rsidRDefault="00F85114" w:rsidP="00F85114">
      <w:pPr>
        <w:outlineLvl w:val="0"/>
        <w:rPr>
          <w:b/>
          <w:bCs/>
          <w:iCs/>
          <w:color w:val="000000" w:themeColor="text1"/>
        </w:rPr>
      </w:pPr>
      <w:r w:rsidRPr="00233F15">
        <w:rPr>
          <w:b/>
          <w:bCs/>
          <w:iCs/>
          <w:color w:val="000000" w:themeColor="text1"/>
        </w:rPr>
        <w:t xml:space="preserve">Estimating </w:t>
      </w:r>
      <w:r>
        <w:rPr>
          <w:b/>
          <w:bCs/>
          <w:iCs/>
          <w:color w:val="000000" w:themeColor="text1"/>
        </w:rPr>
        <w:t>g</w:t>
      </w:r>
      <w:r w:rsidRPr="00233F15">
        <w:rPr>
          <w:b/>
          <w:bCs/>
          <w:iCs/>
          <w:color w:val="000000" w:themeColor="text1"/>
        </w:rPr>
        <w:t xml:space="preserve">enotyping </w:t>
      </w:r>
      <w:r>
        <w:rPr>
          <w:b/>
          <w:bCs/>
          <w:iCs/>
          <w:color w:val="000000" w:themeColor="text1"/>
        </w:rPr>
        <w:t>a</w:t>
      </w:r>
      <w:r w:rsidRPr="00233F15">
        <w:rPr>
          <w:b/>
          <w:bCs/>
          <w:iCs/>
          <w:color w:val="000000" w:themeColor="text1"/>
        </w:rPr>
        <w:t xml:space="preserve">ccuracy by </w:t>
      </w:r>
      <w:r>
        <w:rPr>
          <w:b/>
          <w:bCs/>
          <w:iCs/>
          <w:color w:val="000000" w:themeColor="text1"/>
        </w:rPr>
        <w:t>k</w:t>
      </w:r>
      <w:r w:rsidRPr="00233F15">
        <w:rPr>
          <w:b/>
          <w:bCs/>
          <w:iCs/>
          <w:color w:val="000000" w:themeColor="text1"/>
        </w:rPr>
        <w:t xml:space="preserve">nockout </w:t>
      </w:r>
      <w:r>
        <w:rPr>
          <w:b/>
          <w:bCs/>
          <w:iCs/>
          <w:color w:val="000000" w:themeColor="text1"/>
        </w:rPr>
        <w:t>d</w:t>
      </w:r>
      <w:r w:rsidRPr="00233F15">
        <w:rPr>
          <w:b/>
          <w:bCs/>
          <w:iCs/>
          <w:color w:val="000000" w:themeColor="text1"/>
        </w:rPr>
        <w:t>istribution</w:t>
      </w:r>
    </w:p>
    <w:p w14:paraId="23639BFF" w14:textId="4F9D290D" w:rsidR="00F85114" w:rsidRPr="00233F15" w:rsidRDefault="00F85114" w:rsidP="00F85114">
      <w:pPr>
        <w:jc w:val="both"/>
      </w:pPr>
      <w:r w:rsidRPr="00233F15">
        <w:t>To lend independent support to the genotyping accuracy determined by gold standard strains, an alternate</w:t>
      </w:r>
      <w:r>
        <w:t xml:space="preserve"> method</w:t>
      </w:r>
      <w:r w:rsidRPr="00233F15">
        <w:t xml:space="preserve"> based on the distribution of knockouts in the population</w:t>
      </w:r>
      <w:r>
        <w:t xml:space="preserve"> was used</w:t>
      </w:r>
      <w:r w:rsidRPr="00233F15">
        <w:t xml:space="preserve">.  Since </w:t>
      </w:r>
      <w:proofErr w:type="spellStart"/>
      <w:r w:rsidRPr="00233F15">
        <w:rPr>
          <w:i/>
        </w:rPr>
        <w:t>en</w:t>
      </w:r>
      <w:proofErr w:type="spellEnd"/>
      <w:r w:rsidRPr="00233F15">
        <w:rPr>
          <w:i/>
        </w:rPr>
        <w:t xml:space="preserve"> masse </w:t>
      </w:r>
      <w:r w:rsidRPr="00233F15">
        <w:t xml:space="preserve">genotyping associates barcode sequences with ABC transporter knockouts, the absence of a given barcode implies either a wild-type genotype at that locus or a failure in amplification, sequencing, or calling.  Conversely, cases where a wild-type is called as a mutant are expected to be comparably </w:t>
      </w:r>
      <w:r>
        <w:t>rare</w:t>
      </w:r>
      <w:r w:rsidRPr="00233F15">
        <w:t xml:space="preserve">.  Excess wild-type calls lead to a reduction in the average number of knockouts in the pool, and can be used to estimate genotyping accuracy.  </w:t>
      </w:r>
      <w:r w:rsidRPr="00233F15">
        <w:rPr>
          <w:color w:val="000000" w:themeColor="text1"/>
        </w:rPr>
        <w:t xml:space="preserve">The average number of knockouts in the pool was 7.0, lower than the 8 expected with perfect genotyping.  </w:t>
      </w:r>
      <w:r>
        <w:rPr>
          <w:color w:val="000000" w:themeColor="text1"/>
        </w:rPr>
        <w:t>If there are no wild-type to mutant miscalls, t</w:t>
      </w:r>
      <w:r w:rsidRPr="00233F15">
        <w:rPr>
          <w:color w:val="000000" w:themeColor="text1"/>
        </w:rPr>
        <w:t>his number</w:t>
      </w:r>
      <w:r>
        <w:rPr>
          <w:color w:val="000000" w:themeColor="text1"/>
        </w:rPr>
        <w:t xml:space="preserve"> i</w:t>
      </w:r>
      <w:r w:rsidRPr="00233F15">
        <w:rPr>
          <w:color w:val="000000" w:themeColor="text1"/>
        </w:rPr>
        <w:t xml:space="preserve">s most </w:t>
      </w:r>
      <w:r>
        <w:rPr>
          <w:color w:val="000000" w:themeColor="text1"/>
        </w:rPr>
        <w:t>likely</w:t>
      </w:r>
      <w:r w:rsidRPr="00233F15">
        <w:rPr>
          <w:color w:val="000000" w:themeColor="text1"/>
        </w:rPr>
        <w:t xml:space="preserve"> with an </w:t>
      </w:r>
      <w:r w:rsidR="00156CCE">
        <w:rPr>
          <w:color w:val="000000" w:themeColor="text1"/>
        </w:rPr>
        <w:t>‘</w:t>
      </w:r>
      <w:r w:rsidRPr="00233F15">
        <w:rPr>
          <w:color w:val="000000" w:themeColor="text1"/>
        </w:rPr>
        <w:t>asymmetric</w:t>
      </w:r>
      <w:r w:rsidR="00156CCE">
        <w:rPr>
          <w:color w:val="000000" w:themeColor="text1"/>
        </w:rPr>
        <w:t>’</w:t>
      </w:r>
      <w:r w:rsidRPr="00233F15">
        <w:rPr>
          <w:color w:val="000000" w:themeColor="text1"/>
        </w:rPr>
        <w:t xml:space="preserve"> genotyping accuracy of 93.8%, compared to the 93.2% </w:t>
      </w:r>
      <w:r>
        <w:rPr>
          <w:color w:val="000000" w:themeColor="text1"/>
        </w:rPr>
        <w:t>estimated</w:t>
      </w:r>
      <w:r w:rsidRPr="00233F15">
        <w:rPr>
          <w:color w:val="000000" w:themeColor="text1"/>
        </w:rPr>
        <w:t xml:space="preserve"> by comparison to gold standards (</w:t>
      </w:r>
      <w:r w:rsidR="004452EF">
        <w:rPr>
          <w:color w:val="000000" w:themeColor="text1"/>
        </w:rPr>
        <w:t xml:space="preserve">Figure </w:t>
      </w:r>
      <w:r>
        <w:rPr>
          <w:color w:val="000000" w:themeColor="text1"/>
        </w:rPr>
        <w:t>S2</w:t>
      </w:r>
      <w:r w:rsidRPr="00233F15">
        <w:rPr>
          <w:color w:val="000000" w:themeColor="text1"/>
        </w:rPr>
        <w:t xml:space="preserve">C). </w:t>
      </w:r>
    </w:p>
    <w:p w14:paraId="2A47C703" w14:textId="77777777" w:rsidR="00C763AA" w:rsidRPr="00233F15" w:rsidRDefault="00C763AA" w:rsidP="00224FCB">
      <w:pPr>
        <w:rPr>
          <w:b/>
          <w:bCs/>
          <w:iCs/>
          <w:color w:val="000000" w:themeColor="text1"/>
        </w:rPr>
      </w:pPr>
    </w:p>
    <w:p w14:paraId="53A52FAB" w14:textId="59EDD1D8" w:rsidR="002F34C1" w:rsidRPr="00233F15" w:rsidRDefault="00476697" w:rsidP="00224FCB">
      <w:pPr>
        <w:outlineLvl w:val="0"/>
        <w:rPr>
          <w:b/>
          <w:bCs/>
          <w:iCs/>
          <w:color w:val="000000" w:themeColor="text1"/>
        </w:rPr>
      </w:pPr>
      <w:r w:rsidRPr="00233F15">
        <w:rPr>
          <w:b/>
          <w:bCs/>
          <w:iCs/>
          <w:color w:val="000000" w:themeColor="text1"/>
        </w:rPr>
        <w:t>Indivi</w:t>
      </w:r>
      <w:r w:rsidR="00F85114">
        <w:rPr>
          <w:b/>
          <w:bCs/>
          <w:iCs/>
          <w:color w:val="000000" w:themeColor="text1"/>
        </w:rPr>
        <w:t>d</w:t>
      </w:r>
      <w:r w:rsidRPr="00233F15">
        <w:rPr>
          <w:b/>
          <w:bCs/>
          <w:iCs/>
          <w:color w:val="000000" w:themeColor="text1"/>
        </w:rPr>
        <w:t xml:space="preserve">ual </w:t>
      </w:r>
      <w:r w:rsidR="00996366">
        <w:rPr>
          <w:b/>
          <w:bCs/>
          <w:iCs/>
          <w:color w:val="000000" w:themeColor="text1"/>
        </w:rPr>
        <w:t>l</w:t>
      </w:r>
      <w:r w:rsidR="00EB3337" w:rsidRPr="00233F15">
        <w:rPr>
          <w:b/>
          <w:bCs/>
          <w:iCs/>
          <w:color w:val="000000" w:themeColor="text1"/>
        </w:rPr>
        <w:t xml:space="preserve">iquid </w:t>
      </w:r>
      <w:r w:rsidR="00996366">
        <w:rPr>
          <w:b/>
          <w:bCs/>
          <w:iCs/>
          <w:color w:val="000000" w:themeColor="text1"/>
        </w:rPr>
        <w:t>g</w:t>
      </w:r>
      <w:r w:rsidR="00EB3337" w:rsidRPr="00233F15">
        <w:rPr>
          <w:b/>
          <w:bCs/>
          <w:iCs/>
          <w:color w:val="000000" w:themeColor="text1"/>
        </w:rPr>
        <w:t xml:space="preserve">rowth </w:t>
      </w:r>
      <w:r w:rsidR="00996366">
        <w:rPr>
          <w:b/>
          <w:bCs/>
          <w:iCs/>
          <w:color w:val="000000" w:themeColor="text1"/>
        </w:rPr>
        <w:t>p</w:t>
      </w:r>
      <w:r w:rsidR="00C13CAE" w:rsidRPr="00233F15">
        <w:rPr>
          <w:b/>
          <w:bCs/>
          <w:iCs/>
          <w:color w:val="000000" w:themeColor="text1"/>
        </w:rPr>
        <w:t>rofiling</w:t>
      </w:r>
    </w:p>
    <w:p w14:paraId="68FC8CBC" w14:textId="77777777" w:rsidR="00F85114" w:rsidRPr="00233F15" w:rsidRDefault="00F85114" w:rsidP="00F85114">
      <w:pPr>
        <w:jc w:val="both"/>
        <w:rPr>
          <w:b/>
          <w:bCs/>
          <w:iCs/>
          <w:color w:val="000000" w:themeColor="text1"/>
        </w:rPr>
      </w:pPr>
      <w:r w:rsidRPr="00233F15">
        <w:rPr>
          <w:bCs/>
          <w:iCs/>
          <w:color w:val="000000" w:themeColor="text1"/>
        </w:rPr>
        <w:lastRenderedPageBreak/>
        <w:t xml:space="preserve">To measure individual strain growth, the </w:t>
      </w:r>
      <w:commentRangeStart w:id="92"/>
      <w:commentRangeStart w:id="93"/>
      <w:r w:rsidRPr="00233F15">
        <w:rPr>
          <w:bCs/>
          <w:iCs/>
          <w:color w:val="000000" w:themeColor="text1"/>
        </w:rPr>
        <w:t>a 0.0625 OD</w:t>
      </w:r>
      <w:r w:rsidRPr="00233F15">
        <w:rPr>
          <w:rFonts w:eastAsia="Times New Roman"/>
          <w:color w:val="333333"/>
          <w:shd w:val="clear" w:color="auto" w:fill="FFFFFF"/>
          <w:vertAlign w:val="subscript"/>
        </w:rPr>
        <w:t>600 nm</w:t>
      </w:r>
      <w:r w:rsidRPr="00233F15">
        <w:rPr>
          <w:bCs/>
          <w:iCs/>
          <w:color w:val="000000" w:themeColor="text1"/>
        </w:rPr>
        <w:t xml:space="preserve"> starting culture</w:t>
      </w:r>
      <w:commentRangeEnd w:id="92"/>
      <w:r>
        <w:rPr>
          <w:rStyle w:val="CommentReference"/>
          <w:rFonts w:asciiTheme="minorHAnsi" w:hAnsiTheme="minorHAnsi" w:cstheme="minorBidi"/>
        </w:rPr>
        <w:commentReference w:id="92"/>
      </w:r>
      <w:commentRangeEnd w:id="93"/>
      <w:r>
        <w:rPr>
          <w:rStyle w:val="CommentReference"/>
          <w:rFonts w:asciiTheme="minorHAnsi" w:hAnsiTheme="minorHAnsi" w:cstheme="minorBidi"/>
        </w:rPr>
        <w:commentReference w:id="93"/>
      </w:r>
      <w:r w:rsidRPr="00233F15">
        <w:rPr>
          <w:bCs/>
          <w:iCs/>
          <w:color w:val="000000" w:themeColor="text1"/>
        </w:rPr>
        <w:t xml:space="preserve"> was measured in the appropriate medium every 15 mins using a </w:t>
      </w:r>
      <w:proofErr w:type="spellStart"/>
      <w:r w:rsidRPr="00233F15">
        <w:rPr>
          <w:bCs/>
          <w:iCs/>
          <w:color w:val="000000" w:themeColor="text1"/>
        </w:rPr>
        <w:t>GENios</w:t>
      </w:r>
      <w:proofErr w:type="spellEnd"/>
      <w:r w:rsidRPr="00233F15">
        <w:rPr>
          <w:bCs/>
          <w:iCs/>
          <w:color w:val="000000" w:themeColor="text1"/>
        </w:rPr>
        <w:t xml:space="preserve"> microplate reader (Tecan).</w:t>
      </w:r>
    </w:p>
    <w:p w14:paraId="52BD16E0" w14:textId="77777777" w:rsidR="00C13CAE" w:rsidRPr="00233F15" w:rsidRDefault="00C13CAE" w:rsidP="00224FCB">
      <w:pPr>
        <w:rPr>
          <w:b/>
          <w:bCs/>
          <w:iCs/>
          <w:color w:val="000000" w:themeColor="text1"/>
        </w:rPr>
      </w:pPr>
    </w:p>
    <w:p w14:paraId="38712402" w14:textId="74DECA70" w:rsidR="0003324C" w:rsidRPr="00233F15" w:rsidRDefault="0003324C" w:rsidP="00224FCB">
      <w:pPr>
        <w:outlineLvl w:val="0"/>
        <w:rPr>
          <w:bCs/>
          <w:iCs/>
          <w:color w:val="000000" w:themeColor="text1"/>
        </w:rPr>
      </w:pPr>
      <w:r w:rsidRPr="00233F15">
        <w:rPr>
          <w:b/>
          <w:bCs/>
          <w:iCs/>
          <w:color w:val="000000" w:themeColor="text1"/>
        </w:rPr>
        <w:t xml:space="preserve">Drug </w:t>
      </w:r>
      <w:r w:rsidR="00996366">
        <w:rPr>
          <w:b/>
          <w:bCs/>
          <w:iCs/>
          <w:color w:val="000000" w:themeColor="text1"/>
        </w:rPr>
        <w:t>t</w:t>
      </w:r>
      <w:r w:rsidR="0082443E" w:rsidRPr="00233F15">
        <w:rPr>
          <w:b/>
          <w:bCs/>
          <w:iCs/>
          <w:color w:val="000000" w:themeColor="text1"/>
        </w:rPr>
        <w:t xml:space="preserve">esting for </w:t>
      </w:r>
      <w:r w:rsidR="00996366">
        <w:rPr>
          <w:b/>
          <w:bCs/>
          <w:iCs/>
          <w:color w:val="000000" w:themeColor="text1"/>
        </w:rPr>
        <w:t>g</w:t>
      </w:r>
      <w:r w:rsidR="0082443E" w:rsidRPr="00233F15">
        <w:rPr>
          <w:b/>
          <w:bCs/>
          <w:iCs/>
          <w:color w:val="000000" w:themeColor="text1"/>
        </w:rPr>
        <w:t xml:space="preserve">rowth </w:t>
      </w:r>
      <w:r w:rsidR="00996366">
        <w:rPr>
          <w:b/>
          <w:bCs/>
          <w:iCs/>
          <w:color w:val="000000" w:themeColor="text1"/>
        </w:rPr>
        <w:t>i</w:t>
      </w:r>
      <w:r w:rsidRPr="00233F15">
        <w:rPr>
          <w:b/>
          <w:bCs/>
          <w:iCs/>
          <w:color w:val="000000" w:themeColor="text1"/>
        </w:rPr>
        <w:t>nhibition</w:t>
      </w:r>
    </w:p>
    <w:p w14:paraId="1F05B157" w14:textId="27529A61" w:rsidR="0003324C" w:rsidRPr="00233F15" w:rsidRDefault="0003324C" w:rsidP="00224FCB">
      <w:pPr>
        <w:jc w:val="both"/>
        <w:rPr>
          <w:bCs/>
          <w:iCs/>
          <w:color w:val="000000" w:themeColor="text1"/>
        </w:rPr>
      </w:pPr>
      <w:r w:rsidRPr="00233F15">
        <w:rPr>
          <w:bCs/>
          <w:iCs/>
          <w:color w:val="000000" w:themeColor="text1"/>
        </w:rPr>
        <w:t xml:space="preserve">The effects of 16 different drugs on strain growth were tested to find a concentration which inhibits </w:t>
      </w:r>
      <w:commentRangeStart w:id="94"/>
      <w:r w:rsidRPr="00233F15">
        <w:rPr>
          <w:bCs/>
          <w:iCs/>
          <w:color w:val="000000" w:themeColor="text1"/>
        </w:rPr>
        <w:t xml:space="preserve">wild type </w:t>
      </w:r>
      <w:commentRangeEnd w:id="94"/>
      <w:r w:rsidR="00537EAF">
        <w:rPr>
          <w:rStyle w:val="CommentReference"/>
          <w:rFonts w:asciiTheme="minorHAnsi" w:hAnsiTheme="minorHAnsi" w:cstheme="minorBidi"/>
        </w:rPr>
        <w:commentReference w:id="94"/>
      </w:r>
      <w:r w:rsidRPr="00233F15">
        <w:rPr>
          <w:bCs/>
          <w:iCs/>
          <w:color w:val="000000" w:themeColor="text1"/>
        </w:rPr>
        <w:t>growth by approximately 20% (</w:t>
      </w:r>
      <w:r w:rsidR="008269DB">
        <w:rPr>
          <w:bCs/>
          <w:iCs/>
          <w:color w:val="000000" w:themeColor="text1"/>
        </w:rPr>
        <w:t>Data S3</w:t>
      </w:r>
      <w:r w:rsidRPr="00233F15">
        <w:rPr>
          <w:bCs/>
          <w:iCs/>
          <w:color w:val="000000" w:themeColor="text1"/>
        </w:rPr>
        <w:t xml:space="preserve">).  All drugs used were dissolved in 2% DMSO, which was used as a solvent control.  </w:t>
      </w:r>
      <w:r w:rsidR="00770E6B">
        <w:rPr>
          <w:bCs/>
          <w:iCs/>
          <w:color w:val="000000" w:themeColor="text1"/>
        </w:rPr>
        <w:t>Here, g</w:t>
      </w:r>
      <w:r w:rsidR="00877BF9" w:rsidRPr="00233F15">
        <w:rPr>
          <w:bCs/>
          <w:iCs/>
          <w:color w:val="000000" w:themeColor="text1"/>
        </w:rPr>
        <w:t xml:space="preserve">rowth was determined by the </w:t>
      </w:r>
      <w:proofErr w:type="spellStart"/>
      <w:r w:rsidR="00877BF9" w:rsidRPr="00233F15">
        <w:rPr>
          <w:bCs/>
          <w:iCs/>
          <w:color w:val="000000" w:themeColor="text1"/>
        </w:rPr>
        <w:t>Average_G</w:t>
      </w:r>
      <w:proofErr w:type="spellEnd"/>
      <w:r w:rsidR="00877BF9" w:rsidRPr="00233F15">
        <w:rPr>
          <w:bCs/>
          <w:iCs/>
          <w:color w:val="000000" w:themeColor="text1"/>
        </w:rPr>
        <w:t xml:space="preserve"> metric</w:t>
      </w:r>
      <w:r w:rsidR="00770E6B">
        <w:rPr>
          <w:bCs/>
          <w:iCs/>
          <w:color w:val="000000" w:themeColor="text1"/>
        </w:rPr>
        <w:t xml:space="preserve"> </w:t>
      </w:r>
      <w:r w:rsidR="00202DC4" w:rsidRPr="00233F15">
        <w:rPr>
          <w:bCs/>
          <w:iCs/>
          <w:color w:val="000000" w:themeColor="text1"/>
        </w:rPr>
        <w:fldChar w:fldCharType="begin" w:fldLock="1"/>
      </w:r>
      <w:r w:rsidR="00F13A96">
        <w:rPr>
          <w:bCs/>
          <w:iCs/>
          <w:color w:val="000000" w:themeColor="text1"/>
        </w:rPr>
        <w:instrText>ADDIN CSL_CITATION {"citationItems":[{"id":"ITEM-1","itemData":{"DOI":"10.1007/978-1-61779-173-4_15","author":[{"dropping-particle":"","family":"Proctor","given":"Michael","non-dropping-particle":"","parse-names":false,"suffix":""},{"dropping-particle":"","family":"Urbanus","given":"Malene L.","non-dropping-particle":"","parse-names":false,"suffix":""},{"dropping-particle":"","family":"Fung","given":"Eula L.","non-dropping-particle":"","parse-names":false,"suffix":""},{"dropping-particle":"","family":"Jaramillo","given":"Daniel F.","non-dropping-particle":"","parse-names":false,"suffix":""},{"dropping-particle":"","family":"Davis","given":"Ronald W.","non-dropping-particle":"","parse-names":false,"suffix":""},{"dropping-particle":"","family":"Nislow","given":"Corey","non-dropping-particle":"","parse-names":false,"suffix":""},{"dropping-particle":"","family":"Giaever","given":"Guri","non-dropping-particle":"","parse-names":false,"suffix":""}],"id":"ITEM-1","issued":{"date-parts":[["2011"]]},"page":"239-269","publisher":"Humana Press","title":"The Automated Cell: Compound and Environment Screening System (ACCESS) for Chemogenomic Screening","type":"chapter"},"uris":["http://www.mendeley.com/documents/?uuid=00b312a1-1d4f-364a-b2de-cd00ccc99b69"]}],"mendeley":{"formattedCitation":"(Proctor et al., 2011)","plainTextFormattedCitation":"(Proctor et al., 2011)","previouslyFormattedCitation":"(Proctor et al., 2011)"},"properties":{"noteIndex":0},"schema":"https://github.com/citation-style-language/schema/raw/master/csl-citation.json"}</w:instrText>
      </w:r>
      <w:r w:rsidR="00202DC4" w:rsidRPr="00233F15">
        <w:rPr>
          <w:bCs/>
          <w:iCs/>
          <w:color w:val="000000" w:themeColor="text1"/>
        </w:rPr>
        <w:fldChar w:fldCharType="separate"/>
      </w:r>
      <w:r w:rsidR="00D659A1" w:rsidRPr="00D659A1">
        <w:rPr>
          <w:bCs/>
          <w:iCs/>
          <w:noProof/>
          <w:color w:val="000000" w:themeColor="text1"/>
        </w:rPr>
        <w:t>(Proctor et al., 2011)</w:t>
      </w:r>
      <w:r w:rsidR="00202DC4" w:rsidRPr="00233F15">
        <w:rPr>
          <w:bCs/>
          <w:iCs/>
          <w:color w:val="000000" w:themeColor="text1"/>
        </w:rPr>
        <w:fldChar w:fldCharType="end"/>
      </w:r>
      <w:r w:rsidR="00790CD6" w:rsidRPr="00233F15">
        <w:rPr>
          <w:bCs/>
          <w:iCs/>
          <w:color w:val="000000" w:themeColor="text1"/>
        </w:rPr>
        <w:t>, which represents the average generation time</w:t>
      </w:r>
      <w:r w:rsidR="00202DC4" w:rsidRPr="00233F15">
        <w:rPr>
          <w:bCs/>
          <w:iCs/>
          <w:color w:val="000000" w:themeColor="text1"/>
        </w:rPr>
        <w:t xml:space="preserve">. </w:t>
      </w:r>
    </w:p>
    <w:p w14:paraId="6101CF38" w14:textId="77777777" w:rsidR="005F375A" w:rsidRPr="00233F15" w:rsidRDefault="005F375A" w:rsidP="005F375A">
      <w:pPr>
        <w:rPr>
          <w:b/>
          <w:bCs/>
          <w:iCs/>
          <w:color w:val="000000" w:themeColor="text1"/>
        </w:rPr>
      </w:pPr>
    </w:p>
    <w:p w14:paraId="1D7775AE" w14:textId="77777777" w:rsidR="005F375A" w:rsidRPr="00233F15" w:rsidRDefault="005F375A" w:rsidP="005F375A">
      <w:pPr>
        <w:outlineLvl w:val="0"/>
        <w:rPr>
          <w:b/>
          <w:bCs/>
          <w:iCs/>
          <w:color w:val="000000" w:themeColor="text1"/>
        </w:rPr>
      </w:pPr>
      <w:r w:rsidRPr="00233F15">
        <w:rPr>
          <w:b/>
          <w:bCs/>
          <w:iCs/>
          <w:color w:val="000000" w:themeColor="text1"/>
        </w:rPr>
        <w:t xml:space="preserve">Population </w:t>
      </w:r>
      <w:r>
        <w:rPr>
          <w:b/>
          <w:bCs/>
          <w:iCs/>
          <w:color w:val="000000" w:themeColor="text1"/>
        </w:rPr>
        <w:t>g</w:t>
      </w:r>
      <w:r w:rsidRPr="00233F15">
        <w:rPr>
          <w:b/>
          <w:bCs/>
          <w:iCs/>
          <w:color w:val="000000" w:themeColor="text1"/>
        </w:rPr>
        <w:t xml:space="preserve">rowth </w:t>
      </w:r>
      <w:r>
        <w:rPr>
          <w:b/>
          <w:bCs/>
          <w:iCs/>
          <w:color w:val="000000" w:themeColor="text1"/>
        </w:rPr>
        <w:t>p</w:t>
      </w:r>
      <w:r w:rsidRPr="00233F15">
        <w:rPr>
          <w:b/>
          <w:bCs/>
          <w:iCs/>
          <w:color w:val="000000" w:themeColor="text1"/>
        </w:rPr>
        <w:t xml:space="preserve">rofiling by </w:t>
      </w:r>
      <w:r>
        <w:rPr>
          <w:b/>
          <w:bCs/>
          <w:iCs/>
          <w:color w:val="000000" w:themeColor="text1"/>
        </w:rPr>
        <w:t>h</w:t>
      </w:r>
      <w:r w:rsidRPr="00233F15">
        <w:rPr>
          <w:b/>
          <w:bCs/>
          <w:iCs/>
          <w:color w:val="000000" w:themeColor="text1"/>
        </w:rPr>
        <w:t>igh-</w:t>
      </w:r>
      <w:r>
        <w:rPr>
          <w:b/>
          <w:bCs/>
          <w:iCs/>
          <w:color w:val="000000" w:themeColor="text1"/>
        </w:rPr>
        <w:t>t</w:t>
      </w:r>
      <w:r w:rsidRPr="00233F15">
        <w:rPr>
          <w:b/>
          <w:bCs/>
          <w:iCs/>
          <w:color w:val="000000" w:themeColor="text1"/>
        </w:rPr>
        <w:t xml:space="preserve">hroughput </w:t>
      </w:r>
      <w:r>
        <w:rPr>
          <w:b/>
          <w:bCs/>
          <w:iCs/>
          <w:color w:val="000000" w:themeColor="text1"/>
        </w:rPr>
        <w:t>s</w:t>
      </w:r>
      <w:r w:rsidRPr="00233F15">
        <w:rPr>
          <w:b/>
          <w:bCs/>
          <w:iCs/>
          <w:color w:val="000000" w:themeColor="text1"/>
        </w:rPr>
        <w:t>equencing</w:t>
      </w:r>
    </w:p>
    <w:p w14:paraId="0AEA61FD" w14:textId="77777777" w:rsidR="005F375A" w:rsidRPr="004568E1" w:rsidRDefault="005F375A" w:rsidP="005F375A">
      <w:pPr>
        <w:jc w:val="both"/>
        <w:rPr>
          <w:bCs/>
          <w:iCs/>
          <w:color w:val="000000" w:themeColor="text1"/>
        </w:rPr>
      </w:pPr>
      <w:r w:rsidRPr="00233F15">
        <w:rPr>
          <w:bCs/>
          <w:iCs/>
          <w:color w:val="000000" w:themeColor="text1"/>
        </w:rPr>
        <w:t xml:space="preserve">Progeny with at least one mapped strain-specific barcode </w:t>
      </w:r>
      <w:r>
        <w:rPr>
          <w:bCs/>
          <w:iCs/>
          <w:color w:val="000000" w:themeColor="text1"/>
        </w:rPr>
        <w:t>(Data S2</w:t>
      </w:r>
      <w:r w:rsidRPr="00233F15">
        <w:rPr>
          <w:bCs/>
          <w:iCs/>
          <w:color w:val="000000" w:themeColor="text1"/>
        </w:rPr>
        <w:t xml:space="preserve">) were combined into two </w:t>
      </w:r>
      <w:proofErr w:type="gramStart"/>
      <w:r w:rsidRPr="00233F15">
        <w:rPr>
          <w:bCs/>
          <w:iCs/>
          <w:color w:val="000000" w:themeColor="text1"/>
        </w:rPr>
        <w:t>separate</w:t>
      </w:r>
      <w:proofErr w:type="gramEnd"/>
      <w:r w:rsidRPr="00233F15">
        <w:rPr>
          <w:bCs/>
          <w:iCs/>
          <w:color w:val="000000" w:themeColor="text1"/>
        </w:rPr>
        <w:t xml:space="preserve"> liquid YPD + glycerol pools separated by mating type</w:t>
      </w:r>
      <w:r>
        <w:rPr>
          <w:bCs/>
          <w:iCs/>
          <w:color w:val="000000" w:themeColor="text1"/>
        </w:rPr>
        <w:t xml:space="preserve">, and kept at </w:t>
      </w:r>
      <w:r w:rsidRPr="00D57EF9">
        <w:rPr>
          <w:bCs/>
          <w:iCs/>
          <w:color w:val="000000" w:themeColor="text1"/>
        </w:rPr>
        <w:t>−</w:t>
      </w:r>
      <w:r>
        <w:rPr>
          <w:bCs/>
          <w:iCs/>
          <w:color w:val="000000" w:themeColor="text1"/>
        </w:rPr>
        <w:t>80</w:t>
      </w:r>
      <w:r w:rsidRPr="000D7256">
        <w:rPr>
          <w:bCs/>
          <w:iCs/>
          <w:color w:val="000000" w:themeColor="text1"/>
        </w:rPr>
        <w:t>°</w:t>
      </w:r>
      <w:r>
        <w:rPr>
          <w:bCs/>
          <w:iCs/>
          <w:color w:val="000000" w:themeColor="text1"/>
        </w:rPr>
        <w:t>C</w:t>
      </w:r>
      <w:r w:rsidRPr="00233F15">
        <w:rPr>
          <w:bCs/>
          <w:iCs/>
          <w:color w:val="000000" w:themeColor="text1"/>
        </w:rPr>
        <w:t xml:space="preserve">.  </w:t>
      </w:r>
      <w:r w:rsidRPr="00233F15">
        <w:rPr>
          <w:rFonts w:eastAsia="Times New Roman"/>
          <w:color w:val="333333"/>
          <w:shd w:val="clear" w:color="auto" w:fill="FFFFFF"/>
        </w:rPr>
        <w:t xml:space="preserve">Samples from the original YPD + glycerol pool were </w:t>
      </w:r>
      <w:proofErr w:type="spellStart"/>
      <w:r w:rsidRPr="00233F15">
        <w:rPr>
          <w:rFonts w:eastAsia="Times New Roman"/>
          <w:color w:val="333333"/>
          <w:shd w:val="clear" w:color="auto" w:fill="FFFFFF"/>
        </w:rPr>
        <w:t>thawn</w:t>
      </w:r>
      <w:proofErr w:type="spellEnd"/>
      <w:r w:rsidRPr="00233F15">
        <w:rPr>
          <w:rFonts w:eastAsia="Times New Roman"/>
          <w:color w:val="333333"/>
          <w:shd w:val="clear" w:color="auto" w:fill="FFFFFF"/>
        </w:rPr>
        <w:t xml:space="preserve"> and added to the appropriate drug or solvent containing medium at a final concentration of 0.0625 OD</w:t>
      </w:r>
      <w:r w:rsidRPr="00233F15">
        <w:rPr>
          <w:rFonts w:eastAsia="Times New Roman"/>
          <w:color w:val="333333"/>
          <w:shd w:val="clear" w:color="auto" w:fill="FFFFFF"/>
          <w:vertAlign w:val="subscript"/>
        </w:rPr>
        <w:t xml:space="preserve">600 nm </w:t>
      </w:r>
      <w:r w:rsidRPr="00233F15">
        <w:rPr>
          <w:rFonts w:eastAsia="Times New Roman"/>
          <w:color w:val="333333"/>
          <w:shd w:val="clear" w:color="auto" w:fill="FFFFFF"/>
        </w:rPr>
        <w:t xml:space="preserve">in 10ml.  For the solvent control, a </w:t>
      </w:r>
      <w:proofErr w:type="gramStart"/>
      <w:r w:rsidRPr="00233F15">
        <w:rPr>
          <w:rFonts w:eastAsia="Times New Roman"/>
          <w:color w:val="333333"/>
          <w:shd w:val="clear" w:color="auto" w:fill="FFFFFF"/>
        </w:rPr>
        <w:t>0 generation</w:t>
      </w:r>
      <w:proofErr w:type="gramEnd"/>
      <w:r w:rsidRPr="00233F15">
        <w:rPr>
          <w:rFonts w:eastAsia="Times New Roman"/>
          <w:color w:val="333333"/>
          <w:shd w:val="clear" w:color="auto" w:fill="FFFFFF"/>
        </w:rPr>
        <w:t xml:space="preserve"> sample was immediately harvested for sequencing.  After growth to approximately 2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a sample was taken from each drug for sequencing and cells were resuspended in fresh medium to a final concentration of 0.0625 OD</w:t>
      </w:r>
      <w:r w:rsidRPr="00233F15">
        <w:rPr>
          <w:rFonts w:eastAsia="Times New Roman"/>
          <w:color w:val="333333"/>
          <w:shd w:val="clear" w:color="auto" w:fill="FFFFFF"/>
          <w:vertAlign w:val="subscript"/>
        </w:rPr>
        <w:t>600 nm</w:t>
      </w:r>
      <w:r w:rsidRPr="00233F15">
        <w:rPr>
          <w:rFonts w:eastAsia="Times New Roman"/>
          <w:color w:val="333333"/>
          <w:shd w:val="clear" w:color="auto" w:fill="FFFFFF"/>
        </w:rPr>
        <w:t xml:space="preserve">.  This process was repeated until 4 generations of samples were collected.  Collected samples corresponded approximately to 5, 10, 15, and 20 generations of growth.  </w:t>
      </w:r>
      <w:r w:rsidRPr="00233F15">
        <w:rPr>
          <w:bCs/>
          <w:iCs/>
          <w:color w:val="000000" w:themeColor="text1"/>
        </w:rPr>
        <w:t xml:space="preserve">Harvested samples were subject to genomic DNA extraction using a </w:t>
      </w:r>
      <w:proofErr w:type="spellStart"/>
      <w:r w:rsidRPr="00233F15">
        <w:rPr>
          <w:bCs/>
          <w:iCs/>
          <w:color w:val="000000" w:themeColor="text1"/>
        </w:rPr>
        <w:t>YeaStar</w:t>
      </w:r>
      <w:proofErr w:type="spellEnd"/>
      <w:r w:rsidRPr="00233F15">
        <w:rPr>
          <w:bCs/>
          <w:iCs/>
          <w:color w:val="000000" w:themeColor="text1"/>
        </w:rPr>
        <w:t>™ Genomic DNA Kit, quantified using a Qubit</w:t>
      </w:r>
      <w:r w:rsidRPr="00233F15">
        <w:rPr>
          <w:bCs/>
          <w:iCs/>
          <w:color w:val="000000" w:themeColor="text1"/>
          <w:vertAlign w:val="superscript"/>
        </w:rPr>
        <w:t>®</w:t>
      </w:r>
      <w:r w:rsidRPr="00233F15">
        <w:rPr>
          <w:bCs/>
          <w:iCs/>
          <w:color w:val="000000" w:themeColor="text1"/>
        </w:rPr>
        <w:t xml:space="preserve"> 2.0 fluorometer, and diluted to a final concentration of 20</w:t>
      </w:r>
      <w:r>
        <w:rPr>
          <w:bCs/>
          <w:iCs/>
          <w:color w:val="000000" w:themeColor="text1"/>
        </w:rPr>
        <w:t xml:space="preserve"> </w:t>
      </w:r>
      <w:r w:rsidRPr="00233F15">
        <w:rPr>
          <w:bCs/>
          <w:iCs/>
          <w:color w:val="000000" w:themeColor="text1"/>
        </w:rPr>
        <w:t>ng/</w:t>
      </w:r>
      <w:r w:rsidRPr="00233F15">
        <w:rPr>
          <w:bCs/>
          <w:iCs/>
          <w:color w:val="000000" w:themeColor="text1"/>
          <w:lang w:val="el-GR"/>
        </w:rPr>
        <w:t>μ</w:t>
      </w:r>
      <w:r w:rsidRPr="00233F15">
        <w:rPr>
          <w:bCs/>
          <w:iCs/>
          <w:color w:val="000000" w:themeColor="text1"/>
          <w:lang w:val="en-CA"/>
        </w:rPr>
        <w:t xml:space="preserve">l.  </w:t>
      </w:r>
      <w:r w:rsidRPr="00233F15">
        <w:rPr>
          <w:bCs/>
          <w:iCs/>
          <w:color w:val="000000" w:themeColor="text1"/>
        </w:rPr>
        <w:t>Approximately 350</w:t>
      </w:r>
      <w:r>
        <w:rPr>
          <w:bCs/>
          <w:iCs/>
          <w:color w:val="000000" w:themeColor="text1"/>
        </w:rPr>
        <w:t xml:space="preserve"> </w:t>
      </w:r>
      <w:r w:rsidRPr="00233F15">
        <w:rPr>
          <w:bCs/>
          <w:iCs/>
          <w:color w:val="000000" w:themeColor="text1"/>
        </w:rPr>
        <w:t>ng of isolated DNA was extracted from each sample and added to 20</w:t>
      </w:r>
      <w:r>
        <w:rPr>
          <w:bCs/>
          <w:iCs/>
          <w:color w:val="000000" w:themeColor="text1"/>
        </w:rPr>
        <w:t xml:space="preserve"> </w:t>
      </w:r>
      <w:r w:rsidRPr="00233F15">
        <w:rPr>
          <w:bCs/>
          <w:iCs/>
          <w:color w:val="000000" w:themeColor="text1"/>
          <w:lang w:val="el-GR"/>
        </w:rPr>
        <w:t>μ</w:t>
      </w:r>
      <w:r>
        <w:rPr>
          <w:bCs/>
          <w:iCs/>
          <w:color w:val="000000" w:themeColor="text1"/>
        </w:rPr>
        <w:t>l</w:t>
      </w:r>
      <w:r w:rsidRPr="00233F15">
        <w:rPr>
          <w:bCs/>
          <w:iCs/>
          <w:color w:val="000000" w:themeColor="text1"/>
        </w:rPr>
        <w:t xml:space="preserve"> of 2x Platinum PCR </w:t>
      </w:r>
      <w:proofErr w:type="spellStart"/>
      <w:r w:rsidRPr="00233F15">
        <w:rPr>
          <w:bCs/>
          <w:iCs/>
          <w:color w:val="000000" w:themeColor="text1"/>
        </w:rPr>
        <w:t>SuperMix</w:t>
      </w:r>
      <w:proofErr w:type="spellEnd"/>
      <w:r w:rsidRPr="00233F15">
        <w:rPr>
          <w:bCs/>
          <w:iCs/>
          <w:color w:val="000000" w:themeColor="text1"/>
        </w:rPr>
        <w:t xml:space="preserve"> High Fidelity, 1</w:t>
      </w:r>
      <w:r>
        <w:rPr>
          <w:bCs/>
          <w:iCs/>
          <w:color w:val="000000" w:themeColor="text1"/>
        </w:rPr>
        <w:t xml:space="preserve"> </w:t>
      </w:r>
      <w:r w:rsidRPr="00233F15">
        <w:rPr>
          <w:bCs/>
          <w:iCs/>
          <w:color w:val="000000" w:themeColor="text1"/>
          <w:lang w:val="el-GR"/>
        </w:rPr>
        <w:t>μ</w:t>
      </w:r>
      <w:r w:rsidRPr="00233F15">
        <w:rPr>
          <w:bCs/>
          <w:iCs/>
          <w:color w:val="000000" w:themeColor="text1"/>
        </w:rPr>
        <w:t>L of 10</w:t>
      </w:r>
      <w:r>
        <w:rPr>
          <w:bCs/>
          <w:iCs/>
          <w:color w:val="000000" w:themeColor="text1"/>
        </w:rPr>
        <w:t xml:space="preserve"> </w:t>
      </w:r>
      <w:r w:rsidRPr="00233F15">
        <w:rPr>
          <w:bCs/>
          <w:iCs/>
          <w:color w:val="000000" w:themeColor="text1"/>
          <w:lang w:val="el-GR"/>
        </w:rPr>
        <w:t>μ</w:t>
      </w:r>
      <w:r w:rsidRPr="00233F15">
        <w:rPr>
          <w:bCs/>
          <w:iCs/>
          <w:color w:val="000000" w:themeColor="text1"/>
        </w:rPr>
        <w:t>M F primer, and 1</w:t>
      </w:r>
      <w:r>
        <w:rPr>
          <w:bCs/>
          <w:iCs/>
          <w:color w:val="000000" w:themeColor="text1"/>
        </w:rPr>
        <w:t xml:space="preserve"> </w:t>
      </w:r>
      <w:proofErr w:type="spellStart"/>
      <w:r>
        <w:rPr>
          <w:bCs/>
          <w:iCs/>
          <w:color w:val="000000" w:themeColor="text1"/>
        </w:rPr>
        <w:t>μl</w:t>
      </w:r>
      <w:proofErr w:type="spellEnd"/>
      <w:r>
        <w:rPr>
          <w:bCs/>
          <w:iCs/>
          <w:color w:val="000000" w:themeColor="text1"/>
        </w:rPr>
        <w:t xml:space="preserve"> </w:t>
      </w:r>
      <w:r w:rsidRPr="00233F15">
        <w:rPr>
          <w:bCs/>
          <w:iCs/>
          <w:color w:val="000000" w:themeColor="text1"/>
        </w:rPr>
        <w:t>of 10</w:t>
      </w:r>
      <w:r>
        <w:rPr>
          <w:bCs/>
          <w:iCs/>
          <w:color w:val="000000" w:themeColor="text1"/>
        </w:rPr>
        <w:t xml:space="preserve"> </w:t>
      </w:r>
      <w:r w:rsidRPr="00233F15">
        <w:rPr>
          <w:bCs/>
          <w:iCs/>
          <w:color w:val="000000" w:themeColor="text1"/>
          <w:lang w:val="el-GR"/>
        </w:rPr>
        <w:t>μ</w:t>
      </w:r>
      <w:r w:rsidRPr="00233F15">
        <w:rPr>
          <w:bCs/>
          <w:iCs/>
          <w:color w:val="000000" w:themeColor="text1"/>
        </w:rPr>
        <w:t>M R primer.  F and R primer pairs were PXX+US1/PYY+US2 and PXX+DS1/PYY+D</w:t>
      </w:r>
      <w:r>
        <w:rPr>
          <w:bCs/>
          <w:iCs/>
          <w:color w:val="000000" w:themeColor="text1"/>
        </w:rPr>
        <w:t>S2 for the strain-specific UP and DN tag</w:t>
      </w:r>
      <w:r w:rsidRPr="00233F15">
        <w:rPr>
          <w:bCs/>
          <w:iCs/>
          <w:color w:val="000000" w:themeColor="text1"/>
        </w:rPr>
        <w:t xml:space="preserve">, respectively. PXX and PYY correspond to sequences containing plate-specific Illumina sequencing adapters, as well as tags which were used to demultiplex the samples (See </w:t>
      </w:r>
      <w:r>
        <w:rPr>
          <w:bCs/>
          <w:iCs/>
          <w:color w:val="000000" w:themeColor="text1"/>
        </w:rPr>
        <w:t xml:space="preserve">Data </w:t>
      </w:r>
      <w:r w:rsidRPr="00233F15">
        <w:rPr>
          <w:bCs/>
          <w:iCs/>
          <w:color w:val="000000" w:themeColor="text1"/>
        </w:rPr>
        <w:t>S</w:t>
      </w:r>
      <w:r>
        <w:rPr>
          <w:bCs/>
          <w:iCs/>
          <w:color w:val="000000" w:themeColor="text1"/>
        </w:rPr>
        <w:t>2)</w:t>
      </w:r>
      <w:r w:rsidRPr="00233F15">
        <w:rPr>
          <w:bCs/>
          <w:iCs/>
          <w:color w:val="000000" w:themeColor="text1"/>
        </w:rPr>
        <w:t>.</w:t>
      </w:r>
      <w:r w:rsidRPr="00233F15">
        <w:rPr>
          <w:rFonts w:eastAsia="Times New Roman"/>
          <w:color w:val="333333"/>
          <w:shd w:val="clear" w:color="auto" w:fill="FFFFFF"/>
          <w:lang w:val="en-CA"/>
        </w:rPr>
        <w:t xml:space="preserve">  </w:t>
      </w:r>
      <w:r w:rsidRPr="00233F15">
        <w:rPr>
          <w:bCs/>
          <w:iCs/>
          <w:color w:val="000000" w:themeColor="text1"/>
        </w:rPr>
        <w:t>PCR products amplified using the following PCR program: 98</w:t>
      </w:r>
      <w:r>
        <w:rPr>
          <w:bCs/>
          <w:iCs/>
          <w:color w:val="000000" w:themeColor="text1"/>
        </w:rPr>
        <w:t xml:space="preserve"> </w:t>
      </w:r>
      <w:r w:rsidRPr="000D7256">
        <w:rPr>
          <w:bCs/>
          <w:iCs/>
          <w:color w:val="000000" w:themeColor="text1"/>
        </w:rPr>
        <w:t>°</w:t>
      </w:r>
      <w:r w:rsidRPr="00233F15">
        <w:rPr>
          <w:bCs/>
          <w:iCs/>
          <w:color w:val="000000" w:themeColor="text1"/>
        </w:rPr>
        <w:t>C for 30</w:t>
      </w:r>
      <w:r>
        <w:rPr>
          <w:bCs/>
          <w:iCs/>
          <w:color w:val="000000" w:themeColor="text1"/>
        </w:rPr>
        <w:t xml:space="preserve"> </w:t>
      </w:r>
      <w:r w:rsidRPr="00233F15">
        <w:rPr>
          <w:bCs/>
          <w:iCs/>
          <w:color w:val="000000" w:themeColor="text1"/>
        </w:rPr>
        <w:t xml:space="preserve">sec; </w:t>
      </w:r>
      <w:r>
        <w:rPr>
          <w:bCs/>
          <w:iCs/>
          <w:color w:val="000000" w:themeColor="text1"/>
        </w:rPr>
        <w:t xml:space="preserve">24 cycles of </w:t>
      </w:r>
      <w:r w:rsidRPr="00233F15">
        <w:rPr>
          <w:bCs/>
          <w:iCs/>
          <w:color w:val="000000" w:themeColor="text1"/>
        </w:rPr>
        <w:t>98</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60</w:t>
      </w:r>
      <w:r>
        <w:rPr>
          <w:bCs/>
          <w:iCs/>
          <w:color w:val="000000" w:themeColor="text1"/>
        </w:rPr>
        <w:t xml:space="preserve"> </w:t>
      </w:r>
      <w:r w:rsidRPr="000D7256">
        <w:rPr>
          <w:bCs/>
          <w:iCs/>
          <w:color w:val="000000" w:themeColor="text1"/>
        </w:rPr>
        <w:t>°</w:t>
      </w:r>
      <w:r w:rsidRPr="00233F15">
        <w:rPr>
          <w:bCs/>
          <w:iCs/>
          <w:color w:val="000000" w:themeColor="text1"/>
        </w:rPr>
        <w:t>C for 10</w:t>
      </w:r>
      <w:r>
        <w:rPr>
          <w:bCs/>
          <w:iCs/>
          <w:color w:val="000000" w:themeColor="text1"/>
        </w:rPr>
        <w:t xml:space="preserve"> </w:t>
      </w:r>
      <w:r w:rsidRPr="00233F15">
        <w:rPr>
          <w:bCs/>
          <w:iCs/>
          <w:color w:val="000000" w:themeColor="text1"/>
        </w:rPr>
        <w:t>sec, 72</w:t>
      </w:r>
      <w:r>
        <w:rPr>
          <w:bCs/>
          <w:iCs/>
          <w:color w:val="000000" w:themeColor="text1"/>
        </w:rPr>
        <w:t xml:space="preserve"> </w:t>
      </w:r>
      <w:r w:rsidRPr="000D7256">
        <w:rPr>
          <w:bCs/>
          <w:iCs/>
          <w:color w:val="000000" w:themeColor="text1"/>
        </w:rPr>
        <w:t>°</w:t>
      </w:r>
      <w:r w:rsidRPr="00233F15">
        <w:rPr>
          <w:bCs/>
          <w:iCs/>
          <w:color w:val="000000" w:themeColor="text1"/>
        </w:rPr>
        <w:t>C for 1</w:t>
      </w:r>
      <w:r>
        <w:rPr>
          <w:bCs/>
          <w:iCs/>
          <w:color w:val="000000" w:themeColor="text1"/>
        </w:rPr>
        <w:t xml:space="preserve"> </w:t>
      </w:r>
      <w:r w:rsidRPr="00233F15">
        <w:rPr>
          <w:bCs/>
          <w:iCs/>
          <w:color w:val="000000" w:themeColor="text1"/>
        </w:rPr>
        <w:t>min; 72</w:t>
      </w:r>
      <w:r>
        <w:rPr>
          <w:bCs/>
          <w:iCs/>
          <w:color w:val="000000" w:themeColor="text1"/>
        </w:rPr>
        <w:t xml:space="preserve"> </w:t>
      </w:r>
      <w:r w:rsidRPr="000D7256">
        <w:rPr>
          <w:bCs/>
          <w:iCs/>
          <w:color w:val="000000" w:themeColor="text1"/>
        </w:rPr>
        <w:t>°</w:t>
      </w:r>
      <w:r w:rsidRPr="00233F15">
        <w:rPr>
          <w:bCs/>
          <w:iCs/>
          <w:color w:val="000000" w:themeColor="text1"/>
        </w:rPr>
        <w:t>C for 5</w:t>
      </w:r>
      <w:r>
        <w:rPr>
          <w:bCs/>
          <w:iCs/>
          <w:color w:val="000000" w:themeColor="text1"/>
        </w:rPr>
        <w:t xml:space="preserve"> </w:t>
      </w:r>
      <w:r w:rsidRPr="00233F15">
        <w:rPr>
          <w:bCs/>
          <w:iCs/>
          <w:color w:val="000000" w:themeColor="text1"/>
        </w:rPr>
        <w:t>min; 4</w:t>
      </w:r>
      <w:r>
        <w:rPr>
          <w:bCs/>
          <w:iCs/>
          <w:color w:val="000000" w:themeColor="text1"/>
        </w:rPr>
        <w:t xml:space="preserve"> </w:t>
      </w:r>
      <w:r w:rsidRPr="000D7256">
        <w:rPr>
          <w:bCs/>
          <w:iCs/>
          <w:color w:val="000000" w:themeColor="text1"/>
        </w:rPr>
        <w:t>°</w:t>
      </w:r>
      <w:r w:rsidRPr="00233F15">
        <w:rPr>
          <w:bCs/>
          <w:iCs/>
          <w:color w:val="000000" w:themeColor="text1"/>
        </w:rPr>
        <w:t>C forever.</w:t>
      </w:r>
      <w:r>
        <w:rPr>
          <w:bCs/>
          <w:iCs/>
          <w:color w:val="000000" w:themeColor="text1"/>
          <w:lang w:val="en-CA"/>
        </w:rPr>
        <w:t xml:space="preserve"> </w:t>
      </w:r>
      <w:r w:rsidRPr="00233F15">
        <w:rPr>
          <w:bCs/>
          <w:iCs/>
          <w:color w:val="000000" w:themeColor="text1"/>
          <w:lang w:val="en-CA"/>
        </w:rPr>
        <w:t xml:space="preserve">PCR products were subject to gel electrophoresis, and </w:t>
      </w:r>
      <w:r>
        <w:rPr>
          <w:bCs/>
          <w:iCs/>
          <w:color w:val="000000" w:themeColor="text1"/>
          <w:lang w:val="en-CA"/>
        </w:rPr>
        <w:t>~</w:t>
      </w:r>
      <w:r w:rsidRPr="00233F15">
        <w:rPr>
          <w:bCs/>
          <w:iCs/>
          <w:color w:val="000000" w:themeColor="text1"/>
          <w:lang w:val="en-CA"/>
        </w:rPr>
        <w:t>210</w:t>
      </w:r>
      <w:r>
        <w:rPr>
          <w:bCs/>
          <w:iCs/>
          <w:color w:val="000000" w:themeColor="text1"/>
          <w:lang w:val="en-CA"/>
        </w:rPr>
        <w:t xml:space="preserve"> </w:t>
      </w:r>
      <w:proofErr w:type="spellStart"/>
      <w:r w:rsidRPr="00233F15">
        <w:rPr>
          <w:bCs/>
          <w:iCs/>
          <w:color w:val="000000" w:themeColor="text1"/>
          <w:lang w:val="en-CA"/>
        </w:rPr>
        <w:t>bp</w:t>
      </w:r>
      <w:proofErr w:type="spellEnd"/>
      <w:r w:rsidRPr="00233F15">
        <w:rPr>
          <w:bCs/>
          <w:iCs/>
          <w:color w:val="000000" w:themeColor="text1"/>
          <w:lang w:val="en-CA"/>
        </w:rPr>
        <w:t xml:space="preserve"> bands were isolated, </w:t>
      </w:r>
      <w:r>
        <w:rPr>
          <w:bCs/>
          <w:iCs/>
          <w:color w:val="000000" w:themeColor="text1"/>
          <w:lang w:val="en-CA"/>
        </w:rPr>
        <w:t xml:space="preserve">purified and </w:t>
      </w:r>
      <w:r w:rsidRPr="00233F15">
        <w:rPr>
          <w:bCs/>
          <w:iCs/>
          <w:color w:val="000000" w:themeColor="text1"/>
          <w:lang w:val="en-CA"/>
        </w:rPr>
        <w:t xml:space="preserve">subject to </w:t>
      </w:r>
      <w:r>
        <w:rPr>
          <w:bCs/>
          <w:iCs/>
          <w:color w:val="000000" w:themeColor="text1"/>
          <w:lang w:val="en-CA"/>
        </w:rPr>
        <w:t xml:space="preserve">quantification using </w:t>
      </w:r>
      <w:r w:rsidRPr="00233F15">
        <w:rPr>
          <w:bCs/>
          <w:iCs/>
          <w:color w:val="000000" w:themeColor="text1"/>
          <w:lang w:val="en-CA"/>
        </w:rPr>
        <w:t>a KAPA qPCR assay kit.  Samples were pooled to yield approximately equal amounts of DNA, and subject to sequencing using</w:t>
      </w:r>
      <w:r>
        <w:rPr>
          <w:bCs/>
          <w:iCs/>
          <w:color w:val="000000" w:themeColor="text1"/>
          <w:lang w:val="en-CA"/>
        </w:rPr>
        <w:t xml:space="preserve"> an</w:t>
      </w:r>
      <w:r w:rsidRPr="00233F15">
        <w:rPr>
          <w:bCs/>
          <w:iCs/>
          <w:color w:val="000000" w:themeColor="text1"/>
          <w:lang w:val="en-CA"/>
        </w:rPr>
        <w:t xml:space="preserve"> Illumina NextSeq500 Mid Output kit.</w:t>
      </w:r>
    </w:p>
    <w:p w14:paraId="5CBDEF37" w14:textId="77777777" w:rsidR="005F375A" w:rsidRPr="00233F15" w:rsidRDefault="005F375A" w:rsidP="005F375A">
      <w:pPr>
        <w:rPr>
          <w:bCs/>
          <w:iCs/>
          <w:color w:val="000000" w:themeColor="text1"/>
          <w:lang w:val="en-CA"/>
        </w:rPr>
      </w:pPr>
    </w:p>
    <w:p w14:paraId="3259184B" w14:textId="77777777" w:rsidR="0003324C" w:rsidRPr="00233F15" w:rsidRDefault="0003324C" w:rsidP="00224FCB">
      <w:pPr>
        <w:rPr>
          <w:bCs/>
          <w:iCs/>
          <w:color w:val="000000" w:themeColor="text1"/>
          <w:lang w:val="en-CA"/>
        </w:rPr>
      </w:pPr>
    </w:p>
    <w:p w14:paraId="5A2B2AD7" w14:textId="5F076024" w:rsidR="00580B25" w:rsidRPr="00233F15" w:rsidRDefault="0092573B" w:rsidP="00224FCB">
      <w:pPr>
        <w:outlineLvl w:val="0"/>
        <w:rPr>
          <w:b/>
          <w:bCs/>
          <w:iCs/>
          <w:color w:val="000000" w:themeColor="text1"/>
        </w:rPr>
      </w:pPr>
      <w:r w:rsidRPr="00233F15">
        <w:rPr>
          <w:b/>
          <w:bCs/>
          <w:iCs/>
          <w:color w:val="000000" w:themeColor="text1"/>
        </w:rPr>
        <w:t xml:space="preserve">Sequence </w:t>
      </w:r>
      <w:r w:rsidR="00996366">
        <w:rPr>
          <w:b/>
          <w:bCs/>
          <w:iCs/>
          <w:color w:val="000000" w:themeColor="text1"/>
        </w:rPr>
        <w:t>d</w:t>
      </w:r>
      <w:r w:rsidR="00996366" w:rsidRPr="00233F15">
        <w:rPr>
          <w:b/>
          <w:bCs/>
          <w:iCs/>
          <w:color w:val="000000" w:themeColor="text1"/>
        </w:rPr>
        <w:t xml:space="preserve">ata </w:t>
      </w:r>
      <w:r w:rsidR="00996366">
        <w:rPr>
          <w:b/>
          <w:bCs/>
          <w:iCs/>
          <w:color w:val="000000" w:themeColor="text1"/>
        </w:rPr>
        <w:t>p</w:t>
      </w:r>
      <w:r w:rsidR="00996366" w:rsidRPr="00233F15">
        <w:rPr>
          <w:b/>
          <w:bCs/>
          <w:iCs/>
          <w:color w:val="000000" w:themeColor="text1"/>
        </w:rPr>
        <w:t>rocessing</w:t>
      </w:r>
    </w:p>
    <w:p w14:paraId="15AD580F" w14:textId="2B30F023" w:rsidR="00094C1B" w:rsidRPr="00E007EF" w:rsidRDefault="00F031CA" w:rsidP="00224FCB">
      <w:pPr>
        <w:jc w:val="both"/>
        <w:rPr>
          <w:bCs/>
          <w:iCs/>
          <w:color w:val="000000" w:themeColor="text1"/>
        </w:rPr>
      </w:pPr>
      <w:r w:rsidRPr="00233F15">
        <w:rPr>
          <w:bCs/>
          <w:iCs/>
          <w:color w:val="000000" w:themeColor="text1"/>
        </w:rPr>
        <w:t>Paired-</w:t>
      </w:r>
      <w:r w:rsidR="00FF5CD4" w:rsidRPr="00233F15">
        <w:rPr>
          <w:bCs/>
          <w:iCs/>
          <w:color w:val="000000" w:themeColor="text1"/>
        </w:rPr>
        <w:t>end Illumina sequencing data were</w:t>
      </w:r>
      <w:r w:rsidRPr="00233F15">
        <w:rPr>
          <w:bCs/>
          <w:iCs/>
          <w:color w:val="000000" w:themeColor="text1"/>
        </w:rPr>
        <w:t xml:space="preserve"> </w:t>
      </w:r>
      <w:r w:rsidR="00763A71" w:rsidRPr="00233F15">
        <w:rPr>
          <w:bCs/>
          <w:iCs/>
          <w:color w:val="000000" w:themeColor="text1"/>
        </w:rPr>
        <w:t xml:space="preserve">first </w:t>
      </w:r>
      <w:r w:rsidRPr="00233F15">
        <w:rPr>
          <w:bCs/>
          <w:iCs/>
          <w:color w:val="000000" w:themeColor="text1"/>
        </w:rPr>
        <w:t>de</w:t>
      </w:r>
      <w:r w:rsidR="003E2436" w:rsidRPr="00233F15">
        <w:rPr>
          <w:bCs/>
          <w:iCs/>
          <w:color w:val="000000" w:themeColor="text1"/>
        </w:rPr>
        <w:t>-</w:t>
      </w:r>
      <w:r w:rsidRPr="00233F15">
        <w:rPr>
          <w:bCs/>
          <w:iCs/>
          <w:color w:val="000000" w:themeColor="text1"/>
        </w:rPr>
        <w:t xml:space="preserve">multiplexed using </w:t>
      </w:r>
      <w:r w:rsidR="00791034" w:rsidRPr="00233F15">
        <w:rPr>
          <w:bCs/>
          <w:iCs/>
          <w:color w:val="000000" w:themeColor="text1"/>
        </w:rPr>
        <w:t>a cust</w:t>
      </w:r>
      <w:r w:rsidR="00E63BE0" w:rsidRPr="00233F15">
        <w:rPr>
          <w:bCs/>
          <w:iCs/>
          <w:color w:val="000000" w:themeColor="text1"/>
        </w:rPr>
        <w:t>om Python script</w:t>
      </w:r>
      <w:r w:rsidR="0075692B" w:rsidRPr="00233F15">
        <w:rPr>
          <w:bCs/>
          <w:iCs/>
          <w:color w:val="000000" w:themeColor="text1"/>
        </w:rPr>
        <w:t xml:space="preserve"> which</w:t>
      </w:r>
      <w:r w:rsidR="00791034" w:rsidRPr="00233F15">
        <w:rPr>
          <w:bCs/>
          <w:iCs/>
          <w:color w:val="000000" w:themeColor="text1"/>
        </w:rPr>
        <w:t xml:space="preserve"> </w:t>
      </w:r>
      <w:r w:rsidR="00FC1356" w:rsidRPr="00233F15">
        <w:rPr>
          <w:bCs/>
          <w:iCs/>
          <w:color w:val="000000" w:themeColor="text1"/>
        </w:rPr>
        <w:t>searches</w:t>
      </w:r>
      <w:r w:rsidR="00E63BE0" w:rsidRPr="00233F15">
        <w:rPr>
          <w:bCs/>
          <w:iCs/>
          <w:color w:val="000000" w:themeColor="text1"/>
        </w:rPr>
        <w:t xml:space="preserve"> for </w:t>
      </w:r>
      <w:r w:rsidR="00763A71" w:rsidRPr="00233F15">
        <w:rPr>
          <w:bCs/>
          <w:iCs/>
          <w:color w:val="000000" w:themeColor="text1"/>
        </w:rPr>
        <w:t xml:space="preserve">an </w:t>
      </w:r>
      <w:r w:rsidR="00E63BE0" w:rsidRPr="00233F15">
        <w:rPr>
          <w:bCs/>
          <w:iCs/>
          <w:color w:val="000000" w:themeColor="text1"/>
        </w:rPr>
        <w:t>exact</w:t>
      </w:r>
      <w:r w:rsidR="00791034" w:rsidRPr="00233F15">
        <w:rPr>
          <w:bCs/>
          <w:iCs/>
          <w:color w:val="000000" w:themeColor="text1"/>
        </w:rPr>
        <w:t xml:space="preserve"> match to the</w:t>
      </w:r>
      <w:r w:rsidR="00E63BE0" w:rsidRPr="00233F15">
        <w:rPr>
          <w:bCs/>
          <w:iCs/>
          <w:color w:val="000000" w:themeColor="text1"/>
        </w:rPr>
        <w:t xml:space="preserve"> tag regions of the</w:t>
      </w:r>
      <w:r w:rsidR="00791034" w:rsidRPr="00233F15">
        <w:rPr>
          <w:bCs/>
          <w:iCs/>
          <w:color w:val="000000" w:themeColor="text1"/>
        </w:rPr>
        <w:t xml:space="preserve"> PXX and PYY</w:t>
      </w:r>
      <w:r w:rsidR="00E63BE0" w:rsidRPr="00233F15">
        <w:rPr>
          <w:bCs/>
          <w:iCs/>
          <w:color w:val="000000" w:themeColor="text1"/>
        </w:rPr>
        <w:t xml:space="preserve"> primers within</w:t>
      </w:r>
      <w:r w:rsidR="00763A71" w:rsidRPr="00233F15">
        <w:rPr>
          <w:bCs/>
          <w:iCs/>
          <w:color w:val="000000" w:themeColor="text1"/>
        </w:rPr>
        <w:t xml:space="preserve"> each pair of reads.</w:t>
      </w:r>
      <w:r w:rsidR="0005129A" w:rsidRPr="00233F15">
        <w:rPr>
          <w:bCs/>
          <w:iCs/>
          <w:color w:val="000000" w:themeColor="text1"/>
        </w:rPr>
        <w:t xml:space="preserve">  </w:t>
      </w:r>
      <w:r w:rsidR="0013740C" w:rsidRPr="00233F15">
        <w:rPr>
          <w:bCs/>
          <w:iCs/>
          <w:color w:val="000000" w:themeColor="text1"/>
        </w:rPr>
        <w:t>For each strain i</w:t>
      </w:r>
      <w:r w:rsidR="0005129A" w:rsidRPr="00233F15">
        <w:rPr>
          <w:bCs/>
          <w:iCs/>
          <w:color w:val="000000" w:themeColor="text1"/>
        </w:rPr>
        <w:t>n</w:t>
      </w:r>
      <w:r w:rsidR="009074C4" w:rsidRPr="00233F15">
        <w:rPr>
          <w:bCs/>
          <w:iCs/>
          <w:color w:val="000000" w:themeColor="text1"/>
        </w:rPr>
        <w:t xml:space="preserve"> each </w:t>
      </w:r>
      <w:r w:rsidR="00763A71" w:rsidRPr="00233F15">
        <w:rPr>
          <w:bCs/>
          <w:iCs/>
          <w:color w:val="000000" w:themeColor="text1"/>
        </w:rPr>
        <w:t>de</w:t>
      </w:r>
      <w:r w:rsidR="003E2436" w:rsidRPr="00233F15">
        <w:rPr>
          <w:bCs/>
          <w:iCs/>
          <w:color w:val="000000" w:themeColor="text1"/>
        </w:rPr>
        <w:t>-</w:t>
      </w:r>
      <w:r w:rsidR="00763A71" w:rsidRPr="00233F15">
        <w:rPr>
          <w:bCs/>
          <w:iCs/>
          <w:color w:val="000000" w:themeColor="text1"/>
        </w:rPr>
        <w:t xml:space="preserve">multiplexed </w:t>
      </w:r>
      <w:r w:rsidR="009074C4" w:rsidRPr="00233F15">
        <w:rPr>
          <w:bCs/>
          <w:iCs/>
          <w:color w:val="000000" w:themeColor="text1"/>
        </w:rPr>
        <w:t xml:space="preserve">sample (corresponding to a </w:t>
      </w:r>
      <w:r w:rsidR="0043518D" w:rsidRPr="00233F15">
        <w:rPr>
          <w:bCs/>
          <w:iCs/>
          <w:color w:val="000000" w:themeColor="text1"/>
        </w:rPr>
        <w:t xml:space="preserve">combination of mating type, timepoint, and </w:t>
      </w:r>
      <w:r w:rsidR="001731FC" w:rsidRPr="00233F15">
        <w:rPr>
          <w:bCs/>
          <w:iCs/>
          <w:color w:val="000000" w:themeColor="text1"/>
        </w:rPr>
        <w:t>drug</w:t>
      </w:r>
      <w:proofErr w:type="gramStart"/>
      <w:r w:rsidR="001731FC" w:rsidRPr="00233F15">
        <w:rPr>
          <w:bCs/>
          <w:iCs/>
          <w:color w:val="000000" w:themeColor="text1"/>
        </w:rPr>
        <w:t>),</w:t>
      </w:r>
      <w:r w:rsidR="0005129A" w:rsidRPr="00233F15">
        <w:rPr>
          <w:bCs/>
          <w:iCs/>
          <w:color w:val="000000" w:themeColor="text1"/>
        </w:rPr>
        <w:t xml:space="preserve">  </w:t>
      </w:r>
      <w:r w:rsidR="0013740C" w:rsidRPr="00233F15">
        <w:rPr>
          <w:bCs/>
          <w:iCs/>
          <w:color w:val="000000" w:themeColor="text1"/>
        </w:rPr>
        <w:t>strain</w:t>
      </w:r>
      <w:proofErr w:type="gramEnd"/>
      <w:r w:rsidR="0013740C" w:rsidRPr="00233F15">
        <w:rPr>
          <w:bCs/>
          <w:iCs/>
          <w:color w:val="000000" w:themeColor="text1"/>
        </w:rPr>
        <w:t xml:space="preserve"> identification is attempted</w:t>
      </w:r>
      <w:r w:rsidR="003677E6" w:rsidRPr="00233F15">
        <w:rPr>
          <w:bCs/>
          <w:iCs/>
          <w:color w:val="000000" w:themeColor="text1"/>
        </w:rPr>
        <w:t>.  To perform this identification, a search is performed for all barcodes matching the sample mating type.  If an exact match is not found, up to two</w:t>
      </w:r>
      <w:r w:rsidR="00C52967" w:rsidRPr="00233F15">
        <w:rPr>
          <w:bCs/>
          <w:iCs/>
          <w:color w:val="000000" w:themeColor="text1"/>
        </w:rPr>
        <w:t xml:space="preserve"> </w:t>
      </w:r>
      <w:proofErr w:type="spellStart"/>
      <w:r w:rsidR="00C52967" w:rsidRPr="00233F15">
        <w:rPr>
          <w:bCs/>
          <w:iCs/>
          <w:color w:val="000000" w:themeColor="text1"/>
        </w:rPr>
        <w:t>ungapped</w:t>
      </w:r>
      <w:proofErr w:type="spellEnd"/>
      <w:r w:rsidR="00C52967" w:rsidRPr="00233F15">
        <w:rPr>
          <w:bCs/>
          <w:iCs/>
          <w:color w:val="000000" w:themeColor="text1"/>
        </w:rPr>
        <w:t xml:space="preserve"> mismatches are permitted</w:t>
      </w:r>
      <w:r w:rsidR="003677E6" w:rsidRPr="00233F15">
        <w:rPr>
          <w:bCs/>
          <w:iCs/>
          <w:color w:val="000000" w:themeColor="text1"/>
        </w:rPr>
        <w:t xml:space="preserve"> to </w:t>
      </w:r>
      <w:r w:rsidR="00C52967" w:rsidRPr="00233F15">
        <w:rPr>
          <w:bCs/>
          <w:iCs/>
          <w:color w:val="000000" w:themeColor="text1"/>
        </w:rPr>
        <w:t xml:space="preserve">assign a putative strain identity, which is </w:t>
      </w:r>
      <w:r w:rsidR="001D2AED" w:rsidRPr="00233F15">
        <w:rPr>
          <w:bCs/>
          <w:iCs/>
          <w:color w:val="000000" w:themeColor="text1"/>
        </w:rPr>
        <w:t xml:space="preserve">then </w:t>
      </w:r>
      <w:r w:rsidR="00C52967" w:rsidRPr="00233F15">
        <w:rPr>
          <w:bCs/>
          <w:iCs/>
          <w:color w:val="000000" w:themeColor="text1"/>
        </w:rPr>
        <w:t xml:space="preserve">accepted if </w:t>
      </w:r>
      <w:r w:rsidR="003677E6" w:rsidRPr="00233F15">
        <w:rPr>
          <w:bCs/>
          <w:iCs/>
          <w:color w:val="000000" w:themeColor="text1"/>
        </w:rPr>
        <w:t xml:space="preserve">there are at least 2 additional mismatches </w:t>
      </w:r>
      <w:r w:rsidR="00C52967" w:rsidRPr="00233F15">
        <w:rPr>
          <w:bCs/>
          <w:iCs/>
          <w:color w:val="000000" w:themeColor="text1"/>
        </w:rPr>
        <w:t xml:space="preserve">separating </w:t>
      </w:r>
      <w:r w:rsidR="001D2AED" w:rsidRPr="00233F15">
        <w:rPr>
          <w:bCs/>
          <w:iCs/>
          <w:color w:val="000000" w:themeColor="text1"/>
        </w:rPr>
        <w:t xml:space="preserve">this identity with </w:t>
      </w:r>
      <w:r w:rsidR="00C52967" w:rsidRPr="00233F15">
        <w:rPr>
          <w:bCs/>
          <w:iCs/>
          <w:color w:val="000000" w:themeColor="text1"/>
        </w:rPr>
        <w:t>the next closest match</w:t>
      </w:r>
      <w:r w:rsidR="000842A5" w:rsidRPr="00233F15">
        <w:rPr>
          <w:bCs/>
          <w:iCs/>
          <w:color w:val="000000" w:themeColor="text1"/>
        </w:rPr>
        <w:t xml:space="preserve"> (e.g. if 2 mismatches are present</w:t>
      </w:r>
      <w:r w:rsidR="00B87B83" w:rsidRPr="00233F15">
        <w:rPr>
          <w:bCs/>
          <w:iCs/>
          <w:color w:val="000000" w:themeColor="text1"/>
        </w:rPr>
        <w:t xml:space="preserve"> with the closest match</w:t>
      </w:r>
      <w:r w:rsidR="008E5135" w:rsidRPr="00233F15">
        <w:rPr>
          <w:bCs/>
          <w:iCs/>
          <w:color w:val="000000" w:themeColor="text1"/>
        </w:rPr>
        <w:t>, then the next closest match must have 4 or more mismatches).</w:t>
      </w:r>
      <w:r w:rsidR="000842A5" w:rsidRPr="00233F15">
        <w:rPr>
          <w:bCs/>
          <w:iCs/>
          <w:color w:val="000000" w:themeColor="text1"/>
        </w:rPr>
        <w:t xml:space="preserve">  </w:t>
      </w:r>
      <w:r w:rsidR="00CC60DA" w:rsidRPr="00233F15">
        <w:rPr>
          <w:bCs/>
          <w:iCs/>
          <w:color w:val="000000" w:themeColor="text1"/>
        </w:rPr>
        <w:t>This process was</w:t>
      </w:r>
      <w:r w:rsidR="008E6C44" w:rsidRPr="00233F15">
        <w:rPr>
          <w:bCs/>
          <w:iCs/>
          <w:color w:val="000000" w:themeColor="text1"/>
        </w:rPr>
        <w:t xml:space="preserve"> performed for both the forward and reverse reads (corresponding to the UP and DN tags)</w:t>
      </w:r>
      <w:r w:rsidR="00CC60DA" w:rsidRPr="00233F15">
        <w:rPr>
          <w:bCs/>
          <w:iCs/>
          <w:color w:val="000000" w:themeColor="text1"/>
        </w:rPr>
        <w:t xml:space="preserve"> for each strain</w:t>
      </w:r>
      <w:r w:rsidR="00DD3AC4">
        <w:rPr>
          <w:bCs/>
          <w:iCs/>
          <w:color w:val="000000" w:themeColor="text1"/>
        </w:rPr>
        <w:t xml:space="preserve">, </w:t>
      </w:r>
      <w:r w:rsidR="001216A2">
        <w:rPr>
          <w:bCs/>
          <w:iCs/>
          <w:color w:val="000000" w:themeColor="text1"/>
        </w:rPr>
        <w:t xml:space="preserve">and </w:t>
      </w:r>
      <w:r w:rsidR="00DD3AC4">
        <w:rPr>
          <w:bCs/>
          <w:iCs/>
          <w:color w:val="000000" w:themeColor="text1"/>
        </w:rPr>
        <w:t>potential cases</w:t>
      </w:r>
      <w:r w:rsidR="008E6C44" w:rsidRPr="00233F15">
        <w:rPr>
          <w:bCs/>
          <w:iCs/>
          <w:color w:val="000000" w:themeColor="text1"/>
        </w:rPr>
        <w:t xml:space="preserve"> where </w:t>
      </w:r>
      <w:r w:rsidR="00E14ECA" w:rsidRPr="00233F15">
        <w:rPr>
          <w:bCs/>
          <w:iCs/>
          <w:color w:val="000000" w:themeColor="text1"/>
        </w:rPr>
        <w:t xml:space="preserve">the </w:t>
      </w:r>
      <w:r w:rsidR="00DD3AC4">
        <w:rPr>
          <w:bCs/>
          <w:iCs/>
          <w:color w:val="000000" w:themeColor="text1"/>
        </w:rPr>
        <w:t xml:space="preserve">putative </w:t>
      </w:r>
      <w:r w:rsidR="00E14ECA" w:rsidRPr="00233F15">
        <w:rPr>
          <w:bCs/>
          <w:iCs/>
          <w:color w:val="000000" w:themeColor="text1"/>
        </w:rPr>
        <w:t>strain identity</w:t>
      </w:r>
      <w:r w:rsidR="00777BAE" w:rsidRPr="00233F15">
        <w:rPr>
          <w:bCs/>
          <w:iCs/>
          <w:color w:val="000000" w:themeColor="text1"/>
        </w:rPr>
        <w:t xml:space="preserve"> differed between tags were discarded.</w:t>
      </w:r>
      <w:r w:rsidR="005F375A">
        <w:rPr>
          <w:bCs/>
          <w:iCs/>
          <w:color w:val="000000" w:themeColor="text1"/>
        </w:rPr>
        <w:t xml:space="preserve">  </w:t>
      </w:r>
      <w:r w:rsidR="00331D96" w:rsidRPr="00233F15">
        <w:rPr>
          <w:bCs/>
          <w:iCs/>
          <w:color w:val="000000" w:themeColor="text1"/>
        </w:rPr>
        <w:t>All</w:t>
      </w:r>
      <w:r w:rsidR="00785FCB" w:rsidRPr="00233F15">
        <w:rPr>
          <w:bCs/>
          <w:iCs/>
          <w:color w:val="000000" w:themeColor="text1"/>
        </w:rPr>
        <w:t xml:space="preserve"> samples with less than 200,000 reads </w:t>
      </w:r>
      <w:r w:rsidR="005F375A">
        <w:rPr>
          <w:bCs/>
          <w:iCs/>
          <w:color w:val="000000" w:themeColor="text1"/>
        </w:rPr>
        <w:t xml:space="preserve">in either the UP or DN tag </w:t>
      </w:r>
      <w:r w:rsidR="00785FCB" w:rsidRPr="00233F15">
        <w:rPr>
          <w:bCs/>
          <w:iCs/>
          <w:color w:val="000000" w:themeColor="text1"/>
        </w:rPr>
        <w:t xml:space="preserve">were discarded from the </w:t>
      </w:r>
      <w:r w:rsidR="000E54BE" w:rsidRPr="00233F15">
        <w:rPr>
          <w:bCs/>
          <w:iCs/>
          <w:color w:val="000000" w:themeColor="text1"/>
        </w:rPr>
        <w:t xml:space="preserve">analysis.  </w:t>
      </w:r>
    </w:p>
    <w:p w14:paraId="245A0A81" w14:textId="77777777" w:rsidR="003C4521" w:rsidRPr="00233F15" w:rsidRDefault="003C4521" w:rsidP="00224FCB">
      <w:pPr>
        <w:rPr>
          <w:bCs/>
          <w:iCs/>
          <w:color w:val="000000" w:themeColor="text1"/>
          <w:lang w:val="en-CA"/>
        </w:rPr>
      </w:pPr>
    </w:p>
    <w:p w14:paraId="19FFF609" w14:textId="2D87FF92" w:rsidR="000022CD" w:rsidRPr="00233F15" w:rsidRDefault="003C4521" w:rsidP="00224FCB">
      <w:pPr>
        <w:outlineLvl w:val="0"/>
        <w:rPr>
          <w:b/>
          <w:bCs/>
          <w:iCs/>
          <w:color w:val="000000" w:themeColor="text1"/>
        </w:rPr>
      </w:pPr>
      <w:r w:rsidRPr="00233F15">
        <w:rPr>
          <w:b/>
          <w:bCs/>
          <w:iCs/>
          <w:color w:val="000000" w:themeColor="text1"/>
        </w:rPr>
        <w:t xml:space="preserve">Defining a </w:t>
      </w:r>
      <w:r w:rsidR="00996366">
        <w:rPr>
          <w:b/>
          <w:bCs/>
          <w:iCs/>
          <w:color w:val="000000" w:themeColor="text1"/>
        </w:rPr>
        <w:t>r</w:t>
      </w:r>
      <w:r w:rsidR="00996366" w:rsidRPr="00233F15">
        <w:rPr>
          <w:b/>
          <w:bCs/>
          <w:iCs/>
          <w:color w:val="000000" w:themeColor="text1"/>
        </w:rPr>
        <w:t xml:space="preserve">esistance </w:t>
      </w:r>
      <w:r w:rsidR="00996366">
        <w:rPr>
          <w:b/>
          <w:bCs/>
          <w:iCs/>
          <w:color w:val="000000" w:themeColor="text1"/>
        </w:rPr>
        <w:t>m</w:t>
      </w:r>
      <w:r w:rsidR="00996366" w:rsidRPr="00233F15">
        <w:rPr>
          <w:b/>
          <w:bCs/>
          <w:iCs/>
          <w:color w:val="000000" w:themeColor="text1"/>
        </w:rPr>
        <w:t>etric</w:t>
      </w:r>
    </w:p>
    <w:p w14:paraId="3979C59A" w14:textId="24C896C3" w:rsidR="00194AA9" w:rsidRPr="00233F15" w:rsidRDefault="00DB319B" w:rsidP="00E76826">
      <w:pPr>
        <w:jc w:val="both"/>
        <w:rPr>
          <w:bCs/>
          <w:iCs/>
          <w:color w:val="000000" w:themeColor="text1"/>
          <w:lang w:val="en-CA"/>
        </w:rPr>
      </w:pPr>
      <w:r>
        <w:rPr>
          <w:bCs/>
          <w:iCs/>
          <w:color w:val="000000" w:themeColor="text1"/>
        </w:rPr>
        <w:t>Following processing of the sequence data</w:t>
      </w:r>
      <w:r w:rsidR="00362FA9" w:rsidRPr="00233F15">
        <w:rPr>
          <w:bCs/>
          <w:iCs/>
          <w:color w:val="000000" w:themeColor="text1"/>
        </w:rPr>
        <w:t>, a</w:t>
      </w:r>
      <w:r w:rsidR="000022CD" w:rsidRPr="00233F15">
        <w:rPr>
          <w:bCs/>
          <w:iCs/>
          <w:color w:val="000000" w:themeColor="text1"/>
          <w:lang w:val="en-CA"/>
        </w:rPr>
        <w:t xml:space="preserve"> count </w:t>
      </w:r>
      <m:oMath>
        <m:r>
          <w:rPr>
            <w:rFonts w:ascii="Cambria Math" w:hAnsi="Cambria Math"/>
            <w:color w:val="000000" w:themeColor="text1"/>
            <w:lang w:val="en-CA"/>
          </w:rPr>
          <m:t>c</m:t>
        </m:r>
      </m:oMath>
      <w:r w:rsidR="00362FA9" w:rsidRPr="00233F15">
        <w:rPr>
          <w:bCs/>
          <w:iCs/>
          <w:color w:val="000000" w:themeColor="text1"/>
          <w:lang w:val="en-CA"/>
        </w:rPr>
        <w:t xml:space="preserve"> was</w:t>
      </w:r>
      <w:r w:rsidR="00D40058" w:rsidRPr="00233F15">
        <w:rPr>
          <w:bCs/>
          <w:iCs/>
          <w:color w:val="000000" w:themeColor="text1"/>
          <w:lang w:val="en-CA"/>
        </w:rPr>
        <w:t xml:space="preserve"> </w:t>
      </w:r>
      <w:r w:rsidR="000022CD" w:rsidRPr="00233F15">
        <w:rPr>
          <w:bCs/>
          <w:iCs/>
          <w:color w:val="000000" w:themeColor="text1"/>
          <w:lang w:val="en-CA"/>
        </w:rPr>
        <w:t xml:space="preserve">assigned for each strain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oMath>
      <w:r w:rsidR="000022CD" w:rsidRPr="00233F15">
        <w:rPr>
          <w:bCs/>
          <w:iCs/>
          <w:color w:val="000000" w:themeColor="text1"/>
          <w:lang w:val="en-CA"/>
        </w:rPr>
        <w:t xml:space="preserve"> in a </w:t>
      </w:r>
      <w:r w:rsidR="00C918D9">
        <w:rPr>
          <w:bCs/>
          <w:iCs/>
          <w:color w:val="000000" w:themeColor="text1"/>
          <w:lang w:val="en-CA"/>
        </w:rPr>
        <w:t>pool under</w:t>
      </w:r>
      <w:r w:rsidR="00D40058" w:rsidRPr="00233F15">
        <w:rPr>
          <w:bCs/>
          <w:iCs/>
          <w:color w:val="000000" w:themeColor="text1"/>
          <w:lang w:val="en-CA"/>
        </w:rPr>
        <w:t xml:space="preserve"> drug </w:t>
      </w:r>
      <m:oMath>
        <m:r>
          <w:rPr>
            <w:rFonts w:ascii="Cambria Math" w:hAnsi="Cambria Math"/>
            <w:color w:val="000000" w:themeColor="text1"/>
            <w:lang w:val="en-CA"/>
          </w:rPr>
          <m:t>d</m:t>
        </m:r>
      </m:oMath>
      <w:r w:rsidR="00D40058" w:rsidRPr="00233F15">
        <w:rPr>
          <w:bCs/>
          <w:iCs/>
          <w:color w:val="000000" w:themeColor="text1"/>
          <w:lang w:val="en-CA"/>
        </w:rPr>
        <w:t xml:space="preserve"> sequenced </w:t>
      </w:r>
      <w:r w:rsidR="009B09AA">
        <w:rPr>
          <w:bCs/>
          <w:iCs/>
          <w:color w:val="000000" w:themeColor="text1"/>
          <w:lang w:val="en-CA"/>
        </w:rPr>
        <w:t xml:space="preserve">at </w:t>
      </w:r>
      <w:r w:rsidR="00D40058" w:rsidRPr="00233F15">
        <w:rPr>
          <w:bCs/>
          <w:iCs/>
          <w:color w:val="000000" w:themeColor="text1"/>
          <w:lang w:val="en-CA"/>
        </w:rPr>
        <w:t xml:space="preserve">time </w:t>
      </w:r>
      <m:oMath>
        <m:r>
          <w:rPr>
            <w:rFonts w:ascii="Cambria Math" w:hAnsi="Cambria Math"/>
            <w:color w:val="000000" w:themeColor="text1"/>
            <w:lang w:val="en-CA"/>
          </w:rPr>
          <m:t>t</m:t>
        </m:r>
      </m:oMath>
      <w:r w:rsidR="00D40058" w:rsidRPr="00233F15">
        <w:rPr>
          <w:rFonts w:eastAsiaTheme="minorEastAsia"/>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oMath>
      <w:r w:rsidR="000022CD" w:rsidRPr="00233F15">
        <w:rPr>
          <w:bCs/>
          <w:iCs/>
          <w:color w:val="000000" w:themeColor="text1"/>
          <w:lang w:val="en-CA"/>
        </w:rPr>
        <w:t>.</w:t>
      </w:r>
      <w:r w:rsidR="00194AA9">
        <w:rPr>
          <w:bCs/>
          <w:iCs/>
          <w:color w:val="000000" w:themeColor="text1"/>
          <w:lang w:val="en-CA"/>
        </w:rPr>
        <w:t xml:space="preserve">  </w:t>
      </w:r>
      <w:r w:rsidR="00194AA9" w:rsidRPr="00233F15">
        <w:rPr>
          <w:bCs/>
          <w:iCs/>
          <w:color w:val="000000" w:themeColor="text1"/>
          <w:lang w:val="en-CA"/>
        </w:rPr>
        <w:t xml:space="preserve">The counts in each sample were then converted to a frequency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sidR="00194AA9" w:rsidRPr="00233F15">
        <w:rPr>
          <w:bCs/>
          <w:iCs/>
          <w:color w:val="000000" w:themeColor="text1"/>
          <w:lang w:val="en-CA"/>
        </w:rPr>
        <w:t xml:space="preserve"> by division with the total count for all strains in that sample:</w:t>
      </w:r>
    </w:p>
    <w:p w14:paraId="0F9E719A" w14:textId="77777777" w:rsidR="00194AA9" w:rsidRPr="00233F15" w:rsidRDefault="00025615" w:rsidP="00194AA9">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num>
            <m:den>
              <m:nary>
                <m:naryPr>
                  <m:chr m:val="∑"/>
                  <m:limLoc m:val="undOvr"/>
                  <m:ctrlPr>
                    <w:rPr>
                      <w:rFonts w:ascii="Cambria Math" w:hAnsi="Cambria Math"/>
                      <w:bCs/>
                      <w:i/>
                      <w:iCs/>
                      <w:color w:val="000000" w:themeColor="text1"/>
                      <w:lang w:val="en-CA"/>
                    </w:rPr>
                  </m:ctrlPr>
                </m:naryPr>
                <m:sub>
                  <m:r>
                    <w:rPr>
                      <w:rFonts w:ascii="Cambria Math" w:hAnsi="Cambria Math"/>
                      <w:color w:val="000000" w:themeColor="text1"/>
                      <w:lang w:val="en-CA"/>
                    </w:rPr>
                    <m:t>i=1</m:t>
                  </m:r>
                </m:sub>
                <m:sup>
                  <m:r>
                    <w:rPr>
                      <w:rFonts w:ascii="Cambria Math" w:hAnsi="Cambria Math"/>
                      <w:color w:val="000000" w:themeColor="text1"/>
                      <w:lang w:val="en-CA"/>
                    </w:rPr>
                    <m:t>n</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i</m:t>
                          </m:r>
                        </m:sub>
                      </m:sSub>
                      <m:r>
                        <w:rPr>
                          <w:rFonts w:ascii="Cambria Math" w:hAnsi="Cambria Math"/>
                          <w:color w:val="000000" w:themeColor="text1"/>
                          <w:lang w:val="en-CA"/>
                        </w:rPr>
                        <m:t>,d,t</m:t>
                      </m:r>
                    </m:sub>
                  </m:sSub>
                </m:e>
              </m:nary>
            </m:den>
          </m:f>
        </m:oMath>
      </m:oMathPara>
    </w:p>
    <w:p w14:paraId="727F9A48" w14:textId="0795233F" w:rsidR="00D863E9" w:rsidRDefault="00D863E9" w:rsidP="00224FCB">
      <w:pPr>
        <w:rPr>
          <w:bCs/>
          <w:iCs/>
          <w:color w:val="000000" w:themeColor="text1"/>
          <w:lang w:val="en-CA"/>
        </w:rPr>
      </w:pPr>
    </w:p>
    <w:p w14:paraId="48F0777A" w14:textId="603E0973" w:rsidR="006163F7" w:rsidRPr="00233F15" w:rsidRDefault="00194AA9" w:rsidP="00E76826">
      <w:pPr>
        <w:jc w:val="both"/>
        <w:rPr>
          <w:bCs/>
          <w:iCs/>
          <w:color w:val="000000" w:themeColor="text1"/>
          <w:lang w:val="en-CA"/>
        </w:rPr>
      </w:pPr>
      <w:r w:rsidRPr="00233F15">
        <w:rPr>
          <w:bCs/>
          <w:iCs/>
          <w:color w:val="000000" w:themeColor="text1"/>
          <w:lang w:val="en-CA"/>
        </w:rPr>
        <w:t xml:space="preserve">If both an UP and DN tag for a given strain were successfully linked to a genotype,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oMath>
      <w:r>
        <w:rPr>
          <w:rFonts w:eastAsiaTheme="minorEastAsia"/>
          <w:bCs/>
          <w:iCs/>
          <w:color w:val="000000" w:themeColor="text1"/>
          <w:lang w:val="en-CA"/>
        </w:rPr>
        <w:t xml:space="preserve"> </w:t>
      </w:r>
      <w:r w:rsidR="00D51184">
        <w:rPr>
          <w:rFonts w:eastAsiaTheme="minorEastAsia"/>
          <w:bCs/>
          <w:iCs/>
          <w:color w:val="000000" w:themeColor="text1"/>
          <w:lang w:val="en-CA"/>
        </w:rPr>
        <w:t xml:space="preserve">is </w:t>
      </w:r>
      <w:r>
        <w:rPr>
          <w:rFonts w:eastAsiaTheme="minorEastAsia"/>
          <w:bCs/>
          <w:iCs/>
          <w:color w:val="000000" w:themeColor="text1"/>
          <w:lang w:val="en-CA"/>
        </w:rPr>
        <w:t>estimat</w:t>
      </w:r>
      <w:r w:rsidR="00D51184">
        <w:rPr>
          <w:rFonts w:eastAsiaTheme="minorEastAsia"/>
          <w:bCs/>
          <w:iCs/>
          <w:color w:val="000000" w:themeColor="text1"/>
          <w:lang w:val="en-CA"/>
        </w:rPr>
        <w:t>ed from the UP and DN counts and</w:t>
      </w:r>
      <w:r>
        <w:rPr>
          <w:rFonts w:eastAsiaTheme="minorEastAsia"/>
          <w:bCs/>
          <w:iCs/>
          <w:color w:val="000000" w:themeColor="text1"/>
          <w:lang w:val="en-CA"/>
        </w:rPr>
        <w:t xml:space="preserve"> averaged</w:t>
      </w:r>
      <w:r w:rsidR="006F2970">
        <w:rPr>
          <w:rFonts w:eastAsiaTheme="minorEastAsia"/>
          <w:bCs/>
          <w:iCs/>
          <w:color w:val="000000" w:themeColor="text1"/>
          <w:lang w:val="en-CA"/>
        </w:rPr>
        <w:t xml:space="preserve">, </w:t>
      </w:r>
      <w:r w:rsidR="006F2970">
        <w:rPr>
          <w:bCs/>
          <w:iCs/>
          <w:color w:val="000000" w:themeColor="text1"/>
          <w:lang w:val="en-CA"/>
        </w:rPr>
        <w:t>o</w:t>
      </w:r>
      <w:r w:rsidR="00EC0185">
        <w:rPr>
          <w:bCs/>
          <w:iCs/>
          <w:color w:val="000000" w:themeColor="text1"/>
          <w:lang w:val="en-CA"/>
        </w:rPr>
        <w:t>therwise the availa</w:t>
      </w:r>
      <w:r w:rsidR="006F2970">
        <w:rPr>
          <w:bCs/>
          <w:iCs/>
          <w:color w:val="000000" w:themeColor="text1"/>
          <w:lang w:val="en-CA"/>
        </w:rPr>
        <w:t>ble tag i</w:t>
      </w:r>
      <w:r w:rsidR="00EC0185">
        <w:rPr>
          <w:bCs/>
          <w:iCs/>
          <w:color w:val="000000" w:themeColor="text1"/>
          <w:lang w:val="en-CA"/>
        </w:rPr>
        <w:t xml:space="preserve">s used.  </w:t>
      </w:r>
      <w:r w:rsidR="00186C75" w:rsidRPr="00233F15">
        <w:rPr>
          <w:bCs/>
          <w:iCs/>
          <w:color w:val="000000" w:themeColor="text1"/>
          <w:lang w:val="en-CA"/>
        </w:rPr>
        <w:t xml:space="preserve">The frequency of each strain was then converted </w:t>
      </w:r>
      <w:r w:rsidR="001A048D" w:rsidRPr="00233F15">
        <w:rPr>
          <w:bCs/>
          <w:iCs/>
          <w:color w:val="000000" w:themeColor="text1"/>
          <w:lang w:val="en-CA"/>
        </w:rPr>
        <w:t>in</w:t>
      </w:r>
      <w:r w:rsidR="00EC0185">
        <w:rPr>
          <w:bCs/>
          <w:iCs/>
          <w:color w:val="000000" w:themeColor="text1"/>
          <w:lang w:val="en-CA"/>
        </w:rPr>
        <w:t xml:space="preserve">to a </w:t>
      </w:r>
      <w:r w:rsidR="00C93DD0">
        <w:rPr>
          <w:bCs/>
          <w:iCs/>
          <w:color w:val="000000" w:themeColor="text1"/>
          <w:lang w:val="en-CA"/>
        </w:rPr>
        <w:t>‘</w:t>
      </w:r>
      <w:r w:rsidR="00185B86" w:rsidRPr="00233F15">
        <w:rPr>
          <w:bCs/>
          <w:iCs/>
          <w:color w:val="000000" w:themeColor="text1"/>
          <w:lang w:val="en-CA"/>
        </w:rPr>
        <w:t>area under the growth curve</w:t>
      </w:r>
      <w:r w:rsidR="00186C75" w:rsidRPr="00233F15">
        <w:rPr>
          <w:bCs/>
          <w:iCs/>
          <w:color w:val="000000" w:themeColor="text1"/>
          <w:lang w:val="en-CA"/>
        </w:rPr>
        <w:t xml:space="preserve"> (</w:t>
      </w:r>
      <m:oMath>
        <m:r>
          <w:rPr>
            <w:rFonts w:ascii="Cambria Math" w:hAnsi="Cambria Math"/>
            <w:color w:val="000000" w:themeColor="text1"/>
            <w:lang w:val="en-CA"/>
          </w:rPr>
          <m:t>AUC</m:t>
        </m:r>
      </m:oMath>
      <w:r w:rsidR="00186C75" w:rsidRPr="00233F15">
        <w:rPr>
          <w:bCs/>
          <w:iCs/>
          <w:color w:val="000000" w:themeColor="text1"/>
          <w:lang w:val="en-CA"/>
        </w:rPr>
        <w:t>) by first multiplying the frequency at each time point by the expected overall pool growth at that time (</w:t>
      </w:r>
      <m:oMath>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oMath>
      <w:r w:rsidR="00037459" w:rsidRPr="00233F15">
        <w:rPr>
          <w:rFonts w:eastAsiaTheme="minorEastAsia"/>
          <w:bCs/>
          <w:iCs/>
          <w:color w:val="000000" w:themeColor="text1"/>
          <w:lang w:val="en-CA"/>
        </w:rPr>
        <w:t xml:space="preserve">, since </w:t>
      </w:r>
      <m:oMath>
        <m:r>
          <w:rPr>
            <w:rFonts w:ascii="Cambria Math" w:eastAsiaTheme="minorEastAsia" w:hAnsi="Cambria Math"/>
            <w:color w:val="000000" w:themeColor="text1"/>
            <w:lang w:val="en-CA"/>
          </w:rPr>
          <m:t>t</m:t>
        </m:r>
      </m:oMath>
      <w:r w:rsidR="00400B7E" w:rsidRPr="00233F15">
        <w:rPr>
          <w:rFonts w:eastAsiaTheme="minorEastAsia"/>
          <w:bCs/>
          <w:iCs/>
          <w:color w:val="000000" w:themeColor="text1"/>
          <w:lang w:val="en-CA"/>
        </w:rPr>
        <w:t xml:space="preserve"> is defined by the number of generations</w:t>
      </w:r>
      <w:r w:rsidR="007E5134">
        <w:rPr>
          <w:rFonts w:eastAsiaTheme="minorEastAsia"/>
          <w:bCs/>
          <w:iCs/>
          <w:color w:val="000000" w:themeColor="text1"/>
          <w:lang w:val="en-CA"/>
        </w:rPr>
        <w:t>)</w:t>
      </w:r>
      <w:r w:rsidR="000F174B" w:rsidRPr="00233F15">
        <w:rPr>
          <w:rFonts w:eastAsiaTheme="minorEastAsia"/>
          <w:bCs/>
          <w:iCs/>
          <w:color w:val="000000" w:themeColor="text1"/>
          <w:lang w:val="en-CA"/>
        </w:rPr>
        <w:t xml:space="preserve"> </w:t>
      </w:r>
      <w:r w:rsidR="007E5134">
        <w:rPr>
          <w:rFonts w:eastAsiaTheme="minorEastAsia"/>
          <w:bCs/>
          <w:iCs/>
          <w:color w:val="000000" w:themeColor="text1"/>
          <w:lang w:val="en-CA"/>
        </w:rPr>
        <w:t xml:space="preserve">to estimate the individual abundance over time of each strain, </w:t>
      </w:r>
      <w:r w:rsidR="000F174B" w:rsidRPr="00233F15">
        <w:rPr>
          <w:rFonts w:eastAsiaTheme="minorEastAsia"/>
          <w:bCs/>
          <w:iCs/>
          <w:color w:val="000000" w:themeColor="text1"/>
          <w:lang w:val="en-CA"/>
        </w:rPr>
        <w:t>then taking the integral</w:t>
      </w:r>
      <w:r w:rsidR="00186C75" w:rsidRPr="00233F15">
        <w:rPr>
          <w:rFonts w:eastAsiaTheme="minorEastAsia"/>
          <w:bCs/>
          <w:iCs/>
          <w:color w:val="000000" w:themeColor="text1"/>
          <w:lang w:val="en-CA"/>
        </w:rPr>
        <w:t xml:space="preserve"> over all </w:t>
      </w:r>
      <w:r w:rsidR="00AD3DA3" w:rsidRPr="00233F15">
        <w:rPr>
          <w:rFonts w:eastAsiaTheme="minorEastAsia"/>
          <w:bCs/>
          <w:iCs/>
          <w:color w:val="000000" w:themeColor="text1"/>
          <w:lang w:val="en-CA"/>
        </w:rPr>
        <w:t xml:space="preserve">measured </w:t>
      </w:r>
      <w:r w:rsidR="00186C75" w:rsidRPr="00233F15">
        <w:rPr>
          <w:rFonts w:eastAsiaTheme="minorEastAsia"/>
          <w:bCs/>
          <w:iCs/>
          <w:color w:val="000000" w:themeColor="text1"/>
          <w:lang w:val="en-CA"/>
        </w:rPr>
        <w:t>timepoints</w:t>
      </w:r>
      <w:r w:rsidR="00C16FEA"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0</m:t>
        </m:r>
      </m:oMath>
      <w:r w:rsidR="00AD3DA3" w:rsidRPr="00233F15">
        <w:rPr>
          <w:rFonts w:eastAsiaTheme="minorEastAsia"/>
          <w:bCs/>
          <w:iCs/>
          <w:color w:val="000000" w:themeColor="text1"/>
          <w:lang w:val="en-CA"/>
        </w:rPr>
        <w:t xml:space="preserve"> </w:t>
      </w:r>
      <w:r w:rsidR="00C16FEA" w:rsidRPr="00233F15">
        <w:rPr>
          <w:rFonts w:eastAsiaTheme="minorEastAsia"/>
          <w:bCs/>
          <w:iCs/>
          <w:color w:val="000000" w:themeColor="text1"/>
          <w:lang w:val="en-CA"/>
        </w:rPr>
        <w:t xml:space="preserve">to </w:t>
      </w:r>
      <m:oMath>
        <m:r>
          <w:rPr>
            <w:rFonts w:ascii="Cambria Math" w:eastAsiaTheme="minorEastAsia" w:hAnsi="Cambria Math"/>
            <w:color w:val="000000" w:themeColor="text1"/>
            <w:lang w:val="en-CA"/>
          </w:rPr>
          <m:t>T</m:t>
        </m:r>
      </m:oMath>
      <w:r w:rsidR="00AD3DA3" w:rsidRPr="00233F15">
        <w:rPr>
          <w:rFonts w:eastAsiaTheme="minorEastAsia"/>
          <w:bCs/>
          <w:iCs/>
          <w:color w:val="000000" w:themeColor="text1"/>
          <w:lang w:val="en-CA"/>
        </w:rPr>
        <w:t xml:space="preserve"> (</w:t>
      </w:r>
      <w:r w:rsidR="005900DC" w:rsidRPr="00233F15">
        <w:rPr>
          <w:rFonts w:eastAsiaTheme="minorEastAsia"/>
          <w:bCs/>
          <w:iCs/>
          <w:color w:val="000000" w:themeColor="text1"/>
          <w:lang w:val="en-CA"/>
        </w:rPr>
        <w:t xml:space="preserve">the total number of </w:t>
      </w:r>
      <w:r w:rsidR="00DF609D">
        <w:rPr>
          <w:rFonts w:eastAsiaTheme="minorEastAsia"/>
          <w:bCs/>
          <w:iCs/>
          <w:color w:val="000000" w:themeColor="text1"/>
          <w:lang w:val="en-CA"/>
        </w:rPr>
        <w:t>poo</w:t>
      </w:r>
      <w:r w:rsidR="00FD0208">
        <w:rPr>
          <w:rFonts w:eastAsiaTheme="minorEastAsia"/>
          <w:bCs/>
          <w:iCs/>
          <w:color w:val="000000" w:themeColor="text1"/>
          <w:lang w:val="en-CA"/>
        </w:rPr>
        <w:t>l</w:t>
      </w:r>
      <w:r w:rsidR="00DF609D">
        <w:rPr>
          <w:rFonts w:eastAsiaTheme="minorEastAsia"/>
          <w:bCs/>
          <w:iCs/>
          <w:color w:val="000000" w:themeColor="text1"/>
          <w:lang w:val="en-CA"/>
        </w:rPr>
        <w:t xml:space="preserve"> </w:t>
      </w:r>
      <w:r w:rsidR="005900DC" w:rsidRPr="00233F15">
        <w:rPr>
          <w:rFonts w:eastAsiaTheme="minorEastAsia"/>
          <w:bCs/>
          <w:iCs/>
          <w:color w:val="000000" w:themeColor="text1"/>
          <w:lang w:val="en-CA"/>
        </w:rPr>
        <w:t>generations measured</w:t>
      </w:r>
      <w:r w:rsidR="00AD3DA3" w:rsidRPr="00233F15">
        <w:rPr>
          <w:rFonts w:eastAsiaTheme="minorEastAsia"/>
          <w:bCs/>
          <w:iCs/>
          <w:color w:val="000000" w:themeColor="text1"/>
          <w:lang w:val="en-CA"/>
        </w:rPr>
        <w:t>)</w:t>
      </w:r>
      <w:r w:rsidR="00E42C52" w:rsidRPr="00233F15">
        <w:rPr>
          <w:rFonts w:eastAsiaTheme="minorEastAsia"/>
          <w:bCs/>
          <w:iCs/>
          <w:color w:val="000000" w:themeColor="text1"/>
          <w:lang w:val="en-CA"/>
        </w:rPr>
        <w:t>.</w:t>
      </w:r>
      <w:r w:rsidR="00163626" w:rsidRPr="00233F15">
        <w:rPr>
          <w:rFonts w:eastAsiaTheme="minorEastAsia"/>
          <w:bCs/>
          <w:iCs/>
          <w:color w:val="000000" w:themeColor="text1"/>
          <w:lang w:val="en-CA"/>
        </w:rPr>
        <w:t xml:space="preserve"> </w:t>
      </w:r>
      <w:r w:rsidR="00E42C52" w:rsidRPr="00233F15">
        <w:rPr>
          <w:rFonts w:eastAsiaTheme="minorEastAsia"/>
          <w:bCs/>
          <w:iCs/>
          <w:color w:val="000000" w:themeColor="text1"/>
          <w:lang w:val="en-CA"/>
        </w:rPr>
        <w:t xml:space="preserve"> F</w:t>
      </w:r>
      <w:r w:rsidR="00163626" w:rsidRPr="00233F15">
        <w:rPr>
          <w:rFonts w:eastAsiaTheme="minorEastAsia"/>
          <w:bCs/>
          <w:iCs/>
          <w:color w:val="000000" w:themeColor="text1"/>
          <w:lang w:val="en-CA"/>
        </w:rPr>
        <w:t>requencies between</w:t>
      </w:r>
      <w:r w:rsidR="00E42C52" w:rsidRPr="00233F15">
        <w:rPr>
          <w:rFonts w:eastAsiaTheme="minorEastAsia"/>
          <w:bCs/>
          <w:iCs/>
          <w:color w:val="000000" w:themeColor="text1"/>
          <w:lang w:val="en-CA"/>
        </w:rPr>
        <w:t xml:space="preserve"> measured</w:t>
      </w:r>
      <w:r w:rsidR="00163626" w:rsidRPr="00233F15">
        <w:rPr>
          <w:rFonts w:eastAsiaTheme="minorEastAsia"/>
          <w:bCs/>
          <w:iCs/>
          <w:color w:val="000000" w:themeColor="text1"/>
          <w:lang w:val="en-CA"/>
        </w:rPr>
        <w:t xml:space="preserve"> timepoints</w:t>
      </w:r>
      <w:r w:rsidR="00E42C52" w:rsidRPr="00233F15">
        <w:rPr>
          <w:bCs/>
          <w:iCs/>
          <w:color w:val="000000" w:themeColor="text1"/>
          <w:lang w:val="en-CA"/>
        </w:rPr>
        <w:t xml:space="preserve"> were linearly interpolated.</w:t>
      </w:r>
    </w:p>
    <w:p w14:paraId="44C48DB0" w14:textId="4AC88079" w:rsidR="00C05930" w:rsidRPr="00233F15"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t</m:t>
                  </m:r>
                </m:sup>
              </m:sSup>
              <m:r>
                <w:rPr>
                  <w:rFonts w:ascii="Cambria Math" w:hAnsi="Cambria Math"/>
                  <w:color w:val="000000" w:themeColor="text1"/>
                  <w:lang w:val="en-CA"/>
                </w:rPr>
                <m:t>dt</m:t>
              </m:r>
            </m:e>
          </m:nary>
        </m:oMath>
      </m:oMathPara>
    </w:p>
    <w:p w14:paraId="765C3F13" w14:textId="77777777" w:rsidR="007E5134" w:rsidRDefault="007E5134" w:rsidP="00224FCB">
      <w:pPr>
        <w:rPr>
          <w:bCs/>
          <w:iCs/>
          <w:color w:val="000000" w:themeColor="text1"/>
          <w:lang w:val="en-CA"/>
        </w:rPr>
      </w:pPr>
    </w:p>
    <w:p w14:paraId="639C184B" w14:textId="77777777" w:rsidR="00A04BDD" w:rsidRDefault="00A04BDD" w:rsidP="00224FCB">
      <w:pPr>
        <w:rPr>
          <w:rFonts w:eastAsiaTheme="minorEastAsia"/>
          <w:bCs/>
          <w:iCs/>
          <w:color w:val="000000" w:themeColor="text1"/>
          <w:lang w:val="en-CA"/>
        </w:rPr>
      </w:pPr>
    </w:p>
    <w:p w14:paraId="011761D5" w14:textId="77777777" w:rsidR="00A04BDD" w:rsidRDefault="00A04BDD" w:rsidP="00A04BDD">
      <w:pPr>
        <w:rPr>
          <w:rFonts w:eastAsiaTheme="minorEastAsia"/>
          <w:bCs/>
          <w:iCs/>
          <w:color w:val="000000" w:themeColor="text1"/>
          <w:lang w:val="en-CA"/>
        </w:rPr>
      </w:pPr>
      <w:r>
        <w:rPr>
          <w:rFonts w:eastAsiaTheme="minorEastAsia"/>
          <w:bCs/>
          <w:iCs/>
          <w:color w:val="000000" w:themeColor="text1"/>
          <w:lang w:val="en-CA"/>
        </w:rPr>
        <w:t xml:space="preserve">We modelled each strain as growing constantly from an initial </w:t>
      </w:r>
      <w:r>
        <w:rPr>
          <w:bCs/>
          <w:iCs/>
          <w:color w:val="000000" w:themeColor="text1"/>
          <w:lang w:val="en-CA"/>
        </w:rPr>
        <w:t>abundance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0</m:t>
            </m:r>
          </m:sub>
        </m:sSub>
      </m:oMath>
      <w:r>
        <w:rPr>
          <w:rFonts w:eastAsiaTheme="minorEastAsia"/>
          <w:bCs/>
          <w:iCs/>
          <w:color w:val="000000" w:themeColor="text1"/>
          <w:lang w:val="en-CA"/>
        </w:rPr>
        <w:t>)</w:t>
      </w:r>
      <w:r>
        <w:rPr>
          <w:bCs/>
          <w:iCs/>
          <w:color w:val="000000" w:themeColor="text1"/>
          <w:lang w:val="en-CA"/>
        </w:rPr>
        <w:t xml:space="preserve"> by an exponential growth rate </w:t>
      </w:r>
      <m:oMath>
        <m:r>
          <w:rPr>
            <w:rFonts w:ascii="Cambria Math" w:hAnsi="Cambria Math"/>
            <w:color w:val="000000" w:themeColor="text1"/>
            <w:lang w:val="en-CA"/>
          </w:rPr>
          <m:t>g</m:t>
        </m:r>
      </m:oMath>
      <w:r>
        <w:rPr>
          <w:bCs/>
          <w:iCs/>
          <w:color w:val="000000" w:themeColor="text1"/>
          <w:lang w:val="en-CA"/>
        </w:rPr>
        <w:t xml:space="preserve"> </w:t>
      </w:r>
      <w:r>
        <w:rPr>
          <w:rFonts w:eastAsiaTheme="minorEastAsia"/>
          <w:bCs/>
          <w:iCs/>
          <w:color w:val="000000" w:themeColor="text1"/>
          <w:lang w:val="en-CA"/>
        </w:rPr>
        <w:t xml:space="preserve">in each drug over time </w:t>
      </w:r>
      <m:oMath>
        <m:r>
          <w:rPr>
            <w:rFonts w:ascii="Cambria Math" w:eastAsiaTheme="minorEastAsia" w:hAnsi="Cambria Math"/>
            <w:color w:val="000000" w:themeColor="text1"/>
            <w:lang w:val="en-CA"/>
          </w:rPr>
          <m:t>t</m:t>
        </m:r>
      </m:oMath>
      <w:r>
        <w:rPr>
          <w:rFonts w:eastAsiaTheme="minorEastAsia"/>
          <w:bCs/>
          <w:iCs/>
          <w:color w:val="000000" w:themeColor="text1"/>
          <w:lang w:val="en-CA"/>
        </w:rPr>
        <w:t>, such that:</w:t>
      </w:r>
    </w:p>
    <w:p w14:paraId="632AA426" w14:textId="312C070E" w:rsidR="00194AA9" w:rsidRDefault="00025615" w:rsidP="00224FCB">
      <w:pP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,d,t</m:t>
              </m:r>
            </m:sub>
          </m:sSub>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sup>
          </m:sSup>
        </m:oMath>
      </m:oMathPara>
    </w:p>
    <w:p w14:paraId="40CCAF54" w14:textId="204C5C4B" w:rsidR="00194AA9" w:rsidRDefault="00A04BDD" w:rsidP="00224FCB">
      <w:pPr>
        <w:rPr>
          <w:rFonts w:eastAsiaTheme="minorEastAsia"/>
          <w:bCs/>
          <w:iCs/>
          <w:color w:val="000000" w:themeColor="text1"/>
          <w:lang w:val="en-CA"/>
        </w:rPr>
      </w:pPr>
      <w:r>
        <w:rPr>
          <w:bCs/>
          <w:iCs/>
          <w:color w:val="000000" w:themeColor="text1"/>
          <w:lang w:val="en-CA"/>
        </w:rPr>
        <w:t>In this constant exponential growth model</w:t>
      </w:r>
      <w:r w:rsidR="007E5134">
        <w:rPr>
          <w:bCs/>
          <w:iCs/>
          <w:color w:val="000000" w:themeColor="text1"/>
          <w:lang w:val="en-CA"/>
        </w:rPr>
        <w:t xml:space="preserve">, integrating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r>
              <w:rPr>
                <w:rFonts w:ascii="Cambria Math" w:hAnsi="Cambria Math"/>
                <w:color w:val="000000" w:themeColor="text1"/>
                <w:lang w:val="en-CA"/>
              </w:rPr>
              <m:t>t</m:t>
            </m:r>
          </m:sub>
        </m:sSub>
      </m:oMath>
      <w:r w:rsidR="007E5134">
        <w:rPr>
          <w:rFonts w:eastAsiaTheme="minorEastAsia"/>
          <w:bCs/>
          <w:iCs/>
          <w:color w:val="000000" w:themeColor="text1"/>
          <w:lang w:val="en-CA"/>
        </w:rPr>
        <w:t xml:space="preserve"> over all t</w:t>
      </w:r>
      <w:proofErr w:type="spellStart"/>
      <w:r w:rsidR="007E5134">
        <w:rPr>
          <w:rFonts w:eastAsiaTheme="minorEastAsia"/>
          <w:bCs/>
          <w:iCs/>
          <w:color w:val="000000" w:themeColor="text1"/>
          <w:lang w:val="en-CA"/>
        </w:rPr>
        <w:t>ime</w:t>
      </w:r>
      <w:proofErr w:type="spellEnd"/>
      <w:r w:rsidR="007E5134">
        <w:rPr>
          <w:rFonts w:eastAsiaTheme="minorEastAsia"/>
          <w:bCs/>
          <w:iCs/>
          <w:color w:val="000000" w:themeColor="text1"/>
          <w:lang w:val="en-CA"/>
        </w:rPr>
        <w:t xml:space="preserve"> points results in the following relationship with growth rate:</w:t>
      </w:r>
    </w:p>
    <w:p w14:paraId="458C8536" w14:textId="77777777" w:rsidR="007E5134" w:rsidRDefault="007E5134" w:rsidP="00224FCB">
      <w:pPr>
        <w:rPr>
          <w:rFonts w:eastAsiaTheme="minorEastAsia"/>
          <w:bCs/>
          <w:iCs/>
          <w:color w:val="000000" w:themeColor="text1"/>
          <w:lang w:val="en-CA"/>
        </w:rPr>
      </w:pPr>
    </w:p>
    <w:p w14:paraId="39C0A18D" w14:textId="1ED18EC6" w:rsidR="007E5134" w:rsidRDefault="00025615" w:rsidP="00224FCB">
      <w:pPr>
        <w:rPr>
          <w:bCs/>
          <w:iCs/>
          <w:color w:val="000000" w:themeColor="text1"/>
          <w:lang w:val="en-CA"/>
        </w:rPr>
      </w:pPr>
      <m:oMathPara>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r>
            <w:rPr>
              <w:rFonts w:ascii="Cambria Math" w:hAnsi="Cambria Math"/>
              <w:color w:val="000000" w:themeColor="text1"/>
              <w:lang w:val="en-CA"/>
            </w:rPr>
            <m:t>=</m:t>
          </m:r>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f>
            <m:fPr>
              <m:ctrlPr>
                <w:rPr>
                  <w:rFonts w:ascii="Cambria Math"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T-1</m:t>
              </m:r>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T</m:t>
              </m:r>
              <m:func>
                <m:funcPr>
                  <m:ctrlPr>
                    <w:rPr>
                      <w:rFonts w:ascii="Cambria Math" w:hAnsi="Cambria Math"/>
                      <w:bCs/>
                      <w:i/>
                      <w:iCs/>
                      <w:color w:val="000000" w:themeColor="text1"/>
                      <w:lang w:val="en-CA"/>
                    </w:rPr>
                  </m:ctrlPr>
                </m:funcPr>
                <m:fName>
                  <m:r>
                    <m:rPr>
                      <m:sty m:val="p"/>
                    </m:rPr>
                    <w:rPr>
                      <w:rFonts w:ascii="Cambria Math" w:hAnsi="Cambria Math"/>
                      <w:color w:val="000000" w:themeColor="text1"/>
                    </w:rPr>
                    <m:t>log</m:t>
                  </m:r>
                </m:fName>
                <m:e>
                  <m:r>
                    <w:rPr>
                      <w:rFonts w:ascii="Cambria Math" w:hAnsi="Cambria Math"/>
                      <w:color w:val="000000" w:themeColor="text1"/>
                      <w:lang w:val="en-CA"/>
                    </w:rPr>
                    <m:t>(2</m:t>
                  </m:r>
                </m:e>
              </m:func>
              <m:r>
                <w:rPr>
                  <w:rFonts w:ascii="Cambria Math" w:hAnsi="Cambria Math"/>
                  <w:color w:val="000000" w:themeColor="text1"/>
                  <w:lang w:val="en-CA"/>
                </w:rPr>
                <m:t>)</m:t>
              </m:r>
            </m:den>
          </m:f>
        </m:oMath>
      </m:oMathPara>
    </w:p>
    <w:p w14:paraId="2A8A6A5D" w14:textId="77777777" w:rsidR="00E43666" w:rsidRDefault="00E43666" w:rsidP="00224FCB">
      <w:pPr>
        <w:rPr>
          <w:bCs/>
          <w:iCs/>
          <w:color w:val="000000" w:themeColor="text1"/>
          <w:lang w:val="en-CA"/>
        </w:rPr>
      </w:pPr>
    </w:p>
    <w:p w14:paraId="4FE4A56E" w14:textId="4C30B955" w:rsidR="00EC0185" w:rsidRDefault="00DD3274" w:rsidP="00224FCB">
      <w:pPr>
        <w:rPr>
          <w:rFonts w:eastAsiaTheme="minorEastAsia"/>
          <w:bCs/>
          <w:iCs/>
          <w:color w:val="000000" w:themeColor="text1"/>
          <w:lang w:val="en-CA"/>
        </w:rPr>
      </w:pPr>
      <w:r>
        <w:rPr>
          <w:bCs/>
          <w:iCs/>
          <w:color w:val="000000" w:themeColor="text1"/>
          <w:lang w:val="en-CA"/>
        </w:rPr>
        <w:t xml:space="preserve">We substitute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AUC</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Pr>
          <w:rFonts w:eastAsiaTheme="minorEastAsia"/>
          <w:bCs/>
          <w:iCs/>
          <w:color w:val="000000" w:themeColor="text1"/>
          <w:lang w:val="en-CA"/>
        </w:rPr>
        <w:t xml:space="preserve"> for </w:t>
      </w:r>
      <m:oMath>
        <m:nary>
          <m:naryPr>
            <m:limLoc m:val="undOvr"/>
            <m:ctrlPr>
              <w:rPr>
                <w:rFonts w:ascii="Cambria Math" w:hAnsi="Cambria Math"/>
                <w:bCs/>
                <w:i/>
                <w:iCs/>
                <w:color w:val="000000" w:themeColor="text1"/>
                <w:lang w:val="en-CA"/>
              </w:rPr>
            </m:ctrlPr>
          </m:naryPr>
          <m:sub>
            <m:r>
              <w:rPr>
                <w:rFonts w:ascii="Cambria Math" w:hAnsi="Cambria Math"/>
                <w:color w:val="000000" w:themeColor="text1"/>
                <w:lang w:val="en-CA"/>
              </w:rPr>
              <m:t>0</m:t>
            </m:r>
          </m:sub>
          <m:sup>
            <m:r>
              <w:rPr>
                <w:rFonts w:ascii="Cambria Math" w:hAnsi="Cambria Math"/>
                <w:color w:val="000000" w:themeColor="text1"/>
                <w:lang w:val="en-CA"/>
              </w:rPr>
              <m:t>T</m:t>
            </m:r>
          </m:sup>
          <m:e>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sSup>
              <m:sSupPr>
                <m:ctrlPr>
                  <w:rPr>
                    <w:rFonts w:ascii="Cambria Math" w:hAnsi="Cambria Math"/>
                    <w:bCs/>
                    <w:i/>
                    <w:iCs/>
                    <w:color w:val="000000" w:themeColor="text1"/>
                    <w:lang w:val="en-CA"/>
                  </w:rPr>
                </m:ctrlPr>
              </m:sSupPr>
              <m:e>
                <m:r>
                  <w:rPr>
                    <w:rFonts w:ascii="Cambria Math" w:hAnsi="Cambria Math"/>
                    <w:color w:val="000000" w:themeColor="text1"/>
                    <w:lang w:val="en-CA"/>
                  </w:rPr>
                  <m:t>2</m:t>
                </m:r>
              </m:e>
              <m:sup>
                <m:r>
                  <w:rPr>
                    <w:rFonts w:ascii="Cambria Math" w:hAnsi="Cambria Math"/>
                    <w:color w:val="000000" w:themeColor="text1"/>
                    <w:lang w:val="en-CA"/>
                  </w:rPr>
                  <m:t>gt</m:t>
                </m:r>
              </m:sup>
            </m:sSup>
          </m:e>
        </m:nary>
      </m:oMath>
      <w:r>
        <w:rPr>
          <w:rFonts w:eastAsiaTheme="minorEastAsia"/>
          <w:bCs/>
          <w:iCs/>
          <w:color w:val="000000" w:themeColor="text1"/>
          <w:lang w:val="en-CA"/>
        </w:rPr>
        <w:t xml:space="preserve"> and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f</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Pr>
          <w:rFonts w:eastAsiaTheme="minorEastAsia"/>
          <w:bCs/>
          <w:iCs/>
          <w:color w:val="000000" w:themeColor="text1"/>
          <w:lang w:val="en-CA"/>
        </w:rPr>
        <w:t xml:space="preserve"> for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A</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,d,0</m:t>
            </m:r>
          </m:sub>
        </m:sSub>
      </m:oMath>
      <w:r w:rsidR="00DD5708">
        <w:rPr>
          <w:rFonts w:eastAsiaTheme="minorEastAsia"/>
          <w:bCs/>
          <w:iCs/>
          <w:color w:val="000000" w:themeColor="text1"/>
          <w:lang w:val="en-CA"/>
        </w:rPr>
        <w:t>.  We</w:t>
      </w:r>
      <w:r w:rsidR="002F386C">
        <w:rPr>
          <w:rFonts w:eastAsiaTheme="minorEastAsia"/>
          <w:bCs/>
          <w:iCs/>
          <w:color w:val="000000" w:themeColor="text1"/>
          <w:lang w:val="en-CA"/>
        </w:rPr>
        <w:t xml:space="preserve"> </w:t>
      </w:r>
      <w:r w:rsidR="00A13902">
        <w:rPr>
          <w:rFonts w:eastAsiaTheme="minorEastAsia"/>
          <w:bCs/>
          <w:iCs/>
          <w:color w:val="000000" w:themeColor="text1"/>
          <w:lang w:val="en-CA"/>
        </w:rPr>
        <w:t xml:space="preserve">then </w:t>
      </w:r>
      <w:r w:rsidR="00DD5708">
        <w:rPr>
          <w:rFonts w:eastAsiaTheme="minorEastAsia"/>
          <w:bCs/>
          <w:iCs/>
          <w:color w:val="000000" w:themeColor="text1"/>
          <w:lang w:val="en-CA"/>
        </w:rPr>
        <w:t xml:space="preserve">numerically </w:t>
      </w:r>
      <w:r w:rsidR="002F386C">
        <w:rPr>
          <w:rFonts w:eastAsiaTheme="minorEastAsia"/>
          <w:bCs/>
          <w:iCs/>
          <w:color w:val="000000" w:themeColor="text1"/>
          <w:lang w:val="en-CA"/>
        </w:rPr>
        <w:t>solve for</w:t>
      </w:r>
      <w:r w:rsidR="00E76A36">
        <w:rPr>
          <w:rFonts w:eastAsiaTheme="minorEastAsia"/>
          <w:bCs/>
          <w:iCs/>
          <w:color w:val="000000" w:themeColor="text1"/>
          <w:lang w:val="en-CA"/>
        </w:rPr>
        <w:t xml:space="preserve"> the</w:t>
      </w:r>
      <w:r w:rsidR="002F386C">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A13902">
        <w:rPr>
          <w:rFonts w:eastAsiaTheme="minorEastAsia"/>
          <w:bCs/>
          <w:iCs/>
          <w:color w:val="000000" w:themeColor="text1"/>
          <w:lang w:val="en-CA"/>
        </w:rPr>
        <w:t xml:space="preserve"> which</w:t>
      </w:r>
      <w:r w:rsidR="00DD5708">
        <w:rPr>
          <w:rFonts w:eastAsiaTheme="minorEastAsia"/>
          <w:bCs/>
          <w:iCs/>
          <w:color w:val="000000" w:themeColor="text1"/>
          <w:lang w:val="en-CA"/>
        </w:rPr>
        <w:t xml:space="preserve"> </w:t>
      </w:r>
      <w:r w:rsidR="00E76A36">
        <w:rPr>
          <w:rFonts w:eastAsiaTheme="minorEastAsia"/>
          <w:bCs/>
          <w:iCs/>
          <w:color w:val="000000" w:themeColor="text1"/>
          <w:lang w:val="en-CA"/>
        </w:rPr>
        <w:t xml:space="preserve">satisfies this relationship using the </w:t>
      </w:r>
      <w:proofErr w:type="gramStart"/>
      <w:r w:rsidR="00E76A36">
        <w:rPr>
          <w:rFonts w:eastAsiaTheme="minorEastAsia"/>
          <w:bCs/>
          <w:iCs/>
          <w:color w:val="000000" w:themeColor="text1"/>
          <w:lang w:val="en-CA"/>
        </w:rPr>
        <w:t>optimize</w:t>
      </w:r>
      <w:r w:rsidR="00E76826">
        <w:rPr>
          <w:rFonts w:eastAsiaTheme="minorEastAsia"/>
          <w:bCs/>
          <w:iCs/>
          <w:color w:val="000000" w:themeColor="text1"/>
          <w:lang w:val="en-CA"/>
        </w:rPr>
        <w:t>(</w:t>
      </w:r>
      <w:proofErr w:type="gramEnd"/>
      <w:r w:rsidR="00E76826">
        <w:rPr>
          <w:rFonts w:eastAsiaTheme="minorEastAsia"/>
          <w:bCs/>
          <w:iCs/>
          <w:color w:val="000000" w:themeColor="text1"/>
          <w:lang w:val="en-CA"/>
        </w:rPr>
        <w:t>)</w:t>
      </w:r>
      <w:r w:rsidR="00E76A36">
        <w:rPr>
          <w:rFonts w:eastAsiaTheme="minorEastAsia"/>
          <w:bCs/>
          <w:iCs/>
          <w:color w:val="000000" w:themeColor="text1"/>
          <w:lang w:val="en-CA"/>
        </w:rPr>
        <w:t xml:space="preserve"> function in R</w:t>
      </w:r>
      <w:r w:rsidR="00DD5708">
        <w:rPr>
          <w:rFonts w:eastAsiaTheme="minorEastAsia"/>
          <w:bCs/>
          <w:iCs/>
          <w:color w:val="000000" w:themeColor="text1"/>
          <w:lang w:val="en-CA"/>
        </w:rPr>
        <w:t>,</w:t>
      </w:r>
      <w:r w:rsidR="00A13902">
        <w:rPr>
          <w:rFonts w:eastAsiaTheme="minorEastAsia"/>
          <w:bCs/>
          <w:iCs/>
          <w:color w:val="000000" w:themeColor="text1"/>
          <w:lang w:val="en-CA"/>
        </w:rPr>
        <w:t xml:space="preserve"> setting a minimum of 0 </w:t>
      </w:r>
      <w:r w:rsidR="00B563E5">
        <w:rPr>
          <w:rFonts w:eastAsiaTheme="minorEastAsia"/>
          <w:bCs/>
          <w:iCs/>
          <w:color w:val="000000" w:themeColor="text1"/>
          <w:lang w:val="en-CA"/>
        </w:rPr>
        <w:t xml:space="preserve">and maximum of 10 </w:t>
      </w:r>
      <w:r w:rsidR="00A13902">
        <w:rPr>
          <w:rFonts w:eastAsiaTheme="minorEastAsia"/>
          <w:bCs/>
          <w:iCs/>
          <w:color w:val="000000" w:themeColor="text1"/>
          <w:lang w:val="en-CA"/>
        </w:rPr>
        <w:t xml:space="preserve">for </w:t>
      </w:r>
      <w:r w:rsidR="00DE19CA">
        <w:rPr>
          <w:rFonts w:eastAsiaTheme="minorEastAsia"/>
          <w:bCs/>
          <w:iCs/>
          <w:color w:val="000000" w:themeColor="text1"/>
          <w:lang w:val="en-CA"/>
        </w:rPr>
        <w:t>the interval</w:t>
      </w:r>
      <w:r w:rsidR="00E76A36">
        <w:rPr>
          <w:rFonts w:eastAsiaTheme="minorEastAsia"/>
          <w:bCs/>
          <w:iCs/>
          <w:color w:val="000000" w:themeColor="text1"/>
          <w:lang w:val="en-CA"/>
        </w:rPr>
        <w:t xml:space="preserve">.  To obtain the resistance for each strain </w:t>
      </w:r>
      <w:r w:rsidR="00A13902">
        <w:rPr>
          <w:rFonts w:eastAsiaTheme="minorEastAsia"/>
          <w:bCs/>
          <w:iCs/>
          <w:color w:val="000000" w:themeColor="text1"/>
          <w:lang w:val="en-CA"/>
        </w:rPr>
        <w:t xml:space="preserve">in each drug </w:t>
      </w:r>
      <w:r w:rsidR="00E76A36">
        <w:rPr>
          <w:rFonts w:eastAsiaTheme="minorEastAsia"/>
          <w:bCs/>
          <w:iCs/>
          <w:color w:val="000000" w:themeColor="text1"/>
          <w:lang w:val="en-CA"/>
        </w:rPr>
        <w:t>(</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hAnsi="Cambria Math"/>
            <w:color w:val="000000" w:themeColor="text1"/>
            <w:lang w:val="en-CA"/>
          </w:rPr>
          <m:t>)</m:t>
        </m:r>
      </m:oMath>
      <w:r w:rsidR="00E76A36">
        <w:rPr>
          <w:rFonts w:eastAsiaTheme="minorEastAsia"/>
          <w:bCs/>
          <w:iCs/>
          <w:color w:val="000000" w:themeColor="text1"/>
          <w:lang w:val="en-CA"/>
        </w:rPr>
        <w:t xml:space="preserv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76A36">
        <w:rPr>
          <w:rFonts w:eastAsiaTheme="minorEastAsia"/>
          <w:bCs/>
          <w:iCs/>
          <w:color w:val="000000" w:themeColor="text1"/>
          <w:lang w:val="en-CA"/>
        </w:rPr>
        <w:t xml:space="preserve"> is divided by growth in the DMSO control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r>
          <w:rPr>
            <w:rFonts w:ascii="Cambria Math" w:hAnsi="Cambria Math"/>
            <w:color w:val="000000" w:themeColor="text1"/>
            <w:lang w:val="en-CA"/>
          </w:rPr>
          <m:t>)</m:t>
        </m:r>
      </m:oMath>
      <w:r w:rsidR="00EC0185">
        <w:rPr>
          <w:rFonts w:eastAsiaTheme="minorEastAsia"/>
          <w:bCs/>
          <w:iCs/>
          <w:color w:val="000000" w:themeColor="text1"/>
          <w:lang w:val="en-CA"/>
        </w:rPr>
        <w:t>:</w:t>
      </w:r>
    </w:p>
    <w:p w14:paraId="6D1B5D79" w14:textId="77777777" w:rsidR="00EC0185" w:rsidRDefault="00EC0185" w:rsidP="00224FCB">
      <w:pPr>
        <w:rPr>
          <w:rFonts w:eastAsiaTheme="minorEastAsia"/>
          <w:bCs/>
          <w:iCs/>
          <w:color w:val="000000" w:themeColor="text1"/>
          <w:lang w:val="en-CA"/>
        </w:rPr>
      </w:pPr>
    </w:p>
    <w:p w14:paraId="1B1F3E4A" w14:textId="6986C008" w:rsidR="00E43666" w:rsidRDefault="00025615" w:rsidP="00EC0185">
      <w:pPr>
        <w:jc w:val="center"/>
        <w:rPr>
          <w:bCs/>
          <w:iCs/>
          <w:color w:val="000000" w:themeColor="text1"/>
          <w:lang w:val="en-CA"/>
        </w:rPr>
      </w:pPr>
      <m:oMathPara>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num>
            <m:den>
              <m:sSub>
                <m:sSubPr>
                  <m:ctrlPr>
                    <w:rPr>
                      <w:rFonts w:ascii="Cambria Math" w:hAnsi="Cambria Math"/>
                      <w:bCs/>
                      <w:i/>
                      <w:iCs/>
                      <w:color w:val="000000" w:themeColor="text1"/>
                      <w:lang w:val="en-CA"/>
                    </w:rPr>
                  </m:ctrlPr>
                </m:sSubPr>
                <m:e>
                  <m:r>
                    <w:rPr>
                      <w:rFonts w:ascii="Cambria Math" w:hAnsi="Cambria Math"/>
                      <w:color w:val="000000" w:themeColor="text1"/>
                      <w:lang w:val="en-CA"/>
                    </w:rPr>
                    <m:t>g</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,DMSO</m:t>
                  </m:r>
                </m:sub>
              </m:sSub>
            </m:den>
          </m:f>
        </m:oMath>
      </m:oMathPara>
    </w:p>
    <w:p w14:paraId="7B151644" w14:textId="77777777" w:rsidR="00DD3274" w:rsidRDefault="00DD3274" w:rsidP="00224FCB">
      <w:pPr>
        <w:rPr>
          <w:bCs/>
          <w:iCs/>
          <w:color w:val="000000" w:themeColor="text1"/>
          <w:lang w:val="en-CA"/>
        </w:rPr>
      </w:pPr>
    </w:p>
    <w:p w14:paraId="1FE597C8" w14:textId="166E70D8" w:rsidR="000D489D" w:rsidRDefault="000D489D" w:rsidP="00224FCB">
      <w:pPr>
        <w:rPr>
          <w:bCs/>
          <w:iCs/>
          <w:color w:val="000000" w:themeColor="text1"/>
          <w:lang w:val="en-CA"/>
        </w:rPr>
      </w:pPr>
    </w:p>
    <w:p w14:paraId="546BCA51" w14:textId="5A3C0A3A" w:rsidR="00913B12" w:rsidRPr="00A76FC1" w:rsidRDefault="00913B12" w:rsidP="00325E97">
      <w:pPr>
        <w:jc w:val="both"/>
        <w:rPr>
          <w:bCs/>
          <w:iCs/>
          <w:color w:val="000000" w:themeColor="text1"/>
          <w:lang w:val="en-CA"/>
        </w:rPr>
      </w:pPr>
      <w:r>
        <w:rPr>
          <w:bCs/>
          <w:iCs/>
          <w:color w:val="000000" w:themeColor="text1"/>
          <w:lang w:val="en-CA"/>
        </w:rPr>
        <w:t xml:space="preserve">We note that </w:t>
      </w:r>
      <w:r w:rsidR="000A2148">
        <w:rPr>
          <w:bCs/>
          <w:iCs/>
          <w:color w:val="000000" w:themeColor="text1"/>
          <w:lang w:val="en-CA"/>
        </w:rPr>
        <w:t xml:space="preserve">experimental uncertainty in the collected </w:t>
      </w:r>
      <w:r w:rsidR="0092433C">
        <w:rPr>
          <w:bCs/>
          <w:iCs/>
          <w:color w:val="000000" w:themeColor="text1"/>
          <w:lang w:val="en-CA"/>
        </w:rPr>
        <w:t>generation times</w:t>
      </w:r>
      <w:r w:rsidR="000A2148">
        <w:rPr>
          <w:bCs/>
          <w:iCs/>
          <w:color w:val="000000" w:themeColor="text1"/>
          <w:lang w:val="en-CA"/>
        </w:rPr>
        <w:t xml:space="preserve"> </w:t>
      </w:r>
      <w:r w:rsidR="000A2148">
        <w:rPr>
          <w:bCs/>
          <w:i/>
          <w:iCs/>
          <w:color w:val="000000" w:themeColor="text1"/>
          <w:lang w:val="en-CA"/>
        </w:rPr>
        <w:t>t</w:t>
      </w:r>
      <w:r w:rsidR="00A76FC1">
        <w:rPr>
          <w:bCs/>
          <w:i/>
          <w:iCs/>
          <w:color w:val="000000" w:themeColor="text1"/>
          <w:lang w:val="en-CA"/>
        </w:rPr>
        <w:t xml:space="preserve"> </w:t>
      </w:r>
      <w:r w:rsidR="00A76FC1">
        <w:rPr>
          <w:bCs/>
          <w:iCs/>
          <w:color w:val="000000" w:themeColor="text1"/>
          <w:lang w:val="en-CA"/>
        </w:rPr>
        <w:t xml:space="preserve">can introduce </w:t>
      </w:r>
      <w:r w:rsidR="00B8741C">
        <w:rPr>
          <w:bCs/>
          <w:iCs/>
          <w:color w:val="000000" w:themeColor="text1"/>
          <w:lang w:val="en-CA"/>
        </w:rPr>
        <w:t xml:space="preserve">biases in the estimation of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5B60EA">
        <w:rPr>
          <w:rFonts w:eastAsiaTheme="minorEastAsia"/>
          <w:bCs/>
          <w:iCs/>
          <w:color w:val="000000" w:themeColor="text1"/>
          <w:lang w:val="en-CA"/>
        </w:rPr>
        <w:t xml:space="preserve">, </w:t>
      </w:r>
      <w:r w:rsidR="00D9511C">
        <w:rPr>
          <w:rFonts w:eastAsiaTheme="minorEastAsia"/>
          <w:bCs/>
          <w:iCs/>
          <w:color w:val="000000" w:themeColor="text1"/>
          <w:lang w:val="en-CA"/>
        </w:rPr>
        <w:t xml:space="preserve">such that resistance estimates from the </w:t>
      </w:r>
      <w:proofErr w:type="spellStart"/>
      <w:r w:rsidR="00D9511C">
        <w:rPr>
          <w:rFonts w:eastAsiaTheme="minorEastAsia"/>
          <w:bCs/>
          <w:iCs/>
          <w:color w:val="000000" w:themeColor="text1"/>
          <w:lang w:val="en-CA"/>
        </w:rPr>
        <w:t>MAT</w:t>
      </w:r>
      <w:r w:rsidR="00D9511C" w:rsidRPr="00D9511C">
        <w:rPr>
          <w:rFonts w:eastAsiaTheme="minorEastAsia"/>
          <w:b/>
          <w:bCs/>
          <w:iCs/>
          <w:color w:val="000000" w:themeColor="text1"/>
          <w:lang w:val="en-CA"/>
        </w:rPr>
        <w:t>a</w:t>
      </w:r>
      <w:proofErr w:type="spellEnd"/>
      <w:r w:rsidR="00D9511C">
        <w:rPr>
          <w:rFonts w:eastAsiaTheme="minorEastAsia"/>
          <w:bCs/>
          <w:iCs/>
          <w:color w:val="000000" w:themeColor="text1"/>
          <w:lang w:val="en-CA"/>
        </w:rPr>
        <w:t xml:space="preserve"> and MAT</w:t>
      </w:r>
      <w:r w:rsidR="00D9511C" w:rsidRPr="00D9511C">
        <w:rPr>
          <w:rFonts w:eastAsiaTheme="minorEastAsia"/>
          <w:b/>
          <w:bCs/>
          <w:iCs/>
          <w:color w:val="000000" w:themeColor="text1"/>
          <w:lang w:val="el-GR"/>
        </w:rPr>
        <w:t>α</w:t>
      </w:r>
      <w:r w:rsidR="00D9511C" w:rsidRPr="00A228D8">
        <w:rPr>
          <w:rFonts w:eastAsiaTheme="minorEastAsia"/>
          <w:bCs/>
          <w:iCs/>
          <w:color w:val="000000" w:themeColor="text1"/>
          <w:lang w:val="en-CA"/>
        </w:rPr>
        <w:t xml:space="preserve"> </w:t>
      </w:r>
      <w:r w:rsidR="00A228D8">
        <w:rPr>
          <w:rFonts w:eastAsiaTheme="minorEastAsia"/>
          <w:bCs/>
          <w:iCs/>
          <w:color w:val="000000" w:themeColor="text1"/>
          <w:lang w:val="en-CA"/>
        </w:rPr>
        <w:t xml:space="preserve">pool </w:t>
      </w:r>
      <w:r w:rsidR="00970806">
        <w:rPr>
          <w:rFonts w:eastAsiaTheme="minorEastAsia"/>
          <w:bCs/>
          <w:iCs/>
          <w:color w:val="000000" w:themeColor="text1"/>
          <w:lang w:val="en-CA"/>
        </w:rPr>
        <w:t>can be highly correlated, but may differ</w:t>
      </w:r>
      <w:r w:rsidR="004F6376">
        <w:rPr>
          <w:rFonts w:eastAsiaTheme="minorEastAsia"/>
          <w:bCs/>
          <w:iCs/>
          <w:color w:val="000000" w:themeColor="text1"/>
          <w:lang w:val="en-CA"/>
        </w:rPr>
        <w:t xml:space="preserve"> in range</w:t>
      </w:r>
      <w:r w:rsidR="005B60EA">
        <w:rPr>
          <w:rFonts w:eastAsiaTheme="minorEastAsia"/>
          <w:bCs/>
          <w:iCs/>
          <w:color w:val="000000" w:themeColor="text1"/>
          <w:lang w:val="en-CA"/>
        </w:rPr>
        <w:t xml:space="preserve"> </w:t>
      </w:r>
      <w:r w:rsidR="003A4E9A">
        <w:rPr>
          <w:rFonts w:eastAsiaTheme="minorEastAsia"/>
          <w:bCs/>
          <w:iCs/>
          <w:color w:val="000000" w:themeColor="text1"/>
          <w:lang w:val="en-CA"/>
        </w:rPr>
        <w:t xml:space="preserve">in some drugs </w:t>
      </w:r>
      <w:r w:rsidR="005B60EA">
        <w:rPr>
          <w:rFonts w:eastAsiaTheme="minorEastAsia"/>
          <w:bCs/>
          <w:iCs/>
          <w:color w:val="000000" w:themeColor="text1"/>
          <w:lang w:val="en-CA"/>
        </w:rPr>
        <w:t>(</w:t>
      </w:r>
      <w:r w:rsidR="004452EF">
        <w:rPr>
          <w:rFonts w:eastAsiaTheme="minorEastAsia"/>
          <w:bCs/>
          <w:iCs/>
          <w:color w:val="000000" w:themeColor="text1"/>
          <w:lang w:val="en-CA"/>
        </w:rPr>
        <w:t xml:space="preserve">Figure </w:t>
      </w:r>
      <w:r w:rsidR="005B60EA">
        <w:rPr>
          <w:rFonts w:eastAsiaTheme="minorEastAsia"/>
          <w:bCs/>
          <w:iCs/>
          <w:color w:val="000000" w:themeColor="text1"/>
          <w:lang w:val="en-CA"/>
        </w:rPr>
        <w:t>S</w:t>
      </w:r>
      <w:r w:rsidR="00B97491">
        <w:rPr>
          <w:rFonts w:eastAsiaTheme="minorEastAsia"/>
          <w:bCs/>
          <w:iCs/>
          <w:color w:val="000000" w:themeColor="text1"/>
          <w:lang w:val="en-CA"/>
        </w:rPr>
        <w:t>5</w:t>
      </w:r>
      <w:r w:rsidR="005B60EA">
        <w:rPr>
          <w:rFonts w:eastAsiaTheme="minorEastAsia"/>
          <w:bCs/>
          <w:iCs/>
          <w:color w:val="000000" w:themeColor="text1"/>
          <w:lang w:val="en-CA"/>
        </w:rPr>
        <w:t>)</w:t>
      </w:r>
      <w:r w:rsidR="00B8741C">
        <w:rPr>
          <w:rFonts w:eastAsiaTheme="minorEastAsia"/>
          <w:bCs/>
          <w:iCs/>
          <w:color w:val="000000" w:themeColor="text1"/>
          <w:lang w:val="en-CA"/>
        </w:rPr>
        <w:t xml:space="preserve">.  </w:t>
      </w:r>
      <w:r w:rsidR="005B60EA">
        <w:rPr>
          <w:rFonts w:eastAsiaTheme="minorEastAsia"/>
          <w:bCs/>
          <w:iCs/>
          <w:color w:val="000000" w:themeColor="text1"/>
          <w:lang w:val="en-CA"/>
        </w:rPr>
        <w:t xml:space="preserve">To </w:t>
      </w:r>
      <w:r w:rsidR="00ED15EA">
        <w:rPr>
          <w:rFonts w:eastAsiaTheme="minorEastAsia"/>
          <w:bCs/>
          <w:iCs/>
          <w:color w:val="000000" w:themeColor="text1"/>
          <w:lang w:val="en-CA"/>
        </w:rPr>
        <w:t xml:space="preserve">avoid un-necessary batch effects in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ED15EA">
        <w:rPr>
          <w:rFonts w:eastAsiaTheme="minorEastAsia"/>
          <w:bCs/>
          <w:iCs/>
          <w:color w:val="000000" w:themeColor="text1"/>
          <w:lang w:val="en-CA"/>
        </w:rPr>
        <w:t xml:space="preserve"> </w:t>
      </w:r>
      <w:r w:rsidR="00A02411">
        <w:rPr>
          <w:rFonts w:eastAsiaTheme="minorEastAsia"/>
          <w:bCs/>
          <w:iCs/>
          <w:color w:val="000000" w:themeColor="text1"/>
          <w:lang w:val="en-CA"/>
        </w:rPr>
        <w:t xml:space="preserve">estimated from </w:t>
      </w:r>
      <w:r w:rsidR="00ED15EA">
        <w:rPr>
          <w:rFonts w:eastAsiaTheme="minorEastAsia"/>
          <w:bCs/>
          <w:iCs/>
          <w:color w:val="000000" w:themeColor="text1"/>
          <w:lang w:val="en-CA"/>
        </w:rPr>
        <w:t xml:space="preserve">the </w:t>
      </w:r>
      <w:proofErr w:type="spellStart"/>
      <w:r w:rsidR="00ED15EA">
        <w:rPr>
          <w:rFonts w:eastAsiaTheme="minorEastAsia"/>
          <w:bCs/>
          <w:iCs/>
          <w:color w:val="000000" w:themeColor="text1"/>
          <w:lang w:val="en-CA"/>
        </w:rPr>
        <w:t>MAT</w:t>
      </w:r>
      <w:r w:rsidR="00ED15EA" w:rsidRPr="00D9511C">
        <w:rPr>
          <w:rFonts w:eastAsiaTheme="minorEastAsia"/>
          <w:b/>
          <w:bCs/>
          <w:iCs/>
          <w:color w:val="000000" w:themeColor="text1"/>
          <w:lang w:val="en-CA"/>
        </w:rPr>
        <w:t>a</w:t>
      </w:r>
      <w:proofErr w:type="spellEnd"/>
      <w:r w:rsidR="00ED15EA">
        <w:rPr>
          <w:rFonts w:eastAsiaTheme="minorEastAsia"/>
          <w:bCs/>
          <w:iCs/>
          <w:color w:val="000000" w:themeColor="text1"/>
          <w:lang w:val="en-CA"/>
        </w:rPr>
        <w:t xml:space="preserve"> and MAT</w:t>
      </w:r>
      <w:r w:rsidR="00ED15EA" w:rsidRPr="00D9511C">
        <w:rPr>
          <w:rFonts w:eastAsiaTheme="minorEastAsia"/>
          <w:b/>
          <w:bCs/>
          <w:iCs/>
          <w:color w:val="000000" w:themeColor="text1"/>
          <w:lang w:val="el-GR"/>
        </w:rPr>
        <w:t>α</w:t>
      </w:r>
      <w:r w:rsidR="00A02411">
        <w:rPr>
          <w:rFonts w:eastAsiaTheme="minorEastAsia"/>
          <w:b/>
          <w:bCs/>
          <w:iCs/>
          <w:color w:val="000000" w:themeColor="text1"/>
          <w:lang w:val="en-CA"/>
        </w:rPr>
        <w:t xml:space="preserve"> </w:t>
      </w:r>
      <w:r w:rsidR="00A02411" w:rsidRPr="00A02411">
        <w:rPr>
          <w:rFonts w:eastAsiaTheme="minorEastAsia"/>
          <w:bCs/>
          <w:iCs/>
          <w:color w:val="000000" w:themeColor="text1"/>
          <w:lang w:val="en-CA"/>
        </w:rPr>
        <w:t>pools</w:t>
      </w:r>
      <w:r w:rsidR="00093472">
        <w:rPr>
          <w:rFonts w:eastAsiaTheme="minorEastAsia"/>
          <w:bCs/>
          <w:iCs/>
          <w:color w:val="000000" w:themeColor="text1"/>
          <w:lang w:val="en-CA"/>
        </w:rPr>
        <w:t xml:space="preserve">, we </w:t>
      </w:r>
      <w:r w:rsidR="00BF2A5E">
        <w:rPr>
          <w:rFonts w:eastAsiaTheme="minorEastAsia"/>
          <w:bCs/>
          <w:iCs/>
          <w:color w:val="000000" w:themeColor="text1"/>
          <w:lang w:val="en-CA"/>
        </w:rPr>
        <w:t xml:space="preserve">use the </w:t>
      </w:r>
      <w:r w:rsidR="001D74AB">
        <w:rPr>
          <w:rFonts w:eastAsiaTheme="minorEastAsia"/>
          <w:bCs/>
          <w:iCs/>
          <w:color w:val="000000" w:themeColor="text1"/>
          <w:lang w:val="en-CA"/>
        </w:rPr>
        <w:t>line of best fit</w:t>
      </w:r>
      <w:r w:rsidR="00BF2A5E">
        <w:rPr>
          <w:rFonts w:eastAsiaTheme="minorEastAsia"/>
          <w:bCs/>
          <w:iCs/>
          <w:color w:val="000000" w:themeColor="text1"/>
          <w:lang w:val="en-CA"/>
        </w:rPr>
        <w:t xml:space="preserve"> derived in </w:t>
      </w:r>
      <w:r w:rsidR="004452EF">
        <w:rPr>
          <w:rFonts w:eastAsiaTheme="minorEastAsia"/>
          <w:bCs/>
          <w:iCs/>
          <w:color w:val="000000" w:themeColor="text1"/>
          <w:lang w:val="en-CA"/>
        </w:rPr>
        <w:t xml:space="preserve">Figure </w:t>
      </w:r>
      <w:r w:rsidR="00BF2A5E">
        <w:rPr>
          <w:rFonts w:eastAsiaTheme="minorEastAsia"/>
          <w:bCs/>
          <w:iCs/>
          <w:color w:val="000000" w:themeColor="text1"/>
          <w:lang w:val="en-CA"/>
        </w:rPr>
        <w:t>S</w:t>
      </w:r>
      <w:r w:rsidR="00B97491">
        <w:rPr>
          <w:rFonts w:eastAsiaTheme="minorEastAsia"/>
          <w:bCs/>
          <w:iCs/>
          <w:color w:val="000000" w:themeColor="text1"/>
          <w:lang w:val="en-CA"/>
        </w:rPr>
        <w:t>5</w:t>
      </w:r>
      <w:r w:rsidR="00BF2A5E">
        <w:rPr>
          <w:rFonts w:eastAsiaTheme="minorEastAsia"/>
          <w:bCs/>
          <w:iCs/>
          <w:color w:val="000000" w:themeColor="text1"/>
          <w:lang w:val="en-CA"/>
        </w:rPr>
        <w:t xml:space="preserve"> to rescale </w:t>
      </w:r>
      <m:oMath>
        <m:sSub>
          <m:sSubPr>
            <m:ctrlPr>
              <w:rPr>
                <w:rFonts w:ascii="Cambria Math" w:hAnsi="Cambria Math"/>
                <w:bCs/>
                <w:i/>
                <w:iCs/>
                <w:color w:val="000000" w:themeColor="text1"/>
                <w:lang w:val="en-CA"/>
              </w:rPr>
            </m:ctrlPr>
          </m:sSubPr>
          <m:e>
            <m:r>
              <w:rPr>
                <w:rFonts w:ascii="Cambria Math" w:hAnsi="Cambria Math"/>
                <w:color w:val="000000" w:themeColor="text1"/>
                <w:lang w:val="en-CA"/>
              </w:rPr>
              <m:t>r</m:t>
            </m:r>
          </m:e>
          <m:sub>
            <m:sSub>
              <m:sSubPr>
                <m:ctrlPr>
                  <w:rPr>
                    <w:rFonts w:ascii="Cambria Math" w:hAnsi="Cambria Math"/>
                    <w:bCs/>
                    <w:i/>
                    <w:iCs/>
                    <w:color w:val="000000" w:themeColor="text1"/>
                    <w:lang w:val="en-CA"/>
                  </w:rPr>
                </m:ctrlPr>
              </m:sSubPr>
              <m:e>
                <m:r>
                  <w:rPr>
                    <w:rFonts w:ascii="Cambria Math" w:hAnsi="Cambria Math"/>
                    <w:color w:val="000000" w:themeColor="text1"/>
                    <w:lang w:val="en-CA"/>
                  </w:rPr>
                  <m:t>s</m:t>
                </m:r>
              </m:e>
              <m:sub>
                <m:r>
                  <w:rPr>
                    <w:rFonts w:ascii="Cambria Math" w:hAnsi="Cambria Math"/>
                    <w:color w:val="000000" w:themeColor="text1"/>
                    <w:lang w:val="en-CA"/>
                  </w:rPr>
                  <m:t>x</m:t>
                </m:r>
              </m:sub>
            </m:sSub>
            <m:r>
              <w:rPr>
                <w:rFonts w:ascii="Cambria Math" w:hAnsi="Cambria Math"/>
                <w:color w:val="000000" w:themeColor="text1"/>
                <w:lang w:val="en-CA"/>
              </w:rPr>
              <m:t>,d</m:t>
            </m:r>
          </m:sub>
        </m:sSub>
      </m:oMath>
      <w:r w:rsidR="00BF2A5E">
        <w:rPr>
          <w:rFonts w:eastAsiaTheme="minorEastAsia"/>
          <w:bCs/>
          <w:iCs/>
          <w:color w:val="000000" w:themeColor="text1"/>
          <w:lang w:val="en-CA"/>
        </w:rPr>
        <w:t xml:space="preserve"> estimates from the MAT</w:t>
      </w:r>
      <w:r w:rsidR="00BF2A5E" w:rsidRPr="00BF2A5E">
        <w:rPr>
          <w:rFonts w:eastAsiaTheme="minorEastAsia"/>
          <w:b/>
          <w:bCs/>
          <w:iCs/>
          <w:color w:val="000000" w:themeColor="text1"/>
          <w:lang w:val="en-CA"/>
        </w:rPr>
        <w:t>a</w:t>
      </w:r>
      <w:r w:rsidR="00BF2A5E">
        <w:rPr>
          <w:rFonts w:eastAsiaTheme="minorEastAsia"/>
          <w:b/>
          <w:bCs/>
          <w:iCs/>
          <w:color w:val="000000" w:themeColor="text1"/>
          <w:lang w:val="en-CA"/>
        </w:rPr>
        <w:t xml:space="preserve"> </w:t>
      </w:r>
      <w:r w:rsidR="00BF2A5E">
        <w:rPr>
          <w:rFonts w:eastAsiaTheme="minorEastAsia"/>
          <w:bCs/>
          <w:iCs/>
          <w:color w:val="000000" w:themeColor="text1"/>
          <w:lang w:val="en-CA"/>
        </w:rPr>
        <w:t>pool to match the MAT</w:t>
      </w:r>
      <w:r w:rsidR="00BF2A5E" w:rsidRPr="00D9511C">
        <w:rPr>
          <w:rFonts w:eastAsiaTheme="minorEastAsia"/>
          <w:b/>
          <w:bCs/>
          <w:iCs/>
          <w:color w:val="000000" w:themeColor="text1"/>
          <w:lang w:val="el-GR"/>
        </w:rPr>
        <w:t>α</w:t>
      </w:r>
      <w:r w:rsidR="001D74AB">
        <w:rPr>
          <w:rFonts w:eastAsiaTheme="minorEastAsia"/>
          <w:bCs/>
          <w:iCs/>
          <w:color w:val="000000" w:themeColor="text1"/>
          <w:lang w:val="en-CA"/>
        </w:rPr>
        <w:t xml:space="preserve"> pool before merging.</w:t>
      </w:r>
    </w:p>
    <w:p w14:paraId="69DE1198" w14:textId="62399B56" w:rsidR="00CF0F00" w:rsidRDefault="00CF0F00" w:rsidP="00224FCB">
      <w:pPr>
        <w:rPr>
          <w:bCs/>
          <w:iCs/>
          <w:color w:val="000000" w:themeColor="text1"/>
          <w:lang w:val="en-CA"/>
        </w:rPr>
      </w:pPr>
    </w:p>
    <w:p w14:paraId="359B83AA" w14:textId="77777777" w:rsidR="00CF0F00" w:rsidRDefault="00CF0F00" w:rsidP="00224FCB">
      <w:pPr>
        <w:rPr>
          <w:bCs/>
          <w:iCs/>
          <w:color w:val="000000" w:themeColor="text1"/>
          <w:lang w:val="en-CA"/>
        </w:rPr>
      </w:pPr>
    </w:p>
    <w:p w14:paraId="63986EC3" w14:textId="77777777" w:rsidR="00CF0F00" w:rsidRDefault="00CF0F00" w:rsidP="00224FCB">
      <w:pPr>
        <w:rPr>
          <w:bCs/>
          <w:iCs/>
          <w:color w:val="000000" w:themeColor="text1"/>
          <w:lang w:val="en-CA"/>
        </w:rPr>
      </w:pPr>
    </w:p>
    <w:p w14:paraId="63AA56CA" w14:textId="54167F85" w:rsidR="00580B25" w:rsidRPr="00233F15" w:rsidRDefault="00DC2F0F" w:rsidP="00224FCB">
      <w:pPr>
        <w:jc w:val="both"/>
        <w:outlineLvl w:val="0"/>
        <w:rPr>
          <w:b/>
          <w:bCs/>
          <w:iCs/>
          <w:color w:val="000000" w:themeColor="text1"/>
        </w:rPr>
      </w:pPr>
      <w:r w:rsidRPr="00233F15">
        <w:rPr>
          <w:b/>
          <w:bCs/>
          <w:iCs/>
          <w:color w:val="000000" w:themeColor="text1"/>
        </w:rPr>
        <w:t xml:space="preserve">Finding </w:t>
      </w:r>
      <w:r w:rsidR="00996366">
        <w:rPr>
          <w:b/>
          <w:bCs/>
          <w:iCs/>
          <w:color w:val="000000" w:themeColor="text1"/>
        </w:rPr>
        <w:t>c</w:t>
      </w:r>
      <w:r w:rsidR="00996366" w:rsidRPr="00233F15">
        <w:rPr>
          <w:b/>
          <w:bCs/>
          <w:iCs/>
          <w:color w:val="000000" w:themeColor="text1"/>
        </w:rPr>
        <w:t xml:space="preserve">omplex </w:t>
      </w:r>
      <w:r w:rsidR="00996366">
        <w:rPr>
          <w:b/>
          <w:bCs/>
          <w:iCs/>
          <w:color w:val="000000" w:themeColor="text1"/>
        </w:rPr>
        <w:t>g</w:t>
      </w:r>
      <w:r w:rsidR="00996366" w:rsidRPr="00233F15">
        <w:rPr>
          <w:b/>
          <w:bCs/>
          <w:iCs/>
          <w:color w:val="000000" w:themeColor="text1"/>
        </w:rPr>
        <w:t xml:space="preserve">enetic </w:t>
      </w:r>
      <w:r w:rsidR="00996366">
        <w:rPr>
          <w:b/>
          <w:bCs/>
          <w:iCs/>
          <w:color w:val="000000" w:themeColor="text1"/>
        </w:rPr>
        <w:t>i</w:t>
      </w:r>
      <w:r w:rsidR="00996366" w:rsidRPr="00233F15">
        <w:rPr>
          <w:b/>
          <w:bCs/>
          <w:iCs/>
          <w:color w:val="000000" w:themeColor="text1"/>
        </w:rPr>
        <w:t xml:space="preserve">nteractions </w:t>
      </w:r>
      <w:r w:rsidRPr="00233F15">
        <w:rPr>
          <w:b/>
          <w:bCs/>
          <w:iCs/>
          <w:color w:val="000000" w:themeColor="text1"/>
        </w:rPr>
        <w:t xml:space="preserve">using a </w:t>
      </w:r>
      <w:r w:rsidR="00996366">
        <w:rPr>
          <w:b/>
          <w:bCs/>
          <w:iCs/>
          <w:color w:val="000000" w:themeColor="text1"/>
        </w:rPr>
        <w:t>general l</w:t>
      </w:r>
      <w:r w:rsidR="00996366" w:rsidRPr="00233F15">
        <w:rPr>
          <w:b/>
          <w:bCs/>
          <w:iCs/>
          <w:color w:val="000000" w:themeColor="text1"/>
        </w:rPr>
        <w:t xml:space="preserve">inear </w:t>
      </w:r>
      <w:r w:rsidR="00996366">
        <w:rPr>
          <w:b/>
          <w:bCs/>
          <w:iCs/>
          <w:color w:val="000000" w:themeColor="text1"/>
        </w:rPr>
        <w:t>m</w:t>
      </w:r>
      <w:r w:rsidRPr="00233F15">
        <w:rPr>
          <w:b/>
          <w:bCs/>
          <w:iCs/>
          <w:color w:val="000000" w:themeColor="text1"/>
        </w:rPr>
        <w:t>odel</w:t>
      </w:r>
    </w:p>
    <w:p w14:paraId="1664D00C" w14:textId="2C45614D" w:rsidR="00131C80" w:rsidRDefault="007C1710" w:rsidP="00224FCB">
      <w:pPr>
        <w:jc w:val="both"/>
        <w:rPr>
          <w:rFonts w:eastAsiaTheme="minorEastAsia"/>
          <w:bCs/>
          <w:iCs/>
          <w:color w:val="000000" w:themeColor="text1"/>
          <w:lang w:val="en-CA"/>
        </w:rPr>
      </w:pPr>
      <w:r w:rsidRPr="00233F15">
        <w:rPr>
          <w:bCs/>
          <w:iCs/>
          <w:color w:val="000000" w:themeColor="text1"/>
        </w:rPr>
        <w:t>T</w:t>
      </w:r>
      <w:r w:rsidR="00131C80" w:rsidRPr="00233F15">
        <w:rPr>
          <w:bCs/>
          <w:iCs/>
          <w:color w:val="000000" w:themeColor="text1"/>
        </w:rPr>
        <w:t>he multiplicative model of genetic interactions</w:t>
      </w:r>
      <w:r w:rsidR="00131C80" w:rsidRPr="00233F15">
        <w:rPr>
          <w:bCs/>
          <w:iCs/>
          <w:color w:val="000000" w:themeColor="text1"/>
        </w:rPr>
        <w:fldChar w:fldCharType="begin" w:fldLock="1"/>
      </w:r>
      <w:r w:rsidR="00F13A96">
        <w:rPr>
          <w:bCs/>
          <w:iCs/>
          <w:color w:val="000000" w:themeColor="text1"/>
        </w:rPr>
        <w:instrText>ADDIN CSL_CITATION {"citationItems":[{"id":"ITEM-1","itemData":{"DOI":"10.1073/pnas.0712255105","ISSN":"1091-6490","PMID":"18305163","abstract":"Sometimes mutations in two genes produce a phenotype that is surprising in light of each mutation's individual effects. This phenomenon, which defines genetic interaction, can reveal functional relationships between genes and pathways. For example, double mutants with surprisingly slow growth define synergistic interactions that can identify compensatory pathways or protein complexes. Recent studies have used four mathematically distinct definitions of genetic interaction (here termed Product, Additive, Log, and Min). Whether this choice holds practical consequences has not been clear, because the definitions yield identical results under some conditions. Here, we show that the choice among alternative definitions can have profound consequences. Although 52% of known synergistic genetic interactions in Saccharomyces cerevisiae were inferred according to the Min definition, we find that both Product and Log definitions (shown here to be practically equivalent) are better than Min for identifying functional relationships. Additionally, we show that the Additive and Log definitions, each commonly used in population genetics, lead to differing conclusions related to the selective advantages of sexual reproduction.","author":[{"dropping-particle":"","family":"Mani","given":"Ramamurthy","non-dropping-particle":"","parse-names":false,"suffix":""},{"dropping-particle":"","family":"St Onge","given":"Robert P","non-dropping-particle":"","parse-names":false,"suffix":""},{"dropping-particle":"","family":"Hartman","given":"John L","non-dropping-particle":"","parse-names":false,"suffix":""},{"dropping-particle":"","family":"Giaever","given":"Guri","non-dropping-particle":"","parse-names":false,"suffix":""},{"dropping-particle":"","family":"Roth","given":"Frederick P","non-dropping-particle":"","parse-names":false,"suffix":""}],"container-title":"Proceedings of the National Academy of Sciences of the United States of America","id":"ITEM-1","issue":"9","issued":{"date-parts":[["2008","3","4"]]},"page":"3461-6","title":"Defining genetic interaction.","type":"article-journal","volume":"105"},"uris":["http://www.mendeley.com/documents/?uuid=ce2dc9e7-8364-4fa0-8021-938e1ece56cc"]}],"mendeley":{"formattedCitation":"(Mani et al., 2008)","plainTextFormattedCitation":"(Mani et al., 2008)","previouslyFormattedCitation":"(Mani et al., 2008)"},"properties":{"noteIndex":0},"schema":"https://github.com/citation-style-language/schema/raw/master/csl-citation.json"}</w:instrText>
      </w:r>
      <w:r w:rsidR="00131C80" w:rsidRPr="00233F15">
        <w:rPr>
          <w:bCs/>
          <w:iCs/>
          <w:color w:val="000000" w:themeColor="text1"/>
        </w:rPr>
        <w:fldChar w:fldCharType="separate"/>
      </w:r>
      <w:r w:rsidR="00D659A1" w:rsidRPr="00D659A1">
        <w:rPr>
          <w:bCs/>
          <w:iCs/>
          <w:noProof/>
          <w:color w:val="000000" w:themeColor="text1"/>
        </w:rPr>
        <w:t>(Mani et al., 2008)</w:t>
      </w:r>
      <w:r w:rsidR="00131C80" w:rsidRPr="00233F15">
        <w:rPr>
          <w:bCs/>
          <w:iCs/>
          <w:color w:val="000000" w:themeColor="text1"/>
        </w:rPr>
        <w:fldChar w:fldCharType="end"/>
      </w:r>
      <w:r w:rsidR="00415BD3" w:rsidRPr="00233F15">
        <w:rPr>
          <w:bCs/>
          <w:iCs/>
          <w:color w:val="000000" w:themeColor="text1"/>
        </w:rPr>
        <w:t xml:space="preserve"> was applied to</w:t>
      </w:r>
      <w:r w:rsidR="00B56B19" w:rsidRPr="00233F15">
        <w:rPr>
          <w:bCs/>
          <w:iCs/>
          <w:color w:val="000000" w:themeColor="text1"/>
        </w:rPr>
        <w:t xml:space="preserve"> the</w:t>
      </w:r>
      <w:r w:rsidR="00131C80" w:rsidRPr="00233F15">
        <w:rPr>
          <w:bCs/>
          <w:iCs/>
          <w:color w:val="000000" w:themeColor="text1"/>
        </w:rPr>
        <w:t xml:space="preserve"> </w:t>
      </w:r>
      <m:oMath>
        <m:r>
          <w:rPr>
            <w:rFonts w:ascii="Cambria Math" w:eastAsiaTheme="minorEastAsia" w:hAnsi="Cambria Math"/>
            <w:color w:val="000000" w:themeColor="text1"/>
            <w:lang w:val="en-CA"/>
          </w:rPr>
          <m:t>r</m:t>
        </m:r>
      </m:oMath>
      <w:r w:rsidR="00B56B19" w:rsidRPr="00233F15">
        <w:rPr>
          <w:rFonts w:eastAsiaTheme="minorEastAsia"/>
          <w:bCs/>
          <w:iCs/>
          <w:color w:val="000000" w:themeColor="text1"/>
          <w:lang w:val="en-CA"/>
        </w:rPr>
        <w:t xml:space="preserve"> metric.  In this model, </w:t>
      </w:r>
      <w:r w:rsidR="00131C80" w:rsidRPr="00233F15">
        <w:rPr>
          <w:rFonts w:eastAsiaTheme="minorEastAsia"/>
          <w:bCs/>
          <w:iCs/>
          <w:color w:val="000000" w:themeColor="text1"/>
          <w:lang w:val="en-CA"/>
        </w:rPr>
        <w:t xml:space="preserve">the </w:t>
      </w:r>
      <w:r w:rsidR="00123BB1" w:rsidRPr="00233F15">
        <w:rPr>
          <w:rFonts w:eastAsiaTheme="minorEastAsia"/>
          <w:bCs/>
          <w:iCs/>
          <w:color w:val="000000" w:themeColor="text1"/>
          <w:lang w:val="en-CA"/>
        </w:rPr>
        <w:t xml:space="preserve">expected </w:t>
      </w:r>
      <w:r w:rsidR="00131C80" w:rsidRPr="00233F15">
        <w:rPr>
          <w:rFonts w:eastAsiaTheme="minorEastAsia"/>
          <w:bCs/>
          <w:iCs/>
          <w:color w:val="000000" w:themeColor="text1"/>
          <w:lang w:val="en-CA"/>
        </w:rPr>
        <w:t>resistance of a</w:t>
      </w:r>
      <w:r w:rsidR="00123BB1" w:rsidRPr="00233F15">
        <w:rPr>
          <w:rFonts w:eastAsiaTheme="minorEastAsia"/>
          <w:bCs/>
          <w:iCs/>
          <w:color w:val="000000" w:themeColor="text1"/>
          <w:lang w:val="en-CA"/>
        </w:rPr>
        <w:t xml:space="preserve"> double knockout</w:t>
      </w:r>
      <w:r w:rsidR="00131C80" w:rsidRPr="00233F15">
        <w:rPr>
          <w:rFonts w:eastAsiaTheme="minorEastAsia"/>
          <w:bCs/>
          <w:iCs/>
          <w:color w:val="000000" w:themeColor="text1"/>
          <w:lang w:val="en-CA"/>
        </w:rPr>
        <w:t xml:space="preserve"> strain</w:t>
      </w:r>
      <w:r w:rsidR="00123BB1" w:rsidRPr="00233F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 xml:space="preserve">x∆y∆ </m:t>
        </m:r>
      </m:oMath>
      <w:r w:rsidR="00A45D85" w:rsidRPr="00233F15">
        <w:rPr>
          <w:rFonts w:eastAsiaTheme="minorEastAsia"/>
          <w:bCs/>
          <w:iCs/>
          <w:color w:val="000000" w:themeColor="text1"/>
          <w:lang w:val="en-CA"/>
        </w:rPr>
        <w:t xml:space="preserve">in a given drug </w:t>
      </w:r>
      <w:r w:rsidR="00653032" w:rsidRPr="00233F15">
        <w:rPr>
          <w:rFonts w:eastAsiaTheme="minorEastAsia"/>
          <w:bCs/>
          <w:iCs/>
          <w:color w:val="000000" w:themeColor="text1"/>
          <w:lang w:val="en-CA"/>
        </w:rPr>
        <w:t>(</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oMath>
      <w:r w:rsidR="00653032" w:rsidRPr="00233F15">
        <w:rPr>
          <w:rFonts w:eastAsiaTheme="minorEastAsia"/>
          <w:bCs/>
          <w:iCs/>
          <w:color w:val="000000" w:themeColor="text1"/>
          <w:lang w:val="en-CA"/>
        </w:rPr>
        <w:t>)</w:t>
      </w:r>
      <w:r w:rsidR="00123BB1" w:rsidRPr="00233F15">
        <w:rPr>
          <w:rFonts w:eastAsiaTheme="minorEastAsia"/>
          <w:bCs/>
          <w:iCs/>
          <w:color w:val="000000" w:themeColor="text1"/>
          <w:lang w:val="en-CA"/>
        </w:rPr>
        <w:t xml:space="preserve"> </w:t>
      </w:r>
      <w:r w:rsidR="00A45D85" w:rsidRPr="00233F15">
        <w:rPr>
          <w:rFonts w:eastAsiaTheme="minorEastAsia"/>
          <w:bCs/>
          <w:iCs/>
          <w:color w:val="000000" w:themeColor="text1"/>
          <w:lang w:val="en-CA"/>
        </w:rPr>
        <w:t>is</w:t>
      </w:r>
      <w:r w:rsidR="00123BB1" w:rsidRPr="00233F15">
        <w:rPr>
          <w:rFonts w:eastAsiaTheme="minorEastAsia"/>
          <w:bCs/>
          <w:iCs/>
          <w:color w:val="000000" w:themeColor="text1"/>
          <w:lang w:val="en-CA"/>
        </w:rPr>
        <w:t xml:space="preserve"> the</w:t>
      </w:r>
      <w:r w:rsidRPr="00233F15">
        <w:rPr>
          <w:rFonts w:eastAsiaTheme="minorEastAsia"/>
          <w:bCs/>
          <w:iCs/>
          <w:color w:val="000000" w:themeColor="text1"/>
          <w:lang w:val="en-CA"/>
        </w:rPr>
        <w:t xml:space="preserve"> p</w:t>
      </w:r>
      <w:r w:rsidR="00653032" w:rsidRPr="00233F15">
        <w:rPr>
          <w:rFonts w:eastAsiaTheme="minorEastAsia"/>
          <w:bCs/>
          <w:iCs/>
          <w:color w:val="000000" w:themeColor="text1"/>
          <w:lang w:val="en-CA"/>
        </w:rPr>
        <w:t>roduct of the resistances of the corresponding single knockout strains:</w:t>
      </w:r>
    </w:p>
    <w:p w14:paraId="07F7FCAB" w14:textId="77777777" w:rsidR="00EB395E" w:rsidRPr="00233F15" w:rsidRDefault="00EB395E" w:rsidP="00224FCB">
      <w:pPr>
        <w:jc w:val="both"/>
        <w:rPr>
          <w:rFonts w:eastAsiaTheme="minorEastAsia"/>
          <w:bCs/>
          <w:iCs/>
          <w:color w:val="000000" w:themeColor="text1"/>
          <w:lang w:val="en-CA"/>
        </w:rPr>
      </w:pPr>
    </w:p>
    <w:p w14:paraId="09193FB4" w14:textId="55203376" w:rsidR="00653032"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x∆,d</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y∆,d</m:t>
            </m:r>
          </m:sub>
        </m:sSub>
      </m:oMath>
    </w:p>
    <w:p w14:paraId="73BAFEB4" w14:textId="77777777" w:rsidR="00A13902" w:rsidRDefault="00A13902" w:rsidP="00224FCB">
      <w:pPr>
        <w:jc w:val="both"/>
        <w:rPr>
          <w:rFonts w:eastAsiaTheme="minorEastAsia"/>
          <w:bCs/>
          <w:iCs/>
          <w:color w:val="000000" w:themeColor="text1"/>
          <w:lang w:val="en-CA"/>
        </w:rPr>
      </w:pPr>
    </w:p>
    <w:p w14:paraId="70BD6E9F" w14:textId="733C86FE" w:rsidR="00653032" w:rsidRDefault="00024003" w:rsidP="00224FCB">
      <w:pPr>
        <w:jc w:val="both"/>
        <w:rPr>
          <w:rFonts w:eastAsiaTheme="minorEastAsia"/>
          <w:bCs/>
          <w:iCs/>
          <w:color w:val="000000" w:themeColor="text1"/>
          <w:lang w:val="en-CA"/>
        </w:rPr>
      </w:pPr>
      <w:r>
        <w:rPr>
          <w:rFonts w:eastAsiaTheme="minorEastAsia"/>
          <w:bCs/>
          <w:iCs/>
          <w:color w:val="000000" w:themeColor="text1"/>
          <w:lang w:val="en-CA"/>
        </w:rPr>
        <w:t>To express</w:t>
      </w:r>
      <w:r w:rsidR="006C2865">
        <w:rPr>
          <w:rFonts w:eastAsiaTheme="minorEastAsia"/>
          <w:bCs/>
          <w:iCs/>
          <w:color w:val="000000" w:themeColor="text1"/>
          <w:lang w:val="en-CA"/>
        </w:rPr>
        <w:t xml:space="preserve"> this model </w:t>
      </w:r>
      <w:r w:rsidR="00023443">
        <w:rPr>
          <w:rFonts w:eastAsiaTheme="minorEastAsia"/>
          <w:bCs/>
          <w:iCs/>
          <w:color w:val="000000" w:themeColor="text1"/>
          <w:lang w:val="en-CA"/>
        </w:rPr>
        <w:t xml:space="preserve">equivalently </w:t>
      </w:r>
      <w:r w:rsidR="006C2865">
        <w:rPr>
          <w:rFonts w:eastAsiaTheme="minorEastAsia"/>
          <w:bCs/>
          <w:iCs/>
          <w:color w:val="000000" w:themeColor="text1"/>
          <w:lang w:val="en-CA"/>
        </w:rPr>
        <w:t xml:space="preserve">in an additive form, </w:t>
      </w:r>
      <w:r w:rsidR="00FC4982">
        <w:rPr>
          <w:rFonts w:eastAsiaTheme="minorEastAsia"/>
          <w:bCs/>
          <w:iCs/>
          <w:color w:val="000000" w:themeColor="text1"/>
          <w:lang w:val="en-CA"/>
        </w:rPr>
        <w:t xml:space="preserve">we </w:t>
      </w:r>
      <w:r w:rsidR="002D4054">
        <w:rPr>
          <w:rFonts w:eastAsiaTheme="minorEastAsia"/>
          <w:bCs/>
          <w:iCs/>
          <w:color w:val="000000" w:themeColor="text1"/>
          <w:lang w:val="en-CA"/>
        </w:rPr>
        <w:t>can state</w:t>
      </w:r>
      <w:r w:rsidR="00FC4982">
        <w:rPr>
          <w:rFonts w:eastAsiaTheme="minorEastAsia"/>
          <w:bCs/>
          <w:iCs/>
          <w:color w:val="000000" w:themeColor="text1"/>
          <w:lang w:val="en-CA"/>
        </w:rPr>
        <w:t xml:space="preserve"> this relationship as an exponentiated sum of </w:t>
      </w:r>
      <w:r w:rsidR="00457615">
        <w:rPr>
          <w:rFonts w:eastAsiaTheme="minorEastAsia"/>
          <w:bCs/>
          <w:iCs/>
          <w:color w:val="000000" w:themeColor="text1"/>
          <w:lang w:val="en-CA"/>
        </w:rPr>
        <w:t xml:space="preserve">the log-resistances </w:t>
      </w:r>
      <w:r w:rsidR="00EB395E">
        <w:rPr>
          <w:rFonts w:eastAsiaTheme="minorEastAsia"/>
          <w:bCs/>
          <w:iCs/>
          <w:color w:val="000000" w:themeColor="text1"/>
          <w:lang w:val="en-CA"/>
        </w:rPr>
        <w:t xml:space="preserve">of the single knockouts - </w:t>
      </w:r>
      <m:oMath>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log</m:t>
            </m:r>
          </m:fName>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e>
            </m:d>
          </m:e>
        </m:func>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s</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,d</m:t>
            </m:r>
          </m:sub>
        </m:sSub>
      </m:oMath>
      <w:r w:rsidR="00653032" w:rsidRPr="00233F15">
        <w:rPr>
          <w:rFonts w:eastAsiaTheme="minorEastAsia"/>
          <w:bCs/>
          <w:iCs/>
          <w:color w:val="000000" w:themeColor="text1"/>
          <w:lang w:val="en-CA"/>
        </w:rPr>
        <w:t>, so that:</w:t>
      </w:r>
    </w:p>
    <w:p w14:paraId="563D9EF3" w14:textId="77777777" w:rsidR="006C2865" w:rsidRDefault="006C2865" w:rsidP="00224FCB">
      <w:pPr>
        <w:jc w:val="both"/>
        <w:rPr>
          <w:rFonts w:eastAsiaTheme="minorEastAsia"/>
          <w:bCs/>
          <w:iCs/>
          <w:color w:val="000000" w:themeColor="text1"/>
          <w:lang w:val="en-CA"/>
        </w:rPr>
      </w:pPr>
    </w:p>
    <w:p w14:paraId="3D64A45F" w14:textId="68ACBA90"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e>
        </m:func>
      </m:oMath>
    </w:p>
    <w:p w14:paraId="1AA90E34" w14:textId="59336E97" w:rsidR="006C2865" w:rsidRDefault="009D4C88" w:rsidP="00224FCB">
      <w:pPr>
        <w:jc w:val="both"/>
        <w:rPr>
          <w:rFonts w:eastAsiaTheme="minorEastAsia"/>
          <w:bCs/>
          <w:iCs/>
          <w:color w:val="000000" w:themeColor="text1"/>
          <w:lang w:val="en-CA"/>
        </w:rPr>
      </w:pPr>
      <w:r>
        <w:rPr>
          <w:rFonts w:eastAsiaTheme="minorEastAsia"/>
          <w:bCs/>
          <w:iCs/>
          <w:color w:val="000000" w:themeColor="text1"/>
          <w:lang w:val="en-CA"/>
        </w:rPr>
        <w:t>We defined a</w:t>
      </w:r>
      <w:r w:rsidR="00653032" w:rsidRPr="00233F15">
        <w:rPr>
          <w:rFonts w:eastAsiaTheme="minorEastAsia"/>
          <w:bCs/>
          <w:iCs/>
          <w:color w:val="000000" w:themeColor="text1"/>
          <w:lang w:val="en-CA"/>
        </w:rPr>
        <w:t xml:space="preserve"> two-gene interaction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55AA3" w:rsidRPr="00233F15">
        <w:rPr>
          <w:rFonts w:eastAsiaTheme="minorEastAsia"/>
          <w:bCs/>
          <w:iCs/>
          <w:color w:val="000000" w:themeColor="text1"/>
          <w:lang w:val="en-CA"/>
        </w:rPr>
        <w:t xml:space="preserve"> </w:t>
      </w:r>
      <w:r w:rsidR="006C2865">
        <w:rPr>
          <w:rFonts w:eastAsiaTheme="minorEastAsia"/>
          <w:bCs/>
          <w:iCs/>
          <w:color w:val="000000" w:themeColor="text1"/>
          <w:lang w:val="en-CA"/>
        </w:rPr>
        <w:t>as the log-ratio of the observed fitness to</w:t>
      </w:r>
      <w:r w:rsidR="00620672">
        <w:rPr>
          <w:rFonts w:eastAsiaTheme="minorEastAsia"/>
          <w:bCs/>
          <w:iCs/>
          <w:color w:val="000000" w:themeColor="text1"/>
          <w:lang w:val="en-CA"/>
        </w:rPr>
        <w:t xml:space="preserve"> the fitness expected by single-gene effects</w:t>
      </w:r>
      <w:r w:rsidR="006C2865">
        <w:rPr>
          <w:rFonts w:eastAsiaTheme="minorEastAsia"/>
          <w:bCs/>
          <w:iCs/>
          <w:color w:val="000000" w:themeColor="text1"/>
          <w:lang w:val="en-CA"/>
        </w:rPr>
        <w:t xml:space="preserve">, </w:t>
      </w:r>
      <w:r w:rsidR="006C2865" w:rsidRPr="00233F15">
        <w:rPr>
          <w:rFonts w:eastAsiaTheme="minorEastAsia"/>
          <w:bCs/>
          <w:iCs/>
          <w:color w:val="000000" w:themeColor="text1"/>
          <w:lang w:val="en-CA"/>
        </w:rPr>
        <w:t>rather than the traditional linear difference from a multiplicative estimate.</w:t>
      </w:r>
    </w:p>
    <w:p w14:paraId="5972979E" w14:textId="2FE3A5FD" w:rsidR="006C2865" w:rsidRPr="00EB395E" w:rsidRDefault="00025615" w:rsidP="00EB395E">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oMath>
      <w:r w:rsidR="006C2865" w:rsidRPr="00EB395E">
        <w:rPr>
          <w:rFonts w:eastAsiaTheme="minorEastAsia"/>
          <w:bCs/>
          <w:iCs/>
          <w:color w:val="000000" w:themeColor="text1"/>
          <w:lang w:val="en-CA"/>
        </w:rPr>
        <w:t xml:space="preserve"> </w:t>
      </w:r>
      <m:oMath>
        <m:r>
          <w:rPr>
            <w:rFonts w:ascii="Cambria Math" w:eastAsiaTheme="minorEastAsia" w:hAnsi="Cambria Math"/>
            <w:color w:val="000000" w:themeColor="text1"/>
            <w:lang w:val="en-CA"/>
          </w:rPr>
          <m:t>≡</m:t>
        </m:r>
      </m:oMath>
      <w:r w:rsidR="006C2865" w:rsidRPr="00EB395E">
        <w:rPr>
          <w:rFonts w:eastAsiaTheme="minorEastAsia"/>
          <w:bCs/>
          <w:iCs/>
          <w:color w:val="000000" w:themeColor="text1"/>
          <w:lang w:val="en-CA"/>
        </w:rPr>
        <w:t xml:space="preserve"> </w:t>
      </w:r>
      <m:oMath>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x∆y∆,d</m:t>
                    </m:r>
                  </m:sub>
                </m:sSub>
              </m:den>
            </m:f>
          </m:e>
        </m:d>
      </m:oMath>
    </w:p>
    <w:p w14:paraId="16EE2635" w14:textId="56E48FC7" w:rsidR="005C3E30" w:rsidRPr="005C3E30" w:rsidRDefault="00EB395E" w:rsidP="005C3E30">
      <w:pPr>
        <w:rPr>
          <w:rFonts w:eastAsiaTheme="minorEastAsia"/>
          <w:bCs/>
          <w:iCs/>
          <w:color w:val="000000" w:themeColor="text1"/>
          <w:lang w:val="en-CA"/>
        </w:rPr>
      </w:pPr>
      <w:r>
        <w:rPr>
          <w:rFonts w:eastAsiaTheme="minorEastAsia"/>
          <w:bCs/>
          <w:iCs/>
          <w:color w:val="000000" w:themeColor="text1"/>
          <w:lang w:val="en-CA"/>
        </w:rPr>
        <w:t xml:space="preserve">This interaction term can be added </w:t>
      </w:r>
      <w:r w:rsidR="005C3E30">
        <w:rPr>
          <w:rFonts w:eastAsiaTheme="minorEastAsia"/>
          <w:bCs/>
          <w:iCs/>
          <w:color w:val="000000" w:themeColor="text1"/>
          <w:lang w:val="en-CA"/>
        </w:rPr>
        <w:t xml:space="preserve">to </w:t>
      </w:r>
      <w:r>
        <w:rPr>
          <w:rFonts w:eastAsiaTheme="minorEastAsia"/>
          <w:bCs/>
          <w:iCs/>
          <w:color w:val="000000" w:themeColor="text1"/>
          <w:lang w:val="en-CA"/>
        </w:rPr>
        <w:t xml:space="preserve">2) to </w:t>
      </w:r>
      <w:r w:rsidR="005C3E30">
        <w:rPr>
          <w:rFonts w:eastAsiaTheme="minorEastAsia"/>
          <w:bCs/>
          <w:iCs/>
          <w:color w:val="000000" w:themeColor="text1"/>
          <w:lang w:val="en-CA"/>
        </w:rPr>
        <w:t xml:space="preserve">express the observed </w:t>
      </w:r>
      <w:r>
        <w:rPr>
          <w:rFonts w:eastAsiaTheme="minorEastAsia"/>
          <w:bCs/>
          <w:iCs/>
          <w:color w:val="000000" w:themeColor="text1"/>
          <w:lang w:val="en-CA"/>
        </w:rPr>
        <w:t xml:space="preserve">rather predicted </w:t>
      </w:r>
      <w:r w:rsidR="005C3E30">
        <w:rPr>
          <w:rFonts w:eastAsiaTheme="minorEastAsia"/>
          <w:bCs/>
          <w:iCs/>
          <w:color w:val="000000" w:themeColor="text1"/>
          <w:lang w:val="en-CA"/>
        </w:rPr>
        <w:t>double mutant fitness:</w:t>
      </w:r>
    </w:p>
    <w:p w14:paraId="600C7903" w14:textId="08AC08D4" w:rsidR="006C2865" w:rsidRPr="00EB395E" w:rsidRDefault="00025615" w:rsidP="00EB395E">
      <w:pPr>
        <w:pStyle w:val="ListParagraph"/>
        <w:numPr>
          <w:ilvl w:val="0"/>
          <w:numId w:val="2"/>
        </w:numPr>
        <w:jc w:val="center"/>
        <w:rPr>
          <w:rFonts w:eastAsiaTheme="minorEastAsia"/>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i/>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e>
            </m:d>
          </m:e>
        </m:func>
      </m:oMath>
    </w:p>
    <w:p w14:paraId="50C9FAF4" w14:textId="77777777" w:rsidR="00EB395E" w:rsidRPr="00EB395E" w:rsidRDefault="00EB395E" w:rsidP="00224FCB">
      <w:pPr>
        <w:jc w:val="both"/>
        <w:rPr>
          <w:rFonts w:eastAsiaTheme="minorEastAsia"/>
          <w:bCs/>
          <w:iCs/>
          <w:color w:val="000000" w:themeColor="text1"/>
          <w:lang w:val="en-CA"/>
        </w:rPr>
      </w:pPr>
    </w:p>
    <w:p w14:paraId="5B7BD9A8" w14:textId="56D0776B" w:rsidR="00653032" w:rsidRDefault="005C3E30" w:rsidP="00224FCB">
      <w:pPr>
        <w:jc w:val="both"/>
        <w:rPr>
          <w:rFonts w:eastAsiaTheme="minorEastAsia"/>
          <w:bCs/>
          <w:iCs/>
          <w:color w:val="000000" w:themeColor="text1"/>
          <w:lang w:val="en-CA"/>
        </w:rPr>
      </w:pPr>
      <w:r>
        <w:rPr>
          <w:rFonts w:eastAsiaTheme="minorEastAsia"/>
          <w:bCs/>
          <w:iCs/>
          <w:color w:val="000000" w:themeColor="text1"/>
          <w:lang w:val="en-CA"/>
        </w:rPr>
        <w:t>When modelling the</w:t>
      </w:r>
      <w:r w:rsidR="00C22434" w:rsidRPr="00233F15">
        <w:rPr>
          <w:rFonts w:eastAsiaTheme="minorEastAsia"/>
          <w:bCs/>
          <w:iCs/>
          <w:color w:val="000000" w:themeColor="text1"/>
          <w:lang w:val="en-CA"/>
        </w:rPr>
        <w:t xml:space="preserve"> expected triple </w:t>
      </w:r>
      <w:r>
        <w:rPr>
          <w:rFonts w:eastAsiaTheme="minorEastAsia"/>
          <w:bCs/>
          <w:iCs/>
          <w:color w:val="000000" w:themeColor="text1"/>
          <w:lang w:val="en-CA"/>
        </w:rPr>
        <w:t>mutant</w:t>
      </w:r>
      <w:r w:rsidR="00C22434" w:rsidRPr="00233F15">
        <w:rPr>
          <w:rFonts w:eastAsiaTheme="minorEastAsia"/>
          <w:bCs/>
          <w:iCs/>
          <w:color w:val="000000" w:themeColor="text1"/>
          <w:lang w:val="en-CA"/>
        </w:rPr>
        <w:t xml:space="preserve"> fitness, all relevant </w:t>
      </w:r>
      <w:r w:rsidR="00653032" w:rsidRPr="00233F15">
        <w:rPr>
          <w:rFonts w:eastAsiaTheme="minorEastAsia"/>
          <w:bCs/>
          <w:iCs/>
          <w:color w:val="000000" w:themeColor="text1"/>
          <w:lang w:val="en-CA"/>
        </w:rPr>
        <w:t>two</w:t>
      </w:r>
      <w:r w:rsidR="00C22434" w:rsidRPr="00233F15">
        <w:rPr>
          <w:rFonts w:eastAsiaTheme="minorEastAsia"/>
          <w:bCs/>
          <w:iCs/>
          <w:color w:val="000000" w:themeColor="text1"/>
          <w:lang w:val="en-CA"/>
        </w:rPr>
        <w:t>-gene interaction terms are added</w:t>
      </w:r>
      <w:r>
        <w:rPr>
          <w:rFonts w:eastAsiaTheme="minorEastAsia"/>
          <w:bCs/>
          <w:iCs/>
          <w:color w:val="000000" w:themeColor="text1"/>
          <w:lang w:val="en-CA"/>
        </w:rPr>
        <w:t xml:space="preserve"> as such</w:t>
      </w:r>
      <w:r w:rsidR="00653032" w:rsidRPr="00233F15">
        <w:rPr>
          <w:rFonts w:eastAsiaTheme="minorEastAsia"/>
          <w:bCs/>
          <w:iCs/>
          <w:color w:val="000000" w:themeColor="text1"/>
          <w:lang w:val="en-CA"/>
        </w:rPr>
        <w:t>:</w:t>
      </w:r>
    </w:p>
    <w:p w14:paraId="47CBEDE1" w14:textId="77777777" w:rsidR="005C3E30" w:rsidRDefault="005C3E30" w:rsidP="00224FCB">
      <w:pPr>
        <w:jc w:val="both"/>
        <w:rPr>
          <w:rFonts w:eastAsiaTheme="minorEastAsia"/>
          <w:bCs/>
          <w:iCs/>
          <w:color w:val="000000" w:themeColor="text1"/>
          <w:lang w:val="en-CA"/>
        </w:rPr>
      </w:pPr>
    </w:p>
    <w:p w14:paraId="16D9D41B" w14:textId="28D4FB09" w:rsidR="005C3E30"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func>
          <m:funcPr>
            <m:ctrlPr>
              <w:rPr>
                <w:rFonts w:ascii="Cambria Math" w:eastAsiaTheme="minorEastAsia" w:hAnsi="Cambria Math"/>
                <w:i/>
                <w:color w:val="000000" w:themeColor="text1"/>
                <w:lang w:val="en-CA"/>
              </w:rPr>
            </m:ctrlPr>
          </m:funcPr>
          <m:fName>
            <m:r>
              <m:rPr>
                <m:sty m:val="p"/>
              </m:rPr>
              <w:rPr>
                <w:rFonts w:ascii="Cambria Math" w:hAnsi="Cambria Math"/>
                <w:color w:val="000000" w:themeColor="text1"/>
              </w:rPr>
              <m:t>exp</m:t>
            </m:r>
          </m:fName>
          <m:e>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x∆,d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x∆z∆,d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y∆z∆,d</m:t>
                </m:r>
              </m:sub>
            </m:sSub>
            <m:r>
              <w:rPr>
                <w:rFonts w:ascii="Cambria Math" w:eastAsiaTheme="minorEastAsia" w:hAnsi="Cambria Math"/>
                <w:color w:val="000000" w:themeColor="text1"/>
                <w:lang w:val="en-CA"/>
              </w:rPr>
              <m:t>)</m:t>
            </m:r>
          </m:e>
        </m:func>
      </m:oMath>
    </w:p>
    <w:p w14:paraId="56A4BBF3" w14:textId="77777777" w:rsidR="005C3E30" w:rsidRPr="00233F15" w:rsidRDefault="005C3E30" w:rsidP="00224FCB">
      <w:pPr>
        <w:jc w:val="both"/>
        <w:rPr>
          <w:rFonts w:eastAsiaTheme="minorEastAsia"/>
          <w:bCs/>
          <w:iCs/>
          <w:color w:val="000000" w:themeColor="text1"/>
          <w:lang w:val="en-CA"/>
        </w:rPr>
      </w:pPr>
    </w:p>
    <w:p w14:paraId="236F6155" w14:textId="5245B7B6" w:rsidR="001679EE" w:rsidRPr="00233F15" w:rsidRDefault="001679EE" w:rsidP="00224FCB">
      <w:pPr>
        <w:jc w:val="both"/>
        <w:rPr>
          <w:rFonts w:eastAsiaTheme="minorEastAsia"/>
          <w:bCs/>
          <w:iCs/>
          <w:color w:val="000000" w:themeColor="text1"/>
          <w:lang w:val="en-CA"/>
        </w:rPr>
      </w:pPr>
      <w:r w:rsidRPr="00233F15">
        <w:rPr>
          <w:rFonts w:eastAsiaTheme="minorEastAsia"/>
          <w:bCs/>
          <w:iCs/>
          <w:color w:val="000000" w:themeColor="text1"/>
          <w:lang w:val="en-CA"/>
        </w:rPr>
        <w:t>Similarly, a three gene interaction</w:t>
      </w:r>
      <w:r w:rsidR="005C3E39">
        <w:rPr>
          <w:rFonts w:eastAsiaTheme="minorEastAsia"/>
          <w:bCs/>
          <w:iCs/>
          <w:color w:val="000000" w:themeColor="text1"/>
          <w:lang w:val="en-CA"/>
        </w:rPr>
        <w:t xml:space="preserve"> term is the deviation from the one- and two- gene</w:t>
      </w:r>
      <w:r w:rsidRPr="00233F15">
        <w:rPr>
          <w:rFonts w:eastAsiaTheme="minorEastAsia"/>
          <w:bCs/>
          <w:iCs/>
          <w:color w:val="000000" w:themeColor="text1"/>
          <w:lang w:val="en-CA"/>
        </w:rPr>
        <w:t xml:space="preserve"> expectation:</w:t>
      </w:r>
    </w:p>
    <w:p w14:paraId="2A95A32A" w14:textId="53EB3325" w:rsidR="00653032" w:rsidRPr="00916498" w:rsidRDefault="00025615" w:rsidP="00916498">
      <w:pPr>
        <w:pStyle w:val="ListParagraph"/>
        <w:numPr>
          <w:ilvl w:val="0"/>
          <w:numId w:val="2"/>
        </w:num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x∆y∆z∆,d</m:t>
            </m:r>
          </m:sub>
        </m:sSub>
        <m:r>
          <w:rPr>
            <w:rFonts w:ascii="Cambria Math" w:eastAsiaTheme="minorEastAsia" w:hAnsi="Cambria Math"/>
            <w:color w:val="000000" w:themeColor="text1"/>
            <w:lang w:val="en-CA"/>
          </w:rPr>
          <m:t>≡</m:t>
        </m:r>
        <m:r>
          <m:rPr>
            <m:sty m:val="p"/>
          </m:rPr>
          <w:rPr>
            <w:rFonts w:ascii="Cambria Math" w:hAnsi="Cambria Math"/>
            <w:color w:val="000000" w:themeColor="text1"/>
          </w:rPr>
          <m:t>log</m:t>
        </m:r>
        <m:d>
          <m:dPr>
            <m:ctrlPr>
              <w:rPr>
                <w:rFonts w:ascii="Cambria Math" w:eastAsiaTheme="minorEastAsia" w:hAnsi="Cambria Math"/>
                <w:bCs/>
                <w:i/>
                <w:iCs/>
                <w:color w:val="000000" w:themeColor="text1"/>
                <w:lang w:val="en-CA"/>
              </w:rPr>
            </m:ctrlPr>
          </m:dPr>
          <m:e>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x∆y∆z∆,d</m:t>
                    </m:r>
                  </m:sub>
                </m:sSub>
              </m:num>
              <m:den>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x∆y∆z∆,d</m:t>
                    </m:r>
                  </m:sub>
                </m:sSub>
              </m:den>
            </m:f>
          </m:e>
        </m:d>
      </m:oMath>
    </w:p>
    <w:p w14:paraId="54891949" w14:textId="77777777" w:rsidR="005C3E30" w:rsidRPr="005C3E30" w:rsidRDefault="005C3E30" w:rsidP="00224FCB">
      <w:pPr>
        <w:jc w:val="both"/>
        <w:rPr>
          <w:rFonts w:eastAsiaTheme="minorEastAsia"/>
          <w:bCs/>
          <w:iCs/>
          <w:color w:val="000000" w:themeColor="text1"/>
          <w:lang w:val="en-CA"/>
        </w:rPr>
      </w:pPr>
    </w:p>
    <w:p w14:paraId="1389E24E" w14:textId="74DF4175" w:rsidR="009C3623" w:rsidRPr="00C6688C" w:rsidRDefault="001679EE" w:rsidP="00224FCB">
      <w:pPr>
        <w:jc w:val="both"/>
        <w:rPr>
          <w:rFonts w:eastAsiaTheme="minorEastAsia"/>
          <w:bCs/>
          <w:iCs/>
          <w:color w:val="000000" w:themeColor="text1"/>
          <w:lang w:val="en-CA"/>
        </w:rPr>
      </w:pPr>
      <w:r w:rsidRPr="00233F15">
        <w:rPr>
          <w:bCs/>
          <w:iCs/>
          <w:color w:val="000000" w:themeColor="text1"/>
          <w:lang w:val="en-CA"/>
        </w:rPr>
        <w:t xml:space="preserve">This definition can be extended </w:t>
      </w:r>
      <w:r w:rsidR="0089747E">
        <w:rPr>
          <w:bCs/>
          <w:iCs/>
          <w:color w:val="000000" w:themeColor="text1"/>
          <w:lang w:val="en-CA"/>
        </w:rPr>
        <w:t xml:space="preserve">analogously </w:t>
      </w:r>
      <w:r w:rsidRPr="00233F15">
        <w:rPr>
          <w:bCs/>
          <w:iCs/>
          <w:color w:val="000000" w:themeColor="text1"/>
          <w:lang w:val="en-CA"/>
        </w:rPr>
        <w:t>for i</w:t>
      </w:r>
      <w:r w:rsidR="00B21E08" w:rsidRPr="00233F15">
        <w:rPr>
          <w:bCs/>
          <w:iCs/>
          <w:color w:val="000000" w:themeColor="text1"/>
          <w:lang w:val="en-CA"/>
        </w:rPr>
        <w:t>nteractions of arbitrary</w:t>
      </w:r>
      <w:r w:rsidR="008A0E02">
        <w:rPr>
          <w:bCs/>
          <w:iCs/>
          <w:color w:val="000000" w:themeColor="text1"/>
          <w:lang w:val="en-CA"/>
        </w:rPr>
        <w:t xml:space="preserve"> complexity, with</w:t>
      </w:r>
      <w:r w:rsidR="00132870" w:rsidRPr="00233F15">
        <w:rPr>
          <w:bCs/>
          <w:iCs/>
          <w:color w:val="000000" w:themeColor="text1"/>
          <w:lang w:val="en-CA"/>
        </w:rPr>
        <w:t xml:space="preserve"> </w:t>
      </w:r>
      <m:oMath>
        <m:r>
          <w:rPr>
            <w:rFonts w:ascii="Cambria Math" w:eastAsiaTheme="minorEastAsia" w:hAnsi="Cambria Math"/>
            <w:color w:val="000000" w:themeColor="text1"/>
            <w:lang w:val="en-CA"/>
          </w:rPr>
          <m:t>ε</m:t>
        </m:r>
      </m:oMath>
      <w:r w:rsidR="00132870" w:rsidRPr="00233F15">
        <w:rPr>
          <w:rFonts w:eastAsiaTheme="minorEastAsia"/>
          <w:bCs/>
          <w:iCs/>
          <w:color w:val="000000" w:themeColor="text1"/>
          <w:lang w:val="en-CA"/>
        </w:rPr>
        <w:t xml:space="preserve"> terms </w:t>
      </w:r>
      <w:r w:rsidR="008A0E02">
        <w:rPr>
          <w:rFonts w:eastAsiaTheme="minorEastAsia"/>
          <w:bCs/>
          <w:iCs/>
          <w:color w:val="000000" w:themeColor="text1"/>
          <w:lang w:val="en-CA"/>
        </w:rPr>
        <w:t>denoting</w:t>
      </w:r>
      <w:r w:rsidR="00132870" w:rsidRPr="00233F15">
        <w:rPr>
          <w:rFonts w:eastAsiaTheme="minorEastAsia"/>
          <w:bCs/>
          <w:iCs/>
          <w:color w:val="000000" w:themeColor="text1"/>
          <w:lang w:val="en-CA"/>
        </w:rPr>
        <w:t xml:space="preserve"> interactions between the corresponding knockouts.</w:t>
      </w:r>
      <w:r w:rsidR="002B5FE3" w:rsidRPr="00233F15">
        <w:rPr>
          <w:rFonts w:eastAsiaTheme="minorEastAsia"/>
          <w:bCs/>
          <w:iCs/>
          <w:color w:val="000000" w:themeColor="text1"/>
          <w:lang w:val="en-CA"/>
        </w:rPr>
        <w:t xml:space="preserve"> </w:t>
      </w:r>
      <w:r w:rsidR="00C6688C">
        <w:rPr>
          <w:rFonts w:eastAsiaTheme="minorEastAsia"/>
          <w:bCs/>
          <w:iCs/>
          <w:color w:val="000000" w:themeColor="text1"/>
          <w:lang w:val="en-CA"/>
        </w:rPr>
        <w:t xml:space="preserve">  Specifically, i</w:t>
      </w:r>
      <w:r w:rsidR="005C3E39">
        <w:rPr>
          <w:rFonts w:eastAsiaTheme="minorEastAsia"/>
          <w:bCs/>
          <w:iCs/>
          <w:color w:val="000000" w:themeColor="text1"/>
          <w:lang w:val="en-CA"/>
        </w:rPr>
        <w:t>n each drug w</w:t>
      </w:r>
      <w:r w:rsidR="00FC4982">
        <w:rPr>
          <w:rFonts w:eastAsiaTheme="minorEastAsia"/>
          <w:bCs/>
          <w:iCs/>
          <w:color w:val="000000" w:themeColor="text1"/>
          <w:lang w:val="en-CA"/>
        </w:rPr>
        <w:t>e fit a</w:t>
      </w:r>
      <w:r w:rsidR="00916498">
        <w:rPr>
          <w:rFonts w:eastAsiaTheme="minorEastAsia"/>
          <w:bCs/>
          <w:iCs/>
          <w:color w:val="000000" w:themeColor="text1"/>
          <w:lang w:val="en-CA"/>
        </w:rPr>
        <w:t xml:space="preserve"> general</w:t>
      </w:r>
      <w:r w:rsidR="00FC4982">
        <w:rPr>
          <w:rFonts w:eastAsiaTheme="minorEastAsia"/>
          <w:bCs/>
          <w:iCs/>
          <w:color w:val="000000" w:themeColor="text1"/>
          <w:lang w:val="en-CA"/>
        </w:rPr>
        <w:t xml:space="preserve"> linear model which aims to predict the </w:t>
      </w:r>
      <w:r w:rsidR="009C3623">
        <w:rPr>
          <w:rFonts w:eastAsiaTheme="minorEastAsia"/>
          <w:bCs/>
          <w:iCs/>
          <w:color w:val="000000" w:themeColor="text1"/>
          <w:lang w:val="en-CA"/>
        </w:rPr>
        <w:t xml:space="preserve">fitness of each given its </w:t>
      </w:r>
      <w:r w:rsidR="00340923">
        <w:rPr>
          <w:rFonts w:eastAsiaTheme="minorEastAsia"/>
          <w:bCs/>
          <w:iCs/>
          <w:color w:val="000000" w:themeColor="text1"/>
          <w:lang w:val="en-CA"/>
        </w:rPr>
        <w:t xml:space="preserve">knockout </w:t>
      </w:r>
      <w:r w:rsidR="009C3623">
        <w:rPr>
          <w:rFonts w:eastAsiaTheme="minorEastAsia"/>
          <w:bCs/>
          <w:iCs/>
          <w:color w:val="000000" w:themeColor="text1"/>
          <w:lang w:val="en-CA"/>
        </w:rPr>
        <w:t xml:space="preserve">genotype </w:t>
      </w:r>
      <m:oMath>
        <m:r>
          <w:rPr>
            <w:rFonts w:ascii="Cambria Math" w:eastAsiaTheme="minorEastAsia" w:hAnsi="Cambria Math"/>
            <w:color w:val="000000" w:themeColor="text1"/>
            <w:lang w:val="en-CA"/>
          </w:rPr>
          <m:t>∆</m:t>
        </m:r>
        <m:r>
          <m:rPr>
            <m:sty m:val="p"/>
          </m:rPr>
          <w:rPr>
            <w:rFonts w:ascii="Cambria Math" w:hAnsi="Cambria Math"/>
            <w:color w:val="000000" w:themeColor="text1"/>
          </w:rPr>
          <m:t>G</m:t>
        </m:r>
      </m:oMath>
      <w:r w:rsidR="003A41D4">
        <w:rPr>
          <w:rFonts w:eastAsiaTheme="minorEastAsia"/>
          <w:bCs/>
          <w:iCs/>
          <w:color w:val="000000" w:themeColor="text1"/>
        </w:rPr>
        <w:t>, which</w:t>
      </w:r>
      <w:r w:rsidR="009C3623">
        <w:rPr>
          <w:rFonts w:eastAsiaTheme="minorEastAsia"/>
          <w:bCs/>
          <w:iCs/>
          <w:color w:val="000000" w:themeColor="text1"/>
        </w:rPr>
        <w:t xml:space="preserve"> consists of a subset of ABC transporter knockouts </w:t>
      </w:r>
      <m:oMath>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oMath>
      <w:r w:rsidR="009C3623">
        <w:rPr>
          <w:rFonts w:eastAsiaTheme="minorEastAsia"/>
          <w:bCs/>
          <w:iCs/>
          <w:color w:val="000000" w:themeColor="text1"/>
        </w:rPr>
        <w:t>:</w:t>
      </w:r>
    </w:p>
    <w:p w14:paraId="5C7E9C41" w14:textId="77777777" w:rsidR="009C3623" w:rsidRDefault="009C3623" w:rsidP="00224FCB">
      <w:pPr>
        <w:jc w:val="both"/>
        <w:rPr>
          <w:rFonts w:eastAsiaTheme="minorEastAsia"/>
          <w:bCs/>
          <w:iCs/>
          <w:color w:val="000000" w:themeColor="text1"/>
        </w:rPr>
      </w:pPr>
    </w:p>
    <w:p w14:paraId="7D6726EF" w14:textId="04428B06" w:rsidR="009C3623" w:rsidRPr="007F18BE" w:rsidRDefault="00025615" w:rsidP="007F18BE">
      <w:pPr>
        <w:pStyle w:val="ListParagraph"/>
        <w:numPr>
          <w:ilvl w:val="0"/>
          <w:numId w:val="2"/>
        </w:numPr>
        <w:jc w:val="center"/>
        <w:rPr>
          <w:rFonts w:eastAsiaTheme="minorEastAsia"/>
          <w:bCs/>
          <w:iCs/>
          <w:color w:val="000000" w:themeColor="text1"/>
        </w:rPr>
      </w:pP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r>
              <w:rPr>
                <w:rFonts w:ascii="Cambria Math" w:eastAsiaTheme="minorEastAsia" w:hAnsi="Cambria Math"/>
                <w:color w:val="000000" w:themeColor="text1"/>
                <w:lang w:val="en-CA"/>
              </w:rPr>
              <m:t xml:space="preserve">∆G | ∆G⊆ </m:t>
            </m:r>
            <m:d>
              <m:dPr>
                <m:begChr m:val="{"/>
                <m:endChr m:val="}"/>
                <m:ctrlPr>
                  <w:rPr>
                    <w:rFonts w:ascii="Cambria Math" w:eastAsiaTheme="minorEastAsia" w:hAnsi="Cambria Math"/>
                    <w:bCs/>
                    <w:i/>
                    <w:iCs/>
                    <w:color w:val="000000" w:themeColor="text1"/>
                  </w:rPr>
                </m:ctrlPr>
              </m:dPr>
              <m:e>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m:t>
                    </m:r>
                  </m:e>
                  <m:sub>
                    <m:r>
                      <w:rPr>
                        <w:rFonts w:ascii="Cambria Math" w:eastAsiaTheme="minorEastAsia" w:hAnsi="Cambria Math"/>
                        <w:color w:val="000000" w:themeColor="text1"/>
                      </w:rPr>
                      <m:t>∆</m:t>
                    </m:r>
                  </m:sub>
                </m:sSub>
                <m:r>
                  <w:rPr>
                    <w:rFonts w:ascii="Cambria Math" w:eastAsiaTheme="minorEastAsia" w:hAnsi="Cambria Math"/>
                    <w:color w:val="000000" w:themeColor="text1"/>
                  </w:rPr>
                  <m:t xml:space="preserve">… </m:t>
                </m:r>
                <m:sSub>
                  <m:sSubPr>
                    <m:ctrlPr>
                      <w:rPr>
                        <w:rFonts w:ascii="Cambria Math" w:eastAsiaTheme="minorEastAsia" w:hAnsi="Cambria Math"/>
                        <w:bCs/>
                        <w:i/>
                        <w:iCs/>
                        <w:color w:val="000000" w:themeColor="text1"/>
                      </w:rPr>
                    </m:ctrlPr>
                  </m:sSubPr>
                  <m:e>
                    <m:r>
                      <w:rPr>
                        <w:rFonts w:ascii="Cambria Math" w:eastAsiaTheme="minorEastAsia" w:hAnsi="Cambria Math"/>
                        <w:color w:val="000000" w:themeColor="text1"/>
                      </w:rPr>
                      <m:t>ABC16</m:t>
                    </m:r>
                  </m:e>
                  <m:sub>
                    <m:r>
                      <w:rPr>
                        <w:rFonts w:ascii="Cambria Math" w:eastAsiaTheme="minorEastAsia" w:hAnsi="Cambria Math"/>
                        <w:color w:val="000000" w:themeColor="text1"/>
                      </w:rPr>
                      <m:t>∆</m:t>
                    </m:r>
                  </m:sub>
                </m:sSub>
              </m:e>
            </m:d>
          </m:sub>
        </m:sSub>
        <m:r>
          <w:rPr>
            <w:rFonts w:ascii="Cambria Math" w:eastAsiaTheme="minorEastAsia" w:hAnsi="Cambria Math"/>
            <w:color w:val="000000" w:themeColor="text1"/>
            <w:lang w:val="en-CA"/>
          </w:rPr>
          <m:t>=</m:t>
        </m:r>
        <m:func>
          <m:funcPr>
            <m:ctrlPr>
              <w:rPr>
                <w:rFonts w:ascii="Cambria Math" w:eastAsiaTheme="minorEastAsia" w:hAnsi="Cambria Math"/>
                <w:bCs/>
                <w:i/>
                <w:iCs/>
                <w:color w:val="000000" w:themeColor="text1"/>
                <w:lang w:val="en-CA"/>
              </w:rPr>
            </m:ctrlPr>
          </m:funcPr>
          <m:fName>
            <m:r>
              <m:rPr>
                <m:sty m:val="p"/>
              </m:rPr>
              <w:rPr>
                <w:rFonts w:ascii="Cambria Math" w:hAnsi="Cambria Math"/>
                <w:color w:val="000000" w:themeColor="text1"/>
              </w:rPr>
              <m:t>exp</m:t>
            </m:r>
          </m:fName>
          <m:e>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e>
                </m:nary>
                <m:r>
                  <w:rPr>
                    <w:rFonts w:ascii="Cambria Math" w:eastAsiaTheme="minorEastAsia" w:hAnsi="Cambria Math"/>
                    <w:color w:val="000000" w:themeColor="text1"/>
                    <w:lang w:val="en-CA"/>
                  </w:rPr>
                  <m:t xml:space="preserve">+ </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 xml:space="preserve">j⊆∆G | </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j</m:t>
                        </m:r>
                      </m:e>
                    </m:d>
                    <m:r>
                      <w:rPr>
                        <w:rFonts w:ascii="Cambria Math" w:eastAsiaTheme="minorEastAsia" w:hAnsi="Cambria Math"/>
                        <w:color w:val="000000" w:themeColor="text1"/>
                        <w:lang w:val="en-CA"/>
                      </w:rPr>
                      <m:t xml:space="preserve"> ≥2</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 xml:space="preserve"> + c</m:t>
                </m:r>
              </m:e>
            </m:d>
          </m:e>
        </m:func>
      </m:oMath>
    </w:p>
    <w:p w14:paraId="48A2AD4A" w14:textId="77777777" w:rsidR="00D90E40" w:rsidRPr="00D90E40" w:rsidRDefault="00D90E40" w:rsidP="00224FCB">
      <w:pPr>
        <w:jc w:val="both"/>
        <w:rPr>
          <w:rFonts w:eastAsiaTheme="minorEastAsia"/>
          <w:bCs/>
          <w:iCs/>
          <w:color w:val="000000" w:themeColor="text1"/>
        </w:rPr>
      </w:pPr>
    </w:p>
    <w:p w14:paraId="3CA896B6" w14:textId="6649FCB0" w:rsidR="0065014F" w:rsidRPr="006802DD" w:rsidRDefault="003A41D4" w:rsidP="00224FCB">
      <w:pPr>
        <w:jc w:val="both"/>
        <w:rPr>
          <w:rFonts w:eastAsiaTheme="minorEastAsia"/>
          <w:bCs/>
          <w:iCs/>
          <w:color w:val="000000" w:themeColor="text1"/>
          <w:lang w:val="en-CA"/>
        </w:rPr>
      </w:pPr>
      <w:r>
        <w:rPr>
          <w:rFonts w:eastAsiaTheme="minorEastAsia"/>
          <w:color w:val="000000" w:themeColor="text1"/>
        </w:rPr>
        <w:t xml:space="preserve">To train this model,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D90E40">
        <w:rPr>
          <w:rFonts w:eastAsiaTheme="minorEastAsia"/>
          <w:bCs/>
          <w:iCs/>
          <w:color w:val="000000" w:themeColor="text1"/>
        </w:rPr>
        <w:t xml:space="preserve"> is encoded as a set of 16 binary variables, where 0 represents a </w:t>
      </w:r>
      <w:r w:rsidR="00660958">
        <w:rPr>
          <w:rFonts w:eastAsiaTheme="minorEastAsia"/>
          <w:bCs/>
          <w:iCs/>
          <w:color w:val="000000" w:themeColor="text1"/>
        </w:rPr>
        <w:t>wild-type</w:t>
      </w:r>
      <w:r w:rsidR="00D90E40">
        <w:rPr>
          <w:rFonts w:eastAsiaTheme="minorEastAsia"/>
          <w:bCs/>
          <w:iCs/>
          <w:color w:val="000000" w:themeColor="text1"/>
        </w:rPr>
        <w:t xml:space="preserve"> and 1 represents a knockout at a given gene. </w:t>
      </w:r>
      <w:r w:rsidR="00BE09E9">
        <w:rPr>
          <w:rFonts w:eastAsiaTheme="minorEastAsia"/>
          <w:bCs/>
          <w:iCs/>
          <w:color w:val="000000" w:themeColor="text1"/>
        </w:rPr>
        <w:t>Therefore,</w:t>
      </w:r>
      <w:r w:rsidR="007A3C42">
        <w:rPr>
          <w:rFonts w:eastAsiaTheme="minorEastAsia"/>
          <w:bCs/>
          <w:iCs/>
          <w:color w:val="000000" w:themeColor="text1"/>
        </w:rPr>
        <w:t xml:space="preserve"> to predict phenotype from </w:t>
      </w:r>
      <m:oMath>
        <m:r>
          <w:rPr>
            <w:rFonts w:ascii="Cambria Math" w:eastAsiaTheme="minorEastAsia" w:hAnsi="Cambria Math"/>
            <w:color w:val="000000" w:themeColor="text1"/>
          </w:rPr>
          <m:t>∆</m:t>
        </m:r>
        <m:r>
          <m:rPr>
            <m:sty m:val="p"/>
          </m:rPr>
          <w:rPr>
            <w:rFonts w:ascii="Cambria Math" w:hAnsi="Cambria Math"/>
            <w:color w:val="000000" w:themeColor="text1"/>
          </w:rPr>
          <m:t>G</m:t>
        </m:r>
      </m:oMath>
      <w:r w:rsidR="007A3C42">
        <w:rPr>
          <w:rFonts w:eastAsiaTheme="minorEastAsia"/>
          <w:color w:val="000000" w:themeColor="text1"/>
        </w:rPr>
        <w:t>,</w:t>
      </w:r>
      <w:r w:rsidR="00BE09E9">
        <w:rPr>
          <w:rFonts w:eastAsiaTheme="minorEastAsia"/>
          <w:bCs/>
          <w:iCs/>
          <w:color w:val="000000" w:themeColor="text1"/>
        </w:rPr>
        <w:t xml:space="preserve"> the relevant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BE09E9">
        <w:rPr>
          <w:rFonts w:eastAsiaTheme="minorEastAsia"/>
          <w:bCs/>
          <w:iCs/>
          <w:color w:val="000000" w:themeColor="text1"/>
          <w:lang w:val="en-CA"/>
        </w:rPr>
        <w:t xml:space="preserve"> coefficients are added only if the corresponding gene </w:t>
      </w:r>
      <m:oMath>
        <m:r>
          <w:rPr>
            <w:rFonts w:ascii="Cambria Math" w:eastAsiaTheme="minorEastAsia" w:hAnsi="Cambria Math"/>
            <w:color w:val="000000" w:themeColor="text1"/>
            <w:lang w:val="en-CA"/>
          </w:rPr>
          <m:t>i</m:t>
        </m:r>
      </m:oMath>
      <w:r w:rsidR="00BE09E9">
        <w:rPr>
          <w:rFonts w:eastAsiaTheme="minorEastAsia"/>
          <w:bCs/>
          <w:iCs/>
          <w:color w:val="000000" w:themeColor="text1"/>
          <w:lang w:val="en-CA"/>
        </w:rPr>
        <w:t xml:space="preserve"> is knocked out, and the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E09E9">
        <w:rPr>
          <w:rFonts w:eastAsiaTheme="minorEastAsia"/>
          <w:bCs/>
          <w:iCs/>
          <w:color w:val="000000" w:themeColor="text1"/>
          <w:lang w:val="en-CA"/>
        </w:rPr>
        <w:t xml:space="preserve"> coefficients are added only if all the genes in subset </w:t>
      </w:r>
      <m:oMath>
        <m:r>
          <w:rPr>
            <w:rFonts w:ascii="Cambria Math" w:eastAsiaTheme="minorEastAsia" w:hAnsi="Cambria Math"/>
            <w:color w:val="000000" w:themeColor="text1"/>
            <w:lang w:val="en-CA"/>
          </w:rPr>
          <m:t>j</m:t>
        </m:r>
      </m:oMath>
      <w:r w:rsidR="00BE09E9">
        <w:rPr>
          <w:rFonts w:eastAsiaTheme="minorEastAsia"/>
          <w:bCs/>
          <w:iCs/>
          <w:color w:val="000000" w:themeColor="text1"/>
        </w:rPr>
        <w:t xml:space="preserve"> are knocked out.  </w:t>
      </w:r>
      <w:r w:rsidR="00D90E40">
        <w:rPr>
          <w:rFonts w:eastAsiaTheme="minorEastAsia"/>
          <w:bCs/>
          <w:iCs/>
          <w:color w:val="000000" w:themeColor="text1"/>
        </w:rPr>
        <w:t xml:space="preserve">For each drug, we </w:t>
      </w:r>
      <w:r w:rsidR="00BE09E9">
        <w:rPr>
          <w:rFonts w:eastAsiaTheme="minorEastAsia"/>
          <w:bCs/>
          <w:iCs/>
          <w:color w:val="000000" w:themeColor="text1"/>
        </w:rPr>
        <w:t>fit this model</w:t>
      </w:r>
      <w:r w:rsidR="00911095">
        <w:rPr>
          <w:rFonts w:eastAsiaTheme="minorEastAsia"/>
          <w:bCs/>
          <w:iCs/>
          <w:color w:val="000000" w:themeColor="text1"/>
        </w:rPr>
        <w:t xml:space="preserve"> using the </w:t>
      </w:r>
      <w:proofErr w:type="spellStart"/>
      <w:proofErr w:type="gramStart"/>
      <w:r w:rsidR="00911095">
        <w:rPr>
          <w:rFonts w:eastAsiaTheme="minorEastAsia"/>
          <w:bCs/>
          <w:iCs/>
          <w:color w:val="000000" w:themeColor="text1"/>
        </w:rPr>
        <w:t>glm</w:t>
      </w:r>
      <w:proofErr w:type="spellEnd"/>
      <w:r w:rsidR="00A903E1">
        <w:rPr>
          <w:rFonts w:eastAsiaTheme="minorEastAsia"/>
          <w:bCs/>
          <w:iCs/>
          <w:color w:val="000000" w:themeColor="text1"/>
        </w:rPr>
        <w:t>(</w:t>
      </w:r>
      <w:proofErr w:type="gramEnd"/>
      <w:r w:rsidR="00A903E1">
        <w:rPr>
          <w:rFonts w:eastAsiaTheme="minorEastAsia"/>
          <w:bCs/>
          <w:iCs/>
          <w:color w:val="000000" w:themeColor="text1"/>
        </w:rPr>
        <w:t>)</w:t>
      </w:r>
      <w:r w:rsidR="00911095">
        <w:rPr>
          <w:rFonts w:eastAsiaTheme="minorEastAsia"/>
          <w:bCs/>
          <w:iCs/>
          <w:color w:val="000000" w:themeColor="text1"/>
        </w:rPr>
        <w:t xml:space="preserve"> </w:t>
      </w:r>
      <w:r w:rsidR="00A903E1">
        <w:rPr>
          <w:rFonts w:eastAsiaTheme="minorEastAsia"/>
          <w:bCs/>
          <w:iCs/>
          <w:color w:val="000000" w:themeColor="text1"/>
        </w:rPr>
        <w:t>function</w:t>
      </w:r>
      <w:r w:rsidR="00911095">
        <w:rPr>
          <w:rFonts w:eastAsiaTheme="minorEastAsia"/>
          <w:bCs/>
          <w:iCs/>
          <w:color w:val="000000" w:themeColor="text1"/>
        </w:rPr>
        <w:t xml:space="preserve"> in R</w:t>
      </w:r>
      <w:r w:rsidR="00895CD9">
        <w:rPr>
          <w:rFonts w:eastAsiaTheme="minorEastAsia"/>
          <w:bCs/>
          <w:iCs/>
          <w:color w:val="000000" w:themeColor="text1"/>
        </w:rPr>
        <w:t xml:space="preserve">, </w:t>
      </w:r>
      <w:r w:rsidR="00DD208E">
        <w:rPr>
          <w:rFonts w:eastAsiaTheme="minorEastAsia"/>
          <w:bCs/>
          <w:iCs/>
          <w:color w:val="000000" w:themeColor="text1"/>
        </w:rPr>
        <w:t>with</w:t>
      </w:r>
      <w:r w:rsidR="00895CD9">
        <w:rPr>
          <w:rFonts w:eastAsiaTheme="minorEastAsia"/>
          <w:bCs/>
          <w:iCs/>
          <w:color w:val="000000" w:themeColor="text1"/>
        </w:rPr>
        <w:t xml:space="preserve"> </w:t>
      </w:r>
      <m:oMath>
        <m:r>
          <w:rPr>
            <w:rFonts w:ascii="Cambria Math" w:eastAsiaTheme="minorEastAsia" w:hAnsi="Cambria Math"/>
            <w:color w:val="000000" w:themeColor="text1"/>
            <w:lang w:val="en-CA"/>
          </w:rPr>
          <m:t>ε</m:t>
        </m:r>
      </m:oMath>
      <w:r w:rsidR="004F23D8">
        <w:rPr>
          <w:rFonts w:eastAsiaTheme="minorEastAsia"/>
          <w:bCs/>
          <w:iCs/>
          <w:color w:val="000000" w:themeColor="text1"/>
          <w:lang w:val="en-CA"/>
        </w:rPr>
        <w:t xml:space="preserve"> terms</w:t>
      </w:r>
      <w:r w:rsidR="00AB49CE" w:rsidRPr="00233F15">
        <w:rPr>
          <w:rFonts w:eastAsiaTheme="minorEastAsia"/>
          <w:bCs/>
          <w:iCs/>
          <w:color w:val="000000" w:themeColor="text1"/>
          <w:lang w:val="en-CA"/>
        </w:rPr>
        <w:t xml:space="preserve"> to a chosen </w:t>
      </w:r>
      <w:r w:rsidR="00CA5C6C" w:rsidRPr="00233F15">
        <w:rPr>
          <w:rFonts w:eastAsiaTheme="minorEastAsia"/>
          <w:bCs/>
          <w:iCs/>
          <w:color w:val="000000" w:themeColor="text1"/>
          <w:lang w:val="en-CA"/>
        </w:rPr>
        <w:t xml:space="preserve">level of </w:t>
      </w:r>
      <w:r w:rsidR="00AB49CE" w:rsidRPr="00233F15">
        <w:rPr>
          <w:rFonts w:eastAsiaTheme="minorEastAsia"/>
          <w:bCs/>
          <w:iCs/>
          <w:color w:val="000000" w:themeColor="text1"/>
          <w:lang w:val="en-CA"/>
        </w:rPr>
        <w:t>complexity</w:t>
      </w:r>
      <w:r w:rsidR="001D6027" w:rsidRPr="00233F15">
        <w:rPr>
          <w:rFonts w:eastAsiaTheme="minorEastAsia"/>
          <w:bCs/>
          <w:iCs/>
          <w:color w:val="000000" w:themeColor="text1"/>
          <w:lang w:val="en-CA"/>
        </w:rPr>
        <w:t xml:space="preserve">.  </w:t>
      </w:r>
    </w:p>
    <w:p w14:paraId="6EAB6F7A" w14:textId="77777777" w:rsidR="0065014F" w:rsidRDefault="0065014F" w:rsidP="00224FCB">
      <w:pPr>
        <w:jc w:val="both"/>
        <w:rPr>
          <w:rFonts w:eastAsiaTheme="minorEastAsia"/>
          <w:bCs/>
          <w:iCs/>
          <w:color w:val="000000" w:themeColor="text1"/>
        </w:rPr>
      </w:pPr>
    </w:p>
    <w:p w14:paraId="37A69F41" w14:textId="516FB5FE" w:rsidR="00653032" w:rsidRPr="00233F15" w:rsidRDefault="009704D8" w:rsidP="00224FCB">
      <w:pPr>
        <w:jc w:val="both"/>
        <w:rPr>
          <w:bCs/>
          <w:iCs/>
          <w:color w:val="000000" w:themeColor="text1"/>
          <w:lang w:val="en-CA"/>
        </w:rPr>
      </w:pPr>
      <w:r w:rsidRPr="00233F15">
        <w:rPr>
          <w:rFonts w:eastAsiaTheme="minorEastAsia"/>
          <w:bCs/>
          <w:iCs/>
          <w:color w:val="000000" w:themeColor="text1"/>
          <w:lang w:val="en-CA"/>
        </w:rPr>
        <w:lastRenderedPageBreak/>
        <w:t xml:space="preserve">To perform </w:t>
      </w:r>
      <w:r w:rsidR="004F5977">
        <w:rPr>
          <w:rFonts w:eastAsiaTheme="minorEastAsia"/>
          <w:bCs/>
          <w:iCs/>
          <w:color w:val="000000" w:themeColor="text1"/>
          <w:lang w:val="en-CA"/>
        </w:rPr>
        <w:t xml:space="preserve">the </w:t>
      </w:r>
      <w:r w:rsidRPr="00233F15">
        <w:rPr>
          <w:rFonts w:eastAsiaTheme="minorEastAsia"/>
          <w:bCs/>
          <w:iCs/>
          <w:color w:val="000000" w:themeColor="text1"/>
          <w:lang w:val="en-CA"/>
        </w:rPr>
        <w:t>marginal association</w:t>
      </w:r>
      <w:r w:rsidR="004F5977">
        <w:rPr>
          <w:rFonts w:eastAsiaTheme="minorEastAsia"/>
          <w:bCs/>
          <w:iCs/>
          <w:color w:val="000000" w:themeColor="text1"/>
          <w:lang w:val="en-CA"/>
        </w:rPr>
        <w:t xml:space="preserve"> in </w:t>
      </w:r>
      <w:r w:rsidR="004452EF">
        <w:rPr>
          <w:rFonts w:eastAsiaTheme="minorEastAsia"/>
          <w:bCs/>
          <w:iCs/>
          <w:color w:val="000000" w:themeColor="text1"/>
          <w:lang w:val="en-CA"/>
        </w:rPr>
        <w:t xml:space="preserve">Figure </w:t>
      </w:r>
      <w:r w:rsidR="004F5977">
        <w:rPr>
          <w:rFonts w:eastAsiaTheme="minorEastAsia"/>
          <w:bCs/>
          <w:iCs/>
          <w:color w:val="000000" w:themeColor="text1"/>
          <w:lang w:val="en-CA"/>
        </w:rPr>
        <w:t>S</w:t>
      </w:r>
      <w:r w:rsidR="005F08B4">
        <w:rPr>
          <w:rFonts w:eastAsiaTheme="minorEastAsia"/>
          <w:bCs/>
          <w:iCs/>
          <w:color w:val="000000" w:themeColor="text1"/>
          <w:lang w:val="en-CA"/>
        </w:rPr>
        <w:t>4</w:t>
      </w:r>
      <w:r w:rsidR="00004CEE" w:rsidRPr="00233F15">
        <w:rPr>
          <w:rFonts w:eastAsiaTheme="minorEastAsia"/>
          <w:bCs/>
          <w:iCs/>
          <w:color w:val="000000" w:themeColor="text1"/>
          <w:lang w:val="en-CA"/>
        </w:rPr>
        <w:t xml:space="preserve">, </w:t>
      </w:r>
      <w:r w:rsidR="00BC40AA">
        <w:rPr>
          <w:rFonts w:eastAsiaTheme="minorEastAsia"/>
          <w:bCs/>
          <w:iCs/>
          <w:color w:val="000000" w:themeColor="text1"/>
          <w:lang w:val="en-CA"/>
        </w:rPr>
        <w:t>we fit</w:t>
      </w:r>
      <w:r w:rsidR="0060078C" w:rsidRPr="00233F15">
        <w:rPr>
          <w:rFonts w:eastAsiaTheme="minorEastAsia"/>
          <w:bCs/>
          <w:iCs/>
          <w:color w:val="000000" w:themeColor="text1"/>
          <w:lang w:val="en-CA"/>
        </w:rPr>
        <w:t xml:space="preserve"> a model with </w:t>
      </w:r>
      <w:r w:rsidR="00DD208E">
        <w:rPr>
          <w:rFonts w:eastAsiaTheme="minorEastAsia"/>
          <w:bCs/>
          <w:iCs/>
          <w:color w:val="000000" w:themeColor="text1"/>
          <w:lang w:val="en-CA"/>
        </w:rPr>
        <w:t xml:space="preserve">only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l</m:t>
            </m:r>
          </m:e>
          <m:sub>
            <m:r>
              <w:rPr>
                <w:rFonts w:ascii="Cambria Math" w:eastAsiaTheme="minorEastAsia" w:hAnsi="Cambria Math"/>
                <w:color w:val="000000" w:themeColor="text1"/>
                <w:lang w:val="en-CA"/>
              </w:rPr>
              <m:t>i</m:t>
            </m:r>
          </m:sub>
        </m:sSub>
      </m:oMath>
      <w:r w:rsidR="00DD208E">
        <w:rPr>
          <w:rFonts w:eastAsiaTheme="minorEastAsia"/>
          <w:bCs/>
          <w:iCs/>
          <w:color w:val="000000" w:themeColor="text1"/>
          <w:lang w:val="en-CA"/>
        </w:rPr>
        <w:t xml:space="preserve"> terms</w:t>
      </w:r>
      <w:r w:rsidR="0060078C" w:rsidRPr="00233F15">
        <w:rPr>
          <w:rFonts w:eastAsiaTheme="minorEastAsia"/>
          <w:bCs/>
          <w:iCs/>
          <w:color w:val="000000" w:themeColor="text1"/>
          <w:lang w:val="en-CA"/>
        </w:rPr>
        <w:t xml:space="preserve">, and performed stepwise feature elimination </w:t>
      </w:r>
      <w:r w:rsidR="00A347E4" w:rsidRPr="00233F15">
        <w:rPr>
          <w:rFonts w:eastAsiaTheme="minorEastAsia"/>
          <w:bCs/>
          <w:iCs/>
          <w:color w:val="000000" w:themeColor="text1"/>
          <w:lang w:val="en-CA"/>
        </w:rPr>
        <w:t xml:space="preserve">(eliminating the gene with the highest </w:t>
      </w:r>
      <w:r w:rsidR="00911095">
        <w:rPr>
          <w:rFonts w:eastAsiaTheme="minorEastAsia"/>
          <w:bCs/>
          <w:iCs/>
          <w:color w:val="000000" w:themeColor="text1"/>
          <w:lang w:val="en-CA"/>
        </w:rPr>
        <w:t>p-</w:t>
      </w:r>
      <w:r w:rsidR="00A347E4" w:rsidRPr="00233F15">
        <w:rPr>
          <w:rFonts w:eastAsiaTheme="minorEastAsia"/>
          <w:bCs/>
          <w:iCs/>
          <w:color w:val="000000" w:themeColor="text1"/>
          <w:lang w:val="en-CA"/>
        </w:rPr>
        <w:t xml:space="preserve">value at each step) </w:t>
      </w:r>
      <w:r w:rsidR="008B6905" w:rsidRPr="00233F15">
        <w:rPr>
          <w:rFonts w:eastAsiaTheme="minorEastAsia"/>
          <w:bCs/>
          <w:iCs/>
          <w:color w:val="000000" w:themeColor="text1"/>
          <w:lang w:val="en-CA"/>
        </w:rPr>
        <w:t xml:space="preserve">until all included terms had a significance level of </w:t>
      </w:r>
      <m:oMath>
        <m:r>
          <w:rPr>
            <w:rFonts w:ascii="Cambria Math" w:eastAsiaTheme="minorEastAsia" w:hAnsi="Cambria Math"/>
            <w:color w:val="000000" w:themeColor="text1"/>
            <w:lang w:val="en-CA"/>
          </w:rPr>
          <m:t>p≤0.05/16</m:t>
        </m:r>
      </m:oMath>
      <w:r w:rsidR="008B6905" w:rsidRPr="00233F15">
        <w:rPr>
          <w:rFonts w:eastAsiaTheme="minorEastAsia"/>
          <w:bCs/>
          <w:iCs/>
          <w:color w:val="000000" w:themeColor="text1"/>
          <w:lang w:val="en-CA"/>
        </w:rPr>
        <w:t>.  Linear model term significance was tested using the Type III Sums of Squares ANOVA implementation given in the car package in R.</w:t>
      </w:r>
      <w:r w:rsidR="005F08B4">
        <w:rPr>
          <w:rFonts w:eastAsiaTheme="minorEastAsia"/>
          <w:bCs/>
          <w:iCs/>
          <w:color w:val="000000" w:themeColor="text1"/>
          <w:lang w:val="en-CA"/>
        </w:rPr>
        <w:t xml:space="preserve">  The same method was used to perform the marginal association in </w:t>
      </w:r>
      <w:r w:rsidR="004452EF">
        <w:rPr>
          <w:rFonts w:eastAsiaTheme="minorEastAsia"/>
          <w:bCs/>
          <w:iCs/>
          <w:color w:val="000000" w:themeColor="text1"/>
          <w:lang w:val="en-CA"/>
        </w:rPr>
        <w:t xml:space="preserve">Figure </w:t>
      </w:r>
      <w:r w:rsidR="005F08B4">
        <w:rPr>
          <w:rFonts w:eastAsiaTheme="minorEastAsia"/>
          <w:bCs/>
          <w:iCs/>
          <w:color w:val="000000" w:themeColor="text1"/>
          <w:lang w:val="en-CA"/>
        </w:rPr>
        <w:t xml:space="preserve">S3, substituting </w:t>
      </w:r>
      <m:oMath>
        <m:r>
          <w:rPr>
            <w:rFonts w:ascii="Cambria Math" w:hAnsi="Cambria Math"/>
            <w:color w:val="000000" w:themeColor="text1"/>
            <w:lang w:val="en-CA"/>
          </w:rPr>
          <m:t>g</m:t>
        </m:r>
      </m:oMath>
      <w:r w:rsidR="005F08B4">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r</m:t>
        </m:r>
      </m:oMath>
      <w:r w:rsidR="005F08B4">
        <w:rPr>
          <w:rFonts w:eastAsiaTheme="minorEastAsia"/>
          <w:bCs/>
          <w:iCs/>
          <w:color w:val="000000" w:themeColor="text1"/>
          <w:lang w:val="en-CA"/>
        </w:rPr>
        <w:t>.</w:t>
      </w:r>
    </w:p>
    <w:p w14:paraId="086F30F5" w14:textId="77777777" w:rsidR="00DC430B" w:rsidRDefault="00DC430B" w:rsidP="00224FCB">
      <w:pPr>
        <w:jc w:val="both"/>
        <w:rPr>
          <w:b/>
          <w:bCs/>
          <w:iCs/>
          <w:color w:val="000000" w:themeColor="text1"/>
          <w:lang w:val="en-CA"/>
        </w:rPr>
      </w:pPr>
    </w:p>
    <w:p w14:paraId="75746AA4" w14:textId="56E2AF0A" w:rsidR="00E9263C" w:rsidRPr="00A446DF" w:rsidRDefault="00EB36BD" w:rsidP="00224FCB">
      <w:pPr>
        <w:jc w:val="both"/>
        <w:rPr>
          <w:rFonts w:eastAsiaTheme="minorEastAsia"/>
          <w:bCs/>
          <w:iCs/>
          <w:color w:val="000000" w:themeColor="text1"/>
          <w:lang w:val="en-CA"/>
        </w:rPr>
      </w:pPr>
      <w:r>
        <w:rPr>
          <w:bCs/>
          <w:iCs/>
          <w:color w:val="000000" w:themeColor="text1"/>
          <w:lang w:val="en-CA"/>
        </w:rPr>
        <w:t>We expand</w:t>
      </w:r>
      <w:r w:rsidR="00C6688C">
        <w:rPr>
          <w:bCs/>
          <w:iCs/>
          <w:color w:val="000000" w:themeColor="text1"/>
          <w:lang w:val="en-CA"/>
        </w:rPr>
        <w:t>ed</w:t>
      </w:r>
      <w:r>
        <w:rPr>
          <w:bCs/>
          <w:iCs/>
          <w:color w:val="000000" w:themeColor="text1"/>
          <w:lang w:val="en-CA"/>
        </w:rPr>
        <w:t xml:space="preserve"> this approach to </w:t>
      </w:r>
      <w:r w:rsidR="0065014F" w:rsidRPr="00233F15">
        <w:rPr>
          <w:bCs/>
          <w:iCs/>
          <w:color w:val="000000" w:themeColor="text1"/>
          <w:lang w:val="en-CA"/>
        </w:rPr>
        <w:t xml:space="preserve">train </w:t>
      </w:r>
      <w:r w:rsidR="00701EFF" w:rsidRPr="00233F15">
        <w:rPr>
          <w:bCs/>
          <w:iCs/>
          <w:color w:val="000000" w:themeColor="text1"/>
          <w:lang w:val="en-CA"/>
        </w:rPr>
        <w:t xml:space="preserve">models </w:t>
      </w:r>
      <w:r w:rsidR="00A347E4" w:rsidRPr="00233F15">
        <w:rPr>
          <w:bCs/>
          <w:iCs/>
          <w:color w:val="000000" w:themeColor="text1"/>
          <w:lang w:val="en-CA"/>
        </w:rPr>
        <w:t xml:space="preserve">containing </w:t>
      </w:r>
      <m:oMath>
        <m:r>
          <w:rPr>
            <w:rFonts w:ascii="Cambria Math" w:eastAsiaTheme="minorEastAsia" w:hAnsi="Cambria Math"/>
            <w:color w:val="000000" w:themeColor="text1"/>
            <w:lang w:val="en-CA"/>
          </w:rPr>
          <m:t>ε</m:t>
        </m:r>
      </m:oMath>
      <w:r w:rsidR="00A347E4" w:rsidRPr="00233F15">
        <w:rPr>
          <w:rFonts w:eastAsiaTheme="minorEastAsia"/>
          <w:bCs/>
          <w:iCs/>
          <w:color w:val="000000" w:themeColor="text1"/>
          <w:lang w:val="en-CA"/>
        </w:rPr>
        <w:t xml:space="preserve"> terms of up to </w:t>
      </w:r>
      <m:oMath>
        <m:r>
          <w:rPr>
            <w:rFonts w:ascii="Cambria Math" w:eastAsiaTheme="minorEastAsia" w:hAnsi="Cambria Math"/>
            <w:color w:val="000000" w:themeColor="text1"/>
            <w:lang w:val="en-CA"/>
          </w:rPr>
          <m:t>n</m:t>
        </m:r>
      </m:oMath>
      <w:r w:rsidR="00A347E4" w:rsidRPr="00233F15">
        <w:rPr>
          <w:rFonts w:eastAsiaTheme="minorEastAsia"/>
          <w:bCs/>
          <w:iCs/>
          <w:color w:val="000000" w:themeColor="text1"/>
          <w:lang w:val="en-CA"/>
        </w:rPr>
        <w:t>-way complexity</w:t>
      </w:r>
      <w:r w:rsidR="008640C9">
        <w:rPr>
          <w:rFonts w:eastAsiaTheme="minorEastAsia"/>
          <w:bCs/>
          <w:iCs/>
          <w:color w:val="000000" w:themeColor="text1"/>
          <w:lang w:val="en-CA"/>
        </w:rPr>
        <w:t xml:space="preserve"> using a “</w:t>
      </w:r>
      <w:r w:rsidR="002D4054">
        <w:rPr>
          <w:rFonts w:eastAsiaTheme="minorEastAsia"/>
          <w:bCs/>
          <w:iCs/>
          <w:color w:val="000000" w:themeColor="text1"/>
          <w:lang w:val="en-CA"/>
        </w:rPr>
        <w:t xml:space="preserve">stepwise </w:t>
      </w:r>
      <w:r w:rsidR="00E751EF">
        <w:rPr>
          <w:rFonts w:eastAsiaTheme="minorEastAsia"/>
          <w:bCs/>
          <w:iCs/>
          <w:color w:val="000000" w:themeColor="text1"/>
          <w:lang w:val="en-CA"/>
        </w:rPr>
        <w:t>search</w:t>
      </w:r>
      <w:r w:rsidR="008640C9">
        <w:rPr>
          <w:rFonts w:eastAsiaTheme="minorEastAsia"/>
          <w:bCs/>
          <w:iCs/>
          <w:color w:val="000000" w:themeColor="text1"/>
          <w:lang w:val="en-CA"/>
        </w:rPr>
        <w:t>” ap</w:t>
      </w:r>
      <w:r w:rsidR="00E67AF8">
        <w:rPr>
          <w:rFonts w:eastAsiaTheme="minorEastAsia"/>
          <w:bCs/>
          <w:iCs/>
          <w:color w:val="000000" w:themeColor="text1"/>
          <w:lang w:val="en-CA"/>
        </w:rPr>
        <w:t>p</w:t>
      </w:r>
      <w:r w:rsidR="008640C9">
        <w:rPr>
          <w:rFonts w:eastAsiaTheme="minorEastAsia"/>
          <w:bCs/>
          <w:iCs/>
          <w:color w:val="000000" w:themeColor="text1"/>
          <w:lang w:val="en-CA"/>
        </w:rPr>
        <w:t>roach</w:t>
      </w:r>
      <w:r w:rsidR="00A347E4" w:rsidRPr="00233F15">
        <w:rPr>
          <w:rFonts w:eastAsiaTheme="minorEastAsia"/>
          <w:bCs/>
          <w:iCs/>
          <w:color w:val="000000" w:themeColor="text1"/>
          <w:lang w:val="en-CA"/>
        </w:rPr>
        <w:t xml:space="preserve">.  </w:t>
      </w:r>
      <w:r w:rsidR="00737BC3">
        <w:rPr>
          <w:rFonts w:eastAsiaTheme="minorEastAsia"/>
          <w:bCs/>
          <w:iCs/>
          <w:color w:val="000000" w:themeColor="text1"/>
          <w:lang w:val="en-CA"/>
        </w:rPr>
        <w:t xml:space="preserve">First, </w:t>
      </w:r>
      <w:r w:rsidR="00490CC8">
        <w:rPr>
          <w:rFonts w:eastAsiaTheme="minorEastAsia"/>
          <w:bCs/>
          <w:iCs/>
          <w:color w:val="000000" w:themeColor="text1"/>
          <w:lang w:val="en-CA"/>
        </w:rPr>
        <w:t>we use the marginal</w:t>
      </w:r>
      <w:r w:rsidR="0064516C">
        <w:rPr>
          <w:rFonts w:eastAsiaTheme="minorEastAsia"/>
          <w:bCs/>
          <w:iCs/>
          <w:color w:val="000000" w:themeColor="text1"/>
          <w:lang w:val="en-CA"/>
        </w:rPr>
        <w:t xml:space="preserve"> association procedure</w:t>
      </w:r>
      <w:r w:rsidR="004E1C74">
        <w:rPr>
          <w:rFonts w:eastAsiaTheme="minorEastAsia"/>
          <w:bCs/>
          <w:iCs/>
          <w:color w:val="000000" w:themeColor="text1"/>
          <w:lang w:val="en-CA"/>
        </w:rPr>
        <w:t xml:space="preserve"> above</w:t>
      </w:r>
      <w:r w:rsidR="00E65D0E">
        <w:rPr>
          <w:rFonts w:eastAsiaTheme="minorEastAsia"/>
          <w:bCs/>
          <w:iCs/>
          <w:color w:val="000000" w:themeColor="text1"/>
          <w:lang w:val="en-CA"/>
        </w:rPr>
        <w:t xml:space="preserve"> to initialize</w:t>
      </w:r>
      <w:r w:rsidR="00DC52AB">
        <w:rPr>
          <w:rFonts w:eastAsiaTheme="minorEastAsia"/>
          <w:bCs/>
          <w:iCs/>
          <w:color w:val="000000" w:themeColor="text1"/>
          <w:lang w:val="en-CA"/>
        </w:rPr>
        <w:t xml:space="preserve"> the model</w:t>
      </w:r>
      <w:r w:rsidR="00E9263C">
        <w:rPr>
          <w:rFonts w:eastAsiaTheme="minorEastAsia"/>
          <w:bCs/>
          <w:iCs/>
          <w:color w:val="000000" w:themeColor="text1"/>
          <w:lang w:val="en-CA"/>
        </w:rPr>
        <w:t xml:space="preserve"> at </w:t>
      </w:r>
      <m:oMath>
        <m:r>
          <w:rPr>
            <w:rFonts w:ascii="Cambria Math" w:eastAsiaTheme="minorEastAsia" w:hAnsi="Cambria Math"/>
            <w:color w:val="000000" w:themeColor="text1"/>
            <w:lang w:val="en-CA"/>
          </w:rPr>
          <m:t>n=1</m:t>
        </m:r>
      </m:oMath>
      <w:r w:rsidR="00737BC3">
        <w:rPr>
          <w:rFonts w:eastAsiaTheme="minorEastAsia"/>
          <w:bCs/>
          <w:iCs/>
          <w:color w:val="000000" w:themeColor="text1"/>
          <w:lang w:val="en-CA"/>
        </w:rPr>
        <w:t xml:space="preserve">. </w:t>
      </w:r>
      <w:r w:rsidR="00A446DF">
        <w:rPr>
          <w:rFonts w:eastAsiaTheme="minorEastAsia"/>
          <w:bCs/>
          <w:iCs/>
          <w:color w:val="000000" w:themeColor="text1"/>
          <w:lang w:val="en-CA"/>
        </w:rPr>
        <w:t xml:space="preserve">Then, </w:t>
      </w:r>
      <w:r w:rsidR="00E76127">
        <w:rPr>
          <w:rFonts w:eastAsiaTheme="minorEastAsia"/>
          <w:bCs/>
          <w:i/>
          <w:iCs/>
          <w:color w:val="000000" w:themeColor="text1"/>
          <w:lang w:val="en-CA"/>
        </w:rPr>
        <w:t xml:space="preserve">n </w:t>
      </w:r>
      <w:r w:rsidR="00E76127">
        <w:rPr>
          <w:rFonts w:eastAsiaTheme="minorEastAsia"/>
          <w:bCs/>
          <w:iCs/>
          <w:color w:val="000000" w:themeColor="text1"/>
          <w:lang w:val="en-CA"/>
        </w:rPr>
        <w:t xml:space="preserve">is incremented by 1, </w:t>
      </w:r>
      <w:r w:rsidR="00B240E6">
        <w:rPr>
          <w:rFonts w:eastAsiaTheme="minorEastAsia"/>
          <w:bCs/>
          <w:iCs/>
          <w:color w:val="000000" w:themeColor="text1"/>
          <w:lang w:val="en-CA"/>
        </w:rPr>
        <w:t xml:space="preserve">and </w:t>
      </w:r>
      <w:r w:rsidR="00B240E6">
        <w:rPr>
          <w:rFonts w:eastAsiaTheme="minorEastAsia"/>
          <w:color w:val="000000" w:themeColor="text1"/>
          <w:lang w:val="en-CA"/>
        </w:rPr>
        <w:t xml:space="preserve">all possible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interactions between the genes contained in the</w:t>
      </w:r>
      <w:r w:rsidR="00E67AF8">
        <w:rPr>
          <w:rFonts w:eastAsiaTheme="minorEastAsia"/>
          <w:color w:val="000000" w:themeColor="text1"/>
          <w:lang w:val="en-CA"/>
        </w:rPr>
        <w:t xml:space="preserve"> existing (i.e.</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n-1</m:t>
        </m:r>
      </m:oMath>
      <w:r w:rsidR="00E67AF8">
        <w:rPr>
          <w:rFonts w:eastAsiaTheme="minorEastAsia"/>
          <w:color w:val="000000" w:themeColor="text1"/>
          <w:lang w:val="en-CA"/>
        </w:rPr>
        <w:t>)</w:t>
      </w:r>
      <w:r w:rsidR="00B240E6">
        <w:rPr>
          <w:rFonts w:eastAsiaTheme="minorEastAsia"/>
          <w:color w:val="000000" w:themeColor="text1"/>
          <w:lang w:val="en-CA"/>
        </w:rPr>
        <w:t xml:space="preserve"> model are added as additional</w:t>
      </w:r>
      <w:r w:rsidR="00BC40AA">
        <w:rPr>
          <w:rFonts w:eastAsiaTheme="minorEastAsia"/>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l-GR"/>
              </w:rPr>
              <m:t>ε</m:t>
            </m:r>
          </m:e>
          <m:sub>
            <m:r>
              <w:rPr>
                <w:rFonts w:ascii="Cambria Math" w:eastAsiaTheme="minorEastAsia" w:hAnsi="Cambria Math"/>
                <w:color w:val="000000" w:themeColor="text1"/>
                <w:lang w:val="en-CA"/>
              </w:rPr>
              <m:t>j</m:t>
            </m:r>
          </m:sub>
        </m:sSub>
      </m:oMath>
      <w:r w:rsidR="00B240E6">
        <w:rPr>
          <w:rFonts w:eastAsiaTheme="minorEastAsia"/>
          <w:color w:val="000000" w:themeColor="text1"/>
          <w:lang w:val="en-CA"/>
        </w:rPr>
        <w:t xml:space="preserve"> features</w:t>
      </w:r>
      <w:r w:rsidR="006C565B">
        <w:rPr>
          <w:rFonts w:eastAsiaTheme="minorEastAsia"/>
          <w:color w:val="000000" w:themeColor="text1"/>
          <w:lang w:val="en-CA"/>
        </w:rPr>
        <w:t>.</w:t>
      </w:r>
      <w:r w:rsidR="00B240E6">
        <w:rPr>
          <w:rFonts w:eastAsiaTheme="minorEastAsia"/>
          <w:color w:val="000000" w:themeColor="text1"/>
          <w:lang w:val="en-CA"/>
        </w:rPr>
        <w:t xml:space="preserve">  Each term in this</w:t>
      </w:r>
      <w:r w:rsidR="00D545DE">
        <w:rPr>
          <w:rFonts w:eastAsiaTheme="minorEastAsia"/>
          <w:color w:val="000000" w:themeColor="text1"/>
          <w:lang w:val="en-CA"/>
        </w:rPr>
        <w:t xml:space="preserve"> proposed</w:t>
      </w:r>
      <w:r w:rsidR="00B240E6">
        <w:rPr>
          <w:rFonts w:eastAsiaTheme="minorEastAsia"/>
          <w:color w:val="000000" w:themeColor="text1"/>
          <w:lang w:val="en-CA"/>
        </w:rPr>
        <w:t xml:space="preserve"> “</w:t>
      </w:r>
      <m:oMath>
        <m:r>
          <w:rPr>
            <w:rFonts w:ascii="Cambria Math" w:eastAsiaTheme="minorEastAsia" w:hAnsi="Cambria Math"/>
            <w:color w:val="000000" w:themeColor="text1"/>
            <w:lang w:val="en-CA"/>
          </w:rPr>
          <m:t>n</m:t>
        </m:r>
      </m:oMath>
      <w:r w:rsidR="00B240E6">
        <w:rPr>
          <w:rFonts w:eastAsiaTheme="minorEastAsia"/>
          <w:color w:val="000000" w:themeColor="text1"/>
          <w:lang w:val="en-CA"/>
        </w:rPr>
        <w:t>-way” model is</w:t>
      </w:r>
      <w:r w:rsidR="000B2871">
        <w:rPr>
          <w:rFonts w:eastAsiaTheme="minorEastAsia"/>
          <w:color w:val="000000" w:themeColor="text1"/>
          <w:lang w:val="en-CA"/>
        </w:rPr>
        <w:t xml:space="preserve"> </w:t>
      </w:r>
      <w:r w:rsidR="00B240E6">
        <w:rPr>
          <w:rFonts w:eastAsiaTheme="minorEastAsia"/>
          <w:color w:val="000000" w:themeColor="text1"/>
          <w:lang w:val="en-CA"/>
        </w:rPr>
        <w:t>tested for significance</w:t>
      </w:r>
      <w:r w:rsidR="00B240E6" w:rsidRPr="00C26B76">
        <w:rPr>
          <w:rFonts w:eastAsiaTheme="minorEastAsia"/>
          <w:bCs/>
          <w:iCs/>
          <w:color w:val="000000" w:themeColor="text1"/>
          <w:lang w:val="en-CA"/>
        </w:rPr>
        <w:t xml:space="preserve"> </w:t>
      </w:r>
      <w:r w:rsidR="00B240E6" w:rsidRPr="00233F15">
        <w:rPr>
          <w:rFonts w:eastAsiaTheme="minorEastAsia"/>
          <w:bCs/>
          <w:iCs/>
          <w:color w:val="000000" w:themeColor="text1"/>
          <w:lang w:val="en-CA"/>
        </w:rPr>
        <w:t>using Type III Sums of Squares ANOVA</w:t>
      </w:r>
      <w:r w:rsidR="00C6688C">
        <w:rPr>
          <w:rFonts w:eastAsiaTheme="minorEastAsia"/>
          <w:bCs/>
          <w:iCs/>
          <w:color w:val="000000" w:themeColor="text1"/>
          <w:lang w:val="en-CA"/>
        </w:rPr>
        <w:t xml:space="preserve">, </w:t>
      </w:r>
      <w:r w:rsidR="00B240E6">
        <w:rPr>
          <w:rFonts w:eastAsiaTheme="minorEastAsia"/>
          <w:bCs/>
          <w:iCs/>
          <w:color w:val="000000" w:themeColor="text1"/>
          <w:lang w:val="en-CA"/>
        </w:rPr>
        <w:t>those</w:t>
      </w:r>
      <w:r w:rsidR="002F57DA">
        <w:rPr>
          <w:rFonts w:eastAsiaTheme="minorEastAsia"/>
          <w:bCs/>
          <w:iCs/>
          <w:color w:val="000000" w:themeColor="text1"/>
          <w:lang w:val="en-CA"/>
        </w:rPr>
        <w:t xml:space="preserve"> with</w:t>
      </w:r>
      <w:r w:rsidR="00B240E6">
        <w:rPr>
          <w:rFonts w:eastAsiaTheme="minorEastAsia"/>
          <w:bCs/>
          <w:iCs/>
          <w:color w:val="000000" w:themeColor="text1"/>
          <w:lang w:val="en-CA"/>
        </w:rPr>
        <w:t xml:space="preserve"> </w:t>
      </w:r>
      <w:r w:rsidR="00B240E6" w:rsidRPr="006C565B">
        <w:rPr>
          <w:rFonts w:eastAsiaTheme="minorEastAsia"/>
          <w:bCs/>
          <w:i/>
          <w:iCs/>
          <w:color w:val="000000" w:themeColor="text1"/>
          <w:lang w:val="en-CA"/>
        </w:rPr>
        <w:t>p</w:t>
      </w:r>
      <w:r w:rsidR="00B240E6">
        <w:rPr>
          <w:rFonts w:eastAsiaTheme="minorEastAsia"/>
          <w:bCs/>
          <w:iCs/>
          <w:color w:val="000000" w:themeColor="text1"/>
          <w:lang w:val="en-CA"/>
        </w:rPr>
        <w:t xml:space="preserve"> </w:t>
      </w:r>
      <w:r w:rsidR="00B240E6" w:rsidRPr="00193E8A">
        <w:rPr>
          <w:rFonts w:eastAsiaTheme="minorEastAsia"/>
          <w:bCs/>
          <w:iCs/>
          <w:color w:val="000000" w:themeColor="text1"/>
          <w:u w:val="single"/>
          <w:lang w:val="en-CA"/>
        </w:rPr>
        <w:t>&gt;</w:t>
      </w:r>
      <w:r w:rsidR="00B240E6">
        <w:rPr>
          <w:rFonts w:eastAsiaTheme="minorEastAsia"/>
          <w:bCs/>
          <w:iCs/>
          <w:color w:val="000000" w:themeColor="text1"/>
          <w:lang w:val="en-CA"/>
        </w:rPr>
        <w:t xml:space="preserve"> 0.05 are discarded</w:t>
      </w:r>
      <w:r w:rsidR="00C6688C">
        <w:rPr>
          <w:rFonts w:eastAsiaTheme="minorEastAsia"/>
          <w:bCs/>
          <w:iCs/>
          <w:color w:val="000000" w:themeColor="text1"/>
          <w:lang w:val="en-CA"/>
        </w:rPr>
        <w:t>, and the model is updated</w:t>
      </w:r>
      <w:r w:rsidR="00B240E6">
        <w:rPr>
          <w:rFonts w:eastAsiaTheme="minorEastAsia"/>
          <w:bCs/>
          <w:iCs/>
          <w:color w:val="000000" w:themeColor="text1"/>
          <w:lang w:val="en-CA"/>
        </w:rPr>
        <w:t>.</w:t>
      </w:r>
      <w:r w:rsidR="00A446DF">
        <w:rPr>
          <w:rFonts w:eastAsiaTheme="minorEastAsia"/>
          <w:bCs/>
          <w:iCs/>
          <w:color w:val="000000" w:themeColor="text1"/>
          <w:lang w:val="en-CA"/>
        </w:rPr>
        <w:t xml:space="preserve"> </w:t>
      </w:r>
      <w:r w:rsidR="00C26B76">
        <w:rPr>
          <w:rFonts w:eastAsiaTheme="minorEastAsia"/>
          <w:bCs/>
          <w:iCs/>
          <w:color w:val="000000" w:themeColor="text1"/>
          <w:lang w:val="en-CA"/>
        </w:rPr>
        <w:t>This</w:t>
      </w:r>
      <w:r w:rsidR="00E731CD">
        <w:rPr>
          <w:rFonts w:eastAsiaTheme="minorEastAsia"/>
          <w:bCs/>
          <w:iCs/>
          <w:color w:val="000000" w:themeColor="text1"/>
          <w:lang w:val="en-CA"/>
        </w:rPr>
        <w:t xml:space="preserve"> “stepwise addition”</w:t>
      </w:r>
      <w:r w:rsidR="003F00CD">
        <w:rPr>
          <w:rFonts w:eastAsiaTheme="minorEastAsia"/>
          <w:bCs/>
          <w:iCs/>
          <w:color w:val="000000" w:themeColor="text1"/>
          <w:lang w:val="en-CA"/>
        </w:rPr>
        <w:t xml:space="preserve"> procedure</w:t>
      </w:r>
      <w:r w:rsidR="00C26B76">
        <w:rPr>
          <w:rFonts w:eastAsiaTheme="minorEastAsia"/>
          <w:bCs/>
          <w:iCs/>
          <w:color w:val="000000" w:themeColor="text1"/>
          <w:lang w:val="en-CA"/>
        </w:rPr>
        <w:t xml:space="preserve"> </w:t>
      </w:r>
      <w:r w:rsidR="00B240E6">
        <w:rPr>
          <w:rFonts w:eastAsiaTheme="minorEastAsia"/>
          <w:bCs/>
          <w:iCs/>
          <w:color w:val="000000" w:themeColor="text1"/>
          <w:lang w:val="en-CA"/>
        </w:rPr>
        <w:t>is repeated</w:t>
      </w:r>
      <w:r w:rsidR="00C26B76">
        <w:rPr>
          <w:rFonts w:eastAsiaTheme="minorEastAsia"/>
          <w:bCs/>
          <w:iCs/>
          <w:color w:val="000000" w:themeColor="text1"/>
          <w:lang w:val="en-CA"/>
        </w:rPr>
        <w:t xml:space="preserve"> until</w:t>
      </w:r>
      <w:r w:rsidR="00943D67">
        <w:rPr>
          <w:rFonts w:eastAsiaTheme="minorEastAsia"/>
          <w:bCs/>
          <w:iCs/>
          <w:color w:val="000000" w:themeColor="text1"/>
          <w:lang w:val="en-CA"/>
        </w:rPr>
        <w:t xml:space="preserve"> either</w:t>
      </w:r>
      <w:r w:rsidR="00C26B76">
        <w:rPr>
          <w:rFonts w:eastAsiaTheme="minorEastAsia"/>
          <w:bCs/>
          <w:iCs/>
          <w:color w:val="000000" w:themeColor="text1"/>
          <w:lang w:val="en-CA"/>
        </w:rPr>
        <w:t xml:space="preserve"> </w:t>
      </w:r>
      <m:oMath>
        <m:r>
          <w:rPr>
            <w:rFonts w:ascii="Cambria Math" w:eastAsiaTheme="minorEastAsia" w:hAnsi="Cambria Math"/>
            <w:color w:val="000000" w:themeColor="text1"/>
            <w:lang w:val="en-CA"/>
          </w:rPr>
          <m:t>n</m:t>
        </m:r>
      </m:oMath>
      <w:r w:rsidR="00C26B76">
        <w:rPr>
          <w:rFonts w:eastAsiaTheme="minorEastAsia"/>
          <w:color w:val="000000" w:themeColor="text1"/>
          <w:lang w:val="en-CA"/>
        </w:rPr>
        <w:t xml:space="preserve"> reaches 5, or the number of genes in the </w:t>
      </w:r>
      <m:oMath>
        <m:r>
          <w:rPr>
            <w:rFonts w:ascii="Cambria Math" w:eastAsiaTheme="minorEastAsia" w:hAnsi="Cambria Math"/>
            <w:color w:val="000000" w:themeColor="text1"/>
            <w:lang w:val="en-CA"/>
          </w:rPr>
          <m:t>n-1</m:t>
        </m:r>
      </m:oMath>
      <w:r w:rsidR="00C26B76">
        <w:rPr>
          <w:rFonts w:eastAsiaTheme="minorEastAsia"/>
          <w:color w:val="000000" w:themeColor="text1"/>
          <w:lang w:val="en-CA"/>
        </w:rPr>
        <w:t xml:space="preserve"> model is less than </w:t>
      </w:r>
      <m:oMath>
        <m:r>
          <w:rPr>
            <w:rFonts w:ascii="Cambria Math" w:eastAsiaTheme="minorEastAsia" w:hAnsi="Cambria Math"/>
            <w:color w:val="000000" w:themeColor="text1"/>
            <w:lang w:val="en-CA"/>
          </w:rPr>
          <m:t>n</m:t>
        </m:r>
      </m:oMath>
      <w:r w:rsidR="000B2871">
        <w:rPr>
          <w:rFonts w:eastAsiaTheme="minorEastAsia"/>
          <w:color w:val="000000" w:themeColor="text1"/>
          <w:lang w:val="en-CA"/>
        </w:rPr>
        <w:t xml:space="preserve"> (i.e. there are no </w:t>
      </w:r>
      <w:r w:rsidR="00C6688C">
        <w:rPr>
          <w:rFonts w:eastAsiaTheme="minorEastAsia"/>
          <w:color w:val="000000" w:themeColor="text1"/>
          <w:lang w:val="en-CA"/>
        </w:rPr>
        <w:t xml:space="preserve">more possible </w:t>
      </w:r>
      <w:r w:rsidR="00A510CA">
        <w:rPr>
          <w:rFonts w:eastAsiaTheme="minorEastAsia"/>
          <w:color w:val="000000" w:themeColor="text1"/>
          <w:lang w:val="en-CA"/>
        </w:rPr>
        <w:t>interaction terms</w:t>
      </w:r>
      <w:r w:rsidR="000B2871">
        <w:rPr>
          <w:rFonts w:eastAsiaTheme="minorEastAsia"/>
          <w:color w:val="000000" w:themeColor="text1"/>
          <w:lang w:val="en-CA"/>
        </w:rPr>
        <w:t>)</w:t>
      </w:r>
      <w:r w:rsidR="00C26B76">
        <w:rPr>
          <w:rFonts w:eastAsiaTheme="minorEastAsia"/>
          <w:color w:val="000000" w:themeColor="text1"/>
          <w:lang w:val="en-CA"/>
        </w:rPr>
        <w:t>.</w:t>
      </w:r>
      <w:r w:rsidR="005B38BF">
        <w:rPr>
          <w:rFonts w:eastAsiaTheme="minorEastAsia"/>
          <w:color w:val="000000" w:themeColor="text1"/>
          <w:lang w:val="en-CA"/>
        </w:rPr>
        <w:t xml:space="preserve">  After the</w:t>
      </w:r>
      <w:r w:rsidR="00193E8A">
        <w:rPr>
          <w:rFonts w:eastAsiaTheme="minorEastAsia"/>
          <w:color w:val="000000" w:themeColor="text1"/>
          <w:lang w:val="en-CA"/>
        </w:rPr>
        <w:t xml:space="preserve"> </w:t>
      </w:r>
      <w:r w:rsidR="005B38BF">
        <w:rPr>
          <w:rFonts w:eastAsiaTheme="minorEastAsia"/>
          <w:color w:val="000000" w:themeColor="text1"/>
          <w:lang w:val="en-CA"/>
        </w:rPr>
        <w:t xml:space="preserve">stepwise addition </w:t>
      </w:r>
      <w:r w:rsidR="00193E8A">
        <w:rPr>
          <w:rFonts w:eastAsiaTheme="minorEastAsia"/>
          <w:color w:val="000000" w:themeColor="text1"/>
          <w:lang w:val="en-CA"/>
        </w:rPr>
        <w:t xml:space="preserve">procedure is finished, the remaining terms are more rigorously tested for </w:t>
      </w:r>
      <w:r w:rsidR="00A510CA">
        <w:rPr>
          <w:rFonts w:eastAsiaTheme="minorEastAsia"/>
          <w:color w:val="000000" w:themeColor="text1"/>
          <w:lang w:val="en-CA"/>
        </w:rPr>
        <w:t xml:space="preserve">statistical </w:t>
      </w:r>
      <w:r w:rsidR="00193E8A">
        <w:rPr>
          <w:rFonts w:eastAsiaTheme="minorEastAsia"/>
          <w:color w:val="000000" w:themeColor="text1"/>
          <w:lang w:val="en-CA"/>
        </w:rPr>
        <w:t>significance by performing stepwise feature elimination (as in the marginal association</w:t>
      </w:r>
      <w:r w:rsidR="00A510CA">
        <w:rPr>
          <w:rFonts w:eastAsiaTheme="minorEastAsia"/>
          <w:color w:val="000000" w:themeColor="text1"/>
          <w:lang w:val="en-CA"/>
        </w:rPr>
        <w:t xml:space="preserve"> procedure</w:t>
      </w:r>
      <w:r w:rsidR="00193E8A">
        <w:rPr>
          <w:rFonts w:eastAsiaTheme="minorEastAsia"/>
          <w:color w:val="000000" w:themeColor="text1"/>
          <w:lang w:val="en-CA"/>
        </w:rPr>
        <w:t xml:space="preserve">) until all included terms </w:t>
      </w:r>
      <w:r w:rsidR="006842BD">
        <w:rPr>
          <w:rFonts w:eastAsiaTheme="minorEastAsia"/>
          <w:color w:val="000000" w:themeColor="text1"/>
          <w:lang w:val="en-CA"/>
        </w:rPr>
        <w:t>have a significance level</w:t>
      </w:r>
      <w:r w:rsidR="00A510CA">
        <w:rPr>
          <w:rFonts w:eastAsiaTheme="minorEastAsia"/>
          <w:color w:val="000000" w:themeColor="text1"/>
          <w:lang w:val="en-CA"/>
        </w:rPr>
        <w:t xml:space="preserve"> of</w:t>
      </w:r>
      <w:r w:rsidR="006842BD">
        <w:rPr>
          <w:rFonts w:eastAsiaTheme="minorEastAsia"/>
          <w:color w:val="000000" w:themeColor="text1"/>
          <w:lang w:val="en-CA"/>
        </w:rPr>
        <w:t xml:space="preserve"> </w:t>
      </w:r>
      <m:oMath>
        <m:r>
          <w:rPr>
            <w:rFonts w:ascii="Cambria Math" w:eastAsiaTheme="minorEastAsia" w:hAnsi="Cambria Math"/>
            <w:color w:val="000000" w:themeColor="text1"/>
            <w:lang w:val="en-CA"/>
          </w:rPr>
          <m:t>p≤0.05/k</m:t>
        </m:r>
      </m:oMath>
      <w:r w:rsidR="006842BD">
        <w:rPr>
          <w:rFonts w:eastAsiaTheme="minorEastAsia"/>
          <w:color w:val="000000" w:themeColor="text1"/>
          <w:lang w:val="en-CA"/>
        </w:rPr>
        <w:t>, where</w:t>
      </w:r>
      <w:r w:rsidR="00E731CD">
        <w:rPr>
          <w:rFonts w:eastAsiaTheme="minorEastAsia"/>
          <w:color w:val="000000" w:themeColor="text1"/>
          <w:lang w:val="en-CA"/>
        </w:rPr>
        <w:t xml:space="preserve"> </w:t>
      </w:r>
      <w:r w:rsidR="00F44756">
        <w:rPr>
          <w:rFonts w:eastAsiaTheme="minorEastAsia"/>
          <w:i/>
          <w:color w:val="000000" w:themeColor="text1"/>
          <w:lang w:val="en-CA"/>
        </w:rPr>
        <w:t xml:space="preserve">k </w:t>
      </w:r>
      <w:r w:rsidR="00F44756">
        <w:rPr>
          <w:rFonts w:eastAsiaTheme="minorEastAsia"/>
          <w:color w:val="000000" w:themeColor="text1"/>
          <w:lang w:val="en-CA"/>
        </w:rPr>
        <w:t xml:space="preserve">is the number of all possible 1-5 gene combinations </w:t>
      </w:r>
      <w:r w:rsidR="007356C1">
        <w:rPr>
          <w:rFonts w:eastAsiaTheme="minorEastAsia"/>
          <w:color w:val="000000" w:themeColor="text1"/>
          <w:lang w:val="en-CA"/>
        </w:rPr>
        <w:t>amongst</w:t>
      </w:r>
      <w:r w:rsidR="00F44756">
        <w:rPr>
          <w:rFonts w:eastAsiaTheme="minorEastAsia"/>
          <w:color w:val="000000" w:themeColor="text1"/>
          <w:lang w:val="en-CA"/>
        </w:rPr>
        <w:t xml:space="preserve"> the marginally associated genes.</w:t>
      </w:r>
    </w:p>
    <w:p w14:paraId="5453861B" w14:textId="77777777" w:rsidR="001B1B1F" w:rsidRDefault="001B1B1F" w:rsidP="00224FCB">
      <w:pPr>
        <w:rPr>
          <w:b/>
          <w:bCs/>
          <w:iCs/>
          <w:color w:val="000000" w:themeColor="text1"/>
          <w:lang w:val="en-CA"/>
        </w:rPr>
      </w:pPr>
    </w:p>
    <w:p w14:paraId="5710F677" w14:textId="090E0AAB" w:rsidR="00A86E68" w:rsidRPr="00A86E68" w:rsidRDefault="00A86E68" w:rsidP="008F1FA5">
      <w:pPr>
        <w:jc w:val="both"/>
        <w:rPr>
          <w:b/>
          <w:bCs/>
          <w:iCs/>
          <w:color w:val="000000" w:themeColor="text1"/>
        </w:rPr>
      </w:pPr>
      <w:r>
        <w:rPr>
          <w:b/>
          <w:bCs/>
          <w:iCs/>
          <w:color w:val="000000" w:themeColor="text1"/>
        </w:rPr>
        <w:t xml:space="preserve">Defining a </w:t>
      </w:r>
      <w:r w:rsidR="00996366">
        <w:rPr>
          <w:b/>
          <w:bCs/>
          <w:iCs/>
          <w:color w:val="000000" w:themeColor="text1"/>
        </w:rPr>
        <w:t>non</w:t>
      </w:r>
      <w:r>
        <w:rPr>
          <w:b/>
          <w:bCs/>
          <w:iCs/>
          <w:color w:val="000000" w:themeColor="text1"/>
        </w:rPr>
        <w:t>-</w:t>
      </w:r>
      <w:r w:rsidR="00996366">
        <w:rPr>
          <w:b/>
          <w:bCs/>
          <w:iCs/>
          <w:color w:val="000000" w:themeColor="text1"/>
        </w:rPr>
        <w:t>linear system model</w:t>
      </w:r>
    </w:p>
    <w:p w14:paraId="7B6D8A63" w14:textId="5BD264B5" w:rsidR="00345169" w:rsidRDefault="00B2123C" w:rsidP="008F1FA5">
      <w:pPr>
        <w:jc w:val="both"/>
        <w:rPr>
          <w:bCs/>
          <w:iCs/>
          <w:color w:val="000000" w:themeColor="text1"/>
        </w:rPr>
      </w:pPr>
      <w:r>
        <w:rPr>
          <w:bCs/>
          <w:iCs/>
          <w:color w:val="000000" w:themeColor="text1"/>
        </w:rPr>
        <w:t>We will define an ‘efflux and compensatory activation’ schematic of ABC transporter function which we will later fit as a neural network.  First, w</w:t>
      </w:r>
      <w:r w:rsidR="00345169">
        <w:rPr>
          <w:bCs/>
          <w:iCs/>
          <w:color w:val="000000" w:themeColor="text1"/>
        </w:rPr>
        <w:t>e normalize resistance data in each drug by dividing with the maximum observed resistance in that drug:</w:t>
      </w:r>
    </w:p>
    <w:p w14:paraId="54DCEFAC" w14:textId="77777777" w:rsidR="00345169" w:rsidRDefault="00345169" w:rsidP="008F1FA5">
      <w:pPr>
        <w:jc w:val="both"/>
        <w:rPr>
          <w:bCs/>
          <w:iCs/>
          <w:color w:val="000000" w:themeColor="text1"/>
        </w:rPr>
      </w:pPr>
    </w:p>
    <w:p w14:paraId="5C929B1A" w14:textId="1668B6D7" w:rsidR="00345169" w:rsidRDefault="00025615" w:rsidP="00345169">
      <w:pPr>
        <w:jc w:val="center"/>
        <w:rPr>
          <w:bCs/>
          <w:iCs/>
          <w:color w:val="000000" w:themeColor="text1"/>
        </w:rPr>
      </w:pPr>
      <m:oMathPara>
        <m:oMath>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norm</m:t>
                  </m:r>
                </m:sub>
              </m:sSub>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num>
            <m:den>
              <m:r>
                <m:rPr>
                  <m:sty m:val="p"/>
                </m:rPr>
                <w:rPr>
                  <w:rFonts w:ascii="Cambria Math" w:eastAsiaTheme="minorEastAsia" w:hAnsi="Cambria Math"/>
                  <w:color w:val="000000" w:themeColor="text1"/>
                  <w:lang w:val="en-CA"/>
                </w:rPr>
                <m:t>max⁡</m:t>
              </m:r>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r>
                    <w:rPr>
                      <w:rFonts w:ascii="Cambria Math" w:eastAsiaTheme="minorEastAsia" w:hAnsi="Cambria Math"/>
                      <w:color w:val="000000" w:themeColor="text1"/>
                      <w:lang w:val="en-CA"/>
                    </w:rPr>
                    <m:t>d</m:t>
                  </m:r>
                </m:sub>
              </m:sSub>
              <m:r>
                <w:rPr>
                  <w:rFonts w:ascii="Cambria Math" w:eastAsiaTheme="minorEastAsia" w:hAnsi="Cambria Math"/>
                  <w:color w:val="000000" w:themeColor="text1"/>
                  <w:lang w:val="en-CA"/>
                </w:rPr>
                <m:t>)</m:t>
              </m:r>
            </m:den>
          </m:f>
        </m:oMath>
      </m:oMathPara>
    </w:p>
    <w:p w14:paraId="7D4595DC" w14:textId="77777777" w:rsidR="00345169" w:rsidRDefault="00345169" w:rsidP="008F1FA5">
      <w:pPr>
        <w:jc w:val="both"/>
        <w:rPr>
          <w:bCs/>
          <w:iCs/>
          <w:color w:val="000000" w:themeColor="text1"/>
        </w:rPr>
      </w:pPr>
    </w:p>
    <w:p w14:paraId="58CE8CF7" w14:textId="43DE1259" w:rsidR="008F1FA5" w:rsidRDefault="00345169" w:rsidP="000F4722">
      <w:pPr>
        <w:spacing w:before="240"/>
        <w:jc w:val="both"/>
        <w:rPr>
          <w:bCs/>
          <w:iCs/>
          <w:color w:val="000000" w:themeColor="text1"/>
        </w:rPr>
      </w:pPr>
      <w:r>
        <w:rPr>
          <w:bCs/>
          <w:iCs/>
          <w:color w:val="000000" w:themeColor="text1"/>
        </w:rPr>
        <w:t>W</w:t>
      </w:r>
      <w:r w:rsidR="008F1FA5">
        <w:rPr>
          <w:bCs/>
          <w:iCs/>
          <w:color w:val="000000" w:themeColor="text1"/>
        </w:rPr>
        <w:t xml:space="preserve">e </w:t>
      </w:r>
      <w:r>
        <w:rPr>
          <w:bCs/>
          <w:iCs/>
          <w:color w:val="000000" w:themeColor="text1"/>
        </w:rPr>
        <w:t xml:space="preserve">then </w:t>
      </w:r>
      <w:r w:rsidR="007F3AF7">
        <w:rPr>
          <w:bCs/>
          <w:iCs/>
          <w:color w:val="000000" w:themeColor="text1"/>
        </w:rPr>
        <w:t xml:space="preserve">model a sigmoidal </w:t>
      </w:r>
      <w:r w:rsidR="008F1FA5">
        <w:rPr>
          <w:bCs/>
          <w:iCs/>
          <w:color w:val="000000" w:themeColor="text1"/>
        </w:rPr>
        <w:t xml:space="preserve">relationship between drug concentration and </w:t>
      </w:r>
      <w:r>
        <w:rPr>
          <w:bCs/>
          <w:iCs/>
          <w:color w:val="000000" w:themeColor="text1"/>
        </w:rPr>
        <w:t xml:space="preserve">normalized </w:t>
      </w:r>
      <w:r w:rsidR="008F1FA5">
        <w:rPr>
          <w:bCs/>
          <w:iCs/>
          <w:color w:val="000000" w:themeColor="text1"/>
        </w:rPr>
        <w:t>resistance:</w:t>
      </w:r>
    </w:p>
    <w:p w14:paraId="660EC0D2" w14:textId="77777777" w:rsidR="008F1FA5" w:rsidRDefault="008F1FA5" w:rsidP="008F1FA5">
      <w:pPr>
        <w:jc w:val="both"/>
        <w:rPr>
          <w:bCs/>
          <w:iCs/>
          <w:color w:val="000000" w:themeColor="text1"/>
        </w:rPr>
      </w:pPr>
    </w:p>
    <w:p w14:paraId="589D14C1" w14:textId="69CB3B6E" w:rsidR="008F1FA5" w:rsidRDefault="00025615" w:rsidP="008F1FA5">
      <w:pPr>
        <w:jc w:val="both"/>
        <w:rPr>
          <w:bCs/>
          <w:iCs/>
          <w:color w:val="000000" w:themeColor="text1"/>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sup>
              </m:sSup>
            </m:den>
          </m:f>
        </m:oMath>
      </m:oMathPara>
    </w:p>
    <w:p w14:paraId="39D61C8B" w14:textId="77777777" w:rsidR="007F3AF7" w:rsidRDefault="007F3AF7" w:rsidP="00F9420E">
      <w:pPr>
        <w:jc w:val="both"/>
        <w:rPr>
          <w:bCs/>
          <w:iCs/>
          <w:color w:val="000000" w:themeColor="text1"/>
        </w:rPr>
      </w:pPr>
    </w:p>
    <w:p w14:paraId="5D3CE03E" w14:textId="19EDBB1B" w:rsidR="005C1CCE" w:rsidRDefault="007F3AF7" w:rsidP="00F9420E">
      <w:pPr>
        <w:jc w:val="both"/>
        <w:rPr>
          <w:rFonts w:eastAsiaTheme="minorEastAsia"/>
          <w:bCs/>
          <w:iCs/>
          <w:color w:val="000000" w:themeColor="text1"/>
          <w:lang w:val="en-CA"/>
        </w:rPr>
      </w:pPr>
      <w:r>
        <w:rPr>
          <w:bCs/>
          <w:iCs/>
          <w:color w:val="000000" w:themeColor="text1"/>
        </w:rPr>
        <w:t>H</w:t>
      </w:r>
      <w:r w:rsidR="00073541">
        <w:rPr>
          <w:bCs/>
          <w:iCs/>
          <w:color w:val="000000" w:themeColor="text1"/>
        </w:rPr>
        <w:t xml:space="preserve">ere </w:t>
      </w:r>
      <m:oMath>
        <m:r>
          <w:rPr>
            <w:rFonts w:ascii="Cambria Math" w:eastAsiaTheme="minorEastAsia" w:hAnsi="Cambria Math"/>
            <w:color w:val="000000" w:themeColor="text1"/>
            <w:lang w:val="en-CA"/>
          </w:rPr>
          <m:t>[d]</m:t>
        </m:r>
      </m:oMath>
      <w:r w:rsidR="00073541">
        <w:rPr>
          <w:rFonts w:eastAsiaTheme="minorEastAsia"/>
          <w:bCs/>
          <w:iCs/>
          <w:color w:val="000000" w:themeColor="text1"/>
          <w:lang w:val="en-CA"/>
        </w:rPr>
        <w:t xml:space="preserve"> is the conc</w:t>
      </w:r>
      <w:proofErr w:type="spellStart"/>
      <w:r w:rsidR="00EC7561">
        <w:rPr>
          <w:rFonts w:eastAsiaTheme="minorEastAsia"/>
          <w:bCs/>
          <w:iCs/>
          <w:color w:val="000000" w:themeColor="text1"/>
          <w:lang w:val="en-CA"/>
        </w:rPr>
        <w:t>entration</w:t>
      </w:r>
      <w:proofErr w:type="spellEnd"/>
      <w:r w:rsidR="00EC7561">
        <w:rPr>
          <w:rFonts w:eastAsiaTheme="minorEastAsia"/>
          <w:bCs/>
          <w:iCs/>
          <w:color w:val="000000" w:themeColor="text1"/>
          <w:lang w:val="en-CA"/>
        </w:rPr>
        <w:t xml:space="preserve"> of the given drug,</w:t>
      </w:r>
      <w:r w:rsidR="00073541">
        <w:rPr>
          <w:rFonts w:eastAsiaTheme="minorEastAsia"/>
          <w:bCs/>
          <w:iCs/>
          <w:color w:val="000000" w:themeColor="text1"/>
          <w:lang w:val="en-CA"/>
        </w:rPr>
        <w:t xml:space="preserve"> </w:t>
      </w:r>
      <w:r w:rsidR="00EC7561">
        <w:rPr>
          <w:rFonts w:eastAsiaTheme="minorEastAsia"/>
          <w:bCs/>
          <w:iCs/>
          <w:color w:val="000000" w:themeColor="text1"/>
          <w:lang w:val="en-CA"/>
        </w:rPr>
        <w:t xml:space="preserve">and </w:t>
      </w:r>
      <m:oMath>
        <m:r>
          <w:rPr>
            <w:rFonts w:ascii="Cambria Math" w:eastAsiaTheme="minorEastAsia" w:hAnsi="Cambria Math"/>
            <w:color w:val="000000" w:themeColor="text1"/>
            <w:lang w:val="en-CA"/>
          </w:rPr>
          <m:t>k</m:t>
        </m:r>
      </m:oMath>
      <w:r w:rsidR="00770E22">
        <w:rPr>
          <w:rFonts w:eastAsiaTheme="minorEastAsia"/>
          <w:bCs/>
          <w:iCs/>
          <w:color w:val="000000" w:themeColor="text1"/>
          <w:lang w:val="en-CA"/>
        </w:rPr>
        <w:t>,</w:t>
      </w:r>
      <m:oMath>
        <m:r>
          <w:rPr>
            <w:rFonts w:ascii="Cambria Math" w:eastAsiaTheme="minorEastAsia" w:hAnsi="Cambria Math"/>
            <w:color w:val="000000" w:themeColor="text1"/>
            <w:lang w:val="en-CA"/>
          </w:rPr>
          <m:t>a</m:t>
        </m:r>
      </m:oMath>
      <w:r w:rsidR="00EC7561">
        <w:rPr>
          <w:rFonts w:eastAsiaTheme="minorEastAsia"/>
          <w:bCs/>
          <w:iCs/>
          <w:color w:val="000000" w:themeColor="text1"/>
          <w:lang w:val="en-CA"/>
        </w:rPr>
        <w:t xml:space="preserve"> are</w:t>
      </w:r>
      <w:r w:rsidR="00073541">
        <w:rPr>
          <w:rFonts w:eastAsiaTheme="minorEastAsia"/>
          <w:bCs/>
          <w:iCs/>
          <w:color w:val="000000" w:themeColor="text1"/>
          <w:lang w:val="en-CA"/>
        </w:rPr>
        <w:t xml:space="preserve"> an </w:t>
      </w:r>
      <w:proofErr w:type="gramStart"/>
      <w:r w:rsidR="00073541">
        <w:rPr>
          <w:rFonts w:eastAsiaTheme="minorEastAsia"/>
          <w:bCs/>
          <w:iCs/>
          <w:color w:val="000000" w:themeColor="text1"/>
          <w:lang w:val="en-CA"/>
        </w:rPr>
        <w:t>unknown constant</w:t>
      </w:r>
      <w:r w:rsidR="00EC7561">
        <w:rPr>
          <w:rFonts w:eastAsiaTheme="minorEastAsia"/>
          <w:bCs/>
          <w:iCs/>
          <w:color w:val="000000" w:themeColor="text1"/>
          <w:lang w:val="en-CA"/>
        </w:rPr>
        <w:t>s</w:t>
      </w:r>
      <w:proofErr w:type="gramEnd"/>
      <w:r w:rsidR="00EC7561">
        <w:rPr>
          <w:rFonts w:eastAsiaTheme="minorEastAsia"/>
          <w:bCs/>
          <w:iCs/>
          <w:color w:val="000000" w:themeColor="text1"/>
          <w:lang w:val="en-CA"/>
        </w:rPr>
        <w:t xml:space="preserve"> which define the </w:t>
      </w:r>
      <w:r w:rsidR="004B1335">
        <w:rPr>
          <w:rFonts w:eastAsiaTheme="minorEastAsia"/>
          <w:bCs/>
          <w:iCs/>
          <w:color w:val="000000" w:themeColor="text1"/>
          <w:lang w:val="en-CA"/>
        </w:rPr>
        <w:t>dose-</w:t>
      </w:r>
      <w:r w:rsidR="00EC7561">
        <w:rPr>
          <w:rFonts w:eastAsiaTheme="minorEastAsia"/>
          <w:bCs/>
          <w:iCs/>
          <w:color w:val="000000" w:themeColor="text1"/>
          <w:lang w:val="en-CA"/>
        </w:rPr>
        <w:t xml:space="preserve">response curve (such that </w:t>
      </w:r>
      <m:oMath>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a</m:t>
            </m:r>
          </m:num>
          <m:den>
            <m:r>
              <w:rPr>
                <w:rFonts w:ascii="Cambria Math" w:eastAsiaTheme="minorEastAsia" w:hAnsi="Cambria Math"/>
                <w:color w:val="000000" w:themeColor="text1"/>
                <w:lang w:val="en-CA"/>
              </w:rPr>
              <m:t>k</m:t>
            </m:r>
          </m:den>
        </m:f>
      </m:oMath>
      <w:r w:rsidR="001A197E">
        <w:rPr>
          <w:rFonts w:eastAsiaTheme="minorEastAsia"/>
          <w:bCs/>
          <w:iCs/>
          <w:color w:val="000000" w:themeColor="text1"/>
          <w:lang w:val="en-CA"/>
        </w:rPr>
        <w:t xml:space="preserve"> yields the expected IC50).  In addition, we model each transporter </w:t>
      </w:r>
      <w:r w:rsidR="00EF1063">
        <w:rPr>
          <w:rFonts w:eastAsiaTheme="minorEastAsia"/>
          <w:bCs/>
          <w:iCs/>
          <w:color w:val="000000" w:themeColor="text1"/>
          <w:lang w:val="en-CA"/>
        </w:rPr>
        <w:t>as encoding</w:t>
      </w:r>
      <w:r w:rsidR="001A197E">
        <w:rPr>
          <w:rFonts w:eastAsiaTheme="minorEastAsia"/>
          <w:bCs/>
          <w:iCs/>
          <w:color w:val="000000" w:themeColor="text1"/>
          <w:lang w:val="en-CA"/>
        </w:rPr>
        <w:t xml:space="preserve"> a resis</w:t>
      </w:r>
      <w:r w:rsidR="00EF1063">
        <w:rPr>
          <w:rFonts w:eastAsiaTheme="minorEastAsia"/>
          <w:bCs/>
          <w:iCs/>
          <w:color w:val="000000" w:themeColor="text1"/>
          <w:lang w:val="en-CA"/>
        </w:rPr>
        <w:t>tance factor</w:t>
      </w:r>
      <w:r w:rsidR="005C1CCE">
        <w:rPr>
          <w:rFonts w:eastAsiaTheme="minorEastAsia"/>
          <w:bCs/>
          <w:iCs/>
          <w:color w:val="000000" w:themeColor="text1"/>
          <w:lang w:val="en-CA"/>
        </w:rPr>
        <w:t xml:space="preserve"> </w:t>
      </w:r>
      <w:r w:rsidR="00890FD4">
        <w:rPr>
          <w:rFonts w:eastAsiaTheme="minorEastAsia"/>
          <w:bCs/>
          <w:iCs/>
          <w:color w:val="000000" w:themeColor="text1"/>
          <w:lang w:val="en-CA"/>
        </w:rPr>
        <w:t>which act</w:t>
      </w:r>
      <w:r w:rsidR="00154597">
        <w:rPr>
          <w:rFonts w:eastAsiaTheme="minorEastAsia"/>
          <w:bCs/>
          <w:iCs/>
          <w:color w:val="000000" w:themeColor="text1"/>
          <w:lang w:val="en-CA"/>
        </w:rPr>
        <w:t>s</w:t>
      </w:r>
      <w:r w:rsidR="005C1CCE">
        <w:rPr>
          <w:rFonts w:eastAsiaTheme="minorEastAsia"/>
          <w:bCs/>
          <w:iCs/>
          <w:color w:val="000000" w:themeColor="text1"/>
          <w:lang w:val="en-CA"/>
        </w:rPr>
        <w:t xml:space="preserve"> to </w:t>
      </w:r>
      <w:r w:rsidR="00890FD4">
        <w:rPr>
          <w:rFonts w:eastAsiaTheme="minorEastAsia"/>
          <w:bCs/>
          <w:iCs/>
          <w:color w:val="000000" w:themeColor="text1"/>
          <w:lang w:val="en-CA"/>
        </w:rPr>
        <w:t xml:space="preserve">additively </w:t>
      </w:r>
      <w:r w:rsidR="005C1CCE">
        <w:rPr>
          <w:rFonts w:eastAsiaTheme="minorEastAsia"/>
          <w:bCs/>
          <w:iCs/>
          <w:color w:val="000000" w:themeColor="text1"/>
          <w:lang w:val="en-CA"/>
        </w:rPr>
        <w:t>lower the effective concentration of a drug</w:t>
      </w:r>
      <w:r w:rsidR="00F9420E">
        <w:rPr>
          <w:rFonts w:eastAsiaTheme="minorEastAsia"/>
          <w:bCs/>
          <w:iCs/>
          <w:color w:val="000000" w:themeColor="text1"/>
          <w:lang w:val="en-CA"/>
        </w:rPr>
        <w:t xml:space="preserve"> (fo</w:t>
      </w:r>
      <w:r w:rsidR="00D63C69">
        <w:rPr>
          <w:rFonts w:eastAsiaTheme="minorEastAsia"/>
          <w:bCs/>
          <w:iCs/>
          <w:color w:val="000000" w:themeColor="text1"/>
          <w:lang w:val="en-CA"/>
        </w:rPr>
        <w:t xml:space="preserve">r example, by efflux </w:t>
      </w:r>
      <w:r w:rsidR="00F9420E">
        <w:rPr>
          <w:rFonts w:eastAsiaTheme="minorEastAsia"/>
          <w:bCs/>
          <w:iCs/>
          <w:color w:val="000000" w:themeColor="text1"/>
          <w:lang w:val="en-CA"/>
        </w:rPr>
        <w:t>out of the cell)</w:t>
      </w:r>
      <w:r w:rsidR="005C1CCE">
        <w:rPr>
          <w:rFonts w:eastAsiaTheme="minorEastAsia"/>
          <w:bCs/>
          <w:iCs/>
          <w:color w:val="000000" w:themeColor="text1"/>
          <w:lang w:val="en-CA"/>
        </w:rPr>
        <w:t>:</w:t>
      </w:r>
    </w:p>
    <w:p w14:paraId="1E3E4065" w14:textId="77777777" w:rsidR="00ED3296" w:rsidRDefault="00ED3296" w:rsidP="00ED3296">
      <w:pPr>
        <w:jc w:val="both"/>
        <w:rPr>
          <w:bCs/>
          <w:iCs/>
          <w:color w:val="000000" w:themeColor="text1"/>
        </w:rPr>
      </w:pPr>
    </w:p>
    <w:p w14:paraId="05D4257B" w14:textId="704ECE22" w:rsidR="005C1CCE" w:rsidRDefault="00025615" w:rsidP="00ED329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e>
                  </m:nary>
                </m:sup>
              </m:sSup>
            </m:den>
          </m:f>
        </m:oMath>
      </m:oMathPara>
    </w:p>
    <w:p w14:paraId="5C515019" w14:textId="77777777" w:rsidR="001A197E" w:rsidRDefault="001A197E" w:rsidP="00224FCB">
      <w:pPr>
        <w:rPr>
          <w:rFonts w:eastAsiaTheme="minorEastAsia"/>
          <w:bCs/>
          <w:iCs/>
          <w:color w:val="000000" w:themeColor="text1"/>
          <w:lang w:val="en-CA"/>
        </w:rPr>
      </w:pPr>
    </w:p>
    <w:p w14:paraId="7BB07943" w14:textId="1544BA1B" w:rsidR="008F1B3F" w:rsidRDefault="00A440B5" w:rsidP="00EF1063">
      <w:pPr>
        <w:jc w:val="both"/>
        <w:rPr>
          <w:rFonts w:eastAsiaTheme="minorEastAsia"/>
          <w:bCs/>
          <w:iCs/>
          <w:color w:val="000000" w:themeColor="text1"/>
          <w:lang w:val="en-CA"/>
        </w:rPr>
      </w:pPr>
      <w:r>
        <w:rPr>
          <w:rFonts w:eastAsiaTheme="minorEastAsia"/>
          <w:bCs/>
          <w:iCs/>
          <w:color w:val="000000" w:themeColor="text1"/>
          <w:lang w:val="en-CA"/>
        </w:rPr>
        <w:t xml:space="preserve">Here, </w:t>
      </w:r>
      <m:oMath>
        <m:r>
          <w:rPr>
            <w:rFonts w:ascii="Cambria Math" w:eastAsiaTheme="minorEastAsia" w:hAnsi="Cambria Math"/>
            <w:color w:val="000000" w:themeColor="text1"/>
            <w:lang w:val="en-CA"/>
          </w:rPr>
          <m:t>G</m:t>
        </m:r>
      </m:oMath>
      <w:r>
        <w:rPr>
          <w:rFonts w:eastAsiaTheme="minorEastAsia"/>
          <w:color w:val="000000" w:themeColor="text1"/>
          <w:lang w:val="en-CA"/>
        </w:rPr>
        <w:t xml:space="preserve"> </w:t>
      </w:r>
      <w:r w:rsidR="007F3AF7">
        <w:rPr>
          <w:rFonts w:eastAsiaTheme="minorEastAsia"/>
          <w:color w:val="000000" w:themeColor="text1"/>
          <w:lang w:val="en-CA"/>
        </w:rPr>
        <w:t>is</w:t>
      </w:r>
      <w:r>
        <w:rPr>
          <w:rFonts w:eastAsiaTheme="minorEastAsia"/>
          <w:color w:val="000000" w:themeColor="text1"/>
          <w:lang w:val="en-CA"/>
        </w:rPr>
        <w:t xml:space="preserve"> the set of ABC transporters present in a genotype</w:t>
      </w:r>
      <w:r w:rsidR="00000768">
        <w:rPr>
          <w:rFonts w:eastAsiaTheme="minorEastAsia"/>
          <w:color w:val="000000" w:themeColor="text1"/>
          <w:lang w:val="en-CA"/>
        </w:rPr>
        <w:t>:</w:t>
      </w:r>
      <w:r>
        <w:rPr>
          <w:rFonts w:eastAsiaTheme="minorEastAsia"/>
          <w:bCs/>
          <w:iCs/>
          <w:color w:val="000000" w:themeColor="text1"/>
          <w:lang w:val="en-CA"/>
        </w:rPr>
        <w:t xml:space="preserve"> </w:t>
      </w:r>
      <m:oMath>
        <m:d>
          <m:dPr>
            <m:begChr m:val="{"/>
            <m:endChr m:val="}"/>
            <m:ctrlPr>
              <w:rPr>
                <w:rFonts w:ascii="Cambria Math" w:eastAsiaTheme="minorEastAsia" w:hAnsi="Cambria Math"/>
                <w:bCs/>
                <w:i/>
                <w:iCs/>
                <w:color w:val="000000" w:themeColor="text1"/>
              </w:rPr>
            </m:ctrlPr>
          </m:dPr>
          <m:e>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m:t>
                </m:r>
              </m:e>
              <m:sup>
                <m:r>
                  <w:rPr>
                    <w:rFonts w:ascii="Cambria Math" w:eastAsiaTheme="minorEastAsia" w:hAnsi="Cambria Math"/>
                    <w:color w:val="000000" w:themeColor="text1"/>
                  </w:rPr>
                  <m:t>+</m:t>
                </m:r>
              </m:sup>
            </m:sSup>
            <m:r>
              <w:rPr>
                <w:rFonts w:ascii="Cambria Math" w:eastAsiaTheme="minorEastAsia" w:hAnsi="Cambria Math"/>
                <w:color w:val="000000" w:themeColor="text1"/>
              </w:rPr>
              <m:t xml:space="preserve">… </m:t>
            </m:r>
            <m:sSup>
              <m:sSupPr>
                <m:ctrlPr>
                  <w:rPr>
                    <w:rFonts w:ascii="Cambria Math" w:eastAsiaTheme="minorEastAsia" w:hAnsi="Cambria Math"/>
                    <w:bCs/>
                    <w:i/>
                    <w:iCs/>
                    <w:color w:val="000000" w:themeColor="text1"/>
                  </w:rPr>
                </m:ctrlPr>
              </m:sSupPr>
              <m:e>
                <m:r>
                  <w:rPr>
                    <w:rFonts w:ascii="Cambria Math" w:eastAsiaTheme="minorEastAsia" w:hAnsi="Cambria Math"/>
                    <w:color w:val="000000" w:themeColor="text1"/>
                  </w:rPr>
                  <m:t>ABC16</m:t>
                </m:r>
              </m:e>
              <m:sup>
                <m:r>
                  <w:rPr>
                    <w:rFonts w:ascii="Cambria Math" w:eastAsiaTheme="minorEastAsia" w:hAnsi="Cambria Math"/>
                    <w:color w:val="000000" w:themeColor="text1"/>
                  </w:rPr>
                  <m:t>+</m:t>
                </m:r>
              </m:sup>
            </m:sSup>
          </m:e>
        </m:d>
      </m:oMath>
      <w:r w:rsidR="008B4289">
        <w:rPr>
          <w:rFonts w:eastAsiaTheme="minorEastAsia"/>
          <w:bCs/>
          <w:iCs/>
          <w:color w:val="000000" w:themeColor="text1"/>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7F3AF7">
        <w:rPr>
          <w:rFonts w:eastAsiaTheme="minorEastAsia"/>
          <w:bCs/>
          <w:iCs/>
          <w:color w:val="000000" w:themeColor="text1"/>
          <w:lang w:val="en-CA"/>
        </w:rPr>
        <w:t>i</w:t>
      </w:r>
      <w:proofErr w:type="spellStart"/>
      <w:r w:rsidR="008B4289">
        <w:rPr>
          <w:rFonts w:eastAsiaTheme="minorEastAsia"/>
          <w:bCs/>
          <w:iCs/>
          <w:color w:val="000000" w:themeColor="text1"/>
          <w:lang w:val="en-CA"/>
        </w:rPr>
        <w:t>s</w:t>
      </w:r>
      <w:proofErr w:type="spellEnd"/>
      <w:r w:rsidR="008B4289">
        <w:rPr>
          <w:rFonts w:eastAsiaTheme="minorEastAsia"/>
          <w:bCs/>
          <w:iCs/>
          <w:color w:val="000000" w:themeColor="text1"/>
          <w:lang w:val="en-CA"/>
        </w:rPr>
        <w:t xml:space="preserve"> the clearance coefficient of a given ABC transporter for a given drug</w:t>
      </w:r>
      <w:r w:rsidR="00C63774">
        <w:rPr>
          <w:rFonts w:eastAsiaTheme="minorEastAsia"/>
          <w:bCs/>
          <w:iCs/>
          <w:color w:val="000000" w:themeColor="text1"/>
          <w:lang w:val="en-CA"/>
        </w:rPr>
        <w:t xml:space="preserve"> (i.e.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=k[∆</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d</m:t>
            </m:r>
          </m:e>
          <m:sub>
            <m:r>
              <w:rPr>
                <w:rFonts w:ascii="Cambria Math" w:eastAsiaTheme="minorEastAsia" w:hAnsi="Cambria Math"/>
                <w:color w:val="000000" w:themeColor="text1"/>
                <w:lang w:val="en-CA"/>
              </w:rPr>
              <m:t>i</m:t>
            </m:r>
          </m:sub>
        </m:sSub>
        <m:r>
          <w:rPr>
            <w:rFonts w:ascii="Cambria Math" w:eastAsiaTheme="minorEastAsia" w:hAnsi="Cambria Math"/>
            <w:color w:val="000000" w:themeColor="text1"/>
            <w:lang w:val="en-CA"/>
          </w:rPr>
          <m:t>]</m:t>
        </m:r>
      </m:oMath>
      <w:r w:rsidR="00C63774">
        <w:rPr>
          <w:rFonts w:eastAsiaTheme="minorEastAsia"/>
          <w:bCs/>
          <w:iCs/>
          <w:color w:val="000000" w:themeColor="text1"/>
          <w:lang w:val="en-CA"/>
        </w:rPr>
        <w:t>)</w:t>
      </w:r>
      <w:r w:rsidR="008B4289">
        <w:rPr>
          <w:rFonts w:eastAsiaTheme="minorEastAsia"/>
          <w:bCs/>
          <w:iCs/>
          <w:color w:val="000000" w:themeColor="text1"/>
          <w:lang w:val="en-CA"/>
        </w:rPr>
        <w:t xml:space="preserve">.  </w:t>
      </w:r>
      <w:r w:rsidR="00B2123C">
        <w:rPr>
          <w:rFonts w:eastAsiaTheme="minorEastAsia"/>
          <w:bCs/>
          <w:iCs/>
          <w:color w:val="000000" w:themeColor="text1"/>
          <w:lang w:val="en-CA"/>
        </w:rPr>
        <w:t>Importantly, a</w:t>
      </w:r>
      <w:r w:rsidR="008F1B3F">
        <w:rPr>
          <w:rFonts w:eastAsiaTheme="minorEastAsia"/>
          <w:bCs/>
          <w:iCs/>
          <w:color w:val="000000" w:themeColor="text1"/>
          <w:lang w:val="en-CA"/>
        </w:rPr>
        <w:t xml:space="preserve"> dose response </w:t>
      </w:r>
      <w:r w:rsidR="00EF1063">
        <w:rPr>
          <w:rFonts w:eastAsiaTheme="minorEastAsia"/>
          <w:bCs/>
          <w:iCs/>
          <w:color w:val="000000" w:themeColor="text1"/>
          <w:lang w:val="en-CA"/>
        </w:rPr>
        <w:t xml:space="preserve">curve </w:t>
      </w:r>
      <w:r w:rsidR="007F3AF7">
        <w:rPr>
          <w:rFonts w:eastAsiaTheme="minorEastAsia"/>
          <w:bCs/>
          <w:iCs/>
          <w:color w:val="000000" w:themeColor="text1"/>
          <w:lang w:val="en-CA"/>
        </w:rPr>
        <w:t xml:space="preserve">in this form </w:t>
      </w:r>
      <w:r w:rsidR="008F1B3F">
        <w:rPr>
          <w:rFonts w:eastAsiaTheme="minorEastAsia"/>
          <w:bCs/>
          <w:iCs/>
          <w:color w:val="000000" w:themeColor="text1"/>
          <w:lang w:val="en-CA"/>
        </w:rPr>
        <w:t xml:space="preserve">can be expressed as the activation of a sigmoid neuron, where </w:t>
      </w:r>
      <m:oMath>
        <m:r>
          <w:rPr>
            <w:rFonts w:ascii="Cambria Math" w:eastAsiaTheme="minorEastAsia" w:hAnsi="Cambria Math"/>
            <w:color w:val="000000" w:themeColor="text1"/>
            <w:lang w:val="en-CA"/>
          </w:rPr>
          <m:t>k</m:t>
        </m:r>
        <m:d>
          <m:dPr>
            <m:begChr m:val="["/>
            <m:endChr m:val="]"/>
            <m:ctrlPr>
              <w:rPr>
                <w:rFonts w:ascii="Cambria Math" w:eastAsiaTheme="minorEastAsia" w:hAnsi="Cambria Math"/>
                <w:bCs/>
                <w:i/>
                <w:iCs/>
                <w:color w:val="000000" w:themeColor="text1"/>
                <w:lang w:val="en-CA"/>
              </w:rPr>
            </m:ctrlPr>
          </m:dPr>
          <m:e>
            <m:r>
              <w:rPr>
                <w:rFonts w:ascii="Cambria Math" w:eastAsiaTheme="minorEastAsia" w:hAnsi="Cambria Math"/>
                <w:color w:val="000000" w:themeColor="text1"/>
                <w:lang w:val="en-CA"/>
              </w:rPr>
              <m:t>d</m:t>
            </m:r>
          </m:e>
        </m:d>
        <m:r>
          <w:rPr>
            <w:rFonts w:ascii="Cambria Math" w:eastAsiaTheme="minorEastAsia" w:hAnsi="Cambria Math"/>
            <w:color w:val="000000" w:themeColor="text1"/>
            <w:lang w:val="en-CA"/>
          </w:rPr>
          <m:t>-a</m:t>
        </m:r>
      </m:oMath>
      <w:r w:rsidR="00C01F86">
        <w:rPr>
          <w:rFonts w:eastAsiaTheme="minorEastAsia"/>
          <w:bCs/>
          <w:iCs/>
          <w:color w:val="000000" w:themeColor="text1"/>
          <w:lang w:val="en-CA"/>
        </w:rPr>
        <w:t xml:space="preserve"> is collapsed into</w:t>
      </w:r>
      <w:r w:rsidR="008F1B3F">
        <w:rPr>
          <w:rFonts w:eastAsiaTheme="minorEastAsia"/>
          <w:bCs/>
          <w:iCs/>
          <w:color w:val="000000" w:themeColor="text1"/>
          <w:lang w:val="en-CA"/>
        </w:rPr>
        <w:t xml:space="preserve"> a </w:t>
      </w:r>
      <w:r w:rsidR="0002737F">
        <w:rPr>
          <w:rFonts w:eastAsiaTheme="minorEastAsia"/>
          <w:bCs/>
          <w:iCs/>
          <w:color w:val="000000" w:themeColor="text1"/>
          <w:lang w:val="en-CA"/>
        </w:rPr>
        <w:t xml:space="preserve">single </w:t>
      </w:r>
      <w:r w:rsidR="008F1B3F">
        <w:rPr>
          <w:rFonts w:eastAsiaTheme="minorEastAsia"/>
          <w:bCs/>
          <w:iCs/>
          <w:color w:val="000000" w:themeColor="text1"/>
          <w:lang w:val="en-CA"/>
        </w:rPr>
        <w:t xml:space="preserve">bias term </w:t>
      </w:r>
      <m:oMath>
        <m:r>
          <w:rPr>
            <w:rFonts w:ascii="Cambria Math" w:eastAsiaTheme="minorEastAsia" w:hAnsi="Cambria Math"/>
            <w:color w:val="000000" w:themeColor="text1"/>
            <w:lang w:val="en-CA"/>
          </w:rPr>
          <m:t>B</m:t>
        </m:r>
      </m:oMath>
      <w:r w:rsidR="008F1B3F">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 xml:space="preserve"> </m:t>
        </m:r>
      </m:oMath>
      <w:r w:rsidR="00154597">
        <w:rPr>
          <w:rFonts w:eastAsiaTheme="minorEastAsia"/>
          <w:bCs/>
          <w:iCs/>
          <w:color w:val="000000" w:themeColor="text1"/>
          <w:lang w:val="en-CA"/>
        </w:rPr>
        <w:t>are t</w:t>
      </w:r>
      <w:r w:rsidR="00EF1063">
        <w:rPr>
          <w:rFonts w:eastAsiaTheme="minorEastAsia"/>
          <w:bCs/>
          <w:iCs/>
          <w:color w:val="000000" w:themeColor="text1"/>
          <w:lang w:val="en-CA"/>
        </w:rPr>
        <w:t xml:space="preserve">he weights </w:t>
      </w:r>
      <w:r w:rsidR="00AE4988">
        <w:rPr>
          <w:rFonts w:eastAsiaTheme="minorEastAsia"/>
          <w:bCs/>
          <w:iCs/>
          <w:color w:val="000000" w:themeColor="text1"/>
          <w:lang w:val="en-CA"/>
        </w:rPr>
        <w:t xml:space="preserve">learned as inputs </w:t>
      </w:r>
      <w:r w:rsidR="009F4CE5">
        <w:rPr>
          <w:rFonts w:eastAsiaTheme="minorEastAsia"/>
          <w:bCs/>
          <w:iCs/>
          <w:color w:val="000000" w:themeColor="text1"/>
          <w:lang w:val="en-CA"/>
        </w:rPr>
        <w:t xml:space="preserve">to this </w:t>
      </w:r>
      <w:r w:rsidR="009F4CE5">
        <w:rPr>
          <w:rFonts w:eastAsiaTheme="minorEastAsia"/>
          <w:bCs/>
          <w:iCs/>
          <w:color w:val="000000" w:themeColor="text1"/>
          <w:lang w:val="en-CA"/>
        </w:rPr>
        <w:lastRenderedPageBreak/>
        <w:t xml:space="preserve">neuron </w:t>
      </w:r>
      <w:r w:rsidR="00AE4988">
        <w:rPr>
          <w:rFonts w:eastAsiaTheme="minorEastAsia"/>
          <w:bCs/>
          <w:iCs/>
          <w:color w:val="000000" w:themeColor="text1"/>
          <w:lang w:val="en-CA"/>
        </w:rPr>
        <w:t>from the ABC transporters.</w:t>
      </w:r>
      <w:r w:rsidR="00770E22">
        <w:rPr>
          <w:rFonts w:eastAsiaTheme="minorEastAsia"/>
          <w:bCs/>
          <w:iCs/>
          <w:color w:val="000000" w:themeColor="text1"/>
          <w:lang w:val="en-CA"/>
        </w:rPr>
        <w:t xml:space="preserve">  As </w:t>
      </w:r>
      <w:r w:rsidR="00DA50C1">
        <w:rPr>
          <w:rFonts w:eastAsiaTheme="minorEastAsia"/>
          <w:bCs/>
          <w:iCs/>
          <w:color w:val="000000" w:themeColor="text1"/>
          <w:lang w:val="en-CA"/>
        </w:rPr>
        <w:t xml:space="preserve">each transporter must act to lower </w:t>
      </w:r>
      <w:r w:rsidR="007870A7">
        <w:rPr>
          <w:rFonts w:eastAsiaTheme="minorEastAsia"/>
          <w:bCs/>
          <w:iCs/>
          <w:color w:val="000000" w:themeColor="text1"/>
          <w:lang w:val="en-CA"/>
        </w:rPr>
        <w:t xml:space="preserve">effective </w:t>
      </w:r>
      <w:r w:rsidR="00DA50C1">
        <w:rPr>
          <w:rFonts w:eastAsiaTheme="minorEastAsia"/>
          <w:bCs/>
          <w:iCs/>
          <w:color w:val="000000" w:themeColor="text1"/>
          <w:lang w:val="en-CA"/>
        </w:rPr>
        <w:t>drug concentration in this model</w:t>
      </w:r>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we constrain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770E22">
        <w:rPr>
          <w:rFonts w:eastAsiaTheme="minorEastAsia"/>
          <w:bCs/>
          <w:iCs/>
          <w:color w:val="000000" w:themeColor="text1"/>
          <w:lang w:val="en-CA"/>
        </w:rPr>
        <w:t xml:space="preserve"> </w:t>
      </w:r>
      <w:r w:rsidR="00DA50C1">
        <w:rPr>
          <w:rFonts w:eastAsiaTheme="minorEastAsia"/>
          <w:bCs/>
          <w:iCs/>
          <w:color w:val="000000" w:themeColor="text1"/>
          <w:lang w:val="en-CA"/>
        </w:rPr>
        <w:t xml:space="preserve">to be </w:t>
      </w:r>
      <w:r w:rsidR="00770E22">
        <w:rPr>
          <w:rFonts w:eastAsiaTheme="minorEastAsia"/>
          <w:bCs/>
          <w:iCs/>
          <w:color w:val="000000" w:themeColor="text1"/>
          <w:lang w:val="en-CA"/>
        </w:rPr>
        <w:t>positive.</w:t>
      </w:r>
    </w:p>
    <w:p w14:paraId="12A201DA" w14:textId="77777777" w:rsidR="00C63774" w:rsidRDefault="00C63774" w:rsidP="00EF1063">
      <w:pPr>
        <w:jc w:val="both"/>
        <w:rPr>
          <w:rFonts w:eastAsiaTheme="minorEastAsia"/>
          <w:bCs/>
          <w:iCs/>
          <w:color w:val="000000" w:themeColor="text1"/>
          <w:lang w:val="en-CA"/>
        </w:rPr>
      </w:pPr>
    </w:p>
    <w:p w14:paraId="5EE84536" w14:textId="764E056A" w:rsidR="00A82E91" w:rsidRDefault="00C63774" w:rsidP="00EF1063">
      <w:pPr>
        <w:jc w:val="both"/>
        <w:rPr>
          <w:rFonts w:eastAsiaTheme="minorEastAsia"/>
          <w:bCs/>
          <w:iCs/>
          <w:color w:val="000000" w:themeColor="text1"/>
          <w:lang w:val="en-CA"/>
        </w:rPr>
      </w:pPr>
      <w:r>
        <w:rPr>
          <w:rFonts w:eastAsiaTheme="minorEastAsia"/>
          <w:bCs/>
          <w:iCs/>
          <w:color w:val="000000" w:themeColor="text1"/>
          <w:lang w:val="en-CA"/>
        </w:rPr>
        <w:t xml:space="preserve">We then </w:t>
      </w:r>
      <w:r w:rsidR="008D1145">
        <w:rPr>
          <w:rFonts w:eastAsiaTheme="minorEastAsia"/>
          <w:bCs/>
          <w:iCs/>
          <w:color w:val="000000" w:themeColor="text1"/>
          <w:lang w:val="en-CA"/>
        </w:rPr>
        <w:t xml:space="preserve">model </w:t>
      </w:r>
      <w:r>
        <w:rPr>
          <w:rFonts w:eastAsiaTheme="minorEastAsia"/>
          <w:bCs/>
          <w:iCs/>
          <w:color w:val="000000" w:themeColor="text1"/>
          <w:lang w:val="en-CA"/>
        </w:rPr>
        <w:t>compensatory acti</w:t>
      </w:r>
      <w:r w:rsidR="00F47E26">
        <w:rPr>
          <w:rFonts w:eastAsiaTheme="minorEastAsia"/>
          <w:bCs/>
          <w:iCs/>
          <w:color w:val="000000" w:themeColor="text1"/>
          <w:lang w:val="en-CA"/>
        </w:rPr>
        <w:t xml:space="preserve">vation between ABC transporters.  </w:t>
      </w:r>
      <w:r w:rsidR="00A82E91">
        <w:rPr>
          <w:rFonts w:eastAsiaTheme="minorEastAsia"/>
          <w:bCs/>
          <w:iCs/>
          <w:color w:val="000000" w:themeColor="text1"/>
          <w:lang w:val="en-CA"/>
        </w:rPr>
        <w:t xml:space="preserve">To do this, we </w:t>
      </w:r>
      <w:r w:rsidR="008F212A">
        <w:rPr>
          <w:rFonts w:eastAsiaTheme="minorEastAsia"/>
          <w:bCs/>
          <w:iCs/>
          <w:color w:val="000000" w:themeColor="text1"/>
          <w:lang w:val="en-CA"/>
        </w:rPr>
        <w:t xml:space="preserve">first </w:t>
      </w:r>
      <w:r w:rsidR="00A82E91">
        <w:rPr>
          <w:rFonts w:eastAsiaTheme="minorEastAsia"/>
          <w:bCs/>
          <w:iCs/>
          <w:color w:val="000000" w:themeColor="text1"/>
          <w:lang w:val="en-CA"/>
        </w:rPr>
        <w:t xml:space="preserve">decompose the clearance coefficient of each ABC transporter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w:t>
      </w:r>
      <w:r w:rsidR="00A82E91" w:rsidRPr="00A82E91">
        <w:rPr>
          <w:rFonts w:eastAsiaTheme="minorEastAsia"/>
          <w:bCs/>
          <w:iCs/>
          <w:color w:val="000000" w:themeColor="text1"/>
          <w:lang w:val="en-CA"/>
        </w:rPr>
        <w:t xml:space="preserve"> </w:t>
      </w:r>
      <w:r w:rsidR="008F212A">
        <w:rPr>
          <w:rFonts w:eastAsiaTheme="minorEastAsia"/>
          <w:bCs/>
          <w:iCs/>
          <w:color w:val="000000" w:themeColor="text1"/>
          <w:lang w:val="en-CA"/>
        </w:rPr>
        <w:t xml:space="preserve"> That is</w:t>
      </w:r>
      <w:r w:rsidR="00A82E91">
        <w:rPr>
          <w:rFonts w:eastAsiaTheme="minorEastAsia"/>
          <w:bCs/>
          <w:iCs/>
          <w:color w:val="000000" w:themeColor="text1"/>
          <w:lang w:val="en-CA"/>
        </w:rPr>
        <w:t>, each ABC transporter is also given a degree of activ</w:t>
      </w:r>
      <w:r w:rsidR="006B5DAC">
        <w:rPr>
          <w:rFonts w:eastAsiaTheme="minorEastAsia"/>
          <w:bCs/>
          <w:iCs/>
          <w:color w:val="000000" w:themeColor="text1"/>
          <w:lang w:val="en-CA"/>
        </w:rPr>
        <w:t>ity</w:t>
      </w:r>
      <w:r w:rsidR="00A82E91">
        <w:rPr>
          <w:rFonts w:eastAsiaTheme="minorEastAsia"/>
          <w:bCs/>
          <w:iCs/>
          <w:color w:val="000000" w:themeColor="text1"/>
          <w:lang w:val="en-CA"/>
        </w:rPr>
        <w:t xml:space="preserve"> (</w:t>
      </w:r>
      <w:r w:rsidR="00C27406">
        <w:rPr>
          <w:rFonts w:eastAsiaTheme="minorEastAsia"/>
          <w:bCs/>
          <w:iCs/>
          <w:color w:val="000000" w:themeColor="text1"/>
          <w:lang w:val="en-CA"/>
        </w:rPr>
        <w:t>a</w:t>
      </w:r>
      <w:r w:rsidR="00A82E91">
        <w:rPr>
          <w:rFonts w:eastAsiaTheme="minorEastAsia"/>
          <w:bCs/>
          <w:iCs/>
          <w:color w:val="000000" w:themeColor="text1"/>
          <w:lang w:val="en-CA"/>
        </w:rPr>
        <w:t xml:space="preserve"> value between 0 and 1) which depends on the genotype -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AC1BD1">
        <w:rPr>
          <w:rFonts w:eastAsiaTheme="minorEastAsia"/>
          <w:bCs/>
          <w:iCs/>
          <w:color w:val="000000" w:themeColor="text1"/>
          <w:lang w:val="en-CA"/>
        </w:rPr>
        <w:t xml:space="preserve">.  </w:t>
      </w:r>
      <w:r w:rsidR="008F212A">
        <w:rPr>
          <w:rFonts w:eastAsiaTheme="minorEastAsia"/>
          <w:bCs/>
          <w:iCs/>
          <w:color w:val="000000" w:themeColor="text1"/>
          <w:lang w:val="en-CA"/>
        </w:rPr>
        <w:t>This</w:t>
      </w:r>
      <w:r w:rsidR="00AC1BD1">
        <w:rPr>
          <w:rFonts w:eastAsiaTheme="minorEastAsia"/>
          <w:bCs/>
          <w:iCs/>
          <w:color w:val="000000" w:themeColor="text1"/>
          <w:lang w:val="en-CA"/>
        </w:rPr>
        <w:t xml:space="preserve"> </w:t>
      </w:r>
      <w:r w:rsidR="00C27406">
        <w:rPr>
          <w:rFonts w:eastAsiaTheme="minorEastAsia"/>
          <w:bCs/>
          <w:iCs/>
          <w:color w:val="000000" w:themeColor="text1"/>
          <w:lang w:val="en-CA"/>
        </w:rPr>
        <w:t xml:space="preserve">activation </w:t>
      </w:r>
      <w:r w:rsidR="008F212A">
        <w:rPr>
          <w:rFonts w:eastAsiaTheme="minorEastAsia"/>
          <w:bCs/>
          <w:iCs/>
          <w:color w:val="000000" w:themeColor="text1"/>
          <w:lang w:val="en-CA"/>
        </w:rPr>
        <w:t xml:space="preserve">variable </w:t>
      </w:r>
      <w:r w:rsidR="00DB609A">
        <w:rPr>
          <w:rFonts w:eastAsiaTheme="minorEastAsia"/>
          <w:bCs/>
          <w:iCs/>
          <w:color w:val="000000" w:themeColor="text1"/>
          <w:lang w:val="en-CA"/>
        </w:rPr>
        <w:t xml:space="preserve">is modelled as being </w:t>
      </w:r>
      <w:r w:rsidR="00A82E91">
        <w:rPr>
          <w:rFonts w:eastAsiaTheme="minorEastAsia"/>
          <w:bCs/>
          <w:iCs/>
          <w:color w:val="000000" w:themeColor="text1"/>
          <w:lang w:val="en-CA"/>
        </w:rPr>
        <w:t>dependent</w:t>
      </w:r>
      <w:r w:rsidR="00DB609A">
        <w:rPr>
          <w:rFonts w:eastAsiaTheme="minorEastAsia"/>
          <w:bCs/>
          <w:iCs/>
          <w:color w:val="000000" w:themeColor="text1"/>
          <w:lang w:val="en-CA"/>
        </w:rPr>
        <w:t xml:space="preserve"> on genotype </w:t>
      </w:r>
      <m:oMath>
        <m:r>
          <w:rPr>
            <w:rFonts w:ascii="Cambria Math" w:eastAsiaTheme="minorEastAsia" w:hAnsi="Cambria Math"/>
            <w:color w:val="000000" w:themeColor="text1"/>
            <w:lang w:val="en-CA"/>
          </w:rPr>
          <m:t>G</m:t>
        </m:r>
      </m:oMath>
      <w:r w:rsidR="00DB609A">
        <w:rPr>
          <w:rFonts w:eastAsiaTheme="minorEastAsia"/>
          <w:bCs/>
          <w:iCs/>
          <w:color w:val="000000" w:themeColor="text1"/>
          <w:lang w:val="en-CA"/>
        </w:rPr>
        <w:t>, but not</w:t>
      </w:r>
      <w:r w:rsidR="00A82E91">
        <w:rPr>
          <w:rFonts w:eastAsiaTheme="minorEastAsia"/>
          <w:bCs/>
          <w:iCs/>
          <w:color w:val="000000" w:themeColor="text1"/>
          <w:lang w:val="en-CA"/>
        </w:rPr>
        <w:t xml:space="preserve"> the drug </w:t>
      </w:r>
      <m:oMath>
        <m:r>
          <w:rPr>
            <w:rFonts w:ascii="Cambria Math" w:eastAsiaTheme="minorEastAsia" w:hAnsi="Cambria Math"/>
            <w:color w:val="000000" w:themeColor="text1"/>
            <w:lang w:val="en-CA"/>
          </w:rPr>
          <m:t>d</m:t>
        </m:r>
      </m:oMath>
      <w:r w:rsidR="00A82E91">
        <w:rPr>
          <w:rFonts w:eastAsiaTheme="minorEastAsia"/>
          <w:bCs/>
          <w:iCs/>
          <w:color w:val="000000" w:themeColor="text1"/>
          <w:lang w:val="en-CA"/>
        </w:rPr>
        <w:t xml:space="preserve">.  </w:t>
      </w:r>
      <w:r w:rsidR="00DC19E0">
        <w:rPr>
          <w:rFonts w:eastAsiaTheme="minorEastAsia"/>
          <w:bCs/>
          <w:iCs/>
          <w:color w:val="000000" w:themeColor="text1"/>
          <w:lang w:val="en-CA"/>
        </w:rPr>
        <w:t>In this extension,</w:t>
      </w:r>
      <w:r w:rsidR="00A82E91">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A82E91">
        <w:rPr>
          <w:rFonts w:eastAsiaTheme="minorEastAsia"/>
          <w:bCs/>
          <w:iCs/>
          <w:color w:val="000000" w:themeColor="text1"/>
          <w:lang w:val="en-CA"/>
        </w:rPr>
        <w:t xml:space="preserve"> is </w:t>
      </w:r>
      <w:r w:rsidR="00C27406">
        <w:rPr>
          <w:rFonts w:eastAsiaTheme="minorEastAsia"/>
          <w:bCs/>
          <w:iCs/>
          <w:color w:val="000000" w:themeColor="text1"/>
          <w:lang w:val="en-CA"/>
        </w:rPr>
        <w:t xml:space="preserve">the product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C27406">
        <w:rPr>
          <w:rFonts w:eastAsiaTheme="minorEastAsia"/>
          <w:bCs/>
          <w:iCs/>
          <w:color w:val="000000" w:themeColor="text1"/>
          <w:lang w:val="en-CA"/>
        </w:rPr>
        <w:t xml:space="preserve"> and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E802B7">
        <w:rPr>
          <w:rFonts w:eastAsiaTheme="minorEastAsia"/>
          <w:bCs/>
          <w:iCs/>
          <w:color w:val="000000" w:themeColor="text1"/>
          <w:lang w:val="en-CA"/>
        </w:rPr>
        <w:t xml:space="preserve">, a </w:t>
      </w:r>
      <w:r w:rsidR="00BA2430">
        <w:rPr>
          <w:rFonts w:eastAsiaTheme="minorEastAsia"/>
          <w:bCs/>
          <w:iCs/>
          <w:color w:val="000000" w:themeColor="text1"/>
          <w:lang w:val="en-CA"/>
        </w:rPr>
        <w:t>‘</w:t>
      </w:r>
      <w:r w:rsidR="009D01D6">
        <w:rPr>
          <w:rFonts w:eastAsiaTheme="minorEastAsia"/>
          <w:bCs/>
          <w:iCs/>
          <w:color w:val="000000" w:themeColor="text1"/>
          <w:lang w:val="en-CA"/>
        </w:rPr>
        <w:t>maximal</w:t>
      </w:r>
      <w:r w:rsidR="00BA2430">
        <w:rPr>
          <w:rFonts w:eastAsiaTheme="minorEastAsia"/>
          <w:bCs/>
          <w:iCs/>
          <w:color w:val="000000" w:themeColor="text1"/>
          <w:lang w:val="en-CA"/>
        </w:rPr>
        <w:t>’</w:t>
      </w:r>
      <w:r w:rsidR="00C27406">
        <w:rPr>
          <w:rFonts w:eastAsiaTheme="minorEastAsia"/>
          <w:bCs/>
          <w:iCs/>
          <w:color w:val="000000" w:themeColor="text1"/>
          <w:lang w:val="en-CA"/>
        </w:rPr>
        <w:t xml:space="preserve"> efflux</w:t>
      </w:r>
      <w:r w:rsidR="00B53B0B">
        <w:rPr>
          <w:rFonts w:eastAsiaTheme="minorEastAsia"/>
          <w:bCs/>
          <w:iCs/>
          <w:color w:val="000000" w:themeColor="text1"/>
          <w:lang w:val="en-CA"/>
        </w:rPr>
        <w:t>/clearance</w:t>
      </w:r>
      <w:r w:rsidR="00C27406">
        <w:rPr>
          <w:rFonts w:eastAsiaTheme="minorEastAsia"/>
          <w:bCs/>
          <w:iCs/>
          <w:color w:val="000000" w:themeColor="text1"/>
          <w:lang w:val="en-CA"/>
        </w:rPr>
        <w:t xml:space="preserve"> capacity of a given transporter for a given drug</w:t>
      </w:r>
      <w:r w:rsidR="00DC19E0">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DC19E0">
        <w:rPr>
          <w:rFonts w:eastAsiaTheme="minorEastAsia"/>
          <w:bCs/>
          <w:iCs/>
          <w:color w:val="000000" w:themeColor="text1"/>
          <w:lang w:val="en-CA"/>
        </w:rPr>
        <w:t>)</w:t>
      </w:r>
      <w:r w:rsidR="00C27406">
        <w:rPr>
          <w:rFonts w:eastAsiaTheme="minorEastAsia"/>
          <w:bCs/>
          <w:iCs/>
          <w:color w:val="000000" w:themeColor="text1"/>
          <w:lang w:val="en-CA"/>
        </w:rPr>
        <w:t>:</w:t>
      </w:r>
    </w:p>
    <w:p w14:paraId="098CA022" w14:textId="77777777" w:rsidR="00A82E91" w:rsidRDefault="00A82E91" w:rsidP="00EF1063">
      <w:pPr>
        <w:jc w:val="both"/>
        <w:rPr>
          <w:rFonts w:eastAsiaTheme="minorEastAsia"/>
          <w:bCs/>
          <w:iCs/>
          <w:color w:val="000000" w:themeColor="text1"/>
          <w:lang w:val="en-CA"/>
        </w:rPr>
      </w:pPr>
    </w:p>
    <w:p w14:paraId="338A52AE" w14:textId="49F20FAA" w:rsidR="00345169" w:rsidRPr="00F17F09" w:rsidRDefault="00025615" w:rsidP="00224FCB">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i∈G</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e>
                  </m:nary>
                  <m:r>
                    <w:rPr>
                      <w:rFonts w:ascii="Cambria Math" w:eastAsiaTheme="minorEastAsia" w:hAnsi="Cambria Math"/>
                      <w:color w:val="000000" w:themeColor="text1"/>
                      <w:lang w:val="en-CA"/>
                    </w:rPr>
                    <m:t>-B</m:t>
                  </m:r>
                </m:sup>
              </m:sSup>
            </m:den>
          </m:f>
        </m:oMath>
      </m:oMathPara>
    </w:p>
    <w:p w14:paraId="00DDCEFC" w14:textId="77777777" w:rsidR="009B2357" w:rsidRDefault="009B2357" w:rsidP="00D63C69">
      <w:pPr>
        <w:jc w:val="both"/>
        <w:rPr>
          <w:rFonts w:eastAsiaTheme="minorEastAsia"/>
          <w:bCs/>
          <w:iCs/>
          <w:color w:val="000000" w:themeColor="text1"/>
          <w:lang w:val="en-CA"/>
        </w:rPr>
      </w:pPr>
    </w:p>
    <w:p w14:paraId="7BC8E6A5" w14:textId="650340C6" w:rsidR="00A86E68" w:rsidRDefault="00C27406" w:rsidP="00D63C69">
      <w:pPr>
        <w:jc w:val="both"/>
        <w:rPr>
          <w:rFonts w:eastAsiaTheme="minorEastAsia"/>
          <w:bCs/>
          <w:iCs/>
          <w:color w:val="000000" w:themeColor="text1"/>
          <w:lang w:val="en-CA"/>
        </w:rPr>
      </w:pPr>
      <w:r>
        <w:rPr>
          <w:rFonts w:eastAsiaTheme="minorEastAsia"/>
          <w:bCs/>
          <w:iCs/>
          <w:color w:val="000000" w:themeColor="text1"/>
          <w:lang w:val="en-CA"/>
        </w:rPr>
        <w:t>We</w:t>
      </w:r>
      <w:r w:rsidR="00D63C69">
        <w:rPr>
          <w:rFonts w:eastAsiaTheme="minorEastAsia"/>
          <w:bCs/>
          <w:iCs/>
          <w:color w:val="000000" w:themeColor="text1"/>
          <w:lang w:val="en-CA"/>
        </w:rPr>
        <w:t xml:space="preserve"> then allow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0A3692">
        <w:rPr>
          <w:rFonts w:eastAsiaTheme="minorEastAsia"/>
          <w:bCs/>
          <w:iCs/>
          <w:color w:val="000000" w:themeColor="text1"/>
          <w:lang w:val="en-CA"/>
        </w:rPr>
        <w:t xml:space="preserve"> to capture </w:t>
      </w:r>
      <w:r>
        <w:rPr>
          <w:rFonts w:eastAsiaTheme="minorEastAsia"/>
          <w:bCs/>
          <w:iCs/>
          <w:color w:val="000000" w:themeColor="text1"/>
          <w:lang w:val="en-CA"/>
        </w:rPr>
        <w:t xml:space="preserve">compensatory activation.  That is,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can </w:t>
      </w:r>
      <w:r w:rsidR="000F4776">
        <w:rPr>
          <w:rFonts w:eastAsiaTheme="minorEastAsia"/>
          <w:bCs/>
          <w:iCs/>
          <w:color w:val="000000" w:themeColor="text1"/>
          <w:lang w:val="en-CA"/>
        </w:rPr>
        <w:t>be influenced by other ABC transporters:</w:t>
      </w:r>
    </w:p>
    <w:p w14:paraId="2DB86E41" w14:textId="1962AED8" w:rsidR="00A86E68" w:rsidRDefault="00025615" w:rsidP="00A86E68">
      <w:pPr>
        <w:jc w:val="center"/>
        <w:rPr>
          <w:rFonts w:eastAsiaTheme="minorEastAsia"/>
          <w:bCs/>
          <w:iCs/>
          <w:color w:val="000000" w:themeColor="text1"/>
          <w:lang w:val="en-CA"/>
        </w:rPr>
      </w:pP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=f</m:t>
        </m:r>
        <m:d>
          <m:dPr>
            <m:ctrlPr>
              <w:rPr>
                <w:rFonts w:ascii="Cambria Math" w:eastAsiaTheme="minorEastAsia" w:hAnsi="Cambria Math"/>
                <w:bCs/>
                <w:i/>
                <w:iCs/>
                <w:color w:val="000000" w:themeColor="text1"/>
                <w:lang w:val="en-CA"/>
              </w:rPr>
            </m:ctrlPr>
          </m:dPr>
          <m:e>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e>
        </m:d>
      </m:oMath>
      <w:r w:rsidR="00A86E68">
        <w:rPr>
          <w:rFonts w:eastAsiaTheme="minorEastAsia"/>
          <w:bCs/>
          <w:iCs/>
          <w:color w:val="000000" w:themeColor="text1"/>
          <w:lang w:val="en-CA"/>
        </w:rPr>
        <w:t xml:space="preserve"> </w:t>
      </w:r>
    </w:p>
    <w:p w14:paraId="23C91DB2" w14:textId="562B11C9" w:rsidR="00506B06" w:rsidRDefault="00A86E68" w:rsidP="00D63C69">
      <w:pPr>
        <w:jc w:val="both"/>
        <w:rPr>
          <w:rFonts w:eastAsiaTheme="minorEastAsia"/>
          <w:bCs/>
          <w:iCs/>
          <w:color w:val="000000" w:themeColor="text1"/>
          <w:lang w:val="en-CA"/>
        </w:rPr>
      </w:pPr>
      <w:r>
        <w:rPr>
          <w:rFonts w:eastAsiaTheme="minorEastAsia"/>
          <w:bCs/>
          <w:iCs/>
          <w:color w:val="000000" w:themeColor="text1"/>
          <w:lang w:val="en-CA"/>
        </w:rPr>
        <w:t>W</w:t>
      </w:r>
      <w:r w:rsidR="00D63C69">
        <w:rPr>
          <w:rFonts w:eastAsiaTheme="minorEastAsia"/>
          <w:bCs/>
          <w:iCs/>
          <w:color w:val="000000" w:themeColor="text1"/>
          <w:lang w:val="en-CA"/>
        </w:rPr>
        <w:t xml:space="preserve">here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D63C69">
        <w:rPr>
          <w:rFonts w:eastAsiaTheme="minorEastAsia"/>
          <w:bCs/>
          <w:iCs/>
          <w:color w:val="000000" w:themeColor="text1"/>
          <w:lang w:val="en-CA"/>
        </w:rPr>
        <w:t xml:space="preserve"> are the </w:t>
      </w:r>
      <w:r w:rsidR="000F4776">
        <w:rPr>
          <w:rFonts w:eastAsiaTheme="minorEastAsia"/>
          <w:bCs/>
          <w:iCs/>
          <w:color w:val="000000" w:themeColor="text1"/>
          <w:lang w:val="en-CA"/>
        </w:rPr>
        <w:t>‘influences’</w:t>
      </w:r>
      <w:r w:rsidR="00D63C69">
        <w:rPr>
          <w:rFonts w:eastAsiaTheme="minorEastAsia"/>
          <w:bCs/>
          <w:iCs/>
          <w:color w:val="000000" w:themeColor="text1"/>
          <w:lang w:val="en-CA"/>
        </w:rPr>
        <w:t xml:space="preserve"> from other ABC transporters.</w:t>
      </w:r>
      <w:r w:rsidR="00E12EF6">
        <w:rPr>
          <w:rFonts w:eastAsiaTheme="minorEastAsia"/>
          <w:bCs/>
          <w:iCs/>
          <w:color w:val="000000" w:themeColor="text1"/>
          <w:lang w:val="en-CA"/>
        </w:rPr>
        <w:t xml:space="preserve"> </w:t>
      </w:r>
      <w:r w:rsidR="00D63C69">
        <w:rPr>
          <w:rFonts w:eastAsiaTheme="minorEastAsia"/>
          <w:bCs/>
          <w:iCs/>
          <w:color w:val="000000" w:themeColor="text1"/>
          <w:lang w:val="en-CA"/>
        </w:rPr>
        <w:t xml:space="preserve"> </w:t>
      </w:r>
      <w:r w:rsidR="005A3E9A">
        <w:rPr>
          <w:rFonts w:eastAsiaTheme="minorEastAsia"/>
          <w:bCs/>
          <w:iCs/>
          <w:color w:val="000000" w:themeColor="text1"/>
          <w:lang w:val="en-CA"/>
        </w:rPr>
        <w:t xml:space="preserve">While the form of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oMath>
      <w:r w:rsidR="005A3E9A">
        <w:rPr>
          <w:rFonts w:eastAsiaTheme="minorEastAsia"/>
          <w:bCs/>
          <w:iCs/>
          <w:color w:val="000000" w:themeColor="text1"/>
          <w:lang w:val="en-CA"/>
        </w:rPr>
        <w:t xml:space="preserve"> may depend on the inhibition mechanism, </w:t>
      </w:r>
      <w:r w:rsidR="008269D5">
        <w:rPr>
          <w:rFonts w:eastAsiaTheme="minorEastAsia"/>
          <w:bCs/>
          <w:iCs/>
          <w:color w:val="000000" w:themeColor="text1"/>
          <w:lang w:val="en-CA"/>
        </w:rPr>
        <w:t xml:space="preserve">here </w:t>
      </w:r>
      <w:r w:rsidR="00F27034">
        <w:rPr>
          <w:rFonts w:eastAsiaTheme="minorEastAsia"/>
          <w:bCs/>
          <w:iCs/>
          <w:color w:val="000000" w:themeColor="text1"/>
          <w:lang w:val="en-CA"/>
        </w:rPr>
        <w:t>we also model</w:t>
      </w:r>
      <w:r w:rsidR="000500D0">
        <w:rPr>
          <w:rFonts w:eastAsiaTheme="minorEastAsia"/>
          <w:bCs/>
          <w:iCs/>
          <w:color w:val="000000" w:themeColor="text1"/>
          <w:lang w:val="en-CA"/>
        </w:rPr>
        <w:t>led</w:t>
      </w:r>
      <w:r w:rsidR="00F27034">
        <w:rPr>
          <w:rFonts w:eastAsiaTheme="minorEastAsia"/>
          <w:bCs/>
          <w:iCs/>
          <w:color w:val="000000" w:themeColor="text1"/>
          <w:lang w:val="en-CA"/>
        </w:rPr>
        <w:t xml:space="preserve"> </w:t>
      </w:r>
      <w:r w:rsidR="00E12EF6">
        <w:rPr>
          <w:rFonts w:eastAsiaTheme="minorEastAsia"/>
          <w:bCs/>
          <w:iCs/>
          <w:color w:val="000000" w:themeColor="text1"/>
          <w:lang w:val="en-CA"/>
        </w:rPr>
        <w:t>it</w:t>
      </w:r>
      <w:r w:rsidR="00506B06">
        <w:rPr>
          <w:rFonts w:eastAsiaTheme="minorEastAsia"/>
          <w:bCs/>
          <w:iCs/>
          <w:color w:val="000000" w:themeColor="text1"/>
          <w:lang w:val="en-CA"/>
        </w:rPr>
        <w:t xml:space="preserve"> </w:t>
      </w:r>
      <w:r w:rsidR="00F27034">
        <w:rPr>
          <w:rFonts w:eastAsiaTheme="minorEastAsia"/>
          <w:bCs/>
          <w:iCs/>
          <w:color w:val="000000" w:themeColor="text1"/>
          <w:lang w:val="en-CA"/>
        </w:rPr>
        <w:t>as having a sigmoidal form</w:t>
      </w:r>
      <w:r w:rsidR="00E12EF6">
        <w:rPr>
          <w:rFonts w:eastAsiaTheme="minorEastAsia"/>
          <w:bCs/>
          <w:iCs/>
          <w:color w:val="000000" w:themeColor="text1"/>
          <w:lang w:val="en-CA"/>
        </w:rPr>
        <w:t xml:space="preserve"> for simplicity</w:t>
      </w:r>
      <w:r w:rsidR="00F27034">
        <w:rPr>
          <w:rFonts w:eastAsiaTheme="minorEastAsia"/>
          <w:bCs/>
          <w:iCs/>
          <w:color w:val="000000" w:themeColor="text1"/>
          <w:lang w:val="en-CA"/>
        </w:rPr>
        <w:t>:</w:t>
      </w:r>
    </w:p>
    <w:p w14:paraId="0259D787" w14:textId="45E91190" w:rsidR="00506B06" w:rsidRPr="00F17F09" w:rsidRDefault="00025615" w:rsidP="00506B06">
      <w:pPr>
        <w:rPr>
          <w:rFonts w:eastAsiaTheme="minorEastAsia"/>
          <w:bCs/>
          <w:iCs/>
          <w:color w:val="000000" w:themeColor="text1"/>
          <w:lang w:val="en-CA"/>
        </w:rPr>
      </w:pPr>
      <m:oMathPara>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i,G</m:t>
              </m:r>
            </m:sub>
          </m:sSub>
          <m:r>
            <w:rPr>
              <w:rFonts w:ascii="Cambria Math" w:eastAsiaTheme="minorEastAsia" w:hAnsi="Cambria Math"/>
              <w:color w:val="000000" w:themeColor="text1"/>
              <w:lang w:val="en-CA"/>
            </w:rPr>
            <m:t xml:space="preserve">= </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1</m:t>
              </m:r>
            </m:num>
            <m:den>
              <m:r>
                <w:rPr>
                  <w:rFonts w:ascii="Cambria Math" w:eastAsiaTheme="minorEastAsia" w:hAnsi="Cambria Math"/>
                  <w:color w:val="000000" w:themeColor="text1"/>
                  <w:lang w:val="en-CA"/>
                </w:rPr>
                <m:t>1+</m:t>
              </m:r>
              <m:sSup>
                <m:sSupPr>
                  <m:ctrlPr>
                    <w:rPr>
                      <w:rFonts w:ascii="Cambria Math" w:eastAsiaTheme="minorEastAsia" w:hAnsi="Cambria Math"/>
                      <w:bCs/>
                      <w:i/>
                      <w:iCs/>
                      <w:color w:val="000000" w:themeColor="text1"/>
                      <w:lang w:val="en-CA"/>
                    </w:rPr>
                  </m:ctrlPr>
                </m:sSupPr>
                <m:e>
                  <m:r>
                    <w:rPr>
                      <w:rFonts w:ascii="Cambria Math" w:eastAsiaTheme="minorEastAsia" w:hAnsi="Cambria Math"/>
                      <w:color w:val="000000" w:themeColor="text1"/>
                      <w:lang w:val="en-CA"/>
                    </w:rPr>
                    <m:t>e</m:t>
                  </m:r>
                </m:e>
                <m:sup>
                  <m:r>
                    <w:rPr>
                      <w:rFonts w:ascii="Cambria Math" w:eastAsiaTheme="minorEastAsia" w:hAnsi="Cambria Math"/>
                      <w:color w:val="000000" w:themeColor="text1"/>
                      <w:lang w:val="en-CA"/>
                    </w:rPr>
                    <m:t>-</m:t>
                  </m:r>
                  <m:nary>
                    <m:naryPr>
                      <m:chr m:val="∑"/>
                      <m:limLoc m:val="undOvr"/>
                      <m:supHide m:val="1"/>
                      <m:ctrlPr>
                        <w:rPr>
                          <w:rFonts w:ascii="Cambria Math" w:eastAsiaTheme="minorEastAsia" w:hAnsi="Cambria Math"/>
                          <w:bCs/>
                          <w:i/>
                          <w:iCs/>
                          <w:color w:val="000000" w:themeColor="text1"/>
                          <w:lang w:val="en-CA"/>
                        </w:rPr>
                      </m:ctrlPr>
                    </m:naryPr>
                    <m:sub>
                      <m:r>
                        <w:rPr>
                          <w:rFonts w:ascii="Cambria Math" w:eastAsiaTheme="minorEastAsia" w:hAnsi="Cambria Math"/>
                          <w:color w:val="000000" w:themeColor="text1"/>
                          <w:lang w:val="en-CA"/>
                        </w:rPr>
                        <m:t>j∈G,j≠i</m:t>
                      </m:r>
                    </m:sub>
                    <m:sup/>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e>
                  </m:nary>
                  <m:r>
                    <w:rPr>
                      <w:rFonts w:ascii="Cambria Math" w:eastAsiaTheme="minorEastAsia" w:hAnsi="Cambria Math"/>
                      <w:color w:val="000000" w:themeColor="text1"/>
                      <w:lang w:val="en-CA"/>
                    </w:rPr>
                    <m:t>-B</m:t>
                  </m:r>
                </m:sup>
              </m:sSup>
            </m:den>
          </m:f>
        </m:oMath>
      </m:oMathPara>
    </w:p>
    <w:p w14:paraId="70E6EB61" w14:textId="77777777" w:rsidR="005A3E9A" w:rsidRDefault="005A3E9A" w:rsidP="00224FCB">
      <w:pPr>
        <w:rPr>
          <w:bCs/>
          <w:iCs/>
          <w:color w:val="000000" w:themeColor="text1"/>
        </w:rPr>
      </w:pPr>
    </w:p>
    <w:p w14:paraId="65E0D927" w14:textId="77777777" w:rsidR="005A3E9A" w:rsidRDefault="005A3E9A" w:rsidP="00224FCB">
      <w:pPr>
        <w:rPr>
          <w:bCs/>
          <w:iCs/>
          <w:color w:val="000000" w:themeColor="text1"/>
        </w:rPr>
      </w:pPr>
    </w:p>
    <w:p w14:paraId="203BF8C6" w14:textId="77777777" w:rsidR="005A3E9A" w:rsidRDefault="005A3E9A" w:rsidP="00224FCB">
      <w:pPr>
        <w:rPr>
          <w:bCs/>
          <w:iCs/>
          <w:color w:val="000000" w:themeColor="text1"/>
        </w:rPr>
      </w:pPr>
    </w:p>
    <w:p w14:paraId="457CFBC7" w14:textId="5C13C5A7" w:rsidR="00A86E68" w:rsidRDefault="00A86E68" w:rsidP="00A86E68">
      <w:pPr>
        <w:jc w:val="both"/>
        <w:outlineLvl w:val="0"/>
        <w:rPr>
          <w:b/>
          <w:bCs/>
          <w:iCs/>
          <w:color w:val="000000" w:themeColor="text1"/>
        </w:rPr>
      </w:pPr>
      <w:r>
        <w:rPr>
          <w:b/>
          <w:bCs/>
          <w:iCs/>
          <w:color w:val="000000" w:themeColor="text1"/>
        </w:rPr>
        <w:t xml:space="preserve">Learning a </w:t>
      </w:r>
      <w:r w:rsidR="00996366">
        <w:rPr>
          <w:b/>
          <w:bCs/>
          <w:iCs/>
          <w:color w:val="000000" w:themeColor="text1"/>
        </w:rPr>
        <w:t>non</w:t>
      </w:r>
      <w:r>
        <w:rPr>
          <w:b/>
          <w:bCs/>
          <w:iCs/>
          <w:color w:val="000000" w:themeColor="text1"/>
        </w:rPr>
        <w:t>-</w:t>
      </w:r>
      <w:r w:rsidR="00996366">
        <w:rPr>
          <w:b/>
          <w:bCs/>
          <w:iCs/>
          <w:color w:val="000000" w:themeColor="text1"/>
        </w:rPr>
        <w:t>l</w:t>
      </w:r>
      <w:r>
        <w:rPr>
          <w:b/>
          <w:bCs/>
          <w:iCs/>
          <w:color w:val="000000" w:themeColor="text1"/>
        </w:rPr>
        <w:t xml:space="preserve">inear </w:t>
      </w:r>
      <w:r w:rsidR="00996366">
        <w:rPr>
          <w:b/>
          <w:bCs/>
          <w:iCs/>
          <w:color w:val="000000" w:themeColor="text1"/>
        </w:rPr>
        <w:t>s</w:t>
      </w:r>
      <w:r>
        <w:rPr>
          <w:b/>
          <w:bCs/>
          <w:iCs/>
          <w:color w:val="000000" w:themeColor="text1"/>
        </w:rPr>
        <w:t xml:space="preserve">ystem </w:t>
      </w:r>
      <w:r w:rsidR="00996366">
        <w:rPr>
          <w:b/>
          <w:bCs/>
          <w:iCs/>
          <w:color w:val="000000" w:themeColor="text1"/>
        </w:rPr>
        <w:t>m</w:t>
      </w:r>
      <w:r>
        <w:rPr>
          <w:b/>
          <w:bCs/>
          <w:iCs/>
          <w:color w:val="000000" w:themeColor="text1"/>
        </w:rPr>
        <w:t xml:space="preserve">odel as a </w:t>
      </w:r>
      <w:r w:rsidR="00996366">
        <w:rPr>
          <w:b/>
          <w:bCs/>
          <w:iCs/>
          <w:color w:val="000000" w:themeColor="text1"/>
        </w:rPr>
        <w:t>n</w:t>
      </w:r>
      <w:r>
        <w:rPr>
          <w:b/>
          <w:bCs/>
          <w:iCs/>
          <w:color w:val="000000" w:themeColor="text1"/>
        </w:rPr>
        <w:t xml:space="preserve">eural </w:t>
      </w:r>
      <w:r w:rsidR="00996366">
        <w:rPr>
          <w:b/>
          <w:bCs/>
          <w:iCs/>
          <w:color w:val="000000" w:themeColor="text1"/>
        </w:rPr>
        <w:t>n</w:t>
      </w:r>
      <w:r>
        <w:rPr>
          <w:b/>
          <w:bCs/>
          <w:iCs/>
          <w:color w:val="000000" w:themeColor="text1"/>
        </w:rPr>
        <w:t>etwork</w:t>
      </w:r>
    </w:p>
    <w:p w14:paraId="692ABE59" w14:textId="0553F9F9" w:rsidR="00000768" w:rsidRDefault="00466A68" w:rsidP="00695AC0">
      <w:pPr>
        <w:jc w:val="both"/>
        <w:rPr>
          <w:rFonts w:eastAsiaTheme="minorEastAsia"/>
          <w:bCs/>
          <w:iCs/>
          <w:color w:val="000000" w:themeColor="text1"/>
          <w:lang w:val="en-CA"/>
        </w:rPr>
      </w:pPr>
      <w:r>
        <w:rPr>
          <w:rFonts w:eastAsiaTheme="minorEastAsia"/>
          <w:bCs/>
          <w:iCs/>
          <w:color w:val="000000" w:themeColor="text1"/>
          <w:lang w:val="en-CA"/>
        </w:rPr>
        <w:t>To c</w:t>
      </w:r>
      <w:r w:rsidR="00FF234B">
        <w:rPr>
          <w:rFonts w:eastAsiaTheme="minorEastAsia"/>
          <w:bCs/>
          <w:iCs/>
          <w:color w:val="000000" w:themeColor="text1"/>
          <w:lang w:val="en-CA"/>
        </w:rPr>
        <w:t>reate</w:t>
      </w:r>
      <w:r>
        <w:rPr>
          <w:rFonts w:eastAsiaTheme="minorEastAsia"/>
          <w:bCs/>
          <w:iCs/>
          <w:color w:val="000000" w:themeColor="text1"/>
          <w:lang w:val="en-CA"/>
        </w:rPr>
        <w:t xml:space="preserve"> the above</w:t>
      </w:r>
      <w:r w:rsidR="006E1BB2">
        <w:rPr>
          <w:rFonts w:eastAsiaTheme="minorEastAsia"/>
          <w:bCs/>
          <w:iCs/>
          <w:color w:val="000000" w:themeColor="text1"/>
          <w:lang w:val="en-CA"/>
        </w:rPr>
        <w:t xml:space="preserve"> model</w:t>
      </w:r>
      <w:r w:rsidR="00FF234B">
        <w:rPr>
          <w:rFonts w:eastAsiaTheme="minorEastAsia"/>
          <w:bCs/>
          <w:iCs/>
          <w:color w:val="000000" w:themeColor="text1"/>
          <w:lang w:val="en-CA"/>
        </w:rPr>
        <w:t xml:space="preserve"> and learn the </w:t>
      </w:r>
      <m:oMath>
        <m:r>
          <w:rPr>
            <w:rFonts w:ascii="Cambria Math" w:eastAsiaTheme="minorEastAsia" w:hAnsi="Cambria Math"/>
            <w:color w:val="000000" w:themeColor="text1"/>
            <w:lang w:val="en-CA"/>
          </w:rPr>
          <m:t>I</m:t>
        </m:r>
      </m:oMath>
      <w:r w:rsidR="00A86E68">
        <w:rPr>
          <w:rFonts w:eastAsiaTheme="minorEastAsia"/>
          <w:bCs/>
          <w:iCs/>
          <w:color w:val="000000" w:themeColor="text1"/>
          <w:lang w:val="en-CA"/>
        </w:rPr>
        <w:t>,</w:t>
      </w:r>
      <w:r w:rsidR="00B3521B">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A86E68">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B3521B">
        <w:rPr>
          <w:rFonts w:eastAsiaTheme="minorEastAsia"/>
          <w:bCs/>
          <w:iCs/>
          <w:color w:val="000000" w:themeColor="text1"/>
          <w:lang w:val="en-CA"/>
        </w:rPr>
        <w:t xml:space="preserve"> parameters from our data</w:t>
      </w:r>
      <w:r w:rsidR="006E1BB2">
        <w:rPr>
          <w:rFonts w:eastAsiaTheme="minorEastAsia"/>
          <w:bCs/>
          <w:iCs/>
          <w:color w:val="000000" w:themeColor="text1"/>
          <w:lang w:val="en-CA"/>
        </w:rPr>
        <w:t xml:space="preserve">, we </w:t>
      </w:r>
      <w:r w:rsidR="00FF234B">
        <w:rPr>
          <w:rFonts w:eastAsiaTheme="minorEastAsia"/>
          <w:bCs/>
          <w:iCs/>
          <w:color w:val="000000" w:themeColor="text1"/>
          <w:lang w:val="en-CA"/>
        </w:rPr>
        <w:t xml:space="preserve">used the </w:t>
      </w:r>
      <w:proofErr w:type="spellStart"/>
      <w:r w:rsidR="00FF234B">
        <w:rPr>
          <w:rFonts w:eastAsiaTheme="minorEastAsia"/>
          <w:bCs/>
          <w:iCs/>
          <w:color w:val="000000" w:themeColor="text1"/>
          <w:lang w:val="en-CA"/>
        </w:rPr>
        <w:t>keras</w:t>
      </w:r>
      <w:proofErr w:type="spellEnd"/>
      <w:r w:rsidR="00FF234B">
        <w:rPr>
          <w:rFonts w:eastAsiaTheme="minorEastAsia"/>
          <w:bCs/>
          <w:iCs/>
          <w:color w:val="000000" w:themeColor="text1"/>
          <w:lang w:val="en-CA"/>
        </w:rPr>
        <w:t xml:space="preserve"> library</w:t>
      </w:r>
      <w:r w:rsidR="00222796">
        <w:rPr>
          <w:rFonts w:eastAsiaTheme="minorEastAsia"/>
          <w:bCs/>
          <w:iCs/>
          <w:color w:val="000000" w:themeColor="text1"/>
          <w:lang w:val="en-CA"/>
        </w:rPr>
        <w:t xml:space="preserve"> in R</w:t>
      </w:r>
      <w:r w:rsidR="00FF234B">
        <w:rPr>
          <w:rFonts w:eastAsiaTheme="minorEastAsia"/>
          <w:bCs/>
          <w:iCs/>
          <w:color w:val="000000" w:themeColor="text1"/>
          <w:lang w:val="en-CA"/>
        </w:rPr>
        <w:t xml:space="preserve"> to construct</w:t>
      </w:r>
      <w:r w:rsidR="00AE38C7">
        <w:rPr>
          <w:rFonts w:eastAsiaTheme="minorEastAsia"/>
          <w:bCs/>
          <w:iCs/>
          <w:color w:val="000000" w:themeColor="text1"/>
          <w:lang w:val="en-CA"/>
        </w:rPr>
        <w:t xml:space="preserve"> a neural network of</w:t>
      </w:r>
      <w:r w:rsidR="006E1BB2">
        <w:rPr>
          <w:rFonts w:eastAsiaTheme="minorEastAsia"/>
          <w:bCs/>
          <w:iCs/>
          <w:color w:val="000000" w:themeColor="text1"/>
          <w:lang w:val="en-CA"/>
        </w:rPr>
        <w:t xml:space="preserve"> the appropriate form.  </w:t>
      </w:r>
    </w:p>
    <w:p w14:paraId="3CAE0393" w14:textId="77777777" w:rsidR="00000768" w:rsidRDefault="00000768" w:rsidP="00695AC0">
      <w:pPr>
        <w:jc w:val="both"/>
        <w:rPr>
          <w:rFonts w:eastAsiaTheme="minorEastAsia"/>
          <w:bCs/>
          <w:iCs/>
          <w:color w:val="000000" w:themeColor="text1"/>
          <w:lang w:val="en-CA"/>
        </w:rPr>
      </w:pPr>
    </w:p>
    <w:p w14:paraId="236348F8" w14:textId="58C3B728" w:rsidR="00A86E68" w:rsidRDefault="000B2EA8" w:rsidP="00F174F8">
      <w:pPr>
        <w:jc w:val="both"/>
        <w:rPr>
          <w:rFonts w:eastAsiaTheme="minorEastAsia"/>
          <w:bCs/>
          <w:iCs/>
          <w:color w:val="000000" w:themeColor="text1"/>
        </w:rPr>
      </w:pPr>
      <w:r>
        <w:rPr>
          <w:rFonts w:eastAsiaTheme="minorEastAsia"/>
          <w:bCs/>
          <w:iCs/>
          <w:color w:val="000000" w:themeColor="text1"/>
          <w:lang w:val="en-CA"/>
        </w:rPr>
        <w:t xml:space="preserve">We first </w:t>
      </w:r>
      <w:r w:rsidR="00000768">
        <w:rPr>
          <w:rFonts w:eastAsiaTheme="minorEastAsia"/>
          <w:bCs/>
          <w:iCs/>
          <w:color w:val="000000" w:themeColor="text1"/>
          <w:lang w:val="en-CA"/>
        </w:rPr>
        <w:t xml:space="preserve">provide </w:t>
      </w:r>
      <w:r w:rsidR="00000768">
        <w:rPr>
          <w:rFonts w:eastAsiaTheme="minorEastAsia"/>
          <w:color w:val="000000" w:themeColor="text1"/>
          <w:lang w:val="en-CA"/>
        </w:rPr>
        <w:t xml:space="preserve">the genotype of each strain </w:t>
      </w:r>
      <w:r w:rsidR="00A7135F">
        <w:rPr>
          <w:rFonts w:eastAsiaTheme="minorEastAsia"/>
          <w:bCs/>
          <w:iCs/>
          <w:color w:val="000000" w:themeColor="text1"/>
          <w:lang w:val="en-CA"/>
        </w:rPr>
        <w:t>as the input layer to</w:t>
      </w:r>
      <w:r w:rsidR="007715C2">
        <w:rPr>
          <w:rFonts w:eastAsiaTheme="minorEastAsia"/>
          <w:bCs/>
          <w:iCs/>
          <w:color w:val="000000" w:themeColor="text1"/>
          <w:lang w:val="en-CA"/>
        </w:rPr>
        <w:t xml:space="preserve"> the neural network </w:t>
      </w:r>
      <w:r w:rsidR="00FE1AE0">
        <w:rPr>
          <w:rFonts w:eastAsiaTheme="minorEastAsia"/>
          <w:bCs/>
          <w:iCs/>
          <w:color w:val="000000" w:themeColor="text1"/>
          <w:lang w:val="en-CA"/>
        </w:rPr>
        <w:t xml:space="preserve">by encoding </w:t>
      </w:r>
      <m:oMath>
        <m:r>
          <w:rPr>
            <w:rFonts w:ascii="Cambria Math" w:eastAsiaTheme="minorEastAsia" w:hAnsi="Cambria Math"/>
            <w:color w:val="000000" w:themeColor="text1"/>
            <w:lang w:val="en-CA"/>
          </w:rPr>
          <m:t>G</m:t>
        </m:r>
      </m:oMath>
      <w:r w:rsidR="00FE1AE0">
        <w:rPr>
          <w:rFonts w:eastAsiaTheme="minorEastAsia"/>
          <w:bCs/>
          <w:iCs/>
          <w:color w:val="000000" w:themeColor="text1"/>
          <w:lang w:val="en-CA"/>
        </w:rPr>
        <w:t xml:space="preserve"> in binary form</w:t>
      </w:r>
      <w:r w:rsidR="00794918">
        <w:rPr>
          <w:rFonts w:eastAsiaTheme="minorEastAsia"/>
          <w:bCs/>
          <w:iCs/>
          <w:color w:val="000000" w:themeColor="text1"/>
          <w:lang w:val="en-CA"/>
        </w:rPr>
        <w:t>.  T</w:t>
      </w:r>
      <w:r w:rsidR="00FE1AE0">
        <w:rPr>
          <w:rFonts w:eastAsiaTheme="minorEastAsia"/>
          <w:bCs/>
          <w:iCs/>
          <w:color w:val="000000" w:themeColor="text1"/>
          <w:lang w:val="en-CA"/>
        </w:rPr>
        <w:t>hat is</w:t>
      </w:r>
      <w:r w:rsidR="00794918">
        <w:rPr>
          <w:rFonts w:eastAsiaTheme="minorEastAsia"/>
          <w:bCs/>
          <w:iCs/>
          <w:color w:val="000000" w:themeColor="text1"/>
          <w:lang w:val="en-CA"/>
        </w:rPr>
        <w:t>,</w:t>
      </w:r>
      <w:r w:rsidR="00FE1AE0">
        <w:rPr>
          <w:rFonts w:eastAsiaTheme="minorEastAsia"/>
          <w:bCs/>
          <w:iCs/>
          <w:color w:val="000000" w:themeColor="text1"/>
          <w:lang w:val="en-CA"/>
        </w:rPr>
        <w:t xml:space="preserve"> </w:t>
      </w:r>
      <w:r w:rsidR="00794918">
        <w:rPr>
          <w:rFonts w:eastAsiaTheme="minorEastAsia"/>
          <w:bCs/>
          <w:iCs/>
          <w:color w:val="000000" w:themeColor="text1"/>
          <w:lang w:val="en-CA"/>
        </w:rPr>
        <w:t xml:space="preserve">we </w:t>
      </w:r>
      <w:r w:rsidR="00C268C8">
        <w:rPr>
          <w:rFonts w:eastAsiaTheme="minorEastAsia"/>
          <w:bCs/>
          <w:iCs/>
          <w:color w:val="000000" w:themeColor="text1"/>
          <w:lang w:val="en-CA"/>
        </w:rPr>
        <w:t>create</w:t>
      </w:r>
      <w:r w:rsidR="00794918">
        <w:rPr>
          <w:rFonts w:eastAsiaTheme="minorEastAsia"/>
          <w:bCs/>
          <w:iCs/>
          <w:color w:val="000000" w:themeColor="text1"/>
          <w:lang w:val="en-CA"/>
        </w:rPr>
        <w:t xml:space="preserve"> an inp</w:t>
      </w:r>
      <w:r w:rsidR="005A708B">
        <w:rPr>
          <w:rFonts w:eastAsiaTheme="minorEastAsia"/>
          <w:bCs/>
          <w:iCs/>
          <w:color w:val="000000" w:themeColor="text1"/>
          <w:lang w:val="en-CA"/>
        </w:rPr>
        <w:t xml:space="preserve">ut </w:t>
      </w:r>
      <w:r w:rsidR="00C268C8">
        <w:rPr>
          <w:rFonts w:eastAsiaTheme="minorEastAsia"/>
          <w:bCs/>
          <w:iCs/>
          <w:color w:val="000000" w:themeColor="text1"/>
          <w:lang w:val="en-CA"/>
        </w:rPr>
        <w:t>layer</w:t>
      </w:r>
      <w:r w:rsidR="00794918">
        <w:rPr>
          <w:rFonts w:eastAsiaTheme="minorEastAsia"/>
          <w:bCs/>
          <w:iCs/>
          <w:color w:val="000000" w:themeColor="text1"/>
          <w:lang w:val="en-CA"/>
        </w:rPr>
        <w:t xml:space="preserve"> of lengt</w:t>
      </w:r>
      <w:r w:rsidR="00C268C8">
        <w:rPr>
          <w:rFonts w:eastAsiaTheme="minorEastAsia"/>
          <w:bCs/>
          <w:iCs/>
          <w:color w:val="000000" w:themeColor="text1"/>
          <w:lang w:val="en-CA"/>
        </w:rPr>
        <w:t>h 16, where each input value will be</w:t>
      </w:r>
      <w:r w:rsidR="00794918">
        <w:rPr>
          <w:rFonts w:eastAsiaTheme="minorEastAsia"/>
          <w:bCs/>
          <w:iCs/>
          <w:color w:val="000000" w:themeColor="text1"/>
          <w:lang w:val="en-CA"/>
        </w:rPr>
        <w:t xml:space="preserve"> either </w:t>
      </w:r>
      <w:r w:rsidR="000831F2">
        <w:rPr>
          <w:bCs/>
          <w:iCs/>
          <w:color w:val="000000" w:themeColor="text1"/>
        </w:rPr>
        <w:t xml:space="preserve">1 for </w:t>
      </w:r>
      <w:r w:rsidR="0030754B">
        <w:rPr>
          <w:bCs/>
          <w:iCs/>
          <w:color w:val="000000" w:themeColor="text1"/>
        </w:rPr>
        <w:t>ABC transporter</w:t>
      </w:r>
      <w:r w:rsidR="000831F2">
        <w:rPr>
          <w:bCs/>
          <w:iCs/>
          <w:color w:val="000000" w:themeColor="text1"/>
        </w:rPr>
        <w:t xml:space="preserve"> presence</w:t>
      </w:r>
      <w:r w:rsidR="00000768">
        <w:rPr>
          <w:bCs/>
          <w:iCs/>
          <w:color w:val="000000" w:themeColor="text1"/>
        </w:rPr>
        <w:t xml:space="preserve">, </w:t>
      </w:r>
      <w:r w:rsidR="00794918">
        <w:rPr>
          <w:bCs/>
          <w:iCs/>
          <w:color w:val="000000" w:themeColor="text1"/>
        </w:rPr>
        <w:t xml:space="preserve">or </w:t>
      </w:r>
      <w:r w:rsidR="00674906">
        <w:rPr>
          <w:bCs/>
          <w:iCs/>
          <w:color w:val="000000" w:themeColor="text1"/>
        </w:rPr>
        <w:t>0 for a knockout</w:t>
      </w:r>
      <w:r w:rsidR="00000768">
        <w:rPr>
          <w:bCs/>
          <w:iCs/>
          <w:color w:val="000000" w:themeColor="text1"/>
        </w:rPr>
        <w:t xml:space="preserve"> for each of </w:t>
      </w:r>
      <m:oMath>
        <m:d>
          <m:dPr>
            <m:begChr m:val="{"/>
            <m:endChr m:val="}"/>
            <m:ctrlPr>
              <w:rPr>
                <w:rFonts w:ascii="Cambria Math" w:eastAsiaTheme="minorEastAsia" w:hAnsi="Cambria Math"/>
                <w:bCs/>
                <w:i/>
                <w:iCs/>
                <w:color w:val="000000" w:themeColor="text1"/>
              </w:rPr>
            </m:ctrlPr>
          </m:dPr>
          <m:e>
            <m:r>
              <w:rPr>
                <w:rFonts w:ascii="Cambria Math" w:eastAsiaTheme="minorEastAsia" w:hAnsi="Cambria Math"/>
                <w:color w:val="000000" w:themeColor="text1"/>
              </w:rPr>
              <m:t>ABC1… ABC16</m:t>
            </m:r>
          </m:e>
        </m:d>
      </m:oMath>
      <w:r w:rsidR="00A86E68">
        <w:rPr>
          <w:rFonts w:eastAsiaTheme="minorEastAsia"/>
          <w:bCs/>
          <w:iCs/>
          <w:color w:val="000000" w:themeColor="text1"/>
        </w:rPr>
        <w:t>.</w:t>
      </w:r>
    </w:p>
    <w:p w14:paraId="3203CE60" w14:textId="77777777" w:rsidR="00A86E68" w:rsidRDefault="00A86E68" w:rsidP="00F174F8">
      <w:pPr>
        <w:jc w:val="both"/>
        <w:rPr>
          <w:rFonts w:eastAsiaTheme="minorEastAsia"/>
          <w:bCs/>
          <w:iCs/>
          <w:color w:val="000000" w:themeColor="text1"/>
        </w:rPr>
      </w:pPr>
    </w:p>
    <w:p w14:paraId="794C4B3A" w14:textId="5BEE3099" w:rsidR="00902B89" w:rsidRPr="00A7135F" w:rsidRDefault="00C268C8" w:rsidP="00902B89">
      <w:pPr>
        <w:jc w:val="both"/>
        <w:rPr>
          <w:rFonts w:eastAsiaTheme="minorEastAsia"/>
          <w:bCs/>
          <w:iCs/>
          <w:color w:val="000000" w:themeColor="text1"/>
          <w:lang w:val="en-CA"/>
        </w:rPr>
      </w:pPr>
      <w:r>
        <w:rPr>
          <w:rFonts w:eastAsiaTheme="minorEastAsia"/>
          <w:bCs/>
          <w:iCs/>
          <w:color w:val="000000" w:themeColor="text1"/>
        </w:rPr>
        <w:t>W</w:t>
      </w:r>
      <w:r w:rsidR="00FE1AE0">
        <w:rPr>
          <w:rFonts w:eastAsiaTheme="minorEastAsia"/>
          <w:bCs/>
          <w:iCs/>
          <w:color w:val="000000" w:themeColor="text1"/>
        </w:rPr>
        <w:t>e then</w:t>
      </w:r>
      <w:r w:rsidR="004D401C">
        <w:rPr>
          <w:rFonts w:eastAsiaTheme="minorEastAsia"/>
          <w:bCs/>
          <w:iCs/>
          <w:color w:val="000000" w:themeColor="text1"/>
        </w:rPr>
        <w:t xml:space="preserve"> </w:t>
      </w:r>
      <w:r>
        <w:rPr>
          <w:rFonts w:eastAsiaTheme="minorEastAsia"/>
          <w:bCs/>
          <w:iCs/>
          <w:color w:val="000000" w:themeColor="text1"/>
        </w:rPr>
        <w:t xml:space="preserve">provide a second layer of length 16 to </w:t>
      </w:r>
      <w:proofErr w:type="spellStart"/>
      <w:r>
        <w:rPr>
          <w:rFonts w:eastAsiaTheme="minorEastAsia"/>
          <w:bCs/>
          <w:iCs/>
          <w:color w:val="000000" w:themeColor="text1"/>
        </w:rPr>
        <w:t>keras</w:t>
      </w:r>
      <w:proofErr w:type="spellEnd"/>
      <w:r>
        <w:rPr>
          <w:rFonts w:eastAsiaTheme="minorEastAsia"/>
          <w:bCs/>
          <w:iCs/>
          <w:color w:val="000000" w:themeColor="text1"/>
        </w:rPr>
        <w:t>, where the weights from the</w:t>
      </w:r>
      <w:r w:rsidR="00902B89">
        <w:rPr>
          <w:rFonts w:eastAsiaTheme="minorEastAsia"/>
          <w:bCs/>
          <w:iCs/>
          <w:color w:val="000000" w:themeColor="text1"/>
        </w:rPr>
        <w:t xml:space="preserve"> input layer to the second layer encode the </w:t>
      </w:r>
      <w:r w:rsidR="00907AA7">
        <w:rPr>
          <w:rFonts w:eastAsiaTheme="minorEastAsia"/>
          <w:bCs/>
          <w:iCs/>
          <w:color w:val="000000" w:themeColor="text1"/>
        </w:rPr>
        <w:t>influence weights</w:t>
      </w:r>
      <w:r w:rsidR="00902B89">
        <w:rPr>
          <w:rFonts w:eastAsiaTheme="minorEastAsia"/>
          <w:bCs/>
          <w:iCs/>
          <w:color w:val="000000" w:themeColor="text1"/>
        </w:rPr>
        <w:t xml:space="preserve"> from and to each transporter-transporter pair </w:t>
      </w:r>
      <m:oMath>
        <m:r>
          <w:rPr>
            <w:rFonts w:ascii="Cambria Math" w:eastAsiaTheme="minorEastAsia" w:hAnsi="Cambria Math"/>
            <w:color w:val="000000" w:themeColor="text1"/>
            <w:lang w:val="en-CA"/>
          </w:rPr>
          <m:t>i-j</m:t>
        </m:r>
      </m:oMath>
      <w:r w:rsidR="00902B89">
        <w:rPr>
          <w:rFonts w:eastAsiaTheme="minorEastAsia"/>
          <w:color w:val="000000" w:themeColor="text1"/>
          <w:lang w:val="en-CA"/>
        </w:rPr>
        <w:t>,</w:t>
      </w:r>
      <w:r w:rsidR="00902B89">
        <w:rPr>
          <w:rFonts w:eastAsiaTheme="minorEastAsia"/>
          <w:bCs/>
          <w:iCs/>
          <w:color w:val="000000" w:themeColor="text1"/>
        </w:rPr>
        <w:t xml:space="preserve"> </w:t>
      </w:r>
      <m:oMath>
        <m:r>
          <w:rPr>
            <w:rFonts w:ascii="Cambria Math" w:eastAsiaTheme="minorEastAsia" w:hAnsi="Cambria Math"/>
            <w:color w:val="000000" w:themeColor="text1"/>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i-j</m:t>
            </m:r>
          </m:sub>
        </m:sSub>
        <m:r>
          <w:rPr>
            <w:rFonts w:ascii="Cambria Math" w:eastAsiaTheme="minorEastAsia" w:hAnsi="Cambria Math"/>
            <w:color w:val="000000" w:themeColor="text1"/>
            <w:lang w:val="en-CA"/>
          </w:rPr>
          <m:t>)</m:t>
        </m:r>
      </m:oMath>
      <w:r w:rsidR="00902B89">
        <w:rPr>
          <w:rFonts w:eastAsiaTheme="minorEastAsia"/>
          <w:bCs/>
          <w:iCs/>
          <w:color w:val="000000" w:themeColor="text1"/>
          <w:lang w:val="en-CA"/>
        </w:rPr>
        <w:t xml:space="preserve">, and the </w:t>
      </w:r>
      <w:r w:rsidR="00A7135F">
        <w:rPr>
          <w:rFonts w:eastAsiaTheme="minorEastAsia"/>
          <w:bCs/>
          <w:iCs/>
          <w:color w:val="000000" w:themeColor="text1"/>
          <w:lang w:val="en-CA"/>
        </w:rPr>
        <w:t xml:space="preserve">second layer acts to compute the </w:t>
      </w:r>
      <w:r w:rsidR="00902B89">
        <w:rPr>
          <w:rFonts w:eastAsiaTheme="minorEastAsia"/>
          <w:bCs/>
          <w:iCs/>
          <w:color w:val="000000" w:themeColor="text1"/>
          <w:lang w:val="en-CA"/>
        </w:rPr>
        <w:t>activ</w:t>
      </w:r>
      <w:r w:rsidR="00937157">
        <w:rPr>
          <w:rFonts w:eastAsiaTheme="minorEastAsia"/>
          <w:bCs/>
          <w:iCs/>
          <w:color w:val="000000" w:themeColor="text1"/>
          <w:lang w:val="en-CA"/>
        </w:rPr>
        <w:t>ity</w:t>
      </w:r>
      <w:r w:rsidR="00902B89">
        <w:rPr>
          <w:rFonts w:eastAsiaTheme="minorEastAsia"/>
          <w:bCs/>
          <w:iCs/>
          <w:color w:val="000000" w:themeColor="text1"/>
          <w:lang w:val="en-CA"/>
        </w:rPr>
        <w:t xml:space="preserve"> state </w:t>
      </w:r>
      <m:oMath>
        <m:r>
          <w:rPr>
            <w:rFonts w:ascii="Cambria Math" w:eastAsiaTheme="minorEastAsia" w:hAnsi="Cambria Math"/>
            <w:color w:val="000000" w:themeColor="text1"/>
            <w:lang w:val="en-CA"/>
          </w:rPr>
          <m:t>A</m:t>
        </m:r>
      </m:oMath>
      <w:r w:rsidR="00902B89">
        <w:rPr>
          <w:rFonts w:eastAsiaTheme="minorEastAsia"/>
          <w:bCs/>
          <w:iCs/>
          <w:color w:val="000000" w:themeColor="text1"/>
          <w:lang w:val="en-CA"/>
        </w:rPr>
        <w:t xml:space="preserve"> for each transporter.</w:t>
      </w:r>
      <w:r w:rsidR="00902B89">
        <w:rPr>
          <w:rFonts w:eastAsiaTheme="minorEastAsia"/>
          <w:bCs/>
          <w:iCs/>
          <w:color w:val="000000" w:themeColor="text1"/>
        </w:rPr>
        <w:t xml:space="preserve">  </w:t>
      </w:r>
      <w:r w:rsidR="00902B89">
        <w:rPr>
          <w:rFonts w:eastAsiaTheme="minorEastAsia"/>
          <w:bCs/>
          <w:iCs/>
          <w:color w:val="000000" w:themeColor="text1"/>
          <w:lang w:val="en-CA"/>
        </w:rPr>
        <w:t>Specifically</w:t>
      </w:r>
      <w:r w:rsidR="00794918">
        <w:rPr>
          <w:rFonts w:eastAsiaTheme="minorEastAsia"/>
          <w:bCs/>
          <w:iCs/>
          <w:color w:val="000000" w:themeColor="text1"/>
          <w:lang w:val="en-CA"/>
        </w:rPr>
        <w:t xml:space="preserve">, we create a second sigmoid layer of length 16, </w:t>
      </w:r>
      <w:r w:rsidR="00902B89">
        <w:rPr>
          <w:rFonts w:eastAsiaTheme="minorEastAsia"/>
          <w:bCs/>
          <w:iCs/>
          <w:color w:val="000000" w:themeColor="text1"/>
          <w:lang w:val="en-CA"/>
        </w:rPr>
        <w:t xml:space="preserve">and connect each transporter </w:t>
      </w:r>
      <w:r w:rsidR="00902B89">
        <w:rPr>
          <w:rFonts w:eastAsiaTheme="minorEastAsia"/>
          <w:color w:val="000000" w:themeColor="text1"/>
          <w:lang w:val="en-CA"/>
        </w:rPr>
        <w:t xml:space="preserve">in the first layer to each transporter </w:t>
      </w:r>
      <m:oMath>
        <m:r>
          <w:rPr>
            <w:rFonts w:ascii="Cambria Math" w:eastAsiaTheme="minorEastAsia" w:hAnsi="Cambria Math"/>
            <w:color w:val="000000" w:themeColor="text1"/>
            <w:lang w:val="en-CA"/>
          </w:rPr>
          <m:t>j</m:t>
        </m:r>
      </m:oMath>
      <w:r w:rsidR="00902B89">
        <w:rPr>
          <w:rFonts w:eastAsiaTheme="minorEastAsia"/>
          <w:color w:val="000000" w:themeColor="text1"/>
          <w:lang w:val="en-CA"/>
        </w:rPr>
        <w:t xml:space="preserve"> in the second layer, except where </w:t>
      </w:r>
      <m:oMath>
        <m:r>
          <w:rPr>
            <w:rFonts w:ascii="Cambria Math" w:eastAsiaTheme="minorEastAsia" w:hAnsi="Cambria Math"/>
            <w:color w:val="000000" w:themeColor="text1"/>
          </w:rPr>
          <m:t>i=j</m:t>
        </m:r>
      </m:oMath>
      <w:r w:rsidR="00902B89">
        <w:rPr>
          <w:rFonts w:eastAsiaTheme="minorEastAsia"/>
          <w:color w:val="000000" w:themeColor="text1"/>
        </w:rPr>
        <w:t xml:space="preserve">, as a transporter cannot inhibit itself in this model.   </w:t>
      </w:r>
      <w:r w:rsidR="00A7135F">
        <w:rPr>
          <w:rFonts w:eastAsiaTheme="minorEastAsia"/>
          <w:color w:val="000000" w:themeColor="text1"/>
          <w:lang w:val="en-CA"/>
        </w:rPr>
        <w:t>The activ</w:t>
      </w:r>
      <w:r w:rsidR="00937157">
        <w:rPr>
          <w:rFonts w:eastAsiaTheme="minorEastAsia"/>
          <w:color w:val="000000" w:themeColor="text1"/>
          <w:lang w:val="en-CA"/>
        </w:rPr>
        <w:t>ity</w:t>
      </w:r>
      <w:r w:rsidR="00A7135F">
        <w:rPr>
          <w:rFonts w:eastAsiaTheme="minorEastAsia"/>
          <w:color w:val="000000" w:themeColor="text1"/>
          <w:lang w:val="en-CA"/>
        </w:rPr>
        <w:t xml:space="preserve"> state </w:t>
      </w:r>
      <m:oMath>
        <m:r>
          <w:rPr>
            <w:rFonts w:ascii="Cambria Math" w:eastAsiaTheme="minorEastAsia" w:hAnsi="Cambria Math"/>
            <w:color w:val="000000" w:themeColor="text1"/>
            <w:lang w:val="en-CA"/>
          </w:rPr>
          <m:t>A</m:t>
        </m:r>
      </m:oMath>
      <w:r w:rsidR="00A7135F">
        <w:rPr>
          <w:rFonts w:eastAsiaTheme="minorEastAsia"/>
          <w:bCs/>
          <w:iCs/>
          <w:color w:val="000000" w:themeColor="text1"/>
          <w:lang w:val="en-CA"/>
        </w:rPr>
        <w:t xml:space="preserve"> for each transporter is then computed by the neurons in the second layer in this network from their inbound i</w:t>
      </w:r>
      <w:proofErr w:type="spellStart"/>
      <w:r w:rsidR="008374AB">
        <w:rPr>
          <w:rFonts w:eastAsiaTheme="minorEastAsia"/>
          <w:bCs/>
          <w:iCs/>
          <w:color w:val="000000" w:themeColor="text1"/>
          <w:lang w:val="en-CA"/>
        </w:rPr>
        <w:t>nfluence</w:t>
      </w:r>
      <w:proofErr w:type="spellEnd"/>
      <w:r w:rsidR="00A7135F">
        <w:rPr>
          <w:rFonts w:eastAsiaTheme="minorEastAsia"/>
          <w:bCs/>
          <w:iCs/>
          <w:color w:val="000000" w:themeColor="text1"/>
          <w:lang w:val="en-CA"/>
        </w:rPr>
        <w:t xml:space="preserve"> connection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and a learned bias term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b</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w:t>
      </w:r>
      <w:r w:rsidR="00A7135F">
        <w:rPr>
          <w:rFonts w:eastAsiaTheme="minorEastAsia"/>
          <w:bCs/>
          <w:iCs/>
          <w:color w:val="000000" w:themeColor="text1"/>
        </w:rPr>
        <w:t xml:space="preserve"> </w:t>
      </w:r>
      <w:r w:rsidR="0070509F">
        <w:rPr>
          <w:rFonts w:eastAsiaTheme="minorEastAsia"/>
          <w:color w:val="000000" w:themeColor="text1"/>
        </w:rPr>
        <w:t xml:space="preserve">Notably, the neural network multiplies each outgoing inhibitory connection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I</m:t>
            </m:r>
          </m:e>
          <m:sub>
            <m:r>
              <w:rPr>
                <w:rFonts w:ascii="Cambria Math" w:eastAsiaTheme="minorEastAsia" w:hAnsi="Cambria Math"/>
                <w:color w:val="000000" w:themeColor="text1"/>
                <w:lang w:val="en-CA"/>
              </w:rPr>
              <m:t>i</m:t>
            </m:r>
          </m:sub>
        </m:sSub>
      </m:oMath>
      <w:r w:rsidR="0070509F" w:rsidRPr="0070509F">
        <w:rPr>
          <w:rFonts w:eastAsiaTheme="minorEastAsia"/>
          <w:color w:val="000000" w:themeColor="text1"/>
          <w:lang w:val="en-CA"/>
        </w:rPr>
        <w:t xml:space="preserve"> </w:t>
      </w:r>
      <w:r w:rsidR="0070509F">
        <w:rPr>
          <w:rFonts w:eastAsiaTheme="minorEastAsia"/>
          <w:color w:val="000000" w:themeColor="text1"/>
          <w:lang w:val="en-CA"/>
        </w:rPr>
        <w:t xml:space="preserve">by its corresponding genotype value in </w:t>
      </w:r>
      <m:oMath>
        <m:r>
          <w:rPr>
            <w:rFonts w:ascii="Cambria Math" w:eastAsiaTheme="minorEastAsia" w:hAnsi="Cambria Math"/>
            <w:color w:val="000000" w:themeColor="text1"/>
            <w:lang w:val="en-CA"/>
          </w:rPr>
          <m:t>G</m:t>
        </m:r>
      </m:oMath>
      <w:r w:rsidR="0070509F">
        <w:rPr>
          <w:rFonts w:eastAsiaTheme="minorEastAsia"/>
          <w:bCs/>
          <w:iCs/>
          <w:color w:val="000000" w:themeColor="text1"/>
        </w:rPr>
        <w:t>,</w:t>
      </w:r>
      <w:r w:rsidR="0070509F">
        <w:rPr>
          <w:rFonts w:eastAsiaTheme="minorEastAsia"/>
          <w:color w:val="000000" w:themeColor="text1"/>
          <w:lang w:val="en-CA"/>
        </w:rPr>
        <w:t xml:space="preserve"> such that</w:t>
      </w:r>
      <w:r w:rsidR="0070509F">
        <w:rPr>
          <w:rFonts w:eastAsiaTheme="minorEastAsia"/>
          <w:color w:val="000000" w:themeColor="text1"/>
        </w:rPr>
        <w:t xml:space="preserve"> all outgoing inhibitory weights from transporter </w:t>
      </w:r>
      <m:oMath>
        <m:r>
          <w:rPr>
            <w:rFonts w:ascii="Cambria Math" w:eastAsiaTheme="minorEastAsia" w:hAnsi="Cambria Math"/>
            <w:color w:val="000000" w:themeColor="text1"/>
          </w:rPr>
          <m:t>i</m:t>
        </m:r>
      </m:oMath>
      <w:r w:rsidR="0070509F">
        <w:rPr>
          <w:rFonts w:eastAsiaTheme="minorEastAsia"/>
          <w:color w:val="000000" w:themeColor="text1"/>
        </w:rPr>
        <w:t xml:space="preserve"> </w:t>
      </w:r>
      <w:r w:rsidR="0070509F">
        <w:rPr>
          <w:rFonts w:eastAsiaTheme="minorEastAsia"/>
          <w:color w:val="000000" w:themeColor="text1"/>
          <w:lang w:val="en-CA"/>
        </w:rPr>
        <w:t>are set to 0 if it is knocked out.</w:t>
      </w:r>
      <w:r w:rsidR="00A7135F">
        <w:rPr>
          <w:rFonts w:eastAsiaTheme="minorEastAsia"/>
          <w:color w:val="000000" w:themeColor="text1"/>
          <w:lang w:val="en-CA"/>
        </w:rPr>
        <w:t xml:space="preserve">  To analogously</w:t>
      </w:r>
      <w:r w:rsidR="00A7135F">
        <w:rPr>
          <w:rFonts w:eastAsiaTheme="minorEastAsia"/>
          <w:bCs/>
          <w:iCs/>
          <w:color w:val="000000" w:themeColor="text1"/>
        </w:rPr>
        <w:t xml:space="preserve"> set the activation state of each transporter in the second layer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A7135F">
        <w:rPr>
          <w:rFonts w:eastAsiaTheme="minorEastAsia"/>
          <w:bCs/>
          <w:iCs/>
          <w:color w:val="000000" w:themeColor="text1"/>
          <w:lang w:val="en-CA"/>
        </w:rPr>
        <w:t xml:space="preserve"> to </w:t>
      </w:r>
      <m:oMath>
        <m:r>
          <w:rPr>
            <w:rFonts w:ascii="Cambria Math" w:eastAsiaTheme="minorEastAsia" w:hAnsi="Cambria Math"/>
            <w:color w:val="000000" w:themeColor="text1"/>
            <w:lang w:val="en-CA"/>
          </w:rPr>
          <m:t>0</m:t>
        </m:r>
      </m:oMath>
      <w:r w:rsidR="00A7135F">
        <w:rPr>
          <w:rFonts w:eastAsiaTheme="minorEastAsia"/>
          <w:bCs/>
          <w:iCs/>
          <w:color w:val="000000" w:themeColor="text1"/>
          <w:lang w:val="en-CA"/>
        </w:rPr>
        <w:t xml:space="preserve"> if it is knocked out</w:t>
      </w:r>
      <w:r w:rsidR="00D31924">
        <w:rPr>
          <w:rFonts w:eastAsiaTheme="minorEastAsia"/>
          <w:bCs/>
          <w:iCs/>
          <w:color w:val="000000" w:themeColor="text1"/>
          <w:lang w:val="en-CA"/>
        </w:rPr>
        <w:t>, each neuron in the second</w:t>
      </w:r>
      <w:r w:rsidR="00A7135F">
        <w:rPr>
          <w:rFonts w:eastAsiaTheme="minorEastAsia"/>
          <w:bCs/>
          <w:iCs/>
          <w:color w:val="000000" w:themeColor="text1"/>
          <w:lang w:val="en-CA"/>
        </w:rPr>
        <w:t xml:space="preserve"> layer </w:t>
      </w:r>
      <w:r w:rsidR="00A7135F">
        <w:rPr>
          <w:rFonts w:eastAsiaTheme="minorEastAsia"/>
          <w:bCs/>
          <w:iCs/>
          <w:color w:val="000000" w:themeColor="text1"/>
        </w:rPr>
        <w:t xml:space="preserve">is then multiplied element-wise by its corresponding value in </w:t>
      </w:r>
      <m:oMath>
        <m:r>
          <w:rPr>
            <w:rFonts w:ascii="Cambria Math" w:eastAsiaTheme="minorEastAsia" w:hAnsi="Cambria Math"/>
            <w:color w:val="000000" w:themeColor="text1"/>
            <w:lang w:val="en-CA"/>
          </w:rPr>
          <m:t>G</m:t>
        </m:r>
      </m:oMath>
      <w:r w:rsidR="00A7135F">
        <w:rPr>
          <w:rFonts w:eastAsiaTheme="minorEastAsia"/>
          <w:color w:val="000000" w:themeColor="text1"/>
          <w:lang w:val="en-CA"/>
        </w:rPr>
        <w:t xml:space="preserve"> using the layer_</w:t>
      </w:r>
      <w:proofErr w:type="gramStart"/>
      <w:r w:rsidR="00A7135F">
        <w:rPr>
          <w:rFonts w:eastAsiaTheme="minorEastAsia"/>
          <w:color w:val="000000" w:themeColor="text1"/>
          <w:lang w:val="en-CA"/>
        </w:rPr>
        <w:t>multiply</w:t>
      </w:r>
      <w:r w:rsidR="00765132">
        <w:rPr>
          <w:rFonts w:eastAsiaTheme="minorEastAsia"/>
          <w:color w:val="000000" w:themeColor="text1"/>
          <w:lang w:val="en-CA"/>
        </w:rPr>
        <w:t>(</w:t>
      </w:r>
      <w:proofErr w:type="gramEnd"/>
      <w:r w:rsidR="00765132">
        <w:rPr>
          <w:rFonts w:eastAsiaTheme="minorEastAsia"/>
          <w:color w:val="000000" w:themeColor="text1"/>
          <w:lang w:val="en-CA"/>
        </w:rPr>
        <w:t>)</w:t>
      </w:r>
      <w:r w:rsidR="00A7135F">
        <w:rPr>
          <w:rFonts w:eastAsiaTheme="minorEastAsia"/>
          <w:color w:val="000000" w:themeColor="text1"/>
          <w:lang w:val="en-CA"/>
        </w:rPr>
        <w:t xml:space="preserve"> function</w:t>
      </w:r>
      <w:r w:rsidR="00A7135F">
        <w:rPr>
          <w:rFonts w:eastAsiaTheme="minorEastAsia"/>
          <w:bCs/>
          <w:iCs/>
          <w:color w:val="000000" w:themeColor="text1"/>
        </w:rPr>
        <w:t>.</w:t>
      </w:r>
    </w:p>
    <w:p w14:paraId="712176C5" w14:textId="77777777" w:rsidR="00902B89" w:rsidRPr="00D31924" w:rsidRDefault="00902B89" w:rsidP="00F174F8">
      <w:pPr>
        <w:jc w:val="both"/>
        <w:rPr>
          <w:rFonts w:eastAsiaTheme="minorEastAsia"/>
          <w:bCs/>
          <w:iCs/>
          <w:color w:val="000000" w:themeColor="text1"/>
          <w:lang w:val="en-CA"/>
        </w:rPr>
      </w:pPr>
    </w:p>
    <w:p w14:paraId="28142DB1" w14:textId="0E9390F1" w:rsidR="004A0620" w:rsidRDefault="00760C93" w:rsidP="00F174F8">
      <w:pPr>
        <w:jc w:val="both"/>
        <w:rPr>
          <w:rFonts w:eastAsiaTheme="minorEastAsia"/>
          <w:bCs/>
          <w:iCs/>
          <w:color w:val="000000" w:themeColor="text1"/>
          <w:lang w:val="en-CA"/>
        </w:rPr>
      </w:pPr>
      <w:r>
        <w:rPr>
          <w:rFonts w:eastAsiaTheme="minorEastAsia"/>
          <w:bCs/>
          <w:iCs/>
          <w:color w:val="000000" w:themeColor="text1"/>
        </w:rPr>
        <w:lastRenderedPageBreak/>
        <w:t xml:space="preserve">To encode </w:t>
      </w:r>
      <w:r w:rsidR="00013B85">
        <w:rPr>
          <w:rFonts w:eastAsiaTheme="minorEastAsia"/>
          <w:color w:val="000000" w:themeColor="text1"/>
          <w:lang w:val="en-CA"/>
        </w:rPr>
        <w:t xml:space="preserve">the </w:t>
      </w:r>
      <w:r>
        <w:rPr>
          <w:rFonts w:eastAsiaTheme="minorEastAsia"/>
          <w:color w:val="000000" w:themeColor="text1"/>
          <w:lang w:val="en-CA"/>
        </w:rPr>
        <w:t xml:space="preserve">efflux weights for each transporter-drug pair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Pr>
          <w:rFonts w:eastAsiaTheme="minorEastAsia"/>
          <w:bCs/>
          <w:iCs/>
          <w:color w:val="000000" w:themeColor="text1"/>
          <w:lang w:val="en-CA"/>
        </w:rPr>
        <w:t>, we then add</w:t>
      </w:r>
      <w:proofErr w:type="spellStart"/>
      <w:r w:rsidR="00651DB9">
        <w:rPr>
          <w:rFonts w:eastAsiaTheme="minorEastAsia"/>
          <w:bCs/>
          <w:iCs/>
          <w:color w:val="000000" w:themeColor="text1"/>
          <w:lang w:val="en-CA"/>
        </w:rPr>
        <w:t>ed</w:t>
      </w:r>
      <w:proofErr w:type="spellEnd"/>
      <w:r>
        <w:rPr>
          <w:rFonts w:eastAsiaTheme="minorEastAsia"/>
          <w:bCs/>
          <w:iCs/>
          <w:color w:val="000000" w:themeColor="text1"/>
          <w:lang w:val="en-CA"/>
        </w:rPr>
        <w:t xml:space="preserve"> another sigmoidal layer of length 16, which </w:t>
      </w:r>
      <w:r w:rsidR="00651DB9">
        <w:rPr>
          <w:rFonts w:eastAsiaTheme="minorEastAsia"/>
          <w:bCs/>
          <w:iCs/>
          <w:color w:val="000000" w:themeColor="text1"/>
          <w:lang w:val="en-CA"/>
        </w:rPr>
        <w:t>was</w:t>
      </w:r>
      <w:r>
        <w:rPr>
          <w:rFonts w:eastAsiaTheme="minorEastAsia"/>
          <w:bCs/>
          <w:iCs/>
          <w:color w:val="000000" w:themeColor="text1"/>
          <w:lang w:val="en-CA"/>
        </w:rPr>
        <w:t xml:space="preserve"> fully connected to the genotype-</w:t>
      </w:r>
      <w:r w:rsidR="00C33B9F">
        <w:rPr>
          <w:rFonts w:eastAsiaTheme="minorEastAsia"/>
          <w:bCs/>
          <w:iCs/>
          <w:color w:val="000000" w:themeColor="text1"/>
          <w:lang w:val="en-CA"/>
        </w:rPr>
        <w:t>multiplied</w:t>
      </w:r>
      <w:r>
        <w:rPr>
          <w:rFonts w:eastAsiaTheme="minorEastAsia"/>
          <w:bCs/>
          <w:iCs/>
          <w:color w:val="000000" w:themeColor="text1"/>
          <w:lang w:val="en-CA"/>
        </w:rPr>
        <w:t xml:space="preserve"> second layer.  </w:t>
      </w:r>
      <w:r w:rsidR="00651DB9">
        <w:rPr>
          <w:rFonts w:eastAsiaTheme="minorEastAsia"/>
          <w:bCs/>
          <w:iCs/>
          <w:color w:val="000000" w:themeColor="text1"/>
          <w:lang w:val="en-CA"/>
        </w:rPr>
        <w:t xml:space="preserve">The </w:t>
      </w:r>
      <w:proofErr w:type="spellStart"/>
      <w:r w:rsidR="00651DB9">
        <w:rPr>
          <w:rFonts w:eastAsiaTheme="minorEastAsia"/>
          <w:bCs/>
          <w:iCs/>
          <w:color w:val="000000" w:themeColor="text1"/>
          <w:lang w:val="en-CA"/>
        </w:rPr>
        <w:t>kernel_constraint</w:t>
      </w:r>
      <w:proofErr w:type="spellEnd"/>
      <w:r w:rsidR="00651DB9">
        <w:rPr>
          <w:rFonts w:eastAsiaTheme="minorEastAsia"/>
          <w:bCs/>
          <w:iCs/>
          <w:color w:val="000000" w:themeColor="text1"/>
          <w:lang w:val="en-CA"/>
        </w:rPr>
        <w:t xml:space="preserve"> argument was used with this layer to ensure that only positive </w:t>
      </w:r>
      <m:oMath>
        <m:r>
          <w:rPr>
            <w:rFonts w:ascii="Cambria Math" w:eastAsiaTheme="minorEastAsia" w:hAnsi="Cambria Math"/>
            <w:color w:val="000000" w:themeColor="text1"/>
            <w:lang w:val="en-CA"/>
          </w:rPr>
          <m:t>E</m:t>
        </m:r>
      </m:oMath>
      <w:r w:rsidR="00651DB9">
        <w:rPr>
          <w:rFonts w:eastAsiaTheme="minorEastAsia"/>
          <w:color w:val="000000" w:themeColor="text1"/>
          <w:lang w:val="en-CA"/>
        </w:rPr>
        <w:t xml:space="preserve"> parameters</w:t>
      </w:r>
      <w:r w:rsidR="00651DB9">
        <w:rPr>
          <w:rFonts w:eastAsiaTheme="minorEastAsia"/>
          <w:bCs/>
          <w:iCs/>
          <w:color w:val="000000" w:themeColor="text1"/>
          <w:lang w:val="en-CA"/>
        </w:rPr>
        <w:t xml:space="preserve"> are learned.</w:t>
      </w:r>
      <w:r w:rsidR="00F21FD1">
        <w:rPr>
          <w:rFonts w:eastAsiaTheme="minorEastAsia"/>
          <w:bCs/>
          <w:iCs/>
          <w:color w:val="000000" w:themeColor="text1"/>
          <w:lang w:val="en-CA"/>
        </w:rPr>
        <w:t xml:space="preserve">  Each neuron in this</w:t>
      </w:r>
      <w:r w:rsidR="00C849DD">
        <w:rPr>
          <w:rFonts w:eastAsiaTheme="minorEastAsia"/>
          <w:bCs/>
          <w:iCs/>
          <w:color w:val="000000" w:themeColor="text1"/>
          <w:lang w:val="en-CA"/>
        </w:rPr>
        <w:t xml:space="preserve"> third layer predicts</w:t>
      </w:r>
      <w:r w:rsidR="001A6A41">
        <w:rPr>
          <w:rFonts w:eastAsiaTheme="minorEastAsia"/>
          <w:bCs/>
          <w:iCs/>
          <w:color w:val="000000" w:themeColor="text1"/>
          <w:lang w:val="en-CA"/>
        </w:rPr>
        <w:t xml:space="preserve"> the </w:t>
      </w:r>
      <w:r w:rsidR="00C849DD">
        <w:rPr>
          <w:rFonts w:eastAsiaTheme="minorEastAsia"/>
          <w:bCs/>
          <w:iCs/>
          <w:color w:val="000000" w:themeColor="text1"/>
          <w:lang w:val="en-CA"/>
        </w:rPr>
        <w:t xml:space="preserve">normalized </w:t>
      </w:r>
      <w:r w:rsidR="001A6A41">
        <w:rPr>
          <w:rFonts w:eastAsiaTheme="minorEastAsia"/>
          <w:bCs/>
          <w:iCs/>
          <w:color w:val="000000" w:themeColor="text1"/>
          <w:lang w:val="en-CA"/>
        </w:rPr>
        <w:t xml:space="preserve">resistance to each compound </w:t>
      </w:r>
      <m:oMath>
        <m:sSub>
          <m:sSubPr>
            <m:ctrlPr>
              <w:rPr>
                <w:rFonts w:ascii="Cambria Math" w:eastAsiaTheme="minorEastAsia" w:hAnsi="Cambria Math"/>
                <w:bCs/>
                <w:i/>
                <w:iCs/>
                <w:color w:val="000000" w:themeColor="text1"/>
                <w:lang w:val="en-CA"/>
              </w:rPr>
            </m:ctrlPr>
          </m:sSubPr>
          <m:e>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w:rPr>
                    <w:rFonts w:ascii="Cambria Math" w:eastAsiaTheme="minorEastAsia" w:hAnsi="Cambria Math"/>
                    <w:color w:val="000000" w:themeColor="text1"/>
                    <w:lang w:val="en-CA"/>
                  </w:rPr>
                  <m:t>G,d</m:t>
                </m:r>
              </m:sub>
            </m:sSub>
          </m:sub>
        </m:sSub>
      </m:oMath>
      <w:r w:rsidR="001A6A41">
        <w:rPr>
          <w:rFonts w:eastAsiaTheme="minorEastAsia"/>
          <w:bCs/>
          <w:iCs/>
          <w:color w:val="000000" w:themeColor="text1"/>
          <w:lang w:val="en-CA"/>
        </w:rPr>
        <w:t xml:space="preserve"> by multiplying the</w:t>
      </w:r>
      <w:r w:rsidR="007821E5">
        <w:rPr>
          <w:rFonts w:eastAsiaTheme="minorEastAsia"/>
          <w:bCs/>
          <w:iCs/>
          <w:color w:val="000000" w:themeColor="text1"/>
          <w:lang w:val="en-CA"/>
        </w:rPr>
        <w:t xml:space="preserve"> </w:t>
      </w:r>
      <w:r w:rsidR="00C849DD">
        <w:rPr>
          <w:rFonts w:eastAsiaTheme="minorEastAsia"/>
          <w:bCs/>
          <w:iCs/>
          <w:color w:val="000000" w:themeColor="text1"/>
          <w:lang w:val="en-CA"/>
        </w:rPr>
        <w:t xml:space="preserve">activation state of each transporter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A</m:t>
            </m:r>
          </m:e>
          <m:sub>
            <m:r>
              <w:rPr>
                <w:rFonts w:ascii="Cambria Math" w:eastAsiaTheme="minorEastAsia" w:hAnsi="Cambria Math"/>
                <w:color w:val="000000" w:themeColor="text1"/>
                <w:lang w:val="en-CA"/>
              </w:rPr>
              <m:t>j</m:t>
            </m:r>
          </m:sub>
        </m:sSub>
      </m:oMath>
      <w:r w:rsidR="00C849DD">
        <w:rPr>
          <w:rFonts w:eastAsiaTheme="minorEastAsia"/>
          <w:color w:val="000000" w:themeColor="text1"/>
          <w:lang w:val="en-CA"/>
        </w:rPr>
        <w:t xml:space="preserve"> with the learned efflux 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E</m:t>
            </m:r>
          </m:e>
          <m:sub>
            <m:r>
              <w:rPr>
                <w:rFonts w:ascii="Cambria Math" w:eastAsiaTheme="minorEastAsia" w:hAnsi="Cambria Math"/>
                <w:color w:val="000000" w:themeColor="text1"/>
                <w:lang w:val="en-CA"/>
              </w:rPr>
              <m:t>i-d</m:t>
            </m:r>
          </m:sub>
        </m:sSub>
      </m:oMath>
      <w:r w:rsidR="00C849DD">
        <w:rPr>
          <w:rFonts w:eastAsiaTheme="minorEastAsia"/>
          <w:color w:val="000000" w:themeColor="text1"/>
          <w:lang w:val="en-CA"/>
        </w:rPr>
        <w:t xml:space="preserve"> to compute the clearance coefficients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C</m:t>
            </m:r>
          </m:e>
          <m:sub>
            <m:r>
              <w:rPr>
                <w:rFonts w:ascii="Cambria Math" w:eastAsiaTheme="minorEastAsia" w:hAnsi="Cambria Math"/>
                <w:color w:val="000000" w:themeColor="text1"/>
                <w:lang w:val="en-CA"/>
              </w:rPr>
              <m:t>i,d</m:t>
            </m:r>
          </m:sub>
        </m:sSub>
      </m:oMath>
      <w:r w:rsidR="00C849DD">
        <w:rPr>
          <w:rFonts w:eastAsiaTheme="minorEastAsia"/>
          <w:bCs/>
          <w:iCs/>
          <w:color w:val="000000" w:themeColor="text1"/>
          <w:lang w:val="en-CA"/>
        </w:rPr>
        <w:t xml:space="preserve"> for each compound-transporter pair, and </w:t>
      </w:r>
      <w:r w:rsidR="00A208E3">
        <w:rPr>
          <w:rFonts w:eastAsiaTheme="minorEastAsia"/>
          <w:bCs/>
          <w:iCs/>
          <w:color w:val="000000" w:themeColor="text1"/>
          <w:lang w:val="en-CA"/>
        </w:rPr>
        <w:t>furthermore learns a bias term</w:t>
      </w:r>
      <w:r w:rsidR="00ED6B13">
        <w:rPr>
          <w:rFonts w:eastAsiaTheme="minorEastAsia"/>
          <w:bCs/>
          <w:iCs/>
          <w:color w:val="000000" w:themeColor="text1"/>
          <w:lang w:val="en-CA"/>
        </w:rPr>
        <w:t xml:space="preserve"> which defines the shape of the dose-response curve</w:t>
      </w:r>
      <w:r w:rsidR="00A208E3">
        <w:rPr>
          <w:rFonts w:eastAsiaTheme="minorEastAsia"/>
          <w:bCs/>
          <w:iCs/>
          <w:color w:val="000000" w:themeColor="text1"/>
          <w:lang w:val="en-CA"/>
        </w:rPr>
        <w:t>.</w:t>
      </w:r>
    </w:p>
    <w:p w14:paraId="7F958D7C" w14:textId="77777777" w:rsidR="00F174F8" w:rsidRDefault="00F174F8" w:rsidP="00C95A0C">
      <w:pPr>
        <w:jc w:val="both"/>
        <w:rPr>
          <w:rFonts w:eastAsiaTheme="minorEastAsia"/>
          <w:bCs/>
          <w:iCs/>
          <w:color w:val="000000" w:themeColor="text1"/>
        </w:rPr>
      </w:pPr>
    </w:p>
    <w:p w14:paraId="7B39C174" w14:textId="054A8EBA" w:rsidR="005B0C00" w:rsidRDefault="007D0EB9" w:rsidP="005B0C00">
      <w:pPr>
        <w:jc w:val="both"/>
        <w:rPr>
          <w:rFonts w:eastAsiaTheme="minorEastAsia"/>
          <w:bCs/>
          <w:iCs/>
          <w:color w:val="000000" w:themeColor="text1"/>
          <w:lang w:val="en-CA"/>
        </w:rPr>
      </w:pPr>
      <w:r>
        <w:rPr>
          <w:rFonts w:eastAsiaTheme="minorEastAsia"/>
          <w:bCs/>
          <w:iCs/>
          <w:color w:val="000000" w:themeColor="text1"/>
          <w:lang w:val="en-CA"/>
        </w:rPr>
        <w:t>In addition</w:t>
      </w:r>
      <w:r w:rsidR="001B0C4D">
        <w:rPr>
          <w:rFonts w:eastAsiaTheme="minorEastAsia"/>
          <w:bCs/>
          <w:iCs/>
          <w:color w:val="000000" w:themeColor="text1"/>
          <w:lang w:val="en-CA"/>
        </w:rPr>
        <w:t xml:space="preserve"> to the above schematic</w:t>
      </w:r>
      <w:r>
        <w:rPr>
          <w:rFonts w:eastAsiaTheme="minorEastAsia"/>
          <w:bCs/>
          <w:iCs/>
          <w:color w:val="000000" w:themeColor="text1"/>
          <w:lang w:val="en-CA"/>
        </w:rPr>
        <w:t>,</w:t>
      </w:r>
      <w:r w:rsidR="00697195">
        <w:rPr>
          <w:rFonts w:eastAsiaTheme="minorEastAsia"/>
          <w:bCs/>
          <w:iCs/>
          <w:color w:val="000000" w:themeColor="text1"/>
          <w:lang w:val="en-CA"/>
        </w:rPr>
        <w:t xml:space="preserve"> L1 regulariza</w:t>
      </w:r>
      <w:r w:rsidR="00AE255B">
        <w:rPr>
          <w:rFonts w:eastAsiaTheme="minorEastAsia"/>
          <w:bCs/>
          <w:iCs/>
          <w:color w:val="000000" w:themeColor="text1"/>
          <w:lang w:val="en-CA"/>
        </w:rPr>
        <w:t xml:space="preserve">tion </w:t>
      </w:r>
      <w:r w:rsidR="00F23585">
        <w:rPr>
          <w:rFonts w:eastAsiaTheme="minorEastAsia"/>
          <w:bCs/>
          <w:iCs/>
          <w:color w:val="000000" w:themeColor="text1"/>
          <w:lang w:val="en-CA"/>
        </w:rPr>
        <w:t xml:space="preserve">with coefficient </w:t>
      </w:r>
      <m:oMath>
        <m:r>
          <w:rPr>
            <w:rFonts w:ascii="Cambria Math" w:eastAsiaTheme="minorEastAsia" w:hAnsi="Cambria Math"/>
            <w:color w:val="000000" w:themeColor="text1"/>
            <w:lang w:val="en-CA"/>
          </w:rPr>
          <m:t>λ</m:t>
        </m:r>
      </m:oMath>
      <w:r w:rsidR="00F23585">
        <w:rPr>
          <w:rFonts w:eastAsiaTheme="minorEastAsia"/>
          <w:bCs/>
          <w:iCs/>
          <w:color w:val="000000" w:themeColor="text1"/>
          <w:lang w:val="en-CA"/>
        </w:rPr>
        <w:t xml:space="preserve"> </w:t>
      </w:r>
      <w:r w:rsidR="00AE255B">
        <w:rPr>
          <w:rFonts w:eastAsiaTheme="minorEastAsia"/>
          <w:bCs/>
          <w:iCs/>
          <w:color w:val="000000" w:themeColor="text1"/>
          <w:lang w:val="en-CA"/>
        </w:rPr>
        <w:t>wa</w:t>
      </w:r>
      <w:r w:rsidR="00697195">
        <w:rPr>
          <w:rFonts w:eastAsiaTheme="minorEastAsia"/>
          <w:bCs/>
          <w:iCs/>
          <w:color w:val="000000" w:themeColor="text1"/>
          <w:lang w:val="en-CA"/>
        </w:rPr>
        <w:t xml:space="preserve">s added to both the </w:t>
      </w:r>
      <m:oMath>
        <m:r>
          <w:rPr>
            <w:rFonts w:ascii="Cambria Math" w:eastAsiaTheme="minorEastAsia" w:hAnsi="Cambria Math"/>
            <w:color w:val="000000" w:themeColor="text1"/>
            <w:lang w:val="en-CA"/>
          </w:rPr>
          <m:t>I</m:t>
        </m:r>
      </m:oMath>
      <w:r w:rsidR="002C6A68">
        <w:rPr>
          <w:rFonts w:eastAsiaTheme="minorEastAsia"/>
          <w:bCs/>
          <w:iCs/>
          <w:color w:val="000000" w:themeColor="text1"/>
          <w:lang w:val="en-CA"/>
        </w:rPr>
        <w:t xml:space="preserve"> weights and the bias term which defines </w:t>
      </w:r>
      <m:oMath>
        <m:r>
          <w:rPr>
            <w:rFonts w:ascii="Cambria Math" w:eastAsiaTheme="minorEastAsia" w:hAnsi="Cambria Math"/>
            <w:color w:val="000000" w:themeColor="text1"/>
            <w:lang w:val="en-CA"/>
          </w:rPr>
          <m:t>A</m:t>
        </m:r>
      </m:oMath>
      <w:r w:rsidR="002C6A68">
        <w:rPr>
          <w:rFonts w:eastAsiaTheme="minorEastAsia"/>
          <w:bCs/>
          <w:iCs/>
          <w:color w:val="000000" w:themeColor="text1"/>
          <w:lang w:val="en-CA"/>
        </w:rPr>
        <w:t xml:space="preserve"> for each tr</w:t>
      </w:r>
      <w:proofErr w:type="spellStart"/>
      <w:r w:rsidR="00D7702B">
        <w:rPr>
          <w:rFonts w:eastAsiaTheme="minorEastAsia"/>
          <w:bCs/>
          <w:iCs/>
          <w:color w:val="000000" w:themeColor="text1"/>
          <w:lang w:val="en-CA"/>
        </w:rPr>
        <w:t>ansporter</w:t>
      </w:r>
      <w:proofErr w:type="spellEnd"/>
      <w:r w:rsidR="004F1FAB">
        <w:rPr>
          <w:rFonts w:eastAsiaTheme="minorEastAsia"/>
          <w:bCs/>
          <w:iCs/>
          <w:color w:val="000000" w:themeColor="text1"/>
          <w:lang w:val="en-CA"/>
        </w:rPr>
        <w:t>,</w:t>
      </w:r>
      <w:r w:rsidR="00BC0A60">
        <w:rPr>
          <w:rFonts w:eastAsiaTheme="minorEastAsia"/>
          <w:bCs/>
          <w:iCs/>
          <w:color w:val="000000" w:themeColor="text1"/>
          <w:lang w:val="en-CA"/>
        </w:rPr>
        <w:t xml:space="preserve"> using the </w:t>
      </w:r>
      <w:proofErr w:type="spellStart"/>
      <w:r w:rsidR="00BC0A60">
        <w:rPr>
          <w:rFonts w:eastAsiaTheme="minorEastAsia"/>
          <w:bCs/>
          <w:iCs/>
          <w:color w:val="000000" w:themeColor="text1"/>
          <w:lang w:val="en-CA"/>
        </w:rPr>
        <w:t>kernel_regularizer</w:t>
      </w:r>
      <w:proofErr w:type="spellEnd"/>
      <w:r w:rsidR="00BC0A60">
        <w:rPr>
          <w:rFonts w:eastAsiaTheme="minorEastAsia"/>
          <w:bCs/>
          <w:iCs/>
          <w:color w:val="000000" w:themeColor="text1"/>
          <w:lang w:val="en-CA"/>
        </w:rPr>
        <w:t xml:space="preserve"> </w:t>
      </w:r>
      <w:r w:rsidR="0063302F">
        <w:rPr>
          <w:rFonts w:eastAsiaTheme="minorEastAsia"/>
          <w:bCs/>
          <w:iCs/>
          <w:color w:val="000000" w:themeColor="text1"/>
          <w:lang w:val="en-CA"/>
        </w:rPr>
        <w:t xml:space="preserve">and </w:t>
      </w:r>
      <w:proofErr w:type="spellStart"/>
      <w:r w:rsidR="0063302F">
        <w:rPr>
          <w:rFonts w:eastAsiaTheme="minorEastAsia"/>
          <w:bCs/>
          <w:iCs/>
          <w:color w:val="000000" w:themeColor="text1"/>
          <w:lang w:val="en-CA"/>
        </w:rPr>
        <w:t>bias_regularizer</w:t>
      </w:r>
      <w:proofErr w:type="spellEnd"/>
      <w:r w:rsidR="0063302F">
        <w:rPr>
          <w:rFonts w:eastAsiaTheme="minorEastAsia"/>
          <w:bCs/>
          <w:iCs/>
          <w:color w:val="000000" w:themeColor="text1"/>
          <w:lang w:val="en-CA"/>
        </w:rPr>
        <w:t xml:space="preserve"> </w:t>
      </w:r>
      <w:r w:rsidR="00765132">
        <w:rPr>
          <w:rFonts w:eastAsiaTheme="minorEastAsia"/>
          <w:bCs/>
          <w:iCs/>
          <w:color w:val="000000" w:themeColor="text1"/>
          <w:lang w:val="en-CA"/>
        </w:rPr>
        <w:t>parameter</w:t>
      </w:r>
      <w:r w:rsidR="0063302F">
        <w:rPr>
          <w:rFonts w:eastAsiaTheme="minorEastAsia"/>
          <w:bCs/>
          <w:iCs/>
          <w:color w:val="000000" w:themeColor="text1"/>
          <w:lang w:val="en-CA"/>
        </w:rPr>
        <w:t>s</w:t>
      </w:r>
      <w:r w:rsidR="00E54294">
        <w:rPr>
          <w:rFonts w:eastAsiaTheme="minorEastAsia"/>
          <w:bCs/>
          <w:iCs/>
          <w:color w:val="000000" w:themeColor="text1"/>
          <w:lang w:val="en-CA"/>
        </w:rPr>
        <w:t xml:space="preserve"> in the second</w:t>
      </w:r>
      <w:r w:rsidR="00BC0A60">
        <w:rPr>
          <w:rFonts w:eastAsiaTheme="minorEastAsia"/>
          <w:bCs/>
          <w:iCs/>
          <w:color w:val="000000" w:themeColor="text1"/>
          <w:lang w:val="en-CA"/>
        </w:rPr>
        <w:t xml:space="preserve"> layer</w:t>
      </w:r>
      <w:r w:rsidR="00D7702B">
        <w:rPr>
          <w:rFonts w:eastAsiaTheme="minorEastAsia"/>
          <w:bCs/>
          <w:iCs/>
          <w:color w:val="000000" w:themeColor="text1"/>
          <w:lang w:val="en-CA"/>
        </w:rPr>
        <w:t>.  Regularization on</w:t>
      </w:r>
      <w:r w:rsidR="00C84CE4">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achieves sparsity </w:t>
      </w:r>
      <w:r w:rsidR="00A30ED1">
        <w:rPr>
          <w:rFonts w:eastAsiaTheme="minorEastAsia"/>
          <w:bCs/>
          <w:iCs/>
          <w:color w:val="000000" w:themeColor="text1"/>
          <w:lang w:val="en-CA"/>
        </w:rPr>
        <w:t>in their weights</w:t>
      </w:r>
      <w:r w:rsidR="00C84CE4">
        <w:rPr>
          <w:rFonts w:eastAsiaTheme="minorEastAsia"/>
          <w:bCs/>
          <w:iCs/>
          <w:color w:val="000000" w:themeColor="text1"/>
          <w:lang w:val="en-CA"/>
        </w:rPr>
        <w:t xml:space="preserve">, as it is otherwise possible, for example, to add </w:t>
      </w:r>
      <m:oMath>
        <m:r>
          <w:rPr>
            <w:rFonts w:ascii="Cambria Math" w:eastAsiaTheme="minorEastAsia" w:hAnsi="Cambria Math"/>
            <w:color w:val="000000" w:themeColor="text1"/>
            <w:lang w:val="en-CA"/>
          </w:rPr>
          <m:t>I</m:t>
        </m:r>
      </m:oMath>
      <w:r w:rsidR="00C84CE4">
        <w:rPr>
          <w:rFonts w:eastAsiaTheme="minorEastAsia"/>
          <w:bCs/>
          <w:iCs/>
          <w:color w:val="000000" w:themeColor="text1"/>
          <w:lang w:val="en-CA"/>
        </w:rPr>
        <w:t xml:space="preserve"> to a transporter which has no </w:t>
      </w:r>
      <m:oMath>
        <m:r>
          <w:rPr>
            <w:rFonts w:ascii="Cambria Math" w:eastAsiaTheme="minorEastAsia" w:hAnsi="Cambria Math"/>
            <w:color w:val="000000" w:themeColor="text1"/>
            <w:lang w:val="en-CA"/>
          </w:rPr>
          <m:t>E</m:t>
        </m:r>
      </m:oMath>
      <w:r w:rsidR="00C84CE4">
        <w:rPr>
          <w:rFonts w:eastAsiaTheme="minorEastAsia"/>
          <w:bCs/>
          <w:iCs/>
          <w:color w:val="000000" w:themeColor="text1"/>
          <w:lang w:val="en-CA"/>
        </w:rPr>
        <w:t xml:space="preserve"> weights, </w:t>
      </w:r>
      <w:r w:rsidR="00262C4B">
        <w:rPr>
          <w:rFonts w:eastAsiaTheme="minorEastAsia"/>
          <w:bCs/>
          <w:iCs/>
          <w:color w:val="000000" w:themeColor="text1"/>
          <w:lang w:val="en-CA"/>
        </w:rPr>
        <w:t xml:space="preserve">thus learning </w:t>
      </w:r>
      <m:oMath>
        <m:r>
          <w:rPr>
            <w:rFonts w:ascii="Cambria Math" w:eastAsiaTheme="minorEastAsia" w:hAnsi="Cambria Math"/>
            <w:color w:val="000000" w:themeColor="text1"/>
            <w:lang w:val="en-CA"/>
          </w:rPr>
          <m:t>I</m:t>
        </m:r>
      </m:oMath>
      <w:r w:rsidR="005478EA">
        <w:rPr>
          <w:rFonts w:eastAsiaTheme="minorEastAsia"/>
          <w:bCs/>
          <w:iCs/>
          <w:color w:val="000000" w:themeColor="text1"/>
          <w:lang w:val="en-CA"/>
        </w:rPr>
        <w:t xml:space="preserve"> </w:t>
      </w:r>
      <w:r w:rsidR="00262C4B">
        <w:rPr>
          <w:rFonts w:eastAsiaTheme="minorEastAsia"/>
          <w:bCs/>
          <w:iCs/>
          <w:color w:val="000000" w:themeColor="text1"/>
          <w:lang w:val="en-CA"/>
        </w:rPr>
        <w:t>parameters which are not supported by any phenotypes</w:t>
      </w:r>
      <w:r w:rsidR="00C84CE4">
        <w:rPr>
          <w:rFonts w:eastAsiaTheme="minorEastAsia"/>
          <w:bCs/>
          <w:iCs/>
          <w:color w:val="000000" w:themeColor="text1"/>
          <w:lang w:val="en-CA"/>
        </w:rPr>
        <w:t xml:space="preserve">.  </w:t>
      </w:r>
      <w:r w:rsidR="00C95A0C">
        <w:rPr>
          <w:rFonts w:eastAsiaTheme="minorEastAsia"/>
          <w:bCs/>
          <w:iCs/>
          <w:color w:val="000000" w:themeColor="text1"/>
          <w:lang w:val="en-CA"/>
        </w:rPr>
        <w:t>Because the clearance coefficient of each gene</w:t>
      </w:r>
      <w:r w:rsidR="00262C4B">
        <w:rPr>
          <w:rFonts w:eastAsiaTheme="minorEastAsia"/>
          <w:bCs/>
          <w:iCs/>
          <w:color w:val="000000" w:themeColor="text1"/>
          <w:lang w:val="en-CA"/>
        </w:rPr>
        <w:t xml:space="preserve"> for each drug</w:t>
      </w:r>
      <w:r w:rsidR="00C95A0C">
        <w:rPr>
          <w:rFonts w:eastAsiaTheme="minorEastAsia"/>
          <w:bCs/>
          <w:iCs/>
          <w:color w:val="000000" w:themeColor="text1"/>
          <w:lang w:val="en-CA"/>
        </w:rPr>
        <w:t xml:space="preserve"> is defined by a product </w:t>
      </w:r>
      <m:oMath>
        <m:r>
          <w:rPr>
            <w:rFonts w:ascii="Cambria Math" w:eastAsiaTheme="minorEastAsia" w:hAnsi="Cambria Math"/>
            <w:color w:val="000000" w:themeColor="text1"/>
            <w:lang w:val="en-CA"/>
          </w:rPr>
          <m:t>C=AE</m:t>
        </m:r>
      </m:oMath>
      <w:r w:rsidR="00C95A0C">
        <w:rPr>
          <w:rFonts w:eastAsiaTheme="minorEastAsia"/>
          <w:bCs/>
          <w:iCs/>
          <w:color w:val="000000" w:themeColor="text1"/>
          <w:lang w:val="en-CA"/>
        </w:rPr>
        <w:t xml:space="preserve">, </w:t>
      </w:r>
      <w:r w:rsidR="008445DD">
        <w:rPr>
          <w:rFonts w:eastAsiaTheme="minorEastAsia"/>
          <w:bCs/>
          <w:iCs/>
          <w:color w:val="000000" w:themeColor="text1"/>
          <w:lang w:val="en-CA"/>
        </w:rPr>
        <w:t>regularization of the bias term acts to keep</w:t>
      </w:r>
      <w:r w:rsidR="00C95A0C">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95A0C">
        <w:rPr>
          <w:rFonts w:eastAsiaTheme="minorEastAsia"/>
          <w:bCs/>
          <w:iCs/>
          <w:color w:val="000000" w:themeColor="text1"/>
          <w:lang w:val="en-CA"/>
        </w:rPr>
        <w:t xml:space="preserve"> close to </w:t>
      </w:r>
      <m:oMath>
        <m:r>
          <w:rPr>
            <w:rFonts w:ascii="Cambria Math" w:eastAsiaTheme="minorEastAsia" w:hAnsi="Cambria Math"/>
            <w:color w:val="000000" w:themeColor="text1"/>
            <w:lang w:val="en-CA"/>
          </w:rPr>
          <m:t>0.5</m:t>
        </m:r>
      </m:oMath>
      <w:r w:rsidR="004A33FB">
        <w:rPr>
          <w:rFonts w:eastAsiaTheme="minorEastAsia"/>
          <w:color w:val="000000" w:themeColor="text1"/>
          <w:lang w:val="en-CA"/>
        </w:rPr>
        <w:t xml:space="preserve">, effectively setting a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7E0480">
        <w:rPr>
          <w:rFonts w:eastAsiaTheme="minorEastAsia"/>
          <w:bCs/>
          <w:iCs/>
          <w:color w:val="000000" w:themeColor="text1"/>
          <w:lang w:val="en-CA"/>
        </w:rPr>
        <w:t>This</w:t>
      </w:r>
      <w:r w:rsidR="004A33FB">
        <w:rPr>
          <w:rFonts w:eastAsiaTheme="minorEastAsia"/>
          <w:bCs/>
          <w:iCs/>
          <w:color w:val="000000" w:themeColor="text1"/>
          <w:lang w:val="en-CA"/>
        </w:rPr>
        <w:t xml:space="preserve"> prior on </w:t>
      </w:r>
      <m:oMath>
        <m:r>
          <w:rPr>
            <w:rFonts w:ascii="Cambria Math" w:eastAsiaTheme="minorEastAsia" w:hAnsi="Cambria Math"/>
            <w:color w:val="000000" w:themeColor="text1"/>
            <w:lang w:val="en-CA"/>
          </w:rPr>
          <m:t>A</m:t>
        </m:r>
      </m:oMath>
      <w:r w:rsidR="004A33FB">
        <w:rPr>
          <w:rFonts w:eastAsiaTheme="minorEastAsia"/>
          <w:bCs/>
          <w:iCs/>
          <w:color w:val="000000" w:themeColor="text1"/>
          <w:lang w:val="en-CA"/>
        </w:rPr>
        <w:t xml:space="preserve"> </w:t>
      </w:r>
      <w:r w:rsidR="00CC384D">
        <w:rPr>
          <w:rFonts w:eastAsiaTheme="minorEastAsia"/>
          <w:bCs/>
          <w:iCs/>
          <w:color w:val="000000" w:themeColor="text1"/>
          <w:lang w:val="en-CA"/>
        </w:rPr>
        <w:t>avoids</w:t>
      </w:r>
      <w:r w:rsidR="00C32CBD">
        <w:rPr>
          <w:rFonts w:eastAsiaTheme="minorEastAsia"/>
          <w:bCs/>
          <w:iCs/>
          <w:color w:val="000000" w:themeColor="text1"/>
          <w:lang w:val="en-CA"/>
        </w:rPr>
        <w:t xml:space="preserve"> </w:t>
      </w:r>
      <w:r w:rsidR="005F5B07">
        <w:rPr>
          <w:rFonts w:eastAsiaTheme="minorEastAsia"/>
          <w:bCs/>
          <w:iCs/>
          <w:color w:val="000000" w:themeColor="text1"/>
          <w:lang w:val="en-CA"/>
        </w:rPr>
        <w:t>parameterizing</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C≈0</m:t>
        </m:r>
      </m:oMath>
      <w:r w:rsidR="00552472">
        <w:rPr>
          <w:rFonts w:eastAsiaTheme="minorEastAsia"/>
          <w:bCs/>
          <w:iCs/>
          <w:color w:val="000000" w:themeColor="text1"/>
          <w:lang w:val="en-CA"/>
        </w:rPr>
        <w:t xml:space="preserve"> by setting</w:t>
      </w:r>
      <w:r w:rsidR="004A6315">
        <w:rPr>
          <w:rFonts w:eastAsiaTheme="minorEastAsia"/>
          <w:bCs/>
          <w:iCs/>
          <w:color w:val="000000" w:themeColor="text1"/>
          <w:lang w:val="en-CA"/>
        </w:rPr>
        <w:t xml:space="preserve"> a large bias such that</w:t>
      </w:r>
      <w:r w:rsidR="00552472">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A≈0</m:t>
        </m:r>
      </m:oMath>
      <w:r w:rsidR="004A6315">
        <w:rPr>
          <w:rFonts w:eastAsiaTheme="minorEastAsia"/>
          <w:color w:val="000000" w:themeColor="text1"/>
          <w:lang w:val="en-CA"/>
        </w:rPr>
        <w:t xml:space="preserve">, </w:t>
      </w:r>
      <w:r w:rsidR="0088495D">
        <w:rPr>
          <w:rFonts w:eastAsiaTheme="minorEastAsia"/>
          <w:bCs/>
          <w:iCs/>
          <w:color w:val="000000" w:themeColor="text1"/>
          <w:lang w:val="en-CA"/>
        </w:rPr>
        <w:t xml:space="preserve">which </w:t>
      </w:r>
      <w:r w:rsidR="00286DEE">
        <w:rPr>
          <w:rFonts w:eastAsiaTheme="minorEastAsia"/>
          <w:bCs/>
          <w:iCs/>
          <w:color w:val="000000" w:themeColor="text1"/>
          <w:lang w:val="en-CA"/>
        </w:rPr>
        <w:t xml:space="preserve">then </w:t>
      </w:r>
      <w:r w:rsidR="0088495D">
        <w:rPr>
          <w:rFonts w:eastAsiaTheme="minorEastAsia"/>
          <w:bCs/>
          <w:iCs/>
          <w:color w:val="000000" w:themeColor="text1"/>
          <w:lang w:val="en-CA"/>
        </w:rPr>
        <w:t>allows</w:t>
      </w:r>
      <w:r w:rsidR="004A6315">
        <w:rPr>
          <w:rFonts w:eastAsiaTheme="minorEastAsia"/>
          <w:bCs/>
          <w:iCs/>
          <w:color w:val="000000" w:themeColor="text1"/>
          <w:lang w:val="en-CA"/>
        </w:rPr>
        <w:t xml:space="preserve"> </w:t>
      </w:r>
      <m:oMath>
        <m:r>
          <w:rPr>
            <w:rFonts w:ascii="Cambria Math" w:eastAsiaTheme="minorEastAsia" w:hAnsi="Cambria Math"/>
            <w:color w:val="000000" w:themeColor="text1"/>
            <w:lang w:val="en-CA"/>
          </w:rPr>
          <m:t>E</m:t>
        </m:r>
      </m:oMath>
      <w:r w:rsidR="001F52D4">
        <w:rPr>
          <w:rFonts w:eastAsiaTheme="minorEastAsia"/>
          <w:bCs/>
          <w:iCs/>
          <w:color w:val="000000" w:themeColor="text1"/>
          <w:lang w:val="en-CA"/>
        </w:rPr>
        <w:t xml:space="preserve"> </w:t>
      </w:r>
      <w:r w:rsidR="009D6D10">
        <w:rPr>
          <w:rFonts w:eastAsiaTheme="minorEastAsia"/>
          <w:bCs/>
          <w:iCs/>
          <w:color w:val="000000" w:themeColor="text1"/>
          <w:lang w:val="en-CA"/>
        </w:rPr>
        <w:t xml:space="preserve">weights </w:t>
      </w:r>
      <w:r w:rsidR="0088495D">
        <w:rPr>
          <w:rFonts w:eastAsiaTheme="minorEastAsia"/>
          <w:bCs/>
          <w:iCs/>
          <w:color w:val="000000" w:themeColor="text1"/>
          <w:lang w:val="en-CA"/>
        </w:rPr>
        <w:t>to</w:t>
      </w:r>
      <w:r w:rsidR="009D6D10">
        <w:rPr>
          <w:rFonts w:eastAsiaTheme="minorEastAsia"/>
          <w:bCs/>
          <w:iCs/>
          <w:color w:val="000000" w:themeColor="text1"/>
          <w:lang w:val="en-CA"/>
        </w:rPr>
        <w:t xml:space="preserve"> be added </w:t>
      </w:r>
      <w:r w:rsidR="008F23DD">
        <w:rPr>
          <w:rFonts w:eastAsiaTheme="minorEastAsia"/>
          <w:bCs/>
          <w:iCs/>
          <w:color w:val="000000" w:themeColor="text1"/>
          <w:lang w:val="en-CA"/>
        </w:rPr>
        <w:t xml:space="preserve">to transporters </w:t>
      </w:r>
      <w:r w:rsidR="004A6315">
        <w:rPr>
          <w:rFonts w:eastAsiaTheme="minorEastAsia"/>
          <w:bCs/>
          <w:iCs/>
          <w:color w:val="000000" w:themeColor="text1"/>
          <w:lang w:val="en-CA"/>
        </w:rPr>
        <w:t>without affecting phenotype predictions.</w:t>
      </w:r>
      <w:r w:rsidR="00262C4B">
        <w:rPr>
          <w:rFonts w:eastAsiaTheme="minorEastAsia"/>
          <w:bCs/>
          <w:iCs/>
          <w:color w:val="000000" w:themeColor="text1"/>
          <w:lang w:val="en-CA"/>
        </w:rPr>
        <w:t xml:space="preserve"> </w:t>
      </w:r>
      <w:r w:rsidR="00552472">
        <w:rPr>
          <w:rFonts w:eastAsiaTheme="minorEastAsia"/>
          <w:bCs/>
          <w:iCs/>
          <w:color w:val="000000" w:themeColor="text1"/>
          <w:lang w:val="en-CA"/>
        </w:rPr>
        <w:t xml:space="preserve"> </w:t>
      </w:r>
      <w:r w:rsidR="00CC384D">
        <w:rPr>
          <w:rFonts w:eastAsiaTheme="minorEastAsia"/>
          <w:bCs/>
          <w:iCs/>
          <w:color w:val="000000" w:themeColor="text1"/>
          <w:lang w:val="en-CA"/>
        </w:rPr>
        <w:t xml:space="preserve">Thus, regularization of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indirectly enforces sparsity in the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parameters, as each </w:t>
      </w:r>
      <m:oMath>
        <m:r>
          <w:rPr>
            <w:rFonts w:ascii="Cambria Math" w:eastAsiaTheme="minorEastAsia" w:hAnsi="Cambria Math"/>
            <w:color w:val="000000" w:themeColor="text1"/>
            <w:lang w:val="en-CA"/>
          </w:rPr>
          <m:t>E</m:t>
        </m:r>
      </m:oMath>
      <w:r w:rsidR="00CC384D">
        <w:rPr>
          <w:rFonts w:eastAsiaTheme="minorEastAsia"/>
          <w:bCs/>
          <w:iCs/>
          <w:color w:val="000000" w:themeColor="text1"/>
          <w:lang w:val="en-CA"/>
        </w:rPr>
        <w:t xml:space="preserve"> </w:t>
      </w:r>
      <w:r w:rsidR="00D90287">
        <w:rPr>
          <w:rFonts w:eastAsiaTheme="minorEastAsia"/>
          <w:bCs/>
          <w:iCs/>
          <w:color w:val="000000" w:themeColor="text1"/>
          <w:lang w:val="en-CA"/>
        </w:rPr>
        <w:t>directly impacts resistance predictions</w:t>
      </w:r>
      <w:r w:rsidR="00CC384D">
        <w:rPr>
          <w:rFonts w:eastAsiaTheme="minorEastAsia"/>
          <w:bCs/>
          <w:iCs/>
          <w:color w:val="000000" w:themeColor="text1"/>
          <w:lang w:val="en-CA"/>
        </w:rPr>
        <w:t xml:space="preserve"> </w:t>
      </w:r>
      <w:r w:rsidR="00286DEE">
        <w:rPr>
          <w:rFonts w:eastAsiaTheme="minorEastAsia"/>
          <w:bCs/>
          <w:iCs/>
          <w:color w:val="000000" w:themeColor="text1"/>
          <w:lang w:val="en-CA"/>
        </w:rPr>
        <w:t>when</w:t>
      </w:r>
      <w:r w:rsidR="00CC384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C384D">
        <w:rPr>
          <w:rFonts w:eastAsiaTheme="minorEastAsia"/>
          <w:bCs/>
          <w:iCs/>
          <w:color w:val="000000" w:themeColor="text1"/>
          <w:lang w:val="en-CA"/>
        </w:rPr>
        <w:t xml:space="preserve"> is not close to </w:t>
      </w:r>
      <m:oMath>
        <m:r>
          <w:rPr>
            <w:rFonts w:ascii="Cambria Math" w:eastAsiaTheme="minorEastAsia" w:hAnsi="Cambria Math"/>
            <w:color w:val="000000" w:themeColor="text1"/>
            <w:lang w:val="en-CA"/>
          </w:rPr>
          <m:t>0</m:t>
        </m:r>
      </m:oMath>
      <w:r w:rsidR="00CC384D">
        <w:rPr>
          <w:rFonts w:eastAsiaTheme="minorEastAsia"/>
          <w:bCs/>
          <w:iCs/>
          <w:color w:val="000000" w:themeColor="text1"/>
          <w:lang w:val="en-CA"/>
        </w:rPr>
        <w:t xml:space="preserve">.  While more </w:t>
      </w:r>
      <w:r w:rsidR="005E7C44">
        <w:rPr>
          <w:rFonts w:eastAsiaTheme="minorEastAsia"/>
          <w:bCs/>
          <w:iCs/>
          <w:color w:val="000000" w:themeColor="text1"/>
          <w:lang w:val="en-CA"/>
        </w:rPr>
        <w:t>complex</w:t>
      </w:r>
      <w:r w:rsidR="00D90287">
        <w:rPr>
          <w:rFonts w:eastAsiaTheme="minorEastAsia"/>
          <w:bCs/>
          <w:iCs/>
          <w:color w:val="000000" w:themeColor="text1"/>
          <w:lang w:val="en-CA"/>
        </w:rPr>
        <w:t xml:space="preserve"> regularization</w:t>
      </w:r>
      <w:r w:rsidR="00CC384D">
        <w:rPr>
          <w:rFonts w:eastAsiaTheme="minorEastAsia"/>
          <w:bCs/>
          <w:iCs/>
          <w:color w:val="000000" w:themeColor="text1"/>
          <w:lang w:val="en-CA"/>
        </w:rPr>
        <w:t xml:space="preserve"> schemes </w:t>
      </w:r>
      <w:r w:rsidR="005731D0">
        <w:rPr>
          <w:rFonts w:eastAsiaTheme="minorEastAsia"/>
          <w:bCs/>
          <w:iCs/>
          <w:color w:val="000000" w:themeColor="text1"/>
          <w:lang w:val="en-CA"/>
        </w:rPr>
        <w:t>can</w:t>
      </w:r>
      <w:r w:rsidR="00172B5D">
        <w:rPr>
          <w:rFonts w:eastAsiaTheme="minorEastAsia"/>
          <w:bCs/>
          <w:iCs/>
          <w:color w:val="000000" w:themeColor="text1"/>
          <w:lang w:val="en-CA"/>
        </w:rPr>
        <w:t xml:space="preserve"> potentially</w:t>
      </w:r>
      <w:r w:rsidR="005731D0">
        <w:rPr>
          <w:rFonts w:eastAsiaTheme="minorEastAsia"/>
          <w:bCs/>
          <w:iCs/>
          <w:color w:val="000000" w:themeColor="text1"/>
          <w:lang w:val="en-CA"/>
        </w:rPr>
        <w:t xml:space="preserve"> impose</w:t>
      </w:r>
      <w:r w:rsidR="00415727">
        <w:rPr>
          <w:rFonts w:eastAsiaTheme="minorEastAsia"/>
          <w:bCs/>
          <w:iCs/>
          <w:color w:val="000000" w:themeColor="text1"/>
          <w:lang w:val="en-CA"/>
        </w:rPr>
        <w:t xml:space="preserve"> </w:t>
      </w:r>
      <w:r w:rsidR="00C32CBD">
        <w:rPr>
          <w:rFonts w:eastAsiaTheme="minorEastAsia"/>
          <w:bCs/>
          <w:iCs/>
          <w:color w:val="000000" w:themeColor="text1"/>
          <w:lang w:val="en-CA"/>
        </w:rPr>
        <w:t xml:space="preserve">three separate regularization weights for the </w:t>
      </w:r>
      <m:oMath>
        <m:r>
          <w:rPr>
            <w:rFonts w:ascii="Cambria Math" w:eastAsiaTheme="minorEastAsia" w:hAnsi="Cambria Math"/>
            <w:color w:val="000000" w:themeColor="text1"/>
            <w:lang w:val="en-CA"/>
          </w:rPr>
          <m:t>I</m:t>
        </m:r>
      </m:oMath>
      <w:r w:rsidR="00415727">
        <w:rPr>
          <w:rFonts w:eastAsiaTheme="minorEastAsia"/>
          <w:bCs/>
          <w:iCs/>
          <w:color w:val="000000" w:themeColor="text1"/>
          <w:lang w:val="en-CA"/>
        </w:rPr>
        <w:t xml:space="preserve"> terms, the bias on</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A</m:t>
        </m:r>
      </m:oMath>
      <w:r w:rsidR="00C32CBD">
        <w:rPr>
          <w:rFonts w:eastAsiaTheme="minorEastAsia"/>
          <w:bCs/>
          <w:iCs/>
          <w:color w:val="000000" w:themeColor="text1"/>
          <w:lang w:val="en-CA"/>
        </w:rPr>
        <w:t xml:space="preserve">, and the </w:t>
      </w:r>
      <m:oMath>
        <m:r>
          <w:rPr>
            <w:rFonts w:ascii="Cambria Math" w:eastAsiaTheme="minorEastAsia" w:hAnsi="Cambria Math"/>
            <w:color w:val="000000" w:themeColor="text1"/>
            <w:lang w:val="en-CA"/>
          </w:rPr>
          <m:t>E</m:t>
        </m:r>
      </m:oMath>
      <w:r w:rsidR="00C32CBD">
        <w:rPr>
          <w:rFonts w:eastAsiaTheme="minorEastAsia"/>
          <w:bCs/>
          <w:iCs/>
          <w:color w:val="000000" w:themeColor="text1"/>
          <w:lang w:val="en-CA"/>
        </w:rPr>
        <w:t xml:space="preserve"> terms, here we </w:t>
      </w:r>
      <w:r w:rsidR="005B0C00">
        <w:rPr>
          <w:rFonts w:eastAsiaTheme="minorEastAsia"/>
          <w:bCs/>
          <w:iCs/>
          <w:color w:val="000000" w:themeColor="text1"/>
          <w:lang w:val="en-CA"/>
        </w:rPr>
        <w:t>found that using</w:t>
      </w:r>
      <w:r w:rsidR="00C32CBD">
        <w:rPr>
          <w:rFonts w:eastAsiaTheme="minorEastAsia"/>
          <w:bCs/>
          <w:iCs/>
          <w:color w:val="000000" w:themeColor="text1"/>
          <w:lang w:val="en-CA"/>
        </w:rPr>
        <w:t xml:space="preserve"> a single weight for regularizing</w:t>
      </w:r>
      <w:r w:rsidR="009B3070">
        <w:rPr>
          <w:rFonts w:eastAsiaTheme="minorEastAsia"/>
          <w:bCs/>
          <w:iCs/>
          <w:color w:val="000000" w:themeColor="text1"/>
          <w:lang w:val="en-CA"/>
        </w:rPr>
        <w:t xml:space="preserve"> both</w:t>
      </w:r>
      <w:r w:rsidR="00C32CBD">
        <w:rPr>
          <w:rFonts w:eastAsiaTheme="minorEastAsia"/>
          <w:bCs/>
          <w:iCs/>
          <w:color w:val="000000" w:themeColor="text1"/>
          <w:lang w:val="en-CA"/>
        </w:rPr>
        <w:t xml:space="preserve"> </w:t>
      </w:r>
      <m:oMath>
        <m:r>
          <w:rPr>
            <w:rFonts w:ascii="Cambria Math" w:eastAsiaTheme="minorEastAsia" w:hAnsi="Cambria Math"/>
            <w:color w:val="000000" w:themeColor="text1"/>
            <w:lang w:val="en-CA"/>
          </w:rPr>
          <m:t>I</m:t>
        </m:r>
      </m:oMath>
      <w:r w:rsidR="00BC0A60">
        <w:rPr>
          <w:rFonts w:eastAsiaTheme="minorEastAsia"/>
          <w:bCs/>
          <w:iCs/>
          <w:color w:val="000000" w:themeColor="text1"/>
          <w:lang w:val="en-CA"/>
        </w:rPr>
        <w:t xml:space="preserve"> and</w:t>
      </w:r>
      <w:r w:rsidR="00C32CBD">
        <w:rPr>
          <w:rFonts w:eastAsiaTheme="minorEastAsia"/>
          <w:bCs/>
          <w:iCs/>
          <w:color w:val="000000" w:themeColor="text1"/>
          <w:lang w:val="en-CA"/>
        </w:rPr>
        <w:t xml:space="preserve"> </w:t>
      </w:r>
      <w:r w:rsidR="009B3070">
        <w:rPr>
          <w:rFonts w:eastAsiaTheme="minorEastAsia"/>
          <w:bCs/>
          <w:iCs/>
          <w:color w:val="000000" w:themeColor="text1"/>
          <w:lang w:val="en-CA"/>
        </w:rPr>
        <w:t xml:space="preserve">the </w:t>
      </w:r>
      <w:r w:rsidR="00C32CBD">
        <w:rPr>
          <w:rFonts w:eastAsiaTheme="minorEastAsia"/>
          <w:bCs/>
          <w:iCs/>
          <w:color w:val="000000" w:themeColor="text1"/>
          <w:lang w:val="en-CA"/>
        </w:rPr>
        <w:t>bias</w:t>
      </w:r>
      <w:r w:rsidR="009B3070">
        <w:rPr>
          <w:rFonts w:eastAsiaTheme="minorEastAsia"/>
          <w:bCs/>
          <w:iCs/>
          <w:color w:val="000000" w:themeColor="text1"/>
          <w:lang w:val="en-CA"/>
        </w:rPr>
        <w:t xml:space="preserve"> for </w:t>
      </w:r>
      <m:oMath>
        <m:r>
          <w:rPr>
            <w:rFonts w:ascii="Cambria Math" w:eastAsiaTheme="minorEastAsia" w:hAnsi="Cambria Math"/>
            <w:color w:val="000000" w:themeColor="text1"/>
            <w:lang w:val="en-CA"/>
          </w:rPr>
          <m:t>A</m:t>
        </m:r>
      </m:oMath>
      <w:r w:rsidR="005B0C00">
        <w:rPr>
          <w:rFonts w:eastAsiaTheme="minorEastAsia"/>
          <w:bCs/>
          <w:iCs/>
          <w:color w:val="000000" w:themeColor="text1"/>
          <w:lang w:val="en-CA"/>
        </w:rPr>
        <w:t xml:space="preserve"> without any further regularization to the </w:t>
      </w:r>
      <m:oMath>
        <m:r>
          <w:rPr>
            <w:rFonts w:ascii="Cambria Math" w:eastAsiaTheme="minorEastAsia" w:hAnsi="Cambria Math"/>
            <w:color w:val="000000" w:themeColor="text1"/>
            <w:lang w:val="en-CA"/>
          </w:rPr>
          <m:t>E</m:t>
        </m:r>
      </m:oMath>
      <w:r w:rsidR="005B0C00">
        <w:rPr>
          <w:rFonts w:eastAsiaTheme="minorEastAsia"/>
          <w:bCs/>
          <w:iCs/>
          <w:color w:val="000000" w:themeColor="text1"/>
          <w:lang w:val="en-CA"/>
        </w:rPr>
        <w:t xml:space="preserve"> terms was sufficient for learning a sparse predictive model.</w:t>
      </w:r>
    </w:p>
    <w:p w14:paraId="47B9BE6E" w14:textId="49B0F85B" w:rsidR="005B0C00" w:rsidRDefault="005B0C00" w:rsidP="00C95A0C">
      <w:pPr>
        <w:jc w:val="both"/>
        <w:rPr>
          <w:rFonts w:eastAsiaTheme="minorEastAsia"/>
          <w:bCs/>
          <w:iCs/>
          <w:color w:val="000000" w:themeColor="text1"/>
          <w:lang w:val="en-CA"/>
        </w:rPr>
      </w:pPr>
    </w:p>
    <w:p w14:paraId="657744EF" w14:textId="0403F49C" w:rsidR="00010A34" w:rsidRDefault="005B0C00" w:rsidP="005B0C00">
      <w:pPr>
        <w:jc w:val="both"/>
        <w:rPr>
          <w:rFonts w:eastAsiaTheme="minorEastAsia"/>
          <w:bCs/>
          <w:iCs/>
          <w:color w:val="000000" w:themeColor="text1"/>
          <w:lang w:val="en-CA"/>
        </w:rPr>
      </w:pPr>
      <w:r>
        <w:rPr>
          <w:rFonts w:eastAsiaTheme="minorEastAsia"/>
          <w:bCs/>
          <w:iCs/>
          <w:color w:val="000000" w:themeColor="text1"/>
          <w:lang w:val="en-CA"/>
        </w:rPr>
        <w:t>Th</w:t>
      </w:r>
      <w:r w:rsidR="00063634">
        <w:rPr>
          <w:rFonts w:eastAsiaTheme="minorEastAsia"/>
          <w:bCs/>
          <w:iCs/>
          <w:color w:val="000000" w:themeColor="text1"/>
          <w:lang w:val="en-CA"/>
        </w:rPr>
        <w:t>e neural network</w:t>
      </w:r>
      <w:r>
        <w:rPr>
          <w:rFonts w:eastAsiaTheme="minorEastAsia"/>
          <w:bCs/>
          <w:iCs/>
          <w:color w:val="000000" w:themeColor="text1"/>
          <w:lang w:val="en-CA"/>
        </w:rPr>
        <w:t xml:space="preserve"> model was compiled with the mean-squared error (‘</w:t>
      </w:r>
      <w:proofErr w:type="spellStart"/>
      <w:r>
        <w:rPr>
          <w:rFonts w:eastAsiaTheme="minorEastAsia"/>
          <w:bCs/>
          <w:iCs/>
          <w:color w:val="000000" w:themeColor="text1"/>
          <w:lang w:val="en-CA"/>
        </w:rPr>
        <w:t>mse</w:t>
      </w:r>
      <w:proofErr w:type="spellEnd"/>
      <w:r>
        <w:rPr>
          <w:rFonts w:eastAsiaTheme="minorEastAsia"/>
          <w:bCs/>
          <w:iCs/>
          <w:color w:val="000000" w:themeColor="text1"/>
          <w:lang w:val="en-CA"/>
        </w:rPr>
        <w:t xml:space="preserve">’) loss function, using the </w:t>
      </w:r>
      <w:proofErr w:type="spellStart"/>
      <w:r>
        <w:rPr>
          <w:rFonts w:eastAsiaTheme="minorEastAsia"/>
          <w:bCs/>
          <w:iCs/>
          <w:color w:val="000000" w:themeColor="text1"/>
          <w:lang w:val="en-CA"/>
        </w:rPr>
        <w:t>adam</w:t>
      </w:r>
      <w:proofErr w:type="spellEnd"/>
      <w:r>
        <w:rPr>
          <w:rFonts w:eastAsiaTheme="minorEastAsia"/>
          <w:bCs/>
          <w:iCs/>
          <w:color w:val="000000" w:themeColor="text1"/>
          <w:lang w:val="en-CA"/>
        </w:rPr>
        <w:t xml:space="preserve"> optimizer with a learning rate of 0.</w:t>
      </w:r>
      <w:r w:rsidR="00290DE7">
        <w:rPr>
          <w:rFonts w:eastAsiaTheme="minorEastAsia"/>
          <w:bCs/>
          <w:iCs/>
          <w:color w:val="000000" w:themeColor="text1"/>
          <w:lang w:val="en-CA"/>
        </w:rPr>
        <w:t>05</w:t>
      </w:r>
      <w:r w:rsidR="00800C0F">
        <w:rPr>
          <w:rFonts w:eastAsiaTheme="minorEastAsia"/>
          <w:bCs/>
          <w:iCs/>
          <w:color w:val="000000" w:themeColor="text1"/>
          <w:lang w:val="en-CA"/>
        </w:rPr>
        <w:t>.  Training was performed</w:t>
      </w:r>
      <w:r w:rsidR="00BC1C98">
        <w:rPr>
          <w:rFonts w:eastAsiaTheme="minorEastAsia"/>
          <w:bCs/>
          <w:iCs/>
          <w:color w:val="000000" w:themeColor="text1"/>
          <w:lang w:val="en-CA"/>
        </w:rPr>
        <w:t xml:space="preserve"> for 1</w:t>
      </w:r>
      <w:r w:rsidR="00644E63">
        <w:rPr>
          <w:rFonts w:eastAsiaTheme="minorEastAsia"/>
          <w:bCs/>
          <w:iCs/>
          <w:color w:val="000000" w:themeColor="text1"/>
          <w:lang w:val="en-CA"/>
        </w:rPr>
        <w:t>0</w:t>
      </w:r>
      <w:r w:rsidR="00BC1C98">
        <w:rPr>
          <w:rFonts w:eastAsiaTheme="minorEastAsia"/>
          <w:bCs/>
          <w:iCs/>
          <w:color w:val="000000" w:themeColor="text1"/>
          <w:lang w:val="en-CA"/>
        </w:rPr>
        <w:t>,000 epochs, using a batch size of 1,000 and 10% split between training and validation (</w:t>
      </w:r>
      <w:proofErr w:type="spellStart"/>
      <w:r w:rsidR="00BC1C98">
        <w:rPr>
          <w:rFonts w:eastAsiaTheme="minorEastAsia"/>
          <w:bCs/>
          <w:iCs/>
          <w:color w:val="000000" w:themeColor="text1"/>
          <w:lang w:val="en-CA"/>
        </w:rPr>
        <w:t>validation_split</w:t>
      </w:r>
      <w:proofErr w:type="spellEnd"/>
      <w:r w:rsidR="00BC1C98">
        <w:rPr>
          <w:rFonts w:eastAsiaTheme="minorEastAsia"/>
          <w:bCs/>
          <w:iCs/>
          <w:color w:val="000000" w:themeColor="text1"/>
          <w:lang w:val="en-CA"/>
        </w:rPr>
        <w:t xml:space="preserve"> = 0.1).  </w:t>
      </w:r>
      <w:r w:rsidR="00D656C5">
        <w:rPr>
          <w:rFonts w:eastAsiaTheme="minorEastAsia"/>
          <w:bCs/>
          <w:iCs/>
          <w:color w:val="000000" w:themeColor="text1"/>
          <w:lang w:val="en-CA"/>
        </w:rPr>
        <w:t>M</w:t>
      </w:r>
      <w:r w:rsidR="004B5BBB">
        <w:rPr>
          <w:rFonts w:eastAsiaTheme="minorEastAsia"/>
          <w:bCs/>
          <w:iCs/>
          <w:color w:val="000000" w:themeColor="text1"/>
          <w:lang w:val="en-CA"/>
        </w:rPr>
        <w:t xml:space="preserve">odel </w:t>
      </w:r>
      <w:r w:rsidR="00D656C5">
        <w:rPr>
          <w:rFonts w:eastAsiaTheme="minorEastAsia"/>
          <w:bCs/>
          <w:iCs/>
          <w:color w:val="000000" w:themeColor="text1"/>
          <w:lang w:val="en-CA"/>
        </w:rPr>
        <w:t>initialization</w:t>
      </w:r>
      <w:r w:rsidR="004B5BBB">
        <w:rPr>
          <w:rFonts w:eastAsiaTheme="minorEastAsia"/>
          <w:bCs/>
          <w:iCs/>
          <w:color w:val="000000" w:themeColor="text1"/>
          <w:lang w:val="en-CA"/>
        </w:rPr>
        <w:t xml:space="preserve"> and training was repeated 10 times, and the weights to the final model were set to the mean weight</w:t>
      </w:r>
      <w:r w:rsidR="003D450B">
        <w:rPr>
          <w:rFonts w:eastAsiaTheme="minorEastAsia"/>
          <w:bCs/>
          <w:iCs/>
          <w:color w:val="000000" w:themeColor="text1"/>
          <w:lang w:val="en-CA"/>
        </w:rPr>
        <w:t>s</w:t>
      </w:r>
      <w:r w:rsidR="004B5BBB">
        <w:rPr>
          <w:rFonts w:eastAsiaTheme="minorEastAsia"/>
          <w:bCs/>
          <w:iCs/>
          <w:color w:val="000000" w:themeColor="text1"/>
          <w:lang w:val="en-CA"/>
        </w:rPr>
        <w:t xml:space="preserve"> </w:t>
      </w:r>
      <w:r w:rsidR="003D450B">
        <w:rPr>
          <w:rFonts w:eastAsiaTheme="minorEastAsia"/>
          <w:bCs/>
          <w:iCs/>
          <w:color w:val="000000" w:themeColor="text1"/>
          <w:lang w:val="en-CA"/>
        </w:rPr>
        <w:t>learned from these 10 iterations.</w:t>
      </w:r>
      <w:r w:rsidR="00F25B8D">
        <w:rPr>
          <w:rFonts w:eastAsiaTheme="minorEastAsia"/>
          <w:bCs/>
          <w:iCs/>
          <w:color w:val="000000" w:themeColor="text1"/>
          <w:lang w:val="en-CA"/>
        </w:rPr>
        <w:t xml:space="preserve">  In addition, standard deviation was calculated between these 10 iterations, and </w:t>
      </w:r>
      <w:r w:rsidR="00A7145A">
        <w:rPr>
          <w:rFonts w:eastAsiaTheme="minorEastAsia"/>
          <w:bCs/>
          <w:iCs/>
          <w:color w:val="000000" w:themeColor="text1"/>
          <w:lang w:val="en-CA"/>
        </w:rPr>
        <w:t>an absolute Z score was computed for each parameter:</w:t>
      </w:r>
    </w:p>
    <w:p w14:paraId="69031A33" w14:textId="371106EC" w:rsidR="00A7145A" w:rsidRDefault="00A7145A" w:rsidP="005B0C00">
      <w:pPr>
        <w:jc w:val="both"/>
        <w:rPr>
          <w:rFonts w:eastAsiaTheme="minorEastAsia"/>
          <w:bCs/>
          <w:iCs/>
          <w:color w:val="000000" w:themeColor="text1"/>
          <w:lang w:val="en-CA"/>
        </w:rPr>
      </w:pPr>
    </w:p>
    <w:p w14:paraId="234350E5" w14:textId="0E2B58E8" w:rsidR="00A7145A" w:rsidRDefault="00025615" w:rsidP="00A7145A">
      <w:pPr>
        <w:jc w:val="center"/>
        <w:rPr>
          <w:rFonts w:eastAsiaTheme="minorEastAsia"/>
          <w:bCs/>
          <w:iCs/>
          <w:color w:val="000000" w:themeColor="text1"/>
          <w:lang w:val="en-CA"/>
        </w:rPr>
      </w:pPr>
      <m:oMathPara>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r>
            <w:rPr>
              <w:rFonts w:ascii="Cambria Math" w:eastAsiaTheme="minorEastAsia" w:hAnsi="Cambria Math"/>
              <w:color w:val="000000" w:themeColor="text1"/>
              <w:lang w:val="en-CA"/>
            </w:rPr>
            <m:t>=</m:t>
          </m:r>
          <m:f>
            <m:fPr>
              <m:ctrlPr>
                <w:rPr>
                  <w:rFonts w:ascii="Cambria Math" w:eastAsiaTheme="minorEastAsia" w:hAnsi="Cambria Math"/>
                  <w:bCs/>
                  <w:i/>
                  <w:iCs/>
                  <w:color w:val="000000" w:themeColor="text1"/>
                  <w:lang w:val="en-CA"/>
                </w:rPr>
              </m:ctrlPr>
            </m:fPr>
            <m:num>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μ</m:t>
                  </m:r>
                </m:e>
                <m:sub>
                  <m:r>
                    <w:rPr>
                      <w:rFonts w:ascii="Cambria Math" w:eastAsiaTheme="minorEastAsia" w:hAnsi="Cambria Math"/>
                      <w:color w:val="000000" w:themeColor="text1"/>
                      <w:lang w:val="en-CA"/>
                    </w:rPr>
                    <m:t>param</m:t>
                  </m:r>
                </m:sub>
              </m:sSub>
              <m:r>
                <w:rPr>
                  <w:rFonts w:ascii="Cambria Math" w:eastAsiaTheme="minorEastAsia" w:hAnsi="Cambria Math"/>
                  <w:color w:val="000000" w:themeColor="text1"/>
                  <w:lang w:val="en-CA"/>
                </w:rPr>
                <m:t>|</m:t>
              </m:r>
            </m:num>
            <m:den>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σ</m:t>
                  </m:r>
                </m:e>
                <m:sub>
                  <m:r>
                    <w:rPr>
                      <w:rFonts w:ascii="Cambria Math" w:eastAsiaTheme="minorEastAsia" w:hAnsi="Cambria Math"/>
                      <w:color w:val="000000" w:themeColor="text1"/>
                      <w:lang w:val="en-CA"/>
                    </w:rPr>
                    <m:t>param</m:t>
                  </m:r>
                </m:sub>
              </m:sSub>
            </m:den>
          </m:f>
        </m:oMath>
      </m:oMathPara>
    </w:p>
    <w:p w14:paraId="607E872D" w14:textId="017AC538" w:rsidR="00D656C5" w:rsidRDefault="00B70DC1" w:rsidP="005B0C00">
      <w:pPr>
        <w:jc w:val="both"/>
        <w:rPr>
          <w:rFonts w:eastAsiaTheme="minorEastAsia"/>
          <w:bCs/>
          <w:iCs/>
          <w:color w:val="000000" w:themeColor="text1"/>
          <w:lang w:val="en-CA"/>
        </w:rPr>
      </w:pPr>
      <w:r>
        <w:rPr>
          <w:rFonts w:eastAsiaTheme="minorEastAsia"/>
          <w:bCs/>
          <w:iCs/>
          <w:color w:val="000000" w:themeColor="text1"/>
          <w:lang w:val="en-CA"/>
        </w:rPr>
        <w:t xml:space="preserve">Given the </w:t>
      </w:r>
      <w:r w:rsidR="00E1225A">
        <w:rPr>
          <w:rFonts w:eastAsiaTheme="minorEastAsia"/>
          <w:bCs/>
          <w:iCs/>
          <w:color w:val="000000" w:themeColor="text1"/>
          <w:lang w:val="en-CA"/>
        </w:rPr>
        <w:t xml:space="preserve">non-deterministic </w:t>
      </w:r>
      <w:r>
        <w:rPr>
          <w:rFonts w:eastAsiaTheme="minorEastAsia"/>
          <w:bCs/>
          <w:iCs/>
          <w:color w:val="000000" w:themeColor="text1"/>
          <w:lang w:val="en-CA"/>
        </w:rPr>
        <w:t xml:space="preserve">nature of the algorithm, we wanted to confidently ensure that non-zero parameters are not a result of stochastic </w:t>
      </w:r>
      <w:r w:rsidR="00C2577E">
        <w:rPr>
          <w:rFonts w:eastAsiaTheme="minorEastAsia"/>
          <w:bCs/>
          <w:iCs/>
          <w:color w:val="000000" w:themeColor="text1"/>
          <w:lang w:val="en-CA"/>
        </w:rPr>
        <w:t>noise</w:t>
      </w:r>
      <w:r>
        <w:rPr>
          <w:rFonts w:eastAsiaTheme="minorEastAsia"/>
          <w:bCs/>
          <w:iCs/>
          <w:color w:val="000000" w:themeColor="text1"/>
          <w:lang w:val="en-CA"/>
        </w:rPr>
        <w:t xml:space="preserve">, and therefore </w:t>
      </w:r>
      <w:r w:rsidR="008F7639">
        <w:rPr>
          <w:rFonts w:eastAsiaTheme="minorEastAsia"/>
          <w:bCs/>
          <w:iCs/>
          <w:color w:val="000000" w:themeColor="text1"/>
          <w:lang w:val="en-CA"/>
        </w:rPr>
        <w:t xml:space="preserve">non-zero weights with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8F7639">
        <w:rPr>
          <w:rFonts w:eastAsiaTheme="minorEastAsia"/>
          <w:bCs/>
          <w:iCs/>
          <w:color w:val="000000" w:themeColor="text1"/>
          <w:lang w:val="en-CA"/>
        </w:rPr>
        <w:t xml:space="preserve"> &lt; 4 were set to 0.</w:t>
      </w:r>
    </w:p>
    <w:p w14:paraId="4EFE180E" w14:textId="77777777" w:rsidR="00A7145A" w:rsidRDefault="00A7145A" w:rsidP="00D6761C">
      <w:pPr>
        <w:rPr>
          <w:bCs/>
          <w:iCs/>
          <w:color w:val="000000" w:themeColor="text1"/>
        </w:rPr>
      </w:pPr>
    </w:p>
    <w:p w14:paraId="6903B413" w14:textId="10D9F815" w:rsidR="00D6761C" w:rsidRPr="00605818" w:rsidRDefault="00D6761C" w:rsidP="008D2C0D">
      <w:pPr>
        <w:jc w:val="both"/>
        <w:rPr>
          <w:rFonts w:eastAsiaTheme="minorEastAsia"/>
          <w:bCs/>
          <w:iCs/>
          <w:color w:val="000000" w:themeColor="text1"/>
        </w:rPr>
      </w:pPr>
      <w:r>
        <w:rPr>
          <w:bCs/>
          <w:iCs/>
          <w:color w:val="000000" w:themeColor="text1"/>
        </w:rPr>
        <w:t>We searched for an appropriate regula</w:t>
      </w:r>
      <w:r w:rsidR="0017020F">
        <w:rPr>
          <w:bCs/>
          <w:iCs/>
          <w:color w:val="000000" w:themeColor="text1"/>
        </w:rPr>
        <w:t>rization rate by performing the above training and averaging</w:t>
      </w:r>
      <w:r>
        <w:rPr>
          <w:bCs/>
          <w:iCs/>
          <w:color w:val="000000" w:themeColor="text1"/>
        </w:rPr>
        <w:t xml:space="preserve"> procedure using a range of rates from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-1</m:t>
            </m:r>
          </m:sup>
        </m:sSup>
      </m:oMath>
      <w:r w:rsidR="00E1225A">
        <w:rPr>
          <w:bCs/>
          <w:iCs/>
          <w:color w:val="000000" w:themeColor="text1"/>
        </w:rPr>
        <w:t>.  We first searched 1</w:t>
      </w:r>
      <w:r w:rsidR="003C5D7A">
        <w:rPr>
          <w:bCs/>
          <w:iCs/>
          <w:color w:val="000000" w:themeColor="text1"/>
        </w:rPr>
        <w:t>3</w:t>
      </w:r>
      <w:r w:rsidR="00E1225A">
        <w:rPr>
          <w:bCs/>
          <w:iCs/>
          <w:color w:val="000000" w:themeColor="text1"/>
        </w:rPr>
        <w:t xml:space="preserve">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D239A7">
        <w:rPr>
          <w:rFonts w:eastAsiaTheme="minorEastAsia"/>
          <w:bCs/>
          <w:iCs/>
          <w:color w:val="000000" w:themeColor="text1"/>
        </w:rPr>
        <w:t xml:space="preserve"> (</w:t>
      </w:r>
      <w:r w:rsidR="004452EF">
        <w:rPr>
          <w:rFonts w:eastAsiaTheme="minorEastAsia"/>
          <w:bCs/>
          <w:iCs/>
          <w:color w:val="000000" w:themeColor="text1"/>
        </w:rPr>
        <w:t xml:space="preserve">Figure </w:t>
      </w:r>
      <w:r w:rsidR="00D239A7">
        <w:rPr>
          <w:rFonts w:eastAsiaTheme="minorEastAsia"/>
          <w:bCs/>
          <w:iCs/>
          <w:color w:val="000000" w:themeColor="text1"/>
        </w:rPr>
        <w:t>S8A</w:t>
      </w:r>
      <w:r w:rsidR="00B96A70">
        <w:rPr>
          <w:rFonts w:eastAsiaTheme="minorEastAsia"/>
          <w:bCs/>
          <w:iCs/>
          <w:color w:val="000000" w:themeColor="text1"/>
        </w:rPr>
        <w:t>-B</w:t>
      </w:r>
      <w:r w:rsidR="00D239A7">
        <w:rPr>
          <w:rFonts w:eastAsiaTheme="minorEastAsia"/>
          <w:bCs/>
          <w:iCs/>
          <w:color w:val="000000" w:themeColor="text1"/>
        </w:rPr>
        <w:t xml:space="preserve">).  </w:t>
      </w:r>
      <w:r w:rsidR="00B96A70">
        <w:rPr>
          <w:rFonts w:eastAsiaTheme="minorEastAsia"/>
          <w:bCs/>
          <w:iCs/>
          <w:color w:val="000000" w:themeColor="text1"/>
        </w:rPr>
        <w:t xml:space="preserve">After observing high mean-squared error </w:t>
      </w:r>
      <w:r w:rsidR="00605818">
        <w:rPr>
          <w:rFonts w:eastAsiaTheme="minorEastAsia"/>
          <w:bCs/>
          <w:iCs/>
          <w:color w:val="000000" w:themeColor="text1"/>
        </w:rPr>
        <w:t xml:space="preserve">(MSE) </w:t>
      </w:r>
      <w:r w:rsidR="00B96A70">
        <w:rPr>
          <w:rFonts w:eastAsiaTheme="minorEastAsia"/>
          <w:bCs/>
          <w:iCs/>
          <w:color w:val="000000" w:themeColor="text1"/>
        </w:rPr>
        <w:t xml:space="preserve">and a lack of reproducible parameters at regularization rates below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-4.5</m:t>
            </m:r>
          </m:sup>
        </m:sSup>
      </m:oMath>
      <w:r w:rsidR="00605818">
        <w:rPr>
          <w:rFonts w:eastAsiaTheme="minorEastAsia"/>
          <w:bCs/>
          <w:iCs/>
          <w:color w:val="000000" w:themeColor="text1"/>
        </w:rPr>
        <w:t xml:space="preserve"> </w:t>
      </w:r>
      <w:r w:rsidR="00E439CA">
        <w:rPr>
          <w:rFonts w:eastAsiaTheme="minorEastAsia"/>
          <w:bCs/>
          <w:iCs/>
          <w:color w:val="000000" w:themeColor="text1"/>
        </w:rPr>
        <w:t>(</w:t>
      </w:r>
      <w:r w:rsidR="004452EF">
        <w:rPr>
          <w:rFonts w:eastAsiaTheme="minorEastAsia"/>
          <w:bCs/>
          <w:iCs/>
          <w:color w:val="000000" w:themeColor="text1"/>
        </w:rPr>
        <w:t xml:space="preserve">Figure </w:t>
      </w:r>
      <w:r w:rsidR="00E439CA">
        <w:rPr>
          <w:rFonts w:eastAsiaTheme="minorEastAsia"/>
          <w:bCs/>
          <w:iCs/>
          <w:color w:val="000000" w:themeColor="text1"/>
        </w:rPr>
        <w:t xml:space="preserve">S8B) </w:t>
      </w:r>
      <w:r w:rsidR="00605818">
        <w:rPr>
          <w:rFonts w:eastAsiaTheme="minorEastAsia"/>
          <w:bCs/>
          <w:iCs/>
          <w:color w:val="000000" w:themeColor="text1"/>
        </w:rPr>
        <w:t xml:space="preserve">and a smaller ‘jump’ in MSE around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E439CA">
        <w:rPr>
          <w:rFonts w:eastAsiaTheme="minorEastAsia"/>
          <w:bCs/>
          <w:iCs/>
          <w:color w:val="000000" w:themeColor="text1"/>
        </w:rPr>
        <w:t xml:space="preserve"> (</w:t>
      </w:r>
      <w:r w:rsidR="004452EF">
        <w:rPr>
          <w:rFonts w:eastAsiaTheme="minorEastAsia"/>
          <w:bCs/>
          <w:iCs/>
          <w:color w:val="000000" w:themeColor="text1"/>
        </w:rPr>
        <w:t xml:space="preserve">Figure </w:t>
      </w:r>
      <w:r w:rsidR="00E439CA">
        <w:rPr>
          <w:rFonts w:eastAsiaTheme="minorEastAsia"/>
          <w:bCs/>
          <w:iCs/>
          <w:color w:val="000000" w:themeColor="text1"/>
        </w:rPr>
        <w:t>S8 A)</w:t>
      </w:r>
      <w:r w:rsidR="00605818">
        <w:rPr>
          <w:rFonts w:eastAsiaTheme="minorEastAsia"/>
          <w:bCs/>
          <w:iCs/>
          <w:color w:val="000000" w:themeColor="text1"/>
        </w:rPr>
        <w:t xml:space="preserve">, </w:t>
      </w:r>
      <w:r w:rsidR="00267237">
        <w:rPr>
          <w:bCs/>
          <w:iCs/>
          <w:color w:val="000000" w:themeColor="text1"/>
          <w:lang w:val="en-CA"/>
        </w:rPr>
        <w:t>we searched</w:t>
      </w:r>
      <w:r w:rsidR="00267237" w:rsidRPr="00114E62">
        <w:rPr>
          <w:bCs/>
          <w:iCs/>
          <w:color w:val="000000" w:themeColor="text1"/>
          <w:lang w:val="en-CA"/>
        </w:rPr>
        <w:t xml:space="preserve"> </w:t>
      </w:r>
      <w:r w:rsidR="00E1225A">
        <w:rPr>
          <w:rFonts w:eastAsiaTheme="minorEastAsia"/>
          <w:bCs/>
          <w:iCs/>
          <w:color w:val="000000" w:themeColor="text1"/>
        </w:rPr>
        <w:t xml:space="preserve">another 11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E1225A">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-3</m:t>
            </m:r>
          </m:sup>
        </m:sSup>
      </m:oMath>
      <w:r w:rsidR="00401041">
        <w:rPr>
          <w:rFonts w:eastAsiaTheme="minorEastAsia"/>
          <w:bCs/>
          <w:iCs/>
          <w:color w:val="000000" w:themeColor="text1"/>
        </w:rPr>
        <w:t xml:space="preserve"> (</w:t>
      </w:r>
      <w:r w:rsidR="004452EF">
        <w:rPr>
          <w:rFonts w:eastAsiaTheme="minorEastAsia"/>
          <w:bCs/>
          <w:iCs/>
          <w:color w:val="000000" w:themeColor="text1"/>
        </w:rPr>
        <w:t xml:space="preserve">Figure </w:t>
      </w:r>
      <w:r w:rsidR="00401041">
        <w:rPr>
          <w:rFonts w:eastAsiaTheme="minorEastAsia"/>
          <w:bCs/>
          <w:iCs/>
          <w:color w:val="000000" w:themeColor="text1"/>
        </w:rPr>
        <w:t>S8 A-B)</w:t>
      </w:r>
      <w:r w:rsidR="00267237">
        <w:rPr>
          <w:rFonts w:eastAsiaTheme="minorEastAsia"/>
          <w:bCs/>
          <w:iCs/>
          <w:color w:val="000000" w:themeColor="text1"/>
        </w:rPr>
        <w:t>.</w:t>
      </w:r>
      <w:r w:rsidR="00267237">
        <w:rPr>
          <w:bCs/>
          <w:iCs/>
          <w:color w:val="000000" w:themeColor="text1"/>
          <w:lang w:val="en-CA"/>
        </w:rPr>
        <w:t xml:space="preserve"> </w:t>
      </w:r>
      <w:r>
        <w:rPr>
          <w:bCs/>
          <w:iCs/>
          <w:color w:val="000000" w:themeColor="text1"/>
        </w:rPr>
        <w:t>We</w:t>
      </w:r>
      <w:r w:rsidR="00274E9F">
        <w:rPr>
          <w:bCs/>
          <w:iCs/>
          <w:color w:val="000000" w:themeColor="text1"/>
        </w:rPr>
        <w:t xml:space="preserve"> then</w:t>
      </w:r>
      <w:r>
        <w:rPr>
          <w:bCs/>
          <w:iCs/>
          <w:color w:val="000000" w:themeColor="text1"/>
        </w:rPr>
        <w:t xml:space="preserve"> </w:t>
      </w:r>
      <w:r w:rsidR="002F5F44">
        <w:rPr>
          <w:bCs/>
          <w:iCs/>
          <w:color w:val="000000" w:themeColor="text1"/>
        </w:rPr>
        <w:t>chose a</w:t>
      </w:r>
      <w:r w:rsidR="00DA1E21">
        <w:rPr>
          <w:bCs/>
          <w:iCs/>
          <w:color w:val="000000" w:themeColor="text1"/>
        </w:rPr>
        <w:t xml:space="preserve"> regularization </w:t>
      </w:r>
      <w:r w:rsidR="002F5F44">
        <w:rPr>
          <w:bCs/>
          <w:iCs/>
          <w:color w:val="000000" w:themeColor="text1"/>
        </w:rPr>
        <w:t xml:space="preserve">rate of </w:t>
      </w:r>
      <m:oMath>
        <m:r>
          <w:rPr>
            <w:rFonts w:ascii="Cambria Math" w:hAnsi="Cambria Math"/>
            <w:color w:val="000000" w:themeColor="text1"/>
          </w:rPr>
          <m:t>5×</m:t>
        </m:r>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sidR="002F5F44">
        <w:rPr>
          <w:bCs/>
          <w:iCs/>
          <w:color w:val="000000" w:themeColor="text1"/>
        </w:rPr>
        <w:t xml:space="preserve">, as </w:t>
      </w:r>
      <w:r w:rsidR="00267237">
        <w:rPr>
          <w:bCs/>
          <w:iCs/>
          <w:color w:val="000000" w:themeColor="text1"/>
        </w:rPr>
        <w:t xml:space="preserve">any </w:t>
      </w:r>
      <w:r w:rsidR="002F5F44">
        <w:rPr>
          <w:bCs/>
          <w:iCs/>
          <w:color w:val="000000" w:themeColor="text1"/>
        </w:rPr>
        <w:t>rate</w:t>
      </w:r>
      <w:r>
        <w:rPr>
          <w:bCs/>
          <w:iCs/>
          <w:color w:val="000000" w:themeColor="text1"/>
        </w:rPr>
        <w:t xml:space="preserve"> higher than this </w:t>
      </w:r>
      <w:r w:rsidR="00FF6E5A">
        <w:rPr>
          <w:bCs/>
          <w:iCs/>
          <w:color w:val="000000" w:themeColor="text1"/>
        </w:rPr>
        <w:t>result</w:t>
      </w:r>
      <w:r w:rsidR="00605818">
        <w:rPr>
          <w:bCs/>
          <w:iCs/>
          <w:color w:val="000000" w:themeColor="text1"/>
        </w:rPr>
        <w:t>ed</w:t>
      </w:r>
      <w:r w:rsidR="00FF6E5A">
        <w:rPr>
          <w:bCs/>
          <w:iCs/>
          <w:color w:val="000000" w:themeColor="text1"/>
        </w:rPr>
        <w:t xml:space="preserve"> in </w:t>
      </w:r>
      <w:r w:rsidR="00274E9F">
        <w:rPr>
          <w:bCs/>
          <w:iCs/>
          <w:color w:val="000000" w:themeColor="text1"/>
        </w:rPr>
        <w:t>a</w:t>
      </w:r>
      <w:r w:rsidR="00605818">
        <w:rPr>
          <w:bCs/>
          <w:iCs/>
          <w:color w:val="000000" w:themeColor="text1"/>
        </w:rPr>
        <w:t xml:space="preserve"> jump</w:t>
      </w:r>
      <w:r w:rsidR="00042541">
        <w:rPr>
          <w:bCs/>
          <w:iCs/>
          <w:color w:val="000000" w:themeColor="text1"/>
        </w:rPr>
        <w:t xml:space="preserve"> in mean-squared error</w:t>
      </w:r>
      <w:r>
        <w:rPr>
          <w:bCs/>
          <w:iCs/>
          <w:color w:val="000000" w:themeColor="text1"/>
        </w:rPr>
        <w:t xml:space="preserve"> in </w:t>
      </w:r>
      <w:r w:rsidR="008D2C0D">
        <w:rPr>
          <w:bCs/>
          <w:iCs/>
          <w:color w:val="000000" w:themeColor="text1"/>
        </w:rPr>
        <w:t xml:space="preserve">both </w:t>
      </w:r>
      <w:r>
        <w:rPr>
          <w:bCs/>
          <w:iCs/>
          <w:color w:val="000000" w:themeColor="text1"/>
        </w:rPr>
        <w:t xml:space="preserve">the </w:t>
      </w:r>
      <w:proofErr w:type="spellStart"/>
      <w:r>
        <w:rPr>
          <w:bCs/>
          <w:iCs/>
          <w:color w:val="000000" w:themeColor="text1"/>
        </w:rPr>
        <w:t>MAT</w:t>
      </w:r>
      <w:r w:rsidRPr="00D6761C">
        <w:rPr>
          <w:b/>
          <w:bCs/>
          <w:iCs/>
          <w:color w:val="000000" w:themeColor="text1"/>
        </w:rPr>
        <w:t>a</w:t>
      </w:r>
      <w:proofErr w:type="spellEnd"/>
      <w:r>
        <w:rPr>
          <w:bCs/>
          <w:iCs/>
          <w:color w:val="000000" w:themeColor="text1"/>
        </w:rPr>
        <w:t xml:space="preserve"> and MAT</w:t>
      </w:r>
      <w:r w:rsidRPr="00D6761C">
        <w:rPr>
          <w:b/>
          <w:bCs/>
          <w:iCs/>
          <w:color w:val="000000" w:themeColor="text1"/>
          <w:lang w:val="el-GR"/>
        </w:rPr>
        <w:t>α</w:t>
      </w:r>
      <w:r>
        <w:rPr>
          <w:bCs/>
          <w:iCs/>
          <w:color w:val="000000" w:themeColor="text1"/>
        </w:rPr>
        <w:t xml:space="preserve"> pools</w:t>
      </w:r>
      <w:r w:rsidRPr="00D6761C">
        <w:rPr>
          <w:bCs/>
          <w:iCs/>
          <w:color w:val="000000" w:themeColor="text1"/>
          <w:lang w:val="en-CA"/>
        </w:rPr>
        <w:t xml:space="preserve"> </w:t>
      </w:r>
      <w:r>
        <w:rPr>
          <w:bCs/>
          <w:iCs/>
          <w:color w:val="000000" w:themeColor="text1"/>
        </w:rPr>
        <w:t>(</w:t>
      </w:r>
      <w:r w:rsidR="004452EF">
        <w:rPr>
          <w:bCs/>
          <w:iCs/>
          <w:color w:val="000000" w:themeColor="text1"/>
        </w:rPr>
        <w:t xml:space="preserve">Figure </w:t>
      </w:r>
      <w:r>
        <w:rPr>
          <w:bCs/>
          <w:iCs/>
          <w:color w:val="000000" w:themeColor="text1"/>
        </w:rPr>
        <w:t>S</w:t>
      </w:r>
      <w:r w:rsidR="002751FD">
        <w:rPr>
          <w:bCs/>
          <w:iCs/>
          <w:color w:val="000000" w:themeColor="text1"/>
        </w:rPr>
        <w:t>8</w:t>
      </w:r>
      <w:r w:rsidR="00C84DCC">
        <w:rPr>
          <w:bCs/>
          <w:iCs/>
          <w:color w:val="000000" w:themeColor="text1"/>
        </w:rPr>
        <w:t>B</w:t>
      </w:r>
      <w:r>
        <w:rPr>
          <w:bCs/>
          <w:iCs/>
          <w:color w:val="000000" w:themeColor="text1"/>
        </w:rPr>
        <w:t>)</w:t>
      </w:r>
      <w:r w:rsidR="00874260">
        <w:rPr>
          <w:bCs/>
          <w:iCs/>
          <w:color w:val="000000" w:themeColor="text1"/>
        </w:rPr>
        <w:t>, while</w:t>
      </w:r>
      <w:r w:rsidR="002F5F44">
        <w:rPr>
          <w:bCs/>
          <w:iCs/>
          <w:color w:val="000000" w:themeColor="text1"/>
        </w:rPr>
        <w:t xml:space="preserve"> </w:t>
      </w:r>
      <w:r w:rsidR="00874260">
        <w:rPr>
          <w:bCs/>
          <w:iCs/>
          <w:color w:val="000000" w:themeColor="text1"/>
        </w:rPr>
        <w:t>lower</w:t>
      </w:r>
      <w:r w:rsidR="008D2C0D">
        <w:rPr>
          <w:bCs/>
          <w:iCs/>
          <w:color w:val="000000" w:themeColor="text1"/>
        </w:rPr>
        <w:t xml:space="preserve">ing this rate did not have a clear mean-squared error impact but </w:t>
      </w:r>
      <w:r w:rsidR="00874260">
        <w:rPr>
          <w:bCs/>
          <w:iCs/>
          <w:color w:val="000000" w:themeColor="text1"/>
        </w:rPr>
        <w:t>increased the number of non-zero parameters (</w:t>
      </w:r>
      <w:r w:rsidR="004452EF">
        <w:rPr>
          <w:bCs/>
          <w:iCs/>
          <w:color w:val="000000" w:themeColor="text1"/>
        </w:rPr>
        <w:t xml:space="preserve">Figure </w:t>
      </w:r>
      <w:r w:rsidR="002751FD">
        <w:rPr>
          <w:bCs/>
          <w:iCs/>
          <w:color w:val="000000" w:themeColor="text1"/>
        </w:rPr>
        <w:t>S8A</w:t>
      </w:r>
      <w:r w:rsidR="00874260">
        <w:rPr>
          <w:bCs/>
          <w:iCs/>
          <w:color w:val="000000" w:themeColor="text1"/>
        </w:rPr>
        <w:t>)</w:t>
      </w:r>
      <w:r>
        <w:rPr>
          <w:bCs/>
          <w:iCs/>
          <w:color w:val="000000" w:themeColor="text1"/>
        </w:rPr>
        <w:t xml:space="preserve">.  </w:t>
      </w:r>
    </w:p>
    <w:p w14:paraId="109CC379" w14:textId="77777777" w:rsidR="00D6761C" w:rsidRPr="00D6761C" w:rsidRDefault="00D6761C" w:rsidP="005B0C00">
      <w:pPr>
        <w:jc w:val="both"/>
        <w:rPr>
          <w:rFonts w:eastAsiaTheme="minorEastAsia"/>
          <w:bCs/>
          <w:iCs/>
          <w:color w:val="000000" w:themeColor="text1"/>
        </w:rPr>
      </w:pPr>
    </w:p>
    <w:p w14:paraId="7114AD00" w14:textId="29BB3B99" w:rsidR="00D656C5" w:rsidRDefault="00D656C5" w:rsidP="005B0C00">
      <w:pPr>
        <w:jc w:val="both"/>
        <w:rPr>
          <w:rFonts w:eastAsiaTheme="minorEastAsia"/>
          <w:bCs/>
          <w:iCs/>
          <w:color w:val="000000" w:themeColor="text1"/>
          <w:lang w:val="en-CA"/>
        </w:rPr>
      </w:pPr>
      <w:r>
        <w:rPr>
          <w:rFonts w:eastAsiaTheme="minorEastAsia"/>
          <w:bCs/>
          <w:iCs/>
          <w:color w:val="000000" w:themeColor="text1"/>
          <w:lang w:val="en-CA"/>
        </w:rPr>
        <w:t>After</w:t>
      </w:r>
      <w:r w:rsidR="00C33B9F">
        <w:rPr>
          <w:rFonts w:eastAsiaTheme="minorEastAsia"/>
          <w:bCs/>
          <w:iCs/>
          <w:color w:val="000000" w:themeColor="text1"/>
          <w:lang w:val="en-CA"/>
        </w:rPr>
        <w:t xml:space="preserve"> using</w:t>
      </w:r>
      <w:r w:rsidR="00313F62">
        <w:rPr>
          <w:rFonts w:eastAsiaTheme="minorEastAsia"/>
          <w:bCs/>
          <w:iCs/>
          <w:color w:val="000000" w:themeColor="text1"/>
          <w:lang w:val="en-CA"/>
        </w:rPr>
        <w:t xml:space="preserve"> the</w:t>
      </w:r>
      <w:r>
        <w:rPr>
          <w:rFonts w:eastAsiaTheme="minorEastAsia"/>
          <w:bCs/>
          <w:iCs/>
          <w:color w:val="000000" w:themeColor="text1"/>
          <w:lang w:val="en-CA"/>
        </w:rPr>
        <w:t xml:space="preserve"> training</w:t>
      </w:r>
      <w:r w:rsidR="001E7158">
        <w:rPr>
          <w:rFonts w:eastAsiaTheme="minorEastAsia"/>
          <w:bCs/>
          <w:iCs/>
          <w:color w:val="000000" w:themeColor="text1"/>
          <w:lang w:val="en-CA"/>
        </w:rPr>
        <w:t xml:space="preserve"> </w:t>
      </w:r>
      <w:r w:rsidR="00313F62">
        <w:rPr>
          <w:rFonts w:eastAsiaTheme="minorEastAsia"/>
          <w:bCs/>
          <w:iCs/>
          <w:color w:val="000000" w:themeColor="text1"/>
          <w:lang w:val="en-CA"/>
        </w:rPr>
        <w:t xml:space="preserve">and averaging procedure </w:t>
      </w:r>
      <w:r w:rsidR="001E7158">
        <w:rPr>
          <w:rFonts w:eastAsiaTheme="minorEastAsia"/>
          <w:bCs/>
          <w:iCs/>
          <w:color w:val="000000" w:themeColor="text1"/>
          <w:lang w:val="en-CA"/>
        </w:rPr>
        <w:t>to learn model weights</w:t>
      </w:r>
      <w:r w:rsidR="00F23585">
        <w:rPr>
          <w:rFonts w:eastAsiaTheme="minorEastAsia"/>
          <w:bCs/>
          <w:iCs/>
          <w:color w:val="000000" w:themeColor="text1"/>
          <w:lang w:val="en-CA"/>
        </w:rPr>
        <w:t>, we</w:t>
      </w:r>
      <w:r w:rsidR="00CB33BC">
        <w:rPr>
          <w:rFonts w:eastAsiaTheme="minorEastAsia"/>
          <w:bCs/>
          <w:iCs/>
          <w:color w:val="000000" w:themeColor="text1"/>
          <w:lang w:val="en-CA"/>
        </w:rPr>
        <w:t xml:space="preserve"> tested</w:t>
      </w:r>
      <w:r w:rsidR="00F23585">
        <w:rPr>
          <w:rFonts w:eastAsiaTheme="minorEastAsia"/>
          <w:bCs/>
          <w:iCs/>
          <w:color w:val="000000" w:themeColor="text1"/>
          <w:lang w:val="en-CA"/>
        </w:rPr>
        <w:t xml:space="preserve"> </w:t>
      </w:r>
      <w:r>
        <w:rPr>
          <w:rFonts w:eastAsiaTheme="minorEastAsia"/>
          <w:bCs/>
          <w:iCs/>
          <w:color w:val="000000" w:themeColor="text1"/>
          <w:lang w:val="en-CA"/>
        </w:rPr>
        <w:t xml:space="preserve">each </w:t>
      </w:r>
      <w:r w:rsidR="008373A6">
        <w:rPr>
          <w:rFonts w:eastAsiaTheme="minorEastAsia"/>
          <w:bCs/>
          <w:iCs/>
          <w:color w:val="000000" w:themeColor="text1"/>
          <w:lang w:val="en-CA"/>
        </w:rPr>
        <w:t xml:space="preserve">non-zero </w:t>
      </w:r>
      <w:r>
        <w:rPr>
          <w:rFonts w:eastAsiaTheme="minorEastAsia"/>
          <w:bCs/>
          <w:iCs/>
          <w:color w:val="000000" w:themeColor="text1"/>
          <w:lang w:val="en-CA"/>
        </w:rPr>
        <w:t xml:space="preserve">weight for predictive support.  </w:t>
      </w:r>
      <w:r w:rsidR="00500B9E">
        <w:rPr>
          <w:rFonts w:eastAsiaTheme="minorEastAsia"/>
          <w:bCs/>
          <w:iCs/>
          <w:color w:val="000000" w:themeColor="text1"/>
          <w:lang w:val="en-CA"/>
        </w:rPr>
        <w:t xml:space="preserve">First, we compute the </w:t>
      </w:r>
      <w:r w:rsidR="009C1424">
        <w:rPr>
          <w:rFonts w:eastAsiaTheme="minorEastAsia"/>
          <w:bCs/>
          <w:iCs/>
          <w:color w:val="000000" w:themeColor="text1"/>
          <w:lang w:val="en-CA"/>
        </w:rPr>
        <w:t xml:space="preserve">vector of </w:t>
      </w:r>
      <w:r w:rsidR="00500B9E">
        <w:rPr>
          <w:rFonts w:eastAsiaTheme="minorEastAsia"/>
          <w:bCs/>
          <w:iCs/>
          <w:color w:val="000000" w:themeColor="text1"/>
          <w:lang w:val="en-CA"/>
        </w:rPr>
        <w:t>squared residuals in the initial learned model</w:t>
      </w:r>
      <w:r w:rsidR="00E64E27">
        <w:rPr>
          <w:rFonts w:eastAsiaTheme="minorEastAsia"/>
          <w:bCs/>
          <w:iCs/>
          <w:color w:val="000000" w:themeColor="text1"/>
          <w:lang w:val="en-CA"/>
        </w:rPr>
        <w:t xml:space="preserve"> </w:t>
      </w:r>
      <w:r w:rsidR="003C139B">
        <w:rPr>
          <w:rFonts w:eastAsiaTheme="minorEastAsia"/>
          <w:bCs/>
          <w:iCs/>
          <w:color w:val="000000" w:themeColor="text1"/>
          <w:lang w:val="en-CA"/>
        </w:rPr>
        <w:t xml:space="preserve">over </w:t>
      </w:r>
      <m:oMath>
        <m:r>
          <w:rPr>
            <w:rFonts w:ascii="Cambria Math" w:eastAsiaTheme="minorEastAsia" w:hAnsi="Cambria Math"/>
            <w:color w:val="000000" w:themeColor="text1"/>
            <w:lang w:val="en-CA"/>
          </w:rPr>
          <m:t>i</m:t>
        </m:r>
      </m:oMath>
      <w:r w:rsidR="003C139B">
        <w:rPr>
          <w:rFonts w:eastAsiaTheme="minorEastAsia"/>
          <w:bCs/>
          <w:iCs/>
          <w:color w:val="000000" w:themeColor="text1"/>
          <w:lang w:val="en-CA"/>
        </w:rPr>
        <w:t xml:space="preserve"> strains and </w:t>
      </w:r>
      <m:oMath>
        <m:r>
          <w:rPr>
            <w:rFonts w:ascii="Cambria Math" w:eastAsiaTheme="minorEastAsia" w:hAnsi="Cambria Math"/>
            <w:color w:val="000000" w:themeColor="text1"/>
            <w:lang w:val="en-CA"/>
          </w:rPr>
          <m:t>j</m:t>
        </m:r>
      </m:oMath>
      <w:r w:rsidR="003C139B">
        <w:rPr>
          <w:rFonts w:eastAsiaTheme="minorEastAsia"/>
          <w:bCs/>
          <w:iCs/>
          <w:color w:val="000000" w:themeColor="text1"/>
          <w:lang w:val="en-CA"/>
        </w:rPr>
        <w:t xml:space="preserve"> drugs, </w:t>
      </w:r>
      <w:r w:rsidR="00E64E27">
        <w:rPr>
          <w:rFonts w:eastAsiaTheme="minorEastAsia"/>
          <w:bCs/>
          <w:iCs/>
          <w:color w:val="000000" w:themeColor="text1"/>
          <w:lang w:val="en-CA"/>
        </w:rPr>
        <w:t>given the set of</w:t>
      </w:r>
      <m:oMath>
        <m:r>
          <w:rPr>
            <w:rFonts w:ascii="Cambria Math" w:eastAsiaTheme="minorEastAsia" w:hAnsi="Cambria Math"/>
            <w:color w:val="000000" w:themeColor="text1"/>
            <w:lang w:val="en-CA"/>
          </w:rPr>
          <m:t xml:space="preserve"> k</m:t>
        </m:r>
      </m:oMath>
      <w:r w:rsidR="00E64E27">
        <w:rPr>
          <w:rFonts w:eastAsiaTheme="minorEastAsia"/>
          <w:bCs/>
          <w:iCs/>
          <w:color w:val="000000" w:themeColor="text1"/>
          <w:lang w:val="en-CA"/>
        </w:rPr>
        <w:t xml:space="preserve"> initial </w:t>
      </w:r>
      <w:r w:rsidR="009C1424">
        <w:rPr>
          <w:rFonts w:eastAsiaTheme="minorEastAsia"/>
          <w:bCs/>
          <w:iCs/>
          <w:color w:val="000000" w:themeColor="text1"/>
          <w:lang w:val="en-CA"/>
        </w:rPr>
        <w:t>non-</w:t>
      </w:r>
      <w:r w:rsidR="008402E5">
        <w:rPr>
          <w:rFonts w:eastAsiaTheme="minorEastAsia"/>
          <w:bCs/>
          <w:iCs/>
          <w:color w:val="000000" w:themeColor="text1"/>
          <w:lang w:val="en-CA"/>
        </w:rPr>
        <w:t xml:space="preserve">zero </w:t>
      </w:r>
      <w:r w:rsidR="00E64E27">
        <w:rPr>
          <w:rFonts w:eastAsiaTheme="minorEastAsia"/>
          <w:bCs/>
          <w:iCs/>
          <w:color w:val="000000" w:themeColor="text1"/>
          <w:lang w:val="en-CA"/>
        </w:rPr>
        <w:t xml:space="preserve">weights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{1-k}</m:t>
            </m:r>
          </m:sub>
        </m:sSub>
      </m:oMath>
      <w:r w:rsidR="00500B9E">
        <w:rPr>
          <w:rFonts w:eastAsiaTheme="minorEastAsia"/>
          <w:bCs/>
          <w:iCs/>
          <w:color w:val="000000" w:themeColor="text1"/>
          <w:lang w:val="en-CA"/>
        </w:rPr>
        <w:t xml:space="preserve">: </w:t>
      </w:r>
    </w:p>
    <w:p w14:paraId="2D8841EC" w14:textId="77777777" w:rsidR="00500B9E" w:rsidRDefault="00500B9E" w:rsidP="005B0C00">
      <w:pPr>
        <w:jc w:val="both"/>
        <w:rPr>
          <w:rFonts w:eastAsiaTheme="minorEastAsia"/>
          <w:bCs/>
          <w:iCs/>
          <w:color w:val="000000" w:themeColor="text1"/>
          <w:lang w:val="en-CA"/>
        </w:rPr>
      </w:pPr>
    </w:p>
    <w:p w14:paraId="5F55D03A" w14:textId="40CE81B5" w:rsidR="00500B9E" w:rsidRPr="009C1424" w:rsidRDefault="00025615" w:rsidP="005B0C00">
      <w:pPr>
        <w:jc w:val="both"/>
        <w:rPr>
          <w:rFonts w:eastAsiaTheme="minorEastAsia"/>
          <w:bCs/>
          <w:i/>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1…k</m:t>
                          </m:r>
                        </m:e>
                      </m:d>
                    </m:sub>
                  </m:sSub>
                </m:e>
              </m:d>
            </m:e>
            <m:sup>
              <m:r>
                <w:rPr>
                  <w:rFonts w:ascii="Cambria Math" w:eastAsiaTheme="minorEastAsia" w:hAnsi="Cambria Math"/>
                  <w:color w:val="000000" w:themeColor="text1"/>
                  <w:lang w:val="en-CA"/>
                </w:rPr>
                <m:t>2</m:t>
              </m:r>
            </m:sup>
          </m:sSup>
        </m:oMath>
      </m:oMathPara>
    </w:p>
    <w:p w14:paraId="262B53A5" w14:textId="77777777" w:rsidR="009C1424" w:rsidRPr="00500B9E" w:rsidRDefault="009C1424" w:rsidP="005B0C00">
      <w:pPr>
        <w:jc w:val="both"/>
        <w:rPr>
          <w:rFonts w:eastAsiaTheme="minorEastAsia"/>
          <w:bCs/>
          <w:i/>
          <w:iCs/>
          <w:color w:val="000000" w:themeColor="text1"/>
          <w:lang w:val="en-CA"/>
        </w:rPr>
      </w:pPr>
    </w:p>
    <w:p w14:paraId="3E79B8E3" w14:textId="67833117" w:rsidR="00BC1C98" w:rsidRDefault="009C1424" w:rsidP="005B0C00">
      <w:pPr>
        <w:jc w:val="both"/>
        <w:rPr>
          <w:rFonts w:eastAsiaTheme="minorEastAsia"/>
          <w:color w:val="000000" w:themeColor="text1"/>
          <w:lang w:val="en-CA"/>
        </w:rPr>
      </w:pPr>
      <w:r>
        <w:rPr>
          <w:rFonts w:eastAsiaTheme="minorEastAsia"/>
          <w:bCs/>
          <w:iCs/>
          <w:color w:val="000000" w:themeColor="text1"/>
          <w:lang w:val="en-CA"/>
        </w:rPr>
        <w:lastRenderedPageBreak/>
        <w:t xml:space="preserve">Then, for each </w:t>
      </w:r>
      <m:oMath>
        <m:r>
          <w:rPr>
            <w:rFonts w:ascii="Cambria Math" w:eastAsiaTheme="minorEastAsia" w:hAnsi="Cambria Math"/>
            <w:color w:val="000000" w:themeColor="text1"/>
            <w:lang w:val="en-CA"/>
          </w:rPr>
          <m:t>l∈{1...k}</m:t>
        </m:r>
      </m:oMath>
      <w:r>
        <w:rPr>
          <w:rFonts w:eastAsiaTheme="minorEastAsia"/>
          <w:color w:val="000000" w:themeColor="text1"/>
          <w:lang w:val="en-CA"/>
        </w:rPr>
        <w:t xml:space="preserve">, we set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r>
          <w:rPr>
            <w:rFonts w:ascii="Cambria Math" w:eastAsiaTheme="minorEastAsia" w:hAnsi="Cambria Math"/>
            <w:color w:val="000000" w:themeColor="text1"/>
            <w:lang w:val="en-CA"/>
          </w:rPr>
          <m:t>≔0</m:t>
        </m:r>
      </m:oMath>
      <w:r>
        <w:rPr>
          <w:rFonts w:eastAsiaTheme="minorEastAsia"/>
          <w:color w:val="000000" w:themeColor="text1"/>
          <w:lang w:val="en-CA"/>
        </w:rPr>
        <w:t>, and compute the squared residuals in the proposed reduced model:</w:t>
      </w:r>
    </w:p>
    <w:p w14:paraId="39632014" w14:textId="77777777" w:rsidR="009C1424" w:rsidRDefault="009C1424" w:rsidP="005B0C00">
      <w:pPr>
        <w:jc w:val="both"/>
        <w:rPr>
          <w:rFonts w:eastAsiaTheme="minorEastAsia"/>
          <w:color w:val="000000" w:themeColor="text1"/>
          <w:lang w:val="en-CA"/>
        </w:rPr>
      </w:pPr>
    </w:p>
    <w:p w14:paraId="6934B5B2" w14:textId="6E5A6DB1" w:rsidR="009C1424" w:rsidRPr="00EB22A6" w:rsidRDefault="00025615" w:rsidP="005B0C00">
      <w:pPr>
        <w:jc w:val="both"/>
        <w:rPr>
          <w:rFonts w:eastAsiaTheme="minorEastAsia"/>
          <w:bCs/>
          <w:iCs/>
          <w:color w:val="000000" w:themeColor="text1"/>
          <w:lang w:val="en-CA"/>
        </w:rPr>
      </w:pPr>
      <m:oMathPara>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r>
            <w:rPr>
              <w:rFonts w:ascii="Cambria Math" w:eastAsiaTheme="minorEastAsia" w:hAnsi="Cambria Math"/>
              <w:color w:val="000000" w:themeColor="text1"/>
              <w:lang w:val="en-CA"/>
            </w:rPr>
            <m:t>=</m:t>
          </m:r>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r</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r>
                                <m:rPr>
                                  <m:sty m:val="p"/>
                                </m:rPr>
                                <w:rPr>
                                  <w:rFonts w:ascii="Cambria Math" w:eastAsiaTheme="minorEastAsia" w:hAnsi="Cambria Math"/>
                                  <w:color w:val="000000" w:themeColor="text1"/>
                                  <w:lang w:val="en-CA"/>
                                </w:rPr>
                                <w:softHyphen/>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acc>
                        <m:accPr>
                          <m:ctrlPr>
                            <w:rPr>
                              <w:rFonts w:ascii="Cambria Math" w:eastAsiaTheme="minorEastAsia" w:hAnsi="Cambria Math"/>
                              <w:bCs/>
                              <w:i/>
                              <w:iCs/>
                              <w:color w:val="000000" w:themeColor="text1"/>
                              <w:lang w:val="en-CA"/>
                            </w:rPr>
                          </m:ctrlPr>
                        </m:accPr>
                        <m:e>
                          <m:r>
                            <w:rPr>
                              <w:rFonts w:ascii="Cambria Math" w:eastAsiaTheme="minorEastAsia" w:hAnsi="Cambria Math"/>
                              <w:color w:val="000000" w:themeColor="text1"/>
                              <w:lang w:val="en-CA"/>
                            </w:rPr>
                            <m:t>r</m:t>
                          </m:r>
                        </m:e>
                      </m:acc>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norm</m:t>
                          </m:r>
                        </m:e>
                        <m:sub>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G</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1-i</m:t>
                                  </m:r>
                                </m:e>
                              </m:d>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d</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1-j</m:t>
                                  </m:r>
                                </m:e>
                              </m:d>
                            </m:sub>
                          </m:sSub>
                        </m:sub>
                      </m:sSub>
                    </m:sub>
                  </m:sSub>
                  <m:r>
                    <w:rPr>
                      <w:rFonts w:ascii="Cambria Math" w:eastAsiaTheme="minorEastAsia" w:hAnsi="Cambria Math"/>
                      <w:color w:val="000000" w:themeColor="text1"/>
                      <w:lang w:val="en-CA"/>
                    </w:rPr>
                    <m:t>|</m:t>
                  </m:r>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 xml:space="preserve"> W</m:t>
                      </m:r>
                    </m:e>
                    <m:sub>
                      <m:d>
                        <m:dPr>
                          <m:begChr m:val="{"/>
                          <m:endChr m:val="}"/>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1…</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 xml:space="preserve">,  </m:t>
                          </m:r>
                          <m:d>
                            <m:dPr>
                              <m:ctrlPr>
                                <w:rPr>
                                  <w:rFonts w:ascii="Cambria Math" w:eastAsiaTheme="minorEastAsia" w:hAnsi="Cambria Math"/>
                                  <w:i/>
                                  <w:color w:val="000000" w:themeColor="text1"/>
                                  <w:lang w:val="en-CA"/>
                                </w:rPr>
                              </m:ctrlPr>
                            </m:dPr>
                            <m:e>
                              <m:r>
                                <w:rPr>
                                  <w:rFonts w:ascii="Cambria Math" w:eastAsiaTheme="minorEastAsia" w:hAnsi="Cambria Math"/>
                                  <w:color w:val="000000" w:themeColor="text1"/>
                                  <w:lang w:val="en-CA"/>
                                </w:rPr>
                                <m:t>l+1</m:t>
                              </m:r>
                            </m:e>
                          </m:d>
                          <m:r>
                            <w:rPr>
                              <w:rFonts w:ascii="Cambria Math" w:eastAsiaTheme="minorEastAsia" w:hAnsi="Cambria Math"/>
                              <w:color w:val="000000" w:themeColor="text1"/>
                              <w:lang w:val="en-CA"/>
                            </w:rPr>
                            <m:t>…k</m:t>
                          </m:r>
                        </m:e>
                      </m:d>
                    </m:sub>
                  </m:sSub>
                </m:e>
              </m:d>
            </m:e>
            <m:sup>
              <m:r>
                <w:rPr>
                  <w:rFonts w:ascii="Cambria Math" w:eastAsiaTheme="minorEastAsia" w:hAnsi="Cambria Math"/>
                  <w:color w:val="000000" w:themeColor="text1"/>
                  <w:lang w:val="en-CA"/>
                </w:rPr>
                <m:t>2</m:t>
              </m:r>
            </m:sup>
          </m:sSup>
        </m:oMath>
      </m:oMathPara>
    </w:p>
    <w:p w14:paraId="1179B913" w14:textId="77777777" w:rsidR="00EB22A6" w:rsidRPr="00EB22A6" w:rsidRDefault="00EB22A6" w:rsidP="005B0C00">
      <w:pPr>
        <w:jc w:val="both"/>
        <w:rPr>
          <w:rFonts w:eastAsiaTheme="minorEastAsia"/>
          <w:bCs/>
          <w:iCs/>
          <w:color w:val="000000" w:themeColor="text1"/>
          <w:lang w:val="en-CA"/>
        </w:rPr>
      </w:pPr>
    </w:p>
    <w:p w14:paraId="7D853A7B" w14:textId="77777777" w:rsidR="00B6451E" w:rsidRDefault="00B6451E" w:rsidP="005B0C00">
      <w:pPr>
        <w:jc w:val="both"/>
        <w:rPr>
          <w:rFonts w:eastAsiaTheme="minorEastAsia"/>
          <w:bCs/>
          <w:iCs/>
          <w:color w:val="000000" w:themeColor="text1"/>
          <w:lang w:val="en-CA"/>
        </w:rPr>
      </w:pPr>
    </w:p>
    <w:p w14:paraId="22D5BC00" w14:textId="362E7B3A" w:rsidR="00BC1C98" w:rsidRDefault="00B6451E" w:rsidP="005B0C00">
      <w:pPr>
        <w:jc w:val="both"/>
        <w:rPr>
          <w:rFonts w:eastAsiaTheme="minorEastAsia"/>
          <w:bCs/>
          <w:iCs/>
          <w:color w:val="000000" w:themeColor="text1"/>
          <w:lang w:val="en-CA"/>
        </w:rPr>
      </w:pPr>
      <w:r>
        <w:rPr>
          <w:rFonts w:eastAsiaTheme="minorEastAsia"/>
          <w:bCs/>
          <w:iCs/>
          <w:color w:val="000000" w:themeColor="text1"/>
          <w:lang w:val="en-CA"/>
        </w:rPr>
        <w:t>Considering only data where</w:t>
      </w:r>
      <w:r w:rsidR="00B57A8A">
        <w:rPr>
          <w:rFonts w:eastAsiaTheme="minorEastAsia"/>
          <w:bCs/>
          <w:iCs/>
          <w:color w:val="000000" w:themeColor="text1"/>
          <w:lang w:val="en-CA"/>
        </w:rPr>
        <w:t xml:space="preserve"> settings</w:t>
      </w:r>
      <w:r>
        <w:rPr>
          <w:rFonts w:eastAsiaTheme="minorEastAsia"/>
          <w:bCs/>
          <w:iCs/>
          <w:color w:val="000000" w:themeColor="text1"/>
          <w:lang w:val="en-CA"/>
        </w:rPr>
        <w:t xml:space="preserve"> </w:t>
      </w:r>
      <m:oMath>
        <m:sSub>
          <m:sSubPr>
            <m:ctrlPr>
              <w:rPr>
                <w:rFonts w:ascii="Cambria Math" w:eastAsiaTheme="minorEastAsia" w:hAnsi="Cambria Math"/>
                <w:i/>
                <w:color w:val="000000" w:themeColor="text1"/>
                <w:lang w:val="en-CA"/>
              </w:rPr>
            </m:ctrlPr>
          </m:sSubPr>
          <m:e>
            <m:r>
              <w:rPr>
                <w:rFonts w:ascii="Cambria Math" w:eastAsiaTheme="minorEastAsia" w:hAnsi="Cambria Math"/>
                <w:color w:val="000000" w:themeColor="text1"/>
                <w:lang w:val="en-CA"/>
              </w:rPr>
              <m:t>W</m:t>
            </m:r>
          </m:e>
          <m:sub>
            <m:r>
              <w:rPr>
                <w:rFonts w:ascii="Cambria Math" w:eastAsiaTheme="minorEastAsia" w:hAnsi="Cambria Math"/>
                <w:color w:val="000000" w:themeColor="text1"/>
                <w:lang w:val="en-CA"/>
              </w:rPr>
              <m:t>l</m:t>
            </m:r>
          </m:sub>
        </m:sSub>
      </m:oMath>
      <w:r>
        <w:rPr>
          <w:rFonts w:eastAsiaTheme="minorEastAsia"/>
          <w:bCs/>
          <w:iCs/>
          <w:color w:val="000000" w:themeColor="text1"/>
          <w:lang w:val="en-CA"/>
        </w:rPr>
        <w:t xml:space="preserve"> </w:t>
      </w:r>
      <w:r w:rsidR="00B57A8A">
        <w:rPr>
          <w:rFonts w:eastAsiaTheme="minorEastAsia"/>
          <w:bCs/>
          <w:iCs/>
          <w:color w:val="000000" w:themeColor="text1"/>
          <w:lang w:val="en-CA"/>
        </w:rPr>
        <w:t xml:space="preserve">to 0 </w:t>
      </w:r>
      <w:r>
        <w:rPr>
          <w:rFonts w:eastAsiaTheme="minorEastAsia"/>
          <w:bCs/>
          <w:iCs/>
          <w:color w:val="000000" w:themeColor="text1"/>
          <w:lang w:val="en-CA"/>
        </w:rPr>
        <w:t>made a predictive</w:t>
      </w:r>
      <w:r w:rsidR="00BE6F7C">
        <w:rPr>
          <w:rFonts w:eastAsiaTheme="minorEastAsia"/>
          <w:bCs/>
          <w:iCs/>
          <w:color w:val="000000" w:themeColor="text1"/>
          <w:lang w:val="en-CA"/>
        </w:rPr>
        <w:t xml:space="preserve"> difference</w:t>
      </w:r>
      <w:r>
        <w:rPr>
          <w:rFonts w:eastAsiaTheme="minorEastAsia"/>
          <w:bCs/>
          <w:iCs/>
          <w:color w:val="000000" w:themeColor="text1"/>
          <w:lang w:val="en-CA"/>
        </w:rPr>
        <w:t xml:space="preserve"> (</w:t>
      </w:r>
      <m:oMath>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r>
          <w:rPr>
            <w:rFonts w:ascii="Cambria Math" w:eastAsiaTheme="minorEastAsia" w:hAnsi="Cambria Math"/>
            <w:color w:val="000000" w:themeColor="text1"/>
            <w:lang w:val="en-CA"/>
          </w:rPr>
          <m:t>≠</m:t>
        </m:r>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oMath>
      <w:r>
        <w:rPr>
          <w:rFonts w:eastAsiaTheme="minorEastAsia"/>
          <w:bCs/>
          <w:iCs/>
          <w:color w:val="000000" w:themeColor="text1"/>
          <w:lang w:val="en-CA"/>
        </w:rPr>
        <w:t xml:space="preserve"> at a numerical tolerance of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-4</m:t>
            </m:r>
          </m:sup>
        </m:sSup>
      </m:oMath>
      <w:r>
        <w:rPr>
          <w:rFonts w:eastAsiaTheme="minorEastAsia"/>
          <w:bCs/>
          <w:iCs/>
          <w:color w:val="000000" w:themeColor="text1"/>
        </w:rPr>
        <w:t xml:space="preserve">), </w:t>
      </w:r>
      <w:r>
        <w:rPr>
          <w:rFonts w:eastAsiaTheme="minorEastAsia"/>
          <w:bCs/>
          <w:iCs/>
          <w:color w:val="000000" w:themeColor="text1"/>
          <w:lang w:val="en-CA"/>
        </w:rPr>
        <w:t>w</w:t>
      </w:r>
      <w:r w:rsidR="009C1424">
        <w:rPr>
          <w:rFonts w:eastAsiaTheme="minorEastAsia"/>
          <w:bCs/>
          <w:iCs/>
          <w:color w:val="000000" w:themeColor="text1"/>
          <w:lang w:val="en-CA"/>
        </w:rPr>
        <w:t xml:space="preserve">e then compute the </w:t>
      </w:r>
      <w:r w:rsidR="00EF4535">
        <w:rPr>
          <w:rFonts w:eastAsiaTheme="minorEastAsia"/>
          <w:bCs/>
          <w:iCs/>
          <w:color w:val="000000" w:themeColor="text1"/>
          <w:lang w:val="en-CA"/>
        </w:rPr>
        <w:t xml:space="preserve">paired </w:t>
      </w:r>
      <w:r w:rsidR="009C1424">
        <w:rPr>
          <w:rFonts w:eastAsiaTheme="minorEastAsia"/>
          <w:bCs/>
          <w:iCs/>
          <w:color w:val="000000" w:themeColor="text1"/>
          <w:lang w:val="en-CA"/>
        </w:rPr>
        <w:t xml:space="preserve">Mann-Whitney U statistic </w:t>
      </w:r>
      <w:r w:rsidR="004F1F4A">
        <w:rPr>
          <w:rFonts w:eastAsiaTheme="minorEastAsia"/>
          <w:bCs/>
          <w:iCs/>
          <w:color w:val="000000" w:themeColor="text1"/>
          <w:lang w:val="en-CA"/>
        </w:rPr>
        <w:t xml:space="preserve">between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initial</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and </w:t>
      </w:r>
      <m:oMath>
        <m:sSup>
          <m:sSupPr>
            <m:ctrlPr>
              <w:rPr>
                <w:rFonts w:ascii="Cambria Math" w:eastAsiaTheme="minorEastAsia" w:hAnsi="Cambria Math"/>
                <w:bCs/>
                <w:i/>
                <w:iCs/>
                <w:color w:val="000000" w:themeColor="text1"/>
                <w:lang w:val="en-CA"/>
              </w:rPr>
            </m:ctrlPr>
          </m:sSupPr>
          <m:e>
            <m:d>
              <m:dPr>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ε</m:t>
                    </m:r>
                  </m:e>
                  <m:sub>
                    <m:r>
                      <w:rPr>
                        <w:rFonts w:ascii="Cambria Math" w:eastAsiaTheme="minorEastAsia" w:hAnsi="Cambria Math"/>
                        <w:color w:val="000000" w:themeColor="text1"/>
                        <w:lang w:val="en-CA"/>
                      </w:rPr>
                      <m:t>reduced</m:t>
                    </m:r>
                  </m:sub>
                </m:sSub>
              </m:e>
            </m:d>
          </m:e>
          <m:sup>
            <m:r>
              <w:rPr>
                <w:rFonts w:ascii="Cambria Math" w:eastAsiaTheme="minorEastAsia" w:hAnsi="Cambria Math"/>
                <w:color w:val="000000" w:themeColor="text1"/>
                <w:lang w:val="en-CA"/>
              </w:rPr>
              <m:t>2</m:t>
            </m:r>
          </m:sup>
        </m:sSup>
      </m:oMath>
      <w:r w:rsidR="004F1F4A">
        <w:rPr>
          <w:rFonts w:eastAsiaTheme="minorEastAsia"/>
          <w:bCs/>
          <w:iCs/>
          <w:color w:val="000000" w:themeColor="text1"/>
          <w:lang w:val="en-CA"/>
        </w:rPr>
        <w:t xml:space="preserve"> to derive a p-value for </w:t>
      </w:r>
      <m:oMath>
        <m:r>
          <w:rPr>
            <w:rFonts w:ascii="Cambria Math" w:eastAsiaTheme="minorEastAsia" w:hAnsi="Cambria Math"/>
            <w:color w:val="000000" w:themeColor="text1"/>
            <w:lang w:val="en-CA"/>
          </w:rPr>
          <m:t>l</m:t>
        </m:r>
      </m:oMath>
      <w:r w:rsidR="004F1F4A">
        <w:rPr>
          <w:rFonts w:eastAsiaTheme="minorEastAsia"/>
          <w:bCs/>
          <w:iCs/>
          <w:color w:val="000000" w:themeColor="text1"/>
          <w:lang w:val="en-CA"/>
        </w:rPr>
        <w:t>, and keep</w:t>
      </w:r>
      <w:r w:rsidR="008A6B74">
        <w:rPr>
          <w:rFonts w:eastAsiaTheme="minorEastAsia"/>
          <w:bCs/>
          <w:iCs/>
          <w:color w:val="000000" w:themeColor="text1"/>
          <w:lang w:val="en-CA"/>
        </w:rPr>
        <w:t xml:space="preserve"> all</w:t>
      </w:r>
      <w:r w:rsidR="004F1F4A">
        <w:rPr>
          <w:rFonts w:eastAsiaTheme="minorEastAsia"/>
          <w:bCs/>
          <w:iCs/>
          <w:color w:val="000000" w:themeColor="text1"/>
          <w:lang w:val="en-CA"/>
        </w:rPr>
        <w:t xml:space="preserve"> features </w:t>
      </w:r>
      <w:r w:rsidR="008A6B74">
        <w:rPr>
          <w:rFonts w:eastAsiaTheme="minorEastAsia"/>
          <w:bCs/>
          <w:iCs/>
          <w:color w:val="000000" w:themeColor="text1"/>
          <w:lang w:val="en-CA"/>
        </w:rPr>
        <w:t xml:space="preserve">with </w:t>
      </w:r>
      <m:oMath>
        <m:r>
          <w:rPr>
            <w:rFonts w:ascii="Cambria Math" w:eastAsiaTheme="minorEastAsia" w:hAnsi="Cambria Math"/>
            <w:color w:val="000000" w:themeColor="text1"/>
            <w:lang w:val="en-CA"/>
          </w:rPr>
          <m:t>p&lt;0.05/k</m:t>
        </m:r>
      </m:oMath>
      <w:r w:rsidR="008A6B74">
        <w:rPr>
          <w:rFonts w:eastAsiaTheme="minorEastAsia"/>
          <w:bCs/>
          <w:iCs/>
          <w:color w:val="000000" w:themeColor="text1"/>
          <w:lang w:val="en-CA"/>
        </w:rPr>
        <w:t xml:space="preserve"> in the final model.</w:t>
      </w:r>
    </w:p>
    <w:p w14:paraId="26CBB6F3" w14:textId="77777777" w:rsidR="00290DE7" w:rsidRDefault="00290DE7" w:rsidP="005B0C00">
      <w:pPr>
        <w:jc w:val="both"/>
        <w:rPr>
          <w:rFonts w:eastAsiaTheme="minorEastAsia"/>
          <w:bCs/>
          <w:iCs/>
          <w:color w:val="000000" w:themeColor="text1"/>
          <w:lang w:val="en-CA"/>
        </w:rPr>
      </w:pPr>
    </w:p>
    <w:p w14:paraId="7C8EB582" w14:textId="73CD26E8" w:rsidR="00636B88" w:rsidRPr="00636B88" w:rsidRDefault="0089765F" w:rsidP="00636B88">
      <w:pPr>
        <w:jc w:val="both"/>
        <w:outlineLvl w:val="0"/>
        <w:rPr>
          <w:b/>
          <w:bCs/>
          <w:iCs/>
          <w:color w:val="000000" w:themeColor="text1"/>
        </w:rPr>
      </w:pPr>
      <w:r>
        <w:rPr>
          <w:b/>
          <w:bCs/>
          <w:iCs/>
          <w:color w:val="000000" w:themeColor="text1"/>
        </w:rPr>
        <w:t>Extensions</w:t>
      </w:r>
      <w:r w:rsidR="00636B88">
        <w:rPr>
          <w:b/>
          <w:bCs/>
          <w:iCs/>
          <w:color w:val="000000" w:themeColor="text1"/>
        </w:rPr>
        <w:t xml:space="preserve"> to the Neural Network</w:t>
      </w:r>
    </w:p>
    <w:p w14:paraId="70365D8B" w14:textId="5E5EE186" w:rsidR="00290DE7" w:rsidRDefault="00636B88" w:rsidP="005B0C00">
      <w:pPr>
        <w:jc w:val="both"/>
        <w:rPr>
          <w:rFonts w:eastAsiaTheme="minorEastAsia"/>
          <w:bCs/>
          <w:iCs/>
          <w:color w:val="000000" w:themeColor="text1"/>
          <w:lang w:val="en-CA"/>
        </w:rPr>
      </w:pPr>
      <w:r>
        <w:rPr>
          <w:rFonts w:eastAsiaTheme="minorEastAsia"/>
          <w:bCs/>
          <w:iCs/>
          <w:color w:val="000000" w:themeColor="text1"/>
          <w:lang w:val="en-CA"/>
        </w:rPr>
        <w:t xml:space="preserve">For </w:t>
      </w:r>
      <w:r w:rsidR="00812638">
        <w:rPr>
          <w:rFonts w:eastAsiaTheme="minorEastAsia"/>
          <w:bCs/>
          <w:iCs/>
          <w:color w:val="000000" w:themeColor="text1"/>
          <w:lang w:val="en-CA"/>
        </w:rPr>
        <w:t xml:space="preserve">all </w:t>
      </w:r>
      <w:r>
        <w:rPr>
          <w:rFonts w:eastAsiaTheme="minorEastAsia"/>
          <w:bCs/>
          <w:iCs/>
          <w:color w:val="000000" w:themeColor="text1"/>
          <w:lang w:val="en-CA"/>
        </w:rPr>
        <w:t>t</w:t>
      </w:r>
      <w:r w:rsidR="00812638">
        <w:rPr>
          <w:rFonts w:eastAsiaTheme="minorEastAsia"/>
          <w:bCs/>
          <w:iCs/>
          <w:color w:val="000000" w:themeColor="text1"/>
          <w:lang w:val="en-CA"/>
        </w:rPr>
        <w:t xml:space="preserve">raining in single </w:t>
      </w:r>
      <w:r w:rsidR="009171D9">
        <w:rPr>
          <w:rFonts w:eastAsiaTheme="minorEastAsia"/>
          <w:bCs/>
          <w:iCs/>
          <w:color w:val="000000" w:themeColor="text1"/>
          <w:lang w:val="en-CA"/>
        </w:rPr>
        <w:t>drugs</w:t>
      </w:r>
      <w:r w:rsidR="00A67C87">
        <w:rPr>
          <w:rFonts w:eastAsiaTheme="minorEastAsia"/>
          <w:bCs/>
          <w:iCs/>
          <w:color w:val="000000" w:themeColor="text1"/>
          <w:lang w:val="en-CA"/>
        </w:rPr>
        <w:t>, learning rate was decrease</w:t>
      </w:r>
      <w:r w:rsidR="00710A61">
        <w:rPr>
          <w:rFonts w:eastAsiaTheme="minorEastAsia"/>
          <w:bCs/>
          <w:iCs/>
          <w:color w:val="000000" w:themeColor="text1"/>
          <w:lang w:val="en-CA"/>
        </w:rPr>
        <w:t>d</w:t>
      </w:r>
      <w:r>
        <w:rPr>
          <w:rFonts w:eastAsiaTheme="minorEastAsia"/>
          <w:bCs/>
          <w:iCs/>
          <w:color w:val="000000" w:themeColor="text1"/>
          <w:lang w:val="en-CA"/>
        </w:rPr>
        <w:t xml:space="preserve"> to 0.01, as we found this </w:t>
      </w:r>
      <w:r w:rsidR="00094387">
        <w:rPr>
          <w:rFonts w:eastAsiaTheme="minorEastAsia"/>
          <w:bCs/>
          <w:iCs/>
          <w:color w:val="000000" w:themeColor="text1"/>
          <w:lang w:val="en-CA"/>
        </w:rPr>
        <w:t xml:space="preserve">to </w:t>
      </w:r>
      <w:r w:rsidR="00F7403F">
        <w:rPr>
          <w:rFonts w:eastAsiaTheme="minorEastAsia"/>
          <w:bCs/>
          <w:iCs/>
          <w:color w:val="000000" w:themeColor="text1"/>
          <w:lang w:val="en-CA"/>
        </w:rPr>
        <w:t>lower</w:t>
      </w:r>
      <w:r>
        <w:rPr>
          <w:rFonts w:eastAsiaTheme="minorEastAsia"/>
          <w:bCs/>
          <w:iCs/>
          <w:color w:val="000000" w:themeColor="text1"/>
          <w:lang w:val="en-CA"/>
        </w:rPr>
        <w:t xml:space="preserve"> </w:t>
      </w:r>
      <w:r w:rsidR="00F7403F">
        <w:rPr>
          <w:rFonts w:eastAsiaTheme="minorEastAsia"/>
          <w:bCs/>
          <w:iCs/>
          <w:color w:val="000000" w:themeColor="text1"/>
          <w:lang w:val="en-CA"/>
        </w:rPr>
        <w:t>varia</w:t>
      </w:r>
      <w:r w:rsidR="00822108">
        <w:rPr>
          <w:rFonts w:eastAsiaTheme="minorEastAsia"/>
          <w:bCs/>
          <w:iCs/>
          <w:color w:val="000000" w:themeColor="text1"/>
          <w:lang w:val="en-CA"/>
        </w:rPr>
        <w:t xml:space="preserve">nce </w:t>
      </w:r>
      <w:r w:rsidR="00094387">
        <w:rPr>
          <w:rFonts w:eastAsiaTheme="minorEastAsia"/>
          <w:bCs/>
          <w:iCs/>
          <w:color w:val="000000" w:themeColor="text1"/>
          <w:lang w:val="en-CA"/>
        </w:rPr>
        <w:t>in parameter</w:t>
      </w:r>
      <w:r w:rsidR="00F7403F">
        <w:rPr>
          <w:rFonts w:eastAsiaTheme="minorEastAsia"/>
          <w:bCs/>
          <w:iCs/>
          <w:color w:val="000000" w:themeColor="text1"/>
          <w:lang w:val="en-CA"/>
        </w:rPr>
        <w:t xml:space="preserve"> values</w:t>
      </w:r>
      <w:r w:rsidR="00094387">
        <w:rPr>
          <w:rFonts w:eastAsiaTheme="minorEastAsia"/>
          <w:bCs/>
          <w:iCs/>
          <w:color w:val="000000" w:themeColor="text1"/>
          <w:lang w:val="en-CA"/>
        </w:rPr>
        <w:t xml:space="preserve"> between </w:t>
      </w:r>
      <w:r w:rsidR="00710A61">
        <w:rPr>
          <w:rFonts w:eastAsiaTheme="minorEastAsia"/>
          <w:bCs/>
          <w:iCs/>
          <w:color w:val="000000" w:themeColor="text1"/>
          <w:lang w:val="en-CA"/>
        </w:rPr>
        <w:t>different initializations</w:t>
      </w:r>
      <w:r w:rsidR="00812638">
        <w:rPr>
          <w:rFonts w:eastAsiaTheme="minorEastAsia"/>
          <w:bCs/>
          <w:iCs/>
          <w:color w:val="000000" w:themeColor="text1"/>
          <w:lang w:val="en-CA"/>
        </w:rPr>
        <w:t>.</w:t>
      </w:r>
    </w:p>
    <w:p w14:paraId="1B5F0403" w14:textId="77777777" w:rsidR="00812638" w:rsidRDefault="00812638" w:rsidP="005B0C00">
      <w:pPr>
        <w:jc w:val="both"/>
        <w:rPr>
          <w:rFonts w:eastAsiaTheme="minorEastAsia"/>
          <w:bCs/>
          <w:iCs/>
          <w:color w:val="000000" w:themeColor="text1"/>
          <w:lang w:val="en-CA"/>
        </w:rPr>
      </w:pPr>
    </w:p>
    <w:p w14:paraId="2729A9DA" w14:textId="7A837C1F" w:rsidR="00812638" w:rsidRDefault="00812638" w:rsidP="005B0C00">
      <w:pPr>
        <w:jc w:val="both"/>
        <w:rPr>
          <w:rFonts w:eastAsiaTheme="minorEastAsia"/>
          <w:color w:val="000000" w:themeColor="text1"/>
          <w:lang w:val="en-CA"/>
        </w:rPr>
      </w:pPr>
      <w:r>
        <w:rPr>
          <w:rFonts w:eastAsiaTheme="minorEastAsia"/>
          <w:bCs/>
          <w:iCs/>
          <w:color w:val="000000" w:themeColor="text1"/>
          <w:lang w:val="en-CA"/>
        </w:rPr>
        <w:t xml:space="preserve">To extend the </w:t>
      </w:r>
      <w:r w:rsidR="009378A6">
        <w:rPr>
          <w:rFonts w:eastAsiaTheme="minorEastAsia"/>
          <w:bCs/>
          <w:iCs/>
          <w:color w:val="000000" w:themeColor="text1"/>
          <w:lang w:val="en-CA"/>
        </w:rPr>
        <w:t>neural network for valinomycin</w:t>
      </w:r>
      <w:r w:rsidR="0080552E">
        <w:rPr>
          <w:rFonts w:eastAsiaTheme="minorEastAsia"/>
          <w:bCs/>
          <w:iCs/>
          <w:color w:val="000000" w:themeColor="text1"/>
          <w:lang w:val="en-CA"/>
        </w:rPr>
        <w:t xml:space="preserve"> (</w:t>
      </w:r>
      <w:r w:rsidR="004452EF">
        <w:rPr>
          <w:rFonts w:eastAsiaTheme="minorEastAsia"/>
          <w:bCs/>
          <w:iCs/>
          <w:color w:val="000000" w:themeColor="text1"/>
          <w:lang w:val="en-CA"/>
        </w:rPr>
        <w:t xml:space="preserve">Figure </w:t>
      </w:r>
      <w:r w:rsidR="0080552E">
        <w:rPr>
          <w:rFonts w:eastAsiaTheme="minorEastAsia"/>
          <w:bCs/>
          <w:iCs/>
          <w:color w:val="000000" w:themeColor="text1"/>
          <w:lang w:val="en-CA"/>
        </w:rPr>
        <w:t>4D)</w:t>
      </w:r>
      <w:r w:rsidR="009378A6">
        <w:rPr>
          <w:rFonts w:eastAsiaTheme="minorEastAsia"/>
          <w:bCs/>
          <w:iCs/>
          <w:color w:val="000000" w:themeColor="text1"/>
          <w:lang w:val="en-CA"/>
        </w:rPr>
        <w:t>, we added an extra ‘X’ variable to</w:t>
      </w:r>
      <w:r w:rsidR="00067E3A">
        <w:rPr>
          <w:rFonts w:eastAsiaTheme="minorEastAsia"/>
          <w:bCs/>
          <w:iCs/>
          <w:color w:val="000000" w:themeColor="text1"/>
          <w:lang w:val="en-CA"/>
        </w:rPr>
        <w:t xml:space="preserve"> the</w:t>
      </w:r>
      <w:r w:rsidR="009378A6">
        <w:rPr>
          <w:rFonts w:eastAsiaTheme="minorEastAsia"/>
          <w:bCs/>
          <w:iCs/>
          <w:color w:val="000000" w:themeColor="text1"/>
          <w:lang w:val="en-CA"/>
        </w:rPr>
        <w:t xml:space="preserve"> </w:t>
      </w:r>
      <w:r w:rsidR="00067E3A">
        <w:rPr>
          <w:rFonts w:eastAsiaTheme="minorEastAsia"/>
          <w:color w:val="000000" w:themeColor="text1"/>
          <w:lang w:val="en-CA"/>
        </w:rPr>
        <w:t>neural network</w:t>
      </w:r>
      <w:r w:rsidR="009378A6">
        <w:rPr>
          <w:rFonts w:eastAsiaTheme="minorEastAsia"/>
          <w:color w:val="000000" w:themeColor="text1"/>
          <w:lang w:val="en-CA"/>
        </w:rPr>
        <w:t xml:space="preserve"> </w:t>
      </w:r>
      <w:r w:rsidR="00067E3A">
        <w:rPr>
          <w:rFonts w:eastAsiaTheme="minorEastAsia"/>
          <w:color w:val="000000" w:themeColor="text1"/>
          <w:lang w:val="en-CA"/>
        </w:rPr>
        <w:t xml:space="preserve">input to the </w:t>
      </w:r>
      <w:r w:rsidR="009378A6">
        <w:rPr>
          <w:rFonts w:eastAsiaTheme="minorEastAsia"/>
          <w:color w:val="000000" w:themeColor="text1"/>
          <w:lang w:val="en-CA"/>
        </w:rPr>
        <w:t>and set its value to 1 for each strain.</w:t>
      </w:r>
    </w:p>
    <w:p w14:paraId="31050D7A" w14:textId="77777777" w:rsidR="009378A6" w:rsidRDefault="009378A6" w:rsidP="005B0C00">
      <w:pPr>
        <w:jc w:val="both"/>
        <w:rPr>
          <w:rFonts w:eastAsiaTheme="minorEastAsia"/>
          <w:color w:val="000000" w:themeColor="text1"/>
          <w:lang w:val="en-CA"/>
        </w:rPr>
      </w:pPr>
    </w:p>
    <w:p w14:paraId="1155202D" w14:textId="572CCFA2" w:rsidR="00294E5D" w:rsidRDefault="009378A6" w:rsidP="005B0C00">
      <w:pPr>
        <w:jc w:val="both"/>
        <w:rPr>
          <w:rFonts w:eastAsiaTheme="minorEastAsia"/>
          <w:color w:val="000000" w:themeColor="text1"/>
          <w:lang w:val="en-CA"/>
        </w:rPr>
      </w:pPr>
      <w:r>
        <w:rPr>
          <w:rFonts w:eastAsiaTheme="minorEastAsia"/>
          <w:color w:val="000000" w:themeColor="text1"/>
          <w:lang w:val="en-CA"/>
        </w:rPr>
        <w:t>To extend the neural network for fluconazole</w:t>
      </w:r>
      <w:r w:rsidR="003767E7">
        <w:rPr>
          <w:rFonts w:eastAsiaTheme="minorEastAsia"/>
          <w:color w:val="000000" w:themeColor="text1"/>
          <w:lang w:val="en-CA"/>
        </w:rPr>
        <w:t xml:space="preserve"> (</w:t>
      </w:r>
      <w:r w:rsidR="004452EF">
        <w:rPr>
          <w:rFonts w:eastAsiaTheme="minorEastAsia"/>
          <w:color w:val="000000" w:themeColor="text1"/>
          <w:lang w:val="en-CA"/>
        </w:rPr>
        <w:t xml:space="preserve">Figure </w:t>
      </w:r>
      <w:r w:rsidR="003767E7">
        <w:rPr>
          <w:rFonts w:eastAsiaTheme="minorEastAsia"/>
          <w:color w:val="000000" w:themeColor="text1"/>
          <w:lang w:val="en-CA"/>
        </w:rPr>
        <w:t>5B)</w:t>
      </w:r>
      <w:r w:rsidR="004B332A">
        <w:rPr>
          <w:rFonts w:eastAsiaTheme="minorEastAsia"/>
          <w:color w:val="000000" w:themeColor="text1"/>
          <w:lang w:val="en-CA"/>
        </w:rPr>
        <w:t xml:space="preserve">, we </w:t>
      </w:r>
      <w:r w:rsidR="00011B07">
        <w:rPr>
          <w:rFonts w:eastAsiaTheme="minorEastAsia"/>
          <w:color w:val="000000" w:themeColor="text1"/>
          <w:lang w:val="en-CA"/>
        </w:rPr>
        <w:t xml:space="preserve">performed </w:t>
      </w:r>
      <w:r w:rsidR="00494BA9">
        <w:rPr>
          <w:rFonts w:eastAsiaTheme="minorEastAsia"/>
          <w:color w:val="000000" w:themeColor="text1"/>
          <w:lang w:val="en-CA"/>
        </w:rPr>
        <w:t xml:space="preserve">several additional steps.  </w:t>
      </w:r>
      <w:r w:rsidR="003039AF">
        <w:rPr>
          <w:rFonts w:eastAsiaTheme="minorEastAsia"/>
          <w:color w:val="000000" w:themeColor="text1"/>
          <w:lang w:val="en-CA"/>
        </w:rPr>
        <w:t xml:space="preserve">First, </w:t>
      </w:r>
      <w:r w:rsidR="00D85C3B">
        <w:rPr>
          <w:rFonts w:eastAsiaTheme="minorEastAsia"/>
          <w:color w:val="000000" w:themeColor="text1"/>
          <w:lang w:val="en-CA"/>
        </w:rPr>
        <w:t xml:space="preserve">for each transporter in the </w:t>
      </w:r>
      <m:oMath>
        <m:r>
          <w:rPr>
            <w:rFonts w:ascii="Cambria Math" w:eastAsiaTheme="minorEastAsia" w:hAnsi="Cambria Math"/>
            <w:color w:val="000000" w:themeColor="text1"/>
            <w:lang w:val="en-CA"/>
          </w:rPr>
          <m:t>A</m:t>
        </m:r>
      </m:oMath>
      <w:r w:rsidR="00D85C3B">
        <w:rPr>
          <w:rFonts w:eastAsiaTheme="minorEastAsia"/>
          <w:color w:val="000000" w:themeColor="text1"/>
          <w:lang w:val="en-CA"/>
        </w:rPr>
        <w:t xml:space="preserve"> layer, </w:t>
      </w:r>
      <w:r w:rsidR="003039AF">
        <w:rPr>
          <w:rFonts w:eastAsiaTheme="minorEastAsia"/>
          <w:color w:val="000000" w:themeColor="text1"/>
          <w:lang w:val="en-CA"/>
        </w:rPr>
        <w:t>we added a single extra</w:t>
      </w:r>
      <w:r w:rsidR="0055564C">
        <w:rPr>
          <w:rFonts w:eastAsiaTheme="minorEastAsia"/>
          <w:color w:val="000000" w:themeColor="text1"/>
          <w:lang w:val="en-CA"/>
        </w:rPr>
        <w:t xml:space="preserve"> ‘always-present’</w:t>
      </w:r>
      <w:r w:rsidR="003039AF">
        <w:rPr>
          <w:rFonts w:eastAsiaTheme="minorEastAsia"/>
          <w:color w:val="000000" w:themeColor="text1"/>
          <w:lang w:val="en-CA"/>
        </w:rPr>
        <w:t xml:space="preserve"> </w:t>
      </w:r>
      <w:r w:rsidR="00366CFA">
        <w:rPr>
          <w:rFonts w:eastAsiaTheme="minorEastAsia"/>
          <w:color w:val="000000" w:themeColor="text1"/>
          <w:lang w:val="en-CA"/>
        </w:rPr>
        <w:t>neuron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which </w:t>
      </w:r>
      <w:r w:rsidR="00EB78BC">
        <w:rPr>
          <w:rFonts w:eastAsiaTheme="minorEastAsia"/>
          <w:color w:val="000000" w:themeColor="text1"/>
          <w:lang w:val="en-CA"/>
        </w:rPr>
        <w:t xml:space="preserve">provides an </w:t>
      </w:r>
      <w:r w:rsidR="00366CFA">
        <w:rPr>
          <w:rFonts w:eastAsiaTheme="minorEastAsia"/>
          <w:color w:val="000000" w:themeColor="text1"/>
          <w:lang w:val="en-CA"/>
        </w:rPr>
        <w:t xml:space="preserve">additional indirect connection between the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layers.</w:t>
      </w:r>
      <w:r w:rsidR="00366CFA" w:rsidRPr="00366CFA">
        <w:rPr>
          <w:rFonts w:eastAsiaTheme="minorEastAsia"/>
          <w:color w:val="000000" w:themeColor="text1"/>
          <w:lang w:val="en-CA"/>
        </w:rPr>
        <w:t xml:space="preserve"> </w:t>
      </w:r>
      <w:r w:rsidR="00366CFA">
        <w:rPr>
          <w:rFonts w:eastAsiaTheme="minorEastAsia"/>
          <w:color w:val="000000" w:themeColor="text1"/>
          <w:lang w:val="en-CA"/>
        </w:rPr>
        <w:t xml:space="preserve">Thus, while each transporter retains original influence connections between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and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w:t>
      </w:r>
      <w:r w:rsidR="00313698">
        <w:rPr>
          <w:rFonts w:eastAsiaTheme="minorEastAsia"/>
          <w:color w:val="000000" w:themeColor="text1"/>
          <w:lang w:val="en-CA"/>
        </w:rPr>
        <w:t xml:space="preserve">additional </w:t>
      </w:r>
      <m:oMath>
        <m:r>
          <w:rPr>
            <w:rFonts w:ascii="Cambria Math" w:eastAsiaTheme="minorEastAsia" w:hAnsi="Cambria Math"/>
            <w:color w:val="000000" w:themeColor="text1"/>
            <w:lang w:val="en-CA"/>
          </w:rPr>
          <m:t>G</m:t>
        </m:r>
      </m:oMath>
      <w:r w:rsidR="00366CFA">
        <w:rPr>
          <w:rFonts w:eastAsiaTheme="minorEastAsia"/>
          <w:color w:val="000000" w:themeColor="text1"/>
          <w:lang w:val="en-CA"/>
        </w:rPr>
        <w:t xml:space="preserve"> to </w:t>
      </w:r>
      <m:oMath>
        <m:r>
          <w:rPr>
            <w:rFonts w:ascii="Cambria Math" w:eastAsiaTheme="minorEastAsia" w:hAnsi="Cambria Math"/>
            <w:color w:val="000000" w:themeColor="text1"/>
            <w:lang w:val="en-CA"/>
          </w:rPr>
          <m:t>A'</m:t>
        </m:r>
      </m:oMath>
      <w:r w:rsidR="00366CFA">
        <w:rPr>
          <w:rFonts w:eastAsiaTheme="minorEastAsia"/>
          <w:color w:val="000000" w:themeColor="text1"/>
          <w:lang w:val="en-CA"/>
        </w:rPr>
        <w:t xml:space="preserve"> influence connections were added</w:t>
      </w:r>
      <w:r w:rsidR="00294E5D">
        <w:rPr>
          <w:rFonts w:eastAsiaTheme="minorEastAsia"/>
          <w:color w:val="000000" w:themeColor="text1"/>
          <w:lang w:val="en-CA"/>
        </w:rPr>
        <w:t xml:space="preserve">.  Each </w:t>
      </w:r>
      <m:oMath>
        <m:r>
          <w:rPr>
            <w:rFonts w:ascii="Cambria Math" w:eastAsiaTheme="minorEastAsia" w:hAnsi="Cambria Math"/>
            <w:color w:val="000000" w:themeColor="text1"/>
            <w:lang w:val="en-CA"/>
          </w:rPr>
          <m:t>A'</m:t>
        </m:r>
      </m:oMath>
      <w:r w:rsidR="00294E5D">
        <w:rPr>
          <w:rFonts w:eastAsiaTheme="minorEastAsia"/>
          <w:color w:val="000000" w:themeColor="text1"/>
          <w:lang w:val="en-CA"/>
        </w:rPr>
        <w:t xml:space="preserve"> node is then connecte</w:t>
      </w:r>
      <w:r w:rsidR="00EB78BC">
        <w:rPr>
          <w:rFonts w:eastAsiaTheme="minorEastAsia"/>
          <w:color w:val="000000" w:themeColor="text1"/>
          <w:lang w:val="en-CA"/>
        </w:rPr>
        <w:t>d only to its corresponding transporter</w:t>
      </w:r>
      <w:r w:rsidR="00294E5D">
        <w:rPr>
          <w:rFonts w:eastAsiaTheme="minorEastAsia"/>
          <w:color w:val="000000" w:themeColor="text1"/>
          <w:lang w:val="en-CA"/>
        </w:rPr>
        <w:t xml:space="preserve"> in </w:t>
      </w:r>
      <m:oMath>
        <m:r>
          <w:rPr>
            <w:rFonts w:ascii="Cambria Math" w:eastAsiaTheme="minorEastAsia" w:hAnsi="Cambria Math"/>
            <w:color w:val="000000" w:themeColor="text1"/>
            <w:lang w:val="en-CA"/>
          </w:rPr>
          <m:t>A</m:t>
        </m:r>
      </m:oMath>
      <w:r w:rsidR="00C50DBD">
        <w:rPr>
          <w:rFonts w:eastAsiaTheme="minorEastAsia"/>
          <w:color w:val="000000" w:themeColor="text1"/>
          <w:lang w:val="en-CA"/>
        </w:rPr>
        <w:t xml:space="preserve"> (i.e. each indirect node</w:t>
      </w:r>
      <w:r w:rsidR="00294E5D">
        <w:rPr>
          <w:rFonts w:eastAsiaTheme="minorEastAsia"/>
          <w:color w:val="000000" w:themeColor="text1"/>
          <w:lang w:val="en-CA"/>
        </w:rPr>
        <w:t xml:space="preserve"> can only influence a single transporter).  As in the original network,</w:t>
      </w:r>
      <w:r w:rsidR="00EB78BC">
        <w:rPr>
          <w:rFonts w:eastAsiaTheme="minorEastAsia"/>
          <w:color w:val="000000" w:themeColor="text1"/>
          <w:lang w:val="en-CA"/>
        </w:rPr>
        <w:t xml:space="preserve"> we omitted both direct and indirect connections between a transporter and itself</w:t>
      </w:r>
      <w:r w:rsidR="00294E5D">
        <w:rPr>
          <w:rFonts w:eastAsiaTheme="minorEastAsia"/>
          <w:color w:val="000000" w:themeColor="text1"/>
          <w:lang w:val="en-CA"/>
        </w:rPr>
        <w:t>.</w:t>
      </w:r>
      <w:r w:rsidR="00166C60" w:rsidRPr="00166C60">
        <w:rPr>
          <w:rFonts w:eastAsiaTheme="minorEastAsia"/>
          <w:color w:val="000000" w:themeColor="text1"/>
          <w:lang w:val="en-CA"/>
        </w:rPr>
        <w:t xml:space="preserve"> </w:t>
      </w:r>
      <w:r w:rsidR="00166C60">
        <w:rPr>
          <w:rFonts w:eastAsiaTheme="minorEastAsia"/>
          <w:color w:val="000000" w:themeColor="text1"/>
          <w:lang w:val="en-CA"/>
        </w:rPr>
        <w:t xml:space="preserve">These additional influence connections, as well as the bias on </w:t>
      </w:r>
      <m:oMath>
        <m:r>
          <w:rPr>
            <w:rFonts w:ascii="Cambria Math" w:eastAsiaTheme="minorEastAsia" w:hAnsi="Cambria Math"/>
            <w:color w:val="000000" w:themeColor="text1"/>
            <w:lang w:val="en-CA"/>
          </w:rPr>
          <m:t>A'</m:t>
        </m:r>
      </m:oMath>
      <w:r w:rsidR="00166C60">
        <w:rPr>
          <w:rFonts w:eastAsiaTheme="minorEastAsia"/>
          <w:color w:val="000000" w:themeColor="text1"/>
          <w:lang w:val="en-CA"/>
        </w:rPr>
        <w:t xml:space="preserve">, were also subject to L1 regularization with rate </w:t>
      </w:r>
      <m:oMath>
        <m:r>
          <w:rPr>
            <w:rFonts w:ascii="Cambria Math" w:eastAsiaTheme="minorEastAsia" w:hAnsi="Cambria Math"/>
            <w:color w:val="000000" w:themeColor="text1"/>
            <w:lang w:val="en-CA"/>
          </w:rPr>
          <m:t>λ</m:t>
        </m:r>
      </m:oMath>
      <w:r w:rsidR="00166C60">
        <w:rPr>
          <w:rFonts w:eastAsiaTheme="minorEastAsia"/>
          <w:color w:val="000000" w:themeColor="text1"/>
          <w:lang w:val="en-CA"/>
        </w:rPr>
        <w:t>.</w:t>
      </w:r>
    </w:p>
    <w:p w14:paraId="2C19138E" w14:textId="77777777" w:rsidR="00294E5D" w:rsidRDefault="00294E5D" w:rsidP="005B0C00">
      <w:pPr>
        <w:jc w:val="both"/>
        <w:rPr>
          <w:rFonts w:eastAsiaTheme="minorEastAsia"/>
          <w:color w:val="000000" w:themeColor="text1"/>
          <w:lang w:val="en-CA"/>
        </w:rPr>
      </w:pPr>
    </w:p>
    <w:p w14:paraId="17FB8447" w14:textId="04304151" w:rsidR="003767E7" w:rsidRPr="00933846" w:rsidRDefault="003767E7" w:rsidP="005B0C00">
      <w:pPr>
        <w:jc w:val="both"/>
        <w:rPr>
          <w:rFonts w:eastAsiaTheme="minorEastAsia"/>
          <w:color w:val="000000" w:themeColor="text1"/>
          <w:lang w:val="en-CA"/>
        </w:rPr>
      </w:pPr>
      <w:r>
        <w:rPr>
          <w:rFonts w:eastAsiaTheme="minorEastAsia"/>
          <w:color w:val="000000" w:themeColor="text1"/>
          <w:lang w:val="en-CA"/>
        </w:rPr>
        <w:t>As</w:t>
      </w:r>
      <w:r w:rsidR="00EE39CE">
        <w:rPr>
          <w:rFonts w:eastAsiaTheme="minorEastAsia"/>
          <w:color w:val="000000" w:themeColor="text1"/>
          <w:lang w:val="en-CA"/>
        </w:rPr>
        <w:t xml:space="preserve"> this three-layer network presented additional training </w:t>
      </w:r>
      <w:r w:rsidR="00366CFA">
        <w:rPr>
          <w:rFonts w:eastAsiaTheme="minorEastAsia"/>
          <w:color w:val="000000" w:themeColor="text1"/>
          <w:lang w:val="en-CA"/>
        </w:rPr>
        <w:t>challenges</w:t>
      </w:r>
      <w:r w:rsidR="00EE39CE">
        <w:rPr>
          <w:rFonts w:eastAsiaTheme="minorEastAsia"/>
          <w:color w:val="000000" w:themeColor="text1"/>
          <w:lang w:val="en-CA"/>
        </w:rPr>
        <w:t xml:space="preserve"> compared to the original two-layer </w:t>
      </w:r>
      <w:r w:rsidR="00D07968">
        <w:rPr>
          <w:rFonts w:eastAsiaTheme="minorEastAsia"/>
          <w:color w:val="000000" w:themeColor="text1"/>
          <w:lang w:val="en-CA"/>
        </w:rPr>
        <w:t>model</w:t>
      </w:r>
      <w:r w:rsidR="00EE39CE">
        <w:rPr>
          <w:rFonts w:eastAsiaTheme="minorEastAsia"/>
          <w:color w:val="000000" w:themeColor="text1"/>
          <w:lang w:val="en-CA"/>
        </w:rPr>
        <w:t xml:space="preserve"> (</w:t>
      </w:r>
      <w:r w:rsidR="006967CF">
        <w:rPr>
          <w:rFonts w:eastAsiaTheme="minorEastAsia"/>
          <w:color w:val="000000" w:themeColor="text1"/>
          <w:lang w:val="en-CA"/>
        </w:rPr>
        <w:t>e.g. more than twice as many potential parameters</w:t>
      </w:r>
      <w:r w:rsidR="00EE39CE">
        <w:rPr>
          <w:rFonts w:eastAsiaTheme="minorEastAsia"/>
          <w:color w:val="000000" w:themeColor="text1"/>
          <w:lang w:val="en-CA"/>
        </w:rPr>
        <w:t xml:space="preserve">), we </w:t>
      </w:r>
      <w:r w:rsidR="00D903BB">
        <w:rPr>
          <w:rFonts w:eastAsiaTheme="minorEastAsia"/>
          <w:color w:val="000000" w:themeColor="text1"/>
          <w:lang w:val="en-CA"/>
        </w:rPr>
        <w:t>made additional</w:t>
      </w:r>
      <w:r w:rsidR="00EE39CE">
        <w:rPr>
          <w:rFonts w:eastAsiaTheme="minorEastAsia"/>
          <w:color w:val="000000" w:themeColor="text1"/>
          <w:lang w:val="en-CA"/>
        </w:rPr>
        <w:t xml:space="preserve"> </w:t>
      </w:r>
      <w:r w:rsidR="00EE39CE">
        <w:rPr>
          <w:rFonts w:eastAsiaTheme="minorEastAsia"/>
          <w:i/>
          <w:color w:val="000000" w:themeColor="text1"/>
          <w:lang w:val="en-CA"/>
        </w:rPr>
        <w:t xml:space="preserve">a priori </w:t>
      </w:r>
      <w:r w:rsidR="00D903BB">
        <w:rPr>
          <w:rFonts w:eastAsiaTheme="minorEastAsia"/>
          <w:color w:val="000000" w:themeColor="text1"/>
          <w:lang w:val="en-CA"/>
        </w:rPr>
        <w:t>modeling decisions for simplification</w:t>
      </w:r>
      <w:r w:rsidR="00EE39CE">
        <w:rPr>
          <w:rFonts w:eastAsiaTheme="minorEastAsia"/>
          <w:i/>
          <w:color w:val="000000" w:themeColor="text1"/>
          <w:lang w:val="en-CA"/>
        </w:rPr>
        <w:t>.</w:t>
      </w:r>
      <w:r w:rsidR="00EE39CE">
        <w:rPr>
          <w:rFonts w:eastAsiaTheme="minorEastAsia"/>
          <w:color w:val="000000" w:themeColor="text1"/>
          <w:lang w:val="en-CA"/>
        </w:rPr>
        <w:t xml:space="preserve">  First, </w:t>
      </w:r>
      <w:r w:rsidR="00164B33">
        <w:rPr>
          <w:rFonts w:eastAsiaTheme="minorEastAsia"/>
          <w:color w:val="000000" w:themeColor="text1"/>
          <w:lang w:val="en-CA"/>
        </w:rPr>
        <w:t xml:space="preserve">based on the two-layer results, </w:t>
      </w:r>
      <w:r w:rsidR="00EE39CE">
        <w:rPr>
          <w:rFonts w:eastAsiaTheme="minorEastAsia"/>
          <w:color w:val="000000" w:themeColor="text1"/>
          <w:lang w:val="en-CA"/>
        </w:rPr>
        <w:t xml:space="preserve">we restricted </w:t>
      </w:r>
      <m:oMath>
        <m:r>
          <w:rPr>
            <w:rFonts w:ascii="Cambria Math" w:eastAsiaTheme="minorEastAsia" w:hAnsi="Cambria Math"/>
            <w:color w:val="000000" w:themeColor="text1"/>
            <w:lang w:val="en-CA"/>
          </w:rPr>
          <m:t>G</m:t>
        </m:r>
      </m:oMath>
      <w:r w:rsidR="00236AA6">
        <w:rPr>
          <w:rFonts w:eastAsiaTheme="minorEastAsia"/>
          <w:color w:val="000000" w:themeColor="text1"/>
          <w:lang w:val="en-CA"/>
        </w:rPr>
        <w:t xml:space="preserve"> to encode only the presence of </w:t>
      </w:r>
      <w:r w:rsidR="00236AA6">
        <w:rPr>
          <w:rFonts w:eastAsiaTheme="minorEastAsia"/>
          <w:i/>
          <w:color w:val="000000" w:themeColor="text1"/>
          <w:lang w:val="en-CA"/>
        </w:rPr>
        <w:t>PDR5</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SNQ2</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YBT1</w:t>
      </w:r>
      <w:r w:rsidR="00236AA6" w:rsidRPr="00236AA6">
        <w:rPr>
          <w:rFonts w:eastAsiaTheme="minorEastAsia"/>
          <w:color w:val="000000" w:themeColor="text1"/>
          <w:lang w:val="en-CA"/>
        </w:rPr>
        <w:t xml:space="preserve">, </w:t>
      </w:r>
      <w:r w:rsidR="00236AA6">
        <w:rPr>
          <w:rFonts w:eastAsiaTheme="minorEastAsia"/>
          <w:i/>
          <w:color w:val="000000" w:themeColor="text1"/>
          <w:lang w:val="en-CA"/>
        </w:rPr>
        <w:t>YCF1</w:t>
      </w:r>
      <w:r w:rsidR="00236AA6" w:rsidRPr="00236AA6">
        <w:rPr>
          <w:rFonts w:eastAsiaTheme="minorEastAsia"/>
          <w:color w:val="000000" w:themeColor="text1"/>
          <w:lang w:val="en-CA"/>
        </w:rPr>
        <w:t>,</w:t>
      </w:r>
      <w:r w:rsidR="00236AA6">
        <w:rPr>
          <w:rFonts w:eastAsiaTheme="minorEastAsia"/>
          <w:i/>
          <w:color w:val="000000" w:themeColor="text1"/>
          <w:lang w:val="en-CA"/>
        </w:rPr>
        <w:t xml:space="preserve"> </w:t>
      </w:r>
      <w:r w:rsidR="00236AA6" w:rsidRPr="00236AA6">
        <w:rPr>
          <w:rFonts w:eastAsiaTheme="minorEastAsia"/>
          <w:color w:val="000000" w:themeColor="text1"/>
          <w:lang w:val="en-CA"/>
        </w:rPr>
        <w:t xml:space="preserve">and </w:t>
      </w:r>
      <w:r w:rsidR="00236AA6">
        <w:rPr>
          <w:rFonts w:eastAsiaTheme="minorEastAsia"/>
          <w:i/>
          <w:color w:val="000000" w:themeColor="text1"/>
          <w:lang w:val="en-CA"/>
        </w:rPr>
        <w:t>YOR1</w:t>
      </w:r>
      <w:r w:rsidR="00933846">
        <w:rPr>
          <w:rFonts w:eastAsiaTheme="minorEastAsia"/>
          <w:color w:val="000000" w:themeColor="text1"/>
          <w:lang w:val="en-CA"/>
        </w:rPr>
        <w:t xml:space="preserve">, and restricted the </w:t>
      </w:r>
      <w:r w:rsidR="00933846">
        <w:rPr>
          <w:rFonts w:eastAsiaTheme="minorEastAsia"/>
          <w:i/>
          <w:color w:val="000000" w:themeColor="text1"/>
          <w:lang w:val="en-CA"/>
        </w:rPr>
        <w:t>A</w:t>
      </w:r>
      <w:r w:rsidR="00933846">
        <w:rPr>
          <w:rFonts w:eastAsiaTheme="minorEastAsia"/>
          <w:color w:val="000000" w:themeColor="text1"/>
          <w:lang w:val="en-CA"/>
        </w:rPr>
        <w:t xml:space="preserve"> layer to encode only the presence of </w:t>
      </w:r>
      <w:r w:rsidR="00933846">
        <w:rPr>
          <w:rFonts w:eastAsiaTheme="minorEastAsia"/>
          <w:i/>
          <w:color w:val="000000" w:themeColor="text1"/>
          <w:lang w:val="en-CA"/>
        </w:rPr>
        <w:t>PDR5.</w:t>
      </w:r>
      <w:r w:rsidR="00BC58A9">
        <w:rPr>
          <w:rFonts w:eastAsiaTheme="minorEastAsia"/>
          <w:color w:val="000000" w:themeColor="text1"/>
          <w:lang w:val="en-CA"/>
        </w:rPr>
        <w:t xml:space="preserve"> This reduced the number of potential parameters from 545 to 13.  </w:t>
      </w:r>
      <w:r w:rsidR="006C314C">
        <w:rPr>
          <w:rFonts w:eastAsiaTheme="minorEastAsia"/>
          <w:color w:val="000000" w:themeColor="text1"/>
          <w:lang w:val="en-CA"/>
        </w:rPr>
        <w:t xml:space="preserve">Second, while </w:t>
      </w:r>
      <w:r w:rsidR="009902F1">
        <w:rPr>
          <w:rFonts w:eastAsiaTheme="minorEastAsia"/>
          <w:color w:val="000000" w:themeColor="text1"/>
          <w:lang w:val="en-CA"/>
        </w:rPr>
        <w:t>parameters were</w:t>
      </w:r>
      <w:r w:rsidR="006C314C">
        <w:rPr>
          <w:rFonts w:eastAsiaTheme="minorEastAsia"/>
          <w:color w:val="000000" w:themeColor="text1"/>
          <w:lang w:val="en-CA"/>
        </w:rPr>
        <w:t xml:space="preserve"> reproducible between</w:t>
      </w:r>
      <w:r w:rsidR="009902F1">
        <w:rPr>
          <w:rFonts w:eastAsiaTheme="minorEastAsia"/>
          <w:color w:val="000000" w:themeColor="text1"/>
          <w:lang w:val="en-CA"/>
        </w:rPr>
        <w:t xml:space="preserve"> most</w:t>
      </w:r>
      <w:r w:rsidR="006C314C">
        <w:rPr>
          <w:rFonts w:eastAsiaTheme="minorEastAsia"/>
          <w:color w:val="000000" w:themeColor="text1"/>
          <w:lang w:val="en-CA"/>
        </w:rPr>
        <w:t xml:space="preserve"> </w:t>
      </w:r>
      <w:r w:rsidR="009902F1">
        <w:rPr>
          <w:rFonts w:eastAsiaTheme="minorEastAsia"/>
          <w:color w:val="000000" w:themeColor="text1"/>
          <w:lang w:val="en-CA"/>
        </w:rPr>
        <w:t>initializations</w:t>
      </w:r>
      <w:r w:rsidR="006C314C">
        <w:rPr>
          <w:rFonts w:eastAsiaTheme="minorEastAsia"/>
          <w:color w:val="000000" w:themeColor="text1"/>
          <w:lang w:val="en-CA"/>
        </w:rPr>
        <w:t xml:space="preserve">, we noticed that </w:t>
      </w:r>
      <w:r w:rsidR="00672CEE">
        <w:rPr>
          <w:rFonts w:eastAsiaTheme="minorEastAsia"/>
          <w:color w:val="000000" w:themeColor="text1"/>
          <w:lang w:val="en-CA"/>
        </w:rPr>
        <w:t>a small number of runs</w:t>
      </w:r>
      <w:r w:rsidR="00842B3D">
        <w:rPr>
          <w:rFonts w:eastAsiaTheme="minorEastAsia"/>
          <w:color w:val="000000" w:themeColor="text1"/>
          <w:lang w:val="en-CA"/>
        </w:rPr>
        <w:t xml:space="preserve"> converge</w:t>
      </w:r>
      <w:r w:rsidR="00A260EB">
        <w:rPr>
          <w:rFonts w:eastAsiaTheme="minorEastAsia"/>
          <w:color w:val="000000" w:themeColor="text1"/>
          <w:lang w:val="en-CA"/>
        </w:rPr>
        <w:t>d</w:t>
      </w:r>
      <w:r w:rsidR="00672CEE">
        <w:rPr>
          <w:rFonts w:eastAsiaTheme="minorEastAsia"/>
          <w:color w:val="000000" w:themeColor="text1"/>
          <w:lang w:val="en-CA"/>
        </w:rPr>
        <w:t xml:space="preserve"> </w:t>
      </w:r>
      <w:r w:rsidR="004A3737">
        <w:rPr>
          <w:rFonts w:eastAsiaTheme="minorEastAsia"/>
          <w:color w:val="000000" w:themeColor="text1"/>
          <w:lang w:val="en-CA"/>
        </w:rPr>
        <w:t>to a different set of parameters with a higher mean-squared error</w:t>
      </w:r>
      <w:r w:rsidR="00C92093">
        <w:rPr>
          <w:rFonts w:eastAsiaTheme="minorEastAsia"/>
          <w:color w:val="000000" w:themeColor="text1"/>
          <w:lang w:val="en-CA"/>
        </w:rPr>
        <w:t xml:space="preserve"> even at high regularization rates (data not shown)</w:t>
      </w:r>
      <w:r w:rsidR="004A3737">
        <w:rPr>
          <w:rFonts w:eastAsiaTheme="minorEastAsia"/>
          <w:color w:val="000000" w:themeColor="text1"/>
          <w:lang w:val="en-CA"/>
        </w:rPr>
        <w:t xml:space="preserve">.  </w:t>
      </w:r>
      <w:r w:rsidR="005833E7">
        <w:rPr>
          <w:rFonts w:eastAsiaTheme="minorEastAsia"/>
          <w:color w:val="000000" w:themeColor="text1"/>
          <w:lang w:val="en-CA"/>
        </w:rPr>
        <w:t xml:space="preserve">Therefore, to increase robustness we used the median between 10 runs rather than the average to parameterize the final neural network, and did not employ the </w:t>
      </w:r>
      <m:oMath>
        <m:d>
          <m:dPr>
            <m:begChr m:val="|"/>
            <m:endChr m:val="|"/>
            <m:ctrlPr>
              <w:rPr>
                <w:rFonts w:ascii="Cambria Math" w:eastAsiaTheme="minorEastAsia" w:hAnsi="Cambria Math"/>
                <w:bCs/>
                <w:i/>
                <w:iCs/>
                <w:color w:val="000000" w:themeColor="text1"/>
                <w:lang w:val="en-CA"/>
              </w:rPr>
            </m:ctrlPr>
          </m:dPr>
          <m:e>
            <m:sSub>
              <m:sSubPr>
                <m:ctrlPr>
                  <w:rPr>
                    <w:rFonts w:ascii="Cambria Math" w:eastAsiaTheme="minorEastAsia" w:hAnsi="Cambria Math"/>
                    <w:bCs/>
                    <w:i/>
                    <w:iCs/>
                    <w:color w:val="000000" w:themeColor="text1"/>
                    <w:lang w:val="en-CA"/>
                  </w:rPr>
                </m:ctrlPr>
              </m:sSubPr>
              <m:e>
                <m:r>
                  <w:rPr>
                    <w:rFonts w:ascii="Cambria Math" w:eastAsiaTheme="minorEastAsia" w:hAnsi="Cambria Math"/>
                    <w:color w:val="000000" w:themeColor="text1"/>
                    <w:lang w:val="en-CA"/>
                  </w:rPr>
                  <m:t>Z</m:t>
                </m:r>
              </m:e>
              <m:sub>
                <m:r>
                  <w:rPr>
                    <w:rFonts w:ascii="Cambria Math" w:eastAsiaTheme="minorEastAsia" w:hAnsi="Cambria Math"/>
                    <w:color w:val="000000" w:themeColor="text1"/>
                    <w:lang w:val="en-CA"/>
                  </w:rPr>
                  <m:t>param</m:t>
                </m:r>
              </m:sub>
            </m:sSub>
          </m:e>
        </m:d>
      </m:oMath>
      <w:r w:rsidR="005833E7">
        <w:rPr>
          <w:rFonts w:eastAsiaTheme="minorEastAsia"/>
          <w:bCs/>
          <w:iCs/>
          <w:color w:val="000000" w:themeColor="text1"/>
          <w:lang w:val="en-CA"/>
        </w:rPr>
        <w:t xml:space="preserve"> filter</w:t>
      </w:r>
      <w:r w:rsidR="00D903BB">
        <w:rPr>
          <w:rFonts w:eastAsiaTheme="minorEastAsia"/>
          <w:bCs/>
          <w:iCs/>
          <w:color w:val="000000" w:themeColor="text1"/>
          <w:lang w:val="en-CA"/>
        </w:rPr>
        <w:t xml:space="preserve"> described above</w:t>
      </w:r>
      <w:r w:rsidR="005833E7">
        <w:rPr>
          <w:rFonts w:eastAsiaTheme="minorEastAsia"/>
          <w:bCs/>
          <w:iCs/>
          <w:color w:val="000000" w:themeColor="text1"/>
          <w:lang w:val="en-CA"/>
        </w:rPr>
        <w:t xml:space="preserve">. </w:t>
      </w:r>
      <w:r w:rsidR="00A260EB">
        <w:rPr>
          <w:rFonts w:eastAsiaTheme="minorEastAsia"/>
          <w:bCs/>
          <w:iCs/>
          <w:color w:val="000000" w:themeColor="text1"/>
          <w:lang w:val="en-CA"/>
        </w:rPr>
        <w:t xml:space="preserve">  We performed a separate </w:t>
      </w:r>
      <m:oMath>
        <m:r>
          <w:rPr>
            <w:rFonts w:ascii="Cambria Math" w:eastAsiaTheme="minorEastAsia" w:hAnsi="Cambria Math"/>
            <w:color w:val="000000" w:themeColor="text1"/>
            <w:lang w:val="en-CA"/>
          </w:rPr>
          <m:t>λ</m:t>
        </m:r>
      </m:oMath>
      <w:r w:rsidR="006967CF">
        <w:rPr>
          <w:rFonts w:eastAsiaTheme="minorEastAsia"/>
          <w:bCs/>
          <w:iCs/>
          <w:color w:val="000000" w:themeColor="text1"/>
          <w:lang w:val="en-CA"/>
        </w:rPr>
        <w:t xml:space="preserve"> </w:t>
      </w:r>
      <w:r w:rsidR="00A260EB">
        <w:rPr>
          <w:rFonts w:eastAsiaTheme="minorEastAsia"/>
          <w:bCs/>
          <w:iCs/>
          <w:color w:val="000000" w:themeColor="text1"/>
          <w:lang w:val="en-CA"/>
        </w:rPr>
        <w:t>search for</w:t>
      </w:r>
      <w:r w:rsidR="00A260EB">
        <w:rPr>
          <w:rFonts w:eastAsiaTheme="minorEastAsia"/>
          <w:color w:val="000000" w:themeColor="text1"/>
          <w:lang w:val="en-CA"/>
        </w:rPr>
        <w:t xml:space="preserve"> this network, searching </w:t>
      </w:r>
      <w:r w:rsidR="00A260EB">
        <w:rPr>
          <w:bCs/>
          <w:iCs/>
          <w:color w:val="000000" w:themeColor="text1"/>
        </w:rPr>
        <w:t xml:space="preserve">13 intervals between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-6</m:t>
            </m:r>
          </m:sup>
        </m:sSup>
      </m:oMath>
      <w:r w:rsidR="00A260EB">
        <w:rPr>
          <w:bCs/>
          <w:iCs/>
          <w:color w:val="000000" w:themeColor="text1"/>
        </w:rPr>
        <w:t xml:space="preserve">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0</m:t>
            </m:r>
          </m:sup>
        </m:sSup>
      </m:oMath>
      <w:r w:rsidR="001B5A90">
        <w:rPr>
          <w:rFonts w:eastAsiaTheme="minorEastAsia"/>
          <w:bCs/>
          <w:iCs/>
          <w:color w:val="000000" w:themeColor="text1"/>
        </w:rPr>
        <w:t xml:space="preserve">  (</w:t>
      </w:r>
      <w:r w:rsidR="004452EF">
        <w:rPr>
          <w:rFonts w:eastAsiaTheme="minorEastAsia"/>
          <w:bCs/>
          <w:iCs/>
          <w:color w:val="000000" w:themeColor="text1"/>
        </w:rPr>
        <w:t xml:space="preserve">Figure </w:t>
      </w:r>
      <w:r w:rsidR="001B5A90">
        <w:rPr>
          <w:rFonts w:eastAsiaTheme="minorEastAsia"/>
          <w:bCs/>
          <w:iCs/>
          <w:color w:val="000000" w:themeColor="text1"/>
        </w:rPr>
        <w:t>S10C</w:t>
      </w:r>
      <w:r w:rsidR="00A260EB">
        <w:rPr>
          <w:rFonts w:eastAsiaTheme="minorEastAsia"/>
          <w:bCs/>
          <w:iCs/>
          <w:color w:val="000000" w:themeColor="text1"/>
        </w:rPr>
        <w:t xml:space="preserve">).  </w:t>
      </w:r>
      <w:r w:rsidR="006967CF">
        <w:rPr>
          <w:rFonts w:eastAsiaTheme="minorEastAsia"/>
          <w:bCs/>
          <w:iCs/>
          <w:color w:val="000000" w:themeColor="text1"/>
        </w:rPr>
        <w:t>We found that a</w:t>
      </w:r>
      <w:r w:rsidR="00374CE8">
        <w:rPr>
          <w:rFonts w:eastAsiaTheme="minorEastAsia"/>
          <w:bCs/>
          <w:iCs/>
          <w:color w:val="000000" w:themeColor="text1"/>
        </w:rPr>
        <w:t xml:space="preserve"> rate of </w:t>
      </w:r>
      <w:r w:rsidR="006967CF">
        <w:rPr>
          <w:rFonts w:eastAsiaTheme="minorEastAsia"/>
          <w:bCs/>
          <w:iCs/>
          <w:color w:val="000000" w:themeColor="text1"/>
        </w:rPr>
        <w:t xml:space="preserve">up to </w:t>
      </w:r>
      <m:oMath>
        <m:sSup>
          <m:sSupPr>
            <m:ctrlPr>
              <w:rPr>
                <w:rFonts w:ascii="Cambria Math" w:hAnsi="Cambria Math"/>
                <w:bCs/>
                <w:i/>
                <w:iCs/>
                <w:color w:val="000000" w:themeColor="text1"/>
              </w:rPr>
            </m:ctrlPr>
          </m:sSupPr>
          <m:e>
            <m:r>
              <w:rPr>
                <w:rFonts w:ascii="Cambria Math" w:hAnsi="Cambria Math"/>
                <w:color w:val="000000" w:themeColor="text1"/>
              </w:rPr>
              <m:t>10</m:t>
            </m:r>
          </m:e>
          <m:sup>
            <m:r>
              <w:rPr>
                <w:rFonts w:ascii="Cambria Math" w:hAnsi="Cambria Math"/>
                <w:color w:val="000000" w:themeColor="text1"/>
              </w:rPr>
              <m:t>-5</m:t>
            </m:r>
          </m:sup>
        </m:sSup>
      </m:oMath>
      <w:r w:rsidR="006967CF">
        <w:rPr>
          <w:rFonts w:eastAsiaTheme="minorEastAsia"/>
          <w:bCs/>
          <w:iCs/>
          <w:color w:val="000000" w:themeColor="text1"/>
        </w:rPr>
        <w:t xml:space="preserve"> did n</w:t>
      </w:r>
      <w:proofErr w:type="spellStart"/>
      <w:r w:rsidR="00313069">
        <w:rPr>
          <w:rFonts w:eastAsiaTheme="minorEastAsia"/>
          <w:bCs/>
          <w:iCs/>
          <w:color w:val="000000" w:themeColor="text1"/>
        </w:rPr>
        <w:t>ot</w:t>
      </w:r>
      <w:proofErr w:type="spellEnd"/>
      <w:r w:rsidR="00313069">
        <w:rPr>
          <w:rFonts w:eastAsiaTheme="minorEastAsia"/>
          <w:bCs/>
          <w:iCs/>
          <w:color w:val="000000" w:themeColor="text1"/>
        </w:rPr>
        <w:t xml:space="preserve"> negatively impact MSE </w:t>
      </w:r>
      <w:r w:rsidR="001B5A90">
        <w:rPr>
          <w:rFonts w:eastAsiaTheme="minorEastAsia"/>
          <w:bCs/>
          <w:iCs/>
          <w:color w:val="000000" w:themeColor="text1"/>
        </w:rPr>
        <w:t>(</w:t>
      </w:r>
      <w:r w:rsidR="004452EF">
        <w:rPr>
          <w:rFonts w:eastAsiaTheme="minorEastAsia"/>
          <w:bCs/>
          <w:iCs/>
          <w:color w:val="000000" w:themeColor="text1"/>
        </w:rPr>
        <w:t xml:space="preserve">Figure </w:t>
      </w:r>
      <w:r w:rsidR="001B5A90">
        <w:rPr>
          <w:rFonts w:eastAsiaTheme="minorEastAsia"/>
          <w:bCs/>
          <w:iCs/>
          <w:color w:val="000000" w:themeColor="text1"/>
        </w:rPr>
        <w:t>S10C</w:t>
      </w:r>
      <w:r w:rsidR="00313069">
        <w:rPr>
          <w:rFonts w:eastAsiaTheme="minorEastAsia"/>
          <w:bCs/>
          <w:iCs/>
          <w:color w:val="000000" w:themeColor="text1"/>
        </w:rPr>
        <w:t xml:space="preserve">) and used this </w:t>
      </w:r>
      <m:oMath>
        <m:r>
          <w:rPr>
            <w:rFonts w:ascii="Cambria Math" w:eastAsiaTheme="minorEastAsia" w:hAnsi="Cambria Math"/>
            <w:color w:val="000000" w:themeColor="text1"/>
            <w:lang w:val="en-CA"/>
          </w:rPr>
          <m:t>λ</m:t>
        </m:r>
      </m:oMath>
      <w:r w:rsidR="009E0F80">
        <w:rPr>
          <w:rFonts w:eastAsiaTheme="minorEastAsia"/>
          <w:color w:val="000000" w:themeColor="text1"/>
          <w:lang w:val="en-CA"/>
        </w:rPr>
        <w:t xml:space="preserve"> to train the network in </w:t>
      </w:r>
      <w:r w:rsidR="004452EF">
        <w:rPr>
          <w:rFonts w:eastAsiaTheme="minorEastAsia"/>
          <w:color w:val="000000" w:themeColor="text1"/>
          <w:lang w:val="en-CA"/>
        </w:rPr>
        <w:t xml:space="preserve">Figure </w:t>
      </w:r>
      <w:r w:rsidR="009E0F80">
        <w:rPr>
          <w:rFonts w:eastAsiaTheme="minorEastAsia"/>
          <w:color w:val="000000" w:themeColor="text1"/>
          <w:lang w:val="en-CA"/>
        </w:rPr>
        <w:t>5B.</w:t>
      </w:r>
      <w:r w:rsidR="00186FD9">
        <w:rPr>
          <w:rFonts w:eastAsiaTheme="minorEastAsia"/>
          <w:color w:val="000000" w:themeColor="text1"/>
          <w:lang w:val="en-CA"/>
        </w:rPr>
        <w:t xml:space="preserve">  </w:t>
      </w:r>
    </w:p>
    <w:p w14:paraId="6C7B4FF1" w14:textId="77777777" w:rsidR="003767E7" w:rsidRDefault="003767E7" w:rsidP="005B0C00">
      <w:pPr>
        <w:jc w:val="both"/>
        <w:rPr>
          <w:rFonts w:eastAsiaTheme="minorEastAsia"/>
          <w:color w:val="000000" w:themeColor="text1"/>
          <w:lang w:val="en-CA"/>
        </w:rPr>
      </w:pPr>
    </w:p>
    <w:p w14:paraId="068966FF" w14:textId="77777777" w:rsidR="00BC58A9" w:rsidRDefault="00BC58A9" w:rsidP="00224FCB">
      <w:pPr>
        <w:outlineLvl w:val="0"/>
        <w:rPr>
          <w:rFonts w:eastAsiaTheme="minorEastAsia"/>
          <w:color w:val="000000" w:themeColor="text1"/>
          <w:lang w:val="en-CA"/>
        </w:rPr>
      </w:pPr>
    </w:p>
    <w:p w14:paraId="42090F71" w14:textId="24A0C1A7" w:rsidR="00670004" w:rsidRPr="00233F15" w:rsidRDefault="00DC2F0F" w:rsidP="00224FCB">
      <w:pPr>
        <w:outlineLvl w:val="0"/>
        <w:rPr>
          <w:b/>
          <w:bCs/>
          <w:iCs/>
          <w:color w:val="000000" w:themeColor="text1"/>
        </w:rPr>
      </w:pPr>
      <w:r w:rsidRPr="00233F15">
        <w:rPr>
          <w:b/>
          <w:bCs/>
          <w:iCs/>
          <w:color w:val="000000" w:themeColor="text1"/>
        </w:rPr>
        <w:t xml:space="preserve">Targeted </w:t>
      </w:r>
      <w:r w:rsidR="00996366">
        <w:rPr>
          <w:b/>
          <w:bCs/>
          <w:iCs/>
          <w:color w:val="000000" w:themeColor="text1"/>
        </w:rPr>
        <w:t>m</w:t>
      </w:r>
      <w:r w:rsidR="00996366" w:rsidRPr="00233F15">
        <w:rPr>
          <w:b/>
          <w:bCs/>
          <w:iCs/>
          <w:color w:val="000000" w:themeColor="text1"/>
        </w:rPr>
        <w:t xml:space="preserve">ating </w:t>
      </w:r>
      <w:r w:rsidRPr="00233F15">
        <w:rPr>
          <w:b/>
          <w:bCs/>
          <w:iCs/>
          <w:color w:val="000000" w:themeColor="text1"/>
        </w:rPr>
        <w:t xml:space="preserve">and </w:t>
      </w:r>
      <w:r w:rsidR="00996366">
        <w:rPr>
          <w:b/>
          <w:bCs/>
          <w:iCs/>
          <w:color w:val="000000" w:themeColor="text1"/>
        </w:rPr>
        <w:t>s</w:t>
      </w:r>
      <w:r w:rsidR="00996366" w:rsidRPr="00233F15">
        <w:rPr>
          <w:b/>
          <w:bCs/>
          <w:iCs/>
          <w:color w:val="000000" w:themeColor="text1"/>
        </w:rPr>
        <w:t xml:space="preserve">election </w:t>
      </w:r>
      <w:r w:rsidRPr="00233F15">
        <w:rPr>
          <w:b/>
          <w:bCs/>
          <w:iCs/>
          <w:color w:val="000000" w:themeColor="text1"/>
        </w:rPr>
        <w:t xml:space="preserve">to </w:t>
      </w:r>
      <w:r w:rsidR="00996366">
        <w:rPr>
          <w:b/>
          <w:bCs/>
          <w:iCs/>
          <w:color w:val="000000" w:themeColor="text1"/>
        </w:rPr>
        <w:t>o</w:t>
      </w:r>
      <w:r w:rsidRPr="00233F15">
        <w:rPr>
          <w:b/>
          <w:bCs/>
          <w:iCs/>
          <w:color w:val="000000" w:themeColor="text1"/>
        </w:rPr>
        <w:t xml:space="preserve">btain 32 </w:t>
      </w:r>
      <w:r w:rsidR="00996366">
        <w:rPr>
          <w:b/>
          <w:bCs/>
          <w:iCs/>
          <w:color w:val="000000" w:themeColor="text1"/>
        </w:rPr>
        <w:t>k</w:t>
      </w:r>
      <w:r w:rsidR="00996366" w:rsidRPr="00233F15">
        <w:rPr>
          <w:b/>
          <w:bCs/>
          <w:iCs/>
          <w:color w:val="000000" w:themeColor="text1"/>
        </w:rPr>
        <w:t>nockouts</w:t>
      </w:r>
    </w:p>
    <w:p w14:paraId="721E518A" w14:textId="4E54322E" w:rsidR="001C735B" w:rsidRPr="00233F15" w:rsidRDefault="00347409" w:rsidP="00224FCB">
      <w:pPr>
        <w:jc w:val="both"/>
        <w:rPr>
          <w:color w:val="000000" w:themeColor="text1"/>
        </w:rPr>
      </w:pPr>
      <w:r w:rsidRPr="00233F15">
        <w:rPr>
          <w:color w:val="000000" w:themeColor="text1"/>
        </w:rPr>
        <w:t xml:space="preserve">The </w:t>
      </w:r>
      <w:r w:rsidR="000A680F" w:rsidRPr="00233F15">
        <w:rPr>
          <w:color w:val="000000" w:themeColor="text1"/>
        </w:rPr>
        <w:t xml:space="preserve">TWAS21230902 </w:t>
      </w:r>
      <w:r w:rsidRPr="00233F15">
        <w:rPr>
          <w:color w:val="000000" w:themeColor="text1"/>
        </w:rPr>
        <w:t>strain (</w:t>
      </w:r>
      <w:r w:rsidR="00E11C5F" w:rsidRPr="00233F15">
        <w:rPr>
          <w:i/>
          <w:color w:val="000000" w:themeColor="text1"/>
        </w:rPr>
        <w:t>pdr10∆</w:t>
      </w:r>
      <w:r w:rsidR="00E900DC" w:rsidRPr="00233F15">
        <w:rPr>
          <w:i/>
          <w:color w:val="000000" w:themeColor="text1"/>
        </w:rPr>
        <w:t xml:space="preserve"> </w:t>
      </w:r>
      <w:r w:rsidR="00E11C5F" w:rsidRPr="00233F15">
        <w:rPr>
          <w:i/>
          <w:color w:val="000000" w:themeColor="text1"/>
        </w:rPr>
        <w:t>pdr18∆</w:t>
      </w:r>
      <w:r w:rsidR="00E900DC" w:rsidRPr="00233F15">
        <w:rPr>
          <w:i/>
          <w:color w:val="000000" w:themeColor="text1"/>
        </w:rPr>
        <w:t xml:space="preserve"> </w:t>
      </w:r>
      <w:r w:rsidR="00E11C5F" w:rsidRPr="00233F15">
        <w:rPr>
          <w:i/>
          <w:color w:val="000000" w:themeColor="text1"/>
        </w:rPr>
        <w:t>pdr5∆</w:t>
      </w:r>
      <w:r w:rsidR="00E900DC" w:rsidRPr="00233F15">
        <w:rPr>
          <w:i/>
          <w:color w:val="000000" w:themeColor="text1"/>
        </w:rPr>
        <w:t xml:space="preserve"> </w:t>
      </w:r>
      <w:r w:rsidR="00E11C5F" w:rsidRPr="00233F15">
        <w:rPr>
          <w:i/>
          <w:color w:val="000000" w:themeColor="text1"/>
        </w:rPr>
        <w:t>snq2∆</w:t>
      </w:r>
      <w:r w:rsidR="00E900DC" w:rsidRPr="00233F15">
        <w:rPr>
          <w:i/>
          <w:color w:val="000000" w:themeColor="text1"/>
        </w:rPr>
        <w:t xml:space="preserve"> </w:t>
      </w:r>
      <w:r w:rsidR="00E11C5F" w:rsidRPr="00233F15">
        <w:rPr>
          <w:i/>
          <w:color w:val="000000" w:themeColor="text1"/>
        </w:rPr>
        <w:t>ybt1∆</w:t>
      </w:r>
      <w:r w:rsidR="00E900DC" w:rsidRPr="00233F15">
        <w:rPr>
          <w:i/>
          <w:color w:val="000000" w:themeColor="text1"/>
        </w:rPr>
        <w:t xml:space="preserve"> </w:t>
      </w:r>
      <w:r w:rsidR="00E11C5F" w:rsidRPr="00233F15">
        <w:rPr>
          <w:i/>
          <w:color w:val="000000" w:themeColor="text1"/>
        </w:rPr>
        <w:t>ycf1∆</w:t>
      </w:r>
      <w:r w:rsidR="00E900DC" w:rsidRPr="00233F15">
        <w:rPr>
          <w:i/>
          <w:color w:val="000000" w:themeColor="text1"/>
        </w:rPr>
        <w:t xml:space="preserve"> </w:t>
      </w:r>
      <w:r w:rsidR="00E11C5F" w:rsidRPr="00233F15">
        <w:rPr>
          <w:i/>
          <w:color w:val="000000" w:themeColor="text1"/>
        </w:rPr>
        <w:t>yor1∆;</w:t>
      </w:r>
      <w:r w:rsidR="00E900DC" w:rsidRPr="00233F15">
        <w:rPr>
          <w:color w:val="000000" w:themeColor="text1"/>
        </w:rPr>
        <w:t xml:space="preserve"> </w:t>
      </w:r>
      <w:r w:rsidR="006626CC">
        <w:rPr>
          <w:color w:val="000000" w:themeColor="text1"/>
        </w:rPr>
        <w:t xml:space="preserve">Data </w:t>
      </w:r>
      <w:r w:rsidR="006F2A95" w:rsidRPr="00233F15">
        <w:rPr>
          <w:color w:val="000000" w:themeColor="text1"/>
        </w:rPr>
        <w:t>S</w:t>
      </w:r>
      <w:r w:rsidR="006626CC">
        <w:rPr>
          <w:color w:val="000000" w:themeColor="text1"/>
        </w:rPr>
        <w:t>2</w:t>
      </w:r>
      <w:r w:rsidRPr="00233F15">
        <w:rPr>
          <w:color w:val="000000" w:themeColor="text1"/>
        </w:rPr>
        <w:t xml:space="preserve">) </w:t>
      </w:r>
      <w:r w:rsidR="000A680F" w:rsidRPr="00233F15">
        <w:rPr>
          <w:color w:val="000000" w:themeColor="text1"/>
        </w:rPr>
        <w:t xml:space="preserve">was subject </w:t>
      </w:r>
      <w:r w:rsidR="00E41C2E" w:rsidRPr="00233F15">
        <w:rPr>
          <w:color w:val="000000" w:themeColor="text1"/>
        </w:rPr>
        <w:t xml:space="preserve">to individual strain genotyping, confirming </w:t>
      </w:r>
      <w:r w:rsidR="00C3791A">
        <w:rPr>
          <w:color w:val="000000" w:themeColor="text1"/>
        </w:rPr>
        <w:t xml:space="preserve">the genotype generated using the RCP-PCR </w:t>
      </w:r>
      <w:r w:rsidR="00C3791A">
        <w:rPr>
          <w:color w:val="000000" w:themeColor="text1"/>
        </w:rPr>
        <w:lastRenderedPageBreak/>
        <w:t>based method</w:t>
      </w:r>
      <w:r w:rsidR="00635D96" w:rsidRPr="00233F15">
        <w:rPr>
          <w:color w:val="000000" w:themeColor="text1"/>
        </w:rPr>
        <w:t xml:space="preserve">.  </w:t>
      </w:r>
      <w:r w:rsidRPr="00233F15">
        <w:rPr>
          <w:color w:val="000000" w:themeColor="text1"/>
        </w:rPr>
        <w:t>Th</w:t>
      </w:r>
      <w:r w:rsidR="00C30511" w:rsidRPr="00233F15">
        <w:rPr>
          <w:color w:val="000000" w:themeColor="text1"/>
        </w:rPr>
        <w:t>is</w:t>
      </w:r>
      <w:r w:rsidRPr="00233F15">
        <w:rPr>
          <w:color w:val="000000" w:themeColor="text1"/>
        </w:rPr>
        <w:t xml:space="preserve"> strain (MAT</w:t>
      </w:r>
      <w:r w:rsidR="00C30511" w:rsidRPr="00233F15">
        <w:rPr>
          <w:b/>
          <w:color w:val="000000" w:themeColor="text1"/>
          <w:lang w:val="el-GR"/>
        </w:rPr>
        <w:t>α</w:t>
      </w:r>
      <w:r w:rsidRPr="00233F15">
        <w:rPr>
          <w:color w:val="000000" w:themeColor="text1"/>
        </w:rPr>
        <w:t xml:space="preserve">) was </w:t>
      </w:r>
      <w:r w:rsidR="002272B1" w:rsidRPr="00233F15">
        <w:rPr>
          <w:color w:val="000000" w:themeColor="text1"/>
        </w:rPr>
        <w:t>mated</w:t>
      </w:r>
      <w:r w:rsidRPr="00233F15">
        <w:rPr>
          <w:color w:val="000000" w:themeColor="text1"/>
        </w:rPr>
        <w:t xml:space="preserve"> with RY0146</w:t>
      </w:r>
      <w:r w:rsidR="00C30511" w:rsidRPr="00233F15">
        <w:rPr>
          <w:color w:val="000000" w:themeColor="text1"/>
        </w:rPr>
        <w:t xml:space="preserve"> (</w:t>
      </w:r>
      <w:proofErr w:type="spellStart"/>
      <w:r w:rsidR="00C30511" w:rsidRPr="00233F15">
        <w:rPr>
          <w:color w:val="000000" w:themeColor="text1"/>
        </w:rPr>
        <w:t>MAT</w:t>
      </w:r>
      <w:r w:rsidR="00C30511" w:rsidRPr="00233F15">
        <w:rPr>
          <w:b/>
          <w:color w:val="000000" w:themeColor="text1"/>
        </w:rPr>
        <w:t>a</w:t>
      </w:r>
      <w:proofErr w:type="spellEnd"/>
      <w:r w:rsidR="00C30511" w:rsidRPr="00233F15">
        <w:rPr>
          <w:color w:val="000000" w:themeColor="text1"/>
        </w:rPr>
        <w:t>)</w:t>
      </w:r>
      <w:r w:rsidR="002272B1" w:rsidRPr="00233F15">
        <w:rPr>
          <w:color w:val="000000" w:themeColor="text1"/>
        </w:rPr>
        <w:t xml:space="preserve">, and </w:t>
      </w:r>
      <w:r w:rsidR="004B5831">
        <w:rPr>
          <w:color w:val="000000" w:themeColor="text1"/>
        </w:rPr>
        <w:t xml:space="preserve">was </w:t>
      </w:r>
      <w:r w:rsidR="002272B1" w:rsidRPr="00233F15">
        <w:rPr>
          <w:color w:val="000000" w:themeColor="text1"/>
        </w:rPr>
        <w:t xml:space="preserve">subject to sporulation and </w:t>
      </w:r>
      <w:proofErr w:type="spellStart"/>
      <w:r w:rsidR="002272B1" w:rsidRPr="00233F15">
        <w:rPr>
          <w:color w:val="000000" w:themeColor="text1"/>
        </w:rPr>
        <w:t>MAT</w:t>
      </w:r>
      <w:r w:rsidR="002272B1" w:rsidRPr="00233F15">
        <w:rPr>
          <w:b/>
          <w:color w:val="000000" w:themeColor="text1"/>
        </w:rPr>
        <w:t>a</w:t>
      </w:r>
      <w:proofErr w:type="spellEnd"/>
      <w:r w:rsidR="002272B1" w:rsidRPr="00233F15">
        <w:rPr>
          <w:b/>
          <w:color w:val="000000" w:themeColor="text1"/>
        </w:rPr>
        <w:t xml:space="preserve"> </w:t>
      </w:r>
      <w:r w:rsidR="00E11C5F" w:rsidRPr="00233F15">
        <w:rPr>
          <w:color w:val="000000" w:themeColor="text1"/>
        </w:rPr>
        <w:t xml:space="preserve">haploid </w:t>
      </w:r>
      <w:r w:rsidR="002272B1" w:rsidRPr="00233F15">
        <w:rPr>
          <w:color w:val="000000" w:themeColor="text1"/>
        </w:rPr>
        <w:t>selection</w:t>
      </w:r>
      <w:r w:rsidR="002272B1" w:rsidRPr="00233F15">
        <w:rPr>
          <w:color w:val="000000" w:themeColor="text1"/>
        </w:rPr>
        <w:fldChar w:fldCharType="begin" w:fldLock="1"/>
      </w:r>
      <w:r w:rsidR="00F13A96">
        <w:rPr>
          <w:color w:val="000000" w:themeColor="text1"/>
        </w:rPr>
        <w:instrText>ADDIN CSL_CITATION {"citationItems":[{"id":"ITEM-1","itemData":{"DOI":"10.1038/nmeth.1550","ISSN":"1548-7105","PMID":"21217751","abstract":"Phenotypes that might otherwise reveal a gene's function can be obscured by genes with overlapping function. This phenomenon is best known within gene families, in which an important shared function may only be revealed by mutating all family members. Here we describe the 'green monster' technology that enables precise deletion of many genes. In this method, a population of deletion strains with each deletion marked by an inducible green fluorescent protein reporter gene, is subjected to repeated rounds of mating, meiosis and flow-cytometric enrichment. This results in the aggregation of multiple deletion loci in single cells. The green monster strategy is potentially applicable to assembling other engineered alterations in any species with sex or alternative means of allelic assortment. To test the technology, we generated a single broadly drug-sensitive strain of Saccharomyces cerevisiae bearing precise deletions of all 16 ATP-binding cassette transporters within clades associated with multidrug resistance.","author":[{"dropping-particle":"","family":"Suzuki","given":"Yo","non-dropping-particle":"","parse-names":false,"suffix":""},{"dropping-particle":"","family":"St Onge","given":"Robert P","non-dropping-particle":"","parse-names":false,"suffix":""},{"dropping-particle":"","family":"Mani","given":"Ramamurthy","non-dropping-particle":"","parse-names":false,"suffix":""},{"dropping-particle":"","family":"King","given":"Oliver D","non-dropping-particle":"","parse-names":false,"suffix":""},{"dropping-particle":"","family":"Heilbut","given":"Adrian","non-dropping-particle":"","parse-names":false,"suffix":""},{"dropping-particle":"","family":"Labunskyy","given":"Vyacheslav M","non-dropping-particle":"","parse-names":false,"suffix":""},{"dropping-particle":"","family":"Chen","given":"Weidong","non-dropping-particle":"","parse-names":false,"suffix":""},{"dropping-particle":"","family":"Pham","given":"Linda","non-dropping-particle":"","parse-names":false,"suffix":""},{"dropping-particle":"V","family":"Zhang","given":"Lan","non-dropping-particle":"","parse-names":false,"suffix":""},{"dropping-particle":"","family":"Tong","given":"Amy H Y","non-dropping-particle":"","parse-names":false,"suffix":""},{"dropping-particle":"","family":"Nislow","given":"Corey","non-dropping-particle":"","parse-names":false,"suffix":""},{"dropping-particle":"","family":"Giaever","given":"Guri","non-dropping-particle":"","parse-names":false,"suffix":""},{"dropping-particle":"","family":"Gladyshev","given":"Vadim N","non-dropping-particle":"","parse-names":false,"suffix":""},{"dropping-particle":"","family":"Vidal","given":"Marc","non-dropping-particle":"","parse-names":false,"suffix":""},{"dropping-particle":"","family":"Schow","given":"Peter","non-dropping-particle":"","parse-names":false,"suffix":""},{"dropping-particle":"","family":"Lehár","given":"Joseph","non-dropping-particle":"","parse-names":false,"suffix":""},{"dropping-particle":"","family":"Roth","given":"Frederick P","non-dropping-particle":"","parse-names":false,"suffix":""}],"container-title":"Nature methods","id":"ITEM-1","issue":"2","issued":{"date-parts":[["2011","3"]]},"page":"159-64","title":"Knocking out multigene redundancies via cycles of sexual assortment and fluorescence selection.","type":"article-journal","volume":"8"},"uris":["http://www.mendeley.com/documents/?uuid=37457ea4-6a9c-471d-b62e-dfeec5fba47c"]}],"mendeley":{"formattedCitation":"(Suzuki et al., 2011)","plainTextFormattedCitation":"(Suzuki et al., 2011)","previouslyFormattedCitation":"(Suzuki et al., 2011)"},"properties":{"noteIndex":0},"schema":"https://github.com/citation-style-language/schema/raw/master/csl-citation.json"}</w:instrText>
      </w:r>
      <w:r w:rsidR="002272B1" w:rsidRPr="00233F15">
        <w:rPr>
          <w:color w:val="000000" w:themeColor="text1"/>
        </w:rPr>
        <w:fldChar w:fldCharType="separate"/>
      </w:r>
      <w:r w:rsidR="00D659A1" w:rsidRPr="00D659A1">
        <w:rPr>
          <w:noProof/>
          <w:color w:val="000000" w:themeColor="text1"/>
        </w:rPr>
        <w:t>(Suzuki et al., 2011)</w:t>
      </w:r>
      <w:r w:rsidR="002272B1" w:rsidRPr="00233F15">
        <w:rPr>
          <w:color w:val="000000" w:themeColor="text1"/>
        </w:rPr>
        <w:fldChar w:fldCharType="end"/>
      </w:r>
      <w:r w:rsidR="002272B1" w:rsidRPr="00233F15">
        <w:rPr>
          <w:color w:val="000000" w:themeColor="text1"/>
        </w:rPr>
        <w:t>.</w:t>
      </w:r>
      <w:r w:rsidR="00E11C5F" w:rsidRPr="00233F15">
        <w:rPr>
          <w:color w:val="000000" w:themeColor="text1"/>
        </w:rPr>
        <w:t xml:space="preserve">  Individuals from this cross were arrayed onto a 384 w</w:t>
      </w:r>
      <w:r w:rsidR="004A2F9F" w:rsidRPr="00233F15">
        <w:rPr>
          <w:color w:val="000000" w:themeColor="text1"/>
        </w:rPr>
        <w:t xml:space="preserve">ell plate, and individually genotyped at </w:t>
      </w:r>
      <w:r w:rsidR="004A2F9F" w:rsidRPr="00233F15">
        <w:rPr>
          <w:i/>
          <w:color w:val="000000" w:themeColor="text1"/>
        </w:rPr>
        <w:t>PDR10</w:t>
      </w:r>
      <w:r w:rsidR="004A2F9F" w:rsidRPr="00233F15">
        <w:rPr>
          <w:color w:val="000000" w:themeColor="text1"/>
        </w:rPr>
        <w:t xml:space="preserve"> and </w:t>
      </w:r>
      <w:r w:rsidR="004A2F9F" w:rsidRPr="00233F15">
        <w:rPr>
          <w:i/>
          <w:color w:val="000000" w:themeColor="text1"/>
        </w:rPr>
        <w:t>PDR18</w:t>
      </w:r>
      <w:r w:rsidR="004A2F9F" w:rsidRPr="00233F15">
        <w:rPr>
          <w:color w:val="000000" w:themeColor="text1"/>
        </w:rPr>
        <w:t>.</w:t>
      </w:r>
      <w:r w:rsidR="00B34CE0" w:rsidRPr="00233F15">
        <w:rPr>
          <w:color w:val="000000" w:themeColor="text1"/>
        </w:rPr>
        <w:t xml:space="preserve">  Strains with no deletions at these genes were further genotyped at </w:t>
      </w:r>
      <w:r w:rsidR="00B34CE0" w:rsidRPr="00233F15">
        <w:rPr>
          <w:i/>
          <w:color w:val="000000" w:themeColor="text1"/>
        </w:rPr>
        <w:t xml:space="preserve">PDR5, SNQ2, YBT1, YCF1, </w:t>
      </w:r>
      <w:r w:rsidR="00B34CE0" w:rsidRPr="00233F15">
        <w:rPr>
          <w:color w:val="000000" w:themeColor="text1"/>
        </w:rPr>
        <w:t xml:space="preserve">and </w:t>
      </w:r>
      <w:r w:rsidR="00B34CE0" w:rsidRPr="00233F15">
        <w:rPr>
          <w:i/>
          <w:color w:val="000000" w:themeColor="text1"/>
        </w:rPr>
        <w:t xml:space="preserve">YOR1.  </w:t>
      </w:r>
      <w:r w:rsidR="00E91B24">
        <w:rPr>
          <w:color w:val="000000" w:themeColor="text1"/>
        </w:rPr>
        <w:t>PCR reactions for individual genotyping of these progeny used the Qiagen Mix with the following program: 95°C for 5min</w:t>
      </w:r>
      <w:r w:rsidR="00E91B24" w:rsidRPr="008A1154">
        <w:rPr>
          <w:color w:val="000000" w:themeColor="text1"/>
        </w:rPr>
        <w:t xml:space="preserve">; </w:t>
      </w:r>
      <w:r w:rsidR="00E91B24">
        <w:rPr>
          <w:color w:val="000000" w:themeColor="text1"/>
        </w:rPr>
        <w:t>34 cycles of 95</w:t>
      </w:r>
      <w:r w:rsidR="00E91B24" w:rsidRPr="008A1154">
        <w:rPr>
          <w:color w:val="000000" w:themeColor="text1"/>
        </w:rPr>
        <w:t>°</w:t>
      </w:r>
      <w:r w:rsidR="00E91B24">
        <w:rPr>
          <w:color w:val="000000" w:themeColor="text1"/>
        </w:rPr>
        <w:t>C for 30sec, 57</w:t>
      </w:r>
      <w:r w:rsidR="00E91B24" w:rsidRPr="008A1154">
        <w:rPr>
          <w:color w:val="000000" w:themeColor="text1"/>
        </w:rPr>
        <w:t>°</w:t>
      </w:r>
      <w:r w:rsidR="00E91B24">
        <w:rPr>
          <w:color w:val="000000" w:themeColor="text1"/>
        </w:rPr>
        <w:t>C for 30sec, 72</w:t>
      </w:r>
      <w:r w:rsidR="00E91B24" w:rsidRPr="008A1154">
        <w:rPr>
          <w:color w:val="000000" w:themeColor="text1"/>
        </w:rPr>
        <w:t>°</w:t>
      </w:r>
      <w:r w:rsidR="00E91B24">
        <w:rPr>
          <w:color w:val="000000" w:themeColor="text1"/>
        </w:rPr>
        <w:t>C for 30</w:t>
      </w:r>
      <w:r w:rsidR="00E91B24" w:rsidRPr="008A1154">
        <w:rPr>
          <w:color w:val="000000" w:themeColor="text1"/>
        </w:rPr>
        <w:t xml:space="preserve">sec; </w:t>
      </w:r>
      <w:r w:rsidR="00E91B24">
        <w:rPr>
          <w:color w:val="000000" w:themeColor="text1"/>
        </w:rPr>
        <w:t>68°C for 10</w:t>
      </w:r>
      <w:r w:rsidR="00E91B24" w:rsidRPr="008A1154">
        <w:rPr>
          <w:color w:val="000000" w:themeColor="text1"/>
        </w:rPr>
        <w:t>min; 4°C forever</w:t>
      </w:r>
      <w:r w:rsidR="00E91B24">
        <w:rPr>
          <w:color w:val="000000" w:themeColor="text1"/>
        </w:rPr>
        <w:t xml:space="preserve">.  </w:t>
      </w:r>
      <w:r w:rsidR="002B1C54" w:rsidRPr="00233F15">
        <w:rPr>
          <w:color w:val="000000" w:themeColor="text1"/>
        </w:rPr>
        <w:t>After analysis of genotyping results, o</w:t>
      </w:r>
      <w:r w:rsidR="0045692F" w:rsidRPr="00233F15">
        <w:rPr>
          <w:color w:val="000000" w:themeColor="text1"/>
        </w:rPr>
        <w:t xml:space="preserve">ne strain of each genotype combination was chosen to </w:t>
      </w:r>
      <w:r w:rsidR="002B1C54" w:rsidRPr="00233F15">
        <w:rPr>
          <w:color w:val="000000" w:themeColor="text1"/>
        </w:rPr>
        <w:t>create the 32-strain collection.</w:t>
      </w:r>
      <w:r w:rsidR="0045692F" w:rsidRPr="00233F15">
        <w:rPr>
          <w:color w:val="000000" w:themeColor="text1"/>
        </w:rPr>
        <w:t xml:space="preserve"> </w:t>
      </w:r>
      <w:r w:rsidR="002B1C54" w:rsidRPr="00233F15">
        <w:rPr>
          <w:color w:val="000000" w:themeColor="text1"/>
        </w:rPr>
        <w:t xml:space="preserve"> T</w:t>
      </w:r>
      <w:r w:rsidR="005B0960" w:rsidRPr="00233F15">
        <w:rPr>
          <w:color w:val="000000" w:themeColor="text1"/>
        </w:rPr>
        <w:t xml:space="preserve">hese </w:t>
      </w:r>
      <w:r w:rsidR="002B1C54" w:rsidRPr="00233F15">
        <w:rPr>
          <w:color w:val="000000" w:themeColor="text1"/>
        </w:rPr>
        <w:t xml:space="preserve">chosen 32 </w:t>
      </w:r>
      <w:r w:rsidR="005B0960" w:rsidRPr="00233F15">
        <w:rPr>
          <w:color w:val="000000" w:themeColor="text1"/>
        </w:rPr>
        <w:t>strains were</w:t>
      </w:r>
      <w:r w:rsidR="00951578">
        <w:rPr>
          <w:color w:val="000000" w:themeColor="text1"/>
        </w:rPr>
        <w:t xml:space="preserve"> again </w:t>
      </w:r>
      <w:r w:rsidR="00B35D51">
        <w:rPr>
          <w:color w:val="000000" w:themeColor="text1"/>
        </w:rPr>
        <w:t xml:space="preserve">individually </w:t>
      </w:r>
      <w:r w:rsidR="0045692F" w:rsidRPr="00233F15">
        <w:rPr>
          <w:color w:val="000000" w:themeColor="text1"/>
        </w:rPr>
        <w:t xml:space="preserve">genotyped </w:t>
      </w:r>
      <w:r w:rsidR="002B1C54" w:rsidRPr="00233F15">
        <w:rPr>
          <w:color w:val="000000" w:themeColor="text1"/>
        </w:rPr>
        <w:t>at these 5 loci for validation</w:t>
      </w:r>
      <w:r w:rsidR="00E91B24">
        <w:rPr>
          <w:color w:val="000000" w:themeColor="text1"/>
        </w:rPr>
        <w:t>.</w:t>
      </w:r>
    </w:p>
    <w:p w14:paraId="1970EEED" w14:textId="77777777" w:rsidR="00E809F5" w:rsidRPr="001668D4" w:rsidRDefault="00E809F5" w:rsidP="00224FCB">
      <w:pPr>
        <w:rPr>
          <w:b/>
          <w:bCs/>
          <w:iCs/>
          <w:color w:val="000000" w:themeColor="text1"/>
        </w:rPr>
      </w:pPr>
    </w:p>
    <w:p w14:paraId="7D157DF6" w14:textId="77777777" w:rsidR="001668D4" w:rsidRDefault="00202123" w:rsidP="001668D4">
      <w:pPr>
        <w:outlineLvl w:val="0"/>
        <w:rPr>
          <w:b/>
          <w:bCs/>
          <w:iCs/>
          <w:color w:val="000000" w:themeColor="text1"/>
        </w:rPr>
      </w:pPr>
      <w:commentRangeStart w:id="95"/>
      <w:r w:rsidRPr="001668D4">
        <w:rPr>
          <w:b/>
          <w:bCs/>
          <w:iCs/>
          <w:color w:val="000000" w:themeColor="text1"/>
        </w:rPr>
        <w:t>Analysis of Liquid Growth Data</w:t>
      </w:r>
      <w:commentRangeEnd w:id="95"/>
      <w:r w:rsidR="00883356" w:rsidRPr="001668D4">
        <w:rPr>
          <w:rStyle w:val="CommentReference"/>
          <w:color w:val="000000" w:themeColor="text1"/>
        </w:rPr>
        <w:commentReference w:id="95"/>
      </w:r>
    </w:p>
    <w:p w14:paraId="218BD90F" w14:textId="06CE4D75" w:rsidR="00CE1B65" w:rsidRPr="001C304F" w:rsidRDefault="001668D4" w:rsidP="00E95130">
      <w:pPr>
        <w:jc w:val="both"/>
        <w:outlineLvl w:val="0"/>
        <w:rPr>
          <w:color w:val="000000" w:themeColor="text1"/>
        </w:rPr>
      </w:pPr>
      <w:r>
        <w:rPr>
          <w:bCs/>
          <w:iCs/>
          <w:color w:val="000000" w:themeColor="text1"/>
        </w:rPr>
        <w:t xml:space="preserve">Individual strains with 32 knockout combinations at </w:t>
      </w:r>
      <w:r w:rsidRPr="00233F15">
        <w:rPr>
          <w:i/>
          <w:color w:val="000000" w:themeColor="text1"/>
        </w:rPr>
        <w:t xml:space="preserve">PDR5, SNQ2, YBT1, YCF1, </w:t>
      </w:r>
      <w:r w:rsidRPr="00233F15">
        <w:rPr>
          <w:color w:val="000000" w:themeColor="text1"/>
        </w:rPr>
        <w:t xml:space="preserve">and </w:t>
      </w:r>
      <w:r w:rsidRPr="00233F15">
        <w:rPr>
          <w:i/>
          <w:color w:val="000000" w:themeColor="text1"/>
        </w:rPr>
        <w:t>YOR1</w:t>
      </w:r>
      <w:r>
        <w:rPr>
          <w:i/>
          <w:color w:val="000000" w:themeColor="text1"/>
        </w:rPr>
        <w:t xml:space="preserve"> </w:t>
      </w:r>
      <w:r>
        <w:rPr>
          <w:color w:val="000000" w:themeColor="text1"/>
        </w:rPr>
        <w:t xml:space="preserve">were each grown </w:t>
      </w:r>
      <w:r w:rsidR="00937DC2">
        <w:rPr>
          <w:color w:val="000000" w:themeColor="text1"/>
        </w:rPr>
        <w:t xml:space="preserve">in fluconazole at concentrations of 1.3, 1.9, </w:t>
      </w:r>
      <w:r w:rsidR="00F97337">
        <w:rPr>
          <w:color w:val="000000" w:themeColor="text1"/>
        </w:rPr>
        <w:t xml:space="preserve">3.9, </w:t>
      </w:r>
      <w:r w:rsidR="00937DC2">
        <w:rPr>
          <w:color w:val="000000" w:themeColor="text1"/>
        </w:rPr>
        <w:t xml:space="preserve">7.8, 15.6, 23.4, 31.2, </w:t>
      </w:r>
      <w:r w:rsidR="00BE5158">
        <w:rPr>
          <w:color w:val="000000" w:themeColor="text1"/>
        </w:rPr>
        <w:t xml:space="preserve">35 </w:t>
      </w:r>
      <w:r w:rsidR="00937DC2">
        <w:rPr>
          <w:color w:val="000000" w:themeColor="text1"/>
        </w:rPr>
        <w:t xml:space="preserve">and </w:t>
      </w:r>
      <w:r w:rsidR="00BE5158">
        <w:rPr>
          <w:color w:val="000000" w:themeColor="text1"/>
        </w:rPr>
        <w:t>40</w:t>
      </w:r>
      <w:r w:rsidR="00937DC2">
        <w:rPr>
          <w:color w:val="000000" w:themeColor="text1"/>
          <w:lang w:val="el-GR"/>
        </w:rPr>
        <w:t>μ</w:t>
      </w:r>
      <w:r w:rsidR="00937DC2">
        <w:rPr>
          <w:color w:val="000000" w:themeColor="text1"/>
        </w:rPr>
        <w:t>M</w:t>
      </w:r>
      <w:r w:rsidR="00CA0270">
        <w:rPr>
          <w:color w:val="000000" w:themeColor="text1"/>
        </w:rPr>
        <w:t>.</w:t>
      </w:r>
      <w:r w:rsidR="00F74A40">
        <w:rPr>
          <w:color w:val="000000" w:themeColor="text1"/>
        </w:rPr>
        <w:t xml:space="preserve"> </w:t>
      </w:r>
      <w:r w:rsidR="00CA0270">
        <w:rPr>
          <w:color w:val="000000" w:themeColor="text1"/>
        </w:rPr>
        <w:t>Each genotype was grown</w:t>
      </w:r>
      <w:r w:rsidR="009619B3">
        <w:rPr>
          <w:color w:val="000000" w:themeColor="text1"/>
        </w:rPr>
        <w:t xml:space="preserve"> an average of 2.7 times</w:t>
      </w:r>
      <w:r w:rsidR="00F74A40">
        <w:rPr>
          <w:color w:val="000000" w:themeColor="text1"/>
        </w:rPr>
        <w:t xml:space="preserve"> </w:t>
      </w:r>
      <w:r w:rsidR="00F85E9B">
        <w:rPr>
          <w:color w:val="000000" w:themeColor="text1"/>
        </w:rPr>
        <w:t>in each con</w:t>
      </w:r>
      <w:r w:rsidR="00714C40">
        <w:rPr>
          <w:color w:val="000000" w:themeColor="text1"/>
        </w:rPr>
        <w:t>centration</w:t>
      </w:r>
      <w:r w:rsidR="0022298F">
        <w:rPr>
          <w:color w:val="000000" w:themeColor="text1"/>
        </w:rPr>
        <w:t xml:space="preserve"> </w:t>
      </w:r>
      <w:r w:rsidR="00F74A40">
        <w:rPr>
          <w:color w:val="000000" w:themeColor="text1"/>
        </w:rPr>
        <w:t>(Data SXX)</w:t>
      </w:r>
      <w:r w:rsidR="00937DC2">
        <w:rPr>
          <w:color w:val="000000" w:themeColor="text1"/>
        </w:rPr>
        <w:t xml:space="preserve">.  </w:t>
      </w:r>
      <w:r w:rsidR="001504DB">
        <w:rPr>
          <w:color w:val="000000" w:themeColor="text1"/>
        </w:rPr>
        <w:t xml:space="preserve">For each </w:t>
      </w:r>
      <w:r w:rsidR="00B441B5">
        <w:rPr>
          <w:color w:val="000000" w:themeColor="text1"/>
        </w:rPr>
        <w:t>growth</w:t>
      </w:r>
      <w:r w:rsidR="00812100">
        <w:rPr>
          <w:color w:val="000000" w:themeColor="text1"/>
        </w:rPr>
        <w:t xml:space="preserve"> experiment, a culture was started at 2% DMSO at the same time to act as a solvent control.  </w:t>
      </w:r>
      <w:r w:rsidR="00C27FB3">
        <w:rPr>
          <w:color w:val="000000" w:themeColor="text1"/>
        </w:rPr>
        <w:t xml:space="preserve">Each culture </w:t>
      </w:r>
      <w:r w:rsidR="00B810B1">
        <w:rPr>
          <w:color w:val="000000" w:themeColor="text1"/>
        </w:rPr>
        <w:t xml:space="preserve">was started at </w:t>
      </w:r>
      <w:r w:rsidR="00241B9B">
        <w:rPr>
          <w:color w:val="000000" w:themeColor="text1"/>
        </w:rPr>
        <w:t xml:space="preserve">an initial cell concentration of </w:t>
      </w:r>
      <w:r w:rsidR="00B810B1">
        <w:rPr>
          <w:color w:val="000000" w:themeColor="text1"/>
        </w:rPr>
        <w:t>0.0625</w:t>
      </w:r>
      <w:r w:rsidR="000B4073">
        <w:rPr>
          <w:color w:val="000000" w:themeColor="text1"/>
        </w:rPr>
        <w:t xml:space="preserve"> </w:t>
      </w:r>
      <w:r w:rsidR="00B810B1">
        <w:rPr>
          <w:color w:val="000000" w:themeColor="text1"/>
        </w:rPr>
        <w:t xml:space="preserve">OD600.  </w:t>
      </w:r>
      <w:r w:rsidR="00E95130">
        <w:rPr>
          <w:color w:val="000000" w:themeColor="text1"/>
        </w:rPr>
        <w:t>OD600</w:t>
      </w:r>
      <w:r w:rsidR="00B32572">
        <w:rPr>
          <w:color w:val="000000" w:themeColor="text1"/>
        </w:rPr>
        <w:t xml:space="preserve"> was </w:t>
      </w:r>
      <w:r w:rsidR="00E95130">
        <w:rPr>
          <w:color w:val="000000" w:themeColor="text1"/>
        </w:rPr>
        <w:t>measured</w:t>
      </w:r>
      <w:r w:rsidR="00B32572">
        <w:rPr>
          <w:color w:val="000000" w:themeColor="text1"/>
        </w:rPr>
        <w:t xml:space="preserve"> </w:t>
      </w:r>
      <w:r w:rsidR="007F3D0C">
        <w:rPr>
          <w:color w:val="000000" w:themeColor="text1"/>
        </w:rPr>
        <w:t>e</w:t>
      </w:r>
      <w:r w:rsidR="00E95130">
        <w:rPr>
          <w:color w:val="000000" w:themeColor="text1"/>
        </w:rPr>
        <w:t xml:space="preserve">very 10 minutes using a Tecan plate reader </w:t>
      </w:r>
      <w:r w:rsidR="00B32572">
        <w:rPr>
          <w:color w:val="000000" w:themeColor="text1"/>
        </w:rPr>
        <w:t>for a minimum of 20 hour</w:t>
      </w:r>
      <w:r w:rsidR="00532779">
        <w:rPr>
          <w:color w:val="000000" w:themeColor="text1"/>
        </w:rPr>
        <w:t>s</w:t>
      </w:r>
      <w:r w:rsidR="00B32572">
        <w:rPr>
          <w:color w:val="000000" w:themeColor="text1"/>
        </w:rPr>
        <w:t>.</w:t>
      </w:r>
      <w:r w:rsidR="00532779">
        <w:rPr>
          <w:color w:val="000000" w:themeColor="text1"/>
        </w:rPr>
        <w:t xml:space="preserve">  To calculate </w:t>
      </w:r>
      <w:r w:rsidR="001C304F">
        <w:rPr>
          <w:color w:val="000000" w:themeColor="text1"/>
        </w:rPr>
        <w:t xml:space="preserve">resistance, we divided the OD measured in the drug by the OD measured </w:t>
      </w:r>
      <w:r w:rsidR="00E95130">
        <w:rPr>
          <w:color w:val="000000" w:themeColor="text1"/>
        </w:rPr>
        <w:t>in the solvent at the time which the culture first saturated in the solvent.  To automat</w:t>
      </w:r>
      <w:r w:rsidR="001F46D6">
        <w:rPr>
          <w:color w:val="000000" w:themeColor="text1"/>
        </w:rPr>
        <w:t>ically</w:t>
      </w:r>
      <w:r w:rsidR="00E95130">
        <w:rPr>
          <w:color w:val="000000" w:themeColor="text1"/>
        </w:rPr>
        <w:t xml:space="preserve"> determin</w:t>
      </w:r>
      <w:r w:rsidR="001F46D6">
        <w:rPr>
          <w:color w:val="000000" w:themeColor="text1"/>
        </w:rPr>
        <w:t>e</w:t>
      </w:r>
      <w:r w:rsidR="00E95130">
        <w:rPr>
          <w:color w:val="000000" w:themeColor="text1"/>
        </w:rPr>
        <w:t xml:space="preserve"> </w:t>
      </w:r>
      <w:r w:rsidR="001F46D6">
        <w:rPr>
          <w:color w:val="000000" w:themeColor="text1"/>
        </w:rPr>
        <w:t>a</w:t>
      </w:r>
      <w:r w:rsidR="00E95130">
        <w:rPr>
          <w:color w:val="000000" w:themeColor="text1"/>
        </w:rPr>
        <w:t xml:space="preserve"> saturation </w:t>
      </w:r>
      <w:r w:rsidR="00C27FB3">
        <w:rPr>
          <w:color w:val="000000" w:themeColor="text1"/>
        </w:rPr>
        <w:t>time</w:t>
      </w:r>
      <w:r w:rsidR="00E95130">
        <w:rPr>
          <w:color w:val="000000" w:themeColor="text1"/>
        </w:rPr>
        <w:t xml:space="preserve">point, we took the second derivative of the growth curve (using a window size of 4 </w:t>
      </w:r>
      <w:proofErr w:type="spellStart"/>
      <w:r w:rsidR="00E95130">
        <w:rPr>
          <w:color w:val="000000" w:themeColor="text1"/>
        </w:rPr>
        <w:t>tecan</w:t>
      </w:r>
      <w:proofErr w:type="spellEnd"/>
      <w:r w:rsidR="00E95130">
        <w:rPr>
          <w:color w:val="000000" w:themeColor="text1"/>
        </w:rPr>
        <w:t xml:space="preserve"> measurements to calculate the first derivative) and </w:t>
      </w:r>
      <w:r w:rsidR="00353ADC">
        <w:rPr>
          <w:color w:val="000000" w:themeColor="text1"/>
        </w:rPr>
        <w:t>determined</w:t>
      </w:r>
      <w:r w:rsidR="00E95130">
        <w:rPr>
          <w:color w:val="000000" w:themeColor="text1"/>
        </w:rPr>
        <w:t xml:space="preserve"> the time which it is maximized.  Automatically determined </w:t>
      </w:r>
      <w:r w:rsidR="00480882">
        <w:rPr>
          <w:color w:val="000000" w:themeColor="text1"/>
        </w:rPr>
        <w:t xml:space="preserve">saturation </w:t>
      </w:r>
      <w:r w:rsidR="00E95130">
        <w:rPr>
          <w:color w:val="000000" w:themeColor="text1"/>
        </w:rPr>
        <w:t xml:space="preserve">times were checked visually.  </w:t>
      </w:r>
      <w:r w:rsidR="00F549D7">
        <w:rPr>
          <w:color w:val="000000" w:themeColor="text1"/>
        </w:rPr>
        <w:t xml:space="preserve">Multiple replicates were averaged </w:t>
      </w:r>
      <w:r w:rsidR="00055652">
        <w:rPr>
          <w:color w:val="000000" w:themeColor="text1"/>
        </w:rPr>
        <w:t xml:space="preserve">to yield the values in </w:t>
      </w:r>
      <w:r w:rsidR="004452EF">
        <w:rPr>
          <w:color w:val="000000" w:themeColor="text1"/>
        </w:rPr>
        <w:t xml:space="preserve">Figure </w:t>
      </w:r>
      <w:r w:rsidR="00055652">
        <w:rPr>
          <w:color w:val="000000" w:themeColor="text1"/>
        </w:rPr>
        <w:t xml:space="preserve">S11.  </w:t>
      </w:r>
      <w:r w:rsidR="0042259B">
        <w:rPr>
          <w:color w:val="000000" w:themeColor="text1"/>
        </w:rPr>
        <w:t xml:space="preserve">To </w:t>
      </w:r>
      <w:r w:rsidR="00A245BA">
        <w:rPr>
          <w:color w:val="000000" w:themeColor="text1"/>
        </w:rPr>
        <w:t xml:space="preserve">determine the fitted IC50 values in </w:t>
      </w:r>
      <w:r w:rsidR="004452EF">
        <w:rPr>
          <w:color w:val="000000" w:themeColor="text1"/>
        </w:rPr>
        <w:t xml:space="preserve">Figure </w:t>
      </w:r>
      <w:r w:rsidR="00A245BA">
        <w:rPr>
          <w:color w:val="000000" w:themeColor="text1"/>
        </w:rPr>
        <w:t xml:space="preserve">4D, averaged resistance values were linearly interpolated between </w:t>
      </w:r>
      <w:r w:rsidR="007C513D">
        <w:rPr>
          <w:color w:val="000000" w:themeColor="text1"/>
        </w:rPr>
        <w:t xml:space="preserve">measured </w:t>
      </w:r>
      <w:r w:rsidR="00A245BA">
        <w:rPr>
          <w:color w:val="000000" w:themeColor="text1"/>
        </w:rPr>
        <w:t>concentrations.</w:t>
      </w:r>
    </w:p>
    <w:p w14:paraId="0F17F9AB" w14:textId="77777777" w:rsidR="001668D4" w:rsidRPr="00565DF9" w:rsidRDefault="001668D4" w:rsidP="00224FCB">
      <w:pPr>
        <w:rPr>
          <w:b/>
          <w:bCs/>
          <w:iCs/>
          <w:color w:val="808080" w:themeColor="background1" w:themeShade="80"/>
        </w:rPr>
      </w:pPr>
    </w:p>
    <w:p w14:paraId="19DB160E" w14:textId="45EA3944" w:rsidR="00202123" w:rsidRPr="00662D0E" w:rsidRDefault="003E0020" w:rsidP="00224FCB">
      <w:pPr>
        <w:outlineLvl w:val="0"/>
        <w:rPr>
          <w:b/>
          <w:bCs/>
          <w:iCs/>
          <w:color w:val="000000" w:themeColor="text1"/>
        </w:rPr>
      </w:pPr>
      <w:r w:rsidRPr="00662D0E">
        <w:rPr>
          <w:b/>
          <w:bCs/>
          <w:iCs/>
          <w:color w:val="000000" w:themeColor="text1"/>
        </w:rPr>
        <w:t>MYTH</w:t>
      </w:r>
      <w:r w:rsidR="00DB38C3">
        <w:rPr>
          <w:b/>
          <w:bCs/>
          <w:iCs/>
          <w:color w:val="000000" w:themeColor="text1"/>
        </w:rPr>
        <w:t xml:space="preserve"> </w:t>
      </w:r>
      <w:r w:rsidR="00996366">
        <w:rPr>
          <w:b/>
          <w:bCs/>
          <w:iCs/>
          <w:color w:val="000000" w:themeColor="text1"/>
        </w:rPr>
        <w:t xml:space="preserve">testing </w:t>
      </w:r>
      <w:r w:rsidR="00DB38C3">
        <w:rPr>
          <w:b/>
          <w:bCs/>
          <w:iCs/>
          <w:color w:val="000000" w:themeColor="text1"/>
        </w:rPr>
        <w:t xml:space="preserve">of </w:t>
      </w:r>
      <w:r w:rsidR="00996366">
        <w:rPr>
          <w:b/>
          <w:bCs/>
          <w:iCs/>
          <w:color w:val="000000" w:themeColor="text1"/>
        </w:rPr>
        <w:t>protein</w:t>
      </w:r>
      <w:r w:rsidR="006B2C3B">
        <w:rPr>
          <w:b/>
          <w:bCs/>
          <w:iCs/>
          <w:color w:val="000000" w:themeColor="text1"/>
        </w:rPr>
        <w:t>-</w:t>
      </w:r>
      <w:r w:rsidR="00996366">
        <w:rPr>
          <w:b/>
          <w:bCs/>
          <w:iCs/>
          <w:color w:val="000000" w:themeColor="text1"/>
        </w:rPr>
        <w:t>protein i</w:t>
      </w:r>
      <w:r w:rsidR="006B2C3B">
        <w:rPr>
          <w:b/>
          <w:bCs/>
          <w:iCs/>
          <w:color w:val="000000" w:themeColor="text1"/>
        </w:rPr>
        <w:t>nteractions</w:t>
      </w:r>
    </w:p>
    <w:p w14:paraId="56FBE179" w14:textId="3655A158" w:rsidR="007255F8" w:rsidRPr="00662D0E" w:rsidRDefault="00787D02" w:rsidP="00224FCB">
      <w:pPr>
        <w:jc w:val="both"/>
        <w:outlineLvl w:val="0"/>
        <w:rPr>
          <w:bCs/>
          <w:iCs/>
          <w:color w:val="000000" w:themeColor="text1"/>
        </w:rPr>
      </w:pPr>
      <w:r w:rsidRPr="000B6544">
        <w:rPr>
          <w:bCs/>
          <w:i/>
          <w:iCs/>
          <w:color w:val="000000" w:themeColor="text1"/>
        </w:rPr>
        <w:t>PDR5</w:t>
      </w:r>
      <w:r w:rsidRPr="00662D0E">
        <w:rPr>
          <w:bCs/>
          <w:iCs/>
          <w:color w:val="000000" w:themeColor="text1"/>
        </w:rPr>
        <w:t xml:space="preserve">, </w:t>
      </w:r>
      <w:r w:rsidRPr="000B6544">
        <w:rPr>
          <w:bCs/>
          <w:i/>
          <w:iCs/>
          <w:color w:val="000000" w:themeColor="text1"/>
        </w:rPr>
        <w:t>YOR1</w:t>
      </w:r>
      <w:r w:rsidRPr="00662D0E">
        <w:rPr>
          <w:bCs/>
          <w:iCs/>
          <w:color w:val="000000" w:themeColor="text1"/>
        </w:rPr>
        <w:t xml:space="preserve">, and </w:t>
      </w:r>
      <w:r w:rsidRPr="000B6544">
        <w:rPr>
          <w:bCs/>
          <w:i/>
          <w:iCs/>
          <w:color w:val="000000" w:themeColor="text1"/>
        </w:rPr>
        <w:t>SNQ2</w:t>
      </w:r>
      <w:r w:rsidRPr="00662D0E">
        <w:rPr>
          <w:bCs/>
          <w:iCs/>
          <w:color w:val="000000" w:themeColor="text1"/>
        </w:rPr>
        <w:t xml:space="preserve"> were cloned </w:t>
      </w:r>
      <w:r w:rsidR="001B3FE1" w:rsidRPr="00662D0E">
        <w:rPr>
          <w:bCs/>
          <w:iCs/>
          <w:color w:val="000000" w:themeColor="text1"/>
        </w:rPr>
        <w:t xml:space="preserve">into the </w:t>
      </w:r>
      <w:r w:rsidR="00385F09" w:rsidRPr="00662D0E">
        <w:rPr>
          <w:bCs/>
          <w:iCs/>
          <w:color w:val="000000" w:themeColor="text1"/>
        </w:rPr>
        <w:t xml:space="preserve">L2 </w:t>
      </w:r>
      <w:r w:rsidR="001B3FE1" w:rsidRPr="00662D0E">
        <w:rPr>
          <w:bCs/>
          <w:iCs/>
          <w:color w:val="000000" w:themeColor="text1"/>
        </w:rPr>
        <w:t>AMBV MYTH bait vector</w:t>
      </w:r>
      <w:r w:rsidR="0042637D" w:rsidRPr="00662D0E">
        <w:rPr>
          <w:bCs/>
          <w:iCs/>
          <w:color w:val="000000" w:themeColor="text1"/>
        </w:rPr>
        <w:t xml:space="preserve"> to add a</w:t>
      </w:r>
      <w:r w:rsidR="001B3FE1" w:rsidRPr="00662D0E">
        <w:rPr>
          <w:bCs/>
          <w:iCs/>
          <w:color w:val="000000" w:themeColor="text1"/>
        </w:rPr>
        <w:t xml:space="preserve"> </w:t>
      </w:r>
      <w:r w:rsidR="00DA6164" w:rsidRPr="00662D0E">
        <w:rPr>
          <w:bCs/>
          <w:iCs/>
          <w:color w:val="000000" w:themeColor="text1"/>
        </w:rPr>
        <w:t>Cub</w:t>
      </w:r>
      <w:r w:rsidR="001B3FE1" w:rsidRPr="00662D0E">
        <w:rPr>
          <w:bCs/>
          <w:iCs/>
          <w:color w:val="000000" w:themeColor="text1"/>
        </w:rPr>
        <w:t>-LexA-VP16 MYTH tag</w:t>
      </w:r>
      <w:r w:rsidR="00B155B3" w:rsidRPr="00662D0E">
        <w:rPr>
          <w:bCs/>
          <w:iCs/>
          <w:color w:val="000000" w:themeColor="text1"/>
        </w:rPr>
        <w:t xml:space="preserve"> as previously described</w:t>
      </w:r>
      <w:r w:rsidR="00B155B3" w:rsidRPr="00662D0E">
        <w:rPr>
          <w:bCs/>
          <w:iCs/>
          <w:noProof/>
          <w:color w:val="000000" w:themeColor="text1"/>
          <w:vertAlign w:val="superscript"/>
        </w:rPr>
        <w:t>25</w:t>
      </w:r>
      <w:r w:rsidR="001B3FE1" w:rsidRPr="00662D0E">
        <w:rPr>
          <w:bCs/>
          <w:iCs/>
          <w:color w:val="000000" w:themeColor="text1"/>
        </w:rPr>
        <w:t xml:space="preserve">.  </w:t>
      </w:r>
      <w:r w:rsidR="00E12F5D" w:rsidRPr="00662D0E">
        <w:rPr>
          <w:bCs/>
          <w:iCs/>
          <w:color w:val="000000" w:themeColor="text1"/>
        </w:rPr>
        <w:t xml:space="preserve">A </w:t>
      </w:r>
      <w:r w:rsidR="005B43F5" w:rsidRPr="00662D0E">
        <w:rPr>
          <w:bCs/>
          <w:iCs/>
          <w:color w:val="000000" w:themeColor="text1"/>
        </w:rPr>
        <w:t>previously-</w:t>
      </w:r>
      <w:r w:rsidR="00E12F5D" w:rsidRPr="00662D0E">
        <w:rPr>
          <w:bCs/>
          <w:iCs/>
          <w:color w:val="000000" w:themeColor="text1"/>
        </w:rPr>
        <w:t>cloned</w:t>
      </w:r>
      <w:r w:rsidR="00A151D2" w:rsidRPr="00662D0E">
        <w:rPr>
          <w:bCs/>
          <w:iCs/>
          <w:color w:val="000000" w:themeColor="text1"/>
        </w:rPr>
        <w:t xml:space="preserve"> artificial MYTH-tagged </w:t>
      </w:r>
      <w:r w:rsidR="005B43F5" w:rsidRPr="00662D0E">
        <w:rPr>
          <w:bCs/>
          <w:iCs/>
          <w:color w:val="000000" w:themeColor="text1"/>
        </w:rPr>
        <w:t xml:space="preserve">bait </w:t>
      </w:r>
      <w:r w:rsidR="0015456B" w:rsidRPr="00662D0E">
        <w:rPr>
          <w:bCs/>
          <w:iCs/>
          <w:color w:val="000000" w:themeColor="text1"/>
        </w:rPr>
        <w:t xml:space="preserve">plasmid </w:t>
      </w:r>
      <w:r w:rsidR="00E12F5D" w:rsidRPr="00662D0E">
        <w:rPr>
          <w:bCs/>
          <w:iCs/>
          <w:color w:val="000000" w:themeColor="text1"/>
        </w:rPr>
        <w:t>was retrieved</w:t>
      </w:r>
      <w:r w:rsidR="007507AB" w:rsidRPr="00662D0E">
        <w:rPr>
          <w:bCs/>
          <w:iCs/>
          <w:color w:val="000000" w:themeColor="text1"/>
        </w:rPr>
        <w:t>, and acted</w:t>
      </w:r>
      <w:r w:rsidR="00A151D2" w:rsidRPr="00662D0E">
        <w:rPr>
          <w:bCs/>
          <w:iCs/>
          <w:color w:val="000000" w:themeColor="text1"/>
        </w:rPr>
        <w:t xml:space="preserve"> as a negative </w:t>
      </w:r>
      <w:r w:rsidR="00401CD0">
        <w:rPr>
          <w:bCs/>
          <w:iCs/>
          <w:color w:val="000000" w:themeColor="text1"/>
        </w:rPr>
        <w:t>interaction</w:t>
      </w:r>
      <w:r w:rsidR="00A151D2" w:rsidRPr="00662D0E">
        <w:rPr>
          <w:bCs/>
          <w:iCs/>
          <w:color w:val="000000" w:themeColor="text1"/>
        </w:rPr>
        <w:t xml:space="preserve"> control.  </w:t>
      </w:r>
      <w:r w:rsidR="00FD338B" w:rsidRPr="00662D0E">
        <w:rPr>
          <w:bCs/>
          <w:iCs/>
          <w:color w:val="000000" w:themeColor="text1"/>
        </w:rPr>
        <w:t xml:space="preserve">NubG-PDR5 </w:t>
      </w:r>
      <w:r w:rsidR="007255F8" w:rsidRPr="00662D0E">
        <w:rPr>
          <w:bCs/>
          <w:iCs/>
          <w:color w:val="000000" w:themeColor="text1"/>
        </w:rPr>
        <w:t xml:space="preserve">(PDR5 prey) </w:t>
      </w:r>
      <w:r w:rsidR="00396E05" w:rsidRPr="00662D0E">
        <w:rPr>
          <w:bCs/>
          <w:iCs/>
          <w:color w:val="000000" w:themeColor="text1"/>
        </w:rPr>
        <w:t xml:space="preserve">and NubI-PDR5 </w:t>
      </w:r>
      <w:r w:rsidR="007255F8" w:rsidRPr="00662D0E">
        <w:rPr>
          <w:bCs/>
          <w:iCs/>
          <w:color w:val="000000" w:themeColor="text1"/>
        </w:rPr>
        <w:t xml:space="preserve">(PDR5 positive interaction control) </w:t>
      </w:r>
      <w:r w:rsidR="0088209C" w:rsidRPr="00662D0E">
        <w:rPr>
          <w:bCs/>
          <w:iCs/>
          <w:color w:val="000000" w:themeColor="text1"/>
        </w:rPr>
        <w:t xml:space="preserve">strains </w:t>
      </w:r>
      <w:r w:rsidR="00396E05" w:rsidRPr="00662D0E">
        <w:rPr>
          <w:bCs/>
          <w:iCs/>
          <w:color w:val="000000" w:themeColor="text1"/>
        </w:rPr>
        <w:t>were</w:t>
      </w:r>
      <w:r w:rsidR="00FD338B" w:rsidRPr="00662D0E">
        <w:rPr>
          <w:bCs/>
          <w:iCs/>
          <w:color w:val="000000" w:themeColor="text1"/>
        </w:rPr>
        <w:t xml:space="preserve"> retrieved from a </w:t>
      </w:r>
      <w:r w:rsidR="00E12F5D" w:rsidRPr="00662D0E">
        <w:rPr>
          <w:bCs/>
          <w:iCs/>
          <w:color w:val="000000" w:themeColor="text1"/>
        </w:rPr>
        <w:t xml:space="preserve">previously </w:t>
      </w:r>
      <w:r w:rsidR="0042637D" w:rsidRPr="00662D0E">
        <w:rPr>
          <w:bCs/>
          <w:iCs/>
          <w:color w:val="000000" w:themeColor="text1"/>
        </w:rPr>
        <w:t>constructed genomic prey library</w:t>
      </w:r>
      <w:r w:rsidR="0042637D" w:rsidRPr="00662D0E">
        <w:rPr>
          <w:bCs/>
          <w:iCs/>
          <w:noProof/>
          <w:color w:val="000000" w:themeColor="text1"/>
          <w:vertAlign w:val="superscript"/>
        </w:rPr>
        <w:t>25</w:t>
      </w:r>
      <w:r w:rsidR="0042637D" w:rsidRPr="00662D0E">
        <w:rPr>
          <w:bCs/>
          <w:iCs/>
          <w:color w:val="000000" w:themeColor="text1"/>
        </w:rPr>
        <w:t xml:space="preserve">.  </w:t>
      </w:r>
      <w:r w:rsidR="005B43F5" w:rsidRPr="00662D0E">
        <w:rPr>
          <w:bCs/>
          <w:iCs/>
          <w:color w:val="000000" w:themeColor="text1"/>
        </w:rPr>
        <w:t>Previously-</w:t>
      </w:r>
      <w:r w:rsidR="00F36510" w:rsidRPr="00662D0E">
        <w:rPr>
          <w:bCs/>
          <w:iCs/>
          <w:color w:val="000000" w:themeColor="text1"/>
        </w:rPr>
        <w:t xml:space="preserve">constructed </w:t>
      </w:r>
      <w:r w:rsidR="000228D3" w:rsidRPr="00662D0E">
        <w:rPr>
          <w:bCs/>
          <w:iCs/>
          <w:color w:val="000000" w:themeColor="text1"/>
        </w:rPr>
        <w:t xml:space="preserve">Ost1p-NubG (negative </w:t>
      </w:r>
      <w:r w:rsidR="003D32EA">
        <w:rPr>
          <w:bCs/>
          <w:iCs/>
          <w:color w:val="000000" w:themeColor="text1"/>
        </w:rPr>
        <w:t>interaction</w:t>
      </w:r>
      <w:r w:rsidR="000228D3" w:rsidRPr="00662D0E">
        <w:rPr>
          <w:bCs/>
          <w:iCs/>
          <w:color w:val="000000" w:themeColor="text1"/>
        </w:rPr>
        <w:t xml:space="preserve"> control) and </w:t>
      </w:r>
      <w:r w:rsidR="006B69EC" w:rsidRPr="00662D0E">
        <w:rPr>
          <w:bCs/>
          <w:iCs/>
          <w:color w:val="000000" w:themeColor="text1"/>
        </w:rPr>
        <w:t>Ost1p-NubI (</w:t>
      </w:r>
      <w:r w:rsidR="004C5129" w:rsidRPr="00662D0E">
        <w:rPr>
          <w:bCs/>
          <w:iCs/>
          <w:color w:val="000000" w:themeColor="text1"/>
        </w:rPr>
        <w:t>positive</w:t>
      </w:r>
      <w:r w:rsidR="006B69EC" w:rsidRPr="00662D0E">
        <w:rPr>
          <w:bCs/>
          <w:iCs/>
          <w:color w:val="000000" w:themeColor="text1"/>
        </w:rPr>
        <w:t xml:space="preserve"> interaction control) </w:t>
      </w:r>
      <w:r w:rsidR="005B43F5" w:rsidRPr="00662D0E">
        <w:rPr>
          <w:bCs/>
          <w:iCs/>
          <w:color w:val="000000" w:themeColor="text1"/>
        </w:rPr>
        <w:t xml:space="preserve">strains </w:t>
      </w:r>
      <w:r w:rsidR="006B69EC" w:rsidRPr="00662D0E">
        <w:rPr>
          <w:bCs/>
          <w:iCs/>
          <w:color w:val="000000" w:themeColor="text1"/>
        </w:rPr>
        <w:t xml:space="preserve">were </w:t>
      </w:r>
      <w:r w:rsidR="00F36510" w:rsidRPr="00662D0E">
        <w:rPr>
          <w:bCs/>
          <w:iCs/>
          <w:color w:val="000000" w:themeColor="text1"/>
        </w:rPr>
        <w:t>also retrieved</w:t>
      </w:r>
      <w:r w:rsidR="006B69EC" w:rsidRPr="00662D0E">
        <w:rPr>
          <w:bCs/>
          <w:iCs/>
          <w:color w:val="000000" w:themeColor="text1"/>
        </w:rPr>
        <w:t>.</w:t>
      </w:r>
      <w:r w:rsidR="00A151D2" w:rsidRPr="00662D0E">
        <w:rPr>
          <w:bCs/>
          <w:iCs/>
          <w:color w:val="000000" w:themeColor="text1"/>
        </w:rPr>
        <w:t xml:space="preserve">  </w:t>
      </w:r>
      <w:r w:rsidR="007255F8" w:rsidRPr="00662D0E">
        <w:rPr>
          <w:bCs/>
          <w:iCs/>
          <w:color w:val="000000" w:themeColor="text1"/>
        </w:rPr>
        <w:t xml:space="preserve">All prey-bait combinations were </w:t>
      </w:r>
      <w:r w:rsidR="00086B6E" w:rsidRPr="00662D0E">
        <w:rPr>
          <w:bCs/>
          <w:iCs/>
          <w:color w:val="000000" w:themeColor="text1"/>
        </w:rPr>
        <w:t xml:space="preserve">obtained using individual transformations </w:t>
      </w:r>
      <w:r w:rsidR="00496813" w:rsidRPr="00662D0E">
        <w:rPr>
          <w:bCs/>
          <w:iCs/>
          <w:color w:val="000000" w:themeColor="text1"/>
        </w:rPr>
        <w:t>and selected for growth in SD –</w:t>
      </w:r>
      <w:proofErr w:type="spellStart"/>
      <w:r w:rsidR="00496813" w:rsidRPr="00662D0E">
        <w:rPr>
          <w:bCs/>
          <w:iCs/>
          <w:color w:val="000000" w:themeColor="text1"/>
        </w:rPr>
        <w:t>Trp</w:t>
      </w:r>
      <w:proofErr w:type="spellEnd"/>
      <w:r w:rsidR="00496813" w:rsidRPr="00662D0E">
        <w:rPr>
          <w:bCs/>
          <w:iCs/>
          <w:color w:val="000000" w:themeColor="text1"/>
        </w:rPr>
        <w:t xml:space="preserve"> </w:t>
      </w:r>
      <w:r w:rsidR="0051760E" w:rsidRPr="00662D0E">
        <w:rPr>
          <w:bCs/>
          <w:iCs/>
          <w:color w:val="000000" w:themeColor="text1"/>
        </w:rPr>
        <w:t>(SD –</w:t>
      </w:r>
      <w:r w:rsidR="00496813" w:rsidRPr="00662D0E">
        <w:rPr>
          <w:bCs/>
          <w:iCs/>
          <w:color w:val="000000" w:themeColor="text1"/>
        </w:rPr>
        <w:t>W)</w:t>
      </w:r>
      <w:r w:rsidR="0042743A" w:rsidRPr="00662D0E">
        <w:rPr>
          <w:bCs/>
          <w:iCs/>
          <w:color w:val="000000" w:themeColor="text1"/>
        </w:rPr>
        <w:fldChar w:fldCharType="begin" w:fldLock="1"/>
      </w:r>
      <w:r w:rsidR="00F13A96">
        <w:rPr>
          <w:bCs/>
          <w:iCs/>
          <w:color w:val="000000" w:themeColor="text1"/>
        </w:rPr>
        <w:instrText>ADDIN CSL_CITATION {"citationItems":[{"id":"ITEM-1","itemData":{"DOI":"10.1038/nprot.2010.83","ISSN":"1754-2189","PMID":"20595957","abstract":"The biological function of proteins may be predicted by identification of their interacting partners, and one of the major goals of the postgenomic era is the mapping of protein interaction networks. Membrane proteins are of particular interest because of their role in disease and because of their prevalence as major pharmaceutical targets. Unfortunately, because of their hydrophobic nature, they have long been difficult to study in a high-throughput format. A powerful technology recently developed to facilitate the characterization of membrane protein interactions is the membrane yeast two-hybrid (MYTH) assay. MYTH adapts the principle of split ubiquitin for use as a potent in vivo sensor of protein-protein interactions, allowing large-scale screening for interactors of full-length membrane proteins, from a range of organisms, using Saccharomyces cerevisiae as a host. In this article, we describe a protocol for MYTH bait generation, validation and library screening. The entire MYTH procedure can generally be completed in 4-6 weeks.","author":[{"dropping-particle":"","family":"Snider","given":"Jamie","non-dropping-particle":"","parse-names":false,"suffix":""},{"dropping-particle":"","family":"Kittanakom","given":"Saranya","non-dropping-particle":"","parse-names":false,"suffix":""},{"dropping-particle":"","family":"Damjanovic","given":"Dunja","non-dropping-particle":"","parse-names":false,"suffix":""},{"dropping-particle":"","family":"Curak","given":"Jasna","non-dropping-particle":"","parse-names":false,"suffix":""},{"dropping-particle":"","family":"Wong","given":"Victoria","non-dropping-particle":"","parse-names":false,"suffix":""},{"dropping-particle":"","family":"Stagljar","given":"Igor","non-dropping-particle":"","parse-names":false,"suffix":""}],"container-title":"Nature Protocols","id":"ITEM-1","issue":"7","issued":{"date-parts":[["2010","7","17"]]},"page":"1281-1293","title":"Detecting interactions with membrane proteins using a membrane two-hybrid assay in yeast","type":"article-journal","volume":"5"},"uris":["http://www.mendeley.com/documents/?uuid=6dbdf42b-dc26-3364-8915-3c5ab3da0db0"]}],"mendeley":{"formattedCitation":"(Snider et al., 2010)","plainTextFormattedCitation":"(Snider et al., 2010)","previouslyFormattedCitation":"(Snider et al., 2010)"},"properties":{"noteIndex":0},"schema":"https://github.com/citation-style-language/schema/raw/master/csl-citation.json"}</w:instrText>
      </w:r>
      <w:r w:rsidR="0042743A" w:rsidRPr="00662D0E">
        <w:rPr>
          <w:bCs/>
          <w:iCs/>
          <w:color w:val="000000" w:themeColor="text1"/>
        </w:rPr>
        <w:fldChar w:fldCharType="separate"/>
      </w:r>
      <w:r w:rsidR="00D659A1" w:rsidRPr="00D659A1">
        <w:rPr>
          <w:bCs/>
          <w:iCs/>
          <w:noProof/>
          <w:color w:val="000000" w:themeColor="text1"/>
        </w:rPr>
        <w:t>(Snider et al., 2010)</w:t>
      </w:r>
      <w:r w:rsidR="0042743A" w:rsidRPr="00662D0E">
        <w:rPr>
          <w:bCs/>
          <w:iCs/>
          <w:color w:val="000000" w:themeColor="text1"/>
        </w:rPr>
        <w:fldChar w:fldCharType="end"/>
      </w:r>
      <w:r w:rsidR="00DB1E36" w:rsidRPr="00662D0E">
        <w:rPr>
          <w:bCs/>
          <w:iCs/>
          <w:color w:val="000000" w:themeColor="text1"/>
        </w:rPr>
        <w:t xml:space="preserve">.  </w:t>
      </w:r>
      <w:r w:rsidR="00A90B4C" w:rsidRPr="00662D0E">
        <w:rPr>
          <w:bCs/>
          <w:iCs/>
          <w:color w:val="000000" w:themeColor="text1"/>
        </w:rPr>
        <w:t>Colonies of transformed strains were grown in solid medium</w:t>
      </w:r>
      <w:r w:rsidR="0051760E" w:rsidRPr="00662D0E">
        <w:rPr>
          <w:bCs/>
          <w:iCs/>
          <w:color w:val="000000" w:themeColor="text1"/>
        </w:rPr>
        <w:t xml:space="preserve"> for 5 days in SD –</w:t>
      </w:r>
      <w:r w:rsidR="00D44E0B" w:rsidRPr="00662D0E">
        <w:rPr>
          <w:bCs/>
          <w:iCs/>
          <w:color w:val="000000" w:themeColor="text1"/>
        </w:rPr>
        <w:t>W, SD –</w:t>
      </w:r>
      <w:proofErr w:type="spellStart"/>
      <w:r w:rsidR="00D44E0B" w:rsidRPr="00662D0E">
        <w:rPr>
          <w:bCs/>
          <w:iCs/>
          <w:color w:val="000000" w:themeColor="text1"/>
        </w:rPr>
        <w:t>Trp</w:t>
      </w:r>
      <w:proofErr w:type="spellEnd"/>
      <w:r w:rsidR="00D44E0B" w:rsidRPr="00662D0E">
        <w:rPr>
          <w:bCs/>
          <w:iCs/>
          <w:color w:val="000000" w:themeColor="text1"/>
        </w:rPr>
        <w:t>–</w:t>
      </w:r>
      <w:r w:rsidR="00E40499" w:rsidRPr="00662D0E">
        <w:rPr>
          <w:bCs/>
          <w:iCs/>
          <w:color w:val="000000" w:themeColor="text1"/>
        </w:rPr>
        <w:t>Ade</w:t>
      </w:r>
      <w:r w:rsidR="00D44E0B" w:rsidRPr="00662D0E">
        <w:rPr>
          <w:bCs/>
          <w:iCs/>
          <w:color w:val="000000" w:themeColor="text1"/>
        </w:rPr>
        <w:t>–</w:t>
      </w:r>
      <w:r w:rsidR="0051760E" w:rsidRPr="00662D0E">
        <w:rPr>
          <w:bCs/>
          <w:iCs/>
          <w:color w:val="000000" w:themeColor="text1"/>
        </w:rPr>
        <w:t>His (SD –WAH), SD –</w:t>
      </w:r>
      <w:r w:rsidR="00E40499" w:rsidRPr="00662D0E">
        <w:rPr>
          <w:bCs/>
          <w:iCs/>
          <w:color w:val="000000" w:themeColor="text1"/>
        </w:rPr>
        <w:t>WAH +25</w:t>
      </w:r>
      <w:r w:rsidR="00E40499" w:rsidRPr="00662D0E">
        <w:rPr>
          <w:bCs/>
          <w:iCs/>
          <w:color w:val="000000" w:themeColor="text1"/>
          <w:lang w:val="el-GR"/>
        </w:rPr>
        <w:t>μ</w:t>
      </w:r>
      <w:r w:rsidR="00E40499" w:rsidRPr="00662D0E">
        <w:rPr>
          <w:bCs/>
          <w:iCs/>
          <w:color w:val="000000" w:themeColor="text1"/>
        </w:rPr>
        <w:t xml:space="preserve">M fluconazole </w:t>
      </w:r>
      <w:commentRangeStart w:id="96"/>
      <w:r w:rsidR="00E12F5D" w:rsidRPr="00662D0E">
        <w:rPr>
          <w:bCs/>
          <w:iCs/>
          <w:color w:val="000000" w:themeColor="text1"/>
        </w:rPr>
        <w:t xml:space="preserve">+ </w:t>
      </w:r>
      <w:r w:rsidR="00C67E55">
        <w:rPr>
          <w:bCs/>
          <w:iCs/>
          <w:color w:val="000000" w:themeColor="text1"/>
        </w:rPr>
        <w:t>2</w:t>
      </w:r>
      <w:r w:rsidR="00ED0F36" w:rsidRPr="00662D0E">
        <w:rPr>
          <w:bCs/>
          <w:iCs/>
          <w:color w:val="000000" w:themeColor="text1"/>
        </w:rPr>
        <w:t xml:space="preserve">% DMSO, </w:t>
      </w:r>
      <w:r w:rsidR="0097416E" w:rsidRPr="00662D0E">
        <w:rPr>
          <w:bCs/>
          <w:iCs/>
          <w:color w:val="000000" w:themeColor="text1"/>
        </w:rPr>
        <w:t>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51760E" w:rsidRPr="00662D0E">
        <w:rPr>
          <w:bCs/>
          <w:iCs/>
          <w:color w:val="000000" w:themeColor="text1"/>
        </w:rPr>
        <w:t>and SD –</w:t>
      </w:r>
      <w:r w:rsidR="00C67E55">
        <w:rPr>
          <w:bCs/>
          <w:iCs/>
          <w:color w:val="000000" w:themeColor="text1"/>
        </w:rPr>
        <w:t>WAH + 2</w:t>
      </w:r>
      <w:r w:rsidR="0051760E" w:rsidRPr="00662D0E">
        <w:rPr>
          <w:bCs/>
          <w:iCs/>
          <w:color w:val="000000" w:themeColor="text1"/>
        </w:rPr>
        <w:t>% DMSO.</w:t>
      </w:r>
      <w:commentRangeEnd w:id="96"/>
      <w:r w:rsidR="00662D0E">
        <w:rPr>
          <w:rStyle w:val="CommentReference"/>
          <w:rFonts w:asciiTheme="minorHAnsi" w:hAnsiTheme="minorHAnsi" w:cstheme="minorBidi"/>
        </w:rPr>
        <w:commentReference w:id="96"/>
      </w:r>
    </w:p>
    <w:p w14:paraId="21C2E1CD" w14:textId="77777777" w:rsidR="00847D65" w:rsidRDefault="00847D65" w:rsidP="00224FCB">
      <w:pPr>
        <w:outlineLvl w:val="0"/>
        <w:rPr>
          <w:bCs/>
          <w:iCs/>
          <w:color w:val="808080" w:themeColor="background1" w:themeShade="80"/>
        </w:rPr>
      </w:pPr>
    </w:p>
    <w:p w14:paraId="4C5D4C17" w14:textId="5DAC6F80" w:rsidR="00847D65" w:rsidRDefault="00847D65" w:rsidP="00224FCB">
      <w:pPr>
        <w:outlineLvl w:val="0"/>
        <w:rPr>
          <w:b/>
          <w:bCs/>
          <w:iCs/>
          <w:color w:val="808080" w:themeColor="background1" w:themeShade="80"/>
        </w:rPr>
      </w:pPr>
      <w:commentRangeStart w:id="97"/>
      <w:r w:rsidRPr="00DF4CE6">
        <w:rPr>
          <w:b/>
          <w:bCs/>
          <w:iCs/>
          <w:color w:val="000000" w:themeColor="text1"/>
        </w:rPr>
        <w:t>PCA</w:t>
      </w:r>
      <w:r w:rsidR="00DF4CE6" w:rsidRPr="00DF4CE6">
        <w:rPr>
          <w:b/>
          <w:bCs/>
          <w:iCs/>
          <w:color w:val="000000" w:themeColor="text1"/>
        </w:rPr>
        <w:t xml:space="preserve"> </w:t>
      </w:r>
      <w:r w:rsidR="00996366">
        <w:rPr>
          <w:b/>
          <w:bCs/>
          <w:iCs/>
          <w:color w:val="000000" w:themeColor="text1"/>
        </w:rPr>
        <w:t xml:space="preserve">testing </w:t>
      </w:r>
      <w:r w:rsidR="00DF4CE6">
        <w:rPr>
          <w:b/>
          <w:bCs/>
          <w:iCs/>
          <w:color w:val="000000" w:themeColor="text1"/>
        </w:rPr>
        <w:t xml:space="preserve">of </w:t>
      </w:r>
      <w:r w:rsidR="00996366">
        <w:rPr>
          <w:b/>
          <w:bCs/>
          <w:iCs/>
          <w:color w:val="000000" w:themeColor="text1"/>
        </w:rPr>
        <w:t>protein</w:t>
      </w:r>
      <w:r w:rsidR="00DF4CE6">
        <w:rPr>
          <w:b/>
          <w:bCs/>
          <w:iCs/>
          <w:color w:val="000000" w:themeColor="text1"/>
        </w:rPr>
        <w:t>-</w:t>
      </w:r>
      <w:r w:rsidR="00996366">
        <w:rPr>
          <w:b/>
          <w:bCs/>
          <w:iCs/>
          <w:color w:val="000000" w:themeColor="text1"/>
        </w:rPr>
        <w:t>p</w:t>
      </w:r>
      <w:r w:rsidR="00DF4CE6">
        <w:rPr>
          <w:b/>
          <w:bCs/>
          <w:iCs/>
          <w:color w:val="000000" w:themeColor="text1"/>
        </w:rPr>
        <w:t xml:space="preserve">rotein </w:t>
      </w:r>
      <w:r w:rsidR="00996366">
        <w:rPr>
          <w:b/>
          <w:bCs/>
          <w:iCs/>
          <w:color w:val="000000" w:themeColor="text1"/>
        </w:rPr>
        <w:t>i</w:t>
      </w:r>
      <w:r w:rsidR="00DF4CE6">
        <w:rPr>
          <w:b/>
          <w:bCs/>
          <w:iCs/>
          <w:color w:val="000000" w:themeColor="text1"/>
        </w:rPr>
        <w:t>nteractions</w:t>
      </w:r>
      <w:commentRangeEnd w:id="97"/>
      <w:r w:rsidR="00DF4CE6">
        <w:rPr>
          <w:rStyle w:val="CommentReference"/>
          <w:rFonts w:asciiTheme="minorHAnsi" w:hAnsiTheme="minorHAnsi" w:cstheme="minorBidi"/>
        </w:rPr>
        <w:commentReference w:id="97"/>
      </w:r>
    </w:p>
    <w:p w14:paraId="20BF344E" w14:textId="0CEB658A" w:rsidR="00FF1DD3" w:rsidRDefault="00976F03" w:rsidP="00224FCB">
      <w:pPr>
        <w:outlineLvl w:val="0"/>
      </w:pPr>
      <w:r w:rsidRPr="00215E0E">
        <w:rPr>
          <w:bCs/>
          <w:i/>
          <w:iCs/>
          <w:color w:val="000000" w:themeColor="text1"/>
        </w:rPr>
        <w:t>PDR5</w:t>
      </w:r>
      <w:r w:rsidRPr="00976F03">
        <w:rPr>
          <w:bCs/>
          <w:iCs/>
          <w:color w:val="000000" w:themeColor="text1"/>
        </w:rPr>
        <w:t xml:space="preserve">, </w:t>
      </w:r>
      <w:r w:rsidRPr="00215E0E">
        <w:rPr>
          <w:bCs/>
          <w:i/>
          <w:iCs/>
          <w:color w:val="000000" w:themeColor="text1"/>
        </w:rPr>
        <w:t>YOR1</w:t>
      </w:r>
      <w:r w:rsidRPr="00976F03">
        <w:rPr>
          <w:bCs/>
          <w:iCs/>
          <w:color w:val="000000" w:themeColor="text1"/>
        </w:rPr>
        <w:t xml:space="preserve">, and </w:t>
      </w:r>
      <w:r w:rsidRPr="00215E0E">
        <w:rPr>
          <w:bCs/>
          <w:i/>
          <w:iCs/>
          <w:color w:val="000000" w:themeColor="text1"/>
        </w:rPr>
        <w:t>SNQ2</w:t>
      </w:r>
      <w:r w:rsidRPr="00976F03">
        <w:rPr>
          <w:bCs/>
          <w:iCs/>
          <w:color w:val="000000" w:themeColor="text1"/>
        </w:rPr>
        <w:t xml:space="preserve"> </w:t>
      </w:r>
      <w:proofErr w:type="spellStart"/>
      <w:r w:rsidR="0046236A" w:rsidRPr="00652936">
        <w:t>MAT</w:t>
      </w:r>
      <w:r w:rsidR="0046236A" w:rsidRPr="00652936">
        <w:rPr>
          <w:b/>
        </w:rPr>
        <w:t>a</w:t>
      </w:r>
      <w:proofErr w:type="spellEnd"/>
      <w:r w:rsidR="0046236A">
        <w:t xml:space="preserve"> (</w:t>
      </w:r>
      <w:proofErr w:type="spellStart"/>
      <w:r w:rsidR="0046236A">
        <w:t>mDHFR</w:t>
      </w:r>
      <w:proofErr w:type="spellEnd"/>
      <w:r w:rsidR="0046236A">
        <w:t>-</w:t>
      </w:r>
      <w:r w:rsidR="0046236A" w:rsidRPr="00B44B74">
        <w:t>F[1,2]</w:t>
      </w:r>
      <w:r w:rsidR="0046236A">
        <w:t>-</w:t>
      </w:r>
      <w:proofErr w:type="spellStart"/>
      <w:r w:rsidR="0046236A">
        <w:t>NatMX</w:t>
      </w:r>
      <w:proofErr w:type="spellEnd"/>
      <w:r w:rsidR="0046236A" w:rsidRPr="00B44B74">
        <w:t xml:space="preserve"> fusions) and </w:t>
      </w:r>
      <w:r w:rsidR="0046236A" w:rsidRPr="00652936">
        <w:t>MAT</w:t>
      </w:r>
      <w:r w:rsidR="0046236A" w:rsidRPr="00652936">
        <w:rPr>
          <w:b/>
        </w:rPr>
        <w:t>α</w:t>
      </w:r>
      <w:r w:rsidR="0046236A">
        <w:t xml:space="preserve"> (</w:t>
      </w:r>
      <w:proofErr w:type="spellStart"/>
      <w:r w:rsidR="0046236A">
        <w:t>mDHFR</w:t>
      </w:r>
      <w:proofErr w:type="spellEnd"/>
      <w:r w:rsidR="0046236A">
        <w:t>-</w:t>
      </w:r>
      <w:r w:rsidR="0046236A" w:rsidRPr="00B44B74">
        <w:t>F[3]</w:t>
      </w:r>
      <w:r w:rsidR="0046236A">
        <w:t>-</w:t>
      </w:r>
      <w:proofErr w:type="spellStart"/>
      <w:r w:rsidR="0046236A">
        <w:t>HphMX</w:t>
      </w:r>
      <w:proofErr w:type="spellEnd"/>
      <w:r w:rsidR="0046236A" w:rsidRPr="00B44B74">
        <w:t xml:space="preserve"> fusions) </w:t>
      </w:r>
      <w:r>
        <w:t xml:space="preserve">PCA </w:t>
      </w:r>
      <w:r w:rsidR="0046236A" w:rsidRPr="00B44B74">
        <w:t>strains</w:t>
      </w:r>
      <w:r w:rsidR="0046236A">
        <w:t xml:space="preserve"> </w:t>
      </w:r>
      <w:r>
        <w:t>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387AC3">
        <w:t>Additional strains acting required to recreated positive and negative controls were also obtained from this screen (</w:t>
      </w:r>
      <w:r w:rsidR="004452EF">
        <w:t xml:space="preserve">Figure </w:t>
      </w:r>
      <w:r w:rsidR="00387AC3">
        <w:t xml:space="preserve">S11). </w:t>
      </w:r>
      <w:r>
        <w:t xml:space="preserve">Strains were individually mated and diploids </w:t>
      </w:r>
      <w:r w:rsidRPr="00B44B74">
        <w:t xml:space="preserve">were selected on </w:t>
      </w:r>
      <w:r w:rsidR="006D4498">
        <w:t xml:space="preserve">solid YPD </w:t>
      </w:r>
      <w:r w:rsidRPr="00B44B74">
        <w:t>supplemented with Hygromycin B and Nourseothricin</w:t>
      </w:r>
      <w:r w:rsidR="000F2CD7">
        <w:t xml:space="preserve"> (YPD +</w:t>
      </w:r>
      <w:proofErr w:type="spellStart"/>
      <w:r w:rsidR="006D4498">
        <w:t>Hyg</w:t>
      </w:r>
      <w:proofErr w:type="spellEnd"/>
      <w:r w:rsidR="006D4498">
        <w:t xml:space="preserve"> +Nat)</w:t>
      </w:r>
      <w:r w:rsidRPr="00B44B74">
        <w:t>.</w:t>
      </w:r>
      <w:r w:rsidR="00FF1DD3">
        <w:t xml:space="preserve">  Diploid strains were spotted o</w:t>
      </w:r>
      <w:r w:rsidR="006D4498">
        <w:t xml:space="preserve">n solid </w:t>
      </w:r>
      <w:r w:rsidR="000F2CD7">
        <w:t>YPD</w:t>
      </w:r>
      <w:r w:rsidR="00FF1DD3">
        <w:t xml:space="preserve"> </w:t>
      </w:r>
      <w:r w:rsidR="000F2CD7">
        <w:t>+</w:t>
      </w:r>
      <w:proofErr w:type="spellStart"/>
      <w:r w:rsidR="006D4498">
        <w:t>Hyg</w:t>
      </w:r>
      <w:proofErr w:type="spellEnd"/>
      <w:r w:rsidR="006D4498">
        <w:t xml:space="preserve"> +Nat </w:t>
      </w:r>
      <w:r w:rsidR="009D111C">
        <w:t>supplemented with either</w:t>
      </w:r>
      <w:r w:rsidR="00FF1DD3">
        <w:t xml:space="preserve"> 2% DMSO, 2% DMSO + </w:t>
      </w:r>
      <w:r w:rsidR="00FF1DD3" w:rsidRPr="006D4498">
        <w:t xml:space="preserve">200 </w:t>
      </w:r>
      <w:proofErr w:type="spellStart"/>
      <w:r w:rsidR="00FF1DD3" w:rsidRPr="006D4498">
        <w:t>μg</w:t>
      </w:r>
      <w:proofErr w:type="spellEnd"/>
      <w:r w:rsidR="00FF1DD3" w:rsidRPr="006D4498">
        <w:t>/mL</w:t>
      </w:r>
      <w:r w:rsidR="00FF1DD3">
        <w:t xml:space="preserve"> methotrexate</w:t>
      </w:r>
      <w:r w:rsidR="009D111C">
        <w:t xml:space="preserve">, or 2% DMSO + </w:t>
      </w:r>
      <w:r w:rsidR="009D111C" w:rsidRPr="006D4498">
        <w:t xml:space="preserve">200 </w:t>
      </w:r>
      <w:proofErr w:type="spellStart"/>
      <w:r w:rsidR="009D111C" w:rsidRPr="006D4498">
        <w:t>μg</w:t>
      </w:r>
      <w:proofErr w:type="spellEnd"/>
      <w:r w:rsidR="009D111C" w:rsidRPr="006D4498">
        <w:t>/mL</w:t>
      </w:r>
      <w:r w:rsidR="009D111C">
        <w:t xml:space="preserve"> methotrexate + 46.8</w:t>
      </w:r>
      <w:r w:rsidR="009D111C" w:rsidRPr="00662D0E">
        <w:rPr>
          <w:bCs/>
          <w:iCs/>
          <w:color w:val="000000" w:themeColor="text1"/>
          <w:lang w:val="el-GR"/>
        </w:rPr>
        <w:t>μ</w:t>
      </w:r>
      <w:r w:rsidR="009D111C" w:rsidRPr="00662D0E">
        <w:rPr>
          <w:bCs/>
          <w:iCs/>
          <w:color w:val="000000" w:themeColor="text1"/>
        </w:rPr>
        <w:t>M fluconazole</w:t>
      </w:r>
      <w:r w:rsidR="009D111C">
        <w:rPr>
          <w:bCs/>
          <w:iCs/>
          <w:color w:val="000000" w:themeColor="text1"/>
        </w:rPr>
        <w:t>.</w:t>
      </w:r>
      <w:r w:rsidR="00387AC3">
        <w:rPr>
          <w:bCs/>
          <w:iCs/>
          <w:color w:val="000000" w:themeColor="text1"/>
        </w:rPr>
        <w:t xml:space="preserve">  Strains were grown for 72 hours at 30</w:t>
      </w:r>
      <w:r w:rsidR="00387AC3" w:rsidRPr="00A5762E">
        <w:t>°C</w:t>
      </w:r>
      <w:r w:rsidR="00387AC3">
        <w:t>.</w:t>
      </w:r>
    </w:p>
    <w:p w14:paraId="0D12D976" w14:textId="77777777" w:rsidR="00CE1B65" w:rsidRPr="00565DF9" w:rsidRDefault="00CE1B65" w:rsidP="00224FCB">
      <w:pPr>
        <w:rPr>
          <w:b/>
          <w:bCs/>
          <w:iCs/>
          <w:color w:val="808080" w:themeColor="background1" w:themeShade="80"/>
        </w:rPr>
      </w:pPr>
    </w:p>
    <w:p w14:paraId="787C297A" w14:textId="61F88319" w:rsidR="00580B25" w:rsidRPr="009B3D83" w:rsidRDefault="00483E4F" w:rsidP="00224FCB">
      <w:pPr>
        <w:outlineLvl w:val="0"/>
        <w:rPr>
          <w:b/>
          <w:bCs/>
          <w:iCs/>
          <w:color w:val="000000" w:themeColor="text1"/>
        </w:rPr>
      </w:pPr>
      <w:commentRangeStart w:id="98"/>
      <w:r w:rsidRPr="009B3D83">
        <w:rPr>
          <w:b/>
          <w:bCs/>
          <w:iCs/>
          <w:color w:val="000000" w:themeColor="text1"/>
        </w:rPr>
        <w:t>Quantitative RT-PCR</w:t>
      </w:r>
      <w:commentRangeEnd w:id="98"/>
      <w:r w:rsidR="00A028A9" w:rsidRPr="009B3D83">
        <w:rPr>
          <w:rStyle w:val="CommentReference"/>
          <w:color w:val="000000" w:themeColor="text1"/>
        </w:rPr>
        <w:commentReference w:id="98"/>
      </w:r>
    </w:p>
    <w:p w14:paraId="2D459882" w14:textId="0C18B5C3" w:rsidR="00483E4F" w:rsidRPr="005A2D85" w:rsidRDefault="00F3275C" w:rsidP="00224FCB">
      <w:pPr>
        <w:jc w:val="both"/>
        <w:rPr>
          <w:bCs/>
          <w:iCs/>
          <w:color w:val="000000" w:themeColor="text1"/>
        </w:rPr>
      </w:pPr>
      <w:r w:rsidRPr="009B3D83">
        <w:rPr>
          <w:bCs/>
          <w:iCs/>
          <w:color w:val="000000" w:themeColor="text1"/>
        </w:rPr>
        <w:t xml:space="preserve">RNA </w:t>
      </w:r>
      <w:r w:rsidR="000D0C6E">
        <w:rPr>
          <w:bCs/>
          <w:iCs/>
          <w:color w:val="000000" w:themeColor="text1"/>
        </w:rPr>
        <w:t>was extracted from cultures growing exponentially in 23.43</w:t>
      </w:r>
      <w:r w:rsidR="000D0C6E">
        <w:rPr>
          <w:bCs/>
          <w:iCs/>
          <w:color w:val="000000" w:themeColor="text1"/>
          <w:lang w:val="el-GR"/>
        </w:rPr>
        <w:t>μ</w:t>
      </w:r>
      <w:r w:rsidR="000D0C6E">
        <w:rPr>
          <w:bCs/>
          <w:iCs/>
          <w:color w:val="000000" w:themeColor="text1"/>
        </w:rPr>
        <w:t xml:space="preserve">M fluconazole </w:t>
      </w:r>
      <w:r w:rsidRPr="009B3D83">
        <w:rPr>
          <w:bCs/>
          <w:iCs/>
          <w:color w:val="000000" w:themeColor="text1"/>
        </w:rPr>
        <w:t>using the QIAGEN RNeasy</w:t>
      </w:r>
      <w:r w:rsidRPr="009B3D83">
        <w:rPr>
          <w:bCs/>
          <w:iCs/>
          <w:color w:val="000000" w:themeColor="text1"/>
          <w:vertAlign w:val="superscript"/>
        </w:rPr>
        <w:t>®</w:t>
      </w:r>
      <w:r w:rsidRPr="009B3D83">
        <w:rPr>
          <w:bCs/>
          <w:iCs/>
          <w:color w:val="000000" w:themeColor="text1"/>
        </w:rPr>
        <w:t xml:space="preserve"> kit</w:t>
      </w:r>
      <w:r w:rsidR="00FC0BDC" w:rsidRPr="009B3D83">
        <w:rPr>
          <w:bCs/>
          <w:iCs/>
          <w:color w:val="000000" w:themeColor="text1"/>
        </w:rPr>
        <w:t>.  1</w:t>
      </w:r>
      <w:r w:rsidR="00FC0BDC" w:rsidRPr="009B3D83">
        <w:rPr>
          <w:bCs/>
          <w:iCs/>
          <w:color w:val="000000" w:themeColor="text1"/>
          <w:lang w:val="el-GR"/>
        </w:rPr>
        <w:t>μ</w:t>
      </w:r>
      <w:r w:rsidR="00FC0BDC" w:rsidRPr="009B3D83">
        <w:rPr>
          <w:bCs/>
          <w:iCs/>
          <w:color w:val="000000" w:themeColor="text1"/>
          <w:lang w:val="en-CA"/>
        </w:rPr>
        <w:t xml:space="preserve">g of isolate </w:t>
      </w:r>
      <w:r w:rsidR="002F4EE7" w:rsidRPr="009B3D83">
        <w:rPr>
          <w:bCs/>
          <w:iCs/>
          <w:color w:val="000000" w:themeColor="text1"/>
          <w:lang w:val="en-CA"/>
        </w:rPr>
        <w:t xml:space="preserve">was </w:t>
      </w:r>
      <w:r w:rsidR="00A028A9" w:rsidRPr="009B3D83">
        <w:rPr>
          <w:bCs/>
          <w:iCs/>
          <w:color w:val="000000" w:themeColor="text1"/>
          <w:lang w:val="en-CA"/>
        </w:rPr>
        <w:t xml:space="preserve">treated with </w:t>
      </w:r>
      <w:proofErr w:type="spellStart"/>
      <w:r w:rsidR="00A028A9" w:rsidRPr="009B3D83">
        <w:rPr>
          <w:bCs/>
          <w:iCs/>
          <w:color w:val="000000" w:themeColor="text1"/>
          <w:lang w:val="en-CA"/>
        </w:rPr>
        <w:t>DNAse</w:t>
      </w:r>
      <w:proofErr w:type="spellEnd"/>
      <w:r w:rsidR="00A028A9" w:rsidRPr="009B3D83">
        <w:rPr>
          <w:bCs/>
          <w:iCs/>
          <w:color w:val="000000" w:themeColor="text1"/>
          <w:lang w:val="en-CA"/>
        </w:rPr>
        <w:t xml:space="preserve"> and </w:t>
      </w:r>
      <w:r w:rsidR="0081563C">
        <w:rPr>
          <w:bCs/>
          <w:iCs/>
          <w:color w:val="000000" w:themeColor="text1"/>
          <w:lang w:val="en-CA"/>
        </w:rPr>
        <w:t>analyzed usi</w:t>
      </w:r>
      <w:r w:rsidR="002F4EE7" w:rsidRPr="009B3D83">
        <w:rPr>
          <w:bCs/>
          <w:iCs/>
          <w:color w:val="000000" w:themeColor="text1"/>
          <w:lang w:val="en-CA"/>
        </w:rPr>
        <w:t>n</w:t>
      </w:r>
      <w:r w:rsidR="0081563C">
        <w:rPr>
          <w:bCs/>
          <w:iCs/>
          <w:color w:val="000000" w:themeColor="text1"/>
          <w:lang w:val="en-CA"/>
        </w:rPr>
        <w:t>g</w:t>
      </w:r>
      <w:r w:rsidR="002F4EE7" w:rsidRPr="009B3D83">
        <w:rPr>
          <w:bCs/>
          <w:iCs/>
          <w:color w:val="000000" w:themeColor="text1"/>
          <w:lang w:val="en-CA"/>
        </w:rPr>
        <w:t xml:space="preserve"> an Agilent Bioanalyzer to qu</w:t>
      </w:r>
      <w:r w:rsidR="00A028A9" w:rsidRPr="009B3D83">
        <w:rPr>
          <w:bCs/>
          <w:iCs/>
          <w:color w:val="000000" w:themeColor="text1"/>
          <w:lang w:val="en-CA"/>
        </w:rPr>
        <w:t xml:space="preserve">antify </w:t>
      </w:r>
      <w:r w:rsidR="0092713A">
        <w:rPr>
          <w:bCs/>
          <w:iCs/>
          <w:color w:val="000000" w:themeColor="text1"/>
          <w:lang w:val="en-CA"/>
        </w:rPr>
        <w:t xml:space="preserve">nucleic acid concentration </w:t>
      </w:r>
      <w:r w:rsidR="00A028A9" w:rsidRPr="009B3D83">
        <w:rPr>
          <w:bCs/>
          <w:iCs/>
          <w:color w:val="000000" w:themeColor="text1"/>
          <w:lang w:val="en-CA"/>
        </w:rPr>
        <w:t xml:space="preserve">and verify </w:t>
      </w:r>
      <w:r w:rsidR="002F4EE7" w:rsidRPr="009B3D83">
        <w:rPr>
          <w:bCs/>
          <w:iCs/>
          <w:color w:val="000000" w:themeColor="text1"/>
          <w:lang w:val="en-CA"/>
        </w:rPr>
        <w:t xml:space="preserve">purity. </w:t>
      </w:r>
      <w:r w:rsidR="00516641" w:rsidRPr="009B3D83">
        <w:rPr>
          <w:bCs/>
          <w:iCs/>
          <w:color w:val="000000" w:themeColor="text1"/>
          <w:lang w:val="en-CA"/>
        </w:rPr>
        <w:t>cDNA synthesis</w:t>
      </w:r>
      <w:r w:rsidR="002F4EE7" w:rsidRPr="009B3D83">
        <w:rPr>
          <w:bCs/>
          <w:iCs/>
          <w:color w:val="000000" w:themeColor="text1"/>
          <w:lang w:val="en-CA"/>
        </w:rPr>
        <w:t xml:space="preserve"> was perfo</w:t>
      </w:r>
      <w:r w:rsidR="0081563C">
        <w:rPr>
          <w:bCs/>
          <w:iCs/>
          <w:color w:val="000000" w:themeColor="text1"/>
          <w:lang w:val="en-CA"/>
        </w:rPr>
        <w:t>r</w:t>
      </w:r>
      <w:r w:rsidR="002F4EE7" w:rsidRPr="009B3D83">
        <w:rPr>
          <w:bCs/>
          <w:iCs/>
          <w:color w:val="000000" w:themeColor="text1"/>
          <w:lang w:val="en-CA"/>
        </w:rPr>
        <w:t xml:space="preserve">med using a combination of oligo-DT and random hexamer primers.  </w:t>
      </w:r>
      <w:r w:rsidR="00516641" w:rsidRPr="009B3D83">
        <w:rPr>
          <w:bCs/>
          <w:iCs/>
          <w:color w:val="000000" w:themeColor="text1"/>
          <w:lang w:val="en-CA"/>
        </w:rPr>
        <w:t xml:space="preserve">qPCR on these samples was then performed using a </w:t>
      </w:r>
      <w:proofErr w:type="spellStart"/>
      <w:r w:rsidR="00516641" w:rsidRPr="009B3D83">
        <w:rPr>
          <w:bCs/>
          <w:iCs/>
          <w:color w:val="000000" w:themeColor="text1"/>
          <w:lang w:val="en-CA"/>
        </w:rPr>
        <w:t>SensiFAST</w:t>
      </w:r>
      <w:proofErr w:type="spellEnd"/>
      <w:r w:rsidR="00516641" w:rsidRPr="009B3D83">
        <w:rPr>
          <w:bCs/>
          <w:iCs/>
          <w:color w:val="000000" w:themeColor="text1"/>
          <w:lang w:val="en-CA"/>
        </w:rPr>
        <w:t>™ Real-Time PCR Kit</w:t>
      </w:r>
      <w:r w:rsidR="00FB7B63" w:rsidRPr="009B3D83">
        <w:rPr>
          <w:bCs/>
          <w:iCs/>
          <w:color w:val="000000" w:themeColor="text1"/>
          <w:lang w:val="en-CA"/>
        </w:rPr>
        <w:t xml:space="preserve"> and Ct values were quantified using a CFX machine.</w:t>
      </w:r>
      <w:r w:rsidR="00AE48EA" w:rsidRPr="009B3D83">
        <w:rPr>
          <w:bCs/>
          <w:iCs/>
          <w:color w:val="000000" w:themeColor="text1"/>
          <w:lang w:val="en-CA"/>
        </w:rPr>
        <w:t xml:space="preserve">  </w:t>
      </w:r>
      <w:r w:rsidR="005A2D85">
        <w:rPr>
          <w:bCs/>
          <w:iCs/>
          <w:color w:val="000000" w:themeColor="text1"/>
          <w:lang w:val="en-CA"/>
        </w:rPr>
        <w:t xml:space="preserve">cDNA synthesis and qPCR </w:t>
      </w:r>
      <w:proofErr w:type="gramStart"/>
      <w:r w:rsidR="005A2D85">
        <w:rPr>
          <w:bCs/>
          <w:iCs/>
          <w:color w:val="000000" w:themeColor="text1"/>
          <w:lang w:val="en-CA"/>
        </w:rPr>
        <w:t>was</w:t>
      </w:r>
      <w:proofErr w:type="gramEnd"/>
      <w:r w:rsidR="005A2D85">
        <w:rPr>
          <w:bCs/>
          <w:iCs/>
          <w:color w:val="000000" w:themeColor="text1"/>
          <w:lang w:val="en-CA"/>
        </w:rPr>
        <w:t xml:space="preserve"> performed for </w:t>
      </w:r>
      <w:r w:rsidR="005A2D85">
        <w:rPr>
          <w:bCs/>
          <w:i/>
          <w:iCs/>
          <w:color w:val="000000" w:themeColor="text1"/>
          <w:lang w:val="en-CA"/>
        </w:rPr>
        <w:t>PDR5</w:t>
      </w:r>
      <w:r w:rsidR="005A2D85">
        <w:rPr>
          <w:bCs/>
          <w:iCs/>
          <w:color w:val="000000" w:themeColor="text1"/>
          <w:lang w:val="en-CA"/>
        </w:rPr>
        <w:t xml:space="preserve"> and </w:t>
      </w:r>
      <w:r w:rsidR="005A2D85">
        <w:rPr>
          <w:bCs/>
          <w:i/>
          <w:iCs/>
          <w:color w:val="000000" w:themeColor="text1"/>
          <w:lang w:val="en-CA"/>
        </w:rPr>
        <w:t xml:space="preserve">UBC6 </w:t>
      </w:r>
      <w:r w:rsidR="005A2D85">
        <w:rPr>
          <w:bCs/>
          <w:iCs/>
          <w:color w:val="000000" w:themeColor="text1"/>
          <w:lang w:val="en-CA"/>
        </w:rPr>
        <w:t>(</w:t>
      </w:r>
      <w:r w:rsidR="00101660">
        <w:rPr>
          <w:bCs/>
          <w:iCs/>
          <w:color w:val="000000" w:themeColor="text1"/>
          <w:lang w:val="en-CA"/>
        </w:rPr>
        <w:t xml:space="preserve">acting </w:t>
      </w:r>
      <w:r w:rsidR="005A2D85">
        <w:rPr>
          <w:bCs/>
          <w:iCs/>
          <w:color w:val="000000" w:themeColor="text1"/>
          <w:lang w:val="en-CA"/>
        </w:rPr>
        <w:t>loading control).</w:t>
      </w:r>
    </w:p>
    <w:p w14:paraId="63F5A975" w14:textId="77777777" w:rsidR="001F052C" w:rsidRPr="00233F15" w:rsidRDefault="001F052C" w:rsidP="00224FCB">
      <w:pPr>
        <w:rPr>
          <w:b/>
          <w:sz w:val="28"/>
        </w:rPr>
      </w:pPr>
    </w:p>
    <w:p w14:paraId="59ED21C5" w14:textId="6DC65E6A" w:rsidR="001F052C" w:rsidRPr="00233F15" w:rsidRDefault="001F052C" w:rsidP="00224FCB">
      <w:pPr>
        <w:outlineLvl w:val="0"/>
        <w:rPr>
          <w:b/>
          <w:sz w:val="28"/>
        </w:rPr>
      </w:pPr>
      <w:r w:rsidRPr="00233F15">
        <w:rPr>
          <w:b/>
          <w:sz w:val="28"/>
        </w:rPr>
        <w:t>Availability of Data and Materials</w:t>
      </w:r>
    </w:p>
    <w:p w14:paraId="18D4EA0D" w14:textId="628557DC" w:rsidR="001F052C" w:rsidRPr="00233F15" w:rsidRDefault="001F052C" w:rsidP="00224FCB">
      <w:pPr>
        <w:outlineLvl w:val="0"/>
        <w:rPr>
          <w:b/>
          <w:sz w:val="28"/>
        </w:rPr>
      </w:pPr>
      <w:r w:rsidRPr="00233F15">
        <w:rPr>
          <w:b/>
          <w:sz w:val="28"/>
        </w:rPr>
        <w:t>Competing Interests</w:t>
      </w:r>
    </w:p>
    <w:p w14:paraId="54437DCE" w14:textId="77777777" w:rsidR="00A3442C" w:rsidRPr="00233F15" w:rsidRDefault="00A3442C" w:rsidP="00224FCB">
      <w:pPr>
        <w:outlineLvl w:val="0"/>
      </w:pPr>
      <w:r w:rsidRPr="00233F15">
        <w:t>The authors declare that they have no competing interests.</w:t>
      </w:r>
    </w:p>
    <w:p w14:paraId="379E9003" w14:textId="77777777" w:rsidR="00A3442C" w:rsidRPr="00233F15" w:rsidRDefault="00A3442C" w:rsidP="00224FCB">
      <w:pPr>
        <w:rPr>
          <w:b/>
          <w:sz w:val="28"/>
        </w:rPr>
      </w:pPr>
    </w:p>
    <w:p w14:paraId="30888890" w14:textId="3C3E2858" w:rsidR="001F052C" w:rsidRPr="00565DF9" w:rsidRDefault="001F052C" w:rsidP="00224FCB">
      <w:pPr>
        <w:outlineLvl w:val="0"/>
        <w:rPr>
          <w:color w:val="808080" w:themeColor="background1" w:themeShade="80"/>
          <w:sz w:val="28"/>
        </w:rPr>
      </w:pPr>
      <w:commentRangeStart w:id="99"/>
      <w:r w:rsidRPr="00565DF9">
        <w:rPr>
          <w:b/>
          <w:color w:val="808080" w:themeColor="background1" w:themeShade="80"/>
          <w:sz w:val="28"/>
        </w:rPr>
        <w:t>Acknowledgements</w:t>
      </w:r>
      <w:commentRangeEnd w:id="99"/>
      <w:r w:rsidR="006365D4">
        <w:rPr>
          <w:rStyle w:val="CommentReference"/>
          <w:rFonts w:asciiTheme="minorHAnsi" w:hAnsiTheme="minorHAnsi" w:cstheme="minorBidi"/>
        </w:rPr>
        <w:commentReference w:id="99"/>
      </w:r>
    </w:p>
    <w:p w14:paraId="590786F9" w14:textId="5DF8CE3B" w:rsidR="00A3442C" w:rsidRPr="00565DF9" w:rsidRDefault="00581B60" w:rsidP="00224FCB">
      <w:pPr>
        <w:outlineLvl w:val="0"/>
        <w:rPr>
          <w:color w:val="808080" w:themeColor="background1" w:themeShade="80"/>
        </w:rPr>
      </w:pPr>
      <w:r w:rsidRPr="00565DF9">
        <w:rPr>
          <w:color w:val="808080" w:themeColor="background1" w:themeShade="80"/>
        </w:rPr>
        <w:t>This work was supported by XX.</w:t>
      </w:r>
    </w:p>
    <w:p w14:paraId="2D0C9476" w14:textId="77777777" w:rsidR="00581B60" w:rsidRPr="00233F15" w:rsidRDefault="00581B60" w:rsidP="00224FCB">
      <w:pPr>
        <w:rPr>
          <w:b/>
          <w:sz w:val="28"/>
        </w:rPr>
      </w:pPr>
    </w:p>
    <w:p w14:paraId="6E20EEA2" w14:textId="74F409F8" w:rsidR="001F052C" w:rsidRPr="00233F15" w:rsidRDefault="001F052C" w:rsidP="00224FCB">
      <w:pPr>
        <w:outlineLvl w:val="0"/>
        <w:rPr>
          <w:b/>
          <w:sz w:val="28"/>
        </w:rPr>
      </w:pPr>
      <w:commentRangeStart w:id="100"/>
      <w:r w:rsidRPr="00233F15">
        <w:rPr>
          <w:b/>
          <w:sz w:val="28"/>
        </w:rPr>
        <w:t>Author Contributions</w:t>
      </w:r>
      <w:commentRangeEnd w:id="100"/>
      <w:r w:rsidR="00AB0C9E">
        <w:rPr>
          <w:rStyle w:val="CommentReference"/>
          <w:rFonts w:asciiTheme="minorHAnsi" w:hAnsiTheme="minorHAnsi" w:cstheme="minorBidi"/>
        </w:rPr>
        <w:commentReference w:id="100"/>
      </w:r>
    </w:p>
    <w:p w14:paraId="04CE3281" w14:textId="6A91A03F" w:rsidR="00DC50F1" w:rsidRPr="00233F15" w:rsidRDefault="00095AD4" w:rsidP="00224FCB">
      <w:pPr>
        <w:jc w:val="both"/>
      </w:pPr>
      <w:r>
        <w:t xml:space="preserve">N.Y, F.P.R &amp; A.C </w:t>
      </w:r>
      <w:r w:rsidR="002D03E0" w:rsidRPr="00233F15">
        <w:t>conceived the experiments.</w:t>
      </w:r>
      <w:r w:rsidR="00581B60" w:rsidRPr="00233F15">
        <w:t xml:space="preserve"> </w:t>
      </w:r>
      <w:r>
        <w:t>N.Y</w:t>
      </w:r>
      <w:r w:rsidR="002D03E0" w:rsidRPr="00233F15">
        <w:t xml:space="preserve">, </w:t>
      </w:r>
      <w:r w:rsidR="007763E5">
        <w:t>M.G</w:t>
      </w:r>
      <w:r w:rsidR="007763E5" w:rsidRPr="00233F15">
        <w:t xml:space="preserve">, </w:t>
      </w:r>
      <w:r w:rsidR="002D03E0" w:rsidRPr="00233F15">
        <w:t xml:space="preserve">L.M, </w:t>
      </w:r>
      <w:r>
        <w:t>S.Z &amp; T.F performed experiments.  A.C and N.Y</w:t>
      </w:r>
      <w:r w:rsidR="002D03E0" w:rsidRPr="00233F15">
        <w:t xml:space="preserve"> analyzed the data.</w:t>
      </w:r>
      <w:r>
        <w:t xml:space="preserve">  A.C, F.P.R</w:t>
      </w:r>
      <w:r w:rsidR="002D03E0" w:rsidRPr="00233F15">
        <w:t>, &amp; N.Y. wrote the paper.</w:t>
      </w:r>
    </w:p>
    <w:p w14:paraId="5FC47A1D" w14:textId="77777777" w:rsidR="00BD3C0C" w:rsidRPr="00233F15" w:rsidRDefault="00BD3C0C" w:rsidP="00224FCB">
      <w:pPr>
        <w:rPr>
          <w:sz w:val="28"/>
        </w:rPr>
      </w:pPr>
    </w:p>
    <w:p w14:paraId="0F8D9CE1" w14:textId="0E334F43" w:rsidR="00BD3C0C" w:rsidRDefault="001F052C" w:rsidP="00224FCB">
      <w:pPr>
        <w:outlineLvl w:val="0"/>
        <w:rPr>
          <w:b/>
          <w:sz w:val="28"/>
        </w:rPr>
      </w:pPr>
      <w:commentRangeStart w:id="101"/>
      <w:r w:rsidRPr="00233F15">
        <w:rPr>
          <w:b/>
          <w:sz w:val="28"/>
        </w:rPr>
        <w:t>Additional Data Files</w:t>
      </w:r>
      <w:commentRangeEnd w:id="101"/>
      <w:r w:rsidR="00BD3C0C" w:rsidRPr="00233F15">
        <w:rPr>
          <w:rStyle w:val="CommentReference"/>
        </w:rPr>
        <w:commentReference w:id="101"/>
      </w:r>
    </w:p>
    <w:p w14:paraId="74BC9BCA" w14:textId="1777560C" w:rsidR="0001262B" w:rsidRDefault="0001262B" w:rsidP="00224FCB">
      <w:pPr>
        <w:outlineLvl w:val="0"/>
      </w:pPr>
      <w:r>
        <w:rPr>
          <w:b/>
        </w:rPr>
        <w:t>Additional Data S1</w:t>
      </w:r>
      <w:r w:rsidR="009B2EA8">
        <w:rPr>
          <w:b/>
        </w:rPr>
        <w:t>.</w:t>
      </w:r>
      <w:r>
        <w:rPr>
          <w:b/>
        </w:rPr>
        <w:t xml:space="preserve"> </w:t>
      </w:r>
      <w:r w:rsidR="00E779E3">
        <w:t>List of p</w:t>
      </w:r>
      <w:r>
        <w:t>rimers used in this study</w:t>
      </w:r>
      <w:r w:rsidR="00F17327">
        <w:t>.</w:t>
      </w:r>
      <w:r w:rsidR="00BF041B">
        <w:t xml:space="preserve">  Includes the primers used to </w:t>
      </w:r>
      <w:r w:rsidR="00955D33">
        <w:t xml:space="preserve">construct the </w:t>
      </w:r>
      <w:proofErr w:type="spellStart"/>
      <w:r w:rsidR="00955D33">
        <w:t>barcoder</w:t>
      </w:r>
      <w:proofErr w:type="spellEnd"/>
      <w:r w:rsidR="00955D33">
        <w:t xml:space="preserve"> strain, perform genotyping, RCP-PCR overhangs, and pool multiplexing primers.</w:t>
      </w:r>
    </w:p>
    <w:p w14:paraId="11AC0159" w14:textId="77777777" w:rsidR="009B2EA8" w:rsidRPr="0001262B" w:rsidRDefault="009B2EA8" w:rsidP="00224FCB">
      <w:pPr>
        <w:outlineLvl w:val="0"/>
      </w:pPr>
    </w:p>
    <w:p w14:paraId="1C34316E" w14:textId="709220E2" w:rsidR="0001262B" w:rsidRPr="0001262B" w:rsidRDefault="0001262B" w:rsidP="00224FCB">
      <w:pPr>
        <w:outlineLvl w:val="0"/>
      </w:pPr>
      <w:r>
        <w:rPr>
          <w:b/>
        </w:rPr>
        <w:t>Additional Data S2</w:t>
      </w:r>
      <w:r w:rsidR="009B2EA8">
        <w:rPr>
          <w:b/>
        </w:rPr>
        <w:t>.</w:t>
      </w:r>
      <w:r>
        <w:rPr>
          <w:b/>
        </w:rPr>
        <w:t xml:space="preserve"> </w:t>
      </w:r>
      <w:r>
        <w:t>Genotyping data</w:t>
      </w:r>
      <w:r w:rsidR="00F17327">
        <w:t xml:space="preserve"> in the engineered population.  I</w:t>
      </w:r>
      <w:r>
        <w:t>nclud</w:t>
      </w:r>
      <w:r w:rsidR="00F17327">
        <w:t>es</w:t>
      </w:r>
      <w:r>
        <w:t xml:space="preserve"> a list of control strains used in high-throughput genotyping, </w:t>
      </w:r>
      <w:r w:rsidR="009A487D">
        <w:t>initial ge</w:t>
      </w:r>
      <w:r w:rsidR="00505736">
        <w:t>notyping results, re-genotyping</w:t>
      </w:r>
      <w:r w:rsidR="009A487D">
        <w:t xml:space="preserve"> of putative wild-type strains, and the final set of genotyping data used.</w:t>
      </w:r>
    </w:p>
    <w:p w14:paraId="0721C135" w14:textId="77777777" w:rsidR="009B2EA8" w:rsidRDefault="009B2EA8" w:rsidP="00224FCB">
      <w:pPr>
        <w:outlineLvl w:val="0"/>
        <w:rPr>
          <w:b/>
        </w:rPr>
      </w:pPr>
    </w:p>
    <w:p w14:paraId="456CCD1D" w14:textId="4A941E1C" w:rsidR="0001262B" w:rsidRDefault="0001262B" w:rsidP="00224FCB">
      <w:pPr>
        <w:outlineLvl w:val="0"/>
        <w:rPr>
          <w:b/>
        </w:rPr>
      </w:pPr>
      <w:r>
        <w:rPr>
          <w:b/>
        </w:rPr>
        <w:t>Additional Data S3</w:t>
      </w:r>
      <w:r w:rsidR="009B2EA8">
        <w:rPr>
          <w:b/>
        </w:rPr>
        <w:t xml:space="preserve">.  </w:t>
      </w:r>
      <w:r w:rsidR="0060113E">
        <w:t>Drugs used in this study and their concentration in the pooled growth data.</w:t>
      </w:r>
      <w:r>
        <w:rPr>
          <w:b/>
        </w:rPr>
        <w:t xml:space="preserve"> </w:t>
      </w:r>
    </w:p>
    <w:p w14:paraId="77468D04" w14:textId="77777777" w:rsidR="00BB1522" w:rsidRDefault="00BB1522" w:rsidP="00224FCB">
      <w:pPr>
        <w:outlineLvl w:val="0"/>
        <w:rPr>
          <w:b/>
        </w:rPr>
      </w:pPr>
    </w:p>
    <w:p w14:paraId="3F5BE9D2" w14:textId="31046D99" w:rsidR="0001262B" w:rsidRDefault="0001262B" w:rsidP="00224FCB">
      <w:pPr>
        <w:outlineLvl w:val="0"/>
        <w:rPr>
          <w:b/>
        </w:rPr>
      </w:pPr>
      <w:r>
        <w:rPr>
          <w:b/>
        </w:rPr>
        <w:t>Additional Data S4</w:t>
      </w:r>
      <w:r w:rsidR="0060113E">
        <w:rPr>
          <w:b/>
        </w:rPr>
        <w:t>.</w:t>
      </w:r>
      <w:r w:rsidRPr="0060113E">
        <w:t xml:space="preserve"> </w:t>
      </w:r>
      <w:r w:rsidR="0060113E" w:rsidRPr="0060113E">
        <w:t xml:space="preserve"> </w:t>
      </w:r>
      <w:r w:rsidR="0060113E">
        <w:t xml:space="preserve">List of primer pairs used to multiplex </w:t>
      </w:r>
      <w:r w:rsidR="00505736">
        <w:t>pooled growth sequencing data.</w:t>
      </w:r>
    </w:p>
    <w:p w14:paraId="11ED44DA" w14:textId="77777777" w:rsidR="00505736" w:rsidRDefault="00505736" w:rsidP="00224FCB">
      <w:pPr>
        <w:outlineLvl w:val="0"/>
        <w:rPr>
          <w:b/>
        </w:rPr>
      </w:pPr>
    </w:p>
    <w:p w14:paraId="5F575C2F" w14:textId="3F8A2BE2" w:rsidR="0001262B" w:rsidRDefault="0001262B" w:rsidP="00224FCB">
      <w:pPr>
        <w:outlineLvl w:val="0"/>
        <w:rPr>
          <w:b/>
        </w:rPr>
      </w:pPr>
      <w:r>
        <w:rPr>
          <w:b/>
        </w:rPr>
        <w:t>Additional Data S5</w:t>
      </w:r>
      <w:r w:rsidR="00505736">
        <w:rPr>
          <w:b/>
        </w:rPr>
        <w:t xml:space="preserve">.  </w:t>
      </w:r>
      <w:r w:rsidR="00A31CE8">
        <w:t xml:space="preserve">Growth and resistance metrics obtained for all strains in both the </w:t>
      </w:r>
      <w:proofErr w:type="spellStart"/>
      <w:r w:rsidR="00A31CE8">
        <w:t>MAT</w:t>
      </w:r>
      <w:r w:rsidR="00A31CE8">
        <w:rPr>
          <w:b/>
        </w:rPr>
        <w:t>a</w:t>
      </w:r>
      <w:proofErr w:type="spellEnd"/>
      <w:r w:rsidR="00A31CE8">
        <w:rPr>
          <w:b/>
        </w:rPr>
        <w:t xml:space="preserve"> </w:t>
      </w:r>
      <w:r w:rsidR="00A31CE8">
        <w:t>and MAT</w:t>
      </w:r>
      <w:r w:rsidR="00A31CE8" w:rsidRPr="00A31CE8">
        <w:rPr>
          <w:b/>
          <w:lang w:val="el-GR"/>
        </w:rPr>
        <w:t>α</w:t>
      </w:r>
      <w:r w:rsidR="00A31CE8">
        <w:t xml:space="preserve"> pools.</w:t>
      </w:r>
      <w:r>
        <w:rPr>
          <w:b/>
        </w:rPr>
        <w:t xml:space="preserve"> </w:t>
      </w:r>
    </w:p>
    <w:p w14:paraId="32C259F0" w14:textId="77777777" w:rsidR="00A31CE8" w:rsidRDefault="00A31CE8" w:rsidP="00224FCB">
      <w:pPr>
        <w:outlineLvl w:val="0"/>
        <w:rPr>
          <w:b/>
        </w:rPr>
      </w:pPr>
    </w:p>
    <w:p w14:paraId="16503D50" w14:textId="109D5968" w:rsidR="003737D5" w:rsidRPr="003737D5" w:rsidRDefault="0001262B" w:rsidP="00224FCB">
      <w:pPr>
        <w:outlineLvl w:val="0"/>
      </w:pPr>
      <w:r>
        <w:rPr>
          <w:b/>
        </w:rPr>
        <w:t>Additional Data S6</w:t>
      </w:r>
      <w:r w:rsidR="00A31CE8">
        <w:rPr>
          <w:b/>
        </w:rPr>
        <w:t>.</w:t>
      </w:r>
      <w:r w:rsidR="00A31CE8" w:rsidRPr="003737D5">
        <w:rPr>
          <w:b/>
        </w:rPr>
        <w:t xml:space="preserve">  </w:t>
      </w:r>
      <w:r w:rsidR="00937BAB">
        <w:t>Summary of linear modelling results</w:t>
      </w:r>
      <w:r w:rsidR="00C77703">
        <w:t xml:space="preserve"> obtained in this study.</w:t>
      </w:r>
    </w:p>
    <w:p w14:paraId="11E9AFA4" w14:textId="1F4CF2CB" w:rsidR="0001262B" w:rsidRPr="003737D5" w:rsidRDefault="0001262B" w:rsidP="00224FCB">
      <w:pPr>
        <w:outlineLvl w:val="0"/>
      </w:pPr>
      <w:r>
        <w:rPr>
          <w:b/>
        </w:rPr>
        <w:t xml:space="preserve"> </w:t>
      </w:r>
    </w:p>
    <w:p w14:paraId="12F17389" w14:textId="001935A0" w:rsidR="0001262B" w:rsidRDefault="0001262B" w:rsidP="00224FCB">
      <w:pPr>
        <w:outlineLvl w:val="0"/>
      </w:pPr>
      <w:r>
        <w:rPr>
          <w:b/>
        </w:rPr>
        <w:t>Additional Data S7</w:t>
      </w:r>
      <w:r w:rsidR="00C77703">
        <w:rPr>
          <w:b/>
        </w:rPr>
        <w:t xml:space="preserve">.  </w:t>
      </w:r>
      <w:r w:rsidR="00EE0463">
        <w:t>Previously</w:t>
      </w:r>
      <w:r w:rsidR="00C77703">
        <w:t>-known drug knockout associations</w:t>
      </w:r>
      <w:r>
        <w:rPr>
          <w:b/>
        </w:rPr>
        <w:t xml:space="preserve"> </w:t>
      </w:r>
      <w:r w:rsidR="00EE0463">
        <w:t>within the 16 ABC transporters and 16 drugs studied.</w:t>
      </w:r>
    </w:p>
    <w:p w14:paraId="2206F607" w14:textId="77777777" w:rsidR="00EE0463" w:rsidRPr="00EE0463" w:rsidRDefault="00EE0463" w:rsidP="00224FCB">
      <w:pPr>
        <w:outlineLvl w:val="0"/>
      </w:pPr>
    </w:p>
    <w:p w14:paraId="2C6BEF7A" w14:textId="116477F3" w:rsidR="0001262B" w:rsidRPr="00FD0EF1" w:rsidRDefault="0001262B" w:rsidP="00224FCB">
      <w:pPr>
        <w:outlineLvl w:val="0"/>
      </w:pPr>
      <w:r>
        <w:rPr>
          <w:b/>
        </w:rPr>
        <w:t>Additional Data S8</w:t>
      </w:r>
      <w:r w:rsidR="00FD0EF1">
        <w:rPr>
          <w:b/>
        </w:rPr>
        <w:t>.</w:t>
      </w:r>
      <w:r>
        <w:rPr>
          <w:b/>
        </w:rPr>
        <w:t xml:space="preserve"> </w:t>
      </w:r>
      <w:r w:rsidR="00FD0EF1">
        <w:rPr>
          <w:b/>
        </w:rPr>
        <w:t xml:space="preserve"> </w:t>
      </w:r>
      <w:r w:rsidR="007A4217">
        <w:t>Functional i</w:t>
      </w:r>
      <w:r w:rsidR="00FD0EF1">
        <w:t xml:space="preserve">nterpretations of genetic interactions present in the </w:t>
      </w:r>
      <w:r w:rsidR="007A4217">
        <w:t>data.</w:t>
      </w:r>
    </w:p>
    <w:p w14:paraId="13A53EF4" w14:textId="77777777" w:rsidR="0001262B" w:rsidRPr="0001262B" w:rsidRDefault="0001262B" w:rsidP="00224FCB">
      <w:pPr>
        <w:outlineLvl w:val="0"/>
        <w:rPr>
          <w:b/>
        </w:rPr>
      </w:pPr>
    </w:p>
    <w:p w14:paraId="103199E1" w14:textId="7D1BE46D" w:rsidR="001F052C" w:rsidRPr="00233F15" w:rsidRDefault="001F052C" w:rsidP="00224FCB">
      <w:pPr>
        <w:outlineLvl w:val="0"/>
        <w:rPr>
          <w:b/>
          <w:sz w:val="28"/>
        </w:rPr>
      </w:pPr>
      <w:r w:rsidRPr="00233F15">
        <w:rPr>
          <w:b/>
          <w:sz w:val="28"/>
        </w:rPr>
        <w:t>References</w:t>
      </w:r>
    </w:p>
    <w:p w14:paraId="08FC716D" w14:textId="7B81C934" w:rsidR="0086432E" w:rsidRPr="0086432E" w:rsidRDefault="00C1486D" w:rsidP="0086432E">
      <w:pPr>
        <w:widowControl w:val="0"/>
        <w:autoSpaceDE w:val="0"/>
        <w:autoSpaceDN w:val="0"/>
        <w:adjustRightInd w:val="0"/>
        <w:rPr>
          <w:noProof/>
        </w:rPr>
      </w:pPr>
      <w:r w:rsidRPr="00233F15">
        <w:rPr>
          <w:b/>
        </w:rPr>
        <w:fldChar w:fldCharType="begin" w:fldLock="1"/>
      </w:r>
      <w:r w:rsidRPr="00233F15">
        <w:rPr>
          <w:b/>
        </w:rPr>
        <w:instrText xml:space="preserve">ADDIN Mendeley Bibliography CSL_BIBLIOGRAPHY </w:instrText>
      </w:r>
      <w:r w:rsidRPr="00233F15">
        <w:rPr>
          <w:b/>
        </w:rPr>
        <w:fldChar w:fldCharType="separate"/>
      </w:r>
      <w:r w:rsidR="0086432E" w:rsidRPr="0086432E">
        <w:rPr>
          <w:noProof/>
        </w:rPr>
        <w:t xml:space="preserve">Adamson, B., Norman, T.M., Jost, M., Cho, M.Y., Nuñez, J.K., Chen, Y., Villalta, J.E., Gilbert, </w:t>
      </w:r>
      <w:r w:rsidR="0086432E" w:rsidRPr="0086432E">
        <w:rPr>
          <w:noProof/>
        </w:rPr>
        <w:lastRenderedPageBreak/>
        <w:t xml:space="preserve">L.A., Horlbeck, M.A., Hein, M.Y., et al. (2016). A Multiplexed Single-Cell CRISPR Screening Platform Enables Systematic Dissection of the Unfolded Protein Response. Cell </w:t>
      </w:r>
      <w:r w:rsidR="0086432E" w:rsidRPr="0086432E">
        <w:rPr>
          <w:i/>
          <w:iCs/>
          <w:noProof/>
        </w:rPr>
        <w:t>167</w:t>
      </w:r>
      <w:r w:rsidR="0086432E" w:rsidRPr="0086432E">
        <w:rPr>
          <w:noProof/>
        </w:rPr>
        <w:t>, 1867–1882.e21.</w:t>
      </w:r>
    </w:p>
    <w:p w14:paraId="5798225C" w14:textId="77777777" w:rsidR="0086432E" w:rsidRPr="0086432E" w:rsidRDefault="0086432E" w:rsidP="0086432E">
      <w:pPr>
        <w:widowControl w:val="0"/>
        <w:autoSpaceDE w:val="0"/>
        <w:autoSpaceDN w:val="0"/>
        <w:adjustRightInd w:val="0"/>
        <w:rPr>
          <w:noProof/>
        </w:rPr>
      </w:pPr>
      <w:r w:rsidRPr="0086432E">
        <w:rPr>
          <w:noProof/>
        </w:rPr>
        <w:t xml:space="preserve">Angeles-Albores, D., Puckett Robinson, C., Williams, B.A., Wold, B.J., and Sternberg, P.W. (2018). Reconstructing a metazoan genetic pathway with transcriptome-wide epistasis measurements. Proc. Natl. Acad. Sci. U. S. A. </w:t>
      </w:r>
      <w:r w:rsidRPr="0086432E">
        <w:rPr>
          <w:i/>
          <w:iCs/>
          <w:noProof/>
        </w:rPr>
        <w:t>115</w:t>
      </w:r>
      <w:r w:rsidRPr="0086432E">
        <w:rPr>
          <w:noProof/>
        </w:rPr>
        <w:t>, E2930–E2939.</w:t>
      </w:r>
    </w:p>
    <w:p w14:paraId="026B135E" w14:textId="77777777" w:rsidR="0086432E" w:rsidRPr="0086432E" w:rsidRDefault="0086432E" w:rsidP="0086432E">
      <w:pPr>
        <w:widowControl w:val="0"/>
        <w:autoSpaceDE w:val="0"/>
        <w:autoSpaceDN w:val="0"/>
        <w:adjustRightInd w:val="0"/>
        <w:rPr>
          <w:noProof/>
        </w:rPr>
      </w:pPr>
      <w:r w:rsidRPr="0086432E">
        <w:rPr>
          <w:noProof/>
        </w:rPr>
        <w:t xml:space="preserve">Beh, C.T., Cool, L., Phillips, J., and Rine, J. (2001). Overlapping functions of the yeast oxysterol-binding protein homologues. Genetics </w:t>
      </w:r>
      <w:r w:rsidRPr="0086432E">
        <w:rPr>
          <w:i/>
          <w:iCs/>
          <w:noProof/>
        </w:rPr>
        <w:t>157</w:t>
      </w:r>
      <w:r w:rsidRPr="0086432E">
        <w:rPr>
          <w:noProof/>
        </w:rPr>
        <w:t>, 1117–1140.</w:t>
      </w:r>
    </w:p>
    <w:p w14:paraId="60D2BEDC" w14:textId="77777777" w:rsidR="0086432E" w:rsidRPr="0086432E" w:rsidRDefault="0086432E" w:rsidP="0086432E">
      <w:pPr>
        <w:widowControl w:val="0"/>
        <w:autoSpaceDE w:val="0"/>
        <w:autoSpaceDN w:val="0"/>
        <w:adjustRightInd w:val="0"/>
        <w:rPr>
          <w:noProof/>
        </w:rPr>
      </w:pPr>
      <w:r w:rsidRPr="0086432E">
        <w:rPr>
          <w:noProof/>
        </w:rPr>
        <w:t xml:space="preserve">Benhamou, R.I., Bibi, M., Steinbuch, K.B., Engel, H., Levin, M., Roichman, Y., Berman, J., and Fridman, M. (2017). Real-Time Imaging of the Azole Class of Antifungal Drugs in Live Candida Cells. ACS Chem. Biol. </w:t>
      </w:r>
      <w:r w:rsidRPr="0086432E">
        <w:rPr>
          <w:i/>
          <w:iCs/>
          <w:noProof/>
        </w:rPr>
        <w:t>12</w:t>
      </w:r>
      <w:r w:rsidRPr="0086432E">
        <w:rPr>
          <w:noProof/>
        </w:rPr>
        <w:t>, 1769–1777.</w:t>
      </w:r>
    </w:p>
    <w:p w14:paraId="0FF0E33B" w14:textId="77777777" w:rsidR="0086432E" w:rsidRPr="0086432E" w:rsidRDefault="0086432E" w:rsidP="0086432E">
      <w:pPr>
        <w:widowControl w:val="0"/>
        <w:autoSpaceDE w:val="0"/>
        <w:autoSpaceDN w:val="0"/>
        <w:adjustRightInd w:val="0"/>
        <w:rPr>
          <w:noProof/>
        </w:rPr>
      </w:pPr>
      <w:r w:rsidRPr="0086432E">
        <w:rPr>
          <w:noProof/>
        </w:rPr>
        <w:t xml:space="preserve">Bloom, J.S., Ehrenreich, I.M., Loo, W.T., Lite, T.-L.V., and Kruglyak, L. (2013). Finding the sources of missing heritability in a yeast cross. Nature </w:t>
      </w:r>
      <w:r w:rsidRPr="0086432E">
        <w:rPr>
          <w:i/>
          <w:iCs/>
          <w:noProof/>
        </w:rPr>
        <w:t>494</w:t>
      </w:r>
      <w:r w:rsidRPr="0086432E">
        <w:rPr>
          <w:noProof/>
        </w:rPr>
        <w:t>, 234–237.</w:t>
      </w:r>
    </w:p>
    <w:p w14:paraId="274A08BB" w14:textId="77777777" w:rsidR="0086432E" w:rsidRPr="0086432E" w:rsidRDefault="0086432E" w:rsidP="0086432E">
      <w:pPr>
        <w:widowControl w:val="0"/>
        <w:autoSpaceDE w:val="0"/>
        <w:autoSpaceDN w:val="0"/>
        <w:adjustRightInd w:val="0"/>
        <w:rPr>
          <w:noProof/>
        </w:rPr>
      </w:pPr>
      <w:r w:rsidRPr="0086432E">
        <w:rPr>
          <w:noProof/>
        </w:rPr>
        <w:t xml:space="preserve">Boettcher, M., Tian, R., Blau, J.A., Markegard, E., Wagner, R.T., Wu, D., Mo, X., Biton, A., Zaitlen, N., Fu, H., et al. (2018). Dual gene activation and knockout screen reveals directional dependencies in genetic networks. Nat. Biotechnol. </w:t>
      </w:r>
      <w:r w:rsidRPr="0086432E">
        <w:rPr>
          <w:i/>
          <w:iCs/>
          <w:noProof/>
        </w:rPr>
        <w:t>36</w:t>
      </w:r>
      <w:r w:rsidRPr="0086432E">
        <w:rPr>
          <w:noProof/>
        </w:rPr>
        <w:t>, 170–178.</w:t>
      </w:r>
    </w:p>
    <w:p w14:paraId="5E3DAD8C" w14:textId="77777777" w:rsidR="0086432E" w:rsidRPr="0086432E" w:rsidRDefault="0086432E" w:rsidP="0086432E">
      <w:pPr>
        <w:widowControl w:val="0"/>
        <w:autoSpaceDE w:val="0"/>
        <w:autoSpaceDN w:val="0"/>
        <w:adjustRightInd w:val="0"/>
        <w:rPr>
          <w:noProof/>
        </w:rPr>
      </w:pPr>
      <w:r w:rsidRPr="0086432E">
        <w:rPr>
          <w:noProof/>
        </w:rPr>
        <w:t xml:space="preserve">Braberg, H., Alexander, R., Shales, M., Xu, J., Franks-Skiba, K.E., Wu, Q., Haber, J.E., and Krogan, N.J. (2014). Quantitative analysis of triple-mutant genetic interactions. Nat. Protoc. </w:t>
      </w:r>
      <w:r w:rsidRPr="0086432E">
        <w:rPr>
          <w:i/>
          <w:iCs/>
          <w:noProof/>
        </w:rPr>
        <w:t>9</w:t>
      </w:r>
      <w:r w:rsidRPr="0086432E">
        <w:rPr>
          <w:noProof/>
        </w:rPr>
        <w:t>, 1867–1881.</w:t>
      </w:r>
    </w:p>
    <w:p w14:paraId="7F37B5DD" w14:textId="77777777" w:rsidR="0086432E" w:rsidRPr="0086432E" w:rsidRDefault="0086432E" w:rsidP="0086432E">
      <w:pPr>
        <w:widowControl w:val="0"/>
        <w:autoSpaceDE w:val="0"/>
        <w:autoSpaceDN w:val="0"/>
        <w:adjustRightInd w:val="0"/>
        <w:rPr>
          <w:noProof/>
        </w:rPr>
      </w:pPr>
      <w:r w:rsidRPr="0086432E">
        <w:rPr>
          <w:noProof/>
        </w:rPr>
        <w:t xml:space="preserve">Braun, P., Tasan, M., Dreze, M., Barrios-Rodiles, M., Lemmens, I., Yu, H., Sahalie, J.M., Murray, R.R., Roncari, L., de Smet, A.-S., et al. (2009). An experimentally derived confidence score for binary protein-protein interactions. Nat. Methods </w:t>
      </w:r>
      <w:r w:rsidRPr="0086432E">
        <w:rPr>
          <w:i/>
          <w:iCs/>
          <w:noProof/>
        </w:rPr>
        <w:t>6</w:t>
      </w:r>
      <w:r w:rsidRPr="0086432E">
        <w:rPr>
          <w:noProof/>
        </w:rPr>
        <w:t>, 91–97.</w:t>
      </w:r>
    </w:p>
    <w:p w14:paraId="1748CF9B" w14:textId="77777777" w:rsidR="0086432E" w:rsidRPr="0086432E" w:rsidRDefault="0086432E" w:rsidP="0086432E">
      <w:pPr>
        <w:widowControl w:val="0"/>
        <w:autoSpaceDE w:val="0"/>
        <w:autoSpaceDN w:val="0"/>
        <w:adjustRightInd w:val="0"/>
        <w:rPr>
          <w:noProof/>
        </w:rPr>
      </w:pPr>
      <w:r w:rsidRPr="0086432E">
        <w:rPr>
          <w:noProof/>
        </w:rPr>
        <w:t xml:space="preserve">Brem, R.B., and Kruglyak, L. (2005). The landscape of genetic complexity across 5,700 gene expression traits in yeast. Proc. Natl. Acad. Sci. U. S. A. </w:t>
      </w:r>
      <w:r w:rsidRPr="0086432E">
        <w:rPr>
          <w:i/>
          <w:iCs/>
          <w:noProof/>
        </w:rPr>
        <w:t>102</w:t>
      </w:r>
      <w:r w:rsidRPr="0086432E">
        <w:rPr>
          <w:noProof/>
        </w:rPr>
        <w:t>, 1572–1577.</w:t>
      </w:r>
    </w:p>
    <w:p w14:paraId="5F512B93" w14:textId="77777777" w:rsidR="0086432E" w:rsidRPr="0086432E" w:rsidRDefault="0086432E" w:rsidP="0086432E">
      <w:pPr>
        <w:widowControl w:val="0"/>
        <w:autoSpaceDE w:val="0"/>
        <w:autoSpaceDN w:val="0"/>
        <w:adjustRightInd w:val="0"/>
        <w:rPr>
          <w:noProof/>
        </w:rPr>
      </w:pPr>
      <w:r w:rsidRPr="0086432E">
        <w:rPr>
          <w:noProof/>
        </w:rPr>
        <w:t xml:space="preserve">Cancer Genome Atlas Research Network, Ley, T.J., Miller, C., Ding, L., Raphael, B.J., Mungall, A.J., Robertson, A.G., Hoadley, K., Triche, T.J., Laird, P.W., et al. (2013). Genomic and Epigenomic Landscapes of Adult De Novo Acute Myeloid Leukemia. N. Engl. J. Med. </w:t>
      </w:r>
      <w:r w:rsidRPr="0086432E">
        <w:rPr>
          <w:i/>
          <w:iCs/>
          <w:noProof/>
        </w:rPr>
        <w:t>368</w:t>
      </w:r>
      <w:r w:rsidRPr="0086432E">
        <w:rPr>
          <w:noProof/>
        </w:rPr>
        <w:t>, 2059–2074.</w:t>
      </w:r>
    </w:p>
    <w:p w14:paraId="48017E11" w14:textId="77777777" w:rsidR="0086432E" w:rsidRPr="0086432E" w:rsidRDefault="0086432E" w:rsidP="0086432E">
      <w:pPr>
        <w:widowControl w:val="0"/>
        <w:autoSpaceDE w:val="0"/>
        <w:autoSpaceDN w:val="0"/>
        <w:adjustRightInd w:val="0"/>
        <w:rPr>
          <w:noProof/>
        </w:rPr>
      </w:pPr>
      <w:r w:rsidRPr="0086432E">
        <w:rPr>
          <w:noProof/>
        </w:rPr>
        <w:t xml:space="preserve">Costanzo, M., Baryshnikova, A., Bellay, J., Kim, Y., Spear, E.D., Sevier, C.S., Ding, H., Koh, J.L.Y., Toufighi, K., Mostafavi, S., et al. (2010). The genetic landscape of a cell. Science </w:t>
      </w:r>
      <w:r w:rsidRPr="0086432E">
        <w:rPr>
          <w:i/>
          <w:iCs/>
          <w:noProof/>
        </w:rPr>
        <w:t>327</w:t>
      </w:r>
      <w:r w:rsidRPr="0086432E">
        <w:rPr>
          <w:noProof/>
        </w:rPr>
        <w:t>, 425–431.</w:t>
      </w:r>
    </w:p>
    <w:p w14:paraId="7C4E3FF1" w14:textId="77777777" w:rsidR="0086432E" w:rsidRPr="0086432E" w:rsidRDefault="0086432E" w:rsidP="0086432E">
      <w:pPr>
        <w:widowControl w:val="0"/>
        <w:autoSpaceDE w:val="0"/>
        <w:autoSpaceDN w:val="0"/>
        <w:adjustRightInd w:val="0"/>
        <w:rPr>
          <w:noProof/>
        </w:rPr>
      </w:pPr>
      <w:r w:rsidRPr="0086432E">
        <w:rPr>
          <w:noProof/>
        </w:rPr>
        <w:t xml:space="preserve">Costanzo, M., VanderSluis, B., Koch, E.N., Baryshnikova, A., Pons, C., Tan, G., Wang, W., Usaj, M.M.M., Hanchard, J., Lee, S.D., et al. (2016). A global genetic interaction network maps a wiring diagram of cellular function. Science (80-. ). </w:t>
      </w:r>
      <w:r w:rsidRPr="0086432E">
        <w:rPr>
          <w:i/>
          <w:iCs/>
          <w:noProof/>
        </w:rPr>
        <w:t>353</w:t>
      </w:r>
      <w:r w:rsidRPr="0086432E">
        <w:rPr>
          <w:noProof/>
        </w:rPr>
        <w:t>.</w:t>
      </w:r>
    </w:p>
    <w:p w14:paraId="60F804B9" w14:textId="77777777" w:rsidR="0086432E" w:rsidRPr="0086432E" w:rsidRDefault="0086432E" w:rsidP="0086432E">
      <w:pPr>
        <w:widowControl w:val="0"/>
        <w:autoSpaceDE w:val="0"/>
        <w:autoSpaceDN w:val="0"/>
        <w:adjustRightInd w:val="0"/>
        <w:rPr>
          <w:noProof/>
        </w:rPr>
      </w:pPr>
      <w:r w:rsidRPr="0086432E">
        <w:rPr>
          <w:noProof/>
        </w:rPr>
        <w:t xml:space="preserve">Díaz-Mejía, J.J., Celaj, A., Mellor, J.C., Coté, A., Balint, A., Ho, B., Bansal, P., Shaeri, F., Gebbia, M., Weile, J., et al. (2018). Mapping DNA damage-dependent genetic interactions in yeast via party mating and barcode fusion genetics. Mol. Syst. Biol. </w:t>
      </w:r>
      <w:r w:rsidRPr="0086432E">
        <w:rPr>
          <w:i/>
          <w:iCs/>
          <w:noProof/>
        </w:rPr>
        <w:t>14</w:t>
      </w:r>
      <w:r w:rsidRPr="0086432E">
        <w:rPr>
          <w:noProof/>
        </w:rPr>
        <w:t>, e7985.</w:t>
      </w:r>
    </w:p>
    <w:p w14:paraId="25DA16EF" w14:textId="77777777" w:rsidR="0086432E" w:rsidRPr="0086432E" w:rsidRDefault="0086432E" w:rsidP="0086432E">
      <w:pPr>
        <w:widowControl w:val="0"/>
        <w:autoSpaceDE w:val="0"/>
        <w:autoSpaceDN w:val="0"/>
        <w:adjustRightInd w:val="0"/>
        <w:rPr>
          <w:noProof/>
        </w:rPr>
      </w:pPr>
      <w:r w:rsidRPr="0086432E">
        <w:rPr>
          <w:noProof/>
        </w:rPr>
        <w:t xml:space="preserve">Dixit, A., Parnas, O., Li, B., Chen, J., Fulco, C.P., Jerby-Arnon, L., Marjanovic, N.D., Dionne, D., Burks, T., Raychowdhury, R., et al. (2016). Perturb-Seq: Dissecting Molecular Circuits with Scalable Single-Cell RNA Profiling of Pooled Genetic Screens. Cell </w:t>
      </w:r>
      <w:r w:rsidRPr="0086432E">
        <w:rPr>
          <w:i/>
          <w:iCs/>
          <w:noProof/>
        </w:rPr>
        <w:t>167</w:t>
      </w:r>
      <w:r w:rsidRPr="0086432E">
        <w:rPr>
          <w:noProof/>
        </w:rPr>
        <w:t>, 1853–1866.e17.</w:t>
      </w:r>
    </w:p>
    <w:p w14:paraId="3AAE8D9D" w14:textId="77777777" w:rsidR="0086432E" w:rsidRPr="0086432E" w:rsidRDefault="0086432E" w:rsidP="0086432E">
      <w:pPr>
        <w:widowControl w:val="0"/>
        <w:autoSpaceDE w:val="0"/>
        <w:autoSpaceDN w:val="0"/>
        <w:adjustRightInd w:val="0"/>
        <w:rPr>
          <w:noProof/>
        </w:rPr>
      </w:pPr>
      <w:r w:rsidRPr="0086432E">
        <w:rPr>
          <w:noProof/>
        </w:rPr>
        <w:t xml:space="preserve">Donner, M., and Keppler, D. (2001). Up-regulation of basolateral multidrug resistance protein 3 (Mrp3) in cholestatic rat liver. Hepatology </w:t>
      </w:r>
      <w:r w:rsidRPr="0086432E">
        <w:rPr>
          <w:i/>
          <w:iCs/>
          <w:noProof/>
        </w:rPr>
        <w:t>34</w:t>
      </w:r>
      <w:r w:rsidRPr="0086432E">
        <w:rPr>
          <w:noProof/>
        </w:rPr>
        <w:t>, 351–359.</w:t>
      </w:r>
    </w:p>
    <w:p w14:paraId="557BA21E" w14:textId="77777777" w:rsidR="0086432E" w:rsidRPr="0086432E" w:rsidRDefault="0086432E" w:rsidP="0086432E">
      <w:pPr>
        <w:widowControl w:val="0"/>
        <w:autoSpaceDE w:val="0"/>
        <w:autoSpaceDN w:val="0"/>
        <w:adjustRightInd w:val="0"/>
        <w:rPr>
          <w:noProof/>
        </w:rPr>
      </w:pPr>
      <w:r w:rsidRPr="0086432E">
        <w:rPr>
          <w:noProof/>
        </w:rPr>
        <w:t xml:space="preserve">Emanuel, G., Moffitt, J.R., and Zhuang, X. (2017). High-throughput, image-based screening of pooled genetic-variant libraries. Nat. Methods </w:t>
      </w:r>
      <w:r w:rsidRPr="0086432E">
        <w:rPr>
          <w:i/>
          <w:iCs/>
          <w:noProof/>
        </w:rPr>
        <w:t>14</w:t>
      </w:r>
      <w:r w:rsidRPr="0086432E">
        <w:rPr>
          <w:noProof/>
        </w:rPr>
        <w:t>, 1159–1162.</w:t>
      </w:r>
    </w:p>
    <w:p w14:paraId="030729D3" w14:textId="77777777" w:rsidR="0086432E" w:rsidRPr="0086432E" w:rsidRDefault="0086432E" w:rsidP="0086432E">
      <w:pPr>
        <w:widowControl w:val="0"/>
        <w:autoSpaceDE w:val="0"/>
        <w:autoSpaceDN w:val="0"/>
        <w:adjustRightInd w:val="0"/>
        <w:rPr>
          <w:noProof/>
        </w:rPr>
      </w:pPr>
      <w:r w:rsidRPr="0086432E">
        <w:rPr>
          <w:noProof/>
        </w:rPr>
        <w:t xml:space="preserve">Ernst, R., Kueppers, P., Klein, C.M., Schwarzmueller, T., Kuchler, K., and Schmitt, L. (2008). A mutation of the H-loop selectively affects rhodamine transport by the yeast multidrug ABC </w:t>
      </w:r>
      <w:r w:rsidRPr="0086432E">
        <w:rPr>
          <w:noProof/>
        </w:rPr>
        <w:lastRenderedPageBreak/>
        <w:t xml:space="preserve">transporter Pdr5. Proc. Natl. Acad. Sci. </w:t>
      </w:r>
      <w:r w:rsidRPr="0086432E">
        <w:rPr>
          <w:i/>
          <w:iCs/>
          <w:noProof/>
        </w:rPr>
        <w:t>105</w:t>
      </w:r>
      <w:r w:rsidRPr="0086432E">
        <w:rPr>
          <w:noProof/>
        </w:rPr>
        <w:t>, 5069–5074.</w:t>
      </w:r>
    </w:p>
    <w:p w14:paraId="44DC3DB9" w14:textId="77777777" w:rsidR="0086432E" w:rsidRPr="0086432E" w:rsidRDefault="0086432E" w:rsidP="0086432E">
      <w:pPr>
        <w:widowControl w:val="0"/>
        <w:autoSpaceDE w:val="0"/>
        <w:autoSpaceDN w:val="0"/>
        <w:adjustRightInd w:val="0"/>
        <w:rPr>
          <w:noProof/>
        </w:rPr>
      </w:pPr>
      <w:r w:rsidRPr="0086432E">
        <w:rPr>
          <w:noProof/>
        </w:rPr>
        <w:t xml:space="preserve">Fischer, B., Sandmann, T., Horn, T., Billmann, M., Chaudhary, V., Huber, W., and Boutros, M. (2015). A map of directional genetic interactions in a metazoan cell. Elife </w:t>
      </w:r>
      <w:r w:rsidRPr="0086432E">
        <w:rPr>
          <w:i/>
          <w:iCs/>
          <w:noProof/>
        </w:rPr>
        <w:t>4</w:t>
      </w:r>
      <w:r w:rsidRPr="0086432E">
        <w:rPr>
          <w:noProof/>
        </w:rPr>
        <w:t>, e05464.</w:t>
      </w:r>
    </w:p>
    <w:p w14:paraId="5038B348" w14:textId="77777777" w:rsidR="0086432E" w:rsidRPr="0086432E" w:rsidRDefault="0086432E" w:rsidP="0086432E">
      <w:pPr>
        <w:widowControl w:val="0"/>
        <w:autoSpaceDE w:val="0"/>
        <w:autoSpaceDN w:val="0"/>
        <w:adjustRightInd w:val="0"/>
        <w:rPr>
          <w:noProof/>
        </w:rPr>
      </w:pPr>
      <w:r w:rsidRPr="0086432E">
        <w:rPr>
          <w:noProof/>
        </w:rPr>
        <w:t xml:space="preserve">Giaever, G., Chu, A.M., Ni, L., Connelly, C., Riles, L., Véronneau, S., Dow, S., Lucau-Danila, A., Anderson, K., André, B., et al. (2002). Functional profiling of the Saccharomyces cerevisiae genome. Nature </w:t>
      </w:r>
      <w:r w:rsidRPr="0086432E">
        <w:rPr>
          <w:i/>
          <w:iCs/>
          <w:noProof/>
        </w:rPr>
        <w:t>418</w:t>
      </w:r>
      <w:r w:rsidRPr="0086432E">
        <w:rPr>
          <w:noProof/>
        </w:rPr>
        <w:t>, 387–391.</w:t>
      </w:r>
    </w:p>
    <w:p w14:paraId="2A42B02B" w14:textId="77777777" w:rsidR="0086432E" w:rsidRPr="0086432E" w:rsidRDefault="0086432E" w:rsidP="0086432E">
      <w:pPr>
        <w:widowControl w:val="0"/>
        <w:autoSpaceDE w:val="0"/>
        <w:autoSpaceDN w:val="0"/>
        <w:adjustRightInd w:val="0"/>
        <w:rPr>
          <w:noProof/>
        </w:rPr>
      </w:pPr>
      <w:r w:rsidRPr="0086432E">
        <w:rPr>
          <w:noProof/>
        </w:rPr>
        <w:t xml:space="preserve">Gibson, D.G., Young, L., Chuang, R.-Y., Venter, J.C., Hutchison, C.A., and Smith, H.O. (2009). Enzymatic assembly of DNA molecules up to several hundred kilobases. Nat. Methods </w:t>
      </w:r>
      <w:r w:rsidRPr="0086432E">
        <w:rPr>
          <w:i/>
          <w:iCs/>
          <w:noProof/>
        </w:rPr>
        <w:t>6</w:t>
      </w:r>
      <w:r w:rsidRPr="0086432E">
        <w:rPr>
          <w:noProof/>
        </w:rPr>
        <w:t>, 343–345.</w:t>
      </w:r>
    </w:p>
    <w:p w14:paraId="5B6D2162" w14:textId="77777777" w:rsidR="0086432E" w:rsidRPr="0086432E" w:rsidRDefault="0086432E" w:rsidP="0086432E">
      <w:pPr>
        <w:widowControl w:val="0"/>
        <w:autoSpaceDE w:val="0"/>
        <w:autoSpaceDN w:val="0"/>
        <w:adjustRightInd w:val="0"/>
        <w:rPr>
          <w:noProof/>
        </w:rPr>
      </w:pPr>
      <w:r w:rsidRPr="0086432E">
        <w:rPr>
          <w:noProof/>
        </w:rPr>
        <w:t xml:space="preserve">Gietz, R.D., and Schiestl, R.H. (2007). High-efficiency yeast transformation using the LiAc/SS carrier DNA/PEG method. Nat. Protoc. </w:t>
      </w:r>
      <w:r w:rsidRPr="0086432E">
        <w:rPr>
          <w:i/>
          <w:iCs/>
          <w:noProof/>
        </w:rPr>
        <w:t>2</w:t>
      </w:r>
      <w:r w:rsidRPr="0086432E">
        <w:rPr>
          <w:noProof/>
        </w:rPr>
        <w:t>, 31–34.</w:t>
      </w:r>
    </w:p>
    <w:p w14:paraId="04A69C8C" w14:textId="77777777" w:rsidR="0086432E" w:rsidRPr="0086432E" w:rsidRDefault="0086432E" w:rsidP="0086432E">
      <w:pPr>
        <w:widowControl w:val="0"/>
        <w:autoSpaceDE w:val="0"/>
        <w:autoSpaceDN w:val="0"/>
        <w:adjustRightInd w:val="0"/>
        <w:rPr>
          <w:noProof/>
        </w:rPr>
      </w:pPr>
      <w:r w:rsidRPr="0086432E">
        <w:rPr>
          <w:noProof/>
        </w:rPr>
        <w:t xml:space="preserve">Haber, J.E., Braberg, H., Wu, Q., Alexander, R., Haase, J., Ryan, C., Lipkin-Moore, Z., Franks-Skiba, K.E., Johnson, T., Shales, M., et al. (2013). Systematic triple-mutant analysis uncovers functional connectivity between pathways involved in chromosome regulation. Cell Rep. </w:t>
      </w:r>
      <w:r w:rsidRPr="0086432E">
        <w:rPr>
          <w:i/>
          <w:iCs/>
          <w:noProof/>
        </w:rPr>
        <w:t>3</w:t>
      </w:r>
      <w:r w:rsidRPr="0086432E">
        <w:rPr>
          <w:noProof/>
        </w:rPr>
        <w:t>, 2168–2178.</w:t>
      </w:r>
    </w:p>
    <w:p w14:paraId="06D06893" w14:textId="77777777" w:rsidR="0086432E" w:rsidRPr="0086432E" w:rsidRDefault="0086432E" w:rsidP="0086432E">
      <w:pPr>
        <w:widowControl w:val="0"/>
        <w:autoSpaceDE w:val="0"/>
        <w:autoSpaceDN w:val="0"/>
        <w:adjustRightInd w:val="0"/>
        <w:rPr>
          <w:noProof/>
        </w:rPr>
      </w:pPr>
      <w:r w:rsidRPr="0086432E">
        <w:rPr>
          <w:noProof/>
        </w:rPr>
        <w:t xml:space="preserve">Hartman, J.L., Garvik, B., and Hartwell, L. (2001). Principles for the Buffering of Genetic Variation. Science (80-. ). </w:t>
      </w:r>
      <w:r w:rsidRPr="0086432E">
        <w:rPr>
          <w:i/>
          <w:iCs/>
          <w:noProof/>
        </w:rPr>
        <w:t>291</w:t>
      </w:r>
      <w:r w:rsidRPr="0086432E">
        <w:rPr>
          <w:noProof/>
        </w:rPr>
        <w:t>.</w:t>
      </w:r>
    </w:p>
    <w:p w14:paraId="04488E59" w14:textId="77777777" w:rsidR="0086432E" w:rsidRPr="0086432E" w:rsidRDefault="0086432E" w:rsidP="0086432E">
      <w:pPr>
        <w:widowControl w:val="0"/>
        <w:autoSpaceDE w:val="0"/>
        <w:autoSpaceDN w:val="0"/>
        <w:adjustRightInd w:val="0"/>
        <w:rPr>
          <w:noProof/>
        </w:rPr>
      </w:pPr>
      <w:r w:rsidRPr="0086432E">
        <w:rPr>
          <w:noProof/>
        </w:rPr>
        <w:t xml:space="preserve">Heckl, D., Kowalczyk, M.S., Yudovich, D., Belizaire, R., Puram, R. V, McConkey, M.E., Thielke, A., Aster, J.C., Regev, A., and Ebert, B.L. (2014). Generation of mouse models of myeloid malignancy with combinatorial genetic lesions using CRISPR-Cas9 genome editing. Nat. Biotechnol. </w:t>
      </w:r>
      <w:r w:rsidRPr="0086432E">
        <w:rPr>
          <w:i/>
          <w:iCs/>
          <w:noProof/>
        </w:rPr>
        <w:t>32</w:t>
      </w:r>
      <w:r w:rsidRPr="0086432E">
        <w:rPr>
          <w:noProof/>
        </w:rPr>
        <w:t>, 941–946.</w:t>
      </w:r>
    </w:p>
    <w:p w14:paraId="6E898F9F" w14:textId="77777777" w:rsidR="0086432E" w:rsidRPr="0086432E" w:rsidRDefault="0086432E" w:rsidP="0086432E">
      <w:pPr>
        <w:widowControl w:val="0"/>
        <w:autoSpaceDE w:val="0"/>
        <w:autoSpaceDN w:val="0"/>
        <w:adjustRightInd w:val="0"/>
        <w:rPr>
          <w:noProof/>
        </w:rPr>
      </w:pPr>
      <w:r w:rsidRPr="0086432E">
        <w:rPr>
          <w:noProof/>
        </w:rPr>
        <w:t xml:space="preserve">Horlbeck, M.A., Xu, A., Wang, M., Bennett, N.K., Park, C.Y., Bogdanoff, D., Adamson, B., Chow, E.D., Kampmann, M., Peterson, T.R., et al. (2018). Mapping the Genetic Landscape of Human Cells. Cell </w:t>
      </w:r>
      <w:r w:rsidRPr="0086432E">
        <w:rPr>
          <w:i/>
          <w:iCs/>
          <w:noProof/>
        </w:rPr>
        <w:t>174</w:t>
      </w:r>
      <w:r w:rsidRPr="0086432E">
        <w:rPr>
          <w:noProof/>
        </w:rPr>
        <w:t>, 953–967.e22.</w:t>
      </w:r>
    </w:p>
    <w:p w14:paraId="2E57B5CF" w14:textId="77777777" w:rsidR="0086432E" w:rsidRPr="0086432E" w:rsidRDefault="0086432E" w:rsidP="0086432E">
      <w:pPr>
        <w:widowControl w:val="0"/>
        <w:autoSpaceDE w:val="0"/>
        <w:autoSpaceDN w:val="0"/>
        <w:adjustRightInd w:val="0"/>
        <w:rPr>
          <w:noProof/>
        </w:rPr>
      </w:pPr>
      <w:r w:rsidRPr="0086432E">
        <w:rPr>
          <w:noProof/>
        </w:rPr>
        <w:t xml:space="preserve">Huls, M., Brown, C.D.A., Windass, A.S., Sayer, R., van den Heuvel, J.J.M.W., Heemskerk, S., Russel, F.G.M., and Masereeuw, R. (2008). The breast cancer resistance protein transporter ABCG2 is expressed in the human kidney proximal tubule apical membrane. Kidney Int. </w:t>
      </w:r>
      <w:r w:rsidRPr="0086432E">
        <w:rPr>
          <w:i/>
          <w:iCs/>
          <w:noProof/>
        </w:rPr>
        <w:t>73</w:t>
      </w:r>
      <w:r w:rsidRPr="0086432E">
        <w:rPr>
          <w:noProof/>
        </w:rPr>
        <w:t>, 220–225.</w:t>
      </w:r>
    </w:p>
    <w:p w14:paraId="75E6812A" w14:textId="77777777" w:rsidR="0086432E" w:rsidRPr="0086432E" w:rsidRDefault="0086432E" w:rsidP="0086432E">
      <w:pPr>
        <w:widowControl w:val="0"/>
        <w:autoSpaceDE w:val="0"/>
        <w:autoSpaceDN w:val="0"/>
        <w:adjustRightInd w:val="0"/>
        <w:rPr>
          <w:noProof/>
        </w:rPr>
      </w:pPr>
      <w:r w:rsidRPr="0086432E">
        <w:rPr>
          <w:noProof/>
        </w:rPr>
        <w:t xml:space="preserve">Jakočiūnas, T., Bonde, I., Herrgård, M., Harrison, S.J., Kristensen, M., Pedersen, L.E., Jensen, M.K., and Keasling, J.D. (2015). Multiplex metabolic pathway engineering using CRISPR/Cas9 in Saccharomyces cerevisiae. Metab. Eng. </w:t>
      </w:r>
      <w:r w:rsidRPr="0086432E">
        <w:rPr>
          <w:i/>
          <w:iCs/>
          <w:noProof/>
        </w:rPr>
        <w:t>28</w:t>
      </w:r>
      <w:r w:rsidRPr="0086432E">
        <w:rPr>
          <w:noProof/>
        </w:rPr>
        <w:t>, 213–222.</w:t>
      </w:r>
    </w:p>
    <w:p w14:paraId="26F62697" w14:textId="77777777" w:rsidR="0086432E" w:rsidRPr="0086432E" w:rsidRDefault="0086432E" w:rsidP="0086432E">
      <w:pPr>
        <w:widowControl w:val="0"/>
        <w:autoSpaceDE w:val="0"/>
        <w:autoSpaceDN w:val="0"/>
        <w:adjustRightInd w:val="0"/>
        <w:rPr>
          <w:noProof/>
        </w:rPr>
      </w:pPr>
      <w:r w:rsidRPr="0086432E">
        <w:rPr>
          <w:noProof/>
        </w:rPr>
        <w:t xml:space="preserve">Jao, L.-E., Wente, S.R., and Chen, W. (2013). Efficient multiplex biallelic zebrafish genome editing using a CRISPR nuclease system. Proc. Natl. Acad. Sci. </w:t>
      </w:r>
      <w:r w:rsidRPr="0086432E">
        <w:rPr>
          <w:i/>
          <w:iCs/>
          <w:noProof/>
        </w:rPr>
        <w:t>110</w:t>
      </w:r>
      <w:r w:rsidRPr="0086432E">
        <w:rPr>
          <w:noProof/>
        </w:rPr>
        <w:t>, 13904–13909.</w:t>
      </w:r>
    </w:p>
    <w:p w14:paraId="4C332BEC" w14:textId="77777777" w:rsidR="0086432E" w:rsidRPr="0086432E" w:rsidRDefault="0086432E" w:rsidP="0086432E">
      <w:pPr>
        <w:widowControl w:val="0"/>
        <w:autoSpaceDE w:val="0"/>
        <w:autoSpaceDN w:val="0"/>
        <w:adjustRightInd w:val="0"/>
        <w:rPr>
          <w:noProof/>
        </w:rPr>
      </w:pPr>
      <w:r w:rsidRPr="0086432E">
        <w:rPr>
          <w:noProof/>
        </w:rPr>
        <w:t xml:space="preserve">Katzmann, D.J., Burnett, P.E., Golin, J., Mahé, Y., and Moye-Rowley, W.S. (1994). Transcriptional control of the yeast PDR5 gene by the PDR3 gene product. Mol. Cell. Biol. </w:t>
      </w:r>
      <w:r w:rsidRPr="0086432E">
        <w:rPr>
          <w:i/>
          <w:iCs/>
          <w:noProof/>
        </w:rPr>
        <w:t>14</w:t>
      </w:r>
      <w:r w:rsidRPr="0086432E">
        <w:rPr>
          <w:noProof/>
        </w:rPr>
        <w:t>, 4653–4661.</w:t>
      </w:r>
    </w:p>
    <w:p w14:paraId="6228D7FF" w14:textId="77777777" w:rsidR="0086432E" w:rsidRPr="0086432E" w:rsidRDefault="0086432E" w:rsidP="0086432E">
      <w:pPr>
        <w:widowControl w:val="0"/>
        <w:autoSpaceDE w:val="0"/>
        <w:autoSpaceDN w:val="0"/>
        <w:adjustRightInd w:val="0"/>
        <w:rPr>
          <w:noProof/>
        </w:rPr>
      </w:pPr>
      <w:r w:rsidRPr="0086432E">
        <w:rPr>
          <w:noProof/>
        </w:rPr>
        <w:t xml:space="preserve">Kebschull, J.M., and Zador, A.M. (2018). Cellular barcoding: lineage tracing, screening and beyond. Nat. Methods </w:t>
      </w:r>
      <w:r w:rsidRPr="0086432E">
        <w:rPr>
          <w:i/>
          <w:iCs/>
          <w:noProof/>
        </w:rPr>
        <w:t>15</w:t>
      </w:r>
      <w:r w:rsidRPr="0086432E">
        <w:rPr>
          <w:noProof/>
        </w:rPr>
        <w:t>, 871–879.</w:t>
      </w:r>
    </w:p>
    <w:p w14:paraId="53F3349E" w14:textId="77777777" w:rsidR="0086432E" w:rsidRPr="0086432E" w:rsidRDefault="0086432E" w:rsidP="0086432E">
      <w:pPr>
        <w:widowControl w:val="0"/>
        <w:autoSpaceDE w:val="0"/>
        <w:autoSpaceDN w:val="0"/>
        <w:adjustRightInd w:val="0"/>
        <w:rPr>
          <w:noProof/>
        </w:rPr>
      </w:pPr>
      <w:r w:rsidRPr="0086432E">
        <w:rPr>
          <w:noProof/>
        </w:rPr>
        <w:t xml:space="preserve">Khakhina, S., Johnson, S.S., Manoharlal, R., Russo, S.B., Blugeon, C., Lemoine, S., Sunshine, A.B., Dunham, M.J., Cowart, L.A., Devaux, F., et al. (2015). Control of Plasma Membrane Permeability by ABC Transporters. Eukaryot. Cell </w:t>
      </w:r>
      <w:r w:rsidRPr="0086432E">
        <w:rPr>
          <w:i/>
          <w:iCs/>
          <w:noProof/>
        </w:rPr>
        <w:t>14</w:t>
      </w:r>
      <w:r w:rsidRPr="0086432E">
        <w:rPr>
          <w:noProof/>
        </w:rPr>
        <w:t>, 442–453.</w:t>
      </w:r>
    </w:p>
    <w:p w14:paraId="34366937" w14:textId="77777777" w:rsidR="0086432E" w:rsidRPr="0086432E" w:rsidRDefault="0086432E" w:rsidP="0086432E">
      <w:pPr>
        <w:widowControl w:val="0"/>
        <w:autoSpaceDE w:val="0"/>
        <w:autoSpaceDN w:val="0"/>
        <w:adjustRightInd w:val="0"/>
        <w:rPr>
          <w:noProof/>
        </w:rPr>
      </w:pPr>
      <w:r w:rsidRPr="0086432E">
        <w:rPr>
          <w:noProof/>
        </w:rPr>
        <w:t xml:space="preserve">Kolaczkowska, A., Kolaczkowski, M., Goffeau, A., and Moye-Rowley, W.S. (2008). Compensatory activation of the multidrug transporters Pdr5p, Snq2p, and Yor1p by Pdr1p in Saccharomyces cerevisiae. FEBS Lett. </w:t>
      </w:r>
      <w:r w:rsidRPr="0086432E">
        <w:rPr>
          <w:i/>
          <w:iCs/>
          <w:noProof/>
        </w:rPr>
        <w:t>582</w:t>
      </w:r>
      <w:r w:rsidRPr="0086432E">
        <w:rPr>
          <w:noProof/>
        </w:rPr>
        <w:t>, 977–983.</w:t>
      </w:r>
    </w:p>
    <w:p w14:paraId="266F3853" w14:textId="77777777" w:rsidR="0086432E" w:rsidRPr="0086432E" w:rsidRDefault="0086432E" w:rsidP="0086432E">
      <w:pPr>
        <w:widowControl w:val="0"/>
        <w:autoSpaceDE w:val="0"/>
        <w:autoSpaceDN w:val="0"/>
        <w:adjustRightInd w:val="0"/>
        <w:rPr>
          <w:noProof/>
        </w:rPr>
      </w:pPr>
      <w:r w:rsidRPr="0086432E">
        <w:rPr>
          <w:noProof/>
        </w:rPr>
        <w:t xml:space="preserve">Kolaczkowski, M., Kolaczkowska, A., Luczynski, J., Witek, S., and Goffeau, A. (1998). In Vivo Characterization of the Drug Resistance Profile of the Major ABC Transporters and Other </w:t>
      </w:r>
      <w:r w:rsidRPr="0086432E">
        <w:rPr>
          <w:noProof/>
        </w:rPr>
        <w:lastRenderedPageBreak/>
        <w:t xml:space="preserve">Components of the Yeast Pleiotropic Drug Resistance Network. Microb. Drug Resist. </w:t>
      </w:r>
      <w:r w:rsidRPr="0086432E">
        <w:rPr>
          <w:i/>
          <w:iCs/>
          <w:noProof/>
        </w:rPr>
        <w:t>4</w:t>
      </w:r>
      <w:r w:rsidRPr="0086432E">
        <w:rPr>
          <w:noProof/>
        </w:rPr>
        <w:t>, 143–158.</w:t>
      </w:r>
    </w:p>
    <w:p w14:paraId="13D09DB9" w14:textId="77777777" w:rsidR="0086432E" w:rsidRPr="0086432E" w:rsidRDefault="0086432E" w:rsidP="0086432E">
      <w:pPr>
        <w:widowControl w:val="0"/>
        <w:autoSpaceDE w:val="0"/>
        <w:autoSpaceDN w:val="0"/>
        <w:adjustRightInd w:val="0"/>
        <w:rPr>
          <w:noProof/>
        </w:rPr>
      </w:pPr>
      <w:r w:rsidRPr="0086432E">
        <w:rPr>
          <w:noProof/>
        </w:rPr>
        <w:t xml:space="preserve">König, J., Rost, D., Cui, Y., and Keppler, D. (1999). Characterization of the human multidrug resistance protein isoform MRP3 localized to the basolateral hepatocyte membrane. Hepatology </w:t>
      </w:r>
      <w:r w:rsidRPr="0086432E">
        <w:rPr>
          <w:i/>
          <w:iCs/>
          <w:noProof/>
        </w:rPr>
        <w:t>29</w:t>
      </w:r>
      <w:r w:rsidRPr="0086432E">
        <w:rPr>
          <w:noProof/>
        </w:rPr>
        <w:t>, 1156–1163.</w:t>
      </w:r>
    </w:p>
    <w:p w14:paraId="453F8651" w14:textId="77777777" w:rsidR="0086432E" w:rsidRPr="0086432E" w:rsidRDefault="0086432E" w:rsidP="0086432E">
      <w:pPr>
        <w:widowControl w:val="0"/>
        <w:autoSpaceDE w:val="0"/>
        <w:autoSpaceDN w:val="0"/>
        <w:adjustRightInd w:val="0"/>
        <w:rPr>
          <w:noProof/>
        </w:rPr>
      </w:pPr>
      <w:r w:rsidRPr="0086432E">
        <w:rPr>
          <w:noProof/>
        </w:rPr>
        <w:t xml:space="preserve">Kuzmin, E., VanderSluis, B., Wang, W., Tan, G., Deshpande, R., Chen, Y., Usaj, M., Balint, A., Mattiazzi Usaj, M., van Leeuwen, J., et al. (2018). Systematic analysis of complex genetic interactions. Science (80-. ). </w:t>
      </w:r>
      <w:r w:rsidRPr="0086432E">
        <w:rPr>
          <w:i/>
          <w:iCs/>
          <w:noProof/>
        </w:rPr>
        <w:t>360</w:t>
      </w:r>
      <w:r w:rsidRPr="0086432E">
        <w:rPr>
          <w:noProof/>
        </w:rPr>
        <w:t>, eaao1729.</w:t>
      </w:r>
    </w:p>
    <w:p w14:paraId="3110AF89" w14:textId="77777777" w:rsidR="0086432E" w:rsidRPr="0086432E" w:rsidRDefault="0086432E" w:rsidP="0086432E">
      <w:pPr>
        <w:widowControl w:val="0"/>
        <w:autoSpaceDE w:val="0"/>
        <w:autoSpaceDN w:val="0"/>
        <w:adjustRightInd w:val="0"/>
        <w:rPr>
          <w:noProof/>
        </w:rPr>
      </w:pPr>
      <w:r w:rsidRPr="0086432E">
        <w:rPr>
          <w:noProof/>
        </w:rPr>
        <w:t xml:space="preserve">Lee, A.Y., St Onge, R.P., Proctor, M.J., Wallace, I.M., Nile, A.H., Spagnuolo, P.A., Jitkova, Y., Gronda, M., Wu, Y., Kim, M.K., et al. (2014). Mapping the cellular response to small molecules using chemogenomic fitness signatures. Science </w:t>
      </w:r>
      <w:r w:rsidRPr="0086432E">
        <w:rPr>
          <w:i/>
          <w:iCs/>
          <w:noProof/>
        </w:rPr>
        <w:t>344</w:t>
      </w:r>
      <w:r w:rsidRPr="0086432E">
        <w:rPr>
          <w:noProof/>
        </w:rPr>
        <w:t>, 208–211.</w:t>
      </w:r>
    </w:p>
    <w:p w14:paraId="682AFA00" w14:textId="77777777" w:rsidR="0086432E" w:rsidRPr="0086432E" w:rsidRDefault="0086432E" w:rsidP="0086432E">
      <w:pPr>
        <w:widowControl w:val="0"/>
        <w:autoSpaceDE w:val="0"/>
        <w:autoSpaceDN w:val="0"/>
        <w:adjustRightInd w:val="0"/>
        <w:rPr>
          <w:noProof/>
        </w:rPr>
      </w:pPr>
      <w:r w:rsidRPr="0086432E">
        <w:rPr>
          <w:noProof/>
        </w:rPr>
        <w:t xml:space="preserve">Ma, J., Yu, M.K., Fong, S., Ono, K., Sage, E., Demchak, B., Sharan, R., and Ideker, T. (2018). Using deep learning to model the hierarchical structure and function of a cell. Nat. Methods </w:t>
      </w:r>
      <w:r w:rsidRPr="0086432E">
        <w:rPr>
          <w:i/>
          <w:iCs/>
          <w:noProof/>
        </w:rPr>
        <w:t>15</w:t>
      </w:r>
      <w:r w:rsidRPr="0086432E">
        <w:rPr>
          <w:noProof/>
        </w:rPr>
        <w:t>, 290–298.</w:t>
      </w:r>
    </w:p>
    <w:p w14:paraId="53C5CD08" w14:textId="77777777" w:rsidR="0086432E" w:rsidRPr="0086432E" w:rsidRDefault="0086432E" w:rsidP="0086432E">
      <w:pPr>
        <w:widowControl w:val="0"/>
        <w:autoSpaceDE w:val="0"/>
        <w:autoSpaceDN w:val="0"/>
        <w:adjustRightInd w:val="0"/>
        <w:rPr>
          <w:noProof/>
        </w:rPr>
      </w:pPr>
      <w:r w:rsidRPr="0086432E">
        <w:rPr>
          <w:noProof/>
        </w:rPr>
        <w:t xml:space="preserve">Mani, R., St Onge, R.P., Hartman, J.L., Giaever, G., and Roth, F.P. (2008). Defining genetic interaction. Proc. Natl. Acad. Sci. U. S. A. </w:t>
      </w:r>
      <w:r w:rsidRPr="0086432E">
        <w:rPr>
          <w:i/>
          <w:iCs/>
          <w:noProof/>
        </w:rPr>
        <w:t>105</w:t>
      </w:r>
      <w:r w:rsidRPr="0086432E">
        <w:rPr>
          <w:noProof/>
        </w:rPr>
        <w:t>, 3461–3466.</w:t>
      </w:r>
    </w:p>
    <w:p w14:paraId="66578F7C" w14:textId="77777777" w:rsidR="0086432E" w:rsidRPr="0086432E" w:rsidRDefault="0086432E" w:rsidP="0086432E">
      <w:pPr>
        <w:widowControl w:val="0"/>
        <w:autoSpaceDE w:val="0"/>
        <w:autoSpaceDN w:val="0"/>
        <w:adjustRightInd w:val="0"/>
        <w:rPr>
          <w:noProof/>
        </w:rPr>
      </w:pPr>
      <w:r w:rsidRPr="0086432E">
        <w:rPr>
          <w:noProof/>
        </w:rPr>
        <w:t xml:space="preserve">Mullis, M.N., Matsui, T., Schell, R., Foree, R., and Ehrenreich, I.M. (2018). The complex underpinnings of genetic background effects. Nat. Commun. </w:t>
      </w:r>
      <w:r w:rsidRPr="0086432E">
        <w:rPr>
          <w:i/>
          <w:iCs/>
          <w:noProof/>
        </w:rPr>
        <w:t>9</w:t>
      </w:r>
      <w:r w:rsidRPr="0086432E">
        <w:rPr>
          <w:noProof/>
        </w:rPr>
        <w:t>, 3548.</w:t>
      </w:r>
    </w:p>
    <w:p w14:paraId="4828713F" w14:textId="77777777" w:rsidR="0086432E" w:rsidRPr="0086432E" w:rsidRDefault="0086432E" w:rsidP="0086432E">
      <w:pPr>
        <w:widowControl w:val="0"/>
        <w:autoSpaceDE w:val="0"/>
        <w:autoSpaceDN w:val="0"/>
        <w:adjustRightInd w:val="0"/>
        <w:rPr>
          <w:noProof/>
        </w:rPr>
      </w:pPr>
      <w:r w:rsidRPr="0086432E">
        <w:rPr>
          <w:noProof/>
        </w:rPr>
        <w:t xml:space="preserve">Najm, F.J., Strand, C., Donovan, K.F., Hegde, M., Sanson, K.R., Vaimberg, E.W., Sullender, M.E., Hartenian, E., Kalani, Z., Fusi, N., et al. (2017). Orthologous CRISPR–Cas9 enzymes for combinatorial genetic screens. Nat. Biotechnol. </w:t>
      </w:r>
      <w:r w:rsidRPr="0086432E">
        <w:rPr>
          <w:i/>
          <w:iCs/>
          <w:noProof/>
        </w:rPr>
        <w:t>36</w:t>
      </w:r>
      <w:r w:rsidRPr="0086432E">
        <w:rPr>
          <w:noProof/>
        </w:rPr>
        <w:t>, 179–189.</w:t>
      </w:r>
    </w:p>
    <w:p w14:paraId="528D58A0" w14:textId="77777777" w:rsidR="0086432E" w:rsidRPr="0086432E" w:rsidRDefault="0086432E" w:rsidP="0086432E">
      <w:pPr>
        <w:widowControl w:val="0"/>
        <w:autoSpaceDE w:val="0"/>
        <w:autoSpaceDN w:val="0"/>
        <w:adjustRightInd w:val="0"/>
        <w:rPr>
          <w:noProof/>
        </w:rPr>
      </w:pPr>
      <w:r w:rsidRPr="0086432E">
        <w:rPr>
          <w:noProof/>
        </w:rPr>
        <w:t xml:space="preserve">Newman, J.R.S., Ghaemmaghami, S., Ihmels, J., Breslow, D.K., Noble, M., DeRisi, J.L., and Weissman, J.S. (2006). Single-cell proteomic analysis of S. cerevisiae reveals the architecture of biological noise. Nature </w:t>
      </w:r>
      <w:r w:rsidRPr="0086432E">
        <w:rPr>
          <w:i/>
          <w:iCs/>
          <w:noProof/>
        </w:rPr>
        <w:t>441</w:t>
      </w:r>
      <w:r w:rsidRPr="0086432E">
        <w:rPr>
          <w:noProof/>
        </w:rPr>
        <w:t>, 840–846.</w:t>
      </w:r>
    </w:p>
    <w:p w14:paraId="138DCAB1" w14:textId="77777777" w:rsidR="0086432E" w:rsidRPr="0086432E" w:rsidRDefault="0086432E" w:rsidP="0086432E">
      <w:pPr>
        <w:widowControl w:val="0"/>
        <w:autoSpaceDE w:val="0"/>
        <w:autoSpaceDN w:val="0"/>
        <w:adjustRightInd w:val="0"/>
        <w:rPr>
          <w:noProof/>
        </w:rPr>
      </w:pPr>
      <w:r w:rsidRPr="0086432E">
        <w:rPr>
          <w:noProof/>
        </w:rPr>
        <w:t xml:space="preserve">Otwinowski, J., McCandlish, D.M., and Plotkin, J.B. (2018). Inferring the shape of global epistasis. Proc. Natl. Acad. Sci. U. S. A. </w:t>
      </w:r>
      <w:r w:rsidRPr="0086432E">
        <w:rPr>
          <w:i/>
          <w:iCs/>
          <w:noProof/>
        </w:rPr>
        <w:t>115</w:t>
      </w:r>
      <w:r w:rsidRPr="0086432E">
        <w:rPr>
          <w:noProof/>
        </w:rPr>
        <w:t>, E7550–E7558.</w:t>
      </w:r>
    </w:p>
    <w:p w14:paraId="41A5B69A" w14:textId="77777777" w:rsidR="0086432E" w:rsidRPr="0086432E" w:rsidRDefault="0086432E" w:rsidP="0086432E">
      <w:pPr>
        <w:widowControl w:val="0"/>
        <w:autoSpaceDE w:val="0"/>
        <w:autoSpaceDN w:val="0"/>
        <w:adjustRightInd w:val="0"/>
        <w:rPr>
          <w:noProof/>
        </w:rPr>
      </w:pPr>
      <w:r w:rsidRPr="0086432E">
        <w:rPr>
          <w:noProof/>
        </w:rPr>
        <w:t xml:space="preserve">Perlstein, E.O., Ruderfer, D.M., Roberts, D.C., Schreiber, S.L., and Kruglyak, L. (2007). Genetic basis of individual differences in the response to small-molecule drugs in yeast. Nat. Genet. </w:t>
      </w:r>
      <w:r w:rsidRPr="0086432E">
        <w:rPr>
          <w:i/>
          <w:iCs/>
          <w:noProof/>
        </w:rPr>
        <w:t>39</w:t>
      </w:r>
      <w:r w:rsidRPr="0086432E">
        <w:rPr>
          <w:noProof/>
        </w:rPr>
        <w:t>, 496–502.</w:t>
      </w:r>
    </w:p>
    <w:p w14:paraId="0D5B04AB" w14:textId="77777777" w:rsidR="0086432E" w:rsidRPr="0086432E" w:rsidRDefault="0086432E" w:rsidP="0086432E">
      <w:pPr>
        <w:widowControl w:val="0"/>
        <w:autoSpaceDE w:val="0"/>
        <w:autoSpaceDN w:val="0"/>
        <w:adjustRightInd w:val="0"/>
        <w:rPr>
          <w:noProof/>
        </w:rPr>
      </w:pPr>
      <w:r w:rsidRPr="0086432E">
        <w:rPr>
          <w:noProof/>
        </w:rPr>
        <w:t xml:space="preserve">Phenix, H., Morin, K., Batenchuk, C., Parker, J., Abedi, V., Yang, L., Tepliakova, L., Perkins, T.J., and Kærn, M. (2011). Quantitative Epistasis Analysis and Pathway Inference from Genetic Interaction Data. PLoS Comput. Biol. </w:t>
      </w:r>
      <w:r w:rsidRPr="0086432E">
        <w:rPr>
          <w:i/>
          <w:iCs/>
          <w:noProof/>
        </w:rPr>
        <w:t>7</w:t>
      </w:r>
      <w:r w:rsidRPr="0086432E">
        <w:rPr>
          <w:noProof/>
        </w:rPr>
        <w:t>, e1002048.</w:t>
      </w:r>
    </w:p>
    <w:p w14:paraId="77CEDBF9" w14:textId="77777777" w:rsidR="0086432E" w:rsidRPr="0086432E" w:rsidRDefault="0086432E" w:rsidP="0086432E">
      <w:pPr>
        <w:widowControl w:val="0"/>
        <w:autoSpaceDE w:val="0"/>
        <w:autoSpaceDN w:val="0"/>
        <w:adjustRightInd w:val="0"/>
        <w:rPr>
          <w:noProof/>
        </w:rPr>
      </w:pPr>
      <w:r w:rsidRPr="0086432E">
        <w:rPr>
          <w:noProof/>
        </w:rPr>
        <w:t>Proctor, M., Urbanus, M.L., Fung, E.L., Jaramillo, D.F., Davis, R.W., Nislow, C., and Giaever, G. (2011). The Automated Cell: Compound and Environment Screening System (ACCESS) for Chemogenomic Screening. (Humana Press), pp. 239–269.</w:t>
      </w:r>
    </w:p>
    <w:p w14:paraId="55D9E714" w14:textId="77777777" w:rsidR="0086432E" w:rsidRPr="0086432E" w:rsidRDefault="0086432E" w:rsidP="0086432E">
      <w:pPr>
        <w:widowControl w:val="0"/>
        <w:autoSpaceDE w:val="0"/>
        <w:autoSpaceDN w:val="0"/>
        <w:adjustRightInd w:val="0"/>
        <w:rPr>
          <w:noProof/>
        </w:rPr>
      </w:pPr>
      <w:r w:rsidRPr="0086432E">
        <w:rPr>
          <w:noProof/>
        </w:rPr>
        <w:t>Rubin, A.J., Parker, K.R., Satpathy, A.T., Qi, Y., Wu, B., Ong, A.J., Mumbach, M.R., Ji, A.L., Kim, D.S., Cho, S.W., et al. (2018). Coupled Single-Cell CRISPR Screening and Epigenomic Profiling Reveals Causal Gene Regulatory Networks. Cell.</w:t>
      </w:r>
    </w:p>
    <w:p w14:paraId="2382BB6A" w14:textId="77777777" w:rsidR="0086432E" w:rsidRPr="0086432E" w:rsidRDefault="0086432E" w:rsidP="0086432E">
      <w:pPr>
        <w:widowControl w:val="0"/>
        <w:autoSpaceDE w:val="0"/>
        <w:autoSpaceDN w:val="0"/>
        <w:adjustRightInd w:val="0"/>
        <w:rPr>
          <w:noProof/>
        </w:rPr>
      </w:pPr>
      <w:r w:rsidRPr="0086432E">
        <w:rPr>
          <w:noProof/>
        </w:rPr>
        <w:t>Shaw, W.M., Yamauchi, H., Mead, J., Gowers, G.F., Oling, D., Larsson, N., Wigglesworth, M., Ladds, G., and Ellis, T. (2018). Engineering a model cell for rational tuning of GPCR signaling. BioRxiv 390559.</w:t>
      </w:r>
    </w:p>
    <w:p w14:paraId="695CA07B" w14:textId="77777777" w:rsidR="0086432E" w:rsidRPr="0086432E" w:rsidRDefault="0086432E" w:rsidP="0086432E">
      <w:pPr>
        <w:widowControl w:val="0"/>
        <w:autoSpaceDE w:val="0"/>
        <w:autoSpaceDN w:val="0"/>
        <w:adjustRightInd w:val="0"/>
        <w:rPr>
          <w:noProof/>
        </w:rPr>
      </w:pPr>
      <w:r w:rsidRPr="0086432E">
        <w:rPr>
          <w:noProof/>
        </w:rPr>
        <w:t xml:space="preserve">Shekhar-Guturja, T., Tebung, W.A., Mount, H., Liu, N., Köhler, J.R., Whiteway, M., and Cowen, L.E. (2016). Beauvericin Potentiates Azole Activity via Inhibition of Multidrug Efflux, Blocks </w:t>
      </w:r>
      <w:r w:rsidRPr="0086432E">
        <w:rPr>
          <w:i/>
          <w:iCs/>
          <w:noProof/>
        </w:rPr>
        <w:t>C. albicans</w:t>
      </w:r>
      <w:r w:rsidRPr="0086432E">
        <w:rPr>
          <w:noProof/>
        </w:rPr>
        <w:t xml:space="preserve"> Morphogenesis, and is Effluxed via Yor1 and Circuitry Controlled by Zcf29. Antimicrob. Agents Chemother. </w:t>
      </w:r>
      <w:r w:rsidRPr="0086432E">
        <w:rPr>
          <w:i/>
          <w:iCs/>
          <w:noProof/>
        </w:rPr>
        <w:t>60</w:t>
      </w:r>
      <w:r w:rsidRPr="0086432E">
        <w:rPr>
          <w:noProof/>
        </w:rPr>
        <w:t>, AAC.01959-16.</w:t>
      </w:r>
    </w:p>
    <w:p w14:paraId="218579C2" w14:textId="77777777" w:rsidR="0086432E" w:rsidRPr="0086432E" w:rsidRDefault="0086432E" w:rsidP="0086432E">
      <w:pPr>
        <w:widowControl w:val="0"/>
        <w:autoSpaceDE w:val="0"/>
        <w:autoSpaceDN w:val="0"/>
        <w:adjustRightInd w:val="0"/>
        <w:rPr>
          <w:noProof/>
        </w:rPr>
      </w:pPr>
      <w:r w:rsidRPr="0086432E">
        <w:rPr>
          <w:noProof/>
        </w:rPr>
        <w:t xml:space="preserve">Shen, J.P., and Ideker, T. (2018). Synthetic Lethal Networks for Precision Oncology: Promises </w:t>
      </w:r>
      <w:r w:rsidRPr="0086432E">
        <w:rPr>
          <w:noProof/>
        </w:rPr>
        <w:lastRenderedPageBreak/>
        <w:t xml:space="preserve">and Pitfalls. J. Mol. Biol. </w:t>
      </w:r>
      <w:r w:rsidRPr="0086432E">
        <w:rPr>
          <w:i/>
          <w:iCs/>
          <w:noProof/>
        </w:rPr>
        <w:t>430</w:t>
      </w:r>
      <w:r w:rsidRPr="0086432E">
        <w:rPr>
          <w:noProof/>
        </w:rPr>
        <w:t>, 2900–2912.</w:t>
      </w:r>
    </w:p>
    <w:p w14:paraId="189CD09C" w14:textId="77777777" w:rsidR="0086432E" w:rsidRPr="0086432E" w:rsidRDefault="0086432E" w:rsidP="0086432E">
      <w:pPr>
        <w:widowControl w:val="0"/>
        <w:autoSpaceDE w:val="0"/>
        <w:autoSpaceDN w:val="0"/>
        <w:adjustRightInd w:val="0"/>
        <w:rPr>
          <w:noProof/>
        </w:rPr>
      </w:pPr>
      <w:r w:rsidRPr="0086432E">
        <w:rPr>
          <w:noProof/>
        </w:rPr>
        <w:t xml:space="preserve">Shen, J.P., Zhao, D., Sasik, R., Luebeck, J., Birmingham, A., Bojorquez-Gomez, A., Licon, K., Klepper, K., Pekin, D., Beckett, A.N., et al. (2017). Combinatorial CRISPR–Cas9 screens for de novo mapping of genetic interactions. Nat. Methods </w:t>
      </w:r>
      <w:r w:rsidRPr="0086432E">
        <w:rPr>
          <w:i/>
          <w:iCs/>
          <w:noProof/>
        </w:rPr>
        <w:t>14</w:t>
      </w:r>
      <w:r w:rsidRPr="0086432E">
        <w:rPr>
          <w:noProof/>
        </w:rPr>
        <w:t>, 573–576.</w:t>
      </w:r>
    </w:p>
    <w:p w14:paraId="52FBAEF0" w14:textId="77777777" w:rsidR="0086432E" w:rsidRPr="0086432E" w:rsidRDefault="0086432E" w:rsidP="0086432E">
      <w:pPr>
        <w:widowControl w:val="0"/>
        <w:autoSpaceDE w:val="0"/>
        <w:autoSpaceDN w:val="0"/>
        <w:adjustRightInd w:val="0"/>
        <w:rPr>
          <w:noProof/>
        </w:rPr>
      </w:pPr>
      <w:r w:rsidRPr="0086432E">
        <w:rPr>
          <w:noProof/>
        </w:rPr>
        <w:t xml:space="preserve">Smith, A.M., Heisler, L.E., Mellor, J., Kaper, F., Thompson, M.J., Chee, M., Roth, F.P., Giaever, G., and Nislow, C. (2009). Quantitative phenotyping via deep barcode sequencing. Genome Res. </w:t>
      </w:r>
      <w:r w:rsidRPr="0086432E">
        <w:rPr>
          <w:i/>
          <w:iCs/>
          <w:noProof/>
        </w:rPr>
        <w:t>19</w:t>
      </w:r>
      <w:r w:rsidRPr="0086432E">
        <w:rPr>
          <w:noProof/>
        </w:rPr>
        <w:t>, 1836–1842.</w:t>
      </w:r>
    </w:p>
    <w:p w14:paraId="1C7304DB" w14:textId="77777777" w:rsidR="0086432E" w:rsidRPr="0086432E" w:rsidRDefault="0086432E" w:rsidP="0086432E">
      <w:pPr>
        <w:widowControl w:val="0"/>
        <w:autoSpaceDE w:val="0"/>
        <w:autoSpaceDN w:val="0"/>
        <w:adjustRightInd w:val="0"/>
        <w:rPr>
          <w:noProof/>
        </w:rPr>
      </w:pPr>
      <w:r w:rsidRPr="0086432E">
        <w:rPr>
          <w:noProof/>
        </w:rPr>
        <w:t xml:space="preserve">Snider, J., Kittanakom, S., Damjanovic, D., Curak, J., Wong, V., and Stagljar, I. (2010). Detecting interactions with membrane proteins using a membrane two-hybrid assay in yeast. Nat. Protoc. </w:t>
      </w:r>
      <w:r w:rsidRPr="0086432E">
        <w:rPr>
          <w:i/>
          <w:iCs/>
          <w:noProof/>
        </w:rPr>
        <w:t>5</w:t>
      </w:r>
      <w:r w:rsidRPr="0086432E">
        <w:rPr>
          <w:noProof/>
        </w:rPr>
        <w:t>, 1281–1293.</w:t>
      </w:r>
    </w:p>
    <w:p w14:paraId="038E0CF8" w14:textId="77777777" w:rsidR="0086432E" w:rsidRPr="0086432E" w:rsidRDefault="0086432E" w:rsidP="0086432E">
      <w:pPr>
        <w:widowControl w:val="0"/>
        <w:autoSpaceDE w:val="0"/>
        <w:autoSpaceDN w:val="0"/>
        <w:adjustRightInd w:val="0"/>
        <w:rPr>
          <w:noProof/>
        </w:rPr>
      </w:pPr>
      <w:r w:rsidRPr="0086432E">
        <w:rPr>
          <w:noProof/>
        </w:rPr>
        <w:t xml:space="preserve">Snider, J., Hanif, A., Lee, M.E., Jin, K., Yu, A.R., Graham, C., Chuk, M., Damjanovic, D., Wierzbicka, M., Tang, P., et al. (2013). Mapping the functional yeast ABC transporter interactome. Nat. Chem. Biol. </w:t>
      </w:r>
      <w:r w:rsidRPr="0086432E">
        <w:rPr>
          <w:i/>
          <w:iCs/>
          <w:noProof/>
        </w:rPr>
        <w:t>9</w:t>
      </w:r>
      <w:r w:rsidRPr="0086432E">
        <w:rPr>
          <w:noProof/>
        </w:rPr>
        <w:t>, 565–572.</w:t>
      </w:r>
    </w:p>
    <w:p w14:paraId="7B943D8A" w14:textId="77777777" w:rsidR="0086432E" w:rsidRPr="0086432E" w:rsidRDefault="0086432E" w:rsidP="0086432E">
      <w:pPr>
        <w:widowControl w:val="0"/>
        <w:autoSpaceDE w:val="0"/>
        <w:autoSpaceDN w:val="0"/>
        <w:adjustRightInd w:val="0"/>
        <w:rPr>
          <w:noProof/>
        </w:rPr>
      </w:pPr>
      <w:r w:rsidRPr="0086432E">
        <w:rPr>
          <w:noProof/>
        </w:rPr>
        <w:t xml:space="preserve">Sousa, C.A., Hanselaer, S., and Soares, E. V. (2015). ABCC Subfamily Vacuolar Transporters are Involved in Pb (Lead) Detoxification in Saccharomyces cerevisiae. Appl. Biochem. Biotechnol. </w:t>
      </w:r>
      <w:r w:rsidRPr="0086432E">
        <w:rPr>
          <w:i/>
          <w:iCs/>
          <w:noProof/>
        </w:rPr>
        <w:t>175</w:t>
      </w:r>
      <w:r w:rsidRPr="0086432E">
        <w:rPr>
          <w:noProof/>
        </w:rPr>
        <w:t>, 65–74.</w:t>
      </w:r>
    </w:p>
    <w:p w14:paraId="0109C0DC" w14:textId="77777777" w:rsidR="0086432E" w:rsidRPr="0086432E" w:rsidRDefault="0086432E" w:rsidP="0086432E">
      <w:pPr>
        <w:widowControl w:val="0"/>
        <w:autoSpaceDE w:val="0"/>
        <w:autoSpaceDN w:val="0"/>
        <w:adjustRightInd w:val="0"/>
        <w:rPr>
          <w:noProof/>
        </w:rPr>
      </w:pPr>
      <w:r w:rsidRPr="0086432E">
        <w:rPr>
          <w:noProof/>
        </w:rPr>
        <w:t xml:space="preserve">St Onge, R.P., Mani, R., Oh, J., Proctor, M., Fung, E., Davis, R.W., Nislow, C., Roth, F.P., and Giaever, G. (2007). Systematic pathway analysis using high-resolution fitness profiling of combinatorial gene deletions. Nat. Genet. </w:t>
      </w:r>
      <w:r w:rsidRPr="0086432E">
        <w:rPr>
          <w:i/>
          <w:iCs/>
          <w:noProof/>
        </w:rPr>
        <w:t>39</w:t>
      </w:r>
      <w:r w:rsidRPr="0086432E">
        <w:rPr>
          <w:noProof/>
        </w:rPr>
        <w:t>, 199–206.</w:t>
      </w:r>
    </w:p>
    <w:p w14:paraId="6E3876C9" w14:textId="77777777" w:rsidR="0086432E" w:rsidRPr="0086432E" w:rsidRDefault="0086432E" w:rsidP="0086432E">
      <w:pPr>
        <w:widowControl w:val="0"/>
        <w:autoSpaceDE w:val="0"/>
        <w:autoSpaceDN w:val="0"/>
        <w:adjustRightInd w:val="0"/>
        <w:rPr>
          <w:noProof/>
        </w:rPr>
      </w:pPr>
      <w:r w:rsidRPr="0086432E">
        <w:rPr>
          <w:noProof/>
        </w:rPr>
        <w:t xml:space="preserve">Suzuki, Y., St Onge, R.P., Mani, R., King, O.D., Heilbut, A., Labunskyy, V.M., Chen, W., Pham, L., Zhang, L. V, Tong, A.H.Y., et al. (2011). Knocking out multigene redundancies via cycles of sexual assortment and fluorescence selection. Nat. Methods </w:t>
      </w:r>
      <w:r w:rsidRPr="0086432E">
        <w:rPr>
          <w:i/>
          <w:iCs/>
          <w:noProof/>
        </w:rPr>
        <w:t>8</w:t>
      </w:r>
      <w:r w:rsidRPr="0086432E">
        <w:rPr>
          <w:noProof/>
        </w:rPr>
        <w:t>, 159–164.</w:t>
      </w:r>
    </w:p>
    <w:p w14:paraId="0731E613" w14:textId="77777777" w:rsidR="0086432E" w:rsidRPr="0086432E" w:rsidRDefault="0086432E" w:rsidP="0086432E">
      <w:pPr>
        <w:widowControl w:val="0"/>
        <w:autoSpaceDE w:val="0"/>
        <w:autoSpaceDN w:val="0"/>
        <w:adjustRightInd w:val="0"/>
        <w:rPr>
          <w:noProof/>
        </w:rPr>
      </w:pPr>
      <w:r w:rsidRPr="0086432E">
        <w:rPr>
          <w:noProof/>
        </w:rPr>
        <w:t xml:space="preserve">Takahashi, K., and Yamanaka, S. (2006). Induction of Pluripotent Stem Cells from Mouse Embryonic and Adult Fibroblast Cultures by Defined Factors. Cell </w:t>
      </w:r>
      <w:r w:rsidRPr="0086432E">
        <w:rPr>
          <w:i/>
          <w:iCs/>
          <w:noProof/>
        </w:rPr>
        <w:t>126</w:t>
      </w:r>
      <w:r w:rsidRPr="0086432E">
        <w:rPr>
          <w:noProof/>
        </w:rPr>
        <w:t>, 663–676.</w:t>
      </w:r>
    </w:p>
    <w:p w14:paraId="205418E2" w14:textId="77777777" w:rsidR="0086432E" w:rsidRPr="0086432E" w:rsidRDefault="0086432E" w:rsidP="0086432E">
      <w:pPr>
        <w:widowControl w:val="0"/>
        <w:autoSpaceDE w:val="0"/>
        <w:autoSpaceDN w:val="0"/>
        <w:adjustRightInd w:val="0"/>
        <w:rPr>
          <w:noProof/>
        </w:rPr>
      </w:pPr>
      <w:r w:rsidRPr="0086432E">
        <w:rPr>
          <w:noProof/>
        </w:rPr>
        <w:t xml:space="preserve">Tarassov, K., Messier, V., Landry, C.R., Radinovic, S., Serna Molina, M.M., Shames, I., Malitskaya, Y., Vogel, J., Bussey, H., and Michnick, S.W. (2008). An in vivo map of the yeast protein interactome. Science </w:t>
      </w:r>
      <w:r w:rsidRPr="0086432E">
        <w:rPr>
          <w:i/>
          <w:iCs/>
          <w:noProof/>
        </w:rPr>
        <w:t>320</w:t>
      </w:r>
      <w:r w:rsidRPr="0086432E">
        <w:rPr>
          <w:noProof/>
        </w:rPr>
        <w:t>, 1465–1470.</w:t>
      </w:r>
    </w:p>
    <w:p w14:paraId="554B4F7F" w14:textId="77777777" w:rsidR="0086432E" w:rsidRPr="0086432E" w:rsidRDefault="0086432E" w:rsidP="0086432E">
      <w:pPr>
        <w:widowControl w:val="0"/>
        <w:autoSpaceDE w:val="0"/>
        <w:autoSpaceDN w:val="0"/>
        <w:adjustRightInd w:val="0"/>
        <w:rPr>
          <w:noProof/>
        </w:rPr>
      </w:pPr>
      <w:r w:rsidRPr="0086432E">
        <w:rPr>
          <w:noProof/>
        </w:rPr>
        <w:t xml:space="preserve">Taylor, M.B., Ehrenreich, I.M., Rothstein, R., Hu, T., and Mast, J. (2014). Genetic Interactions Involving Five or More Genes Contribute to a Complex Trait in Yeast. PLoS Genet. </w:t>
      </w:r>
      <w:r w:rsidRPr="0086432E">
        <w:rPr>
          <w:i/>
          <w:iCs/>
          <w:noProof/>
        </w:rPr>
        <w:t>10</w:t>
      </w:r>
      <w:r w:rsidRPr="0086432E">
        <w:rPr>
          <w:noProof/>
        </w:rPr>
        <w:t>, e1004324.</w:t>
      </w:r>
    </w:p>
    <w:p w14:paraId="45359A39" w14:textId="77777777" w:rsidR="0086432E" w:rsidRPr="0086432E" w:rsidRDefault="0086432E" w:rsidP="0086432E">
      <w:pPr>
        <w:widowControl w:val="0"/>
        <w:autoSpaceDE w:val="0"/>
        <w:autoSpaceDN w:val="0"/>
        <w:adjustRightInd w:val="0"/>
        <w:rPr>
          <w:noProof/>
        </w:rPr>
      </w:pPr>
      <w:r w:rsidRPr="0086432E">
        <w:rPr>
          <w:noProof/>
        </w:rPr>
        <w:t xml:space="preserve">Wang, H., Yang, H., Shivalila, C.S., Dawlaty, M.M., Cheng, A.W., Zhang, F., and Jaenisch, R. (2013). One-Step Generation of Mice Carrying Mutations in Multiple Genes by CRISPR/Cas-Mediated Genome Engineering. Cell </w:t>
      </w:r>
      <w:r w:rsidRPr="0086432E">
        <w:rPr>
          <w:i/>
          <w:iCs/>
          <w:noProof/>
        </w:rPr>
        <w:t>153</w:t>
      </w:r>
      <w:r w:rsidRPr="0086432E">
        <w:rPr>
          <w:noProof/>
        </w:rPr>
        <w:t>, 910–918.</w:t>
      </w:r>
    </w:p>
    <w:p w14:paraId="346A4371" w14:textId="77777777" w:rsidR="0086432E" w:rsidRPr="0086432E" w:rsidRDefault="0086432E" w:rsidP="0086432E">
      <w:pPr>
        <w:widowControl w:val="0"/>
        <w:autoSpaceDE w:val="0"/>
        <w:autoSpaceDN w:val="0"/>
        <w:adjustRightInd w:val="0"/>
        <w:rPr>
          <w:noProof/>
        </w:rPr>
      </w:pPr>
      <w:r w:rsidRPr="0086432E">
        <w:rPr>
          <w:noProof/>
        </w:rPr>
        <w:t xml:space="preserve">Wieczorke, R., Krampe, S., Weierstall, T., Freidel, K., Hollenberg, C.P., and Boles, E. (1999). Concurrent knock-out of at least 20 transporter genes is required to block uptake of hexoses in Saccharomyces cerevisiae. FEBS Lett. </w:t>
      </w:r>
      <w:r w:rsidRPr="0086432E">
        <w:rPr>
          <w:i/>
          <w:iCs/>
          <w:noProof/>
        </w:rPr>
        <w:t>464</w:t>
      </w:r>
      <w:r w:rsidRPr="0086432E">
        <w:rPr>
          <w:noProof/>
        </w:rPr>
        <w:t>, 123–128.</w:t>
      </w:r>
    </w:p>
    <w:p w14:paraId="6BAA0B82" w14:textId="77777777" w:rsidR="0086432E" w:rsidRPr="0086432E" w:rsidRDefault="0086432E" w:rsidP="0086432E">
      <w:pPr>
        <w:widowControl w:val="0"/>
        <w:autoSpaceDE w:val="0"/>
        <w:autoSpaceDN w:val="0"/>
        <w:adjustRightInd w:val="0"/>
        <w:rPr>
          <w:noProof/>
        </w:rPr>
      </w:pPr>
      <w:r w:rsidRPr="0086432E">
        <w:rPr>
          <w:noProof/>
        </w:rPr>
        <w:t xml:space="preserve">Wong, A.S.L., Choi, G.C.G., Cui, C.H., Pregernig, G., Milani, P., Adam, M., Perli, S.D., Kazer, S.W., Gaillard, A., Hermann, M., et al. (2016). Multiplexed barcoded CRISPR-Cas9 screening enabled by CombiGEM. Proc. Natl. Acad. Sci. U. S. A. </w:t>
      </w:r>
      <w:r w:rsidRPr="0086432E">
        <w:rPr>
          <w:i/>
          <w:iCs/>
          <w:noProof/>
        </w:rPr>
        <w:t>113</w:t>
      </w:r>
      <w:r w:rsidRPr="0086432E">
        <w:rPr>
          <w:noProof/>
        </w:rPr>
        <w:t>, 2544–2549.</w:t>
      </w:r>
    </w:p>
    <w:p w14:paraId="758862AC" w14:textId="77777777" w:rsidR="0086432E" w:rsidRPr="0086432E" w:rsidRDefault="0086432E" w:rsidP="0086432E">
      <w:pPr>
        <w:widowControl w:val="0"/>
        <w:autoSpaceDE w:val="0"/>
        <w:autoSpaceDN w:val="0"/>
        <w:adjustRightInd w:val="0"/>
        <w:rPr>
          <w:noProof/>
        </w:rPr>
      </w:pPr>
      <w:r w:rsidRPr="0086432E">
        <w:rPr>
          <w:noProof/>
        </w:rPr>
        <w:t xml:space="preserve">Xu, S., Wang, Z., Kim, K.W., Jin, Y., and Chisholm, A.D. (2016). Targeted Mutagenesis of Duplicated Genes in Caenorhabditis elegans Using CRISPR-Cas9. J. Genet. Genomics </w:t>
      </w:r>
      <w:r w:rsidRPr="0086432E">
        <w:rPr>
          <w:i/>
          <w:iCs/>
          <w:noProof/>
        </w:rPr>
        <w:t>43</w:t>
      </w:r>
      <w:r w:rsidRPr="0086432E">
        <w:rPr>
          <w:noProof/>
        </w:rPr>
        <w:t>, 103–106.</w:t>
      </w:r>
    </w:p>
    <w:p w14:paraId="0C3E68C8" w14:textId="77777777" w:rsidR="0086432E" w:rsidRPr="0086432E" w:rsidRDefault="0086432E" w:rsidP="0086432E">
      <w:pPr>
        <w:widowControl w:val="0"/>
        <w:autoSpaceDE w:val="0"/>
        <w:autoSpaceDN w:val="0"/>
        <w:adjustRightInd w:val="0"/>
        <w:rPr>
          <w:noProof/>
        </w:rPr>
      </w:pPr>
      <w:r w:rsidRPr="0086432E">
        <w:rPr>
          <w:noProof/>
        </w:rPr>
        <w:t xml:space="preserve">Yachie, N., Petsalaki, E., Mellor, J.C., Weile, J., Jacob, Y., Verby, M., Ozturk, S.B., Li, S., Cote, A.G., Mosca, R., et al. (2016). Pooled-matrix protein interaction screens using Barcode Fusion Genetics. Mol. Syst. Biol. </w:t>
      </w:r>
      <w:r w:rsidRPr="0086432E">
        <w:rPr>
          <w:i/>
          <w:iCs/>
          <w:noProof/>
        </w:rPr>
        <w:t>12</w:t>
      </w:r>
      <w:r w:rsidRPr="0086432E">
        <w:rPr>
          <w:noProof/>
        </w:rPr>
        <w:t>, 863.</w:t>
      </w:r>
    </w:p>
    <w:p w14:paraId="514683B7" w14:textId="77777777" w:rsidR="0086432E" w:rsidRPr="0086432E" w:rsidRDefault="0086432E" w:rsidP="0086432E">
      <w:pPr>
        <w:widowControl w:val="0"/>
        <w:autoSpaceDE w:val="0"/>
        <w:autoSpaceDN w:val="0"/>
        <w:adjustRightInd w:val="0"/>
        <w:rPr>
          <w:noProof/>
        </w:rPr>
      </w:pPr>
      <w:r w:rsidRPr="0086432E">
        <w:rPr>
          <w:noProof/>
        </w:rPr>
        <w:t xml:space="preserve">Yan, Z., Costanzo, M., Heisler, L.E., Paw, J., Kaper, F., Andrews, B.J., Boone, C., Giaever, G., </w:t>
      </w:r>
      <w:r w:rsidRPr="0086432E">
        <w:rPr>
          <w:noProof/>
        </w:rPr>
        <w:lastRenderedPageBreak/>
        <w:t xml:space="preserve">and Nislow, C. (2008). Yeast Barcoders: a chemogenomic application of a universal donor-strain collection carrying bar-code identifiers. Nat. Methods </w:t>
      </w:r>
      <w:r w:rsidRPr="0086432E">
        <w:rPr>
          <w:i/>
          <w:iCs/>
          <w:noProof/>
        </w:rPr>
        <w:t>5</w:t>
      </w:r>
      <w:r w:rsidRPr="0086432E">
        <w:rPr>
          <w:noProof/>
        </w:rPr>
        <w:t>, 719–725.</w:t>
      </w:r>
    </w:p>
    <w:p w14:paraId="1937F320" w14:textId="77777777" w:rsidR="0086432E" w:rsidRPr="0086432E" w:rsidRDefault="0086432E" w:rsidP="0086432E">
      <w:pPr>
        <w:widowControl w:val="0"/>
        <w:autoSpaceDE w:val="0"/>
        <w:autoSpaceDN w:val="0"/>
        <w:adjustRightInd w:val="0"/>
        <w:rPr>
          <w:noProof/>
        </w:rPr>
      </w:pPr>
      <w:r w:rsidRPr="0086432E">
        <w:rPr>
          <w:noProof/>
        </w:rPr>
        <w:t xml:space="preserve">Zeitoun, R.I., Pines, G., Grau, W.C., and Gill, R.T. (2017). Quantitative Tracking of Combinatorially Engineered Populations with Multiplexed Binary Assemblies. ACS Synth. Biol. </w:t>
      </w:r>
      <w:r w:rsidRPr="0086432E">
        <w:rPr>
          <w:i/>
          <w:iCs/>
          <w:noProof/>
        </w:rPr>
        <w:t>6</w:t>
      </w:r>
      <w:r w:rsidRPr="0086432E">
        <w:rPr>
          <w:noProof/>
        </w:rPr>
        <w:t>, 619–627.</w:t>
      </w:r>
    </w:p>
    <w:p w14:paraId="1276DED5" w14:textId="77777777" w:rsidR="0086432E" w:rsidRPr="0086432E" w:rsidRDefault="0086432E" w:rsidP="0086432E">
      <w:pPr>
        <w:widowControl w:val="0"/>
        <w:autoSpaceDE w:val="0"/>
        <w:autoSpaceDN w:val="0"/>
        <w:adjustRightInd w:val="0"/>
        <w:rPr>
          <w:noProof/>
        </w:rPr>
      </w:pPr>
      <w:r w:rsidRPr="0086432E">
        <w:rPr>
          <w:noProof/>
        </w:rPr>
        <w:t xml:space="preserve">Zhang, Z., Mao, Y., Ha, S., Liu, W., Botella, J.R., and Zhu, J.-K. (2016). A multiplex CRISPR/Cas9 platform for fast and efficient editing of multiple genes in Arabidopsis. Plant Cell Rep. </w:t>
      </w:r>
      <w:r w:rsidRPr="0086432E">
        <w:rPr>
          <w:i/>
          <w:iCs/>
          <w:noProof/>
        </w:rPr>
        <w:t>35</w:t>
      </w:r>
      <w:r w:rsidRPr="0086432E">
        <w:rPr>
          <w:noProof/>
        </w:rPr>
        <w:t>, 1519–1533.</w:t>
      </w:r>
    </w:p>
    <w:p w14:paraId="5E7D0454" w14:textId="5B066F98" w:rsidR="001F052C" w:rsidRPr="00233F15" w:rsidRDefault="00C1486D" w:rsidP="0086432E">
      <w:pPr>
        <w:widowControl w:val="0"/>
        <w:autoSpaceDE w:val="0"/>
        <w:autoSpaceDN w:val="0"/>
        <w:adjustRightInd w:val="0"/>
        <w:rPr>
          <w:b/>
        </w:rPr>
      </w:pPr>
      <w:r w:rsidRPr="00233F15">
        <w:rPr>
          <w:b/>
        </w:rPr>
        <w:fldChar w:fldCharType="end"/>
      </w:r>
    </w:p>
    <w:p w14:paraId="33CC3232" w14:textId="2CFE1D3B" w:rsidR="002F52D4" w:rsidRPr="00233F15" w:rsidRDefault="002F52D4" w:rsidP="00224FCB">
      <w:pPr>
        <w:jc w:val="both"/>
        <w:outlineLvl w:val="0"/>
        <w:rPr>
          <w:b/>
          <w:sz w:val="28"/>
        </w:rPr>
      </w:pPr>
      <w:r w:rsidRPr="00233F15">
        <w:rPr>
          <w:b/>
          <w:sz w:val="28"/>
        </w:rPr>
        <w:t>Figures</w:t>
      </w:r>
    </w:p>
    <w:p w14:paraId="13DAE294" w14:textId="77777777" w:rsidR="008236EB" w:rsidRPr="00233F15" w:rsidRDefault="002F52D4" w:rsidP="00224FCB">
      <w:pPr>
        <w:jc w:val="both"/>
      </w:pPr>
      <w:r w:rsidRPr="00233F15">
        <w:rPr>
          <w:b/>
        </w:rPr>
        <w:t>Figure 1</w:t>
      </w:r>
      <w:r w:rsidR="0023730D" w:rsidRPr="00233F15">
        <w:rPr>
          <w:b/>
        </w:rPr>
        <w:t xml:space="preserve">.  </w:t>
      </w:r>
      <w:r w:rsidR="00445948" w:rsidRPr="00233F15">
        <w:t>Overview of the engineered population profiling process</w:t>
      </w:r>
      <w:r w:rsidR="008236EB" w:rsidRPr="00233F15">
        <w:t>.</w:t>
      </w:r>
    </w:p>
    <w:p w14:paraId="3BAE68FA" w14:textId="339DA163" w:rsidR="002F52D4" w:rsidRPr="007779DD" w:rsidRDefault="00100CAE" w:rsidP="00224FCB">
      <w:pPr>
        <w:jc w:val="both"/>
      </w:pPr>
      <w:r>
        <w:t>We c</w:t>
      </w:r>
      <w:r w:rsidR="00154026">
        <w:t>reated</w:t>
      </w:r>
      <w:r>
        <w:t xml:space="preserve"> a barcoded wild-type pool (</w:t>
      </w:r>
      <w:r w:rsidR="004452EF">
        <w:t xml:space="preserve">Figure </w:t>
      </w:r>
      <w:r>
        <w:t>S1)</w:t>
      </w:r>
      <w:r w:rsidR="00AF6100">
        <w:t xml:space="preserve"> to enable construction of an engineered </w:t>
      </w:r>
      <w:r w:rsidR="0061370B">
        <w:t>population using</w:t>
      </w:r>
      <w:r w:rsidR="00AF6100">
        <w:t xml:space="preserve"> any</w:t>
      </w:r>
      <w:r w:rsidR="00A40659">
        <w:t xml:space="preserve"> multi-mu</w:t>
      </w:r>
      <w:r w:rsidR="00AF6100">
        <w:t>tant strain.  In this stu</w:t>
      </w:r>
      <w:r w:rsidR="009167AA">
        <w:t>dy, this pool was mated with a 16 ABC transporter knockout strain</w:t>
      </w:r>
      <w:r w:rsidR="00A40659">
        <w:t xml:space="preserve"> </w:t>
      </w:r>
      <w:r w:rsidR="009167AA">
        <w:t>(</w:t>
      </w:r>
      <w:r w:rsidR="00A40659">
        <w:t>ABC-16</w:t>
      </w:r>
      <w:r w:rsidR="009167AA">
        <w:t>)</w:t>
      </w:r>
      <w:r w:rsidR="00A06A83">
        <w:t>.  The genotype at 16 ABC transporters is</w:t>
      </w:r>
      <w:r w:rsidR="00E66486">
        <w:t xml:space="preserve"> </w:t>
      </w:r>
      <w:r w:rsidR="005B3452">
        <w:t xml:space="preserve">indicated </w:t>
      </w:r>
      <w:r w:rsidR="00961BDD">
        <w:t>by the squares</w:t>
      </w:r>
      <w:r w:rsidR="00E66486">
        <w:t xml:space="preserve"> drawn in each cell (black =</w:t>
      </w:r>
      <w:r w:rsidR="00A06A83">
        <w:t xml:space="preserve"> knockout, white = wild type). </w:t>
      </w:r>
      <w:r w:rsidR="00AF6100">
        <w:t xml:space="preserve"> </w:t>
      </w:r>
      <w:r w:rsidR="003D658F" w:rsidRPr="00233F15">
        <w:t>Diploids from t</w:t>
      </w:r>
      <w:r w:rsidR="00C92D60" w:rsidRPr="00233F15">
        <w:t>his cros</w:t>
      </w:r>
      <w:r w:rsidR="00805928">
        <w:t>s we</w:t>
      </w:r>
      <w:r w:rsidR="00C92D60" w:rsidRPr="00233F15">
        <w:t>re</w:t>
      </w:r>
      <w:r w:rsidR="00526A53" w:rsidRPr="00233F15">
        <w:t xml:space="preserve"> subject to sporulation and barcoded haploid</w:t>
      </w:r>
      <w:r w:rsidR="00826A60">
        <w:t xml:space="preserve">s were </w:t>
      </w:r>
      <w:r w:rsidR="001676C0">
        <w:t xml:space="preserve">then </w:t>
      </w:r>
      <w:r w:rsidR="00826A60">
        <w:t>selected</w:t>
      </w:r>
      <w:r w:rsidR="00526A53" w:rsidRPr="00233F15">
        <w:t xml:space="preserve">. </w:t>
      </w:r>
      <w:r w:rsidR="00484AF4" w:rsidRPr="00233F15">
        <w:t xml:space="preserve"> </w:t>
      </w:r>
      <w:r w:rsidR="00AF6100">
        <w:t xml:space="preserve">Each haploid inherits either a </w:t>
      </w:r>
      <w:r w:rsidR="00660958">
        <w:t>wild-type</w:t>
      </w:r>
      <w:r w:rsidR="00AF6100">
        <w:t xml:space="preserve"> or knockout</w:t>
      </w:r>
      <w:r w:rsidR="006C29CC">
        <w:t xml:space="preserve"> </w:t>
      </w:r>
      <w:r w:rsidR="00AF6100">
        <w:t xml:space="preserve">allele </w:t>
      </w:r>
      <w:r w:rsidR="006C29CC">
        <w:t xml:space="preserve">at these 16 loci.  </w:t>
      </w:r>
      <w:r w:rsidR="00526A53" w:rsidRPr="00233F15">
        <w:t>S</w:t>
      </w:r>
      <w:r w:rsidR="00805928">
        <w:t>ingle colonies we</w:t>
      </w:r>
      <w:r w:rsidR="00CB62BD" w:rsidRPr="00233F15">
        <w:t xml:space="preserve">re </w:t>
      </w:r>
      <w:r w:rsidR="00526A53" w:rsidRPr="00233F15">
        <w:t>picked and</w:t>
      </w:r>
      <w:r w:rsidR="00CB62BD" w:rsidRPr="00233F15">
        <w:t xml:space="preserve"> </w:t>
      </w:r>
      <w:r w:rsidR="00445948" w:rsidRPr="00233F15">
        <w:t xml:space="preserve">arrayed onto a series of 384-well plates.  </w:t>
      </w:r>
      <w:proofErr w:type="spellStart"/>
      <w:r w:rsidR="002E2574">
        <w:rPr>
          <w:i/>
        </w:rPr>
        <w:t>En</w:t>
      </w:r>
      <w:proofErr w:type="spellEnd"/>
      <w:r w:rsidR="002E2574">
        <w:rPr>
          <w:i/>
        </w:rPr>
        <w:t xml:space="preserve"> masse</w:t>
      </w:r>
      <w:r w:rsidR="00445948" w:rsidRPr="00233F15">
        <w:t xml:space="preserve"> genotyping </w:t>
      </w:r>
      <w:r w:rsidR="00805928">
        <w:t>wa</w:t>
      </w:r>
      <w:r w:rsidR="00445948" w:rsidRPr="00233F15">
        <w:t xml:space="preserve">s performed </w:t>
      </w:r>
      <w:r w:rsidR="00B439DA" w:rsidRPr="00233F15">
        <w:t>on this collection</w:t>
      </w:r>
      <w:r w:rsidR="00F54166" w:rsidRPr="00233F15">
        <w:t xml:space="preserve"> </w:t>
      </w:r>
      <w:r w:rsidR="00E029E1">
        <w:t>using an</w:t>
      </w:r>
      <w:r w:rsidR="00323193" w:rsidRPr="00233F15">
        <w:t xml:space="preserve"> RCP-PCR</w:t>
      </w:r>
      <w:r w:rsidR="00323193" w:rsidRPr="00233F15">
        <w:fldChar w:fldCharType="begin" w:fldLock="1"/>
      </w:r>
      <w:r w:rsidR="00F13A96">
        <w:instrText>ADDIN CSL_CITATION {"citationItems":[{"id":"ITEM-1","itemData":{"ISSN":"1744-4292","PMID":"27107012","abstract":"High-throughput binary protein interaction mapping is continuing to extend our understanding of cellular function and disease mechanisms. However, we remain one or two orders of magnitude away from a complete interaction map for humans and other major model organisms. Completion will require screening at substantially larger scales with many complementary assays, requiring further efficiency gains in proteome-scale interaction mapping. Here, we report Barcode Fusion Genetics-Yeast Two-Hybrid (BFG-Y2H), by which a full matrix of protein pairs can be screened in a single multiplexed strain pool. BFG-Y2H uses Cre recombination to fuse DNA barcodes from distinct plasmids, generating chimeric protein-pair barcodes that can be quantified via next-generation sequencing. We applied BFG-Y2H to four different matrices ranging in scale from ~25 K to 2.5 M protein pairs. The results show that BFG-Y2H increases the efficiency of protein matrix screening, with quality that is on par with state-of-the-art Y2H methods.","author":[{"dropping-particle":"","family":"Yachie","given":"Nozomu","non-dropping-particle":"","parse-names":false,"suffix":""},{"dropping-particle":"","family":"Petsalaki","given":"Evangelia","non-dropping-particle":"","parse-names":false,"suffix":""},{"dropping-particle":"","family":"Mellor","given":"Joseph C","non-dropping-particle":"","parse-names":false,"suffix":""},{"dropping-particle":"","family":"Weile","given":"Jochen","non-dropping-particle":"","parse-names":false,"suffix":""},{"dropping-particle":"","family":"Jacob","given":"Yves","non-dropping-particle":"","parse-names":false,"suffix":""},{"dropping-particle":"","family":"Verby","given":"Marta","non-dropping-particle":"","parse-names":false,"suffix":""},{"dropping-particle":"","family":"Ozturk","given":"Sedide B","non-dropping-particle":"","parse-names":false,"suffix":""},{"dropping-particle":"","family":"Li","given":"Siyang","non-dropping-particle":"","parse-names":false,"suffix":""},{"dropping-particle":"","family":"Cote","given":"Atina G","non-dropping-particle":"","parse-names":false,"suffix":""},{"dropping-particle":"","family":"Mosca","given":"Roberto","non-dropping-particle":"","parse-names":false,"suffix":""},{"dropping-particle":"","family":"Knapp","given":"Jennifer J","non-dropping-particle":"","parse-names":false,"suffix":""},{"dropping-particle":"","family":"Ko","given":"Minjeong","non-dropping-particle":"","parse-names":false,"suffix":""},{"dropping-particle":"","family":"Yu","given":"Analyn","non-dropping-particle":"","parse-names":false,"suffix":""},{"dropping-particle":"","family":"Gebbia","given":"Marinella","non-dropping-particle":"","parse-names":false,"suffix":""},{"dropping-particle":"","family":"Sahni","given":"Nidhi","non-dropping-particle":"","parse-names":false,"suffix":""},{"dropping-particle":"","family":"Yi","given":"Song","non-dropping-particle":"","parse-names":false,"suffix":""},{"dropping-particle":"","family":"Tyagi","given":"Tanya","non-dropping-particle":"","parse-names":false,"suffix":""},{"dropping-particle":"","family":"Sheykhkarimli","given":"Dayag","non-dropping-particle":"","parse-names":false,"suffix":""},{"dropping-particle":"","family":"Roth","given":"Jonathan F","non-dropping-particle":"","parse-names":false,"suffix":""},{"dropping-particle":"","family":"Wong","given":"Cassandra","non-dropping-particle":"","parse-names":false,"suffix":""},{"dropping-particle":"","family":"Musa","given":"Louai","non-dropping-particle":"","parse-names":false,"suffix":""},{"dropping-particle":"","family":"Snider","given":"Jamie","non-dropping-particle":"","parse-names":false,"suffix":""},{"dropping-particle":"","family":"Liu","given":"Yi-Chun","non-dropping-particle":"","parse-names":false,"suffix":""},{"dropping-particle":"","family":"Yu","given":"Haiyuan","non-dropping-particle":"","parse-names":false,"suffix":""},{"dropping-particle":"","family":"Braun","given":"Pascal","non-dropping-particle":"","parse-names":false,"suffix":""},{"dropping-particle":"","family":"Stagljar","given":"Igor","non-dropping-particle":"","parse-names":false,"suffix":""},{"dropping-particle":"","family":"Hao","given":"Tong","non-dropping-particle":"","parse-names":false,"suffix":""},{"dropping-particle":"","family":"Calderwood","given":"Michael A","non-dropping-particle":"","parse-names":false,"suffix":""},{"dropping-particle":"","family":"Pelletier","given":"Laurence","non-dropping-particle":"","parse-names":false,"suffix":""},{"dropping-particle":"","family":"Aloy","given":"Patrick","non-dropping-particle":"","parse-names":false,"suffix":""},{"dropping-particle":"","family":"Hill","given":"David E","non-dropping-particle":"","parse-names":false,"suffix":""},{"dropping-particle":"","family":"Vidal","given":"Marc","non-dropping-particle":"","parse-names":false,"suffix":""},{"dropping-particle":"","family":"Roth","given":"Frederick P","non-dropping-particle":"","parse-names":false,"suffix":""}],"container-title":"Molecular systems biology","id":"ITEM-1","issue":"4","issued":{"date-parts":[["2016","4","22"]]},"page":"863","title":"Pooled-matrix protein interaction screens using Barcode Fusion Genetics.","type":"article-journal","volume":"12"},"uris":["http://www.mendeley.com/documents/?uuid=0f29177f-3d53-37cb-9a6d-be650e0b92dd"]}],"mendeley":{"formattedCitation":"(Yachie et al., 2016)","plainTextFormattedCitation":"(Yachie et al., 2016)","previouslyFormattedCitation":"(Yachie et al., 2016)"},"properties":{"noteIndex":0},"schema":"https://github.com/citation-style-language/schema/raw/master/csl-citation.json"}</w:instrText>
      </w:r>
      <w:r w:rsidR="00323193" w:rsidRPr="00233F15">
        <w:fldChar w:fldCharType="separate"/>
      </w:r>
      <w:r w:rsidR="00D659A1" w:rsidRPr="00D659A1">
        <w:rPr>
          <w:noProof/>
        </w:rPr>
        <w:t>(</w:t>
      </w:r>
      <w:proofErr w:type="spellStart"/>
      <w:r w:rsidR="00D659A1" w:rsidRPr="00D659A1">
        <w:rPr>
          <w:noProof/>
        </w:rPr>
        <w:t>Yachie</w:t>
      </w:r>
      <w:proofErr w:type="spellEnd"/>
      <w:r w:rsidR="00D659A1" w:rsidRPr="00D659A1">
        <w:rPr>
          <w:noProof/>
        </w:rPr>
        <w:t xml:space="preserve"> et al., 2016)</w:t>
      </w:r>
      <w:r w:rsidR="00323193" w:rsidRPr="00233F15">
        <w:fldChar w:fldCharType="end"/>
      </w:r>
      <w:r w:rsidR="00323193" w:rsidRPr="00233F15">
        <w:t xml:space="preserve"> strategy</w:t>
      </w:r>
      <w:r w:rsidR="00821C8A">
        <w:t>,</w:t>
      </w:r>
      <w:r w:rsidR="00323193" w:rsidRPr="00233F15">
        <w:t xml:space="preserve"> </w:t>
      </w:r>
      <w:r w:rsidR="00A06A83">
        <w:t xml:space="preserve">which uses a combination of </w:t>
      </w:r>
      <w:r w:rsidR="006C29CC">
        <w:t>row and column tags</w:t>
      </w:r>
      <w:r w:rsidR="00AB49FC">
        <w:t xml:space="preserve"> to allow </w:t>
      </w:r>
      <w:r w:rsidR="006C29CC">
        <w:t>identification</w:t>
      </w:r>
      <w:r w:rsidR="00AB49FC">
        <w:t xml:space="preserve"> of PCR products arising from the same well in each plate</w:t>
      </w:r>
      <w:r w:rsidR="00817881">
        <w:t xml:space="preserve"> (Methods)</w:t>
      </w:r>
      <w:r w:rsidR="006C29CC">
        <w:t>.  An additional PCR reaction adds a plate tag (not shown).</w:t>
      </w:r>
      <w:r w:rsidR="00966095">
        <w:t xml:space="preserve">  High throughput sequencing of </w:t>
      </w:r>
      <w:r w:rsidR="00772DCE">
        <w:t xml:space="preserve">pooled </w:t>
      </w:r>
      <w:r w:rsidR="00966095">
        <w:t>RCP-PCR products allows large scale genotyping and identification of a strain-specific DNA barcode</w:t>
      </w:r>
      <w:r w:rsidR="007E7995">
        <w:t xml:space="preserve"> for many strains</w:t>
      </w:r>
      <w:r w:rsidR="00A80755">
        <w:t xml:space="preserve">.  </w:t>
      </w:r>
      <w:r w:rsidR="00283198">
        <w:t xml:space="preserve">Strains with a </w:t>
      </w:r>
      <w:proofErr w:type="spellStart"/>
      <w:r w:rsidR="00283198">
        <w:t>sucessfully</w:t>
      </w:r>
      <w:proofErr w:type="spellEnd"/>
      <w:r w:rsidR="00283198">
        <w:t xml:space="preserve"> determined barcode and genotype</w:t>
      </w:r>
      <w:r w:rsidR="00966095">
        <w:t xml:space="preserve"> </w:t>
      </w:r>
      <w:r w:rsidR="00A80755">
        <w:t>are</w:t>
      </w:r>
      <w:r w:rsidR="00966095">
        <w:t xml:space="preserve"> transferred into two liquid pools </w:t>
      </w:r>
      <w:r w:rsidR="00E029E1">
        <w:t xml:space="preserve">based on mating type </w:t>
      </w:r>
      <w:r w:rsidR="00966095">
        <w:t>(</w:t>
      </w:r>
      <w:proofErr w:type="spellStart"/>
      <w:r w:rsidR="00966095">
        <w:t>MAT</w:t>
      </w:r>
      <w:r w:rsidR="00966095" w:rsidRPr="00966095">
        <w:rPr>
          <w:b/>
        </w:rPr>
        <w:t>a</w:t>
      </w:r>
      <w:proofErr w:type="spellEnd"/>
      <w:r w:rsidR="00E029E1">
        <w:t xml:space="preserve"> or</w:t>
      </w:r>
      <w:r w:rsidR="00966095">
        <w:t xml:space="preserve"> MAT</w:t>
      </w:r>
      <w:r w:rsidR="00966095" w:rsidRPr="00966095">
        <w:rPr>
          <w:b/>
        </w:rPr>
        <w:t>α</w:t>
      </w:r>
      <w:r w:rsidR="00966095">
        <w:rPr>
          <w:lang w:val="en-CA"/>
        </w:rPr>
        <w:t>)</w:t>
      </w:r>
      <w:r w:rsidR="008446C9">
        <w:rPr>
          <w:lang w:val="en-CA"/>
        </w:rPr>
        <w:t xml:space="preserve">, </w:t>
      </w:r>
      <w:r w:rsidR="00525BD3">
        <w:rPr>
          <w:lang w:val="en-CA"/>
        </w:rPr>
        <w:t>and</w:t>
      </w:r>
      <w:r w:rsidR="008446C9">
        <w:rPr>
          <w:lang w:val="en-CA"/>
        </w:rPr>
        <w:t xml:space="preserve"> grown under</w:t>
      </w:r>
      <w:r w:rsidR="002815B6">
        <w:rPr>
          <w:lang w:val="en-CA"/>
        </w:rPr>
        <w:t xml:space="preserve"> each of 16 drugs</w:t>
      </w:r>
      <w:r w:rsidR="00817881">
        <w:rPr>
          <w:lang w:val="en-CA"/>
        </w:rPr>
        <w:t>, as well as a solvent control</w:t>
      </w:r>
      <w:r w:rsidR="002815B6">
        <w:rPr>
          <w:lang w:val="en-CA"/>
        </w:rPr>
        <w:t xml:space="preserve">.  </w:t>
      </w:r>
      <w:r w:rsidR="007779DD">
        <w:rPr>
          <w:lang w:val="en-CA"/>
        </w:rPr>
        <w:t>H</w:t>
      </w:r>
      <w:r w:rsidR="007E7995">
        <w:rPr>
          <w:lang w:val="en-CA"/>
        </w:rPr>
        <w:t>i</w:t>
      </w:r>
      <w:r w:rsidR="007779DD">
        <w:rPr>
          <w:lang w:val="en-CA"/>
        </w:rPr>
        <w:t xml:space="preserve">gh throughput sequencing of </w:t>
      </w:r>
      <w:r w:rsidR="007E7995">
        <w:rPr>
          <w:lang w:val="en-CA"/>
        </w:rPr>
        <w:t>strain-specific DNA barcodes</w:t>
      </w:r>
      <w:r w:rsidR="007779DD">
        <w:rPr>
          <w:lang w:val="en-CA"/>
        </w:rPr>
        <w:t xml:space="preserve"> at </w:t>
      </w:r>
      <w:r w:rsidR="00147811">
        <w:rPr>
          <w:lang w:val="en-CA"/>
        </w:rPr>
        <w:t xml:space="preserve">t = 0, 5, 10, 15, and 20 generations </w:t>
      </w:r>
      <w:r w:rsidR="00E029E1">
        <w:rPr>
          <w:lang w:val="en-CA"/>
        </w:rPr>
        <w:t xml:space="preserve">of growth </w:t>
      </w:r>
      <w:r w:rsidR="007779DD">
        <w:rPr>
          <w:lang w:val="en-CA"/>
        </w:rPr>
        <w:t>reconstructs</w:t>
      </w:r>
      <w:r w:rsidR="00817881">
        <w:rPr>
          <w:lang w:val="en-CA"/>
        </w:rPr>
        <w:t xml:space="preserve"> the resistance of each strain to each drug</w:t>
      </w:r>
      <w:r w:rsidR="00CC5B62">
        <w:t xml:space="preserve">, </w:t>
      </w:r>
      <w:r w:rsidR="00E029E1">
        <w:t>profiling the</w:t>
      </w:r>
      <w:r w:rsidR="00CC5B62">
        <w:t xml:space="preserve"> </w:t>
      </w:r>
      <w:r w:rsidR="008D745B">
        <w:t xml:space="preserve">engineered </w:t>
      </w:r>
      <w:r w:rsidR="006D582E">
        <w:t>population</w:t>
      </w:r>
      <w:r w:rsidR="00CC5B62">
        <w:t>.</w:t>
      </w:r>
    </w:p>
    <w:p w14:paraId="671C945B" w14:textId="77777777" w:rsidR="00F54166" w:rsidRPr="00233F15" w:rsidRDefault="00F54166" w:rsidP="00224FCB">
      <w:pPr>
        <w:jc w:val="both"/>
      </w:pPr>
    </w:p>
    <w:p w14:paraId="23A02103" w14:textId="2928904E" w:rsidR="003A4E50" w:rsidRDefault="00F0546A" w:rsidP="00224FCB">
      <w:pPr>
        <w:jc w:val="both"/>
      </w:pPr>
      <w:r w:rsidRPr="00233F15">
        <w:rPr>
          <w:b/>
        </w:rPr>
        <w:t>Figure 2</w:t>
      </w:r>
      <w:r w:rsidR="0023730D" w:rsidRPr="00233F15">
        <w:rPr>
          <w:b/>
        </w:rPr>
        <w:t xml:space="preserve">.  </w:t>
      </w:r>
      <w:r w:rsidR="00FF4072">
        <w:t xml:space="preserve">An </w:t>
      </w:r>
      <w:r w:rsidR="003A4E50">
        <w:t xml:space="preserve">exploration and assessment of </w:t>
      </w:r>
      <w:r w:rsidR="003A4E50" w:rsidRPr="00233F15">
        <w:t>multi-knockout fitness landscapes with</w:t>
      </w:r>
      <w:r w:rsidR="003A4E50">
        <w:t>in a 6-gene group.</w:t>
      </w:r>
    </w:p>
    <w:p w14:paraId="40001D3C" w14:textId="16DA40BE" w:rsidR="006219B8" w:rsidRPr="007A228C" w:rsidRDefault="006628D0" w:rsidP="00224FCB">
      <w:pPr>
        <w:jc w:val="both"/>
      </w:pPr>
      <w:commentRangeStart w:id="102"/>
      <w:commentRangeStart w:id="103"/>
      <w:r>
        <w:rPr>
          <w:b/>
        </w:rPr>
        <w:t>A</w:t>
      </w:r>
      <w:commentRangeEnd w:id="102"/>
      <w:r>
        <w:rPr>
          <w:rStyle w:val="CommentReference"/>
          <w:rFonts w:asciiTheme="minorHAnsi" w:hAnsiTheme="minorHAnsi" w:cstheme="minorBidi"/>
        </w:rPr>
        <w:commentReference w:id="102"/>
      </w:r>
      <w:commentRangeEnd w:id="103"/>
      <w:r>
        <w:rPr>
          <w:rStyle w:val="CommentReference"/>
          <w:rFonts w:asciiTheme="minorHAnsi" w:hAnsiTheme="minorHAnsi" w:cstheme="minorBidi"/>
        </w:rPr>
        <w:commentReference w:id="103"/>
      </w:r>
      <w:r w:rsidR="00E41888">
        <w:rPr>
          <w:b/>
        </w:rPr>
        <w:tab/>
      </w:r>
      <w:r w:rsidR="007A228C">
        <w:t xml:space="preserve">Comparison of </w:t>
      </w:r>
      <w:proofErr w:type="spellStart"/>
      <w:r w:rsidR="007A228C">
        <w:t>MAT</w:t>
      </w:r>
      <w:r w:rsidR="007A228C" w:rsidRPr="00B96C58">
        <w:rPr>
          <w:b/>
        </w:rPr>
        <w:t>a</w:t>
      </w:r>
      <w:proofErr w:type="spellEnd"/>
      <w:r w:rsidR="007A228C">
        <w:t xml:space="preserve"> and MAT</w:t>
      </w:r>
      <w:r w:rsidR="007A228C" w:rsidRPr="00B96C58">
        <w:rPr>
          <w:b/>
          <w:lang w:val="el-GR"/>
        </w:rPr>
        <w:t>α</w:t>
      </w:r>
      <w:r w:rsidR="007A228C">
        <w:t xml:space="preserve"> group resistance</w:t>
      </w:r>
      <w:r w:rsidR="001F2999">
        <w:t xml:space="preserve"> profiles</w:t>
      </w:r>
      <w:r w:rsidR="009167AA">
        <w:t xml:space="preserve"> in </w:t>
      </w:r>
      <w:proofErr w:type="spellStart"/>
      <w:r w:rsidR="009167AA">
        <w:t>camptothecin</w:t>
      </w:r>
      <w:proofErr w:type="spellEnd"/>
      <w:r w:rsidR="009167AA">
        <w:t xml:space="preserve"> and </w:t>
      </w:r>
      <w:r w:rsidR="003412D0">
        <w:t>ketoconazole</w:t>
      </w:r>
      <w:r w:rsidR="007A228C">
        <w:t xml:space="preserve">.  </w:t>
      </w:r>
      <w:r w:rsidR="00116D98">
        <w:t>Individuals</w:t>
      </w:r>
      <w:r w:rsidR="00E41888">
        <w:t xml:space="preserve"> were grouped</w:t>
      </w:r>
      <w:r w:rsidR="000F605B">
        <w:t xml:space="preserve"> by</w:t>
      </w:r>
      <w:r w:rsidR="00E41888" w:rsidRPr="00233F15">
        <w:t xml:space="preserve"> </w:t>
      </w:r>
      <w:r w:rsidR="00B059FD">
        <w:t xml:space="preserve">their </w:t>
      </w:r>
      <w:r w:rsidR="00E41888" w:rsidRPr="00233F15">
        <w:t xml:space="preserve">genotype at </w:t>
      </w:r>
      <w:r w:rsidR="00E41888" w:rsidRPr="00233F15">
        <w:rPr>
          <w:i/>
        </w:rPr>
        <w:t>pdr5∆, snq2∆, ybt1∆,</w:t>
      </w:r>
      <w:r w:rsidR="001032F7">
        <w:rPr>
          <w:i/>
        </w:rPr>
        <w:t xml:space="preserve"> </w:t>
      </w:r>
      <w:r w:rsidR="00E41888" w:rsidRPr="00233F15">
        <w:rPr>
          <w:i/>
        </w:rPr>
        <w:t xml:space="preserve">ycf1∆, </w:t>
      </w:r>
      <w:r w:rsidR="00E41888" w:rsidRPr="00233F15">
        <w:t xml:space="preserve">and </w:t>
      </w:r>
      <w:r w:rsidR="00E41888" w:rsidRPr="00233F15">
        <w:rPr>
          <w:i/>
        </w:rPr>
        <w:t>yor1∆</w:t>
      </w:r>
      <w:r w:rsidR="007A228C">
        <w:t xml:space="preserve">.  The </w:t>
      </w:r>
      <w:r w:rsidR="003412D0">
        <w:t>5</w:t>
      </w:r>
      <w:r w:rsidR="007A228C">
        <w:t>-locus genotype of each group is indicated by the legend.  Individuals in each group vary a</w:t>
      </w:r>
      <w:r w:rsidR="009B5864">
        <w:t>t</w:t>
      </w:r>
      <w:r w:rsidR="007A228C">
        <w:t xml:space="preserve"> the remaining 1</w:t>
      </w:r>
      <w:r w:rsidR="003412D0">
        <w:t>1</w:t>
      </w:r>
      <w:r w:rsidR="007A228C">
        <w:t xml:space="preserve"> loci.</w:t>
      </w:r>
      <w:r w:rsidR="00147E6F">
        <w:t xml:space="preserve"> </w:t>
      </w:r>
      <w:r w:rsidR="003A4E50">
        <w:t xml:space="preserve"> </w:t>
      </w:r>
      <w:r w:rsidR="00E41888">
        <w:t>Each point represent</w:t>
      </w:r>
      <w:r w:rsidR="00431864">
        <w:t xml:space="preserve">s the </w:t>
      </w:r>
      <w:r w:rsidR="00FF0407">
        <w:t>mean</w:t>
      </w:r>
      <w:r w:rsidR="00B96C58">
        <w:t xml:space="preserve"> </w:t>
      </w:r>
      <w:r w:rsidR="003412D0">
        <w:t>resistance</w:t>
      </w:r>
      <w:r w:rsidR="00B96C58">
        <w:t xml:space="preserve"> of </w:t>
      </w:r>
      <w:r w:rsidR="00244B15">
        <w:t xml:space="preserve">the indicated </w:t>
      </w:r>
      <w:r w:rsidR="00B96C58">
        <w:t xml:space="preserve">group in the </w:t>
      </w:r>
      <w:proofErr w:type="spellStart"/>
      <w:r w:rsidR="00B96C58">
        <w:t>MAT</w:t>
      </w:r>
      <w:r w:rsidR="00B96C58" w:rsidRPr="00B96C58">
        <w:rPr>
          <w:b/>
        </w:rPr>
        <w:t>a</w:t>
      </w:r>
      <w:proofErr w:type="spellEnd"/>
      <w:r w:rsidR="00B96C58">
        <w:rPr>
          <w:b/>
        </w:rPr>
        <w:t xml:space="preserve"> </w:t>
      </w:r>
      <w:r w:rsidR="00295A58" w:rsidRPr="00B96C58">
        <w:t>pools</w:t>
      </w:r>
      <w:r w:rsidR="00295A58">
        <w:t xml:space="preserve"> </w:t>
      </w:r>
      <w:r w:rsidR="00B96C58">
        <w:t>(x-axis) and MAT</w:t>
      </w:r>
      <w:r w:rsidR="00B96C58" w:rsidRPr="00B96C58">
        <w:rPr>
          <w:b/>
          <w:lang w:val="el-GR"/>
        </w:rPr>
        <w:t>α</w:t>
      </w:r>
      <w:r w:rsidR="00B96C58" w:rsidRPr="00B96C58">
        <w:rPr>
          <w:b/>
        </w:rPr>
        <w:t xml:space="preserve"> </w:t>
      </w:r>
      <w:r w:rsidR="00295A58" w:rsidRPr="00B96C58">
        <w:t>pools</w:t>
      </w:r>
      <w:r w:rsidR="00295A58">
        <w:t xml:space="preserve"> </w:t>
      </w:r>
      <w:r w:rsidR="00B96C58">
        <w:t>(y-</w:t>
      </w:r>
      <w:r w:rsidR="00B96C58" w:rsidRPr="00B96C58">
        <w:t>axis).</w:t>
      </w:r>
      <w:r w:rsidR="00F02A72">
        <w:t xml:space="preserve">  Profiles </w:t>
      </w:r>
      <w:r w:rsidR="009167AA">
        <w:t xml:space="preserve">for the remaining drugs </w:t>
      </w:r>
      <w:r w:rsidR="00F02A72">
        <w:t>are shown</w:t>
      </w:r>
      <w:r w:rsidR="006D57CD">
        <w:t xml:space="preserve"> </w:t>
      </w:r>
      <w:r w:rsidR="00A570A8">
        <w:t xml:space="preserve">in </w:t>
      </w:r>
      <w:r w:rsidR="004452EF">
        <w:t xml:space="preserve">Figure </w:t>
      </w:r>
      <w:r w:rsidR="00EB3FCB">
        <w:t>S</w:t>
      </w:r>
      <w:r w:rsidR="009D302F">
        <w:t>5</w:t>
      </w:r>
      <w:r w:rsidR="00EB3FCB">
        <w:t>.</w:t>
      </w:r>
    </w:p>
    <w:p w14:paraId="5E3AB690" w14:textId="2D3F4BFE" w:rsidR="003A529C" w:rsidRPr="00B96C58" w:rsidRDefault="003A529C" w:rsidP="00224FCB">
      <w:pPr>
        <w:jc w:val="both"/>
      </w:pPr>
      <w:r>
        <w:rPr>
          <w:b/>
        </w:rPr>
        <w:t>B</w:t>
      </w:r>
      <w:r w:rsidR="00407A4E">
        <w:rPr>
          <w:b/>
        </w:rPr>
        <w:tab/>
      </w:r>
      <w:r w:rsidR="00B96C58">
        <w:t xml:space="preserve">Distribution of </w:t>
      </w:r>
      <w:proofErr w:type="spellStart"/>
      <w:r w:rsidR="00B96C58">
        <w:t>MAT</w:t>
      </w:r>
      <w:r w:rsidR="00B96C58" w:rsidRPr="00B96C58">
        <w:rPr>
          <w:b/>
        </w:rPr>
        <w:t>a</w:t>
      </w:r>
      <w:proofErr w:type="spellEnd"/>
      <w:r w:rsidR="00B96C58">
        <w:t>–MAT</w:t>
      </w:r>
      <w:r w:rsidR="00B96C58" w:rsidRPr="00B96C58">
        <w:rPr>
          <w:b/>
          <w:lang w:val="el-GR"/>
        </w:rPr>
        <w:t>α</w:t>
      </w:r>
      <w:r w:rsidR="00B96C58" w:rsidRPr="00B96C58">
        <w:rPr>
          <w:b/>
        </w:rPr>
        <w:t xml:space="preserve"> </w:t>
      </w:r>
      <w:r w:rsidR="00B96C58" w:rsidRPr="00B96C58">
        <w:t>correlations of the g</w:t>
      </w:r>
      <w:r w:rsidR="000D20B3">
        <w:t xml:space="preserve">rouped </w:t>
      </w:r>
      <w:r w:rsidR="00E57A37">
        <w:t>resistance</w:t>
      </w:r>
      <w:r w:rsidR="009B5864">
        <w:t xml:space="preserve"> profiles</w:t>
      </w:r>
      <w:r w:rsidR="000D20B3">
        <w:t xml:space="preserve"> amongst all drugs tested.</w:t>
      </w:r>
    </w:p>
    <w:p w14:paraId="6C9495A0" w14:textId="2AD46C44" w:rsidR="006C19FF" w:rsidRPr="00233F15" w:rsidRDefault="00E41888" w:rsidP="00224FCB">
      <w:pPr>
        <w:jc w:val="both"/>
      </w:pPr>
      <w:r>
        <w:rPr>
          <w:b/>
        </w:rPr>
        <w:t>C</w:t>
      </w:r>
      <w:r w:rsidR="003545B6" w:rsidRPr="00233F15">
        <w:rPr>
          <w:b/>
        </w:rPr>
        <w:tab/>
      </w:r>
      <w:commentRangeStart w:id="104"/>
      <w:commentRangeStart w:id="105"/>
      <w:r w:rsidR="006628D0">
        <w:t>A radial landscape of benomyl resistance.</w:t>
      </w:r>
      <w:commentRangeEnd w:id="104"/>
      <w:r w:rsidR="006628D0">
        <w:rPr>
          <w:rStyle w:val="CommentReference"/>
          <w:rFonts w:asciiTheme="minorHAnsi" w:hAnsiTheme="minorHAnsi" w:cstheme="minorBidi"/>
        </w:rPr>
        <w:commentReference w:id="104"/>
      </w:r>
      <w:commentRangeEnd w:id="105"/>
      <w:r w:rsidR="006628D0">
        <w:rPr>
          <w:rStyle w:val="CommentReference"/>
          <w:rFonts w:asciiTheme="minorHAnsi" w:hAnsiTheme="minorHAnsi" w:cstheme="minorBidi"/>
        </w:rPr>
        <w:commentReference w:id="105"/>
      </w:r>
      <w:r w:rsidR="006628D0">
        <w:t xml:space="preserve">  </w:t>
      </w:r>
      <w:r w:rsidR="00CB2EAF">
        <w:t xml:space="preserve">The graph is centered by the </w:t>
      </w:r>
      <w:r w:rsidR="00363EC3">
        <w:t>5</w:t>
      </w:r>
      <w:r w:rsidR="00CB2EAF">
        <w:t>-</w:t>
      </w:r>
      <w:r w:rsidR="0085454E">
        <w:t>gene</w:t>
      </w:r>
      <w:r w:rsidR="00CB2EAF">
        <w:t xml:space="preserve"> </w:t>
      </w:r>
      <w:r w:rsidR="00660958">
        <w:t>wild-type</w:t>
      </w:r>
      <w:r w:rsidR="00CB2EAF">
        <w:t xml:space="preserve"> group, with </w:t>
      </w:r>
      <w:r w:rsidR="00AE68B7">
        <w:t>outward</w:t>
      </w:r>
      <w:r w:rsidR="00CB2EAF">
        <w:t xml:space="preserve"> extensions </w:t>
      </w:r>
      <w:r w:rsidR="00164434">
        <w:t xml:space="preserve">adding </w:t>
      </w:r>
      <w:r w:rsidR="0085454E">
        <w:t xml:space="preserve">cumulative knockouts.  Each section is </w:t>
      </w:r>
      <w:proofErr w:type="spellStart"/>
      <w:r w:rsidR="0085454E">
        <w:t>coloured</w:t>
      </w:r>
      <w:proofErr w:type="spellEnd"/>
      <w:r w:rsidR="0085454E">
        <w:t xml:space="preserve"> by the </w:t>
      </w:r>
      <w:r w:rsidR="00F009C4">
        <w:t>average</w:t>
      </w:r>
      <w:r w:rsidR="0085454E">
        <w:t xml:space="preserve"> resistance of </w:t>
      </w:r>
      <w:r w:rsidR="00F01DC8">
        <w:t>the</w:t>
      </w:r>
      <w:r w:rsidR="00E10890">
        <w:t xml:space="preserve"> </w:t>
      </w:r>
      <w:r w:rsidR="0085454E">
        <w:t xml:space="preserve">corresponding </w:t>
      </w:r>
      <w:r w:rsidR="00363EC3">
        <w:t>5</w:t>
      </w:r>
      <w:r w:rsidR="0085454E">
        <w:t>-gene group</w:t>
      </w:r>
      <w:r w:rsidR="00F02A72">
        <w:t xml:space="preserve"> relative to the </w:t>
      </w:r>
      <w:r w:rsidR="00363EC3">
        <w:t>5</w:t>
      </w:r>
      <w:r w:rsidR="004C5E91">
        <w:t xml:space="preserve">-gene </w:t>
      </w:r>
      <w:r w:rsidR="00F02A72">
        <w:t>wild type</w:t>
      </w:r>
      <w:r w:rsidR="0085454E">
        <w:t xml:space="preserve">.  </w:t>
      </w:r>
      <w:r w:rsidR="0035118B">
        <w:t xml:space="preserve">Extensions to 1, 2, and </w:t>
      </w:r>
      <w:r w:rsidR="00363EC3">
        <w:t>5</w:t>
      </w:r>
      <w:r w:rsidR="0035118B">
        <w:t xml:space="preserve"> total knockouts</w:t>
      </w:r>
      <w:r w:rsidR="00FC439A">
        <w:t xml:space="preserve"> are shown</w:t>
      </w:r>
      <w:r w:rsidR="0035118B">
        <w:t xml:space="preserve">.  Sections are </w:t>
      </w:r>
      <w:proofErr w:type="spellStart"/>
      <w:r w:rsidR="0035118B">
        <w:t>coloured</w:t>
      </w:r>
      <w:proofErr w:type="spellEnd"/>
      <w:r w:rsidR="0035118B">
        <w:t xml:space="preserve"> by the mean resistance of each group relative to the </w:t>
      </w:r>
      <w:r w:rsidR="00363EC3">
        <w:t>5</w:t>
      </w:r>
      <w:r w:rsidR="0035118B">
        <w:t xml:space="preserve">-gene </w:t>
      </w:r>
      <w:r w:rsidR="00660958">
        <w:t>wild-type</w:t>
      </w:r>
      <w:r w:rsidR="0035118B">
        <w:t>.</w:t>
      </w:r>
      <w:r w:rsidR="0035118B" w:rsidRPr="0035118B">
        <w:t xml:space="preserve"> </w:t>
      </w:r>
      <w:r w:rsidR="002F4277">
        <w:t xml:space="preserve"> The </w:t>
      </w:r>
      <w:proofErr w:type="spellStart"/>
      <w:r w:rsidR="002F4277">
        <w:t>colour</w:t>
      </w:r>
      <w:proofErr w:type="spellEnd"/>
      <w:r w:rsidR="002F4277">
        <w:t xml:space="preserve"> scale is centered by the mean 5-gene wild-type resistance and extends by half of the observed difference between the 5% and 95% percentile resistance in that drug in both directions</w:t>
      </w:r>
      <w:r w:rsidR="0035118B">
        <w:t xml:space="preserve"> (blue </w:t>
      </w:r>
      <w:r w:rsidR="009A5D41">
        <w:t>for increased resistance, orange for decreased resistance</w:t>
      </w:r>
      <w:r w:rsidR="0035118B">
        <w:t>).</w:t>
      </w:r>
    </w:p>
    <w:p w14:paraId="063CE020" w14:textId="69728E13" w:rsidR="00CB62BD" w:rsidRPr="00233F15" w:rsidRDefault="00E41888" w:rsidP="00224FCB">
      <w:pPr>
        <w:jc w:val="both"/>
      </w:pPr>
      <w:r>
        <w:rPr>
          <w:b/>
        </w:rPr>
        <w:lastRenderedPageBreak/>
        <w:t>D</w:t>
      </w:r>
      <w:r w:rsidR="00F10D4E" w:rsidRPr="00233F15">
        <w:rPr>
          <w:b/>
        </w:rPr>
        <w:tab/>
      </w:r>
      <w:r w:rsidR="00F10D4E" w:rsidRPr="00233F15">
        <w:t>As in B, showing radial fitness landscapes for 10 additional drugs.</w:t>
      </w:r>
      <w:r w:rsidR="00885680">
        <w:t xml:space="preserve">  The remaining 5 drugs are shown in </w:t>
      </w:r>
      <w:r w:rsidR="004452EF">
        <w:t xml:space="preserve">Figure </w:t>
      </w:r>
      <w:r w:rsidR="00885680">
        <w:t>S</w:t>
      </w:r>
      <w:r w:rsidR="00572BCC">
        <w:t>6</w:t>
      </w:r>
      <w:r w:rsidR="00885680">
        <w:t>.</w:t>
      </w:r>
    </w:p>
    <w:p w14:paraId="05144FD0" w14:textId="77777777" w:rsidR="00BB1522" w:rsidRDefault="00BB1522" w:rsidP="00224FCB">
      <w:pPr>
        <w:jc w:val="both"/>
        <w:rPr>
          <w:b/>
        </w:rPr>
      </w:pPr>
    </w:p>
    <w:p w14:paraId="462AB57E" w14:textId="453B3553" w:rsidR="003A4E50" w:rsidRDefault="00F0546A" w:rsidP="00224FCB">
      <w:pPr>
        <w:jc w:val="both"/>
      </w:pPr>
      <w:r w:rsidRPr="00233F15">
        <w:rPr>
          <w:b/>
        </w:rPr>
        <w:t>Figure 3</w:t>
      </w:r>
      <w:r w:rsidR="00D1612A" w:rsidRPr="00233F15">
        <w:rPr>
          <w:b/>
        </w:rPr>
        <w:t xml:space="preserve">. </w:t>
      </w:r>
      <w:r w:rsidR="00D1612A" w:rsidRPr="00233F15">
        <w:t xml:space="preserve"> </w:t>
      </w:r>
      <w:r w:rsidR="003A4E50">
        <w:t xml:space="preserve">Exploration and formalization of </w:t>
      </w:r>
      <w:r w:rsidR="003A4E50" w:rsidRPr="00233F15">
        <w:t>surprising multi-gene knockout phenotypes.</w:t>
      </w:r>
    </w:p>
    <w:p w14:paraId="352B179D" w14:textId="15AB8034" w:rsidR="00FD042D" w:rsidRPr="00803577" w:rsidRDefault="00FD042D" w:rsidP="00224FCB">
      <w:pPr>
        <w:jc w:val="both"/>
      </w:pPr>
      <w:r w:rsidRPr="00233F15">
        <w:rPr>
          <w:b/>
        </w:rPr>
        <w:t>A</w:t>
      </w:r>
      <w:r w:rsidRPr="00233F15">
        <w:rPr>
          <w:b/>
        </w:rPr>
        <w:tab/>
      </w:r>
      <w:proofErr w:type="spellStart"/>
      <w:r>
        <w:t>A</w:t>
      </w:r>
      <w:proofErr w:type="spellEnd"/>
      <w:r>
        <w:t xml:space="preserve"> linear landscape of </w:t>
      </w:r>
      <w:r w:rsidR="00803577">
        <w:t xml:space="preserve">resistance to </w:t>
      </w:r>
      <w:r w:rsidR="00363EC3" w:rsidRPr="00233F15">
        <w:t xml:space="preserve">benomyl, </w:t>
      </w:r>
      <w:r w:rsidR="00803577">
        <w:t>mitoxantrone</w:t>
      </w:r>
      <w:r w:rsidRPr="00233F15">
        <w:t xml:space="preserve">, and </w:t>
      </w:r>
      <w:del w:id="106" w:author="Albi Celaj [2]" w:date="2018-12-07T15:12:00Z">
        <w:r w:rsidR="00803577" w:rsidDel="006571AE">
          <w:delText>fluconazole</w:delText>
        </w:r>
        <w:r w:rsidRPr="00233F15" w:rsidDel="006571AE">
          <w:delText xml:space="preserve"> </w:delText>
        </w:r>
      </w:del>
      <w:ins w:id="107" w:author="Albi Celaj [2]" w:date="2018-12-07T15:12:00Z">
        <w:r w:rsidR="006571AE">
          <w:t>valinomycin</w:t>
        </w:r>
        <w:r w:rsidR="006571AE" w:rsidRPr="00233F15">
          <w:t xml:space="preserve"> </w:t>
        </w:r>
      </w:ins>
      <w:r w:rsidR="00363EC3">
        <w:t>in</w:t>
      </w:r>
      <w:r w:rsidR="005E3D42">
        <w:t xml:space="preserve"> amongst </w:t>
      </w:r>
      <w:r w:rsidR="00363EC3">
        <w:t>5</w:t>
      </w:r>
      <w:r w:rsidR="005E3D42">
        <w:t xml:space="preserve">-gene groups.  The </w:t>
      </w:r>
      <w:r w:rsidR="00363EC3">
        <w:t>5</w:t>
      </w:r>
      <w:r w:rsidR="005E3D42">
        <w:t xml:space="preserve">-gene genotype of each group is indicated by the legend.  </w:t>
      </w:r>
      <w:r w:rsidR="00523E72">
        <w:t>Groups are arranged on the x-axis</w:t>
      </w:r>
      <w:r>
        <w:t xml:space="preserve"> by the number of knockou</w:t>
      </w:r>
      <w:r w:rsidR="005E3D42">
        <w:t>ts (with jitter added to improve</w:t>
      </w:r>
      <w:r w:rsidR="00523E72">
        <w:t xml:space="preserve"> clarity), and the y-axis</w:t>
      </w:r>
      <w:r w:rsidR="00D11030">
        <w:t xml:space="preserve"> by average</w:t>
      </w:r>
      <w:r>
        <w:t xml:space="preserve"> drug resistance.  Groups separated by </w:t>
      </w:r>
      <w:r w:rsidR="00363EC3">
        <w:t xml:space="preserve">a </w:t>
      </w:r>
      <w:r>
        <w:t xml:space="preserve">single </w:t>
      </w:r>
      <w:r w:rsidR="00363EC3">
        <w:t xml:space="preserve">additional </w:t>
      </w:r>
      <w:r>
        <w:t xml:space="preserve">knockout are connected </w:t>
      </w:r>
      <w:r w:rsidR="003C78BE">
        <w:t xml:space="preserve">by lines.  </w:t>
      </w:r>
      <w:r w:rsidR="00BE690F">
        <w:t xml:space="preserve">Solid lines indicate significant differences in resistance </w:t>
      </w:r>
      <w:r w:rsidR="00BE690F" w:rsidRPr="00233F15">
        <w:t xml:space="preserve">(Bonferroni-adjusted </w:t>
      </w:r>
      <w:r w:rsidR="00BE690F" w:rsidRPr="00AC7F48">
        <w:rPr>
          <w:i/>
        </w:rPr>
        <w:t>p</w:t>
      </w:r>
      <w:r w:rsidR="00BE690F" w:rsidRPr="00233F15">
        <w:t xml:space="preserve"> &lt; 0.05, Mann-Whitney U test)</w:t>
      </w:r>
      <w:r w:rsidR="00BE690F">
        <w:t>, otherwise dashed lines are used.</w:t>
      </w:r>
      <w:r>
        <w:t xml:space="preserve"> </w:t>
      </w:r>
      <w:r w:rsidR="00BE690F">
        <w:t>Linear landscapes for all pools are drawn</w:t>
      </w:r>
      <w:r>
        <w:t xml:space="preserve"> in </w:t>
      </w:r>
      <w:r w:rsidR="004452EF">
        <w:t xml:space="preserve">Figure </w:t>
      </w:r>
      <w:r w:rsidR="007E2236">
        <w:t>S</w:t>
      </w:r>
      <w:r w:rsidR="00BB089C">
        <w:t>7</w:t>
      </w:r>
      <w:r>
        <w:t>.</w:t>
      </w:r>
    </w:p>
    <w:p w14:paraId="5A4BC04E" w14:textId="435A7BA9" w:rsidR="007C32E8" w:rsidRDefault="006219B8" w:rsidP="00224FCB">
      <w:pPr>
        <w:jc w:val="both"/>
      </w:pPr>
      <w:r>
        <w:rPr>
          <w:b/>
        </w:rPr>
        <w:t>B</w:t>
      </w:r>
      <w:r w:rsidRPr="00233F15">
        <w:rPr>
          <w:b/>
        </w:rPr>
        <w:tab/>
      </w:r>
      <w:r w:rsidRPr="00233F15">
        <w:t xml:space="preserve">Distribution of </w:t>
      </w:r>
      <w:ins w:id="108" w:author="Albi Celaj [2]" w:date="2018-12-07T15:12:00Z">
        <w:r w:rsidR="006571AE">
          <w:t>valinomycin</w:t>
        </w:r>
      </w:ins>
      <w:del w:id="109" w:author="Albi Celaj [2]" w:date="2018-12-07T15:12:00Z">
        <w:r w:rsidRPr="00233F15" w:rsidDel="006571AE">
          <w:delText>fluconazole</w:delText>
        </w:r>
      </w:del>
      <w:r w:rsidRPr="00233F15">
        <w:t xml:space="preserve"> resistance amongst all </w:t>
      </w:r>
      <w:r w:rsidRPr="00233F15">
        <w:rPr>
          <w:i/>
        </w:rPr>
        <w:t>ybt1∆,</w:t>
      </w:r>
      <w:r w:rsidRPr="00233F15">
        <w:t xml:space="preserve"> </w:t>
      </w:r>
      <w:r w:rsidRPr="00233F15">
        <w:rPr>
          <w:i/>
        </w:rPr>
        <w:t>yor1∆</w:t>
      </w:r>
      <w:r w:rsidRPr="00233F15">
        <w:t>,</w:t>
      </w:r>
      <w:r w:rsidRPr="00233F15">
        <w:rPr>
          <w:i/>
        </w:rPr>
        <w:t xml:space="preserve"> snq2∆, ycf1∆, </w:t>
      </w:r>
      <w:r w:rsidRPr="00233F15">
        <w:t xml:space="preserve">and </w:t>
      </w:r>
      <w:r w:rsidRPr="00233F15">
        <w:rPr>
          <w:i/>
        </w:rPr>
        <w:t xml:space="preserve">pdr5∆ </w:t>
      </w:r>
      <w:r w:rsidRPr="00233F15">
        <w:t>knockout groups.  Group genot</w:t>
      </w:r>
      <w:r>
        <w:t xml:space="preserve">ype </w:t>
      </w:r>
      <w:r w:rsidR="003B5F45">
        <w:t xml:space="preserve">is indicated </w:t>
      </w:r>
      <w:r w:rsidR="00F01DC8">
        <w:t xml:space="preserve">for each line </w:t>
      </w:r>
      <w:r>
        <w:t xml:space="preserve">using the </w:t>
      </w:r>
      <w:r w:rsidR="00F65035">
        <w:t>same legend</w:t>
      </w:r>
      <w:r>
        <w:t xml:space="preserve"> as</w:t>
      </w:r>
      <w:r w:rsidRPr="00233F15">
        <w:t xml:space="preserve"> in A</w:t>
      </w:r>
      <w:r>
        <w:t>)</w:t>
      </w:r>
      <w:r w:rsidR="00D103D0">
        <w:t>.</w:t>
      </w:r>
      <w:r w:rsidRPr="00233F15">
        <w:t xml:space="preserve"> </w:t>
      </w:r>
      <w:r w:rsidR="00C7777B">
        <w:t>All</w:t>
      </w:r>
      <w:r w:rsidR="007C4A24">
        <w:t xml:space="preserve"> </w:t>
      </w:r>
      <w:r w:rsidRPr="00233F15">
        <w:rPr>
          <w:i/>
        </w:rPr>
        <w:t xml:space="preserve">pdr5∆ </w:t>
      </w:r>
      <w:r w:rsidRPr="00233F15">
        <w:t xml:space="preserve">groups </w:t>
      </w:r>
      <w:r w:rsidR="007C4A24">
        <w:t>(</w:t>
      </w:r>
      <w:r w:rsidR="00363EC3">
        <w:t>dark blue</w:t>
      </w:r>
      <w:r w:rsidR="007C4A24">
        <w:t xml:space="preserve">) </w:t>
      </w:r>
      <w:r w:rsidRPr="00233F15">
        <w:t xml:space="preserve">are paired with their corresponding </w:t>
      </w:r>
      <w:r w:rsidRPr="00233F15">
        <w:rPr>
          <w:i/>
        </w:rPr>
        <w:t>PDR5</w:t>
      </w:r>
      <w:r w:rsidR="00D103D0">
        <w:rPr>
          <w:i/>
        </w:rPr>
        <w:t>+</w:t>
      </w:r>
      <w:r w:rsidR="00FE00A1">
        <w:t xml:space="preserve"> equivalent </w:t>
      </w:r>
      <w:r w:rsidR="007C4A24">
        <w:t>(grey)</w:t>
      </w:r>
      <w:r w:rsidRPr="00233F15">
        <w:t xml:space="preserve">.  </w:t>
      </w:r>
    </w:p>
    <w:p w14:paraId="630DCB93" w14:textId="45345DC5" w:rsidR="005A78CA" w:rsidRPr="005A78CA" w:rsidRDefault="006219B8" w:rsidP="00224FCB">
      <w:pPr>
        <w:jc w:val="both"/>
      </w:pPr>
      <w:r>
        <w:rPr>
          <w:b/>
        </w:rPr>
        <w:t>C</w:t>
      </w:r>
      <w:r w:rsidR="00D1612A" w:rsidRPr="00233F15">
        <w:rPr>
          <w:b/>
        </w:rPr>
        <w:tab/>
      </w:r>
      <w:r w:rsidR="00C87A4E" w:rsidRPr="00233F15">
        <w:t>A linear model was used to formally determine significant</w:t>
      </w:r>
      <w:r w:rsidR="00E90256">
        <w:t xml:space="preserve"> gene knockout and genetic interaction effects mediating resistance to the tested drugs</w:t>
      </w:r>
      <w:r w:rsidR="00625610">
        <w:t xml:space="preserve"> (see Methods)</w:t>
      </w:r>
      <w:r w:rsidR="00E90256">
        <w:t>.  Linear model terms</w:t>
      </w:r>
      <w:r w:rsidR="00143AC7">
        <w:t xml:space="preserve"> </w:t>
      </w:r>
      <w:r w:rsidR="00E90256">
        <w:t xml:space="preserve">which were significant </w:t>
      </w:r>
      <w:r w:rsidR="00E90256" w:rsidRPr="00233F15">
        <w:t xml:space="preserve">(Bonferroni adjusted </w:t>
      </w:r>
      <w:r w:rsidR="00AC7F48" w:rsidRPr="00AC7F48">
        <w:rPr>
          <w:i/>
        </w:rPr>
        <w:t>p</w:t>
      </w:r>
      <w:r w:rsidR="00E90256" w:rsidRPr="00233F15">
        <w:t xml:space="preserve"> &lt; 0.05) </w:t>
      </w:r>
      <w:r w:rsidR="00511F79">
        <w:t>in a</w:t>
      </w:r>
      <w:r w:rsidR="00E90256">
        <w:t xml:space="preserve"> given drug are </w:t>
      </w:r>
      <w:proofErr w:type="spellStart"/>
      <w:r w:rsidR="00E90256">
        <w:t>coloured</w:t>
      </w:r>
      <w:proofErr w:type="spellEnd"/>
      <w:r w:rsidR="00E90256">
        <w:t xml:space="preserve"> according the legend on the </w:t>
      </w:r>
      <w:ins w:id="110" w:author="Albi Celaj [2]" w:date="2018-12-07T15:14:00Z">
        <w:r w:rsidR="001722E9">
          <w:t>right</w:t>
        </w:r>
      </w:ins>
      <w:del w:id="111" w:author="Albi Celaj [2]" w:date="2018-12-07T15:14:00Z">
        <w:r w:rsidR="00E90256" w:rsidDel="001722E9">
          <w:delText>left</w:delText>
        </w:r>
      </w:del>
      <w:r w:rsidR="00E90256">
        <w:t xml:space="preserve">.  </w:t>
      </w:r>
      <w:ins w:id="112" w:author="Albi Celaj [2]" w:date="2018-12-07T15:14:00Z">
        <w:r w:rsidR="001722E9">
          <w:t xml:space="preserve">Maximum and minimum scale values are determined by the median absolute deviation </w:t>
        </w:r>
      </w:ins>
      <w:ins w:id="113" w:author="Albi Celaj [2]" w:date="2018-12-07T15:15:00Z">
        <w:r w:rsidR="001722E9">
          <w:t>of the log(resistance)</w:t>
        </w:r>
      </w:ins>
      <w:ins w:id="114" w:author="Albi Celaj [2]" w:date="2018-12-07T15:16:00Z">
        <w:r w:rsidR="001722E9">
          <w:t xml:space="preserve"> in that drug</w:t>
        </w:r>
      </w:ins>
      <w:ins w:id="115" w:author="Albi Celaj [2]" w:date="2018-12-07T15:15:00Z">
        <w:r w:rsidR="001722E9">
          <w:t xml:space="preserve">.  </w:t>
        </w:r>
      </w:ins>
      <w:del w:id="116" w:author="Albi Celaj [2]" w:date="2018-12-07T15:16:00Z">
        <w:r w:rsidR="00DA6783" w:rsidDel="001722E9">
          <w:delText xml:space="preserve">Other </w:delText>
        </w:r>
      </w:del>
      <w:ins w:id="117" w:author="Albi Celaj [2]" w:date="2018-12-07T15:16:00Z">
        <w:r w:rsidR="001722E9">
          <w:t xml:space="preserve">Non-significant </w:t>
        </w:r>
      </w:ins>
      <w:r w:rsidR="00DA6783">
        <w:t xml:space="preserve">terms are </w:t>
      </w:r>
      <w:proofErr w:type="spellStart"/>
      <w:r w:rsidR="00DA6783">
        <w:t>coloured</w:t>
      </w:r>
      <w:proofErr w:type="spellEnd"/>
      <w:r w:rsidR="00DA6783">
        <w:t xml:space="preserve"> in grey.  </w:t>
      </w:r>
      <w:r w:rsidR="00D448AE">
        <w:rPr>
          <w:lang w:val="el-GR"/>
        </w:rPr>
        <w:t>ε</w:t>
      </w:r>
      <w:r w:rsidR="00D448AE">
        <w:rPr>
          <w:lang w:val="en-CA"/>
        </w:rPr>
        <w:t xml:space="preserve"> terms represent n-way interactions (see Methods).</w:t>
      </w:r>
      <w:r w:rsidR="00E555C1">
        <w:rPr>
          <w:lang w:val="en-CA"/>
        </w:rPr>
        <w:t xml:space="preserve"> </w:t>
      </w:r>
      <w:r w:rsidR="00D448AE">
        <w:rPr>
          <w:lang w:val="en-CA"/>
        </w:rPr>
        <w:t xml:space="preserve"> </w:t>
      </w:r>
      <w:r w:rsidR="00EA1649" w:rsidRPr="00233F15">
        <w:t>Coeffic</w:t>
      </w:r>
      <w:ins w:id="118" w:author="Albi Celaj [2]" w:date="2018-12-07T15:12:00Z">
        <w:r w:rsidR="008B19D7">
          <w:t>i</w:t>
        </w:r>
      </w:ins>
      <w:r w:rsidR="00EA1649" w:rsidRPr="00233F15">
        <w:t xml:space="preserve">ents are sorted by </w:t>
      </w:r>
      <w:r w:rsidR="007153D9">
        <w:t>term complexity.  Term complexity</w:t>
      </w:r>
      <w:r w:rsidR="00DA6783">
        <w:t xml:space="preserve"> i</w:t>
      </w:r>
      <w:r w:rsidR="00D448AE">
        <w:t xml:space="preserve">s also indicated by the </w:t>
      </w:r>
      <w:r w:rsidR="005358A0">
        <w:t xml:space="preserve">grey </w:t>
      </w:r>
      <w:commentRangeStart w:id="119"/>
      <w:commentRangeStart w:id="120"/>
      <w:proofErr w:type="spellStart"/>
      <w:r w:rsidR="006628D0">
        <w:t>colour</w:t>
      </w:r>
      <w:commentRangeEnd w:id="119"/>
      <w:proofErr w:type="spellEnd"/>
      <w:r w:rsidR="006628D0">
        <w:rPr>
          <w:rStyle w:val="CommentReference"/>
          <w:rFonts w:asciiTheme="minorHAnsi" w:hAnsiTheme="minorHAnsi" w:cstheme="minorBidi"/>
        </w:rPr>
        <w:commentReference w:id="119"/>
      </w:r>
      <w:commentRangeEnd w:id="120"/>
      <w:r w:rsidR="006628D0">
        <w:rPr>
          <w:rStyle w:val="CommentReference"/>
          <w:rFonts w:asciiTheme="minorHAnsi" w:hAnsiTheme="minorHAnsi" w:cstheme="minorBidi"/>
        </w:rPr>
        <w:commentReference w:id="120"/>
      </w:r>
      <w:r w:rsidR="00D448AE">
        <w:t xml:space="preserve"> scale </w:t>
      </w:r>
      <w:r w:rsidR="00511F79">
        <w:t>on the top</w:t>
      </w:r>
      <w:r w:rsidR="00D448AE">
        <w:t xml:space="preserve"> of the heatmap.</w:t>
      </w:r>
    </w:p>
    <w:p w14:paraId="5A224BF4" w14:textId="77777777" w:rsidR="00A03E04" w:rsidRDefault="00A03E04" w:rsidP="00224FCB">
      <w:pPr>
        <w:jc w:val="both"/>
        <w:rPr>
          <w:b/>
          <w:color w:val="000000" w:themeColor="text1"/>
        </w:rPr>
      </w:pPr>
    </w:p>
    <w:p w14:paraId="2347C136" w14:textId="0405FBAB" w:rsidR="005A78CA" w:rsidRPr="00DA75F4" w:rsidRDefault="00E555C1" w:rsidP="00224FCB">
      <w:pPr>
        <w:jc w:val="both"/>
        <w:rPr>
          <w:color w:val="7F7F7F" w:themeColor="text1" w:themeTint="80"/>
        </w:rPr>
      </w:pPr>
      <w:r>
        <w:rPr>
          <w:b/>
          <w:color w:val="000000" w:themeColor="text1"/>
        </w:rPr>
        <w:t xml:space="preserve">Figure 4.  </w:t>
      </w:r>
      <w:r w:rsidR="009711FA">
        <w:rPr>
          <w:color w:val="000000" w:themeColor="text1"/>
        </w:rPr>
        <w:t>Modeling and interpreting</w:t>
      </w:r>
      <w:r w:rsidR="005A78CA" w:rsidRPr="00DA75F4">
        <w:rPr>
          <w:color w:val="000000" w:themeColor="text1"/>
        </w:rPr>
        <w:t xml:space="preserve"> a complex genetic landscap</w:t>
      </w:r>
      <w:r w:rsidR="005F1A1C">
        <w:rPr>
          <w:color w:val="000000" w:themeColor="text1"/>
        </w:rPr>
        <w:t>e</w:t>
      </w:r>
      <w:r w:rsidR="005A78CA" w:rsidRPr="00DA75F4">
        <w:rPr>
          <w:color w:val="000000" w:themeColor="text1"/>
        </w:rPr>
        <w:t>.</w:t>
      </w:r>
    </w:p>
    <w:p w14:paraId="0041EDD7" w14:textId="7896B073" w:rsidR="003C2082" w:rsidRPr="00E36F4E" w:rsidRDefault="005A78CA" w:rsidP="00224FCB">
      <w:pPr>
        <w:jc w:val="both"/>
      </w:pPr>
      <w:r w:rsidRPr="00DA75F4">
        <w:rPr>
          <w:b/>
        </w:rPr>
        <w:t>A</w:t>
      </w:r>
      <w:r w:rsidRPr="00DA75F4">
        <w:rPr>
          <w:b/>
        </w:rPr>
        <w:tab/>
      </w:r>
      <w:proofErr w:type="spellStart"/>
      <w:r w:rsidR="00BD0859">
        <w:t>A</w:t>
      </w:r>
      <w:proofErr w:type="spellEnd"/>
      <w:r w:rsidR="00BD0859">
        <w:t xml:space="preserve"> neural network model was created to infer transporter-drug and transporter-transporter relationships from the engineered population profiles.  </w:t>
      </w:r>
      <w:r w:rsidR="003C2082">
        <w:t>The 16-transporter genotype (</w:t>
      </w:r>
      <w:r w:rsidR="003C2082" w:rsidRPr="003C2082">
        <w:rPr>
          <w:b/>
          <w:i/>
        </w:rPr>
        <w:t>G</w:t>
      </w:r>
      <w:r w:rsidR="003C2082">
        <w:t>), is given as input to the model</w:t>
      </w:r>
      <w:r w:rsidR="00831999">
        <w:t xml:space="preserve"> as a binary variable (1 = presence, 0 = absence for each transporter</w:t>
      </w:r>
      <w:proofErr w:type="gramStart"/>
      <w:r w:rsidR="00831999">
        <w:t xml:space="preserve">) </w:t>
      </w:r>
      <w:r w:rsidR="003C2082">
        <w:t>,</w:t>
      </w:r>
      <w:proofErr w:type="gramEnd"/>
      <w:r w:rsidR="003C2082">
        <w:t xml:space="preserve"> and the activity of each transporter (</w:t>
      </w:r>
      <w:r w:rsidR="003C2082" w:rsidRPr="003C2082">
        <w:rPr>
          <w:b/>
          <w:i/>
        </w:rPr>
        <w:t>A</w:t>
      </w:r>
      <w:r w:rsidR="003C2082" w:rsidRPr="003C2082">
        <w:t>)</w:t>
      </w:r>
      <w:r w:rsidR="00990CD4">
        <w:t xml:space="preserve"> is computed by the set of learned transporter-transporter influence weights (</w:t>
      </w:r>
      <w:r w:rsidR="00990CD4" w:rsidRPr="00990CD4">
        <w:rPr>
          <w:b/>
          <w:i/>
        </w:rPr>
        <w:t>I</w:t>
      </w:r>
      <w:r w:rsidR="00990CD4">
        <w:t xml:space="preserve">), </w:t>
      </w:r>
      <w:r w:rsidR="00B454B3">
        <w:t>and is multiplied element-wise by</w:t>
      </w:r>
      <w:r w:rsidR="00990CD4">
        <w:t xml:space="preserve"> </w:t>
      </w:r>
      <w:r w:rsidR="00990CD4" w:rsidRPr="003C2082">
        <w:rPr>
          <w:b/>
          <w:i/>
        </w:rPr>
        <w:t>G</w:t>
      </w:r>
      <w:r w:rsidR="00990CD4" w:rsidRPr="004B71FB">
        <w:t xml:space="preserve">.  </w:t>
      </w:r>
      <w:r w:rsidR="004B71FB">
        <w:t>Resistance to each of the 16 tested compounds (</w:t>
      </w:r>
      <w:r w:rsidR="004B71FB" w:rsidRPr="004B71FB">
        <w:rPr>
          <w:b/>
          <w:i/>
        </w:rPr>
        <w:t>R</w:t>
      </w:r>
      <w:r w:rsidR="004B71FB" w:rsidRPr="004B71FB">
        <w:t>)</w:t>
      </w:r>
      <w:r w:rsidR="004B71FB">
        <w:t xml:space="preserve"> is then computed by transporter-drug efflux weights (</w:t>
      </w:r>
      <w:r w:rsidR="004B71FB" w:rsidRPr="004B71FB">
        <w:rPr>
          <w:b/>
          <w:i/>
        </w:rPr>
        <w:t>E</w:t>
      </w:r>
      <w:r w:rsidR="004B71FB" w:rsidRPr="004B71FB">
        <w:t>)</w:t>
      </w:r>
      <w:r w:rsidR="004B71FB">
        <w:t xml:space="preserve">.  Appropriate weights for </w:t>
      </w:r>
      <w:r w:rsidR="004B71FB" w:rsidRPr="004B71FB">
        <w:rPr>
          <w:b/>
          <w:i/>
        </w:rPr>
        <w:t>I</w:t>
      </w:r>
      <w:r w:rsidR="004B71FB">
        <w:t xml:space="preserve"> and </w:t>
      </w:r>
      <w:r w:rsidR="004B71FB" w:rsidRPr="004B71FB">
        <w:rPr>
          <w:b/>
          <w:i/>
        </w:rPr>
        <w:t>E</w:t>
      </w:r>
      <w:r w:rsidR="004B71FB">
        <w:rPr>
          <w:b/>
        </w:rPr>
        <w:t xml:space="preserve"> </w:t>
      </w:r>
      <w:r w:rsidR="00E36F4E">
        <w:t>are learned using stochastic gradient descent and backpropagation using the engineered population profiling data</w:t>
      </w:r>
      <w:r w:rsidR="00831999">
        <w:t xml:space="preserve"> such that mean-squared error is minimized between </w:t>
      </w:r>
      <w:r w:rsidR="00831999" w:rsidRPr="00831999">
        <w:rPr>
          <w:b/>
          <w:i/>
        </w:rPr>
        <w:t>R</w:t>
      </w:r>
      <w:r w:rsidR="00831999">
        <w:rPr>
          <w:b/>
          <w:i/>
        </w:rPr>
        <w:t xml:space="preserve"> </w:t>
      </w:r>
      <w:r w:rsidR="00831999">
        <w:t xml:space="preserve">and measured resistance.  In addition, a positive constraint is placed on </w:t>
      </w:r>
      <w:r w:rsidR="00831999">
        <w:rPr>
          <w:b/>
          <w:i/>
        </w:rPr>
        <w:t>E</w:t>
      </w:r>
      <w:r w:rsidR="00831999">
        <w:t xml:space="preserve"> and regularization is added to the model </w:t>
      </w:r>
      <w:r w:rsidR="00A978F8">
        <w:t>(Methods).</w:t>
      </w:r>
    </w:p>
    <w:p w14:paraId="62CA6A0C" w14:textId="6ABD8BA0" w:rsidR="00A978F8" w:rsidRDefault="0080721A" w:rsidP="00224FCB">
      <w:pPr>
        <w:jc w:val="both"/>
        <w:rPr>
          <w:color w:val="000000" w:themeColor="text1"/>
        </w:rPr>
      </w:pPr>
      <w:r>
        <w:rPr>
          <w:b/>
          <w:color w:val="000000" w:themeColor="text1"/>
        </w:rPr>
        <w:t>B</w:t>
      </w:r>
      <w:r>
        <w:rPr>
          <w:b/>
          <w:color w:val="000000" w:themeColor="text1"/>
        </w:rPr>
        <w:tab/>
      </w:r>
      <w:r w:rsidR="00A978F8">
        <w:rPr>
          <w:color w:val="000000" w:themeColor="text1"/>
        </w:rPr>
        <w:t xml:space="preserve">Weights learned by the neural network model after </w:t>
      </w:r>
      <w:r w:rsidR="00471074">
        <w:rPr>
          <w:color w:val="000000" w:themeColor="text1"/>
        </w:rPr>
        <w:t xml:space="preserve">training and </w:t>
      </w:r>
      <w:r w:rsidR="00A978F8">
        <w:rPr>
          <w:color w:val="000000" w:themeColor="text1"/>
        </w:rPr>
        <w:t>pruning are shown</w:t>
      </w:r>
      <w:r w:rsidR="00471074">
        <w:rPr>
          <w:color w:val="000000" w:themeColor="text1"/>
        </w:rPr>
        <w:t xml:space="preserve">.  </w:t>
      </w:r>
      <w:r w:rsidR="00B80B34">
        <w:rPr>
          <w:color w:val="000000" w:themeColor="text1"/>
        </w:rPr>
        <w:t>All</w:t>
      </w:r>
      <w:r w:rsidR="00585309">
        <w:rPr>
          <w:color w:val="000000" w:themeColor="text1"/>
        </w:rPr>
        <w:t xml:space="preserve"> non-zero</w:t>
      </w:r>
      <w:r w:rsidR="00B80B34">
        <w:rPr>
          <w:color w:val="000000" w:themeColor="text1"/>
        </w:rPr>
        <w:t xml:space="preserve"> </w:t>
      </w:r>
      <w:r w:rsidR="00B80B34">
        <w:rPr>
          <w:b/>
          <w:i/>
          <w:color w:val="000000" w:themeColor="text1"/>
        </w:rPr>
        <w:t>I</w:t>
      </w:r>
      <w:r w:rsidR="00B80B34">
        <w:rPr>
          <w:b/>
          <w:color w:val="000000" w:themeColor="text1"/>
        </w:rPr>
        <w:t xml:space="preserve"> </w:t>
      </w:r>
      <w:proofErr w:type="gramStart"/>
      <w:r w:rsidR="00B80B34">
        <w:rPr>
          <w:color w:val="000000" w:themeColor="text1"/>
        </w:rPr>
        <w:t>weights</w:t>
      </w:r>
      <w:proofErr w:type="gramEnd"/>
      <w:r w:rsidR="00B80B34">
        <w:rPr>
          <w:color w:val="000000" w:themeColor="text1"/>
        </w:rPr>
        <w:t xml:space="preserve"> learned by the model were negative.</w:t>
      </w:r>
    </w:p>
    <w:p w14:paraId="79F6736A" w14:textId="77777777" w:rsidR="004557DE" w:rsidRDefault="004557DE" w:rsidP="004557DE">
      <w:pPr>
        <w:jc w:val="both"/>
        <w:rPr>
          <w:color w:val="000000" w:themeColor="text1"/>
        </w:rPr>
      </w:pPr>
      <w:commentRangeStart w:id="121"/>
      <w:r>
        <w:rPr>
          <w:b/>
          <w:color w:val="000000" w:themeColor="text1"/>
        </w:rPr>
        <w:t>C</w:t>
      </w:r>
      <w:r>
        <w:rPr>
          <w:b/>
          <w:color w:val="000000" w:themeColor="text1"/>
        </w:rPr>
        <w:tab/>
      </w:r>
      <w:r>
        <w:rPr>
          <w:color w:val="000000" w:themeColor="text1"/>
        </w:rPr>
        <w:t>Comparing the normalized resistance of each strain measured by engineered population profiling to resistances modelled by the neural network.</w:t>
      </w:r>
    </w:p>
    <w:p w14:paraId="0682DE71" w14:textId="7EB6A73C" w:rsidR="001722E9" w:rsidRPr="001722E9" w:rsidRDefault="004557DE" w:rsidP="004557DE">
      <w:pPr>
        <w:jc w:val="both"/>
        <w:rPr>
          <w:ins w:id="122" w:author="Albi Celaj [2]" w:date="2018-12-07T15:16:00Z"/>
          <w:color w:val="000000" w:themeColor="text1"/>
        </w:rPr>
      </w:pPr>
      <w:r>
        <w:rPr>
          <w:b/>
          <w:color w:val="000000" w:themeColor="text1"/>
        </w:rPr>
        <w:t>D</w:t>
      </w:r>
      <w:commentRangeEnd w:id="121"/>
      <w:r>
        <w:rPr>
          <w:rStyle w:val="CommentReference"/>
          <w:rFonts w:asciiTheme="minorHAnsi" w:hAnsiTheme="minorHAnsi" w:cstheme="minorBidi"/>
        </w:rPr>
        <w:commentReference w:id="121"/>
      </w:r>
      <w:ins w:id="123" w:author="Albi Celaj [2]" w:date="2018-12-07T15:17:00Z">
        <w:r w:rsidR="001722E9">
          <w:rPr>
            <w:color w:val="000000" w:themeColor="text1"/>
          </w:rPr>
          <w:tab/>
          <w:t xml:space="preserve">Comparing the neural model in valinomycin to the observed resistances for each five-gene knockout group.  </w:t>
        </w:r>
      </w:ins>
      <w:ins w:id="124" w:author="Albi Celaj [2]" w:date="2018-12-07T15:20:00Z">
        <w:r w:rsidR="001722E9">
          <w:rPr>
            <w:color w:val="000000" w:themeColor="text1"/>
          </w:rPr>
          <w:t xml:space="preserve">The neural network weights (top) are shown for the original model (top-left) and </w:t>
        </w:r>
      </w:ins>
      <w:ins w:id="125" w:author="Albi Celaj [2]" w:date="2018-12-07T15:23:00Z">
        <w:r w:rsidR="00DE1226">
          <w:rPr>
            <w:color w:val="000000" w:themeColor="text1"/>
          </w:rPr>
          <w:t>one</w:t>
        </w:r>
      </w:ins>
      <w:ins w:id="126" w:author="Albi Celaj [2]" w:date="2018-12-07T15:20:00Z">
        <w:r w:rsidR="001722E9">
          <w:rPr>
            <w:color w:val="000000" w:themeColor="text1"/>
          </w:rPr>
          <w:t xml:space="preserve"> trained with an extra always-present node in the activity layer</w:t>
        </w:r>
      </w:ins>
      <w:ins w:id="127" w:author="Albi Celaj [2]" w:date="2018-12-07T15:23:00Z">
        <w:r w:rsidR="00DE1226">
          <w:rPr>
            <w:color w:val="000000" w:themeColor="text1"/>
          </w:rPr>
          <w:t xml:space="preserve"> to model </w:t>
        </w:r>
      </w:ins>
      <w:ins w:id="128" w:author="Albi Celaj [2]" w:date="2018-12-07T15:25:00Z">
        <w:r w:rsidR="009A06E9">
          <w:rPr>
            <w:color w:val="000000" w:themeColor="text1"/>
          </w:rPr>
          <w:t xml:space="preserve">potential </w:t>
        </w:r>
      </w:ins>
      <w:ins w:id="129" w:author="Albi Celaj [2]" w:date="2018-12-07T15:23:00Z">
        <w:r w:rsidR="00DE1226">
          <w:rPr>
            <w:color w:val="000000" w:themeColor="text1"/>
          </w:rPr>
          <w:t>influence of a hidden resistance factor</w:t>
        </w:r>
      </w:ins>
      <w:ins w:id="130" w:author="Albi Celaj [2]" w:date="2018-12-07T15:20:00Z">
        <w:r w:rsidR="001722E9">
          <w:rPr>
            <w:color w:val="000000" w:themeColor="text1"/>
          </w:rPr>
          <w:t xml:space="preserve"> (top right).  </w:t>
        </w:r>
      </w:ins>
      <w:ins w:id="131" w:author="Albi Celaj [2]" w:date="2018-12-07T15:26:00Z">
        <w:r w:rsidR="00FF0877">
          <w:rPr>
            <w:color w:val="000000" w:themeColor="text1"/>
          </w:rPr>
          <w:t xml:space="preserve">At the bottom, </w:t>
        </w:r>
        <w:r w:rsidR="00FF0877">
          <w:t>strains were grouped</w:t>
        </w:r>
        <w:r w:rsidR="00996C72">
          <w:t xml:space="preserve"> </w:t>
        </w:r>
      </w:ins>
      <w:ins w:id="132" w:author="Albi Celaj [2]" w:date="2018-12-07T15:27:00Z">
        <w:r w:rsidR="00996C72">
          <w:t>by</w:t>
        </w:r>
      </w:ins>
      <w:ins w:id="133" w:author="Albi Celaj [2]" w:date="2018-12-07T15:26:00Z">
        <w:r w:rsidR="00FF0877" w:rsidRPr="00233F15">
          <w:t xml:space="preserve"> knockout genotype</w:t>
        </w:r>
        <w:r w:rsidR="00FF0877">
          <w:t>s</w:t>
        </w:r>
        <w:r w:rsidR="00FF0877" w:rsidRPr="00233F15">
          <w:t xml:space="preserve"> at </w:t>
        </w:r>
        <w:r w:rsidR="00FF0877" w:rsidRPr="00233F15">
          <w:rPr>
            <w:i/>
          </w:rPr>
          <w:t xml:space="preserve">pdr5∆, snq2∆, ybt1∆, ycf1∆, </w:t>
        </w:r>
        <w:r w:rsidR="00FF0877" w:rsidRPr="00233F15">
          <w:t xml:space="preserve">and </w:t>
        </w:r>
        <w:r w:rsidR="00FF0877" w:rsidRPr="00233F15">
          <w:rPr>
            <w:i/>
          </w:rPr>
          <w:t>yor1∆</w:t>
        </w:r>
        <w:r w:rsidR="00FF0877">
          <w:t xml:space="preserve">. </w:t>
        </w:r>
        <w:r w:rsidR="00FF0877" w:rsidRPr="00233F15">
          <w:t>Each poi</w:t>
        </w:r>
        <w:r w:rsidR="00FF0877">
          <w:t xml:space="preserve">nt represents the mean resistance of a group of strains containing the 5-locus genotype </w:t>
        </w:r>
        <w:r w:rsidR="00FF0877" w:rsidRPr="00233F15">
          <w:t xml:space="preserve">indicated by the </w:t>
        </w:r>
        <w:r w:rsidR="00FF0877">
          <w:t xml:space="preserve">legend, either as modeled by the </w:t>
        </w:r>
      </w:ins>
      <w:ins w:id="134" w:author="Albi Celaj [2]" w:date="2018-12-07T15:27:00Z">
        <w:r w:rsidR="00FF0877">
          <w:t xml:space="preserve">corresponding </w:t>
        </w:r>
      </w:ins>
      <w:ins w:id="135" w:author="Albi Celaj [2]" w:date="2018-12-07T15:26:00Z">
        <w:r w:rsidR="00FF0877">
          <w:t>neural network (x-axis) or as measured in the data (y-axis).  Correlation in the top left is shown for all data, then only for the 5-locus groups in parentheses.</w:t>
        </w:r>
      </w:ins>
    </w:p>
    <w:p w14:paraId="659C50EB" w14:textId="77777777" w:rsidR="001722E9" w:rsidRDefault="001722E9" w:rsidP="00224FCB">
      <w:pPr>
        <w:jc w:val="both"/>
        <w:rPr>
          <w:ins w:id="136" w:author="Albi Celaj [2]" w:date="2018-12-07T15:16:00Z"/>
          <w:color w:val="000000" w:themeColor="text1"/>
        </w:rPr>
      </w:pPr>
    </w:p>
    <w:p w14:paraId="1DCD7BBC" w14:textId="77777777" w:rsidR="001722E9" w:rsidRDefault="001722E9" w:rsidP="00224FCB">
      <w:pPr>
        <w:jc w:val="both"/>
        <w:rPr>
          <w:color w:val="000000" w:themeColor="text1"/>
        </w:rPr>
      </w:pPr>
    </w:p>
    <w:p w14:paraId="1943CAA4" w14:textId="26FF8E2B" w:rsidR="00996C72" w:rsidRDefault="00996C72" w:rsidP="00224FCB">
      <w:pPr>
        <w:jc w:val="both"/>
        <w:rPr>
          <w:ins w:id="137" w:author="Albi Celaj [2]" w:date="2018-12-07T15:28:00Z"/>
          <w:color w:val="000000" w:themeColor="text1"/>
        </w:rPr>
      </w:pPr>
      <w:ins w:id="138" w:author="Albi Celaj [2]" w:date="2018-12-07T15:28:00Z">
        <w:r>
          <w:rPr>
            <w:b/>
            <w:color w:val="000000" w:themeColor="text1"/>
          </w:rPr>
          <w:lastRenderedPageBreak/>
          <w:t xml:space="preserve">Figure 5. </w:t>
        </w:r>
        <w:r>
          <w:rPr>
            <w:color w:val="000000" w:themeColor="text1"/>
          </w:rPr>
          <w:t>Further modeling and exploring of ABC-16 mediated fluconazole resistance.</w:t>
        </w:r>
      </w:ins>
    </w:p>
    <w:p w14:paraId="210A6634" w14:textId="6311C416" w:rsidR="00996C72" w:rsidRDefault="00330ADB" w:rsidP="00224FCB">
      <w:pPr>
        <w:jc w:val="both"/>
        <w:rPr>
          <w:ins w:id="139" w:author="Albi Celaj [2]" w:date="2018-12-07T15:29:00Z"/>
        </w:rPr>
      </w:pPr>
      <w:ins w:id="140" w:author="Albi Celaj [2]" w:date="2018-12-07T15:29:00Z">
        <w:r>
          <w:rPr>
            <w:b/>
            <w:color w:val="000000" w:themeColor="text1"/>
          </w:rPr>
          <w:t>A</w:t>
        </w:r>
        <w:r>
          <w:rPr>
            <w:b/>
            <w:color w:val="000000" w:themeColor="text1"/>
          </w:rPr>
          <w:tab/>
        </w:r>
        <w:r>
          <w:rPr>
            <w:color w:val="000000" w:themeColor="text1"/>
          </w:rPr>
          <w:t xml:space="preserve">As in Figure 3A, </w:t>
        </w:r>
        <w:r>
          <w:t xml:space="preserve">a linear landscape of fluconazole resistance is </w:t>
        </w:r>
        <w:proofErr w:type="gramStart"/>
        <w:r>
          <w:t>shown .</w:t>
        </w:r>
        <w:proofErr w:type="gramEnd"/>
      </w:ins>
    </w:p>
    <w:p w14:paraId="064D745E" w14:textId="3E61D60A" w:rsidR="00330ADB" w:rsidRPr="001722E9" w:rsidRDefault="00330ADB" w:rsidP="000B3F65">
      <w:pPr>
        <w:jc w:val="both"/>
        <w:rPr>
          <w:ins w:id="141" w:author="Albi Celaj [2]" w:date="2018-12-07T15:30:00Z"/>
          <w:color w:val="000000" w:themeColor="text1"/>
        </w:rPr>
      </w:pPr>
      <w:ins w:id="142" w:author="Albi Celaj [2]" w:date="2018-12-07T15:30:00Z">
        <w:r>
          <w:rPr>
            <w:b/>
          </w:rPr>
          <w:t>B</w:t>
        </w:r>
        <w:r>
          <w:tab/>
        </w:r>
        <w:r>
          <w:rPr>
            <w:color w:val="000000" w:themeColor="text1"/>
          </w:rPr>
          <w:t xml:space="preserve">Comparing the neural model in fluconazole to the observed resistances for each five-gene knockout group.  The neural network weights (top) are shown for the original model (top-left) and one trained with an extra always-present </w:t>
        </w:r>
      </w:ins>
      <w:ins w:id="143" w:author="Albi Celaj [2]" w:date="2018-12-07T15:35:00Z">
        <w:r w:rsidR="000B3F65">
          <w:rPr>
            <w:color w:val="000000" w:themeColor="text1"/>
          </w:rPr>
          <w:t xml:space="preserve">‘hidden’ </w:t>
        </w:r>
      </w:ins>
      <w:ins w:id="144" w:author="Albi Celaj [2]" w:date="2018-12-07T15:30:00Z">
        <w:r>
          <w:rPr>
            <w:color w:val="000000" w:themeColor="text1"/>
          </w:rPr>
          <w:t xml:space="preserve">node </w:t>
        </w:r>
      </w:ins>
      <w:ins w:id="145" w:author="Albi Celaj [2]" w:date="2018-12-07T15:32:00Z">
        <w:r>
          <w:rPr>
            <w:color w:val="000000" w:themeColor="text1"/>
          </w:rPr>
          <w:t xml:space="preserve">between the </w:t>
        </w:r>
        <w:r>
          <w:rPr>
            <w:b/>
            <w:i/>
            <w:color w:val="000000" w:themeColor="text1"/>
          </w:rPr>
          <w:t>G</w:t>
        </w:r>
        <w:r>
          <w:rPr>
            <w:color w:val="000000" w:themeColor="text1"/>
          </w:rPr>
          <w:t xml:space="preserve"> and </w:t>
        </w:r>
        <w:r>
          <w:rPr>
            <w:b/>
            <w:i/>
            <w:color w:val="000000" w:themeColor="text1"/>
          </w:rPr>
          <w:t>A</w:t>
        </w:r>
        <w:r>
          <w:rPr>
            <w:color w:val="000000" w:themeColor="text1"/>
          </w:rPr>
          <w:t xml:space="preserve"> layer to model potential non-linear influence of Pdr5</w:t>
        </w:r>
      </w:ins>
      <w:ins w:id="146" w:author="Albi Celaj [2]" w:date="2018-12-07T15:33:00Z">
        <w:r w:rsidR="000B3F65">
          <w:rPr>
            <w:color w:val="000000" w:themeColor="text1"/>
          </w:rPr>
          <w:t xml:space="preserve"> (see Methods for details, top right).</w:t>
        </w:r>
      </w:ins>
      <w:ins w:id="147" w:author="Albi Celaj [2]" w:date="2018-12-07T15:30:00Z">
        <w:r>
          <w:rPr>
            <w:color w:val="000000" w:themeColor="text1"/>
          </w:rPr>
          <w:t xml:space="preserve"> At the bottom, </w:t>
        </w:r>
        <w:r>
          <w:t>strains were grouped by</w:t>
        </w:r>
        <w:r w:rsidRPr="00233F15">
          <w:t xml:space="preserve">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the mean resistance of a group of strains containing the 5-locus genotype </w:t>
        </w:r>
        <w:r w:rsidRPr="00233F15">
          <w:t xml:space="preserve">indicated by the </w:t>
        </w:r>
        <w:r>
          <w:t>legend, either as modeled by the corresponding neural network (x-axis) or as measured in the data (y-axis).  Correlation in the top left is shown for all data, then only for the 5-locus groups in parentheses.</w:t>
        </w:r>
      </w:ins>
    </w:p>
    <w:p w14:paraId="2207A608" w14:textId="5BA15000" w:rsidR="005A78CA" w:rsidRPr="006A3425" w:rsidRDefault="000B3F65" w:rsidP="00224FCB">
      <w:pPr>
        <w:jc w:val="both"/>
        <w:rPr>
          <w:color w:val="000000" w:themeColor="text1"/>
        </w:rPr>
      </w:pPr>
      <w:ins w:id="148" w:author="Albi Celaj [2]" w:date="2018-12-07T15:33:00Z">
        <w:r>
          <w:rPr>
            <w:b/>
            <w:color w:val="000000" w:themeColor="text1"/>
          </w:rPr>
          <w:t>C</w:t>
        </w:r>
      </w:ins>
      <w:del w:id="149" w:author="Albi Celaj [2]" w:date="2018-12-07T15:33:00Z">
        <w:r w:rsidR="00E07DAD" w:rsidDel="000B3F65">
          <w:rPr>
            <w:b/>
            <w:color w:val="000000" w:themeColor="text1"/>
          </w:rPr>
          <w:delText>D</w:delText>
        </w:r>
      </w:del>
      <w:r w:rsidR="005A78CA">
        <w:rPr>
          <w:b/>
          <w:color w:val="000000" w:themeColor="text1"/>
        </w:rPr>
        <w:tab/>
      </w:r>
      <w:r w:rsidR="005A78CA">
        <w:rPr>
          <w:color w:val="000000" w:themeColor="text1"/>
        </w:rPr>
        <w:t>Comparing the</w:t>
      </w:r>
      <w:r w:rsidR="0017091A">
        <w:rPr>
          <w:color w:val="000000" w:themeColor="text1"/>
        </w:rPr>
        <w:t xml:space="preserve"> IC50 of</w:t>
      </w:r>
      <w:r w:rsidR="005A78CA">
        <w:rPr>
          <w:color w:val="000000" w:themeColor="text1"/>
        </w:rPr>
        <w:t xml:space="preserve"> </w:t>
      </w:r>
      <w:r w:rsidR="00EE4589">
        <w:rPr>
          <w:color w:val="000000" w:themeColor="text1"/>
        </w:rPr>
        <w:t xml:space="preserve">fluconazole </w:t>
      </w:r>
      <w:r w:rsidR="005A78CA">
        <w:rPr>
          <w:color w:val="000000" w:themeColor="text1"/>
        </w:rPr>
        <w:t xml:space="preserve">derived from single-strain </w:t>
      </w:r>
      <w:r w:rsidR="00485C4F">
        <w:rPr>
          <w:color w:val="000000" w:themeColor="text1"/>
        </w:rPr>
        <w:t xml:space="preserve">growth </w:t>
      </w:r>
      <w:r w:rsidR="005A78CA">
        <w:rPr>
          <w:color w:val="000000" w:themeColor="text1"/>
        </w:rPr>
        <w:t xml:space="preserve">experiments to the </w:t>
      </w:r>
      <w:r w:rsidR="00A41476">
        <w:rPr>
          <w:color w:val="000000" w:themeColor="text1"/>
        </w:rPr>
        <w:t xml:space="preserve">normalized </w:t>
      </w:r>
      <w:r w:rsidR="005A78CA">
        <w:rPr>
          <w:color w:val="000000" w:themeColor="text1"/>
        </w:rPr>
        <w:t xml:space="preserve">resistance </w:t>
      </w:r>
      <w:r w:rsidR="002F5CAC">
        <w:rPr>
          <w:color w:val="000000" w:themeColor="text1"/>
        </w:rPr>
        <w:t>expected by</w:t>
      </w:r>
      <w:r w:rsidR="005A78CA">
        <w:rPr>
          <w:color w:val="000000" w:themeColor="text1"/>
        </w:rPr>
        <w:t xml:space="preserve"> in the </w:t>
      </w:r>
      <w:r w:rsidR="00231A38">
        <w:rPr>
          <w:color w:val="000000" w:themeColor="text1"/>
        </w:rPr>
        <w:t>grouped pool</w:t>
      </w:r>
      <w:r w:rsidR="005A78CA">
        <w:rPr>
          <w:color w:val="000000" w:themeColor="text1"/>
        </w:rPr>
        <w:t xml:space="preserve"> data</w:t>
      </w:r>
      <w:r w:rsidR="00EA717D">
        <w:rPr>
          <w:color w:val="000000" w:themeColor="text1"/>
        </w:rPr>
        <w:t xml:space="preserve"> (</w:t>
      </w:r>
      <w:r w:rsidR="00B80B34">
        <w:rPr>
          <w:color w:val="000000" w:themeColor="text1"/>
        </w:rPr>
        <w:t>mean resistance is shown for each group</w:t>
      </w:r>
      <w:r w:rsidR="00EA717D">
        <w:rPr>
          <w:color w:val="000000" w:themeColor="text1"/>
        </w:rPr>
        <w:t>)</w:t>
      </w:r>
      <w:r w:rsidR="005A78CA">
        <w:rPr>
          <w:color w:val="000000" w:themeColor="text1"/>
        </w:rPr>
        <w:t>.  Strain genotype is indicated by the legend.</w:t>
      </w:r>
    </w:p>
    <w:p w14:paraId="1A793DAD" w14:textId="484DE21F" w:rsidR="005A78CA" w:rsidRPr="00E755E1" w:rsidRDefault="000B3F65" w:rsidP="00224FCB">
      <w:pPr>
        <w:jc w:val="both"/>
        <w:rPr>
          <w:color w:val="000000" w:themeColor="text1"/>
        </w:rPr>
      </w:pPr>
      <w:ins w:id="150" w:author="Albi Celaj [2]" w:date="2018-12-07T15:36:00Z">
        <w:r>
          <w:rPr>
            <w:b/>
            <w:color w:val="000000" w:themeColor="text1"/>
          </w:rPr>
          <w:t>D</w:t>
        </w:r>
      </w:ins>
      <w:del w:id="151" w:author="Albi Celaj [2]" w:date="2018-12-07T15:36:00Z">
        <w:r w:rsidR="00E07DAD" w:rsidDel="000B3F65">
          <w:rPr>
            <w:b/>
            <w:color w:val="000000" w:themeColor="text1"/>
          </w:rPr>
          <w:delText>E</w:delText>
        </w:r>
      </w:del>
      <w:r w:rsidR="005A78CA" w:rsidRPr="00E755E1">
        <w:rPr>
          <w:b/>
          <w:color w:val="000000" w:themeColor="text1"/>
        </w:rPr>
        <w:tab/>
      </w:r>
      <w:r w:rsidR="005A78CA">
        <w:rPr>
          <w:color w:val="000000" w:themeColor="text1"/>
        </w:rPr>
        <w:t xml:space="preserve">Measuring the </w:t>
      </w:r>
      <w:r w:rsidR="00E86A23">
        <w:rPr>
          <w:color w:val="000000" w:themeColor="text1"/>
        </w:rPr>
        <w:t xml:space="preserve">mRNA </w:t>
      </w:r>
      <w:r w:rsidR="005A78CA">
        <w:rPr>
          <w:color w:val="000000" w:themeColor="text1"/>
        </w:rPr>
        <w:t xml:space="preserve">expression of </w:t>
      </w:r>
      <w:r w:rsidR="005A78CA">
        <w:rPr>
          <w:i/>
          <w:color w:val="000000" w:themeColor="text1"/>
        </w:rPr>
        <w:t xml:space="preserve">PDR5 </w:t>
      </w:r>
      <w:r w:rsidR="005A78CA">
        <w:rPr>
          <w:color w:val="000000" w:themeColor="text1"/>
        </w:rPr>
        <w:t xml:space="preserve">in wild-type (RY0566), </w:t>
      </w:r>
      <w:r w:rsidR="00B80B34">
        <w:rPr>
          <w:i/>
          <w:color w:val="000000" w:themeColor="text1"/>
        </w:rPr>
        <w:t>ybt1∆ycf1∆</w:t>
      </w:r>
      <w:r w:rsidR="00B80B34" w:rsidRPr="00B80B34">
        <w:rPr>
          <w:color w:val="000000" w:themeColor="text1"/>
        </w:rPr>
        <w:t xml:space="preserve">, </w:t>
      </w:r>
      <w:r w:rsidR="005A78CA">
        <w:rPr>
          <w:i/>
          <w:color w:val="000000" w:themeColor="text1"/>
        </w:rPr>
        <w:t>snq2∆yor1∆</w:t>
      </w:r>
      <w:r w:rsidR="005A78CA">
        <w:rPr>
          <w:color w:val="000000" w:themeColor="text1"/>
        </w:rPr>
        <w:t xml:space="preserve">, and </w:t>
      </w:r>
      <w:r w:rsidR="005A78CA">
        <w:rPr>
          <w:i/>
          <w:color w:val="000000" w:themeColor="text1"/>
        </w:rPr>
        <w:t xml:space="preserve">snq2∆yor1∆ybt1∆ycf1∆ </w:t>
      </w:r>
      <w:r w:rsidR="00373498">
        <w:rPr>
          <w:color w:val="000000" w:themeColor="text1"/>
        </w:rPr>
        <w:t xml:space="preserve">strains.  </w:t>
      </w:r>
      <w:r w:rsidR="00373498">
        <w:rPr>
          <w:i/>
          <w:color w:val="000000" w:themeColor="text1"/>
        </w:rPr>
        <w:t xml:space="preserve">PDR5 </w:t>
      </w:r>
      <w:r w:rsidR="000566FB">
        <w:rPr>
          <w:color w:val="000000" w:themeColor="text1"/>
        </w:rPr>
        <w:t xml:space="preserve">mRNA </w:t>
      </w:r>
      <w:r w:rsidR="00A65BBE">
        <w:rPr>
          <w:color w:val="000000" w:themeColor="text1"/>
        </w:rPr>
        <w:t>e</w:t>
      </w:r>
      <w:r w:rsidR="005A78CA">
        <w:rPr>
          <w:color w:val="000000" w:themeColor="text1"/>
        </w:rPr>
        <w:t xml:space="preserve">xpression </w:t>
      </w:r>
      <w:r w:rsidR="00AF5300">
        <w:rPr>
          <w:color w:val="000000" w:themeColor="text1"/>
        </w:rPr>
        <w:t xml:space="preserve">was measured using </w:t>
      </w:r>
      <w:proofErr w:type="spellStart"/>
      <w:r w:rsidR="00AF5300">
        <w:rPr>
          <w:color w:val="000000" w:themeColor="text1"/>
        </w:rPr>
        <w:t>qRT</w:t>
      </w:r>
      <w:proofErr w:type="spellEnd"/>
      <w:r w:rsidR="00AF5300">
        <w:rPr>
          <w:color w:val="000000" w:themeColor="text1"/>
        </w:rPr>
        <w:t>-PCR</w:t>
      </w:r>
      <w:r w:rsidR="00B209F3">
        <w:rPr>
          <w:color w:val="000000" w:themeColor="text1"/>
        </w:rPr>
        <w:t xml:space="preserve"> and normalized relative to </w:t>
      </w:r>
      <w:r w:rsidR="00B209F3" w:rsidRPr="00E755E1">
        <w:rPr>
          <w:i/>
          <w:color w:val="000000" w:themeColor="text1"/>
        </w:rPr>
        <w:t>UBC6</w:t>
      </w:r>
      <w:r w:rsidR="005A78CA">
        <w:rPr>
          <w:color w:val="000000" w:themeColor="text1"/>
        </w:rPr>
        <w:t>.  Values represent the ratio of</w:t>
      </w:r>
      <w:r w:rsidR="00AF5300">
        <w:rPr>
          <w:color w:val="000000" w:themeColor="text1"/>
        </w:rPr>
        <w:t xml:space="preserve"> </w:t>
      </w:r>
      <w:r w:rsidR="005A78CA">
        <w:rPr>
          <w:i/>
          <w:color w:val="000000" w:themeColor="text1"/>
        </w:rPr>
        <w:t xml:space="preserve">PDR5 </w:t>
      </w:r>
      <w:r w:rsidR="005A78CA">
        <w:rPr>
          <w:color w:val="000000" w:themeColor="text1"/>
        </w:rPr>
        <w:t xml:space="preserve">expression </w:t>
      </w:r>
      <w:r w:rsidR="00AF5300">
        <w:rPr>
          <w:color w:val="000000" w:themeColor="text1"/>
        </w:rPr>
        <w:t xml:space="preserve">compared </w:t>
      </w:r>
      <w:r w:rsidR="005A78CA">
        <w:rPr>
          <w:color w:val="000000" w:themeColor="text1"/>
        </w:rPr>
        <w:t>to the average in</w:t>
      </w:r>
      <w:r w:rsidR="00B80B34">
        <w:rPr>
          <w:color w:val="000000" w:themeColor="text1"/>
        </w:rPr>
        <w:t xml:space="preserve"> the wild-type</w:t>
      </w:r>
      <w:r w:rsidR="005A78CA">
        <w:rPr>
          <w:color w:val="000000" w:themeColor="text1"/>
        </w:rPr>
        <w:t xml:space="preserve">.  Error bars indicate standard deviation.  Three replicates were used in each experiment. </w:t>
      </w:r>
      <w:r w:rsidR="00B80B34">
        <w:rPr>
          <w:color w:val="000000" w:themeColor="text1"/>
        </w:rPr>
        <w:t>p</w:t>
      </w:r>
      <w:r w:rsidR="005A78CA">
        <w:rPr>
          <w:color w:val="000000" w:themeColor="text1"/>
        </w:rPr>
        <w:t xml:space="preserve">-values were </w:t>
      </w:r>
      <w:r w:rsidR="001C2FD8">
        <w:rPr>
          <w:color w:val="000000" w:themeColor="text1"/>
        </w:rPr>
        <w:t>calculated using</w:t>
      </w:r>
      <w:r w:rsidR="005A78CA">
        <w:rPr>
          <w:color w:val="000000" w:themeColor="text1"/>
        </w:rPr>
        <w:t xml:space="preserve"> a t-test.</w:t>
      </w:r>
      <w:ins w:id="152" w:author="Albi Celaj [2]" w:date="2018-12-07T15:34:00Z">
        <w:r>
          <w:rPr>
            <w:color w:val="000000" w:themeColor="text1"/>
          </w:rPr>
          <w:t xml:space="preserve">  Overlaid are the</w:t>
        </w:r>
      </w:ins>
      <w:ins w:id="153" w:author="Albi Celaj [2]" w:date="2018-12-07T15:36:00Z">
        <w:r>
          <w:rPr>
            <w:color w:val="000000" w:themeColor="text1"/>
          </w:rPr>
          <w:t xml:space="preserve"> corresponding</w:t>
        </w:r>
      </w:ins>
      <w:ins w:id="154" w:author="Albi Celaj [2]" w:date="2018-12-07T15:34:00Z">
        <w:r>
          <w:rPr>
            <w:color w:val="000000" w:themeColor="text1"/>
          </w:rPr>
          <w:t xml:space="preserve"> Pdr5 activity values from the </w:t>
        </w:r>
      </w:ins>
      <w:ins w:id="155" w:author="Albi Celaj [2]" w:date="2018-12-07T15:35:00Z">
        <w:r>
          <w:rPr>
            <w:color w:val="000000" w:themeColor="text1"/>
          </w:rPr>
          <w:t xml:space="preserve">neural network in the </w:t>
        </w:r>
      </w:ins>
      <w:ins w:id="156" w:author="Albi Celaj [2]" w:date="2018-12-07T15:34:00Z">
        <w:r>
          <w:rPr>
            <w:color w:val="000000" w:themeColor="text1"/>
          </w:rPr>
          <w:t xml:space="preserve">top-right </w:t>
        </w:r>
      </w:ins>
      <w:ins w:id="157" w:author="Albi Celaj [2]" w:date="2018-12-07T15:35:00Z">
        <w:r>
          <w:rPr>
            <w:color w:val="000000" w:themeColor="text1"/>
          </w:rPr>
          <w:t>panel of Figure 5B, considering only influences going through the hidden node (yellow), or all influences (orange).</w:t>
        </w:r>
      </w:ins>
    </w:p>
    <w:p w14:paraId="02F9FF7B" w14:textId="2102E44F" w:rsidR="00EE2C67" w:rsidRPr="00D01BD8" w:rsidRDefault="00DD69D1" w:rsidP="007A57E7">
      <w:pPr>
        <w:widowControl w:val="0"/>
        <w:autoSpaceDE w:val="0"/>
        <w:autoSpaceDN w:val="0"/>
        <w:adjustRightInd w:val="0"/>
        <w:jc w:val="both"/>
        <w:rPr>
          <w:bCs/>
          <w:iCs/>
          <w:color w:val="000000" w:themeColor="text1"/>
        </w:rPr>
      </w:pPr>
      <w:r>
        <w:rPr>
          <w:b/>
          <w:color w:val="000000" w:themeColor="text1"/>
        </w:rPr>
        <w:t>E</w:t>
      </w:r>
      <w:commentRangeStart w:id="158"/>
      <w:commentRangeEnd w:id="158"/>
      <w:r>
        <w:rPr>
          <w:rStyle w:val="CommentReference"/>
          <w:rFonts w:asciiTheme="minorHAnsi" w:hAnsiTheme="minorHAnsi" w:cstheme="minorBidi"/>
        </w:rPr>
        <w:commentReference w:id="158"/>
      </w:r>
      <w:commentRangeStart w:id="159"/>
      <w:commentRangeEnd w:id="159"/>
      <w:r>
        <w:rPr>
          <w:rStyle w:val="CommentReference"/>
          <w:rFonts w:asciiTheme="minorHAnsi" w:hAnsiTheme="minorHAnsi" w:cstheme="minorBidi"/>
        </w:rPr>
        <w:commentReference w:id="159"/>
      </w:r>
      <w:del w:id="160" w:author="Albi Celaj [2]" w:date="2018-12-07T15:36:00Z">
        <w:r w:rsidR="00E07DAD" w:rsidDel="000B3F65">
          <w:rPr>
            <w:b/>
            <w:color w:val="000000" w:themeColor="text1"/>
          </w:rPr>
          <w:delText>F</w:delText>
        </w:r>
      </w:del>
      <w:r w:rsidR="005A78CA">
        <w:rPr>
          <w:b/>
          <w:color w:val="000000" w:themeColor="text1"/>
        </w:rPr>
        <w:tab/>
      </w:r>
      <w:r w:rsidR="005D6C8D">
        <w:rPr>
          <w:color w:val="000000" w:themeColor="text1"/>
        </w:rPr>
        <w:t xml:space="preserve">Comparing the modeled </w:t>
      </w:r>
      <w:r w:rsidR="005D6C8D">
        <w:rPr>
          <w:i/>
          <w:color w:val="000000" w:themeColor="text1"/>
        </w:rPr>
        <w:t xml:space="preserve">PDR5 </w:t>
      </w:r>
      <w:r w:rsidR="005D6C8D">
        <w:rPr>
          <w:color w:val="000000" w:themeColor="text1"/>
        </w:rPr>
        <w:t xml:space="preserve">repression by </w:t>
      </w:r>
      <w:r w:rsidR="005D6C8D">
        <w:rPr>
          <w:i/>
          <w:color w:val="000000" w:themeColor="text1"/>
        </w:rPr>
        <w:t xml:space="preserve">YOR1 </w:t>
      </w:r>
      <w:r w:rsidR="005D6C8D">
        <w:rPr>
          <w:color w:val="000000" w:themeColor="text1"/>
        </w:rPr>
        <w:t xml:space="preserve">and </w:t>
      </w:r>
      <w:r w:rsidR="005D6C8D">
        <w:rPr>
          <w:i/>
          <w:color w:val="000000" w:themeColor="text1"/>
        </w:rPr>
        <w:t xml:space="preserve">SNQ2 </w:t>
      </w:r>
      <w:r w:rsidR="005D6C8D">
        <w:rPr>
          <w:color w:val="000000" w:themeColor="text1"/>
        </w:rPr>
        <w:t xml:space="preserve">with </w:t>
      </w:r>
      <w:proofErr w:type="spellStart"/>
      <w:r w:rsidR="005A78CA">
        <w:rPr>
          <w:color w:val="000000" w:themeColor="text1"/>
        </w:rPr>
        <w:t>with</w:t>
      </w:r>
      <w:proofErr w:type="spellEnd"/>
      <w:r w:rsidR="005A78CA">
        <w:rPr>
          <w:color w:val="000000" w:themeColor="text1"/>
        </w:rPr>
        <w:t xml:space="preserve"> protein-protein intera</w:t>
      </w:r>
      <w:r w:rsidR="005D6C8D">
        <w:rPr>
          <w:color w:val="000000" w:themeColor="text1"/>
        </w:rPr>
        <w:t>ctions found using MYTH and PCA.</w:t>
      </w:r>
      <w:r w:rsidR="005A78CA">
        <w:rPr>
          <w:color w:val="000000" w:themeColor="text1"/>
        </w:rPr>
        <w:t xml:space="preserve"> </w:t>
      </w:r>
      <w:r w:rsidR="005D6C8D">
        <w:rPr>
          <w:color w:val="000000" w:themeColor="text1"/>
        </w:rPr>
        <w:t xml:space="preserve"> Interactions were measured </w:t>
      </w:r>
      <w:r w:rsidR="00A835D7">
        <w:rPr>
          <w:color w:val="000000" w:themeColor="text1"/>
        </w:rPr>
        <w:t xml:space="preserve">in </w:t>
      </w:r>
      <w:r w:rsidR="00D37C29">
        <w:rPr>
          <w:color w:val="000000" w:themeColor="text1"/>
        </w:rPr>
        <w:t xml:space="preserve">both </w:t>
      </w:r>
      <w:r w:rsidR="005A78CA">
        <w:rPr>
          <w:color w:val="000000" w:themeColor="text1"/>
        </w:rPr>
        <w:t>this study (</w:t>
      </w:r>
      <w:r w:rsidR="004452EF">
        <w:rPr>
          <w:color w:val="000000" w:themeColor="text1"/>
        </w:rPr>
        <w:t xml:space="preserve">Figure </w:t>
      </w:r>
      <w:r w:rsidR="009747F9">
        <w:rPr>
          <w:color w:val="000000" w:themeColor="text1"/>
        </w:rPr>
        <w:t>S11, S12) and previous studies</w:t>
      </w:r>
      <w:r w:rsidR="005D6C8D">
        <w:rPr>
          <w:color w:val="000000" w:themeColor="text1"/>
        </w:rPr>
        <w:fldChar w:fldCharType="begin" w:fldLock="1"/>
      </w:r>
      <w:r w:rsidR="00F13A96">
        <w:rPr>
          <w:color w:val="000000" w:themeColor="text1"/>
        </w:rPr>
        <w:instrText>ADDIN CSL_CITATION {"citationItems":[{"id":"ITEM-1","itemData":{"DOI":"10.1038/nchembio.1293","ISSN":"1552-4469","PMID":"23831759","abstract":"ATP-binding cassette (ABC) transporters are a ubiquitous class of integral membrane proteins of immense clinical interest because of their strong association with human disease and pharmacology. To improve our understanding of these proteins, we used membrane yeast two-hybrid technology to map the protein interactome of all of the nonmitochondrial ABC transporters in the model organism Saccharomyces cerevisiae and combined this data with previously reported yeast ABC transporter interactions in the BioGRID database to generate a comprehensive, integrated 'interactome'. We show that ABC transporters physically associate with proteins involved in an unexpectedly diverse range of functions. We specifically examine the importance of the physical interactions of ABC transporters in both the regulation of one another and in the modulation of proteins involved in zinc homeostasis. The interaction network presented here will be a powerful resource for increasing our fundamental understanding of the cellular role and regulation of ABC transporters.","author":[{"dropping-particle":"","family":"Snider","given":"Jamie","non-dropping-particle":"","parse-names":false,"suffix":""},{"dropping-particle":"","family":"Hanif","given":"Asad","non-dropping-particle":"","parse-names":false,"suffix":""},{"dropping-particle":"","family":"Lee","given":"Mid Eum","non-dropping-particle":"","parse-names":false,"suffix":""},{"dropping-particle":"","family":"Jin","given":"Ke","non-dropping-particle":"","parse-names":false,"suffix":""},{"dropping-particle":"","family":"Yu","given":"Analyn R","non-dropping-particle":"","parse-names":false,"suffix":""},{"dropping-particle":"","family":"Graham","given":"Chris","non-dropping-particle":"","parse-names":false,"suffix":""},{"dropping-particle":"","family":"Chuk","given":"Matthew","non-dropping-particle":"","parse-names":false,"suffix":""},{"dropping-particle":"","family":"Damjanovic","given":"Dunja","non-dropping-particle":"","parse-names":false,"suffix":""},{"dropping-particle":"","family":"Wierzbicka","given":"Marta","non-dropping-particle":"","parse-names":false,"suffix":""},{"dropping-particle":"","family":"Tang","given":"Priscilla","non-dropping-particle":"","parse-names":false,"suffix":""},{"dropping-particle":"","family":"Balderes","given":"Dina","non-dropping-particle":"","parse-names":false,"suffix":""},{"dropping-particle":"","family":"Wong","given":"Victoria","non-dropping-particle":"","parse-names":false,"suffix":""},{"dropping-particle":"","family":"Jessulat","given":"Matthew","non-dropping-particle":"","parse-names":false,"suffix":""},{"dropping-particle":"","family":"Darowski","given":"Katelyn D","non-dropping-particle":"","parse-names":false,"suffix":""},{"dropping-particle":"","family":"San Luis","given":"Bryan-Joseph","non-dropping-particle":"","parse-names":false,"suffix":""},{"dropping-particle":"","family":"Shevelev","given":"Igor","non-dropping-particle":"","parse-names":false,"suffix":""},{"dropping-particle":"","family":"Sturley","given":"Stephen L","non-dropping-particle":"","parse-names":false,"suffix":""},{"dropping-particle":"","family":"Boone","given":"Charles","non-dropping-particle":"","parse-names":false,"suffix":""},{"dropping-particle":"","family":"Greenblatt","given":"Jack F","non-dropping-particle":"","parse-names":false,"suffix":""},{"dropping-particle":"","family":"Zhang","given":"Zhaolei","non-dropping-particle":"","parse-names":false,"suffix":""},{"dropping-particle":"","family":"Paumi","given":"Christian M","non-dropping-particle":"","parse-names":false,"suffix":""},{"dropping-particle":"","family":"Babu","given":"Mohan","non-dropping-particle":"","parse-names":false,"suffix":""},{"dropping-particle":"","family":"Park","given":"Hay-Oak","non-dropping-particle":"","parse-names":false,"suffix":""},{"dropping-particle":"","family":"Michaelis","given":"Susan","non-dropping-particle":"","parse-names":false,"suffix":""},{"dropping-particle":"","family":"Stagljar","given":"Igor","non-dropping-particle":"","parse-names":false,"suffix":""}],"container-title":"Nature chemical biology","id":"ITEM-1","issue":"9","issued":{"date-parts":[["2013","9"]]},"page":"565-72","title":"Mapping the functional yeast ABC transporter interactome.","type":"article-journal","volume":"9"},"uris":["http://www.mendeley.com/documents/?uuid=0e3d404b-a646-4023-936e-86a457bddbac"]},{"id":"ITEM-2","itemData":{"DOI":"10.1126/science.1153878","ISSN":"1095-9203","PMID":"18467557","abstract":"Protein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N.Y.)","id":"ITEM-2","issue":"5882","issued":{"date-parts":[["2008","6","13"]]},"page":"1465-70","title":"An in vivo map of the yeast protein interactome.","type":"article-journal","volume":"320"},"uris":["http://www.mendeley.com/documents/?uuid=090ec31c-01ab-445e-99ef-67483a1943a8"]}],"mendeley":{"formattedCitation":"(Snider et al., 2013; Tarassov et al., 2008)","plainTextFormattedCitation":"(Snider et al., 2013; Tarassov et al., 2008)","previouslyFormattedCitation":"(Snider et al., 2013; Tarassov et al., 2008)"},"properties":{"noteIndex":0},"schema":"https://github.com/citation-style-language/schema/raw/master/csl-citation.json"}</w:instrText>
      </w:r>
      <w:r w:rsidR="005D6C8D">
        <w:rPr>
          <w:color w:val="000000" w:themeColor="text1"/>
        </w:rPr>
        <w:fldChar w:fldCharType="separate"/>
      </w:r>
      <w:r w:rsidR="00D659A1" w:rsidRPr="00D659A1">
        <w:rPr>
          <w:noProof/>
          <w:color w:val="000000" w:themeColor="text1"/>
        </w:rPr>
        <w:t>(Snider et al., 2013; Tarassov et al., 2008)</w:t>
      </w:r>
      <w:r w:rsidR="005D6C8D">
        <w:rPr>
          <w:color w:val="000000" w:themeColor="text1"/>
        </w:rPr>
        <w:fldChar w:fldCharType="end"/>
      </w:r>
      <w:r w:rsidR="005A78CA">
        <w:rPr>
          <w:color w:val="000000" w:themeColor="text1"/>
        </w:rPr>
        <w:t>.</w:t>
      </w:r>
      <w:r w:rsidR="00B80B34">
        <w:rPr>
          <w:color w:val="000000" w:themeColor="text1"/>
        </w:rPr>
        <w:t xml:space="preserve">  </w:t>
      </w:r>
      <w:r w:rsidR="00D01BD8">
        <w:rPr>
          <w:color w:val="000000" w:themeColor="text1"/>
        </w:rPr>
        <w:t xml:space="preserve">Learned </w:t>
      </w:r>
      <w:r w:rsidR="00D01BD8" w:rsidRPr="00D01BD8">
        <w:rPr>
          <w:b/>
          <w:i/>
          <w:color w:val="000000" w:themeColor="text1"/>
        </w:rPr>
        <w:t>I</w:t>
      </w:r>
      <w:r w:rsidR="00D01BD8">
        <w:rPr>
          <w:color w:val="000000" w:themeColor="text1"/>
        </w:rPr>
        <w:t xml:space="preserve"> </w:t>
      </w:r>
      <w:proofErr w:type="gramStart"/>
      <w:r w:rsidR="00D01BD8">
        <w:rPr>
          <w:color w:val="000000" w:themeColor="text1"/>
        </w:rPr>
        <w:t>weights</w:t>
      </w:r>
      <w:proofErr w:type="gramEnd"/>
      <w:r w:rsidR="00D01BD8">
        <w:rPr>
          <w:color w:val="000000" w:themeColor="text1"/>
        </w:rPr>
        <w:t xml:space="preserve"> from </w:t>
      </w:r>
      <w:r w:rsidR="00CC31B7">
        <w:rPr>
          <w:color w:val="000000" w:themeColor="text1"/>
        </w:rPr>
        <w:t>4</w:t>
      </w:r>
      <w:r w:rsidR="00D01BD8" w:rsidRPr="00CC31B7">
        <w:rPr>
          <w:color w:val="000000" w:themeColor="text1"/>
        </w:rPr>
        <w:t>B</w:t>
      </w:r>
      <w:r w:rsidR="00D01BD8">
        <w:rPr>
          <w:b/>
          <w:color w:val="000000" w:themeColor="text1"/>
        </w:rPr>
        <w:t xml:space="preserve"> </w:t>
      </w:r>
      <w:r w:rsidR="00D01BD8">
        <w:rPr>
          <w:color w:val="000000" w:themeColor="text1"/>
        </w:rPr>
        <w:t>are overlaid.</w:t>
      </w:r>
    </w:p>
    <w:p w14:paraId="4CA2E912" w14:textId="77777777" w:rsidR="00A05BA8" w:rsidRDefault="00A05BA8" w:rsidP="00224FCB">
      <w:pPr>
        <w:rPr>
          <w:color w:val="000000" w:themeColor="text1"/>
        </w:rPr>
      </w:pPr>
    </w:p>
    <w:p w14:paraId="64A72CFB" w14:textId="7BCE1A6C" w:rsidR="00B93FA3" w:rsidRPr="00A05BA8" w:rsidRDefault="00B93FA3" w:rsidP="00224FCB">
      <w:pPr>
        <w:rPr>
          <w:color w:val="000000" w:themeColor="text1"/>
        </w:rPr>
      </w:pPr>
      <w:r w:rsidRPr="00233F15">
        <w:rPr>
          <w:b/>
        </w:rPr>
        <w:t xml:space="preserve">Figure </w:t>
      </w:r>
      <w:r>
        <w:rPr>
          <w:b/>
        </w:rPr>
        <w:t>S1</w:t>
      </w:r>
      <w:r w:rsidRPr="00233F15">
        <w:rPr>
          <w:b/>
        </w:rPr>
        <w:t>.</w:t>
      </w:r>
      <w:r w:rsidRPr="00233F15">
        <w:rPr>
          <w:b/>
        </w:rPr>
        <w:tab/>
      </w:r>
      <w:r w:rsidR="004972DD">
        <w:t xml:space="preserve">Creation of a </w:t>
      </w:r>
      <w:r>
        <w:t>parent</w:t>
      </w:r>
      <w:r w:rsidR="004972DD">
        <w:t xml:space="preserve"> </w:t>
      </w:r>
      <w:proofErr w:type="spellStart"/>
      <w:r w:rsidR="004972DD">
        <w:t>barcoder</w:t>
      </w:r>
      <w:proofErr w:type="spellEnd"/>
      <w:r>
        <w:t xml:space="preserve"> pool</w:t>
      </w:r>
      <w:r w:rsidRPr="00233F15">
        <w:t>.</w:t>
      </w:r>
    </w:p>
    <w:p w14:paraId="48AA28B0" w14:textId="77777777" w:rsidR="00522486" w:rsidRDefault="00522486" w:rsidP="00522486">
      <w:pPr>
        <w:jc w:val="both"/>
      </w:pPr>
      <w:proofErr w:type="gramStart"/>
      <w:r w:rsidRPr="00212AC7">
        <w:rPr>
          <w:b/>
        </w:rPr>
        <w:t>A</w:t>
      </w:r>
      <w:proofErr w:type="gramEnd"/>
      <w:r>
        <w:rPr>
          <w:b/>
        </w:rPr>
        <w:tab/>
      </w:r>
      <w:r>
        <w:t xml:space="preserve">Engineering of a </w:t>
      </w:r>
      <w:proofErr w:type="spellStart"/>
      <w:r>
        <w:t>barcoder</w:t>
      </w:r>
      <w:proofErr w:type="spellEnd"/>
      <w:r>
        <w:t xml:space="preserve"> pool cassette.  An HphMX4 cassette was amplified from pIS420, with overhangs adding the US2 and DS1 sites.  A second PCR reaction was performed to add 25 random base pairs for use as UP and DN tags, as well as two constant US1 and DS2 regions.  A third PCR reaction then adds</w:t>
      </w:r>
      <w:r w:rsidRPr="00EB7C56">
        <w:t xml:space="preserve"> </w:t>
      </w:r>
      <w:proofErr w:type="spellStart"/>
      <w:r w:rsidRPr="00925FC8">
        <w:rPr>
          <w:i/>
        </w:rPr>
        <w:t>loxP</w:t>
      </w:r>
      <w:proofErr w:type="spellEnd"/>
      <w:r>
        <w:t>/</w:t>
      </w:r>
      <w:r w:rsidRPr="00925FC8">
        <w:rPr>
          <w:i/>
        </w:rPr>
        <w:t>lox2272</w:t>
      </w:r>
      <w:r>
        <w:t xml:space="preserve"> sites, and homology to the pSH47 </w:t>
      </w:r>
      <w:proofErr w:type="spellStart"/>
      <w:r>
        <w:t>SacI</w:t>
      </w:r>
      <w:proofErr w:type="spellEnd"/>
      <w:r>
        <w:t xml:space="preserve"> site.</w:t>
      </w:r>
    </w:p>
    <w:p w14:paraId="73EB0BD0" w14:textId="77777777" w:rsidR="00522486" w:rsidRPr="007A4005" w:rsidRDefault="00522486" w:rsidP="00522486">
      <w:pPr>
        <w:jc w:val="both"/>
      </w:pPr>
      <w:commentRangeStart w:id="161"/>
      <w:r>
        <w:rPr>
          <w:b/>
        </w:rPr>
        <w:t>B</w:t>
      </w:r>
      <w:commentRangeEnd w:id="161"/>
      <w:r>
        <w:rPr>
          <w:rStyle w:val="CommentReference"/>
          <w:rFonts w:asciiTheme="minorHAnsi" w:hAnsiTheme="minorHAnsi" w:cstheme="minorBidi"/>
        </w:rPr>
        <w:commentReference w:id="161"/>
      </w:r>
      <w:r>
        <w:rPr>
          <w:b/>
        </w:rPr>
        <w:tab/>
      </w:r>
      <w:r>
        <w:t xml:space="preserve">Transforming a pool of </w:t>
      </w:r>
      <w:proofErr w:type="spellStart"/>
      <w:r>
        <w:t>barcoder</w:t>
      </w:r>
      <w:proofErr w:type="spellEnd"/>
      <w:r>
        <w:t xml:space="preserve"> parents.  RY0148 was modified to add a </w:t>
      </w:r>
      <w:r w:rsidRPr="00925FC8">
        <w:rPr>
          <w:i/>
        </w:rPr>
        <w:t>loxP-URA3-lox2272</w:t>
      </w:r>
      <w:r>
        <w:t xml:space="preserve"> site and was co-transformed with the </w:t>
      </w:r>
      <w:proofErr w:type="spellStart"/>
      <w:r>
        <w:t>barcoder</w:t>
      </w:r>
      <w:proofErr w:type="spellEnd"/>
      <w:r>
        <w:t xml:space="preserve"> pool cassette and </w:t>
      </w:r>
      <w:proofErr w:type="spellStart"/>
      <w:r>
        <w:t>SacI</w:t>
      </w:r>
      <w:proofErr w:type="spellEnd"/>
      <w:r>
        <w:t xml:space="preserve">-digested pSH47 to enable reconstitution of a pSH47-based </w:t>
      </w:r>
      <w:proofErr w:type="spellStart"/>
      <w:r>
        <w:t>barcoder</w:t>
      </w:r>
      <w:proofErr w:type="spellEnd"/>
      <w:r>
        <w:t xml:space="preserve"> plasmid construct through in-yeast assembly.  Transformants were selected by growth in YPG +</w:t>
      </w:r>
      <w:proofErr w:type="spellStart"/>
      <w:r>
        <w:t>Hyg</w:t>
      </w:r>
      <w:proofErr w:type="spellEnd"/>
      <w:r>
        <w:t xml:space="preserve"> for 3 days to allow for both selection of successful in-yeast assembly products, as well as induction of </w:t>
      </w:r>
      <w:proofErr w:type="spellStart"/>
      <w:r>
        <w:t>Cre</w:t>
      </w:r>
      <w:proofErr w:type="spellEnd"/>
      <w:r>
        <w:t xml:space="preserve"> to enable recombination and replacement of URA3 with the </w:t>
      </w:r>
      <w:proofErr w:type="spellStart"/>
      <w:r>
        <w:t>barcoder</w:t>
      </w:r>
      <w:proofErr w:type="spellEnd"/>
      <w:r>
        <w:t xml:space="preserve"> pool cassette.  Loss of URA3 through </w:t>
      </w:r>
      <w:proofErr w:type="spellStart"/>
      <w:r>
        <w:t>Cre</w:t>
      </w:r>
      <w:proofErr w:type="spellEnd"/>
      <w:r>
        <w:t>-enabled recombination is selected by subsequent growth in 5-FOA.</w:t>
      </w:r>
    </w:p>
    <w:p w14:paraId="55121FBE" w14:textId="77777777" w:rsidR="00DE7002" w:rsidRPr="00233F15" w:rsidRDefault="00DE7002" w:rsidP="00224FCB"/>
    <w:p w14:paraId="261C380D" w14:textId="09E491B1" w:rsidR="00F0546A" w:rsidRPr="00233F15" w:rsidRDefault="00F0546A" w:rsidP="00224FCB">
      <w:r w:rsidRPr="00233F15">
        <w:rPr>
          <w:b/>
        </w:rPr>
        <w:t xml:space="preserve">Figure </w:t>
      </w:r>
      <w:r w:rsidR="007E2236">
        <w:rPr>
          <w:b/>
        </w:rPr>
        <w:t>S2</w:t>
      </w:r>
      <w:r w:rsidR="00B27861" w:rsidRPr="00233F15">
        <w:rPr>
          <w:b/>
        </w:rPr>
        <w:t>.</w:t>
      </w:r>
      <w:r w:rsidR="00DE7002" w:rsidRPr="00233F15">
        <w:rPr>
          <w:b/>
        </w:rPr>
        <w:tab/>
      </w:r>
      <w:r w:rsidR="00B27861" w:rsidRPr="00233F15">
        <w:t xml:space="preserve">Analysis of </w:t>
      </w:r>
      <w:r w:rsidR="004A6E53">
        <w:t xml:space="preserve">pool </w:t>
      </w:r>
      <w:r w:rsidR="008236EB" w:rsidRPr="00233F15">
        <w:t xml:space="preserve">genotyping </w:t>
      </w:r>
      <w:r w:rsidR="004A6E53">
        <w:t>quality</w:t>
      </w:r>
      <w:r w:rsidR="008236EB" w:rsidRPr="00233F15">
        <w:t>.</w:t>
      </w:r>
    </w:p>
    <w:p w14:paraId="2B7F2CB0" w14:textId="77777777" w:rsidR="00522486" w:rsidRDefault="00522486" w:rsidP="00522486">
      <w:pPr>
        <w:jc w:val="both"/>
      </w:pPr>
      <w:proofErr w:type="spellStart"/>
      <w:proofErr w:type="gramStart"/>
      <w:r w:rsidRPr="00233F15">
        <w:rPr>
          <w:b/>
        </w:rPr>
        <w:t>A</w:t>
      </w:r>
      <w:proofErr w:type="spellEnd"/>
      <w:proofErr w:type="gramEnd"/>
      <w:r w:rsidRPr="00233F15">
        <w:rPr>
          <w:b/>
        </w:rPr>
        <w:tab/>
      </w:r>
      <w:r>
        <w:t xml:space="preserve">Expected </w:t>
      </w:r>
      <w:r w:rsidRPr="00233F15">
        <w:t xml:space="preserve">genotyping accuracy </w:t>
      </w:r>
      <w:r>
        <w:t>at</w:t>
      </w:r>
      <w:r w:rsidRPr="00233F15">
        <w:t xml:space="preserve"> the 16 ABC transporters surveyed. </w:t>
      </w:r>
      <w:r>
        <w:t xml:space="preserve"> Accuracy was estimated by evaluating the performance of the RCP-PCR genotyping protocol on a set of ‘</w:t>
      </w:r>
      <w:r w:rsidRPr="00233F15">
        <w:rPr>
          <w:bCs/>
          <w:iCs/>
          <w:color w:val="000000" w:themeColor="text1"/>
          <w:lang w:val="en-CA"/>
        </w:rPr>
        <w:t>gold standard’</w:t>
      </w:r>
      <w:r>
        <w:t xml:space="preserve"> strains (Methods, Data S2).</w:t>
      </w:r>
    </w:p>
    <w:p w14:paraId="48E235DA" w14:textId="77777777" w:rsidR="00522486" w:rsidRDefault="00522486" w:rsidP="00522486">
      <w:pPr>
        <w:jc w:val="both"/>
      </w:pPr>
      <w:r>
        <w:rPr>
          <w:b/>
        </w:rPr>
        <w:t>B</w:t>
      </w:r>
      <w:r w:rsidRPr="00233F15">
        <w:rPr>
          <w:b/>
        </w:rPr>
        <w:tab/>
      </w:r>
      <w:r w:rsidRPr="00233F15">
        <w:t xml:space="preserve">Distribution of knockouts in the combined </w:t>
      </w:r>
      <w:proofErr w:type="spellStart"/>
      <w:r w:rsidRPr="00233F15">
        <w:t>MAT</w:t>
      </w:r>
      <w:r w:rsidRPr="00233F15">
        <w:rPr>
          <w:b/>
        </w:rPr>
        <w:t>a</w:t>
      </w:r>
      <w:proofErr w:type="spellEnd"/>
      <w:r w:rsidRPr="00233F15">
        <w:rPr>
          <w:b/>
        </w:rPr>
        <w:t xml:space="preserve"> </w:t>
      </w:r>
      <w:r w:rsidRPr="00233F15">
        <w:t>and MAT</w:t>
      </w:r>
      <w:r w:rsidRPr="00233F15">
        <w:rPr>
          <w:b/>
          <w:lang w:val="el-GR"/>
        </w:rPr>
        <w:t>α</w:t>
      </w:r>
      <w:r w:rsidRPr="00233F15">
        <w:rPr>
          <w:b/>
        </w:rPr>
        <w:t xml:space="preserve"> </w:t>
      </w:r>
      <w:r w:rsidRPr="00233F15">
        <w:t xml:space="preserve">pools.  </w:t>
      </w:r>
      <w:r>
        <w:t>The o</w:t>
      </w:r>
      <w:r w:rsidRPr="00233F15">
        <w:t xml:space="preserve">bserved number of strains with a given number of knockouts are indicated </w:t>
      </w:r>
      <w:r>
        <w:t>in grey.</w:t>
      </w:r>
      <w:r w:rsidRPr="00233F15">
        <w:t xml:space="preserve"> </w:t>
      </w:r>
      <w:r>
        <w:t xml:space="preserve">The </w:t>
      </w:r>
      <w:r w:rsidRPr="00233F15">
        <w:t xml:space="preserve">expected number of strains </w:t>
      </w:r>
      <w:r w:rsidRPr="00233F15">
        <w:lastRenderedPageBreak/>
        <w:t>with a given number of knockouts at 93.8% genotyping accuracy under a random assortment model are indicated in black.</w:t>
      </w:r>
    </w:p>
    <w:p w14:paraId="2938C4D6" w14:textId="77777777" w:rsidR="00522486" w:rsidRPr="00233F15" w:rsidRDefault="00522486" w:rsidP="00522486">
      <w:pPr>
        <w:jc w:val="both"/>
      </w:pPr>
      <w:r>
        <w:rPr>
          <w:b/>
        </w:rPr>
        <w:t>C</w:t>
      </w:r>
      <w:r w:rsidRPr="00233F15">
        <w:rPr>
          <w:b/>
        </w:rPr>
        <w:tab/>
      </w:r>
      <w:r>
        <w:t>Tests of gene</w:t>
      </w:r>
      <w:r w:rsidRPr="00233F15">
        <w:t xml:space="preserve"> linkage within the </w:t>
      </w:r>
      <w:proofErr w:type="spellStart"/>
      <w:r w:rsidRPr="00233F15">
        <w:t>MAT</w:t>
      </w:r>
      <w:r w:rsidRPr="00233F15">
        <w:rPr>
          <w:b/>
        </w:rPr>
        <w:t>a</w:t>
      </w:r>
      <w:proofErr w:type="spellEnd"/>
      <w:r w:rsidRPr="00233F15">
        <w:rPr>
          <w:b/>
        </w:rPr>
        <w:t xml:space="preserve"> </w:t>
      </w:r>
      <w:r>
        <w:t xml:space="preserve">pools </w:t>
      </w:r>
      <w:r w:rsidRPr="00233F15">
        <w:t>(upper triangle) and MAT</w:t>
      </w:r>
      <w:r w:rsidRPr="00233F15">
        <w:rPr>
          <w:b/>
          <w:lang w:val="el-GR"/>
        </w:rPr>
        <w:t>α</w:t>
      </w:r>
      <w:r w:rsidRPr="00233F15">
        <w:rPr>
          <w:b/>
          <w:lang w:val="en-CA"/>
        </w:rPr>
        <w:t xml:space="preserve"> </w:t>
      </w:r>
      <w:r w:rsidRPr="00233F15">
        <w:t xml:space="preserve">pools (lower triangle).  </w:t>
      </w:r>
      <w:r>
        <w:t xml:space="preserve"> T</w:t>
      </w:r>
      <w:r w:rsidRPr="00233F15">
        <w:t xml:space="preserve">he Pearson correlation coefficient of the </w:t>
      </w:r>
      <w:r>
        <w:t>corresponding</w:t>
      </w:r>
      <w:r w:rsidRPr="00233F15">
        <w:t xml:space="preserve"> </w:t>
      </w:r>
      <w:r>
        <w:t>genotype pairs are</w:t>
      </w:r>
      <w:r w:rsidRPr="00233F15">
        <w:t xml:space="preserve"> indicated on</w:t>
      </w:r>
      <w:r>
        <w:t xml:space="preserve"> the right.  P</w:t>
      </w:r>
      <w:r w:rsidRPr="00233F15">
        <w:t xml:space="preserve">airs without significant correlation (Bonferroni-corrected </w:t>
      </w:r>
      <w:r w:rsidRPr="00AC7F48">
        <w:rPr>
          <w:i/>
        </w:rPr>
        <w:t>p</w:t>
      </w:r>
      <w:r w:rsidRPr="00233F15">
        <w:t xml:space="preserve"> value </w:t>
      </w:r>
      <w:r w:rsidRPr="008009D6">
        <w:t>≥</w:t>
      </w:r>
      <w:r>
        <w:t xml:space="preserve"> 0.05) are shaded</w:t>
      </w:r>
      <w:r w:rsidRPr="00233F15">
        <w:t xml:space="preserve"> in grey.</w:t>
      </w:r>
    </w:p>
    <w:p w14:paraId="4827B7C1" w14:textId="77777777" w:rsidR="00B44621" w:rsidRPr="00522486" w:rsidRDefault="00B44621" w:rsidP="00224FCB"/>
    <w:p w14:paraId="26D621B9" w14:textId="3FD28DE9" w:rsidR="00F0546A" w:rsidRPr="00233F15" w:rsidRDefault="00F0546A" w:rsidP="00224FCB">
      <w:r w:rsidRPr="00233F15">
        <w:rPr>
          <w:b/>
        </w:rPr>
        <w:t xml:space="preserve">Figure </w:t>
      </w:r>
      <w:r w:rsidR="007E2236">
        <w:rPr>
          <w:b/>
        </w:rPr>
        <w:t>S</w:t>
      </w:r>
      <w:r w:rsidR="007A0D96">
        <w:rPr>
          <w:b/>
        </w:rPr>
        <w:t>3</w:t>
      </w:r>
      <w:r w:rsidR="0090765C" w:rsidRPr="00233F15">
        <w:rPr>
          <w:b/>
        </w:rPr>
        <w:t xml:space="preserve">.  </w:t>
      </w:r>
      <w:r w:rsidR="00AE1B1C" w:rsidRPr="00233F15">
        <w:t xml:space="preserve">Reproducible marginal gene knockout </w:t>
      </w:r>
      <w:r w:rsidR="008F42A1">
        <w:t xml:space="preserve">growth </w:t>
      </w:r>
      <w:r w:rsidR="00AE1B1C" w:rsidRPr="00233F15">
        <w:t>effects in the pool.</w:t>
      </w:r>
    </w:p>
    <w:p w14:paraId="401166F2" w14:textId="11679EE5" w:rsidR="00836B94" w:rsidRDefault="00836B94" w:rsidP="00224FCB">
      <w:pPr>
        <w:jc w:val="both"/>
      </w:pPr>
      <w:r w:rsidRPr="00233F15">
        <w:t>A linear model was used to formally determine significant</w:t>
      </w:r>
      <w:r>
        <w:t xml:space="preserve"> gene knockout effects mediating </w:t>
      </w:r>
      <w:r w:rsidR="008F42A1">
        <w:t>growth</w:t>
      </w:r>
      <w:r>
        <w:t xml:space="preserve"> </w:t>
      </w:r>
      <w:r w:rsidR="008F42A1">
        <w:t>in</w:t>
      </w:r>
      <w:r>
        <w:t xml:space="preserve"> the tested drugs.  Linear model terms which were significant </w:t>
      </w:r>
      <w:r w:rsidRPr="00233F15">
        <w:t xml:space="preserve">(Bonferroni adjusted </w:t>
      </w:r>
      <w:r w:rsidR="00AC7F48"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4F476FE9" w14:textId="029D2ABF" w:rsidR="00A27B90" w:rsidRDefault="00A27B90" w:rsidP="00224FCB">
      <w:pPr>
        <w:jc w:val="both"/>
      </w:pPr>
    </w:p>
    <w:p w14:paraId="03B6D724" w14:textId="45F845C7" w:rsidR="00A27B90" w:rsidRPr="00233F15" w:rsidRDefault="00A27B90" w:rsidP="00A27B90">
      <w:r w:rsidRPr="00233F15">
        <w:rPr>
          <w:b/>
        </w:rPr>
        <w:t xml:space="preserve">Figure </w:t>
      </w:r>
      <w:r>
        <w:rPr>
          <w:b/>
        </w:rPr>
        <w:t>S</w:t>
      </w:r>
      <w:r w:rsidR="004E494C">
        <w:rPr>
          <w:b/>
        </w:rPr>
        <w:t>4</w:t>
      </w:r>
      <w:r w:rsidRPr="00233F15">
        <w:rPr>
          <w:b/>
        </w:rPr>
        <w:t xml:space="preserve">.  </w:t>
      </w:r>
      <w:r w:rsidRPr="00233F15">
        <w:t xml:space="preserve">Reproducible marginal gene knockout </w:t>
      </w:r>
      <w:r>
        <w:t xml:space="preserve">resistance </w:t>
      </w:r>
      <w:r w:rsidRPr="00233F15">
        <w:t>effects in the pool.</w:t>
      </w:r>
    </w:p>
    <w:p w14:paraId="18682C24" w14:textId="291EB42D" w:rsidR="00A27B90" w:rsidRPr="00233F15" w:rsidRDefault="00A27B90" w:rsidP="00A27B90">
      <w:pPr>
        <w:jc w:val="both"/>
      </w:pPr>
      <w:r w:rsidRPr="00233F15">
        <w:t>A linear model was used to formally determine significant</w:t>
      </w:r>
      <w:r>
        <w:t xml:space="preserve"> gene knockout effects mediating resistance to the tested drugs.  Linear model terms which were significant </w:t>
      </w:r>
      <w:r w:rsidRPr="00233F15">
        <w:t xml:space="preserve">(Bonferroni adjusted </w:t>
      </w:r>
      <w:r w:rsidRPr="00AC7F48">
        <w:rPr>
          <w:i/>
        </w:rPr>
        <w:t>p</w:t>
      </w:r>
      <w:r w:rsidRPr="00233F15">
        <w:t xml:space="preserve"> &lt; 0.05) </w:t>
      </w:r>
      <w:r>
        <w:t xml:space="preserve">in both </w:t>
      </w:r>
      <w:proofErr w:type="spellStart"/>
      <w:r>
        <w:t>MAT</w:t>
      </w:r>
      <w:r w:rsidRPr="009D4581">
        <w:rPr>
          <w:b/>
        </w:rPr>
        <w:t>a</w:t>
      </w:r>
      <w:proofErr w:type="spellEnd"/>
      <w:r>
        <w:t xml:space="preserve"> and MAT</w:t>
      </w:r>
      <w:r w:rsidRPr="00836B94">
        <w:rPr>
          <w:b/>
          <w:lang w:val="el-GR"/>
        </w:rPr>
        <w:t>α</w:t>
      </w:r>
      <w:r>
        <w:t xml:space="preserve"> pools for their given drug are </w:t>
      </w:r>
      <w:proofErr w:type="spellStart"/>
      <w:r>
        <w:t>coloured</w:t>
      </w:r>
      <w:proofErr w:type="spellEnd"/>
      <w:r>
        <w:t xml:space="preserve"> according the legend on the left.  Other terms are </w:t>
      </w:r>
      <w:proofErr w:type="spellStart"/>
      <w:r>
        <w:t>coloured</w:t>
      </w:r>
      <w:proofErr w:type="spellEnd"/>
      <w:r>
        <w:t xml:space="preserve"> in grey.</w:t>
      </w:r>
    </w:p>
    <w:p w14:paraId="67AB96DD" w14:textId="77777777" w:rsidR="00446A27" w:rsidRDefault="00446A27" w:rsidP="00224FCB"/>
    <w:p w14:paraId="189166D7" w14:textId="77777777" w:rsidR="00522486" w:rsidRPr="00233F15" w:rsidRDefault="00522486" w:rsidP="00522486">
      <w:commentRangeStart w:id="162"/>
      <w:r>
        <w:rPr>
          <w:b/>
        </w:rPr>
        <w:t>Figure S5</w:t>
      </w:r>
      <w:commentRangeEnd w:id="162"/>
      <w:r>
        <w:rPr>
          <w:rStyle w:val="CommentReference"/>
          <w:rFonts w:asciiTheme="minorHAnsi" w:hAnsiTheme="minorHAnsi" w:cstheme="minorBidi"/>
        </w:rPr>
        <w:commentReference w:id="162"/>
      </w:r>
      <w:r w:rsidRPr="00233F15">
        <w:rPr>
          <w:b/>
        </w:rPr>
        <w:t xml:space="preserve">.  </w:t>
      </w:r>
      <w:r>
        <w:t>Reproducibility</w:t>
      </w:r>
      <w:r w:rsidRPr="00233F15">
        <w:t xml:space="preserve"> of grouped genotype </w:t>
      </w:r>
      <w:r>
        <w:t>resistance</w:t>
      </w:r>
      <w:r w:rsidRPr="00233F15">
        <w:t>.</w:t>
      </w:r>
    </w:p>
    <w:p w14:paraId="2F79D98B" w14:textId="3AD9B5E2" w:rsidR="00E6797C" w:rsidRPr="00B96C58" w:rsidRDefault="00E6797C" w:rsidP="00224FCB">
      <w:pPr>
        <w:jc w:val="both"/>
        <w:rPr>
          <w:lang w:val="en-CA"/>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a group of strains containing the </w:t>
      </w:r>
      <w:r w:rsidR="00A5541A">
        <w:t>5</w:t>
      </w:r>
      <w:r>
        <w:t xml:space="preserve">-locus genotype </w:t>
      </w:r>
      <w:r w:rsidRPr="00233F15">
        <w:t xml:space="preserve">indicated by the </w:t>
      </w:r>
      <w:r>
        <w:t>legend.  Strains in each group vary</w:t>
      </w:r>
      <w:r w:rsidRPr="00233F15">
        <w:t xml:space="preserve"> at the </w:t>
      </w:r>
      <w:r>
        <w:t>remaining 1</w:t>
      </w:r>
      <w:r w:rsidR="00A5541A">
        <w:t>1</w:t>
      </w:r>
      <w:r>
        <w:t xml:space="preserve"> loci.  Each point represents the mean </w:t>
      </w:r>
      <w:r w:rsidR="00A80B8C">
        <w:t>resistance</w:t>
      </w:r>
      <w:r>
        <w:t xml:space="preserve"> of each group in the </w:t>
      </w:r>
      <w:proofErr w:type="spellStart"/>
      <w:r>
        <w:t>MAT</w:t>
      </w:r>
      <w:r w:rsidRPr="00B96C58">
        <w:rPr>
          <w:b/>
        </w:rPr>
        <w:t>a</w:t>
      </w:r>
      <w:proofErr w:type="spellEnd"/>
      <w:r>
        <w:rPr>
          <w:b/>
        </w:rPr>
        <w:t xml:space="preserve"> </w:t>
      </w:r>
      <w:r>
        <w:t>(x-axis) and MAT</w:t>
      </w:r>
      <w:r w:rsidRPr="00B96C58">
        <w:rPr>
          <w:b/>
          <w:lang w:val="el-GR"/>
        </w:rPr>
        <w:t>α</w:t>
      </w:r>
      <w:r w:rsidRPr="00B96C58">
        <w:rPr>
          <w:b/>
        </w:rPr>
        <w:t xml:space="preserve"> </w:t>
      </w:r>
      <w:r>
        <w:t>(y-</w:t>
      </w:r>
      <w:r w:rsidRPr="00B96C58">
        <w:t>axis) pools.</w:t>
      </w:r>
    </w:p>
    <w:p w14:paraId="06AD1C9D" w14:textId="77777777" w:rsidR="00E6797C" w:rsidRPr="00233F15" w:rsidRDefault="00E6797C" w:rsidP="00224FCB"/>
    <w:p w14:paraId="3A2F5BCC" w14:textId="74CBA8D6" w:rsidR="00E6797C" w:rsidRPr="00233F15" w:rsidRDefault="00E6797C" w:rsidP="00224FCB">
      <w:pPr>
        <w:jc w:val="both"/>
      </w:pPr>
      <w:r>
        <w:rPr>
          <w:b/>
        </w:rPr>
        <w:t xml:space="preserve">Figure </w:t>
      </w:r>
      <w:r w:rsidR="007E2236">
        <w:rPr>
          <w:b/>
        </w:rPr>
        <w:t>S</w:t>
      </w:r>
      <w:r w:rsidR="008306E2">
        <w:rPr>
          <w:b/>
        </w:rPr>
        <w:t>6</w:t>
      </w:r>
      <w:r w:rsidRPr="00233F15">
        <w:rPr>
          <w:b/>
        </w:rPr>
        <w:t xml:space="preserve">.  </w:t>
      </w:r>
      <w:r>
        <w:t>A radial fitness landscape in six</w:t>
      </w:r>
      <w:r w:rsidRPr="00233F15">
        <w:t xml:space="preserve"> additional drugs.</w:t>
      </w:r>
    </w:p>
    <w:p w14:paraId="5FB7F44F" w14:textId="77777777" w:rsidR="008306E2" w:rsidRPr="00233F15" w:rsidRDefault="00E6797C" w:rsidP="008306E2">
      <w:pPr>
        <w:jc w:val="both"/>
      </w:pPr>
      <w:r w:rsidRPr="00233F15">
        <w:t xml:space="preserve">A radial </w:t>
      </w:r>
      <w:r>
        <w:t>fitness landscape in six drugs showing all multi-</w:t>
      </w:r>
      <w:r w:rsidRPr="00F165C6">
        <w:t>kno</w:t>
      </w:r>
      <w:r w:rsidR="00A25FE9">
        <w:softHyphen/>
      </w:r>
      <w:r w:rsidRPr="00F165C6">
        <w:t>ckout</w:t>
      </w:r>
      <w:r>
        <w:t xml:space="preserve"> paths</w:t>
      </w:r>
      <w:r w:rsidRPr="00233F15">
        <w:t>.</w:t>
      </w:r>
      <w:r>
        <w:t xml:space="preserve"> </w:t>
      </w:r>
      <w:r w:rsidR="00A80B8C">
        <w:t xml:space="preserve">Each graph is centered by the </w:t>
      </w:r>
      <w:r w:rsidR="008306E2">
        <w:t>5</w:t>
      </w:r>
      <w:r w:rsidR="00A80B8C">
        <w:t xml:space="preserve">-gene </w:t>
      </w:r>
      <w:r w:rsidR="00660958">
        <w:t>wild-type</w:t>
      </w:r>
      <w:r w:rsidR="00A80B8C">
        <w:t xml:space="preserve"> group, with outward extensions adding cumulative knockouts.  Each section is </w:t>
      </w:r>
      <w:proofErr w:type="spellStart"/>
      <w:r w:rsidR="00A80B8C">
        <w:t>coloured</w:t>
      </w:r>
      <w:proofErr w:type="spellEnd"/>
      <w:r w:rsidR="00A80B8C">
        <w:t xml:space="preserve"> by the average resistance of </w:t>
      </w:r>
      <w:r w:rsidR="00E2081C">
        <w:t>its</w:t>
      </w:r>
      <w:r w:rsidR="00A80B8C">
        <w:t xml:space="preserve"> </w:t>
      </w:r>
      <w:r w:rsidR="00E2081C">
        <w:t>corresponding knockout</w:t>
      </w:r>
      <w:r w:rsidR="00A80B8C">
        <w:t xml:space="preserve"> group relative to the </w:t>
      </w:r>
      <w:r w:rsidR="008306E2">
        <w:t>5</w:t>
      </w:r>
      <w:r w:rsidR="00A80B8C">
        <w:t xml:space="preserve">-gene wild type.  Extensions to 1, 2, and </w:t>
      </w:r>
      <w:r w:rsidR="008306E2">
        <w:t>5</w:t>
      </w:r>
      <w:r w:rsidR="00A80B8C">
        <w:t xml:space="preserve"> total knockouts are shown.  Sections are </w:t>
      </w:r>
      <w:proofErr w:type="spellStart"/>
      <w:r w:rsidR="00A80B8C">
        <w:t>coloured</w:t>
      </w:r>
      <w:proofErr w:type="spellEnd"/>
      <w:r w:rsidR="00A80B8C">
        <w:t xml:space="preserve"> by the mean resistance of each group relative to the </w:t>
      </w:r>
      <w:r w:rsidR="008306E2">
        <w:t>5</w:t>
      </w:r>
      <w:r w:rsidR="00A80B8C">
        <w:t xml:space="preserve">-gene </w:t>
      </w:r>
      <w:r w:rsidR="00660958">
        <w:t>wild-type</w:t>
      </w:r>
      <w:r w:rsidR="00A80B8C">
        <w:t>.</w:t>
      </w:r>
      <w:r w:rsidR="00A80B8C" w:rsidRPr="0035118B">
        <w:t xml:space="preserve"> </w:t>
      </w:r>
      <w:r w:rsidR="00A80B8C">
        <w:t xml:space="preserve"> </w:t>
      </w:r>
      <w:r w:rsidR="008306E2">
        <w:t xml:space="preserve">The </w:t>
      </w:r>
      <w:proofErr w:type="spellStart"/>
      <w:r w:rsidR="008306E2">
        <w:t>colour</w:t>
      </w:r>
      <w:proofErr w:type="spellEnd"/>
      <w:r w:rsidR="008306E2">
        <w:t xml:space="preserve"> scale is centered by the mean 5-gene wild-type resistance and extends by half of the observed difference between the 5% and 95% percentile resistance in that drug in both directions (blue for increased resistance, orange for decreased resistance).</w:t>
      </w:r>
    </w:p>
    <w:p w14:paraId="33050349" w14:textId="77777777" w:rsidR="00A80B8C" w:rsidRPr="00233F15" w:rsidRDefault="00A80B8C" w:rsidP="00A80B8C">
      <w:pPr>
        <w:jc w:val="both"/>
      </w:pPr>
    </w:p>
    <w:p w14:paraId="5DCBEFC0" w14:textId="188B03C3" w:rsidR="003B20FE" w:rsidRPr="00233F15" w:rsidRDefault="00806F9F" w:rsidP="00224FCB">
      <w:r>
        <w:rPr>
          <w:b/>
        </w:rPr>
        <w:t xml:space="preserve">Figure </w:t>
      </w:r>
      <w:r w:rsidR="007E2236">
        <w:rPr>
          <w:b/>
        </w:rPr>
        <w:t>S</w:t>
      </w:r>
      <w:r w:rsidR="00207C4E">
        <w:rPr>
          <w:b/>
        </w:rPr>
        <w:t>7</w:t>
      </w:r>
      <w:r w:rsidR="007A2ED2" w:rsidRPr="00233F15">
        <w:rPr>
          <w:b/>
        </w:rPr>
        <w:t xml:space="preserve">.  </w:t>
      </w:r>
      <w:r w:rsidR="003B20FE" w:rsidRPr="00233F15">
        <w:t>A linear landscape of resistance to</w:t>
      </w:r>
      <w:r w:rsidR="00B91404" w:rsidRPr="00233F15">
        <w:t xml:space="preserve"> 16 drugs.</w:t>
      </w:r>
      <w:r w:rsidR="003B20FE" w:rsidRPr="00233F15">
        <w:t xml:space="preserve"> </w:t>
      </w:r>
    </w:p>
    <w:p w14:paraId="6C8EB383" w14:textId="069F0D36" w:rsidR="00F0546A" w:rsidRPr="009F546D" w:rsidRDefault="00B91404" w:rsidP="00224FCB">
      <w:pPr>
        <w:jc w:val="both"/>
        <w:rPr>
          <w:b/>
        </w:rPr>
      </w:pPr>
      <w:r w:rsidRPr="00233F15">
        <w:rPr>
          <w:b/>
        </w:rPr>
        <w:t>A</w:t>
      </w:r>
      <w:r w:rsidRPr="00233F15">
        <w:rPr>
          <w:b/>
        </w:rPr>
        <w:tab/>
      </w:r>
      <w:proofErr w:type="spellStart"/>
      <w:r w:rsidR="009F546D">
        <w:t>A</w:t>
      </w:r>
      <w:proofErr w:type="spellEnd"/>
      <w:r w:rsidR="009F546D">
        <w:t xml:space="preserve"> linear landscape of resistance to all tested drugs</w:t>
      </w:r>
      <w:r w:rsidR="009F546D" w:rsidRPr="00233F15">
        <w:t xml:space="preserve"> in the </w:t>
      </w:r>
      <w:r w:rsidR="009F546D">
        <w:t xml:space="preserve">amongst </w:t>
      </w:r>
      <w:r w:rsidR="00207C4E">
        <w:t>5</w:t>
      </w:r>
      <w:r w:rsidR="009F546D">
        <w:t xml:space="preserve">-gene groups.  The </w:t>
      </w:r>
      <w:r w:rsidR="00B679A9">
        <w:t>5</w:t>
      </w:r>
      <w:r w:rsidR="009F546D">
        <w:t xml:space="preserve">-gene genotype of each group is indicated by the legend.  Groups are arranged on the x-axis by the number of knockouts (with jitter added to improve clarity), and </w:t>
      </w:r>
      <w:r w:rsidR="00207C4E">
        <w:t xml:space="preserve">on </w:t>
      </w:r>
      <w:r w:rsidR="009F546D">
        <w:t xml:space="preserve">the y-axis by average drug resistance.  Groups separated by single knockouts are connected by lines.  Solid lines indicate significant differences in resistance </w:t>
      </w:r>
      <w:r w:rsidR="009F546D" w:rsidRPr="00233F15">
        <w:t xml:space="preserve">(Bonferroni-adjusted </w:t>
      </w:r>
      <w:r w:rsidR="009F546D" w:rsidRPr="00AC7F48">
        <w:rPr>
          <w:i/>
        </w:rPr>
        <w:t>p</w:t>
      </w:r>
      <w:r w:rsidR="009F546D" w:rsidRPr="00233F15">
        <w:t xml:space="preserve"> &lt; 0.05, Mann-Whitney U test)</w:t>
      </w:r>
      <w:r w:rsidR="009F546D">
        <w:t>, otherwise dashed lines are used.</w:t>
      </w:r>
    </w:p>
    <w:p w14:paraId="7B89866C" w14:textId="77777777" w:rsidR="00E6797C" w:rsidRDefault="00E6797C" w:rsidP="00224FCB">
      <w:pPr>
        <w:jc w:val="both"/>
      </w:pPr>
    </w:p>
    <w:p w14:paraId="72370E3A" w14:textId="6FA266A6" w:rsidR="006C55BE" w:rsidRDefault="00A85652" w:rsidP="00224FCB">
      <w:pPr>
        <w:widowControl w:val="0"/>
        <w:autoSpaceDE w:val="0"/>
        <w:autoSpaceDN w:val="0"/>
        <w:adjustRightInd w:val="0"/>
        <w:rPr>
          <w:bCs/>
          <w:iCs/>
          <w:color w:val="000000" w:themeColor="text1"/>
        </w:rPr>
      </w:pPr>
      <w:r>
        <w:rPr>
          <w:b/>
          <w:bCs/>
          <w:iCs/>
          <w:color w:val="000000" w:themeColor="text1"/>
        </w:rPr>
        <w:t xml:space="preserve">Figure S8. </w:t>
      </w:r>
      <w:r>
        <w:rPr>
          <w:bCs/>
          <w:iCs/>
          <w:color w:val="000000" w:themeColor="text1"/>
        </w:rPr>
        <w:t>Neural network evaluation</w:t>
      </w:r>
    </w:p>
    <w:p w14:paraId="4448F33A" w14:textId="18BFC6B5" w:rsidR="00A85652" w:rsidRDefault="00BF7838" w:rsidP="00224FCB">
      <w:pPr>
        <w:widowControl w:val="0"/>
        <w:autoSpaceDE w:val="0"/>
        <w:autoSpaceDN w:val="0"/>
        <w:adjustRightInd w:val="0"/>
        <w:rPr>
          <w:bCs/>
          <w:iCs/>
          <w:color w:val="000000" w:themeColor="text1"/>
          <w:lang w:val="en-CA"/>
        </w:rPr>
      </w:pPr>
      <w:r>
        <w:rPr>
          <w:b/>
          <w:bCs/>
          <w:iCs/>
          <w:color w:val="000000" w:themeColor="text1"/>
        </w:rPr>
        <w:t>A</w:t>
      </w:r>
      <w:r w:rsidR="002E141B">
        <w:rPr>
          <w:b/>
          <w:bCs/>
          <w:iCs/>
          <w:color w:val="000000" w:themeColor="text1"/>
        </w:rPr>
        <w:tab/>
      </w:r>
      <w:r>
        <w:rPr>
          <w:bCs/>
          <w:iCs/>
          <w:color w:val="000000" w:themeColor="text1"/>
        </w:rPr>
        <w:t>Number of reproducible network parameters (</w:t>
      </w:r>
      <w:r w:rsidRPr="00BF7838">
        <w:rPr>
          <w:bCs/>
          <w:i/>
          <w:iCs/>
          <w:color w:val="000000" w:themeColor="text1"/>
        </w:rPr>
        <w:t xml:space="preserve">Z </w:t>
      </w:r>
      <w:r w:rsidRPr="00BF7838">
        <w:rPr>
          <w:bCs/>
          <w:iCs/>
          <w:color w:val="000000" w:themeColor="text1"/>
          <w:u w:val="single"/>
        </w:rPr>
        <w:t>&gt;</w:t>
      </w:r>
      <w:r>
        <w:rPr>
          <w:bCs/>
          <w:iCs/>
          <w:color w:val="000000" w:themeColor="text1"/>
        </w:rPr>
        <w:t xml:space="preserve"> 4 </w:t>
      </w:r>
      <w:r w:rsidR="003E4806">
        <w:rPr>
          <w:bCs/>
          <w:iCs/>
          <w:color w:val="000000" w:themeColor="text1"/>
        </w:rPr>
        <w:t xml:space="preserve">estimated from 10 iterations, Methods) as a function of </w:t>
      </w:r>
      <w:r w:rsidR="0099095A">
        <w:rPr>
          <w:bCs/>
          <w:iCs/>
          <w:color w:val="000000" w:themeColor="text1"/>
        </w:rPr>
        <w:t xml:space="preserve">the </w:t>
      </w:r>
      <w:r w:rsidR="003E4806">
        <w:rPr>
          <w:bCs/>
          <w:iCs/>
          <w:color w:val="000000" w:themeColor="text1"/>
        </w:rPr>
        <w:t xml:space="preserve">regularization rate </w:t>
      </w:r>
      <w:r w:rsidR="003E4806" w:rsidRPr="003E4806">
        <w:rPr>
          <w:b/>
          <w:bCs/>
          <w:i/>
          <w:iCs/>
          <w:color w:val="000000" w:themeColor="text1"/>
          <w:lang w:val="el-GR"/>
        </w:rPr>
        <w:t>λ</w:t>
      </w:r>
      <w:r w:rsidR="0099095A">
        <w:rPr>
          <w:bCs/>
          <w:iCs/>
          <w:color w:val="000000" w:themeColor="text1"/>
          <w:lang w:val="en-CA"/>
        </w:rPr>
        <w:t>.  13 intervals are plotted from 10</w:t>
      </w:r>
      <w:r w:rsidR="0099095A" w:rsidRPr="0099095A">
        <w:rPr>
          <w:bCs/>
          <w:iCs/>
          <w:color w:val="000000" w:themeColor="text1"/>
          <w:vertAlign w:val="superscript"/>
          <w:lang w:val="en-CA"/>
        </w:rPr>
        <w:t>-6</w:t>
      </w:r>
      <w:r w:rsidR="0099095A">
        <w:rPr>
          <w:bCs/>
          <w:iCs/>
          <w:color w:val="000000" w:themeColor="text1"/>
          <w:vertAlign w:val="superscript"/>
          <w:lang w:val="en-CA"/>
        </w:rPr>
        <w:t xml:space="preserve"> </w:t>
      </w:r>
      <w:r w:rsidR="0099095A">
        <w:rPr>
          <w:bCs/>
          <w:iCs/>
          <w:color w:val="000000" w:themeColor="text1"/>
          <w:lang w:val="en-CA"/>
        </w:rPr>
        <w:t>to 10</w:t>
      </w:r>
      <w:r w:rsidR="0099095A">
        <w:rPr>
          <w:bCs/>
          <w:iCs/>
          <w:color w:val="000000" w:themeColor="text1"/>
          <w:vertAlign w:val="superscript"/>
          <w:lang w:val="en-CA"/>
        </w:rPr>
        <w:t xml:space="preserve">0 </w:t>
      </w:r>
      <w:r w:rsidR="0099095A">
        <w:rPr>
          <w:bCs/>
          <w:iCs/>
          <w:color w:val="000000" w:themeColor="text1"/>
          <w:lang w:val="en-CA"/>
        </w:rPr>
        <w:t xml:space="preserve">(left), </w:t>
      </w:r>
      <w:r w:rsidR="0099095A">
        <w:rPr>
          <w:bCs/>
          <w:iCs/>
          <w:color w:val="000000" w:themeColor="text1"/>
          <w:lang w:val="en-CA"/>
        </w:rPr>
        <w:lastRenderedPageBreak/>
        <w:t>and 11 intervals are plotted from 10</w:t>
      </w:r>
      <w:r w:rsidR="0099095A" w:rsidRPr="0099095A">
        <w:rPr>
          <w:bCs/>
          <w:iCs/>
          <w:color w:val="000000" w:themeColor="text1"/>
          <w:vertAlign w:val="superscript"/>
          <w:lang w:val="en-CA"/>
        </w:rPr>
        <w:t>-</w:t>
      </w:r>
      <w:r w:rsidR="0099095A">
        <w:rPr>
          <w:bCs/>
          <w:iCs/>
          <w:color w:val="000000" w:themeColor="text1"/>
          <w:vertAlign w:val="superscript"/>
          <w:lang w:val="en-CA"/>
        </w:rPr>
        <w:t xml:space="preserve">4 </w:t>
      </w:r>
      <w:r w:rsidR="0099095A">
        <w:rPr>
          <w:bCs/>
          <w:iCs/>
          <w:color w:val="000000" w:themeColor="text1"/>
          <w:lang w:val="en-CA"/>
        </w:rPr>
        <w:t>to 10</w:t>
      </w:r>
      <w:r w:rsidR="0099095A">
        <w:rPr>
          <w:bCs/>
          <w:iCs/>
          <w:color w:val="000000" w:themeColor="text1"/>
          <w:vertAlign w:val="superscript"/>
          <w:lang w:val="en-CA"/>
        </w:rPr>
        <w:t xml:space="preserve">-3 </w:t>
      </w:r>
      <w:r w:rsidR="0099095A">
        <w:rPr>
          <w:bCs/>
          <w:iCs/>
          <w:color w:val="000000" w:themeColor="text1"/>
          <w:lang w:val="en-CA"/>
        </w:rPr>
        <w:t>(right).  Values between intervals are linearly interpolated</w:t>
      </w:r>
      <w:r w:rsidR="002E636D">
        <w:rPr>
          <w:bCs/>
          <w:iCs/>
          <w:color w:val="000000" w:themeColor="text1"/>
          <w:lang w:val="en-CA"/>
        </w:rPr>
        <w:t>.</w:t>
      </w:r>
    </w:p>
    <w:p w14:paraId="57B8C155" w14:textId="1036DCF5" w:rsidR="0099095A" w:rsidRDefault="0099095A" w:rsidP="00224FCB">
      <w:pPr>
        <w:widowControl w:val="0"/>
        <w:autoSpaceDE w:val="0"/>
        <w:autoSpaceDN w:val="0"/>
        <w:adjustRightInd w:val="0"/>
        <w:rPr>
          <w:bCs/>
          <w:iCs/>
          <w:color w:val="000000" w:themeColor="text1"/>
          <w:lang w:val="en-CA"/>
        </w:rPr>
      </w:pPr>
      <w:r>
        <w:rPr>
          <w:b/>
          <w:bCs/>
          <w:iCs/>
          <w:color w:val="000000" w:themeColor="text1"/>
          <w:lang w:val="en-CA"/>
        </w:rPr>
        <w:t>B</w:t>
      </w:r>
      <w:r w:rsidR="002E141B">
        <w:rPr>
          <w:b/>
          <w:bCs/>
          <w:iCs/>
          <w:color w:val="000000" w:themeColor="text1"/>
          <w:lang w:val="en-CA"/>
        </w:rPr>
        <w:tab/>
      </w:r>
      <w:proofErr w:type="gramStart"/>
      <w:r w:rsidR="002E141B">
        <w:rPr>
          <w:bCs/>
          <w:iCs/>
          <w:color w:val="000000" w:themeColor="text1"/>
          <w:lang w:val="en-CA"/>
        </w:rPr>
        <w:t>As</w:t>
      </w:r>
      <w:proofErr w:type="gramEnd"/>
      <w:r w:rsidR="002E141B">
        <w:rPr>
          <w:bCs/>
          <w:iCs/>
          <w:color w:val="000000" w:themeColor="text1"/>
          <w:lang w:val="en-CA"/>
        </w:rPr>
        <w:t xml:space="preserve"> in S8A, showing the overall mean squared error of the neural network</w:t>
      </w:r>
      <w:r w:rsidR="002E636D">
        <w:rPr>
          <w:bCs/>
          <w:iCs/>
          <w:color w:val="000000" w:themeColor="text1"/>
          <w:lang w:val="en-CA"/>
        </w:rPr>
        <w:t>.</w:t>
      </w:r>
    </w:p>
    <w:p w14:paraId="3D290622" w14:textId="0ACF3224" w:rsidR="002E141B" w:rsidRPr="00A577BB" w:rsidRDefault="002E141B" w:rsidP="00224FCB">
      <w:pPr>
        <w:widowControl w:val="0"/>
        <w:autoSpaceDE w:val="0"/>
        <w:autoSpaceDN w:val="0"/>
        <w:adjustRightInd w:val="0"/>
        <w:rPr>
          <w:bCs/>
          <w:iCs/>
          <w:color w:val="000000" w:themeColor="text1"/>
          <w:lang w:val="en-CA"/>
        </w:rPr>
      </w:pPr>
      <w:r>
        <w:rPr>
          <w:b/>
          <w:bCs/>
          <w:iCs/>
          <w:color w:val="000000" w:themeColor="text1"/>
          <w:lang w:val="en-CA"/>
        </w:rPr>
        <w:t>C</w:t>
      </w:r>
      <w:r>
        <w:rPr>
          <w:b/>
          <w:bCs/>
          <w:iCs/>
          <w:color w:val="000000" w:themeColor="text1"/>
          <w:lang w:val="en-CA"/>
        </w:rPr>
        <w:tab/>
      </w:r>
      <w:r>
        <w:rPr>
          <w:color w:val="000000" w:themeColor="text1"/>
        </w:rPr>
        <w:t xml:space="preserve">Comparing the normalized resistance of each strain measured by engineered population profiling to resistances modelled by the neural network.  Results are shown when the network is trained 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w:t>
      </w:r>
      <w:r w:rsidR="00A577BB">
        <w:rPr>
          <w:color w:val="000000" w:themeColor="text1"/>
        </w:rPr>
        <w:t xml:space="preserve">, and then tested on either the </w:t>
      </w:r>
      <w:proofErr w:type="spellStart"/>
      <w:r w:rsidR="00A577BB">
        <w:rPr>
          <w:color w:val="000000" w:themeColor="text1"/>
        </w:rPr>
        <w:t>MAT</w:t>
      </w:r>
      <w:r w:rsidR="00A577BB" w:rsidRPr="002E141B">
        <w:rPr>
          <w:b/>
          <w:color w:val="000000" w:themeColor="text1"/>
        </w:rPr>
        <w:t>a</w:t>
      </w:r>
      <w:proofErr w:type="spellEnd"/>
      <w:r w:rsidR="00A577BB">
        <w:rPr>
          <w:color w:val="000000" w:themeColor="text1"/>
        </w:rPr>
        <w:t xml:space="preserve"> or MAT</w:t>
      </w:r>
      <w:r w:rsidR="00A577BB" w:rsidRPr="002E141B">
        <w:rPr>
          <w:b/>
          <w:color w:val="000000" w:themeColor="text1"/>
          <w:lang w:val="el-GR"/>
        </w:rPr>
        <w:t>α</w:t>
      </w:r>
      <w:r w:rsidR="00A577BB">
        <w:rPr>
          <w:b/>
          <w:color w:val="000000" w:themeColor="text1"/>
          <w:lang w:val="en-CA"/>
        </w:rPr>
        <w:t xml:space="preserve"> </w:t>
      </w:r>
      <w:r w:rsidR="00A577BB">
        <w:rPr>
          <w:color w:val="000000" w:themeColor="text1"/>
          <w:lang w:val="en-CA"/>
        </w:rPr>
        <w:t xml:space="preserve">population.  </w:t>
      </w:r>
    </w:p>
    <w:p w14:paraId="08203DBC" w14:textId="49763B36" w:rsidR="00BF7838" w:rsidRPr="00A577BB" w:rsidRDefault="00A577BB" w:rsidP="00224FCB">
      <w:pPr>
        <w:widowControl w:val="0"/>
        <w:autoSpaceDE w:val="0"/>
        <w:autoSpaceDN w:val="0"/>
        <w:adjustRightInd w:val="0"/>
        <w:rPr>
          <w:bCs/>
          <w:iCs/>
          <w:color w:val="000000" w:themeColor="text1"/>
          <w:lang w:val="en-CA"/>
        </w:rPr>
      </w:pPr>
      <w:r>
        <w:rPr>
          <w:b/>
          <w:bCs/>
          <w:iCs/>
          <w:color w:val="000000" w:themeColor="text1"/>
          <w:lang w:val="en-CA"/>
        </w:rPr>
        <w:t>D</w:t>
      </w:r>
      <w:r>
        <w:rPr>
          <w:b/>
          <w:bCs/>
          <w:iCs/>
          <w:color w:val="000000" w:themeColor="text1"/>
          <w:lang w:val="en-CA"/>
        </w:rPr>
        <w:tab/>
      </w:r>
      <w:r>
        <w:rPr>
          <w:bCs/>
          <w:iCs/>
          <w:color w:val="000000" w:themeColor="text1"/>
          <w:lang w:val="en-CA"/>
        </w:rPr>
        <w:t xml:space="preserve">Comparing the learned network weights when the network is trained </w:t>
      </w:r>
      <w:r>
        <w:rPr>
          <w:color w:val="000000" w:themeColor="text1"/>
        </w:rPr>
        <w:t xml:space="preserve">on either the </w:t>
      </w:r>
      <w:proofErr w:type="spellStart"/>
      <w:r>
        <w:rPr>
          <w:color w:val="000000" w:themeColor="text1"/>
        </w:rPr>
        <w:t>MAT</w:t>
      </w:r>
      <w:r w:rsidRPr="002E141B">
        <w:rPr>
          <w:b/>
          <w:color w:val="000000" w:themeColor="text1"/>
        </w:rPr>
        <w:t>a</w:t>
      </w:r>
      <w:proofErr w:type="spellEnd"/>
      <w:r>
        <w:rPr>
          <w:color w:val="000000" w:themeColor="text1"/>
        </w:rPr>
        <w:t xml:space="preserve"> or MAT</w:t>
      </w:r>
      <w:r w:rsidRPr="002E141B">
        <w:rPr>
          <w:b/>
          <w:color w:val="000000" w:themeColor="text1"/>
          <w:lang w:val="el-GR"/>
        </w:rPr>
        <w:t>α</w:t>
      </w:r>
      <w:r>
        <w:rPr>
          <w:color w:val="000000" w:themeColor="text1"/>
        </w:rPr>
        <w:t xml:space="preserve"> population separately.</w:t>
      </w:r>
    </w:p>
    <w:p w14:paraId="39965B33" w14:textId="77777777" w:rsidR="00BF7838" w:rsidRPr="00B679A9" w:rsidRDefault="00BF7838" w:rsidP="00224FCB">
      <w:pPr>
        <w:widowControl w:val="0"/>
        <w:autoSpaceDE w:val="0"/>
        <w:autoSpaceDN w:val="0"/>
        <w:adjustRightInd w:val="0"/>
        <w:rPr>
          <w:bCs/>
          <w:iCs/>
          <w:color w:val="000000" w:themeColor="text1"/>
          <w:lang w:val="en-CA"/>
        </w:rPr>
      </w:pPr>
    </w:p>
    <w:p w14:paraId="0F11569E" w14:textId="77777777" w:rsidR="00522486" w:rsidRDefault="00522486" w:rsidP="00522486">
      <w:pPr>
        <w:widowControl w:val="0"/>
        <w:autoSpaceDE w:val="0"/>
        <w:autoSpaceDN w:val="0"/>
        <w:adjustRightInd w:val="0"/>
        <w:rPr>
          <w:bCs/>
          <w:iCs/>
          <w:color w:val="000000" w:themeColor="text1"/>
        </w:rPr>
      </w:pPr>
      <w:commentRangeStart w:id="163"/>
      <w:r>
        <w:rPr>
          <w:b/>
          <w:bCs/>
          <w:iCs/>
          <w:color w:val="000000" w:themeColor="text1"/>
        </w:rPr>
        <w:t>Figure S9</w:t>
      </w:r>
      <w:commentRangeEnd w:id="163"/>
      <w:r>
        <w:rPr>
          <w:rStyle w:val="CommentReference"/>
          <w:rFonts w:asciiTheme="minorHAnsi" w:hAnsiTheme="minorHAnsi" w:cstheme="minorBidi"/>
        </w:rPr>
        <w:commentReference w:id="163"/>
      </w:r>
      <w:r>
        <w:rPr>
          <w:b/>
          <w:bCs/>
          <w:iCs/>
          <w:color w:val="000000" w:themeColor="text1"/>
        </w:rPr>
        <w:t xml:space="preserve">. </w:t>
      </w:r>
      <w:r>
        <w:rPr>
          <w:bCs/>
          <w:iCs/>
          <w:color w:val="000000" w:themeColor="text1"/>
        </w:rPr>
        <w:t>Neural network performance for single drugs</w:t>
      </w:r>
    </w:p>
    <w:p w14:paraId="70ACED86" w14:textId="090C8E2B" w:rsidR="00BA43F2" w:rsidRDefault="000153FA" w:rsidP="00224FCB">
      <w:pPr>
        <w:widowControl w:val="0"/>
        <w:autoSpaceDE w:val="0"/>
        <w:autoSpaceDN w:val="0"/>
        <w:adjustRightInd w:val="0"/>
        <w:rPr>
          <w:bCs/>
          <w:iCs/>
          <w:color w:val="000000" w:themeColor="text1"/>
        </w:rPr>
      </w:pPr>
      <w:r>
        <w:t>Strains were grouped</w:t>
      </w:r>
      <w:r w:rsidRPr="00233F15">
        <w:t xml:space="preserve"> on knockout genotype</w:t>
      </w:r>
      <w:r>
        <w:t>s</w:t>
      </w:r>
      <w:r w:rsidRPr="00233F15">
        <w:t xml:space="preserve"> at </w:t>
      </w:r>
      <w:r w:rsidRPr="00233F15">
        <w:rPr>
          <w:i/>
        </w:rPr>
        <w:t xml:space="preserve">pdr5∆, snq2∆, ybt1∆, ycf1∆, </w:t>
      </w:r>
      <w:r w:rsidRPr="00233F15">
        <w:t xml:space="preserve">and </w:t>
      </w:r>
      <w:r w:rsidRPr="00233F15">
        <w:rPr>
          <w:i/>
        </w:rPr>
        <w:t>yor1∆</w:t>
      </w:r>
      <w:r>
        <w:t xml:space="preserve">. </w:t>
      </w:r>
      <w:r w:rsidRPr="00233F15">
        <w:t>Each poi</w:t>
      </w:r>
      <w:r>
        <w:t xml:space="preserve">nt represents </w:t>
      </w:r>
      <w:r w:rsidR="00584318">
        <w:t xml:space="preserve">the mean resistance of </w:t>
      </w:r>
      <w:r>
        <w:t xml:space="preserve">a group of strains containing the 5-locus genotype </w:t>
      </w:r>
      <w:r w:rsidRPr="00233F15">
        <w:t xml:space="preserve">indicated by the </w:t>
      </w:r>
      <w:r>
        <w:t>legend</w:t>
      </w:r>
      <w:r w:rsidR="00584318">
        <w:t>, either as modeled by the neural network (x-axis) or as measured in the data (y-axis</w:t>
      </w:r>
      <w:proofErr w:type="gramStart"/>
      <w:r w:rsidR="00584318">
        <w:t>)</w:t>
      </w:r>
      <w:r>
        <w:t xml:space="preserve">.  </w:t>
      </w:r>
      <w:r w:rsidR="00522486">
        <w:t>)</w:t>
      </w:r>
      <w:proofErr w:type="gramEnd"/>
      <w:r w:rsidR="00522486">
        <w:t xml:space="preserve">.  </w:t>
      </w:r>
      <w:commentRangeStart w:id="164"/>
      <w:commentRangeStart w:id="165"/>
      <w:r w:rsidR="00522486">
        <w:t>Correlation in the top left is shown for all data</w:t>
      </w:r>
      <w:commentRangeEnd w:id="164"/>
      <w:r w:rsidR="00522486">
        <w:rPr>
          <w:rStyle w:val="CommentReference"/>
          <w:rFonts w:asciiTheme="minorHAnsi" w:hAnsiTheme="minorHAnsi" w:cstheme="minorBidi"/>
        </w:rPr>
        <w:commentReference w:id="164"/>
      </w:r>
      <w:commentRangeEnd w:id="165"/>
      <w:r w:rsidR="00522486">
        <w:rPr>
          <w:rStyle w:val="CommentReference"/>
          <w:rFonts w:asciiTheme="minorHAnsi" w:hAnsiTheme="minorHAnsi" w:cstheme="minorBidi"/>
        </w:rPr>
        <w:commentReference w:id="165"/>
      </w:r>
      <w:r w:rsidR="00522486">
        <w:t>,</w:t>
      </w:r>
      <w:r w:rsidR="00584318">
        <w:t xml:space="preserve">, then only for the 5-locus </w:t>
      </w:r>
      <w:r w:rsidR="00645182">
        <w:t>groups in parentheses.</w:t>
      </w:r>
    </w:p>
    <w:p w14:paraId="0AFFCD60" w14:textId="78CF9257" w:rsidR="00B679A9" w:rsidDel="00131334" w:rsidRDefault="00B679A9" w:rsidP="00224FCB">
      <w:pPr>
        <w:widowControl w:val="0"/>
        <w:autoSpaceDE w:val="0"/>
        <w:autoSpaceDN w:val="0"/>
        <w:adjustRightInd w:val="0"/>
        <w:rPr>
          <w:del w:id="166" w:author="Albi Celaj [2]" w:date="2018-12-07T15:51:00Z"/>
          <w:bCs/>
          <w:iCs/>
          <w:color w:val="000000" w:themeColor="text1"/>
        </w:rPr>
      </w:pPr>
    </w:p>
    <w:p w14:paraId="6B6E89F5" w14:textId="77777777" w:rsidR="00B679A9" w:rsidRDefault="00B679A9" w:rsidP="00224FCB">
      <w:pPr>
        <w:widowControl w:val="0"/>
        <w:autoSpaceDE w:val="0"/>
        <w:autoSpaceDN w:val="0"/>
        <w:adjustRightInd w:val="0"/>
        <w:rPr>
          <w:bCs/>
          <w:iCs/>
          <w:color w:val="000000" w:themeColor="text1"/>
        </w:rPr>
      </w:pPr>
    </w:p>
    <w:p w14:paraId="0AD080B2" w14:textId="6CEB91B8" w:rsidR="00E83CB0" w:rsidRDefault="00C75C81" w:rsidP="00E83CB0">
      <w:pPr>
        <w:widowControl w:val="0"/>
        <w:autoSpaceDE w:val="0"/>
        <w:autoSpaceDN w:val="0"/>
        <w:adjustRightInd w:val="0"/>
        <w:rPr>
          <w:bCs/>
          <w:iCs/>
          <w:color w:val="000000" w:themeColor="text1"/>
        </w:rPr>
      </w:pPr>
      <w:commentRangeStart w:id="167"/>
      <w:r>
        <w:rPr>
          <w:b/>
          <w:bCs/>
          <w:iCs/>
          <w:color w:val="000000" w:themeColor="text1"/>
        </w:rPr>
        <w:t xml:space="preserve">Figure S10. </w:t>
      </w:r>
      <w:commentRangeEnd w:id="167"/>
      <w:r>
        <w:rPr>
          <w:rStyle w:val="CommentReference"/>
          <w:rFonts w:asciiTheme="minorHAnsi" w:hAnsiTheme="minorHAnsi" w:cstheme="minorBidi"/>
        </w:rPr>
        <w:commentReference w:id="167"/>
      </w:r>
      <w:r w:rsidR="00E83CB0">
        <w:rPr>
          <w:bCs/>
          <w:iCs/>
          <w:color w:val="000000" w:themeColor="text1"/>
        </w:rPr>
        <w:t>Neural networ</w:t>
      </w:r>
      <w:ins w:id="168" w:author="Albi Celaj [2]" w:date="2018-12-07T15:50:00Z">
        <w:r w:rsidR="00B84596">
          <w:rPr>
            <w:bCs/>
            <w:iCs/>
            <w:color w:val="000000" w:themeColor="text1"/>
          </w:rPr>
          <w:t>ks trained in single environments</w:t>
        </w:r>
      </w:ins>
      <w:del w:id="169" w:author="Albi Celaj [2]" w:date="2018-12-07T15:50:00Z">
        <w:r w:rsidR="00E83CB0" w:rsidDel="00B84596">
          <w:rPr>
            <w:bCs/>
            <w:iCs/>
            <w:color w:val="000000" w:themeColor="text1"/>
          </w:rPr>
          <w:delText>k extension</w:delText>
        </w:r>
        <w:r w:rsidR="00645182" w:rsidDel="00B84596">
          <w:rPr>
            <w:bCs/>
            <w:iCs/>
            <w:color w:val="000000" w:themeColor="text1"/>
          </w:rPr>
          <w:delText>s</w:delText>
        </w:r>
      </w:del>
    </w:p>
    <w:p w14:paraId="7C53B1E8" w14:textId="7FA27E8C" w:rsidR="00B84596" w:rsidRDefault="00EC5530" w:rsidP="00B84596">
      <w:pPr>
        <w:jc w:val="both"/>
        <w:rPr>
          <w:ins w:id="170" w:author="Albi Celaj [2]" w:date="2018-12-07T15:50:00Z"/>
        </w:rPr>
      </w:pPr>
      <w:r>
        <w:rPr>
          <w:b/>
          <w:bCs/>
          <w:iCs/>
          <w:color w:val="000000" w:themeColor="text1"/>
        </w:rPr>
        <w:t>A</w:t>
      </w:r>
      <w:ins w:id="171" w:author="Albi Celaj [2]" w:date="2018-12-07T15:50:00Z">
        <w:r w:rsidR="00B84596">
          <w:rPr>
            <w:b/>
            <w:bCs/>
            <w:iCs/>
            <w:color w:val="000000" w:themeColor="text1"/>
          </w:rPr>
          <w:tab/>
        </w:r>
        <w:r w:rsidR="00B84596">
          <w:rPr>
            <w:color w:val="000000" w:themeColor="text1"/>
          </w:rPr>
          <w:t>Comparing the neural model in valinomycin to the observed resistances for each five-gene knockout group.  The neural network weights (top) are shown for</w:t>
        </w:r>
        <w:r w:rsidR="00C02B57">
          <w:rPr>
            <w:color w:val="000000" w:themeColor="text1"/>
          </w:rPr>
          <w:t xml:space="preserve"> a model trained only on valinomycin data</w:t>
        </w:r>
        <w:r w:rsidR="00B84596">
          <w:rPr>
            <w:color w:val="000000" w:themeColor="text1"/>
          </w:rPr>
          <w:t xml:space="preserve">.  At the bottom, </w:t>
        </w:r>
        <w:r w:rsidR="00B84596">
          <w:t>strains were grouped by</w:t>
        </w:r>
        <w:r w:rsidR="00B84596" w:rsidRPr="00233F15">
          <w:t xml:space="preserve"> knockout genotype</w:t>
        </w:r>
        <w:r w:rsidR="00B84596">
          <w:t>s</w:t>
        </w:r>
        <w:r w:rsidR="00B84596" w:rsidRPr="00233F15">
          <w:t xml:space="preserve"> at </w:t>
        </w:r>
        <w:r w:rsidR="00B84596" w:rsidRPr="00233F15">
          <w:rPr>
            <w:i/>
          </w:rPr>
          <w:t xml:space="preserve">pdr5∆, snq2∆, ybt1∆, ycf1∆, </w:t>
        </w:r>
        <w:r w:rsidR="00B84596" w:rsidRPr="00233F15">
          <w:t xml:space="preserve">and </w:t>
        </w:r>
        <w:r w:rsidR="00B84596" w:rsidRPr="00233F15">
          <w:rPr>
            <w:i/>
          </w:rPr>
          <w:t>yor1∆</w:t>
        </w:r>
        <w:r w:rsidR="00B84596">
          <w:t xml:space="preserve">. </w:t>
        </w:r>
        <w:r w:rsidR="00B84596" w:rsidRPr="00233F15">
          <w:t>Each poi</w:t>
        </w:r>
        <w:r w:rsidR="00B84596">
          <w:t xml:space="preserve">nt represents the mean resistance of a group of strains containing the 5-locus genotype </w:t>
        </w:r>
        <w:r w:rsidR="00B84596" w:rsidRPr="00233F15">
          <w:t xml:space="preserve">indicated by the </w:t>
        </w:r>
        <w:r w:rsidR="00B84596">
          <w:t>legend, either as modeled by the corresponding neural network (x-axis) or as measured in the data (y-axis).  Correlation in the top left is shown for all data, then only for the 5-locus groups in parentheses.</w:t>
        </w:r>
      </w:ins>
    </w:p>
    <w:p w14:paraId="0340BD2B" w14:textId="4E2C4B16" w:rsidR="00C02B57" w:rsidRPr="00C02B57" w:rsidRDefault="00C02B57" w:rsidP="00B84596">
      <w:pPr>
        <w:jc w:val="both"/>
        <w:rPr>
          <w:ins w:id="172" w:author="Albi Celaj [2]" w:date="2018-12-07T15:50:00Z"/>
          <w:b/>
          <w:color w:val="000000" w:themeColor="text1"/>
          <w:rPrChange w:id="173" w:author="Albi Celaj [2]" w:date="2018-12-07T15:50:00Z">
            <w:rPr>
              <w:ins w:id="174" w:author="Albi Celaj [2]" w:date="2018-12-07T15:50:00Z"/>
              <w:color w:val="000000" w:themeColor="text1"/>
            </w:rPr>
          </w:rPrChange>
        </w:rPr>
      </w:pPr>
      <w:ins w:id="175" w:author="Albi Celaj [2]" w:date="2018-12-07T15:50:00Z">
        <w:r>
          <w:rPr>
            <w:b/>
          </w:rPr>
          <w:t>B</w:t>
        </w:r>
        <w:r w:rsidRPr="00C02B57">
          <w:rPr>
            <w:rPrChange w:id="176" w:author="Albi Celaj [2]" w:date="2018-12-07T15:50:00Z">
              <w:rPr>
                <w:b/>
              </w:rPr>
            </w:rPrChange>
          </w:rPr>
          <w:tab/>
        </w:r>
        <w:r>
          <w:t>As in A, showing a neural network trained only on fluconazole data.</w:t>
        </w:r>
      </w:ins>
    </w:p>
    <w:p w14:paraId="78E8836C" w14:textId="268265E6" w:rsidR="00EC5530" w:rsidDel="00B84596" w:rsidRDefault="00EC5530">
      <w:pPr>
        <w:widowControl w:val="0"/>
        <w:autoSpaceDE w:val="0"/>
        <w:autoSpaceDN w:val="0"/>
        <w:adjustRightInd w:val="0"/>
        <w:rPr>
          <w:del w:id="177" w:author="Albi Celaj [2]" w:date="2018-12-07T15:50:00Z"/>
        </w:rPr>
      </w:pPr>
      <w:del w:id="178" w:author="Albi Celaj [2]" w:date="2018-12-07T15:50:00Z">
        <w:r w:rsidDel="00B84596">
          <w:rPr>
            <w:b/>
            <w:bCs/>
            <w:iCs/>
            <w:color w:val="000000" w:themeColor="text1"/>
          </w:rPr>
          <w:delText xml:space="preserve"> </w:delText>
        </w:r>
        <w:r w:rsidDel="00B84596">
          <w:delText>Strains were grouped</w:delText>
        </w:r>
        <w:r w:rsidRPr="00233F15" w:rsidDel="00B84596">
          <w:delText xml:space="preserve"> on knockout genotype</w:delText>
        </w:r>
        <w:r w:rsidDel="00B84596">
          <w:delText>s</w:delText>
        </w:r>
        <w:r w:rsidRPr="00233F15" w:rsidDel="00B84596">
          <w:delText xml:space="preserve"> at </w:delText>
        </w:r>
        <w:r w:rsidRPr="00233F15" w:rsidDel="00B84596">
          <w:rPr>
            <w:i/>
          </w:rPr>
          <w:delText xml:space="preserve">pdr5∆, snq2∆, ybt1∆, ycf1∆, </w:delText>
        </w:r>
        <w:r w:rsidRPr="00233F15" w:rsidDel="00B84596">
          <w:delText xml:space="preserve">and </w:delText>
        </w:r>
        <w:r w:rsidRPr="00233F15" w:rsidDel="00B84596">
          <w:rPr>
            <w:i/>
          </w:rPr>
          <w:delText>yor1∆</w:delText>
        </w:r>
        <w:r w:rsidDel="00B84596">
          <w:delText xml:space="preserve">. </w:delText>
        </w:r>
        <w:r w:rsidRPr="00233F15" w:rsidDel="00B84596">
          <w:delText>Each poi</w:delText>
        </w:r>
        <w:r w:rsidDel="00B84596">
          <w:delText xml:space="preserve">nt represents the mean resistance of a group of strains containing the 5-locus genotype </w:delText>
        </w:r>
        <w:r w:rsidRPr="00233F15" w:rsidDel="00B84596">
          <w:delText xml:space="preserve">indicated by the </w:delText>
        </w:r>
        <w:r w:rsidDel="00B84596">
          <w:delText xml:space="preserve">legend, either as modeled by the neural network (x-axis) or as measured in the data (y-axis).  Correlation in the top left is shown for all data, then only for the 5-locus groups in parentheses.  The neural network was trained separately </w:delText>
        </w:r>
        <w:r w:rsidR="00890971" w:rsidDel="00B84596">
          <w:delText xml:space="preserve">in </w:delText>
        </w:r>
      </w:del>
      <w:del w:id="179" w:author="Albi Celaj [2]" w:date="2018-12-07T15:38:00Z">
        <w:r w:rsidR="00890971" w:rsidDel="00C0215D">
          <w:delText>fluconazole</w:delText>
        </w:r>
      </w:del>
      <w:del w:id="180" w:author="Albi Celaj [2]" w:date="2018-12-07T15:50:00Z">
        <w:r w:rsidR="00890971" w:rsidDel="00B84596">
          <w:delText>, and the corresponding weights are shown in the right.</w:delText>
        </w:r>
      </w:del>
    </w:p>
    <w:p w14:paraId="77903151" w14:textId="0105DE7E" w:rsidR="00890971" w:rsidRPr="00890971" w:rsidDel="00C02B57" w:rsidRDefault="00890971" w:rsidP="00B84596">
      <w:pPr>
        <w:widowControl w:val="0"/>
        <w:autoSpaceDE w:val="0"/>
        <w:autoSpaceDN w:val="0"/>
        <w:adjustRightInd w:val="0"/>
        <w:rPr>
          <w:del w:id="181" w:author="Albi Celaj [2]" w:date="2018-12-07T15:51:00Z"/>
          <w:bCs/>
          <w:iCs/>
          <w:color w:val="000000" w:themeColor="text1"/>
        </w:rPr>
      </w:pPr>
      <w:del w:id="182" w:author="Albi Celaj [2]" w:date="2018-12-07T15:50:00Z">
        <w:r w:rsidDel="00B84596">
          <w:rPr>
            <w:b/>
            <w:bCs/>
            <w:iCs/>
            <w:color w:val="000000" w:themeColor="text1"/>
          </w:rPr>
          <w:delText xml:space="preserve">B </w:delText>
        </w:r>
        <w:r w:rsidDel="00B84596">
          <w:rPr>
            <w:bCs/>
            <w:iCs/>
            <w:color w:val="000000" w:themeColor="text1"/>
          </w:rPr>
          <w:delText xml:space="preserve">As in A, </w:delText>
        </w:r>
      </w:del>
    </w:p>
    <w:p w14:paraId="62CC2B99" w14:textId="68B1672A" w:rsidR="00A85652" w:rsidRPr="00EC5530" w:rsidDel="00131334" w:rsidRDefault="00A85652" w:rsidP="00224FCB">
      <w:pPr>
        <w:widowControl w:val="0"/>
        <w:autoSpaceDE w:val="0"/>
        <w:autoSpaceDN w:val="0"/>
        <w:adjustRightInd w:val="0"/>
        <w:rPr>
          <w:del w:id="183" w:author="Albi Celaj [2]" w:date="2018-12-07T15:51:00Z"/>
          <w:b/>
          <w:bCs/>
          <w:iCs/>
          <w:color w:val="000000" w:themeColor="text1"/>
        </w:rPr>
      </w:pPr>
    </w:p>
    <w:p w14:paraId="583CF5D1" w14:textId="77777777" w:rsidR="00A85652" w:rsidRDefault="00A85652" w:rsidP="00224FCB">
      <w:pPr>
        <w:widowControl w:val="0"/>
        <w:autoSpaceDE w:val="0"/>
        <w:autoSpaceDN w:val="0"/>
        <w:adjustRightInd w:val="0"/>
        <w:rPr>
          <w:b/>
          <w:bCs/>
          <w:iCs/>
          <w:color w:val="000000" w:themeColor="text1"/>
        </w:rPr>
      </w:pPr>
    </w:p>
    <w:p w14:paraId="66F0B9E4" w14:textId="12773DB9" w:rsidR="002E0653" w:rsidRDefault="00C75C81" w:rsidP="00EA645D">
      <w:pPr>
        <w:jc w:val="both"/>
        <w:rPr>
          <w:color w:val="000000" w:themeColor="text1"/>
        </w:rPr>
      </w:pPr>
      <w:commentRangeStart w:id="184"/>
      <w:r w:rsidRPr="003643C4">
        <w:rPr>
          <w:b/>
          <w:bCs/>
          <w:iCs/>
          <w:color w:val="000000" w:themeColor="text1"/>
        </w:rPr>
        <w:t>Figure S1</w:t>
      </w:r>
      <w:r>
        <w:rPr>
          <w:b/>
          <w:bCs/>
          <w:iCs/>
          <w:color w:val="000000" w:themeColor="text1"/>
        </w:rPr>
        <w:t>1</w:t>
      </w:r>
      <w:r w:rsidRPr="003643C4">
        <w:rPr>
          <w:b/>
          <w:bCs/>
          <w:iCs/>
          <w:color w:val="000000" w:themeColor="text1"/>
        </w:rPr>
        <w:t>.</w:t>
      </w:r>
      <w:commentRangeEnd w:id="184"/>
      <w:r>
        <w:rPr>
          <w:rStyle w:val="CommentReference"/>
          <w:rFonts w:asciiTheme="minorHAnsi" w:hAnsiTheme="minorHAnsi" w:cstheme="minorBidi"/>
        </w:rPr>
        <w:commentReference w:id="184"/>
      </w:r>
      <w:r w:rsidRPr="003643C4">
        <w:rPr>
          <w:b/>
          <w:bCs/>
          <w:iCs/>
          <w:color w:val="000000" w:themeColor="text1"/>
        </w:rPr>
        <w:t xml:space="preserve">  </w:t>
      </w:r>
      <w:r w:rsidR="0092493A" w:rsidRPr="003643C4">
        <w:rPr>
          <w:color w:val="000000" w:themeColor="text1"/>
        </w:rPr>
        <w:t xml:space="preserve">Comparing </w:t>
      </w:r>
      <w:r w:rsidR="002B2AF9">
        <w:rPr>
          <w:color w:val="000000" w:themeColor="text1"/>
        </w:rPr>
        <w:t xml:space="preserve">drug resistance measured from </w:t>
      </w:r>
      <w:r w:rsidR="0092493A" w:rsidRPr="003643C4">
        <w:rPr>
          <w:color w:val="000000" w:themeColor="text1"/>
        </w:rPr>
        <w:t>single-strain exp</w:t>
      </w:r>
      <w:r w:rsidR="002529F7">
        <w:rPr>
          <w:color w:val="000000" w:themeColor="text1"/>
        </w:rPr>
        <w:t>eriments to</w:t>
      </w:r>
      <w:r w:rsidR="002B2AF9">
        <w:rPr>
          <w:color w:val="000000" w:themeColor="text1"/>
        </w:rPr>
        <w:t xml:space="preserve"> the grouped pool data.</w:t>
      </w:r>
    </w:p>
    <w:p w14:paraId="4EA0C093" w14:textId="3C185DDC" w:rsidR="002B2AF9" w:rsidRDefault="0042069B" w:rsidP="00EA645D">
      <w:pPr>
        <w:jc w:val="both"/>
        <w:rPr>
          <w:color w:val="000000" w:themeColor="text1"/>
        </w:rPr>
      </w:pPr>
      <w:r>
        <w:rPr>
          <w:color w:val="000000" w:themeColor="text1"/>
        </w:rPr>
        <w:t xml:space="preserve">Resistance </w:t>
      </w:r>
      <w:proofErr w:type="gramStart"/>
      <w:r>
        <w:rPr>
          <w:color w:val="000000" w:themeColor="text1"/>
        </w:rPr>
        <w:t xml:space="preserve">of </w:t>
      </w:r>
      <w:r w:rsidR="00C627CC" w:rsidRPr="003643C4">
        <w:rPr>
          <w:color w:val="000000" w:themeColor="text1"/>
        </w:rPr>
        <w:t xml:space="preserve"> </w:t>
      </w:r>
      <w:r w:rsidR="0004126E">
        <w:rPr>
          <w:color w:val="000000" w:themeColor="text1"/>
        </w:rPr>
        <w:t>individual</w:t>
      </w:r>
      <w:proofErr w:type="gramEnd"/>
      <w:r w:rsidR="0004126E">
        <w:rPr>
          <w:color w:val="000000" w:themeColor="text1"/>
        </w:rPr>
        <w:t xml:space="preserve"> strains containing each of 32 knockout combinations at </w:t>
      </w:r>
      <w:r w:rsidR="0004126E" w:rsidRPr="00233F15">
        <w:rPr>
          <w:i/>
          <w:color w:val="000000" w:themeColor="text1"/>
        </w:rPr>
        <w:t>pdr5∆</w:t>
      </w:r>
      <w:r w:rsidR="0004126E" w:rsidRPr="00264E8D">
        <w:rPr>
          <w:color w:val="000000" w:themeColor="text1"/>
        </w:rPr>
        <w:t xml:space="preserve">, </w:t>
      </w:r>
      <w:r w:rsidR="0004126E" w:rsidRPr="00233F15">
        <w:rPr>
          <w:i/>
          <w:color w:val="000000" w:themeColor="text1"/>
        </w:rPr>
        <w:t>snq2∆</w:t>
      </w:r>
      <w:r w:rsidR="0004126E" w:rsidRPr="00264E8D">
        <w:rPr>
          <w:color w:val="000000" w:themeColor="text1"/>
        </w:rPr>
        <w:t xml:space="preserve">, </w:t>
      </w:r>
      <w:r w:rsidR="0004126E" w:rsidRPr="00233F15">
        <w:rPr>
          <w:i/>
          <w:color w:val="000000" w:themeColor="text1"/>
        </w:rPr>
        <w:t>ybt1∆</w:t>
      </w:r>
      <w:r w:rsidR="0004126E" w:rsidRPr="00264E8D">
        <w:rPr>
          <w:color w:val="000000" w:themeColor="text1"/>
        </w:rPr>
        <w:t xml:space="preserve">, </w:t>
      </w:r>
      <w:r w:rsidR="0004126E" w:rsidRPr="00233F15">
        <w:rPr>
          <w:i/>
          <w:color w:val="000000" w:themeColor="text1"/>
        </w:rPr>
        <w:t>ycf1∆</w:t>
      </w:r>
      <w:r w:rsidR="0004126E" w:rsidRPr="00264E8D">
        <w:rPr>
          <w:color w:val="000000" w:themeColor="text1"/>
        </w:rPr>
        <w:t>,</w:t>
      </w:r>
      <w:r w:rsidR="0004126E">
        <w:rPr>
          <w:color w:val="000000" w:themeColor="text1"/>
        </w:rPr>
        <w:t xml:space="preserve"> and</w:t>
      </w:r>
      <w:r w:rsidR="0004126E" w:rsidRPr="00264E8D">
        <w:rPr>
          <w:color w:val="000000" w:themeColor="text1"/>
        </w:rPr>
        <w:t xml:space="preserve"> </w:t>
      </w:r>
      <w:r w:rsidR="0004126E" w:rsidRPr="00233F15">
        <w:rPr>
          <w:i/>
          <w:color w:val="000000" w:themeColor="text1"/>
        </w:rPr>
        <w:t>yor1∆</w:t>
      </w:r>
      <w:r w:rsidR="0004126E">
        <w:rPr>
          <w:color w:val="000000" w:themeColor="text1"/>
        </w:rPr>
        <w:t xml:space="preserve"> was measured and compared to the resistance </w:t>
      </w:r>
      <w:r w:rsidR="00E95B98">
        <w:rPr>
          <w:color w:val="000000" w:themeColor="text1"/>
        </w:rPr>
        <w:t>to the pool</w:t>
      </w:r>
      <w:r w:rsidR="0004126E">
        <w:rPr>
          <w:color w:val="000000" w:themeColor="text1"/>
        </w:rPr>
        <w:t xml:space="preserve"> data</w:t>
      </w:r>
      <w:r w:rsidR="00E95B98">
        <w:rPr>
          <w:color w:val="000000" w:themeColor="text1"/>
        </w:rPr>
        <w:t xml:space="preserve">. </w:t>
      </w:r>
      <w:r w:rsidR="00681896">
        <w:rPr>
          <w:color w:val="000000" w:themeColor="text1"/>
        </w:rPr>
        <w:t xml:space="preserve"> </w:t>
      </w:r>
      <w:r w:rsidR="00E95B98">
        <w:rPr>
          <w:color w:val="000000" w:themeColor="text1"/>
        </w:rPr>
        <w:t xml:space="preserve">Pool </w:t>
      </w:r>
      <w:r w:rsidR="0004126E">
        <w:rPr>
          <w:color w:val="000000" w:themeColor="text1"/>
        </w:rPr>
        <w:t>strains were grouped ba</w:t>
      </w:r>
      <w:r w:rsidR="00E95B98">
        <w:rPr>
          <w:color w:val="000000" w:themeColor="text1"/>
        </w:rPr>
        <w:t xml:space="preserve">sed </w:t>
      </w:r>
      <w:r w:rsidR="00681896">
        <w:rPr>
          <w:color w:val="000000" w:themeColor="text1"/>
        </w:rPr>
        <w:t xml:space="preserve">on genotype at these 5 loci, </w:t>
      </w:r>
      <w:r w:rsidR="00FF2C35">
        <w:rPr>
          <w:color w:val="000000" w:themeColor="text1"/>
        </w:rPr>
        <w:t xml:space="preserve">median </w:t>
      </w:r>
      <w:r w:rsidR="00E95B98">
        <w:rPr>
          <w:color w:val="000000" w:themeColor="text1"/>
        </w:rPr>
        <w:t>log</w:t>
      </w:r>
      <w:r w:rsidR="00E95B98" w:rsidRPr="000C3FF8">
        <w:rPr>
          <w:color w:val="000000" w:themeColor="text1"/>
          <w:vertAlign w:val="subscript"/>
        </w:rPr>
        <w:t>2</w:t>
      </w:r>
      <w:r w:rsidR="00E95B98">
        <w:rPr>
          <w:color w:val="000000" w:themeColor="text1"/>
        </w:rPr>
        <w:t xml:space="preserve">-resistance was </w:t>
      </w:r>
      <w:r w:rsidR="00681896">
        <w:rPr>
          <w:color w:val="000000" w:themeColor="text1"/>
        </w:rPr>
        <w:t xml:space="preserve">determined for each group in </w:t>
      </w:r>
      <w:proofErr w:type="spellStart"/>
      <w:r w:rsidR="0004126E">
        <w:rPr>
          <w:color w:val="000000" w:themeColor="text1"/>
        </w:rPr>
        <w:t>MAT</w:t>
      </w:r>
      <w:r w:rsidR="0004126E" w:rsidRPr="00EA717D">
        <w:rPr>
          <w:b/>
          <w:color w:val="000000" w:themeColor="text1"/>
        </w:rPr>
        <w:t>a</w:t>
      </w:r>
      <w:proofErr w:type="spellEnd"/>
      <w:r w:rsidR="0004126E">
        <w:rPr>
          <w:color w:val="000000" w:themeColor="text1"/>
        </w:rPr>
        <w:t xml:space="preserve"> and MAT</w:t>
      </w:r>
      <w:r w:rsidR="0004126E" w:rsidRPr="000C3FF8">
        <w:rPr>
          <w:b/>
          <w:color w:val="000000" w:themeColor="text1"/>
        </w:rPr>
        <w:t>α</w:t>
      </w:r>
      <w:r w:rsidR="00535981">
        <w:rPr>
          <w:color w:val="000000" w:themeColor="text1"/>
        </w:rPr>
        <w:t xml:space="preserve"> </w:t>
      </w:r>
      <w:r w:rsidR="00681896">
        <w:rPr>
          <w:color w:val="000000" w:themeColor="text1"/>
        </w:rPr>
        <w:t>pools, and these values were averaged</w:t>
      </w:r>
      <w:r w:rsidR="00E6352B">
        <w:rPr>
          <w:color w:val="000000" w:themeColor="text1"/>
        </w:rPr>
        <w:t xml:space="preserve"> to obtain </w:t>
      </w:r>
      <w:r w:rsidR="00C25732">
        <w:rPr>
          <w:color w:val="000000" w:themeColor="text1"/>
        </w:rPr>
        <w:t>a single pool value</w:t>
      </w:r>
      <w:r w:rsidR="0004126E">
        <w:rPr>
          <w:color w:val="000000" w:themeColor="text1"/>
        </w:rPr>
        <w:t>.  Strain genotype is indicated by the legend.</w:t>
      </w:r>
      <w:r w:rsidR="00EA645D">
        <w:rPr>
          <w:color w:val="000000" w:themeColor="text1"/>
        </w:rPr>
        <w:t xml:space="preserve">  Growth of individual</w:t>
      </w:r>
      <w:r w:rsidR="00C627CC" w:rsidRPr="003643C4">
        <w:rPr>
          <w:color w:val="000000" w:themeColor="text1"/>
        </w:rPr>
        <w:t xml:space="preserve"> strain</w:t>
      </w:r>
      <w:r w:rsidR="00EA645D">
        <w:rPr>
          <w:color w:val="000000" w:themeColor="text1"/>
        </w:rPr>
        <w:t>s</w:t>
      </w:r>
      <w:r w:rsidR="00C627CC" w:rsidRPr="003643C4">
        <w:rPr>
          <w:color w:val="000000" w:themeColor="text1"/>
        </w:rPr>
        <w:t xml:space="preserve"> was measured at 1.9, 3.9, 7.8, 15.6, 23.4, 31.2, 35, and 40</w:t>
      </w:r>
      <w:r w:rsidR="00C627CC" w:rsidRPr="003643C4">
        <w:rPr>
          <w:color w:val="000000" w:themeColor="text1"/>
          <w:lang w:val="el-GR"/>
        </w:rPr>
        <w:t>μ</w:t>
      </w:r>
      <w:r w:rsidR="00C627CC" w:rsidRPr="003643C4">
        <w:rPr>
          <w:color w:val="000000" w:themeColor="text1"/>
        </w:rPr>
        <w:t>m</w:t>
      </w:r>
      <w:r w:rsidR="00EA645D">
        <w:rPr>
          <w:color w:val="000000" w:themeColor="text1"/>
        </w:rPr>
        <w:t xml:space="preserve"> of fluconazole.</w:t>
      </w:r>
    </w:p>
    <w:p w14:paraId="090ED7BC" w14:textId="77777777" w:rsidR="0092493A" w:rsidRPr="003643C4" w:rsidRDefault="0092493A" w:rsidP="00224FCB">
      <w:pPr>
        <w:widowControl w:val="0"/>
        <w:autoSpaceDE w:val="0"/>
        <w:autoSpaceDN w:val="0"/>
        <w:adjustRightInd w:val="0"/>
        <w:rPr>
          <w:bCs/>
          <w:iCs/>
          <w:color w:val="000000" w:themeColor="text1"/>
        </w:rPr>
      </w:pPr>
    </w:p>
    <w:p w14:paraId="03A58788" w14:textId="205E239A" w:rsidR="002E0653" w:rsidRDefault="0092493A" w:rsidP="006E7495">
      <w:pPr>
        <w:jc w:val="both"/>
        <w:rPr>
          <w:bCs/>
          <w:iCs/>
          <w:color w:val="000000" w:themeColor="text1"/>
        </w:rPr>
      </w:pPr>
      <w:r w:rsidRPr="003643C4">
        <w:rPr>
          <w:b/>
          <w:bCs/>
          <w:iCs/>
          <w:color w:val="000000" w:themeColor="text1"/>
        </w:rPr>
        <w:t>Figure S1</w:t>
      </w:r>
      <w:r w:rsidR="006C55BE">
        <w:rPr>
          <w:b/>
          <w:bCs/>
          <w:iCs/>
          <w:color w:val="000000" w:themeColor="text1"/>
        </w:rPr>
        <w:t>2</w:t>
      </w:r>
      <w:r w:rsidRPr="003643C4">
        <w:rPr>
          <w:b/>
          <w:bCs/>
          <w:iCs/>
          <w:color w:val="000000" w:themeColor="text1"/>
        </w:rPr>
        <w:t xml:space="preserve">.  </w:t>
      </w:r>
      <w:r w:rsidRPr="003643C4">
        <w:rPr>
          <w:bCs/>
          <w:iCs/>
          <w:color w:val="000000" w:themeColor="text1"/>
        </w:rPr>
        <w:t xml:space="preserve">Measuring all </w:t>
      </w:r>
      <w:r w:rsidR="00C52FFD">
        <w:rPr>
          <w:bCs/>
          <w:iCs/>
          <w:color w:val="000000" w:themeColor="text1"/>
        </w:rPr>
        <w:t xml:space="preserve">protein-protein </w:t>
      </w:r>
      <w:r w:rsidRPr="003643C4">
        <w:rPr>
          <w:bCs/>
          <w:iCs/>
          <w:color w:val="000000" w:themeColor="text1"/>
        </w:rPr>
        <w:t xml:space="preserve">interactions between Pdr5, Snq2, and Yor1 using </w:t>
      </w:r>
      <w:proofErr w:type="spellStart"/>
      <w:r w:rsidRPr="003643C4">
        <w:rPr>
          <w:bCs/>
          <w:iCs/>
          <w:color w:val="000000" w:themeColor="text1"/>
        </w:rPr>
        <w:t>mDHFR</w:t>
      </w:r>
      <w:proofErr w:type="spellEnd"/>
      <w:r w:rsidRPr="003643C4">
        <w:rPr>
          <w:bCs/>
          <w:iCs/>
          <w:color w:val="000000" w:themeColor="text1"/>
        </w:rPr>
        <w:t xml:space="preserve"> PCA.</w:t>
      </w:r>
    </w:p>
    <w:p w14:paraId="2B568150" w14:textId="439F6111" w:rsidR="005C1B69" w:rsidRDefault="005C1B69" w:rsidP="006E7495">
      <w:pPr>
        <w:jc w:val="both"/>
        <w:rPr>
          <w:bCs/>
          <w:iCs/>
          <w:color w:val="000000" w:themeColor="text1"/>
        </w:rPr>
      </w:pPr>
      <w:r w:rsidRPr="005C1B69">
        <w:rPr>
          <w:bCs/>
          <w:i/>
          <w:iCs/>
          <w:color w:val="000000" w:themeColor="text1"/>
        </w:rPr>
        <w:t>PDR5</w:t>
      </w:r>
      <w:r w:rsidRPr="00976F03">
        <w:rPr>
          <w:bCs/>
          <w:iCs/>
          <w:color w:val="000000" w:themeColor="text1"/>
        </w:rPr>
        <w:t xml:space="preserve">, </w:t>
      </w:r>
      <w:r w:rsidRPr="005C1B69">
        <w:rPr>
          <w:bCs/>
          <w:i/>
          <w:iCs/>
          <w:color w:val="000000" w:themeColor="text1"/>
        </w:rPr>
        <w:t>YOR1</w:t>
      </w:r>
      <w:r w:rsidRPr="00976F03">
        <w:rPr>
          <w:bCs/>
          <w:iCs/>
          <w:color w:val="000000" w:themeColor="text1"/>
        </w:rPr>
        <w:t xml:space="preserve">, and </w:t>
      </w:r>
      <w:r w:rsidRPr="005C1B69">
        <w:rPr>
          <w:bCs/>
          <w:i/>
          <w:iCs/>
          <w:color w:val="000000" w:themeColor="text1"/>
        </w:rPr>
        <w:t>SNQ2</w:t>
      </w:r>
      <w:r w:rsidRPr="00976F03">
        <w:rPr>
          <w:bCs/>
          <w:iCs/>
          <w:color w:val="000000" w:themeColor="text1"/>
        </w:rPr>
        <w:t xml:space="preserve"> </w:t>
      </w:r>
      <w:proofErr w:type="spellStart"/>
      <w:r w:rsidRPr="00652936">
        <w:t>MAT</w:t>
      </w:r>
      <w:r w:rsidRPr="00652936">
        <w:rPr>
          <w:b/>
        </w:rPr>
        <w:t>a</w:t>
      </w:r>
      <w:proofErr w:type="spellEnd"/>
      <w:r>
        <w:t xml:space="preserve"> (</w:t>
      </w:r>
      <w:proofErr w:type="spellStart"/>
      <w:r>
        <w:t>mDHFR</w:t>
      </w:r>
      <w:proofErr w:type="spellEnd"/>
      <w:r>
        <w:t>-</w:t>
      </w:r>
      <w:r w:rsidRPr="00B44B74">
        <w:t>F[1,2</w:t>
      </w:r>
      <w:r w:rsidRPr="007131FF">
        <w:rPr>
          <w:vertAlign w:val="subscript"/>
          <w:rPrChange w:id="185" w:author="Albi Celaj [2]" w:date="2018-12-07T15:52:00Z">
            <w:rPr/>
          </w:rPrChange>
        </w:rPr>
        <w:t>]</w:t>
      </w:r>
      <w:r>
        <w:t>-</w:t>
      </w:r>
      <w:proofErr w:type="spellStart"/>
      <w:r>
        <w:t>NatMX</w:t>
      </w:r>
      <w:proofErr w:type="spellEnd"/>
      <w:r w:rsidRPr="00B44B74">
        <w:t xml:space="preserve"> fusions) and </w:t>
      </w:r>
      <w:r w:rsidRPr="00652936">
        <w:t>MAT</w:t>
      </w:r>
      <w:r w:rsidRPr="00652936">
        <w:rPr>
          <w:b/>
        </w:rPr>
        <w:t>α</w:t>
      </w:r>
      <w:r>
        <w:t xml:space="preserve"> (</w:t>
      </w:r>
      <w:proofErr w:type="spellStart"/>
      <w:r>
        <w:t>mDHFR</w:t>
      </w:r>
      <w:proofErr w:type="spellEnd"/>
      <w:r>
        <w:t>-</w:t>
      </w:r>
      <w:r w:rsidRPr="00B44B74">
        <w:t>F[3]</w:t>
      </w:r>
      <w:r>
        <w:t>-</w:t>
      </w:r>
      <w:proofErr w:type="spellStart"/>
      <w:r>
        <w:t>HphMX</w:t>
      </w:r>
      <w:proofErr w:type="spellEnd"/>
      <w:r w:rsidRPr="00B44B74">
        <w:t xml:space="preserve"> fusions) </w:t>
      </w:r>
      <w:r>
        <w:t xml:space="preserve">PCA </w:t>
      </w:r>
      <w:r w:rsidRPr="00B44B74">
        <w:t>strains</w:t>
      </w:r>
      <w:r>
        <w:t xml:space="preserve"> were obtained from a previous genome-wide screen</w:t>
      </w:r>
      <w:r>
        <w:fldChar w:fldCharType="begin" w:fldLock="1"/>
      </w:r>
      <w:r w:rsidR="00F13A96">
        <w:instrText>ADDIN CSL_CITATION {"citationItems":[{"id":"ITEM-1","itemData":{"DOI":"10.1126/science.1153878","ISSN":"1095-9203","PMID":"18467557","abstract":"Protein interactions regulate the systems-level behavior of cells; thus, deciphering the structure and dynamics of protein interaction networks in their cellular context is a central goal in biology. We have performed a genome-wide in vivo screen for protein-protein interactions in Saccharomyces cerevisiae by means of a protein-fragment complementation assay (PCA). We identified 2770 interactions among 1124 endogenously expressed proteins. Comparison with previous studies confirmed known interactions, but most were not known, revealing a previously unexplored subspace of the yeast protein interactome. The PCA detected structural and topological relationships between proteins, providing an 8-nanometer-resolution map of dynamically interacting complexes in vivo and extended networks that provide insights into fundamental cellular processes, including cell polarization and autophagy, pathways that are evolutionarily conserved and central to both development and human health.","author":[{"dropping-particle":"","family":"Tarassov","given":"Kirill","non-dropping-particle":"","parse-names":false,"suffix":""},{"dropping-particle":"","family":"Messier","given":"Vincent","non-dropping-particle":"","parse-names":false,"suffix":""},{"dropping-particle":"","family":"Landry","given":"Christian R","non-dropping-particle":"","parse-names":false,"suffix":""},{"dropping-particle":"","family":"Radinovic","given":"Stevo","non-dropping-particle":"","parse-names":false,"suffix":""},{"dropping-particle":"","family":"Serna Molina","given":"Mercedes M","non-dropping-particle":"","parse-names":false,"suffix":""},{"dropping-particle":"","family":"Shames","given":"Igor","non-dropping-particle":"","parse-names":false,"suffix":""},{"dropping-particle":"","family":"Malitskaya","given":"Yelena","non-dropping-particle":"","parse-names":false,"suffix":""},{"dropping-particle":"","family":"Vogel","given":"Jackie","non-dropping-particle":"","parse-names":false,"suffix":""},{"dropping-particle":"","family":"Bussey","given":"Howard","non-dropping-particle":"","parse-names":false,"suffix":""},{"dropping-particle":"","family":"Michnick","given":"Stephen W","non-dropping-particle":"","parse-names":false,"suffix":""}],"container-title":"Science (New York, N.Y.)","id":"ITEM-1","issue":"5882","issued":{"date-parts":[["2008","6","13"]]},"page":"1465-70","title":"An in vivo map of the yeast protein interactome.","type":"article-journal","volume":"320"},"uris":["http://www.mendeley.com/documents/?uuid=090ec31c-01ab-445e-99ef-67483a1943a8"]}],"mendeley":{"formattedCitation":"(Tarassov et al., 2008)","plainTextFormattedCitation":"(Tarassov et al., 2008)","previouslyFormattedCitation":"(Tarassov et al., 2008)"},"properties":{"noteIndex":0},"schema":"https://github.com/citation-style-language/schema/raw/master/csl-citation.json"}</w:instrText>
      </w:r>
      <w:r>
        <w:fldChar w:fldCharType="separate"/>
      </w:r>
      <w:r w:rsidR="00D659A1" w:rsidRPr="00D659A1">
        <w:rPr>
          <w:noProof/>
        </w:rPr>
        <w:t>(</w:t>
      </w:r>
      <w:proofErr w:type="spellStart"/>
      <w:r w:rsidR="00D659A1" w:rsidRPr="00D659A1">
        <w:rPr>
          <w:noProof/>
        </w:rPr>
        <w:t>Tarassov</w:t>
      </w:r>
      <w:proofErr w:type="spellEnd"/>
      <w:r w:rsidR="00D659A1" w:rsidRPr="00D659A1">
        <w:rPr>
          <w:noProof/>
        </w:rPr>
        <w:t xml:space="preserve"> et al., 2008)</w:t>
      </w:r>
      <w:r>
        <w:fldChar w:fldCharType="end"/>
      </w:r>
      <w:r>
        <w:t xml:space="preserve">.  </w:t>
      </w:r>
      <w:r w:rsidR="00C92A87">
        <w:t xml:space="preserve">Strains were individually mated to obtain the indicated diploids.  Diploid strains </w:t>
      </w:r>
      <w:r w:rsidR="00C92A87">
        <w:rPr>
          <w:bCs/>
          <w:iCs/>
          <w:color w:val="000000" w:themeColor="text1"/>
        </w:rPr>
        <w:t>were spotted on YPD containing</w:t>
      </w:r>
      <w:r w:rsidR="00C66D82">
        <w:rPr>
          <w:bCs/>
          <w:iCs/>
          <w:color w:val="000000" w:themeColor="text1"/>
        </w:rPr>
        <w:t xml:space="preserve"> either</w:t>
      </w:r>
      <w:r w:rsidR="00C92A87">
        <w:rPr>
          <w:bCs/>
          <w:iCs/>
          <w:color w:val="000000" w:themeColor="text1"/>
        </w:rPr>
        <w:t xml:space="preserve"> </w:t>
      </w:r>
      <w:r w:rsidR="004934CC">
        <w:rPr>
          <w:bCs/>
          <w:iCs/>
          <w:color w:val="000000" w:themeColor="text1"/>
        </w:rPr>
        <w:t>DMSO, DMSO +</w:t>
      </w:r>
      <w:r w:rsidR="00C92A87">
        <w:rPr>
          <w:bCs/>
          <w:iCs/>
          <w:color w:val="000000" w:themeColor="text1"/>
        </w:rPr>
        <w:t xml:space="preserve"> methotrexate (MTX), </w:t>
      </w:r>
      <w:r w:rsidR="00C66D82">
        <w:rPr>
          <w:bCs/>
          <w:iCs/>
          <w:color w:val="000000" w:themeColor="text1"/>
        </w:rPr>
        <w:t>or</w:t>
      </w:r>
      <w:r w:rsidR="00C92A87">
        <w:rPr>
          <w:bCs/>
          <w:iCs/>
          <w:color w:val="000000" w:themeColor="text1"/>
        </w:rPr>
        <w:t xml:space="preserve"> DMSO + MTX + </w:t>
      </w:r>
      <w:r w:rsidR="00C92A87" w:rsidRPr="00991850">
        <w:rPr>
          <w:bCs/>
          <w:iCs/>
          <w:color w:val="000000" w:themeColor="text1"/>
        </w:rPr>
        <w:t>46.8μM fluconazole</w:t>
      </w:r>
      <w:r w:rsidR="00C92A87">
        <w:rPr>
          <w:bCs/>
          <w:iCs/>
          <w:color w:val="000000" w:themeColor="text1"/>
        </w:rPr>
        <w:t xml:space="preserve">.  MTX selects for successful reconstruction of </w:t>
      </w:r>
      <w:proofErr w:type="spellStart"/>
      <w:r w:rsidR="00C92A87">
        <w:rPr>
          <w:bCs/>
          <w:iCs/>
          <w:color w:val="000000" w:themeColor="text1"/>
        </w:rPr>
        <w:t>mDHFR</w:t>
      </w:r>
      <w:proofErr w:type="spellEnd"/>
      <w:r w:rsidR="00C92A87">
        <w:rPr>
          <w:bCs/>
          <w:iCs/>
          <w:color w:val="000000" w:themeColor="text1"/>
        </w:rPr>
        <w:t xml:space="preserve"> from </w:t>
      </w:r>
      <w:r w:rsidR="004A677B">
        <w:rPr>
          <w:bCs/>
          <w:iCs/>
          <w:color w:val="000000" w:themeColor="text1"/>
        </w:rPr>
        <w:t xml:space="preserve">the </w:t>
      </w:r>
      <w:proofErr w:type="gramStart"/>
      <w:r w:rsidR="004A677B">
        <w:rPr>
          <w:bCs/>
          <w:iCs/>
          <w:color w:val="000000" w:themeColor="text1"/>
        </w:rPr>
        <w:t>F[</w:t>
      </w:r>
      <w:proofErr w:type="gramEnd"/>
      <w:r w:rsidR="004A677B">
        <w:rPr>
          <w:bCs/>
          <w:iCs/>
          <w:color w:val="000000" w:themeColor="text1"/>
        </w:rPr>
        <w:t>1,2] and F[3] fragments via</w:t>
      </w:r>
      <w:r w:rsidR="00C92A87">
        <w:rPr>
          <w:bCs/>
          <w:iCs/>
          <w:color w:val="000000" w:themeColor="text1"/>
        </w:rPr>
        <w:t xml:space="preserve"> a prot</w:t>
      </w:r>
      <w:r w:rsidR="004A677B">
        <w:rPr>
          <w:bCs/>
          <w:iCs/>
          <w:color w:val="000000" w:themeColor="text1"/>
        </w:rPr>
        <w:t>ein-protein interaction</w:t>
      </w:r>
      <w:r w:rsidR="00C92A87">
        <w:rPr>
          <w:bCs/>
          <w:iCs/>
          <w:color w:val="000000" w:themeColor="text1"/>
        </w:rPr>
        <w:t>.</w:t>
      </w:r>
      <w:r w:rsidR="004A677B">
        <w:rPr>
          <w:bCs/>
          <w:iCs/>
          <w:color w:val="000000" w:themeColor="text1"/>
        </w:rPr>
        <w:t xml:space="preserve"> </w:t>
      </w:r>
      <w:r w:rsidR="00364FDB">
        <w:rPr>
          <w:bCs/>
          <w:iCs/>
          <w:color w:val="000000" w:themeColor="text1"/>
        </w:rPr>
        <w:t xml:space="preserve"> </w:t>
      </w:r>
      <w:r w:rsidR="00364FDB" w:rsidRPr="003643C4">
        <w:rPr>
          <w:bCs/>
          <w:iCs/>
          <w:color w:val="000000" w:themeColor="text1"/>
        </w:rPr>
        <w:t>Link</w:t>
      </w:r>
      <w:r w:rsidR="00364FDB">
        <w:rPr>
          <w:bCs/>
          <w:iCs/>
          <w:color w:val="000000" w:themeColor="text1"/>
        </w:rPr>
        <w:t>-</w:t>
      </w:r>
      <w:proofErr w:type="gramStart"/>
      <w:r w:rsidR="00364FDB">
        <w:rPr>
          <w:bCs/>
          <w:iCs/>
          <w:color w:val="000000" w:themeColor="text1"/>
        </w:rPr>
        <w:t>F[</w:t>
      </w:r>
      <w:proofErr w:type="gramEnd"/>
      <w:r w:rsidR="00364FDB">
        <w:rPr>
          <w:bCs/>
          <w:iCs/>
          <w:color w:val="000000" w:themeColor="text1"/>
        </w:rPr>
        <w:t>1,2]/</w:t>
      </w:r>
      <w:r w:rsidR="00364FDB" w:rsidRPr="00952869">
        <w:rPr>
          <w:bCs/>
          <w:iCs/>
          <w:color w:val="000000" w:themeColor="text1"/>
        </w:rPr>
        <w:t xml:space="preserve"> </w:t>
      </w:r>
      <w:r w:rsidR="00364FDB" w:rsidRPr="003643C4">
        <w:rPr>
          <w:bCs/>
          <w:iCs/>
          <w:color w:val="000000" w:themeColor="text1"/>
        </w:rPr>
        <w:t>Link</w:t>
      </w:r>
      <w:r w:rsidR="00364FDB">
        <w:rPr>
          <w:bCs/>
          <w:iCs/>
          <w:color w:val="000000" w:themeColor="text1"/>
        </w:rPr>
        <w:t>-F[3]</w:t>
      </w:r>
      <w:r w:rsidR="00364FDB" w:rsidRPr="003643C4">
        <w:rPr>
          <w:bCs/>
          <w:iCs/>
          <w:color w:val="000000" w:themeColor="text1"/>
        </w:rPr>
        <w:t xml:space="preserve"> </w:t>
      </w:r>
      <w:r w:rsidR="00364FDB">
        <w:rPr>
          <w:bCs/>
          <w:iCs/>
          <w:color w:val="000000" w:themeColor="text1"/>
        </w:rPr>
        <w:t xml:space="preserve">is a diploid strain </w:t>
      </w:r>
      <w:r w:rsidR="009D5BF5">
        <w:rPr>
          <w:bCs/>
          <w:iCs/>
          <w:color w:val="000000" w:themeColor="text1"/>
        </w:rPr>
        <w:t>which tests against interaction of the universal linker regions when fused to the</w:t>
      </w:r>
      <w:r w:rsidR="00364FDB">
        <w:rPr>
          <w:bCs/>
          <w:iCs/>
          <w:color w:val="000000" w:themeColor="text1"/>
        </w:rPr>
        <w:t xml:space="preserve"> </w:t>
      </w:r>
      <w:proofErr w:type="spellStart"/>
      <w:r w:rsidR="00364FDB">
        <w:rPr>
          <w:bCs/>
          <w:iCs/>
          <w:color w:val="000000" w:themeColor="text1"/>
        </w:rPr>
        <w:t>mDHFR</w:t>
      </w:r>
      <w:proofErr w:type="spellEnd"/>
      <w:r w:rsidR="00364FDB">
        <w:rPr>
          <w:bCs/>
          <w:iCs/>
          <w:color w:val="000000" w:themeColor="text1"/>
        </w:rPr>
        <w:t xml:space="preserve"> fragments.   </w:t>
      </w:r>
      <w:r w:rsidR="002336C0">
        <w:rPr>
          <w:bCs/>
          <w:iCs/>
          <w:color w:val="000000" w:themeColor="text1"/>
        </w:rPr>
        <w:t>Zip-</w:t>
      </w:r>
      <w:proofErr w:type="gramStart"/>
      <w:r w:rsidR="002336C0">
        <w:rPr>
          <w:bCs/>
          <w:iCs/>
          <w:color w:val="000000" w:themeColor="text1"/>
        </w:rPr>
        <w:lastRenderedPageBreak/>
        <w:t>F[</w:t>
      </w:r>
      <w:proofErr w:type="gramEnd"/>
      <w:r w:rsidR="002336C0">
        <w:rPr>
          <w:bCs/>
          <w:iCs/>
          <w:color w:val="000000" w:themeColor="text1"/>
        </w:rPr>
        <w:t>1,2]/</w:t>
      </w:r>
      <w:r w:rsidR="00A013A8">
        <w:rPr>
          <w:bCs/>
          <w:iCs/>
          <w:color w:val="000000" w:themeColor="text1"/>
        </w:rPr>
        <w:t xml:space="preserve"> </w:t>
      </w:r>
      <w:r w:rsidR="002336C0">
        <w:rPr>
          <w:bCs/>
          <w:iCs/>
          <w:color w:val="000000" w:themeColor="text1"/>
        </w:rPr>
        <w:t>Zip-F[3]</w:t>
      </w:r>
      <w:r w:rsidR="006F7E86">
        <w:rPr>
          <w:bCs/>
          <w:iCs/>
          <w:color w:val="000000" w:themeColor="text1"/>
        </w:rPr>
        <w:t xml:space="preserve"> is a diplo</w:t>
      </w:r>
      <w:r w:rsidR="009D5BF5">
        <w:rPr>
          <w:bCs/>
          <w:iCs/>
          <w:color w:val="000000" w:themeColor="text1"/>
        </w:rPr>
        <w:t>i</w:t>
      </w:r>
      <w:r w:rsidR="006F7E86">
        <w:rPr>
          <w:bCs/>
          <w:iCs/>
          <w:color w:val="000000" w:themeColor="text1"/>
        </w:rPr>
        <w:t>d strai</w:t>
      </w:r>
      <w:r w:rsidR="00A013A8">
        <w:rPr>
          <w:bCs/>
          <w:iCs/>
          <w:color w:val="000000" w:themeColor="text1"/>
        </w:rPr>
        <w:t>n which tests for interaction between</w:t>
      </w:r>
      <w:r w:rsidR="006F7E86">
        <w:rPr>
          <w:bCs/>
          <w:iCs/>
          <w:color w:val="000000" w:themeColor="text1"/>
        </w:rPr>
        <w:t xml:space="preserve"> </w:t>
      </w:r>
      <w:r w:rsidR="00A013A8">
        <w:rPr>
          <w:rFonts w:eastAsia="Times New Roman"/>
        </w:rPr>
        <w:t xml:space="preserve">two </w:t>
      </w:r>
      <w:r w:rsidR="006D4C9B">
        <w:rPr>
          <w:rFonts w:eastAsia="Times New Roman"/>
        </w:rPr>
        <w:t>leucine Zipper sequences</w:t>
      </w:r>
      <w:r w:rsidR="00F37EFE">
        <w:rPr>
          <w:rFonts w:eastAsia="Times New Roman"/>
        </w:rPr>
        <w:t xml:space="preserve"> fused to the </w:t>
      </w:r>
      <w:proofErr w:type="spellStart"/>
      <w:r w:rsidR="00F37EFE">
        <w:rPr>
          <w:rFonts w:eastAsia="Times New Roman"/>
        </w:rPr>
        <w:t>mDHFR</w:t>
      </w:r>
      <w:proofErr w:type="spellEnd"/>
      <w:r w:rsidR="00F37EFE">
        <w:rPr>
          <w:rFonts w:eastAsia="Times New Roman"/>
        </w:rPr>
        <w:t xml:space="preserve"> fragments</w:t>
      </w:r>
      <w:r w:rsidR="00A013A8">
        <w:rPr>
          <w:rFonts w:eastAsia="Times New Roman"/>
        </w:rPr>
        <w:t>.</w:t>
      </w:r>
      <w:r w:rsidR="00F37EFE">
        <w:rPr>
          <w:rFonts w:eastAsia="Times New Roman"/>
        </w:rPr>
        <w:t xml:space="preserve"> </w:t>
      </w:r>
      <w:r>
        <w:rPr>
          <w:bCs/>
          <w:iCs/>
          <w:color w:val="000000" w:themeColor="text1"/>
        </w:rPr>
        <w:t xml:space="preserve"> Strains </w:t>
      </w:r>
      <w:r w:rsidR="00F37EFE">
        <w:rPr>
          <w:bCs/>
          <w:iCs/>
          <w:color w:val="000000" w:themeColor="text1"/>
        </w:rPr>
        <w:t>were grown for 3 days</w:t>
      </w:r>
      <w:r>
        <w:rPr>
          <w:bCs/>
          <w:iCs/>
          <w:color w:val="000000" w:themeColor="text1"/>
        </w:rPr>
        <w:t xml:space="preserve"> at 30</w:t>
      </w:r>
      <w:r w:rsidRPr="00A5762E">
        <w:t>°C</w:t>
      </w:r>
      <w:r w:rsidR="0025641F">
        <w:t>.</w:t>
      </w:r>
    </w:p>
    <w:p w14:paraId="30ABA5E4" w14:textId="77777777" w:rsidR="005C1B69" w:rsidRDefault="005C1B69" w:rsidP="00746120">
      <w:pPr>
        <w:rPr>
          <w:bCs/>
          <w:iCs/>
          <w:color w:val="000000" w:themeColor="text1"/>
        </w:rPr>
      </w:pPr>
    </w:p>
    <w:p w14:paraId="5FD6A40C" w14:textId="7DA10368" w:rsidR="0092493A" w:rsidRDefault="0092493A" w:rsidP="00224FCB">
      <w:pPr>
        <w:widowControl w:val="0"/>
        <w:autoSpaceDE w:val="0"/>
        <w:autoSpaceDN w:val="0"/>
        <w:adjustRightInd w:val="0"/>
        <w:rPr>
          <w:bCs/>
          <w:iCs/>
          <w:color w:val="000000" w:themeColor="text1"/>
        </w:rPr>
      </w:pPr>
      <w:r w:rsidRPr="003643C4">
        <w:rPr>
          <w:b/>
          <w:bCs/>
          <w:iCs/>
          <w:color w:val="000000" w:themeColor="text1"/>
        </w:rPr>
        <w:t xml:space="preserve">Figure </w:t>
      </w:r>
      <w:ins w:id="186" w:author="Albi Celaj [2]" w:date="2018-12-07T15:25:00Z">
        <w:r w:rsidR="00FF0877">
          <w:rPr>
            <w:b/>
            <w:bCs/>
            <w:iCs/>
            <w:color w:val="000000" w:themeColor="text1"/>
          </w:rPr>
          <w:t>S1</w:t>
        </w:r>
      </w:ins>
      <w:r w:rsidR="006C55BE">
        <w:rPr>
          <w:b/>
          <w:bCs/>
          <w:iCs/>
          <w:color w:val="000000" w:themeColor="text1"/>
        </w:rPr>
        <w:t>3</w:t>
      </w:r>
      <w:ins w:id="187" w:author="Albi Celaj [2]" w:date="2018-12-07T15:26:00Z">
        <w:r w:rsidR="00FF0877">
          <w:rPr>
            <w:b/>
            <w:bCs/>
            <w:iCs/>
            <w:color w:val="000000" w:themeColor="text1"/>
          </w:rPr>
          <w:t>.</w:t>
        </w:r>
      </w:ins>
      <w:r w:rsidR="00687741">
        <w:rPr>
          <w:bCs/>
          <w:iCs/>
          <w:color w:val="000000" w:themeColor="text1"/>
        </w:rPr>
        <w:t xml:space="preserve"> Measuring </w:t>
      </w:r>
      <w:r w:rsidR="00C52FFD">
        <w:rPr>
          <w:bCs/>
          <w:iCs/>
          <w:color w:val="000000" w:themeColor="text1"/>
        </w:rPr>
        <w:t xml:space="preserve">protein-protein </w:t>
      </w:r>
      <w:r w:rsidR="00D52B20">
        <w:rPr>
          <w:bCs/>
          <w:iCs/>
          <w:color w:val="000000" w:themeColor="text1"/>
        </w:rPr>
        <w:t>interactions of Pdr5 with Snq2</w:t>
      </w:r>
      <w:r w:rsidRPr="003643C4">
        <w:rPr>
          <w:bCs/>
          <w:iCs/>
          <w:color w:val="000000" w:themeColor="text1"/>
        </w:rPr>
        <w:t xml:space="preserve"> and Yor1 using MYTH.</w:t>
      </w:r>
    </w:p>
    <w:p w14:paraId="03D58238" w14:textId="34C3F000" w:rsidR="0097416E" w:rsidRPr="00662D0E" w:rsidRDefault="00D52B20" w:rsidP="0097416E">
      <w:pPr>
        <w:jc w:val="both"/>
        <w:outlineLvl w:val="0"/>
        <w:rPr>
          <w:bCs/>
          <w:iCs/>
          <w:color w:val="000000" w:themeColor="text1"/>
        </w:rPr>
      </w:pPr>
      <w:r w:rsidRPr="00662D0E">
        <w:rPr>
          <w:bCs/>
          <w:iCs/>
          <w:color w:val="000000" w:themeColor="text1"/>
        </w:rPr>
        <w:t>NubG-PDR5</w:t>
      </w:r>
      <w:r>
        <w:rPr>
          <w:bCs/>
          <w:iCs/>
          <w:color w:val="000000" w:themeColor="text1"/>
        </w:rPr>
        <w:t xml:space="preserve">, NubI-PDR5, </w:t>
      </w:r>
      <w:r w:rsidR="00090CF7">
        <w:rPr>
          <w:bCs/>
          <w:iCs/>
          <w:color w:val="000000" w:themeColor="text1"/>
        </w:rPr>
        <w:t>Ost1</w:t>
      </w:r>
      <w:r w:rsidRPr="00662D0E">
        <w:rPr>
          <w:bCs/>
          <w:iCs/>
          <w:color w:val="000000" w:themeColor="text1"/>
        </w:rPr>
        <w:t>-NubG</w:t>
      </w:r>
      <w:r>
        <w:rPr>
          <w:bCs/>
          <w:iCs/>
          <w:color w:val="000000" w:themeColor="text1"/>
        </w:rPr>
        <w:t xml:space="preserve">, and </w:t>
      </w:r>
      <w:r w:rsidR="00090CF7">
        <w:rPr>
          <w:bCs/>
          <w:iCs/>
          <w:color w:val="000000" w:themeColor="text1"/>
        </w:rPr>
        <w:t>Ost1</w:t>
      </w:r>
      <w:r w:rsidRPr="00662D0E">
        <w:rPr>
          <w:bCs/>
          <w:iCs/>
          <w:color w:val="000000" w:themeColor="text1"/>
        </w:rPr>
        <w:t>-NubI</w:t>
      </w:r>
      <w:r>
        <w:rPr>
          <w:bCs/>
          <w:iCs/>
          <w:color w:val="000000" w:themeColor="text1"/>
        </w:rPr>
        <w:t xml:space="preserve"> strains were </w:t>
      </w:r>
      <w:r w:rsidR="000520FE" w:rsidRPr="00662D0E">
        <w:rPr>
          <w:bCs/>
          <w:iCs/>
          <w:color w:val="000000" w:themeColor="text1"/>
        </w:rPr>
        <w:t>retrieved from a previously constructed genomic prey library</w:t>
      </w:r>
      <w:r w:rsidR="000520FE" w:rsidRPr="00662D0E">
        <w:rPr>
          <w:bCs/>
          <w:iCs/>
          <w:noProof/>
          <w:color w:val="000000" w:themeColor="text1"/>
          <w:vertAlign w:val="superscript"/>
        </w:rPr>
        <w:t>25</w:t>
      </w:r>
      <w:r>
        <w:rPr>
          <w:bCs/>
          <w:iCs/>
          <w:color w:val="000000" w:themeColor="text1"/>
        </w:rPr>
        <w:t xml:space="preserve"> </w:t>
      </w:r>
      <w:r w:rsidR="000520FE">
        <w:rPr>
          <w:bCs/>
          <w:iCs/>
          <w:color w:val="000000" w:themeColor="text1"/>
        </w:rPr>
        <w:t>and were each transformed with plasmids containin</w:t>
      </w:r>
      <w:r w:rsidR="00090CF7">
        <w:rPr>
          <w:bCs/>
          <w:iCs/>
          <w:color w:val="000000" w:themeColor="text1"/>
        </w:rPr>
        <w:t xml:space="preserve">g clones of </w:t>
      </w:r>
      <w:r w:rsidR="000520FE" w:rsidRPr="009A12A9">
        <w:rPr>
          <w:bCs/>
          <w:i/>
          <w:iCs/>
          <w:color w:val="000000" w:themeColor="text1"/>
        </w:rPr>
        <w:t>PDR5</w:t>
      </w:r>
      <w:r w:rsidR="000520FE">
        <w:rPr>
          <w:bCs/>
          <w:iCs/>
          <w:color w:val="000000" w:themeColor="text1"/>
        </w:rPr>
        <w:t xml:space="preserve">, </w:t>
      </w:r>
      <w:r w:rsidR="000520FE" w:rsidRPr="009A12A9">
        <w:rPr>
          <w:bCs/>
          <w:i/>
          <w:iCs/>
          <w:color w:val="000000" w:themeColor="text1"/>
        </w:rPr>
        <w:t>YOR1</w:t>
      </w:r>
      <w:r w:rsidR="000520FE">
        <w:rPr>
          <w:bCs/>
          <w:iCs/>
          <w:color w:val="000000" w:themeColor="text1"/>
        </w:rPr>
        <w:t xml:space="preserve">, </w:t>
      </w:r>
      <w:r w:rsidR="000520FE" w:rsidRPr="009A12A9">
        <w:rPr>
          <w:bCs/>
          <w:i/>
          <w:iCs/>
          <w:color w:val="000000" w:themeColor="text1"/>
        </w:rPr>
        <w:t>SNQ2</w:t>
      </w:r>
      <w:r w:rsidR="000520FE">
        <w:rPr>
          <w:bCs/>
          <w:iCs/>
          <w:color w:val="000000" w:themeColor="text1"/>
        </w:rPr>
        <w:t>, or an artificial bait</w:t>
      </w:r>
      <w:r w:rsidR="00090CF7">
        <w:rPr>
          <w:bCs/>
          <w:iCs/>
          <w:color w:val="000000" w:themeColor="text1"/>
        </w:rPr>
        <w:t xml:space="preserve"> </w:t>
      </w:r>
      <w:r w:rsidR="00DB7B02">
        <w:rPr>
          <w:bCs/>
          <w:iCs/>
          <w:color w:val="000000" w:themeColor="text1"/>
        </w:rPr>
        <w:t xml:space="preserve">fused to Cub </w:t>
      </w:r>
      <w:r w:rsidR="000520FE">
        <w:rPr>
          <w:bCs/>
          <w:iCs/>
          <w:color w:val="000000" w:themeColor="text1"/>
        </w:rPr>
        <w:t xml:space="preserve">(YOR1-L2, PDR5-L2, </w:t>
      </w:r>
      <w:r w:rsidR="00390CC7">
        <w:rPr>
          <w:bCs/>
          <w:iCs/>
          <w:color w:val="000000" w:themeColor="text1"/>
        </w:rPr>
        <w:t xml:space="preserve">SNQ2-L2, </w:t>
      </w:r>
      <w:r w:rsidR="000520FE">
        <w:rPr>
          <w:bCs/>
          <w:iCs/>
          <w:color w:val="000000" w:themeColor="text1"/>
        </w:rPr>
        <w:t xml:space="preserve">Artificial L2 bait).  </w:t>
      </w:r>
      <w:proofErr w:type="spellStart"/>
      <w:r w:rsidR="000520FE" w:rsidRPr="00662D0E">
        <w:rPr>
          <w:bCs/>
          <w:iCs/>
          <w:color w:val="000000" w:themeColor="text1"/>
        </w:rPr>
        <w:t>NubI</w:t>
      </w:r>
      <w:proofErr w:type="spellEnd"/>
      <w:r w:rsidR="000520FE" w:rsidRPr="00662D0E">
        <w:rPr>
          <w:bCs/>
          <w:iCs/>
          <w:color w:val="000000" w:themeColor="text1"/>
        </w:rPr>
        <w:t xml:space="preserve"> </w:t>
      </w:r>
      <w:r w:rsidR="004F771C">
        <w:rPr>
          <w:bCs/>
          <w:iCs/>
          <w:color w:val="000000" w:themeColor="text1"/>
        </w:rPr>
        <w:t>fusions are expected to spontaneously reconstitute ubiquitin</w:t>
      </w:r>
      <w:r w:rsidR="0029103A">
        <w:rPr>
          <w:bCs/>
          <w:iCs/>
          <w:color w:val="000000" w:themeColor="text1"/>
        </w:rPr>
        <w:t xml:space="preserve"> with Cub</w:t>
      </w:r>
      <w:r w:rsidR="004F771C">
        <w:rPr>
          <w:bCs/>
          <w:iCs/>
          <w:color w:val="000000" w:themeColor="text1"/>
        </w:rPr>
        <w:t xml:space="preserve">, while </w:t>
      </w:r>
      <w:proofErr w:type="spellStart"/>
      <w:r w:rsidR="004F771C">
        <w:rPr>
          <w:bCs/>
          <w:iCs/>
          <w:color w:val="000000" w:themeColor="text1"/>
        </w:rPr>
        <w:t>NubG</w:t>
      </w:r>
      <w:proofErr w:type="spellEnd"/>
      <w:r w:rsidR="004F771C">
        <w:rPr>
          <w:bCs/>
          <w:iCs/>
          <w:color w:val="000000" w:themeColor="text1"/>
        </w:rPr>
        <w:t xml:space="preserve"> fusions are expected to require</w:t>
      </w:r>
      <w:r w:rsidR="00BC6975">
        <w:rPr>
          <w:bCs/>
          <w:iCs/>
          <w:color w:val="000000" w:themeColor="text1"/>
        </w:rPr>
        <w:t xml:space="preserve"> a protein-protein interaction for reconstitution.  </w:t>
      </w:r>
      <w:r w:rsidR="005B339A" w:rsidRPr="005B339A">
        <w:rPr>
          <w:bCs/>
          <w:iCs/>
          <w:color w:val="000000" w:themeColor="text1"/>
        </w:rPr>
        <w:t xml:space="preserve">Ost1 is a component of the </w:t>
      </w:r>
      <w:proofErr w:type="spellStart"/>
      <w:r w:rsidR="005B339A" w:rsidRPr="005B339A">
        <w:rPr>
          <w:bCs/>
          <w:iCs/>
          <w:color w:val="000000" w:themeColor="text1"/>
        </w:rPr>
        <w:t>oligosaccharyltransferase</w:t>
      </w:r>
      <w:proofErr w:type="spellEnd"/>
      <w:r w:rsidR="005B339A" w:rsidRPr="005B339A">
        <w:rPr>
          <w:bCs/>
          <w:iCs/>
          <w:color w:val="000000" w:themeColor="text1"/>
        </w:rPr>
        <w:t xml:space="preserve"> complex localized to the endoplasmic reticulum membrane and is not expected to interact with any baits tested.</w:t>
      </w:r>
      <w:r w:rsidR="0097416E">
        <w:rPr>
          <w:bCs/>
          <w:iCs/>
          <w:color w:val="000000" w:themeColor="text1"/>
        </w:rPr>
        <w:t xml:space="preserve">  </w:t>
      </w:r>
      <w:r w:rsidR="0097416E" w:rsidRPr="00662D0E">
        <w:rPr>
          <w:bCs/>
          <w:iCs/>
          <w:color w:val="000000" w:themeColor="text1"/>
        </w:rPr>
        <w:t xml:space="preserve">Colonies of transformed strains were </w:t>
      </w:r>
      <w:r w:rsidR="0097416E">
        <w:rPr>
          <w:bCs/>
          <w:iCs/>
          <w:color w:val="000000" w:themeColor="text1"/>
        </w:rPr>
        <w:t>spotted o</w:t>
      </w:r>
      <w:r w:rsidR="0097416E" w:rsidRPr="00662D0E">
        <w:rPr>
          <w:bCs/>
          <w:iCs/>
          <w:color w:val="000000" w:themeColor="text1"/>
        </w:rPr>
        <w:t>n SD –</w:t>
      </w:r>
      <w:proofErr w:type="spellStart"/>
      <w:r w:rsidR="0097416E">
        <w:rPr>
          <w:bCs/>
          <w:iCs/>
          <w:color w:val="000000" w:themeColor="text1"/>
        </w:rPr>
        <w:t>Trp</w:t>
      </w:r>
      <w:proofErr w:type="spellEnd"/>
      <w:r w:rsidR="0097416E">
        <w:rPr>
          <w:bCs/>
          <w:iCs/>
          <w:color w:val="000000" w:themeColor="text1"/>
        </w:rPr>
        <w:t xml:space="preserve"> (SD </w:t>
      </w:r>
      <w:r w:rsidR="0097416E" w:rsidRPr="00662D0E">
        <w:rPr>
          <w:bCs/>
          <w:iCs/>
          <w:color w:val="000000" w:themeColor="text1"/>
        </w:rPr>
        <w:t>–</w:t>
      </w:r>
      <w:r w:rsidR="0097416E">
        <w:rPr>
          <w:bCs/>
          <w:iCs/>
          <w:color w:val="000000" w:themeColor="text1"/>
        </w:rPr>
        <w:t>W)</w:t>
      </w:r>
      <w:r w:rsidR="0097416E" w:rsidRPr="00662D0E">
        <w:rPr>
          <w:bCs/>
          <w:iCs/>
          <w:color w:val="000000" w:themeColor="text1"/>
        </w:rPr>
        <w:t>, SD –</w:t>
      </w:r>
      <w:proofErr w:type="spellStart"/>
      <w:r w:rsidR="0097416E" w:rsidRPr="00662D0E">
        <w:rPr>
          <w:bCs/>
          <w:iCs/>
          <w:color w:val="000000" w:themeColor="text1"/>
        </w:rPr>
        <w:t>Trp</w:t>
      </w:r>
      <w:proofErr w:type="spellEnd"/>
      <w:r w:rsidR="0097416E" w:rsidRPr="00662D0E">
        <w:rPr>
          <w:bCs/>
          <w:iCs/>
          <w:color w:val="000000" w:themeColor="text1"/>
        </w:rPr>
        <w:t>–Ade–His (SD –WAH), SD –WAH +25</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 SD –WAH +5</w:t>
      </w:r>
      <w:r w:rsidR="0097416E">
        <w:rPr>
          <w:bCs/>
          <w:iCs/>
          <w:color w:val="000000" w:themeColor="text1"/>
        </w:rPr>
        <w:t>0</w:t>
      </w:r>
      <w:r w:rsidR="0097416E" w:rsidRPr="00662D0E">
        <w:rPr>
          <w:bCs/>
          <w:iCs/>
          <w:color w:val="000000" w:themeColor="text1"/>
          <w:lang w:val="el-GR"/>
        </w:rPr>
        <w:t>μ</w:t>
      </w:r>
      <w:r w:rsidR="0097416E" w:rsidRPr="00662D0E">
        <w:rPr>
          <w:bCs/>
          <w:iCs/>
          <w:color w:val="000000" w:themeColor="text1"/>
        </w:rPr>
        <w:t xml:space="preserve">M fluconazole + </w:t>
      </w:r>
      <w:r w:rsidR="0097416E">
        <w:rPr>
          <w:bCs/>
          <w:iCs/>
          <w:color w:val="000000" w:themeColor="text1"/>
        </w:rPr>
        <w:t>2</w:t>
      </w:r>
      <w:r w:rsidR="0097416E" w:rsidRPr="00662D0E">
        <w:rPr>
          <w:bCs/>
          <w:iCs/>
          <w:color w:val="000000" w:themeColor="text1"/>
        </w:rPr>
        <w:t>% DMSO,</w:t>
      </w:r>
      <w:r w:rsidR="0097416E">
        <w:rPr>
          <w:bCs/>
          <w:iCs/>
          <w:color w:val="000000" w:themeColor="text1"/>
        </w:rPr>
        <w:t xml:space="preserve"> </w:t>
      </w:r>
      <w:r w:rsidR="0097416E" w:rsidRPr="00662D0E">
        <w:rPr>
          <w:bCs/>
          <w:iCs/>
          <w:color w:val="000000" w:themeColor="text1"/>
        </w:rPr>
        <w:t>and SD –</w:t>
      </w:r>
      <w:r w:rsidR="0097416E">
        <w:rPr>
          <w:bCs/>
          <w:iCs/>
          <w:color w:val="000000" w:themeColor="text1"/>
        </w:rPr>
        <w:t>WAH + 2</w:t>
      </w:r>
      <w:r w:rsidR="0097416E" w:rsidRPr="00662D0E">
        <w:rPr>
          <w:bCs/>
          <w:iCs/>
          <w:color w:val="000000" w:themeColor="text1"/>
        </w:rPr>
        <w:t>% DMSO.</w:t>
      </w:r>
      <w:r w:rsidR="00F62C8C">
        <w:rPr>
          <w:bCs/>
          <w:iCs/>
          <w:color w:val="000000" w:themeColor="text1"/>
        </w:rPr>
        <w:t xml:space="preserve"> </w:t>
      </w:r>
      <w:r w:rsidR="00D52D7C">
        <w:rPr>
          <w:bCs/>
          <w:iCs/>
          <w:color w:val="000000" w:themeColor="text1"/>
        </w:rPr>
        <w:t xml:space="preserve"> </w:t>
      </w:r>
      <w:r w:rsidR="00F62C8C">
        <w:rPr>
          <w:bCs/>
          <w:iCs/>
          <w:color w:val="000000" w:themeColor="text1"/>
        </w:rPr>
        <w:t xml:space="preserve">SD </w:t>
      </w:r>
      <w:r w:rsidR="005B062F" w:rsidRPr="00662D0E">
        <w:rPr>
          <w:bCs/>
          <w:iCs/>
          <w:color w:val="000000" w:themeColor="text1"/>
        </w:rPr>
        <w:t>–WAH</w:t>
      </w:r>
      <w:r w:rsidR="005B062F">
        <w:rPr>
          <w:bCs/>
          <w:iCs/>
          <w:color w:val="000000" w:themeColor="text1"/>
        </w:rPr>
        <w:t xml:space="preserve"> conditions select for recons</w:t>
      </w:r>
      <w:r w:rsidR="00D7067B">
        <w:rPr>
          <w:bCs/>
          <w:iCs/>
          <w:color w:val="000000" w:themeColor="text1"/>
        </w:rPr>
        <w:t>t</w:t>
      </w:r>
      <w:r w:rsidR="005B062F">
        <w:rPr>
          <w:bCs/>
          <w:iCs/>
          <w:color w:val="000000" w:themeColor="text1"/>
        </w:rPr>
        <w:t>itution of ubiquitin.</w:t>
      </w:r>
    </w:p>
    <w:p w14:paraId="65F6CDB3" w14:textId="790C5B3E" w:rsidR="00E6797C" w:rsidRPr="00FB2B86" w:rsidRDefault="00E6797C" w:rsidP="007C2EB4">
      <w:pPr>
        <w:widowControl w:val="0"/>
        <w:autoSpaceDE w:val="0"/>
        <w:autoSpaceDN w:val="0"/>
        <w:adjustRightInd w:val="0"/>
        <w:rPr>
          <w:b/>
          <w:bCs/>
          <w:iCs/>
          <w:color w:val="000000" w:themeColor="text1"/>
        </w:rPr>
      </w:pPr>
    </w:p>
    <w:sectPr w:rsidR="00E6797C" w:rsidRPr="00FB2B86" w:rsidSect="004779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1" w:author="Albi Celaj [2]" w:date="2018-12-17T12:23:00Z" w:initials="AC">
    <w:p w14:paraId="40611DB3" w14:textId="77777777" w:rsidR="00025615" w:rsidRDefault="00025615" w:rsidP="00025615">
      <w:pPr>
        <w:pStyle w:val="CommentText"/>
      </w:pPr>
      <w:r>
        <w:rPr>
          <w:rStyle w:val="CommentReference"/>
        </w:rPr>
        <w:annotationRef/>
      </w:r>
      <w:r>
        <w:t>Need to add to data file</w:t>
      </w:r>
    </w:p>
  </w:comment>
  <w:comment w:id="67" w:author="Albi Celaj [3]" w:date="2019-01-16T23:53:00Z" w:initials="AC">
    <w:p w14:paraId="5A077FB6" w14:textId="20F48635" w:rsidR="00025615" w:rsidRDefault="00025615">
      <w:pPr>
        <w:pStyle w:val="CommentText"/>
      </w:pPr>
      <w:r>
        <w:rPr>
          <w:rStyle w:val="CommentReference"/>
        </w:rPr>
        <w:annotationRef/>
      </w:r>
      <w:r>
        <w:t>Next few paragraphs should go in the supplement</w:t>
      </w:r>
    </w:p>
  </w:comment>
  <w:comment w:id="70" w:author="Albi Celaj [2]" w:date="2018-12-17T14:04:00Z" w:initials="AC">
    <w:p w14:paraId="4C28C6DD" w14:textId="77777777" w:rsidR="00025615" w:rsidRDefault="00025615" w:rsidP="00DB0ED8">
      <w:pPr>
        <w:pStyle w:val="CommentText"/>
      </w:pPr>
      <w:r>
        <w:rPr>
          <w:rStyle w:val="CommentReference"/>
        </w:rPr>
        <w:annotationRef/>
      </w:r>
    </w:p>
  </w:comment>
  <w:comment w:id="71" w:author="Albi Celaj [2]" w:date="2018-12-17T12:23:00Z" w:initials="AC">
    <w:p w14:paraId="5361D903" w14:textId="77777777" w:rsidR="00025615" w:rsidRDefault="00025615" w:rsidP="00DB0ED8">
      <w:pPr>
        <w:pStyle w:val="CommentText"/>
      </w:pPr>
      <w:r>
        <w:rPr>
          <w:rStyle w:val="CommentReference"/>
        </w:rPr>
        <w:annotationRef/>
      </w:r>
      <w:r>
        <w:t>Need to add to data file</w:t>
      </w:r>
    </w:p>
  </w:comment>
  <w:comment w:id="72" w:author="Albi Celaj" w:date="2019-01-07T17:01:00Z" w:initials="AC">
    <w:p w14:paraId="7841596C" w14:textId="00F42A3E" w:rsidR="00025615" w:rsidRDefault="00025615">
      <w:pPr>
        <w:pStyle w:val="CommentText"/>
      </w:pPr>
      <w:r>
        <w:rPr>
          <w:rStyle w:val="CommentReference"/>
        </w:rPr>
        <w:annotationRef/>
      </w:r>
      <w:r>
        <w:t>No complex interactions yet</w:t>
      </w:r>
    </w:p>
  </w:comment>
  <w:comment w:id="73" w:author="Yachie Nozomu" w:date="2018-12-10T01:48:00Z" w:initials="NY">
    <w:p w14:paraId="5E14E6E4" w14:textId="77777777" w:rsidR="00025615" w:rsidRDefault="00025615" w:rsidP="00DB0ED8">
      <w:pPr>
        <w:pStyle w:val="CommentText"/>
      </w:pPr>
      <w:r>
        <w:rPr>
          <w:rStyle w:val="CommentReference"/>
        </w:rPr>
        <w:annotationRef/>
      </w:r>
      <w:r>
        <w:t>Overall, these specific interactions are hard to follow in the heatmap in Figure 3C… maybe make a submatrix representation or sub-network graphs?</w:t>
      </w:r>
    </w:p>
  </w:comment>
  <w:comment w:id="74" w:author="Albi Celaj" w:date="2019-01-14T10:32:00Z" w:initials="AC">
    <w:p w14:paraId="1C6AD3A9" w14:textId="3BAF056C" w:rsidR="00025615" w:rsidRDefault="00025615">
      <w:pPr>
        <w:pStyle w:val="CommentText"/>
      </w:pPr>
      <w:r>
        <w:rPr>
          <w:rStyle w:val="CommentReference"/>
        </w:rPr>
        <w:annotationRef/>
      </w:r>
      <w:r>
        <w:t>Accurate?</w:t>
      </w:r>
    </w:p>
  </w:comment>
  <w:comment w:id="75" w:author="Yachie Nozomu" w:date="2018-12-10T02:21:00Z" w:initials="NY">
    <w:p w14:paraId="62EA94FD" w14:textId="77777777" w:rsidR="00025615" w:rsidRDefault="00025615" w:rsidP="00DB0ED8">
      <w:pPr>
        <w:pStyle w:val="CommentText"/>
      </w:pPr>
      <w:r>
        <w:rPr>
          <w:rStyle w:val="CommentReference"/>
        </w:rPr>
        <w:annotationRef/>
      </w:r>
      <w:r>
        <w:t xml:space="preserve">Do you assume there are only effluxes and </w:t>
      </w:r>
      <w:proofErr w:type="spellStart"/>
      <w:r>
        <w:t>Es</w:t>
      </w:r>
      <w:proofErr w:type="spellEnd"/>
      <w:r>
        <w:t xml:space="preserve"> are only positive values?</w:t>
      </w:r>
    </w:p>
  </w:comment>
  <w:comment w:id="76" w:author="Albi Celaj [2]" w:date="2018-12-10T14:33:00Z" w:initials="AC">
    <w:p w14:paraId="5C6297C8" w14:textId="77777777" w:rsidR="00025615" w:rsidRDefault="00025615" w:rsidP="00DB0ED8">
      <w:pPr>
        <w:pStyle w:val="CommentText"/>
      </w:pPr>
      <w:r>
        <w:rPr>
          <w:rStyle w:val="CommentReference"/>
        </w:rPr>
        <w:annotationRef/>
      </w:r>
      <w:r>
        <w:t>Yes – can add negative E-values but rather chose to model these as inhibition of a hidden clearance factor (as per e-mail)</w:t>
      </w:r>
    </w:p>
  </w:comment>
  <w:comment w:id="77" w:author="Yachie Nozomu" w:date="2018-12-10T01:58:00Z" w:initials="NY">
    <w:p w14:paraId="4D65C6BF" w14:textId="77777777" w:rsidR="00025615" w:rsidRDefault="00025615" w:rsidP="00DB0ED8">
      <w:pPr>
        <w:pStyle w:val="CommentText"/>
      </w:pPr>
      <w:r>
        <w:rPr>
          <w:rStyle w:val="CommentReference"/>
        </w:rPr>
        <w:annotationRef/>
      </w:r>
      <w:r>
        <w:t>Did you treat “I” and “E” edges equally? or did you optimize “I” edges first and then “E” edges? Did you apply this procedure even for the direct G-A pairs too?</w:t>
      </w:r>
    </w:p>
  </w:comment>
  <w:comment w:id="78" w:author="Albi Celaj [2]" w:date="2018-12-10T14:33:00Z" w:initials="AC">
    <w:p w14:paraId="5486673A" w14:textId="77777777" w:rsidR="00025615" w:rsidRDefault="00025615" w:rsidP="00DB0ED8">
      <w:pPr>
        <w:pStyle w:val="CommentText"/>
      </w:pPr>
      <w:r>
        <w:rPr>
          <w:rStyle w:val="CommentReference"/>
        </w:rPr>
        <w:annotationRef/>
      </w:r>
      <w:r>
        <w:t>I used the standard backpropagation training procedure which optimizes all weights jointly in each iteration – so I and E are treated equally.  The direct G-A pairs in Figure 4A are just to illustrate that A depends on G such that A=0 if G=0.  There are no parameters to learn/optimize to do this, we just multiply the second layer of the network element-wise by the input layer in order to achieve this</w:t>
      </w:r>
    </w:p>
  </w:comment>
  <w:comment w:id="79" w:author="Yachie Nozomu" w:date="2018-12-10T01:53:00Z" w:initials="NY">
    <w:p w14:paraId="59F4459E" w14:textId="77777777" w:rsidR="00025615" w:rsidRDefault="00025615" w:rsidP="00E270DE">
      <w:pPr>
        <w:pStyle w:val="CommentText"/>
      </w:pPr>
      <w:r>
        <w:rPr>
          <w:rStyle w:val="CommentReference"/>
        </w:rPr>
        <w:annotationRef/>
      </w:r>
      <w:r>
        <w:t>As two mating type datasets share same genotypes, I thought a more proper cross-validation would be exclusion of unique genotypes for training?</w:t>
      </w:r>
    </w:p>
  </w:comment>
  <w:comment w:id="80" w:author="Albi Celaj [2]" w:date="2018-12-10T14:33:00Z" w:initials="AC">
    <w:p w14:paraId="0B1F9671" w14:textId="249CA3C3" w:rsidR="00025615" w:rsidRDefault="00025615" w:rsidP="00E270DE">
      <w:pPr>
        <w:pStyle w:val="CommentText"/>
      </w:pPr>
      <w:r>
        <w:rPr>
          <w:rStyle w:val="CommentReference"/>
        </w:rPr>
        <w:annotationRef/>
      </w:r>
      <w:r>
        <w:t>They are now unique</w:t>
      </w:r>
    </w:p>
    <w:p w14:paraId="55DB30EF" w14:textId="77777777" w:rsidR="00025615" w:rsidRDefault="00025615" w:rsidP="00E270DE">
      <w:pPr>
        <w:pStyle w:val="CommentText"/>
      </w:pPr>
    </w:p>
  </w:comment>
  <w:comment w:id="81" w:author="Yachie Nozomu" w:date="2018-12-10T02:01:00Z" w:initials="NY">
    <w:p w14:paraId="6B20CD35" w14:textId="77777777" w:rsidR="00025615" w:rsidRDefault="00025615" w:rsidP="00E270DE">
      <w:pPr>
        <w:pStyle w:val="CommentText"/>
      </w:pPr>
      <w:r>
        <w:rPr>
          <w:rStyle w:val="CommentReference"/>
        </w:rPr>
        <w:annotationRef/>
      </w:r>
      <w:r>
        <w:t xml:space="preserve">Same here… two mating type datasets could share a decent amount of same genotypes </w:t>
      </w:r>
    </w:p>
  </w:comment>
  <w:comment w:id="82" w:author="Albi Celaj" w:date="2018-12-21T14:48:00Z" w:initials="AC">
    <w:p w14:paraId="28432A83" w14:textId="294A7E41" w:rsidR="00025615" w:rsidRDefault="00025615">
      <w:pPr>
        <w:pStyle w:val="CommentText"/>
      </w:pPr>
      <w:r>
        <w:rPr>
          <w:rStyle w:val="CommentReference"/>
        </w:rPr>
        <w:annotationRef/>
      </w:r>
      <w:r>
        <w:t>They are now unique</w:t>
      </w:r>
    </w:p>
  </w:comment>
  <w:comment w:id="84" w:author="Frederick Roth" w:date="2019-01-11T15:50:00Z" w:initials="FR">
    <w:p w14:paraId="49BA1E82" w14:textId="66360F04" w:rsidR="00025615" w:rsidRDefault="00025615">
      <w:pPr>
        <w:pStyle w:val="CommentText"/>
      </w:pPr>
      <w:r>
        <w:rPr>
          <w:rStyle w:val="CommentReference"/>
        </w:rPr>
        <w:annotationRef/>
      </w:r>
      <w:r>
        <w:rPr>
          <w:noProof/>
        </w:rPr>
        <w:t>pls update figure caption to make clear what conclusion they should draw</w:t>
      </w:r>
    </w:p>
  </w:comment>
  <w:comment w:id="85" w:author="Yachie Nozomu" w:date="2018-12-10T02:29:00Z" w:initials="NY">
    <w:p w14:paraId="19FD9F07" w14:textId="77777777" w:rsidR="00025615" w:rsidRDefault="00025615" w:rsidP="00D610F0">
      <w:pPr>
        <w:pStyle w:val="CommentText"/>
      </w:pPr>
      <w:r>
        <w:rPr>
          <w:rStyle w:val="CommentReference"/>
        </w:rPr>
        <w:annotationRef/>
      </w:r>
      <w:r>
        <w:t>Is it unlikely that these genes are involved in valinomycin uptake?</w:t>
      </w:r>
    </w:p>
  </w:comment>
  <w:comment w:id="83" w:author="Albi Celaj [2]" w:date="2018-12-10T13:27:00Z" w:initials="AC">
    <w:p w14:paraId="473490EC" w14:textId="2D66CB8C" w:rsidR="00025615" w:rsidRDefault="00025615">
      <w:pPr>
        <w:pStyle w:val="CommentText"/>
      </w:pPr>
      <w:r>
        <w:rPr>
          <w:rStyle w:val="CommentReference"/>
        </w:rPr>
        <w:annotationRef/>
      </w:r>
      <w:r>
        <w:t>See e-mail</w:t>
      </w:r>
    </w:p>
  </w:comment>
  <w:comment w:id="87" w:author="Yachie Nozomu" w:date="2018-12-10T02:31:00Z" w:initials="NY">
    <w:p w14:paraId="588E2228" w14:textId="77777777" w:rsidR="00025615" w:rsidRDefault="00025615" w:rsidP="00447F5C">
      <w:pPr>
        <w:pStyle w:val="CommentText"/>
      </w:pPr>
      <w:r>
        <w:rPr>
          <w:rStyle w:val="CommentReference"/>
        </w:rPr>
        <w:annotationRef/>
      </w:r>
      <w:r>
        <w:t>Please make sure that RY0148 is not GM Toolkit-alpha</w:t>
      </w:r>
    </w:p>
  </w:comment>
  <w:comment w:id="88" w:author="Albi Celaj [2]" w:date="2018-12-10T14:39:00Z" w:initials="AC">
    <w:p w14:paraId="6DAC57EE" w14:textId="7273B510" w:rsidR="00025615" w:rsidRDefault="00025615">
      <w:pPr>
        <w:pStyle w:val="CommentText"/>
      </w:pPr>
      <w:r>
        <w:rPr>
          <w:rStyle w:val="CommentReference"/>
        </w:rPr>
        <w:annotationRef/>
      </w:r>
      <w:r>
        <w:t>I don’t understand this comment – is the genotype incorrect as stated? What should it be?</w:t>
      </w:r>
    </w:p>
  </w:comment>
  <w:comment w:id="89" w:author="Albi Celaj [3]" w:date="2017-08-24T14:59:00Z" w:initials="AC">
    <w:p w14:paraId="476F4712" w14:textId="7F4B8F2F" w:rsidR="00025615" w:rsidRDefault="00025615">
      <w:pPr>
        <w:pStyle w:val="CommentText"/>
      </w:pPr>
      <w:r>
        <w:t>-May need details of growth selection media used</w:t>
      </w:r>
    </w:p>
    <w:p w14:paraId="60AC4973" w14:textId="10C0F849" w:rsidR="00025615" w:rsidRDefault="00025615">
      <w:pPr>
        <w:pStyle w:val="CommentText"/>
      </w:pPr>
      <w:r>
        <w:t>-May require source of all chemicals and concentrations used for selection (will ask lab for this)</w:t>
      </w:r>
    </w:p>
    <w:p w14:paraId="0B0708BE" w14:textId="77777777" w:rsidR="00025615" w:rsidRDefault="00025615">
      <w:pPr>
        <w:pStyle w:val="CommentText"/>
      </w:pPr>
    </w:p>
  </w:comment>
  <w:comment w:id="90" w:author="Yachie Nozomu" w:date="2018-12-10T02:50:00Z" w:initials="NY">
    <w:p w14:paraId="3F645A1E" w14:textId="77777777" w:rsidR="00025615" w:rsidRDefault="00025615" w:rsidP="00F85114">
      <w:pPr>
        <w:pStyle w:val="CommentText"/>
      </w:pPr>
      <w:r>
        <w:rPr>
          <w:rStyle w:val="CommentReference"/>
        </w:rPr>
        <w:annotationRef/>
      </w:r>
      <w:r>
        <w:t xml:space="preserve">Was the GM strain URA+? Did each deletion locus have GFP and URA3? </w:t>
      </w:r>
    </w:p>
  </w:comment>
  <w:comment w:id="91" w:author="Albi Celaj [2]" w:date="2018-12-10T13:50:00Z" w:initials="AC">
    <w:p w14:paraId="77A8ABFE" w14:textId="6EF4267F" w:rsidR="00025615" w:rsidRDefault="00025615">
      <w:pPr>
        <w:pStyle w:val="CommentText"/>
      </w:pPr>
      <w:r>
        <w:rPr>
          <w:rStyle w:val="CommentReference"/>
        </w:rPr>
        <w:annotationRef/>
      </w:r>
      <w:proofErr w:type="gramStart"/>
      <w:r>
        <w:t>Yes</w:t>
      </w:r>
      <w:proofErr w:type="gramEnd"/>
      <w:r>
        <w:t xml:space="preserve"> it did</w:t>
      </w:r>
    </w:p>
  </w:comment>
  <w:comment w:id="92" w:author="Yachie Nozomu" w:date="2018-12-10T03:53:00Z" w:initials="NY">
    <w:p w14:paraId="3BAFFCA9" w14:textId="77777777" w:rsidR="00025615" w:rsidRDefault="00025615" w:rsidP="00F85114">
      <w:pPr>
        <w:pStyle w:val="CommentText"/>
      </w:pPr>
      <w:r>
        <w:rPr>
          <w:rStyle w:val="CommentReference"/>
        </w:rPr>
        <w:annotationRef/>
      </w:r>
      <w:r>
        <w:t>In what volume?</w:t>
      </w:r>
    </w:p>
  </w:comment>
  <w:comment w:id="93" w:author="Albi Celaj [2]" w:date="2018-12-10T13:51:00Z" w:initials="AC">
    <w:p w14:paraId="030C1A19" w14:textId="4F1FB17D" w:rsidR="00025615" w:rsidRDefault="00025615">
      <w:pPr>
        <w:pStyle w:val="CommentText"/>
      </w:pPr>
      <w:r>
        <w:rPr>
          <w:rStyle w:val="CommentReference"/>
        </w:rPr>
        <w:annotationRef/>
      </w:r>
      <w:r>
        <w:t xml:space="preserve">Have to check with </w:t>
      </w:r>
      <w:proofErr w:type="spellStart"/>
      <w:r>
        <w:t>Marinella</w:t>
      </w:r>
      <w:proofErr w:type="spellEnd"/>
    </w:p>
  </w:comment>
  <w:comment w:id="94" w:author="Albi Celaj [3]" w:date="2017-08-24T14:59:00Z" w:initials="AC">
    <w:p w14:paraId="490BB875" w14:textId="6772F314" w:rsidR="00025615" w:rsidRDefault="00025615">
      <w:pPr>
        <w:pStyle w:val="CommentText"/>
      </w:pPr>
      <w:r>
        <w:rPr>
          <w:rStyle w:val="CommentReference"/>
        </w:rPr>
        <w:annotationRef/>
      </w:r>
      <w:proofErr w:type="spellStart"/>
      <w:r>
        <w:t>Marinella</w:t>
      </w:r>
      <w:proofErr w:type="spellEnd"/>
      <w:r>
        <w:t xml:space="preserve">: Which strain was wild type? Was it the </w:t>
      </w:r>
      <w:proofErr w:type="spellStart"/>
      <w:r>
        <w:t>barcoder</w:t>
      </w:r>
      <w:proofErr w:type="spellEnd"/>
      <w:r>
        <w:t xml:space="preserve"> strain?</w:t>
      </w:r>
    </w:p>
  </w:comment>
  <w:comment w:id="95" w:author="Albi Celaj [3]" w:date="2017-08-24T14:59:00Z" w:initials="AC">
    <w:p w14:paraId="3798F73B" w14:textId="09A393D6" w:rsidR="00025615" w:rsidRDefault="00025615">
      <w:pPr>
        <w:pStyle w:val="CommentText"/>
      </w:pPr>
      <w:r>
        <w:rPr>
          <w:rStyle w:val="CommentReference"/>
        </w:rPr>
        <w:annotationRef/>
      </w:r>
      <w:r>
        <w:t xml:space="preserve">Need </w:t>
      </w:r>
      <w:proofErr w:type="spellStart"/>
      <w:r>
        <w:t>Marinella</w:t>
      </w:r>
      <w:proofErr w:type="spellEnd"/>
      <w:r>
        <w:t xml:space="preserve"> to add details</w:t>
      </w:r>
    </w:p>
  </w:comment>
  <w:comment w:id="96" w:author="Albi Celaj [3]" w:date="2017-08-29T13:35:00Z" w:initials="AC">
    <w:p w14:paraId="1D09427C" w14:textId="47A7C76C" w:rsidR="00025615" w:rsidRDefault="00025615">
      <w:pPr>
        <w:pStyle w:val="CommentText"/>
      </w:pPr>
      <w:r>
        <w:rPr>
          <w:rStyle w:val="CommentReference"/>
        </w:rPr>
        <w:annotationRef/>
      </w:r>
      <w:r>
        <w:rPr>
          <w:rStyle w:val="CommentReference"/>
        </w:rPr>
        <w:t>Jamie: Need confirmation that it was indeed 2%</w:t>
      </w:r>
    </w:p>
  </w:comment>
  <w:comment w:id="97" w:author="Albi Celaj [3]" w:date="2017-08-30T09:29:00Z" w:initials="AC">
    <w:p w14:paraId="2176F66A" w14:textId="3D74FFD6" w:rsidR="00025615" w:rsidRDefault="00025615">
      <w:pPr>
        <w:pStyle w:val="CommentText"/>
      </w:pPr>
      <w:r>
        <w:rPr>
          <w:rStyle w:val="CommentReference"/>
        </w:rPr>
        <w:annotationRef/>
      </w:r>
      <w:proofErr w:type="spellStart"/>
      <w:r>
        <w:t>Marinella</w:t>
      </w:r>
      <w:proofErr w:type="spellEnd"/>
      <w:r>
        <w:t>: You had to recreate one of these strains, is it worth mentioning here?</w:t>
      </w:r>
    </w:p>
    <w:p w14:paraId="07D8619E" w14:textId="6BD7FA46" w:rsidR="00025615" w:rsidRDefault="00025615">
      <w:pPr>
        <w:pStyle w:val="CommentText"/>
      </w:pPr>
      <w:r>
        <w:t xml:space="preserve">- Also need to verify growth conditions, took from </w:t>
      </w:r>
      <w:proofErr w:type="spellStart"/>
      <w:r>
        <w:t>Tarassov</w:t>
      </w:r>
      <w:proofErr w:type="spellEnd"/>
      <w:r>
        <w:t xml:space="preserve"> et al paper</w:t>
      </w:r>
    </w:p>
    <w:p w14:paraId="57A9515B" w14:textId="62E3386E" w:rsidR="00025615" w:rsidRDefault="00025615">
      <w:pPr>
        <w:pStyle w:val="CommentText"/>
      </w:pPr>
      <w:r>
        <w:t>-Need fluconazole concentrations</w:t>
      </w:r>
    </w:p>
  </w:comment>
  <w:comment w:id="98" w:author="Albi Celaj [3]" w:date="2017-08-24T14:59:00Z" w:initials="AC">
    <w:p w14:paraId="7BB2BB8A" w14:textId="0ABC6894" w:rsidR="00025615" w:rsidRDefault="00025615">
      <w:pPr>
        <w:pStyle w:val="CommentText"/>
      </w:pPr>
      <w:r>
        <w:rPr>
          <w:rStyle w:val="CommentReference"/>
        </w:rPr>
        <w:annotationRef/>
      </w:r>
      <w:r>
        <w:t>This part has to be revised later, these experiments are still in progress</w:t>
      </w:r>
    </w:p>
  </w:comment>
  <w:comment w:id="99" w:author="Albi Celaj [3]" w:date="2017-11-07T13:36:00Z" w:initials="AC">
    <w:p w14:paraId="311FD484" w14:textId="0BFFC7D3" w:rsidR="00025615" w:rsidRDefault="00025615">
      <w:pPr>
        <w:pStyle w:val="CommentText"/>
      </w:pPr>
      <w:r>
        <w:rPr>
          <w:rStyle w:val="CommentReference"/>
        </w:rPr>
        <w:annotationRef/>
      </w:r>
      <w:r>
        <w:t>Fritz: Need funding info</w:t>
      </w:r>
    </w:p>
  </w:comment>
  <w:comment w:id="100" w:author="Albi Celaj [3]" w:date="2017-11-07T13:36:00Z" w:initials="AC">
    <w:p w14:paraId="3DB38767" w14:textId="202E2C24" w:rsidR="00025615" w:rsidRDefault="00025615">
      <w:pPr>
        <w:pStyle w:val="CommentText"/>
      </w:pPr>
      <w:r>
        <w:rPr>
          <w:rStyle w:val="CommentReference"/>
        </w:rPr>
        <w:annotationRef/>
      </w:r>
      <w:r>
        <w:t>Under construction</w:t>
      </w:r>
    </w:p>
  </w:comment>
  <w:comment w:id="101" w:author="Albi Celaj [3]" w:date="2017-08-24T14:59:00Z" w:initials="AC">
    <w:p w14:paraId="47F3AC14" w14:textId="03C6ADEE" w:rsidR="00025615" w:rsidRDefault="00025615">
      <w:pPr>
        <w:pStyle w:val="CommentText"/>
      </w:pPr>
      <w:r>
        <w:t>To add:</w:t>
      </w:r>
    </w:p>
    <w:p w14:paraId="6A1D5EB1" w14:textId="780B4013" w:rsidR="00025615" w:rsidRDefault="00025615">
      <w:pPr>
        <w:pStyle w:val="CommentText"/>
      </w:pPr>
      <w:r>
        <w:t>-Individual growth profiling data</w:t>
      </w:r>
    </w:p>
    <w:p w14:paraId="292854D9" w14:textId="7FEDEF2C" w:rsidR="00025615" w:rsidRDefault="00025615">
      <w:pPr>
        <w:pStyle w:val="CommentText"/>
      </w:pPr>
      <w:r>
        <w:t>-qPCR data</w:t>
      </w:r>
    </w:p>
  </w:comment>
  <w:comment w:id="102" w:author="Yachie Nozomu" w:date="2018-12-10T04:06:00Z" w:initials="NY">
    <w:p w14:paraId="503887D7" w14:textId="77777777" w:rsidR="00025615" w:rsidRDefault="00025615" w:rsidP="006628D0">
      <w:pPr>
        <w:pStyle w:val="CommentText"/>
      </w:pPr>
      <w:r>
        <w:rPr>
          <w:rStyle w:val="CommentReference"/>
        </w:rPr>
        <w:annotationRef/>
      </w:r>
      <w:r>
        <w:t>P-values?</w:t>
      </w:r>
    </w:p>
  </w:comment>
  <w:comment w:id="103" w:author="Albi Celaj [2]" w:date="2018-12-10T13:58:00Z" w:initials="AC">
    <w:p w14:paraId="7834D23C" w14:textId="0819AEFF" w:rsidR="00025615" w:rsidRDefault="00025615">
      <w:pPr>
        <w:pStyle w:val="CommentText"/>
      </w:pPr>
      <w:r>
        <w:rPr>
          <w:rStyle w:val="CommentReference"/>
        </w:rPr>
        <w:annotationRef/>
      </w:r>
      <w:r>
        <w:t>Assuming p-value is for the correlation, will add</w:t>
      </w:r>
    </w:p>
  </w:comment>
  <w:comment w:id="104" w:author="Yachie Nozomu" w:date="2018-12-10T03:59:00Z" w:initials="NY">
    <w:p w14:paraId="324A3FBA" w14:textId="77777777" w:rsidR="00025615" w:rsidRDefault="00025615" w:rsidP="006628D0">
      <w:pPr>
        <w:pStyle w:val="CommentText"/>
      </w:pPr>
      <w:r>
        <w:rPr>
          <w:rStyle w:val="CommentReference"/>
        </w:rPr>
        <w:annotationRef/>
      </w:r>
      <w:r>
        <w:t>Maybe you can name this like DCGA Wheel?</w:t>
      </w:r>
    </w:p>
  </w:comment>
  <w:comment w:id="105" w:author="Albi Celaj [2]" w:date="2018-12-10T13:59:00Z" w:initials="AC">
    <w:p w14:paraId="6C5EE150" w14:textId="470756F6" w:rsidR="00025615" w:rsidRDefault="00025615">
      <w:pPr>
        <w:pStyle w:val="CommentText"/>
      </w:pPr>
      <w:r>
        <w:rPr>
          <w:rStyle w:val="CommentReference"/>
        </w:rPr>
        <w:annotationRef/>
      </w:r>
      <w:r>
        <w:t>I will think of a catchy name</w:t>
      </w:r>
    </w:p>
  </w:comment>
  <w:comment w:id="119" w:author="Yachie Nozomu" w:date="2018-12-10T04:08:00Z" w:initials="NY">
    <w:p w14:paraId="33A5C54D" w14:textId="77777777" w:rsidR="00025615" w:rsidRDefault="00025615" w:rsidP="006628D0">
      <w:pPr>
        <w:pStyle w:val="CommentText"/>
      </w:pPr>
      <w:r>
        <w:rPr>
          <w:rStyle w:val="CommentReference"/>
        </w:rPr>
        <w:annotationRef/>
      </w:r>
      <w:r>
        <w:t>I don’t see the color code</w:t>
      </w:r>
    </w:p>
  </w:comment>
  <w:comment w:id="120" w:author="Albi Celaj [2]" w:date="2018-12-10T14:01:00Z" w:initials="AC">
    <w:p w14:paraId="47240974" w14:textId="49407D17" w:rsidR="00025615" w:rsidRDefault="00025615">
      <w:pPr>
        <w:pStyle w:val="CommentText"/>
      </w:pPr>
      <w:r>
        <w:rPr>
          <w:rStyle w:val="CommentReference"/>
        </w:rPr>
        <w:annotationRef/>
      </w:r>
      <w:r>
        <w:t>Was missing, now added</w:t>
      </w:r>
    </w:p>
  </w:comment>
  <w:comment w:id="121" w:author="Yachie Nozomu" w:date="2018-12-10T04:06:00Z" w:initials="NY">
    <w:p w14:paraId="403AA135" w14:textId="77777777" w:rsidR="00025615" w:rsidRDefault="00025615" w:rsidP="004557DE">
      <w:pPr>
        <w:pStyle w:val="CommentText"/>
      </w:pPr>
      <w:r>
        <w:rPr>
          <w:rStyle w:val="CommentReference"/>
        </w:rPr>
        <w:annotationRef/>
      </w:r>
      <w:r>
        <w:t>P-values?</w:t>
      </w:r>
    </w:p>
  </w:comment>
  <w:comment w:id="158" w:author="Yachie Nozomu" w:date="2018-12-10T04:09:00Z" w:initials="NY">
    <w:p w14:paraId="7ED5B4B5" w14:textId="77777777" w:rsidR="00025615" w:rsidRDefault="00025615" w:rsidP="00DD69D1">
      <w:pPr>
        <w:pStyle w:val="CommentText"/>
      </w:pPr>
      <w:r>
        <w:rPr>
          <w:rStyle w:val="CommentReference"/>
        </w:rPr>
        <w:annotationRef/>
      </w:r>
      <w:r>
        <w:t>Better to have a legend for the arrow widths</w:t>
      </w:r>
    </w:p>
  </w:comment>
  <w:comment w:id="159" w:author="Albi Celaj [2]" w:date="2018-12-10T14:02:00Z" w:initials="AC">
    <w:p w14:paraId="61A0643E" w14:textId="3CDA5551" w:rsidR="00025615" w:rsidRDefault="00025615">
      <w:pPr>
        <w:pStyle w:val="CommentText"/>
      </w:pPr>
      <w:r>
        <w:rPr>
          <w:rStyle w:val="CommentReference"/>
        </w:rPr>
        <w:annotationRef/>
      </w:r>
    </w:p>
  </w:comment>
  <w:comment w:id="161" w:author="Yachie Nozomu" w:date="2018-12-10T04:12:00Z" w:initials="NY">
    <w:p w14:paraId="1B312765" w14:textId="77777777" w:rsidR="00025615" w:rsidRDefault="00025615" w:rsidP="00522486">
      <w:pPr>
        <w:pStyle w:val="CommentText"/>
      </w:pPr>
      <w:r>
        <w:rPr>
          <w:rStyle w:val="CommentReference"/>
        </w:rPr>
        <w:annotationRef/>
      </w:r>
      <w:r>
        <w:t>It would be better to have “In-yeast assembly” on the first arrow, “</w:t>
      </w:r>
      <w:proofErr w:type="spellStart"/>
      <w:r>
        <w:t>Cre</w:t>
      </w:r>
      <w:proofErr w:type="spellEnd"/>
      <w:r>
        <w:t xml:space="preserve">-mediated recombination” on the second yeast population and “Selection of </w:t>
      </w:r>
      <w:proofErr w:type="spellStart"/>
      <w:r>
        <w:t>barcoder</w:t>
      </w:r>
      <w:proofErr w:type="spellEnd"/>
      <w:r>
        <w:t xml:space="preserve"> cells (+Hyg+5-FOA) on the second arrow.</w:t>
      </w:r>
    </w:p>
  </w:comment>
  <w:comment w:id="162" w:author="Yachie Nozomu" w:date="2018-12-10T04:05:00Z" w:initials="NY">
    <w:p w14:paraId="1D22F995" w14:textId="77777777" w:rsidR="00025615" w:rsidRDefault="00025615" w:rsidP="00522486">
      <w:pPr>
        <w:pStyle w:val="CommentText"/>
      </w:pPr>
      <w:r>
        <w:rPr>
          <w:rStyle w:val="CommentReference"/>
        </w:rPr>
        <w:annotationRef/>
      </w:r>
      <w:r>
        <w:t>P-values?</w:t>
      </w:r>
    </w:p>
  </w:comment>
  <w:comment w:id="163" w:author="Yachie Nozomu" w:date="2018-12-10T04:07:00Z" w:initials="NY">
    <w:p w14:paraId="2734B415" w14:textId="77777777" w:rsidR="00025615" w:rsidRDefault="00025615" w:rsidP="00522486">
      <w:pPr>
        <w:pStyle w:val="CommentText"/>
      </w:pPr>
      <w:r>
        <w:rPr>
          <w:rStyle w:val="CommentReference"/>
        </w:rPr>
        <w:annotationRef/>
      </w:r>
      <w:r>
        <w:t>P-values?</w:t>
      </w:r>
    </w:p>
  </w:comment>
  <w:comment w:id="164" w:author="Yachie Nozomu" w:date="2018-12-10T04:04:00Z" w:initials="NY">
    <w:p w14:paraId="41B6C729" w14:textId="77777777" w:rsidR="00025615" w:rsidRDefault="00025615" w:rsidP="00522486">
      <w:pPr>
        <w:pStyle w:val="CommentText"/>
      </w:pPr>
      <w:r>
        <w:rPr>
          <w:rStyle w:val="CommentReference"/>
        </w:rPr>
        <w:annotationRef/>
      </w:r>
      <w:r>
        <w:t>Was this done by a cross-validation?</w:t>
      </w:r>
    </w:p>
  </w:comment>
  <w:comment w:id="165" w:author="Albi Celaj [2]" w:date="2018-12-10T14:04:00Z" w:initials="AC">
    <w:p w14:paraId="64FE89BC" w14:textId="1377AD73" w:rsidR="00025615" w:rsidRDefault="00025615">
      <w:pPr>
        <w:pStyle w:val="CommentText"/>
      </w:pPr>
      <w:r>
        <w:rPr>
          <w:rStyle w:val="CommentReference"/>
        </w:rPr>
        <w:annotationRef/>
      </w:r>
      <w:r>
        <w:t>No, it is training performance</w:t>
      </w:r>
    </w:p>
  </w:comment>
  <w:comment w:id="167" w:author="Yachie Nozomu" w:date="2018-12-10T04:07:00Z" w:initials="NY">
    <w:p w14:paraId="24423DA6" w14:textId="77777777" w:rsidR="00025615" w:rsidRDefault="00025615" w:rsidP="00C75C81">
      <w:pPr>
        <w:pStyle w:val="CommentText"/>
      </w:pPr>
      <w:r>
        <w:rPr>
          <w:rStyle w:val="CommentReference"/>
        </w:rPr>
        <w:annotationRef/>
      </w:r>
      <w:r>
        <w:t>P-values?</w:t>
      </w:r>
    </w:p>
  </w:comment>
  <w:comment w:id="184" w:author="Yachie Nozomu" w:date="2018-12-10T04:07:00Z" w:initials="NY">
    <w:p w14:paraId="0387A75F" w14:textId="77777777" w:rsidR="00025615" w:rsidRDefault="00025615" w:rsidP="00C75C81">
      <w:pPr>
        <w:pStyle w:val="CommentText"/>
      </w:pPr>
      <w:r>
        <w:rPr>
          <w:rStyle w:val="CommentReference"/>
        </w:rPr>
        <w:annotationRef/>
      </w:r>
      <w:r>
        <w:t>P-values?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0611DB3" w15:done="0"/>
  <w15:commentEx w15:paraId="5A077FB6" w15:done="0"/>
  <w15:commentEx w15:paraId="4C28C6DD" w15:done="0"/>
  <w15:commentEx w15:paraId="5361D903" w15:done="0"/>
  <w15:commentEx w15:paraId="7841596C" w15:done="0"/>
  <w15:commentEx w15:paraId="5E14E6E4" w15:done="0"/>
  <w15:commentEx w15:paraId="1C6AD3A9" w15:done="0"/>
  <w15:commentEx w15:paraId="62EA94FD" w15:done="0"/>
  <w15:commentEx w15:paraId="5C6297C8" w15:paraIdParent="62EA94FD" w15:done="0"/>
  <w15:commentEx w15:paraId="4D65C6BF" w15:done="0"/>
  <w15:commentEx w15:paraId="5486673A" w15:paraIdParent="4D65C6BF" w15:done="0"/>
  <w15:commentEx w15:paraId="59F4459E" w15:done="0"/>
  <w15:commentEx w15:paraId="55DB30EF" w15:paraIdParent="59F4459E" w15:done="0"/>
  <w15:commentEx w15:paraId="6B20CD35" w15:done="0"/>
  <w15:commentEx w15:paraId="28432A83" w15:paraIdParent="6B20CD35" w15:done="0"/>
  <w15:commentEx w15:paraId="49BA1E82" w15:done="0"/>
  <w15:commentEx w15:paraId="19FD9F07" w15:done="0"/>
  <w15:commentEx w15:paraId="473490EC" w15:paraIdParent="19FD9F07" w15:done="0"/>
  <w15:commentEx w15:paraId="588E2228" w15:done="0"/>
  <w15:commentEx w15:paraId="6DAC57EE" w15:paraIdParent="588E2228" w15:done="0"/>
  <w15:commentEx w15:paraId="0B0708BE" w15:done="0"/>
  <w15:commentEx w15:paraId="3F645A1E" w15:done="0"/>
  <w15:commentEx w15:paraId="77A8ABFE" w15:paraIdParent="3F645A1E" w15:done="0"/>
  <w15:commentEx w15:paraId="3BAFFCA9" w15:done="0"/>
  <w15:commentEx w15:paraId="030C1A19" w15:paraIdParent="3BAFFCA9" w15:done="0"/>
  <w15:commentEx w15:paraId="490BB875" w15:done="0"/>
  <w15:commentEx w15:paraId="3798F73B" w15:done="0"/>
  <w15:commentEx w15:paraId="1D09427C" w15:done="0"/>
  <w15:commentEx w15:paraId="57A9515B" w15:done="0"/>
  <w15:commentEx w15:paraId="7BB2BB8A" w15:done="0"/>
  <w15:commentEx w15:paraId="311FD484" w15:done="0"/>
  <w15:commentEx w15:paraId="3DB38767" w15:done="0"/>
  <w15:commentEx w15:paraId="292854D9" w15:done="0"/>
  <w15:commentEx w15:paraId="503887D7" w15:done="0"/>
  <w15:commentEx w15:paraId="7834D23C" w15:paraIdParent="503887D7" w15:done="0"/>
  <w15:commentEx w15:paraId="324A3FBA" w15:done="0"/>
  <w15:commentEx w15:paraId="6C5EE150" w15:paraIdParent="324A3FBA" w15:done="0"/>
  <w15:commentEx w15:paraId="33A5C54D" w15:done="0"/>
  <w15:commentEx w15:paraId="47240974" w15:paraIdParent="33A5C54D" w15:done="0"/>
  <w15:commentEx w15:paraId="403AA135" w15:done="0"/>
  <w15:commentEx w15:paraId="7ED5B4B5" w15:done="0"/>
  <w15:commentEx w15:paraId="61A0643E" w15:paraIdParent="7ED5B4B5" w15:done="0"/>
  <w15:commentEx w15:paraId="1B312765" w15:done="0"/>
  <w15:commentEx w15:paraId="1D22F995" w15:done="0"/>
  <w15:commentEx w15:paraId="2734B415" w15:done="0"/>
  <w15:commentEx w15:paraId="41B6C729" w15:done="0"/>
  <w15:commentEx w15:paraId="64FE89BC" w15:paraIdParent="41B6C729" w15:done="0"/>
  <w15:commentEx w15:paraId="24423DA6" w15:done="0"/>
  <w15:commentEx w15:paraId="0387A75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611DB3" w16cid:durableId="1FEAE675"/>
  <w16cid:commentId w16cid:paraId="4C28C6DD" w16cid:durableId="1FD73281"/>
  <w16cid:commentId w16cid:paraId="5361D903" w16cid:durableId="1FD73282"/>
  <w16cid:commentId w16cid:paraId="7841596C" w16cid:durableId="1FDE0461"/>
  <w16cid:commentId w16cid:paraId="5E14E6E4" w16cid:durableId="1FD73285"/>
  <w16cid:commentId w16cid:paraId="1C6AD3A9" w16cid:durableId="1FE6E3C9"/>
  <w16cid:commentId w16cid:paraId="62EA94FD" w16cid:durableId="1FD73286"/>
  <w16cid:commentId w16cid:paraId="5C6297C8" w16cid:durableId="1FD73287"/>
  <w16cid:commentId w16cid:paraId="4D65C6BF" w16cid:durableId="1FD73288"/>
  <w16cid:commentId w16cid:paraId="5486673A" w16cid:durableId="1FD73289"/>
  <w16cid:commentId w16cid:paraId="59F4459E" w16cid:durableId="1FD7328A"/>
  <w16cid:commentId w16cid:paraId="55DB30EF" w16cid:durableId="1FD7328B"/>
  <w16cid:commentId w16cid:paraId="6B20CD35" w16cid:durableId="1FD7328C"/>
  <w16cid:commentId w16cid:paraId="28432A83" w16cid:durableId="1FD7328D"/>
  <w16cid:commentId w16cid:paraId="49BA1E82" w16cid:durableId="1FE339B6"/>
  <w16cid:commentId w16cid:paraId="19FD9F07" w16cid:durableId="1FD7328E"/>
  <w16cid:commentId w16cid:paraId="473490EC" w16cid:durableId="1FD7328F"/>
  <w16cid:commentId w16cid:paraId="588E2228" w16cid:durableId="1FD73293"/>
  <w16cid:commentId w16cid:paraId="6DAC57EE" w16cid:durableId="1FD73294"/>
  <w16cid:commentId w16cid:paraId="0B0708BE" w16cid:durableId="1FD73295"/>
  <w16cid:commentId w16cid:paraId="3F645A1E" w16cid:durableId="1FD73296"/>
  <w16cid:commentId w16cid:paraId="77A8ABFE" w16cid:durableId="1FD73297"/>
  <w16cid:commentId w16cid:paraId="3BAFFCA9" w16cid:durableId="1FD73298"/>
  <w16cid:commentId w16cid:paraId="030C1A19" w16cid:durableId="1FD73299"/>
  <w16cid:commentId w16cid:paraId="490BB875" w16cid:durableId="1FD7329A"/>
  <w16cid:commentId w16cid:paraId="3798F73B" w16cid:durableId="1FD7329B"/>
  <w16cid:commentId w16cid:paraId="1D09427C" w16cid:durableId="1FD7329C"/>
  <w16cid:commentId w16cid:paraId="57A9515B" w16cid:durableId="1FD7329D"/>
  <w16cid:commentId w16cid:paraId="7BB2BB8A" w16cid:durableId="1FD7329E"/>
  <w16cid:commentId w16cid:paraId="311FD484" w16cid:durableId="1FD7329F"/>
  <w16cid:commentId w16cid:paraId="3DB38767" w16cid:durableId="1FD732A0"/>
  <w16cid:commentId w16cid:paraId="292854D9" w16cid:durableId="1FD732A1"/>
  <w16cid:commentId w16cid:paraId="503887D7" w16cid:durableId="1FD732A2"/>
  <w16cid:commentId w16cid:paraId="7834D23C" w16cid:durableId="1FD732A3"/>
  <w16cid:commentId w16cid:paraId="324A3FBA" w16cid:durableId="1FD732A4"/>
  <w16cid:commentId w16cid:paraId="6C5EE150" w16cid:durableId="1FD732A5"/>
  <w16cid:commentId w16cid:paraId="33A5C54D" w16cid:durableId="1FD732A6"/>
  <w16cid:commentId w16cid:paraId="47240974" w16cid:durableId="1FD732A7"/>
  <w16cid:commentId w16cid:paraId="403AA135" w16cid:durableId="1FD732A8"/>
  <w16cid:commentId w16cid:paraId="7ED5B4B5" w16cid:durableId="1FD732A9"/>
  <w16cid:commentId w16cid:paraId="61A0643E" w16cid:durableId="1FD732AA"/>
  <w16cid:commentId w16cid:paraId="1B312765" w16cid:durableId="1FD732AB"/>
  <w16cid:commentId w16cid:paraId="1D22F995" w16cid:durableId="1FD732AC"/>
  <w16cid:commentId w16cid:paraId="2734B415" w16cid:durableId="1FD732AD"/>
  <w16cid:commentId w16cid:paraId="41B6C729" w16cid:durableId="1FD732AE"/>
  <w16cid:commentId w16cid:paraId="64FE89BC" w16cid:durableId="1FD732AF"/>
  <w16cid:commentId w16cid:paraId="24423DA6" w16cid:durableId="1FD732B0"/>
  <w16cid:commentId w16cid:paraId="0387A75F" w16cid:durableId="1FD732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36ECC3" w14:textId="77777777" w:rsidR="00F922B8" w:rsidRDefault="00F922B8" w:rsidP="006D69DC">
      <w:r>
        <w:separator/>
      </w:r>
    </w:p>
  </w:endnote>
  <w:endnote w:type="continuationSeparator" w:id="0">
    <w:p w14:paraId="0FD61926" w14:textId="77777777" w:rsidR="00F922B8" w:rsidRDefault="00F922B8" w:rsidP="006D69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9FE22" w14:textId="77777777" w:rsidR="00F922B8" w:rsidRDefault="00F922B8" w:rsidP="006D69DC">
      <w:r>
        <w:separator/>
      </w:r>
    </w:p>
  </w:footnote>
  <w:footnote w:type="continuationSeparator" w:id="0">
    <w:p w14:paraId="2AD66158" w14:textId="77777777" w:rsidR="00F922B8" w:rsidRDefault="00F922B8" w:rsidP="006D69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A2727"/>
    <w:multiLevelType w:val="hybridMultilevel"/>
    <w:tmpl w:val="87647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62272A"/>
    <w:multiLevelType w:val="hybridMultilevel"/>
    <w:tmpl w:val="D680A3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bi Celaj">
    <w15:presenceInfo w15:providerId="AD" w15:userId="S::albi.celaj@mail.utoronto.ca::725b78b5-2951-40d9-b0b3-05f20b89ce7e"/>
  </w15:person>
  <w15:person w15:author="Albi Celaj [2]">
    <w15:presenceInfo w15:providerId="Windows Live" w15:userId="725b78b5-2951-40d9-b0b3-05f20b89ce7e"/>
  </w15:person>
  <w15:person w15:author="Albi Celaj [3]">
    <w15:presenceInfo w15:providerId="None" w15:userId="Albi Celaj"/>
  </w15:person>
  <w15:person w15:author="Frederick Roth">
    <w15:presenceInfo w15:providerId="Windows Live" w15:userId="eb1175e97672b9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6"/>
  <w:activeWritingStyle w:appName="MSWord" w:lang="en-US" w:vendorID="64" w:dllVersion="0" w:nlCheck="1" w:checkStyle="0"/>
  <w:activeWritingStyle w:appName="MSWord" w:lang="en-CA" w:vendorID="64" w:dllVersion="0" w:nlCheck="1" w:checkStyle="0"/>
  <w:activeWritingStyle w:appName="MSWord" w:lang="en-US" w:vendorID="64" w:dllVersion="6" w:nlCheck="1" w:checkStyle="0"/>
  <w:activeWritingStyle w:appName="MSWord" w:lang="en-CA" w:vendorID="64" w:dllVersion="6" w:nlCheck="1" w:checkStyle="0"/>
  <w:activeWritingStyle w:appName="MSWord" w:lang="en-CA"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0" w:nlCheck="1" w:checkStyle="0"/>
  <w:activeWritingStyle w:appName="MSWord" w:lang="en-GB" w:vendorID="64" w:dllVersion="6" w:nlCheck="1"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3A"/>
    <w:rsid w:val="00000768"/>
    <w:rsid w:val="00000AA8"/>
    <w:rsid w:val="00000E31"/>
    <w:rsid w:val="00000F7B"/>
    <w:rsid w:val="000010D5"/>
    <w:rsid w:val="00001398"/>
    <w:rsid w:val="00001416"/>
    <w:rsid w:val="00001421"/>
    <w:rsid w:val="00001506"/>
    <w:rsid w:val="000018E5"/>
    <w:rsid w:val="000022CD"/>
    <w:rsid w:val="0000261A"/>
    <w:rsid w:val="00002858"/>
    <w:rsid w:val="00002F36"/>
    <w:rsid w:val="00003397"/>
    <w:rsid w:val="000035C0"/>
    <w:rsid w:val="00003637"/>
    <w:rsid w:val="00003647"/>
    <w:rsid w:val="0000388E"/>
    <w:rsid w:val="000039A6"/>
    <w:rsid w:val="00003B81"/>
    <w:rsid w:val="00003DFF"/>
    <w:rsid w:val="00003EA8"/>
    <w:rsid w:val="00003EB4"/>
    <w:rsid w:val="00004018"/>
    <w:rsid w:val="00004324"/>
    <w:rsid w:val="000047EF"/>
    <w:rsid w:val="00004B39"/>
    <w:rsid w:val="00004CEE"/>
    <w:rsid w:val="000059B9"/>
    <w:rsid w:val="00005CD2"/>
    <w:rsid w:val="00005FAD"/>
    <w:rsid w:val="000060F7"/>
    <w:rsid w:val="0000660A"/>
    <w:rsid w:val="0000726D"/>
    <w:rsid w:val="00007301"/>
    <w:rsid w:val="00007B6F"/>
    <w:rsid w:val="00007BF7"/>
    <w:rsid w:val="00007CE3"/>
    <w:rsid w:val="00007E2D"/>
    <w:rsid w:val="00007EC6"/>
    <w:rsid w:val="00010573"/>
    <w:rsid w:val="00010A34"/>
    <w:rsid w:val="00011618"/>
    <w:rsid w:val="000116B1"/>
    <w:rsid w:val="00011AC2"/>
    <w:rsid w:val="00011B07"/>
    <w:rsid w:val="0001262B"/>
    <w:rsid w:val="00012855"/>
    <w:rsid w:val="00012C50"/>
    <w:rsid w:val="00012CF1"/>
    <w:rsid w:val="00012FD9"/>
    <w:rsid w:val="00012FFB"/>
    <w:rsid w:val="0001321B"/>
    <w:rsid w:val="000132AB"/>
    <w:rsid w:val="00013653"/>
    <w:rsid w:val="000136A7"/>
    <w:rsid w:val="00013887"/>
    <w:rsid w:val="00013996"/>
    <w:rsid w:val="00013B85"/>
    <w:rsid w:val="00013D8C"/>
    <w:rsid w:val="000142F4"/>
    <w:rsid w:val="00014744"/>
    <w:rsid w:val="000149FA"/>
    <w:rsid w:val="00014A32"/>
    <w:rsid w:val="00014BAF"/>
    <w:rsid w:val="000153FA"/>
    <w:rsid w:val="0001555C"/>
    <w:rsid w:val="00015E42"/>
    <w:rsid w:val="000161ED"/>
    <w:rsid w:val="00016570"/>
    <w:rsid w:val="000166FC"/>
    <w:rsid w:val="00016B0D"/>
    <w:rsid w:val="00017317"/>
    <w:rsid w:val="000176CD"/>
    <w:rsid w:val="0001789C"/>
    <w:rsid w:val="000178FB"/>
    <w:rsid w:val="00017991"/>
    <w:rsid w:val="00017BC1"/>
    <w:rsid w:val="000205FF"/>
    <w:rsid w:val="00020C39"/>
    <w:rsid w:val="00020CE2"/>
    <w:rsid w:val="00020F10"/>
    <w:rsid w:val="000211E2"/>
    <w:rsid w:val="000213BD"/>
    <w:rsid w:val="000216A5"/>
    <w:rsid w:val="00022119"/>
    <w:rsid w:val="00022370"/>
    <w:rsid w:val="00022514"/>
    <w:rsid w:val="000228D3"/>
    <w:rsid w:val="00022CBD"/>
    <w:rsid w:val="00022D04"/>
    <w:rsid w:val="00022EC9"/>
    <w:rsid w:val="00022FCB"/>
    <w:rsid w:val="00023080"/>
    <w:rsid w:val="00023393"/>
    <w:rsid w:val="00023443"/>
    <w:rsid w:val="00023F09"/>
    <w:rsid w:val="00024003"/>
    <w:rsid w:val="00024284"/>
    <w:rsid w:val="000242CE"/>
    <w:rsid w:val="00024975"/>
    <w:rsid w:val="00024A47"/>
    <w:rsid w:val="00024EE9"/>
    <w:rsid w:val="00024F31"/>
    <w:rsid w:val="0002525A"/>
    <w:rsid w:val="00025332"/>
    <w:rsid w:val="00025615"/>
    <w:rsid w:val="0002571E"/>
    <w:rsid w:val="00025BA5"/>
    <w:rsid w:val="00025BAF"/>
    <w:rsid w:val="0002613F"/>
    <w:rsid w:val="0002676A"/>
    <w:rsid w:val="00026B49"/>
    <w:rsid w:val="000270D6"/>
    <w:rsid w:val="0002737F"/>
    <w:rsid w:val="000274E9"/>
    <w:rsid w:val="00027FD5"/>
    <w:rsid w:val="00030241"/>
    <w:rsid w:val="00030366"/>
    <w:rsid w:val="000303AD"/>
    <w:rsid w:val="00030684"/>
    <w:rsid w:val="000307EE"/>
    <w:rsid w:val="00030807"/>
    <w:rsid w:val="00030EAD"/>
    <w:rsid w:val="000312F9"/>
    <w:rsid w:val="000313E2"/>
    <w:rsid w:val="000315A1"/>
    <w:rsid w:val="00031C9D"/>
    <w:rsid w:val="00032417"/>
    <w:rsid w:val="00032944"/>
    <w:rsid w:val="0003324C"/>
    <w:rsid w:val="0003372F"/>
    <w:rsid w:val="00033EEC"/>
    <w:rsid w:val="00033F26"/>
    <w:rsid w:val="00034092"/>
    <w:rsid w:val="000341D5"/>
    <w:rsid w:val="00034562"/>
    <w:rsid w:val="000349EA"/>
    <w:rsid w:val="00034C8A"/>
    <w:rsid w:val="0003538E"/>
    <w:rsid w:val="0003644F"/>
    <w:rsid w:val="000368DC"/>
    <w:rsid w:val="00036C34"/>
    <w:rsid w:val="00037459"/>
    <w:rsid w:val="00037817"/>
    <w:rsid w:val="00037B64"/>
    <w:rsid w:val="000402D3"/>
    <w:rsid w:val="00040DF7"/>
    <w:rsid w:val="000410C2"/>
    <w:rsid w:val="000411F7"/>
    <w:rsid w:val="0004126E"/>
    <w:rsid w:val="00041500"/>
    <w:rsid w:val="000416FC"/>
    <w:rsid w:val="00041797"/>
    <w:rsid w:val="000418F6"/>
    <w:rsid w:val="00041EBE"/>
    <w:rsid w:val="00041FF2"/>
    <w:rsid w:val="00042541"/>
    <w:rsid w:val="00042EBE"/>
    <w:rsid w:val="00043254"/>
    <w:rsid w:val="00043266"/>
    <w:rsid w:val="000436E0"/>
    <w:rsid w:val="000444B8"/>
    <w:rsid w:val="00044587"/>
    <w:rsid w:val="0004469C"/>
    <w:rsid w:val="000447E8"/>
    <w:rsid w:val="00044914"/>
    <w:rsid w:val="00044A46"/>
    <w:rsid w:val="00045262"/>
    <w:rsid w:val="000454B3"/>
    <w:rsid w:val="000454F7"/>
    <w:rsid w:val="000458A1"/>
    <w:rsid w:val="0004626A"/>
    <w:rsid w:val="0004641B"/>
    <w:rsid w:val="00046C09"/>
    <w:rsid w:val="000475D8"/>
    <w:rsid w:val="00047B3E"/>
    <w:rsid w:val="00047C42"/>
    <w:rsid w:val="00047CD0"/>
    <w:rsid w:val="000500D0"/>
    <w:rsid w:val="000508E8"/>
    <w:rsid w:val="00050D6B"/>
    <w:rsid w:val="00050EA3"/>
    <w:rsid w:val="0005129A"/>
    <w:rsid w:val="00051520"/>
    <w:rsid w:val="0005167C"/>
    <w:rsid w:val="000517D1"/>
    <w:rsid w:val="00051BFA"/>
    <w:rsid w:val="00051EE7"/>
    <w:rsid w:val="000520FE"/>
    <w:rsid w:val="0005237E"/>
    <w:rsid w:val="000525D1"/>
    <w:rsid w:val="00052D2B"/>
    <w:rsid w:val="00053306"/>
    <w:rsid w:val="000534D0"/>
    <w:rsid w:val="00053D1D"/>
    <w:rsid w:val="000541FC"/>
    <w:rsid w:val="00054782"/>
    <w:rsid w:val="00055511"/>
    <w:rsid w:val="00055652"/>
    <w:rsid w:val="00055E61"/>
    <w:rsid w:val="00055F34"/>
    <w:rsid w:val="00055F5E"/>
    <w:rsid w:val="000561F3"/>
    <w:rsid w:val="00056237"/>
    <w:rsid w:val="000566FB"/>
    <w:rsid w:val="00056BB0"/>
    <w:rsid w:val="00056FC5"/>
    <w:rsid w:val="000570E2"/>
    <w:rsid w:val="0005739C"/>
    <w:rsid w:val="00057555"/>
    <w:rsid w:val="0006005C"/>
    <w:rsid w:val="000604F9"/>
    <w:rsid w:val="00060530"/>
    <w:rsid w:val="0006076B"/>
    <w:rsid w:val="0006089D"/>
    <w:rsid w:val="0006098A"/>
    <w:rsid w:val="00060C94"/>
    <w:rsid w:val="000613DB"/>
    <w:rsid w:val="00061EB7"/>
    <w:rsid w:val="00062117"/>
    <w:rsid w:val="000624AC"/>
    <w:rsid w:val="000626FF"/>
    <w:rsid w:val="00062850"/>
    <w:rsid w:val="00062A8E"/>
    <w:rsid w:val="00062B32"/>
    <w:rsid w:val="00062C90"/>
    <w:rsid w:val="00063634"/>
    <w:rsid w:val="000637C8"/>
    <w:rsid w:val="00063A0A"/>
    <w:rsid w:val="00063A6C"/>
    <w:rsid w:val="00063DD6"/>
    <w:rsid w:val="00063E8A"/>
    <w:rsid w:val="00064211"/>
    <w:rsid w:val="00064247"/>
    <w:rsid w:val="0006582F"/>
    <w:rsid w:val="00065B48"/>
    <w:rsid w:val="00065D41"/>
    <w:rsid w:val="00066455"/>
    <w:rsid w:val="00066634"/>
    <w:rsid w:val="00066EE3"/>
    <w:rsid w:val="0006712B"/>
    <w:rsid w:val="000678E9"/>
    <w:rsid w:val="00067E3A"/>
    <w:rsid w:val="00067E77"/>
    <w:rsid w:val="000708AD"/>
    <w:rsid w:val="000708CE"/>
    <w:rsid w:val="000716FF"/>
    <w:rsid w:val="00071B43"/>
    <w:rsid w:val="00071C42"/>
    <w:rsid w:val="00071C7F"/>
    <w:rsid w:val="00072038"/>
    <w:rsid w:val="000723B0"/>
    <w:rsid w:val="00072501"/>
    <w:rsid w:val="00072934"/>
    <w:rsid w:val="00072BB4"/>
    <w:rsid w:val="00072D47"/>
    <w:rsid w:val="00073541"/>
    <w:rsid w:val="00073A3F"/>
    <w:rsid w:val="00073AE7"/>
    <w:rsid w:val="00074820"/>
    <w:rsid w:val="0007488D"/>
    <w:rsid w:val="0007506E"/>
    <w:rsid w:val="00075179"/>
    <w:rsid w:val="00075902"/>
    <w:rsid w:val="00075C79"/>
    <w:rsid w:val="00076354"/>
    <w:rsid w:val="00076569"/>
    <w:rsid w:val="00076589"/>
    <w:rsid w:val="00077DA9"/>
    <w:rsid w:val="000802CC"/>
    <w:rsid w:val="00080308"/>
    <w:rsid w:val="00080475"/>
    <w:rsid w:val="000807DB"/>
    <w:rsid w:val="00080CFF"/>
    <w:rsid w:val="00080EE1"/>
    <w:rsid w:val="000812E9"/>
    <w:rsid w:val="00081FE2"/>
    <w:rsid w:val="000824F8"/>
    <w:rsid w:val="00082D7A"/>
    <w:rsid w:val="000831F2"/>
    <w:rsid w:val="00083976"/>
    <w:rsid w:val="00083B30"/>
    <w:rsid w:val="00083CF8"/>
    <w:rsid w:val="00084065"/>
    <w:rsid w:val="00084101"/>
    <w:rsid w:val="000842A5"/>
    <w:rsid w:val="000844D8"/>
    <w:rsid w:val="000849E1"/>
    <w:rsid w:val="00084B46"/>
    <w:rsid w:val="00084C6E"/>
    <w:rsid w:val="00085163"/>
    <w:rsid w:val="000852C0"/>
    <w:rsid w:val="000854D2"/>
    <w:rsid w:val="00085B19"/>
    <w:rsid w:val="00086010"/>
    <w:rsid w:val="00086039"/>
    <w:rsid w:val="00086093"/>
    <w:rsid w:val="0008612D"/>
    <w:rsid w:val="00086189"/>
    <w:rsid w:val="000862F1"/>
    <w:rsid w:val="00086366"/>
    <w:rsid w:val="00086A4B"/>
    <w:rsid w:val="00086B6E"/>
    <w:rsid w:val="00086C16"/>
    <w:rsid w:val="00086DEF"/>
    <w:rsid w:val="0008703C"/>
    <w:rsid w:val="0008713F"/>
    <w:rsid w:val="00087566"/>
    <w:rsid w:val="000876BF"/>
    <w:rsid w:val="00087998"/>
    <w:rsid w:val="00087AAF"/>
    <w:rsid w:val="00087C2E"/>
    <w:rsid w:val="00087F63"/>
    <w:rsid w:val="00090233"/>
    <w:rsid w:val="00090CF7"/>
    <w:rsid w:val="00090EEC"/>
    <w:rsid w:val="000912EC"/>
    <w:rsid w:val="0009151E"/>
    <w:rsid w:val="00091724"/>
    <w:rsid w:val="000919D1"/>
    <w:rsid w:val="000925DD"/>
    <w:rsid w:val="000926AC"/>
    <w:rsid w:val="00092898"/>
    <w:rsid w:val="000928E2"/>
    <w:rsid w:val="00092955"/>
    <w:rsid w:val="00092CDB"/>
    <w:rsid w:val="00093472"/>
    <w:rsid w:val="0009349F"/>
    <w:rsid w:val="00093A99"/>
    <w:rsid w:val="00093B93"/>
    <w:rsid w:val="00093EBE"/>
    <w:rsid w:val="000942EE"/>
    <w:rsid w:val="00094387"/>
    <w:rsid w:val="00094426"/>
    <w:rsid w:val="000946A1"/>
    <w:rsid w:val="00094A15"/>
    <w:rsid w:val="00094C1B"/>
    <w:rsid w:val="00094D37"/>
    <w:rsid w:val="000950BD"/>
    <w:rsid w:val="000954A2"/>
    <w:rsid w:val="00095AD4"/>
    <w:rsid w:val="0009615F"/>
    <w:rsid w:val="00096BF1"/>
    <w:rsid w:val="00096F44"/>
    <w:rsid w:val="00096F69"/>
    <w:rsid w:val="00097040"/>
    <w:rsid w:val="0009783B"/>
    <w:rsid w:val="00097B86"/>
    <w:rsid w:val="00097DFE"/>
    <w:rsid w:val="000A0257"/>
    <w:rsid w:val="000A070F"/>
    <w:rsid w:val="000A0947"/>
    <w:rsid w:val="000A0DB7"/>
    <w:rsid w:val="000A0E42"/>
    <w:rsid w:val="000A1666"/>
    <w:rsid w:val="000A16A8"/>
    <w:rsid w:val="000A1872"/>
    <w:rsid w:val="000A1D06"/>
    <w:rsid w:val="000A2148"/>
    <w:rsid w:val="000A27A7"/>
    <w:rsid w:val="000A30AA"/>
    <w:rsid w:val="000A32D2"/>
    <w:rsid w:val="000A3390"/>
    <w:rsid w:val="000A365C"/>
    <w:rsid w:val="000A3692"/>
    <w:rsid w:val="000A38FA"/>
    <w:rsid w:val="000A3A01"/>
    <w:rsid w:val="000A3EF2"/>
    <w:rsid w:val="000A40FD"/>
    <w:rsid w:val="000A42BD"/>
    <w:rsid w:val="000A44D3"/>
    <w:rsid w:val="000A4621"/>
    <w:rsid w:val="000A4711"/>
    <w:rsid w:val="000A5033"/>
    <w:rsid w:val="000A544B"/>
    <w:rsid w:val="000A6132"/>
    <w:rsid w:val="000A64B9"/>
    <w:rsid w:val="000A6580"/>
    <w:rsid w:val="000A680F"/>
    <w:rsid w:val="000A68DA"/>
    <w:rsid w:val="000A6E35"/>
    <w:rsid w:val="000A712A"/>
    <w:rsid w:val="000A7424"/>
    <w:rsid w:val="000A758A"/>
    <w:rsid w:val="000A77AE"/>
    <w:rsid w:val="000A78C0"/>
    <w:rsid w:val="000A7909"/>
    <w:rsid w:val="000A7961"/>
    <w:rsid w:val="000A79F2"/>
    <w:rsid w:val="000B05AE"/>
    <w:rsid w:val="000B08C5"/>
    <w:rsid w:val="000B0A26"/>
    <w:rsid w:val="000B0E85"/>
    <w:rsid w:val="000B1289"/>
    <w:rsid w:val="000B14B3"/>
    <w:rsid w:val="000B16EF"/>
    <w:rsid w:val="000B1EAB"/>
    <w:rsid w:val="000B20E3"/>
    <w:rsid w:val="000B251E"/>
    <w:rsid w:val="000B2871"/>
    <w:rsid w:val="000B2CDD"/>
    <w:rsid w:val="000B2E3E"/>
    <w:rsid w:val="000B2EA8"/>
    <w:rsid w:val="000B3F65"/>
    <w:rsid w:val="000B4073"/>
    <w:rsid w:val="000B4598"/>
    <w:rsid w:val="000B47B8"/>
    <w:rsid w:val="000B4CD5"/>
    <w:rsid w:val="000B4E58"/>
    <w:rsid w:val="000B4F87"/>
    <w:rsid w:val="000B53D6"/>
    <w:rsid w:val="000B5417"/>
    <w:rsid w:val="000B54DB"/>
    <w:rsid w:val="000B5CBC"/>
    <w:rsid w:val="000B6231"/>
    <w:rsid w:val="000B6473"/>
    <w:rsid w:val="000B64DC"/>
    <w:rsid w:val="000B6544"/>
    <w:rsid w:val="000B6825"/>
    <w:rsid w:val="000B68A3"/>
    <w:rsid w:val="000B6AA8"/>
    <w:rsid w:val="000B6CF1"/>
    <w:rsid w:val="000B6E55"/>
    <w:rsid w:val="000B70C7"/>
    <w:rsid w:val="000B7575"/>
    <w:rsid w:val="000B76CF"/>
    <w:rsid w:val="000B7B84"/>
    <w:rsid w:val="000B7E99"/>
    <w:rsid w:val="000C01B2"/>
    <w:rsid w:val="000C01CB"/>
    <w:rsid w:val="000C0219"/>
    <w:rsid w:val="000C0301"/>
    <w:rsid w:val="000C0405"/>
    <w:rsid w:val="000C062A"/>
    <w:rsid w:val="000C0823"/>
    <w:rsid w:val="000C0D59"/>
    <w:rsid w:val="000C10E6"/>
    <w:rsid w:val="000C1AFE"/>
    <w:rsid w:val="000C1CC4"/>
    <w:rsid w:val="000C2670"/>
    <w:rsid w:val="000C30DD"/>
    <w:rsid w:val="000C36A9"/>
    <w:rsid w:val="000C3A00"/>
    <w:rsid w:val="000C3FF8"/>
    <w:rsid w:val="000C409B"/>
    <w:rsid w:val="000C41F6"/>
    <w:rsid w:val="000C4320"/>
    <w:rsid w:val="000C4760"/>
    <w:rsid w:val="000C5268"/>
    <w:rsid w:val="000C56D2"/>
    <w:rsid w:val="000C58EF"/>
    <w:rsid w:val="000C5C2F"/>
    <w:rsid w:val="000C5F94"/>
    <w:rsid w:val="000C6231"/>
    <w:rsid w:val="000C62CA"/>
    <w:rsid w:val="000C6CFE"/>
    <w:rsid w:val="000C6F86"/>
    <w:rsid w:val="000C711F"/>
    <w:rsid w:val="000C727A"/>
    <w:rsid w:val="000C7311"/>
    <w:rsid w:val="000C7544"/>
    <w:rsid w:val="000C7E1E"/>
    <w:rsid w:val="000D0530"/>
    <w:rsid w:val="000D060F"/>
    <w:rsid w:val="000D06E5"/>
    <w:rsid w:val="000D0B46"/>
    <w:rsid w:val="000D0B5B"/>
    <w:rsid w:val="000D0C6E"/>
    <w:rsid w:val="000D0DCC"/>
    <w:rsid w:val="000D118A"/>
    <w:rsid w:val="000D15B8"/>
    <w:rsid w:val="000D1619"/>
    <w:rsid w:val="000D1933"/>
    <w:rsid w:val="000D1A92"/>
    <w:rsid w:val="000D1B71"/>
    <w:rsid w:val="000D1BDE"/>
    <w:rsid w:val="000D1D70"/>
    <w:rsid w:val="000D20B3"/>
    <w:rsid w:val="000D21ED"/>
    <w:rsid w:val="000D2524"/>
    <w:rsid w:val="000D2EE6"/>
    <w:rsid w:val="000D2F48"/>
    <w:rsid w:val="000D3237"/>
    <w:rsid w:val="000D32DB"/>
    <w:rsid w:val="000D367A"/>
    <w:rsid w:val="000D3A6A"/>
    <w:rsid w:val="000D40ED"/>
    <w:rsid w:val="000D410F"/>
    <w:rsid w:val="000D489D"/>
    <w:rsid w:val="000D48AB"/>
    <w:rsid w:val="000D49D2"/>
    <w:rsid w:val="000D4BFA"/>
    <w:rsid w:val="000D4CE2"/>
    <w:rsid w:val="000D4F48"/>
    <w:rsid w:val="000D54C6"/>
    <w:rsid w:val="000D56F9"/>
    <w:rsid w:val="000D5B35"/>
    <w:rsid w:val="000D6E54"/>
    <w:rsid w:val="000D710B"/>
    <w:rsid w:val="000D721A"/>
    <w:rsid w:val="000D7256"/>
    <w:rsid w:val="000D77DF"/>
    <w:rsid w:val="000D7B40"/>
    <w:rsid w:val="000D7B5C"/>
    <w:rsid w:val="000D7CC4"/>
    <w:rsid w:val="000D7E08"/>
    <w:rsid w:val="000E030D"/>
    <w:rsid w:val="000E0544"/>
    <w:rsid w:val="000E0582"/>
    <w:rsid w:val="000E0731"/>
    <w:rsid w:val="000E08A9"/>
    <w:rsid w:val="000E1177"/>
    <w:rsid w:val="000E130F"/>
    <w:rsid w:val="000E17D7"/>
    <w:rsid w:val="000E1889"/>
    <w:rsid w:val="000E1A41"/>
    <w:rsid w:val="000E1AC6"/>
    <w:rsid w:val="000E290B"/>
    <w:rsid w:val="000E2C0F"/>
    <w:rsid w:val="000E2DA7"/>
    <w:rsid w:val="000E2F2A"/>
    <w:rsid w:val="000E32A5"/>
    <w:rsid w:val="000E370C"/>
    <w:rsid w:val="000E3BD3"/>
    <w:rsid w:val="000E3E9D"/>
    <w:rsid w:val="000E40C0"/>
    <w:rsid w:val="000E44BD"/>
    <w:rsid w:val="000E46E9"/>
    <w:rsid w:val="000E4AA5"/>
    <w:rsid w:val="000E4C73"/>
    <w:rsid w:val="000E4DF5"/>
    <w:rsid w:val="000E4F1E"/>
    <w:rsid w:val="000E4FF6"/>
    <w:rsid w:val="000E5117"/>
    <w:rsid w:val="000E54BE"/>
    <w:rsid w:val="000E55D5"/>
    <w:rsid w:val="000E64CF"/>
    <w:rsid w:val="000E6696"/>
    <w:rsid w:val="000E66F9"/>
    <w:rsid w:val="000E693A"/>
    <w:rsid w:val="000E73E0"/>
    <w:rsid w:val="000E7D4E"/>
    <w:rsid w:val="000E7F52"/>
    <w:rsid w:val="000F00CA"/>
    <w:rsid w:val="000F1014"/>
    <w:rsid w:val="000F1183"/>
    <w:rsid w:val="000F1291"/>
    <w:rsid w:val="000F1335"/>
    <w:rsid w:val="000F174B"/>
    <w:rsid w:val="000F1A8A"/>
    <w:rsid w:val="000F1B2A"/>
    <w:rsid w:val="000F1CBF"/>
    <w:rsid w:val="000F2CD7"/>
    <w:rsid w:val="000F2DD5"/>
    <w:rsid w:val="000F2E8A"/>
    <w:rsid w:val="000F2F4D"/>
    <w:rsid w:val="000F33AC"/>
    <w:rsid w:val="000F36F5"/>
    <w:rsid w:val="000F37CE"/>
    <w:rsid w:val="000F39CE"/>
    <w:rsid w:val="000F4179"/>
    <w:rsid w:val="000F4722"/>
    <w:rsid w:val="000F4776"/>
    <w:rsid w:val="000F4809"/>
    <w:rsid w:val="000F49EC"/>
    <w:rsid w:val="000F4D99"/>
    <w:rsid w:val="000F4F38"/>
    <w:rsid w:val="000F50CB"/>
    <w:rsid w:val="000F5207"/>
    <w:rsid w:val="000F5B7B"/>
    <w:rsid w:val="000F605B"/>
    <w:rsid w:val="000F6442"/>
    <w:rsid w:val="000F65CF"/>
    <w:rsid w:val="000F6A4B"/>
    <w:rsid w:val="000F6A69"/>
    <w:rsid w:val="000F6B5B"/>
    <w:rsid w:val="000F71B3"/>
    <w:rsid w:val="000F75A2"/>
    <w:rsid w:val="000F7ED4"/>
    <w:rsid w:val="000F7F6E"/>
    <w:rsid w:val="00100B14"/>
    <w:rsid w:val="00100CAE"/>
    <w:rsid w:val="00100CCD"/>
    <w:rsid w:val="00100E4E"/>
    <w:rsid w:val="00101660"/>
    <w:rsid w:val="0010198E"/>
    <w:rsid w:val="00101E30"/>
    <w:rsid w:val="00102202"/>
    <w:rsid w:val="00102214"/>
    <w:rsid w:val="0010271F"/>
    <w:rsid w:val="00102D7B"/>
    <w:rsid w:val="001032F7"/>
    <w:rsid w:val="00103719"/>
    <w:rsid w:val="001038DA"/>
    <w:rsid w:val="00103D6A"/>
    <w:rsid w:val="00103D7E"/>
    <w:rsid w:val="001043BD"/>
    <w:rsid w:val="001046E3"/>
    <w:rsid w:val="00104F88"/>
    <w:rsid w:val="00105653"/>
    <w:rsid w:val="001058AB"/>
    <w:rsid w:val="00105954"/>
    <w:rsid w:val="001065C7"/>
    <w:rsid w:val="00106708"/>
    <w:rsid w:val="00107269"/>
    <w:rsid w:val="001074D1"/>
    <w:rsid w:val="00107B62"/>
    <w:rsid w:val="00107F5A"/>
    <w:rsid w:val="0011011B"/>
    <w:rsid w:val="001101B3"/>
    <w:rsid w:val="001102B2"/>
    <w:rsid w:val="00110DEA"/>
    <w:rsid w:val="001110A9"/>
    <w:rsid w:val="0011162C"/>
    <w:rsid w:val="00111996"/>
    <w:rsid w:val="00111A12"/>
    <w:rsid w:val="00111D86"/>
    <w:rsid w:val="00111E77"/>
    <w:rsid w:val="0011221B"/>
    <w:rsid w:val="001122D8"/>
    <w:rsid w:val="00112958"/>
    <w:rsid w:val="00112A5F"/>
    <w:rsid w:val="00112A8D"/>
    <w:rsid w:val="00112CF1"/>
    <w:rsid w:val="00113AC4"/>
    <w:rsid w:val="00113C47"/>
    <w:rsid w:val="00114000"/>
    <w:rsid w:val="00114987"/>
    <w:rsid w:val="00114B65"/>
    <w:rsid w:val="00114E62"/>
    <w:rsid w:val="00114F51"/>
    <w:rsid w:val="001156F4"/>
    <w:rsid w:val="0011572C"/>
    <w:rsid w:val="00115AC6"/>
    <w:rsid w:val="00115F23"/>
    <w:rsid w:val="0011606F"/>
    <w:rsid w:val="0011643A"/>
    <w:rsid w:val="001165B0"/>
    <w:rsid w:val="00116D98"/>
    <w:rsid w:val="001172A0"/>
    <w:rsid w:val="00117375"/>
    <w:rsid w:val="00117A50"/>
    <w:rsid w:val="00117EE3"/>
    <w:rsid w:val="001207FF"/>
    <w:rsid w:val="00120A86"/>
    <w:rsid w:val="00120EA5"/>
    <w:rsid w:val="00120EFE"/>
    <w:rsid w:val="0012108E"/>
    <w:rsid w:val="0012159D"/>
    <w:rsid w:val="001216A2"/>
    <w:rsid w:val="00122063"/>
    <w:rsid w:val="001228A2"/>
    <w:rsid w:val="001229B3"/>
    <w:rsid w:val="00123BB1"/>
    <w:rsid w:val="00123E71"/>
    <w:rsid w:val="00124824"/>
    <w:rsid w:val="00124A2E"/>
    <w:rsid w:val="00124BD9"/>
    <w:rsid w:val="001251A7"/>
    <w:rsid w:val="001253E6"/>
    <w:rsid w:val="0012567C"/>
    <w:rsid w:val="00125974"/>
    <w:rsid w:val="00125C10"/>
    <w:rsid w:val="00125DED"/>
    <w:rsid w:val="00127266"/>
    <w:rsid w:val="00127593"/>
    <w:rsid w:val="001278C3"/>
    <w:rsid w:val="0013000E"/>
    <w:rsid w:val="001304C8"/>
    <w:rsid w:val="001306EA"/>
    <w:rsid w:val="001310AE"/>
    <w:rsid w:val="001310B1"/>
    <w:rsid w:val="00131334"/>
    <w:rsid w:val="001315AB"/>
    <w:rsid w:val="00131614"/>
    <w:rsid w:val="001317A7"/>
    <w:rsid w:val="00131BB3"/>
    <w:rsid w:val="00131C80"/>
    <w:rsid w:val="00131E47"/>
    <w:rsid w:val="0013232C"/>
    <w:rsid w:val="00132515"/>
    <w:rsid w:val="001325F4"/>
    <w:rsid w:val="00132870"/>
    <w:rsid w:val="00133051"/>
    <w:rsid w:val="00133453"/>
    <w:rsid w:val="00133CC6"/>
    <w:rsid w:val="001341DD"/>
    <w:rsid w:val="00134428"/>
    <w:rsid w:val="0013494D"/>
    <w:rsid w:val="0013508F"/>
    <w:rsid w:val="001354BE"/>
    <w:rsid w:val="001359B7"/>
    <w:rsid w:val="00135D78"/>
    <w:rsid w:val="00135DD5"/>
    <w:rsid w:val="00135EF0"/>
    <w:rsid w:val="00136F3E"/>
    <w:rsid w:val="00137395"/>
    <w:rsid w:val="0013740C"/>
    <w:rsid w:val="00137983"/>
    <w:rsid w:val="00137B58"/>
    <w:rsid w:val="00137C13"/>
    <w:rsid w:val="00140674"/>
    <w:rsid w:val="00140CD3"/>
    <w:rsid w:val="001413C2"/>
    <w:rsid w:val="00141403"/>
    <w:rsid w:val="001415C8"/>
    <w:rsid w:val="001419BA"/>
    <w:rsid w:val="00141BD0"/>
    <w:rsid w:val="001421B9"/>
    <w:rsid w:val="00142737"/>
    <w:rsid w:val="00142A16"/>
    <w:rsid w:val="00142A1A"/>
    <w:rsid w:val="00143588"/>
    <w:rsid w:val="00143598"/>
    <w:rsid w:val="00143AC7"/>
    <w:rsid w:val="00143BDF"/>
    <w:rsid w:val="0014409A"/>
    <w:rsid w:val="0014421D"/>
    <w:rsid w:val="00144441"/>
    <w:rsid w:val="00145675"/>
    <w:rsid w:val="00145810"/>
    <w:rsid w:val="0014592D"/>
    <w:rsid w:val="00145C19"/>
    <w:rsid w:val="00146183"/>
    <w:rsid w:val="001461BC"/>
    <w:rsid w:val="0014644A"/>
    <w:rsid w:val="001466E7"/>
    <w:rsid w:val="0014685C"/>
    <w:rsid w:val="00146B98"/>
    <w:rsid w:val="00146D1F"/>
    <w:rsid w:val="00146EB0"/>
    <w:rsid w:val="00147304"/>
    <w:rsid w:val="00147811"/>
    <w:rsid w:val="00147C11"/>
    <w:rsid w:val="00147D85"/>
    <w:rsid w:val="00147E6F"/>
    <w:rsid w:val="00150385"/>
    <w:rsid w:val="0015042B"/>
    <w:rsid w:val="001504C1"/>
    <w:rsid w:val="001504DB"/>
    <w:rsid w:val="00150B4E"/>
    <w:rsid w:val="00150D4B"/>
    <w:rsid w:val="00151795"/>
    <w:rsid w:val="00151D04"/>
    <w:rsid w:val="00151E99"/>
    <w:rsid w:val="00151FFB"/>
    <w:rsid w:val="001523C0"/>
    <w:rsid w:val="00152CEC"/>
    <w:rsid w:val="00152D12"/>
    <w:rsid w:val="00152EC5"/>
    <w:rsid w:val="00153387"/>
    <w:rsid w:val="0015382E"/>
    <w:rsid w:val="00153CF1"/>
    <w:rsid w:val="00153E28"/>
    <w:rsid w:val="00154026"/>
    <w:rsid w:val="0015456B"/>
    <w:rsid w:val="00154597"/>
    <w:rsid w:val="00154B11"/>
    <w:rsid w:val="00154CB5"/>
    <w:rsid w:val="00155323"/>
    <w:rsid w:val="0015538E"/>
    <w:rsid w:val="00155717"/>
    <w:rsid w:val="00155DAB"/>
    <w:rsid w:val="0015640F"/>
    <w:rsid w:val="00156826"/>
    <w:rsid w:val="001568C3"/>
    <w:rsid w:val="00156B78"/>
    <w:rsid w:val="00156CCE"/>
    <w:rsid w:val="0015719A"/>
    <w:rsid w:val="0015729A"/>
    <w:rsid w:val="001579D6"/>
    <w:rsid w:val="00157BEB"/>
    <w:rsid w:val="00160252"/>
    <w:rsid w:val="0016025B"/>
    <w:rsid w:val="00160556"/>
    <w:rsid w:val="00160B19"/>
    <w:rsid w:val="00160C57"/>
    <w:rsid w:val="00160F91"/>
    <w:rsid w:val="00160FF6"/>
    <w:rsid w:val="00161038"/>
    <w:rsid w:val="001610C4"/>
    <w:rsid w:val="00161121"/>
    <w:rsid w:val="001611B6"/>
    <w:rsid w:val="00161680"/>
    <w:rsid w:val="00161A62"/>
    <w:rsid w:val="0016225D"/>
    <w:rsid w:val="00162A01"/>
    <w:rsid w:val="00162BEF"/>
    <w:rsid w:val="00162F91"/>
    <w:rsid w:val="00163626"/>
    <w:rsid w:val="00163C5D"/>
    <w:rsid w:val="001643AF"/>
    <w:rsid w:val="00164434"/>
    <w:rsid w:val="0016482C"/>
    <w:rsid w:val="00164B33"/>
    <w:rsid w:val="00164DBD"/>
    <w:rsid w:val="001651D9"/>
    <w:rsid w:val="0016584B"/>
    <w:rsid w:val="001668D4"/>
    <w:rsid w:val="001668FC"/>
    <w:rsid w:val="00166A99"/>
    <w:rsid w:val="00166C60"/>
    <w:rsid w:val="00167638"/>
    <w:rsid w:val="001676C0"/>
    <w:rsid w:val="0016788B"/>
    <w:rsid w:val="00167969"/>
    <w:rsid w:val="001679EE"/>
    <w:rsid w:val="001701EF"/>
    <w:rsid w:val="0017020F"/>
    <w:rsid w:val="001704D0"/>
    <w:rsid w:val="001705DB"/>
    <w:rsid w:val="001707A4"/>
    <w:rsid w:val="001707C9"/>
    <w:rsid w:val="0017091A"/>
    <w:rsid w:val="00170AA4"/>
    <w:rsid w:val="00170B05"/>
    <w:rsid w:val="00170D61"/>
    <w:rsid w:val="00171577"/>
    <w:rsid w:val="00171648"/>
    <w:rsid w:val="001719DE"/>
    <w:rsid w:val="00171BAE"/>
    <w:rsid w:val="00171F69"/>
    <w:rsid w:val="001722E9"/>
    <w:rsid w:val="001723FC"/>
    <w:rsid w:val="001725B0"/>
    <w:rsid w:val="0017290A"/>
    <w:rsid w:val="00172B5D"/>
    <w:rsid w:val="001731FC"/>
    <w:rsid w:val="0017320C"/>
    <w:rsid w:val="00173244"/>
    <w:rsid w:val="0017340B"/>
    <w:rsid w:val="00173DA0"/>
    <w:rsid w:val="00173F18"/>
    <w:rsid w:val="001740F5"/>
    <w:rsid w:val="0017411B"/>
    <w:rsid w:val="001746B3"/>
    <w:rsid w:val="001748D8"/>
    <w:rsid w:val="0017493E"/>
    <w:rsid w:val="001749C0"/>
    <w:rsid w:val="00174A1D"/>
    <w:rsid w:val="00174B8D"/>
    <w:rsid w:val="00174BEA"/>
    <w:rsid w:val="00174D9C"/>
    <w:rsid w:val="00175420"/>
    <w:rsid w:val="0017550D"/>
    <w:rsid w:val="00175596"/>
    <w:rsid w:val="00176957"/>
    <w:rsid w:val="00176D8A"/>
    <w:rsid w:val="001771F8"/>
    <w:rsid w:val="00177272"/>
    <w:rsid w:val="00177817"/>
    <w:rsid w:val="0017782B"/>
    <w:rsid w:val="001778B3"/>
    <w:rsid w:val="001779EE"/>
    <w:rsid w:val="00180011"/>
    <w:rsid w:val="00180292"/>
    <w:rsid w:val="0018093A"/>
    <w:rsid w:val="00180AEC"/>
    <w:rsid w:val="00180D6F"/>
    <w:rsid w:val="0018105E"/>
    <w:rsid w:val="00181485"/>
    <w:rsid w:val="00181529"/>
    <w:rsid w:val="001816FF"/>
    <w:rsid w:val="00181DD1"/>
    <w:rsid w:val="00182726"/>
    <w:rsid w:val="00182854"/>
    <w:rsid w:val="00182CBB"/>
    <w:rsid w:val="00183559"/>
    <w:rsid w:val="00183F4B"/>
    <w:rsid w:val="001844A5"/>
    <w:rsid w:val="00184648"/>
    <w:rsid w:val="001855A4"/>
    <w:rsid w:val="00185764"/>
    <w:rsid w:val="00185B86"/>
    <w:rsid w:val="00185C05"/>
    <w:rsid w:val="00185DBB"/>
    <w:rsid w:val="00185E06"/>
    <w:rsid w:val="00185E07"/>
    <w:rsid w:val="0018646D"/>
    <w:rsid w:val="00186471"/>
    <w:rsid w:val="00186779"/>
    <w:rsid w:val="00186C75"/>
    <w:rsid w:val="00186FD9"/>
    <w:rsid w:val="001872ED"/>
    <w:rsid w:val="00187563"/>
    <w:rsid w:val="001877C7"/>
    <w:rsid w:val="0018788B"/>
    <w:rsid w:val="00187B10"/>
    <w:rsid w:val="00187B2D"/>
    <w:rsid w:val="001901AB"/>
    <w:rsid w:val="00190329"/>
    <w:rsid w:val="001903DE"/>
    <w:rsid w:val="00190EA3"/>
    <w:rsid w:val="0019108C"/>
    <w:rsid w:val="00191A44"/>
    <w:rsid w:val="00192190"/>
    <w:rsid w:val="0019234B"/>
    <w:rsid w:val="00192654"/>
    <w:rsid w:val="00192A23"/>
    <w:rsid w:val="00192A33"/>
    <w:rsid w:val="00192BA3"/>
    <w:rsid w:val="00192C59"/>
    <w:rsid w:val="001937E6"/>
    <w:rsid w:val="00193AE1"/>
    <w:rsid w:val="00193E8A"/>
    <w:rsid w:val="0019447F"/>
    <w:rsid w:val="001944E5"/>
    <w:rsid w:val="00194AA9"/>
    <w:rsid w:val="00194FD7"/>
    <w:rsid w:val="00195125"/>
    <w:rsid w:val="00195167"/>
    <w:rsid w:val="00195D24"/>
    <w:rsid w:val="00195D71"/>
    <w:rsid w:val="00196297"/>
    <w:rsid w:val="001963CB"/>
    <w:rsid w:val="001964C7"/>
    <w:rsid w:val="0019657D"/>
    <w:rsid w:val="00196D4C"/>
    <w:rsid w:val="00196DCC"/>
    <w:rsid w:val="00196F21"/>
    <w:rsid w:val="001970FE"/>
    <w:rsid w:val="0019716A"/>
    <w:rsid w:val="00197200"/>
    <w:rsid w:val="001973C0"/>
    <w:rsid w:val="001973D8"/>
    <w:rsid w:val="0019740A"/>
    <w:rsid w:val="00197436"/>
    <w:rsid w:val="001975F9"/>
    <w:rsid w:val="001979C8"/>
    <w:rsid w:val="001A048D"/>
    <w:rsid w:val="001A0EE8"/>
    <w:rsid w:val="001A1199"/>
    <w:rsid w:val="001A197E"/>
    <w:rsid w:val="001A1FC6"/>
    <w:rsid w:val="001A210B"/>
    <w:rsid w:val="001A22F0"/>
    <w:rsid w:val="001A2B63"/>
    <w:rsid w:val="001A2F64"/>
    <w:rsid w:val="001A3A3A"/>
    <w:rsid w:val="001A4394"/>
    <w:rsid w:val="001A4A3A"/>
    <w:rsid w:val="001A4F46"/>
    <w:rsid w:val="001A4F62"/>
    <w:rsid w:val="001A5111"/>
    <w:rsid w:val="001A5274"/>
    <w:rsid w:val="001A5607"/>
    <w:rsid w:val="001A5831"/>
    <w:rsid w:val="001A5F12"/>
    <w:rsid w:val="001A6131"/>
    <w:rsid w:val="001A6782"/>
    <w:rsid w:val="001A67E3"/>
    <w:rsid w:val="001A6A41"/>
    <w:rsid w:val="001A6D26"/>
    <w:rsid w:val="001A6DF8"/>
    <w:rsid w:val="001A797B"/>
    <w:rsid w:val="001A7DD8"/>
    <w:rsid w:val="001A7E77"/>
    <w:rsid w:val="001B0287"/>
    <w:rsid w:val="001B06FC"/>
    <w:rsid w:val="001B082E"/>
    <w:rsid w:val="001B0B68"/>
    <w:rsid w:val="001B0C4D"/>
    <w:rsid w:val="001B1218"/>
    <w:rsid w:val="001B1758"/>
    <w:rsid w:val="001B1B1F"/>
    <w:rsid w:val="001B1D34"/>
    <w:rsid w:val="001B1E4A"/>
    <w:rsid w:val="001B24C1"/>
    <w:rsid w:val="001B29A8"/>
    <w:rsid w:val="001B2B60"/>
    <w:rsid w:val="001B348D"/>
    <w:rsid w:val="001B37E7"/>
    <w:rsid w:val="001B38DD"/>
    <w:rsid w:val="001B3F8B"/>
    <w:rsid w:val="001B3FE1"/>
    <w:rsid w:val="001B42B2"/>
    <w:rsid w:val="001B456B"/>
    <w:rsid w:val="001B464E"/>
    <w:rsid w:val="001B4936"/>
    <w:rsid w:val="001B4BDC"/>
    <w:rsid w:val="001B52AA"/>
    <w:rsid w:val="001B537C"/>
    <w:rsid w:val="001B54C4"/>
    <w:rsid w:val="001B558D"/>
    <w:rsid w:val="001B572E"/>
    <w:rsid w:val="001B5A90"/>
    <w:rsid w:val="001B6102"/>
    <w:rsid w:val="001B69D4"/>
    <w:rsid w:val="001B6BEF"/>
    <w:rsid w:val="001B6C41"/>
    <w:rsid w:val="001B76DD"/>
    <w:rsid w:val="001B7F09"/>
    <w:rsid w:val="001C06AE"/>
    <w:rsid w:val="001C0CC1"/>
    <w:rsid w:val="001C0CC6"/>
    <w:rsid w:val="001C13E3"/>
    <w:rsid w:val="001C1DFB"/>
    <w:rsid w:val="001C1ED0"/>
    <w:rsid w:val="001C1FBB"/>
    <w:rsid w:val="001C2341"/>
    <w:rsid w:val="001C271A"/>
    <w:rsid w:val="001C2B8D"/>
    <w:rsid w:val="001C2E01"/>
    <w:rsid w:val="001C2FD8"/>
    <w:rsid w:val="001C304F"/>
    <w:rsid w:val="001C31A3"/>
    <w:rsid w:val="001C381F"/>
    <w:rsid w:val="001C4544"/>
    <w:rsid w:val="001C4571"/>
    <w:rsid w:val="001C4709"/>
    <w:rsid w:val="001C514C"/>
    <w:rsid w:val="001C54DE"/>
    <w:rsid w:val="001C5543"/>
    <w:rsid w:val="001C557C"/>
    <w:rsid w:val="001C5A48"/>
    <w:rsid w:val="001C5EFD"/>
    <w:rsid w:val="001C5FA2"/>
    <w:rsid w:val="001C616E"/>
    <w:rsid w:val="001C626A"/>
    <w:rsid w:val="001C62B5"/>
    <w:rsid w:val="001C65FC"/>
    <w:rsid w:val="001C6922"/>
    <w:rsid w:val="001C6CC7"/>
    <w:rsid w:val="001C70BC"/>
    <w:rsid w:val="001C71ED"/>
    <w:rsid w:val="001C735B"/>
    <w:rsid w:val="001C7B2E"/>
    <w:rsid w:val="001C7C5D"/>
    <w:rsid w:val="001D0048"/>
    <w:rsid w:val="001D01B5"/>
    <w:rsid w:val="001D050A"/>
    <w:rsid w:val="001D070C"/>
    <w:rsid w:val="001D0DD4"/>
    <w:rsid w:val="001D0EE5"/>
    <w:rsid w:val="001D109A"/>
    <w:rsid w:val="001D1236"/>
    <w:rsid w:val="001D1289"/>
    <w:rsid w:val="001D12F9"/>
    <w:rsid w:val="001D173D"/>
    <w:rsid w:val="001D18F2"/>
    <w:rsid w:val="001D1D5C"/>
    <w:rsid w:val="001D1DF5"/>
    <w:rsid w:val="001D1E6A"/>
    <w:rsid w:val="001D2AED"/>
    <w:rsid w:val="001D2C34"/>
    <w:rsid w:val="001D3652"/>
    <w:rsid w:val="001D401A"/>
    <w:rsid w:val="001D415E"/>
    <w:rsid w:val="001D422A"/>
    <w:rsid w:val="001D4AFF"/>
    <w:rsid w:val="001D524E"/>
    <w:rsid w:val="001D5992"/>
    <w:rsid w:val="001D5AAF"/>
    <w:rsid w:val="001D5ECF"/>
    <w:rsid w:val="001D6027"/>
    <w:rsid w:val="001D65D2"/>
    <w:rsid w:val="001D70A9"/>
    <w:rsid w:val="001D7152"/>
    <w:rsid w:val="001D73FA"/>
    <w:rsid w:val="001D74AB"/>
    <w:rsid w:val="001D7504"/>
    <w:rsid w:val="001D77B8"/>
    <w:rsid w:val="001D788B"/>
    <w:rsid w:val="001D7ADA"/>
    <w:rsid w:val="001E0419"/>
    <w:rsid w:val="001E0A38"/>
    <w:rsid w:val="001E120B"/>
    <w:rsid w:val="001E147C"/>
    <w:rsid w:val="001E151D"/>
    <w:rsid w:val="001E1AF5"/>
    <w:rsid w:val="001E1DD3"/>
    <w:rsid w:val="001E20EF"/>
    <w:rsid w:val="001E2396"/>
    <w:rsid w:val="001E2A47"/>
    <w:rsid w:val="001E2DEA"/>
    <w:rsid w:val="001E2EE0"/>
    <w:rsid w:val="001E3508"/>
    <w:rsid w:val="001E3585"/>
    <w:rsid w:val="001E36C8"/>
    <w:rsid w:val="001E430A"/>
    <w:rsid w:val="001E45FD"/>
    <w:rsid w:val="001E4ACD"/>
    <w:rsid w:val="001E4FC1"/>
    <w:rsid w:val="001E5078"/>
    <w:rsid w:val="001E55D2"/>
    <w:rsid w:val="001E575F"/>
    <w:rsid w:val="001E6053"/>
    <w:rsid w:val="001E61C6"/>
    <w:rsid w:val="001E66C0"/>
    <w:rsid w:val="001E68A7"/>
    <w:rsid w:val="001E6982"/>
    <w:rsid w:val="001E6AEE"/>
    <w:rsid w:val="001E6C97"/>
    <w:rsid w:val="001E6CAA"/>
    <w:rsid w:val="001E7158"/>
    <w:rsid w:val="001E7376"/>
    <w:rsid w:val="001E76CB"/>
    <w:rsid w:val="001F0020"/>
    <w:rsid w:val="001F01EA"/>
    <w:rsid w:val="001F052C"/>
    <w:rsid w:val="001F1F7F"/>
    <w:rsid w:val="001F2501"/>
    <w:rsid w:val="001F2999"/>
    <w:rsid w:val="001F29B5"/>
    <w:rsid w:val="001F2B88"/>
    <w:rsid w:val="001F34FB"/>
    <w:rsid w:val="001F3541"/>
    <w:rsid w:val="001F3600"/>
    <w:rsid w:val="001F36D5"/>
    <w:rsid w:val="001F3A1A"/>
    <w:rsid w:val="001F40B2"/>
    <w:rsid w:val="001F4165"/>
    <w:rsid w:val="001F43AC"/>
    <w:rsid w:val="001F4426"/>
    <w:rsid w:val="001F45A7"/>
    <w:rsid w:val="001F45BF"/>
    <w:rsid w:val="001F4672"/>
    <w:rsid w:val="001F46D6"/>
    <w:rsid w:val="001F47C2"/>
    <w:rsid w:val="001F4960"/>
    <w:rsid w:val="001F4C09"/>
    <w:rsid w:val="001F52D4"/>
    <w:rsid w:val="001F53B8"/>
    <w:rsid w:val="001F5438"/>
    <w:rsid w:val="001F5DF7"/>
    <w:rsid w:val="001F5ED6"/>
    <w:rsid w:val="001F5EE9"/>
    <w:rsid w:val="001F636F"/>
    <w:rsid w:val="001F69FF"/>
    <w:rsid w:val="001F7021"/>
    <w:rsid w:val="001F70FD"/>
    <w:rsid w:val="001F7109"/>
    <w:rsid w:val="001F7899"/>
    <w:rsid w:val="001F79AD"/>
    <w:rsid w:val="00200118"/>
    <w:rsid w:val="00200532"/>
    <w:rsid w:val="002011CF"/>
    <w:rsid w:val="002017FE"/>
    <w:rsid w:val="002019DE"/>
    <w:rsid w:val="00201C38"/>
    <w:rsid w:val="00202123"/>
    <w:rsid w:val="00202203"/>
    <w:rsid w:val="00202C5E"/>
    <w:rsid w:val="00202DC4"/>
    <w:rsid w:val="002032F3"/>
    <w:rsid w:val="00203644"/>
    <w:rsid w:val="00203B9A"/>
    <w:rsid w:val="00203D6C"/>
    <w:rsid w:val="00204157"/>
    <w:rsid w:val="002041DA"/>
    <w:rsid w:val="00204342"/>
    <w:rsid w:val="00204C74"/>
    <w:rsid w:val="00204CE6"/>
    <w:rsid w:val="00204EE4"/>
    <w:rsid w:val="00205726"/>
    <w:rsid w:val="00205943"/>
    <w:rsid w:val="00205ADD"/>
    <w:rsid w:val="00205E44"/>
    <w:rsid w:val="002061FD"/>
    <w:rsid w:val="0020633E"/>
    <w:rsid w:val="00206589"/>
    <w:rsid w:val="00206D6C"/>
    <w:rsid w:val="002071B4"/>
    <w:rsid w:val="00207597"/>
    <w:rsid w:val="002075F3"/>
    <w:rsid w:val="00207C4E"/>
    <w:rsid w:val="00210293"/>
    <w:rsid w:val="0021087A"/>
    <w:rsid w:val="00210F14"/>
    <w:rsid w:val="002115E2"/>
    <w:rsid w:val="0021161F"/>
    <w:rsid w:val="00211752"/>
    <w:rsid w:val="0021183B"/>
    <w:rsid w:val="0021194A"/>
    <w:rsid w:val="00212696"/>
    <w:rsid w:val="002127D0"/>
    <w:rsid w:val="00212AC7"/>
    <w:rsid w:val="00212F0C"/>
    <w:rsid w:val="00213901"/>
    <w:rsid w:val="002139DC"/>
    <w:rsid w:val="00213AEF"/>
    <w:rsid w:val="00213AF1"/>
    <w:rsid w:val="00213DF7"/>
    <w:rsid w:val="00214166"/>
    <w:rsid w:val="002150F9"/>
    <w:rsid w:val="0021518A"/>
    <w:rsid w:val="00215E0E"/>
    <w:rsid w:val="002160C1"/>
    <w:rsid w:val="0021622F"/>
    <w:rsid w:val="002169AC"/>
    <w:rsid w:val="00216E48"/>
    <w:rsid w:val="002172A0"/>
    <w:rsid w:val="002174B8"/>
    <w:rsid w:val="00220542"/>
    <w:rsid w:val="0022080B"/>
    <w:rsid w:val="00220BF3"/>
    <w:rsid w:val="00221176"/>
    <w:rsid w:val="0022121E"/>
    <w:rsid w:val="00221495"/>
    <w:rsid w:val="00221A39"/>
    <w:rsid w:val="00221DB6"/>
    <w:rsid w:val="00222478"/>
    <w:rsid w:val="00222479"/>
    <w:rsid w:val="002224A5"/>
    <w:rsid w:val="00222796"/>
    <w:rsid w:val="0022280B"/>
    <w:rsid w:val="0022298F"/>
    <w:rsid w:val="00222CFA"/>
    <w:rsid w:val="0022317C"/>
    <w:rsid w:val="00223475"/>
    <w:rsid w:val="00223571"/>
    <w:rsid w:val="002236BD"/>
    <w:rsid w:val="00223A81"/>
    <w:rsid w:val="00223CD0"/>
    <w:rsid w:val="00223D3A"/>
    <w:rsid w:val="0022416E"/>
    <w:rsid w:val="002241E3"/>
    <w:rsid w:val="00224519"/>
    <w:rsid w:val="002245E9"/>
    <w:rsid w:val="0022466F"/>
    <w:rsid w:val="0022477A"/>
    <w:rsid w:val="0022499C"/>
    <w:rsid w:val="00224C04"/>
    <w:rsid w:val="00224D3C"/>
    <w:rsid w:val="00224F0E"/>
    <w:rsid w:val="00224FCB"/>
    <w:rsid w:val="00225307"/>
    <w:rsid w:val="0022531E"/>
    <w:rsid w:val="00225C5D"/>
    <w:rsid w:val="00226008"/>
    <w:rsid w:val="0022642D"/>
    <w:rsid w:val="00226CC7"/>
    <w:rsid w:val="00226E6D"/>
    <w:rsid w:val="00227165"/>
    <w:rsid w:val="002272B1"/>
    <w:rsid w:val="00227669"/>
    <w:rsid w:val="0022796B"/>
    <w:rsid w:val="00227DB6"/>
    <w:rsid w:val="00227E7E"/>
    <w:rsid w:val="00227F6D"/>
    <w:rsid w:val="00227FAC"/>
    <w:rsid w:val="00230113"/>
    <w:rsid w:val="0023021E"/>
    <w:rsid w:val="00230349"/>
    <w:rsid w:val="00230819"/>
    <w:rsid w:val="00230C9C"/>
    <w:rsid w:val="00230D66"/>
    <w:rsid w:val="00230DDA"/>
    <w:rsid w:val="00230E5F"/>
    <w:rsid w:val="002313DD"/>
    <w:rsid w:val="00231753"/>
    <w:rsid w:val="0023183A"/>
    <w:rsid w:val="00231A05"/>
    <w:rsid w:val="00231A38"/>
    <w:rsid w:val="002320B1"/>
    <w:rsid w:val="002326DF"/>
    <w:rsid w:val="0023283B"/>
    <w:rsid w:val="00232D4F"/>
    <w:rsid w:val="00232D58"/>
    <w:rsid w:val="00233123"/>
    <w:rsid w:val="002333EB"/>
    <w:rsid w:val="00233551"/>
    <w:rsid w:val="002336C0"/>
    <w:rsid w:val="002336DF"/>
    <w:rsid w:val="00233886"/>
    <w:rsid w:val="0023395F"/>
    <w:rsid w:val="002339CA"/>
    <w:rsid w:val="00233A42"/>
    <w:rsid w:val="00233B0E"/>
    <w:rsid w:val="00233D1D"/>
    <w:rsid w:val="00233D67"/>
    <w:rsid w:val="00233F15"/>
    <w:rsid w:val="00233F9B"/>
    <w:rsid w:val="0023400E"/>
    <w:rsid w:val="00234023"/>
    <w:rsid w:val="00234221"/>
    <w:rsid w:val="002342DE"/>
    <w:rsid w:val="00234455"/>
    <w:rsid w:val="00234470"/>
    <w:rsid w:val="00234546"/>
    <w:rsid w:val="00234CF6"/>
    <w:rsid w:val="00234EF6"/>
    <w:rsid w:val="0023517E"/>
    <w:rsid w:val="00235F49"/>
    <w:rsid w:val="002362B6"/>
    <w:rsid w:val="0023686F"/>
    <w:rsid w:val="00236991"/>
    <w:rsid w:val="00236AA6"/>
    <w:rsid w:val="00236F64"/>
    <w:rsid w:val="00237194"/>
    <w:rsid w:val="0023730D"/>
    <w:rsid w:val="002378AF"/>
    <w:rsid w:val="00237991"/>
    <w:rsid w:val="00237C52"/>
    <w:rsid w:val="00237F49"/>
    <w:rsid w:val="00240001"/>
    <w:rsid w:val="002400D6"/>
    <w:rsid w:val="0024020D"/>
    <w:rsid w:val="00240219"/>
    <w:rsid w:val="0024061A"/>
    <w:rsid w:val="002406B6"/>
    <w:rsid w:val="002406E6"/>
    <w:rsid w:val="00240A04"/>
    <w:rsid w:val="002410A5"/>
    <w:rsid w:val="002410C9"/>
    <w:rsid w:val="00241B9B"/>
    <w:rsid w:val="00241D96"/>
    <w:rsid w:val="00241EFA"/>
    <w:rsid w:val="00241F1A"/>
    <w:rsid w:val="00242947"/>
    <w:rsid w:val="00242ACB"/>
    <w:rsid w:val="00242B4C"/>
    <w:rsid w:val="00242C07"/>
    <w:rsid w:val="00242C6D"/>
    <w:rsid w:val="00242CBB"/>
    <w:rsid w:val="00242E8F"/>
    <w:rsid w:val="0024338B"/>
    <w:rsid w:val="00243C74"/>
    <w:rsid w:val="0024413A"/>
    <w:rsid w:val="0024468E"/>
    <w:rsid w:val="00244B15"/>
    <w:rsid w:val="00244DD3"/>
    <w:rsid w:val="00244DF9"/>
    <w:rsid w:val="00245236"/>
    <w:rsid w:val="002453EC"/>
    <w:rsid w:val="002453FB"/>
    <w:rsid w:val="002456C5"/>
    <w:rsid w:val="002459BD"/>
    <w:rsid w:val="00245AA6"/>
    <w:rsid w:val="00245CBF"/>
    <w:rsid w:val="00245D32"/>
    <w:rsid w:val="002461A0"/>
    <w:rsid w:val="002466F2"/>
    <w:rsid w:val="00246910"/>
    <w:rsid w:val="00246ED8"/>
    <w:rsid w:val="00247800"/>
    <w:rsid w:val="00247AD8"/>
    <w:rsid w:val="00247CDF"/>
    <w:rsid w:val="00247E72"/>
    <w:rsid w:val="00250070"/>
    <w:rsid w:val="002504D7"/>
    <w:rsid w:val="0025084E"/>
    <w:rsid w:val="002509C8"/>
    <w:rsid w:val="002509E1"/>
    <w:rsid w:val="00250C3F"/>
    <w:rsid w:val="00250D20"/>
    <w:rsid w:val="00250D9F"/>
    <w:rsid w:val="002515D5"/>
    <w:rsid w:val="002517EE"/>
    <w:rsid w:val="00251C24"/>
    <w:rsid w:val="00251DDB"/>
    <w:rsid w:val="00251F53"/>
    <w:rsid w:val="002521DA"/>
    <w:rsid w:val="002523A4"/>
    <w:rsid w:val="0025247B"/>
    <w:rsid w:val="002526E1"/>
    <w:rsid w:val="002528A2"/>
    <w:rsid w:val="002529F7"/>
    <w:rsid w:val="00252A44"/>
    <w:rsid w:val="00252B57"/>
    <w:rsid w:val="00252C68"/>
    <w:rsid w:val="0025322D"/>
    <w:rsid w:val="00253781"/>
    <w:rsid w:val="002537E0"/>
    <w:rsid w:val="00253CBB"/>
    <w:rsid w:val="00254DD2"/>
    <w:rsid w:val="00254FAB"/>
    <w:rsid w:val="00255189"/>
    <w:rsid w:val="002551D8"/>
    <w:rsid w:val="00255486"/>
    <w:rsid w:val="00255562"/>
    <w:rsid w:val="002558F1"/>
    <w:rsid w:val="00255B4E"/>
    <w:rsid w:val="00255D9B"/>
    <w:rsid w:val="00255DB7"/>
    <w:rsid w:val="0025601E"/>
    <w:rsid w:val="00256026"/>
    <w:rsid w:val="0025608B"/>
    <w:rsid w:val="002560EB"/>
    <w:rsid w:val="0025641F"/>
    <w:rsid w:val="0025755F"/>
    <w:rsid w:val="00257611"/>
    <w:rsid w:val="00257BAF"/>
    <w:rsid w:val="00257D64"/>
    <w:rsid w:val="00257FE1"/>
    <w:rsid w:val="00260240"/>
    <w:rsid w:val="002609EF"/>
    <w:rsid w:val="00260BA9"/>
    <w:rsid w:val="00260CDF"/>
    <w:rsid w:val="00261310"/>
    <w:rsid w:val="002617CA"/>
    <w:rsid w:val="00261C32"/>
    <w:rsid w:val="00261D14"/>
    <w:rsid w:val="00261F63"/>
    <w:rsid w:val="00262137"/>
    <w:rsid w:val="0026235F"/>
    <w:rsid w:val="002629DA"/>
    <w:rsid w:val="00262C4B"/>
    <w:rsid w:val="00262D02"/>
    <w:rsid w:val="00262E45"/>
    <w:rsid w:val="00262EC8"/>
    <w:rsid w:val="002635B5"/>
    <w:rsid w:val="002636FA"/>
    <w:rsid w:val="00263708"/>
    <w:rsid w:val="00263C53"/>
    <w:rsid w:val="00264219"/>
    <w:rsid w:val="00264257"/>
    <w:rsid w:val="00264456"/>
    <w:rsid w:val="0026465A"/>
    <w:rsid w:val="002647BB"/>
    <w:rsid w:val="00264C40"/>
    <w:rsid w:val="00264CA7"/>
    <w:rsid w:val="00264E61"/>
    <w:rsid w:val="00264E8D"/>
    <w:rsid w:val="00265085"/>
    <w:rsid w:val="00265254"/>
    <w:rsid w:val="00265774"/>
    <w:rsid w:val="002657BE"/>
    <w:rsid w:val="00265947"/>
    <w:rsid w:val="00265BFD"/>
    <w:rsid w:val="00265FB4"/>
    <w:rsid w:val="0026628F"/>
    <w:rsid w:val="00267237"/>
    <w:rsid w:val="0026727E"/>
    <w:rsid w:val="00267458"/>
    <w:rsid w:val="00267D4F"/>
    <w:rsid w:val="00267E53"/>
    <w:rsid w:val="00270B93"/>
    <w:rsid w:val="002714A2"/>
    <w:rsid w:val="002716A8"/>
    <w:rsid w:val="00271882"/>
    <w:rsid w:val="00271C49"/>
    <w:rsid w:val="00271F93"/>
    <w:rsid w:val="00272217"/>
    <w:rsid w:val="00272348"/>
    <w:rsid w:val="00272569"/>
    <w:rsid w:val="0027302A"/>
    <w:rsid w:val="00273445"/>
    <w:rsid w:val="002736F5"/>
    <w:rsid w:val="00273D27"/>
    <w:rsid w:val="00273FF8"/>
    <w:rsid w:val="00274266"/>
    <w:rsid w:val="0027487C"/>
    <w:rsid w:val="0027490F"/>
    <w:rsid w:val="002749A3"/>
    <w:rsid w:val="00274A89"/>
    <w:rsid w:val="00274BCD"/>
    <w:rsid w:val="00274D61"/>
    <w:rsid w:val="00274E9F"/>
    <w:rsid w:val="002751FD"/>
    <w:rsid w:val="00275412"/>
    <w:rsid w:val="0027554F"/>
    <w:rsid w:val="00276028"/>
    <w:rsid w:val="0027612D"/>
    <w:rsid w:val="00276336"/>
    <w:rsid w:val="00277AC4"/>
    <w:rsid w:val="00277AFA"/>
    <w:rsid w:val="00280969"/>
    <w:rsid w:val="00280D9A"/>
    <w:rsid w:val="002810DC"/>
    <w:rsid w:val="002815B6"/>
    <w:rsid w:val="0028187A"/>
    <w:rsid w:val="002819D5"/>
    <w:rsid w:val="0028206C"/>
    <w:rsid w:val="00282310"/>
    <w:rsid w:val="00282371"/>
    <w:rsid w:val="00282B3A"/>
    <w:rsid w:val="00282BBD"/>
    <w:rsid w:val="00282E5D"/>
    <w:rsid w:val="00282EA3"/>
    <w:rsid w:val="00283198"/>
    <w:rsid w:val="00283FB6"/>
    <w:rsid w:val="002842D4"/>
    <w:rsid w:val="002843CE"/>
    <w:rsid w:val="0028497C"/>
    <w:rsid w:val="00284A10"/>
    <w:rsid w:val="00284BB6"/>
    <w:rsid w:val="00284D26"/>
    <w:rsid w:val="00284DDF"/>
    <w:rsid w:val="002855ED"/>
    <w:rsid w:val="00285656"/>
    <w:rsid w:val="00285936"/>
    <w:rsid w:val="00285C66"/>
    <w:rsid w:val="00285D6D"/>
    <w:rsid w:val="00285D97"/>
    <w:rsid w:val="00286063"/>
    <w:rsid w:val="00286107"/>
    <w:rsid w:val="002864F6"/>
    <w:rsid w:val="002865F8"/>
    <w:rsid w:val="002867DB"/>
    <w:rsid w:val="00286DEE"/>
    <w:rsid w:val="00286E8F"/>
    <w:rsid w:val="002872E4"/>
    <w:rsid w:val="0028766B"/>
    <w:rsid w:val="00287B07"/>
    <w:rsid w:val="00287D7C"/>
    <w:rsid w:val="00287F2A"/>
    <w:rsid w:val="002906BE"/>
    <w:rsid w:val="00290BCF"/>
    <w:rsid w:val="00290C12"/>
    <w:rsid w:val="00290DE7"/>
    <w:rsid w:val="00290E0F"/>
    <w:rsid w:val="0029103A"/>
    <w:rsid w:val="0029170D"/>
    <w:rsid w:val="002917DA"/>
    <w:rsid w:val="002917E6"/>
    <w:rsid w:val="00291809"/>
    <w:rsid w:val="00291B7E"/>
    <w:rsid w:val="00292AD0"/>
    <w:rsid w:val="00292B12"/>
    <w:rsid w:val="00292C03"/>
    <w:rsid w:val="00292D7C"/>
    <w:rsid w:val="00292E15"/>
    <w:rsid w:val="002930F2"/>
    <w:rsid w:val="00293390"/>
    <w:rsid w:val="00294090"/>
    <w:rsid w:val="002947DA"/>
    <w:rsid w:val="00294C6D"/>
    <w:rsid w:val="00294E5D"/>
    <w:rsid w:val="00294E7F"/>
    <w:rsid w:val="0029519A"/>
    <w:rsid w:val="00295235"/>
    <w:rsid w:val="00295A58"/>
    <w:rsid w:val="00295FE7"/>
    <w:rsid w:val="00296479"/>
    <w:rsid w:val="002968BD"/>
    <w:rsid w:val="00296E5E"/>
    <w:rsid w:val="002971B5"/>
    <w:rsid w:val="002976C6"/>
    <w:rsid w:val="002977EB"/>
    <w:rsid w:val="00297AD1"/>
    <w:rsid w:val="00297BF5"/>
    <w:rsid w:val="002A0764"/>
    <w:rsid w:val="002A089B"/>
    <w:rsid w:val="002A1EF1"/>
    <w:rsid w:val="002A212D"/>
    <w:rsid w:val="002A2225"/>
    <w:rsid w:val="002A24B1"/>
    <w:rsid w:val="002A4037"/>
    <w:rsid w:val="002A4763"/>
    <w:rsid w:val="002A49ED"/>
    <w:rsid w:val="002A4ACA"/>
    <w:rsid w:val="002A5332"/>
    <w:rsid w:val="002A57D2"/>
    <w:rsid w:val="002A5E15"/>
    <w:rsid w:val="002A5F0C"/>
    <w:rsid w:val="002A6074"/>
    <w:rsid w:val="002A60D6"/>
    <w:rsid w:val="002A61D1"/>
    <w:rsid w:val="002A63BE"/>
    <w:rsid w:val="002A673C"/>
    <w:rsid w:val="002A6830"/>
    <w:rsid w:val="002A6C6F"/>
    <w:rsid w:val="002A71EC"/>
    <w:rsid w:val="002A7533"/>
    <w:rsid w:val="002A7620"/>
    <w:rsid w:val="002A79B3"/>
    <w:rsid w:val="002A7A7A"/>
    <w:rsid w:val="002A7D76"/>
    <w:rsid w:val="002B03D7"/>
    <w:rsid w:val="002B03E4"/>
    <w:rsid w:val="002B044C"/>
    <w:rsid w:val="002B04CB"/>
    <w:rsid w:val="002B052D"/>
    <w:rsid w:val="002B05D4"/>
    <w:rsid w:val="002B0A74"/>
    <w:rsid w:val="002B0AD4"/>
    <w:rsid w:val="002B129E"/>
    <w:rsid w:val="002B1BCE"/>
    <w:rsid w:val="002B1C54"/>
    <w:rsid w:val="002B2006"/>
    <w:rsid w:val="002B2515"/>
    <w:rsid w:val="002B28C3"/>
    <w:rsid w:val="002B2A60"/>
    <w:rsid w:val="002B2AF9"/>
    <w:rsid w:val="002B39D5"/>
    <w:rsid w:val="002B3E6C"/>
    <w:rsid w:val="002B442D"/>
    <w:rsid w:val="002B44E2"/>
    <w:rsid w:val="002B49F9"/>
    <w:rsid w:val="002B4C1C"/>
    <w:rsid w:val="002B4FF7"/>
    <w:rsid w:val="002B589C"/>
    <w:rsid w:val="002B5CA9"/>
    <w:rsid w:val="002B5E23"/>
    <w:rsid w:val="002B5FE3"/>
    <w:rsid w:val="002B61BB"/>
    <w:rsid w:val="002B6815"/>
    <w:rsid w:val="002B69A4"/>
    <w:rsid w:val="002B6A86"/>
    <w:rsid w:val="002B6D8D"/>
    <w:rsid w:val="002B6E06"/>
    <w:rsid w:val="002B7160"/>
    <w:rsid w:val="002B7A5F"/>
    <w:rsid w:val="002B7AEB"/>
    <w:rsid w:val="002B7E02"/>
    <w:rsid w:val="002C00C2"/>
    <w:rsid w:val="002C02FA"/>
    <w:rsid w:val="002C053A"/>
    <w:rsid w:val="002C0695"/>
    <w:rsid w:val="002C06FB"/>
    <w:rsid w:val="002C0A0B"/>
    <w:rsid w:val="002C0D40"/>
    <w:rsid w:val="002C0E44"/>
    <w:rsid w:val="002C0EBA"/>
    <w:rsid w:val="002C0F52"/>
    <w:rsid w:val="002C10F7"/>
    <w:rsid w:val="002C1164"/>
    <w:rsid w:val="002C14A1"/>
    <w:rsid w:val="002C18D1"/>
    <w:rsid w:val="002C19C6"/>
    <w:rsid w:val="002C1A59"/>
    <w:rsid w:val="002C20D8"/>
    <w:rsid w:val="002C273D"/>
    <w:rsid w:val="002C2912"/>
    <w:rsid w:val="002C2B65"/>
    <w:rsid w:val="002C3028"/>
    <w:rsid w:val="002C376F"/>
    <w:rsid w:val="002C38F3"/>
    <w:rsid w:val="002C3ABC"/>
    <w:rsid w:val="002C3BAD"/>
    <w:rsid w:val="002C3F25"/>
    <w:rsid w:val="002C4097"/>
    <w:rsid w:val="002C45E2"/>
    <w:rsid w:val="002C4B5D"/>
    <w:rsid w:val="002C4C89"/>
    <w:rsid w:val="002C4EC6"/>
    <w:rsid w:val="002C54FC"/>
    <w:rsid w:val="002C5507"/>
    <w:rsid w:val="002C5E03"/>
    <w:rsid w:val="002C5F71"/>
    <w:rsid w:val="002C5F81"/>
    <w:rsid w:val="002C64B8"/>
    <w:rsid w:val="002C66B2"/>
    <w:rsid w:val="002C6A68"/>
    <w:rsid w:val="002C6BB4"/>
    <w:rsid w:val="002C6FD6"/>
    <w:rsid w:val="002C71E5"/>
    <w:rsid w:val="002C73D9"/>
    <w:rsid w:val="002C76A7"/>
    <w:rsid w:val="002C7D4F"/>
    <w:rsid w:val="002D009A"/>
    <w:rsid w:val="002D03E0"/>
    <w:rsid w:val="002D0D3D"/>
    <w:rsid w:val="002D2425"/>
    <w:rsid w:val="002D3077"/>
    <w:rsid w:val="002D319A"/>
    <w:rsid w:val="002D3307"/>
    <w:rsid w:val="002D3992"/>
    <w:rsid w:val="002D3C04"/>
    <w:rsid w:val="002D4013"/>
    <w:rsid w:val="002D4054"/>
    <w:rsid w:val="002D41E0"/>
    <w:rsid w:val="002D4279"/>
    <w:rsid w:val="002D42FF"/>
    <w:rsid w:val="002D4854"/>
    <w:rsid w:val="002D4A0E"/>
    <w:rsid w:val="002D4A73"/>
    <w:rsid w:val="002D4F18"/>
    <w:rsid w:val="002D56B3"/>
    <w:rsid w:val="002D5C1C"/>
    <w:rsid w:val="002D615A"/>
    <w:rsid w:val="002D6A12"/>
    <w:rsid w:val="002D6A5D"/>
    <w:rsid w:val="002D6C41"/>
    <w:rsid w:val="002D6EE6"/>
    <w:rsid w:val="002D79D7"/>
    <w:rsid w:val="002E028A"/>
    <w:rsid w:val="002E0653"/>
    <w:rsid w:val="002E0709"/>
    <w:rsid w:val="002E08B9"/>
    <w:rsid w:val="002E0C42"/>
    <w:rsid w:val="002E141B"/>
    <w:rsid w:val="002E1620"/>
    <w:rsid w:val="002E19B9"/>
    <w:rsid w:val="002E1C03"/>
    <w:rsid w:val="002E1D5B"/>
    <w:rsid w:val="002E1ED5"/>
    <w:rsid w:val="002E1F72"/>
    <w:rsid w:val="002E20D7"/>
    <w:rsid w:val="002E241A"/>
    <w:rsid w:val="002E2574"/>
    <w:rsid w:val="002E2E3D"/>
    <w:rsid w:val="002E348D"/>
    <w:rsid w:val="002E34C6"/>
    <w:rsid w:val="002E3C35"/>
    <w:rsid w:val="002E3D59"/>
    <w:rsid w:val="002E407A"/>
    <w:rsid w:val="002E4200"/>
    <w:rsid w:val="002E44D2"/>
    <w:rsid w:val="002E48FD"/>
    <w:rsid w:val="002E5B59"/>
    <w:rsid w:val="002E612D"/>
    <w:rsid w:val="002E631F"/>
    <w:rsid w:val="002E636D"/>
    <w:rsid w:val="002E63CE"/>
    <w:rsid w:val="002E64BC"/>
    <w:rsid w:val="002E66F5"/>
    <w:rsid w:val="002E6835"/>
    <w:rsid w:val="002E6897"/>
    <w:rsid w:val="002E6C14"/>
    <w:rsid w:val="002E7712"/>
    <w:rsid w:val="002E7A9D"/>
    <w:rsid w:val="002F01D9"/>
    <w:rsid w:val="002F022B"/>
    <w:rsid w:val="002F052B"/>
    <w:rsid w:val="002F1BAD"/>
    <w:rsid w:val="002F1D1F"/>
    <w:rsid w:val="002F1DFA"/>
    <w:rsid w:val="002F1EFD"/>
    <w:rsid w:val="002F2252"/>
    <w:rsid w:val="002F24EE"/>
    <w:rsid w:val="002F2500"/>
    <w:rsid w:val="002F2702"/>
    <w:rsid w:val="002F2C21"/>
    <w:rsid w:val="002F2EF9"/>
    <w:rsid w:val="002F3347"/>
    <w:rsid w:val="002F34C1"/>
    <w:rsid w:val="002F37D7"/>
    <w:rsid w:val="002F386C"/>
    <w:rsid w:val="002F3948"/>
    <w:rsid w:val="002F3D08"/>
    <w:rsid w:val="002F4277"/>
    <w:rsid w:val="002F4685"/>
    <w:rsid w:val="002F487A"/>
    <w:rsid w:val="002F4BBE"/>
    <w:rsid w:val="002F4EE7"/>
    <w:rsid w:val="002F4FDA"/>
    <w:rsid w:val="002F51E3"/>
    <w:rsid w:val="002F52D4"/>
    <w:rsid w:val="002F571C"/>
    <w:rsid w:val="002F57DA"/>
    <w:rsid w:val="002F5A38"/>
    <w:rsid w:val="002F5CAC"/>
    <w:rsid w:val="002F5CFD"/>
    <w:rsid w:val="002F5ECF"/>
    <w:rsid w:val="002F5F44"/>
    <w:rsid w:val="002F62FC"/>
    <w:rsid w:val="002F66A0"/>
    <w:rsid w:val="00300184"/>
    <w:rsid w:val="0030025F"/>
    <w:rsid w:val="003006A3"/>
    <w:rsid w:val="003007A9"/>
    <w:rsid w:val="00300B33"/>
    <w:rsid w:val="0030184C"/>
    <w:rsid w:val="00301A02"/>
    <w:rsid w:val="00301C33"/>
    <w:rsid w:val="0030203D"/>
    <w:rsid w:val="00302445"/>
    <w:rsid w:val="003024F8"/>
    <w:rsid w:val="0030260D"/>
    <w:rsid w:val="00302792"/>
    <w:rsid w:val="00302D16"/>
    <w:rsid w:val="00302EAA"/>
    <w:rsid w:val="00302F65"/>
    <w:rsid w:val="003031CB"/>
    <w:rsid w:val="003037AC"/>
    <w:rsid w:val="003039AF"/>
    <w:rsid w:val="00303A1D"/>
    <w:rsid w:val="00303C3C"/>
    <w:rsid w:val="00303EEB"/>
    <w:rsid w:val="00304AD7"/>
    <w:rsid w:val="00304B9D"/>
    <w:rsid w:val="00304BF7"/>
    <w:rsid w:val="00304C98"/>
    <w:rsid w:val="00304D11"/>
    <w:rsid w:val="00305405"/>
    <w:rsid w:val="003058E8"/>
    <w:rsid w:val="00305915"/>
    <w:rsid w:val="00305B12"/>
    <w:rsid w:val="003066AF"/>
    <w:rsid w:val="00306725"/>
    <w:rsid w:val="00306C07"/>
    <w:rsid w:val="0030736A"/>
    <w:rsid w:val="0030754B"/>
    <w:rsid w:val="00307D68"/>
    <w:rsid w:val="00310238"/>
    <w:rsid w:val="00310667"/>
    <w:rsid w:val="00310769"/>
    <w:rsid w:val="00310995"/>
    <w:rsid w:val="00310D07"/>
    <w:rsid w:val="003113F3"/>
    <w:rsid w:val="003114DD"/>
    <w:rsid w:val="003115E1"/>
    <w:rsid w:val="003118EB"/>
    <w:rsid w:val="00311B5A"/>
    <w:rsid w:val="00311B79"/>
    <w:rsid w:val="00311DF2"/>
    <w:rsid w:val="0031281C"/>
    <w:rsid w:val="00312993"/>
    <w:rsid w:val="00312FEB"/>
    <w:rsid w:val="00313069"/>
    <w:rsid w:val="00313698"/>
    <w:rsid w:val="00313B69"/>
    <w:rsid w:val="00313F62"/>
    <w:rsid w:val="00314589"/>
    <w:rsid w:val="00314DE5"/>
    <w:rsid w:val="00314EB9"/>
    <w:rsid w:val="00315513"/>
    <w:rsid w:val="00315578"/>
    <w:rsid w:val="00316809"/>
    <w:rsid w:val="00316B1C"/>
    <w:rsid w:val="00316BD1"/>
    <w:rsid w:val="00316C3A"/>
    <w:rsid w:val="00317081"/>
    <w:rsid w:val="003173E4"/>
    <w:rsid w:val="00317B8B"/>
    <w:rsid w:val="00317DE4"/>
    <w:rsid w:val="00317FAF"/>
    <w:rsid w:val="00320388"/>
    <w:rsid w:val="00320F26"/>
    <w:rsid w:val="00320FD9"/>
    <w:rsid w:val="0032120F"/>
    <w:rsid w:val="00321B5A"/>
    <w:rsid w:val="00321F98"/>
    <w:rsid w:val="0032207D"/>
    <w:rsid w:val="00322112"/>
    <w:rsid w:val="003223F9"/>
    <w:rsid w:val="00323193"/>
    <w:rsid w:val="00324357"/>
    <w:rsid w:val="003252D6"/>
    <w:rsid w:val="003258F7"/>
    <w:rsid w:val="00325B99"/>
    <w:rsid w:val="00325E97"/>
    <w:rsid w:val="0032610F"/>
    <w:rsid w:val="0032612A"/>
    <w:rsid w:val="003262B1"/>
    <w:rsid w:val="003262C2"/>
    <w:rsid w:val="00326455"/>
    <w:rsid w:val="00326742"/>
    <w:rsid w:val="00326877"/>
    <w:rsid w:val="00326956"/>
    <w:rsid w:val="00326CED"/>
    <w:rsid w:val="00326D60"/>
    <w:rsid w:val="0032767C"/>
    <w:rsid w:val="00327CE9"/>
    <w:rsid w:val="00330464"/>
    <w:rsid w:val="00330951"/>
    <w:rsid w:val="00330952"/>
    <w:rsid w:val="00330AAC"/>
    <w:rsid w:val="00330ADB"/>
    <w:rsid w:val="00330B51"/>
    <w:rsid w:val="00330CB9"/>
    <w:rsid w:val="00330F78"/>
    <w:rsid w:val="003318C2"/>
    <w:rsid w:val="00331911"/>
    <w:rsid w:val="00331D74"/>
    <w:rsid w:val="00331D96"/>
    <w:rsid w:val="00332593"/>
    <w:rsid w:val="003326B4"/>
    <w:rsid w:val="003326FC"/>
    <w:rsid w:val="003328BC"/>
    <w:rsid w:val="00332E09"/>
    <w:rsid w:val="00333138"/>
    <w:rsid w:val="0033321F"/>
    <w:rsid w:val="003332EC"/>
    <w:rsid w:val="0033336B"/>
    <w:rsid w:val="003338C7"/>
    <w:rsid w:val="00333A0B"/>
    <w:rsid w:val="00333E3E"/>
    <w:rsid w:val="003343E3"/>
    <w:rsid w:val="003351F5"/>
    <w:rsid w:val="003353AD"/>
    <w:rsid w:val="0033584C"/>
    <w:rsid w:val="00335B48"/>
    <w:rsid w:val="00335B6C"/>
    <w:rsid w:val="0033607B"/>
    <w:rsid w:val="00336F21"/>
    <w:rsid w:val="003372FF"/>
    <w:rsid w:val="00337643"/>
    <w:rsid w:val="00337C6D"/>
    <w:rsid w:val="00337D15"/>
    <w:rsid w:val="0034047E"/>
    <w:rsid w:val="00340774"/>
    <w:rsid w:val="00340923"/>
    <w:rsid w:val="00340F3F"/>
    <w:rsid w:val="003412C2"/>
    <w:rsid w:val="003412D0"/>
    <w:rsid w:val="00341B48"/>
    <w:rsid w:val="00341B70"/>
    <w:rsid w:val="0034205D"/>
    <w:rsid w:val="00342B81"/>
    <w:rsid w:val="0034398D"/>
    <w:rsid w:val="00343E8A"/>
    <w:rsid w:val="00344183"/>
    <w:rsid w:val="003444FB"/>
    <w:rsid w:val="00344650"/>
    <w:rsid w:val="00344672"/>
    <w:rsid w:val="00344EEE"/>
    <w:rsid w:val="003450DE"/>
    <w:rsid w:val="0034513A"/>
    <w:rsid w:val="00345169"/>
    <w:rsid w:val="003454ED"/>
    <w:rsid w:val="0034556F"/>
    <w:rsid w:val="0034579E"/>
    <w:rsid w:val="003457E3"/>
    <w:rsid w:val="00345B34"/>
    <w:rsid w:val="00345E3C"/>
    <w:rsid w:val="00345FE7"/>
    <w:rsid w:val="0034658F"/>
    <w:rsid w:val="00346964"/>
    <w:rsid w:val="00347409"/>
    <w:rsid w:val="0034740E"/>
    <w:rsid w:val="00347A7F"/>
    <w:rsid w:val="00347CFB"/>
    <w:rsid w:val="00350082"/>
    <w:rsid w:val="003500C5"/>
    <w:rsid w:val="00350338"/>
    <w:rsid w:val="00350384"/>
    <w:rsid w:val="003503C6"/>
    <w:rsid w:val="003510BC"/>
    <w:rsid w:val="0035118B"/>
    <w:rsid w:val="0035167C"/>
    <w:rsid w:val="00352373"/>
    <w:rsid w:val="00352F5E"/>
    <w:rsid w:val="0035381B"/>
    <w:rsid w:val="003538EA"/>
    <w:rsid w:val="00353ADC"/>
    <w:rsid w:val="00353BFE"/>
    <w:rsid w:val="00353F0C"/>
    <w:rsid w:val="00354087"/>
    <w:rsid w:val="00354304"/>
    <w:rsid w:val="003545B6"/>
    <w:rsid w:val="00354A78"/>
    <w:rsid w:val="0035506D"/>
    <w:rsid w:val="0035525D"/>
    <w:rsid w:val="00355817"/>
    <w:rsid w:val="003558C6"/>
    <w:rsid w:val="00355D40"/>
    <w:rsid w:val="003568EB"/>
    <w:rsid w:val="00356A6F"/>
    <w:rsid w:val="0035716D"/>
    <w:rsid w:val="0035728B"/>
    <w:rsid w:val="00357625"/>
    <w:rsid w:val="00357FD8"/>
    <w:rsid w:val="0036016F"/>
    <w:rsid w:val="00360224"/>
    <w:rsid w:val="003609EF"/>
    <w:rsid w:val="00360A90"/>
    <w:rsid w:val="003611F6"/>
    <w:rsid w:val="00361319"/>
    <w:rsid w:val="003622FD"/>
    <w:rsid w:val="003625E5"/>
    <w:rsid w:val="0036281D"/>
    <w:rsid w:val="00362876"/>
    <w:rsid w:val="00362CF2"/>
    <w:rsid w:val="00362D4D"/>
    <w:rsid w:val="00362DA5"/>
    <w:rsid w:val="00362E0B"/>
    <w:rsid w:val="00362FA9"/>
    <w:rsid w:val="00363519"/>
    <w:rsid w:val="00363EC3"/>
    <w:rsid w:val="00363FEA"/>
    <w:rsid w:val="00364590"/>
    <w:rsid w:val="003648D2"/>
    <w:rsid w:val="00364E9A"/>
    <w:rsid w:val="00364F41"/>
    <w:rsid w:val="00364FDB"/>
    <w:rsid w:val="00365318"/>
    <w:rsid w:val="00365B71"/>
    <w:rsid w:val="00365DB3"/>
    <w:rsid w:val="00365E3E"/>
    <w:rsid w:val="00366386"/>
    <w:rsid w:val="00366CFA"/>
    <w:rsid w:val="003677E6"/>
    <w:rsid w:val="003678C7"/>
    <w:rsid w:val="00367BB5"/>
    <w:rsid w:val="00370209"/>
    <w:rsid w:val="003702E2"/>
    <w:rsid w:val="00370BA7"/>
    <w:rsid w:val="00370E35"/>
    <w:rsid w:val="003710F2"/>
    <w:rsid w:val="003712F1"/>
    <w:rsid w:val="00371FA8"/>
    <w:rsid w:val="00372133"/>
    <w:rsid w:val="00372C83"/>
    <w:rsid w:val="003730E5"/>
    <w:rsid w:val="00373498"/>
    <w:rsid w:val="003737D5"/>
    <w:rsid w:val="00373BAC"/>
    <w:rsid w:val="00373C00"/>
    <w:rsid w:val="00373DFB"/>
    <w:rsid w:val="00373F4A"/>
    <w:rsid w:val="0037431B"/>
    <w:rsid w:val="003744D9"/>
    <w:rsid w:val="00374B36"/>
    <w:rsid w:val="00374CE8"/>
    <w:rsid w:val="00374DE5"/>
    <w:rsid w:val="00374DE7"/>
    <w:rsid w:val="00375188"/>
    <w:rsid w:val="003756DE"/>
    <w:rsid w:val="00375C88"/>
    <w:rsid w:val="003766B4"/>
    <w:rsid w:val="003766DE"/>
    <w:rsid w:val="003767E7"/>
    <w:rsid w:val="00376B2B"/>
    <w:rsid w:val="00376F16"/>
    <w:rsid w:val="0037740B"/>
    <w:rsid w:val="00377AD5"/>
    <w:rsid w:val="00377C4A"/>
    <w:rsid w:val="0038025C"/>
    <w:rsid w:val="00380D70"/>
    <w:rsid w:val="00381490"/>
    <w:rsid w:val="003815AE"/>
    <w:rsid w:val="00381AF9"/>
    <w:rsid w:val="00381FC3"/>
    <w:rsid w:val="00382E8F"/>
    <w:rsid w:val="00383296"/>
    <w:rsid w:val="00383471"/>
    <w:rsid w:val="003834C2"/>
    <w:rsid w:val="0038375B"/>
    <w:rsid w:val="00383793"/>
    <w:rsid w:val="00383991"/>
    <w:rsid w:val="00383C5F"/>
    <w:rsid w:val="00383D10"/>
    <w:rsid w:val="0038494D"/>
    <w:rsid w:val="00384BEF"/>
    <w:rsid w:val="00384F51"/>
    <w:rsid w:val="00385140"/>
    <w:rsid w:val="003859BD"/>
    <w:rsid w:val="00385C73"/>
    <w:rsid w:val="00385DCF"/>
    <w:rsid w:val="00385F09"/>
    <w:rsid w:val="0038604A"/>
    <w:rsid w:val="0038634B"/>
    <w:rsid w:val="003865AB"/>
    <w:rsid w:val="003866AC"/>
    <w:rsid w:val="00386AB6"/>
    <w:rsid w:val="00386B09"/>
    <w:rsid w:val="00386B48"/>
    <w:rsid w:val="00386E73"/>
    <w:rsid w:val="00387AC3"/>
    <w:rsid w:val="00387EBC"/>
    <w:rsid w:val="0039005E"/>
    <w:rsid w:val="003904C3"/>
    <w:rsid w:val="0039061C"/>
    <w:rsid w:val="0039087D"/>
    <w:rsid w:val="00390CC7"/>
    <w:rsid w:val="00391021"/>
    <w:rsid w:val="00391147"/>
    <w:rsid w:val="0039148D"/>
    <w:rsid w:val="00391ECB"/>
    <w:rsid w:val="0039216F"/>
    <w:rsid w:val="003927AC"/>
    <w:rsid w:val="00392833"/>
    <w:rsid w:val="003928C2"/>
    <w:rsid w:val="00392A57"/>
    <w:rsid w:val="003933D9"/>
    <w:rsid w:val="00393DBF"/>
    <w:rsid w:val="003942C6"/>
    <w:rsid w:val="00394309"/>
    <w:rsid w:val="0039432A"/>
    <w:rsid w:val="0039455E"/>
    <w:rsid w:val="00394861"/>
    <w:rsid w:val="00394B36"/>
    <w:rsid w:val="00394C77"/>
    <w:rsid w:val="00394EA0"/>
    <w:rsid w:val="00395ABD"/>
    <w:rsid w:val="00395C9C"/>
    <w:rsid w:val="003966F1"/>
    <w:rsid w:val="003966FD"/>
    <w:rsid w:val="003969F8"/>
    <w:rsid w:val="00396AC7"/>
    <w:rsid w:val="00396E05"/>
    <w:rsid w:val="003971BE"/>
    <w:rsid w:val="00397606"/>
    <w:rsid w:val="00397DE8"/>
    <w:rsid w:val="003A00C1"/>
    <w:rsid w:val="003A0205"/>
    <w:rsid w:val="003A0327"/>
    <w:rsid w:val="003A05D2"/>
    <w:rsid w:val="003A07C8"/>
    <w:rsid w:val="003A089E"/>
    <w:rsid w:val="003A08FD"/>
    <w:rsid w:val="003A0AFF"/>
    <w:rsid w:val="003A0C27"/>
    <w:rsid w:val="003A11C4"/>
    <w:rsid w:val="003A154F"/>
    <w:rsid w:val="003A1A6F"/>
    <w:rsid w:val="003A1BE8"/>
    <w:rsid w:val="003A2FA8"/>
    <w:rsid w:val="003A358D"/>
    <w:rsid w:val="003A38CF"/>
    <w:rsid w:val="003A3A91"/>
    <w:rsid w:val="003A3FAA"/>
    <w:rsid w:val="003A40AF"/>
    <w:rsid w:val="003A41D4"/>
    <w:rsid w:val="003A4218"/>
    <w:rsid w:val="003A42F8"/>
    <w:rsid w:val="003A4C8B"/>
    <w:rsid w:val="003A4E50"/>
    <w:rsid w:val="003A4E9A"/>
    <w:rsid w:val="003A50F6"/>
    <w:rsid w:val="003A5146"/>
    <w:rsid w:val="003A529C"/>
    <w:rsid w:val="003A566D"/>
    <w:rsid w:val="003A5824"/>
    <w:rsid w:val="003A5EDA"/>
    <w:rsid w:val="003A6028"/>
    <w:rsid w:val="003A6038"/>
    <w:rsid w:val="003A631E"/>
    <w:rsid w:val="003A63BF"/>
    <w:rsid w:val="003A6A38"/>
    <w:rsid w:val="003A6E67"/>
    <w:rsid w:val="003A6EF1"/>
    <w:rsid w:val="003A6FCE"/>
    <w:rsid w:val="003A6FED"/>
    <w:rsid w:val="003B004C"/>
    <w:rsid w:val="003B0433"/>
    <w:rsid w:val="003B0785"/>
    <w:rsid w:val="003B0814"/>
    <w:rsid w:val="003B1F9C"/>
    <w:rsid w:val="003B1FDA"/>
    <w:rsid w:val="003B20FE"/>
    <w:rsid w:val="003B211F"/>
    <w:rsid w:val="003B2460"/>
    <w:rsid w:val="003B24A9"/>
    <w:rsid w:val="003B2917"/>
    <w:rsid w:val="003B2F13"/>
    <w:rsid w:val="003B3029"/>
    <w:rsid w:val="003B31AC"/>
    <w:rsid w:val="003B321E"/>
    <w:rsid w:val="003B3252"/>
    <w:rsid w:val="003B36F2"/>
    <w:rsid w:val="003B382F"/>
    <w:rsid w:val="003B3ABE"/>
    <w:rsid w:val="003B3DFA"/>
    <w:rsid w:val="003B44CB"/>
    <w:rsid w:val="003B521C"/>
    <w:rsid w:val="003B53FD"/>
    <w:rsid w:val="003B55D2"/>
    <w:rsid w:val="003B57C3"/>
    <w:rsid w:val="003B5C67"/>
    <w:rsid w:val="003B5F45"/>
    <w:rsid w:val="003B6397"/>
    <w:rsid w:val="003B6539"/>
    <w:rsid w:val="003B6874"/>
    <w:rsid w:val="003B6882"/>
    <w:rsid w:val="003B6B0E"/>
    <w:rsid w:val="003B6C20"/>
    <w:rsid w:val="003B6DB8"/>
    <w:rsid w:val="003B6EB6"/>
    <w:rsid w:val="003B6EC0"/>
    <w:rsid w:val="003B6FF8"/>
    <w:rsid w:val="003B7282"/>
    <w:rsid w:val="003B7724"/>
    <w:rsid w:val="003B7C7A"/>
    <w:rsid w:val="003B7CF3"/>
    <w:rsid w:val="003C00BB"/>
    <w:rsid w:val="003C032F"/>
    <w:rsid w:val="003C040E"/>
    <w:rsid w:val="003C04C7"/>
    <w:rsid w:val="003C0562"/>
    <w:rsid w:val="003C066C"/>
    <w:rsid w:val="003C0748"/>
    <w:rsid w:val="003C0ADA"/>
    <w:rsid w:val="003C0C4D"/>
    <w:rsid w:val="003C0DAE"/>
    <w:rsid w:val="003C0EC1"/>
    <w:rsid w:val="003C0F51"/>
    <w:rsid w:val="003C1219"/>
    <w:rsid w:val="003C139B"/>
    <w:rsid w:val="003C2082"/>
    <w:rsid w:val="003C2BB2"/>
    <w:rsid w:val="003C2BD8"/>
    <w:rsid w:val="003C343A"/>
    <w:rsid w:val="003C3F08"/>
    <w:rsid w:val="003C4069"/>
    <w:rsid w:val="003C4521"/>
    <w:rsid w:val="003C462A"/>
    <w:rsid w:val="003C4932"/>
    <w:rsid w:val="003C4B87"/>
    <w:rsid w:val="003C4C7D"/>
    <w:rsid w:val="003C507A"/>
    <w:rsid w:val="003C50D6"/>
    <w:rsid w:val="003C59FC"/>
    <w:rsid w:val="003C5D7A"/>
    <w:rsid w:val="003C5D98"/>
    <w:rsid w:val="003C5E0B"/>
    <w:rsid w:val="003C60BD"/>
    <w:rsid w:val="003C65A6"/>
    <w:rsid w:val="003C67F7"/>
    <w:rsid w:val="003C681C"/>
    <w:rsid w:val="003C686C"/>
    <w:rsid w:val="003C6919"/>
    <w:rsid w:val="003C7288"/>
    <w:rsid w:val="003C74F0"/>
    <w:rsid w:val="003C773F"/>
    <w:rsid w:val="003C7898"/>
    <w:rsid w:val="003C78BE"/>
    <w:rsid w:val="003C78F1"/>
    <w:rsid w:val="003C798B"/>
    <w:rsid w:val="003C7DB2"/>
    <w:rsid w:val="003D03F1"/>
    <w:rsid w:val="003D0797"/>
    <w:rsid w:val="003D0FCF"/>
    <w:rsid w:val="003D12E9"/>
    <w:rsid w:val="003D1469"/>
    <w:rsid w:val="003D146A"/>
    <w:rsid w:val="003D146C"/>
    <w:rsid w:val="003D1785"/>
    <w:rsid w:val="003D1B66"/>
    <w:rsid w:val="003D1D57"/>
    <w:rsid w:val="003D228B"/>
    <w:rsid w:val="003D244E"/>
    <w:rsid w:val="003D25A4"/>
    <w:rsid w:val="003D25C6"/>
    <w:rsid w:val="003D2C4E"/>
    <w:rsid w:val="003D32EA"/>
    <w:rsid w:val="003D3902"/>
    <w:rsid w:val="003D39A5"/>
    <w:rsid w:val="003D39F2"/>
    <w:rsid w:val="003D40FD"/>
    <w:rsid w:val="003D450B"/>
    <w:rsid w:val="003D4C89"/>
    <w:rsid w:val="003D4D82"/>
    <w:rsid w:val="003D4EC9"/>
    <w:rsid w:val="003D535D"/>
    <w:rsid w:val="003D5CDB"/>
    <w:rsid w:val="003D601B"/>
    <w:rsid w:val="003D61BB"/>
    <w:rsid w:val="003D6506"/>
    <w:rsid w:val="003D658F"/>
    <w:rsid w:val="003D6785"/>
    <w:rsid w:val="003D6CA2"/>
    <w:rsid w:val="003D6F1D"/>
    <w:rsid w:val="003D79AA"/>
    <w:rsid w:val="003D7B08"/>
    <w:rsid w:val="003D7CEE"/>
    <w:rsid w:val="003D7CF8"/>
    <w:rsid w:val="003E0020"/>
    <w:rsid w:val="003E0C4C"/>
    <w:rsid w:val="003E0CEF"/>
    <w:rsid w:val="003E0DA4"/>
    <w:rsid w:val="003E10D3"/>
    <w:rsid w:val="003E1F72"/>
    <w:rsid w:val="003E2436"/>
    <w:rsid w:val="003E260A"/>
    <w:rsid w:val="003E2ED4"/>
    <w:rsid w:val="003E2EF2"/>
    <w:rsid w:val="003E34CF"/>
    <w:rsid w:val="003E36FB"/>
    <w:rsid w:val="003E4806"/>
    <w:rsid w:val="003E48D0"/>
    <w:rsid w:val="003E55E6"/>
    <w:rsid w:val="003E58AA"/>
    <w:rsid w:val="003E5D3C"/>
    <w:rsid w:val="003E5F54"/>
    <w:rsid w:val="003E661F"/>
    <w:rsid w:val="003E663E"/>
    <w:rsid w:val="003E6842"/>
    <w:rsid w:val="003E6DB8"/>
    <w:rsid w:val="003E701C"/>
    <w:rsid w:val="003E7203"/>
    <w:rsid w:val="003E75FC"/>
    <w:rsid w:val="003E7631"/>
    <w:rsid w:val="003E76A6"/>
    <w:rsid w:val="003E78C2"/>
    <w:rsid w:val="003E7B8E"/>
    <w:rsid w:val="003E7C3E"/>
    <w:rsid w:val="003F00CD"/>
    <w:rsid w:val="003F0865"/>
    <w:rsid w:val="003F09B7"/>
    <w:rsid w:val="003F0EFB"/>
    <w:rsid w:val="003F0F7B"/>
    <w:rsid w:val="003F1573"/>
    <w:rsid w:val="003F16A1"/>
    <w:rsid w:val="003F1C9E"/>
    <w:rsid w:val="003F20CA"/>
    <w:rsid w:val="003F22FA"/>
    <w:rsid w:val="003F25B3"/>
    <w:rsid w:val="003F2763"/>
    <w:rsid w:val="003F2A08"/>
    <w:rsid w:val="003F2A74"/>
    <w:rsid w:val="003F2B0E"/>
    <w:rsid w:val="003F2E2D"/>
    <w:rsid w:val="003F2FAB"/>
    <w:rsid w:val="003F33AB"/>
    <w:rsid w:val="003F406E"/>
    <w:rsid w:val="003F409E"/>
    <w:rsid w:val="003F4835"/>
    <w:rsid w:val="003F493C"/>
    <w:rsid w:val="003F4ABA"/>
    <w:rsid w:val="003F5251"/>
    <w:rsid w:val="003F5EDF"/>
    <w:rsid w:val="003F6326"/>
    <w:rsid w:val="003F6354"/>
    <w:rsid w:val="003F6514"/>
    <w:rsid w:val="003F65F6"/>
    <w:rsid w:val="003F6669"/>
    <w:rsid w:val="003F6A0A"/>
    <w:rsid w:val="003F6B17"/>
    <w:rsid w:val="003F6B5A"/>
    <w:rsid w:val="003F6C36"/>
    <w:rsid w:val="003F706B"/>
    <w:rsid w:val="003F7C1B"/>
    <w:rsid w:val="004005C3"/>
    <w:rsid w:val="004006A5"/>
    <w:rsid w:val="004009A5"/>
    <w:rsid w:val="00400A85"/>
    <w:rsid w:val="00400B7E"/>
    <w:rsid w:val="00400CAE"/>
    <w:rsid w:val="00400E8C"/>
    <w:rsid w:val="00401041"/>
    <w:rsid w:val="00401230"/>
    <w:rsid w:val="004013E2"/>
    <w:rsid w:val="00401CD0"/>
    <w:rsid w:val="00401E5D"/>
    <w:rsid w:val="00401FBD"/>
    <w:rsid w:val="0040211D"/>
    <w:rsid w:val="004024B0"/>
    <w:rsid w:val="00402582"/>
    <w:rsid w:val="00402604"/>
    <w:rsid w:val="00402EE4"/>
    <w:rsid w:val="0040312D"/>
    <w:rsid w:val="00403702"/>
    <w:rsid w:val="004044D3"/>
    <w:rsid w:val="00404967"/>
    <w:rsid w:val="00404B18"/>
    <w:rsid w:val="00404C25"/>
    <w:rsid w:val="004053AB"/>
    <w:rsid w:val="0040599A"/>
    <w:rsid w:val="004059F2"/>
    <w:rsid w:val="0040619F"/>
    <w:rsid w:val="004069F2"/>
    <w:rsid w:val="00406D97"/>
    <w:rsid w:val="004072B5"/>
    <w:rsid w:val="0040743A"/>
    <w:rsid w:val="00407A4E"/>
    <w:rsid w:val="00410031"/>
    <w:rsid w:val="00410914"/>
    <w:rsid w:val="00410933"/>
    <w:rsid w:val="00410EDC"/>
    <w:rsid w:val="004111BE"/>
    <w:rsid w:val="004116C2"/>
    <w:rsid w:val="00411C66"/>
    <w:rsid w:val="00411D37"/>
    <w:rsid w:val="00412496"/>
    <w:rsid w:val="00412AC6"/>
    <w:rsid w:val="00412F3E"/>
    <w:rsid w:val="00413631"/>
    <w:rsid w:val="00413686"/>
    <w:rsid w:val="00413B8A"/>
    <w:rsid w:val="00413D38"/>
    <w:rsid w:val="00413DA7"/>
    <w:rsid w:val="0041467E"/>
    <w:rsid w:val="00414DF6"/>
    <w:rsid w:val="00414F35"/>
    <w:rsid w:val="004150D1"/>
    <w:rsid w:val="00415132"/>
    <w:rsid w:val="00415276"/>
    <w:rsid w:val="00415727"/>
    <w:rsid w:val="00415BD3"/>
    <w:rsid w:val="00415D5B"/>
    <w:rsid w:val="00415E5C"/>
    <w:rsid w:val="00415EBD"/>
    <w:rsid w:val="00415F89"/>
    <w:rsid w:val="0041694D"/>
    <w:rsid w:val="00417B31"/>
    <w:rsid w:val="0042003A"/>
    <w:rsid w:val="00420519"/>
    <w:rsid w:val="0042069B"/>
    <w:rsid w:val="00420748"/>
    <w:rsid w:val="00420864"/>
    <w:rsid w:val="00420A68"/>
    <w:rsid w:val="00420C11"/>
    <w:rsid w:val="00420E6D"/>
    <w:rsid w:val="00421099"/>
    <w:rsid w:val="004210F6"/>
    <w:rsid w:val="00421257"/>
    <w:rsid w:val="00421710"/>
    <w:rsid w:val="0042174D"/>
    <w:rsid w:val="0042184C"/>
    <w:rsid w:val="00421A54"/>
    <w:rsid w:val="00421C13"/>
    <w:rsid w:val="00422103"/>
    <w:rsid w:val="00422139"/>
    <w:rsid w:val="004222C3"/>
    <w:rsid w:val="0042259B"/>
    <w:rsid w:val="004227AD"/>
    <w:rsid w:val="004229A8"/>
    <w:rsid w:val="00422CE4"/>
    <w:rsid w:val="00422DC0"/>
    <w:rsid w:val="004230BF"/>
    <w:rsid w:val="0042313F"/>
    <w:rsid w:val="004231B1"/>
    <w:rsid w:val="004231E6"/>
    <w:rsid w:val="00423421"/>
    <w:rsid w:val="004235B9"/>
    <w:rsid w:val="004236E9"/>
    <w:rsid w:val="004238DE"/>
    <w:rsid w:val="00423A20"/>
    <w:rsid w:val="00424703"/>
    <w:rsid w:val="0042479E"/>
    <w:rsid w:val="00424C6D"/>
    <w:rsid w:val="00424EE5"/>
    <w:rsid w:val="0042598C"/>
    <w:rsid w:val="00425AA6"/>
    <w:rsid w:val="00425E6D"/>
    <w:rsid w:val="0042620F"/>
    <w:rsid w:val="004262CD"/>
    <w:rsid w:val="0042637D"/>
    <w:rsid w:val="004264FE"/>
    <w:rsid w:val="004267FD"/>
    <w:rsid w:val="00426898"/>
    <w:rsid w:val="00426F9C"/>
    <w:rsid w:val="0042743A"/>
    <w:rsid w:val="004274F6"/>
    <w:rsid w:val="00427C0F"/>
    <w:rsid w:val="004301B9"/>
    <w:rsid w:val="004305E3"/>
    <w:rsid w:val="004305F2"/>
    <w:rsid w:val="00430ED7"/>
    <w:rsid w:val="004310F9"/>
    <w:rsid w:val="004314CF"/>
    <w:rsid w:val="00431530"/>
    <w:rsid w:val="00431864"/>
    <w:rsid w:val="00431B25"/>
    <w:rsid w:val="00431F23"/>
    <w:rsid w:val="0043244A"/>
    <w:rsid w:val="004325B9"/>
    <w:rsid w:val="00432709"/>
    <w:rsid w:val="0043316D"/>
    <w:rsid w:val="00433194"/>
    <w:rsid w:val="00433243"/>
    <w:rsid w:val="00433875"/>
    <w:rsid w:val="0043412D"/>
    <w:rsid w:val="004343B5"/>
    <w:rsid w:val="004348F6"/>
    <w:rsid w:val="00434A1B"/>
    <w:rsid w:val="00434F1A"/>
    <w:rsid w:val="0043518D"/>
    <w:rsid w:val="00435792"/>
    <w:rsid w:val="00435CE2"/>
    <w:rsid w:val="004368CE"/>
    <w:rsid w:val="00437059"/>
    <w:rsid w:val="004370D7"/>
    <w:rsid w:val="004376E2"/>
    <w:rsid w:val="00437813"/>
    <w:rsid w:val="00437EC7"/>
    <w:rsid w:val="004407D3"/>
    <w:rsid w:val="004414A6"/>
    <w:rsid w:val="00442704"/>
    <w:rsid w:val="00442898"/>
    <w:rsid w:val="00443038"/>
    <w:rsid w:val="00443A22"/>
    <w:rsid w:val="00443A9F"/>
    <w:rsid w:val="004441D9"/>
    <w:rsid w:val="0044456F"/>
    <w:rsid w:val="00445005"/>
    <w:rsid w:val="00445194"/>
    <w:rsid w:val="004452EF"/>
    <w:rsid w:val="0044538E"/>
    <w:rsid w:val="004455A6"/>
    <w:rsid w:val="00445766"/>
    <w:rsid w:val="00445785"/>
    <w:rsid w:val="00445948"/>
    <w:rsid w:val="00445A9C"/>
    <w:rsid w:val="00445FCF"/>
    <w:rsid w:val="004468DA"/>
    <w:rsid w:val="00446A27"/>
    <w:rsid w:val="00447150"/>
    <w:rsid w:val="00447369"/>
    <w:rsid w:val="00447BB2"/>
    <w:rsid w:val="00447EA5"/>
    <w:rsid w:val="00447F5C"/>
    <w:rsid w:val="00447F8F"/>
    <w:rsid w:val="00450011"/>
    <w:rsid w:val="0045008A"/>
    <w:rsid w:val="00450104"/>
    <w:rsid w:val="0045027E"/>
    <w:rsid w:val="00450483"/>
    <w:rsid w:val="00450642"/>
    <w:rsid w:val="00450652"/>
    <w:rsid w:val="004507A4"/>
    <w:rsid w:val="0045092E"/>
    <w:rsid w:val="00450C0D"/>
    <w:rsid w:val="00450C20"/>
    <w:rsid w:val="00450E99"/>
    <w:rsid w:val="00451454"/>
    <w:rsid w:val="004516BB"/>
    <w:rsid w:val="004517C4"/>
    <w:rsid w:val="004522E6"/>
    <w:rsid w:val="0045282A"/>
    <w:rsid w:val="00453DD5"/>
    <w:rsid w:val="004549F6"/>
    <w:rsid w:val="00454A64"/>
    <w:rsid w:val="00454AAB"/>
    <w:rsid w:val="00454C09"/>
    <w:rsid w:val="00454C29"/>
    <w:rsid w:val="00454D98"/>
    <w:rsid w:val="00455126"/>
    <w:rsid w:val="004557DE"/>
    <w:rsid w:val="00455B35"/>
    <w:rsid w:val="00455C5E"/>
    <w:rsid w:val="00456889"/>
    <w:rsid w:val="004568E1"/>
    <w:rsid w:val="0045692F"/>
    <w:rsid w:val="00456A8D"/>
    <w:rsid w:val="00456EBF"/>
    <w:rsid w:val="00456F42"/>
    <w:rsid w:val="0045711C"/>
    <w:rsid w:val="0045738D"/>
    <w:rsid w:val="00457615"/>
    <w:rsid w:val="00457802"/>
    <w:rsid w:val="004579A9"/>
    <w:rsid w:val="00457AD5"/>
    <w:rsid w:val="00457F23"/>
    <w:rsid w:val="00460424"/>
    <w:rsid w:val="0046090B"/>
    <w:rsid w:val="00460FD1"/>
    <w:rsid w:val="004614F2"/>
    <w:rsid w:val="00461C55"/>
    <w:rsid w:val="0046236A"/>
    <w:rsid w:val="004629D1"/>
    <w:rsid w:val="00462BC9"/>
    <w:rsid w:val="00462DC1"/>
    <w:rsid w:val="00463012"/>
    <w:rsid w:val="0046336C"/>
    <w:rsid w:val="004635BF"/>
    <w:rsid w:val="0046368F"/>
    <w:rsid w:val="0046369C"/>
    <w:rsid w:val="004636D5"/>
    <w:rsid w:val="004638EE"/>
    <w:rsid w:val="00463AE5"/>
    <w:rsid w:val="004647E2"/>
    <w:rsid w:val="00464D84"/>
    <w:rsid w:val="00464F7A"/>
    <w:rsid w:val="004652E4"/>
    <w:rsid w:val="0046569B"/>
    <w:rsid w:val="004659FB"/>
    <w:rsid w:val="00465BE3"/>
    <w:rsid w:val="00465D55"/>
    <w:rsid w:val="00465DBB"/>
    <w:rsid w:val="0046609A"/>
    <w:rsid w:val="004663F4"/>
    <w:rsid w:val="0046640A"/>
    <w:rsid w:val="00466586"/>
    <w:rsid w:val="00466732"/>
    <w:rsid w:val="00466A68"/>
    <w:rsid w:val="00466C44"/>
    <w:rsid w:val="00466CBA"/>
    <w:rsid w:val="0046706B"/>
    <w:rsid w:val="00467167"/>
    <w:rsid w:val="00467245"/>
    <w:rsid w:val="004676F2"/>
    <w:rsid w:val="00470159"/>
    <w:rsid w:val="004705CA"/>
    <w:rsid w:val="00470A9F"/>
    <w:rsid w:val="00470B60"/>
    <w:rsid w:val="00471029"/>
    <w:rsid w:val="00471074"/>
    <w:rsid w:val="0047129E"/>
    <w:rsid w:val="0047135E"/>
    <w:rsid w:val="00471CA1"/>
    <w:rsid w:val="0047200C"/>
    <w:rsid w:val="00472561"/>
    <w:rsid w:val="00472573"/>
    <w:rsid w:val="004725AD"/>
    <w:rsid w:val="004726E4"/>
    <w:rsid w:val="00472D62"/>
    <w:rsid w:val="0047313D"/>
    <w:rsid w:val="0047327D"/>
    <w:rsid w:val="00473312"/>
    <w:rsid w:val="004735DD"/>
    <w:rsid w:val="0047379F"/>
    <w:rsid w:val="004748F8"/>
    <w:rsid w:val="004749F5"/>
    <w:rsid w:val="00474BE9"/>
    <w:rsid w:val="00474F62"/>
    <w:rsid w:val="00474F7D"/>
    <w:rsid w:val="00475725"/>
    <w:rsid w:val="00475B94"/>
    <w:rsid w:val="00475DA5"/>
    <w:rsid w:val="00475E0C"/>
    <w:rsid w:val="00475E80"/>
    <w:rsid w:val="00476697"/>
    <w:rsid w:val="00476928"/>
    <w:rsid w:val="00476E75"/>
    <w:rsid w:val="00476EEC"/>
    <w:rsid w:val="00477018"/>
    <w:rsid w:val="00477348"/>
    <w:rsid w:val="00477443"/>
    <w:rsid w:val="004777F8"/>
    <w:rsid w:val="00477988"/>
    <w:rsid w:val="00477F73"/>
    <w:rsid w:val="004805FB"/>
    <w:rsid w:val="00480882"/>
    <w:rsid w:val="0048094A"/>
    <w:rsid w:val="00481B5C"/>
    <w:rsid w:val="00481C41"/>
    <w:rsid w:val="004820AB"/>
    <w:rsid w:val="0048213F"/>
    <w:rsid w:val="0048226F"/>
    <w:rsid w:val="004824C7"/>
    <w:rsid w:val="0048275B"/>
    <w:rsid w:val="0048323A"/>
    <w:rsid w:val="00483381"/>
    <w:rsid w:val="00483E4F"/>
    <w:rsid w:val="00483FA2"/>
    <w:rsid w:val="0048473E"/>
    <w:rsid w:val="004847DD"/>
    <w:rsid w:val="00484AF4"/>
    <w:rsid w:val="00484DB5"/>
    <w:rsid w:val="00485082"/>
    <w:rsid w:val="004854D4"/>
    <w:rsid w:val="00485C4F"/>
    <w:rsid w:val="00485E90"/>
    <w:rsid w:val="00485EBB"/>
    <w:rsid w:val="00485EBD"/>
    <w:rsid w:val="004862F7"/>
    <w:rsid w:val="00486461"/>
    <w:rsid w:val="004866EB"/>
    <w:rsid w:val="004866F5"/>
    <w:rsid w:val="004868DD"/>
    <w:rsid w:val="0048728A"/>
    <w:rsid w:val="0049015E"/>
    <w:rsid w:val="00490326"/>
    <w:rsid w:val="00490393"/>
    <w:rsid w:val="00490C29"/>
    <w:rsid w:val="00490CC8"/>
    <w:rsid w:val="00490F93"/>
    <w:rsid w:val="004912F3"/>
    <w:rsid w:val="00491A82"/>
    <w:rsid w:val="00491B54"/>
    <w:rsid w:val="00491B7E"/>
    <w:rsid w:val="004921F9"/>
    <w:rsid w:val="004923D3"/>
    <w:rsid w:val="0049250C"/>
    <w:rsid w:val="004925F7"/>
    <w:rsid w:val="004926B8"/>
    <w:rsid w:val="00492D39"/>
    <w:rsid w:val="004931FF"/>
    <w:rsid w:val="004934CC"/>
    <w:rsid w:val="004937C0"/>
    <w:rsid w:val="00493C24"/>
    <w:rsid w:val="0049401C"/>
    <w:rsid w:val="00494BA9"/>
    <w:rsid w:val="00495015"/>
    <w:rsid w:val="0049509D"/>
    <w:rsid w:val="004951AA"/>
    <w:rsid w:val="00495481"/>
    <w:rsid w:val="00495952"/>
    <w:rsid w:val="00496696"/>
    <w:rsid w:val="00496813"/>
    <w:rsid w:val="00496A77"/>
    <w:rsid w:val="00496D6E"/>
    <w:rsid w:val="00496EEE"/>
    <w:rsid w:val="004972DD"/>
    <w:rsid w:val="004974EA"/>
    <w:rsid w:val="0049753E"/>
    <w:rsid w:val="0049785C"/>
    <w:rsid w:val="00497983"/>
    <w:rsid w:val="00497FD4"/>
    <w:rsid w:val="004A0620"/>
    <w:rsid w:val="004A0AF4"/>
    <w:rsid w:val="004A0D8B"/>
    <w:rsid w:val="004A0D99"/>
    <w:rsid w:val="004A101A"/>
    <w:rsid w:val="004A1058"/>
    <w:rsid w:val="004A10A6"/>
    <w:rsid w:val="004A12F6"/>
    <w:rsid w:val="004A171A"/>
    <w:rsid w:val="004A1A3F"/>
    <w:rsid w:val="004A1ABF"/>
    <w:rsid w:val="004A1ACF"/>
    <w:rsid w:val="004A1AF5"/>
    <w:rsid w:val="004A1D65"/>
    <w:rsid w:val="004A23B0"/>
    <w:rsid w:val="004A274B"/>
    <w:rsid w:val="004A2974"/>
    <w:rsid w:val="004A29CC"/>
    <w:rsid w:val="004A2F11"/>
    <w:rsid w:val="004A2F9F"/>
    <w:rsid w:val="004A33FB"/>
    <w:rsid w:val="004A3737"/>
    <w:rsid w:val="004A37F8"/>
    <w:rsid w:val="004A3B0F"/>
    <w:rsid w:val="004A45AF"/>
    <w:rsid w:val="004A54D2"/>
    <w:rsid w:val="004A54F5"/>
    <w:rsid w:val="004A57EF"/>
    <w:rsid w:val="004A583A"/>
    <w:rsid w:val="004A59AF"/>
    <w:rsid w:val="004A5E22"/>
    <w:rsid w:val="004A6315"/>
    <w:rsid w:val="004A64AD"/>
    <w:rsid w:val="004A677B"/>
    <w:rsid w:val="004A6C4F"/>
    <w:rsid w:val="004A6E53"/>
    <w:rsid w:val="004A6EC7"/>
    <w:rsid w:val="004A70A7"/>
    <w:rsid w:val="004A730A"/>
    <w:rsid w:val="004A7760"/>
    <w:rsid w:val="004A78B4"/>
    <w:rsid w:val="004A78EB"/>
    <w:rsid w:val="004A7A3F"/>
    <w:rsid w:val="004A7F72"/>
    <w:rsid w:val="004B071C"/>
    <w:rsid w:val="004B0AF6"/>
    <w:rsid w:val="004B0D07"/>
    <w:rsid w:val="004B0D0F"/>
    <w:rsid w:val="004B11E6"/>
    <w:rsid w:val="004B1252"/>
    <w:rsid w:val="004B1335"/>
    <w:rsid w:val="004B1AE9"/>
    <w:rsid w:val="004B1CDE"/>
    <w:rsid w:val="004B1DBE"/>
    <w:rsid w:val="004B1EB3"/>
    <w:rsid w:val="004B32D0"/>
    <w:rsid w:val="004B32E3"/>
    <w:rsid w:val="004B332A"/>
    <w:rsid w:val="004B3398"/>
    <w:rsid w:val="004B3616"/>
    <w:rsid w:val="004B3A1F"/>
    <w:rsid w:val="004B3A81"/>
    <w:rsid w:val="004B3CAD"/>
    <w:rsid w:val="004B4103"/>
    <w:rsid w:val="004B449D"/>
    <w:rsid w:val="004B4A1E"/>
    <w:rsid w:val="004B4C32"/>
    <w:rsid w:val="004B4DE0"/>
    <w:rsid w:val="004B4FC1"/>
    <w:rsid w:val="004B507F"/>
    <w:rsid w:val="004B5141"/>
    <w:rsid w:val="004B539F"/>
    <w:rsid w:val="004B5831"/>
    <w:rsid w:val="004B59E5"/>
    <w:rsid w:val="004B5B14"/>
    <w:rsid w:val="004B5BBB"/>
    <w:rsid w:val="004B5E73"/>
    <w:rsid w:val="004B67F2"/>
    <w:rsid w:val="004B70B5"/>
    <w:rsid w:val="004B71FB"/>
    <w:rsid w:val="004B7459"/>
    <w:rsid w:val="004B769F"/>
    <w:rsid w:val="004B7BB5"/>
    <w:rsid w:val="004B7DDA"/>
    <w:rsid w:val="004B7E8F"/>
    <w:rsid w:val="004B7F24"/>
    <w:rsid w:val="004C0159"/>
    <w:rsid w:val="004C05BA"/>
    <w:rsid w:val="004C0CE5"/>
    <w:rsid w:val="004C0D19"/>
    <w:rsid w:val="004C144A"/>
    <w:rsid w:val="004C1D47"/>
    <w:rsid w:val="004C1E43"/>
    <w:rsid w:val="004C22AA"/>
    <w:rsid w:val="004C25D5"/>
    <w:rsid w:val="004C2607"/>
    <w:rsid w:val="004C2DA7"/>
    <w:rsid w:val="004C2F4D"/>
    <w:rsid w:val="004C314C"/>
    <w:rsid w:val="004C3DC9"/>
    <w:rsid w:val="004C41CB"/>
    <w:rsid w:val="004C4223"/>
    <w:rsid w:val="004C4335"/>
    <w:rsid w:val="004C4B89"/>
    <w:rsid w:val="004C4BAB"/>
    <w:rsid w:val="004C4D05"/>
    <w:rsid w:val="004C4EA6"/>
    <w:rsid w:val="004C5129"/>
    <w:rsid w:val="004C5261"/>
    <w:rsid w:val="004C530A"/>
    <w:rsid w:val="004C5E91"/>
    <w:rsid w:val="004C5F36"/>
    <w:rsid w:val="004C629C"/>
    <w:rsid w:val="004C669E"/>
    <w:rsid w:val="004C6AE1"/>
    <w:rsid w:val="004C70F9"/>
    <w:rsid w:val="004C73A3"/>
    <w:rsid w:val="004C7B43"/>
    <w:rsid w:val="004D0055"/>
    <w:rsid w:val="004D0164"/>
    <w:rsid w:val="004D03E3"/>
    <w:rsid w:val="004D0809"/>
    <w:rsid w:val="004D0FBB"/>
    <w:rsid w:val="004D138E"/>
    <w:rsid w:val="004D15C4"/>
    <w:rsid w:val="004D277B"/>
    <w:rsid w:val="004D2831"/>
    <w:rsid w:val="004D2BDA"/>
    <w:rsid w:val="004D3678"/>
    <w:rsid w:val="004D3749"/>
    <w:rsid w:val="004D3C66"/>
    <w:rsid w:val="004D401C"/>
    <w:rsid w:val="004D41F9"/>
    <w:rsid w:val="004D42A8"/>
    <w:rsid w:val="004D44CC"/>
    <w:rsid w:val="004D4864"/>
    <w:rsid w:val="004D4A7B"/>
    <w:rsid w:val="004D511D"/>
    <w:rsid w:val="004D5E90"/>
    <w:rsid w:val="004D62CD"/>
    <w:rsid w:val="004D63AB"/>
    <w:rsid w:val="004D6599"/>
    <w:rsid w:val="004D65A7"/>
    <w:rsid w:val="004D6E2A"/>
    <w:rsid w:val="004D7197"/>
    <w:rsid w:val="004D744B"/>
    <w:rsid w:val="004D7BCF"/>
    <w:rsid w:val="004D7D85"/>
    <w:rsid w:val="004E0269"/>
    <w:rsid w:val="004E09F7"/>
    <w:rsid w:val="004E0BCC"/>
    <w:rsid w:val="004E0F08"/>
    <w:rsid w:val="004E108C"/>
    <w:rsid w:val="004E11FA"/>
    <w:rsid w:val="004E1237"/>
    <w:rsid w:val="004E12E0"/>
    <w:rsid w:val="004E15BB"/>
    <w:rsid w:val="004E1C74"/>
    <w:rsid w:val="004E1CEA"/>
    <w:rsid w:val="004E1D6B"/>
    <w:rsid w:val="004E2949"/>
    <w:rsid w:val="004E2A44"/>
    <w:rsid w:val="004E2B16"/>
    <w:rsid w:val="004E2C14"/>
    <w:rsid w:val="004E31E6"/>
    <w:rsid w:val="004E32CE"/>
    <w:rsid w:val="004E3329"/>
    <w:rsid w:val="004E35E2"/>
    <w:rsid w:val="004E3AD1"/>
    <w:rsid w:val="004E494C"/>
    <w:rsid w:val="004E4A74"/>
    <w:rsid w:val="004E5063"/>
    <w:rsid w:val="004E55E8"/>
    <w:rsid w:val="004E5941"/>
    <w:rsid w:val="004E5B58"/>
    <w:rsid w:val="004E66B5"/>
    <w:rsid w:val="004E69A3"/>
    <w:rsid w:val="004E6E00"/>
    <w:rsid w:val="004E701E"/>
    <w:rsid w:val="004E7707"/>
    <w:rsid w:val="004E7AD3"/>
    <w:rsid w:val="004E7DDD"/>
    <w:rsid w:val="004E7DE2"/>
    <w:rsid w:val="004E7DEB"/>
    <w:rsid w:val="004F029F"/>
    <w:rsid w:val="004F1696"/>
    <w:rsid w:val="004F179A"/>
    <w:rsid w:val="004F1A30"/>
    <w:rsid w:val="004F1E57"/>
    <w:rsid w:val="004F1F4A"/>
    <w:rsid w:val="004F1FAB"/>
    <w:rsid w:val="004F23D8"/>
    <w:rsid w:val="004F2DC6"/>
    <w:rsid w:val="004F2E13"/>
    <w:rsid w:val="004F2EB8"/>
    <w:rsid w:val="004F2F36"/>
    <w:rsid w:val="004F3707"/>
    <w:rsid w:val="004F3FF6"/>
    <w:rsid w:val="004F43A8"/>
    <w:rsid w:val="004F43F5"/>
    <w:rsid w:val="004F4736"/>
    <w:rsid w:val="004F5471"/>
    <w:rsid w:val="004F571D"/>
    <w:rsid w:val="004F5977"/>
    <w:rsid w:val="004F5CDD"/>
    <w:rsid w:val="004F6156"/>
    <w:rsid w:val="004F6376"/>
    <w:rsid w:val="004F652C"/>
    <w:rsid w:val="004F6CD1"/>
    <w:rsid w:val="004F6EC7"/>
    <w:rsid w:val="004F7614"/>
    <w:rsid w:val="004F7625"/>
    <w:rsid w:val="004F771C"/>
    <w:rsid w:val="004F7C6F"/>
    <w:rsid w:val="005001B7"/>
    <w:rsid w:val="0050029D"/>
    <w:rsid w:val="005003D7"/>
    <w:rsid w:val="005004F1"/>
    <w:rsid w:val="00500B9E"/>
    <w:rsid w:val="00501064"/>
    <w:rsid w:val="005011D4"/>
    <w:rsid w:val="0050135B"/>
    <w:rsid w:val="00501443"/>
    <w:rsid w:val="005017C0"/>
    <w:rsid w:val="00501B6C"/>
    <w:rsid w:val="00501F48"/>
    <w:rsid w:val="00502531"/>
    <w:rsid w:val="0050263D"/>
    <w:rsid w:val="005028CD"/>
    <w:rsid w:val="00502C53"/>
    <w:rsid w:val="00502D4E"/>
    <w:rsid w:val="005030F1"/>
    <w:rsid w:val="0050324A"/>
    <w:rsid w:val="0050326F"/>
    <w:rsid w:val="00503C9F"/>
    <w:rsid w:val="00504A4A"/>
    <w:rsid w:val="00504C13"/>
    <w:rsid w:val="0050551B"/>
    <w:rsid w:val="00505736"/>
    <w:rsid w:val="00506289"/>
    <w:rsid w:val="00506324"/>
    <w:rsid w:val="0050673A"/>
    <w:rsid w:val="00506A3F"/>
    <w:rsid w:val="00506B06"/>
    <w:rsid w:val="00507241"/>
    <w:rsid w:val="00507260"/>
    <w:rsid w:val="00507A68"/>
    <w:rsid w:val="00507A70"/>
    <w:rsid w:val="00507D3E"/>
    <w:rsid w:val="00507F72"/>
    <w:rsid w:val="00507F8C"/>
    <w:rsid w:val="00510026"/>
    <w:rsid w:val="0051107D"/>
    <w:rsid w:val="00511291"/>
    <w:rsid w:val="00511800"/>
    <w:rsid w:val="00511809"/>
    <w:rsid w:val="005119E4"/>
    <w:rsid w:val="00511F73"/>
    <w:rsid w:val="00511F79"/>
    <w:rsid w:val="0051201F"/>
    <w:rsid w:val="00512266"/>
    <w:rsid w:val="0051231B"/>
    <w:rsid w:val="005123D9"/>
    <w:rsid w:val="0051255A"/>
    <w:rsid w:val="00512B17"/>
    <w:rsid w:val="00513565"/>
    <w:rsid w:val="00513BEE"/>
    <w:rsid w:val="00513BFF"/>
    <w:rsid w:val="0051414A"/>
    <w:rsid w:val="005145A4"/>
    <w:rsid w:val="005145B6"/>
    <w:rsid w:val="00514DAD"/>
    <w:rsid w:val="00514F66"/>
    <w:rsid w:val="005153DF"/>
    <w:rsid w:val="005158ED"/>
    <w:rsid w:val="00515AEC"/>
    <w:rsid w:val="00515C63"/>
    <w:rsid w:val="00515D28"/>
    <w:rsid w:val="00516204"/>
    <w:rsid w:val="0051620A"/>
    <w:rsid w:val="00516234"/>
    <w:rsid w:val="00516641"/>
    <w:rsid w:val="00516BAA"/>
    <w:rsid w:val="00516D73"/>
    <w:rsid w:val="00516F76"/>
    <w:rsid w:val="00516F85"/>
    <w:rsid w:val="0051710E"/>
    <w:rsid w:val="00517131"/>
    <w:rsid w:val="0051760E"/>
    <w:rsid w:val="00517ABD"/>
    <w:rsid w:val="00517C37"/>
    <w:rsid w:val="00517FC3"/>
    <w:rsid w:val="005206B2"/>
    <w:rsid w:val="00520C23"/>
    <w:rsid w:val="00520C77"/>
    <w:rsid w:val="00520FDD"/>
    <w:rsid w:val="0052102A"/>
    <w:rsid w:val="005215C3"/>
    <w:rsid w:val="00521E2C"/>
    <w:rsid w:val="00521E4C"/>
    <w:rsid w:val="0052213F"/>
    <w:rsid w:val="00522486"/>
    <w:rsid w:val="005233C1"/>
    <w:rsid w:val="00523510"/>
    <w:rsid w:val="00523E72"/>
    <w:rsid w:val="0052418D"/>
    <w:rsid w:val="0052423E"/>
    <w:rsid w:val="0052428E"/>
    <w:rsid w:val="005246CD"/>
    <w:rsid w:val="00524A93"/>
    <w:rsid w:val="00524B9E"/>
    <w:rsid w:val="00524BDA"/>
    <w:rsid w:val="00524C81"/>
    <w:rsid w:val="00525BD3"/>
    <w:rsid w:val="00525BF3"/>
    <w:rsid w:val="00525D28"/>
    <w:rsid w:val="00525D4F"/>
    <w:rsid w:val="00525F1B"/>
    <w:rsid w:val="00525F60"/>
    <w:rsid w:val="005268D0"/>
    <w:rsid w:val="00526A53"/>
    <w:rsid w:val="00526A8E"/>
    <w:rsid w:val="00526D1F"/>
    <w:rsid w:val="00526DD6"/>
    <w:rsid w:val="00526FE0"/>
    <w:rsid w:val="0052707C"/>
    <w:rsid w:val="005271DA"/>
    <w:rsid w:val="0052738D"/>
    <w:rsid w:val="0052755B"/>
    <w:rsid w:val="0052762D"/>
    <w:rsid w:val="00527997"/>
    <w:rsid w:val="00527A8E"/>
    <w:rsid w:val="00527F17"/>
    <w:rsid w:val="005302CD"/>
    <w:rsid w:val="005304D1"/>
    <w:rsid w:val="00530C18"/>
    <w:rsid w:val="00531334"/>
    <w:rsid w:val="005316BF"/>
    <w:rsid w:val="00532779"/>
    <w:rsid w:val="0053294F"/>
    <w:rsid w:val="0053314D"/>
    <w:rsid w:val="0053396A"/>
    <w:rsid w:val="0053409D"/>
    <w:rsid w:val="00534953"/>
    <w:rsid w:val="00534990"/>
    <w:rsid w:val="00534DEF"/>
    <w:rsid w:val="00535351"/>
    <w:rsid w:val="00535409"/>
    <w:rsid w:val="005358A0"/>
    <w:rsid w:val="00535981"/>
    <w:rsid w:val="005364EE"/>
    <w:rsid w:val="00536725"/>
    <w:rsid w:val="00536C5E"/>
    <w:rsid w:val="00536C86"/>
    <w:rsid w:val="0053726E"/>
    <w:rsid w:val="00537543"/>
    <w:rsid w:val="005377AA"/>
    <w:rsid w:val="00537E16"/>
    <w:rsid w:val="00537E81"/>
    <w:rsid w:val="00537EAF"/>
    <w:rsid w:val="0054031B"/>
    <w:rsid w:val="00540414"/>
    <w:rsid w:val="00540658"/>
    <w:rsid w:val="00540747"/>
    <w:rsid w:val="005409E2"/>
    <w:rsid w:val="00540A6F"/>
    <w:rsid w:val="005414E8"/>
    <w:rsid w:val="00541518"/>
    <w:rsid w:val="005416F0"/>
    <w:rsid w:val="0054186C"/>
    <w:rsid w:val="00541995"/>
    <w:rsid w:val="00541AB5"/>
    <w:rsid w:val="00542118"/>
    <w:rsid w:val="00542492"/>
    <w:rsid w:val="00542519"/>
    <w:rsid w:val="00542671"/>
    <w:rsid w:val="005427B3"/>
    <w:rsid w:val="0054359F"/>
    <w:rsid w:val="00543616"/>
    <w:rsid w:val="00543B45"/>
    <w:rsid w:val="00544943"/>
    <w:rsid w:val="00544BD6"/>
    <w:rsid w:val="00544DFC"/>
    <w:rsid w:val="00544F83"/>
    <w:rsid w:val="00545019"/>
    <w:rsid w:val="00545588"/>
    <w:rsid w:val="005455D1"/>
    <w:rsid w:val="00545621"/>
    <w:rsid w:val="00545850"/>
    <w:rsid w:val="005459A8"/>
    <w:rsid w:val="00545E36"/>
    <w:rsid w:val="005478EA"/>
    <w:rsid w:val="00547F87"/>
    <w:rsid w:val="00550084"/>
    <w:rsid w:val="005501A1"/>
    <w:rsid w:val="0055022D"/>
    <w:rsid w:val="00550282"/>
    <w:rsid w:val="00550404"/>
    <w:rsid w:val="00550C94"/>
    <w:rsid w:val="00550D1B"/>
    <w:rsid w:val="005513A4"/>
    <w:rsid w:val="00551BE5"/>
    <w:rsid w:val="00551E22"/>
    <w:rsid w:val="00552185"/>
    <w:rsid w:val="005523C5"/>
    <w:rsid w:val="0055241D"/>
    <w:rsid w:val="00552472"/>
    <w:rsid w:val="005524E2"/>
    <w:rsid w:val="005524F7"/>
    <w:rsid w:val="00552A79"/>
    <w:rsid w:val="005537FB"/>
    <w:rsid w:val="00553986"/>
    <w:rsid w:val="005547C2"/>
    <w:rsid w:val="00554DC0"/>
    <w:rsid w:val="00554F1A"/>
    <w:rsid w:val="00554FF0"/>
    <w:rsid w:val="00555219"/>
    <w:rsid w:val="0055564C"/>
    <w:rsid w:val="00555782"/>
    <w:rsid w:val="005557E1"/>
    <w:rsid w:val="00555C7D"/>
    <w:rsid w:val="00555F37"/>
    <w:rsid w:val="00556565"/>
    <w:rsid w:val="00556881"/>
    <w:rsid w:val="005568CF"/>
    <w:rsid w:val="005579E4"/>
    <w:rsid w:val="00557B11"/>
    <w:rsid w:val="00560486"/>
    <w:rsid w:val="0056076B"/>
    <w:rsid w:val="00560D3D"/>
    <w:rsid w:val="00560F27"/>
    <w:rsid w:val="00561567"/>
    <w:rsid w:val="00561878"/>
    <w:rsid w:val="00561983"/>
    <w:rsid w:val="00561B1F"/>
    <w:rsid w:val="00561B89"/>
    <w:rsid w:val="00562A4F"/>
    <w:rsid w:val="00562A98"/>
    <w:rsid w:val="00562B6C"/>
    <w:rsid w:val="00562F7C"/>
    <w:rsid w:val="00562FDA"/>
    <w:rsid w:val="005636B4"/>
    <w:rsid w:val="00563C15"/>
    <w:rsid w:val="0056430F"/>
    <w:rsid w:val="005645C5"/>
    <w:rsid w:val="0056462F"/>
    <w:rsid w:val="00564640"/>
    <w:rsid w:val="0056465E"/>
    <w:rsid w:val="00564848"/>
    <w:rsid w:val="00564A7D"/>
    <w:rsid w:val="00564C0D"/>
    <w:rsid w:val="00564D92"/>
    <w:rsid w:val="00564EA6"/>
    <w:rsid w:val="00564EC1"/>
    <w:rsid w:val="0056537D"/>
    <w:rsid w:val="00565535"/>
    <w:rsid w:val="00565731"/>
    <w:rsid w:val="00565DF9"/>
    <w:rsid w:val="00565F47"/>
    <w:rsid w:val="00566635"/>
    <w:rsid w:val="005667B7"/>
    <w:rsid w:val="0056687A"/>
    <w:rsid w:val="00566DE6"/>
    <w:rsid w:val="0056733E"/>
    <w:rsid w:val="005675BB"/>
    <w:rsid w:val="005676DD"/>
    <w:rsid w:val="0056773A"/>
    <w:rsid w:val="005679E0"/>
    <w:rsid w:val="00567FF9"/>
    <w:rsid w:val="005705D9"/>
    <w:rsid w:val="005706F6"/>
    <w:rsid w:val="00570BA6"/>
    <w:rsid w:val="00571236"/>
    <w:rsid w:val="0057154E"/>
    <w:rsid w:val="00571564"/>
    <w:rsid w:val="005715CF"/>
    <w:rsid w:val="00571925"/>
    <w:rsid w:val="0057218F"/>
    <w:rsid w:val="005722EF"/>
    <w:rsid w:val="005723A5"/>
    <w:rsid w:val="005729C6"/>
    <w:rsid w:val="00572BCC"/>
    <w:rsid w:val="005731D0"/>
    <w:rsid w:val="005733B0"/>
    <w:rsid w:val="00573C16"/>
    <w:rsid w:val="00574103"/>
    <w:rsid w:val="0057416F"/>
    <w:rsid w:val="00574476"/>
    <w:rsid w:val="0057448F"/>
    <w:rsid w:val="00574814"/>
    <w:rsid w:val="00574A6C"/>
    <w:rsid w:val="00575C38"/>
    <w:rsid w:val="00575EB7"/>
    <w:rsid w:val="00576271"/>
    <w:rsid w:val="00576390"/>
    <w:rsid w:val="0057641F"/>
    <w:rsid w:val="005765C0"/>
    <w:rsid w:val="005767BD"/>
    <w:rsid w:val="00576DFF"/>
    <w:rsid w:val="00577248"/>
    <w:rsid w:val="00577507"/>
    <w:rsid w:val="00577EB3"/>
    <w:rsid w:val="00580036"/>
    <w:rsid w:val="005800C1"/>
    <w:rsid w:val="0058013A"/>
    <w:rsid w:val="00580765"/>
    <w:rsid w:val="005809D6"/>
    <w:rsid w:val="00580B25"/>
    <w:rsid w:val="00580C9E"/>
    <w:rsid w:val="00580D45"/>
    <w:rsid w:val="00580F2B"/>
    <w:rsid w:val="005810D9"/>
    <w:rsid w:val="00581453"/>
    <w:rsid w:val="00581B60"/>
    <w:rsid w:val="00581BE2"/>
    <w:rsid w:val="005821BB"/>
    <w:rsid w:val="005833E7"/>
    <w:rsid w:val="005835FC"/>
    <w:rsid w:val="005837A5"/>
    <w:rsid w:val="005839F7"/>
    <w:rsid w:val="00583AF9"/>
    <w:rsid w:val="00583EB1"/>
    <w:rsid w:val="00584318"/>
    <w:rsid w:val="005843C0"/>
    <w:rsid w:val="00584780"/>
    <w:rsid w:val="00584D8F"/>
    <w:rsid w:val="00585309"/>
    <w:rsid w:val="00586314"/>
    <w:rsid w:val="005865D5"/>
    <w:rsid w:val="00586DA4"/>
    <w:rsid w:val="00586F45"/>
    <w:rsid w:val="00587441"/>
    <w:rsid w:val="00587984"/>
    <w:rsid w:val="00587A84"/>
    <w:rsid w:val="00587CB5"/>
    <w:rsid w:val="00587CCE"/>
    <w:rsid w:val="00587D7B"/>
    <w:rsid w:val="005900DC"/>
    <w:rsid w:val="0059010D"/>
    <w:rsid w:val="005902C8"/>
    <w:rsid w:val="005908B4"/>
    <w:rsid w:val="00590ADC"/>
    <w:rsid w:val="00590C65"/>
    <w:rsid w:val="00590F9A"/>
    <w:rsid w:val="00591256"/>
    <w:rsid w:val="00591582"/>
    <w:rsid w:val="00591DAC"/>
    <w:rsid w:val="005920A5"/>
    <w:rsid w:val="0059221E"/>
    <w:rsid w:val="00592B5B"/>
    <w:rsid w:val="00593060"/>
    <w:rsid w:val="00593499"/>
    <w:rsid w:val="005934A7"/>
    <w:rsid w:val="00593931"/>
    <w:rsid w:val="00593EEE"/>
    <w:rsid w:val="005945E4"/>
    <w:rsid w:val="00594616"/>
    <w:rsid w:val="00594CBA"/>
    <w:rsid w:val="00595038"/>
    <w:rsid w:val="005958C6"/>
    <w:rsid w:val="00595BA8"/>
    <w:rsid w:val="00595FA8"/>
    <w:rsid w:val="00596106"/>
    <w:rsid w:val="005962B0"/>
    <w:rsid w:val="005968D3"/>
    <w:rsid w:val="00596B3E"/>
    <w:rsid w:val="00596C23"/>
    <w:rsid w:val="00596E43"/>
    <w:rsid w:val="005972D5"/>
    <w:rsid w:val="0059745E"/>
    <w:rsid w:val="005A0842"/>
    <w:rsid w:val="005A0AA0"/>
    <w:rsid w:val="005A0D03"/>
    <w:rsid w:val="005A1333"/>
    <w:rsid w:val="005A2D85"/>
    <w:rsid w:val="005A31E9"/>
    <w:rsid w:val="005A3597"/>
    <w:rsid w:val="005A376A"/>
    <w:rsid w:val="005A3BF6"/>
    <w:rsid w:val="005A3E9A"/>
    <w:rsid w:val="005A4AF6"/>
    <w:rsid w:val="005A533A"/>
    <w:rsid w:val="005A5359"/>
    <w:rsid w:val="005A565D"/>
    <w:rsid w:val="005A5AAF"/>
    <w:rsid w:val="005A5C58"/>
    <w:rsid w:val="005A5C75"/>
    <w:rsid w:val="005A5DA9"/>
    <w:rsid w:val="005A5FAB"/>
    <w:rsid w:val="005A6B05"/>
    <w:rsid w:val="005A6D06"/>
    <w:rsid w:val="005A6D30"/>
    <w:rsid w:val="005A708B"/>
    <w:rsid w:val="005A783F"/>
    <w:rsid w:val="005A7843"/>
    <w:rsid w:val="005A78CA"/>
    <w:rsid w:val="005A7CE1"/>
    <w:rsid w:val="005B003C"/>
    <w:rsid w:val="005B00D6"/>
    <w:rsid w:val="005B034A"/>
    <w:rsid w:val="005B062F"/>
    <w:rsid w:val="005B077E"/>
    <w:rsid w:val="005B0960"/>
    <w:rsid w:val="005B09A5"/>
    <w:rsid w:val="005B0B96"/>
    <w:rsid w:val="005B0C00"/>
    <w:rsid w:val="005B0E14"/>
    <w:rsid w:val="005B0F52"/>
    <w:rsid w:val="005B117B"/>
    <w:rsid w:val="005B1291"/>
    <w:rsid w:val="005B1485"/>
    <w:rsid w:val="005B195F"/>
    <w:rsid w:val="005B27E8"/>
    <w:rsid w:val="005B3058"/>
    <w:rsid w:val="005B30C8"/>
    <w:rsid w:val="005B339A"/>
    <w:rsid w:val="005B3452"/>
    <w:rsid w:val="005B3515"/>
    <w:rsid w:val="005B356E"/>
    <w:rsid w:val="005B38BF"/>
    <w:rsid w:val="005B3FF2"/>
    <w:rsid w:val="005B41C7"/>
    <w:rsid w:val="005B43F5"/>
    <w:rsid w:val="005B449E"/>
    <w:rsid w:val="005B4BC2"/>
    <w:rsid w:val="005B4DA9"/>
    <w:rsid w:val="005B539B"/>
    <w:rsid w:val="005B53AF"/>
    <w:rsid w:val="005B578F"/>
    <w:rsid w:val="005B5956"/>
    <w:rsid w:val="005B5E21"/>
    <w:rsid w:val="005B5FE2"/>
    <w:rsid w:val="005B6026"/>
    <w:rsid w:val="005B6040"/>
    <w:rsid w:val="005B60EA"/>
    <w:rsid w:val="005B6307"/>
    <w:rsid w:val="005B6499"/>
    <w:rsid w:val="005B682F"/>
    <w:rsid w:val="005B6B12"/>
    <w:rsid w:val="005B6B15"/>
    <w:rsid w:val="005B7312"/>
    <w:rsid w:val="005C0352"/>
    <w:rsid w:val="005C0B00"/>
    <w:rsid w:val="005C0BF7"/>
    <w:rsid w:val="005C0C7A"/>
    <w:rsid w:val="005C1B69"/>
    <w:rsid w:val="005C1CCE"/>
    <w:rsid w:val="005C24F5"/>
    <w:rsid w:val="005C2662"/>
    <w:rsid w:val="005C3523"/>
    <w:rsid w:val="005C3A9D"/>
    <w:rsid w:val="005C3AA6"/>
    <w:rsid w:val="005C3E30"/>
    <w:rsid w:val="005C3E39"/>
    <w:rsid w:val="005C3FA5"/>
    <w:rsid w:val="005C41AF"/>
    <w:rsid w:val="005C430C"/>
    <w:rsid w:val="005C4572"/>
    <w:rsid w:val="005C497E"/>
    <w:rsid w:val="005C49A2"/>
    <w:rsid w:val="005C4B2A"/>
    <w:rsid w:val="005C4DD2"/>
    <w:rsid w:val="005C5634"/>
    <w:rsid w:val="005C5998"/>
    <w:rsid w:val="005C6187"/>
    <w:rsid w:val="005C61A1"/>
    <w:rsid w:val="005C65F4"/>
    <w:rsid w:val="005C66B2"/>
    <w:rsid w:val="005C66C9"/>
    <w:rsid w:val="005C6714"/>
    <w:rsid w:val="005C6A60"/>
    <w:rsid w:val="005C6D2E"/>
    <w:rsid w:val="005C6DFB"/>
    <w:rsid w:val="005C7342"/>
    <w:rsid w:val="005C750A"/>
    <w:rsid w:val="005C797F"/>
    <w:rsid w:val="005D016B"/>
    <w:rsid w:val="005D07CD"/>
    <w:rsid w:val="005D083E"/>
    <w:rsid w:val="005D0AA0"/>
    <w:rsid w:val="005D0CC8"/>
    <w:rsid w:val="005D11E3"/>
    <w:rsid w:val="005D15D6"/>
    <w:rsid w:val="005D1649"/>
    <w:rsid w:val="005D1D5A"/>
    <w:rsid w:val="005D1FF8"/>
    <w:rsid w:val="005D2056"/>
    <w:rsid w:val="005D2DFC"/>
    <w:rsid w:val="005D2EDC"/>
    <w:rsid w:val="005D37F0"/>
    <w:rsid w:val="005D3F44"/>
    <w:rsid w:val="005D404B"/>
    <w:rsid w:val="005D493C"/>
    <w:rsid w:val="005D49A6"/>
    <w:rsid w:val="005D4A69"/>
    <w:rsid w:val="005D4E81"/>
    <w:rsid w:val="005D51C8"/>
    <w:rsid w:val="005D55F2"/>
    <w:rsid w:val="005D564F"/>
    <w:rsid w:val="005D5EF7"/>
    <w:rsid w:val="005D62D6"/>
    <w:rsid w:val="005D647C"/>
    <w:rsid w:val="005D6848"/>
    <w:rsid w:val="005D693E"/>
    <w:rsid w:val="005D6B59"/>
    <w:rsid w:val="005D6BE2"/>
    <w:rsid w:val="005D6C8D"/>
    <w:rsid w:val="005D702E"/>
    <w:rsid w:val="005D7148"/>
    <w:rsid w:val="005D780B"/>
    <w:rsid w:val="005D786C"/>
    <w:rsid w:val="005E0C68"/>
    <w:rsid w:val="005E1338"/>
    <w:rsid w:val="005E13A9"/>
    <w:rsid w:val="005E1850"/>
    <w:rsid w:val="005E1BFB"/>
    <w:rsid w:val="005E1CB8"/>
    <w:rsid w:val="005E1F33"/>
    <w:rsid w:val="005E2070"/>
    <w:rsid w:val="005E248A"/>
    <w:rsid w:val="005E2675"/>
    <w:rsid w:val="005E26D6"/>
    <w:rsid w:val="005E27DE"/>
    <w:rsid w:val="005E28E3"/>
    <w:rsid w:val="005E3355"/>
    <w:rsid w:val="005E35E9"/>
    <w:rsid w:val="005E3CA6"/>
    <w:rsid w:val="005E3D42"/>
    <w:rsid w:val="005E3D7B"/>
    <w:rsid w:val="005E3F93"/>
    <w:rsid w:val="005E418F"/>
    <w:rsid w:val="005E458D"/>
    <w:rsid w:val="005E474E"/>
    <w:rsid w:val="005E503A"/>
    <w:rsid w:val="005E511A"/>
    <w:rsid w:val="005E51E1"/>
    <w:rsid w:val="005E52B4"/>
    <w:rsid w:val="005E54D3"/>
    <w:rsid w:val="005E5E97"/>
    <w:rsid w:val="005E637B"/>
    <w:rsid w:val="005E648E"/>
    <w:rsid w:val="005E6859"/>
    <w:rsid w:val="005E6C07"/>
    <w:rsid w:val="005E6DF4"/>
    <w:rsid w:val="005E76D2"/>
    <w:rsid w:val="005E79C8"/>
    <w:rsid w:val="005E7A2C"/>
    <w:rsid w:val="005E7C44"/>
    <w:rsid w:val="005E7EFE"/>
    <w:rsid w:val="005F01C9"/>
    <w:rsid w:val="005F060F"/>
    <w:rsid w:val="005F07DD"/>
    <w:rsid w:val="005F08B4"/>
    <w:rsid w:val="005F0D3F"/>
    <w:rsid w:val="005F0F7D"/>
    <w:rsid w:val="005F13FF"/>
    <w:rsid w:val="005F1A1C"/>
    <w:rsid w:val="005F2106"/>
    <w:rsid w:val="005F245F"/>
    <w:rsid w:val="005F2B58"/>
    <w:rsid w:val="005F2E44"/>
    <w:rsid w:val="005F32CF"/>
    <w:rsid w:val="005F35E5"/>
    <w:rsid w:val="005F375A"/>
    <w:rsid w:val="005F37F9"/>
    <w:rsid w:val="005F3830"/>
    <w:rsid w:val="005F391D"/>
    <w:rsid w:val="005F3972"/>
    <w:rsid w:val="005F3CC7"/>
    <w:rsid w:val="005F4080"/>
    <w:rsid w:val="005F48DD"/>
    <w:rsid w:val="005F497D"/>
    <w:rsid w:val="005F4A2F"/>
    <w:rsid w:val="005F4A6C"/>
    <w:rsid w:val="005F4F6D"/>
    <w:rsid w:val="005F51D6"/>
    <w:rsid w:val="005F5337"/>
    <w:rsid w:val="005F5436"/>
    <w:rsid w:val="005F543C"/>
    <w:rsid w:val="005F5B07"/>
    <w:rsid w:val="005F5B66"/>
    <w:rsid w:val="005F618D"/>
    <w:rsid w:val="005F6289"/>
    <w:rsid w:val="005F694D"/>
    <w:rsid w:val="005F6D60"/>
    <w:rsid w:val="005F76A7"/>
    <w:rsid w:val="005F7C25"/>
    <w:rsid w:val="005F7D59"/>
    <w:rsid w:val="005F7EBA"/>
    <w:rsid w:val="00600568"/>
    <w:rsid w:val="0060078C"/>
    <w:rsid w:val="00600F21"/>
    <w:rsid w:val="0060113E"/>
    <w:rsid w:val="006011E6"/>
    <w:rsid w:val="0060122C"/>
    <w:rsid w:val="006016F3"/>
    <w:rsid w:val="00601A6A"/>
    <w:rsid w:val="00601E7B"/>
    <w:rsid w:val="00602736"/>
    <w:rsid w:val="00602F7C"/>
    <w:rsid w:val="006035B9"/>
    <w:rsid w:val="006039CE"/>
    <w:rsid w:val="00603C8E"/>
    <w:rsid w:val="00603D65"/>
    <w:rsid w:val="00604353"/>
    <w:rsid w:val="00604880"/>
    <w:rsid w:val="00604933"/>
    <w:rsid w:val="00604C26"/>
    <w:rsid w:val="00604E84"/>
    <w:rsid w:val="006051E5"/>
    <w:rsid w:val="00605309"/>
    <w:rsid w:val="0060533B"/>
    <w:rsid w:val="006055B0"/>
    <w:rsid w:val="00605818"/>
    <w:rsid w:val="0060587C"/>
    <w:rsid w:val="00605B20"/>
    <w:rsid w:val="00605CBA"/>
    <w:rsid w:val="00605E3E"/>
    <w:rsid w:val="006062EB"/>
    <w:rsid w:val="0060671D"/>
    <w:rsid w:val="00606757"/>
    <w:rsid w:val="0060731B"/>
    <w:rsid w:val="00607624"/>
    <w:rsid w:val="00607E99"/>
    <w:rsid w:val="006106A9"/>
    <w:rsid w:val="0061089C"/>
    <w:rsid w:val="00610B4F"/>
    <w:rsid w:val="00610B74"/>
    <w:rsid w:val="00610D35"/>
    <w:rsid w:val="00610DCF"/>
    <w:rsid w:val="00611040"/>
    <w:rsid w:val="006112E3"/>
    <w:rsid w:val="00611452"/>
    <w:rsid w:val="006114EC"/>
    <w:rsid w:val="00611E13"/>
    <w:rsid w:val="00611F63"/>
    <w:rsid w:val="00612097"/>
    <w:rsid w:val="0061229C"/>
    <w:rsid w:val="006125D5"/>
    <w:rsid w:val="0061267D"/>
    <w:rsid w:val="00612783"/>
    <w:rsid w:val="00612A16"/>
    <w:rsid w:val="00612C22"/>
    <w:rsid w:val="0061320F"/>
    <w:rsid w:val="00613659"/>
    <w:rsid w:val="0061370B"/>
    <w:rsid w:val="006147F2"/>
    <w:rsid w:val="00614C93"/>
    <w:rsid w:val="00614F9B"/>
    <w:rsid w:val="00614FCB"/>
    <w:rsid w:val="00615BF2"/>
    <w:rsid w:val="006163F7"/>
    <w:rsid w:val="006168D9"/>
    <w:rsid w:val="00616BE4"/>
    <w:rsid w:val="00616FB1"/>
    <w:rsid w:val="006173B0"/>
    <w:rsid w:val="0061780B"/>
    <w:rsid w:val="00617AA0"/>
    <w:rsid w:val="00617C02"/>
    <w:rsid w:val="00620335"/>
    <w:rsid w:val="0062058B"/>
    <w:rsid w:val="00620672"/>
    <w:rsid w:val="006206B4"/>
    <w:rsid w:val="006207B0"/>
    <w:rsid w:val="00620806"/>
    <w:rsid w:val="006209E4"/>
    <w:rsid w:val="00621034"/>
    <w:rsid w:val="00621252"/>
    <w:rsid w:val="00621376"/>
    <w:rsid w:val="00621560"/>
    <w:rsid w:val="006219B8"/>
    <w:rsid w:val="00621AC3"/>
    <w:rsid w:val="00621C08"/>
    <w:rsid w:val="00621EFF"/>
    <w:rsid w:val="006223D4"/>
    <w:rsid w:val="00622489"/>
    <w:rsid w:val="0062257A"/>
    <w:rsid w:val="00622AAA"/>
    <w:rsid w:val="00622CA4"/>
    <w:rsid w:val="0062389C"/>
    <w:rsid w:val="00623AD0"/>
    <w:rsid w:val="006240FA"/>
    <w:rsid w:val="0062429A"/>
    <w:rsid w:val="006242E4"/>
    <w:rsid w:val="00624BD7"/>
    <w:rsid w:val="00624C15"/>
    <w:rsid w:val="00624FFD"/>
    <w:rsid w:val="006255C0"/>
    <w:rsid w:val="00625610"/>
    <w:rsid w:val="006259CE"/>
    <w:rsid w:val="00625A94"/>
    <w:rsid w:val="0062600D"/>
    <w:rsid w:val="006261CE"/>
    <w:rsid w:val="00626249"/>
    <w:rsid w:val="00626396"/>
    <w:rsid w:val="006265CF"/>
    <w:rsid w:val="006271E9"/>
    <w:rsid w:val="006273F9"/>
    <w:rsid w:val="00627DF3"/>
    <w:rsid w:val="00627EA1"/>
    <w:rsid w:val="0063022E"/>
    <w:rsid w:val="00630293"/>
    <w:rsid w:val="006302A0"/>
    <w:rsid w:val="00630472"/>
    <w:rsid w:val="0063073F"/>
    <w:rsid w:val="006307AC"/>
    <w:rsid w:val="00630891"/>
    <w:rsid w:val="00630E8C"/>
    <w:rsid w:val="00631218"/>
    <w:rsid w:val="0063194C"/>
    <w:rsid w:val="00631D62"/>
    <w:rsid w:val="00632235"/>
    <w:rsid w:val="00632744"/>
    <w:rsid w:val="00632819"/>
    <w:rsid w:val="00632D20"/>
    <w:rsid w:val="0063302F"/>
    <w:rsid w:val="00633536"/>
    <w:rsid w:val="00633640"/>
    <w:rsid w:val="00633834"/>
    <w:rsid w:val="006338E3"/>
    <w:rsid w:val="006339C4"/>
    <w:rsid w:val="00635833"/>
    <w:rsid w:val="006359CD"/>
    <w:rsid w:val="00635D96"/>
    <w:rsid w:val="00636256"/>
    <w:rsid w:val="006362F8"/>
    <w:rsid w:val="00636302"/>
    <w:rsid w:val="00636511"/>
    <w:rsid w:val="006365D4"/>
    <w:rsid w:val="00636877"/>
    <w:rsid w:val="00636AB0"/>
    <w:rsid w:val="00636B88"/>
    <w:rsid w:val="0063722B"/>
    <w:rsid w:val="006375D2"/>
    <w:rsid w:val="00637AA4"/>
    <w:rsid w:val="00637EA3"/>
    <w:rsid w:val="0064038B"/>
    <w:rsid w:val="006405D2"/>
    <w:rsid w:val="006409AC"/>
    <w:rsid w:val="0064155B"/>
    <w:rsid w:val="00641652"/>
    <w:rsid w:val="00641DE3"/>
    <w:rsid w:val="006420F1"/>
    <w:rsid w:val="00642C14"/>
    <w:rsid w:val="00642C4F"/>
    <w:rsid w:val="00642D51"/>
    <w:rsid w:val="00643004"/>
    <w:rsid w:val="006431B8"/>
    <w:rsid w:val="006431D2"/>
    <w:rsid w:val="006442BF"/>
    <w:rsid w:val="006446E6"/>
    <w:rsid w:val="0064484F"/>
    <w:rsid w:val="0064494C"/>
    <w:rsid w:val="00644971"/>
    <w:rsid w:val="00644BD1"/>
    <w:rsid w:val="00644E63"/>
    <w:rsid w:val="0064516C"/>
    <w:rsid w:val="00645182"/>
    <w:rsid w:val="006451FC"/>
    <w:rsid w:val="00645575"/>
    <w:rsid w:val="00645A01"/>
    <w:rsid w:val="00645A4F"/>
    <w:rsid w:val="00645AB8"/>
    <w:rsid w:val="00645C01"/>
    <w:rsid w:val="00645D9A"/>
    <w:rsid w:val="00645E76"/>
    <w:rsid w:val="00645EC4"/>
    <w:rsid w:val="00646000"/>
    <w:rsid w:val="006461A7"/>
    <w:rsid w:val="0064626E"/>
    <w:rsid w:val="00646502"/>
    <w:rsid w:val="006466FC"/>
    <w:rsid w:val="00646863"/>
    <w:rsid w:val="00646EFE"/>
    <w:rsid w:val="006471EB"/>
    <w:rsid w:val="00647405"/>
    <w:rsid w:val="00647607"/>
    <w:rsid w:val="006477E8"/>
    <w:rsid w:val="00647AAE"/>
    <w:rsid w:val="00647BEC"/>
    <w:rsid w:val="00647FF3"/>
    <w:rsid w:val="0065014F"/>
    <w:rsid w:val="00650613"/>
    <w:rsid w:val="00650898"/>
    <w:rsid w:val="00650A36"/>
    <w:rsid w:val="00650AFB"/>
    <w:rsid w:val="00650B0D"/>
    <w:rsid w:val="00650C97"/>
    <w:rsid w:val="00650CD3"/>
    <w:rsid w:val="00650CFF"/>
    <w:rsid w:val="006512B8"/>
    <w:rsid w:val="00651D30"/>
    <w:rsid w:val="00651DB9"/>
    <w:rsid w:val="00651E7D"/>
    <w:rsid w:val="0065223C"/>
    <w:rsid w:val="00652552"/>
    <w:rsid w:val="00652936"/>
    <w:rsid w:val="00653032"/>
    <w:rsid w:val="00653477"/>
    <w:rsid w:val="006534D2"/>
    <w:rsid w:val="0065405E"/>
    <w:rsid w:val="00654172"/>
    <w:rsid w:val="006546C5"/>
    <w:rsid w:val="00654833"/>
    <w:rsid w:val="00654C76"/>
    <w:rsid w:val="006556AE"/>
    <w:rsid w:val="0065593A"/>
    <w:rsid w:val="0065597B"/>
    <w:rsid w:val="00655A34"/>
    <w:rsid w:val="00655AA3"/>
    <w:rsid w:val="00655BEC"/>
    <w:rsid w:val="00656474"/>
    <w:rsid w:val="0065648C"/>
    <w:rsid w:val="00656596"/>
    <w:rsid w:val="00656A28"/>
    <w:rsid w:val="00656C5D"/>
    <w:rsid w:val="00656C95"/>
    <w:rsid w:val="0065711E"/>
    <w:rsid w:val="006571AE"/>
    <w:rsid w:val="0065780D"/>
    <w:rsid w:val="0066024C"/>
    <w:rsid w:val="00660958"/>
    <w:rsid w:val="00660B8C"/>
    <w:rsid w:val="00660DAF"/>
    <w:rsid w:val="00660F28"/>
    <w:rsid w:val="00660FF5"/>
    <w:rsid w:val="0066103F"/>
    <w:rsid w:val="006611C7"/>
    <w:rsid w:val="0066193E"/>
    <w:rsid w:val="00661DFC"/>
    <w:rsid w:val="00661E6E"/>
    <w:rsid w:val="0066266B"/>
    <w:rsid w:val="006626CC"/>
    <w:rsid w:val="006628D0"/>
    <w:rsid w:val="006628DE"/>
    <w:rsid w:val="006629B0"/>
    <w:rsid w:val="00662BFE"/>
    <w:rsid w:val="00662D0E"/>
    <w:rsid w:val="00662F58"/>
    <w:rsid w:val="0066335F"/>
    <w:rsid w:val="00663713"/>
    <w:rsid w:val="00663B9B"/>
    <w:rsid w:val="00663F54"/>
    <w:rsid w:val="006644AB"/>
    <w:rsid w:val="006645EE"/>
    <w:rsid w:val="0066483A"/>
    <w:rsid w:val="00664924"/>
    <w:rsid w:val="006649C0"/>
    <w:rsid w:val="00664AA3"/>
    <w:rsid w:val="006651D6"/>
    <w:rsid w:val="006653E1"/>
    <w:rsid w:val="0066565B"/>
    <w:rsid w:val="00665828"/>
    <w:rsid w:val="00665A02"/>
    <w:rsid w:val="00666053"/>
    <w:rsid w:val="00666383"/>
    <w:rsid w:val="0066744C"/>
    <w:rsid w:val="00670004"/>
    <w:rsid w:val="00670206"/>
    <w:rsid w:val="006702E0"/>
    <w:rsid w:val="006705B4"/>
    <w:rsid w:val="00670653"/>
    <w:rsid w:val="006706D9"/>
    <w:rsid w:val="0067076C"/>
    <w:rsid w:val="00670AD9"/>
    <w:rsid w:val="00670B37"/>
    <w:rsid w:val="00670D9C"/>
    <w:rsid w:val="00671A2B"/>
    <w:rsid w:val="00671DD2"/>
    <w:rsid w:val="00671DE7"/>
    <w:rsid w:val="00671E94"/>
    <w:rsid w:val="00671FF8"/>
    <w:rsid w:val="006723BE"/>
    <w:rsid w:val="006726EB"/>
    <w:rsid w:val="00672CEE"/>
    <w:rsid w:val="00672CFC"/>
    <w:rsid w:val="006736FA"/>
    <w:rsid w:val="006739F7"/>
    <w:rsid w:val="00673A92"/>
    <w:rsid w:val="00673D35"/>
    <w:rsid w:val="00673D4B"/>
    <w:rsid w:val="006745DE"/>
    <w:rsid w:val="00674827"/>
    <w:rsid w:val="006748EA"/>
    <w:rsid w:val="00674906"/>
    <w:rsid w:val="00674CE2"/>
    <w:rsid w:val="0067510F"/>
    <w:rsid w:val="00675487"/>
    <w:rsid w:val="00675A3C"/>
    <w:rsid w:val="00675FC3"/>
    <w:rsid w:val="0067676A"/>
    <w:rsid w:val="00676968"/>
    <w:rsid w:val="00676BF4"/>
    <w:rsid w:val="006770F7"/>
    <w:rsid w:val="0067763E"/>
    <w:rsid w:val="0067783F"/>
    <w:rsid w:val="00677BC3"/>
    <w:rsid w:val="00677C8E"/>
    <w:rsid w:val="00677D81"/>
    <w:rsid w:val="00680094"/>
    <w:rsid w:val="006802DD"/>
    <w:rsid w:val="00680C70"/>
    <w:rsid w:val="00680FD2"/>
    <w:rsid w:val="00681896"/>
    <w:rsid w:val="0068191D"/>
    <w:rsid w:val="00681B6A"/>
    <w:rsid w:val="0068279F"/>
    <w:rsid w:val="00682AF4"/>
    <w:rsid w:val="00682C29"/>
    <w:rsid w:val="006831EE"/>
    <w:rsid w:val="00683305"/>
    <w:rsid w:val="0068340D"/>
    <w:rsid w:val="00683E27"/>
    <w:rsid w:val="00684143"/>
    <w:rsid w:val="006842BD"/>
    <w:rsid w:val="00684339"/>
    <w:rsid w:val="00684D59"/>
    <w:rsid w:val="00684EB4"/>
    <w:rsid w:val="00685007"/>
    <w:rsid w:val="0068506F"/>
    <w:rsid w:val="00685502"/>
    <w:rsid w:val="006855DE"/>
    <w:rsid w:val="006856DF"/>
    <w:rsid w:val="00685D08"/>
    <w:rsid w:val="00685FA3"/>
    <w:rsid w:val="0068622C"/>
    <w:rsid w:val="006868F5"/>
    <w:rsid w:val="006874B2"/>
    <w:rsid w:val="00687512"/>
    <w:rsid w:val="00687601"/>
    <w:rsid w:val="00687741"/>
    <w:rsid w:val="00687AAD"/>
    <w:rsid w:val="00687BE3"/>
    <w:rsid w:val="00690012"/>
    <w:rsid w:val="00690118"/>
    <w:rsid w:val="006908AE"/>
    <w:rsid w:val="00690999"/>
    <w:rsid w:val="006910F6"/>
    <w:rsid w:val="00691282"/>
    <w:rsid w:val="0069161E"/>
    <w:rsid w:val="00691683"/>
    <w:rsid w:val="00691D12"/>
    <w:rsid w:val="00692034"/>
    <w:rsid w:val="00692436"/>
    <w:rsid w:val="006928F0"/>
    <w:rsid w:val="00692E2A"/>
    <w:rsid w:val="00692F5A"/>
    <w:rsid w:val="00692F5D"/>
    <w:rsid w:val="00693548"/>
    <w:rsid w:val="00693951"/>
    <w:rsid w:val="00693F1D"/>
    <w:rsid w:val="00693FEE"/>
    <w:rsid w:val="0069456D"/>
    <w:rsid w:val="006945D4"/>
    <w:rsid w:val="006948DE"/>
    <w:rsid w:val="00694BF3"/>
    <w:rsid w:val="00694D46"/>
    <w:rsid w:val="00694D8F"/>
    <w:rsid w:val="0069505F"/>
    <w:rsid w:val="0069528F"/>
    <w:rsid w:val="00695388"/>
    <w:rsid w:val="006954B4"/>
    <w:rsid w:val="00695AC0"/>
    <w:rsid w:val="00695C03"/>
    <w:rsid w:val="00695C51"/>
    <w:rsid w:val="00695DB6"/>
    <w:rsid w:val="00695ED0"/>
    <w:rsid w:val="00695FB6"/>
    <w:rsid w:val="00696186"/>
    <w:rsid w:val="006967CF"/>
    <w:rsid w:val="006968F5"/>
    <w:rsid w:val="00696A51"/>
    <w:rsid w:val="00696D1D"/>
    <w:rsid w:val="006970B8"/>
    <w:rsid w:val="00697113"/>
    <w:rsid w:val="00697195"/>
    <w:rsid w:val="00697319"/>
    <w:rsid w:val="00697D7D"/>
    <w:rsid w:val="006A05DE"/>
    <w:rsid w:val="006A0A7C"/>
    <w:rsid w:val="006A0BEA"/>
    <w:rsid w:val="006A0C59"/>
    <w:rsid w:val="006A0D45"/>
    <w:rsid w:val="006A1209"/>
    <w:rsid w:val="006A1296"/>
    <w:rsid w:val="006A172B"/>
    <w:rsid w:val="006A1A1D"/>
    <w:rsid w:val="006A1C40"/>
    <w:rsid w:val="006A32C8"/>
    <w:rsid w:val="006A37B6"/>
    <w:rsid w:val="006A3A88"/>
    <w:rsid w:val="006A3CE7"/>
    <w:rsid w:val="006A3DD8"/>
    <w:rsid w:val="006A4135"/>
    <w:rsid w:val="006A445C"/>
    <w:rsid w:val="006A45DF"/>
    <w:rsid w:val="006A4B48"/>
    <w:rsid w:val="006A4B8F"/>
    <w:rsid w:val="006A5B81"/>
    <w:rsid w:val="006A6004"/>
    <w:rsid w:val="006A63BB"/>
    <w:rsid w:val="006A660B"/>
    <w:rsid w:val="006A6C92"/>
    <w:rsid w:val="006A6F44"/>
    <w:rsid w:val="006A6FFA"/>
    <w:rsid w:val="006A7120"/>
    <w:rsid w:val="006A7356"/>
    <w:rsid w:val="006A7547"/>
    <w:rsid w:val="006A7765"/>
    <w:rsid w:val="006A77EF"/>
    <w:rsid w:val="006A7E89"/>
    <w:rsid w:val="006B005F"/>
    <w:rsid w:val="006B08A2"/>
    <w:rsid w:val="006B0CD7"/>
    <w:rsid w:val="006B1148"/>
    <w:rsid w:val="006B139A"/>
    <w:rsid w:val="006B1F15"/>
    <w:rsid w:val="006B25AE"/>
    <w:rsid w:val="006B28F5"/>
    <w:rsid w:val="006B2945"/>
    <w:rsid w:val="006B2C3B"/>
    <w:rsid w:val="006B2F30"/>
    <w:rsid w:val="006B3A20"/>
    <w:rsid w:val="006B3EEB"/>
    <w:rsid w:val="006B4034"/>
    <w:rsid w:val="006B4256"/>
    <w:rsid w:val="006B4D4F"/>
    <w:rsid w:val="006B4F69"/>
    <w:rsid w:val="006B5DAC"/>
    <w:rsid w:val="006B6103"/>
    <w:rsid w:val="006B6611"/>
    <w:rsid w:val="006B69EC"/>
    <w:rsid w:val="006B6A98"/>
    <w:rsid w:val="006B6F74"/>
    <w:rsid w:val="006B7075"/>
    <w:rsid w:val="006B7286"/>
    <w:rsid w:val="006B7A39"/>
    <w:rsid w:val="006B7C56"/>
    <w:rsid w:val="006C040B"/>
    <w:rsid w:val="006C0645"/>
    <w:rsid w:val="006C1054"/>
    <w:rsid w:val="006C162C"/>
    <w:rsid w:val="006C16AA"/>
    <w:rsid w:val="006C19FF"/>
    <w:rsid w:val="006C200E"/>
    <w:rsid w:val="006C216F"/>
    <w:rsid w:val="006C2686"/>
    <w:rsid w:val="006C2865"/>
    <w:rsid w:val="006C29A1"/>
    <w:rsid w:val="006C29CC"/>
    <w:rsid w:val="006C2AD2"/>
    <w:rsid w:val="006C2DE1"/>
    <w:rsid w:val="006C2E9C"/>
    <w:rsid w:val="006C314C"/>
    <w:rsid w:val="006C3210"/>
    <w:rsid w:val="006C37AF"/>
    <w:rsid w:val="006C4496"/>
    <w:rsid w:val="006C4678"/>
    <w:rsid w:val="006C4CC1"/>
    <w:rsid w:val="006C524A"/>
    <w:rsid w:val="006C5329"/>
    <w:rsid w:val="006C54C3"/>
    <w:rsid w:val="006C55BE"/>
    <w:rsid w:val="006C565B"/>
    <w:rsid w:val="006C59D4"/>
    <w:rsid w:val="006C5DF4"/>
    <w:rsid w:val="006C64D4"/>
    <w:rsid w:val="006C6650"/>
    <w:rsid w:val="006C6695"/>
    <w:rsid w:val="006C695F"/>
    <w:rsid w:val="006C6A80"/>
    <w:rsid w:val="006C73CD"/>
    <w:rsid w:val="006C7745"/>
    <w:rsid w:val="006C785C"/>
    <w:rsid w:val="006C7A85"/>
    <w:rsid w:val="006C7B8B"/>
    <w:rsid w:val="006C7EC7"/>
    <w:rsid w:val="006D0524"/>
    <w:rsid w:val="006D0A39"/>
    <w:rsid w:val="006D0FBA"/>
    <w:rsid w:val="006D15B1"/>
    <w:rsid w:val="006D1B66"/>
    <w:rsid w:val="006D22AA"/>
    <w:rsid w:val="006D2899"/>
    <w:rsid w:val="006D2D1A"/>
    <w:rsid w:val="006D2E0C"/>
    <w:rsid w:val="006D3334"/>
    <w:rsid w:val="006D3CE2"/>
    <w:rsid w:val="006D3D6E"/>
    <w:rsid w:val="006D40FF"/>
    <w:rsid w:val="006D4471"/>
    <w:rsid w:val="006D4498"/>
    <w:rsid w:val="006D4518"/>
    <w:rsid w:val="006D4791"/>
    <w:rsid w:val="006D4822"/>
    <w:rsid w:val="006D48A5"/>
    <w:rsid w:val="006D48D3"/>
    <w:rsid w:val="006D4C99"/>
    <w:rsid w:val="006D4C9B"/>
    <w:rsid w:val="006D4FA8"/>
    <w:rsid w:val="006D4FD2"/>
    <w:rsid w:val="006D500B"/>
    <w:rsid w:val="006D515A"/>
    <w:rsid w:val="006D5221"/>
    <w:rsid w:val="006D57CD"/>
    <w:rsid w:val="006D582E"/>
    <w:rsid w:val="006D6517"/>
    <w:rsid w:val="006D674B"/>
    <w:rsid w:val="006D68C5"/>
    <w:rsid w:val="006D69DC"/>
    <w:rsid w:val="006D71DF"/>
    <w:rsid w:val="006D743D"/>
    <w:rsid w:val="006E0719"/>
    <w:rsid w:val="006E0CF7"/>
    <w:rsid w:val="006E0E27"/>
    <w:rsid w:val="006E0F5A"/>
    <w:rsid w:val="006E132C"/>
    <w:rsid w:val="006E1718"/>
    <w:rsid w:val="006E1BB2"/>
    <w:rsid w:val="006E1CF7"/>
    <w:rsid w:val="006E1F8A"/>
    <w:rsid w:val="006E2298"/>
    <w:rsid w:val="006E23E8"/>
    <w:rsid w:val="006E2465"/>
    <w:rsid w:val="006E2D9E"/>
    <w:rsid w:val="006E318B"/>
    <w:rsid w:val="006E34BE"/>
    <w:rsid w:val="006E36E0"/>
    <w:rsid w:val="006E37FA"/>
    <w:rsid w:val="006E3A80"/>
    <w:rsid w:val="006E3ABF"/>
    <w:rsid w:val="006E4108"/>
    <w:rsid w:val="006E4970"/>
    <w:rsid w:val="006E4FB3"/>
    <w:rsid w:val="006E52D6"/>
    <w:rsid w:val="006E58E2"/>
    <w:rsid w:val="006E5A6B"/>
    <w:rsid w:val="006E5E96"/>
    <w:rsid w:val="006E63A8"/>
    <w:rsid w:val="006E734A"/>
    <w:rsid w:val="006E7495"/>
    <w:rsid w:val="006E7743"/>
    <w:rsid w:val="006E7E65"/>
    <w:rsid w:val="006E7FD0"/>
    <w:rsid w:val="006F0849"/>
    <w:rsid w:val="006F0A44"/>
    <w:rsid w:val="006F0CAA"/>
    <w:rsid w:val="006F1049"/>
    <w:rsid w:val="006F10BB"/>
    <w:rsid w:val="006F17B2"/>
    <w:rsid w:val="006F1961"/>
    <w:rsid w:val="006F1F86"/>
    <w:rsid w:val="006F22DD"/>
    <w:rsid w:val="006F230F"/>
    <w:rsid w:val="006F2970"/>
    <w:rsid w:val="006F297A"/>
    <w:rsid w:val="006F2A95"/>
    <w:rsid w:val="006F4188"/>
    <w:rsid w:val="006F44F8"/>
    <w:rsid w:val="006F4867"/>
    <w:rsid w:val="006F4A8C"/>
    <w:rsid w:val="006F4F76"/>
    <w:rsid w:val="006F5157"/>
    <w:rsid w:val="006F5386"/>
    <w:rsid w:val="006F5C06"/>
    <w:rsid w:val="006F5F50"/>
    <w:rsid w:val="006F65F4"/>
    <w:rsid w:val="006F6971"/>
    <w:rsid w:val="006F6B1A"/>
    <w:rsid w:val="006F7901"/>
    <w:rsid w:val="006F7A1A"/>
    <w:rsid w:val="006F7E86"/>
    <w:rsid w:val="00700266"/>
    <w:rsid w:val="007007C5"/>
    <w:rsid w:val="007009DE"/>
    <w:rsid w:val="00700F2E"/>
    <w:rsid w:val="00701261"/>
    <w:rsid w:val="00701A42"/>
    <w:rsid w:val="00701D12"/>
    <w:rsid w:val="00701EFF"/>
    <w:rsid w:val="0070215B"/>
    <w:rsid w:val="00702207"/>
    <w:rsid w:val="00702368"/>
    <w:rsid w:val="007024E4"/>
    <w:rsid w:val="0070252B"/>
    <w:rsid w:val="00702857"/>
    <w:rsid w:val="007029A8"/>
    <w:rsid w:val="00702E62"/>
    <w:rsid w:val="00703106"/>
    <w:rsid w:val="00703332"/>
    <w:rsid w:val="00703382"/>
    <w:rsid w:val="0070379B"/>
    <w:rsid w:val="00703821"/>
    <w:rsid w:val="007039E1"/>
    <w:rsid w:val="00703A17"/>
    <w:rsid w:val="00703CCA"/>
    <w:rsid w:val="00704DE9"/>
    <w:rsid w:val="0070509F"/>
    <w:rsid w:val="007055CD"/>
    <w:rsid w:val="0070572F"/>
    <w:rsid w:val="00705891"/>
    <w:rsid w:val="00705D98"/>
    <w:rsid w:val="007068F3"/>
    <w:rsid w:val="00706944"/>
    <w:rsid w:val="00706BA2"/>
    <w:rsid w:val="007070C5"/>
    <w:rsid w:val="007073B6"/>
    <w:rsid w:val="0070770B"/>
    <w:rsid w:val="007078EB"/>
    <w:rsid w:val="007079F1"/>
    <w:rsid w:val="00707A2B"/>
    <w:rsid w:val="00707BF2"/>
    <w:rsid w:val="00710268"/>
    <w:rsid w:val="0071085E"/>
    <w:rsid w:val="00710A61"/>
    <w:rsid w:val="00710ACA"/>
    <w:rsid w:val="00710C9C"/>
    <w:rsid w:val="00710EBE"/>
    <w:rsid w:val="007112F7"/>
    <w:rsid w:val="00711B7F"/>
    <w:rsid w:val="007124E5"/>
    <w:rsid w:val="00712CD1"/>
    <w:rsid w:val="00712F0E"/>
    <w:rsid w:val="007131FF"/>
    <w:rsid w:val="007133FA"/>
    <w:rsid w:val="00713AFE"/>
    <w:rsid w:val="00713C96"/>
    <w:rsid w:val="00714621"/>
    <w:rsid w:val="00714ACE"/>
    <w:rsid w:val="00714C08"/>
    <w:rsid w:val="00714C40"/>
    <w:rsid w:val="00714FCC"/>
    <w:rsid w:val="007152FA"/>
    <w:rsid w:val="007153D9"/>
    <w:rsid w:val="00715D5A"/>
    <w:rsid w:val="007160EB"/>
    <w:rsid w:val="00716149"/>
    <w:rsid w:val="0071629D"/>
    <w:rsid w:val="00716A1C"/>
    <w:rsid w:val="00716A81"/>
    <w:rsid w:val="00716EE3"/>
    <w:rsid w:val="007170DE"/>
    <w:rsid w:val="007172FD"/>
    <w:rsid w:val="0071767A"/>
    <w:rsid w:val="007176A9"/>
    <w:rsid w:val="007177EA"/>
    <w:rsid w:val="00720218"/>
    <w:rsid w:val="00720660"/>
    <w:rsid w:val="00720E69"/>
    <w:rsid w:val="0072107A"/>
    <w:rsid w:val="0072117F"/>
    <w:rsid w:val="00721245"/>
    <w:rsid w:val="00721280"/>
    <w:rsid w:val="007213E9"/>
    <w:rsid w:val="00721A97"/>
    <w:rsid w:val="00721E5B"/>
    <w:rsid w:val="0072214D"/>
    <w:rsid w:val="007222BA"/>
    <w:rsid w:val="00722900"/>
    <w:rsid w:val="007230F5"/>
    <w:rsid w:val="007235C1"/>
    <w:rsid w:val="007237B0"/>
    <w:rsid w:val="00723848"/>
    <w:rsid w:val="00723A18"/>
    <w:rsid w:val="00723BD0"/>
    <w:rsid w:val="00723CAB"/>
    <w:rsid w:val="007240D2"/>
    <w:rsid w:val="007241A0"/>
    <w:rsid w:val="007243D2"/>
    <w:rsid w:val="007246EB"/>
    <w:rsid w:val="00724A8F"/>
    <w:rsid w:val="00725270"/>
    <w:rsid w:val="007255F8"/>
    <w:rsid w:val="00726EC8"/>
    <w:rsid w:val="007273BA"/>
    <w:rsid w:val="007273DB"/>
    <w:rsid w:val="007275F4"/>
    <w:rsid w:val="00727642"/>
    <w:rsid w:val="00727A3A"/>
    <w:rsid w:val="007303A4"/>
    <w:rsid w:val="00730760"/>
    <w:rsid w:val="00730BB7"/>
    <w:rsid w:val="00730E20"/>
    <w:rsid w:val="007315CB"/>
    <w:rsid w:val="00731B51"/>
    <w:rsid w:val="00731E5A"/>
    <w:rsid w:val="00732069"/>
    <w:rsid w:val="007325AB"/>
    <w:rsid w:val="00732A74"/>
    <w:rsid w:val="00732AC5"/>
    <w:rsid w:val="00733793"/>
    <w:rsid w:val="00733B6B"/>
    <w:rsid w:val="00733C3A"/>
    <w:rsid w:val="00733E0B"/>
    <w:rsid w:val="00734170"/>
    <w:rsid w:val="00734225"/>
    <w:rsid w:val="007343F5"/>
    <w:rsid w:val="0073475E"/>
    <w:rsid w:val="007350BE"/>
    <w:rsid w:val="00735283"/>
    <w:rsid w:val="007353AC"/>
    <w:rsid w:val="007356C1"/>
    <w:rsid w:val="00735721"/>
    <w:rsid w:val="00735908"/>
    <w:rsid w:val="00735DC9"/>
    <w:rsid w:val="007362D3"/>
    <w:rsid w:val="00736428"/>
    <w:rsid w:val="00736D14"/>
    <w:rsid w:val="00736D1B"/>
    <w:rsid w:val="00736E2D"/>
    <w:rsid w:val="007370D0"/>
    <w:rsid w:val="007371EB"/>
    <w:rsid w:val="00737861"/>
    <w:rsid w:val="00737BC3"/>
    <w:rsid w:val="00737E61"/>
    <w:rsid w:val="00740A9B"/>
    <w:rsid w:val="00740B94"/>
    <w:rsid w:val="00740CA8"/>
    <w:rsid w:val="00740CAF"/>
    <w:rsid w:val="00740EE9"/>
    <w:rsid w:val="00740F22"/>
    <w:rsid w:val="00740FE8"/>
    <w:rsid w:val="007412D9"/>
    <w:rsid w:val="00741695"/>
    <w:rsid w:val="00741874"/>
    <w:rsid w:val="00741F90"/>
    <w:rsid w:val="0074288E"/>
    <w:rsid w:val="007428B9"/>
    <w:rsid w:val="00742D8C"/>
    <w:rsid w:val="00743BEC"/>
    <w:rsid w:val="007443AB"/>
    <w:rsid w:val="00744868"/>
    <w:rsid w:val="00744896"/>
    <w:rsid w:val="00744EC5"/>
    <w:rsid w:val="0074525F"/>
    <w:rsid w:val="00745660"/>
    <w:rsid w:val="007458CA"/>
    <w:rsid w:val="00745D9C"/>
    <w:rsid w:val="0074608E"/>
    <w:rsid w:val="00746120"/>
    <w:rsid w:val="00746572"/>
    <w:rsid w:val="00746816"/>
    <w:rsid w:val="00746BA5"/>
    <w:rsid w:val="00746CBA"/>
    <w:rsid w:val="00746F0C"/>
    <w:rsid w:val="00747551"/>
    <w:rsid w:val="00747724"/>
    <w:rsid w:val="0074774D"/>
    <w:rsid w:val="0074777E"/>
    <w:rsid w:val="00747BD3"/>
    <w:rsid w:val="00747CA2"/>
    <w:rsid w:val="00747D66"/>
    <w:rsid w:val="00747F20"/>
    <w:rsid w:val="007507AB"/>
    <w:rsid w:val="0075088C"/>
    <w:rsid w:val="00750B37"/>
    <w:rsid w:val="00750C1B"/>
    <w:rsid w:val="00750F18"/>
    <w:rsid w:val="00752082"/>
    <w:rsid w:val="007522BF"/>
    <w:rsid w:val="00752466"/>
    <w:rsid w:val="007528ED"/>
    <w:rsid w:val="00752A7A"/>
    <w:rsid w:val="00752AC8"/>
    <w:rsid w:val="00752C07"/>
    <w:rsid w:val="00752C81"/>
    <w:rsid w:val="00752EEE"/>
    <w:rsid w:val="00753563"/>
    <w:rsid w:val="00753975"/>
    <w:rsid w:val="00753E2A"/>
    <w:rsid w:val="00753FF8"/>
    <w:rsid w:val="00754352"/>
    <w:rsid w:val="007548B5"/>
    <w:rsid w:val="00754A5B"/>
    <w:rsid w:val="00754E5F"/>
    <w:rsid w:val="00755556"/>
    <w:rsid w:val="00755723"/>
    <w:rsid w:val="00755A71"/>
    <w:rsid w:val="00755BD0"/>
    <w:rsid w:val="00755BD6"/>
    <w:rsid w:val="00755E4E"/>
    <w:rsid w:val="0075667B"/>
    <w:rsid w:val="007567F0"/>
    <w:rsid w:val="0075692B"/>
    <w:rsid w:val="00756C35"/>
    <w:rsid w:val="0075749A"/>
    <w:rsid w:val="00757FA1"/>
    <w:rsid w:val="00760546"/>
    <w:rsid w:val="007608E9"/>
    <w:rsid w:val="00760993"/>
    <w:rsid w:val="00760C93"/>
    <w:rsid w:val="0076199D"/>
    <w:rsid w:val="00761A25"/>
    <w:rsid w:val="00761D9C"/>
    <w:rsid w:val="00761E7F"/>
    <w:rsid w:val="00761FC0"/>
    <w:rsid w:val="007620A9"/>
    <w:rsid w:val="0076224D"/>
    <w:rsid w:val="0076245D"/>
    <w:rsid w:val="00762C8B"/>
    <w:rsid w:val="00763423"/>
    <w:rsid w:val="0076397A"/>
    <w:rsid w:val="00763A20"/>
    <w:rsid w:val="00763A71"/>
    <w:rsid w:val="00763F99"/>
    <w:rsid w:val="007641DB"/>
    <w:rsid w:val="007644B0"/>
    <w:rsid w:val="00765052"/>
    <w:rsid w:val="00765132"/>
    <w:rsid w:val="007652FC"/>
    <w:rsid w:val="007659F7"/>
    <w:rsid w:val="00765A25"/>
    <w:rsid w:val="007662FD"/>
    <w:rsid w:val="007664A8"/>
    <w:rsid w:val="00766CC7"/>
    <w:rsid w:val="00766DAF"/>
    <w:rsid w:val="00766DBD"/>
    <w:rsid w:val="0076775C"/>
    <w:rsid w:val="007678CE"/>
    <w:rsid w:val="00767B53"/>
    <w:rsid w:val="00767DD8"/>
    <w:rsid w:val="007703A2"/>
    <w:rsid w:val="00770C24"/>
    <w:rsid w:val="00770E22"/>
    <w:rsid w:val="00770E6B"/>
    <w:rsid w:val="00771074"/>
    <w:rsid w:val="0077157F"/>
    <w:rsid w:val="007715C2"/>
    <w:rsid w:val="00771671"/>
    <w:rsid w:val="00771A59"/>
    <w:rsid w:val="00771BD9"/>
    <w:rsid w:val="007724F4"/>
    <w:rsid w:val="007726D9"/>
    <w:rsid w:val="00772731"/>
    <w:rsid w:val="00772DCE"/>
    <w:rsid w:val="00772F98"/>
    <w:rsid w:val="00773852"/>
    <w:rsid w:val="0077396B"/>
    <w:rsid w:val="00773A7B"/>
    <w:rsid w:val="0077446A"/>
    <w:rsid w:val="007746CA"/>
    <w:rsid w:val="007749BE"/>
    <w:rsid w:val="00774DA4"/>
    <w:rsid w:val="007750A4"/>
    <w:rsid w:val="007751F1"/>
    <w:rsid w:val="00775388"/>
    <w:rsid w:val="0077566F"/>
    <w:rsid w:val="00775F44"/>
    <w:rsid w:val="007763E5"/>
    <w:rsid w:val="0077657C"/>
    <w:rsid w:val="007765A3"/>
    <w:rsid w:val="007766A0"/>
    <w:rsid w:val="00776F08"/>
    <w:rsid w:val="00777090"/>
    <w:rsid w:val="007772BB"/>
    <w:rsid w:val="007772D2"/>
    <w:rsid w:val="007779DD"/>
    <w:rsid w:val="00777BAE"/>
    <w:rsid w:val="00777DD6"/>
    <w:rsid w:val="007801D4"/>
    <w:rsid w:val="00780A19"/>
    <w:rsid w:val="007817A4"/>
    <w:rsid w:val="007821E5"/>
    <w:rsid w:val="00782245"/>
    <w:rsid w:val="007826C0"/>
    <w:rsid w:val="00782771"/>
    <w:rsid w:val="0078281B"/>
    <w:rsid w:val="0078286F"/>
    <w:rsid w:val="00782C9D"/>
    <w:rsid w:val="007831A0"/>
    <w:rsid w:val="007833CC"/>
    <w:rsid w:val="007838F2"/>
    <w:rsid w:val="00784987"/>
    <w:rsid w:val="00784F7D"/>
    <w:rsid w:val="0078558E"/>
    <w:rsid w:val="00785C7C"/>
    <w:rsid w:val="00785D1E"/>
    <w:rsid w:val="00785EB3"/>
    <w:rsid w:val="00785FCB"/>
    <w:rsid w:val="007863AC"/>
    <w:rsid w:val="007864C7"/>
    <w:rsid w:val="00786AB2"/>
    <w:rsid w:val="007870A7"/>
    <w:rsid w:val="00787133"/>
    <w:rsid w:val="0078770B"/>
    <w:rsid w:val="00787C57"/>
    <w:rsid w:val="00787D02"/>
    <w:rsid w:val="00790ACC"/>
    <w:rsid w:val="00790AD8"/>
    <w:rsid w:val="00790C88"/>
    <w:rsid w:val="00790CD6"/>
    <w:rsid w:val="00790F2A"/>
    <w:rsid w:val="00790F57"/>
    <w:rsid w:val="0079101D"/>
    <w:rsid w:val="00791034"/>
    <w:rsid w:val="007914B0"/>
    <w:rsid w:val="0079184E"/>
    <w:rsid w:val="00791A14"/>
    <w:rsid w:val="00791BB8"/>
    <w:rsid w:val="00791E19"/>
    <w:rsid w:val="00791E2E"/>
    <w:rsid w:val="00791F46"/>
    <w:rsid w:val="007924F9"/>
    <w:rsid w:val="007925AB"/>
    <w:rsid w:val="00792BDC"/>
    <w:rsid w:val="00792FA4"/>
    <w:rsid w:val="00793155"/>
    <w:rsid w:val="00793445"/>
    <w:rsid w:val="00794150"/>
    <w:rsid w:val="007943F0"/>
    <w:rsid w:val="00794752"/>
    <w:rsid w:val="00794918"/>
    <w:rsid w:val="00794E8A"/>
    <w:rsid w:val="00795526"/>
    <w:rsid w:val="00795552"/>
    <w:rsid w:val="00795AAD"/>
    <w:rsid w:val="00796198"/>
    <w:rsid w:val="00796467"/>
    <w:rsid w:val="0079711A"/>
    <w:rsid w:val="0079729D"/>
    <w:rsid w:val="00797983"/>
    <w:rsid w:val="00797C66"/>
    <w:rsid w:val="00797CBB"/>
    <w:rsid w:val="00797DA2"/>
    <w:rsid w:val="00797DE8"/>
    <w:rsid w:val="007A06AC"/>
    <w:rsid w:val="007A0851"/>
    <w:rsid w:val="007A0D96"/>
    <w:rsid w:val="007A0EB0"/>
    <w:rsid w:val="007A0F8D"/>
    <w:rsid w:val="007A171D"/>
    <w:rsid w:val="007A1949"/>
    <w:rsid w:val="007A1BA2"/>
    <w:rsid w:val="007A2070"/>
    <w:rsid w:val="007A228C"/>
    <w:rsid w:val="007A280A"/>
    <w:rsid w:val="007A28DB"/>
    <w:rsid w:val="007A29EA"/>
    <w:rsid w:val="007A2B92"/>
    <w:rsid w:val="007A2ED2"/>
    <w:rsid w:val="007A2F9C"/>
    <w:rsid w:val="007A3138"/>
    <w:rsid w:val="007A37DC"/>
    <w:rsid w:val="007A3C42"/>
    <w:rsid w:val="007A3F48"/>
    <w:rsid w:val="007A4005"/>
    <w:rsid w:val="007A4217"/>
    <w:rsid w:val="007A42E6"/>
    <w:rsid w:val="007A42EF"/>
    <w:rsid w:val="007A47C9"/>
    <w:rsid w:val="007A4B4D"/>
    <w:rsid w:val="007A4F13"/>
    <w:rsid w:val="007A50D9"/>
    <w:rsid w:val="007A51AD"/>
    <w:rsid w:val="007A5305"/>
    <w:rsid w:val="007A551B"/>
    <w:rsid w:val="007A571F"/>
    <w:rsid w:val="007A57E7"/>
    <w:rsid w:val="007A5C2C"/>
    <w:rsid w:val="007A61E9"/>
    <w:rsid w:val="007A631F"/>
    <w:rsid w:val="007A6510"/>
    <w:rsid w:val="007A6776"/>
    <w:rsid w:val="007A6840"/>
    <w:rsid w:val="007A7545"/>
    <w:rsid w:val="007A7576"/>
    <w:rsid w:val="007A79E7"/>
    <w:rsid w:val="007B041A"/>
    <w:rsid w:val="007B043A"/>
    <w:rsid w:val="007B167F"/>
    <w:rsid w:val="007B17EA"/>
    <w:rsid w:val="007B1A65"/>
    <w:rsid w:val="007B1DFE"/>
    <w:rsid w:val="007B1FA1"/>
    <w:rsid w:val="007B21BE"/>
    <w:rsid w:val="007B2369"/>
    <w:rsid w:val="007B2FE8"/>
    <w:rsid w:val="007B3066"/>
    <w:rsid w:val="007B34FA"/>
    <w:rsid w:val="007B35FC"/>
    <w:rsid w:val="007B3A15"/>
    <w:rsid w:val="007B4010"/>
    <w:rsid w:val="007B4032"/>
    <w:rsid w:val="007B4126"/>
    <w:rsid w:val="007B4133"/>
    <w:rsid w:val="007B42F8"/>
    <w:rsid w:val="007B4806"/>
    <w:rsid w:val="007B4F23"/>
    <w:rsid w:val="007B5853"/>
    <w:rsid w:val="007B5938"/>
    <w:rsid w:val="007B5E3B"/>
    <w:rsid w:val="007B604B"/>
    <w:rsid w:val="007B66EA"/>
    <w:rsid w:val="007B720E"/>
    <w:rsid w:val="007C0337"/>
    <w:rsid w:val="007C0418"/>
    <w:rsid w:val="007C0525"/>
    <w:rsid w:val="007C0732"/>
    <w:rsid w:val="007C097C"/>
    <w:rsid w:val="007C0BA8"/>
    <w:rsid w:val="007C1383"/>
    <w:rsid w:val="007C1710"/>
    <w:rsid w:val="007C17BA"/>
    <w:rsid w:val="007C1A75"/>
    <w:rsid w:val="007C1F7C"/>
    <w:rsid w:val="007C21FB"/>
    <w:rsid w:val="007C2A9B"/>
    <w:rsid w:val="007C2EB4"/>
    <w:rsid w:val="007C32E8"/>
    <w:rsid w:val="007C34E9"/>
    <w:rsid w:val="007C3958"/>
    <w:rsid w:val="007C3A39"/>
    <w:rsid w:val="007C46D6"/>
    <w:rsid w:val="007C4A24"/>
    <w:rsid w:val="007C4F50"/>
    <w:rsid w:val="007C513D"/>
    <w:rsid w:val="007C549B"/>
    <w:rsid w:val="007C574C"/>
    <w:rsid w:val="007C575E"/>
    <w:rsid w:val="007C6336"/>
    <w:rsid w:val="007C66FF"/>
    <w:rsid w:val="007C69A1"/>
    <w:rsid w:val="007C6AE4"/>
    <w:rsid w:val="007C6CA6"/>
    <w:rsid w:val="007C6D74"/>
    <w:rsid w:val="007C70C5"/>
    <w:rsid w:val="007C718F"/>
    <w:rsid w:val="007C72B9"/>
    <w:rsid w:val="007C736B"/>
    <w:rsid w:val="007C78F2"/>
    <w:rsid w:val="007C7CB8"/>
    <w:rsid w:val="007C7DF9"/>
    <w:rsid w:val="007D0947"/>
    <w:rsid w:val="007D0E49"/>
    <w:rsid w:val="007D0E86"/>
    <w:rsid w:val="007D0EB9"/>
    <w:rsid w:val="007D123C"/>
    <w:rsid w:val="007D13C7"/>
    <w:rsid w:val="007D147D"/>
    <w:rsid w:val="007D19B3"/>
    <w:rsid w:val="007D1AE6"/>
    <w:rsid w:val="007D1C19"/>
    <w:rsid w:val="007D2356"/>
    <w:rsid w:val="007D287B"/>
    <w:rsid w:val="007D2C10"/>
    <w:rsid w:val="007D2C72"/>
    <w:rsid w:val="007D3182"/>
    <w:rsid w:val="007D3749"/>
    <w:rsid w:val="007D3767"/>
    <w:rsid w:val="007D3A1D"/>
    <w:rsid w:val="007D4565"/>
    <w:rsid w:val="007D4791"/>
    <w:rsid w:val="007D4927"/>
    <w:rsid w:val="007D4A1E"/>
    <w:rsid w:val="007D4AC9"/>
    <w:rsid w:val="007D4FD7"/>
    <w:rsid w:val="007D5159"/>
    <w:rsid w:val="007D523B"/>
    <w:rsid w:val="007D539D"/>
    <w:rsid w:val="007D5579"/>
    <w:rsid w:val="007D58A3"/>
    <w:rsid w:val="007D5CF4"/>
    <w:rsid w:val="007D67A5"/>
    <w:rsid w:val="007D6803"/>
    <w:rsid w:val="007D692E"/>
    <w:rsid w:val="007D744C"/>
    <w:rsid w:val="007D7CF2"/>
    <w:rsid w:val="007E0480"/>
    <w:rsid w:val="007E05EE"/>
    <w:rsid w:val="007E0A8B"/>
    <w:rsid w:val="007E0BEE"/>
    <w:rsid w:val="007E180F"/>
    <w:rsid w:val="007E1A02"/>
    <w:rsid w:val="007E1B45"/>
    <w:rsid w:val="007E1E2B"/>
    <w:rsid w:val="007E2061"/>
    <w:rsid w:val="007E2236"/>
    <w:rsid w:val="007E2277"/>
    <w:rsid w:val="007E23AE"/>
    <w:rsid w:val="007E258F"/>
    <w:rsid w:val="007E2639"/>
    <w:rsid w:val="007E2776"/>
    <w:rsid w:val="007E296B"/>
    <w:rsid w:val="007E2BCE"/>
    <w:rsid w:val="007E2DDB"/>
    <w:rsid w:val="007E3A02"/>
    <w:rsid w:val="007E3D16"/>
    <w:rsid w:val="007E3D5C"/>
    <w:rsid w:val="007E3F11"/>
    <w:rsid w:val="007E47A1"/>
    <w:rsid w:val="007E48E2"/>
    <w:rsid w:val="007E4943"/>
    <w:rsid w:val="007E4A1D"/>
    <w:rsid w:val="007E4B32"/>
    <w:rsid w:val="007E4F1A"/>
    <w:rsid w:val="007E50F3"/>
    <w:rsid w:val="007E5134"/>
    <w:rsid w:val="007E54C9"/>
    <w:rsid w:val="007E55D5"/>
    <w:rsid w:val="007E59D5"/>
    <w:rsid w:val="007E5CE8"/>
    <w:rsid w:val="007E6041"/>
    <w:rsid w:val="007E635A"/>
    <w:rsid w:val="007E6EFD"/>
    <w:rsid w:val="007E73B4"/>
    <w:rsid w:val="007E7995"/>
    <w:rsid w:val="007F077F"/>
    <w:rsid w:val="007F07A8"/>
    <w:rsid w:val="007F1349"/>
    <w:rsid w:val="007F18BE"/>
    <w:rsid w:val="007F19B1"/>
    <w:rsid w:val="007F23BE"/>
    <w:rsid w:val="007F23CA"/>
    <w:rsid w:val="007F2951"/>
    <w:rsid w:val="007F2C6A"/>
    <w:rsid w:val="007F2ED1"/>
    <w:rsid w:val="007F33BB"/>
    <w:rsid w:val="007F3513"/>
    <w:rsid w:val="007F3702"/>
    <w:rsid w:val="007F3704"/>
    <w:rsid w:val="007F3758"/>
    <w:rsid w:val="007F3AD8"/>
    <w:rsid w:val="007F3AF7"/>
    <w:rsid w:val="007F3D0C"/>
    <w:rsid w:val="007F3FA1"/>
    <w:rsid w:val="007F4AAA"/>
    <w:rsid w:val="007F4F51"/>
    <w:rsid w:val="007F53FA"/>
    <w:rsid w:val="007F5631"/>
    <w:rsid w:val="007F60CE"/>
    <w:rsid w:val="007F706B"/>
    <w:rsid w:val="007F757A"/>
    <w:rsid w:val="007F766B"/>
    <w:rsid w:val="007F7727"/>
    <w:rsid w:val="007F7787"/>
    <w:rsid w:val="007F7CF2"/>
    <w:rsid w:val="007F7E9F"/>
    <w:rsid w:val="0080035C"/>
    <w:rsid w:val="00800452"/>
    <w:rsid w:val="0080067C"/>
    <w:rsid w:val="008009D6"/>
    <w:rsid w:val="00800BD0"/>
    <w:rsid w:val="00800C0F"/>
    <w:rsid w:val="00801070"/>
    <w:rsid w:val="008015BF"/>
    <w:rsid w:val="00801B8D"/>
    <w:rsid w:val="00801E39"/>
    <w:rsid w:val="008023AB"/>
    <w:rsid w:val="0080261D"/>
    <w:rsid w:val="008026EA"/>
    <w:rsid w:val="0080297F"/>
    <w:rsid w:val="00802A38"/>
    <w:rsid w:val="00802B61"/>
    <w:rsid w:val="008033F1"/>
    <w:rsid w:val="00803577"/>
    <w:rsid w:val="0080357C"/>
    <w:rsid w:val="00803B7C"/>
    <w:rsid w:val="00804122"/>
    <w:rsid w:val="0080425A"/>
    <w:rsid w:val="00804346"/>
    <w:rsid w:val="00804936"/>
    <w:rsid w:val="00804B57"/>
    <w:rsid w:val="0080552E"/>
    <w:rsid w:val="008056E3"/>
    <w:rsid w:val="00805928"/>
    <w:rsid w:val="00805A2B"/>
    <w:rsid w:val="00805B18"/>
    <w:rsid w:val="00805BBB"/>
    <w:rsid w:val="00805F58"/>
    <w:rsid w:val="00806293"/>
    <w:rsid w:val="00806359"/>
    <w:rsid w:val="0080641B"/>
    <w:rsid w:val="0080656F"/>
    <w:rsid w:val="008065E3"/>
    <w:rsid w:val="00806787"/>
    <w:rsid w:val="00806843"/>
    <w:rsid w:val="00806F9F"/>
    <w:rsid w:val="0080721A"/>
    <w:rsid w:val="00807567"/>
    <w:rsid w:val="00807D33"/>
    <w:rsid w:val="00807E27"/>
    <w:rsid w:val="00807E57"/>
    <w:rsid w:val="0081039E"/>
    <w:rsid w:val="00810517"/>
    <w:rsid w:val="0081056D"/>
    <w:rsid w:val="008105A3"/>
    <w:rsid w:val="00810D5B"/>
    <w:rsid w:val="00811587"/>
    <w:rsid w:val="00811766"/>
    <w:rsid w:val="00811767"/>
    <w:rsid w:val="00811E61"/>
    <w:rsid w:val="00812100"/>
    <w:rsid w:val="008121CD"/>
    <w:rsid w:val="00812638"/>
    <w:rsid w:val="00812953"/>
    <w:rsid w:val="00812D90"/>
    <w:rsid w:val="008138B5"/>
    <w:rsid w:val="008138E2"/>
    <w:rsid w:val="00813A61"/>
    <w:rsid w:val="00813E64"/>
    <w:rsid w:val="008140A5"/>
    <w:rsid w:val="00814989"/>
    <w:rsid w:val="008152B5"/>
    <w:rsid w:val="008154BA"/>
    <w:rsid w:val="00815581"/>
    <w:rsid w:val="0081563C"/>
    <w:rsid w:val="00815669"/>
    <w:rsid w:val="008156CF"/>
    <w:rsid w:val="00815820"/>
    <w:rsid w:val="00815886"/>
    <w:rsid w:val="0081598D"/>
    <w:rsid w:val="00815B8A"/>
    <w:rsid w:val="00815B9D"/>
    <w:rsid w:val="00816042"/>
    <w:rsid w:val="00816CBD"/>
    <w:rsid w:val="00816DD3"/>
    <w:rsid w:val="008172FC"/>
    <w:rsid w:val="00817377"/>
    <w:rsid w:val="00817881"/>
    <w:rsid w:val="008179C7"/>
    <w:rsid w:val="00817E7B"/>
    <w:rsid w:val="0082014A"/>
    <w:rsid w:val="008202B9"/>
    <w:rsid w:val="00820954"/>
    <w:rsid w:val="00820D8A"/>
    <w:rsid w:val="008211E5"/>
    <w:rsid w:val="00821476"/>
    <w:rsid w:val="008215D9"/>
    <w:rsid w:val="0082172A"/>
    <w:rsid w:val="008218A8"/>
    <w:rsid w:val="00821C8A"/>
    <w:rsid w:val="00821F8B"/>
    <w:rsid w:val="00822108"/>
    <w:rsid w:val="008222BE"/>
    <w:rsid w:val="00822349"/>
    <w:rsid w:val="00822410"/>
    <w:rsid w:val="008224F4"/>
    <w:rsid w:val="008225EB"/>
    <w:rsid w:val="0082280D"/>
    <w:rsid w:val="00822C46"/>
    <w:rsid w:val="00822C92"/>
    <w:rsid w:val="00822D96"/>
    <w:rsid w:val="00822E0E"/>
    <w:rsid w:val="0082303B"/>
    <w:rsid w:val="008236EB"/>
    <w:rsid w:val="0082395C"/>
    <w:rsid w:val="00823C2E"/>
    <w:rsid w:val="00823F98"/>
    <w:rsid w:val="00824272"/>
    <w:rsid w:val="00824381"/>
    <w:rsid w:val="0082443E"/>
    <w:rsid w:val="008247D7"/>
    <w:rsid w:val="00824B99"/>
    <w:rsid w:val="008254FE"/>
    <w:rsid w:val="00826304"/>
    <w:rsid w:val="008268B6"/>
    <w:rsid w:val="008269D5"/>
    <w:rsid w:val="008269DB"/>
    <w:rsid w:val="00826A60"/>
    <w:rsid w:val="00827046"/>
    <w:rsid w:val="008276C3"/>
    <w:rsid w:val="0082781C"/>
    <w:rsid w:val="008302E3"/>
    <w:rsid w:val="0083048E"/>
    <w:rsid w:val="008306E2"/>
    <w:rsid w:val="00830B2E"/>
    <w:rsid w:val="00830D57"/>
    <w:rsid w:val="008312BB"/>
    <w:rsid w:val="00831765"/>
    <w:rsid w:val="00831959"/>
    <w:rsid w:val="00831999"/>
    <w:rsid w:val="00831F22"/>
    <w:rsid w:val="0083215F"/>
    <w:rsid w:val="008321AB"/>
    <w:rsid w:val="0083229E"/>
    <w:rsid w:val="00832402"/>
    <w:rsid w:val="00832A9C"/>
    <w:rsid w:val="00833266"/>
    <w:rsid w:val="0083336F"/>
    <w:rsid w:val="00833840"/>
    <w:rsid w:val="00833848"/>
    <w:rsid w:val="00833886"/>
    <w:rsid w:val="0083401D"/>
    <w:rsid w:val="008345B8"/>
    <w:rsid w:val="008348E0"/>
    <w:rsid w:val="00834D9F"/>
    <w:rsid w:val="00834FD3"/>
    <w:rsid w:val="008350B7"/>
    <w:rsid w:val="008352E0"/>
    <w:rsid w:val="00835497"/>
    <w:rsid w:val="008356EF"/>
    <w:rsid w:val="00835907"/>
    <w:rsid w:val="00835B71"/>
    <w:rsid w:val="008360E0"/>
    <w:rsid w:val="008362E4"/>
    <w:rsid w:val="00836415"/>
    <w:rsid w:val="008366CF"/>
    <w:rsid w:val="00836B94"/>
    <w:rsid w:val="00836D27"/>
    <w:rsid w:val="008370AF"/>
    <w:rsid w:val="00837121"/>
    <w:rsid w:val="008373A6"/>
    <w:rsid w:val="008374AB"/>
    <w:rsid w:val="00837725"/>
    <w:rsid w:val="00840149"/>
    <w:rsid w:val="008402E5"/>
    <w:rsid w:val="0084083A"/>
    <w:rsid w:val="00840B3C"/>
    <w:rsid w:val="00841AA5"/>
    <w:rsid w:val="00841E6E"/>
    <w:rsid w:val="00841FEA"/>
    <w:rsid w:val="00842B3D"/>
    <w:rsid w:val="00842D6C"/>
    <w:rsid w:val="00842EB2"/>
    <w:rsid w:val="0084307F"/>
    <w:rsid w:val="0084352F"/>
    <w:rsid w:val="00843B4C"/>
    <w:rsid w:val="008443AA"/>
    <w:rsid w:val="008445DD"/>
    <w:rsid w:val="008446C9"/>
    <w:rsid w:val="008448DC"/>
    <w:rsid w:val="00844BAD"/>
    <w:rsid w:val="00844EC8"/>
    <w:rsid w:val="008454D4"/>
    <w:rsid w:val="00845A1A"/>
    <w:rsid w:val="00845CE9"/>
    <w:rsid w:val="00845F91"/>
    <w:rsid w:val="00845FBD"/>
    <w:rsid w:val="008460BA"/>
    <w:rsid w:val="00846177"/>
    <w:rsid w:val="00846791"/>
    <w:rsid w:val="008467CA"/>
    <w:rsid w:val="0084686B"/>
    <w:rsid w:val="00847D65"/>
    <w:rsid w:val="00850B62"/>
    <w:rsid w:val="00850B8A"/>
    <w:rsid w:val="00850F45"/>
    <w:rsid w:val="00851C4A"/>
    <w:rsid w:val="00852570"/>
    <w:rsid w:val="0085285D"/>
    <w:rsid w:val="00852F10"/>
    <w:rsid w:val="00853945"/>
    <w:rsid w:val="008539E6"/>
    <w:rsid w:val="00853BFA"/>
    <w:rsid w:val="00853C3C"/>
    <w:rsid w:val="00853D57"/>
    <w:rsid w:val="008540E4"/>
    <w:rsid w:val="0085454E"/>
    <w:rsid w:val="008547AD"/>
    <w:rsid w:val="00854B8B"/>
    <w:rsid w:val="00854EAC"/>
    <w:rsid w:val="00854FEE"/>
    <w:rsid w:val="008554D0"/>
    <w:rsid w:val="008556C4"/>
    <w:rsid w:val="00855B98"/>
    <w:rsid w:val="008569D6"/>
    <w:rsid w:val="00856BAF"/>
    <w:rsid w:val="00856C85"/>
    <w:rsid w:val="00856CAC"/>
    <w:rsid w:val="00856FD4"/>
    <w:rsid w:val="008575C8"/>
    <w:rsid w:val="008579A8"/>
    <w:rsid w:val="00857A0F"/>
    <w:rsid w:val="00857C27"/>
    <w:rsid w:val="008600F6"/>
    <w:rsid w:val="00860EC9"/>
    <w:rsid w:val="00860FF8"/>
    <w:rsid w:val="00861103"/>
    <w:rsid w:val="00861391"/>
    <w:rsid w:val="00861437"/>
    <w:rsid w:val="00861BC6"/>
    <w:rsid w:val="00861E48"/>
    <w:rsid w:val="008620A6"/>
    <w:rsid w:val="008627CF"/>
    <w:rsid w:val="00862E62"/>
    <w:rsid w:val="00862E76"/>
    <w:rsid w:val="008631DC"/>
    <w:rsid w:val="008638A9"/>
    <w:rsid w:val="0086390D"/>
    <w:rsid w:val="00863C2F"/>
    <w:rsid w:val="008640C9"/>
    <w:rsid w:val="0086432E"/>
    <w:rsid w:val="0086496D"/>
    <w:rsid w:val="00864B25"/>
    <w:rsid w:val="00864CF6"/>
    <w:rsid w:val="0086500C"/>
    <w:rsid w:val="00865452"/>
    <w:rsid w:val="008658A0"/>
    <w:rsid w:val="00865919"/>
    <w:rsid w:val="00865C11"/>
    <w:rsid w:val="00865DFB"/>
    <w:rsid w:val="00866D2E"/>
    <w:rsid w:val="008671CC"/>
    <w:rsid w:val="00867463"/>
    <w:rsid w:val="00867E67"/>
    <w:rsid w:val="00870961"/>
    <w:rsid w:val="00870D23"/>
    <w:rsid w:val="00870E24"/>
    <w:rsid w:val="00870E3E"/>
    <w:rsid w:val="00870FC0"/>
    <w:rsid w:val="0087178A"/>
    <w:rsid w:val="008717B7"/>
    <w:rsid w:val="00871AD3"/>
    <w:rsid w:val="00871E93"/>
    <w:rsid w:val="008723CC"/>
    <w:rsid w:val="008723EE"/>
    <w:rsid w:val="008724FD"/>
    <w:rsid w:val="00872B16"/>
    <w:rsid w:val="00872B91"/>
    <w:rsid w:val="00872EFA"/>
    <w:rsid w:val="00872FAA"/>
    <w:rsid w:val="00873161"/>
    <w:rsid w:val="00873BF3"/>
    <w:rsid w:val="00873DF6"/>
    <w:rsid w:val="00873E6B"/>
    <w:rsid w:val="00873FF0"/>
    <w:rsid w:val="00874065"/>
    <w:rsid w:val="00874260"/>
    <w:rsid w:val="00874C8F"/>
    <w:rsid w:val="008758B1"/>
    <w:rsid w:val="00875EAA"/>
    <w:rsid w:val="00875F34"/>
    <w:rsid w:val="00876006"/>
    <w:rsid w:val="008763AE"/>
    <w:rsid w:val="00876825"/>
    <w:rsid w:val="00876AC8"/>
    <w:rsid w:val="00876C6F"/>
    <w:rsid w:val="00876D72"/>
    <w:rsid w:val="00877258"/>
    <w:rsid w:val="008775A5"/>
    <w:rsid w:val="00877841"/>
    <w:rsid w:val="00877BF9"/>
    <w:rsid w:val="00877ECB"/>
    <w:rsid w:val="008804F3"/>
    <w:rsid w:val="008805F9"/>
    <w:rsid w:val="00880DC1"/>
    <w:rsid w:val="0088130E"/>
    <w:rsid w:val="00881E54"/>
    <w:rsid w:val="00881F44"/>
    <w:rsid w:val="0088209C"/>
    <w:rsid w:val="008825B3"/>
    <w:rsid w:val="00882B69"/>
    <w:rsid w:val="008831E1"/>
    <w:rsid w:val="00883356"/>
    <w:rsid w:val="00883B8C"/>
    <w:rsid w:val="00883DBA"/>
    <w:rsid w:val="00883E9B"/>
    <w:rsid w:val="00884092"/>
    <w:rsid w:val="008845DB"/>
    <w:rsid w:val="0088474E"/>
    <w:rsid w:val="0088495D"/>
    <w:rsid w:val="00884A58"/>
    <w:rsid w:val="00885155"/>
    <w:rsid w:val="008854E3"/>
    <w:rsid w:val="00885680"/>
    <w:rsid w:val="0088582E"/>
    <w:rsid w:val="00885AC7"/>
    <w:rsid w:val="00885C71"/>
    <w:rsid w:val="00886853"/>
    <w:rsid w:val="00886DDD"/>
    <w:rsid w:val="00886F7A"/>
    <w:rsid w:val="00890022"/>
    <w:rsid w:val="00890836"/>
    <w:rsid w:val="00890971"/>
    <w:rsid w:val="00890FD4"/>
    <w:rsid w:val="00891935"/>
    <w:rsid w:val="00891EF5"/>
    <w:rsid w:val="0089237E"/>
    <w:rsid w:val="0089275F"/>
    <w:rsid w:val="008927EA"/>
    <w:rsid w:val="00892B6F"/>
    <w:rsid w:val="00892BEA"/>
    <w:rsid w:val="00892C6F"/>
    <w:rsid w:val="00892E92"/>
    <w:rsid w:val="00893E7C"/>
    <w:rsid w:val="00893F03"/>
    <w:rsid w:val="00894378"/>
    <w:rsid w:val="00894380"/>
    <w:rsid w:val="00894C3B"/>
    <w:rsid w:val="00895543"/>
    <w:rsid w:val="00895B2F"/>
    <w:rsid w:val="00895B50"/>
    <w:rsid w:val="00895C02"/>
    <w:rsid w:val="00895CD9"/>
    <w:rsid w:val="00895D27"/>
    <w:rsid w:val="00895E27"/>
    <w:rsid w:val="00896201"/>
    <w:rsid w:val="00896880"/>
    <w:rsid w:val="00896E01"/>
    <w:rsid w:val="00897190"/>
    <w:rsid w:val="0089747E"/>
    <w:rsid w:val="008974C6"/>
    <w:rsid w:val="0089765F"/>
    <w:rsid w:val="00897FF6"/>
    <w:rsid w:val="008A018B"/>
    <w:rsid w:val="008A02AC"/>
    <w:rsid w:val="008A02C4"/>
    <w:rsid w:val="008A05D6"/>
    <w:rsid w:val="008A0AB1"/>
    <w:rsid w:val="008A0B3D"/>
    <w:rsid w:val="008A0D42"/>
    <w:rsid w:val="008A0D82"/>
    <w:rsid w:val="008A0DDE"/>
    <w:rsid w:val="008A0E02"/>
    <w:rsid w:val="008A0F61"/>
    <w:rsid w:val="008A1154"/>
    <w:rsid w:val="008A13F5"/>
    <w:rsid w:val="008A1A55"/>
    <w:rsid w:val="008A1D33"/>
    <w:rsid w:val="008A1E26"/>
    <w:rsid w:val="008A20E9"/>
    <w:rsid w:val="008A2487"/>
    <w:rsid w:val="008A2AF9"/>
    <w:rsid w:val="008A2BB0"/>
    <w:rsid w:val="008A2C05"/>
    <w:rsid w:val="008A2FE4"/>
    <w:rsid w:val="008A39BF"/>
    <w:rsid w:val="008A4190"/>
    <w:rsid w:val="008A48FB"/>
    <w:rsid w:val="008A492B"/>
    <w:rsid w:val="008A4A5C"/>
    <w:rsid w:val="008A4D16"/>
    <w:rsid w:val="008A4D94"/>
    <w:rsid w:val="008A5242"/>
    <w:rsid w:val="008A5279"/>
    <w:rsid w:val="008A5334"/>
    <w:rsid w:val="008A5990"/>
    <w:rsid w:val="008A59ED"/>
    <w:rsid w:val="008A6150"/>
    <w:rsid w:val="008A6335"/>
    <w:rsid w:val="008A673D"/>
    <w:rsid w:val="008A6B74"/>
    <w:rsid w:val="008A7032"/>
    <w:rsid w:val="008A7365"/>
    <w:rsid w:val="008A7552"/>
    <w:rsid w:val="008A7849"/>
    <w:rsid w:val="008A791F"/>
    <w:rsid w:val="008A7C09"/>
    <w:rsid w:val="008A7D5C"/>
    <w:rsid w:val="008A7FE1"/>
    <w:rsid w:val="008B170D"/>
    <w:rsid w:val="008B19D7"/>
    <w:rsid w:val="008B213B"/>
    <w:rsid w:val="008B228C"/>
    <w:rsid w:val="008B2542"/>
    <w:rsid w:val="008B2904"/>
    <w:rsid w:val="008B2A2C"/>
    <w:rsid w:val="008B2CEA"/>
    <w:rsid w:val="008B2D27"/>
    <w:rsid w:val="008B2EF6"/>
    <w:rsid w:val="008B3044"/>
    <w:rsid w:val="008B3263"/>
    <w:rsid w:val="008B34BF"/>
    <w:rsid w:val="008B3588"/>
    <w:rsid w:val="008B35AF"/>
    <w:rsid w:val="008B3610"/>
    <w:rsid w:val="008B3773"/>
    <w:rsid w:val="008B3ABB"/>
    <w:rsid w:val="008B3C26"/>
    <w:rsid w:val="008B3D16"/>
    <w:rsid w:val="008B4022"/>
    <w:rsid w:val="008B4289"/>
    <w:rsid w:val="008B430E"/>
    <w:rsid w:val="008B44F8"/>
    <w:rsid w:val="008B47D5"/>
    <w:rsid w:val="008B4BE4"/>
    <w:rsid w:val="008B4DE9"/>
    <w:rsid w:val="008B5084"/>
    <w:rsid w:val="008B55A4"/>
    <w:rsid w:val="008B55D5"/>
    <w:rsid w:val="008B6905"/>
    <w:rsid w:val="008B6EF2"/>
    <w:rsid w:val="008B701A"/>
    <w:rsid w:val="008B71E9"/>
    <w:rsid w:val="008B7227"/>
    <w:rsid w:val="008B7593"/>
    <w:rsid w:val="008B7828"/>
    <w:rsid w:val="008B78F8"/>
    <w:rsid w:val="008B7D27"/>
    <w:rsid w:val="008B7F9C"/>
    <w:rsid w:val="008C0540"/>
    <w:rsid w:val="008C0772"/>
    <w:rsid w:val="008C0ACA"/>
    <w:rsid w:val="008C1048"/>
    <w:rsid w:val="008C111A"/>
    <w:rsid w:val="008C113D"/>
    <w:rsid w:val="008C1676"/>
    <w:rsid w:val="008C1959"/>
    <w:rsid w:val="008C1DCC"/>
    <w:rsid w:val="008C1E84"/>
    <w:rsid w:val="008C1FC3"/>
    <w:rsid w:val="008C2336"/>
    <w:rsid w:val="008C25BE"/>
    <w:rsid w:val="008C2661"/>
    <w:rsid w:val="008C2C45"/>
    <w:rsid w:val="008C2DBE"/>
    <w:rsid w:val="008C32C6"/>
    <w:rsid w:val="008C355F"/>
    <w:rsid w:val="008C39B6"/>
    <w:rsid w:val="008C3BE0"/>
    <w:rsid w:val="008C3C73"/>
    <w:rsid w:val="008C3F63"/>
    <w:rsid w:val="008C467E"/>
    <w:rsid w:val="008C47E9"/>
    <w:rsid w:val="008C4A64"/>
    <w:rsid w:val="008C51D1"/>
    <w:rsid w:val="008C5357"/>
    <w:rsid w:val="008C5389"/>
    <w:rsid w:val="008C5A24"/>
    <w:rsid w:val="008C5C3F"/>
    <w:rsid w:val="008C5E45"/>
    <w:rsid w:val="008C6484"/>
    <w:rsid w:val="008C648F"/>
    <w:rsid w:val="008C66C7"/>
    <w:rsid w:val="008C67D7"/>
    <w:rsid w:val="008C68E2"/>
    <w:rsid w:val="008C7DF7"/>
    <w:rsid w:val="008C7F53"/>
    <w:rsid w:val="008D00B3"/>
    <w:rsid w:val="008D0490"/>
    <w:rsid w:val="008D0717"/>
    <w:rsid w:val="008D0835"/>
    <w:rsid w:val="008D1145"/>
    <w:rsid w:val="008D15E5"/>
    <w:rsid w:val="008D1E41"/>
    <w:rsid w:val="008D1FA0"/>
    <w:rsid w:val="008D2141"/>
    <w:rsid w:val="008D21C2"/>
    <w:rsid w:val="008D2935"/>
    <w:rsid w:val="008D2C0D"/>
    <w:rsid w:val="008D36DA"/>
    <w:rsid w:val="008D3DA5"/>
    <w:rsid w:val="008D3E72"/>
    <w:rsid w:val="008D4909"/>
    <w:rsid w:val="008D4D52"/>
    <w:rsid w:val="008D4E2B"/>
    <w:rsid w:val="008D5127"/>
    <w:rsid w:val="008D5CEE"/>
    <w:rsid w:val="008D64D8"/>
    <w:rsid w:val="008D685D"/>
    <w:rsid w:val="008D6CDB"/>
    <w:rsid w:val="008D6E7F"/>
    <w:rsid w:val="008D6EBA"/>
    <w:rsid w:val="008D745B"/>
    <w:rsid w:val="008D75CD"/>
    <w:rsid w:val="008D7B07"/>
    <w:rsid w:val="008E031F"/>
    <w:rsid w:val="008E068C"/>
    <w:rsid w:val="008E0852"/>
    <w:rsid w:val="008E0AAD"/>
    <w:rsid w:val="008E0B74"/>
    <w:rsid w:val="008E0F8E"/>
    <w:rsid w:val="008E0FAF"/>
    <w:rsid w:val="008E12EA"/>
    <w:rsid w:val="008E1710"/>
    <w:rsid w:val="008E177F"/>
    <w:rsid w:val="008E20B2"/>
    <w:rsid w:val="008E222D"/>
    <w:rsid w:val="008E22EB"/>
    <w:rsid w:val="008E3C93"/>
    <w:rsid w:val="008E40C6"/>
    <w:rsid w:val="008E4424"/>
    <w:rsid w:val="008E4553"/>
    <w:rsid w:val="008E4860"/>
    <w:rsid w:val="008E4E3F"/>
    <w:rsid w:val="008E5135"/>
    <w:rsid w:val="008E5614"/>
    <w:rsid w:val="008E592C"/>
    <w:rsid w:val="008E6071"/>
    <w:rsid w:val="008E699C"/>
    <w:rsid w:val="008E6C44"/>
    <w:rsid w:val="008E6E44"/>
    <w:rsid w:val="008E7060"/>
    <w:rsid w:val="008E7E45"/>
    <w:rsid w:val="008F0A5C"/>
    <w:rsid w:val="008F0CC4"/>
    <w:rsid w:val="008F0DF3"/>
    <w:rsid w:val="008F0F34"/>
    <w:rsid w:val="008F1119"/>
    <w:rsid w:val="008F1439"/>
    <w:rsid w:val="008F1510"/>
    <w:rsid w:val="008F1789"/>
    <w:rsid w:val="008F1AC0"/>
    <w:rsid w:val="008F1B36"/>
    <w:rsid w:val="008F1B3F"/>
    <w:rsid w:val="008F1FA5"/>
    <w:rsid w:val="008F212A"/>
    <w:rsid w:val="008F23DD"/>
    <w:rsid w:val="008F261F"/>
    <w:rsid w:val="008F298A"/>
    <w:rsid w:val="008F2B39"/>
    <w:rsid w:val="008F2E34"/>
    <w:rsid w:val="008F364B"/>
    <w:rsid w:val="008F3B63"/>
    <w:rsid w:val="008F3CF1"/>
    <w:rsid w:val="008F412B"/>
    <w:rsid w:val="008F42A1"/>
    <w:rsid w:val="008F44E7"/>
    <w:rsid w:val="008F4800"/>
    <w:rsid w:val="008F4816"/>
    <w:rsid w:val="008F497F"/>
    <w:rsid w:val="008F49D9"/>
    <w:rsid w:val="008F4FE2"/>
    <w:rsid w:val="008F6250"/>
    <w:rsid w:val="008F7639"/>
    <w:rsid w:val="008F79F7"/>
    <w:rsid w:val="008F7FE6"/>
    <w:rsid w:val="00900301"/>
    <w:rsid w:val="009003E9"/>
    <w:rsid w:val="00900935"/>
    <w:rsid w:val="00900A0D"/>
    <w:rsid w:val="00900B26"/>
    <w:rsid w:val="00900B67"/>
    <w:rsid w:val="00900C67"/>
    <w:rsid w:val="00900DBD"/>
    <w:rsid w:val="00900F4C"/>
    <w:rsid w:val="0090133E"/>
    <w:rsid w:val="009016ED"/>
    <w:rsid w:val="009026A0"/>
    <w:rsid w:val="00902B89"/>
    <w:rsid w:val="009034B0"/>
    <w:rsid w:val="00903B4A"/>
    <w:rsid w:val="00903CF0"/>
    <w:rsid w:val="00903EC8"/>
    <w:rsid w:val="009045EE"/>
    <w:rsid w:val="00904800"/>
    <w:rsid w:val="00904E60"/>
    <w:rsid w:val="00904F49"/>
    <w:rsid w:val="0090530B"/>
    <w:rsid w:val="00905389"/>
    <w:rsid w:val="0090588E"/>
    <w:rsid w:val="0090598A"/>
    <w:rsid w:val="00905C73"/>
    <w:rsid w:val="0090629D"/>
    <w:rsid w:val="00906A83"/>
    <w:rsid w:val="00906F17"/>
    <w:rsid w:val="009074C4"/>
    <w:rsid w:val="0090765C"/>
    <w:rsid w:val="009077F0"/>
    <w:rsid w:val="009079BE"/>
    <w:rsid w:val="00907AA7"/>
    <w:rsid w:val="00907C97"/>
    <w:rsid w:val="00910CAD"/>
    <w:rsid w:val="00911095"/>
    <w:rsid w:val="00911FA2"/>
    <w:rsid w:val="0091234B"/>
    <w:rsid w:val="00912484"/>
    <w:rsid w:val="009127B0"/>
    <w:rsid w:val="00912B1F"/>
    <w:rsid w:val="00912E0C"/>
    <w:rsid w:val="0091300F"/>
    <w:rsid w:val="0091310F"/>
    <w:rsid w:val="009138FC"/>
    <w:rsid w:val="0091392B"/>
    <w:rsid w:val="00913AD2"/>
    <w:rsid w:val="00913B12"/>
    <w:rsid w:val="00913CB6"/>
    <w:rsid w:val="009141DF"/>
    <w:rsid w:val="0091525E"/>
    <w:rsid w:val="00915698"/>
    <w:rsid w:val="00915736"/>
    <w:rsid w:val="00915BE3"/>
    <w:rsid w:val="00915E69"/>
    <w:rsid w:val="00916498"/>
    <w:rsid w:val="009167AA"/>
    <w:rsid w:val="009171D9"/>
    <w:rsid w:val="00917786"/>
    <w:rsid w:val="00917E4F"/>
    <w:rsid w:val="00917FC5"/>
    <w:rsid w:val="0092015E"/>
    <w:rsid w:val="009201AB"/>
    <w:rsid w:val="0092027C"/>
    <w:rsid w:val="00920290"/>
    <w:rsid w:val="00920853"/>
    <w:rsid w:val="00920991"/>
    <w:rsid w:val="00920BD2"/>
    <w:rsid w:val="00921278"/>
    <w:rsid w:val="009212D2"/>
    <w:rsid w:val="00921354"/>
    <w:rsid w:val="00921428"/>
    <w:rsid w:val="009218CF"/>
    <w:rsid w:val="0092193A"/>
    <w:rsid w:val="00921C37"/>
    <w:rsid w:val="00922011"/>
    <w:rsid w:val="009221A5"/>
    <w:rsid w:val="00922A32"/>
    <w:rsid w:val="009235EA"/>
    <w:rsid w:val="0092378A"/>
    <w:rsid w:val="0092391C"/>
    <w:rsid w:val="0092399D"/>
    <w:rsid w:val="00923AC2"/>
    <w:rsid w:val="009242AB"/>
    <w:rsid w:val="0092433C"/>
    <w:rsid w:val="0092446E"/>
    <w:rsid w:val="0092493A"/>
    <w:rsid w:val="00925723"/>
    <w:rsid w:val="0092573B"/>
    <w:rsid w:val="0092633C"/>
    <w:rsid w:val="00926676"/>
    <w:rsid w:val="0092670E"/>
    <w:rsid w:val="0092713A"/>
    <w:rsid w:val="009278D6"/>
    <w:rsid w:val="00927B20"/>
    <w:rsid w:val="00927BFB"/>
    <w:rsid w:val="00930054"/>
    <w:rsid w:val="00930144"/>
    <w:rsid w:val="0093034E"/>
    <w:rsid w:val="0093070D"/>
    <w:rsid w:val="00930868"/>
    <w:rsid w:val="00930D75"/>
    <w:rsid w:val="0093119A"/>
    <w:rsid w:val="009312D2"/>
    <w:rsid w:val="009319DB"/>
    <w:rsid w:val="00931E5E"/>
    <w:rsid w:val="009320DA"/>
    <w:rsid w:val="00932588"/>
    <w:rsid w:val="00933242"/>
    <w:rsid w:val="009333D2"/>
    <w:rsid w:val="0093380E"/>
    <w:rsid w:val="00933846"/>
    <w:rsid w:val="00933EA6"/>
    <w:rsid w:val="00934961"/>
    <w:rsid w:val="00934E5D"/>
    <w:rsid w:val="009351FF"/>
    <w:rsid w:val="00935F31"/>
    <w:rsid w:val="0093605B"/>
    <w:rsid w:val="009362E0"/>
    <w:rsid w:val="00936319"/>
    <w:rsid w:val="009366E0"/>
    <w:rsid w:val="00936B6E"/>
    <w:rsid w:val="00936CCD"/>
    <w:rsid w:val="00936DA4"/>
    <w:rsid w:val="00936EEF"/>
    <w:rsid w:val="00937157"/>
    <w:rsid w:val="0093761D"/>
    <w:rsid w:val="0093761F"/>
    <w:rsid w:val="009378A6"/>
    <w:rsid w:val="00937BAB"/>
    <w:rsid w:val="00937DC2"/>
    <w:rsid w:val="00940B7C"/>
    <w:rsid w:val="009417F4"/>
    <w:rsid w:val="009418A6"/>
    <w:rsid w:val="00941E15"/>
    <w:rsid w:val="00941F09"/>
    <w:rsid w:val="00942C7D"/>
    <w:rsid w:val="00943435"/>
    <w:rsid w:val="0094349E"/>
    <w:rsid w:val="0094353B"/>
    <w:rsid w:val="0094355D"/>
    <w:rsid w:val="00943D37"/>
    <w:rsid w:val="00943D67"/>
    <w:rsid w:val="00944175"/>
    <w:rsid w:val="00944269"/>
    <w:rsid w:val="009444B9"/>
    <w:rsid w:val="00944FDF"/>
    <w:rsid w:val="00945375"/>
    <w:rsid w:val="0094586F"/>
    <w:rsid w:val="00945D99"/>
    <w:rsid w:val="00946386"/>
    <w:rsid w:val="009463F2"/>
    <w:rsid w:val="009465B9"/>
    <w:rsid w:val="00946799"/>
    <w:rsid w:val="00947084"/>
    <w:rsid w:val="00947393"/>
    <w:rsid w:val="00947E4B"/>
    <w:rsid w:val="00947F7F"/>
    <w:rsid w:val="00950498"/>
    <w:rsid w:val="009505D2"/>
    <w:rsid w:val="009510AA"/>
    <w:rsid w:val="009510DA"/>
    <w:rsid w:val="00951578"/>
    <w:rsid w:val="00951809"/>
    <w:rsid w:val="00951AE0"/>
    <w:rsid w:val="009523EC"/>
    <w:rsid w:val="00952869"/>
    <w:rsid w:val="00952A3F"/>
    <w:rsid w:val="00952E80"/>
    <w:rsid w:val="00952F09"/>
    <w:rsid w:val="009534D3"/>
    <w:rsid w:val="00953608"/>
    <w:rsid w:val="00953706"/>
    <w:rsid w:val="00953A4D"/>
    <w:rsid w:val="00953B4A"/>
    <w:rsid w:val="00953E70"/>
    <w:rsid w:val="00954041"/>
    <w:rsid w:val="00954B8F"/>
    <w:rsid w:val="00955265"/>
    <w:rsid w:val="009554E5"/>
    <w:rsid w:val="0095557F"/>
    <w:rsid w:val="0095571B"/>
    <w:rsid w:val="00955782"/>
    <w:rsid w:val="009557E0"/>
    <w:rsid w:val="009558A8"/>
    <w:rsid w:val="00955A3C"/>
    <w:rsid w:val="00955D33"/>
    <w:rsid w:val="00955E51"/>
    <w:rsid w:val="00956238"/>
    <w:rsid w:val="009562A3"/>
    <w:rsid w:val="00956EA7"/>
    <w:rsid w:val="0095746A"/>
    <w:rsid w:val="00960422"/>
    <w:rsid w:val="00960A01"/>
    <w:rsid w:val="00960F15"/>
    <w:rsid w:val="00960FDD"/>
    <w:rsid w:val="00961117"/>
    <w:rsid w:val="009616DF"/>
    <w:rsid w:val="00961826"/>
    <w:rsid w:val="009619B3"/>
    <w:rsid w:val="00961BDD"/>
    <w:rsid w:val="00961C33"/>
    <w:rsid w:val="0096200C"/>
    <w:rsid w:val="00962AED"/>
    <w:rsid w:val="00962F43"/>
    <w:rsid w:val="009630A7"/>
    <w:rsid w:val="009630F3"/>
    <w:rsid w:val="00963352"/>
    <w:rsid w:val="00963524"/>
    <w:rsid w:val="00963539"/>
    <w:rsid w:val="009637BD"/>
    <w:rsid w:val="0096386E"/>
    <w:rsid w:val="00963B17"/>
    <w:rsid w:val="00963CD5"/>
    <w:rsid w:val="00963E8B"/>
    <w:rsid w:val="00963EDA"/>
    <w:rsid w:val="009649D8"/>
    <w:rsid w:val="00964AF3"/>
    <w:rsid w:val="00964D7B"/>
    <w:rsid w:val="00964FC5"/>
    <w:rsid w:val="009652B0"/>
    <w:rsid w:val="009653F4"/>
    <w:rsid w:val="00965508"/>
    <w:rsid w:val="00965B5E"/>
    <w:rsid w:val="00965C4F"/>
    <w:rsid w:val="00965F15"/>
    <w:rsid w:val="00966095"/>
    <w:rsid w:val="00966204"/>
    <w:rsid w:val="0096629A"/>
    <w:rsid w:val="00966314"/>
    <w:rsid w:val="009664D4"/>
    <w:rsid w:val="00966549"/>
    <w:rsid w:val="0096662C"/>
    <w:rsid w:val="009669AA"/>
    <w:rsid w:val="00966BE4"/>
    <w:rsid w:val="00966C56"/>
    <w:rsid w:val="00966E4B"/>
    <w:rsid w:val="0096721D"/>
    <w:rsid w:val="0096725F"/>
    <w:rsid w:val="009673E9"/>
    <w:rsid w:val="00967633"/>
    <w:rsid w:val="009677BD"/>
    <w:rsid w:val="0096782E"/>
    <w:rsid w:val="00967B1D"/>
    <w:rsid w:val="00967D2F"/>
    <w:rsid w:val="00970120"/>
    <w:rsid w:val="009704D8"/>
    <w:rsid w:val="00970806"/>
    <w:rsid w:val="00970FA8"/>
    <w:rsid w:val="009711FA"/>
    <w:rsid w:val="00971B00"/>
    <w:rsid w:val="00971E15"/>
    <w:rsid w:val="009725F4"/>
    <w:rsid w:val="00972664"/>
    <w:rsid w:val="009728CB"/>
    <w:rsid w:val="00972C1D"/>
    <w:rsid w:val="00973071"/>
    <w:rsid w:val="00973108"/>
    <w:rsid w:val="0097317A"/>
    <w:rsid w:val="009735DB"/>
    <w:rsid w:val="00973A82"/>
    <w:rsid w:val="00973B5E"/>
    <w:rsid w:val="00973DA6"/>
    <w:rsid w:val="009740F2"/>
    <w:rsid w:val="0097416E"/>
    <w:rsid w:val="009741CD"/>
    <w:rsid w:val="009743B0"/>
    <w:rsid w:val="0097464D"/>
    <w:rsid w:val="009747F9"/>
    <w:rsid w:val="00974858"/>
    <w:rsid w:val="0097516B"/>
    <w:rsid w:val="00975202"/>
    <w:rsid w:val="00975323"/>
    <w:rsid w:val="009755C0"/>
    <w:rsid w:val="009759F3"/>
    <w:rsid w:val="00976D8F"/>
    <w:rsid w:val="00976E03"/>
    <w:rsid w:val="00976EF9"/>
    <w:rsid w:val="00976F03"/>
    <w:rsid w:val="009773F5"/>
    <w:rsid w:val="00977445"/>
    <w:rsid w:val="00977681"/>
    <w:rsid w:val="00980232"/>
    <w:rsid w:val="00980460"/>
    <w:rsid w:val="00981286"/>
    <w:rsid w:val="00981321"/>
    <w:rsid w:val="0098183E"/>
    <w:rsid w:val="00981FF4"/>
    <w:rsid w:val="00982999"/>
    <w:rsid w:val="009830F3"/>
    <w:rsid w:val="00983876"/>
    <w:rsid w:val="00983BC1"/>
    <w:rsid w:val="00983E48"/>
    <w:rsid w:val="00983FE9"/>
    <w:rsid w:val="00984524"/>
    <w:rsid w:val="009845D4"/>
    <w:rsid w:val="009848A1"/>
    <w:rsid w:val="0098504E"/>
    <w:rsid w:val="00985077"/>
    <w:rsid w:val="00985658"/>
    <w:rsid w:val="009857A5"/>
    <w:rsid w:val="00985F62"/>
    <w:rsid w:val="009861B9"/>
    <w:rsid w:val="0098627B"/>
    <w:rsid w:val="0098649E"/>
    <w:rsid w:val="00986A9A"/>
    <w:rsid w:val="00987141"/>
    <w:rsid w:val="00987627"/>
    <w:rsid w:val="00987646"/>
    <w:rsid w:val="0098786A"/>
    <w:rsid w:val="00987DE0"/>
    <w:rsid w:val="0099005D"/>
    <w:rsid w:val="009902F1"/>
    <w:rsid w:val="00990452"/>
    <w:rsid w:val="0099095A"/>
    <w:rsid w:val="00990CD4"/>
    <w:rsid w:val="00991232"/>
    <w:rsid w:val="00991850"/>
    <w:rsid w:val="00991E5D"/>
    <w:rsid w:val="009924D8"/>
    <w:rsid w:val="00992837"/>
    <w:rsid w:val="0099285D"/>
    <w:rsid w:val="00992879"/>
    <w:rsid w:val="00992D6C"/>
    <w:rsid w:val="00993027"/>
    <w:rsid w:val="00993A4F"/>
    <w:rsid w:val="00994217"/>
    <w:rsid w:val="009946D8"/>
    <w:rsid w:val="0099482E"/>
    <w:rsid w:val="00994C75"/>
    <w:rsid w:val="00995805"/>
    <w:rsid w:val="00995914"/>
    <w:rsid w:val="00995A33"/>
    <w:rsid w:val="00995A8B"/>
    <w:rsid w:val="00996366"/>
    <w:rsid w:val="00996B7B"/>
    <w:rsid w:val="00996C72"/>
    <w:rsid w:val="00996D73"/>
    <w:rsid w:val="00996F7D"/>
    <w:rsid w:val="00997045"/>
    <w:rsid w:val="0099734E"/>
    <w:rsid w:val="0099754A"/>
    <w:rsid w:val="00997BB1"/>
    <w:rsid w:val="009A036F"/>
    <w:rsid w:val="009A03A1"/>
    <w:rsid w:val="009A03DD"/>
    <w:rsid w:val="009A06E9"/>
    <w:rsid w:val="009A0D22"/>
    <w:rsid w:val="009A12A9"/>
    <w:rsid w:val="009A19C3"/>
    <w:rsid w:val="009A218F"/>
    <w:rsid w:val="009A24B1"/>
    <w:rsid w:val="009A36DC"/>
    <w:rsid w:val="009A3709"/>
    <w:rsid w:val="009A487D"/>
    <w:rsid w:val="009A4A7C"/>
    <w:rsid w:val="009A5361"/>
    <w:rsid w:val="009A571F"/>
    <w:rsid w:val="009A58DB"/>
    <w:rsid w:val="009A5A06"/>
    <w:rsid w:val="009A5CB0"/>
    <w:rsid w:val="009A5D41"/>
    <w:rsid w:val="009A6615"/>
    <w:rsid w:val="009A6F21"/>
    <w:rsid w:val="009A74DE"/>
    <w:rsid w:val="009B078E"/>
    <w:rsid w:val="009B09AA"/>
    <w:rsid w:val="009B09FA"/>
    <w:rsid w:val="009B0DD7"/>
    <w:rsid w:val="009B116C"/>
    <w:rsid w:val="009B1502"/>
    <w:rsid w:val="009B1CC3"/>
    <w:rsid w:val="009B2357"/>
    <w:rsid w:val="009B257A"/>
    <w:rsid w:val="009B272D"/>
    <w:rsid w:val="009B2776"/>
    <w:rsid w:val="009B2EA8"/>
    <w:rsid w:val="009B3070"/>
    <w:rsid w:val="009B31D3"/>
    <w:rsid w:val="009B32D4"/>
    <w:rsid w:val="009B34AC"/>
    <w:rsid w:val="009B39EC"/>
    <w:rsid w:val="009B3D83"/>
    <w:rsid w:val="009B3EC3"/>
    <w:rsid w:val="009B3F87"/>
    <w:rsid w:val="009B45C9"/>
    <w:rsid w:val="009B45DE"/>
    <w:rsid w:val="009B4739"/>
    <w:rsid w:val="009B4925"/>
    <w:rsid w:val="009B4B2B"/>
    <w:rsid w:val="009B508A"/>
    <w:rsid w:val="009B5864"/>
    <w:rsid w:val="009B59F6"/>
    <w:rsid w:val="009B6559"/>
    <w:rsid w:val="009B664E"/>
    <w:rsid w:val="009B6BC1"/>
    <w:rsid w:val="009B6C08"/>
    <w:rsid w:val="009B7312"/>
    <w:rsid w:val="009B7494"/>
    <w:rsid w:val="009B781D"/>
    <w:rsid w:val="009C007D"/>
    <w:rsid w:val="009C089B"/>
    <w:rsid w:val="009C12B9"/>
    <w:rsid w:val="009C12C9"/>
    <w:rsid w:val="009C1424"/>
    <w:rsid w:val="009C2556"/>
    <w:rsid w:val="009C2605"/>
    <w:rsid w:val="009C26DE"/>
    <w:rsid w:val="009C2A0C"/>
    <w:rsid w:val="009C2AAA"/>
    <w:rsid w:val="009C2F47"/>
    <w:rsid w:val="009C2F86"/>
    <w:rsid w:val="009C3432"/>
    <w:rsid w:val="009C35C7"/>
    <w:rsid w:val="009C3623"/>
    <w:rsid w:val="009C39C1"/>
    <w:rsid w:val="009C3F22"/>
    <w:rsid w:val="009C429E"/>
    <w:rsid w:val="009C4405"/>
    <w:rsid w:val="009C46D6"/>
    <w:rsid w:val="009C509C"/>
    <w:rsid w:val="009C50FC"/>
    <w:rsid w:val="009C518D"/>
    <w:rsid w:val="009C5A29"/>
    <w:rsid w:val="009C5BB4"/>
    <w:rsid w:val="009C5D20"/>
    <w:rsid w:val="009C6543"/>
    <w:rsid w:val="009C67A5"/>
    <w:rsid w:val="009C686D"/>
    <w:rsid w:val="009C71F9"/>
    <w:rsid w:val="009C72A7"/>
    <w:rsid w:val="009C76E7"/>
    <w:rsid w:val="009C7945"/>
    <w:rsid w:val="009C7EE1"/>
    <w:rsid w:val="009D01D6"/>
    <w:rsid w:val="009D0240"/>
    <w:rsid w:val="009D047E"/>
    <w:rsid w:val="009D0501"/>
    <w:rsid w:val="009D0719"/>
    <w:rsid w:val="009D0753"/>
    <w:rsid w:val="009D0985"/>
    <w:rsid w:val="009D111C"/>
    <w:rsid w:val="009D16E4"/>
    <w:rsid w:val="009D1A7A"/>
    <w:rsid w:val="009D1ABE"/>
    <w:rsid w:val="009D1CC1"/>
    <w:rsid w:val="009D1DF8"/>
    <w:rsid w:val="009D20C7"/>
    <w:rsid w:val="009D20E4"/>
    <w:rsid w:val="009D2433"/>
    <w:rsid w:val="009D2927"/>
    <w:rsid w:val="009D302F"/>
    <w:rsid w:val="009D30A6"/>
    <w:rsid w:val="009D30B2"/>
    <w:rsid w:val="009D32FD"/>
    <w:rsid w:val="009D3ACD"/>
    <w:rsid w:val="009D3C60"/>
    <w:rsid w:val="009D3DD9"/>
    <w:rsid w:val="009D40F3"/>
    <w:rsid w:val="009D44D3"/>
    <w:rsid w:val="009D4581"/>
    <w:rsid w:val="009D4A9D"/>
    <w:rsid w:val="009D4C88"/>
    <w:rsid w:val="009D4CEB"/>
    <w:rsid w:val="009D56D8"/>
    <w:rsid w:val="009D59C3"/>
    <w:rsid w:val="009D5BF5"/>
    <w:rsid w:val="009D617F"/>
    <w:rsid w:val="009D6422"/>
    <w:rsid w:val="009D671D"/>
    <w:rsid w:val="009D6D10"/>
    <w:rsid w:val="009D714A"/>
    <w:rsid w:val="009D75B5"/>
    <w:rsid w:val="009D79EF"/>
    <w:rsid w:val="009D7D09"/>
    <w:rsid w:val="009E00C9"/>
    <w:rsid w:val="009E03AF"/>
    <w:rsid w:val="009E0958"/>
    <w:rsid w:val="009E09AE"/>
    <w:rsid w:val="009E0C2B"/>
    <w:rsid w:val="009E0E71"/>
    <w:rsid w:val="009E0F54"/>
    <w:rsid w:val="009E0F80"/>
    <w:rsid w:val="009E1A8E"/>
    <w:rsid w:val="009E1D4B"/>
    <w:rsid w:val="009E1DBE"/>
    <w:rsid w:val="009E2364"/>
    <w:rsid w:val="009E275E"/>
    <w:rsid w:val="009E2837"/>
    <w:rsid w:val="009E2C8E"/>
    <w:rsid w:val="009E3543"/>
    <w:rsid w:val="009E35A8"/>
    <w:rsid w:val="009E3AF8"/>
    <w:rsid w:val="009E435E"/>
    <w:rsid w:val="009E4B4F"/>
    <w:rsid w:val="009E4DE6"/>
    <w:rsid w:val="009E6127"/>
    <w:rsid w:val="009E62AC"/>
    <w:rsid w:val="009E667D"/>
    <w:rsid w:val="009E6785"/>
    <w:rsid w:val="009E714E"/>
    <w:rsid w:val="009E776F"/>
    <w:rsid w:val="009E7B3A"/>
    <w:rsid w:val="009E7F2D"/>
    <w:rsid w:val="009F055C"/>
    <w:rsid w:val="009F0975"/>
    <w:rsid w:val="009F0984"/>
    <w:rsid w:val="009F0D93"/>
    <w:rsid w:val="009F0FA7"/>
    <w:rsid w:val="009F0FAC"/>
    <w:rsid w:val="009F18DD"/>
    <w:rsid w:val="009F193D"/>
    <w:rsid w:val="009F1A93"/>
    <w:rsid w:val="009F1D64"/>
    <w:rsid w:val="009F1DED"/>
    <w:rsid w:val="009F21EB"/>
    <w:rsid w:val="009F2200"/>
    <w:rsid w:val="009F23F2"/>
    <w:rsid w:val="009F2CEF"/>
    <w:rsid w:val="009F3E20"/>
    <w:rsid w:val="009F41F5"/>
    <w:rsid w:val="009F4CE5"/>
    <w:rsid w:val="009F53CB"/>
    <w:rsid w:val="009F546D"/>
    <w:rsid w:val="009F54F1"/>
    <w:rsid w:val="009F5816"/>
    <w:rsid w:val="009F594A"/>
    <w:rsid w:val="009F5F1E"/>
    <w:rsid w:val="009F6523"/>
    <w:rsid w:val="009F68BB"/>
    <w:rsid w:val="009F7387"/>
    <w:rsid w:val="009F73C0"/>
    <w:rsid w:val="009F77BB"/>
    <w:rsid w:val="009F7C5F"/>
    <w:rsid w:val="009F7F60"/>
    <w:rsid w:val="00A004DF"/>
    <w:rsid w:val="00A01018"/>
    <w:rsid w:val="00A0139E"/>
    <w:rsid w:val="00A013A8"/>
    <w:rsid w:val="00A01819"/>
    <w:rsid w:val="00A019F7"/>
    <w:rsid w:val="00A01A4C"/>
    <w:rsid w:val="00A01D05"/>
    <w:rsid w:val="00A01F97"/>
    <w:rsid w:val="00A02058"/>
    <w:rsid w:val="00A02411"/>
    <w:rsid w:val="00A028A9"/>
    <w:rsid w:val="00A02E73"/>
    <w:rsid w:val="00A02E74"/>
    <w:rsid w:val="00A03372"/>
    <w:rsid w:val="00A037F7"/>
    <w:rsid w:val="00A03E04"/>
    <w:rsid w:val="00A0436C"/>
    <w:rsid w:val="00A0458E"/>
    <w:rsid w:val="00A045A8"/>
    <w:rsid w:val="00A046CC"/>
    <w:rsid w:val="00A0474B"/>
    <w:rsid w:val="00A04838"/>
    <w:rsid w:val="00A0490D"/>
    <w:rsid w:val="00A04913"/>
    <w:rsid w:val="00A04BDD"/>
    <w:rsid w:val="00A04CEC"/>
    <w:rsid w:val="00A04E03"/>
    <w:rsid w:val="00A04FBA"/>
    <w:rsid w:val="00A04FF2"/>
    <w:rsid w:val="00A05127"/>
    <w:rsid w:val="00A05146"/>
    <w:rsid w:val="00A05152"/>
    <w:rsid w:val="00A05975"/>
    <w:rsid w:val="00A05BA8"/>
    <w:rsid w:val="00A05D7D"/>
    <w:rsid w:val="00A06081"/>
    <w:rsid w:val="00A0626C"/>
    <w:rsid w:val="00A06A83"/>
    <w:rsid w:val="00A06BF8"/>
    <w:rsid w:val="00A0746D"/>
    <w:rsid w:val="00A0754C"/>
    <w:rsid w:val="00A076D8"/>
    <w:rsid w:val="00A07B7F"/>
    <w:rsid w:val="00A07D10"/>
    <w:rsid w:val="00A07E85"/>
    <w:rsid w:val="00A10554"/>
    <w:rsid w:val="00A106B1"/>
    <w:rsid w:val="00A11499"/>
    <w:rsid w:val="00A11C11"/>
    <w:rsid w:val="00A11E14"/>
    <w:rsid w:val="00A11F57"/>
    <w:rsid w:val="00A12B7E"/>
    <w:rsid w:val="00A12C14"/>
    <w:rsid w:val="00A13576"/>
    <w:rsid w:val="00A135C9"/>
    <w:rsid w:val="00A13902"/>
    <w:rsid w:val="00A13D80"/>
    <w:rsid w:val="00A14140"/>
    <w:rsid w:val="00A1423F"/>
    <w:rsid w:val="00A144EF"/>
    <w:rsid w:val="00A146A3"/>
    <w:rsid w:val="00A14A5F"/>
    <w:rsid w:val="00A14BA1"/>
    <w:rsid w:val="00A14EA4"/>
    <w:rsid w:val="00A151D2"/>
    <w:rsid w:val="00A153E4"/>
    <w:rsid w:val="00A159E8"/>
    <w:rsid w:val="00A16D21"/>
    <w:rsid w:val="00A16EE8"/>
    <w:rsid w:val="00A17475"/>
    <w:rsid w:val="00A177DA"/>
    <w:rsid w:val="00A17F00"/>
    <w:rsid w:val="00A200A4"/>
    <w:rsid w:val="00A2036A"/>
    <w:rsid w:val="00A20435"/>
    <w:rsid w:val="00A204CD"/>
    <w:rsid w:val="00A206D4"/>
    <w:rsid w:val="00A208E3"/>
    <w:rsid w:val="00A209B5"/>
    <w:rsid w:val="00A20A8E"/>
    <w:rsid w:val="00A20D9D"/>
    <w:rsid w:val="00A216F3"/>
    <w:rsid w:val="00A21729"/>
    <w:rsid w:val="00A2194F"/>
    <w:rsid w:val="00A21E5A"/>
    <w:rsid w:val="00A2225B"/>
    <w:rsid w:val="00A22729"/>
    <w:rsid w:val="00A2274B"/>
    <w:rsid w:val="00A228AC"/>
    <w:rsid w:val="00A228D8"/>
    <w:rsid w:val="00A23311"/>
    <w:rsid w:val="00A2390A"/>
    <w:rsid w:val="00A23CE1"/>
    <w:rsid w:val="00A23E4E"/>
    <w:rsid w:val="00A23F66"/>
    <w:rsid w:val="00A24456"/>
    <w:rsid w:val="00A245BA"/>
    <w:rsid w:val="00A2468C"/>
    <w:rsid w:val="00A24B05"/>
    <w:rsid w:val="00A253D6"/>
    <w:rsid w:val="00A258DC"/>
    <w:rsid w:val="00A25AE7"/>
    <w:rsid w:val="00A25EF4"/>
    <w:rsid w:val="00A25FE9"/>
    <w:rsid w:val="00A26072"/>
    <w:rsid w:val="00A260EB"/>
    <w:rsid w:val="00A26300"/>
    <w:rsid w:val="00A269A6"/>
    <w:rsid w:val="00A27236"/>
    <w:rsid w:val="00A27589"/>
    <w:rsid w:val="00A27B90"/>
    <w:rsid w:val="00A3012F"/>
    <w:rsid w:val="00A302B8"/>
    <w:rsid w:val="00A30574"/>
    <w:rsid w:val="00A30ED1"/>
    <w:rsid w:val="00A314D6"/>
    <w:rsid w:val="00A31CD9"/>
    <w:rsid w:val="00A31CE8"/>
    <w:rsid w:val="00A32543"/>
    <w:rsid w:val="00A32748"/>
    <w:rsid w:val="00A327CD"/>
    <w:rsid w:val="00A3280D"/>
    <w:rsid w:val="00A33055"/>
    <w:rsid w:val="00A333BF"/>
    <w:rsid w:val="00A33515"/>
    <w:rsid w:val="00A3371A"/>
    <w:rsid w:val="00A340ED"/>
    <w:rsid w:val="00A34359"/>
    <w:rsid w:val="00A3442C"/>
    <w:rsid w:val="00A347E4"/>
    <w:rsid w:val="00A34EB8"/>
    <w:rsid w:val="00A34F68"/>
    <w:rsid w:val="00A351E3"/>
    <w:rsid w:val="00A35578"/>
    <w:rsid w:val="00A35823"/>
    <w:rsid w:val="00A35977"/>
    <w:rsid w:val="00A35DF3"/>
    <w:rsid w:val="00A35EF1"/>
    <w:rsid w:val="00A35FF5"/>
    <w:rsid w:val="00A3616D"/>
    <w:rsid w:val="00A36437"/>
    <w:rsid w:val="00A36854"/>
    <w:rsid w:val="00A36917"/>
    <w:rsid w:val="00A36A42"/>
    <w:rsid w:val="00A36A8B"/>
    <w:rsid w:val="00A36C03"/>
    <w:rsid w:val="00A36C08"/>
    <w:rsid w:val="00A36F21"/>
    <w:rsid w:val="00A3769B"/>
    <w:rsid w:val="00A40130"/>
    <w:rsid w:val="00A401A2"/>
    <w:rsid w:val="00A40659"/>
    <w:rsid w:val="00A4085A"/>
    <w:rsid w:val="00A40A94"/>
    <w:rsid w:val="00A40AC8"/>
    <w:rsid w:val="00A40B42"/>
    <w:rsid w:val="00A40D34"/>
    <w:rsid w:val="00A40D7A"/>
    <w:rsid w:val="00A4104D"/>
    <w:rsid w:val="00A410FC"/>
    <w:rsid w:val="00A412FA"/>
    <w:rsid w:val="00A4141E"/>
    <w:rsid w:val="00A41476"/>
    <w:rsid w:val="00A41AA8"/>
    <w:rsid w:val="00A41D01"/>
    <w:rsid w:val="00A42182"/>
    <w:rsid w:val="00A4242F"/>
    <w:rsid w:val="00A42837"/>
    <w:rsid w:val="00A42998"/>
    <w:rsid w:val="00A42C0C"/>
    <w:rsid w:val="00A430D3"/>
    <w:rsid w:val="00A4330C"/>
    <w:rsid w:val="00A43B0D"/>
    <w:rsid w:val="00A43E27"/>
    <w:rsid w:val="00A440B5"/>
    <w:rsid w:val="00A44111"/>
    <w:rsid w:val="00A442D5"/>
    <w:rsid w:val="00A446DF"/>
    <w:rsid w:val="00A45D85"/>
    <w:rsid w:val="00A46A5A"/>
    <w:rsid w:val="00A473D4"/>
    <w:rsid w:val="00A4753B"/>
    <w:rsid w:val="00A4755E"/>
    <w:rsid w:val="00A47B6E"/>
    <w:rsid w:val="00A5046D"/>
    <w:rsid w:val="00A50821"/>
    <w:rsid w:val="00A50C29"/>
    <w:rsid w:val="00A510CA"/>
    <w:rsid w:val="00A514F4"/>
    <w:rsid w:val="00A51943"/>
    <w:rsid w:val="00A52414"/>
    <w:rsid w:val="00A525EB"/>
    <w:rsid w:val="00A52C18"/>
    <w:rsid w:val="00A52EDE"/>
    <w:rsid w:val="00A52F7E"/>
    <w:rsid w:val="00A53042"/>
    <w:rsid w:val="00A53164"/>
    <w:rsid w:val="00A532E4"/>
    <w:rsid w:val="00A5339F"/>
    <w:rsid w:val="00A533D0"/>
    <w:rsid w:val="00A534E1"/>
    <w:rsid w:val="00A539F4"/>
    <w:rsid w:val="00A53F84"/>
    <w:rsid w:val="00A542B6"/>
    <w:rsid w:val="00A545C4"/>
    <w:rsid w:val="00A54878"/>
    <w:rsid w:val="00A54C80"/>
    <w:rsid w:val="00A55113"/>
    <w:rsid w:val="00A5541A"/>
    <w:rsid w:val="00A5566A"/>
    <w:rsid w:val="00A55E0E"/>
    <w:rsid w:val="00A5616C"/>
    <w:rsid w:val="00A56232"/>
    <w:rsid w:val="00A56237"/>
    <w:rsid w:val="00A56317"/>
    <w:rsid w:val="00A5648B"/>
    <w:rsid w:val="00A5661A"/>
    <w:rsid w:val="00A566D3"/>
    <w:rsid w:val="00A56D59"/>
    <w:rsid w:val="00A56D93"/>
    <w:rsid w:val="00A56F0F"/>
    <w:rsid w:val="00A56F48"/>
    <w:rsid w:val="00A57040"/>
    <w:rsid w:val="00A570A8"/>
    <w:rsid w:val="00A5720C"/>
    <w:rsid w:val="00A573FA"/>
    <w:rsid w:val="00A5762E"/>
    <w:rsid w:val="00A577BB"/>
    <w:rsid w:val="00A5780B"/>
    <w:rsid w:val="00A57886"/>
    <w:rsid w:val="00A57ABD"/>
    <w:rsid w:val="00A60635"/>
    <w:rsid w:val="00A607A4"/>
    <w:rsid w:val="00A611F4"/>
    <w:rsid w:val="00A61552"/>
    <w:rsid w:val="00A6160C"/>
    <w:rsid w:val="00A62178"/>
    <w:rsid w:val="00A6295C"/>
    <w:rsid w:val="00A62A17"/>
    <w:rsid w:val="00A62BFD"/>
    <w:rsid w:val="00A62C40"/>
    <w:rsid w:val="00A62E32"/>
    <w:rsid w:val="00A62F41"/>
    <w:rsid w:val="00A62FC6"/>
    <w:rsid w:val="00A638AB"/>
    <w:rsid w:val="00A64CB9"/>
    <w:rsid w:val="00A65471"/>
    <w:rsid w:val="00A65508"/>
    <w:rsid w:val="00A6563A"/>
    <w:rsid w:val="00A659B9"/>
    <w:rsid w:val="00A65BBE"/>
    <w:rsid w:val="00A65CCF"/>
    <w:rsid w:val="00A65F4B"/>
    <w:rsid w:val="00A660F2"/>
    <w:rsid w:val="00A66578"/>
    <w:rsid w:val="00A66764"/>
    <w:rsid w:val="00A668D6"/>
    <w:rsid w:val="00A66A57"/>
    <w:rsid w:val="00A66BE5"/>
    <w:rsid w:val="00A678C5"/>
    <w:rsid w:val="00A67C87"/>
    <w:rsid w:val="00A7004F"/>
    <w:rsid w:val="00A7083D"/>
    <w:rsid w:val="00A70B19"/>
    <w:rsid w:val="00A7135F"/>
    <w:rsid w:val="00A7145A"/>
    <w:rsid w:val="00A71B72"/>
    <w:rsid w:val="00A71C32"/>
    <w:rsid w:val="00A72F2B"/>
    <w:rsid w:val="00A72FC5"/>
    <w:rsid w:val="00A72FFD"/>
    <w:rsid w:val="00A73092"/>
    <w:rsid w:val="00A7384A"/>
    <w:rsid w:val="00A7443E"/>
    <w:rsid w:val="00A74468"/>
    <w:rsid w:val="00A74973"/>
    <w:rsid w:val="00A7498F"/>
    <w:rsid w:val="00A74CB1"/>
    <w:rsid w:val="00A74E40"/>
    <w:rsid w:val="00A74F0D"/>
    <w:rsid w:val="00A751AD"/>
    <w:rsid w:val="00A75256"/>
    <w:rsid w:val="00A7535B"/>
    <w:rsid w:val="00A758D1"/>
    <w:rsid w:val="00A75D69"/>
    <w:rsid w:val="00A76650"/>
    <w:rsid w:val="00A76A69"/>
    <w:rsid w:val="00A76FC1"/>
    <w:rsid w:val="00A77270"/>
    <w:rsid w:val="00A77490"/>
    <w:rsid w:val="00A77B22"/>
    <w:rsid w:val="00A77FFC"/>
    <w:rsid w:val="00A806AF"/>
    <w:rsid w:val="00A80755"/>
    <w:rsid w:val="00A80A50"/>
    <w:rsid w:val="00A80B8C"/>
    <w:rsid w:val="00A81758"/>
    <w:rsid w:val="00A81781"/>
    <w:rsid w:val="00A818EA"/>
    <w:rsid w:val="00A819D2"/>
    <w:rsid w:val="00A81C4A"/>
    <w:rsid w:val="00A82531"/>
    <w:rsid w:val="00A82E91"/>
    <w:rsid w:val="00A83017"/>
    <w:rsid w:val="00A8322A"/>
    <w:rsid w:val="00A8335A"/>
    <w:rsid w:val="00A834FB"/>
    <w:rsid w:val="00A835D7"/>
    <w:rsid w:val="00A83E78"/>
    <w:rsid w:val="00A84581"/>
    <w:rsid w:val="00A84C50"/>
    <w:rsid w:val="00A84F14"/>
    <w:rsid w:val="00A85108"/>
    <w:rsid w:val="00A85533"/>
    <w:rsid w:val="00A855E5"/>
    <w:rsid w:val="00A85652"/>
    <w:rsid w:val="00A863C4"/>
    <w:rsid w:val="00A86432"/>
    <w:rsid w:val="00A8648E"/>
    <w:rsid w:val="00A86E68"/>
    <w:rsid w:val="00A87063"/>
    <w:rsid w:val="00A875E5"/>
    <w:rsid w:val="00A87BE4"/>
    <w:rsid w:val="00A87D6B"/>
    <w:rsid w:val="00A87D86"/>
    <w:rsid w:val="00A87F2B"/>
    <w:rsid w:val="00A9006D"/>
    <w:rsid w:val="00A903E1"/>
    <w:rsid w:val="00A90491"/>
    <w:rsid w:val="00A907CA"/>
    <w:rsid w:val="00A90B4C"/>
    <w:rsid w:val="00A90DB1"/>
    <w:rsid w:val="00A90FFB"/>
    <w:rsid w:val="00A91010"/>
    <w:rsid w:val="00A911A8"/>
    <w:rsid w:val="00A9133A"/>
    <w:rsid w:val="00A91539"/>
    <w:rsid w:val="00A91B60"/>
    <w:rsid w:val="00A925CC"/>
    <w:rsid w:val="00A93066"/>
    <w:rsid w:val="00A93343"/>
    <w:rsid w:val="00A934F1"/>
    <w:rsid w:val="00A93B30"/>
    <w:rsid w:val="00A93C03"/>
    <w:rsid w:val="00A93C0F"/>
    <w:rsid w:val="00A9408B"/>
    <w:rsid w:val="00A94247"/>
    <w:rsid w:val="00A9446C"/>
    <w:rsid w:val="00A94505"/>
    <w:rsid w:val="00A9499D"/>
    <w:rsid w:val="00A94B43"/>
    <w:rsid w:val="00A95569"/>
    <w:rsid w:val="00A955C9"/>
    <w:rsid w:val="00A957EA"/>
    <w:rsid w:val="00A95827"/>
    <w:rsid w:val="00A96AE4"/>
    <w:rsid w:val="00A96C1C"/>
    <w:rsid w:val="00A9703D"/>
    <w:rsid w:val="00A975C4"/>
    <w:rsid w:val="00A97854"/>
    <w:rsid w:val="00A978F8"/>
    <w:rsid w:val="00A97AD6"/>
    <w:rsid w:val="00A97C81"/>
    <w:rsid w:val="00A97DF6"/>
    <w:rsid w:val="00A97EEE"/>
    <w:rsid w:val="00AA1153"/>
    <w:rsid w:val="00AA11EB"/>
    <w:rsid w:val="00AA1DDB"/>
    <w:rsid w:val="00AA26BD"/>
    <w:rsid w:val="00AA2ACD"/>
    <w:rsid w:val="00AA3421"/>
    <w:rsid w:val="00AA3ABF"/>
    <w:rsid w:val="00AA40C6"/>
    <w:rsid w:val="00AA42C2"/>
    <w:rsid w:val="00AA467E"/>
    <w:rsid w:val="00AA49A3"/>
    <w:rsid w:val="00AA4AA7"/>
    <w:rsid w:val="00AA4D3F"/>
    <w:rsid w:val="00AA5150"/>
    <w:rsid w:val="00AA5F18"/>
    <w:rsid w:val="00AA6543"/>
    <w:rsid w:val="00AA6BD9"/>
    <w:rsid w:val="00AA727F"/>
    <w:rsid w:val="00AA7B22"/>
    <w:rsid w:val="00AA7E0F"/>
    <w:rsid w:val="00AA7FB7"/>
    <w:rsid w:val="00AB04A5"/>
    <w:rsid w:val="00AB0AB3"/>
    <w:rsid w:val="00AB0C9E"/>
    <w:rsid w:val="00AB0D18"/>
    <w:rsid w:val="00AB0D23"/>
    <w:rsid w:val="00AB18C0"/>
    <w:rsid w:val="00AB1BCE"/>
    <w:rsid w:val="00AB1E6A"/>
    <w:rsid w:val="00AB1F72"/>
    <w:rsid w:val="00AB20EB"/>
    <w:rsid w:val="00AB25BA"/>
    <w:rsid w:val="00AB26B1"/>
    <w:rsid w:val="00AB27C3"/>
    <w:rsid w:val="00AB2CEB"/>
    <w:rsid w:val="00AB3EB7"/>
    <w:rsid w:val="00AB46B0"/>
    <w:rsid w:val="00AB49CE"/>
    <w:rsid w:val="00AB49FC"/>
    <w:rsid w:val="00AB5865"/>
    <w:rsid w:val="00AB5CD5"/>
    <w:rsid w:val="00AB5E6D"/>
    <w:rsid w:val="00AB68B0"/>
    <w:rsid w:val="00AB7878"/>
    <w:rsid w:val="00AC01E6"/>
    <w:rsid w:val="00AC024E"/>
    <w:rsid w:val="00AC07CB"/>
    <w:rsid w:val="00AC0B47"/>
    <w:rsid w:val="00AC0D26"/>
    <w:rsid w:val="00AC0DAE"/>
    <w:rsid w:val="00AC13F8"/>
    <w:rsid w:val="00AC15A1"/>
    <w:rsid w:val="00AC164A"/>
    <w:rsid w:val="00AC17B2"/>
    <w:rsid w:val="00AC17BF"/>
    <w:rsid w:val="00AC180F"/>
    <w:rsid w:val="00AC1A72"/>
    <w:rsid w:val="00AC1AC7"/>
    <w:rsid w:val="00AC1BB2"/>
    <w:rsid w:val="00AC1BD1"/>
    <w:rsid w:val="00AC1DC2"/>
    <w:rsid w:val="00AC1E66"/>
    <w:rsid w:val="00AC1E68"/>
    <w:rsid w:val="00AC2065"/>
    <w:rsid w:val="00AC25B7"/>
    <w:rsid w:val="00AC2B79"/>
    <w:rsid w:val="00AC34E1"/>
    <w:rsid w:val="00AC37BA"/>
    <w:rsid w:val="00AC45F9"/>
    <w:rsid w:val="00AC4761"/>
    <w:rsid w:val="00AC4B73"/>
    <w:rsid w:val="00AC4F48"/>
    <w:rsid w:val="00AC54BF"/>
    <w:rsid w:val="00AC5591"/>
    <w:rsid w:val="00AC5800"/>
    <w:rsid w:val="00AC58AD"/>
    <w:rsid w:val="00AC5928"/>
    <w:rsid w:val="00AC644E"/>
    <w:rsid w:val="00AC6971"/>
    <w:rsid w:val="00AC6EA5"/>
    <w:rsid w:val="00AC6EC3"/>
    <w:rsid w:val="00AC6FFB"/>
    <w:rsid w:val="00AC7281"/>
    <w:rsid w:val="00AC72E1"/>
    <w:rsid w:val="00AC73F4"/>
    <w:rsid w:val="00AC7611"/>
    <w:rsid w:val="00AC7642"/>
    <w:rsid w:val="00AC7F48"/>
    <w:rsid w:val="00AD023A"/>
    <w:rsid w:val="00AD046C"/>
    <w:rsid w:val="00AD05EB"/>
    <w:rsid w:val="00AD07C4"/>
    <w:rsid w:val="00AD07DC"/>
    <w:rsid w:val="00AD0D4C"/>
    <w:rsid w:val="00AD11E2"/>
    <w:rsid w:val="00AD2292"/>
    <w:rsid w:val="00AD2362"/>
    <w:rsid w:val="00AD2439"/>
    <w:rsid w:val="00AD2785"/>
    <w:rsid w:val="00AD28BA"/>
    <w:rsid w:val="00AD372D"/>
    <w:rsid w:val="00AD39B5"/>
    <w:rsid w:val="00AD3B41"/>
    <w:rsid w:val="00AD3DA3"/>
    <w:rsid w:val="00AD3ECF"/>
    <w:rsid w:val="00AD413B"/>
    <w:rsid w:val="00AD444E"/>
    <w:rsid w:val="00AD45AF"/>
    <w:rsid w:val="00AD46BE"/>
    <w:rsid w:val="00AD4AAB"/>
    <w:rsid w:val="00AD5218"/>
    <w:rsid w:val="00AD5326"/>
    <w:rsid w:val="00AD5356"/>
    <w:rsid w:val="00AD5F7C"/>
    <w:rsid w:val="00AD6373"/>
    <w:rsid w:val="00AD64AD"/>
    <w:rsid w:val="00AD65F5"/>
    <w:rsid w:val="00AD6775"/>
    <w:rsid w:val="00AD7068"/>
    <w:rsid w:val="00AD7A87"/>
    <w:rsid w:val="00AD7C1C"/>
    <w:rsid w:val="00AD7E93"/>
    <w:rsid w:val="00AE0076"/>
    <w:rsid w:val="00AE00E3"/>
    <w:rsid w:val="00AE069C"/>
    <w:rsid w:val="00AE0906"/>
    <w:rsid w:val="00AE09DA"/>
    <w:rsid w:val="00AE0D97"/>
    <w:rsid w:val="00AE0F5B"/>
    <w:rsid w:val="00AE15A0"/>
    <w:rsid w:val="00AE19C2"/>
    <w:rsid w:val="00AE1ACD"/>
    <w:rsid w:val="00AE1B16"/>
    <w:rsid w:val="00AE1B1C"/>
    <w:rsid w:val="00AE1CE2"/>
    <w:rsid w:val="00AE1E4E"/>
    <w:rsid w:val="00AE2327"/>
    <w:rsid w:val="00AE23B1"/>
    <w:rsid w:val="00AE255B"/>
    <w:rsid w:val="00AE25AA"/>
    <w:rsid w:val="00AE306F"/>
    <w:rsid w:val="00AE32C9"/>
    <w:rsid w:val="00AE37BE"/>
    <w:rsid w:val="00AE38C7"/>
    <w:rsid w:val="00AE3AAE"/>
    <w:rsid w:val="00AE3C78"/>
    <w:rsid w:val="00AE448D"/>
    <w:rsid w:val="00AE48EA"/>
    <w:rsid w:val="00AE4988"/>
    <w:rsid w:val="00AE4A6D"/>
    <w:rsid w:val="00AE4DCF"/>
    <w:rsid w:val="00AE51D6"/>
    <w:rsid w:val="00AE520F"/>
    <w:rsid w:val="00AE5E1B"/>
    <w:rsid w:val="00AE6743"/>
    <w:rsid w:val="00AE68B7"/>
    <w:rsid w:val="00AE6943"/>
    <w:rsid w:val="00AE695C"/>
    <w:rsid w:val="00AE6A9A"/>
    <w:rsid w:val="00AE74FA"/>
    <w:rsid w:val="00AE7739"/>
    <w:rsid w:val="00AE77F2"/>
    <w:rsid w:val="00AE77FF"/>
    <w:rsid w:val="00AE7F76"/>
    <w:rsid w:val="00AF00DB"/>
    <w:rsid w:val="00AF04FC"/>
    <w:rsid w:val="00AF06F5"/>
    <w:rsid w:val="00AF0C24"/>
    <w:rsid w:val="00AF0CAD"/>
    <w:rsid w:val="00AF0FD5"/>
    <w:rsid w:val="00AF17E0"/>
    <w:rsid w:val="00AF22F4"/>
    <w:rsid w:val="00AF25BC"/>
    <w:rsid w:val="00AF2661"/>
    <w:rsid w:val="00AF2BBA"/>
    <w:rsid w:val="00AF3005"/>
    <w:rsid w:val="00AF33CC"/>
    <w:rsid w:val="00AF41A1"/>
    <w:rsid w:val="00AF4271"/>
    <w:rsid w:val="00AF45AD"/>
    <w:rsid w:val="00AF4AB5"/>
    <w:rsid w:val="00AF4B0B"/>
    <w:rsid w:val="00AF4C2E"/>
    <w:rsid w:val="00AF4CE8"/>
    <w:rsid w:val="00AF50E2"/>
    <w:rsid w:val="00AF52FD"/>
    <w:rsid w:val="00AF5300"/>
    <w:rsid w:val="00AF5514"/>
    <w:rsid w:val="00AF5814"/>
    <w:rsid w:val="00AF5AF3"/>
    <w:rsid w:val="00AF5E6D"/>
    <w:rsid w:val="00AF5F2A"/>
    <w:rsid w:val="00AF60D4"/>
    <w:rsid w:val="00AF6100"/>
    <w:rsid w:val="00AF6466"/>
    <w:rsid w:val="00AF64B1"/>
    <w:rsid w:val="00AF6C4A"/>
    <w:rsid w:val="00AF7331"/>
    <w:rsid w:val="00AF73C7"/>
    <w:rsid w:val="00AF78EF"/>
    <w:rsid w:val="00AF7AF5"/>
    <w:rsid w:val="00AF7D6F"/>
    <w:rsid w:val="00AF7F7B"/>
    <w:rsid w:val="00AF7FA3"/>
    <w:rsid w:val="00B006D5"/>
    <w:rsid w:val="00B0145C"/>
    <w:rsid w:val="00B016EE"/>
    <w:rsid w:val="00B0183A"/>
    <w:rsid w:val="00B01D69"/>
    <w:rsid w:val="00B02ABD"/>
    <w:rsid w:val="00B02FA0"/>
    <w:rsid w:val="00B031F6"/>
    <w:rsid w:val="00B03BB0"/>
    <w:rsid w:val="00B03E76"/>
    <w:rsid w:val="00B03EF8"/>
    <w:rsid w:val="00B04284"/>
    <w:rsid w:val="00B0453D"/>
    <w:rsid w:val="00B04619"/>
    <w:rsid w:val="00B04AB1"/>
    <w:rsid w:val="00B04D35"/>
    <w:rsid w:val="00B052DD"/>
    <w:rsid w:val="00B059FD"/>
    <w:rsid w:val="00B05A49"/>
    <w:rsid w:val="00B05B8A"/>
    <w:rsid w:val="00B05E16"/>
    <w:rsid w:val="00B05F38"/>
    <w:rsid w:val="00B06218"/>
    <w:rsid w:val="00B07251"/>
    <w:rsid w:val="00B07393"/>
    <w:rsid w:val="00B0768D"/>
    <w:rsid w:val="00B07B63"/>
    <w:rsid w:val="00B07E37"/>
    <w:rsid w:val="00B10013"/>
    <w:rsid w:val="00B100D0"/>
    <w:rsid w:val="00B103F4"/>
    <w:rsid w:val="00B10B39"/>
    <w:rsid w:val="00B10D62"/>
    <w:rsid w:val="00B11784"/>
    <w:rsid w:val="00B118D0"/>
    <w:rsid w:val="00B12316"/>
    <w:rsid w:val="00B123DE"/>
    <w:rsid w:val="00B12566"/>
    <w:rsid w:val="00B126DE"/>
    <w:rsid w:val="00B12FFD"/>
    <w:rsid w:val="00B13048"/>
    <w:rsid w:val="00B134C8"/>
    <w:rsid w:val="00B1350A"/>
    <w:rsid w:val="00B137C5"/>
    <w:rsid w:val="00B1394B"/>
    <w:rsid w:val="00B13A19"/>
    <w:rsid w:val="00B140F6"/>
    <w:rsid w:val="00B1410A"/>
    <w:rsid w:val="00B14273"/>
    <w:rsid w:val="00B14ABF"/>
    <w:rsid w:val="00B1504A"/>
    <w:rsid w:val="00B151D0"/>
    <w:rsid w:val="00B15268"/>
    <w:rsid w:val="00B155B3"/>
    <w:rsid w:val="00B15603"/>
    <w:rsid w:val="00B15770"/>
    <w:rsid w:val="00B15EC7"/>
    <w:rsid w:val="00B16004"/>
    <w:rsid w:val="00B16599"/>
    <w:rsid w:val="00B16914"/>
    <w:rsid w:val="00B1696B"/>
    <w:rsid w:val="00B17006"/>
    <w:rsid w:val="00B1776C"/>
    <w:rsid w:val="00B17D19"/>
    <w:rsid w:val="00B20264"/>
    <w:rsid w:val="00B20296"/>
    <w:rsid w:val="00B209EB"/>
    <w:rsid w:val="00B209F3"/>
    <w:rsid w:val="00B20A07"/>
    <w:rsid w:val="00B20F16"/>
    <w:rsid w:val="00B2123C"/>
    <w:rsid w:val="00B2127B"/>
    <w:rsid w:val="00B213B9"/>
    <w:rsid w:val="00B21654"/>
    <w:rsid w:val="00B21AA8"/>
    <w:rsid w:val="00B21C95"/>
    <w:rsid w:val="00B21E08"/>
    <w:rsid w:val="00B22435"/>
    <w:rsid w:val="00B2260E"/>
    <w:rsid w:val="00B22A72"/>
    <w:rsid w:val="00B22AD7"/>
    <w:rsid w:val="00B22CD9"/>
    <w:rsid w:val="00B22F37"/>
    <w:rsid w:val="00B2315A"/>
    <w:rsid w:val="00B23747"/>
    <w:rsid w:val="00B23B3A"/>
    <w:rsid w:val="00B23DFA"/>
    <w:rsid w:val="00B24022"/>
    <w:rsid w:val="00B240E6"/>
    <w:rsid w:val="00B24639"/>
    <w:rsid w:val="00B24705"/>
    <w:rsid w:val="00B24A8A"/>
    <w:rsid w:val="00B24B33"/>
    <w:rsid w:val="00B24EF9"/>
    <w:rsid w:val="00B252A9"/>
    <w:rsid w:val="00B254BF"/>
    <w:rsid w:val="00B254FB"/>
    <w:rsid w:val="00B255F3"/>
    <w:rsid w:val="00B25E55"/>
    <w:rsid w:val="00B260D4"/>
    <w:rsid w:val="00B26D45"/>
    <w:rsid w:val="00B276FC"/>
    <w:rsid w:val="00B27861"/>
    <w:rsid w:val="00B30148"/>
    <w:rsid w:val="00B302A1"/>
    <w:rsid w:val="00B3047F"/>
    <w:rsid w:val="00B3086B"/>
    <w:rsid w:val="00B30C43"/>
    <w:rsid w:val="00B30DB0"/>
    <w:rsid w:val="00B32572"/>
    <w:rsid w:val="00B32A02"/>
    <w:rsid w:val="00B32AE3"/>
    <w:rsid w:val="00B32CD0"/>
    <w:rsid w:val="00B33985"/>
    <w:rsid w:val="00B3456B"/>
    <w:rsid w:val="00B34997"/>
    <w:rsid w:val="00B34B96"/>
    <w:rsid w:val="00B34CBA"/>
    <w:rsid w:val="00B34CE0"/>
    <w:rsid w:val="00B3521B"/>
    <w:rsid w:val="00B3539C"/>
    <w:rsid w:val="00B35525"/>
    <w:rsid w:val="00B35C35"/>
    <w:rsid w:val="00B35D51"/>
    <w:rsid w:val="00B36288"/>
    <w:rsid w:val="00B3661F"/>
    <w:rsid w:val="00B367C8"/>
    <w:rsid w:val="00B36DBA"/>
    <w:rsid w:val="00B37241"/>
    <w:rsid w:val="00B37D4B"/>
    <w:rsid w:val="00B37DAF"/>
    <w:rsid w:val="00B40123"/>
    <w:rsid w:val="00B4015E"/>
    <w:rsid w:val="00B40211"/>
    <w:rsid w:val="00B4034B"/>
    <w:rsid w:val="00B403A9"/>
    <w:rsid w:val="00B4040E"/>
    <w:rsid w:val="00B4058F"/>
    <w:rsid w:val="00B408DE"/>
    <w:rsid w:val="00B41110"/>
    <w:rsid w:val="00B4143C"/>
    <w:rsid w:val="00B41EDC"/>
    <w:rsid w:val="00B420DD"/>
    <w:rsid w:val="00B42701"/>
    <w:rsid w:val="00B43238"/>
    <w:rsid w:val="00B43255"/>
    <w:rsid w:val="00B43950"/>
    <w:rsid w:val="00B439DA"/>
    <w:rsid w:val="00B43D4E"/>
    <w:rsid w:val="00B441B5"/>
    <w:rsid w:val="00B4433C"/>
    <w:rsid w:val="00B44621"/>
    <w:rsid w:val="00B446B1"/>
    <w:rsid w:val="00B44CAF"/>
    <w:rsid w:val="00B454B3"/>
    <w:rsid w:val="00B4551E"/>
    <w:rsid w:val="00B462B1"/>
    <w:rsid w:val="00B46C93"/>
    <w:rsid w:val="00B46DA9"/>
    <w:rsid w:val="00B47036"/>
    <w:rsid w:val="00B4719B"/>
    <w:rsid w:val="00B47794"/>
    <w:rsid w:val="00B47979"/>
    <w:rsid w:val="00B47AF3"/>
    <w:rsid w:val="00B47C77"/>
    <w:rsid w:val="00B47D3D"/>
    <w:rsid w:val="00B50533"/>
    <w:rsid w:val="00B506FE"/>
    <w:rsid w:val="00B507BC"/>
    <w:rsid w:val="00B50BE8"/>
    <w:rsid w:val="00B51A79"/>
    <w:rsid w:val="00B52492"/>
    <w:rsid w:val="00B524F8"/>
    <w:rsid w:val="00B5344B"/>
    <w:rsid w:val="00B538EA"/>
    <w:rsid w:val="00B53B0B"/>
    <w:rsid w:val="00B53E31"/>
    <w:rsid w:val="00B5428B"/>
    <w:rsid w:val="00B54500"/>
    <w:rsid w:val="00B54ADE"/>
    <w:rsid w:val="00B55193"/>
    <w:rsid w:val="00B55344"/>
    <w:rsid w:val="00B553FC"/>
    <w:rsid w:val="00B55490"/>
    <w:rsid w:val="00B55701"/>
    <w:rsid w:val="00B55946"/>
    <w:rsid w:val="00B563E5"/>
    <w:rsid w:val="00B56B19"/>
    <w:rsid w:val="00B56BBD"/>
    <w:rsid w:val="00B56DF7"/>
    <w:rsid w:val="00B56E95"/>
    <w:rsid w:val="00B56F35"/>
    <w:rsid w:val="00B56F42"/>
    <w:rsid w:val="00B57634"/>
    <w:rsid w:val="00B57A8A"/>
    <w:rsid w:val="00B57C5B"/>
    <w:rsid w:val="00B57CA4"/>
    <w:rsid w:val="00B602D7"/>
    <w:rsid w:val="00B60CF7"/>
    <w:rsid w:val="00B60ECF"/>
    <w:rsid w:val="00B61A29"/>
    <w:rsid w:val="00B61B98"/>
    <w:rsid w:val="00B61C3C"/>
    <w:rsid w:val="00B61F48"/>
    <w:rsid w:val="00B6200B"/>
    <w:rsid w:val="00B62302"/>
    <w:rsid w:val="00B625E2"/>
    <w:rsid w:val="00B62A7E"/>
    <w:rsid w:val="00B62BD2"/>
    <w:rsid w:val="00B62E39"/>
    <w:rsid w:val="00B63228"/>
    <w:rsid w:val="00B633D2"/>
    <w:rsid w:val="00B6347D"/>
    <w:rsid w:val="00B635B4"/>
    <w:rsid w:val="00B63838"/>
    <w:rsid w:val="00B63BDF"/>
    <w:rsid w:val="00B64121"/>
    <w:rsid w:val="00B6451E"/>
    <w:rsid w:val="00B6453C"/>
    <w:rsid w:val="00B648B6"/>
    <w:rsid w:val="00B648DE"/>
    <w:rsid w:val="00B65A05"/>
    <w:rsid w:val="00B65A07"/>
    <w:rsid w:val="00B65C8C"/>
    <w:rsid w:val="00B66227"/>
    <w:rsid w:val="00B662D7"/>
    <w:rsid w:val="00B66AF3"/>
    <w:rsid w:val="00B67038"/>
    <w:rsid w:val="00B6741F"/>
    <w:rsid w:val="00B676E3"/>
    <w:rsid w:val="00B67709"/>
    <w:rsid w:val="00B679A9"/>
    <w:rsid w:val="00B67B63"/>
    <w:rsid w:val="00B67CDC"/>
    <w:rsid w:val="00B67EE9"/>
    <w:rsid w:val="00B708CA"/>
    <w:rsid w:val="00B70DC1"/>
    <w:rsid w:val="00B71209"/>
    <w:rsid w:val="00B71279"/>
    <w:rsid w:val="00B712A0"/>
    <w:rsid w:val="00B72384"/>
    <w:rsid w:val="00B724CD"/>
    <w:rsid w:val="00B7275F"/>
    <w:rsid w:val="00B7278D"/>
    <w:rsid w:val="00B7366D"/>
    <w:rsid w:val="00B73BCA"/>
    <w:rsid w:val="00B741E8"/>
    <w:rsid w:val="00B741EA"/>
    <w:rsid w:val="00B7465C"/>
    <w:rsid w:val="00B74B35"/>
    <w:rsid w:val="00B74D56"/>
    <w:rsid w:val="00B75265"/>
    <w:rsid w:val="00B75954"/>
    <w:rsid w:val="00B75FBB"/>
    <w:rsid w:val="00B7606C"/>
    <w:rsid w:val="00B7637A"/>
    <w:rsid w:val="00B770AF"/>
    <w:rsid w:val="00B77300"/>
    <w:rsid w:val="00B77467"/>
    <w:rsid w:val="00B77628"/>
    <w:rsid w:val="00B77C1E"/>
    <w:rsid w:val="00B77D0D"/>
    <w:rsid w:val="00B77FD7"/>
    <w:rsid w:val="00B80A38"/>
    <w:rsid w:val="00B80B34"/>
    <w:rsid w:val="00B80DF6"/>
    <w:rsid w:val="00B810B1"/>
    <w:rsid w:val="00B81772"/>
    <w:rsid w:val="00B81E9D"/>
    <w:rsid w:val="00B82604"/>
    <w:rsid w:val="00B8292E"/>
    <w:rsid w:val="00B83046"/>
    <w:rsid w:val="00B83613"/>
    <w:rsid w:val="00B83B51"/>
    <w:rsid w:val="00B84596"/>
    <w:rsid w:val="00B84FC5"/>
    <w:rsid w:val="00B85882"/>
    <w:rsid w:val="00B85C10"/>
    <w:rsid w:val="00B8668C"/>
    <w:rsid w:val="00B86D5E"/>
    <w:rsid w:val="00B8741C"/>
    <w:rsid w:val="00B8776C"/>
    <w:rsid w:val="00B8790F"/>
    <w:rsid w:val="00B87B83"/>
    <w:rsid w:val="00B87E47"/>
    <w:rsid w:val="00B87E66"/>
    <w:rsid w:val="00B90038"/>
    <w:rsid w:val="00B908B8"/>
    <w:rsid w:val="00B90B74"/>
    <w:rsid w:val="00B90CDC"/>
    <w:rsid w:val="00B90D14"/>
    <w:rsid w:val="00B9112A"/>
    <w:rsid w:val="00B91404"/>
    <w:rsid w:val="00B91BAB"/>
    <w:rsid w:val="00B92139"/>
    <w:rsid w:val="00B921D1"/>
    <w:rsid w:val="00B92C98"/>
    <w:rsid w:val="00B92D2B"/>
    <w:rsid w:val="00B92F19"/>
    <w:rsid w:val="00B93158"/>
    <w:rsid w:val="00B93211"/>
    <w:rsid w:val="00B935B6"/>
    <w:rsid w:val="00B937C9"/>
    <w:rsid w:val="00B93A5F"/>
    <w:rsid w:val="00B93C8D"/>
    <w:rsid w:val="00B93FA3"/>
    <w:rsid w:val="00B94A02"/>
    <w:rsid w:val="00B94A9C"/>
    <w:rsid w:val="00B94FCF"/>
    <w:rsid w:val="00B9511C"/>
    <w:rsid w:val="00B951B5"/>
    <w:rsid w:val="00B95517"/>
    <w:rsid w:val="00B95916"/>
    <w:rsid w:val="00B95AE4"/>
    <w:rsid w:val="00B95E08"/>
    <w:rsid w:val="00B960AE"/>
    <w:rsid w:val="00B960F9"/>
    <w:rsid w:val="00B96717"/>
    <w:rsid w:val="00B96A70"/>
    <w:rsid w:val="00B96C58"/>
    <w:rsid w:val="00B96EED"/>
    <w:rsid w:val="00B97125"/>
    <w:rsid w:val="00B97491"/>
    <w:rsid w:val="00B974CA"/>
    <w:rsid w:val="00B97646"/>
    <w:rsid w:val="00B97C52"/>
    <w:rsid w:val="00B97CA8"/>
    <w:rsid w:val="00B97DFE"/>
    <w:rsid w:val="00BA09BD"/>
    <w:rsid w:val="00BA0D2F"/>
    <w:rsid w:val="00BA0F66"/>
    <w:rsid w:val="00BA13F2"/>
    <w:rsid w:val="00BA1A9C"/>
    <w:rsid w:val="00BA1BFC"/>
    <w:rsid w:val="00BA2116"/>
    <w:rsid w:val="00BA2430"/>
    <w:rsid w:val="00BA2DC9"/>
    <w:rsid w:val="00BA3280"/>
    <w:rsid w:val="00BA3C21"/>
    <w:rsid w:val="00BA3DFF"/>
    <w:rsid w:val="00BA4231"/>
    <w:rsid w:val="00BA43F2"/>
    <w:rsid w:val="00BA44AF"/>
    <w:rsid w:val="00BA45F1"/>
    <w:rsid w:val="00BA4857"/>
    <w:rsid w:val="00BA4DDB"/>
    <w:rsid w:val="00BA501E"/>
    <w:rsid w:val="00BA509F"/>
    <w:rsid w:val="00BA50AC"/>
    <w:rsid w:val="00BA50F4"/>
    <w:rsid w:val="00BA5262"/>
    <w:rsid w:val="00BA55D4"/>
    <w:rsid w:val="00BA5AEE"/>
    <w:rsid w:val="00BA5EDC"/>
    <w:rsid w:val="00BA5F73"/>
    <w:rsid w:val="00BA6096"/>
    <w:rsid w:val="00BA68C2"/>
    <w:rsid w:val="00BA6B40"/>
    <w:rsid w:val="00BA6F1D"/>
    <w:rsid w:val="00BA6F5C"/>
    <w:rsid w:val="00BA714D"/>
    <w:rsid w:val="00BA75A1"/>
    <w:rsid w:val="00BA78CE"/>
    <w:rsid w:val="00BA79A4"/>
    <w:rsid w:val="00BA7D96"/>
    <w:rsid w:val="00BA7FB8"/>
    <w:rsid w:val="00BB0372"/>
    <w:rsid w:val="00BB089C"/>
    <w:rsid w:val="00BB08AD"/>
    <w:rsid w:val="00BB0A94"/>
    <w:rsid w:val="00BB0DFC"/>
    <w:rsid w:val="00BB1522"/>
    <w:rsid w:val="00BB1EB3"/>
    <w:rsid w:val="00BB1FE2"/>
    <w:rsid w:val="00BB1FE3"/>
    <w:rsid w:val="00BB2665"/>
    <w:rsid w:val="00BB2AC9"/>
    <w:rsid w:val="00BB2AFA"/>
    <w:rsid w:val="00BB304B"/>
    <w:rsid w:val="00BB35AC"/>
    <w:rsid w:val="00BB3622"/>
    <w:rsid w:val="00BB381F"/>
    <w:rsid w:val="00BB3825"/>
    <w:rsid w:val="00BB3EA2"/>
    <w:rsid w:val="00BB3F0F"/>
    <w:rsid w:val="00BB40AA"/>
    <w:rsid w:val="00BB4A65"/>
    <w:rsid w:val="00BB4AA9"/>
    <w:rsid w:val="00BB4B3D"/>
    <w:rsid w:val="00BB4C18"/>
    <w:rsid w:val="00BB4C59"/>
    <w:rsid w:val="00BB4F6C"/>
    <w:rsid w:val="00BB5063"/>
    <w:rsid w:val="00BB5697"/>
    <w:rsid w:val="00BB581C"/>
    <w:rsid w:val="00BB5875"/>
    <w:rsid w:val="00BB5886"/>
    <w:rsid w:val="00BB59E7"/>
    <w:rsid w:val="00BB6097"/>
    <w:rsid w:val="00BB66B3"/>
    <w:rsid w:val="00BB66BE"/>
    <w:rsid w:val="00BB6718"/>
    <w:rsid w:val="00BB6C00"/>
    <w:rsid w:val="00BB6D8B"/>
    <w:rsid w:val="00BB7807"/>
    <w:rsid w:val="00BB793C"/>
    <w:rsid w:val="00BC0244"/>
    <w:rsid w:val="00BC062C"/>
    <w:rsid w:val="00BC0A60"/>
    <w:rsid w:val="00BC0B00"/>
    <w:rsid w:val="00BC0F3B"/>
    <w:rsid w:val="00BC17F7"/>
    <w:rsid w:val="00BC1C98"/>
    <w:rsid w:val="00BC1D11"/>
    <w:rsid w:val="00BC1EB4"/>
    <w:rsid w:val="00BC2000"/>
    <w:rsid w:val="00BC2390"/>
    <w:rsid w:val="00BC2444"/>
    <w:rsid w:val="00BC2E59"/>
    <w:rsid w:val="00BC311A"/>
    <w:rsid w:val="00BC34CF"/>
    <w:rsid w:val="00BC3713"/>
    <w:rsid w:val="00BC3D96"/>
    <w:rsid w:val="00BC40AA"/>
    <w:rsid w:val="00BC40E9"/>
    <w:rsid w:val="00BC4835"/>
    <w:rsid w:val="00BC4F76"/>
    <w:rsid w:val="00BC4FAF"/>
    <w:rsid w:val="00BC54D5"/>
    <w:rsid w:val="00BC58A9"/>
    <w:rsid w:val="00BC5B1F"/>
    <w:rsid w:val="00BC5F5A"/>
    <w:rsid w:val="00BC610D"/>
    <w:rsid w:val="00BC6471"/>
    <w:rsid w:val="00BC64EC"/>
    <w:rsid w:val="00BC68C5"/>
    <w:rsid w:val="00BC6975"/>
    <w:rsid w:val="00BC6D14"/>
    <w:rsid w:val="00BC6D89"/>
    <w:rsid w:val="00BC6FBF"/>
    <w:rsid w:val="00BC744C"/>
    <w:rsid w:val="00BC783D"/>
    <w:rsid w:val="00BC7E12"/>
    <w:rsid w:val="00BD02C8"/>
    <w:rsid w:val="00BD0516"/>
    <w:rsid w:val="00BD05DB"/>
    <w:rsid w:val="00BD0859"/>
    <w:rsid w:val="00BD08F0"/>
    <w:rsid w:val="00BD0916"/>
    <w:rsid w:val="00BD0C9E"/>
    <w:rsid w:val="00BD15E7"/>
    <w:rsid w:val="00BD22AD"/>
    <w:rsid w:val="00BD23A0"/>
    <w:rsid w:val="00BD25E3"/>
    <w:rsid w:val="00BD2C26"/>
    <w:rsid w:val="00BD2FA5"/>
    <w:rsid w:val="00BD3189"/>
    <w:rsid w:val="00BD38BF"/>
    <w:rsid w:val="00BD3C0C"/>
    <w:rsid w:val="00BD41E7"/>
    <w:rsid w:val="00BD433C"/>
    <w:rsid w:val="00BD49C4"/>
    <w:rsid w:val="00BD552A"/>
    <w:rsid w:val="00BD5B08"/>
    <w:rsid w:val="00BD5B97"/>
    <w:rsid w:val="00BD6106"/>
    <w:rsid w:val="00BD68D4"/>
    <w:rsid w:val="00BD6C20"/>
    <w:rsid w:val="00BD7816"/>
    <w:rsid w:val="00BD78C5"/>
    <w:rsid w:val="00BE0119"/>
    <w:rsid w:val="00BE0460"/>
    <w:rsid w:val="00BE09DF"/>
    <w:rsid w:val="00BE09E9"/>
    <w:rsid w:val="00BE0BCF"/>
    <w:rsid w:val="00BE1DD1"/>
    <w:rsid w:val="00BE207B"/>
    <w:rsid w:val="00BE21D4"/>
    <w:rsid w:val="00BE22E9"/>
    <w:rsid w:val="00BE2568"/>
    <w:rsid w:val="00BE2945"/>
    <w:rsid w:val="00BE2A53"/>
    <w:rsid w:val="00BE2ABC"/>
    <w:rsid w:val="00BE2D6C"/>
    <w:rsid w:val="00BE3067"/>
    <w:rsid w:val="00BE3A74"/>
    <w:rsid w:val="00BE3E7C"/>
    <w:rsid w:val="00BE4915"/>
    <w:rsid w:val="00BE4A18"/>
    <w:rsid w:val="00BE4B5D"/>
    <w:rsid w:val="00BE4D3C"/>
    <w:rsid w:val="00BE4E9C"/>
    <w:rsid w:val="00BE4EA6"/>
    <w:rsid w:val="00BE5158"/>
    <w:rsid w:val="00BE55CA"/>
    <w:rsid w:val="00BE5816"/>
    <w:rsid w:val="00BE5BED"/>
    <w:rsid w:val="00BE5CCB"/>
    <w:rsid w:val="00BE5D2F"/>
    <w:rsid w:val="00BE5DB2"/>
    <w:rsid w:val="00BE5E1D"/>
    <w:rsid w:val="00BE5F24"/>
    <w:rsid w:val="00BE6002"/>
    <w:rsid w:val="00BE6038"/>
    <w:rsid w:val="00BE6162"/>
    <w:rsid w:val="00BE6747"/>
    <w:rsid w:val="00BE690F"/>
    <w:rsid w:val="00BE6BEE"/>
    <w:rsid w:val="00BE6C03"/>
    <w:rsid w:val="00BE6F7C"/>
    <w:rsid w:val="00BE73F1"/>
    <w:rsid w:val="00BE73F5"/>
    <w:rsid w:val="00BE7F4F"/>
    <w:rsid w:val="00BF00D0"/>
    <w:rsid w:val="00BF041B"/>
    <w:rsid w:val="00BF06DB"/>
    <w:rsid w:val="00BF0BBA"/>
    <w:rsid w:val="00BF0E6E"/>
    <w:rsid w:val="00BF0F98"/>
    <w:rsid w:val="00BF14B4"/>
    <w:rsid w:val="00BF2105"/>
    <w:rsid w:val="00BF26E1"/>
    <w:rsid w:val="00BF2A5E"/>
    <w:rsid w:val="00BF2D33"/>
    <w:rsid w:val="00BF2D6C"/>
    <w:rsid w:val="00BF2F21"/>
    <w:rsid w:val="00BF3074"/>
    <w:rsid w:val="00BF3488"/>
    <w:rsid w:val="00BF3583"/>
    <w:rsid w:val="00BF3AA1"/>
    <w:rsid w:val="00BF3C47"/>
    <w:rsid w:val="00BF3EDB"/>
    <w:rsid w:val="00BF418F"/>
    <w:rsid w:val="00BF4275"/>
    <w:rsid w:val="00BF42F0"/>
    <w:rsid w:val="00BF4D95"/>
    <w:rsid w:val="00BF546D"/>
    <w:rsid w:val="00BF5D2C"/>
    <w:rsid w:val="00BF5EA8"/>
    <w:rsid w:val="00BF5EE6"/>
    <w:rsid w:val="00BF5FBA"/>
    <w:rsid w:val="00BF6114"/>
    <w:rsid w:val="00BF6270"/>
    <w:rsid w:val="00BF6548"/>
    <w:rsid w:val="00BF6869"/>
    <w:rsid w:val="00BF6ADF"/>
    <w:rsid w:val="00BF7411"/>
    <w:rsid w:val="00BF75A0"/>
    <w:rsid w:val="00BF77BD"/>
    <w:rsid w:val="00BF7838"/>
    <w:rsid w:val="00C00264"/>
    <w:rsid w:val="00C00364"/>
    <w:rsid w:val="00C0062D"/>
    <w:rsid w:val="00C009AC"/>
    <w:rsid w:val="00C00CBB"/>
    <w:rsid w:val="00C00FC2"/>
    <w:rsid w:val="00C01342"/>
    <w:rsid w:val="00C01402"/>
    <w:rsid w:val="00C016C3"/>
    <w:rsid w:val="00C01B16"/>
    <w:rsid w:val="00C01D40"/>
    <w:rsid w:val="00C01F86"/>
    <w:rsid w:val="00C01FB1"/>
    <w:rsid w:val="00C0215D"/>
    <w:rsid w:val="00C025C1"/>
    <w:rsid w:val="00C02B57"/>
    <w:rsid w:val="00C0315C"/>
    <w:rsid w:val="00C03278"/>
    <w:rsid w:val="00C03483"/>
    <w:rsid w:val="00C037D2"/>
    <w:rsid w:val="00C03BCF"/>
    <w:rsid w:val="00C03FD8"/>
    <w:rsid w:val="00C04883"/>
    <w:rsid w:val="00C04A72"/>
    <w:rsid w:val="00C04C9F"/>
    <w:rsid w:val="00C04E29"/>
    <w:rsid w:val="00C04F05"/>
    <w:rsid w:val="00C05500"/>
    <w:rsid w:val="00C05531"/>
    <w:rsid w:val="00C05930"/>
    <w:rsid w:val="00C05A89"/>
    <w:rsid w:val="00C0677F"/>
    <w:rsid w:val="00C06D1D"/>
    <w:rsid w:val="00C0725B"/>
    <w:rsid w:val="00C072D2"/>
    <w:rsid w:val="00C074AC"/>
    <w:rsid w:val="00C074EC"/>
    <w:rsid w:val="00C07CFC"/>
    <w:rsid w:val="00C105CF"/>
    <w:rsid w:val="00C1089F"/>
    <w:rsid w:val="00C109E5"/>
    <w:rsid w:val="00C10AC7"/>
    <w:rsid w:val="00C110B4"/>
    <w:rsid w:val="00C11550"/>
    <w:rsid w:val="00C11C4F"/>
    <w:rsid w:val="00C11E05"/>
    <w:rsid w:val="00C12F60"/>
    <w:rsid w:val="00C130B5"/>
    <w:rsid w:val="00C13A6A"/>
    <w:rsid w:val="00C13CAE"/>
    <w:rsid w:val="00C1431E"/>
    <w:rsid w:val="00C143A9"/>
    <w:rsid w:val="00C1486D"/>
    <w:rsid w:val="00C14BCF"/>
    <w:rsid w:val="00C14C1B"/>
    <w:rsid w:val="00C14F38"/>
    <w:rsid w:val="00C150FD"/>
    <w:rsid w:val="00C154CD"/>
    <w:rsid w:val="00C158EB"/>
    <w:rsid w:val="00C15F15"/>
    <w:rsid w:val="00C1601D"/>
    <w:rsid w:val="00C16354"/>
    <w:rsid w:val="00C1658B"/>
    <w:rsid w:val="00C167DE"/>
    <w:rsid w:val="00C16849"/>
    <w:rsid w:val="00C16BF0"/>
    <w:rsid w:val="00C16FEA"/>
    <w:rsid w:val="00C17185"/>
    <w:rsid w:val="00C172D0"/>
    <w:rsid w:val="00C1784A"/>
    <w:rsid w:val="00C17878"/>
    <w:rsid w:val="00C17993"/>
    <w:rsid w:val="00C17F21"/>
    <w:rsid w:val="00C20008"/>
    <w:rsid w:val="00C20193"/>
    <w:rsid w:val="00C20754"/>
    <w:rsid w:val="00C208D1"/>
    <w:rsid w:val="00C20AB0"/>
    <w:rsid w:val="00C20B22"/>
    <w:rsid w:val="00C212AA"/>
    <w:rsid w:val="00C21340"/>
    <w:rsid w:val="00C2151C"/>
    <w:rsid w:val="00C21933"/>
    <w:rsid w:val="00C221B7"/>
    <w:rsid w:val="00C22434"/>
    <w:rsid w:val="00C2261B"/>
    <w:rsid w:val="00C22663"/>
    <w:rsid w:val="00C22930"/>
    <w:rsid w:val="00C23084"/>
    <w:rsid w:val="00C230BC"/>
    <w:rsid w:val="00C231CC"/>
    <w:rsid w:val="00C23309"/>
    <w:rsid w:val="00C23477"/>
    <w:rsid w:val="00C241BD"/>
    <w:rsid w:val="00C25441"/>
    <w:rsid w:val="00C25657"/>
    <w:rsid w:val="00C25732"/>
    <w:rsid w:val="00C2577E"/>
    <w:rsid w:val="00C25793"/>
    <w:rsid w:val="00C25ADF"/>
    <w:rsid w:val="00C25DB0"/>
    <w:rsid w:val="00C25DDF"/>
    <w:rsid w:val="00C25F9F"/>
    <w:rsid w:val="00C26083"/>
    <w:rsid w:val="00C2646D"/>
    <w:rsid w:val="00C2664A"/>
    <w:rsid w:val="00C268C8"/>
    <w:rsid w:val="00C26B52"/>
    <w:rsid w:val="00C26B76"/>
    <w:rsid w:val="00C26E96"/>
    <w:rsid w:val="00C2715C"/>
    <w:rsid w:val="00C27406"/>
    <w:rsid w:val="00C27B21"/>
    <w:rsid w:val="00C27FB3"/>
    <w:rsid w:val="00C30511"/>
    <w:rsid w:val="00C3072A"/>
    <w:rsid w:val="00C30BA5"/>
    <w:rsid w:val="00C30FF9"/>
    <w:rsid w:val="00C31195"/>
    <w:rsid w:val="00C313F6"/>
    <w:rsid w:val="00C31906"/>
    <w:rsid w:val="00C32049"/>
    <w:rsid w:val="00C3247C"/>
    <w:rsid w:val="00C32B31"/>
    <w:rsid w:val="00C32C28"/>
    <w:rsid w:val="00C32CBD"/>
    <w:rsid w:val="00C33021"/>
    <w:rsid w:val="00C337CD"/>
    <w:rsid w:val="00C33921"/>
    <w:rsid w:val="00C33A48"/>
    <w:rsid w:val="00C33B9F"/>
    <w:rsid w:val="00C342A0"/>
    <w:rsid w:val="00C34965"/>
    <w:rsid w:val="00C34C94"/>
    <w:rsid w:val="00C3503E"/>
    <w:rsid w:val="00C3504B"/>
    <w:rsid w:val="00C35796"/>
    <w:rsid w:val="00C359A3"/>
    <w:rsid w:val="00C35F15"/>
    <w:rsid w:val="00C361A3"/>
    <w:rsid w:val="00C36252"/>
    <w:rsid w:val="00C3659A"/>
    <w:rsid w:val="00C36B6B"/>
    <w:rsid w:val="00C36C1E"/>
    <w:rsid w:val="00C36C93"/>
    <w:rsid w:val="00C36E86"/>
    <w:rsid w:val="00C3787A"/>
    <w:rsid w:val="00C3791A"/>
    <w:rsid w:val="00C37DDF"/>
    <w:rsid w:val="00C40857"/>
    <w:rsid w:val="00C40E89"/>
    <w:rsid w:val="00C4110E"/>
    <w:rsid w:val="00C41281"/>
    <w:rsid w:val="00C412E2"/>
    <w:rsid w:val="00C41330"/>
    <w:rsid w:val="00C413BE"/>
    <w:rsid w:val="00C41B3F"/>
    <w:rsid w:val="00C41D75"/>
    <w:rsid w:val="00C42166"/>
    <w:rsid w:val="00C42954"/>
    <w:rsid w:val="00C42A08"/>
    <w:rsid w:val="00C42AB1"/>
    <w:rsid w:val="00C42E58"/>
    <w:rsid w:val="00C43031"/>
    <w:rsid w:val="00C43186"/>
    <w:rsid w:val="00C43D50"/>
    <w:rsid w:val="00C443A7"/>
    <w:rsid w:val="00C44509"/>
    <w:rsid w:val="00C44825"/>
    <w:rsid w:val="00C44AAB"/>
    <w:rsid w:val="00C44D3E"/>
    <w:rsid w:val="00C45131"/>
    <w:rsid w:val="00C451B2"/>
    <w:rsid w:val="00C4535C"/>
    <w:rsid w:val="00C45770"/>
    <w:rsid w:val="00C45C14"/>
    <w:rsid w:val="00C45C9F"/>
    <w:rsid w:val="00C45D25"/>
    <w:rsid w:val="00C45E91"/>
    <w:rsid w:val="00C4660C"/>
    <w:rsid w:val="00C46881"/>
    <w:rsid w:val="00C46CD2"/>
    <w:rsid w:val="00C46E1D"/>
    <w:rsid w:val="00C4729F"/>
    <w:rsid w:val="00C475CE"/>
    <w:rsid w:val="00C4761F"/>
    <w:rsid w:val="00C47B8F"/>
    <w:rsid w:val="00C50635"/>
    <w:rsid w:val="00C50A39"/>
    <w:rsid w:val="00C50A91"/>
    <w:rsid w:val="00C50C3E"/>
    <w:rsid w:val="00C50DBD"/>
    <w:rsid w:val="00C517B3"/>
    <w:rsid w:val="00C51C17"/>
    <w:rsid w:val="00C51DD3"/>
    <w:rsid w:val="00C52967"/>
    <w:rsid w:val="00C52FFD"/>
    <w:rsid w:val="00C53132"/>
    <w:rsid w:val="00C532FA"/>
    <w:rsid w:val="00C53661"/>
    <w:rsid w:val="00C5379B"/>
    <w:rsid w:val="00C53891"/>
    <w:rsid w:val="00C5416B"/>
    <w:rsid w:val="00C541BE"/>
    <w:rsid w:val="00C54402"/>
    <w:rsid w:val="00C549AE"/>
    <w:rsid w:val="00C54B9F"/>
    <w:rsid w:val="00C54C75"/>
    <w:rsid w:val="00C54EDB"/>
    <w:rsid w:val="00C55A75"/>
    <w:rsid w:val="00C560C6"/>
    <w:rsid w:val="00C56637"/>
    <w:rsid w:val="00C568A3"/>
    <w:rsid w:val="00C569A0"/>
    <w:rsid w:val="00C56B19"/>
    <w:rsid w:val="00C576FD"/>
    <w:rsid w:val="00C60230"/>
    <w:rsid w:val="00C604E7"/>
    <w:rsid w:val="00C60802"/>
    <w:rsid w:val="00C6088E"/>
    <w:rsid w:val="00C60B17"/>
    <w:rsid w:val="00C611F8"/>
    <w:rsid w:val="00C61BD3"/>
    <w:rsid w:val="00C61C88"/>
    <w:rsid w:val="00C62089"/>
    <w:rsid w:val="00C620B5"/>
    <w:rsid w:val="00C6261B"/>
    <w:rsid w:val="00C627CC"/>
    <w:rsid w:val="00C62CB1"/>
    <w:rsid w:val="00C63152"/>
    <w:rsid w:val="00C632E0"/>
    <w:rsid w:val="00C63454"/>
    <w:rsid w:val="00C63663"/>
    <w:rsid w:val="00C63774"/>
    <w:rsid w:val="00C64390"/>
    <w:rsid w:val="00C6451E"/>
    <w:rsid w:val="00C64594"/>
    <w:rsid w:val="00C649FB"/>
    <w:rsid w:val="00C650EB"/>
    <w:rsid w:val="00C654E3"/>
    <w:rsid w:val="00C658BA"/>
    <w:rsid w:val="00C65DFA"/>
    <w:rsid w:val="00C66164"/>
    <w:rsid w:val="00C66697"/>
    <w:rsid w:val="00C667C7"/>
    <w:rsid w:val="00C6688C"/>
    <w:rsid w:val="00C6689B"/>
    <w:rsid w:val="00C668B6"/>
    <w:rsid w:val="00C66AA0"/>
    <w:rsid w:val="00C66AB0"/>
    <w:rsid w:val="00C66C8C"/>
    <w:rsid w:val="00C66D27"/>
    <w:rsid w:val="00C66D82"/>
    <w:rsid w:val="00C66E5A"/>
    <w:rsid w:val="00C670A2"/>
    <w:rsid w:val="00C67257"/>
    <w:rsid w:val="00C67589"/>
    <w:rsid w:val="00C67D0A"/>
    <w:rsid w:val="00C67E55"/>
    <w:rsid w:val="00C67EDE"/>
    <w:rsid w:val="00C7070A"/>
    <w:rsid w:val="00C7070C"/>
    <w:rsid w:val="00C70754"/>
    <w:rsid w:val="00C70A5B"/>
    <w:rsid w:val="00C70ABA"/>
    <w:rsid w:val="00C70BAB"/>
    <w:rsid w:val="00C70D0D"/>
    <w:rsid w:val="00C7119E"/>
    <w:rsid w:val="00C714A1"/>
    <w:rsid w:val="00C71DD7"/>
    <w:rsid w:val="00C72483"/>
    <w:rsid w:val="00C72663"/>
    <w:rsid w:val="00C72766"/>
    <w:rsid w:val="00C72BD1"/>
    <w:rsid w:val="00C72EFB"/>
    <w:rsid w:val="00C73074"/>
    <w:rsid w:val="00C73430"/>
    <w:rsid w:val="00C735C4"/>
    <w:rsid w:val="00C741A6"/>
    <w:rsid w:val="00C742D9"/>
    <w:rsid w:val="00C74885"/>
    <w:rsid w:val="00C74887"/>
    <w:rsid w:val="00C7495D"/>
    <w:rsid w:val="00C750FA"/>
    <w:rsid w:val="00C751F0"/>
    <w:rsid w:val="00C7541A"/>
    <w:rsid w:val="00C75A54"/>
    <w:rsid w:val="00C75C81"/>
    <w:rsid w:val="00C75C92"/>
    <w:rsid w:val="00C763AA"/>
    <w:rsid w:val="00C7666B"/>
    <w:rsid w:val="00C767EC"/>
    <w:rsid w:val="00C769E2"/>
    <w:rsid w:val="00C77291"/>
    <w:rsid w:val="00C7747B"/>
    <w:rsid w:val="00C776B6"/>
    <w:rsid w:val="00C77703"/>
    <w:rsid w:val="00C7777B"/>
    <w:rsid w:val="00C7789F"/>
    <w:rsid w:val="00C803BA"/>
    <w:rsid w:val="00C807C7"/>
    <w:rsid w:val="00C80BC8"/>
    <w:rsid w:val="00C80ED3"/>
    <w:rsid w:val="00C81676"/>
    <w:rsid w:val="00C8180C"/>
    <w:rsid w:val="00C81A55"/>
    <w:rsid w:val="00C82039"/>
    <w:rsid w:val="00C8226B"/>
    <w:rsid w:val="00C822B6"/>
    <w:rsid w:val="00C823F0"/>
    <w:rsid w:val="00C826E0"/>
    <w:rsid w:val="00C828DF"/>
    <w:rsid w:val="00C82C14"/>
    <w:rsid w:val="00C831AC"/>
    <w:rsid w:val="00C83EE3"/>
    <w:rsid w:val="00C849DD"/>
    <w:rsid w:val="00C84CE4"/>
    <w:rsid w:val="00C84DCC"/>
    <w:rsid w:val="00C84F23"/>
    <w:rsid w:val="00C855E7"/>
    <w:rsid w:val="00C85964"/>
    <w:rsid w:val="00C86175"/>
    <w:rsid w:val="00C86456"/>
    <w:rsid w:val="00C86624"/>
    <w:rsid w:val="00C86BCF"/>
    <w:rsid w:val="00C86FD0"/>
    <w:rsid w:val="00C8702B"/>
    <w:rsid w:val="00C8716B"/>
    <w:rsid w:val="00C871D9"/>
    <w:rsid w:val="00C87343"/>
    <w:rsid w:val="00C87663"/>
    <w:rsid w:val="00C87874"/>
    <w:rsid w:val="00C87A4E"/>
    <w:rsid w:val="00C87AA4"/>
    <w:rsid w:val="00C90344"/>
    <w:rsid w:val="00C903F5"/>
    <w:rsid w:val="00C9085C"/>
    <w:rsid w:val="00C909E0"/>
    <w:rsid w:val="00C90B55"/>
    <w:rsid w:val="00C90F57"/>
    <w:rsid w:val="00C91066"/>
    <w:rsid w:val="00C910F7"/>
    <w:rsid w:val="00C918D9"/>
    <w:rsid w:val="00C91A23"/>
    <w:rsid w:val="00C92093"/>
    <w:rsid w:val="00C92324"/>
    <w:rsid w:val="00C92394"/>
    <w:rsid w:val="00C927A4"/>
    <w:rsid w:val="00C92822"/>
    <w:rsid w:val="00C92A87"/>
    <w:rsid w:val="00C92C01"/>
    <w:rsid w:val="00C92D60"/>
    <w:rsid w:val="00C932D8"/>
    <w:rsid w:val="00C93578"/>
    <w:rsid w:val="00C93867"/>
    <w:rsid w:val="00C939CE"/>
    <w:rsid w:val="00C93AB0"/>
    <w:rsid w:val="00C93DD0"/>
    <w:rsid w:val="00C93F02"/>
    <w:rsid w:val="00C94C3E"/>
    <w:rsid w:val="00C94D62"/>
    <w:rsid w:val="00C94E36"/>
    <w:rsid w:val="00C95336"/>
    <w:rsid w:val="00C95881"/>
    <w:rsid w:val="00C9589D"/>
    <w:rsid w:val="00C95A0C"/>
    <w:rsid w:val="00C95AE1"/>
    <w:rsid w:val="00C9636B"/>
    <w:rsid w:val="00C97182"/>
    <w:rsid w:val="00C9726B"/>
    <w:rsid w:val="00C97D1C"/>
    <w:rsid w:val="00C97FBB"/>
    <w:rsid w:val="00CA0270"/>
    <w:rsid w:val="00CA0502"/>
    <w:rsid w:val="00CA0AB4"/>
    <w:rsid w:val="00CA1436"/>
    <w:rsid w:val="00CA1F33"/>
    <w:rsid w:val="00CA22C2"/>
    <w:rsid w:val="00CA31D0"/>
    <w:rsid w:val="00CA3479"/>
    <w:rsid w:val="00CA3CEF"/>
    <w:rsid w:val="00CA3E71"/>
    <w:rsid w:val="00CA43CE"/>
    <w:rsid w:val="00CA46A4"/>
    <w:rsid w:val="00CA46B9"/>
    <w:rsid w:val="00CA48D8"/>
    <w:rsid w:val="00CA5A96"/>
    <w:rsid w:val="00CA5AFC"/>
    <w:rsid w:val="00CA5C6C"/>
    <w:rsid w:val="00CA6548"/>
    <w:rsid w:val="00CA66D5"/>
    <w:rsid w:val="00CA6A9E"/>
    <w:rsid w:val="00CA6BC2"/>
    <w:rsid w:val="00CA6BE0"/>
    <w:rsid w:val="00CA6C7E"/>
    <w:rsid w:val="00CA6D68"/>
    <w:rsid w:val="00CA6DB5"/>
    <w:rsid w:val="00CA6EA7"/>
    <w:rsid w:val="00CA6F9B"/>
    <w:rsid w:val="00CA7BDD"/>
    <w:rsid w:val="00CA7E93"/>
    <w:rsid w:val="00CA7F49"/>
    <w:rsid w:val="00CA7F7A"/>
    <w:rsid w:val="00CB0123"/>
    <w:rsid w:val="00CB0172"/>
    <w:rsid w:val="00CB041D"/>
    <w:rsid w:val="00CB0AF4"/>
    <w:rsid w:val="00CB0E86"/>
    <w:rsid w:val="00CB0F65"/>
    <w:rsid w:val="00CB1737"/>
    <w:rsid w:val="00CB1A2B"/>
    <w:rsid w:val="00CB2329"/>
    <w:rsid w:val="00CB288C"/>
    <w:rsid w:val="00CB28B6"/>
    <w:rsid w:val="00CB29B2"/>
    <w:rsid w:val="00CB2EAF"/>
    <w:rsid w:val="00CB2FB4"/>
    <w:rsid w:val="00CB334B"/>
    <w:rsid w:val="00CB33BC"/>
    <w:rsid w:val="00CB3508"/>
    <w:rsid w:val="00CB3602"/>
    <w:rsid w:val="00CB3EEE"/>
    <w:rsid w:val="00CB3F60"/>
    <w:rsid w:val="00CB3F7F"/>
    <w:rsid w:val="00CB3FEF"/>
    <w:rsid w:val="00CB413B"/>
    <w:rsid w:val="00CB4850"/>
    <w:rsid w:val="00CB4D2F"/>
    <w:rsid w:val="00CB4E53"/>
    <w:rsid w:val="00CB56EA"/>
    <w:rsid w:val="00CB5901"/>
    <w:rsid w:val="00CB5B5D"/>
    <w:rsid w:val="00CB6042"/>
    <w:rsid w:val="00CB62BD"/>
    <w:rsid w:val="00CB6496"/>
    <w:rsid w:val="00CB6873"/>
    <w:rsid w:val="00CB68AA"/>
    <w:rsid w:val="00CB6B35"/>
    <w:rsid w:val="00CB743D"/>
    <w:rsid w:val="00CB7632"/>
    <w:rsid w:val="00CB7BCA"/>
    <w:rsid w:val="00CB7F39"/>
    <w:rsid w:val="00CC0144"/>
    <w:rsid w:val="00CC0542"/>
    <w:rsid w:val="00CC05B9"/>
    <w:rsid w:val="00CC0C63"/>
    <w:rsid w:val="00CC12F5"/>
    <w:rsid w:val="00CC193F"/>
    <w:rsid w:val="00CC2164"/>
    <w:rsid w:val="00CC2184"/>
    <w:rsid w:val="00CC2332"/>
    <w:rsid w:val="00CC2383"/>
    <w:rsid w:val="00CC24C5"/>
    <w:rsid w:val="00CC24D6"/>
    <w:rsid w:val="00CC2E0F"/>
    <w:rsid w:val="00CC31B7"/>
    <w:rsid w:val="00CC32C4"/>
    <w:rsid w:val="00CC3475"/>
    <w:rsid w:val="00CC3670"/>
    <w:rsid w:val="00CC3701"/>
    <w:rsid w:val="00CC375B"/>
    <w:rsid w:val="00CC384D"/>
    <w:rsid w:val="00CC3954"/>
    <w:rsid w:val="00CC3D05"/>
    <w:rsid w:val="00CC3E62"/>
    <w:rsid w:val="00CC40E4"/>
    <w:rsid w:val="00CC4147"/>
    <w:rsid w:val="00CC41B4"/>
    <w:rsid w:val="00CC4348"/>
    <w:rsid w:val="00CC4577"/>
    <w:rsid w:val="00CC4830"/>
    <w:rsid w:val="00CC48C0"/>
    <w:rsid w:val="00CC4DC2"/>
    <w:rsid w:val="00CC5588"/>
    <w:rsid w:val="00CC565E"/>
    <w:rsid w:val="00CC5B62"/>
    <w:rsid w:val="00CC60DA"/>
    <w:rsid w:val="00CC6850"/>
    <w:rsid w:val="00CC692E"/>
    <w:rsid w:val="00CC69D5"/>
    <w:rsid w:val="00CC6B63"/>
    <w:rsid w:val="00CC6C26"/>
    <w:rsid w:val="00CC6EE7"/>
    <w:rsid w:val="00CC740E"/>
    <w:rsid w:val="00CC759C"/>
    <w:rsid w:val="00CC79DE"/>
    <w:rsid w:val="00CC7B23"/>
    <w:rsid w:val="00CC7D5A"/>
    <w:rsid w:val="00CD01A1"/>
    <w:rsid w:val="00CD0383"/>
    <w:rsid w:val="00CD0603"/>
    <w:rsid w:val="00CD0AAA"/>
    <w:rsid w:val="00CD0C9C"/>
    <w:rsid w:val="00CD0D8F"/>
    <w:rsid w:val="00CD0F1A"/>
    <w:rsid w:val="00CD10C5"/>
    <w:rsid w:val="00CD12D3"/>
    <w:rsid w:val="00CD1521"/>
    <w:rsid w:val="00CD1665"/>
    <w:rsid w:val="00CD1825"/>
    <w:rsid w:val="00CD1B2D"/>
    <w:rsid w:val="00CD1B90"/>
    <w:rsid w:val="00CD1CBF"/>
    <w:rsid w:val="00CD24A2"/>
    <w:rsid w:val="00CD24CF"/>
    <w:rsid w:val="00CD2532"/>
    <w:rsid w:val="00CD2F2E"/>
    <w:rsid w:val="00CD32DC"/>
    <w:rsid w:val="00CD33AC"/>
    <w:rsid w:val="00CD3F45"/>
    <w:rsid w:val="00CD405B"/>
    <w:rsid w:val="00CD4561"/>
    <w:rsid w:val="00CD47DC"/>
    <w:rsid w:val="00CD4C20"/>
    <w:rsid w:val="00CD4D5E"/>
    <w:rsid w:val="00CD4E29"/>
    <w:rsid w:val="00CD5136"/>
    <w:rsid w:val="00CD54E7"/>
    <w:rsid w:val="00CD5AB8"/>
    <w:rsid w:val="00CD5FC0"/>
    <w:rsid w:val="00CD6279"/>
    <w:rsid w:val="00CD710F"/>
    <w:rsid w:val="00CD71ED"/>
    <w:rsid w:val="00CD744B"/>
    <w:rsid w:val="00CD7B47"/>
    <w:rsid w:val="00CD7CA9"/>
    <w:rsid w:val="00CE0ED7"/>
    <w:rsid w:val="00CE11AB"/>
    <w:rsid w:val="00CE16CD"/>
    <w:rsid w:val="00CE16CE"/>
    <w:rsid w:val="00CE194A"/>
    <w:rsid w:val="00CE1B65"/>
    <w:rsid w:val="00CE1EA3"/>
    <w:rsid w:val="00CE2976"/>
    <w:rsid w:val="00CE2DB8"/>
    <w:rsid w:val="00CE306A"/>
    <w:rsid w:val="00CE34C0"/>
    <w:rsid w:val="00CE40D5"/>
    <w:rsid w:val="00CE429A"/>
    <w:rsid w:val="00CE47D6"/>
    <w:rsid w:val="00CE4A68"/>
    <w:rsid w:val="00CE51B7"/>
    <w:rsid w:val="00CE5608"/>
    <w:rsid w:val="00CE5671"/>
    <w:rsid w:val="00CE5777"/>
    <w:rsid w:val="00CE5C4C"/>
    <w:rsid w:val="00CE6BE8"/>
    <w:rsid w:val="00CE6CE0"/>
    <w:rsid w:val="00CE6E57"/>
    <w:rsid w:val="00CE74BB"/>
    <w:rsid w:val="00CE762F"/>
    <w:rsid w:val="00CF020D"/>
    <w:rsid w:val="00CF05AC"/>
    <w:rsid w:val="00CF061F"/>
    <w:rsid w:val="00CF0E3B"/>
    <w:rsid w:val="00CF0E82"/>
    <w:rsid w:val="00CF0F00"/>
    <w:rsid w:val="00CF1141"/>
    <w:rsid w:val="00CF1168"/>
    <w:rsid w:val="00CF1450"/>
    <w:rsid w:val="00CF1FF5"/>
    <w:rsid w:val="00CF23F9"/>
    <w:rsid w:val="00CF28CD"/>
    <w:rsid w:val="00CF293A"/>
    <w:rsid w:val="00CF3CAA"/>
    <w:rsid w:val="00CF4472"/>
    <w:rsid w:val="00CF4671"/>
    <w:rsid w:val="00CF4A64"/>
    <w:rsid w:val="00CF4B97"/>
    <w:rsid w:val="00CF527A"/>
    <w:rsid w:val="00CF5333"/>
    <w:rsid w:val="00CF5413"/>
    <w:rsid w:val="00CF5549"/>
    <w:rsid w:val="00CF57A9"/>
    <w:rsid w:val="00CF59D3"/>
    <w:rsid w:val="00CF5A38"/>
    <w:rsid w:val="00CF5B35"/>
    <w:rsid w:val="00CF5FC1"/>
    <w:rsid w:val="00CF6239"/>
    <w:rsid w:val="00CF6639"/>
    <w:rsid w:val="00CF6A84"/>
    <w:rsid w:val="00CF6F5D"/>
    <w:rsid w:val="00CF6FC0"/>
    <w:rsid w:val="00CF73C6"/>
    <w:rsid w:val="00CF787C"/>
    <w:rsid w:val="00D00F11"/>
    <w:rsid w:val="00D0114F"/>
    <w:rsid w:val="00D01735"/>
    <w:rsid w:val="00D01765"/>
    <w:rsid w:val="00D01AB7"/>
    <w:rsid w:val="00D01BD8"/>
    <w:rsid w:val="00D01DAB"/>
    <w:rsid w:val="00D02749"/>
    <w:rsid w:val="00D031C7"/>
    <w:rsid w:val="00D038D5"/>
    <w:rsid w:val="00D03B25"/>
    <w:rsid w:val="00D03B2B"/>
    <w:rsid w:val="00D03E4A"/>
    <w:rsid w:val="00D041F2"/>
    <w:rsid w:val="00D04E36"/>
    <w:rsid w:val="00D04EE1"/>
    <w:rsid w:val="00D05184"/>
    <w:rsid w:val="00D056F5"/>
    <w:rsid w:val="00D0573B"/>
    <w:rsid w:val="00D05BCA"/>
    <w:rsid w:val="00D05CE2"/>
    <w:rsid w:val="00D05F3D"/>
    <w:rsid w:val="00D06127"/>
    <w:rsid w:val="00D06CCC"/>
    <w:rsid w:val="00D06D36"/>
    <w:rsid w:val="00D07968"/>
    <w:rsid w:val="00D102A5"/>
    <w:rsid w:val="00D103D0"/>
    <w:rsid w:val="00D10A32"/>
    <w:rsid w:val="00D10AED"/>
    <w:rsid w:val="00D10BA7"/>
    <w:rsid w:val="00D10DC0"/>
    <w:rsid w:val="00D11030"/>
    <w:rsid w:val="00D1108A"/>
    <w:rsid w:val="00D11709"/>
    <w:rsid w:val="00D11799"/>
    <w:rsid w:val="00D1189A"/>
    <w:rsid w:val="00D11D91"/>
    <w:rsid w:val="00D11E0E"/>
    <w:rsid w:val="00D121A4"/>
    <w:rsid w:val="00D123FE"/>
    <w:rsid w:val="00D135F1"/>
    <w:rsid w:val="00D13AD6"/>
    <w:rsid w:val="00D13C8A"/>
    <w:rsid w:val="00D13CD5"/>
    <w:rsid w:val="00D13F5A"/>
    <w:rsid w:val="00D14229"/>
    <w:rsid w:val="00D14240"/>
    <w:rsid w:val="00D144E4"/>
    <w:rsid w:val="00D1468C"/>
    <w:rsid w:val="00D1469D"/>
    <w:rsid w:val="00D1492B"/>
    <w:rsid w:val="00D14BAD"/>
    <w:rsid w:val="00D14DA3"/>
    <w:rsid w:val="00D151CD"/>
    <w:rsid w:val="00D151FE"/>
    <w:rsid w:val="00D1531D"/>
    <w:rsid w:val="00D159F9"/>
    <w:rsid w:val="00D1612A"/>
    <w:rsid w:val="00D1618A"/>
    <w:rsid w:val="00D164DA"/>
    <w:rsid w:val="00D16DD6"/>
    <w:rsid w:val="00D17246"/>
    <w:rsid w:val="00D17740"/>
    <w:rsid w:val="00D17ACB"/>
    <w:rsid w:val="00D17B42"/>
    <w:rsid w:val="00D17F07"/>
    <w:rsid w:val="00D17F53"/>
    <w:rsid w:val="00D2033D"/>
    <w:rsid w:val="00D20648"/>
    <w:rsid w:val="00D20906"/>
    <w:rsid w:val="00D20C7C"/>
    <w:rsid w:val="00D20DEB"/>
    <w:rsid w:val="00D20F9C"/>
    <w:rsid w:val="00D2102D"/>
    <w:rsid w:val="00D211B4"/>
    <w:rsid w:val="00D214DC"/>
    <w:rsid w:val="00D2165B"/>
    <w:rsid w:val="00D2198A"/>
    <w:rsid w:val="00D21A74"/>
    <w:rsid w:val="00D221DA"/>
    <w:rsid w:val="00D22452"/>
    <w:rsid w:val="00D22638"/>
    <w:rsid w:val="00D22B0C"/>
    <w:rsid w:val="00D233A0"/>
    <w:rsid w:val="00D2342A"/>
    <w:rsid w:val="00D23588"/>
    <w:rsid w:val="00D2383B"/>
    <w:rsid w:val="00D239A7"/>
    <w:rsid w:val="00D23B18"/>
    <w:rsid w:val="00D23C4A"/>
    <w:rsid w:val="00D23C57"/>
    <w:rsid w:val="00D23F36"/>
    <w:rsid w:val="00D244C2"/>
    <w:rsid w:val="00D245A1"/>
    <w:rsid w:val="00D2492A"/>
    <w:rsid w:val="00D24A90"/>
    <w:rsid w:val="00D250AC"/>
    <w:rsid w:val="00D25D8C"/>
    <w:rsid w:val="00D2664A"/>
    <w:rsid w:val="00D26938"/>
    <w:rsid w:val="00D26C7D"/>
    <w:rsid w:val="00D26EB4"/>
    <w:rsid w:val="00D26FF9"/>
    <w:rsid w:val="00D2786F"/>
    <w:rsid w:val="00D3004E"/>
    <w:rsid w:val="00D30B04"/>
    <w:rsid w:val="00D30D13"/>
    <w:rsid w:val="00D30D1F"/>
    <w:rsid w:val="00D30E99"/>
    <w:rsid w:val="00D314C9"/>
    <w:rsid w:val="00D314D6"/>
    <w:rsid w:val="00D316C8"/>
    <w:rsid w:val="00D31924"/>
    <w:rsid w:val="00D31A9A"/>
    <w:rsid w:val="00D31B40"/>
    <w:rsid w:val="00D31C20"/>
    <w:rsid w:val="00D3244E"/>
    <w:rsid w:val="00D32766"/>
    <w:rsid w:val="00D32857"/>
    <w:rsid w:val="00D32907"/>
    <w:rsid w:val="00D329C1"/>
    <w:rsid w:val="00D32B3C"/>
    <w:rsid w:val="00D32D65"/>
    <w:rsid w:val="00D33086"/>
    <w:rsid w:val="00D333E8"/>
    <w:rsid w:val="00D33484"/>
    <w:rsid w:val="00D339D4"/>
    <w:rsid w:val="00D33A2A"/>
    <w:rsid w:val="00D33B0C"/>
    <w:rsid w:val="00D34026"/>
    <w:rsid w:val="00D34A08"/>
    <w:rsid w:val="00D34C0E"/>
    <w:rsid w:val="00D34C6D"/>
    <w:rsid w:val="00D34E61"/>
    <w:rsid w:val="00D35192"/>
    <w:rsid w:val="00D35570"/>
    <w:rsid w:val="00D35C5F"/>
    <w:rsid w:val="00D35ED5"/>
    <w:rsid w:val="00D3633F"/>
    <w:rsid w:val="00D36773"/>
    <w:rsid w:val="00D370F1"/>
    <w:rsid w:val="00D3792D"/>
    <w:rsid w:val="00D37C29"/>
    <w:rsid w:val="00D37E76"/>
    <w:rsid w:val="00D40058"/>
    <w:rsid w:val="00D4080F"/>
    <w:rsid w:val="00D40922"/>
    <w:rsid w:val="00D40FBB"/>
    <w:rsid w:val="00D40FEC"/>
    <w:rsid w:val="00D40FF0"/>
    <w:rsid w:val="00D41311"/>
    <w:rsid w:val="00D41701"/>
    <w:rsid w:val="00D41710"/>
    <w:rsid w:val="00D41761"/>
    <w:rsid w:val="00D41A92"/>
    <w:rsid w:val="00D435F7"/>
    <w:rsid w:val="00D4421B"/>
    <w:rsid w:val="00D445BE"/>
    <w:rsid w:val="00D448AE"/>
    <w:rsid w:val="00D44E0B"/>
    <w:rsid w:val="00D450B1"/>
    <w:rsid w:val="00D452FD"/>
    <w:rsid w:val="00D45748"/>
    <w:rsid w:val="00D45F75"/>
    <w:rsid w:val="00D4610F"/>
    <w:rsid w:val="00D4656B"/>
    <w:rsid w:val="00D46A34"/>
    <w:rsid w:val="00D46E44"/>
    <w:rsid w:val="00D47210"/>
    <w:rsid w:val="00D47658"/>
    <w:rsid w:val="00D47711"/>
    <w:rsid w:val="00D47734"/>
    <w:rsid w:val="00D47C71"/>
    <w:rsid w:val="00D501F0"/>
    <w:rsid w:val="00D508DC"/>
    <w:rsid w:val="00D50E5A"/>
    <w:rsid w:val="00D5106A"/>
    <w:rsid w:val="00D510AE"/>
    <w:rsid w:val="00D51184"/>
    <w:rsid w:val="00D51729"/>
    <w:rsid w:val="00D51783"/>
    <w:rsid w:val="00D51A4E"/>
    <w:rsid w:val="00D51DAA"/>
    <w:rsid w:val="00D527FC"/>
    <w:rsid w:val="00D52A93"/>
    <w:rsid w:val="00D52AC8"/>
    <w:rsid w:val="00D52B20"/>
    <w:rsid w:val="00D52B93"/>
    <w:rsid w:val="00D52D7C"/>
    <w:rsid w:val="00D533D2"/>
    <w:rsid w:val="00D535E5"/>
    <w:rsid w:val="00D538C6"/>
    <w:rsid w:val="00D53F28"/>
    <w:rsid w:val="00D54115"/>
    <w:rsid w:val="00D54421"/>
    <w:rsid w:val="00D545DE"/>
    <w:rsid w:val="00D55377"/>
    <w:rsid w:val="00D556C7"/>
    <w:rsid w:val="00D560E3"/>
    <w:rsid w:val="00D5629D"/>
    <w:rsid w:val="00D563A6"/>
    <w:rsid w:val="00D56480"/>
    <w:rsid w:val="00D576E6"/>
    <w:rsid w:val="00D578DD"/>
    <w:rsid w:val="00D57B94"/>
    <w:rsid w:val="00D57E73"/>
    <w:rsid w:val="00D57EF9"/>
    <w:rsid w:val="00D6068C"/>
    <w:rsid w:val="00D60932"/>
    <w:rsid w:val="00D60B7E"/>
    <w:rsid w:val="00D60F85"/>
    <w:rsid w:val="00D60FBD"/>
    <w:rsid w:val="00D610F0"/>
    <w:rsid w:val="00D611F2"/>
    <w:rsid w:val="00D61751"/>
    <w:rsid w:val="00D6235E"/>
    <w:rsid w:val="00D6237D"/>
    <w:rsid w:val="00D6262D"/>
    <w:rsid w:val="00D62904"/>
    <w:rsid w:val="00D63039"/>
    <w:rsid w:val="00D63079"/>
    <w:rsid w:val="00D634B9"/>
    <w:rsid w:val="00D63B6F"/>
    <w:rsid w:val="00D63C69"/>
    <w:rsid w:val="00D64102"/>
    <w:rsid w:val="00D6417E"/>
    <w:rsid w:val="00D64195"/>
    <w:rsid w:val="00D642A3"/>
    <w:rsid w:val="00D64460"/>
    <w:rsid w:val="00D652F4"/>
    <w:rsid w:val="00D656C5"/>
    <w:rsid w:val="00D659A1"/>
    <w:rsid w:val="00D660A4"/>
    <w:rsid w:val="00D66457"/>
    <w:rsid w:val="00D66545"/>
    <w:rsid w:val="00D66782"/>
    <w:rsid w:val="00D668FD"/>
    <w:rsid w:val="00D67157"/>
    <w:rsid w:val="00D6761C"/>
    <w:rsid w:val="00D6777F"/>
    <w:rsid w:val="00D67A99"/>
    <w:rsid w:val="00D67B1B"/>
    <w:rsid w:val="00D67DD3"/>
    <w:rsid w:val="00D7024E"/>
    <w:rsid w:val="00D70543"/>
    <w:rsid w:val="00D7067B"/>
    <w:rsid w:val="00D70D2A"/>
    <w:rsid w:val="00D724C1"/>
    <w:rsid w:val="00D729B0"/>
    <w:rsid w:val="00D72ED6"/>
    <w:rsid w:val="00D730A9"/>
    <w:rsid w:val="00D73606"/>
    <w:rsid w:val="00D73C15"/>
    <w:rsid w:val="00D741B3"/>
    <w:rsid w:val="00D741E0"/>
    <w:rsid w:val="00D74269"/>
    <w:rsid w:val="00D744A9"/>
    <w:rsid w:val="00D75726"/>
    <w:rsid w:val="00D75BAD"/>
    <w:rsid w:val="00D75D45"/>
    <w:rsid w:val="00D76107"/>
    <w:rsid w:val="00D7662C"/>
    <w:rsid w:val="00D76A05"/>
    <w:rsid w:val="00D76C08"/>
    <w:rsid w:val="00D76DA1"/>
    <w:rsid w:val="00D7702B"/>
    <w:rsid w:val="00D772A7"/>
    <w:rsid w:val="00D778EF"/>
    <w:rsid w:val="00D77A03"/>
    <w:rsid w:val="00D77ED1"/>
    <w:rsid w:val="00D801EA"/>
    <w:rsid w:val="00D8036B"/>
    <w:rsid w:val="00D804E2"/>
    <w:rsid w:val="00D80889"/>
    <w:rsid w:val="00D81003"/>
    <w:rsid w:val="00D815DC"/>
    <w:rsid w:val="00D81628"/>
    <w:rsid w:val="00D8183D"/>
    <w:rsid w:val="00D8185F"/>
    <w:rsid w:val="00D81B16"/>
    <w:rsid w:val="00D81B2A"/>
    <w:rsid w:val="00D81F86"/>
    <w:rsid w:val="00D8248E"/>
    <w:rsid w:val="00D83661"/>
    <w:rsid w:val="00D8382D"/>
    <w:rsid w:val="00D83E7B"/>
    <w:rsid w:val="00D84000"/>
    <w:rsid w:val="00D84E69"/>
    <w:rsid w:val="00D853DD"/>
    <w:rsid w:val="00D8547A"/>
    <w:rsid w:val="00D85C37"/>
    <w:rsid w:val="00D85C3B"/>
    <w:rsid w:val="00D86322"/>
    <w:rsid w:val="00D863E9"/>
    <w:rsid w:val="00D8654A"/>
    <w:rsid w:val="00D86B5C"/>
    <w:rsid w:val="00D87291"/>
    <w:rsid w:val="00D8750C"/>
    <w:rsid w:val="00D87751"/>
    <w:rsid w:val="00D87906"/>
    <w:rsid w:val="00D90287"/>
    <w:rsid w:val="00D903BB"/>
    <w:rsid w:val="00D908EF"/>
    <w:rsid w:val="00D9098F"/>
    <w:rsid w:val="00D90C95"/>
    <w:rsid w:val="00D90CEE"/>
    <w:rsid w:val="00D90E40"/>
    <w:rsid w:val="00D9114F"/>
    <w:rsid w:val="00D913EB"/>
    <w:rsid w:val="00D91679"/>
    <w:rsid w:val="00D91C2C"/>
    <w:rsid w:val="00D92010"/>
    <w:rsid w:val="00D9246C"/>
    <w:rsid w:val="00D924C0"/>
    <w:rsid w:val="00D929D4"/>
    <w:rsid w:val="00D92A60"/>
    <w:rsid w:val="00D92FAF"/>
    <w:rsid w:val="00D9337C"/>
    <w:rsid w:val="00D93675"/>
    <w:rsid w:val="00D93A03"/>
    <w:rsid w:val="00D93F39"/>
    <w:rsid w:val="00D940E2"/>
    <w:rsid w:val="00D942E0"/>
    <w:rsid w:val="00D9431A"/>
    <w:rsid w:val="00D946A7"/>
    <w:rsid w:val="00D94947"/>
    <w:rsid w:val="00D94E46"/>
    <w:rsid w:val="00D9511C"/>
    <w:rsid w:val="00D95421"/>
    <w:rsid w:val="00D9542C"/>
    <w:rsid w:val="00D95A66"/>
    <w:rsid w:val="00D95CC8"/>
    <w:rsid w:val="00D95F6F"/>
    <w:rsid w:val="00D96892"/>
    <w:rsid w:val="00D9695A"/>
    <w:rsid w:val="00D9716D"/>
    <w:rsid w:val="00D977A0"/>
    <w:rsid w:val="00D979FC"/>
    <w:rsid w:val="00D97C79"/>
    <w:rsid w:val="00D97FE1"/>
    <w:rsid w:val="00DA03E8"/>
    <w:rsid w:val="00DA0477"/>
    <w:rsid w:val="00DA04F7"/>
    <w:rsid w:val="00DA0A4A"/>
    <w:rsid w:val="00DA0A8E"/>
    <w:rsid w:val="00DA0B02"/>
    <w:rsid w:val="00DA0B31"/>
    <w:rsid w:val="00DA1584"/>
    <w:rsid w:val="00DA189B"/>
    <w:rsid w:val="00DA1CA2"/>
    <w:rsid w:val="00DA1E21"/>
    <w:rsid w:val="00DA296C"/>
    <w:rsid w:val="00DA373F"/>
    <w:rsid w:val="00DA393F"/>
    <w:rsid w:val="00DA3979"/>
    <w:rsid w:val="00DA39FE"/>
    <w:rsid w:val="00DA3C14"/>
    <w:rsid w:val="00DA3F4A"/>
    <w:rsid w:val="00DA43D0"/>
    <w:rsid w:val="00DA4979"/>
    <w:rsid w:val="00DA4A91"/>
    <w:rsid w:val="00DA5044"/>
    <w:rsid w:val="00DA50C1"/>
    <w:rsid w:val="00DA5F3B"/>
    <w:rsid w:val="00DA6164"/>
    <w:rsid w:val="00DA62D4"/>
    <w:rsid w:val="00DA638B"/>
    <w:rsid w:val="00DA642F"/>
    <w:rsid w:val="00DA6631"/>
    <w:rsid w:val="00DA6783"/>
    <w:rsid w:val="00DA740A"/>
    <w:rsid w:val="00DA7D01"/>
    <w:rsid w:val="00DB037B"/>
    <w:rsid w:val="00DB0B74"/>
    <w:rsid w:val="00DB0ED8"/>
    <w:rsid w:val="00DB1D3A"/>
    <w:rsid w:val="00DB1E36"/>
    <w:rsid w:val="00DB238F"/>
    <w:rsid w:val="00DB274F"/>
    <w:rsid w:val="00DB29BF"/>
    <w:rsid w:val="00DB314F"/>
    <w:rsid w:val="00DB319B"/>
    <w:rsid w:val="00DB33AA"/>
    <w:rsid w:val="00DB38C3"/>
    <w:rsid w:val="00DB3F94"/>
    <w:rsid w:val="00DB4272"/>
    <w:rsid w:val="00DB443E"/>
    <w:rsid w:val="00DB4537"/>
    <w:rsid w:val="00DB46EB"/>
    <w:rsid w:val="00DB5FD7"/>
    <w:rsid w:val="00DB6074"/>
    <w:rsid w:val="00DB609A"/>
    <w:rsid w:val="00DB6159"/>
    <w:rsid w:val="00DB6269"/>
    <w:rsid w:val="00DB680A"/>
    <w:rsid w:val="00DB75AD"/>
    <w:rsid w:val="00DB77F5"/>
    <w:rsid w:val="00DB7943"/>
    <w:rsid w:val="00DB7B02"/>
    <w:rsid w:val="00DB7FD9"/>
    <w:rsid w:val="00DC0544"/>
    <w:rsid w:val="00DC0665"/>
    <w:rsid w:val="00DC0944"/>
    <w:rsid w:val="00DC1008"/>
    <w:rsid w:val="00DC1186"/>
    <w:rsid w:val="00DC19E0"/>
    <w:rsid w:val="00DC1DAA"/>
    <w:rsid w:val="00DC27EC"/>
    <w:rsid w:val="00DC2F0F"/>
    <w:rsid w:val="00DC35C0"/>
    <w:rsid w:val="00DC407A"/>
    <w:rsid w:val="00DC430B"/>
    <w:rsid w:val="00DC43C8"/>
    <w:rsid w:val="00DC45DB"/>
    <w:rsid w:val="00DC465A"/>
    <w:rsid w:val="00DC472F"/>
    <w:rsid w:val="00DC4AF9"/>
    <w:rsid w:val="00DC4C8A"/>
    <w:rsid w:val="00DC50F1"/>
    <w:rsid w:val="00DC52AB"/>
    <w:rsid w:val="00DC5478"/>
    <w:rsid w:val="00DC56A9"/>
    <w:rsid w:val="00DC57AF"/>
    <w:rsid w:val="00DC5899"/>
    <w:rsid w:val="00DC5C15"/>
    <w:rsid w:val="00DC5D4C"/>
    <w:rsid w:val="00DC641F"/>
    <w:rsid w:val="00DC6497"/>
    <w:rsid w:val="00DC66EB"/>
    <w:rsid w:val="00DC673D"/>
    <w:rsid w:val="00DC68EA"/>
    <w:rsid w:val="00DC6933"/>
    <w:rsid w:val="00DC6A41"/>
    <w:rsid w:val="00DC6CE3"/>
    <w:rsid w:val="00DC6FA3"/>
    <w:rsid w:val="00DC725A"/>
    <w:rsid w:val="00DC756A"/>
    <w:rsid w:val="00DC79BF"/>
    <w:rsid w:val="00DC7B18"/>
    <w:rsid w:val="00DC7B60"/>
    <w:rsid w:val="00DC7CDC"/>
    <w:rsid w:val="00DC7D2B"/>
    <w:rsid w:val="00DD00BD"/>
    <w:rsid w:val="00DD0129"/>
    <w:rsid w:val="00DD043F"/>
    <w:rsid w:val="00DD0615"/>
    <w:rsid w:val="00DD06F7"/>
    <w:rsid w:val="00DD0B46"/>
    <w:rsid w:val="00DD0C9A"/>
    <w:rsid w:val="00DD0E10"/>
    <w:rsid w:val="00DD0EB4"/>
    <w:rsid w:val="00DD0F56"/>
    <w:rsid w:val="00DD1744"/>
    <w:rsid w:val="00DD19F7"/>
    <w:rsid w:val="00DD1C04"/>
    <w:rsid w:val="00DD1D67"/>
    <w:rsid w:val="00DD208E"/>
    <w:rsid w:val="00DD21F0"/>
    <w:rsid w:val="00DD26CE"/>
    <w:rsid w:val="00DD279D"/>
    <w:rsid w:val="00DD2A4E"/>
    <w:rsid w:val="00DD2FBD"/>
    <w:rsid w:val="00DD306F"/>
    <w:rsid w:val="00DD30F3"/>
    <w:rsid w:val="00DD3274"/>
    <w:rsid w:val="00DD3AC4"/>
    <w:rsid w:val="00DD4275"/>
    <w:rsid w:val="00DD4506"/>
    <w:rsid w:val="00DD4BA6"/>
    <w:rsid w:val="00DD5035"/>
    <w:rsid w:val="00DD5708"/>
    <w:rsid w:val="00DD5862"/>
    <w:rsid w:val="00DD649C"/>
    <w:rsid w:val="00DD65B5"/>
    <w:rsid w:val="00DD69D1"/>
    <w:rsid w:val="00DD6B5A"/>
    <w:rsid w:val="00DD70CC"/>
    <w:rsid w:val="00DD72BB"/>
    <w:rsid w:val="00DD79E3"/>
    <w:rsid w:val="00DD79F5"/>
    <w:rsid w:val="00DD7ACF"/>
    <w:rsid w:val="00DE0141"/>
    <w:rsid w:val="00DE0251"/>
    <w:rsid w:val="00DE04FD"/>
    <w:rsid w:val="00DE05FC"/>
    <w:rsid w:val="00DE0E76"/>
    <w:rsid w:val="00DE1226"/>
    <w:rsid w:val="00DE15EA"/>
    <w:rsid w:val="00DE18E9"/>
    <w:rsid w:val="00DE19CA"/>
    <w:rsid w:val="00DE1C0A"/>
    <w:rsid w:val="00DE2668"/>
    <w:rsid w:val="00DE26C6"/>
    <w:rsid w:val="00DE2AB6"/>
    <w:rsid w:val="00DE2EF9"/>
    <w:rsid w:val="00DE3467"/>
    <w:rsid w:val="00DE366E"/>
    <w:rsid w:val="00DE3941"/>
    <w:rsid w:val="00DE3DF2"/>
    <w:rsid w:val="00DE417C"/>
    <w:rsid w:val="00DE4BCA"/>
    <w:rsid w:val="00DE5055"/>
    <w:rsid w:val="00DE5715"/>
    <w:rsid w:val="00DE57D9"/>
    <w:rsid w:val="00DE684C"/>
    <w:rsid w:val="00DE68B7"/>
    <w:rsid w:val="00DE7002"/>
    <w:rsid w:val="00DE70D7"/>
    <w:rsid w:val="00DE70F9"/>
    <w:rsid w:val="00DE72D3"/>
    <w:rsid w:val="00DE748E"/>
    <w:rsid w:val="00DE76AE"/>
    <w:rsid w:val="00DE783B"/>
    <w:rsid w:val="00DE7EDA"/>
    <w:rsid w:val="00DE7FED"/>
    <w:rsid w:val="00DF073D"/>
    <w:rsid w:val="00DF1001"/>
    <w:rsid w:val="00DF12C8"/>
    <w:rsid w:val="00DF1428"/>
    <w:rsid w:val="00DF202F"/>
    <w:rsid w:val="00DF2B91"/>
    <w:rsid w:val="00DF2C58"/>
    <w:rsid w:val="00DF31D1"/>
    <w:rsid w:val="00DF34CE"/>
    <w:rsid w:val="00DF37A2"/>
    <w:rsid w:val="00DF3C80"/>
    <w:rsid w:val="00DF47B4"/>
    <w:rsid w:val="00DF4B89"/>
    <w:rsid w:val="00DF4CE6"/>
    <w:rsid w:val="00DF4E73"/>
    <w:rsid w:val="00DF4EBA"/>
    <w:rsid w:val="00DF56C5"/>
    <w:rsid w:val="00DF5BAA"/>
    <w:rsid w:val="00DF5E8B"/>
    <w:rsid w:val="00DF5EA0"/>
    <w:rsid w:val="00DF609D"/>
    <w:rsid w:val="00DF67CE"/>
    <w:rsid w:val="00DF6DA8"/>
    <w:rsid w:val="00DF751F"/>
    <w:rsid w:val="00DF7CA9"/>
    <w:rsid w:val="00DF7DEB"/>
    <w:rsid w:val="00E000C9"/>
    <w:rsid w:val="00E00319"/>
    <w:rsid w:val="00E003DF"/>
    <w:rsid w:val="00E00443"/>
    <w:rsid w:val="00E006F4"/>
    <w:rsid w:val="00E007EF"/>
    <w:rsid w:val="00E00F87"/>
    <w:rsid w:val="00E01261"/>
    <w:rsid w:val="00E01875"/>
    <w:rsid w:val="00E019C2"/>
    <w:rsid w:val="00E01D4F"/>
    <w:rsid w:val="00E024F0"/>
    <w:rsid w:val="00E02607"/>
    <w:rsid w:val="00E029E1"/>
    <w:rsid w:val="00E02FA1"/>
    <w:rsid w:val="00E02FB1"/>
    <w:rsid w:val="00E035C2"/>
    <w:rsid w:val="00E0399D"/>
    <w:rsid w:val="00E04520"/>
    <w:rsid w:val="00E04A7F"/>
    <w:rsid w:val="00E05367"/>
    <w:rsid w:val="00E05AF5"/>
    <w:rsid w:val="00E05C66"/>
    <w:rsid w:val="00E062C8"/>
    <w:rsid w:val="00E069F4"/>
    <w:rsid w:val="00E06C62"/>
    <w:rsid w:val="00E07441"/>
    <w:rsid w:val="00E07DAD"/>
    <w:rsid w:val="00E1052A"/>
    <w:rsid w:val="00E10890"/>
    <w:rsid w:val="00E109F1"/>
    <w:rsid w:val="00E10F57"/>
    <w:rsid w:val="00E11191"/>
    <w:rsid w:val="00E11C5F"/>
    <w:rsid w:val="00E1225A"/>
    <w:rsid w:val="00E1244A"/>
    <w:rsid w:val="00E12630"/>
    <w:rsid w:val="00E12A55"/>
    <w:rsid w:val="00E12A70"/>
    <w:rsid w:val="00E12B01"/>
    <w:rsid w:val="00E12EF6"/>
    <w:rsid w:val="00E12F5D"/>
    <w:rsid w:val="00E13429"/>
    <w:rsid w:val="00E1356B"/>
    <w:rsid w:val="00E13594"/>
    <w:rsid w:val="00E13708"/>
    <w:rsid w:val="00E13E16"/>
    <w:rsid w:val="00E14026"/>
    <w:rsid w:val="00E1403E"/>
    <w:rsid w:val="00E14164"/>
    <w:rsid w:val="00E14572"/>
    <w:rsid w:val="00E14575"/>
    <w:rsid w:val="00E14ECA"/>
    <w:rsid w:val="00E15267"/>
    <w:rsid w:val="00E154C3"/>
    <w:rsid w:val="00E15B60"/>
    <w:rsid w:val="00E15F6B"/>
    <w:rsid w:val="00E1615E"/>
    <w:rsid w:val="00E16382"/>
    <w:rsid w:val="00E168D9"/>
    <w:rsid w:val="00E16FB6"/>
    <w:rsid w:val="00E170F0"/>
    <w:rsid w:val="00E177EE"/>
    <w:rsid w:val="00E2018B"/>
    <w:rsid w:val="00E2081C"/>
    <w:rsid w:val="00E212E9"/>
    <w:rsid w:val="00E213C6"/>
    <w:rsid w:val="00E2142D"/>
    <w:rsid w:val="00E21607"/>
    <w:rsid w:val="00E21693"/>
    <w:rsid w:val="00E217D9"/>
    <w:rsid w:val="00E21A58"/>
    <w:rsid w:val="00E21AD1"/>
    <w:rsid w:val="00E21ECD"/>
    <w:rsid w:val="00E2246F"/>
    <w:rsid w:val="00E2327D"/>
    <w:rsid w:val="00E237E8"/>
    <w:rsid w:val="00E23E90"/>
    <w:rsid w:val="00E24813"/>
    <w:rsid w:val="00E24A45"/>
    <w:rsid w:val="00E24D22"/>
    <w:rsid w:val="00E252EA"/>
    <w:rsid w:val="00E25551"/>
    <w:rsid w:val="00E2557B"/>
    <w:rsid w:val="00E25863"/>
    <w:rsid w:val="00E25C1D"/>
    <w:rsid w:val="00E25E49"/>
    <w:rsid w:val="00E26626"/>
    <w:rsid w:val="00E268CC"/>
    <w:rsid w:val="00E26D25"/>
    <w:rsid w:val="00E270DE"/>
    <w:rsid w:val="00E27562"/>
    <w:rsid w:val="00E27D1C"/>
    <w:rsid w:val="00E27ECF"/>
    <w:rsid w:val="00E27F57"/>
    <w:rsid w:val="00E3050F"/>
    <w:rsid w:val="00E30F53"/>
    <w:rsid w:val="00E312AC"/>
    <w:rsid w:val="00E319B3"/>
    <w:rsid w:val="00E31E68"/>
    <w:rsid w:val="00E31FF3"/>
    <w:rsid w:val="00E32689"/>
    <w:rsid w:val="00E327D1"/>
    <w:rsid w:val="00E32C04"/>
    <w:rsid w:val="00E32C40"/>
    <w:rsid w:val="00E32E67"/>
    <w:rsid w:val="00E32EED"/>
    <w:rsid w:val="00E337DA"/>
    <w:rsid w:val="00E33C43"/>
    <w:rsid w:val="00E33E16"/>
    <w:rsid w:val="00E33F4C"/>
    <w:rsid w:val="00E34C0A"/>
    <w:rsid w:val="00E34F94"/>
    <w:rsid w:val="00E351E9"/>
    <w:rsid w:val="00E35B43"/>
    <w:rsid w:val="00E360A0"/>
    <w:rsid w:val="00E363D9"/>
    <w:rsid w:val="00E36580"/>
    <w:rsid w:val="00E36706"/>
    <w:rsid w:val="00E369AC"/>
    <w:rsid w:val="00E36C9D"/>
    <w:rsid w:val="00E36CC4"/>
    <w:rsid w:val="00E36E9B"/>
    <w:rsid w:val="00E36F21"/>
    <w:rsid w:val="00E36F4E"/>
    <w:rsid w:val="00E370A6"/>
    <w:rsid w:val="00E372F2"/>
    <w:rsid w:val="00E37884"/>
    <w:rsid w:val="00E37BB6"/>
    <w:rsid w:val="00E37CD1"/>
    <w:rsid w:val="00E40195"/>
    <w:rsid w:val="00E40499"/>
    <w:rsid w:val="00E404AE"/>
    <w:rsid w:val="00E408F8"/>
    <w:rsid w:val="00E40979"/>
    <w:rsid w:val="00E414DE"/>
    <w:rsid w:val="00E41501"/>
    <w:rsid w:val="00E41888"/>
    <w:rsid w:val="00E41BE9"/>
    <w:rsid w:val="00E41C2E"/>
    <w:rsid w:val="00E421EB"/>
    <w:rsid w:val="00E424BC"/>
    <w:rsid w:val="00E4294E"/>
    <w:rsid w:val="00E42C52"/>
    <w:rsid w:val="00E42F9C"/>
    <w:rsid w:val="00E433E7"/>
    <w:rsid w:val="00E433FB"/>
    <w:rsid w:val="00E43666"/>
    <w:rsid w:val="00E4388B"/>
    <w:rsid w:val="00E43915"/>
    <w:rsid w:val="00E439CA"/>
    <w:rsid w:val="00E43A36"/>
    <w:rsid w:val="00E43F28"/>
    <w:rsid w:val="00E4464B"/>
    <w:rsid w:val="00E44E46"/>
    <w:rsid w:val="00E451B7"/>
    <w:rsid w:val="00E45226"/>
    <w:rsid w:val="00E454F4"/>
    <w:rsid w:val="00E45983"/>
    <w:rsid w:val="00E45B37"/>
    <w:rsid w:val="00E4636F"/>
    <w:rsid w:val="00E465E2"/>
    <w:rsid w:val="00E4685F"/>
    <w:rsid w:val="00E468BC"/>
    <w:rsid w:val="00E46D07"/>
    <w:rsid w:val="00E470EA"/>
    <w:rsid w:val="00E471CC"/>
    <w:rsid w:val="00E47663"/>
    <w:rsid w:val="00E47C92"/>
    <w:rsid w:val="00E47F52"/>
    <w:rsid w:val="00E47F5E"/>
    <w:rsid w:val="00E504EE"/>
    <w:rsid w:val="00E50896"/>
    <w:rsid w:val="00E51218"/>
    <w:rsid w:val="00E5150E"/>
    <w:rsid w:val="00E51906"/>
    <w:rsid w:val="00E52C1F"/>
    <w:rsid w:val="00E52C5D"/>
    <w:rsid w:val="00E52F04"/>
    <w:rsid w:val="00E53C24"/>
    <w:rsid w:val="00E5428D"/>
    <w:rsid w:val="00E54294"/>
    <w:rsid w:val="00E54778"/>
    <w:rsid w:val="00E547AB"/>
    <w:rsid w:val="00E54CD9"/>
    <w:rsid w:val="00E54D74"/>
    <w:rsid w:val="00E55093"/>
    <w:rsid w:val="00E550B3"/>
    <w:rsid w:val="00E551E7"/>
    <w:rsid w:val="00E55405"/>
    <w:rsid w:val="00E555C1"/>
    <w:rsid w:val="00E55BCF"/>
    <w:rsid w:val="00E55E02"/>
    <w:rsid w:val="00E55F7E"/>
    <w:rsid w:val="00E56229"/>
    <w:rsid w:val="00E562AF"/>
    <w:rsid w:val="00E56441"/>
    <w:rsid w:val="00E566AD"/>
    <w:rsid w:val="00E56F7F"/>
    <w:rsid w:val="00E57082"/>
    <w:rsid w:val="00E57A37"/>
    <w:rsid w:val="00E57ACC"/>
    <w:rsid w:val="00E57BD5"/>
    <w:rsid w:val="00E57E17"/>
    <w:rsid w:val="00E60095"/>
    <w:rsid w:val="00E6051B"/>
    <w:rsid w:val="00E605C8"/>
    <w:rsid w:val="00E612BF"/>
    <w:rsid w:val="00E61756"/>
    <w:rsid w:val="00E61963"/>
    <w:rsid w:val="00E620AF"/>
    <w:rsid w:val="00E62262"/>
    <w:rsid w:val="00E623CC"/>
    <w:rsid w:val="00E62403"/>
    <w:rsid w:val="00E62B41"/>
    <w:rsid w:val="00E62C3D"/>
    <w:rsid w:val="00E62E28"/>
    <w:rsid w:val="00E630EC"/>
    <w:rsid w:val="00E6352B"/>
    <w:rsid w:val="00E635D2"/>
    <w:rsid w:val="00E63716"/>
    <w:rsid w:val="00E637E5"/>
    <w:rsid w:val="00E63A6D"/>
    <w:rsid w:val="00E63BE0"/>
    <w:rsid w:val="00E63C2B"/>
    <w:rsid w:val="00E64B08"/>
    <w:rsid w:val="00E64D74"/>
    <w:rsid w:val="00E64E27"/>
    <w:rsid w:val="00E65437"/>
    <w:rsid w:val="00E656A7"/>
    <w:rsid w:val="00E65B32"/>
    <w:rsid w:val="00E65D0E"/>
    <w:rsid w:val="00E65EB1"/>
    <w:rsid w:val="00E6625A"/>
    <w:rsid w:val="00E662A9"/>
    <w:rsid w:val="00E66361"/>
    <w:rsid w:val="00E66476"/>
    <w:rsid w:val="00E66486"/>
    <w:rsid w:val="00E6648E"/>
    <w:rsid w:val="00E666E0"/>
    <w:rsid w:val="00E667F1"/>
    <w:rsid w:val="00E66AC0"/>
    <w:rsid w:val="00E66B2F"/>
    <w:rsid w:val="00E670A6"/>
    <w:rsid w:val="00E6727F"/>
    <w:rsid w:val="00E674F1"/>
    <w:rsid w:val="00E67868"/>
    <w:rsid w:val="00E6797C"/>
    <w:rsid w:val="00E67AF8"/>
    <w:rsid w:val="00E67C81"/>
    <w:rsid w:val="00E67CA0"/>
    <w:rsid w:val="00E67E9B"/>
    <w:rsid w:val="00E70119"/>
    <w:rsid w:val="00E701CA"/>
    <w:rsid w:val="00E718EA"/>
    <w:rsid w:val="00E7190A"/>
    <w:rsid w:val="00E71C5A"/>
    <w:rsid w:val="00E724EB"/>
    <w:rsid w:val="00E728A2"/>
    <w:rsid w:val="00E72CC5"/>
    <w:rsid w:val="00E72EC8"/>
    <w:rsid w:val="00E7309F"/>
    <w:rsid w:val="00E731CD"/>
    <w:rsid w:val="00E734B2"/>
    <w:rsid w:val="00E73589"/>
    <w:rsid w:val="00E73C55"/>
    <w:rsid w:val="00E7456F"/>
    <w:rsid w:val="00E7460B"/>
    <w:rsid w:val="00E74E8D"/>
    <w:rsid w:val="00E75131"/>
    <w:rsid w:val="00E751EF"/>
    <w:rsid w:val="00E754C4"/>
    <w:rsid w:val="00E75570"/>
    <w:rsid w:val="00E757D7"/>
    <w:rsid w:val="00E757E2"/>
    <w:rsid w:val="00E75ADD"/>
    <w:rsid w:val="00E75DBB"/>
    <w:rsid w:val="00E76127"/>
    <w:rsid w:val="00E76305"/>
    <w:rsid w:val="00E7665A"/>
    <w:rsid w:val="00E767B0"/>
    <w:rsid w:val="00E76826"/>
    <w:rsid w:val="00E768C4"/>
    <w:rsid w:val="00E76A36"/>
    <w:rsid w:val="00E76DF2"/>
    <w:rsid w:val="00E77052"/>
    <w:rsid w:val="00E77425"/>
    <w:rsid w:val="00E779E3"/>
    <w:rsid w:val="00E77C8F"/>
    <w:rsid w:val="00E80138"/>
    <w:rsid w:val="00E802B7"/>
    <w:rsid w:val="00E80363"/>
    <w:rsid w:val="00E809F5"/>
    <w:rsid w:val="00E815FB"/>
    <w:rsid w:val="00E8232A"/>
    <w:rsid w:val="00E8274C"/>
    <w:rsid w:val="00E82867"/>
    <w:rsid w:val="00E82979"/>
    <w:rsid w:val="00E82A2B"/>
    <w:rsid w:val="00E82EA4"/>
    <w:rsid w:val="00E83212"/>
    <w:rsid w:val="00E83794"/>
    <w:rsid w:val="00E83C29"/>
    <w:rsid w:val="00E83CB0"/>
    <w:rsid w:val="00E83CE4"/>
    <w:rsid w:val="00E8400D"/>
    <w:rsid w:val="00E84721"/>
    <w:rsid w:val="00E84BF0"/>
    <w:rsid w:val="00E858A8"/>
    <w:rsid w:val="00E85A56"/>
    <w:rsid w:val="00E863A1"/>
    <w:rsid w:val="00E86707"/>
    <w:rsid w:val="00E86839"/>
    <w:rsid w:val="00E86A23"/>
    <w:rsid w:val="00E86B1D"/>
    <w:rsid w:val="00E8738F"/>
    <w:rsid w:val="00E87771"/>
    <w:rsid w:val="00E87839"/>
    <w:rsid w:val="00E878F6"/>
    <w:rsid w:val="00E87922"/>
    <w:rsid w:val="00E87D51"/>
    <w:rsid w:val="00E900DC"/>
    <w:rsid w:val="00E90256"/>
    <w:rsid w:val="00E907F5"/>
    <w:rsid w:val="00E908C4"/>
    <w:rsid w:val="00E90A0F"/>
    <w:rsid w:val="00E90B68"/>
    <w:rsid w:val="00E90C01"/>
    <w:rsid w:val="00E91078"/>
    <w:rsid w:val="00E9164B"/>
    <w:rsid w:val="00E91767"/>
    <w:rsid w:val="00E91B24"/>
    <w:rsid w:val="00E91B54"/>
    <w:rsid w:val="00E91DDD"/>
    <w:rsid w:val="00E91E57"/>
    <w:rsid w:val="00E92040"/>
    <w:rsid w:val="00E9204C"/>
    <w:rsid w:val="00E92139"/>
    <w:rsid w:val="00E9263C"/>
    <w:rsid w:val="00E92791"/>
    <w:rsid w:val="00E9310B"/>
    <w:rsid w:val="00E93BB6"/>
    <w:rsid w:val="00E93D76"/>
    <w:rsid w:val="00E93E2F"/>
    <w:rsid w:val="00E94108"/>
    <w:rsid w:val="00E94795"/>
    <w:rsid w:val="00E9498C"/>
    <w:rsid w:val="00E94D20"/>
    <w:rsid w:val="00E94F4D"/>
    <w:rsid w:val="00E95130"/>
    <w:rsid w:val="00E95255"/>
    <w:rsid w:val="00E9570E"/>
    <w:rsid w:val="00E95824"/>
    <w:rsid w:val="00E958AB"/>
    <w:rsid w:val="00E95ADC"/>
    <w:rsid w:val="00E95B98"/>
    <w:rsid w:val="00E964EC"/>
    <w:rsid w:val="00E96508"/>
    <w:rsid w:val="00E96783"/>
    <w:rsid w:val="00E96E6B"/>
    <w:rsid w:val="00E96EE3"/>
    <w:rsid w:val="00E96F97"/>
    <w:rsid w:val="00E970F7"/>
    <w:rsid w:val="00E975B0"/>
    <w:rsid w:val="00E97720"/>
    <w:rsid w:val="00E9791C"/>
    <w:rsid w:val="00EA0749"/>
    <w:rsid w:val="00EA0AF7"/>
    <w:rsid w:val="00EA0BE1"/>
    <w:rsid w:val="00EA108C"/>
    <w:rsid w:val="00EA136A"/>
    <w:rsid w:val="00EA162D"/>
    <w:rsid w:val="00EA1649"/>
    <w:rsid w:val="00EA1653"/>
    <w:rsid w:val="00EA1E7D"/>
    <w:rsid w:val="00EA2295"/>
    <w:rsid w:val="00EA22DA"/>
    <w:rsid w:val="00EA3093"/>
    <w:rsid w:val="00EA32DC"/>
    <w:rsid w:val="00EA336E"/>
    <w:rsid w:val="00EA34F0"/>
    <w:rsid w:val="00EA41C0"/>
    <w:rsid w:val="00EA454B"/>
    <w:rsid w:val="00EA4837"/>
    <w:rsid w:val="00EA4861"/>
    <w:rsid w:val="00EA48D3"/>
    <w:rsid w:val="00EA49B3"/>
    <w:rsid w:val="00EA4B70"/>
    <w:rsid w:val="00EA4C9F"/>
    <w:rsid w:val="00EA4D06"/>
    <w:rsid w:val="00EA4D19"/>
    <w:rsid w:val="00EA51B8"/>
    <w:rsid w:val="00EA54E5"/>
    <w:rsid w:val="00EA5AC6"/>
    <w:rsid w:val="00EA645D"/>
    <w:rsid w:val="00EA6650"/>
    <w:rsid w:val="00EA6C91"/>
    <w:rsid w:val="00EA6CA6"/>
    <w:rsid w:val="00EA6CAE"/>
    <w:rsid w:val="00EA717D"/>
    <w:rsid w:val="00EA7319"/>
    <w:rsid w:val="00EA779F"/>
    <w:rsid w:val="00EB08FB"/>
    <w:rsid w:val="00EB0D40"/>
    <w:rsid w:val="00EB1281"/>
    <w:rsid w:val="00EB22A6"/>
    <w:rsid w:val="00EB260E"/>
    <w:rsid w:val="00EB26B6"/>
    <w:rsid w:val="00EB2A87"/>
    <w:rsid w:val="00EB2EAA"/>
    <w:rsid w:val="00EB2F30"/>
    <w:rsid w:val="00EB3337"/>
    <w:rsid w:val="00EB33C7"/>
    <w:rsid w:val="00EB3442"/>
    <w:rsid w:val="00EB366A"/>
    <w:rsid w:val="00EB36BD"/>
    <w:rsid w:val="00EB38C0"/>
    <w:rsid w:val="00EB395E"/>
    <w:rsid w:val="00EB39EC"/>
    <w:rsid w:val="00EB3B55"/>
    <w:rsid w:val="00EB3D38"/>
    <w:rsid w:val="00EB3D65"/>
    <w:rsid w:val="00EB3FBA"/>
    <w:rsid w:val="00EB3FCB"/>
    <w:rsid w:val="00EB428C"/>
    <w:rsid w:val="00EB493B"/>
    <w:rsid w:val="00EB4BB3"/>
    <w:rsid w:val="00EB4BB6"/>
    <w:rsid w:val="00EB582F"/>
    <w:rsid w:val="00EB5F15"/>
    <w:rsid w:val="00EB60B6"/>
    <w:rsid w:val="00EB620A"/>
    <w:rsid w:val="00EB634E"/>
    <w:rsid w:val="00EB6B04"/>
    <w:rsid w:val="00EB7604"/>
    <w:rsid w:val="00EB766D"/>
    <w:rsid w:val="00EB769F"/>
    <w:rsid w:val="00EB78BC"/>
    <w:rsid w:val="00EB7A4C"/>
    <w:rsid w:val="00EB7C56"/>
    <w:rsid w:val="00EC0185"/>
    <w:rsid w:val="00EC056C"/>
    <w:rsid w:val="00EC0588"/>
    <w:rsid w:val="00EC086B"/>
    <w:rsid w:val="00EC09A1"/>
    <w:rsid w:val="00EC1113"/>
    <w:rsid w:val="00EC11D0"/>
    <w:rsid w:val="00EC1471"/>
    <w:rsid w:val="00EC14C6"/>
    <w:rsid w:val="00EC15DD"/>
    <w:rsid w:val="00EC1D67"/>
    <w:rsid w:val="00EC2099"/>
    <w:rsid w:val="00EC22DF"/>
    <w:rsid w:val="00EC2378"/>
    <w:rsid w:val="00EC260F"/>
    <w:rsid w:val="00EC2611"/>
    <w:rsid w:val="00EC261A"/>
    <w:rsid w:val="00EC26B9"/>
    <w:rsid w:val="00EC2796"/>
    <w:rsid w:val="00EC2A2A"/>
    <w:rsid w:val="00EC2C6E"/>
    <w:rsid w:val="00EC2F5D"/>
    <w:rsid w:val="00EC2FAF"/>
    <w:rsid w:val="00EC3199"/>
    <w:rsid w:val="00EC32D7"/>
    <w:rsid w:val="00EC3A6A"/>
    <w:rsid w:val="00EC3F98"/>
    <w:rsid w:val="00EC40D2"/>
    <w:rsid w:val="00EC4228"/>
    <w:rsid w:val="00EC4580"/>
    <w:rsid w:val="00EC46E5"/>
    <w:rsid w:val="00EC47C9"/>
    <w:rsid w:val="00EC49F8"/>
    <w:rsid w:val="00EC4ABF"/>
    <w:rsid w:val="00EC4F2D"/>
    <w:rsid w:val="00EC5103"/>
    <w:rsid w:val="00EC5530"/>
    <w:rsid w:val="00EC5F55"/>
    <w:rsid w:val="00EC6745"/>
    <w:rsid w:val="00EC681D"/>
    <w:rsid w:val="00EC6C33"/>
    <w:rsid w:val="00EC727C"/>
    <w:rsid w:val="00EC7361"/>
    <w:rsid w:val="00EC7561"/>
    <w:rsid w:val="00EC7CE8"/>
    <w:rsid w:val="00ED01CD"/>
    <w:rsid w:val="00ED07EC"/>
    <w:rsid w:val="00ED0EF0"/>
    <w:rsid w:val="00ED0F0E"/>
    <w:rsid w:val="00ED0F36"/>
    <w:rsid w:val="00ED1251"/>
    <w:rsid w:val="00ED12B3"/>
    <w:rsid w:val="00ED1511"/>
    <w:rsid w:val="00ED15EA"/>
    <w:rsid w:val="00ED1632"/>
    <w:rsid w:val="00ED1D41"/>
    <w:rsid w:val="00ED2010"/>
    <w:rsid w:val="00ED237F"/>
    <w:rsid w:val="00ED24D0"/>
    <w:rsid w:val="00ED26AB"/>
    <w:rsid w:val="00ED29EE"/>
    <w:rsid w:val="00ED2BE5"/>
    <w:rsid w:val="00ED3296"/>
    <w:rsid w:val="00ED3901"/>
    <w:rsid w:val="00ED3BDE"/>
    <w:rsid w:val="00ED3DB8"/>
    <w:rsid w:val="00ED3E0E"/>
    <w:rsid w:val="00ED3E61"/>
    <w:rsid w:val="00ED435C"/>
    <w:rsid w:val="00ED51B1"/>
    <w:rsid w:val="00ED55B3"/>
    <w:rsid w:val="00ED5CA8"/>
    <w:rsid w:val="00ED5CFF"/>
    <w:rsid w:val="00ED5D61"/>
    <w:rsid w:val="00ED5FB0"/>
    <w:rsid w:val="00ED6482"/>
    <w:rsid w:val="00ED6B13"/>
    <w:rsid w:val="00ED6D1B"/>
    <w:rsid w:val="00ED6ED1"/>
    <w:rsid w:val="00ED7390"/>
    <w:rsid w:val="00ED75C1"/>
    <w:rsid w:val="00ED75F5"/>
    <w:rsid w:val="00ED777B"/>
    <w:rsid w:val="00ED78AD"/>
    <w:rsid w:val="00EE0463"/>
    <w:rsid w:val="00EE12EB"/>
    <w:rsid w:val="00EE196B"/>
    <w:rsid w:val="00EE1BB8"/>
    <w:rsid w:val="00EE2066"/>
    <w:rsid w:val="00EE26DF"/>
    <w:rsid w:val="00EE2B48"/>
    <w:rsid w:val="00EE2C67"/>
    <w:rsid w:val="00EE3602"/>
    <w:rsid w:val="00EE39CE"/>
    <w:rsid w:val="00EE3A27"/>
    <w:rsid w:val="00EE4197"/>
    <w:rsid w:val="00EE41BA"/>
    <w:rsid w:val="00EE4589"/>
    <w:rsid w:val="00EE46C7"/>
    <w:rsid w:val="00EE4D99"/>
    <w:rsid w:val="00EE5382"/>
    <w:rsid w:val="00EE5AD0"/>
    <w:rsid w:val="00EE5E3C"/>
    <w:rsid w:val="00EE6007"/>
    <w:rsid w:val="00EE6083"/>
    <w:rsid w:val="00EE61C3"/>
    <w:rsid w:val="00EE62BF"/>
    <w:rsid w:val="00EE66A8"/>
    <w:rsid w:val="00EE6BDA"/>
    <w:rsid w:val="00EE6E0C"/>
    <w:rsid w:val="00EE6EFB"/>
    <w:rsid w:val="00EE71C9"/>
    <w:rsid w:val="00EE7424"/>
    <w:rsid w:val="00EE77F9"/>
    <w:rsid w:val="00EE7860"/>
    <w:rsid w:val="00EE7F27"/>
    <w:rsid w:val="00EF03F2"/>
    <w:rsid w:val="00EF0BF0"/>
    <w:rsid w:val="00EF1063"/>
    <w:rsid w:val="00EF1617"/>
    <w:rsid w:val="00EF16B0"/>
    <w:rsid w:val="00EF174C"/>
    <w:rsid w:val="00EF1B0E"/>
    <w:rsid w:val="00EF1DCB"/>
    <w:rsid w:val="00EF1DF6"/>
    <w:rsid w:val="00EF1E76"/>
    <w:rsid w:val="00EF267F"/>
    <w:rsid w:val="00EF2696"/>
    <w:rsid w:val="00EF271A"/>
    <w:rsid w:val="00EF28F3"/>
    <w:rsid w:val="00EF2ECE"/>
    <w:rsid w:val="00EF3DD9"/>
    <w:rsid w:val="00EF3FE3"/>
    <w:rsid w:val="00EF406D"/>
    <w:rsid w:val="00EF4535"/>
    <w:rsid w:val="00EF4775"/>
    <w:rsid w:val="00EF4F38"/>
    <w:rsid w:val="00EF52CC"/>
    <w:rsid w:val="00EF5478"/>
    <w:rsid w:val="00EF5ECB"/>
    <w:rsid w:val="00EF5F5E"/>
    <w:rsid w:val="00EF67A7"/>
    <w:rsid w:val="00EF6B49"/>
    <w:rsid w:val="00EF6B6D"/>
    <w:rsid w:val="00EF6ECF"/>
    <w:rsid w:val="00EF767B"/>
    <w:rsid w:val="00EF7ADC"/>
    <w:rsid w:val="00EF7B87"/>
    <w:rsid w:val="00EF7D30"/>
    <w:rsid w:val="00F005B3"/>
    <w:rsid w:val="00F00844"/>
    <w:rsid w:val="00F009C4"/>
    <w:rsid w:val="00F018BB"/>
    <w:rsid w:val="00F01AE6"/>
    <w:rsid w:val="00F01B34"/>
    <w:rsid w:val="00F01DC8"/>
    <w:rsid w:val="00F02112"/>
    <w:rsid w:val="00F023F8"/>
    <w:rsid w:val="00F025E6"/>
    <w:rsid w:val="00F02839"/>
    <w:rsid w:val="00F02A72"/>
    <w:rsid w:val="00F02E1E"/>
    <w:rsid w:val="00F031CA"/>
    <w:rsid w:val="00F032D4"/>
    <w:rsid w:val="00F0352E"/>
    <w:rsid w:val="00F0385E"/>
    <w:rsid w:val="00F03B29"/>
    <w:rsid w:val="00F04203"/>
    <w:rsid w:val="00F042CD"/>
    <w:rsid w:val="00F049A0"/>
    <w:rsid w:val="00F04C03"/>
    <w:rsid w:val="00F04E74"/>
    <w:rsid w:val="00F04EEB"/>
    <w:rsid w:val="00F0546A"/>
    <w:rsid w:val="00F0577D"/>
    <w:rsid w:val="00F06082"/>
    <w:rsid w:val="00F0625A"/>
    <w:rsid w:val="00F0690F"/>
    <w:rsid w:val="00F06C98"/>
    <w:rsid w:val="00F06FD6"/>
    <w:rsid w:val="00F076F4"/>
    <w:rsid w:val="00F07981"/>
    <w:rsid w:val="00F07D53"/>
    <w:rsid w:val="00F07FD1"/>
    <w:rsid w:val="00F10449"/>
    <w:rsid w:val="00F1082F"/>
    <w:rsid w:val="00F1091C"/>
    <w:rsid w:val="00F10D4E"/>
    <w:rsid w:val="00F10DC4"/>
    <w:rsid w:val="00F117C8"/>
    <w:rsid w:val="00F117D8"/>
    <w:rsid w:val="00F11BEE"/>
    <w:rsid w:val="00F11EE5"/>
    <w:rsid w:val="00F129D7"/>
    <w:rsid w:val="00F12CF4"/>
    <w:rsid w:val="00F13270"/>
    <w:rsid w:val="00F139AC"/>
    <w:rsid w:val="00F139E4"/>
    <w:rsid w:val="00F13A96"/>
    <w:rsid w:val="00F13B97"/>
    <w:rsid w:val="00F13C97"/>
    <w:rsid w:val="00F140EC"/>
    <w:rsid w:val="00F142E3"/>
    <w:rsid w:val="00F151CA"/>
    <w:rsid w:val="00F15649"/>
    <w:rsid w:val="00F1578B"/>
    <w:rsid w:val="00F15881"/>
    <w:rsid w:val="00F15E5B"/>
    <w:rsid w:val="00F15F50"/>
    <w:rsid w:val="00F165C6"/>
    <w:rsid w:val="00F167DF"/>
    <w:rsid w:val="00F16A30"/>
    <w:rsid w:val="00F16D5C"/>
    <w:rsid w:val="00F17327"/>
    <w:rsid w:val="00F174F8"/>
    <w:rsid w:val="00F17F09"/>
    <w:rsid w:val="00F2096B"/>
    <w:rsid w:val="00F20CAE"/>
    <w:rsid w:val="00F2103D"/>
    <w:rsid w:val="00F21652"/>
    <w:rsid w:val="00F21862"/>
    <w:rsid w:val="00F218FD"/>
    <w:rsid w:val="00F21B44"/>
    <w:rsid w:val="00F21C86"/>
    <w:rsid w:val="00F21FD1"/>
    <w:rsid w:val="00F220B7"/>
    <w:rsid w:val="00F221E4"/>
    <w:rsid w:val="00F222DE"/>
    <w:rsid w:val="00F23585"/>
    <w:rsid w:val="00F23897"/>
    <w:rsid w:val="00F23DCA"/>
    <w:rsid w:val="00F241C3"/>
    <w:rsid w:val="00F24280"/>
    <w:rsid w:val="00F24938"/>
    <w:rsid w:val="00F25266"/>
    <w:rsid w:val="00F25A1D"/>
    <w:rsid w:val="00F25B13"/>
    <w:rsid w:val="00F25B8D"/>
    <w:rsid w:val="00F260F0"/>
    <w:rsid w:val="00F262DA"/>
    <w:rsid w:val="00F26820"/>
    <w:rsid w:val="00F26A72"/>
    <w:rsid w:val="00F27034"/>
    <w:rsid w:val="00F27E1B"/>
    <w:rsid w:val="00F27F56"/>
    <w:rsid w:val="00F301B0"/>
    <w:rsid w:val="00F304C7"/>
    <w:rsid w:val="00F308DA"/>
    <w:rsid w:val="00F30B26"/>
    <w:rsid w:val="00F30E23"/>
    <w:rsid w:val="00F30FED"/>
    <w:rsid w:val="00F31402"/>
    <w:rsid w:val="00F31474"/>
    <w:rsid w:val="00F314C9"/>
    <w:rsid w:val="00F31E65"/>
    <w:rsid w:val="00F32221"/>
    <w:rsid w:val="00F3275C"/>
    <w:rsid w:val="00F327BD"/>
    <w:rsid w:val="00F332B9"/>
    <w:rsid w:val="00F33351"/>
    <w:rsid w:val="00F33C18"/>
    <w:rsid w:val="00F34269"/>
    <w:rsid w:val="00F34455"/>
    <w:rsid w:val="00F34669"/>
    <w:rsid w:val="00F349DA"/>
    <w:rsid w:val="00F35BF6"/>
    <w:rsid w:val="00F35CDB"/>
    <w:rsid w:val="00F35E01"/>
    <w:rsid w:val="00F3621B"/>
    <w:rsid w:val="00F36283"/>
    <w:rsid w:val="00F36323"/>
    <w:rsid w:val="00F36510"/>
    <w:rsid w:val="00F367F2"/>
    <w:rsid w:val="00F3683C"/>
    <w:rsid w:val="00F36A25"/>
    <w:rsid w:val="00F36D96"/>
    <w:rsid w:val="00F374E7"/>
    <w:rsid w:val="00F376C7"/>
    <w:rsid w:val="00F37917"/>
    <w:rsid w:val="00F37AD7"/>
    <w:rsid w:val="00F37C29"/>
    <w:rsid w:val="00F37EFE"/>
    <w:rsid w:val="00F4035F"/>
    <w:rsid w:val="00F40A6F"/>
    <w:rsid w:val="00F40B36"/>
    <w:rsid w:val="00F40B63"/>
    <w:rsid w:val="00F411FD"/>
    <w:rsid w:val="00F41C2E"/>
    <w:rsid w:val="00F41D26"/>
    <w:rsid w:val="00F41E09"/>
    <w:rsid w:val="00F422A5"/>
    <w:rsid w:val="00F4287C"/>
    <w:rsid w:val="00F4289D"/>
    <w:rsid w:val="00F4298A"/>
    <w:rsid w:val="00F43F61"/>
    <w:rsid w:val="00F446C6"/>
    <w:rsid w:val="00F44756"/>
    <w:rsid w:val="00F450AB"/>
    <w:rsid w:val="00F454FF"/>
    <w:rsid w:val="00F45717"/>
    <w:rsid w:val="00F45B7B"/>
    <w:rsid w:val="00F46213"/>
    <w:rsid w:val="00F46238"/>
    <w:rsid w:val="00F46299"/>
    <w:rsid w:val="00F463E9"/>
    <w:rsid w:val="00F46433"/>
    <w:rsid w:val="00F46A75"/>
    <w:rsid w:val="00F46DBE"/>
    <w:rsid w:val="00F478B8"/>
    <w:rsid w:val="00F47B34"/>
    <w:rsid w:val="00F47C01"/>
    <w:rsid w:val="00F47C98"/>
    <w:rsid w:val="00F47E01"/>
    <w:rsid w:val="00F47E26"/>
    <w:rsid w:val="00F50425"/>
    <w:rsid w:val="00F50FD8"/>
    <w:rsid w:val="00F51516"/>
    <w:rsid w:val="00F52212"/>
    <w:rsid w:val="00F52976"/>
    <w:rsid w:val="00F52C59"/>
    <w:rsid w:val="00F536C8"/>
    <w:rsid w:val="00F53AFE"/>
    <w:rsid w:val="00F54166"/>
    <w:rsid w:val="00F5430B"/>
    <w:rsid w:val="00F54782"/>
    <w:rsid w:val="00F549D7"/>
    <w:rsid w:val="00F55074"/>
    <w:rsid w:val="00F554C4"/>
    <w:rsid w:val="00F5551E"/>
    <w:rsid w:val="00F5569B"/>
    <w:rsid w:val="00F55A68"/>
    <w:rsid w:val="00F55D18"/>
    <w:rsid w:val="00F55E74"/>
    <w:rsid w:val="00F55EB4"/>
    <w:rsid w:val="00F567DA"/>
    <w:rsid w:val="00F568B9"/>
    <w:rsid w:val="00F5690B"/>
    <w:rsid w:val="00F56FB7"/>
    <w:rsid w:val="00F5746E"/>
    <w:rsid w:val="00F57650"/>
    <w:rsid w:val="00F57707"/>
    <w:rsid w:val="00F57A43"/>
    <w:rsid w:val="00F57AC4"/>
    <w:rsid w:val="00F57EB5"/>
    <w:rsid w:val="00F603F5"/>
    <w:rsid w:val="00F604CF"/>
    <w:rsid w:val="00F613EA"/>
    <w:rsid w:val="00F6153D"/>
    <w:rsid w:val="00F61A06"/>
    <w:rsid w:val="00F61D89"/>
    <w:rsid w:val="00F61E0A"/>
    <w:rsid w:val="00F6272C"/>
    <w:rsid w:val="00F62C8C"/>
    <w:rsid w:val="00F62CB4"/>
    <w:rsid w:val="00F630FA"/>
    <w:rsid w:val="00F633A1"/>
    <w:rsid w:val="00F6341F"/>
    <w:rsid w:val="00F636A0"/>
    <w:rsid w:val="00F63EE9"/>
    <w:rsid w:val="00F64504"/>
    <w:rsid w:val="00F64903"/>
    <w:rsid w:val="00F65035"/>
    <w:rsid w:val="00F65396"/>
    <w:rsid w:val="00F656BF"/>
    <w:rsid w:val="00F6587B"/>
    <w:rsid w:val="00F65A2C"/>
    <w:rsid w:val="00F65B83"/>
    <w:rsid w:val="00F66999"/>
    <w:rsid w:val="00F66A7D"/>
    <w:rsid w:val="00F67599"/>
    <w:rsid w:val="00F67B4E"/>
    <w:rsid w:val="00F67D9D"/>
    <w:rsid w:val="00F700AC"/>
    <w:rsid w:val="00F70953"/>
    <w:rsid w:val="00F70B81"/>
    <w:rsid w:val="00F712F5"/>
    <w:rsid w:val="00F714E5"/>
    <w:rsid w:val="00F71779"/>
    <w:rsid w:val="00F72190"/>
    <w:rsid w:val="00F72380"/>
    <w:rsid w:val="00F723C0"/>
    <w:rsid w:val="00F72C9C"/>
    <w:rsid w:val="00F72EA1"/>
    <w:rsid w:val="00F72EDA"/>
    <w:rsid w:val="00F72FBA"/>
    <w:rsid w:val="00F73A15"/>
    <w:rsid w:val="00F73EA1"/>
    <w:rsid w:val="00F7403F"/>
    <w:rsid w:val="00F7438F"/>
    <w:rsid w:val="00F749F3"/>
    <w:rsid w:val="00F74A40"/>
    <w:rsid w:val="00F74F92"/>
    <w:rsid w:val="00F753E5"/>
    <w:rsid w:val="00F75686"/>
    <w:rsid w:val="00F75800"/>
    <w:rsid w:val="00F767D6"/>
    <w:rsid w:val="00F771C4"/>
    <w:rsid w:val="00F773CB"/>
    <w:rsid w:val="00F77885"/>
    <w:rsid w:val="00F77A04"/>
    <w:rsid w:val="00F77B39"/>
    <w:rsid w:val="00F77E23"/>
    <w:rsid w:val="00F77E3C"/>
    <w:rsid w:val="00F77F8E"/>
    <w:rsid w:val="00F804B8"/>
    <w:rsid w:val="00F8181E"/>
    <w:rsid w:val="00F819BD"/>
    <w:rsid w:val="00F81F10"/>
    <w:rsid w:val="00F82304"/>
    <w:rsid w:val="00F828A9"/>
    <w:rsid w:val="00F82965"/>
    <w:rsid w:val="00F829AB"/>
    <w:rsid w:val="00F829EE"/>
    <w:rsid w:val="00F82D06"/>
    <w:rsid w:val="00F831EB"/>
    <w:rsid w:val="00F833DD"/>
    <w:rsid w:val="00F8348A"/>
    <w:rsid w:val="00F835B9"/>
    <w:rsid w:val="00F835CE"/>
    <w:rsid w:val="00F837AF"/>
    <w:rsid w:val="00F83D9F"/>
    <w:rsid w:val="00F84516"/>
    <w:rsid w:val="00F84551"/>
    <w:rsid w:val="00F84D0E"/>
    <w:rsid w:val="00F84ED2"/>
    <w:rsid w:val="00F85114"/>
    <w:rsid w:val="00F852EC"/>
    <w:rsid w:val="00F85893"/>
    <w:rsid w:val="00F85E9B"/>
    <w:rsid w:val="00F85F3A"/>
    <w:rsid w:val="00F8615A"/>
    <w:rsid w:val="00F8645F"/>
    <w:rsid w:val="00F86E19"/>
    <w:rsid w:val="00F87270"/>
    <w:rsid w:val="00F87DEF"/>
    <w:rsid w:val="00F87E16"/>
    <w:rsid w:val="00F87E21"/>
    <w:rsid w:val="00F901EA"/>
    <w:rsid w:val="00F90546"/>
    <w:rsid w:val="00F90715"/>
    <w:rsid w:val="00F90DD4"/>
    <w:rsid w:val="00F911F6"/>
    <w:rsid w:val="00F9133D"/>
    <w:rsid w:val="00F9199A"/>
    <w:rsid w:val="00F91F38"/>
    <w:rsid w:val="00F922B8"/>
    <w:rsid w:val="00F92A22"/>
    <w:rsid w:val="00F92AF3"/>
    <w:rsid w:val="00F92CE4"/>
    <w:rsid w:val="00F9368F"/>
    <w:rsid w:val="00F939E1"/>
    <w:rsid w:val="00F9420E"/>
    <w:rsid w:val="00F9577C"/>
    <w:rsid w:val="00F96180"/>
    <w:rsid w:val="00F96909"/>
    <w:rsid w:val="00F96B63"/>
    <w:rsid w:val="00F96E27"/>
    <w:rsid w:val="00F97337"/>
    <w:rsid w:val="00F978E1"/>
    <w:rsid w:val="00F97A36"/>
    <w:rsid w:val="00F97CB5"/>
    <w:rsid w:val="00F97CFA"/>
    <w:rsid w:val="00F97DCD"/>
    <w:rsid w:val="00F97E69"/>
    <w:rsid w:val="00F97F4D"/>
    <w:rsid w:val="00FA0308"/>
    <w:rsid w:val="00FA050C"/>
    <w:rsid w:val="00FA069E"/>
    <w:rsid w:val="00FA0906"/>
    <w:rsid w:val="00FA0E93"/>
    <w:rsid w:val="00FA0FA5"/>
    <w:rsid w:val="00FA14E3"/>
    <w:rsid w:val="00FA15FC"/>
    <w:rsid w:val="00FA174A"/>
    <w:rsid w:val="00FA19DA"/>
    <w:rsid w:val="00FA1D82"/>
    <w:rsid w:val="00FA206A"/>
    <w:rsid w:val="00FA2AB6"/>
    <w:rsid w:val="00FA2E98"/>
    <w:rsid w:val="00FA3110"/>
    <w:rsid w:val="00FA330A"/>
    <w:rsid w:val="00FA35F8"/>
    <w:rsid w:val="00FA37CC"/>
    <w:rsid w:val="00FA3977"/>
    <w:rsid w:val="00FA3ADA"/>
    <w:rsid w:val="00FA3DB4"/>
    <w:rsid w:val="00FA40A6"/>
    <w:rsid w:val="00FA41D5"/>
    <w:rsid w:val="00FA4425"/>
    <w:rsid w:val="00FA4839"/>
    <w:rsid w:val="00FA487A"/>
    <w:rsid w:val="00FA4BD1"/>
    <w:rsid w:val="00FA4E7F"/>
    <w:rsid w:val="00FA5267"/>
    <w:rsid w:val="00FA564E"/>
    <w:rsid w:val="00FA650A"/>
    <w:rsid w:val="00FA73EB"/>
    <w:rsid w:val="00FA787E"/>
    <w:rsid w:val="00FA7B57"/>
    <w:rsid w:val="00FB0A44"/>
    <w:rsid w:val="00FB0E60"/>
    <w:rsid w:val="00FB124A"/>
    <w:rsid w:val="00FB1B2C"/>
    <w:rsid w:val="00FB1D67"/>
    <w:rsid w:val="00FB277A"/>
    <w:rsid w:val="00FB2B86"/>
    <w:rsid w:val="00FB3230"/>
    <w:rsid w:val="00FB3832"/>
    <w:rsid w:val="00FB3EE9"/>
    <w:rsid w:val="00FB4320"/>
    <w:rsid w:val="00FB4464"/>
    <w:rsid w:val="00FB4672"/>
    <w:rsid w:val="00FB4B0D"/>
    <w:rsid w:val="00FB55DF"/>
    <w:rsid w:val="00FB595B"/>
    <w:rsid w:val="00FB5B30"/>
    <w:rsid w:val="00FB5C56"/>
    <w:rsid w:val="00FB5DF8"/>
    <w:rsid w:val="00FB6169"/>
    <w:rsid w:val="00FB7028"/>
    <w:rsid w:val="00FB733C"/>
    <w:rsid w:val="00FB7B63"/>
    <w:rsid w:val="00FB7EA8"/>
    <w:rsid w:val="00FC0172"/>
    <w:rsid w:val="00FC02E4"/>
    <w:rsid w:val="00FC0930"/>
    <w:rsid w:val="00FC0BDC"/>
    <w:rsid w:val="00FC0D04"/>
    <w:rsid w:val="00FC0DE2"/>
    <w:rsid w:val="00FC0E1B"/>
    <w:rsid w:val="00FC0F24"/>
    <w:rsid w:val="00FC1025"/>
    <w:rsid w:val="00FC1034"/>
    <w:rsid w:val="00FC114D"/>
    <w:rsid w:val="00FC1173"/>
    <w:rsid w:val="00FC1356"/>
    <w:rsid w:val="00FC1646"/>
    <w:rsid w:val="00FC1769"/>
    <w:rsid w:val="00FC1F96"/>
    <w:rsid w:val="00FC2086"/>
    <w:rsid w:val="00FC21BD"/>
    <w:rsid w:val="00FC2B43"/>
    <w:rsid w:val="00FC2C63"/>
    <w:rsid w:val="00FC2CCC"/>
    <w:rsid w:val="00FC3323"/>
    <w:rsid w:val="00FC3C4C"/>
    <w:rsid w:val="00FC3D41"/>
    <w:rsid w:val="00FC439A"/>
    <w:rsid w:val="00FC462A"/>
    <w:rsid w:val="00FC48E6"/>
    <w:rsid w:val="00FC4982"/>
    <w:rsid w:val="00FC4D97"/>
    <w:rsid w:val="00FC4DC3"/>
    <w:rsid w:val="00FC506D"/>
    <w:rsid w:val="00FC507F"/>
    <w:rsid w:val="00FC54F8"/>
    <w:rsid w:val="00FC586E"/>
    <w:rsid w:val="00FC645B"/>
    <w:rsid w:val="00FC6634"/>
    <w:rsid w:val="00FC6E6A"/>
    <w:rsid w:val="00FC76B2"/>
    <w:rsid w:val="00FC773B"/>
    <w:rsid w:val="00FD0208"/>
    <w:rsid w:val="00FD042D"/>
    <w:rsid w:val="00FD0670"/>
    <w:rsid w:val="00FD07CF"/>
    <w:rsid w:val="00FD0EF1"/>
    <w:rsid w:val="00FD12DD"/>
    <w:rsid w:val="00FD150D"/>
    <w:rsid w:val="00FD19D6"/>
    <w:rsid w:val="00FD1DF9"/>
    <w:rsid w:val="00FD2B4A"/>
    <w:rsid w:val="00FD2F92"/>
    <w:rsid w:val="00FD2FB0"/>
    <w:rsid w:val="00FD3167"/>
    <w:rsid w:val="00FD3228"/>
    <w:rsid w:val="00FD3336"/>
    <w:rsid w:val="00FD338B"/>
    <w:rsid w:val="00FD360B"/>
    <w:rsid w:val="00FD3A61"/>
    <w:rsid w:val="00FD3A98"/>
    <w:rsid w:val="00FD3D27"/>
    <w:rsid w:val="00FD3DF8"/>
    <w:rsid w:val="00FD4512"/>
    <w:rsid w:val="00FD47F5"/>
    <w:rsid w:val="00FD481F"/>
    <w:rsid w:val="00FD4872"/>
    <w:rsid w:val="00FD50A0"/>
    <w:rsid w:val="00FD5116"/>
    <w:rsid w:val="00FD5B49"/>
    <w:rsid w:val="00FD62CE"/>
    <w:rsid w:val="00FD6992"/>
    <w:rsid w:val="00FD6E39"/>
    <w:rsid w:val="00FD711D"/>
    <w:rsid w:val="00FD7399"/>
    <w:rsid w:val="00FD753C"/>
    <w:rsid w:val="00FD7871"/>
    <w:rsid w:val="00FD7D29"/>
    <w:rsid w:val="00FD7E6C"/>
    <w:rsid w:val="00FE00A1"/>
    <w:rsid w:val="00FE0558"/>
    <w:rsid w:val="00FE0BFA"/>
    <w:rsid w:val="00FE172C"/>
    <w:rsid w:val="00FE1783"/>
    <w:rsid w:val="00FE1AE0"/>
    <w:rsid w:val="00FE1C1B"/>
    <w:rsid w:val="00FE2D47"/>
    <w:rsid w:val="00FE3096"/>
    <w:rsid w:val="00FE3363"/>
    <w:rsid w:val="00FE33E7"/>
    <w:rsid w:val="00FE3412"/>
    <w:rsid w:val="00FE41BD"/>
    <w:rsid w:val="00FE4231"/>
    <w:rsid w:val="00FE43E3"/>
    <w:rsid w:val="00FE4E93"/>
    <w:rsid w:val="00FE5CE6"/>
    <w:rsid w:val="00FE5F23"/>
    <w:rsid w:val="00FE60CF"/>
    <w:rsid w:val="00FE61C4"/>
    <w:rsid w:val="00FE663C"/>
    <w:rsid w:val="00FE66B9"/>
    <w:rsid w:val="00FE67D9"/>
    <w:rsid w:val="00FE683B"/>
    <w:rsid w:val="00FE6BB8"/>
    <w:rsid w:val="00FE7247"/>
    <w:rsid w:val="00FE7448"/>
    <w:rsid w:val="00FE7603"/>
    <w:rsid w:val="00FF0257"/>
    <w:rsid w:val="00FF02F9"/>
    <w:rsid w:val="00FF0400"/>
    <w:rsid w:val="00FF0407"/>
    <w:rsid w:val="00FF0877"/>
    <w:rsid w:val="00FF0F15"/>
    <w:rsid w:val="00FF132D"/>
    <w:rsid w:val="00FF167F"/>
    <w:rsid w:val="00FF16BF"/>
    <w:rsid w:val="00FF1848"/>
    <w:rsid w:val="00FF1D46"/>
    <w:rsid w:val="00FF1DD3"/>
    <w:rsid w:val="00FF1F19"/>
    <w:rsid w:val="00FF1FDA"/>
    <w:rsid w:val="00FF234B"/>
    <w:rsid w:val="00FF2465"/>
    <w:rsid w:val="00FF29E4"/>
    <w:rsid w:val="00FF2A8F"/>
    <w:rsid w:val="00FF2C35"/>
    <w:rsid w:val="00FF2ECC"/>
    <w:rsid w:val="00FF3025"/>
    <w:rsid w:val="00FF3990"/>
    <w:rsid w:val="00FF3D8D"/>
    <w:rsid w:val="00FF4036"/>
    <w:rsid w:val="00FF4072"/>
    <w:rsid w:val="00FF472F"/>
    <w:rsid w:val="00FF49FD"/>
    <w:rsid w:val="00FF4A27"/>
    <w:rsid w:val="00FF4A5D"/>
    <w:rsid w:val="00FF514D"/>
    <w:rsid w:val="00FF56E9"/>
    <w:rsid w:val="00FF5772"/>
    <w:rsid w:val="00FF5C59"/>
    <w:rsid w:val="00FF5CD4"/>
    <w:rsid w:val="00FF5E78"/>
    <w:rsid w:val="00FF6192"/>
    <w:rsid w:val="00FF689A"/>
    <w:rsid w:val="00FF6976"/>
    <w:rsid w:val="00FF6AEB"/>
    <w:rsid w:val="00FF6E5A"/>
    <w:rsid w:val="00FF727A"/>
    <w:rsid w:val="00FF73DC"/>
    <w:rsid w:val="00FF7890"/>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4C8F4"/>
  <w15:docId w15:val="{628A833B-645A-4C47-9DE7-A1F5B7927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F6B"/>
    <w:rPr>
      <w:rFonts w:ascii="Times New Roman" w:hAnsi="Times New Roman" w:cs="Times New Roman"/>
    </w:rPr>
  </w:style>
  <w:style w:type="paragraph" w:styleId="Heading1">
    <w:name w:val="heading 1"/>
    <w:basedOn w:val="Normal"/>
    <w:next w:val="Normal"/>
    <w:link w:val="Heading1Char"/>
    <w:uiPriority w:val="9"/>
    <w:qFormat/>
    <w:rsid w:val="000F65CF"/>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37D"/>
    <w:rPr>
      <w:sz w:val="18"/>
      <w:szCs w:val="18"/>
    </w:rPr>
  </w:style>
  <w:style w:type="paragraph" w:styleId="CommentText">
    <w:name w:val="annotation text"/>
    <w:basedOn w:val="Normal"/>
    <w:link w:val="CommentTextChar"/>
    <w:uiPriority w:val="99"/>
    <w:unhideWhenUsed/>
    <w:rsid w:val="0056537D"/>
    <w:rPr>
      <w:rFonts w:asciiTheme="minorHAnsi" w:hAnsiTheme="minorHAnsi" w:cstheme="minorBidi"/>
    </w:rPr>
  </w:style>
  <w:style w:type="character" w:customStyle="1" w:styleId="CommentTextChar">
    <w:name w:val="Comment Text Char"/>
    <w:basedOn w:val="DefaultParagraphFont"/>
    <w:link w:val="CommentText"/>
    <w:uiPriority w:val="99"/>
    <w:rsid w:val="0056537D"/>
  </w:style>
  <w:style w:type="paragraph" w:styleId="CommentSubject">
    <w:name w:val="annotation subject"/>
    <w:basedOn w:val="CommentText"/>
    <w:next w:val="CommentText"/>
    <w:link w:val="CommentSubjectChar"/>
    <w:uiPriority w:val="99"/>
    <w:semiHidden/>
    <w:unhideWhenUsed/>
    <w:rsid w:val="0056537D"/>
    <w:rPr>
      <w:b/>
      <w:bCs/>
      <w:sz w:val="20"/>
      <w:szCs w:val="20"/>
    </w:rPr>
  </w:style>
  <w:style w:type="character" w:customStyle="1" w:styleId="CommentSubjectChar">
    <w:name w:val="Comment Subject Char"/>
    <w:basedOn w:val="CommentTextChar"/>
    <w:link w:val="CommentSubject"/>
    <w:uiPriority w:val="99"/>
    <w:semiHidden/>
    <w:rsid w:val="0056537D"/>
    <w:rPr>
      <w:b/>
      <w:bCs/>
      <w:sz w:val="20"/>
      <w:szCs w:val="20"/>
    </w:rPr>
  </w:style>
  <w:style w:type="paragraph" w:styleId="BalloonText">
    <w:name w:val="Balloon Text"/>
    <w:basedOn w:val="Normal"/>
    <w:link w:val="BalloonTextChar"/>
    <w:uiPriority w:val="99"/>
    <w:semiHidden/>
    <w:unhideWhenUsed/>
    <w:rsid w:val="0056537D"/>
    <w:rPr>
      <w:sz w:val="18"/>
      <w:szCs w:val="18"/>
    </w:rPr>
  </w:style>
  <w:style w:type="character" w:customStyle="1" w:styleId="BalloonTextChar">
    <w:name w:val="Balloon Text Char"/>
    <w:basedOn w:val="DefaultParagraphFont"/>
    <w:link w:val="BalloonText"/>
    <w:uiPriority w:val="99"/>
    <w:semiHidden/>
    <w:rsid w:val="0056537D"/>
    <w:rPr>
      <w:rFonts w:ascii="Times New Roman" w:hAnsi="Times New Roman" w:cs="Times New Roman"/>
      <w:sz w:val="18"/>
      <w:szCs w:val="18"/>
    </w:rPr>
  </w:style>
  <w:style w:type="character" w:customStyle="1" w:styleId="apple-converted-space">
    <w:name w:val="apple-converted-space"/>
    <w:basedOn w:val="DefaultParagraphFont"/>
    <w:rsid w:val="00CC0C63"/>
  </w:style>
  <w:style w:type="character" w:customStyle="1" w:styleId="mb">
    <w:name w:val="mb"/>
    <w:basedOn w:val="DefaultParagraphFont"/>
    <w:rsid w:val="00CC0C63"/>
  </w:style>
  <w:style w:type="character" w:styleId="Hyperlink">
    <w:name w:val="Hyperlink"/>
    <w:basedOn w:val="DefaultParagraphFont"/>
    <w:uiPriority w:val="99"/>
    <w:unhideWhenUsed/>
    <w:rsid w:val="007B5E3B"/>
    <w:rPr>
      <w:color w:val="0000FF"/>
      <w:u w:val="single"/>
    </w:rPr>
  </w:style>
  <w:style w:type="paragraph" w:styleId="NormalWeb">
    <w:name w:val="Normal (Web)"/>
    <w:basedOn w:val="Normal"/>
    <w:uiPriority w:val="99"/>
    <w:unhideWhenUsed/>
    <w:rsid w:val="00A27236"/>
    <w:pPr>
      <w:spacing w:before="100" w:beforeAutospacing="1" w:after="100" w:afterAutospacing="1"/>
    </w:pPr>
  </w:style>
  <w:style w:type="character" w:styleId="PlaceholderText">
    <w:name w:val="Placeholder Text"/>
    <w:basedOn w:val="DefaultParagraphFont"/>
    <w:uiPriority w:val="99"/>
    <w:semiHidden/>
    <w:rsid w:val="00E433E7"/>
    <w:rPr>
      <w:color w:val="808080"/>
    </w:rPr>
  </w:style>
  <w:style w:type="paragraph" w:customStyle="1" w:styleId="p1">
    <w:name w:val="p1"/>
    <w:basedOn w:val="Normal"/>
    <w:rsid w:val="003C343A"/>
    <w:rPr>
      <w:rFonts w:ascii="Helvetica Neue" w:hAnsi="Helvetica Neue"/>
      <w:color w:val="000000"/>
      <w:sz w:val="39"/>
      <w:szCs w:val="39"/>
    </w:rPr>
  </w:style>
  <w:style w:type="paragraph" w:styleId="DocumentMap">
    <w:name w:val="Document Map"/>
    <w:basedOn w:val="Normal"/>
    <w:link w:val="DocumentMapChar"/>
    <w:uiPriority w:val="99"/>
    <w:semiHidden/>
    <w:unhideWhenUsed/>
    <w:rsid w:val="00D73C15"/>
  </w:style>
  <w:style w:type="character" w:customStyle="1" w:styleId="DocumentMapChar">
    <w:name w:val="Document Map Char"/>
    <w:basedOn w:val="DefaultParagraphFont"/>
    <w:link w:val="DocumentMap"/>
    <w:uiPriority w:val="99"/>
    <w:semiHidden/>
    <w:rsid w:val="00D73C15"/>
    <w:rPr>
      <w:rFonts w:ascii="Times New Roman" w:hAnsi="Times New Roman" w:cs="Times New Roman"/>
    </w:rPr>
  </w:style>
  <w:style w:type="paragraph" w:styleId="Revision">
    <w:name w:val="Revision"/>
    <w:hidden/>
    <w:uiPriority w:val="99"/>
    <w:semiHidden/>
    <w:rsid w:val="001461BC"/>
    <w:rPr>
      <w:rFonts w:ascii="Times New Roman" w:hAnsi="Times New Roman" w:cs="Times New Roman"/>
    </w:rPr>
  </w:style>
  <w:style w:type="paragraph" w:styleId="ListParagraph">
    <w:name w:val="List Paragraph"/>
    <w:basedOn w:val="Normal"/>
    <w:uiPriority w:val="34"/>
    <w:qFormat/>
    <w:rsid w:val="00A4104D"/>
    <w:pPr>
      <w:ind w:left="720"/>
      <w:contextualSpacing/>
    </w:pPr>
  </w:style>
  <w:style w:type="character" w:customStyle="1" w:styleId="Heading1Char">
    <w:name w:val="Heading 1 Char"/>
    <w:basedOn w:val="DefaultParagraphFont"/>
    <w:link w:val="Heading1"/>
    <w:uiPriority w:val="9"/>
    <w:rsid w:val="000F65CF"/>
    <w:rPr>
      <w:rFonts w:asciiTheme="majorHAnsi" w:eastAsiaTheme="majorEastAsia" w:hAnsiTheme="majorHAnsi" w:cstheme="majorBidi"/>
      <w:b/>
      <w:bCs/>
      <w:color w:val="2F5496" w:themeColor="accent1" w:themeShade="BF"/>
      <w:sz w:val="28"/>
      <w:szCs w:val="28"/>
    </w:rPr>
  </w:style>
  <w:style w:type="paragraph" w:styleId="FootnoteText">
    <w:name w:val="footnote text"/>
    <w:basedOn w:val="Normal"/>
    <w:link w:val="FootnoteTextChar"/>
    <w:uiPriority w:val="99"/>
    <w:unhideWhenUsed/>
    <w:rsid w:val="006D69DC"/>
  </w:style>
  <w:style w:type="character" w:customStyle="1" w:styleId="FootnoteTextChar">
    <w:name w:val="Footnote Text Char"/>
    <w:basedOn w:val="DefaultParagraphFont"/>
    <w:link w:val="FootnoteText"/>
    <w:uiPriority w:val="99"/>
    <w:rsid w:val="006D69DC"/>
    <w:rPr>
      <w:rFonts w:ascii="Times New Roman" w:hAnsi="Times New Roman" w:cs="Times New Roman"/>
    </w:rPr>
  </w:style>
  <w:style w:type="character" w:styleId="FootnoteReference">
    <w:name w:val="footnote reference"/>
    <w:basedOn w:val="DefaultParagraphFont"/>
    <w:uiPriority w:val="99"/>
    <w:unhideWhenUsed/>
    <w:rsid w:val="006D69DC"/>
    <w:rPr>
      <w:vertAlign w:val="superscript"/>
    </w:rPr>
  </w:style>
  <w:style w:type="paragraph" w:styleId="Header">
    <w:name w:val="header"/>
    <w:basedOn w:val="Normal"/>
    <w:link w:val="HeaderChar"/>
    <w:uiPriority w:val="99"/>
    <w:unhideWhenUsed/>
    <w:rsid w:val="00D23588"/>
    <w:pPr>
      <w:tabs>
        <w:tab w:val="center" w:pos="4680"/>
        <w:tab w:val="right" w:pos="9360"/>
      </w:tabs>
    </w:pPr>
  </w:style>
  <w:style w:type="character" w:customStyle="1" w:styleId="HeaderChar">
    <w:name w:val="Header Char"/>
    <w:basedOn w:val="DefaultParagraphFont"/>
    <w:link w:val="Header"/>
    <w:uiPriority w:val="99"/>
    <w:rsid w:val="00D23588"/>
    <w:rPr>
      <w:rFonts w:ascii="Times New Roman" w:hAnsi="Times New Roman" w:cs="Times New Roman"/>
    </w:rPr>
  </w:style>
  <w:style w:type="paragraph" w:styleId="Footer">
    <w:name w:val="footer"/>
    <w:basedOn w:val="Normal"/>
    <w:link w:val="FooterChar"/>
    <w:uiPriority w:val="99"/>
    <w:unhideWhenUsed/>
    <w:rsid w:val="00D23588"/>
    <w:pPr>
      <w:tabs>
        <w:tab w:val="center" w:pos="4680"/>
        <w:tab w:val="right" w:pos="9360"/>
      </w:tabs>
    </w:pPr>
  </w:style>
  <w:style w:type="character" w:customStyle="1" w:styleId="FooterChar">
    <w:name w:val="Footer Char"/>
    <w:basedOn w:val="DefaultParagraphFont"/>
    <w:link w:val="Footer"/>
    <w:uiPriority w:val="99"/>
    <w:rsid w:val="00D23588"/>
    <w:rPr>
      <w:rFonts w:ascii="Times New Roman" w:hAnsi="Times New Roman" w:cs="Times New Roman"/>
    </w:rPr>
  </w:style>
  <w:style w:type="character" w:customStyle="1" w:styleId="UnresolvedMention1">
    <w:name w:val="Unresolved Mention1"/>
    <w:basedOn w:val="DefaultParagraphFont"/>
    <w:uiPriority w:val="99"/>
    <w:semiHidden/>
    <w:unhideWhenUsed/>
    <w:rsid w:val="003A6FED"/>
    <w:rPr>
      <w:color w:val="605E5C"/>
      <w:shd w:val="clear" w:color="auto" w:fill="E1DFDD"/>
    </w:rPr>
  </w:style>
  <w:style w:type="character" w:styleId="FollowedHyperlink">
    <w:name w:val="FollowedHyperlink"/>
    <w:basedOn w:val="DefaultParagraphFont"/>
    <w:uiPriority w:val="99"/>
    <w:semiHidden/>
    <w:unhideWhenUsed/>
    <w:rsid w:val="00F576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06711">
      <w:bodyDiv w:val="1"/>
      <w:marLeft w:val="0"/>
      <w:marRight w:val="0"/>
      <w:marTop w:val="0"/>
      <w:marBottom w:val="0"/>
      <w:divBdr>
        <w:top w:val="none" w:sz="0" w:space="0" w:color="auto"/>
        <w:left w:val="none" w:sz="0" w:space="0" w:color="auto"/>
        <w:bottom w:val="none" w:sz="0" w:space="0" w:color="auto"/>
        <w:right w:val="none" w:sz="0" w:space="0" w:color="auto"/>
      </w:divBdr>
    </w:div>
    <w:div w:id="183130340">
      <w:bodyDiv w:val="1"/>
      <w:marLeft w:val="0"/>
      <w:marRight w:val="0"/>
      <w:marTop w:val="0"/>
      <w:marBottom w:val="0"/>
      <w:divBdr>
        <w:top w:val="none" w:sz="0" w:space="0" w:color="auto"/>
        <w:left w:val="none" w:sz="0" w:space="0" w:color="auto"/>
        <w:bottom w:val="none" w:sz="0" w:space="0" w:color="auto"/>
        <w:right w:val="none" w:sz="0" w:space="0" w:color="auto"/>
      </w:divBdr>
    </w:div>
    <w:div w:id="196435325">
      <w:bodyDiv w:val="1"/>
      <w:marLeft w:val="0"/>
      <w:marRight w:val="0"/>
      <w:marTop w:val="0"/>
      <w:marBottom w:val="0"/>
      <w:divBdr>
        <w:top w:val="none" w:sz="0" w:space="0" w:color="auto"/>
        <w:left w:val="none" w:sz="0" w:space="0" w:color="auto"/>
        <w:bottom w:val="none" w:sz="0" w:space="0" w:color="auto"/>
        <w:right w:val="none" w:sz="0" w:space="0" w:color="auto"/>
      </w:divBdr>
    </w:div>
    <w:div w:id="209464511">
      <w:bodyDiv w:val="1"/>
      <w:marLeft w:val="0"/>
      <w:marRight w:val="0"/>
      <w:marTop w:val="0"/>
      <w:marBottom w:val="0"/>
      <w:divBdr>
        <w:top w:val="none" w:sz="0" w:space="0" w:color="auto"/>
        <w:left w:val="none" w:sz="0" w:space="0" w:color="auto"/>
        <w:bottom w:val="none" w:sz="0" w:space="0" w:color="auto"/>
        <w:right w:val="none" w:sz="0" w:space="0" w:color="auto"/>
      </w:divBdr>
    </w:div>
    <w:div w:id="260602707">
      <w:bodyDiv w:val="1"/>
      <w:marLeft w:val="0"/>
      <w:marRight w:val="0"/>
      <w:marTop w:val="0"/>
      <w:marBottom w:val="0"/>
      <w:divBdr>
        <w:top w:val="none" w:sz="0" w:space="0" w:color="auto"/>
        <w:left w:val="none" w:sz="0" w:space="0" w:color="auto"/>
        <w:bottom w:val="none" w:sz="0" w:space="0" w:color="auto"/>
        <w:right w:val="none" w:sz="0" w:space="0" w:color="auto"/>
      </w:divBdr>
    </w:div>
    <w:div w:id="261769672">
      <w:bodyDiv w:val="1"/>
      <w:marLeft w:val="0"/>
      <w:marRight w:val="0"/>
      <w:marTop w:val="0"/>
      <w:marBottom w:val="0"/>
      <w:divBdr>
        <w:top w:val="none" w:sz="0" w:space="0" w:color="auto"/>
        <w:left w:val="none" w:sz="0" w:space="0" w:color="auto"/>
        <w:bottom w:val="none" w:sz="0" w:space="0" w:color="auto"/>
        <w:right w:val="none" w:sz="0" w:space="0" w:color="auto"/>
      </w:divBdr>
    </w:div>
    <w:div w:id="265357477">
      <w:bodyDiv w:val="1"/>
      <w:marLeft w:val="0"/>
      <w:marRight w:val="0"/>
      <w:marTop w:val="0"/>
      <w:marBottom w:val="0"/>
      <w:divBdr>
        <w:top w:val="none" w:sz="0" w:space="0" w:color="auto"/>
        <w:left w:val="none" w:sz="0" w:space="0" w:color="auto"/>
        <w:bottom w:val="none" w:sz="0" w:space="0" w:color="auto"/>
        <w:right w:val="none" w:sz="0" w:space="0" w:color="auto"/>
      </w:divBdr>
    </w:div>
    <w:div w:id="377243013">
      <w:bodyDiv w:val="1"/>
      <w:marLeft w:val="0"/>
      <w:marRight w:val="0"/>
      <w:marTop w:val="0"/>
      <w:marBottom w:val="0"/>
      <w:divBdr>
        <w:top w:val="none" w:sz="0" w:space="0" w:color="auto"/>
        <w:left w:val="none" w:sz="0" w:space="0" w:color="auto"/>
        <w:bottom w:val="none" w:sz="0" w:space="0" w:color="auto"/>
        <w:right w:val="none" w:sz="0" w:space="0" w:color="auto"/>
      </w:divBdr>
    </w:div>
    <w:div w:id="442266048">
      <w:bodyDiv w:val="1"/>
      <w:marLeft w:val="0"/>
      <w:marRight w:val="0"/>
      <w:marTop w:val="0"/>
      <w:marBottom w:val="0"/>
      <w:divBdr>
        <w:top w:val="none" w:sz="0" w:space="0" w:color="auto"/>
        <w:left w:val="none" w:sz="0" w:space="0" w:color="auto"/>
        <w:bottom w:val="none" w:sz="0" w:space="0" w:color="auto"/>
        <w:right w:val="none" w:sz="0" w:space="0" w:color="auto"/>
      </w:divBdr>
    </w:div>
    <w:div w:id="500049234">
      <w:bodyDiv w:val="1"/>
      <w:marLeft w:val="0"/>
      <w:marRight w:val="0"/>
      <w:marTop w:val="0"/>
      <w:marBottom w:val="0"/>
      <w:divBdr>
        <w:top w:val="none" w:sz="0" w:space="0" w:color="auto"/>
        <w:left w:val="none" w:sz="0" w:space="0" w:color="auto"/>
        <w:bottom w:val="none" w:sz="0" w:space="0" w:color="auto"/>
        <w:right w:val="none" w:sz="0" w:space="0" w:color="auto"/>
      </w:divBdr>
      <w:divsChild>
        <w:div w:id="2006278859">
          <w:marLeft w:val="0"/>
          <w:marRight w:val="0"/>
          <w:marTop w:val="0"/>
          <w:marBottom w:val="0"/>
          <w:divBdr>
            <w:top w:val="none" w:sz="0" w:space="0" w:color="auto"/>
            <w:left w:val="none" w:sz="0" w:space="0" w:color="auto"/>
            <w:bottom w:val="none" w:sz="0" w:space="0" w:color="auto"/>
            <w:right w:val="none" w:sz="0" w:space="0" w:color="auto"/>
          </w:divBdr>
          <w:divsChild>
            <w:div w:id="1279750719">
              <w:marLeft w:val="0"/>
              <w:marRight w:val="0"/>
              <w:marTop w:val="0"/>
              <w:marBottom w:val="0"/>
              <w:divBdr>
                <w:top w:val="none" w:sz="0" w:space="0" w:color="auto"/>
                <w:left w:val="none" w:sz="0" w:space="0" w:color="auto"/>
                <w:bottom w:val="none" w:sz="0" w:space="0" w:color="auto"/>
                <w:right w:val="none" w:sz="0" w:space="0" w:color="auto"/>
              </w:divBdr>
              <w:divsChild>
                <w:div w:id="182399345">
                  <w:marLeft w:val="0"/>
                  <w:marRight w:val="0"/>
                  <w:marTop w:val="0"/>
                  <w:marBottom w:val="0"/>
                  <w:divBdr>
                    <w:top w:val="none" w:sz="0" w:space="0" w:color="auto"/>
                    <w:left w:val="none" w:sz="0" w:space="0" w:color="auto"/>
                    <w:bottom w:val="none" w:sz="0" w:space="0" w:color="auto"/>
                    <w:right w:val="none" w:sz="0" w:space="0" w:color="auto"/>
                  </w:divBdr>
                  <w:divsChild>
                    <w:div w:id="12980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906368">
      <w:bodyDiv w:val="1"/>
      <w:marLeft w:val="0"/>
      <w:marRight w:val="0"/>
      <w:marTop w:val="0"/>
      <w:marBottom w:val="0"/>
      <w:divBdr>
        <w:top w:val="none" w:sz="0" w:space="0" w:color="auto"/>
        <w:left w:val="none" w:sz="0" w:space="0" w:color="auto"/>
        <w:bottom w:val="none" w:sz="0" w:space="0" w:color="auto"/>
        <w:right w:val="none" w:sz="0" w:space="0" w:color="auto"/>
      </w:divBdr>
    </w:div>
    <w:div w:id="538779308">
      <w:bodyDiv w:val="1"/>
      <w:marLeft w:val="0"/>
      <w:marRight w:val="0"/>
      <w:marTop w:val="0"/>
      <w:marBottom w:val="0"/>
      <w:divBdr>
        <w:top w:val="none" w:sz="0" w:space="0" w:color="auto"/>
        <w:left w:val="none" w:sz="0" w:space="0" w:color="auto"/>
        <w:bottom w:val="none" w:sz="0" w:space="0" w:color="auto"/>
        <w:right w:val="none" w:sz="0" w:space="0" w:color="auto"/>
      </w:divBdr>
    </w:div>
    <w:div w:id="561647373">
      <w:bodyDiv w:val="1"/>
      <w:marLeft w:val="0"/>
      <w:marRight w:val="0"/>
      <w:marTop w:val="0"/>
      <w:marBottom w:val="0"/>
      <w:divBdr>
        <w:top w:val="none" w:sz="0" w:space="0" w:color="auto"/>
        <w:left w:val="none" w:sz="0" w:space="0" w:color="auto"/>
        <w:bottom w:val="none" w:sz="0" w:space="0" w:color="auto"/>
        <w:right w:val="none" w:sz="0" w:space="0" w:color="auto"/>
      </w:divBdr>
    </w:div>
    <w:div w:id="663094975">
      <w:bodyDiv w:val="1"/>
      <w:marLeft w:val="0"/>
      <w:marRight w:val="0"/>
      <w:marTop w:val="0"/>
      <w:marBottom w:val="0"/>
      <w:divBdr>
        <w:top w:val="none" w:sz="0" w:space="0" w:color="auto"/>
        <w:left w:val="none" w:sz="0" w:space="0" w:color="auto"/>
        <w:bottom w:val="none" w:sz="0" w:space="0" w:color="auto"/>
        <w:right w:val="none" w:sz="0" w:space="0" w:color="auto"/>
      </w:divBdr>
    </w:div>
    <w:div w:id="692725103">
      <w:bodyDiv w:val="1"/>
      <w:marLeft w:val="0"/>
      <w:marRight w:val="0"/>
      <w:marTop w:val="0"/>
      <w:marBottom w:val="0"/>
      <w:divBdr>
        <w:top w:val="none" w:sz="0" w:space="0" w:color="auto"/>
        <w:left w:val="none" w:sz="0" w:space="0" w:color="auto"/>
        <w:bottom w:val="none" w:sz="0" w:space="0" w:color="auto"/>
        <w:right w:val="none" w:sz="0" w:space="0" w:color="auto"/>
      </w:divBdr>
    </w:div>
    <w:div w:id="817386107">
      <w:bodyDiv w:val="1"/>
      <w:marLeft w:val="0"/>
      <w:marRight w:val="0"/>
      <w:marTop w:val="0"/>
      <w:marBottom w:val="0"/>
      <w:divBdr>
        <w:top w:val="none" w:sz="0" w:space="0" w:color="auto"/>
        <w:left w:val="none" w:sz="0" w:space="0" w:color="auto"/>
        <w:bottom w:val="none" w:sz="0" w:space="0" w:color="auto"/>
        <w:right w:val="none" w:sz="0" w:space="0" w:color="auto"/>
      </w:divBdr>
    </w:div>
    <w:div w:id="858347081">
      <w:bodyDiv w:val="1"/>
      <w:marLeft w:val="0"/>
      <w:marRight w:val="0"/>
      <w:marTop w:val="0"/>
      <w:marBottom w:val="0"/>
      <w:divBdr>
        <w:top w:val="none" w:sz="0" w:space="0" w:color="auto"/>
        <w:left w:val="none" w:sz="0" w:space="0" w:color="auto"/>
        <w:bottom w:val="none" w:sz="0" w:space="0" w:color="auto"/>
        <w:right w:val="none" w:sz="0" w:space="0" w:color="auto"/>
      </w:divBdr>
    </w:div>
    <w:div w:id="858466259">
      <w:bodyDiv w:val="1"/>
      <w:marLeft w:val="0"/>
      <w:marRight w:val="0"/>
      <w:marTop w:val="0"/>
      <w:marBottom w:val="0"/>
      <w:divBdr>
        <w:top w:val="none" w:sz="0" w:space="0" w:color="auto"/>
        <w:left w:val="none" w:sz="0" w:space="0" w:color="auto"/>
        <w:bottom w:val="none" w:sz="0" w:space="0" w:color="auto"/>
        <w:right w:val="none" w:sz="0" w:space="0" w:color="auto"/>
      </w:divBdr>
    </w:div>
    <w:div w:id="867375363">
      <w:bodyDiv w:val="1"/>
      <w:marLeft w:val="0"/>
      <w:marRight w:val="0"/>
      <w:marTop w:val="0"/>
      <w:marBottom w:val="0"/>
      <w:divBdr>
        <w:top w:val="none" w:sz="0" w:space="0" w:color="auto"/>
        <w:left w:val="none" w:sz="0" w:space="0" w:color="auto"/>
        <w:bottom w:val="none" w:sz="0" w:space="0" w:color="auto"/>
        <w:right w:val="none" w:sz="0" w:space="0" w:color="auto"/>
      </w:divBdr>
    </w:div>
    <w:div w:id="990013677">
      <w:bodyDiv w:val="1"/>
      <w:marLeft w:val="0"/>
      <w:marRight w:val="0"/>
      <w:marTop w:val="0"/>
      <w:marBottom w:val="0"/>
      <w:divBdr>
        <w:top w:val="none" w:sz="0" w:space="0" w:color="auto"/>
        <w:left w:val="none" w:sz="0" w:space="0" w:color="auto"/>
        <w:bottom w:val="none" w:sz="0" w:space="0" w:color="auto"/>
        <w:right w:val="none" w:sz="0" w:space="0" w:color="auto"/>
      </w:divBdr>
    </w:div>
    <w:div w:id="1080374284">
      <w:bodyDiv w:val="1"/>
      <w:marLeft w:val="0"/>
      <w:marRight w:val="0"/>
      <w:marTop w:val="0"/>
      <w:marBottom w:val="0"/>
      <w:divBdr>
        <w:top w:val="none" w:sz="0" w:space="0" w:color="auto"/>
        <w:left w:val="none" w:sz="0" w:space="0" w:color="auto"/>
        <w:bottom w:val="none" w:sz="0" w:space="0" w:color="auto"/>
        <w:right w:val="none" w:sz="0" w:space="0" w:color="auto"/>
      </w:divBdr>
    </w:div>
    <w:div w:id="1105886004">
      <w:bodyDiv w:val="1"/>
      <w:marLeft w:val="0"/>
      <w:marRight w:val="0"/>
      <w:marTop w:val="0"/>
      <w:marBottom w:val="0"/>
      <w:divBdr>
        <w:top w:val="none" w:sz="0" w:space="0" w:color="auto"/>
        <w:left w:val="none" w:sz="0" w:space="0" w:color="auto"/>
        <w:bottom w:val="none" w:sz="0" w:space="0" w:color="auto"/>
        <w:right w:val="none" w:sz="0" w:space="0" w:color="auto"/>
      </w:divBdr>
    </w:div>
    <w:div w:id="1132166335">
      <w:bodyDiv w:val="1"/>
      <w:marLeft w:val="0"/>
      <w:marRight w:val="0"/>
      <w:marTop w:val="0"/>
      <w:marBottom w:val="0"/>
      <w:divBdr>
        <w:top w:val="none" w:sz="0" w:space="0" w:color="auto"/>
        <w:left w:val="none" w:sz="0" w:space="0" w:color="auto"/>
        <w:bottom w:val="none" w:sz="0" w:space="0" w:color="auto"/>
        <w:right w:val="none" w:sz="0" w:space="0" w:color="auto"/>
      </w:divBdr>
    </w:div>
    <w:div w:id="1194421474">
      <w:bodyDiv w:val="1"/>
      <w:marLeft w:val="0"/>
      <w:marRight w:val="0"/>
      <w:marTop w:val="0"/>
      <w:marBottom w:val="0"/>
      <w:divBdr>
        <w:top w:val="none" w:sz="0" w:space="0" w:color="auto"/>
        <w:left w:val="none" w:sz="0" w:space="0" w:color="auto"/>
        <w:bottom w:val="none" w:sz="0" w:space="0" w:color="auto"/>
        <w:right w:val="none" w:sz="0" w:space="0" w:color="auto"/>
      </w:divBdr>
    </w:div>
    <w:div w:id="1255936202">
      <w:bodyDiv w:val="1"/>
      <w:marLeft w:val="0"/>
      <w:marRight w:val="0"/>
      <w:marTop w:val="0"/>
      <w:marBottom w:val="0"/>
      <w:divBdr>
        <w:top w:val="none" w:sz="0" w:space="0" w:color="auto"/>
        <w:left w:val="none" w:sz="0" w:space="0" w:color="auto"/>
        <w:bottom w:val="none" w:sz="0" w:space="0" w:color="auto"/>
        <w:right w:val="none" w:sz="0" w:space="0" w:color="auto"/>
      </w:divBdr>
    </w:div>
    <w:div w:id="1273901705">
      <w:bodyDiv w:val="1"/>
      <w:marLeft w:val="0"/>
      <w:marRight w:val="0"/>
      <w:marTop w:val="0"/>
      <w:marBottom w:val="0"/>
      <w:divBdr>
        <w:top w:val="none" w:sz="0" w:space="0" w:color="auto"/>
        <w:left w:val="none" w:sz="0" w:space="0" w:color="auto"/>
        <w:bottom w:val="none" w:sz="0" w:space="0" w:color="auto"/>
        <w:right w:val="none" w:sz="0" w:space="0" w:color="auto"/>
      </w:divBdr>
    </w:div>
    <w:div w:id="1380280641">
      <w:bodyDiv w:val="1"/>
      <w:marLeft w:val="0"/>
      <w:marRight w:val="0"/>
      <w:marTop w:val="0"/>
      <w:marBottom w:val="0"/>
      <w:divBdr>
        <w:top w:val="none" w:sz="0" w:space="0" w:color="auto"/>
        <w:left w:val="none" w:sz="0" w:space="0" w:color="auto"/>
        <w:bottom w:val="none" w:sz="0" w:space="0" w:color="auto"/>
        <w:right w:val="none" w:sz="0" w:space="0" w:color="auto"/>
      </w:divBdr>
    </w:div>
    <w:div w:id="1432169288">
      <w:bodyDiv w:val="1"/>
      <w:marLeft w:val="0"/>
      <w:marRight w:val="0"/>
      <w:marTop w:val="0"/>
      <w:marBottom w:val="0"/>
      <w:divBdr>
        <w:top w:val="none" w:sz="0" w:space="0" w:color="auto"/>
        <w:left w:val="none" w:sz="0" w:space="0" w:color="auto"/>
        <w:bottom w:val="none" w:sz="0" w:space="0" w:color="auto"/>
        <w:right w:val="none" w:sz="0" w:space="0" w:color="auto"/>
      </w:divBdr>
    </w:div>
    <w:div w:id="1437940246">
      <w:bodyDiv w:val="1"/>
      <w:marLeft w:val="0"/>
      <w:marRight w:val="0"/>
      <w:marTop w:val="0"/>
      <w:marBottom w:val="0"/>
      <w:divBdr>
        <w:top w:val="none" w:sz="0" w:space="0" w:color="auto"/>
        <w:left w:val="none" w:sz="0" w:space="0" w:color="auto"/>
        <w:bottom w:val="none" w:sz="0" w:space="0" w:color="auto"/>
        <w:right w:val="none" w:sz="0" w:space="0" w:color="auto"/>
      </w:divBdr>
    </w:div>
    <w:div w:id="1450514143">
      <w:bodyDiv w:val="1"/>
      <w:marLeft w:val="0"/>
      <w:marRight w:val="0"/>
      <w:marTop w:val="0"/>
      <w:marBottom w:val="0"/>
      <w:divBdr>
        <w:top w:val="none" w:sz="0" w:space="0" w:color="auto"/>
        <w:left w:val="none" w:sz="0" w:space="0" w:color="auto"/>
        <w:bottom w:val="none" w:sz="0" w:space="0" w:color="auto"/>
        <w:right w:val="none" w:sz="0" w:space="0" w:color="auto"/>
      </w:divBdr>
    </w:div>
    <w:div w:id="1483037720">
      <w:bodyDiv w:val="1"/>
      <w:marLeft w:val="0"/>
      <w:marRight w:val="0"/>
      <w:marTop w:val="0"/>
      <w:marBottom w:val="0"/>
      <w:divBdr>
        <w:top w:val="none" w:sz="0" w:space="0" w:color="auto"/>
        <w:left w:val="none" w:sz="0" w:space="0" w:color="auto"/>
        <w:bottom w:val="none" w:sz="0" w:space="0" w:color="auto"/>
        <w:right w:val="none" w:sz="0" w:space="0" w:color="auto"/>
      </w:divBdr>
    </w:div>
    <w:div w:id="1556313307">
      <w:bodyDiv w:val="1"/>
      <w:marLeft w:val="0"/>
      <w:marRight w:val="0"/>
      <w:marTop w:val="0"/>
      <w:marBottom w:val="0"/>
      <w:divBdr>
        <w:top w:val="none" w:sz="0" w:space="0" w:color="auto"/>
        <w:left w:val="none" w:sz="0" w:space="0" w:color="auto"/>
        <w:bottom w:val="none" w:sz="0" w:space="0" w:color="auto"/>
        <w:right w:val="none" w:sz="0" w:space="0" w:color="auto"/>
      </w:divBdr>
    </w:div>
    <w:div w:id="1632707393">
      <w:bodyDiv w:val="1"/>
      <w:marLeft w:val="0"/>
      <w:marRight w:val="0"/>
      <w:marTop w:val="0"/>
      <w:marBottom w:val="0"/>
      <w:divBdr>
        <w:top w:val="none" w:sz="0" w:space="0" w:color="auto"/>
        <w:left w:val="none" w:sz="0" w:space="0" w:color="auto"/>
        <w:bottom w:val="none" w:sz="0" w:space="0" w:color="auto"/>
        <w:right w:val="none" w:sz="0" w:space="0" w:color="auto"/>
      </w:divBdr>
    </w:div>
    <w:div w:id="1705710187">
      <w:bodyDiv w:val="1"/>
      <w:marLeft w:val="0"/>
      <w:marRight w:val="0"/>
      <w:marTop w:val="0"/>
      <w:marBottom w:val="0"/>
      <w:divBdr>
        <w:top w:val="none" w:sz="0" w:space="0" w:color="auto"/>
        <w:left w:val="none" w:sz="0" w:space="0" w:color="auto"/>
        <w:bottom w:val="none" w:sz="0" w:space="0" w:color="auto"/>
        <w:right w:val="none" w:sz="0" w:space="0" w:color="auto"/>
      </w:divBdr>
    </w:div>
    <w:div w:id="1727685202">
      <w:bodyDiv w:val="1"/>
      <w:marLeft w:val="0"/>
      <w:marRight w:val="0"/>
      <w:marTop w:val="0"/>
      <w:marBottom w:val="0"/>
      <w:divBdr>
        <w:top w:val="none" w:sz="0" w:space="0" w:color="auto"/>
        <w:left w:val="none" w:sz="0" w:space="0" w:color="auto"/>
        <w:bottom w:val="none" w:sz="0" w:space="0" w:color="auto"/>
        <w:right w:val="none" w:sz="0" w:space="0" w:color="auto"/>
      </w:divBdr>
    </w:div>
    <w:div w:id="1822382046">
      <w:bodyDiv w:val="1"/>
      <w:marLeft w:val="0"/>
      <w:marRight w:val="0"/>
      <w:marTop w:val="0"/>
      <w:marBottom w:val="0"/>
      <w:divBdr>
        <w:top w:val="none" w:sz="0" w:space="0" w:color="auto"/>
        <w:left w:val="none" w:sz="0" w:space="0" w:color="auto"/>
        <w:bottom w:val="none" w:sz="0" w:space="0" w:color="auto"/>
        <w:right w:val="none" w:sz="0" w:space="0" w:color="auto"/>
      </w:divBdr>
    </w:div>
    <w:div w:id="1844780607">
      <w:bodyDiv w:val="1"/>
      <w:marLeft w:val="0"/>
      <w:marRight w:val="0"/>
      <w:marTop w:val="0"/>
      <w:marBottom w:val="0"/>
      <w:divBdr>
        <w:top w:val="none" w:sz="0" w:space="0" w:color="auto"/>
        <w:left w:val="none" w:sz="0" w:space="0" w:color="auto"/>
        <w:bottom w:val="none" w:sz="0" w:space="0" w:color="auto"/>
        <w:right w:val="none" w:sz="0" w:space="0" w:color="auto"/>
      </w:divBdr>
    </w:div>
    <w:div w:id="1860729415">
      <w:bodyDiv w:val="1"/>
      <w:marLeft w:val="0"/>
      <w:marRight w:val="0"/>
      <w:marTop w:val="0"/>
      <w:marBottom w:val="0"/>
      <w:divBdr>
        <w:top w:val="none" w:sz="0" w:space="0" w:color="auto"/>
        <w:left w:val="none" w:sz="0" w:space="0" w:color="auto"/>
        <w:bottom w:val="none" w:sz="0" w:space="0" w:color="auto"/>
        <w:right w:val="none" w:sz="0" w:space="0" w:color="auto"/>
      </w:divBdr>
    </w:div>
    <w:div w:id="1904094174">
      <w:bodyDiv w:val="1"/>
      <w:marLeft w:val="0"/>
      <w:marRight w:val="0"/>
      <w:marTop w:val="0"/>
      <w:marBottom w:val="0"/>
      <w:divBdr>
        <w:top w:val="none" w:sz="0" w:space="0" w:color="auto"/>
        <w:left w:val="none" w:sz="0" w:space="0" w:color="auto"/>
        <w:bottom w:val="none" w:sz="0" w:space="0" w:color="auto"/>
        <w:right w:val="none" w:sz="0" w:space="0" w:color="auto"/>
      </w:divBdr>
    </w:div>
    <w:div w:id="1924561182">
      <w:bodyDiv w:val="1"/>
      <w:marLeft w:val="0"/>
      <w:marRight w:val="0"/>
      <w:marTop w:val="0"/>
      <w:marBottom w:val="0"/>
      <w:divBdr>
        <w:top w:val="none" w:sz="0" w:space="0" w:color="auto"/>
        <w:left w:val="none" w:sz="0" w:space="0" w:color="auto"/>
        <w:bottom w:val="none" w:sz="0" w:space="0" w:color="auto"/>
        <w:right w:val="none" w:sz="0" w:space="0" w:color="auto"/>
      </w:divBdr>
    </w:div>
    <w:div w:id="1937134777">
      <w:bodyDiv w:val="1"/>
      <w:marLeft w:val="0"/>
      <w:marRight w:val="0"/>
      <w:marTop w:val="0"/>
      <w:marBottom w:val="0"/>
      <w:divBdr>
        <w:top w:val="none" w:sz="0" w:space="0" w:color="auto"/>
        <w:left w:val="none" w:sz="0" w:space="0" w:color="auto"/>
        <w:bottom w:val="none" w:sz="0" w:space="0" w:color="auto"/>
        <w:right w:val="none" w:sz="0" w:space="0" w:color="auto"/>
      </w:divBdr>
    </w:div>
    <w:div w:id="1957444662">
      <w:bodyDiv w:val="1"/>
      <w:marLeft w:val="0"/>
      <w:marRight w:val="0"/>
      <w:marTop w:val="0"/>
      <w:marBottom w:val="0"/>
      <w:divBdr>
        <w:top w:val="none" w:sz="0" w:space="0" w:color="auto"/>
        <w:left w:val="none" w:sz="0" w:space="0" w:color="auto"/>
        <w:bottom w:val="none" w:sz="0" w:space="0" w:color="auto"/>
        <w:right w:val="none" w:sz="0" w:space="0" w:color="auto"/>
      </w:divBdr>
    </w:div>
    <w:div w:id="2002346210">
      <w:bodyDiv w:val="1"/>
      <w:marLeft w:val="0"/>
      <w:marRight w:val="0"/>
      <w:marTop w:val="0"/>
      <w:marBottom w:val="0"/>
      <w:divBdr>
        <w:top w:val="none" w:sz="0" w:space="0" w:color="auto"/>
        <w:left w:val="none" w:sz="0" w:space="0" w:color="auto"/>
        <w:bottom w:val="none" w:sz="0" w:space="0" w:color="auto"/>
        <w:right w:val="none" w:sz="0" w:space="0" w:color="auto"/>
      </w:divBdr>
    </w:div>
    <w:div w:id="2005745246">
      <w:bodyDiv w:val="1"/>
      <w:marLeft w:val="0"/>
      <w:marRight w:val="0"/>
      <w:marTop w:val="0"/>
      <w:marBottom w:val="0"/>
      <w:divBdr>
        <w:top w:val="none" w:sz="0" w:space="0" w:color="auto"/>
        <w:left w:val="none" w:sz="0" w:space="0" w:color="auto"/>
        <w:bottom w:val="none" w:sz="0" w:space="0" w:color="auto"/>
        <w:right w:val="none" w:sz="0" w:space="0" w:color="auto"/>
      </w:divBdr>
    </w:div>
    <w:div w:id="2087149696">
      <w:bodyDiv w:val="1"/>
      <w:marLeft w:val="0"/>
      <w:marRight w:val="0"/>
      <w:marTop w:val="0"/>
      <w:marBottom w:val="0"/>
      <w:divBdr>
        <w:top w:val="none" w:sz="0" w:space="0" w:color="auto"/>
        <w:left w:val="none" w:sz="0" w:space="0" w:color="auto"/>
        <w:bottom w:val="none" w:sz="0" w:space="0" w:color="auto"/>
        <w:right w:val="none" w:sz="0" w:space="0" w:color="auto"/>
      </w:divBdr>
    </w:div>
    <w:div w:id="20930447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itz.roth@utoronto.c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mailto:yachie@synbiol.rcast.u-tokyo.ac.jp"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69F1AC9-EE01-3B45-B557-5FF06B7C2F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37</Pages>
  <Words>73944</Words>
  <Characters>421483</Characters>
  <Application>Microsoft Office Word</Application>
  <DocSecurity>0</DocSecurity>
  <Lines>3512</Lines>
  <Paragraphs>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 Celaj</dc:creator>
  <cp:keywords/>
  <dc:description/>
  <cp:lastModifiedBy>Albi Celaj</cp:lastModifiedBy>
  <cp:revision>71</cp:revision>
  <cp:lastPrinted>2018-12-18T22:08:00Z</cp:lastPrinted>
  <dcterms:created xsi:type="dcterms:W3CDTF">2019-01-15T19:15:00Z</dcterms:created>
  <dcterms:modified xsi:type="dcterms:W3CDTF">2019-01-17T17:19:00Z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b15335d3-b1b2-375e-bbd2-b37e00766d00</vt:lpwstr>
  </property>
  <property fmtid="{D5CDD505-2E9C-101B-9397-08002B2CF9AE}" pid="4" name="Mendeley Citation Style_1">
    <vt:lpwstr>http://www.zotero.org/styles/cell</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http://www.zotero.org/styles/cell</vt:lpwstr>
  </property>
  <property fmtid="{D5CDD505-2E9C-101B-9397-08002B2CF9AE}" pid="8" name="Mendeley Recent Style Name 1_1">
    <vt:lpwstr>Cell</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7th edition</vt:lpwstr>
  </property>
  <property fmtid="{D5CDD505-2E9C-101B-9397-08002B2CF9AE}" pid="17" name="Mendeley Recent Style Id 6_1">
    <vt:lpwstr>http://www.zotero.org/styles/molecular-systems-biology</vt:lpwstr>
  </property>
  <property fmtid="{D5CDD505-2E9C-101B-9397-08002B2CF9AE}" pid="18" name="Mendeley Recent Style Name 6_1">
    <vt:lpwstr>Molecular Systems Biology</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http://www.zotero.org/styles/nature-genetics</vt:lpwstr>
  </property>
  <property fmtid="{D5CDD505-2E9C-101B-9397-08002B2CF9AE}" pid="22" name="Mendeley Recent Style Name 8_1">
    <vt:lpwstr>Nature Genetics</vt:lpwstr>
  </property>
  <property fmtid="{D5CDD505-2E9C-101B-9397-08002B2CF9AE}" pid="23" name="Mendeley Recent Style Id 9_1">
    <vt:lpwstr>http://www.zotero.org/styles/plos-computational-biology</vt:lpwstr>
  </property>
  <property fmtid="{D5CDD505-2E9C-101B-9397-08002B2CF9AE}" pid="24" name="Mendeley Recent Style Name 9_1">
    <vt:lpwstr>PLOS Computational Biology</vt:lpwstr>
  </property>
</Properties>
</file>