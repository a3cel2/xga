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15A2DD1C" w:rsidR="00E11191" w:rsidRDefault="00A01D05" w:rsidP="00224FCB">
      <w:pPr>
        <w:rPr>
          <w:b/>
          <w:bCs/>
          <w:iCs/>
          <w:color w:val="000000" w:themeColor="text1"/>
          <w:sz w:val="26"/>
          <w:szCs w:val="26"/>
        </w:rPr>
      </w:pPr>
      <w:r>
        <w:rPr>
          <w:b/>
          <w:bCs/>
          <w:iCs/>
          <w:color w:val="000000" w:themeColor="text1"/>
          <w:sz w:val="26"/>
          <w:szCs w:val="26"/>
        </w:rPr>
        <w:softHyphen/>
      </w:r>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del w:id="0" w:author="Frederick Roth" w:date="2019-01-22T16:08:00Z">
        <w:r w:rsidR="00C53891" w:rsidRPr="00C53891" w:rsidDel="008D6812">
          <w:rPr>
            <w:b/>
            <w:bCs/>
            <w:iCs/>
            <w:color w:val="000000" w:themeColor="text1"/>
            <w:sz w:val="26"/>
            <w:szCs w:val="26"/>
          </w:rPr>
          <w:delText xml:space="preserve">deep </w:delText>
        </w:r>
      </w:del>
      <w:ins w:id="1" w:author="Frederick Roth" w:date="2019-01-22T16:08:00Z">
        <w:r w:rsidR="008D6812">
          <w:rPr>
            <w:b/>
            <w:bCs/>
            <w:iCs/>
            <w:color w:val="000000" w:themeColor="text1"/>
            <w:sz w:val="26"/>
            <w:szCs w:val="26"/>
          </w:rPr>
          <w:t xml:space="preserve">high-order </w:t>
        </w:r>
      </w:ins>
      <w:r w:rsidR="00C53891" w:rsidRPr="00C53891">
        <w:rPr>
          <w:b/>
          <w:bCs/>
          <w:iCs/>
          <w:color w:val="000000" w:themeColor="text1"/>
          <w:sz w:val="26"/>
          <w:szCs w:val="26"/>
        </w:rPr>
        <w:t>combinatorial genetic analysis</w:t>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xml:space="preserve">, </w:t>
      </w:r>
      <w:proofErr w:type="spellStart"/>
      <w:r w:rsidRPr="00233F15">
        <w:rPr>
          <w:bCs/>
          <w:iCs/>
          <w:color w:val="000000" w:themeColor="text1"/>
        </w:rPr>
        <w:t>Marinella</w:t>
      </w:r>
      <w:proofErr w:type="spellEnd"/>
      <w:r w:rsidRPr="00233F15">
        <w:rPr>
          <w:bCs/>
          <w:iCs/>
          <w:color w:val="000000" w:themeColor="text1"/>
        </w:rPr>
        <w:t xml:space="preserve"> Gebbia</w:t>
      </w:r>
      <w:r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Louai</w:t>
      </w:r>
      <w:proofErr w:type="spellEnd"/>
      <w:r w:rsidRPr="00233F15">
        <w:rPr>
          <w:bCs/>
          <w:iCs/>
          <w:color w:val="000000" w:themeColor="text1"/>
        </w:rPr>
        <w:t xml:space="preserve"> Musa</w:t>
      </w:r>
      <w:r w:rsidR="00583AF9"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Atina</w:t>
      </w:r>
      <w:proofErr w:type="spellEnd"/>
      <w:r w:rsidRPr="00233F15">
        <w:rPr>
          <w:bCs/>
          <w:iCs/>
          <w:color w:val="000000" w:themeColor="text1"/>
        </w:rPr>
        <w:t xml:space="preserve">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proofErr w:type="spellStart"/>
      <w:r w:rsidRPr="00233F15">
        <w:rPr>
          <w:bCs/>
          <w:iCs/>
          <w:color w:val="000000" w:themeColor="text1"/>
        </w:rPr>
        <w:t>Minjeong</w:t>
      </w:r>
      <w:proofErr w:type="spellEnd"/>
      <w:r w:rsidRPr="00233F15">
        <w:rPr>
          <w:bCs/>
          <w:iCs/>
          <w:color w:val="000000" w:themeColor="text1"/>
        </w:rPr>
        <w:t xml:space="preserve">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Gireesh</w:t>
      </w:r>
      <w:proofErr w:type="spellEnd"/>
      <w:r w:rsidRPr="00233F15">
        <w:rPr>
          <w:bCs/>
          <w:iCs/>
          <w:color w:val="000000" w:themeColor="text1"/>
        </w:rPr>
        <w:t xml:space="preserve">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Shijie</w:t>
      </w:r>
      <w:proofErr w:type="spellEnd"/>
      <w:r w:rsidRPr="00233F15">
        <w:rPr>
          <w:bCs/>
          <w:iCs/>
          <w:color w:val="000000" w:themeColor="text1"/>
        </w:rPr>
        <w:t xml:space="preserv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proofErr w:type="spellStart"/>
      <w:r w:rsidR="00583AF9">
        <w:rPr>
          <w:bCs/>
          <w:iCs/>
          <w:color w:val="000000" w:themeColor="text1"/>
        </w:rPr>
        <w:t>Yo</w:t>
      </w:r>
      <w:proofErr w:type="spellEnd"/>
      <w:r w:rsidR="00583AF9">
        <w:rPr>
          <w:bCs/>
          <w:iCs/>
          <w:color w:val="000000" w:themeColor="text1"/>
        </w:rPr>
        <w:t xml:space="preserve"> Suzuki</w:t>
      </w:r>
      <w:r w:rsidR="003A6FED" w:rsidRPr="009D6422">
        <w:rPr>
          <w:bCs/>
          <w:iCs/>
          <w:color w:val="000000" w:themeColor="text1"/>
          <w:vertAlign w:val="superscript"/>
        </w:rPr>
        <w:t>6</w:t>
      </w:r>
      <w:r w:rsidR="00583AF9">
        <w:rPr>
          <w:bCs/>
          <w:iCs/>
          <w:color w:val="000000" w:themeColor="text1"/>
        </w:rPr>
        <w:t xml:space="preserve">, </w:t>
      </w:r>
      <w:proofErr w:type="spellStart"/>
      <w:r w:rsidRPr="00233F15">
        <w:rPr>
          <w:bCs/>
          <w:iCs/>
          <w:color w:val="000000" w:themeColor="text1"/>
        </w:rPr>
        <w:t>Nozomu</w:t>
      </w:r>
      <w:proofErr w:type="spellEnd"/>
      <w:r w:rsidRPr="00233F15">
        <w:rPr>
          <w:bCs/>
          <w:iCs/>
          <w:color w:val="000000" w:themeColor="text1"/>
        </w:rPr>
        <w:t xml:space="preserve">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w:t>
      </w:r>
      <w:proofErr w:type="gramStart"/>
      <w:r w:rsidR="003A6FED">
        <w:rPr>
          <w:bCs/>
          <w:iCs/>
          <w:color w:val="000000" w:themeColor="text1"/>
          <w:vertAlign w:val="superscript"/>
        </w:rPr>
        <w:t>10,*</w:t>
      </w:r>
      <w:proofErr w:type="gramEnd"/>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 xml:space="preserve">for Advanced Biosciences, Keio University, </w:t>
      </w:r>
      <w:proofErr w:type="spellStart"/>
      <w:r w:rsidR="00094A15" w:rsidRPr="00B16CEB">
        <w:rPr>
          <w:bCs/>
          <w:iCs/>
          <w:color w:val="000000" w:themeColor="text1"/>
          <w:sz w:val="22"/>
        </w:rPr>
        <w:t>Tsuruoka</w:t>
      </w:r>
      <w:proofErr w:type="spellEnd"/>
      <w:r w:rsidR="00094A15" w:rsidRPr="00B16CEB">
        <w:rPr>
          <w:bCs/>
          <w:iCs/>
          <w:color w:val="000000" w:themeColor="text1"/>
          <w:sz w:val="22"/>
        </w:rPr>
        <w:t>,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1B9CC65" w14:textId="3A4A4FB5" w:rsidR="00815669" w:rsidRDefault="00D93A03" w:rsidP="00815669">
      <w:pPr>
        <w:jc w:val="both"/>
        <w:rPr>
          <w:rFonts w:eastAsia="Times New Roman"/>
        </w:rPr>
      </w:pPr>
      <w:r w:rsidRPr="00EC2F5D">
        <w:rPr>
          <w:rFonts w:eastAsia="Times New Roman"/>
        </w:rPr>
        <w:t>C</w:t>
      </w:r>
      <w:r w:rsidR="003A50F6" w:rsidRPr="00EC2F5D">
        <w:rPr>
          <w:rFonts w:eastAsia="Times New Roman"/>
        </w:rPr>
        <w:t xml:space="preserve">omplex genotype-to-trait relationships </w:t>
      </w:r>
      <w:r w:rsidR="00DE366E" w:rsidRPr="00EC2F5D">
        <w:rPr>
          <w:rFonts w:eastAsia="Times New Roman"/>
        </w:rPr>
        <w:t xml:space="preserve">can </w:t>
      </w:r>
      <w:r w:rsidRPr="00EC2F5D">
        <w:rPr>
          <w:rFonts w:eastAsia="Times New Roman"/>
        </w:rPr>
        <w:t xml:space="preserve">be understood by </w:t>
      </w:r>
      <w:r w:rsidR="003A50F6" w:rsidRPr="00EC2F5D">
        <w:rPr>
          <w:rFonts w:eastAsia="Times New Roman"/>
        </w:rPr>
        <w:t>perturbing genes in many diff</w:t>
      </w:r>
      <w:r w:rsidR="0032120F" w:rsidRPr="00EC2F5D">
        <w:rPr>
          <w:rFonts w:eastAsia="Times New Roman"/>
        </w:rPr>
        <w:t>erent combinations and observing</w:t>
      </w:r>
      <w:r w:rsidR="00DE366E" w:rsidRPr="00EC2F5D">
        <w:rPr>
          <w:rFonts w:eastAsia="Times New Roman"/>
        </w:rPr>
        <w:t xml:space="preserve"> the impact</w:t>
      </w:r>
      <w:r w:rsidR="003A50F6" w:rsidRPr="00EC2F5D">
        <w:rPr>
          <w:rFonts w:eastAsia="Times New Roman"/>
        </w:rPr>
        <w:t>. H</w:t>
      </w:r>
      <w:r w:rsidR="00DE366E" w:rsidRPr="00EC2F5D">
        <w:rPr>
          <w:rFonts w:eastAsia="Times New Roman"/>
        </w:rPr>
        <w:t>ere,</w:t>
      </w:r>
      <w:r w:rsidR="00EF6B49" w:rsidRPr="00EC2F5D">
        <w:rPr>
          <w:rFonts w:eastAsia="Times New Roman"/>
        </w:rPr>
        <w:t xml:space="preserve"> </w:t>
      </w:r>
      <w:r w:rsidR="00D31B40" w:rsidRPr="00EC2F5D">
        <w:rPr>
          <w:rFonts w:eastAsia="Times New Roman"/>
        </w:rPr>
        <w:t>w</w:t>
      </w:r>
      <w:r w:rsidR="00B15EC7" w:rsidRPr="00EC2F5D">
        <w:rPr>
          <w:rFonts w:eastAsia="Times New Roman"/>
        </w:rPr>
        <w:t>e describe a method to efficiently engineer</w:t>
      </w:r>
      <w:r w:rsidR="008B2CEA" w:rsidRPr="00EC2F5D">
        <w:rPr>
          <w:rFonts w:eastAsia="Times New Roman"/>
        </w:rPr>
        <w:t>, genotype,</w:t>
      </w:r>
      <w:r w:rsidR="00B15EC7" w:rsidRPr="00EC2F5D">
        <w:rPr>
          <w:rFonts w:eastAsia="Times New Roman"/>
        </w:rPr>
        <w:t xml:space="preserve"> and phenotype </w:t>
      </w:r>
      <w:r w:rsidR="000A070F" w:rsidRPr="00EC2F5D">
        <w:rPr>
          <w:rFonts w:eastAsia="Times New Roman"/>
        </w:rPr>
        <w:t xml:space="preserve">complex </w:t>
      </w:r>
      <w:r w:rsidR="00B15EC7" w:rsidRPr="00EC2F5D">
        <w:rPr>
          <w:rFonts w:eastAsia="Times New Roman"/>
        </w:rPr>
        <w:t>multi-gene varian</w:t>
      </w:r>
      <w:r w:rsidR="00896201" w:rsidRPr="00EC2F5D">
        <w:rPr>
          <w:rFonts w:eastAsia="Times New Roman"/>
        </w:rPr>
        <w:t>t combinations within a target</w:t>
      </w:r>
      <w:r w:rsidR="00B15EC7" w:rsidRPr="00EC2F5D">
        <w:rPr>
          <w:rFonts w:eastAsia="Times New Roman"/>
        </w:rPr>
        <w:t xml:space="preserve"> gene set, enabling </w:t>
      </w:r>
      <w:del w:id="2" w:author="Frederick Roth" w:date="2019-01-22T15:57:00Z">
        <w:r w:rsidR="00B15EC7" w:rsidRPr="00EC2F5D" w:rsidDel="00393E07">
          <w:rPr>
            <w:rFonts w:eastAsia="Times New Roman"/>
          </w:rPr>
          <w:delText xml:space="preserve">a deep </w:delText>
        </w:r>
      </w:del>
      <w:ins w:id="3" w:author="Frederick Roth" w:date="2019-01-22T16:08:00Z">
        <w:r w:rsidR="008D6812">
          <w:rPr>
            <w:rFonts w:eastAsia="Times New Roman"/>
          </w:rPr>
          <w:t xml:space="preserve">high-order </w:t>
        </w:r>
      </w:ins>
      <w:r w:rsidR="00B15EC7" w:rsidRPr="00EC2F5D">
        <w:rPr>
          <w:rFonts w:eastAsia="Times New Roman"/>
        </w:rPr>
        <w:t>combinatorial genetic analysis (</w:t>
      </w:r>
      <w:ins w:id="4" w:author="Frederick Roth" w:date="2019-01-22T16:08:00Z">
        <w:r w:rsidR="008D6812">
          <w:rPr>
            <w:rFonts w:eastAsia="Times New Roman"/>
          </w:rPr>
          <w:t>“</w:t>
        </w:r>
      </w:ins>
      <w:del w:id="5" w:author="Frederick Roth" w:date="2019-01-22T15:56:00Z">
        <w:r w:rsidR="00B15EC7" w:rsidRPr="00EC2F5D" w:rsidDel="00393E07">
          <w:rPr>
            <w:rFonts w:eastAsia="Times New Roman"/>
          </w:rPr>
          <w:delText>DCGA</w:delText>
        </w:r>
      </w:del>
      <w:ins w:id="6" w:author="Frederick Roth" w:date="2019-01-22T15:56:00Z">
        <w:r w:rsidR="00393E07">
          <w:rPr>
            <w:rFonts w:eastAsia="Times New Roman"/>
          </w:rPr>
          <w:t>XGA</w:t>
        </w:r>
      </w:ins>
      <w:ins w:id="7" w:author="Frederick Roth" w:date="2019-01-22T16:08:00Z">
        <w:r w:rsidR="008D6812">
          <w:rPr>
            <w:rFonts w:eastAsia="Times New Roman"/>
          </w:rPr>
          <w:t>”</w:t>
        </w:r>
      </w:ins>
      <w:r w:rsidR="00B15EC7" w:rsidRPr="00EC2F5D">
        <w:rPr>
          <w:rFonts w:eastAsia="Times New Roman"/>
        </w:rPr>
        <w:t>).</w:t>
      </w:r>
      <w:r w:rsidR="00B03BB0" w:rsidRPr="00EC2F5D">
        <w:rPr>
          <w:rFonts w:eastAsia="Times New Roman"/>
        </w:rPr>
        <w:t xml:space="preserve">  </w:t>
      </w:r>
      <w:r w:rsidR="004931FF" w:rsidRPr="00EC2F5D">
        <w:rPr>
          <w:rFonts w:eastAsia="Times New Roman"/>
        </w:rPr>
        <w:t xml:space="preserve">Applying </w:t>
      </w:r>
      <w:del w:id="8" w:author="Frederick Roth" w:date="2019-01-22T15:56:00Z">
        <w:r w:rsidRPr="00EC2F5D" w:rsidDel="00393E07">
          <w:rPr>
            <w:rFonts w:eastAsia="Times New Roman"/>
          </w:rPr>
          <w:delText>DCGA</w:delText>
        </w:r>
      </w:del>
      <w:ins w:id="9" w:author="Frederick Roth" w:date="2019-01-22T16:09:00Z">
        <w:r w:rsidR="008D6812">
          <w:rPr>
            <w:rFonts w:eastAsia="Times New Roman"/>
          </w:rPr>
          <w:t xml:space="preserve">XGA </w:t>
        </w:r>
      </w:ins>
      <w:del w:id="10" w:author="Frederick Roth" w:date="2019-01-22T16:09:00Z">
        <w:r w:rsidRPr="00EC2F5D" w:rsidDel="008D6812">
          <w:rPr>
            <w:rFonts w:eastAsia="Times New Roman"/>
          </w:rPr>
          <w:delText xml:space="preserve"> </w:delText>
        </w:r>
      </w:del>
      <w:r w:rsidR="004931FF" w:rsidRPr="00EC2F5D">
        <w:rPr>
          <w:rFonts w:eastAsia="Times New Roman"/>
        </w:rPr>
        <w:t>to</w:t>
      </w:r>
      <w:r w:rsidR="008B2CEA" w:rsidRPr="00EC2F5D">
        <w:rPr>
          <w:rFonts w:eastAsia="Times New Roman"/>
        </w:rPr>
        <w:t xml:space="preserve"> 16 yeast ABC transporters, w</w:t>
      </w:r>
      <w:r w:rsidR="00B03BB0" w:rsidRPr="00EC2F5D">
        <w:rPr>
          <w:rFonts w:eastAsia="Times New Roman"/>
        </w:rPr>
        <w:t>e</w:t>
      </w:r>
      <w:r w:rsidR="004348F6" w:rsidRPr="00EC2F5D">
        <w:rPr>
          <w:rFonts w:eastAsia="Times New Roman"/>
        </w:rPr>
        <w:t xml:space="preserve"> </w:t>
      </w:r>
      <w:r w:rsidR="0062058B" w:rsidRPr="00EC2F5D">
        <w:rPr>
          <w:rFonts w:eastAsia="Times New Roman"/>
        </w:rPr>
        <w:t>generate</w:t>
      </w:r>
      <w:r w:rsidRPr="00EC2F5D">
        <w:rPr>
          <w:rFonts w:eastAsia="Times New Roman"/>
        </w:rPr>
        <w:t>d</w:t>
      </w:r>
      <w:r w:rsidR="008B2CEA" w:rsidRPr="00EC2F5D">
        <w:rPr>
          <w:rFonts w:eastAsia="Times New Roman"/>
        </w:rPr>
        <w:t xml:space="preserve"> </w:t>
      </w:r>
      <w:r w:rsidRPr="00EC2F5D">
        <w:rPr>
          <w:rFonts w:eastAsia="Times New Roman"/>
        </w:rPr>
        <w:t xml:space="preserve">and genotyped </w:t>
      </w:r>
      <w:r w:rsidR="008B2CEA" w:rsidRPr="00EC2F5D">
        <w:rPr>
          <w:rFonts w:eastAsia="Times New Roman"/>
        </w:rPr>
        <w:t xml:space="preserve">&gt;5,000 strains bearing </w:t>
      </w:r>
      <w:r w:rsidRPr="00EC2F5D">
        <w:rPr>
          <w:rFonts w:eastAsia="Times New Roman"/>
        </w:rPr>
        <w:t xml:space="preserve">deletions of </w:t>
      </w:r>
      <w:r w:rsidR="00E13594" w:rsidRPr="00EC2F5D">
        <w:rPr>
          <w:rFonts w:eastAsia="Times New Roman"/>
        </w:rPr>
        <w:t>random</w:t>
      </w:r>
      <w:r w:rsidR="007068F3" w:rsidRPr="00EC2F5D">
        <w:rPr>
          <w:rFonts w:eastAsia="Times New Roman"/>
        </w:rPr>
        <w:t xml:space="preserve"> </w:t>
      </w:r>
      <w:r w:rsidR="009D32FD" w:rsidRPr="00EC2F5D">
        <w:rPr>
          <w:rFonts w:eastAsia="Times New Roman"/>
        </w:rPr>
        <w:t>subsets</w:t>
      </w:r>
      <w:r w:rsidR="00BF4275" w:rsidRPr="00EC2F5D">
        <w:rPr>
          <w:rFonts w:eastAsia="Times New Roman"/>
        </w:rPr>
        <w:t xml:space="preserve"> of transporters</w:t>
      </w:r>
      <w:r w:rsidR="00E52C1F" w:rsidRPr="00EC2F5D">
        <w:rPr>
          <w:rFonts w:eastAsia="Times New Roman"/>
        </w:rPr>
        <w:t xml:space="preserve">, </w:t>
      </w:r>
      <w:r w:rsidRPr="00EC2F5D">
        <w:rPr>
          <w:rFonts w:eastAsia="Times New Roman"/>
        </w:rPr>
        <w:t xml:space="preserve">and </w:t>
      </w:r>
      <w:r w:rsidR="0062058B" w:rsidRPr="00EC2F5D">
        <w:rPr>
          <w:rFonts w:eastAsia="Times New Roman"/>
        </w:rPr>
        <w:t>profil</w:t>
      </w:r>
      <w:r w:rsidRPr="00EC2F5D">
        <w:rPr>
          <w:rFonts w:eastAsia="Times New Roman"/>
        </w:rPr>
        <w:t>ed</w:t>
      </w:r>
      <w:r w:rsidR="00CC12F5" w:rsidRPr="00EC2F5D">
        <w:rPr>
          <w:rFonts w:eastAsia="Times New Roman"/>
        </w:rPr>
        <w:t xml:space="preserve"> each strain for </w:t>
      </w:r>
      <w:r w:rsidR="00815669" w:rsidRPr="00EC2F5D">
        <w:rPr>
          <w:rFonts w:eastAsia="Times New Roman"/>
        </w:rPr>
        <w:t xml:space="preserve">resistance to each of 16 bioactive compounds (‘drugs’). </w:t>
      </w:r>
      <w:r w:rsidR="00CC12F5" w:rsidRPr="00EC2F5D">
        <w:rPr>
          <w:rFonts w:eastAsia="Times New Roman"/>
        </w:rPr>
        <w:t xml:space="preserve"> </w:t>
      </w:r>
      <w:del w:id="11" w:author="Frederick Roth" w:date="2019-01-22T15:56:00Z">
        <w:r w:rsidR="009D32FD" w:rsidRPr="00EC2F5D" w:rsidDel="00393E07">
          <w:rPr>
            <w:rFonts w:eastAsia="Times New Roman"/>
          </w:rPr>
          <w:delText>DCGA</w:delText>
        </w:r>
      </w:del>
      <w:ins w:id="12" w:author="Frederick Roth" w:date="2019-01-22T16:09:00Z">
        <w:r w:rsidR="008D6812">
          <w:rPr>
            <w:rFonts w:eastAsia="Times New Roman"/>
          </w:rPr>
          <w:t>XGA</w:t>
        </w:r>
      </w:ins>
      <w:r w:rsidR="009D32FD" w:rsidRPr="00EC2F5D">
        <w:rPr>
          <w:rFonts w:eastAsia="Times New Roman"/>
        </w:rPr>
        <w:t xml:space="preserve"> revealed </w:t>
      </w:r>
      <w:r w:rsidR="00376F16" w:rsidRPr="00EC2F5D">
        <w:rPr>
          <w:rFonts w:eastAsia="Times New Roman"/>
        </w:rPr>
        <w:t xml:space="preserve">a </w:t>
      </w:r>
      <w:r w:rsidR="00CC12F5" w:rsidRPr="00EC2F5D">
        <w:rPr>
          <w:rFonts w:eastAsia="Times New Roman"/>
        </w:rPr>
        <w:t xml:space="preserve">complex </w:t>
      </w:r>
      <w:r w:rsidR="0092633C" w:rsidRPr="00EC2F5D">
        <w:rPr>
          <w:rFonts w:eastAsia="Times New Roman"/>
        </w:rPr>
        <w:t>g</w:t>
      </w:r>
      <w:r w:rsidR="009D32FD" w:rsidRPr="00EC2F5D">
        <w:rPr>
          <w:rFonts w:eastAsia="Times New Roman"/>
        </w:rPr>
        <w:t>en</w:t>
      </w:r>
      <w:r w:rsidR="00376F16" w:rsidRPr="00EC2F5D">
        <w:rPr>
          <w:rFonts w:eastAsia="Times New Roman"/>
        </w:rPr>
        <w:t>otype-to-resistance landscape</w:t>
      </w:r>
      <w:r w:rsidR="00636256" w:rsidRPr="00EC2F5D">
        <w:rPr>
          <w:rFonts w:eastAsia="Times New Roman"/>
        </w:rPr>
        <w:t>,</w:t>
      </w:r>
      <w:r w:rsidR="00F53AFE" w:rsidRPr="00EC2F5D">
        <w:rPr>
          <w:rFonts w:eastAsia="Times New Roman"/>
        </w:rPr>
        <w:t xml:space="preserve"> showing</w:t>
      </w:r>
      <w:r w:rsidR="00CC12F5" w:rsidRPr="00EC2F5D">
        <w:rPr>
          <w:rFonts w:eastAsia="Times New Roman"/>
        </w:rPr>
        <w:t xml:space="preserve"> high-order</w:t>
      </w:r>
      <w:r w:rsidR="0092633C" w:rsidRPr="00EC2F5D">
        <w:rPr>
          <w:rFonts w:eastAsia="Times New Roman"/>
        </w:rPr>
        <w:t xml:space="preserve"> drug-dependent genetic interactions for 13 of the 16 transporters studied.</w:t>
      </w:r>
      <w:r w:rsidR="00D61751" w:rsidRPr="00EC2F5D">
        <w:rPr>
          <w:rFonts w:eastAsia="Times New Roman"/>
        </w:rPr>
        <w:t xml:space="preserve">  </w:t>
      </w:r>
      <w:r w:rsidR="00C17185" w:rsidRPr="00EC2F5D">
        <w:rPr>
          <w:rFonts w:eastAsia="Times New Roman"/>
        </w:rPr>
        <w:t>We develop</w:t>
      </w:r>
      <w:r w:rsidR="00E36C9D" w:rsidRPr="00EC2F5D">
        <w:rPr>
          <w:rFonts w:eastAsia="Times New Roman"/>
        </w:rPr>
        <w:t>ed</w:t>
      </w:r>
      <w:r w:rsidR="004C4223" w:rsidRPr="00EC2F5D">
        <w:rPr>
          <w:rFonts w:eastAsia="Times New Roman"/>
        </w:rPr>
        <w:t xml:space="preserve"> a</w:t>
      </w:r>
      <w:r w:rsidR="00376F16" w:rsidRPr="00EC2F5D">
        <w:rPr>
          <w:rFonts w:eastAsia="Times New Roman"/>
        </w:rPr>
        <w:t xml:space="preserve"> neural network</w:t>
      </w:r>
      <w:r w:rsidR="004C4223" w:rsidRPr="00EC2F5D">
        <w:rPr>
          <w:rFonts w:eastAsia="Times New Roman"/>
        </w:rPr>
        <w:t xml:space="preserve"> to</w:t>
      </w:r>
      <w:r w:rsidR="00376F16" w:rsidRPr="00EC2F5D">
        <w:rPr>
          <w:rFonts w:eastAsia="Times New Roman"/>
        </w:rPr>
        <w:t xml:space="preserve"> </w:t>
      </w:r>
      <w:r w:rsidR="00547F87" w:rsidRPr="00EC2F5D">
        <w:rPr>
          <w:rFonts w:eastAsia="Times New Roman"/>
        </w:rPr>
        <w:t>derive</w:t>
      </w:r>
      <w:r w:rsidR="000D56F9" w:rsidRPr="00EC2F5D">
        <w:rPr>
          <w:rFonts w:eastAsia="Times New Roman"/>
        </w:rPr>
        <w:t xml:space="preserve"> intuitive system model</w:t>
      </w:r>
      <w:r w:rsidR="005030F1" w:rsidRPr="00EC2F5D">
        <w:rPr>
          <w:rFonts w:eastAsia="Times New Roman"/>
        </w:rPr>
        <w:t>s</w:t>
      </w:r>
      <w:r w:rsidR="000D56F9" w:rsidRPr="00EC2F5D">
        <w:rPr>
          <w:rFonts w:eastAsia="Times New Roman"/>
        </w:rPr>
        <w:t xml:space="preserve"> </w:t>
      </w:r>
      <w:r w:rsidR="004E3329" w:rsidRPr="00EC2F5D">
        <w:rPr>
          <w:bCs/>
          <w:iCs/>
          <w:color w:val="000000" w:themeColor="text1"/>
        </w:rPr>
        <w:t>from the</w:t>
      </w:r>
      <w:r w:rsidR="00314DE5" w:rsidRPr="00EC2F5D">
        <w:rPr>
          <w:bCs/>
          <w:iCs/>
          <w:color w:val="000000" w:themeColor="text1"/>
        </w:rPr>
        <w:t>se</w:t>
      </w:r>
      <w:r w:rsidR="009B1502" w:rsidRPr="00EC2F5D">
        <w:rPr>
          <w:bCs/>
          <w:iCs/>
          <w:color w:val="000000" w:themeColor="text1"/>
        </w:rPr>
        <w:t xml:space="preserve"> </w:t>
      </w:r>
      <w:r w:rsidR="00EF6B49" w:rsidRPr="00EC2F5D">
        <w:rPr>
          <w:bCs/>
          <w:iCs/>
          <w:color w:val="000000" w:themeColor="text1"/>
        </w:rPr>
        <w:t xml:space="preserve">complex </w:t>
      </w:r>
      <w:r w:rsidR="00574814" w:rsidRPr="00EC2F5D">
        <w:rPr>
          <w:bCs/>
          <w:iCs/>
          <w:color w:val="000000" w:themeColor="text1"/>
        </w:rPr>
        <w:t>genetic relationships</w:t>
      </w:r>
      <w:r w:rsidR="00376F16" w:rsidRPr="00EC2F5D">
        <w:rPr>
          <w:bCs/>
          <w:iCs/>
          <w:color w:val="000000" w:themeColor="text1"/>
        </w:rPr>
        <w:t>.</w:t>
      </w:r>
      <w:r w:rsidR="00376F16" w:rsidRPr="00EC2F5D">
        <w:rPr>
          <w:rFonts w:eastAsia="Times New Roman"/>
        </w:rPr>
        <w:t xml:space="preserve"> </w:t>
      </w:r>
      <w:r w:rsidRPr="00EC2F5D">
        <w:rPr>
          <w:rFonts w:eastAsia="Times New Roman"/>
        </w:rPr>
        <w:t>Guided by m</w:t>
      </w:r>
      <w:r w:rsidR="00D61751" w:rsidRPr="00EC2F5D">
        <w:rPr>
          <w:rFonts w:eastAsia="Times New Roman"/>
        </w:rPr>
        <w:t>odeling</w:t>
      </w:r>
      <w:r w:rsidR="0044538E">
        <w:rPr>
          <w:rFonts w:eastAsia="Times New Roman"/>
        </w:rPr>
        <w:t>, we</w:t>
      </w:r>
      <w:r w:rsidR="004862F7" w:rsidRPr="00EC2F5D">
        <w:rPr>
          <w:rFonts w:eastAsia="Times New Roman"/>
        </w:rPr>
        <w:t xml:space="preserve"> furthe</w:t>
      </w:r>
      <w:r w:rsidR="00CC12F5" w:rsidRPr="00EC2F5D">
        <w:rPr>
          <w:rFonts w:eastAsia="Times New Roman"/>
        </w:rPr>
        <w:t>r characteriz</w:t>
      </w:r>
      <w:r w:rsidRPr="00EC2F5D">
        <w:rPr>
          <w:rFonts w:eastAsia="Times New Roman"/>
        </w:rPr>
        <w:t>ed</w:t>
      </w:r>
      <w:r w:rsidR="00CC12F5" w:rsidRPr="00EC2F5D">
        <w:rPr>
          <w:rFonts w:eastAsia="Times New Roman"/>
        </w:rPr>
        <w:t xml:space="preserve"> </w:t>
      </w:r>
      <w:r w:rsidRPr="00EC2F5D">
        <w:rPr>
          <w:rFonts w:eastAsia="Times New Roman"/>
        </w:rPr>
        <w:t xml:space="preserve">a </w:t>
      </w:r>
      <w:r w:rsidR="006E1CF7" w:rsidRPr="00EC2F5D">
        <w:rPr>
          <w:rFonts w:eastAsia="Times New Roman"/>
        </w:rPr>
        <w:t xml:space="preserve">quadruple knockout </w:t>
      </w:r>
      <w:r w:rsidRPr="00EC2F5D">
        <w:rPr>
          <w:rFonts w:eastAsia="Times New Roman"/>
        </w:rPr>
        <w:t xml:space="preserve">strain </w:t>
      </w:r>
      <w:r w:rsidR="006E1CF7" w:rsidRPr="00EC2F5D">
        <w:rPr>
          <w:rFonts w:eastAsia="Times New Roman"/>
        </w:rPr>
        <w:t>(</w:t>
      </w:r>
      <w:r w:rsidR="006E1CF7" w:rsidRPr="00EC2F5D">
        <w:rPr>
          <w:rFonts w:eastAsia="Times New Roman"/>
          <w:i/>
        </w:rPr>
        <w:t>snq2</w:t>
      </w:r>
      <w:r w:rsidR="006E1CF7" w:rsidRPr="00EC2F5D">
        <w:rPr>
          <w:rFonts w:eastAsia="Times New Roman"/>
        </w:rPr>
        <w:t xml:space="preserve">∆ </w:t>
      </w:r>
      <w:r w:rsidR="006E1CF7" w:rsidRPr="00EC2F5D">
        <w:rPr>
          <w:rFonts w:eastAsia="Times New Roman"/>
          <w:i/>
        </w:rPr>
        <w:t>yor1</w:t>
      </w:r>
      <w:r w:rsidR="006E1CF7" w:rsidRPr="00EC2F5D">
        <w:rPr>
          <w:rFonts w:eastAsia="Times New Roman"/>
        </w:rPr>
        <w:t xml:space="preserve">∆ </w:t>
      </w:r>
      <w:r w:rsidR="006E1CF7" w:rsidRPr="00EC2F5D">
        <w:rPr>
          <w:rFonts w:eastAsia="Times New Roman"/>
          <w:i/>
        </w:rPr>
        <w:t>ybt1</w:t>
      </w:r>
      <w:r w:rsidR="006E1CF7" w:rsidRPr="00EC2F5D">
        <w:rPr>
          <w:rFonts w:eastAsia="Times New Roman"/>
        </w:rPr>
        <w:t xml:space="preserve">∆ </w:t>
      </w:r>
      <w:r w:rsidR="006E1CF7" w:rsidRPr="00EC2F5D">
        <w:rPr>
          <w:rFonts w:eastAsia="Times New Roman"/>
          <w:i/>
        </w:rPr>
        <w:t>ycf1</w:t>
      </w:r>
      <w:r w:rsidR="006E1CF7" w:rsidRPr="00EC2F5D">
        <w:rPr>
          <w:rFonts w:eastAsia="Times New Roman"/>
        </w:rPr>
        <w:t xml:space="preserve">∆) </w:t>
      </w:r>
      <w:r w:rsidRPr="00EC2F5D">
        <w:rPr>
          <w:rFonts w:eastAsia="Times New Roman"/>
        </w:rPr>
        <w:t xml:space="preserve">which unexpectedly </w:t>
      </w:r>
      <w:r w:rsidR="006E1CF7" w:rsidRPr="00EC2F5D">
        <w:rPr>
          <w:rFonts w:eastAsia="Times New Roman"/>
        </w:rPr>
        <w:t xml:space="preserve">showed </w:t>
      </w:r>
      <w:r w:rsidRPr="00EC2F5D">
        <w:rPr>
          <w:rFonts w:eastAsia="Times New Roman"/>
        </w:rPr>
        <w:t xml:space="preserve">high </w:t>
      </w:r>
      <w:r w:rsidRPr="003B24A9">
        <w:rPr>
          <w:rFonts w:eastAsia="Times New Roman"/>
          <w:i/>
        </w:rPr>
        <w:t>PDR5</w:t>
      </w:r>
      <w:r w:rsidRPr="00EC2F5D">
        <w:rPr>
          <w:rFonts w:eastAsia="Times New Roman"/>
        </w:rPr>
        <w:t xml:space="preserve">-dependent </w:t>
      </w:r>
      <w:r w:rsidR="006E1CF7" w:rsidRPr="00EC2F5D">
        <w:rPr>
          <w:rFonts w:eastAsia="Times New Roman"/>
        </w:rPr>
        <w:t xml:space="preserve">resistance </w:t>
      </w:r>
      <w:r w:rsidRPr="00EC2F5D">
        <w:rPr>
          <w:rFonts w:eastAsia="Times New Roman"/>
        </w:rPr>
        <w:t>to fluconazole</w:t>
      </w:r>
      <w:r w:rsidR="006E1CF7" w:rsidRPr="00EC2F5D">
        <w:rPr>
          <w:rFonts w:eastAsia="Times New Roman"/>
        </w:rPr>
        <w:t>.</w:t>
      </w:r>
      <w:r w:rsidR="008B2CEA" w:rsidRPr="00EC2F5D">
        <w:rPr>
          <w:rFonts w:eastAsia="Times New Roman"/>
        </w:rPr>
        <w:t xml:space="preserve"> </w:t>
      </w:r>
      <w:r w:rsidRPr="00EC2F5D">
        <w:rPr>
          <w:rFonts w:eastAsia="Times New Roman"/>
        </w:rPr>
        <w:t xml:space="preserve">Results showed that </w:t>
      </w:r>
      <w:r w:rsidR="00815669" w:rsidRPr="00EC2F5D">
        <w:rPr>
          <w:rFonts w:eastAsia="Times New Roman"/>
        </w:rPr>
        <w:t xml:space="preserve">high-order genotype-to-trait relationships </w:t>
      </w:r>
      <w:r w:rsidRPr="00EC2F5D">
        <w:rPr>
          <w:rFonts w:eastAsia="Times New Roman"/>
        </w:rPr>
        <w:t xml:space="preserve">discovered by </w:t>
      </w:r>
      <w:del w:id="13" w:author="Frederick Roth" w:date="2019-01-22T15:56:00Z">
        <w:r w:rsidRPr="00EC2F5D" w:rsidDel="00393E07">
          <w:rPr>
            <w:rFonts w:eastAsia="Times New Roman"/>
          </w:rPr>
          <w:delText>DCGA</w:delText>
        </w:r>
      </w:del>
      <w:ins w:id="14" w:author="Frederick Roth" w:date="2019-01-22T16:09:00Z">
        <w:r w:rsidR="008D6812">
          <w:rPr>
            <w:rFonts w:eastAsia="Times New Roman"/>
          </w:rPr>
          <w:t>XGA</w:t>
        </w:r>
      </w:ins>
      <w:r w:rsidRPr="00EC2F5D">
        <w:rPr>
          <w:rFonts w:eastAsia="Times New Roman"/>
        </w:rPr>
        <w:t xml:space="preserve"> can help </w:t>
      </w:r>
      <w:r w:rsidR="00815669" w:rsidRPr="00EC2F5D">
        <w:rPr>
          <w:rFonts w:eastAsia="Times New Roman"/>
        </w:rPr>
        <w:t>dissect complex biological systems.</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06657E38"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such that combinations of genetic perturbations yield surprising and informative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r w:rsidR="009833C3">
        <w:rPr>
          <w:lang w:val="en-CA"/>
        </w:rPr>
        <w:t>D</w:t>
      </w:r>
      <w:r w:rsidR="009833C3">
        <w:rPr>
          <w:lang w:val="en-CA"/>
        </w:rPr>
        <w:t>isrupting</w:t>
      </w:r>
      <w:r w:rsidR="009833C3">
        <w:rPr>
          <w:lang w:val="en-CA"/>
        </w:rPr>
        <w:t xml:space="preserve"> </w:t>
      </w:r>
      <w:r>
        <w:rPr>
          <w:lang w:val="en-CA"/>
        </w:rPr>
        <w:t>gene</w:t>
      </w:r>
      <w:r w:rsidR="009833C3">
        <w:rPr>
          <w:lang w:val="en-CA"/>
        </w:rPr>
        <w:t xml:space="preserve"> pairs</w:t>
      </w:r>
      <w:r>
        <w:rPr>
          <w:lang w:val="en-CA"/>
        </w:rPr>
        <w:t xml:space="preserve">, </w:t>
      </w:r>
      <w:r w:rsidR="009833C3">
        <w:rPr>
          <w:lang w:val="en-CA"/>
        </w:rPr>
        <w:t xml:space="preserve">e.g., </w:t>
      </w:r>
      <w:r w:rsidR="009833C3">
        <w:rPr>
          <w:lang w:val="en-CA"/>
        </w:rPr>
        <w:t xml:space="preserve">using </w:t>
      </w:r>
      <w:r w:rsidR="009833C3">
        <w:rPr>
          <w:lang w:val="en-CA"/>
        </w:rPr>
        <w:t xml:space="preserve">synthetic genetic </w:t>
      </w:r>
      <w:ins w:id="15" w:author="Albi Celaj" w:date="2019-01-23T10:42:00Z">
        <w:r w:rsidR="006E3392">
          <w:rPr>
            <w:lang w:val="en-CA"/>
          </w:rPr>
          <w:t xml:space="preserve">array </w:t>
        </w:r>
      </w:ins>
      <w:ins w:id="16" w:author="Frederick Roth" w:date="2019-01-22T16:12:00Z">
        <w:r w:rsidR="009833C3">
          <w:rPr>
            <w:lang w:val="en-CA"/>
          </w:rPr>
          <w:t>analysis (SGA)</w:t>
        </w:r>
      </w:ins>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B75F302" w14:textId="46DD7CED" w:rsidR="008D3E72" w:rsidRPr="001038A9" w:rsidRDefault="002F2500">
      <w:pPr>
        <w:jc w:val="both"/>
        <w:rPr>
          <w:bCs/>
          <w:iCs/>
          <w:color w:val="000000" w:themeColor="text1"/>
        </w:rPr>
      </w:pPr>
      <w:r>
        <w:rPr>
          <w:lang w:val="en-CA"/>
        </w:rPr>
        <w:t>Complex genetic interactions</w:t>
      </w:r>
      <w:r w:rsidR="00E312AC">
        <w:rPr>
          <w:lang w:val="en-CA"/>
        </w:rPr>
        <w:t>—</w:t>
      </w:r>
      <w:r w:rsidR="00AD413B">
        <w:rPr>
          <w:lang w:val="en-CA"/>
        </w:rPr>
        <w:t>surprising</w:t>
      </w:r>
      <w:r w:rsidR="00BE5F24">
        <w:rPr>
          <w:lang w:val="en-CA"/>
        </w:rPr>
        <w:t xml:space="preserve"> phenotypes </w:t>
      </w:r>
      <w:r w:rsidR="000F36F5">
        <w:rPr>
          <w:lang w:val="en-CA"/>
        </w:rPr>
        <w:t>arising from</w:t>
      </w:r>
      <w:r>
        <w:rPr>
          <w:lang w:val="en-CA"/>
        </w:rPr>
        <w:t xml:space="preserve"> simultaneous perturbation of more than two genes</w:t>
      </w:r>
      <w:r w:rsidR="00E312AC">
        <w:rPr>
          <w:lang w:val="en-CA"/>
        </w:rPr>
        <w:t>—</w:t>
      </w:r>
      <w:ins w:id="17" w:author="Frederick Roth" w:date="2019-01-22T16:33:00Z">
        <w:r w:rsidR="00825573">
          <w:rPr>
            <w:lang w:val="en-CA"/>
          </w:rPr>
          <w:t xml:space="preserve">can </w:t>
        </w:r>
      </w:ins>
      <w:r w:rsidR="00753975">
        <w:rPr>
          <w:lang w:val="en-CA"/>
        </w:rPr>
        <w:t>further</w:t>
      </w:r>
      <w:r w:rsidR="001F2B88">
        <w:rPr>
          <w:lang w:val="en-CA"/>
        </w:rPr>
        <w:t xml:space="preserve"> </w:t>
      </w:r>
      <w:r w:rsidR="003C0C4D">
        <w:rPr>
          <w:lang w:val="en-CA"/>
        </w:rPr>
        <w:t>inform</w:t>
      </w:r>
      <w:r w:rsidR="00753975">
        <w:rPr>
          <w:lang w:val="en-CA"/>
        </w:rPr>
        <w:t xml:space="preserve"> </w:t>
      </w:r>
      <w:r w:rsidR="00C13A6A">
        <w:rPr>
          <w:lang w:val="en-CA"/>
        </w:rPr>
        <w:t xml:space="preserve">gene </w:t>
      </w:r>
      <w:r w:rsidR="00753975">
        <w:rPr>
          <w:lang w:val="en-CA"/>
        </w:rPr>
        <w:t>function</w:t>
      </w:r>
      <w:r w:rsidR="00F96E27">
        <w:rPr>
          <w:lang w:val="en-CA"/>
        </w:rPr>
        <w:t xml:space="preserve">.  </w:t>
      </w:r>
      <w:r w:rsidR="00E312AC">
        <w:rPr>
          <w:lang w:val="en-CA"/>
        </w:rPr>
        <w:t>Indeed, t</w:t>
      </w:r>
      <w:r w:rsidR="00E7460B" w:rsidRPr="00831765">
        <w:rPr>
          <w:lang w:val="en-CA"/>
        </w:rPr>
        <w:t xml:space="preserve">hree-gene interactions </w:t>
      </w:r>
      <w:r w:rsidR="00BE5F24">
        <w:rPr>
          <w:lang w:val="en-CA"/>
        </w:rPr>
        <w:t>(</w:t>
      </w:r>
      <w:r w:rsidR="00E7460B" w:rsidRPr="00B42701">
        <w:rPr>
          <w:lang w:val="en-CA"/>
        </w:rPr>
        <w:t>for which a triple mutant phenotype c</w:t>
      </w:r>
      <w:r w:rsidR="00E7460B">
        <w:rPr>
          <w:lang w:val="en-CA"/>
        </w:rPr>
        <w:t>annot be simply explained by the underlying</w:t>
      </w:r>
      <w:r w:rsidR="00E7460B" w:rsidRPr="00B42701">
        <w:rPr>
          <w:lang w:val="en-CA"/>
        </w:rPr>
        <w:t xml:space="preserve"> single and double mutant </w:t>
      </w:r>
      <w:r w:rsidR="00173DA0">
        <w:rPr>
          <w:lang w:val="en-CA"/>
        </w:rPr>
        <w:t>phenotype</w:t>
      </w:r>
      <w:r w:rsidR="00856CAC">
        <w:rPr>
          <w:lang w:val="en-CA"/>
        </w:rPr>
        <w:t>s</w:t>
      </w:r>
      <w:r w:rsidR="00BE5F24">
        <w:rPr>
          <w:lang w:val="en-CA"/>
        </w:rPr>
        <w:t>)</w:t>
      </w:r>
      <w:r w:rsidR="00E7460B">
        <w:rPr>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E7460B">
        <w:rPr>
          <w:lang w:val="en-CA"/>
        </w:rPr>
        <w:t>.</w:t>
      </w:r>
      <w:r w:rsidR="00A82531">
        <w:rPr>
          <w:lang w:val="en-CA"/>
        </w:rPr>
        <w:t xml:space="preserve">  </w:t>
      </w:r>
      <w:r w:rsidR="00710ACA">
        <w:rPr>
          <w:lang w:val="en-CA"/>
        </w:rPr>
        <w:t>Even when</w:t>
      </w:r>
      <w:r w:rsidR="00F06C98">
        <w:rPr>
          <w:lang w:val="en-CA"/>
        </w:rPr>
        <w:t xml:space="preserve"> t</w:t>
      </w:r>
      <w:r w:rsidR="0021622F">
        <w:rPr>
          <w:lang w:val="en-CA"/>
        </w:rPr>
        <w:t>wo</w:t>
      </w:r>
      <w:r w:rsidR="0046609A">
        <w:rPr>
          <w:lang w:val="en-CA"/>
        </w:rPr>
        <w:t>-gene interactions are present</w:t>
      </w:r>
      <w:r w:rsidR="00D652F4">
        <w:rPr>
          <w:lang w:val="en-CA"/>
        </w:rPr>
        <w:t>,</w:t>
      </w:r>
      <w:r w:rsidR="00E666E0">
        <w:rPr>
          <w:lang w:val="en-CA"/>
        </w:rPr>
        <w:t xml:space="preserve"> </w:t>
      </w:r>
      <w:r w:rsidR="00E312AC">
        <w:rPr>
          <w:lang w:val="en-CA"/>
        </w:rPr>
        <w:t xml:space="preserve">important </w:t>
      </w:r>
      <w:r w:rsidR="006E734A">
        <w:rPr>
          <w:lang w:val="en-CA"/>
        </w:rPr>
        <w:t>functional inference</w:t>
      </w:r>
      <w:r w:rsidR="00E312AC">
        <w:rPr>
          <w:lang w:val="en-CA"/>
        </w:rPr>
        <w:t>s</w:t>
      </w:r>
      <w:r w:rsidR="006E734A">
        <w:rPr>
          <w:lang w:val="en-CA"/>
        </w:rPr>
        <w:t xml:space="preserve"> </w:t>
      </w:r>
      <w:r w:rsidR="00E312AC">
        <w:rPr>
          <w:lang w:val="en-CA"/>
        </w:rPr>
        <w:t xml:space="preserve">cannot be made </w:t>
      </w:r>
      <w:r w:rsidR="001A5274">
        <w:rPr>
          <w:lang w:val="en-CA"/>
        </w:rPr>
        <w:t xml:space="preserve">until triple-knockout phenotypes are </w:t>
      </w:r>
      <w:r w:rsidR="007765A3">
        <w:rPr>
          <w:lang w:val="en-CA"/>
        </w:rPr>
        <w:t xml:space="preserve">observed and </w:t>
      </w:r>
      <w:r w:rsidR="003C0562">
        <w:rPr>
          <w:lang w:val="en-CA"/>
        </w:rPr>
        <w:t>analyzed</w:t>
      </w:r>
      <w:r w:rsidR="001A5274">
        <w:rPr>
          <w:lang w:val="en-CA"/>
        </w:rPr>
        <w:t xml:space="preserve"> </w:t>
      </w:r>
      <w:r w:rsidR="00DF1428">
        <w:rPr>
          <w:rFonts w:eastAsia="Times New Roman"/>
          <w:color w:val="222222"/>
          <w:shd w:val="clear" w:color="auto" w:fill="FFFFFF"/>
          <w:lang w:val="en-CA"/>
        </w:rPr>
        <w:fldChar w:fldCharType="begin" w:fldLock="1"/>
      </w:r>
      <w:r w:rsidR="00262137">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L.","non-dropping-particle":"","parse-names":false,"suffix":""}],"container-title":"Science","id":"ITEM-2","issue":"6386","issued":{"date-parts":[["2018","4","20"]]},"page":"eaao1729","title":"Systematic analysis of complex genetic interactions","type":"article-journal","volume":"360"},"uris":["http://www.mendeley.com/documents/?uuid=d5750ca3-7885-381f-b2d5-684daaa50e67"]},{"id":"ITEM-3","itemData":{"DOI":"10.1016/j.celrep.2013.05.007","ISSN":"2211-1247","PMID":"23746449","abstract":"Genetic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reports","id":"ITEM-3","issue":"6","issued":{"date-parts":[["2013","6","27"]]},"page":"2168-78","publisher":"NIH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regulation.","type":"article-journal","volume":"3"},"uris":["http://www.mendeley.com/documents/?uuid=9a0f29e1-c241-3787-b622-d447a5bc1ac0"]}],"mendeley":{"formattedCitation":"(Braberg et al., 2014; Haber et al., 2013; Kuzmin et al., 2018)","plainTextFormattedCitation":"(Braberg et al., 2014; Haber et al., 2013; Kuzmin et al., 2018)","previouslyFormattedCitation":"(Braberg et al., 2014; Haber et al., 2013; Kuzmin et al., 2018)"},"properties":{"noteIndex":0},"schema":"https://github.com/citation-style-language/schema/raw/master/csl-citation.json"}</w:instrText>
      </w:r>
      <w:r w:rsidR="00DF1428">
        <w:rPr>
          <w:rFonts w:eastAsia="Times New Roman"/>
          <w:color w:val="222222"/>
          <w:shd w:val="clear" w:color="auto" w:fill="FFFFFF"/>
          <w:lang w:val="en-CA"/>
        </w:rPr>
        <w:fldChar w:fldCharType="separate"/>
      </w:r>
      <w:r w:rsidR="00D06D36" w:rsidRPr="00D06D36">
        <w:rPr>
          <w:rFonts w:eastAsia="Times New Roman"/>
          <w:noProof/>
          <w:color w:val="222222"/>
          <w:shd w:val="clear" w:color="auto" w:fill="FFFFFF"/>
          <w:lang w:val="en-CA"/>
        </w:rPr>
        <w:t>(Braberg et al., 2014; Haber et al., 2013; Kuzmin et al., 2018)</w:t>
      </w:r>
      <w:r w:rsidR="00DF1428">
        <w:rPr>
          <w:rFonts w:eastAsia="Times New Roman"/>
          <w:color w:val="222222"/>
          <w:shd w:val="clear" w:color="auto" w:fill="FFFFFF"/>
          <w:lang w:val="en-CA"/>
        </w:rPr>
        <w:fldChar w:fldCharType="end"/>
      </w:r>
      <w:r w:rsidR="00DF1428">
        <w:rPr>
          <w:rFonts w:eastAsia="Times New Roman"/>
          <w:color w:val="222222"/>
          <w:shd w:val="clear" w:color="auto" w:fill="FFFFFF"/>
          <w:lang w:val="en-CA"/>
        </w:rPr>
        <w:t>.</w:t>
      </w:r>
      <w:r w:rsidR="00177272">
        <w:rPr>
          <w:rFonts w:eastAsia="Times New Roman"/>
          <w:color w:val="222222"/>
          <w:shd w:val="clear" w:color="auto" w:fill="FFFFFF"/>
          <w:lang w:val="en-CA"/>
        </w:rPr>
        <w:t xml:space="preserve">  </w:t>
      </w:r>
      <w:r w:rsidR="00E312AC">
        <w:rPr>
          <w:lang w:val="en-CA"/>
        </w:rPr>
        <w:t xml:space="preserve">Single knockout alleles have been shown to have environment-dependent complex genetic interactions with natural variants that typically involve three or more additional loci </w:t>
      </w:r>
      <w:r w:rsidR="00E312AC">
        <w:rPr>
          <w:lang w:val="en-CA"/>
        </w:rPr>
        <w:fldChar w:fldCharType="begin" w:fldLock="1"/>
      </w:r>
      <w:r w:rsidR="00E312AC">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E312AC">
        <w:rPr>
          <w:lang w:val="en-CA"/>
        </w:rPr>
        <w:fldChar w:fldCharType="separate"/>
      </w:r>
      <w:r w:rsidR="00E312AC" w:rsidRPr="00D659A1">
        <w:rPr>
          <w:noProof/>
          <w:lang w:val="en-CA"/>
        </w:rPr>
        <w:t>(Mullis et al., 2018)</w:t>
      </w:r>
      <w:r w:rsidR="00E312AC">
        <w:rPr>
          <w:lang w:val="en-CA"/>
        </w:rPr>
        <w:fldChar w:fldCharType="end"/>
      </w:r>
      <w:r w:rsidR="00E312AC">
        <w:rPr>
          <w:lang w:val="en-CA"/>
        </w:rPr>
        <w:t xml:space="preserve">. </w:t>
      </w:r>
      <w:ins w:id="18" w:author="Frederick Roth" w:date="2019-01-22T15:46:00Z">
        <w:r w:rsidR="00B75D02">
          <w:rPr>
            <w:lang w:val="en-CA"/>
          </w:rPr>
          <w:t xml:space="preserve"> In the case of </w:t>
        </w:r>
      </w:ins>
      <w:ins w:id="19" w:author="Frederick Roth" w:date="2019-01-22T15:45:00Z">
        <w:r w:rsidR="00B75D02">
          <w:t xml:space="preserve">ABC transporters </w:t>
        </w:r>
      </w:ins>
      <w:ins w:id="20" w:author="Frederick Roth" w:date="2019-01-22T15:46:00Z">
        <w:r w:rsidR="00B75D02">
          <w:t xml:space="preserve">(involved in cellular efflux of small molecules), </w:t>
        </w:r>
      </w:ins>
      <w:ins w:id="21" w:author="Frederick Roth" w:date="2019-01-22T15:47:00Z">
        <w:r w:rsidR="00B75D02">
          <w:t xml:space="preserve">there are </w:t>
        </w:r>
      </w:ins>
      <w:ins w:id="22" w:author="Frederick Roth" w:date="2019-01-22T15:48:00Z">
        <w:r w:rsidR="00B75D02">
          <w:t xml:space="preserve">both drug </w:t>
        </w:r>
      </w:ins>
      <w:ins w:id="23" w:author="Frederick Roth" w:date="2019-01-22T15:47:00Z">
        <w:r w:rsidR="00B75D02">
          <w:t xml:space="preserve">resistance </w:t>
        </w:r>
      </w:ins>
      <w:ins w:id="24" w:author="Frederick Roth" w:date="2019-01-22T15:48:00Z">
        <w:r w:rsidR="00B75D02">
          <w:t xml:space="preserve">and sensitivity phenomena that are observed only upon the </w:t>
        </w:r>
      </w:ins>
      <w:ins w:id="25" w:author="Frederick Roth" w:date="2019-01-22T15:49:00Z">
        <w:r w:rsidR="00B75D02">
          <w:t>deletion of three or more genes</w:t>
        </w:r>
      </w:ins>
      <w:ins w:id="26" w:author="Frederick Roth" w:date="2019-01-22T15:45:00Z">
        <w:r w:rsidR="00B75D02">
          <w:t xml:space="preserve"> </w:t>
        </w:r>
      </w:ins>
      <w:ins w:id="27" w:author="Frederick Roth" w:date="2019-01-22T15:42:00Z">
        <w:r w:rsidR="00B75D02">
          <w:fldChar w:fldCharType="begin" w:fldLock="1"/>
        </w:r>
      </w:ins>
      <w:r w:rsidR="007A4FB8">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2011)","previouslyFormattedCitation":"(Kolaczkowska et al., 2008; Snider et al., 2013; Suzuki et al., 2011)"},"properties":{"noteIndex":0},"schema":"https://github.com/citation-style-language/schema/raw/master/csl-citation.json"}</w:instrText>
      </w:r>
      <w:ins w:id="28" w:author="Frederick Roth" w:date="2019-01-22T15:42:00Z">
        <w:r w:rsidR="00B75D02">
          <w:fldChar w:fldCharType="separate"/>
        </w:r>
      </w:ins>
      <w:r w:rsidR="007A4FB8" w:rsidRPr="007A4FB8">
        <w:rPr>
          <w:noProof/>
        </w:rPr>
        <w:t>(Khakhina et al., 2015; Kolaczkowska et al., 2008; Suzuki et al., 2011)</w:t>
      </w:r>
      <w:ins w:id="29" w:author="Frederick Roth" w:date="2019-01-22T15:42:00Z">
        <w:r w:rsidR="00B75D02">
          <w:fldChar w:fldCharType="end"/>
        </w:r>
      </w:ins>
      <w:ins w:id="30" w:author="Frederick Roth" w:date="2019-01-22T15:51:00Z">
        <w:r w:rsidR="00B75D02">
          <w:t>.</w:t>
        </w:r>
      </w:ins>
      <w:ins w:id="31" w:author="Frederick Roth" w:date="2019-01-22T15:50:00Z">
        <w:r w:rsidR="00B75D02">
          <w:t xml:space="preserve"> </w:t>
        </w:r>
      </w:ins>
      <w:r w:rsidR="00E312AC">
        <w:rPr>
          <w:lang w:val="en-CA"/>
        </w:rPr>
        <w:t xml:space="preserve">More </w:t>
      </w:r>
      <w:r w:rsidR="00177272">
        <w:rPr>
          <w:rFonts w:eastAsia="Times New Roman"/>
          <w:color w:val="222222"/>
          <w:shd w:val="clear" w:color="auto" w:fill="FFFFFF"/>
          <w:lang w:val="en-CA"/>
        </w:rPr>
        <w:t xml:space="preserve">complex </w:t>
      </w:r>
      <w:r w:rsidR="00300051">
        <w:rPr>
          <w:rFonts w:eastAsia="Times New Roman"/>
          <w:color w:val="222222"/>
          <w:shd w:val="clear" w:color="auto" w:fill="FFFFFF"/>
          <w:lang w:val="en-CA"/>
        </w:rPr>
        <w:t>multi-variant effects</w:t>
      </w:r>
      <w:r w:rsidR="00E312AC">
        <w:rPr>
          <w:rFonts w:eastAsia="Times New Roman"/>
          <w:color w:val="222222"/>
          <w:shd w:val="clear" w:color="auto" w:fill="FFFFFF"/>
          <w:lang w:val="en-CA"/>
        </w:rPr>
        <w:t xml:space="preserve"> are known, e.g., </w:t>
      </w:r>
      <w:r w:rsidR="00A01A4C">
        <w:rPr>
          <w:rFonts w:eastAsia="Times New Roman"/>
          <w:color w:val="222222"/>
          <w:shd w:val="clear" w:color="auto" w:fill="FFFFFF"/>
          <w:lang w:val="en-CA"/>
        </w:rPr>
        <w:t>involving</w:t>
      </w:r>
      <w:r w:rsidR="009F5816">
        <w:rPr>
          <w:lang w:val="en-CA"/>
        </w:rPr>
        <w:t xml:space="preserve"> </w:t>
      </w:r>
      <w:r w:rsidR="00326455">
        <w:rPr>
          <w:lang w:val="en-CA"/>
        </w:rPr>
        <w:t xml:space="preserve">five </w:t>
      </w:r>
      <w:r w:rsidR="00326455">
        <w:rPr>
          <w:lang w:val="en-CA"/>
        </w:rPr>
        <w:fldChar w:fldCharType="begin" w:fldLock="1"/>
      </w:r>
      <w:r w:rsidR="00326455">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326455">
        <w:rPr>
          <w:lang w:val="en-CA"/>
        </w:rPr>
        <w:fldChar w:fldCharType="separate"/>
      </w:r>
      <w:r w:rsidR="00326455" w:rsidRPr="00D659A1">
        <w:rPr>
          <w:noProof/>
          <w:lang w:val="en-CA"/>
        </w:rPr>
        <w:t>(Taylor et al., 2014)</w:t>
      </w:r>
      <w:r w:rsidR="00326455">
        <w:rPr>
          <w:lang w:val="en-CA"/>
        </w:rPr>
        <w:fldChar w:fldCharType="end"/>
      </w:r>
      <w:r w:rsidR="00326455">
        <w:rPr>
          <w:lang w:val="en-CA"/>
        </w:rPr>
        <w:t xml:space="preserve">, seven </w:t>
      </w:r>
      <w:r w:rsidR="00326455">
        <w:rPr>
          <w:lang w:val="en-CA"/>
        </w:rPr>
        <w:fldChar w:fldCharType="begin" w:fldLock="1"/>
      </w:r>
      <w:r w:rsidR="00326455">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326455">
        <w:rPr>
          <w:lang w:val="en-CA"/>
        </w:rPr>
        <w:fldChar w:fldCharType="separate"/>
      </w:r>
      <w:r w:rsidR="00326455" w:rsidRPr="00D659A1">
        <w:rPr>
          <w:noProof/>
          <w:lang w:val="en-CA"/>
        </w:rPr>
        <w:t>(Beh et al., 2001)</w:t>
      </w:r>
      <w:r w:rsidR="00326455">
        <w:rPr>
          <w:lang w:val="en-CA"/>
        </w:rPr>
        <w:fldChar w:fldCharType="end"/>
      </w:r>
      <w:r w:rsidR="00326455">
        <w:rPr>
          <w:lang w:val="en-CA"/>
        </w:rPr>
        <w:t xml:space="preserve">, and over twenty genes </w:t>
      </w:r>
      <w:r w:rsidR="00326455">
        <w:rPr>
          <w:lang w:val="en-CA"/>
        </w:rPr>
        <w:fldChar w:fldCharType="begin" w:fldLock="1"/>
      </w:r>
      <w:r w:rsidR="00326455">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326455">
        <w:rPr>
          <w:lang w:val="en-CA"/>
        </w:rPr>
        <w:fldChar w:fldCharType="separate"/>
      </w:r>
      <w:r w:rsidR="00326455" w:rsidRPr="00D659A1">
        <w:rPr>
          <w:noProof/>
          <w:lang w:val="en-CA"/>
        </w:rPr>
        <w:t>(Wieczorke et al., 1999)</w:t>
      </w:r>
      <w:r w:rsidR="00326455">
        <w:rPr>
          <w:lang w:val="en-CA"/>
        </w:rPr>
        <w:fldChar w:fldCharType="end"/>
      </w:r>
      <w:r w:rsidR="00E312AC">
        <w:rPr>
          <w:lang w:val="en-CA"/>
        </w:rPr>
        <w:t xml:space="preserve">.  </w:t>
      </w:r>
      <w:r w:rsidR="00825573">
        <w:rPr>
          <w:lang w:val="en-CA"/>
        </w:rPr>
        <w:t>Unfortunately</w:t>
      </w:r>
      <w:r w:rsidR="000C6F86">
        <w:rPr>
          <w:lang w:val="en-CA"/>
        </w:rPr>
        <w:t>,</w:t>
      </w:r>
      <w:r w:rsidR="00F16A30">
        <w:rPr>
          <w:lang w:val="en-CA"/>
        </w:rPr>
        <w:t xml:space="preserve"> the</w:t>
      </w:r>
      <w:r w:rsidR="00656C5D">
        <w:rPr>
          <w:lang w:val="en-CA"/>
        </w:rPr>
        <w:t xml:space="preserve"> </w:t>
      </w:r>
      <w:r w:rsidR="0041467E">
        <w:rPr>
          <w:lang w:val="en-CA"/>
        </w:rPr>
        <w:t>inherent</w:t>
      </w:r>
      <w:r w:rsidR="008D3E72">
        <w:rPr>
          <w:lang w:val="en-CA"/>
        </w:rPr>
        <w:t xml:space="preserve"> experimental and analytic c</w:t>
      </w:r>
      <w:r w:rsidR="00224D3C">
        <w:rPr>
          <w:lang w:val="en-CA"/>
        </w:rPr>
        <w:t xml:space="preserve">hallenges have </w:t>
      </w:r>
      <w:r w:rsidR="008D3E72">
        <w:rPr>
          <w:lang w:val="en-CA"/>
        </w:rPr>
        <w:t xml:space="preserve">limited systematic profiling </w:t>
      </w:r>
      <w:r w:rsidR="00825573">
        <w:rPr>
          <w:lang w:val="en-CA"/>
        </w:rPr>
        <w:t xml:space="preserve">of </w:t>
      </w:r>
      <w:r w:rsidR="008D3E72">
        <w:rPr>
          <w:lang w:val="en-CA"/>
        </w:rPr>
        <w:t>highly-complex genetic interactions</w:t>
      </w:r>
      <w:r w:rsidR="00756C35">
        <w:rPr>
          <w:lang w:val="en-CA"/>
        </w:rPr>
        <w:t>.</w:t>
      </w:r>
    </w:p>
    <w:p w14:paraId="6896936E" w14:textId="77777777" w:rsidR="00B5428B" w:rsidRDefault="00B5428B" w:rsidP="009759F3">
      <w:pPr>
        <w:jc w:val="both"/>
        <w:rPr>
          <w:lang w:val="en-CA"/>
        </w:rPr>
      </w:pPr>
    </w:p>
    <w:p w14:paraId="2608932C" w14:textId="69307C9E" w:rsidR="00DB0ED8" w:rsidRPr="00C10226" w:rsidRDefault="00393E07" w:rsidP="00CB2DD0">
      <w:pPr>
        <w:jc w:val="both"/>
        <w:rPr>
          <w:lang w:val="en-CA"/>
          <w:rPrChange w:id="32" w:author="Albi Celaj" w:date="2019-01-23T12:06:00Z">
            <w:rPr>
              <w:rFonts w:eastAsia="Times New Roman"/>
            </w:rPr>
          </w:rPrChange>
        </w:rPr>
      </w:pPr>
      <w:r>
        <w:rPr>
          <w:lang w:val="en-CA"/>
        </w:rPr>
        <w:t xml:space="preserve">Revealing </w:t>
      </w:r>
      <w:del w:id="33" w:author="Albi Celaj" w:date="2019-01-23T12:41:00Z">
        <w:r w:rsidDel="00F7008C">
          <w:rPr>
            <w:lang w:val="en-CA"/>
          </w:rPr>
          <w:delText xml:space="preserve">the </w:delText>
        </w:r>
      </w:del>
      <w:r>
        <w:rPr>
          <w:lang w:val="en-CA"/>
        </w:rPr>
        <w:t xml:space="preserve">functional contributions </w:t>
      </w:r>
      <w:ins w:id="34" w:author="Albi Celaj" w:date="2019-01-23T12:41:00Z">
        <w:r w:rsidR="00F7008C">
          <w:rPr>
            <w:lang w:val="en-CA"/>
          </w:rPr>
          <w:t>in</w:t>
        </w:r>
      </w:ins>
      <w:del w:id="35" w:author="Albi Celaj" w:date="2019-01-23T12:41:00Z">
        <w:r w:rsidDel="00F7008C">
          <w:rPr>
            <w:lang w:val="en-CA"/>
          </w:rPr>
          <w:delText>of</w:delText>
        </w:r>
      </w:del>
      <w:r>
        <w:rPr>
          <w:lang w:val="en-CA"/>
        </w:rPr>
        <w:t xml:space="preserve"> </w:t>
      </w:r>
      <w:ins w:id="36" w:author="Albi Celaj" w:date="2019-01-23T12:41:00Z">
        <w:r w:rsidR="00F7008C">
          <w:rPr>
            <w:lang w:val="en-CA"/>
          </w:rPr>
          <w:t xml:space="preserve">complex </w:t>
        </w:r>
        <w:r w:rsidR="009F6684">
          <w:rPr>
            <w:lang w:val="en-CA"/>
          </w:rPr>
          <w:t xml:space="preserve">genetic </w:t>
        </w:r>
      </w:ins>
      <w:del w:id="37" w:author="Albi Celaj" w:date="2019-01-23T12:41:00Z">
        <w:r w:rsidDel="00F7008C">
          <w:rPr>
            <w:lang w:val="en-CA"/>
          </w:rPr>
          <w:delText xml:space="preserve">complex genetic </w:delText>
        </w:r>
      </w:del>
      <w:ins w:id="38" w:author="Albi Celaj" w:date="2019-01-23T12:41:00Z">
        <w:r w:rsidR="00F7008C">
          <w:rPr>
            <w:lang w:val="en-CA"/>
          </w:rPr>
          <w:t>systems</w:t>
        </w:r>
      </w:ins>
      <w:ins w:id="39" w:author="Albi Celaj" w:date="2019-01-23T11:44:00Z">
        <w:r w:rsidR="00CB2DD0">
          <w:rPr>
            <w:lang w:val="en-CA"/>
          </w:rPr>
          <w:t xml:space="preserve"> requires </w:t>
        </w:r>
      </w:ins>
      <w:proofErr w:type="spellStart"/>
      <w:ins w:id="40" w:author="Albi Celaj" w:date="2019-01-23T12:03:00Z">
        <w:r w:rsidR="00793D9A">
          <w:rPr>
            <w:lang w:val="en-CA"/>
          </w:rPr>
          <w:t>combinatori</w:t>
        </w:r>
        <w:r w:rsidR="00084186">
          <w:rPr>
            <w:lang w:val="en-CA"/>
          </w:rPr>
          <w:t>ally</w:t>
        </w:r>
        <w:proofErr w:type="spellEnd"/>
        <w:r w:rsidR="00084186">
          <w:rPr>
            <w:lang w:val="en-CA"/>
          </w:rPr>
          <w:t xml:space="preserve"> extensive</w:t>
        </w:r>
      </w:ins>
      <w:del w:id="41" w:author="Albi Celaj" w:date="2019-01-23T11:02:00Z">
        <w:r w:rsidDel="00FC6B00">
          <w:rPr>
            <w:lang w:val="en-CA"/>
          </w:rPr>
          <w:delText>systems</w:delText>
        </w:r>
      </w:del>
      <w:del w:id="42" w:author="Albi Celaj" w:date="2019-01-23T11:45:00Z">
        <w:r w:rsidDel="00CB2DD0">
          <w:rPr>
            <w:lang w:val="en-CA"/>
          </w:rPr>
          <w:delText xml:space="preserve"> requires </w:delText>
        </w:r>
        <w:r w:rsidR="00E718EA" w:rsidDel="00CB2DD0">
          <w:rPr>
            <w:lang w:val="en-CA"/>
          </w:rPr>
          <w:delText>combinatorial</w:delText>
        </w:r>
      </w:del>
      <w:r w:rsidR="00E718EA">
        <w:rPr>
          <w:lang w:val="en-CA"/>
        </w:rPr>
        <w:t xml:space="preserve"> genetic analysis</w:t>
      </w:r>
      <w:ins w:id="43" w:author="Albi Celaj" w:date="2019-01-23T12:07:00Z">
        <w:r w:rsidR="00C10226">
          <w:rPr>
            <w:lang w:val="en-CA"/>
          </w:rPr>
          <w:t xml:space="preserve"> </w:t>
        </w:r>
      </w:ins>
      <w:ins w:id="44" w:author="Albi Celaj" w:date="2019-01-23T12:40:00Z">
        <w:r w:rsidR="00154410">
          <w:rPr>
            <w:lang w:val="en-CA"/>
          </w:rPr>
          <w:t>of</w:t>
        </w:r>
      </w:ins>
      <w:del w:id="45" w:author="Albi Celaj" w:date="2019-01-23T12:06:00Z">
        <w:r w:rsidR="00E718EA" w:rsidDel="00C10226">
          <w:rPr>
            <w:lang w:val="en-CA"/>
          </w:rPr>
          <w:delText xml:space="preserve"> </w:delText>
        </w:r>
      </w:del>
      <w:del w:id="46" w:author="Albi Celaj" w:date="2019-01-23T11:48:00Z">
        <w:r w:rsidDel="00C7385F">
          <w:rPr>
            <w:lang w:val="en-CA"/>
          </w:rPr>
          <w:delText>applied to</w:delText>
        </w:r>
      </w:del>
      <w:r>
        <w:rPr>
          <w:lang w:val="en-CA"/>
        </w:rPr>
        <w:t xml:space="preserve"> </w:t>
      </w:r>
      <w:ins w:id="47" w:author="Albi Celaj" w:date="2019-01-23T11:48:00Z">
        <w:r w:rsidR="0048273C">
          <w:rPr>
            <w:lang w:val="en-CA"/>
          </w:rPr>
          <w:t xml:space="preserve">high-order </w:t>
        </w:r>
      </w:ins>
      <w:ins w:id="48" w:author="Albi Celaj" w:date="2019-01-23T12:10:00Z">
        <w:r w:rsidR="00B329D3">
          <w:rPr>
            <w:lang w:val="en-CA"/>
          </w:rPr>
          <w:t>multi-gene variant</w:t>
        </w:r>
      </w:ins>
      <w:ins w:id="49" w:author="Albi Celaj" w:date="2019-01-23T12:42:00Z">
        <w:r w:rsidR="00B329D3">
          <w:rPr>
            <w:lang w:val="en-CA"/>
          </w:rPr>
          <w:t xml:space="preserve"> effects</w:t>
        </w:r>
      </w:ins>
      <w:del w:id="50" w:author="Albi Celaj" w:date="2019-01-23T12:08:00Z">
        <w:r w:rsidDel="00C10226">
          <w:rPr>
            <w:lang w:val="en-CA"/>
          </w:rPr>
          <w:delText>three or more</w:delText>
        </w:r>
      </w:del>
      <w:del w:id="51" w:author="Albi Celaj" w:date="2019-01-23T12:10:00Z">
        <w:r w:rsidDel="005F6F12">
          <w:rPr>
            <w:lang w:val="en-CA"/>
          </w:rPr>
          <w:delText xml:space="preserve"> genes</w:delText>
        </w:r>
      </w:del>
      <w:r w:rsidR="008D6812">
        <w:rPr>
          <w:lang w:val="en-CA"/>
        </w:rPr>
        <w:t xml:space="preserve"> (</w:t>
      </w:r>
      <w:r w:rsidR="00825573">
        <w:rPr>
          <w:lang w:val="en-CA"/>
        </w:rPr>
        <w:t>“</w:t>
      </w:r>
      <w:r w:rsidR="008D6812">
        <w:rPr>
          <w:lang w:val="en-CA"/>
        </w:rPr>
        <w:t>XGA</w:t>
      </w:r>
      <w:r w:rsidR="00825573">
        <w:rPr>
          <w:lang w:val="en-CA"/>
        </w:rPr>
        <w:t>”</w:t>
      </w:r>
      <w:r w:rsidR="008D6812">
        <w:rPr>
          <w:lang w:val="en-CA"/>
        </w:rPr>
        <w:t>)</w:t>
      </w:r>
      <w:r w:rsidR="00E718EA">
        <w:rPr>
          <w:lang w:val="en-CA"/>
        </w:rPr>
        <w:t>.</w:t>
      </w:r>
      <w:r w:rsidR="00753975">
        <w:rPr>
          <w:lang w:val="en-CA"/>
        </w:rPr>
        <w:t xml:space="preserve"> </w:t>
      </w:r>
      <w:r w:rsidR="004805FB">
        <w:rPr>
          <w:lang w:val="en-CA"/>
        </w:rPr>
        <w:t xml:space="preserve"> </w:t>
      </w:r>
      <w:r w:rsidR="00326455">
        <w:rPr>
          <w:lang w:val="en-CA"/>
        </w:rPr>
        <w:t>Here we describe a</w:t>
      </w:r>
      <w:r w:rsidR="00BC2000">
        <w:rPr>
          <w:lang w:val="en-CA"/>
        </w:rPr>
        <w:t xml:space="preserve"> </w:t>
      </w:r>
      <w:r w:rsidR="00326455">
        <w:rPr>
          <w:lang w:val="en-CA"/>
        </w:rPr>
        <w:t xml:space="preserve">strategy </w:t>
      </w:r>
      <w:r w:rsidR="00413DA7">
        <w:rPr>
          <w:lang w:val="en-CA"/>
        </w:rPr>
        <w:t>for</w:t>
      </w:r>
      <w:r w:rsidR="00326455">
        <w:rPr>
          <w:lang w:val="en-CA"/>
        </w:rPr>
        <w:t xml:space="preserve"> </w:t>
      </w:r>
      <w:r w:rsidR="008D6812">
        <w:rPr>
          <w:lang w:val="en-CA"/>
        </w:rPr>
        <w:t>XGA</w:t>
      </w:r>
      <w:r w:rsidR="0016482C">
        <w:rPr>
          <w:lang w:val="en-CA"/>
        </w:rPr>
        <w:t xml:space="preserve"> a</w:t>
      </w:r>
      <w:r w:rsidR="00BA0F66">
        <w:rPr>
          <w:lang w:val="en-CA"/>
        </w:rPr>
        <w:t>nd demonstrate it on</w:t>
      </w:r>
      <w:r w:rsidR="0016482C">
        <w:rPr>
          <w:lang w:val="en-CA"/>
        </w:rPr>
        <w:t xml:space="preserve"> </w:t>
      </w:r>
      <w:r w:rsidR="00E312AC">
        <w:rPr>
          <w:lang w:val="en-CA"/>
        </w:rPr>
        <w:t xml:space="preserve">the entire set </w:t>
      </w:r>
      <w:r w:rsidR="00F8348A">
        <w:rPr>
          <w:lang w:val="en-CA"/>
        </w:rPr>
        <w:t xml:space="preserve">of </w:t>
      </w:r>
      <w:r w:rsidR="0016482C">
        <w:rPr>
          <w:lang w:val="en-CA"/>
        </w:rPr>
        <w:t xml:space="preserve">16 </w:t>
      </w:r>
      <w:r w:rsidR="007C575E">
        <w:rPr>
          <w:lang w:val="en-CA"/>
        </w:rPr>
        <w:t xml:space="preserve">yeast </w:t>
      </w:r>
      <w:r w:rsidR="0016482C">
        <w:rPr>
          <w:lang w:val="en-CA"/>
        </w:rPr>
        <w:t xml:space="preserve">ABC transporters </w:t>
      </w:r>
      <w:r w:rsidR="00E312AC">
        <w:rPr>
          <w:lang w:val="en-CA"/>
        </w:rPr>
        <w:t>that ha</w:t>
      </w:r>
      <w:r w:rsidR="003B24A9">
        <w:rPr>
          <w:lang w:val="en-CA"/>
        </w:rPr>
        <w:t>ve</w:t>
      </w:r>
      <w:r w:rsidR="00E312AC">
        <w:rPr>
          <w:lang w:val="en-CA"/>
        </w:rPr>
        <w:t xml:space="preserve"> been </w:t>
      </w:r>
      <w:r w:rsidR="0016482C">
        <w:rPr>
          <w:lang w:val="en-CA"/>
        </w:rPr>
        <w:t>i</w:t>
      </w:r>
      <w:r w:rsidR="00133051">
        <w:rPr>
          <w:lang w:val="en-CA"/>
        </w:rPr>
        <w:t>mplicated</w:t>
      </w:r>
      <w:r w:rsidR="00DF56C5">
        <w:rPr>
          <w:lang w:val="en-CA"/>
        </w:rPr>
        <w:t xml:space="preserve"> in multi-drug resistance</w:t>
      </w:r>
      <w:r w:rsidR="00AB5CD5">
        <w:rPr>
          <w:lang w:val="en-CA"/>
        </w:rPr>
        <w:t>.</w:t>
      </w:r>
      <w:r w:rsidR="00D17246">
        <w:rPr>
          <w:lang w:val="en-CA"/>
        </w:rPr>
        <w:t xml:space="preserve">  </w:t>
      </w:r>
      <w:r w:rsidR="00196DCC">
        <w:rPr>
          <w:rFonts w:eastAsia="Times New Roman"/>
        </w:rPr>
        <w:t>W</w:t>
      </w:r>
      <w:r w:rsidR="003E7C3E">
        <w:rPr>
          <w:rFonts w:eastAsia="Times New Roman"/>
        </w:rPr>
        <w:t xml:space="preserve">e used </w:t>
      </w:r>
      <w:r w:rsidR="008D6812">
        <w:rPr>
          <w:rFonts w:eastAsia="Times New Roman"/>
        </w:rPr>
        <w:t>XGA</w:t>
      </w:r>
      <w:r w:rsidR="003E7C3E">
        <w:rPr>
          <w:rFonts w:eastAsia="Times New Roman"/>
        </w:rPr>
        <w:t xml:space="preserve"> to </w:t>
      </w:r>
      <w:r w:rsidR="00092CDB">
        <w:rPr>
          <w:rFonts w:eastAsia="Times New Roman"/>
        </w:rPr>
        <w:t>u</w:t>
      </w:r>
      <w:r w:rsidR="006F5157">
        <w:rPr>
          <w:rFonts w:eastAsia="Times New Roman"/>
        </w:rPr>
        <w:t>ncover</w:t>
      </w:r>
      <w:r w:rsidR="00092CDB">
        <w:rPr>
          <w:rFonts w:eastAsia="Times New Roman"/>
        </w:rPr>
        <w:t xml:space="preserve"> and visualize</w:t>
      </w:r>
      <w:r w:rsidR="003E7C3E">
        <w:rPr>
          <w:rFonts w:eastAsia="Times New Roman"/>
        </w:rPr>
        <w:t xml:space="preserve"> a</w:t>
      </w:r>
      <w:r w:rsidR="00515333">
        <w:rPr>
          <w:rFonts w:eastAsia="Times New Roman"/>
        </w:rPr>
        <w:t xml:space="preserve"> </w:t>
      </w:r>
      <w:r w:rsidR="003E7C3E">
        <w:rPr>
          <w:rFonts w:eastAsia="Times New Roman"/>
        </w:rPr>
        <w:t>genetic landscape</w:t>
      </w:r>
      <w:r w:rsidR="00B75FBB">
        <w:rPr>
          <w:rFonts w:eastAsia="Times New Roman"/>
        </w:rPr>
        <w:t xml:space="preserve"> in each of 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7366D">
        <w:rPr>
          <w:rFonts w:eastAsia="Times New Roman"/>
        </w:rPr>
        <w:t>revealing</w:t>
      </w:r>
      <w:r w:rsidR="005A7CE1">
        <w:rPr>
          <w:rFonts w:eastAsia="Times New Roman"/>
        </w:rPr>
        <w:t xml:space="preserve"> </w:t>
      </w:r>
      <w:r w:rsidR="009759F3">
        <w:rPr>
          <w:rFonts w:eastAsia="Times New Roman"/>
        </w:rPr>
        <w:t xml:space="preserve">condition-dependent </w:t>
      </w:r>
      <w:r w:rsidR="00515333">
        <w:rPr>
          <w:rFonts w:eastAsia="Times New Roman"/>
        </w:rPr>
        <w:t xml:space="preserve">complex </w:t>
      </w:r>
      <w:r w:rsidR="005A7CE1">
        <w:rPr>
          <w:rFonts w:eastAsia="Times New Roman"/>
        </w:rPr>
        <w:t xml:space="preserve">genetic interactions </w:t>
      </w:r>
      <w:r w:rsidR="000F1183">
        <w:rPr>
          <w:rFonts w:eastAsia="Times New Roman"/>
        </w:rPr>
        <w:t>involving as many as five genes</w:t>
      </w:r>
      <w:r w:rsidR="005A7CE1">
        <w:rPr>
          <w:rFonts w:eastAsia="Times New Roman"/>
        </w:rPr>
        <w:t xml:space="preserve">.  </w:t>
      </w:r>
      <w:r w:rsidR="00D26EB4">
        <w:rPr>
          <w:rFonts w:eastAsia="Times New Roman"/>
        </w:rPr>
        <w:t xml:space="preserve">To </w:t>
      </w:r>
      <w:r w:rsidR="00C44D3E">
        <w:rPr>
          <w:rFonts w:eastAsia="Times New Roman"/>
        </w:rPr>
        <w:t>functionally</w:t>
      </w:r>
      <w:r w:rsidR="00D26EB4">
        <w:rPr>
          <w:rFonts w:eastAsia="Times New Roman"/>
        </w:rPr>
        <w:t xml:space="preserve"> decipher </w:t>
      </w:r>
      <w:r w:rsidR="0015538E">
        <w:rPr>
          <w:rFonts w:eastAsia="Times New Roman"/>
        </w:rPr>
        <w:t>t</w:t>
      </w:r>
      <w:r w:rsidR="00D26EB4">
        <w:rPr>
          <w:rFonts w:eastAsia="Times New Roman"/>
        </w:rPr>
        <w:t xml:space="preserve">his system of transporters, </w:t>
      </w:r>
      <w:r w:rsidR="003444FB">
        <w:rPr>
          <w:rFonts w:eastAsia="Times New Roman"/>
        </w:rPr>
        <w:t xml:space="preserve">we </w:t>
      </w:r>
      <w:r w:rsidR="002C14A1">
        <w:rPr>
          <w:rFonts w:eastAsia="Times New Roman"/>
        </w:rPr>
        <w:t xml:space="preserve">then </w:t>
      </w:r>
      <w:r w:rsidR="003444FB">
        <w:rPr>
          <w:rFonts w:eastAsia="Times New Roman"/>
        </w:rPr>
        <w:t>developed a neural</w:t>
      </w:r>
      <w:r w:rsidR="002A089B">
        <w:rPr>
          <w:rFonts w:eastAsia="Times New Roman"/>
        </w:rPr>
        <w:t xml:space="preserve"> </w:t>
      </w:r>
      <w:r w:rsidR="003444FB">
        <w:rPr>
          <w:rFonts w:eastAsia="Times New Roman"/>
        </w:rPr>
        <w:t xml:space="preserve">network </w:t>
      </w:r>
      <w:r w:rsidR="00825573">
        <w:rPr>
          <w:rFonts w:eastAsia="Times New Roman"/>
        </w:rPr>
        <w:t xml:space="preserve">to </w:t>
      </w:r>
      <w:r w:rsidR="00C26B52">
        <w:rPr>
          <w:rFonts w:eastAsia="Times New Roman"/>
        </w:rPr>
        <w:t>learn</w:t>
      </w:r>
      <w:r w:rsidR="003444FB">
        <w:rPr>
          <w:rFonts w:eastAsia="Times New Roman"/>
        </w:rPr>
        <w:t xml:space="preserve"> an intuitive system model directly from the </w:t>
      </w:r>
      <w:r w:rsidR="000F1183">
        <w:rPr>
          <w:rFonts w:eastAsia="Times New Roman"/>
        </w:rPr>
        <w:t xml:space="preserve">observed </w:t>
      </w:r>
      <w:r w:rsidR="003444FB">
        <w:rPr>
          <w:rFonts w:eastAsia="Times New Roman"/>
        </w:rPr>
        <w:t>gen</w:t>
      </w:r>
      <w:r w:rsidR="00CD54E7">
        <w:rPr>
          <w:rFonts w:eastAsia="Times New Roman"/>
        </w:rPr>
        <w:t>otype-to-phenotype relationships</w:t>
      </w:r>
      <w:r w:rsidR="003444FB">
        <w:rPr>
          <w:rFonts w:eastAsia="Times New Roman"/>
        </w:rPr>
        <w:t xml:space="preserve">.  </w:t>
      </w:r>
      <w:r w:rsidR="00825573">
        <w:rPr>
          <w:rFonts w:eastAsia="Times New Roman"/>
        </w:rPr>
        <w:t xml:space="preserve">This </w:t>
      </w:r>
      <w:r w:rsidR="00825573">
        <w:rPr>
          <w:bCs/>
          <w:iCs/>
          <w:color w:val="000000" w:themeColor="text1"/>
        </w:rPr>
        <w:t xml:space="preserve">modeling </w:t>
      </w:r>
      <w:r w:rsidR="00687512">
        <w:rPr>
          <w:bCs/>
          <w:iCs/>
          <w:color w:val="000000" w:themeColor="text1"/>
        </w:rPr>
        <w:t xml:space="preserve">guided further mechanistic exploration of </w:t>
      </w:r>
      <w:r w:rsidR="00687512">
        <w:rPr>
          <w:rFonts w:eastAsia="Times New Roman"/>
        </w:rPr>
        <w:t xml:space="preserve">a </w:t>
      </w:r>
      <w:r w:rsidR="00687512" w:rsidRPr="004059F2">
        <w:rPr>
          <w:rFonts w:eastAsia="Times New Roman"/>
        </w:rPr>
        <w:t>quadruple knock</w:t>
      </w:r>
      <w:r w:rsidR="00687512">
        <w:rPr>
          <w:rFonts w:eastAsia="Times New Roman"/>
        </w:rPr>
        <w:t>out combination (</w:t>
      </w:r>
      <w:r w:rsidR="00687512" w:rsidRPr="004210F6">
        <w:rPr>
          <w:rFonts w:eastAsia="Times New Roman"/>
          <w:i/>
        </w:rPr>
        <w:t>snq2∆</w:t>
      </w:r>
      <w:r w:rsidR="00687512">
        <w:rPr>
          <w:rFonts w:eastAsia="Times New Roman"/>
          <w:i/>
        </w:rPr>
        <w:t xml:space="preserve"> </w:t>
      </w:r>
      <w:r w:rsidR="00687512" w:rsidRPr="004210F6">
        <w:rPr>
          <w:rFonts w:eastAsia="Times New Roman"/>
          <w:i/>
        </w:rPr>
        <w:t>yor1∆</w:t>
      </w:r>
      <w:r w:rsidR="00687512">
        <w:rPr>
          <w:rFonts w:eastAsia="Times New Roman"/>
          <w:i/>
        </w:rPr>
        <w:t xml:space="preserve"> </w:t>
      </w:r>
      <w:r w:rsidR="00687512" w:rsidRPr="004210F6">
        <w:rPr>
          <w:rFonts w:eastAsia="Times New Roman"/>
          <w:i/>
        </w:rPr>
        <w:t>ybt1∆</w:t>
      </w:r>
      <w:r w:rsidR="00687512">
        <w:rPr>
          <w:rFonts w:eastAsia="Times New Roman"/>
          <w:i/>
        </w:rPr>
        <w:t xml:space="preserve"> </w:t>
      </w:r>
      <w:r w:rsidR="00687512" w:rsidRPr="004210F6">
        <w:rPr>
          <w:rFonts w:eastAsia="Times New Roman"/>
          <w:i/>
        </w:rPr>
        <w:t>ycf1∆</w:t>
      </w:r>
      <w:r w:rsidR="00687512">
        <w:rPr>
          <w:rFonts w:eastAsia="Times New Roman"/>
        </w:rPr>
        <w:t xml:space="preserve">) </w:t>
      </w:r>
      <w:r w:rsidR="00825573">
        <w:rPr>
          <w:rFonts w:eastAsia="Times New Roman"/>
        </w:rPr>
        <w:t xml:space="preserve">that </w:t>
      </w:r>
      <w:r w:rsidR="00687512" w:rsidRPr="004059F2">
        <w:rPr>
          <w:rFonts w:eastAsia="Times New Roman"/>
        </w:rPr>
        <w:t xml:space="preserve">conferred </w:t>
      </w:r>
      <w:r w:rsidR="00687512">
        <w:rPr>
          <w:rFonts w:eastAsia="Times New Roman"/>
        </w:rPr>
        <w:t xml:space="preserve">unexpectedly </w:t>
      </w:r>
      <w:r w:rsidR="00687512" w:rsidRPr="004059F2">
        <w:rPr>
          <w:rFonts w:eastAsia="Times New Roman"/>
        </w:rPr>
        <w:t>high resistance</w:t>
      </w:r>
      <w:r w:rsidR="00687512">
        <w:rPr>
          <w:rFonts w:eastAsia="Times New Roman"/>
        </w:rPr>
        <w:t xml:space="preserve"> to fluconazole.  </w:t>
      </w:r>
      <w:r w:rsidR="00C37DDF">
        <w:rPr>
          <w:rFonts w:eastAsia="Times New Roman"/>
        </w:rPr>
        <w:t xml:space="preserve">Taken together, </w:t>
      </w:r>
      <w:r w:rsidR="00CA3E71">
        <w:rPr>
          <w:rFonts w:eastAsia="Times New Roman"/>
        </w:rPr>
        <w:t xml:space="preserve">we illustrate an experimental and analytic </w:t>
      </w:r>
      <w:r w:rsidR="008B3D16">
        <w:rPr>
          <w:rFonts w:eastAsia="Times New Roman"/>
        </w:rPr>
        <w:t>approach</w:t>
      </w:r>
      <w:r w:rsidR="00CA3E71">
        <w:rPr>
          <w:rFonts w:eastAsia="Times New Roman"/>
        </w:rPr>
        <w:t xml:space="preserve"> t</w:t>
      </w:r>
      <w:r w:rsidR="00F40B63">
        <w:rPr>
          <w:rFonts w:eastAsia="Times New Roman"/>
        </w:rPr>
        <w:t>hat</w:t>
      </w:r>
      <w:r w:rsidR="000E1AC6">
        <w:rPr>
          <w:rFonts w:eastAsia="Times New Roman"/>
        </w:rPr>
        <w:t xml:space="preserve"> </w:t>
      </w:r>
      <w:r w:rsidR="00687512">
        <w:rPr>
          <w:rFonts w:eastAsia="Times New Roman"/>
        </w:rPr>
        <w:t>uncover</w:t>
      </w:r>
      <w:r w:rsidR="00F40B63">
        <w:rPr>
          <w:rFonts w:eastAsia="Times New Roman"/>
        </w:rPr>
        <w:t>s</w:t>
      </w:r>
      <w:r w:rsidR="00687512">
        <w:rPr>
          <w:rFonts w:eastAsia="Times New Roman"/>
        </w:rPr>
        <w:t xml:space="preserve"> many unexpected </w:t>
      </w:r>
      <w:r w:rsidR="00CE6E57">
        <w:rPr>
          <w:rFonts w:eastAsia="Times New Roman"/>
        </w:rPr>
        <w:t>high-order</w:t>
      </w:r>
      <w:r w:rsidR="00687512">
        <w:rPr>
          <w:rFonts w:eastAsia="Times New Roman"/>
        </w:rPr>
        <w:t xml:space="preserve"> genetic relationships </w:t>
      </w:r>
      <w:r w:rsidR="00161038">
        <w:rPr>
          <w:rFonts w:eastAsia="Times New Roman"/>
        </w:rPr>
        <w:t>t</w:t>
      </w:r>
      <w:r w:rsidR="00F40B63">
        <w:rPr>
          <w:rFonts w:eastAsia="Times New Roman"/>
        </w:rPr>
        <w:t>o</w:t>
      </w:r>
      <w:r w:rsidR="00687512">
        <w:rPr>
          <w:rFonts w:eastAsia="Times New Roman"/>
        </w:rPr>
        <w:t xml:space="preserve"> shed light on complex molecular systems.</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w:t>
      </w:r>
      <w:proofErr w:type="spellStart"/>
      <w:r>
        <w:rPr>
          <w:b/>
          <w:bCs/>
          <w:iCs/>
          <w:color w:val="000000" w:themeColor="text1"/>
        </w:rPr>
        <w:t>combinatorial</w:t>
      </w:r>
      <w:r w:rsidR="006F5157">
        <w:rPr>
          <w:b/>
          <w:bCs/>
          <w:iCs/>
          <w:color w:val="000000" w:themeColor="text1"/>
        </w:rPr>
        <w:t>ly</w:t>
      </w:r>
      <w:proofErr w:type="spellEnd"/>
      <w:r w:rsidR="006F5157">
        <w:rPr>
          <w:b/>
          <w:bCs/>
          <w:iCs/>
          <w:color w:val="000000" w:themeColor="text1"/>
        </w:rPr>
        <w:t xml:space="preserve"> complex</w:t>
      </w:r>
      <w:r>
        <w:rPr>
          <w:b/>
          <w:bCs/>
          <w:iCs/>
          <w:color w:val="000000" w:themeColor="text1"/>
        </w:rPr>
        <w:t xml:space="preserve"> mutants</w:t>
      </w:r>
    </w:p>
    <w:p w14:paraId="79EFC0AF" w14:textId="2A0B8C61"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 xml:space="preserve">we briefly describe the overall </w:t>
      </w:r>
      <w:del w:id="52" w:author="Frederick Roth" w:date="2019-01-22T15:56:00Z">
        <w:r w:rsidDel="00393E07">
          <w:rPr>
            <w:bCs/>
            <w:iCs/>
            <w:color w:val="000000" w:themeColor="text1"/>
          </w:rPr>
          <w:delText>DCGA</w:delText>
        </w:r>
      </w:del>
      <w:ins w:id="53" w:author="Frederick Roth" w:date="2019-01-22T16:09:00Z">
        <w:r w:rsidR="008D6812">
          <w:rPr>
            <w:bCs/>
            <w:iCs/>
            <w:color w:val="000000" w:themeColor="text1"/>
          </w:rPr>
          <w:t>XGA</w:t>
        </w:r>
      </w:ins>
      <w:r>
        <w:rPr>
          <w:bCs/>
          <w:iCs/>
          <w:color w:val="000000" w:themeColor="text1"/>
        </w:rPr>
        <w:t xml:space="preserve"> strategy and its component parts (Figure 1), then show results of the strategy as applied to a set of </w:t>
      </w:r>
      <w:del w:id="54" w:author="Frederick Roth" w:date="2019-01-22T16:35:00Z">
        <w:r w:rsidDel="00825573">
          <w:rPr>
            <w:bCs/>
            <w:iCs/>
            <w:color w:val="000000" w:themeColor="text1"/>
          </w:rPr>
          <w:delText xml:space="preserve">16 </w:delText>
        </w:r>
      </w:del>
      <w:ins w:id="55" w:author="Frederick Roth" w:date="2019-01-22T16:35:00Z">
        <w:r w:rsidR="00825573">
          <w:rPr>
            <w:bCs/>
            <w:iCs/>
            <w:color w:val="000000" w:themeColor="text1"/>
          </w:rPr>
          <w:t xml:space="preserve">sixteen </w:t>
        </w:r>
      </w:ins>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04F2CB36"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ins w:id="56" w:author="Frederick Roth" w:date="2019-01-22T16:36:00Z">
        <w:r w:rsidR="00825573">
          <w:rPr>
            <w:lang w:val="en-CA"/>
          </w:rPr>
          <w:t xml:space="preserve"> </w:t>
        </w:r>
      </w:ins>
      <w:r>
        <w:rPr>
          <w:lang w:val="en-CA"/>
        </w:rPr>
        <w:t>Progeny of the cross (‘</w:t>
      </w:r>
      <w:proofErr w:type="spellStart"/>
      <w:r>
        <w:rPr>
          <w:lang w:val="en-CA"/>
        </w:rPr>
        <w:t>segregants</w:t>
      </w:r>
      <w:proofErr w:type="spellEnd"/>
      <w:r>
        <w:rPr>
          <w:lang w:val="en-CA"/>
        </w:rPr>
        <w:t xml:space="preserve">’)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w:t>
      </w:r>
      <w:proofErr w:type="spellStart"/>
      <w:r>
        <w:rPr>
          <w:lang w:val="en-CA"/>
        </w:rPr>
        <w:t>segregant</w:t>
      </w:r>
      <w:proofErr w:type="spellEnd"/>
      <w:r>
        <w:rPr>
          <w:lang w:val="en-CA"/>
        </w:rPr>
        <w:t xml:space="preserve">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w:t>
      </w:r>
      <w:ins w:id="57" w:author="Frederick Roth" w:date="2019-01-22T16:36:00Z">
        <w:r w:rsidR="00825573">
          <w:rPr>
            <w:lang w:val="en-CA"/>
          </w:rPr>
          <w:t xml:space="preserve">will </w:t>
        </w:r>
      </w:ins>
      <w:r>
        <w:rPr>
          <w:lang w:val="en-CA"/>
        </w:rPr>
        <w:t xml:space="preserve">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ins w:id="58" w:author="Frederick Roth" w:date="2019-01-22T16:36:00Z">
        <w:r w:rsidR="00825573">
          <w:rPr>
            <w:lang w:val="en-CA"/>
          </w:rPr>
          <w:t xml:space="preserve">the fact that </w:t>
        </w:r>
      </w:ins>
      <w:r>
        <w:rPr>
          <w:lang w:val="en-CA"/>
        </w:rPr>
        <w:t xml:space="preserve">parents can differ at </w:t>
      </w:r>
      <w:del w:id="59" w:author="Frederick Roth" w:date="2019-01-22T16:36:00Z">
        <w:r w:rsidDel="00825573">
          <w:rPr>
            <w:lang w:val="en-CA"/>
          </w:rPr>
          <w:delText>~</w:delText>
        </w:r>
      </w:del>
      <w:ins w:id="60" w:author="Frederick Roth" w:date="2019-01-22T16:36:00Z">
        <w:r w:rsidR="00825573">
          <w:rPr>
            <w:lang w:val="en-CA"/>
          </w:rPr>
          <w:t>&gt;</w:t>
        </w:r>
      </w:ins>
      <w:r>
        <w:rPr>
          <w:lang w:val="en-CA"/>
        </w:rPr>
        <w:t>10</w:t>
      </w:r>
      <w:r w:rsidRPr="001C1222">
        <w:rPr>
          <w:vertAlign w:val="superscript"/>
          <w:lang w:val="en-CA"/>
        </w:rPr>
        <w:t>5</w:t>
      </w:r>
      <w:r>
        <w:rPr>
          <w:lang w:val="en-CA"/>
        </w:rPr>
        <w:t xml:space="preserve"> positions</w:t>
      </w:r>
      <w:del w:id="61" w:author="Frederick Roth" w:date="2019-01-22T16:36:00Z">
        <w:r w:rsidDel="00825573">
          <w:rPr>
            <w:lang w:val="en-CA"/>
          </w:rPr>
          <w:delText xml:space="preserve">. This both </w:delText>
        </w:r>
      </w:del>
      <w:ins w:id="62" w:author="Frederick Roth" w:date="2019-01-22T16:37:00Z">
        <w:r w:rsidR="00825573">
          <w:rPr>
            <w:lang w:val="en-CA"/>
          </w:rPr>
          <w:t xml:space="preserve">, coupled with genetic linkage of proximal variants, </w:t>
        </w:r>
      </w:ins>
      <w:ins w:id="63" w:author="Frederick Roth" w:date="2019-01-22T16:36:00Z">
        <w:r w:rsidR="00825573">
          <w:rPr>
            <w:lang w:val="en-CA"/>
          </w:rPr>
          <w:t xml:space="preserve">can </w:t>
        </w:r>
      </w:ins>
      <w:del w:id="64" w:author="Frederick Roth" w:date="2019-01-22T16:36:00Z">
        <w:r w:rsidDel="00825573">
          <w:rPr>
            <w:lang w:val="en-CA"/>
          </w:rPr>
          <w:delText xml:space="preserve">makes </w:delText>
        </w:r>
      </w:del>
      <w:ins w:id="65" w:author="Frederick Roth" w:date="2019-01-22T16:36:00Z">
        <w:r w:rsidR="00825573">
          <w:rPr>
            <w:lang w:val="en-CA"/>
          </w:rPr>
          <w:t xml:space="preserve">make </w:t>
        </w:r>
      </w:ins>
      <w:r>
        <w:rPr>
          <w:lang w:val="en-CA"/>
        </w:rPr>
        <w:t>it difficult to pinpoint the causal variants at each associated locus</w:t>
      </w:r>
      <w:ins w:id="66" w:author="Frederick Roth" w:date="2019-01-22T16:38:00Z">
        <w:r w:rsidR="00825573">
          <w:rPr>
            <w:lang w:val="en-CA"/>
          </w:rPr>
          <w:t>,</w:t>
        </w:r>
      </w:ins>
      <w:del w:id="67" w:author="Frederick Roth" w:date="2019-01-22T16:38:00Z">
        <w:r w:rsidDel="00825573">
          <w:rPr>
            <w:lang w:val="en-CA"/>
          </w:rPr>
          <w:delText>, and introduces a multiple testing burden</w:delText>
        </w:r>
      </w:del>
      <w:r>
        <w:rPr>
          <w:lang w:val="en-CA"/>
        </w:rPr>
        <w:t xml:space="preserve"> such that a prohibitive number of individuals would be required for a comprehensive </w:t>
      </w:r>
      <w:del w:id="68" w:author="Frederick Roth" w:date="2019-01-22T15:56:00Z">
        <w:r w:rsidDel="00393E07">
          <w:rPr>
            <w:lang w:val="en-CA"/>
          </w:rPr>
          <w:delText>DCGA</w:delText>
        </w:r>
      </w:del>
      <w:ins w:id="69" w:author="Frederick Roth" w:date="2019-01-22T16:09:00Z">
        <w:r w:rsidR="008D6812">
          <w:rPr>
            <w:lang w:val="en-CA"/>
          </w:rPr>
          <w:t>XGA</w:t>
        </w:r>
      </w:ins>
      <w:r>
        <w:rPr>
          <w:lang w:val="en-CA"/>
        </w:rPr>
        <w:t xml:space="preserve"> to have an acceptable statistical power. </w:t>
      </w:r>
    </w:p>
    <w:p w14:paraId="3D73F60C" w14:textId="77777777" w:rsidR="008C7F53" w:rsidRDefault="008C7F53" w:rsidP="00DB0ED8">
      <w:pPr>
        <w:jc w:val="both"/>
        <w:rPr>
          <w:lang w:val="en-CA"/>
        </w:rPr>
      </w:pPr>
    </w:p>
    <w:p w14:paraId="641D5059" w14:textId="76314973" w:rsidR="00DB0ED8" w:rsidRPr="00A50821" w:rsidRDefault="00DB0ED8" w:rsidP="00DB0ED8">
      <w:pPr>
        <w:jc w:val="both"/>
        <w:rPr>
          <w:bCs/>
          <w:iCs/>
          <w:color w:val="000000" w:themeColor="text1"/>
        </w:rPr>
      </w:pPr>
      <w:r>
        <w:rPr>
          <w:lang w:val="en-CA"/>
        </w:rPr>
        <w:t xml:space="preserve">To extend cross-based approaches beyond natural variation in outbred parents, we designed a population engineering strategy.  In this strategy, targeted variation is engineered into individual parental strains which are </w:t>
      </w:r>
      <w:ins w:id="70" w:author="Frederick Roth" w:date="2019-01-22T16:38:00Z">
        <w:r w:rsidR="00825573">
          <w:rPr>
            <w:lang w:val="en-CA"/>
          </w:rPr>
          <w:t xml:space="preserve">then </w:t>
        </w:r>
      </w:ins>
      <w:r>
        <w:rPr>
          <w:lang w:val="en-CA"/>
        </w:rPr>
        <w:t>crossed to yield an ‘engineered population’</w:t>
      </w:r>
      <w:ins w:id="71" w:author="Frederick Roth" w:date="2019-01-22T16:38:00Z">
        <w:r w:rsidR="00825573">
          <w:rPr>
            <w:lang w:val="en-CA"/>
          </w:rPr>
          <w:t>,</w:t>
        </w:r>
      </w:ins>
      <w:r>
        <w:rPr>
          <w:lang w:val="en-CA"/>
        </w:rPr>
        <w:t xml:space="preserve"> </w:t>
      </w:r>
      <w:del w:id="72" w:author="Frederick Roth" w:date="2019-01-22T16:38:00Z">
        <w:r w:rsidDel="00825573">
          <w:rPr>
            <w:lang w:val="en-CA"/>
          </w:rPr>
          <w:delText xml:space="preserve">with </w:delText>
        </w:r>
      </w:del>
      <w:ins w:id="73" w:author="Frederick Roth" w:date="2019-01-22T16:39:00Z">
        <w:r w:rsidR="00825573">
          <w:rPr>
            <w:lang w:val="en-CA"/>
          </w:rPr>
          <w:t xml:space="preserve">which limits </w:t>
        </w:r>
      </w:ins>
      <w:r>
        <w:rPr>
          <w:lang w:val="en-CA"/>
        </w:rPr>
        <w:t xml:space="preserve">random segregation </w:t>
      </w:r>
      <w:del w:id="74" w:author="Frederick Roth" w:date="2019-01-22T16:39:00Z">
        <w:r w:rsidDel="00825573">
          <w:rPr>
            <w:lang w:val="en-CA"/>
          </w:rPr>
          <w:delText xml:space="preserve">of only </w:delText>
        </w:r>
      </w:del>
      <w:ins w:id="75" w:author="Frederick Roth" w:date="2019-01-22T16:39:00Z">
        <w:r w:rsidR="00825573">
          <w:rPr>
            <w:lang w:val="en-CA"/>
          </w:rPr>
          <w:t xml:space="preserve">to the set of </w:t>
        </w:r>
      </w:ins>
      <w:del w:id="76" w:author="Frederick Roth" w:date="2019-01-22T16:39:00Z">
        <w:r w:rsidDel="00825573">
          <w:rPr>
            <w:lang w:val="en-CA"/>
          </w:rPr>
          <w:delText xml:space="preserve">the </w:delText>
        </w:r>
      </w:del>
      <w:r>
        <w:rPr>
          <w:lang w:val="en-CA"/>
        </w:rPr>
        <w:t>engineered variants.</w:t>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5346BA5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proofErr w:type="spellStart"/>
      <w:r w:rsidRPr="00300B33">
        <w:rPr>
          <w:i/>
        </w:rPr>
        <w:t>en</w:t>
      </w:r>
      <w:proofErr w:type="spellEnd"/>
      <w:r w:rsidRPr="00300B33">
        <w:rPr>
          <w:i/>
        </w:rPr>
        <w:t xml:space="preserve">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ins w:id="77" w:author="Albi Celaj" w:date="2019-01-23T13:16:00Z">
        <w:r w:rsidR="001565A9">
          <w:t xml:space="preserve">SGA </w:t>
        </w:r>
      </w:ins>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proofErr w:type="spellStart"/>
      <w:r w:rsidRPr="00233F15">
        <w:rPr>
          <w:bCs/>
          <w:iCs/>
          <w:color w:val="000000" w:themeColor="text1"/>
        </w:rPr>
        <w:t>MAT</w:t>
      </w:r>
      <w:r w:rsidRPr="00BB5875">
        <w:rPr>
          <w:b/>
          <w:bCs/>
          <w:iCs/>
          <w:color w:val="000000" w:themeColor="text1"/>
        </w:rPr>
        <w:t>a</w:t>
      </w:r>
      <w:proofErr w:type="spellEnd"/>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proofErr w:type="spellStart"/>
      <w:r>
        <w:rPr>
          <w:bCs/>
          <w:iCs/>
          <w:color w:val="000000" w:themeColor="text1"/>
          <w:lang w:val="en-CA"/>
        </w:rPr>
        <w:t>segregants</w:t>
      </w:r>
      <w:proofErr w:type="spellEnd"/>
      <w:r>
        <w:rPr>
          <w:bCs/>
          <w:iCs/>
          <w:color w:val="000000" w:themeColor="text1"/>
          <w:lang w:val="en-CA"/>
        </w:rPr>
        <w:t xml:space="preserve">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7CDF98CE" w:rsidR="008278B1" w:rsidRDefault="00DB0ED8" w:rsidP="00025615">
      <w:pPr>
        <w:jc w:val="both"/>
        <w:rPr>
          <w:ins w:id="78" w:author="Albi Celaj" w:date="2019-01-21T10:36:00Z"/>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w:t>
      </w:r>
      <w:proofErr w:type="spellStart"/>
      <w:r>
        <w:rPr>
          <w:bCs/>
          <w:iCs/>
          <w:color w:val="000000" w:themeColor="text1"/>
          <w:lang w:val="en-CA"/>
        </w:rPr>
        <w:t>segregant</w:t>
      </w:r>
      <w:proofErr w:type="spellEnd"/>
      <w:r>
        <w:rPr>
          <w:bCs/>
          <w:iCs/>
          <w:color w:val="000000" w:themeColor="text1"/>
          <w:lang w:val="en-CA"/>
        </w:rPr>
        <w:t xml:space="preserve"> are amplified </w:t>
      </w:r>
      <w:del w:id="79" w:author="Frederick Roth" w:date="2019-01-22T16:41:00Z">
        <w:r w:rsidDel="00825573">
          <w:rPr>
            <w:bCs/>
            <w:iCs/>
            <w:color w:val="000000" w:themeColor="text1"/>
            <w:lang w:val="en-CA"/>
          </w:rPr>
          <w:delText xml:space="preserve">with introduction of </w:delText>
        </w:r>
      </w:del>
      <w:ins w:id="80" w:author="Frederick Roth" w:date="2019-01-22T16:41:00Z">
        <w:r w:rsidR="00825573">
          <w:rPr>
            <w:bCs/>
            <w:iCs/>
            <w:color w:val="000000" w:themeColor="text1"/>
            <w:lang w:val="en-CA"/>
          </w:rPr>
          <w:t xml:space="preserve">together with </w:t>
        </w:r>
      </w:ins>
      <w:r>
        <w:rPr>
          <w:bCs/>
          <w:iCs/>
          <w:color w:val="000000" w:themeColor="text1"/>
          <w:lang w:val="en-CA"/>
        </w:rPr>
        <w:t xml:space="preserve">additional </w:t>
      </w:r>
      <w:ins w:id="81" w:author="Frederick Roth" w:date="2019-01-22T16:41:00Z">
        <w:r w:rsidR="00825573">
          <w:rPr>
            <w:bCs/>
            <w:iCs/>
            <w:color w:val="000000" w:themeColor="text1"/>
            <w:lang w:val="en-CA"/>
          </w:rPr>
          <w:t xml:space="preserve">PCR-introduced </w:t>
        </w:r>
      </w:ins>
      <w:r>
        <w:rPr>
          <w:bCs/>
          <w:iCs/>
          <w:color w:val="000000" w:themeColor="text1"/>
          <w:lang w:val="en-CA"/>
        </w:rPr>
        <w:lastRenderedPageBreak/>
        <w:t xml:space="preserve">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w:t>
      </w:r>
      <w:proofErr w:type="spellStart"/>
      <w:r>
        <w:rPr>
          <w:bCs/>
          <w:iCs/>
          <w:color w:val="000000" w:themeColor="text1"/>
          <w:lang w:val="en-CA"/>
        </w:rPr>
        <w:t>segregant</w:t>
      </w:r>
      <w:proofErr w:type="spellEnd"/>
      <w:r>
        <w:rPr>
          <w:bCs/>
          <w:iCs/>
          <w:color w:val="000000" w:themeColor="text1"/>
          <w:lang w:val="en-CA"/>
        </w:rPr>
        <w:t xml:space="preserve"> at each plate location (Methods; Figure 1).</w:t>
      </w:r>
    </w:p>
    <w:p w14:paraId="5B5B08AA" w14:textId="77777777" w:rsidR="008278B1" w:rsidRDefault="008278B1" w:rsidP="00025615">
      <w:pPr>
        <w:jc w:val="both"/>
        <w:rPr>
          <w:ins w:id="82" w:author="Albi Celaj" w:date="2019-01-21T10:36:00Z"/>
          <w:bCs/>
          <w:iCs/>
          <w:color w:val="000000" w:themeColor="text1"/>
          <w:lang w:val="en-CA"/>
        </w:rPr>
      </w:pPr>
    </w:p>
    <w:p w14:paraId="324DECFF" w14:textId="089F6A65" w:rsidR="00025615" w:rsidRDefault="00025615" w:rsidP="00025615">
      <w:pPr>
        <w:jc w:val="both"/>
      </w:pPr>
      <w:r>
        <w:rPr>
          <w:lang w:val="en-CA"/>
        </w:rPr>
        <w:t xml:space="preserve">Using data from </w:t>
      </w:r>
      <w:r w:rsidR="00640314">
        <w:rPr>
          <w:lang w:val="en-CA"/>
        </w:rPr>
        <w:t>‘gold standard’</w:t>
      </w:r>
      <w:r w:rsidR="00C4371C">
        <w:rPr>
          <w:lang w:val="en-CA"/>
        </w:rPr>
        <w:t xml:space="preserve"> calib</w:t>
      </w:r>
      <w:r w:rsidR="00B46364">
        <w:rPr>
          <w:lang w:val="en-CA"/>
        </w:rPr>
        <w:t>ration</w:t>
      </w:r>
      <w:r w:rsidRPr="00233F15">
        <w:rPr>
          <w:lang w:val="en-CA"/>
        </w:rPr>
        <w:t xml:space="preserve"> strains, we</w:t>
      </w:r>
      <w:r>
        <w:rPr>
          <w:lang w:val="en-CA"/>
        </w:rPr>
        <w:t xml:space="preserve"> estimated</w:t>
      </w:r>
      <w:r w:rsidRPr="00233F15">
        <w:t xml:space="preserve"> an overall </w:t>
      </w:r>
      <w:r>
        <w:t xml:space="preserve">per-locus genotyping </w:t>
      </w:r>
      <w:r w:rsidRPr="003D619B">
        <w:t xml:space="preserve">accuracy of 93.2% (Figure S2A, Methods).  </w:t>
      </w:r>
      <w:r w:rsidR="00A01819" w:rsidRPr="003D619B">
        <w:t xml:space="preserve">An independent method relying on the distribution of knockouts in the pool estimated a similar overall per-locus accuracy of 93.8% (Figure S2B, Methods).  </w:t>
      </w:r>
      <w:r w:rsidRPr="003D619B">
        <w:t xml:space="preserve">Based on correlation analysis of the genotyping data, all genes were either unlinked or weakly linked </w:t>
      </w:r>
      <w:r w:rsidRPr="003D619B">
        <w:rPr>
          <w:color w:val="000000"/>
        </w:rPr>
        <w:t>except for</w:t>
      </w:r>
      <w:r w:rsidRPr="003D619B">
        <w:t xml:space="preserve"> </w:t>
      </w:r>
      <w:r w:rsidRPr="003D619B">
        <w:rPr>
          <w:i/>
        </w:rPr>
        <w:t>BPT1</w:t>
      </w:r>
      <w:r w:rsidRPr="003D619B">
        <w:t xml:space="preserve"> and </w:t>
      </w:r>
      <w:r w:rsidRPr="003D619B">
        <w:rPr>
          <w:i/>
        </w:rPr>
        <w:t>YBT1</w:t>
      </w:r>
      <w:r w:rsidRPr="003D619B">
        <w:t xml:space="preserve"> (Figure S2C; r = 0.49), which are separated by 70.1kb on chromosome XII.  </w:t>
      </w:r>
      <w:r>
        <w:t>Considering only those strains with both high-quality genotyping data and at least one unique tracking barcode</w:t>
      </w:r>
      <w:r>
        <w:rPr>
          <w:lang w:val="en-CA"/>
        </w:rPr>
        <w:t xml:space="preserve">, </w:t>
      </w:r>
      <w:r w:rsidR="003D619B">
        <w:rPr>
          <w:lang w:val="en-CA"/>
        </w:rPr>
        <w:t xml:space="preserve">our engineered strain population included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proofErr w:type="spellStart"/>
      <w:r w:rsidRPr="00233F15">
        <w:t>MAT</w:t>
      </w:r>
      <w:r w:rsidRPr="00233F15">
        <w:rPr>
          <w:b/>
        </w:rPr>
        <w:t>a</w:t>
      </w:r>
      <w:proofErr w:type="spellEnd"/>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3558D532" w14:textId="77777777" w:rsidR="00B55490" w:rsidRPr="00982721" w:rsidRDefault="00B55490" w:rsidP="00DB0ED8">
      <w:pPr>
        <w:jc w:val="both"/>
        <w:rPr>
          <w:bCs/>
          <w:iCs/>
          <w:color w:val="000000" w:themeColor="text1"/>
          <w:lang w:val="en-CA"/>
        </w:rPr>
      </w:pPr>
    </w:p>
    <w:p w14:paraId="4BEABDEB" w14:textId="2D314FBA" w:rsidR="00025615" w:rsidRDefault="00025615" w:rsidP="00982721">
      <w:pPr>
        <w:jc w:val="both"/>
        <w:outlineLvl w:val="0"/>
        <w:rPr>
          <w:color w:val="000000"/>
        </w:rPr>
      </w:pPr>
      <w:r>
        <w:rPr>
          <w:bCs/>
          <w:iCs/>
          <w:color w:val="000000" w:themeColor="text1"/>
        </w:rPr>
        <w:t xml:space="preserve">To profile each strain’s resistance or sensitivity to </w:t>
      </w:r>
      <w:r>
        <w:rPr>
          <w:bCs/>
          <w:iCs/>
          <w:color w:val="000000" w:themeColor="text1"/>
        </w:rPr>
        <w:t>16 different antifungal</w:t>
      </w:r>
      <w:r>
        <w:rPr>
          <w:bCs/>
          <w:iCs/>
          <w:color w:val="000000" w:themeColor="text1"/>
        </w:rPr>
        <w:t xml:space="preserve">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we grew the stra</w:t>
      </w:r>
      <w:r>
        <w:rPr>
          <w:bCs/>
          <w:iCs/>
          <w:color w:val="000000" w:themeColor="text1"/>
        </w:rPr>
        <w:t>in pools competitively in each drug</w:t>
      </w:r>
      <w:r>
        <w:rPr>
          <w:bCs/>
          <w:iCs/>
          <w:color w:val="000000" w:themeColor="text1"/>
        </w:rPr>
        <w:t xml:space="preserve">, </w:t>
      </w:r>
      <w:r w:rsidR="006E7E65">
        <w:rPr>
          <w:bCs/>
          <w:iCs/>
          <w:color w:val="000000" w:themeColor="text1"/>
        </w:rPr>
        <w:t xml:space="preserve">and in a solvent </w:t>
      </w:r>
      <w:r w:rsidR="006E7E65">
        <w:rPr>
          <w:bCs/>
          <w:iCs/>
          <w:color w:val="000000" w:themeColor="text1"/>
        </w:rPr>
        <w:t>(</w:t>
      </w:r>
      <w:r w:rsidR="006E7E65">
        <w:rPr>
          <w:bCs/>
          <w:iCs/>
          <w:color w:val="000000" w:themeColor="text1"/>
        </w:rPr>
        <w:t>DMSO</w:t>
      </w:r>
      <w:r w:rsidR="006E7E65">
        <w:rPr>
          <w:bCs/>
          <w:iCs/>
          <w:color w:val="000000" w:themeColor="text1"/>
        </w:rPr>
        <w:t xml:space="preserve">) </w:t>
      </w:r>
      <w:r>
        <w:rPr>
          <w:bCs/>
          <w:iCs/>
          <w:color w:val="000000" w:themeColor="text1"/>
        </w:rPr>
        <w:t>condition</w:t>
      </w:r>
      <w:r>
        <w:rPr>
          <w:bCs/>
          <w:iCs/>
          <w:color w:val="000000" w:themeColor="text1"/>
        </w:rPr>
        <w:t xml:space="preserve">.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w:t>
      </w:r>
      <w:r w:rsidR="001304C8">
        <w:t xml:space="preserve">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437 strains exhibiting a strong baseline growth defect (i.e., showing &lt;70% of the median baseline growth rate).</w:t>
      </w:r>
      <w:r w:rsidR="001304C8">
        <w:rPr>
          <w:color w:val="000000"/>
        </w:rPr>
        <w:t xml:space="preserve">  </w:t>
      </w:r>
      <w:commentRangeStart w:id="83"/>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w:t>
      </w:r>
      <w:proofErr w:type="spellStart"/>
      <w:r w:rsidR="001304C8" w:rsidRPr="00137983">
        <w:rPr>
          <w:color w:val="000000"/>
        </w:rPr>
        <w:t>MAT</w:t>
      </w:r>
      <w:r w:rsidR="001304C8" w:rsidRPr="00137983">
        <w:rPr>
          <w:b/>
          <w:color w:val="000000"/>
        </w:rPr>
        <w:t>a</w:t>
      </w:r>
      <w:proofErr w:type="spellEnd"/>
      <w:r w:rsidR="001304C8" w:rsidRPr="00137983">
        <w:rPr>
          <w:color w:val="000000"/>
        </w:rPr>
        <w:t xml:space="preserve"> and </w:t>
      </w:r>
      <w:r w:rsidR="001304C8">
        <w:rPr>
          <w:color w:val="000000"/>
        </w:rPr>
        <w:t>2</w:t>
      </w:r>
      <w:r w:rsidR="001304C8" w:rsidRPr="00137983">
        <w:rPr>
          <w:color w:val="000000"/>
        </w:rPr>
        <w:t>,</w:t>
      </w:r>
      <w:r w:rsidR="001304C8">
        <w:rPr>
          <w:color w:val="000000"/>
        </w:rPr>
        <w:t>986</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83"/>
      <w:r w:rsidR="001F0493">
        <w:rPr>
          <w:rStyle w:val="CommentReference"/>
          <w:rFonts w:asciiTheme="minorHAnsi" w:hAnsiTheme="minorHAnsi" w:cstheme="minorBidi"/>
        </w:rPr>
        <w:commentReference w:id="83"/>
      </w:r>
    </w:p>
    <w:p w14:paraId="7B790780" w14:textId="77777777" w:rsidR="00290E0F" w:rsidRDefault="00290E0F" w:rsidP="00025615">
      <w:pPr>
        <w:jc w:val="both"/>
        <w:rPr>
          <w:ins w:id="84" w:author="Albi Celaj" w:date="2019-01-17T11:33:00Z"/>
          <w:lang w:val="en-CA"/>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 xml:space="preserve">combinatorial </w:t>
      </w:r>
      <w:r w:rsidR="00175454">
        <w:rPr>
          <w:b/>
          <w:color w:val="000000"/>
          <w:lang w:val="en-CA"/>
        </w:rPr>
        <w:t>profiles</w:t>
      </w:r>
      <w:r w:rsidR="00117F28">
        <w:rPr>
          <w:b/>
          <w:color w:val="000000"/>
          <w:lang w:val="en-CA"/>
        </w:rPr>
        <w:t xml:space="preserve"> illustrate a</w:t>
      </w:r>
      <w:r w:rsidR="00117F28">
        <w:rPr>
          <w:b/>
          <w:color w:val="000000"/>
          <w:lang w:val="en-CA"/>
        </w:rPr>
        <w:t xml:space="preserve"> complex drug-dependent genetic landscape</w:t>
      </w:r>
    </w:p>
    <w:p w14:paraId="6FF072E0" w14:textId="4D5A1BC1" w:rsidR="00031519" w:rsidRPr="009563EA" w:rsidRDefault="00C0459F" w:rsidP="009563EA">
      <w:pPr>
        <w:widowControl w:val="0"/>
        <w:autoSpaceDE w:val="0"/>
        <w:autoSpaceDN w:val="0"/>
        <w:adjustRightInd w:val="0"/>
        <w:jc w:val="both"/>
        <w:rPr>
          <w:color w:val="000000"/>
          <w:lang w:val="en-CA"/>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r w:rsidR="001F0493">
        <w:rPr>
          <w:color w:val="000000"/>
        </w:rPr>
        <w:t xml:space="preserve">Knockouts that significantly changed the estimated resistance to a drug </w:t>
      </w:r>
      <w:r w:rsidR="001F0493" w:rsidRPr="00FB55DF">
        <w:rPr>
          <w:color w:val="000000"/>
        </w:rPr>
        <w:t xml:space="preserve">by </w:t>
      </w:r>
      <w:r>
        <w:rPr>
          <w:color w:val="000000"/>
        </w:rPr>
        <w:t xml:space="preserve">at least </w:t>
      </w:r>
      <w:r w:rsidR="001F0493">
        <w:rPr>
          <w:color w:val="000000"/>
        </w:rPr>
        <w:t xml:space="preserve">+/- </w:t>
      </w:r>
      <w:r w:rsidR="001F0493" w:rsidRPr="00FB55DF">
        <w:rPr>
          <w:color w:val="000000"/>
        </w:rPr>
        <w:t>10%</w:t>
      </w:r>
      <w:r w:rsidR="001F0493">
        <w:rPr>
          <w:color w:val="000000"/>
        </w:rPr>
        <w:t xml:space="preserve"> were considered strong</w:t>
      </w:r>
      <w:r w:rsidR="00957B44">
        <w:rPr>
          <w:color w:val="000000"/>
        </w:rPr>
        <w:t>, and other significant associations were defined to be weak.</w:t>
      </w:r>
      <w:r w:rsidR="001F0493" w:rsidRPr="00FB55DF">
        <w:rPr>
          <w:color w:val="000000"/>
        </w:rPr>
        <w:t xml:space="preserve">  </w:t>
      </w:r>
      <w:r w:rsidR="00957B44">
        <w:rPr>
          <w:color w:val="000000"/>
        </w:rPr>
        <w:t xml:space="preserve">We found 62 </w:t>
      </w:r>
      <w:r w:rsidR="00957B44">
        <w:rPr>
          <w:color w:val="000000"/>
        </w:rPr>
        <w:t>resistance</w:t>
      </w:r>
      <w:r w:rsidR="002F580B">
        <w:rPr>
          <w:color w:val="000000"/>
        </w:rPr>
        <w:t xml:space="preserve">-knockout associations that were reproducible in both </w:t>
      </w:r>
      <w:proofErr w:type="spellStart"/>
      <w:r w:rsidR="00957B44" w:rsidRPr="00137983">
        <w:rPr>
          <w:color w:val="000000"/>
        </w:rPr>
        <w:t>MAT</w:t>
      </w:r>
      <w:r w:rsidR="00957B44" w:rsidRPr="00137983">
        <w:rPr>
          <w:b/>
          <w:color w:val="000000"/>
        </w:rPr>
        <w:t>a</w:t>
      </w:r>
      <w:proofErr w:type="spellEnd"/>
      <w:r w:rsidR="00957B44">
        <w:rPr>
          <w:color w:val="000000"/>
        </w:rPr>
        <w:t xml:space="preserve"> and </w:t>
      </w:r>
      <w:r w:rsidR="00957B44" w:rsidRPr="00137983">
        <w:rPr>
          <w:color w:val="000000"/>
        </w:rPr>
        <w:t>MAT</w:t>
      </w:r>
      <w:r w:rsidR="00957B44" w:rsidRPr="003007A9">
        <w:rPr>
          <w:rFonts w:eastAsia="Calibri"/>
          <w:b/>
          <w:bCs/>
          <w:iCs/>
          <w:color w:val="000000" w:themeColor="text1"/>
          <w:lang w:val="el-GR"/>
        </w:rPr>
        <w:t>α</w:t>
      </w:r>
      <w:r w:rsidR="00957B44">
        <w:rPr>
          <w:color w:val="000000"/>
        </w:rPr>
        <w:t xml:space="preserve"> </w:t>
      </w:r>
      <w:r w:rsidR="002F580B">
        <w:rPr>
          <w:color w:val="000000"/>
        </w:rPr>
        <w:t xml:space="preserve">pools, </w:t>
      </w:r>
      <w:r w:rsidR="002F580B" w:rsidRPr="00FB55DF">
        <w:rPr>
          <w:color w:val="000000"/>
        </w:rPr>
        <w:t xml:space="preserve">19 </w:t>
      </w:r>
      <w:r w:rsidR="002F580B">
        <w:rPr>
          <w:color w:val="000000"/>
        </w:rPr>
        <w:t xml:space="preserve">of which </w:t>
      </w:r>
      <w:r w:rsidR="00957B44">
        <w:rPr>
          <w:color w:val="000000"/>
        </w:rPr>
        <w:t>were strong (Data S6).</w:t>
      </w:r>
      <w:r w:rsidR="00694276">
        <w:rPr>
          <w:color w:val="000000"/>
        </w:rPr>
        <w:t xml:space="preserve"> </w:t>
      </w:r>
      <w:r w:rsidR="00957B44">
        <w:rPr>
          <w:color w:val="000000"/>
        </w:rPr>
        <w:t xml:space="preserve">Among these were </w:t>
      </w:r>
      <w:r w:rsidR="00957B44" w:rsidRPr="00FB55DF">
        <w:rPr>
          <w:color w:val="000000"/>
        </w:rPr>
        <w:t xml:space="preserve">18 drug-knockout associations </w:t>
      </w:r>
      <w:r w:rsidR="00957B44">
        <w:rPr>
          <w:color w:val="000000"/>
        </w:rPr>
        <w:t xml:space="preserve">involving </w:t>
      </w:r>
      <w:r w:rsidR="00957B44" w:rsidRPr="00FB55DF">
        <w:rPr>
          <w:color w:val="000000"/>
        </w:rPr>
        <w:t xml:space="preserve">the vacuolar ABC transporters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 all of which were novel (</w:t>
      </w:r>
      <w:r w:rsidR="00957B44">
        <w:rPr>
          <w:color w:val="000000"/>
        </w:rPr>
        <w:t xml:space="preserve">Figure </w:t>
      </w:r>
      <w:r w:rsidR="00957B44" w:rsidRPr="00FB55DF">
        <w:rPr>
          <w:color w:val="000000"/>
        </w:rPr>
        <w:t xml:space="preserve">S4, Data S6).  </w:t>
      </w:r>
      <w:r>
        <w:rPr>
          <w:color w:val="000000"/>
        </w:rPr>
        <w:t xml:space="preserve">We also identified </w:t>
      </w:r>
      <w:r w:rsidR="00957B44">
        <w:rPr>
          <w:color w:val="000000"/>
        </w:rPr>
        <w:t xml:space="preserve">associations between each knockout and </w:t>
      </w:r>
      <w:r w:rsidR="00175454">
        <w:rPr>
          <w:color w:val="000000"/>
        </w:rPr>
        <w:t>growth rate in the DMSO</w:t>
      </w:r>
      <w:r w:rsidR="00957B44">
        <w:rPr>
          <w:color w:val="000000"/>
        </w:rPr>
        <w:t xml:space="preserve"> </w:t>
      </w:r>
      <w:r>
        <w:rPr>
          <w:color w:val="000000"/>
        </w:rPr>
        <w:t xml:space="preserve">control </w:t>
      </w:r>
      <w:r w:rsidR="00957B44">
        <w:rPr>
          <w:color w:val="000000"/>
        </w:rPr>
        <w:t xml:space="preserve">condition, </w:t>
      </w:r>
      <w:r>
        <w:rPr>
          <w:color w:val="000000"/>
        </w:rPr>
        <w:t xml:space="preserve">finding </w:t>
      </w:r>
      <w:r w:rsidR="00957B44" w:rsidRPr="00951825">
        <w:rPr>
          <w:i/>
          <w:lang w:val="en-CA"/>
        </w:rPr>
        <w:t>yor1∆</w:t>
      </w:r>
      <w:r w:rsidR="00957B44" w:rsidRPr="00160B19">
        <w:rPr>
          <w:lang w:val="en-CA"/>
        </w:rPr>
        <w:t xml:space="preserve">,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to have </w:t>
      </w:r>
      <w:r>
        <w:rPr>
          <w:lang w:val="en-CA"/>
        </w:rPr>
        <w:t xml:space="preserve">DMSO growth impact </w:t>
      </w:r>
      <w:r w:rsidR="00881056">
        <w:rPr>
          <w:lang w:val="en-CA"/>
        </w:rPr>
        <w:t>in both pools</w:t>
      </w:r>
      <w:r w:rsidR="00957B44">
        <w:rPr>
          <w:lang w:val="en-CA"/>
        </w:rPr>
        <w:t xml:space="preserve"> </w:t>
      </w:r>
      <w:r w:rsidR="00957B44" w:rsidRPr="00137983">
        <w:rPr>
          <w:color w:val="000000"/>
        </w:rPr>
        <w:t>(Data</w:t>
      </w:r>
      <w:r w:rsidR="00957B44">
        <w:rPr>
          <w:color w:val="000000"/>
        </w:rPr>
        <w:t xml:space="preserve"> S6, Figure </w:t>
      </w:r>
      <w:r w:rsidR="00957B44" w:rsidRPr="00257D64">
        <w:rPr>
          <w:color w:val="000000"/>
        </w:rPr>
        <w:t>S3</w:t>
      </w:r>
      <w:r w:rsidR="00957B44">
        <w:rPr>
          <w:color w:val="000000"/>
        </w:rPr>
        <w:t xml:space="preserve">).  However, the impacts of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w:t>
      </w:r>
      <w:r w:rsidR="00957B44">
        <w:rPr>
          <w:lang w:val="en-CA"/>
        </w:rPr>
        <w:t>on baseline growth w</w:t>
      </w:r>
      <w:r w:rsidR="00881056">
        <w:rPr>
          <w:lang w:val="en-CA"/>
        </w:rPr>
        <w:t>ere</w:t>
      </w:r>
      <w:r w:rsidR="00957B44">
        <w:rPr>
          <w:lang w:val="en-CA"/>
        </w:rPr>
        <w:t xml:space="preserve"> </w:t>
      </w:r>
      <w:r w:rsidR="00C4371C">
        <w:rPr>
          <w:lang w:val="en-CA"/>
        </w:rPr>
        <w:t>weak</w:t>
      </w:r>
      <w:r w:rsidR="00957B44">
        <w:rPr>
          <w:lang w:val="en-CA"/>
        </w:rPr>
        <w:t xml:space="preserve"> (&lt;2% decrease), while </w:t>
      </w:r>
      <w:r w:rsidR="00957B44" w:rsidRPr="00300B33">
        <w:rPr>
          <w:i/>
          <w:lang w:val="en-CA"/>
        </w:rPr>
        <w:t>yor1∆</w:t>
      </w:r>
      <w:r w:rsidR="00957B44">
        <w:rPr>
          <w:i/>
          <w:lang w:val="en-CA"/>
        </w:rPr>
        <w:t xml:space="preserve"> </w:t>
      </w:r>
      <w:r w:rsidR="00957B44">
        <w:rPr>
          <w:lang w:val="en-CA"/>
        </w:rPr>
        <w:t>had a strong</w:t>
      </w:r>
      <w:r w:rsidR="00C4371C">
        <w:rPr>
          <w:lang w:val="en-CA"/>
        </w:rPr>
        <w:t xml:space="preserve">, but </w:t>
      </w:r>
      <w:r w:rsidR="00957B44">
        <w:rPr>
          <w:lang w:val="en-CA"/>
        </w:rPr>
        <w:t xml:space="preserve">modest effect (7-15% decrease).  </w:t>
      </w:r>
      <w:r w:rsidR="00957B44" w:rsidRPr="00FB55DF">
        <w:rPr>
          <w:color w:val="000000"/>
        </w:rPr>
        <w:t xml:space="preserve">Because </w:t>
      </w:r>
      <w:r w:rsidR="00957B44">
        <w:rPr>
          <w:color w:val="000000"/>
        </w:rPr>
        <w:t>58 (</w:t>
      </w:r>
      <w:r w:rsidR="00957B44" w:rsidRPr="00FB55DF">
        <w:rPr>
          <w:color w:val="000000"/>
        </w:rPr>
        <w:t>87%</w:t>
      </w:r>
      <w:r w:rsidR="00957B44">
        <w:rPr>
          <w:color w:val="000000"/>
        </w:rPr>
        <w:t xml:space="preserve">) </w:t>
      </w:r>
      <w:r w:rsidR="00957B44" w:rsidRPr="00FB55DF">
        <w:rPr>
          <w:color w:val="000000"/>
        </w:rPr>
        <w:t xml:space="preserve">of </w:t>
      </w:r>
      <w:r w:rsidR="00957B44">
        <w:rPr>
          <w:color w:val="000000"/>
        </w:rPr>
        <w:t xml:space="preserve">these 62 </w:t>
      </w:r>
      <w:r w:rsidR="00957B44" w:rsidRPr="00FB55DF">
        <w:rPr>
          <w:color w:val="000000"/>
        </w:rPr>
        <w:t xml:space="preserve">single-gene </w:t>
      </w:r>
      <w:r w:rsidR="00957B44">
        <w:rPr>
          <w:color w:val="000000"/>
        </w:rPr>
        <w:t xml:space="preserve">resistance </w:t>
      </w:r>
      <w:r w:rsidR="00031519">
        <w:rPr>
          <w:color w:val="000000"/>
        </w:rPr>
        <w:t>assoc</w:t>
      </w:r>
      <w:r w:rsidR="008503FF">
        <w:rPr>
          <w:color w:val="000000"/>
        </w:rPr>
        <w:t>i</w:t>
      </w:r>
      <w:r w:rsidR="00957B44" w:rsidRPr="00FB55DF">
        <w:rPr>
          <w:color w:val="000000"/>
        </w:rPr>
        <w:t xml:space="preserve">ations </w:t>
      </w:r>
      <w:r w:rsidR="00957B44">
        <w:rPr>
          <w:color w:val="000000"/>
        </w:rPr>
        <w:t xml:space="preserve">and </w:t>
      </w:r>
      <w:r w:rsidR="00957B44" w:rsidRPr="00FB55DF">
        <w:rPr>
          <w:color w:val="000000"/>
        </w:rPr>
        <w:t xml:space="preserve">100% of </w:t>
      </w:r>
      <w:r w:rsidR="00957B44">
        <w:rPr>
          <w:color w:val="000000"/>
        </w:rPr>
        <w:t xml:space="preserve">the 19 </w:t>
      </w:r>
      <w:r w:rsidR="00957B44" w:rsidRPr="00FB55DF">
        <w:rPr>
          <w:color w:val="000000"/>
        </w:rPr>
        <w:t>strong associations</w:t>
      </w:r>
      <w:r w:rsidR="00957B44">
        <w:rPr>
          <w:color w:val="000000"/>
        </w:rPr>
        <w:t xml:space="preserve"> </w:t>
      </w:r>
      <w:r w:rsidR="00957B44" w:rsidRPr="00FB55DF">
        <w:rPr>
          <w:color w:val="000000"/>
        </w:rPr>
        <w:t>involved only five ABC transporters—</w:t>
      </w:r>
      <w:r w:rsidR="00957B44" w:rsidRPr="00FB55DF">
        <w:rPr>
          <w:i/>
          <w:color w:val="000000"/>
        </w:rPr>
        <w:t>snq2∆</w:t>
      </w:r>
      <w:r w:rsidR="00957B44" w:rsidRPr="00FB55DF">
        <w:rPr>
          <w:color w:val="000000"/>
        </w:rPr>
        <w:t>,</w:t>
      </w:r>
      <w:r w:rsidR="00957B44" w:rsidRPr="00FB55DF">
        <w:rPr>
          <w:i/>
          <w:color w:val="000000"/>
        </w:rPr>
        <w:t xml:space="preserve"> pdr5∆</w:t>
      </w:r>
      <w:r w:rsidR="00957B44" w:rsidRPr="00FB55DF">
        <w:rPr>
          <w:color w:val="000000"/>
        </w:rPr>
        <w:t xml:space="preserve">, </w:t>
      </w:r>
      <w:r w:rsidR="00957B44" w:rsidRPr="00FB55DF">
        <w:rPr>
          <w:i/>
          <w:color w:val="000000"/>
        </w:rPr>
        <w:t>yor1∆</w:t>
      </w:r>
      <w:r w:rsidR="00957B44" w:rsidRPr="00FB55DF">
        <w:rPr>
          <w:color w:val="000000"/>
        </w:rPr>
        <w:t xml:space="preserve">,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—we</w:t>
      </w:r>
      <w:r w:rsidR="008278B1">
        <w:rPr>
          <w:color w:val="000000"/>
        </w:rPr>
        <w:t xml:space="preserve"> </w:t>
      </w:r>
      <w:r w:rsidR="00957B44" w:rsidRPr="00FB55DF">
        <w:rPr>
          <w:color w:val="000000"/>
        </w:rPr>
        <w:t xml:space="preserve">initially </w:t>
      </w:r>
      <w:r w:rsidR="00694276">
        <w:rPr>
          <w:color w:val="000000"/>
        </w:rPr>
        <w:t>restrict</w:t>
      </w:r>
      <w:r w:rsidR="008278B1">
        <w:rPr>
          <w:color w:val="000000"/>
        </w:rPr>
        <w:t>ed</w:t>
      </w:r>
      <w:r w:rsidR="00957B44" w:rsidRPr="00FB55DF">
        <w:rPr>
          <w:color w:val="000000"/>
        </w:rPr>
        <w:t xml:space="preserve"> our attention to these </w:t>
      </w:r>
      <w:r w:rsidR="00957B44">
        <w:rPr>
          <w:color w:val="000000"/>
        </w:rPr>
        <w:t xml:space="preserve">‘frequently-associated’ </w:t>
      </w:r>
      <w:r w:rsidR="00957B44" w:rsidRPr="00FB55DF">
        <w:rPr>
          <w:color w:val="000000"/>
        </w:rPr>
        <w:t xml:space="preserve">transporters.  </w:t>
      </w:r>
      <w:r>
        <w:rPr>
          <w:color w:val="000000"/>
        </w:rPr>
        <w:t xml:space="preserve">For </w:t>
      </w:r>
      <w:r w:rsidR="00D025D1">
        <w:rPr>
          <w:color w:val="000000"/>
        </w:rPr>
        <w:t>these five frequently-associated</w:t>
      </w:r>
      <w:r w:rsidR="00031519" w:rsidRPr="00FB55DF">
        <w:rPr>
          <w:color w:val="000000"/>
        </w:rPr>
        <w:t xml:space="preserve"> transporters, we </w:t>
      </w:r>
      <w:r w:rsidR="003162BC">
        <w:rPr>
          <w:color w:val="000000"/>
        </w:rPr>
        <w:t>detect</w:t>
      </w:r>
      <w:r w:rsidR="0085049A">
        <w:rPr>
          <w:color w:val="000000"/>
        </w:rPr>
        <w:t>ed</w:t>
      </w:r>
      <w:r w:rsidR="00031519" w:rsidRPr="00137983">
        <w:rPr>
          <w:color w:val="000000"/>
        </w:rPr>
        <w:t xml:space="preserve"> </w:t>
      </w:r>
      <w:r w:rsidR="00031519">
        <w:rPr>
          <w:color w:val="000000"/>
        </w:rPr>
        <w:t>89%</w:t>
      </w:r>
      <w:r w:rsidR="00031519" w:rsidRPr="00137983">
        <w:rPr>
          <w:color w:val="000000"/>
        </w:rPr>
        <w:t xml:space="preserve"> of</w:t>
      </w:r>
      <w:r w:rsidR="00031519">
        <w:rPr>
          <w:color w:val="000000"/>
        </w:rPr>
        <w:t xml:space="preserve"> 18 </w:t>
      </w:r>
      <w:r w:rsidR="00031519" w:rsidRPr="00137983">
        <w:rPr>
          <w:color w:val="000000"/>
        </w:rPr>
        <w:t xml:space="preserve">previous associations </w:t>
      </w:r>
      <w:r w:rsidR="008503FF">
        <w:rPr>
          <w:color w:val="000000"/>
        </w:rPr>
        <w:t>between drug</w:t>
      </w:r>
      <w:r w:rsidR="008503FF">
        <w:rPr>
          <w:color w:val="000000"/>
        </w:rPr>
        <w:t xml:space="preserve"> resistance</w:t>
      </w:r>
      <w:r w:rsidR="00031519">
        <w:rPr>
          <w:color w:val="000000"/>
        </w:rPr>
        <w:t xml:space="preserve"> and individual knockouts, </w:t>
      </w:r>
      <w:r w:rsidR="00031519" w:rsidRPr="00137983">
        <w:rPr>
          <w:color w:val="000000"/>
        </w:rPr>
        <w:t xml:space="preserve">while revealing </w:t>
      </w:r>
      <w:r w:rsidR="00031519">
        <w:rPr>
          <w:color w:val="000000"/>
        </w:rPr>
        <w:t>40</w:t>
      </w:r>
      <w:r w:rsidR="00031519" w:rsidRPr="00137983">
        <w:rPr>
          <w:color w:val="000000"/>
        </w:rPr>
        <w:t xml:space="preserve"> new associations</w:t>
      </w:r>
      <w:r w:rsidR="00031519">
        <w:rPr>
          <w:color w:val="000000"/>
        </w:rPr>
        <w:t xml:space="preserve"> (33 weak and 7 strong; Figure </w:t>
      </w:r>
      <w:r w:rsidR="00031519" w:rsidRPr="00FB55DF">
        <w:rPr>
          <w:color w:val="000000"/>
        </w:rPr>
        <w:t xml:space="preserve">S4; </w:t>
      </w:r>
      <w:commentRangeStart w:id="85"/>
      <w:r w:rsidR="00031519" w:rsidRPr="00FB55DF">
        <w:rPr>
          <w:color w:val="000000"/>
        </w:rPr>
        <w:t>Data S7</w:t>
      </w:r>
      <w:commentRangeEnd w:id="85"/>
      <w:r w:rsidR="00031519">
        <w:rPr>
          <w:color w:val="000000"/>
        </w:rPr>
        <w:t>)</w:t>
      </w:r>
      <w:r w:rsidR="00031519">
        <w:rPr>
          <w:rStyle w:val="CommentReference"/>
          <w:rFonts w:asciiTheme="minorHAnsi" w:hAnsiTheme="minorHAnsi" w:cstheme="minorBidi"/>
        </w:rPr>
        <w:commentReference w:id="85"/>
      </w:r>
      <w:r w:rsidR="00031519" w:rsidRPr="00FB55DF">
        <w:rPr>
          <w:color w:val="000000"/>
        </w:rPr>
        <w:t xml:space="preserve">.  </w:t>
      </w:r>
    </w:p>
    <w:p w14:paraId="43D5E3B3" w14:textId="308A30A4" w:rsidR="00B21BC2" w:rsidRDefault="00C0459F" w:rsidP="00B21BC2">
      <w:pPr>
        <w:widowControl w:val="0"/>
        <w:autoSpaceDE w:val="0"/>
        <w:autoSpaceDN w:val="0"/>
        <w:adjustRightInd w:val="0"/>
        <w:spacing w:before="240"/>
        <w:jc w:val="both"/>
        <w:rPr>
          <w:color w:val="000000"/>
        </w:rPr>
      </w:pPr>
      <w:r>
        <w:rPr>
          <w:color w:val="000000"/>
        </w:rPr>
        <w:t xml:space="preserve">Considering only these </w:t>
      </w:r>
      <w:r w:rsidR="000D3309">
        <w:rPr>
          <w:color w:val="000000"/>
        </w:rPr>
        <w:t>five frequently-associated transporters, we profile</w:t>
      </w:r>
      <w:r w:rsidR="008278B1">
        <w:rPr>
          <w:color w:val="000000"/>
        </w:rPr>
        <w:t>d</w:t>
      </w:r>
      <w:r w:rsidR="000D3309">
        <w:rPr>
          <w:color w:val="000000"/>
        </w:rPr>
        <w:t xml:space="preserve"> resistance</w:t>
      </w:r>
      <w:r w:rsidR="000D3309">
        <w:rPr>
          <w:color w:val="000000"/>
        </w:rPr>
        <w:t xml:space="preserve"> for </w:t>
      </w:r>
      <w:r>
        <w:rPr>
          <w:color w:val="000000"/>
        </w:rPr>
        <w:t xml:space="preserve">the </w:t>
      </w:r>
      <w:r w:rsidR="000D3309">
        <w:rPr>
          <w:color w:val="000000"/>
        </w:rPr>
        <w:t>set</w:t>
      </w:r>
      <w:r w:rsidR="000D3309">
        <w:rPr>
          <w:color w:val="000000"/>
        </w:rPr>
        <w:t xml:space="preserve"> </w:t>
      </w:r>
      <w:r w:rsidR="000D3309">
        <w:rPr>
          <w:color w:val="000000"/>
        </w:rPr>
        <w:lastRenderedPageBreak/>
        <w:t xml:space="preserve">of 32 </w:t>
      </w:r>
      <w:r w:rsidR="000D3309">
        <w:rPr>
          <w:color w:val="000000"/>
        </w:rPr>
        <w:t>(2</w:t>
      </w:r>
      <w:r w:rsidR="000D3309" w:rsidRPr="003D19AC">
        <w:rPr>
          <w:color w:val="000000"/>
          <w:vertAlign w:val="superscript"/>
        </w:rPr>
        <w:t>5</w:t>
      </w:r>
      <w:r w:rsidR="000D3309">
        <w:rPr>
          <w:color w:val="000000"/>
        </w:rPr>
        <w:t xml:space="preserve">) </w:t>
      </w:r>
      <w:r w:rsidR="000D3309">
        <w:rPr>
          <w:color w:val="000000"/>
        </w:rPr>
        <w:t xml:space="preserve">combinatorial </w:t>
      </w:r>
      <w:r w:rsidR="000D3309">
        <w:rPr>
          <w:color w:val="000000"/>
        </w:rPr>
        <w:t>genotype</w:t>
      </w:r>
      <w:r w:rsidR="000D3309">
        <w:rPr>
          <w:color w:val="000000"/>
        </w:rPr>
        <w:t>s</w:t>
      </w:r>
      <w:r w:rsidR="000D3309">
        <w:rPr>
          <w:color w:val="000000"/>
        </w:rPr>
        <w:t>.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 xml:space="preserve">These </w:t>
      </w:r>
      <w:r w:rsidR="000C1C3A">
        <w:rPr>
          <w:color w:val="000000"/>
        </w:rPr>
        <w:t>grouped</w:t>
      </w:r>
      <w:r w:rsidR="00B21BC2">
        <w:rPr>
          <w:color w:val="000000"/>
        </w:rPr>
        <w:t xml:space="preserve"> </w:t>
      </w:r>
      <w:r w:rsidR="000D3309">
        <w:rPr>
          <w:color w:val="000000"/>
        </w:rPr>
        <w:t xml:space="preserve">resistance </w:t>
      </w:r>
      <w:r w:rsidR="00B21BC2">
        <w:rPr>
          <w:color w:val="000000"/>
        </w:rPr>
        <w:t xml:space="preserve">profiles showed striking correspondence when calculated separately for </w:t>
      </w:r>
      <w:proofErr w:type="spellStart"/>
      <w:r w:rsidR="00B21BC2">
        <w:rPr>
          <w:color w:val="000000"/>
        </w:rPr>
        <w:t>MAT</w:t>
      </w:r>
      <w:r w:rsidR="00B21BC2">
        <w:rPr>
          <w:b/>
          <w:color w:val="000000"/>
        </w:rPr>
        <w:t>a</w:t>
      </w:r>
      <w:proofErr w:type="spellEnd"/>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S5)</w:t>
      </w:r>
      <w:r w:rsidR="00B21BC2">
        <w:rPr>
          <w:color w:val="000000"/>
        </w:rPr>
        <w:t xml:space="preserve">.  For example, </w:t>
      </w:r>
      <w:proofErr w:type="spellStart"/>
      <w:r w:rsidR="00B21BC2">
        <w:rPr>
          <w:color w:val="000000"/>
        </w:rPr>
        <w:t>camptothecin</w:t>
      </w:r>
      <w:proofErr w:type="spellEnd"/>
      <w:r w:rsidR="00B21BC2">
        <w:rPr>
          <w:color w:val="000000"/>
        </w:rPr>
        <w:t xml:space="preserve"> and ketoconazole had a very </w:t>
      </w:r>
      <w:proofErr w:type="gramStart"/>
      <w:r w:rsidR="00B21BC2">
        <w:rPr>
          <w:color w:val="000000"/>
        </w:rPr>
        <w:t>high profile</w:t>
      </w:r>
      <w:proofErr w:type="gramEnd"/>
      <w:r w:rsidR="00B21BC2">
        <w:rPr>
          <w:color w:val="000000"/>
        </w:rPr>
        <w:t xml:space="preserve"> correlation </w:t>
      </w:r>
      <w:r w:rsidR="00B21BC2">
        <w:rPr>
          <w:color w:val="000000"/>
        </w:rPr>
        <w:t xml:space="preserve">of r </w:t>
      </w:r>
      <w:r w:rsidR="00B21BC2" w:rsidRPr="008009D6">
        <w:rPr>
          <w:color w:val="000000"/>
        </w:rPr>
        <w:t>≥</w:t>
      </w:r>
      <w:r w:rsidR="00B21BC2">
        <w:rPr>
          <w:color w:val="000000"/>
        </w:rPr>
        <w:t xml:space="preserve"> 0.99</w:t>
      </w:r>
      <w:r w:rsidR="00B21BC2">
        <w:rPr>
          <w:color w:val="000000"/>
        </w:rPr>
        <w:t xml:space="preserve"> </w:t>
      </w:r>
      <w:r w:rsidR="00B21BC2">
        <w:rPr>
          <w:color w:val="000000"/>
        </w:rPr>
        <w:t>(Figure 2A).</w:t>
      </w:r>
      <w:r w:rsidR="00B21BC2">
        <w:rPr>
          <w:color w:val="000000"/>
        </w:rPr>
        <w:t xml:space="preserve"> Indeed,</w:t>
      </w:r>
      <w:r w:rsidR="00025615">
        <w:rPr>
          <w:color w:val="000000"/>
        </w:rPr>
        <w:t xml:space="preserve"> </w:t>
      </w:r>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p>
    <w:p w14:paraId="257DB58C" w14:textId="66DB986F" w:rsidR="00025615" w:rsidRPr="00632235" w:rsidRDefault="008278B1" w:rsidP="00623E34">
      <w:pPr>
        <w:widowControl w:val="0"/>
        <w:autoSpaceDE w:val="0"/>
        <w:autoSpaceDN w:val="0"/>
        <w:adjustRightInd w:val="0"/>
        <w:spacing w:before="240"/>
        <w:jc w:val="both"/>
        <w:rPr>
          <w:color w:val="000000"/>
        </w:rPr>
      </w:pPr>
      <w:r>
        <w:rPr>
          <w:color w:val="000000"/>
        </w:rPr>
        <w:t>Th</w:t>
      </w:r>
      <w:r>
        <w:rPr>
          <w:color w:val="000000"/>
        </w:rPr>
        <w:t>e</w:t>
      </w:r>
      <w:r w:rsidR="00F71357">
        <w:rPr>
          <w:color w:val="000000"/>
        </w:rPr>
        <w:t xml:space="preserve"> </w:t>
      </w:r>
      <w:r w:rsidR="000C1C3A">
        <w:rPr>
          <w:color w:val="000000"/>
        </w:rPr>
        <w:t>f</w:t>
      </w:r>
      <w:r w:rsidR="000C1C3A">
        <w:rPr>
          <w:color w:val="000000"/>
        </w:rPr>
        <w:t>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 xml:space="preserve">of </w:t>
      </w:r>
      <w:r w:rsidR="00294E0A">
        <w:rPr>
          <w:color w:val="000000"/>
        </w:rPr>
        <w:t>multi-knockout resistance in each drug.</w:t>
      </w:r>
      <w:r w:rsidR="00294E0A">
        <w:rPr>
          <w:color w:val="000000"/>
        </w:rPr>
        <w:t xml:space="preserve">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central wild-type genotype </w:t>
      </w:r>
      <w:r w:rsidR="00025615">
        <w:rPr>
          <w:color w:val="000000"/>
          <w:lang w:val="en-CA"/>
        </w:rPr>
        <w:t>(Figure 2C).</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proofErr w:type="spellStart"/>
      <w:r w:rsidR="00524E8E">
        <w:rPr>
          <w:color w:val="000000"/>
        </w:rPr>
        <w:t>MAT</w:t>
      </w:r>
      <w:r w:rsidR="00524E8E">
        <w:rPr>
          <w:b/>
          <w:color w:val="000000"/>
        </w:rPr>
        <w:t>a</w:t>
      </w:r>
      <w:proofErr w:type="spellEnd"/>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 while showing large differences only for colchicine (Figure 2D and S6).</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67582DBC" w14:textId="33ED4803" w:rsidR="00DB0ED8" w:rsidRPr="00D66545" w:rsidRDefault="00871C99" w:rsidP="00DB0ED8">
      <w:pPr>
        <w:widowControl w:val="0"/>
        <w:autoSpaceDE w:val="0"/>
        <w:autoSpaceDN w:val="0"/>
        <w:adjustRightInd w:val="0"/>
        <w:jc w:val="both"/>
        <w:rPr>
          <w:color w:val="000000"/>
        </w:rPr>
      </w:pPr>
      <w:r>
        <w:rPr>
          <w:bCs/>
          <w:iCs/>
          <w:color w:val="000000" w:themeColor="text1"/>
        </w:rPr>
        <w:t>To</w:t>
      </w:r>
      <w:r>
        <w:rPr>
          <w:bCs/>
          <w:iCs/>
          <w:color w:val="000000" w:themeColor="text1"/>
        </w:rPr>
        <w:t xml:space="preserve">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w:t>
      </w:r>
      <w:r w:rsidR="000E729B">
        <w:rPr>
          <w:bCs/>
          <w:iCs/>
          <w:color w:val="000000" w:themeColor="text1"/>
        </w:rPr>
        <w:t xml:space="preserve">combinatorial </w:t>
      </w:r>
      <w:r w:rsidR="003346EA">
        <w:rPr>
          <w:bCs/>
          <w:iCs/>
          <w:color w:val="000000" w:themeColor="text1"/>
        </w:rPr>
        <w:t>resistance</w:t>
      </w:r>
      <w:r w:rsidR="000E729B">
        <w:rPr>
          <w:bCs/>
          <w:iCs/>
          <w:color w:val="000000" w:themeColor="text1"/>
        </w:rPr>
        <w:t xml:space="preserve"> profiles</w:t>
      </w:r>
      <w:r w:rsidR="000E729B">
        <w:rPr>
          <w:bCs/>
          <w:iCs/>
          <w:color w:val="000000" w:themeColor="text1"/>
        </w:rPr>
        <w:t xml:space="preserve"> in more detail</w:t>
      </w:r>
      <w:r w:rsidR="000E729B">
        <w:rPr>
          <w:bCs/>
          <w:iCs/>
          <w:color w:val="000000" w:themeColor="text1"/>
        </w:rPr>
        <w:t xml:space="preserve">,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r w:rsidR="005752D7">
        <w:rPr>
          <w:color w:val="000000"/>
        </w:rPr>
        <w:t>2D</w:t>
      </w:r>
      <w:r w:rsidR="00D85E82">
        <w:rPr>
          <w:color w:val="000000"/>
        </w:rPr>
        <w:t xml:space="preserve"> and S7)</w:t>
      </w:r>
      <w:r w:rsidR="00741D46">
        <w:rPr>
          <w:color w:val="000000"/>
        </w:rPr>
        <w:t xml:space="preserve">.  </w:t>
      </w:r>
      <w:r w:rsidR="00160012">
        <w:rPr>
          <w:color w:val="000000"/>
        </w:rPr>
        <w:t xml:space="preserve">First, we </w:t>
      </w:r>
      <w:r w:rsidR="003346EA">
        <w:rPr>
          <w:color w:val="000000"/>
        </w:rPr>
        <w:t>tested</w:t>
      </w:r>
      <w:r w:rsidR="00160012">
        <w:rPr>
          <w:color w:val="000000"/>
        </w:rPr>
        <w:t xml:space="preserve"> the extent to which </w:t>
      </w:r>
      <w:r w:rsidR="003346EA">
        <w:rPr>
          <w:color w:val="000000"/>
        </w:rPr>
        <w:t xml:space="preserve">these </w:t>
      </w:r>
      <w:r w:rsidR="00160012">
        <w:rPr>
          <w:color w:val="000000"/>
        </w:rPr>
        <w:t xml:space="preserve">landscapes </w:t>
      </w:r>
      <w:r w:rsidR="00160012">
        <w:rPr>
          <w:color w:val="000000"/>
        </w:rPr>
        <w:t xml:space="preserve">could </w:t>
      </w:r>
      <w:r w:rsidR="00160012">
        <w:rPr>
          <w:color w:val="000000"/>
        </w:rPr>
        <w:t xml:space="preserve">capture </w:t>
      </w:r>
      <w:r w:rsidR="00B050DC">
        <w:rPr>
          <w:color w:val="000000"/>
        </w:rPr>
        <w:t xml:space="preserve">several </w:t>
      </w:r>
      <w:r w:rsidR="00160012">
        <w:rPr>
          <w:color w:val="000000"/>
        </w:rPr>
        <w:t>previously-reported relationships between ABC tra</w:t>
      </w:r>
      <w:r w:rsidR="00956CAB">
        <w:rPr>
          <w:color w:val="000000"/>
        </w:rPr>
        <w:t>nsporter</w:t>
      </w:r>
      <w:r w:rsidR="00956CAB">
        <w:rPr>
          <w:color w:val="000000"/>
        </w:rPr>
        <w:t xml:space="preserve"> knockouts</w:t>
      </w:r>
      <w:r w:rsidR="00160012">
        <w:rPr>
          <w:color w:val="000000"/>
        </w:rPr>
        <w:t xml:space="preserve"> and resistance to benomyl</w:t>
      </w:r>
      <w:r w:rsidR="00160012">
        <w:rPr>
          <w:color w:val="000000"/>
        </w:rPr>
        <w:t>.</w:t>
      </w:r>
      <w:r w:rsidR="00DB0ED8">
        <w:rPr>
          <w:color w:val="000000"/>
        </w:rPr>
        <w:t xml:space="preserve"> </w:t>
      </w:r>
      <w:r w:rsidR="00B050DC">
        <w:rPr>
          <w:color w:val="000000"/>
        </w:rPr>
        <w:t xml:space="preserve"> </w:t>
      </w:r>
      <w:r w:rsidR="00E713CD">
        <w:rPr>
          <w:color w:val="000000"/>
        </w:rPr>
        <w:t>We</w:t>
      </w:r>
      <w:r w:rsidR="00DB0ED8">
        <w:rPr>
          <w:color w:val="000000"/>
        </w:rPr>
        <w:t xml:space="preserve"> clearly captured the sensitivity of </w:t>
      </w:r>
      <w:r w:rsidR="00DB0ED8" w:rsidRPr="00795AAD">
        <w:rPr>
          <w:i/>
          <w:color w:val="000000"/>
        </w:rPr>
        <w:t>snq2</w:t>
      </w:r>
      <w:r w:rsidR="00DB0ED8">
        <w:rPr>
          <w:color w:val="000000"/>
        </w:rPr>
        <w:t xml:space="preserve">∆ deletions to benomyl (Figure </w:t>
      </w:r>
      <w:ins w:id="86" w:author="Albi Celaj" w:date="2019-01-23T12:01:00Z">
        <w:r w:rsidR="00F20F8A">
          <w:rPr>
            <w:color w:val="000000"/>
          </w:rPr>
          <w:t>2D</w:t>
        </w:r>
      </w:ins>
      <w:del w:id="87" w:author="Albi Celaj" w:date="2019-01-23T12:01:00Z">
        <w:r w:rsidR="00DB0ED8" w:rsidDel="00F20F8A">
          <w:rPr>
            <w:color w:val="000000"/>
          </w:rPr>
          <w:delText>3A</w:delText>
        </w:r>
      </w:del>
      <w:r w:rsidR="00DB0ED8">
        <w:rPr>
          <w:color w:val="000000"/>
        </w:rPr>
        <w:t xml:space="preserve"> </w:t>
      </w:r>
      <w:del w:id="88" w:author="Albi Celaj" w:date="2019-01-23T12:01:00Z">
        <w:r w:rsidR="00DB0ED8" w:rsidRPr="00D66545" w:rsidDel="00F20F8A">
          <w:rPr>
            <w:color w:val="000000"/>
          </w:rPr>
          <w:delText>left</w:delText>
        </w:r>
        <w:r w:rsidR="00DB0ED8" w:rsidDel="00F20F8A">
          <w:rPr>
            <w:color w:val="000000"/>
          </w:rPr>
          <w:delText xml:space="preserve"> </w:delText>
        </w:r>
      </w:del>
      <w:ins w:id="89" w:author="Albi Celaj" w:date="2019-01-23T12:01:00Z">
        <w:r w:rsidR="00F20F8A">
          <w:rPr>
            <w:color w:val="000000"/>
          </w:rPr>
          <w:t>top</w:t>
        </w:r>
        <w:r w:rsidR="00F20F8A">
          <w:rPr>
            <w:color w:val="000000"/>
          </w:rPr>
          <w:t xml:space="preserve"> </w:t>
        </w:r>
      </w:ins>
      <w:r w:rsidR="00DB0ED8">
        <w:rPr>
          <w:color w:val="000000"/>
        </w:rPr>
        <w:t xml:space="preserve">panel; 20% decreased resistance, </w:t>
      </w:r>
      <w:r w:rsidR="00DB0ED8" w:rsidRPr="00AC7F48">
        <w:rPr>
          <w:i/>
          <w:color w:val="000000"/>
        </w:rPr>
        <w:t>p</w:t>
      </w:r>
      <w:r w:rsidR="00DB0ED8">
        <w:rPr>
          <w:color w:val="000000"/>
        </w:rPr>
        <w:t xml:space="preserve"> = 5.8e-80; Wilcoxon rank sum test</w:t>
      </w:r>
      <w:r w:rsidR="00DB0ED8" w:rsidRPr="00E56441">
        <w:rPr>
          <w:color w:val="000000"/>
        </w:rPr>
        <w:t>)</w:t>
      </w:r>
      <w:r w:rsidR="00DB0ED8">
        <w:rPr>
          <w:color w:val="000000"/>
        </w:rPr>
        <w:t xml:space="preserve">, which </w:t>
      </w:r>
      <w:r w:rsidR="00DB0ED8" w:rsidRPr="00D66545">
        <w:rPr>
          <w:color w:val="000000"/>
        </w:rPr>
        <w:t xml:space="preserve">was expected given that </w:t>
      </w:r>
      <w:r w:rsidR="00DB0ED8" w:rsidRPr="008E592C">
        <w:rPr>
          <w:color w:val="000000"/>
        </w:rPr>
        <w:t>Snq2</w:t>
      </w:r>
      <w:r w:rsidR="00DB0ED8" w:rsidRPr="00D66545">
        <w:rPr>
          <w:i/>
          <w:color w:val="000000"/>
        </w:rPr>
        <w:t xml:space="preserve"> </w:t>
      </w:r>
      <w:r w:rsidR="00DB0ED8" w:rsidRPr="00D66545">
        <w:rPr>
          <w:color w:val="000000"/>
        </w:rPr>
        <w:t xml:space="preserve">is known to be </w:t>
      </w:r>
      <w:r w:rsidR="00A460CC">
        <w:rPr>
          <w:color w:val="000000"/>
        </w:rPr>
        <w:t xml:space="preserve">its </w:t>
      </w:r>
      <w:r w:rsidR="00DB0ED8" w:rsidRPr="00D66545">
        <w:rPr>
          <w:color w:val="000000"/>
        </w:rPr>
        <w:t>primary efflux pump</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00DB0ED8" w:rsidRPr="00D66545">
        <w:rPr>
          <w:color w:val="000000"/>
        </w:rPr>
        <w:fldChar w:fldCharType="separate"/>
      </w:r>
      <w:r w:rsidR="00DB0ED8" w:rsidRPr="00333A0B">
        <w:rPr>
          <w:noProof/>
          <w:color w:val="000000"/>
        </w:rPr>
        <w:t>(Kolaczkowski et al., 1998)</w:t>
      </w:r>
      <w:r w:rsidR="00DB0ED8" w:rsidRPr="00D66545">
        <w:rPr>
          <w:color w:val="000000"/>
        </w:rPr>
        <w:fldChar w:fldCharType="end"/>
      </w:r>
      <w:r w:rsidR="00DB0ED8" w:rsidRPr="00D66545">
        <w:rPr>
          <w:color w:val="000000"/>
        </w:rPr>
        <w:t xml:space="preserve">. We also observed several </w:t>
      </w:r>
      <w:r w:rsidR="00C0459F">
        <w:rPr>
          <w:color w:val="000000"/>
        </w:rPr>
        <w:t xml:space="preserve">other known </w:t>
      </w:r>
      <w:r w:rsidR="00DB0ED8" w:rsidRPr="00D66545">
        <w:rPr>
          <w:color w:val="000000"/>
        </w:rPr>
        <w:t xml:space="preserve">phenomena, including increased benomyl resistance in </w:t>
      </w:r>
      <w:r w:rsidR="00DB0ED8" w:rsidRPr="00D66545">
        <w:rPr>
          <w:i/>
          <w:color w:val="000000"/>
        </w:rPr>
        <w:t xml:space="preserve">pdr5∆ </w:t>
      </w:r>
      <w:r w:rsidR="00DB0ED8" w:rsidRPr="00D66545">
        <w:rPr>
          <w:color w:val="000000"/>
        </w:rPr>
        <w:t>knockouts (</w:t>
      </w:r>
      <w:r w:rsidR="00DB0ED8">
        <w:rPr>
          <w:color w:val="000000"/>
        </w:rPr>
        <w:t>13% increased resistance</w:t>
      </w:r>
      <w:r w:rsidR="00DB0ED8" w:rsidRPr="00D66545">
        <w:rPr>
          <w:color w:val="000000"/>
        </w:rPr>
        <w:t>; p</w:t>
      </w:r>
      <w:r w:rsidR="00DB0ED8">
        <w:rPr>
          <w:color w:val="000000"/>
        </w:rPr>
        <w:t xml:space="preserve"> = 1.5e-96</w:t>
      </w:r>
      <w:r w:rsidR="00DB0ED8" w:rsidRPr="00D66545">
        <w:rPr>
          <w:color w:val="000000"/>
        </w:rPr>
        <w:t xml:space="preserve">) </w:t>
      </w:r>
      <w:r w:rsidR="00DB0ED8">
        <w:rPr>
          <w:color w:val="000000"/>
        </w:rPr>
        <w:t xml:space="preserve">and a </w:t>
      </w:r>
      <w:r w:rsidR="00DB0ED8" w:rsidRPr="00D66545">
        <w:rPr>
          <w:color w:val="000000"/>
        </w:rPr>
        <w:t xml:space="preserve">further increased benomyl resistance of the </w:t>
      </w:r>
      <w:r w:rsidR="00DB0ED8" w:rsidRPr="00D66545">
        <w:rPr>
          <w:i/>
          <w:color w:val="000000"/>
        </w:rPr>
        <w:t>pdr5∆</w:t>
      </w:r>
      <w:r w:rsidR="00DB0ED8">
        <w:rPr>
          <w:i/>
          <w:color w:val="000000"/>
        </w:rPr>
        <w:t xml:space="preserve"> </w:t>
      </w:r>
      <w:r w:rsidR="00DB0ED8" w:rsidRPr="00D66545">
        <w:rPr>
          <w:i/>
          <w:color w:val="000000"/>
        </w:rPr>
        <w:t>yor1∆</w:t>
      </w:r>
      <w:r w:rsidR="00DB0ED8" w:rsidRPr="00D66545">
        <w:rPr>
          <w:color w:val="000000"/>
        </w:rPr>
        <w:t xml:space="preserve"> double-mutant </w:t>
      </w:r>
      <w:r w:rsidR="00DB0ED8">
        <w:rPr>
          <w:color w:val="000000"/>
        </w:rPr>
        <w:t>(21% increased resistance</w:t>
      </w:r>
      <w:r w:rsidR="00DB0ED8" w:rsidRPr="00D66545">
        <w:rPr>
          <w:color w:val="000000"/>
        </w:rPr>
        <w:t xml:space="preserve">; p </w:t>
      </w:r>
      <w:r w:rsidR="00DB0ED8">
        <w:rPr>
          <w:color w:val="000000"/>
        </w:rPr>
        <w:t>=</w:t>
      </w:r>
      <w:r w:rsidR="00DB0ED8" w:rsidRPr="00D66545">
        <w:rPr>
          <w:color w:val="000000"/>
        </w:rPr>
        <w:t xml:space="preserve"> </w:t>
      </w:r>
      <w:r w:rsidR="00DB0ED8">
        <w:rPr>
          <w:color w:val="000000"/>
        </w:rPr>
        <w:t>1.3e-72</w:t>
      </w:r>
      <w:r w:rsidR="00DB0ED8" w:rsidRPr="00D66545">
        <w:rPr>
          <w:color w:val="000000"/>
        </w:rPr>
        <w:t>)</w:t>
      </w:r>
      <w:r w:rsidR="00DB0ED8">
        <w:rPr>
          <w:color w:val="000000"/>
        </w:rPr>
        <w:t>.</w:t>
      </w:r>
      <w:r w:rsidR="00DB0ED8" w:rsidRPr="00D66545">
        <w:rPr>
          <w:color w:val="000000"/>
        </w:rPr>
        <w:t xml:space="preserve"> </w:t>
      </w:r>
      <w:r w:rsidR="00C0459F">
        <w:rPr>
          <w:color w:val="000000"/>
        </w:rPr>
        <w:t xml:space="preserve">Consistent </w:t>
      </w:r>
      <w:r w:rsidR="00DB0ED8">
        <w:rPr>
          <w:color w:val="000000"/>
        </w:rPr>
        <w:t xml:space="preserve">with </w:t>
      </w:r>
      <w:r w:rsidR="00DB0ED8" w:rsidRPr="00D66545">
        <w:rPr>
          <w:i/>
          <w:color w:val="000000"/>
        </w:rPr>
        <w:fldChar w:fldCharType="begin" w:fldLock="1"/>
      </w:r>
      <w:r w:rsidR="007A4FB8">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2013)"},"properties":{"noteIndex":0},"schema":"https://github.com/citation-style-language/schema/raw/master/csl-citation.json"}</w:instrText>
      </w:r>
      <w:r w:rsidR="00DB0ED8" w:rsidRPr="00D66545">
        <w:rPr>
          <w:i/>
          <w:color w:val="000000"/>
        </w:rPr>
        <w:fldChar w:fldCharType="separate"/>
      </w:r>
      <w:r w:rsidR="007A4FB8" w:rsidRPr="007A4FB8">
        <w:rPr>
          <w:noProof/>
          <w:color w:val="000000"/>
        </w:rPr>
        <w:t>(Kolaczkowska et al., 2008; Snider et al., 2013)</w:t>
      </w:r>
      <w:r w:rsidR="00DB0ED8" w:rsidRPr="00D66545">
        <w:rPr>
          <w:i/>
          <w:color w:val="000000"/>
        </w:rPr>
        <w:fldChar w:fldCharType="end"/>
      </w:r>
      <w:r w:rsidR="00DB0ED8">
        <w:rPr>
          <w:i/>
          <w:color w:val="000000"/>
        </w:rPr>
        <w:t xml:space="preserve">, </w:t>
      </w:r>
      <w:r w:rsidR="00DB0ED8">
        <w:rPr>
          <w:color w:val="000000"/>
        </w:rPr>
        <w:t>t</w:t>
      </w:r>
      <w:r w:rsidR="00DB0ED8" w:rsidRPr="00D66545">
        <w:rPr>
          <w:color w:val="000000"/>
        </w:rPr>
        <w:t xml:space="preserve">hese increases </w:t>
      </w:r>
      <w:r w:rsidR="00DB0ED8">
        <w:rPr>
          <w:color w:val="000000"/>
        </w:rPr>
        <w:t xml:space="preserve">were </w:t>
      </w:r>
      <w:r w:rsidR="00C73FA6">
        <w:rPr>
          <w:color w:val="000000"/>
        </w:rPr>
        <w:t xml:space="preserve">more modest in an </w:t>
      </w:r>
      <w:r w:rsidR="00C73FA6" w:rsidRPr="004B7F4B">
        <w:rPr>
          <w:i/>
          <w:color w:val="000000"/>
        </w:rPr>
        <w:t>snq</w:t>
      </w:r>
      <w:r w:rsidR="00DB0ED8" w:rsidRPr="00C73FA6">
        <w:rPr>
          <w:i/>
          <w:color w:val="000000"/>
        </w:rPr>
        <w:t>2</w:t>
      </w:r>
      <w:r w:rsidR="00C73FA6" w:rsidRPr="00C73FA6">
        <w:rPr>
          <w:i/>
          <w:color w:val="000000"/>
        </w:rPr>
        <w:t>∆</w:t>
      </w:r>
      <w:r w:rsidR="00C73FA6">
        <w:rPr>
          <w:color w:val="000000"/>
        </w:rPr>
        <w:t xml:space="preserve"> </w:t>
      </w:r>
      <w:r w:rsidR="00C73FA6">
        <w:rPr>
          <w:color w:val="000000"/>
        </w:rPr>
        <w:t xml:space="preserve">background </w:t>
      </w:r>
      <w:r w:rsidR="00C73FA6">
        <w:rPr>
          <w:color w:val="000000"/>
        </w:rPr>
        <w:t>(</w:t>
      </w:r>
      <w:r w:rsidR="00DB0ED8">
        <w:rPr>
          <w:color w:val="000000"/>
        </w:rPr>
        <w:t xml:space="preserve">Figure </w:t>
      </w:r>
      <w:ins w:id="90" w:author="Albi Celaj" w:date="2019-01-23T12:01:00Z">
        <w:r w:rsidR="00F20F8A">
          <w:rPr>
            <w:color w:val="000000"/>
          </w:rPr>
          <w:t>2</w:t>
        </w:r>
      </w:ins>
      <w:del w:id="91" w:author="Albi Celaj" w:date="2019-01-23T12:01:00Z">
        <w:r w:rsidR="00DB0ED8" w:rsidRPr="00D66545" w:rsidDel="00F20F8A">
          <w:rPr>
            <w:color w:val="000000"/>
          </w:rPr>
          <w:delText>3</w:delText>
        </w:r>
      </w:del>
      <w:ins w:id="92" w:author="Albi Celaj" w:date="2019-01-23T12:01:00Z">
        <w:r w:rsidR="00F20F8A">
          <w:rPr>
            <w:color w:val="000000"/>
          </w:rPr>
          <w:t>D</w:t>
        </w:r>
      </w:ins>
      <w:del w:id="93" w:author="Albi Celaj" w:date="2019-01-23T12:01:00Z">
        <w:r w:rsidR="00DB0ED8" w:rsidRPr="00D66545" w:rsidDel="00F20F8A">
          <w:rPr>
            <w:color w:val="000000"/>
          </w:rPr>
          <w:delText>A</w:delText>
        </w:r>
      </w:del>
      <w:r w:rsidR="00DB0ED8" w:rsidRPr="00D66545">
        <w:rPr>
          <w:color w:val="000000"/>
        </w:rPr>
        <w:t xml:space="preserve"> </w:t>
      </w:r>
      <w:ins w:id="94" w:author="Albi Celaj" w:date="2019-01-23T12:01:00Z">
        <w:r w:rsidR="00F20F8A">
          <w:rPr>
            <w:color w:val="000000"/>
          </w:rPr>
          <w:t>top</w:t>
        </w:r>
      </w:ins>
      <w:del w:id="95" w:author="Albi Celaj" w:date="2019-01-23T12:01:00Z">
        <w:r w:rsidR="00DB0ED8" w:rsidRPr="00D66545" w:rsidDel="00F20F8A">
          <w:rPr>
            <w:color w:val="000000"/>
          </w:rPr>
          <w:delText>left</w:delText>
        </w:r>
      </w:del>
      <w:r w:rsidR="00DB0ED8" w:rsidRPr="00D66545">
        <w:rPr>
          <w:color w:val="000000"/>
        </w:rPr>
        <w:t xml:space="preserve"> panel).  </w:t>
      </w:r>
      <w:r w:rsidR="00C73FA6">
        <w:rPr>
          <w:color w:val="000000"/>
        </w:rPr>
        <w:t>W</w:t>
      </w:r>
      <w:r w:rsidR="00DB0ED8">
        <w:rPr>
          <w:color w:val="000000"/>
        </w:rPr>
        <w:t xml:space="preserve">e </w:t>
      </w:r>
      <w:r w:rsidR="00DB0ED8" w:rsidRPr="00D66545">
        <w:rPr>
          <w:color w:val="000000"/>
        </w:rPr>
        <w:t xml:space="preserve">did not observe </w:t>
      </w:r>
      <w:r w:rsidR="00C73FA6" w:rsidRPr="00D66545">
        <w:rPr>
          <w:color w:val="000000"/>
        </w:rPr>
        <w:t>(p =</w:t>
      </w:r>
      <w:r w:rsidR="00C73FA6">
        <w:rPr>
          <w:color w:val="000000"/>
        </w:rPr>
        <w:t xml:space="preserve"> 0.09</w:t>
      </w:r>
      <w:r w:rsidR="00C73FA6" w:rsidRPr="00D66545">
        <w:rPr>
          <w:color w:val="000000"/>
        </w:rPr>
        <w:t>)</w:t>
      </w:r>
      <w:r w:rsidR="00C73FA6">
        <w:rPr>
          <w:color w:val="000000"/>
        </w:rPr>
        <w:t xml:space="preserve"> a </w:t>
      </w:r>
      <w:r w:rsidR="00C73FA6">
        <w:rPr>
          <w:color w:val="000000"/>
        </w:rPr>
        <w:t xml:space="preserve">reportedly weak </w:t>
      </w:r>
      <w:r w:rsidR="00C73FA6">
        <w:rPr>
          <w:color w:val="000000"/>
        </w:rPr>
        <w:t xml:space="preserve">phenomenon in which </w:t>
      </w:r>
      <w:r w:rsidR="00DB0ED8" w:rsidRPr="00D66545">
        <w:rPr>
          <w:i/>
          <w:color w:val="000000"/>
        </w:rPr>
        <w:t>yor1∆</w:t>
      </w:r>
      <w:r w:rsidR="00DB0ED8" w:rsidRPr="00D66545">
        <w:rPr>
          <w:color w:val="000000"/>
        </w:rPr>
        <w:t xml:space="preserve"> confer</w:t>
      </w:r>
      <w:r w:rsidR="00C73FA6">
        <w:rPr>
          <w:color w:val="000000"/>
        </w:rPr>
        <w:t>s</w:t>
      </w:r>
      <w:r w:rsidR="00DB0ED8" w:rsidRPr="00D66545">
        <w:rPr>
          <w:color w:val="000000"/>
        </w:rPr>
        <w:t xml:space="preserve"> benomyl resistance</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DB0ED8" w:rsidRPr="00D66545">
        <w:rPr>
          <w:color w:val="000000"/>
        </w:rPr>
        <w:fldChar w:fldCharType="separate"/>
      </w:r>
      <w:r w:rsidR="00DB0ED8" w:rsidRPr="00D659A1">
        <w:rPr>
          <w:noProof/>
          <w:color w:val="000000"/>
        </w:rPr>
        <w:t>(Snider et al., 2013)</w:t>
      </w:r>
      <w:r w:rsidR="00DB0ED8" w:rsidRPr="00D66545">
        <w:rPr>
          <w:color w:val="000000"/>
        </w:rPr>
        <w:fldChar w:fldCharType="end"/>
      </w:r>
      <w:r w:rsidR="00DB0ED8" w:rsidRPr="00D66545">
        <w:rPr>
          <w:color w:val="000000"/>
        </w:rPr>
        <w:t xml:space="preserve">.  </w:t>
      </w:r>
      <w:r w:rsidR="00DB0ED8">
        <w:rPr>
          <w:color w:val="000000"/>
        </w:rPr>
        <w:t>In summary</w:t>
      </w:r>
      <w:r w:rsidR="00DB0ED8" w:rsidRPr="00D66545">
        <w:rPr>
          <w:color w:val="000000"/>
        </w:rPr>
        <w:t xml:space="preserve">, </w:t>
      </w:r>
      <w:r w:rsidR="008D6812">
        <w:rPr>
          <w:color w:val="000000"/>
        </w:rPr>
        <w:t>XGA</w:t>
      </w:r>
      <w:r w:rsidR="00D85E82">
        <w:rPr>
          <w:color w:val="000000"/>
        </w:rPr>
        <w:t xml:space="preserve"> </w:t>
      </w:r>
      <w:r w:rsidR="00DB0ED8" w:rsidRPr="00D66545">
        <w:rPr>
          <w:color w:val="000000"/>
        </w:rPr>
        <w:t>largely recapitulate</w:t>
      </w:r>
      <w:r w:rsidR="00DB0ED8">
        <w:rPr>
          <w:color w:val="000000"/>
        </w:rPr>
        <w:t>d</w:t>
      </w:r>
      <w:r w:rsidR="00DB0ED8" w:rsidRPr="00D66545">
        <w:rPr>
          <w:color w:val="000000"/>
        </w:rPr>
        <w:t xml:space="preserve"> previously-reported </w:t>
      </w:r>
      <w:r w:rsidR="00DB0ED8">
        <w:rPr>
          <w:color w:val="000000"/>
        </w:rPr>
        <w:t xml:space="preserve">effects of </w:t>
      </w:r>
      <w:r w:rsidR="00DB0ED8" w:rsidRPr="00D66545">
        <w:rPr>
          <w:color w:val="000000"/>
        </w:rPr>
        <w:t>ABC transporter knockout</w:t>
      </w:r>
      <w:r w:rsidR="00DB0ED8">
        <w:rPr>
          <w:color w:val="000000"/>
        </w:rPr>
        <w:t>s</w:t>
      </w:r>
      <w:r w:rsidR="00DB0ED8" w:rsidRPr="00D66545">
        <w:rPr>
          <w:color w:val="000000"/>
        </w:rPr>
        <w:t xml:space="preserve"> </w:t>
      </w:r>
      <w:r w:rsidR="00DB0ED8">
        <w:rPr>
          <w:color w:val="000000"/>
        </w:rPr>
        <w:t xml:space="preserve">on </w:t>
      </w:r>
      <w:r w:rsidR="00DB0ED8" w:rsidRPr="00D66545">
        <w:rPr>
          <w:color w:val="000000"/>
        </w:rPr>
        <w:t xml:space="preserve">benomyl resistance, including </w:t>
      </w:r>
      <w:r w:rsidR="00DB0ED8">
        <w:rPr>
          <w:color w:val="000000"/>
        </w:rPr>
        <w:t xml:space="preserve">the effects of </w:t>
      </w:r>
      <w:r w:rsidR="00DB0ED8" w:rsidRPr="00D66545">
        <w:rPr>
          <w:color w:val="000000"/>
        </w:rPr>
        <w:t>two- and three-gene combinatorial</w:t>
      </w:r>
      <w:r w:rsidR="00DB0ED8">
        <w:rPr>
          <w:color w:val="000000"/>
        </w:rPr>
        <w:t xml:space="preserve"> deletions</w:t>
      </w:r>
      <w:r w:rsidR="00DB0ED8"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2F56D71A" w14:textId="302CBC19" w:rsidR="00DB0ED8" w:rsidRDefault="00437617" w:rsidP="00DB0ED8">
      <w:pPr>
        <w:widowControl w:val="0"/>
        <w:autoSpaceDE w:val="0"/>
        <w:autoSpaceDN w:val="0"/>
        <w:adjustRightInd w:val="0"/>
        <w:jc w:val="both"/>
        <w:rPr>
          <w:color w:val="000000"/>
          <w:lang w:val="en-CA"/>
        </w:rPr>
      </w:pPr>
      <w:r>
        <w:rPr>
          <w:color w:val="000000"/>
        </w:rPr>
        <w:t>After c</w:t>
      </w:r>
      <w:r w:rsidR="00194D80">
        <w:rPr>
          <w:color w:val="000000"/>
        </w:rPr>
        <w:t>onfirming expected knockout effects in</w:t>
      </w:r>
      <w:r w:rsidR="00D11B58">
        <w:rPr>
          <w:color w:val="000000"/>
        </w:rPr>
        <w:t xml:space="preserve"> benomyl, we</w:t>
      </w:r>
      <w:r w:rsidR="00871C99">
        <w:rPr>
          <w:color w:val="000000"/>
        </w:rPr>
        <w:t xml:space="preserve"> </w:t>
      </w:r>
      <w:r w:rsidR="008E5AD8">
        <w:rPr>
          <w:color w:val="000000"/>
        </w:rPr>
        <w:t>analyzed</w:t>
      </w:r>
      <w:r w:rsidR="00A4500D">
        <w:rPr>
          <w:color w:val="000000"/>
        </w:rPr>
        <w:t xml:space="preserve"> </w:t>
      </w:r>
      <w:r w:rsidR="00D11B58">
        <w:rPr>
          <w:color w:val="000000"/>
        </w:rPr>
        <w:t>fitness landscapes</w:t>
      </w:r>
      <w:r w:rsidR="00871C99">
        <w:rPr>
          <w:color w:val="000000"/>
        </w:rPr>
        <w:t xml:space="preserve"> in other drugs</w:t>
      </w:r>
      <w:r w:rsidR="00D11B58">
        <w:rPr>
          <w:color w:val="000000"/>
        </w:rPr>
        <w:t xml:space="preserve">. </w:t>
      </w:r>
      <w:r w:rsidR="00DB0ED8">
        <w:rPr>
          <w:color w:val="000000"/>
        </w:rPr>
        <w:t xml:space="preserve">Many of the </w:t>
      </w:r>
      <w:r w:rsidR="00A03372">
        <w:rPr>
          <w:color w:val="000000"/>
        </w:rPr>
        <w:t>multi-knockout effects</w:t>
      </w:r>
      <w:r w:rsidR="00DB0ED8" w:rsidRPr="00D66545">
        <w:rPr>
          <w:color w:val="000000"/>
        </w:rPr>
        <w:t xml:space="preserve"> </w:t>
      </w:r>
      <w:r w:rsidR="00DB0ED8">
        <w:rPr>
          <w:color w:val="000000"/>
        </w:rPr>
        <w:t xml:space="preserve">we observed </w:t>
      </w:r>
      <w:r w:rsidR="00DB0ED8" w:rsidRPr="00D66545">
        <w:rPr>
          <w:color w:val="000000"/>
        </w:rPr>
        <w:t xml:space="preserve">suggested </w:t>
      </w:r>
      <w:r w:rsidR="00DB0ED8">
        <w:rPr>
          <w:color w:val="000000"/>
        </w:rPr>
        <w:t xml:space="preserve">the expected phenomenon of multiple partially-redundant efflux pumps acting </w:t>
      </w:r>
      <w:r w:rsidR="00DB0ED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sidR="00DB0ED8">
        <w:rPr>
          <w:color w:val="000000"/>
        </w:rPr>
        <w:t>{</w:t>
      </w:r>
      <w:r w:rsidR="00DB0ED8" w:rsidRPr="00D66545">
        <w:rPr>
          <w:i/>
          <w:color w:val="000000"/>
        </w:rPr>
        <w:t>snq2∆</w:t>
      </w:r>
      <w:r w:rsidR="00DB0ED8">
        <w:rPr>
          <w:color w:val="000000"/>
        </w:rPr>
        <w:t xml:space="preserve">, </w:t>
      </w:r>
      <w:r w:rsidR="00DB0ED8" w:rsidRPr="00D66545">
        <w:rPr>
          <w:i/>
          <w:color w:val="000000"/>
        </w:rPr>
        <w:t>pdr5∆</w:t>
      </w:r>
      <w:r w:rsidR="00DB0ED8">
        <w:rPr>
          <w:color w:val="000000"/>
        </w:rPr>
        <w:t>}</w:t>
      </w:r>
      <w:r w:rsidR="00DB0ED8" w:rsidRPr="00D66545">
        <w:rPr>
          <w:i/>
          <w:color w:val="000000"/>
        </w:rPr>
        <w:t xml:space="preserve"> </w:t>
      </w:r>
      <w:r w:rsidR="00DB0ED8" w:rsidRPr="00D66545">
        <w:rPr>
          <w:color w:val="000000"/>
        </w:rPr>
        <w:t xml:space="preserve">under </w:t>
      </w:r>
      <w:proofErr w:type="spellStart"/>
      <w:r w:rsidR="00DB0ED8" w:rsidRPr="00D66545">
        <w:rPr>
          <w:color w:val="000000"/>
        </w:rPr>
        <w:t>camptothecin</w:t>
      </w:r>
      <w:proofErr w:type="spellEnd"/>
      <w:r w:rsidR="00DB0ED8" w:rsidRPr="00D66545">
        <w:rPr>
          <w:color w:val="000000"/>
        </w:rPr>
        <w:t xml:space="preserve"> (</w:t>
      </w:r>
      <w:r w:rsidR="00DB0ED8">
        <w:rPr>
          <w:color w:val="000000"/>
        </w:rPr>
        <w:t xml:space="preserve">Figure </w:t>
      </w:r>
      <w:r w:rsidR="00DB0ED8" w:rsidRPr="00D66545">
        <w:rPr>
          <w:color w:val="000000"/>
        </w:rPr>
        <w:t>S</w:t>
      </w:r>
      <w:r w:rsidR="00DB0ED8">
        <w:rPr>
          <w:color w:val="000000"/>
        </w:rPr>
        <w:t>7</w:t>
      </w:r>
      <w:r w:rsidR="00DB0ED8" w:rsidRPr="00D66545">
        <w:rPr>
          <w:color w:val="000000"/>
        </w:rPr>
        <w:t xml:space="preserve">), and the </w:t>
      </w:r>
      <w:r w:rsidR="00DB0ED8">
        <w:rPr>
          <w:color w:val="000000"/>
        </w:rPr>
        <w:t>set {</w:t>
      </w:r>
      <w:r w:rsidR="00DB0ED8" w:rsidRPr="00D66545">
        <w:rPr>
          <w:i/>
          <w:color w:val="000000"/>
        </w:rPr>
        <w:t>snq2∆</w:t>
      </w:r>
      <w:r w:rsidR="00DB0ED8" w:rsidRPr="00D66545">
        <w:rPr>
          <w:color w:val="000000"/>
        </w:rPr>
        <w:t xml:space="preserve">, </w:t>
      </w:r>
      <w:r w:rsidR="00DB0ED8" w:rsidRPr="00D66545">
        <w:rPr>
          <w:i/>
          <w:color w:val="000000"/>
        </w:rPr>
        <w:t>pdr5∆</w:t>
      </w:r>
      <w:r w:rsidR="00DB0ED8" w:rsidRPr="00D66545">
        <w:rPr>
          <w:color w:val="000000"/>
        </w:rPr>
        <w:t xml:space="preserve">, </w:t>
      </w:r>
      <w:r w:rsidR="00DB0ED8" w:rsidRPr="00D66545">
        <w:rPr>
          <w:i/>
          <w:color w:val="000000"/>
        </w:rPr>
        <w:t>ybt1∆</w:t>
      </w:r>
      <w:r w:rsidR="00DB0ED8">
        <w:rPr>
          <w:color w:val="000000"/>
        </w:rPr>
        <w:t xml:space="preserve">, </w:t>
      </w:r>
      <w:r w:rsidR="00DB0ED8" w:rsidRPr="00D66545">
        <w:rPr>
          <w:i/>
          <w:color w:val="000000"/>
        </w:rPr>
        <w:t>yor1∆</w:t>
      </w:r>
      <w:r w:rsidR="00DB0ED8">
        <w:rPr>
          <w:color w:val="000000"/>
        </w:rPr>
        <w:t>}</w:t>
      </w:r>
      <w:r w:rsidR="00DB0ED8" w:rsidRPr="00D66545">
        <w:rPr>
          <w:color w:val="000000"/>
        </w:rPr>
        <w:t xml:space="preserve"> under mitoxantrone (</w:t>
      </w:r>
      <w:r w:rsidR="00DB0ED8">
        <w:rPr>
          <w:color w:val="000000"/>
        </w:rPr>
        <w:t xml:space="preserve">Figure </w:t>
      </w:r>
      <w:r w:rsidR="001F394E">
        <w:rPr>
          <w:color w:val="000000"/>
        </w:rPr>
        <w:t>2D</w:t>
      </w:r>
      <w:r w:rsidR="00DB0ED8" w:rsidRPr="00D66545">
        <w:rPr>
          <w:color w:val="000000"/>
        </w:rPr>
        <w:t xml:space="preserve"> middle</w:t>
      </w:r>
      <w:r w:rsidR="00DB0ED8">
        <w:rPr>
          <w:color w:val="000000"/>
        </w:rPr>
        <w:t xml:space="preserve"> panel</w:t>
      </w:r>
      <w:r w:rsidR="00DB0ED8" w:rsidRPr="00D66545">
        <w:rPr>
          <w:color w:val="000000"/>
        </w:rPr>
        <w:t>, S</w:t>
      </w:r>
      <w:r w:rsidR="00DB0ED8">
        <w:rPr>
          <w:color w:val="000000"/>
        </w:rPr>
        <w:t>7</w:t>
      </w:r>
      <w:r w:rsidR="00DB0ED8" w:rsidRPr="00D66545">
        <w:rPr>
          <w:color w:val="000000"/>
        </w:rPr>
        <w:t xml:space="preserve">).  These sensitivity patterns are consistent with a simple scenario in which each transporter </w:t>
      </w:r>
      <w:r w:rsidR="00DB0ED8">
        <w:rPr>
          <w:color w:val="000000"/>
        </w:rPr>
        <w:t xml:space="preserve">can </w:t>
      </w:r>
      <w:r w:rsidR="00DB0ED8" w:rsidRPr="00D66545">
        <w:rPr>
          <w:color w:val="000000"/>
        </w:rPr>
        <w:t xml:space="preserve">efflux </w:t>
      </w:r>
      <w:r w:rsidR="00DB0ED8">
        <w:rPr>
          <w:color w:val="000000"/>
        </w:rPr>
        <w:t xml:space="preserve">a </w:t>
      </w:r>
      <w:r w:rsidR="00DB0ED8" w:rsidRPr="00D66545">
        <w:rPr>
          <w:color w:val="000000"/>
        </w:rPr>
        <w:t>given drug.</w:t>
      </w:r>
      <w:r w:rsidR="00D11B58">
        <w:rPr>
          <w:color w:val="000000"/>
        </w:rPr>
        <w:t xml:space="preserve">  </w:t>
      </w:r>
      <w:r w:rsidR="00DB0ED8">
        <w:rPr>
          <w:color w:val="000000"/>
        </w:rPr>
        <w:t xml:space="preserve">In other cases, the fitness landscapes showed more surprising multi-knockout patterns </w:t>
      </w:r>
      <w:r w:rsidR="005B11BF">
        <w:rPr>
          <w:color w:val="000000"/>
        </w:rPr>
        <w:softHyphen/>
      </w:r>
      <w:r w:rsidR="00DB0ED8">
        <w:rPr>
          <w:color w:val="000000"/>
        </w:rPr>
        <w:t xml:space="preserve">conveying both drug resistance and sensitivity.  </w:t>
      </w:r>
      <w:r w:rsidR="00DB0ED8">
        <w:rPr>
          <w:color w:val="000000"/>
          <w:lang w:val="en-CA"/>
        </w:rPr>
        <w:t xml:space="preserve">For example, knocking out </w:t>
      </w:r>
      <w:r w:rsidR="00DB0ED8">
        <w:rPr>
          <w:i/>
          <w:color w:val="000000"/>
          <w:lang w:val="en-CA"/>
        </w:rPr>
        <w:t>pdr5∆</w:t>
      </w:r>
      <w:r w:rsidR="00DB0ED8">
        <w:rPr>
          <w:color w:val="000000"/>
          <w:lang w:val="en-CA"/>
        </w:rPr>
        <w:t xml:space="preserve">, </w:t>
      </w:r>
      <w:r w:rsidR="00DB0ED8">
        <w:rPr>
          <w:i/>
          <w:color w:val="000000"/>
          <w:lang w:val="en-CA"/>
        </w:rPr>
        <w:t>snq2∆</w:t>
      </w:r>
      <w:r w:rsidR="00DB0ED8">
        <w:rPr>
          <w:color w:val="000000"/>
          <w:lang w:val="en-CA"/>
        </w:rPr>
        <w:t xml:space="preserve">, </w:t>
      </w:r>
      <w:r w:rsidR="00DB0ED8">
        <w:rPr>
          <w:i/>
          <w:color w:val="000000"/>
          <w:lang w:val="en-CA"/>
        </w:rPr>
        <w:t>ybt1∆</w:t>
      </w:r>
      <w:r w:rsidR="00DB0ED8">
        <w:rPr>
          <w:color w:val="000000"/>
          <w:lang w:val="en-CA"/>
        </w:rPr>
        <w:t xml:space="preserve">, and </w:t>
      </w:r>
      <w:r w:rsidR="00DB0ED8">
        <w:rPr>
          <w:i/>
          <w:color w:val="000000"/>
          <w:lang w:val="en-CA"/>
        </w:rPr>
        <w:t xml:space="preserve">ycf1∆ </w:t>
      </w:r>
      <w:r w:rsidR="00DB0ED8">
        <w:rPr>
          <w:color w:val="000000"/>
          <w:lang w:val="en-CA"/>
        </w:rPr>
        <w:t xml:space="preserve">individually or in any combination led to more valinomycin resistance than the wild-type strain (Figure </w:t>
      </w:r>
      <w:r w:rsidR="001F394E">
        <w:rPr>
          <w:color w:val="000000"/>
          <w:lang w:val="en-CA"/>
        </w:rPr>
        <w:t>2D</w:t>
      </w:r>
      <w:r w:rsidR="00DB0ED8">
        <w:rPr>
          <w:color w:val="000000"/>
          <w:lang w:val="en-CA"/>
        </w:rPr>
        <w:t xml:space="preserve"> right panel).  Indeed, the successive deletion of ABC transporters led to greater resistance for surprisingly many drugs (Figure 2</w:t>
      </w:r>
      <w:r w:rsidR="001F394E">
        <w:rPr>
          <w:color w:val="000000"/>
          <w:lang w:val="en-CA"/>
        </w:rPr>
        <w:t>C</w:t>
      </w:r>
      <w:r w:rsidR="00DB0ED8">
        <w:rPr>
          <w:color w:val="000000"/>
          <w:lang w:val="en-CA"/>
        </w:rPr>
        <w:t xml:space="preserve"> and S7).  </w:t>
      </w:r>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6D9E41B5" w:rsidR="00A96A8C" w:rsidRDefault="000C0669" w:rsidP="00DB0ED8">
      <w:pPr>
        <w:widowControl w:val="0"/>
        <w:autoSpaceDE w:val="0"/>
        <w:autoSpaceDN w:val="0"/>
        <w:adjustRightInd w:val="0"/>
        <w:jc w:val="both"/>
        <w:rPr>
          <w:color w:val="000000"/>
        </w:rPr>
      </w:pPr>
      <w:r>
        <w:rPr>
          <w:color w:val="000000"/>
        </w:rPr>
        <w:lastRenderedPageBreak/>
        <w:t xml:space="preserve">To </w:t>
      </w:r>
      <w:r w:rsidR="00D84954">
        <w:rPr>
          <w:color w:val="000000"/>
        </w:rPr>
        <w:t>identify and model</w:t>
      </w:r>
      <w:r>
        <w:rPr>
          <w:color w:val="000000"/>
        </w:rPr>
        <w:t xml:space="preserve"> multi-gene 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1F6FEB6F"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Here the exception (beyond beauvericin) was cycloheximide.  For cycloheximide, we observed the </w:t>
      </w:r>
      <w:r w:rsidR="00D14AB6">
        <w:rPr>
          <w:color w:val="000000"/>
        </w:rPr>
        <w:t xml:space="preserve">strong and </w:t>
      </w:r>
      <w:r w:rsidR="00DB0ED8">
        <w:rPr>
          <w:color w:val="000000"/>
        </w:rPr>
        <w:t>previously-known single-gene effect</w:t>
      </w:r>
      <w:r w:rsidR="00D14AB6">
        <w:rPr>
          <w:color w:val="000000"/>
        </w:rPr>
        <w:t xml:space="preserve"> of </w:t>
      </w:r>
      <w:r w:rsidR="00D14AB6" w:rsidRPr="00795AAD">
        <w:rPr>
          <w:i/>
          <w:color w:val="000000"/>
        </w:rPr>
        <w:t>pdr5∆</w:t>
      </w:r>
      <w:r w:rsidR="00D14AB6">
        <w:rPr>
          <w:color w:val="000000"/>
        </w:rPr>
        <w:t xml:space="preserve"> </w:t>
      </w:r>
      <w:r w:rsidR="00D14AB6">
        <w:rPr>
          <w:color w:val="000000"/>
        </w:rPr>
        <w:fldChar w:fldCharType="begin" w:fldLock="1"/>
      </w:r>
      <w:r w:rsidR="00D14AB6">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sidR="00D14AB6">
        <w:rPr>
          <w:color w:val="000000"/>
        </w:rPr>
        <w:fldChar w:fldCharType="separate"/>
      </w:r>
      <w:r w:rsidR="00D14AB6" w:rsidRPr="00333A0B">
        <w:rPr>
          <w:noProof/>
          <w:color w:val="000000"/>
        </w:rPr>
        <w:t>(Ernst et al., 2008; Katzmann et al., 1994; Kolaczkowski et al., 1998; Snider et al., 2013)</w:t>
      </w:r>
      <w:r w:rsidR="00D14AB6">
        <w:rPr>
          <w:color w:val="000000"/>
        </w:rPr>
        <w:fldChar w:fldCharType="end"/>
      </w:r>
      <w:r w:rsidR="00D14AB6">
        <w:rPr>
          <w:color w:val="000000"/>
        </w:rPr>
        <w:t xml:space="preserve">. We also observed </w:t>
      </w:r>
      <w:r w:rsidR="00DB0ED8">
        <w:rPr>
          <w:color w:val="000000"/>
        </w:rPr>
        <w:t>many weak single-knockout effects</w:t>
      </w:r>
      <w:r w:rsidR="00D14AB6">
        <w:rPr>
          <w:color w:val="000000"/>
        </w:rPr>
        <w:t xml:space="preserve"> on cycloheximide resistance</w:t>
      </w:r>
      <w:r w:rsidR="00DB0ED8">
        <w:rPr>
          <w:color w:val="000000"/>
        </w:rPr>
        <w:t xml:space="preserve">, and only one weak two-gene interaction between </w:t>
      </w:r>
      <w:r w:rsidR="00DB0ED8" w:rsidRPr="00C80C76">
        <w:rPr>
          <w:i/>
          <w:color w:val="000000"/>
        </w:rPr>
        <w:t>pdr5∆</w:t>
      </w:r>
      <w:r w:rsidR="00DB0ED8">
        <w:rPr>
          <w:color w:val="000000"/>
        </w:rPr>
        <w:t xml:space="preserve"> and </w:t>
      </w:r>
      <w:r w:rsidR="00DB0ED8">
        <w:rPr>
          <w:i/>
          <w:color w:val="000000"/>
        </w:rPr>
        <w:t>snq2</w:t>
      </w:r>
      <w:r w:rsidR="00DB0ED8" w:rsidRPr="00C80C76">
        <w:rPr>
          <w:i/>
          <w:color w:val="000000"/>
        </w:rPr>
        <w:t>∆</w:t>
      </w:r>
      <w:r w:rsidR="00DB0ED8">
        <w:rPr>
          <w:color w:val="000000"/>
        </w:rPr>
        <w:t xml:space="preserve"> (Figure </w:t>
      </w:r>
      <w:r w:rsidR="00B7458C">
        <w:rPr>
          <w:color w:val="000000"/>
        </w:rPr>
        <w:t>3A</w:t>
      </w:r>
      <w:r w:rsidR="00DB0ED8">
        <w:rPr>
          <w:color w:val="000000"/>
        </w:rPr>
        <w:t xml:space="preserve">).  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6A552BE4" w:rsidR="00A96A8C" w:rsidRPr="00A96A8C" w:rsidRDefault="00A96A8C" w:rsidP="00A96A8C">
      <w:pPr>
        <w:pStyle w:val="NormalWeb"/>
        <w:jc w:val="both"/>
        <w:rPr>
          <w:bCs/>
          <w:iCs/>
          <w:color w:val="000000" w:themeColor="text1"/>
          <w:rPrChange w:id="96" w:author="Albi Celaj" w:date="2019-01-22T13:32:00Z">
            <w:rPr>
              <w:rFonts w:eastAsiaTheme="minorEastAsia"/>
              <w:bCs/>
              <w:iCs/>
              <w:color w:val="000000" w:themeColor="text1"/>
            </w:rPr>
          </w:rPrChange>
        </w:rPr>
      </w:pPr>
      <w:r>
        <w:rPr>
          <w:color w:val="000000"/>
        </w:rPr>
        <w:t>Formal</w:t>
      </w:r>
      <w:ins w:id="97" w:author="Albi Celaj" w:date="2019-01-23T11:14:00Z">
        <w:r w:rsidR="006744AD">
          <w:rPr>
            <w:color w:val="000000"/>
          </w:rPr>
          <w:t>ly identifying</w:t>
        </w:r>
      </w:ins>
      <w:del w:id="98" w:author="Albi Celaj" w:date="2019-01-23T11:14:00Z">
        <w:r w:rsidDel="006744AD">
          <w:rPr>
            <w:color w:val="000000"/>
          </w:rPr>
          <w:delText>izing the identification of</w:delText>
        </w:r>
      </w:del>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706642D2" w:rsidR="00A96A8C" w:rsidRDefault="00A96A8C" w:rsidP="00A96A8C">
      <w:pPr>
        <w:pStyle w:val="NormalWeb"/>
        <w:jc w:val="both"/>
        <w:rPr>
          <w:ins w:id="99" w:author="Albi Celaj" w:date="2019-01-22T13:32:00Z"/>
          <w:rFonts w:eastAsiaTheme="minorEastAsia"/>
          <w:bCs/>
          <w:iCs/>
          <w:color w:val="000000" w:themeColor="text1"/>
        </w:rPr>
      </w:pPr>
      <w:ins w:id="100" w:author="Albi Celaj" w:date="2019-01-22T13:32:00Z">
        <w:r>
          <w:rPr>
            <w:rFonts w:eastAsiaTheme="minorEastAsia"/>
            <w:bCs/>
            <w:iCs/>
            <w:color w:val="000000" w:themeColor="text1"/>
          </w:rPr>
          <w:t xml:space="preserve">This analysis uncovered </w:t>
        </w:r>
      </w:ins>
      <w:ins w:id="101" w:author="Albi Celaj" w:date="2019-01-22T13:34:00Z">
        <w:r>
          <w:rPr>
            <w:rFonts w:eastAsiaTheme="minorEastAsia"/>
            <w:bCs/>
            <w:iCs/>
            <w:color w:val="000000" w:themeColor="text1"/>
          </w:rPr>
          <w:t xml:space="preserve">strong </w:t>
        </w:r>
      </w:ins>
      <w:ins w:id="102" w:author="Albi Celaj" w:date="2019-01-22T13:33:00Z">
        <w:r>
          <w:rPr>
            <w:rFonts w:eastAsiaTheme="minorEastAsia"/>
            <w:bCs/>
            <w:iCs/>
            <w:color w:val="000000" w:themeColor="text1"/>
          </w:rPr>
          <w:t xml:space="preserve">complex interactions involving genes </w:t>
        </w:r>
      </w:ins>
      <w:ins w:id="103" w:author="Albi Celaj" w:date="2019-01-22T13:34:00Z">
        <w:r>
          <w:rPr>
            <w:rFonts w:eastAsiaTheme="minorEastAsia"/>
            <w:bCs/>
            <w:iCs/>
            <w:color w:val="000000" w:themeColor="text1"/>
          </w:rPr>
          <w:t>outside the five-frequently associated transporters</w:t>
        </w:r>
      </w:ins>
      <w:ins w:id="104" w:author="Albi Celaj" w:date="2019-01-22T13:33:00Z">
        <w:r>
          <w:rPr>
            <w:rFonts w:eastAsiaTheme="minorEastAsia"/>
            <w:bCs/>
            <w:iCs/>
            <w:color w:val="000000" w:themeColor="text1"/>
          </w:rPr>
          <w:t xml:space="preserve">.  </w:t>
        </w:r>
      </w:ins>
      <w:ins w:id="105" w:author="Albi Celaj" w:date="2019-01-22T13:35:00Z">
        <w:r>
          <w:rPr>
            <w:rFonts w:eastAsiaTheme="minorEastAsia"/>
            <w:bCs/>
            <w:iCs/>
            <w:color w:val="000000" w:themeColor="text1"/>
          </w:rPr>
          <w:t>In both cisplatin and mitoxantrone, f</w:t>
        </w:r>
      </w:ins>
      <w:ins w:id="106" w:author="Albi Celaj" w:date="2019-01-22T13:33:00Z">
        <w:r>
          <w:rPr>
            <w:rFonts w:eastAsiaTheme="minorEastAsia"/>
            <w:bCs/>
            <w:iCs/>
            <w:color w:val="000000" w:themeColor="text1"/>
          </w:rPr>
          <w:t>or example,</w:t>
        </w:r>
      </w:ins>
      <w:ins w:id="107" w:author="Albi Celaj" w:date="2019-01-22T13:39:00Z">
        <w:r w:rsidR="00977FF3">
          <w:rPr>
            <w:rFonts w:eastAsiaTheme="minorEastAsia"/>
            <w:bCs/>
            <w:iCs/>
            <w:color w:val="000000" w:themeColor="text1"/>
          </w:rPr>
          <w:t xml:space="preserve"> a five-way </w:t>
        </w:r>
      </w:ins>
      <w:ins w:id="108" w:author="Albi Celaj" w:date="2019-01-22T13:51:00Z">
        <w:r w:rsidR="00127596">
          <w:rPr>
            <w:rFonts w:eastAsiaTheme="minorEastAsia"/>
            <w:bCs/>
            <w:iCs/>
            <w:color w:val="000000" w:themeColor="text1"/>
          </w:rPr>
          <w:t xml:space="preserve">positive </w:t>
        </w:r>
      </w:ins>
      <w:ins w:id="109" w:author="Albi Celaj" w:date="2019-01-22T13:39:00Z">
        <w:r w:rsidR="00977FF3">
          <w:rPr>
            <w:rFonts w:eastAsiaTheme="minorEastAsia"/>
            <w:bCs/>
            <w:iCs/>
            <w:color w:val="000000" w:themeColor="text1"/>
          </w:rPr>
          <w:t xml:space="preserve">interaction pointed to the phenomenon that </w:t>
        </w:r>
      </w:ins>
      <w:ins w:id="110" w:author="Albi Celaj" w:date="2019-01-22T13:36:00Z">
        <w:r>
          <w:rPr>
            <w:rFonts w:eastAsiaTheme="minorEastAsia"/>
            <w:bCs/>
            <w:iCs/>
            <w:color w:val="000000" w:themeColor="text1"/>
          </w:rPr>
          <w:t>addition</w:t>
        </w:r>
      </w:ins>
      <w:ins w:id="111" w:author="Albi Celaj" w:date="2019-01-22T13:37:00Z">
        <w:r w:rsidR="006367C3">
          <w:rPr>
            <w:rFonts w:eastAsiaTheme="minorEastAsia"/>
            <w:bCs/>
            <w:iCs/>
            <w:color w:val="000000" w:themeColor="text1"/>
          </w:rPr>
          <w:t xml:space="preserve"> of</w:t>
        </w:r>
      </w:ins>
      <w:ins w:id="112" w:author="Albi Celaj" w:date="2019-01-22T13:33:00Z">
        <w:r>
          <w:rPr>
            <w:rFonts w:eastAsiaTheme="minorEastAsia"/>
            <w:bCs/>
            <w:iCs/>
            <w:color w:val="000000" w:themeColor="text1"/>
          </w:rPr>
          <w:t xml:space="preserve"> </w:t>
        </w:r>
      </w:ins>
      <w:ins w:id="113" w:author="Albi Celaj" w:date="2019-01-22T13:35:00Z">
        <w:r>
          <w:rPr>
            <w:bCs/>
            <w:i/>
            <w:iCs/>
            <w:color w:val="000000" w:themeColor="text1"/>
          </w:rPr>
          <w:t>bpt1</w:t>
        </w:r>
        <w:r w:rsidRPr="00233F15">
          <w:rPr>
            <w:bCs/>
            <w:i/>
            <w:iCs/>
            <w:color w:val="000000" w:themeColor="text1"/>
          </w:rPr>
          <w:t>∆</w:t>
        </w:r>
        <w:r>
          <w:rPr>
            <w:bCs/>
            <w:i/>
            <w:iCs/>
            <w:color w:val="000000" w:themeColor="text1"/>
          </w:rPr>
          <w:t xml:space="preserve"> </w:t>
        </w:r>
        <w:r>
          <w:rPr>
            <w:bCs/>
            <w:iCs/>
            <w:color w:val="000000" w:themeColor="text1"/>
          </w:rPr>
          <w:t>was found</w:t>
        </w:r>
      </w:ins>
      <w:ins w:id="114" w:author="Albi Celaj" w:date="2019-01-22T13:36:00Z">
        <w:r>
          <w:rPr>
            <w:bCs/>
            <w:iCs/>
            <w:color w:val="000000" w:themeColor="text1"/>
          </w:rPr>
          <w:t xml:space="preserve"> to confer resistance in a sensitive </w:t>
        </w:r>
        <w:r w:rsidRPr="00A96A8C">
          <w:rPr>
            <w:bCs/>
            <w:i/>
            <w:iCs/>
            <w:color w:val="000000" w:themeColor="text1"/>
            <w:rPrChange w:id="115" w:author="Albi Celaj" w:date="2019-01-22T13:37:00Z">
              <w:rPr>
                <w:bCs/>
                <w:iCs/>
                <w:color w:val="000000" w:themeColor="text1"/>
              </w:rPr>
            </w:rPrChange>
          </w:rPr>
          <w:t>pdr5∆ snq2∆ ycf1∆ yor1∆</w:t>
        </w:r>
        <w:r>
          <w:rPr>
            <w:bCs/>
            <w:iCs/>
            <w:color w:val="000000" w:themeColor="text1"/>
          </w:rPr>
          <w:t xml:space="preserve"> background</w:t>
        </w:r>
      </w:ins>
      <w:ins w:id="116" w:author="Albi Celaj" w:date="2019-01-22T13:37:00Z">
        <w:r>
          <w:rPr>
            <w:bCs/>
            <w:iCs/>
            <w:color w:val="000000" w:themeColor="text1"/>
          </w:rPr>
          <w:t xml:space="preserve"> (Figure 3B).  </w:t>
        </w:r>
      </w:ins>
      <w:ins w:id="117" w:author="Albi Celaj" w:date="2019-01-22T13:38:00Z">
        <w:r w:rsidR="00977FF3">
          <w:rPr>
            <w:bCs/>
            <w:iCs/>
            <w:color w:val="000000" w:themeColor="text1"/>
          </w:rPr>
          <w:t>A</w:t>
        </w:r>
      </w:ins>
      <w:ins w:id="118" w:author="Albi Celaj" w:date="2019-01-22T13:40:00Z">
        <w:r w:rsidR="00977FF3">
          <w:rPr>
            <w:bCs/>
            <w:iCs/>
            <w:color w:val="000000" w:themeColor="text1"/>
          </w:rPr>
          <w:t xml:space="preserve"> five-way</w:t>
        </w:r>
      </w:ins>
      <w:ins w:id="119" w:author="Albi Celaj" w:date="2019-01-22T13:51:00Z">
        <w:r w:rsidR="00127596">
          <w:rPr>
            <w:bCs/>
            <w:iCs/>
            <w:color w:val="000000" w:themeColor="text1"/>
          </w:rPr>
          <w:t xml:space="preserve"> positive</w:t>
        </w:r>
      </w:ins>
      <w:ins w:id="120" w:author="Albi Celaj" w:date="2019-01-22T13:40:00Z">
        <w:r w:rsidR="00977FF3">
          <w:rPr>
            <w:bCs/>
            <w:iCs/>
            <w:color w:val="000000" w:themeColor="text1"/>
          </w:rPr>
          <w:t xml:space="preserve"> interaction in </w:t>
        </w:r>
        <w:proofErr w:type="spellStart"/>
        <w:r w:rsidR="00977FF3">
          <w:rPr>
            <w:bCs/>
            <w:iCs/>
            <w:color w:val="000000" w:themeColor="text1"/>
          </w:rPr>
          <w:t>bisantrene</w:t>
        </w:r>
      </w:ins>
      <w:proofErr w:type="spellEnd"/>
      <w:ins w:id="121" w:author="Albi Celaj" w:date="2019-01-22T13:38:00Z">
        <w:r w:rsidR="00977FF3">
          <w:rPr>
            <w:bCs/>
            <w:iCs/>
            <w:color w:val="000000" w:themeColor="text1"/>
          </w:rPr>
          <w:t xml:space="preserve"> </w:t>
        </w:r>
      </w:ins>
      <w:ins w:id="122" w:author="Albi Celaj" w:date="2019-01-22T13:40:00Z">
        <w:r w:rsidR="00977FF3">
          <w:rPr>
            <w:bCs/>
            <w:iCs/>
            <w:color w:val="000000" w:themeColor="text1"/>
          </w:rPr>
          <w:t xml:space="preserve">pointed to a </w:t>
        </w:r>
      </w:ins>
      <w:ins w:id="123" w:author="Albi Celaj" w:date="2019-01-22T13:38:00Z">
        <w:r w:rsidR="00977FF3">
          <w:rPr>
            <w:bCs/>
            <w:iCs/>
            <w:color w:val="000000" w:themeColor="text1"/>
          </w:rPr>
          <w:t>similar but more modest effect</w:t>
        </w:r>
      </w:ins>
      <w:ins w:id="124" w:author="Albi Celaj" w:date="2019-01-22T13:39:00Z">
        <w:r w:rsidR="00977FF3">
          <w:rPr>
            <w:bCs/>
            <w:iCs/>
            <w:color w:val="000000" w:themeColor="text1"/>
          </w:rPr>
          <w:t xml:space="preserve"> </w:t>
        </w:r>
      </w:ins>
      <w:ins w:id="125" w:author="Albi Celaj" w:date="2019-01-22T13:38:00Z">
        <w:r w:rsidR="00977FF3">
          <w:rPr>
            <w:bCs/>
            <w:iCs/>
            <w:color w:val="000000" w:themeColor="text1"/>
          </w:rPr>
          <w:t>w</w:t>
        </w:r>
      </w:ins>
      <w:ins w:id="126" w:author="Albi Celaj" w:date="2019-01-22T13:40:00Z">
        <w:r w:rsidR="00977FF3">
          <w:rPr>
            <w:bCs/>
            <w:iCs/>
            <w:color w:val="000000" w:themeColor="text1"/>
          </w:rPr>
          <w:t xml:space="preserve">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ins>
    </w:p>
    <w:p w14:paraId="38C1B9ED" w14:textId="5AD670E1" w:rsidR="00DB0ED8" w:rsidDel="00A96A8C" w:rsidRDefault="00261C32" w:rsidP="00DB0ED8">
      <w:pPr>
        <w:pStyle w:val="NormalWeb"/>
        <w:jc w:val="both"/>
        <w:rPr>
          <w:del w:id="127" w:author="Albi Celaj" w:date="2019-01-22T13:32:00Z"/>
          <w:bCs/>
          <w:iCs/>
          <w:color w:val="000000" w:themeColor="text1"/>
        </w:rPr>
      </w:pPr>
      <w:del w:id="128" w:author="Albi Celaj" w:date="2019-01-22T13:32:00Z">
        <w:r w:rsidDel="00A96A8C">
          <w:rPr>
            <w:rFonts w:eastAsiaTheme="minorEastAsia"/>
            <w:bCs/>
            <w:iCs/>
            <w:color w:val="000000" w:themeColor="text1"/>
          </w:rPr>
          <w:delText>This analysis uncovered strong complex interactions that had been excluded from our initial</w:delText>
        </w:r>
      </w:del>
      <w:del w:id="129" w:author="Albi Celaj" w:date="2019-01-17T17:14:00Z">
        <w:r w:rsidDel="00AB4C3A">
          <w:rPr>
            <w:rFonts w:eastAsiaTheme="minorEastAsia"/>
            <w:bCs/>
            <w:iCs/>
            <w:color w:val="000000" w:themeColor="text1"/>
          </w:rPr>
          <w:delText xml:space="preserve"> </w:delText>
        </w:r>
      </w:del>
      <w:del w:id="130" w:author="Albi Celaj" w:date="2019-01-17T16:01:00Z">
        <w:r w:rsidDel="00D20332">
          <w:rPr>
            <w:rFonts w:eastAsiaTheme="minorEastAsia"/>
            <w:bCs/>
            <w:iCs/>
            <w:color w:val="000000" w:themeColor="text1"/>
          </w:rPr>
          <w:delText>manual</w:delText>
        </w:r>
      </w:del>
      <w:del w:id="131" w:author="Albi Celaj" w:date="2019-01-22T13:32:00Z">
        <w:r w:rsidDel="00A96A8C">
          <w:rPr>
            <w:rFonts w:eastAsiaTheme="minorEastAsia"/>
            <w:bCs/>
            <w:iCs/>
            <w:color w:val="000000" w:themeColor="text1"/>
          </w:rPr>
          <w:delText xml:space="preserve"> exploration.  For example, there were several complex positive interactions in which </w:delText>
        </w:r>
      </w:del>
      <w:del w:id="132" w:author="Albi Celaj" w:date="2019-01-17T16:00:00Z">
        <w:r w:rsidDel="00D20332">
          <w:rPr>
            <w:rFonts w:eastAsiaTheme="minorEastAsia"/>
            <w:bCs/>
            <w:iCs/>
            <w:color w:val="000000" w:themeColor="text1"/>
          </w:rPr>
          <w:delText xml:space="preserve"> </w:delText>
        </w:r>
      </w:del>
      <w:del w:id="133" w:author="Albi Celaj" w:date="2019-01-22T13:32:00Z">
        <w:r w:rsidDel="00A96A8C">
          <w:rPr>
            <w:rFonts w:eastAsiaTheme="minorEastAsia"/>
            <w:bCs/>
            <w:iCs/>
            <w:color w:val="000000" w:themeColor="text1"/>
          </w:rPr>
          <w:delText xml:space="preserve">deleting one or more of </w:delText>
        </w:r>
        <w:r w:rsidRPr="00A430D3" w:rsidDel="00A96A8C">
          <w:rPr>
            <w:rFonts w:eastAsiaTheme="minorEastAsia"/>
            <w:bCs/>
            <w:i/>
            <w:iCs/>
            <w:color w:val="000000" w:themeColor="text1"/>
          </w:rPr>
          <w:delText>PDR15</w:delText>
        </w:r>
        <w:r w:rsidDel="00A96A8C">
          <w:rPr>
            <w:rFonts w:eastAsiaTheme="minorEastAsia"/>
            <w:bCs/>
            <w:iCs/>
            <w:color w:val="000000" w:themeColor="text1"/>
          </w:rPr>
          <w:delText xml:space="preserve">, </w:delText>
        </w:r>
        <w:r w:rsidRPr="00A430D3" w:rsidDel="00A96A8C">
          <w:rPr>
            <w:rFonts w:eastAsiaTheme="minorEastAsia"/>
            <w:bCs/>
            <w:i/>
            <w:iCs/>
            <w:color w:val="000000" w:themeColor="text1"/>
          </w:rPr>
          <w:delText>BPT1</w:delText>
        </w:r>
        <w:r w:rsidDel="00A96A8C">
          <w:rPr>
            <w:rFonts w:eastAsiaTheme="minorEastAsia"/>
            <w:bCs/>
            <w:iCs/>
            <w:color w:val="000000" w:themeColor="text1"/>
          </w:rPr>
          <w:delText xml:space="preserve">, </w:delText>
        </w:r>
        <w:r w:rsidRPr="00A430D3" w:rsidDel="00A96A8C">
          <w:rPr>
            <w:rFonts w:eastAsiaTheme="minorEastAsia"/>
            <w:bCs/>
            <w:i/>
            <w:iCs/>
            <w:color w:val="000000" w:themeColor="text1"/>
          </w:rPr>
          <w:delText>ADP1</w:delText>
        </w:r>
        <w:r w:rsidDel="00A96A8C">
          <w:rPr>
            <w:rFonts w:eastAsiaTheme="minorEastAsia"/>
            <w:bCs/>
            <w:iCs/>
            <w:color w:val="000000" w:themeColor="text1"/>
          </w:rPr>
          <w:delText xml:space="preserve"> or </w:delText>
        </w:r>
        <w:r w:rsidRPr="00A430D3" w:rsidDel="00A96A8C">
          <w:rPr>
            <w:rFonts w:eastAsiaTheme="minorEastAsia"/>
            <w:bCs/>
            <w:i/>
            <w:iCs/>
            <w:color w:val="000000" w:themeColor="text1"/>
          </w:rPr>
          <w:delText>VMR1</w:delText>
        </w:r>
        <w:r w:rsidDel="00A96A8C">
          <w:rPr>
            <w:rFonts w:eastAsiaTheme="minorEastAsia"/>
            <w:bCs/>
            <w:iCs/>
            <w:color w:val="000000" w:themeColor="text1"/>
          </w:rPr>
          <w:delText xml:space="preserve"> in a drug-sensitive </w:delText>
        </w:r>
        <w:r w:rsidR="001C1DFB" w:rsidDel="00A96A8C">
          <w:rPr>
            <w:rFonts w:eastAsiaTheme="minorEastAsia"/>
            <w:bCs/>
            <w:iCs/>
            <w:color w:val="000000" w:themeColor="text1"/>
          </w:rPr>
          <w:delText xml:space="preserve">multi-knockout </w:delText>
        </w:r>
        <w:r w:rsidDel="00A96A8C">
          <w:rPr>
            <w:rFonts w:eastAsiaTheme="minorEastAsia"/>
            <w:bCs/>
            <w:iCs/>
            <w:color w:val="000000" w:themeColor="text1"/>
          </w:rPr>
          <w:delText>strain background conferred drug resistance</w:delText>
        </w:r>
        <w:r w:rsidR="006A660B" w:rsidDel="00A96A8C">
          <w:rPr>
            <w:rFonts w:eastAsiaTheme="minorEastAsia"/>
            <w:bCs/>
            <w:iCs/>
            <w:color w:val="000000" w:themeColor="text1"/>
          </w:rPr>
          <w:delText xml:space="preserve"> </w:delText>
        </w:r>
        <w:r w:rsidR="00DB0ED8" w:rsidDel="00A96A8C">
          <w:rPr>
            <w:rFonts w:eastAsiaTheme="minorEastAsia"/>
            <w:bCs/>
            <w:iCs/>
            <w:color w:val="000000" w:themeColor="text1"/>
          </w:rPr>
          <w:delText>(Figure 3C).</w:delText>
        </w:r>
        <w:r w:rsidR="00DB0ED8" w:rsidRPr="00233F15" w:rsidDel="00A96A8C">
          <w:rPr>
            <w:bCs/>
            <w:iCs/>
            <w:color w:val="000000" w:themeColor="text1"/>
          </w:rPr>
          <w:delText xml:space="preserve"> </w:delText>
        </w:r>
      </w:del>
    </w:p>
    <w:p w14:paraId="7B06842C" w14:textId="7450D47B" w:rsidR="00DB0ED8" w:rsidDel="00A96A8C" w:rsidRDefault="00DB0ED8" w:rsidP="00DB0ED8">
      <w:pPr>
        <w:pStyle w:val="NormalWeb"/>
        <w:jc w:val="both"/>
        <w:rPr>
          <w:del w:id="134" w:author="Albi Celaj" w:date="2019-01-22T13:30:00Z"/>
          <w:bCs/>
          <w:iCs/>
          <w:color w:val="000000" w:themeColor="text1"/>
        </w:rPr>
      </w:pPr>
      <w:del w:id="135" w:author="Albi Celaj" w:date="2019-01-22T13:30:00Z">
        <w:r w:rsidDel="00A96A8C">
          <w:rPr>
            <w:color w:val="000000"/>
          </w:rPr>
          <w:delText xml:space="preserve">Formalizing the identification of complex genetic interactions </w:delText>
        </w:r>
        <w:r w:rsidDel="00A96A8C">
          <w:rPr>
            <w:bCs/>
            <w:iCs/>
            <w:color w:val="000000" w:themeColor="text1"/>
          </w:rPr>
          <w:delText>captured many of</w:delText>
        </w:r>
        <w:r w:rsidRPr="00233F15" w:rsidDel="00A96A8C">
          <w:rPr>
            <w:bCs/>
            <w:iCs/>
            <w:color w:val="000000" w:themeColor="text1"/>
          </w:rPr>
          <w:delText xml:space="preserve"> the </w:delText>
        </w:r>
        <w:r w:rsidDel="00A96A8C">
          <w:rPr>
            <w:bCs/>
            <w:iCs/>
            <w:color w:val="000000" w:themeColor="text1"/>
          </w:rPr>
          <w:delText xml:space="preserve">effects that had been readily-apparent by manual examination of the </w:delText>
        </w:r>
        <w:r w:rsidDel="00A96A8C">
          <w:rPr>
            <w:color w:val="000000"/>
          </w:rPr>
          <w:delText>fitness landscapes</w:delText>
        </w:r>
        <w:r w:rsidDel="00A96A8C">
          <w:rPr>
            <w:bCs/>
            <w:iCs/>
            <w:color w:val="000000" w:themeColor="text1"/>
          </w:rPr>
          <w:delText>, while yielding additional effects</w:delText>
        </w:r>
        <w:r w:rsidRPr="00233F15" w:rsidDel="00A96A8C">
          <w:rPr>
            <w:bCs/>
            <w:iCs/>
            <w:color w:val="000000" w:themeColor="text1"/>
          </w:rPr>
          <w:delText xml:space="preserve">.  For example, </w:delText>
        </w:r>
        <w:r w:rsidRPr="00233F15" w:rsidDel="00A96A8C">
          <w:rPr>
            <w:bCs/>
            <w:i/>
            <w:iCs/>
            <w:color w:val="000000" w:themeColor="text1"/>
          </w:rPr>
          <w:delText xml:space="preserve">yor1∆ </w:delText>
        </w:r>
        <w:r w:rsidRPr="00233F15" w:rsidDel="00A96A8C">
          <w:rPr>
            <w:bCs/>
            <w:iCs/>
            <w:color w:val="000000" w:themeColor="text1"/>
          </w:rPr>
          <w:delText xml:space="preserve">was found to have no main effect under benomyl, to have a positive genetic </w:delText>
        </w:r>
        <w:r w:rsidRPr="00320388" w:rsidDel="00A96A8C">
          <w:rPr>
            <w:bCs/>
            <w:iCs/>
            <w:color w:val="000000" w:themeColor="text1"/>
          </w:rPr>
          <w:delText xml:space="preserve">interaction with </w:delText>
        </w:r>
        <w:r w:rsidRPr="00320388" w:rsidDel="00A96A8C">
          <w:rPr>
            <w:bCs/>
            <w:i/>
            <w:iCs/>
            <w:color w:val="000000" w:themeColor="text1"/>
          </w:rPr>
          <w:delText>pdr5∆</w:delText>
        </w:r>
        <w:r w:rsidRPr="00320388" w:rsidDel="00A96A8C">
          <w:rPr>
            <w:bCs/>
            <w:iCs/>
            <w:color w:val="000000" w:themeColor="text1"/>
          </w:rPr>
          <w:delText xml:space="preserve"> and, surprisingly, to have a negative genetic interaction with </w:delText>
        </w:r>
        <w:r w:rsidRPr="00320388" w:rsidDel="00A96A8C">
          <w:rPr>
            <w:bCs/>
            <w:i/>
            <w:iCs/>
            <w:color w:val="000000" w:themeColor="text1"/>
          </w:rPr>
          <w:delText>snq2∆</w:delText>
        </w:r>
        <w:r w:rsidRPr="00320388" w:rsidDel="00A96A8C">
          <w:rPr>
            <w:bCs/>
            <w:iCs/>
            <w:color w:val="000000" w:themeColor="text1"/>
          </w:rPr>
          <w:delText xml:space="preserve"> (</w:delText>
        </w:r>
        <w:r w:rsidDel="00A96A8C">
          <w:rPr>
            <w:bCs/>
            <w:iCs/>
            <w:color w:val="000000" w:themeColor="text1"/>
          </w:rPr>
          <w:delText xml:space="preserve">Figure </w:delText>
        </w:r>
        <w:r w:rsidRPr="00320388" w:rsidDel="00A96A8C">
          <w:rPr>
            <w:bCs/>
            <w:iCs/>
            <w:color w:val="000000" w:themeColor="text1"/>
          </w:rPr>
          <w:delText xml:space="preserve">3C, Data S6).  In camptothecin, </w:delText>
        </w:r>
        <w:r w:rsidRPr="00320388" w:rsidDel="00A96A8C">
          <w:rPr>
            <w:bCs/>
            <w:i/>
            <w:iCs/>
            <w:color w:val="000000" w:themeColor="text1"/>
          </w:rPr>
          <w:delText xml:space="preserve">pdr5∆ </w:delText>
        </w:r>
        <w:r w:rsidRPr="00320388" w:rsidDel="00A96A8C">
          <w:rPr>
            <w:bCs/>
            <w:iCs/>
            <w:color w:val="000000" w:themeColor="text1"/>
          </w:rPr>
          <w:delText xml:space="preserve">and </w:delText>
        </w:r>
        <w:r w:rsidRPr="00320388" w:rsidDel="00A96A8C">
          <w:rPr>
            <w:bCs/>
            <w:i/>
            <w:iCs/>
            <w:color w:val="000000" w:themeColor="text1"/>
          </w:rPr>
          <w:delText>snq2∆</w:delText>
        </w:r>
        <w:r w:rsidRPr="00320388" w:rsidDel="00A96A8C">
          <w:rPr>
            <w:bCs/>
            <w:iCs/>
            <w:color w:val="000000" w:themeColor="text1"/>
          </w:rPr>
          <w:delText xml:space="preserve"> each had a minor individual negative effect on resistance, and a strong negative interaction was observed between them (</w:delText>
        </w:r>
        <w:r w:rsidDel="00A96A8C">
          <w:rPr>
            <w:bCs/>
            <w:iCs/>
            <w:color w:val="000000" w:themeColor="text1"/>
          </w:rPr>
          <w:delText xml:space="preserve">Figure </w:delText>
        </w:r>
        <w:r w:rsidRPr="00320388" w:rsidDel="00A96A8C">
          <w:rPr>
            <w:bCs/>
            <w:iCs/>
            <w:color w:val="000000" w:themeColor="text1"/>
          </w:rPr>
          <w:delText>3C, Data S6).</w:delText>
        </w:r>
        <w:r w:rsidRPr="00233F15" w:rsidDel="00A96A8C">
          <w:rPr>
            <w:bCs/>
            <w:iCs/>
            <w:color w:val="000000" w:themeColor="text1"/>
          </w:rPr>
          <w:delText xml:space="preserve"> </w:delText>
        </w:r>
      </w:del>
    </w:p>
    <w:p w14:paraId="44098C56" w14:textId="38B3EEF6" w:rsidR="00DB0ED8" w:rsidRPr="001C1222" w:rsidRDefault="00892B07" w:rsidP="00DB0ED8">
      <w:pPr>
        <w:pStyle w:val="NormalWeb"/>
        <w:jc w:val="both"/>
        <w:rPr>
          <w:bCs/>
          <w:iCs/>
          <w:color w:val="000000" w:themeColor="text1"/>
        </w:rPr>
      </w:pPr>
      <w:ins w:id="136" w:author="Albi Celaj" w:date="2019-01-23T11:15:00Z">
        <w:r>
          <w:rPr>
            <w:bCs/>
            <w:iCs/>
            <w:color w:val="000000" w:themeColor="text1"/>
          </w:rPr>
          <w:t>C</w:t>
        </w:r>
      </w:ins>
      <w:commentRangeStart w:id="137"/>
      <w:del w:id="138" w:author="Albi Celaj" w:date="2019-01-23T11:15:00Z">
        <w:r w:rsidR="00DB0ED8" w:rsidDel="00892B07">
          <w:rPr>
            <w:bCs/>
            <w:iCs/>
            <w:color w:val="000000" w:themeColor="text1"/>
          </w:rPr>
          <w:delText>Formal c</w:delText>
        </w:r>
      </w:del>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137"/>
      <w:r w:rsidR="00DB0ED8">
        <w:rPr>
          <w:rStyle w:val="CommentReference"/>
          <w:rFonts w:asciiTheme="minorHAnsi" w:hAnsiTheme="minorHAnsi" w:cstheme="minorBidi"/>
        </w:rPr>
        <w:commentReference w:id="137"/>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DB0ED8" w:rsidRPr="00233F15">
        <w:rPr>
          <w:bCs/>
          <w:iCs/>
          <w:color w:val="000000" w:themeColor="text1"/>
        </w:rPr>
        <w:t xml:space="preserve">was modelled as </w:t>
      </w:r>
      <w:r w:rsidR="00DB0ED8">
        <w:rPr>
          <w:bCs/>
          <w:iCs/>
          <w:color w:val="000000" w:themeColor="text1"/>
        </w:rPr>
        <w:t xml:space="preserve">the </w:t>
      </w:r>
      <w:r w:rsidR="00DB0ED8" w:rsidRPr="00233F15">
        <w:rPr>
          <w:bCs/>
          <w:iCs/>
          <w:color w:val="000000" w:themeColor="text1"/>
        </w:rPr>
        <w:t>combination of small marginal 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ins w:id="139" w:author="Albi Celaj" w:date="2019-01-22T13:41:00Z">
        <w:r w:rsidR="00977FF3">
          <w:rPr>
            <w:bCs/>
            <w:iCs/>
            <w:color w:val="000000" w:themeColor="text1"/>
          </w:rPr>
          <w:t>B</w:t>
        </w:r>
      </w:ins>
      <w:del w:id="140" w:author="Albi Celaj" w:date="2019-01-22T13:41:00Z">
        <w:r w:rsidR="00DB0ED8" w:rsidDel="00977FF3">
          <w:rPr>
            <w:bCs/>
            <w:iCs/>
            <w:color w:val="000000" w:themeColor="text1"/>
          </w:rPr>
          <w:delText>C</w:delText>
        </w:r>
      </w:del>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DB0ED8" w:rsidRPr="00233F15">
        <w:rPr>
          <w:bCs/>
          <w:iCs/>
          <w:color w:val="000000" w:themeColor="text1"/>
        </w:rPr>
        <w:t xml:space="preserve">A similar ‘parallel </w:t>
      </w:r>
      <w:r w:rsidR="00DB0ED8">
        <w:rPr>
          <w:bCs/>
          <w:iCs/>
          <w:color w:val="000000" w:themeColor="text1"/>
        </w:rPr>
        <w:t>action</w:t>
      </w:r>
      <w:r w:rsidR="00DB0ED8" w:rsidRPr="00233F15">
        <w:rPr>
          <w:bCs/>
          <w:iCs/>
          <w:color w:val="000000" w:themeColor="text1"/>
        </w:rPr>
        <w:t xml:space="preserve">’ </w:t>
      </w:r>
      <w:r w:rsidR="00DB0ED8" w:rsidRPr="00D853DD">
        <w:rPr>
          <w:bCs/>
          <w:iCs/>
          <w:color w:val="000000" w:themeColor="text1"/>
        </w:rPr>
        <w:t>genetic interaction pattern was observed for {</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ins w:id="141" w:author="Albi Celaj" w:date="2019-01-22T13:41:00Z">
        <w:r w:rsidR="00977FF3">
          <w:rPr>
            <w:bCs/>
            <w:iCs/>
            <w:color w:val="000000" w:themeColor="text1"/>
          </w:rPr>
          <w:t>B</w:t>
        </w:r>
      </w:ins>
      <w:del w:id="142" w:author="Albi Celaj" w:date="2019-01-22T13:41:00Z">
        <w:r w:rsidR="00DB0ED8" w:rsidRPr="00D853DD" w:rsidDel="00977FF3">
          <w:rPr>
            <w:bCs/>
            <w:iCs/>
            <w:color w:val="000000" w:themeColor="text1"/>
          </w:rPr>
          <w:delText>C</w:delText>
        </w:r>
      </w:del>
      <w:r w:rsidR="00DB0ED8" w:rsidRPr="00D853DD">
        <w:rPr>
          <w:bCs/>
          <w:iCs/>
          <w:color w:val="000000" w:themeColor="text1"/>
        </w:rPr>
        <w:t>, Data S6).</w:t>
      </w:r>
    </w:p>
    <w:p w14:paraId="1C471395" w14:textId="15D7ED4E" w:rsidR="00DD7DA3" w:rsidRDefault="009A093D" w:rsidP="00DB0ED8">
      <w:pPr>
        <w:jc w:val="both"/>
        <w:rPr>
          <w:ins w:id="143" w:author="Albi Celaj" w:date="2019-01-17T17:36:00Z"/>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77777777" w:rsidR="00DB0ED8" w:rsidRDefault="00DB0ED8" w:rsidP="00DB0ED8">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w:t>
      </w:r>
      <w:r>
        <w:rPr>
          <w:bCs/>
          <w:iCs/>
          <w:color w:val="000000" w:themeColor="text1"/>
        </w:rPr>
        <w:lastRenderedPageBreak/>
        <w:t xml:space="preserve">single-gene effects and genetic interactions.  However, these models do not efficiently convey useful intuition about the system.  </w:t>
      </w:r>
      <w:commentRangeStart w:id="144"/>
      <w:r>
        <w:rPr>
          <w:bCs/>
          <w:iCs/>
          <w:color w:val="000000" w:themeColor="text1"/>
        </w:rPr>
        <w:t xml:space="preserve">Above, we manually reasoned that the observation of negative genetic interactions amongst a set of transporter genes suggests that each transporter is independently capable of drug efflux.  </w:t>
      </w:r>
      <w:commentRangeEnd w:id="144"/>
      <w:r w:rsidR="00873FF0">
        <w:rPr>
          <w:rStyle w:val="CommentReference"/>
          <w:rFonts w:asciiTheme="minorHAnsi" w:hAnsiTheme="minorHAnsi" w:cstheme="minorBidi"/>
        </w:rPr>
        <w:commentReference w:id="144"/>
      </w:r>
      <w:r>
        <w:rPr>
          <w:bCs/>
          <w:iCs/>
          <w:color w:val="000000" w:themeColor="text1"/>
        </w:rPr>
        <w:t xml:space="preserve">Similarly, the manual application of classical epistasis analysis might lead us to conclude that the presence of one transporter can activate or repress another (either directly or indirectly).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321510D4" w14:textId="6766A61A" w:rsidR="00DB0ED8" w:rsidRDefault="00DB0ED8" w:rsidP="00DB0ED8">
      <w:pPr>
        <w:jc w:val="both"/>
        <w:rPr>
          <w:bCs/>
          <w:iCs/>
          <w:color w:val="000000" w:themeColor="text1"/>
        </w:rPr>
      </w:pPr>
      <w:r>
        <w:rPr>
          <w:bCs/>
          <w:iCs/>
          <w:color w:val="000000" w:themeColor="text1"/>
        </w:rPr>
        <w:t xml:space="preserve">We structured </w:t>
      </w:r>
      <w:del w:id="145" w:author="Frederick Roth" w:date="2019-01-22T17:16:00Z">
        <w:r w:rsidDel="00D14AB6">
          <w:rPr>
            <w:bCs/>
            <w:iCs/>
            <w:color w:val="000000" w:themeColor="text1"/>
          </w:rPr>
          <w:delText xml:space="preserve">a </w:delText>
        </w:r>
      </w:del>
      <w:ins w:id="146" w:author="Frederick Roth" w:date="2019-01-22T17:16:00Z">
        <w:r w:rsidR="00D14AB6">
          <w:rPr>
            <w:bCs/>
            <w:iCs/>
            <w:color w:val="000000" w:themeColor="text1"/>
          </w:rPr>
          <w:t xml:space="preserve">the </w:t>
        </w:r>
      </w:ins>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Pr>
          <w:bCs/>
          <w:i/>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to each of 16 drugs.  To represent pairwise regulatory influence relationships between transporters, the links between genotype and activity layers have (initially unknown) 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w:t>
      </w:r>
      <w:del w:id="147" w:author="Frederick Roth" w:date="2019-01-22T17:17:00Z">
        <w:r w:rsidDel="00D14AB6">
          <w:rPr>
            <w:bCs/>
            <w:iCs/>
            <w:color w:val="000000" w:themeColor="text1"/>
          </w:rPr>
          <w:delText xml:space="preserve">also </w:delText>
        </w:r>
      </w:del>
      <w:r>
        <w:rPr>
          <w:bCs/>
          <w:iCs/>
          <w:color w:val="000000" w:themeColor="text1"/>
        </w:rPr>
        <w:t xml:space="preserve">initially unknown) </w:t>
      </w:r>
      <w:ins w:id="148" w:author="Frederick Roth" w:date="2019-01-22T17:21:00Z">
        <w:r w:rsidR="00D14AB6">
          <w:rPr>
            <w:bCs/>
            <w:iCs/>
            <w:color w:val="000000" w:themeColor="text1"/>
          </w:rPr>
          <w:t xml:space="preserve">E </w:t>
        </w:r>
      </w:ins>
      <w:r w:rsidR="001C1DFB">
        <w:rPr>
          <w:bCs/>
          <w:iCs/>
          <w:color w:val="000000" w:themeColor="text1"/>
        </w:rPr>
        <w:t xml:space="preserve">non-negative </w:t>
      </w:r>
      <w:r>
        <w:rPr>
          <w:bCs/>
          <w:iCs/>
          <w:color w:val="000000" w:themeColor="text1"/>
        </w:rPr>
        <w:t>weights (</w:t>
      </w:r>
      <w:commentRangeStart w:id="149"/>
      <w:commentRangeStart w:id="150"/>
      <w:r w:rsidRPr="001D524E">
        <w:rPr>
          <w:b/>
          <w:bCs/>
          <w:i/>
          <w:iCs/>
          <w:color w:val="000000" w:themeColor="text1"/>
        </w:rPr>
        <w:t>E</w:t>
      </w:r>
      <w:commentRangeEnd w:id="149"/>
      <w:r>
        <w:rPr>
          <w:rStyle w:val="CommentReference"/>
          <w:rFonts w:asciiTheme="minorHAnsi" w:hAnsiTheme="minorHAnsi" w:cstheme="minorBidi"/>
        </w:rPr>
        <w:commentReference w:id="149"/>
      </w:r>
      <w:commentRangeEnd w:id="150"/>
      <w:r>
        <w:rPr>
          <w:rStyle w:val="CommentReference"/>
          <w:rFonts w:asciiTheme="minorHAnsi" w:hAnsiTheme="minorHAnsi" w:cstheme="minorBidi"/>
        </w:rPr>
        <w:commentReference w:id="150"/>
      </w:r>
      <w:r>
        <w:rPr>
          <w:bCs/>
          <w:iCs/>
          <w:color w:val="000000" w:themeColor="text1"/>
        </w:rPr>
        <w:t xml:space="preserve">) that capture the extent to which each transporter can catalyze the efflux (or otherwise reduce the intracellular activity) of each drug. </w:t>
      </w:r>
      <w:ins w:id="151" w:author="Frederick Roth" w:date="2019-01-22T17:23:00Z">
        <w:r w:rsidR="00D14AB6">
          <w:rPr>
            <w:bCs/>
            <w:iCs/>
            <w:color w:val="000000" w:themeColor="text1"/>
          </w:rPr>
          <w:t xml:space="preserve">The model also </w:t>
        </w:r>
      </w:ins>
      <w:ins w:id="152" w:author="Frederick Roth" w:date="2019-01-22T17:26:00Z">
        <w:r w:rsidR="000055CE">
          <w:rPr>
            <w:bCs/>
            <w:iCs/>
            <w:color w:val="000000" w:themeColor="text1"/>
          </w:rPr>
          <w:t xml:space="preserve">allowed for </w:t>
        </w:r>
      </w:ins>
      <w:ins w:id="153" w:author="Frederick Roth" w:date="2019-01-22T17:23:00Z">
        <w:r w:rsidR="00D14AB6">
          <w:rPr>
            <w:bCs/>
            <w:iCs/>
            <w:color w:val="000000" w:themeColor="text1"/>
          </w:rPr>
          <w:t xml:space="preserve">offset </w:t>
        </w:r>
      </w:ins>
      <w:ins w:id="154" w:author="Frederick Roth" w:date="2019-01-22T17:26:00Z">
        <w:r w:rsidR="000055CE">
          <w:rPr>
            <w:bCs/>
            <w:iCs/>
            <w:color w:val="000000" w:themeColor="text1"/>
          </w:rPr>
          <w:t xml:space="preserve">terms for </w:t>
        </w:r>
      </w:ins>
      <w:ins w:id="155" w:author="Frederick Roth" w:date="2019-01-22T17:24:00Z">
        <w:r w:rsidR="000055CE">
          <w:rPr>
            <w:bCs/>
            <w:iCs/>
            <w:color w:val="000000" w:themeColor="text1"/>
          </w:rPr>
          <w:t xml:space="preserve">both </w:t>
        </w:r>
      </w:ins>
      <w:ins w:id="156" w:author="Frederick Roth" w:date="2019-01-22T17:25:00Z">
        <w:r w:rsidR="000055CE" w:rsidRPr="000055CE">
          <w:rPr>
            <w:b/>
            <w:bCs/>
            <w:i/>
            <w:iCs/>
            <w:color w:val="000000" w:themeColor="text1"/>
            <w:rPrChange w:id="157" w:author="Frederick Roth" w:date="2019-01-22T17:26:00Z">
              <w:rPr>
                <w:bCs/>
                <w:iCs/>
                <w:color w:val="000000" w:themeColor="text1"/>
              </w:rPr>
            </w:rPrChange>
          </w:rPr>
          <w:t>A</w:t>
        </w:r>
        <w:r w:rsidR="000055CE">
          <w:rPr>
            <w:bCs/>
            <w:iCs/>
            <w:color w:val="000000" w:themeColor="text1"/>
          </w:rPr>
          <w:t xml:space="preserve"> and </w:t>
        </w:r>
        <w:r w:rsidR="000055CE" w:rsidRPr="000055CE">
          <w:rPr>
            <w:b/>
            <w:bCs/>
            <w:i/>
            <w:iCs/>
            <w:color w:val="000000" w:themeColor="text1"/>
            <w:rPrChange w:id="158" w:author="Frederick Roth" w:date="2019-01-22T17:26:00Z">
              <w:rPr>
                <w:bCs/>
                <w:iCs/>
                <w:color w:val="000000" w:themeColor="text1"/>
              </w:rPr>
            </w:rPrChange>
          </w:rPr>
          <w:t>R</w:t>
        </w:r>
        <w:r w:rsidR="000055CE">
          <w:rPr>
            <w:bCs/>
            <w:iCs/>
            <w:color w:val="000000" w:themeColor="text1"/>
          </w:rPr>
          <w:t xml:space="preserve"> </w:t>
        </w:r>
      </w:ins>
      <w:ins w:id="159" w:author="Frederick Roth" w:date="2019-01-22T17:24:00Z">
        <w:r w:rsidR="00D14AB6">
          <w:rPr>
            <w:bCs/>
            <w:iCs/>
            <w:color w:val="000000" w:themeColor="text1"/>
          </w:rPr>
          <w:t xml:space="preserve">(Methods). </w:t>
        </w:r>
      </w:ins>
      <w:r>
        <w:rPr>
          <w:bCs/>
          <w:iCs/>
          <w:color w:val="000000" w:themeColor="text1"/>
        </w:rPr>
        <w:t>Using our complete set of drug resistance phenotypes for each genotype as training data, we learned the network weights using back-propagation with stochastic gradient descent (</w:t>
      </w:r>
      <w:ins w:id="160" w:author="Frederick Roth" w:date="2019-01-22T17:17:00Z">
        <w:r w:rsidR="00D14AB6">
          <w:rPr>
            <w:bCs/>
            <w:iCs/>
            <w:color w:val="000000" w:themeColor="text1"/>
          </w:rPr>
          <w:t xml:space="preserve">see </w:t>
        </w:r>
      </w:ins>
      <w:r>
        <w:rPr>
          <w:bCs/>
          <w:iCs/>
          <w:color w:val="000000" w:themeColor="text1"/>
        </w:rPr>
        <w:t xml:space="preserve">Methods).  The cost function that was used to optimize network weights contained a penalty which acts to limit the number of non-zero weights, and has the effect of favoring more parsimonious models (Methods, Figure S8A-B). </w:t>
      </w:r>
      <w:commentRangeStart w:id="161"/>
      <w:commentRangeStart w:id="162"/>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161"/>
      <w:r>
        <w:rPr>
          <w:rStyle w:val="CommentReference"/>
          <w:rFonts w:asciiTheme="minorHAnsi" w:hAnsiTheme="minorHAnsi" w:cstheme="minorBidi"/>
        </w:rPr>
        <w:commentReference w:id="161"/>
      </w:r>
      <w:commentRangeEnd w:id="162"/>
      <w:r>
        <w:rPr>
          <w:rStyle w:val="CommentReference"/>
          <w:rFonts w:asciiTheme="minorHAnsi" w:hAnsiTheme="minorHAnsi" w:cstheme="minorBidi"/>
        </w:rPr>
        <w:commentReference w:id="162"/>
      </w:r>
      <w:r w:rsidRPr="00883630">
        <w:rPr>
          <w:bCs/>
          <w:iCs/>
          <w:color w:val="000000" w:themeColor="text1"/>
        </w:rPr>
        <w:t xml:space="preserve"> (Methods).  </w:t>
      </w:r>
      <w:r>
        <w:rPr>
          <w:bCs/>
          <w:iCs/>
          <w:color w:val="000000" w:themeColor="text1"/>
        </w:rPr>
        <w:t xml:space="preserve">Training this model on an input dataset of 97,392 training examples (6,087 unique genotypes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proofErr w:type="gramStart"/>
      <w:r>
        <w:rPr>
          <w:bCs/>
          <w:iCs/>
          <w:color w:val="000000" w:themeColor="text1"/>
        </w:rPr>
        <w:t>weights</w:t>
      </w:r>
      <w:proofErr w:type="gramEnd"/>
      <w:r>
        <w:rPr>
          <w:bCs/>
          <w:iCs/>
          <w:color w:val="000000" w:themeColor="text1"/>
        </w:rPr>
        <w:t xml:space="preserve">, 51 </w:t>
      </w:r>
      <w:r w:rsidRPr="00B47AF3">
        <w:rPr>
          <w:bCs/>
          <w:i/>
          <w:iCs/>
          <w:color w:val="000000" w:themeColor="text1"/>
        </w:rPr>
        <w:t>E</w:t>
      </w:r>
      <w:r>
        <w:rPr>
          <w:bCs/>
          <w:iCs/>
          <w:color w:val="000000" w:themeColor="text1"/>
        </w:rPr>
        <w:t xml:space="preserve"> weights, </w:t>
      </w:r>
      <w:del w:id="163" w:author="Frederick Roth" w:date="2019-01-22T17:25:00Z">
        <w:r w:rsidDel="000055CE">
          <w:rPr>
            <w:bCs/>
            <w:iCs/>
            <w:color w:val="000000" w:themeColor="text1"/>
          </w:rPr>
          <w:delText xml:space="preserve">and </w:delText>
        </w:r>
      </w:del>
      <w:ins w:id="164" w:author="Frederick Roth" w:date="2019-01-22T17:25:00Z">
        <w:r w:rsidR="000055CE">
          <w:rPr>
            <w:bCs/>
            <w:iCs/>
            <w:color w:val="000000" w:themeColor="text1"/>
          </w:rPr>
          <w:t xml:space="preserve">no </w:t>
        </w:r>
        <w:r w:rsidR="000055CE" w:rsidRPr="000055CE">
          <w:rPr>
            <w:bCs/>
            <w:i/>
            <w:iCs/>
            <w:color w:val="000000" w:themeColor="text1"/>
            <w:rPrChange w:id="165" w:author="Frederick Roth" w:date="2019-01-22T17:25:00Z">
              <w:rPr>
                <w:bCs/>
                <w:iCs/>
                <w:color w:val="000000" w:themeColor="text1"/>
              </w:rPr>
            </w:rPrChange>
          </w:rPr>
          <w:t>A</w:t>
        </w:r>
        <w:r w:rsidR="000055CE">
          <w:rPr>
            <w:bCs/>
            <w:iCs/>
            <w:color w:val="000000" w:themeColor="text1"/>
          </w:rPr>
          <w:t xml:space="preserve"> offset terms and </w:t>
        </w:r>
      </w:ins>
      <w:r w:rsidRPr="00B47AF3">
        <w:rPr>
          <w:bCs/>
          <w:iCs/>
          <w:color w:val="000000" w:themeColor="text1"/>
        </w:rPr>
        <w:t>16</w:t>
      </w:r>
      <w:r w:rsidRPr="007177EA">
        <w:rPr>
          <w:bCs/>
          <w:iCs/>
          <w:color w:val="000000" w:themeColor="text1"/>
        </w:rPr>
        <w:t xml:space="preserve"> </w:t>
      </w:r>
      <w:del w:id="166" w:author="Frederick Roth" w:date="2019-01-22T17:24:00Z">
        <w:r w:rsidRPr="001C1222" w:rsidDel="000055CE">
          <w:rPr>
            <w:bCs/>
            <w:i/>
            <w:iCs/>
            <w:color w:val="000000" w:themeColor="text1"/>
          </w:rPr>
          <w:delText>E</w:delText>
        </w:r>
        <w:r w:rsidDel="000055CE">
          <w:rPr>
            <w:b/>
            <w:bCs/>
            <w:i/>
            <w:iCs/>
            <w:color w:val="000000" w:themeColor="text1"/>
          </w:rPr>
          <w:delText xml:space="preserve"> </w:delText>
        </w:r>
      </w:del>
      <w:ins w:id="167" w:author="Frederick Roth" w:date="2019-01-22T17:24:00Z">
        <w:r w:rsidR="000055CE">
          <w:rPr>
            <w:bCs/>
            <w:i/>
            <w:iCs/>
            <w:color w:val="000000" w:themeColor="text1"/>
          </w:rPr>
          <w:t>R</w:t>
        </w:r>
        <w:r w:rsidR="000055CE">
          <w:rPr>
            <w:b/>
            <w:bCs/>
            <w:i/>
            <w:iCs/>
            <w:color w:val="000000" w:themeColor="text1"/>
          </w:rPr>
          <w:t xml:space="preserve"> </w:t>
        </w:r>
      </w:ins>
      <w:del w:id="168" w:author="Frederick Roth" w:date="2019-01-22T17:23:00Z">
        <w:r w:rsidDel="00D14AB6">
          <w:rPr>
            <w:bCs/>
            <w:iCs/>
            <w:color w:val="000000" w:themeColor="text1"/>
          </w:rPr>
          <w:delText xml:space="preserve">bias </w:delText>
        </w:r>
      </w:del>
      <w:ins w:id="169" w:author="Frederick Roth" w:date="2019-01-22T17:23:00Z">
        <w:r w:rsidR="00D14AB6">
          <w:rPr>
            <w:bCs/>
            <w:iCs/>
            <w:color w:val="000000" w:themeColor="text1"/>
          </w:rPr>
          <w:t xml:space="preserve">offset </w:t>
        </w:r>
      </w:ins>
      <w:r>
        <w:rPr>
          <w:bCs/>
          <w:iCs/>
          <w:color w:val="000000" w:themeColor="text1"/>
        </w:rPr>
        <w:t>terms).</w:t>
      </w:r>
    </w:p>
    <w:p w14:paraId="43BD71E3" w14:textId="0B22DF60" w:rsidR="00461C55" w:rsidRDefault="00461C55" w:rsidP="00255189">
      <w:pPr>
        <w:jc w:val="both"/>
        <w:rPr>
          <w:ins w:id="170" w:author="Frederick Roth" w:date="2019-01-22T17:26:00Z"/>
          <w:bCs/>
          <w:iCs/>
          <w:color w:val="000000" w:themeColor="text1"/>
        </w:rPr>
      </w:pPr>
    </w:p>
    <w:p w14:paraId="53E014EE" w14:textId="7DD57708" w:rsidR="000055CE" w:rsidRDefault="000055CE" w:rsidP="00255189">
      <w:pPr>
        <w:jc w:val="both"/>
        <w:rPr>
          <w:ins w:id="171" w:author="Frederick Roth" w:date="2019-01-22T17:26:00Z"/>
          <w:bCs/>
          <w:iCs/>
          <w:color w:val="000000" w:themeColor="text1"/>
        </w:rPr>
      </w:pPr>
      <w:ins w:id="172" w:author="Frederick Roth" w:date="2019-01-22T17:26:00Z">
        <w:r>
          <w:rPr>
            <w:bCs/>
            <w:iCs/>
            <w:color w:val="000000" w:themeColor="text1"/>
          </w:rPr>
          <w:t>[Fritz stopped here]</w:t>
        </w:r>
      </w:ins>
    </w:p>
    <w:p w14:paraId="047552EB" w14:textId="77777777" w:rsidR="000055CE" w:rsidRDefault="000055CE" w:rsidP="00255189">
      <w:pPr>
        <w:jc w:val="both"/>
        <w:rPr>
          <w:bCs/>
          <w:iCs/>
          <w:color w:val="000000" w:themeColor="text1"/>
        </w:rPr>
      </w:pPr>
    </w:p>
    <w:p w14:paraId="7AA01A60" w14:textId="7BC460F8" w:rsidR="00E270DE" w:rsidRDefault="008A5242" w:rsidP="00E270DE">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964D7B">
        <w:rPr>
          <w:bCs/>
          <w:iCs/>
          <w:color w:val="000000" w:themeColor="text1"/>
        </w:rPr>
        <w:t>However, because over</w:t>
      </w:r>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commentRangeStart w:id="173"/>
      <w:commentRangeStart w:id="174"/>
      <w:r w:rsidR="00E270DE" w:rsidRPr="00883630">
        <w:rPr>
          <w:bCs/>
          <w:iCs/>
          <w:color w:val="000000" w:themeColor="text1"/>
        </w:rPr>
        <w:t xml:space="preserve">, we also </w:t>
      </w:r>
      <w:r w:rsidR="00964D7B">
        <w:rPr>
          <w:bCs/>
          <w:iCs/>
          <w:color w:val="000000" w:themeColor="text1"/>
        </w:rPr>
        <w:t xml:space="preserve">generated the </w:t>
      </w:r>
      <w:r w:rsidR="00E270DE" w:rsidRPr="00883630">
        <w:rPr>
          <w:bCs/>
          <w:iCs/>
          <w:color w:val="000000" w:themeColor="text1"/>
        </w:rPr>
        <w:t>model on data from one mating type and test</w:t>
      </w:r>
      <w:r w:rsidR="00964D7B">
        <w:rPr>
          <w:bCs/>
          <w:iCs/>
          <w:color w:val="000000" w:themeColor="text1"/>
        </w:rPr>
        <w:t>ed</w:t>
      </w:r>
      <w:r w:rsidR="00E270DE" w:rsidRPr="00883630">
        <w:rPr>
          <w:bCs/>
          <w:iCs/>
          <w:color w:val="000000" w:themeColor="text1"/>
        </w:rPr>
        <w:t xml:space="preserve"> it on the other.</w:t>
      </w:r>
      <w:commentRangeEnd w:id="173"/>
      <w:r w:rsidR="00E270DE">
        <w:rPr>
          <w:rStyle w:val="CommentReference"/>
          <w:rFonts w:asciiTheme="minorHAnsi" w:hAnsiTheme="minorHAnsi" w:cstheme="minorBidi"/>
        </w:rPr>
        <w:commentReference w:id="173"/>
      </w:r>
      <w:commentRangeEnd w:id="174"/>
      <w:r w:rsidR="00E270DE">
        <w:rPr>
          <w:rStyle w:val="CommentReference"/>
          <w:rFonts w:asciiTheme="minorHAnsi" w:hAnsiTheme="minorHAnsi" w:cstheme="minorBidi"/>
        </w:rPr>
        <w:commentReference w:id="174"/>
      </w:r>
      <w:r w:rsidR="00E270DE" w:rsidRPr="00883630">
        <w:rPr>
          <w:bCs/>
          <w:iCs/>
          <w:color w:val="000000" w:themeColor="text1"/>
        </w:rPr>
        <w:t xml:space="preserve"> </w:t>
      </w:r>
      <w:r w:rsidR="00F16D5C">
        <w:rPr>
          <w:bCs/>
          <w:iCs/>
          <w:color w:val="000000" w:themeColor="text1"/>
        </w:rPr>
        <w:t>To further ensure independence of these</w:t>
      </w:r>
      <w:r w:rsidR="007177EA">
        <w:rPr>
          <w:bCs/>
          <w:iCs/>
          <w:color w:val="000000" w:themeColor="text1"/>
        </w:rPr>
        <w:t xml:space="preserve"> </w:t>
      </w:r>
      <w:r w:rsidR="007177EA" w:rsidRPr="00883630">
        <w:rPr>
          <w:bCs/>
          <w:iCs/>
          <w:color w:val="000000" w:themeColor="text1"/>
        </w:rPr>
        <w:t>biological replicate</w:t>
      </w:r>
      <w:r w:rsidR="00F16D5C">
        <w:rPr>
          <w:bCs/>
          <w:iCs/>
          <w:color w:val="000000" w:themeColor="text1"/>
        </w:rPr>
        <w:t xml:space="preserve"> datasets, we removed all strains with shared genotypes between the two pools before training.  </w:t>
      </w:r>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S8</w:t>
      </w:r>
      <w:r w:rsidR="00534DEF">
        <w:rPr>
          <w:bCs/>
          <w:iCs/>
          <w:color w:val="000000" w:themeColor="text1"/>
        </w:rPr>
        <w:t>C</w:t>
      </w:r>
      <w:r w:rsidR="0093380E">
        <w:rPr>
          <w:bCs/>
          <w:iCs/>
          <w:color w:val="000000" w:themeColor="text1"/>
        </w:rPr>
        <w:t>]</w:t>
      </w:r>
      <w:r w:rsidR="00E01D4F">
        <w:rPr>
          <w:bCs/>
          <w:iCs/>
          <w:color w:val="000000" w:themeColor="text1"/>
        </w:rPr>
        <w:t>)</w:t>
      </w:r>
      <w:r w:rsidR="0076775C">
        <w:rPr>
          <w:bCs/>
          <w:iCs/>
          <w:color w:val="000000" w:themeColor="text1"/>
        </w:rPr>
        <w:t xml:space="preserve">.  </w:t>
      </w:r>
      <w:commentRangeStart w:id="175"/>
      <w:commentRangeStart w:id="176"/>
      <w:r w:rsidR="00E270DE" w:rsidRPr="00883630">
        <w:rPr>
          <w:bCs/>
          <w:iCs/>
          <w:color w:val="000000" w:themeColor="text1"/>
        </w:rPr>
        <w:t>Training using each of these 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S8D), suggesting that model parameters were robustly determined.</w:t>
      </w:r>
      <w:r w:rsidR="00E270DE">
        <w:rPr>
          <w:bCs/>
          <w:iCs/>
          <w:color w:val="000000" w:themeColor="text1"/>
        </w:rPr>
        <w:t xml:space="preserve"> </w:t>
      </w:r>
      <w:commentRangeEnd w:id="175"/>
      <w:r w:rsidR="00E270DE">
        <w:rPr>
          <w:rStyle w:val="CommentReference"/>
          <w:rFonts w:asciiTheme="minorHAnsi" w:hAnsiTheme="minorHAnsi" w:cstheme="minorBidi"/>
        </w:rPr>
        <w:commentReference w:id="175"/>
      </w:r>
      <w:commentRangeEnd w:id="176"/>
      <w:r w:rsidR="00DB0ED8">
        <w:rPr>
          <w:rStyle w:val="CommentReference"/>
          <w:rFonts w:asciiTheme="minorHAnsi" w:hAnsiTheme="minorHAnsi" w:cstheme="minorBidi"/>
        </w:rPr>
        <w:commentReference w:id="176"/>
      </w:r>
    </w:p>
    <w:p w14:paraId="31548E28" w14:textId="1A95A9CF" w:rsidR="0076775C" w:rsidRDefault="0076775C" w:rsidP="007E73B4">
      <w:pPr>
        <w:jc w:val="both"/>
        <w:rPr>
          <w:bCs/>
          <w:iCs/>
          <w:color w:val="000000" w:themeColor="text1"/>
        </w:rPr>
      </w:pPr>
    </w:p>
    <w:p w14:paraId="112EF59A" w14:textId="50E33E40" w:rsidR="00BD02C8" w:rsidRPr="00EA6CA6" w:rsidRDefault="00FA2AB6" w:rsidP="00B47AF3">
      <w:pPr>
        <w:jc w:val="both"/>
        <w:rPr>
          <w:bCs/>
          <w:iCs/>
          <w:color w:val="000000" w:themeColor="text1"/>
        </w:rPr>
      </w:pPr>
      <w:r>
        <w:rPr>
          <w:bCs/>
          <w:iCs/>
          <w:color w:val="000000" w:themeColor="text1"/>
        </w:rPr>
        <w:lastRenderedPageBreak/>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proofErr w:type="gramStart"/>
      <w:r w:rsidR="00213DF7">
        <w:rPr>
          <w:bCs/>
          <w:iCs/>
          <w:color w:val="000000" w:themeColor="text1"/>
        </w:rPr>
        <w:t>weights</w:t>
      </w:r>
      <w:proofErr w:type="gramEnd"/>
      <w:r w:rsidR="00213DF7">
        <w:rPr>
          <w:bCs/>
          <w:iCs/>
          <w:color w:val="000000" w:themeColor="text1"/>
        </w:rPr>
        <w:t xml:space="preserve">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70C1E360" w14:textId="407FC5D9" w:rsidR="00E40979" w:rsidRPr="000950BD" w:rsidDel="00BD4FCE" w:rsidRDefault="00A75D69" w:rsidP="00E40979">
      <w:pPr>
        <w:jc w:val="both"/>
        <w:rPr>
          <w:del w:id="177" w:author="Albi Celaj" w:date="2019-01-17T17:29:00Z"/>
          <w:b/>
          <w:bCs/>
          <w:iCs/>
          <w:color w:val="000000" w:themeColor="text1"/>
        </w:rPr>
      </w:pPr>
      <w:del w:id="178" w:author="Albi Celaj" w:date="2019-01-17T17:29:00Z">
        <w:r w:rsidDel="00BD4FCE">
          <w:rPr>
            <w:b/>
            <w:bCs/>
            <w:iCs/>
            <w:color w:val="000000" w:themeColor="text1"/>
          </w:rPr>
          <w:delText>I</w:delText>
        </w:r>
        <w:r w:rsidR="00E40979" w:rsidDel="00BD4FCE">
          <w:rPr>
            <w:b/>
            <w:bCs/>
            <w:iCs/>
            <w:color w:val="000000" w:themeColor="text1"/>
          </w:rPr>
          <w:delText xml:space="preserve">terative refinement of genotype-to-phenotype models </w:delText>
        </w:r>
      </w:del>
    </w:p>
    <w:p w14:paraId="61C692E1" w14:textId="136EA672"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r w:rsidR="00853BFA">
        <w:rPr>
          <w:bCs/>
          <w:iCs/>
          <w:color w:val="000000" w:themeColor="text1"/>
        </w:rPr>
        <w:t xml:space="preserve">that </w:t>
      </w:r>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S9</w:t>
      </w:r>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853BFA">
        <w:rPr>
          <w:bCs/>
          <w:iCs/>
          <w:color w:val="000000" w:themeColor="text1"/>
        </w:rPr>
        <w:t xml:space="preserve">While </w:t>
      </w:r>
      <w:del w:id="179" w:author="Frederick Roth" w:date="2019-01-22T15:56:00Z">
        <w:r w:rsidR="00316B1C" w:rsidDel="00393E07">
          <w:rPr>
            <w:bCs/>
            <w:iCs/>
            <w:color w:val="000000" w:themeColor="text1"/>
          </w:rPr>
          <w:delText>DCGA</w:delText>
        </w:r>
      </w:del>
      <w:r w:rsidR="008D6812">
        <w:rPr>
          <w:bCs/>
          <w:iCs/>
          <w:color w:val="000000" w:themeColor="text1"/>
        </w:rPr>
        <w:t>XGA</w:t>
      </w:r>
      <w:r w:rsidR="00316B1C">
        <w:rPr>
          <w:bCs/>
          <w:iCs/>
          <w:color w:val="000000" w:themeColor="text1"/>
        </w:rPr>
        <w:t xml:space="preserve"> showed </w:t>
      </w:r>
      <w:r w:rsidR="00853BFA">
        <w:rPr>
          <w:bCs/>
          <w:iCs/>
          <w:color w:val="000000" w:themeColor="text1"/>
        </w:rPr>
        <w:t xml:space="preserve">that deletion of four of the five frequently-associated genes would be </w:t>
      </w:r>
      <w:r w:rsidR="00316B1C">
        <w:rPr>
          <w:bCs/>
          <w:iCs/>
          <w:color w:val="000000" w:themeColor="text1"/>
        </w:rPr>
        <w:t xml:space="preserve">more resistant than wild-type (Figure </w:t>
      </w:r>
      <w:ins w:id="180" w:author="Albi Celaj" w:date="2019-01-23T15:52:00Z">
        <w:r w:rsidR="002E7973">
          <w:rPr>
            <w:bCs/>
            <w:iCs/>
            <w:color w:val="000000" w:themeColor="text1"/>
          </w:rPr>
          <w:t>2</w:t>
        </w:r>
      </w:ins>
      <w:bookmarkStart w:id="181" w:name="_GoBack"/>
      <w:bookmarkEnd w:id="181"/>
      <w:del w:id="182" w:author="Albi Celaj" w:date="2019-01-23T15:52:00Z">
        <w:r w:rsidR="00316B1C" w:rsidDel="002E7973">
          <w:rPr>
            <w:bCs/>
            <w:iCs/>
            <w:color w:val="000000" w:themeColor="text1"/>
          </w:rPr>
          <w:delText>3A</w:delText>
        </w:r>
      </w:del>
      <w:r w:rsidR="00316B1C">
        <w:rPr>
          <w:bCs/>
          <w:iCs/>
          <w:color w:val="000000" w:themeColor="text1"/>
        </w:rPr>
        <w:t>, right panel</w:t>
      </w:r>
      <w:r w:rsidR="00853BFA">
        <w:rPr>
          <w:bCs/>
          <w:iCs/>
          <w:color w:val="000000" w:themeColor="text1"/>
        </w:rPr>
        <w:t>), the neural network did not predict increased valinomycin resistance for any gene in any background.</w:t>
      </w:r>
      <w:r w:rsidR="00FE4231">
        <w:rPr>
          <w:bCs/>
          <w:iCs/>
          <w:color w:val="000000" w:themeColor="text1"/>
        </w:rPr>
        <w:t xml:space="preserve">  A previous report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r w:rsidR="00316B1C" w:rsidRPr="00650B0D">
        <w:rPr>
          <w:bCs/>
          <w:iCs/>
          <w:color w:val="000000" w:themeColor="text1"/>
        </w:rPr>
        <w:t xml:space="preserve"> the possibilit</w:t>
      </w:r>
      <w:r w:rsidR="00316B1C">
        <w:rPr>
          <w:bCs/>
          <w:iCs/>
          <w:color w:val="000000" w:themeColor="text1"/>
        </w:rPr>
        <w:t xml:space="preserve">y that </w:t>
      </w:r>
      <w:r w:rsidR="00FE4231">
        <w:rPr>
          <w:bCs/>
          <w:iCs/>
          <w:color w:val="000000" w:themeColor="text1"/>
        </w:rPr>
        <w:t xml:space="preserve">one or more of the targeted 16 transporters inhibits </w:t>
      </w:r>
      <w:r w:rsidR="00316B1C">
        <w:rPr>
          <w:bCs/>
          <w:iCs/>
          <w:color w:val="000000" w:themeColor="text1"/>
        </w:rPr>
        <w:t xml:space="preserve">a valinomycin </w:t>
      </w:r>
      <w:r w:rsidR="00FE4231">
        <w:rPr>
          <w:bCs/>
          <w:iCs/>
          <w:color w:val="000000" w:themeColor="text1"/>
        </w:rPr>
        <w:t xml:space="preserve">resistance </w:t>
      </w:r>
      <w:r w:rsidR="00316B1C">
        <w:rPr>
          <w:bCs/>
          <w:iCs/>
          <w:color w:val="000000" w:themeColor="text1"/>
        </w:rPr>
        <w:t>mechanism</w:t>
      </w:r>
      <w:r w:rsidR="00316B1C" w:rsidRPr="00650B0D">
        <w:rPr>
          <w:bCs/>
          <w:iCs/>
          <w:color w:val="000000" w:themeColor="text1"/>
        </w:rPr>
        <w:t xml:space="preserve"> </w:t>
      </w:r>
      <w:r w:rsidR="00FE4231">
        <w:rPr>
          <w:bCs/>
          <w:iCs/>
          <w:color w:val="000000" w:themeColor="text1"/>
        </w:rPr>
        <w:t xml:space="preserve">that is not encoded by any of the </w:t>
      </w:r>
      <w:r w:rsidR="00316B1C" w:rsidRPr="00650B0D">
        <w:rPr>
          <w:bCs/>
          <w:iCs/>
          <w:color w:val="000000" w:themeColor="text1"/>
        </w:rPr>
        <w:t xml:space="preserve">16 targeted transporter genes.  </w:t>
      </w:r>
      <w:r w:rsidR="00E40979" w:rsidRPr="00650B0D">
        <w:rPr>
          <w:bCs/>
          <w:iCs/>
          <w:color w:val="000000" w:themeColor="text1"/>
        </w:rPr>
        <w:t xml:space="preserve">To formalize this possibility, we added one additional ‘mystery </w:t>
      </w:r>
      <w:r w:rsidR="00FE4231">
        <w:rPr>
          <w:bCs/>
          <w:iCs/>
          <w:color w:val="000000" w:themeColor="text1"/>
        </w:rPr>
        <w:t>valinomycin resistance factor</w:t>
      </w:r>
      <w:r w:rsidR="00FE4231" w:rsidRPr="00650B0D">
        <w:rPr>
          <w:bCs/>
          <w:iCs/>
          <w:color w:val="000000" w:themeColor="text1"/>
        </w:rPr>
        <w:t xml:space="preserve">’ </w:t>
      </w:r>
      <w:r w:rsidR="00E40979" w:rsidRPr="00650B0D">
        <w:rPr>
          <w:bCs/>
          <w:iCs/>
          <w:color w:val="000000" w:themeColor="text1"/>
        </w:rPr>
        <w:t>(always present) and its corresponding activity node to the neural network.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only valinomycin data </w:t>
      </w:r>
      <w:r w:rsidR="00CD0D8F">
        <w:rPr>
          <w:bCs/>
          <w:iCs/>
          <w:color w:val="000000" w:themeColor="text1"/>
        </w:rPr>
        <w:t xml:space="preserve">substantially improved recapitulation of the observed </w:t>
      </w:r>
      <w:proofErr w:type="gramStart"/>
      <w:r w:rsidR="00CD0D8F">
        <w:rPr>
          <w:bCs/>
          <w:iCs/>
          <w:color w:val="000000" w:themeColor="text1"/>
        </w:rPr>
        <w:t xml:space="preserve">phenotypes </w:t>
      </w:r>
      <w:r w:rsidR="00CD0D8F" w:rsidRPr="00650B0D">
        <w:rPr>
          <w:bCs/>
          <w:iCs/>
          <w:color w:val="000000" w:themeColor="text1"/>
        </w:rPr>
        <w:t xml:space="preserve"> </w:t>
      </w:r>
      <w:r w:rsidR="00CD0D8F">
        <w:rPr>
          <w:bCs/>
          <w:iCs/>
          <w:color w:val="000000" w:themeColor="text1"/>
        </w:rPr>
        <w:t>(</w:t>
      </w:r>
      <w:proofErr w:type="gramEnd"/>
      <w:r w:rsidR="00CD0D8F" w:rsidRPr="003C7288">
        <w:rPr>
          <w:bCs/>
          <w:i/>
          <w:iCs/>
          <w:color w:val="000000" w:themeColor="text1"/>
        </w:rPr>
        <w:t>r</w:t>
      </w:r>
      <w:r w:rsidR="00CD0D8F">
        <w:rPr>
          <w:bCs/>
          <w:iCs/>
          <w:color w:val="000000" w:themeColor="text1"/>
        </w:rPr>
        <w:t xml:space="preserve"> = 0.86, Figure 3A,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FE4231">
        <w:rPr>
          <w:bCs/>
          <w:iCs/>
          <w:color w:val="000000" w:themeColor="text1"/>
        </w:rPr>
        <w:t xml:space="preserve">Moreover, this model improvement depended on the inclusion of this mystery </w:t>
      </w:r>
      <w:commentRangeStart w:id="183"/>
      <w:r w:rsidR="00CA6A9E">
        <w:rPr>
          <w:bCs/>
          <w:iCs/>
          <w:color w:val="000000" w:themeColor="text1"/>
        </w:rPr>
        <w:t>factor (</w:t>
      </w:r>
      <w:commentRangeStart w:id="184"/>
      <w:commentRangeEnd w:id="183"/>
      <w:r w:rsidR="004452EF">
        <w:rPr>
          <w:bCs/>
          <w:iCs/>
          <w:color w:val="000000" w:themeColor="text1"/>
        </w:rPr>
        <w:t xml:space="preserve">Figure </w:t>
      </w:r>
      <w:commentRangeStart w:id="185"/>
      <w:r w:rsidR="00D610F0" w:rsidRPr="00650B0D">
        <w:rPr>
          <w:bCs/>
          <w:iCs/>
          <w:color w:val="000000" w:themeColor="text1"/>
        </w:rPr>
        <w:t>S10</w:t>
      </w:r>
      <w:r w:rsidR="00D610F0">
        <w:rPr>
          <w:bCs/>
          <w:iCs/>
          <w:color w:val="000000" w:themeColor="text1"/>
        </w:rPr>
        <w:t>A</w:t>
      </w:r>
      <w:commentRangeEnd w:id="184"/>
      <w:r w:rsidR="00FE4231">
        <w:rPr>
          <w:rStyle w:val="CommentReference"/>
          <w:rFonts w:asciiTheme="minorHAnsi" w:hAnsiTheme="minorHAnsi" w:cstheme="minorBidi"/>
        </w:rPr>
        <w:commentReference w:id="184"/>
      </w:r>
      <w:r w:rsidR="00D610F0" w:rsidRPr="00650B0D">
        <w:rPr>
          <w:bCs/>
          <w:iCs/>
          <w:color w:val="000000" w:themeColor="text1"/>
        </w:rPr>
        <w:t>).</w:t>
      </w:r>
      <w:commentRangeEnd w:id="185"/>
      <w:r w:rsidR="00D610F0">
        <w:rPr>
          <w:rStyle w:val="CommentReference"/>
          <w:rFonts w:asciiTheme="minorHAnsi" w:hAnsiTheme="minorHAnsi" w:cstheme="minorBidi"/>
        </w:rPr>
        <w:commentReference w:id="185"/>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183"/>
      </w:r>
    </w:p>
    <w:p w14:paraId="5572266C" w14:textId="1738D5F4" w:rsidR="00365DB3" w:rsidRDefault="00365DB3" w:rsidP="00224FCB">
      <w:pPr>
        <w:outlineLvl w:val="0"/>
        <w:rPr>
          <w:b/>
          <w:bCs/>
          <w:iCs/>
          <w:color w:val="000000" w:themeColor="text1"/>
        </w:rPr>
      </w:pPr>
    </w:p>
    <w:p w14:paraId="2CBBD6B1" w14:textId="77777777" w:rsidR="00FB3B33" w:rsidRDefault="00365DB3" w:rsidP="00FB3B33">
      <w:pPr>
        <w:outlineLvl w:val="0"/>
        <w:rPr>
          <w:b/>
          <w:bCs/>
          <w:iCs/>
          <w:color w:val="000000" w:themeColor="text1"/>
        </w:rPr>
      </w:pPr>
      <w:r>
        <w:rPr>
          <w:b/>
          <w:bCs/>
          <w:i/>
          <w:iCs/>
          <w:color w:val="000000" w:themeColor="text1"/>
        </w:rPr>
        <w:t>SN</w:t>
      </w:r>
      <w:r w:rsidR="00D772A7">
        <w:rPr>
          <w:b/>
          <w:bCs/>
          <w:i/>
          <w:iCs/>
          <w:color w:val="000000" w:themeColor="text1"/>
        </w:rPr>
        <w:t>Q</w:t>
      </w:r>
      <w:r>
        <w:rPr>
          <w:b/>
          <w:bCs/>
          <w:i/>
          <w:iCs/>
          <w:color w:val="000000" w:themeColor="text1"/>
        </w:rPr>
        <w:t>2</w:t>
      </w:r>
      <w:r w:rsidR="00D772A7">
        <w:rPr>
          <w:b/>
          <w:bCs/>
          <w:i/>
          <w:iCs/>
          <w:color w:val="000000" w:themeColor="text1"/>
        </w:rPr>
        <w:t xml:space="preserve">, YBT1, YCF1, </w:t>
      </w:r>
      <w:r w:rsidR="00D772A7">
        <w:rPr>
          <w:b/>
          <w:bCs/>
          <w:iCs/>
          <w:color w:val="000000" w:themeColor="text1"/>
        </w:rPr>
        <w:t xml:space="preserve">and </w:t>
      </w:r>
      <w:r w:rsidR="00D772A7">
        <w:rPr>
          <w:b/>
          <w:bCs/>
          <w:i/>
          <w:iCs/>
          <w:color w:val="000000" w:themeColor="text1"/>
        </w:rPr>
        <w:t>YOR1</w:t>
      </w:r>
      <w:r w:rsidR="00D772A7">
        <w:rPr>
          <w:b/>
          <w:bCs/>
          <w:iCs/>
          <w:color w:val="000000" w:themeColor="text1"/>
        </w:rPr>
        <w:t xml:space="preserve"> synergistically </w:t>
      </w:r>
      <w:r w:rsidR="00127593">
        <w:rPr>
          <w:b/>
          <w:bCs/>
          <w:iCs/>
          <w:color w:val="000000" w:themeColor="text1"/>
        </w:rPr>
        <w:t xml:space="preserve">inhibit </w:t>
      </w:r>
      <w:r w:rsidR="00FB3B33">
        <w:rPr>
          <w:b/>
          <w:bCs/>
          <w:i/>
          <w:iCs/>
          <w:color w:val="000000" w:themeColor="text1"/>
        </w:rPr>
        <w:t>PDR5</w:t>
      </w:r>
      <w:r w:rsidR="00FB3B33">
        <w:rPr>
          <w:b/>
          <w:bCs/>
          <w:iCs/>
          <w:color w:val="000000" w:themeColor="text1"/>
        </w:rPr>
        <w:t xml:space="preserve">-mediated fluconazole </w:t>
      </w:r>
      <w:ins w:id="186" w:author="Albi Celaj" w:date="2019-01-17T17:44:00Z">
        <w:r w:rsidR="00FB3B33">
          <w:rPr>
            <w:b/>
            <w:bCs/>
            <w:iCs/>
            <w:color w:val="000000" w:themeColor="text1"/>
          </w:rPr>
          <w:t>resistance</w:t>
        </w:r>
      </w:ins>
      <w:del w:id="187" w:author="Albi Celaj" w:date="2019-01-17T17:44:00Z">
        <w:r w:rsidR="00FB3B33" w:rsidDel="00E551D6">
          <w:rPr>
            <w:b/>
            <w:bCs/>
            <w:iCs/>
            <w:color w:val="000000" w:themeColor="text1"/>
          </w:rPr>
          <w:delText>efflux</w:delText>
        </w:r>
      </w:del>
    </w:p>
    <w:p w14:paraId="75E5520F" w14:textId="1D0B2568" w:rsidR="009D671D" w:rsidRPr="00FB3B33" w:rsidRDefault="004726E4" w:rsidP="00FB3B33">
      <w:pPr>
        <w:outlineLvl w:val="0"/>
        <w:rPr>
          <w:b/>
          <w:bCs/>
          <w:iCs/>
          <w:color w:val="000000" w:themeColor="text1"/>
        </w:rPr>
      </w:pPr>
      <w:r>
        <w:rPr>
          <w:color w:val="000000"/>
          <w:lang w:val="en-CA"/>
        </w:rPr>
        <w:t xml:space="preserve">One striking phenotype </w:t>
      </w:r>
      <w:r w:rsidR="00F25266">
        <w:rPr>
          <w:color w:val="000000"/>
          <w:lang w:val="en-CA"/>
        </w:rPr>
        <w:t>revealed</w:t>
      </w:r>
      <w:r>
        <w:rPr>
          <w:color w:val="000000"/>
          <w:lang w:val="en-CA"/>
        </w:rPr>
        <w:t xml:space="preserve"> by </w:t>
      </w:r>
      <w:del w:id="188" w:author="Frederick Roth" w:date="2019-01-22T15:56:00Z">
        <w:r w:rsidDel="00393E07">
          <w:rPr>
            <w:color w:val="000000"/>
            <w:lang w:val="en-CA"/>
          </w:rPr>
          <w:delText>DCGA</w:delText>
        </w:r>
      </w:del>
      <w:ins w:id="189" w:author="Frederick Roth" w:date="2019-01-22T16:09:00Z">
        <w:r w:rsidR="008D6812">
          <w:rPr>
            <w:color w:val="000000"/>
            <w:lang w:val="en-CA"/>
          </w:rPr>
          <w:t>XGA</w:t>
        </w:r>
      </w:ins>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D57E73">
        <w:rPr>
          <w:color w:val="000000"/>
          <w:lang w:val="en-CA"/>
        </w:rPr>
        <w:t>S7).</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r w:rsidR="006644AB">
        <w:rPr>
          <w:color w:val="000000"/>
        </w:rPr>
        <w:t xml:space="preserve">Beyond </w:t>
      </w:r>
      <w:r w:rsidR="009D671D" w:rsidRPr="00233F15">
        <w:rPr>
          <w:color w:val="000000"/>
        </w:rPr>
        <w:t>one- and two- gene effects</w:t>
      </w:r>
      <w:r w:rsidR="009D671D">
        <w:rPr>
          <w:color w:val="000000"/>
        </w:rPr>
        <w:t xml:space="preserve">, </w:t>
      </w:r>
      <w:r w:rsidR="006644AB">
        <w:rPr>
          <w:color w:val="000000"/>
        </w:rPr>
        <w:t xml:space="preserve">generalized linear regression modeled this phenomenon </w:t>
      </w:r>
      <w:r w:rsidR="009D671D">
        <w:rPr>
          <w:color w:val="000000"/>
        </w:rPr>
        <w:t xml:space="preserve">as the combination of 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 xml:space="preserve"> - Figure 3C).  The apparent dependence of the resistance resulting from these multi-knockout combinations on the presence of </w:t>
      </w:r>
      <w:r w:rsidR="009D671D">
        <w:rPr>
          <w:i/>
          <w:color w:val="000000"/>
        </w:rPr>
        <w:t>PDR5</w:t>
      </w:r>
      <w:r w:rsidR="009D671D">
        <w:rPr>
          <w:color w:val="000000"/>
        </w:rPr>
        <w:t xml:space="preserve"> was modeled as three two-way negative interactions: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snq2∆</w:t>
      </w:r>
      <w:r w:rsidR="009D671D">
        <w:rPr>
          <w:color w:val="000000"/>
        </w:rPr>
        <w:t>},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ycf1∆</w:t>
      </w:r>
      <w:r w:rsidR="009D671D">
        <w:rPr>
          <w:color w:val="000000"/>
        </w:rPr>
        <w:t>}, and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w:t>
      </w:r>
      <w:r w:rsidR="009D671D">
        <w:rPr>
          <w:i/>
          <w:color w:val="000000"/>
        </w:rPr>
        <w:t>or</w:t>
      </w:r>
      <w:r w:rsidR="009D671D" w:rsidRPr="008C0540">
        <w:rPr>
          <w:i/>
          <w:color w:val="000000"/>
        </w:rPr>
        <w:t>1∆</w:t>
      </w:r>
      <w:r w:rsidR="009D671D">
        <w:rPr>
          <w:color w:val="000000"/>
        </w:rPr>
        <w:t xml:space="preserve">}. </w:t>
      </w:r>
      <w:r w:rsidR="001C62B5">
        <w:rPr>
          <w:color w:val="000000"/>
        </w:rPr>
        <w:t xml:space="preserve"> These results are consistent with a </w:t>
      </w:r>
      <w:r w:rsidR="001C62B5">
        <w:rPr>
          <w:color w:val="000000"/>
          <w:lang w:val="en-CA"/>
        </w:rPr>
        <w:t xml:space="preserve">previous report that </w:t>
      </w:r>
      <w:r w:rsidR="009D671D">
        <w:rPr>
          <w:color w:val="000000"/>
          <w:lang w:val="en-CA"/>
        </w:rPr>
        <w:t xml:space="preserve">deletions of </w:t>
      </w:r>
      <w:r w:rsidR="009D671D">
        <w:rPr>
          <w:i/>
          <w:color w:val="000000"/>
          <w:lang w:val="en-CA"/>
        </w:rPr>
        <w:t xml:space="preserve">SNQ2 </w:t>
      </w:r>
      <w:r w:rsidR="009D671D">
        <w:rPr>
          <w:color w:val="000000"/>
          <w:lang w:val="en-CA"/>
        </w:rPr>
        <w:t xml:space="preserve">or </w:t>
      </w:r>
      <w:r w:rsidR="009D671D">
        <w:rPr>
          <w:i/>
          <w:color w:val="000000"/>
          <w:lang w:val="en-CA"/>
        </w:rPr>
        <w:t>YOR1</w:t>
      </w:r>
      <w:r w:rsidR="009D671D">
        <w:rPr>
          <w:color w:val="000000"/>
          <w:lang w:val="en-CA"/>
        </w:rPr>
        <w:t xml:space="preserve"> (either alone or together) increase resistance to fluconazole </w:t>
      </w:r>
      <w:r w:rsidR="009D671D" w:rsidRPr="00233F15">
        <w:rPr>
          <w:color w:val="000000"/>
          <w:lang w:val="en-CA"/>
        </w:rPr>
        <w:fldChar w:fldCharType="begin" w:fldLock="1"/>
      </w:r>
      <w:r w:rsidR="009D671D">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9D671D" w:rsidRPr="00233F15">
        <w:rPr>
          <w:color w:val="000000"/>
          <w:lang w:val="en-CA"/>
        </w:rPr>
        <w:fldChar w:fldCharType="separate"/>
      </w:r>
      <w:r w:rsidR="009D671D" w:rsidRPr="00D659A1">
        <w:rPr>
          <w:noProof/>
          <w:color w:val="000000"/>
          <w:lang w:val="en-CA"/>
        </w:rPr>
        <w:t>(Kolaczkowska et al., 2008)</w:t>
      </w:r>
      <w:r w:rsidR="009D671D" w:rsidRPr="00233F15">
        <w:rPr>
          <w:color w:val="000000"/>
          <w:lang w:val="en-CA"/>
        </w:rPr>
        <w:fldChar w:fldCharType="end"/>
      </w:r>
      <w:r w:rsidR="001C62B5">
        <w:rPr>
          <w:color w:val="000000"/>
          <w:lang w:val="en-CA"/>
        </w:rPr>
        <w:t>, and extend these findings in at least three ways</w:t>
      </w:r>
      <w:r w:rsidR="009D671D" w:rsidRPr="00457F23">
        <w:rPr>
          <w:color w:val="000000" w:themeColor="text1"/>
          <w:lang w:val="en-CA"/>
        </w:rPr>
        <w:t xml:space="preserve">: 1) fluconazole </w:t>
      </w:r>
      <w:r w:rsidR="009D671D" w:rsidRPr="00457F23">
        <w:rPr>
          <w:color w:val="000000" w:themeColor="text1"/>
          <w:lang w:val="en-CA"/>
        </w:rPr>
        <w:lastRenderedPageBreak/>
        <w:t xml:space="preserve">resistance is increased further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knockouts in addition to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2) the resistance provided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is synergistic with that provided by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and 3) resistance of the </w:t>
      </w:r>
      <w:r w:rsidR="009D671D" w:rsidRPr="00457F23">
        <w:rPr>
          <w:i/>
          <w:color w:val="000000" w:themeColor="text1"/>
        </w:rPr>
        <w:t>snq2∆ ybt1∆ ycf1∆ yor1∆</w:t>
      </w:r>
      <w:r w:rsidR="009D671D" w:rsidRPr="00457F23">
        <w:rPr>
          <w:color w:val="000000" w:themeColor="text1"/>
        </w:rPr>
        <w:t xml:space="preserve"> knockout strain depends on the presence of a wild-type </w:t>
      </w:r>
      <w:r w:rsidR="009D671D" w:rsidRPr="00457F23">
        <w:rPr>
          <w:i/>
          <w:color w:val="000000" w:themeColor="text1"/>
        </w:rPr>
        <w:t>PDR5</w:t>
      </w:r>
      <w:r w:rsidR="009D671D" w:rsidRPr="00457F23">
        <w:rPr>
          <w:color w:val="000000" w:themeColor="text1"/>
          <w:lang w:val="en-CA"/>
        </w:rPr>
        <w:t>.</w:t>
      </w:r>
    </w:p>
    <w:p w14:paraId="3FC17CED" w14:textId="77777777" w:rsidR="004726E4" w:rsidRDefault="004726E4" w:rsidP="004726E4">
      <w:pPr>
        <w:widowControl w:val="0"/>
        <w:autoSpaceDE w:val="0"/>
        <w:autoSpaceDN w:val="0"/>
        <w:adjustRightInd w:val="0"/>
        <w:jc w:val="both"/>
        <w:rPr>
          <w:color w:val="000000"/>
        </w:rPr>
      </w:pPr>
    </w:p>
    <w:p w14:paraId="1A882488" w14:textId="269D4FD0" w:rsidR="00561878" w:rsidRPr="007C718F" w:rsidRDefault="001C62B5" w:rsidP="00007301">
      <w:pPr>
        <w:widowControl w:val="0"/>
        <w:autoSpaceDE w:val="0"/>
        <w:autoSpaceDN w:val="0"/>
        <w:adjustRightInd w:val="0"/>
        <w:jc w:val="both"/>
        <w:rPr>
          <w:bCs/>
          <w:iCs/>
          <w:color w:val="000000" w:themeColor="text1"/>
        </w:rPr>
      </w:pPr>
      <w:r>
        <w:rPr>
          <w:color w:val="000000"/>
        </w:rPr>
        <w:t>Each of t</w:t>
      </w:r>
      <w:r w:rsidR="00370E35">
        <w:rPr>
          <w:color w:val="000000"/>
        </w:rPr>
        <w:t xml:space="preserve">hese observations </w:t>
      </w:r>
      <w:r>
        <w:rPr>
          <w:color w:val="000000"/>
        </w:rPr>
        <w:t xml:space="preserve">is </w:t>
      </w:r>
      <w:r w:rsidR="00370E35">
        <w:rPr>
          <w:color w:val="000000"/>
        </w:rPr>
        <w:t>congruent</w:t>
      </w:r>
      <w:r w:rsidR="00190EA3">
        <w:rPr>
          <w:color w:val="000000"/>
        </w:rPr>
        <w:t xml:space="preserve"> 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Pr>
          <w:color w:val="000000"/>
        </w:rPr>
        <w:t xml:space="preserve">thus could be said to capture the phenomenon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C54C75">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8D6E7F">
        <w:rPr>
          <w:bCs/>
          <w:iCs/>
          <w:color w:val="000000" w:themeColor="text1"/>
        </w:rPr>
        <w:t xml:space="preserve">which were </w:t>
      </w:r>
      <w:r w:rsidR="00C54C75">
        <w:rPr>
          <w:bCs/>
          <w:iCs/>
          <w:color w:val="000000" w:themeColor="text1"/>
        </w:rPr>
        <w:t>found to have complex positive interactions</w:t>
      </w:r>
      <w:r w:rsidR="00457F23" w:rsidRPr="00650B0D">
        <w:rPr>
          <w:bCs/>
          <w:iCs/>
          <w:color w:val="000000" w:themeColor="text1"/>
        </w:rPr>
        <w:t xml:space="preserve"> (</w:t>
      </w:r>
      <w:r w:rsidR="00457F23">
        <w:rPr>
          <w:bCs/>
          <w:iCs/>
          <w:color w:val="000000" w:themeColor="text1"/>
        </w:rPr>
        <w:t>Figure 5B 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r w:rsidR="003D12E9" w:rsidRPr="00551E22">
        <w:rPr>
          <w:bCs/>
          <w:iCs/>
          <w:color w:val="000000" w:themeColor="text1"/>
        </w:rPr>
        <w:t xml:space="preserve"> </w:t>
      </w:r>
      <w:r w:rsidR="003D12E9">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Pr>
          <w:bCs/>
          <w:iCs/>
          <w:color w:val="000000" w:themeColor="text1"/>
        </w:rPr>
        <w:t xml:space="preserve">We </w:t>
      </w:r>
      <w:r w:rsidR="00BF6270">
        <w:rPr>
          <w:bCs/>
          <w:iCs/>
          <w:color w:val="000000" w:themeColor="text1"/>
        </w:rPr>
        <w:t>f</w:t>
      </w:r>
      <w:r w:rsidR="00753E2A">
        <w:rPr>
          <w:bCs/>
          <w:iCs/>
          <w:color w:val="000000" w:themeColor="text1"/>
        </w:rPr>
        <w:t>irst consider</w:t>
      </w:r>
      <w:r>
        <w:rPr>
          <w:bCs/>
          <w:iCs/>
          <w:color w:val="000000" w:themeColor="text1"/>
        </w:rPr>
        <w:t>ed</w:t>
      </w:r>
      <w:r w:rsidR="00753E2A">
        <w:rPr>
          <w:bCs/>
          <w:iCs/>
          <w:color w:val="000000" w:themeColor="text1"/>
        </w:rPr>
        <w:t xml:space="preserve"> the simplest extension of the ‘additive influence’ model, add</w:t>
      </w:r>
      <w:r>
        <w:rPr>
          <w:bCs/>
          <w:iCs/>
          <w:color w:val="000000" w:themeColor="text1"/>
        </w:rPr>
        <w:t>ing</w:t>
      </w:r>
      <w:r w:rsidR="00753E2A">
        <w:rPr>
          <w:bCs/>
          <w:iCs/>
          <w:color w:val="000000" w:themeColor="text1"/>
        </w:rPr>
        <w:t xml:space="preserve">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(always present)</w:t>
      </w:r>
      <w:r w:rsidR="00753E2A">
        <w:rPr>
          <w:bCs/>
          <w:iCs/>
          <w:color w:val="000000" w:themeColor="text1"/>
        </w:rPr>
        <w:t xml:space="preserve"> 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r w:rsidR="00322112">
        <w:rPr>
          <w:color w:val="000000"/>
        </w:rPr>
        <w:t xml:space="preserve">Using only fluconazole data, training a network with this </w:t>
      </w:r>
      <w:r w:rsidR="00370E35">
        <w:rPr>
          <w:bCs/>
          <w:iCs/>
          <w:color w:val="000000" w:themeColor="text1"/>
        </w:rPr>
        <w:t xml:space="preserve">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5B right panel)</w:t>
      </w:r>
      <w:r w:rsidR="00322112">
        <w:rPr>
          <w:bCs/>
          <w:iCs/>
          <w:color w:val="000000" w:themeColor="text1"/>
        </w:rPr>
        <w:t xml:space="preserve"> than training with the original neural network structure </w:t>
      </w:r>
      <w:r w:rsidR="00B41EDC">
        <w:rPr>
          <w:bCs/>
          <w:iCs/>
          <w:color w:val="000000" w:themeColor="text1"/>
        </w:rPr>
        <w:t xml:space="preserve">(Figure S10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6E36E0">
        <w:rPr>
          <w:bCs/>
          <w:iCs/>
          <w:color w:val="000000" w:themeColor="text1"/>
        </w:rPr>
        <w:t>results</w:t>
      </w:r>
      <w:r w:rsidR="00E4464B">
        <w:rPr>
          <w:bCs/>
          <w:iCs/>
          <w:color w:val="000000" w:themeColor="text1"/>
        </w:rPr>
        <w:t xml:space="preserve"> </w:t>
      </w:r>
      <w:r>
        <w:rPr>
          <w:bCs/>
          <w:iCs/>
          <w:color w:val="000000" w:themeColor="text1"/>
        </w:rPr>
        <w:t xml:space="preserve">indirectly via </w:t>
      </w:r>
      <w:r w:rsidR="007C718F">
        <w:rPr>
          <w:bCs/>
          <w:iCs/>
          <w:color w:val="000000" w:themeColor="text1"/>
        </w:rPr>
        <w:t>a hidden factor (Figure 5B right panel).</w:t>
      </w:r>
    </w:p>
    <w:p w14:paraId="19A9E963" w14:textId="107D8F9E" w:rsidR="00CD32DC" w:rsidRDefault="00CD32DC" w:rsidP="003C7288">
      <w:pPr>
        <w:widowControl w:val="0"/>
        <w:autoSpaceDE w:val="0"/>
        <w:autoSpaceDN w:val="0"/>
        <w:adjustRightInd w:val="0"/>
        <w:jc w:val="both"/>
        <w:rPr>
          <w:bCs/>
          <w:iCs/>
          <w:color w:val="000000" w:themeColor="text1"/>
        </w:rPr>
      </w:pPr>
    </w:p>
    <w:p w14:paraId="3BFB64CF" w14:textId="62288D5E" w:rsidR="00C42AB1" w:rsidRPr="00A430D3" w:rsidRDefault="00C42AB1" w:rsidP="003C7288">
      <w:pPr>
        <w:widowControl w:val="0"/>
        <w:autoSpaceDE w:val="0"/>
        <w:autoSpaceDN w:val="0"/>
        <w:adjustRightInd w:val="0"/>
        <w:jc w:val="both"/>
        <w:rPr>
          <w:b/>
          <w:bCs/>
          <w:iCs/>
          <w:color w:val="000000" w:themeColor="text1"/>
        </w:rPr>
      </w:pPr>
      <w:r w:rsidRPr="00A430D3">
        <w:rPr>
          <w:b/>
          <w:bCs/>
          <w:iCs/>
          <w:color w:val="000000" w:themeColor="text1"/>
        </w:rPr>
        <w:t>[Fritz stopped here]</w:t>
      </w:r>
    </w:p>
    <w:p w14:paraId="2FADE88A" w14:textId="77777777" w:rsidR="00C42AB1" w:rsidRDefault="00C42AB1" w:rsidP="003C7288">
      <w:pPr>
        <w:widowControl w:val="0"/>
        <w:autoSpaceDE w:val="0"/>
        <w:autoSpaceDN w:val="0"/>
        <w:adjustRightInd w:val="0"/>
        <w:jc w:val="both"/>
        <w:rPr>
          <w:bCs/>
          <w:iCs/>
          <w:color w:val="000000" w:themeColor="text1"/>
        </w:rPr>
      </w:pPr>
    </w:p>
    <w:p w14:paraId="63C0C28D" w14:textId="3EB5AD5C" w:rsidR="00926676" w:rsidRDefault="00926676" w:rsidP="003966FD">
      <w:pPr>
        <w:jc w:val="both"/>
        <w:rPr>
          <w:bCs/>
          <w:iCs/>
          <w:color w:val="000000" w:themeColor="text1"/>
        </w:rPr>
      </w:pPr>
      <w:r>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 xml:space="preserve">Fluconazole resistance as estimated by </w:t>
      </w:r>
      <w:del w:id="190" w:author="Frederick Roth" w:date="2019-01-22T15:56:00Z">
        <w:r w:rsidR="00720218" w:rsidDel="00393E07">
          <w:rPr>
            <w:bCs/>
            <w:iCs/>
            <w:color w:val="000000" w:themeColor="text1"/>
          </w:rPr>
          <w:delText>DCGA</w:delText>
        </w:r>
      </w:del>
      <w:ins w:id="191" w:author="Frederick Roth" w:date="2019-01-22T16:09:00Z">
        <w:r w:rsidR="008D6812">
          <w:rPr>
            <w:bCs/>
            <w:iCs/>
            <w:color w:val="000000" w:themeColor="text1"/>
          </w:rPr>
          <w:t>XGA</w:t>
        </w:r>
      </w:ins>
      <w:r w:rsidR="00720218">
        <w:rPr>
          <w:bCs/>
          <w:iCs/>
          <w:color w:val="000000" w:themeColor="text1"/>
        </w:rPr>
        <w:t xml:space="preserve">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747724">
        <w:rPr>
          <w:bCs/>
          <w:iCs/>
          <w:color w:val="000000" w:themeColor="text1"/>
        </w:rPr>
        <w:t>5C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del w:id="192" w:author="Frederick Roth" w:date="2019-01-22T15:56:00Z">
        <w:r w:rsidR="00720218" w:rsidDel="00393E07">
          <w:rPr>
            <w:bCs/>
            <w:iCs/>
            <w:color w:val="000000" w:themeColor="text1"/>
          </w:rPr>
          <w:delText>DCGA</w:delText>
        </w:r>
      </w:del>
      <w:ins w:id="193" w:author="Frederick Roth" w:date="2019-01-22T16:09:00Z">
        <w:r w:rsidR="008D6812">
          <w:rPr>
            <w:bCs/>
            <w:iCs/>
            <w:color w:val="000000" w:themeColor="text1"/>
          </w:rPr>
          <w:t>XGA</w:t>
        </w:r>
      </w:ins>
      <w:r w:rsidR="00720218">
        <w:rPr>
          <w:bCs/>
          <w:iCs/>
          <w:color w:val="000000" w:themeColor="text1"/>
        </w:rPr>
        <w:t xml:space="preserve">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4337FD31" w:rsidR="00D942E0" w:rsidRPr="00A54878" w:rsidRDefault="005902C8" w:rsidP="00D942E0">
      <w:pPr>
        <w:jc w:val="both"/>
        <w:rPr>
          <w:bCs/>
          <w:iCs/>
          <w:color w:val="000000" w:themeColor="text1"/>
        </w:rPr>
      </w:pPr>
      <w:r>
        <w:rPr>
          <w:bCs/>
          <w:iCs/>
          <w:color w:val="000000" w:themeColor="text1"/>
        </w:rPr>
        <w:t xml:space="preserve">In line with </w:t>
      </w:r>
      <w:r w:rsidR="003D12E9">
        <w:rPr>
          <w:bCs/>
          <w:iCs/>
          <w:color w:val="000000" w:themeColor="text1"/>
        </w:rPr>
        <w:t>a hidden factor mediating negative influence, i</w:t>
      </w:r>
      <w:r w:rsidR="00BA3C21" w:rsidRPr="00087F63">
        <w:rPr>
          <w:bCs/>
          <w:iCs/>
          <w:color w:val="000000" w:themeColor="text1"/>
        </w:rPr>
        <w:t xml:space="preserve">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00BA3C21" w:rsidRPr="00087F63">
        <w:rPr>
          <w:bCs/>
          <w:iCs/>
          <w:color w:val="000000" w:themeColor="text1"/>
        </w:rPr>
        <w:t xml:space="preserve">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w:t>
      </w:r>
      <w:r w:rsidR="00926676">
        <w:rPr>
          <w:bCs/>
          <w:iCs/>
          <w:color w:val="000000" w:themeColor="text1"/>
        </w:rPr>
        <w:t xml:space="preserve">was previously reported, </w:t>
      </w:r>
      <w:r w:rsidR="00513934">
        <w:rPr>
          <w:bCs/>
          <w:iCs/>
          <w:color w:val="000000" w:themeColor="text1"/>
        </w:rPr>
        <w:t xml:space="preserve">and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proofErr w:type="spellStart"/>
      <w:r w:rsidR="00240A04">
        <w:rPr>
          <w:bCs/>
          <w:iCs/>
          <w:color w:val="000000" w:themeColor="text1"/>
        </w:rPr>
        <w:t>qRT</w:t>
      </w:r>
      <w:proofErr w:type="spellEnd"/>
      <w:r w:rsidR="00240A04">
        <w:rPr>
          <w:bCs/>
          <w:iCs/>
          <w:color w:val="000000" w:themeColor="text1"/>
        </w:rPr>
        <w: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D942E0">
        <w:rPr>
          <w:bCs/>
          <w:iCs/>
          <w:color w:val="000000" w:themeColor="text1"/>
        </w:rPr>
        <w:t>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proofErr w:type="gramStart"/>
      <w:r w:rsidR="001421B9">
        <w:rPr>
          <w:bCs/>
          <w:iCs/>
          <w:color w:val="000000" w:themeColor="text1"/>
        </w:rPr>
        <w:t>0.9 fold</w:t>
      </w:r>
      <w:proofErr w:type="gramEnd"/>
      <w:r w:rsidR="001421B9">
        <w:rPr>
          <w:bCs/>
          <w:iCs/>
          <w:color w:val="000000" w:themeColor="text1"/>
        </w:rPr>
        <w:t xml:space="preserve"> expression, </w:t>
      </w:r>
      <w:r w:rsidR="003966FD">
        <w:rPr>
          <w:bCs/>
          <w:iCs/>
          <w:color w:val="000000" w:themeColor="text1"/>
        </w:rPr>
        <w:lastRenderedPageBreak/>
        <w:t xml:space="preserve">p = 0.69, </w:t>
      </w:r>
      <w:r w:rsidR="004452EF">
        <w:rPr>
          <w:bCs/>
          <w:iCs/>
          <w:color w:val="000000" w:themeColor="text1"/>
        </w:rPr>
        <w:t xml:space="preserve">Figure </w:t>
      </w:r>
      <w:r w:rsidR="003966FD">
        <w:rPr>
          <w:bCs/>
          <w:iCs/>
          <w:color w:val="000000" w:themeColor="text1"/>
        </w:rPr>
        <w:t xml:space="preserve">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CC740E">
        <w:rPr>
          <w:bCs/>
          <w:iCs/>
          <w:color w:val="000000" w:themeColor="text1"/>
        </w:rPr>
        <w:t>4D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 xml:space="preserve">5D).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1BF385F2" w:rsidR="00A97DF6" w:rsidRDefault="00513934" w:rsidP="00A97DF6">
      <w:pPr>
        <w:jc w:val="both"/>
        <w:rPr>
          <w:bCs/>
          <w:iCs/>
          <w:color w:val="000000" w:themeColor="text1"/>
        </w:rPr>
      </w:pPr>
      <w:r>
        <w:rPr>
          <w:bCs/>
          <w:iCs/>
          <w:color w:val="000000" w:themeColor="text1"/>
        </w:rPr>
        <w:t xml:space="preserve">Insight into whether Snq2 </w:t>
      </w:r>
      <w:r w:rsidR="00A97DF6">
        <w:rPr>
          <w:bCs/>
          <w:iCs/>
          <w:color w:val="000000" w:themeColor="text1"/>
        </w:rPr>
        <w:t xml:space="preserve">might </w:t>
      </w:r>
      <w:r>
        <w:rPr>
          <w:bCs/>
          <w:iCs/>
          <w:color w:val="000000" w:themeColor="text1"/>
        </w:rPr>
        <w:t xml:space="preserve">also </w:t>
      </w:r>
      <w:r w:rsidR="00A97DF6">
        <w:rPr>
          <w:bCs/>
          <w:iCs/>
          <w:color w:val="000000" w:themeColor="text1"/>
        </w:rPr>
        <w:t xml:space="preserve">inhibit Pdr5 directly via protein interaction comes from a </w:t>
      </w:r>
      <w:r w:rsidR="00721A97">
        <w:rPr>
          <w:bCs/>
          <w:iCs/>
          <w:color w:val="000000" w:themeColor="text1"/>
        </w:rPr>
        <w:t xml:space="preserve">previous study investigating </w:t>
      </w:r>
      <w:r>
        <w:rPr>
          <w:bCs/>
          <w:iCs/>
          <w:color w:val="000000" w:themeColor="text1"/>
        </w:rPr>
        <w:t>a</w:t>
      </w:r>
      <w:r w:rsidR="00E44E46">
        <w:rPr>
          <w:bCs/>
          <w:iCs/>
          <w:color w:val="000000" w:themeColor="text1"/>
        </w:rPr>
        <w:t xml:space="preserve">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YOR1</w:t>
      </w:r>
      <w:r>
        <w:rPr>
          <w:bCs/>
          <w:iCs/>
          <w:color w:val="000000" w:themeColor="text1"/>
        </w:rPr>
        <w:t>.  This study</w:t>
      </w:r>
      <w:r w:rsidR="005364EE">
        <w:rPr>
          <w:bCs/>
          <w:i/>
          <w:iCs/>
          <w:color w:val="000000" w:themeColor="text1"/>
        </w:rPr>
        <w:t xml:space="preserve">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194" w:name="_Hlk530662605"/>
      <w:r w:rsidR="00627DF3">
        <w:rPr>
          <w:bCs/>
          <w:i/>
          <w:iCs/>
          <w:color w:val="000000" w:themeColor="text1"/>
        </w:rPr>
        <w:t>pdr5∆yor1∆</w:t>
      </w:r>
      <w:r w:rsidR="00627DF3">
        <w:rPr>
          <w:bCs/>
          <w:iCs/>
          <w:color w:val="000000" w:themeColor="text1"/>
        </w:rPr>
        <w:t xml:space="preserve">, </w:t>
      </w:r>
      <w:bookmarkEnd w:id="194"/>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sidR="00A97DF6">
        <w:rPr>
          <w:bCs/>
          <w:iCs/>
          <w:color w:val="000000" w:themeColor="text1"/>
        </w:rPr>
        <w:t>increased</w:t>
      </w:r>
      <w:r w:rsidR="00E44E46">
        <w:rPr>
          <w:bCs/>
          <w:iCs/>
          <w:color w:val="000000" w:themeColor="text1"/>
        </w:rPr>
        <w:t xml:space="preserve"> benomyl resistance</w:t>
      </w:r>
      <w:r w:rsidR="00FF4A5D">
        <w:rPr>
          <w:bCs/>
          <w:iCs/>
          <w:color w:val="000000" w:themeColor="text1"/>
        </w:rPr>
        <w:t xml:space="preserve"> </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 xml:space="preserve">model, in which heterodimerization of Pdr5 and Snq2 transporters draws subunits away from the </w:t>
      </w:r>
      <w:proofErr w:type="spellStart"/>
      <w:r w:rsidR="00A97DF6">
        <w:rPr>
          <w:bCs/>
          <w:iCs/>
          <w:color w:val="000000" w:themeColor="text1"/>
        </w:rPr>
        <w:t>homodimeric</w:t>
      </w:r>
      <w:proofErr w:type="spellEnd"/>
      <w:r w:rsidR="00A97DF6">
        <w:rPr>
          <w:bCs/>
          <w:iCs/>
          <w:color w:val="000000" w:themeColor="text1"/>
        </w:rPr>
        <w:t xml:space="preserve">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w:t>
      </w:r>
      <w:proofErr w:type="spellStart"/>
      <w:r w:rsidR="00EB6B04">
        <w:rPr>
          <w:bCs/>
          <w:iCs/>
          <w:color w:val="000000" w:themeColor="text1"/>
        </w:rPr>
        <w:t>homodimer</w:t>
      </w:r>
      <w:r w:rsidR="00E44E46">
        <w:rPr>
          <w:bCs/>
          <w:iCs/>
          <w:color w:val="000000" w:themeColor="text1"/>
        </w:rPr>
        <w:t>ic</w:t>
      </w:r>
      <w:proofErr w:type="spellEnd"/>
      <w:r w:rsidR="00E44E46">
        <w:rPr>
          <w:bCs/>
          <w:iCs/>
          <w:color w:val="000000" w:themeColor="text1"/>
        </w:rPr>
        <w:t xml:space="preserve">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Although the possibility that </w:t>
      </w:r>
      <w:r w:rsidR="00B05E16">
        <w:rPr>
          <w:bCs/>
          <w:iCs/>
          <w:color w:val="000000" w:themeColor="text1"/>
        </w:rPr>
        <w:t xml:space="preserve">Snq2 </w:t>
      </w:r>
      <w:r w:rsidR="00A97DF6">
        <w:rPr>
          <w:bCs/>
          <w:iCs/>
          <w:color w:val="000000" w:themeColor="text1"/>
        </w:rPr>
        <w:t xml:space="preserve">can reciprocally inhibit Pdr5 has </w:t>
      </w:r>
      <w:r w:rsidR="00B05E16">
        <w:rPr>
          <w:bCs/>
          <w:iCs/>
          <w:color w:val="000000" w:themeColor="text1"/>
        </w:rPr>
        <w:t>not been explored</w:t>
      </w:r>
      <w:r w:rsidR="00A97DF6">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73FEBD47"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 xml:space="preserve">is 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4452EF">
        <w:rPr>
          <w:bCs/>
          <w:iCs/>
          <w:color w:val="000000" w:themeColor="text1"/>
        </w:rPr>
        <w:t xml:space="preserve">Figure </w:t>
      </w:r>
      <w:r w:rsidR="00022EC9">
        <w:rPr>
          <w:bCs/>
          <w:iCs/>
          <w:color w:val="000000" w:themeColor="text1"/>
        </w:rPr>
        <w:t xml:space="preserve">4F,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4452EF">
        <w:rPr>
          <w:bCs/>
          <w:iCs/>
          <w:color w:val="000000" w:themeColor="text1"/>
        </w:rPr>
        <w:t xml:space="preserve">Figure </w:t>
      </w:r>
      <w:r w:rsidR="002C20D8">
        <w:rPr>
          <w:bCs/>
          <w:iCs/>
          <w:color w:val="000000" w:themeColor="text1"/>
        </w:rPr>
        <w:t xml:space="preserve">4F, S12). </w:t>
      </w:r>
      <w:r w:rsidR="00C26E96">
        <w:rPr>
          <w:bCs/>
          <w:iCs/>
          <w:color w:val="000000" w:themeColor="text1"/>
        </w:rPr>
        <w:t>Given a much-higher baseline abundance of Pdr5 than Snq2</w:t>
      </w:r>
      <w:r w:rsidR="006C37AF">
        <w:rPr>
          <w:bCs/>
          <w:iCs/>
          <w:color w:val="000000" w:themeColor="text1"/>
        </w:rPr>
        <w:t xml:space="preserve"> </w:t>
      </w:r>
      <w:r w:rsidR="00C26E96">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sidR="00C26E96">
        <w:rPr>
          <w:bCs/>
          <w:iCs/>
          <w:color w:val="000000" w:themeColor="text1"/>
        </w:rPr>
        <w:fldChar w:fldCharType="separate"/>
      </w:r>
      <w:r w:rsidR="00D659A1" w:rsidRPr="00D659A1">
        <w:rPr>
          <w:bCs/>
          <w:iCs/>
          <w:noProof/>
          <w:color w:val="000000" w:themeColor="text1"/>
        </w:rPr>
        <w:t>(Newman et al., 2006)</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195"/>
      <w:r w:rsidRPr="00233F15">
        <w:rPr>
          <w:b/>
          <w:bCs/>
          <w:iCs/>
          <w:color w:val="000000" w:themeColor="text1"/>
          <w:sz w:val="28"/>
        </w:rPr>
        <w:t>Discussion</w:t>
      </w:r>
      <w:commentRangeEnd w:id="195"/>
      <w:r w:rsidR="009833C3">
        <w:rPr>
          <w:rStyle w:val="CommentReference"/>
          <w:rFonts w:asciiTheme="minorHAnsi" w:hAnsiTheme="minorHAnsi" w:cstheme="minorBidi"/>
        </w:rPr>
        <w:commentReference w:id="195"/>
      </w:r>
    </w:p>
    <w:p w14:paraId="0F121FAC" w14:textId="1458D36D" w:rsidR="00AC1BB2" w:rsidRDefault="00022514" w:rsidP="00637EA3">
      <w:pPr>
        <w:jc w:val="both"/>
        <w:outlineLvl w:val="0"/>
        <w:rPr>
          <w:bCs/>
          <w:iCs/>
          <w:color w:val="000000" w:themeColor="text1"/>
        </w:rPr>
      </w:pPr>
      <w:r>
        <w:rPr>
          <w:bCs/>
          <w:iCs/>
          <w:color w:val="000000" w:themeColor="text1"/>
        </w:rPr>
        <w:t>W</w:t>
      </w:r>
      <w:r w:rsidR="00161121">
        <w:rPr>
          <w:bCs/>
          <w:iCs/>
          <w:color w:val="000000" w:themeColor="text1"/>
        </w:rPr>
        <w:t xml:space="preserve">e illustrated </w:t>
      </w:r>
      <w:ins w:id="196" w:author="Albi Celaj" w:date="2019-01-23T11:27:00Z">
        <w:r w:rsidR="00FD07EF">
          <w:rPr>
            <w:bCs/>
            <w:iCs/>
            <w:color w:val="000000" w:themeColor="text1"/>
          </w:rPr>
          <w:t xml:space="preserve">XGA, </w:t>
        </w:r>
      </w:ins>
      <w:r w:rsidR="00161121">
        <w:rPr>
          <w:bCs/>
          <w:iCs/>
          <w:color w:val="000000" w:themeColor="text1"/>
        </w:rPr>
        <w:t xml:space="preserve">a method to </w:t>
      </w:r>
      <w:r w:rsidR="007864C7">
        <w:rPr>
          <w:bCs/>
          <w:iCs/>
          <w:color w:val="000000" w:themeColor="text1"/>
        </w:rPr>
        <w:t xml:space="preserve">systematically </w:t>
      </w:r>
      <w:r w:rsidR="00E252EA">
        <w:rPr>
          <w:bCs/>
          <w:iCs/>
          <w:color w:val="000000" w:themeColor="text1"/>
        </w:rPr>
        <w:t xml:space="preserve">engineer, </w:t>
      </w:r>
      <w:r w:rsidR="00C2715C">
        <w:rPr>
          <w:bCs/>
          <w:iCs/>
          <w:color w:val="000000" w:themeColor="text1"/>
        </w:rPr>
        <w:t>profile</w:t>
      </w:r>
      <w:r w:rsidR="00E252EA">
        <w:rPr>
          <w:bCs/>
          <w:iCs/>
          <w:color w:val="000000" w:themeColor="text1"/>
        </w:rPr>
        <w:t>,</w:t>
      </w:r>
      <w:r w:rsidR="007864C7">
        <w:rPr>
          <w:bCs/>
          <w:iCs/>
          <w:color w:val="000000" w:themeColor="text1"/>
        </w:rPr>
        <w:t xml:space="preserve"> </w:t>
      </w:r>
      <w:r w:rsidR="000C0405">
        <w:rPr>
          <w:bCs/>
          <w:iCs/>
          <w:color w:val="000000" w:themeColor="text1"/>
        </w:rPr>
        <w:t xml:space="preserve">and </w:t>
      </w:r>
      <w:r w:rsidR="007864C7">
        <w:rPr>
          <w:bCs/>
          <w:iCs/>
          <w:color w:val="000000" w:themeColor="text1"/>
        </w:rPr>
        <w:t xml:space="preserve">interpret the effects </w:t>
      </w:r>
      <w:r w:rsidR="00E252EA">
        <w:rPr>
          <w:bCs/>
          <w:iCs/>
          <w:color w:val="000000" w:themeColor="text1"/>
        </w:rPr>
        <w:t xml:space="preserve">of </w:t>
      </w:r>
      <w:r w:rsidR="00AD2362">
        <w:rPr>
          <w:bCs/>
          <w:iCs/>
          <w:color w:val="000000" w:themeColor="text1"/>
        </w:rPr>
        <w:t>high-order</w:t>
      </w:r>
      <w:r w:rsidR="00E252EA">
        <w:rPr>
          <w:bCs/>
          <w:iCs/>
          <w:color w:val="000000" w:themeColor="text1"/>
        </w:rPr>
        <w:t xml:space="preserve"> </w:t>
      </w:r>
      <w:r w:rsidR="00C2715C">
        <w:rPr>
          <w:bCs/>
          <w:iCs/>
          <w:color w:val="000000" w:themeColor="text1"/>
        </w:rPr>
        <w:t>combinations of</w:t>
      </w:r>
      <w:r w:rsidR="00AC1BB2">
        <w:rPr>
          <w:bCs/>
          <w:iCs/>
          <w:color w:val="000000" w:themeColor="text1"/>
        </w:rPr>
        <w:t xml:space="preserve"> genetic perturbations</w:t>
      </w:r>
      <w:r w:rsidR="00161121">
        <w:rPr>
          <w:bCs/>
          <w:iCs/>
          <w:color w:val="000000" w:themeColor="text1"/>
        </w:rPr>
        <w:t xml:space="preserve">.  </w:t>
      </w:r>
      <w:r w:rsidR="00654172">
        <w:rPr>
          <w:bCs/>
          <w:iCs/>
          <w:color w:val="000000" w:themeColor="text1"/>
        </w:rPr>
        <w:t xml:space="preserve">Applying this method to 16 ABC transporters </w:t>
      </w:r>
      <w:r w:rsidR="00544DFC">
        <w:rPr>
          <w:bCs/>
          <w:iCs/>
          <w:color w:val="000000" w:themeColor="text1"/>
        </w:rPr>
        <w:lastRenderedPageBreak/>
        <w:t>uncovered</w:t>
      </w:r>
      <w:r w:rsidR="00654172">
        <w:rPr>
          <w:bCs/>
          <w:iCs/>
          <w:color w:val="000000" w:themeColor="text1"/>
        </w:rPr>
        <w:t xml:space="preserve"> phenomena that </w:t>
      </w:r>
      <w:r w:rsidR="00B7637A">
        <w:rPr>
          <w:bCs/>
          <w:iCs/>
          <w:color w:val="000000" w:themeColor="text1"/>
        </w:rPr>
        <w:t>were</w:t>
      </w:r>
      <w:r w:rsidR="00654172">
        <w:rPr>
          <w:bCs/>
          <w:iCs/>
          <w:color w:val="000000" w:themeColor="text1"/>
        </w:rPr>
        <w:t xml:space="preserve"> </w:t>
      </w:r>
      <w:r w:rsidR="006E58E2">
        <w:rPr>
          <w:bCs/>
          <w:iCs/>
          <w:color w:val="000000" w:themeColor="text1"/>
        </w:rPr>
        <w:t xml:space="preserve">not evident </w:t>
      </w:r>
      <w:r w:rsidR="00AA6543">
        <w:rPr>
          <w:bCs/>
          <w:iCs/>
          <w:color w:val="000000" w:themeColor="text1"/>
        </w:rPr>
        <w:t>when</w:t>
      </w:r>
      <w:r w:rsidR="00654172">
        <w:rPr>
          <w:bCs/>
          <w:iCs/>
          <w:color w:val="000000" w:themeColor="text1"/>
        </w:rPr>
        <w:t xml:space="preserve"> </w:t>
      </w:r>
      <w:r w:rsidR="007B34FA">
        <w:rPr>
          <w:bCs/>
          <w:iCs/>
          <w:color w:val="000000" w:themeColor="text1"/>
        </w:rPr>
        <w:t>knocking out</w:t>
      </w:r>
      <w:r w:rsidR="00654172">
        <w:rPr>
          <w:bCs/>
          <w:iCs/>
          <w:color w:val="000000" w:themeColor="text1"/>
        </w:rPr>
        <w:t xml:space="preserve"> one or two </w:t>
      </w:r>
      <w:r w:rsidR="00DD06F7">
        <w:rPr>
          <w:bCs/>
          <w:iCs/>
          <w:color w:val="000000" w:themeColor="text1"/>
        </w:rPr>
        <w:t>genes</w:t>
      </w:r>
      <w:r w:rsidR="00654172">
        <w:rPr>
          <w:bCs/>
          <w:iCs/>
          <w:color w:val="000000" w:themeColor="text1"/>
        </w:rPr>
        <w:t xml:space="preserve"> at a time</w:t>
      </w:r>
      <w:r w:rsidR="00AC1BB2">
        <w:rPr>
          <w:bCs/>
          <w:iCs/>
          <w:color w:val="000000" w:themeColor="text1"/>
        </w:rPr>
        <w:t>.</w:t>
      </w:r>
      <w:r w:rsidR="00654172">
        <w:rPr>
          <w:bCs/>
          <w:iCs/>
          <w:color w:val="000000" w:themeColor="text1"/>
        </w:rPr>
        <w:t xml:space="preserve"> </w:t>
      </w:r>
      <w:r w:rsidR="00AC1BB2">
        <w:rPr>
          <w:bCs/>
          <w:iCs/>
          <w:color w:val="000000" w:themeColor="text1"/>
        </w:rPr>
        <w:t xml:space="preserve"> </w:t>
      </w:r>
      <w:r w:rsidR="007B34FA">
        <w:rPr>
          <w:bCs/>
          <w:iCs/>
          <w:color w:val="000000" w:themeColor="text1"/>
        </w:rPr>
        <w:t>Computational analysis of t</w:t>
      </w:r>
      <w:r w:rsidR="002E3C35">
        <w:rPr>
          <w:bCs/>
          <w:iCs/>
          <w:color w:val="000000" w:themeColor="text1"/>
        </w:rPr>
        <w:t>he revealed</w:t>
      </w:r>
      <w:r w:rsidR="00AC1BB2">
        <w:rPr>
          <w:bCs/>
          <w:iCs/>
          <w:color w:val="000000" w:themeColor="text1"/>
        </w:rPr>
        <w:t xml:space="preserve"> </w:t>
      </w:r>
      <w:r w:rsidR="00BA2116">
        <w:rPr>
          <w:bCs/>
          <w:iCs/>
          <w:color w:val="000000" w:themeColor="text1"/>
        </w:rPr>
        <w:t>complex genetic relationships</w:t>
      </w:r>
      <w:r w:rsidR="00B7637A">
        <w:rPr>
          <w:bCs/>
          <w:iCs/>
          <w:color w:val="000000" w:themeColor="text1"/>
        </w:rPr>
        <w:t xml:space="preserve"> </w:t>
      </w:r>
      <w:r w:rsidR="006E58E2">
        <w:rPr>
          <w:bCs/>
          <w:iCs/>
          <w:color w:val="000000" w:themeColor="text1"/>
        </w:rPr>
        <w:t>w</w:t>
      </w:r>
      <w:r w:rsidR="007B34FA">
        <w:rPr>
          <w:bCs/>
          <w:iCs/>
          <w:color w:val="000000" w:themeColor="text1"/>
        </w:rPr>
        <w:t>as</w:t>
      </w:r>
      <w:r w:rsidR="00B7637A">
        <w:rPr>
          <w:bCs/>
          <w:iCs/>
          <w:color w:val="000000" w:themeColor="text1"/>
        </w:rPr>
        <w:t xml:space="preserve"> used to derive an intuitive system model of these transporters.</w:t>
      </w:r>
      <w:r w:rsidR="00AC1BB2">
        <w:rPr>
          <w:bCs/>
          <w:iCs/>
          <w:color w:val="000000" w:themeColor="text1"/>
        </w:rPr>
        <w:t xml:space="preserve">  </w:t>
      </w:r>
      <w:r w:rsidR="0091590F">
        <w:rPr>
          <w:bCs/>
          <w:iCs/>
          <w:color w:val="000000" w:themeColor="text1"/>
        </w:rPr>
        <w:t>The engineered population provide</w:t>
      </w:r>
      <w:r w:rsidR="00DD0B85">
        <w:rPr>
          <w:bCs/>
          <w:iCs/>
          <w:color w:val="000000" w:themeColor="text1"/>
        </w:rPr>
        <w:t>s</w:t>
      </w:r>
      <w:r w:rsidR="0091590F">
        <w:rPr>
          <w:bCs/>
          <w:iCs/>
          <w:color w:val="000000" w:themeColor="text1"/>
        </w:rPr>
        <w:t xml:space="preserve"> a readily-available resource to continue </w:t>
      </w:r>
      <w:del w:id="197" w:author="Frederick Roth" w:date="2019-01-22T15:56:00Z">
        <w:r w:rsidR="00DD0B85" w:rsidDel="00393E07">
          <w:rPr>
            <w:bCs/>
            <w:iCs/>
            <w:color w:val="000000" w:themeColor="text1"/>
          </w:rPr>
          <w:delText>DCGA</w:delText>
        </w:r>
      </w:del>
      <w:ins w:id="198" w:author="Frederick Roth" w:date="2019-01-22T16:09:00Z">
        <w:r w:rsidR="008D6812">
          <w:rPr>
            <w:bCs/>
            <w:iCs/>
            <w:color w:val="000000" w:themeColor="text1"/>
          </w:rPr>
          <w:t>XGA</w:t>
        </w:r>
      </w:ins>
      <w:r w:rsidR="00DD0B85">
        <w:rPr>
          <w:bCs/>
          <w:iCs/>
          <w:color w:val="000000" w:themeColor="text1"/>
        </w:rPr>
        <w:t xml:space="preserve"> of</w:t>
      </w:r>
      <w:r w:rsidR="0091590F">
        <w:rPr>
          <w:bCs/>
          <w:iCs/>
          <w:color w:val="000000" w:themeColor="text1"/>
        </w:rPr>
        <w:t xml:space="preserve"> ABC-transporter-mediated drug resistance in other compounds</w:t>
      </w:r>
      <w:r w:rsidR="00837121">
        <w:rPr>
          <w:bCs/>
          <w:iCs/>
          <w:color w:val="000000" w:themeColor="text1"/>
        </w:rPr>
        <w:t xml:space="preserve">.  </w:t>
      </w:r>
      <w:r w:rsidR="008A2C05">
        <w:rPr>
          <w:bCs/>
          <w:iCs/>
          <w:color w:val="000000" w:themeColor="text1"/>
        </w:rPr>
        <w:t>B</w:t>
      </w:r>
      <w:r w:rsidR="00837121">
        <w:rPr>
          <w:bCs/>
          <w:iCs/>
          <w:color w:val="000000" w:themeColor="text1"/>
        </w:rPr>
        <w:t xml:space="preserve">roadly, these results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del w:id="199" w:author="Frederick Roth" w:date="2019-01-22T15:56:00Z">
        <w:r w:rsidR="00837121" w:rsidDel="00393E07">
          <w:rPr>
            <w:bCs/>
            <w:iCs/>
            <w:color w:val="000000" w:themeColor="text1"/>
          </w:rPr>
          <w:delText>DCGA</w:delText>
        </w:r>
      </w:del>
      <w:ins w:id="200" w:author="Frederick Roth" w:date="2019-01-22T16:09:00Z">
        <w:r w:rsidR="008D6812">
          <w:rPr>
            <w:bCs/>
            <w:iCs/>
            <w:color w:val="000000" w:themeColor="text1"/>
          </w:rPr>
          <w:t>XGA</w:t>
        </w:r>
      </w:ins>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4766FB44" w14:textId="4646EDE7" w:rsidR="00CD24CF" w:rsidRPr="007E1A02" w:rsidRDefault="00F04E74" w:rsidP="007E1A02">
      <w:pPr>
        <w:jc w:val="both"/>
        <w:rPr>
          <w:color w:val="000000" w:themeColor="text1"/>
          <w:lang w:val="en-CA"/>
        </w:rPr>
      </w:pPr>
      <w:r>
        <w:rPr>
          <w:bCs/>
          <w:iCs/>
          <w:color w:val="000000" w:themeColor="text1"/>
        </w:rPr>
        <w:t xml:space="preserve">The demonstrated </w:t>
      </w:r>
      <w:r w:rsidR="0067676A">
        <w:rPr>
          <w:bCs/>
          <w:iCs/>
          <w:color w:val="000000" w:themeColor="text1"/>
        </w:rPr>
        <w:t xml:space="preserve">‘cross-based’ </w:t>
      </w:r>
      <w:del w:id="201" w:author="Frederick Roth" w:date="2019-01-22T15:56:00Z">
        <w:r w:rsidR="00D26C7D" w:rsidDel="00393E07">
          <w:rPr>
            <w:bCs/>
            <w:iCs/>
            <w:color w:val="000000" w:themeColor="text1"/>
          </w:rPr>
          <w:delText>DCGA</w:delText>
        </w:r>
      </w:del>
      <w:ins w:id="202" w:author="Frederick Roth" w:date="2019-01-22T16:09:00Z">
        <w:r w:rsidR="008D6812">
          <w:rPr>
            <w:bCs/>
            <w:iCs/>
            <w:color w:val="000000" w:themeColor="text1"/>
          </w:rPr>
          <w:t>XGA</w:t>
        </w:r>
      </w:ins>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r w:rsidR="00CF23F9">
        <w:rPr>
          <w:bCs/>
          <w:iCs/>
          <w:color w:val="000000" w:themeColor="text1"/>
        </w:rPr>
        <w:t>use</w:t>
      </w:r>
      <w:r w:rsidR="00BB4C59">
        <w:rPr>
          <w:bCs/>
          <w:iCs/>
          <w:color w:val="000000" w:themeColor="text1"/>
        </w:rPr>
        <w:t>d</w:t>
      </w:r>
      <w:r w:rsidR="00CF23F9">
        <w:rPr>
          <w:bCs/>
          <w:iCs/>
          <w:color w:val="000000" w:themeColor="text1"/>
        </w:rPr>
        <w:t xml:space="preserve"> with 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Pr>
          <w:bCs/>
          <w:iCs/>
          <w:color w:val="000000" w:themeColor="text1"/>
        </w:rPr>
        <w:t xml:space="preserve">.  </w:t>
      </w:r>
      <w:del w:id="203" w:author="Frederick Roth" w:date="2019-01-22T15:56:00Z">
        <w:r w:rsidR="00F6272C" w:rsidDel="00393E07">
          <w:rPr>
            <w:bCs/>
            <w:iCs/>
            <w:color w:val="000000" w:themeColor="text1"/>
          </w:rPr>
          <w:delText>DCGA</w:delText>
        </w:r>
      </w:del>
      <w:ins w:id="204" w:author="Frederick Roth" w:date="2019-01-22T16:09:00Z">
        <w:r w:rsidR="008D6812">
          <w:rPr>
            <w:bCs/>
            <w:iCs/>
            <w:color w:val="000000" w:themeColor="text1"/>
          </w:rPr>
          <w:t>XGA</w:t>
        </w:r>
      </w:ins>
      <w:r w:rsidR="00BB4C59">
        <w:rPr>
          <w:bCs/>
          <w:iCs/>
          <w:color w:val="000000" w:themeColor="text1"/>
        </w:rPr>
        <w:t xml:space="preserve"> </w:t>
      </w:r>
      <w:r w:rsidR="00F151CA">
        <w:rPr>
          <w:bCs/>
          <w:iCs/>
          <w:color w:val="000000" w:themeColor="text1"/>
        </w:rPr>
        <w:t xml:space="preserve">in yeast </w:t>
      </w:r>
      <w:r w:rsidR="00F6272C">
        <w:rPr>
          <w:bCs/>
          <w:iCs/>
          <w:color w:val="000000" w:themeColor="text1"/>
        </w:rPr>
        <w:t>could be performed</w:t>
      </w:r>
      <w:r w:rsidR="00F151CA">
        <w:rPr>
          <w:bCs/>
          <w:iCs/>
          <w:color w:val="000000" w:themeColor="text1"/>
        </w:rPr>
        <w:t>, for example,</w:t>
      </w:r>
      <w:r w:rsidR="00F6272C">
        <w:rPr>
          <w:bCs/>
          <w:iCs/>
          <w:color w:val="000000" w:themeColor="text1"/>
        </w:rPr>
        <w:t xml:space="preserve"> with</w:t>
      </w:r>
      <w:r w:rsidR="009A6615">
        <w:rPr>
          <w:bCs/>
          <w:iCs/>
          <w:color w:val="000000" w:themeColor="text1"/>
        </w:rPr>
        <w:t xml:space="preserve"> a</w:t>
      </w:r>
      <w:r>
        <w:rPr>
          <w:bCs/>
          <w:iCs/>
          <w:color w:val="000000" w:themeColor="text1"/>
        </w:rPr>
        <w:t>n existing</w:t>
      </w:r>
      <w:r w:rsidR="008D1FA0">
        <w:rPr>
          <w:bCs/>
          <w:iCs/>
          <w:color w:val="000000" w:themeColor="text1"/>
        </w:rPr>
        <w:t xml:space="preserve"> 16-deletion mutant for GPCR pathway-related genes</w:t>
      </w:r>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 xml:space="preserve">. </w:t>
      </w:r>
      <w:r w:rsidR="00F6272C">
        <w:rPr>
          <w:bCs/>
          <w:iCs/>
          <w:color w:val="000000" w:themeColor="text1"/>
        </w:rPr>
        <w:t xml:space="preserve"> </w:t>
      </w:r>
      <w:r w:rsidR="007B5938">
        <w:rPr>
          <w:bCs/>
          <w:iCs/>
          <w:color w:val="000000" w:themeColor="text1"/>
        </w:rPr>
        <w:t>Using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allowing construction of other multi-variant strains as required.  </w:t>
      </w:r>
      <w:r w:rsidR="003E2EF2">
        <w:rPr>
          <w:bCs/>
          <w:iCs/>
          <w:color w:val="000000" w:themeColor="text1"/>
        </w:rPr>
        <w:t xml:space="preserve">CRISPR-based </w:t>
      </w:r>
      <w:r w:rsidR="00E3050F">
        <w:rPr>
          <w:bCs/>
          <w:iCs/>
          <w:color w:val="000000" w:themeColor="text1"/>
        </w:rPr>
        <w:t xml:space="preserve">methods for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have been described </w:t>
      </w:r>
      <w:r w:rsidR="007230F5">
        <w:rPr>
          <w:bCs/>
          <w:iCs/>
          <w:color w:val="000000" w:themeColor="text1"/>
        </w:rPr>
        <w:t>in</w:t>
      </w:r>
      <w:r w:rsidR="00E3050F">
        <w:rPr>
          <w:bCs/>
          <w:iCs/>
          <w:color w:val="000000" w:themeColor="text1"/>
        </w:rPr>
        <w:t xml:space="preserve"> </w:t>
      </w:r>
      <w:r w:rsidR="003E2EF2">
        <w:rPr>
          <w:bCs/>
          <w:iCs/>
          <w:color w:val="000000" w:themeColor="text1"/>
        </w:rPr>
        <w:t xml:space="preserve">other model </w:t>
      </w:r>
      <w:r w:rsidR="00E3050F">
        <w:rPr>
          <w:bCs/>
          <w:iCs/>
          <w:color w:val="000000" w:themeColor="text1"/>
        </w:rPr>
        <w:t>organisms such as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 xml:space="preserve">C. </w:t>
      </w:r>
      <w:proofErr w:type="spellStart"/>
      <w:r w:rsidR="00E3050F">
        <w:rPr>
          <w:bCs/>
          <w:i/>
          <w:iCs/>
          <w:color w:val="000000" w:themeColor="text1"/>
        </w:rPr>
        <w:t>elegans</w:t>
      </w:r>
      <w:proofErr w:type="spellEnd"/>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r w:rsidR="005E3355">
        <w:rPr>
          <w:bCs/>
          <w:iCs/>
          <w:color w:val="000000" w:themeColor="text1"/>
        </w:rPr>
        <w:t xml:space="preserve"> </w:t>
      </w:r>
      <w:r w:rsidR="002865F8">
        <w:rPr>
          <w:bCs/>
          <w:iCs/>
          <w:color w:val="000000" w:themeColor="text1"/>
        </w:rPr>
        <w:t xml:space="preserve"> </w:t>
      </w:r>
      <w:r w:rsidR="007E1A02">
        <w:rPr>
          <w:bCs/>
          <w:iCs/>
          <w:color w:val="000000" w:themeColor="text1"/>
        </w:rPr>
        <w:t>Multiple simul</w:t>
      </w:r>
      <w:r w:rsidR="009B7494">
        <w:rPr>
          <w:bCs/>
          <w:iCs/>
          <w:color w:val="000000" w:themeColor="text1"/>
        </w:rPr>
        <w:t>t</w:t>
      </w:r>
      <w:r w:rsidR="007E1A02">
        <w:rPr>
          <w:bCs/>
          <w:iCs/>
          <w:color w:val="000000" w:themeColor="text1"/>
        </w:rPr>
        <w:t>a</w:t>
      </w:r>
      <w:r w:rsidR="009B7494">
        <w:rPr>
          <w:bCs/>
          <w:iCs/>
          <w:color w:val="000000" w:themeColor="text1"/>
        </w:rPr>
        <w:t>n</w:t>
      </w:r>
      <w:r w:rsidR="007E1A02">
        <w:rPr>
          <w:bCs/>
          <w:iCs/>
          <w:color w:val="000000" w:themeColor="text1"/>
        </w:rPr>
        <w:t xml:space="preserve">eous </w:t>
      </w:r>
      <w:r w:rsidR="00E94795">
        <w:rPr>
          <w:bCs/>
          <w:iCs/>
          <w:color w:val="000000" w:themeColor="text1"/>
        </w:rPr>
        <w:t xml:space="preserve">genetic </w:t>
      </w:r>
      <w:r w:rsidR="007E1A02">
        <w:rPr>
          <w:bCs/>
          <w:iCs/>
          <w:color w:val="000000" w:themeColor="text1"/>
        </w:rPr>
        <w:t>perturbations in mice</w:t>
      </w:r>
      <w:r w:rsidR="006B1F15">
        <w:rPr>
          <w:bCs/>
          <w:iCs/>
          <w:color w:val="000000" w:themeColor="text1"/>
        </w:rPr>
        <w:t xml:space="preserve"> </w:t>
      </w:r>
      <w:r w:rsidR="007E1A02">
        <w:rPr>
          <w:bCs/>
          <w:iCs/>
          <w:color w:val="000000" w:themeColor="text1"/>
        </w:rPr>
        <w:t>have been</w:t>
      </w:r>
      <w:r w:rsidR="006B1F15">
        <w:rPr>
          <w:bCs/>
          <w:iCs/>
          <w:color w:val="000000" w:themeColor="text1"/>
        </w:rPr>
        <w:t xml:space="preserve"> used, for example, </w:t>
      </w:r>
      <w:r w:rsidR="007E1A02">
        <w:rPr>
          <w:bCs/>
          <w:iCs/>
          <w:color w:val="000000" w:themeColor="text1"/>
        </w:rPr>
        <w:t xml:space="preserve"> to model myeloid malignancies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(Cancer Genome Atlas Research Network et al., 2013; Heckl et al., 2014)</w:t>
      </w:r>
      <w:r w:rsidR="007E1A02" w:rsidRPr="00472573">
        <w:rPr>
          <w:color w:val="000000" w:themeColor="text1"/>
          <w:lang w:val="en-CA"/>
        </w:rPr>
        <w:fldChar w:fldCharType="end"/>
      </w:r>
      <w:r w:rsidR="007E1A02">
        <w:rPr>
          <w:color w:val="000000" w:themeColor="text1"/>
          <w:lang w:val="en-CA"/>
        </w:rPr>
        <w:t>, and i</w:t>
      </w:r>
      <w:r w:rsidR="007E1A02" w:rsidRPr="00472573">
        <w:rPr>
          <w:color w:val="000000" w:themeColor="text1"/>
          <w:lang w:val="en-CA"/>
        </w:rPr>
        <w:t xml:space="preserve">nduce pluripotent stem cells from </w:t>
      </w:r>
      <w:r w:rsidR="007E1A02">
        <w:rPr>
          <w:color w:val="000000" w:themeColor="text1"/>
          <w:lang w:val="en-CA"/>
        </w:rPr>
        <w:t>adu</w:t>
      </w:r>
      <w:r w:rsidR="00832402">
        <w:rPr>
          <w:color w:val="000000" w:themeColor="text1"/>
          <w:lang w:val="en-CA"/>
        </w:rPr>
        <w:t>l</w:t>
      </w:r>
      <w:r w:rsidR="007E1A02">
        <w:rPr>
          <w:color w:val="000000" w:themeColor="text1"/>
          <w:lang w:val="en-CA"/>
        </w:rPr>
        <w:t>t</w:t>
      </w:r>
      <w:r w:rsidR="007E1A02" w:rsidRPr="00472573">
        <w:rPr>
          <w:color w:val="000000" w:themeColor="text1"/>
          <w:lang w:val="en-CA"/>
        </w:rPr>
        <w:t xml:space="preserve"> fibroblasts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(Takahashi and Yamanaka, 2006)</w:t>
      </w:r>
      <w:r w:rsidR="007E1A02" w:rsidRPr="00472573">
        <w:rPr>
          <w:color w:val="000000" w:themeColor="text1"/>
          <w:lang w:val="en-CA"/>
        </w:rPr>
        <w:fldChar w:fldCharType="end"/>
      </w:r>
      <w:r w:rsidR="007E1A02" w:rsidRPr="00472573">
        <w:rPr>
          <w:color w:val="000000" w:themeColor="text1"/>
          <w:lang w:val="en-CA"/>
        </w:rPr>
        <w:t>.</w:t>
      </w:r>
      <w:r w:rsidR="007E1A02">
        <w:rPr>
          <w:color w:val="000000" w:themeColor="text1"/>
          <w:lang w:val="en-CA"/>
        </w:rPr>
        <w:t xml:space="preserve"> </w:t>
      </w:r>
      <w:r w:rsidR="00947084">
        <w:rPr>
          <w:bCs/>
          <w:iCs/>
          <w:color w:val="000000" w:themeColor="text1"/>
        </w:rPr>
        <w:t xml:space="preserve">Mutations </w:t>
      </w:r>
      <w:r w:rsidR="007B5938">
        <w:rPr>
          <w:bCs/>
          <w:iCs/>
          <w:color w:val="000000" w:themeColor="text1"/>
        </w:rPr>
        <w:t>can</w:t>
      </w:r>
      <w:r w:rsidR="00947084">
        <w:rPr>
          <w:bCs/>
          <w:iCs/>
          <w:color w:val="000000" w:themeColor="text1"/>
        </w:rPr>
        <w:t xml:space="preserve"> be distributed between two parents, allowing </w:t>
      </w:r>
      <w:del w:id="205" w:author="Frederick Roth" w:date="2019-01-22T15:56:00Z">
        <w:r w:rsidR="00947084" w:rsidDel="00393E07">
          <w:rPr>
            <w:bCs/>
            <w:iCs/>
            <w:color w:val="000000" w:themeColor="text1"/>
          </w:rPr>
          <w:delText>DCGA</w:delText>
        </w:r>
      </w:del>
      <w:ins w:id="206" w:author="Frederick Roth" w:date="2019-01-22T16:09:00Z">
        <w:r w:rsidR="008D6812">
          <w:rPr>
            <w:bCs/>
            <w:iCs/>
            <w:color w:val="000000" w:themeColor="text1"/>
          </w:rPr>
          <w:t>XGA</w:t>
        </w:r>
      </w:ins>
      <w:r w:rsidR="00947084">
        <w:rPr>
          <w:bCs/>
          <w:iCs/>
          <w:color w:val="000000" w:themeColor="text1"/>
        </w:rPr>
        <w:t xml:space="preserve"> in cases where they cannot all </w:t>
      </w:r>
      <w:r w:rsidR="007F766B">
        <w:rPr>
          <w:bCs/>
          <w:iCs/>
          <w:color w:val="000000" w:themeColor="text1"/>
        </w:rPr>
        <w:t>be introduced into a single individual</w:t>
      </w:r>
      <w:r w:rsidR="00571925" w:rsidRPr="00233F15">
        <w:rPr>
          <w:bCs/>
          <w:iCs/>
          <w:color w:val="000000" w:themeColor="text1"/>
        </w:rPr>
        <w:t>.</w:t>
      </w:r>
      <w:r w:rsidR="00360A90">
        <w:rPr>
          <w:bCs/>
          <w:iCs/>
          <w:color w:val="000000" w:themeColor="text1"/>
        </w:rPr>
        <w:t xml:space="preserve">  </w:t>
      </w:r>
      <w:r w:rsidR="0022466F">
        <w:rPr>
          <w:bCs/>
          <w:iCs/>
          <w:color w:val="000000" w:themeColor="text1"/>
        </w:rPr>
        <w:t>C</w:t>
      </w:r>
      <w:r w:rsidR="00947084">
        <w:rPr>
          <w:bCs/>
          <w:iCs/>
          <w:color w:val="000000" w:themeColor="text1"/>
        </w:rPr>
        <w:t xml:space="preserve">rosses can be made more complex, involving multiple </w:t>
      </w:r>
      <w:proofErr w:type="spellStart"/>
      <w:r w:rsidR="00947084">
        <w:rPr>
          <w:bCs/>
          <w:iCs/>
          <w:color w:val="000000" w:themeColor="text1"/>
        </w:rPr>
        <w:t>matings</w:t>
      </w:r>
      <w:proofErr w:type="spellEnd"/>
      <w:r w:rsidR="00947084">
        <w:rPr>
          <w:bCs/>
          <w:iCs/>
          <w:color w:val="000000" w:themeColor="text1"/>
        </w:rPr>
        <w:t xml:space="preserve"> between multiple parental strains carrying different subsets of targeted variation, and subsequent inter-crosses between F1 populations </w:t>
      </w:r>
      <w:r w:rsidR="00F151CA">
        <w:rPr>
          <w:bCs/>
          <w:iCs/>
          <w:color w:val="000000" w:themeColor="text1"/>
        </w:rPr>
        <w:t xml:space="preserve">as </w:t>
      </w:r>
      <w:r w:rsidR="005158ED">
        <w:rPr>
          <w:bCs/>
          <w:iCs/>
          <w:color w:val="000000" w:themeColor="text1"/>
        </w:rPr>
        <w:t>n</w:t>
      </w:r>
      <w:r w:rsidR="007B5938">
        <w:rPr>
          <w:bCs/>
          <w:iCs/>
          <w:color w:val="000000" w:themeColor="text1"/>
        </w:rPr>
        <w:t>eeded</w:t>
      </w:r>
      <w:r w:rsidR="006E3ABF">
        <w:rPr>
          <w:bCs/>
          <w:iCs/>
          <w:color w:val="000000" w:themeColor="text1"/>
        </w:rPr>
        <w:t>.</w:t>
      </w:r>
    </w:p>
    <w:p w14:paraId="3A8DD683" w14:textId="0646E307" w:rsidR="00CD24CF" w:rsidRDefault="00CD24CF" w:rsidP="009A6615">
      <w:pPr>
        <w:jc w:val="both"/>
        <w:rPr>
          <w:bCs/>
          <w:iCs/>
          <w:color w:val="000000" w:themeColor="text1"/>
        </w:rPr>
      </w:pPr>
    </w:p>
    <w:p w14:paraId="0F57984D" w14:textId="12D68319"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r w:rsidR="00145675">
        <w:rPr>
          <w:bCs/>
          <w:iCs/>
          <w:color w:val="000000" w:themeColor="text1"/>
        </w:rPr>
        <w:t>‘direct</w:t>
      </w:r>
      <w:r w:rsidR="001F4960">
        <w:rPr>
          <w:bCs/>
          <w:iCs/>
          <w:color w:val="000000" w:themeColor="text1"/>
        </w:rPr>
        <w:t>ly engineered</w:t>
      </w:r>
      <w:r w:rsidR="00145675">
        <w:rPr>
          <w:bCs/>
          <w:iCs/>
          <w:color w:val="000000" w:themeColor="text1"/>
        </w:rPr>
        <w:t xml:space="preserve">’ </w:t>
      </w:r>
      <w:del w:id="207" w:author="Frederick Roth" w:date="2019-01-22T15:56:00Z">
        <w:r w:rsidR="00BA4DDB" w:rsidDel="00393E07">
          <w:rPr>
            <w:bCs/>
            <w:iCs/>
            <w:color w:val="000000" w:themeColor="text1"/>
          </w:rPr>
          <w:delText>DCGA</w:delText>
        </w:r>
      </w:del>
      <w:ins w:id="208" w:author="Frederick Roth" w:date="2019-01-22T16:09:00Z">
        <w:r w:rsidR="008D6812">
          <w:rPr>
            <w:bCs/>
            <w:iCs/>
            <w:color w:val="000000" w:themeColor="text1"/>
          </w:rPr>
          <w:t>XGA</w:t>
        </w:r>
      </w:ins>
      <w:r w:rsidR="00BA4DDB">
        <w:rPr>
          <w:bCs/>
          <w:iCs/>
          <w:color w:val="000000" w:themeColor="text1"/>
        </w:rPr>
        <w:t xml:space="preserve">.  </w:t>
      </w:r>
      <w:r w:rsidR="00CE40D5">
        <w:rPr>
          <w:bCs/>
          <w:iCs/>
          <w:color w:val="000000" w:themeColor="text1"/>
        </w:rPr>
        <w:t xml:space="preserve">For example, </w:t>
      </w:r>
      <w:r w:rsidR="001D1D5C">
        <w:rPr>
          <w:bCs/>
          <w:iCs/>
          <w:color w:val="000000" w:themeColor="text1"/>
        </w:rPr>
        <w:t xml:space="preserve">RNA </w:t>
      </w:r>
      <w:r w:rsidR="001719DE">
        <w:rPr>
          <w:bCs/>
          <w:iCs/>
          <w:color w:val="000000" w:themeColor="text1"/>
        </w:rPr>
        <w:t>levels</w:t>
      </w:r>
      <w:r w:rsidR="00D339D4">
        <w:rPr>
          <w:bCs/>
          <w:iCs/>
          <w:color w:val="000000" w:themeColor="text1"/>
        </w:rPr>
        <w:t xml:space="preserve"> </w:t>
      </w:r>
      <w:r w:rsidR="00262137">
        <w:rPr>
          <w:bCs/>
          <w:iCs/>
          <w:color w:val="000000" w:themeColor="text1"/>
        </w:rPr>
        <w:fldChar w:fldCharType="begin" w:fldLock="1"/>
      </w:r>
      <w:r w:rsidR="00E4294E">
        <w:rPr>
          <w:bCs/>
          <w:iCs/>
          <w:color w:val="000000" w:themeColor="text1"/>
        </w:rPr>
        <w:instrText xml:space="preserve">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Perturb-seq to dissect the mammalian unfolded protein response (UPR) using single and combinatorial CRISPR perturbations. Two genome-scale CRISPR interference (CRISPRi) screens identified genes whose repression perturbs ER homeostasis. Subjecting </w:instrText>
      </w:r>
      <w:r w:rsidR="00E4294E">
        <w:rPr>
          <w:rFonts w:ascii="Cambria Math" w:hAnsi="Cambria Math" w:cs="Cambria Math"/>
          <w:bCs/>
          <w:iCs/>
          <w:color w:val="000000" w:themeColor="text1"/>
        </w:rPr>
        <w:instrText>∼</w:instrText>
      </w:r>
      <w:r w:rsidR="00E4294E">
        <w:rPr>
          <w:bCs/>
          <w:iCs/>
          <w:color w:val="000000" w:themeColor="text1"/>
        </w:rPr>
        <w: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instrText>
      </w:r>
      <w:r w:rsidR="00262137">
        <w:rPr>
          <w:bCs/>
          <w:iCs/>
          <w:color w:val="000000" w:themeColor="text1"/>
        </w:rPr>
        <w:fldChar w:fldCharType="separate"/>
      </w:r>
      <w:r w:rsidR="00262137" w:rsidRPr="00262137">
        <w:rPr>
          <w:bCs/>
          <w:iCs/>
          <w:noProof/>
          <w:color w:val="000000" w:themeColor="text1"/>
        </w:rPr>
        <w:t>(Adamson et al., 2016; Dixit et al., 2016)</w:t>
      </w:r>
      <w:r w:rsidR="00262137">
        <w:rPr>
          <w:bCs/>
          <w:iCs/>
          <w:color w:val="000000" w:themeColor="text1"/>
        </w:rPr>
        <w:fldChar w:fldCharType="end"/>
      </w:r>
      <w:r w:rsidR="00C43A38">
        <w:rPr>
          <w:bCs/>
          <w:iCs/>
          <w:color w:val="000000" w:themeColor="text1"/>
        </w:rPr>
        <w:t xml:space="preserve"> and </w:t>
      </w:r>
      <w:r w:rsidR="001719DE">
        <w:rPr>
          <w:bCs/>
          <w:iCs/>
          <w:color w:val="000000" w:themeColor="text1"/>
        </w:rPr>
        <w:t xml:space="preserve">chromatin state </w:t>
      </w:r>
      <w:r w:rsidR="00E4294E">
        <w:rPr>
          <w:bCs/>
          <w:iCs/>
          <w:color w:val="000000" w:themeColor="text1"/>
        </w:rPr>
        <w:fldChar w:fldCharType="begin" w:fldLock="1"/>
      </w:r>
      <w:r w:rsidR="006D2899">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6D2899">
        <w:rPr>
          <w:rFonts w:ascii="Cambria Math" w:hAnsi="Cambria Math" w:cs="Cambria Math"/>
          <w:bCs/>
          <w:iCs/>
          <w:color w:val="000000" w:themeColor="text1"/>
        </w:rPr>
        <w:instrText>∼</w:instrText>
      </w:r>
      <w:r w:rsidR="006D2899">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E4294E">
        <w:rPr>
          <w:bCs/>
          <w:iCs/>
          <w:color w:val="000000" w:themeColor="text1"/>
        </w:rPr>
        <w:fldChar w:fldCharType="separate"/>
      </w:r>
      <w:r w:rsidR="00E4294E" w:rsidRPr="00E4294E">
        <w:rPr>
          <w:bCs/>
          <w:iCs/>
          <w:noProof/>
          <w:color w:val="000000" w:themeColor="text1"/>
        </w:rPr>
        <w:t>(Rubin et al., 2018)</w:t>
      </w:r>
      <w:r w:rsidR="00E4294E">
        <w:rPr>
          <w:bCs/>
          <w:iCs/>
          <w:color w:val="000000" w:themeColor="text1"/>
        </w:rPr>
        <w:fldChar w:fldCharType="end"/>
      </w:r>
      <w:r w:rsidR="001719DE">
        <w:rPr>
          <w:bCs/>
          <w:iCs/>
          <w:color w:val="000000" w:themeColor="text1"/>
        </w:rPr>
        <w:t xml:space="preserve"> </w:t>
      </w:r>
      <w:r w:rsidR="00D40FEC">
        <w:rPr>
          <w:bCs/>
          <w:iCs/>
          <w:color w:val="000000" w:themeColor="text1"/>
        </w:rPr>
        <w:t>can be profiled in</w:t>
      </w:r>
      <w:r w:rsidR="007943F0">
        <w:rPr>
          <w:bCs/>
          <w:iCs/>
          <w:color w:val="000000" w:themeColor="text1"/>
        </w:rPr>
        <w:t xml:space="preserve"> single cells</w:t>
      </w:r>
      <w:r w:rsidR="001719DE">
        <w:rPr>
          <w:bCs/>
          <w:iCs/>
          <w:color w:val="000000" w:themeColor="text1"/>
        </w:rPr>
        <w:t xml:space="preserve"> following combinatorial gene disruptions.</w:t>
      </w:r>
      <w:r w:rsidR="00F72EA1">
        <w:rPr>
          <w:bCs/>
          <w:iCs/>
          <w:color w:val="000000" w:themeColor="text1"/>
        </w:rPr>
        <w:t xml:space="preserve">  </w:t>
      </w:r>
      <w:r w:rsidR="00F90715">
        <w:rPr>
          <w:bCs/>
          <w:iCs/>
          <w:color w:val="000000" w:themeColor="text1"/>
        </w:rPr>
        <w:t xml:space="preserve">In addition to </w:t>
      </w:r>
      <w:r w:rsidR="005F4080">
        <w:rPr>
          <w:bCs/>
          <w:iCs/>
          <w:color w:val="000000" w:themeColor="text1"/>
        </w:rPr>
        <w:t>permitting richer phenotyping</w:t>
      </w:r>
      <w:r w:rsidR="00DA4A91">
        <w:rPr>
          <w:bCs/>
          <w:iCs/>
          <w:color w:val="000000" w:themeColor="text1"/>
        </w:rPr>
        <w:t xml:space="preserve"> (e.g.</w:t>
      </w:r>
      <w:r w:rsidR="0056773A">
        <w:rPr>
          <w:bCs/>
          <w:iCs/>
          <w:color w:val="000000" w:themeColor="text1"/>
        </w:rPr>
        <w:t xml:space="preserve"> </w:t>
      </w:r>
      <w:del w:id="209" w:author="Frederick Roth" w:date="2019-01-22T15:56:00Z">
        <w:r w:rsidR="0056773A" w:rsidDel="00393E07">
          <w:rPr>
            <w:bCs/>
            <w:iCs/>
            <w:color w:val="000000" w:themeColor="text1"/>
          </w:rPr>
          <w:delText>DCGA</w:delText>
        </w:r>
      </w:del>
      <w:ins w:id="210" w:author="Frederick Roth" w:date="2019-01-22T16:09:00Z">
        <w:r w:rsidR="008D6812">
          <w:rPr>
            <w:bCs/>
            <w:iCs/>
            <w:color w:val="000000" w:themeColor="text1"/>
          </w:rPr>
          <w:t>XGA</w:t>
        </w:r>
      </w:ins>
      <w:r w:rsidR="00B3086B">
        <w:rPr>
          <w:bCs/>
          <w:iCs/>
          <w:color w:val="000000" w:themeColor="text1"/>
        </w:rPr>
        <w:t xml:space="preserve"> of</w:t>
      </w:r>
      <w:r w:rsidR="00DA4A91">
        <w:rPr>
          <w:bCs/>
          <w:iCs/>
          <w:color w:val="000000" w:themeColor="text1"/>
        </w:rPr>
        <w:t xml:space="preserve"> </w:t>
      </w:r>
      <w:r w:rsidR="0056773A">
        <w:rPr>
          <w:bCs/>
          <w:iCs/>
          <w:color w:val="000000" w:themeColor="text1"/>
        </w:rPr>
        <w:t xml:space="preserve">a </w:t>
      </w:r>
      <w:r w:rsidR="00DA4A91">
        <w:rPr>
          <w:bCs/>
          <w:iCs/>
          <w:color w:val="000000" w:themeColor="text1"/>
        </w:rPr>
        <w:t xml:space="preserve">transcriptional regulatory </w:t>
      </w:r>
      <w:r w:rsidR="00861E48">
        <w:rPr>
          <w:bCs/>
          <w:iCs/>
          <w:color w:val="000000" w:themeColor="text1"/>
        </w:rPr>
        <w:t>system</w:t>
      </w:r>
      <w:r w:rsidR="00DA4A91">
        <w:rPr>
          <w:bCs/>
          <w:iCs/>
          <w:color w:val="000000" w:themeColor="text1"/>
        </w:rPr>
        <w:t>)</w:t>
      </w:r>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grows to </w:t>
      </w:r>
      <w:r w:rsidR="00EF5F5E">
        <w:rPr>
          <w:bCs/>
          <w:iCs/>
          <w:color w:val="000000" w:themeColor="text1"/>
        </w:rPr>
        <w:t xml:space="preserve">over </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gotes were to be further profiled.</w:t>
      </w:r>
    </w:p>
    <w:p w14:paraId="4C29B956" w14:textId="77B7F394" w:rsidR="00445766" w:rsidRDefault="00445766" w:rsidP="00FD4872">
      <w:pPr>
        <w:jc w:val="both"/>
        <w:outlineLvl w:val="0"/>
        <w:rPr>
          <w:bCs/>
          <w:iCs/>
          <w:color w:val="000000" w:themeColor="text1"/>
        </w:rPr>
      </w:pPr>
    </w:p>
    <w:p w14:paraId="029A3A93" w14:textId="71EB157E" w:rsidR="003D39A5" w:rsidRPr="0056773A" w:rsidRDefault="003D39A5" w:rsidP="003D39A5">
      <w:pPr>
        <w:jc w:val="both"/>
        <w:outlineLvl w:val="0"/>
        <w:rPr>
          <w:bCs/>
          <w:iCs/>
          <w:color w:val="000000" w:themeColor="text1"/>
        </w:rPr>
      </w:pPr>
      <w:del w:id="211" w:author="Frederick Roth" w:date="2019-01-22T15:56:00Z">
        <w:r w:rsidRPr="00944FDF" w:rsidDel="00393E07">
          <w:rPr>
            <w:bCs/>
            <w:iCs/>
            <w:color w:val="000000" w:themeColor="text1"/>
          </w:rPr>
          <w:delText>DCGA</w:delText>
        </w:r>
      </w:del>
      <w:ins w:id="212" w:author="Frederick Roth" w:date="2019-01-22T16:09:00Z">
        <w:r w:rsidR="008D6812">
          <w:rPr>
            <w:bCs/>
            <w:iCs/>
            <w:color w:val="000000" w:themeColor="text1"/>
          </w:rPr>
          <w:t>XGA</w:t>
        </w:r>
      </w:ins>
      <w:r w:rsidRPr="00944FDF">
        <w:rPr>
          <w:bCs/>
          <w:iCs/>
          <w:color w:val="000000" w:themeColor="text1"/>
        </w:rPr>
        <w:t xml:space="preserve"> of yeast ABC transporters</w:t>
      </w:r>
      <w:r w:rsidR="002D3B10">
        <w:rPr>
          <w:bCs/>
          <w:iCs/>
          <w:color w:val="000000" w:themeColor="text1"/>
        </w:rPr>
        <w:t xml:space="preserve"> suggested future extensions in</w:t>
      </w:r>
      <w:r w:rsidR="00FD4872" w:rsidRPr="00944FDF">
        <w:rPr>
          <w:bCs/>
          <w:iCs/>
          <w:color w:val="000000" w:themeColor="text1"/>
        </w:rPr>
        <w:t xml:space="preserve"> the targeted genes and considered phenotypes.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The pooled design allows for </w:t>
      </w:r>
      <w:proofErr w:type="spellStart"/>
      <w:r w:rsidR="00FD4872" w:rsidRPr="00944FDF">
        <w:rPr>
          <w:bCs/>
          <w:i/>
          <w:iCs/>
          <w:color w:val="000000" w:themeColor="text1"/>
        </w:rPr>
        <w:t>en</w:t>
      </w:r>
      <w:proofErr w:type="spellEnd"/>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w:t>
      </w:r>
      <w:del w:id="213" w:author="Frederick Roth" w:date="2019-01-22T15:56:00Z">
        <w:r w:rsidR="00FD4872" w:rsidRPr="00944FDF" w:rsidDel="00393E07">
          <w:rPr>
            <w:bCs/>
            <w:iCs/>
            <w:color w:val="000000" w:themeColor="text1"/>
          </w:rPr>
          <w:delText>DCGA</w:delText>
        </w:r>
      </w:del>
      <w:ins w:id="214" w:author="Frederick Roth" w:date="2019-01-22T16:09:00Z">
        <w:r w:rsidR="008D6812">
          <w:rPr>
            <w:bCs/>
            <w:iCs/>
            <w:color w:val="000000" w:themeColor="text1"/>
          </w:rPr>
          <w:t>XGA</w:t>
        </w:r>
      </w:ins>
      <w:r w:rsidR="00FD4872" w:rsidRPr="00944FDF">
        <w:rPr>
          <w:bCs/>
          <w:iCs/>
          <w:color w:val="000000" w:themeColor="text1"/>
        </w:rPr>
        <w:t xml:space="preserve"> </w:t>
      </w:r>
      <w:r w:rsidR="009E1DBE">
        <w:rPr>
          <w:bCs/>
          <w:iCs/>
          <w:color w:val="000000" w:themeColor="text1"/>
        </w:rPr>
        <w:t xml:space="preserve">targets </w:t>
      </w:r>
      <w:r w:rsidR="00FD4872" w:rsidRPr="00944FDF">
        <w:rPr>
          <w:bCs/>
          <w:iCs/>
          <w:color w:val="000000" w:themeColor="text1"/>
        </w:rPr>
        <w:t xml:space="preserve">to explicitly test the extent of its mediating role.  </w:t>
      </w:r>
      <w:r w:rsidR="0056773A">
        <w:rPr>
          <w:bCs/>
          <w:iCs/>
          <w:color w:val="000000" w:themeColor="text1"/>
        </w:rPr>
        <w:t xml:space="preserve">A </w:t>
      </w:r>
      <w:del w:id="215" w:author="Frederick Roth" w:date="2019-01-22T15:56:00Z">
        <w:r w:rsidR="0056773A" w:rsidDel="00393E07">
          <w:rPr>
            <w:bCs/>
            <w:iCs/>
            <w:color w:val="000000" w:themeColor="text1"/>
          </w:rPr>
          <w:delText>DCGA</w:delText>
        </w:r>
      </w:del>
      <w:ins w:id="216" w:author="Frederick Roth" w:date="2019-01-22T16:09:00Z">
        <w:r w:rsidR="008D6812">
          <w:rPr>
            <w:bCs/>
            <w:iCs/>
            <w:color w:val="000000" w:themeColor="text1"/>
          </w:rPr>
          <w:t>XGA</w:t>
        </w:r>
      </w:ins>
      <w:r w:rsidR="0056773A">
        <w:rPr>
          <w:bCs/>
          <w:iCs/>
          <w:color w:val="000000" w:themeColor="text1"/>
        </w:rPr>
        <w:t xml:space="preserve"> with high-content phenotyping</w:t>
      </w:r>
      <w:r w:rsidRPr="00944FDF">
        <w:rPr>
          <w:bCs/>
          <w:iCs/>
          <w:color w:val="000000" w:themeColor="text1"/>
        </w:rPr>
        <w:t xml:space="preserve"> would</w:t>
      </w:r>
      <w:r w:rsidR="00660FF5">
        <w:rPr>
          <w:bCs/>
          <w:iCs/>
          <w:color w:val="000000" w:themeColor="text1"/>
        </w:rPr>
        <w:t xml:space="preserve"> </w:t>
      </w:r>
      <w:r w:rsidR="00E80138">
        <w:rPr>
          <w:bCs/>
          <w:iCs/>
          <w:color w:val="000000" w:themeColor="text1"/>
        </w:rPr>
        <w:t>provide a richer profile of the cellular response to ABC transporter perturbation</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(Khakhina et al., 2015)</w:t>
      </w:r>
      <w:r w:rsidRPr="00944FDF">
        <w:rPr>
          <w:bCs/>
          <w:iCs/>
          <w:color w:val="000000" w:themeColor="text1"/>
        </w:rPr>
        <w:fldChar w:fldCharType="end"/>
      </w:r>
      <w:r w:rsidRPr="00944FDF">
        <w:rPr>
          <w:bCs/>
          <w:iCs/>
          <w:color w:val="000000" w:themeColor="text1"/>
        </w:rPr>
        <w:t xml:space="preserve">.  </w:t>
      </w:r>
      <w:r w:rsidR="00E80138">
        <w:rPr>
          <w:bCs/>
          <w:iCs/>
          <w:color w:val="000000" w:themeColor="text1"/>
        </w:rPr>
        <w:t>For example, while no 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Pr="00944FDF">
        <w:rPr>
          <w:bCs/>
          <w:iCs/>
          <w:color w:val="000000" w:themeColor="text1"/>
        </w:rPr>
        <w:t xml:space="preserve">image </w:t>
      </w:r>
      <w:r w:rsidRPr="00944FDF">
        <w:rPr>
          <w:bCs/>
          <w:iCs/>
          <w:color w:val="000000" w:themeColor="text1"/>
        </w:rPr>
        <w:lastRenderedPageBreak/>
        <w:t xml:space="preserve">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Pr="00944FDF">
        <w:rPr>
          <w:bCs/>
          <w:iCs/>
          <w:color w:val="000000" w:themeColor="text1"/>
        </w:rPr>
        <w:t>could be used to test for this</w:t>
      </w:r>
      <w:r w:rsidR="00966549">
        <w:rPr>
          <w:bCs/>
          <w:iCs/>
          <w:color w:val="000000" w:themeColor="text1"/>
        </w:rPr>
        <w:t xml:space="preserve"> at scale</w:t>
      </w:r>
      <w:r w:rsidRPr="00944FDF">
        <w:rPr>
          <w:bCs/>
          <w:iCs/>
          <w:color w:val="000000" w:themeColor="text1"/>
        </w:rPr>
        <w:t xml:space="preserve">.  </w:t>
      </w:r>
      <w:r w:rsidR="00DF3C80" w:rsidRPr="00944FDF">
        <w:rPr>
          <w:bCs/>
          <w:iCs/>
          <w:color w:val="000000" w:themeColor="text1"/>
        </w:rPr>
        <w:t>Interestingly, the</w:t>
      </w:r>
      <w:r w:rsidR="00DF3C80">
        <w:rPr>
          <w:bCs/>
          <w:iCs/>
          <w:color w:val="000000" w:themeColor="text1"/>
        </w:rPr>
        <w:t xml:space="preserve"> complex</w:t>
      </w:r>
      <w:r w:rsidR="00DF3C80" w:rsidRPr="00944FDF">
        <w:rPr>
          <w:bCs/>
          <w:iCs/>
          <w:color w:val="000000" w:themeColor="text1"/>
        </w:rPr>
        <w:t xml:space="preserve"> influence between ABC transporters described here is also evident in mammals</w:t>
      </w:r>
      <w:r w:rsidR="00DF3C80">
        <w:rPr>
          <w:bCs/>
          <w:iCs/>
          <w:color w:val="000000" w:themeColor="text1"/>
        </w:rPr>
        <w:t>.</w:t>
      </w:r>
      <w:r w:rsidR="00DF3C80" w:rsidRPr="00944FDF">
        <w:rPr>
          <w:bCs/>
          <w:iCs/>
          <w:color w:val="000000" w:themeColor="text1"/>
        </w:rPr>
        <w:t xml:space="preserve"> </w:t>
      </w:r>
      <w:r w:rsidR="00DF3C80">
        <w:rPr>
          <w:bCs/>
          <w:iCs/>
          <w:color w:val="000000" w:themeColor="text1"/>
        </w:rPr>
        <w:t>F</w:t>
      </w:r>
      <w:r w:rsidR="00DF3C80" w:rsidRPr="00944FDF">
        <w:rPr>
          <w:bCs/>
          <w:iCs/>
          <w:color w:val="000000" w:themeColor="text1"/>
        </w:rPr>
        <w:t>or example</w:t>
      </w:r>
      <w:r w:rsidR="00DF3C80">
        <w:rPr>
          <w:bCs/>
          <w:iCs/>
          <w:color w:val="000000" w:themeColor="text1"/>
        </w:rPr>
        <w:t>,</w:t>
      </w:r>
      <w:r w:rsidR="00DF3C80" w:rsidRPr="00944FDF">
        <w:rPr>
          <w:bCs/>
          <w:iCs/>
          <w:color w:val="000000" w:themeColor="text1"/>
        </w:rPr>
        <w:t xml:space="preserve"> ABCC3 increases in expression when ABCC2 is disrupted in </w:t>
      </w:r>
      <w:proofErr w:type="spellStart"/>
      <w:r w:rsidR="00DF3C80" w:rsidRPr="00944FDF">
        <w:rPr>
          <w:bCs/>
          <w:iCs/>
          <w:color w:val="000000" w:themeColor="text1"/>
        </w:rPr>
        <w:t>Dubin</w:t>
      </w:r>
      <w:proofErr w:type="spellEnd"/>
      <w:r w:rsidR="00DF3C80" w:rsidRPr="00944FDF">
        <w:rPr>
          <w:bCs/>
          <w:iCs/>
          <w:color w:val="000000" w:themeColor="text1"/>
        </w:rPr>
        <w:t xml:space="preserve">-Johnson Syndrome </w:t>
      </w:r>
      <w:r w:rsidR="00DF3C80" w:rsidRPr="00944FDF">
        <w:rPr>
          <w:bCs/>
          <w:iCs/>
          <w:color w:val="000000" w:themeColor="text1"/>
        </w:rPr>
        <w:fldChar w:fldCharType="begin" w:fldLock="1"/>
      </w:r>
      <w:r w:rsidR="00DF3C80"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00DF3C80" w:rsidRPr="00944FDF">
        <w:rPr>
          <w:bCs/>
          <w:iCs/>
          <w:color w:val="000000" w:themeColor="text1"/>
        </w:rPr>
        <w:fldChar w:fldCharType="separate"/>
      </w:r>
      <w:r w:rsidR="00DF3C80" w:rsidRPr="00944FDF">
        <w:rPr>
          <w:bCs/>
          <w:iCs/>
          <w:noProof/>
          <w:color w:val="000000" w:themeColor="text1"/>
        </w:rPr>
        <w:t>(Donner and Keppler, 2001; König et al., 1999)</w:t>
      </w:r>
      <w:r w:rsidR="00DF3C80" w:rsidRPr="00944FDF">
        <w:rPr>
          <w:bCs/>
          <w:iCs/>
          <w:color w:val="000000" w:themeColor="text1"/>
        </w:rPr>
        <w:fldChar w:fldCharType="end"/>
      </w:r>
      <w:r w:rsidR="00DF3C80" w:rsidRPr="00944FDF">
        <w:rPr>
          <w:bCs/>
          <w:iCs/>
          <w:color w:val="000000" w:themeColor="text1"/>
        </w:rPr>
        <w:t xml:space="preserve">, and ABCG5/ABCG8 both increase in expression when ABCG2 (a protein that confers breast cancer xenobiotic resistance in humans) is </w:t>
      </w:r>
      <w:r w:rsidR="00DF3C80">
        <w:rPr>
          <w:bCs/>
          <w:iCs/>
          <w:color w:val="000000" w:themeColor="text1"/>
        </w:rPr>
        <w:t>knocked out in mice</w:t>
      </w:r>
      <w:r w:rsidR="00DF3C80" w:rsidRPr="00944FDF">
        <w:rPr>
          <w:bCs/>
          <w:iCs/>
          <w:color w:val="000000" w:themeColor="text1"/>
        </w:rPr>
        <w:t xml:space="preserve"> </w:t>
      </w:r>
      <w:r w:rsidR="00DF3C80" w:rsidRPr="00944FDF">
        <w:rPr>
          <w:bCs/>
          <w:iCs/>
          <w:color w:val="000000" w:themeColor="text1"/>
        </w:rPr>
        <w:fldChar w:fldCharType="begin" w:fldLock="1"/>
      </w:r>
      <w:r w:rsidR="00DF3C80"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DF3C80" w:rsidRPr="00944FDF">
        <w:rPr>
          <w:bCs/>
          <w:iCs/>
          <w:color w:val="000000" w:themeColor="text1"/>
        </w:rPr>
        <w:fldChar w:fldCharType="separate"/>
      </w:r>
      <w:r w:rsidR="00DF3C80" w:rsidRPr="00944FDF">
        <w:rPr>
          <w:bCs/>
          <w:iCs/>
          <w:noProof/>
          <w:color w:val="000000" w:themeColor="text1"/>
        </w:rPr>
        <w:t>(Huls et al., 2008)</w:t>
      </w:r>
      <w:r w:rsidR="00DF3C80" w:rsidRPr="00944FDF">
        <w:rPr>
          <w:bCs/>
          <w:iCs/>
          <w:color w:val="000000" w:themeColor="text1"/>
        </w:rPr>
        <w:fldChar w:fldCharType="end"/>
      </w:r>
      <w:r w:rsidR="00DF3C80" w:rsidRPr="00944FDF">
        <w:rPr>
          <w:bCs/>
          <w:iCs/>
          <w:color w:val="000000" w:themeColor="text1"/>
        </w:rPr>
        <w:t xml:space="preserve">.  </w:t>
      </w:r>
      <w:r w:rsidRPr="00944FDF">
        <w:rPr>
          <w:bCs/>
          <w:iCs/>
          <w:color w:val="000000" w:themeColor="text1"/>
        </w:rPr>
        <w:t xml:space="preserve">An analogous </w:t>
      </w:r>
      <w:del w:id="217" w:author="Frederick Roth" w:date="2019-01-22T15:56:00Z">
        <w:r w:rsidRPr="00944FDF" w:rsidDel="00393E07">
          <w:rPr>
            <w:bCs/>
            <w:iCs/>
            <w:color w:val="000000" w:themeColor="text1"/>
          </w:rPr>
          <w:delText>DCGA</w:delText>
        </w:r>
      </w:del>
      <w:ins w:id="218" w:author="Frederick Roth" w:date="2019-01-22T16:09:00Z">
        <w:r w:rsidR="008D6812">
          <w:rPr>
            <w:bCs/>
            <w:iCs/>
            <w:color w:val="000000" w:themeColor="text1"/>
          </w:rPr>
          <w:t>XGA</w:t>
        </w:r>
      </w:ins>
      <w:r w:rsidRPr="00944FDF">
        <w:rPr>
          <w:bCs/>
          <w:iCs/>
          <w:color w:val="000000" w:themeColor="text1"/>
        </w:rPr>
        <w:t xml:space="preserve"> of human ABC transporters </w:t>
      </w:r>
      <w:r w:rsidR="007A42E6">
        <w:rPr>
          <w:bCs/>
          <w:iCs/>
          <w:color w:val="000000" w:themeColor="text1"/>
        </w:rPr>
        <w:t>may</w:t>
      </w:r>
      <w:r w:rsidRPr="00944FDF">
        <w:rPr>
          <w:bCs/>
          <w:iCs/>
          <w:color w:val="000000" w:themeColor="text1"/>
        </w:rPr>
        <w:t xml:space="preserve"> permit better understanding of their roles not only in </w:t>
      </w:r>
      <w:r w:rsidR="004663F4">
        <w:rPr>
          <w:bCs/>
          <w:iCs/>
          <w:color w:val="000000" w:themeColor="text1"/>
        </w:rPr>
        <w:t xml:space="preserve">the </w:t>
      </w:r>
      <w:r w:rsidRPr="00944FDF">
        <w:rPr>
          <w:bCs/>
          <w:iCs/>
          <w:color w:val="000000" w:themeColor="text1"/>
        </w:rPr>
        <w:t xml:space="preserve">drug response and chemotherapeutic resistance, but in numerous diseases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5A4FFB21" w14:textId="2747DD27" w:rsidR="007766A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tools 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from complex genetic relationships.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9755C0">
        <w:rPr>
          <w:bCs/>
          <w:iCs/>
          <w:color w:val="000000" w:themeColor="text1"/>
        </w:rPr>
        <w:instrText xml:space="preserve">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deletions.","type":"article-journal","volume":"39"},"uris":["http://www.mendeley.com/documents/?uuid=e222c180-76c8-4e72-aee9-8ce0b8213337"]},{"id":"ITEM-2","itemData":{"DOI":"10.1371/journal.pcbi.1002048","ISSN":"1553-7358","abstract":"Inferring regulatory and metabolic network models from quantitative genetic interaction data remains a major challenge in systems biology. Here, we present a novel quantitative model for interpreting epistasis within pathways responding to an external signal. The model provides the basis of an experimental method to determine the architecture of such pathways, and establishes a new set of rules to infer the order of genes within them. The method also allows the extraction of quantitative parameters enabling a new level of information to be added to genetic network models. It is applicable to any system where the impact of combinatorial loss-of-function mutations can be quantified with sufficient accuracy. We test the method by conducting a systematic analysis of a thoroughly characterized eukaryotic gene network, the galactose utilization pathway in Saccharomyces cerevisiae. For this purpose, we quantify the effects of single and double gene deletions on two phenotypic traits, fitness and reporter gene expression. We show that applying our method to fitness traits reveals the order of metabolic enzymes and the effects of accumulating metabolic intermediates. Conversely, the analysis of expression traits reveals the order of transcriptional regulatory genes, secondary regulatory signals and their relative strength. Strikingly, when the analyses of the two traits are combined, the method correctly infers </w:instrText>
      </w:r>
      <w:r w:rsidR="009755C0">
        <w:rPr>
          <w:rFonts w:ascii="Cambria Math" w:hAnsi="Cambria Math" w:cs="Cambria Math"/>
          <w:bCs/>
          <w:iCs/>
          <w:color w:val="000000" w:themeColor="text1"/>
        </w:rPr>
        <w:instrText>∼</w:instrText>
      </w:r>
      <w:r w:rsidR="009755C0">
        <w:rPr>
          <w:bCs/>
          <w:iCs/>
          <w:color w:val="000000" w:themeColor="text1"/>
        </w:rPr>
        <w:instrText>80% of the known relationships without any false positives.","author":[{"dropping-particle":"","family":"Phenix","given":"Hilary","non-dropping-particle":"","parse-names":false,"suffix":""},{"dropping-particle":"","family":"Morin","given":"Katy","non-dropping-particle":"","parse-names":false,"suffix":""},{"dropping-particle":"","family":"Batenchuk","given":"Cory","non-dropping-particle":"","parse-names":false,"suffix":""},{"dropping-particle":"","family":"Parker","given":"Jacob","non-dropping-particle":"","parse-names":false,"suffix":""},{"dropping-particle":"","family":"Abedi","given":"Vida","non-dropping-particle":"","parse-names":false,"suffix":""},{"dropping-particle":"","family":"Yang","given":"Liu","non-dropping-particle":"","parse-names":false,"suffix":""},{"dropping-particle":"","family":"Tepliakova","given":"Lioudmila","non-dropping-particle":"","parse-names":false,"suffix":""},{"dropping-particle":"","family":"Perkins","given":"Theodore J.","non-dropping-particle":"","parse-names":false,"suffix":""},{"dropping-particle":"","family":"Kærn","given":"Mads","non-dropping-particle":"","parse-names":false,"suffix":""}],"container-title":"PLoS Computational Biology","editor":[{"dropping-particle":"","family":"Ohler","given":"Uwe","non-dropping-particle":"","parse-names":false,"suffix":""}],"id":"ITEM-2","issue":"5","issued":{"date-parts":[["2011","5","12"]]},"page":"e1002048","publisher":"Public Library of Science","title":"Quantitative Epistasis Analysis and Pathway Inference from Genetic Interaction Data","type":"article-journal","volume":"7"},"uris":["http://www.mendeley.com/documents/?uuid=9cf7d041-0b11-34cb-8d21-c225177f72b2"]},{"id":"ITEM-3","itemData":{"DOI":"10.1073/pnas.1712387115","ISSN":"1091-6490","PMID":"29531064","abstract":"RNA-sequencing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America","id":"ITEM-3","issue":"13","issued":{"date-parts":[["2018","3","27"]]},"page":"E2930-E2939","publisher":"National Academy of Sciences","title":"Reconstructing a metazoan genetic pathway with transcriptome-wide epistasis measurements.","type":"article-journal","volume":"115"},"uris":["http://www.mendeley.com/documents/?uuid=eb5f78c6-97cf-3a6a-bc63-ce945e172315"]},{"id":"ITEM-4","itemData":{"DOI":"10.1038/nbt.4062","ISSN":"1087-0156","abstract":"Combining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Biotechnology","id":"ITEM-4","issue":"2","issued":{"date-parts":[["2018","1","15"]]},"page":"170-178","publisher":"Nature Publishing Group","title":"Dual gene activation and knockout screen reveals directional dependencies in genetic networks","type":"article-journal","volume":"36"},"uris":["http://www.mendeley.com/documents/?uuid=4da22cc1-8855-3516-a16d-d375ae5e03af"]},{"id":"ITEM-5","itemData":{"DOI":"10.7554/eLife.05464","ISSN":"2050-084X","abstract":"&lt;p&gt;Gene–gene interactions shape complex phenotypes and modify the effects of mutations during development and disease. The effects of statistical gene–gene interactions on phenotypes have been used to assign genes to functional modules. However, directional, epistatic interactions, which reflect regulatory relationships between genes, have been challenging to map at large-scale. Here, we used combinatorial RNA interference and automated single-cell phenotyping to generate a large genetic interaction map for 21 phenotypic features of Drosophila cells. We devised a method that combines genetic interactions on multiple phenotypes to reveal directional relationships. This network reconstructed the sequence of protein activities in mitosis. Moreover, it revealed that the Ras pathway interacts with the SWI/SNF chromatin-remodelling complex, an interaction that we show is conserved in human cancer cells. Our study presents a powerful approach for reconstructing directional regulatory networks and provides a resource for the interpretation of functional consequences of genetic alterations.&lt;/p&gt;","author":[{"dropping-particle":"","family":"Fischer","given":"Bernd","non-dropping-particle":"","parse-names":false,"suffix":""},{"dropping-particle":"","family":"Sandmann","given":"Thomas","non-dropping-particle":"","parse-names":false,"suffix":""},{"dropping-particle":"","family":"Horn","given":"Thomas","non-dropping-particle":"","parse-names":false,"suffix":""},{"dropping-particle":"","family":"Billmann","given":"Maximilian","non-dropping-particle":"","parse-names":false,"suffix":""},{"dropping-particle":"","family":"Chaudhary","given":"Varun","non-dropping-particle":"","parse-names":false,"suffix":""},{"dropping-particle":"","family":"Huber","given":"Wolfgang","non-dropping-particle":"","parse-names":false,"suffix":""},{"dropping-particle":"","family":"Boutros","given":"Michael","non-dropping-particle":"","parse-names":false,"suffix":""}],"container-title":"eLife","id":"ITEM-5","issued":{"date-parts":[["2015","3","6"]]},"language":"en","page":"e05464","publisher":"eLife Sciences Publications Limited","title":"A map of directional genetic interactions in a metazoan cell","type":"article-journal","volume":"4"},"uris":["http://www.mendeley.com/documents/?uuid=dc27e488-5f97-4e92-944e-22c633223341"]}],"mendeley":{"formattedCitation":"(Angeles-Albores et al., 2018; Boettcher et al., 2018; Fischer et al., 2015; Phenix et al., 2011; St Onge et al., 2007)","plainTextFormattedCitation":"(Angeles-Albores et al., 2018; Boettcher et al., 2018; Fischer et al., 2015; Phenix et al., 2011; St Onge et al., 2007)","previouslyFormattedCitation":"(Angeles-Albores et al., 2018; Boettcher et al., 2018; Fischer et al., 2015; Phenix et al., 2011; St Onge et al., 2007)"},"properties":{"noteIndex":0},"schema":"https://github.com/citation-style-language/schema/raw/master/csl-citation.json"}</w:instrText>
      </w:r>
      <w:r w:rsidR="009755C0">
        <w:rPr>
          <w:bCs/>
          <w:iCs/>
          <w:color w:val="000000" w:themeColor="text1"/>
        </w:rPr>
        <w:fldChar w:fldCharType="separate"/>
      </w:r>
      <w:r w:rsidR="009755C0" w:rsidRPr="006C7B8B">
        <w:rPr>
          <w:bCs/>
          <w:iCs/>
          <w:noProof/>
          <w:color w:val="000000" w:themeColor="text1"/>
        </w:rPr>
        <w:t>(Angeles-Albores et al., 2018; Boettcher et al., 2018; Fischer et al., 2015; Phenix et al., 2011;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we could model that complex negative interactions may occur when deleting multiple ABC transporters </w:t>
      </w:r>
      <w:r w:rsidR="00A2036A">
        <w:rPr>
          <w:bCs/>
          <w:iCs/>
          <w:color w:val="000000" w:themeColor="text1"/>
        </w:rPr>
        <w:t xml:space="preserve">that each independently </w:t>
      </w:r>
      <w:r w:rsidR="002D3B10">
        <w:rPr>
          <w:bCs/>
          <w:iCs/>
          <w:color w:val="000000" w:themeColor="text1"/>
        </w:rPr>
        <w:t xml:space="preserve">affect </w:t>
      </w:r>
      <w:r w:rsidR="00C43A38">
        <w:rPr>
          <w:bCs/>
          <w:iCs/>
          <w:color w:val="000000" w:themeColor="text1"/>
        </w:rPr>
        <w:t>(</w:t>
      </w:r>
      <w:r w:rsidR="00FE1C1B">
        <w:rPr>
          <w:bCs/>
          <w:iCs/>
          <w:color w:val="000000" w:themeColor="text1"/>
        </w:rPr>
        <w:t>unobserved</w:t>
      </w:r>
      <w:r w:rsidR="00C43A38">
        <w:rPr>
          <w:bCs/>
          <w:iCs/>
          <w:color w:val="000000" w:themeColor="text1"/>
        </w:rPr>
        <w:t>) drug</w:t>
      </w:r>
      <w:r w:rsidR="00D23C4A">
        <w:rPr>
          <w:bCs/>
          <w:iCs/>
          <w:color w:val="000000" w:themeColor="text1"/>
        </w:rPr>
        <w:t xml:space="preserve"> </w:t>
      </w:r>
      <w:r w:rsidR="002D3B10">
        <w:rPr>
          <w:bCs/>
          <w:iCs/>
          <w:color w:val="000000" w:themeColor="text1"/>
        </w:rPr>
        <w:t>efflux</w:t>
      </w:r>
      <w:r w:rsidR="00A22729">
        <w:rPr>
          <w:bCs/>
          <w:iCs/>
          <w:color w:val="000000" w:themeColor="text1"/>
        </w:rPr>
        <w:t xml:space="preserve">.  </w:t>
      </w:r>
      <w:r w:rsidR="00A2036A">
        <w:rPr>
          <w:bCs/>
          <w:iCs/>
          <w:color w:val="000000" w:themeColor="text1"/>
        </w:rPr>
        <w:t xml:space="preserve">Neural networks offer an expressive way to define genotype-to-phenotype models that can 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C7541A">
        <w:rPr>
          <w:bCs/>
          <w:iCs/>
          <w:color w:val="000000" w:themeColor="text1"/>
        </w:rPr>
        <w:t xml:space="preserve"> 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carefully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r w:rsidR="00374C7D">
        <w:rPr>
          <w:bCs/>
          <w:iCs/>
          <w:color w:val="000000" w:themeColor="text1"/>
        </w:rPr>
        <w:t xml:space="preserve">Transporters with </w:t>
      </w:r>
      <w:r w:rsidR="006D1576">
        <w:rPr>
          <w:bCs/>
          <w:iCs/>
          <w:color w:val="000000" w:themeColor="text1"/>
        </w:rPr>
        <w:t>few</w:t>
      </w:r>
      <w:r w:rsidR="00374C7D">
        <w:rPr>
          <w:bCs/>
          <w:iCs/>
          <w:color w:val="000000" w:themeColor="text1"/>
        </w:rPr>
        <w:t xml:space="preserve"> or no </w:t>
      </w:r>
      <w:r w:rsidR="006D1576">
        <w:rPr>
          <w:bCs/>
          <w:iCs/>
          <w:color w:val="000000" w:themeColor="text1"/>
        </w:rPr>
        <w:t xml:space="preserve">weights in our </w:t>
      </w:r>
      <w:r w:rsidR="000B56E8">
        <w:rPr>
          <w:bCs/>
          <w:iCs/>
          <w:color w:val="000000" w:themeColor="text1"/>
        </w:rPr>
        <w:t xml:space="preserve">model are likely to show a more defined role when </w:t>
      </w:r>
      <w:del w:id="219" w:author="Frederick Roth" w:date="2019-01-22T15:56:00Z">
        <w:r w:rsidR="000B56E8" w:rsidDel="00393E07">
          <w:rPr>
            <w:bCs/>
            <w:iCs/>
            <w:color w:val="000000" w:themeColor="text1"/>
          </w:rPr>
          <w:delText>DCGA</w:delText>
        </w:r>
      </w:del>
      <w:ins w:id="220" w:author="Frederick Roth" w:date="2019-01-22T16:09:00Z">
        <w:r w:rsidR="008D6812">
          <w:rPr>
            <w:bCs/>
            <w:iCs/>
            <w:color w:val="000000" w:themeColor="text1"/>
          </w:rPr>
          <w:t>XGA</w:t>
        </w:r>
      </w:ins>
      <w:r w:rsidR="000B56E8">
        <w:rPr>
          <w:bCs/>
          <w:iCs/>
          <w:color w:val="000000" w:themeColor="text1"/>
        </w:rPr>
        <w:t xml:space="preserve"> is extended to conditions where </w:t>
      </w:r>
      <w:r w:rsidR="00CE22F9">
        <w:rPr>
          <w:bCs/>
          <w:iCs/>
          <w:color w:val="000000" w:themeColor="text1"/>
        </w:rPr>
        <w:t>they have a greater functional impact</w:t>
      </w:r>
      <w:r w:rsidR="000B56E8">
        <w:rPr>
          <w:bCs/>
          <w:iCs/>
          <w:color w:val="000000" w:themeColor="text1"/>
        </w:rPr>
        <w:t xml:space="preserve">. </w:t>
      </w:r>
      <w:r w:rsidR="00CE22F9">
        <w:rPr>
          <w:bCs/>
          <w:iCs/>
          <w:color w:val="000000" w:themeColor="text1"/>
        </w:rPr>
        <w:t xml:space="preserve"> </w:t>
      </w:r>
      <w:r w:rsidR="000B56E8">
        <w:rPr>
          <w:bCs/>
          <w:iCs/>
          <w:color w:val="000000" w:themeColor="text1"/>
        </w:rPr>
        <w:t>Even within the conditions</w:t>
      </w:r>
      <w:r w:rsidR="006D1576">
        <w:rPr>
          <w:bCs/>
          <w:iCs/>
          <w:color w:val="000000" w:themeColor="text1"/>
        </w:rPr>
        <w:t xml:space="preserve"> tested here</w:t>
      </w:r>
      <w:r w:rsidR="000B56E8">
        <w:rPr>
          <w:bCs/>
          <w:iCs/>
          <w:color w:val="000000" w:themeColor="text1"/>
        </w:rPr>
        <w:t>, f</w:t>
      </w:r>
      <w:r w:rsidR="00B96A56">
        <w:rPr>
          <w:bCs/>
          <w:iCs/>
          <w:color w:val="000000" w:themeColor="text1"/>
        </w:rPr>
        <w:t xml:space="preserve">urther extensions of the </w:t>
      </w:r>
      <w:r w:rsidR="000B56E8">
        <w:rPr>
          <w:bCs/>
          <w:iCs/>
          <w:color w:val="000000" w:themeColor="text1"/>
        </w:rPr>
        <w:t xml:space="preserve">neural network </w:t>
      </w:r>
      <w:r w:rsidR="00B96A56">
        <w:rPr>
          <w:bCs/>
          <w:iCs/>
          <w:color w:val="000000" w:themeColor="text1"/>
        </w:rPr>
        <w:t xml:space="preserve">model may </w:t>
      </w:r>
      <w:r w:rsidR="00253781">
        <w:rPr>
          <w:bCs/>
          <w:iCs/>
          <w:color w:val="000000" w:themeColor="text1"/>
        </w:rPr>
        <w:t xml:space="preserve">incorporate </w:t>
      </w:r>
      <w:r w:rsidR="00236F64">
        <w:rPr>
          <w:bCs/>
          <w:iCs/>
          <w:color w:val="000000" w:themeColor="text1"/>
        </w:rPr>
        <w:t xml:space="preserve">genes </w:t>
      </w:r>
      <w:r w:rsidR="006F0A44">
        <w:rPr>
          <w:bCs/>
          <w:iCs/>
          <w:color w:val="000000" w:themeColor="text1"/>
        </w:rPr>
        <w:t>with complex positive genetic interactions but no network weights</w:t>
      </w:r>
      <w:r w:rsidR="00236F64">
        <w:rPr>
          <w:bCs/>
          <w:iCs/>
          <w:color w:val="000000" w:themeColor="text1"/>
        </w:rPr>
        <w:t>.</w:t>
      </w:r>
      <w:r w:rsidR="006D1576">
        <w:rPr>
          <w:bCs/>
          <w:iCs/>
          <w:color w:val="000000" w:themeColor="text1"/>
        </w:rPr>
        <w:t xml:space="preserve"> </w:t>
      </w:r>
      <w:r w:rsidR="007172FD">
        <w:rPr>
          <w:bCs/>
          <w:iCs/>
          <w:color w:val="000000" w:themeColor="text1"/>
        </w:rPr>
        <w:t xml:space="preserve"> </w:t>
      </w:r>
      <w:r w:rsidR="002523A4">
        <w:rPr>
          <w:bCs/>
          <w:iCs/>
          <w:color w:val="000000" w:themeColor="text1"/>
        </w:rPr>
        <w:t xml:space="preserve">Further </w:t>
      </w:r>
      <w:del w:id="221" w:author="Frederick Roth" w:date="2019-01-22T15:57:00Z">
        <w:r w:rsidR="002523A4" w:rsidDel="00393E07">
          <w:rPr>
            <w:bCs/>
            <w:iCs/>
            <w:color w:val="000000" w:themeColor="text1"/>
          </w:rPr>
          <w:delText>deep combinatorial profiling</w:delText>
        </w:r>
      </w:del>
      <w:ins w:id="222" w:author="Frederick Roth" w:date="2019-01-22T16:09:00Z">
        <w:r w:rsidR="008D6812">
          <w:rPr>
            <w:bCs/>
            <w:iCs/>
            <w:color w:val="000000" w:themeColor="text1"/>
          </w:rPr>
          <w:t>XGA</w:t>
        </w:r>
      </w:ins>
      <w:r w:rsidR="002523A4">
        <w:rPr>
          <w:bCs/>
          <w:iCs/>
          <w:color w:val="000000" w:themeColor="text1"/>
        </w:rPr>
        <w:t>, as well as richer phenotyping</w:t>
      </w:r>
      <w:r w:rsidR="00986A9A">
        <w:rPr>
          <w:bCs/>
          <w:iCs/>
          <w:color w:val="000000" w:themeColor="text1"/>
        </w:rPr>
        <w:t xml:space="preserve"> that measures </w:t>
      </w:r>
      <w:r w:rsidR="002523A4">
        <w:rPr>
          <w:bCs/>
          <w:iCs/>
          <w:color w:val="000000" w:themeColor="text1"/>
        </w:rPr>
        <w:t xml:space="preserve">states of variables mediating the measured phenotype rather than relying on indirect inference, can be used to </w:t>
      </w:r>
      <w:r w:rsidR="00986A9A">
        <w:rPr>
          <w:bCs/>
          <w:iCs/>
          <w:color w:val="000000" w:themeColor="text1"/>
        </w:rPr>
        <w:t>learn</w:t>
      </w:r>
      <w:r w:rsidR="002523A4">
        <w:rPr>
          <w:bCs/>
          <w:iCs/>
          <w:color w:val="000000" w:themeColor="text1"/>
        </w:rPr>
        <w:t xml:space="preserve"> more detailed </w:t>
      </w:r>
      <w:r w:rsidR="00986A9A">
        <w:rPr>
          <w:bCs/>
          <w:iCs/>
          <w:color w:val="000000" w:themeColor="text1"/>
        </w:rPr>
        <w:t>genotype-to-phenotype relationships</w:t>
      </w:r>
      <w:r w:rsidR="002523A4">
        <w:rPr>
          <w:bCs/>
          <w:iCs/>
          <w:color w:val="000000" w:themeColor="text1"/>
        </w:rPr>
        <w:t>.</w:t>
      </w:r>
      <w:r w:rsidR="002B4FF7">
        <w:rPr>
          <w:bCs/>
          <w:iCs/>
          <w:color w:val="000000" w:themeColor="text1"/>
        </w:rPr>
        <w:t xml:space="preserve"> </w:t>
      </w:r>
      <w:r w:rsidR="00AA1DDB">
        <w:rPr>
          <w:bCs/>
          <w:iCs/>
          <w:color w:val="000000" w:themeColor="text1"/>
        </w:rPr>
        <w:t xml:space="preserve"> </w:t>
      </w:r>
      <w:r w:rsidR="007766A0">
        <w:rPr>
          <w:bCs/>
          <w:iCs/>
          <w:color w:val="000000" w:themeColor="text1"/>
        </w:rPr>
        <w:t xml:space="preserve">In general, future availability of </w:t>
      </w:r>
      <w:del w:id="223" w:author="Frederick Roth" w:date="2019-01-22T15:56:00Z">
        <w:r w:rsidR="007766A0" w:rsidDel="00393E07">
          <w:rPr>
            <w:bCs/>
            <w:iCs/>
            <w:color w:val="000000" w:themeColor="text1"/>
          </w:rPr>
          <w:delText>DCGA</w:delText>
        </w:r>
      </w:del>
      <w:ins w:id="224" w:author="Frederick Roth" w:date="2019-01-22T16:09:00Z">
        <w:r w:rsidR="008D6812">
          <w:rPr>
            <w:bCs/>
            <w:iCs/>
            <w:color w:val="000000" w:themeColor="text1"/>
          </w:rPr>
          <w:t>XGA</w:t>
        </w:r>
      </w:ins>
      <w:r w:rsidR="007766A0">
        <w:rPr>
          <w:bCs/>
          <w:iCs/>
          <w:color w:val="000000" w:themeColor="text1"/>
        </w:rPr>
        <w:t xml:space="preserve"> data </w:t>
      </w:r>
      <w:r w:rsidR="0086432E">
        <w:rPr>
          <w:bCs/>
          <w:iCs/>
          <w:color w:val="000000" w:themeColor="text1"/>
        </w:rPr>
        <w:t xml:space="preserve">can be used to develop rich </w:t>
      </w:r>
      <w:r w:rsidR="00236F64">
        <w:rPr>
          <w:bCs/>
          <w:iCs/>
          <w:color w:val="000000" w:themeColor="text1"/>
        </w:rPr>
        <w:t xml:space="preserve">genotype-to-phenotype </w:t>
      </w:r>
      <w:r w:rsidR="0086432E">
        <w:rPr>
          <w:bCs/>
          <w:iCs/>
          <w:color w:val="000000" w:themeColor="text1"/>
        </w:rPr>
        <w:t xml:space="preserve">models </w:t>
      </w:r>
      <w:r w:rsidR="007766A0">
        <w:rPr>
          <w:bCs/>
          <w:iCs/>
          <w:color w:val="000000" w:themeColor="text1"/>
        </w:rPr>
        <w:t xml:space="preserve">that </w:t>
      </w:r>
      <w:r w:rsidR="00236F64">
        <w:rPr>
          <w:bCs/>
          <w:iCs/>
          <w:color w:val="000000" w:themeColor="text1"/>
        </w:rPr>
        <w:t>may</w:t>
      </w:r>
      <w:r w:rsidR="007766A0">
        <w:rPr>
          <w:bCs/>
          <w:iCs/>
          <w:color w:val="000000" w:themeColor="text1"/>
        </w:rPr>
        <w:t xml:space="preserve"> help functionally dissect and understand systems in many living organisms</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w:t>
      </w:r>
      <w:proofErr w:type="spellStart"/>
      <w:r w:rsidRPr="00233F15">
        <w:rPr>
          <w:rFonts w:eastAsia="Times New Roman"/>
          <w:color w:val="000000" w:themeColor="text1"/>
        </w:rPr>
        <w:t>MAT</w:t>
      </w:r>
      <w:r w:rsidRPr="00233F15">
        <w:rPr>
          <w:rFonts w:eastAsia="Times New Roman"/>
          <w:b/>
          <w:bCs/>
          <w:color w:val="000000" w:themeColor="text1"/>
        </w:rPr>
        <w:t>a</w:t>
      </w:r>
      <w:proofErr w:type="spellEnd"/>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proofErr w:type="spellStart"/>
      <w:r w:rsidRPr="00233F15">
        <w:rPr>
          <w:i/>
          <w:iCs/>
          <w:color w:val="000000" w:themeColor="text1"/>
        </w:rPr>
        <w:t>MAT</w:t>
      </w:r>
      <w:r w:rsidRPr="00233F15">
        <w:rPr>
          <w:b/>
          <w:bCs/>
          <w:color w:val="000000" w:themeColor="text1"/>
        </w:rPr>
        <w:t>a</w:t>
      </w:r>
      <w:proofErr w:type="spellEnd"/>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w:t>
      </w:r>
      <w:proofErr w:type="gramStart"/>
      <w:r w:rsidRPr="00233F15">
        <w:rPr>
          <w:i/>
          <w:iCs/>
          <w:color w:val="000000" w:themeColor="text1"/>
        </w:rPr>
        <w:t>Δ::</w:t>
      </w:r>
      <w:proofErr w:type="spellStart"/>
      <w:proofErr w:type="gramEnd"/>
      <w:r w:rsidRPr="00233F15">
        <w:rPr>
          <w:i/>
          <w:iCs/>
          <w:color w:val="000000" w:themeColor="text1"/>
        </w:rPr>
        <w:t>GMToolkit</w:t>
      </w:r>
      <w:proofErr w:type="spellEnd"/>
      <w:r w:rsidRPr="00233F15">
        <w:rPr>
          <w:color w:val="000000" w:themeColor="text1"/>
        </w:rPr>
        <w:t>-</w:t>
      </w:r>
      <w:r w:rsidRPr="00233F15">
        <w:rPr>
          <w:b/>
          <w:bCs/>
          <w:color w:val="000000" w:themeColor="text1"/>
        </w:rPr>
        <w:t>a</w:t>
      </w:r>
      <w:r w:rsidRPr="00233F15">
        <w:rPr>
          <w:color w:val="000000" w:themeColor="text1"/>
        </w:rPr>
        <w:t> (</w:t>
      </w:r>
      <w:proofErr w:type="spellStart"/>
      <w:r w:rsidR="00350384">
        <w:rPr>
          <w:i/>
          <w:iCs/>
          <w:color w:val="000000" w:themeColor="text1"/>
        </w:rPr>
        <w:t>CMVpr-rtTA</w:t>
      </w:r>
      <w:proofErr w:type="spellEnd"/>
      <w:r w:rsidR="00350384">
        <w:rPr>
          <w:i/>
          <w:iCs/>
          <w:color w:val="000000" w:themeColor="text1"/>
        </w:rPr>
        <w:t xml:space="preserve">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proofErr w:type="spellStart"/>
      <w:r w:rsidRPr="00233F15">
        <w:rPr>
          <w:i/>
          <w:color w:val="000000" w:themeColor="text1"/>
        </w:rPr>
        <w:t>MAT</w:t>
      </w:r>
      <w:r w:rsidRPr="00233F15">
        <w:rPr>
          <w:b/>
          <w:i/>
          <w:color w:val="000000" w:themeColor="text1"/>
        </w:rPr>
        <w:t>a</w:t>
      </w:r>
      <w:proofErr w:type="spellEnd"/>
      <w:r w:rsidRPr="00233F15">
        <w:rPr>
          <w:i/>
          <w:color w:val="000000" w:themeColor="text1"/>
        </w:rPr>
        <w:t xml:space="preserve"> lyp1Δ his3Δ1 leu2Δ0 ura3Δ0 met15Δ0 can1</w:t>
      </w:r>
      <w:proofErr w:type="gramStart"/>
      <w:r w:rsidRPr="00233F15">
        <w:rPr>
          <w:i/>
          <w:color w:val="000000" w:themeColor="text1"/>
        </w:rPr>
        <w:t>Δ::</w:t>
      </w:r>
      <w:proofErr w:type="spellStart"/>
      <w:proofErr w:type="gramEnd"/>
      <w:r w:rsidRPr="00233F15">
        <w:rPr>
          <w:i/>
          <w:color w:val="000000" w:themeColor="text1"/>
        </w:rPr>
        <w:t>GMToolkit</w:t>
      </w:r>
      <w:proofErr w:type="spellEnd"/>
      <w:r w:rsidRPr="00233F15">
        <w:rPr>
          <w:i/>
          <w:color w:val="000000" w:themeColor="text1"/>
        </w:rPr>
        <w:t>-a (</w:t>
      </w:r>
      <w:proofErr w:type="spellStart"/>
      <w:r w:rsidRPr="00233F15">
        <w:rPr>
          <w:i/>
          <w:color w:val="000000" w:themeColor="text1"/>
        </w:rPr>
        <w:t>CMVpr-rtTA</w:t>
      </w:r>
      <w:proofErr w:type="spellEnd"/>
      <w:r w:rsidRPr="00233F15">
        <w:rPr>
          <w:i/>
          <w:color w:val="000000" w:themeColor="text1"/>
        </w:rPr>
        <w:t xml:space="preserve">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225"/>
      <w:commentRangeStart w:id="226"/>
      <w:r w:rsidRPr="00233F15">
        <w:rPr>
          <w:rFonts w:eastAsia="Times New Roman"/>
          <w:color w:val="000000" w:themeColor="text1"/>
        </w:rPr>
        <w:t>RY0148 (</w:t>
      </w:r>
      <w:proofErr w:type="spellStart"/>
      <w:r w:rsidRPr="00233F15">
        <w:rPr>
          <w:rFonts w:eastAsia="Times New Roman"/>
          <w:color w:val="000000" w:themeColor="text1"/>
        </w:rPr>
        <w:t>Barcoder</w:t>
      </w:r>
      <w:proofErr w:type="spellEnd"/>
      <w:r w:rsidRPr="00233F15">
        <w:rPr>
          <w:rFonts w:eastAsia="Times New Roman"/>
          <w:color w:val="000000" w:themeColor="text1"/>
        </w:rPr>
        <w:t xml:space="preserve"> Strain MAT</w:t>
      </w:r>
      <w:r w:rsidRPr="00A7004F">
        <w:rPr>
          <w:rFonts w:eastAsia="Calibri"/>
          <w:b/>
          <w:color w:val="000000" w:themeColor="text1"/>
        </w:rPr>
        <w:t>α</w:t>
      </w:r>
      <w:r w:rsidRPr="00233F15">
        <w:rPr>
          <w:rFonts w:eastAsia="Times New Roman"/>
          <w:color w:val="000000" w:themeColor="text1"/>
        </w:rPr>
        <w:t>):</w:t>
      </w:r>
      <w:commentRangeEnd w:id="225"/>
      <w:r>
        <w:rPr>
          <w:rStyle w:val="CommentReference"/>
          <w:rFonts w:asciiTheme="minorHAnsi" w:hAnsiTheme="minorHAnsi" w:cstheme="minorBidi"/>
        </w:rPr>
        <w:commentReference w:id="225"/>
      </w:r>
      <w:commentRangeEnd w:id="226"/>
      <w:r>
        <w:rPr>
          <w:rStyle w:val="CommentReference"/>
          <w:rFonts w:asciiTheme="minorHAnsi" w:hAnsiTheme="minorHAnsi" w:cstheme="minorBidi"/>
        </w:rPr>
        <w:commentReference w:id="226"/>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lastRenderedPageBreak/>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 ho</w:t>
      </w:r>
      <w:r w:rsidRPr="00233F15">
        <w:rPr>
          <w:rFonts w:eastAsia="Times New Roman"/>
          <w:color w:val="000000" w:themeColor="text1"/>
        </w:rPr>
        <w:t>∆</w:t>
      </w:r>
      <w:r w:rsidRPr="00233F15">
        <w:rPr>
          <w:rFonts w:eastAsia="Times New Roman"/>
          <w:i/>
          <w:color w:val="000000" w:themeColor="text1"/>
        </w:rPr>
        <w:t>::</w:t>
      </w:r>
      <w:proofErr w:type="spellStart"/>
      <w:r>
        <w:rPr>
          <w:rFonts w:eastAsia="Times New Roman"/>
          <w:i/>
          <w:color w:val="000000" w:themeColor="text1"/>
        </w:rPr>
        <w:t>loxP</w:t>
      </w:r>
      <w:proofErr w:type="spellEnd"/>
      <w:r>
        <w:rPr>
          <w:rFonts w:eastAsia="Times New Roman"/>
          <w:i/>
          <w:color w:val="000000" w:themeColor="text1"/>
        </w:rPr>
        <w:t xml:space="preserve">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227"/>
      <w:r w:rsidRPr="00233F15">
        <w:rPr>
          <w:b/>
          <w:bCs/>
          <w:iCs/>
          <w:color w:val="A6A6A6" w:themeColor="background1" w:themeShade="A6"/>
        </w:rPr>
        <w:t>Media</w:t>
      </w:r>
      <w:commentRangeEnd w:id="227"/>
      <w:r w:rsidR="00CB2329" w:rsidRPr="00233F15">
        <w:rPr>
          <w:rStyle w:val="CommentReference"/>
          <w:color w:val="A6A6A6" w:themeColor="background1" w:themeShade="A6"/>
        </w:rPr>
        <w:commentReference w:id="227"/>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w:t>
      </w:r>
      <w:proofErr w:type="spellStart"/>
      <w:r w:rsidR="00D47C71" w:rsidRPr="00233F15">
        <w:rPr>
          <w:b/>
          <w:bCs/>
          <w:iCs/>
          <w:color w:val="A6A6A6" w:themeColor="background1" w:themeShade="A6"/>
        </w:rPr>
        <w:t>Ura</w:t>
      </w:r>
      <w:proofErr w:type="spellEnd"/>
      <w:r w:rsidR="00D47C71" w:rsidRPr="00233F15">
        <w:rPr>
          <w:b/>
          <w:bCs/>
          <w:iCs/>
          <w:color w:val="A6A6A6" w:themeColor="background1" w:themeShade="A6"/>
        </w:rPr>
        <w:t>)</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w:t>
      </w:r>
      <w:proofErr w:type="spellStart"/>
      <w:r w:rsidRPr="00233F15">
        <w:rPr>
          <w:b/>
          <w:bCs/>
          <w:iCs/>
          <w:color w:val="A6A6A6" w:themeColor="background1" w:themeShade="A6"/>
        </w:rPr>
        <w:t>HygroB</w:t>
      </w:r>
      <w:proofErr w:type="spellEnd"/>
      <w:r w:rsidR="00421099" w:rsidRPr="00233F15">
        <w:rPr>
          <w:b/>
          <w:bCs/>
          <w:iCs/>
          <w:color w:val="A6A6A6" w:themeColor="background1" w:themeShade="A6"/>
        </w:rPr>
        <w:t>, +</w:t>
      </w:r>
      <w:proofErr w:type="spellStart"/>
      <w:r w:rsidR="00421099" w:rsidRPr="00233F15">
        <w:rPr>
          <w:b/>
          <w:bCs/>
          <w:iCs/>
          <w:color w:val="A6A6A6" w:themeColor="background1" w:themeShade="A6"/>
        </w:rPr>
        <w:t>Clonnat</w:t>
      </w:r>
      <w:proofErr w:type="spellEnd"/>
      <w:r w:rsidR="00421099" w:rsidRPr="00233F15">
        <w:rPr>
          <w:b/>
          <w:bCs/>
          <w:iCs/>
          <w:color w:val="A6A6A6" w:themeColor="background1" w:themeShade="A6"/>
        </w:rPr>
        <w: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w:t>
      </w:r>
      <w:proofErr w:type="spellStart"/>
      <w:r>
        <w:rPr>
          <w:bCs/>
          <w:iCs/>
          <w:color w:val="000000" w:themeColor="text1"/>
        </w:rPr>
        <w:t>barcoder</w:t>
      </w:r>
      <w:proofErr w:type="spellEnd"/>
      <w:r>
        <w:rPr>
          <w:bCs/>
          <w:iCs/>
          <w:color w:val="000000" w:themeColor="text1"/>
        </w:rPr>
        <w:t xml:space="preserve"> locus flanked by </w:t>
      </w:r>
      <w:proofErr w:type="spellStart"/>
      <w:r w:rsidRPr="00925FC8">
        <w:rPr>
          <w:bCs/>
          <w:i/>
          <w:iCs/>
          <w:color w:val="000000" w:themeColor="text1"/>
        </w:rPr>
        <w:t>loxP</w:t>
      </w:r>
      <w:proofErr w:type="spellEnd"/>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xml:space="preserve">.  This </w:t>
      </w:r>
      <w:proofErr w:type="spellStart"/>
      <w:r>
        <w:rPr>
          <w:bCs/>
          <w:iCs/>
          <w:color w:val="000000" w:themeColor="text1"/>
        </w:rPr>
        <w:t>barcoder</w:t>
      </w:r>
      <w:proofErr w:type="spellEnd"/>
      <w:r>
        <w:rPr>
          <w:bCs/>
          <w:iCs/>
          <w:color w:val="000000" w:themeColor="text1"/>
        </w:rPr>
        <w:t xml:space="preserve">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w:t>
      </w:r>
      <w:proofErr w:type="gramStart"/>
      <w:r w:rsidRPr="00233F15">
        <w:rPr>
          <w:bCs/>
          <w:iCs/>
          <w:color w:val="000000" w:themeColor="text1"/>
        </w:rPr>
        <w:t xml:space="preserve">cassette,  </w:t>
      </w:r>
      <w:r>
        <w:rPr>
          <w:bCs/>
          <w:iCs/>
          <w:color w:val="000000" w:themeColor="text1"/>
        </w:rPr>
        <w:t>and</w:t>
      </w:r>
      <w:proofErr w:type="gramEnd"/>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 xml:space="preserve">gen </w:t>
      </w:r>
      <w:proofErr w:type="spellStart"/>
      <w:r>
        <w:rPr>
          <w:color w:val="000000" w:themeColor="text1"/>
        </w:rPr>
        <w:t>Qiaspin</w:t>
      </w:r>
      <w:proofErr w:type="spellEnd"/>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w:t>
      </w:r>
      <w:proofErr w:type="spellStart"/>
      <w:r>
        <w:rPr>
          <w:color w:val="000000" w:themeColor="text1"/>
        </w:rPr>
        <w:t>Qiaspin</w:t>
      </w:r>
      <w:proofErr w:type="spellEnd"/>
      <w:r>
        <w:rPr>
          <w:color w:val="000000" w:themeColor="text1"/>
        </w:rPr>
        <w:t xml:space="preserve">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proofErr w:type="spellStart"/>
      <w:r w:rsidRPr="00925FC8">
        <w:rPr>
          <w:i/>
        </w:rPr>
        <w:t>loxP</w:t>
      </w:r>
      <w:proofErr w:type="spellEnd"/>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w:t>
      </w:r>
      <w:proofErr w:type="spellStart"/>
      <w:r>
        <w:rPr>
          <w:color w:val="000000" w:themeColor="text1"/>
        </w:rPr>
        <w:t>Qiaspin</w:t>
      </w:r>
      <w:proofErr w:type="spellEnd"/>
      <w:r>
        <w:rPr>
          <w:color w:val="000000" w:themeColor="text1"/>
        </w:rPr>
        <w:t xml:space="preserve"> Kit, and ~1950bp products were confirmed using 2% gel electrophoresis.  Two PCR reactions were performed on the resulting products to confirm correct synthesis.  The first PCR reaction was performed with the </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F/US2 primer pairs, and the second was performed using DS1/</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 xml:space="preserve">To prepare for cloning of the </w:t>
      </w:r>
      <w:proofErr w:type="spellStart"/>
      <w:r>
        <w:t>barcoder</w:t>
      </w:r>
      <w:proofErr w:type="spellEnd"/>
      <w:r>
        <w:t xml:space="preserve"> locus,</w:t>
      </w:r>
      <w:r w:rsidRPr="00422103">
        <w:t xml:space="preserve"> pSH47 w</w:t>
      </w:r>
      <w:r>
        <w:t xml:space="preserve">as digested with </w:t>
      </w:r>
      <w:proofErr w:type="spellStart"/>
      <w:r>
        <w:t>SacI</w:t>
      </w:r>
      <w:proofErr w:type="spellEnd"/>
      <w:r>
        <w:t xml:space="preserve"> using 100μl of 250ng/</w:t>
      </w:r>
      <w:proofErr w:type="spellStart"/>
      <w:r>
        <w:t>μ</w:t>
      </w:r>
      <w:r w:rsidRPr="00422103">
        <w:t>l</w:t>
      </w:r>
      <w:proofErr w:type="spellEnd"/>
      <w:r w:rsidRPr="00422103">
        <w:t xml:space="preserve"> pSH47, 100</w:t>
      </w:r>
      <w:r>
        <w:t xml:space="preserve">μl </w:t>
      </w:r>
      <w:r w:rsidRPr="00422103">
        <w:t>NEB Buffer 4, 10</w:t>
      </w:r>
      <w:r>
        <w:t xml:space="preserve">μl </w:t>
      </w:r>
      <w:r w:rsidRPr="00422103">
        <w:t>BSA, 10</w:t>
      </w:r>
      <w:r>
        <w:t xml:space="preserve">μl </w:t>
      </w:r>
      <w:proofErr w:type="spellStart"/>
      <w:r w:rsidRPr="00422103">
        <w:t>Sac</w:t>
      </w:r>
      <w:r>
        <w:t>I</w:t>
      </w:r>
      <w:proofErr w:type="spellEnd"/>
      <w:r>
        <w:t>-HF in 1ml sterile water.  100μ</w:t>
      </w:r>
      <w:r w:rsidRPr="00422103">
        <w:t xml:space="preserve">l of this mixture was incubated at 37°C for two hours, and inactivated by incubation at 65°C for 20min.  Digest products were purified using a Qiagen </w:t>
      </w:r>
      <w:proofErr w:type="spellStart"/>
      <w:r w:rsidRPr="00422103">
        <w:t>Qiaspin</w:t>
      </w:r>
      <w:proofErr w:type="spellEnd"/>
      <w:r w:rsidRPr="00422103">
        <w:t xml:space="preserve">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proofErr w:type="spellStart"/>
      <w:r w:rsidRPr="00925FC8">
        <w:rPr>
          <w:bCs/>
          <w:i/>
          <w:iCs/>
          <w:color w:val="000000" w:themeColor="text1"/>
        </w:rPr>
        <w:t>loxP</w:t>
      </w:r>
      <w:proofErr w:type="spellEnd"/>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 xml:space="preserve">Qiagen </w:t>
      </w:r>
      <w:proofErr w:type="spellStart"/>
      <w:r w:rsidRPr="00AD3ECF">
        <w:rPr>
          <w:bCs/>
          <w:iCs/>
          <w:color w:val="000000" w:themeColor="text1"/>
        </w:rPr>
        <w:t>Qiaspin</w:t>
      </w:r>
      <w:proofErr w:type="spellEnd"/>
      <w:r>
        <w:rPr>
          <w:bCs/>
          <w:iCs/>
          <w:color w:val="000000" w:themeColor="text1"/>
        </w:rPr>
        <w:t xml:space="preserve">.  This cassette was integrated </w:t>
      </w:r>
      <w:r>
        <w:rPr>
          <w:bCs/>
          <w:iCs/>
          <w:color w:val="000000" w:themeColor="text1"/>
        </w:rPr>
        <w:lastRenderedPageBreak/>
        <w:t xml:space="preserve">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w:t>
      </w:r>
      <w:proofErr w:type="spellStart"/>
      <w:r>
        <w:rPr>
          <w:bCs/>
          <w:iCs/>
          <w:color w:val="000000" w:themeColor="text1"/>
        </w:rPr>
        <w:t>Ura</w:t>
      </w:r>
      <w:proofErr w:type="spellEnd"/>
      <w:r>
        <w:rPr>
          <w:bCs/>
          <w:iCs/>
          <w:color w:val="000000" w:themeColor="text1"/>
        </w:rPr>
        <w:t xml:space="preserve">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proofErr w:type="spellStart"/>
      <w:r w:rsidRPr="00233F15">
        <w:rPr>
          <w:bCs/>
          <w:iCs/>
          <w:color w:val="000000" w:themeColor="text1"/>
        </w:rPr>
        <w:t>HygroB</w:t>
      </w:r>
      <w:proofErr w:type="spellEnd"/>
      <w:r w:rsidRPr="00233F15">
        <w:rPr>
          <w:bCs/>
          <w:iCs/>
          <w:color w:val="000000" w:themeColor="text1"/>
        </w:rPr>
        <w:t xml:space="preserve">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w:t>
      </w:r>
      <w:proofErr w:type="spellStart"/>
      <w:r>
        <w:rPr>
          <w:bCs/>
          <w:iCs/>
          <w:color w:val="000000" w:themeColor="text1"/>
        </w:rPr>
        <w:t>barcoder</w:t>
      </w:r>
      <w:proofErr w:type="spellEnd"/>
      <w:r>
        <w:rPr>
          <w:bCs/>
          <w:iCs/>
          <w:color w:val="000000" w:themeColor="text1"/>
        </w:rPr>
        <w:t xml:space="preserve">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 xml:space="preserve">2μl Sterile DNA Free Water, 2μl 0.2M pH 7.4 Sodium Phosphate Buffer, 0.5 </w:t>
      </w:r>
      <w:proofErr w:type="spellStart"/>
      <w:r>
        <w:t>μl</w:t>
      </w:r>
      <w:proofErr w:type="spellEnd"/>
      <w:r>
        <w:t xml:space="preserve"> 5U/</w:t>
      </w:r>
      <w:proofErr w:type="spellStart"/>
      <w:r>
        <w:t>μl</w:t>
      </w:r>
      <w:proofErr w:type="spellEnd"/>
      <w:r>
        <w:t xml:space="preserve"> </w:t>
      </w:r>
      <w:proofErr w:type="spellStart"/>
      <w:r>
        <w:t>Zymoresearch</w:t>
      </w:r>
      <w:proofErr w:type="spellEnd"/>
      <w:r>
        <w:t xml:space="preserve"> </w:t>
      </w:r>
      <w:proofErr w:type="spellStart"/>
      <w:r>
        <w:t>zymolyase</w:t>
      </w:r>
      <w:proofErr w:type="spellEnd"/>
      <w:r>
        <w:t xml:space="preserv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 xml:space="preserve">l </w:t>
      </w:r>
      <w:proofErr w:type="spellStart"/>
      <w:r w:rsidRPr="0062257A">
        <w:t>ExoI</w:t>
      </w:r>
      <w:proofErr w:type="spellEnd"/>
      <w:r w:rsidRPr="0062257A">
        <w:t xml:space="preserve">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w:t>
      </w:r>
      <w:proofErr w:type="spellStart"/>
      <w:r>
        <w:t>seq</w:t>
      </w:r>
      <w:proofErr w:type="spellEnd"/>
      <w:r>
        <w:t xml:space="preserve"> and 3’HO </w:t>
      </w:r>
      <w:proofErr w:type="spellStart"/>
      <w:r>
        <w:t>seq</w:t>
      </w:r>
      <w:proofErr w:type="spellEnd"/>
      <w:r>
        <w:t xml:space="preserve">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 xml:space="preserve">To create a ‘Gold Standard’ genotyped set, 40 progeny strains (19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5BCF44E5"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008A7849">
        <w:rPr>
          <w:rFonts w:eastAsia="Times New Roman"/>
          <w:color w:val="333333"/>
          <w:shd w:val="clear" w:color="auto" w:fill="FFFFFF"/>
        </w:rPr>
        <w:t xml:space="preserve"> </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w:t>
      </w:r>
      <w:r>
        <w:rPr>
          <w:rFonts w:eastAsia="Times New Roman"/>
          <w:color w:val="333333"/>
          <w:shd w:val="clear" w:color="auto" w:fill="FFFFFF"/>
        </w:rPr>
        <w:lastRenderedPageBreak/>
        <w:t xml:space="preserve">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5CC1D8DC"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Cs/>
          <w:color w:val="333333"/>
          <w:shd w:val="clear" w:color="auto" w:fill="FFFFFF"/>
        </w:rPr>
        <w:t xml:space="preserve">) and the RY0148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xml:space="preserve">, selecting for </w:t>
      </w:r>
      <w:proofErr w:type="spellStart"/>
      <w:r>
        <w:rPr>
          <w:rFonts w:eastAsia="Times New Roman"/>
          <w:color w:val="333333"/>
          <w:shd w:val="clear" w:color="auto" w:fill="FFFFFF"/>
        </w:rPr>
        <w:t>MAT</w:t>
      </w:r>
      <w:r w:rsidRPr="00233F15">
        <w:rPr>
          <w:rFonts w:eastAsia="Times New Roman"/>
          <w:b/>
          <w:bCs/>
          <w:color w:val="333333"/>
          <w:shd w:val="clear" w:color="auto" w:fill="FFFFFF"/>
        </w:rPr>
        <w:t>a</w:t>
      </w:r>
      <w:proofErr w:type="spellEnd"/>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w:t>
      </w:r>
      <w:proofErr w:type="spellStart"/>
      <w:r w:rsidRPr="00233F15">
        <w:rPr>
          <w:rFonts w:eastAsia="Times New Roman"/>
          <w:color w:val="333333"/>
          <w:shd w:val="clear" w:color="auto" w:fill="FFFFFF"/>
        </w:rPr>
        <w:t>HygroB</w:t>
      </w:r>
      <w:proofErr w:type="spellEnd"/>
      <w:r w:rsidRPr="00233F15">
        <w:rPr>
          <w:rFonts w:eastAsia="Times New Roman"/>
          <w:color w:val="333333"/>
          <w:shd w:val="clear" w:color="auto" w:fill="FFFFFF"/>
        </w:rPr>
        <w:t xml:space="preserve">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228"/>
      <w:commentRangeStart w:id="229"/>
      <w:r>
        <w:rPr>
          <w:bCs/>
          <w:iCs/>
          <w:color w:val="000000" w:themeColor="text1"/>
        </w:rPr>
        <w:t>–</w:t>
      </w:r>
      <w:proofErr w:type="spellStart"/>
      <w:r w:rsidRPr="00233F15">
        <w:rPr>
          <w:rFonts w:eastAsia="Times New Roman"/>
          <w:color w:val="333333"/>
          <w:shd w:val="clear" w:color="auto" w:fill="FFFFFF"/>
        </w:rPr>
        <w:t>Ura</w:t>
      </w:r>
      <w:commentRangeEnd w:id="228"/>
      <w:proofErr w:type="spellEnd"/>
      <w:r>
        <w:rPr>
          <w:rStyle w:val="CommentReference"/>
          <w:rFonts w:asciiTheme="minorHAnsi" w:hAnsiTheme="minorHAnsi" w:cstheme="minorBidi"/>
        </w:rPr>
        <w:commentReference w:id="228"/>
      </w:r>
      <w:commentRangeEnd w:id="229"/>
      <w:r>
        <w:rPr>
          <w:rStyle w:val="CommentReference"/>
          <w:rFonts w:asciiTheme="minorHAnsi" w:hAnsiTheme="minorHAnsi" w:cstheme="minorBidi"/>
        </w:rPr>
        <w:commentReference w:id="229"/>
      </w:r>
      <w:r w:rsidRPr="00233F15">
        <w:rPr>
          <w:rFonts w:eastAsia="Times New Roman"/>
          <w:color w:val="333333"/>
          <w:shd w:val="clear" w:color="auto" w:fill="FFFFFF"/>
        </w:rPr>
        <w:t xml:space="preserve"> to select against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parents that may have escaped diploid selection. Using a </w:t>
      </w:r>
      <w:proofErr w:type="spellStart"/>
      <w:r w:rsidRPr="00233F15">
        <w:rPr>
          <w:rFonts w:eastAsia="Times New Roman"/>
          <w:color w:val="333333"/>
          <w:shd w:val="clear" w:color="auto" w:fill="FFFFFF"/>
        </w:rPr>
        <w:t>QPix</w:t>
      </w:r>
      <w:proofErr w:type="spellEnd"/>
      <w:r w:rsidRPr="00233F15">
        <w:rPr>
          <w:rFonts w:eastAsia="Times New Roman"/>
          <w:color w:val="333333"/>
          <w:shd w:val="clear" w:color="auto" w:fill="FFFFFF"/>
        </w:rPr>
        <w:t xml:space="preserve">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w:t>
      </w:r>
      <w:proofErr w:type="spellStart"/>
      <w:proofErr w:type="gram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
          <w:bCs/>
          <w:color w:val="333333"/>
          <w:shd w:val="clear" w:color="auto" w:fill="FFFFFF"/>
        </w:rPr>
        <w:t xml:space="preserve"> </w:t>
      </w:r>
      <w:r w:rsidRPr="00233F15">
        <w:rPr>
          <w:rFonts w:eastAsia="Times New Roman"/>
          <w:bCs/>
          <w:color w:val="333333"/>
          <w:shd w:val="clear" w:color="auto" w:fill="FFFFFF"/>
        </w:rPr>
        <w:t xml:space="preserve"> </w:t>
      </w:r>
      <w:r>
        <w:rPr>
          <w:rFonts w:eastAsia="Times New Roman"/>
          <w:bCs/>
          <w:color w:val="333333"/>
          <w:shd w:val="clear" w:color="auto" w:fill="FFFFFF"/>
        </w:rPr>
        <w:t>and</w:t>
      </w:r>
      <w:proofErr w:type="gramEnd"/>
      <w:r>
        <w:rPr>
          <w:rFonts w:eastAsia="Times New Roman"/>
          <w:bCs/>
          <w:color w:val="333333"/>
          <w:shd w:val="clear" w:color="auto" w:fill="FFFFFF"/>
        </w:rPr>
        <w:t xml:space="preserve">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proofErr w:type="spellStart"/>
      <w:r w:rsidRPr="00233F15">
        <w:rPr>
          <w:bCs/>
          <w:i/>
          <w:iCs/>
          <w:color w:val="000000" w:themeColor="text1"/>
        </w:rPr>
        <w:t>en</w:t>
      </w:r>
      <w:proofErr w:type="spellEnd"/>
      <w:r w:rsidRPr="00233F15">
        <w:rPr>
          <w:bCs/>
          <w:i/>
          <w:iCs/>
          <w:color w:val="000000" w:themeColor="text1"/>
        </w:rPr>
        <w:t xml:space="preserve">-masse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w:t>
      </w:r>
      <w:proofErr w:type="spellStart"/>
      <w:r>
        <w:rPr>
          <w:bCs/>
          <w:iCs/>
          <w:color w:val="000000" w:themeColor="text1"/>
        </w:rPr>
        <w:t>μl</w:t>
      </w:r>
      <w:proofErr w:type="spellEnd"/>
      <w:r>
        <w:rPr>
          <w:bCs/>
          <w:iCs/>
          <w:color w:val="000000" w:themeColor="text1"/>
        </w:rPr>
        <w:t xml:space="preserve"> of overnight yeast culture was mixed with </w:t>
      </w:r>
      <w:r>
        <w:t xml:space="preserve">8 </w:t>
      </w:r>
      <w:proofErr w:type="spellStart"/>
      <w:r>
        <w:rPr>
          <w:bCs/>
          <w:iCs/>
          <w:color w:val="000000" w:themeColor="text1"/>
        </w:rPr>
        <w:t>μ</w:t>
      </w:r>
      <w:r>
        <w:t>L</w:t>
      </w:r>
      <w:proofErr w:type="spellEnd"/>
      <w:r>
        <w:t xml:space="preserve"> 0.2 M sodium phosphate b</w:t>
      </w:r>
      <w:r w:rsidRPr="00795D18">
        <w:t xml:space="preserve">uffer </w:t>
      </w:r>
      <w:r>
        <w:t>(</w:t>
      </w:r>
      <w:r w:rsidRPr="00795D18">
        <w:t>pH 7.4</w:t>
      </w:r>
      <w:r>
        <w:t xml:space="preserve">), </w:t>
      </w:r>
      <w:r w:rsidRPr="00795D18">
        <w:t>4</w:t>
      </w:r>
      <w:r>
        <w:t xml:space="preserve"> </w:t>
      </w:r>
      <w:proofErr w:type="spellStart"/>
      <w:r>
        <w:rPr>
          <w:bCs/>
          <w:iCs/>
          <w:color w:val="000000" w:themeColor="text1"/>
        </w:rPr>
        <w:t>μ</w:t>
      </w:r>
      <w:r>
        <w:t>l</w:t>
      </w:r>
      <w:proofErr w:type="spellEnd"/>
      <w:r>
        <w:t xml:space="preserve"> </w:t>
      </w:r>
      <w:r w:rsidRPr="00795D18">
        <w:t xml:space="preserve">DNA free </w:t>
      </w:r>
      <w:r>
        <w:t xml:space="preserve">dH2O, 0.05 </w:t>
      </w:r>
      <w:proofErr w:type="spellStart"/>
      <w:r>
        <w:rPr>
          <w:bCs/>
          <w:iCs/>
          <w:color w:val="000000" w:themeColor="text1"/>
        </w:rPr>
        <w:t>μ</w:t>
      </w:r>
      <w:r>
        <w:t>l</w:t>
      </w:r>
      <w:proofErr w:type="spellEnd"/>
      <w:r>
        <w:t xml:space="preserve"> 5 U/</w:t>
      </w:r>
      <w:proofErr w:type="spellStart"/>
      <w:r>
        <w:rPr>
          <w:bCs/>
          <w:iCs/>
          <w:color w:val="000000" w:themeColor="text1"/>
        </w:rPr>
        <w:t>μ</w:t>
      </w:r>
      <w:r>
        <w:t>l</w:t>
      </w:r>
      <w:proofErr w:type="spellEnd"/>
      <w:r>
        <w:t xml:space="preserve"> </w:t>
      </w:r>
      <w:proofErr w:type="spellStart"/>
      <w:r>
        <w:t>Z</w:t>
      </w:r>
      <w:r w:rsidRPr="00795D18">
        <w:t>ymoresearch</w:t>
      </w:r>
      <w:proofErr w:type="spellEnd"/>
      <w:r w:rsidRPr="00795D18">
        <w:t xml:space="preserve"> </w:t>
      </w:r>
      <w:proofErr w:type="spellStart"/>
      <w:r w:rsidRPr="00795D18">
        <w:t>zymolyase</w:t>
      </w:r>
      <w:proofErr w:type="spellEnd"/>
      <w:r>
        <w:t xml:space="preserve"> and incubated at 37 </w:t>
      </w:r>
      <w:r w:rsidRPr="00FC1F96">
        <w:rPr>
          <w:color w:val="000000" w:themeColor="text1"/>
        </w:rPr>
        <w:t>°</w:t>
      </w:r>
      <w:r>
        <w:t xml:space="preserve">C for 35 minutes.  64 </w:t>
      </w:r>
      <w:proofErr w:type="spellStart"/>
      <w:r>
        <w:rPr>
          <w:bCs/>
          <w:iCs/>
          <w:color w:val="000000" w:themeColor="text1"/>
        </w:rPr>
        <w:t>μ</w:t>
      </w:r>
      <w:r>
        <w:t>l</w:t>
      </w:r>
      <w:proofErr w:type="spellEnd"/>
      <w:r>
        <w:t xml:space="preserve">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w:t>
      </w:r>
      <w:proofErr w:type="spellStart"/>
      <w:r>
        <w:rPr>
          <w:bCs/>
          <w:iCs/>
          <w:color w:val="000000" w:themeColor="text1"/>
        </w:rPr>
        <w:t>μl</w:t>
      </w:r>
      <w:proofErr w:type="spellEnd"/>
      <w:r>
        <w:rPr>
          <w:bCs/>
          <w:iCs/>
          <w:color w:val="000000" w:themeColor="text1"/>
        </w:rPr>
        <w:t xml:space="preserve"> of lysed colonies</w:t>
      </w:r>
      <w:r w:rsidRPr="00FC1F96">
        <w:rPr>
          <w:bCs/>
          <w:iCs/>
          <w:color w:val="000000" w:themeColor="text1"/>
        </w:rPr>
        <w:t xml:space="preserve"> using a </w:t>
      </w:r>
      <w:proofErr w:type="spellStart"/>
      <w:r w:rsidRPr="00FC1F96">
        <w:rPr>
          <w:bCs/>
          <w:iCs/>
          <w:color w:val="000000" w:themeColor="text1"/>
        </w:rPr>
        <w:t>Hydrocycler</w:t>
      </w:r>
      <w:proofErr w:type="spellEnd"/>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 xml:space="preserve">Qiagen </w:t>
      </w:r>
      <w:proofErr w:type="spellStart"/>
      <w:r>
        <w:t>Qiaquik</w:t>
      </w:r>
      <w:proofErr w:type="spellEnd"/>
      <w:r>
        <w:t xml:space="preserve">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w:t>
      </w:r>
      <w:proofErr w:type="spellStart"/>
      <w:r>
        <w:rPr>
          <w:bCs/>
          <w:iCs/>
          <w:color w:val="000000" w:themeColor="text1"/>
          <w:lang w:val="en-CA"/>
        </w:rPr>
        <w:t>Nanoquant</w:t>
      </w:r>
      <w:proofErr w:type="spellEnd"/>
      <w:r>
        <w:rPr>
          <w:bCs/>
          <w:iCs/>
          <w:color w:val="000000" w:themeColor="text1"/>
          <w:lang w:val="en-CA"/>
        </w:rPr>
        <w:t xml:space="preserve">.  </w:t>
      </w:r>
      <w:r w:rsidRPr="00FC1F96">
        <w:rPr>
          <w:bCs/>
          <w:iCs/>
          <w:color w:val="000000" w:themeColor="text1"/>
        </w:rPr>
        <w:t>From the resulting products from each plate,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 xml:space="preserve">Qiagen </w:t>
      </w:r>
      <w:proofErr w:type="spellStart"/>
      <w:r>
        <w:t>Qiaquik</w:t>
      </w:r>
      <w:proofErr w:type="spellEnd"/>
      <w:r>
        <w:t xml:space="preserve">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w:t>
      </w:r>
      <w:proofErr w:type="spellStart"/>
      <w:r>
        <w:rPr>
          <w:color w:val="000000" w:themeColor="text1"/>
        </w:rPr>
        <w:t>bp</w:t>
      </w:r>
      <w:proofErr w:type="spellEnd"/>
      <w:r>
        <w:rPr>
          <w:color w:val="000000" w:themeColor="text1"/>
        </w:rPr>
        <w:t>)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w:t>
      </w:r>
      <w:proofErr w:type="spellStart"/>
      <w:r>
        <w:rPr>
          <w:bCs/>
          <w:iCs/>
          <w:color w:val="000000" w:themeColor="text1"/>
        </w:rPr>
        <w:t>H</w:t>
      </w:r>
      <w:r w:rsidRPr="00233F15">
        <w:rPr>
          <w:bCs/>
          <w:iCs/>
          <w:color w:val="000000" w:themeColor="text1"/>
        </w:rPr>
        <w:t>iSeq</w:t>
      </w:r>
      <w:proofErr w:type="spellEnd"/>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58699EDE" w:rsidR="00F85114" w:rsidRPr="003E5F54"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3450DE">
        <w:rPr>
          <w:rFonts w:eastAsia="Times New Roman"/>
          <w:color w:val="222222"/>
          <w:shd w:val="clear" w:color="auto" w:fill="FFFFFF"/>
        </w:rPr>
        <w:t>one of the matching identifiers</w:t>
      </w:r>
      <w:r w:rsidR="003E5F54">
        <w:rPr>
          <w:rFonts w:eastAsia="Times New Roman"/>
          <w:color w:val="222222"/>
          <w:shd w:val="clear" w:color="auto" w:fill="FFFFFF"/>
        </w:rPr>
        <w:t xml:space="preserve"> was randomly assigned to represent </w:t>
      </w:r>
      <w:r w:rsidRPr="00233F15">
        <w:rPr>
          <w:rFonts w:eastAsia="Times New Roman"/>
          <w:color w:val="222222"/>
          <w:shd w:val="clear" w:color="auto" w:fill="FFFFFF"/>
        </w:rPr>
        <w:t xml:space="preserve">each unique </w:t>
      </w:r>
      <w:r w:rsidR="003E5F54">
        <w:rPr>
          <w:rFonts w:eastAsia="Times New Roman"/>
          <w:color w:val="222222"/>
          <w:shd w:val="clear" w:color="auto" w:fill="FFFFFF"/>
        </w:rPr>
        <w:t xml:space="preserve">combination of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r w:rsidR="003E5F54">
        <w:rPr>
          <w:rFonts w:eastAsia="Times New Roman"/>
          <w:color w:val="222222"/>
          <w:shd w:val="clear" w:color="auto" w:fill="FFFFFF"/>
        </w:rPr>
        <w:t>s</w:t>
      </w:r>
      <w:r w:rsidRPr="00233F15">
        <w:rPr>
          <w:rFonts w:eastAsia="Times New Roman"/>
          <w:color w:val="222222"/>
          <w:shd w:val="clear" w:color="auto" w:fill="FFFFFF"/>
        </w:rPr>
        <w:t>.</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421E189F"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and likely arose from remaining </w:t>
      </w:r>
      <w:proofErr w:type="spellStart"/>
      <w:r w:rsidRPr="00233F15">
        <w:rPr>
          <w:rFonts w:eastAsia="Calibri"/>
          <w:color w:val="333333"/>
          <w:shd w:val="clear" w:color="auto" w:fill="FFFFFF"/>
        </w:rPr>
        <w:t>barcoder</w:t>
      </w:r>
      <w:proofErr w:type="spellEnd"/>
      <w:r w:rsidRPr="00233F15">
        <w:rPr>
          <w:rFonts w:eastAsia="Calibri"/>
          <w:color w:val="333333"/>
          <w:shd w:val="clear" w:color="auto" w:fill="FFFFFF"/>
        </w:rPr>
        <w:t xml:space="preserve"> parents </w:t>
      </w:r>
      <w:r>
        <w:rPr>
          <w:rFonts w:eastAsia="Calibri"/>
          <w:color w:val="333333"/>
          <w:shd w:val="clear" w:color="auto" w:fill="FFFFFF"/>
        </w:rPr>
        <w:t>which had escaped a previous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selection step.  The genotypes for </w:t>
      </w:r>
      <w:proofErr w:type="gramStart"/>
      <w:r w:rsidRPr="00233F15">
        <w:rPr>
          <w:rFonts w:eastAsia="Calibri"/>
          <w:color w:val="333333"/>
          <w:shd w:val="clear" w:color="auto" w:fill="FFFFFF"/>
        </w:rPr>
        <w:t>the these</w:t>
      </w:r>
      <w:proofErr w:type="gramEnd"/>
      <w:r w:rsidRPr="00233F15">
        <w:rPr>
          <w:rFonts w:eastAsia="Calibri"/>
          <w:color w:val="333333"/>
          <w:shd w:val="clear" w:color="auto" w:fill="FFFFFF"/>
        </w:rPr>
        <w:t xml:space="preserve"> 74 strains were kept as is, while the other 23 strains, as well as 46 untested strains were discarded from the analysis. Out of 45 </w:t>
      </w:r>
      <w:proofErr w:type="spellStart"/>
      <w:r w:rsidRPr="00233F15">
        <w:rPr>
          <w:rFonts w:eastAsia="Calibri"/>
          <w:color w:val="333333"/>
          <w:shd w:val="clear" w:color="auto" w:fill="FFFFFF"/>
        </w:rPr>
        <w:t>MAT</w:t>
      </w:r>
      <w:r w:rsidRPr="00362D4D">
        <w:rPr>
          <w:b/>
          <w:bCs/>
          <w:iCs/>
          <w:color w:val="000000" w:themeColor="text1"/>
        </w:rPr>
        <w:t>a</w:t>
      </w:r>
      <w:proofErr w:type="spellEnd"/>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proofErr w:type="spellStart"/>
      <w:r w:rsidRPr="00233F15">
        <w:rPr>
          <w:bCs/>
          <w:iCs/>
          <w:color w:val="000000" w:themeColor="text1"/>
        </w:rPr>
        <w:t>Ura</w:t>
      </w:r>
      <w:proofErr w:type="spellEnd"/>
      <w:r w:rsidRPr="00233F15">
        <w:rPr>
          <w:bCs/>
          <w:iCs/>
          <w:color w:val="000000" w:themeColor="text1"/>
        </w:rPr>
        <w:t xml:space="preserve">. Individual genotyping was performed for these </w:t>
      </w:r>
      <w:proofErr w:type="spellStart"/>
      <w:r w:rsidRPr="00233F15">
        <w:rPr>
          <w:bCs/>
          <w:iCs/>
          <w:color w:val="000000" w:themeColor="text1"/>
        </w:rPr>
        <w:t>MAT</w:t>
      </w:r>
      <w:r w:rsidRPr="00362D4D">
        <w:rPr>
          <w:b/>
          <w:bCs/>
          <w:iCs/>
          <w:color w:val="000000" w:themeColor="text1"/>
        </w:rPr>
        <w:t>a</w:t>
      </w:r>
      <w:proofErr w:type="spellEnd"/>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4F9D290D"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proofErr w:type="spellStart"/>
      <w:r w:rsidRPr="00233F15">
        <w:rPr>
          <w:i/>
        </w:rPr>
        <w:t>en</w:t>
      </w:r>
      <w:proofErr w:type="spellEnd"/>
      <w:r w:rsidRPr="00233F15">
        <w:rPr>
          <w:i/>
        </w:rPr>
        <w:t xml:space="preserve">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w:t>
      </w:r>
      <w:r w:rsidRPr="00233F15">
        <w:rPr>
          <w:color w:val="000000" w:themeColor="text1"/>
        </w:rPr>
        <w:lastRenderedPageBreak/>
        <w:t xml:space="preserve">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230"/>
      <w:commentRangeStart w:id="231"/>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230"/>
      <w:r>
        <w:rPr>
          <w:rStyle w:val="CommentReference"/>
          <w:rFonts w:asciiTheme="minorHAnsi" w:hAnsiTheme="minorHAnsi" w:cstheme="minorBidi"/>
        </w:rPr>
        <w:commentReference w:id="230"/>
      </w:r>
      <w:commentRangeEnd w:id="231"/>
      <w:r>
        <w:rPr>
          <w:rStyle w:val="CommentReference"/>
          <w:rFonts w:asciiTheme="minorHAnsi" w:hAnsiTheme="minorHAnsi" w:cstheme="minorBidi"/>
        </w:rPr>
        <w:commentReference w:id="231"/>
      </w:r>
      <w:r w:rsidRPr="00233F15">
        <w:rPr>
          <w:bCs/>
          <w:iCs/>
          <w:color w:val="000000" w:themeColor="text1"/>
        </w:rPr>
        <w:t xml:space="preserve"> was measured in the appropriate medium every 15 mins using a </w:t>
      </w:r>
      <w:proofErr w:type="spellStart"/>
      <w:r w:rsidRPr="00233F15">
        <w:rPr>
          <w:bCs/>
          <w:iCs/>
          <w:color w:val="000000" w:themeColor="text1"/>
        </w:rPr>
        <w:t>GENios</w:t>
      </w:r>
      <w:proofErr w:type="spellEnd"/>
      <w:r w:rsidRPr="00233F15">
        <w:rPr>
          <w:bCs/>
          <w:iCs/>
          <w:color w:val="000000" w:themeColor="text1"/>
        </w:rPr>
        <w:t xml:space="preserve">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7529A6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232"/>
      <w:r w:rsidRPr="00233F15">
        <w:rPr>
          <w:bCs/>
          <w:iCs/>
          <w:color w:val="000000" w:themeColor="text1"/>
        </w:rPr>
        <w:t xml:space="preserve">wild type </w:t>
      </w:r>
      <w:commentRangeEnd w:id="232"/>
      <w:r w:rsidR="00537EAF">
        <w:rPr>
          <w:rStyle w:val="CommentReference"/>
          <w:rFonts w:asciiTheme="minorHAnsi" w:hAnsiTheme="minorHAnsi" w:cstheme="minorBidi"/>
        </w:rPr>
        <w:commentReference w:id="232"/>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770E6B">
        <w:rPr>
          <w:bCs/>
          <w:iCs/>
          <w:color w:val="000000" w:themeColor="text1"/>
        </w:rPr>
        <w:t>Here, g</w:t>
      </w:r>
      <w:r w:rsidR="00877BF9" w:rsidRPr="00233F15">
        <w:rPr>
          <w:bCs/>
          <w:iCs/>
          <w:color w:val="000000" w:themeColor="text1"/>
        </w:rPr>
        <w:t xml:space="preserve">rowth was determined by the </w:t>
      </w:r>
      <w:proofErr w:type="spellStart"/>
      <w:r w:rsidR="00877BF9" w:rsidRPr="00233F15">
        <w:rPr>
          <w:bCs/>
          <w:iCs/>
          <w:color w:val="000000" w:themeColor="text1"/>
        </w:rPr>
        <w:t>Average_G</w:t>
      </w:r>
      <w:proofErr w:type="spellEnd"/>
      <w:r w:rsidR="00877BF9" w:rsidRPr="00233F15">
        <w:rPr>
          <w:bCs/>
          <w:iCs/>
          <w:color w:val="000000" w:themeColor="text1"/>
        </w:rPr>
        <w:t xml:space="preserve"> metric</w:t>
      </w:r>
      <w:r w:rsidR="00770E6B">
        <w:rPr>
          <w:bCs/>
          <w:iCs/>
          <w:color w:val="000000" w:themeColor="text1"/>
        </w:rPr>
        <w:t xml:space="preserve"> </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xml:space="preserve">) were combined into two </w:t>
      </w:r>
      <w:proofErr w:type="gramStart"/>
      <w:r w:rsidRPr="00233F15">
        <w:rPr>
          <w:bCs/>
          <w:iCs/>
          <w:color w:val="000000" w:themeColor="text1"/>
        </w:rPr>
        <w:t>separate</w:t>
      </w:r>
      <w:proofErr w:type="gramEnd"/>
      <w:r w:rsidRPr="00233F15">
        <w:rPr>
          <w:bCs/>
          <w:iCs/>
          <w:color w:val="000000" w:themeColor="text1"/>
        </w:rPr>
        <w:t xml:space="preserv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 xml:space="preserve">Samples from the original YPD + glycerol pool were </w:t>
      </w:r>
      <w:proofErr w:type="spellStart"/>
      <w:r w:rsidRPr="00233F15">
        <w:rPr>
          <w:rFonts w:eastAsia="Times New Roman"/>
          <w:color w:val="333333"/>
          <w:shd w:val="clear" w:color="auto" w:fill="FFFFFF"/>
        </w:rPr>
        <w:t>thawn</w:t>
      </w:r>
      <w:proofErr w:type="spellEnd"/>
      <w:r w:rsidRPr="00233F15">
        <w:rPr>
          <w:rFonts w:eastAsia="Times New Roman"/>
          <w:color w:val="333333"/>
          <w:shd w:val="clear" w:color="auto" w:fill="FFFFFF"/>
        </w:rPr>
        <w:t xml:space="preserve">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 xml:space="preserve">in 10ml.  For the solvent control, a </w:t>
      </w:r>
      <w:proofErr w:type="gramStart"/>
      <w:r w:rsidRPr="00233F15">
        <w:rPr>
          <w:rFonts w:eastAsia="Times New Roman"/>
          <w:color w:val="333333"/>
          <w:shd w:val="clear" w:color="auto" w:fill="FFFFFF"/>
        </w:rPr>
        <w:t>0 generation</w:t>
      </w:r>
      <w:proofErr w:type="gramEnd"/>
      <w:r w:rsidRPr="00233F15">
        <w:rPr>
          <w:rFonts w:eastAsia="Times New Roman"/>
          <w:color w:val="333333"/>
          <w:shd w:val="clear" w:color="auto" w:fill="FFFFFF"/>
        </w:rPr>
        <w:t xml:space="preserve">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 xml:space="preserve">Harvested samples were subject to genomic DNA extraction using a </w:t>
      </w:r>
      <w:proofErr w:type="spellStart"/>
      <w:r w:rsidRPr="00233F15">
        <w:rPr>
          <w:bCs/>
          <w:iCs/>
          <w:color w:val="000000" w:themeColor="text1"/>
        </w:rPr>
        <w:t>YeaStar</w:t>
      </w:r>
      <w:proofErr w:type="spellEnd"/>
      <w:r w:rsidRPr="00233F15">
        <w:rPr>
          <w:bCs/>
          <w:iCs/>
          <w:color w:val="000000" w:themeColor="text1"/>
        </w:rPr>
        <w:t>™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w:t>
      </w:r>
      <w:proofErr w:type="spellStart"/>
      <w:r w:rsidRPr="00233F15">
        <w:rPr>
          <w:bCs/>
          <w:iCs/>
          <w:color w:val="000000" w:themeColor="text1"/>
        </w:rPr>
        <w:t>SuperMix</w:t>
      </w:r>
      <w:proofErr w:type="spellEnd"/>
      <w:r w:rsidRPr="00233F15">
        <w:rPr>
          <w:bCs/>
          <w:iCs/>
          <w:color w:val="000000" w:themeColor="text1"/>
        </w:rPr>
        <w:t xml:space="preserve">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w:t>
      </w:r>
      <w:proofErr w:type="spellStart"/>
      <w:r>
        <w:rPr>
          <w:bCs/>
          <w:iCs/>
          <w:color w:val="000000" w:themeColor="text1"/>
        </w:rPr>
        <w:t>μl</w:t>
      </w:r>
      <w:proofErr w:type="spellEnd"/>
      <w:r>
        <w:rPr>
          <w:bCs/>
          <w:iCs/>
          <w:color w:val="000000" w:themeColor="text1"/>
        </w:rPr>
        <w:t xml:space="preserve">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proofErr w:type="spellStart"/>
      <w:r w:rsidRPr="00233F15">
        <w:rPr>
          <w:bCs/>
          <w:iCs/>
          <w:color w:val="000000" w:themeColor="text1"/>
          <w:lang w:val="en-CA"/>
        </w:rPr>
        <w:t>bp</w:t>
      </w:r>
      <w:proofErr w:type="spellEnd"/>
      <w:r w:rsidRPr="00233F15">
        <w:rPr>
          <w:bCs/>
          <w:iCs/>
          <w:color w:val="000000" w:themeColor="text1"/>
          <w:lang w:val="en-CA"/>
        </w:rPr>
        <w:t xml:space="preserve">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proofErr w:type="gramStart"/>
      <w:r w:rsidR="001731FC" w:rsidRPr="00233F15">
        <w:rPr>
          <w:bCs/>
          <w:iCs/>
          <w:color w:val="000000" w:themeColor="text1"/>
        </w:rPr>
        <w:t>),</w:t>
      </w:r>
      <w:r w:rsidR="0005129A" w:rsidRPr="00233F15">
        <w:rPr>
          <w:bCs/>
          <w:iCs/>
          <w:color w:val="000000" w:themeColor="text1"/>
        </w:rPr>
        <w:t xml:space="preserve">  </w:t>
      </w:r>
      <w:r w:rsidR="0013740C" w:rsidRPr="00233F15">
        <w:rPr>
          <w:bCs/>
          <w:iCs/>
          <w:color w:val="000000" w:themeColor="text1"/>
        </w:rPr>
        <w:t>strain</w:t>
      </w:r>
      <w:proofErr w:type="gramEnd"/>
      <w:r w:rsidR="0013740C" w:rsidRPr="00233F15">
        <w:rPr>
          <w:bCs/>
          <w:iCs/>
          <w:color w:val="000000" w:themeColor="text1"/>
        </w:rPr>
        <w:t xml:space="preserve">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w:t>
      </w:r>
      <w:proofErr w:type="spellStart"/>
      <w:r w:rsidR="00C52967" w:rsidRPr="00233F15">
        <w:rPr>
          <w:bCs/>
          <w:iCs/>
          <w:color w:val="000000" w:themeColor="text1"/>
        </w:rPr>
        <w:t>ungapped</w:t>
      </w:r>
      <w:proofErr w:type="spellEnd"/>
      <w:r w:rsidR="00C52967" w:rsidRPr="00233F15">
        <w:rPr>
          <w:bCs/>
          <w:iCs/>
          <w:color w:val="000000" w:themeColor="text1"/>
        </w:rPr>
        <w:t xml:space="preserve">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 xml:space="preserve">the next </w:t>
      </w:r>
      <w:r w:rsidR="00C52967" w:rsidRPr="00233F15">
        <w:rPr>
          <w:bCs/>
          <w:iCs/>
          <w:color w:val="000000" w:themeColor="text1"/>
        </w:rPr>
        <w:lastRenderedPageBreak/>
        <w:t>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6E3392"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6E3392"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6E3392"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6E3392"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350CA69A"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 xml:space="preserve">satisfies this relationship using the </w:t>
      </w:r>
      <w:proofErr w:type="gramStart"/>
      <w:r w:rsidR="00E76A36">
        <w:rPr>
          <w:rFonts w:eastAsiaTheme="minorEastAsia"/>
          <w:bCs/>
          <w:iCs/>
          <w:color w:val="000000" w:themeColor="text1"/>
          <w:lang w:val="en-CA"/>
        </w:rPr>
        <w:t>optimize</w:t>
      </w:r>
      <w:r w:rsidR="00E76826">
        <w:rPr>
          <w:rFonts w:eastAsiaTheme="minorEastAsia"/>
          <w:bCs/>
          <w:iCs/>
          <w:color w:val="000000" w:themeColor="text1"/>
          <w:lang w:val="en-CA"/>
        </w:rPr>
        <w:t>(</w:t>
      </w:r>
      <w:proofErr w:type="gramEnd"/>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ins w:id="233" w:author="Albi Celaj" w:date="2019-01-22T15:08:00Z">
        <w:r w:rsidR="00B551D7">
          <w:rPr>
            <w:rFonts w:eastAsiaTheme="minorEastAsia"/>
            <w:bCs/>
            <w:iCs/>
            <w:color w:val="000000" w:themeColor="text1"/>
            <w:lang w:val="en-CA"/>
          </w:rPr>
          <w:t>-1</w:t>
        </w:r>
      </w:ins>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w:t>
      </w:r>
      <w:ins w:id="234" w:author="Albi Celaj" w:date="2019-01-22T15:09:00Z">
        <w:r w:rsidR="00EE2F08">
          <w:rPr>
            <w:rFonts w:eastAsiaTheme="minorEastAsia"/>
            <w:bCs/>
            <w:iCs/>
            <w:color w:val="000000" w:themeColor="text1"/>
            <w:lang w:val="en-CA"/>
          </w:rPr>
          <w:t>For linear regression and neural network training,</w:t>
        </w:r>
      </w:ins>
      <w:ins w:id="235" w:author="Albi Celaj" w:date="2019-01-22T15:10:00Z">
        <w:r w:rsidR="00EE2F08">
          <w:rPr>
            <w:rFonts w:eastAsiaTheme="minorEastAsia"/>
            <w:bCs/>
            <w:iCs/>
            <w:color w:val="000000" w:themeColor="text1"/>
            <w:lang w:val="en-CA"/>
          </w:rPr>
          <w:t xml:space="preserve"> the minimum for</w:t>
        </w:r>
      </w:ins>
      <w:ins w:id="236" w:author="Albi Celaj" w:date="2019-01-22T15:09:00Z">
        <w:r w:rsidR="00EE2F08">
          <w:rPr>
            <w:rFonts w:eastAsiaTheme="minorEastAsia"/>
            <w:bCs/>
            <w:iCs/>
            <w:color w:val="000000" w:themeColor="text1"/>
            <w:lang w:val="en-CA"/>
          </w:rPr>
          <w:t xml:space="preserve"> </w:t>
        </w:r>
      </w:ins>
      <m:oMath>
        <m:r>
          <w:ins w:id="237" w:author="Albi Celaj" w:date="2019-01-22T15:10:00Z">
            <w:rPr>
              <w:rFonts w:ascii="Cambria Math" w:hAnsi="Cambria Math"/>
              <w:color w:val="000000" w:themeColor="text1"/>
              <w:lang w:val="en-CA"/>
            </w:rPr>
            <m:t>g</m:t>
          </w:ins>
        </m:r>
      </m:oMath>
      <w:ins w:id="238" w:author="Albi Celaj" w:date="2019-01-22T15:10:00Z">
        <w:r w:rsidR="00EE2F08">
          <w:rPr>
            <w:rFonts w:eastAsiaTheme="minorEastAsia"/>
            <w:color w:val="000000" w:themeColor="text1"/>
            <w:lang w:val="en-CA"/>
          </w:rPr>
          <w:t xml:space="preserve"> is set to 1e-10 to avoid numerical </w:t>
        </w:r>
      </w:ins>
      <w:ins w:id="239" w:author="Albi Celaj" w:date="2019-01-22T15:11:00Z">
        <w:r w:rsidR="00EE2F08">
          <w:rPr>
            <w:rFonts w:eastAsiaTheme="minorEastAsia"/>
            <w:color w:val="000000" w:themeColor="text1"/>
            <w:lang w:val="en-CA"/>
          </w:rPr>
          <w:t xml:space="preserve">errors in the algorithms. </w:t>
        </w:r>
      </w:ins>
      <w:ins w:id="240" w:author="Albi Celaj" w:date="2019-01-22T15:10:00Z">
        <w:r w:rsidR="00EE2F08">
          <w:rPr>
            <w:rFonts w:eastAsiaTheme="minorEastAsia"/>
            <w:bCs/>
            <w:iCs/>
            <w:color w:val="000000" w:themeColor="text1"/>
            <w:lang w:val="en-CA"/>
          </w:rPr>
          <w:t xml:space="preserve"> </w:t>
        </w:r>
      </w:ins>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w:t>
      </w:r>
      <w:proofErr w:type="spellStart"/>
      <w:r w:rsidR="00E76A36">
        <w:rPr>
          <w:rFonts w:eastAsiaTheme="minorEastAsia"/>
          <w:bCs/>
          <w:iCs/>
          <w:color w:val="000000" w:themeColor="text1"/>
          <w:lang w:val="en-CA"/>
        </w:rPr>
        <w:t>ivided</w:t>
      </w:r>
      <w:proofErr w:type="spellEnd"/>
      <w:r w:rsidR="00E76A36">
        <w:rPr>
          <w:rFonts w:eastAsiaTheme="minorEastAsia"/>
          <w:bCs/>
          <w:iCs/>
          <w:color w:val="000000" w:themeColor="text1"/>
          <w:lang w:val="en-CA"/>
        </w:rPr>
        <w:t xml:space="preserve">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6E3392"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A3C0A3A"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 xml:space="preserve">such that resistance estimates from the </w:t>
      </w:r>
      <w:proofErr w:type="spellStart"/>
      <w:r w:rsidR="00D9511C">
        <w:rPr>
          <w:rFonts w:eastAsiaTheme="minorEastAsia"/>
          <w:bCs/>
          <w:iCs/>
          <w:color w:val="000000" w:themeColor="text1"/>
          <w:lang w:val="en-CA"/>
        </w:rPr>
        <w:t>MAT</w:t>
      </w:r>
      <w:r w:rsidR="00D9511C" w:rsidRPr="00D9511C">
        <w:rPr>
          <w:rFonts w:eastAsiaTheme="minorEastAsia"/>
          <w:b/>
          <w:bCs/>
          <w:iCs/>
          <w:color w:val="000000" w:themeColor="text1"/>
          <w:lang w:val="en-CA"/>
        </w:rPr>
        <w:t>a</w:t>
      </w:r>
      <w:proofErr w:type="spellEnd"/>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 xml:space="preserve">the </w:t>
      </w:r>
      <w:proofErr w:type="spellStart"/>
      <w:r w:rsidR="00ED15EA">
        <w:rPr>
          <w:rFonts w:eastAsiaTheme="minorEastAsia"/>
          <w:bCs/>
          <w:iCs/>
          <w:color w:val="000000" w:themeColor="text1"/>
          <w:lang w:val="en-CA"/>
        </w:rPr>
        <w:t>MAT</w:t>
      </w:r>
      <w:r w:rsidR="00ED15EA" w:rsidRPr="00D9511C">
        <w:rPr>
          <w:rFonts w:eastAsiaTheme="minorEastAsia"/>
          <w:b/>
          <w:bCs/>
          <w:iCs/>
          <w:color w:val="000000" w:themeColor="text1"/>
          <w:lang w:val="en-CA"/>
        </w:rPr>
        <w:t>a</w:t>
      </w:r>
      <w:proofErr w:type="spellEnd"/>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ins w:id="241" w:author="Albi Celaj" w:date="2019-01-22T15:11:00Z">
        <w:r w:rsidR="00EE2F08">
          <w:rPr>
            <w:bCs/>
            <w:iCs/>
            <w:color w:val="000000" w:themeColor="text1"/>
          </w:rPr>
          <w:t xml:space="preserve"> </w:t>
        </w:r>
      </w:ins>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6E339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6E339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6E339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6E3392"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6E339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6E339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6E3392"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w:t>
      </w:r>
      <w:proofErr w:type="spellStart"/>
      <w:proofErr w:type="gramStart"/>
      <w:r w:rsidR="00911095">
        <w:rPr>
          <w:rFonts w:eastAsiaTheme="minorEastAsia"/>
          <w:bCs/>
          <w:iCs/>
          <w:color w:val="000000" w:themeColor="text1"/>
        </w:rPr>
        <w:t>glm</w:t>
      </w:r>
      <w:proofErr w:type="spellEnd"/>
      <w:r w:rsidR="00A903E1">
        <w:rPr>
          <w:rFonts w:eastAsiaTheme="minorEastAsia"/>
          <w:bCs/>
          <w:iCs/>
          <w:color w:val="000000" w:themeColor="text1"/>
        </w:rPr>
        <w:t>(</w:t>
      </w:r>
      <w:proofErr w:type="gramEnd"/>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516FB5FE"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60EC33F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ins w:id="242" w:author="Albi Celaj" w:date="2019-01-22T15:13:00Z">
        <w:r w:rsidR="00EE2F08">
          <w:rPr>
            <w:rFonts w:eastAsiaTheme="minorEastAsia"/>
            <w:color w:val="000000" w:themeColor="text1"/>
            <w:lang w:val="en-CA"/>
          </w:rPr>
          <w:t xml:space="preserve">unique </w:t>
        </w:r>
      </w:ins>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ins w:id="243" w:author="Albi Celaj" w:date="2019-01-22T15:13:00Z">
        <w:r w:rsidR="00EE2F08">
          <w:rPr>
            <w:rFonts w:eastAsiaTheme="minorEastAsia"/>
            <w:color w:val="000000" w:themeColor="text1"/>
            <w:lang w:val="en-CA"/>
          </w:rPr>
          <w:t xml:space="preserve"> to search</w:t>
        </w:r>
      </w:ins>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643F2A8B" w:rsidR="00A86E68" w:rsidRPr="00A86E68" w:rsidRDefault="00A86E68" w:rsidP="008F1FA5">
      <w:pPr>
        <w:jc w:val="both"/>
        <w:rPr>
          <w:b/>
          <w:bCs/>
          <w:iCs/>
          <w:color w:val="000000" w:themeColor="text1"/>
        </w:rPr>
      </w:pPr>
      <w:r>
        <w:rPr>
          <w:b/>
          <w:bCs/>
          <w:iCs/>
          <w:color w:val="000000" w:themeColor="text1"/>
        </w:rPr>
        <w:t xml:space="preserve">Defining a </w:t>
      </w:r>
      <w:del w:id="244" w:author="Albi Celaj" w:date="2019-01-22T15:13:00Z">
        <w:r w:rsidR="00996366" w:rsidDel="00001B97">
          <w:rPr>
            <w:b/>
            <w:bCs/>
            <w:iCs/>
            <w:color w:val="000000" w:themeColor="text1"/>
          </w:rPr>
          <w:delText>non</w:delText>
        </w:r>
        <w:r w:rsidDel="00001B97">
          <w:rPr>
            <w:b/>
            <w:bCs/>
            <w:iCs/>
            <w:color w:val="000000" w:themeColor="text1"/>
          </w:rPr>
          <w:delText>-</w:delText>
        </w:r>
        <w:r w:rsidR="00996366" w:rsidDel="00001B97">
          <w:rPr>
            <w:b/>
            <w:bCs/>
            <w:iCs/>
            <w:color w:val="000000" w:themeColor="text1"/>
          </w:rPr>
          <w:delText>linear</w:delText>
        </w:r>
      </w:del>
      <w:ins w:id="245" w:author="Albi Celaj" w:date="2019-01-22T15:13:00Z">
        <w:r w:rsidR="00001B97">
          <w:rPr>
            <w:b/>
            <w:bCs/>
            <w:iCs/>
            <w:color w:val="000000" w:themeColor="text1"/>
          </w:rPr>
          <w:t>neural network</w:t>
        </w:r>
      </w:ins>
      <w:r w:rsidR="00996366">
        <w:rPr>
          <w:b/>
          <w:bCs/>
          <w:iCs/>
          <w:color w:val="000000" w:themeColor="text1"/>
        </w:rPr>
        <w:t xml:space="preserve"> system model</w:t>
      </w:r>
    </w:p>
    <w:p w14:paraId="7B6D8A63" w14:textId="469B8AAE" w:rsidR="00345169" w:rsidRDefault="00B2123C" w:rsidP="008F1FA5">
      <w:pPr>
        <w:jc w:val="both"/>
        <w:rPr>
          <w:bCs/>
          <w:iCs/>
          <w:color w:val="000000" w:themeColor="text1"/>
        </w:rPr>
      </w:pPr>
      <w:r>
        <w:rPr>
          <w:bCs/>
          <w:iCs/>
          <w:color w:val="000000" w:themeColor="text1"/>
        </w:rPr>
        <w:t xml:space="preserve">We will define an ‘efflux and </w:t>
      </w:r>
      <w:del w:id="246" w:author="Albi Celaj" w:date="2019-01-22T15:13:00Z">
        <w:r w:rsidDel="00001B97">
          <w:rPr>
            <w:bCs/>
            <w:iCs/>
            <w:color w:val="000000" w:themeColor="text1"/>
          </w:rPr>
          <w:delText>compensatory activation</w:delText>
        </w:r>
      </w:del>
      <w:ins w:id="247" w:author="Albi Celaj" w:date="2019-01-22T15:13:00Z">
        <w:r w:rsidR="00001B97">
          <w:rPr>
            <w:bCs/>
            <w:iCs/>
            <w:color w:val="000000" w:themeColor="text1"/>
          </w:rPr>
          <w:t>influence</w:t>
        </w:r>
      </w:ins>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6E3392"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6E3392"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proofErr w:type="spellStart"/>
      <w:r w:rsidR="00EC7561">
        <w:rPr>
          <w:rFonts w:eastAsiaTheme="minorEastAsia"/>
          <w:bCs/>
          <w:iCs/>
          <w:color w:val="000000" w:themeColor="text1"/>
          <w:lang w:val="en-CA"/>
        </w:rPr>
        <w:t>entration</w:t>
      </w:r>
      <w:proofErr w:type="spellEnd"/>
      <w:r w:rsidR="00EC7561">
        <w:rPr>
          <w:rFonts w:eastAsiaTheme="minorEastAsia"/>
          <w:bCs/>
          <w:iCs/>
          <w:color w:val="000000" w:themeColor="text1"/>
          <w:lang w:val="en-CA"/>
        </w:rPr>
        <w:t xml:space="preserve">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w:t>
      </w:r>
      <w:proofErr w:type="gramStart"/>
      <w:r w:rsidR="00073541">
        <w:rPr>
          <w:rFonts w:eastAsiaTheme="minorEastAsia"/>
          <w:bCs/>
          <w:iCs/>
          <w:color w:val="000000" w:themeColor="text1"/>
          <w:lang w:val="en-CA"/>
        </w:rPr>
        <w:t>unknown constant</w:t>
      </w:r>
      <w:r w:rsidR="00EC7561">
        <w:rPr>
          <w:rFonts w:eastAsiaTheme="minorEastAsia"/>
          <w:bCs/>
          <w:iCs/>
          <w:color w:val="000000" w:themeColor="text1"/>
          <w:lang w:val="en-CA"/>
        </w:rPr>
        <w:t>s</w:t>
      </w:r>
      <w:proofErr w:type="gramEnd"/>
      <w:r w:rsidR="00EC7561">
        <w:rPr>
          <w:rFonts w:eastAsiaTheme="minorEastAsia"/>
          <w:bCs/>
          <w:iCs/>
          <w:color w:val="000000" w:themeColor="text1"/>
          <w:lang w:val="en-CA"/>
        </w:rPr>
        <w:t xml:space="preserve">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6E3392"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7BF74EA0"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proofErr w:type="spellStart"/>
      <w:r w:rsidR="008B4289">
        <w:rPr>
          <w:rFonts w:eastAsiaTheme="minorEastAsia"/>
          <w:bCs/>
          <w:iCs/>
          <w:color w:val="000000" w:themeColor="text1"/>
          <w:lang w:val="en-CA"/>
        </w:rPr>
        <w:t>s</w:t>
      </w:r>
      <w:proofErr w:type="spellEnd"/>
      <w:r w:rsidR="008B4289">
        <w:rPr>
          <w:rFonts w:eastAsiaTheme="minorEastAsia"/>
          <w:bCs/>
          <w:iCs/>
          <w:color w:val="000000" w:themeColor="text1"/>
          <w:lang w:val="en-CA"/>
        </w:rPr>
        <w:t xml:space="preserve">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ins w:id="248" w:author="Albi Celaj" w:date="2019-01-22T15:14:00Z">
        <w:r w:rsidR="00327ECE">
          <w:rPr>
            <w:rFonts w:eastAsiaTheme="minorEastAsia"/>
            <w:bCs/>
            <w:iCs/>
            <w:color w:val="000000" w:themeColor="text1"/>
            <w:lang w:val="en-CA"/>
          </w:rPr>
          <w:t>non-negative</w:t>
        </w:r>
      </w:ins>
      <w:del w:id="249" w:author="Albi Celaj" w:date="2019-01-22T15:14:00Z">
        <w:r w:rsidR="00770E22" w:rsidDel="00327ECE">
          <w:rPr>
            <w:rFonts w:eastAsiaTheme="minorEastAsia"/>
            <w:bCs/>
            <w:iCs/>
            <w:color w:val="000000" w:themeColor="text1"/>
            <w:lang w:val="en-CA"/>
          </w:rPr>
          <w:delText>positive</w:delText>
        </w:r>
      </w:del>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6E3392"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6E3392"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w:t>
      </w:r>
      <w:proofErr w:type="spellStart"/>
      <w:r w:rsidR="005A3E9A">
        <w:rPr>
          <w:rFonts w:eastAsiaTheme="minorEastAsia"/>
          <w:bCs/>
          <w:iCs/>
          <w:color w:val="000000" w:themeColor="text1"/>
          <w:lang w:val="en-CA"/>
        </w:rPr>
        <w:t>tion</w:t>
      </w:r>
      <w:proofErr w:type="spellEnd"/>
      <w:r w:rsidR="005A3E9A">
        <w:rPr>
          <w:rFonts w:eastAsiaTheme="minorEastAsia"/>
          <w:bCs/>
          <w:iCs/>
          <w:color w:val="000000" w:themeColor="text1"/>
          <w:lang w:val="en-CA"/>
        </w:rPr>
        <w:t xml:space="preserve">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6E3392"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 xml:space="preserve">used the </w:t>
      </w:r>
      <w:proofErr w:type="spellStart"/>
      <w:r w:rsidR="00FF234B">
        <w:rPr>
          <w:rFonts w:eastAsiaTheme="minorEastAsia"/>
          <w:bCs/>
          <w:iCs/>
          <w:color w:val="000000" w:themeColor="text1"/>
          <w:lang w:val="en-CA"/>
        </w:rPr>
        <w:t>keras</w:t>
      </w:r>
      <w:proofErr w:type="spellEnd"/>
      <w:r w:rsidR="00FF234B">
        <w:rPr>
          <w:rFonts w:eastAsiaTheme="minorEastAsia"/>
          <w:bCs/>
          <w:iCs/>
          <w:color w:val="000000" w:themeColor="text1"/>
          <w:lang w:val="en-CA"/>
        </w:rPr>
        <w:t xml:space="preserve">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 xml:space="preserve">provide a second layer of length 16 to </w:t>
      </w:r>
      <w:proofErr w:type="spellStart"/>
      <w:r>
        <w:rPr>
          <w:rFonts w:eastAsiaTheme="minorEastAsia"/>
          <w:bCs/>
          <w:iCs/>
          <w:color w:val="000000" w:themeColor="text1"/>
        </w:rPr>
        <w:t>keras</w:t>
      </w:r>
      <w:proofErr w:type="spellEnd"/>
      <w:r>
        <w:rPr>
          <w:rFonts w:eastAsiaTheme="minorEastAsia"/>
          <w:bCs/>
          <w:iCs/>
          <w:color w:val="000000" w:themeColor="text1"/>
        </w:rPr>
        <w:t>,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w:t>
      </w:r>
      <w:proofErr w:type="spellStart"/>
      <w:r w:rsidR="00A7135F">
        <w:rPr>
          <w:rFonts w:eastAsiaTheme="minorEastAsia"/>
          <w:bCs/>
          <w:iCs/>
          <w:color w:val="000000" w:themeColor="text1"/>
          <w:lang w:val="en-CA"/>
        </w:rPr>
        <w:t>rk</w:t>
      </w:r>
      <w:proofErr w:type="spellEnd"/>
      <w:r w:rsidR="00A7135F">
        <w:rPr>
          <w:rFonts w:eastAsiaTheme="minorEastAsia"/>
          <w:bCs/>
          <w:iCs/>
          <w:color w:val="000000" w:themeColor="text1"/>
          <w:lang w:val="en-CA"/>
        </w:rPr>
        <w:t xml:space="preserve">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lastRenderedPageBreak/>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w:t>
      </w:r>
      <w:proofErr w:type="gramStart"/>
      <w:r w:rsidR="00A7135F">
        <w:rPr>
          <w:rFonts w:eastAsiaTheme="minorEastAsia"/>
          <w:color w:val="000000" w:themeColor="text1"/>
          <w:lang w:val="en-CA"/>
        </w:rPr>
        <w:t>multiply</w:t>
      </w:r>
      <w:r w:rsidR="00765132">
        <w:rPr>
          <w:rFonts w:eastAsiaTheme="minorEastAsia"/>
          <w:color w:val="000000" w:themeColor="text1"/>
          <w:lang w:val="en-CA"/>
        </w:rPr>
        <w:t>(</w:t>
      </w:r>
      <w:proofErr w:type="gramEnd"/>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proofErr w:type="spellStart"/>
      <w:r w:rsidR="00651DB9">
        <w:rPr>
          <w:rFonts w:eastAsiaTheme="minorEastAsia"/>
          <w:bCs/>
          <w:iCs/>
          <w:color w:val="000000" w:themeColor="text1"/>
          <w:lang w:val="en-CA"/>
        </w:rPr>
        <w:t>ed</w:t>
      </w:r>
      <w:proofErr w:type="spellEnd"/>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w:t>
      </w:r>
      <w:proofErr w:type="spellStart"/>
      <w:r w:rsidR="00651DB9">
        <w:rPr>
          <w:rFonts w:eastAsiaTheme="minorEastAsia"/>
          <w:bCs/>
          <w:iCs/>
          <w:color w:val="000000" w:themeColor="text1"/>
          <w:lang w:val="en-CA"/>
        </w:rPr>
        <w:t>kernel_constraint</w:t>
      </w:r>
      <w:proofErr w:type="spellEnd"/>
      <w:r w:rsidR="00651DB9">
        <w:rPr>
          <w:rFonts w:eastAsiaTheme="minorEastAsia"/>
          <w:bCs/>
          <w:iCs/>
          <w:color w:val="000000" w:themeColor="text1"/>
          <w:lang w:val="en-CA"/>
        </w:rPr>
        <w:t xml:space="preserve">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proofErr w:type="spellStart"/>
      <w:r w:rsidR="00D7702B">
        <w:rPr>
          <w:rFonts w:eastAsiaTheme="minorEastAsia"/>
          <w:bCs/>
          <w:iCs/>
          <w:color w:val="000000" w:themeColor="text1"/>
          <w:lang w:val="en-CA"/>
        </w:rPr>
        <w:t>ansporter</w:t>
      </w:r>
      <w:proofErr w:type="spellEnd"/>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w:t>
      </w:r>
      <w:proofErr w:type="spellStart"/>
      <w:r w:rsidR="00BC0A60">
        <w:rPr>
          <w:rFonts w:eastAsiaTheme="minorEastAsia"/>
          <w:bCs/>
          <w:iCs/>
          <w:color w:val="000000" w:themeColor="text1"/>
          <w:lang w:val="en-CA"/>
        </w:rPr>
        <w:t>kernel_regularizer</w:t>
      </w:r>
      <w:proofErr w:type="spellEnd"/>
      <w:r w:rsidR="00BC0A60">
        <w:rPr>
          <w:rFonts w:eastAsiaTheme="minorEastAsia"/>
          <w:bCs/>
          <w:iCs/>
          <w:color w:val="000000" w:themeColor="text1"/>
          <w:lang w:val="en-CA"/>
        </w:rPr>
        <w:t xml:space="preserve"> </w:t>
      </w:r>
      <w:r w:rsidR="0063302F">
        <w:rPr>
          <w:rFonts w:eastAsiaTheme="minorEastAsia"/>
          <w:bCs/>
          <w:iCs/>
          <w:color w:val="000000" w:themeColor="text1"/>
          <w:lang w:val="en-CA"/>
        </w:rPr>
        <w:t xml:space="preserve">and </w:t>
      </w:r>
      <w:proofErr w:type="spellStart"/>
      <w:r w:rsidR="0063302F">
        <w:rPr>
          <w:rFonts w:eastAsiaTheme="minorEastAsia"/>
          <w:bCs/>
          <w:iCs/>
          <w:color w:val="000000" w:themeColor="text1"/>
          <w:lang w:val="en-CA"/>
        </w:rPr>
        <w:t>bias_regularizer</w:t>
      </w:r>
      <w:proofErr w:type="spellEnd"/>
      <w:r w:rsidR="0063302F">
        <w:rPr>
          <w:rFonts w:eastAsiaTheme="minorEastAsia"/>
          <w:bCs/>
          <w:iCs/>
          <w:color w:val="000000" w:themeColor="text1"/>
          <w:lang w:val="en-CA"/>
        </w:rPr>
        <w:t xml:space="preserve">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w:t>
      </w:r>
      <w:proofErr w:type="spellStart"/>
      <w:r w:rsidR="00C84CE4">
        <w:rPr>
          <w:rFonts w:eastAsiaTheme="minorEastAsia"/>
          <w:bCs/>
          <w:iCs/>
          <w:color w:val="000000" w:themeColor="text1"/>
          <w:lang w:val="en-CA"/>
        </w:rPr>
        <w:t>ity</w:t>
      </w:r>
      <w:proofErr w:type="spellEnd"/>
      <w:r w:rsidR="00C84CE4">
        <w:rPr>
          <w:rFonts w:eastAsiaTheme="minorEastAsia"/>
          <w:bCs/>
          <w:iCs/>
          <w:color w:val="000000" w:themeColor="text1"/>
          <w:lang w:val="en-CA"/>
        </w:rPr>
        <w:t xml:space="preserve">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w:t>
      </w:r>
      <w:proofErr w:type="spellStart"/>
      <w:r w:rsidR="005B0C00">
        <w:rPr>
          <w:rFonts w:eastAsiaTheme="minorEastAsia"/>
          <w:bCs/>
          <w:iCs/>
          <w:color w:val="000000" w:themeColor="text1"/>
          <w:lang w:val="en-CA"/>
        </w:rPr>
        <w:t>nt</w:t>
      </w:r>
      <w:proofErr w:type="spellEnd"/>
      <w:r w:rsidR="005B0C00">
        <w:rPr>
          <w:rFonts w:eastAsiaTheme="minorEastAsia"/>
          <w:bCs/>
          <w:iCs/>
          <w:color w:val="000000" w:themeColor="text1"/>
          <w:lang w:val="en-CA"/>
        </w:rPr>
        <w:t xml:space="preserve">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w:t>
      </w:r>
      <w:proofErr w:type="spellStart"/>
      <w:r>
        <w:rPr>
          <w:rFonts w:eastAsiaTheme="minorEastAsia"/>
          <w:bCs/>
          <w:iCs/>
          <w:color w:val="000000" w:themeColor="text1"/>
          <w:lang w:val="en-CA"/>
        </w:rPr>
        <w:t>mse</w:t>
      </w:r>
      <w:proofErr w:type="spellEnd"/>
      <w:r>
        <w:rPr>
          <w:rFonts w:eastAsiaTheme="minorEastAsia"/>
          <w:bCs/>
          <w:iCs/>
          <w:color w:val="000000" w:themeColor="text1"/>
          <w:lang w:val="en-CA"/>
        </w:rPr>
        <w:t xml:space="preserve">’) loss function, using the </w:t>
      </w:r>
      <w:proofErr w:type="spellStart"/>
      <w:r>
        <w:rPr>
          <w:rFonts w:eastAsiaTheme="minorEastAsia"/>
          <w:bCs/>
          <w:iCs/>
          <w:color w:val="000000" w:themeColor="text1"/>
          <w:lang w:val="en-CA"/>
        </w:rPr>
        <w:t>adam</w:t>
      </w:r>
      <w:proofErr w:type="spellEnd"/>
      <w:r>
        <w:rPr>
          <w:rFonts w:eastAsiaTheme="minorEastAsia"/>
          <w:bCs/>
          <w:iCs/>
          <w:color w:val="000000" w:themeColor="text1"/>
          <w:lang w:val="en-CA"/>
        </w:rPr>
        <w:t xml:space="preserve">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,000 epochs, using a batch size of 1,000 and 10% split between training and validation (</w:t>
      </w:r>
      <w:proofErr w:type="spellStart"/>
      <w:r w:rsidR="00BC1C98">
        <w:rPr>
          <w:rFonts w:eastAsiaTheme="minorEastAsia"/>
          <w:bCs/>
          <w:iCs/>
          <w:color w:val="000000" w:themeColor="text1"/>
          <w:lang w:val="en-CA"/>
        </w:rPr>
        <w:t>validation_split</w:t>
      </w:r>
      <w:proofErr w:type="spellEnd"/>
      <w:r w:rsidR="00BC1C98">
        <w:rPr>
          <w:rFonts w:eastAsiaTheme="minorEastAsia"/>
          <w:bCs/>
          <w:iCs/>
          <w:color w:val="000000" w:themeColor="text1"/>
          <w:lang w:val="en-CA"/>
        </w:rPr>
        <w:t xml:space="preserve">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6E3392"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4BC016D8"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w:t>
      </w:r>
      <w:r w:rsidR="00B96A70">
        <w:rPr>
          <w:rFonts w:eastAsiaTheme="minorEastAsia"/>
          <w:bCs/>
          <w:iCs/>
          <w:color w:val="000000" w:themeColor="text1"/>
        </w:rPr>
        <w:lastRenderedPageBreak/>
        <w:t xml:space="preserve">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 xml:space="preserve">the </w:t>
      </w:r>
      <w:proofErr w:type="spellStart"/>
      <w:r>
        <w:rPr>
          <w:bCs/>
          <w:iCs/>
          <w:color w:val="000000" w:themeColor="text1"/>
        </w:rPr>
        <w:t>MAT</w:t>
      </w:r>
      <w:r w:rsidRPr="00D6761C">
        <w:rPr>
          <w:b/>
          <w:bCs/>
          <w:iCs/>
          <w:color w:val="000000" w:themeColor="text1"/>
        </w:rPr>
        <w:t>a</w:t>
      </w:r>
      <w:proofErr w:type="spellEnd"/>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ins w:id="250" w:author="Albi Celaj" w:date="2019-01-22T15:19:00Z">
        <w:r w:rsidR="0098037A">
          <w:rPr>
            <w:bCs/>
            <w:iCs/>
            <w:color w:val="000000" w:themeColor="text1"/>
          </w:rPr>
          <w:t xml:space="preserve">impact on </w:t>
        </w:r>
      </w:ins>
      <w:r w:rsidR="008D2C0D">
        <w:rPr>
          <w:bCs/>
          <w:iCs/>
          <w:color w:val="000000" w:themeColor="text1"/>
        </w:rPr>
        <w:t>mean-squared error</w:t>
      </w:r>
      <w:del w:id="251" w:author="Albi Celaj" w:date="2019-01-22T15:19:00Z">
        <w:r w:rsidR="008D2C0D" w:rsidDel="0098037A">
          <w:rPr>
            <w:bCs/>
            <w:iCs/>
            <w:color w:val="000000" w:themeColor="text1"/>
          </w:rPr>
          <w:delText xml:space="preserve"> impact</w:delText>
        </w:r>
      </w:del>
      <w:r w:rsidR="008D2C0D">
        <w:rPr>
          <w:bCs/>
          <w:iCs/>
          <w:color w:val="000000" w:themeColor="text1"/>
        </w:rPr>
        <w:t xml:space="preserve">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6E3392"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6E3392"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572CCFA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w:t>
      </w:r>
      <w:proofErr w:type="spellStart"/>
      <w:r w:rsidR="00366CFA">
        <w:rPr>
          <w:rFonts w:eastAsiaTheme="minorEastAsia"/>
          <w:color w:val="000000" w:themeColor="text1"/>
          <w:lang w:val="en-CA"/>
        </w:rPr>
        <w:t>ence</w:t>
      </w:r>
      <w:proofErr w:type="spellEnd"/>
      <w:r w:rsidR="00366CFA">
        <w:rPr>
          <w:rFonts w:eastAsiaTheme="minorEastAsia"/>
          <w:color w:val="000000" w:themeColor="text1"/>
          <w:lang w:val="en-CA"/>
        </w:rPr>
        <w:t xml:space="preserv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4304151"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164B33">
        <w:rPr>
          <w:rFonts w:eastAsiaTheme="minorEastAsia"/>
          <w:color w:val="000000" w:themeColor="text1"/>
          <w:lang w:val="en-CA"/>
        </w:rPr>
        <w:t xml:space="preserve">based on the two-layer results,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w:t>
      </w:r>
      <w:r w:rsidR="00933846">
        <w:rPr>
          <w:rFonts w:eastAsiaTheme="minorEastAsia"/>
          <w:color w:val="000000" w:themeColor="text1"/>
          <w:lang w:val="en-CA"/>
        </w:rPr>
        <w:lastRenderedPageBreak/>
        <w:t xml:space="preserve">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 runs</w:t>
      </w:r>
      <w:r w:rsidR="00842B3D">
        <w:rPr>
          <w:rFonts w:eastAsiaTheme="minorEastAsia"/>
          <w:color w:val="000000" w:themeColor="text1"/>
          <w:lang w:val="en-CA"/>
        </w:rPr>
        <w:t xml:space="preserve"> converge</w:t>
      </w:r>
      <w:r w:rsidR="00A260EB">
        <w:rPr>
          <w:rFonts w:eastAsiaTheme="minorEastAsia"/>
          <w:color w:val="000000" w:themeColor="text1"/>
          <w:lang w:val="en-CA"/>
        </w:rPr>
        <w:t>d</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Therefore, to increase robustness we used the median between 10 runs rather than the average to parameterize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We performed a separate </w:t>
      </w:r>
      <m:oMath>
        <m:r>
          <w:rPr>
            <w:rFonts w:ascii="Cambria Math" w:eastAsiaTheme="minorEastAsia" w:hAnsi="Cambria Math"/>
            <w:color w:val="000000" w:themeColor="text1"/>
            <w:lang w:val="en-CA"/>
          </w:rPr>
          <m:t>λ</m:t>
        </m:r>
      </m:oMath>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6967CF">
        <w:rPr>
          <w:rFonts w:eastAsiaTheme="minorEastAsia"/>
          <w:bCs/>
          <w:iCs/>
          <w:color w:val="000000" w:themeColor="text1"/>
        </w:rPr>
        <w:t>We found that a</w:t>
      </w:r>
      <w:r w:rsidR="00374CE8">
        <w:rPr>
          <w:rFonts w:eastAsiaTheme="minorEastAsia"/>
          <w:bCs/>
          <w:iCs/>
          <w:color w:val="000000" w:themeColor="text1"/>
        </w:rPr>
        <w:t xml:space="preserve"> rate of </w:t>
      </w:r>
      <w:r w:rsidR="006967CF">
        <w:rPr>
          <w:rFonts w:eastAsiaTheme="minorEastAsia"/>
          <w:bCs/>
          <w:iCs/>
          <w:color w:val="000000" w:themeColor="text1"/>
        </w:rPr>
        <w:t xml:space="preserve">up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967CF">
        <w:rPr>
          <w:rFonts w:eastAsiaTheme="minorEastAsia"/>
          <w:bCs/>
          <w:iCs/>
          <w:color w:val="000000" w:themeColor="text1"/>
        </w:rPr>
        <w:t xml:space="preserve"> did n</w:t>
      </w:r>
      <w:proofErr w:type="spellStart"/>
      <w:r w:rsidR="00313069">
        <w:rPr>
          <w:rFonts w:eastAsiaTheme="minorEastAsia"/>
          <w:bCs/>
          <w:iCs/>
          <w:color w:val="000000" w:themeColor="text1"/>
        </w:rPr>
        <w:t>ot</w:t>
      </w:r>
      <w:proofErr w:type="spellEnd"/>
      <w:r w:rsidR="00313069">
        <w:rPr>
          <w:rFonts w:eastAsiaTheme="minorEastAsia"/>
          <w:bCs/>
          <w:iCs/>
          <w:color w:val="000000" w:themeColor="text1"/>
        </w:rPr>
        <w:t xml:space="preserve"> negatively impact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 xml:space="preserve">) and used this </w:t>
      </w:r>
      <m:oMath>
        <m:r>
          <w:rPr>
            <w:rFonts w:ascii="Cambria Math" w:eastAsiaTheme="minorEastAsia" w:hAnsi="Cambria Math"/>
            <w:color w:val="000000" w:themeColor="text1"/>
            <w:lang w:val="en-CA"/>
          </w:rPr>
          <m:t>λ</m:t>
        </m:r>
      </m:oMath>
      <w:r w:rsidR="009E0F80">
        <w:rPr>
          <w:rFonts w:eastAsiaTheme="minorEastAsia"/>
          <w:color w:val="000000" w:themeColor="text1"/>
          <w:lang w:val="en-CA"/>
        </w:rPr>
        <w:t xml:space="preserve"> to train the 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w:t>
      </w:r>
      <w:proofErr w:type="spellStart"/>
      <w:r w:rsidR="00C30511" w:rsidRPr="00233F15">
        <w:rPr>
          <w:color w:val="000000" w:themeColor="text1"/>
        </w:rPr>
        <w:t>MAT</w:t>
      </w:r>
      <w:r w:rsidR="00C30511" w:rsidRPr="00233F15">
        <w:rPr>
          <w:b/>
          <w:color w:val="000000" w:themeColor="text1"/>
        </w:rPr>
        <w:t>a</w:t>
      </w:r>
      <w:proofErr w:type="spellEnd"/>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 xml:space="preserve">subject to sporulation and </w:t>
      </w:r>
      <w:proofErr w:type="spellStart"/>
      <w:r w:rsidR="002272B1" w:rsidRPr="00233F15">
        <w:rPr>
          <w:color w:val="000000" w:themeColor="text1"/>
        </w:rPr>
        <w:t>MAT</w:t>
      </w:r>
      <w:r w:rsidR="002272B1" w:rsidRPr="00233F15">
        <w:rPr>
          <w:b/>
          <w:color w:val="000000" w:themeColor="text1"/>
        </w:rPr>
        <w:t>a</w:t>
      </w:r>
      <w:proofErr w:type="spellEnd"/>
      <w:r w:rsidR="002272B1" w:rsidRPr="00233F15">
        <w:rPr>
          <w:b/>
          <w:color w:val="000000" w:themeColor="text1"/>
        </w:rPr>
        <w:t xml:space="preserve">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252"/>
      <w:r w:rsidRPr="001668D4">
        <w:rPr>
          <w:b/>
          <w:bCs/>
          <w:iCs/>
          <w:color w:val="000000" w:themeColor="text1"/>
        </w:rPr>
        <w:t>Analysis of Liquid Growth Data</w:t>
      </w:r>
      <w:commentRangeEnd w:id="252"/>
      <w:r w:rsidR="00883356" w:rsidRPr="001668D4">
        <w:rPr>
          <w:rStyle w:val="CommentReference"/>
          <w:color w:val="000000" w:themeColor="text1"/>
        </w:rPr>
        <w:commentReference w:id="252"/>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w:t>
      </w:r>
      <w:del w:id="253" w:author="Albi Celaj" w:date="2019-01-22T15:22:00Z">
        <w:r w:rsidR="00937DC2" w:rsidDel="002E7C93">
          <w:rPr>
            <w:color w:val="000000" w:themeColor="text1"/>
          </w:rPr>
          <w:delText xml:space="preserve">1.3, </w:delText>
        </w:r>
      </w:del>
      <w:r w:rsidR="00937DC2">
        <w:rPr>
          <w:color w:val="000000" w:themeColor="text1"/>
        </w:rPr>
        <w:t xml:space="preserve">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w:t>
      </w:r>
      <w:proofErr w:type="spellStart"/>
      <w:r w:rsidR="00E95130">
        <w:rPr>
          <w:color w:val="000000" w:themeColor="text1"/>
        </w:rPr>
        <w:t>tecan</w:t>
      </w:r>
      <w:proofErr w:type="spellEnd"/>
      <w:r w:rsidR="00E95130">
        <w:rPr>
          <w:color w:val="000000" w:themeColor="text1"/>
        </w:rPr>
        <w:t xml:space="preserve">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w:t>
      </w:r>
      <w:r w:rsidR="007255F8" w:rsidRPr="00662D0E">
        <w:rPr>
          <w:bCs/>
          <w:iCs/>
          <w:color w:val="000000" w:themeColor="text1"/>
        </w:rPr>
        <w:lastRenderedPageBreak/>
        <w:t xml:space="preserve">combinations were </w:t>
      </w:r>
      <w:r w:rsidR="00086B6E" w:rsidRPr="00662D0E">
        <w:rPr>
          <w:bCs/>
          <w:iCs/>
          <w:color w:val="000000" w:themeColor="text1"/>
        </w:rPr>
        <w:t xml:space="preserve">obtained using individual transformations </w:t>
      </w:r>
      <w:r w:rsidR="00496813" w:rsidRPr="00662D0E">
        <w:rPr>
          <w:bCs/>
          <w:iCs/>
          <w:color w:val="000000" w:themeColor="text1"/>
        </w:rPr>
        <w:t>and selected for growth in SD –</w:t>
      </w:r>
      <w:proofErr w:type="spellStart"/>
      <w:r w:rsidR="00496813" w:rsidRPr="00662D0E">
        <w:rPr>
          <w:bCs/>
          <w:iCs/>
          <w:color w:val="000000" w:themeColor="text1"/>
        </w:rPr>
        <w:t>Trp</w:t>
      </w:r>
      <w:proofErr w:type="spellEnd"/>
      <w:r w:rsidR="00496813" w:rsidRPr="00662D0E">
        <w:rPr>
          <w:bCs/>
          <w:iCs/>
          <w:color w:val="000000" w:themeColor="text1"/>
        </w:rPr>
        <w:t xml:space="preserve">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w:t>
      </w:r>
      <w:proofErr w:type="spellStart"/>
      <w:r w:rsidR="00D44E0B" w:rsidRPr="00662D0E">
        <w:rPr>
          <w:bCs/>
          <w:iCs/>
          <w:color w:val="000000" w:themeColor="text1"/>
        </w:rPr>
        <w:t>Trp</w:t>
      </w:r>
      <w:proofErr w:type="spellEnd"/>
      <w:r w:rsidR="00D44E0B" w:rsidRPr="00662D0E">
        <w:rPr>
          <w:bCs/>
          <w:iCs/>
          <w:color w:val="000000" w:themeColor="text1"/>
        </w:rPr>
        <w:t>–</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254"/>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254"/>
      <w:r w:rsidR="00662D0E">
        <w:rPr>
          <w:rStyle w:val="CommentReference"/>
          <w:rFonts w:asciiTheme="minorHAnsi" w:hAnsiTheme="minorHAnsi" w:cstheme="minorBidi"/>
        </w:rPr>
        <w:commentReference w:id="254"/>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255"/>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255"/>
      <w:r w:rsidR="00DF4CE6">
        <w:rPr>
          <w:rStyle w:val="CommentReference"/>
          <w:rFonts w:asciiTheme="minorHAnsi" w:hAnsiTheme="minorHAnsi" w:cstheme="minorBidi"/>
        </w:rPr>
        <w:commentReference w:id="255"/>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proofErr w:type="spellStart"/>
      <w:r w:rsidR="0046236A" w:rsidRPr="00652936">
        <w:t>MAT</w:t>
      </w:r>
      <w:r w:rsidR="0046236A" w:rsidRPr="00652936">
        <w:rPr>
          <w:b/>
        </w:rPr>
        <w:t>a</w:t>
      </w:r>
      <w:proofErr w:type="spellEnd"/>
      <w:r w:rsidR="0046236A">
        <w:t xml:space="preserve"> (</w:t>
      </w:r>
      <w:proofErr w:type="spellStart"/>
      <w:r w:rsidR="0046236A">
        <w:t>mDHFR</w:t>
      </w:r>
      <w:proofErr w:type="spellEnd"/>
      <w:r w:rsidR="0046236A">
        <w:t>-</w:t>
      </w:r>
      <w:r w:rsidR="0046236A" w:rsidRPr="00B44B74">
        <w:t>F[1,2]</w:t>
      </w:r>
      <w:r w:rsidR="0046236A">
        <w:t>-</w:t>
      </w:r>
      <w:proofErr w:type="spellStart"/>
      <w:r w:rsidR="0046236A">
        <w:t>NatMX</w:t>
      </w:r>
      <w:proofErr w:type="spellEnd"/>
      <w:r w:rsidR="0046236A" w:rsidRPr="00B44B74">
        <w:t xml:space="preserve"> fusions) and </w:t>
      </w:r>
      <w:r w:rsidR="0046236A" w:rsidRPr="00652936">
        <w:t>MAT</w:t>
      </w:r>
      <w:r w:rsidR="0046236A" w:rsidRPr="00652936">
        <w:rPr>
          <w:b/>
        </w:rPr>
        <w:t>α</w:t>
      </w:r>
      <w:r w:rsidR="0046236A">
        <w:t xml:space="preserve"> (</w:t>
      </w:r>
      <w:proofErr w:type="spellStart"/>
      <w:r w:rsidR="0046236A">
        <w:t>mDHFR</w:t>
      </w:r>
      <w:proofErr w:type="spellEnd"/>
      <w:r w:rsidR="0046236A">
        <w:t>-</w:t>
      </w:r>
      <w:r w:rsidR="0046236A" w:rsidRPr="00B44B74">
        <w:t>F[3]</w:t>
      </w:r>
      <w:r w:rsidR="0046236A">
        <w:t>-</w:t>
      </w:r>
      <w:proofErr w:type="spellStart"/>
      <w:r w:rsidR="0046236A">
        <w:t>HphMX</w:t>
      </w:r>
      <w:proofErr w:type="spellEnd"/>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w:t>
      </w:r>
      <w:proofErr w:type="spellStart"/>
      <w:r w:rsidR="00D659A1" w:rsidRPr="00D659A1">
        <w:rPr>
          <w:noProof/>
        </w:rPr>
        <w:t>Tarassov</w:t>
      </w:r>
      <w:proofErr w:type="spellEnd"/>
      <w:r w:rsidR="00D659A1" w:rsidRPr="00D659A1">
        <w:rPr>
          <w:noProof/>
        </w:rPr>
        <w:t xml:space="preserve">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proofErr w:type="spellStart"/>
      <w:r w:rsidR="006D4498">
        <w:t>Hyg</w:t>
      </w:r>
      <w:proofErr w:type="spellEnd"/>
      <w:r w:rsidR="006D4498">
        <w:t xml:space="preserve"> +Nat)</w:t>
      </w:r>
      <w:r w:rsidRPr="00B44B74">
        <w:t>.</w:t>
      </w:r>
      <w:r w:rsidR="00FF1DD3">
        <w:t xml:space="preserve">  Diploid strains were spotted o</w:t>
      </w:r>
      <w:r w:rsidR="006D4498">
        <w:t xml:space="preserve">n solid </w:t>
      </w:r>
      <w:r w:rsidR="000F2CD7">
        <w:t>YPD</w:t>
      </w:r>
      <w:r w:rsidR="00FF1DD3">
        <w:t xml:space="preserve"> </w:t>
      </w:r>
      <w:r w:rsidR="000F2CD7">
        <w:t>+</w:t>
      </w:r>
      <w:proofErr w:type="spellStart"/>
      <w:r w:rsidR="006D4498">
        <w:t>Hyg</w:t>
      </w:r>
      <w:proofErr w:type="spellEnd"/>
      <w:r w:rsidR="006D4498">
        <w:t xml:space="preserve"> +Nat </w:t>
      </w:r>
      <w:r w:rsidR="009D111C">
        <w:t>supplemented with either</w:t>
      </w:r>
      <w:r w:rsidR="00FF1DD3">
        <w:t xml:space="preserve"> 2% DMSO, 2% DMSO + </w:t>
      </w:r>
      <w:r w:rsidR="00FF1DD3" w:rsidRPr="006D4498">
        <w:t xml:space="preserve">200 </w:t>
      </w:r>
      <w:proofErr w:type="spellStart"/>
      <w:r w:rsidR="00FF1DD3" w:rsidRPr="006D4498">
        <w:t>μg</w:t>
      </w:r>
      <w:proofErr w:type="spellEnd"/>
      <w:r w:rsidR="00FF1DD3" w:rsidRPr="006D4498">
        <w:t>/mL</w:t>
      </w:r>
      <w:r w:rsidR="00FF1DD3">
        <w:t xml:space="preserve"> methotrexate</w:t>
      </w:r>
      <w:r w:rsidR="009D111C">
        <w:t xml:space="preserve">, or 2% DMSO + </w:t>
      </w:r>
      <w:r w:rsidR="009D111C" w:rsidRPr="006D4498">
        <w:t xml:space="preserve">200 </w:t>
      </w:r>
      <w:proofErr w:type="spellStart"/>
      <w:r w:rsidR="009D111C" w:rsidRPr="006D4498">
        <w:t>μg</w:t>
      </w:r>
      <w:proofErr w:type="spellEnd"/>
      <w:r w:rsidR="009D111C" w:rsidRPr="006D4498">
        <w:t>/mL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256"/>
      <w:r w:rsidRPr="009B3D83">
        <w:rPr>
          <w:b/>
          <w:bCs/>
          <w:iCs/>
          <w:color w:val="000000" w:themeColor="text1"/>
        </w:rPr>
        <w:t>Quantitative RT-PCR</w:t>
      </w:r>
      <w:commentRangeEnd w:id="256"/>
      <w:r w:rsidR="00A028A9" w:rsidRPr="009B3D83">
        <w:rPr>
          <w:rStyle w:val="CommentReference"/>
          <w:color w:val="000000" w:themeColor="text1"/>
        </w:rPr>
        <w:commentReference w:id="256"/>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w:t>
      </w:r>
      <w:proofErr w:type="spellStart"/>
      <w:r w:rsidR="00A028A9" w:rsidRPr="009B3D83">
        <w:rPr>
          <w:bCs/>
          <w:iCs/>
          <w:color w:val="000000" w:themeColor="text1"/>
          <w:lang w:val="en-CA"/>
        </w:rPr>
        <w:t>DNAse</w:t>
      </w:r>
      <w:proofErr w:type="spellEnd"/>
      <w:r w:rsidR="00A028A9" w:rsidRPr="009B3D83">
        <w:rPr>
          <w:bCs/>
          <w:iCs/>
          <w:color w:val="000000" w:themeColor="text1"/>
          <w:lang w:val="en-CA"/>
        </w:rPr>
        <w:t xml:space="preserv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 xml:space="preserve">qPCR on these samples was then performed using a </w:t>
      </w:r>
      <w:proofErr w:type="spellStart"/>
      <w:r w:rsidR="00516641" w:rsidRPr="009B3D83">
        <w:rPr>
          <w:bCs/>
          <w:iCs/>
          <w:color w:val="000000" w:themeColor="text1"/>
          <w:lang w:val="en-CA"/>
        </w:rPr>
        <w:t>SensiFAST</w:t>
      </w:r>
      <w:proofErr w:type="spellEnd"/>
      <w:r w:rsidR="00516641" w:rsidRPr="009B3D83">
        <w:rPr>
          <w:bCs/>
          <w:iCs/>
          <w:color w:val="000000" w:themeColor="text1"/>
          <w:lang w:val="en-CA"/>
        </w:rPr>
        <w: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t>
      </w:r>
      <w:proofErr w:type="gramStart"/>
      <w:r w:rsidR="005A2D85">
        <w:rPr>
          <w:bCs/>
          <w:iCs/>
          <w:color w:val="000000" w:themeColor="text1"/>
          <w:lang w:val="en-CA"/>
        </w:rPr>
        <w:t>was</w:t>
      </w:r>
      <w:proofErr w:type="gramEnd"/>
      <w:r w:rsidR="005A2D85">
        <w:rPr>
          <w:bCs/>
          <w:iCs/>
          <w:color w:val="000000" w:themeColor="text1"/>
          <w:lang w:val="en-CA"/>
        </w:rPr>
        <w:t xml:space="preserve">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257"/>
      <w:r w:rsidRPr="00565DF9">
        <w:rPr>
          <w:b/>
          <w:color w:val="808080" w:themeColor="background1" w:themeShade="80"/>
          <w:sz w:val="28"/>
        </w:rPr>
        <w:t>Acknowledgements</w:t>
      </w:r>
      <w:commentRangeEnd w:id="257"/>
      <w:r w:rsidR="006365D4">
        <w:rPr>
          <w:rStyle w:val="CommentReference"/>
          <w:rFonts w:asciiTheme="minorHAnsi" w:hAnsiTheme="minorHAnsi" w:cstheme="minorBidi"/>
        </w:rPr>
        <w:commentReference w:id="257"/>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258"/>
      <w:r w:rsidRPr="00233F15">
        <w:rPr>
          <w:b/>
          <w:sz w:val="28"/>
        </w:rPr>
        <w:t>Author Contributions</w:t>
      </w:r>
      <w:commentRangeEnd w:id="258"/>
      <w:r w:rsidR="00AB0C9E">
        <w:rPr>
          <w:rStyle w:val="CommentReference"/>
          <w:rFonts w:asciiTheme="minorHAnsi" w:hAnsiTheme="minorHAnsi" w:cstheme="minorBidi"/>
        </w:rPr>
        <w:commentReference w:id="258"/>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259"/>
      <w:r w:rsidRPr="00233F15">
        <w:rPr>
          <w:b/>
          <w:sz w:val="28"/>
        </w:rPr>
        <w:t>Additional Data Files</w:t>
      </w:r>
      <w:commentRangeEnd w:id="259"/>
      <w:r w:rsidR="00BD3C0C" w:rsidRPr="00233F15">
        <w:rPr>
          <w:rStyle w:val="CommentReference"/>
        </w:rPr>
        <w:commentReference w:id="259"/>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w:t>
      </w:r>
      <w:proofErr w:type="spellStart"/>
      <w:r w:rsidR="00955D33">
        <w:t>barcoder</w:t>
      </w:r>
      <w:proofErr w:type="spellEnd"/>
      <w:r w:rsidR="00955D33">
        <w:t xml:space="preserve">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lastRenderedPageBreak/>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 xml:space="preserve">Growth and resistance metrics obtained for all strains in both the </w:t>
      </w:r>
      <w:proofErr w:type="spellStart"/>
      <w:r w:rsidR="00A31CE8">
        <w:t>MAT</w:t>
      </w:r>
      <w:r w:rsidR="00A31CE8">
        <w:rPr>
          <w:b/>
        </w:rPr>
        <w:t>a</w:t>
      </w:r>
      <w:proofErr w:type="spellEnd"/>
      <w:r w:rsidR="00A31CE8">
        <w:rPr>
          <w:b/>
        </w:rPr>
        <w:t xml:space="preserve">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60992224" w14:textId="783AF18B" w:rsidR="007A4FB8" w:rsidRPr="007A4FB8" w:rsidRDefault="00C1486D" w:rsidP="007A4FB8">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7A4FB8" w:rsidRPr="007A4FB8">
        <w:rPr>
          <w:noProof/>
        </w:rPr>
        <w:t xml:space="preserve">Adamson, B., Norman, T.M., Jost, M., Cho, M.Y., Nuñez, J.K., Chen, Y., Villalta, J.E., Gilbert, L.A., Horlbeck, M.A., Hein, M.Y., et al. (2016). A Multiplexed Single-Cell CRISPR Screening Platform Enables Systematic Dissection of the Unfolded Protein Response. Cell </w:t>
      </w:r>
      <w:r w:rsidR="007A4FB8" w:rsidRPr="007A4FB8">
        <w:rPr>
          <w:i/>
          <w:iCs/>
          <w:noProof/>
        </w:rPr>
        <w:t>167</w:t>
      </w:r>
      <w:r w:rsidR="007A4FB8" w:rsidRPr="007A4FB8">
        <w:rPr>
          <w:noProof/>
        </w:rPr>
        <w:t>, 1867–1882.e21.</w:t>
      </w:r>
    </w:p>
    <w:p w14:paraId="6DBF9624" w14:textId="77777777" w:rsidR="007A4FB8" w:rsidRPr="007A4FB8" w:rsidRDefault="007A4FB8" w:rsidP="007A4FB8">
      <w:pPr>
        <w:widowControl w:val="0"/>
        <w:autoSpaceDE w:val="0"/>
        <w:autoSpaceDN w:val="0"/>
        <w:adjustRightInd w:val="0"/>
        <w:rPr>
          <w:noProof/>
        </w:rPr>
      </w:pPr>
      <w:r w:rsidRPr="007A4FB8">
        <w:rPr>
          <w:noProof/>
        </w:rPr>
        <w:t xml:space="preserve">Angeles-Albores, D., Puckett Robinson, C., Williams, B.A., Wold, B.J., and Sternberg, P.W. (2018). Reconstructing a metazoan genetic pathway with transcriptome-wide epistasis measurements. Proc. Natl. Acad. Sci. U. S. A. </w:t>
      </w:r>
      <w:r w:rsidRPr="007A4FB8">
        <w:rPr>
          <w:i/>
          <w:iCs/>
          <w:noProof/>
        </w:rPr>
        <w:t>115</w:t>
      </w:r>
      <w:r w:rsidRPr="007A4FB8">
        <w:rPr>
          <w:noProof/>
        </w:rPr>
        <w:t>, E2930–E2939.</w:t>
      </w:r>
    </w:p>
    <w:p w14:paraId="69EFE5D3" w14:textId="77777777" w:rsidR="007A4FB8" w:rsidRPr="007A4FB8" w:rsidRDefault="007A4FB8" w:rsidP="007A4FB8">
      <w:pPr>
        <w:widowControl w:val="0"/>
        <w:autoSpaceDE w:val="0"/>
        <w:autoSpaceDN w:val="0"/>
        <w:adjustRightInd w:val="0"/>
        <w:rPr>
          <w:noProof/>
        </w:rPr>
      </w:pPr>
      <w:r w:rsidRPr="007A4FB8">
        <w:rPr>
          <w:noProof/>
        </w:rPr>
        <w:t xml:space="preserve">Beh, C.T., Cool, L., Phillips, J., and Rine, J. (2001). Overlapping functions of the yeast oxysterol-binding protein homologues. Genetics </w:t>
      </w:r>
      <w:r w:rsidRPr="007A4FB8">
        <w:rPr>
          <w:i/>
          <w:iCs/>
          <w:noProof/>
        </w:rPr>
        <w:t>157</w:t>
      </w:r>
      <w:r w:rsidRPr="007A4FB8">
        <w:rPr>
          <w:noProof/>
        </w:rPr>
        <w:t>, 1117–1140.</w:t>
      </w:r>
    </w:p>
    <w:p w14:paraId="3350CE82" w14:textId="77777777" w:rsidR="007A4FB8" w:rsidRPr="007A4FB8" w:rsidRDefault="007A4FB8" w:rsidP="007A4FB8">
      <w:pPr>
        <w:widowControl w:val="0"/>
        <w:autoSpaceDE w:val="0"/>
        <w:autoSpaceDN w:val="0"/>
        <w:adjustRightInd w:val="0"/>
        <w:rPr>
          <w:noProof/>
        </w:rPr>
      </w:pPr>
      <w:r w:rsidRPr="007A4FB8">
        <w:rPr>
          <w:noProof/>
        </w:rPr>
        <w:t xml:space="preserve">Benhamou, R.I., Bibi, M., Steinbuch, K.B., Engel, H., Levin, M., Roichman, Y., Berman, J., and Fridman, M. (2017). Real-Time Imaging of the Azole Class of Antifungal Drugs in Live Candida Cells. ACS Chem. Biol. </w:t>
      </w:r>
      <w:r w:rsidRPr="007A4FB8">
        <w:rPr>
          <w:i/>
          <w:iCs/>
          <w:noProof/>
        </w:rPr>
        <w:t>12</w:t>
      </w:r>
      <w:r w:rsidRPr="007A4FB8">
        <w:rPr>
          <w:noProof/>
        </w:rPr>
        <w:t>, 1769–1777.</w:t>
      </w:r>
    </w:p>
    <w:p w14:paraId="3E0F188F" w14:textId="77777777" w:rsidR="007A4FB8" w:rsidRPr="007A4FB8" w:rsidRDefault="007A4FB8" w:rsidP="007A4FB8">
      <w:pPr>
        <w:widowControl w:val="0"/>
        <w:autoSpaceDE w:val="0"/>
        <w:autoSpaceDN w:val="0"/>
        <w:adjustRightInd w:val="0"/>
        <w:rPr>
          <w:noProof/>
        </w:rPr>
      </w:pPr>
      <w:r w:rsidRPr="007A4FB8">
        <w:rPr>
          <w:noProof/>
        </w:rPr>
        <w:t xml:space="preserve">Bloom, J.S., Ehrenreich, I.M., Loo, W.T., Lite, T.-L.V., and Kruglyak, L. (2013). Finding the sources of missing heritability in a yeast cross. Nature </w:t>
      </w:r>
      <w:r w:rsidRPr="007A4FB8">
        <w:rPr>
          <w:i/>
          <w:iCs/>
          <w:noProof/>
        </w:rPr>
        <w:t>494</w:t>
      </w:r>
      <w:r w:rsidRPr="007A4FB8">
        <w:rPr>
          <w:noProof/>
        </w:rPr>
        <w:t>, 234–237.</w:t>
      </w:r>
    </w:p>
    <w:p w14:paraId="642DFCCA" w14:textId="77777777" w:rsidR="007A4FB8" w:rsidRPr="007A4FB8" w:rsidRDefault="007A4FB8" w:rsidP="007A4FB8">
      <w:pPr>
        <w:widowControl w:val="0"/>
        <w:autoSpaceDE w:val="0"/>
        <w:autoSpaceDN w:val="0"/>
        <w:adjustRightInd w:val="0"/>
        <w:rPr>
          <w:noProof/>
        </w:rPr>
      </w:pPr>
      <w:r w:rsidRPr="007A4FB8">
        <w:rPr>
          <w:noProof/>
        </w:rPr>
        <w:t xml:space="preserve">Boettcher, M., Tian, R., Blau, J.A., Markegard, E., Wagner, R.T., Wu, D., Mo, X., Biton, A., Zaitlen, N., Fu, H., et al. (2018). Dual gene activation and knockout screen reveals directional dependencies in genetic networks. Nat. Biotechnol. </w:t>
      </w:r>
      <w:r w:rsidRPr="007A4FB8">
        <w:rPr>
          <w:i/>
          <w:iCs/>
          <w:noProof/>
        </w:rPr>
        <w:t>36</w:t>
      </w:r>
      <w:r w:rsidRPr="007A4FB8">
        <w:rPr>
          <w:noProof/>
        </w:rPr>
        <w:t>, 170–178.</w:t>
      </w:r>
    </w:p>
    <w:p w14:paraId="5347BF3A" w14:textId="77777777" w:rsidR="007A4FB8" w:rsidRPr="007A4FB8" w:rsidRDefault="007A4FB8" w:rsidP="007A4FB8">
      <w:pPr>
        <w:widowControl w:val="0"/>
        <w:autoSpaceDE w:val="0"/>
        <w:autoSpaceDN w:val="0"/>
        <w:adjustRightInd w:val="0"/>
        <w:rPr>
          <w:noProof/>
        </w:rPr>
      </w:pPr>
      <w:r w:rsidRPr="007A4FB8">
        <w:rPr>
          <w:noProof/>
        </w:rPr>
        <w:t xml:space="preserve">Braberg, H., Alexander, R., Shales, M., Xu, J., Franks-Skiba, K.E., Wu, Q., Haber, J.E., and Krogan, N.J. (2014). Quantitative analysis of triple-mutant genetic interactions. Nat. Protoc. </w:t>
      </w:r>
      <w:r w:rsidRPr="007A4FB8">
        <w:rPr>
          <w:i/>
          <w:iCs/>
          <w:noProof/>
        </w:rPr>
        <w:t>9</w:t>
      </w:r>
      <w:r w:rsidRPr="007A4FB8">
        <w:rPr>
          <w:noProof/>
        </w:rPr>
        <w:t>, 1867–1881.</w:t>
      </w:r>
    </w:p>
    <w:p w14:paraId="027FF8DA" w14:textId="77777777" w:rsidR="007A4FB8" w:rsidRPr="007A4FB8" w:rsidRDefault="007A4FB8" w:rsidP="007A4FB8">
      <w:pPr>
        <w:widowControl w:val="0"/>
        <w:autoSpaceDE w:val="0"/>
        <w:autoSpaceDN w:val="0"/>
        <w:adjustRightInd w:val="0"/>
        <w:rPr>
          <w:noProof/>
        </w:rPr>
      </w:pPr>
      <w:r w:rsidRPr="007A4FB8">
        <w:rPr>
          <w:noProof/>
        </w:rPr>
        <w:t xml:space="preserve">Braun, P., Tasan, M., Dreze, M., Barrios-Rodiles, M., Lemmens, I., Yu, H., Sahalie, J.M., Murray, R.R., Roncari, L., de Smet, A.-S., et al. (2009). An experimentally derived confidence score for binary protein-protein interactions. Nat. Methods </w:t>
      </w:r>
      <w:r w:rsidRPr="007A4FB8">
        <w:rPr>
          <w:i/>
          <w:iCs/>
          <w:noProof/>
        </w:rPr>
        <w:t>6</w:t>
      </w:r>
      <w:r w:rsidRPr="007A4FB8">
        <w:rPr>
          <w:noProof/>
        </w:rPr>
        <w:t>, 91–97.</w:t>
      </w:r>
    </w:p>
    <w:p w14:paraId="027A8270" w14:textId="77777777" w:rsidR="007A4FB8" w:rsidRPr="007A4FB8" w:rsidRDefault="007A4FB8" w:rsidP="007A4FB8">
      <w:pPr>
        <w:widowControl w:val="0"/>
        <w:autoSpaceDE w:val="0"/>
        <w:autoSpaceDN w:val="0"/>
        <w:adjustRightInd w:val="0"/>
        <w:rPr>
          <w:noProof/>
        </w:rPr>
      </w:pPr>
      <w:r w:rsidRPr="007A4FB8">
        <w:rPr>
          <w:noProof/>
        </w:rPr>
        <w:t xml:space="preserve">Brem, R.B., and Kruglyak, L. (2005). The landscape of genetic complexity across 5,700 gene expression traits in yeast. Proc. Natl. Acad. Sci. U. S. A. </w:t>
      </w:r>
      <w:r w:rsidRPr="007A4FB8">
        <w:rPr>
          <w:i/>
          <w:iCs/>
          <w:noProof/>
        </w:rPr>
        <w:t>102</w:t>
      </w:r>
      <w:r w:rsidRPr="007A4FB8">
        <w:rPr>
          <w:noProof/>
        </w:rPr>
        <w:t>, 1572–1577.</w:t>
      </w:r>
    </w:p>
    <w:p w14:paraId="30EAC1DB" w14:textId="77777777" w:rsidR="007A4FB8" w:rsidRPr="007A4FB8" w:rsidRDefault="007A4FB8" w:rsidP="007A4FB8">
      <w:pPr>
        <w:widowControl w:val="0"/>
        <w:autoSpaceDE w:val="0"/>
        <w:autoSpaceDN w:val="0"/>
        <w:adjustRightInd w:val="0"/>
        <w:rPr>
          <w:noProof/>
        </w:rPr>
      </w:pPr>
      <w:r w:rsidRPr="007A4FB8">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7A4FB8">
        <w:rPr>
          <w:i/>
          <w:iCs/>
          <w:noProof/>
        </w:rPr>
        <w:t>368</w:t>
      </w:r>
      <w:r w:rsidRPr="007A4FB8">
        <w:rPr>
          <w:noProof/>
        </w:rPr>
        <w:t>, 2059–2074.</w:t>
      </w:r>
    </w:p>
    <w:p w14:paraId="391BBDC1" w14:textId="77777777" w:rsidR="007A4FB8" w:rsidRPr="007A4FB8" w:rsidRDefault="007A4FB8" w:rsidP="007A4FB8">
      <w:pPr>
        <w:widowControl w:val="0"/>
        <w:autoSpaceDE w:val="0"/>
        <w:autoSpaceDN w:val="0"/>
        <w:adjustRightInd w:val="0"/>
        <w:rPr>
          <w:noProof/>
        </w:rPr>
      </w:pPr>
      <w:r w:rsidRPr="007A4FB8">
        <w:rPr>
          <w:noProof/>
        </w:rPr>
        <w:t xml:space="preserve">Costanzo, M., Baryshnikova, A., Bellay, J., Kim, Y., Spear, E.D., Sevier, C.S., Ding, H., Koh, J.L.Y., Toufighi, K., Mostafavi, S., et al. (2010). The genetic landscape of a cell. Science </w:t>
      </w:r>
      <w:r w:rsidRPr="007A4FB8">
        <w:rPr>
          <w:i/>
          <w:iCs/>
          <w:noProof/>
        </w:rPr>
        <w:t>327</w:t>
      </w:r>
      <w:r w:rsidRPr="007A4FB8">
        <w:rPr>
          <w:noProof/>
        </w:rPr>
        <w:t>, 425–431.</w:t>
      </w:r>
    </w:p>
    <w:p w14:paraId="784B6715" w14:textId="77777777" w:rsidR="007A4FB8" w:rsidRPr="007A4FB8" w:rsidRDefault="007A4FB8" w:rsidP="007A4FB8">
      <w:pPr>
        <w:widowControl w:val="0"/>
        <w:autoSpaceDE w:val="0"/>
        <w:autoSpaceDN w:val="0"/>
        <w:adjustRightInd w:val="0"/>
        <w:rPr>
          <w:noProof/>
        </w:rPr>
      </w:pPr>
      <w:r w:rsidRPr="007A4FB8">
        <w:rPr>
          <w:noProof/>
        </w:rPr>
        <w:t xml:space="preserve">Costanzo, M., VanderSluis, B., Koch, E.N., Baryshnikova, A., Pons, C., Tan, G., Wang, W., </w:t>
      </w:r>
      <w:r w:rsidRPr="007A4FB8">
        <w:rPr>
          <w:noProof/>
        </w:rPr>
        <w:lastRenderedPageBreak/>
        <w:t xml:space="preserve">Usaj, M.M.M., Hanchard, J., Lee, S.D., et al. (2016). A global genetic interaction network maps a wiring diagram of cellular function. Science (80-. ). </w:t>
      </w:r>
      <w:r w:rsidRPr="007A4FB8">
        <w:rPr>
          <w:i/>
          <w:iCs/>
          <w:noProof/>
        </w:rPr>
        <w:t>353</w:t>
      </w:r>
      <w:r w:rsidRPr="007A4FB8">
        <w:rPr>
          <w:noProof/>
        </w:rPr>
        <w:t>.</w:t>
      </w:r>
    </w:p>
    <w:p w14:paraId="7FBE85E3" w14:textId="77777777" w:rsidR="007A4FB8" w:rsidRPr="007A4FB8" w:rsidRDefault="007A4FB8" w:rsidP="007A4FB8">
      <w:pPr>
        <w:widowControl w:val="0"/>
        <w:autoSpaceDE w:val="0"/>
        <w:autoSpaceDN w:val="0"/>
        <w:adjustRightInd w:val="0"/>
        <w:rPr>
          <w:noProof/>
        </w:rPr>
      </w:pPr>
      <w:r w:rsidRPr="007A4FB8">
        <w:rPr>
          <w:noProof/>
        </w:rPr>
        <w:t xml:space="preserve">Díaz-Mejía, J.J., Celaj, A., Mellor, J.C., Coté, A., Balint, A., Ho, B., Bansal, P., Shaeri, F., Gebbia, M., Weile, J., et al. (2018). Mapping DNA damage-dependent genetic interactions in yeast via party mating and barcode fusion genetics. Mol. Syst. Biol. </w:t>
      </w:r>
      <w:r w:rsidRPr="007A4FB8">
        <w:rPr>
          <w:i/>
          <w:iCs/>
          <w:noProof/>
        </w:rPr>
        <w:t>14</w:t>
      </w:r>
      <w:r w:rsidRPr="007A4FB8">
        <w:rPr>
          <w:noProof/>
        </w:rPr>
        <w:t>, e7985.</w:t>
      </w:r>
    </w:p>
    <w:p w14:paraId="4B236002" w14:textId="77777777" w:rsidR="007A4FB8" w:rsidRPr="007A4FB8" w:rsidRDefault="007A4FB8" w:rsidP="007A4FB8">
      <w:pPr>
        <w:widowControl w:val="0"/>
        <w:autoSpaceDE w:val="0"/>
        <w:autoSpaceDN w:val="0"/>
        <w:adjustRightInd w:val="0"/>
        <w:rPr>
          <w:noProof/>
        </w:rPr>
      </w:pPr>
      <w:r w:rsidRPr="007A4FB8">
        <w:rPr>
          <w:noProof/>
        </w:rPr>
        <w:t xml:space="preserve">Dixit, A., Parnas, O., Li, B., Chen, J., Fulco, C.P., Jerby-Arnon, L., Marjanovic, N.D., Dionne, D., Burks, T., Raychowdhury, R., et al. (2016). Perturb-Seq: Dissecting Molecular Circuits with Scalable Single-Cell RNA Profiling of Pooled Genetic Screens. Cell </w:t>
      </w:r>
      <w:r w:rsidRPr="007A4FB8">
        <w:rPr>
          <w:i/>
          <w:iCs/>
          <w:noProof/>
        </w:rPr>
        <w:t>167</w:t>
      </w:r>
      <w:r w:rsidRPr="007A4FB8">
        <w:rPr>
          <w:noProof/>
        </w:rPr>
        <w:t>, 1853–1866.e17.</w:t>
      </w:r>
    </w:p>
    <w:p w14:paraId="27270106" w14:textId="77777777" w:rsidR="007A4FB8" w:rsidRPr="007A4FB8" w:rsidRDefault="007A4FB8" w:rsidP="007A4FB8">
      <w:pPr>
        <w:widowControl w:val="0"/>
        <w:autoSpaceDE w:val="0"/>
        <w:autoSpaceDN w:val="0"/>
        <w:adjustRightInd w:val="0"/>
        <w:rPr>
          <w:noProof/>
        </w:rPr>
      </w:pPr>
      <w:r w:rsidRPr="007A4FB8">
        <w:rPr>
          <w:noProof/>
        </w:rPr>
        <w:t xml:space="preserve">Donner, M., and Keppler, D. (2001). Up-regulation of basolateral multidrug resistance protein 3 (Mrp3) in cholestatic rat liver. Hepatology </w:t>
      </w:r>
      <w:r w:rsidRPr="007A4FB8">
        <w:rPr>
          <w:i/>
          <w:iCs/>
          <w:noProof/>
        </w:rPr>
        <w:t>34</w:t>
      </w:r>
      <w:r w:rsidRPr="007A4FB8">
        <w:rPr>
          <w:noProof/>
        </w:rPr>
        <w:t>, 351–359.</w:t>
      </w:r>
    </w:p>
    <w:p w14:paraId="1E5F03EC" w14:textId="77777777" w:rsidR="007A4FB8" w:rsidRPr="007A4FB8" w:rsidRDefault="007A4FB8" w:rsidP="007A4FB8">
      <w:pPr>
        <w:widowControl w:val="0"/>
        <w:autoSpaceDE w:val="0"/>
        <w:autoSpaceDN w:val="0"/>
        <w:adjustRightInd w:val="0"/>
        <w:rPr>
          <w:noProof/>
        </w:rPr>
      </w:pPr>
      <w:r w:rsidRPr="007A4FB8">
        <w:rPr>
          <w:noProof/>
        </w:rPr>
        <w:t xml:space="preserve">Emanuel, G., Moffitt, J.R., and Zhuang, X. (2017). High-throughput, image-based screening of pooled genetic-variant libraries. Nat. Methods </w:t>
      </w:r>
      <w:r w:rsidRPr="007A4FB8">
        <w:rPr>
          <w:i/>
          <w:iCs/>
          <w:noProof/>
        </w:rPr>
        <w:t>14</w:t>
      </w:r>
      <w:r w:rsidRPr="007A4FB8">
        <w:rPr>
          <w:noProof/>
        </w:rPr>
        <w:t>, 1159–1162.</w:t>
      </w:r>
    </w:p>
    <w:p w14:paraId="3E2625D0" w14:textId="77777777" w:rsidR="007A4FB8" w:rsidRPr="007A4FB8" w:rsidRDefault="007A4FB8" w:rsidP="007A4FB8">
      <w:pPr>
        <w:widowControl w:val="0"/>
        <w:autoSpaceDE w:val="0"/>
        <w:autoSpaceDN w:val="0"/>
        <w:adjustRightInd w:val="0"/>
        <w:rPr>
          <w:noProof/>
        </w:rPr>
      </w:pPr>
      <w:r w:rsidRPr="007A4FB8">
        <w:rPr>
          <w:noProof/>
        </w:rPr>
        <w:t xml:space="preserve">Ernst, R., Kueppers, P., Klein, C.M., Schwarzmueller, T., Kuchler, K., and Schmitt, L. (2008). A mutation of the H-loop selectively affects rhodamine transport by the yeast multidrug ABC transporter Pdr5. Proc. Natl. Acad. Sci. </w:t>
      </w:r>
      <w:r w:rsidRPr="007A4FB8">
        <w:rPr>
          <w:i/>
          <w:iCs/>
          <w:noProof/>
        </w:rPr>
        <w:t>105</w:t>
      </w:r>
      <w:r w:rsidRPr="007A4FB8">
        <w:rPr>
          <w:noProof/>
        </w:rPr>
        <w:t>, 5069–5074.</w:t>
      </w:r>
    </w:p>
    <w:p w14:paraId="5885756D" w14:textId="77777777" w:rsidR="007A4FB8" w:rsidRPr="007A4FB8" w:rsidRDefault="007A4FB8" w:rsidP="007A4FB8">
      <w:pPr>
        <w:widowControl w:val="0"/>
        <w:autoSpaceDE w:val="0"/>
        <w:autoSpaceDN w:val="0"/>
        <w:adjustRightInd w:val="0"/>
        <w:rPr>
          <w:noProof/>
        </w:rPr>
      </w:pPr>
      <w:r w:rsidRPr="007A4FB8">
        <w:rPr>
          <w:noProof/>
        </w:rPr>
        <w:t xml:space="preserve">Fischer, B., Sandmann, T., Horn, T., Billmann, M., Chaudhary, V., Huber, W., and Boutros, M. (2015). A map of directional genetic interactions in a metazoan cell. Elife </w:t>
      </w:r>
      <w:r w:rsidRPr="007A4FB8">
        <w:rPr>
          <w:i/>
          <w:iCs/>
          <w:noProof/>
        </w:rPr>
        <w:t>4</w:t>
      </w:r>
      <w:r w:rsidRPr="007A4FB8">
        <w:rPr>
          <w:noProof/>
        </w:rPr>
        <w:t>, e05464.</w:t>
      </w:r>
    </w:p>
    <w:p w14:paraId="12F6C0C6" w14:textId="77777777" w:rsidR="007A4FB8" w:rsidRPr="007A4FB8" w:rsidRDefault="007A4FB8" w:rsidP="007A4FB8">
      <w:pPr>
        <w:widowControl w:val="0"/>
        <w:autoSpaceDE w:val="0"/>
        <w:autoSpaceDN w:val="0"/>
        <w:adjustRightInd w:val="0"/>
        <w:rPr>
          <w:noProof/>
        </w:rPr>
      </w:pPr>
      <w:r w:rsidRPr="007A4FB8">
        <w:rPr>
          <w:noProof/>
        </w:rPr>
        <w:t xml:space="preserve">Giaever, G., Chu, A.M., Ni, L., Connelly, C., Riles, L., Véronneau, S., Dow, S., Lucau-Danila, A., Anderson, K., André, B., et al. (2002). Functional profiling of the Saccharomyces cerevisiae genome. Nature </w:t>
      </w:r>
      <w:r w:rsidRPr="007A4FB8">
        <w:rPr>
          <w:i/>
          <w:iCs/>
          <w:noProof/>
        </w:rPr>
        <w:t>418</w:t>
      </w:r>
      <w:r w:rsidRPr="007A4FB8">
        <w:rPr>
          <w:noProof/>
        </w:rPr>
        <w:t>, 387–391.</w:t>
      </w:r>
    </w:p>
    <w:p w14:paraId="1F4E2E2B" w14:textId="77777777" w:rsidR="007A4FB8" w:rsidRPr="007A4FB8" w:rsidRDefault="007A4FB8" w:rsidP="007A4FB8">
      <w:pPr>
        <w:widowControl w:val="0"/>
        <w:autoSpaceDE w:val="0"/>
        <w:autoSpaceDN w:val="0"/>
        <w:adjustRightInd w:val="0"/>
        <w:rPr>
          <w:noProof/>
        </w:rPr>
      </w:pPr>
      <w:r w:rsidRPr="007A4FB8">
        <w:rPr>
          <w:noProof/>
        </w:rPr>
        <w:t xml:space="preserve">Gibson, D.G., Young, L., Chuang, R.-Y., Venter, J.C., Hutchison, C.A., and Smith, H.O. (2009). Enzymatic assembly of DNA molecules up to several hundred kilobases. Nat. Methods </w:t>
      </w:r>
      <w:r w:rsidRPr="007A4FB8">
        <w:rPr>
          <w:i/>
          <w:iCs/>
          <w:noProof/>
        </w:rPr>
        <w:t>6</w:t>
      </w:r>
      <w:r w:rsidRPr="007A4FB8">
        <w:rPr>
          <w:noProof/>
        </w:rPr>
        <w:t>, 343–345.</w:t>
      </w:r>
    </w:p>
    <w:p w14:paraId="154DF0FB" w14:textId="77777777" w:rsidR="007A4FB8" w:rsidRPr="007A4FB8" w:rsidRDefault="007A4FB8" w:rsidP="007A4FB8">
      <w:pPr>
        <w:widowControl w:val="0"/>
        <w:autoSpaceDE w:val="0"/>
        <w:autoSpaceDN w:val="0"/>
        <w:adjustRightInd w:val="0"/>
        <w:rPr>
          <w:noProof/>
        </w:rPr>
      </w:pPr>
      <w:r w:rsidRPr="007A4FB8">
        <w:rPr>
          <w:noProof/>
        </w:rPr>
        <w:t xml:space="preserve">Gietz, R.D., and Schiestl, R.H. (2007). High-efficiency yeast transformation using the LiAc/SS carrier DNA/PEG method. Nat. Protoc. </w:t>
      </w:r>
      <w:r w:rsidRPr="007A4FB8">
        <w:rPr>
          <w:i/>
          <w:iCs/>
          <w:noProof/>
        </w:rPr>
        <w:t>2</w:t>
      </w:r>
      <w:r w:rsidRPr="007A4FB8">
        <w:rPr>
          <w:noProof/>
        </w:rPr>
        <w:t>, 31–34.</w:t>
      </w:r>
    </w:p>
    <w:p w14:paraId="6A2279FD" w14:textId="77777777" w:rsidR="007A4FB8" w:rsidRPr="007A4FB8" w:rsidRDefault="007A4FB8" w:rsidP="007A4FB8">
      <w:pPr>
        <w:widowControl w:val="0"/>
        <w:autoSpaceDE w:val="0"/>
        <w:autoSpaceDN w:val="0"/>
        <w:adjustRightInd w:val="0"/>
        <w:rPr>
          <w:noProof/>
        </w:rPr>
      </w:pPr>
      <w:r w:rsidRPr="007A4FB8">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7A4FB8">
        <w:rPr>
          <w:i/>
          <w:iCs/>
          <w:noProof/>
        </w:rPr>
        <w:t>3</w:t>
      </w:r>
      <w:r w:rsidRPr="007A4FB8">
        <w:rPr>
          <w:noProof/>
        </w:rPr>
        <w:t>, 2168–2178.</w:t>
      </w:r>
    </w:p>
    <w:p w14:paraId="47AED094" w14:textId="77777777" w:rsidR="007A4FB8" w:rsidRPr="007A4FB8" w:rsidRDefault="007A4FB8" w:rsidP="007A4FB8">
      <w:pPr>
        <w:widowControl w:val="0"/>
        <w:autoSpaceDE w:val="0"/>
        <w:autoSpaceDN w:val="0"/>
        <w:adjustRightInd w:val="0"/>
        <w:rPr>
          <w:noProof/>
        </w:rPr>
      </w:pPr>
      <w:r w:rsidRPr="007A4FB8">
        <w:rPr>
          <w:noProof/>
        </w:rPr>
        <w:t xml:space="preserve">Hartman, J.L., Garvik, B., and Hartwell, L. (2001). Principles for the Buffering of Genetic Variation. Science (80-. ). </w:t>
      </w:r>
      <w:r w:rsidRPr="007A4FB8">
        <w:rPr>
          <w:i/>
          <w:iCs/>
          <w:noProof/>
        </w:rPr>
        <w:t>291</w:t>
      </w:r>
      <w:r w:rsidRPr="007A4FB8">
        <w:rPr>
          <w:noProof/>
        </w:rPr>
        <w:t>.</w:t>
      </w:r>
    </w:p>
    <w:p w14:paraId="1884864D" w14:textId="77777777" w:rsidR="007A4FB8" w:rsidRPr="007A4FB8" w:rsidRDefault="007A4FB8" w:rsidP="007A4FB8">
      <w:pPr>
        <w:widowControl w:val="0"/>
        <w:autoSpaceDE w:val="0"/>
        <w:autoSpaceDN w:val="0"/>
        <w:adjustRightInd w:val="0"/>
        <w:rPr>
          <w:noProof/>
        </w:rPr>
      </w:pPr>
      <w:r w:rsidRPr="007A4FB8">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7A4FB8">
        <w:rPr>
          <w:i/>
          <w:iCs/>
          <w:noProof/>
        </w:rPr>
        <w:t>32</w:t>
      </w:r>
      <w:r w:rsidRPr="007A4FB8">
        <w:rPr>
          <w:noProof/>
        </w:rPr>
        <w:t>, 941–946.</w:t>
      </w:r>
    </w:p>
    <w:p w14:paraId="2F20E4DB" w14:textId="77777777" w:rsidR="007A4FB8" w:rsidRPr="007A4FB8" w:rsidRDefault="007A4FB8" w:rsidP="007A4FB8">
      <w:pPr>
        <w:widowControl w:val="0"/>
        <w:autoSpaceDE w:val="0"/>
        <w:autoSpaceDN w:val="0"/>
        <w:adjustRightInd w:val="0"/>
        <w:rPr>
          <w:noProof/>
        </w:rPr>
      </w:pPr>
      <w:r w:rsidRPr="007A4FB8">
        <w:rPr>
          <w:noProof/>
        </w:rPr>
        <w:t xml:space="preserve">Horlbeck, M.A., Xu, A., Wang, M., Bennett, N.K., Park, C.Y., Bogdanoff, D., Adamson, B., Chow, E.D., Kampmann, M., Peterson, T.R., et al. (2018). Mapping the Genetic Landscape of Human Cells. Cell </w:t>
      </w:r>
      <w:r w:rsidRPr="007A4FB8">
        <w:rPr>
          <w:i/>
          <w:iCs/>
          <w:noProof/>
        </w:rPr>
        <w:t>174</w:t>
      </w:r>
      <w:r w:rsidRPr="007A4FB8">
        <w:rPr>
          <w:noProof/>
        </w:rPr>
        <w:t>, 953–967.e22.</w:t>
      </w:r>
    </w:p>
    <w:p w14:paraId="1BF877D5" w14:textId="77777777" w:rsidR="007A4FB8" w:rsidRPr="007A4FB8" w:rsidRDefault="007A4FB8" w:rsidP="007A4FB8">
      <w:pPr>
        <w:widowControl w:val="0"/>
        <w:autoSpaceDE w:val="0"/>
        <w:autoSpaceDN w:val="0"/>
        <w:adjustRightInd w:val="0"/>
        <w:rPr>
          <w:noProof/>
        </w:rPr>
      </w:pPr>
      <w:r w:rsidRPr="007A4FB8">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7A4FB8">
        <w:rPr>
          <w:i/>
          <w:iCs/>
          <w:noProof/>
        </w:rPr>
        <w:t>73</w:t>
      </w:r>
      <w:r w:rsidRPr="007A4FB8">
        <w:rPr>
          <w:noProof/>
        </w:rPr>
        <w:t>, 220–225.</w:t>
      </w:r>
    </w:p>
    <w:p w14:paraId="2619EACA" w14:textId="77777777" w:rsidR="007A4FB8" w:rsidRPr="007A4FB8" w:rsidRDefault="007A4FB8" w:rsidP="007A4FB8">
      <w:pPr>
        <w:widowControl w:val="0"/>
        <w:autoSpaceDE w:val="0"/>
        <w:autoSpaceDN w:val="0"/>
        <w:adjustRightInd w:val="0"/>
        <w:rPr>
          <w:noProof/>
        </w:rPr>
      </w:pPr>
      <w:r w:rsidRPr="007A4FB8">
        <w:rPr>
          <w:noProof/>
        </w:rPr>
        <w:t xml:space="preserve">Jakočiūnas, T., Bonde, I., Herrgård, M., Harrison, S.J., Kristensen, M., Pedersen, L.E., Jensen, M.K., and Keasling, J.D. (2015). Multiplex metabolic pathway engineering using CRISPR/Cas9 in Saccharomyces cerevisiae. Metab. Eng. </w:t>
      </w:r>
      <w:r w:rsidRPr="007A4FB8">
        <w:rPr>
          <w:i/>
          <w:iCs/>
          <w:noProof/>
        </w:rPr>
        <w:t>28</w:t>
      </w:r>
      <w:r w:rsidRPr="007A4FB8">
        <w:rPr>
          <w:noProof/>
        </w:rPr>
        <w:t>, 213–222.</w:t>
      </w:r>
    </w:p>
    <w:p w14:paraId="4B511B01" w14:textId="77777777" w:rsidR="007A4FB8" w:rsidRPr="007A4FB8" w:rsidRDefault="007A4FB8" w:rsidP="007A4FB8">
      <w:pPr>
        <w:widowControl w:val="0"/>
        <w:autoSpaceDE w:val="0"/>
        <w:autoSpaceDN w:val="0"/>
        <w:adjustRightInd w:val="0"/>
        <w:rPr>
          <w:noProof/>
        </w:rPr>
      </w:pPr>
      <w:r w:rsidRPr="007A4FB8">
        <w:rPr>
          <w:noProof/>
        </w:rPr>
        <w:t xml:space="preserve">Jao, L.-E., Wente, S.R., and Chen, W. (2013). Efficient multiplex biallelic zebrafish genome </w:t>
      </w:r>
      <w:r w:rsidRPr="007A4FB8">
        <w:rPr>
          <w:noProof/>
        </w:rPr>
        <w:lastRenderedPageBreak/>
        <w:t xml:space="preserve">editing using a CRISPR nuclease system. Proc. Natl. Acad. Sci. </w:t>
      </w:r>
      <w:r w:rsidRPr="007A4FB8">
        <w:rPr>
          <w:i/>
          <w:iCs/>
          <w:noProof/>
        </w:rPr>
        <w:t>110</w:t>
      </w:r>
      <w:r w:rsidRPr="007A4FB8">
        <w:rPr>
          <w:noProof/>
        </w:rPr>
        <w:t>, 13904–13909.</w:t>
      </w:r>
    </w:p>
    <w:p w14:paraId="0185C41E" w14:textId="77777777" w:rsidR="007A4FB8" w:rsidRPr="007A4FB8" w:rsidRDefault="007A4FB8" w:rsidP="007A4FB8">
      <w:pPr>
        <w:widowControl w:val="0"/>
        <w:autoSpaceDE w:val="0"/>
        <w:autoSpaceDN w:val="0"/>
        <w:adjustRightInd w:val="0"/>
        <w:rPr>
          <w:noProof/>
        </w:rPr>
      </w:pPr>
      <w:r w:rsidRPr="007A4FB8">
        <w:rPr>
          <w:noProof/>
        </w:rPr>
        <w:t xml:space="preserve">Katzmann, D.J., Burnett, P.E., Golin, J., Mahé, Y., and Moye-Rowley, W.S. (1994). Transcriptional control of the yeast PDR5 gene by the PDR3 gene product. Mol. Cell. Biol. </w:t>
      </w:r>
      <w:r w:rsidRPr="007A4FB8">
        <w:rPr>
          <w:i/>
          <w:iCs/>
          <w:noProof/>
        </w:rPr>
        <w:t>14</w:t>
      </w:r>
      <w:r w:rsidRPr="007A4FB8">
        <w:rPr>
          <w:noProof/>
        </w:rPr>
        <w:t>, 4653–4661.</w:t>
      </w:r>
    </w:p>
    <w:p w14:paraId="03C162B5" w14:textId="77777777" w:rsidR="007A4FB8" w:rsidRPr="007A4FB8" w:rsidRDefault="007A4FB8" w:rsidP="007A4FB8">
      <w:pPr>
        <w:widowControl w:val="0"/>
        <w:autoSpaceDE w:val="0"/>
        <w:autoSpaceDN w:val="0"/>
        <w:adjustRightInd w:val="0"/>
        <w:rPr>
          <w:noProof/>
        </w:rPr>
      </w:pPr>
      <w:r w:rsidRPr="007A4FB8">
        <w:rPr>
          <w:noProof/>
        </w:rPr>
        <w:t xml:space="preserve">Kebschull, J.M., and Zador, A.M. (2018). Cellular barcoding: lineage tracing, screening and beyond. Nat. Methods </w:t>
      </w:r>
      <w:r w:rsidRPr="007A4FB8">
        <w:rPr>
          <w:i/>
          <w:iCs/>
          <w:noProof/>
        </w:rPr>
        <w:t>15</w:t>
      </w:r>
      <w:r w:rsidRPr="007A4FB8">
        <w:rPr>
          <w:noProof/>
        </w:rPr>
        <w:t>, 871–879.</w:t>
      </w:r>
    </w:p>
    <w:p w14:paraId="2CF468E3" w14:textId="77777777" w:rsidR="007A4FB8" w:rsidRPr="007A4FB8" w:rsidRDefault="007A4FB8" w:rsidP="007A4FB8">
      <w:pPr>
        <w:widowControl w:val="0"/>
        <w:autoSpaceDE w:val="0"/>
        <w:autoSpaceDN w:val="0"/>
        <w:adjustRightInd w:val="0"/>
        <w:rPr>
          <w:noProof/>
        </w:rPr>
      </w:pPr>
      <w:r w:rsidRPr="007A4FB8">
        <w:rPr>
          <w:noProof/>
        </w:rPr>
        <w:t xml:space="preserve">Khakhina, S., Johnson, S.S., Manoharlal, R., Russo, S.B., Blugeon, C., Lemoine, S., Sunshine, A.B., Dunham, M.J., Cowart, L.A., Devaux, F., et al. (2015). Control of Plasma Membrane Permeability by ABC Transporters. Eukaryot. Cell </w:t>
      </w:r>
      <w:r w:rsidRPr="007A4FB8">
        <w:rPr>
          <w:i/>
          <w:iCs/>
          <w:noProof/>
        </w:rPr>
        <w:t>14</w:t>
      </w:r>
      <w:r w:rsidRPr="007A4FB8">
        <w:rPr>
          <w:noProof/>
        </w:rPr>
        <w:t>, 442–453.</w:t>
      </w:r>
    </w:p>
    <w:p w14:paraId="3768951B" w14:textId="77777777" w:rsidR="007A4FB8" w:rsidRPr="007A4FB8" w:rsidRDefault="007A4FB8" w:rsidP="007A4FB8">
      <w:pPr>
        <w:widowControl w:val="0"/>
        <w:autoSpaceDE w:val="0"/>
        <w:autoSpaceDN w:val="0"/>
        <w:adjustRightInd w:val="0"/>
        <w:rPr>
          <w:noProof/>
        </w:rPr>
      </w:pPr>
      <w:r w:rsidRPr="007A4FB8">
        <w:rPr>
          <w:noProof/>
        </w:rPr>
        <w:t xml:space="preserve">Kolaczkowska, A., Kolaczkowski, M., Goffeau, A., and Moye-Rowley, W.S. (2008). Compensatory activation of the multidrug transporters Pdr5p, Snq2p, and Yor1p by Pdr1p in Saccharomyces cerevisiae. FEBS Lett. </w:t>
      </w:r>
      <w:r w:rsidRPr="007A4FB8">
        <w:rPr>
          <w:i/>
          <w:iCs/>
          <w:noProof/>
        </w:rPr>
        <w:t>582</w:t>
      </w:r>
      <w:r w:rsidRPr="007A4FB8">
        <w:rPr>
          <w:noProof/>
        </w:rPr>
        <w:t>, 977–983.</w:t>
      </w:r>
    </w:p>
    <w:p w14:paraId="422CEFAF" w14:textId="77777777" w:rsidR="007A4FB8" w:rsidRPr="007A4FB8" w:rsidRDefault="007A4FB8" w:rsidP="007A4FB8">
      <w:pPr>
        <w:widowControl w:val="0"/>
        <w:autoSpaceDE w:val="0"/>
        <w:autoSpaceDN w:val="0"/>
        <w:adjustRightInd w:val="0"/>
        <w:rPr>
          <w:noProof/>
        </w:rPr>
      </w:pPr>
      <w:r w:rsidRPr="007A4FB8">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7A4FB8">
        <w:rPr>
          <w:i/>
          <w:iCs/>
          <w:noProof/>
        </w:rPr>
        <w:t>4</w:t>
      </w:r>
      <w:r w:rsidRPr="007A4FB8">
        <w:rPr>
          <w:noProof/>
        </w:rPr>
        <w:t>, 143–158.</w:t>
      </w:r>
    </w:p>
    <w:p w14:paraId="50F3D7A7" w14:textId="77777777" w:rsidR="007A4FB8" w:rsidRPr="007A4FB8" w:rsidRDefault="007A4FB8" w:rsidP="007A4FB8">
      <w:pPr>
        <w:widowControl w:val="0"/>
        <w:autoSpaceDE w:val="0"/>
        <w:autoSpaceDN w:val="0"/>
        <w:adjustRightInd w:val="0"/>
        <w:rPr>
          <w:noProof/>
        </w:rPr>
      </w:pPr>
      <w:r w:rsidRPr="007A4FB8">
        <w:rPr>
          <w:noProof/>
        </w:rPr>
        <w:t xml:space="preserve">König, J., Rost, D., Cui, Y., and Keppler, D. (1999). Characterization of the human multidrug resistance protein isoform MRP3 localized to the basolateral hepatocyte membrane. Hepatology </w:t>
      </w:r>
      <w:r w:rsidRPr="007A4FB8">
        <w:rPr>
          <w:i/>
          <w:iCs/>
          <w:noProof/>
        </w:rPr>
        <w:t>29</w:t>
      </w:r>
      <w:r w:rsidRPr="007A4FB8">
        <w:rPr>
          <w:noProof/>
        </w:rPr>
        <w:t>, 1156–1163.</w:t>
      </w:r>
    </w:p>
    <w:p w14:paraId="35A4FBA8" w14:textId="77777777" w:rsidR="007A4FB8" w:rsidRPr="007A4FB8" w:rsidRDefault="007A4FB8" w:rsidP="007A4FB8">
      <w:pPr>
        <w:widowControl w:val="0"/>
        <w:autoSpaceDE w:val="0"/>
        <w:autoSpaceDN w:val="0"/>
        <w:adjustRightInd w:val="0"/>
        <w:rPr>
          <w:noProof/>
        </w:rPr>
      </w:pPr>
      <w:r w:rsidRPr="007A4FB8">
        <w:rPr>
          <w:noProof/>
        </w:rPr>
        <w:t xml:space="preserve">Kuzmin, E., VanderSluis, B., Wang, W., Tan, G., Deshpande, R., Chen, Y., Usaj, M., Balint, A., Mattiazzi Usaj, M., van Leeuwen, J., et al. (2018). Systematic analysis of complex genetic interactions. Science (80-. ). </w:t>
      </w:r>
      <w:r w:rsidRPr="007A4FB8">
        <w:rPr>
          <w:i/>
          <w:iCs/>
          <w:noProof/>
        </w:rPr>
        <w:t>360</w:t>
      </w:r>
      <w:r w:rsidRPr="007A4FB8">
        <w:rPr>
          <w:noProof/>
        </w:rPr>
        <w:t>, eaao1729.</w:t>
      </w:r>
    </w:p>
    <w:p w14:paraId="15573BA5" w14:textId="77777777" w:rsidR="007A4FB8" w:rsidRPr="007A4FB8" w:rsidRDefault="007A4FB8" w:rsidP="007A4FB8">
      <w:pPr>
        <w:widowControl w:val="0"/>
        <w:autoSpaceDE w:val="0"/>
        <w:autoSpaceDN w:val="0"/>
        <w:adjustRightInd w:val="0"/>
        <w:rPr>
          <w:noProof/>
        </w:rPr>
      </w:pPr>
      <w:r w:rsidRPr="007A4FB8">
        <w:rPr>
          <w:noProof/>
        </w:rPr>
        <w:t xml:space="preserve">Lee, A.Y., St Onge, R.P., Proctor, M.J., Wallace, I.M., Nile, A.H., Spagnuolo, P.A., Jitkova, Y., Gronda, M., Wu, Y., Kim, M.K., et al. (2014). Mapping the cellular response to small molecules using chemogenomic fitness signatures. Science </w:t>
      </w:r>
      <w:r w:rsidRPr="007A4FB8">
        <w:rPr>
          <w:i/>
          <w:iCs/>
          <w:noProof/>
        </w:rPr>
        <w:t>344</w:t>
      </w:r>
      <w:r w:rsidRPr="007A4FB8">
        <w:rPr>
          <w:noProof/>
        </w:rPr>
        <w:t>, 208–211.</w:t>
      </w:r>
    </w:p>
    <w:p w14:paraId="4E97D3BA" w14:textId="77777777" w:rsidR="007A4FB8" w:rsidRPr="007A4FB8" w:rsidRDefault="007A4FB8" w:rsidP="007A4FB8">
      <w:pPr>
        <w:widowControl w:val="0"/>
        <w:autoSpaceDE w:val="0"/>
        <w:autoSpaceDN w:val="0"/>
        <w:adjustRightInd w:val="0"/>
        <w:rPr>
          <w:noProof/>
        </w:rPr>
      </w:pPr>
      <w:r w:rsidRPr="007A4FB8">
        <w:rPr>
          <w:noProof/>
        </w:rPr>
        <w:t xml:space="preserve">Ma, J., Yu, M.K., Fong, S., Ono, K., Sage, E., Demchak, B., Sharan, R., and Ideker, T. (2018). Using deep learning to model the hierarchical structure and function of a cell. Nat. Methods </w:t>
      </w:r>
      <w:r w:rsidRPr="007A4FB8">
        <w:rPr>
          <w:i/>
          <w:iCs/>
          <w:noProof/>
        </w:rPr>
        <w:t>15</w:t>
      </w:r>
      <w:r w:rsidRPr="007A4FB8">
        <w:rPr>
          <w:noProof/>
        </w:rPr>
        <w:t>, 290–298.</w:t>
      </w:r>
    </w:p>
    <w:p w14:paraId="31A2558C" w14:textId="77777777" w:rsidR="007A4FB8" w:rsidRPr="007A4FB8" w:rsidRDefault="007A4FB8" w:rsidP="007A4FB8">
      <w:pPr>
        <w:widowControl w:val="0"/>
        <w:autoSpaceDE w:val="0"/>
        <w:autoSpaceDN w:val="0"/>
        <w:adjustRightInd w:val="0"/>
        <w:rPr>
          <w:noProof/>
        </w:rPr>
      </w:pPr>
      <w:r w:rsidRPr="007A4FB8">
        <w:rPr>
          <w:noProof/>
        </w:rPr>
        <w:t xml:space="preserve">Mani, R., St Onge, R.P., Hartman, J.L., Giaever, G., and Roth, F.P. (2008). Defining genetic interaction. Proc. Natl. Acad. Sci. U. S. A. </w:t>
      </w:r>
      <w:r w:rsidRPr="007A4FB8">
        <w:rPr>
          <w:i/>
          <w:iCs/>
          <w:noProof/>
        </w:rPr>
        <w:t>105</w:t>
      </w:r>
      <w:r w:rsidRPr="007A4FB8">
        <w:rPr>
          <w:noProof/>
        </w:rPr>
        <w:t>, 3461–3466.</w:t>
      </w:r>
    </w:p>
    <w:p w14:paraId="3BB8A092" w14:textId="77777777" w:rsidR="007A4FB8" w:rsidRPr="007A4FB8" w:rsidRDefault="007A4FB8" w:rsidP="007A4FB8">
      <w:pPr>
        <w:widowControl w:val="0"/>
        <w:autoSpaceDE w:val="0"/>
        <w:autoSpaceDN w:val="0"/>
        <w:adjustRightInd w:val="0"/>
        <w:rPr>
          <w:noProof/>
        </w:rPr>
      </w:pPr>
      <w:r w:rsidRPr="007A4FB8">
        <w:rPr>
          <w:noProof/>
        </w:rPr>
        <w:t xml:space="preserve">Mullis, M.N., Matsui, T., Schell, R., Foree, R., and Ehrenreich, I.M. (2018). The complex underpinnings of genetic background effects. Nat. Commun. </w:t>
      </w:r>
      <w:r w:rsidRPr="007A4FB8">
        <w:rPr>
          <w:i/>
          <w:iCs/>
          <w:noProof/>
        </w:rPr>
        <w:t>9</w:t>
      </w:r>
      <w:r w:rsidRPr="007A4FB8">
        <w:rPr>
          <w:noProof/>
        </w:rPr>
        <w:t>, 3548.</w:t>
      </w:r>
    </w:p>
    <w:p w14:paraId="34F4CA2C" w14:textId="77777777" w:rsidR="007A4FB8" w:rsidRPr="007A4FB8" w:rsidRDefault="007A4FB8" w:rsidP="007A4FB8">
      <w:pPr>
        <w:widowControl w:val="0"/>
        <w:autoSpaceDE w:val="0"/>
        <w:autoSpaceDN w:val="0"/>
        <w:adjustRightInd w:val="0"/>
        <w:rPr>
          <w:noProof/>
        </w:rPr>
      </w:pPr>
      <w:r w:rsidRPr="007A4FB8">
        <w:rPr>
          <w:noProof/>
        </w:rPr>
        <w:t xml:space="preserve">Najm, F.J., Strand, C., Donovan, K.F., Hegde, M., Sanson, K.R., Vaimberg, E.W., Sullender, M.E., Hartenian, E., Kalani, Z., Fusi, N., et al. (2017). Orthologous CRISPR–Cas9 enzymes for combinatorial genetic screens. Nat. Biotechnol. </w:t>
      </w:r>
      <w:r w:rsidRPr="007A4FB8">
        <w:rPr>
          <w:i/>
          <w:iCs/>
          <w:noProof/>
        </w:rPr>
        <w:t>36</w:t>
      </w:r>
      <w:r w:rsidRPr="007A4FB8">
        <w:rPr>
          <w:noProof/>
        </w:rPr>
        <w:t>, 179–189.</w:t>
      </w:r>
    </w:p>
    <w:p w14:paraId="2DFCB840" w14:textId="77777777" w:rsidR="007A4FB8" w:rsidRPr="007A4FB8" w:rsidRDefault="007A4FB8" w:rsidP="007A4FB8">
      <w:pPr>
        <w:widowControl w:val="0"/>
        <w:autoSpaceDE w:val="0"/>
        <w:autoSpaceDN w:val="0"/>
        <w:adjustRightInd w:val="0"/>
        <w:rPr>
          <w:noProof/>
        </w:rPr>
      </w:pPr>
      <w:r w:rsidRPr="007A4FB8">
        <w:rPr>
          <w:noProof/>
        </w:rPr>
        <w:t xml:space="preserve">Newman, J.R.S., Ghaemmaghami, S., Ihmels, J., Breslow, D.K., Noble, M., DeRisi, J.L., and Weissman, J.S. (2006). Single-cell proteomic analysis of S. cerevisiae reveals the architecture of biological noise. Nature </w:t>
      </w:r>
      <w:r w:rsidRPr="007A4FB8">
        <w:rPr>
          <w:i/>
          <w:iCs/>
          <w:noProof/>
        </w:rPr>
        <w:t>441</w:t>
      </w:r>
      <w:r w:rsidRPr="007A4FB8">
        <w:rPr>
          <w:noProof/>
        </w:rPr>
        <w:t>, 840–846.</w:t>
      </w:r>
    </w:p>
    <w:p w14:paraId="533546EA" w14:textId="77777777" w:rsidR="007A4FB8" w:rsidRPr="007A4FB8" w:rsidRDefault="007A4FB8" w:rsidP="007A4FB8">
      <w:pPr>
        <w:widowControl w:val="0"/>
        <w:autoSpaceDE w:val="0"/>
        <w:autoSpaceDN w:val="0"/>
        <w:adjustRightInd w:val="0"/>
        <w:rPr>
          <w:noProof/>
        </w:rPr>
      </w:pPr>
      <w:r w:rsidRPr="007A4FB8">
        <w:rPr>
          <w:noProof/>
        </w:rPr>
        <w:t xml:space="preserve">Otwinowski, J., McCandlish, D.M., and Plotkin, J.B. (2018). Inferring the shape of global epistasis. Proc. Natl. Acad. Sci. U. S. A. </w:t>
      </w:r>
      <w:r w:rsidRPr="007A4FB8">
        <w:rPr>
          <w:i/>
          <w:iCs/>
          <w:noProof/>
        </w:rPr>
        <w:t>115</w:t>
      </w:r>
      <w:r w:rsidRPr="007A4FB8">
        <w:rPr>
          <w:noProof/>
        </w:rPr>
        <w:t>, E7550–E7558.</w:t>
      </w:r>
    </w:p>
    <w:p w14:paraId="3DEE6CC7" w14:textId="77777777" w:rsidR="007A4FB8" w:rsidRPr="007A4FB8" w:rsidRDefault="007A4FB8" w:rsidP="007A4FB8">
      <w:pPr>
        <w:widowControl w:val="0"/>
        <w:autoSpaceDE w:val="0"/>
        <w:autoSpaceDN w:val="0"/>
        <w:adjustRightInd w:val="0"/>
        <w:rPr>
          <w:noProof/>
        </w:rPr>
      </w:pPr>
      <w:r w:rsidRPr="007A4FB8">
        <w:rPr>
          <w:noProof/>
        </w:rPr>
        <w:t xml:space="preserve">Perlstein, E.O., Ruderfer, D.M., Roberts, D.C., Schreiber, S.L., and Kruglyak, L. (2007). Genetic basis of individual differences in the response to small-molecule drugs in yeast. Nat. Genet. </w:t>
      </w:r>
      <w:r w:rsidRPr="007A4FB8">
        <w:rPr>
          <w:i/>
          <w:iCs/>
          <w:noProof/>
        </w:rPr>
        <w:t>39</w:t>
      </w:r>
      <w:r w:rsidRPr="007A4FB8">
        <w:rPr>
          <w:noProof/>
        </w:rPr>
        <w:t>, 496–502.</w:t>
      </w:r>
    </w:p>
    <w:p w14:paraId="7ECFEC1A" w14:textId="77777777" w:rsidR="007A4FB8" w:rsidRPr="007A4FB8" w:rsidRDefault="007A4FB8" w:rsidP="007A4FB8">
      <w:pPr>
        <w:widowControl w:val="0"/>
        <w:autoSpaceDE w:val="0"/>
        <w:autoSpaceDN w:val="0"/>
        <w:adjustRightInd w:val="0"/>
        <w:rPr>
          <w:noProof/>
        </w:rPr>
      </w:pPr>
      <w:r w:rsidRPr="007A4FB8">
        <w:rPr>
          <w:noProof/>
        </w:rPr>
        <w:t xml:space="preserve">Phenix, H., Morin, K., Batenchuk, C., Parker, J., Abedi, V., Yang, L., Tepliakova, L., Perkins, T.J., and Kærn, M. (2011). Quantitative Epistasis Analysis and Pathway Inference from Genetic Interaction Data. PLoS Comput. Biol. </w:t>
      </w:r>
      <w:r w:rsidRPr="007A4FB8">
        <w:rPr>
          <w:i/>
          <w:iCs/>
          <w:noProof/>
        </w:rPr>
        <w:t>7</w:t>
      </w:r>
      <w:r w:rsidRPr="007A4FB8">
        <w:rPr>
          <w:noProof/>
        </w:rPr>
        <w:t>, e1002048.</w:t>
      </w:r>
    </w:p>
    <w:p w14:paraId="09A18B2C" w14:textId="77777777" w:rsidR="007A4FB8" w:rsidRPr="007A4FB8" w:rsidRDefault="007A4FB8" w:rsidP="007A4FB8">
      <w:pPr>
        <w:widowControl w:val="0"/>
        <w:autoSpaceDE w:val="0"/>
        <w:autoSpaceDN w:val="0"/>
        <w:adjustRightInd w:val="0"/>
        <w:rPr>
          <w:noProof/>
        </w:rPr>
      </w:pPr>
      <w:r w:rsidRPr="007A4FB8">
        <w:rPr>
          <w:noProof/>
        </w:rPr>
        <w:lastRenderedPageBreak/>
        <w:t>Proctor, M., Urbanus, M.L., Fung, E.L., Jaramillo, D.F., Davis, R.W., Nislow, C., and Giaever, G. (2011). The Automated Cell: Compound and Environment Screening System (ACCESS) for Chemogenomic Screening. (Humana Press), pp. 239–269.</w:t>
      </w:r>
    </w:p>
    <w:p w14:paraId="1564D5DA" w14:textId="77777777" w:rsidR="007A4FB8" w:rsidRPr="007A4FB8" w:rsidRDefault="007A4FB8" w:rsidP="007A4FB8">
      <w:pPr>
        <w:widowControl w:val="0"/>
        <w:autoSpaceDE w:val="0"/>
        <w:autoSpaceDN w:val="0"/>
        <w:adjustRightInd w:val="0"/>
        <w:rPr>
          <w:noProof/>
        </w:rPr>
      </w:pPr>
      <w:r w:rsidRPr="007A4FB8">
        <w:rPr>
          <w:noProof/>
        </w:rPr>
        <w:t>Rubin, A.J., Parker, K.R., Satpathy, A.T., Qi, Y., Wu, B., Ong, A.J., Mumbach, M.R., Ji, A.L., Kim, D.S., Cho, S.W., et al. (2018). Coupled Single-Cell CRISPR Screening and Epigenomic Profiling Reveals Causal Gene Regulatory Networks. Cell.</w:t>
      </w:r>
    </w:p>
    <w:p w14:paraId="586CCEE1" w14:textId="77777777" w:rsidR="007A4FB8" w:rsidRPr="007A4FB8" w:rsidRDefault="007A4FB8" w:rsidP="007A4FB8">
      <w:pPr>
        <w:widowControl w:val="0"/>
        <w:autoSpaceDE w:val="0"/>
        <w:autoSpaceDN w:val="0"/>
        <w:adjustRightInd w:val="0"/>
        <w:rPr>
          <w:noProof/>
        </w:rPr>
      </w:pPr>
      <w:r w:rsidRPr="007A4FB8">
        <w:rPr>
          <w:noProof/>
        </w:rPr>
        <w:t>Shaw, W.M., Yamauchi, H., Mead, J., Gowers, G.F., Oling, D., Larsson, N., Wigglesworth, M., Ladds, G., and Ellis, T. (2018). Engineering a model cell for rational tuning of GPCR signaling. BioRxiv 390559.</w:t>
      </w:r>
    </w:p>
    <w:p w14:paraId="614980E7" w14:textId="77777777" w:rsidR="007A4FB8" w:rsidRPr="007A4FB8" w:rsidRDefault="007A4FB8" w:rsidP="007A4FB8">
      <w:pPr>
        <w:widowControl w:val="0"/>
        <w:autoSpaceDE w:val="0"/>
        <w:autoSpaceDN w:val="0"/>
        <w:adjustRightInd w:val="0"/>
        <w:rPr>
          <w:noProof/>
        </w:rPr>
      </w:pPr>
      <w:r w:rsidRPr="007A4FB8">
        <w:rPr>
          <w:noProof/>
        </w:rPr>
        <w:t xml:space="preserve">Shekhar-Guturja, T., Tebung, W.A., Mount, H., Liu, N., Köhler, J.R., Whiteway, M., and Cowen, L.E. (2016). Beauvericin Potentiates Azole Activity via Inhibition of Multidrug Efflux, Blocks </w:t>
      </w:r>
      <w:r w:rsidRPr="007A4FB8">
        <w:rPr>
          <w:i/>
          <w:iCs/>
          <w:noProof/>
        </w:rPr>
        <w:t>C. albicans</w:t>
      </w:r>
      <w:r w:rsidRPr="007A4FB8">
        <w:rPr>
          <w:noProof/>
        </w:rPr>
        <w:t xml:space="preserve"> Morphogenesis, and is Effluxed via Yor1 and Circuitry Controlled by Zcf29. Antimicrob. Agents Chemother. </w:t>
      </w:r>
      <w:r w:rsidRPr="007A4FB8">
        <w:rPr>
          <w:i/>
          <w:iCs/>
          <w:noProof/>
        </w:rPr>
        <w:t>60</w:t>
      </w:r>
      <w:r w:rsidRPr="007A4FB8">
        <w:rPr>
          <w:noProof/>
        </w:rPr>
        <w:t>, AAC.01959-16.</w:t>
      </w:r>
    </w:p>
    <w:p w14:paraId="5BE2FEB9" w14:textId="77777777" w:rsidR="007A4FB8" w:rsidRPr="007A4FB8" w:rsidRDefault="007A4FB8" w:rsidP="007A4FB8">
      <w:pPr>
        <w:widowControl w:val="0"/>
        <w:autoSpaceDE w:val="0"/>
        <w:autoSpaceDN w:val="0"/>
        <w:adjustRightInd w:val="0"/>
        <w:rPr>
          <w:noProof/>
        </w:rPr>
      </w:pPr>
      <w:r w:rsidRPr="007A4FB8">
        <w:rPr>
          <w:noProof/>
        </w:rPr>
        <w:t xml:space="preserve">Shen, J.P., and Ideker, T. (2018). Synthetic Lethal Networks for Precision Oncology: Promises and Pitfalls. J. Mol. Biol. </w:t>
      </w:r>
      <w:r w:rsidRPr="007A4FB8">
        <w:rPr>
          <w:i/>
          <w:iCs/>
          <w:noProof/>
        </w:rPr>
        <w:t>430</w:t>
      </w:r>
      <w:r w:rsidRPr="007A4FB8">
        <w:rPr>
          <w:noProof/>
        </w:rPr>
        <w:t>, 2900–2912.</w:t>
      </w:r>
    </w:p>
    <w:p w14:paraId="2E52F31F" w14:textId="77777777" w:rsidR="007A4FB8" w:rsidRPr="007A4FB8" w:rsidRDefault="007A4FB8" w:rsidP="007A4FB8">
      <w:pPr>
        <w:widowControl w:val="0"/>
        <w:autoSpaceDE w:val="0"/>
        <w:autoSpaceDN w:val="0"/>
        <w:adjustRightInd w:val="0"/>
        <w:rPr>
          <w:noProof/>
        </w:rPr>
      </w:pPr>
      <w:r w:rsidRPr="007A4FB8">
        <w:rPr>
          <w:noProof/>
        </w:rPr>
        <w:t xml:space="preserve">Shen, J.P., Zhao, D., Sasik, R., Luebeck, J., Birmingham, A., Bojorquez-Gomez, A., Licon, K., Klepper, K., Pekin, D., Beckett, A.N., et al. (2017). Combinatorial CRISPR–Cas9 screens for de novo mapping of genetic interactions. Nat. Methods </w:t>
      </w:r>
      <w:r w:rsidRPr="007A4FB8">
        <w:rPr>
          <w:i/>
          <w:iCs/>
          <w:noProof/>
        </w:rPr>
        <w:t>14</w:t>
      </w:r>
      <w:r w:rsidRPr="007A4FB8">
        <w:rPr>
          <w:noProof/>
        </w:rPr>
        <w:t>, 573–576.</w:t>
      </w:r>
    </w:p>
    <w:p w14:paraId="3F45C607" w14:textId="77777777" w:rsidR="007A4FB8" w:rsidRPr="007A4FB8" w:rsidRDefault="007A4FB8" w:rsidP="007A4FB8">
      <w:pPr>
        <w:widowControl w:val="0"/>
        <w:autoSpaceDE w:val="0"/>
        <w:autoSpaceDN w:val="0"/>
        <w:adjustRightInd w:val="0"/>
        <w:rPr>
          <w:noProof/>
        </w:rPr>
      </w:pPr>
      <w:r w:rsidRPr="007A4FB8">
        <w:rPr>
          <w:noProof/>
        </w:rPr>
        <w:t xml:space="preserve">Snider, J., Kittanakom, S., Damjanovic, D., Curak, J., Wong, V., and Stagljar, I. (2010). Detecting interactions with membrane proteins using a membrane two-hybrid assay in yeast. Nat. Protoc. </w:t>
      </w:r>
      <w:r w:rsidRPr="007A4FB8">
        <w:rPr>
          <w:i/>
          <w:iCs/>
          <w:noProof/>
        </w:rPr>
        <w:t>5</w:t>
      </w:r>
      <w:r w:rsidRPr="007A4FB8">
        <w:rPr>
          <w:noProof/>
        </w:rPr>
        <w:t>, 1281–1293.</w:t>
      </w:r>
    </w:p>
    <w:p w14:paraId="72CAC53E" w14:textId="77777777" w:rsidR="007A4FB8" w:rsidRPr="007A4FB8" w:rsidRDefault="007A4FB8" w:rsidP="007A4FB8">
      <w:pPr>
        <w:widowControl w:val="0"/>
        <w:autoSpaceDE w:val="0"/>
        <w:autoSpaceDN w:val="0"/>
        <w:adjustRightInd w:val="0"/>
        <w:rPr>
          <w:noProof/>
        </w:rPr>
      </w:pPr>
      <w:r w:rsidRPr="007A4FB8">
        <w:rPr>
          <w:noProof/>
        </w:rPr>
        <w:t xml:space="preserve">Snider, J., Hanif, A., Lee, M.E., Jin, K., Yu, A.R., Graham, C., Chuk, M., Damjanovic, D., Wierzbicka, M., Tang, P., et al. (2013). Mapping the functional yeast ABC transporter interactome. Nat. Chem. Biol. </w:t>
      </w:r>
      <w:r w:rsidRPr="007A4FB8">
        <w:rPr>
          <w:i/>
          <w:iCs/>
          <w:noProof/>
        </w:rPr>
        <w:t>9</w:t>
      </w:r>
      <w:r w:rsidRPr="007A4FB8">
        <w:rPr>
          <w:noProof/>
        </w:rPr>
        <w:t>, 565–572.</w:t>
      </w:r>
    </w:p>
    <w:p w14:paraId="67FDDF65" w14:textId="77777777" w:rsidR="007A4FB8" w:rsidRPr="007A4FB8" w:rsidRDefault="007A4FB8" w:rsidP="007A4FB8">
      <w:pPr>
        <w:widowControl w:val="0"/>
        <w:autoSpaceDE w:val="0"/>
        <w:autoSpaceDN w:val="0"/>
        <w:adjustRightInd w:val="0"/>
        <w:rPr>
          <w:noProof/>
        </w:rPr>
      </w:pPr>
      <w:r w:rsidRPr="007A4FB8">
        <w:rPr>
          <w:noProof/>
        </w:rPr>
        <w:t xml:space="preserve">Sousa, C.A., Hanselaer, S., and Soares, E. V. (2015). ABCC Subfamily Vacuolar Transporters are Involved in Pb (Lead) Detoxification in Saccharomyces cerevisiae. Appl. Biochem. Biotechnol. </w:t>
      </w:r>
      <w:r w:rsidRPr="007A4FB8">
        <w:rPr>
          <w:i/>
          <w:iCs/>
          <w:noProof/>
        </w:rPr>
        <w:t>175</w:t>
      </w:r>
      <w:r w:rsidRPr="007A4FB8">
        <w:rPr>
          <w:noProof/>
        </w:rPr>
        <w:t>, 65–74.</w:t>
      </w:r>
    </w:p>
    <w:p w14:paraId="117019E9" w14:textId="77777777" w:rsidR="007A4FB8" w:rsidRPr="007A4FB8" w:rsidRDefault="007A4FB8" w:rsidP="007A4FB8">
      <w:pPr>
        <w:widowControl w:val="0"/>
        <w:autoSpaceDE w:val="0"/>
        <w:autoSpaceDN w:val="0"/>
        <w:adjustRightInd w:val="0"/>
        <w:rPr>
          <w:noProof/>
        </w:rPr>
      </w:pPr>
      <w:r w:rsidRPr="007A4FB8">
        <w:rPr>
          <w:noProof/>
        </w:rPr>
        <w:t xml:space="preserve">St Onge, R.P., Mani, R., Oh, J., Proctor, M., Fung, E., Davis, R.W., Nislow, C., Roth, F.P., and Giaever, G. (2007). Systematic pathway analysis using high-resolution fitness profiling of combinatorial gene deletions. Nat. Genet. </w:t>
      </w:r>
      <w:r w:rsidRPr="007A4FB8">
        <w:rPr>
          <w:i/>
          <w:iCs/>
          <w:noProof/>
        </w:rPr>
        <w:t>39</w:t>
      </w:r>
      <w:r w:rsidRPr="007A4FB8">
        <w:rPr>
          <w:noProof/>
        </w:rPr>
        <w:t>, 199–206.</w:t>
      </w:r>
    </w:p>
    <w:p w14:paraId="149EA88F" w14:textId="77777777" w:rsidR="007A4FB8" w:rsidRPr="007A4FB8" w:rsidRDefault="007A4FB8" w:rsidP="007A4FB8">
      <w:pPr>
        <w:widowControl w:val="0"/>
        <w:autoSpaceDE w:val="0"/>
        <w:autoSpaceDN w:val="0"/>
        <w:adjustRightInd w:val="0"/>
        <w:rPr>
          <w:noProof/>
        </w:rPr>
      </w:pPr>
      <w:r w:rsidRPr="007A4FB8">
        <w:rPr>
          <w:noProof/>
        </w:rPr>
        <w:t xml:space="preserve">Suzuki, Y., St Onge, R.P., Mani, R., King, O.D., Heilbut, A., Labunskyy, V.M., Chen, W., Pham, L., Zhang, L. V, Tong, A.H.Y., et al. (2011). Knocking out multigene redundancies via cycles of sexual assortment and fluorescence selection. Nat. Methods </w:t>
      </w:r>
      <w:r w:rsidRPr="007A4FB8">
        <w:rPr>
          <w:i/>
          <w:iCs/>
          <w:noProof/>
        </w:rPr>
        <w:t>8</w:t>
      </w:r>
      <w:r w:rsidRPr="007A4FB8">
        <w:rPr>
          <w:noProof/>
        </w:rPr>
        <w:t>, 159–164.</w:t>
      </w:r>
    </w:p>
    <w:p w14:paraId="25B5302C" w14:textId="77777777" w:rsidR="007A4FB8" w:rsidRPr="007A4FB8" w:rsidRDefault="007A4FB8" w:rsidP="007A4FB8">
      <w:pPr>
        <w:widowControl w:val="0"/>
        <w:autoSpaceDE w:val="0"/>
        <w:autoSpaceDN w:val="0"/>
        <w:adjustRightInd w:val="0"/>
        <w:rPr>
          <w:noProof/>
        </w:rPr>
      </w:pPr>
      <w:r w:rsidRPr="007A4FB8">
        <w:rPr>
          <w:noProof/>
        </w:rPr>
        <w:t xml:space="preserve">Takahashi, K., and Yamanaka, S. (2006). Induction of Pluripotent Stem Cells from Mouse Embryonic and Adult Fibroblast Cultures by Defined Factors. Cell </w:t>
      </w:r>
      <w:r w:rsidRPr="007A4FB8">
        <w:rPr>
          <w:i/>
          <w:iCs/>
          <w:noProof/>
        </w:rPr>
        <w:t>126</w:t>
      </w:r>
      <w:r w:rsidRPr="007A4FB8">
        <w:rPr>
          <w:noProof/>
        </w:rPr>
        <w:t>, 663–676.</w:t>
      </w:r>
    </w:p>
    <w:p w14:paraId="3305C0A2" w14:textId="77777777" w:rsidR="007A4FB8" w:rsidRPr="007A4FB8" w:rsidRDefault="007A4FB8" w:rsidP="007A4FB8">
      <w:pPr>
        <w:widowControl w:val="0"/>
        <w:autoSpaceDE w:val="0"/>
        <w:autoSpaceDN w:val="0"/>
        <w:adjustRightInd w:val="0"/>
        <w:rPr>
          <w:noProof/>
        </w:rPr>
      </w:pPr>
      <w:r w:rsidRPr="007A4FB8">
        <w:rPr>
          <w:noProof/>
        </w:rPr>
        <w:t xml:space="preserve">Tarassov, K., Messier, V., Landry, C.R., Radinovic, S., Serna Molina, M.M., Shames, I., Malitskaya, Y., Vogel, J., Bussey, H., and Michnick, S.W. (2008). An in vivo map of the yeast protein interactome. Science </w:t>
      </w:r>
      <w:r w:rsidRPr="007A4FB8">
        <w:rPr>
          <w:i/>
          <w:iCs/>
          <w:noProof/>
        </w:rPr>
        <w:t>320</w:t>
      </w:r>
      <w:r w:rsidRPr="007A4FB8">
        <w:rPr>
          <w:noProof/>
        </w:rPr>
        <w:t>, 1465–1470.</w:t>
      </w:r>
    </w:p>
    <w:p w14:paraId="7EBBC69D" w14:textId="77777777" w:rsidR="007A4FB8" w:rsidRPr="007A4FB8" w:rsidRDefault="007A4FB8" w:rsidP="007A4FB8">
      <w:pPr>
        <w:widowControl w:val="0"/>
        <w:autoSpaceDE w:val="0"/>
        <w:autoSpaceDN w:val="0"/>
        <w:adjustRightInd w:val="0"/>
        <w:rPr>
          <w:noProof/>
        </w:rPr>
      </w:pPr>
      <w:r w:rsidRPr="007A4FB8">
        <w:rPr>
          <w:noProof/>
        </w:rPr>
        <w:t xml:space="preserve">Taylor, M.B., Ehrenreich, I.M., Rothstein, R., Hu, T., and Mast, J. (2014). Genetic Interactions Involving Five or More Genes Contribute to a Complex Trait in Yeast. PLoS Genet. </w:t>
      </w:r>
      <w:r w:rsidRPr="007A4FB8">
        <w:rPr>
          <w:i/>
          <w:iCs/>
          <w:noProof/>
        </w:rPr>
        <w:t>10</w:t>
      </w:r>
      <w:r w:rsidRPr="007A4FB8">
        <w:rPr>
          <w:noProof/>
        </w:rPr>
        <w:t>, e1004324.</w:t>
      </w:r>
    </w:p>
    <w:p w14:paraId="04BF64FB" w14:textId="77777777" w:rsidR="007A4FB8" w:rsidRPr="007A4FB8" w:rsidRDefault="007A4FB8" w:rsidP="007A4FB8">
      <w:pPr>
        <w:widowControl w:val="0"/>
        <w:autoSpaceDE w:val="0"/>
        <w:autoSpaceDN w:val="0"/>
        <w:adjustRightInd w:val="0"/>
        <w:rPr>
          <w:noProof/>
        </w:rPr>
      </w:pPr>
      <w:r w:rsidRPr="007A4FB8">
        <w:rPr>
          <w:noProof/>
        </w:rPr>
        <w:t xml:space="preserve">Wang, H., Yang, H., Shivalila, C.S., Dawlaty, M.M., Cheng, A.W., Zhang, F., and Jaenisch, R. (2013). One-Step Generation of Mice Carrying Mutations in Multiple Genes by CRISPR/Cas-Mediated Genome Engineering. Cell </w:t>
      </w:r>
      <w:r w:rsidRPr="007A4FB8">
        <w:rPr>
          <w:i/>
          <w:iCs/>
          <w:noProof/>
        </w:rPr>
        <w:t>153</w:t>
      </w:r>
      <w:r w:rsidRPr="007A4FB8">
        <w:rPr>
          <w:noProof/>
        </w:rPr>
        <w:t>, 910–918.</w:t>
      </w:r>
    </w:p>
    <w:p w14:paraId="3D91B30C" w14:textId="77777777" w:rsidR="007A4FB8" w:rsidRPr="007A4FB8" w:rsidRDefault="007A4FB8" w:rsidP="007A4FB8">
      <w:pPr>
        <w:widowControl w:val="0"/>
        <w:autoSpaceDE w:val="0"/>
        <w:autoSpaceDN w:val="0"/>
        <w:adjustRightInd w:val="0"/>
        <w:rPr>
          <w:noProof/>
        </w:rPr>
      </w:pPr>
      <w:r w:rsidRPr="007A4FB8">
        <w:rPr>
          <w:noProof/>
        </w:rPr>
        <w:t xml:space="preserve">Wieczorke, R., Krampe, S., Weierstall, T., Freidel, K., Hollenberg, C.P., and Boles, E. (1999). Concurrent knock-out of at least 20 transporter genes is required to block uptake of hexoses in </w:t>
      </w:r>
      <w:r w:rsidRPr="007A4FB8">
        <w:rPr>
          <w:noProof/>
        </w:rPr>
        <w:lastRenderedPageBreak/>
        <w:t xml:space="preserve">Saccharomyces cerevisiae. FEBS Lett. </w:t>
      </w:r>
      <w:r w:rsidRPr="007A4FB8">
        <w:rPr>
          <w:i/>
          <w:iCs/>
          <w:noProof/>
        </w:rPr>
        <w:t>464</w:t>
      </w:r>
      <w:r w:rsidRPr="007A4FB8">
        <w:rPr>
          <w:noProof/>
        </w:rPr>
        <w:t>, 123–128.</w:t>
      </w:r>
    </w:p>
    <w:p w14:paraId="198EA03D" w14:textId="77777777" w:rsidR="007A4FB8" w:rsidRPr="007A4FB8" w:rsidRDefault="007A4FB8" w:rsidP="007A4FB8">
      <w:pPr>
        <w:widowControl w:val="0"/>
        <w:autoSpaceDE w:val="0"/>
        <w:autoSpaceDN w:val="0"/>
        <w:adjustRightInd w:val="0"/>
        <w:rPr>
          <w:noProof/>
        </w:rPr>
      </w:pPr>
      <w:r w:rsidRPr="007A4FB8">
        <w:rPr>
          <w:noProof/>
        </w:rPr>
        <w:t xml:space="preserve">Wong, A.S.L., Choi, G.C.G., Cui, C.H., Pregernig, G., Milani, P., Adam, M., Perli, S.D., Kazer, S.W., Gaillard, A., Hermann, M., et al. (2016). Multiplexed barcoded CRISPR-Cas9 screening enabled by CombiGEM. Proc. Natl. Acad. Sci. U. S. A. </w:t>
      </w:r>
      <w:r w:rsidRPr="007A4FB8">
        <w:rPr>
          <w:i/>
          <w:iCs/>
          <w:noProof/>
        </w:rPr>
        <w:t>113</w:t>
      </w:r>
      <w:r w:rsidRPr="007A4FB8">
        <w:rPr>
          <w:noProof/>
        </w:rPr>
        <w:t>, 2544–2549.</w:t>
      </w:r>
    </w:p>
    <w:p w14:paraId="0FA60593" w14:textId="77777777" w:rsidR="007A4FB8" w:rsidRPr="007A4FB8" w:rsidRDefault="007A4FB8" w:rsidP="007A4FB8">
      <w:pPr>
        <w:widowControl w:val="0"/>
        <w:autoSpaceDE w:val="0"/>
        <w:autoSpaceDN w:val="0"/>
        <w:adjustRightInd w:val="0"/>
        <w:rPr>
          <w:noProof/>
        </w:rPr>
      </w:pPr>
      <w:r w:rsidRPr="007A4FB8">
        <w:rPr>
          <w:noProof/>
        </w:rPr>
        <w:t xml:space="preserve">Xu, S., Wang, Z., Kim, K.W., Jin, Y., and Chisholm, A.D. (2016). Targeted Mutagenesis of Duplicated Genes in Caenorhabditis elegans Using CRISPR-Cas9. J. Genet. Genomics </w:t>
      </w:r>
      <w:r w:rsidRPr="007A4FB8">
        <w:rPr>
          <w:i/>
          <w:iCs/>
          <w:noProof/>
        </w:rPr>
        <w:t>43</w:t>
      </w:r>
      <w:r w:rsidRPr="007A4FB8">
        <w:rPr>
          <w:noProof/>
        </w:rPr>
        <w:t>, 103–106.</w:t>
      </w:r>
    </w:p>
    <w:p w14:paraId="6F30A1D4" w14:textId="77777777" w:rsidR="007A4FB8" w:rsidRPr="007A4FB8" w:rsidRDefault="007A4FB8" w:rsidP="007A4FB8">
      <w:pPr>
        <w:widowControl w:val="0"/>
        <w:autoSpaceDE w:val="0"/>
        <w:autoSpaceDN w:val="0"/>
        <w:adjustRightInd w:val="0"/>
        <w:rPr>
          <w:noProof/>
        </w:rPr>
      </w:pPr>
      <w:r w:rsidRPr="007A4FB8">
        <w:rPr>
          <w:noProof/>
        </w:rPr>
        <w:t xml:space="preserve">Yachie, N., Petsalaki, E., Mellor, J.C., Weile, J., Jacob, Y., Verby, M., Ozturk, S.B., Li, S., Cote, A.G., Mosca, R., et al. (2016). Pooled-matrix protein interaction screens using Barcode Fusion Genetics. Mol. Syst. Biol. </w:t>
      </w:r>
      <w:r w:rsidRPr="007A4FB8">
        <w:rPr>
          <w:i/>
          <w:iCs/>
          <w:noProof/>
        </w:rPr>
        <w:t>12</w:t>
      </w:r>
      <w:r w:rsidRPr="007A4FB8">
        <w:rPr>
          <w:noProof/>
        </w:rPr>
        <w:t>, 863.</w:t>
      </w:r>
    </w:p>
    <w:p w14:paraId="37BD4285" w14:textId="77777777" w:rsidR="007A4FB8" w:rsidRPr="007A4FB8" w:rsidRDefault="007A4FB8" w:rsidP="007A4FB8">
      <w:pPr>
        <w:widowControl w:val="0"/>
        <w:autoSpaceDE w:val="0"/>
        <w:autoSpaceDN w:val="0"/>
        <w:adjustRightInd w:val="0"/>
        <w:rPr>
          <w:noProof/>
        </w:rPr>
      </w:pPr>
      <w:r w:rsidRPr="007A4FB8">
        <w:rPr>
          <w:noProof/>
        </w:rPr>
        <w:t xml:space="preserve">Yan, Z., Costanzo, M., Heisler, L.E., Paw, J., Kaper, F., Andrews, B.J., Boone, C., Giaever, G., and Nislow, C. (2008). Yeast Barcoders: a chemogenomic application of a universal donor-strain collection carrying bar-code identifiers. Nat. Methods </w:t>
      </w:r>
      <w:r w:rsidRPr="007A4FB8">
        <w:rPr>
          <w:i/>
          <w:iCs/>
          <w:noProof/>
        </w:rPr>
        <w:t>5</w:t>
      </w:r>
      <w:r w:rsidRPr="007A4FB8">
        <w:rPr>
          <w:noProof/>
        </w:rPr>
        <w:t>, 719–725.</w:t>
      </w:r>
    </w:p>
    <w:p w14:paraId="72ADAF92" w14:textId="77777777" w:rsidR="007A4FB8" w:rsidRPr="007A4FB8" w:rsidRDefault="007A4FB8" w:rsidP="007A4FB8">
      <w:pPr>
        <w:widowControl w:val="0"/>
        <w:autoSpaceDE w:val="0"/>
        <w:autoSpaceDN w:val="0"/>
        <w:adjustRightInd w:val="0"/>
        <w:rPr>
          <w:noProof/>
        </w:rPr>
      </w:pPr>
      <w:r w:rsidRPr="007A4FB8">
        <w:rPr>
          <w:noProof/>
        </w:rPr>
        <w:t xml:space="preserve">Zeitoun, R.I., Pines, G., Grau, W.C., and Gill, R.T. (2017). Quantitative Tracking of Combinatorially Engineered Populations with Multiplexed Binary Assemblies. ACS Synth. Biol. </w:t>
      </w:r>
      <w:r w:rsidRPr="007A4FB8">
        <w:rPr>
          <w:i/>
          <w:iCs/>
          <w:noProof/>
        </w:rPr>
        <w:t>6</w:t>
      </w:r>
      <w:r w:rsidRPr="007A4FB8">
        <w:rPr>
          <w:noProof/>
        </w:rPr>
        <w:t>, 619–627.</w:t>
      </w:r>
    </w:p>
    <w:p w14:paraId="0C356A48" w14:textId="77777777" w:rsidR="007A4FB8" w:rsidRPr="007A4FB8" w:rsidRDefault="007A4FB8" w:rsidP="007A4FB8">
      <w:pPr>
        <w:widowControl w:val="0"/>
        <w:autoSpaceDE w:val="0"/>
        <w:autoSpaceDN w:val="0"/>
        <w:adjustRightInd w:val="0"/>
        <w:rPr>
          <w:noProof/>
        </w:rPr>
      </w:pPr>
      <w:r w:rsidRPr="007A4FB8">
        <w:rPr>
          <w:noProof/>
        </w:rPr>
        <w:t xml:space="preserve">Zhang, Z., Mao, Y., Ha, S., Liu, W., Botella, J.R., and Zhu, J.-K. (2016). A multiplex CRISPR/Cas9 platform for fast and efficient editing of multiple genes in Arabidopsis. Plant Cell Rep. </w:t>
      </w:r>
      <w:r w:rsidRPr="007A4FB8">
        <w:rPr>
          <w:i/>
          <w:iCs/>
          <w:noProof/>
        </w:rPr>
        <w:t>35</w:t>
      </w:r>
      <w:r w:rsidRPr="007A4FB8">
        <w:rPr>
          <w:noProof/>
        </w:rPr>
        <w:t>, 1519–1533.</w:t>
      </w:r>
    </w:p>
    <w:p w14:paraId="5E7D0454" w14:textId="0AFBF34B" w:rsidR="001F052C" w:rsidRPr="00233F15" w:rsidRDefault="00C1486D" w:rsidP="007A4FB8">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339DA163" w:rsidR="002F52D4" w:rsidRPr="007779DD" w:rsidRDefault="00100CAE" w:rsidP="00224FCB">
      <w:pPr>
        <w:jc w:val="both"/>
      </w:pPr>
      <w:r>
        <w:t>We c</w:t>
      </w:r>
      <w:r w:rsidR="00154026">
        <w:t>reated</w:t>
      </w:r>
      <w:r>
        <w:t xml:space="preserve"> a barcoded wild-type pool (</w:t>
      </w:r>
      <w:r w:rsidR="004452EF">
        <w:t xml:space="preserve">Figure </w:t>
      </w:r>
      <w:r>
        <w:t>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proofErr w:type="spellStart"/>
      <w:r w:rsidR="002E2574">
        <w:rPr>
          <w:i/>
        </w:rPr>
        <w:t>En</w:t>
      </w:r>
      <w:proofErr w:type="spellEnd"/>
      <w:r w:rsidR="002E2574">
        <w:rPr>
          <w:i/>
        </w:rPr>
        <w:t xml:space="preserve">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13A96">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323193" w:rsidRPr="00233F15">
        <w:fldChar w:fldCharType="separate"/>
      </w:r>
      <w:r w:rsidR="00D659A1" w:rsidRPr="00D659A1">
        <w:rPr>
          <w:noProof/>
        </w:rPr>
        <w:t>(</w:t>
      </w:r>
      <w:proofErr w:type="spellStart"/>
      <w:r w:rsidR="00D659A1" w:rsidRPr="00D659A1">
        <w:rPr>
          <w:noProof/>
        </w:rPr>
        <w:t>Yachie</w:t>
      </w:r>
      <w:proofErr w:type="spellEnd"/>
      <w:r w:rsidR="00D659A1" w:rsidRPr="00D659A1">
        <w:rPr>
          <w:noProof/>
        </w:rPr>
        <w:t xml:space="preserve"> et al., 2016)</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 xml:space="preserve">Strains with a </w:t>
      </w:r>
      <w:proofErr w:type="spellStart"/>
      <w:r w:rsidR="00283198">
        <w:t>sucessfully</w:t>
      </w:r>
      <w:proofErr w:type="spellEnd"/>
      <w:r w:rsidR="00283198">
        <w:t xml:space="preserve"> determined barcode and genotype</w:t>
      </w:r>
      <w:r w:rsidR="00966095">
        <w:t xml:space="preserve"> </w:t>
      </w:r>
      <w:r w:rsidR="00A80755">
        <w:t>are</w:t>
      </w:r>
      <w:r w:rsidR="00966095">
        <w:t xml:space="preserve"> transferred into two liquid pools </w:t>
      </w:r>
      <w:r w:rsidR="00E029E1">
        <w:t xml:space="preserve">based on mating type </w:t>
      </w:r>
      <w:r w:rsidR="00966095">
        <w:t>(</w:t>
      </w:r>
      <w:proofErr w:type="spellStart"/>
      <w:r w:rsidR="00966095">
        <w:t>MAT</w:t>
      </w:r>
      <w:r w:rsidR="00966095" w:rsidRPr="00966095">
        <w:rPr>
          <w:b/>
        </w:rPr>
        <w:t>a</w:t>
      </w:r>
      <w:proofErr w:type="spellEnd"/>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6DA40BE" w:rsidR="006219B8" w:rsidRPr="007A228C" w:rsidRDefault="006628D0" w:rsidP="00224FCB">
      <w:pPr>
        <w:jc w:val="both"/>
      </w:pPr>
      <w:commentRangeStart w:id="260"/>
      <w:commentRangeStart w:id="261"/>
      <w:r>
        <w:rPr>
          <w:b/>
        </w:rPr>
        <w:t>A</w:t>
      </w:r>
      <w:commentRangeEnd w:id="260"/>
      <w:r>
        <w:rPr>
          <w:rStyle w:val="CommentReference"/>
          <w:rFonts w:asciiTheme="minorHAnsi" w:hAnsiTheme="minorHAnsi" w:cstheme="minorBidi"/>
        </w:rPr>
        <w:commentReference w:id="260"/>
      </w:r>
      <w:commentRangeEnd w:id="261"/>
      <w:r>
        <w:rPr>
          <w:rStyle w:val="CommentReference"/>
          <w:rFonts w:asciiTheme="minorHAnsi" w:hAnsiTheme="minorHAnsi" w:cstheme="minorBidi"/>
        </w:rPr>
        <w:commentReference w:id="261"/>
      </w:r>
      <w:r w:rsidR="00E41888">
        <w:rPr>
          <w:b/>
        </w:rPr>
        <w:tab/>
      </w:r>
      <w:r w:rsidR="007A228C">
        <w:t xml:space="preserve">Comparison of </w:t>
      </w:r>
      <w:proofErr w:type="spellStart"/>
      <w:r w:rsidR="007A228C">
        <w:t>MAT</w:t>
      </w:r>
      <w:r w:rsidR="007A228C" w:rsidRPr="00B96C58">
        <w:rPr>
          <w:b/>
        </w:rPr>
        <w:t>a</w:t>
      </w:r>
      <w:proofErr w:type="spellEnd"/>
      <w:r w:rsidR="007A228C">
        <w:t xml:space="preserve"> and MAT</w:t>
      </w:r>
      <w:r w:rsidR="007A228C" w:rsidRPr="00B96C58">
        <w:rPr>
          <w:b/>
          <w:lang w:val="el-GR"/>
        </w:rPr>
        <w:t>α</w:t>
      </w:r>
      <w:r w:rsidR="007A228C">
        <w:t xml:space="preserve"> group resistance</w:t>
      </w:r>
      <w:r w:rsidR="001F2999">
        <w:t xml:space="preserve"> profiles</w:t>
      </w:r>
      <w:r w:rsidR="009167AA">
        <w:t xml:space="preserve"> in </w:t>
      </w:r>
      <w:proofErr w:type="spellStart"/>
      <w:r w:rsidR="009167AA">
        <w:t>camptothecin</w:t>
      </w:r>
      <w:proofErr w:type="spellEnd"/>
      <w:r w:rsidR="009167AA">
        <w:t xml:space="preserve">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 xml:space="preserve">group in </w:t>
      </w:r>
      <w:r w:rsidR="00B96C58">
        <w:lastRenderedPageBreak/>
        <w:t xml:space="preserve">the </w:t>
      </w:r>
      <w:proofErr w:type="spellStart"/>
      <w:r w:rsidR="00B96C58">
        <w:t>MAT</w:t>
      </w:r>
      <w:r w:rsidR="00B96C58" w:rsidRPr="00B96C58">
        <w:rPr>
          <w:b/>
        </w:rPr>
        <w:t>a</w:t>
      </w:r>
      <w:proofErr w:type="spellEnd"/>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 xml:space="preserve">Distribution of </w:t>
      </w:r>
      <w:proofErr w:type="spellStart"/>
      <w:r w:rsidR="00B96C58">
        <w:t>MAT</w:t>
      </w:r>
      <w:r w:rsidR="00B96C58" w:rsidRPr="00B96C58">
        <w:rPr>
          <w:b/>
        </w:rPr>
        <w:t>a</w:t>
      </w:r>
      <w:proofErr w:type="spellEnd"/>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t>C</w:t>
      </w:r>
      <w:r w:rsidR="003545B6" w:rsidRPr="00233F15">
        <w:rPr>
          <w:b/>
        </w:rPr>
        <w:tab/>
      </w:r>
      <w:commentRangeStart w:id="262"/>
      <w:commentRangeStart w:id="263"/>
      <w:r w:rsidR="006628D0">
        <w:t>A radial landscape of benomyl resistance.</w:t>
      </w:r>
      <w:commentRangeEnd w:id="262"/>
      <w:r w:rsidR="006628D0">
        <w:rPr>
          <w:rStyle w:val="CommentReference"/>
          <w:rFonts w:asciiTheme="minorHAnsi" w:hAnsiTheme="minorHAnsi" w:cstheme="minorBidi"/>
        </w:rPr>
        <w:commentReference w:id="262"/>
      </w:r>
      <w:commentRangeEnd w:id="263"/>
      <w:r w:rsidR="006628D0">
        <w:rPr>
          <w:rStyle w:val="CommentReference"/>
          <w:rFonts w:asciiTheme="minorHAnsi" w:hAnsiTheme="minorHAnsi" w:cstheme="minorBidi"/>
        </w:rPr>
        <w:commentReference w:id="263"/>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w:t>
      </w:r>
      <w:proofErr w:type="spellStart"/>
      <w:r w:rsidR="0085454E">
        <w:t>coloured</w:t>
      </w:r>
      <w:proofErr w:type="spellEnd"/>
      <w:r w:rsidR="0085454E">
        <w:t xml:space="preserve">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w:t>
      </w:r>
      <w:proofErr w:type="spellStart"/>
      <w:r w:rsidR="0035118B">
        <w:t>coloured</w:t>
      </w:r>
      <w:proofErr w:type="spellEnd"/>
      <w:r w:rsidR="0035118B">
        <w:t xml:space="preserve">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w:t>
      </w:r>
      <w:proofErr w:type="spellStart"/>
      <w:r w:rsidR="002F4277">
        <w:t>colour</w:t>
      </w:r>
      <w:proofErr w:type="spellEnd"/>
      <w:r w:rsidR="002F4277">
        <w:t xml:space="preserve">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69728E13"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4452EF">
        <w:t xml:space="preserve">Figure </w:t>
      </w:r>
      <w:r w:rsidR="00885680">
        <w:t>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5AB8034" w:rsidR="00FD042D" w:rsidRPr="00803577" w:rsidRDefault="00FD042D" w:rsidP="00224FCB">
      <w:pPr>
        <w:jc w:val="both"/>
      </w:pPr>
      <w:r w:rsidRPr="00233F15">
        <w:rPr>
          <w:b/>
        </w:rPr>
        <w:t>A</w:t>
      </w:r>
      <w:r w:rsidRPr="00233F15">
        <w:rPr>
          <w:b/>
        </w:rPr>
        <w:tab/>
      </w:r>
      <w:proofErr w:type="spellStart"/>
      <w:r>
        <w:t>A</w:t>
      </w:r>
      <w:proofErr w:type="spellEnd"/>
      <w:r>
        <w:t xml:space="preserve"> linear landscape of </w:t>
      </w:r>
      <w:r w:rsidR="00803577">
        <w:t xml:space="preserve">resistance to </w:t>
      </w:r>
      <w:r w:rsidR="00363EC3" w:rsidRPr="00233F15">
        <w:t xml:space="preserve">benomyl, </w:t>
      </w:r>
      <w:r w:rsidR="00803577">
        <w:t>mitoxantrone</w:t>
      </w:r>
      <w:r w:rsidRPr="00233F15">
        <w:t xml:space="preserve">, and </w:t>
      </w:r>
      <w:del w:id="264" w:author="Albi Celaj [2]" w:date="2018-12-07T15:12:00Z">
        <w:r w:rsidR="00803577" w:rsidDel="006571AE">
          <w:delText>fluconazole</w:delText>
        </w:r>
        <w:r w:rsidRPr="00233F15" w:rsidDel="006571AE">
          <w:delText xml:space="preserve"> </w:delText>
        </w:r>
      </w:del>
      <w:ins w:id="265" w:author="Albi Celaj [2]"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4452EF">
        <w:t xml:space="preserve">Figure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266" w:author="Albi Celaj [2]" w:date="2018-12-07T15:12:00Z">
        <w:r w:rsidR="006571AE">
          <w:t>valinomycin</w:t>
        </w:r>
      </w:ins>
      <w:del w:id="267" w:author="Albi Celaj [2]"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w:t>
      </w:r>
      <w:proofErr w:type="spellStart"/>
      <w:r w:rsidR="00E90256">
        <w:t>coloured</w:t>
      </w:r>
      <w:proofErr w:type="spellEnd"/>
      <w:r w:rsidR="00E90256">
        <w:t xml:space="preserve"> according the legend on the </w:t>
      </w:r>
      <w:ins w:id="268" w:author="Albi Celaj [2]" w:date="2018-12-07T15:14:00Z">
        <w:r w:rsidR="001722E9">
          <w:t>right</w:t>
        </w:r>
      </w:ins>
      <w:del w:id="269" w:author="Albi Celaj [2]" w:date="2018-12-07T15:14:00Z">
        <w:r w:rsidR="00E90256" w:rsidDel="001722E9">
          <w:delText>left</w:delText>
        </w:r>
      </w:del>
      <w:r w:rsidR="00E90256">
        <w:t xml:space="preserve">.  </w:t>
      </w:r>
      <w:ins w:id="270" w:author="Albi Celaj [2]" w:date="2018-12-07T15:14:00Z">
        <w:r w:rsidR="001722E9">
          <w:t xml:space="preserve">Maximum and minimum scale values are determined by the median absolute deviation </w:t>
        </w:r>
      </w:ins>
      <w:ins w:id="271" w:author="Albi Celaj [2]" w:date="2018-12-07T15:15:00Z">
        <w:r w:rsidR="001722E9">
          <w:t>of the log(resistance)</w:t>
        </w:r>
      </w:ins>
      <w:ins w:id="272" w:author="Albi Celaj [2]" w:date="2018-12-07T15:16:00Z">
        <w:r w:rsidR="001722E9">
          <w:t xml:space="preserve"> in that drug</w:t>
        </w:r>
      </w:ins>
      <w:ins w:id="273" w:author="Albi Celaj [2]" w:date="2018-12-07T15:15:00Z">
        <w:r w:rsidR="001722E9">
          <w:t xml:space="preserve">.  </w:t>
        </w:r>
      </w:ins>
      <w:del w:id="274" w:author="Albi Celaj [2]" w:date="2018-12-07T15:16:00Z">
        <w:r w:rsidR="00DA6783" w:rsidDel="001722E9">
          <w:delText xml:space="preserve">Other </w:delText>
        </w:r>
      </w:del>
      <w:ins w:id="275" w:author="Albi Celaj [2]" w:date="2018-12-07T15:16:00Z">
        <w:r w:rsidR="001722E9">
          <w:t xml:space="preserve">Non-significant </w:t>
        </w:r>
      </w:ins>
      <w:r w:rsidR="00DA6783">
        <w:t xml:space="preserve">terms are </w:t>
      </w:r>
      <w:proofErr w:type="spellStart"/>
      <w:r w:rsidR="00DA6783">
        <w:t>coloured</w:t>
      </w:r>
      <w:proofErr w:type="spellEnd"/>
      <w:r w:rsidR="00DA6783">
        <w:t xml:space="preserve">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276" w:author="Albi Celaj [2]"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277"/>
      <w:commentRangeStart w:id="278"/>
      <w:proofErr w:type="spellStart"/>
      <w:r w:rsidR="006628D0">
        <w:t>colour</w:t>
      </w:r>
      <w:commentRangeEnd w:id="277"/>
      <w:proofErr w:type="spellEnd"/>
      <w:r w:rsidR="006628D0">
        <w:rPr>
          <w:rStyle w:val="CommentReference"/>
          <w:rFonts w:asciiTheme="minorHAnsi" w:hAnsiTheme="minorHAnsi" w:cstheme="minorBidi"/>
        </w:rPr>
        <w:commentReference w:id="277"/>
      </w:r>
      <w:commentRangeEnd w:id="278"/>
      <w:r w:rsidR="006628D0">
        <w:rPr>
          <w:rStyle w:val="CommentReference"/>
          <w:rFonts w:asciiTheme="minorHAnsi" w:hAnsiTheme="minorHAnsi" w:cstheme="minorBidi"/>
        </w:rPr>
        <w:commentReference w:id="278"/>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proofErr w:type="spellStart"/>
      <w:r w:rsidR="00BD0859">
        <w:t>A</w:t>
      </w:r>
      <w:proofErr w:type="spellEnd"/>
      <w:r w:rsidR="00BD0859">
        <w:t xml:space="preserve">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w:t>
      </w:r>
      <w:proofErr w:type="gramStart"/>
      <w:r w:rsidR="00831999">
        <w:t xml:space="preserve">) </w:t>
      </w:r>
      <w:r w:rsidR="003C2082">
        <w:t>,</w:t>
      </w:r>
      <w:proofErr w:type="gramEnd"/>
      <w:r w:rsidR="003C2082">
        <w:t xml:space="preserve">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proofErr w:type="gramStart"/>
      <w:r w:rsidR="00B80B34">
        <w:rPr>
          <w:color w:val="000000" w:themeColor="text1"/>
        </w:rPr>
        <w:t>weights</w:t>
      </w:r>
      <w:proofErr w:type="gramEnd"/>
      <w:r w:rsidR="00B80B34">
        <w:rPr>
          <w:color w:val="000000" w:themeColor="text1"/>
        </w:rPr>
        <w:t xml:space="preserve"> learned by the model were negative.</w:t>
      </w:r>
    </w:p>
    <w:p w14:paraId="79F6736A" w14:textId="77777777" w:rsidR="004557DE" w:rsidRDefault="004557DE" w:rsidP="004557DE">
      <w:pPr>
        <w:jc w:val="both"/>
        <w:rPr>
          <w:color w:val="000000" w:themeColor="text1"/>
        </w:rPr>
      </w:pPr>
      <w:commentRangeStart w:id="279"/>
      <w:r>
        <w:rPr>
          <w:b/>
          <w:color w:val="000000" w:themeColor="text1"/>
        </w:rPr>
        <w:lastRenderedPageBreak/>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280" w:author="Albi Celaj [2]" w:date="2018-12-07T15:16:00Z"/>
          <w:color w:val="000000" w:themeColor="text1"/>
        </w:rPr>
      </w:pPr>
      <w:r>
        <w:rPr>
          <w:b/>
          <w:color w:val="000000" w:themeColor="text1"/>
        </w:rPr>
        <w:t>D</w:t>
      </w:r>
      <w:commentRangeEnd w:id="279"/>
      <w:r>
        <w:rPr>
          <w:rStyle w:val="CommentReference"/>
          <w:rFonts w:asciiTheme="minorHAnsi" w:hAnsiTheme="minorHAnsi" w:cstheme="minorBidi"/>
        </w:rPr>
        <w:commentReference w:id="279"/>
      </w:r>
      <w:ins w:id="281" w:author="Albi Celaj [2]" w:date="2018-12-07T15:17:00Z">
        <w:r w:rsidR="001722E9">
          <w:rPr>
            <w:color w:val="000000" w:themeColor="text1"/>
          </w:rPr>
          <w:tab/>
          <w:t xml:space="preserve">Comparing the neural model in valinomycin to the observed resistances for each five-gene knockout group.  </w:t>
        </w:r>
      </w:ins>
      <w:ins w:id="282" w:author="Albi Celaj [2]" w:date="2018-12-07T15:20:00Z">
        <w:r w:rsidR="001722E9">
          <w:rPr>
            <w:color w:val="000000" w:themeColor="text1"/>
          </w:rPr>
          <w:t xml:space="preserve">The neural network weights (top) are shown for the original model (top-left) and </w:t>
        </w:r>
      </w:ins>
      <w:ins w:id="283" w:author="Albi Celaj [2]" w:date="2018-12-07T15:23:00Z">
        <w:r w:rsidR="00DE1226">
          <w:rPr>
            <w:color w:val="000000" w:themeColor="text1"/>
          </w:rPr>
          <w:t>one</w:t>
        </w:r>
      </w:ins>
      <w:ins w:id="284" w:author="Albi Celaj [2]" w:date="2018-12-07T15:20:00Z">
        <w:r w:rsidR="001722E9">
          <w:rPr>
            <w:color w:val="000000" w:themeColor="text1"/>
          </w:rPr>
          <w:t xml:space="preserve"> trained with an extra always-present node in the activity layer</w:t>
        </w:r>
      </w:ins>
      <w:ins w:id="285" w:author="Albi Celaj [2]" w:date="2018-12-07T15:23:00Z">
        <w:r w:rsidR="00DE1226">
          <w:rPr>
            <w:color w:val="000000" w:themeColor="text1"/>
          </w:rPr>
          <w:t xml:space="preserve"> to model </w:t>
        </w:r>
      </w:ins>
      <w:ins w:id="286" w:author="Albi Celaj [2]" w:date="2018-12-07T15:25:00Z">
        <w:r w:rsidR="009A06E9">
          <w:rPr>
            <w:color w:val="000000" w:themeColor="text1"/>
          </w:rPr>
          <w:t xml:space="preserve">potential </w:t>
        </w:r>
      </w:ins>
      <w:ins w:id="287" w:author="Albi Celaj [2]" w:date="2018-12-07T15:23:00Z">
        <w:r w:rsidR="00DE1226">
          <w:rPr>
            <w:color w:val="000000" w:themeColor="text1"/>
          </w:rPr>
          <w:t>influence of a hidden resistance factor</w:t>
        </w:r>
      </w:ins>
      <w:ins w:id="288" w:author="Albi Celaj [2]" w:date="2018-12-07T15:20:00Z">
        <w:r w:rsidR="001722E9">
          <w:rPr>
            <w:color w:val="000000" w:themeColor="text1"/>
          </w:rPr>
          <w:t xml:space="preserve"> (top right).  </w:t>
        </w:r>
      </w:ins>
      <w:ins w:id="289" w:author="Albi Celaj [2]" w:date="2018-12-07T15:26:00Z">
        <w:r w:rsidR="00FF0877">
          <w:rPr>
            <w:color w:val="000000" w:themeColor="text1"/>
          </w:rPr>
          <w:t xml:space="preserve">At the bottom, </w:t>
        </w:r>
        <w:r w:rsidR="00FF0877">
          <w:t>strains were grouped</w:t>
        </w:r>
        <w:r w:rsidR="00996C72">
          <w:t xml:space="preserve"> </w:t>
        </w:r>
      </w:ins>
      <w:ins w:id="290" w:author="Albi Celaj [2]" w:date="2018-12-07T15:27:00Z">
        <w:r w:rsidR="00996C72">
          <w:t>by</w:t>
        </w:r>
      </w:ins>
      <w:ins w:id="291" w:author="Albi Celaj [2]"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292" w:author="Albi Celaj [2]" w:date="2018-12-07T15:27:00Z">
        <w:r w:rsidR="00FF0877">
          <w:t xml:space="preserve">corresponding </w:t>
        </w:r>
      </w:ins>
      <w:ins w:id="293" w:author="Albi Celaj [2]"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294" w:author="Albi Celaj [2]"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295" w:author="Albi Celaj [2]" w:date="2018-12-07T15:28:00Z"/>
          <w:color w:val="000000" w:themeColor="text1"/>
        </w:rPr>
      </w:pPr>
      <w:ins w:id="296" w:author="Albi Celaj [2]"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297" w:author="Albi Celaj [2]" w:date="2018-12-07T15:29:00Z"/>
        </w:rPr>
      </w:pPr>
      <w:ins w:id="298" w:author="Albi Celaj [2]" w:date="2018-12-07T15:29:00Z">
        <w:r>
          <w:rPr>
            <w:b/>
            <w:color w:val="000000" w:themeColor="text1"/>
          </w:rPr>
          <w:t>A</w:t>
        </w:r>
        <w:r>
          <w:rPr>
            <w:b/>
            <w:color w:val="000000" w:themeColor="text1"/>
          </w:rPr>
          <w:tab/>
        </w:r>
        <w:r>
          <w:rPr>
            <w:color w:val="000000" w:themeColor="text1"/>
          </w:rPr>
          <w:t xml:space="preserve">As in Figure 3A, </w:t>
        </w:r>
        <w:r>
          <w:t xml:space="preserve">a linear landscape of fluconazole resistance is </w:t>
        </w:r>
        <w:proofErr w:type="gramStart"/>
        <w:r>
          <w:t>shown .</w:t>
        </w:r>
        <w:proofErr w:type="gramEnd"/>
      </w:ins>
    </w:p>
    <w:p w14:paraId="064D745E" w14:textId="3E61D60A" w:rsidR="00330ADB" w:rsidRPr="001722E9" w:rsidRDefault="00330ADB" w:rsidP="000B3F65">
      <w:pPr>
        <w:jc w:val="both"/>
        <w:rPr>
          <w:ins w:id="299" w:author="Albi Celaj [2]" w:date="2018-12-07T15:30:00Z"/>
          <w:color w:val="000000" w:themeColor="text1"/>
        </w:rPr>
      </w:pPr>
      <w:ins w:id="300" w:author="Albi Celaj [2]"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301" w:author="Albi Celaj [2]" w:date="2018-12-07T15:35:00Z">
        <w:r w:rsidR="000B3F65">
          <w:rPr>
            <w:color w:val="000000" w:themeColor="text1"/>
          </w:rPr>
          <w:t xml:space="preserve">‘hidden’ </w:t>
        </w:r>
      </w:ins>
      <w:ins w:id="302" w:author="Albi Celaj [2]" w:date="2018-12-07T15:30:00Z">
        <w:r>
          <w:rPr>
            <w:color w:val="000000" w:themeColor="text1"/>
          </w:rPr>
          <w:t xml:space="preserve">node </w:t>
        </w:r>
      </w:ins>
      <w:ins w:id="303" w:author="Albi Celaj [2]"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304" w:author="Albi Celaj [2]" w:date="2018-12-07T15:33:00Z">
        <w:r w:rsidR="000B3F65">
          <w:rPr>
            <w:color w:val="000000" w:themeColor="text1"/>
          </w:rPr>
          <w:t xml:space="preserve"> (see Methods for details, top right).</w:t>
        </w:r>
      </w:ins>
      <w:ins w:id="305" w:author="Albi Celaj [2]"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306" w:author="Albi Celaj [2]" w:date="2018-12-07T15:33:00Z">
        <w:r>
          <w:rPr>
            <w:b/>
            <w:color w:val="000000" w:themeColor="text1"/>
          </w:rPr>
          <w:t>C</w:t>
        </w:r>
      </w:ins>
      <w:del w:id="307" w:author="Albi Celaj [2]"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308" w:author="Albi Celaj [2]" w:date="2018-12-07T15:36:00Z">
        <w:r>
          <w:rPr>
            <w:b/>
            <w:color w:val="000000" w:themeColor="text1"/>
          </w:rPr>
          <w:t>D</w:t>
        </w:r>
      </w:ins>
      <w:del w:id="309" w:author="Albi Celaj [2]"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 xml:space="preserve">was measured using </w:t>
      </w:r>
      <w:proofErr w:type="spellStart"/>
      <w:r w:rsidR="00AF5300">
        <w:rPr>
          <w:color w:val="000000" w:themeColor="text1"/>
        </w:rPr>
        <w:t>qRT</w:t>
      </w:r>
      <w:proofErr w:type="spellEnd"/>
      <w:r w:rsidR="00AF5300">
        <w:rPr>
          <w:color w:val="000000" w:themeColor="text1"/>
        </w:rPr>
        <w: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310" w:author="Albi Celaj [2]" w:date="2018-12-07T15:34:00Z">
        <w:r>
          <w:rPr>
            <w:color w:val="000000" w:themeColor="text1"/>
          </w:rPr>
          <w:t xml:space="preserve">  Overlaid are the</w:t>
        </w:r>
      </w:ins>
      <w:ins w:id="311" w:author="Albi Celaj [2]" w:date="2018-12-07T15:36:00Z">
        <w:r>
          <w:rPr>
            <w:color w:val="000000" w:themeColor="text1"/>
          </w:rPr>
          <w:t xml:space="preserve"> corresponding</w:t>
        </w:r>
      </w:ins>
      <w:ins w:id="312" w:author="Albi Celaj [2]" w:date="2018-12-07T15:34:00Z">
        <w:r>
          <w:rPr>
            <w:color w:val="000000" w:themeColor="text1"/>
          </w:rPr>
          <w:t xml:space="preserve"> Pdr5 activity values from the </w:t>
        </w:r>
      </w:ins>
      <w:ins w:id="313" w:author="Albi Celaj [2]" w:date="2018-12-07T15:35:00Z">
        <w:r>
          <w:rPr>
            <w:color w:val="000000" w:themeColor="text1"/>
          </w:rPr>
          <w:t xml:space="preserve">neural network in the </w:t>
        </w:r>
      </w:ins>
      <w:ins w:id="314" w:author="Albi Celaj [2]" w:date="2018-12-07T15:34:00Z">
        <w:r>
          <w:rPr>
            <w:color w:val="000000" w:themeColor="text1"/>
          </w:rPr>
          <w:t xml:space="preserve">top-right </w:t>
        </w:r>
      </w:ins>
      <w:ins w:id="315" w:author="Albi Celaj [2]" w:date="2018-12-07T15:35:00Z">
        <w:r>
          <w:rPr>
            <w:color w:val="000000" w:themeColor="text1"/>
          </w:rPr>
          <w:t>panel of Figure 5B, considering only influences going through the hidden node (yellow), or all influences (orange).</w:t>
        </w:r>
      </w:ins>
    </w:p>
    <w:p w14:paraId="02F9FF7B" w14:textId="2102E44F"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316"/>
      <w:commentRangeEnd w:id="316"/>
      <w:r>
        <w:rPr>
          <w:rStyle w:val="CommentReference"/>
          <w:rFonts w:asciiTheme="minorHAnsi" w:hAnsiTheme="minorHAnsi" w:cstheme="minorBidi"/>
        </w:rPr>
        <w:commentReference w:id="316"/>
      </w:r>
      <w:commentRangeStart w:id="317"/>
      <w:commentRangeEnd w:id="317"/>
      <w:r>
        <w:rPr>
          <w:rStyle w:val="CommentReference"/>
          <w:rFonts w:asciiTheme="minorHAnsi" w:hAnsiTheme="minorHAnsi" w:cstheme="minorBidi"/>
        </w:rPr>
        <w:commentReference w:id="317"/>
      </w:r>
      <w:del w:id="318" w:author="Albi Celaj [2]"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proofErr w:type="spellStart"/>
      <w:r w:rsidR="005A78CA">
        <w:rPr>
          <w:color w:val="000000" w:themeColor="text1"/>
        </w:rPr>
        <w:t>with</w:t>
      </w:r>
      <w:proofErr w:type="spellEnd"/>
      <w:r w:rsidR="005A78CA">
        <w:rPr>
          <w:color w:val="000000" w:themeColor="text1"/>
        </w:rPr>
        <w:t xml:space="preserve">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t>
      </w:r>
      <w:proofErr w:type="gramStart"/>
      <w:r w:rsidR="00D01BD8">
        <w:rPr>
          <w:color w:val="000000" w:themeColor="text1"/>
        </w:rPr>
        <w:t>weights</w:t>
      </w:r>
      <w:proofErr w:type="gramEnd"/>
      <w:r w:rsidR="00D01BD8">
        <w:rPr>
          <w:color w:val="000000" w:themeColor="text1"/>
        </w:rPr>
        <w:t xml:space="preserve">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w:t>
      </w:r>
      <w:proofErr w:type="spellStart"/>
      <w:r w:rsidR="004972DD">
        <w:t>barcoder</w:t>
      </w:r>
      <w:proofErr w:type="spellEnd"/>
      <w:r>
        <w:t xml:space="preserve"> pool</w:t>
      </w:r>
      <w:r w:rsidRPr="00233F15">
        <w:t>.</w:t>
      </w:r>
    </w:p>
    <w:p w14:paraId="48AA28B0" w14:textId="77777777" w:rsidR="00522486" w:rsidRDefault="00522486" w:rsidP="00522486">
      <w:pPr>
        <w:jc w:val="both"/>
      </w:pPr>
      <w:proofErr w:type="gramStart"/>
      <w:r w:rsidRPr="00212AC7">
        <w:rPr>
          <w:b/>
        </w:rPr>
        <w:t>A</w:t>
      </w:r>
      <w:proofErr w:type="gramEnd"/>
      <w:r>
        <w:rPr>
          <w:b/>
        </w:rPr>
        <w:tab/>
      </w:r>
      <w:r>
        <w:t xml:space="preserve">Engineering of a </w:t>
      </w:r>
      <w:proofErr w:type="spellStart"/>
      <w:r>
        <w:t>barcoder</w:t>
      </w:r>
      <w:proofErr w:type="spellEnd"/>
      <w:r>
        <w:t xml:space="preserve">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proofErr w:type="spellStart"/>
      <w:r w:rsidRPr="00925FC8">
        <w:rPr>
          <w:i/>
        </w:rPr>
        <w:t>loxP</w:t>
      </w:r>
      <w:proofErr w:type="spellEnd"/>
      <w:r>
        <w:t>/</w:t>
      </w:r>
      <w:r w:rsidRPr="00925FC8">
        <w:rPr>
          <w:i/>
        </w:rPr>
        <w:t>lox2272</w:t>
      </w:r>
      <w:r>
        <w:t xml:space="preserve"> sites, and homology to the pSH47 </w:t>
      </w:r>
      <w:proofErr w:type="spellStart"/>
      <w:r>
        <w:t>SacI</w:t>
      </w:r>
      <w:proofErr w:type="spellEnd"/>
      <w:r>
        <w:t xml:space="preserve"> site.</w:t>
      </w:r>
    </w:p>
    <w:p w14:paraId="73EB0BD0" w14:textId="77777777" w:rsidR="00522486" w:rsidRPr="007A4005" w:rsidRDefault="00522486" w:rsidP="00522486">
      <w:pPr>
        <w:jc w:val="both"/>
      </w:pPr>
      <w:commentRangeStart w:id="319"/>
      <w:r>
        <w:rPr>
          <w:b/>
        </w:rPr>
        <w:t>B</w:t>
      </w:r>
      <w:commentRangeEnd w:id="319"/>
      <w:r>
        <w:rPr>
          <w:rStyle w:val="CommentReference"/>
          <w:rFonts w:asciiTheme="minorHAnsi" w:hAnsiTheme="minorHAnsi" w:cstheme="minorBidi"/>
        </w:rPr>
        <w:commentReference w:id="319"/>
      </w:r>
      <w:r>
        <w:rPr>
          <w:b/>
        </w:rPr>
        <w:tab/>
      </w:r>
      <w:r>
        <w:t xml:space="preserve">Transforming a pool of </w:t>
      </w:r>
      <w:proofErr w:type="spellStart"/>
      <w:r>
        <w:t>barcoder</w:t>
      </w:r>
      <w:proofErr w:type="spellEnd"/>
      <w:r>
        <w:t xml:space="preserve"> parents.  RY0148 was modified to add a </w:t>
      </w:r>
      <w:r w:rsidRPr="00925FC8">
        <w:rPr>
          <w:i/>
        </w:rPr>
        <w:t>loxP-URA3-lox2272</w:t>
      </w:r>
      <w:r>
        <w:t xml:space="preserve"> site and was co-transformed with the </w:t>
      </w:r>
      <w:proofErr w:type="spellStart"/>
      <w:r>
        <w:t>barcoder</w:t>
      </w:r>
      <w:proofErr w:type="spellEnd"/>
      <w:r>
        <w:t xml:space="preserve"> pool cassette and </w:t>
      </w:r>
      <w:proofErr w:type="spellStart"/>
      <w:r>
        <w:t>SacI</w:t>
      </w:r>
      <w:proofErr w:type="spellEnd"/>
      <w:r>
        <w:t xml:space="preserve">-digested pSH47 to enable reconstitution of a pSH47-based </w:t>
      </w:r>
      <w:proofErr w:type="spellStart"/>
      <w:r>
        <w:t>barcoder</w:t>
      </w:r>
      <w:proofErr w:type="spellEnd"/>
      <w:r>
        <w:t xml:space="preserve"> plasmid construct through in-yeast assembly.  </w:t>
      </w:r>
      <w:r>
        <w:lastRenderedPageBreak/>
        <w:t>Transformants were selected by growth in YPG +</w:t>
      </w:r>
      <w:proofErr w:type="spellStart"/>
      <w:r>
        <w:t>Hyg</w:t>
      </w:r>
      <w:proofErr w:type="spellEnd"/>
      <w:r>
        <w:t xml:space="preserve"> for 3 days to allow for both selection of successful in-yeast assembly products, as well as induction of </w:t>
      </w:r>
      <w:proofErr w:type="spellStart"/>
      <w:r>
        <w:t>Cre</w:t>
      </w:r>
      <w:proofErr w:type="spellEnd"/>
      <w:r>
        <w:t xml:space="preserve"> to enable recombination and replacement of URA3 with the </w:t>
      </w:r>
      <w:proofErr w:type="spellStart"/>
      <w:r>
        <w:t>barcoder</w:t>
      </w:r>
      <w:proofErr w:type="spellEnd"/>
      <w:r>
        <w:t xml:space="preserve"> pool cassette.  Loss of URA3 through </w:t>
      </w:r>
      <w:proofErr w:type="spellStart"/>
      <w:r>
        <w:t>Cre</w:t>
      </w:r>
      <w:proofErr w:type="spellEnd"/>
      <w:r>
        <w:t>-enabled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proofErr w:type="spellStart"/>
      <w:proofErr w:type="gramStart"/>
      <w:r w:rsidRPr="00233F15">
        <w:rPr>
          <w:b/>
        </w:rPr>
        <w:t>A</w:t>
      </w:r>
      <w:proofErr w:type="spellEnd"/>
      <w:proofErr w:type="gramEnd"/>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 xml:space="preserve">Distribution of knockouts in the combined </w:t>
      </w:r>
      <w:proofErr w:type="spellStart"/>
      <w:r w:rsidRPr="00233F15">
        <w:t>MAT</w:t>
      </w:r>
      <w:r w:rsidRPr="00233F15">
        <w:rPr>
          <w:b/>
        </w:rPr>
        <w:t>a</w:t>
      </w:r>
      <w:proofErr w:type="spellEnd"/>
      <w:r w:rsidRPr="00233F15">
        <w:rPr>
          <w:b/>
        </w:rPr>
        <w:t xml:space="preserve">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083675C2" w:rsidR="00522486" w:rsidRPr="00233F15" w:rsidRDefault="00522486" w:rsidP="00522486">
      <w:pPr>
        <w:jc w:val="both"/>
      </w:pPr>
      <w:r>
        <w:rPr>
          <w:b/>
        </w:rPr>
        <w:t>C</w:t>
      </w:r>
      <w:r w:rsidRPr="00233F15">
        <w:rPr>
          <w:b/>
        </w:rPr>
        <w:tab/>
      </w:r>
      <w:r>
        <w:t>Tests of gene</w:t>
      </w:r>
      <w:r w:rsidRPr="00233F15">
        <w:t xml:space="preserve"> linkage within the </w:t>
      </w:r>
      <w:proofErr w:type="spellStart"/>
      <w:r w:rsidRPr="00233F15">
        <w:t>MAT</w:t>
      </w:r>
      <w:r w:rsidRPr="00233F15">
        <w:rPr>
          <w:b/>
        </w:rPr>
        <w:t>a</w:t>
      </w:r>
      <w:proofErr w:type="spellEnd"/>
      <w:r w:rsidRPr="00233F15">
        <w:rPr>
          <w:b/>
        </w:rPr>
        <w:t xml:space="preserve">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ins w:id="320" w:author="Albi Celaj" w:date="2019-01-23T11:04:00Z">
        <w:r w:rsidR="00FC6B00">
          <w:t xml:space="preserve"> </w:t>
        </w:r>
        <w:r w:rsidR="00FC6B00" w:rsidRPr="003D19AC">
          <w:rPr>
            <w:highlight w:val="yellow"/>
          </w:rPr>
          <w:t xml:space="preserve">Three pairs of unlinked genes– </w:t>
        </w:r>
        <w:r w:rsidR="00FC6B00" w:rsidRPr="003D19AC">
          <w:rPr>
            <w:i/>
            <w:highlight w:val="yellow"/>
          </w:rPr>
          <w:t>YOR1</w:t>
        </w:r>
        <w:r w:rsidR="00FC6B00" w:rsidRPr="003D19AC">
          <w:rPr>
            <w:highlight w:val="yellow"/>
          </w:rPr>
          <w:t>-</w:t>
        </w:r>
        <w:r w:rsidR="00FC6B00" w:rsidRPr="003D19AC">
          <w:rPr>
            <w:i/>
            <w:highlight w:val="yellow"/>
          </w:rPr>
          <w:t>YCF1</w:t>
        </w:r>
        <w:r w:rsidR="00FC6B00" w:rsidRPr="003D19AC">
          <w:rPr>
            <w:highlight w:val="yellow"/>
          </w:rPr>
          <w:t xml:space="preserve">, </w:t>
        </w:r>
        <w:r w:rsidR="00FC6B00" w:rsidRPr="003D19AC">
          <w:rPr>
            <w:i/>
            <w:highlight w:val="yellow"/>
          </w:rPr>
          <w:t>YOR1</w:t>
        </w:r>
        <w:r w:rsidR="00FC6B00" w:rsidRPr="003D19AC">
          <w:rPr>
            <w:highlight w:val="yellow"/>
          </w:rPr>
          <w:t>-</w:t>
        </w:r>
        <w:r w:rsidR="00FC6B00" w:rsidRPr="003D19AC">
          <w:rPr>
            <w:i/>
            <w:highlight w:val="yellow"/>
          </w:rPr>
          <w:t>BPT1</w:t>
        </w:r>
        <w:r w:rsidR="00FC6B00" w:rsidRPr="003D19AC">
          <w:rPr>
            <w:highlight w:val="yellow"/>
          </w:rPr>
          <w:t xml:space="preserve">, and </w:t>
        </w:r>
        <w:r w:rsidR="00FC6B00" w:rsidRPr="003D19AC">
          <w:rPr>
            <w:i/>
            <w:highlight w:val="yellow"/>
          </w:rPr>
          <w:t>SNQ2</w:t>
        </w:r>
        <w:r w:rsidR="00FC6B00" w:rsidRPr="003D19AC">
          <w:rPr>
            <w:highlight w:val="yellow"/>
          </w:rPr>
          <w:t>-</w:t>
        </w:r>
        <w:r w:rsidR="00FC6B00" w:rsidRPr="003D19AC">
          <w:rPr>
            <w:i/>
            <w:highlight w:val="yellow"/>
          </w:rPr>
          <w:t>PDR5</w:t>
        </w:r>
        <w:r w:rsidR="00FC6B00" w:rsidRPr="003D19AC">
          <w:rPr>
            <w:highlight w:val="yellow"/>
          </w:rPr>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r w:rsidR="00FC6B00">
          <w:t xml:space="preserve"> </w:t>
        </w:r>
      </w:ins>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67AB96DD" w14:textId="77777777" w:rsidR="00446A27" w:rsidRDefault="00446A27" w:rsidP="00224FCB"/>
    <w:p w14:paraId="189166D7" w14:textId="77777777" w:rsidR="00522486" w:rsidRPr="00233F15" w:rsidRDefault="00522486" w:rsidP="00522486">
      <w:commentRangeStart w:id="321"/>
      <w:r>
        <w:rPr>
          <w:b/>
        </w:rPr>
        <w:t>Figure S5</w:t>
      </w:r>
      <w:commentRangeEnd w:id="321"/>
      <w:r>
        <w:rPr>
          <w:rStyle w:val="CommentReference"/>
          <w:rFonts w:asciiTheme="minorHAnsi" w:hAnsiTheme="minorHAnsi" w:cstheme="minorBidi"/>
        </w:rPr>
        <w:commentReference w:id="321"/>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w:t>
      </w:r>
      <w:proofErr w:type="spellStart"/>
      <w:r>
        <w:t>MAT</w:t>
      </w:r>
      <w:r w:rsidRPr="00B96C58">
        <w:rPr>
          <w:b/>
        </w:rPr>
        <w:t>a</w:t>
      </w:r>
      <w:proofErr w:type="spellEnd"/>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w:t>
      </w:r>
      <w:proofErr w:type="spellStart"/>
      <w:r w:rsidR="00A80B8C">
        <w:t>coloured</w:t>
      </w:r>
      <w:proofErr w:type="spellEnd"/>
      <w:r w:rsidR="00A80B8C">
        <w:t xml:space="preserve">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w:t>
      </w:r>
      <w:proofErr w:type="spellStart"/>
      <w:r w:rsidR="00A80B8C">
        <w:t>coloured</w:t>
      </w:r>
      <w:proofErr w:type="spellEnd"/>
      <w:r w:rsidR="00A80B8C">
        <w:t xml:space="preserve">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 xml:space="preserve">The </w:t>
      </w:r>
      <w:proofErr w:type="spellStart"/>
      <w:r w:rsidR="008306E2">
        <w:t>colour</w:t>
      </w:r>
      <w:proofErr w:type="spellEnd"/>
      <w:r w:rsidR="008306E2">
        <w:t xml:space="preserve"> scale is centered </w:t>
      </w:r>
      <w:r w:rsidR="008306E2">
        <w:lastRenderedPageBreak/>
        <w:t>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proofErr w:type="spellStart"/>
      <w:r w:rsidR="009F546D">
        <w:t>A</w:t>
      </w:r>
      <w:proofErr w:type="spellEnd"/>
      <w:r w:rsidR="009F546D">
        <w:t xml:space="preserve">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proofErr w:type="gramStart"/>
      <w:r w:rsidR="002E141B">
        <w:rPr>
          <w:bCs/>
          <w:iCs/>
          <w:color w:val="000000" w:themeColor="text1"/>
          <w:lang w:val="en-CA"/>
        </w:rPr>
        <w:t>As</w:t>
      </w:r>
      <w:proofErr w:type="gramEnd"/>
      <w:r w:rsidR="002E141B">
        <w:rPr>
          <w:bCs/>
          <w:iCs/>
          <w:color w:val="000000" w:themeColor="text1"/>
          <w:lang w:val="en-CA"/>
        </w:rPr>
        <w:t xml:space="preserve">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modelled by the neural network.  Results are shown when the network is trained 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xml:space="preserve">, and then tested on either the </w:t>
      </w:r>
      <w:proofErr w:type="spellStart"/>
      <w:r w:rsidR="00A577BB">
        <w:rPr>
          <w:color w:val="000000" w:themeColor="text1"/>
        </w:rPr>
        <w:t>MAT</w:t>
      </w:r>
      <w:r w:rsidR="00A577BB" w:rsidRPr="002E141B">
        <w:rPr>
          <w:b/>
          <w:color w:val="000000" w:themeColor="text1"/>
        </w:rPr>
        <w:t>a</w:t>
      </w:r>
      <w:proofErr w:type="spellEnd"/>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 xml:space="preserve">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322"/>
      <w:r>
        <w:rPr>
          <w:b/>
          <w:bCs/>
          <w:iCs/>
          <w:color w:val="000000" w:themeColor="text1"/>
        </w:rPr>
        <w:t>Figure S9</w:t>
      </w:r>
      <w:commentRangeEnd w:id="322"/>
      <w:r>
        <w:rPr>
          <w:rStyle w:val="CommentReference"/>
          <w:rFonts w:asciiTheme="minorHAnsi" w:hAnsiTheme="minorHAnsi" w:cstheme="minorBidi"/>
        </w:rPr>
        <w:commentReference w:id="322"/>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proofErr w:type="gramStart"/>
      <w:r w:rsidR="00584318">
        <w:t>)</w:t>
      </w:r>
      <w:r>
        <w:t xml:space="preserve">.  </w:t>
      </w:r>
      <w:r w:rsidR="00522486">
        <w:t>)</w:t>
      </w:r>
      <w:proofErr w:type="gramEnd"/>
      <w:r w:rsidR="00522486">
        <w:t xml:space="preserve">.  </w:t>
      </w:r>
      <w:commentRangeStart w:id="323"/>
      <w:commentRangeStart w:id="324"/>
      <w:r w:rsidR="00522486">
        <w:t>Correlation in the top left is shown for all data</w:t>
      </w:r>
      <w:commentRangeEnd w:id="323"/>
      <w:r w:rsidR="00522486">
        <w:rPr>
          <w:rStyle w:val="CommentReference"/>
          <w:rFonts w:asciiTheme="minorHAnsi" w:hAnsiTheme="minorHAnsi" w:cstheme="minorBidi"/>
        </w:rPr>
        <w:commentReference w:id="323"/>
      </w:r>
      <w:commentRangeEnd w:id="324"/>
      <w:r w:rsidR="00522486">
        <w:rPr>
          <w:rStyle w:val="CommentReference"/>
          <w:rFonts w:asciiTheme="minorHAnsi" w:hAnsiTheme="minorHAnsi" w:cstheme="minorBidi"/>
        </w:rPr>
        <w:commentReference w:id="324"/>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325" w:author="Albi Celaj [2]"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326"/>
      <w:r>
        <w:rPr>
          <w:b/>
          <w:bCs/>
          <w:iCs/>
          <w:color w:val="000000" w:themeColor="text1"/>
        </w:rPr>
        <w:t xml:space="preserve">Figure S10. </w:t>
      </w:r>
      <w:commentRangeEnd w:id="326"/>
      <w:r>
        <w:rPr>
          <w:rStyle w:val="CommentReference"/>
          <w:rFonts w:asciiTheme="minorHAnsi" w:hAnsiTheme="minorHAnsi" w:cstheme="minorBidi"/>
        </w:rPr>
        <w:commentReference w:id="326"/>
      </w:r>
      <w:r w:rsidR="00E83CB0">
        <w:rPr>
          <w:bCs/>
          <w:iCs/>
          <w:color w:val="000000" w:themeColor="text1"/>
        </w:rPr>
        <w:t>Neural networ</w:t>
      </w:r>
      <w:ins w:id="327" w:author="Albi Celaj [2]" w:date="2018-12-07T15:50:00Z">
        <w:r w:rsidR="00B84596">
          <w:rPr>
            <w:bCs/>
            <w:iCs/>
            <w:color w:val="000000" w:themeColor="text1"/>
          </w:rPr>
          <w:t>ks trained in single environments</w:t>
        </w:r>
      </w:ins>
      <w:del w:id="328" w:author="Albi Celaj [2]"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329" w:author="Albi Celaj [2]" w:date="2018-12-07T15:50:00Z"/>
        </w:rPr>
      </w:pPr>
      <w:r>
        <w:rPr>
          <w:b/>
          <w:bCs/>
          <w:iCs/>
          <w:color w:val="000000" w:themeColor="text1"/>
        </w:rPr>
        <w:t>A</w:t>
      </w:r>
      <w:ins w:id="330" w:author="Albi Celaj [2]"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331" w:author="Albi Celaj [2]" w:date="2018-12-07T15:50:00Z"/>
          <w:b/>
          <w:color w:val="000000" w:themeColor="text1"/>
          <w:rPrChange w:id="332" w:author="Albi Celaj [2]" w:date="2018-12-07T15:50:00Z">
            <w:rPr>
              <w:ins w:id="333" w:author="Albi Celaj [2]" w:date="2018-12-07T15:50:00Z"/>
              <w:color w:val="000000" w:themeColor="text1"/>
            </w:rPr>
          </w:rPrChange>
        </w:rPr>
      </w:pPr>
      <w:ins w:id="334" w:author="Albi Celaj [2]" w:date="2018-12-07T15:50:00Z">
        <w:r>
          <w:rPr>
            <w:b/>
          </w:rPr>
          <w:t>B</w:t>
        </w:r>
        <w:r w:rsidRPr="00C02B57">
          <w:rPr>
            <w:rPrChange w:id="335" w:author="Albi Celaj [2]"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336" w:author="Albi Celaj [2]" w:date="2018-12-07T15:50:00Z"/>
        </w:rPr>
      </w:pPr>
      <w:del w:id="337" w:author="Albi Celaj [2]"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338" w:author="Albi Celaj [2]" w:date="2018-12-07T15:38:00Z">
        <w:r w:rsidR="00890971" w:rsidDel="00C0215D">
          <w:delText>fluconazole</w:delText>
        </w:r>
      </w:del>
      <w:del w:id="339" w:author="Albi Celaj [2]"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340" w:author="Albi Celaj [2]" w:date="2018-12-07T15:51:00Z"/>
          <w:bCs/>
          <w:iCs/>
          <w:color w:val="000000" w:themeColor="text1"/>
        </w:rPr>
      </w:pPr>
      <w:del w:id="341" w:author="Albi Celaj [2]"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342" w:author="Albi Celaj [2]"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343"/>
      <w:r w:rsidRPr="003643C4">
        <w:rPr>
          <w:b/>
          <w:bCs/>
          <w:iCs/>
          <w:color w:val="000000" w:themeColor="text1"/>
        </w:rPr>
        <w:t>Figure S1</w:t>
      </w:r>
      <w:r>
        <w:rPr>
          <w:b/>
          <w:bCs/>
          <w:iCs/>
          <w:color w:val="000000" w:themeColor="text1"/>
        </w:rPr>
        <w:t>1</w:t>
      </w:r>
      <w:r w:rsidRPr="003643C4">
        <w:rPr>
          <w:b/>
          <w:bCs/>
          <w:iCs/>
          <w:color w:val="000000" w:themeColor="text1"/>
        </w:rPr>
        <w:t>.</w:t>
      </w:r>
      <w:commentRangeEnd w:id="343"/>
      <w:r>
        <w:rPr>
          <w:rStyle w:val="CommentReference"/>
          <w:rFonts w:asciiTheme="minorHAnsi" w:hAnsiTheme="minorHAnsi" w:cstheme="minorBidi"/>
        </w:rPr>
        <w:commentReference w:id="343"/>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w:t>
      </w:r>
      <w:proofErr w:type="gramStart"/>
      <w:r>
        <w:rPr>
          <w:color w:val="000000" w:themeColor="text1"/>
        </w:rPr>
        <w:t xml:space="preserve">of </w:t>
      </w:r>
      <w:r w:rsidR="00C627CC" w:rsidRPr="003643C4">
        <w:rPr>
          <w:color w:val="000000" w:themeColor="text1"/>
        </w:rPr>
        <w:t xml:space="preserve"> </w:t>
      </w:r>
      <w:r w:rsidR="0004126E">
        <w:rPr>
          <w:color w:val="000000" w:themeColor="text1"/>
        </w:rPr>
        <w:t>individual</w:t>
      </w:r>
      <w:proofErr w:type="gramEnd"/>
      <w:r w:rsidR="0004126E">
        <w:rPr>
          <w:color w:val="000000" w:themeColor="text1"/>
        </w:rPr>
        <w:t xml:space="preserve">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lastRenderedPageBreak/>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proofErr w:type="spellStart"/>
      <w:r w:rsidR="0004126E">
        <w:rPr>
          <w:color w:val="000000" w:themeColor="text1"/>
        </w:rPr>
        <w:t>MAT</w:t>
      </w:r>
      <w:r w:rsidR="0004126E" w:rsidRPr="00EA717D">
        <w:rPr>
          <w:b/>
          <w:color w:val="000000" w:themeColor="text1"/>
        </w:rPr>
        <w:t>a</w:t>
      </w:r>
      <w:proofErr w:type="spellEnd"/>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 xml:space="preserve">interactions between Pdr5, Snq2, and Yor1 using </w:t>
      </w:r>
      <w:proofErr w:type="spellStart"/>
      <w:r w:rsidRPr="003643C4">
        <w:rPr>
          <w:bCs/>
          <w:iCs/>
          <w:color w:val="000000" w:themeColor="text1"/>
        </w:rPr>
        <w:t>mDHFR</w:t>
      </w:r>
      <w:proofErr w:type="spellEnd"/>
      <w:r w:rsidRPr="003643C4">
        <w:rPr>
          <w:bCs/>
          <w:iCs/>
          <w:color w:val="000000" w:themeColor="text1"/>
        </w:rPr>
        <w:t xml:space="preserve"> PCA.</w:t>
      </w:r>
    </w:p>
    <w:p w14:paraId="2B568150" w14:textId="439F61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proofErr w:type="spellStart"/>
      <w:r w:rsidRPr="00652936">
        <w:t>MAT</w:t>
      </w:r>
      <w:r w:rsidRPr="00652936">
        <w:rPr>
          <w:b/>
        </w:rPr>
        <w:t>a</w:t>
      </w:r>
      <w:proofErr w:type="spellEnd"/>
      <w:r>
        <w:t xml:space="preserve"> (</w:t>
      </w:r>
      <w:proofErr w:type="spellStart"/>
      <w:r>
        <w:t>mDHFR</w:t>
      </w:r>
      <w:proofErr w:type="spellEnd"/>
      <w:r>
        <w:t>-</w:t>
      </w:r>
      <w:r w:rsidRPr="00B44B74">
        <w:t>F[1,2</w:t>
      </w:r>
      <w:r w:rsidRPr="007131FF">
        <w:rPr>
          <w:vertAlign w:val="subscript"/>
          <w:rPrChange w:id="344" w:author="Albi Celaj [2]" w:date="2018-12-07T15:52:00Z">
            <w:rPr/>
          </w:rPrChange>
        </w:rPr>
        <w:t>]</w:t>
      </w:r>
      <w:r>
        <w:t>-</w:t>
      </w:r>
      <w:proofErr w:type="spellStart"/>
      <w:r>
        <w:t>NatMX</w:t>
      </w:r>
      <w:proofErr w:type="spellEnd"/>
      <w:r w:rsidRPr="00B44B74">
        <w:t xml:space="preserve"> fusions) and </w:t>
      </w:r>
      <w:r w:rsidRPr="00652936">
        <w:t>MAT</w:t>
      </w:r>
      <w:r w:rsidRPr="00652936">
        <w:rPr>
          <w:b/>
        </w:rPr>
        <w:t>α</w:t>
      </w:r>
      <w:r>
        <w:t xml:space="preserve"> (</w:t>
      </w:r>
      <w:proofErr w:type="spellStart"/>
      <w:r>
        <w:t>mDHFR</w:t>
      </w:r>
      <w:proofErr w:type="spellEnd"/>
      <w:r>
        <w:t>-</w:t>
      </w:r>
      <w:r w:rsidRPr="00B44B74">
        <w:t>F[3]</w:t>
      </w:r>
      <w:r>
        <w:t>-</w:t>
      </w:r>
      <w:proofErr w:type="spellStart"/>
      <w:r>
        <w:t>HphMX</w:t>
      </w:r>
      <w:proofErr w:type="spellEnd"/>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w:t>
      </w:r>
      <w:proofErr w:type="spellStart"/>
      <w:r w:rsidR="00D659A1" w:rsidRPr="00D659A1">
        <w:rPr>
          <w:noProof/>
        </w:rPr>
        <w:t>Tarassov</w:t>
      </w:r>
      <w:proofErr w:type="spellEnd"/>
      <w:r w:rsidR="00D659A1" w:rsidRPr="00D659A1">
        <w:rPr>
          <w:noProof/>
        </w:rPr>
        <w:t xml:space="preserve">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w:t>
      </w:r>
      <w:proofErr w:type="spellStart"/>
      <w:r w:rsidR="00C92A87">
        <w:rPr>
          <w:bCs/>
          <w:iCs/>
          <w:color w:val="000000" w:themeColor="text1"/>
        </w:rPr>
        <w:t>mDHFR</w:t>
      </w:r>
      <w:proofErr w:type="spellEnd"/>
      <w:r w:rsidR="00C92A87">
        <w:rPr>
          <w:bCs/>
          <w:iCs/>
          <w:color w:val="000000" w:themeColor="text1"/>
        </w:rPr>
        <w:t xml:space="preserve"> from </w:t>
      </w:r>
      <w:r w:rsidR="004A677B">
        <w:rPr>
          <w:bCs/>
          <w:iCs/>
          <w:color w:val="000000" w:themeColor="text1"/>
        </w:rPr>
        <w:t xml:space="preserve">the </w:t>
      </w:r>
      <w:proofErr w:type="gramStart"/>
      <w:r w:rsidR="004A677B">
        <w:rPr>
          <w:bCs/>
          <w:iCs/>
          <w:color w:val="000000" w:themeColor="text1"/>
        </w:rPr>
        <w:t>F[</w:t>
      </w:r>
      <w:proofErr w:type="gramEnd"/>
      <w:r w:rsidR="004A677B">
        <w:rPr>
          <w:bCs/>
          <w:iCs/>
          <w:color w:val="000000" w:themeColor="text1"/>
        </w:rPr>
        <w:t>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w:t>
      </w:r>
      <w:proofErr w:type="gramStart"/>
      <w:r w:rsidR="00364FDB">
        <w:rPr>
          <w:bCs/>
          <w:iCs/>
          <w:color w:val="000000" w:themeColor="text1"/>
        </w:rPr>
        <w:t>F[</w:t>
      </w:r>
      <w:proofErr w:type="gramEnd"/>
      <w:r w:rsidR="00364FDB">
        <w:rPr>
          <w:bCs/>
          <w:iCs/>
          <w:color w:val="000000" w:themeColor="text1"/>
        </w:rPr>
        <w:t>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w:t>
      </w:r>
      <w:proofErr w:type="spellStart"/>
      <w:r w:rsidR="00364FDB">
        <w:rPr>
          <w:bCs/>
          <w:iCs/>
          <w:color w:val="000000" w:themeColor="text1"/>
        </w:rPr>
        <w:t>mDHFR</w:t>
      </w:r>
      <w:proofErr w:type="spellEnd"/>
      <w:r w:rsidR="00364FDB">
        <w:rPr>
          <w:bCs/>
          <w:iCs/>
          <w:color w:val="000000" w:themeColor="text1"/>
        </w:rPr>
        <w:t xml:space="preserve"> fragments.   </w:t>
      </w:r>
      <w:r w:rsidR="002336C0">
        <w:rPr>
          <w:bCs/>
          <w:iCs/>
          <w:color w:val="000000" w:themeColor="text1"/>
        </w:rPr>
        <w:t>Zip-</w:t>
      </w:r>
      <w:proofErr w:type="gramStart"/>
      <w:r w:rsidR="002336C0">
        <w:rPr>
          <w:bCs/>
          <w:iCs/>
          <w:color w:val="000000" w:themeColor="text1"/>
        </w:rPr>
        <w:t>F[</w:t>
      </w:r>
      <w:proofErr w:type="gramEnd"/>
      <w:r w:rsidR="002336C0">
        <w:rPr>
          <w:bCs/>
          <w:iCs/>
          <w:color w:val="000000" w:themeColor="text1"/>
        </w:rPr>
        <w:t>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w:t>
      </w:r>
      <w:proofErr w:type="spellStart"/>
      <w:r w:rsidR="00F37EFE">
        <w:rPr>
          <w:rFonts w:eastAsia="Times New Roman"/>
        </w:rPr>
        <w:t>mDHFR</w:t>
      </w:r>
      <w:proofErr w:type="spellEnd"/>
      <w:r w:rsidR="00F37EFE">
        <w:rPr>
          <w:rFonts w:eastAsia="Times New Roman"/>
        </w:rPr>
        <w:t xml:space="preserve">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345" w:author="Albi Celaj [2]" w:date="2018-12-07T15:25:00Z">
        <w:r w:rsidR="00FF0877">
          <w:rPr>
            <w:b/>
            <w:bCs/>
            <w:iCs/>
            <w:color w:val="000000" w:themeColor="text1"/>
          </w:rPr>
          <w:t>S1</w:t>
        </w:r>
      </w:ins>
      <w:r w:rsidR="006C55BE">
        <w:rPr>
          <w:b/>
          <w:bCs/>
          <w:iCs/>
          <w:color w:val="000000" w:themeColor="text1"/>
        </w:rPr>
        <w:t>3</w:t>
      </w:r>
      <w:ins w:id="346" w:author="Albi Celaj [2]"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proofErr w:type="spellStart"/>
      <w:r w:rsidR="000520FE" w:rsidRPr="00662D0E">
        <w:rPr>
          <w:bCs/>
          <w:iCs/>
          <w:color w:val="000000" w:themeColor="text1"/>
        </w:rPr>
        <w:t>NubI</w:t>
      </w:r>
      <w:proofErr w:type="spellEnd"/>
      <w:r w:rsidR="000520FE" w:rsidRPr="00662D0E">
        <w:rPr>
          <w:bCs/>
          <w:iCs/>
          <w:color w:val="000000" w:themeColor="text1"/>
        </w:rPr>
        <w:t xml:space="preserve">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xml:space="preserve">, while </w:t>
      </w:r>
      <w:proofErr w:type="spellStart"/>
      <w:r w:rsidR="004F771C">
        <w:rPr>
          <w:bCs/>
          <w:iCs/>
          <w:color w:val="000000" w:themeColor="text1"/>
        </w:rPr>
        <w:t>NubG</w:t>
      </w:r>
      <w:proofErr w:type="spellEnd"/>
      <w:r w:rsidR="004F771C">
        <w:rPr>
          <w:bCs/>
          <w:iCs/>
          <w:color w:val="000000" w:themeColor="text1"/>
        </w:rPr>
        <w:t xml:space="preserve"> fusions are expected to require</w:t>
      </w:r>
      <w:r w:rsidR="00BC6975">
        <w:rPr>
          <w:bCs/>
          <w:iCs/>
          <w:color w:val="000000" w:themeColor="text1"/>
        </w:rPr>
        <w:t xml:space="preserve"> a protein-protein interaction for reconstitution.  </w:t>
      </w:r>
      <w:r w:rsidR="005B339A" w:rsidRPr="005B339A">
        <w:rPr>
          <w:bCs/>
          <w:iCs/>
          <w:color w:val="000000" w:themeColor="text1"/>
        </w:rPr>
        <w:t xml:space="preserve">Ost1 is a component of the </w:t>
      </w:r>
      <w:proofErr w:type="spellStart"/>
      <w:r w:rsidR="005B339A" w:rsidRPr="005B339A">
        <w:rPr>
          <w:bCs/>
          <w:iCs/>
          <w:color w:val="000000" w:themeColor="text1"/>
        </w:rPr>
        <w:t>oligosaccharyltransferase</w:t>
      </w:r>
      <w:proofErr w:type="spellEnd"/>
      <w:r w:rsidR="005B339A" w:rsidRPr="005B339A">
        <w:rPr>
          <w:bCs/>
          <w:iCs/>
          <w:color w:val="000000" w:themeColor="text1"/>
        </w:rPr>
        <w:t xml:space="preserv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proofErr w:type="spellStart"/>
      <w:r w:rsidR="0097416E">
        <w:rPr>
          <w:bCs/>
          <w:iCs/>
          <w:color w:val="000000" w:themeColor="text1"/>
        </w:rPr>
        <w:t>Trp</w:t>
      </w:r>
      <w:proofErr w:type="spellEnd"/>
      <w:r w:rsidR="0097416E">
        <w:rPr>
          <w:bCs/>
          <w:iCs/>
          <w:color w:val="000000" w:themeColor="text1"/>
        </w:rPr>
        <w:t xml:space="preserve">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w:t>
      </w:r>
      <w:proofErr w:type="spellStart"/>
      <w:r w:rsidR="0097416E" w:rsidRPr="00662D0E">
        <w:rPr>
          <w:bCs/>
          <w:iCs/>
          <w:color w:val="000000" w:themeColor="text1"/>
        </w:rPr>
        <w:t>Trp</w:t>
      </w:r>
      <w:proofErr w:type="spellEnd"/>
      <w:r w:rsidR="0097416E" w:rsidRPr="00662D0E">
        <w:rPr>
          <w:bCs/>
          <w:iCs/>
          <w:color w:val="000000" w:themeColor="text1"/>
        </w:rPr>
        <w:t>–Ade–His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3" w:author="Albi Celaj" w:date="2019-01-17T12:42:00Z" w:initials="AC">
    <w:p w14:paraId="698530E1" w14:textId="66EBEA84" w:rsidR="006E3392" w:rsidRDefault="006E3392">
      <w:pPr>
        <w:pStyle w:val="CommentText"/>
      </w:pPr>
      <w:r>
        <w:rPr>
          <w:rStyle w:val="CommentReference"/>
        </w:rPr>
        <w:annotationRef/>
      </w:r>
      <w:r>
        <w:t>Add separate numbers for growth + resistance</w:t>
      </w:r>
    </w:p>
  </w:comment>
  <w:comment w:id="85" w:author="Albi Celaj [2]" w:date="2018-12-17T12:23:00Z" w:initials="AC">
    <w:p w14:paraId="7673E027" w14:textId="77777777" w:rsidR="006E3392" w:rsidRDefault="006E3392" w:rsidP="00031519">
      <w:pPr>
        <w:pStyle w:val="CommentText"/>
      </w:pPr>
      <w:r>
        <w:rPr>
          <w:rStyle w:val="CommentReference"/>
        </w:rPr>
        <w:annotationRef/>
      </w:r>
      <w:r>
        <w:t>Need to add to data file</w:t>
      </w:r>
    </w:p>
  </w:comment>
  <w:comment w:id="137" w:author="Yachie Nozomu" w:date="2018-12-10T01:48:00Z" w:initials="NY">
    <w:p w14:paraId="5E14E6E4" w14:textId="77777777" w:rsidR="006E3392" w:rsidRDefault="006E3392"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144" w:author="Albi Celaj" w:date="2019-01-14T10:32:00Z" w:initials="AC">
    <w:p w14:paraId="1C6AD3A9" w14:textId="3BAF056C" w:rsidR="006E3392" w:rsidRDefault="006E3392">
      <w:pPr>
        <w:pStyle w:val="CommentText"/>
      </w:pPr>
      <w:r>
        <w:rPr>
          <w:rStyle w:val="CommentReference"/>
        </w:rPr>
        <w:annotationRef/>
      </w:r>
      <w:r>
        <w:t>Accurate?</w:t>
      </w:r>
    </w:p>
  </w:comment>
  <w:comment w:id="149" w:author="Yachie Nozomu" w:date="2018-12-10T02:21:00Z" w:initials="NY">
    <w:p w14:paraId="62EA94FD" w14:textId="77777777" w:rsidR="006E3392" w:rsidRDefault="006E3392" w:rsidP="00DB0ED8">
      <w:pPr>
        <w:pStyle w:val="CommentText"/>
      </w:pPr>
      <w:r>
        <w:rPr>
          <w:rStyle w:val="CommentReference"/>
        </w:rPr>
        <w:annotationRef/>
      </w:r>
      <w:r>
        <w:t>Do you assume there are only effluxes and Es are only positive values?</w:t>
      </w:r>
    </w:p>
  </w:comment>
  <w:comment w:id="150" w:author="Albi Celaj [2]" w:date="2018-12-10T14:33:00Z" w:initials="AC">
    <w:p w14:paraId="5C6297C8" w14:textId="77777777" w:rsidR="006E3392" w:rsidRDefault="006E3392" w:rsidP="00DB0ED8">
      <w:pPr>
        <w:pStyle w:val="CommentText"/>
      </w:pPr>
      <w:r>
        <w:rPr>
          <w:rStyle w:val="CommentReference"/>
        </w:rPr>
        <w:annotationRef/>
      </w:r>
      <w:r>
        <w:t>Yes – can add negative E-values but rather chose to model these as inhibition of a hidden clearance factor (as per e-mail)</w:t>
      </w:r>
    </w:p>
  </w:comment>
  <w:comment w:id="161" w:author="Yachie Nozomu" w:date="2018-12-10T01:58:00Z" w:initials="NY">
    <w:p w14:paraId="4D65C6BF" w14:textId="77777777" w:rsidR="006E3392" w:rsidRDefault="006E3392"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162" w:author="Albi Celaj [2]" w:date="2018-12-10T14:33:00Z" w:initials="AC">
    <w:p w14:paraId="5486673A" w14:textId="77777777" w:rsidR="006E3392" w:rsidRDefault="006E3392"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173" w:author="Yachie Nozomu" w:date="2018-12-10T01:53:00Z" w:initials="NY">
    <w:p w14:paraId="59F4459E" w14:textId="77777777" w:rsidR="006E3392" w:rsidRDefault="006E3392"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74" w:author="Albi Celaj [2]" w:date="2018-12-10T14:33:00Z" w:initials="AC">
    <w:p w14:paraId="0B1F9671" w14:textId="249CA3C3" w:rsidR="006E3392" w:rsidRDefault="006E3392" w:rsidP="00E270DE">
      <w:pPr>
        <w:pStyle w:val="CommentText"/>
      </w:pPr>
      <w:r>
        <w:rPr>
          <w:rStyle w:val="CommentReference"/>
        </w:rPr>
        <w:annotationRef/>
      </w:r>
      <w:r>
        <w:t>They are now unique</w:t>
      </w:r>
    </w:p>
    <w:p w14:paraId="55DB30EF" w14:textId="77777777" w:rsidR="006E3392" w:rsidRDefault="006E3392" w:rsidP="00E270DE">
      <w:pPr>
        <w:pStyle w:val="CommentText"/>
      </w:pPr>
    </w:p>
  </w:comment>
  <w:comment w:id="175" w:author="Yachie Nozomu" w:date="2018-12-10T02:01:00Z" w:initials="NY">
    <w:p w14:paraId="6B20CD35" w14:textId="77777777" w:rsidR="006E3392" w:rsidRDefault="006E3392" w:rsidP="00E270DE">
      <w:pPr>
        <w:pStyle w:val="CommentText"/>
      </w:pPr>
      <w:r>
        <w:rPr>
          <w:rStyle w:val="CommentReference"/>
        </w:rPr>
        <w:annotationRef/>
      </w:r>
      <w:r>
        <w:t xml:space="preserve">Same here… two mating type datasets could share a decent amount of same genotypes </w:t>
      </w:r>
    </w:p>
  </w:comment>
  <w:comment w:id="176" w:author="Albi Celaj" w:date="2018-12-21T14:48:00Z" w:initials="AC">
    <w:p w14:paraId="28432A83" w14:textId="294A7E41" w:rsidR="006E3392" w:rsidRDefault="006E3392">
      <w:pPr>
        <w:pStyle w:val="CommentText"/>
      </w:pPr>
      <w:r>
        <w:rPr>
          <w:rStyle w:val="CommentReference"/>
        </w:rPr>
        <w:annotationRef/>
      </w:r>
      <w:r>
        <w:t>They are now unique</w:t>
      </w:r>
    </w:p>
  </w:comment>
  <w:comment w:id="184" w:author="Frederick Roth" w:date="2019-01-11T15:50:00Z" w:initials="FR">
    <w:p w14:paraId="49BA1E82" w14:textId="66360F04" w:rsidR="006E3392" w:rsidRDefault="006E3392">
      <w:pPr>
        <w:pStyle w:val="CommentText"/>
      </w:pPr>
      <w:r>
        <w:rPr>
          <w:rStyle w:val="CommentReference"/>
        </w:rPr>
        <w:annotationRef/>
      </w:r>
      <w:r>
        <w:rPr>
          <w:noProof/>
        </w:rPr>
        <w:t>pls update figure caption to make clear what conclusion they should draw</w:t>
      </w:r>
    </w:p>
  </w:comment>
  <w:comment w:id="185" w:author="Yachie Nozomu" w:date="2018-12-10T02:29:00Z" w:initials="NY">
    <w:p w14:paraId="19FD9F07" w14:textId="77777777" w:rsidR="006E3392" w:rsidRDefault="006E3392" w:rsidP="00D610F0">
      <w:pPr>
        <w:pStyle w:val="CommentText"/>
      </w:pPr>
      <w:r>
        <w:rPr>
          <w:rStyle w:val="CommentReference"/>
        </w:rPr>
        <w:annotationRef/>
      </w:r>
      <w:r>
        <w:t>Is it unlikely that these genes are involved in valinomycin uptake?</w:t>
      </w:r>
    </w:p>
  </w:comment>
  <w:comment w:id="183" w:author="Albi Celaj [2]" w:date="2018-12-10T13:27:00Z" w:initials="AC">
    <w:p w14:paraId="473490EC" w14:textId="2D66CB8C" w:rsidR="006E3392" w:rsidRDefault="006E3392">
      <w:pPr>
        <w:pStyle w:val="CommentText"/>
      </w:pPr>
      <w:r>
        <w:rPr>
          <w:rStyle w:val="CommentReference"/>
        </w:rPr>
        <w:annotationRef/>
      </w:r>
      <w:r>
        <w:t>See e-mail</w:t>
      </w:r>
    </w:p>
  </w:comment>
  <w:comment w:id="195" w:author="Frederick Roth" w:date="2019-01-22T16:14:00Z" w:initials="FR">
    <w:p w14:paraId="43294444" w14:textId="500717C0" w:rsidR="006E3392" w:rsidRDefault="006E3392">
      <w:pPr>
        <w:pStyle w:val="CommentText"/>
      </w:pPr>
      <w:r>
        <w:rPr>
          <w:rStyle w:val="CommentReference"/>
        </w:rPr>
        <w:annotationRef/>
      </w:r>
      <w:r>
        <w:rPr>
          <w:noProof/>
        </w:rPr>
        <w:t>add use of SGA term somewhere</w:t>
      </w:r>
    </w:p>
  </w:comment>
  <w:comment w:id="225" w:author="Yachie Nozomu" w:date="2018-12-10T02:31:00Z" w:initials="NY">
    <w:p w14:paraId="588E2228" w14:textId="77777777" w:rsidR="006E3392" w:rsidRDefault="006E3392" w:rsidP="00447F5C">
      <w:pPr>
        <w:pStyle w:val="CommentText"/>
      </w:pPr>
      <w:r>
        <w:rPr>
          <w:rStyle w:val="CommentReference"/>
        </w:rPr>
        <w:annotationRef/>
      </w:r>
      <w:r>
        <w:t>Please make sure that RY0148 is not GM Toolkit-alpha</w:t>
      </w:r>
    </w:p>
  </w:comment>
  <w:comment w:id="226" w:author="Albi Celaj [2]" w:date="2018-12-10T14:39:00Z" w:initials="AC">
    <w:p w14:paraId="6DAC57EE" w14:textId="7273B510" w:rsidR="006E3392" w:rsidRDefault="006E3392">
      <w:pPr>
        <w:pStyle w:val="CommentText"/>
      </w:pPr>
      <w:r>
        <w:rPr>
          <w:rStyle w:val="CommentReference"/>
        </w:rPr>
        <w:annotationRef/>
      </w:r>
      <w:r>
        <w:t>I don’t understand this comment – is the genotype incorrect as stated? What should it be?</w:t>
      </w:r>
    </w:p>
  </w:comment>
  <w:comment w:id="227" w:author="Albi Celaj [3]" w:date="2017-08-24T14:59:00Z" w:initials="AC">
    <w:p w14:paraId="476F4712" w14:textId="7F4B8F2F" w:rsidR="006E3392" w:rsidRDefault="006E3392">
      <w:pPr>
        <w:pStyle w:val="CommentText"/>
      </w:pPr>
      <w:r>
        <w:t>-May need details of growth selection media used</w:t>
      </w:r>
    </w:p>
    <w:p w14:paraId="60AC4973" w14:textId="10C0F849" w:rsidR="006E3392" w:rsidRDefault="006E3392">
      <w:pPr>
        <w:pStyle w:val="CommentText"/>
      </w:pPr>
      <w:r>
        <w:t>-May require source of all chemicals and concentrations used for selection (will ask lab for this)</w:t>
      </w:r>
    </w:p>
    <w:p w14:paraId="0B0708BE" w14:textId="77777777" w:rsidR="006E3392" w:rsidRDefault="006E3392">
      <w:pPr>
        <w:pStyle w:val="CommentText"/>
      </w:pPr>
    </w:p>
  </w:comment>
  <w:comment w:id="228" w:author="Yachie Nozomu" w:date="2018-12-10T02:50:00Z" w:initials="NY">
    <w:p w14:paraId="3F645A1E" w14:textId="77777777" w:rsidR="006E3392" w:rsidRDefault="006E3392" w:rsidP="00F85114">
      <w:pPr>
        <w:pStyle w:val="CommentText"/>
      </w:pPr>
      <w:r>
        <w:rPr>
          <w:rStyle w:val="CommentReference"/>
        </w:rPr>
        <w:annotationRef/>
      </w:r>
      <w:r>
        <w:t xml:space="preserve">Was the GM strain URA+? Did each deletion locus have GFP and URA3? </w:t>
      </w:r>
    </w:p>
  </w:comment>
  <w:comment w:id="229" w:author="Albi Celaj [2]" w:date="2018-12-10T13:50:00Z" w:initials="AC">
    <w:p w14:paraId="77A8ABFE" w14:textId="6EF4267F" w:rsidR="006E3392" w:rsidRDefault="006E3392">
      <w:pPr>
        <w:pStyle w:val="CommentText"/>
      </w:pPr>
      <w:r>
        <w:rPr>
          <w:rStyle w:val="CommentReference"/>
        </w:rPr>
        <w:annotationRef/>
      </w:r>
      <w:r>
        <w:t>Yes it did</w:t>
      </w:r>
    </w:p>
  </w:comment>
  <w:comment w:id="230" w:author="Yachie Nozomu" w:date="2018-12-10T03:53:00Z" w:initials="NY">
    <w:p w14:paraId="3BAFFCA9" w14:textId="77777777" w:rsidR="006E3392" w:rsidRDefault="006E3392" w:rsidP="00F85114">
      <w:pPr>
        <w:pStyle w:val="CommentText"/>
      </w:pPr>
      <w:r>
        <w:rPr>
          <w:rStyle w:val="CommentReference"/>
        </w:rPr>
        <w:annotationRef/>
      </w:r>
      <w:r>
        <w:t>In what volume?</w:t>
      </w:r>
    </w:p>
  </w:comment>
  <w:comment w:id="231" w:author="Albi Celaj [2]" w:date="2018-12-10T13:51:00Z" w:initials="AC">
    <w:p w14:paraId="030C1A19" w14:textId="4F1FB17D" w:rsidR="006E3392" w:rsidRDefault="006E3392">
      <w:pPr>
        <w:pStyle w:val="CommentText"/>
      </w:pPr>
      <w:r>
        <w:rPr>
          <w:rStyle w:val="CommentReference"/>
        </w:rPr>
        <w:annotationRef/>
      </w:r>
      <w:r>
        <w:t>Have to check with Marinella</w:t>
      </w:r>
    </w:p>
  </w:comment>
  <w:comment w:id="232" w:author="Albi Celaj [3]" w:date="2017-08-24T14:59:00Z" w:initials="AC">
    <w:p w14:paraId="490BB875" w14:textId="6772F314" w:rsidR="006E3392" w:rsidRDefault="006E3392">
      <w:pPr>
        <w:pStyle w:val="CommentText"/>
      </w:pPr>
      <w:r>
        <w:rPr>
          <w:rStyle w:val="CommentReference"/>
        </w:rPr>
        <w:annotationRef/>
      </w:r>
      <w:r>
        <w:t>Marinella: Which strain was wild type? Was it the barcoder strain?</w:t>
      </w:r>
    </w:p>
  </w:comment>
  <w:comment w:id="252" w:author="Albi Celaj [3]" w:date="2017-08-24T14:59:00Z" w:initials="AC">
    <w:p w14:paraId="3798F73B" w14:textId="09A393D6" w:rsidR="006E3392" w:rsidRDefault="006E3392">
      <w:pPr>
        <w:pStyle w:val="CommentText"/>
      </w:pPr>
      <w:r>
        <w:rPr>
          <w:rStyle w:val="CommentReference"/>
        </w:rPr>
        <w:annotationRef/>
      </w:r>
      <w:r>
        <w:t>Need Marinella to add details</w:t>
      </w:r>
    </w:p>
  </w:comment>
  <w:comment w:id="254" w:author="Albi Celaj [3]" w:date="2017-08-29T13:35:00Z" w:initials="AC">
    <w:p w14:paraId="1D09427C" w14:textId="47A7C76C" w:rsidR="006E3392" w:rsidRDefault="006E3392">
      <w:pPr>
        <w:pStyle w:val="CommentText"/>
      </w:pPr>
      <w:r>
        <w:rPr>
          <w:rStyle w:val="CommentReference"/>
        </w:rPr>
        <w:annotationRef/>
      </w:r>
      <w:r>
        <w:rPr>
          <w:rStyle w:val="CommentReference"/>
        </w:rPr>
        <w:t>Jamie: Need confirmation that it was indeed 2%</w:t>
      </w:r>
    </w:p>
  </w:comment>
  <w:comment w:id="255" w:author="Albi Celaj [3]" w:date="2017-08-30T09:29:00Z" w:initials="AC">
    <w:p w14:paraId="2176F66A" w14:textId="3D74FFD6" w:rsidR="006E3392" w:rsidRDefault="006E3392">
      <w:pPr>
        <w:pStyle w:val="CommentText"/>
      </w:pPr>
      <w:r>
        <w:rPr>
          <w:rStyle w:val="CommentReference"/>
        </w:rPr>
        <w:annotationRef/>
      </w:r>
      <w:r>
        <w:t>Marinella: You had to recreate one of these strains, is it worth mentioning here?</w:t>
      </w:r>
    </w:p>
    <w:p w14:paraId="07D8619E" w14:textId="6BD7FA46" w:rsidR="006E3392" w:rsidRDefault="006E3392">
      <w:pPr>
        <w:pStyle w:val="CommentText"/>
      </w:pPr>
      <w:r>
        <w:t>- Also need to verify growth conditions, took from Tarassov et al paper</w:t>
      </w:r>
    </w:p>
    <w:p w14:paraId="57A9515B" w14:textId="62E3386E" w:rsidR="006E3392" w:rsidRDefault="006E3392">
      <w:pPr>
        <w:pStyle w:val="CommentText"/>
      </w:pPr>
      <w:r>
        <w:t>-Need fluconazole concentrations</w:t>
      </w:r>
    </w:p>
  </w:comment>
  <w:comment w:id="256" w:author="Albi Celaj [3]" w:date="2017-08-24T14:59:00Z" w:initials="AC">
    <w:p w14:paraId="7BB2BB8A" w14:textId="0ABC6894" w:rsidR="006E3392" w:rsidRDefault="006E3392">
      <w:pPr>
        <w:pStyle w:val="CommentText"/>
      </w:pPr>
      <w:r>
        <w:rPr>
          <w:rStyle w:val="CommentReference"/>
        </w:rPr>
        <w:annotationRef/>
      </w:r>
      <w:r>
        <w:t>This part has to be revised later, these experiments are still in progress</w:t>
      </w:r>
    </w:p>
  </w:comment>
  <w:comment w:id="257" w:author="Albi Celaj [3]" w:date="2017-11-07T13:36:00Z" w:initials="AC">
    <w:p w14:paraId="311FD484" w14:textId="0BFFC7D3" w:rsidR="006E3392" w:rsidRDefault="006E3392">
      <w:pPr>
        <w:pStyle w:val="CommentText"/>
      </w:pPr>
      <w:r>
        <w:rPr>
          <w:rStyle w:val="CommentReference"/>
        </w:rPr>
        <w:annotationRef/>
      </w:r>
      <w:r>
        <w:t>Fritz: Need funding info</w:t>
      </w:r>
    </w:p>
  </w:comment>
  <w:comment w:id="258" w:author="Albi Celaj [3]" w:date="2017-11-07T13:36:00Z" w:initials="AC">
    <w:p w14:paraId="3DB38767" w14:textId="202E2C24" w:rsidR="006E3392" w:rsidRDefault="006E3392">
      <w:pPr>
        <w:pStyle w:val="CommentText"/>
      </w:pPr>
      <w:r>
        <w:rPr>
          <w:rStyle w:val="CommentReference"/>
        </w:rPr>
        <w:annotationRef/>
      </w:r>
      <w:r>
        <w:t>Under construction</w:t>
      </w:r>
    </w:p>
  </w:comment>
  <w:comment w:id="259" w:author="Albi Celaj [3]" w:date="2017-08-24T14:59:00Z" w:initials="AC">
    <w:p w14:paraId="47F3AC14" w14:textId="03C6ADEE" w:rsidR="006E3392" w:rsidRDefault="006E3392">
      <w:pPr>
        <w:pStyle w:val="CommentText"/>
      </w:pPr>
      <w:r>
        <w:t>To add:</w:t>
      </w:r>
    </w:p>
    <w:p w14:paraId="6A1D5EB1" w14:textId="780B4013" w:rsidR="006E3392" w:rsidRDefault="006E3392">
      <w:pPr>
        <w:pStyle w:val="CommentText"/>
      </w:pPr>
      <w:r>
        <w:t>-Individual growth profiling data</w:t>
      </w:r>
    </w:p>
    <w:p w14:paraId="292854D9" w14:textId="7FEDEF2C" w:rsidR="006E3392" w:rsidRDefault="006E3392">
      <w:pPr>
        <w:pStyle w:val="CommentText"/>
      </w:pPr>
      <w:r>
        <w:t>-qPCR data</w:t>
      </w:r>
    </w:p>
  </w:comment>
  <w:comment w:id="260" w:author="Yachie Nozomu" w:date="2018-12-10T04:06:00Z" w:initials="NY">
    <w:p w14:paraId="503887D7" w14:textId="77777777" w:rsidR="006E3392" w:rsidRDefault="006E3392" w:rsidP="006628D0">
      <w:pPr>
        <w:pStyle w:val="CommentText"/>
      </w:pPr>
      <w:r>
        <w:rPr>
          <w:rStyle w:val="CommentReference"/>
        </w:rPr>
        <w:annotationRef/>
      </w:r>
      <w:r>
        <w:t>P-values?</w:t>
      </w:r>
    </w:p>
  </w:comment>
  <w:comment w:id="261" w:author="Albi Celaj [2]" w:date="2018-12-10T13:58:00Z" w:initials="AC">
    <w:p w14:paraId="7834D23C" w14:textId="0819AEFF" w:rsidR="006E3392" w:rsidRDefault="006E3392">
      <w:pPr>
        <w:pStyle w:val="CommentText"/>
      </w:pPr>
      <w:r>
        <w:rPr>
          <w:rStyle w:val="CommentReference"/>
        </w:rPr>
        <w:annotationRef/>
      </w:r>
      <w:r>
        <w:t>Assuming p-value is for the correlation, will add</w:t>
      </w:r>
    </w:p>
  </w:comment>
  <w:comment w:id="262" w:author="Yachie Nozomu" w:date="2018-12-10T03:59:00Z" w:initials="NY">
    <w:p w14:paraId="324A3FBA" w14:textId="6282C138" w:rsidR="006E3392" w:rsidRDefault="006E3392" w:rsidP="006628D0">
      <w:pPr>
        <w:pStyle w:val="CommentText"/>
      </w:pPr>
      <w:r>
        <w:rPr>
          <w:rStyle w:val="CommentReference"/>
        </w:rPr>
        <w:annotationRef/>
      </w:r>
      <w:r>
        <w:t>Maybe you can name this like XGA Wheel?</w:t>
      </w:r>
    </w:p>
  </w:comment>
  <w:comment w:id="263" w:author="Albi Celaj [2]" w:date="2018-12-10T13:59:00Z" w:initials="AC">
    <w:p w14:paraId="6C5EE150" w14:textId="470756F6" w:rsidR="006E3392" w:rsidRDefault="006E3392">
      <w:pPr>
        <w:pStyle w:val="CommentText"/>
      </w:pPr>
      <w:r>
        <w:rPr>
          <w:rStyle w:val="CommentReference"/>
        </w:rPr>
        <w:annotationRef/>
      </w:r>
      <w:r>
        <w:t>I will think of a catchy name</w:t>
      </w:r>
    </w:p>
  </w:comment>
  <w:comment w:id="277" w:author="Yachie Nozomu" w:date="2018-12-10T04:08:00Z" w:initials="NY">
    <w:p w14:paraId="33A5C54D" w14:textId="77777777" w:rsidR="006E3392" w:rsidRDefault="006E3392" w:rsidP="006628D0">
      <w:pPr>
        <w:pStyle w:val="CommentText"/>
      </w:pPr>
      <w:r>
        <w:rPr>
          <w:rStyle w:val="CommentReference"/>
        </w:rPr>
        <w:annotationRef/>
      </w:r>
      <w:r>
        <w:t>I don’t see the color code</w:t>
      </w:r>
    </w:p>
  </w:comment>
  <w:comment w:id="278" w:author="Albi Celaj [2]" w:date="2018-12-10T14:01:00Z" w:initials="AC">
    <w:p w14:paraId="47240974" w14:textId="49407D17" w:rsidR="006E3392" w:rsidRDefault="006E3392">
      <w:pPr>
        <w:pStyle w:val="CommentText"/>
      </w:pPr>
      <w:r>
        <w:rPr>
          <w:rStyle w:val="CommentReference"/>
        </w:rPr>
        <w:annotationRef/>
      </w:r>
      <w:r>
        <w:t>Was missing, now added</w:t>
      </w:r>
    </w:p>
  </w:comment>
  <w:comment w:id="279" w:author="Yachie Nozomu" w:date="2018-12-10T04:06:00Z" w:initials="NY">
    <w:p w14:paraId="403AA135" w14:textId="77777777" w:rsidR="006E3392" w:rsidRDefault="006E3392" w:rsidP="004557DE">
      <w:pPr>
        <w:pStyle w:val="CommentText"/>
      </w:pPr>
      <w:r>
        <w:rPr>
          <w:rStyle w:val="CommentReference"/>
        </w:rPr>
        <w:annotationRef/>
      </w:r>
      <w:r>
        <w:t>P-values?</w:t>
      </w:r>
    </w:p>
  </w:comment>
  <w:comment w:id="316" w:author="Yachie Nozomu" w:date="2018-12-10T04:09:00Z" w:initials="NY">
    <w:p w14:paraId="7ED5B4B5" w14:textId="77777777" w:rsidR="006E3392" w:rsidRDefault="006E3392" w:rsidP="00DD69D1">
      <w:pPr>
        <w:pStyle w:val="CommentText"/>
      </w:pPr>
      <w:r>
        <w:rPr>
          <w:rStyle w:val="CommentReference"/>
        </w:rPr>
        <w:annotationRef/>
      </w:r>
      <w:r>
        <w:t>Better to have a legend for the arrow widths</w:t>
      </w:r>
    </w:p>
  </w:comment>
  <w:comment w:id="317" w:author="Albi Celaj [2]" w:date="2018-12-10T14:02:00Z" w:initials="AC">
    <w:p w14:paraId="61A0643E" w14:textId="3CDA5551" w:rsidR="006E3392" w:rsidRDefault="006E3392">
      <w:pPr>
        <w:pStyle w:val="CommentText"/>
      </w:pPr>
      <w:r>
        <w:rPr>
          <w:rStyle w:val="CommentReference"/>
        </w:rPr>
        <w:annotationRef/>
      </w:r>
    </w:p>
  </w:comment>
  <w:comment w:id="319" w:author="Yachie Nozomu" w:date="2018-12-10T04:12:00Z" w:initials="NY">
    <w:p w14:paraId="1B312765" w14:textId="77777777" w:rsidR="006E3392" w:rsidRDefault="006E3392"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321" w:author="Yachie Nozomu" w:date="2018-12-10T04:05:00Z" w:initials="NY">
    <w:p w14:paraId="1D22F995" w14:textId="77777777" w:rsidR="006E3392" w:rsidRDefault="006E3392" w:rsidP="00522486">
      <w:pPr>
        <w:pStyle w:val="CommentText"/>
      </w:pPr>
      <w:r>
        <w:rPr>
          <w:rStyle w:val="CommentReference"/>
        </w:rPr>
        <w:annotationRef/>
      </w:r>
      <w:r>
        <w:t>P-values?</w:t>
      </w:r>
    </w:p>
  </w:comment>
  <w:comment w:id="322" w:author="Yachie Nozomu" w:date="2018-12-10T04:07:00Z" w:initials="NY">
    <w:p w14:paraId="2734B415" w14:textId="77777777" w:rsidR="006E3392" w:rsidRDefault="006E3392" w:rsidP="00522486">
      <w:pPr>
        <w:pStyle w:val="CommentText"/>
      </w:pPr>
      <w:r>
        <w:rPr>
          <w:rStyle w:val="CommentReference"/>
        </w:rPr>
        <w:annotationRef/>
      </w:r>
      <w:r>
        <w:t>P-values?</w:t>
      </w:r>
    </w:p>
  </w:comment>
  <w:comment w:id="323" w:author="Yachie Nozomu" w:date="2018-12-10T04:04:00Z" w:initials="NY">
    <w:p w14:paraId="41B6C729" w14:textId="77777777" w:rsidR="006E3392" w:rsidRDefault="006E3392" w:rsidP="00522486">
      <w:pPr>
        <w:pStyle w:val="CommentText"/>
      </w:pPr>
      <w:r>
        <w:rPr>
          <w:rStyle w:val="CommentReference"/>
        </w:rPr>
        <w:annotationRef/>
      </w:r>
      <w:r>
        <w:t>Was this done by a cross-validation?</w:t>
      </w:r>
    </w:p>
  </w:comment>
  <w:comment w:id="324" w:author="Albi Celaj [2]" w:date="2018-12-10T14:04:00Z" w:initials="AC">
    <w:p w14:paraId="64FE89BC" w14:textId="1377AD73" w:rsidR="006E3392" w:rsidRDefault="006E3392">
      <w:pPr>
        <w:pStyle w:val="CommentText"/>
      </w:pPr>
      <w:r>
        <w:rPr>
          <w:rStyle w:val="CommentReference"/>
        </w:rPr>
        <w:annotationRef/>
      </w:r>
      <w:r>
        <w:t>No, it is training performance</w:t>
      </w:r>
    </w:p>
  </w:comment>
  <w:comment w:id="326" w:author="Yachie Nozomu" w:date="2018-12-10T04:07:00Z" w:initials="NY">
    <w:p w14:paraId="24423DA6" w14:textId="77777777" w:rsidR="006E3392" w:rsidRDefault="006E3392" w:rsidP="00C75C81">
      <w:pPr>
        <w:pStyle w:val="CommentText"/>
      </w:pPr>
      <w:r>
        <w:rPr>
          <w:rStyle w:val="CommentReference"/>
        </w:rPr>
        <w:annotationRef/>
      </w:r>
      <w:r>
        <w:t>P-values?</w:t>
      </w:r>
    </w:p>
  </w:comment>
  <w:comment w:id="343" w:author="Yachie Nozomu" w:date="2018-12-10T04:07:00Z" w:initials="NY">
    <w:p w14:paraId="0387A75F" w14:textId="77777777" w:rsidR="006E3392" w:rsidRDefault="006E3392"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8530E1" w15:done="0"/>
  <w15:commentEx w15:paraId="7673E027" w15:done="0"/>
  <w15:commentEx w15:paraId="5E14E6E4" w15:done="0"/>
  <w15:commentEx w15:paraId="1C6AD3A9" w15:done="0"/>
  <w15:commentEx w15:paraId="62EA94FD" w15:done="0"/>
  <w15:commentEx w15:paraId="5C6297C8" w15:paraIdParent="62EA94FD" w15:done="0"/>
  <w15:commentEx w15:paraId="4D65C6BF" w15:done="0"/>
  <w15:commentEx w15:paraId="5486673A" w15:paraIdParent="4D65C6BF" w15:done="0"/>
  <w15:commentEx w15:paraId="59F4459E" w15:done="0"/>
  <w15:commentEx w15:paraId="55DB30EF" w15:paraIdParent="59F4459E" w15:done="0"/>
  <w15:commentEx w15:paraId="6B20CD35" w15:done="0"/>
  <w15:commentEx w15:paraId="28432A83" w15:paraIdParent="6B20CD35" w15:done="0"/>
  <w15:commentEx w15:paraId="49BA1E82" w15:done="0"/>
  <w15:commentEx w15:paraId="19FD9F07" w15:done="0"/>
  <w15:commentEx w15:paraId="473490EC" w15:paraIdParent="19FD9F07" w15:done="0"/>
  <w15:commentEx w15:paraId="43294444"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8530E1" w16cid:durableId="1FEAF6CB"/>
  <w16cid:commentId w16cid:paraId="7673E027" w16cid:durableId="1FEAFA3E"/>
  <w16cid:commentId w16cid:paraId="5E14E6E4" w16cid:durableId="1FD73285"/>
  <w16cid:commentId w16cid:paraId="1C6AD3A9" w16cid:durableId="1FE6E3C9"/>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49BA1E82" w16cid:durableId="1FE339B6"/>
  <w16cid:commentId w16cid:paraId="19FD9F07" w16cid:durableId="1FD7328E"/>
  <w16cid:commentId w16cid:paraId="473490EC" w16cid:durableId="1FD7328F"/>
  <w16cid:commentId w16cid:paraId="43294444" w16cid:durableId="1FF1BFD6"/>
  <w16cid:commentId w16cid:paraId="588E2228" w16cid:durableId="1FD73293"/>
  <w16cid:commentId w16cid:paraId="6DAC57EE" w16cid:durableId="1FD73294"/>
  <w16cid:commentId w16cid:paraId="0B0708BE" w16cid:durableId="1FD73295"/>
  <w16cid:commentId w16cid:paraId="3F645A1E" w16cid:durableId="1FD73296"/>
  <w16cid:commentId w16cid:paraId="77A8ABFE" w16cid:durableId="1FD73297"/>
  <w16cid:commentId w16cid:paraId="3BAFFCA9" w16cid:durableId="1FD73298"/>
  <w16cid:commentId w16cid:paraId="030C1A19" w16cid:durableId="1FD73299"/>
  <w16cid:commentId w16cid:paraId="490BB875" w16cid:durableId="1FD7329A"/>
  <w16cid:commentId w16cid:paraId="3798F73B" w16cid:durableId="1FD7329B"/>
  <w16cid:commentId w16cid:paraId="1D09427C" w16cid:durableId="1FD7329C"/>
  <w16cid:commentId w16cid:paraId="57A9515B" w16cid:durableId="1FD7329D"/>
  <w16cid:commentId w16cid:paraId="7BB2BB8A" w16cid:durableId="1FD7329E"/>
  <w16cid:commentId w16cid:paraId="311FD484" w16cid:durableId="1FD7329F"/>
  <w16cid:commentId w16cid:paraId="3DB38767" w16cid:durableId="1FD732A0"/>
  <w16cid:commentId w16cid:paraId="292854D9" w16cid:durableId="1FD732A1"/>
  <w16cid:commentId w16cid:paraId="503887D7" w16cid:durableId="1FD732A2"/>
  <w16cid:commentId w16cid:paraId="7834D23C" w16cid:durableId="1FD732A3"/>
  <w16cid:commentId w16cid:paraId="324A3FBA" w16cid:durableId="1FD732A4"/>
  <w16cid:commentId w16cid:paraId="6C5EE150" w16cid:durableId="1FD732A5"/>
  <w16cid:commentId w16cid:paraId="33A5C54D" w16cid:durableId="1FD732A6"/>
  <w16cid:commentId w16cid:paraId="47240974" w16cid:durableId="1FD732A7"/>
  <w16cid:commentId w16cid:paraId="403AA135" w16cid:durableId="1FD732A8"/>
  <w16cid:commentId w16cid:paraId="7ED5B4B5" w16cid:durableId="1FD732A9"/>
  <w16cid:commentId w16cid:paraId="61A0643E" w16cid:durableId="1FD732AA"/>
  <w16cid:commentId w16cid:paraId="1B312765" w16cid:durableId="1FD732AB"/>
  <w16cid:commentId w16cid:paraId="1D22F995" w16cid:durableId="1FD732AC"/>
  <w16cid:commentId w16cid:paraId="2734B415" w16cid:durableId="1FD732AD"/>
  <w16cid:commentId w16cid:paraId="41B6C729" w16cid:durableId="1FD732AE"/>
  <w16cid:commentId w16cid:paraId="64FE89BC" w16cid:durableId="1FD732AF"/>
  <w16cid:commentId w16cid:paraId="24423DA6" w16cid:durableId="1FD732B0"/>
  <w16cid:commentId w16cid:paraId="0387A75F" w16cid:durableId="1FD73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614CC" w14:textId="77777777" w:rsidR="009F7EDF" w:rsidRDefault="009F7EDF" w:rsidP="006D69DC">
      <w:r>
        <w:separator/>
      </w:r>
    </w:p>
  </w:endnote>
  <w:endnote w:type="continuationSeparator" w:id="0">
    <w:p w14:paraId="51CD95FD" w14:textId="77777777" w:rsidR="009F7EDF" w:rsidRDefault="009F7EDF"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555CA" w14:textId="77777777" w:rsidR="009F7EDF" w:rsidRDefault="009F7EDF" w:rsidP="006D69DC">
      <w:r>
        <w:separator/>
      </w:r>
    </w:p>
  </w:footnote>
  <w:footnote w:type="continuationSeparator" w:id="0">
    <w:p w14:paraId="66431B46" w14:textId="77777777" w:rsidR="009F7EDF" w:rsidRDefault="009F7EDF"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erick Roth">
    <w15:presenceInfo w15:providerId="Windows Live" w15:userId="eb1175e97672b9a9"/>
  </w15:person>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FAD"/>
    <w:rsid w:val="000060F7"/>
    <w:rsid w:val="0000660A"/>
    <w:rsid w:val="0000726D"/>
    <w:rsid w:val="00007301"/>
    <w:rsid w:val="00007B6F"/>
    <w:rsid w:val="00007BF7"/>
    <w:rsid w:val="00007CE3"/>
    <w:rsid w:val="00007E2D"/>
    <w:rsid w:val="00007EC6"/>
    <w:rsid w:val="000102C9"/>
    <w:rsid w:val="00010573"/>
    <w:rsid w:val="00010A34"/>
    <w:rsid w:val="00011618"/>
    <w:rsid w:val="000116B1"/>
    <w:rsid w:val="00011AC2"/>
    <w:rsid w:val="00011B07"/>
    <w:rsid w:val="0001262B"/>
    <w:rsid w:val="00012855"/>
    <w:rsid w:val="00012C50"/>
    <w:rsid w:val="00012CF1"/>
    <w:rsid w:val="00012FD9"/>
    <w:rsid w:val="00012FFB"/>
    <w:rsid w:val="0001321B"/>
    <w:rsid w:val="000132AB"/>
    <w:rsid w:val="00013653"/>
    <w:rsid w:val="000136A7"/>
    <w:rsid w:val="00013887"/>
    <w:rsid w:val="00013996"/>
    <w:rsid w:val="00013B85"/>
    <w:rsid w:val="00013D8C"/>
    <w:rsid w:val="000142F4"/>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615"/>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19"/>
    <w:rsid w:val="000315A1"/>
    <w:rsid w:val="00031C9D"/>
    <w:rsid w:val="00032417"/>
    <w:rsid w:val="0003249A"/>
    <w:rsid w:val="00032944"/>
    <w:rsid w:val="0003324C"/>
    <w:rsid w:val="0003372F"/>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B64"/>
    <w:rsid w:val="000402D3"/>
    <w:rsid w:val="00040DF7"/>
    <w:rsid w:val="000410C2"/>
    <w:rsid w:val="000411F7"/>
    <w:rsid w:val="0004126E"/>
    <w:rsid w:val="00041500"/>
    <w:rsid w:val="000416FC"/>
    <w:rsid w:val="00041797"/>
    <w:rsid w:val="000418F6"/>
    <w:rsid w:val="00041A62"/>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6C09"/>
    <w:rsid w:val="000475D8"/>
    <w:rsid w:val="00047B3E"/>
    <w:rsid w:val="00047C42"/>
    <w:rsid w:val="00047CD0"/>
    <w:rsid w:val="000500D0"/>
    <w:rsid w:val="000508E8"/>
    <w:rsid w:val="00050B70"/>
    <w:rsid w:val="00050D6B"/>
    <w:rsid w:val="00050EA3"/>
    <w:rsid w:val="0005129A"/>
    <w:rsid w:val="00051520"/>
    <w:rsid w:val="0005167C"/>
    <w:rsid w:val="000517D1"/>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B32"/>
    <w:rsid w:val="00062C90"/>
    <w:rsid w:val="00063634"/>
    <w:rsid w:val="000637C8"/>
    <w:rsid w:val="00063A0A"/>
    <w:rsid w:val="00063A6C"/>
    <w:rsid w:val="00063DD6"/>
    <w:rsid w:val="00063E8A"/>
    <w:rsid w:val="00064211"/>
    <w:rsid w:val="00064247"/>
    <w:rsid w:val="0006582F"/>
    <w:rsid w:val="00065B48"/>
    <w:rsid w:val="00065D41"/>
    <w:rsid w:val="00066455"/>
    <w:rsid w:val="00066634"/>
    <w:rsid w:val="00066EE3"/>
    <w:rsid w:val="0006712B"/>
    <w:rsid w:val="000678E9"/>
    <w:rsid w:val="00067E3A"/>
    <w:rsid w:val="00067E7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4820"/>
    <w:rsid w:val="0007488D"/>
    <w:rsid w:val="0007506E"/>
    <w:rsid w:val="00075179"/>
    <w:rsid w:val="00075902"/>
    <w:rsid w:val="00075C79"/>
    <w:rsid w:val="00076354"/>
    <w:rsid w:val="00076569"/>
    <w:rsid w:val="00076589"/>
    <w:rsid w:val="00077DA9"/>
    <w:rsid w:val="000802CC"/>
    <w:rsid w:val="00080308"/>
    <w:rsid w:val="00080475"/>
    <w:rsid w:val="000807DB"/>
    <w:rsid w:val="00080CFF"/>
    <w:rsid w:val="00080EE1"/>
    <w:rsid w:val="000812E9"/>
    <w:rsid w:val="00081FE2"/>
    <w:rsid w:val="0008217B"/>
    <w:rsid w:val="000824F8"/>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2CDB"/>
    <w:rsid w:val="00093472"/>
    <w:rsid w:val="0009349F"/>
    <w:rsid w:val="00093A99"/>
    <w:rsid w:val="00093B93"/>
    <w:rsid w:val="00093EBE"/>
    <w:rsid w:val="000942E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97DFE"/>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12"/>
    <w:rsid w:val="000A6132"/>
    <w:rsid w:val="000A6414"/>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598"/>
    <w:rsid w:val="000B47B8"/>
    <w:rsid w:val="000B4CD5"/>
    <w:rsid w:val="000B4E58"/>
    <w:rsid w:val="000B4F87"/>
    <w:rsid w:val="000B535C"/>
    <w:rsid w:val="000B53D6"/>
    <w:rsid w:val="000B5417"/>
    <w:rsid w:val="000B54DB"/>
    <w:rsid w:val="000B56E8"/>
    <w:rsid w:val="000B5CBC"/>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E99"/>
    <w:rsid w:val="000C01B2"/>
    <w:rsid w:val="000C01CB"/>
    <w:rsid w:val="000C0219"/>
    <w:rsid w:val="000C0301"/>
    <w:rsid w:val="000C0405"/>
    <w:rsid w:val="000C062A"/>
    <w:rsid w:val="000C0669"/>
    <w:rsid w:val="000C0823"/>
    <w:rsid w:val="000C0D59"/>
    <w:rsid w:val="000C10E6"/>
    <w:rsid w:val="000C1AFE"/>
    <w:rsid w:val="000C1C3A"/>
    <w:rsid w:val="000C1CC4"/>
    <w:rsid w:val="000C267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11F"/>
    <w:rsid w:val="000C727A"/>
    <w:rsid w:val="000C7311"/>
    <w:rsid w:val="000C7544"/>
    <w:rsid w:val="000C7E1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89D"/>
    <w:rsid w:val="000D48AB"/>
    <w:rsid w:val="000D49D2"/>
    <w:rsid w:val="000D4BFA"/>
    <w:rsid w:val="000D4CE2"/>
    <w:rsid w:val="000D4F48"/>
    <w:rsid w:val="000D54C6"/>
    <w:rsid w:val="000D56F9"/>
    <w:rsid w:val="000D5B35"/>
    <w:rsid w:val="000D6E54"/>
    <w:rsid w:val="000D710B"/>
    <w:rsid w:val="000D721A"/>
    <w:rsid w:val="000D7256"/>
    <w:rsid w:val="000D77DF"/>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A5"/>
    <w:rsid w:val="000E4C73"/>
    <w:rsid w:val="000E4DF5"/>
    <w:rsid w:val="000E4F1E"/>
    <w:rsid w:val="000E4FF6"/>
    <w:rsid w:val="000E5117"/>
    <w:rsid w:val="000E54BE"/>
    <w:rsid w:val="000E55D5"/>
    <w:rsid w:val="000E64CF"/>
    <w:rsid w:val="000E6696"/>
    <w:rsid w:val="000E66F9"/>
    <w:rsid w:val="000E693A"/>
    <w:rsid w:val="000E729B"/>
    <w:rsid w:val="000E73E0"/>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442"/>
    <w:rsid w:val="000F65CF"/>
    <w:rsid w:val="000F6A4B"/>
    <w:rsid w:val="000F6A69"/>
    <w:rsid w:val="000F6B5B"/>
    <w:rsid w:val="000F71B3"/>
    <w:rsid w:val="000F75A2"/>
    <w:rsid w:val="000F7ED4"/>
    <w:rsid w:val="000F7F6E"/>
    <w:rsid w:val="00100B14"/>
    <w:rsid w:val="00100CAE"/>
    <w:rsid w:val="00100CCD"/>
    <w:rsid w:val="00100E4E"/>
    <w:rsid w:val="00101660"/>
    <w:rsid w:val="0010198E"/>
    <w:rsid w:val="00101E30"/>
    <w:rsid w:val="00102202"/>
    <w:rsid w:val="00102214"/>
    <w:rsid w:val="0010271F"/>
    <w:rsid w:val="00102C81"/>
    <w:rsid w:val="00102D7B"/>
    <w:rsid w:val="001032F7"/>
    <w:rsid w:val="00103719"/>
    <w:rsid w:val="001038A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02B2"/>
    <w:rsid w:val="00110DEA"/>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58E"/>
    <w:rsid w:val="001156F4"/>
    <w:rsid w:val="0011572C"/>
    <w:rsid w:val="00115AC6"/>
    <w:rsid w:val="00115F23"/>
    <w:rsid w:val="0011606F"/>
    <w:rsid w:val="0011643A"/>
    <w:rsid w:val="001165B0"/>
    <w:rsid w:val="00116D98"/>
    <w:rsid w:val="001172A0"/>
    <w:rsid w:val="00117375"/>
    <w:rsid w:val="00117A50"/>
    <w:rsid w:val="00117EE3"/>
    <w:rsid w:val="00117F28"/>
    <w:rsid w:val="001207FF"/>
    <w:rsid w:val="00120A86"/>
    <w:rsid w:val="00120EA5"/>
    <w:rsid w:val="00120EFE"/>
    <w:rsid w:val="0012108E"/>
    <w:rsid w:val="0012159D"/>
    <w:rsid w:val="001216A2"/>
    <w:rsid w:val="00122063"/>
    <w:rsid w:val="001228A2"/>
    <w:rsid w:val="001229B3"/>
    <w:rsid w:val="00123BB1"/>
    <w:rsid w:val="00123E71"/>
    <w:rsid w:val="00124824"/>
    <w:rsid w:val="00124A2E"/>
    <w:rsid w:val="00124BD9"/>
    <w:rsid w:val="001251A7"/>
    <w:rsid w:val="001253E6"/>
    <w:rsid w:val="0012567C"/>
    <w:rsid w:val="00125974"/>
    <w:rsid w:val="00125C10"/>
    <w:rsid w:val="00125DED"/>
    <w:rsid w:val="00127266"/>
    <w:rsid w:val="00127593"/>
    <w:rsid w:val="00127596"/>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3CC6"/>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795"/>
    <w:rsid w:val="00151D04"/>
    <w:rsid w:val="00151E99"/>
    <w:rsid w:val="00151FFB"/>
    <w:rsid w:val="001523C0"/>
    <w:rsid w:val="00152CEC"/>
    <w:rsid w:val="00152D12"/>
    <w:rsid w:val="00152EC5"/>
    <w:rsid w:val="00153387"/>
    <w:rsid w:val="0015382E"/>
    <w:rsid w:val="00153CF1"/>
    <w:rsid w:val="00153E28"/>
    <w:rsid w:val="00154026"/>
    <w:rsid w:val="00154410"/>
    <w:rsid w:val="0015456B"/>
    <w:rsid w:val="00154597"/>
    <w:rsid w:val="00154B11"/>
    <w:rsid w:val="00154CB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A62"/>
    <w:rsid w:val="00161B7D"/>
    <w:rsid w:val="0016225D"/>
    <w:rsid w:val="00162A01"/>
    <w:rsid w:val="00162BEF"/>
    <w:rsid w:val="00162F91"/>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E9"/>
    <w:rsid w:val="001723FC"/>
    <w:rsid w:val="001725B0"/>
    <w:rsid w:val="0017290A"/>
    <w:rsid w:val="00172B5D"/>
    <w:rsid w:val="001731FC"/>
    <w:rsid w:val="0017320C"/>
    <w:rsid w:val="00173244"/>
    <w:rsid w:val="0017340B"/>
    <w:rsid w:val="00173DA0"/>
    <w:rsid w:val="00173F18"/>
    <w:rsid w:val="001740F5"/>
    <w:rsid w:val="0017411B"/>
    <w:rsid w:val="001746B3"/>
    <w:rsid w:val="001748D8"/>
    <w:rsid w:val="0017493E"/>
    <w:rsid w:val="001749C0"/>
    <w:rsid w:val="00174A1D"/>
    <w:rsid w:val="00174B8D"/>
    <w:rsid w:val="00174BEA"/>
    <w:rsid w:val="00174D9C"/>
    <w:rsid w:val="00175026"/>
    <w:rsid w:val="00175420"/>
    <w:rsid w:val="00175454"/>
    <w:rsid w:val="0017550D"/>
    <w:rsid w:val="00175596"/>
    <w:rsid w:val="0017639A"/>
    <w:rsid w:val="00176957"/>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C75"/>
    <w:rsid w:val="00186FD9"/>
    <w:rsid w:val="001872ED"/>
    <w:rsid w:val="00187563"/>
    <w:rsid w:val="001877C7"/>
    <w:rsid w:val="0018788B"/>
    <w:rsid w:val="00187B10"/>
    <w:rsid w:val="00187B2D"/>
    <w:rsid w:val="001901AB"/>
    <w:rsid w:val="00190329"/>
    <w:rsid w:val="001903DE"/>
    <w:rsid w:val="00190EA3"/>
    <w:rsid w:val="0019108C"/>
    <w:rsid w:val="00191A44"/>
    <w:rsid w:val="00192190"/>
    <w:rsid w:val="0019234B"/>
    <w:rsid w:val="00192654"/>
    <w:rsid w:val="00192A23"/>
    <w:rsid w:val="00192A33"/>
    <w:rsid w:val="00192BA3"/>
    <w:rsid w:val="00192C59"/>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D4C"/>
    <w:rsid w:val="00196DCC"/>
    <w:rsid w:val="00196F21"/>
    <w:rsid w:val="001970FE"/>
    <w:rsid w:val="0019716A"/>
    <w:rsid w:val="00197200"/>
    <w:rsid w:val="001973C0"/>
    <w:rsid w:val="001973D8"/>
    <w:rsid w:val="0019740A"/>
    <w:rsid w:val="00197436"/>
    <w:rsid w:val="001975F9"/>
    <w:rsid w:val="001979C8"/>
    <w:rsid w:val="001A048D"/>
    <w:rsid w:val="001A0EE8"/>
    <w:rsid w:val="001A1199"/>
    <w:rsid w:val="001A197E"/>
    <w:rsid w:val="001A1FC6"/>
    <w:rsid w:val="001A210B"/>
    <w:rsid w:val="001A22F0"/>
    <w:rsid w:val="001A2B63"/>
    <w:rsid w:val="001A2F64"/>
    <w:rsid w:val="001A3A3A"/>
    <w:rsid w:val="001A4394"/>
    <w:rsid w:val="001A4A3A"/>
    <w:rsid w:val="001A4F46"/>
    <w:rsid w:val="001A4F62"/>
    <w:rsid w:val="001A5111"/>
    <w:rsid w:val="001A5274"/>
    <w:rsid w:val="001A5607"/>
    <w:rsid w:val="001A5831"/>
    <w:rsid w:val="001A5F12"/>
    <w:rsid w:val="001A6131"/>
    <w:rsid w:val="001A6782"/>
    <w:rsid w:val="001A67E3"/>
    <w:rsid w:val="001A6A41"/>
    <w:rsid w:val="001A6D26"/>
    <w:rsid w:val="001A6DF8"/>
    <w:rsid w:val="001A797B"/>
    <w:rsid w:val="001A7DD8"/>
    <w:rsid w:val="001A7E77"/>
    <w:rsid w:val="001B0287"/>
    <w:rsid w:val="001B06FC"/>
    <w:rsid w:val="001B082E"/>
    <w:rsid w:val="001B0B68"/>
    <w:rsid w:val="001B0C4D"/>
    <w:rsid w:val="001B1218"/>
    <w:rsid w:val="001B1758"/>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DFB"/>
    <w:rsid w:val="001C1ED0"/>
    <w:rsid w:val="001C1FBB"/>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EFD"/>
    <w:rsid w:val="001C5FA2"/>
    <w:rsid w:val="001C616E"/>
    <w:rsid w:val="001C626A"/>
    <w:rsid w:val="001C62B5"/>
    <w:rsid w:val="001C65FC"/>
    <w:rsid w:val="001C68C9"/>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AFF"/>
    <w:rsid w:val="001D524E"/>
    <w:rsid w:val="001D5992"/>
    <w:rsid w:val="001D5AAF"/>
    <w:rsid w:val="001D5ECF"/>
    <w:rsid w:val="001D6027"/>
    <w:rsid w:val="001D65D2"/>
    <w:rsid w:val="001D70A9"/>
    <w:rsid w:val="001D7152"/>
    <w:rsid w:val="001D73FA"/>
    <w:rsid w:val="001D74AB"/>
    <w:rsid w:val="001D7504"/>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C09"/>
    <w:rsid w:val="001F52D4"/>
    <w:rsid w:val="001F53B8"/>
    <w:rsid w:val="001F5438"/>
    <w:rsid w:val="001F5DF7"/>
    <w:rsid w:val="001F5ED6"/>
    <w:rsid w:val="001F5EE9"/>
    <w:rsid w:val="001F636F"/>
    <w:rsid w:val="001F69FF"/>
    <w:rsid w:val="001F7021"/>
    <w:rsid w:val="001F70FD"/>
    <w:rsid w:val="001F7109"/>
    <w:rsid w:val="001F7899"/>
    <w:rsid w:val="001F79AD"/>
    <w:rsid w:val="00200118"/>
    <w:rsid w:val="00200532"/>
    <w:rsid w:val="002011CF"/>
    <w:rsid w:val="002017FE"/>
    <w:rsid w:val="002019DE"/>
    <w:rsid w:val="00201C38"/>
    <w:rsid w:val="00202123"/>
    <w:rsid w:val="00202203"/>
    <w:rsid w:val="00202C5E"/>
    <w:rsid w:val="00202DC4"/>
    <w:rsid w:val="002032F3"/>
    <w:rsid w:val="00203644"/>
    <w:rsid w:val="00203B9A"/>
    <w:rsid w:val="00203D6C"/>
    <w:rsid w:val="00204157"/>
    <w:rsid w:val="002041DA"/>
    <w:rsid w:val="00204342"/>
    <w:rsid w:val="00204C74"/>
    <w:rsid w:val="00204CE6"/>
    <w:rsid w:val="00204EE4"/>
    <w:rsid w:val="00205726"/>
    <w:rsid w:val="00205943"/>
    <w:rsid w:val="00205ADD"/>
    <w:rsid w:val="00205E44"/>
    <w:rsid w:val="002061FD"/>
    <w:rsid w:val="0020633E"/>
    <w:rsid w:val="00206589"/>
    <w:rsid w:val="00206D6C"/>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519"/>
    <w:rsid w:val="002245E9"/>
    <w:rsid w:val="0022466F"/>
    <w:rsid w:val="0022477A"/>
    <w:rsid w:val="0022499C"/>
    <w:rsid w:val="00224C04"/>
    <w:rsid w:val="00224D3C"/>
    <w:rsid w:val="00224F0E"/>
    <w:rsid w:val="00224FCB"/>
    <w:rsid w:val="00225307"/>
    <w:rsid w:val="0022531E"/>
    <w:rsid w:val="00225467"/>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F49"/>
    <w:rsid w:val="002362B6"/>
    <w:rsid w:val="0023686F"/>
    <w:rsid w:val="00236991"/>
    <w:rsid w:val="00236AA6"/>
    <w:rsid w:val="00236F64"/>
    <w:rsid w:val="00237194"/>
    <w:rsid w:val="0023730D"/>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B57"/>
    <w:rsid w:val="00252C68"/>
    <w:rsid w:val="0025322D"/>
    <w:rsid w:val="00253781"/>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7AC4"/>
    <w:rsid w:val="00277AFA"/>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B7E"/>
    <w:rsid w:val="00291F04"/>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FE7"/>
    <w:rsid w:val="00296479"/>
    <w:rsid w:val="002968BD"/>
    <w:rsid w:val="00296E5E"/>
    <w:rsid w:val="002971B5"/>
    <w:rsid w:val="002976C6"/>
    <w:rsid w:val="0029777D"/>
    <w:rsid w:val="002977EB"/>
    <w:rsid w:val="00297AD1"/>
    <w:rsid w:val="00297BF5"/>
    <w:rsid w:val="002A0764"/>
    <w:rsid w:val="002A089B"/>
    <w:rsid w:val="002A1EF1"/>
    <w:rsid w:val="002A212D"/>
    <w:rsid w:val="002A2225"/>
    <w:rsid w:val="002A24B1"/>
    <w:rsid w:val="002A4037"/>
    <w:rsid w:val="002A4763"/>
    <w:rsid w:val="002A49ED"/>
    <w:rsid w:val="002A4ACA"/>
    <w:rsid w:val="002A5332"/>
    <w:rsid w:val="002A57D2"/>
    <w:rsid w:val="002A5E15"/>
    <w:rsid w:val="002A5F0C"/>
    <w:rsid w:val="002A6074"/>
    <w:rsid w:val="002A60D6"/>
    <w:rsid w:val="002A61D1"/>
    <w:rsid w:val="002A63BE"/>
    <w:rsid w:val="002A673C"/>
    <w:rsid w:val="002A6830"/>
    <w:rsid w:val="002A6C6F"/>
    <w:rsid w:val="002A71EC"/>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F7"/>
    <w:rsid w:val="002C1164"/>
    <w:rsid w:val="002C14A1"/>
    <w:rsid w:val="002C18D1"/>
    <w:rsid w:val="002C19C6"/>
    <w:rsid w:val="002C1A59"/>
    <w:rsid w:val="002C20D8"/>
    <w:rsid w:val="002C273D"/>
    <w:rsid w:val="002C2912"/>
    <w:rsid w:val="002C2B65"/>
    <w:rsid w:val="002C3028"/>
    <w:rsid w:val="002C376F"/>
    <w:rsid w:val="002C38F3"/>
    <w:rsid w:val="002C3ABC"/>
    <w:rsid w:val="002C3BAD"/>
    <w:rsid w:val="002C3F25"/>
    <w:rsid w:val="002C4097"/>
    <w:rsid w:val="002C45E2"/>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D009A"/>
    <w:rsid w:val="002D03E0"/>
    <w:rsid w:val="002D0D3D"/>
    <w:rsid w:val="002D2425"/>
    <w:rsid w:val="002D3077"/>
    <w:rsid w:val="002D319A"/>
    <w:rsid w:val="002D3307"/>
    <w:rsid w:val="002D3992"/>
    <w:rsid w:val="002D3B10"/>
    <w:rsid w:val="002D3C04"/>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9D7"/>
    <w:rsid w:val="002E028A"/>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D"/>
    <w:rsid w:val="002E7C93"/>
    <w:rsid w:val="002F01D9"/>
    <w:rsid w:val="002F022B"/>
    <w:rsid w:val="002F052B"/>
    <w:rsid w:val="002F1BAD"/>
    <w:rsid w:val="002F1D1F"/>
    <w:rsid w:val="002F1DFA"/>
    <w:rsid w:val="002F1EFD"/>
    <w:rsid w:val="002F2252"/>
    <w:rsid w:val="002F24EE"/>
    <w:rsid w:val="002F2500"/>
    <w:rsid w:val="002F2702"/>
    <w:rsid w:val="002F2C21"/>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62BC"/>
    <w:rsid w:val="00316809"/>
    <w:rsid w:val="00316B1C"/>
    <w:rsid w:val="00316BD1"/>
    <w:rsid w:val="00316C3A"/>
    <w:rsid w:val="00317081"/>
    <w:rsid w:val="003173E4"/>
    <w:rsid w:val="00317B8B"/>
    <w:rsid w:val="00317DE4"/>
    <w:rsid w:val="00317FAF"/>
    <w:rsid w:val="00320388"/>
    <w:rsid w:val="00320F26"/>
    <w:rsid w:val="00320FD9"/>
    <w:rsid w:val="0032120F"/>
    <w:rsid w:val="00321B5A"/>
    <w:rsid w:val="00321F98"/>
    <w:rsid w:val="0032207D"/>
    <w:rsid w:val="00322112"/>
    <w:rsid w:val="003223F9"/>
    <w:rsid w:val="00323193"/>
    <w:rsid w:val="00324357"/>
    <w:rsid w:val="003252D6"/>
    <w:rsid w:val="003258F7"/>
    <w:rsid w:val="00325B99"/>
    <w:rsid w:val="00325E97"/>
    <w:rsid w:val="0032610F"/>
    <w:rsid w:val="0032612A"/>
    <w:rsid w:val="003262B1"/>
    <w:rsid w:val="003262C2"/>
    <w:rsid w:val="00326455"/>
    <w:rsid w:val="00326742"/>
    <w:rsid w:val="00326877"/>
    <w:rsid w:val="00326956"/>
    <w:rsid w:val="00326CED"/>
    <w:rsid w:val="00326D60"/>
    <w:rsid w:val="0032767C"/>
    <w:rsid w:val="00327CE9"/>
    <w:rsid w:val="00327ECE"/>
    <w:rsid w:val="00330464"/>
    <w:rsid w:val="00330951"/>
    <w:rsid w:val="00330952"/>
    <w:rsid w:val="00330AAC"/>
    <w:rsid w:val="00330ADB"/>
    <w:rsid w:val="00330B51"/>
    <w:rsid w:val="00330CB9"/>
    <w:rsid w:val="00330F78"/>
    <w:rsid w:val="003318C2"/>
    <w:rsid w:val="00331911"/>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46EA"/>
    <w:rsid w:val="003351F5"/>
    <w:rsid w:val="003353AD"/>
    <w:rsid w:val="0033584C"/>
    <w:rsid w:val="00335B48"/>
    <w:rsid w:val="00335B6C"/>
    <w:rsid w:val="0033607B"/>
    <w:rsid w:val="0033650C"/>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77C"/>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964"/>
    <w:rsid w:val="00347409"/>
    <w:rsid w:val="0034740E"/>
    <w:rsid w:val="00347A7F"/>
    <w:rsid w:val="00347CFB"/>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FA8"/>
    <w:rsid w:val="00372133"/>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D70"/>
    <w:rsid w:val="00381490"/>
    <w:rsid w:val="003815AE"/>
    <w:rsid w:val="00381AF9"/>
    <w:rsid w:val="00381FC3"/>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58D"/>
    <w:rsid w:val="003A38CF"/>
    <w:rsid w:val="003A3A91"/>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A5"/>
    <w:rsid w:val="003D39F2"/>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E0020"/>
    <w:rsid w:val="003E0C4C"/>
    <w:rsid w:val="003E0CEF"/>
    <w:rsid w:val="003E0DA4"/>
    <w:rsid w:val="003E10D3"/>
    <w:rsid w:val="003E1F72"/>
    <w:rsid w:val="003E2436"/>
    <w:rsid w:val="003E260A"/>
    <w:rsid w:val="003E2ED4"/>
    <w:rsid w:val="003E2EF2"/>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50F"/>
    <w:rsid w:val="003F0865"/>
    <w:rsid w:val="003F09B7"/>
    <w:rsid w:val="003F0EFB"/>
    <w:rsid w:val="003F0F7B"/>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5FC8"/>
    <w:rsid w:val="003F6326"/>
    <w:rsid w:val="003F6354"/>
    <w:rsid w:val="003F6514"/>
    <w:rsid w:val="003F65F6"/>
    <w:rsid w:val="003F6669"/>
    <w:rsid w:val="003F6A0A"/>
    <w:rsid w:val="003F6B17"/>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3DA7"/>
    <w:rsid w:val="0041467E"/>
    <w:rsid w:val="00414DF6"/>
    <w:rsid w:val="00414F35"/>
    <w:rsid w:val="004150D1"/>
    <w:rsid w:val="00415132"/>
    <w:rsid w:val="00415276"/>
    <w:rsid w:val="00415727"/>
    <w:rsid w:val="00415BD3"/>
    <w:rsid w:val="00415D5B"/>
    <w:rsid w:val="00415E5C"/>
    <w:rsid w:val="00415EBD"/>
    <w:rsid w:val="00415F89"/>
    <w:rsid w:val="0041694D"/>
    <w:rsid w:val="00417B31"/>
    <w:rsid w:val="0042003A"/>
    <w:rsid w:val="00420519"/>
    <w:rsid w:val="0042069B"/>
    <w:rsid w:val="00420748"/>
    <w:rsid w:val="00420864"/>
    <w:rsid w:val="00420A68"/>
    <w:rsid w:val="00420C11"/>
    <w:rsid w:val="00420E6D"/>
    <w:rsid w:val="00421099"/>
    <w:rsid w:val="004210F6"/>
    <w:rsid w:val="00421257"/>
    <w:rsid w:val="00421710"/>
    <w:rsid w:val="0042174D"/>
    <w:rsid w:val="0042184C"/>
    <w:rsid w:val="00421A54"/>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0ED7"/>
    <w:rsid w:val="004310F9"/>
    <w:rsid w:val="004314CF"/>
    <w:rsid w:val="00431530"/>
    <w:rsid w:val="00431864"/>
    <w:rsid w:val="00431B25"/>
    <w:rsid w:val="00431F23"/>
    <w:rsid w:val="0043244A"/>
    <w:rsid w:val="004325B9"/>
    <w:rsid w:val="00432674"/>
    <w:rsid w:val="00432709"/>
    <w:rsid w:val="0043316D"/>
    <w:rsid w:val="00433194"/>
    <w:rsid w:val="00433243"/>
    <w:rsid w:val="00433875"/>
    <w:rsid w:val="0043412D"/>
    <w:rsid w:val="004343B5"/>
    <w:rsid w:val="004348F6"/>
    <w:rsid w:val="00434A1B"/>
    <w:rsid w:val="00434F1A"/>
    <w:rsid w:val="00434F55"/>
    <w:rsid w:val="0043518D"/>
    <w:rsid w:val="00435792"/>
    <w:rsid w:val="00435A68"/>
    <w:rsid w:val="00435CE2"/>
    <w:rsid w:val="004368CE"/>
    <w:rsid w:val="00437059"/>
    <w:rsid w:val="004370D7"/>
    <w:rsid w:val="00437617"/>
    <w:rsid w:val="004376E2"/>
    <w:rsid w:val="00437813"/>
    <w:rsid w:val="00437EC7"/>
    <w:rsid w:val="004407D3"/>
    <w:rsid w:val="004414A6"/>
    <w:rsid w:val="00442704"/>
    <w:rsid w:val="00442898"/>
    <w:rsid w:val="00443038"/>
    <w:rsid w:val="00443A22"/>
    <w:rsid w:val="00443A9F"/>
    <w:rsid w:val="00443F3E"/>
    <w:rsid w:val="004441D9"/>
    <w:rsid w:val="0044456F"/>
    <w:rsid w:val="00445005"/>
    <w:rsid w:val="00445194"/>
    <w:rsid w:val="004452EF"/>
    <w:rsid w:val="0044538E"/>
    <w:rsid w:val="004455A6"/>
    <w:rsid w:val="00445766"/>
    <w:rsid w:val="00445785"/>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C0D"/>
    <w:rsid w:val="00450C20"/>
    <w:rsid w:val="00450E99"/>
    <w:rsid w:val="00451454"/>
    <w:rsid w:val="004516BB"/>
    <w:rsid w:val="004517C4"/>
    <w:rsid w:val="004522E6"/>
    <w:rsid w:val="0045282A"/>
    <w:rsid w:val="00453ADF"/>
    <w:rsid w:val="00453DD5"/>
    <w:rsid w:val="004549F6"/>
    <w:rsid w:val="00454A64"/>
    <w:rsid w:val="00454AAB"/>
    <w:rsid w:val="00454C09"/>
    <w:rsid w:val="00454C29"/>
    <w:rsid w:val="00454D98"/>
    <w:rsid w:val="00455126"/>
    <w:rsid w:val="004557DE"/>
    <w:rsid w:val="00455B35"/>
    <w:rsid w:val="00455C5E"/>
    <w:rsid w:val="00455C66"/>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227"/>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09A"/>
    <w:rsid w:val="004663F4"/>
    <w:rsid w:val="0046640A"/>
    <w:rsid w:val="00466586"/>
    <w:rsid w:val="00466732"/>
    <w:rsid w:val="00466A68"/>
    <w:rsid w:val="00466C44"/>
    <w:rsid w:val="00466CBA"/>
    <w:rsid w:val="0046706B"/>
    <w:rsid w:val="00467167"/>
    <w:rsid w:val="00467245"/>
    <w:rsid w:val="004676F2"/>
    <w:rsid w:val="00470159"/>
    <w:rsid w:val="004705CA"/>
    <w:rsid w:val="00470A9F"/>
    <w:rsid w:val="00470B60"/>
    <w:rsid w:val="00471029"/>
    <w:rsid w:val="00471074"/>
    <w:rsid w:val="0047129E"/>
    <w:rsid w:val="0047135E"/>
    <w:rsid w:val="00471CA1"/>
    <w:rsid w:val="0047200C"/>
    <w:rsid w:val="004720DB"/>
    <w:rsid w:val="00472561"/>
    <w:rsid w:val="00472573"/>
    <w:rsid w:val="004725AD"/>
    <w:rsid w:val="004726E4"/>
    <w:rsid w:val="00472D62"/>
    <w:rsid w:val="0047313D"/>
    <w:rsid w:val="0047327D"/>
    <w:rsid w:val="00473312"/>
    <w:rsid w:val="004735DD"/>
    <w:rsid w:val="0047379F"/>
    <w:rsid w:val="004748F8"/>
    <w:rsid w:val="004749F5"/>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1B5C"/>
    <w:rsid w:val="00481C41"/>
    <w:rsid w:val="004820AB"/>
    <w:rsid w:val="0048213F"/>
    <w:rsid w:val="0048226F"/>
    <w:rsid w:val="004824C7"/>
    <w:rsid w:val="0048273C"/>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A77"/>
    <w:rsid w:val="00496D6E"/>
    <w:rsid w:val="00496EEE"/>
    <w:rsid w:val="004972DD"/>
    <w:rsid w:val="004974EA"/>
    <w:rsid w:val="0049753E"/>
    <w:rsid w:val="0049785C"/>
    <w:rsid w:val="00497983"/>
    <w:rsid w:val="00497FD4"/>
    <w:rsid w:val="004A0620"/>
    <w:rsid w:val="004A0AF4"/>
    <w:rsid w:val="004A0D8B"/>
    <w:rsid w:val="004A0D99"/>
    <w:rsid w:val="004A101A"/>
    <w:rsid w:val="004A1058"/>
    <w:rsid w:val="004A10A6"/>
    <w:rsid w:val="004A120D"/>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AA9"/>
    <w:rsid w:val="004A5E22"/>
    <w:rsid w:val="004A6315"/>
    <w:rsid w:val="004A64AD"/>
    <w:rsid w:val="004A677B"/>
    <w:rsid w:val="004A6C4F"/>
    <w:rsid w:val="004A6E53"/>
    <w:rsid w:val="004A6EC7"/>
    <w:rsid w:val="004A70A7"/>
    <w:rsid w:val="004A730A"/>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4103"/>
    <w:rsid w:val="004B449D"/>
    <w:rsid w:val="004B4A1E"/>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805"/>
    <w:rsid w:val="004C6AE1"/>
    <w:rsid w:val="004C70F9"/>
    <w:rsid w:val="004C73A3"/>
    <w:rsid w:val="004C76FD"/>
    <w:rsid w:val="004C7B43"/>
    <w:rsid w:val="004D0055"/>
    <w:rsid w:val="004D0164"/>
    <w:rsid w:val="004D03E3"/>
    <w:rsid w:val="004D0809"/>
    <w:rsid w:val="004D0FBB"/>
    <w:rsid w:val="004D138E"/>
    <w:rsid w:val="004D15C4"/>
    <w:rsid w:val="004D1F72"/>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BB"/>
    <w:rsid w:val="004E1C74"/>
    <w:rsid w:val="004E1CEA"/>
    <w:rsid w:val="004E1D6B"/>
    <w:rsid w:val="004E2949"/>
    <w:rsid w:val="004E2A44"/>
    <w:rsid w:val="004E2B16"/>
    <w:rsid w:val="004E2C14"/>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C9F"/>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107D"/>
    <w:rsid w:val="00511291"/>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567"/>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492"/>
    <w:rsid w:val="00542519"/>
    <w:rsid w:val="00542671"/>
    <w:rsid w:val="005427B3"/>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22D"/>
    <w:rsid w:val="00550282"/>
    <w:rsid w:val="00550404"/>
    <w:rsid w:val="00550C94"/>
    <w:rsid w:val="00550D1B"/>
    <w:rsid w:val="005513A4"/>
    <w:rsid w:val="00551BE5"/>
    <w:rsid w:val="00551E22"/>
    <w:rsid w:val="005520C8"/>
    <w:rsid w:val="00552185"/>
    <w:rsid w:val="005523C5"/>
    <w:rsid w:val="0055241D"/>
    <w:rsid w:val="00552472"/>
    <w:rsid w:val="005524E2"/>
    <w:rsid w:val="005524F7"/>
    <w:rsid w:val="00552A79"/>
    <w:rsid w:val="005537B8"/>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81"/>
    <w:rsid w:val="00566DE6"/>
    <w:rsid w:val="0056733E"/>
    <w:rsid w:val="005675BB"/>
    <w:rsid w:val="005676DD"/>
    <w:rsid w:val="0056773A"/>
    <w:rsid w:val="005679E0"/>
    <w:rsid w:val="00567FF9"/>
    <w:rsid w:val="005705D9"/>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C38"/>
    <w:rsid w:val="00575EB7"/>
    <w:rsid w:val="00576271"/>
    <w:rsid w:val="00576390"/>
    <w:rsid w:val="0057641F"/>
    <w:rsid w:val="005765C0"/>
    <w:rsid w:val="005767BD"/>
    <w:rsid w:val="00576DFF"/>
    <w:rsid w:val="00577248"/>
    <w:rsid w:val="00577507"/>
    <w:rsid w:val="00577EB3"/>
    <w:rsid w:val="00580036"/>
    <w:rsid w:val="005800C1"/>
    <w:rsid w:val="0058013A"/>
    <w:rsid w:val="00580765"/>
    <w:rsid w:val="005808AB"/>
    <w:rsid w:val="005809D6"/>
    <w:rsid w:val="00580B25"/>
    <w:rsid w:val="00580C9E"/>
    <w:rsid w:val="00580D45"/>
    <w:rsid w:val="00580F2B"/>
    <w:rsid w:val="005810D9"/>
    <w:rsid w:val="00581453"/>
    <w:rsid w:val="00581B60"/>
    <w:rsid w:val="00581BE2"/>
    <w:rsid w:val="005821BB"/>
    <w:rsid w:val="00582D1F"/>
    <w:rsid w:val="005833E7"/>
    <w:rsid w:val="005835FC"/>
    <w:rsid w:val="005837A5"/>
    <w:rsid w:val="005839F7"/>
    <w:rsid w:val="00583AF9"/>
    <w:rsid w:val="00583EB1"/>
    <w:rsid w:val="00584032"/>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2D5"/>
    <w:rsid w:val="0059745E"/>
    <w:rsid w:val="005A0842"/>
    <w:rsid w:val="005A0AA0"/>
    <w:rsid w:val="005A0D03"/>
    <w:rsid w:val="005A1333"/>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AA6"/>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2E"/>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850"/>
    <w:rsid w:val="005E1BFB"/>
    <w:rsid w:val="005E1CB8"/>
    <w:rsid w:val="005E1F33"/>
    <w:rsid w:val="005E2070"/>
    <w:rsid w:val="005E248A"/>
    <w:rsid w:val="005E2675"/>
    <w:rsid w:val="005E26D6"/>
    <w:rsid w:val="005E27DE"/>
    <w:rsid w:val="005E28E3"/>
    <w:rsid w:val="005E3355"/>
    <w:rsid w:val="005E35E9"/>
    <w:rsid w:val="005E3CA6"/>
    <w:rsid w:val="005E3D42"/>
    <w:rsid w:val="005E3D7B"/>
    <w:rsid w:val="005E3F93"/>
    <w:rsid w:val="005E418F"/>
    <w:rsid w:val="005E44BB"/>
    <w:rsid w:val="005E458D"/>
    <w:rsid w:val="005E474E"/>
    <w:rsid w:val="005E503A"/>
    <w:rsid w:val="005E511A"/>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6F12"/>
    <w:rsid w:val="005F76A7"/>
    <w:rsid w:val="005F7C25"/>
    <w:rsid w:val="005F7D59"/>
    <w:rsid w:val="005F7EBA"/>
    <w:rsid w:val="00600568"/>
    <w:rsid w:val="0060078C"/>
    <w:rsid w:val="00600A83"/>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E13"/>
    <w:rsid w:val="00611F63"/>
    <w:rsid w:val="00612097"/>
    <w:rsid w:val="0061229C"/>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2E5A"/>
    <w:rsid w:val="0062389C"/>
    <w:rsid w:val="00623AD0"/>
    <w:rsid w:val="00623E34"/>
    <w:rsid w:val="006240FA"/>
    <w:rsid w:val="0062429A"/>
    <w:rsid w:val="006242E4"/>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42BF"/>
    <w:rsid w:val="006446E6"/>
    <w:rsid w:val="0064484F"/>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5EC4"/>
    <w:rsid w:val="00646000"/>
    <w:rsid w:val="006461A7"/>
    <w:rsid w:val="0064626E"/>
    <w:rsid w:val="00646502"/>
    <w:rsid w:val="006466FC"/>
    <w:rsid w:val="00646863"/>
    <w:rsid w:val="00646EFE"/>
    <w:rsid w:val="006471EB"/>
    <w:rsid w:val="00647405"/>
    <w:rsid w:val="00647607"/>
    <w:rsid w:val="006477E8"/>
    <w:rsid w:val="00647AAE"/>
    <w:rsid w:val="00647BEC"/>
    <w:rsid w:val="00647FF3"/>
    <w:rsid w:val="0065014F"/>
    <w:rsid w:val="00650613"/>
    <w:rsid w:val="00650898"/>
    <w:rsid w:val="00650A36"/>
    <w:rsid w:val="00650AFB"/>
    <w:rsid w:val="00650B0D"/>
    <w:rsid w:val="00650C97"/>
    <w:rsid w:val="00650CD3"/>
    <w:rsid w:val="00650CFF"/>
    <w:rsid w:val="006512B8"/>
    <w:rsid w:val="00651D30"/>
    <w:rsid w:val="00651DB9"/>
    <w:rsid w:val="00651E7D"/>
    <w:rsid w:val="0065223C"/>
    <w:rsid w:val="00652552"/>
    <w:rsid w:val="00652936"/>
    <w:rsid w:val="00652C9B"/>
    <w:rsid w:val="00653032"/>
    <w:rsid w:val="00653477"/>
    <w:rsid w:val="006534D2"/>
    <w:rsid w:val="0065405E"/>
    <w:rsid w:val="00654172"/>
    <w:rsid w:val="006546C5"/>
    <w:rsid w:val="00654833"/>
    <w:rsid w:val="00654C76"/>
    <w:rsid w:val="006556AE"/>
    <w:rsid w:val="0065593A"/>
    <w:rsid w:val="0065597B"/>
    <w:rsid w:val="00655A34"/>
    <w:rsid w:val="00655A9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66B"/>
    <w:rsid w:val="006626CC"/>
    <w:rsid w:val="006628D0"/>
    <w:rsid w:val="006628DE"/>
    <w:rsid w:val="006629B0"/>
    <w:rsid w:val="00662BFE"/>
    <w:rsid w:val="00662D0E"/>
    <w:rsid w:val="00662F58"/>
    <w:rsid w:val="0066335F"/>
    <w:rsid w:val="00663713"/>
    <w:rsid w:val="00663B9B"/>
    <w:rsid w:val="00663F54"/>
    <w:rsid w:val="006644AB"/>
    <w:rsid w:val="006645EE"/>
    <w:rsid w:val="0066483A"/>
    <w:rsid w:val="00664924"/>
    <w:rsid w:val="006649C0"/>
    <w:rsid w:val="00664AA3"/>
    <w:rsid w:val="006651D6"/>
    <w:rsid w:val="006653E1"/>
    <w:rsid w:val="0066565B"/>
    <w:rsid w:val="00665828"/>
    <w:rsid w:val="00665A02"/>
    <w:rsid w:val="00666053"/>
    <w:rsid w:val="00666136"/>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FF8"/>
    <w:rsid w:val="006723BE"/>
    <w:rsid w:val="006726EB"/>
    <w:rsid w:val="00672CEE"/>
    <w:rsid w:val="00672CF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13C"/>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B6"/>
    <w:rsid w:val="00695ED0"/>
    <w:rsid w:val="00695FB6"/>
    <w:rsid w:val="00696186"/>
    <w:rsid w:val="006967CF"/>
    <w:rsid w:val="006968F5"/>
    <w:rsid w:val="00696A51"/>
    <w:rsid w:val="00696D1D"/>
    <w:rsid w:val="006970B8"/>
    <w:rsid w:val="00697113"/>
    <w:rsid w:val="00697195"/>
    <w:rsid w:val="00697319"/>
    <w:rsid w:val="00697D7D"/>
    <w:rsid w:val="006A05DE"/>
    <w:rsid w:val="006A0A7C"/>
    <w:rsid w:val="006A0BEA"/>
    <w:rsid w:val="006A0C59"/>
    <w:rsid w:val="006A0D45"/>
    <w:rsid w:val="006A1209"/>
    <w:rsid w:val="006A1296"/>
    <w:rsid w:val="006A172B"/>
    <w:rsid w:val="006A1A1D"/>
    <w:rsid w:val="006A1C40"/>
    <w:rsid w:val="006A32C8"/>
    <w:rsid w:val="006A37B6"/>
    <w:rsid w:val="006A3A88"/>
    <w:rsid w:val="006A3CE7"/>
    <w:rsid w:val="006A3DD8"/>
    <w:rsid w:val="006A4135"/>
    <w:rsid w:val="006A445C"/>
    <w:rsid w:val="006A45DF"/>
    <w:rsid w:val="006A4B48"/>
    <w:rsid w:val="006A4B8F"/>
    <w:rsid w:val="006A5B81"/>
    <w:rsid w:val="006A6004"/>
    <w:rsid w:val="006A63BB"/>
    <w:rsid w:val="006A660B"/>
    <w:rsid w:val="006A6C92"/>
    <w:rsid w:val="006A6F44"/>
    <w:rsid w:val="006A6FFA"/>
    <w:rsid w:val="006A7120"/>
    <w:rsid w:val="006A7356"/>
    <w:rsid w:val="006A7547"/>
    <w:rsid w:val="006A7765"/>
    <w:rsid w:val="006A77EF"/>
    <w:rsid w:val="006A7E89"/>
    <w:rsid w:val="006B005F"/>
    <w:rsid w:val="006B08A2"/>
    <w:rsid w:val="006B0CD7"/>
    <w:rsid w:val="006B1148"/>
    <w:rsid w:val="006B139A"/>
    <w:rsid w:val="006B1F15"/>
    <w:rsid w:val="006B25AE"/>
    <w:rsid w:val="006B28F5"/>
    <w:rsid w:val="006B2945"/>
    <w:rsid w:val="006B2C3B"/>
    <w:rsid w:val="006B2F30"/>
    <w:rsid w:val="006B3A20"/>
    <w:rsid w:val="006B3EEB"/>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71C"/>
    <w:rsid w:val="006C19FF"/>
    <w:rsid w:val="006C200E"/>
    <w:rsid w:val="006C216F"/>
    <w:rsid w:val="006C2686"/>
    <w:rsid w:val="006C2865"/>
    <w:rsid w:val="006C29A1"/>
    <w:rsid w:val="006C29CC"/>
    <w:rsid w:val="006C2AD2"/>
    <w:rsid w:val="006C2DE1"/>
    <w:rsid w:val="006C2E9C"/>
    <w:rsid w:val="006C314C"/>
    <w:rsid w:val="006C3210"/>
    <w:rsid w:val="006C37AF"/>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EC7"/>
    <w:rsid w:val="006D0524"/>
    <w:rsid w:val="006D0A39"/>
    <w:rsid w:val="006D0FBA"/>
    <w:rsid w:val="006D1576"/>
    <w:rsid w:val="006D15B1"/>
    <w:rsid w:val="006D1B66"/>
    <w:rsid w:val="006D22AA"/>
    <w:rsid w:val="006D2899"/>
    <w:rsid w:val="006D2D1A"/>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74B"/>
    <w:rsid w:val="006D68C5"/>
    <w:rsid w:val="006D69DC"/>
    <w:rsid w:val="006D71DF"/>
    <w:rsid w:val="006D743D"/>
    <w:rsid w:val="006E0719"/>
    <w:rsid w:val="006E0CF7"/>
    <w:rsid w:val="006E0E27"/>
    <w:rsid w:val="006E0F5A"/>
    <w:rsid w:val="006E132C"/>
    <w:rsid w:val="006E1718"/>
    <w:rsid w:val="006E1BB2"/>
    <w:rsid w:val="006E1CF7"/>
    <w:rsid w:val="006E1F8A"/>
    <w:rsid w:val="006E2298"/>
    <w:rsid w:val="006E23E8"/>
    <w:rsid w:val="006E2465"/>
    <w:rsid w:val="006E2D9E"/>
    <w:rsid w:val="006E318B"/>
    <w:rsid w:val="006E3392"/>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E65"/>
    <w:rsid w:val="006E7FD0"/>
    <w:rsid w:val="006F05C4"/>
    <w:rsid w:val="006F0849"/>
    <w:rsid w:val="006F0A44"/>
    <w:rsid w:val="006F0CAA"/>
    <w:rsid w:val="006F1049"/>
    <w:rsid w:val="006F10BB"/>
    <w:rsid w:val="006F17B2"/>
    <w:rsid w:val="006F1961"/>
    <w:rsid w:val="006F1F86"/>
    <w:rsid w:val="006F1FDD"/>
    <w:rsid w:val="006F22DD"/>
    <w:rsid w:val="006F230F"/>
    <w:rsid w:val="006F2970"/>
    <w:rsid w:val="006F297A"/>
    <w:rsid w:val="006F2A95"/>
    <w:rsid w:val="006F4188"/>
    <w:rsid w:val="006F44F8"/>
    <w:rsid w:val="006F45BA"/>
    <w:rsid w:val="006F4867"/>
    <w:rsid w:val="006F4A8C"/>
    <w:rsid w:val="006F4F76"/>
    <w:rsid w:val="006F5157"/>
    <w:rsid w:val="006F5386"/>
    <w:rsid w:val="006F5C06"/>
    <w:rsid w:val="006F5F50"/>
    <w:rsid w:val="006F65F4"/>
    <w:rsid w:val="006F6971"/>
    <w:rsid w:val="006F6B1A"/>
    <w:rsid w:val="006F7901"/>
    <w:rsid w:val="006F7A1A"/>
    <w:rsid w:val="006F7E86"/>
    <w:rsid w:val="00700266"/>
    <w:rsid w:val="007007C5"/>
    <w:rsid w:val="007009DE"/>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1C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2B9"/>
    <w:rsid w:val="0074288E"/>
    <w:rsid w:val="007428B9"/>
    <w:rsid w:val="00742D8C"/>
    <w:rsid w:val="00743BEC"/>
    <w:rsid w:val="007443AB"/>
    <w:rsid w:val="00744868"/>
    <w:rsid w:val="00744896"/>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BD3"/>
    <w:rsid w:val="00747CA2"/>
    <w:rsid w:val="00747D66"/>
    <w:rsid w:val="00747F20"/>
    <w:rsid w:val="007507AB"/>
    <w:rsid w:val="0075088C"/>
    <w:rsid w:val="00750B37"/>
    <w:rsid w:val="00750C1B"/>
    <w:rsid w:val="00750D64"/>
    <w:rsid w:val="00750F18"/>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556"/>
    <w:rsid w:val="00755723"/>
    <w:rsid w:val="00755A71"/>
    <w:rsid w:val="00755BD0"/>
    <w:rsid w:val="00755BD6"/>
    <w:rsid w:val="00755E4E"/>
    <w:rsid w:val="0075667B"/>
    <w:rsid w:val="007567F0"/>
    <w:rsid w:val="0075692B"/>
    <w:rsid w:val="00756C35"/>
    <w:rsid w:val="0075749A"/>
    <w:rsid w:val="00757FA1"/>
    <w:rsid w:val="00760546"/>
    <w:rsid w:val="007608E9"/>
    <w:rsid w:val="00760993"/>
    <w:rsid w:val="00760C93"/>
    <w:rsid w:val="0076199D"/>
    <w:rsid w:val="00761A25"/>
    <w:rsid w:val="00761D9C"/>
    <w:rsid w:val="00761E7F"/>
    <w:rsid w:val="00761FC0"/>
    <w:rsid w:val="007620A9"/>
    <w:rsid w:val="0076224D"/>
    <w:rsid w:val="0076245D"/>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6CA"/>
    <w:rsid w:val="007749BE"/>
    <w:rsid w:val="00774DA4"/>
    <w:rsid w:val="007750A4"/>
    <w:rsid w:val="007751F1"/>
    <w:rsid w:val="00775388"/>
    <w:rsid w:val="0077566F"/>
    <w:rsid w:val="00775F44"/>
    <w:rsid w:val="007763E5"/>
    <w:rsid w:val="0077657C"/>
    <w:rsid w:val="007765A3"/>
    <w:rsid w:val="007766A0"/>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3D9A"/>
    <w:rsid w:val="00794150"/>
    <w:rsid w:val="007943F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744C"/>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776"/>
    <w:rsid w:val="007E296B"/>
    <w:rsid w:val="007E29D5"/>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D8"/>
    <w:rsid w:val="007F3AF7"/>
    <w:rsid w:val="007F3D0C"/>
    <w:rsid w:val="007F3FA1"/>
    <w:rsid w:val="007F4AAA"/>
    <w:rsid w:val="007F4F51"/>
    <w:rsid w:val="007F522F"/>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0BD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72A"/>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43E"/>
    <w:rsid w:val="008247D7"/>
    <w:rsid w:val="00824B99"/>
    <w:rsid w:val="008254FE"/>
    <w:rsid w:val="00825573"/>
    <w:rsid w:val="00826304"/>
    <w:rsid w:val="008268B6"/>
    <w:rsid w:val="008269D5"/>
    <w:rsid w:val="008269DB"/>
    <w:rsid w:val="00826A60"/>
    <w:rsid w:val="00827046"/>
    <w:rsid w:val="008276C3"/>
    <w:rsid w:val="0082781C"/>
    <w:rsid w:val="008278B1"/>
    <w:rsid w:val="008302E3"/>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B3D"/>
    <w:rsid w:val="00842D6C"/>
    <w:rsid w:val="00842EB2"/>
    <w:rsid w:val="0084307F"/>
    <w:rsid w:val="0084352F"/>
    <w:rsid w:val="00843B4C"/>
    <w:rsid w:val="008443AA"/>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7D65"/>
    <w:rsid w:val="008503FF"/>
    <w:rsid w:val="0085049A"/>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5C8"/>
    <w:rsid w:val="008579A8"/>
    <w:rsid w:val="00857A0F"/>
    <w:rsid w:val="00857C27"/>
    <w:rsid w:val="008600F6"/>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40C9"/>
    <w:rsid w:val="0086432E"/>
    <w:rsid w:val="0086496D"/>
    <w:rsid w:val="00864B25"/>
    <w:rsid w:val="00864CF6"/>
    <w:rsid w:val="0086500C"/>
    <w:rsid w:val="00865452"/>
    <w:rsid w:val="008658A0"/>
    <w:rsid w:val="00865919"/>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C99"/>
    <w:rsid w:val="00871E93"/>
    <w:rsid w:val="008723CC"/>
    <w:rsid w:val="008723EE"/>
    <w:rsid w:val="008724FD"/>
    <w:rsid w:val="00872B16"/>
    <w:rsid w:val="00872B91"/>
    <w:rsid w:val="00872EFA"/>
    <w:rsid w:val="00872FAA"/>
    <w:rsid w:val="00873161"/>
    <w:rsid w:val="00873BF3"/>
    <w:rsid w:val="00873DF6"/>
    <w:rsid w:val="00873E6B"/>
    <w:rsid w:val="00873FF0"/>
    <w:rsid w:val="00874065"/>
    <w:rsid w:val="00874260"/>
    <w:rsid w:val="00874C8F"/>
    <w:rsid w:val="0087500D"/>
    <w:rsid w:val="008758B1"/>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90022"/>
    <w:rsid w:val="00890836"/>
    <w:rsid w:val="00890971"/>
    <w:rsid w:val="00890FD4"/>
    <w:rsid w:val="00891935"/>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5543"/>
    <w:rsid w:val="00895B2F"/>
    <w:rsid w:val="00895B50"/>
    <w:rsid w:val="00895C02"/>
    <w:rsid w:val="00895CD9"/>
    <w:rsid w:val="00895D27"/>
    <w:rsid w:val="00895E27"/>
    <w:rsid w:val="00896201"/>
    <w:rsid w:val="00896880"/>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BF"/>
    <w:rsid w:val="008A4190"/>
    <w:rsid w:val="008A48FB"/>
    <w:rsid w:val="008A492B"/>
    <w:rsid w:val="008A495C"/>
    <w:rsid w:val="008A4A5C"/>
    <w:rsid w:val="008A4D16"/>
    <w:rsid w:val="008A4D94"/>
    <w:rsid w:val="008A5242"/>
    <w:rsid w:val="008A5279"/>
    <w:rsid w:val="008A5334"/>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D7"/>
    <w:rsid w:val="008B213B"/>
    <w:rsid w:val="008B228C"/>
    <w:rsid w:val="008B2542"/>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6406"/>
    <w:rsid w:val="008B6905"/>
    <w:rsid w:val="008B6EF2"/>
    <w:rsid w:val="008B701A"/>
    <w:rsid w:val="008B71E9"/>
    <w:rsid w:val="008B7227"/>
    <w:rsid w:val="008B7593"/>
    <w:rsid w:val="008B7828"/>
    <w:rsid w:val="008B78F8"/>
    <w:rsid w:val="008B7D27"/>
    <w:rsid w:val="008B7F9C"/>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C45"/>
    <w:rsid w:val="008C2DBE"/>
    <w:rsid w:val="008C32C6"/>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3E72"/>
    <w:rsid w:val="008D4909"/>
    <w:rsid w:val="008D4D52"/>
    <w:rsid w:val="008D4E2B"/>
    <w:rsid w:val="008D5127"/>
    <w:rsid w:val="008D5662"/>
    <w:rsid w:val="008D5CEE"/>
    <w:rsid w:val="008D64D8"/>
    <w:rsid w:val="008D6812"/>
    <w:rsid w:val="008D685D"/>
    <w:rsid w:val="008D6CDB"/>
    <w:rsid w:val="008D6E7F"/>
    <w:rsid w:val="008D6EBA"/>
    <w:rsid w:val="008D745B"/>
    <w:rsid w:val="008D75CD"/>
    <w:rsid w:val="008D7807"/>
    <w:rsid w:val="008D7B07"/>
    <w:rsid w:val="008E031F"/>
    <w:rsid w:val="008E068C"/>
    <w:rsid w:val="008E0852"/>
    <w:rsid w:val="008E0AAD"/>
    <w:rsid w:val="008E0B74"/>
    <w:rsid w:val="008E0F8E"/>
    <w:rsid w:val="008E0FAF"/>
    <w:rsid w:val="008E12EA"/>
    <w:rsid w:val="008E1710"/>
    <w:rsid w:val="008E177F"/>
    <w:rsid w:val="008E20B2"/>
    <w:rsid w:val="008E222D"/>
    <w:rsid w:val="008E22EB"/>
    <w:rsid w:val="008E3C93"/>
    <w:rsid w:val="008E40C6"/>
    <w:rsid w:val="008E4424"/>
    <w:rsid w:val="008E4553"/>
    <w:rsid w:val="008E4860"/>
    <w:rsid w:val="008E4E3F"/>
    <w:rsid w:val="008E5135"/>
    <w:rsid w:val="008E5614"/>
    <w:rsid w:val="008E592C"/>
    <w:rsid w:val="008E5AD8"/>
    <w:rsid w:val="008E6071"/>
    <w:rsid w:val="008E699C"/>
    <w:rsid w:val="008E6C44"/>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9"/>
    <w:rsid w:val="008F2E34"/>
    <w:rsid w:val="008F364B"/>
    <w:rsid w:val="008F3833"/>
    <w:rsid w:val="008F3B63"/>
    <w:rsid w:val="008F3CF1"/>
    <w:rsid w:val="008F412B"/>
    <w:rsid w:val="008F42A1"/>
    <w:rsid w:val="008F44E7"/>
    <w:rsid w:val="008F4800"/>
    <w:rsid w:val="008F4816"/>
    <w:rsid w:val="008F497F"/>
    <w:rsid w:val="008F49D9"/>
    <w:rsid w:val="008F4FE2"/>
    <w:rsid w:val="008F6250"/>
    <w:rsid w:val="008F7639"/>
    <w:rsid w:val="008F79F7"/>
    <w:rsid w:val="008F7FE6"/>
    <w:rsid w:val="00900301"/>
    <w:rsid w:val="009003E9"/>
    <w:rsid w:val="00900935"/>
    <w:rsid w:val="00900A0D"/>
    <w:rsid w:val="00900B26"/>
    <w:rsid w:val="00900B67"/>
    <w:rsid w:val="00900C67"/>
    <w:rsid w:val="00900DBD"/>
    <w:rsid w:val="00900F4C"/>
    <w:rsid w:val="009010B5"/>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1F0"/>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2D2"/>
    <w:rsid w:val="009319DB"/>
    <w:rsid w:val="00931E5E"/>
    <w:rsid w:val="00931EA0"/>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61F"/>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269"/>
    <w:rsid w:val="009444B9"/>
    <w:rsid w:val="00944FDF"/>
    <w:rsid w:val="00945375"/>
    <w:rsid w:val="0094586F"/>
    <w:rsid w:val="00945D99"/>
    <w:rsid w:val="00946386"/>
    <w:rsid w:val="009463F2"/>
    <w:rsid w:val="009465B9"/>
    <w:rsid w:val="00946799"/>
    <w:rsid w:val="00947084"/>
    <w:rsid w:val="00947393"/>
    <w:rsid w:val="00947E4B"/>
    <w:rsid w:val="00947F7F"/>
    <w:rsid w:val="00950498"/>
    <w:rsid w:val="009505D2"/>
    <w:rsid w:val="0095070F"/>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B4A"/>
    <w:rsid w:val="00953E70"/>
    <w:rsid w:val="00954041"/>
    <w:rsid w:val="00954B8F"/>
    <w:rsid w:val="00955265"/>
    <w:rsid w:val="009554E5"/>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D5"/>
    <w:rsid w:val="00963E8B"/>
    <w:rsid w:val="00963EDA"/>
    <w:rsid w:val="009649D8"/>
    <w:rsid w:val="00964AF3"/>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F3"/>
    <w:rsid w:val="00980232"/>
    <w:rsid w:val="0098037A"/>
    <w:rsid w:val="00980460"/>
    <w:rsid w:val="00981286"/>
    <w:rsid w:val="00981321"/>
    <w:rsid w:val="0098183E"/>
    <w:rsid w:val="00981FF4"/>
    <w:rsid w:val="00982721"/>
    <w:rsid w:val="00982999"/>
    <w:rsid w:val="009830F3"/>
    <w:rsid w:val="009833C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649E"/>
    <w:rsid w:val="00986A9A"/>
    <w:rsid w:val="00987141"/>
    <w:rsid w:val="00987627"/>
    <w:rsid w:val="00987646"/>
    <w:rsid w:val="0098786A"/>
    <w:rsid w:val="00987DE0"/>
    <w:rsid w:val="0099005D"/>
    <w:rsid w:val="009902F1"/>
    <w:rsid w:val="00990452"/>
    <w:rsid w:val="0099095A"/>
    <w:rsid w:val="00990CD4"/>
    <w:rsid w:val="00991232"/>
    <w:rsid w:val="00991850"/>
    <w:rsid w:val="00991E5D"/>
    <w:rsid w:val="009924D8"/>
    <w:rsid w:val="00992837"/>
    <w:rsid w:val="0099285D"/>
    <w:rsid w:val="00992879"/>
    <w:rsid w:val="00992D6C"/>
    <w:rsid w:val="00993027"/>
    <w:rsid w:val="00993A4F"/>
    <w:rsid w:val="00994217"/>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93D"/>
    <w:rsid w:val="009A0D22"/>
    <w:rsid w:val="009A12A9"/>
    <w:rsid w:val="009A19C3"/>
    <w:rsid w:val="009A218F"/>
    <w:rsid w:val="009A24B1"/>
    <w:rsid w:val="009A36DC"/>
    <w:rsid w:val="009A3709"/>
    <w:rsid w:val="009A487D"/>
    <w:rsid w:val="009A4A7C"/>
    <w:rsid w:val="009A5361"/>
    <w:rsid w:val="009A571F"/>
    <w:rsid w:val="009A58DB"/>
    <w:rsid w:val="009A5A06"/>
    <w:rsid w:val="009A5CB0"/>
    <w:rsid w:val="009A5D41"/>
    <w:rsid w:val="009A6615"/>
    <w:rsid w:val="009A6F21"/>
    <w:rsid w:val="009A74DE"/>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D6"/>
    <w:rsid w:val="009C509C"/>
    <w:rsid w:val="009C50FC"/>
    <w:rsid w:val="009C518D"/>
    <w:rsid w:val="009C5A29"/>
    <w:rsid w:val="009C5BB4"/>
    <w:rsid w:val="009C5D20"/>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2927"/>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714A"/>
    <w:rsid w:val="009D75B5"/>
    <w:rsid w:val="009D79EF"/>
    <w:rsid w:val="009D7D09"/>
    <w:rsid w:val="009E00C9"/>
    <w:rsid w:val="009E03AF"/>
    <w:rsid w:val="009E0958"/>
    <w:rsid w:val="009E09AE"/>
    <w:rsid w:val="009E0C2B"/>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E20"/>
    <w:rsid w:val="009F41F5"/>
    <w:rsid w:val="009F4CE5"/>
    <w:rsid w:val="009F53CB"/>
    <w:rsid w:val="009F546D"/>
    <w:rsid w:val="009F54F1"/>
    <w:rsid w:val="009F5816"/>
    <w:rsid w:val="009F594A"/>
    <w:rsid w:val="009F5F1E"/>
    <w:rsid w:val="009F6523"/>
    <w:rsid w:val="009F6684"/>
    <w:rsid w:val="009F68BB"/>
    <w:rsid w:val="009F7062"/>
    <w:rsid w:val="009F7387"/>
    <w:rsid w:val="009F73C0"/>
    <w:rsid w:val="009F77BB"/>
    <w:rsid w:val="009F7C5F"/>
    <w:rsid w:val="009F7ED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975"/>
    <w:rsid w:val="00A05BA8"/>
    <w:rsid w:val="00A05D7D"/>
    <w:rsid w:val="00A06081"/>
    <w:rsid w:val="00A0626C"/>
    <w:rsid w:val="00A06A83"/>
    <w:rsid w:val="00A06BF8"/>
    <w:rsid w:val="00A06EB9"/>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6A3"/>
    <w:rsid w:val="00A14A5F"/>
    <w:rsid w:val="00A14BA1"/>
    <w:rsid w:val="00A14EA4"/>
    <w:rsid w:val="00A151D2"/>
    <w:rsid w:val="00A153E4"/>
    <w:rsid w:val="00A159E8"/>
    <w:rsid w:val="00A16D21"/>
    <w:rsid w:val="00A16EE8"/>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8AC"/>
    <w:rsid w:val="00A228D8"/>
    <w:rsid w:val="00A23311"/>
    <w:rsid w:val="00A2390A"/>
    <w:rsid w:val="00A23CE1"/>
    <w:rsid w:val="00A23E4E"/>
    <w:rsid w:val="00A23F66"/>
    <w:rsid w:val="00A24456"/>
    <w:rsid w:val="00A245BA"/>
    <w:rsid w:val="00A2468C"/>
    <w:rsid w:val="00A24B05"/>
    <w:rsid w:val="00A253D6"/>
    <w:rsid w:val="00A258DC"/>
    <w:rsid w:val="00A25AE7"/>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C0C"/>
    <w:rsid w:val="00A430D3"/>
    <w:rsid w:val="00A4330C"/>
    <w:rsid w:val="00A43B0D"/>
    <w:rsid w:val="00A43E27"/>
    <w:rsid w:val="00A440B5"/>
    <w:rsid w:val="00A44111"/>
    <w:rsid w:val="00A442D5"/>
    <w:rsid w:val="00A446BF"/>
    <w:rsid w:val="00A446DF"/>
    <w:rsid w:val="00A4500D"/>
    <w:rsid w:val="00A45D85"/>
    <w:rsid w:val="00A4607B"/>
    <w:rsid w:val="00A460CC"/>
    <w:rsid w:val="00A46A5A"/>
    <w:rsid w:val="00A473D4"/>
    <w:rsid w:val="00A4753B"/>
    <w:rsid w:val="00A4755E"/>
    <w:rsid w:val="00A47B6E"/>
    <w:rsid w:val="00A5046D"/>
    <w:rsid w:val="00A50821"/>
    <w:rsid w:val="00A50C29"/>
    <w:rsid w:val="00A510CA"/>
    <w:rsid w:val="00A514F4"/>
    <w:rsid w:val="00A51943"/>
    <w:rsid w:val="00A52414"/>
    <w:rsid w:val="00A525EB"/>
    <w:rsid w:val="00A52C18"/>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CCF"/>
    <w:rsid w:val="00A65F4B"/>
    <w:rsid w:val="00A660F2"/>
    <w:rsid w:val="00A66578"/>
    <w:rsid w:val="00A66764"/>
    <w:rsid w:val="00A668D6"/>
    <w:rsid w:val="00A66A57"/>
    <w:rsid w:val="00A66BE5"/>
    <w:rsid w:val="00A678C5"/>
    <w:rsid w:val="00A67C87"/>
    <w:rsid w:val="00A7004F"/>
    <w:rsid w:val="00A7083D"/>
    <w:rsid w:val="00A70B19"/>
    <w:rsid w:val="00A7135F"/>
    <w:rsid w:val="00A7145A"/>
    <w:rsid w:val="00A71B72"/>
    <w:rsid w:val="00A71C32"/>
    <w:rsid w:val="00A72F2B"/>
    <w:rsid w:val="00A72FC5"/>
    <w:rsid w:val="00A72FFD"/>
    <w:rsid w:val="00A73092"/>
    <w:rsid w:val="00A7384A"/>
    <w:rsid w:val="00A7443E"/>
    <w:rsid w:val="00A74468"/>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AFE"/>
    <w:rsid w:val="00A77B22"/>
    <w:rsid w:val="00A77FFC"/>
    <w:rsid w:val="00A806AF"/>
    <w:rsid w:val="00A80755"/>
    <w:rsid w:val="00A80A50"/>
    <w:rsid w:val="00A80B8C"/>
    <w:rsid w:val="00A81758"/>
    <w:rsid w:val="00A81781"/>
    <w:rsid w:val="00A818EA"/>
    <w:rsid w:val="00A819D2"/>
    <w:rsid w:val="00A81C4A"/>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408B"/>
    <w:rsid w:val="00A94247"/>
    <w:rsid w:val="00A9446C"/>
    <w:rsid w:val="00A94505"/>
    <w:rsid w:val="00A9499D"/>
    <w:rsid w:val="00A94B43"/>
    <w:rsid w:val="00A95569"/>
    <w:rsid w:val="00A955C9"/>
    <w:rsid w:val="00A957EA"/>
    <w:rsid w:val="00A95827"/>
    <w:rsid w:val="00A96A8C"/>
    <w:rsid w:val="00A96AE4"/>
    <w:rsid w:val="00A96C1C"/>
    <w:rsid w:val="00A9703D"/>
    <w:rsid w:val="00A975C4"/>
    <w:rsid w:val="00A97854"/>
    <w:rsid w:val="00A978F8"/>
    <w:rsid w:val="00A97AD6"/>
    <w:rsid w:val="00A97C81"/>
    <w:rsid w:val="00A97DF6"/>
    <w:rsid w:val="00A97EEE"/>
    <w:rsid w:val="00AA1153"/>
    <w:rsid w:val="00AA11EB"/>
    <w:rsid w:val="00AA1DDB"/>
    <w:rsid w:val="00AA26BD"/>
    <w:rsid w:val="00AA2ACD"/>
    <w:rsid w:val="00AA3421"/>
    <w:rsid w:val="00AA3ABF"/>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16F"/>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4C3A"/>
    <w:rsid w:val="00AB55AC"/>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9DA"/>
    <w:rsid w:val="00AE0D97"/>
    <w:rsid w:val="00AE0F5B"/>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DCF"/>
    <w:rsid w:val="00AE51D6"/>
    <w:rsid w:val="00AE520F"/>
    <w:rsid w:val="00AE5E1B"/>
    <w:rsid w:val="00AE6743"/>
    <w:rsid w:val="00AE68B7"/>
    <w:rsid w:val="00AE6943"/>
    <w:rsid w:val="00AE695C"/>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50DC"/>
    <w:rsid w:val="00B052DD"/>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B39"/>
    <w:rsid w:val="00B10D62"/>
    <w:rsid w:val="00B11784"/>
    <w:rsid w:val="00B118D0"/>
    <w:rsid w:val="00B120BA"/>
    <w:rsid w:val="00B12316"/>
    <w:rsid w:val="00B123DE"/>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5EC7"/>
    <w:rsid w:val="00B16004"/>
    <w:rsid w:val="00B16599"/>
    <w:rsid w:val="00B16914"/>
    <w:rsid w:val="00B1696B"/>
    <w:rsid w:val="00B17006"/>
    <w:rsid w:val="00B1776C"/>
    <w:rsid w:val="00B17D19"/>
    <w:rsid w:val="00B20264"/>
    <w:rsid w:val="00B20296"/>
    <w:rsid w:val="00B209EB"/>
    <w:rsid w:val="00B209F3"/>
    <w:rsid w:val="00B20A07"/>
    <w:rsid w:val="00B20F16"/>
    <w:rsid w:val="00B2123C"/>
    <w:rsid w:val="00B2127B"/>
    <w:rsid w:val="00B213B9"/>
    <w:rsid w:val="00B21654"/>
    <w:rsid w:val="00B21AA8"/>
    <w:rsid w:val="00B21BC2"/>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86B"/>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61F"/>
    <w:rsid w:val="00B367C8"/>
    <w:rsid w:val="00B36DBA"/>
    <w:rsid w:val="00B37241"/>
    <w:rsid w:val="00B37D4B"/>
    <w:rsid w:val="00B37DAF"/>
    <w:rsid w:val="00B40123"/>
    <w:rsid w:val="00B4015E"/>
    <w:rsid w:val="00B40211"/>
    <w:rsid w:val="00B4034B"/>
    <w:rsid w:val="00B403A9"/>
    <w:rsid w:val="00B4040E"/>
    <w:rsid w:val="00B4058F"/>
    <w:rsid w:val="00B408DE"/>
    <w:rsid w:val="00B41110"/>
    <w:rsid w:val="00B4143C"/>
    <w:rsid w:val="00B41EDC"/>
    <w:rsid w:val="00B420DD"/>
    <w:rsid w:val="00B42701"/>
    <w:rsid w:val="00B43238"/>
    <w:rsid w:val="00B43255"/>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2492"/>
    <w:rsid w:val="00B524F8"/>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27"/>
    <w:rsid w:val="00B662D7"/>
    <w:rsid w:val="00B66AF3"/>
    <w:rsid w:val="00B67038"/>
    <w:rsid w:val="00B6741F"/>
    <w:rsid w:val="00B676E3"/>
    <w:rsid w:val="00B67709"/>
    <w:rsid w:val="00B679A9"/>
    <w:rsid w:val="00B67B63"/>
    <w:rsid w:val="00B67CDC"/>
    <w:rsid w:val="00B67EE9"/>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B35"/>
    <w:rsid w:val="00B74D56"/>
    <w:rsid w:val="00B75265"/>
    <w:rsid w:val="00B75954"/>
    <w:rsid w:val="00B75D02"/>
    <w:rsid w:val="00B75FBB"/>
    <w:rsid w:val="00B7606C"/>
    <w:rsid w:val="00B7637A"/>
    <w:rsid w:val="00B770AF"/>
    <w:rsid w:val="00B77300"/>
    <w:rsid w:val="00B77467"/>
    <w:rsid w:val="00B77628"/>
    <w:rsid w:val="00B77C1E"/>
    <w:rsid w:val="00B77D0D"/>
    <w:rsid w:val="00B77DE0"/>
    <w:rsid w:val="00B77FD7"/>
    <w:rsid w:val="00B80A38"/>
    <w:rsid w:val="00B80B34"/>
    <w:rsid w:val="00B80DF6"/>
    <w:rsid w:val="00B810B1"/>
    <w:rsid w:val="00B81772"/>
    <w:rsid w:val="00B81E9D"/>
    <w:rsid w:val="00B82604"/>
    <w:rsid w:val="00B8292E"/>
    <w:rsid w:val="00B83034"/>
    <w:rsid w:val="00B83046"/>
    <w:rsid w:val="00B83613"/>
    <w:rsid w:val="00B83B51"/>
    <w:rsid w:val="00B84596"/>
    <w:rsid w:val="00B84FC5"/>
    <w:rsid w:val="00B85882"/>
    <w:rsid w:val="00B85C10"/>
    <w:rsid w:val="00B8668C"/>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112A"/>
    <w:rsid w:val="00B91404"/>
    <w:rsid w:val="00B91BAB"/>
    <w:rsid w:val="00B91D52"/>
    <w:rsid w:val="00B92139"/>
    <w:rsid w:val="00B921D1"/>
    <w:rsid w:val="00B92C98"/>
    <w:rsid w:val="00B92D2B"/>
    <w:rsid w:val="00B92F19"/>
    <w:rsid w:val="00B93158"/>
    <w:rsid w:val="00B93211"/>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642"/>
    <w:rsid w:val="00B96717"/>
    <w:rsid w:val="00B96A56"/>
    <w:rsid w:val="00B96A70"/>
    <w:rsid w:val="00B96C58"/>
    <w:rsid w:val="00B96EED"/>
    <w:rsid w:val="00B97125"/>
    <w:rsid w:val="00B97491"/>
    <w:rsid w:val="00B974CA"/>
    <w:rsid w:val="00B97646"/>
    <w:rsid w:val="00B97C52"/>
    <w:rsid w:val="00B97CA8"/>
    <w:rsid w:val="00B97DFE"/>
    <w:rsid w:val="00BA09BD"/>
    <w:rsid w:val="00BA0D2F"/>
    <w:rsid w:val="00BA0F66"/>
    <w:rsid w:val="00BA13F2"/>
    <w:rsid w:val="00BA1A9C"/>
    <w:rsid w:val="00BA1BFC"/>
    <w:rsid w:val="00BA2116"/>
    <w:rsid w:val="00BA2430"/>
    <w:rsid w:val="00BA2DC9"/>
    <w:rsid w:val="00BA3280"/>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F6C"/>
    <w:rsid w:val="00BB5063"/>
    <w:rsid w:val="00BB507F"/>
    <w:rsid w:val="00BB5697"/>
    <w:rsid w:val="00BB581C"/>
    <w:rsid w:val="00BB5875"/>
    <w:rsid w:val="00BB5886"/>
    <w:rsid w:val="00BB59E7"/>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C0C"/>
    <w:rsid w:val="00BD41E7"/>
    <w:rsid w:val="00BD433C"/>
    <w:rsid w:val="00BD49C4"/>
    <w:rsid w:val="00BD4FCE"/>
    <w:rsid w:val="00BD552A"/>
    <w:rsid w:val="00BD5B08"/>
    <w:rsid w:val="00BD5B97"/>
    <w:rsid w:val="00BD6106"/>
    <w:rsid w:val="00BD68D4"/>
    <w:rsid w:val="00BD6C20"/>
    <w:rsid w:val="00BD7816"/>
    <w:rsid w:val="00BD78C5"/>
    <w:rsid w:val="00BE0119"/>
    <w:rsid w:val="00BE0460"/>
    <w:rsid w:val="00BE09DF"/>
    <w:rsid w:val="00BE09E9"/>
    <w:rsid w:val="00BE0BCF"/>
    <w:rsid w:val="00BE11A6"/>
    <w:rsid w:val="00BE1DD1"/>
    <w:rsid w:val="00BE207B"/>
    <w:rsid w:val="00BE21D4"/>
    <w:rsid w:val="00BE22E9"/>
    <w:rsid w:val="00BE2568"/>
    <w:rsid w:val="00BE2945"/>
    <w:rsid w:val="00BE2A53"/>
    <w:rsid w:val="00BE2ABC"/>
    <w:rsid w:val="00BE2D6C"/>
    <w:rsid w:val="00BE3067"/>
    <w:rsid w:val="00BE3182"/>
    <w:rsid w:val="00BE3A74"/>
    <w:rsid w:val="00BE3E7C"/>
    <w:rsid w:val="00BE4915"/>
    <w:rsid w:val="00BE4A18"/>
    <w:rsid w:val="00BE4B5D"/>
    <w:rsid w:val="00BE4D3C"/>
    <w:rsid w:val="00BE4E9C"/>
    <w:rsid w:val="00BE4EA6"/>
    <w:rsid w:val="00BE5158"/>
    <w:rsid w:val="00BE55CA"/>
    <w:rsid w:val="00BE5816"/>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7D2"/>
    <w:rsid w:val="00C03BCF"/>
    <w:rsid w:val="00C03FD8"/>
    <w:rsid w:val="00C0459F"/>
    <w:rsid w:val="00C04883"/>
    <w:rsid w:val="00C04A72"/>
    <w:rsid w:val="00C04C9F"/>
    <w:rsid w:val="00C04E29"/>
    <w:rsid w:val="00C04F05"/>
    <w:rsid w:val="00C05500"/>
    <w:rsid w:val="00C05531"/>
    <w:rsid w:val="00C05930"/>
    <w:rsid w:val="00C05A89"/>
    <w:rsid w:val="00C06538"/>
    <w:rsid w:val="00C0677F"/>
    <w:rsid w:val="00C06D1D"/>
    <w:rsid w:val="00C0725B"/>
    <w:rsid w:val="00C072D2"/>
    <w:rsid w:val="00C074AC"/>
    <w:rsid w:val="00C074EC"/>
    <w:rsid w:val="00C07CFC"/>
    <w:rsid w:val="00C10226"/>
    <w:rsid w:val="00C105CF"/>
    <w:rsid w:val="00C1089F"/>
    <w:rsid w:val="00C109E5"/>
    <w:rsid w:val="00C10AC7"/>
    <w:rsid w:val="00C110B4"/>
    <w:rsid w:val="00C11550"/>
    <w:rsid w:val="00C11C4F"/>
    <w:rsid w:val="00C11E05"/>
    <w:rsid w:val="00C12F60"/>
    <w:rsid w:val="00C130B5"/>
    <w:rsid w:val="00C13A6A"/>
    <w:rsid w:val="00C13CAE"/>
    <w:rsid w:val="00C1431E"/>
    <w:rsid w:val="00C143A9"/>
    <w:rsid w:val="00C1486D"/>
    <w:rsid w:val="00C14BCF"/>
    <w:rsid w:val="00C14C1B"/>
    <w:rsid w:val="00C14F38"/>
    <w:rsid w:val="00C150FD"/>
    <w:rsid w:val="00C154CD"/>
    <w:rsid w:val="00C158EB"/>
    <w:rsid w:val="00C15F15"/>
    <w:rsid w:val="00C1601D"/>
    <w:rsid w:val="00C16354"/>
    <w:rsid w:val="00C1658B"/>
    <w:rsid w:val="00C167DE"/>
    <w:rsid w:val="00C16849"/>
    <w:rsid w:val="00C16BF0"/>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51C"/>
    <w:rsid w:val="00C21933"/>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2FE2"/>
    <w:rsid w:val="00C73074"/>
    <w:rsid w:val="00C73430"/>
    <w:rsid w:val="00C735C4"/>
    <w:rsid w:val="00C7385F"/>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66B"/>
    <w:rsid w:val="00C767EC"/>
    <w:rsid w:val="00C769E2"/>
    <w:rsid w:val="00C77291"/>
    <w:rsid w:val="00C7747B"/>
    <w:rsid w:val="00C776B6"/>
    <w:rsid w:val="00C77703"/>
    <w:rsid w:val="00C7777B"/>
    <w:rsid w:val="00C7789F"/>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D62"/>
    <w:rsid w:val="00C94E36"/>
    <w:rsid w:val="00C95336"/>
    <w:rsid w:val="00C95523"/>
    <w:rsid w:val="00C95881"/>
    <w:rsid w:val="00C9589D"/>
    <w:rsid w:val="00C95A0C"/>
    <w:rsid w:val="00C95AE1"/>
    <w:rsid w:val="00C9636B"/>
    <w:rsid w:val="00C97182"/>
    <w:rsid w:val="00C9726B"/>
    <w:rsid w:val="00C97D1C"/>
    <w:rsid w:val="00C97FBB"/>
    <w:rsid w:val="00CA0270"/>
    <w:rsid w:val="00CA0502"/>
    <w:rsid w:val="00CA0AB4"/>
    <w:rsid w:val="00CA1436"/>
    <w:rsid w:val="00CA1F33"/>
    <w:rsid w:val="00CA22C2"/>
    <w:rsid w:val="00CA31D0"/>
    <w:rsid w:val="00CA3479"/>
    <w:rsid w:val="00CA3CEF"/>
    <w:rsid w:val="00CA3E71"/>
    <w:rsid w:val="00CA43CE"/>
    <w:rsid w:val="00CA4479"/>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670"/>
    <w:rsid w:val="00CC3701"/>
    <w:rsid w:val="00CC375B"/>
    <w:rsid w:val="00CC384D"/>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6279"/>
    <w:rsid w:val="00CD710F"/>
    <w:rsid w:val="00CD71ED"/>
    <w:rsid w:val="00CD744B"/>
    <w:rsid w:val="00CD7B47"/>
    <w:rsid w:val="00CD7CA9"/>
    <w:rsid w:val="00CE0ED7"/>
    <w:rsid w:val="00CE11AB"/>
    <w:rsid w:val="00CE16CD"/>
    <w:rsid w:val="00CE16CE"/>
    <w:rsid w:val="00CE194A"/>
    <w:rsid w:val="00CE1B65"/>
    <w:rsid w:val="00CE1EA3"/>
    <w:rsid w:val="00CE22F9"/>
    <w:rsid w:val="00CE2976"/>
    <w:rsid w:val="00CE2DB8"/>
    <w:rsid w:val="00CE306A"/>
    <w:rsid w:val="00CE34C0"/>
    <w:rsid w:val="00CE40D5"/>
    <w:rsid w:val="00CE429A"/>
    <w:rsid w:val="00CE47D6"/>
    <w:rsid w:val="00CE4A68"/>
    <w:rsid w:val="00CE51B7"/>
    <w:rsid w:val="00CE5608"/>
    <w:rsid w:val="00CE5671"/>
    <w:rsid w:val="00CE5777"/>
    <w:rsid w:val="00CE5C4C"/>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765"/>
    <w:rsid w:val="00D01AB7"/>
    <w:rsid w:val="00D01BD8"/>
    <w:rsid w:val="00D01DAB"/>
    <w:rsid w:val="00D025D1"/>
    <w:rsid w:val="00D02749"/>
    <w:rsid w:val="00D02B1D"/>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ED"/>
    <w:rsid w:val="00D10BA7"/>
    <w:rsid w:val="00D10DC0"/>
    <w:rsid w:val="00D11030"/>
    <w:rsid w:val="00D1108A"/>
    <w:rsid w:val="00D11709"/>
    <w:rsid w:val="00D11799"/>
    <w:rsid w:val="00D1189A"/>
    <w:rsid w:val="00D11B58"/>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A0"/>
    <w:rsid w:val="00D2342A"/>
    <w:rsid w:val="00D23588"/>
    <w:rsid w:val="00D2383B"/>
    <w:rsid w:val="00D239A7"/>
    <w:rsid w:val="00D23B18"/>
    <w:rsid w:val="00D23C4A"/>
    <w:rsid w:val="00D23C57"/>
    <w:rsid w:val="00D23F36"/>
    <w:rsid w:val="00D244C2"/>
    <w:rsid w:val="00D245A1"/>
    <w:rsid w:val="00D2492A"/>
    <w:rsid w:val="00D24A90"/>
    <w:rsid w:val="00D250AC"/>
    <w:rsid w:val="00D25D8C"/>
    <w:rsid w:val="00D2664A"/>
    <w:rsid w:val="00D26938"/>
    <w:rsid w:val="00D26C7D"/>
    <w:rsid w:val="00D26EB4"/>
    <w:rsid w:val="00D26FF9"/>
    <w:rsid w:val="00D2786F"/>
    <w:rsid w:val="00D3004E"/>
    <w:rsid w:val="00D30750"/>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C1"/>
    <w:rsid w:val="00D32B3C"/>
    <w:rsid w:val="00D32D65"/>
    <w:rsid w:val="00D3308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92D"/>
    <w:rsid w:val="00D37C29"/>
    <w:rsid w:val="00D37E76"/>
    <w:rsid w:val="00D40058"/>
    <w:rsid w:val="00D4080F"/>
    <w:rsid w:val="00D40922"/>
    <w:rsid w:val="00D40FBB"/>
    <w:rsid w:val="00D40FEC"/>
    <w:rsid w:val="00D40FF0"/>
    <w:rsid w:val="00D41311"/>
    <w:rsid w:val="00D41701"/>
    <w:rsid w:val="00D41710"/>
    <w:rsid w:val="00D41761"/>
    <w:rsid w:val="00D41A92"/>
    <w:rsid w:val="00D427DB"/>
    <w:rsid w:val="00D435F7"/>
    <w:rsid w:val="00D4421B"/>
    <w:rsid w:val="00D445BE"/>
    <w:rsid w:val="00D448AE"/>
    <w:rsid w:val="00D44E0B"/>
    <w:rsid w:val="00D450B1"/>
    <w:rsid w:val="00D452FD"/>
    <w:rsid w:val="00D45748"/>
    <w:rsid w:val="00D45F75"/>
    <w:rsid w:val="00D4610F"/>
    <w:rsid w:val="00D4633F"/>
    <w:rsid w:val="00D4656B"/>
    <w:rsid w:val="00D46788"/>
    <w:rsid w:val="00D46A34"/>
    <w:rsid w:val="00D46E44"/>
    <w:rsid w:val="00D47210"/>
    <w:rsid w:val="00D47658"/>
    <w:rsid w:val="00D47711"/>
    <w:rsid w:val="00D47734"/>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33D2"/>
    <w:rsid w:val="00D535E5"/>
    <w:rsid w:val="00D538C6"/>
    <w:rsid w:val="00D53D3C"/>
    <w:rsid w:val="00D53F28"/>
    <w:rsid w:val="00D54115"/>
    <w:rsid w:val="00D54421"/>
    <w:rsid w:val="00D545DE"/>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932"/>
    <w:rsid w:val="00D60B7E"/>
    <w:rsid w:val="00D60F85"/>
    <w:rsid w:val="00D60FBD"/>
    <w:rsid w:val="00D610F0"/>
    <w:rsid w:val="00D611F2"/>
    <w:rsid w:val="00D61751"/>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82D"/>
    <w:rsid w:val="00D83E7B"/>
    <w:rsid w:val="00D84000"/>
    <w:rsid w:val="00D84954"/>
    <w:rsid w:val="00D84E69"/>
    <w:rsid w:val="00D853DD"/>
    <w:rsid w:val="00D8547A"/>
    <w:rsid w:val="00D85C37"/>
    <w:rsid w:val="00D85C3B"/>
    <w:rsid w:val="00D85E82"/>
    <w:rsid w:val="00D86322"/>
    <w:rsid w:val="00D863E9"/>
    <w:rsid w:val="00D8654A"/>
    <w:rsid w:val="00D86B5C"/>
    <w:rsid w:val="00D870F5"/>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46C"/>
    <w:rsid w:val="00D924C0"/>
    <w:rsid w:val="00D929D4"/>
    <w:rsid w:val="00D92A60"/>
    <w:rsid w:val="00D92FAF"/>
    <w:rsid w:val="00D9337C"/>
    <w:rsid w:val="00D93675"/>
    <w:rsid w:val="00D93A03"/>
    <w:rsid w:val="00D93F39"/>
    <w:rsid w:val="00D940E2"/>
    <w:rsid w:val="00D942E0"/>
    <w:rsid w:val="00D9431A"/>
    <w:rsid w:val="00D946A7"/>
    <w:rsid w:val="00D94947"/>
    <w:rsid w:val="00D94E46"/>
    <w:rsid w:val="00D9511C"/>
    <w:rsid w:val="00D95421"/>
    <w:rsid w:val="00D9542C"/>
    <w:rsid w:val="00D95A66"/>
    <w:rsid w:val="00D95CC8"/>
    <w:rsid w:val="00D95F6F"/>
    <w:rsid w:val="00D96892"/>
    <w:rsid w:val="00D9695A"/>
    <w:rsid w:val="00D9716D"/>
    <w:rsid w:val="00D977A0"/>
    <w:rsid w:val="00D978D1"/>
    <w:rsid w:val="00D979FC"/>
    <w:rsid w:val="00D97C79"/>
    <w:rsid w:val="00D97FE1"/>
    <w:rsid w:val="00DA03E8"/>
    <w:rsid w:val="00DA0477"/>
    <w:rsid w:val="00DA04F7"/>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B46"/>
    <w:rsid w:val="00DD0B85"/>
    <w:rsid w:val="00DD0C9A"/>
    <w:rsid w:val="00DD0E10"/>
    <w:rsid w:val="00DD0EB4"/>
    <w:rsid w:val="00DD0F56"/>
    <w:rsid w:val="00DD1744"/>
    <w:rsid w:val="00DD19F7"/>
    <w:rsid w:val="00DD1C04"/>
    <w:rsid w:val="00DD1D67"/>
    <w:rsid w:val="00DD208E"/>
    <w:rsid w:val="00DD21F0"/>
    <w:rsid w:val="00DD26CE"/>
    <w:rsid w:val="00DD279D"/>
    <w:rsid w:val="00DD2A4E"/>
    <w:rsid w:val="00DD2FBD"/>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D7DA3"/>
    <w:rsid w:val="00DE0141"/>
    <w:rsid w:val="00DE0251"/>
    <w:rsid w:val="00DE04FD"/>
    <w:rsid w:val="00DE05FC"/>
    <w:rsid w:val="00DE0E76"/>
    <w:rsid w:val="00DE1007"/>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BCA"/>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FA1"/>
    <w:rsid w:val="00E02FB1"/>
    <w:rsid w:val="00E035C2"/>
    <w:rsid w:val="00E0399D"/>
    <w:rsid w:val="00E04520"/>
    <w:rsid w:val="00E04A7F"/>
    <w:rsid w:val="00E05367"/>
    <w:rsid w:val="00E05AF5"/>
    <w:rsid w:val="00E05C66"/>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B01"/>
    <w:rsid w:val="00E12EF6"/>
    <w:rsid w:val="00E12F5D"/>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D9"/>
    <w:rsid w:val="00E16FB6"/>
    <w:rsid w:val="00E170F0"/>
    <w:rsid w:val="00E177EE"/>
    <w:rsid w:val="00E17D45"/>
    <w:rsid w:val="00E2018B"/>
    <w:rsid w:val="00E2081C"/>
    <w:rsid w:val="00E212E9"/>
    <w:rsid w:val="00E213C6"/>
    <w:rsid w:val="00E2142D"/>
    <w:rsid w:val="00E21607"/>
    <w:rsid w:val="00E21693"/>
    <w:rsid w:val="00E217D9"/>
    <w:rsid w:val="00E21A58"/>
    <w:rsid w:val="00E21AD1"/>
    <w:rsid w:val="00E21ECD"/>
    <w:rsid w:val="00E2246F"/>
    <w:rsid w:val="00E229C5"/>
    <w:rsid w:val="00E2327D"/>
    <w:rsid w:val="00E237E8"/>
    <w:rsid w:val="00E23E90"/>
    <w:rsid w:val="00E24813"/>
    <w:rsid w:val="00E24A45"/>
    <w:rsid w:val="00E24D22"/>
    <w:rsid w:val="00E252EA"/>
    <w:rsid w:val="00E25551"/>
    <w:rsid w:val="00E2557B"/>
    <w:rsid w:val="00E25863"/>
    <w:rsid w:val="00E25C1D"/>
    <w:rsid w:val="00E25E49"/>
    <w:rsid w:val="00E260D7"/>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689"/>
    <w:rsid w:val="00E327D1"/>
    <w:rsid w:val="00E32C04"/>
    <w:rsid w:val="00E32C40"/>
    <w:rsid w:val="00E32E67"/>
    <w:rsid w:val="00E32EED"/>
    <w:rsid w:val="00E337DA"/>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8F5"/>
    <w:rsid w:val="00E45983"/>
    <w:rsid w:val="00E45B37"/>
    <w:rsid w:val="00E4636F"/>
    <w:rsid w:val="00E465E2"/>
    <w:rsid w:val="00E4685F"/>
    <w:rsid w:val="00E468BC"/>
    <w:rsid w:val="00E46D07"/>
    <w:rsid w:val="00E470EA"/>
    <w:rsid w:val="00E471CC"/>
    <w:rsid w:val="00E47663"/>
    <w:rsid w:val="00E47C92"/>
    <w:rsid w:val="00E47F52"/>
    <w:rsid w:val="00E47F5E"/>
    <w:rsid w:val="00E5019C"/>
    <w:rsid w:val="00E504EE"/>
    <w:rsid w:val="00E50896"/>
    <w:rsid w:val="00E51218"/>
    <w:rsid w:val="00E5150E"/>
    <w:rsid w:val="00E51906"/>
    <w:rsid w:val="00E52C1F"/>
    <w:rsid w:val="00E52C5D"/>
    <w:rsid w:val="00E52F04"/>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B41"/>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D95"/>
    <w:rsid w:val="00E74E8D"/>
    <w:rsid w:val="00E75131"/>
    <w:rsid w:val="00E751EF"/>
    <w:rsid w:val="00E7528D"/>
    <w:rsid w:val="00E754C4"/>
    <w:rsid w:val="00E75570"/>
    <w:rsid w:val="00E757D7"/>
    <w:rsid w:val="00E757E2"/>
    <w:rsid w:val="00E75ADD"/>
    <w:rsid w:val="00E75DBB"/>
    <w:rsid w:val="00E76127"/>
    <w:rsid w:val="00E76305"/>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BF0"/>
    <w:rsid w:val="00E858A8"/>
    <w:rsid w:val="00E85A56"/>
    <w:rsid w:val="00E863A1"/>
    <w:rsid w:val="00E86707"/>
    <w:rsid w:val="00E86839"/>
    <w:rsid w:val="00E86A23"/>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1E6"/>
    <w:rsid w:val="00E94795"/>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514"/>
    <w:rsid w:val="00EA0749"/>
    <w:rsid w:val="00EA0AF7"/>
    <w:rsid w:val="00EA0BE1"/>
    <w:rsid w:val="00EA108C"/>
    <w:rsid w:val="00EA136A"/>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645D"/>
    <w:rsid w:val="00EA6650"/>
    <w:rsid w:val="00EA677A"/>
    <w:rsid w:val="00EA6C91"/>
    <w:rsid w:val="00EA6CA6"/>
    <w:rsid w:val="00EA6CAE"/>
    <w:rsid w:val="00EA717D"/>
    <w:rsid w:val="00EA7319"/>
    <w:rsid w:val="00EA779F"/>
    <w:rsid w:val="00EB08FB"/>
    <w:rsid w:val="00EB0D40"/>
    <w:rsid w:val="00EB1281"/>
    <w:rsid w:val="00EB22A6"/>
    <w:rsid w:val="00EB252C"/>
    <w:rsid w:val="00EB260E"/>
    <w:rsid w:val="00EB26B6"/>
    <w:rsid w:val="00EB2A87"/>
    <w:rsid w:val="00EB2EAA"/>
    <w:rsid w:val="00EB2F30"/>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1113"/>
    <w:rsid w:val="00EC11D0"/>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D7"/>
    <w:rsid w:val="00EC3A6A"/>
    <w:rsid w:val="00EC3F98"/>
    <w:rsid w:val="00EC40D2"/>
    <w:rsid w:val="00EC4228"/>
    <w:rsid w:val="00EC4580"/>
    <w:rsid w:val="00EC46E5"/>
    <w:rsid w:val="00EC47C9"/>
    <w:rsid w:val="00EC49F8"/>
    <w:rsid w:val="00EC4ABF"/>
    <w:rsid w:val="00EC4F2D"/>
    <w:rsid w:val="00EC5103"/>
    <w:rsid w:val="00EC5530"/>
    <w:rsid w:val="00EC5F55"/>
    <w:rsid w:val="00EC6745"/>
    <w:rsid w:val="00EC681D"/>
    <w:rsid w:val="00EC6C33"/>
    <w:rsid w:val="00EC727C"/>
    <w:rsid w:val="00EC7361"/>
    <w:rsid w:val="00EC7561"/>
    <w:rsid w:val="00EC7621"/>
    <w:rsid w:val="00EC7CE8"/>
    <w:rsid w:val="00ED01CD"/>
    <w:rsid w:val="00ED07EC"/>
    <w:rsid w:val="00ED0EF0"/>
    <w:rsid w:val="00ED0F0E"/>
    <w:rsid w:val="00ED0F36"/>
    <w:rsid w:val="00ED1251"/>
    <w:rsid w:val="00ED12B3"/>
    <w:rsid w:val="00ED1511"/>
    <w:rsid w:val="00ED15EA"/>
    <w:rsid w:val="00ED1632"/>
    <w:rsid w:val="00ED1D41"/>
    <w:rsid w:val="00ED2010"/>
    <w:rsid w:val="00ED237F"/>
    <w:rsid w:val="00ED24D0"/>
    <w:rsid w:val="00ED26AB"/>
    <w:rsid w:val="00ED29EE"/>
    <w:rsid w:val="00ED2BE5"/>
    <w:rsid w:val="00ED3296"/>
    <w:rsid w:val="00ED3901"/>
    <w:rsid w:val="00ED3BDE"/>
    <w:rsid w:val="00ED3DB8"/>
    <w:rsid w:val="00ED3E0E"/>
    <w:rsid w:val="00ED3E61"/>
    <w:rsid w:val="00ED435C"/>
    <w:rsid w:val="00ED51B1"/>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D1C"/>
    <w:rsid w:val="00EE12EB"/>
    <w:rsid w:val="00EE196B"/>
    <w:rsid w:val="00EE1BB8"/>
    <w:rsid w:val="00EE2066"/>
    <w:rsid w:val="00EE26DF"/>
    <w:rsid w:val="00EE2B48"/>
    <w:rsid w:val="00EE2C67"/>
    <w:rsid w:val="00EE2F08"/>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1"/>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209"/>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D53"/>
    <w:rsid w:val="00F07FD1"/>
    <w:rsid w:val="00F10449"/>
    <w:rsid w:val="00F1082F"/>
    <w:rsid w:val="00F1091C"/>
    <w:rsid w:val="00F10D4E"/>
    <w:rsid w:val="00F10DC4"/>
    <w:rsid w:val="00F117C8"/>
    <w:rsid w:val="00F117D8"/>
    <w:rsid w:val="00F11BEE"/>
    <w:rsid w:val="00F11EE5"/>
    <w:rsid w:val="00F129D7"/>
    <w:rsid w:val="00F12CF4"/>
    <w:rsid w:val="00F13270"/>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41C3"/>
    <w:rsid w:val="00F24280"/>
    <w:rsid w:val="00F24938"/>
    <w:rsid w:val="00F25266"/>
    <w:rsid w:val="00F25A1D"/>
    <w:rsid w:val="00F25B13"/>
    <w:rsid w:val="00F25B8D"/>
    <w:rsid w:val="00F260F0"/>
    <w:rsid w:val="00F262DA"/>
    <w:rsid w:val="00F26820"/>
    <w:rsid w:val="00F26A72"/>
    <w:rsid w:val="00F26CF9"/>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917"/>
    <w:rsid w:val="00F37AD7"/>
    <w:rsid w:val="00F37C29"/>
    <w:rsid w:val="00F37EFE"/>
    <w:rsid w:val="00F4035F"/>
    <w:rsid w:val="00F40A6F"/>
    <w:rsid w:val="00F40B36"/>
    <w:rsid w:val="00F40B63"/>
    <w:rsid w:val="00F40C15"/>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B34"/>
    <w:rsid w:val="00F47C01"/>
    <w:rsid w:val="00F47C98"/>
    <w:rsid w:val="00F47E01"/>
    <w:rsid w:val="00F47E26"/>
    <w:rsid w:val="00F50425"/>
    <w:rsid w:val="00F50FD8"/>
    <w:rsid w:val="00F51516"/>
    <w:rsid w:val="00F52212"/>
    <w:rsid w:val="00F52976"/>
    <w:rsid w:val="00F52C59"/>
    <w:rsid w:val="00F53416"/>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EB5"/>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779"/>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11F6"/>
    <w:rsid w:val="00F9133D"/>
    <w:rsid w:val="00F9199A"/>
    <w:rsid w:val="00F91F38"/>
    <w:rsid w:val="00F92A22"/>
    <w:rsid w:val="00F92AF3"/>
    <w:rsid w:val="00F92CE4"/>
    <w:rsid w:val="00F9368F"/>
    <w:rsid w:val="00F939E1"/>
    <w:rsid w:val="00F9420E"/>
    <w:rsid w:val="00F9424F"/>
    <w:rsid w:val="00F9577C"/>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4E3"/>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24A"/>
    <w:rsid w:val="00FB1B2C"/>
    <w:rsid w:val="00FB1D67"/>
    <w:rsid w:val="00FB277A"/>
    <w:rsid w:val="00FB2B86"/>
    <w:rsid w:val="00FB3230"/>
    <w:rsid w:val="00FB3832"/>
    <w:rsid w:val="00FB3B33"/>
    <w:rsid w:val="00FB3EE9"/>
    <w:rsid w:val="00FB4320"/>
    <w:rsid w:val="00FB4464"/>
    <w:rsid w:val="00FB4672"/>
    <w:rsid w:val="00FB4B0D"/>
    <w:rsid w:val="00FB55DF"/>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B00"/>
    <w:rsid w:val="00FC6E6A"/>
    <w:rsid w:val="00FC76B2"/>
    <w:rsid w:val="00FC773B"/>
    <w:rsid w:val="00FD0208"/>
    <w:rsid w:val="00FD042D"/>
    <w:rsid w:val="00FD0670"/>
    <w:rsid w:val="00FD07CF"/>
    <w:rsid w:val="00FD07EF"/>
    <w:rsid w:val="00FD0EF1"/>
    <w:rsid w:val="00FD12DD"/>
    <w:rsid w:val="00FD150D"/>
    <w:rsid w:val="00FD19D6"/>
    <w:rsid w:val="00FD1DF9"/>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B49"/>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9E4"/>
    <w:rsid w:val="00FF2A8F"/>
    <w:rsid w:val="00FF2C35"/>
    <w:rsid w:val="00FF2ECC"/>
    <w:rsid w:val="00FF3025"/>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B3CEA5-95B9-E745-97D3-A2FB5743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35</Pages>
  <Words>72102</Words>
  <Characters>410986</Characters>
  <Application>Microsoft Office Word</Application>
  <DocSecurity>0</DocSecurity>
  <Lines>3424</Lines>
  <Paragraphs>964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32</cp:revision>
  <cp:lastPrinted>2018-12-18T22:08:00Z</cp:lastPrinted>
  <dcterms:created xsi:type="dcterms:W3CDTF">2019-01-22T22:36:00Z</dcterms:created>
  <dcterms:modified xsi:type="dcterms:W3CDTF">2019-01-23T21:54:00Z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