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3CD4AD5B"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a deep combinatorial genetic analysis (DCGA).</w:t>
      </w:r>
      <w:r w:rsidR="00B03BB0" w:rsidRPr="00EC2F5D">
        <w:rPr>
          <w:rFonts w:eastAsia="Times New Roman"/>
        </w:rPr>
        <w:t xml:space="preserve">  </w:t>
      </w:r>
      <w:r w:rsidR="004931FF" w:rsidRPr="00EC2F5D">
        <w:rPr>
          <w:rFonts w:eastAsia="Times New Roman"/>
        </w:rPr>
        <w:t xml:space="preserve">Applying </w:t>
      </w:r>
      <w:r w:rsidRPr="00EC2F5D">
        <w:rPr>
          <w:rFonts w:eastAsia="Times New Roman"/>
        </w:rPr>
        <w:t xml:space="preserve">DCGA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9D32FD" w:rsidRPr="00EC2F5D">
        <w:rPr>
          <w:rFonts w:eastAsia="Times New Roman"/>
        </w:rPr>
        <w:t xml:space="preserve">DCGA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DCGA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4124DC2C"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05D3E61E" w:rsidR="008D3E72" w:rsidRDefault="002F2500">
      <w:pPr>
        <w:jc w:val="both"/>
        <w:rPr>
          <w:lang w:val="en-CA"/>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More </w:t>
      </w:r>
      <w:r w:rsidR="00177272">
        <w:rPr>
          <w:rFonts w:eastAsia="Times New Roman"/>
          <w:color w:val="222222"/>
          <w:shd w:val="clear" w:color="auto" w:fill="FFFFFF"/>
          <w:lang w:val="en-CA"/>
        </w:rPr>
        <w:t xml:space="preserve">complex </w:t>
      </w:r>
      <w:ins w:id="0" w:author="Albi Celaj" w:date="2019-01-21T10:32:00Z">
        <w:r w:rsidR="00300051">
          <w:rPr>
            <w:rFonts w:eastAsia="Times New Roman"/>
            <w:color w:val="222222"/>
            <w:shd w:val="clear" w:color="auto" w:fill="FFFFFF"/>
            <w:lang w:val="en-CA"/>
          </w:rPr>
          <w:t>multi-variant effects</w:t>
        </w:r>
      </w:ins>
      <w:del w:id="1" w:author="Albi Celaj" w:date="2019-01-21T10:32:00Z">
        <w:r w:rsidR="00E312AC" w:rsidDel="00300051">
          <w:rPr>
            <w:rFonts w:eastAsia="Times New Roman"/>
            <w:color w:val="222222"/>
            <w:shd w:val="clear" w:color="auto" w:fill="FFFFFF"/>
            <w:lang w:val="en-CA"/>
          </w:rPr>
          <w:delText>interactions</w:delText>
        </w:r>
      </w:del>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0C6F86">
        <w:rPr>
          <w:lang w:val="en-CA"/>
        </w:rPr>
        <w:t>However,</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5779FA7C" w14:textId="60887F1D" w:rsidR="00910CA3" w:rsidRPr="00910CA3" w:rsidDel="00910CA3" w:rsidRDefault="00FF73DC" w:rsidP="00910CA3">
      <w:pPr>
        <w:jc w:val="both"/>
        <w:rPr>
          <w:del w:id="2" w:author="Albi Celaj" w:date="2019-01-18T16:45:00Z"/>
          <w:lang w:val="en-CA"/>
        </w:rPr>
        <w:pPrChange w:id="3" w:author="Albi Celaj" w:date="2019-01-18T16:45:00Z">
          <w:pPr>
            <w:jc w:val="both"/>
          </w:pPr>
        </w:pPrChange>
      </w:pPr>
      <w:r>
        <w:rPr>
          <w:lang w:val="en-CA"/>
        </w:rPr>
        <w:t>Functionally deciphering</w:t>
      </w:r>
      <w:r w:rsidR="00F8348A">
        <w:rPr>
          <w:lang w:val="en-CA"/>
        </w:rPr>
        <w:t xml:space="preserve"> 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ins w:id="4" w:author="Albi Celaj" w:date="2019-01-14T10:28:00Z">
        <w:r w:rsidR="007C575E">
          <w:rPr>
            <w:lang w:val="en-CA"/>
          </w:rPr>
          <w:t xml:space="preserve">yeast </w:t>
        </w:r>
      </w:ins>
      <w:r w:rsidR="0016482C">
        <w:rPr>
          <w:lang w:val="en-CA"/>
        </w:rPr>
        <w:t xml:space="preserve">ABC transporters </w:t>
      </w:r>
      <w:r w:rsidR="00E312AC">
        <w:rPr>
          <w:lang w:val="en-CA"/>
        </w:rPr>
        <w:t>that ha</w:t>
      </w:r>
      <w:ins w:id="5" w:author="Albi Celaj" w:date="2019-01-11T16:52:00Z">
        <w:r w:rsidR="003B24A9">
          <w:rPr>
            <w:lang w:val="en-CA"/>
          </w:rPr>
          <w:t>ve</w:t>
        </w:r>
      </w:ins>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ins w:id="6" w:author="Albi Celaj" w:date="2019-01-18T16:43:00Z">
        <w:r w:rsidR="00910CA3">
          <w:rPr>
            <w:lang w:val="en-CA"/>
          </w:rPr>
          <w:t>Substrate sharing, as well as</w:t>
        </w:r>
        <w:r w:rsidR="00480356">
          <w:rPr>
            <w:lang w:val="en-CA"/>
          </w:rPr>
          <w:t xml:space="preserve"> complex influence between</w:t>
        </w:r>
        <w:r w:rsidR="00910CA3">
          <w:rPr>
            <w:lang w:val="en-CA"/>
          </w:rPr>
          <w:t xml:space="preserve"> transporters </w:t>
        </w:r>
      </w:ins>
      <w:ins w:id="7" w:author="Albi Celaj" w:date="2019-01-18T16:44:00Z">
        <w:r w:rsidR="00910CA3">
          <w:rPr>
            <w:lang w:val="en-CA"/>
          </w:rPr>
          <w:t>(</w:t>
        </w:r>
      </w:ins>
      <w:ins w:id="8" w:author="Albi Celaj" w:date="2019-01-18T16:43:00Z">
        <w:r w:rsidR="00910CA3">
          <w:t xml:space="preserve">such that </w:t>
        </w:r>
      </w:ins>
      <w:ins w:id="9" w:author="Albi Celaj" w:date="2019-01-21T10:31:00Z">
        <w:r w:rsidR="001D329D">
          <w:t xml:space="preserve">ABC </w:t>
        </w:r>
      </w:ins>
      <w:ins w:id="10" w:author="Albi Celaj" w:date="2019-01-18T16:43:00Z">
        <w:r w:rsidR="00910CA3">
          <w:t xml:space="preserve">transporter </w:t>
        </w:r>
      </w:ins>
      <w:ins w:id="11" w:author="Albi Celaj" w:date="2019-01-18T16:48:00Z">
        <w:r w:rsidR="00515333">
          <w:t xml:space="preserve">disruption </w:t>
        </w:r>
      </w:ins>
      <w:ins w:id="12" w:author="Albi Celaj" w:date="2019-01-18T16:43:00Z">
        <w:r w:rsidR="00910CA3">
          <w:t xml:space="preserve">can </w:t>
        </w:r>
        <w:r w:rsidR="00910CA3">
          <w:t xml:space="preserve">even </w:t>
        </w:r>
        <w:r w:rsidR="00910CA3">
          <w:t xml:space="preserve">impart drug </w:t>
        </w:r>
        <w:r w:rsidR="00910CA3" w:rsidRPr="00433243">
          <w:rPr>
            <w:i/>
          </w:rPr>
          <w:t>resistance</w:t>
        </w:r>
      </w:ins>
      <w:ins w:id="13" w:author="Albi Celaj" w:date="2019-01-18T16:44:00Z">
        <w:r w:rsidR="00910CA3">
          <w:t xml:space="preserve">), </w:t>
        </w:r>
      </w:ins>
      <w:ins w:id="14" w:author="Albi Celaj" w:date="2019-01-18T16:45:00Z">
        <w:r w:rsidR="00910CA3">
          <w:t xml:space="preserve">can limit their analysis with two-gene CGA </w:t>
        </w:r>
      </w:ins>
    </w:p>
    <w:p w14:paraId="64479EFC" w14:textId="5765A8B8" w:rsidR="00910CA3" w:rsidDel="00910CA3" w:rsidRDefault="00910CA3" w:rsidP="00910CA3">
      <w:pPr>
        <w:jc w:val="both"/>
        <w:rPr>
          <w:del w:id="15" w:author="Albi Celaj" w:date="2019-01-18T16:45:00Z"/>
          <w:lang w:val="en-CA"/>
        </w:rPr>
        <w:pPrChange w:id="16" w:author="Albi Celaj" w:date="2019-01-18T16:45:00Z">
          <w:pPr>
            <w:jc w:val="both"/>
          </w:pPr>
        </w:pPrChange>
      </w:pPr>
    </w:p>
    <w:p w14:paraId="2AAB209C" w14:textId="720674AE" w:rsidR="00910CA3" w:rsidDel="00910CA3" w:rsidRDefault="00910CA3" w:rsidP="00910CA3">
      <w:pPr>
        <w:jc w:val="both"/>
        <w:rPr>
          <w:del w:id="17" w:author="Albi Celaj" w:date="2019-01-18T16:45:00Z"/>
          <w:lang w:val="en-CA"/>
        </w:rPr>
        <w:pPrChange w:id="18" w:author="Albi Celaj" w:date="2019-01-18T16:45:00Z">
          <w:pPr>
            <w:jc w:val="both"/>
          </w:pPr>
        </w:pPrChange>
      </w:pPr>
    </w:p>
    <w:p w14:paraId="671F0647" w14:textId="04F408BB" w:rsidR="0041694D" w:rsidRPr="0041694D" w:rsidDel="0041694D" w:rsidRDefault="0041694D" w:rsidP="00910CA3">
      <w:pPr>
        <w:jc w:val="both"/>
        <w:rPr>
          <w:del w:id="19" w:author="Albi Celaj" w:date="2019-01-17T11:19:00Z"/>
          <w:vertAlign w:val="subscript"/>
          <w:lang w:val="en-CA"/>
        </w:rPr>
        <w:pPrChange w:id="20" w:author="Albi Celaj" w:date="2019-01-18T16:45:00Z">
          <w:pPr>
            <w:jc w:val="both"/>
          </w:pPr>
        </w:pPrChange>
      </w:pPr>
    </w:p>
    <w:p w14:paraId="494E58AE" w14:textId="35563B73" w:rsidR="0041694D" w:rsidDel="0041694D" w:rsidRDefault="0041694D" w:rsidP="00910CA3">
      <w:pPr>
        <w:jc w:val="both"/>
        <w:rPr>
          <w:del w:id="21" w:author="Albi Celaj" w:date="2019-01-17T11:19:00Z"/>
          <w:lang w:val="en-CA"/>
        </w:rPr>
        <w:pPrChange w:id="22" w:author="Albi Celaj" w:date="2019-01-18T16:45:00Z">
          <w:pPr>
            <w:jc w:val="both"/>
          </w:pPr>
        </w:pPrChange>
      </w:pPr>
    </w:p>
    <w:p w14:paraId="5DACD59D" w14:textId="48337721" w:rsidR="0041694D" w:rsidDel="0041694D" w:rsidRDefault="0041694D" w:rsidP="00910CA3">
      <w:pPr>
        <w:jc w:val="both"/>
        <w:rPr>
          <w:del w:id="23" w:author="Albi Celaj" w:date="2019-01-17T11:19:00Z"/>
          <w:lang w:val="en-CA"/>
        </w:rPr>
        <w:pPrChange w:id="24" w:author="Albi Celaj" w:date="2019-01-18T16:45:00Z">
          <w:pPr>
            <w:jc w:val="both"/>
          </w:pPr>
        </w:pPrChange>
      </w:pPr>
    </w:p>
    <w:p w14:paraId="4A8BD009" w14:textId="796E0A59" w:rsidR="0041694D" w:rsidDel="0041694D" w:rsidRDefault="0041694D" w:rsidP="00910CA3">
      <w:pPr>
        <w:jc w:val="both"/>
        <w:rPr>
          <w:del w:id="25" w:author="Albi Celaj" w:date="2019-01-17T11:19:00Z"/>
          <w:lang w:val="en-CA"/>
        </w:rPr>
        <w:pPrChange w:id="26" w:author="Albi Celaj" w:date="2019-01-18T16:45:00Z">
          <w:pPr>
            <w:jc w:val="both"/>
          </w:pPr>
        </w:pPrChange>
      </w:pPr>
    </w:p>
    <w:p w14:paraId="045D078C" w14:textId="20FFAA67" w:rsidR="00910CA3" w:rsidDel="00910CA3" w:rsidRDefault="000F1183" w:rsidP="00910CA3">
      <w:pPr>
        <w:jc w:val="both"/>
        <w:rPr>
          <w:del w:id="27" w:author="Albi Celaj" w:date="2019-01-18T16:45:00Z"/>
          <w:bCs/>
          <w:iCs/>
          <w:color w:val="000000" w:themeColor="text1"/>
        </w:rPr>
      </w:pPr>
      <w:del w:id="28" w:author="Albi Celaj" w:date="2019-01-17T11:19:00Z">
        <w:r w:rsidDel="0041694D">
          <w:rPr>
            <w:lang w:val="en-CA"/>
          </w:rPr>
          <w:delText>Although deletion of drug efflux pumps might naively be expected to increase drug sensitivity, examples of ABC transporter deletions</w:delText>
        </w:r>
        <w:r w:rsidR="00447369" w:rsidDel="0041694D">
          <w:rPr>
            <w:lang w:val="en-CA"/>
          </w:rPr>
          <w:delText xml:space="preserve"> </w:delText>
        </w:r>
        <w:r w:rsidDel="0041694D">
          <w:rPr>
            <w:lang w:val="en-CA"/>
          </w:rPr>
          <w:delText xml:space="preserve">that can </w:delText>
        </w:r>
        <w:r w:rsidR="008A7032" w:rsidDel="0041694D">
          <w:rPr>
            <w:lang w:val="en-CA"/>
          </w:rPr>
          <w:delText>influence</w:delText>
        </w:r>
        <w:r w:rsidR="00D17246" w:rsidDel="0041694D">
          <w:rPr>
            <w:lang w:val="en-CA"/>
          </w:rPr>
          <w:delText xml:space="preserve"> </w:delText>
        </w:r>
        <w:r w:rsidDel="0041694D">
          <w:delText>one an</w:delText>
        </w:r>
        <w:r w:rsidR="003C032F" w:rsidDel="0041694D">
          <w:delText>other in complex ways</w:delText>
        </w:r>
        <w:r w:rsidDel="0041694D">
          <w:delText xml:space="preserve"> have been reported</w:delText>
        </w:r>
      </w:del>
      <w:del w:id="29" w:author="Albi Celaj" w:date="2019-01-18T16:45:00Z">
        <w:r w:rsidR="003C032F" w:rsidDel="00910CA3">
          <w:delText xml:space="preserve">, </w:delText>
        </w:r>
      </w:del>
      <w:del w:id="30" w:author="Albi Celaj" w:date="2019-01-18T16:43:00Z">
        <w:r w:rsidR="003C032F" w:rsidDel="00910CA3">
          <w:delText xml:space="preserve">such that disruption </w:delText>
        </w:r>
        <w:r w:rsidDel="00910CA3">
          <w:delText xml:space="preserve">of a </w:delText>
        </w:r>
        <w:r w:rsidR="003C032F" w:rsidDel="00910CA3">
          <w:delText xml:space="preserve">transporter </w:delText>
        </w:r>
        <w:r w:rsidDel="00910CA3">
          <w:delText xml:space="preserve">can </w:delText>
        </w:r>
        <w:r w:rsidR="003C032F" w:rsidDel="00910CA3">
          <w:delText xml:space="preserve">impart drug </w:delText>
        </w:r>
        <w:r w:rsidR="003C032F" w:rsidRPr="00433243" w:rsidDel="00910CA3">
          <w:rPr>
            <w:i/>
          </w:rPr>
          <w:delText>resistance</w:delText>
        </w:r>
        <w:r w:rsidR="003C032F" w:rsidDel="00910CA3">
          <w:delText xml:space="preserve"> </w:delText>
        </w:r>
      </w:del>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p>
    <w:p w14:paraId="48D2BBC3" w14:textId="0B38FB4D" w:rsidR="00910CA3" w:rsidDel="00910CA3" w:rsidRDefault="00910CA3" w:rsidP="009759F3">
      <w:pPr>
        <w:jc w:val="both"/>
        <w:rPr>
          <w:del w:id="31" w:author="Albi Celaj" w:date="2019-01-18T16:45:00Z"/>
          <w:bCs/>
          <w:iCs/>
          <w:color w:val="000000" w:themeColor="text1"/>
        </w:rPr>
      </w:pPr>
    </w:p>
    <w:p w14:paraId="2608932C" w14:textId="4AD4A2EA" w:rsidR="00DB0ED8" w:rsidRDefault="002A60D6" w:rsidP="009759F3">
      <w:pPr>
        <w:jc w:val="both"/>
        <w:rPr>
          <w:rFonts w:eastAsia="Times New Roman"/>
        </w:rPr>
      </w:pPr>
      <w:del w:id="32" w:author="Albi Celaj" w:date="2019-01-17T11:19:00Z">
        <w:r w:rsidDel="0041694D">
          <w:rPr>
            <w:bCs/>
            <w:iCs/>
            <w:color w:val="000000" w:themeColor="text1"/>
          </w:rPr>
          <w:delText>S</w:delText>
        </w:r>
        <w:r w:rsidR="00087AAF" w:rsidDel="0041694D">
          <w:rPr>
            <w:bCs/>
            <w:iCs/>
            <w:color w:val="000000" w:themeColor="text1"/>
          </w:rPr>
          <w:delText>ubstrate</w:delText>
        </w:r>
        <w:r w:rsidR="00E00F87" w:rsidDel="0041694D">
          <w:rPr>
            <w:bCs/>
            <w:iCs/>
            <w:color w:val="000000" w:themeColor="text1"/>
          </w:rPr>
          <w:delText xml:space="preserve"> </w:delText>
        </w:r>
        <w:r w:rsidR="00511800" w:rsidDel="0041694D">
          <w:rPr>
            <w:bCs/>
            <w:iCs/>
            <w:color w:val="000000" w:themeColor="text1"/>
          </w:rPr>
          <w:delText>sharing</w:delText>
        </w:r>
        <w:r w:rsidR="00E00F87" w:rsidDel="0041694D">
          <w:rPr>
            <w:bCs/>
            <w:iCs/>
            <w:color w:val="000000" w:themeColor="text1"/>
          </w:rPr>
          <w:delText xml:space="preserve"> and </w:delText>
        </w:r>
        <w:r w:rsidR="000F1183" w:rsidDel="0041694D">
          <w:rPr>
            <w:bCs/>
            <w:iCs/>
            <w:color w:val="000000" w:themeColor="text1"/>
          </w:rPr>
          <w:delText xml:space="preserve">complex </w:delText>
        </w:r>
        <w:r w:rsidR="00E00F87" w:rsidDel="0041694D">
          <w:rPr>
            <w:bCs/>
            <w:iCs/>
            <w:color w:val="000000" w:themeColor="text1"/>
          </w:rPr>
          <w:delText xml:space="preserve">interdependence </w:delText>
        </w:r>
        <w:r w:rsidR="00425AA6" w:rsidDel="0041694D">
          <w:rPr>
            <w:bCs/>
            <w:iCs/>
            <w:color w:val="000000" w:themeColor="text1"/>
          </w:rPr>
          <w:delText xml:space="preserve">between these ABC transporters </w:delText>
        </w:r>
        <w:r w:rsidR="00C27B21" w:rsidDel="0041694D">
          <w:rPr>
            <w:bCs/>
            <w:iCs/>
            <w:color w:val="000000" w:themeColor="text1"/>
          </w:rPr>
          <w:delText>can</w:delText>
        </w:r>
        <w:r w:rsidR="006F5157" w:rsidDel="0041694D">
          <w:rPr>
            <w:bCs/>
            <w:iCs/>
            <w:color w:val="000000" w:themeColor="text1"/>
          </w:rPr>
          <w:delText xml:space="preserve"> </w:delText>
        </w:r>
        <w:r w:rsidDel="0041694D">
          <w:rPr>
            <w:bCs/>
            <w:iCs/>
            <w:color w:val="000000" w:themeColor="text1"/>
          </w:rPr>
          <w:delText xml:space="preserve">limit </w:delText>
        </w:r>
        <w:r w:rsidR="006970B8" w:rsidDel="0041694D">
          <w:rPr>
            <w:bCs/>
            <w:iCs/>
            <w:color w:val="000000" w:themeColor="text1"/>
          </w:rPr>
          <w:delText>their</w:delText>
        </w:r>
        <w:r w:rsidDel="0041694D">
          <w:rPr>
            <w:bCs/>
            <w:iCs/>
            <w:color w:val="000000" w:themeColor="text1"/>
          </w:rPr>
          <w:delText xml:space="preserve"> analysis </w:delText>
        </w:r>
        <w:r w:rsidR="006970B8" w:rsidDel="0041694D">
          <w:rPr>
            <w:bCs/>
            <w:iCs/>
            <w:color w:val="000000" w:themeColor="text1"/>
          </w:rPr>
          <w:delText>with</w:delText>
        </w:r>
        <w:r w:rsidDel="0041694D">
          <w:rPr>
            <w:bCs/>
            <w:iCs/>
            <w:color w:val="000000" w:themeColor="text1"/>
          </w:rPr>
          <w:delText xml:space="preserve"> </w:delText>
        </w:r>
        <w:r w:rsidR="00E00F87" w:rsidDel="0041694D">
          <w:rPr>
            <w:bCs/>
            <w:iCs/>
            <w:color w:val="000000" w:themeColor="text1"/>
          </w:rPr>
          <w:delText xml:space="preserve">two-gene CGA.  </w:delText>
        </w:r>
      </w:del>
      <w:r w:rsidR="00196DCC">
        <w:rPr>
          <w:rFonts w:eastAsia="Times New Roman"/>
        </w:rPr>
        <w:t>W</w:t>
      </w:r>
      <w:r w:rsidR="003E7C3E">
        <w:rPr>
          <w:rFonts w:eastAsia="Times New Roman"/>
        </w:rPr>
        <w:t xml:space="preserve">e used DCGA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ins w:id="33" w:author="Albi Celaj" w:date="2019-01-18T16:46:00Z">
        <w:r w:rsidR="00515333">
          <w:rPr>
            <w:rFonts w:eastAsia="Times New Roman"/>
          </w:rPr>
          <w:t xml:space="preserve"> </w:t>
        </w:r>
      </w:ins>
      <w:del w:id="34" w:author="Albi Celaj" w:date="2019-01-18T16:46:00Z">
        <w:r w:rsidR="003E7C3E" w:rsidDel="00515333">
          <w:rPr>
            <w:rFonts w:eastAsia="Times New Roman"/>
          </w:rPr>
          <w:delText xml:space="preserve"> complex</w:delText>
        </w:r>
        <w:r w:rsidR="00B75FBB" w:rsidDel="00515333">
          <w:rPr>
            <w:rFonts w:eastAsia="Times New Roman"/>
          </w:rPr>
          <w:delText xml:space="preserve"> </w:delText>
        </w:r>
      </w:del>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ins w:id="35" w:author="Albi Celaj" w:date="2019-01-18T16:46:00Z">
        <w:r w:rsidR="00515333">
          <w:rPr>
            <w:rFonts w:eastAsia="Times New Roman"/>
          </w:rPr>
          <w:t xml:space="preserve">complex </w:t>
        </w:r>
      </w:ins>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0F1183">
        <w:rPr>
          <w:bCs/>
          <w:iCs/>
          <w:color w:val="000000" w:themeColor="text1"/>
        </w:rPr>
        <w:t>M</w:t>
      </w:r>
      <w:r w:rsidR="00687512">
        <w:rPr>
          <w:bCs/>
          <w:iCs/>
          <w:color w:val="000000" w:themeColor="text1"/>
        </w:rPr>
        <w:t>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0F1183">
        <w:rPr>
          <w:rFonts w:eastAsia="Times New Roman"/>
        </w:rPr>
        <w:t xml:space="preserve">which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to cross two outbred individuals differing at multiple unlinked loci. Progeny of the cross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7777777" w:rsidR="008278B1" w:rsidRDefault="00DB0ED8" w:rsidP="00025615">
      <w:pPr>
        <w:jc w:val="both"/>
        <w:rPr>
          <w:ins w:id="36" w:author="Albi Celaj" w:date="2019-01-21T10:36:00Z"/>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with introduction of additional index </w:t>
      </w:r>
      <w:r>
        <w:rPr>
          <w:bCs/>
          <w:iCs/>
          <w:color w:val="000000" w:themeColor="text1"/>
          <w:lang w:val="en-CA"/>
        </w:rPr>
        <w:lastRenderedPageBreak/>
        <w:t xml:space="preserve">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ins w:id="37" w:author="Albi Celaj" w:date="2019-01-21T10:36:00Z"/>
          <w:bCs/>
          <w:iCs/>
          <w:color w:val="000000" w:themeColor="text1"/>
          <w:lang w:val="en-CA"/>
        </w:rPr>
      </w:pPr>
    </w:p>
    <w:p w14:paraId="324DECFF" w14:textId="33FF11CF" w:rsidR="00025615" w:rsidRDefault="00DB0ED8" w:rsidP="00025615">
      <w:pPr>
        <w:jc w:val="both"/>
        <w:rPr>
          <w:ins w:id="38" w:author="Albi Celaj" w:date="2019-01-17T11:32:00Z"/>
        </w:rPr>
      </w:pPr>
      <w:del w:id="39" w:author="Albi Celaj" w:date="2019-01-21T10:36:00Z">
        <w:r w:rsidDel="008278B1">
          <w:rPr>
            <w:bCs/>
            <w:iCs/>
            <w:color w:val="000000" w:themeColor="text1"/>
            <w:lang w:val="en-CA"/>
          </w:rPr>
          <w:delText xml:space="preserve">  </w:delText>
        </w:r>
      </w:del>
      <w:ins w:id="40" w:author="Albi Celaj" w:date="2019-01-17T11:30:00Z">
        <w:r w:rsidR="00025615">
          <w:rPr>
            <w:lang w:val="en-CA"/>
          </w:rPr>
          <w:t xml:space="preserve">Using data from </w:t>
        </w:r>
      </w:ins>
      <w:ins w:id="41" w:author="Albi Celaj" w:date="2019-01-17T14:59:00Z">
        <w:r w:rsidR="00640314">
          <w:rPr>
            <w:lang w:val="en-CA"/>
          </w:rPr>
          <w:t>‘gold standard’</w:t>
        </w:r>
        <w:r w:rsidR="00C4371C">
          <w:rPr>
            <w:lang w:val="en-CA"/>
          </w:rPr>
          <w:t xml:space="preserve"> calib</w:t>
        </w:r>
        <w:r w:rsidR="00B46364">
          <w:rPr>
            <w:lang w:val="en-CA"/>
          </w:rPr>
          <w:t>ration</w:t>
        </w:r>
      </w:ins>
      <w:ins w:id="42" w:author="Albi Celaj" w:date="2019-01-17T11:30:00Z">
        <w:r w:rsidR="00025615" w:rsidRPr="00233F15">
          <w:rPr>
            <w:lang w:val="en-CA"/>
          </w:rPr>
          <w:t xml:space="preserve"> strains, we</w:t>
        </w:r>
        <w:r w:rsidR="00025615">
          <w:rPr>
            <w:lang w:val="en-CA"/>
          </w:rPr>
          <w:t xml:space="preserve"> estimated</w:t>
        </w:r>
        <w:r w:rsidR="00025615" w:rsidRPr="00233F15">
          <w:t xml:space="preserve"> an overall </w:t>
        </w:r>
        <w:r w:rsidR="00025615">
          <w:t xml:space="preserve">per-locus genotyping </w:t>
        </w:r>
        <w:r w:rsidR="00025615" w:rsidRPr="00233F15">
          <w:t>accuracy of 93.2% (</w:t>
        </w:r>
        <w:r w:rsidR="00025615">
          <w:t>Figure S2</w:t>
        </w:r>
        <w:r w:rsidR="00025615" w:rsidRPr="00233F15">
          <w:t xml:space="preserve">A, Methods).  </w:t>
        </w:r>
      </w:ins>
      <w:ins w:id="43" w:author="Albi Celaj" w:date="2019-01-17T11:45:00Z">
        <w:r w:rsidR="00A01819">
          <w:t>An independent method relying on the distribution of knockouts in the pool estimated a similar</w:t>
        </w:r>
        <w:r w:rsidR="00A01819" w:rsidRPr="00233F15">
          <w:t xml:space="preserve"> overall </w:t>
        </w:r>
        <w:r w:rsidR="00A01819">
          <w:t xml:space="preserve">per-locus </w:t>
        </w:r>
        <w:r w:rsidR="00A01819" w:rsidRPr="00233F15">
          <w:t>accuracy of 93.8% (</w:t>
        </w:r>
        <w:r w:rsidR="00A01819">
          <w:t>Figure S2B</w:t>
        </w:r>
        <w:r w:rsidR="00A01819" w:rsidRPr="00233F15">
          <w:t xml:space="preserve">, Methods). </w:t>
        </w:r>
        <w:r w:rsidR="00A01819">
          <w:t xml:space="preserve"> </w:t>
        </w:r>
      </w:ins>
      <w:ins w:id="44" w:author="Albi Celaj" w:date="2019-01-17T11:30:00Z">
        <w:r w:rsidR="00025615">
          <w:t>Based on correlation analysis of the genotyping data,</w:t>
        </w:r>
        <w:r w:rsidR="00025615" w:rsidRPr="00233F15">
          <w:t xml:space="preserve"> </w:t>
        </w:r>
        <w:r w:rsidR="00025615">
          <w:t xml:space="preserve">all </w:t>
        </w:r>
        <w:r w:rsidR="00025615" w:rsidRPr="00233F15">
          <w:t xml:space="preserve">genes were either unlinked or weakly linked </w:t>
        </w:r>
        <w:r w:rsidR="00025615" w:rsidRPr="00233F15">
          <w:rPr>
            <w:color w:val="000000"/>
          </w:rPr>
          <w:t>except for</w:t>
        </w:r>
        <w:r w:rsidR="00025615" w:rsidRPr="00233F15">
          <w:t xml:space="preserve"> </w:t>
        </w:r>
        <w:r w:rsidR="00025615" w:rsidRPr="00233F15">
          <w:rPr>
            <w:i/>
          </w:rPr>
          <w:t>BPT1</w:t>
        </w:r>
        <w:r w:rsidR="00025615" w:rsidRPr="00233F15">
          <w:t xml:space="preserve"> and </w:t>
        </w:r>
        <w:r w:rsidR="00025615" w:rsidRPr="00233F15">
          <w:rPr>
            <w:i/>
          </w:rPr>
          <w:t>YBT1</w:t>
        </w:r>
        <w:r w:rsidR="00025615" w:rsidRPr="00233F15">
          <w:t xml:space="preserve"> (</w:t>
        </w:r>
        <w:r w:rsidR="00025615">
          <w:t>Figure S2C</w:t>
        </w:r>
        <w:r w:rsidR="00025615" w:rsidRPr="00233F15">
          <w:t>; r = 0.49)</w:t>
        </w:r>
        <w:r w:rsidR="00025615">
          <w:t>, which are separated by 70.1kb on chromosome XII.  Three pairs</w:t>
        </w:r>
        <w:r w:rsidR="00025615" w:rsidRPr="00233F15">
          <w:t xml:space="preserve"> </w:t>
        </w:r>
        <w:r w:rsidR="00025615">
          <w:t>of unlinked genes</w:t>
        </w:r>
        <w:r w:rsidR="00025615" w:rsidRPr="00233F15">
          <w:t xml:space="preserve">– </w:t>
        </w:r>
        <w:r w:rsidR="00025615" w:rsidRPr="00233F15">
          <w:rPr>
            <w:i/>
          </w:rPr>
          <w:t>YOR1</w:t>
        </w:r>
        <w:r w:rsidR="00025615" w:rsidRPr="00EF4F38">
          <w:t>-</w:t>
        </w:r>
        <w:r w:rsidR="00025615" w:rsidRPr="00233F15">
          <w:rPr>
            <w:i/>
          </w:rPr>
          <w:t>YCF1</w:t>
        </w:r>
        <w:r w:rsidR="00025615" w:rsidRPr="00233F15">
          <w:t xml:space="preserve">, </w:t>
        </w:r>
        <w:r w:rsidR="00025615" w:rsidRPr="00233F15">
          <w:rPr>
            <w:i/>
          </w:rPr>
          <w:t>YOR1</w:t>
        </w:r>
        <w:r w:rsidR="00025615" w:rsidRPr="00EF4F38">
          <w:t>-</w:t>
        </w:r>
        <w:r w:rsidR="00025615" w:rsidRPr="00233F15">
          <w:rPr>
            <w:i/>
          </w:rPr>
          <w:t>BPT1</w:t>
        </w:r>
        <w:r w:rsidR="00025615" w:rsidRPr="00233F15">
          <w:t xml:space="preserve">, and </w:t>
        </w:r>
        <w:r w:rsidR="00025615" w:rsidRPr="00233F15">
          <w:rPr>
            <w:i/>
          </w:rPr>
          <w:t>SNQ2</w:t>
        </w:r>
        <w:r w:rsidR="00025615" w:rsidRPr="00EF4F38">
          <w:t>-</w:t>
        </w:r>
        <w:r w:rsidR="00025615" w:rsidRPr="00233F15">
          <w:rPr>
            <w:i/>
          </w:rPr>
          <w:t>PDR5</w:t>
        </w:r>
        <w:r w:rsidR="00025615">
          <w:t xml:space="preserve"> – exhibited weak</w:t>
        </w:r>
        <w:r w:rsidR="00025615" w:rsidRPr="00233F15">
          <w:t xml:space="preserve"> but significant negative </w:t>
        </w:r>
        <w:r w:rsidR="00025615">
          <w:t xml:space="preserve">correlation in the appearance of KO genotypes </w:t>
        </w:r>
        <w:r w:rsidR="00025615" w:rsidRPr="00233F15">
          <w:t>(-0.04 ≥ r ≥ -0.08) (</w:t>
        </w:r>
        <w:r w:rsidR="00025615">
          <w:t>Figure S2C</w:t>
        </w:r>
        <w:r w:rsidR="00025615" w:rsidRPr="00233F15">
          <w:t>)</w:t>
        </w:r>
        <w:r w:rsidR="00025615">
          <w:t>.</w:t>
        </w:r>
        <w:r w:rsidR="00025615" w:rsidRPr="00233F15">
          <w:t xml:space="preserve"> </w:t>
        </w:r>
        <w:r w:rsidR="00025615">
          <w:t xml:space="preserve"> This effect may have arisen via negative genetic interactions conferring lower growth for the corresponding double-knockout genotypes during the s</w:t>
        </w:r>
        <w:r w:rsidR="00025615" w:rsidRPr="00233F15">
          <w:t>porulation, haploid selection, or automated colony picking steps.</w:t>
        </w:r>
        <w:r w:rsidR="00025615">
          <w:t xml:space="preserve">  </w:t>
        </w:r>
      </w:ins>
      <w:ins w:id="45" w:author="Albi Celaj" w:date="2019-01-17T11:32:00Z">
        <w:r w:rsidR="00025615">
          <w:t>Considering only those strains with both high-quality genotyping data and at least one unique tracking barcode</w:t>
        </w:r>
        <w:r w:rsidR="00025615">
          <w:rPr>
            <w:lang w:val="en-CA"/>
          </w:rPr>
          <w:t xml:space="preserve">, this yielded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proofErr w:type="spellStart"/>
        <w:r w:rsidR="00025615" w:rsidRPr="00233F15">
          <w:t>MAT</w:t>
        </w:r>
        <w:r w:rsidR="00025615" w:rsidRPr="00233F15">
          <w:rPr>
            <w:b/>
          </w:rPr>
          <w:t>a</w:t>
        </w:r>
        <w:proofErr w:type="spellEnd"/>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ins>
    </w:p>
    <w:p w14:paraId="3558D532" w14:textId="77777777" w:rsidR="00B55490" w:rsidRPr="00B55490" w:rsidRDefault="00B55490" w:rsidP="00DB0ED8">
      <w:pPr>
        <w:jc w:val="both"/>
        <w:rPr>
          <w:ins w:id="46" w:author="Albi Celaj" w:date="2019-01-17T11:30:00Z"/>
          <w:bCs/>
          <w:iCs/>
          <w:color w:val="000000" w:themeColor="text1"/>
          <w:lang w:val="en-CA"/>
          <w:rPrChange w:id="47" w:author="Albi Celaj" w:date="2019-01-17T11:55:00Z">
            <w:rPr>
              <w:ins w:id="48" w:author="Albi Celaj" w:date="2019-01-17T11:30:00Z"/>
              <w:bCs/>
              <w:iCs/>
              <w:color w:val="000000" w:themeColor="text1"/>
            </w:rPr>
          </w:rPrChange>
        </w:rPr>
      </w:pPr>
    </w:p>
    <w:p w14:paraId="4BEABDEB" w14:textId="5891B2B8" w:rsidR="00025615" w:rsidRDefault="00025615" w:rsidP="006E7E65">
      <w:pPr>
        <w:jc w:val="both"/>
        <w:outlineLvl w:val="0"/>
        <w:rPr>
          <w:ins w:id="49" w:author="Albi Celaj" w:date="2019-01-17T11:44:00Z"/>
          <w:color w:val="000000"/>
        </w:rPr>
        <w:pPrChange w:id="50" w:author="Albi Celaj" w:date="2019-01-17T11:38:00Z">
          <w:pPr>
            <w:outlineLvl w:val="0"/>
          </w:pPr>
        </w:pPrChange>
      </w:pPr>
      <w:ins w:id="51" w:author="Albi Celaj" w:date="2019-01-17T11:33:00Z">
        <w:r>
          <w:rPr>
            <w:bCs/>
            <w:iCs/>
            <w:color w:val="000000" w:themeColor="text1"/>
          </w:rPr>
          <w:t xml:space="preserve">To profile each strain’s resistance or sensitivity to </w:t>
        </w:r>
      </w:ins>
      <w:ins w:id="52" w:author="Albi Celaj" w:date="2019-01-17T11:34:00Z">
        <w:r>
          <w:rPr>
            <w:bCs/>
            <w:iCs/>
            <w:color w:val="000000" w:themeColor="text1"/>
          </w:rPr>
          <w:t>16 different anticancer and antifungal</w:t>
        </w:r>
      </w:ins>
      <w:ins w:id="53" w:author="Albi Celaj" w:date="2019-01-17T11:33:00Z">
        <w:r>
          <w:rPr>
            <w:bCs/>
            <w:iCs/>
            <w:color w:val="000000" w:themeColor="text1"/>
          </w:rPr>
          <w:t xml:space="preserve"> drugs</w:t>
        </w:r>
      </w:ins>
      <w:ins w:id="54" w:author="Albi Celaj" w:date="2019-01-17T11:34:00Z">
        <w:r>
          <w:rPr>
            <w:bCs/>
            <w:iCs/>
            <w:color w:val="000000" w:themeColor="text1"/>
          </w:rPr>
          <w:t xml:space="preserve"> </w:t>
        </w:r>
        <w:r w:rsidRPr="00233F15">
          <w:rPr>
            <w:lang w:val="en-CA"/>
          </w:rPr>
          <w:t>(</w:t>
        </w:r>
        <w:r>
          <w:rPr>
            <w:lang w:val="en-CA"/>
          </w:rPr>
          <w:t xml:space="preserve">Data </w:t>
        </w:r>
        <w:r w:rsidRPr="00233F15">
          <w:rPr>
            <w:lang w:val="en-CA"/>
          </w:rPr>
          <w:t>S</w:t>
        </w:r>
        <w:r>
          <w:rPr>
            <w:lang w:val="en-CA"/>
          </w:rPr>
          <w:t>3</w:t>
        </w:r>
        <w:r w:rsidRPr="00233F15">
          <w:rPr>
            <w:lang w:val="en-CA"/>
          </w:rPr>
          <w:t>)</w:t>
        </w:r>
      </w:ins>
      <w:ins w:id="55" w:author="Albi Celaj" w:date="2019-01-17T11:33:00Z">
        <w:r>
          <w:rPr>
            <w:bCs/>
            <w:iCs/>
            <w:color w:val="000000" w:themeColor="text1"/>
          </w:rPr>
          <w:t>, we grew the stra</w:t>
        </w:r>
      </w:ins>
      <w:ins w:id="56" w:author="Albi Celaj" w:date="2019-01-17T11:34:00Z">
        <w:r>
          <w:rPr>
            <w:bCs/>
            <w:iCs/>
            <w:color w:val="000000" w:themeColor="text1"/>
          </w:rPr>
          <w:t>in pools competitively in each drug</w:t>
        </w:r>
      </w:ins>
      <w:ins w:id="57" w:author="Albi Celaj" w:date="2019-01-17T11:35:00Z">
        <w:r>
          <w:rPr>
            <w:bCs/>
            <w:iCs/>
            <w:color w:val="000000" w:themeColor="text1"/>
          </w:rPr>
          <w:t xml:space="preserve">, </w:t>
        </w:r>
      </w:ins>
      <w:ins w:id="58" w:author="Albi Celaj" w:date="2019-01-17T11:34:00Z">
        <w:r w:rsidR="006E7E65">
          <w:rPr>
            <w:bCs/>
            <w:iCs/>
            <w:color w:val="000000" w:themeColor="text1"/>
          </w:rPr>
          <w:t xml:space="preserve">and in a solvent </w:t>
        </w:r>
      </w:ins>
      <w:ins w:id="59" w:author="Albi Celaj" w:date="2019-01-17T11:38:00Z">
        <w:r w:rsidR="006E7E65">
          <w:rPr>
            <w:bCs/>
            <w:iCs/>
            <w:color w:val="000000" w:themeColor="text1"/>
          </w:rPr>
          <w:t>(</w:t>
        </w:r>
      </w:ins>
      <w:ins w:id="60" w:author="Albi Celaj" w:date="2019-01-17T11:34:00Z">
        <w:r w:rsidR="006E7E65">
          <w:rPr>
            <w:bCs/>
            <w:iCs/>
            <w:color w:val="000000" w:themeColor="text1"/>
          </w:rPr>
          <w:t>DMSO</w:t>
        </w:r>
      </w:ins>
      <w:ins w:id="61" w:author="Albi Celaj" w:date="2019-01-17T11:38:00Z">
        <w:r w:rsidR="006E7E65">
          <w:rPr>
            <w:bCs/>
            <w:iCs/>
            <w:color w:val="000000" w:themeColor="text1"/>
          </w:rPr>
          <w:t xml:space="preserve">) </w:t>
        </w:r>
      </w:ins>
      <w:ins w:id="62" w:author="Albi Celaj" w:date="2019-01-17T11:34:00Z">
        <w:r>
          <w:rPr>
            <w:bCs/>
            <w:iCs/>
            <w:color w:val="000000" w:themeColor="text1"/>
          </w:rPr>
          <w:t>condition</w:t>
        </w:r>
      </w:ins>
      <w:ins w:id="63" w:author="Albi Celaj" w:date="2019-01-17T11:35:00Z">
        <w:r>
          <w:rPr>
            <w:bCs/>
            <w:iCs/>
            <w:color w:val="000000" w:themeColor="text1"/>
          </w:rPr>
          <w:t xml:space="preserve">.  We used high-throughput strain barcode sequencing at five points </w:t>
        </w:r>
      </w:ins>
      <w:ins w:id="64" w:author="Albi Celaj" w:date="2019-01-17T11:36:00Z">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ins>
      <w:ins w:id="65" w:author="Albi Celaj" w:date="2019-01-17T11:37:00Z">
        <w:r w:rsidR="00CB0123">
          <w:t>estimate</w:t>
        </w:r>
      </w:ins>
      <w:ins w:id="66" w:author="Albi Celaj" w:date="2019-01-17T11:36:00Z">
        <w:r>
          <w:t xml:space="preserve"> growth rate and resistance for each strain</w:t>
        </w:r>
      </w:ins>
      <w:ins w:id="67" w:author="Albi Celaj" w:date="2019-01-17T15:45:00Z">
        <w:r w:rsidR="00194D80">
          <w:t xml:space="preserve"> in each drug</w:t>
        </w:r>
      </w:ins>
      <w:ins w:id="68" w:author="Albi Celaj" w:date="2019-01-17T11:36:00Z">
        <w:r>
          <w:t xml:space="preserve"> (Data S5; Methods).  </w:t>
        </w:r>
      </w:ins>
      <w:ins w:id="69" w:author="Albi Celaj" w:date="2019-01-17T11:39:00Z">
        <w:r w:rsidR="001304C8">
          <w:t xml:space="preserve">We performed additional filtering steps, limiting analysis </w:t>
        </w:r>
      </w:ins>
      <w:ins w:id="70" w:author="Albi Celaj" w:date="2019-01-17T11:42:00Z">
        <w:r w:rsidR="001304C8">
          <w:t xml:space="preserve">to strains that were well-represented in the pre-selection pool </w:t>
        </w:r>
        <w:r w:rsidR="001304C8">
          <w:rPr>
            <w:lang w:val="en-CA"/>
          </w:rPr>
          <w:t>(≥30 barcode counts at t=0 in the solvent control - 5,790 [85%] of 6,826 strains)</w:t>
        </w:r>
        <w:r w:rsidR="001304C8">
          <w:rPr>
            <w:lang w:val="en-CA"/>
          </w:rPr>
          <w:t>, and further excluding</w:t>
        </w:r>
        <w:r w:rsidR="001304C8">
          <w:rPr>
            <w:lang w:val="en-CA"/>
          </w:rPr>
          <w:t xml:space="preserve"> all </w:t>
        </w:r>
        <w:r w:rsidR="001304C8">
          <w:rPr>
            <w:color w:val="000000"/>
          </w:rPr>
          <w:t>437 strains exhibiting a strong baseline growth defect (i.e., showing &lt;70% of the median baseline growth rate).</w:t>
        </w:r>
      </w:ins>
      <w:ins w:id="71" w:author="Albi Celaj" w:date="2019-01-17T11:43:00Z">
        <w:r w:rsidR="001304C8">
          <w:rPr>
            <w:color w:val="000000"/>
          </w:rPr>
          <w:t xml:space="preserve">  </w:t>
        </w:r>
      </w:ins>
      <w:commentRangeStart w:id="72"/>
      <w:ins w:id="73" w:author="Albi Celaj" w:date="2019-01-17T11:44:00Z">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986</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s, for each of 16 drugs (Data S5).</w:t>
        </w:r>
      </w:ins>
      <w:commentRangeEnd w:id="72"/>
      <w:ins w:id="74" w:author="Albi Celaj" w:date="2019-01-17T12:42:00Z">
        <w:r w:rsidR="001F0493">
          <w:rPr>
            <w:rStyle w:val="CommentReference"/>
            <w:rFonts w:asciiTheme="minorHAnsi" w:hAnsiTheme="minorHAnsi" w:cstheme="minorBidi"/>
          </w:rPr>
          <w:commentReference w:id="72"/>
        </w:r>
      </w:ins>
    </w:p>
    <w:p w14:paraId="7B790780" w14:textId="77777777" w:rsidR="00290E0F" w:rsidRDefault="00290E0F" w:rsidP="00025615">
      <w:pPr>
        <w:jc w:val="both"/>
        <w:rPr>
          <w:ins w:id="75" w:author="Albi Celaj" w:date="2019-01-17T11:33:00Z"/>
          <w:lang w:val="en-CA"/>
        </w:rPr>
      </w:pPr>
    </w:p>
    <w:p w14:paraId="2A192E01" w14:textId="754A23A7" w:rsidR="00BD4FCE" w:rsidRDefault="00455C66" w:rsidP="00BD4FCE">
      <w:pPr>
        <w:widowControl w:val="0"/>
        <w:autoSpaceDE w:val="0"/>
        <w:autoSpaceDN w:val="0"/>
        <w:adjustRightInd w:val="0"/>
        <w:jc w:val="both"/>
        <w:rPr>
          <w:ins w:id="76" w:author="Albi Celaj" w:date="2019-01-17T17:29:00Z"/>
          <w:b/>
          <w:color w:val="000000"/>
          <w:lang w:val="en-CA"/>
        </w:rPr>
        <w:pPrChange w:id="77" w:author="Albi Celaj" w:date="2019-01-17T17:29:00Z">
          <w:pPr>
            <w:widowControl w:val="0"/>
            <w:autoSpaceDE w:val="0"/>
            <w:autoSpaceDN w:val="0"/>
            <w:adjustRightInd w:val="0"/>
            <w:spacing w:before="240"/>
            <w:jc w:val="both"/>
          </w:pPr>
        </w:pPrChange>
      </w:pPr>
      <w:r>
        <w:rPr>
          <w:b/>
          <w:color w:val="000000"/>
          <w:lang w:val="en-CA"/>
        </w:rPr>
        <w:t>Grouped</w:t>
      </w:r>
      <w:ins w:id="78" w:author="Albi Celaj" w:date="2019-01-17T17:22:00Z">
        <w:r w:rsidR="003B3CA3">
          <w:rPr>
            <w:b/>
            <w:color w:val="000000"/>
            <w:lang w:val="en-CA"/>
          </w:rPr>
          <w:t xml:space="preserve"> </w:t>
        </w:r>
      </w:ins>
      <w:ins w:id="79" w:author="Albi Celaj" w:date="2019-01-17T17:21:00Z">
        <w:r w:rsidR="00175454">
          <w:rPr>
            <w:b/>
            <w:color w:val="000000"/>
            <w:lang w:val="en-CA"/>
          </w:rPr>
          <w:t xml:space="preserve">combinatorial </w:t>
        </w:r>
      </w:ins>
      <w:ins w:id="80" w:author="Albi Celaj" w:date="2019-01-17T17:24:00Z">
        <w:r w:rsidR="00175454">
          <w:rPr>
            <w:b/>
            <w:color w:val="000000"/>
            <w:lang w:val="en-CA"/>
          </w:rPr>
          <w:t>profiles</w:t>
        </w:r>
      </w:ins>
      <w:ins w:id="81" w:author="Albi Celaj" w:date="2019-01-17T17:21:00Z">
        <w:r w:rsidR="00117F28">
          <w:rPr>
            <w:b/>
            <w:color w:val="000000"/>
            <w:lang w:val="en-CA"/>
          </w:rPr>
          <w:t xml:space="preserve"> illustrate a</w:t>
        </w:r>
      </w:ins>
      <w:ins w:id="82" w:author="Albi Celaj" w:date="2019-01-17T17:20:00Z">
        <w:r w:rsidR="00117F28">
          <w:rPr>
            <w:b/>
            <w:color w:val="000000"/>
            <w:lang w:val="en-CA"/>
          </w:rPr>
          <w:t xml:space="preserve"> complex drug-dependent genetic landscape</w:t>
        </w:r>
      </w:ins>
    </w:p>
    <w:p w14:paraId="6FF072E0" w14:textId="3B7FBE89" w:rsidR="00031519" w:rsidRPr="000567D5" w:rsidRDefault="00D02B1D" w:rsidP="00BD4FCE">
      <w:pPr>
        <w:widowControl w:val="0"/>
        <w:autoSpaceDE w:val="0"/>
        <w:autoSpaceDN w:val="0"/>
        <w:adjustRightInd w:val="0"/>
        <w:jc w:val="both"/>
        <w:rPr>
          <w:ins w:id="83" w:author="Albi Celaj" w:date="2019-01-17T12:58:00Z"/>
          <w:color w:val="000000"/>
          <w:lang w:val="en-CA"/>
          <w:rPrChange w:id="84" w:author="Albi Celaj" w:date="2019-01-18T14:48:00Z">
            <w:rPr>
              <w:ins w:id="85" w:author="Albi Celaj" w:date="2019-01-17T12:58:00Z"/>
              <w:color w:val="000000"/>
            </w:rPr>
          </w:rPrChange>
        </w:rPr>
        <w:pPrChange w:id="86" w:author="Albi Celaj" w:date="2019-01-17T17:29:00Z">
          <w:pPr>
            <w:widowControl w:val="0"/>
            <w:autoSpaceDE w:val="0"/>
            <w:autoSpaceDN w:val="0"/>
            <w:adjustRightInd w:val="0"/>
            <w:spacing w:before="240"/>
            <w:jc w:val="both"/>
          </w:pPr>
        </w:pPrChange>
      </w:pPr>
      <w:del w:id="87" w:author="Albi Celaj" w:date="2019-01-18T14:46:00Z">
        <w:r w:rsidDel="004A120D">
          <w:rPr>
            <w:color w:val="000000"/>
            <w:lang w:val="en-CA"/>
          </w:rPr>
          <w:delText>the of</w:delText>
        </w:r>
        <w:r w:rsidR="0017639A" w:rsidDel="004A120D">
          <w:rPr>
            <w:color w:val="000000"/>
            <w:lang w:val="en-CA"/>
          </w:rPr>
          <w:delText xml:space="preserve">first </w:delText>
        </w:r>
      </w:del>
      <w:ins w:id="88" w:author="Albi Celaj" w:date="2019-01-18T15:10:00Z">
        <w:r w:rsidR="003F050F">
          <w:rPr>
            <w:color w:val="000000"/>
            <w:lang w:val="en-CA"/>
          </w:rPr>
          <w:t>T</w:t>
        </w:r>
      </w:ins>
      <w:ins w:id="89" w:author="Albi Celaj" w:date="2019-01-18T15:03:00Z">
        <w:r w:rsidR="006F1FDD">
          <w:rPr>
            <w:color w:val="000000"/>
            <w:lang w:val="en-CA"/>
          </w:rPr>
          <w:t xml:space="preserve">o more readily illustrate </w:t>
        </w:r>
      </w:ins>
      <w:ins w:id="90" w:author="Albi Celaj" w:date="2019-01-21T10:36:00Z">
        <w:r w:rsidR="008278B1">
          <w:rPr>
            <w:color w:val="000000"/>
            <w:lang w:val="en-CA"/>
          </w:rPr>
          <w:t>complex</w:t>
        </w:r>
      </w:ins>
      <w:ins w:id="91" w:author="Albi Celaj" w:date="2019-01-18T15:05:00Z">
        <w:r w:rsidR="005A3D95">
          <w:rPr>
            <w:color w:val="000000"/>
            <w:lang w:val="en-CA"/>
          </w:rPr>
          <w:t xml:space="preserve"> </w:t>
        </w:r>
      </w:ins>
      <w:ins w:id="92" w:author="Albi Celaj" w:date="2019-01-18T15:03:00Z">
        <w:r w:rsidR="006F1FDD">
          <w:rPr>
            <w:color w:val="000000"/>
            <w:lang w:val="en-CA"/>
          </w:rPr>
          <w:t xml:space="preserve">combinatorial </w:t>
        </w:r>
      </w:ins>
      <w:ins w:id="93" w:author="Albi Celaj" w:date="2019-01-18T15:04:00Z">
        <w:r w:rsidR="0095070F">
          <w:rPr>
            <w:color w:val="000000"/>
            <w:lang w:val="en-CA"/>
          </w:rPr>
          <w:t xml:space="preserve">knockout </w:t>
        </w:r>
      </w:ins>
      <w:ins w:id="94" w:author="Albi Celaj" w:date="2019-01-18T15:03:00Z">
        <w:r w:rsidR="006F1FDD">
          <w:rPr>
            <w:color w:val="000000"/>
            <w:lang w:val="en-CA"/>
          </w:rPr>
          <w:t>effects</w:t>
        </w:r>
      </w:ins>
      <w:ins w:id="95" w:author="Albi Celaj" w:date="2019-01-21T10:36:00Z">
        <w:r w:rsidR="008278B1">
          <w:rPr>
            <w:color w:val="000000"/>
            <w:lang w:val="en-CA"/>
          </w:rPr>
          <w:t xml:space="preserve"> in the engineered population</w:t>
        </w:r>
      </w:ins>
      <w:ins w:id="96" w:author="Albi Celaj" w:date="2019-01-18T15:10:00Z">
        <w:r w:rsidR="003F050F">
          <w:rPr>
            <w:color w:val="000000"/>
            <w:lang w:val="en-CA"/>
          </w:rPr>
          <w:t xml:space="preserve">, </w:t>
        </w:r>
        <w:r w:rsidR="003F050F">
          <w:rPr>
            <w:color w:val="000000"/>
            <w:lang w:val="en-CA"/>
          </w:rPr>
          <w:t xml:space="preserve">we first </w:t>
        </w:r>
      </w:ins>
      <w:ins w:id="97" w:author="Albi Celaj" w:date="2019-01-18T15:15:00Z">
        <w:r w:rsidR="001F2D56">
          <w:rPr>
            <w:color w:val="000000"/>
            <w:lang w:val="en-CA"/>
          </w:rPr>
          <w:t>identif</w:t>
        </w:r>
      </w:ins>
      <w:ins w:id="98" w:author="Albi Celaj" w:date="2019-01-21T10:37:00Z">
        <w:r w:rsidR="008278B1">
          <w:rPr>
            <w:color w:val="000000"/>
            <w:lang w:val="en-CA"/>
          </w:rPr>
          <w:t>ied</w:t>
        </w:r>
      </w:ins>
      <w:ins w:id="99" w:author="Albi Celaj" w:date="2019-01-18T16:50:00Z">
        <w:r w:rsidR="001F2D56">
          <w:rPr>
            <w:color w:val="000000"/>
            <w:lang w:val="en-CA"/>
          </w:rPr>
          <w:t xml:space="preserve"> a smaller set of</w:t>
        </w:r>
      </w:ins>
      <w:ins w:id="100" w:author="Albi Celaj" w:date="2019-01-18T16:33:00Z">
        <w:r w:rsidR="0011558E">
          <w:rPr>
            <w:color w:val="000000"/>
            <w:lang w:val="en-CA"/>
          </w:rPr>
          <w:t xml:space="preserve"> </w:t>
        </w:r>
      </w:ins>
      <w:ins w:id="101" w:author="Albi Celaj" w:date="2019-01-18T17:20:00Z">
        <w:r w:rsidR="00CA4479">
          <w:rPr>
            <w:color w:val="000000"/>
            <w:lang w:val="en-CA"/>
          </w:rPr>
          <w:t>most-</w:t>
        </w:r>
      </w:ins>
      <w:ins w:id="102" w:author="Albi Celaj" w:date="2019-01-18T16:33:00Z">
        <w:r w:rsidR="0011558E">
          <w:rPr>
            <w:color w:val="000000"/>
            <w:lang w:val="en-CA"/>
          </w:rPr>
          <w:t>important ABC transporters for each compound</w:t>
        </w:r>
      </w:ins>
      <w:ins w:id="103" w:author="Albi Celaj" w:date="2019-01-18T14:46:00Z">
        <w:r w:rsidR="00694276">
          <w:rPr>
            <w:color w:val="000000"/>
            <w:lang w:val="en-CA"/>
          </w:rPr>
          <w:t>.</w:t>
        </w:r>
        <w:r w:rsidR="004A120D">
          <w:rPr>
            <w:color w:val="000000"/>
            <w:lang w:val="en-CA"/>
          </w:rPr>
          <w:t xml:space="preserve"> </w:t>
        </w:r>
      </w:ins>
      <w:ins w:id="104" w:author="Albi Celaj" w:date="2019-01-18T16:34:00Z">
        <w:r w:rsidR="0011558E">
          <w:rPr>
            <w:color w:val="000000"/>
            <w:lang w:val="en-CA"/>
          </w:rPr>
          <w:t xml:space="preserve"> For this, w</w:t>
        </w:r>
      </w:ins>
      <w:ins w:id="105" w:author="Albi Celaj" w:date="2019-01-18T15:11:00Z">
        <w:r w:rsidR="00694276">
          <w:rPr>
            <w:color w:val="000000"/>
            <w:lang w:val="en-CA"/>
          </w:rPr>
          <w:t>e</w:t>
        </w:r>
      </w:ins>
      <w:ins w:id="106" w:author="Albi Celaj" w:date="2019-01-17T12:45:00Z">
        <w:r w:rsidR="001F0493" w:rsidRPr="00FB55DF">
          <w:rPr>
            <w:color w:val="000000"/>
          </w:rPr>
          <w:t xml:space="preserve"> applied </w:t>
        </w:r>
        <w:r w:rsidR="001F0493">
          <w:rPr>
            <w:color w:val="000000"/>
          </w:rPr>
          <w:t xml:space="preserve">a </w:t>
        </w:r>
        <w:r w:rsidR="001F0493" w:rsidRPr="00FB55DF">
          <w:rPr>
            <w:color w:val="000000"/>
          </w:rPr>
          <w:t>generali</w:t>
        </w:r>
        <w:r w:rsidR="004A120D">
          <w:rPr>
            <w:color w:val="000000"/>
          </w:rPr>
          <w:t>zed linear model to</w:t>
        </w:r>
        <w:r w:rsidR="001F0493" w:rsidRPr="00FB55DF">
          <w:rPr>
            <w:color w:val="000000"/>
          </w:rPr>
          <w:t xml:space="preserve"> </w:t>
        </w:r>
      </w:ins>
      <w:ins w:id="107" w:author="Albi Celaj" w:date="2019-01-18T14:51:00Z">
        <w:r w:rsidR="007E0CA9">
          <w:rPr>
            <w:color w:val="000000"/>
          </w:rPr>
          <w:t xml:space="preserve">identify and </w:t>
        </w:r>
      </w:ins>
      <w:ins w:id="108" w:author="Albi Celaj" w:date="2019-01-17T12:45:00Z">
        <w:r w:rsidR="001F0493" w:rsidRPr="00FB55DF">
          <w:rPr>
            <w:color w:val="000000"/>
          </w:rPr>
          <w:t xml:space="preserve">quantitatively model associations between individual knockouts and drug resistance (see Methods). </w:t>
        </w:r>
      </w:ins>
      <w:ins w:id="109" w:author="Albi Celaj" w:date="2019-01-17T14:56:00Z">
        <w:r w:rsidR="00640314">
          <w:rPr>
            <w:color w:val="000000"/>
          </w:rPr>
          <w:t xml:space="preserve"> </w:t>
        </w:r>
      </w:ins>
      <w:ins w:id="110" w:author="Albi Celaj" w:date="2019-01-17T12:45:00Z">
        <w:r w:rsidR="001F0493">
          <w:rPr>
            <w:color w:val="000000"/>
          </w:rPr>
          <w:t xml:space="preserve">Knockouts that significantly changed the estimated resistance to a drug </w:t>
        </w:r>
        <w:r w:rsidR="001F0493" w:rsidRPr="00FB55DF">
          <w:rPr>
            <w:color w:val="000000"/>
          </w:rPr>
          <w:t xml:space="preserve">by </w:t>
        </w:r>
        <w:r w:rsidR="001F0493">
          <w:rPr>
            <w:color w:val="000000"/>
          </w:rPr>
          <w:t xml:space="preserve">+/- </w:t>
        </w:r>
        <w:r w:rsidR="001F0493" w:rsidRPr="00FB55DF">
          <w:rPr>
            <w:color w:val="000000"/>
          </w:rPr>
          <w:t>10%</w:t>
        </w:r>
        <w:r w:rsidR="001F0493">
          <w:rPr>
            <w:color w:val="000000"/>
          </w:rPr>
          <w:t xml:space="preserve"> were considered strong</w:t>
        </w:r>
      </w:ins>
      <w:ins w:id="111" w:author="Albi Celaj" w:date="2019-01-17T12:52:00Z">
        <w:r w:rsidR="00957B44">
          <w:rPr>
            <w:color w:val="000000"/>
          </w:rPr>
          <w:t>, and other significant associations were defined to be weak.</w:t>
        </w:r>
      </w:ins>
      <w:ins w:id="112" w:author="Albi Celaj" w:date="2019-01-17T12:45:00Z">
        <w:r w:rsidR="001F0493" w:rsidRPr="00FB55DF">
          <w:rPr>
            <w:color w:val="000000"/>
          </w:rPr>
          <w:t xml:space="preserve">  </w:t>
        </w:r>
      </w:ins>
      <w:ins w:id="113" w:author="Albi Celaj" w:date="2019-01-17T12:50:00Z">
        <w:r w:rsidR="00957B44">
          <w:rPr>
            <w:color w:val="000000"/>
          </w:rPr>
          <w:t xml:space="preserve">We found 62 </w:t>
        </w:r>
      </w:ins>
      <w:ins w:id="114" w:author="Albi Celaj" w:date="2019-01-17T12:52:00Z">
        <w:r w:rsidR="00957B44">
          <w:rPr>
            <w:color w:val="000000"/>
          </w:rPr>
          <w:t>resistance</w:t>
        </w:r>
      </w:ins>
      <w:ins w:id="115" w:author="Albi Celaj" w:date="2019-01-17T12:50:00Z">
        <w:r w:rsidR="002F580B">
          <w:rPr>
            <w:color w:val="000000"/>
          </w:rPr>
          <w:t xml:space="preserve">-knockout associations that were reproducible in both </w:t>
        </w:r>
      </w:ins>
      <w:proofErr w:type="spellStart"/>
      <w:ins w:id="116" w:author="Albi Celaj" w:date="2019-01-17T12:53:00Z">
        <w:r w:rsidR="00957B44" w:rsidRPr="00137983">
          <w:rPr>
            <w:color w:val="000000"/>
          </w:rPr>
          <w:t>MAT</w:t>
        </w:r>
        <w:r w:rsidR="00957B44" w:rsidRPr="00137983">
          <w:rPr>
            <w:b/>
            <w:color w:val="000000"/>
          </w:rPr>
          <w:t>a</w:t>
        </w:r>
        <w:proofErr w:type="spellEnd"/>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ins>
      <w:ins w:id="117" w:author="Albi Celaj" w:date="2019-01-17T12:50:00Z">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ins>
      <w:ins w:id="118" w:author="Albi Celaj" w:date="2019-01-18T15:12:00Z">
        <w:r w:rsidR="00694276">
          <w:rPr>
            <w:color w:val="000000"/>
          </w:rPr>
          <w:t xml:space="preserve"> </w:t>
        </w:r>
      </w:ins>
      <w:ins w:id="119" w:author="Albi Celaj" w:date="2019-01-17T12:57:00Z">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 xml:space="preserve">S4, Data S6).  </w:t>
        </w:r>
      </w:ins>
      <w:ins w:id="120" w:author="Albi Celaj" w:date="2019-01-17T12:51:00Z">
        <w:r w:rsidR="00957B44">
          <w:rPr>
            <w:color w:val="000000"/>
          </w:rPr>
          <w:t>When instea</w:t>
        </w:r>
        <w:bookmarkStart w:id="121" w:name="_GoBack"/>
        <w:bookmarkEnd w:id="121"/>
        <w:r w:rsidR="00957B44">
          <w:rPr>
            <w:color w:val="000000"/>
          </w:rPr>
          <w:t>d iden</w:t>
        </w:r>
      </w:ins>
      <w:ins w:id="122" w:author="Albi Celaj" w:date="2019-01-17T12:53:00Z">
        <w:r w:rsidR="00957B44">
          <w:rPr>
            <w:color w:val="000000"/>
          </w:rPr>
          <w:t xml:space="preserve">tifying </w:t>
        </w:r>
      </w:ins>
      <w:ins w:id="123" w:author="Albi Celaj" w:date="2019-01-17T12:54:00Z">
        <w:r w:rsidR="00957B44">
          <w:rPr>
            <w:color w:val="000000"/>
          </w:rPr>
          <w:t>a</w:t>
        </w:r>
        <w:r w:rsidR="00957B44">
          <w:rPr>
            <w:color w:val="000000"/>
          </w:rPr>
          <w:t xml:space="preserve">ssociations between each knockout and baseline </w:t>
        </w:r>
        <w:r w:rsidR="00175454">
          <w:rPr>
            <w:color w:val="000000"/>
          </w:rPr>
          <w:t>growth rate (in the DMSO</w:t>
        </w:r>
        <w:r w:rsidR="00957B44">
          <w:rPr>
            <w:color w:val="000000"/>
          </w:rPr>
          <w:t xml:space="preserve"> condition),</w:t>
        </w:r>
        <w:r w:rsidR="00957B44">
          <w:rPr>
            <w:color w:val="000000"/>
          </w:rPr>
          <w:t xml:space="preserve"> we found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a statistically significant impact</w:t>
        </w:r>
      </w:ins>
      <w:ins w:id="124" w:author="Albi Celaj" w:date="2019-01-17T13:05:00Z">
        <w:r w:rsidR="00881056">
          <w:rPr>
            <w:lang w:val="en-CA"/>
          </w:rPr>
          <w:t xml:space="preserve"> in both pools</w:t>
        </w:r>
      </w:ins>
      <w:ins w:id="125" w:author="Albi Celaj" w:date="2019-01-17T12:54:00Z">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957B44">
          <w:rPr>
            <w:color w:val="000000"/>
          </w:rPr>
          <w:t xml:space="preserve">).  </w:t>
        </w:r>
        <w:r w:rsidR="00957B44">
          <w:rPr>
            <w:color w:val="000000"/>
          </w:rPr>
          <w:t>However,</w:t>
        </w:r>
        <w:r w:rsidR="00957B44">
          <w:rPr>
            <w:color w:val="000000"/>
          </w:rPr>
          <w:t xml:space="preserve"> </w:t>
        </w:r>
        <w:r w:rsidR="00957B44">
          <w:rPr>
            <w:color w:val="000000"/>
          </w:rPr>
          <w:t xml:space="preserve">the </w:t>
        </w:r>
        <w:r w:rsidR="00957B44">
          <w:rPr>
            <w:color w:val="000000"/>
          </w:rPr>
          <w:t xml:space="preserve">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w:t>
        </w:r>
      </w:ins>
      <w:ins w:id="126" w:author="Albi Celaj" w:date="2019-01-17T12:55:00Z">
        <w:r w:rsidR="00957B44">
          <w:rPr>
            <w:lang w:val="en-CA"/>
          </w:rPr>
          <w:t>on baseline growth w</w:t>
        </w:r>
      </w:ins>
      <w:ins w:id="127" w:author="Albi Celaj" w:date="2019-01-17T13:06:00Z">
        <w:r w:rsidR="00881056">
          <w:rPr>
            <w:lang w:val="en-CA"/>
          </w:rPr>
          <w:t>ere</w:t>
        </w:r>
      </w:ins>
      <w:ins w:id="128" w:author="Albi Celaj" w:date="2019-01-17T12:54:00Z">
        <w:r w:rsidR="00957B44">
          <w:rPr>
            <w:lang w:val="en-CA"/>
          </w:rPr>
          <w:t xml:space="preserve"> </w:t>
        </w:r>
      </w:ins>
      <w:ins w:id="129" w:author="Albi Celaj" w:date="2019-01-17T15:01:00Z">
        <w:r w:rsidR="00C4371C">
          <w:rPr>
            <w:lang w:val="en-CA"/>
          </w:rPr>
          <w:t>weak</w:t>
        </w:r>
      </w:ins>
      <w:ins w:id="130" w:author="Albi Celaj" w:date="2019-01-17T12:54:00Z">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ins>
      <w:ins w:id="131" w:author="Albi Celaj" w:date="2019-01-17T12:55:00Z">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ins>
      <w:ins w:id="132" w:author="Albi Celaj" w:date="2019-01-17T12:59:00Z">
        <w:r w:rsidR="008503FF">
          <w:rPr>
            <w:color w:val="000000"/>
          </w:rPr>
          <w:t>i</w:t>
        </w:r>
      </w:ins>
      <w:ins w:id="133" w:author="Albi Celaj" w:date="2019-01-17T12:55:00Z">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 xml:space="preserve">involved only five ABC </w:t>
        </w:r>
        <w:r w:rsidR="00957B44" w:rsidRPr="00FB55DF">
          <w:rPr>
            <w:color w:val="000000"/>
          </w:rPr>
          <w:lastRenderedPageBreak/>
          <w:t>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ins>
      <w:ins w:id="134" w:author="Albi Celaj" w:date="2019-01-21T10:38:00Z">
        <w:r w:rsidR="008278B1">
          <w:rPr>
            <w:color w:val="000000"/>
          </w:rPr>
          <w:t xml:space="preserve"> </w:t>
        </w:r>
      </w:ins>
      <w:ins w:id="135" w:author="Albi Celaj" w:date="2019-01-17T12:55:00Z">
        <w:r w:rsidR="00957B44" w:rsidRPr="00FB55DF">
          <w:rPr>
            <w:color w:val="000000"/>
          </w:rPr>
          <w:t xml:space="preserve">initially </w:t>
        </w:r>
      </w:ins>
      <w:ins w:id="136" w:author="Albi Celaj" w:date="2019-01-18T15:12:00Z">
        <w:r w:rsidR="00694276">
          <w:rPr>
            <w:color w:val="000000"/>
          </w:rPr>
          <w:t>restrict</w:t>
        </w:r>
      </w:ins>
      <w:ins w:id="137" w:author="Albi Celaj" w:date="2019-01-21T10:38:00Z">
        <w:r w:rsidR="008278B1">
          <w:rPr>
            <w:color w:val="000000"/>
          </w:rPr>
          <w:t>ed</w:t>
        </w:r>
      </w:ins>
      <w:ins w:id="138" w:author="Albi Celaj" w:date="2019-01-17T12:55:00Z">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ins>
      <w:ins w:id="139" w:author="Albi Celaj" w:date="2019-01-18T16:51:00Z">
        <w:r w:rsidR="00037946">
          <w:rPr>
            <w:color w:val="000000"/>
          </w:rPr>
          <w:t>Within</w:t>
        </w:r>
      </w:ins>
      <w:ins w:id="140" w:author="Albi Celaj" w:date="2019-01-17T12:58:00Z">
        <w:r w:rsidR="00D025D1">
          <w:rPr>
            <w:color w:val="000000"/>
          </w:rPr>
          <w:t xml:space="preserve"> these five frequently-associated</w:t>
        </w:r>
        <w:r w:rsidR="00031519" w:rsidRPr="00FB55DF">
          <w:rPr>
            <w:color w:val="000000"/>
          </w:rPr>
          <w:t xml:space="preserve"> transporters, we </w:t>
        </w:r>
        <w:r w:rsidR="003162BC">
          <w:rPr>
            <w:color w:val="000000"/>
          </w:rPr>
          <w:t>detect</w:t>
        </w:r>
      </w:ins>
      <w:ins w:id="141" w:author="Albi Celaj" w:date="2019-01-17T17:17:00Z">
        <w:r w:rsidR="0085049A">
          <w:rPr>
            <w:color w:val="000000"/>
          </w:rPr>
          <w:t>ed</w:t>
        </w:r>
      </w:ins>
      <w:ins w:id="142" w:author="Albi Celaj" w:date="2019-01-17T12:58:00Z">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w:t>
        </w:r>
      </w:ins>
      <w:ins w:id="143" w:author="Albi Celaj" w:date="2019-01-17T12:59:00Z">
        <w:r w:rsidR="008503FF">
          <w:rPr>
            <w:color w:val="000000"/>
          </w:rPr>
          <w:t xml:space="preserve"> resistance</w:t>
        </w:r>
      </w:ins>
      <w:ins w:id="144" w:author="Albi Celaj" w:date="2019-01-17T12:58:00Z">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 xml:space="preserve">S4; </w:t>
        </w:r>
        <w:commentRangeStart w:id="145"/>
        <w:r w:rsidR="00031519" w:rsidRPr="00FB55DF">
          <w:rPr>
            <w:color w:val="000000"/>
          </w:rPr>
          <w:t>Data S7</w:t>
        </w:r>
        <w:commentRangeEnd w:id="145"/>
        <w:r w:rsidR="00031519">
          <w:rPr>
            <w:color w:val="000000"/>
          </w:rPr>
          <w:t>)</w:t>
        </w:r>
        <w:r w:rsidR="00031519">
          <w:rPr>
            <w:rStyle w:val="CommentReference"/>
            <w:rFonts w:asciiTheme="minorHAnsi" w:hAnsiTheme="minorHAnsi" w:cstheme="minorBidi"/>
          </w:rPr>
          <w:commentReference w:id="145"/>
        </w:r>
        <w:r w:rsidR="00031519" w:rsidRPr="00FB55DF">
          <w:rPr>
            <w:color w:val="000000"/>
          </w:rPr>
          <w:t xml:space="preserve">.  </w:t>
        </w:r>
      </w:ins>
    </w:p>
    <w:p w14:paraId="43D5E3B3" w14:textId="7E332B03" w:rsidR="00B21BC2" w:rsidRDefault="000D3309" w:rsidP="00B21BC2">
      <w:pPr>
        <w:widowControl w:val="0"/>
        <w:autoSpaceDE w:val="0"/>
        <w:autoSpaceDN w:val="0"/>
        <w:adjustRightInd w:val="0"/>
        <w:spacing w:before="240"/>
        <w:jc w:val="both"/>
        <w:rPr>
          <w:ins w:id="146" w:author="Albi Celaj" w:date="2019-01-17T13:24:00Z"/>
          <w:color w:val="000000"/>
        </w:rPr>
      </w:pPr>
      <w:del w:id="147" w:author="Albi Celaj" w:date="2019-01-18T15:06:00Z">
        <w:r w:rsidDel="001C404C">
          <w:rPr>
            <w:color w:val="000000"/>
          </w:rPr>
          <w:delText xml:space="preserve">Considering only the </w:delText>
        </w:r>
      </w:del>
      <w:ins w:id="148" w:author="Albi Celaj" w:date="2019-01-21T10:44:00Z">
        <w:r w:rsidR="00462227">
          <w:rPr>
            <w:color w:val="000000"/>
          </w:rPr>
          <w:t>With</w:t>
        </w:r>
      </w:ins>
      <w:ins w:id="149" w:author="Albi Celaj" w:date="2019-01-18T15:06:00Z">
        <w:r w:rsidR="001C404C">
          <w:rPr>
            <w:color w:val="000000"/>
          </w:rPr>
          <w:t xml:space="preserve"> </w:t>
        </w:r>
      </w:ins>
      <w:r>
        <w:rPr>
          <w:color w:val="000000"/>
        </w:rPr>
        <w:t>five frequently-associated transporters</w:t>
      </w:r>
      <w:ins w:id="150" w:author="Albi Celaj" w:date="2019-01-21T10:44:00Z">
        <w:r w:rsidR="008E5AD8">
          <w:rPr>
            <w:color w:val="000000"/>
          </w:rPr>
          <w:t xml:space="preserve"> </w:t>
        </w:r>
        <w:r w:rsidR="008E5AD8">
          <w:rPr>
            <w:color w:val="000000"/>
          </w:rPr>
          <w:t>identified</w:t>
        </w:r>
      </w:ins>
      <w:r>
        <w:rPr>
          <w:color w:val="000000"/>
        </w:rPr>
        <w:t xml:space="preserve">, we </w:t>
      </w:r>
      <w:del w:id="151" w:author="Albi Celaj" w:date="2019-01-21T10:38:00Z">
        <w:r w:rsidDel="008278B1">
          <w:rPr>
            <w:color w:val="000000"/>
          </w:rPr>
          <w:delText xml:space="preserve">could </w:delText>
        </w:r>
      </w:del>
      <w:r>
        <w:rPr>
          <w:color w:val="000000"/>
        </w:rPr>
        <w:t>profile</w:t>
      </w:r>
      <w:ins w:id="152" w:author="Albi Celaj" w:date="2019-01-21T10:38:00Z">
        <w:r w:rsidR="008278B1">
          <w:rPr>
            <w:color w:val="000000"/>
          </w:rPr>
          <w:t>d</w:t>
        </w:r>
      </w:ins>
      <w:r>
        <w:rPr>
          <w:color w:val="000000"/>
        </w:rPr>
        <w:t xml:space="preserve"> resistance</w:t>
      </w:r>
      <w:ins w:id="153" w:author="Albi Celaj" w:date="2019-01-17T11:33:00Z">
        <w:r>
          <w:rPr>
            <w:color w:val="000000"/>
          </w:rPr>
          <w:t xml:space="preserve"> for </w:t>
        </w:r>
      </w:ins>
      <w:r>
        <w:rPr>
          <w:color w:val="000000"/>
        </w:rPr>
        <w:t>a</w:t>
      </w:r>
      <w:ins w:id="154" w:author="Albi Celaj" w:date="2019-01-18T17:22:00Z">
        <w:r w:rsidR="00BE3182">
          <w:rPr>
            <w:color w:val="000000"/>
          </w:rPr>
          <w:t xml:space="preserve"> more intuitively</w:t>
        </w:r>
      </w:ins>
      <w:del w:id="155" w:author="Albi Celaj" w:date="2019-01-18T17:21:00Z">
        <w:r w:rsidDel="00506D7F">
          <w:rPr>
            <w:color w:val="000000"/>
          </w:rPr>
          <w:delText xml:space="preserve"> mo</w:delText>
        </w:r>
      </w:del>
      <w:ins w:id="156" w:author="Albi Celaj" w:date="2019-01-18T17:22:00Z">
        <w:r w:rsidR="00BE3182">
          <w:rPr>
            <w:color w:val="000000"/>
          </w:rPr>
          <w:t xml:space="preserve"> </w:t>
        </w:r>
      </w:ins>
      <w:ins w:id="157" w:author="Albi Celaj" w:date="2019-01-18T15:16:00Z">
        <w:r w:rsidR="00655A94">
          <w:rPr>
            <w:color w:val="000000"/>
          </w:rPr>
          <w:t>manageable</w:t>
        </w:r>
      </w:ins>
      <w:del w:id="158" w:author="Albi Celaj" w:date="2019-01-18T15:16:00Z">
        <w:r w:rsidDel="00655A94">
          <w:rPr>
            <w:color w:val="000000"/>
          </w:rPr>
          <w:delText>dest</w:delText>
        </w:r>
      </w:del>
      <w:r>
        <w:rPr>
          <w:color w:val="000000"/>
        </w:rPr>
        <w:t xml:space="preserve"> set</w:t>
      </w:r>
      <w:ins w:id="159" w:author="Albi Celaj" w:date="2019-01-17T11:33:00Z">
        <w:r>
          <w:rPr>
            <w:color w:val="000000"/>
          </w:rPr>
          <w:t xml:space="preserve"> </w:t>
        </w:r>
      </w:ins>
      <w:ins w:id="160" w:author="Albi Celaj" w:date="2019-01-17T17:18:00Z">
        <w:r>
          <w:rPr>
            <w:color w:val="000000"/>
          </w:rPr>
          <w:t xml:space="preserve">of 32 </w:t>
        </w:r>
      </w:ins>
      <w:ins w:id="161" w:author="Albi Celaj" w:date="2019-01-17T17:19:00Z">
        <w:r>
          <w:rPr>
            <w:color w:val="000000"/>
          </w:rPr>
          <w:t>(2</w:t>
        </w:r>
        <w:r w:rsidRPr="003D19AC">
          <w:rPr>
            <w:color w:val="000000"/>
            <w:vertAlign w:val="superscript"/>
          </w:rPr>
          <w:t>5</w:t>
        </w:r>
        <w:r>
          <w:rPr>
            <w:color w:val="000000"/>
          </w:rPr>
          <w:t xml:space="preserve">) </w:t>
        </w:r>
      </w:ins>
      <w:r>
        <w:rPr>
          <w:color w:val="000000"/>
        </w:rPr>
        <w:t xml:space="preserve">combinatorial </w:t>
      </w:r>
      <w:ins w:id="162" w:author="Albi Celaj" w:date="2019-01-17T13:19:00Z">
        <w:r>
          <w:rPr>
            <w:color w:val="000000"/>
          </w:rPr>
          <w:t>genotype</w:t>
        </w:r>
      </w:ins>
      <w:ins w:id="163" w:author="Albi Celaj" w:date="2019-01-17T17:19:00Z">
        <w:r>
          <w:rPr>
            <w:color w:val="000000"/>
          </w:rPr>
          <w:t>s</w:t>
        </w:r>
      </w:ins>
      <w:r>
        <w:rPr>
          <w:color w:val="000000"/>
        </w:rPr>
        <w:t xml:space="preserve">.  </w:t>
      </w:r>
      <w:r>
        <w:rPr>
          <w:color w:val="000000"/>
        </w:rPr>
        <w:t xml:space="preserve">We derived a </w:t>
      </w:r>
      <w:r>
        <w:rPr>
          <w:color w:val="000000"/>
        </w:rPr>
        <w:t>resistance</w:t>
      </w:r>
      <w:r>
        <w:rPr>
          <w:color w:val="000000"/>
        </w:rPr>
        <w:t xml:space="preserve"> profile for each </w:t>
      </w:r>
      <w:r>
        <w:rPr>
          <w:color w:val="000000"/>
        </w:rPr>
        <w:t xml:space="preserve">combinatorial genotype </w:t>
      </w:r>
      <w:r>
        <w:rPr>
          <w:color w:val="000000"/>
        </w:rPr>
        <w:t>by calculating, for each drug, the average resistance over all strains matching th</w:t>
      </w:r>
      <w:r>
        <w:rPr>
          <w:color w:val="000000"/>
        </w:rPr>
        <w:t>is genotype at all five genes</w:t>
      </w:r>
      <w:ins w:id="164" w:author="Albi Celaj" w:date="2019-01-17T11:33:00Z">
        <w:r w:rsidR="00B87A69">
          <w:rPr>
            <w:color w:val="000000"/>
          </w:rPr>
          <w:t>.</w:t>
        </w:r>
      </w:ins>
      <w:ins w:id="165" w:author="Albi Celaj" w:date="2019-01-17T13:20:00Z">
        <w:r w:rsidR="00D978D1">
          <w:rPr>
            <w:color w:val="000000"/>
          </w:rPr>
          <w:t xml:space="preserve">  </w:t>
        </w:r>
      </w:ins>
      <w:ins w:id="166" w:author="Albi Celaj" w:date="2019-01-17T17:07:00Z">
        <w:r w:rsidR="000C1C3A">
          <w:rPr>
            <w:color w:val="000000"/>
          </w:rPr>
          <w:t xml:space="preserve">These </w:t>
        </w:r>
      </w:ins>
      <w:ins w:id="167" w:author="Albi Celaj" w:date="2019-01-17T17:08:00Z">
        <w:r w:rsidR="000C1C3A">
          <w:rPr>
            <w:color w:val="000000"/>
          </w:rPr>
          <w:t>grouped</w:t>
        </w:r>
      </w:ins>
      <w:ins w:id="168" w:author="Albi Celaj" w:date="2019-01-17T13:21:00Z">
        <w:r w:rsidR="00B21BC2">
          <w:rPr>
            <w:color w:val="000000"/>
          </w:rPr>
          <w:t xml:space="preserve"> </w:t>
        </w:r>
      </w:ins>
      <w:r>
        <w:rPr>
          <w:color w:val="000000"/>
        </w:rPr>
        <w:t xml:space="preserve">resistance </w:t>
      </w:r>
      <w:ins w:id="169" w:author="Albi Celaj" w:date="2019-01-17T13:21:00Z">
        <w:r w:rsidR="00B21BC2">
          <w:rPr>
            <w:color w:val="000000"/>
          </w:rPr>
          <w:t xml:space="preserve">profiles showed striking correspondence when calculated </w:t>
        </w:r>
        <w:r w:rsidR="00B21BC2">
          <w:rPr>
            <w:color w:val="000000"/>
          </w:rPr>
          <w:t xml:space="preserve">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ins>
      <w:ins w:id="170" w:author="Albi Celaj" w:date="2019-01-17T13:23:00Z">
        <w:r w:rsidR="00B21BC2">
          <w:rPr>
            <w:rFonts w:eastAsia="Calibri"/>
            <w:color w:val="000000"/>
          </w:rPr>
          <w:t>pools</w:t>
        </w:r>
      </w:ins>
      <w:ins w:id="171" w:author="Albi Celaj" w:date="2019-01-17T13:21:00Z">
        <w:r w:rsidR="00B21BC2">
          <w:rPr>
            <w:color w:val="000000"/>
          </w:rPr>
          <w:t xml:space="preserve"> (Figure S5)</w:t>
        </w:r>
      </w:ins>
      <w:ins w:id="172" w:author="Albi Celaj" w:date="2019-01-17T13:22:00Z">
        <w:r w:rsidR="00B21BC2">
          <w:rPr>
            <w:color w:val="000000"/>
          </w:rPr>
          <w:t xml:space="preserve">.  For example, </w:t>
        </w:r>
        <w:proofErr w:type="spellStart"/>
        <w:r w:rsidR="00B21BC2">
          <w:rPr>
            <w:color w:val="000000"/>
          </w:rPr>
          <w:t>camptothecin</w:t>
        </w:r>
        <w:proofErr w:type="spellEnd"/>
        <w:r w:rsidR="00B21BC2">
          <w:rPr>
            <w:color w:val="000000"/>
          </w:rPr>
          <w:t xml:space="preserve"> and ketoconazole had a very </w:t>
        </w:r>
        <w:proofErr w:type="gramStart"/>
        <w:r w:rsidR="00B21BC2">
          <w:rPr>
            <w:color w:val="000000"/>
          </w:rPr>
          <w:t>high profile</w:t>
        </w:r>
        <w:proofErr w:type="gramEnd"/>
        <w:r w:rsidR="00B21BC2">
          <w:rPr>
            <w:color w:val="000000"/>
          </w:rPr>
          <w:t xml:space="preserve"> correlation </w:t>
        </w:r>
      </w:ins>
      <w:ins w:id="173" w:author="Albi Celaj" w:date="2019-01-17T13:23:00Z">
        <w:r w:rsidR="00B21BC2">
          <w:rPr>
            <w:color w:val="000000"/>
          </w:rPr>
          <w:t xml:space="preserve">of r </w:t>
        </w:r>
      </w:ins>
      <w:ins w:id="174" w:author="Albi Celaj" w:date="2019-01-17T13:24:00Z">
        <w:r w:rsidR="00B21BC2" w:rsidRPr="008009D6">
          <w:rPr>
            <w:color w:val="000000"/>
          </w:rPr>
          <w:t>≥</w:t>
        </w:r>
      </w:ins>
      <w:ins w:id="175" w:author="Albi Celaj" w:date="2019-01-17T13:23:00Z">
        <w:r w:rsidR="00B21BC2">
          <w:rPr>
            <w:color w:val="000000"/>
          </w:rPr>
          <w:t xml:space="preserve"> 0.99</w:t>
        </w:r>
      </w:ins>
      <w:ins w:id="176" w:author="Albi Celaj" w:date="2019-01-17T13:21:00Z">
        <w:r w:rsidR="00B21BC2">
          <w:rPr>
            <w:color w:val="000000"/>
          </w:rPr>
          <w:t xml:space="preserve"> </w:t>
        </w:r>
      </w:ins>
      <w:ins w:id="177" w:author="Albi Celaj" w:date="2019-01-17T13:23:00Z">
        <w:r w:rsidR="00B21BC2">
          <w:rPr>
            <w:color w:val="000000"/>
          </w:rPr>
          <w:t>(Figure 2A).</w:t>
        </w:r>
      </w:ins>
      <w:ins w:id="178" w:author="Albi Celaj" w:date="2019-01-17T13:24:00Z">
        <w:r w:rsidR="00B21BC2">
          <w:rPr>
            <w:color w:val="000000"/>
          </w:rPr>
          <w:t xml:space="preserve"> Indeed,</w:t>
        </w:r>
      </w:ins>
      <w:ins w:id="179" w:author="Albi Celaj" w:date="2019-01-17T11:33:00Z">
        <w:r w:rsidR="00025615">
          <w:rPr>
            <w:color w:val="000000"/>
          </w:rPr>
          <w:t xml:space="preserve"> </w:t>
        </w:r>
      </w:ins>
      <w:ins w:id="180" w:author="Albi Celaj" w:date="2019-01-17T13:24:00Z">
        <w:r w:rsidR="00B21BC2">
          <w:rPr>
            <w:color w:val="000000"/>
          </w:rPr>
          <w:t>w</w:t>
        </w:r>
      </w:ins>
      <w:ins w:id="181" w:author="Albi Celaj" w:date="2019-01-17T11:33:00Z">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p>
    <w:p w14:paraId="257DB58C" w14:textId="66DB986F" w:rsidR="00025615" w:rsidRPr="00632235" w:rsidRDefault="008278B1" w:rsidP="00623E34">
      <w:pPr>
        <w:widowControl w:val="0"/>
        <w:autoSpaceDE w:val="0"/>
        <w:autoSpaceDN w:val="0"/>
        <w:adjustRightInd w:val="0"/>
        <w:spacing w:before="240"/>
        <w:jc w:val="both"/>
        <w:rPr>
          <w:ins w:id="182" w:author="Albi Celaj" w:date="2019-01-17T11:33:00Z"/>
          <w:color w:val="000000"/>
        </w:rPr>
      </w:pPr>
      <w:ins w:id="183" w:author="Albi Celaj" w:date="2019-01-17T17:09:00Z">
        <w:r>
          <w:rPr>
            <w:color w:val="000000"/>
          </w:rPr>
          <w:t>Th</w:t>
        </w:r>
      </w:ins>
      <w:ins w:id="184" w:author="Albi Celaj" w:date="2019-01-21T10:39:00Z">
        <w:r>
          <w:rPr>
            <w:color w:val="000000"/>
          </w:rPr>
          <w:t>e</w:t>
        </w:r>
      </w:ins>
      <w:ins w:id="185" w:author="Albi Celaj" w:date="2019-01-17T13:46:00Z">
        <w:r w:rsidR="00F71357">
          <w:rPr>
            <w:color w:val="000000"/>
          </w:rPr>
          <w:t xml:space="preserve"> </w:t>
        </w:r>
      </w:ins>
      <w:ins w:id="186" w:author="Albi Celaj" w:date="2019-01-17T13:49:00Z">
        <w:r w:rsidR="000C1C3A">
          <w:rPr>
            <w:color w:val="000000"/>
          </w:rPr>
          <w:t>f</w:t>
        </w:r>
      </w:ins>
      <w:ins w:id="187" w:author="Albi Celaj" w:date="2019-01-17T17:08:00Z">
        <w:r w:rsidR="000C1C3A">
          <w:rPr>
            <w:color w:val="000000"/>
          </w:rPr>
          <w:t>ive-gene</w:t>
        </w:r>
      </w:ins>
      <w:ins w:id="188" w:author="Albi Celaj" w:date="2019-01-17T13:46:00Z">
        <w:r w:rsidR="00F71357">
          <w:rPr>
            <w:color w:val="000000"/>
          </w:rPr>
          <w:t xml:space="preserve"> resistance profiles</w:t>
        </w:r>
      </w:ins>
      <w:ins w:id="189" w:author="Albi Celaj" w:date="2019-01-17T17:09:00Z">
        <w:r w:rsidR="000C1C3A">
          <w:rPr>
            <w:color w:val="000000"/>
          </w:rPr>
          <w:t xml:space="preserve"> could </w:t>
        </w:r>
      </w:ins>
      <w:ins w:id="190" w:author="Albi Celaj" w:date="2019-01-17T17:20:00Z">
        <w:r w:rsidR="0085049A">
          <w:rPr>
            <w:color w:val="000000"/>
          </w:rPr>
          <w:t xml:space="preserve">be used to </w:t>
        </w:r>
      </w:ins>
      <w:ins w:id="191" w:author="Albi Celaj" w:date="2019-01-17T17:09:00Z">
        <w:r w:rsidR="000C1C3A">
          <w:rPr>
            <w:color w:val="000000"/>
          </w:rPr>
          <w:t>provide</w:t>
        </w:r>
      </w:ins>
      <w:ins w:id="192" w:author="Albi Celaj" w:date="2019-01-17T13:46:00Z">
        <w:r w:rsidR="00623E34">
          <w:rPr>
            <w:color w:val="000000"/>
          </w:rPr>
          <w:t xml:space="preserve"> </w:t>
        </w:r>
      </w:ins>
      <w:ins w:id="193" w:author="Albi Celaj" w:date="2019-01-17T17:10:00Z">
        <w:r w:rsidR="000C1C3A">
          <w:rPr>
            <w:color w:val="000000"/>
          </w:rPr>
          <w:t>a</w:t>
        </w:r>
      </w:ins>
      <w:ins w:id="194" w:author="Albi Celaj" w:date="2019-01-17T14:06:00Z">
        <w:r w:rsidR="0087610D">
          <w:rPr>
            <w:color w:val="000000"/>
          </w:rPr>
          <w:t xml:space="preserve"> </w:t>
        </w:r>
      </w:ins>
      <w:ins w:id="195" w:author="Albi Celaj" w:date="2019-01-17T13:46:00Z">
        <w:r w:rsidR="00F71357">
          <w:rPr>
            <w:color w:val="000000"/>
          </w:rPr>
          <w:t xml:space="preserve">visual </w:t>
        </w:r>
      </w:ins>
      <w:ins w:id="196" w:author="Albi Celaj" w:date="2019-01-17T13:55:00Z">
        <w:r w:rsidR="000C1C3A">
          <w:rPr>
            <w:color w:val="000000"/>
          </w:rPr>
          <w:t>overview</w:t>
        </w:r>
      </w:ins>
      <w:ins w:id="197" w:author="Albi Celaj" w:date="2019-01-17T13:49:00Z">
        <w:r w:rsidR="00C24370">
          <w:rPr>
            <w:color w:val="000000"/>
          </w:rPr>
          <w:t xml:space="preserve"> </w:t>
        </w:r>
      </w:ins>
      <w:ins w:id="198" w:author="Albi Celaj" w:date="2019-01-17T13:52:00Z">
        <w:r w:rsidR="00294E0A">
          <w:rPr>
            <w:color w:val="000000"/>
          </w:rPr>
          <w:t xml:space="preserve">of </w:t>
        </w:r>
      </w:ins>
      <w:ins w:id="199" w:author="Albi Celaj" w:date="2019-01-17T17:10:00Z">
        <w:r w:rsidR="00294E0A">
          <w:rPr>
            <w:color w:val="000000"/>
          </w:rPr>
          <w:t>multi-knockout resistance in each drug.</w:t>
        </w:r>
      </w:ins>
      <w:ins w:id="200" w:author="Albi Celaj" w:date="2019-01-17T17:11:00Z">
        <w:r w:rsidR="00294E0A">
          <w:rPr>
            <w:color w:val="000000"/>
          </w:rPr>
          <w:t xml:space="preserve"> W</w:t>
        </w:r>
      </w:ins>
      <w:ins w:id="201" w:author="Albi Celaj" w:date="2019-01-17T11:33:00Z">
        <w:r w:rsidR="00025615">
          <w:rPr>
            <w:color w:val="000000"/>
          </w:rPr>
          <w:t xml:space="preserve">e </w:t>
        </w:r>
      </w:ins>
      <w:ins w:id="202" w:author="Albi Celaj" w:date="2019-01-18T16:35:00Z">
        <w:r w:rsidR="00E713CD">
          <w:rPr>
            <w:color w:val="000000"/>
          </w:rPr>
          <w:t>created</w:t>
        </w:r>
      </w:ins>
      <w:ins w:id="203" w:author="Albi Celaj" w:date="2019-01-17T11:33:00Z">
        <w:r w:rsidR="00025615">
          <w:rPr>
            <w:color w:val="000000"/>
          </w:rPr>
          <w:t xml:space="preserve"> a</w:t>
        </w:r>
      </w:ins>
      <w:ins w:id="204" w:author="Albi Celaj" w:date="2019-01-17T13:53:00Z">
        <w:r w:rsidR="00623E34">
          <w:rPr>
            <w:color w:val="000000"/>
          </w:rPr>
          <w:t xml:space="preserve"> ‘</w:t>
        </w:r>
      </w:ins>
      <w:ins w:id="205" w:author="Albi Celaj" w:date="2019-01-18T15:24:00Z">
        <w:r w:rsidR="0005557E">
          <w:rPr>
            <w:color w:val="000000"/>
          </w:rPr>
          <w:t xml:space="preserve">radial </w:t>
        </w:r>
      </w:ins>
      <w:ins w:id="206" w:author="Albi Celaj" w:date="2019-01-17T17:31:00Z">
        <w:r w:rsidR="00237E9B">
          <w:rPr>
            <w:color w:val="000000"/>
          </w:rPr>
          <w:t>combinatorial</w:t>
        </w:r>
      </w:ins>
      <w:ins w:id="207" w:author="Albi Celaj" w:date="2019-01-17T13:53:00Z">
        <w:r w:rsidR="00623E34">
          <w:rPr>
            <w:color w:val="000000"/>
          </w:rPr>
          <w:t xml:space="preserve"> signature’</w:t>
        </w:r>
      </w:ins>
      <w:ins w:id="208" w:author="Albi Celaj" w:date="2019-01-18T16:35:00Z">
        <w:r w:rsidR="00E713CD">
          <w:rPr>
            <w:color w:val="000000"/>
          </w:rPr>
          <w:t xml:space="preserve"> for each drug</w:t>
        </w:r>
      </w:ins>
      <w:ins w:id="209" w:author="Albi Celaj" w:date="2019-01-17T11:33:00Z">
        <w:r w:rsidR="00025615">
          <w:rPr>
            <w:color w:val="000000"/>
          </w:rPr>
          <w:t xml:space="preserve">, in which the consequences of knocking out increasingly-many ABC transporters </w:t>
        </w:r>
      </w:ins>
      <w:ins w:id="210" w:author="Albi Celaj" w:date="2019-01-17T15:41:00Z">
        <w:r w:rsidR="00194D80">
          <w:rPr>
            <w:color w:val="000000"/>
          </w:rPr>
          <w:t>are shown as</w:t>
        </w:r>
      </w:ins>
      <w:ins w:id="211" w:author="Albi Celaj" w:date="2019-01-17T11:33:00Z">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ins>
      <w:ins w:id="212" w:author="Albi Celaj" w:date="2019-01-17T13:55:00Z">
        <w:r w:rsidR="000F41EA">
          <w:rPr>
            <w:color w:val="000000"/>
          </w:rPr>
          <w:t xml:space="preserve"> </w:t>
        </w:r>
      </w:ins>
      <w:ins w:id="213" w:author="Albi Celaj" w:date="2019-01-17T13:56:00Z">
        <w:r w:rsidR="00524E8E">
          <w:rPr>
            <w:color w:val="000000"/>
          </w:rPr>
          <w:t>As expected,</w:t>
        </w:r>
      </w:ins>
      <w:ins w:id="214" w:author="Albi Celaj" w:date="2019-01-18T15:24:00Z">
        <w:r w:rsidR="0005557E">
          <w:rPr>
            <w:color w:val="000000"/>
          </w:rPr>
          <w:t xml:space="preserve"> radial</w:t>
        </w:r>
      </w:ins>
      <w:ins w:id="215" w:author="Albi Celaj" w:date="2019-01-17T13:56:00Z">
        <w:r w:rsidR="00524E8E">
          <w:rPr>
            <w:color w:val="000000"/>
          </w:rPr>
          <w:t xml:space="preserve"> </w:t>
        </w:r>
      </w:ins>
      <w:ins w:id="216" w:author="Albi Celaj" w:date="2019-01-17T17:31:00Z">
        <w:r w:rsidR="00237E9B">
          <w:rPr>
            <w:color w:val="000000"/>
          </w:rPr>
          <w:t>combinatorial</w:t>
        </w:r>
      </w:ins>
      <w:ins w:id="217" w:author="Albi Celaj" w:date="2019-01-17T13:56:00Z">
        <w:r w:rsidR="00524E8E">
          <w:rPr>
            <w:color w:val="000000"/>
          </w:rPr>
          <w:t xml:space="preserve"> </w:t>
        </w:r>
      </w:ins>
      <w:ins w:id="218" w:author="Albi Celaj" w:date="2019-01-17T13:58:00Z">
        <w:r w:rsidR="0006258A">
          <w:rPr>
            <w:color w:val="000000"/>
          </w:rPr>
          <w:t>signatures</w:t>
        </w:r>
      </w:ins>
      <w:ins w:id="219" w:author="Albi Celaj" w:date="2019-01-17T13:56:00Z">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S6).</w:t>
        </w:r>
      </w:ins>
      <w:ins w:id="220" w:author="Albi Celaj" w:date="2019-01-17T13:57:00Z">
        <w:r w:rsidR="00524E8E">
          <w:rPr>
            <w:color w:val="000000"/>
            <w:lang w:val="en-CA"/>
          </w:rPr>
          <w:t xml:space="preserve">  </w:t>
        </w:r>
      </w:ins>
      <w:ins w:id="221" w:author="Albi Celaj" w:date="2019-01-17T11:33:00Z">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ins>
    </w:p>
    <w:p w14:paraId="31D15704" w14:textId="77777777" w:rsidR="00025615" w:rsidRDefault="00025615" w:rsidP="00DB0ED8">
      <w:pPr>
        <w:jc w:val="both"/>
        <w:rPr>
          <w:ins w:id="222" w:author="Albi Celaj" w:date="2019-01-17T11:30:00Z"/>
          <w:bCs/>
          <w:iCs/>
          <w:color w:val="000000" w:themeColor="text1"/>
        </w:rPr>
      </w:pPr>
    </w:p>
    <w:p w14:paraId="4703F2B8" w14:textId="2BF887FC" w:rsidR="00025615" w:rsidRPr="00160012" w:rsidDel="00584032" w:rsidRDefault="00871C99" w:rsidP="00DB0ED8">
      <w:pPr>
        <w:widowControl w:val="0"/>
        <w:autoSpaceDE w:val="0"/>
        <w:autoSpaceDN w:val="0"/>
        <w:adjustRightInd w:val="0"/>
        <w:jc w:val="both"/>
        <w:rPr>
          <w:del w:id="223" w:author="Albi Celaj" w:date="2019-01-17T14:00:00Z"/>
          <w:color w:val="000000"/>
          <w:rPrChange w:id="224" w:author="Albi Celaj" w:date="2019-01-17T14:16:00Z">
            <w:rPr>
              <w:del w:id="225" w:author="Albi Celaj" w:date="2019-01-17T14:00:00Z"/>
              <w:bCs/>
              <w:iCs/>
              <w:color w:val="000000" w:themeColor="text1"/>
            </w:rPr>
          </w:rPrChange>
        </w:rPr>
      </w:pPr>
      <w:ins w:id="226" w:author="Albi Celaj" w:date="2019-01-17T14:03:00Z">
        <w:r>
          <w:rPr>
            <w:bCs/>
            <w:iCs/>
            <w:color w:val="000000" w:themeColor="text1"/>
          </w:rPr>
          <w:t>To</w:t>
        </w:r>
      </w:ins>
      <w:ins w:id="227" w:author="Albi Celaj" w:date="2019-01-17T15:48:00Z">
        <w:r>
          <w:rPr>
            <w:bCs/>
            <w:iCs/>
            <w:color w:val="000000" w:themeColor="text1"/>
          </w:rPr>
          <w:t xml:space="preserve"> </w:t>
        </w:r>
      </w:ins>
      <w:ins w:id="228" w:author="Albi Celaj" w:date="2019-01-18T15:31:00Z">
        <w:r w:rsidR="00566D81">
          <w:rPr>
            <w:bCs/>
            <w:iCs/>
            <w:color w:val="000000" w:themeColor="text1"/>
          </w:rPr>
          <w:t>analyze</w:t>
        </w:r>
      </w:ins>
      <w:ins w:id="229" w:author="Albi Celaj" w:date="2019-01-17T15:48:00Z">
        <w:r>
          <w:rPr>
            <w:bCs/>
            <w:iCs/>
            <w:color w:val="000000" w:themeColor="text1"/>
          </w:rPr>
          <w:t xml:space="preserve"> the </w:t>
        </w:r>
      </w:ins>
      <w:ins w:id="230" w:author="Albi Celaj" w:date="2019-01-17T17:12:00Z">
        <w:r w:rsidR="00294E0A">
          <w:rPr>
            <w:bCs/>
            <w:iCs/>
            <w:color w:val="000000" w:themeColor="text1"/>
          </w:rPr>
          <w:t>five-gene</w:t>
        </w:r>
      </w:ins>
      <w:ins w:id="231" w:author="Albi Celaj" w:date="2019-01-17T14:03:00Z">
        <w:r w:rsidR="000E729B">
          <w:rPr>
            <w:bCs/>
            <w:iCs/>
            <w:color w:val="000000" w:themeColor="text1"/>
          </w:rPr>
          <w:t xml:space="preserve"> </w:t>
        </w:r>
      </w:ins>
      <w:ins w:id="232" w:author="Albi Celaj" w:date="2019-01-17T14:04:00Z">
        <w:r w:rsidR="000E729B">
          <w:rPr>
            <w:bCs/>
            <w:iCs/>
            <w:color w:val="000000" w:themeColor="text1"/>
          </w:rPr>
          <w:t xml:space="preserve">combinatorial </w:t>
        </w:r>
      </w:ins>
      <w:r w:rsidR="003346EA">
        <w:rPr>
          <w:bCs/>
          <w:iCs/>
          <w:color w:val="000000" w:themeColor="text1"/>
        </w:rPr>
        <w:t>resistance</w:t>
      </w:r>
      <w:ins w:id="233" w:author="Albi Celaj" w:date="2019-01-17T14:04:00Z">
        <w:r w:rsidR="000E729B">
          <w:rPr>
            <w:bCs/>
            <w:iCs/>
            <w:color w:val="000000" w:themeColor="text1"/>
          </w:rPr>
          <w:t xml:space="preserve"> profiles</w:t>
        </w:r>
      </w:ins>
      <w:ins w:id="234" w:author="Albi Celaj" w:date="2019-01-17T14:05:00Z">
        <w:r w:rsidR="000E729B">
          <w:rPr>
            <w:bCs/>
            <w:iCs/>
            <w:color w:val="000000" w:themeColor="text1"/>
          </w:rPr>
          <w:t xml:space="preserve"> in more detail</w:t>
        </w:r>
      </w:ins>
      <w:ins w:id="235" w:author="Albi Celaj" w:date="2019-01-17T14:04:00Z">
        <w:r w:rsidR="000E729B">
          <w:rPr>
            <w:bCs/>
            <w:iCs/>
            <w:color w:val="000000" w:themeColor="text1"/>
          </w:rPr>
          <w:t xml:space="preserve">, we </w:t>
        </w:r>
      </w:ins>
      <w:ins w:id="236" w:author="Albi Celaj" w:date="2019-01-17T14:13:00Z">
        <w:r w:rsidR="00384810">
          <w:rPr>
            <w:bCs/>
            <w:iCs/>
            <w:color w:val="000000" w:themeColor="text1"/>
          </w:rPr>
          <w:t xml:space="preserve">arranged them as </w:t>
        </w:r>
      </w:ins>
      <w:ins w:id="237" w:author="Albi Celaj" w:date="2019-01-17T14:08:00Z">
        <w:r w:rsidR="00D85E82">
          <w:rPr>
            <w:bCs/>
            <w:iCs/>
            <w:color w:val="000000" w:themeColor="text1"/>
          </w:rPr>
          <w:t>fitness landscape</w:t>
        </w:r>
      </w:ins>
      <w:ins w:id="238" w:author="Albi Celaj" w:date="2019-01-17T15:42:00Z">
        <w:r w:rsidR="00194D80">
          <w:rPr>
            <w:bCs/>
            <w:iCs/>
            <w:color w:val="000000" w:themeColor="text1"/>
          </w:rPr>
          <w:t>s</w:t>
        </w:r>
      </w:ins>
      <w:ins w:id="239" w:author="Albi Celaj" w:date="2019-01-17T14:08:00Z">
        <w:r w:rsidR="00D85E82">
          <w:rPr>
            <w:bCs/>
            <w:iCs/>
            <w:color w:val="000000" w:themeColor="text1"/>
          </w:rPr>
          <w:t xml:space="preserve"> </w:t>
        </w:r>
      </w:ins>
      <w:ins w:id="240" w:author="Albi Celaj" w:date="2019-01-17T14:09:00Z">
        <w:r w:rsidR="005752D7">
          <w:rPr>
            <w:color w:val="000000"/>
          </w:rPr>
          <w:t xml:space="preserve">(Figure </w:t>
        </w:r>
      </w:ins>
      <w:ins w:id="241" w:author="Albi Celaj" w:date="2019-01-22T13:59:00Z">
        <w:r w:rsidR="005752D7">
          <w:rPr>
            <w:color w:val="000000"/>
          </w:rPr>
          <w:t>2D</w:t>
        </w:r>
      </w:ins>
      <w:ins w:id="242" w:author="Albi Celaj" w:date="2019-01-17T14:09:00Z">
        <w:r w:rsidR="00D85E82">
          <w:rPr>
            <w:color w:val="000000"/>
          </w:rPr>
          <w:t xml:space="preserve"> and S7</w:t>
        </w:r>
        <w:r w:rsidR="00D85E82">
          <w:rPr>
            <w:color w:val="000000"/>
          </w:rPr>
          <w:t>)</w:t>
        </w:r>
        <w:r w:rsidR="00741D46">
          <w:rPr>
            <w:color w:val="000000"/>
          </w:rPr>
          <w:t xml:space="preserve">.  </w:t>
        </w:r>
      </w:ins>
      <w:ins w:id="243" w:author="Albi Celaj" w:date="2019-01-17T14:14:00Z">
        <w:r w:rsidR="00160012">
          <w:rPr>
            <w:color w:val="000000"/>
          </w:rPr>
          <w:t xml:space="preserve">First, we </w:t>
        </w:r>
      </w:ins>
      <w:r w:rsidR="003346EA">
        <w:rPr>
          <w:color w:val="000000"/>
        </w:rPr>
        <w:t>tested</w:t>
      </w:r>
      <w:ins w:id="244" w:author="Albi Celaj" w:date="2019-01-17T14:14:00Z">
        <w:r w:rsidR="00160012">
          <w:rPr>
            <w:color w:val="000000"/>
          </w:rPr>
          <w:t xml:space="preserve"> the extent to which </w:t>
        </w:r>
      </w:ins>
      <w:r w:rsidR="003346EA">
        <w:rPr>
          <w:color w:val="000000"/>
        </w:rPr>
        <w:t xml:space="preserve">these </w:t>
      </w:r>
      <w:ins w:id="245" w:author="Albi Celaj" w:date="2019-01-17T14:16:00Z">
        <w:r w:rsidR="00160012">
          <w:rPr>
            <w:color w:val="000000"/>
          </w:rPr>
          <w:t xml:space="preserve">landscapes </w:t>
        </w:r>
      </w:ins>
      <w:ins w:id="246" w:author="Albi Celaj" w:date="2019-01-17T14:14:00Z">
        <w:r w:rsidR="00160012">
          <w:rPr>
            <w:color w:val="000000"/>
          </w:rPr>
          <w:t xml:space="preserve">could </w:t>
        </w:r>
      </w:ins>
      <w:ins w:id="247" w:author="Albi Celaj" w:date="2019-01-17T14:15:00Z">
        <w:r w:rsidR="00160012">
          <w:rPr>
            <w:color w:val="000000"/>
          </w:rPr>
          <w:t xml:space="preserve">capture </w:t>
        </w:r>
      </w:ins>
      <w:ins w:id="248" w:author="Albi Celaj" w:date="2019-01-17T14:34:00Z">
        <w:r w:rsidR="00B050DC">
          <w:rPr>
            <w:color w:val="000000"/>
          </w:rPr>
          <w:t xml:space="preserve">several </w:t>
        </w:r>
      </w:ins>
      <w:ins w:id="249" w:author="Albi Celaj" w:date="2019-01-17T14:15:00Z">
        <w:r w:rsidR="00160012">
          <w:rPr>
            <w:color w:val="000000"/>
          </w:rPr>
          <w:t>previously-reported relationships between ABC tra</w:t>
        </w:r>
        <w:r w:rsidR="00956CAB">
          <w:rPr>
            <w:color w:val="000000"/>
          </w:rPr>
          <w:t>nsporter</w:t>
        </w:r>
      </w:ins>
      <w:ins w:id="250" w:author="Albi Celaj" w:date="2019-01-17T14:18:00Z">
        <w:r w:rsidR="00956CAB">
          <w:rPr>
            <w:color w:val="000000"/>
          </w:rPr>
          <w:t xml:space="preserve"> knockouts</w:t>
        </w:r>
      </w:ins>
      <w:ins w:id="251" w:author="Albi Celaj" w:date="2019-01-17T14:15:00Z">
        <w:r w:rsidR="00160012">
          <w:rPr>
            <w:color w:val="000000"/>
          </w:rPr>
          <w:t xml:space="preserve"> and </w:t>
        </w:r>
        <w:r w:rsidR="00160012">
          <w:rPr>
            <w:color w:val="000000"/>
          </w:rPr>
          <w:t>resistance to benomyl</w:t>
        </w:r>
      </w:ins>
      <w:ins w:id="252" w:author="Albi Celaj" w:date="2019-01-17T14:16:00Z">
        <w:r w:rsidR="00160012">
          <w:rPr>
            <w:color w:val="000000"/>
          </w:rPr>
          <w:t>.</w:t>
        </w:r>
      </w:ins>
    </w:p>
    <w:p w14:paraId="4CAC336A" w14:textId="678EA0F4" w:rsidR="00025615" w:rsidDel="00C90732" w:rsidRDefault="00025615" w:rsidP="00DB0ED8">
      <w:pPr>
        <w:jc w:val="both"/>
        <w:rPr>
          <w:del w:id="253" w:author="Albi Celaj" w:date="2019-01-17T14:00:00Z"/>
          <w:bCs/>
          <w:iCs/>
          <w:color w:val="000000" w:themeColor="text1"/>
          <w:lang w:val="en-CA"/>
        </w:rPr>
      </w:pPr>
    </w:p>
    <w:p w14:paraId="6533B548" w14:textId="40565369" w:rsidR="00DB0ED8" w:rsidDel="00C90732" w:rsidRDefault="00DB0ED8" w:rsidP="00DB0ED8">
      <w:pPr>
        <w:jc w:val="both"/>
        <w:rPr>
          <w:del w:id="254" w:author="Albi Celaj" w:date="2019-01-17T14:00:00Z"/>
        </w:rPr>
      </w:pPr>
      <w:del w:id="255" w:author="Albi Celaj" w:date="2019-01-17T14:00:00Z">
        <w:r w:rsidDel="00C90732">
          <w:rPr>
            <w:bCs/>
            <w:iCs/>
            <w:color w:val="000000" w:themeColor="text1"/>
            <w:lang w:val="en-CA"/>
          </w:rPr>
          <w:delText>To validate and calibrate the genotypes determined by high-throughput-sequencing, m</w:delText>
        </w:r>
        <w:r w:rsidRPr="00233F15" w:rsidDel="00C90732">
          <w:rPr>
            <w:bCs/>
            <w:iCs/>
            <w:color w:val="000000" w:themeColor="text1"/>
            <w:lang w:val="en-CA"/>
          </w:rPr>
          <w:delText>ultiple replicates of 40 individually</w:delText>
        </w:r>
        <w:r w:rsidDel="00C90732">
          <w:rPr>
            <w:bCs/>
            <w:iCs/>
            <w:color w:val="000000" w:themeColor="text1"/>
            <w:lang w:val="en-CA"/>
          </w:rPr>
          <w:delText>-</w:delText>
        </w:r>
        <w:r w:rsidRPr="00233F15" w:rsidDel="00C90732">
          <w:rPr>
            <w:bCs/>
            <w:iCs/>
            <w:color w:val="000000" w:themeColor="text1"/>
            <w:lang w:val="en-CA"/>
          </w:rPr>
          <w:delText>genotyped ‘gold standard’ strains, as well as two additional control strains</w:delText>
        </w:r>
        <w:r w:rsidDel="00C90732">
          <w:rPr>
            <w:bCs/>
            <w:iCs/>
            <w:color w:val="000000" w:themeColor="text1"/>
            <w:lang w:val="en-CA"/>
          </w:rPr>
          <w:delText xml:space="preserve"> with known genotypes,</w:delText>
        </w:r>
        <w:r w:rsidRPr="00233F15" w:rsidDel="00C90732">
          <w:rPr>
            <w:bCs/>
            <w:iCs/>
            <w:color w:val="000000" w:themeColor="text1"/>
            <w:lang w:val="en-CA"/>
          </w:rPr>
          <w:delText xml:space="preserve"> </w:delText>
        </w:r>
        <w:r w:rsidDel="00C90732">
          <w:rPr>
            <w:bCs/>
            <w:iCs/>
            <w:color w:val="000000" w:themeColor="text1"/>
            <w:lang w:val="en-CA"/>
          </w:rPr>
          <w:delText xml:space="preserve">were added </w:delText>
        </w:r>
        <w:r w:rsidRPr="00233F15" w:rsidDel="00C90732">
          <w:rPr>
            <w:bCs/>
            <w:iCs/>
            <w:color w:val="000000" w:themeColor="text1"/>
            <w:lang w:val="en-CA"/>
          </w:rPr>
          <w:delText xml:space="preserve">to the collection at </w:delText>
        </w:r>
        <w:r w:rsidDel="00C90732">
          <w:rPr>
            <w:bCs/>
            <w:iCs/>
            <w:color w:val="000000" w:themeColor="text1"/>
            <w:lang w:val="en-CA"/>
          </w:rPr>
          <w:delText>defined</w:delText>
        </w:r>
        <w:r w:rsidRPr="00233F15" w:rsidDel="00C90732">
          <w:rPr>
            <w:bCs/>
            <w:iCs/>
            <w:color w:val="000000" w:themeColor="text1"/>
            <w:lang w:val="en-CA"/>
          </w:rPr>
          <w:delText xml:space="preserve"> positions (Methods; </w:delText>
        </w:r>
        <w:r w:rsidDel="00C90732">
          <w:rPr>
            <w:bCs/>
            <w:iCs/>
            <w:color w:val="000000" w:themeColor="text1"/>
            <w:lang w:val="en-CA"/>
          </w:rPr>
          <w:delText xml:space="preserve">Data </w:delText>
        </w:r>
        <w:r w:rsidRPr="00233F15" w:rsidDel="00C90732">
          <w:rPr>
            <w:bCs/>
            <w:iCs/>
            <w:color w:val="000000" w:themeColor="text1"/>
            <w:lang w:val="en-CA"/>
          </w:rPr>
          <w:delText>S</w:delText>
        </w:r>
        <w:r w:rsidDel="00C90732">
          <w:rPr>
            <w:bCs/>
            <w:iCs/>
            <w:color w:val="000000" w:themeColor="text1"/>
            <w:lang w:val="en-CA"/>
          </w:rPr>
          <w:delText>2</w:delText>
        </w:r>
        <w:r w:rsidRPr="00233F15" w:rsidDel="00C90732">
          <w:rPr>
            <w:bCs/>
            <w:iCs/>
            <w:color w:val="000000" w:themeColor="text1"/>
            <w:lang w:val="en-CA"/>
          </w:rPr>
          <w:delText>)</w:delText>
        </w:r>
        <w:r w:rsidDel="00C90732">
          <w:rPr>
            <w:bCs/>
            <w:iCs/>
            <w:color w:val="000000" w:themeColor="text1"/>
            <w:lang w:val="en-CA"/>
          </w:rPr>
          <w:delText xml:space="preserve">.  </w:delText>
        </w:r>
        <w:r w:rsidDel="00C90732">
          <w:rPr>
            <w:lang w:val="en-CA"/>
          </w:rPr>
          <w:delText>Using data from calibration</w:delText>
        </w:r>
        <w:r w:rsidRPr="00233F15" w:rsidDel="00C90732">
          <w:rPr>
            <w:lang w:val="en-CA"/>
          </w:rPr>
          <w:delText xml:space="preserve"> strains, we</w:delText>
        </w:r>
        <w:r w:rsidDel="00C90732">
          <w:rPr>
            <w:lang w:val="en-CA"/>
          </w:rPr>
          <w:delText xml:space="preserve"> estimated</w:delText>
        </w:r>
        <w:r w:rsidRPr="00233F15" w:rsidDel="00C90732">
          <w:delText xml:space="preserve"> an overall </w:delText>
        </w:r>
        <w:r w:rsidDel="00C90732">
          <w:delText xml:space="preserve">per-locus genotyping </w:delText>
        </w:r>
        <w:r w:rsidRPr="00233F15" w:rsidDel="00C90732">
          <w:delText>accuracy of 93.2% (</w:delText>
        </w:r>
        <w:r w:rsidDel="00C90732">
          <w:delText>Figure S2</w:delText>
        </w:r>
        <w:r w:rsidRPr="00233F15" w:rsidDel="00C90732">
          <w:delText xml:space="preserve">A, Methods).  </w:delText>
        </w:r>
        <w:r w:rsidDel="00C90732">
          <w:delText>An independent method relying on the distribution of knockouts in the pool estimated a similar</w:delText>
        </w:r>
        <w:r w:rsidRPr="00233F15" w:rsidDel="00C90732">
          <w:delText xml:space="preserve"> overall </w:delText>
        </w:r>
        <w:r w:rsidDel="00C90732">
          <w:delText xml:space="preserve">per-locus </w:delText>
        </w:r>
        <w:r w:rsidRPr="00233F15" w:rsidDel="00C90732">
          <w:delText>accuracy of 93.8% (</w:delText>
        </w:r>
        <w:r w:rsidDel="00C90732">
          <w:delText>Figure S2B</w:delText>
        </w:r>
        <w:r w:rsidRPr="00233F15" w:rsidDel="00C90732">
          <w:delText xml:space="preserve">, Methods). </w:delText>
        </w:r>
        <w:r w:rsidDel="00C90732">
          <w:delText xml:space="preserve"> Based on correlation analysis of the genotyping data,</w:delText>
        </w:r>
        <w:r w:rsidRPr="00233F15" w:rsidDel="00C90732">
          <w:delText xml:space="preserve"> </w:delText>
        </w:r>
        <w:r w:rsidDel="00C90732">
          <w:delText xml:space="preserve">all </w:delText>
        </w:r>
        <w:r w:rsidRPr="00233F15" w:rsidDel="00C90732">
          <w:delText xml:space="preserve">genes were either unlinked or weakly linked </w:delText>
        </w:r>
        <w:r w:rsidRPr="00233F15" w:rsidDel="00C90732">
          <w:rPr>
            <w:color w:val="000000"/>
          </w:rPr>
          <w:delText>except for</w:delText>
        </w:r>
        <w:r w:rsidRPr="00233F15" w:rsidDel="00C90732">
          <w:delText xml:space="preserve"> </w:delText>
        </w:r>
        <w:r w:rsidRPr="00233F15" w:rsidDel="00C90732">
          <w:rPr>
            <w:i/>
          </w:rPr>
          <w:delText>BPT1</w:delText>
        </w:r>
        <w:r w:rsidRPr="00233F15" w:rsidDel="00C90732">
          <w:delText xml:space="preserve"> and </w:delText>
        </w:r>
        <w:r w:rsidRPr="00233F15" w:rsidDel="00C90732">
          <w:rPr>
            <w:i/>
          </w:rPr>
          <w:delText>YBT1</w:delText>
        </w:r>
        <w:r w:rsidRPr="00233F15" w:rsidDel="00C90732">
          <w:delText xml:space="preserve"> (</w:delText>
        </w:r>
        <w:r w:rsidDel="00C90732">
          <w:delText>Figure S2C</w:delText>
        </w:r>
        <w:r w:rsidRPr="00233F15" w:rsidDel="00C90732">
          <w:delText>; r = 0.49)</w:delText>
        </w:r>
        <w:r w:rsidDel="00C90732">
          <w:delText>, which are separated by 70.1kb on chromosome XII.  Three pairs</w:delText>
        </w:r>
        <w:r w:rsidRPr="00233F15" w:rsidDel="00C90732">
          <w:delText xml:space="preserve"> </w:delText>
        </w:r>
        <w:r w:rsidDel="00C90732">
          <w:delText>of unlinked genes</w:delText>
        </w:r>
        <w:r w:rsidRPr="00233F15" w:rsidDel="00C90732">
          <w:delText xml:space="preserve">– </w:delText>
        </w:r>
        <w:r w:rsidRPr="00233F15" w:rsidDel="00C90732">
          <w:rPr>
            <w:i/>
          </w:rPr>
          <w:delText>YOR1</w:delText>
        </w:r>
        <w:r w:rsidRPr="00EF4F38" w:rsidDel="00C90732">
          <w:delText>-</w:delText>
        </w:r>
        <w:r w:rsidRPr="00233F15" w:rsidDel="00C90732">
          <w:rPr>
            <w:i/>
          </w:rPr>
          <w:delText>YCF1</w:delText>
        </w:r>
        <w:r w:rsidRPr="00233F15" w:rsidDel="00C90732">
          <w:delText xml:space="preserve">, </w:delText>
        </w:r>
        <w:r w:rsidRPr="00233F15" w:rsidDel="00C90732">
          <w:rPr>
            <w:i/>
          </w:rPr>
          <w:delText>YOR1</w:delText>
        </w:r>
        <w:r w:rsidRPr="00EF4F38" w:rsidDel="00C90732">
          <w:delText>-</w:delText>
        </w:r>
        <w:r w:rsidRPr="00233F15" w:rsidDel="00C90732">
          <w:rPr>
            <w:i/>
          </w:rPr>
          <w:delText>BPT1</w:delText>
        </w:r>
        <w:r w:rsidRPr="00233F15" w:rsidDel="00C90732">
          <w:delText xml:space="preserve">, and </w:delText>
        </w:r>
        <w:r w:rsidRPr="00233F15" w:rsidDel="00C90732">
          <w:rPr>
            <w:i/>
          </w:rPr>
          <w:delText>SNQ2</w:delText>
        </w:r>
        <w:r w:rsidRPr="00EF4F38" w:rsidDel="00C90732">
          <w:delText>-</w:delText>
        </w:r>
        <w:r w:rsidRPr="00233F15" w:rsidDel="00C90732">
          <w:rPr>
            <w:i/>
          </w:rPr>
          <w:delText>PDR5</w:delText>
        </w:r>
        <w:r w:rsidDel="00C90732">
          <w:delText xml:space="preserve"> – exhibited weak</w:delText>
        </w:r>
        <w:r w:rsidRPr="00233F15" w:rsidDel="00C90732">
          <w:delText xml:space="preserve"> but significant negative </w:delText>
        </w:r>
        <w:r w:rsidDel="00C90732">
          <w:delText xml:space="preserve">correlation in the appearance of KO genotypes </w:delText>
        </w:r>
        <w:r w:rsidRPr="00233F15" w:rsidDel="00C90732">
          <w:delText>(-0.04 ≥ r ≥ -0.08) (</w:delText>
        </w:r>
        <w:r w:rsidDel="00C90732">
          <w:delText>Figure S2C</w:delText>
        </w:r>
        <w:r w:rsidRPr="00233F15" w:rsidDel="00C90732">
          <w:delText>)</w:delText>
        </w:r>
        <w:r w:rsidDel="00C90732">
          <w:delText>.</w:delText>
        </w:r>
        <w:r w:rsidRPr="00233F15" w:rsidDel="00C90732">
          <w:delText xml:space="preserve"> </w:delText>
        </w:r>
        <w:r w:rsidDel="00C90732">
          <w:delText xml:space="preserve"> This effect may have arisen via negative genetic interactions conferring lower growth for the corresponding double-knockout genotypes during the s</w:delText>
        </w:r>
        <w:r w:rsidRPr="00233F15" w:rsidDel="00C90732">
          <w:delText>porulation, haploid selection, or automated colony picking steps.</w:delText>
        </w:r>
        <w:r w:rsidDel="00C90732">
          <w:delText xml:space="preserve">  </w:delText>
        </w:r>
      </w:del>
    </w:p>
    <w:p w14:paraId="0BBE860B" w14:textId="4ACAA9E0" w:rsidR="00DB0ED8" w:rsidDel="00C90732" w:rsidRDefault="00DB0ED8" w:rsidP="00DB0ED8">
      <w:pPr>
        <w:jc w:val="both"/>
        <w:rPr>
          <w:del w:id="256" w:author="Albi Celaj" w:date="2019-01-17T14:00:00Z"/>
        </w:rPr>
      </w:pPr>
    </w:p>
    <w:p w14:paraId="27290347" w14:textId="40F80995" w:rsidR="00DB0ED8" w:rsidDel="00C90732" w:rsidRDefault="00DB0ED8" w:rsidP="00DB0ED8">
      <w:pPr>
        <w:jc w:val="both"/>
        <w:rPr>
          <w:del w:id="257" w:author="Albi Celaj" w:date="2019-01-17T14:00:00Z"/>
        </w:rPr>
      </w:pPr>
      <w:del w:id="258" w:author="Albi Celaj" w:date="2019-01-17T14:00:00Z">
        <w:r w:rsidDel="00C90732">
          <w:delText>Considering only those strains with both high-quality genotyping data and at least one unique tracking barcode</w:delText>
        </w:r>
        <w:r w:rsidDel="00C90732">
          <w:rPr>
            <w:lang w:val="en-CA"/>
          </w:rPr>
          <w:delText xml:space="preserve">, this yielded </w:delText>
        </w:r>
        <w:r w:rsidRPr="00D23588" w:rsidDel="00C90732">
          <w:rPr>
            <w:lang w:val="en-CA"/>
          </w:rPr>
          <w:delText xml:space="preserve">6,826 </w:delText>
        </w:r>
        <w:r w:rsidDel="00C90732">
          <w:rPr>
            <w:lang w:val="en-CA"/>
          </w:rPr>
          <w:delText xml:space="preserve">uniquely barcoded and genotyped </w:delText>
        </w:r>
        <w:r w:rsidRPr="00D23588" w:rsidDel="00C90732">
          <w:rPr>
            <w:lang w:val="en-CA"/>
          </w:rPr>
          <w:delText>strains</w:delText>
        </w:r>
        <w:r w:rsidDel="00C90732">
          <w:rPr>
            <w:lang w:val="en-CA"/>
          </w:rPr>
          <w:delText xml:space="preserve">, encompassing </w:delText>
        </w:r>
        <w:r w:rsidRPr="00D23588" w:rsidDel="00C90732">
          <w:rPr>
            <w:lang w:val="en-CA"/>
          </w:rPr>
          <w:delText>6,087 unique genotypes</w:delText>
        </w:r>
        <w:r w:rsidDel="00C90732">
          <w:rPr>
            <w:lang w:val="en-CA"/>
          </w:rPr>
          <w:delText xml:space="preserve">. </w:delText>
        </w:r>
        <w:r w:rsidDel="00C90732">
          <w:delText xml:space="preserve">These strains were grouped by mating type to yield one pool of 3,231 </w:delText>
        </w:r>
        <w:r w:rsidRPr="00233F15" w:rsidDel="00C90732">
          <w:delText>MAT</w:delText>
        </w:r>
        <w:r w:rsidRPr="00233F15" w:rsidDel="00C90732">
          <w:rPr>
            <w:b/>
          </w:rPr>
          <w:delText>a</w:delText>
        </w:r>
        <w:r w:rsidRPr="00233F15" w:rsidDel="00C90732">
          <w:delText xml:space="preserve"> </w:delText>
        </w:r>
        <w:r w:rsidDel="00C90732">
          <w:delText xml:space="preserve">strains </w:delText>
        </w:r>
        <w:r w:rsidRPr="00233F15" w:rsidDel="00C90732">
          <w:delText xml:space="preserve">and </w:delText>
        </w:r>
        <w:r w:rsidDel="00C90732">
          <w:delText xml:space="preserve">another pool of 3,595 </w:delText>
        </w:r>
        <w:r w:rsidRPr="00233F15" w:rsidDel="00C90732">
          <w:delText>MAT</w:delText>
        </w:r>
        <w:r w:rsidRPr="00233F15" w:rsidDel="00C90732">
          <w:rPr>
            <w:b/>
            <w:lang w:val="el-GR"/>
          </w:rPr>
          <w:delText>α</w:delText>
        </w:r>
        <w:r w:rsidDel="00C90732">
          <w:rPr>
            <w:lang w:val="en-CA"/>
          </w:rPr>
          <w:delText xml:space="preserve"> strains</w:delText>
        </w:r>
        <w:r w:rsidRPr="00233F15" w:rsidDel="00C90732">
          <w:rPr>
            <w:color w:val="000000"/>
          </w:rPr>
          <w:delText>.</w:delText>
        </w:r>
        <w:r w:rsidRPr="00233F15" w:rsidDel="00C90732">
          <w:rPr>
            <w:lang w:val="en-CA"/>
          </w:rPr>
          <w:delText xml:space="preserve"> </w:delText>
        </w:r>
      </w:del>
    </w:p>
    <w:p w14:paraId="306F9600" w14:textId="06947691" w:rsidR="00DB0ED8" w:rsidRPr="00AB0D18" w:rsidDel="00C90732" w:rsidRDefault="00DB0ED8" w:rsidP="00DB0ED8">
      <w:pPr>
        <w:outlineLvl w:val="0"/>
        <w:rPr>
          <w:del w:id="259" w:author="Albi Celaj" w:date="2019-01-17T14:00:00Z"/>
          <w:b/>
          <w:bCs/>
          <w:iCs/>
          <w:color w:val="000000" w:themeColor="text1"/>
        </w:rPr>
      </w:pPr>
    </w:p>
    <w:p w14:paraId="43DA5DAF" w14:textId="74C7A4D0" w:rsidR="00DB0ED8" w:rsidDel="00C90732" w:rsidRDefault="00DB0ED8" w:rsidP="00DB0ED8">
      <w:pPr>
        <w:jc w:val="both"/>
        <w:rPr>
          <w:del w:id="260" w:author="Albi Celaj" w:date="2019-01-17T14:00:00Z"/>
          <w:color w:val="000000"/>
        </w:rPr>
      </w:pPr>
      <w:del w:id="261" w:author="Albi Celaj" w:date="2019-01-17T14:00:00Z">
        <w:r w:rsidDel="00C90732">
          <w:rPr>
            <w:bCs/>
            <w:iCs/>
            <w:color w:val="000000" w:themeColor="text1"/>
          </w:rPr>
          <w:delText xml:space="preserve">Knowledge of the tracking barcode for each segregant enabled us to </w:delText>
        </w:r>
        <w:r w:rsidRPr="00233F15" w:rsidDel="00C90732">
          <w:rPr>
            <w:bCs/>
            <w:iCs/>
            <w:color w:val="000000" w:themeColor="text1"/>
          </w:rPr>
          <w:delText>profile</w:delText>
        </w:r>
        <w:r w:rsidDel="00C90732">
          <w:rPr>
            <w:bCs/>
            <w:iCs/>
            <w:color w:val="000000" w:themeColor="text1"/>
          </w:rPr>
          <w:delText xml:space="preserve"> each strain’s resistance or sensitivity to particular drugs </w:delText>
        </w:r>
        <w:r w:rsidRPr="00233F15" w:rsidDel="00C90732">
          <w:fldChar w:fldCharType="begin" w:fldLock="1"/>
        </w:r>
        <w:r w:rsidRPr="00B050DC" w:rsidDel="00C90732">
          <w:del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w:delInstrText>
        </w:r>
        <w:r w:rsidRPr="00931EA0" w:rsidDel="00C90732">
          <w:delInstrText>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delInstrText>
        </w:r>
        <w:r w:rsidRPr="00233F15" w:rsidDel="00C90732">
          <w:fldChar w:fldCharType="separate"/>
        </w:r>
        <w:r w:rsidRPr="00C90732" w:rsidDel="00C90732">
          <w:rPr>
            <w:noProof/>
          </w:rPr>
          <w:delText>(Smith et al., 2009)</w:delText>
        </w:r>
        <w:r w:rsidRPr="00233F15" w:rsidDel="00C90732">
          <w:fldChar w:fldCharType="end"/>
        </w:r>
        <w:r w:rsidDel="00C90732">
          <w:rPr>
            <w:bCs/>
            <w:iCs/>
            <w:color w:val="000000" w:themeColor="text1"/>
          </w:rPr>
          <w:delText>.</w:delText>
        </w:r>
        <w:r w:rsidRPr="00233F15" w:rsidDel="00C90732">
          <w:rPr>
            <w:bCs/>
            <w:iCs/>
            <w:color w:val="000000" w:themeColor="text1"/>
          </w:rPr>
          <w:delText xml:space="preserve"> </w:delText>
        </w:r>
        <w:r w:rsidRPr="00233F15" w:rsidDel="00C90732">
          <w:delText xml:space="preserve"> </w:delText>
        </w:r>
        <w:r w:rsidDel="00C90732">
          <w:delText xml:space="preserve">Strain </w:delText>
        </w:r>
        <w:r w:rsidDel="00C90732">
          <w:rPr>
            <w:lang w:val="en-CA"/>
          </w:rPr>
          <w:delText>p</w:delText>
        </w:r>
        <w:r w:rsidRPr="00233F15" w:rsidDel="00C90732">
          <w:rPr>
            <w:lang w:val="en-CA"/>
          </w:rPr>
          <w:delText xml:space="preserve">ools were grown </w:delText>
        </w:r>
        <w:r w:rsidDel="00C90732">
          <w:rPr>
            <w:lang w:val="en-CA"/>
          </w:rPr>
          <w:delText>competitively in each of</w:delText>
        </w:r>
        <w:r w:rsidRPr="00233F15" w:rsidDel="00C90732">
          <w:rPr>
            <w:lang w:val="en-CA"/>
          </w:rPr>
          <w:delText xml:space="preserve"> 16 different </w:delText>
        </w:r>
        <w:r w:rsidRPr="00233F15" w:rsidDel="00C90732">
          <w:rPr>
            <w:bCs/>
            <w:iCs/>
            <w:color w:val="000000" w:themeColor="text1"/>
          </w:rPr>
          <w:delText xml:space="preserve">anticancer and antifungal </w:delText>
        </w:r>
        <w:r w:rsidRPr="00233F15" w:rsidDel="00C90732">
          <w:rPr>
            <w:lang w:val="en-CA"/>
          </w:rPr>
          <w:delText>drugs (</w:delText>
        </w:r>
        <w:r w:rsidDel="00C90732">
          <w:rPr>
            <w:lang w:val="en-CA"/>
          </w:rPr>
          <w:delText xml:space="preserve">Data </w:delText>
        </w:r>
        <w:r w:rsidRPr="00233F15" w:rsidDel="00C90732">
          <w:rPr>
            <w:lang w:val="en-CA"/>
          </w:rPr>
          <w:delText>S</w:delText>
        </w:r>
        <w:r w:rsidDel="00C90732">
          <w:rPr>
            <w:lang w:val="en-CA"/>
          </w:rPr>
          <w:delText>3</w:delText>
        </w:r>
        <w:r w:rsidRPr="00233F15" w:rsidDel="00C90732">
          <w:rPr>
            <w:lang w:val="en-CA"/>
          </w:rPr>
          <w:delText>)</w:delText>
        </w:r>
        <w:r w:rsidDel="00C90732">
          <w:rPr>
            <w:lang w:val="en-CA"/>
          </w:rPr>
          <w:delText>,</w:delText>
        </w:r>
        <w:r w:rsidRPr="00233F15" w:rsidDel="00C90732">
          <w:rPr>
            <w:lang w:val="en-CA"/>
          </w:rPr>
          <w:delText xml:space="preserve"> </w:delText>
        </w:r>
        <w:r w:rsidDel="00C90732">
          <w:rPr>
            <w:lang w:val="en-CA"/>
          </w:rPr>
          <w:delText xml:space="preserve">and in a </w:delText>
        </w:r>
        <w:r w:rsidRPr="00233F15" w:rsidDel="00C90732">
          <w:rPr>
            <w:lang w:val="en-CA"/>
          </w:rPr>
          <w:delText xml:space="preserve">solvent </w:delText>
        </w:r>
        <w:r w:rsidDel="00C90732">
          <w:rPr>
            <w:lang w:val="en-CA"/>
          </w:rPr>
          <w:delText xml:space="preserve">(DMSO) </w:delText>
        </w:r>
        <w:r w:rsidRPr="00233F15" w:rsidDel="00C90732">
          <w:rPr>
            <w:lang w:val="en-CA"/>
          </w:rPr>
          <w:delText>control</w:delText>
        </w:r>
        <w:r w:rsidDel="00C90732">
          <w:rPr>
            <w:lang w:val="en-CA"/>
          </w:rPr>
          <w:delText xml:space="preserve"> condition</w:delText>
        </w:r>
        <w:r w:rsidRPr="00233F15" w:rsidDel="00C90732">
          <w:rPr>
            <w:lang w:val="en-CA"/>
          </w:rPr>
          <w:delText>.</w:delText>
        </w:r>
        <w:r w:rsidRPr="00233F15" w:rsidDel="00C90732">
          <w:delText xml:space="preserve"> Using high-throughput strain barcode sequencing, strain frequency was </w:delText>
        </w:r>
        <w:r w:rsidDel="00C90732">
          <w:delText>measured</w:delText>
        </w:r>
        <w:r w:rsidRPr="00233F15" w:rsidDel="00C90732">
          <w:delText xml:space="preserve"> at five time points (</w:delText>
        </w:r>
        <w:r w:rsidDel="00C90732">
          <w:delText xml:space="preserve">corresponding to </w:delText>
        </w:r>
        <w:r w:rsidRPr="00233F15" w:rsidDel="00C90732">
          <w:delText xml:space="preserve">0, 5, 10, 15, </w:delText>
        </w:r>
        <w:r w:rsidDel="00C90732">
          <w:delText xml:space="preserve">and </w:delText>
        </w:r>
        <w:r w:rsidRPr="00233F15" w:rsidDel="00C90732">
          <w:delText xml:space="preserve">20 generations of overall pool growth, </w:delText>
        </w:r>
        <w:r w:rsidDel="00C90732">
          <w:delText xml:space="preserve">Figure </w:delText>
        </w:r>
        <w:r w:rsidRPr="00233F15" w:rsidDel="00C90732">
          <w:delText>1)</w:delText>
        </w:r>
        <w:r w:rsidDel="00C90732">
          <w:delText>, allowing us to compute a growth rate for each strain (Data S5; Methods).</w:delText>
        </w:r>
      </w:del>
    </w:p>
    <w:p w14:paraId="2BA9198B" w14:textId="2A0ABFC4" w:rsidR="00C66E5A" w:rsidDel="00C90732" w:rsidRDefault="00C66E5A" w:rsidP="00DB0ED8">
      <w:pPr>
        <w:jc w:val="both"/>
        <w:rPr>
          <w:del w:id="262" w:author="Albi Celaj" w:date="2019-01-17T14:00:00Z"/>
          <w:b/>
          <w:bCs/>
          <w:iCs/>
          <w:color w:val="000000" w:themeColor="text1"/>
        </w:rPr>
      </w:pPr>
    </w:p>
    <w:p w14:paraId="39865A9E" w14:textId="4DB3CACF" w:rsidR="00DB0ED8" w:rsidDel="00C90732" w:rsidRDefault="00DB0ED8" w:rsidP="00DB0ED8">
      <w:pPr>
        <w:jc w:val="both"/>
        <w:rPr>
          <w:del w:id="263" w:author="Albi Celaj" w:date="2019-01-17T14:00:00Z"/>
          <w:lang w:val="en-CA"/>
        </w:rPr>
      </w:pPr>
      <w:del w:id="264" w:author="Albi Celaj" w:date="2019-01-17T14:00:00Z">
        <w:r w:rsidDel="00C90732">
          <w:rPr>
            <w:lang w:val="en-CA"/>
          </w:rPr>
          <w:delText xml:space="preserve">We limited analyses to strains that were well-represented in the pre-selection pool (≥30 barcode counts at t=0 in the solvent control - 5,790 [85%] of 6,826 strains), as </w:delText>
        </w:r>
        <w:r w:rsidRPr="007D2CB5" w:rsidDel="00C90732">
          <w:rPr>
            <w:lang w:val="en-CA"/>
          </w:rPr>
          <w:delText xml:space="preserve">these </w:delText>
        </w:r>
        <w:r w:rsidRPr="001C1222" w:rsidDel="00C90732">
          <w:rPr>
            <w:lang w:val="en-CA"/>
          </w:rPr>
          <w:delText>offered the best opportunity to detect changes in subsequent time points</w:delText>
        </w:r>
        <w:r w:rsidDel="00C90732">
          <w:rPr>
            <w:lang w:val="en-CA"/>
          </w:rPr>
          <w:delText xml:space="preserve">. </w:delText>
        </w:r>
        <w:r w:rsidDel="00C90732">
          <w:rPr>
            <w:color w:val="000000"/>
          </w:rPr>
          <w:delText xml:space="preserve">To identify associations between each knockout and baseline growth rate (in the DMSO control condition), we applied a generalized linear model and found </w:delText>
        </w:r>
        <w:r w:rsidRPr="00951825" w:rsidDel="00C90732">
          <w:rPr>
            <w:i/>
            <w:lang w:val="en-CA"/>
          </w:rPr>
          <w:delText>yor1∆</w:delText>
        </w:r>
        <w:r w:rsidRPr="00160B19" w:rsidDel="00C90732">
          <w:rPr>
            <w:lang w:val="en-CA"/>
          </w:rPr>
          <w:delText xml:space="preserve">, </w:delText>
        </w:r>
        <w:r w:rsidRPr="00951825" w:rsidDel="00C90732">
          <w:rPr>
            <w:i/>
            <w:lang w:val="en-CA"/>
          </w:rPr>
          <w:delText>snq2∆</w:delText>
        </w:r>
        <w:r w:rsidRPr="00160B19" w:rsidDel="00C90732">
          <w:rPr>
            <w:lang w:val="en-CA"/>
          </w:rPr>
          <w:delText xml:space="preserve">, </w:delText>
        </w:r>
        <w:r w:rsidRPr="00951825" w:rsidDel="00C90732">
          <w:rPr>
            <w:i/>
            <w:lang w:val="en-CA"/>
          </w:rPr>
          <w:delText>ybt1∆</w:delText>
        </w:r>
        <w:r w:rsidRPr="00160B19" w:rsidDel="00C90732">
          <w:rPr>
            <w:lang w:val="en-CA"/>
          </w:rPr>
          <w:delText xml:space="preserve">, </w:delText>
        </w:r>
        <w:r w:rsidDel="00C90732">
          <w:rPr>
            <w:lang w:val="en-CA"/>
          </w:rPr>
          <w:delText xml:space="preserve">and </w:delText>
        </w:r>
        <w:r w:rsidRPr="00951825" w:rsidDel="00C90732">
          <w:rPr>
            <w:i/>
            <w:lang w:val="en-CA"/>
          </w:rPr>
          <w:delText>bpt1∆</w:delText>
        </w:r>
        <w:r w:rsidDel="00C90732">
          <w:rPr>
            <w:lang w:val="en-CA"/>
          </w:rPr>
          <w:delText xml:space="preserve"> to have a statistically significant impact in both the MAT</w:delText>
        </w:r>
        <w:r w:rsidRPr="00137983" w:rsidDel="00C90732">
          <w:rPr>
            <w:b/>
            <w:color w:val="000000"/>
          </w:rPr>
          <w:delText>a</w:delText>
        </w:r>
        <w:r w:rsidDel="00C90732">
          <w:rPr>
            <w:lang w:val="en-CA"/>
          </w:rPr>
          <w:delText xml:space="preserve"> and MAT</w:delText>
        </w:r>
        <w:r w:rsidRPr="003007A9" w:rsidDel="00C90732">
          <w:rPr>
            <w:rFonts w:eastAsia="Calibri"/>
            <w:b/>
            <w:bCs/>
            <w:iCs/>
            <w:color w:val="000000" w:themeColor="text1"/>
            <w:lang w:val="el-GR"/>
          </w:rPr>
          <w:delText>α</w:delText>
        </w:r>
        <w:r w:rsidDel="00C90732">
          <w:rPr>
            <w:lang w:val="en-CA"/>
          </w:rPr>
          <w:delText xml:space="preserve"> pools </w:delText>
        </w:r>
        <w:r w:rsidRPr="00137983" w:rsidDel="00C90732">
          <w:rPr>
            <w:color w:val="000000"/>
          </w:rPr>
          <w:delText>(Data</w:delText>
        </w:r>
        <w:r w:rsidDel="00C90732">
          <w:rPr>
            <w:color w:val="000000"/>
          </w:rPr>
          <w:delText xml:space="preserve"> S6, Figure </w:delText>
        </w:r>
        <w:r w:rsidRPr="00257D64" w:rsidDel="00C90732">
          <w:rPr>
            <w:color w:val="000000"/>
          </w:rPr>
          <w:delText>S3</w:delText>
        </w:r>
        <w:r w:rsidDel="00C90732">
          <w:rPr>
            <w:color w:val="000000"/>
          </w:rPr>
          <w:delText xml:space="preserve">).  The impacts of </w:delText>
        </w:r>
        <w:r w:rsidRPr="00951825" w:rsidDel="00C90732">
          <w:rPr>
            <w:i/>
            <w:lang w:val="en-CA"/>
          </w:rPr>
          <w:delText>snq2∆</w:delText>
        </w:r>
        <w:r w:rsidRPr="00160B19" w:rsidDel="00C90732">
          <w:rPr>
            <w:lang w:val="en-CA"/>
          </w:rPr>
          <w:delText xml:space="preserve">, </w:delText>
        </w:r>
        <w:r w:rsidRPr="00951825" w:rsidDel="00C90732">
          <w:rPr>
            <w:i/>
            <w:lang w:val="en-CA"/>
          </w:rPr>
          <w:delText>ybt1∆</w:delText>
        </w:r>
        <w:r w:rsidRPr="00160B19" w:rsidDel="00C90732">
          <w:rPr>
            <w:lang w:val="en-CA"/>
          </w:rPr>
          <w:delText xml:space="preserve">, </w:delText>
        </w:r>
        <w:r w:rsidDel="00C90732">
          <w:rPr>
            <w:lang w:val="en-CA"/>
          </w:rPr>
          <w:delText xml:space="preserve">and </w:delText>
        </w:r>
        <w:r w:rsidRPr="00951825" w:rsidDel="00C90732">
          <w:rPr>
            <w:i/>
            <w:lang w:val="en-CA"/>
          </w:rPr>
          <w:delText>bpt1∆</w:delText>
        </w:r>
        <w:r w:rsidDel="00C90732">
          <w:rPr>
            <w:lang w:val="en-CA"/>
          </w:rPr>
          <w:delText xml:space="preserve"> were small (&lt;2% decrease in baseline growth rate), while </w:delText>
        </w:r>
        <w:r w:rsidRPr="00300B33" w:rsidDel="00C90732">
          <w:rPr>
            <w:i/>
            <w:lang w:val="en-CA"/>
          </w:rPr>
          <w:delText>yor1∆</w:delText>
        </w:r>
        <w:r w:rsidDel="00C90732">
          <w:rPr>
            <w:i/>
            <w:lang w:val="en-CA"/>
          </w:rPr>
          <w:delText xml:space="preserve"> </w:delText>
        </w:r>
        <w:r w:rsidDel="00C90732">
          <w:rPr>
            <w:lang w:val="en-CA"/>
          </w:rPr>
          <w:delText xml:space="preserve">had a stronger, but still modest effect (7-15% decrease).  Before calculating drug resistance </w:delText>
        </w:r>
        <w:r w:rsidDel="00C90732">
          <w:rPr>
            <w:color w:val="000000"/>
          </w:rPr>
          <w:delText>(growth rate in drug relative to that in solvent control)</w:delText>
        </w:r>
        <w:r w:rsidRPr="0027487C" w:rsidDel="00C90732">
          <w:rPr>
            <w:lang w:val="en-CA"/>
          </w:rPr>
          <w:delText xml:space="preserve"> </w:delText>
        </w:r>
        <w:r w:rsidDel="00C90732">
          <w:rPr>
            <w:lang w:val="en-CA"/>
          </w:rPr>
          <w:delText xml:space="preserve">we further excluded all </w:delText>
        </w:r>
        <w:r w:rsidDel="00C90732">
          <w:rPr>
            <w:color w:val="000000"/>
          </w:rPr>
          <w:delText>437 strains exhibiting a strong baseline growth defect (i.e., showing &lt;70% of the median baseline growth rate). In total, drug resistance was calculated for each of 2</w:delText>
        </w:r>
        <w:r w:rsidRPr="00137983" w:rsidDel="00C90732">
          <w:rPr>
            <w:color w:val="000000"/>
          </w:rPr>
          <w:delText>,</w:delText>
        </w:r>
        <w:r w:rsidDel="00C90732">
          <w:rPr>
            <w:color w:val="000000"/>
          </w:rPr>
          <w:delText>367</w:delText>
        </w:r>
        <w:r w:rsidRPr="00137983" w:rsidDel="00C90732">
          <w:rPr>
            <w:color w:val="000000"/>
          </w:rPr>
          <w:delText xml:space="preserve"> MAT</w:delText>
        </w:r>
        <w:r w:rsidRPr="00137983" w:rsidDel="00C90732">
          <w:rPr>
            <w:b/>
            <w:color w:val="000000"/>
          </w:rPr>
          <w:delText>a</w:delText>
        </w:r>
        <w:r w:rsidRPr="00137983" w:rsidDel="00C90732">
          <w:rPr>
            <w:color w:val="000000"/>
          </w:rPr>
          <w:delText xml:space="preserve"> and </w:delText>
        </w:r>
        <w:r w:rsidDel="00C90732">
          <w:rPr>
            <w:color w:val="000000"/>
          </w:rPr>
          <w:delText>2</w:delText>
        </w:r>
        <w:r w:rsidRPr="00137983" w:rsidDel="00C90732">
          <w:rPr>
            <w:color w:val="000000"/>
          </w:rPr>
          <w:delText>,</w:delText>
        </w:r>
        <w:r w:rsidDel="00C90732">
          <w:rPr>
            <w:color w:val="000000"/>
          </w:rPr>
          <w:delText>986</w:delText>
        </w:r>
        <w:r w:rsidRPr="00233F15" w:rsidDel="00C90732">
          <w:rPr>
            <w:color w:val="000000"/>
          </w:rPr>
          <w:delText xml:space="preserve"> </w:delText>
        </w:r>
        <w:r w:rsidRPr="00233F15" w:rsidDel="00C90732">
          <w:rPr>
            <w:bCs/>
            <w:iCs/>
            <w:color w:val="000000" w:themeColor="text1"/>
          </w:rPr>
          <w:delText>MAT</w:delText>
        </w:r>
        <w:r w:rsidRPr="003007A9" w:rsidDel="00C90732">
          <w:rPr>
            <w:rFonts w:eastAsia="Calibri"/>
            <w:b/>
            <w:bCs/>
            <w:iCs/>
            <w:color w:val="000000" w:themeColor="text1"/>
            <w:lang w:val="el-GR"/>
          </w:rPr>
          <w:delText>α</w:delText>
        </w:r>
        <w:r w:rsidRPr="00233F15" w:rsidDel="00C90732">
          <w:rPr>
            <w:color w:val="000000"/>
          </w:rPr>
          <w:delText xml:space="preserve"> strain</w:delText>
        </w:r>
        <w:r w:rsidDel="00C90732">
          <w:rPr>
            <w:color w:val="000000"/>
          </w:rPr>
          <w:delText xml:space="preserve">s, for each of 16 drugs (Data S5).  </w:delText>
        </w:r>
      </w:del>
    </w:p>
    <w:p w14:paraId="614B8DC0" w14:textId="63D54C68" w:rsidR="00DB0ED8" w:rsidDel="00C90732" w:rsidRDefault="00DB0ED8" w:rsidP="00DB0ED8">
      <w:pPr>
        <w:widowControl w:val="0"/>
        <w:autoSpaceDE w:val="0"/>
        <w:autoSpaceDN w:val="0"/>
        <w:adjustRightInd w:val="0"/>
        <w:spacing w:before="240"/>
        <w:jc w:val="both"/>
        <w:rPr>
          <w:del w:id="265" w:author="Albi Celaj" w:date="2019-01-17T14:00:00Z"/>
          <w:color w:val="000000"/>
        </w:rPr>
      </w:pPr>
      <w:del w:id="266" w:author="Albi Celaj" w:date="2019-01-17T14:00:00Z">
        <w:r w:rsidRPr="00FB55DF" w:rsidDel="00C90732">
          <w:rPr>
            <w:color w:val="000000"/>
          </w:rPr>
          <w:delText xml:space="preserve">We applied </w:delText>
        </w:r>
        <w:r w:rsidDel="00C90732">
          <w:rPr>
            <w:color w:val="000000"/>
          </w:rPr>
          <w:delText xml:space="preserve">a </w:delText>
        </w:r>
        <w:r w:rsidRPr="00FB55DF" w:rsidDel="00C90732">
          <w:rPr>
            <w:color w:val="000000"/>
          </w:rPr>
          <w:delText xml:space="preserve">generalized linear model to identify and quantitatively model associations between individual knockouts and drug resistance (see Methods). </w:delText>
        </w:r>
        <w:r w:rsidDel="00C90732">
          <w:rPr>
            <w:color w:val="000000"/>
          </w:rPr>
          <w:delText xml:space="preserve">Knockouts that significantly changed the estimated resistance to a drug </w:delText>
        </w:r>
        <w:r w:rsidRPr="00FB55DF" w:rsidDel="00C90732">
          <w:rPr>
            <w:color w:val="000000"/>
          </w:rPr>
          <w:delText xml:space="preserve">by </w:delText>
        </w:r>
        <w:r w:rsidDel="00C90732">
          <w:rPr>
            <w:color w:val="000000"/>
          </w:rPr>
          <w:delText xml:space="preserve">+/- </w:delText>
        </w:r>
        <w:r w:rsidRPr="00FB55DF" w:rsidDel="00C90732">
          <w:rPr>
            <w:color w:val="000000"/>
          </w:rPr>
          <w:delText>10%</w:delText>
        </w:r>
        <w:r w:rsidDel="00C90732">
          <w:rPr>
            <w:color w:val="000000"/>
          </w:rPr>
          <w:delText xml:space="preserve">, were considered strong.  All </w:delText>
        </w:r>
        <w:r w:rsidRPr="00FB55DF" w:rsidDel="00C90732">
          <w:rPr>
            <w:color w:val="000000"/>
          </w:rPr>
          <w:delText xml:space="preserve">other significant associations were defined to be weak.  </w:delText>
        </w:r>
        <w:r w:rsidDel="00C90732">
          <w:rPr>
            <w:color w:val="000000"/>
          </w:rPr>
          <w:delText xml:space="preserve">Of the </w:delText>
        </w:r>
        <w:r w:rsidRPr="00FB55DF" w:rsidDel="00C90732">
          <w:rPr>
            <w:color w:val="000000"/>
          </w:rPr>
          <w:delText>62 drug-knockout associations</w:delText>
        </w:r>
        <w:r w:rsidDel="00C90732">
          <w:rPr>
            <w:color w:val="000000"/>
          </w:rPr>
          <w:delText xml:space="preserve"> we found</w:delText>
        </w:r>
        <w:r w:rsidRPr="00FB55DF" w:rsidDel="00C90732">
          <w:rPr>
            <w:color w:val="000000"/>
          </w:rPr>
          <w:delText xml:space="preserve">, 19 were strong (Data S6).  Because </w:delText>
        </w:r>
        <w:r w:rsidDel="00C90732">
          <w:rPr>
            <w:color w:val="000000"/>
          </w:rPr>
          <w:delText>58 (</w:delText>
        </w:r>
        <w:r w:rsidRPr="00FB55DF" w:rsidDel="00C90732">
          <w:rPr>
            <w:color w:val="000000"/>
          </w:rPr>
          <w:delText>87%</w:delText>
        </w:r>
        <w:r w:rsidDel="00C90732">
          <w:rPr>
            <w:color w:val="000000"/>
          </w:rPr>
          <w:delText xml:space="preserve">) </w:delText>
        </w:r>
        <w:r w:rsidRPr="00FB55DF" w:rsidDel="00C90732">
          <w:rPr>
            <w:color w:val="000000"/>
          </w:rPr>
          <w:delText xml:space="preserve">of </w:delText>
        </w:r>
        <w:r w:rsidDel="00C90732">
          <w:rPr>
            <w:color w:val="000000"/>
          </w:rPr>
          <w:delText xml:space="preserve">these 62 </w:delText>
        </w:r>
        <w:r w:rsidRPr="00FB55DF" w:rsidDel="00C90732">
          <w:rPr>
            <w:color w:val="000000"/>
          </w:rPr>
          <w:delText xml:space="preserve">single-gene associations </w:delText>
        </w:r>
        <w:r w:rsidDel="00C90732">
          <w:rPr>
            <w:color w:val="000000"/>
          </w:rPr>
          <w:delText xml:space="preserve">and </w:delText>
        </w:r>
        <w:r w:rsidRPr="00FB55DF" w:rsidDel="00C90732">
          <w:rPr>
            <w:color w:val="000000"/>
          </w:rPr>
          <w:delText xml:space="preserve">100% of </w:delText>
        </w:r>
        <w:r w:rsidDel="00C90732">
          <w:rPr>
            <w:color w:val="000000"/>
          </w:rPr>
          <w:delText xml:space="preserve">the 19 </w:delText>
        </w:r>
        <w:r w:rsidRPr="00FB55DF" w:rsidDel="00C90732">
          <w:rPr>
            <w:color w:val="000000"/>
          </w:rPr>
          <w:delText>strong associations</w:delText>
        </w:r>
        <w:r w:rsidDel="00C90732">
          <w:rPr>
            <w:color w:val="000000"/>
          </w:rPr>
          <w:delText xml:space="preserve"> </w:delText>
        </w:r>
        <w:r w:rsidRPr="00FB55DF" w:rsidDel="00C90732">
          <w:rPr>
            <w:color w:val="000000"/>
          </w:rPr>
          <w:delText>involved only five ABC transporters—</w:delText>
        </w:r>
        <w:r w:rsidRPr="00FB55DF" w:rsidDel="00C90732">
          <w:rPr>
            <w:i/>
            <w:color w:val="000000"/>
          </w:rPr>
          <w:delText>snq2∆</w:delText>
        </w:r>
        <w:r w:rsidRPr="00FB55DF" w:rsidDel="00C90732">
          <w:rPr>
            <w:color w:val="000000"/>
          </w:rPr>
          <w:delText>,</w:delText>
        </w:r>
        <w:r w:rsidRPr="00FB55DF" w:rsidDel="00C90732">
          <w:rPr>
            <w:i/>
            <w:color w:val="000000"/>
          </w:rPr>
          <w:delText xml:space="preserve"> pdr5∆</w:delText>
        </w:r>
        <w:r w:rsidRPr="00FB55DF" w:rsidDel="00C90732">
          <w:rPr>
            <w:color w:val="000000"/>
          </w:rPr>
          <w:delText xml:space="preserve">, </w:delText>
        </w:r>
        <w:r w:rsidRPr="00FB55DF" w:rsidDel="00C90732">
          <w:rPr>
            <w:i/>
            <w:color w:val="000000"/>
          </w:rPr>
          <w:delText>yor1∆</w:delText>
        </w:r>
        <w:r w:rsidRPr="00FB55DF" w:rsidDel="00C90732">
          <w:rPr>
            <w:color w:val="000000"/>
          </w:rPr>
          <w:delText xml:space="preserve">, </w:delText>
        </w:r>
        <w:r w:rsidRPr="00FB55DF" w:rsidDel="00C90732">
          <w:rPr>
            <w:i/>
            <w:color w:val="000000"/>
          </w:rPr>
          <w:delText>ycf1∆</w:delText>
        </w:r>
        <w:r w:rsidRPr="00FB55DF" w:rsidDel="00C90732">
          <w:rPr>
            <w:color w:val="000000"/>
          </w:rPr>
          <w:delText xml:space="preserve">, and </w:delText>
        </w:r>
        <w:r w:rsidRPr="00FB55DF" w:rsidDel="00C90732">
          <w:rPr>
            <w:i/>
            <w:color w:val="000000"/>
          </w:rPr>
          <w:delText>ybt1∆</w:delText>
        </w:r>
        <w:r w:rsidRPr="00FB55DF" w:rsidDel="00C90732">
          <w:rPr>
            <w:color w:val="000000"/>
          </w:rPr>
          <w:delText xml:space="preserve">—we initially restricted our attention to these </w:delText>
        </w:r>
        <w:r w:rsidR="00261C32" w:rsidDel="00C90732">
          <w:rPr>
            <w:color w:val="000000"/>
          </w:rPr>
          <w:delText xml:space="preserve">‘frequently-associated’ </w:delText>
        </w:r>
        <w:r w:rsidRPr="00FB55DF" w:rsidDel="00C90732">
          <w:rPr>
            <w:color w:val="000000"/>
          </w:rPr>
          <w:delText xml:space="preserve">transporters.  </w:delText>
        </w:r>
        <w:r w:rsidDel="00C90732">
          <w:rPr>
            <w:color w:val="000000"/>
          </w:rPr>
          <w:delText xml:space="preserve">Among these were </w:delText>
        </w:r>
        <w:r w:rsidRPr="00FB55DF" w:rsidDel="00C90732">
          <w:rPr>
            <w:color w:val="000000"/>
          </w:rPr>
          <w:delText xml:space="preserve">18 drug-knockout associations </w:delText>
        </w:r>
        <w:r w:rsidDel="00C90732">
          <w:rPr>
            <w:color w:val="000000"/>
          </w:rPr>
          <w:delText xml:space="preserve">involving </w:delText>
        </w:r>
        <w:r w:rsidRPr="00FB55DF" w:rsidDel="00C90732">
          <w:rPr>
            <w:color w:val="000000"/>
          </w:rPr>
          <w:delText xml:space="preserve">the vacuolar ABC transporters </w:delText>
        </w:r>
        <w:r w:rsidRPr="00FB55DF" w:rsidDel="00C90732">
          <w:rPr>
            <w:i/>
            <w:color w:val="000000"/>
          </w:rPr>
          <w:delText>YCF1</w:delText>
        </w:r>
        <w:r w:rsidRPr="00FB55DF" w:rsidDel="00C90732">
          <w:rPr>
            <w:color w:val="000000"/>
          </w:rPr>
          <w:delText xml:space="preserve"> and </w:delText>
        </w:r>
        <w:r w:rsidRPr="00FB55DF" w:rsidDel="00C90732">
          <w:rPr>
            <w:i/>
            <w:color w:val="000000"/>
          </w:rPr>
          <w:delText>YBT1</w:delText>
        </w:r>
        <w:r w:rsidRPr="00FB55DF" w:rsidDel="00C90732">
          <w:rPr>
            <w:color w:val="000000"/>
          </w:rPr>
          <w:delText>, all of which were novel (</w:delText>
        </w:r>
        <w:r w:rsidDel="00C90732">
          <w:rPr>
            <w:color w:val="000000"/>
          </w:rPr>
          <w:delText xml:space="preserve">Figure </w:delText>
        </w:r>
        <w:r w:rsidRPr="00FB55DF" w:rsidDel="00C90732">
          <w:rPr>
            <w:color w:val="000000"/>
          </w:rPr>
          <w:delText xml:space="preserve">S4, Data S6).  For these five ‘frequently-associated’ transporters, we </w:delText>
        </w:r>
        <w:r w:rsidRPr="00137983" w:rsidDel="00C90732">
          <w:rPr>
            <w:color w:val="000000"/>
          </w:rPr>
          <w:delText xml:space="preserve">detected </w:delText>
        </w:r>
        <w:r w:rsidDel="00C90732">
          <w:rPr>
            <w:color w:val="000000"/>
          </w:rPr>
          <w:delText>89%</w:delText>
        </w:r>
        <w:r w:rsidRPr="00137983" w:rsidDel="00C90732">
          <w:rPr>
            <w:color w:val="000000"/>
          </w:rPr>
          <w:delText xml:space="preserve"> of</w:delText>
        </w:r>
        <w:r w:rsidDel="00C90732">
          <w:rPr>
            <w:color w:val="000000"/>
          </w:rPr>
          <w:delText xml:space="preserve"> 18 </w:delText>
        </w:r>
        <w:r w:rsidRPr="00137983" w:rsidDel="00C90732">
          <w:rPr>
            <w:color w:val="000000"/>
          </w:rPr>
          <w:delText xml:space="preserve">previous associations </w:delText>
        </w:r>
        <w:r w:rsidDel="00C90732">
          <w:rPr>
            <w:color w:val="000000"/>
          </w:rPr>
          <w:delText xml:space="preserve">between drugs and individual knockouts, </w:delText>
        </w:r>
        <w:r w:rsidRPr="00137983" w:rsidDel="00C90732">
          <w:rPr>
            <w:color w:val="000000"/>
          </w:rPr>
          <w:delText xml:space="preserve">while revealing </w:delText>
        </w:r>
        <w:r w:rsidDel="00C90732">
          <w:rPr>
            <w:color w:val="000000"/>
          </w:rPr>
          <w:delText>40</w:delText>
        </w:r>
        <w:r w:rsidRPr="00137983" w:rsidDel="00C90732">
          <w:rPr>
            <w:color w:val="000000"/>
          </w:rPr>
          <w:delText xml:space="preserve"> new associations</w:delText>
        </w:r>
        <w:r w:rsidDel="00C90732">
          <w:rPr>
            <w:color w:val="000000"/>
          </w:rPr>
          <w:delText xml:space="preserve"> (33 weak and 7 strong; Figure </w:delText>
        </w:r>
        <w:r w:rsidRPr="00FB55DF" w:rsidDel="00C90732">
          <w:rPr>
            <w:color w:val="000000"/>
          </w:rPr>
          <w:delText>S4; Data S7</w:delText>
        </w:r>
        <w:r w:rsidR="00D6235E" w:rsidDel="00C90732">
          <w:rPr>
            <w:color w:val="000000"/>
          </w:rPr>
          <w:delText>)</w:delText>
        </w:r>
        <w:r w:rsidRPr="00FB55DF" w:rsidDel="00C90732">
          <w:rPr>
            <w:color w:val="000000"/>
          </w:rPr>
          <w:delText xml:space="preserve">.  </w:delText>
        </w:r>
      </w:del>
    </w:p>
    <w:p w14:paraId="2A89D84A" w14:textId="042C2979" w:rsidR="00DB0ED8" w:rsidRPr="00632235" w:rsidDel="00C90732" w:rsidRDefault="00DB0ED8" w:rsidP="00DB0ED8">
      <w:pPr>
        <w:widowControl w:val="0"/>
        <w:autoSpaceDE w:val="0"/>
        <w:autoSpaceDN w:val="0"/>
        <w:adjustRightInd w:val="0"/>
        <w:spacing w:before="240"/>
        <w:jc w:val="both"/>
        <w:rPr>
          <w:del w:id="267" w:author="Albi Celaj" w:date="2019-01-17T14:00:00Z"/>
          <w:color w:val="000000"/>
        </w:rPr>
      </w:pPr>
      <w:del w:id="268" w:author="Albi Celaj" w:date="2019-01-17T14:00:00Z">
        <w:r w:rsidDel="00C90732">
          <w:rPr>
            <w:color w:val="000000"/>
          </w:rPr>
          <w:delTex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delText>
        </w:r>
        <w:r w:rsidDel="00C90732">
          <w:rPr>
            <w:b/>
            <w:color w:val="000000"/>
          </w:rPr>
          <w:delText>a</w:delText>
        </w:r>
        <w:r w:rsidDel="00C90732">
          <w:rPr>
            <w:color w:val="000000"/>
          </w:rPr>
          <w:delText xml:space="preserve"> and MAT</w:delText>
        </w:r>
        <w:r w:rsidRPr="00233F15" w:rsidDel="00C90732">
          <w:rPr>
            <w:rFonts w:eastAsia="Calibri"/>
            <w:b/>
            <w:color w:val="000000"/>
            <w:lang w:val="el-GR"/>
          </w:rPr>
          <w:delText>α</w:delText>
        </w:r>
        <w:r w:rsidDel="00C90732">
          <w:rPr>
            <w:rFonts w:eastAsia="Calibri"/>
            <w:b/>
            <w:color w:val="000000"/>
          </w:rPr>
          <w:delText xml:space="preserve"> </w:delText>
        </w:r>
        <w:r w:rsidRPr="00EC2378" w:rsidDel="00C90732">
          <w:rPr>
            <w:rFonts w:eastAsia="Calibri"/>
            <w:color w:val="000000"/>
          </w:rPr>
          <w:delText>strain</w:delText>
        </w:r>
        <w:r w:rsidDel="00C90732">
          <w:rPr>
            <w:rFonts w:eastAsia="Calibri"/>
            <w:color w:val="000000"/>
          </w:rPr>
          <w:delText>s</w:delText>
        </w:r>
        <w:r w:rsidDel="00C90732">
          <w:rPr>
            <w:color w:val="000000"/>
          </w:rPr>
          <w:delText xml:space="preserve"> (Figure S5).  Detailed correlation analysis is shown for camptothecin and tamoxifen (Figure 2A). With the exception of colchicine (r = 0.77), all drugs showed high reproducibility (r </w:delText>
        </w:r>
        <w:r w:rsidRPr="008009D6" w:rsidDel="00C90732">
          <w:rPr>
            <w:color w:val="000000"/>
          </w:rPr>
          <w:delText>≥</w:delText>
        </w:r>
        <w:r w:rsidDel="00C90732">
          <w:rPr>
            <w:color w:val="000000"/>
          </w:rPr>
          <w:delTex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delText>
        </w:r>
        <w:r w:rsidDel="00C90732">
          <w:rPr>
            <w:color w:val="000000"/>
            <w:lang w:val="en-CA"/>
          </w:rPr>
          <w:delText>(Figure 2C).</w:delText>
        </w:r>
        <w:r w:rsidDel="00C90732">
          <w:rPr>
            <w:color w:val="000000"/>
          </w:rPr>
          <w:delText xml:space="preserve"> </w:delText>
        </w:r>
        <w:r w:rsidDel="00C90732">
          <w:rPr>
            <w:color w:val="000000"/>
            <w:lang w:val="en-CA"/>
          </w:rPr>
          <w:delText xml:space="preserve">Graphs were visually similar between independent biological replicate </w:delText>
        </w:r>
        <w:r w:rsidDel="00C90732">
          <w:rPr>
            <w:color w:val="000000"/>
          </w:rPr>
          <w:delText>MAT</w:delText>
        </w:r>
        <w:r w:rsidDel="00C90732">
          <w:rPr>
            <w:b/>
            <w:color w:val="000000"/>
          </w:rPr>
          <w:delText>a</w:delText>
        </w:r>
        <w:r w:rsidDel="00C90732">
          <w:rPr>
            <w:color w:val="000000"/>
          </w:rPr>
          <w:delText xml:space="preserve"> and MAT</w:delText>
        </w:r>
        <w:r w:rsidRPr="00233F15" w:rsidDel="00C90732">
          <w:rPr>
            <w:rFonts w:eastAsia="Calibri"/>
            <w:b/>
            <w:color w:val="000000"/>
            <w:lang w:val="el-GR"/>
          </w:rPr>
          <w:delText>α</w:delText>
        </w:r>
        <w:r w:rsidDel="00C90732">
          <w:rPr>
            <w:rFonts w:eastAsia="Calibri"/>
            <w:b/>
            <w:color w:val="000000"/>
          </w:rPr>
          <w:delText xml:space="preserve"> </w:delText>
        </w:r>
        <w:r w:rsidDel="00C90732">
          <w:rPr>
            <w:color w:val="000000"/>
            <w:lang w:val="en-CA"/>
          </w:rPr>
          <w:delText>populations for many drugs, while showing large differences only for colchicine (Figure 2D and S6). Given high reproducibility, we merged MAT</w:delText>
        </w:r>
        <w:r w:rsidRPr="00795552" w:rsidDel="00C90732">
          <w:rPr>
            <w:b/>
            <w:color w:val="000000"/>
          </w:rPr>
          <w:delText>a</w:delText>
        </w:r>
        <w:r w:rsidDel="00C90732">
          <w:rPr>
            <w:color w:val="000000"/>
            <w:lang w:val="en-CA"/>
          </w:rPr>
          <w:delText xml:space="preserve"> and MAT</w:delText>
        </w:r>
        <w:r w:rsidRPr="004676F2" w:rsidDel="00C90732">
          <w:rPr>
            <w:b/>
            <w:color w:val="000000"/>
            <w:lang w:val="el-GR"/>
          </w:rPr>
          <w:delText>α</w:delText>
        </w:r>
        <w:r w:rsidDel="00C90732">
          <w:rPr>
            <w:color w:val="000000"/>
            <w:lang w:val="en-CA"/>
          </w:rPr>
          <w:delText xml:space="preserve"> data for subsequent analyses, except where noted (Methods).  </w:delText>
        </w:r>
      </w:del>
    </w:p>
    <w:p w14:paraId="298E6C66" w14:textId="2D3FA6CE" w:rsidR="008E4E3F" w:rsidDel="00C90732" w:rsidRDefault="008E4E3F" w:rsidP="00DB0ED8">
      <w:pPr>
        <w:widowControl w:val="0"/>
        <w:autoSpaceDE w:val="0"/>
        <w:autoSpaceDN w:val="0"/>
        <w:adjustRightInd w:val="0"/>
        <w:jc w:val="both"/>
        <w:rPr>
          <w:del w:id="269" w:author="Albi Celaj" w:date="2019-01-17T14:00:00Z"/>
          <w:color w:val="000000"/>
          <w:lang w:val="en-CA"/>
        </w:rPr>
      </w:pPr>
    </w:p>
    <w:p w14:paraId="76E94393" w14:textId="46C91374" w:rsidR="008E4E3F" w:rsidRPr="008E4E3F" w:rsidDel="00D85E82" w:rsidRDefault="008E4E3F" w:rsidP="00DB0ED8">
      <w:pPr>
        <w:widowControl w:val="0"/>
        <w:autoSpaceDE w:val="0"/>
        <w:autoSpaceDN w:val="0"/>
        <w:adjustRightInd w:val="0"/>
        <w:jc w:val="both"/>
        <w:rPr>
          <w:del w:id="270" w:author="Albi Celaj" w:date="2019-01-17T14:10:00Z"/>
          <w:b/>
          <w:color w:val="000000"/>
          <w:lang w:val="en-CA"/>
        </w:rPr>
      </w:pPr>
      <w:del w:id="271" w:author="Albi Celaj" w:date="2019-01-17T14:10:00Z">
        <w:r w:rsidDel="00D85E82">
          <w:rPr>
            <w:b/>
            <w:color w:val="000000"/>
            <w:lang w:val="en-CA"/>
          </w:rPr>
          <w:delText xml:space="preserve">Engineering population profiling </w:delText>
        </w:r>
        <w:r w:rsidR="00A75D69" w:rsidDel="00D85E82">
          <w:rPr>
            <w:b/>
            <w:color w:val="000000"/>
            <w:lang w:val="en-CA"/>
          </w:rPr>
          <w:delText>reveals a complex drug-dependent genetic landscape</w:delText>
        </w:r>
      </w:del>
    </w:p>
    <w:p w14:paraId="67582DBC" w14:textId="59BD3BA5" w:rsidR="00DB0ED8" w:rsidRPr="00D66545" w:rsidRDefault="00DB0ED8" w:rsidP="00DB0ED8">
      <w:pPr>
        <w:widowControl w:val="0"/>
        <w:autoSpaceDE w:val="0"/>
        <w:autoSpaceDN w:val="0"/>
        <w:adjustRightInd w:val="0"/>
        <w:jc w:val="both"/>
        <w:rPr>
          <w:color w:val="000000"/>
        </w:rPr>
      </w:pPr>
      <w:del w:id="272" w:author="Albi Celaj" w:date="2019-01-17T14:10:00Z">
        <w:r w:rsidDel="00D85E82">
          <w:rPr>
            <w:color w:val="000000"/>
          </w:rPr>
          <w:delText>Visualizing the knockout profiles for each genotype in a fitness landscape representation (Figure 3A), we first verified that the knockout profiles</w:delText>
        </w:r>
      </w:del>
      <w:del w:id="273" w:author="Albi Celaj" w:date="2019-01-17T14:16:00Z">
        <w:r w:rsidDel="00160012">
          <w:rPr>
            <w:color w:val="000000"/>
          </w:rPr>
          <w:delText xml:space="preserve"> could</w:delText>
        </w:r>
      </w:del>
      <w:del w:id="274" w:author="Albi Celaj" w:date="2019-01-17T14:15:00Z">
        <w:r w:rsidDel="00160012">
          <w:rPr>
            <w:color w:val="000000"/>
          </w:rPr>
          <w:delText xml:space="preserve"> capture previously-reported relationships between ABC transporters</w:delText>
        </w:r>
      </w:del>
      <w:del w:id="275" w:author="Albi Celaj" w:date="2019-01-17T14:14:00Z">
        <w:r w:rsidDel="00160012">
          <w:rPr>
            <w:color w:val="000000"/>
          </w:rPr>
          <w:delText xml:space="preserve"> </w:delText>
        </w:r>
      </w:del>
      <w:del w:id="276" w:author="Albi Celaj" w:date="2019-01-17T14:15:00Z">
        <w:r w:rsidDel="00160012">
          <w:rPr>
            <w:color w:val="000000"/>
          </w:rPr>
          <w:delText>and benomyl resistance</w:delText>
        </w:r>
      </w:del>
      <w:del w:id="277" w:author="Albi Celaj" w:date="2019-01-17T14:16:00Z">
        <w:r w:rsidDel="00160012">
          <w:rPr>
            <w:color w:val="000000"/>
          </w:rPr>
          <w:delText>.</w:delText>
        </w:r>
      </w:del>
      <w:r>
        <w:rPr>
          <w:color w:val="000000"/>
        </w:rPr>
        <w:t xml:space="preserve"> </w:t>
      </w:r>
      <w:ins w:id="278" w:author="Albi Celaj" w:date="2019-01-17T14:34:00Z">
        <w:r w:rsidR="00B050DC">
          <w:rPr>
            <w:color w:val="000000"/>
          </w:rPr>
          <w:t xml:space="preserve"> </w:t>
        </w:r>
      </w:ins>
      <w:ins w:id="279" w:author="Albi Celaj" w:date="2019-01-18T16:36:00Z">
        <w:r w:rsidR="00E713CD">
          <w:rPr>
            <w:color w:val="000000"/>
          </w:rPr>
          <w:t>We</w:t>
        </w:r>
      </w:ins>
      <w:del w:id="280" w:author="Albi Celaj" w:date="2019-01-18T16:36:00Z">
        <w:r w:rsidDel="00E713CD">
          <w:rPr>
            <w:color w:val="000000"/>
          </w:rPr>
          <w:delText xml:space="preserve">Our </w:delText>
        </w:r>
      </w:del>
      <w:del w:id="281" w:author="Albi Celaj" w:date="2019-01-17T14:17:00Z">
        <w:r w:rsidDel="00160012">
          <w:rPr>
            <w:color w:val="000000"/>
          </w:rPr>
          <w:delText>knockout profiles</w:delText>
        </w:r>
      </w:del>
      <w:r>
        <w:rPr>
          <w:color w:val="000000"/>
        </w:rPr>
        <w:t xml:space="preserve">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 xml:space="preserve">is known to be </w:t>
      </w:r>
      <w:ins w:id="282" w:author="Albi Celaj" w:date="2019-01-17T14:40:00Z">
        <w:r w:rsidR="00A460CC">
          <w:rPr>
            <w:color w:val="000000"/>
          </w:rPr>
          <w:t xml:space="preserve">its </w:t>
        </w:r>
      </w:ins>
      <w:del w:id="283" w:author="Albi Celaj" w:date="2019-01-17T14:40:00Z">
        <w:r w:rsidRPr="00D66545" w:rsidDel="00A460CC">
          <w:rPr>
            <w:color w:val="000000"/>
          </w:rPr>
          <w:delText xml:space="preserve">the </w:delText>
        </w:r>
      </w:del>
      <w:r w:rsidRPr="00D66545">
        <w:rPr>
          <w:color w:val="000000"/>
        </w:rPr>
        <w:t>primary efflux pump</w:t>
      </w:r>
      <w:del w:id="284" w:author="Albi Celaj" w:date="2019-01-17T14:40:00Z">
        <w:r w:rsidRPr="00D66545" w:rsidDel="00A460CC">
          <w:rPr>
            <w:color w:val="000000"/>
          </w:rPr>
          <w:delText xml:space="preserve"> for benomyl</w:delText>
        </w:r>
      </w:del>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xml:space="preserve">, </w:t>
      </w:r>
      <w:del w:id="285" w:author="Albi Celaj" w:date="2019-01-17T14:11:00Z">
        <w:r w:rsidRPr="00D66545" w:rsidDel="00D85E82">
          <w:rPr>
            <w:color w:val="000000"/>
          </w:rPr>
          <w:delText xml:space="preserve">engineered population profiling </w:delText>
        </w:r>
      </w:del>
      <w:ins w:id="286" w:author="Albi Celaj" w:date="2019-01-17T14:11:00Z">
        <w:r w:rsidR="00D85E82">
          <w:rPr>
            <w:color w:val="000000"/>
          </w:rPr>
          <w:t xml:space="preserve">DCGA </w:t>
        </w:r>
      </w:ins>
      <w:r w:rsidRPr="00D66545">
        <w:rPr>
          <w:color w:val="000000"/>
        </w:rPr>
        <w:t>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55AB128D" w:rsidR="00DB0ED8" w:rsidDel="00D11B58" w:rsidRDefault="00437617" w:rsidP="00DB0ED8">
      <w:pPr>
        <w:widowControl w:val="0"/>
        <w:autoSpaceDE w:val="0"/>
        <w:autoSpaceDN w:val="0"/>
        <w:adjustRightInd w:val="0"/>
        <w:jc w:val="both"/>
        <w:rPr>
          <w:del w:id="287" w:author="Albi Celaj" w:date="2019-01-17T14:24:00Z"/>
          <w:color w:val="000000"/>
        </w:rPr>
      </w:pPr>
      <w:r>
        <w:rPr>
          <w:color w:val="000000"/>
        </w:rPr>
        <w:t>After c</w:t>
      </w:r>
      <w:ins w:id="288" w:author="Albi Celaj" w:date="2019-01-17T15:43:00Z">
        <w:r w:rsidR="00194D80">
          <w:rPr>
            <w:color w:val="000000"/>
          </w:rPr>
          <w:t>onfirming expected knockout effects in</w:t>
        </w:r>
      </w:ins>
      <w:ins w:id="289" w:author="Albi Celaj" w:date="2019-01-17T14:23:00Z">
        <w:r w:rsidR="00D11B58">
          <w:rPr>
            <w:color w:val="000000"/>
          </w:rPr>
          <w:t xml:space="preserve"> benomyl, we</w:t>
        </w:r>
      </w:ins>
      <w:ins w:id="290" w:author="Albi Celaj" w:date="2019-01-17T15:48:00Z">
        <w:r w:rsidR="00871C99">
          <w:rPr>
            <w:color w:val="000000"/>
          </w:rPr>
          <w:t xml:space="preserve"> </w:t>
        </w:r>
      </w:ins>
      <w:del w:id="291" w:author="Albi Celaj" w:date="2019-01-21T10:48:00Z">
        <w:r w:rsidR="00D53D3C" w:rsidDel="008E5AD8">
          <w:rPr>
            <w:color w:val="000000"/>
          </w:rPr>
          <w:delText>aimed t</w:delText>
        </w:r>
        <w:r w:rsidR="0003249A" w:rsidDel="008E5AD8">
          <w:rPr>
            <w:color w:val="000000"/>
          </w:rPr>
          <w:delText xml:space="preserve">o </w:delText>
        </w:r>
      </w:del>
      <w:ins w:id="292" w:author="Albi Celaj" w:date="2019-01-21T10:49:00Z">
        <w:r w:rsidR="008E5AD8">
          <w:rPr>
            <w:color w:val="000000"/>
          </w:rPr>
          <w:t>analyzed</w:t>
        </w:r>
      </w:ins>
      <w:del w:id="293" w:author="Albi Celaj" w:date="2019-01-18T16:37:00Z">
        <w:r w:rsidR="0003249A" w:rsidDel="00A4500D">
          <w:rPr>
            <w:color w:val="000000"/>
          </w:rPr>
          <w:delText xml:space="preserve">decipher </w:delText>
        </w:r>
      </w:del>
      <w:ins w:id="294" w:author="Albi Celaj" w:date="2019-01-18T16:37:00Z">
        <w:r w:rsidR="00A4500D">
          <w:rPr>
            <w:color w:val="000000"/>
          </w:rPr>
          <w:t xml:space="preserve"> </w:t>
        </w:r>
      </w:ins>
      <w:ins w:id="295" w:author="Albi Celaj" w:date="2019-01-17T14:23:00Z">
        <w:r w:rsidR="00D11B58">
          <w:rPr>
            <w:color w:val="000000"/>
          </w:rPr>
          <w:t>fitness landscapes</w:t>
        </w:r>
      </w:ins>
      <w:ins w:id="296" w:author="Albi Celaj" w:date="2019-01-17T15:49:00Z">
        <w:r w:rsidR="00871C99">
          <w:rPr>
            <w:color w:val="000000"/>
          </w:rPr>
          <w:t xml:space="preserve"> in other drugs</w:t>
        </w:r>
      </w:ins>
      <w:ins w:id="297" w:author="Albi Celaj" w:date="2019-01-17T14:24:00Z">
        <w:r w:rsidR="00D11B58">
          <w:rPr>
            <w:color w:val="000000"/>
          </w:rPr>
          <w:t xml:space="preserve">. </w:t>
        </w:r>
      </w:ins>
      <w:commentRangeStart w:id="298"/>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w:t>
      </w:r>
      <w:r w:rsidR="00DB0ED8" w:rsidRPr="00D66545">
        <w:rPr>
          <w:color w:val="000000"/>
        </w:rPr>
        <w:lastRenderedPageBreak/>
        <w:t xml:space="preserve">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 xml:space="preserve">under </w:t>
      </w:r>
      <w:proofErr w:type="spellStart"/>
      <w:r w:rsidR="00DB0ED8" w:rsidRPr="00D66545">
        <w:rPr>
          <w:color w:val="000000"/>
        </w:rPr>
        <w:t>camptothecin</w:t>
      </w:r>
      <w:proofErr w:type="spellEnd"/>
      <w:r w:rsidR="00DB0ED8" w:rsidRPr="00D66545">
        <w:rPr>
          <w:color w:val="000000"/>
        </w:rPr>
        <w:t xml:space="preserve"> (</w:t>
      </w:r>
      <w:r w:rsidR="00DB0ED8">
        <w:rPr>
          <w:color w:val="000000"/>
        </w:rPr>
        <w:t xml:space="preserve">Figure </w:t>
      </w:r>
      <w:r w:rsidR="00DB0ED8" w:rsidRPr="00D66545">
        <w:rPr>
          <w:color w:val="000000"/>
        </w:rPr>
        <w:t>S</w:t>
      </w:r>
      <w:r w:rsidR="00DB0ED8">
        <w:rPr>
          <w:color w:val="000000"/>
        </w:rPr>
        <w:t>7</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ins w:id="299" w:author="Albi Celaj" w:date="2019-01-22T14:00:00Z">
        <w:r w:rsidR="001F394E">
          <w:rPr>
            <w:color w:val="000000"/>
          </w:rPr>
          <w:t>2D</w:t>
        </w:r>
      </w:ins>
      <w:del w:id="300" w:author="Albi Celaj" w:date="2019-01-22T14:00:00Z">
        <w:r w:rsidR="00DB0ED8" w:rsidRPr="00D66545" w:rsidDel="001F394E">
          <w:rPr>
            <w:color w:val="000000"/>
          </w:rPr>
          <w:delText>3A</w:delText>
        </w:r>
      </w:del>
      <w:r w:rsidR="00DB0ED8" w:rsidRPr="00D66545">
        <w:rPr>
          <w:color w:val="000000"/>
        </w:rPr>
        <w:t xml:space="preserve"> middle</w:t>
      </w:r>
      <w:r w:rsidR="00DB0ED8">
        <w:rPr>
          <w:color w:val="000000"/>
        </w:rPr>
        <w:t xml:space="preserve"> panel</w:t>
      </w:r>
      <w:r w:rsidR="00DB0ED8" w:rsidRPr="00D66545">
        <w:rPr>
          <w:color w:val="000000"/>
        </w:rPr>
        <w:t>, S</w:t>
      </w:r>
      <w:r w:rsidR="00DB0ED8">
        <w:rPr>
          <w:color w:val="000000"/>
        </w:rPr>
        <w:t>7</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commentRangeEnd w:id="298"/>
      <w:r w:rsidR="00A03372">
        <w:rPr>
          <w:rStyle w:val="CommentReference"/>
          <w:rFonts w:asciiTheme="minorHAnsi" w:hAnsiTheme="minorHAnsi" w:cstheme="minorBidi"/>
        </w:rPr>
        <w:commentReference w:id="298"/>
      </w:r>
      <w:ins w:id="301" w:author="Albi Celaj" w:date="2019-01-17T14:24:00Z">
        <w:r w:rsidR="00D11B58">
          <w:rPr>
            <w:color w:val="000000"/>
          </w:rPr>
          <w:t xml:space="preserve">  </w:t>
        </w:r>
      </w:ins>
    </w:p>
    <w:p w14:paraId="4163DE60" w14:textId="77777777" w:rsidR="00DB0ED8" w:rsidDel="00D11B58" w:rsidRDefault="00DB0ED8" w:rsidP="00DB0ED8">
      <w:pPr>
        <w:widowControl w:val="0"/>
        <w:autoSpaceDE w:val="0"/>
        <w:autoSpaceDN w:val="0"/>
        <w:adjustRightInd w:val="0"/>
        <w:jc w:val="both"/>
        <w:rPr>
          <w:del w:id="302" w:author="Albi Celaj" w:date="2019-01-17T14:24:00Z"/>
          <w:color w:val="000000"/>
        </w:rPr>
      </w:pPr>
    </w:p>
    <w:p w14:paraId="2F56D71A" w14:textId="12A26CF4"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w:t>
      </w:r>
      <w:ins w:id="303" w:author="Albi Celaj" w:date="2019-01-22T14:01:00Z">
        <w:r w:rsidR="005B11BF">
          <w:rPr>
            <w:color w:val="000000"/>
          </w:rPr>
          <w:softHyphen/>
        </w:r>
      </w:ins>
      <w:r>
        <w:rPr>
          <w:color w:val="000000"/>
        </w:rPr>
        <w:t xml:space="preserve">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w:t>
      </w:r>
      <w:ins w:id="304" w:author="Albi Celaj" w:date="2019-01-22T14:00:00Z">
        <w:r w:rsidR="001F394E">
          <w:rPr>
            <w:color w:val="000000"/>
            <w:lang w:val="en-CA"/>
          </w:rPr>
          <w:t>2D</w:t>
        </w:r>
      </w:ins>
      <w:del w:id="305" w:author="Albi Celaj" w:date="2019-01-22T14:00:00Z">
        <w:r w:rsidDel="001F394E">
          <w:rPr>
            <w:color w:val="000000"/>
            <w:lang w:val="en-CA"/>
          </w:rPr>
          <w:delText>3A</w:delText>
        </w:r>
      </w:del>
      <w:r>
        <w:rPr>
          <w:color w:val="000000"/>
          <w:lang w:val="en-CA"/>
        </w:rPr>
        <w:t xml:space="preserve"> right panel).  Indeed, the successive deletion of ABC transporters led to greater resistance for surprisingly many drugs (Figure 2</w:t>
      </w:r>
      <w:ins w:id="306" w:author="Albi Celaj" w:date="2019-01-22T14:00:00Z">
        <w:r w:rsidR="001F394E">
          <w:rPr>
            <w:color w:val="000000"/>
            <w:lang w:val="en-CA"/>
          </w:rPr>
          <w:t>C</w:t>
        </w:r>
      </w:ins>
      <w:del w:id="307" w:author="Albi Celaj" w:date="2019-01-22T14:00:00Z">
        <w:r w:rsidDel="001F394E">
          <w:rPr>
            <w:color w:val="000000"/>
            <w:lang w:val="en-CA"/>
          </w:rPr>
          <w:delText>D</w:delText>
        </w:r>
      </w:del>
      <w:r>
        <w:rPr>
          <w:color w:val="000000"/>
          <w:lang w:val="en-CA"/>
        </w:rPr>
        <w:t xml:space="preserve"> and S7).  </w:t>
      </w:r>
    </w:p>
    <w:p w14:paraId="3186CC33" w14:textId="77777777" w:rsidR="00DB0ED8" w:rsidRDefault="00DB0ED8" w:rsidP="00DB0ED8">
      <w:pPr>
        <w:widowControl w:val="0"/>
        <w:autoSpaceDE w:val="0"/>
        <w:autoSpaceDN w:val="0"/>
        <w:adjustRightInd w:val="0"/>
        <w:jc w:val="both"/>
        <w:rPr>
          <w:ins w:id="308" w:author="Albi Celaj" w:date="2019-01-17T17:21:00Z"/>
          <w:color w:val="000000"/>
          <w:lang w:val="en-CA"/>
        </w:rPr>
      </w:pPr>
    </w:p>
    <w:p w14:paraId="2BB3B988" w14:textId="1FE1D1EE" w:rsidR="00117F28" w:rsidRPr="00117F28" w:rsidRDefault="00117F28" w:rsidP="00DB0ED8">
      <w:pPr>
        <w:widowControl w:val="0"/>
        <w:autoSpaceDE w:val="0"/>
        <w:autoSpaceDN w:val="0"/>
        <w:adjustRightInd w:val="0"/>
        <w:jc w:val="both"/>
        <w:rPr>
          <w:b/>
          <w:color w:val="000000"/>
          <w:lang w:val="en-CA"/>
          <w:rPrChange w:id="309" w:author="Albi Celaj" w:date="2019-01-17T17:21:00Z">
            <w:rPr>
              <w:color w:val="000000"/>
              <w:lang w:val="en-CA"/>
            </w:rPr>
          </w:rPrChange>
        </w:rPr>
      </w:pPr>
      <w:ins w:id="310" w:author="Albi Celaj" w:date="2019-01-17T17:21:00Z">
        <w:r>
          <w:rPr>
            <w:b/>
            <w:color w:val="000000"/>
            <w:lang w:val="en-CA"/>
          </w:rPr>
          <w:t>DCGA reveal</w:t>
        </w:r>
        <w:r>
          <w:rPr>
            <w:b/>
            <w:color w:val="000000"/>
            <w:lang w:val="en-CA"/>
          </w:rPr>
          <w:t>s many</w:t>
        </w:r>
        <w:r>
          <w:rPr>
            <w:b/>
            <w:color w:val="000000"/>
            <w:lang w:val="en-CA"/>
          </w:rPr>
          <w:t xml:space="preserve"> complex </w:t>
        </w:r>
        <w:r>
          <w:rPr>
            <w:b/>
            <w:color w:val="000000"/>
            <w:lang w:val="en-CA"/>
          </w:rPr>
          <w:t>drug-dependent genetic interactions</w:t>
        </w:r>
      </w:ins>
    </w:p>
    <w:p w14:paraId="1B548C82" w14:textId="3B839126" w:rsidR="00DB0ED8" w:rsidRPr="00175026" w:rsidDel="00A96A8C" w:rsidRDefault="00DB0ED8" w:rsidP="00910CA3">
      <w:pPr>
        <w:widowControl w:val="0"/>
        <w:autoSpaceDE w:val="0"/>
        <w:autoSpaceDN w:val="0"/>
        <w:adjustRightInd w:val="0"/>
        <w:jc w:val="both"/>
        <w:rPr>
          <w:del w:id="311" w:author="Albi Celaj" w:date="2019-01-22T13:28:00Z"/>
          <w:color w:val="000000"/>
          <w:lang w:val="en-CA"/>
        </w:rPr>
      </w:pPr>
      <w:del w:id="312" w:author="Albi Celaj" w:date="2019-01-17T14:26:00Z">
        <w:r w:rsidDel="00C840D1">
          <w:rPr>
            <w:color w:val="000000"/>
            <w:lang w:val="en-CA"/>
          </w:rPr>
          <w:delText>When considering only the five frequently-associated genes,</w:delText>
        </w:r>
        <w:r w:rsidRPr="00B55701" w:rsidDel="00C840D1">
          <w:rPr>
            <w:color w:val="000000"/>
            <w:lang w:val="en-CA"/>
          </w:rPr>
          <w:delText xml:space="preserve"> </w:delText>
        </w:r>
      </w:del>
      <w:del w:id="313" w:author="Albi Celaj" w:date="2019-01-17T14:28:00Z">
        <w:r w:rsidDel="00C840D1">
          <w:rPr>
            <w:color w:val="000000"/>
            <w:lang w:val="en-CA"/>
          </w:rPr>
          <w:delText xml:space="preserve">the set of strains matching a specific genotype may in fact have heterogeneous genotypes owing to the variable presence of additional knockouts </w:delText>
        </w:r>
      </w:del>
      <w:del w:id="314" w:author="Albi Celaj" w:date="2019-01-17T15:58:00Z">
        <w:r w:rsidDel="00BB507F">
          <w:rPr>
            <w:color w:val="000000"/>
            <w:lang w:val="en-CA"/>
          </w:rPr>
          <w:delText xml:space="preserve">at </w:delText>
        </w:r>
      </w:del>
      <w:del w:id="315" w:author="Albi Celaj" w:date="2019-01-17T15:56:00Z">
        <w:r w:rsidDel="00BB507F">
          <w:rPr>
            <w:color w:val="000000"/>
            <w:lang w:val="en-CA"/>
          </w:rPr>
          <w:delText>the</w:delText>
        </w:r>
      </w:del>
      <w:del w:id="316" w:author="Albi Celaj" w:date="2019-01-17T14:44:00Z">
        <w:r w:rsidDel="009010B5">
          <w:rPr>
            <w:color w:val="000000"/>
            <w:lang w:val="en-CA"/>
          </w:rPr>
          <w:delText xml:space="preserve"> other</w:delText>
        </w:r>
      </w:del>
      <w:del w:id="317" w:author="Albi Celaj" w:date="2019-01-17T15:24:00Z">
        <w:r w:rsidDel="004C1AFC">
          <w:rPr>
            <w:color w:val="000000"/>
            <w:lang w:val="en-CA"/>
          </w:rPr>
          <w:delText xml:space="preserve"> 11</w:delText>
        </w:r>
      </w:del>
      <w:del w:id="318" w:author="Albi Celaj" w:date="2019-01-17T15:58:00Z">
        <w:r w:rsidDel="00BB507F">
          <w:rPr>
            <w:color w:val="000000"/>
            <w:lang w:val="en-CA"/>
          </w:rPr>
          <w:delText xml:space="preserve"> target</w:delText>
        </w:r>
      </w:del>
      <w:del w:id="319" w:author="Albi Celaj" w:date="2019-01-17T15:56:00Z">
        <w:r w:rsidDel="00BB507F">
          <w:rPr>
            <w:color w:val="000000"/>
            <w:lang w:val="en-CA"/>
          </w:rPr>
          <w:delText>ed transporter</w:delText>
        </w:r>
      </w:del>
      <w:del w:id="320" w:author="Albi Celaj" w:date="2019-01-17T15:38:00Z">
        <w:r w:rsidDel="00A376DF">
          <w:rPr>
            <w:color w:val="000000"/>
            <w:lang w:val="en-CA"/>
          </w:rPr>
          <w:delText xml:space="preserve"> loci</w:delText>
        </w:r>
      </w:del>
      <w:del w:id="321" w:author="Albi Celaj" w:date="2019-01-17T15:58:00Z">
        <w:r w:rsidDel="00BB507F">
          <w:rPr>
            <w:color w:val="000000"/>
            <w:lang w:val="en-CA"/>
          </w:rPr>
          <w:delText>.</w:delText>
        </w:r>
      </w:del>
      <w:del w:id="322" w:author="Albi Celaj" w:date="2019-01-17T15:54:00Z">
        <w:r w:rsidDel="00871C99">
          <w:rPr>
            <w:color w:val="000000"/>
            <w:lang w:val="en-CA"/>
          </w:rPr>
          <w:delText xml:space="preserve">  </w:delText>
        </w:r>
      </w:del>
      <w:del w:id="323" w:author="Albi Celaj" w:date="2019-01-17T14:29:00Z">
        <w:r w:rsidDel="00C840D1">
          <w:rPr>
            <w:color w:val="000000"/>
            <w:lang w:val="en-CA"/>
          </w:rPr>
          <w:delText>We therefore</w:delText>
        </w:r>
      </w:del>
      <w:del w:id="324" w:author="Albi Celaj" w:date="2019-01-17T14:47:00Z">
        <w:r w:rsidDel="00F26CF9">
          <w:rPr>
            <w:color w:val="000000"/>
            <w:lang w:val="en-CA"/>
          </w:rPr>
          <w:delText xml:space="preserve"> visualized the distribution of valinomycin resistance </w:delText>
        </w:r>
      </w:del>
      <w:del w:id="325" w:author="Albi Celaj" w:date="2019-01-17T14:38:00Z">
        <w:r w:rsidDel="00931EA0">
          <w:rPr>
            <w:color w:val="000000"/>
            <w:lang w:val="en-CA"/>
          </w:rPr>
          <w:delText>for</w:delText>
        </w:r>
      </w:del>
      <w:del w:id="326" w:author="Albi Celaj" w:date="2019-01-17T14:47:00Z">
        <w:r w:rsidDel="00F26CF9">
          <w:rPr>
            <w:color w:val="000000"/>
            <w:lang w:val="en-CA"/>
          </w:rPr>
          <w:delText xml:space="preserve"> each of the 5-gene </w:delText>
        </w:r>
      </w:del>
      <w:del w:id="327" w:author="Albi Celaj" w:date="2019-01-17T14:39:00Z">
        <w:r w:rsidDel="00FE47EC">
          <w:rPr>
            <w:color w:val="000000"/>
            <w:lang w:val="en-CA"/>
          </w:rPr>
          <w:delText>genotype</w:delText>
        </w:r>
      </w:del>
      <w:del w:id="328" w:author="Albi Celaj" w:date="2019-01-17T14:38:00Z">
        <w:r w:rsidDel="00931EA0">
          <w:rPr>
            <w:color w:val="000000"/>
            <w:lang w:val="en-CA"/>
          </w:rPr>
          <w:delText>s</w:delText>
        </w:r>
      </w:del>
      <w:del w:id="329" w:author="Albi Celaj" w:date="2019-01-17T14:47:00Z">
        <w:r w:rsidDel="00F26CF9">
          <w:rPr>
            <w:color w:val="000000"/>
            <w:lang w:val="en-CA"/>
          </w:rPr>
          <w:delText xml:space="preserve"> (grouping the results to show the effects of deleting </w:delText>
        </w:r>
        <w:r w:rsidDel="00F26CF9">
          <w:rPr>
            <w:i/>
            <w:color w:val="000000"/>
          </w:rPr>
          <w:delText>YOR1</w:delText>
        </w:r>
        <w:r w:rsidDel="00F26CF9">
          <w:rPr>
            <w:color w:val="000000"/>
            <w:lang w:val="en-CA"/>
          </w:rPr>
          <w:delText xml:space="preserve"> in each genetic background [Figure 3B]).  There </w:delText>
        </w:r>
      </w:del>
      <w:del w:id="330" w:author="Albi Celaj" w:date="2019-01-17T14:46:00Z">
        <w:r w:rsidDel="009010B5">
          <w:rPr>
            <w:color w:val="000000"/>
            <w:lang w:val="en-CA"/>
          </w:rPr>
          <w:delText>was clearly high phenotypic variability within strains matching many of the five-gene genotypes</w:delText>
        </w:r>
      </w:del>
      <w:del w:id="331" w:author="Albi Celaj" w:date="2019-01-17T14:29:00Z">
        <w:r w:rsidDel="00C840D1">
          <w:rPr>
            <w:color w:val="000000"/>
            <w:lang w:val="en-CA"/>
          </w:rPr>
          <w:delText xml:space="preserve">. </w:delText>
        </w:r>
      </w:del>
      <w:del w:id="332" w:author="Albi Celaj" w:date="2019-01-18T15:46:00Z">
        <w:r w:rsidDel="005808AB">
          <w:rPr>
            <w:color w:val="000000"/>
          </w:rPr>
          <w:delText xml:space="preserve">We therefore </w:delText>
        </w:r>
      </w:del>
      <w:ins w:id="333" w:author="Albi Celaj" w:date="2019-01-18T16:19:00Z">
        <w:r w:rsidR="000C0669">
          <w:rPr>
            <w:color w:val="000000"/>
          </w:rPr>
          <w:t xml:space="preserve">To </w:t>
        </w:r>
      </w:ins>
      <w:ins w:id="334" w:author="Albi Celaj" w:date="2019-01-18T16:26:00Z">
        <w:r w:rsidR="00D84954">
          <w:rPr>
            <w:color w:val="000000"/>
          </w:rPr>
          <w:t>identify and</w:t>
        </w:r>
        <w:r w:rsidR="00D84954">
          <w:rPr>
            <w:color w:val="000000"/>
          </w:rPr>
          <w:t xml:space="preserve"> model</w:t>
        </w:r>
      </w:ins>
      <w:ins w:id="335" w:author="Albi Celaj" w:date="2019-01-18T16:19:00Z">
        <w:r w:rsidR="000C0669">
          <w:rPr>
            <w:color w:val="000000"/>
          </w:rPr>
          <w:t xml:space="preserve"> multi-gene effects at all 16 </w:t>
        </w:r>
      </w:ins>
      <w:ins w:id="336" w:author="Albi Celaj" w:date="2019-01-18T16:39:00Z">
        <w:r w:rsidR="005537B8">
          <w:rPr>
            <w:color w:val="000000"/>
          </w:rPr>
          <w:t>transporters</w:t>
        </w:r>
      </w:ins>
      <w:ins w:id="337" w:author="Albi Celaj" w:date="2019-01-18T16:19:00Z">
        <w:r w:rsidR="000C0669">
          <w:rPr>
            <w:color w:val="000000"/>
          </w:rPr>
          <w:t xml:space="preserve">, </w:t>
        </w:r>
      </w:ins>
      <w:ins w:id="338" w:author="Albi Celaj" w:date="2019-01-18T16:26:00Z">
        <w:r w:rsidR="00F40C15">
          <w:rPr>
            <w:color w:val="000000"/>
          </w:rPr>
          <w:t xml:space="preserve">we extended </w:t>
        </w:r>
      </w:ins>
      <w:del w:id="339" w:author="Albi Celaj" w:date="2019-01-17T17:13:00Z">
        <w:r w:rsidDel="00AB4C3A">
          <w:rPr>
            <w:color w:val="000000"/>
          </w:rPr>
          <w:delText>systematically expanded</w:delText>
        </w:r>
      </w:del>
      <w:del w:id="340" w:author="Albi Celaj" w:date="2019-01-18T16:26:00Z">
        <w:r w:rsidDel="00F40C15">
          <w:rPr>
            <w:color w:val="000000"/>
          </w:rPr>
          <w:delText xml:space="preserve"> our search for multi-gene effects to include all 16 </w:delText>
        </w:r>
      </w:del>
      <w:del w:id="341" w:author="Albi Celaj" w:date="2019-01-17T16:13:00Z">
        <w:r w:rsidDel="008D5662">
          <w:rPr>
            <w:color w:val="000000"/>
          </w:rPr>
          <w:delText>genes</w:delText>
        </w:r>
      </w:del>
      <w:del w:id="342" w:author="Albi Celaj" w:date="2019-01-17T15:59:00Z">
        <w:r w:rsidDel="00D20332">
          <w:rPr>
            <w:color w:val="000000"/>
          </w:rPr>
          <w:delText xml:space="preserve">, </w:delText>
        </w:r>
      </w:del>
      <w:del w:id="343" w:author="Albi Celaj" w:date="2019-01-17T15:38:00Z">
        <w:r w:rsidDel="00A376DF">
          <w:rPr>
            <w:color w:val="000000"/>
          </w:rPr>
          <w:delText xml:space="preserve">using an </w:delText>
        </w:r>
      </w:del>
      <w:del w:id="344" w:author="Albi Celaj" w:date="2019-01-18T16:26:00Z">
        <w:r w:rsidDel="00F40C15">
          <w:rPr>
            <w:color w:val="000000"/>
          </w:rPr>
          <w:delText>exten</w:delText>
        </w:r>
      </w:del>
      <w:del w:id="345" w:author="Albi Celaj" w:date="2019-01-17T15:38:00Z">
        <w:r w:rsidDel="00A376DF">
          <w:rPr>
            <w:color w:val="000000"/>
          </w:rPr>
          <w:delText>sion</w:delText>
        </w:r>
      </w:del>
      <w:del w:id="346" w:author="Albi Celaj" w:date="2019-01-18T16:26:00Z">
        <w:r w:rsidDel="00F40C15">
          <w:rPr>
            <w:color w:val="000000"/>
          </w:rPr>
          <w:delText xml:space="preserve"> </w:delText>
        </w:r>
      </w:del>
      <w:del w:id="347" w:author="Albi Celaj" w:date="2019-01-17T15:38:00Z">
        <w:r w:rsidDel="00A376DF">
          <w:rPr>
            <w:color w:val="000000"/>
          </w:rPr>
          <w:delText>(see Methods) of</w:delText>
        </w:r>
      </w:del>
      <w:del w:id="348" w:author="Albi Celaj" w:date="2019-01-17T15:39:00Z">
        <w:r w:rsidDel="00A376DF">
          <w:rPr>
            <w:color w:val="000000"/>
          </w:rPr>
          <w:delText xml:space="preserve"> </w:delText>
        </w:r>
      </w:del>
      <w:r>
        <w:rPr>
          <w:color w:val="000000"/>
        </w:rPr>
        <w:t xml:space="preserve">the </w:t>
      </w:r>
      <w:ins w:id="349" w:author="Albi Celaj" w:date="2019-01-17T15:39:00Z">
        <w:r w:rsidR="00A376DF">
          <w:rPr>
            <w:color w:val="000000"/>
          </w:rPr>
          <w:t xml:space="preserve">generalized </w:t>
        </w:r>
      </w:ins>
      <w:r>
        <w:rPr>
          <w:color w:val="000000"/>
        </w:rPr>
        <w:t xml:space="preserve">linear model </w:t>
      </w:r>
      <w:ins w:id="350" w:author="Albi Celaj" w:date="2019-01-17T15:39:00Z">
        <w:r w:rsidR="00A376DF">
          <w:rPr>
            <w:color w:val="000000"/>
          </w:rPr>
          <w:t xml:space="preserve">we </w:t>
        </w:r>
      </w:ins>
      <w:ins w:id="351" w:author="Albi Celaj" w:date="2019-01-17T14:54:00Z">
        <w:r w:rsidR="00640314">
          <w:rPr>
            <w:color w:val="000000"/>
          </w:rPr>
          <w:t xml:space="preserve">used to find </w:t>
        </w:r>
      </w:ins>
      <w:del w:id="352" w:author="Albi Celaj" w:date="2019-01-17T14:54:00Z">
        <w:r w:rsidDel="00640314">
          <w:rPr>
            <w:color w:val="000000"/>
          </w:rPr>
          <w:delText xml:space="preserve">described above in the context of </w:delText>
        </w:r>
      </w:del>
      <w:r>
        <w:rPr>
          <w:color w:val="000000"/>
        </w:rPr>
        <w:t>single-gene effects</w:t>
      </w:r>
      <w:ins w:id="353" w:author="Albi Celaj" w:date="2019-01-17T15:39:00Z">
        <w:r w:rsidR="00A376DF">
          <w:rPr>
            <w:color w:val="000000"/>
          </w:rPr>
          <w:t xml:space="preserve"> </w:t>
        </w:r>
        <w:r w:rsidR="00A376DF">
          <w:rPr>
            <w:color w:val="000000"/>
          </w:rPr>
          <w:t>(see Methods)</w:t>
        </w:r>
      </w:ins>
      <w:r>
        <w:rPr>
          <w:color w:val="000000"/>
        </w:rPr>
        <w:t xml:space="preserve">.  All single </w:t>
      </w:r>
      <w:ins w:id="354" w:author="Albi Celaj" w:date="2019-01-17T14:55:00Z">
        <w:r w:rsidR="00640314">
          <w:rPr>
            <w:color w:val="000000"/>
          </w:rPr>
          <w:t xml:space="preserve">knockout effects </w:t>
        </w:r>
      </w:ins>
      <w:r>
        <w:rPr>
          <w:color w:val="000000"/>
        </w:rPr>
        <w:t>and multi-gene interactions that passed the significance test (</w:t>
      </w:r>
      <w:r>
        <w:rPr>
          <w:i/>
          <w:color w:val="000000"/>
        </w:rPr>
        <w:t>p</w:t>
      </w:r>
      <w:r w:rsidRPr="00795AAD">
        <w:rPr>
          <w:color w:val="000000"/>
        </w:rPr>
        <w:t xml:space="preserve"> &lt; 0.05 </w:t>
      </w:r>
      <w:r>
        <w:rPr>
          <w:color w:val="000000"/>
        </w:rPr>
        <w:t>after adjusting for multiple testing) are shown in Figure 3</w:t>
      </w:r>
      <w:ins w:id="355" w:author="Albi Celaj" w:date="2019-01-22T12:10:00Z">
        <w:r w:rsidR="00B7458C">
          <w:rPr>
            <w:color w:val="000000"/>
          </w:rPr>
          <w:t>A</w:t>
        </w:r>
      </w:ins>
      <w:del w:id="356" w:author="Albi Celaj" w:date="2019-01-22T12:10:00Z">
        <w:r w:rsidDel="00B7458C">
          <w:rPr>
            <w:color w:val="000000"/>
          </w:rPr>
          <w:delText>C</w:delText>
        </w:r>
      </w:del>
      <w:r>
        <w:rPr>
          <w:color w:val="000000"/>
        </w:rPr>
        <w:t xml:space="preserve">.  </w:t>
      </w:r>
    </w:p>
    <w:p w14:paraId="159F11C0" w14:textId="416429BC" w:rsidR="00DB0ED8" w:rsidDel="00A96A8C" w:rsidRDefault="00DB0ED8" w:rsidP="00DB0ED8">
      <w:pPr>
        <w:widowControl w:val="0"/>
        <w:autoSpaceDE w:val="0"/>
        <w:autoSpaceDN w:val="0"/>
        <w:adjustRightInd w:val="0"/>
        <w:jc w:val="both"/>
        <w:rPr>
          <w:del w:id="357" w:author="Albi Celaj" w:date="2019-01-22T13:28:00Z"/>
          <w:color w:val="000000"/>
        </w:rPr>
      </w:pPr>
    </w:p>
    <w:p w14:paraId="3AA1DD5A" w14:textId="77777777" w:rsidR="00A96A8C" w:rsidRDefault="00A96A8C" w:rsidP="00DB0ED8">
      <w:pPr>
        <w:widowControl w:val="0"/>
        <w:autoSpaceDE w:val="0"/>
        <w:autoSpaceDN w:val="0"/>
        <w:adjustRightInd w:val="0"/>
        <w:jc w:val="both"/>
        <w:rPr>
          <w:ins w:id="358" w:author="Albi Celaj" w:date="2019-01-22T13:28:00Z"/>
          <w:color w:val="000000"/>
        </w:rPr>
      </w:pPr>
    </w:p>
    <w:p w14:paraId="1278A0E9" w14:textId="60A4D1CB" w:rsidR="00DB0ED8" w:rsidRPr="00A96A8C" w:rsidDel="00A96A8C" w:rsidRDefault="00DB0ED8" w:rsidP="00A96A8C">
      <w:pPr>
        <w:widowControl w:val="0"/>
        <w:autoSpaceDE w:val="0"/>
        <w:autoSpaceDN w:val="0"/>
        <w:adjustRightInd w:val="0"/>
        <w:spacing w:before="240"/>
        <w:jc w:val="both"/>
        <w:rPr>
          <w:del w:id="359" w:author="Albi Celaj" w:date="2019-01-22T13:28:00Z"/>
          <w:color w:val="000000"/>
          <w:vertAlign w:val="subscript"/>
          <w:rPrChange w:id="360" w:author="Albi Celaj" w:date="2019-01-22T13:29:00Z">
            <w:rPr>
              <w:del w:id="361" w:author="Albi Celaj" w:date="2019-01-22T13:28:00Z"/>
              <w:color w:val="000000"/>
            </w:rPr>
          </w:rPrChange>
        </w:rPr>
        <w:pPrChange w:id="362" w:author="Albi Celaj" w:date="2019-01-22T13:29:00Z">
          <w:pPr>
            <w:widowControl w:val="0"/>
            <w:autoSpaceDE w:val="0"/>
            <w:autoSpaceDN w:val="0"/>
            <w:adjustRightInd w:val="0"/>
            <w:jc w:val="both"/>
          </w:pPr>
        </w:pPrChange>
      </w:pPr>
      <w:r>
        <w:rPr>
          <w:color w:val="000000"/>
        </w:rPr>
        <w:t xml:space="preserve">Our analysis yielded genetic interactions involving two or more genes for </w:t>
      </w:r>
      <w:ins w:id="363" w:author="Albi Celaj" w:date="2019-01-17T15:08:00Z">
        <w:r w:rsidR="0068213C">
          <w:rPr>
            <w:color w:val="000000"/>
          </w:rPr>
          <w:t xml:space="preserve">resistance to </w:t>
        </w:r>
      </w:ins>
      <w:r>
        <w:rPr>
          <w:color w:val="000000"/>
        </w:rPr>
        <w:t xml:space="preserve">fifteen out of sixteen (94%) of the drugs examined (Figure </w:t>
      </w:r>
      <w:del w:id="364" w:author="Albi Celaj" w:date="2019-01-22T12:10:00Z">
        <w:r w:rsidDel="00B7458C">
          <w:rPr>
            <w:color w:val="000000"/>
          </w:rPr>
          <w:delText>3C</w:delText>
        </w:r>
      </w:del>
      <w:ins w:id="365" w:author="Albi Celaj" w:date="2019-01-22T12:10:00Z">
        <w:r w:rsidR="00B7458C">
          <w:rPr>
            <w:color w:val="000000"/>
          </w:rPr>
          <w:t>3</w:t>
        </w:r>
        <w:r w:rsidR="00B7458C">
          <w:rPr>
            <w:color w:val="000000"/>
          </w:rPr>
          <w:t>A</w:t>
        </w:r>
      </w:ins>
      <w:r>
        <w:rPr>
          <w:color w:val="000000"/>
        </w:rPr>
        <w:t xml:space="preserve">),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Higher-order genetic interactions (involving three or more genes) were observed f</w:t>
      </w:r>
      <w:r w:rsidR="0044538E">
        <w:rPr>
          <w:color w:val="000000"/>
        </w:rPr>
        <w:t xml:space="preserve">or fourteen of sixteen (88%) </w:t>
      </w:r>
      <w:r>
        <w:rPr>
          <w:color w:val="000000"/>
        </w:rPr>
        <w:t xml:space="preserve">drugs tested (Figure </w:t>
      </w:r>
      <w:del w:id="366" w:author="Albi Celaj" w:date="2019-01-22T12:10:00Z">
        <w:r w:rsidDel="00B7458C">
          <w:rPr>
            <w:color w:val="000000"/>
          </w:rPr>
          <w:delText>3C</w:delText>
        </w:r>
      </w:del>
      <w:ins w:id="367" w:author="Albi Celaj" w:date="2019-01-22T12:10:00Z">
        <w:r w:rsidR="00B7458C">
          <w:rPr>
            <w:color w:val="000000"/>
          </w:rPr>
          <w:t>3</w:t>
        </w:r>
        <w:r w:rsidR="00B7458C">
          <w:rPr>
            <w:color w:val="000000"/>
          </w:rPr>
          <w:t>A</w:t>
        </w:r>
      </w:ins>
      <w:r>
        <w:rPr>
          <w:color w:val="000000"/>
        </w:rPr>
        <w:t xml:space="preserve">).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w:t>
      </w:r>
      <w:del w:id="368" w:author="Albi Celaj" w:date="2019-01-22T12:10:00Z">
        <w:r w:rsidDel="00B7458C">
          <w:rPr>
            <w:color w:val="000000"/>
          </w:rPr>
          <w:delText>3C</w:delText>
        </w:r>
      </w:del>
      <w:ins w:id="369" w:author="Albi Celaj" w:date="2019-01-22T12:10:00Z">
        <w:r w:rsidR="00B7458C">
          <w:rPr>
            <w:color w:val="000000"/>
          </w:rPr>
          <w:t>3</w:t>
        </w:r>
        <w:r w:rsidR="00B7458C">
          <w:rPr>
            <w:color w:val="000000"/>
          </w:rPr>
          <w:t>A</w:t>
        </w:r>
      </w:ins>
      <w:r>
        <w:rPr>
          <w:color w:val="000000"/>
        </w:rPr>
        <w:t xml:space="preserve">).  Thus, </w:t>
      </w:r>
      <w:r w:rsidR="00050EA3">
        <w:rPr>
          <w:color w:val="000000"/>
        </w:rPr>
        <w:t>DCGA</w:t>
      </w:r>
      <w:r>
        <w:rPr>
          <w:color w:val="000000"/>
        </w:rPr>
        <w:t xml:space="preserve"> revealed higher-order genetic interaction</w:t>
      </w:r>
      <w:ins w:id="370" w:author="Albi Celaj" w:date="2019-01-18T16:29:00Z">
        <w:r w:rsidR="0087500D">
          <w:rPr>
            <w:color w:val="000000"/>
          </w:rPr>
          <w:t>s</w:t>
        </w:r>
      </w:ins>
      <w:r>
        <w:rPr>
          <w:color w:val="000000"/>
        </w:rPr>
        <w:t xml:space="preserve"> involving three or more genes for nearly all drug resistance phenotypes studied.</w:t>
      </w:r>
      <w:ins w:id="371" w:author="Albi Celaj" w:date="2019-01-22T13:28:00Z">
        <w:r w:rsidR="00A96A8C">
          <w:rPr>
            <w:color w:val="000000"/>
          </w:rPr>
          <w:t xml:space="preserve"> </w:t>
        </w:r>
      </w:ins>
    </w:p>
    <w:p w14:paraId="1E686F40" w14:textId="77777777" w:rsidR="00A96A8C" w:rsidRDefault="00DB0ED8" w:rsidP="00A96A8C">
      <w:pPr>
        <w:widowControl w:val="0"/>
        <w:autoSpaceDE w:val="0"/>
        <w:autoSpaceDN w:val="0"/>
        <w:adjustRightInd w:val="0"/>
        <w:spacing w:before="240"/>
        <w:jc w:val="both"/>
        <w:rPr>
          <w:ins w:id="372" w:author="Albi Celaj" w:date="2019-01-22T13:28:00Z"/>
        </w:rPr>
        <w:pPrChange w:id="373" w:author="Albi Celaj" w:date="2019-01-22T13:29:00Z">
          <w:pPr>
            <w:pStyle w:val="NormalWeb"/>
            <w:jc w:val="both"/>
          </w:pPr>
        </w:pPrChange>
      </w:pPr>
      <w:r>
        <w:t>In total, genetic interactions were found for 14 of the 16 genes that we targeted</w:t>
      </w:r>
      <w:del w:id="374" w:author="Albi Celaj" w:date="2019-01-17T17:35:00Z">
        <w:r w:rsidDel="00D30750">
          <w:delText xml:space="preserve"> </w:delText>
        </w:r>
      </w:del>
      <w:ins w:id="375" w:author="Albi Celaj" w:date="2019-01-17T17:35:00Z">
        <w:r w:rsidR="00D30750">
          <w:t xml:space="preserve"> for DCGA</w:t>
        </w:r>
      </w:ins>
      <w:del w:id="376" w:author="Albi Celaj" w:date="2019-01-17T17:35:00Z">
        <w:r w:rsidDel="00D30750">
          <w:delText>in our engineered population</w:delText>
        </w:r>
      </w:del>
      <w:r>
        <w:t xml:space="preserve">.  Of these 14 genes, 13 were involved in at least one complex interaction involving three or more genes.  Remarkably, 11 of the 16 targeted genes were involved in at least one 5-gene interaction.  </w:t>
      </w:r>
    </w:p>
    <w:p w14:paraId="6FB55222" w14:textId="60C4B7FD" w:rsidR="00A96A8C" w:rsidRPr="00A96A8C" w:rsidRDefault="00A96A8C" w:rsidP="00A96A8C">
      <w:pPr>
        <w:pStyle w:val="NormalWeb"/>
        <w:jc w:val="both"/>
        <w:rPr>
          <w:ins w:id="377" w:author="Albi Celaj" w:date="2019-01-22T13:32:00Z"/>
          <w:bCs/>
          <w:iCs/>
          <w:color w:val="000000" w:themeColor="text1"/>
          <w:rPrChange w:id="378" w:author="Albi Celaj" w:date="2019-01-22T13:32:00Z">
            <w:rPr>
              <w:ins w:id="379" w:author="Albi Celaj" w:date="2019-01-22T13:32:00Z"/>
              <w:rFonts w:eastAsiaTheme="minorEastAsia"/>
              <w:bCs/>
              <w:iCs/>
              <w:color w:val="000000" w:themeColor="text1"/>
            </w:rPr>
          </w:rPrChange>
        </w:rPr>
      </w:pPr>
      <w:ins w:id="380" w:author="Albi Celaj" w:date="2019-01-22T13:30:00Z">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ins>
    </w:p>
    <w:p w14:paraId="0E7E6DA0" w14:textId="706642D2" w:rsidR="00A96A8C" w:rsidRDefault="00A96A8C" w:rsidP="00A96A8C">
      <w:pPr>
        <w:pStyle w:val="NormalWeb"/>
        <w:jc w:val="both"/>
        <w:rPr>
          <w:ins w:id="381" w:author="Albi Celaj" w:date="2019-01-22T13:32:00Z"/>
          <w:rFonts w:eastAsiaTheme="minorEastAsia"/>
          <w:bCs/>
          <w:iCs/>
          <w:color w:val="000000" w:themeColor="text1"/>
        </w:rPr>
      </w:pPr>
      <w:ins w:id="382" w:author="Albi Celaj" w:date="2019-01-22T13:32:00Z">
        <w:r>
          <w:rPr>
            <w:rFonts w:eastAsiaTheme="minorEastAsia"/>
            <w:bCs/>
            <w:iCs/>
            <w:color w:val="000000" w:themeColor="text1"/>
          </w:rPr>
          <w:t xml:space="preserve">This analysis uncovered </w:t>
        </w:r>
      </w:ins>
      <w:ins w:id="383" w:author="Albi Celaj" w:date="2019-01-22T13:34:00Z">
        <w:r>
          <w:rPr>
            <w:rFonts w:eastAsiaTheme="minorEastAsia"/>
            <w:bCs/>
            <w:iCs/>
            <w:color w:val="000000" w:themeColor="text1"/>
          </w:rPr>
          <w:t xml:space="preserve">strong </w:t>
        </w:r>
      </w:ins>
      <w:ins w:id="384" w:author="Albi Celaj" w:date="2019-01-22T13:33:00Z">
        <w:r>
          <w:rPr>
            <w:rFonts w:eastAsiaTheme="minorEastAsia"/>
            <w:bCs/>
            <w:iCs/>
            <w:color w:val="000000" w:themeColor="text1"/>
          </w:rPr>
          <w:t xml:space="preserve">complex interactions involving genes </w:t>
        </w:r>
      </w:ins>
      <w:ins w:id="385" w:author="Albi Celaj" w:date="2019-01-22T13:34:00Z">
        <w:r>
          <w:rPr>
            <w:rFonts w:eastAsiaTheme="minorEastAsia"/>
            <w:bCs/>
            <w:iCs/>
            <w:color w:val="000000" w:themeColor="text1"/>
          </w:rPr>
          <w:t>outside the five-frequently associated transporters</w:t>
        </w:r>
      </w:ins>
      <w:ins w:id="386" w:author="Albi Celaj" w:date="2019-01-22T13:33:00Z">
        <w:r>
          <w:rPr>
            <w:rFonts w:eastAsiaTheme="minorEastAsia"/>
            <w:bCs/>
            <w:iCs/>
            <w:color w:val="000000" w:themeColor="text1"/>
          </w:rPr>
          <w:t xml:space="preserve">.  </w:t>
        </w:r>
      </w:ins>
      <w:ins w:id="387" w:author="Albi Celaj" w:date="2019-01-22T13:35:00Z">
        <w:r>
          <w:rPr>
            <w:rFonts w:eastAsiaTheme="minorEastAsia"/>
            <w:bCs/>
            <w:iCs/>
            <w:color w:val="000000" w:themeColor="text1"/>
          </w:rPr>
          <w:t>In both cisplatin and mitoxantrone, f</w:t>
        </w:r>
      </w:ins>
      <w:ins w:id="388" w:author="Albi Celaj" w:date="2019-01-22T13:33:00Z">
        <w:r>
          <w:rPr>
            <w:rFonts w:eastAsiaTheme="minorEastAsia"/>
            <w:bCs/>
            <w:iCs/>
            <w:color w:val="000000" w:themeColor="text1"/>
          </w:rPr>
          <w:t>or example,</w:t>
        </w:r>
      </w:ins>
      <w:ins w:id="389" w:author="Albi Celaj" w:date="2019-01-22T13:39:00Z">
        <w:r w:rsidR="00977FF3">
          <w:rPr>
            <w:rFonts w:eastAsiaTheme="minorEastAsia"/>
            <w:bCs/>
            <w:iCs/>
            <w:color w:val="000000" w:themeColor="text1"/>
          </w:rPr>
          <w:t xml:space="preserve"> a five-way </w:t>
        </w:r>
      </w:ins>
      <w:ins w:id="390" w:author="Albi Celaj" w:date="2019-01-22T13:51:00Z">
        <w:r w:rsidR="00127596">
          <w:rPr>
            <w:rFonts w:eastAsiaTheme="minorEastAsia"/>
            <w:bCs/>
            <w:iCs/>
            <w:color w:val="000000" w:themeColor="text1"/>
          </w:rPr>
          <w:t xml:space="preserve">positive </w:t>
        </w:r>
      </w:ins>
      <w:ins w:id="391" w:author="Albi Celaj" w:date="2019-01-22T13:39:00Z">
        <w:r w:rsidR="00977FF3">
          <w:rPr>
            <w:rFonts w:eastAsiaTheme="minorEastAsia"/>
            <w:bCs/>
            <w:iCs/>
            <w:color w:val="000000" w:themeColor="text1"/>
          </w:rPr>
          <w:t xml:space="preserve">interaction pointed to the phenomenon that </w:t>
        </w:r>
      </w:ins>
      <w:ins w:id="392" w:author="Albi Celaj" w:date="2019-01-22T13:36:00Z">
        <w:r>
          <w:rPr>
            <w:rFonts w:eastAsiaTheme="minorEastAsia"/>
            <w:bCs/>
            <w:iCs/>
            <w:color w:val="000000" w:themeColor="text1"/>
          </w:rPr>
          <w:t>addition</w:t>
        </w:r>
      </w:ins>
      <w:ins w:id="393" w:author="Albi Celaj" w:date="2019-01-22T13:37:00Z">
        <w:r w:rsidR="006367C3">
          <w:rPr>
            <w:rFonts w:eastAsiaTheme="minorEastAsia"/>
            <w:bCs/>
            <w:iCs/>
            <w:color w:val="000000" w:themeColor="text1"/>
          </w:rPr>
          <w:t xml:space="preserve"> of</w:t>
        </w:r>
      </w:ins>
      <w:ins w:id="394" w:author="Albi Celaj" w:date="2019-01-22T13:33:00Z">
        <w:r>
          <w:rPr>
            <w:rFonts w:eastAsiaTheme="minorEastAsia"/>
            <w:bCs/>
            <w:iCs/>
            <w:color w:val="000000" w:themeColor="text1"/>
          </w:rPr>
          <w:t xml:space="preserve"> </w:t>
        </w:r>
      </w:ins>
      <w:ins w:id="395" w:author="Albi Celaj" w:date="2019-01-22T13:35:00Z">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was found</w:t>
        </w:r>
      </w:ins>
      <w:ins w:id="396" w:author="Albi Celaj" w:date="2019-01-22T13:36:00Z">
        <w:r>
          <w:rPr>
            <w:bCs/>
            <w:iCs/>
            <w:color w:val="000000" w:themeColor="text1"/>
          </w:rPr>
          <w:t xml:space="preserve"> to confer resistance in a sensitive </w:t>
        </w:r>
        <w:r w:rsidRPr="00A96A8C">
          <w:rPr>
            <w:bCs/>
            <w:i/>
            <w:iCs/>
            <w:color w:val="000000" w:themeColor="text1"/>
            <w:rPrChange w:id="397" w:author="Albi Celaj" w:date="2019-01-22T13:37:00Z">
              <w:rPr>
                <w:bCs/>
                <w:iCs/>
                <w:color w:val="000000" w:themeColor="text1"/>
              </w:rPr>
            </w:rPrChange>
          </w:rPr>
          <w:t>pdr5∆ snq2∆ ycf1∆ yor1∆</w:t>
        </w:r>
        <w:r>
          <w:rPr>
            <w:bCs/>
            <w:iCs/>
            <w:color w:val="000000" w:themeColor="text1"/>
          </w:rPr>
          <w:t xml:space="preserve"> background</w:t>
        </w:r>
      </w:ins>
      <w:ins w:id="398" w:author="Albi Celaj" w:date="2019-01-22T13:37:00Z">
        <w:r>
          <w:rPr>
            <w:bCs/>
            <w:iCs/>
            <w:color w:val="000000" w:themeColor="text1"/>
          </w:rPr>
          <w:t xml:space="preserve"> (Figure 3B).  </w:t>
        </w:r>
      </w:ins>
      <w:ins w:id="399" w:author="Albi Celaj" w:date="2019-01-22T13:38:00Z">
        <w:r w:rsidR="00977FF3">
          <w:rPr>
            <w:bCs/>
            <w:iCs/>
            <w:color w:val="000000" w:themeColor="text1"/>
          </w:rPr>
          <w:t>A</w:t>
        </w:r>
      </w:ins>
      <w:ins w:id="400" w:author="Albi Celaj" w:date="2019-01-22T13:40:00Z">
        <w:r w:rsidR="00977FF3">
          <w:rPr>
            <w:bCs/>
            <w:iCs/>
            <w:color w:val="000000" w:themeColor="text1"/>
          </w:rPr>
          <w:t xml:space="preserve"> five-way</w:t>
        </w:r>
      </w:ins>
      <w:ins w:id="401" w:author="Albi Celaj" w:date="2019-01-22T13:51:00Z">
        <w:r w:rsidR="00127596">
          <w:rPr>
            <w:bCs/>
            <w:iCs/>
            <w:color w:val="000000" w:themeColor="text1"/>
          </w:rPr>
          <w:t xml:space="preserve"> positive</w:t>
        </w:r>
      </w:ins>
      <w:ins w:id="402" w:author="Albi Celaj" w:date="2019-01-22T13:40:00Z">
        <w:r w:rsidR="00977FF3">
          <w:rPr>
            <w:bCs/>
            <w:iCs/>
            <w:color w:val="000000" w:themeColor="text1"/>
          </w:rPr>
          <w:t xml:space="preserve"> interaction in </w:t>
        </w:r>
        <w:proofErr w:type="spellStart"/>
        <w:r w:rsidR="00977FF3">
          <w:rPr>
            <w:bCs/>
            <w:iCs/>
            <w:color w:val="000000" w:themeColor="text1"/>
          </w:rPr>
          <w:t>bisantrene</w:t>
        </w:r>
      </w:ins>
      <w:proofErr w:type="spellEnd"/>
      <w:ins w:id="403" w:author="Albi Celaj" w:date="2019-01-22T13:38:00Z">
        <w:r w:rsidR="00977FF3">
          <w:rPr>
            <w:bCs/>
            <w:iCs/>
            <w:color w:val="000000" w:themeColor="text1"/>
          </w:rPr>
          <w:t xml:space="preserve"> </w:t>
        </w:r>
      </w:ins>
      <w:ins w:id="404" w:author="Albi Celaj" w:date="2019-01-22T13:40:00Z">
        <w:r w:rsidR="00977FF3">
          <w:rPr>
            <w:bCs/>
            <w:iCs/>
            <w:color w:val="000000" w:themeColor="text1"/>
          </w:rPr>
          <w:t xml:space="preserve">pointed to a </w:t>
        </w:r>
      </w:ins>
      <w:ins w:id="405" w:author="Albi Celaj" w:date="2019-01-22T13:38:00Z">
        <w:r w:rsidR="00977FF3">
          <w:rPr>
            <w:bCs/>
            <w:iCs/>
            <w:color w:val="000000" w:themeColor="text1"/>
          </w:rPr>
          <w:t>similar but more modest effect</w:t>
        </w:r>
      </w:ins>
      <w:ins w:id="406" w:author="Albi Celaj" w:date="2019-01-22T13:39:00Z">
        <w:r w:rsidR="00977FF3">
          <w:rPr>
            <w:bCs/>
            <w:iCs/>
            <w:color w:val="000000" w:themeColor="text1"/>
          </w:rPr>
          <w:t xml:space="preserve"> </w:t>
        </w:r>
      </w:ins>
      <w:ins w:id="407" w:author="Albi Celaj" w:date="2019-01-22T13:38:00Z">
        <w:r w:rsidR="00977FF3">
          <w:rPr>
            <w:bCs/>
            <w:iCs/>
            <w:color w:val="000000" w:themeColor="text1"/>
          </w:rPr>
          <w:t>w</w:t>
        </w:r>
      </w:ins>
      <w:ins w:id="408" w:author="Albi Celaj" w:date="2019-01-22T13:40:00Z">
        <w:r w:rsidR="00977FF3">
          <w:rPr>
            <w:bCs/>
            <w:iCs/>
            <w:color w:val="000000" w:themeColor="text1"/>
          </w:rPr>
          <w:t xml:space="preserve">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ins>
    </w:p>
    <w:p w14:paraId="38C1B9ED" w14:textId="5AD670E1" w:rsidR="00DB0ED8" w:rsidDel="00A96A8C" w:rsidRDefault="00261C32" w:rsidP="00DB0ED8">
      <w:pPr>
        <w:pStyle w:val="NormalWeb"/>
        <w:jc w:val="both"/>
        <w:rPr>
          <w:del w:id="409" w:author="Albi Celaj" w:date="2019-01-22T13:32:00Z"/>
          <w:bCs/>
          <w:iCs/>
          <w:color w:val="000000" w:themeColor="text1"/>
        </w:rPr>
      </w:pPr>
      <w:del w:id="410" w:author="Albi Celaj" w:date="2019-01-22T13:32:00Z">
        <w:r w:rsidDel="00A96A8C">
          <w:rPr>
            <w:rFonts w:eastAsiaTheme="minorEastAsia"/>
            <w:bCs/>
            <w:iCs/>
            <w:color w:val="000000" w:themeColor="text1"/>
          </w:rPr>
          <w:delText>This analysis uncovered strong complex interactions that had been excluded from our initial</w:delText>
        </w:r>
      </w:del>
      <w:del w:id="411" w:author="Albi Celaj" w:date="2019-01-17T17:14:00Z">
        <w:r w:rsidDel="00AB4C3A">
          <w:rPr>
            <w:rFonts w:eastAsiaTheme="minorEastAsia"/>
            <w:bCs/>
            <w:iCs/>
            <w:color w:val="000000" w:themeColor="text1"/>
          </w:rPr>
          <w:delText xml:space="preserve"> </w:delText>
        </w:r>
      </w:del>
      <w:del w:id="412" w:author="Albi Celaj" w:date="2019-01-17T16:01:00Z">
        <w:r w:rsidDel="00D20332">
          <w:rPr>
            <w:rFonts w:eastAsiaTheme="minorEastAsia"/>
            <w:bCs/>
            <w:iCs/>
            <w:color w:val="000000" w:themeColor="text1"/>
          </w:rPr>
          <w:delText>manual</w:delText>
        </w:r>
      </w:del>
      <w:del w:id="413" w:author="Albi Celaj" w:date="2019-01-22T13:32:00Z">
        <w:r w:rsidDel="00A96A8C">
          <w:rPr>
            <w:rFonts w:eastAsiaTheme="minorEastAsia"/>
            <w:bCs/>
            <w:iCs/>
            <w:color w:val="000000" w:themeColor="text1"/>
          </w:rPr>
          <w:delText xml:space="preserve"> exploration.  For example, there were several complex positive interactions in which </w:delText>
        </w:r>
      </w:del>
      <w:del w:id="414" w:author="Albi Celaj" w:date="2019-01-17T16:00:00Z">
        <w:r w:rsidDel="00D20332">
          <w:rPr>
            <w:rFonts w:eastAsiaTheme="minorEastAsia"/>
            <w:bCs/>
            <w:iCs/>
            <w:color w:val="000000" w:themeColor="text1"/>
          </w:rPr>
          <w:delText xml:space="preserve"> </w:delText>
        </w:r>
      </w:del>
      <w:del w:id="415" w:author="Albi Celaj" w:date="2019-01-22T13:32:00Z">
        <w:r w:rsidDel="00A96A8C">
          <w:rPr>
            <w:rFonts w:eastAsiaTheme="minorEastAsia"/>
            <w:bCs/>
            <w:iCs/>
            <w:color w:val="000000" w:themeColor="text1"/>
          </w:rPr>
          <w:delText xml:space="preserve">deleting one or more of </w:delText>
        </w:r>
        <w:r w:rsidRPr="00A430D3" w:rsidDel="00A96A8C">
          <w:rPr>
            <w:rFonts w:eastAsiaTheme="minorEastAsia"/>
            <w:bCs/>
            <w:i/>
            <w:iCs/>
            <w:color w:val="000000" w:themeColor="text1"/>
          </w:rPr>
          <w:delText>PDR15</w:delText>
        </w:r>
        <w:r w:rsidDel="00A96A8C">
          <w:rPr>
            <w:rFonts w:eastAsiaTheme="minorEastAsia"/>
            <w:bCs/>
            <w:iCs/>
            <w:color w:val="000000" w:themeColor="text1"/>
          </w:rPr>
          <w:delText xml:space="preserve">, </w:delText>
        </w:r>
        <w:r w:rsidRPr="00A430D3" w:rsidDel="00A96A8C">
          <w:rPr>
            <w:rFonts w:eastAsiaTheme="minorEastAsia"/>
            <w:bCs/>
            <w:i/>
            <w:iCs/>
            <w:color w:val="000000" w:themeColor="text1"/>
          </w:rPr>
          <w:delText>BPT1</w:delText>
        </w:r>
        <w:r w:rsidDel="00A96A8C">
          <w:rPr>
            <w:rFonts w:eastAsiaTheme="minorEastAsia"/>
            <w:bCs/>
            <w:iCs/>
            <w:color w:val="000000" w:themeColor="text1"/>
          </w:rPr>
          <w:delText xml:space="preserve">, </w:delText>
        </w:r>
        <w:r w:rsidRPr="00A430D3" w:rsidDel="00A96A8C">
          <w:rPr>
            <w:rFonts w:eastAsiaTheme="minorEastAsia"/>
            <w:bCs/>
            <w:i/>
            <w:iCs/>
            <w:color w:val="000000" w:themeColor="text1"/>
          </w:rPr>
          <w:delText>ADP1</w:delText>
        </w:r>
        <w:r w:rsidDel="00A96A8C">
          <w:rPr>
            <w:rFonts w:eastAsiaTheme="minorEastAsia"/>
            <w:bCs/>
            <w:iCs/>
            <w:color w:val="000000" w:themeColor="text1"/>
          </w:rPr>
          <w:delText xml:space="preserve"> or </w:delText>
        </w:r>
        <w:r w:rsidRPr="00A430D3" w:rsidDel="00A96A8C">
          <w:rPr>
            <w:rFonts w:eastAsiaTheme="minorEastAsia"/>
            <w:bCs/>
            <w:i/>
            <w:iCs/>
            <w:color w:val="000000" w:themeColor="text1"/>
          </w:rPr>
          <w:delText>VMR1</w:delText>
        </w:r>
        <w:r w:rsidDel="00A96A8C">
          <w:rPr>
            <w:rFonts w:eastAsiaTheme="minorEastAsia"/>
            <w:bCs/>
            <w:iCs/>
            <w:color w:val="000000" w:themeColor="text1"/>
          </w:rPr>
          <w:delText xml:space="preserve"> in a drug-sensitive </w:delText>
        </w:r>
        <w:r w:rsidR="001C1DFB" w:rsidDel="00A96A8C">
          <w:rPr>
            <w:rFonts w:eastAsiaTheme="minorEastAsia"/>
            <w:bCs/>
            <w:iCs/>
            <w:color w:val="000000" w:themeColor="text1"/>
          </w:rPr>
          <w:delText xml:space="preserve">multi-knockout </w:delText>
        </w:r>
        <w:r w:rsidDel="00A96A8C">
          <w:rPr>
            <w:rFonts w:eastAsiaTheme="minorEastAsia"/>
            <w:bCs/>
            <w:iCs/>
            <w:color w:val="000000" w:themeColor="text1"/>
          </w:rPr>
          <w:delText>strain background conferred drug resistance</w:delText>
        </w:r>
        <w:r w:rsidR="006A660B" w:rsidDel="00A96A8C">
          <w:rPr>
            <w:rFonts w:eastAsiaTheme="minorEastAsia"/>
            <w:bCs/>
            <w:iCs/>
            <w:color w:val="000000" w:themeColor="text1"/>
          </w:rPr>
          <w:delText xml:space="preserve"> </w:delText>
        </w:r>
        <w:r w:rsidR="00DB0ED8" w:rsidDel="00A96A8C">
          <w:rPr>
            <w:rFonts w:eastAsiaTheme="minorEastAsia"/>
            <w:bCs/>
            <w:iCs/>
            <w:color w:val="000000" w:themeColor="text1"/>
          </w:rPr>
          <w:delText>(Figure 3C).</w:delText>
        </w:r>
        <w:r w:rsidR="00DB0ED8" w:rsidRPr="00233F15" w:rsidDel="00A96A8C">
          <w:rPr>
            <w:bCs/>
            <w:iCs/>
            <w:color w:val="000000" w:themeColor="text1"/>
          </w:rPr>
          <w:delText xml:space="preserve"> </w:delText>
        </w:r>
      </w:del>
    </w:p>
    <w:p w14:paraId="7B06842C" w14:textId="7450D47B" w:rsidR="00DB0ED8" w:rsidDel="00A96A8C" w:rsidRDefault="00DB0ED8" w:rsidP="00DB0ED8">
      <w:pPr>
        <w:pStyle w:val="NormalWeb"/>
        <w:jc w:val="both"/>
        <w:rPr>
          <w:del w:id="416" w:author="Albi Celaj" w:date="2019-01-22T13:30:00Z"/>
          <w:bCs/>
          <w:iCs/>
          <w:color w:val="000000" w:themeColor="text1"/>
        </w:rPr>
      </w:pPr>
      <w:del w:id="417" w:author="Albi Celaj" w:date="2019-01-22T13:30:00Z">
        <w:r w:rsidDel="00A96A8C">
          <w:rPr>
            <w:color w:val="000000"/>
          </w:rPr>
          <w:delText xml:space="preserve">Formalizing the identification of complex genetic interactions </w:delText>
        </w:r>
        <w:r w:rsidDel="00A96A8C">
          <w:rPr>
            <w:bCs/>
            <w:iCs/>
            <w:color w:val="000000" w:themeColor="text1"/>
          </w:rPr>
          <w:delText>captured many of</w:delText>
        </w:r>
        <w:r w:rsidRPr="00233F15" w:rsidDel="00A96A8C">
          <w:rPr>
            <w:bCs/>
            <w:iCs/>
            <w:color w:val="000000" w:themeColor="text1"/>
          </w:rPr>
          <w:delText xml:space="preserve"> the </w:delText>
        </w:r>
        <w:r w:rsidDel="00A96A8C">
          <w:rPr>
            <w:bCs/>
            <w:iCs/>
            <w:color w:val="000000" w:themeColor="text1"/>
          </w:rPr>
          <w:delText xml:space="preserve">effects that had been readily-apparent by manual examination of the </w:delText>
        </w:r>
        <w:r w:rsidDel="00A96A8C">
          <w:rPr>
            <w:color w:val="000000"/>
          </w:rPr>
          <w:delText>fitness landscapes</w:delText>
        </w:r>
        <w:r w:rsidDel="00A96A8C">
          <w:rPr>
            <w:bCs/>
            <w:iCs/>
            <w:color w:val="000000" w:themeColor="text1"/>
          </w:rPr>
          <w:delText>, while yielding additional effects</w:delText>
        </w:r>
        <w:r w:rsidRPr="00233F15" w:rsidDel="00A96A8C">
          <w:rPr>
            <w:bCs/>
            <w:iCs/>
            <w:color w:val="000000" w:themeColor="text1"/>
          </w:rPr>
          <w:delText xml:space="preserve">.  For example, </w:delText>
        </w:r>
        <w:r w:rsidRPr="00233F15" w:rsidDel="00A96A8C">
          <w:rPr>
            <w:bCs/>
            <w:i/>
            <w:iCs/>
            <w:color w:val="000000" w:themeColor="text1"/>
          </w:rPr>
          <w:delText xml:space="preserve">yor1∆ </w:delText>
        </w:r>
        <w:r w:rsidRPr="00233F15" w:rsidDel="00A96A8C">
          <w:rPr>
            <w:bCs/>
            <w:iCs/>
            <w:color w:val="000000" w:themeColor="text1"/>
          </w:rPr>
          <w:delText xml:space="preserve">was found to have no main effect under benomyl, to have a positive genetic </w:delText>
        </w:r>
        <w:r w:rsidRPr="00320388" w:rsidDel="00A96A8C">
          <w:rPr>
            <w:bCs/>
            <w:iCs/>
            <w:color w:val="000000" w:themeColor="text1"/>
          </w:rPr>
          <w:delText xml:space="preserve">interaction with </w:delText>
        </w:r>
        <w:r w:rsidRPr="00320388" w:rsidDel="00A96A8C">
          <w:rPr>
            <w:bCs/>
            <w:i/>
            <w:iCs/>
            <w:color w:val="000000" w:themeColor="text1"/>
          </w:rPr>
          <w:delText>pdr5∆</w:delText>
        </w:r>
        <w:r w:rsidRPr="00320388" w:rsidDel="00A96A8C">
          <w:rPr>
            <w:bCs/>
            <w:iCs/>
            <w:color w:val="000000" w:themeColor="text1"/>
          </w:rPr>
          <w:delText xml:space="preserve"> and, surprisingly, to have a negative genetic interaction with </w:delText>
        </w:r>
        <w:r w:rsidRPr="00320388" w:rsidDel="00A96A8C">
          <w:rPr>
            <w:bCs/>
            <w:i/>
            <w:iCs/>
            <w:color w:val="000000" w:themeColor="text1"/>
          </w:rPr>
          <w:delText>snq2∆</w:delText>
        </w:r>
        <w:r w:rsidRPr="00320388" w:rsidDel="00A96A8C">
          <w:rPr>
            <w:bCs/>
            <w:iCs/>
            <w:color w:val="000000" w:themeColor="text1"/>
          </w:rPr>
          <w:delText xml:space="preserve"> (</w:delText>
        </w:r>
        <w:r w:rsidDel="00A96A8C">
          <w:rPr>
            <w:bCs/>
            <w:iCs/>
            <w:color w:val="000000" w:themeColor="text1"/>
          </w:rPr>
          <w:delText xml:space="preserve">Figure </w:delText>
        </w:r>
        <w:r w:rsidRPr="00320388" w:rsidDel="00A96A8C">
          <w:rPr>
            <w:bCs/>
            <w:iCs/>
            <w:color w:val="000000" w:themeColor="text1"/>
          </w:rPr>
          <w:delText xml:space="preserve">3C, Data S6).  In camptothecin, </w:delText>
        </w:r>
        <w:r w:rsidRPr="00320388" w:rsidDel="00A96A8C">
          <w:rPr>
            <w:bCs/>
            <w:i/>
            <w:iCs/>
            <w:color w:val="000000" w:themeColor="text1"/>
          </w:rPr>
          <w:delText xml:space="preserve">pdr5∆ </w:delText>
        </w:r>
        <w:r w:rsidRPr="00320388" w:rsidDel="00A96A8C">
          <w:rPr>
            <w:bCs/>
            <w:iCs/>
            <w:color w:val="000000" w:themeColor="text1"/>
          </w:rPr>
          <w:delText xml:space="preserve">and </w:delText>
        </w:r>
        <w:r w:rsidRPr="00320388" w:rsidDel="00A96A8C">
          <w:rPr>
            <w:bCs/>
            <w:i/>
            <w:iCs/>
            <w:color w:val="000000" w:themeColor="text1"/>
          </w:rPr>
          <w:delText>snq2∆</w:delText>
        </w:r>
        <w:r w:rsidRPr="00320388" w:rsidDel="00A96A8C">
          <w:rPr>
            <w:bCs/>
            <w:iCs/>
            <w:color w:val="000000" w:themeColor="text1"/>
          </w:rPr>
          <w:delText xml:space="preserve"> each had a minor individual negative effect on resistance, and a strong negative interaction was observed between them (</w:delText>
        </w:r>
        <w:r w:rsidDel="00A96A8C">
          <w:rPr>
            <w:bCs/>
            <w:iCs/>
            <w:color w:val="000000" w:themeColor="text1"/>
          </w:rPr>
          <w:delText xml:space="preserve">Figure </w:delText>
        </w:r>
        <w:r w:rsidRPr="00320388" w:rsidDel="00A96A8C">
          <w:rPr>
            <w:bCs/>
            <w:iCs/>
            <w:color w:val="000000" w:themeColor="text1"/>
          </w:rPr>
          <w:delText>3C, Data S6).</w:delText>
        </w:r>
        <w:r w:rsidRPr="00233F15" w:rsidDel="00A96A8C">
          <w:rPr>
            <w:bCs/>
            <w:iCs/>
            <w:color w:val="000000" w:themeColor="text1"/>
          </w:rPr>
          <w:delText xml:space="preserve"> </w:delText>
        </w:r>
      </w:del>
    </w:p>
    <w:p w14:paraId="44098C56" w14:textId="47CB6F44" w:rsidR="00DB0ED8" w:rsidRPr="001C1222" w:rsidRDefault="00DB0ED8" w:rsidP="00DB0ED8">
      <w:pPr>
        <w:pStyle w:val="NormalWeb"/>
        <w:jc w:val="both"/>
        <w:rPr>
          <w:bCs/>
          <w:iCs/>
          <w:color w:val="000000" w:themeColor="text1"/>
        </w:rPr>
      </w:pPr>
      <w:commentRangeStart w:id="418"/>
      <w:r>
        <w:rPr>
          <w:bCs/>
          <w:iCs/>
          <w:color w:val="000000" w:themeColor="text1"/>
        </w:rPr>
        <w:t>Formal complex genetic interaction analysis allowed finer parsing of the relationship between genes involved in a higher-order interaction</w:t>
      </w:r>
      <w:r>
        <w:rPr>
          <w:color w:val="000000"/>
        </w:rPr>
        <w:t>.</w:t>
      </w:r>
      <w:commentRangeEnd w:id="418"/>
      <w:r>
        <w:rPr>
          <w:rStyle w:val="CommentReference"/>
          <w:rFonts w:asciiTheme="minorHAnsi" w:hAnsiTheme="minorHAnsi" w:cstheme="minorBidi"/>
        </w:rPr>
        <w:commentReference w:id="418"/>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lastRenderedPageBreak/>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w:t>
      </w:r>
      <w:ins w:id="419" w:author="Albi Celaj" w:date="2019-01-22T13:41:00Z">
        <w:r w:rsidR="00977FF3">
          <w:rPr>
            <w:bCs/>
            <w:iCs/>
            <w:color w:val="000000" w:themeColor="text1"/>
          </w:rPr>
          <w:t>B</w:t>
        </w:r>
      </w:ins>
      <w:del w:id="420" w:author="Albi Celaj" w:date="2019-01-22T13:41:00Z">
        <w:r w:rsidDel="00977FF3">
          <w:rPr>
            <w:bCs/>
            <w:iCs/>
            <w:color w:val="000000" w:themeColor="text1"/>
          </w:rPr>
          <w:delText>C</w:delText>
        </w:r>
      </w:del>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w:t>
      </w:r>
      <w:ins w:id="421" w:author="Albi Celaj" w:date="2019-01-22T13:41:00Z">
        <w:r w:rsidR="00977FF3">
          <w:rPr>
            <w:bCs/>
            <w:iCs/>
            <w:color w:val="000000" w:themeColor="text1"/>
          </w:rPr>
          <w:t>B</w:t>
        </w:r>
      </w:ins>
      <w:del w:id="422" w:author="Albi Celaj" w:date="2019-01-22T13:41:00Z">
        <w:r w:rsidRPr="00D853DD" w:rsidDel="00977FF3">
          <w:rPr>
            <w:bCs/>
            <w:iCs/>
            <w:color w:val="000000" w:themeColor="text1"/>
          </w:rPr>
          <w:delText>C</w:delText>
        </w:r>
      </w:del>
      <w:r w:rsidRPr="00D853DD">
        <w:rPr>
          <w:bCs/>
          <w:iCs/>
          <w:color w:val="000000" w:themeColor="text1"/>
        </w:rPr>
        <w:t>, Data S6).</w:t>
      </w:r>
    </w:p>
    <w:p w14:paraId="3D599EED" w14:textId="551BE6BC" w:rsidR="00DB0ED8" w:rsidDel="009A093D" w:rsidRDefault="009A093D" w:rsidP="00DB0ED8">
      <w:pPr>
        <w:jc w:val="both"/>
        <w:rPr>
          <w:del w:id="423" w:author="Albi Celaj" w:date="2019-01-17T17:39:00Z"/>
          <w:b/>
          <w:bCs/>
          <w:iCs/>
          <w:color w:val="000000" w:themeColor="text1"/>
        </w:rPr>
      </w:pPr>
      <w:ins w:id="424" w:author="Albi Celaj" w:date="2019-01-17T17:39:00Z">
        <w:r>
          <w:rPr>
            <w:b/>
            <w:bCs/>
            <w:iCs/>
            <w:color w:val="000000" w:themeColor="text1"/>
          </w:rPr>
          <w:t xml:space="preserve">Using DCGA to </w:t>
        </w:r>
      </w:ins>
      <w:ins w:id="425" w:author="Albi Celaj" w:date="2019-01-17T17:42:00Z">
        <w:r w:rsidR="0051218F">
          <w:rPr>
            <w:b/>
            <w:bCs/>
            <w:iCs/>
            <w:color w:val="000000" w:themeColor="text1"/>
          </w:rPr>
          <w:t>learn</w:t>
        </w:r>
      </w:ins>
      <w:ins w:id="426" w:author="Albi Celaj" w:date="2019-01-17T17:38:00Z">
        <w:r w:rsidR="00BE11A6">
          <w:rPr>
            <w:b/>
            <w:bCs/>
            <w:iCs/>
            <w:color w:val="000000" w:themeColor="text1"/>
          </w:rPr>
          <w:t xml:space="preserve"> </w:t>
        </w:r>
      </w:ins>
      <w:ins w:id="427" w:author="Albi Celaj" w:date="2019-01-17T17:39:00Z">
        <w:r w:rsidR="009251F0">
          <w:rPr>
            <w:b/>
            <w:bCs/>
            <w:iCs/>
            <w:color w:val="000000" w:themeColor="text1"/>
          </w:rPr>
          <w:t>intuitive</w:t>
        </w:r>
      </w:ins>
      <w:ins w:id="428" w:author="Albi Celaj" w:date="2019-01-17T17:38:00Z">
        <w:r w:rsidR="00DD7DA3">
          <w:rPr>
            <w:b/>
            <w:bCs/>
            <w:iCs/>
            <w:color w:val="000000" w:themeColor="text1"/>
          </w:rPr>
          <w:t xml:space="preserve"> genotype-to-phenotype model</w:t>
        </w:r>
      </w:ins>
      <w:ins w:id="429" w:author="Albi Celaj" w:date="2019-01-17T17:39:00Z">
        <w:r w:rsidR="00BE11A6">
          <w:rPr>
            <w:b/>
            <w:bCs/>
            <w:iCs/>
            <w:color w:val="000000" w:themeColor="text1"/>
          </w:rPr>
          <w:t>s</w:t>
        </w:r>
      </w:ins>
      <w:ins w:id="430" w:author="Albi Celaj" w:date="2019-01-17T17:38:00Z">
        <w:r w:rsidR="00DD7DA3">
          <w:rPr>
            <w:b/>
            <w:bCs/>
            <w:iCs/>
            <w:color w:val="000000" w:themeColor="text1"/>
          </w:rPr>
          <w:t xml:space="preserve"> of</w:t>
        </w:r>
      </w:ins>
      <w:del w:id="431" w:author="Albi Celaj" w:date="2019-01-17T17:28:00Z">
        <w:r w:rsidR="00DB0ED8" w:rsidDel="00BD4FCE">
          <w:rPr>
            <w:b/>
            <w:bCs/>
            <w:iCs/>
            <w:color w:val="000000" w:themeColor="text1"/>
          </w:rPr>
          <w:delText>O</w:delText>
        </w:r>
      </w:del>
      <w:del w:id="432" w:author="Albi Celaj" w:date="2019-01-17T17:38:00Z">
        <w:r w:rsidR="00DB0ED8" w:rsidDel="00DD7DA3">
          <w:rPr>
            <w:b/>
            <w:bCs/>
            <w:iCs/>
            <w:color w:val="000000" w:themeColor="text1"/>
          </w:rPr>
          <w:delText>bjectively modeling</w:delText>
        </w:r>
      </w:del>
      <w:r w:rsidR="00DB0ED8">
        <w:rPr>
          <w:b/>
          <w:bCs/>
          <w:iCs/>
          <w:color w:val="000000" w:themeColor="text1"/>
        </w:rPr>
        <w:t xml:space="preserve"> the ABC transporter system</w:t>
      </w:r>
      <w:ins w:id="433" w:author="Albi Celaj" w:date="2019-01-17T17:38:00Z">
        <w:r w:rsidR="00DD7DA3">
          <w:rPr>
            <w:b/>
            <w:bCs/>
            <w:iCs/>
            <w:color w:val="000000" w:themeColor="text1"/>
          </w:rPr>
          <w:t xml:space="preserve"> </w:t>
        </w:r>
      </w:ins>
    </w:p>
    <w:p w14:paraId="1C471395" w14:textId="77777777" w:rsidR="00DD7DA3" w:rsidRDefault="00DD7DA3" w:rsidP="00DB0ED8">
      <w:pPr>
        <w:jc w:val="both"/>
        <w:rPr>
          <w:ins w:id="434" w:author="Albi Celaj" w:date="2019-01-17T17:36:00Z"/>
          <w:bCs/>
          <w:iCs/>
          <w:color w:val="000000" w:themeColor="text1"/>
        </w:rPr>
      </w:pP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w:t>
      </w:r>
      <w:commentRangeStart w:id="435"/>
      <w:r>
        <w:rPr>
          <w:bCs/>
          <w:iCs/>
          <w:color w:val="000000" w:themeColor="text1"/>
        </w:rPr>
        <w:t xml:space="preserve">Above, we manually reasoned that the observation of negative genetic interactions amongst a set of transporter genes suggests that each transporter is independently capable of drug efflux.  </w:t>
      </w:r>
      <w:commentRangeEnd w:id="435"/>
      <w:r w:rsidR="00873FF0">
        <w:rPr>
          <w:rStyle w:val="CommentReference"/>
          <w:rFonts w:asciiTheme="minorHAnsi" w:hAnsiTheme="minorHAnsi" w:cstheme="minorBidi"/>
        </w:rPr>
        <w:commentReference w:id="435"/>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29D6FBC4"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xml:space="preserve">), with positive weights where gene presence increases activity and negative weights where gene presence decreases activity. The links between activity and resistance layers have (also initially unknown) </w:t>
      </w:r>
      <w:r w:rsidR="001C1DFB">
        <w:rPr>
          <w:bCs/>
          <w:iCs/>
          <w:color w:val="000000" w:themeColor="text1"/>
        </w:rPr>
        <w:t xml:space="preserve">non-negative </w:t>
      </w:r>
      <w:r>
        <w:rPr>
          <w:bCs/>
          <w:iCs/>
          <w:color w:val="000000" w:themeColor="text1"/>
        </w:rPr>
        <w:t>weights (</w:t>
      </w:r>
      <w:commentRangeStart w:id="436"/>
      <w:commentRangeStart w:id="437"/>
      <w:r w:rsidRPr="001D524E">
        <w:rPr>
          <w:b/>
          <w:bCs/>
          <w:i/>
          <w:iCs/>
          <w:color w:val="000000" w:themeColor="text1"/>
        </w:rPr>
        <w:t>E</w:t>
      </w:r>
      <w:commentRangeEnd w:id="436"/>
      <w:r>
        <w:rPr>
          <w:rStyle w:val="CommentReference"/>
          <w:rFonts w:asciiTheme="minorHAnsi" w:hAnsiTheme="minorHAnsi" w:cstheme="minorBidi"/>
        </w:rPr>
        <w:commentReference w:id="436"/>
      </w:r>
      <w:commentRangeEnd w:id="437"/>
      <w:r>
        <w:rPr>
          <w:rStyle w:val="CommentReference"/>
          <w:rFonts w:asciiTheme="minorHAnsi" w:hAnsiTheme="minorHAnsi" w:cstheme="minorBidi"/>
        </w:rPr>
        <w:commentReference w:id="437"/>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438"/>
      <w:commentRangeStart w:id="439"/>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438"/>
      <w:r>
        <w:rPr>
          <w:rStyle w:val="CommentReference"/>
          <w:rFonts w:asciiTheme="minorHAnsi" w:hAnsiTheme="minorHAnsi" w:cstheme="minorBidi"/>
        </w:rPr>
        <w:commentReference w:id="438"/>
      </w:r>
      <w:commentRangeEnd w:id="439"/>
      <w:r>
        <w:rPr>
          <w:rStyle w:val="CommentReference"/>
          <w:rFonts w:asciiTheme="minorHAnsi" w:hAnsiTheme="minorHAnsi" w:cstheme="minorBidi"/>
        </w:rPr>
        <w:commentReference w:id="439"/>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43BD71E3" w14:textId="125654E6" w:rsidR="00461C55" w:rsidRDefault="00461C55" w:rsidP="00255189">
      <w:pPr>
        <w:jc w:val="both"/>
        <w:rPr>
          <w:bCs/>
          <w:iCs/>
          <w:color w:val="000000" w:themeColor="text1"/>
        </w:rPr>
      </w:pPr>
    </w:p>
    <w:p w14:paraId="7AA01A60" w14:textId="7BC460F8"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440"/>
      <w:commentRangeStart w:id="441"/>
      <w:r w:rsidR="00E270DE" w:rsidRPr="00883630">
        <w:rPr>
          <w:bCs/>
          <w:iCs/>
          <w:color w:val="000000" w:themeColor="text1"/>
        </w:rPr>
        <w:t xml:space="preserve">, we also </w:t>
      </w:r>
      <w:r w:rsidR="00964D7B">
        <w:rPr>
          <w:bCs/>
          <w:iCs/>
          <w:color w:val="000000" w:themeColor="text1"/>
        </w:rPr>
        <w:t xml:space="preserve">generated the </w:t>
      </w:r>
      <w:r w:rsidR="00E270DE" w:rsidRPr="00883630">
        <w:rPr>
          <w:bCs/>
          <w:iCs/>
          <w:color w:val="000000" w:themeColor="text1"/>
        </w:rPr>
        <w:t>model on data from one mating type and test</w:t>
      </w:r>
      <w:r w:rsidR="00964D7B">
        <w:rPr>
          <w:bCs/>
          <w:iCs/>
          <w:color w:val="000000" w:themeColor="text1"/>
        </w:rPr>
        <w:t>ed</w:t>
      </w:r>
      <w:r w:rsidR="00E270DE" w:rsidRPr="00883630">
        <w:rPr>
          <w:bCs/>
          <w:iCs/>
          <w:color w:val="000000" w:themeColor="text1"/>
        </w:rPr>
        <w:t xml:space="preserve"> it on the other.</w:t>
      </w:r>
      <w:commentRangeEnd w:id="440"/>
      <w:r w:rsidR="00E270DE">
        <w:rPr>
          <w:rStyle w:val="CommentReference"/>
          <w:rFonts w:asciiTheme="minorHAnsi" w:hAnsiTheme="minorHAnsi" w:cstheme="minorBidi"/>
        </w:rPr>
        <w:commentReference w:id="440"/>
      </w:r>
      <w:commentRangeEnd w:id="441"/>
      <w:r w:rsidR="00E270DE">
        <w:rPr>
          <w:rStyle w:val="CommentReference"/>
          <w:rFonts w:asciiTheme="minorHAnsi" w:hAnsiTheme="minorHAnsi" w:cstheme="minorBidi"/>
        </w:rPr>
        <w:commentReference w:id="441"/>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w:t>
      </w:r>
      <w:r w:rsidR="00F16D5C">
        <w:rPr>
          <w:bCs/>
          <w:iCs/>
          <w:color w:val="000000" w:themeColor="text1"/>
        </w:rPr>
        <w:lastRenderedPageBreak/>
        <w:t xml:space="preserve">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442"/>
      <w:commentRangeStart w:id="443"/>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442"/>
      <w:r w:rsidR="00E270DE">
        <w:rPr>
          <w:rStyle w:val="CommentReference"/>
          <w:rFonts w:asciiTheme="minorHAnsi" w:hAnsiTheme="minorHAnsi" w:cstheme="minorBidi"/>
        </w:rPr>
        <w:commentReference w:id="442"/>
      </w:r>
      <w:commentRangeEnd w:id="443"/>
      <w:r w:rsidR="00DB0ED8">
        <w:rPr>
          <w:rStyle w:val="CommentReference"/>
          <w:rFonts w:asciiTheme="minorHAnsi" w:hAnsiTheme="minorHAnsi" w:cstheme="minorBidi"/>
        </w:rPr>
        <w:commentReference w:id="443"/>
      </w:r>
    </w:p>
    <w:p w14:paraId="31548E28" w14:textId="1A95A9CF" w:rsidR="0076775C" w:rsidRDefault="0076775C" w:rsidP="007E73B4">
      <w:pPr>
        <w:jc w:val="both"/>
        <w:rPr>
          <w:bCs/>
          <w:iCs/>
          <w:color w:val="000000" w:themeColor="text1"/>
        </w:rPr>
      </w:pPr>
    </w:p>
    <w:p w14:paraId="112EF59A" w14:textId="50E33E40"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407FC5D9" w:rsidR="00E40979" w:rsidRPr="000950BD" w:rsidDel="00BD4FCE" w:rsidRDefault="00A75D69" w:rsidP="00E40979">
      <w:pPr>
        <w:jc w:val="both"/>
        <w:rPr>
          <w:del w:id="444" w:author="Albi Celaj" w:date="2019-01-17T17:29:00Z"/>
          <w:b/>
          <w:bCs/>
          <w:iCs/>
          <w:color w:val="000000" w:themeColor="text1"/>
        </w:rPr>
      </w:pPr>
      <w:del w:id="445" w:author="Albi Celaj" w:date="2019-01-17T17:29:00Z">
        <w:r w:rsidDel="00BD4FCE">
          <w:rPr>
            <w:b/>
            <w:bCs/>
            <w:iCs/>
            <w:color w:val="000000" w:themeColor="text1"/>
          </w:rPr>
          <w:delText>I</w:delText>
        </w:r>
        <w:r w:rsidR="00E40979" w:rsidDel="00BD4FCE">
          <w:rPr>
            <w:b/>
            <w:bCs/>
            <w:iCs/>
            <w:color w:val="000000" w:themeColor="text1"/>
          </w:rPr>
          <w:delText xml:space="preserve">terative refinement of genotype-to-phenotype models </w:delText>
        </w:r>
      </w:del>
    </w:p>
    <w:p w14:paraId="61C692E1" w14:textId="1FFDC9D3"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316B1C">
        <w:rPr>
          <w:bCs/>
          <w:iCs/>
          <w:color w:val="000000" w:themeColor="text1"/>
        </w:rPr>
        <w:t xml:space="preserve">DCGA showed </w:t>
      </w:r>
      <w:r w:rsidR="00853BFA">
        <w:rPr>
          <w:bCs/>
          <w:iCs/>
          <w:color w:val="000000" w:themeColor="text1"/>
        </w:rPr>
        <w:t xml:space="preserve">that deletion of four of the five frequently-associated genes would be </w:t>
      </w:r>
      <w:r w:rsidR="00316B1C">
        <w:rPr>
          <w:bCs/>
          <w:iCs/>
          <w:color w:val="000000" w:themeColor="text1"/>
        </w:rPr>
        <w:t>more resistant than wild-type (Figure 3A, right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 xml:space="preserve">16 targeted transporter genes.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 xml:space="preserve">substantially improved recapitulation of the observed </w:t>
      </w:r>
      <w:proofErr w:type="gramStart"/>
      <w:r w:rsidR="00CD0D8F">
        <w:rPr>
          <w:bCs/>
          <w:iCs/>
          <w:color w:val="000000" w:themeColor="text1"/>
        </w:rPr>
        <w:t xml:space="preserve">phenotypes </w:t>
      </w:r>
      <w:r w:rsidR="00CD0D8F" w:rsidRPr="00650B0D">
        <w:rPr>
          <w:bCs/>
          <w:iCs/>
          <w:color w:val="000000" w:themeColor="text1"/>
        </w:rPr>
        <w:t xml:space="preserve"> </w:t>
      </w:r>
      <w:r w:rsidR="00CD0D8F">
        <w:rPr>
          <w:bCs/>
          <w:iCs/>
          <w:color w:val="000000" w:themeColor="text1"/>
        </w:rPr>
        <w:t>(</w:t>
      </w:r>
      <w:proofErr w:type="gramEnd"/>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FE4231">
        <w:rPr>
          <w:bCs/>
          <w:iCs/>
          <w:color w:val="000000" w:themeColor="text1"/>
        </w:rPr>
        <w:t xml:space="preserve">Moreover, this model improvement depended on the inclusion of this mystery </w:t>
      </w:r>
      <w:commentRangeStart w:id="446"/>
      <w:r w:rsidR="00CA6A9E">
        <w:rPr>
          <w:bCs/>
          <w:iCs/>
          <w:color w:val="000000" w:themeColor="text1"/>
        </w:rPr>
        <w:t>factor (</w:t>
      </w:r>
      <w:commentRangeStart w:id="447"/>
      <w:commentRangeEnd w:id="446"/>
      <w:r w:rsidR="004452EF">
        <w:rPr>
          <w:bCs/>
          <w:iCs/>
          <w:color w:val="000000" w:themeColor="text1"/>
        </w:rPr>
        <w:t xml:space="preserve">Figure </w:t>
      </w:r>
      <w:commentRangeStart w:id="448"/>
      <w:r w:rsidR="00D610F0" w:rsidRPr="00650B0D">
        <w:rPr>
          <w:bCs/>
          <w:iCs/>
          <w:color w:val="000000" w:themeColor="text1"/>
        </w:rPr>
        <w:t>S10</w:t>
      </w:r>
      <w:r w:rsidR="00D610F0">
        <w:rPr>
          <w:bCs/>
          <w:iCs/>
          <w:color w:val="000000" w:themeColor="text1"/>
        </w:rPr>
        <w:t>A</w:t>
      </w:r>
      <w:commentRangeEnd w:id="447"/>
      <w:r w:rsidR="00FE4231">
        <w:rPr>
          <w:rStyle w:val="CommentReference"/>
          <w:rFonts w:asciiTheme="minorHAnsi" w:hAnsiTheme="minorHAnsi" w:cstheme="minorBidi"/>
        </w:rPr>
        <w:commentReference w:id="447"/>
      </w:r>
      <w:r w:rsidR="00D610F0" w:rsidRPr="00650B0D">
        <w:rPr>
          <w:bCs/>
          <w:iCs/>
          <w:color w:val="000000" w:themeColor="text1"/>
        </w:rPr>
        <w:t>).</w:t>
      </w:r>
      <w:commentRangeEnd w:id="448"/>
      <w:r w:rsidR="00D610F0">
        <w:rPr>
          <w:rStyle w:val="CommentReference"/>
          <w:rFonts w:asciiTheme="minorHAnsi" w:hAnsiTheme="minorHAnsi" w:cstheme="minorBidi"/>
        </w:rPr>
        <w:commentReference w:id="448"/>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446"/>
      </w:r>
    </w:p>
    <w:p w14:paraId="5572266C" w14:textId="1738D5F4" w:rsidR="00365DB3" w:rsidRDefault="00365DB3" w:rsidP="00224FCB">
      <w:pPr>
        <w:outlineLvl w:val="0"/>
        <w:rPr>
          <w:b/>
          <w:bCs/>
          <w:iCs/>
          <w:color w:val="000000" w:themeColor="text1"/>
        </w:rPr>
      </w:pPr>
    </w:p>
    <w:p w14:paraId="2CBBD6B1" w14:textId="77777777" w:rsidR="00FB3B33" w:rsidRDefault="00365DB3" w:rsidP="00FB3B33">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r w:rsidR="00127593">
        <w:rPr>
          <w:b/>
          <w:bCs/>
          <w:iCs/>
          <w:color w:val="000000" w:themeColor="text1"/>
        </w:rPr>
        <w:t xml:space="preserve">inhibit </w:t>
      </w:r>
      <w:r w:rsidR="00FB3B33">
        <w:rPr>
          <w:b/>
          <w:bCs/>
          <w:i/>
          <w:iCs/>
          <w:color w:val="000000" w:themeColor="text1"/>
        </w:rPr>
        <w:t>PDR5</w:t>
      </w:r>
      <w:r w:rsidR="00FB3B33">
        <w:rPr>
          <w:b/>
          <w:bCs/>
          <w:iCs/>
          <w:color w:val="000000" w:themeColor="text1"/>
        </w:rPr>
        <w:t xml:space="preserve">-mediated </w:t>
      </w:r>
      <w:r w:rsidR="00FB3B33">
        <w:rPr>
          <w:b/>
          <w:bCs/>
          <w:iCs/>
          <w:color w:val="000000" w:themeColor="text1"/>
        </w:rPr>
        <w:t xml:space="preserve">fluconazole </w:t>
      </w:r>
      <w:ins w:id="449" w:author="Albi Celaj" w:date="2019-01-17T17:44:00Z">
        <w:r w:rsidR="00FB3B33">
          <w:rPr>
            <w:b/>
            <w:bCs/>
            <w:iCs/>
            <w:color w:val="000000" w:themeColor="text1"/>
          </w:rPr>
          <w:t>resistance</w:t>
        </w:r>
      </w:ins>
      <w:del w:id="450" w:author="Albi Celaj" w:date="2019-01-17T17:44:00Z">
        <w:r w:rsidR="00FB3B33" w:rsidDel="00E551D6">
          <w:rPr>
            <w:b/>
            <w:bCs/>
            <w:iCs/>
            <w:color w:val="000000" w:themeColor="text1"/>
          </w:rPr>
          <w:delText>efflux</w:delText>
        </w:r>
      </w:del>
    </w:p>
    <w:p w14:paraId="75E5520F" w14:textId="3D281320" w:rsidR="009D671D" w:rsidRPr="00FB3B33" w:rsidRDefault="004726E4" w:rsidP="00FB3B33">
      <w:pPr>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w:t>
      </w:r>
      <w:r w:rsidR="009D671D">
        <w:rPr>
          <w:color w:val="000000"/>
        </w:rPr>
        <w:lastRenderedPageBreak/>
        <w:t>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p>
    <w:p w14:paraId="3FC17CED" w14:textId="77777777" w:rsidR="004726E4" w:rsidRDefault="004726E4" w:rsidP="004726E4">
      <w:pPr>
        <w:widowControl w:val="0"/>
        <w:autoSpaceDE w:val="0"/>
        <w:autoSpaceDN w:val="0"/>
        <w:adjustRightInd w:val="0"/>
        <w:jc w:val="both"/>
        <w:rPr>
          <w:color w:val="000000"/>
        </w:rPr>
      </w:pPr>
    </w:p>
    <w:p w14:paraId="1A882488" w14:textId="269D4FD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Pr>
          <w:color w:val="000000"/>
        </w:rPr>
        <w:t xml:space="preserve">is </w:t>
      </w:r>
      <w:r w:rsidR="00370E35">
        <w:rPr>
          <w:color w:val="000000"/>
        </w:rPr>
        <w:t>congruent</w:t>
      </w:r>
      <w:r w:rsidR="00190EA3">
        <w:rPr>
          <w:color w:val="000000"/>
        </w:rPr>
        <w:t xml:space="preserve"> 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6E36E0">
        <w:rPr>
          <w:bCs/>
          <w:iCs/>
          <w:color w:val="000000" w:themeColor="text1"/>
        </w:rPr>
        <w:t>results</w:t>
      </w:r>
      <w:r w:rsidR="00E4464B">
        <w:rPr>
          <w:bCs/>
          <w:iCs/>
          <w:color w:val="000000" w:themeColor="text1"/>
        </w:rPr>
        <w:t xml:space="preserve"> </w:t>
      </w:r>
      <w:r>
        <w:rPr>
          <w:bCs/>
          <w:iCs/>
          <w:color w:val="000000" w:themeColor="text1"/>
        </w:rPr>
        <w:t xml:space="preserve">indirectly via </w:t>
      </w:r>
      <w:r w:rsidR="007C718F">
        <w:rPr>
          <w:bCs/>
          <w:iCs/>
          <w:color w:val="000000" w:themeColor="text1"/>
        </w:rPr>
        <w:t>a hidden factor (Figure 5B right panel).</w:t>
      </w:r>
    </w:p>
    <w:p w14:paraId="19A9E963" w14:textId="107D8F9E" w:rsidR="00CD32DC" w:rsidRDefault="00CD32DC" w:rsidP="003C7288">
      <w:pPr>
        <w:widowControl w:val="0"/>
        <w:autoSpaceDE w:val="0"/>
        <w:autoSpaceDN w:val="0"/>
        <w:adjustRightInd w:val="0"/>
        <w:jc w:val="both"/>
        <w:rPr>
          <w:bCs/>
          <w:iCs/>
          <w:color w:val="000000" w:themeColor="text1"/>
        </w:rPr>
      </w:pPr>
    </w:p>
    <w:p w14:paraId="3BFB64CF" w14:textId="62288D5E" w:rsidR="00C42AB1" w:rsidRPr="00A430D3" w:rsidRDefault="00C42AB1" w:rsidP="003C7288">
      <w:pPr>
        <w:widowControl w:val="0"/>
        <w:autoSpaceDE w:val="0"/>
        <w:autoSpaceDN w:val="0"/>
        <w:adjustRightInd w:val="0"/>
        <w:jc w:val="both"/>
        <w:rPr>
          <w:b/>
          <w:bCs/>
          <w:iCs/>
          <w:color w:val="000000" w:themeColor="text1"/>
        </w:rPr>
      </w:pPr>
      <w:r w:rsidRPr="00A430D3">
        <w:rPr>
          <w:b/>
          <w:bCs/>
          <w:iCs/>
          <w:color w:val="000000" w:themeColor="text1"/>
        </w:rPr>
        <w:t>[Fritz stopped here]</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07663169"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4337FD31"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513934">
        <w:rPr>
          <w:bCs/>
          <w:iCs/>
          <w:color w:val="000000" w:themeColor="text1"/>
        </w:rPr>
        <w:t xml:space="preserve">and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lastRenderedPageBreak/>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t xml:space="preserve">p = 0.69,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BF385F2"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451" w:name="_Hlk530662605"/>
      <w:r w:rsidR="00627DF3">
        <w:rPr>
          <w:bCs/>
          <w:i/>
          <w:iCs/>
          <w:color w:val="000000" w:themeColor="text1"/>
        </w:rPr>
        <w:t>pdr5∆yor1∆</w:t>
      </w:r>
      <w:r w:rsidR="00627DF3">
        <w:rPr>
          <w:bCs/>
          <w:iCs/>
          <w:color w:val="000000" w:themeColor="text1"/>
        </w:rPr>
        <w:t xml:space="preserve">, </w:t>
      </w:r>
      <w:bookmarkEnd w:id="451"/>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Although the possibility that </w:t>
      </w:r>
      <w:r w:rsidR="00B05E16">
        <w:rPr>
          <w:bCs/>
          <w:iCs/>
          <w:color w:val="000000" w:themeColor="text1"/>
        </w:rPr>
        <w:t xml:space="preserve">Snq2 </w:t>
      </w:r>
      <w:r w:rsidR="00A97DF6">
        <w:rPr>
          <w:bCs/>
          <w:iCs/>
          <w:color w:val="000000" w:themeColor="text1"/>
        </w:rPr>
        <w:t xml:space="preserve">can reciprocally inhibit Pdr5 has </w:t>
      </w:r>
      <w:r w:rsidR="00B05E16">
        <w:rPr>
          <w:bCs/>
          <w:iCs/>
          <w:color w:val="000000" w:themeColor="text1"/>
        </w:rPr>
        <w:t>not been explored</w:t>
      </w:r>
      <w:r w:rsidR="00A97DF6">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lastRenderedPageBreak/>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0F121FAC" w14:textId="677150CA"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r w:rsidR="00DD0B85">
        <w:rPr>
          <w:bCs/>
          <w:iCs/>
          <w:color w:val="000000" w:themeColor="text1"/>
        </w:rPr>
        <w:t>DCGA of</w:t>
      </w:r>
      <w:r w:rsidR="0091590F">
        <w:rPr>
          <w:bCs/>
          <w:iCs/>
          <w:color w:val="000000" w:themeColor="text1"/>
        </w:rPr>
        <w:t xml:space="preserve"> </w:t>
      </w:r>
      <w:r w:rsidR="0091590F">
        <w:rPr>
          <w:bCs/>
          <w:iCs/>
          <w:color w:val="000000" w:themeColor="text1"/>
        </w:rPr>
        <w:t>ABC-transporter-mediated drug resistance</w:t>
      </w:r>
      <w:r w:rsidR="0091590F">
        <w:rPr>
          <w:bCs/>
          <w:iCs/>
          <w:color w:val="000000" w:themeColor="text1"/>
        </w:rPr>
        <w:t xml:space="preserv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DCGA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61A3B9BF"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D26C7D">
        <w:rPr>
          <w:bCs/>
          <w:iCs/>
          <w:color w:val="000000" w:themeColor="text1"/>
        </w:rPr>
        <w:t xml:space="preserve">DCGA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F6272C">
        <w:rPr>
          <w:bCs/>
          <w:iCs/>
          <w:color w:val="000000" w:themeColor="text1"/>
        </w:rPr>
        <w:t>DCGA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w:t>
      </w:r>
      <w:del w:id="452" w:author="Albi Celaj" w:date="2019-01-22T16:44:00Z">
        <w:r w:rsidR="006B1F15" w:rsidDel="00F549FC">
          <w:rPr>
            <w:bCs/>
            <w:iCs/>
            <w:color w:val="000000" w:themeColor="text1"/>
          </w:rPr>
          <w:delText xml:space="preserve"> </w:delText>
        </w:r>
      </w:del>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DCGA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w:t>
      </w:r>
      <w:proofErr w:type="spellStart"/>
      <w:r w:rsidR="00947084">
        <w:rPr>
          <w:bCs/>
          <w:iCs/>
          <w:color w:val="000000" w:themeColor="text1"/>
        </w:rPr>
        <w:t>matings</w:t>
      </w:r>
      <w:proofErr w:type="spellEnd"/>
      <w:r w:rsidR="00947084">
        <w:rPr>
          <w:bCs/>
          <w:iCs/>
          <w:color w:val="000000" w:themeColor="text1"/>
        </w:rPr>
        <w:t xml:space="preserve">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4FC4463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BA4DDB">
        <w:rPr>
          <w:bCs/>
          <w:iCs/>
          <w:color w:val="000000" w:themeColor="text1"/>
        </w:rPr>
        <w:t xml:space="preserve">DCGA.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DCGA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4FB41CCA" w:rsidR="003D39A5" w:rsidRPr="0056773A" w:rsidRDefault="003D39A5" w:rsidP="003D39A5">
      <w:pPr>
        <w:jc w:val="both"/>
        <w:outlineLvl w:val="0"/>
        <w:rPr>
          <w:bCs/>
          <w:iCs/>
          <w:color w:val="000000" w:themeColor="text1"/>
        </w:rPr>
      </w:pPr>
      <w:r w:rsidRPr="00944FDF">
        <w:rPr>
          <w:bCs/>
          <w:iCs/>
          <w:color w:val="000000" w:themeColor="text1"/>
        </w:rPr>
        <w:t>DCGA of yeast ABC transporters</w:t>
      </w:r>
      <w:r w:rsidR="002D3B10">
        <w:rPr>
          <w:bCs/>
          <w:iCs/>
          <w:color w:val="000000" w:themeColor="text1"/>
        </w:rPr>
        <w:t xml:space="preserve"> suggested future extensions in</w:t>
      </w:r>
      <w:r w:rsidR="00FD4872" w:rsidRPr="00944FDF">
        <w:rPr>
          <w:bCs/>
          <w:iCs/>
          <w:color w:val="000000" w:themeColor="text1"/>
        </w:rPr>
        <w:t xml:space="preserve"> the targeted genes and considered phenotypes.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DCGA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sidR="0056773A">
        <w:rPr>
          <w:bCs/>
          <w:iCs/>
          <w:color w:val="000000" w:themeColor="text1"/>
        </w:rPr>
        <w:t>A DCGA with high-content phenotyping</w:t>
      </w:r>
      <w:r w:rsidRPr="00944FDF">
        <w:rPr>
          <w:bCs/>
          <w:iCs/>
          <w:color w:val="000000" w:themeColor="text1"/>
        </w:rPr>
        <w:t xml:space="preserve"> would</w:t>
      </w:r>
      <w:r w:rsidR="00660FF5">
        <w:rPr>
          <w:bCs/>
          <w:iCs/>
          <w:color w:val="000000" w:themeColor="text1"/>
        </w:rPr>
        <w:t xml:space="preserve"> </w:t>
      </w:r>
      <w:r w:rsidR="00E80138">
        <w:rPr>
          <w:bCs/>
          <w:iCs/>
          <w:color w:val="000000" w:themeColor="text1"/>
        </w:rPr>
        <w:t xml:space="preserve">provide a </w:t>
      </w:r>
      <w:r w:rsidR="00E80138">
        <w:rPr>
          <w:bCs/>
          <w:iCs/>
          <w:color w:val="000000" w:themeColor="text1"/>
        </w:rPr>
        <w:lastRenderedPageBreak/>
        <w:t>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w:t>
      </w:r>
      <w:proofErr w:type="spellStart"/>
      <w:r w:rsidR="00DF3C80" w:rsidRPr="00944FDF">
        <w:rPr>
          <w:bCs/>
          <w:iCs/>
          <w:color w:val="000000" w:themeColor="text1"/>
        </w:rPr>
        <w:t>Dubin</w:t>
      </w:r>
      <w:proofErr w:type="spellEnd"/>
      <w:r w:rsidR="00DF3C80" w:rsidRPr="00944FDF">
        <w:rPr>
          <w:bCs/>
          <w:iCs/>
          <w:color w:val="000000" w:themeColor="text1"/>
        </w:rPr>
        <w:t xml:space="preserve">-Johnson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r w:rsidRPr="00944FDF">
        <w:rPr>
          <w:bCs/>
          <w:iCs/>
          <w:color w:val="000000" w:themeColor="text1"/>
        </w:rPr>
        <w:t xml:space="preserve">An analogous DCGA of human ABC transporters </w:t>
      </w:r>
      <w:r w:rsidR="007A42E6">
        <w:rPr>
          <w:bCs/>
          <w:iCs/>
          <w:color w:val="000000" w:themeColor="text1"/>
        </w:rPr>
        <w:t>may</w:t>
      </w:r>
      <w:r w:rsidRPr="00944FDF">
        <w:rPr>
          <w:bCs/>
          <w:iCs/>
          <w:color w:val="000000" w:themeColor="text1"/>
        </w:rPr>
        <w:t xml:space="preserve"> permit better understanding of their roles not only in </w:t>
      </w:r>
      <w:r w:rsidR="004663F4">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5A4FFB21" w14:textId="7DA7CCB5" w:rsidR="007766A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tools 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from complex genetic relationships.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A2036A">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we could model that complex negative interactions may occur when deleting multiple ABC transporters </w:t>
      </w:r>
      <w:r w:rsidR="00A2036A">
        <w:rPr>
          <w:bCs/>
          <w:iCs/>
          <w:color w:val="000000" w:themeColor="text1"/>
        </w:rPr>
        <w:t xml:space="preserve">that each independently </w:t>
      </w:r>
      <w:r w:rsidR="002D3B10">
        <w:rPr>
          <w:bCs/>
          <w:iCs/>
          <w:color w:val="000000" w:themeColor="text1"/>
        </w:rPr>
        <w:t xml:space="preserve">affect </w:t>
      </w:r>
      <w:r w:rsidR="00C43A38">
        <w:rPr>
          <w:bCs/>
          <w:iCs/>
          <w:color w:val="000000" w:themeColor="text1"/>
        </w:rPr>
        <w:t>(</w:t>
      </w:r>
      <w:r w:rsidR="00FE1C1B">
        <w:rPr>
          <w:bCs/>
          <w:iCs/>
          <w:color w:val="000000" w:themeColor="text1"/>
        </w:rPr>
        <w:t>unobserved</w:t>
      </w:r>
      <w:r w:rsidR="00C43A38">
        <w:rPr>
          <w:bCs/>
          <w:iCs/>
          <w:color w:val="000000" w:themeColor="text1"/>
        </w:rPr>
        <w:t>) drug</w:t>
      </w:r>
      <w:r w:rsidR="00D23C4A">
        <w:rPr>
          <w:bCs/>
          <w:iCs/>
          <w:color w:val="000000" w:themeColor="text1"/>
        </w:rPr>
        <w:t xml:space="preserve"> </w:t>
      </w:r>
      <w:r w:rsidR="002D3B10">
        <w:rPr>
          <w:bCs/>
          <w:iCs/>
          <w:color w:val="000000" w:themeColor="text1"/>
        </w:rPr>
        <w:t>efflux</w:t>
      </w:r>
      <w:r w:rsidR="00A22729">
        <w:rPr>
          <w:bCs/>
          <w:iCs/>
          <w:color w:val="000000" w:themeColor="text1"/>
        </w:rPr>
        <w:t xml:space="preserve">.  </w:t>
      </w:r>
      <w:r w:rsidR="00A2036A">
        <w:rPr>
          <w:bCs/>
          <w:iCs/>
          <w:color w:val="000000" w:themeColor="text1"/>
        </w:rPr>
        <w:t xml:space="preserve">Neural networks offer an expressive way to define genotype-to-phenotype models that can 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C7541A">
        <w:rPr>
          <w:bCs/>
          <w:iCs/>
          <w:color w:val="000000" w:themeColor="text1"/>
        </w:rPr>
        <w:t xml:space="preserve"> 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carefully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r w:rsidR="00374C7D">
        <w:rPr>
          <w:bCs/>
          <w:iCs/>
          <w:color w:val="000000" w:themeColor="text1"/>
        </w:rPr>
        <w:t>T</w:t>
      </w:r>
      <w:r w:rsidR="00374C7D">
        <w:rPr>
          <w:bCs/>
          <w:iCs/>
          <w:color w:val="000000" w:themeColor="text1"/>
        </w:rPr>
        <w:t xml:space="preserve">ransporters with </w:t>
      </w:r>
      <w:r w:rsidR="006D1576">
        <w:rPr>
          <w:bCs/>
          <w:iCs/>
          <w:color w:val="000000" w:themeColor="text1"/>
        </w:rPr>
        <w:t>few</w:t>
      </w:r>
      <w:r w:rsidR="00374C7D">
        <w:rPr>
          <w:bCs/>
          <w:iCs/>
          <w:color w:val="000000" w:themeColor="text1"/>
        </w:rPr>
        <w:t xml:space="preserve"> or no </w:t>
      </w:r>
      <w:r w:rsidR="006D1576">
        <w:rPr>
          <w:bCs/>
          <w:iCs/>
          <w:color w:val="000000" w:themeColor="text1"/>
        </w:rPr>
        <w:t xml:space="preserve">weights in our </w:t>
      </w:r>
      <w:r w:rsidR="000B56E8">
        <w:rPr>
          <w:bCs/>
          <w:iCs/>
          <w:color w:val="000000" w:themeColor="text1"/>
        </w:rPr>
        <w:t xml:space="preserve">model are likely to show a more defined role when DCGA is extended to conditions where </w:t>
      </w:r>
      <w:r w:rsidR="00CE22F9">
        <w:rPr>
          <w:bCs/>
          <w:iCs/>
          <w:color w:val="000000" w:themeColor="text1"/>
        </w:rPr>
        <w:t>they have a greater functional impact</w:t>
      </w:r>
      <w:r w:rsidR="000B56E8">
        <w:rPr>
          <w:bCs/>
          <w:iCs/>
          <w:color w:val="000000" w:themeColor="text1"/>
        </w:rPr>
        <w:t xml:space="preserve">. </w:t>
      </w:r>
      <w:r w:rsidR="00CE22F9">
        <w:rPr>
          <w:bCs/>
          <w:iCs/>
          <w:color w:val="000000" w:themeColor="text1"/>
        </w:rPr>
        <w:t xml:space="preserve"> </w:t>
      </w:r>
      <w:r w:rsidR="000B56E8">
        <w:rPr>
          <w:bCs/>
          <w:iCs/>
          <w:color w:val="000000" w:themeColor="text1"/>
        </w:rPr>
        <w:t>Even within the conditions</w:t>
      </w:r>
      <w:r w:rsidR="006D1576">
        <w:rPr>
          <w:bCs/>
          <w:iCs/>
          <w:color w:val="000000" w:themeColor="text1"/>
        </w:rPr>
        <w:t xml:space="preserve"> tested here</w:t>
      </w:r>
      <w:r w:rsidR="000B56E8">
        <w:rPr>
          <w:bCs/>
          <w:iCs/>
          <w:color w:val="000000" w:themeColor="text1"/>
        </w:rPr>
        <w:t>, f</w:t>
      </w:r>
      <w:r w:rsidR="00B96A56">
        <w:rPr>
          <w:bCs/>
          <w:iCs/>
          <w:color w:val="000000" w:themeColor="text1"/>
        </w:rPr>
        <w:t xml:space="preserve">urther extensions of the </w:t>
      </w:r>
      <w:r w:rsidR="000B56E8">
        <w:rPr>
          <w:bCs/>
          <w:iCs/>
          <w:color w:val="000000" w:themeColor="text1"/>
        </w:rPr>
        <w:t xml:space="preserve">neural network </w:t>
      </w:r>
      <w:r w:rsidR="00B96A56">
        <w:rPr>
          <w:bCs/>
          <w:iCs/>
          <w:color w:val="000000" w:themeColor="text1"/>
        </w:rPr>
        <w:t xml:space="preserve">model may </w:t>
      </w:r>
      <w:r w:rsidR="00253781">
        <w:rPr>
          <w:bCs/>
          <w:iCs/>
          <w:color w:val="000000" w:themeColor="text1"/>
        </w:rPr>
        <w:t xml:space="preserve">incorporate </w:t>
      </w:r>
      <w:r w:rsidR="00236F64">
        <w:rPr>
          <w:bCs/>
          <w:iCs/>
          <w:color w:val="000000" w:themeColor="text1"/>
        </w:rPr>
        <w:t xml:space="preserve">genes </w:t>
      </w:r>
      <w:r w:rsidR="006F0A44">
        <w:rPr>
          <w:bCs/>
          <w:iCs/>
          <w:color w:val="000000" w:themeColor="text1"/>
        </w:rPr>
        <w:t>with complex positive genetic interactions but no network weights</w:t>
      </w:r>
      <w:r w:rsidR="00236F64">
        <w:rPr>
          <w:bCs/>
          <w:iCs/>
          <w:color w:val="000000" w:themeColor="text1"/>
        </w:rPr>
        <w:t>.</w:t>
      </w:r>
      <w:r w:rsidR="006D1576">
        <w:rPr>
          <w:bCs/>
          <w:iCs/>
          <w:color w:val="000000" w:themeColor="text1"/>
        </w:rPr>
        <w:t xml:space="preserve"> </w:t>
      </w:r>
      <w:r w:rsidR="007172FD">
        <w:rPr>
          <w:bCs/>
          <w:iCs/>
          <w:color w:val="000000" w:themeColor="text1"/>
        </w:rPr>
        <w:t xml:space="preserve"> </w:t>
      </w:r>
      <w:r w:rsidR="002523A4">
        <w:rPr>
          <w:bCs/>
          <w:iCs/>
          <w:color w:val="000000" w:themeColor="text1"/>
        </w:rPr>
        <w:t>Further deep combinatorial profiling, as well as richer phenotyping</w:t>
      </w:r>
      <w:r w:rsidR="00986A9A">
        <w:rPr>
          <w:bCs/>
          <w:iCs/>
          <w:color w:val="000000" w:themeColor="text1"/>
        </w:rPr>
        <w:t xml:space="preserve"> that measures </w:t>
      </w:r>
      <w:r w:rsidR="002523A4">
        <w:rPr>
          <w:bCs/>
          <w:iCs/>
          <w:color w:val="000000" w:themeColor="text1"/>
        </w:rPr>
        <w:t xml:space="preserve">states of variables mediating the measured phenotype rather than relying on indirect inference, can be used to </w:t>
      </w:r>
      <w:r w:rsidR="00986A9A">
        <w:rPr>
          <w:bCs/>
          <w:iCs/>
          <w:color w:val="000000" w:themeColor="text1"/>
        </w:rPr>
        <w:t>learn</w:t>
      </w:r>
      <w:r w:rsidR="002523A4">
        <w:rPr>
          <w:bCs/>
          <w:iCs/>
          <w:color w:val="000000" w:themeColor="text1"/>
        </w:rPr>
        <w:t xml:space="preserve"> more detailed </w:t>
      </w:r>
      <w:r w:rsidR="00986A9A">
        <w:rPr>
          <w:bCs/>
          <w:iCs/>
          <w:color w:val="000000" w:themeColor="text1"/>
        </w:rPr>
        <w:t>genotype-to-phenotype relationships</w:t>
      </w:r>
      <w:r w:rsidR="002523A4">
        <w:rPr>
          <w:bCs/>
          <w:iCs/>
          <w:color w:val="000000" w:themeColor="text1"/>
        </w:rPr>
        <w:t>.</w:t>
      </w:r>
      <w:r w:rsidR="002B4FF7">
        <w:rPr>
          <w:bCs/>
          <w:iCs/>
          <w:color w:val="000000" w:themeColor="text1"/>
        </w:rPr>
        <w:t xml:space="preserve"> </w:t>
      </w:r>
      <w:r w:rsidR="00AA1DDB">
        <w:rPr>
          <w:bCs/>
          <w:iCs/>
          <w:color w:val="000000" w:themeColor="text1"/>
        </w:rPr>
        <w:t xml:space="preserve"> </w:t>
      </w:r>
      <w:r w:rsidR="007766A0">
        <w:rPr>
          <w:bCs/>
          <w:iCs/>
          <w:color w:val="000000" w:themeColor="text1"/>
        </w:rPr>
        <w:t xml:space="preserve">In general, future availability of DCGA data </w:t>
      </w:r>
      <w:r w:rsidR="0086432E">
        <w:rPr>
          <w:bCs/>
          <w:iCs/>
          <w:color w:val="000000" w:themeColor="text1"/>
        </w:rPr>
        <w:t xml:space="preserve">can be used to develop rich </w:t>
      </w:r>
      <w:r w:rsidR="00236F64">
        <w:rPr>
          <w:bCs/>
          <w:iCs/>
          <w:color w:val="000000" w:themeColor="text1"/>
        </w:rPr>
        <w:t xml:space="preserve">genotype-to-phenotype </w:t>
      </w:r>
      <w:r w:rsidR="0086432E">
        <w:rPr>
          <w:bCs/>
          <w:iCs/>
          <w:color w:val="000000" w:themeColor="text1"/>
        </w:rPr>
        <w:t xml:space="preserve">models </w:t>
      </w:r>
      <w:r w:rsidR="007766A0">
        <w:rPr>
          <w:bCs/>
          <w:iCs/>
          <w:color w:val="000000" w:themeColor="text1"/>
        </w:rPr>
        <w:t xml:space="preserve">that </w:t>
      </w:r>
      <w:r w:rsidR="00236F64">
        <w:rPr>
          <w:bCs/>
          <w:iCs/>
          <w:color w:val="000000" w:themeColor="text1"/>
        </w:rPr>
        <w:t>may</w:t>
      </w:r>
      <w:r w:rsidR="007766A0">
        <w:rPr>
          <w:bCs/>
          <w:iCs/>
          <w:color w:val="000000" w:themeColor="text1"/>
        </w:rPr>
        <w:t xml:space="preserve"> help functionally dissect and understand systems in many living organisms</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lastRenderedPageBreak/>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53"/>
      <w:commentRangeStart w:id="454"/>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453"/>
      <w:r>
        <w:rPr>
          <w:rStyle w:val="CommentReference"/>
          <w:rFonts w:asciiTheme="minorHAnsi" w:hAnsiTheme="minorHAnsi" w:cstheme="minorBidi"/>
        </w:rPr>
        <w:commentReference w:id="453"/>
      </w:r>
      <w:commentRangeEnd w:id="454"/>
      <w:r>
        <w:rPr>
          <w:rStyle w:val="CommentReference"/>
          <w:rFonts w:asciiTheme="minorHAnsi" w:hAnsiTheme="minorHAnsi" w:cstheme="minorBidi"/>
        </w:rPr>
        <w:commentReference w:id="454"/>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55"/>
      <w:r w:rsidRPr="00233F15">
        <w:rPr>
          <w:b/>
          <w:bCs/>
          <w:iCs/>
          <w:color w:val="A6A6A6" w:themeColor="background1" w:themeShade="A6"/>
        </w:rPr>
        <w:t>Media</w:t>
      </w:r>
      <w:commentRangeEnd w:id="455"/>
      <w:r w:rsidR="00CB2329" w:rsidRPr="00233F15">
        <w:rPr>
          <w:rStyle w:val="CommentReference"/>
          <w:color w:val="A6A6A6" w:themeColor="background1" w:themeShade="A6"/>
        </w:rPr>
        <w:commentReference w:id="455"/>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lastRenderedPageBreak/>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lastRenderedPageBreak/>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56"/>
      <w:commentRangeStart w:id="457"/>
      <w:r>
        <w:rPr>
          <w:bCs/>
          <w:iCs/>
          <w:color w:val="000000" w:themeColor="text1"/>
        </w:rPr>
        <w:t>–</w:t>
      </w:r>
      <w:proofErr w:type="spellStart"/>
      <w:r w:rsidRPr="00233F15">
        <w:rPr>
          <w:rFonts w:eastAsia="Times New Roman"/>
          <w:color w:val="333333"/>
          <w:shd w:val="clear" w:color="auto" w:fill="FFFFFF"/>
        </w:rPr>
        <w:t>Ura</w:t>
      </w:r>
      <w:commentRangeEnd w:id="456"/>
      <w:proofErr w:type="spellEnd"/>
      <w:r>
        <w:rPr>
          <w:rStyle w:val="CommentReference"/>
          <w:rFonts w:asciiTheme="minorHAnsi" w:hAnsiTheme="minorHAnsi" w:cstheme="minorBidi"/>
        </w:rPr>
        <w:commentReference w:id="456"/>
      </w:r>
      <w:commentRangeEnd w:id="457"/>
      <w:r>
        <w:rPr>
          <w:rStyle w:val="CommentReference"/>
          <w:rFonts w:asciiTheme="minorHAnsi" w:hAnsiTheme="minorHAnsi" w:cstheme="minorBidi"/>
        </w:rPr>
        <w:commentReference w:id="457"/>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w:t>
      </w:r>
      <w:r>
        <w:rPr>
          <w:bCs/>
          <w:iCs/>
          <w:color w:val="000000" w:themeColor="text1"/>
        </w:rPr>
        <w:lastRenderedPageBreak/>
        <w:t>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w:t>
      </w:r>
      <w:r w:rsidRPr="00233F15">
        <w:rPr>
          <w:i/>
        </w:rPr>
        <w:lastRenderedPageBreak/>
        <w:t xml:space="preserve">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58"/>
      <w:commentRangeStart w:id="459"/>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58"/>
      <w:r>
        <w:rPr>
          <w:rStyle w:val="CommentReference"/>
          <w:rFonts w:asciiTheme="minorHAnsi" w:hAnsiTheme="minorHAnsi" w:cstheme="minorBidi"/>
        </w:rPr>
        <w:commentReference w:id="458"/>
      </w:r>
      <w:commentRangeEnd w:id="459"/>
      <w:r>
        <w:rPr>
          <w:rStyle w:val="CommentReference"/>
          <w:rFonts w:asciiTheme="minorHAnsi" w:hAnsiTheme="minorHAnsi" w:cstheme="minorBidi"/>
        </w:rPr>
        <w:commentReference w:id="459"/>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60"/>
      <w:r w:rsidRPr="00233F15">
        <w:rPr>
          <w:bCs/>
          <w:iCs/>
          <w:color w:val="000000" w:themeColor="text1"/>
        </w:rPr>
        <w:t xml:space="preserve">wild type </w:t>
      </w:r>
      <w:commentRangeEnd w:id="460"/>
      <w:r w:rsidR="00537EAF">
        <w:rPr>
          <w:rStyle w:val="CommentReference"/>
          <w:rFonts w:asciiTheme="minorHAnsi" w:hAnsiTheme="minorHAnsi" w:cstheme="minorBidi"/>
        </w:rPr>
        <w:commentReference w:id="460"/>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 xml:space="preserve">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w:t>
      </w:r>
      <w:r w:rsidR="00763A71" w:rsidRPr="00233F15">
        <w:rPr>
          <w:bCs/>
          <w:iCs/>
          <w:color w:val="000000" w:themeColor="text1"/>
        </w:rPr>
        <w:lastRenderedPageBreak/>
        <w:t>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02561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02561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02561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w:t>
      </w:r>
      <w:proofErr w:type="spellStart"/>
      <w:r w:rsidR="007E5134">
        <w:rPr>
          <w:rFonts w:eastAsiaTheme="minorEastAsia"/>
          <w:bCs/>
          <w:iCs/>
          <w:color w:val="000000" w:themeColor="text1"/>
          <w:lang w:val="en-CA"/>
        </w:rPr>
        <w:t>ime</w:t>
      </w:r>
      <w:proofErr w:type="spellEnd"/>
      <w:r w:rsidR="007E5134">
        <w:rPr>
          <w:rFonts w:eastAsiaTheme="minorEastAsia"/>
          <w:bCs/>
          <w:iCs/>
          <w:color w:val="000000" w:themeColor="text1"/>
          <w:lang w:val="en-CA"/>
        </w:rPr>
        <w:t xml:space="preserv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02561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350CA69A"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461"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w:t>
      </w:r>
      <w:ins w:id="462" w:author="Albi Celaj" w:date="2019-01-22T15:09:00Z">
        <w:r w:rsidR="00EE2F08">
          <w:rPr>
            <w:rFonts w:eastAsiaTheme="minorEastAsia"/>
            <w:bCs/>
            <w:iCs/>
            <w:color w:val="000000" w:themeColor="text1"/>
            <w:lang w:val="en-CA"/>
          </w:rPr>
          <w:t>For linear regression and neural network training,</w:t>
        </w:r>
      </w:ins>
      <w:ins w:id="463" w:author="Albi Celaj" w:date="2019-01-22T15:10:00Z">
        <w:r w:rsidR="00EE2F08">
          <w:rPr>
            <w:rFonts w:eastAsiaTheme="minorEastAsia"/>
            <w:bCs/>
            <w:iCs/>
            <w:color w:val="000000" w:themeColor="text1"/>
            <w:lang w:val="en-CA"/>
          </w:rPr>
          <w:t xml:space="preserve"> the minimum for</w:t>
        </w:r>
      </w:ins>
      <w:ins w:id="464" w:author="Albi Celaj" w:date="2019-01-22T15:09:00Z">
        <w:r w:rsidR="00EE2F08">
          <w:rPr>
            <w:rFonts w:eastAsiaTheme="minorEastAsia"/>
            <w:bCs/>
            <w:iCs/>
            <w:color w:val="000000" w:themeColor="text1"/>
            <w:lang w:val="en-CA"/>
          </w:rPr>
          <w:t xml:space="preserve"> </w:t>
        </w:r>
      </w:ins>
      <m:oMath>
        <m:r>
          <w:ins w:id="465" w:author="Albi Celaj" w:date="2019-01-22T15:10:00Z">
            <w:rPr>
              <w:rFonts w:ascii="Cambria Math" w:hAnsi="Cambria Math"/>
              <w:color w:val="000000" w:themeColor="text1"/>
              <w:lang w:val="en-CA"/>
            </w:rPr>
            <m:t>g</m:t>
          </w:ins>
        </m:r>
      </m:oMath>
      <w:ins w:id="466" w:author="Albi Celaj" w:date="2019-01-22T15:10:00Z">
        <w:r w:rsidR="00EE2F08">
          <w:rPr>
            <w:rFonts w:eastAsiaTheme="minorEastAsia"/>
            <w:color w:val="000000" w:themeColor="text1"/>
            <w:lang w:val="en-CA"/>
          </w:rPr>
          <w:t xml:space="preserve"> is set to 1e-10 to avoid numerical </w:t>
        </w:r>
      </w:ins>
      <w:ins w:id="467" w:author="Albi Celaj" w:date="2019-01-22T15:11:00Z">
        <w:r w:rsidR="00EE2F08">
          <w:rPr>
            <w:rFonts w:eastAsiaTheme="minorEastAsia"/>
            <w:color w:val="000000" w:themeColor="text1"/>
            <w:lang w:val="en-CA"/>
          </w:rPr>
          <w:t xml:space="preserve">errors in the algorithms. </w:t>
        </w:r>
      </w:ins>
      <w:ins w:id="468"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w:t>
      </w:r>
      <w:r w:rsidR="00E76A36">
        <w:rPr>
          <w:rFonts w:eastAsiaTheme="minorEastAsia"/>
          <w:bCs/>
          <w:iCs/>
          <w:color w:val="000000" w:themeColor="text1"/>
          <w:lang w:val="en-CA"/>
        </w:rPr>
        <w:lastRenderedPageBreak/>
        <w:t xml:space="preserve">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02561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469"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02561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02561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02561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lastRenderedPageBreak/>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2561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60EC33F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470"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471" w:author="Albi Celaj" w:date="2019-01-22T15:13:00Z">
        <w:r w:rsidR="00EE2F08">
          <w:rPr>
            <w:rFonts w:eastAsiaTheme="minorEastAsia"/>
            <w:color w:val="000000" w:themeColor="text1"/>
            <w:lang w:val="en-CA"/>
          </w:rPr>
          <w:t xml:space="preserve"> to search</w:t>
        </w:r>
      </w:ins>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43F2A8B" w:rsidR="00A86E68" w:rsidRPr="00A86E68" w:rsidRDefault="00A86E68" w:rsidP="008F1FA5">
      <w:pPr>
        <w:jc w:val="both"/>
        <w:rPr>
          <w:b/>
          <w:bCs/>
          <w:iCs/>
          <w:color w:val="000000" w:themeColor="text1"/>
        </w:rPr>
      </w:pPr>
      <w:r>
        <w:rPr>
          <w:b/>
          <w:bCs/>
          <w:iCs/>
          <w:color w:val="000000" w:themeColor="text1"/>
        </w:rPr>
        <w:t xml:space="preserve">Defining a </w:t>
      </w:r>
      <w:del w:id="472" w:author="Albi Celaj" w:date="2019-01-22T15:13:00Z">
        <w:r w:rsidR="00996366" w:rsidDel="00001B97">
          <w:rPr>
            <w:b/>
            <w:bCs/>
            <w:iCs/>
            <w:color w:val="000000" w:themeColor="text1"/>
          </w:rPr>
          <w:delText>non</w:delText>
        </w:r>
        <w:r w:rsidDel="00001B97">
          <w:rPr>
            <w:b/>
            <w:bCs/>
            <w:iCs/>
            <w:color w:val="000000" w:themeColor="text1"/>
          </w:rPr>
          <w:delText>-</w:delText>
        </w:r>
        <w:r w:rsidR="00996366" w:rsidDel="00001B97">
          <w:rPr>
            <w:b/>
            <w:bCs/>
            <w:iCs/>
            <w:color w:val="000000" w:themeColor="text1"/>
          </w:rPr>
          <w:delText>linear</w:delText>
        </w:r>
      </w:del>
      <w:ins w:id="473" w:author="Albi Celaj" w:date="2019-01-22T15:13:00Z">
        <w:r w:rsidR="00001B97">
          <w:rPr>
            <w:b/>
            <w:bCs/>
            <w:iCs/>
            <w:color w:val="000000" w:themeColor="text1"/>
          </w:rPr>
          <w:t>neural network</w:t>
        </w:r>
      </w:ins>
      <w:r w:rsidR="00996366">
        <w:rPr>
          <w:b/>
          <w:bCs/>
          <w:iCs/>
          <w:color w:val="000000" w:themeColor="text1"/>
        </w:rPr>
        <w:t xml:space="preserve"> system model</w:t>
      </w:r>
    </w:p>
    <w:p w14:paraId="7B6D8A63" w14:textId="469B8AAE" w:rsidR="00345169" w:rsidRDefault="00B2123C" w:rsidP="008F1FA5">
      <w:pPr>
        <w:jc w:val="both"/>
        <w:rPr>
          <w:bCs/>
          <w:iCs/>
          <w:color w:val="000000" w:themeColor="text1"/>
        </w:rPr>
      </w:pPr>
      <w:r>
        <w:rPr>
          <w:bCs/>
          <w:iCs/>
          <w:color w:val="000000" w:themeColor="text1"/>
        </w:rPr>
        <w:t xml:space="preserve">We will define an ‘efflux and </w:t>
      </w:r>
      <w:del w:id="474" w:author="Albi Celaj" w:date="2019-01-22T15:13:00Z">
        <w:r w:rsidDel="00001B97">
          <w:rPr>
            <w:bCs/>
            <w:iCs/>
            <w:color w:val="000000" w:themeColor="text1"/>
          </w:rPr>
          <w:delText>compensatory activation</w:delText>
        </w:r>
      </w:del>
      <w:ins w:id="475" w:author="Albi Celaj" w:date="2019-01-22T15:13:00Z">
        <w:r w:rsidR="00001B97">
          <w:rPr>
            <w:bCs/>
            <w:iCs/>
            <w:color w:val="000000" w:themeColor="text1"/>
          </w:rPr>
          <w:t>influence</w:t>
        </w:r>
      </w:ins>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2561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2561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lastRenderedPageBreak/>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02561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476" w:author="Albi Celaj" w:date="2019-01-22T15:14:00Z">
        <w:r w:rsidR="00327ECE">
          <w:rPr>
            <w:rFonts w:eastAsiaTheme="minorEastAsia"/>
            <w:bCs/>
            <w:iCs/>
            <w:color w:val="000000" w:themeColor="text1"/>
            <w:lang w:val="en-CA"/>
          </w:rPr>
          <w:t>non-negative</w:t>
        </w:r>
      </w:ins>
      <w:del w:id="477"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02561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02561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02561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w:lastRenderedPageBreak/>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proofErr w:type="spellStart"/>
      <w:r w:rsidR="008374AB">
        <w:rPr>
          <w:rFonts w:eastAsiaTheme="minorEastAsia"/>
          <w:bCs/>
          <w:iCs/>
          <w:color w:val="000000" w:themeColor="text1"/>
          <w:lang w:val="en-CA"/>
        </w:rPr>
        <w:t>nfluence</w:t>
      </w:r>
      <w:proofErr w:type="spellEnd"/>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025615"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478" w:author="Albi Celaj" w:date="2019-01-22T15:19:00Z">
        <w:r w:rsidR="0098037A">
          <w:rPr>
            <w:bCs/>
            <w:iCs/>
            <w:color w:val="000000" w:themeColor="text1"/>
          </w:rPr>
          <w:t xml:space="preserve">impact on </w:t>
        </w:r>
      </w:ins>
      <w:r w:rsidR="008D2C0D">
        <w:rPr>
          <w:bCs/>
          <w:iCs/>
          <w:color w:val="000000" w:themeColor="text1"/>
        </w:rPr>
        <w:t>mean-squared error</w:t>
      </w:r>
      <w:del w:id="479"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02561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02561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w:t>
      </w:r>
      <w:r w:rsidR="00EB78BC">
        <w:rPr>
          <w:rFonts w:eastAsiaTheme="minorEastAsia"/>
          <w:color w:val="000000" w:themeColor="text1"/>
          <w:lang w:val="en-CA"/>
        </w:rPr>
        <w:lastRenderedPageBreak/>
        <w:t>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4304151"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proofErr w:type="spellStart"/>
      <w:r w:rsidR="00313069">
        <w:rPr>
          <w:rFonts w:eastAsiaTheme="minorEastAsia"/>
          <w:bCs/>
          <w:iCs/>
          <w:color w:val="000000" w:themeColor="text1"/>
        </w:rPr>
        <w:t>ot</w:t>
      </w:r>
      <w:proofErr w:type="spellEnd"/>
      <w:r w:rsidR="00313069">
        <w:rPr>
          <w:rFonts w:eastAsiaTheme="minorEastAsia"/>
          <w:bCs/>
          <w:iCs/>
          <w:color w:val="000000" w:themeColor="text1"/>
        </w:rPr>
        <w:t xml:space="preserve">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80"/>
      <w:r w:rsidRPr="001668D4">
        <w:rPr>
          <w:b/>
          <w:bCs/>
          <w:iCs/>
          <w:color w:val="000000" w:themeColor="text1"/>
        </w:rPr>
        <w:t>Analysis of Liquid Growth Data</w:t>
      </w:r>
      <w:commentRangeEnd w:id="480"/>
      <w:r w:rsidR="00883356" w:rsidRPr="001668D4">
        <w:rPr>
          <w:rStyle w:val="CommentReference"/>
          <w:color w:val="000000" w:themeColor="text1"/>
        </w:rPr>
        <w:commentReference w:id="480"/>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del w:id="481"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lastRenderedPageBreak/>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8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82"/>
      <w:r w:rsidR="00662D0E">
        <w:rPr>
          <w:rStyle w:val="CommentReference"/>
          <w:rFonts w:asciiTheme="minorHAnsi" w:hAnsiTheme="minorHAnsi" w:cstheme="minorBidi"/>
        </w:rPr>
        <w:commentReference w:id="482"/>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83"/>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83"/>
      <w:r w:rsidR="00DF4CE6">
        <w:rPr>
          <w:rStyle w:val="CommentReference"/>
          <w:rFonts w:asciiTheme="minorHAnsi" w:hAnsiTheme="minorHAnsi" w:cstheme="minorBidi"/>
        </w:rPr>
        <w:commentReference w:id="483"/>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84"/>
      <w:r w:rsidRPr="009B3D83">
        <w:rPr>
          <w:b/>
          <w:bCs/>
          <w:iCs/>
          <w:color w:val="000000" w:themeColor="text1"/>
        </w:rPr>
        <w:t>Quantitative RT-PCR</w:t>
      </w:r>
      <w:commentRangeEnd w:id="484"/>
      <w:r w:rsidR="00A028A9" w:rsidRPr="009B3D83">
        <w:rPr>
          <w:rStyle w:val="CommentReference"/>
          <w:color w:val="000000" w:themeColor="text1"/>
        </w:rPr>
        <w:commentReference w:id="484"/>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85"/>
      <w:r w:rsidRPr="00565DF9">
        <w:rPr>
          <w:b/>
          <w:color w:val="808080" w:themeColor="background1" w:themeShade="80"/>
          <w:sz w:val="28"/>
        </w:rPr>
        <w:t>Acknowledgements</w:t>
      </w:r>
      <w:commentRangeEnd w:id="485"/>
      <w:r w:rsidR="006365D4">
        <w:rPr>
          <w:rStyle w:val="CommentReference"/>
          <w:rFonts w:asciiTheme="minorHAnsi" w:hAnsiTheme="minorHAnsi" w:cstheme="minorBidi"/>
        </w:rPr>
        <w:commentReference w:id="485"/>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86"/>
      <w:r w:rsidRPr="00233F15">
        <w:rPr>
          <w:b/>
          <w:sz w:val="28"/>
        </w:rPr>
        <w:t>Author Contributions</w:t>
      </w:r>
      <w:commentRangeEnd w:id="486"/>
      <w:r w:rsidR="00AB0C9E">
        <w:rPr>
          <w:rStyle w:val="CommentReference"/>
          <w:rFonts w:asciiTheme="minorHAnsi" w:hAnsiTheme="minorHAnsi" w:cstheme="minorBidi"/>
        </w:rPr>
        <w:commentReference w:id="486"/>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87"/>
      <w:r w:rsidRPr="00233F15">
        <w:rPr>
          <w:b/>
          <w:sz w:val="28"/>
        </w:rPr>
        <w:t>Additional Data Files</w:t>
      </w:r>
      <w:commentRangeEnd w:id="487"/>
      <w:r w:rsidR="00BD3C0C" w:rsidRPr="00233F15">
        <w:rPr>
          <w:rStyle w:val="CommentReference"/>
        </w:rPr>
        <w:commentReference w:id="487"/>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08FC716D" w14:textId="7B81C934" w:rsidR="0086432E" w:rsidRPr="0086432E" w:rsidRDefault="00C1486D" w:rsidP="0086432E">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86432E" w:rsidRPr="0086432E">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86432E" w:rsidRPr="0086432E">
        <w:rPr>
          <w:i/>
          <w:iCs/>
          <w:noProof/>
        </w:rPr>
        <w:t>167</w:t>
      </w:r>
      <w:r w:rsidR="0086432E" w:rsidRPr="0086432E">
        <w:rPr>
          <w:noProof/>
        </w:rPr>
        <w:t>, 1867–1882.e21.</w:t>
      </w:r>
    </w:p>
    <w:p w14:paraId="5798225C" w14:textId="77777777" w:rsidR="0086432E" w:rsidRPr="0086432E" w:rsidRDefault="0086432E" w:rsidP="0086432E">
      <w:pPr>
        <w:widowControl w:val="0"/>
        <w:autoSpaceDE w:val="0"/>
        <w:autoSpaceDN w:val="0"/>
        <w:adjustRightInd w:val="0"/>
        <w:rPr>
          <w:noProof/>
        </w:rPr>
      </w:pPr>
      <w:r w:rsidRPr="0086432E">
        <w:rPr>
          <w:noProof/>
        </w:rPr>
        <w:t xml:space="preserve">Angeles-Albores, D., Puckett Robinson, C., Williams, B.A., Wold, B.J., and Sternberg, P.W. (2018). Reconstructing a metazoan genetic pathway with transcriptome-wide epistasis measurements. Proc. Natl. Acad. Sci. U. S. A. </w:t>
      </w:r>
      <w:r w:rsidRPr="0086432E">
        <w:rPr>
          <w:i/>
          <w:iCs/>
          <w:noProof/>
        </w:rPr>
        <w:t>115</w:t>
      </w:r>
      <w:r w:rsidRPr="0086432E">
        <w:rPr>
          <w:noProof/>
        </w:rPr>
        <w:t>, E2930–E2939.</w:t>
      </w:r>
    </w:p>
    <w:p w14:paraId="026B135E" w14:textId="77777777" w:rsidR="0086432E" w:rsidRPr="0086432E" w:rsidRDefault="0086432E" w:rsidP="0086432E">
      <w:pPr>
        <w:widowControl w:val="0"/>
        <w:autoSpaceDE w:val="0"/>
        <w:autoSpaceDN w:val="0"/>
        <w:adjustRightInd w:val="0"/>
        <w:rPr>
          <w:noProof/>
        </w:rPr>
      </w:pPr>
      <w:r w:rsidRPr="0086432E">
        <w:rPr>
          <w:noProof/>
        </w:rPr>
        <w:t xml:space="preserve">Beh, C.T., Cool, L., Phillips, J., and Rine, J. (2001). Overlapping functions of the yeast oxysterol-binding protein homologues. Genetics </w:t>
      </w:r>
      <w:r w:rsidRPr="0086432E">
        <w:rPr>
          <w:i/>
          <w:iCs/>
          <w:noProof/>
        </w:rPr>
        <w:t>157</w:t>
      </w:r>
      <w:r w:rsidRPr="0086432E">
        <w:rPr>
          <w:noProof/>
        </w:rPr>
        <w:t>, 1117–1140.</w:t>
      </w:r>
    </w:p>
    <w:p w14:paraId="60D2BEDC" w14:textId="77777777" w:rsidR="0086432E" w:rsidRPr="0086432E" w:rsidRDefault="0086432E" w:rsidP="0086432E">
      <w:pPr>
        <w:widowControl w:val="0"/>
        <w:autoSpaceDE w:val="0"/>
        <w:autoSpaceDN w:val="0"/>
        <w:adjustRightInd w:val="0"/>
        <w:rPr>
          <w:noProof/>
        </w:rPr>
      </w:pPr>
      <w:r w:rsidRPr="0086432E">
        <w:rPr>
          <w:noProof/>
        </w:rPr>
        <w:t xml:space="preserve">Benhamou, R.I., Bibi, M., Steinbuch, K.B., Engel, H., Levin, M., Roichman, Y., Berman, J., and Fridman, M. (2017). Real-Time Imaging of the Azole Class of Antifungal Drugs in Live Candida Cells. ACS Chem. Biol. </w:t>
      </w:r>
      <w:r w:rsidRPr="0086432E">
        <w:rPr>
          <w:i/>
          <w:iCs/>
          <w:noProof/>
        </w:rPr>
        <w:t>12</w:t>
      </w:r>
      <w:r w:rsidRPr="0086432E">
        <w:rPr>
          <w:noProof/>
        </w:rPr>
        <w:t>, 1769–1777.</w:t>
      </w:r>
    </w:p>
    <w:p w14:paraId="0FF0E33B" w14:textId="77777777" w:rsidR="0086432E" w:rsidRPr="0086432E" w:rsidRDefault="0086432E" w:rsidP="0086432E">
      <w:pPr>
        <w:widowControl w:val="0"/>
        <w:autoSpaceDE w:val="0"/>
        <w:autoSpaceDN w:val="0"/>
        <w:adjustRightInd w:val="0"/>
        <w:rPr>
          <w:noProof/>
        </w:rPr>
      </w:pPr>
      <w:r w:rsidRPr="0086432E">
        <w:rPr>
          <w:noProof/>
        </w:rPr>
        <w:t xml:space="preserve">Bloom, J.S., Ehrenreich, I.M., Loo, W.T., Lite, T.-L.V., and Kruglyak, L. (2013). Finding the sources of missing heritability in a yeast cross. Nature </w:t>
      </w:r>
      <w:r w:rsidRPr="0086432E">
        <w:rPr>
          <w:i/>
          <w:iCs/>
          <w:noProof/>
        </w:rPr>
        <w:t>494</w:t>
      </w:r>
      <w:r w:rsidRPr="0086432E">
        <w:rPr>
          <w:noProof/>
        </w:rPr>
        <w:t>, 234–237.</w:t>
      </w:r>
    </w:p>
    <w:p w14:paraId="274A08BB" w14:textId="77777777" w:rsidR="0086432E" w:rsidRPr="0086432E" w:rsidRDefault="0086432E" w:rsidP="0086432E">
      <w:pPr>
        <w:widowControl w:val="0"/>
        <w:autoSpaceDE w:val="0"/>
        <w:autoSpaceDN w:val="0"/>
        <w:adjustRightInd w:val="0"/>
        <w:rPr>
          <w:noProof/>
        </w:rPr>
      </w:pPr>
      <w:r w:rsidRPr="0086432E">
        <w:rPr>
          <w:noProof/>
        </w:rPr>
        <w:t xml:space="preserve">Boettcher, M., Tian, R., Blau, J.A., Markegard, E., Wagner, R.T., Wu, D., Mo, X., Biton, A., Zaitlen, N., Fu, H., et al. (2018). Dual gene activation and knockout screen reveals directional dependencies in genetic networks. Nat. Biotechnol. </w:t>
      </w:r>
      <w:r w:rsidRPr="0086432E">
        <w:rPr>
          <w:i/>
          <w:iCs/>
          <w:noProof/>
        </w:rPr>
        <w:t>36</w:t>
      </w:r>
      <w:r w:rsidRPr="0086432E">
        <w:rPr>
          <w:noProof/>
        </w:rPr>
        <w:t>, 170–178.</w:t>
      </w:r>
    </w:p>
    <w:p w14:paraId="5E3DAD8C" w14:textId="77777777" w:rsidR="0086432E" w:rsidRPr="0086432E" w:rsidRDefault="0086432E" w:rsidP="0086432E">
      <w:pPr>
        <w:widowControl w:val="0"/>
        <w:autoSpaceDE w:val="0"/>
        <w:autoSpaceDN w:val="0"/>
        <w:adjustRightInd w:val="0"/>
        <w:rPr>
          <w:noProof/>
        </w:rPr>
      </w:pPr>
      <w:r w:rsidRPr="0086432E">
        <w:rPr>
          <w:noProof/>
        </w:rPr>
        <w:t xml:space="preserve">Braberg, H., Alexander, R., Shales, M., Xu, J., Franks-Skiba, K.E., Wu, Q., Haber, J.E., and Krogan, N.J. (2014). Quantitative analysis of triple-mutant genetic interactions. Nat. Protoc. </w:t>
      </w:r>
      <w:r w:rsidRPr="0086432E">
        <w:rPr>
          <w:i/>
          <w:iCs/>
          <w:noProof/>
        </w:rPr>
        <w:t>9</w:t>
      </w:r>
      <w:r w:rsidRPr="0086432E">
        <w:rPr>
          <w:noProof/>
        </w:rPr>
        <w:t>, 1867–1881.</w:t>
      </w:r>
    </w:p>
    <w:p w14:paraId="7F37B5DD" w14:textId="77777777" w:rsidR="0086432E" w:rsidRPr="0086432E" w:rsidRDefault="0086432E" w:rsidP="0086432E">
      <w:pPr>
        <w:widowControl w:val="0"/>
        <w:autoSpaceDE w:val="0"/>
        <w:autoSpaceDN w:val="0"/>
        <w:adjustRightInd w:val="0"/>
        <w:rPr>
          <w:noProof/>
        </w:rPr>
      </w:pPr>
      <w:r w:rsidRPr="0086432E">
        <w:rPr>
          <w:noProof/>
        </w:rPr>
        <w:t xml:space="preserve">Braun, P., Tasan, M., Dreze, M., Barrios-Rodiles, M., Lemmens, I., Yu, H., Sahalie, J.M., Murray, R.R., Roncari, L., de Smet, A.-S., et al. (2009). An experimentally derived confidence score for binary protein-protein interactions. Nat. Methods </w:t>
      </w:r>
      <w:r w:rsidRPr="0086432E">
        <w:rPr>
          <w:i/>
          <w:iCs/>
          <w:noProof/>
        </w:rPr>
        <w:t>6</w:t>
      </w:r>
      <w:r w:rsidRPr="0086432E">
        <w:rPr>
          <w:noProof/>
        </w:rPr>
        <w:t>, 91–97.</w:t>
      </w:r>
    </w:p>
    <w:p w14:paraId="1748CF9B" w14:textId="77777777" w:rsidR="0086432E" w:rsidRPr="0086432E" w:rsidRDefault="0086432E" w:rsidP="0086432E">
      <w:pPr>
        <w:widowControl w:val="0"/>
        <w:autoSpaceDE w:val="0"/>
        <w:autoSpaceDN w:val="0"/>
        <w:adjustRightInd w:val="0"/>
        <w:rPr>
          <w:noProof/>
        </w:rPr>
      </w:pPr>
      <w:r w:rsidRPr="0086432E">
        <w:rPr>
          <w:noProof/>
        </w:rPr>
        <w:t xml:space="preserve">Brem, R.B., and Kruglyak, L. (2005). The landscape of genetic complexity across 5,700 gene expression traits in yeast. Proc. Natl. Acad. Sci. U. S. A. </w:t>
      </w:r>
      <w:r w:rsidRPr="0086432E">
        <w:rPr>
          <w:i/>
          <w:iCs/>
          <w:noProof/>
        </w:rPr>
        <w:t>102</w:t>
      </w:r>
      <w:r w:rsidRPr="0086432E">
        <w:rPr>
          <w:noProof/>
        </w:rPr>
        <w:t>, 1572–1577.</w:t>
      </w:r>
    </w:p>
    <w:p w14:paraId="5F512B93" w14:textId="77777777" w:rsidR="0086432E" w:rsidRPr="0086432E" w:rsidRDefault="0086432E" w:rsidP="0086432E">
      <w:pPr>
        <w:widowControl w:val="0"/>
        <w:autoSpaceDE w:val="0"/>
        <w:autoSpaceDN w:val="0"/>
        <w:adjustRightInd w:val="0"/>
        <w:rPr>
          <w:noProof/>
        </w:rPr>
      </w:pPr>
      <w:r w:rsidRPr="0086432E">
        <w:rPr>
          <w:noProof/>
        </w:rPr>
        <w:t xml:space="preserve">Cancer Genome Atlas Research Network, Ley, T.J., Miller, C., Ding, L., Raphael, B.J., Mungall, </w:t>
      </w:r>
      <w:r w:rsidRPr="0086432E">
        <w:rPr>
          <w:noProof/>
        </w:rPr>
        <w:lastRenderedPageBreak/>
        <w:t xml:space="preserve">A.J., Robertson, A.G., Hoadley, K., Triche, T.J., Laird, P.W., et al. (2013). Genomic and Epigenomic Landscapes of Adult De Novo Acute Myeloid Leukemia. N. Engl. J. Med. </w:t>
      </w:r>
      <w:r w:rsidRPr="0086432E">
        <w:rPr>
          <w:i/>
          <w:iCs/>
          <w:noProof/>
        </w:rPr>
        <w:t>368</w:t>
      </w:r>
      <w:r w:rsidRPr="0086432E">
        <w:rPr>
          <w:noProof/>
        </w:rPr>
        <w:t>, 2059–2074.</w:t>
      </w:r>
    </w:p>
    <w:p w14:paraId="48017E11" w14:textId="77777777" w:rsidR="0086432E" w:rsidRPr="0086432E" w:rsidRDefault="0086432E" w:rsidP="0086432E">
      <w:pPr>
        <w:widowControl w:val="0"/>
        <w:autoSpaceDE w:val="0"/>
        <w:autoSpaceDN w:val="0"/>
        <w:adjustRightInd w:val="0"/>
        <w:rPr>
          <w:noProof/>
        </w:rPr>
      </w:pPr>
      <w:r w:rsidRPr="0086432E">
        <w:rPr>
          <w:noProof/>
        </w:rPr>
        <w:t xml:space="preserve">Costanzo, M., Baryshnikova, A., Bellay, J., Kim, Y., Spear, E.D., Sevier, C.S., Ding, H., Koh, J.L.Y., Toufighi, K., Mostafavi, S., et al. (2010). The genetic landscape of a cell. Science </w:t>
      </w:r>
      <w:r w:rsidRPr="0086432E">
        <w:rPr>
          <w:i/>
          <w:iCs/>
          <w:noProof/>
        </w:rPr>
        <w:t>327</w:t>
      </w:r>
      <w:r w:rsidRPr="0086432E">
        <w:rPr>
          <w:noProof/>
        </w:rPr>
        <w:t>, 425–431.</w:t>
      </w:r>
    </w:p>
    <w:p w14:paraId="7C4E3FF1" w14:textId="77777777" w:rsidR="0086432E" w:rsidRPr="0086432E" w:rsidRDefault="0086432E" w:rsidP="0086432E">
      <w:pPr>
        <w:widowControl w:val="0"/>
        <w:autoSpaceDE w:val="0"/>
        <w:autoSpaceDN w:val="0"/>
        <w:adjustRightInd w:val="0"/>
        <w:rPr>
          <w:noProof/>
        </w:rPr>
      </w:pPr>
      <w:r w:rsidRPr="0086432E">
        <w:rPr>
          <w:noProof/>
        </w:rPr>
        <w:t xml:space="preserve">Costanzo, M., VanderSluis, B., Koch, E.N., Baryshnikova, A., Pons, C., Tan, G., Wang, W., Usaj, M.M.M., Hanchard, J., Lee, S.D., et al. (2016). A global genetic interaction network maps a wiring diagram of cellular function. Science (80-. ). </w:t>
      </w:r>
      <w:r w:rsidRPr="0086432E">
        <w:rPr>
          <w:i/>
          <w:iCs/>
          <w:noProof/>
        </w:rPr>
        <w:t>353</w:t>
      </w:r>
      <w:r w:rsidRPr="0086432E">
        <w:rPr>
          <w:noProof/>
        </w:rPr>
        <w:t>.</w:t>
      </w:r>
    </w:p>
    <w:p w14:paraId="60F804B9" w14:textId="77777777" w:rsidR="0086432E" w:rsidRPr="0086432E" w:rsidRDefault="0086432E" w:rsidP="0086432E">
      <w:pPr>
        <w:widowControl w:val="0"/>
        <w:autoSpaceDE w:val="0"/>
        <w:autoSpaceDN w:val="0"/>
        <w:adjustRightInd w:val="0"/>
        <w:rPr>
          <w:noProof/>
        </w:rPr>
      </w:pPr>
      <w:r w:rsidRPr="0086432E">
        <w:rPr>
          <w:noProof/>
        </w:rPr>
        <w:t xml:space="preserve">Díaz-Mejía, J.J., Celaj, A., Mellor, J.C., Coté, A., Balint, A., Ho, B., Bansal, P., Shaeri, F., Gebbia, M., Weile, J., et al. (2018). Mapping DNA damage-dependent genetic interactions in yeast via party mating and barcode fusion genetics. Mol. Syst. Biol. </w:t>
      </w:r>
      <w:r w:rsidRPr="0086432E">
        <w:rPr>
          <w:i/>
          <w:iCs/>
          <w:noProof/>
        </w:rPr>
        <w:t>14</w:t>
      </w:r>
      <w:r w:rsidRPr="0086432E">
        <w:rPr>
          <w:noProof/>
        </w:rPr>
        <w:t>, e7985.</w:t>
      </w:r>
    </w:p>
    <w:p w14:paraId="25DA16EF" w14:textId="77777777" w:rsidR="0086432E" w:rsidRPr="0086432E" w:rsidRDefault="0086432E" w:rsidP="0086432E">
      <w:pPr>
        <w:widowControl w:val="0"/>
        <w:autoSpaceDE w:val="0"/>
        <w:autoSpaceDN w:val="0"/>
        <w:adjustRightInd w:val="0"/>
        <w:rPr>
          <w:noProof/>
        </w:rPr>
      </w:pPr>
      <w:r w:rsidRPr="0086432E">
        <w:rPr>
          <w:noProof/>
        </w:rPr>
        <w:t xml:space="preserve">Dixit, A., Parnas, O., Li, B., Chen, J., Fulco, C.P., Jerby-Arnon, L., Marjanovic, N.D., Dionne, D., Burks, T., Raychowdhury, R., et al. (2016). Perturb-Seq: Dissecting Molecular Circuits with Scalable Single-Cell RNA Profiling of Pooled Genetic Screens. Cell </w:t>
      </w:r>
      <w:r w:rsidRPr="0086432E">
        <w:rPr>
          <w:i/>
          <w:iCs/>
          <w:noProof/>
        </w:rPr>
        <w:t>167</w:t>
      </w:r>
      <w:r w:rsidRPr="0086432E">
        <w:rPr>
          <w:noProof/>
        </w:rPr>
        <w:t>, 1853–1866.e17.</w:t>
      </w:r>
    </w:p>
    <w:p w14:paraId="3AAE8D9D" w14:textId="77777777" w:rsidR="0086432E" w:rsidRPr="0086432E" w:rsidRDefault="0086432E" w:rsidP="0086432E">
      <w:pPr>
        <w:widowControl w:val="0"/>
        <w:autoSpaceDE w:val="0"/>
        <w:autoSpaceDN w:val="0"/>
        <w:adjustRightInd w:val="0"/>
        <w:rPr>
          <w:noProof/>
        </w:rPr>
      </w:pPr>
      <w:r w:rsidRPr="0086432E">
        <w:rPr>
          <w:noProof/>
        </w:rPr>
        <w:t xml:space="preserve">Donner, M., and Keppler, D. (2001). Up-regulation of basolateral multidrug resistance protein 3 (Mrp3) in cholestatic rat liver. Hepatology </w:t>
      </w:r>
      <w:r w:rsidRPr="0086432E">
        <w:rPr>
          <w:i/>
          <w:iCs/>
          <w:noProof/>
        </w:rPr>
        <w:t>34</w:t>
      </w:r>
      <w:r w:rsidRPr="0086432E">
        <w:rPr>
          <w:noProof/>
        </w:rPr>
        <w:t>, 351–359.</w:t>
      </w:r>
    </w:p>
    <w:p w14:paraId="557BA21E" w14:textId="77777777" w:rsidR="0086432E" w:rsidRPr="0086432E" w:rsidRDefault="0086432E" w:rsidP="0086432E">
      <w:pPr>
        <w:widowControl w:val="0"/>
        <w:autoSpaceDE w:val="0"/>
        <w:autoSpaceDN w:val="0"/>
        <w:adjustRightInd w:val="0"/>
        <w:rPr>
          <w:noProof/>
        </w:rPr>
      </w:pPr>
      <w:r w:rsidRPr="0086432E">
        <w:rPr>
          <w:noProof/>
        </w:rPr>
        <w:t xml:space="preserve">Emanuel, G., Moffitt, J.R., and Zhuang, X. (2017). High-throughput, image-based screening of pooled genetic-variant libraries. Nat. Methods </w:t>
      </w:r>
      <w:r w:rsidRPr="0086432E">
        <w:rPr>
          <w:i/>
          <w:iCs/>
          <w:noProof/>
        </w:rPr>
        <w:t>14</w:t>
      </w:r>
      <w:r w:rsidRPr="0086432E">
        <w:rPr>
          <w:noProof/>
        </w:rPr>
        <w:t>, 1159–1162.</w:t>
      </w:r>
    </w:p>
    <w:p w14:paraId="030729D3" w14:textId="77777777" w:rsidR="0086432E" w:rsidRPr="0086432E" w:rsidRDefault="0086432E" w:rsidP="0086432E">
      <w:pPr>
        <w:widowControl w:val="0"/>
        <w:autoSpaceDE w:val="0"/>
        <w:autoSpaceDN w:val="0"/>
        <w:adjustRightInd w:val="0"/>
        <w:rPr>
          <w:noProof/>
        </w:rPr>
      </w:pPr>
      <w:r w:rsidRPr="0086432E">
        <w:rPr>
          <w:noProof/>
        </w:rPr>
        <w:t xml:space="preserve">Ernst, R., Kueppers, P., Klein, C.M., Schwarzmueller, T., Kuchler, K., and Schmitt, L. (2008). A mutation of the H-loop selectively affects rhodamine transport by the yeast multidrug ABC transporter Pdr5. Proc. Natl. Acad. Sci. </w:t>
      </w:r>
      <w:r w:rsidRPr="0086432E">
        <w:rPr>
          <w:i/>
          <w:iCs/>
          <w:noProof/>
        </w:rPr>
        <w:t>105</w:t>
      </w:r>
      <w:r w:rsidRPr="0086432E">
        <w:rPr>
          <w:noProof/>
        </w:rPr>
        <w:t>, 5069–5074.</w:t>
      </w:r>
    </w:p>
    <w:p w14:paraId="44DC3DB9" w14:textId="77777777" w:rsidR="0086432E" w:rsidRPr="0086432E" w:rsidRDefault="0086432E" w:rsidP="0086432E">
      <w:pPr>
        <w:widowControl w:val="0"/>
        <w:autoSpaceDE w:val="0"/>
        <w:autoSpaceDN w:val="0"/>
        <w:adjustRightInd w:val="0"/>
        <w:rPr>
          <w:noProof/>
        </w:rPr>
      </w:pPr>
      <w:r w:rsidRPr="0086432E">
        <w:rPr>
          <w:noProof/>
        </w:rPr>
        <w:t xml:space="preserve">Fischer, B., Sandmann, T., Horn, T., Billmann, M., Chaudhary, V., Huber, W., and Boutros, M. (2015). A map of directional genetic interactions in a metazoan cell. Elife </w:t>
      </w:r>
      <w:r w:rsidRPr="0086432E">
        <w:rPr>
          <w:i/>
          <w:iCs/>
          <w:noProof/>
        </w:rPr>
        <w:t>4</w:t>
      </w:r>
      <w:r w:rsidRPr="0086432E">
        <w:rPr>
          <w:noProof/>
        </w:rPr>
        <w:t>, e05464.</w:t>
      </w:r>
    </w:p>
    <w:p w14:paraId="5038B348" w14:textId="77777777" w:rsidR="0086432E" w:rsidRPr="0086432E" w:rsidRDefault="0086432E" w:rsidP="0086432E">
      <w:pPr>
        <w:widowControl w:val="0"/>
        <w:autoSpaceDE w:val="0"/>
        <w:autoSpaceDN w:val="0"/>
        <w:adjustRightInd w:val="0"/>
        <w:rPr>
          <w:noProof/>
        </w:rPr>
      </w:pPr>
      <w:r w:rsidRPr="0086432E">
        <w:rPr>
          <w:noProof/>
        </w:rPr>
        <w:t xml:space="preserve">Giaever, G., Chu, A.M., Ni, L., Connelly, C., Riles, L., Véronneau, S., Dow, S., Lucau-Danila, A., Anderson, K., André, B., et al. (2002). Functional profiling of the Saccharomyces cerevisiae genome. Nature </w:t>
      </w:r>
      <w:r w:rsidRPr="0086432E">
        <w:rPr>
          <w:i/>
          <w:iCs/>
          <w:noProof/>
        </w:rPr>
        <w:t>418</w:t>
      </w:r>
      <w:r w:rsidRPr="0086432E">
        <w:rPr>
          <w:noProof/>
        </w:rPr>
        <w:t>, 387–391.</w:t>
      </w:r>
    </w:p>
    <w:p w14:paraId="2A42B02B" w14:textId="77777777" w:rsidR="0086432E" w:rsidRPr="0086432E" w:rsidRDefault="0086432E" w:rsidP="0086432E">
      <w:pPr>
        <w:widowControl w:val="0"/>
        <w:autoSpaceDE w:val="0"/>
        <w:autoSpaceDN w:val="0"/>
        <w:adjustRightInd w:val="0"/>
        <w:rPr>
          <w:noProof/>
        </w:rPr>
      </w:pPr>
      <w:r w:rsidRPr="0086432E">
        <w:rPr>
          <w:noProof/>
        </w:rPr>
        <w:t xml:space="preserve">Gibson, D.G., Young, L., Chuang, R.-Y., Venter, J.C., Hutchison, C.A., and Smith, H.O. (2009). Enzymatic assembly of DNA molecules up to several hundred kilobases. Nat. Methods </w:t>
      </w:r>
      <w:r w:rsidRPr="0086432E">
        <w:rPr>
          <w:i/>
          <w:iCs/>
          <w:noProof/>
        </w:rPr>
        <w:t>6</w:t>
      </w:r>
      <w:r w:rsidRPr="0086432E">
        <w:rPr>
          <w:noProof/>
        </w:rPr>
        <w:t>, 343–345.</w:t>
      </w:r>
    </w:p>
    <w:p w14:paraId="5B6D2162" w14:textId="77777777" w:rsidR="0086432E" w:rsidRPr="0086432E" w:rsidRDefault="0086432E" w:rsidP="0086432E">
      <w:pPr>
        <w:widowControl w:val="0"/>
        <w:autoSpaceDE w:val="0"/>
        <w:autoSpaceDN w:val="0"/>
        <w:adjustRightInd w:val="0"/>
        <w:rPr>
          <w:noProof/>
        </w:rPr>
      </w:pPr>
      <w:r w:rsidRPr="0086432E">
        <w:rPr>
          <w:noProof/>
        </w:rPr>
        <w:t xml:space="preserve">Gietz, R.D., and Schiestl, R.H. (2007). High-efficiency yeast transformation using the LiAc/SS carrier DNA/PEG method. Nat. Protoc. </w:t>
      </w:r>
      <w:r w:rsidRPr="0086432E">
        <w:rPr>
          <w:i/>
          <w:iCs/>
          <w:noProof/>
        </w:rPr>
        <w:t>2</w:t>
      </w:r>
      <w:r w:rsidRPr="0086432E">
        <w:rPr>
          <w:noProof/>
        </w:rPr>
        <w:t>, 31–34.</w:t>
      </w:r>
    </w:p>
    <w:p w14:paraId="04A69C8C" w14:textId="77777777" w:rsidR="0086432E" w:rsidRPr="0086432E" w:rsidRDefault="0086432E" w:rsidP="0086432E">
      <w:pPr>
        <w:widowControl w:val="0"/>
        <w:autoSpaceDE w:val="0"/>
        <w:autoSpaceDN w:val="0"/>
        <w:adjustRightInd w:val="0"/>
        <w:rPr>
          <w:noProof/>
        </w:rPr>
      </w:pPr>
      <w:r w:rsidRPr="0086432E">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86432E">
        <w:rPr>
          <w:i/>
          <w:iCs/>
          <w:noProof/>
        </w:rPr>
        <w:t>3</w:t>
      </w:r>
      <w:r w:rsidRPr="0086432E">
        <w:rPr>
          <w:noProof/>
        </w:rPr>
        <w:t>, 2168–2178.</w:t>
      </w:r>
    </w:p>
    <w:p w14:paraId="06D06893" w14:textId="77777777" w:rsidR="0086432E" w:rsidRPr="0086432E" w:rsidRDefault="0086432E" w:rsidP="0086432E">
      <w:pPr>
        <w:widowControl w:val="0"/>
        <w:autoSpaceDE w:val="0"/>
        <w:autoSpaceDN w:val="0"/>
        <w:adjustRightInd w:val="0"/>
        <w:rPr>
          <w:noProof/>
        </w:rPr>
      </w:pPr>
      <w:r w:rsidRPr="0086432E">
        <w:rPr>
          <w:noProof/>
        </w:rPr>
        <w:t xml:space="preserve">Hartman, J.L., Garvik, B., and Hartwell, L. (2001). Principles for the Buffering of Genetic Variation. Science (80-. ). </w:t>
      </w:r>
      <w:r w:rsidRPr="0086432E">
        <w:rPr>
          <w:i/>
          <w:iCs/>
          <w:noProof/>
        </w:rPr>
        <w:t>291</w:t>
      </w:r>
      <w:r w:rsidRPr="0086432E">
        <w:rPr>
          <w:noProof/>
        </w:rPr>
        <w:t>.</w:t>
      </w:r>
    </w:p>
    <w:p w14:paraId="04488E59" w14:textId="77777777" w:rsidR="0086432E" w:rsidRPr="0086432E" w:rsidRDefault="0086432E" w:rsidP="0086432E">
      <w:pPr>
        <w:widowControl w:val="0"/>
        <w:autoSpaceDE w:val="0"/>
        <w:autoSpaceDN w:val="0"/>
        <w:adjustRightInd w:val="0"/>
        <w:rPr>
          <w:noProof/>
        </w:rPr>
      </w:pPr>
      <w:r w:rsidRPr="0086432E">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86432E">
        <w:rPr>
          <w:i/>
          <w:iCs/>
          <w:noProof/>
        </w:rPr>
        <w:t>32</w:t>
      </w:r>
      <w:r w:rsidRPr="0086432E">
        <w:rPr>
          <w:noProof/>
        </w:rPr>
        <w:t>, 941–946.</w:t>
      </w:r>
    </w:p>
    <w:p w14:paraId="6E898F9F" w14:textId="77777777" w:rsidR="0086432E" w:rsidRPr="0086432E" w:rsidRDefault="0086432E" w:rsidP="0086432E">
      <w:pPr>
        <w:widowControl w:val="0"/>
        <w:autoSpaceDE w:val="0"/>
        <w:autoSpaceDN w:val="0"/>
        <w:adjustRightInd w:val="0"/>
        <w:rPr>
          <w:noProof/>
        </w:rPr>
      </w:pPr>
      <w:r w:rsidRPr="0086432E">
        <w:rPr>
          <w:noProof/>
        </w:rPr>
        <w:t xml:space="preserve">Horlbeck, M.A., Xu, A., Wang, M., Bennett, N.K., Park, C.Y., Bogdanoff, D., Adamson, B., Chow, E.D., Kampmann, M., Peterson, T.R., et al. (2018). Mapping the Genetic Landscape of Human Cells. Cell </w:t>
      </w:r>
      <w:r w:rsidRPr="0086432E">
        <w:rPr>
          <w:i/>
          <w:iCs/>
          <w:noProof/>
        </w:rPr>
        <w:t>174</w:t>
      </w:r>
      <w:r w:rsidRPr="0086432E">
        <w:rPr>
          <w:noProof/>
        </w:rPr>
        <w:t>, 953–967.e22.</w:t>
      </w:r>
    </w:p>
    <w:p w14:paraId="2E57B5CF" w14:textId="77777777" w:rsidR="0086432E" w:rsidRPr="0086432E" w:rsidRDefault="0086432E" w:rsidP="0086432E">
      <w:pPr>
        <w:widowControl w:val="0"/>
        <w:autoSpaceDE w:val="0"/>
        <w:autoSpaceDN w:val="0"/>
        <w:adjustRightInd w:val="0"/>
        <w:rPr>
          <w:noProof/>
        </w:rPr>
      </w:pPr>
      <w:r w:rsidRPr="0086432E">
        <w:rPr>
          <w:noProof/>
        </w:rPr>
        <w:t xml:space="preserve">Huls, M., Brown, C.D.A., Windass, A.S., Sayer, R., van den Heuvel, J.J.M.W., Heemskerk, S., </w:t>
      </w:r>
      <w:r w:rsidRPr="0086432E">
        <w:rPr>
          <w:noProof/>
        </w:rPr>
        <w:lastRenderedPageBreak/>
        <w:t xml:space="preserve">Russel, F.G.M., and Masereeuw, R. (2008). The breast cancer resistance protein transporter ABCG2 is expressed in the human kidney proximal tubule apical membrane. Kidney Int. </w:t>
      </w:r>
      <w:r w:rsidRPr="0086432E">
        <w:rPr>
          <w:i/>
          <w:iCs/>
          <w:noProof/>
        </w:rPr>
        <w:t>73</w:t>
      </w:r>
      <w:r w:rsidRPr="0086432E">
        <w:rPr>
          <w:noProof/>
        </w:rPr>
        <w:t>, 220–225.</w:t>
      </w:r>
    </w:p>
    <w:p w14:paraId="75E6812A" w14:textId="77777777" w:rsidR="0086432E" w:rsidRPr="0086432E" w:rsidRDefault="0086432E" w:rsidP="0086432E">
      <w:pPr>
        <w:widowControl w:val="0"/>
        <w:autoSpaceDE w:val="0"/>
        <w:autoSpaceDN w:val="0"/>
        <w:adjustRightInd w:val="0"/>
        <w:rPr>
          <w:noProof/>
        </w:rPr>
      </w:pPr>
      <w:r w:rsidRPr="0086432E">
        <w:rPr>
          <w:noProof/>
        </w:rPr>
        <w:t xml:space="preserve">Jakočiūnas, T., Bonde, I., Herrgård, M., Harrison, S.J., Kristensen, M., Pedersen, L.E., Jensen, M.K., and Keasling, J.D. (2015). Multiplex metabolic pathway engineering using CRISPR/Cas9 in Saccharomyces cerevisiae. Metab. Eng. </w:t>
      </w:r>
      <w:r w:rsidRPr="0086432E">
        <w:rPr>
          <w:i/>
          <w:iCs/>
          <w:noProof/>
        </w:rPr>
        <w:t>28</w:t>
      </w:r>
      <w:r w:rsidRPr="0086432E">
        <w:rPr>
          <w:noProof/>
        </w:rPr>
        <w:t>, 213–222.</w:t>
      </w:r>
    </w:p>
    <w:p w14:paraId="26F62697" w14:textId="77777777" w:rsidR="0086432E" w:rsidRPr="0086432E" w:rsidRDefault="0086432E" w:rsidP="0086432E">
      <w:pPr>
        <w:widowControl w:val="0"/>
        <w:autoSpaceDE w:val="0"/>
        <w:autoSpaceDN w:val="0"/>
        <w:adjustRightInd w:val="0"/>
        <w:rPr>
          <w:noProof/>
        </w:rPr>
      </w:pPr>
      <w:r w:rsidRPr="0086432E">
        <w:rPr>
          <w:noProof/>
        </w:rPr>
        <w:t xml:space="preserve">Jao, L.-E., Wente, S.R., and Chen, W. (2013). Efficient multiplex biallelic zebrafish genome editing using a CRISPR nuclease system. Proc. Natl. Acad. Sci. </w:t>
      </w:r>
      <w:r w:rsidRPr="0086432E">
        <w:rPr>
          <w:i/>
          <w:iCs/>
          <w:noProof/>
        </w:rPr>
        <w:t>110</w:t>
      </w:r>
      <w:r w:rsidRPr="0086432E">
        <w:rPr>
          <w:noProof/>
        </w:rPr>
        <w:t>, 13904–13909.</w:t>
      </w:r>
    </w:p>
    <w:p w14:paraId="4C332BEC" w14:textId="77777777" w:rsidR="0086432E" w:rsidRPr="0086432E" w:rsidRDefault="0086432E" w:rsidP="0086432E">
      <w:pPr>
        <w:widowControl w:val="0"/>
        <w:autoSpaceDE w:val="0"/>
        <w:autoSpaceDN w:val="0"/>
        <w:adjustRightInd w:val="0"/>
        <w:rPr>
          <w:noProof/>
        </w:rPr>
      </w:pPr>
      <w:r w:rsidRPr="0086432E">
        <w:rPr>
          <w:noProof/>
        </w:rPr>
        <w:t xml:space="preserve">Katzmann, D.J., Burnett, P.E., Golin, J., Mahé, Y., and Moye-Rowley, W.S. (1994). Transcriptional control of the yeast PDR5 gene by the PDR3 gene product. Mol. Cell. Biol. </w:t>
      </w:r>
      <w:r w:rsidRPr="0086432E">
        <w:rPr>
          <w:i/>
          <w:iCs/>
          <w:noProof/>
        </w:rPr>
        <w:t>14</w:t>
      </w:r>
      <w:r w:rsidRPr="0086432E">
        <w:rPr>
          <w:noProof/>
        </w:rPr>
        <w:t>, 4653–4661.</w:t>
      </w:r>
    </w:p>
    <w:p w14:paraId="6228D7FF" w14:textId="77777777" w:rsidR="0086432E" w:rsidRPr="0086432E" w:rsidRDefault="0086432E" w:rsidP="0086432E">
      <w:pPr>
        <w:widowControl w:val="0"/>
        <w:autoSpaceDE w:val="0"/>
        <w:autoSpaceDN w:val="0"/>
        <w:adjustRightInd w:val="0"/>
        <w:rPr>
          <w:noProof/>
        </w:rPr>
      </w:pPr>
      <w:r w:rsidRPr="0086432E">
        <w:rPr>
          <w:noProof/>
        </w:rPr>
        <w:t xml:space="preserve">Kebschull, J.M., and Zador, A.M. (2018). Cellular barcoding: lineage tracing, screening and beyond. Nat. Methods </w:t>
      </w:r>
      <w:r w:rsidRPr="0086432E">
        <w:rPr>
          <w:i/>
          <w:iCs/>
          <w:noProof/>
        </w:rPr>
        <w:t>15</w:t>
      </w:r>
      <w:r w:rsidRPr="0086432E">
        <w:rPr>
          <w:noProof/>
        </w:rPr>
        <w:t>, 871–879.</w:t>
      </w:r>
    </w:p>
    <w:p w14:paraId="53F3349E" w14:textId="77777777" w:rsidR="0086432E" w:rsidRPr="0086432E" w:rsidRDefault="0086432E" w:rsidP="0086432E">
      <w:pPr>
        <w:widowControl w:val="0"/>
        <w:autoSpaceDE w:val="0"/>
        <w:autoSpaceDN w:val="0"/>
        <w:adjustRightInd w:val="0"/>
        <w:rPr>
          <w:noProof/>
        </w:rPr>
      </w:pPr>
      <w:r w:rsidRPr="0086432E">
        <w:rPr>
          <w:noProof/>
        </w:rPr>
        <w:t xml:space="preserve">Khakhina, S., Johnson, S.S., Manoharlal, R., Russo, S.B., Blugeon, C., Lemoine, S., Sunshine, A.B., Dunham, M.J., Cowart, L.A., Devaux, F., et al. (2015). Control of Plasma Membrane Permeability by ABC Transporters. Eukaryot. Cell </w:t>
      </w:r>
      <w:r w:rsidRPr="0086432E">
        <w:rPr>
          <w:i/>
          <w:iCs/>
          <w:noProof/>
        </w:rPr>
        <w:t>14</w:t>
      </w:r>
      <w:r w:rsidRPr="0086432E">
        <w:rPr>
          <w:noProof/>
        </w:rPr>
        <w:t>, 442–453.</w:t>
      </w:r>
    </w:p>
    <w:p w14:paraId="34366937" w14:textId="77777777" w:rsidR="0086432E" w:rsidRPr="0086432E" w:rsidRDefault="0086432E" w:rsidP="0086432E">
      <w:pPr>
        <w:widowControl w:val="0"/>
        <w:autoSpaceDE w:val="0"/>
        <w:autoSpaceDN w:val="0"/>
        <w:adjustRightInd w:val="0"/>
        <w:rPr>
          <w:noProof/>
        </w:rPr>
      </w:pPr>
      <w:r w:rsidRPr="0086432E">
        <w:rPr>
          <w:noProof/>
        </w:rPr>
        <w:t xml:space="preserve">Kolaczkowska, A., Kolaczkowski, M., Goffeau, A., and Moye-Rowley, W.S. (2008). Compensatory activation of the multidrug transporters Pdr5p, Snq2p, and Yor1p by Pdr1p in Saccharomyces cerevisiae. FEBS Lett. </w:t>
      </w:r>
      <w:r w:rsidRPr="0086432E">
        <w:rPr>
          <w:i/>
          <w:iCs/>
          <w:noProof/>
        </w:rPr>
        <w:t>582</w:t>
      </w:r>
      <w:r w:rsidRPr="0086432E">
        <w:rPr>
          <w:noProof/>
        </w:rPr>
        <w:t>, 977–983.</w:t>
      </w:r>
    </w:p>
    <w:p w14:paraId="266F3853" w14:textId="77777777" w:rsidR="0086432E" w:rsidRPr="0086432E" w:rsidRDefault="0086432E" w:rsidP="0086432E">
      <w:pPr>
        <w:widowControl w:val="0"/>
        <w:autoSpaceDE w:val="0"/>
        <w:autoSpaceDN w:val="0"/>
        <w:adjustRightInd w:val="0"/>
        <w:rPr>
          <w:noProof/>
        </w:rPr>
      </w:pPr>
      <w:r w:rsidRPr="0086432E">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86432E">
        <w:rPr>
          <w:i/>
          <w:iCs/>
          <w:noProof/>
        </w:rPr>
        <w:t>4</w:t>
      </w:r>
      <w:r w:rsidRPr="0086432E">
        <w:rPr>
          <w:noProof/>
        </w:rPr>
        <w:t>, 143–158.</w:t>
      </w:r>
    </w:p>
    <w:p w14:paraId="13D09DB9" w14:textId="77777777" w:rsidR="0086432E" w:rsidRPr="0086432E" w:rsidRDefault="0086432E" w:rsidP="0086432E">
      <w:pPr>
        <w:widowControl w:val="0"/>
        <w:autoSpaceDE w:val="0"/>
        <w:autoSpaceDN w:val="0"/>
        <w:adjustRightInd w:val="0"/>
        <w:rPr>
          <w:noProof/>
        </w:rPr>
      </w:pPr>
      <w:r w:rsidRPr="0086432E">
        <w:rPr>
          <w:noProof/>
        </w:rPr>
        <w:t xml:space="preserve">König, J., Rost, D., Cui, Y., and Keppler, D. (1999). Characterization of the human multidrug resistance protein isoform MRP3 localized to the basolateral hepatocyte membrane. Hepatology </w:t>
      </w:r>
      <w:r w:rsidRPr="0086432E">
        <w:rPr>
          <w:i/>
          <w:iCs/>
          <w:noProof/>
        </w:rPr>
        <w:t>29</w:t>
      </w:r>
      <w:r w:rsidRPr="0086432E">
        <w:rPr>
          <w:noProof/>
        </w:rPr>
        <w:t>, 1156–1163.</w:t>
      </w:r>
    </w:p>
    <w:p w14:paraId="453F8651" w14:textId="77777777" w:rsidR="0086432E" w:rsidRPr="0086432E" w:rsidRDefault="0086432E" w:rsidP="0086432E">
      <w:pPr>
        <w:widowControl w:val="0"/>
        <w:autoSpaceDE w:val="0"/>
        <w:autoSpaceDN w:val="0"/>
        <w:adjustRightInd w:val="0"/>
        <w:rPr>
          <w:noProof/>
        </w:rPr>
      </w:pPr>
      <w:r w:rsidRPr="0086432E">
        <w:rPr>
          <w:noProof/>
        </w:rPr>
        <w:t xml:space="preserve">Kuzmin, E., VanderSluis, B., Wang, W., Tan, G., Deshpande, R., Chen, Y., Usaj, M., Balint, A., Mattiazzi Usaj, M., van Leeuwen, J., et al. (2018). Systematic analysis of complex genetic interactions. Science (80-. ). </w:t>
      </w:r>
      <w:r w:rsidRPr="0086432E">
        <w:rPr>
          <w:i/>
          <w:iCs/>
          <w:noProof/>
        </w:rPr>
        <w:t>360</w:t>
      </w:r>
      <w:r w:rsidRPr="0086432E">
        <w:rPr>
          <w:noProof/>
        </w:rPr>
        <w:t>, eaao1729.</w:t>
      </w:r>
    </w:p>
    <w:p w14:paraId="3110AF89" w14:textId="77777777" w:rsidR="0086432E" w:rsidRPr="0086432E" w:rsidRDefault="0086432E" w:rsidP="0086432E">
      <w:pPr>
        <w:widowControl w:val="0"/>
        <w:autoSpaceDE w:val="0"/>
        <w:autoSpaceDN w:val="0"/>
        <w:adjustRightInd w:val="0"/>
        <w:rPr>
          <w:noProof/>
        </w:rPr>
      </w:pPr>
      <w:r w:rsidRPr="0086432E">
        <w:rPr>
          <w:noProof/>
        </w:rPr>
        <w:t xml:space="preserve">Lee, A.Y., St Onge, R.P., Proctor, M.J., Wallace, I.M., Nile, A.H., Spagnuolo, P.A., Jitkova, Y., Gronda, M., Wu, Y., Kim, M.K., et al. (2014). Mapping the cellular response to small molecules using chemogenomic fitness signatures. Science </w:t>
      </w:r>
      <w:r w:rsidRPr="0086432E">
        <w:rPr>
          <w:i/>
          <w:iCs/>
          <w:noProof/>
        </w:rPr>
        <w:t>344</w:t>
      </w:r>
      <w:r w:rsidRPr="0086432E">
        <w:rPr>
          <w:noProof/>
        </w:rPr>
        <w:t>, 208–211.</w:t>
      </w:r>
    </w:p>
    <w:p w14:paraId="682AFA00" w14:textId="77777777" w:rsidR="0086432E" w:rsidRPr="0086432E" w:rsidRDefault="0086432E" w:rsidP="0086432E">
      <w:pPr>
        <w:widowControl w:val="0"/>
        <w:autoSpaceDE w:val="0"/>
        <w:autoSpaceDN w:val="0"/>
        <w:adjustRightInd w:val="0"/>
        <w:rPr>
          <w:noProof/>
        </w:rPr>
      </w:pPr>
      <w:r w:rsidRPr="0086432E">
        <w:rPr>
          <w:noProof/>
        </w:rPr>
        <w:t xml:space="preserve">Ma, J., Yu, M.K., Fong, S., Ono, K., Sage, E., Demchak, B., Sharan, R., and Ideker, T. (2018). Using deep learning to model the hierarchical structure and function of a cell. Nat. Methods </w:t>
      </w:r>
      <w:r w:rsidRPr="0086432E">
        <w:rPr>
          <w:i/>
          <w:iCs/>
          <w:noProof/>
        </w:rPr>
        <w:t>15</w:t>
      </w:r>
      <w:r w:rsidRPr="0086432E">
        <w:rPr>
          <w:noProof/>
        </w:rPr>
        <w:t>, 290–298.</w:t>
      </w:r>
    </w:p>
    <w:p w14:paraId="53C5CD08" w14:textId="77777777" w:rsidR="0086432E" w:rsidRPr="0086432E" w:rsidRDefault="0086432E" w:rsidP="0086432E">
      <w:pPr>
        <w:widowControl w:val="0"/>
        <w:autoSpaceDE w:val="0"/>
        <w:autoSpaceDN w:val="0"/>
        <w:adjustRightInd w:val="0"/>
        <w:rPr>
          <w:noProof/>
        </w:rPr>
      </w:pPr>
      <w:r w:rsidRPr="0086432E">
        <w:rPr>
          <w:noProof/>
        </w:rPr>
        <w:t xml:space="preserve">Mani, R., St Onge, R.P., Hartman, J.L., Giaever, G., and Roth, F.P. (2008). Defining genetic interaction. Proc. Natl. Acad. Sci. U. S. A. </w:t>
      </w:r>
      <w:r w:rsidRPr="0086432E">
        <w:rPr>
          <w:i/>
          <w:iCs/>
          <w:noProof/>
        </w:rPr>
        <w:t>105</w:t>
      </w:r>
      <w:r w:rsidRPr="0086432E">
        <w:rPr>
          <w:noProof/>
        </w:rPr>
        <w:t>, 3461–3466.</w:t>
      </w:r>
    </w:p>
    <w:p w14:paraId="66578F7C" w14:textId="77777777" w:rsidR="0086432E" w:rsidRPr="0086432E" w:rsidRDefault="0086432E" w:rsidP="0086432E">
      <w:pPr>
        <w:widowControl w:val="0"/>
        <w:autoSpaceDE w:val="0"/>
        <w:autoSpaceDN w:val="0"/>
        <w:adjustRightInd w:val="0"/>
        <w:rPr>
          <w:noProof/>
        </w:rPr>
      </w:pPr>
      <w:r w:rsidRPr="0086432E">
        <w:rPr>
          <w:noProof/>
        </w:rPr>
        <w:t xml:space="preserve">Mullis, M.N., Matsui, T., Schell, R., Foree, R., and Ehrenreich, I.M. (2018). The complex underpinnings of genetic background effects. Nat. Commun. </w:t>
      </w:r>
      <w:r w:rsidRPr="0086432E">
        <w:rPr>
          <w:i/>
          <w:iCs/>
          <w:noProof/>
        </w:rPr>
        <w:t>9</w:t>
      </w:r>
      <w:r w:rsidRPr="0086432E">
        <w:rPr>
          <w:noProof/>
        </w:rPr>
        <w:t>, 3548.</w:t>
      </w:r>
    </w:p>
    <w:p w14:paraId="4828713F" w14:textId="77777777" w:rsidR="0086432E" w:rsidRPr="0086432E" w:rsidRDefault="0086432E" w:rsidP="0086432E">
      <w:pPr>
        <w:widowControl w:val="0"/>
        <w:autoSpaceDE w:val="0"/>
        <w:autoSpaceDN w:val="0"/>
        <w:adjustRightInd w:val="0"/>
        <w:rPr>
          <w:noProof/>
        </w:rPr>
      </w:pPr>
      <w:r w:rsidRPr="0086432E">
        <w:rPr>
          <w:noProof/>
        </w:rPr>
        <w:t xml:space="preserve">Najm, F.J., Strand, C., Donovan, K.F., Hegde, M., Sanson, K.R., Vaimberg, E.W., Sullender, M.E., Hartenian, E., Kalani, Z., Fusi, N., et al. (2017). Orthologous CRISPR–Cas9 enzymes for combinatorial genetic screens. Nat. Biotechnol. </w:t>
      </w:r>
      <w:r w:rsidRPr="0086432E">
        <w:rPr>
          <w:i/>
          <w:iCs/>
          <w:noProof/>
        </w:rPr>
        <w:t>36</w:t>
      </w:r>
      <w:r w:rsidRPr="0086432E">
        <w:rPr>
          <w:noProof/>
        </w:rPr>
        <w:t>, 179–189.</w:t>
      </w:r>
    </w:p>
    <w:p w14:paraId="528D58A0" w14:textId="77777777" w:rsidR="0086432E" w:rsidRPr="0086432E" w:rsidRDefault="0086432E" w:rsidP="0086432E">
      <w:pPr>
        <w:widowControl w:val="0"/>
        <w:autoSpaceDE w:val="0"/>
        <w:autoSpaceDN w:val="0"/>
        <w:adjustRightInd w:val="0"/>
        <w:rPr>
          <w:noProof/>
        </w:rPr>
      </w:pPr>
      <w:r w:rsidRPr="0086432E">
        <w:rPr>
          <w:noProof/>
        </w:rPr>
        <w:t xml:space="preserve">Newman, J.R.S., Ghaemmaghami, S., Ihmels, J., Breslow, D.K., Noble, M., DeRisi, J.L., and Weissman, J.S. (2006). Single-cell proteomic analysis of S. cerevisiae reveals the architecture of biological noise. Nature </w:t>
      </w:r>
      <w:r w:rsidRPr="0086432E">
        <w:rPr>
          <w:i/>
          <w:iCs/>
          <w:noProof/>
        </w:rPr>
        <w:t>441</w:t>
      </w:r>
      <w:r w:rsidRPr="0086432E">
        <w:rPr>
          <w:noProof/>
        </w:rPr>
        <w:t>, 840–846.</w:t>
      </w:r>
    </w:p>
    <w:p w14:paraId="138DCAB1" w14:textId="77777777" w:rsidR="0086432E" w:rsidRPr="0086432E" w:rsidRDefault="0086432E" w:rsidP="0086432E">
      <w:pPr>
        <w:widowControl w:val="0"/>
        <w:autoSpaceDE w:val="0"/>
        <w:autoSpaceDN w:val="0"/>
        <w:adjustRightInd w:val="0"/>
        <w:rPr>
          <w:noProof/>
        </w:rPr>
      </w:pPr>
      <w:r w:rsidRPr="0086432E">
        <w:rPr>
          <w:noProof/>
        </w:rPr>
        <w:t xml:space="preserve">Otwinowski, J., McCandlish, D.M., and Plotkin, J.B. (2018). Inferring the shape of global </w:t>
      </w:r>
      <w:r w:rsidRPr="0086432E">
        <w:rPr>
          <w:noProof/>
        </w:rPr>
        <w:lastRenderedPageBreak/>
        <w:t xml:space="preserve">epistasis. Proc. Natl. Acad. Sci. U. S. A. </w:t>
      </w:r>
      <w:r w:rsidRPr="0086432E">
        <w:rPr>
          <w:i/>
          <w:iCs/>
          <w:noProof/>
        </w:rPr>
        <w:t>115</w:t>
      </w:r>
      <w:r w:rsidRPr="0086432E">
        <w:rPr>
          <w:noProof/>
        </w:rPr>
        <w:t>, E7550–E7558.</w:t>
      </w:r>
    </w:p>
    <w:p w14:paraId="41A5B69A" w14:textId="77777777" w:rsidR="0086432E" w:rsidRPr="0086432E" w:rsidRDefault="0086432E" w:rsidP="0086432E">
      <w:pPr>
        <w:widowControl w:val="0"/>
        <w:autoSpaceDE w:val="0"/>
        <w:autoSpaceDN w:val="0"/>
        <w:adjustRightInd w:val="0"/>
        <w:rPr>
          <w:noProof/>
        </w:rPr>
      </w:pPr>
      <w:r w:rsidRPr="0086432E">
        <w:rPr>
          <w:noProof/>
        </w:rPr>
        <w:t xml:space="preserve">Perlstein, E.O., Ruderfer, D.M., Roberts, D.C., Schreiber, S.L., and Kruglyak, L. (2007). Genetic basis of individual differences in the response to small-molecule drugs in yeast. Nat. Genet. </w:t>
      </w:r>
      <w:r w:rsidRPr="0086432E">
        <w:rPr>
          <w:i/>
          <w:iCs/>
          <w:noProof/>
        </w:rPr>
        <w:t>39</w:t>
      </w:r>
      <w:r w:rsidRPr="0086432E">
        <w:rPr>
          <w:noProof/>
        </w:rPr>
        <w:t>, 496–502.</w:t>
      </w:r>
    </w:p>
    <w:p w14:paraId="0D5B04AB" w14:textId="77777777" w:rsidR="0086432E" w:rsidRPr="0086432E" w:rsidRDefault="0086432E" w:rsidP="0086432E">
      <w:pPr>
        <w:widowControl w:val="0"/>
        <w:autoSpaceDE w:val="0"/>
        <w:autoSpaceDN w:val="0"/>
        <w:adjustRightInd w:val="0"/>
        <w:rPr>
          <w:noProof/>
        </w:rPr>
      </w:pPr>
      <w:r w:rsidRPr="0086432E">
        <w:rPr>
          <w:noProof/>
        </w:rPr>
        <w:t xml:space="preserve">Phenix, H., Morin, K., Batenchuk, C., Parker, J., Abedi, V., Yang, L., Tepliakova, L., Perkins, T.J., and Kærn, M. (2011). Quantitative Epistasis Analysis and Pathway Inference from Genetic Interaction Data. PLoS Comput. Biol. </w:t>
      </w:r>
      <w:r w:rsidRPr="0086432E">
        <w:rPr>
          <w:i/>
          <w:iCs/>
          <w:noProof/>
        </w:rPr>
        <w:t>7</w:t>
      </w:r>
      <w:r w:rsidRPr="0086432E">
        <w:rPr>
          <w:noProof/>
        </w:rPr>
        <w:t>, e1002048.</w:t>
      </w:r>
    </w:p>
    <w:p w14:paraId="77CEDBF9" w14:textId="77777777" w:rsidR="0086432E" w:rsidRPr="0086432E" w:rsidRDefault="0086432E" w:rsidP="0086432E">
      <w:pPr>
        <w:widowControl w:val="0"/>
        <w:autoSpaceDE w:val="0"/>
        <w:autoSpaceDN w:val="0"/>
        <w:adjustRightInd w:val="0"/>
        <w:rPr>
          <w:noProof/>
        </w:rPr>
      </w:pPr>
      <w:r w:rsidRPr="0086432E">
        <w:rPr>
          <w:noProof/>
        </w:rPr>
        <w:t>Proctor, M., Urbanus, M.L., Fung, E.L., Jaramillo, D.F., Davis, R.W., Nislow, C., and Giaever, G. (2011). The Automated Cell: Compound and Environment Screening System (ACCESS) for Chemogenomic Screening. (Humana Press), pp. 239–269.</w:t>
      </w:r>
    </w:p>
    <w:p w14:paraId="55D9E714" w14:textId="77777777" w:rsidR="0086432E" w:rsidRPr="0086432E" w:rsidRDefault="0086432E" w:rsidP="0086432E">
      <w:pPr>
        <w:widowControl w:val="0"/>
        <w:autoSpaceDE w:val="0"/>
        <w:autoSpaceDN w:val="0"/>
        <w:adjustRightInd w:val="0"/>
        <w:rPr>
          <w:noProof/>
        </w:rPr>
      </w:pPr>
      <w:r w:rsidRPr="0086432E">
        <w:rPr>
          <w:noProof/>
        </w:rPr>
        <w:t>Rubin, A.J., Parker, K.R., Satpathy, A.T., Qi, Y., Wu, B., Ong, A.J., Mumbach, M.R., Ji, A.L., Kim, D.S., Cho, S.W., et al. (2018). Coupled Single-Cell CRISPR Screening and Epigenomic Profiling Reveals Causal Gene Regulatory Networks. Cell.</w:t>
      </w:r>
    </w:p>
    <w:p w14:paraId="2382BB6A" w14:textId="77777777" w:rsidR="0086432E" w:rsidRPr="0086432E" w:rsidRDefault="0086432E" w:rsidP="0086432E">
      <w:pPr>
        <w:widowControl w:val="0"/>
        <w:autoSpaceDE w:val="0"/>
        <w:autoSpaceDN w:val="0"/>
        <w:adjustRightInd w:val="0"/>
        <w:rPr>
          <w:noProof/>
        </w:rPr>
      </w:pPr>
      <w:r w:rsidRPr="0086432E">
        <w:rPr>
          <w:noProof/>
        </w:rPr>
        <w:t>Shaw, W.M., Yamauchi, H., Mead, J., Gowers, G.F., Oling, D., Larsson, N., Wigglesworth, M., Ladds, G., and Ellis, T. (2018). Engineering a model cell for rational tuning of GPCR signaling. BioRxiv 390559.</w:t>
      </w:r>
    </w:p>
    <w:p w14:paraId="695CA07B" w14:textId="77777777" w:rsidR="0086432E" w:rsidRPr="0086432E" w:rsidRDefault="0086432E" w:rsidP="0086432E">
      <w:pPr>
        <w:widowControl w:val="0"/>
        <w:autoSpaceDE w:val="0"/>
        <w:autoSpaceDN w:val="0"/>
        <w:adjustRightInd w:val="0"/>
        <w:rPr>
          <w:noProof/>
        </w:rPr>
      </w:pPr>
      <w:r w:rsidRPr="0086432E">
        <w:rPr>
          <w:noProof/>
        </w:rPr>
        <w:t xml:space="preserve">Shekhar-Guturja, T., Tebung, W.A., Mount, H., Liu, N., Köhler, J.R., Whiteway, M., and Cowen, L.E. (2016). Beauvericin Potentiates Azole Activity via Inhibition of Multidrug Efflux, Blocks </w:t>
      </w:r>
      <w:r w:rsidRPr="0086432E">
        <w:rPr>
          <w:i/>
          <w:iCs/>
          <w:noProof/>
        </w:rPr>
        <w:t>C. albicans</w:t>
      </w:r>
      <w:r w:rsidRPr="0086432E">
        <w:rPr>
          <w:noProof/>
        </w:rPr>
        <w:t xml:space="preserve"> Morphogenesis, and is Effluxed via Yor1 and Circuitry Controlled by Zcf29. Antimicrob. Agents Chemother. </w:t>
      </w:r>
      <w:r w:rsidRPr="0086432E">
        <w:rPr>
          <w:i/>
          <w:iCs/>
          <w:noProof/>
        </w:rPr>
        <w:t>60</w:t>
      </w:r>
      <w:r w:rsidRPr="0086432E">
        <w:rPr>
          <w:noProof/>
        </w:rPr>
        <w:t>, AAC.01959-16.</w:t>
      </w:r>
    </w:p>
    <w:p w14:paraId="218579C2" w14:textId="77777777" w:rsidR="0086432E" w:rsidRPr="0086432E" w:rsidRDefault="0086432E" w:rsidP="0086432E">
      <w:pPr>
        <w:widowControl w:val="0"/>
        <w:autoSpaceDE w:val="0"/>
        <w:autoSpaceDN w:val="0"/>
        <w:adjustRightInd w:val="0"/>
        <w:rPr>
          <w:noProof/>
        </w:rPr>
      </w:pPr>
      <w:r w:rsidRPr="0086432E">
        <w:rPr>
          <w:noProof/>
        </w:rPr>
        <w:t xml:space="preserve">Shen, J.P., and Ideker, T. (2018). Synthetic Lethal Networks for Precision Oncology: Promises and Pitfalls. J. Mol. Biol. </w:t>
      </w:r>
      <w:r w:rsidRPr="0086432E">
        <w:rPr>
          <w:i/>
          <w:iCs/>
          <w:noProof/>
        </w:rPr>
        <w:t>430</w:t>
      </w:r>
      <w:r w:rsidRPr="0086432E">
        <w:rPr>
          <w:noProof/>
        </w:rPr>
        <w:t>, 2900–2912.</w:t>
      </w:r>
    </w:p>
    <w:p w14:paraId="189CD09C" w14:textId="77777777" w:rsidR="0086432E" w:rsidRPr="0086432E" w:rsidRDefault="0086432E" w:rsidP="0086432E">
      <w:pPr>
        <w:widowControl w:val="0"/>
        <w:autoSpaceDE w:val="0"/>
        <w:autoSpaceDN w:val="0"/>
        <w:adjustRightInd w:val="0"/>
        <w:rPr>
          <w:noProof/>
        </w:rPr>
      </w:pPr>
      <w:r w:rsidRPr="0086432E">
        <w:rPr>
          <w:noProof/>
        </w:rPr>
        <w:t xml:space="preserve">Shen, J.P., Zhao, D., Sasik, R., Luebeck, J., Birmingham, A., Bojorquez-Gomez, A., Licon, K., Klepper, K., Pekin, D., Beckett, A.N., et al. (2017). Combinatorial CRISPR–Cas9 screens for de novo mapping of genetic interactions. Nat. Methods </w:t>
      </w:r>
      <w:r w:rsidRPr="0086432E">
        <w:rPr>
          <w:i/>
          <w:iCs/>
          <w:noProof/>
        </w:rPr>
        <w:t>14</w:t>
      </w:r>
      <w:r w:rsidRPr="0086432E">
        <w:rPr>
          <w:noProof/>
        </w:rPr>
        <w:t>, 573–576.</w:t>
      </w:r>
    </w:p>
    <w:p w14:paraId="52FBAEF0" w14:textId="77777777" w:rsidR="0086432E" w:rsidRPr="0086432E" w:rsidRDefault="0086432E" w:rsidP="0086432E">
      <w:pPr>
        <w:widowControl w:val="0"/>
        <w:autoSpaceDE w:val="0"/>
        <w:autoSpaceDN w:val="0"/>
        <w:adjustRightInd w:val="0"/>
        <w:rPr>
          <w:noProof/>
        </w:rPr>
      </w:pPr>
      <w:r w:rsidRPr="0086432E">
        <w:rPr>
          <w:noProof/>
        </w:rPr>
        <w:t xml:space="preserve">Smith, A.M., Heisler, L.E., Mellor, J., Kaper, F., Thompson, M.J., Chee, M., Roth, F.P., Giaever, G., and Nislow, C. (2009). Quantitative phenotyping via deep barcode sequencing. Genome Res. </w:t>
      </w:r>
      <w:r w:rsidRPr="0086432E">
        <w:rPr>
          <w:i/>
          <w:iCs/>
          <w:noProof/>
        </w:rPr>
        <w:t>19</w:t>
      </w:r>
      <w:r w:rsidRPr="0086432E">
        <w:rPr>
          <w:noProof/>
        </w:rPr>
        <w:t>, 1836–1842.</w:t>
      </w:r>
    </w:p>
    <w:p w14:paraId="1C7304DB" w14:textId="77777777" w:rsidR="0086432E" w:rsidRPr="0086432E" w:rsidRDefault="0086432E" w:rsidP="0086432E">
      <w:pPr>
        <w:widowControl w:val="0"/>
        <w:autoSpaceDE w:val="0"/>
        <w:autoSpaceDN w:val="0"/>
        <w:adjustRightInd w:val="0"/>
        <w:rPr>
          <w:noProof/>
        </w:rPr>
      </w:pPr>
      <w:r w:rsidRPr="0086432E">
        <w:rPr>
          <w:noProof/>
        </w:rPr>
        <w:t xml:space="preserve">Snider, J., Kittanakom, S., Damjanovic, D., Curak, J., Wong, V., and Stagljar, I. (2010). Detecting interactions with membrane proteins using a membrane two-hybrid assay in yeast. Nat. Protoc. </w:t>
      </w:r>
      <w:r w:rsidRPr="0086432E">
        <w:rPr>
          <w:i/>
          <w:iCs/>
          <w:noProof/>
        </w:rPr>
        <w:t>5</w:t>
      </w:r>
      <w:r w:rsidRPr="0086432E">
        <w:rPr>
          <w:noProof/>
        </w:rPr>
        <w:t>, 1281–1293.</w:t>
      </w:r>
    </w:p>
    <w:p w14:paraId="038E0CF8" w14:textId="77777777" w:rsidR="0086432E" w:rsidRPr="0086432E" w:rsidRDefault="0086432E" w:rsidP="0086432E">
      <w:pPr>
        <w:widowControl w:val="0"/>
        <w:autoSpaceDE w:val="0"/>
        <w:autoSpaceDN w:val="0"/>
        <w:adjustRightInd w:val="0"/>
        <w:rPr>
          <w:noProof/>
        </w:rPr>
      </w:pPr>
      <w:r w:rsidRPr="0086432E">
        <w:rPr>
          <w:noProof/>
        </w:rPr>
        <w:t xml:space="preserve">Snider, J., Hanif, A., Lee, M.E., Jin, K., Yu, A.R., Graham, C., Chuk, M., Damjanovic, D., Wierzbicka, M., Tang, P., et al. (2013). Mapping the functional yeast ABC transporter interactome. Nat. Chem. Biol. </w:t>
      </w:r>
      <w:r w:rsidRPr="0086432E">
        <w:rPr>
          <w:i/>
          <w:iCs/>
          <w:noProof/>
        </w:rPr>
        <w:t>9</w:t>
      </w:r>
      <w:r w:rsidRPr="0086432E">
        <w:rPr>
          <w:noProof/>
        </w:rPr>
        <w:t>, 565–572.</w:t>
      </w:r>
    </w:p>
    <w:p w14:paraId="7B943D8A" w14:textId="77777777" w:rsidR="0086432E" w:rsidRPr="0086432E" w:rsidRDefault="0086432E" w:rsidP="0086432E">
      <w:pPr>
        <w:widowControl w:val="0"/>
        <w:autoSpaceDE w:val="0"/>
        <w:autoSpaceDN w:val="0"/>
        <w:adjustRightInd w:val="0"/>
        <w:rPr>
          <w:noProof/>
        </w:rPr>
      </w:pPr>
      <w:r w:rsidRPr="0086432E">
        <w:rPr>
          <w:noProof/>
        </w:rPr>
        <w:t xml:space="preserve">Sousa, C.A., Hanselaer, S., and Soares, E. V. (2015). ABCC Subfamily Vacuolar Transporters are Involved in Pb (Lead) Detoxification in Saccharomyces cerevisiae. Appl. Biochem. Biotechnol. </w:t>
      </w:r>
      <w:r w:rsidRPr="0086432E">
        <w:rPr>
          <w:i/>
          <w:iCs/>
          <w:noProof/>
        </w:rPr>
        <w:t>175</w:t>
      </w:r>
      <w:r w:rsidRPr="0086432E">
        <w:rPr>
          <w:noProof/>
        </w:rPr>
        <w:t>, 65–74.</w:t>
      </w:r>
    </w:p>
    <w:p w14:paraId="0109C0DC" w14:textId="77777777" w:rsidR="0086432E" w:rsidRPr="0086432E" w:rsidRDefault="0086432E" w:rsidP="0086432E">
      <w:pPr>
        <w:widowControl w:val="0"/>
        <w:autoSpaceDE w:val="0"/>
        <w:autoSpaceDN w:val="0"/>
        <w:adjustRightInd w:val="0"/>
        <w:rPr>
          <w:noProof/>
        </w:rPr>
      </w:pPr>
      <w:r w:rsidRPr="0086432E">
        <w:rPr>
          <w:noProof/>
        </w:rPr>
        <w:t xml:space="preserve">St Onge, R.P., Mani, R., Oh, J., Proctor, M., Fung, E., Davis, R.W., Nislow, C., Roth, F.P., and Giaever, G. (2007). Systematic pathway analysis using high-resolution fitness profiling of combinatorial gene deletions. Nat. Genet. </w:t>
      </w:r>
      <w:r w:rsidRPr="0086432E">
        <w:rPr>
          <w:i/>
          <w:iCs/>
          <w:noProof/>
        </w:rPr>
        <w:t>39</w:t>
      </w:r>
      <w:r w:rsidRPr="0086432E">
        <w:rPr>
          <w:noProof/>
        </w:rPr>
        <w:t>, 199–206.</w:t>
      </w:r>
    </w:p>
    <w:p w14:paraId="6E3876C9" w14:textId="77777777" w:rsidR="0086432E" w:rsidRPr="0086432E" w:rsidRDefault="0086432E" w:rsidP="0086432E">
      <w:pPr>
        <w:widowControl w:val="0"/>
        <w:autoSpaceDE w:val="0"/>
        <w:autoSpaceDN w:val="0"/>
        <w:adjustRightInd w:val="0"/>
        <w:rPr>
          <w:noProof/>
        </w:rPr>
      </w:pPr>
      <w:r w:rsidRPr="0086432E">
        <w:rPr>
          <w:noProof/>
        </w:rPr>
        <w:t xml:space="preserve">Suzuki, Y., St Onge, R.P., Mani, R., King, O.D., Heilbut, A., Labunskyy, V.M., Chen, W., Pham, L., Zhang, L. V, Tong, A.H.Y., et al. (2011). Knocking out multigene redundancies via cycles of sexual assortment and fluorescence selection. Nat. Methods </w:t>
      </w:r>
      <w:r w:rsidRPr="0086432E">
        <w:rPr>
          <w:i/>
          <w:iCs/>
          <w:noProof/>
        </w:rPr>
        <w:t>8</w:t>
      </w:r>
      <w:r w:rsidRPr="0086432E">
        <w:rPr>
          <w:noProof/>
        </w:rPr>
        <w:t>, 159–164.</w:t>
      </w:r>
    </w:p>
    <w:p w14:paraId="0731E613" w14:textId="77777777" w:rsidR="0086432E" w:rsidRPr="0086432E" w:rsidRDefault="0086432E" w:rsidP="0086432E">
      <w:pPr>
        <w:widowControl w:val="0"/>
        <w:autoSpaceDE w:val="0"/>
        <w:autoSpaceDN w:val="0"/>
        <w:adjustRightInd w:val="0"/>
        <w:rPr>
          <w:noProof/>
        </w:rPr>
      </w:pPr>
      <w:r w:rsidRPr="0086432E">
        <w:rPr>
          <w:noProof/>
        </w:rPr>
        <w:t xml:space="preserve">Takahashi, K., and Yamanaka, S. (2006). Induction of Pluripotent Stem Cells from Mouse Embryonic and Adult Fibroblast Cultures by Defined Factors. Cell </w:t>
      </w:r>
      <w:r w:rsidRPr="0086432E">
        <w:rPr>
          <w:i/>
          <w:iCs/>
          <w:noProof/>
        </w:rPr>
        <w:t>126</w:t>
      </w:r>
      <w:r w:rsidRPr="0086432E">
        <w:rPr>
          <w:noProof/>
        </w:rPr>
        <w:t>, 663–676.</w:t>
      </w:r>
    </w:p>
    <w:p w14:paraId="205418E2" w14:textId="77777777" w:rsidR="0086432E" w:rsidRPr="0086432E" w:rsidRDefault="0086432E" w:rsidP="0086432E">
      <w:pPr>
        <w:widowControl w:val="0"/>
        <w:autoSpaceDE w:val="0"/>
        <w:autoSpaceDN w:val="0"/>
        <w:adjustRightInd w:val="0"/>
        <w:rPr>
          <w:noProof/>
        </w:rPr>
      </w:pPr>
      <w:r w:rsidRPr="0086432E">
        <w:rPr>
          <w:noProof/>
        </w:rPr>
        <w:t xml:space="preserve">Tarassov, K., Messier, V., Landry, C.R., Radinovic, S., Serna Molina, M.M., Shames, I., </w:t>
      </w:r>
      <w:r w:rsidRPr="0086432E">
        <w:rPr>
          <w:noProof/>
        </w:rPr>
        <w:lastRenderedPageBreak/>
        <w:t xml:space="preserve">Malitskaya, Y., Vogel, J., Bussey, H., and Michnick, S.W. (2008). An in vivo map of the yeast protein interactome. Science </w:t>
      </w:r>
      <w:r w:rsidRPr="0086432E">
        <w:rPr>
          <w:i/>
          <w:iCs/>
          <w:noProof/>
        </w:rPr>
        <w:t>320</w:t>
      </w:r>
      <w:r w:rsidRPr="0086432E">
        <w:rPr>
          <w:noProof/>
        </w:rPr>
        <w:t>, 1465–1470.</w:t>
      </w:r>
    </w:p>
    <w:p w14:paraId="554B4F7F" w14:textId="77777777" w:rsidR="0086432E" w:rsidRPr="0086432E" w:rsidRDefault="0086432E" w:rsidP="0086432E">
      <w:pPr>
        <w:widowControl w:val="0"/>
        <w:autoSpaceDE w:val="0"/>
        <w:autoSpaceDN w:val="0"/>
        <w:adjustRightInd w:val="0"/>
        <w:rPr>
          <w:noProof/>
        </w:rPr>
      </w:pPr>
      <w:r w:rsidRPr="0086432E">
        <w:rPr>
          <w:noProof/>
        </w:rPr>
        <w:t xml:space="preserve">Taylor, M.B., Ehrenreich, I.M., Rothstein, R., Hu, T., and Mast, J. (2014). Genetic Interactions Involving Five or More Genes Contribute to a Complex Trait in Yeast. PLoS Genet. </w:t>
      </w:r>
      <w:r w:rsidRPr="0086432E">
        <w:rPr>
          <w:i/>
          <w:iCs/>
          <w:noProof/>
        </w:rPr>
        <w:t>10</w:t>
      </w:r>
      <w:r w:rsidRPr="0086432E">
        <w:rPr>
          <w:noProof/>
        </w:rPr>
        <w:t>, e1004324.</w:t>
      </w:r>
    </w:p>
    <w:p w14:paraId="45359A39" w14:textId="77777777" w:rsidR="0086432E" w:rsidRPr="0086432E" w:rsidRDefault="0086432E" w:rsidP="0086432E">
      <w:pPr>
        <w:widowControl w:val="0"/>
        <w:autoSpaceDE w:val="0"/>
        <w:autoSpaceDN w:val="0"/>
        <w:adjustRightInd w:val="0"/>
        <w:rPr>
          <w:noProof/>
        </w:rPr>
      </w:pPr>
      <w:r w:rsidRPr="0086432E">
        <w:rPr>
          <w:noProof/>
        </w:rPr>
        <w:t xml:space="preserve">Wang, H., Yang, H., Shivalila, C.S., Dawlaty, M.M., Cheng, A.W., Zhang, F., and Jaenisch, R. (2013). One-Step Generation of Mice Carrying Mutations in Multiple Genes by CRISPR/Cas-Mediated Genome Engineering. Cell </w:t>
      </w:r>
      <w:r w:rsidRPr="0086432E">
        <w:rPr>
          <w:i/>
          <w:iCs/>
          <w:noProof/>
        </w:rPr>
        <w:t>153</w:t>
      </w:r>
      <w:r w:rsidRPr="0086432E">
        <w:rPr>
          <w:noProof/>
        </w:rPr>
        <w:t>, 910–918.</w:t>
      </w:r>
    </w:p>
    <w:p w14:paraId="346A4371" w14:textId="77777777" w:rsidR="0086432E" w:rsidRPr="0086432E" w:rsidRDefault="0086432E" w:rsidP="0086432E">
      <w:pPr>
        <w:widowControl w:val="0"/>
        <w:autoSpaceDE w:val="0"/>
        <w:autoSpaceDN w:val="0"/>
        <w:adjustRightInd w:val="0"/>
        <w:rPr>
          <w:noProof/>
        </w:rPr>
      </w:pPr>
      <w:r w:rsidRPr="0086432E">
        <w:rPr>
          <w:noProof/>
        </w:rPr>
        <w:t xml:space="preserve">Wieczorke, R., Krampe, S., Weierstall, T., Freidel, K., Hollenberg, C.P., and Boles, E. (1999). Concurrent knock-out of at least 20 transporter genes is required to block uptake of hexoses in Saccharomyces cerevisiae. FEBS Lett. </w:t>
      </w:r>
      <w:r w:rsidRPr="0086432E">
        <w:rPr>
          <w:i/>
          <w:iCs/>
          <w:noProof/>
        </w:rPr>
        <w:t>464</w:t>
      </w:r>
      <w:r w:rsidRPr="0086432E">
        <w:rPr>
          <w:noProof/>
        </w:rPr>
        <w:t>, 123–128.</w:t>
      </w:r>
    </w:p>
    <w:p w14:paraId="6BAA0B82" w14:textId="77777777" w:rsidR="0086432E" w:rsidRPr="0086432E" w:rsidRDefault="0086432E" w:rsidP="0086432E">
      <w:pPr>
        <w:widowControl w:val="0"/>
        <w:autoSpaceDE w:val="0"/>
        <w:autoSpaceDN w:val="0"/>
        <w:adjustRightInd w:val="0"/>
        <w:rPr>
          <w:noProof/>
        </w:rPr>
      </w:pPr>
      <w:r w:rsidRPr="0086432E">
        <w:rPr>
          <w:noProof/>
        </w:rPr>
        <w:t xml:space="preserve">Wong, A.S.L., Choi, G.C.G., Cui, C.H., Pregernig, G., Milani, P., Adam, M., Perli, S.D., Kazer, S.W., Gaillard, A., Hermann, M., et al. (2016). Multiplexed barcoded CRISPR-Cas9 screening enabled by CombiGEM. Proc. Natl. Acad. Sci. U. S. A. </w:t>
      </w:r>
      <w:r w:rsidRPr="0086432E">
        <w:rPr>
          <w:i/>
          <w:iCs/>
          <w:noProof/>
        </w:rPr>
        <w:t>113</w:t>
      </w:r>
      <w:r w:rsidRPr="0086432E">
        <w:rPr>
          <w:noProof/>
        </w:rPr>
        <w:t>, 2544–2549.</w:t>
      </w:r>
    </w:p>
    <w:p w14:paraId="758862AC" w14:textId="77777777" w:rsidR="0086432E" w:rsidRPr="0086432E" w:rsidRDefault="0086432E" w:rsidP="0086432E">
      <w:pPr>
        <w:widowControl w:val="0"/>
        <w:autoSpaceDE w:val="0"/>
        <w:autoSpaceDN w:val="0"/>
        <w:adjustRightInd w:val="0"/>
        <w:rPr>
          <w:noProof/>
        </w:rPr>
      </w:pPr>
      <w:r w:rsidRPr="0086432E">
        <w:rPr>
          <w:noProof/>
        </w:rPr>
        <w:t xml:space="preserve">Xu, S., Wang, Z., Kim, K.W., Jin, Y., and Chisholm, A.D. (2016). Targeted Mutagenesis of Duplicated Genes in Caenorhabditis elegans Using CRISPR-Cas9. J. Genet. Genomics </w:t>
      </w:r>
      <w:r w:rsidRPr="0086432E">
        <w:rPr>
          <w:i/>
          <w:iCs/>
          <w:noProof/>
        </w:rPr>
        <w:t>43</w:t>
      </w:r>
      <w:r w:rsidRPr="0086432E">
        <w:rPr>
          <w:noProof/>
        </w:rPr>
        <w:t>, 103–106.</w:t>
      </w:r>
    </w:p>
    <w:p w14:paraId="0C3E68C8" w14:textId="77777777" w:rsidR="0086432E" w:rsidRPr="0086432E" w:rsidRDefault="0086432E" w:rsidP="0086432E">
      <w:pPr>
        <w:widowControl w:val="0"/>
        <w:autoSpaceDE w:val="0"/>
        <w:autoSpaceDN w:val="0"/>
        <w:adjustRightInd w:val="0"/>
        <w:rPr>
          <w:noProof/>
        </w:rPr>
      </w:pPr>
      <w:r w:rsidRPr="0086432E">
        <w:rPr>
          <w:noProof/>
        </w:rPr>
        <w:t xml:space="preserve">Yachie, N., Petsalaki, E., Mellor, J.C., Weile, J., Jacob, Y., Verby, M., Ozturk, S.B., Li, S., Cote, A.G., Mosca, R., et al. (2016). Pooled-matrix protein interaction screens using Barcode Fusion Genetics. Mol. Syst. Biol. </w:t>
      </w:r>
      <w:r w:rsidRPr="0086432E">
        <w:rPr>
          <w:i/>
          <w:iCs/>
          <w:noProof/>
        </w:rPr>
        <w:t>12</w:t>
      </w:r>
      <w:r w:rsidRPr="0086432E">
        <w:rPr>
          <w:noProof/>
        </w:rPr>
        <w:t>, 863.</w:t>
      </w:r>
    </w:p>
    <w:p w14:paraId="514683B7" w14:textId="77777777" w:rsidR="0086432E" w:rsidRPr="0086432E" w:rsidRDefault="0086432E" w:rsidP="0086432E">
      <w:pPr>
        <w:widowControl w:val="0"/>
        <w:autoSpaceDE w:val="0"/>
        <w:autoSpaceDN w:val="0"/>
        <w:adjustRightInd w:val="0"/>
        <w:rPr>
          <w:noProof/>
        </w:rPr>
      </w:pPr>
      <w:r w:rsidRPr="0086432E">
        <w:rPr>
          <w:noProof/>
        </w:rPr>
        <w:t xml:space="preserve">Yan, Z., Costanzo, M., Heisler, L.E., Paw, J., Kaper, F., Andrews, B.J., Boone, C., Giaever, G., and Nislow, C. (2008). Yeast Barcoders: a chemogenomic application of a universal donor-strain collection carrying bar-code identifiers. Nat. Methods </w:t>
      </w:r>
      <w:r w:rsidRPr="0086432E">
        <w:rPr>
          <w:i/>
          <w:iCs/>
          <w:noProof/>
        </w:rPr>
        <w:t>5</w:t>
      </w:r>
      <w:r w:rsidRPr="0086432E">
        <w:rPr>
          <w:noProof/>
        </w:rPr>
        <w:t>, 719–725.</w:t>
      </w:r>
    </w:p>
    <w:p w14:paraId="1937F320" w14:textId="77777777" w:rsidR="0086432E" w:rsidRPr="0086432E" w:rsidRDefault="0086432E" w:rsidP="0086432E">
      <w:pPr>
        <w:widowControl w:val="0"/>
        <w:autoSpaceDE w:val="0"/>
        <w:autoSpaceDN w:val="0"/>
        <w:adjustRightInd w:val="0"/>
        <w:rPr>
          <w:noProof/>
        </w:rPr>
      </w:pPr>
      <w:r w:rsidRPr="0086432E">
        <w:rPr>
          <w:noProof/>
        </w:rPr>
        <w:t xml:space="preserve">Zeitoun, R.I., Pines, G., Grau, W.C., and Gill, R.T. (2017). Quantitative Tracking of Combinatorially Engineered Populations with Multiplexed Binary Assemblies. ACS Synth. Biol. </w:t>
      </w:r>
      <w:r w:rsidRPr="0086432E">
        <w:rPr>
          <w:i/>
          <w:iCs/>
          <w:noProof/>
        </w:rPr>
        <w:t>6</w:t>
      </w:r>
      <w:r w:rsidRPr="0086432E">
        <w:rPr>
          <w:noProof/>
        </w:rPr>
        <w:t>, 619–627.</w:t>
      </w:r>
    </w:p>
    <w:p w14:paraId="1276DED5" w14:textId="77777777" w:rsidR="0086432E" w:rsidRPr="0086432E" w:rsidRDefault="0086432E" w:rsidP="0086432E">
      <w:pPr>
        <w:widowControl w:val="0"/>
        <w:autoSpaceDE w:val="0"/>
        <w:autoSpaceDN w:val="0"/>
        <w:adjustRightInd w:val="0"/>
        <w:rPr>
          <w:noProof/>
        </w:rPr>
      </w:pPr>
      <w:r w:rsidRPr="0086432E">
        <w:rPr>
          <w:noProof/>
        </w:rPr>
        <w:t xml:space="preserve">Zhang, Z., Mao, Y., Ha, S., Liu, W., Botella, J.R., and Zhu, J.-K. (2016). A multiplex CRISPR/Cas9 platform for fast and efficient editing of multiple genes in Arabidopsis. Plant Cell Rep. </w:t>
      </w:r>
      <w:r w:rsidRPr="0086432E">
        <w:rPr>
          <w:i/>
          <w:iCs/>
          <w:noProof/>
        </w:rPr>
        <w:t>35</w:t>
      </w:r>
      <w:r w:rsidRPr="0086432E">
        <w:rPr>
          <w:noProof/>
        </w:rPr>
        <w:t>, 1519–1533.</w:t>
      </w:r>
    </w:p>
    <w:p w14:paraId="5E7D0454" w14:textId="5B066F98" w:rsidR="001F052C" w:rsidRPr="00233F15" w:rsidRDefault="00C1486D" w:rsidP="0086432E">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w:t>
      </w:r>
      <w:proofErr w:type="spellStart"/>
      <w:r w:rsidR="00D659A1" w:rsidRPr="00D659A1">
        <w:rPr>
          <w:noProof/>
        </w:rPr>
        <w:t>Yachie</w:t>
      </w:r>
      <w:proofErr w:type="spellEnd"/>
      <w:r w:rsidR="00D659A1" w:rsidRPr="00D659A1">
        <w:rPr>
          <w:noProof/>
        </w:rPr>
        <w:t xml:space="preserv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w:t>
      </w:r>
      <w:r w:rsidR="00147811">
        <w:rPr>
          <w:lang w:val="en-CA"/>
        </w:rPr>
        <w:lastRenderedPageBreak/>
        <w:t xml:space="preserve">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88"/>
      <w:commentRangeStart w:id="489"/>
      <w:r>
        <w:rPr>
          <w:b/>
        </w:rPr>
        <w:t>A</w:t>
      </w:r>
      <w:commentRangeEnd w:id="488"/>
      <w:r>
        <w:rPr>
          <w:rStyle w:val="CommentReference"/>
          <w:rFonts w:asciiTheme="minorHAnsi" w:hAnsiTheme="minorHAnsi" w:cstheme="minorBidi"/>
        </w:rPr>
        <w:commentReference w:id="488"/>
      </w:r>
      <w:commentRangeEnd w:id="489"/>
      <w:r>
        <w:rPr>
          <w:rStyle w:val="CommentReference"/>
          <w:rFonts w:asciiTheme="minorHAnsi" w:hAnsiTheme="minorHAnsi" w:cstheme="minorBidi"/>
        </w:rPr>
        <w:commentReference w:id="489"/>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90"/>
      <w:commentRangeStart w:id="491"/>
      <w:r w:rsidR="006628D0">
        <w:t>A radial landscape of benomyl resistance.</w:t>
      </w:r>
      <w:commentRangeEnd w:id="490"/>
      <w:r w:rsidR="006628D0">
        <w:rPr>
          <w:rStyle w:val="CommentReference"/>
          <w:rFonts w:asciiTheme="minorHAnsi" w:hAnsiTheme="minorHAnsi" w:cstheme="minorBidi"/>
        </w:rPr>
        <w:commentReference w:id="490"/>
      </w:r>
      <w:commentRangeEnd w:id="491"/>
      <w:r w:rsidR="006628D0">
        <w:rPr>
          <w:rStyle w:val="CommentReference"/>
          <w:rFonts w:asciiTheme="minorHAnsi" w:hAnsiTheme="minorHAnsi" w:cstheme="minorBidi"/>
        </w:rPr>
        <w:commentReference w:id="491"/>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492" w:author="Albi Celaj [2]" w:date="2018-12-07T15:12:00Z">
        <w:r w:rsidR="00803577" w:rsidDel="006571AE">
          <w:delText>fluconazole</w:delText>
        </w:r>
        <w:r w:rsidRPr="00233F15" w:rsidDel="006571AE">
          <w:delText xml:space="preserve"> </w:delText>
        </w:r>
      </w:del>
      <w:ins w:id="493"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94" w:author="Albi Celaj [2]" w:date="2018-12-07T15:12:00Z">
        <w:r w:rsidR="006571AE">
          <w:t>valinomycin</w:t>
        </w:r>
      </w:ins>
      <w:del w:id="495"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496" w:author="Albi Celaj [2]" w:date="2018-12-07T15:14:00Z">
        <w:r w:rsidR="001722E9">
          <w:t>right</w:t>
        </w:r>
      </w:ins>
      <w:del w:id="497" w:author="Albi Celaj [2]" w:date="2018-12-07T15:14:00Z">
        <w:r w:rsidR="00E90256" w:rsidDel="001722E9">
          <w:delText>left</w:delText>
        </w:r>
      </w:del>
      <w:r w:rsidR="00E90256">
        <w:t xml:space="preserve">.  </w:t>
      </w:r>
      <w:ins w:id="498" w:author="Albi Celaj [2]" w:date="2018-12-07T15:14:00Z">
        <w:r w:rsidR="001722E9">
          <w:t xml:space="preserve">Maximum and minimum scale values are determined by the median absolute deviation </w:t>
        </w:r>
      </w:ins>
      <w:ins w:id="499" w:author="Albi Celaj [2]" w:date="2018-12-07T15:15:00Z">
        <w:r w:rsidR="001722E9">
          <w:t>of the log(resistance)</w:t>
        </w:r>
      </w:ins>
      <w:ins w:id="500" w:author="Albi Celaj [2]" w:date="2018-12-07T15:16:00Z">
        <w:r w:rsidR="001722E9">
          <w:t xml:space="preserve"> in that drug</w:t>
        </w:r>
      </w:ins>
      <w:ins w:id="501" w:author="Albi Celaj [2]" w:date="2018-12-07T15:15:00Z">
        <w:r w:rsidR="001722E9">
          <w:t xml:space="preserve">.  </w:t>
        </w:r>
      </w:ins>
      <w:del w:id="502" w:author="Albi Celaj [2]" w:date="2018-12-07T15:16:00Z">
        <w:r w:rsidR="00DA6783" w:rsidDel="001722E9">
          <w:delText xml:space="preserve">Other </w:delText>
        </w:r>
      </w:del>
      <w:ins w:id="503"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504"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505"/>
      <w:commentRangeStart w:id="506"/>
      <w:proofErr w:type="spellStart"/>
      <w:r w:rsidR="006628D0">
        <w:t>colour</w:t>
      </w:r>
      <w:commentRangeEnd w:id="505"/>
      <w:proofErr w:type="spellEnd"/>
      <w:r w:rsidR="006628D0">
        <w:rPr>
          <w:rStyle w:val="CommentReference"/>
          <w:rFonts w:asciiTheme="minorHAnsi" w:hAnsiTheme="minorHAnsi" w:cstheme="minorBidi"/>
        </w:rPr>
        <w:commentReference w:id="505"/>
      </w:r>
      <w:commentRangeEnd w:id="506"/>
      <w:r w:rsidR="006628D0">
        <w:rPr>
          <w:rStyle w:val="CommentReference"/>
          <w:rFonts w:asciiTheme="minorHAnsi" w:hAnsiTheme="minorHAnsi" w:cstheme="minorBidi"/>
        </w:rPr>
        <w:commentReference w:id="506"/>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xml:space="preserve">), is given </w:t>
      </w:r>
      <w:r w:rsidR="003C2082">
        <w:lastRenderedPageBreak/>
        <w:t>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507"/>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508" w:author="Albi Celaj [2]" w:date="2018-12-07T15:16:00Z"/>
          <w:color w:val="000000" w:themeColor="text1"/>
        </w:rPr>
      </w:pPr>
      <w:r>
        <w:rPr>
          <w:b/>
          <w:color w:val="000000" w:themeColor="text1"/>
        </w:rPr>
        <w:t>D</w:t>
      </w:r>
      <w:commentRangeEnd w:id="507"/>
      <w:r>
        <w:rPr>
          <w:rStyle w:val="CommentReference"/>
          <w:rFonts w:asciiTheme="minorHAnsi" w:hAnsiTheme="minorHAnsi" w:cstheme="minorBidi"/>
        </w:rPr>
        <w:commentReference w:id="507"/>
      </w:r>
      <w:ins w:id="509" w:author="Albi Celaj [2]" w:date="2018-12-07T15:17:00Z">
        <w:r w:rsidR="001722E9">
          <w:rPr>
            <w:color w:val="000000" w:themeColor="text1"/>
          </w:rPr>
          <w:tab/>
          <w:t xml:space="preserve">Comparing the neural model in valinomycin to the observed resistances for each five-gene knockout group.  </w:t>
        </w:r>
      </w:ins>
      <w:ins w:id="510" w:author="Albi Celaj [2]" w:date="2018-12-07T15:20:00Z">
        <w:r w:rsidR="001722E9">
          <w:rPr>
            <w:color w:val="000000" w:themeColor="text1"/>
          </w:rPr>
          <w:t xml:space="preserve">The neural network weights (top) are shown for the original model (top-left) and </w:t>
        </w:r>
      </w:ins>
      <w:ins w:id="511" w:author="Albi Celaj [2]" w:date="2018-12-07T15:23:00Z">
        <w:r w:rsidR="00DE1226">
          <w:rPr>
            <w:color w:val="000000" w:themeColor="text1"/>
          </w:rPr>
          <w:t>one</w:t>
        </w:r>
      </w:ins>
      <w:ins w:id="512" w:author="Albi Celaj [2]" w:date="2018-12-07T15:20:00Z">
        <w:r w:rsidR="001722E9">
          <w:rPr>
            <w:color w:val="000000" w:themeColor="text1"/>
          </w:rPr>
          <w:t xml:space="preserve"> trained with an extra always-present node in the activity layer</w:t>
        </w:r>
      </w:ins>
      <w:ins w:id="513" w:author="Albi Celaj [2]" w:date="2018-12-07T15:23:00Z">
        <w:r w:rsidR="00DE1226">
          <w:rPr>
            <w:color w:val="000000" w:themeColor="text1"/>
          </w:rPr>
          <w:t xml:space="preserve"> to model </w:t>
        </w:r>
      </w:ins>
      <w:ins w:id="514" w:author="Albi Celaj [2]" w:date="2018-12-07T15:25:00Z">
        <w:r w:rsidR="009A06E9">
          <w:rPr>
            <w:color w:val="000000" w:themeColor="text1"/>
          </w:rPr>
          <w:t xml:space="preserve">potential </w:t>
        </w:r>
      </w:ins>
      <w:ins w:id="515" w:author="Albi Celaj [2]" w:date="2018-12-07T15:23:00Z">
        <w:r w:rsidR="00DE1226">
          <w:rPr>
            <w:color w:val="000000" w:themeColor="text1"/>
          </w:rPr>
          <w:t>influence of a hidden resistance factor</w:t>
        </w:r>
      </w:ins>
      <w:ins w:id="516" w:author="Albi Celaj [2]" w:date="2018-12-07T15:20:00Z">
        <w:r w:rsidR="001722E9">
          <w:rPr>
            <w:color w:val="000000" w:themeColor="text1"/>
          </w:rPr>
          <w:t xml:space="preserve"> (top right).  </w:t>
        </w:r>
      </w:ins>
      <w:ins w:id="517" w:author="Albi Celaj [2]" w:date="2018-12-07T15:26:00Z">
        <w:r w:rsidR="00FF0877">
          <w:rPr>
            <w:color w:val="000000" w:themeColor="text1"/>
          </w:rPr>
          <w:t xml:space="preserve">At the bottom, </w:t>
        </w:r>
        <w:r w:rsidR="00FF0877">
          <w:t>strains were grouped</w:t>
        </w:r>
        <w:r w:rsidR="00996C72">
          <w:t xml:space="preserve"> </w:t>
        </w:r>
      </w:ins>
      <w:ins w:id="518" w:author="Albi Celaj [2]" w:date="2018-12-07T15:27:00Z">
        <w:r w:rsidR="00996C72">
          <w:t>by</w:t>
        </w:r>
      </w:ins>
      <w:ins w:id="519"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520" w:author="Albi Celaj [2]" w:date="2018-12-07T15:27:00Z">
        <w:r w:rsidR="00FF0877">
          <w:t xml:space="preserve">corresponding </w:t>
        </w:r>
      </w:ins>
      <w:ins w:id="521"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522"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523" w:author="Albi Celaj [2]" w:date="2018-12-07T15:28:00Z"/>
          <w:color w:val="000000" w:themeColor="text1"/>
        </w:rPr>
      </w:pPr>
      <w:ins w:id="524"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525" w:author="Albi Celaj [2]" w:date="2018-12-07T15:29:00Z"/>
        </w:rPr>
      </w:pPr>
      <w:ins w:id="526"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527" w:author="Albi Celaj [2]" w:date="2018-12-07T15:30:00Z"/>
          <w:color w:val="000000" w:themeColor="text1"/>
        </w:rPr>
      </w:pPr>
      <w:ins w:id="528"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529" w:author="Albi Celaj [2]" w:date="2018-12-07T15:35:00Z">
        <w:r w:rsidR="000B3F65">
          <w:rPr>
            <w:color w:val="000000" w:themeColor="text1"/>
          </w:rPr>
          <w:t xml:space="preserve">‘hidden’ </w:t>
        </w:r>
      </w:ins>
      <w:ins w:id="530" w:author="Albi Celaj [2]" w:date="2018-12-07T15:30:00Z">
        <w:r>
          <w:rPr>
            <w:color w:val="000000" w:themeColor="text1"/>
          </w:rPr>
          <w:t xml:space="preserve">node </w:t>
        </w:r>
      </w:ins>
      <w:ins w:id="531"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532" w:author="Albi Celaj [2]" w:date="2018-12-07T15:33:00Z">
        <w:r w:rsidR="000B3F65">
          <w:rPr>
            <w:color w:val="000000" w:themeColor="text1"/>
          </w:rPr>
          <w:t xml:space="preserve"> (see Methods for details, top right).</w:t>
        </w:r>
      </w:ins>
      <w:ins w:id="533"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534" w:author="Albi Celaj [2]" w:date="2018-12-07T15:33:00Z">
        <w:r>
          <w:rPr>
            <w:b/>
            <w:color w:val="000000" w:themeColor="text1"/>
          </w:rPr>
          <w:t>C</w:t>
        </w:r>
      </w:ins>
      <w:del w:id="535"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536" w:author="Albi Celaj [2]" w:date="2018-12-07T15:36:00Z">
        <w:r>
          <w:rPr>
            <w:b/>
            <w:color w:val="000000" w:themeColor="text1"/>
          </w:rPr>
          <w:t>D</w:t>
        </w:r>
      </w:ins>
      <w:del w:id="537"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538" w:author="Albi Celaj [2]" w:date="2018-12-07T15:34:00Z">
        <w:r>
          <w:rPr>
            <w:color w:val="000000" w:themeColor="text1"/>
          </w:rPr>
          <w:t xml:space="preserve">  Overlaid are the</w:t>
        </w:r>
      </w:ins>
      <w:ins w:id="539" w:author="Albi Celaj [2]" w:date="2018-12-07T15:36:00Z">
        <w:r>
          <w:rPr>
            <w:color w:val="000000" w:themeColor="text1"/>
          </w:rPr>
          <w:t xml:space="preserve"> corresponding</w:t>
        </w:r>
      </w:ins>
      <w:ins w:id="540" w:author="Albi Celaj [2]" w:date="2018-12-07T15:34:00Z">
        <w:r>
          <w:rPr>
            <w:color w:val="000000" w:themeColor="text1"/>
          </w:rPr>
          <w:t xml:space="preserve"> Pdr5 activity values from the </w:t>
        </w:r>
      </w:ins>
      <w:ins w:id="541" w:author="Albi Celaj [2]" w:date="2018-12-07T15:35:00Z">
        <w:r>
          <w:rPr>
            <w:color w:val="000000" w:themeColor="text1"/>
          </w:rPr>
          <w:t xml:space="preserve">neural network in the </w:t>
        </w:r>
      </w:ins>
      <w:ins w:id="542" w:author="Albi Celaj [2]" w:date="2018-12-07T15:34:00Z">
        <w:r>
          <w:rPr>
            <w:color w:val="000000" w:themeColor="text1"/>
          </w:rPr>
          <w:t xml:space="preserve">top-right </w:t>
        </w:r>
      </w:ins>
      <w:ins w:id="543"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544"/>
      <w:commentRangeEnd w:id="544"/>
      <w:r>
        <w:rPr>
          <w:rStyle w:val="CommentReference"/>
          <w:rFonts w:asciiTheme="minorHAnsi" w:hAnsiTheme="minorHAnsi" w:cstheme="minorBidi"/>
        </w:rPr>
        <w:commentReference w:id="544"/>
      </w:r>
      <w:commentRangeStart w:id="545"/>
      <w:commentRangeEnd w:id="545"/>
      <w:r>
        <w:rPr>
          <w:rStyle w:val="CommentReference"/>
          <w:rFonts w:asciiTheme="minorHAnsi" w:hAnsiTheme="minorHAnsi" w:cstheme="minorBidi"/>
        </w:rPr>
        <w:commentReference w:id="545"/>
      </w:r>
      <w:del w:id="546"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547"/>
      <w:r>
        <w:rPr>
          <w:b/>
        </w:rPr>
        <w:t>B</w:t>
      </w:r>
      <w:commentRangeEnd w:id="547"/>
      <w:r>
        <w:rPr>
          <w:rStyle w:val="CommentReference"/>
          <w:rFonts w:asciiTheme="minorHAnsi" w:hAnsiTheme="minorHAnsi" w:cstheme="minorBidi"/>
        </w:rPr>
        <w:commentReference w:id="547"/>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548"/>
      <w:r>
        <w:rPr>
          <w:b/>
        </w:rPr>
        <w:t>Figure S5</w:t>
      </w:r>
      <w:commentRangeEnd w:id="548"/>
      <w:r>
        <w:rPr>
          <w:rStyle w:val="CommentReference"/>
          <w:rFonts w:asciiTheme="minorHAnsi" w:hAnsiTheme="minorHAnsi" w:cstheme="minorBidi"/>
        </w:rPr>
        <w:commentReference w:id="548"/>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lastRenderedPageBreak/>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549"/>
      <w:r>
        <w:rPr>
          <w:b/>
          <w:bCs/>
          <w:iCs/>
          <w:color w:val="000000" w:themeColor="text1"/>
        </w:rPr>
        <w:t>Figure S9</w:t>
      </w:r>
      <w:commentRangeEnd w:id="549"/>
      <w:r>
        <w:rPr>
          <w:rStyle w:val="CommentReference"/>
          <w:rFonts w:asciiTheme="minorHAnsi" w:hAnsiTheme="minorHAnsi" w:cstheme="minorBidi"/>
        </w:rPr>
        <w:commentReference w:id="549"/>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550"/>
      <w:commentRangeStart w:id="551"/>
      <w:r w:rsidR="00522486">
        <w:t>Correlation in the top left is shown for all data</w:t>
      </w:r>
      <w:commentRangeEnd w:id="550"/>
      <w:r w:rsidR="00522486">
        <w:rPr>
          <w:rStyle w:val="CommentReference"/>
          <w:rFonts w:asciiTheme="minorHAnsi" w:hAnsiTheme="minorHAnsi" w:cstheme="minorBidi"/>
        </w:rPr>
        <w:commentReference w:id="550"/>
      </w:r>
      <w:commentRangeEnd w:id="551"/>
      <w:r w:rsidR="00522486">
        <w:rPr>
          <w:rStyle w:val="CommentReference"/>
          <w:rFonts w:asciiTheme="minorHAnsi" w:hAnsiTheme="minorHAnsi" w:cstheme="minorBidi"/>
        </w:rPr>
        <w:commentReference w:id="551"/>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552"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553"/>
      <w:r>
        <w:rPr>
          <w:b/>
          <w:bCs/>
          <w:iCs/>
          <w:color w:val="000000" w:themeColor="text1"/>
        </w:rPr>
        <w:t xml:space="preserve">Figure S10. </w:t>
      </w:r>
      <w:commentRangeEnd w:id="553"/>
      <w:r>
        <w:rPr>
          <w:rStyle w:val="CommentReference"/>
          <w:rFonts w:asciiTheme="minorHAnsi" w:hAnsiTheme="minorHAnsi" w:cstheme="minorBidi"/>
        </w:rPr>
        <w:commentReference w:id="553"/>
      </w:r>
      <w:r w:rsidR="00E83CB0">
        <w:rPr>
          <w:bCs/>
          <w:iCs/>
          <w:color w:val="000000" w:themeColor="text1"/>
        </w:rPr>
        <w:t>Neural networ</w:t>
      </w:r>
      <w:ins w:id="554" w:author="Albi Celaj [2]" w:date="2018-12-07T15:50:00Z">
        <w:r w:rsidR="00B84596">
          <w:rPr>
            <w:bCs/>
            <w:iCs/>
            <w:color w:val="000000" w:themeColor="text1"/>
          </w:rPr>
          <w:t>ks trained in single environments</w:t>
        </w:r>
      </w:ins>
      <w:del w:id="555"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556" w:author="Albi Celaj [2]" w:date="2018-12-07T15:50:00Z"/>
        </w:rPr>
      </w:pPr>
      <w:r>
        <w:rPr>
          <w:b/>
          <w:bCs/>
          <w:iCs/>
          <w:color w:val="000000" w:themeColor="text1"/>
        </w:rPr>
        <w:t>A</w:t>
      </w:r>
      <w:ins w:id="557"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558" w:author="Albi Celaj [2]" w:date="2018-12-07T15:50:00Z"/>
          <w:b/>
          <w:color w:val="000000" w:themeColor="text1"/>
          <w:rPrChange w:id="559" w:author="Albi Celaj [2]" w:date="2018-12-07T15:50:00Z">
            <w:rPr>
              <w:ins w:id="560" w:author="Albi Celaj [2]" w:date="2018-12-07T15:50:00Z"/>
              <w:color w:val="000000" w:themeColor="text1"/>
            </w:rPr>
          </w:rPrChange>
        </w:rPr>
      </w:pPr>
      <w:ins w:id="561" w:author="Albi Celaj [2]" w:date="2018-12-07T15:50:00Z">
        <w:r>
          <w:rPr>
            <w:b/>
          </w:rPr>
          <w:t>B</w:t>
        </w:r>
        <w:r w:rsidRPr="00C02B57">
          <w:rPr>
            <w:rPrChange w:id="562"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563" w:author="Albi Celaj [2]" w:date="2018-12-07T15:50:00Z"/>
        </w:rPr>
      </w:pPr>
      <w:del w:id="564" w:author="Albi Celaj [2]" w:date="2018-12-07T15:50:00Z">
        <w:r w:rsidDel="00B84596">
          <w:rPr>
            <w:b/>
            <w:bCs/>
            <w:iCs/>
            <w:color w:val="000000" w:themeColor="text1"/>
          </w:rPr>
          <w:lastRenderedPageBreak/>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65" w:author="Albi Celaj [2]" w:date="2018-12-07T15:38:00Z">
        <w:r w:rsidR="00890971" w:rsidDel="00C0215D">
          <w:delText>fluconazole</w:delText>
        </w:r>
      </w:del>
      <w:del w:id="566"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67" w:author="Albi Celaj [2]" w:date="2018-12-07T15:51:00Z"/>
          <w:bCs/>
          <w:iCs/>
          <w:color w:val="000000" w:themeColor="text1"/>
        </w:rPr>
      </w:pPr>
      <w:del w:id="568"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69"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70"/>
      <w:r w:rsidRPr="003643C4">
        <w:rPr>
          <w:b/>
          <w:bCs/>
          <w:iCs/>
          <w:color w:val="000000" w:themeColor="text1"/>
        </w:rPr>
        <w:t>Figure S1</w:t>
      </w:r>
      <w:r>
        <w:rPr>
          <w:b/>
          <w:bCs/>
          <w:iCs/>
          <w:color w:val="000000" w:themeColor="text1"/>
        </w:rPr>
        <w:t>1</w:t>
      </w:r>
      <w:r w:rsidRPr="003643C4">
        <w:rPr>
          <w:b/>
          <w:bCs/>
          <w:iCs/>
          <w:color w:val="000000" w:themeColor="text1"/>
        </w:rPr>
        <w:t>.</w:t>
      </w:r>
      <w:commentRangeEnd w:id="570"/>
      <w:r>
        <w:rPr>
          <w:rStyle w:val="CommentReference"/>
          <w:rFonts w:asciiTheme="minorHAnsi" w:hAnsiTheme="minorHAnsi" w:cstheme="minorBidi"/>
        </w:rPr>
        <w:commentReference w:id="570"/>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571"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72" w:author="Albi Celaj [2]" w:date="2018-12-07T15:25:00Z">
        <w:r w:rsidR="00FF0877">
          <w:rPr>
            <w:b/>
            <w:bCs/>
            <w:iCs/>
            <w:color w:val="000000" w:themeColor="text1"/>
          </w:rPr>
          <w:t>S1</w:t>
        </w:r>
      </w:ins>
      <w:r w:rsidR="006C55BE">
        <w:rPr>
          <w:b/>
          <w:bCs/>
          <w:iCs/>
          <w:color w:val="000000" w:themeColor="text1"/>
        </w:rPr>
        <w:t>3</w:t>
      </w:r>
      <w:ins w:id="573"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Albi Celaj" w:date="2019-01-17T12:42:00Z" w:initials="AC">
    <w:p w14:paraId="698530E1" w14:textId="66EBEA84" w:rsidR="001F0493" w:rsidRDefault="001F0493">
      <w:pPr>
        <w:pStyle w:val="CommentText"/>
      </w:pPr>
      <w:r>
        <w:rPr>
          <w:rStyle w:val="CommentReference"/>
        </w:rPr>
        <w:annotationRef/>
      </w:r>
      <w:r>
        <w:t>Add separate numbers for growth + resistance</w:t>
      </w:r>
    </w:p>
  </w:comment>
  <w:comment w:id="145" w:author="Albi Celaj [2]" w:date="2018-12-17T12:23:00Z" w:initials="AC">
    <w:p w14:paraId="7673E027" w14:textId="77777777" w:rsidR="00031519" w:rsidRDefault="00031519" w:rsidP="00031519">
      <w:pPr>
        <w:pStyle w:val="CommentText"/>
      </w:pPr>
      <w:r>
        <w:rPr>
          <w:rStyle w:val="CommentReference"/>
        </w:rPr>
        <w:annotationRef/>
      </w:r>
      <w:r>
        <w:t>Need to add to data file</w:t>
      </w:r>
    </w:p>
  </w:comment>
  <w:comment w:id="298" w:author="Albi Celaj" w:date="2019-01-07T17:01:00Z" w:initials="AC">
    <w:p w14:paraId="7841596C" w14:textId="00F42A3E" w:rsidR="00025615" w:rsidRDefault="00025615">
      <w:pPr>
        <w:pStyle w:val="CommentText"/>
      </w:pPr>
      <w:r>
        <w:rPr>
          <w:rStyle w:val="CommentReference"/>
        </w:rPr>
        <w:annotationRef/>
      </w:r>
      <w:r>
        <w:t>No complex interactions yet</w:t>
      </w:r>
    </w:p>
  </w:comment>
  <w:comment w:id="418" w:author="Yachie Nozomu" w:date="2018-12-10T01:48:00Z" w:initials="NY">
    <w:p w14:paraId="5E14E6E4" w14:textId="77777777" w:rsidR="00025615" w:rsidRDefault="00025615"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435" w:author="Albi Celaj" w:date="2019-01-14T10:32:00Z" w:initials="AC">
    <w:p w14:paraId="1C6AD3A9" w14:textId="3BAF056C" w:rsidR="00025615" w:rsidRDefault="00025615">
      <w:pPr>
        <w:pStyle w:val="CommentText"/>
      </w:pPr>
      <w:r>
        <w:rPr>
          <w:rStyle w:val="CommentReference"/>
        </w:rPr>
        <w:annotationRef/>
      </w:r>
      <w:r>
        <w:t>Accurate?</w:t>
      </w:r>
    </w:p>
  </w:comment>
  <w:comment w:id="436" w:author="Yachie Nozomu" w:date="2018-12-10T02:21:00Z" w:initials="NY">
    <w:p w14:paraId="62EA94FD" w14:textId="77777777" w:rsidR="00025615" w:rsidRDefault="00025615" w:rsidP="00DB0ED8">
      <w:pPr>
        <w:pStyle w:val="CommentText"/>
      </w:pPr>
      <w:r>
        <w:rPr>
          <w:rStyle w:val="CommentReference"/>
        </w:rPr>
        <w:annotationRef/>
      </w:r>
      <w:r>
        <w:t xml:space="preserve">Do you assume there are only effluxes and </w:t>
      </w:r>
      <w:proofErr w:type="spellStart"/>
      <w:r>
        <w:t>Es</w:t>
      </w:r>
      <w:proofErr w:type="spellEnd"/>
      <w:r>
        <w:t xml:space="preserve"> are only positive values?</w:t>
      </w:r>
    </w:p>
  </w:comment>
  <w:comment w:id="437" w:author="Albi Celaj [2]" w:date="2018-12-10T14:33:00Z" w:initials="AC">
    <w:p w14:paraId="5C6297C8" w14:textId="77777777" w:rsidR="00025615" w:rsidRDefault="00025615" w:rsidP="00DB0ED8">
      <w:pPr>
        <w:pStyle w:val="CommentText"/>
      </w:pPr>
      <w:r>
        <w:rPr>
          <w:rStyle w:val="CommentReference"/>
        </w:rPr>
        <w:annotationRef/>
      </w:r>
      <w:r>
        <w:t>Yes – can add negative E-values but rather chose to model these as inhibition of a hidden clearance factor (as per e-mail)</w:t>
      </w:r>
    </w:p>
  </w:comment>
  <w:comment w:id="438" w:author="Yachie Nozomu" w:date="2018-12-10T01:58:00Z" w:initials="NY">
    <w:p w14:paraId="4D65C6BF" w14:textId="77777777" w:rsidR="00025615" w:rsidRDefault="00025615"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439" w:author="Albi Celaj [2]" w:date="2018-12-10T14:33:00Z" w:initials="AC">
    <w:p w14:paraId="5486673A" w14:textId="77777777" w:rsidR="00025615" w:rsidRDefault="00025615"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440" w:author="Yachie Nozomu" w:date="2018-12-10T01:53:00Z" w:initials="NY">
    <w:p w14:paraId="59F4459E" w14:textId="77777777" w:rsidR="00025615" w:rsidRDefault="00025615"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441" w:author="Albi Celaj [2]" w:date="2018-12-10T14:33:00Z" w:initials="AC">
    <w:p w14:paraId="0B1F9671" w14:textId="249CA3C3" w:rsidR="00025615" w:rsidRDefault="00025615" w:rsidP="00E270DE">
      <w:pPr>
        <w:pStyle w:val="CommentText"/>
      </w:pPr>
      <w:r>
        <w:rPr>
          <w:rStyle w:val="CommentReference"/>
        </w:rPr>
        <w:annotationRef/>
      </w:r>
      <w:r>
        <w:t>They are now unique</w:t>
      </w:r>
    </w:p>
    <w:p w14:paraId="55DB30EF" w14:textId="77777777" w:rsidR="00025615" w:rsidRDefault="00025615" w:rsidP="00E270DE">
      <w:pPr>
        <w:pStyle w:val="CommentText"/>
      </w:pPr>
    </w:p>
  </w:comment>
  <w:comment w:id="442" w:author="Yachie Nozomu" w:date="2018-12-10T02:01:00Z" w:initials="NY">
    <w:p w14:paraId="6B20CD35" w14:textId="77777777" w:rsidR="00025615" w:rsidRDefault="00025615" w:rsidP="00E270DE">
      <w:pPr>
        <w:pStyle w:val="CommentText"/>
      </w:pPr>
      <w:r>
        <w:rPr>
          <w:rStyle w:val="CommentReference"/>
        </w:rPr>
        <w:annotationRef/>
      </w:r>
      <w:r>
        <w:t xml:space="preserve">Same here… two mating type datasets could share a decent amount of same genotypes </w:t>
      </w:r>
    </w:p>
  </w:comment>
  <w:comment w:id="443" w:author="Albi Celaj" w:date="2018-12-21T14:48:00Z" w:initials="AC">
    <w:p w14:paraId="28432A83" w14:textId="294A7E41" w:rsidR="00025615" w:rsidRDefault="00025615">
      <w:pPr>
        <w:pStyle w:val="CommentText"/>
      </w:pPr>
      <w:r>
        <w:rPr>
          <w:rStyle w:val="CommentReference"/>
        </w:rPr>
        <w:annotationRef/>
      </w:r>
      <w:r>
        <w:t>They are now unique</w:t>
      </w:r>
    </w:p>
  </w:comment>
  <w:comment w:id="447" w:author="Frederick Roth" w:date="2019-01-11T15:50:00Z" w:initials="FR">
    <w:p w14:paraId="49BA1E82" w14:textId="66360F04" w:rsidR="00025615" w:rsidRDefault="00025615">
      <w:pPr>
        <w:pStyle w:val="CommentText"/>
      </w:pPr>
      <w:r>
        <w:rPr>
          <w:rStyle w:val="CommentReference"/>
        </w:rPr>
        <w:annotationRef/>
      </w:r>
      <w:r>
        <w:rPr>
          <w:noProof/>
        </w:rPr>
        <w:t>pls update figure caption to make clear what conclusion they should draw</w:t>
      </w:r>
    </w:p>
  </w:comment>
  <w:comment w:id="448" w:author="Yachie Nozomu" w:date="2018-12-10T02:29:00Z" w:initials="NY">
    <w:p w14:paraId="19FD9F07" w14:textId="77777777" w:rsidR="00025615" w:rsidRDefault="00025615" w:rsidP="00D610F0">
      <w:pPr>
        <w:pStyle w:val="CommentText"/>
      </w:pPr>
      <w:r>
        <w:rPr>
          <w:rStyle w:val="CommentReference"/>
        </w:rPr>
        <w:annotationRef/>
      </w:r>
      <w:r>
        <w:t>Is it unlikely that these genes are involved in valinomycin uptake?</w:t>
      </w:r>
    </w:p>
  </w:comment>
  <w:comment w:id="446" w:author="Albi Celaj [2]" w:date="2018-12-10T13:27:00Z" w:initials="AC">
    <w:p w14:paraId="473490EC" w14:textId="2D66CB8C" w:rsidR="00025615" w:rsidRDefault="00025615">
      <w:pPr>
        <w:pStyle w:val="CommentText"/>
      </w:pPr>
      <w:r>
        <w:rPr>
          <w:rStyle w:val="CommentReference"/>
        </w:rPr>
        <w:annotationRef/>
      </w:r>
      <w:r>
        <w:t>See e-mail</w:t>
      </w:r>
    </w:p>
  </w:comment>
  <w:comment w:id="453" w:author="Yachie Nozomu" w:date="2018-12-10T02:31:00Z" w:initials="NY">
    <w:p w14:paraId="588E2228" w14:textId="77777777" w:rsidR="00025615" w:rsidRDefault="00025615" w:rsidP="00447F5C">
      <w:pPr>
        <w:pStyle w:val="CommentText"/>
      </w:pPr>
      <w:r>
        <w:rPr>
          <w:rStyle w:val="CommentReference"/>
        </w:rPr>
        <w:annotationRef/>
      </w:r>
      <w:r>
        <w:t>Please make sure that RY0148 is not GM Toolkit-alpha</w:t>
      </w:r>
    </w:p>
  </w:comment>
  <w:comment w:id="454" w:author="Albi Celaj [2]" w:date="2018-12-10T14:39:00Z" w:initials="AC">
    <w:p w14:paraId="6DAC57EE" w14:textId="7273B510" w:rsidR="00025615" w:rsidRDefault="00025615">
      <w:pPr>
        <w:pStyle w:val="CommentText"/>
      </w:pPr>
      <w:r>
        <w:rPr>
          <w:rStyle w:val="CommentReference"/>
        </w:rPr>
        <w:annotationRef/>
      </w:r>
      <w:r>
        <w:t>I don’t understand this comment – is the genotype incorrect as stated? What should it be?</w:t>
      </w:r>
    </w:p>
  </w:comment>
  <w:comment w:id="455" w:author="Albi Celaj [3]" w:date="2017-08-24T14:59:00Z" w:initials="AC">
    <w:p w14:paraId="476F4712" w14:textId="7F4B8F2F" w:rsidR="00025615" w:rsidRDefault="00025615">
      <w:pPr>
        <w:pStyle w:val="CommentText"/>
      </w:pPr>
      <w:r>
        <w:t>-May need details of growth selection media used</w:t>
      </w:r>
    </w:p>
    <w:p w14:paraId="60AC4973" w14:textId="10C0F849" w:rsidR="00025615" w:rsidRDefault="00025615">
      <w:pPr>
        <w:pStyle w:val="CommentText"/>
      </w:pPr>
      <w:r>
        <w:t>-May require source of all chemicals and concentrations used for selection (will ask lab for this)</w:t>
      </w:r>
    </w:p>
    <w:p w14:paraId="0B0708BE" w14:textId="77777777" w:rsidR="00025615" w:rsidRDefault="00025615">
      <w:pPr>
        <w:pStyle w:val="CommentText"/>
      </w:pPr>
    </w:p>
  </w:comment>
  <w:comment w:id="456" w:author="Yachie Nozomu" w:date="2018-12-10T02:50:00Z" w:initials="NY">
    <w:p w14:paraId="3F645A1E" w14:textId="77777777" w:rsidR="00025615" w:rsidRDefault="00025615" w:rsidP="00F85114">
      <w:pPr>
        <w:pStyle w:val="CommentText"/>
      </w:pPr>
      <w:r>
        <w:rPr>
          <w:rStyle w:val="CommentReference"/>
        </w:rPr>
        <w:annotationRef/>
      </w:r>
      <w:r>
        <w:t xml:space="preserve">Was the GM strain URA+? Did each deletion locus have GFP and URA3? </w:t>
      </w:r>
    </w:p>
  </w:comment>
  <w:comment w:id="457" w:author="Albi Celaj [2]" w:date="2018-12-10T13:50:00Z" w:initials="AC">
    <w:p w14:paraId="77A8ABFE" w14:textId="6EF4267F" w:rsidR="00025615" w:rsidRDefault="00025615">
      <w:pPr>
        <w:pStyle w:val="CommentText"/>
      </w:pPr>
      <w:r>
        <w:rPr>
          <w:rStyle w:val="CommentReference"/>
        </w:rPr>
        <w:annotationRef/>
      </w:r>
      <w:proofErr w:type="gramStart"/>
      <w:r>
        <w:t>Yes</w:t>
      </w:r>
      <w:proofErr w:type="gramEnd"/>
      <w:r>
        <w:t xml:space="preserve"> it did</w:t>
      </w:r>
    </w:p>
  </w:comment>
  <w:comment w:id="458" w:author="Yachie Nozomu" w:date="2018-12-10T03:53:00Z" w:initials="NY">
    <w:p w14:paraId="3BAFFCA9" w14:textId="77777777" w:rsidR="00025615" w:rsidRDefault="00025615" w:rsidP="00F85114">
      <w:pPr>
        <w:pStyle w:val="CommentText"/>
      </w:pPr>
      <w:r>
        <w:rPr>
          <w:rStyle w:val="CommentReference"/>
        </w:rPr>
        <w:annotationRef/>
      </w:r>
      <w:r>
        <w:t>In what volume?</w:t>
      </w:r>
    </w:p>
  </w:comment>
  <w:comment w:id="459" w:author="Albi Celaj [2]" w:date="2018-12-10T13:51:00Z" w:initials="AC">
    <w:p w14:paraId="030C1A19" w14:textId="4F1FB17D" w:rsidR="00025615" w:rsidRDefault="00025615">
      <w:pPr>
        <w:pStyle w:val="CommentText"/>
      </w:pPr>
      <w:r>
        <w:rPr>
          <w:rStyle w:val="CommentReference"/>
        </w:rPr>
        <w:annotationRef/>
      </w:r>
      <w:r>
        <w:t xml:space="preserve">Have to check with </w:t>
      </w:r>
      <w:proofErr w:type="spellStart"/>
      <w:r>
        <w:t>Marinella</w:t>
      </w:r>
      <w:proofErr w:type="spellEnd"/>
    </w:p>
  </w:comment>
  <w:comment w:id="460" w:author="Albi Celaj [3]" w:date="2017-08-24T14:59:00Z" w:initials="AC">
    <w:p w14:paraId="490BB875" w14:textId="6772F314" w:rsidR="00025615" w:rsidRDefault="00025615">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480" w:author="Albi Celaj [3]" w:date="2017-08-24T14:59:00Z" w:initials="AC">
    <w:p w14:paraId="3798F73B" w14:textId="09A393D6" w:rsidR="00025615" w:rsidRDefault="00025615">
      <w:pPr>
        <w:pStyle w:val="CommentText"/>
      </w:pPr>
      <w:r>
        <w:rPr>
          <w:rStyle w:val="CommentReference"/>
        </w:rPr>
        <w:annotationRef/>
      </w:r>
      <w:r>
        <w:t xml:space="preserve">Need </w:t>
      </w:r>
      <w:proofErr w:type="spellStart"/>
      <w:r>
        <w:t>Marinella</w:t>
      </w:r>
      <w:proofErr w:type="spellEnd"/>
      <w:r>
        <w:t xml:space="preserve"> to add details</w:t>
      </w:r>
    </w:p>
  </w:comment>
  <w:comment w:id="482" w:author="Albi Celaj [3]" w:date="2017-08-29T13:35:00Z" w:initials="AC">
    <w:p w14:paraId="1D09427C" w14:textId="47A7C76C" w:rsidR="00025615" w:rsidRDefault="00025615">
      <w:pPr>
        <w:pStyle w:val="CommentText"/>
      </w:pPr>
      <w:r>
        <w:rPr>
          <w:rStyle w:val="CommentReference"/>
        </w:rPr>
        <w:annotationRef/>
      </w:r>
      <w:r>
        <w:rPr>
          <w:rStyle w:val="CommentReference"/>
        </w:rPr>
        <w:t>Jamie: Need confirmation that it was indeed 2%</w:t>
      </w:r>
    </w:p>
  </w:comment>
  <w:comment w:id="483" w:author="Albi Celaj [3]" w:date="2017-08-30T09:29:00Z" w:initials="AC">
    <w:p w14:paraId="2176F66A" w14:textId="3D74FFD6" w:rsidR="00025615" w:rsidRDefault="00025615">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025615" w:rsidRDefault="00025615">
      <w:pPr>
        <w:pStyle w:val="CommentText"/>
      </w:pPr>
      <w:r>
        <w:t xml:space="preserve">- Also need to verify growth conditions, took from </w:t>
      </w:r>
      <w:proofErr w:type="spellStart"/>
      <w:r>
        <w:t>Tarassov</w:t>
      </w:r>
      <w:proofErr w:type="spellEnd"/>
      <w:r>
        <w:t xml:space="preserve"> et al paper</w:t>
      </w:r>
    </w:p>
    <w:p w14:paraId="57A9515B" w14:textId="62E3386E" w:rsidR="00025615" w:rsidRDefault="00025615">
      <w:pPr>
        <w:pStyle w:val="CommentText"/>
      </w:pPr>
      <w:r>
        <w:t>-Need fluconazole concentrations</w:t>
      </w:r>
    </w:p>
  </w:comment>
  <w:comment w:id="484" w:author="Albi Celaj [3]" w:date="2017-08-24T14:59:00Z" w:initials="AC">
    <w:p w14:paraId="7BB2BB8A" w14:textId="0ABC6894" w:rsidR="00025615" w:rsidRDefault="00025615">
      <w:pPr>
        <w:pStyle w:val="CommentText"/>
      </w:pPr>
      <w:r>
        <w:rPr>
          <w:rStyle w:val="CommentReference"/>
        </w:rPr>
        <w:annotationRef/>
      </w:r>
      <w:r>
        <w:t>This part has to be revised later, these experiments are still in progress</w:t>
      </w:r>
    </w:p>
  </w:comment>
  <w:comment w:id="485" w:author="Albi Celaj [3]" w:date="2017-11-07T13:36:00Z" w:initials="AC">
    <w:p w14:paraId="311FD484" w14:textId="0BFFC7D3" w:rsidR="00025615" w:rsidRDefault="00025615">
      <w:pPr>
        <w:pStyle w:val="CommentText"/>
      </w:pPr>
      <w:r>
        <w:rPr>
          <w:rStyle w:val="CommentReference"/>
        </w:rPr>
        <w:annotationRef/>
      </w:r>
      <w:r>
        <w:t>Fritz: Need funding info</w:t>
      </w:r>
    </w:p>
  </w:comment>
  <w:comment w:id="486" w:author="Albi Celaj [3]" w:date="2017-11-07T13:36:00Z" w:initials="AC">
    <w:p w14:paraId="3DB38767" w14:textId="202E2C24" w:rsidR="00025615" w:rsidRDefault="00025615">
      <w:pPr>
        <w:pStyle w:val="CommentText"/>
      </w:pPr>
      <w:r>
        <w:rPr>
          <w:rStyle w:val="CommentReference"/>
        </w:rPr>
        <w:annotationRef/>
      </w:r>
      <w:r>
        <w:t>Under construction</w:t>
      </w:r>
    </w:p>
  </w:comment>
  <w:comment w:id="487" w:author="Albi Celaj [3]" w:date="2017-08-24T14:59:00Z" w:initials="AC">
    <w:p w14:paraId="47F3AC14" w14:textId="03C6ADEE" w:rsidR="00025615" w:rsidRDefault="00025615">
      <w:pPr>
        <w:pStyle w:val="CommentText"/>
      </w:pPr>
      <w:r>
        <w:t>To add:</w:t>
      </w:r>
    </w:p>
    <w:p w14:paraId="6A1D5EB1" w14:textId="780B4013" w:rsidR="00025615" w:rsidRDefault="00025615">
      <w:pPr>
        <w:pStyle w:val="CommentText"/>
      </w:pPr>
      <w:r>
        <w:t>-Individual growth profiling data</w:t>
      </w:r>
    </w:p>
    <w:p w14:paraId="292854D9" w14:textId="7FEDEF2C" w:rsidR="00025615" w:rsidRDefault="00025615">
      <w:pPr>
        <w:pStyle w:val="CommentText"/>
      </w:pPr>
      <w:r>
        <w:t>-qPCR data</w:t>
      </w:r>
    </w:p>
  </w:comment>
  <w:comment w:id="488" w:author="Yachie Nozomu" w:date="2018-12-10T04:06:00Z" w:initials="NY">
    <w:p w14:paraId="503887D7" w14:textId="77777777" w:rsidR="00025615" w:rsidRDefault="00025615" w:rsidP="006628D0">
      <w:pPr>
        <w:pStyle w:val="CommentText"/>
      </w:pPr>
      <w:r>
        <w:rPr>
          <w:rStyle w:val="CommentReference"/>
        </w:rPr>
        <w:annotationRef/>
      </w:r>
      <w:r>
        <w:t>P-values?</w:t>
      </w:r>
    </w:p>
  </w:comment>
  <w:comment w:id="489" w:author="Albi Celaj [2]" w:date="2018-12-10T13:58:00Z" w:initials="AC">
    <w:p w14:paraId="7834D23C" w14:textId="0819AEFF" w:rsidR="00025615" w:rsidRDefault="00025615">
      <w:pPr>
        <w:pStyle w:val="CommentText"/>
      </w:pPr>
      <w:r>
        <w:rPr>
          <w:rStyle w:val="CommentReference"/>
        </w:rPr>
        <w:annotationRef/>
      </w:r>
      <w:r>
        <w:t>Assuming p-value is for the correlation, will add</w:t>
      </w:r>
    </w:p>
  </w:comment>
  <w:comment w:id="490" w:author="Yachie Nozomu" w:date="2018-12-10T03:59:00Z" w:initials="NY">
    <w:p w14:paraId="324A3FBA" w14:textId="77777777" w:rsidR="00025615" w:rsidRDefault="00025615" w:rsidP="006628D0">
      <w:pPr>
        <w:pStyle w:val="CommentText"/>
      </w:pPr>
      <w:r>
        <w:rPr>
          <w:rStyle w:val="CommentReference"/>
        </w:rPr>
        <w:annotationRef/>
      </w:r>
      <w:r>
        <w:t>Maybe you can name this like DCGA Wheel?</w:t>
      </w:r>
    </w:p>
  </w:comment>
  <w:comment w:id="491" w:author="Albi Celaj [2]" w:date="2018-12-10T13:59:00Z" w:initials="AC">
    <w:p w14:paraId="6C5EE150" w14:textId="470756F6" w:rsidR="00025615" w:rsidRDefault="00025615">
      <w:pPr>
        <w:pStyle w:val="CommentText"/>
      </w:pPr>
      <w:r>
        <w:rPr>
          <w:rStyle w:val="CommentReference"/>
        </w:rPr>
        <w:annotationRef/>
      </w:r>
      <w:r>
        <w:t>I will think of a catchy name</w:t>
      </w:r>
    </w:p>
  </w:comment>
  <w:comment w:id="505" w:author="Yachie Nozomu" w:date="2018-12-10T04:08:00Z" w:initials="NY">
    <w:p w14:paraId="33A5C54D" w14:textId="77777777" w:rsidR="00025615" w:rsidRDefault="00025615" w:rsidP="006628D0">
      <w:pPr>
        <w:pStyle w:val="CommentText"/>
      </w:pPr>
      <w:r>
        <w:rPr>
          <w:rStyle w:val="CommentReference"/>
        </w:rPr>
        <w:annotationRef/>
      </w:r>
      <w:r>
        <w:t>I don’t see the color code</w:t>
      </w:r>
    </w:p>
  </w:comment>
  <w:comment w:id="506" w:author="Albi Celaj [2]" w:date="2018-12-10T14:01:00Z" w:initials="AC">
    <w:p w14:paraId="47240974" w14:textId="49407D17" w:rsidR="00025615" w:rsidRDefault="00025615">
      <w:pPr>
        <w:pStyle w:val="CommentText"/>
      </w:pPr>
      <w:r>
        <w:rPr>
          <w:rStyle w:val="CommentReference"/>
        </w:rPr>
        <w:annotationRef/>
      </w:r>
      <w:r>
        <w:t>Was missing, now added</w:t>
      </w:r>
    </w:p>
  </w:comment>
  <w:comment w:id="507" w:author="Yachie Nozomu" w:date="2018-12-10T04:06:00Z" w:initials="NY">
    <w:p w14:paraId="403AA135" w14:textId="77777777" w:rsidR="00025615" w:rsidRDefault="00025615" w:rsidP="004557DE">
      <w:pPr>
        <w:pStyle w:val="CommentText"/>
      </w:pPr>
      <w:r>
        <w:rPr>
          <w:rStyle w:val="CommentReference"/>
        </w:rPr>
        <w:annotationRef/>
      </w:r>
      <w:r>
        <w:t>P-values?</w:t>
      </w:r>
    </w:p>
  </w:comment>
  <w:comment w:id="544" w:author="Yachie Nozomu" w:date="2018-12-10T04:09:00Z" w:initials="NY">
    <w:p w14:paraId="7ED5B4B5" w14:textId="77777777" w:rsidR="00025615" w:rsidRDefault="00025615" w:rsidP="00DD69D1">
      <w:pPr>
        <w:pStyle w:val="CommentText"/>
      </w:pPr>
      <w:r>
        <w:rPr>
          <w:rStyle w:val="CommentReference"/>
        </w:rPr>
        <w:annotationRef/>
      </w:r>
      <w:r>
        <w:t>Better to have a legend for the arrow widths</w:t>
      </w:r>
    </w:p>
  </w:comment>
  <w:comment w:id="545" w:author="Albi Celaj [2]" w:date="2018-12-10T14:02:00Z" w:initials="AC">
    <w:p w14:paraId="61A0643E" w14:textId="3CDA5551" w:rsidR="00025615" w:rsidRDefault="00025615">
      <w:pPr>
        <w:pStyle w:val="CommentText"/>
      </w:pPr>
      <w:r>
        <w:rPr>
          <w:rStyle w:val="CommentReference"/>
        </w:rPr>
        <w:annotationRef/>
      </w:r>
    </w:p>
  </w:comment>
  <w:comment w:id="547" w:author="Yachie Nozomu" w:date="2018-12-10T04:12:00Z" w:initials="NY">
    <w:p w14:paraId="1B312765" w14:textId="77777777" w:rsidR="00025615" w:rsidRDefault="00025615"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548" w:author="Yachie Nozomu" w:date="2018-12-10T04:05:00Z" w:initials="NY">
    <w:p w14:paraId="1D22F995" w14:textId="77777777" w:rsidR="00025615" w:rsidRDefault="00025615" w:rsidP="00522486">
      <w:pPr>
        <w:pStyle w:val="CommentText"/>
      </w:pPr>
      <w:r>
        <w:rPr>
          <w:rStyle w:val="CommentReference"/>
        </w:rPr>
        <w:annotationRef/>
      </w:r>
      <w:r>
        <w:t>P-values?</w:t>
      </w:r>
    </w:p>
  </w:comment>
  <w:comment w:id="549" w:author="Yachie Nozomu" w:date="2018-12-10T04:07:00Z" w:initials="NY">
    <w:p w14:paraId="2734B415" w14:textId="77777777" w:rsidR="00025615" w:rsidRDefault="00025615" w:rsidP="00522486">
      <w:pPr>
        <w:pStyle w:val="CommentText"/>
      </w:pPr>
      <w:r>
        <w:rPr>
          <w:rStyle w:val="CommentReference"/>
        </w:rPr>
        <w:annotationRef/>
      </w:r>
      <w:r>
        <w:t>P-values?</w:t>
      </w:r>
    </w:p>
  </w:comment>
  <w:comment w:id="550" w:author="Yachie Nozomu" w:date="2018-12-10T04:04:00Z" w:initials="NY">
    <w:p w14:paraId="41B6C729" w14:textId="77777777" w:rsidR="00025615" w:rsidRDefault="00025615" w:rsidP="00522486">
      <w:pPr>
        <w:pStyle w:val="CommentText"/>
      </w:pPr>
      <w:r>
        <w:rPr>
          <w:rStyle w:val="CommentReference"/>
        </w:rPr>
        <w:annotationRef/>
      </w:r>
      <w:r>
        <w:t>Was this done by a cross-validation?</w:t>
      </w:r>
    </w:p>
  </w:comment>
  <w:comment w:id="551" w:author="Albi Celaj [2]" w:date="2018-12-10T14:04:00Z" w:initials="AC">
    <w:p w14:paraId="64FE89BC" w14:textId="1377AD73" w:rsidR="00025615" w:rsidRDefault="00025615">
      <w:pPr>
        <w:pStyle w:val="CommentText"/>
      </w:pPr>
      <w:r>
        <w:rPr>
          <w:rStyle w:val="CommentReference"/>
        </w:rPr>
        <w:annotationRef/>
      </w:r>
      <w:r>
        <w:t>No, it is training performance</w:t>
      </w:r>
    </w:p>
  </w:comment>
  <w:comment w:id="553" w:author="Yachie Nozomu" w:date="2018-12-10T04:07:00Z" w:initials="NY">
    <w:p w14:paraId="24423DA6" w14:textId="77777777" w:rsidR="00025615" w:rsidRDefault="00025615" w:rsidP="00C75C81">
      <w:pPr>
        <w:pStyle w:val="CommentText"/>
      </w:pPr>
      <w:r>
        <w:rPr>
          <w:rStyle w:val="CommentReference"/>
        </w:rPr>
        <w:annotationRef/>
      </w:r>
      <w:r>
        <w:t>P-values?</w:t>
      </w:r>
    </w:p>
  </w:comment>
  <w:comment w:id="570" w:author="Yachie Nozomu" w:date="2018-12-10T04:07:00Z" w:initials="NY">
    <w:p w14:paraId="0387A75F" w14:textId="77777777" w:rsidR="00025615" w:rsidRDefault="00025615"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7841596C"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7841596C" w16cid:durableId="1FDE0461"/>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CE2A2" w14:textId="77777777" w:rsidR="0087729F" w:rsidRDefault="0087729F" w:rsidP="006D69DC">
      <w:r>
        <w:separator/>
      </w:r>
    </w:p>
  </w:endnote>
  <w:endnote w:type="continuationSeparator" w:id="0">
    <w:p w14:paraId="13799992" w14:textId="77777777" w:rsidR="0087729F" w:rsidRDefault="0087729F"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3403A" w14:textId="77777777" w:rsidR="0087729F" w:rsidRDefault="0087729F" w:rsidP="006D69DC">
      <w:r>
        <w:separator/>
      </w:r>
    </w:p>
  </w:footnote>
  <w:footnote w:type="continuationSeparator" w:id="0">
    <w:p w14:paraId="3ACEAD52" w14:textId="77777777" w:rsidR="0087729F" w:rsidRDefault="0087729F"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B64"/>
    <w:rsid w:val="000402D3"/>
    <w:rsid w:val="00040DF7"/>
    <w:rsid w:val="000410C2"/>
    <w:rsid w:val="000411F7"/>
    <w:rsid w:val="0004126E"/>
    <w:rsid w:val="00041500"/>
    <w:rsid w:val="000416FC"/>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B70"/>
    <w:rsid w:val="00050D6B"/>
    <w:rsid w:val="00050EA3"/>
    <w:rsid w:val="0005129A"/>
    <w:rsid w:val="00051520"/>
    <w:rsid w:val="0005167C"/>
    <w:rsid w:val="000517D1"/>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6E8"/>
    <w:rsid w:val="000B5CBC"/>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669"/>
    <w:rsid w:val="000C0823"/>
    <w:rsid w:val="000C0D59"/>
    <w:rsid w:val="000C10E6"/>
    <w:rsid w:val="000C1AFE"/>
    <w:rsid w:val="000C1C3A"/>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026"/>
    <w:rsid w:val="00175420"/>
    <w:rsid w:val="00175454"/>
    <w:rsid w:val="0017550D"/>
    <w:rsid w:val="00175596"/>
    <w:rsid w:val="0017639A"/>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0FD"/>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50F"/>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792"/>
    <w:rsid w:val="00435A68"/>
    <w:rsid w:val="00435CE2"/>
    <w:rsid w:val="004368CE"/>
    <w:rsid w:val="00437059"/>
    <w:rsid w:val="004370D7"/>
    <w:rsid w:val="00437617"/>
    <w:rsid w:val="004376E2"/>
    <w:rsid w:val="00437813"/>
    <w:rsid w:val="00437EC7"/>
    <w:rsid w:val="004407D3"/>
    <w:rsid w:val="004414A6"/>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DD5"/>
    <w:rsid w:val="004549F6"/>
    <w:rsid w:val="00454A64"/>
    <w:rsid w:val="00454AAB"/>
    <w:rsid w:val="00454C09"/>
    <w:rsid w:val="00454C29"/>
    <w:rsid w:val="00454D98"/>
    <w:rsid w:val="00455126"/>
    <w:rsid w:val="004557DE"/>
    <w:rsid w:val="00455B35"/>
    <w:rsid w:val="00455C5E"/>
    <w:rsid w:val="00455C66"/>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2E5A"/>
    <w:rsid w:val="0062389C"/>
    <w:rsid w:val="00623AD0"/>
    <w:rsid w:val="00623E34"/>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18B"/>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6304"/>
    <w:rsid w:val="008268B6"/>
    <w:rsid w:val="008269D5"/>
    <w:rsid w:val="008269DB"/>
    <w:rsid w:val="00826A60"/>
    <w:rsid w:val="00827046"/>
    <w:rsid w:val="008276C3"/>
    <w:rsid w:val="0082781C"/>
    <w:rsid w:val="008278B1"/>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29F"/>
    <w:rsid w:val="008775A5"/>
    <w:rsid w:val="00877841"/>
    <w:rsid w:val="00877BF9"/>
    <w:rsid w:val="00877ECB"/>
    <w:rsid w:val="008804F3"/>
    <w:rsid w:val="008805F9"/>
    <w:rsid w:val="00880DC1"/>
    <w:rsid w:val="00881056"/>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5F"/>
    <w:rsid w:val="008927EA"/>
    <w:rsid w:val="00892B6F"/>
    <w:rsid w:val="00892BEA"/>
    <w:rsid w:val="00892C6F"/>
    <w:rsid w:val="00892E92"/>
    <w:rsid w:val="00893E7C"/>
    <w:rsid w:val="00893F03"/>
    <w:rsid w:val="00894378"/>
    <w:rsid w:val="00894380"/>
    <w:rsid w:val="00894C3B"/>
    <w:rsid w:val="00894E09"/>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95C"/>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406"/>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64D8"/>
    <w:rsid w:val="008D685D"/>
    <w:rsid w:val="008D6CDB"/>
    <w:rsid w:val="008D6E7F"/>
    <w:rsid w:val="008D6EBA"/>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0D3"/>
    <w:rsid w:val="00A4330C"/>
    <w:rsid w:val="00A43B0D"/>
    <w:rsid w:val="00A43E27"/>
    <w:rsid w:val="00A440B5"/>
    <w:rsid w:val="00A44111"/>
    <w:rsid w:val="00A442D5"/>
    <w:rsid w:val="00A446BF"/>
    <w:rsid w:val="00A446DF"/>
    <w:rsid w:val="00A4500D"/>
    <w:rsid w:val="00A45732"/>
    <w:rsid w:val="00A45D85"/>
    <w:rsid w:val="00A4607B"/>
    <w:rsid w:val="00A460CC"/>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0DC"/>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0BA"/>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954"/>
    <w:rsid w:val="00B75FBB"/>
    <w:rsid w:val="00B7606C"/>
    <w:rsid w:val="00B7637A"/>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C59"/>
    <w:rsid w:val="00BB4F6C"/>
    <w:rsid w:val="00BB5063"/>
    <w:rsid w:val="00BB507F"/>
    <w:rsid w:val="00BB5697"/>
    <w:rsid w:val="00BB581C"/>
    <w:rsid w:val="00BB5875"/>
    <w:rsid w:val="00BB5886"/>
    <w:rsid w:val="00BB59E7"/>
    <w:rsid w:val="00BB6097"/>
    <w:rsid w:val="00BB66B3"/>
    <w:rsid w:val="00BB66BE"/>
    <w:rsid w:val="00BB6718"/>
    <w:rsid w:val="00BB6C00"/>
    <w:rsid w:val="00BB6D8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4FCE"/>
    <w:rsid w:val="00BD552A"/>
    <w:rsid w:val="00BD5B08"/>
    <w:rsid w:val="00BD5B97"/>
    <w:rsid w:val="00BD6106"/>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430"/>
    <w:rsid w:val="00C735C4"/>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479"/>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CD"/>
    <w:rsid w:val="00CE16CE"/>
    <w:rsid w:val="00CE194A"/>
    <w:rsid w:val="00CE1B65"/>
    <w:rsid w:val="00CE1EA3"/>
    <w:rsid w:val="00CE22F9"/>
    <w:rsid w:val="00CE2976"/>
    <w:rsid w:val="00CE2DB8"/>
    <w:rsid w:val="00CE306A"/>
    <w:rsid w:val="00CE34C0"/>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5BE"/>
    <w:rsid w:val="00D448AE"/>
    <w:rsid w:val="00D44E0B"/>
    <w:rsid w:val="00D450B1"/>
    <w:rsid w:val="00D452FD"/>
    <w:rsid w:val="00D45748"/>
    <w:rsid w:val="00D45F75"/>
    <w:rsid w:val="00D4610F"/>
    <w:rsid w:val="00D4633F"/>
    <w:rsid w:val="00D4656B"/>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D3C"/>
    <w:rsid w:val="00D53F28"/>
    <w:rsid w:val="00D54115"/>
    <w:rsid w:val="00D54421"/>
    <w:rsid w:val="00D545DE"/>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B85"/>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636F"/>
    <w:rsid w:val="00E465E2"/>
    <w:rsid w:val="00E4685F"/>
    <w:rsid w:val="00E468BC"/>
    <w:rsid w:val="00E46D07"/>
    <w:rsid w:val="00E470EA"/>
    <w:rsid w:val="00E471CC"/>
    <w:rsid w:val="00E47663"/>
    <w:rsid w:val="00E47C92"/>
    <w:rsid w:val="00E47F52"/>
    <w:rsid w:val="00E47F5E"/>
    <w:rsid w:val="00E5019C"/>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D1C"/>
    <w:rsid w:val="00EE12EB"/>
    <w:rsid w:val="00EE196B"/>
    <w:rsid w:val="00EE1BB8"/>
    <w:rsid w:val="00EE2066"/>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2C59"/>
    <w:rsid w:val="00F53416"/>
    <w:rsid w:val="00F536C8"/>
    <w:rsid w:val="00F53AFE"/>
    <w:rsid w:val="00F54166"/>
    <w:rsid w:val="00F5430B"/>
    <w:rsid w:val="00F54782"/>
    <w:rsid w:val="00F549D7"/>
    <w:rsid w:val="00F549FC"/>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222ACC-3745-FE49-A3AB-01493B7B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73771</Words>
  <Characters>420498</Characters>
  <Application>Microsoft Office Word</Application>
  <DocSecurity>0</DocSecurity>
  <Lines>3504</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cp:revision>
  <cp:lastPrinted>2018-12-18T22:08:00Z</cp:lastPrinted>
  <dcterms:created xsi:type="dcterms:W3CDTF">2019-01-22T20:29:00Z</dcterms:created>
  <dcterms:modified xsi:type="dcterms:W3CDTF">2019-01-24T19:49:00Z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