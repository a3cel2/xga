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373109E" w:rsidR="00E11191" w:rsidRPr="0032472C" w:rsidRDefault="00A01D05" w:rsidP="00224FCB">
      <w:pPr>
        <w:rPr>
          <w:b/>
          <w:bCs/>
          <w:iCs/>
          <w:color w:val="000000" w:themeColor="text1"/>
          <w:sz w:val="28"/>
          <w:szCs w:val="26"/>
        </w:rPr>
      </w:pPr>
      <w:r w:rsidRPr="00963C52">
        <w:rPr>
          <w:b/>
          <w:bCs/>
          <w:iCs/>
          <w:color w:val="000000" w:themeColor="text1"/>
          <w:sz w:val="28"/>
          <w:szCs w:val="26"/>
        </w:rPr>
        <w:softHyphen/>
      </w:r>
      <w:r w:rsidR="00C53891" w:rsidRPr="00963C52">
        <w:rPr>
          <w:b/>
          <w:bCs/>
          <w:iCs/>
          <w:color w:val="000000" w:themeColor="text1"/>
          <w:sz w:val="28"/>
          <w:szCs w:val="26"/>
        </w:rPr>
        <w:t xml:space="preserve">Deciphering </w:t>
      </w:r>
      <w:r w:rsidR="005C2A66">
        <w:rPr>
          <w:b/>
          <w:bCs/>
          <w:iCs/>
          <w:color w:val="000000" w:themeColor="text1"/>
          <w:sz w:val="28"/>
          <w:szCs w:val="26"/>
        </w:rPr>
        <w:t>C</w:t>
      </w:r>
      <w:r w:rsidR="00C46FC3" w:rsidRPr="00963C52">
        <w:rPr>
          <w:b/>
          <w:bCs/>
          <w:iCs/>
          <w:color w:val="000000" w:themeColor="text1"/>
          <w:sz w:val="28"/>
          <w:szCs w:val="26"/>
        </w:rPr>
        <w:t xml:space="preserve">omplex </w:t>
      </w:r>
      <w:r w:rsidR="005C2A66">
        <w:rPr>
          <w:b/>
          <w:bCs/>
          <w:iCs/>
          <w:color w:val="000000" w:themeColor="text1"/>
          <w:sz w:val="28"/>
          <w:szCs w:val="26"/>
        </w:rPr>
        <w:t>T</w:t>
      </w:r>
      <w:r w:rsidR="00C53891" w:rsidRPr="00963C52">
        <w:rPr>
          <w:b/>
          <w:bCs/>
          <w:iCs/>
          <w:color w:val="000000" w:themeColor="text1"/>
          <w:sz w:val="28"/>
          <w:szCs w:val="26"/>
        </w:rPr>
        <w:t xml:space="preserve">raits </w:t>
      </w:r>
      <w:r w:rsidR="004210F6" w:rsidRPr="00963C52">
        <w:rPr>
          <w:b/>
          <w:bCs/>
          <w:iCs/>
          <w:color w:val="000000" w:themeColor="text1"/>
          <w:sz w:val="28"/>
          <w:szCs w:val="26"/>
        </w:rPr>
        <w:t xml:space="preserve">with </w:t>
      </w:r>
      <w:r w:rsidR="005C2A66">
        <w:rPr>
          <w:b/>
          <w:bCs/>
          <w:iCs/>
          <w:color w:val="000000" w:themeColor="text1"/>
          <w:sz w:val="28"/>
          <w:szCs w:val="26"/>
        </w:rPr>
        <w:t>H</w:t>
      </w:r>
      <w:r w:rsidR="008D6812" w:rsidRPr="00963C52">
        <w:rPr>
          <w:b/>
          <w:bCs/>
          <w:iCs/>
          <w:color w:val="000000" w:themeColor="text1"/>
          <w:sz w:val="28"/>
          <w:szCs w:val="26"/>
        </w:rPr>
        <w:t>igh</w:t>
      </w:r>
      <w:r w:rsidR="00AE7A34" w:rsidRPr="00963C52">
        <w:rPr>
          <w:b/>
          <w:bCs/>
          <w:iCs/>
          <w:color w:val="000000" w:themeColor="text1"/>
          <w:sz w:val="28"/>
          <w:szCs w:val="26"/>
        </w:rPr>
        <w:t>-</w:t>
      </w:r>
      <w:r w:rsidR="005C2A66">
        <w:rPr>
          <w:b/>
          <w:bCs/>
          <w:iCs/>
          <w:color w:val="000000" w:themeColor="text1"/>
          <w:sz w:val="28"/>
          <w:szCs w:val="26"/>
        </w:rPr>
        <w:t>O</w:t>
      </w:r>
      <w:r w:rsidR="008D6812" w:rsidRPr="00963C52">
        <w:rPr>
          <w:b/>
          <w:bCs/>
          <w:iCs/>
          <w:color w:val="000000" w:themeColor="text1"/>
          <w:sz w:val="28"/>
          <w:szCs w:val="26"/>
        </w:rPr>
        <w:t>rder</w:t>
      </w:r>
      <w:r w:rsidR="00AE7A34" w:rsidRPr="00963C52">
        <w:rPr>
          <w:b/>
          <w:bCs/>
          <w:iCs/>
          <w:color w:val="000000" w:themeColor="text1"/>
          <w:sz w:val="28"/>
          <w:szCs w:val="26"/>
        </w:rPr>
        <w:t xml:space="preserve"> </w:t>
      </w:r>
      <w:r w:rsidR="005C2A66">
        <w:rPr>
          <w:b/>
          <w:bCs/>
          <w:iCs/>
          <w:color w:val="000000" w:themeColor="text1"/>
          <w:sz w:val="28"/>
          <w:szCs w:val="26"/>
        </w:rPr>
        <w:t>G</w:t>
      </w:r>
      <w:r w:rsidR="00A235BC" w:rsidRPr="00963C52">
        <w:rPr>
          <w:b/>
          <w:bCs/>
          <w:iCs/>
          <w:color w:val="000000" w:themeColor="text1"/>
          <w:sz w:val="28"/>
          <w:szCs w:val="26"/>
        </w:rPr>
        <w:t xml:space="preserve">enetic </w:t>
      </w:r>
      <w:r w:rsidR="005C2A66">
        <w:rPr>
          <w:b/>
          <w:bCs/>
          <w:iCs/>
          <w:color w:val="000000" w:themeColor="text1"/>
          <w:sz w:val="28"/>
          <w:szCs w:val="26"/>
        </w:rPr>
        <w:t>A</w:t>
      </w:r>
      <w:r w:rsidR="00C53891" w:rsidRPr="00963C52">
        <w:rPr>
          <w:b/>
          <w:bCs/>
          <w:iCs/>
          <w:color w:val="000000" w:themeColor="text1"/>
          <w:sz w:val="28"/>
          <w:szCs w:val="26"/>
        </w:rPr>
        <w:t>nalysis</w:t>
      </w:r>
    </w:p>
    <w:p w14:paraId="6A3031F2" w14:textId="77777777" w:rsidR="00752A7A" w:rsidRPr="00233F15" w:rsidRDefault="00752A7A" w:rsidP="00224FCB">
      <w:pPr>
        <w:rPr>
          <w:b/>
          <w:bCs/>
          <w:iCs/>
          <w:color w:val="000000" w:themeColor="text1"/>
          <w:sz w:val="28"/>
        </w:rPr>
      </w:pPr>
    </w:p>
    <w:p w14:paraId="6E4D6A63" w14:textId="3F3AE2CF"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xml:space="preserve">, </w:t>
      </w:r>
      <w:r w:rsidR="004707AE">
        <w:rPr>
          <w:bCs/>
          <w:iCs/>
          <w:color w:val="000000" w:themeColor="text1"/>
        </w:rPr>
        <w:t>Nishka Kishore</w:t>
      </w:r>
      <w:r w:rsidR="003F32FA" w:rsidRPr="004D2831">
        <w:rPr>
          <w:bCs/>
          <w:iCs/>
          <w:color w:val="000000" w:themeColor="text1"/>
          <w:sz w:val="22"/>
          <w:vertAlign w:val="superscript"/>
        </w:rPr>
        <w:t>1</w:t>
      </w:r>
      <w:r w:rsidR="003F32FA">
        <w:rPr>
          <w:bCs/>
          <w:iCs/>
          <w:color w:val="000000" w:themeColor="text1"/>
          <w:sz w:val="22"/>
          <w:vertAlign w:val="superscript"/>
        </w:rPr>
        <w:t>,2</w:t>
      </w:r>
      <w:r w:rsidR="004707AE">
        <w:rPr>
          <w:bCs/>
          <w:iCs/>
          <w:color w:val="000000" w:themeColor="text1"/>
        </w:rPr>
        <w:t xml:space="preserve">, </w:t>
      </w:r>
      <w:r>
        <w:rPr>
          <w:bCs/>
          <w:iCs/>
          <w:color w:val="000000" w:themeColor="text1"/>
        </w:rPr>
        <w:t>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w:t>
      </w:r>
      <w:r w:rsidR="00EC321A">
        <w:rPr>
          <w:bCs/>
          <w:iCs/>
          <w:color w:val="000000" w:themeColor="text1"/>
          <w:vertAlign w:val="superscript"/>
        </w:rPr>
        <w:t>,</w:t>
      </w:r>
      <w:r w:rsidR="003A6FED">
        <w:rPr>
          <w:bCs/>
          <w:iCs/>
          <w:color w:val="000000" w:themeColor="text1"/>
          <w:vertAlign w:val="superscript"/>
        </w:rPr>
        <w:t>*</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2D9E2E52" w14:textId="4C16C079" w:rsidR="00C1010A" w:rsidRDefault="001F5994" w:rsidP="00017AB4">
      <w:pPr>
        <w:jc w:val="both"/>
      </w:pPr>
      <w:r>
        <w:rPr>
          <w:b/>
          <w:bCs/>
          <w:iCs/>
          <w:color w:val="000000" w:themeColor="text1"/>
          <w:sz w:val="28"/>
        </w:rPr>
        <w:t>Summary</w:t>
      </w:r>
    </w:p>
    <w:p w14:paraId="5347B0F6" w14:textId="41AF1898" w:rsidR="00F72478" w:rsidRPr="00B51364" w:rsidRDefault="00914F2C" w:rsidP="00914F2C">
      <w:pPr>
        <w:jc w:val="both"/>
      </w:pPr>
      <w:r>
        <w:t>Complex traits, including most common human genetic disease</w:t>
      </w:r>
      <w:r w:rsidR="00643039">
        <w:t>s</w:t>
      </w:r>
      <w:r>
        <w:t xml:space="preserve">, </w:t>
      </w:r>
      <w:r w:rsidR="00136107">
        <w:t xml:space="preserve">have remained opaque </w:t>
      </w:r>
      <w:r w:rsidR="004D2C42">
        <w:t xml:space="preserve">because of </w:t>
      </w:r>
      <w:r w:rsidR="00136107">
        <w:t xml:space="preserve">daunting experimental and statistical </w:t>
      </w:r>
      <w:r>
        <w:t xml:space="preserve">challenges </w:t>
      </w:r>
      <w:r w:rsidR="004D2C42">
        <w:t xml:space="preserve">in </w:t>
      </w:r>
      <w:r>
        <w:t xml:space="preserve">exhaustively testing </w:t>
      </w:r>
      <w:r w:rsidR="00136107">
        <w:t>variant</w:t>
      </w:r>
      <w:r>
        <w:t xml:space="preserve"> combinations </w:t>
      </w:r>
      <w:r w:rsidR="00136107">
        <w:t xml:space="preserve">in </w:t>
      </w:r>
      <w:r w:rsidR="00E964DC">
        <w:t xml:space="preserve">multiple </w:t>
      </w:r>
      <w:r w:rsidR="00136107">
        <w:t>genes</w:t>
      </w:r>
      <w:r w:rsidR="00E964DC">
        <w:t xml:space="preserve">. </w:t>
      </w:r>
      <w:r w:rsidR="001D4B9F">
        <w:t xml:space="preserve">Here, we </w:t>
      </w:r>
      <w:r w:rsidR="00000E42">
        <w:t xml:space="preserve">describe </w:t>
      </w:r>
      <w:r>
        <w:t xml:space="preserve">an </w:t>
      </w:r>
      <w:r w:rsidR="00000E42">
        <w:t>‘</w:t>
      </w:r>
      <w:r w:rsidR="00000E42">
        <w:rPr>
          <w:i/>
        </w:rPr>
        <w:t>X</w:t>
      </w:r>
      <w:r w:rsidR="00000E42">
        <w:t xml:space="preserve">-gene’ genetic analysis (XGA) </w:t>
      </w:r>
      <w:r w:rsidR="00136107">
        <w:t xml:space="preserve">approach </w:t>
      </w:r>
      <w:r w:rsidR="00000E42">
        <w:t xml:space="preserve">that </w:t>
      </w:r>
      <w:r w:rsidR="00BE7009">
        <w:t>engineer</w:t>
      </w:r>
      <w:r>
        <w:t>s</w:t>
      </w:r>
      <w:r w:rsidR="00BE7009">
        <w:t xml:space="preserve"> and </w:t>
      </w:r>
      <w:r w:rsidR="002B08CD">
        <w:t>profil</w:t>
      </w:r>
      <w:r>
        <w:t>es</w:t>
      </w:r>
      <w:r w:rsidR="003B12FA">
        <w:t xml:space="preserve"> </w:t>
      </w:r>
      <w:r w:rsidR="00E964DC">
        <w:t>combinatorial perturbations</w:t>
      </w:r>
      <w:r w:rsidR="003B12FA">
        <w:t xml:space="preserve"> </w:t>
      </w:r>
      <w:r w:rsidR="00136107">
        <w:t xml:space="preserve">in </w:t>
      </w:r>
      <w:r w:rsidR="00E964DC">
        <w:t>multiple genes</w:t>
      </w:r>
      <w:r w:rsidR="00B811FE">
        <w:t>.</w:t>
      </w:r>
      <w:r w:rsidR="00411ADC">
        <w:t xml:space="preserve"> </w:t>
      </w:r>
      <w:r w:rsidR="00592D60">
        <w:t xml:space="preserve">We demonstrate XGA on </w:t>
      </w:r>
      <w:r w:rsidR="006B3642">
        <w:t xml:space="preserve">yeast </w:t>
      </w:r>
      <w:r w:rsidR="00592D60">
        <w:t xml:space="preserve">ABC transporters by engineering </w:t>
      </w:r>
      <w:r w:rsidR="00592D60" w:rsidRPr="00EC2F5D">
        <w:t>5,</w:t>
      </w:r>
      <w:r w:rsidR="00592D60">
        <w:t>352</w:t>
      </w:r>
      <w:r w:rsidR="00592D60" w:rsidRPr="00EC2F5D">
        <w:t xml:space="preserve"> </w:t>
      </w:r>
      <w:r w:rsidR="00136107" w:rsidRPr="00EC2F5D">
        <w:t>strains</w:t>
      </w:r>
      <w:r w:rsidR="00136107">
        <w:t xml:space="preserve">, each </w:t>
      </w:r>
      <w:r>
        <w:t xml:space="preserve">deleted for </w:t>
      </w:r>
      <w:r w:rsidR="00136107">
        <w:t xml:space="preserve">a </w:t>
      </w:r>
      <w:r w:rsidR="00592D60">
        <w:t xml:space="preserve">random </w:t>
      </w:r>
      <w:r>
        <w:t xml:space="preserve">subset of </w:t>
      </w:r>
      <w:r w:rsidR="00592D60">
        <w:t>16 transporters</w:t>
      </w:r>
      <w:r w:rsidR="00592D60" w:rsidRPr="00EC2F5D">
        <w:t>, and profi</w:t>
      </w:r>
      <w:r w:rsidR="00592D60">
        <w:t>ling</w:t>
      </w:r>
      <w:r w:rsidR="00592D60" w:rsidRPr="00EC2F5D">
        <w:t xml:space="preserve"> </w:t>
      </w:r>
      <w:r w:rsidR="006126B5">
        <w:t>each strain’s</w:t>
      </w:r>
      <w:r w:rsidR="00592D60" w:rsidRPr="00EC2F5D">
        <w:t xml:space="preserve"> resistance to 16 compounds.</w:t>
      </w:r>
      <w:r w:rsidR="00411ADC">
        <w:t xml:space="preserve"> </w:t>
      </w:r>
      <w:r w:rsidR="00136107">
        <w:t xml:space="preserve">XGA yielded </w:t>
      </w:r>
      <w:r w:rsidR="004D2C1E">
        <w:t>85,632</w:t>
      </w:r>
      <w:r w:rsidR="008852C7">
        <w:t xml:space="preserve"> </w:t>
      </w:r>
      <w:r w:rsidR="00592D60">
        <w:t>genotype-to-re</w:t>
      </w:r>
      <w:r w:rsidR="00947ECA">
        <w:t xml:space="preserve">sistance </w:t>
      </w:r>
      <w:r w:rsidR="00136107">
        <w:t xml:space="preserve">observations, revealing </w:t>
      </w:r>
      <w:r w:rsidR="00CC12F5" w:rsidRPr="00EC2F5D">
        <w:t>high-order</w:t>
      </w:r>
      <w:r w:rsidR="0092633C" w:rsidRPr="00EC2F5D">
        <w:t xml:space="preserve"> genetic interactions </w:t>
      </w:r>
      <w:r w:rsidR="00643039">
        <w:t xml:space="preserve">(involving 3 or more genes) </w:t>
      </w:r>
      <w:r w:rsidR="0092633C" w:rsidRPr="00EC2F5D">
        <w:t>for 13 of the 16</w:t>
      </w:r>
      <w:r w:rsidR="000A2ADA">
        <w:t xml:space="preserve"> </w:t>
      </w:r>
      <w:r w:rsidR="000A2ADA" w:rsidRPr="00EC2F5D">
        <w:t>transporter</w:t>
      </w:r>
      <w:r w:rsidR="00555CB4">
        <w:t>s</w:t>
      </w:r>
      <w:r w:rsidR="00EA1A6E">
        <w:t xml:space="preserve"> </w:t>
      </w:r>
      <w:r w:rsidR="00555CB4">
        <w:t>studied</w:t>
      </w:r>
      <w:r w:rsidR="00E24349">
        <w:t>.</w:t>
      </w:r>
      <w:r w:rsidR="00411ADC">
        <w:t xml:space="preserve"> </w:t>
      </w:r>
      <w:r w:rsidR="00643039">
        <w:t>N</w:t>
      </w:r>
      <w:r w:rsidR="009B3CEE">
        <w:t>eural network</w:t>
      </w:r>
      <w:r w:rsidR="00CC6392">
        <w:t xml:space="preserve">s yielded </w:t>
      </w:r>
      <w:r w:rsidR="0061099C">
        <w:t xml:space="preserve">intuitive </w:t>
      </w:r>
      <w:r w:rsidR="00643039">
        <w:t xml:space="preserve">functional models, which were explored further </w:t>
      </w:r>
      <w:r w:rsidR="00CC6392">
        <w:t xml:space="preserve">for </w:t>
      </w:r>
      <w:r w:rsidR="00643039">
        <w:t xml:space="preserve">a fluconazole resistance trait </w:t>
      </w:r>
      <w:r w:rsidR="00CC6392">
        <w:t xml:space="preserve">that was </w:t>
      </w:r>
      <w:r w:rsidR="00643039">
        <w:t xml:space="preserve">influenced non-additively by five genes.  Together, results showed </w:t>
      </w:r>
      <w:r w:rsidR="00CC6392">
        <w:t xml:space="preserve">that the </w:t>
      </w:r>
      <w:r w:rsidR="004D2C42">
        <w:t xml:space="preserve">systematic </w:t>
      </w:r>
      <w:r w:rsidR="00CC6392">
        <w:t xml:space="preserve">combinatorial genetic engineering and multiplexed profiling strategy of XGA can </w:t>
      </w:r>
      <w:r w:rsidR="004D2C42">
        <w:t xml:space="preserve">provide functional </w:t>
      </w:r>
      <w:r w:rsidR="00CC6392">
        <w:t>model</w:t>
      </w:r>
      <w:r w:rsidR="004D2C42">
        <w:t>s</w:t>
      </w:r>
      <w:r w:rsidR="00CC6392">
        <w:t xml:space="preserve"> </w:t>
      </w:r>
      <w:r w:rsidR="004D2C42">
        <w:t xml:space="preserve">of </w:t>
      </w:r>
      <w:r w:rsidR="00CC6392">
        <w:t xml:space="preserve">complex </w:t>
      </w:r>
      <w:r w:rsidR="004D2C42">
        <w:t>traits</w:t>
      </w:r>
      <w:r w:rsidR="00643039">
        <w:t>.</w:t>
      </w:r>
    </w:p>
    <w:p w14:paraId="298DFBA2" w14:textId="77777777" w:rsidR="00DC18A7" w:rsidRDefault="00DC18A7" w:rsidP="00B22945">
      <w:pPr>
        <w:jc w:val="both"/>
      </w:pPr>
    </w:p>
    <w:p w14:paraId="53272021" w14:textId="77777777" w:rsidR="00643039" w:rsidRDefault="00643039" w:rsidP="00DC18A7">
      <w:pPr>
        <w:jc w:val="both"/>
      </w:pPr>
    </w:p>
    <w:p w14:paraId="1228BE8C" w14:textId="605B4C60" w:rsidR="0098786A" w:rsidRDefault="0098786A" w:rsidP="00B22945">
      <w:pPr>
        <w:jc w:val="both"/>
      </w:pPr>
      <w: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A53AEC" w14:textId="37A18B44"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w:t>
      </w:r>
      <w:r w:rsidR="001F4D0C">
        <w:t xml:space="preserve">such that combinations of genetic </w:t>
      </w:r>
      <w:r w:rsidR="005579A3">
        <w:t>varia</w:t>
      </w:r>
      <w:r w:rsidR="001F4D0C">
        <w:t>n</w:t>
      </w:r>
      <w:r w:rsidR="00F03BDD">
        <w:t>t</w:t>
      </w:r>
      <w:r w:rsidR="001F4D0C">
        <w:t xml:space="preserve">s </w:t>
      </w:r>
      <w:r w:rsidR="009D6E3A">
        <w:t>can yield</w:t>
      </w:r>
      <w:r w:rsidR="001F4D0C">
        <w:t xml:space="preserve"> surprising </w:t>
      </w:r>
      <w: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t xml:space="preserve">. </w:t>
      </w:r>
      <w:commentRangeStart w:id="0"/>
      <w:r>
        <w:t>This phenomenon defines genetic interaction</w:t>
      </w:r>
      <w:r w:rsidR="006B3642">
        <w:t>s</w:t>
      </w:r>
      <w:r w:rsidR="007717FB">
        <w:t xml:space="preserve"> and results in complex traits that cannot be understood by single-gene perturbations.</w:t>
      </w:r>
      <w:r>
        <w:t xml:space="preserve"> </w:t>
      </w:r>
      <w:commentRangeEnd w:id="0"/>
      <w:r w:rsidR="00D943CC">
        <w:rPr>
          <w:rStyle w:val="CommentReference"/>
          <w:rFonts w:asciiTheme="minorHAnsi" w:hAnsiTheme="minorHAnsi" w:cstheme="minorBidi"/>
        </w:rPr>
        <w:commentReference w:id="0"/>
      </w:r>
      <w:r w:rsidR="00CC2D2F">
        <w:t>Ob</w:t>
      </w:r>
      <w:r w:rsidR="00F71A00">
        <w:t>s</w:t>
      </w:r>
      <w:r w:rsidR="00CC2D2F">
        <w:t>er</w:t>
      </w:r>
      <w:r w:rsidR="00096207">
        <w:t>v</w:t>
      </w:r>
      <w:r w:rsidR="00CC2D2F">
        <w:t>ing interaction</w:t>
      </w:r>
      <w:r w:rsidR="007717FB">
        <w:t>s</w:t>
      </w:r>
      <w:r w:rsidR="00CC2D2F">
        <w:t xml:space="preserve"> </w:t>
      </w:r>
      <w:r w:rsidR="007717FB">
        <w:t xml:space="preserve">between pairs of </w:t>
      </w:r>
      <w:r w:rsidR="0052030A">
        <w:t>genes</w:t>
      </w:r>
      <w:r>
        <w:t xml:space="preserve">, </w:t>
      </w:r>
      <w:r w:rsidR="009833C3">
        <w:t xml:space="preserve">e.g., using synthetic genetic </w:t>
      </w:r>
      <w:r w:rsidR="006E3392">
        <w:t xml:space="preserve">array </w:t>
      </w:r>
      <w:r w:rsidR="009833C3">
        <w:t>analysis (SGA)</w:t>
      </w:r>
      <w:r>
        <w:t xml:space="preserve">, has </w:t>
      </w:r>
      <w:r w:rsidR="00E312AC">
        <w:t xml:space="preserve">systematically </w:t>
      </w:r>
      <w:r>
        <w:t xml:space="preserve">uncovered </w:t>
      </w:r>
      <w:r w:rsidRPr="00233F15">
        <w:t xml:space="preserve">functional </w:t>
      </w:r>
      <w:r w:rsidR="0032472C">
        <w:t xml:space="preserve">relationships </w:t>
      </w:r>
      <w:r>
        <w:t xml:space="preserve">in yeast </w:t>
      </w:r>
      <w:r w:rsidRPr="00233F15">
        <w:fldChar w:fldCharType="begin" w:fldLock="1"/>
      </w:r>
      <w: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fldChar w:fldCharType="separate"/>
      </w:r>
      <w:r w:rsidRPr="00D659A1">
        <w:rPr>
          <w:noProof/>
        </w:rPr>
        <w:t>(Costanzo et al., 2016)</w:t>
      </w:r>
      <w:r w:rsidRPr="00233F15">
        <w:fldChar w:fldCharType="end"/>
      </w:r>
      <w:r>
        <w:t xml:space="preserve"> and human cells </w:t>
      </w:r>
      <w:r>
        <w:fldChar w:fldCharType="begin" w:fldLock="1"/>
      </w:r>
      <w: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fldChar w:fldCharType="separate"/>
      </w:r>
      <w:r w:rsidRPr="00D659A1">
        <w:rPr>
          <w:noProof/>
        </w:rPr>
        <w:t>(Horlbeck et al., 2018; Shen and Ideker, 2018)</w:t>
      </w:r>
      <w:r>
        <w:fldChar w:fldCharType="end"/>
      </w:r>
      <w:r>
        <w:t xml:space="preserve">, improving our understanding of gene function </w:t>
      </w:r>
      <w:r w:rsidRPr="00233F15">
        <w:fldChar w:fldCharType="begin" w:fldLock="1"/>
      </w:r>
      <w:r w:rsidR="00382CE4">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fldChar w:fldCharType="separate"/>
      </w:r>
      <w:r w:rsidR="00BA33BB" w:rsidRPr="00BA33BB">
        <w:rPr>
          <w:noProof/>
        </w:rPr>
        <w:t>(Costanzo et al., 2016)</w:t>
      </w:r>
      <w:r w:rsidRPr="00233F15">
        <w:fldChar w:fldCharType="end"/>
      </w:r>
      <w:r>
        <w:t xml:space="preserve"> and </w:t>
      </w:r>
      <w:r w:rsidRPr="00233F15">
        <w:t>order-of-action in biological pathways</w:t>
      </w:r>
      <w:r>
        <w:t xml:space="preserve"> </w:t>
      </w:r>
      <w:r w:rsidRPr="00233F15">
        <w:fldChar w:fldCharType="begin" w:fldLock="1"/>
      </w:r>
      <w: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fldChar w:fldCharType="separate"/>
      </w:r>
      <w:r w:rsidRPr="00D659A1">
        <w:rPr>
          <w:noProof/>
        </w:rPr>
        <w:t>(St Onge et al., 2007)</w:t>
      </w:r>
      <w:r w:rsidRPr="00233F15">
        <w:fldChar w:fldCharType="end"/>
      </w:r>
      <w:r>
        <w:t>.</w:t>
      </w:r>
    </w:p>
    <w:p w14:paraId="1929F76D" w14:textId="77777777" w:rsidR="000411F7" w:rsidRDefault="000411F7" w:rsidP="00326455">
      <w:pPr>
        <w:jc w:val="both"/>
      </w:pPr>
    </w:p>
    <w:p w14:paraId="39ACC9A1" w14:textId="1610661C" w:rsidR="002A4374" w:rsidRDefault="006B3642">
      <w:pPr>
        <w:jc w:val="both"/>
      </w:pPr>
      <w:r>
        <w:t>G</w:t>
      </w:r>
      <w:r w:rsidR="00CA0362">
        <w:t>enetic</w:t>
      </w:r>
      <w:r w:rsidR="00E7460B" w:rsidRPr="00831765">
        <w:t xml:space="preserve"> interactions</w:t>
      </w:r>
      <w:r>
        <w:t xml:space="preserve"> with higher complexity</w:t>
      </w:r>
      <w:r w:rsidR="00147D3B">
        <w:t xml:space="preserve">, </w:t>
      </w:r>
      <w:r w:rsidR="00D41039" w:rsidRPr="00D41039">
        <w:t xml:space="preserve">e.g. </w:t>
      </w:r>
      <w:r w:rsidR="007B3FC4">
        <w:t xml:space="preserve">three-gene </w:t>
      </w:r>
      <w:r w:rsidR="007717FB">
        <w:t xml:space="preserve">perturbations yielding phenotypes that are unexpected given the corresponding one- and two-gene </w:t>
      </w:r>
      <w:ins w:id="1" w:author="Albi Celaj" w:date="2019-03-13T15:41:00Z">
        <w:r w:rsidR="00C34512">
          <w:t xml:space="preserve">perturbation </w:t>
        </w:r>
      </w:ins>
      <w:r w:rsidR="007717FB">
        <w:t>phenotypes</w:t>
      </w:r>
      <w:r w:rsidR="00181736">
        <w:t xml:space="preserve">, </w:t>
      </w:r>
      <w:r w:rsidR="0032472C">
        <w:t xml:space="preserve">can </w:t>
      </w:r>
      <w:r w:rsidR="00B67341">
        <w:t xml:space="preserve">reveal </w:t>
      </w:r>
      <w:r w:rsidR="0032472C">
        <w:t xml:space="preserve">additional </w:t>
      </w:r>
      <w:r w:rsidR="00B67341">
        <w:t>important functions</w:t>
      </w:r>
      <w:r w:rsidR="005C5B28">
        <w:t xml:space="preserve"> </w:t>
      </w:r>
      <w:r w:rsidR="006440D4">
        <w:fldChar w:fldCharType="begin" w:fldLock="1"/>
      </w:r>
      <w:r w:rsidR="00586A6D">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interactions","type":"article-journal","volume":"360"},"uris":["http://www.mendeley.com/documents/?uuid=d5750ca3-7885-381f-b2d5-684daaa50e67"]},{"id":"ITEM-2","itemData":{"DOI":"10.1016/j.celrep.2013.05.007","ISSN":"2211-1247","PMID":"23746449","abstract":"Genetic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reports","id":"ITEM-2","issue":"6","issued":{"date-parts":[["2013","6","27"]]},"page":"2168-78","publisher":"NIH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regulation.","type":"article-journal","volume":"3"},"uris":["http://www.mendeley.com/documents/?uuid=9a0f29e1-c241-3787-b622-d447a5bc1ac0"]}],"mendeley":{"formattedCitation":"(Haber et al., 2013; Kuzmin et al., 2018)","plainTextFormattedCitation":"(Haber et al., 2013; Kuzmin et al., 2018)","previouslyFormattedCitation":"(Haber et al., 2013; Kuzmin et al., 2018)"},"properties":{"noteIndex":0},"schema":"https://github.com/citation-style-language/schema/raw/master/csl-citation.json"}</w:instrText>
      </w:r>
      <w:r w:rsidR="006440D4">
        <w:fldChar w:fldCharType="separate"/>
      </w:r>
      <w:r w:rsidR="005C5B28" w:rsidRPr="005C5B28">
        <w:rPr>
          <w:noProof/>
        </w:rPr>
        <w:t>(Haber et al., 2013; Kuzmin et al., 2018)</w:t>
      </w:r>
      <w:r w:rsidR="006440D4">
        <w:fldChar w:fldCharType="end"/>
      </w:r>
      <w:r w:rsidR="00126196">
        <w:t xml:space="preserve">. </w:t>
      </w:r>
      <w:r w:rsidR="00F1172F">
        <w:t>Indeed, three-gene interactions</w:t>
      </w:r>
      <w:r w:rsidR="00F1172F">
        <w:rPr>
          <w:color w:val="222222"/>
          <w:shd w:val="clear" w:color="auto" w:fill="FFFFFF"/>
        </w:rPr>
        <w:t xml:space="preserve"> </w:t>
      </w:r>
      <w:r w:rsidR="00E7460B">
        <w:rPr>
          <w:color w:val="222222"/>
          <w:shd w:val="clear" w:color="auto" w:fill="FFFFFF"/>
        </w:rPr>
        <w:t xml:space="preserve">are </w:t>
      </w:r>
      <w:r w:rsidR="009D2927">
        <w:rPr>
          <w:color w:val="222222"/>
          <w:shd w:val="clear" w:color="auto" w:fill="FFFFFF"/>
        </w:rPr>
        <w:t>expected</w:t>
      </w:r>
      <w:r w:rsidR="00E7460B">
        <w:rPr>
          <w:color w:val="222222"/>
          <w:shd w:val="clear" w:color="auto" w:fill="FFFFFF"/>
        </w:rPr>
        <w:t xml:space="preserve"> to outnumber</w:t>
      </w:r>
      <w:r w:rsidR="00DF1428">
        <w:rPr>
          <w:color w:val="222222"/>
          <w:shd w:val="clear" w:color="auto" w:fill="FFFFFF"/>
        </w:rPr>
        <w:t xml:space="preserve"> </w:t>
      </w:r>
      <w:r w:rsidR="00E7460B">
        <w:rPr>
          <w:color w:val="222222"/>
          <w:shd w:val="clear" w:color="auto" w:fill="FFFFFF"/>
        </w:rPr>
        <w:t xml:space="preserve">two-gene interactions </w:t>
      </w:r>
      <w:r w:rsidR="00E312AC">
        <w:rPr>
          <w:color w:val="222222"/>
          <w:shd w:val="clear" w:color="auto" w:fill="FFFFFF"/>
        </w:rPr>
        <w:t xml:space="preserve">by </w:t>
      </w:r>
      <w:r w:rsidR="002C1164">
        <w:rPr>
          <w:color w:val="222222"/>
          <w:shd w:val="clear" w:color="auto" w:fill="FFFFFF"/>
        </w:rPr>
        <w:t>1</w:t>
      </w:r>
      <w:r w:rsidR="00A07E85">
        <w:rPr>
          <w:color w:val="222222"/>
          <w:shd w:val="clear" w:color="auto" w:fill="FFFFFF"/>
        </w:rPr>
        <w:t>00</w:t>
      </w:r>
      <w:r w:rsidR="002C1164">
        <w:rPr>
          <w:color w:val="222222"/>
          <w:shd w:val="clear" w:color="auto" w:fill="FFFFFF"/>
        </w:rPr>
        <w:t>-fold</w:t>
      </w:r>
      <w:r w:rsidR="00E7460B">
        <w:rPr>
          <w:color w:val="222222"/>
          <w:shd w:val="clear" w:color="auto" w:fill="FFFFFF"/>
        </w:rPr>
        <w:t xml:space="preserve"> </w:t>
      </w:r>
      <w:r w:rsidR="00E7460B" w:rsidRPr="00233F15">
        <w:fldChar w:fldCharType="begin" w:fldLock="1"/>
      </w:r>
      <w:r w:rsidR="00E7460B">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fldChar w:fldCharType="separate"/>
      </w:r>
      <w:r w:rsidR="00E7460B" w:rsidRPr="004B3616">
        <w:rPr>
          <w:noProof/>
        </w:rPr>
        <w:t>(Kuzmin et al., 2018)</w:t>
      </w:r>
      <w:r w:rsidR="00E7460B" w:rsidRPr="00233F15">
        <w:fldChar w:fldCharType="end"/>
      </w:r>
      <w:r w:rsidR="00DF1428">
        <w:rPr>
          <w:color w:val="222222"/>
          <w:shd w:val="clear" w:color="auto" w:fill="FFFFFF"/>
        </w:rPr>
        <w:t>.</w:t>
      </w:r>
      <w:r w:rsidR="00B67341">
        <w:rPr>
          <w:color w:val="222222"/>
          <w:shd w:val="clear" w:color="auto" w:fill="FFFFFF"/>
        </w:rPr>
        <w:t xml:space="preserve"> </w:t>
      </w:r>
      <w:r>
        <w:rPr>
          <w:color w:val="222222"/>
          <w:shd w:val="clear" w:color="auto" w:fill="FFFFFF"/>
        </w:rPr>
        <w:t xml:space="preserve">Beyond three-gene effects, yet </w:t>
      </w:r>
      <w:r w:rsidR="00F1172F">
        <w:t xml:space="preserve">higher-order gene </w:t>
      </w:r>
      <w:r w:rsidR="00B2177C">
        <w:t xml:space="preserve">variant </w:t>
      </w:r>
      <w:r w:rsidR="00F1172F">
        <w:t xml:space="preserve">combinations </w:t>
      </w:r>
      <w:r w:rsidR="00B2177C">
        <w:rPr>
          <w:color w:val="222222"/>
          <w:shd w:val="clear" w:color="auto" w:fill="FFFFFF"/>
        </w:rPr>
        <w:t>have yielded interesting effects</w:t>
      </w:r>
      <w:r w:rsidR="00D41039">
        <w:rPr>
          <w:color w:val="222222"/>
          <w:shd w:val="clear" w:color="auto" w:fill="FFFFFF"/>
        </w:rPr>
        <w:t xml:space="preserve"> </w:t>
      </w:r>
      <w:r w:rsidR="00D41039" w:rsidRPr="00D41039">
        <w:rPr>
          <w:color w:val="222222"/>
          <w:shd w:val="clear" w:color="auto" w:fill="FFFFFF"/>
        </w:rPr>
        <w:t>–</w:t>
      </w:r>
      <w:r w:rsidR="00D41039">
        <w:rPr>
          <w:color w:val="222222"/>
          <w:shd w:val="clear" w:color="auto" w:fill="FFFFFF"/>
        </w:rPr>
        <w:t xml:space="preserve"> </w:t>
      </w:r>
      <w:r w:rsidR="00DB4C74">
        <w:t>e</w:t>
      </w:r>
      <w:r w:rsidR="00DB4C74">
        <w:rPr>
          <w:color w:val="222222"/>
          <w:shd w:val="clear" w:color="auto" w:fill="FFFFFF"/>
        </w:rPr>
        <w:t xml:space="preserve">.g., </w:t>
      </w:r>
      <w:r w:rsidR="006E15C3">
        <w:t>involving four</w:t>
      </w:r>
      <w:r w:rsidR="002A4200">
        <w:t xml:space="preserve"> </w:t>
      </w:r>
      <w:r w:rsidR="00E21074">
        <w:fldChar w:fldCharType="begin" w:fldLock="1"/>
      </w:r>
      <w:r w:rsidR="00E21074">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E21074">
        <w:fldChar w:fldCharType="separate"/>
      </w:r>
      <w:r w:rsidR="00E21074" w:rsidRPr="00E21074">
        <w:rPr>
          <w:noProof/>
        </w:rPr>
        <w:t>(Takahashi and Yamanaka, 2006)</w:t>
      </w:r>
      <w:r w:rsidR="00E21074">
        <w:fldChar w:fldCharType="end"/>
      </w:r>
      <w:r w:rsidR="002A4200">
        <w:t xml:space="preserve">, </w:t>
      </w:r>
      <w:r w:rsidR="00DB4C74">
        <w:t xml:space="preserve">five </w:t>
      </w:r>
      <w:r w:rsidR="00DB4C74">
        <w:fldChar w:fldCharType="begin" w:fldLock="1"/>
      </w:r>
      <w:r w:rsidR="00DB4C74">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DB4C74">
        <w:fldChar w:fldCharType="separate"/>
      </w:r>
      <w:r w:rsidR="00DB4C74" w:rsidRPr="00D659A1">
        <w:rPr>
          <w:noProof/>
        </w:rPr>
        <w:t>(Taylor et al., 2014)</w:t>
      </w:r>
      <w:r w:rsidR="00DB4C74">
        <w:fldChar w:fldCharType="end"/>
      </w:r>
      <w:r w:rsidR="00DB4C74">
        <w:t xml:space="preserve">, seven </w:t>
      </w:r>
      <w:r w:rsidR="00DB4C74">
        <w:fldChar w:fldCharType="begin" w:fldLock="1"/>
      </w:r>
      <w:r w:rsidR="00DB4C74">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DB4C74">
        <w:fldChar w:fldCharType="separate"/>
      </w:r>
      <w:r w:rsidR="00DB4C74" w:rsidRPr="00D659A1">
        <w:rPr>
          <w:noProof/>
        </w:rPr>
        <w:t>(Beh et al., 2001)</w:t>
      </w:r>
      <w:r w:rsidR="00DB4C74">
        <w:fldChar w:fldCharType="end"/>
      </w:r>
      <w:r w:rsidR="00DB4C74">
        <w:t xml:space="preserve">, and over twenty genes </w:t>
      </w:r>
      <w:r w:rsidR="00DB4C74">
        <w:fldChar w:fldCharType="begin" w:fldLock="1"/>
      </w:r>
      <w:r w:rsidR="00DB4C74">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DB4C74">
        <w:fldChar w:fldCharType="separate"/>
      </w:r>
      <w:r w:rsidR="00DB4C74" w:rsidRPr="00D659A1">
        <w:rPr>
          <w:noProof/>
        </w:rPr>
        <w:t>(Wieczorke et al., 1999)</w:t>
      </w:r>
      <w:r w:rsidR="00DB4C74">
        <w:fldChar w:fldCharType="end"/>
      </w:r>
      <w:r w:rsidR="00F1172F">
        <w:t>.</w:t>
      </w:r>
      <w:r w:rsidR="007F6A8C">
        <w:t xml:space="preserve"> </w:t>
      </w:r>
      <w:r w:rsidR="006A5EB7">
        <w:t xml:space="preserve"> Systematic map</w:t>
      </w:r>
      <w:r w:rsidR="00FE2471">
        <w:t>s</w:t>
      </w:r>
      <w:r w:rsidR="006A5EB7">
        <w:t xml:space="preserve"> of higher-order interactions </w:t>
      </w:r>
      <w:r w:rsidR="00FE2471">
        <w:t>between variants at</w:t>
      </w:r>
      <w:r w:rsidR="00B837D9">
        <w:t xml:space="preserve"> a single</w:t>
      </w:r>
      <w:r w:rsidR="00FE2471">
        <w:t xml:space="preserve"> locus have been used to understand several diverse processes </w:t>
      </w:r>
      <w:r w:rsidR="00E21074">
        <w:fldChar w:fldCharType="begin" w:fldLock="1"/>
      </w:r>
      <w:r w:rsidR="006E736D">
        <w:instrText>ADDIN CSL_CITATION {"citationItems":[{"id":"ITEM-1","itemData":{"DOI":"10.1016/J.CELL.2018.12.010","ISSN":"0092-8674","abstract":"Despite a wealth of 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Splicing","type":"article-journal","volume":"176"},"uris":["http://www.mendeley.com/documents/?uuid=0439f0e7-6efe-3a23-8f5c-12058a791490"]},{"id":"ITEM-2","itemData":{"DOI":"10.1038/s41586-018-0170-7","ISSN":"0028-0836","PMID":"29849145","abstract":"A central question in genetics and evolution is the extent to which the outcomes of mutations change depending on the genetic context in which they occur1-3. Pairwise interactions between mutations have been systematically mapped within4-18 and between 19 genes, and have been shown to contribute substantially to phenotypic variation among individuals 20 . However, the extent to which genetic interactions themselves are stable or dynamic across genotypes is unclear21, 22. Here we quantify more than 45,000 genetic interactions between the same 87 pairs of mutations across more than 500 closely related genotypes of a yeast tRNA. Notably, all pairs of mutations interacted in at least 9% of genetic backgrounds and all pairs switched from interacting positively to interacting negatively in different genotypes (false discovery rate &lt; 0.1). Higher-order interactions are also abundant and dynamic across genotypes. The epistasis in this tRNA means that all individual mutations switch from detrimental to beneficial, even in closely related genotypes. As a consequence, accurate genetic prediction requires mutation effects to be measured across different genetic backgrounds and the use of  higher-order epistatic terms.","author":[{"dropping-particle":"","family":"Domingo","given":"Júlia","non-dropping-particle":"","parse-names":false,"suffix":""},{"dropping-particle":"","family":"Diss","given":"Guillaume","non-dropping-particle":"","parse-names":false,"suffix":""},{"dropping-particle":"","family":"Lehner","given":"Ben","non-dropping-particle":"","parse-names":false,"suffix":""}],"container-title":"Nature","id":"ITEM-2","issue":"7708","issued":{"date-parts":[["2018","6","30"]]},"page":"117-121","title":"Pairwise and higher-order genetic interactions during the evolution of a tRNA","type":"article-journal","volume":"558"},"uris":["http://www.mendeley.com/documents/?uuid=168d3009-6343-3438-9e27-f1effe14fab3"]},{"id":"ITEM-3","itemData":{"DOI":"10.1038/nature17995","ISSN":"0028-0836","abstract":"Comprehensive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A.","non-dropping-particle":"","parse-names":false,"suffix":""}],"container-title":"Nature","id":"ITEM-3","issue":"7603","issued":{"date-parts":[["2016","5","11"]]},"page":"397-401","publisher":"Nature Publishing Group","title":"Local fitness landscape of the green fluorescent protein","type":"article-journal","volume":"533"},"uris":["http://www.mendeley.com/documents/?uuid=55aab484-cbf9-3077-a200-9a46f55b29b7"]}],"mendeley":{"formattedCitation":"(Baeza-Centurion et al., 2019; Domingo et al., 2018; Sarkisyan et al., 2016)","plainTextFormattedCitation":"(Baeza-Centurion et al., 2019; Domingo et al., 2018; Sarkisyan et al., 2016)","previouslyFormattedCitation":"(Baeza-Centurion et al., 2019; Domingo et al., 2018; Sarkisyan et al., 2016)"},"properties":{"noteIndex":0},"schema":"https://github.com/citation-style-language/schema/raw/master/csl-citation.json"}</w:instrText>
      </w:r>
      <w:r w:rsidR="00E21074">
        <w:fldChar w:fldCharType="separate"/>
      </w:r>
      <w:r w:rsidR="00E21074" w:rsidRPr="00E21074">
        <w:rPr>
          <w:noProof/>
        </w:rPr>
        <w:t>(Baeza-Centurion et al., 2019; Domingo et al., 2018; Sarkisyan et al., 2016)</w:t>
      </w:r>
      <w:r w:rsidR="00E21074">
        <w:fldChar w:fldCharType="end"/>
      </w:r>
      <w:r w:rsidR="006A5EB7">
        <w:t>.</w:t>
      </w:r>
      <w:r w:rsidR="00226D3A">
        <w:t xml:space="preserve"> </w:t>
      </w:r>
      <w:r w:rsidR="007106CE">
        <w:t xml:space="preserve"> </w:t>
      </w:r>
      <w:r w:rsidR="004E1E15">
        <w:t>However</w:t>
      </w:r>
      <w:r w:rsidR="00E10275">
        <w:t>,</w:t>
      </w:r>
      <w:r w:rsidR="000D41C2">
        <w:t xml:space="preserve"> </w:t>
      </w:r>
      <w:r w:rsidR="00400CB7">
        <w:t xml:space="preserve">higher-order </w:t>
      </w:r>
      <w:r w:rsidR="007227B1">
        <w:t xml:space="preserve">interactions between variants </w:t>
      </w:r>
      <w:r>
        <w:t xml:space="preserve">in different </w:t>
      </w:r>
      <w:r w:rsidR="008E0873">
        <w:t xml:space="preserve">genes </w:t>
      </w:r>
      <w:r>
        <w:t xml:space="preserve">have remained </w:t>
      </w:r>
      <w:r w:rsidR="002A4374">
        <w:t>poorly characterized</w:t>
      </w:r>
      <w:r w:rsidR="00400CB7">
        <w:t xml:space="preserve">, </w:t>
      </w:r>
      <w:r w:rsidR="0050421C">
        <w:t>limiting</w:t>
      </w:r>
      <w:r w:rsidR="002A4374">
        <w:t xml:space="preserve"> </w:t>
      </w:r>
      <w:r w:rsidR="0050421C">
        <w:t xml:space="preserve">functional </w:t>
      </w:r>
      <w:r w:rsidR="002A4374">
        <w:t>understanding</w:t>
      </w:r>
      <w:r w:rsidR="0050421C">
        <w:t xml:space="preserve"> </w:t>
      </w:r>
      <w:r w:rsidR="00F13693">
        <w:t xml:space="preserve">of complex </w:t>
      </w:r>
      <w:r w:rsidR="008E0873">
        <w:t>multi-</w:t>
      </w:r>
      <w:r w:rsidR="00F13693">
        <w:t>gene dependencie</w:t>
      </w:r>
      <w:r w:rsidR="007106CE">
        <w:t>s.</w:t>
      </w:r>
    </w:p>
    <w:p w14:paraId="7EC9B591" w14:textId="77777777" w:rsidR="00EA5975" w:rsidRDefault="00EA5975" w:rsidP="00D9039A">
      <w:pPr>
        <w:jc w:val="both"/>
      </w:pPr>
    </w:p>
    <w:p w14:paraId="2608932C" w14:textId="613F1279" w:rsidR="00DB0ED8" w:rsidRPr="00F07CF5" w:rsidRDefault="00911DBE">
      <w:pPr>
        <w:jc w:val="both"/>
      </w:pPr>
      <w:r>
        <w:t xml:space="preserve">To </w:t>
      </w:r>
      <w:r w:rsidR="0009111C">
        <w:t xml:space="preserve">systematically </w:t>
      </w:r>
      <w:r w:rsidR="00F96816">
        <w:t xml:space="preserve">investigate complex genetic dependencies </w:t>
      </w:r>
      <w:r w:rsidR="0023585F">
        <w:t xml:space="preserve">beyond </w:t>
      </w:r>
      <w:r w:rsidR="007717FB">
        <w:t>one</w:t>
      </w:r>
      <w:r w:rsidR="00F96816">
        <w:t>-</w:t>
      </w:r>
      <w:r w:rsidR="0023585F">
        <w:t xml:space="preserve"> </w:t>
      </w:r>
      <w:r w:rsidR="00F96816">
        <w:t xml:space="preserve">and </w:t>
      </w:r>
      <w:r w:rsidR="007717FB">
        <w:t>two</w:t>
      </w:r>
      <w:r w:rsidR="00F96816">
        <w:t xml:space="preserve">-gene genetic analysis, </w:t>
      </w:r>
      <w:r w:rsidR="00077DAC">
        <w:t xml:space="preserve">we </w:t>
      </w:r>
      <w:r w:rsidR="00660013">
        <w:t xml:space="preserve">developed </w:t>
      </w:r>
      <w:r w:rsidR="00272196">
        <w:t>a</w:t>
      </w:r>
      <w:r w:rsidR="006B3642">
        <w:t>n</w:t>
      </w:r>
      <w:r w:rsidR="00272196" w:rsidRPr="00F07CF5">
        <w:t xml:space="preserve"> </w:t>
      </w:r>
      <w:r w:rsidR="00272196" w:rsidRPr="00364DA5">
        <w:t>‘</w:t>
      </w:r>
      <w:r w:rsidR="00272196">
        <w:rPr>
          <w:i/>
        </w:rPr>
        <w:t>X</w:t>
      </w:r>
      <w:r w:rsidR="00272196" w:rsidRPr="001040CE">
        <w:rPr>
          <w:i/>
        </w:rPr>
        <w:t>-</w:t>
      </w:r>
      <w:r w:rsidR="00272196">
        <w:t>gene’ genetic analysis (XGA)</w:t>
      </w:r>
      <w:r w:rsidR="001460DD">
        <w:t xml:space="preserve"> </w:t>
      </w:r>
      <w:r w:rsidR="006B3642">
        <w:t xml:space="preserve">strategy </w:t>
      </w:r>
      <w:r w:rsidR="003A3CB7">
        <w:t xml:space="preserve">that </w:t>
      </w:r>
      <w:r w:rsidR="00660013">
        <w:t xml:space="preserve">uses </w:t>
      </w:r>
      <w:r w:rsidR="003A3CB7">
        <w:t>many combinations of engineered</w:t>
      </w:r>
      <w:r w:rsidR="001460DD">
        <w:t xml:space="preserve"> multi-gene perturbations to</w:t>
      </w:r>
      <w:r w:rsidR="003A3CB7">
        <w:t xml:space="preserve"> profile </w:t>
      </w:r>
      <w:r w:rsidR="001C20DA">
        <w:t xml:space="preserve">and interpret </w:t>
      </w:r>
      <w:r w:rsidR="003A3CB7">
        <w:t xml:space="preserve">high-order genetic </w:t>
      </w:r>
      <w:r w:rsidR="00E362B2">
        <w:t>interactions</w:t>
      </w:r>
      <w:r w:rsidR="003A3CB7">
        <w:t>.</w:t>
      </w:r>
      <w:r w:rsidR="001460DD">
        <w:t xml:space="preserve"> </w:t>
      </w:r>
      <w:r w:rsidR="00B2177C">
        <w:t>W</w:t>
      </w:r>
      <w:r w:rsidR="00F07CF5" w:rsidRPr="00F07CF5">
        <w:t xml:space="preserve">e </w:t>
      </w:r>
      <w:r w:rsidR="00B435B9">
        <w:t xml:space="preserve">demonstrate </w:t>
      </w:r>
      <w:r w:rsidR="00F07CF5" w:rsidRPr="00F07CF5">
        <w:t>XGA</w:t>
      </w:r>
      <w:r w:rsidR="00B30AC6">
        <w:t xml:space="preserve"> </w:t>
      </w:r>
      <w:r w:rsidR="00B435B9">
        <w:t>o</w:t>
      </w:r>
      <w:r w:rsidR="007A3EF6">
        <w:t>n</w:t>
      </w:r>
      <w:r w:rsidR="00EF1053">
        <w:t xml:space="preserve"> </w:t>
      </w:r>
      <w:r w:rsidR="006B3642" w:rsidRPr="00DB1791">
        <w:rPr>
          <w:i/>
        </w:rPr>
        <w:t>S. cerevisiae</w:t>
      </w:r>
      <w:r w:rsidR="006B3642" w:rsidDel="006B3642">
        <w:t xml:space="preserve"> </w:t>
      </w:r>
      <w:r w:rsidR="00EF1053">
        <w:t>ABC</w:t>
      </w:r>
      <w:r w:rsidR="00F1172F">
        <w:t xml:space="preserve"> transporters</w:t>
      </w:r>
      <w:r w:rsidR="00B2177C">
        <w:t xml:space="preserve">, </w:t>
      </w:r>
      <w:r w:rsidR="006B3642">
        <w:t xml:space="preserve">which are </w:t>
      </w:r>
      <w:r w:rsidR="00F1172F">
        <w:t xml:space="preserve">involved in cellular efflux of small molecules, </w:t>
      </w:r>
      <w:r w:rsidR="006B3642">
        <w:t xml:space="preserve">and </w:t>
      </w:r>
      <w:r w:rsidR="00F1172F">
        <w:t xml:space="preserve">for which </w:t>
      </w:r>
      <w:r w:rsidR="00B2177C">
        <w:t>s</w:t>
      </w:r>
      <w:r w:rsidR="00EA5975">
        <w:t>e</w:t>
      </w:r>
      <w:r w:rsidR="00B2177C">
        <w:t xml:space="preserve">veral </w:t>
      </w:r>
      <w:r w:rsidR="00175CD1">
        <w:t xml:space="preserve">informative </w:t>
      </w:r>
      <w:r w:rsidR="00BD0EC4">
        <w:t>multi-</w:t>
      </w:r>
      <w:r w:rsidR="00E576FA">
        <w:t xml:space="preserve">knockout </w:t>
      </w:r>
      <w:r w:rsidR="0074219B">
        <w:t>phenotypes</w:t>
      </w:r>
      <w:r w:rsidR="00BA3915">
        <w:t xml:space="preserve"> </w:t>
      </w:r>
      <w:r w:rsidR="00175CD1">
        <w:t xml:space="preserve">have been reported </w:t>
      </w:r>
      <w:r w:rsidR="00F1172F">
        <w:fldChar w:fldCharType="begin" w:fldLock="1"/>
      </w:r>
      <w:r w:rsidR="00F117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F1172F">
        <w:fldChar w:fldCharType="separate"/>
      </w:r>
      <w:r w:rsidR="00F1172F" w:rsidRPr="007A4FB8">
        <w:rPr>
          <w:noProof/>
        </w:rPr>
        <w:t>(Khakhina et al., 2015; Kolaczkowska et al., 2008; Suzuki et al., 2011)</w:t>
      </w:r>
      <w:r w:rsidR="00F1172F">
        <w:fldChar w:fldCharType="end"/>
      </w:r>
      <w:r w:rsidR="00F1172F">
        <w:t xml:space="preserve">. </w:t>
      </w:r>
      <w:r w:rsidR="005E494A">
        <w:t xml:space="preserve"> More specifically, we apply XGA </w:t>
      </w:r>
      <w:r w:rsidR="00175CD1">
        <w:t xml:space="preserve">systematically </w:t>
      </w:r>
      <w:r w:rsidR="00B2177C">
        <w:t xml:space="preserve">to </w:t>
      </w:r>
      <w:r w:rsidR="00F07CF5" w:rsidRPr="00F07CF5">
        <w:t xml:space="preserve">the entire set of 16 </w:t>
      </w:r>
      <w:r w:rsidR="00660013">
        <w:t xml:space="preserve">yeast </w:t>
      </w:r>
      <w:r w:rsidR="00F07CF5" w:rsidRPr="00F07CF5">
        <w:t xml:space="preserve">ABC transporters that have been implicated in multi-drug resistance.  </w:t>
      </w:r>
      <w:r w:rsidR="00B2177C">
        <w:t xml:space="preserve">By revealing </w:t>
      </w:r>
      <w:r w:rsidR="003E7C3E">
        <w:t>a</w:t>
      </w:r>
      <w:r w:rsidR="00515333">
        <w:t xml:space="preserve"> </w:t>
      </w:r>
      <w:r w:rsidR="00EF1053">
        <w:t>multi-knockout genetic</w:t>
      </w:r>
      <w:r w:rsidR="003E7C3E">
        <w:t xml:space="preserve"> landscape</w:t>
      </w:r>
      <w:r w:rsidR="00B75FBB">
        <w:t xml:space="preserve"> </w:t>
      </w:r>
      <w:r w:rsidR="00B2177C">
        <w:t xml:space="preserve">for </w:t>
      </w:r>
      <w:r w:rsidR="00B75FBB">
        <w:t>16</w:t>
      </w:r>
      <w:r w:rsidR="00B75FBB" w:rsidRPr="004059F2">
        <w:t xml:space="preserve"> </w:t>
      </w:r>
      <w:r w:rsidR="00B75FBB">
        <w:t>bioactive compounds (‘drugs’)</w:t>
      </w:r>
      <w:r w:rsidR="003E7C3E">
        <w:t xml:space="preserve">, </w:t>
      </w:r>
      <w:r w:rsidR="00B2177C">
        <w:t xml:space="preserve">XGA </w:t>
      </w:r>
      <w:r w:rsidR="00E96950">
        <w:t>uncovered many</w:t>
      </w:r>
      <w:r w:rsidR="00B2177C">
        <w:t xml:space="preserve"> </w:t>
      </w:r>
      <w:r w:rsidR="000329BF">
        <w:t>drug</w:t>
      </w:r>
      <w:r w:rsidR="009759F3">
        <w:t xml:space="preserve">-dependent </w:t>
      </w:r>
      <w:r w:rsidR="00553E40">
        <w:t>high-order</w:t>
      </w:r>
      <w:r w:rsidR="00515333">
        <w:t xml:space="preserve"> </w:t>
      </w:r>
      <w:r w:rsidR="005A7CE1">
        <w:t xml:space="preserve">genetic interactions </w:t>
      </w:r>
      <w:r w:rsidR="000F1183">
        <w:t>involving as many as five genes</w:t>
      </w:r>
      <w:r w:rsidR="005A7CE1">
        <w:t>.</w:t>
      </w:r>
      <w:r w:rsidR="004D6845">
        <w:t xml:space="preserve">  </w:t>
      </w:r>
      <w:r w:rsidR="00175CD1">
        <w:t xml:space="preserve">A neural network trained on XGA data provided an intuitive </w:t>
      </w:r>
      <w:r w:rsidR="00042912">
        <w:t>genotype-to-phenotype</w:t>
      </w:r>
      <w:r w:rsidR="004D6845">
        <w:t xml:space="preserve"> model</w:t>
      </w:r>
      <w:r w:rsidR="00175CD1">
        <w:t xml:space="preserve"> and functional insights into this system of ABC transporters</w:t>
      </w:r>
      <w:r w:rsidR="003444FB">
        <w:t>.</w:t>
      </w:r>
      <w:r w:rsidR="00682E18">
        <w:t xml:space="preserve">  </w:t>
      </w:r>
      <w:r w:rsidR="00C37DDF">
        <w:t xml:space="preserve">Taken together, </w:t>
      </w:r>
      <w:r w:rsidR="00175CD1">
        <w:t xml:space="preserve">our results </w:t>
      </w:r>
      <w:r w:rsidR="00660013">
        <w:t xml:space="preserve">show that </w:t>
      </w:r>
      <w:r w:rsidR="00175CD1">
        <w:t xml:space="preserve">XGA </w:t>
      </w:r>
      <w:r w:rsidR="00660013">
        <w:t xml:space="preserve">can </w:t>
      </w:r>
      <w:r w:rsidR="00175CD1">
        <w:t xml:space="preserve">systematically </w:t>
      </w:r>
      <w:r w:rsidR="00687512">
        <w:t xml:space="preserve">uncover </w:t>
      </w:r>
      <w:r w:rsidR="00CE6E57">
        <w:t>high-order</w:t>
      </w:r>
      <w:r w:rsidR="00687512">
        <w:t xml:space="preserve"> genetic relationships</w:t>
      </w:r>
      <w:r w:rsidR="00820612">
        <w:t xml:space="preserve">, and </w:t>
      </w:r>
      <w:r w:rsidR="00E96950">
        <w:t xml:space="preserve">use them </w:t>
      </w:r>
      <w:r w:rsidR="00660013">
        <w:t xml:space="preserve">to functionally model </w:t>
      </w:r>
      <w:r w:rsidR="00687512">
        <w:t>complex molecular systems.</w:t>
      </w:r>
      <w:r w:rsidR="006A5CC0">
        <w:t xml:space="preserve"> </w:t>
      </w:r>
    </w:p>
    <w:p w14:paraId="311C1E15" w14:textId="1EBADAAE" w:rsidR="007C575E" w:rsidRDefault="007C575E">
      <w: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07C2B6EF" w:rsidR="00C66E5A" w:rsidRPr="00FF3025" w:rsidRDefault="00C66E5A" w:rsidP="00B51364">
      <w:pPr>
        <w:jc w:val="both"/>
        <w:outlineLvl w:val="0"/>
        <w:rPr>
          <w:bCs/>
          <w:iCs/>
          <w:color w:val="000000" w:themeColor="text1"/>
        </w:rPr>
      </w:pPr>
      <w:r w:rsidRPr="00FF3025">
        <w:rPr>
          <w:bCs/>
          <w:iCs/>
          <w:color w:val="000000" w:themeColor="text1"/>
        </w:rPr>
        <w:t xml:space="preserve">Here </w:t>
      </w:r>
      <w:r>
        <w:rPr>
          <w:bCs/>
          <w:iCs/>
          <w:color w:val="000000" w:themeColor="text1"/>
        </w:rPr>
        <w:t xml:space="preserve">we describe </w:t>
      </w:r>
      <w:r w:rsidR="00E02C81">
        <w:rPr>
          <w:bCs/>
          <w:iCs/>
          <w:color w:val="000000" w:themeColor="text1"/>
        </w:rPr>
        <w:t>our</w:t>
      </w:r>
      <w:r>
        <w:rPr>
          <w:bCs/>
          <w:iCs/>
          <w:color w:val="000000" w:themeColor="text1"/>
        </w:rPr>
        <w:t xml:space="preserve"> overall </w:t>
      </w:r>
      <w:r w:rsidR="008D6812">
        <w:rPr>
          <w:bCs/>
          <w:iCs/>
          <w:color w:val="000000" w:themeColor="text1"/>
        </w:rPr>
        <w:t>XGA</w:t>
      </w:r>
      <w:r>
        <w:rPr>
          <w:bCs/>
          <w:iCs/>
          <w:color w:val="000000" w:themeColor="text1"/>
        </w:rPr>
        <w:t xml:space="preserve"> strategy (Figure 1), then show </w:t>
      </w:r>
      <w:r w:rsidR="00660013">
        <w:rPr>
          <w:bCs/>
          <w:iCs/>
          <w:color w:val="000000" w:themeColor="text1"/>
        </w:rPr>
        <w:t xml:space="preserve">the </w:t>
      </w:r>
      <w:r>
        <w:rPr>
          <w:bCs/>
          <w:iCs/>
          <w:color w:val="000000" w:themeColor="text1"/>
        </w:rPr>
        <w:t xml:space="preserve">results </w:t>
      </w:r>
      <w:r w:rsidR="00660013">
        <w:rPr>
          <w:bCs/>
          <w:iCs/>
          <w:color w:val="000000" w:themeColor="text1"/>
        </w:rPr>
        <w:t xml:space="preserve">for </w:t>
      </w:r>
      <w:r w:rsidR="00D32BE0">
        <w:rPr>
          <w:bCs/>
          <w:iCs/>
          <w:color w:val="000000" w:themeColor="text1"/>
        </w:rPr>
        <w:t xml:space="preserve">XGA </w:t>
      </w:r>
      <w:r w:rsidR="00660013">
        <w:rPr>
          <w:bCs/>
          <w:iCs/>
          <w:color w:val="000000" w:themeColor="text1"/>
        </w:rPr>
        <w:t xml:space="preserve">as applied to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5363C090" w:rsidR="00DB0ED8" w:rsidRDefault="00DB0ED8" w:rsidP="00DB0ED8">
      <w:pPr>
        <w:jc w:val="both"/>
      </w:pPr>
      <w:r>
        <w:rPr>
          <w:bCs/>
          <w:iCs/>
          <w:color w:val="000000" w:themeColor="text1"/>
        </w:rPr>
        <w:t xml:space="preserve">A simple yet powerful way to generate a complex population </w:t>
      </w:r>
      <w:r w:rsidRPr="005F694D">
        <w:t xml:space="preserve">is </w:t>
      </w:r>
      <w:r>
        <w:t xml:space="preserve">to cross two outbred individuals differing at multiple unlinked loci. </w:t>
      </w:r>
      <w:r w:rsidR="00825573">
        <w:t xml:space="preserve"> </w:t>
      </w:r>
      <w:r>
        <w:t>Progeny (‘segregants’) will inherit a random subset of parental variants and each segregant can then be genotyped and profiled for traits such as gene expression or drug resistance</w:t>
      </w:r>
      <w:r w:rsidR="000A0594">
        <w:t xml:space="preserve"> </w:t>
      </w:r>
      <w:r w:rsidR="000A0594" w:rsidRPr="002456C5">
        <w:fldChar w:fldCharType="begin" w:fldLock="1"/>
      </w:r>
      <w:r w:rsidR="000A0594">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000A0594" w:rsidRPr="002456C5">
        <w:fldChar w:fldCharType="separate"/>
      </w:r>
      <w:r w:rsidR="000A0594" w:rsidRPr="00D659A1">
        <w:rPr>
          <w:noProof/>
        </w:rPr>
        <w:t>(Bloom et al., 2013)</w:t>
      </w:r>
      <w:r w:rsidR="000A0594" w:rsidRPr="002456C5">
        <w:fldChar w:fldCharType="end"/>
      </w:r>
      <w:r>
        <w:rPr>
          <w:bCs/>
          <w:iCs/>
          <w:color w:val="000000" w:themeColor="text1"/>
        </w:rPr>
        <w:t>.  Although applied extensively to pairs of outbred parents</w:t>
      </w:r>
      <w:r>
        <w:t xml:space="preserve">, </w:t>
      </w:r>
      <w:r w:rsidR="00D32BE0">
        <w:t xml:space="preserve">this approach </w:t>
      </w:r>
      <w:r>
        <w:t>has limitations</w:t>
      </w:r>
      <w:r>
        <w:rPr>
          <w:bCs/>
          <w:iCs/>
          <w:color w:val="000000" w:themeColor="text1"/>
        </w:rPr>
        <w:t xml:space="preserve">. First, </w:t>
      </w:r>
      <w:r>
        <w:t xml:space="preserve">many genes involved in a process </w:t>
      </w:r>
      <w:r w:rsidR="00825573">
        <w:t xml:space="preserve">will </w:t>
      </w:r>
      <w:r w:rsidR="00D32BE0">
        <w:t>be missed</w:t>
      </w:r>
      <w:r w:rsidR="00301CD5">
        <w:t xml:space="preserve"> </w:t>
      </w:r>
      <w:r w:rsidR="00D32BE0">
        <w:t xml:space="preserve">for lack of </w:t>
      </w:r>
      <w:r>
        <w:t xml:space="preserve">functional natural variation in the parental strains </w:t>
      </w:r>
      <w:r>
        <w:fldChar w:fldCharType="begin" w:fldLock="1"/>
      </w:r>
      <w: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fldChar w:fldCharType="separate"/>
      </w:r>
      <w:r w:rsidRPr="00D659A1">
        <w:rPr>
          <w:noProof/>
        </w:rPr>
        <w:t>(Lee et al., 2014)</w:t>
      </w:r>
      <w:r>
        <w:fldChar w:fldCharType="end"/>
      </w:r>
      <w:r>
        <w:t xml:space="preserve">.  Second, </w:t>
      </w:r>
      <w:r w:rsidR="00825573">
        <w:t xml:space="preserve">the fact that </w:t>
      </w:r>
      <w:r>
        <w:t xml:space="preserve">parents can differ at </w:t>
      </w:r>
      <w:r w:rsidR="00825573">
        <w:t>&gt;</w:t>
      </w:r>
      <w:r>
        <w:t>10</w:t>
      </w:r>
      <w:r w:rsidRPr="001C1222">
        <w:rPr>
          <w:vertAlign w:val="superscript"/>
        </w:rPr>
        <w:t>5</w:t>
      </w:r>
      <w:r>
        <w:t xml:space="preserve"> positions</w:t>
      </w:r>
      <w:r w:rsidR="00825573">
        <w:t xml:space="preserve">, coupled with genetic linkage of proximal variants, can </w:t>
      </w:r>
      <w:r w:rsidR="00D32BE0">
        <w:t xml:space="preserve">complicate identification of the </w:t>
      </w:r>
      <w:r>
        <w:t xml:space="preserve">causal variants at each associated locus. </w:t>
      </w:r>
    </w:p>
    <w:p w14:paraId="3D73F60C" w14:textId="77777777" w:rsidR="008C7F53" w:rsidRDefault="008C7F53" w:rsidP="00DB0ED8">
      <w:pPr>
        <w:jc w:val="both"/>
      </w:pPr>
    </w:p>
    <w:p w14:paraId="641D5059" w14:textId="599EEBB5" w:rsidR="00DB0ED8" w:rsidRPr="00A50821" w:rsidRDefault="00DB0ED8" w:rsidP="00DB0ED8">
      <w:pPr>
        <w:jc w:val="both"/>
        <w:rPr>
          <w:bCs/>
          <w:iCs/>
          <w:color w:val="000000" w:themeColor="text1"/>
        </w:rPr>
      </w:pPr>
      <w:r>
        <w:t xml:space="preserve">To </w:t>
      </w:r>
      <w:r w:rsidR="00D32BE0">
        <w:t xml:space="preserve">exploit the power of </w:t>
      </w:r>
      <w:r>
        <w:t xml:space="preserve">cross-based approaches </w:t>
      </w:r>
      <w:r w:rsidR="00D32BE0">
        <w:t xml:space="preserve">while avoiding </w:t>
      </w:r>
      <w:r w:rsidR="00FC2574">
        <w:t xml:space="preserve">the </w:t>
      </w:r>
      <w:r w:rsidR="00D32BE0">
        <w:t xml:space="preserve">limits of </w:t>
      </w:r>
      <w:r>
        <w:t>natural variation, we designed a population engineering strategy</w:t>
      </w:r>
      <w:r w:rsidR="00D32BE0">
        <w:t xml:space="preserve"> in which </w:t>
      </w:r>
      <w:r>
        <w:t xml:space="preserve">targeted </w:t>
      </w:r>
      <w:r w:rsidR="001A2A8F">
        <w:t xml:space="preserve">polygenic </w:t>
      </w:r>
      <w:r>
        <w:t xml:space="preserve">variation is engineered into individual parental </w:t>
      </w:r>
      <w:r w:rsidR="00D32BE0">
        <w:t xml:space="preserve">strains. Parental strains </w:t>
      </w:r>
      <w:r>
        <w:t xml:space="preserve">are </w:t>
      </w:r>
      <w:r w:rsidR="00825573">
        <w:t xml:space="preserve">then </w:t>
      </w:r>
      <w:r>
        <w:t>crossed to yield an ‘engineered population’</w:t>
      </w:r>
      <w:r w:rsidR="00D32BE0">
        <w:t xml:space="preserve">. </w:t>
      </w:r>
      <w:r w:rsidR="00301CD5">
        <w:t>Thus,</w:t>
      </w:r>
      <w:r w:rsidR="00D32BE0">
        <w:t xml:space="preserve"> a genetic cross yields random segregation only for engineered variants</w:t>
      </w:r>
      <w:r>
        <w:t>.</w:t>
      </w:r>
    </w:p>
    <w:p w14:paraId="5CD52AAD" w14:textId="77777777" w:rsidR="00C66E5A" w:rsidRDefault="00C66E5A" w:rsidP="00DB0ED8">
      <w:pPr>
        <w:jc w:val="both"/>
        <w:outlineLvl w:val="0"/>
        <w:rPr>
          <w:b/>
          <w:bCs/>
          <w:iCs/>
          <w:color w:val="000000" w:themeColor="text1"/>
        </w:rPr>
      </w:pPr>
    </w:p>
    <w:p w14:paraId="2AD99B9E" w14:textId="21CB2EF9" w:rsidR="00DB0ED8" w:rsidRPr="00FF3025" w:rsidRDefault="00DB0ED8" w:rsidP="00301CD5">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many individual strains </w:t>
      </w:r>
      <w:r w:rsidR="00D32BE0">
        <w:rPr>
          <w:bCs/>
          <w:iCs/>
          <w:color w:val="000000" w:themeColor="text1"/>
        </w:rPr>
        <w:t xml:space="preserve">can be tracked </w:t>
      </w:r>
      <w:r>
        <w:rPr>
          <w:bCs/>
          <w:iCs/>
          <w:color w:val="000000" w:themeColor="text1"/>
        </w:rPr>
        <w:t xml:space="preserve">in a complex heterogenous population using DNA barcodes.  We therefore introduced a complex pool of random barcodes into </w:t>
      </w:r>
      <w:r w:rsidR="00D32BE0">
        <w:rPr>
          <w:bCs/>
          <w:iCs/>
          <w:color w:val="000000" w:themeColor="text1"/>
        </w:rPr>
        <w:t xml:space="preserve">a </w:t>
      </w:r>
      <w:r>
        <w:rPr>
          <w:bCs/>
          <w:iCs/>
          <w:color w:val="000000" w:themeColor="text1"/>
        </w:rPr>
        <w:t>haploid parental strain</w:t>
      </w:r>
      <w:r w:rsidR="00D32BE0">
        <w:rPr>
          <w:bCs/>
          <w:iCs/>
          <w:color w:val="000000" w:themeColor="text1"/>
        </w:rPr>
        <w:t xml:space="preserve"> (which was wildtype for </w:t>
      </w:r>
      <w:r w:rsidR="007479CA">
        <w:rPr>
          <w:bCs/>
          <w:iCs/>
          <w:color w:val="000000" w:themeColor="text1"/>
        </w:rPr>
        <w:t>all ABC transporter genes of interest in this study)</w:t>
      </w:r>
      <w:r>
        <w:rPr>
          <w:bCs/>
          <w:iCs/>
          <w:color w:val="000000" w:themeColor="text1"/>
        </w:rPr>
        <w:t xml:space="preserve">, as described previously </w:t>
      </w:r>
      <w:r>
        <w:rPr>
          <w:bCs/>
          <w:iCs/>
          <w:color w:val="000000" w:themeColor="text1"/>
        </w:rPr>
        <w:fldChar w:fldCharType="begin" w:fldLock="1"/>
      </w:r>
      <w:r w:rsidR="00564739">
        <w:rPr>
          <w:bCs/>
          <w:iCs/>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Pr>
          <w:bCs/>
          <w:iCs/>
          <w:color w:val="000000" w:themeColor="text1"/>
        </w:rPr>
        <w:fldChar w:fldCharType="separate"/>
      </w:r>
      <w:r w:rsidR="006864BD" w:rsidRPr="006864BD">
        <w:rPr>
          <w:bCs/>
          <w:iCs/>
          <w:noProof/>
          <w:color w:val="000000" w:themeColor="text1"/>
        </w:rPr>
        <w:t>(Díaz-Mejía et al., 2018)</w:t>
      </w:r>
      <w:r>
        <w:rPr>
          <w:bCs/>
          <w:iCs/>
          <w:color w:val="000000" w:themeColor="text1"/>
        </w:rPr>
        <w:fldChar w:fldCharType="end"/>
      </w:r>
      <w:r>
        <w:rPr>
          <w:bCs/>
          <w:iCs/>
          <w:color w:val="000000" w:themeColor="text1"/>
        </w:rPr>
        <w:t xml:space="preserve"> (Figure S1, see Methods for details).  </w:t>
      </w:r>
      <w:r w:rsidR="007479CA">
        <w:t>W</w:t>
      </w:r>
      <w:r>
        <w:t xml:space="preserve">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ABC-16 strain contain</w:t>
      </w:r>
      <w:r w:rsidR="00FC2574">
        <w:t>ed</w:t>
      </w:r>
      <w:r>
        <w:t xml:space="preserve"> all 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rPr>
        <w:t xml:space="preserve">segregants in </w:t>
      </w:r>
      <w:r w:rsidRPr="00233F15">
        <w:rPr>
          <w:bCs/>
          <w:iCs/>
          <w:color w:val="000000" w:themeColor="text1"/>
        </w:rPr>
        <w:t>384-well plates</w:t>
      </w:r>
      <w:r>
        <w:rPr>
          <w:bCs/>
          <w:iCs/>
          <w:color w:val="000000" w:themeColor="text1"/>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776536B4" w:rsidR="008278B1" w:rsidRDefault="00DB0ED8" w:rsidP="00025615">
      <w:pPr>
        <w:jc w:val="both"/>
        <w:rPr>
          <w:bCs/>
          <w:iCs/>
          <w:color w:val="000000" w:themeColor="text1"/>
        </w:rPr>
      </w:pPr>
      <w:r>
        <w:rPr>
          <w:bCs/>
          <w:iCs/>
          <w:color w:val="000000" w:themeColor="text1"/>
        </w:rPr>
        <w:t xml:space="preserve">For each strain in </w:t>
      </w:r>
      <w:r w:rsidR="007479CA">
        <w:rPr>
          <w:bCs/>
          <w:iCs/>
          <w:color w:val="000000" w:themeColor="text1"/>
        </w:rPr>
        <w:t>this arrayed population</w:t>
      </w:r>
      <w:r>
        <w:rPr>
          <w:bCs/>
          <w:iCs/>
          <w:color w:val="000000" w:themeColor="text1"/>
        </w:rPr>
        <w:t xml:space="preserve">, we </w:t>
      </w:r>
      <w:r w:rsidR="007479CA">
        <w:rPr>
          <w:bCs/>
          <w:iCs/>
          <w:color w:val="000000" w:themeColor="text1"/>
        </w:rPr>
        <w:t xml:space="preserve">determined </w:t>
      </w:r>
      <w:r>
        <w:rPr>
          <w:bCs/>
          <w:iCs/>
          <w:color w:val="000000" w:themeColor="text1"/>
        </w:rPr>
        <w:t xml:space="preserve">the genotype at all sixteen knockout loci and </w:t>
      </w:r>
      <w:r w:rsidR="007479CA">
        <w:rPr>
          <w:bCs/>
          <w:iCs/>
          <w:color w:val="000000" w:themeColor="text1"/>
        </w:rPr>
        <w:t xml:space="preserve">identified the </w:t>
      </w:r>
      <w:r>
        <w:rPr>
          <w:bCs/>
          <w:iCs/>
          <w:color w:val="000000" w:themeColor="text1"/>
        </w:rPr>
        <w:t xml:space="preserve">barcode.  </w:t>
      </w:r>
      <w:r w:rsidR="007479CA">
        <w:rPr>
          <w:bCs/>
          <w:iCs/>
          <w:color w:val="000000" w:themeColor="text1"/>
        </w:rPr>
        <w:t>To g</w:t>
      </w:r>
      <w:r>
        <w:rPr>
          <w:bCs/>
          <w:iCs/>
          <w:color w:val="000000" w:themeColor="text1"/>
        </w:rPr>
        <w:t>enotyp</w:t>
      </w:r>
      <w:r w:rsidR="007479CA">
        <w:rPr>
          <w:bCs/>
          <w:iCs/>
          <w:color w:val="000000" w:themeColor="text1"/>
        </w:rPr>
        <w:t xml:space="preserve">e, we </w:t>
      </w:r>
      <w:r>
        <w:rPr>
          <w:bCs/>
          <w:iCs/>
          <w:color w:val="000000" w:themeColor="text1"/>
        </w:rPr>
        <w:t xml:space="preserve">exploited the fact that each knockout locus in the ABC-16 strain </w:t>
      </w:r>
      <w:r w:rsidR="007479CA">
        <w:rPr>
          <w:bCs/>
          <w:iCs/>
          <w:color w:val="000000" w:themeColor="text1"/>
        </w:rPr>
        <w:t xml:space="preserve">was derived from the </w:t>
      </w:r>
      <w:r>
        <w:rPr>
          <w:bCs/>
          <w:iCs/>
          <w:color w:val="000000" w:themeColor="text1"/>
        </w:rPr>
        <w:t xml:space="preserve">YKO yeast deletion collection </w:t>
      </w:r>
      <w:r>
        <w:rPr>
          <w:bCs/>
          <w:iCs/>
          <w:color w:val="000000" w:themeColor="text1"/>
        </w:rPr>
        <w:fldChar w:fldCharType="begin" w:fldLock="1"/>
      </w:r>
      <w:r>
        <w:rPr>
          <w:bCs/>
          <w:iCs/>
          <w:color w:val="000000" w:themeColor="text1"/>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(Giaever et al., 2002; Suzuki et al., 2011)</w:t>
      </w:r>
      <w:r>
        <w:rPr>
          <w:bCs/>
          <w:iCs/>
          <w:color w:val="000000" w:themeColor="text1"/>
        </w:rPr>
        <w:fldChar w:fldCharType="end"/>
      </w:r>
      <w:r w:rsidR="007479CA">
        <w:rPr>
          <w:bCs/>
          <w:iCs/>
          <w:color w:val="000000" w:themeColor="text1"/>
        </w:rPr>
        <w:t xml:space="preserve"> and is therefore flanked by a deletion-identifying barcode</w:t>
      </w:r>
      <w:r>
        <w:rPr>
          <w:bCs/>
          <w:iCs/>
          <w:color w:val="000000" w:themeColor="text1"/>
        </w:rPr>
        <w:t>.  We adapted</w:t>
      </w:r>
      <w:r w:rsidRPr="00233F15">
        <w:rPr>
          <w:bCs/>
          <w:iCs/>
          <w:color w:val="000000" w:themeColor="text1"/>
        </w:rPr>
        <w:t xml:space="preserve"> </w:t>
      </w:r>
      <w:r>
        <w:rPr>
          <w:bCs/>
          <w:iCs/>
          <w:color w:val="000000" w:themeColor="text1"/>
        </w:rPr>
        <w:t xml:space="preserve">the </w:t>
      </w:r>
      <w:r w:rsidRPr="00233F15">
        <w:rPr>
          <w:bCs/>
          <w:iCs/>
          <w:color w:val="000000" w:themeColor="text1"/>
        </w:rPr>
        <w:t>prev</w:t>
      </w:r>
      <w:r>
        <w:rPr>
          <w:bCs/>
          <w:iCs/>
          <w:color w:val="000000" w:themeColor="text1"/>
        </w:rPr>
        <w:t xml:space="preserve">iously-described row-column-plate PCR (RCP-PCR) strategy </w:t>
      </w:r>
      <w:r w:rsidRPr="00233F15">
        <w:rPr>
          <w:bCs/>
          <w:iCs/>
          <w:color w:val="000000" w:themeColor="text1"/>
        </w:rPr>
        <w:fldChar w:fldCharType="begin" w:fldLock="1"/>
      </w:r>
      <w:r>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(Yachie et al., 2016)</w:t>
      </w:r>
      <w:r w:rsidRPr="00233F15">
        <w:rPr>
          <w:bCs/>
          <w:iCs/>
          <w:color w:val="000000" w:themeColor="text1"/>
        </w:rPr>
        <w:fldChar w:fldCharType="end"/>
      </w:r>
      <w:r>
        <w:rPr>
          <w:bCs/>
          <w:iCs/>
          <w:color w:val="000000" w:themeColor="text1"/>
        </w:rPr>
        <w:t xml:space="preserve">, in which barcodes in each segregant are amplified </w:t>
      </w:r>
      <w:r w:rsidR="00825573">
        <w:rPr>
          <w:bCs/>
          <w:iCs/>
          <w:color w:val="000000" w:themeColor="text1"/>
        </w:rPr>
        <w:t xml:space="preserve">together with </w:t>
      </w:r>
      <w:r>
        <w:rPr>
          <w:bCs/>
          <w:iCs/>
          <w:color w:val="000000" w:themeColor="text1"/>
        </w:rPr>
        <w:t xml:space="preserve">additional </w:t>
      </w:r>
      <w:r w:rsidR="00825573">
        <w:rPr>
          <w:bCs/>
          <w:iCs/>
          <w:color w:val="000000" w:themeColor="text1"/>
        </w:rPr>
        <w:t xml:space="preserve">PCR-introduced </w:t>
      </w:r>
      <w:r>
        <w:rPr>
          <w:bCs/>
          <w:iCs/>
          <w:color w:val="000000" w:themeColor="text1"/>
        </w:rPr>
        <w:t xml:space="preserve">index tags that identify </w:t>
      </w:r>
      <w:r w:rsidRPr="00233F15">
        <w:rPr>
          <w:bCs/>
          <w:iCs/>
          <w:color w:val="000000" w:themeColor="text1"/>
        </w:rPr>
        <w:t>the plate</w:t>
      </w:r>
      <w:r>
        <w:rPr>
          <w:bCs/>
          <w:iCs/>
          <w:color w:val="000000" w:themeColor="text1"/>
        </w:rPr>
        <w:t xml:space="preserve">, row, and column of origin for each amplification product (Methods; Figure 1).  </w:t>
      </w:r>
      <w:commentRangeStart w:id="2"/>
      <w:r>
        <w:rPr>
          <w:bCs/>
          <w:iCs/>
          <w:color w:val="000000" w:themeColor="text1"/>
        </w:rPr>
        <w:t xml:space="preserve">Thus, a single sequencing experiment </w:t>
      </w:r>
      <w:ins w:id="3" w:author="Albi Celaj" w:date="2019-03-12T15:33:00Z">
        <w:r w:rsidR="009820FB">
          <w:rPr>
            <w:bCs/>
            <w:iCs/>
            <w:color w:val="000000" w:themeColor="text1"/>
          </w:rPr>
          <w:t xml:space="preserve">revealed both the strain-specific tracking barcode at the </w:t>
        </w:r>
        <w:r w:rsidR="009820FB" w:rsidRPr="001C1222">
          <w:rPr>
            <w:bCs/>
            <w:i/>
            <w:iCs/>
            <w:color w:val="000000" w:themeColor="text1"/>
          </w:rPr>
          <w:t>HO</w:t>
        </w:r>
        <w:r w:rsidR="009820FB">
          <w:rPr>
            <w:bCs/>
            <w:iCs/>
            <w:color w:val="000000" w:themeColor="text1"/>
          </w:rPr>
          <w:t xml:space="preserve"> locus and the identity of every gene deleted in the segregant at each plate location (Methods; Figure 1)</w:t>
        </w:r>
      </w:ins>
      <w:del w:id="4" w:author="Albi Celaj" w:date="2019-03-12T15:33:00Z">
        <w:r w:rsidR="007717FB" w:rsidDel="009820FB">
          <w:rPr>
            <w:bCs/>
            <w:iCs/>
            <w:color w:val="000000" w:themeColor="text1"/>
          </w:rPr>
          <w:delText xml:space="preserve">can </w:delText>
        </w:r>
        <w:r w:rsidDel="009820FB">
          <w:rPr>
            <w:bCs/>
            <w:iCs/>
            <w:color w:val="000000" w:themeColor="text1"/>
          </w:rPr>
          <w:delText xml:space="preserve">reveal </w:delText>
        </w:r>
        <w:r w:rsidR="00FC2574" w:rsidDel="009820FB">
          <w:rPr>
            <w:bCs/>
            <w:iCs/>
            <w:color w:val="000000" w:themeColor="text1"/>
          </w:rPr>
          <w:delText xml:space="preserve">all </w:delText>
        </w:r>
        <w:r w:rsidDel="009820FB">
          <w:rPr>
            <w:bCs/>
            <w:iCs/>
            <w:color w:val="000000" w:themeColor="text1"/>
          </w:rPr>
          <w:delText>strain-specific tracking barcode</w:delText>
        </w:r>
        <w:r w:rsidR="00FC2574" w:rsidDel="009820FB">
          <w:rPr>
            <w:bCs/>
            <w:iCs/>
            <w:color w:val="000000" w:themeColor="text1"/>
          </w:rPr>
          <w:delText>s</w:delText>
        </w:r>
        <w:r w:rsidDel="009820FB">
          <w:rPr>
            <w:bCs/>
            <w:iCs/>
            <w:color w:val="000000" w:themeColor="text1"/>
          </w:rPr>
          <w:delText xml:space="preserve"> at the </w:delText>
        </w:r>
        <w:r w:rsidRPr="001C1222" w:rsidDel="009820FB">
          <w:rPr>
            <w:bCs/>
            <w:i/>
            <w:iCs/>
            <w:color w:val="000000" w:themeColor="text1"/>
          </w:rPr>
          <w:delText>HO</w:delText>
        </w:r>
        <w:r w:rsidDel="009820FB">
          <w:rPr>
            <w:bCs/>
            <w:iCs/>
            <w:color w:val="000000" w:themeColor="text1"/>
          </w:rPr>
          <w:delText xml:space="preserve"> locus and </w:delText>
        </w:r>
        <w:r w:rsidR="00FC2574" w:rsidDel="009820FB">
          <w:rPr>
            <w:bCs/>
            <w:iCs/>
            <w:color w:val="000000" w:themeColor="text1"/>
          </w:rPr>
          <w:delText xml:space="preserve">another single experiment revealed </w:delText>
        </w:r>
        <w:r w:rsidDel="009820FB">
          <w:rPr>
            <w:bCs/>
            <w:iCs/>
            <w:color w:val="000000" w:themeColor="text1"/>
          </w:rPr>
          <w:delText>identity of every gene deleted in the segregant at each plate location (Methods; Figure 1)</w:delText>
        </w:r>
      </w:del>
      <w:r>
        <w:rPr>
          <w:bCs/>
          <w:iCs/>
          <w:color w:val="000000" w:themeColor="text1"/>
        </w:rPr>
        <w:t>.</w:t>
      </w:r>
      <w:commentRangeEnd w:id="2"/>
      <w:r w:rsidR="00847BFF">
        <w:rPr>
          <w:rStyle w:val="CommentReference"/>
          <w:rFonts w:asciiTheme="minorHAnsi" w:hAnsiTheme="minorHAnsi" w:cstheme="minorBidi"/>
        </w:rPr>
        <w:commentReference w:id="2"/>
      </w:r>
    </w:p>
    <w:p w14:paraId="5B5B08AA" w14:textId="77777777" w:rsidR="008278B1" w:rsidRDefault="008278B1" w:rsidP="00025615">
      <w:pPr>
        <w:jc w:val="both"/>
        <w:rPr>
          <w:bCs/>
          <w:iCs/>
          <w:color w:val="000000" w:themeColor="text1"/>
        </w:rPr>
      </w:pPr>
    </w:p>
    <w:p w14:paraId="324DECFF" w14:textId="18052E6C" w:rsidR="00025615" w:rsidRDefault="007479CA" w:rsidP="00025615">
      <w:pPr>
        <w:jc w:val="both"/>
      </w:pPr>
      <w:r>
        <w:t xml:space="preserve">Two independent methods </w:t>
      </w:r>
      <w:r w:rsidR="00025615">
        <w:t>estimated</w:t>
      </w:r>
      <w:r w:rsidR="00025615" w:rsidRPr="00233F15">
        <w:t xml:space="preserve"> overall </w:t>
      </w:r>
      <w:r w:rsidR="00025615">
        <w:t xml:space="preserve">per-locus genotyping </w:t>
      </w:r>
      <w:r w:rsidR="00025615" w:rsidRPr="003D619B">
        <w:t xml:space="preserve">accuracy </w:t>
      </w:r>
      <w:r>
        <w:t xml:space="preserve">to be from </w:t>
      </w:r>
      <w:r w:rsidR="00025615" w:rsidRPr="003D619B">
        <w:t>93.2%</w:t>
      </w:r>
      <w:r>
        <w:t>-93.8%</w:t>
      </w:r>
      <w:r w:rsidR="00025615" w:rsidRPr="003D619B">
        <w:t xml:space="preserve"> (Figure S2A</w:t>
      </w:r>
      <w:r>
        <w:t xml:space="preserve"> and S2B</w:t>
      </w:r>
      <w:r w:rsidR="00025615" w:rsidRPr="003D619B">
        <w:t xml:space="preserve">, Methods).  Based on correlation analysis of the genotyping data, all genes were either unlinked or weakly linked </w:t>
      </w:r>
      <w:r w:rsidR="00025615" w:rsidRPr="003D619B">
        <w:rPr>
          <w:color w:val="000000"/>
        </w:rPr>
        <w:t>except for</w:t>
      </w:r>
      <w:r w:rsidR="00025615" w:rsidRPr="003D619B">
        <w:t xml:space="preserve"> </w:t>
      </w:r>
      <w:r w:rsidR="00025615" w:rsidRPr="003D619B">
        <w:rPr>
          <w:i/>
        </w:rPr>
        <w:t>BPT1</w:t>
      </w:r>
      <w:r w:rsidR="00025615" w:rsidRPr="003D619B">
        <w:t xml:space="preserve"> and </w:t>
      </w:r>
      <w:r w:rsidR="00025615" w:rsidRPr="003D619B">
        <w:rPr>
          <w:i/>
        </w:rPr>
        <w:t>YBT1</w:t>
      </w:r>
      <w:r w:rsidR="00025615" w:rsidRPr="003D619B">
        <w:t xml:space="preserve"> (Figure S2C; r = 0.49), which are separated by 70.1kb on chromosome XII.  </w:t>
      </w:r>
      <w:r w:rsidR="00025615">
        <w:t xml:space="preserve">Considering only those strains with both high-quality genotyping data and at least one unique tracking barcode, </w:t>
      </w:r>
      <w:r w:rsidR="003D619B">
        <w:t xml:space="preserve">our engineered strain population included </w:t>
      </w:r>
      <w:r w:rsidR="00025615" w:rsidRPr="00D23588">
        <w:t xml:space="preserve">6,826 </w:t>
      </w:r>
      <w:r w:rsidR="00025615">
        <w:t xml:space="preserve">uniquely barcoded and genotyped </w:t>
      </w:r>
      <w:r w:rsidR="00025615" w:rsidRPr="00D23588">
        <w:t>strains</w:t>
      </w:r>
      <w:r w:rsidR="00025615">
        <w:t xml:space="preserve">, encompassing </w:t>
      </w:r>
      <w:r w:rsidR="00025615" w:rsidRPr="00D23588">
        <w:t>6,087 unique genotypes</w:t>
      </w:r>
      <w:r w:rsidR="00025615">
        <w:t xml:space="preserve">. These strains were grouped by mating type to yield one pool of 3,231 </w:t>
      </w:r>
      <w:r w:rsidR="00025615" w:rsidRPr="00233F15">
        <w:t>MAT</w:t>
      </w:r>
      <w:r w:rsidR="00025615" w:rsidRPr="00233F15">
        <w:rPr>
          <w:b/>
        </w:rPr>
        <w:t>a</w:t>
      </w:r>
      <w:r w:rsidR="00025615" w:rsidRPr="00233F15">
        <w:t xml:space="preserve"> </w:t>
      </w:r>
      <w:r w:rsidR="00025615">
        <w:t xml:space="preserve">strains </w:t>
      </w:r>
      <w:r w:rsidR="00025615" w:rsidRPr="00233F15">
        <w:t xml:space="preserve">and </w:t>
      </w:r>
      <w:r w:rsidR="00025615">
        <w:t xml:space="preserve">another pool of 3,595 </w:t>
      </w:r>
      <w:r w:rsidR="00025615" w:rsidRPr="00233F15">
        <w:t>MAT</w:t>
      </w:r>
      <w:r w:rsidR="00025615" w:rsidRPr="00233F15">
        <w:rPr>
          <w:b/>
          <w:lang w:val="el-GR"/>
        </w:rPr>
        <w:t>α</w:t>
      </w:r>
      <w:r w:rsidR="00025615">
        <w:t xml:space="preserve"> strains</w:t>
      </w:r>
      <w:r w:rsidR="00025615" w:rsidRPr="00233F15">
        <w:rPr>
          <w:color w:val="000000"/>
        </w:rPr>
        <w:t>.</w:t>
      </w:r>
      <w:r w:rsidR="00025615" w:rsidRPr="00233F15">
        <w:t xml:space="preserve"> </w:t>
      </w:r>
    </w:p>
    <w:p w14:paraId="78F8E28B" w14:textId="77777777" w:rsidR="001C5AE9" w:rsidRPr="00982721" w:rsidRDefault="001C5AE9" w:rsidP="00DB0ED8">
      <w:pPr>
        <w:jc w:val="both"/>
        <w:rPr>
          <w:bCs/>
          <w:iCs/>
          <w:color w:val="000000" w:themeColor="text1"/>
        </w:rPr>
      </w:pPr>
    </w:p>
    <w:p w14:paraId="153834FE" w14:textId="2288AF74" w:rsidR="00964AF7" w:rsidRDefault="00025615" w:rsidP="00D9226C">
      <w:pPr>
        <w:jc w:val="both"/>
        <w:outlineLvl w:val="0"/>
        <w:rPr>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t xml:space="preserve">Data </w:t>
      </w:r>
      <w:r w:rsidRPr="00233F15">
        <w:t>S</w:t>
      </w:r>
      <w:r>
        <w:t>3</w:t>
      </w:r>
      <w:r w:rsidRPr="00233F15">
        <w:t>)</w:t>
      </w:r>
      <w:r>
        <w:rPr>
          <w:bCs/>
          <w:iCs/>
          <w:color w:val="000000" w:themeColor="text1"/>
        </w:rPr>
        <w:t>, we grew the strain pools competitively in each drug</w:t>
      </w:r>
      <w:r w:rsidR="007717FB">
        <w:rPr>
          <w:bCs/>
          <w:iCs/>
          <w:color w:val="000000" w:themeColor="text1"/>
        </w:rPr>
        <w:t xml:space="preserve"> </w:t>
      </w:r>
      <w:r w:rsidR="006E7E65">
        <w:rPr>
          <w:bCs/>
          <w:iCs/>
          <w:color w:val="000000" w:themeColor="text1"/>
        </w:rPr>
        <w:t xml:space="preserve">and in a solvent (DMSO) </w:t>
      </w:r>
      <w:r w:rsidR="007717FB">
        <w:rPr>
          <w:bCs/>
          <w:iCs/>
          <w:color w:val="000000" w:themeColor="text1"/>
        </w:rPr>
        <w:t xml:space="preserve">control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We performed additional filtering steps, limiting analysis to strains that were well-represented in the pre-selection pool (≥30 barcode counts at t=0 in the solvent control</w:t>
      </w:r>
      <w:r w:rsidR="007717FB">
        <w:t xml:space="preserve">), which captured </w:t>
      </w:r>
      <w:r w:rsidR="001304C8">
        <w:t>5,790 [85%] of 6,826 strains</w:t>
      </w:r>
      <w:r w:rsidR="007717FB">
        <w:t xml:space="preserve">.  We </w:t>
      </w:r>
      <w:r w:rsidR="001304C8">
        <w:t>further exclud</w:t>
      </w:r>
      <w:r w:rsidR="007717FB">
        <w:t>ed</w:t>
      </w:r>
      <w:r w:rsidR="001304C8">
        <w:t xml:space="preserve"> all </w:t>
      </w:r>
      <w:r w:rsidR="001304C8">
        <w:rPr>
          <w:color w:val="000000"/>
        </w:rPr>
        <w:t xml:space="preserve">437 strains exhibiting a strong baseline growth defect (i.e., showing &lt;70% of the median baseline growth rate).  </w:t>
      </w:r>
      <w:commentRangeStart w:id="5"/>
      <w:commentRangeStart w:id="6"/>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MAT</w:t>
      </w:r>
      <w:r w:rsidR="001304C8" w:rsidRPr="00137983">
        <w:rPr>
          <w:b/>
          <w:color w:val="000000"/>
        </w:rPr>
        <w:t>a</w:t>
      </w:r>
      <w:r w:rsidR="001304C8" w:rsidRPr="00137983">
        <w:rPr>
          <w:color w:val="000000"/>
        </w:rPr>
        <w:t xml:space="preserve"> and </w:t>
      </w:r>
      <w:r w:rsidR="001304C8">
        <w:rPr>
          <w:color w:val="000000"/>
        </w:rPr>
        <w:t>2</w:t>
      </w:r>
      <w:r w:rsidR="001304C8" w:rsidRPr="00137983">
        <w:rPr>
          <w:color w:val="000000"/>
        </w:rPr>
        <w:t>,</w:t>
      </w:r>
      <w:r w:rsidR="001304C8">
        <w:rPr>
          <w:color w:val="000000"/>
        </w:rPr>
        <w:t>98</w:t>
      </w:r>
      <w:r w:rsidR="00381662">
        <w:rPr>
          <w:color w:val="000000"/>
        </w:rPr>
        <w:t>5</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5"/>
      <w:r w:rsidR="001F0493">
        <w:rPr>
          <w:rStyle w:val="CommentReference"/>
          <w:rFonts w:asciiTheme="minorHAnsi" w:hAnsiTheme="minorHAnsi" w:cstheme="minorBidi"/>
        </w:rPr>
        <w:commentReference w:id="5"/>
      </w:r>
      <w:commentRangeEnd w:id="6"/>
      <w:r w:rsidR="007717FB">
        <w:rPr>
          <w:rStyle w:val="CommentReference"/>
          <w:rFonts w:asciiTheme="minorHAnsi" w:hAnsiTheme="minorHAnsi" w:cstheme="minorBidi"/>
        </w:rPr>
        <w:commentReference w:id="6"/>
      </w:r>
      <w:r w:rsidR="00542308">
        <w:rPr>
          <w:color w:val="000000"/>
        </w:rPr>
        <w:t xml:space="preserve"> </w:t>
      </w:r>
    </w:p>
    <w:p w14:paraId="3E62D42F" w14:textId="77777777" w:rsidR="006A4E7C" w:rsidRDefault="006A4E7C" w:rsidP="00982721">
      <w:pPr>
        <w:jc w:val="both"/>
        <w:outlineLvl w:val="0"/>
        <w:rPr>
          <w:color w:val="000000"/>
        </w:rPr>
      </w:pPr>
    </w:p>
    <w:p w14:paraId="2A192E01" w14:textId="754A23A7" w:rsidR="00BD4FCE" w:rsidRDefault="00455C66" w:rsidP="009563EA">
      <w:pPr>
        <w:widowControl w:val="0"/>
        <w:autoSpaceDE w:val="0"/>
        <w:autoSpaceDN w:val="0"/>
        <w:adjustRightInd w:val="0"/>
        <w:jc w:val="both"/>
        <w:rPr>
          <w:b/>
          <w:color w:val="000000"/>
        </w:rPr>
      </w:pPr>
      <w:r>
        <w:rPr>
          <w:b/>
          <w:color w:val="000000"/>
        </w:rPr>
        <w:t>Grouped</w:t>
      </w:r>
      <w:r w:rsidR="003B3CA3">
        <w:rPr>
          <w:b/>
          <w:color w:val="000000"/>
        </w:rPr>
        <w:t xml:space="preserve"> </w:t>
      </w:r>
      <w:r w:rsidR="00175454">
        <w:rPr>
          <w:b/>
          <w:color w:val="000000"/>
        </w:rPr>
        <w:t>combinatorial profiles</w:t>
      </w:r>
      <w:r w:rsidR="00117F28">
        <w:rPr>
          <w:b/>
          <w:color w:val="000000"/>
        </w:rPr>
        <w:t xml:space="preserve"> illustrate a complex drug-dependent genetic landscape</w:t>
      </w:r>
    </w:p>
    <w:p w14:paraId="47CC6767" w14:textId="77777777" w:rsidR="0098362C" w:rsidRDefault="00C0459F" w:rsidP="004E76B4">
      <w:pPr>
        <w:widowControl w:val="0"/>
        <w:autoSpaceDE w:val="0"/>
        <w:autoSpaceDN w:val="0"/>
        <w:adjustRightInd w:val="0"/>
        <w:jc w:val="both"/>
        <w:rPr>
          <w:color w:val="000000"/>
        </w:rPr>
      </w:pPr>
      <w:r>
        <w:rPr>
          <w:color w:val="000000"/>
        </w:rPr>
        <w:t xml:space="preserve">For an initial analysis, we 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using 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r w:rsidR="00173382">
        <w:rPr>
          <w:color w:val="000000"/>
        </w:rPr>
        <w:t>We found 62 associations</w:t>
      </w:r>
      <w:r w:rsidR="0090174D">
        <w:rPr>
          <w:color w:val="000000"/>
        </w:rPr>
        <w:t xml:space="preserve"> </w:t>
      </w:r>
      <w:r w:rsidR="004E76B4">
        <w:rPr>
          <w:color w:val="000000"/>
        </w:rPr>
        <w:t>between knockouts and drug resistance</w:t>
      </w:r>
      <w:r w:rsidR="00173382">
        <w:rPr>
          <w:color w:val="000000"/>
        </w:rPr>
        <w:t xml:space="preserve"> that were reproducible in both </w:t>
      </w:r>
      <w:r w:rsidR="00173382" w:rsidRPr="00137983">
        <w:rPr>
          <w:color w:val="000000"/>
        </w:rPr>
        <w:t>MAT</w:t>
      </w:r>
      <w:r w:rsidR="00173382" w:rsidRPr="00137983">
        <w:rPr>
          <w:b/>
          <w:color w:val="000000"/>
        </w:rPr>
        <w:t>a</w:t>
      </w:r>
      <w:r w:rsidR="00173382">
        <w:rPr>
          <w:color w:val="000000"/>
        </w:rPr>
        <w:t xml:space="preserve"> and </w:t>
      </w:r>
      <w:r w:rsidR="00173382" w:rsidRPr="00137983">
        <w:rPr>
          <w:color w:val="000000"/>
        </w:rPr>
        <w:t>MAT</w:t>
      </w:r>
      <w:r w:rsidR="00173382" w:rsidRPr="003007A9">
        <w:rPr>
          <w:rFonts w:eastAsia="Calibri"/>
          <w:b/>
          <w:bCs/>
          <w:iCs/>
          <w:color w:val="000000" w:themeColor="text1"/>
          <w:lang w:val="el-GR"/>
        </w:rPr>
        <w:t>α</w:t>
      </w:r>
      <w:r w:rsidR="00173382">
        <w:rPr>
          <w:color w:val="000000"/>
        </w:rPr>
        <w:t xml:space="preserve"> pools (Figure S3A).  Most (58/62) of these associations involved </w:t>
      </w:r>
      <w:r w:rsidR="00173382" w:rsidRPr="00FB55DF">
        <w:rPr>
          <w:color w:val="000000"/>
        </w:rPr>
        <w:t xml:space="preserve">five </w:t>
      </w:r>
      <w:r w:rsidR="00173382">
        <w:rPr>
          <w:color w:val="000000"/>
        </w:rPr>
        <w:t xml:space="preserve">‘frequently-associated’ </w:t>
      </w:r>
      <w:r w:rsidR="00173382" w:rsidRPr="00FB55DF">
        <w:rPr>
          <w:color w:val="000000"/>
        </w:rPr>
        <w:t>ABC transporters—</w:t>
      </w:r>
      <w:r w:rsidR="00173382" w:rsidRPr="00FB55DF">
        <w:rPr>
          <w:i/>
          <w:color w:val="000000"/>
        </w:rPr>
        <w:t>snq2∆</w:t>
      </w:r>
      <w:r w:rsidR="00173382" w:rsidRPr="00FB55DF">
        <w:rPr>
          <w:color w:val="000000"/>
        </w:rPr>
        <w:t>,</w:t>
      </w:r>
      <w:r w:rsidR="00173382" w:rsidRPr="00FB55DF">
        <w:rPr>
          <w:i/>
          <w:color w:val="000000"/>
        </w:rPr>
        <w:t xml:space="preserve"> pdr5∆</w:t>
      </w:r>
      <w:r w:rsidR="00173382" w:rsidRPr="00FB55DF">
        <w:rPr>
          <w:color w:val="000000"/>
        </w:rPr>
        <w:t xml:space="preserve">, </w:t>
      </w:r>
      <w:r w:rsidR="00173382" w:rsidRPr="00FB55DF">
        <w:rPr>
          <w:i/>
          <w:color w:val="000000"/>
        </w:rPr>
        <w:t>yor1∆</w:t>
      </w:r>
      <w:r w:rsidR="00173382" w:rsidRPr="00FB55DF">
        <w:rPr>
          <w:color w:val="000000"/>
        </w:rPr>
        <w:t xml:space="preserve">, </w:t>
      </w:r>
      <w:r w:rsidR="00173382" w:rsidRPr="00FB55DF">
        <w:rPr>
          <w:i/>
          <w:color w:val="000000"/>
        </w:rPr>
        <w:t>ycf1∆</w:t>
      </w:r>
      <w:r w:rsidR="00173382" w:rsidRPr="00FB55DF">
        <w:rPr>
          <w:color w:val="000000"/>
        </w:rPr>
        <w:t xml:space="preserve">, and </w:t>
      </w:r>
      <w:r w:rsidR="00173382" w:rsidRPr="00FB55DF">
        <w:rPr>
          <w:i/>
          <w:color w:val="000000"/>
        </w:rPr>
        <w:t>ybt1∆</w:t>
      </w:r>
      <w:r w:rsidR="006D4685">
        <w:rPr>
          <w:i/>
          <w:color w:val="000000"/>
        </w:rPr>
        <w:t xml:space="preserve"> </w:t>
      </w:r>
      <w:r w:rsidR="006D4685">
        <w:rPr>
          <w:color w:val="000000"/>
        </w:rPr>
        <w:t>(Figure S3A)</w:t>
      </w:r>
      <w:r w:rsidR="00173382">
        <w:rPr>
          <w:color w:val="000000"/>
        </w:rPr>
        <w:t xml:space="preserve">.  </w:t>
      </w:r>
    </w:p>
    <w:p w14:paraId="478D1BB8" w14:textId="77777777" w:rsidR="0098362C" w:rsidRDefault="0098362C" w:rsidP="004E76B4">
      <w:pPr>
        <w:widowControl w:val="0"/>
        <w:autoSpaceDE w:val="0"/>
        <w:autoSpaceDN w:val="0"/>
        <w:adjustRightInd w:val="0"/>
        <w:jc w:val="both"/>
        <w:rPr>
          <w:color w:val="000000"/>
        </w:rPr>
      </w:pPr>
    </w:p>
    <w:p w14:paraId="7E1FC9B5" w14:textId="476D8527" w:rsidR="004E76B4" w:rsidRDefault="00173382" w:rsidP="004E76B4">
      <w:pPr>
        <w:widowControl w:val="0"/>
        <w:autoSpaceDE w:val="0"/>
        <w:autoSpaceDN w:val="0"/>
        <w:adjustRightInd w:val="0"/>
        <w:jc w:val="both"/>
        <w:rPr>
          <w:color w:val="000000"/>
        </w:rPr>
      </w:pPr>
      <w:r>
        <w:rPr>
          <w:color w:val="000000"/>
        </w:rPr>
        <w:t>For these five frequently-associated</w:t>
      </w:r>
      <w:r w:rsidRPr="00FB55DF">
        <w:rPr>
          <w:color w:val="000000"/>
        </w:rPr>
        <w:t xml:space="preserve"> transporters, we </w:t>
      </w:r>
      <w:r>
        <w:rPr>
          <w:color w:val="000000"/>
        </w:rPr>
        <w:t>detected</w:t>
      </w:r>
      <w:r w:rsidRPr="00137983">
        <w:rPr>
          <w:color w:val="000000"/>
        </w:rPr>
        <w:t xml:space="preserve"> </w:t>
      </w:r>
      <w:r w:rsidR="00D160A5">
        <w:rPr>
          <w:color w:val="000000"/>
        </w:rPr>
        <w:t>16/</w:t>
      </w:r>
      <w:r>
        <w:rPr>
          <w:color w:val="000000"/>
        </w:rPr>
        <w:t xml:space="preserve">18 </w:t>
      </w:r>
      <w:r w:rsidRPr="00137983">
        <w:rPr>
          <w:color w:val="000000"/>
        </w:rPr>
        <w:t xml:space="preserve">previous associations </w:t>
      </w:r>
      <w:r>
        <w:rPr>
          <w:color w:val="000000"/>
        </w:rPr>
        <w:t xml:space="preserve">between drug resistance and individual knockouts, </w:t>
      </w:r>
      <w:r w:rsidRPr="00137983">
        <w:rPr>
          <w:color w:val="000000"/>
        </w:rPr>
        <w:t xml:space="preserve">while revealing </w:t>
      </w:r>
      <w:r>
        <w:rPr>
          <w:color w:val="000000"/>
        </w:rPr>
        <w:t>40</w:t>
      </w:r>
      <w:r w:rsidRPr="00137983">
        <w:rPr>
          <w:color w:val="000000"/>
        </w:rPr>
        <w:t xml:space="preserve"> new associations</w:t>
      </w:r>
      <w:r>
        <w:rPr>
          <w:color w:val="000000"/>
        </w:rPr>
        <w:t xml:space="preserve"> (Figure </w:t>
      </w:r>
      <w:r w:rsidRPr="00FB55DF">
        <w:rPr>
          <w:color w:val="000000"/>
        </w:rPr>
        <w:t>S</w:t>
      </w:r>
      <w:r>
        <w:rPr>
          <w:color w:val="000000"/>
        </w:rPr>
        <w:t>3A</w:t>
      </w:r>
      <w:r w:rsidRPr="00FB55DF">
        <w:rPr>
          <w:color w:val="000000"/>
        </w:rPr>
        <w:t xml:space="preserve">; </w:t>
      </w:r>
      <w:commentRangeStart w:id="7"/>
      <w:r w:rsidRPr="00FB55DF">
        <w:rPr>
          <w:color w:val="000000"/>
        </w:rPr>
        <w:t>Data S7</w:t>
      </w:r>
      <w:commentRangeEnd w:id="7"/>
      <w:r>
        <w:rPr>
          <w:color w:val="000000"/>
        </w:rPr>
        <w:t>)</w:t>
      </w:r>
      <w:r>
        <w:rPr>
          <w:rStyle w:val="CommentReference"/>
          <w:rFonts w:asciiTheme="minorHAnsi" w:hAnsiTheme="minorHAnsi" w:cstheme="minorBidi"/>
        </w:rPr>
        <w:commentReference w:id="7"/>
      </w:r>
      <w:r w:rsidRPr="00FB55DF">
        <w:rPr>
          <w:color w:val="000000"/>
        </w:rPr>
        <w:t xml:space="preserve">.  </w:t>
      </w:r>
      <w:r w:rsidR="00680293">
        <w:rPr>
          <w:color w:val="000000"/>
        </w:rPr>
        <w:t>For example, w</w:t>
      </w:r>
      <w:r w:rsidR="00993256">
        <w:rPr>
          <w:color w:val="000000"/>
        </w:rPr>
        <w:t>e detected</w:t>
      </w:r>
      <w:r>
        <w:rPr>
          <w:color w:val="000000"/>
        </w:rPr>
        <w:t xml:space="preserve"> </w:t>
      </w:r>
      <w:r w:rsidRPr="00FB55DF">
        <w:rPr>
          <w:color w:val="000000"/>
        </w:rPr>
        <w:t xml:space="preserve">18 </w:t>
      </w:r>
      <w:r w:rsidR="00443489">
        <w:rPr>
          <w:color w:val="000000"/>
        </w:rPr>
        <w:t>drug resistance</w:t>
      </w:r>
      <w:r w:rsidRPr="00FB55DF">
        <w:rPr>
          <w:color w:val="000000"/>
        </w:rPr>
        <w:t xml:space="preserve"> associations </w:t>
      </w:r>
      <w:r>
        <w:rPr>
          <w:color w:val="000000"/>
        </w:rPr>
        <w:t xml:space="preserve">involving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all of which were novel (</w:t>
      </w:r>
      <w:r>
        <w:rPr>
          <w:color w:val="000000"/>
        </w:rPr>
        <w:t xml:space="preserve">Figure </w:t>
      </w:r>
      <w:r w:rsidRPr="00FB55DF">
        <w:rPr>
          <w:color w:val="000000"/>
        </w:rPr>
        <w:t>S</w:t>
      </w:r>
      <w:r>
        <w:rPr>
          <w:color w:val="000000"/>
        </w:rPr>
        <w:t>3A</w:t>
      </w:r>
      <w:r w:rsidRPr="00FB55DF">
        <w:rPr>
          <w:color w:val="000000"/>
        </w:rPr>
        <w:t xml:space="preserve">, Data S6).  </w:t>
      </w:r>
      <w:r w:rsidR="004E76B4">
        <w:rPr>
          <w:color w:val="000000"/>
        </w:rPr>
        <w:t xml:space="preserve">We also </w:t>
      </w:r>
      <w:r w:rsidR="00CA5765">
        <w:rPr>
          <w:color w:val="000000"/>
        </w:rPr>
        <w:t>found 4</w:t>
      </w:r>
      <w:r w:rsidR="004E76B4">
        <w:rPr>
          <w:color w:val="000000"/>
        </w:rPr>
        <w:t xml:space="preserve"> associations </w:t>
      </w:r>
      <w:r w:rsidR="008154D0">
        <w:rPr>
          <w:color w:val="000000"/>
        </w:rPr>
        <w:t>between knockout</w:t>
      </w:r>
      <w:r w:rsidR="004E76B4">
        <w:rPr>
          <w:color w:val="000000"/>
        </w:rPr>
        <w:t>s and</w:t>
      </w:r>
      <w:r w:rsidR="008154D0">
        <w:rPr>
          <w:color w:val="000000"/>
        </w:rPr>
        <w:t xml:space="preserve"> growth rate in the DMSO control condition</w:t>
      </w:r>
      <w:r w:rsidR="004E76B4">
        <w:rPr>
          <w:color w:val="000000"/>
        </w:rPr>
        <w:t xml:space="preserve"> (</w:t>
      </w:r>
      <w:r w:rsidR="004E76B4">
        <w:t>Figure S3B, Data S6)</w:t>
      </w:r>
      <w:r w:rsidR="004E76B4">
        <w:rPr>
          <w:color w:val="000000"/>
        </w:rPr>
        <w:t xml:space="preserve">.  Of these 4 associations, </w:t>
      </w:r>
      <w:r w:rsidR="004E76B4">
        <w:rPr>
          <w:i/>
          <w:color w:val="000000"/>
        </w:rPr>
        <w:t xml:space="preserve">yor1∆ </w:t>
      </w:r>
      <w:r w:rsidR="004E76B4">
        <w:rPr>
          <w:color w:val="000000"/>
        </w:rPr>
        <w:t xml:space="preserve">had </w:t>
      </w:r>
      <w:r w:rsidR="0098362C">
        <w:rPr>
          <w:color w:val="000000"/>
        </w:rPr>
        <w:t xml:space="preserve">only </w:t>
      </w:r>
      <w:r w:rsidR="004E76B4">
        <w:rPr>
          <w:color w:val="000000"/>
        </w:rPr>
        <w:t xml:space="preserve">a modest effect (7-15% decrease), while the other </w:t>
      </w:r>
      <w:r w:rsidR="0098362C">
        <w:rPr>
          <w:color w:val="000000"/>
        </w:rPr>
        <w:t xml:space="preserve">three effects on baseline growth </w:t>
      </w:r>
      <w:r w:rsidR="004E76B4">
        <w:rPr>
          <w:color w:val="000000"/>
        </w:rPr>
        <w:t xml:space="preserve">were </w:t>
      </w:r>
      <w:r w:rsidR="0098362C">
        <w:rPr>
          <w:color w:val="000000"/>
        </w:rPr>
        <w:t xml:space="preserve">quite </w:t>
      </w:r>
      <w:r w:rsidR="004E76B4">
        <w:rPr>
          <w:color w:val="000000"/>
        </w:rPr>
        <w:t xml:space="preserve">weak (&lt;2% decrease; </w:t>
      </w:r>
      <w:r w:rsidR="004E76B4">
        <w:t>Figure S3B, Data S6).</w:t>
      </w:r>
    </w:p>
    <w:p w14:paraId="257DB58C" w14:textId="7CAB0AC8" w:rsidR="00025615" w:rsidRPr="00632235" w:rsidRDefault="006B3F3C" w:rsidP="00022C0A">
      <w:pPr>
        <w:widowControl w:val="0"/>
        <w:autoSpaceDE w:val="0"/>
        <w:autoSpaceDN w:val="0"/>
        <w:adjustRightInd w:val="0"/>
        <w:jc w:val="both"/>
        <w:rPr>
          <w:color w:val="000000"/>
        </w:rPr>
      </w:pPr>
      <w:r>
        <w:rPr>
          <w:color w:val="000000"/>
        </w:rPr>
        <w:br/>
      </w:r>
      <w:r w:rsidR="0098362C">
        <w:rPr>
          <w:color w:val="000000"/>
        </w:rPr>
        <w:t>Again c</w:t>
      </w:r>
      <w:r w:rsidR="00C0459F">
        <w:rPr>
          <w:color w:val="000000"/>
        </w:rPr>
        <w:t xml:space="preserve">onsidering only the </w:t>
      </w:r>
      <w:r w:rsidR="000D3309">
        <w:rPr>
          <w:color w:val="000000"/>
        </w:rPr>
        <w:t xml:space="preserve">five frequently-associated transporters, we </w:t>
      </w:r>
      <w:r w:rsidR="00D669D5">
        <w:rPr>
          <w:color w:val="000000"/>
        </w:rPr>
        <w:t xml:space="preserve">calculated </w:t>
      </w:r>
      <w:r w:rsidR="000D3309">
        <w:rPr>
          <w:color w:val="000000"/>
        </w:rPr>
        <w:t xml:space="preserve">the average resistance over </w:t>
      </w:r>
      <w:r w:rsidR="00D669D5">
        <w:rPr>
          <w:color w:val="000000"/>
        </w:rPr>
        <w:t>each strain group corresponding to one of the 32 (2</w:t>
      </w:r>
      <w:r w:rsidR="00D669D5" w:rsidRPr="003D19AC">
        <w:rPr>
          <w:color w:val="000000"/>
          <w:vertAlign w:val="superscript"/>
        </w:rPr>
        <w:t>5</w:t>
      </w:r>
      <w:r w:rsidR="00D669D5">
        <w:rPr>
          <w:color w:val="000000"/>
        </w:rPr>
        <w:t xml:space="preserve">) possible combinatorial genotypes </w:t>
      </w:r>
      <w:r w:rsidR="0098362C">
        <w:rPr>
          <w:color w:val="000000"/>
        </w:rPr>
        <w:t xml:space="preserve">(ignoring genotypes outside the five </w:t>
      </w:r>
      <w:r w:rsidR="00D669D5">
        <w:rPr>
          <w:color w:val="000000"/>
        </w:rPr>
        <w:t>frequently-associated genes</w:t>
      </w:r>
      <w:r w:rsidR="0098362C">
        <w:rPr>
          <w:color w:val="000000"/>
        </w:rPr>
        <w:t>)</w:t>
      </w:r>
      <w:r w:rsidR="00B87A69">
        <w:rPr>
          <w:color w:val="000000"/>
        </w:rPr>
        <w:t>.</w:t>
      </w:r>
      <w:r w:rsidR="00D978D1">
        <w:rPr>
          <w:color w:val="000000"/>
        </w:rPr>
        <w:t xml:space="preserve">  </w:t>
      </w:r>
      <w:r w:rsidR="0098362C">
        <w:rPr>
          <w:color w:val="000000"/>
        </w:rPr>
        <w:t xml:space="preserve">The </w:t>
      </w:r>
      <w:r w:rsidR="000D3309">
        <w:rPr>
          <w:color w:val="000000"/>
        </w:rPr>
        <w:t xml:space="preserve">resistance </w:t>
      </w:r>
      <w:r w:rsidR="00B21BC2">
        <w:rPr>
          <w:color w:val="000000"/>
        </w:rPr>
        <w:t xml:space="preserve">profiles </w:t>
      </w:r>
      <w:r w:rsidR="0098362C">
        <w:rPr>
          <w:color w:val="000000"/>
        </w:rPr>
        <w:t xml:space="preserve">for these strain groups </w:t>
      </w:r>
      <w:r w:rsidR="00B21BC2">
        <w:rPr>
          <w:color w:val="000000"/>
        </w:rPr>
        <w:t xml:space="preserve">showed striking </w:t>
      </w:r>
      <w:r w:rsidR="00D669D5">
        <w:rPr>
          <w:color w:val="000000"/>
        </w:rPr>
        <w:t xml:space="preserve">reproducibility </w:t>
      </w:r>
      <w:r w:rsidR="00B21BC2">
        <w:rPr>
          <w:color w:val="000000"/>
        </w:rPr>
        <w:t>when calculated separately for MAT</w:t>
      </w:r>
      <w:r w:rsidR="00B21BC2">
        <w:rPr>
          <w:b/>
          <w:color w:val="000000"/>
        </w:rPr>
        <w:t>a</w:t>
      </w:r>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w:t>
      </w:r>
      <w:r w:rsidR="006F16AA">
        <w:rPr>
          <w:color w:val="000000"/>
        </w:rPr>
        <w:t>4</w:t>
      </w:r>
      <w:r w:rsidR="00B21BC2">
        <w:rPr>
          <w:color w:val="000000"/>
        </w:rPr>
        <w:t xml:space="preserve">).  For example, camptothecin and ketoconazole </w:t>
      </w:r>
      <w:r w:rsidR="00D669D5">
        <w:rPr>
          <w:color w:val="000000"/>
        </w:rPr>
        <w:t xml:space="preserve">each showed </w:t>
      </w:r>
      <w:r w:rsidR="00B21BC2">
        <w:rPr>
          <w:color w:val="000000"/>
        </w:rPr>
        <w:t>correlation</w:t>
      </w:r>
      <w:r w:rsidR="00D669D5">
        <w:rPr>
          <w:color w:val="000000"/>
        </w:rPr>
        <w:t>s</w:t>
      </w:r>
      <w:r w:rsidR="00B21BC2">
        <w:rPr>
          <w:color w:val="000000"/>
        </w:rPr>
        <w:t xml:space="preserve"> of r </w:t>
      </w:r>
      <w:r w:rsidR="00B21BC2" w:rsidRPr="008009D6">
        <w:rPr>
          <w:color w:val="000000"/>
        </w:rPr>
        <w:t>≥</w:t>
      </w:r>
      <w:r w:rsidR="00B21BC2">
        <w:rPr>
          <w:color w:val="000000"/>
        </w:rPr>
        <w:t xml:space="preserve"> 0.99 (Figure 2A). Indeed,</w:t>
      </w:r>
      <w:r w:rsidR="00273D11" w:rsidDel="00273D11">
        <w:rPr>
          <w:color w:val="000000"/>
        </w:rPr>
        <w:t xml:space="preserve"> </w:t>
      </w:r>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 between independent biologica</w:t>
      </w:r>
      <w:r w:rsidR="00B21BC2">
        <w:rPr>
          <w:color w:val="000000"/>
        </w:rPr>
        <w:t>l replicate pools (Figure 2B)</w:t>
      </w:r>
      <w:r w:rsidR="00273D11">
        <w:rPr>
          <w:color w:val="000000"/>
        </w:rPr>
        <w:t xml:space="preserve">.  </w:t>
      </w:r>
      <w:r w:rsidR="008278B1">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D669D5">
        <w:rPr>
          <w:color w:val="000000"/>
        </w:rPr>
        <w:t>XGA map</w:t>
      </w:r>
      <w:r w:rsidR="00623E34">
        <w:rPr>
          <w:color w:val="000000"/>
        </w:rPr>
        <w:t>’</w:t>
      </w:r>
      <w:r w:rsidR="00E713CD">
        <w:rPr>
          <w:color w:val="000000"/>
        </w:rPr>
        <w:t xml:space="preserve"> for each drug</w:t>
      </w:r>
      <w:r w:rsidR="00025615">
        <w:rPr>
          <w:color w:val="000000"/>
        </w:rPr>
        <w:t xml:space="preserve">, in which the consequences </w:t>
      </w:r>
      <w:r w:rsidR="00025615">
        <w:rPr>
          <w:color w:val="000000"/>
        </w:rPr>
        <w:lastRenderedPageBreak/>
        <w:t xml:space="preserve">of knocking out increasingly-many ABC transporters </w:t>
      </w:r>
      <w:r w:rsidR="00194D80">
        <w:rPr>
          <w:color w:val="000000"/>
        </w:rPr>
        <w:t>are shown as</w:t>
      </w:r>
      <w:r w:rsidR="00025615">
        <w:rPr>
          <w:color w:val="000000"/>
        </w:rPr>
        <w:t xml:space="preserve"> paths leading outward from the central wild-type genotype (Figure 2C</w:t>
      </w:r>
      <w:r w:rsidR="007F2BE3">
        <w:rPr>
          <w:color w:val="000000"/>
        </w:rPr>
        <w:t>-D</w:t>
      </w:r>
      <w:r w:rsidR="00025615">
        <w:rPr>
          <w:color w:val="000000"/>
        </w:rPr>
        <w:t xml:space="preserve">). </w:t>
      </w:r>
      <w:r w:rsidR="000F41EA">
        <w:rPr>
          <w:color w:val="000000"/>
        </w:rPr>
        <w:t xml:space="preserve"> </w:t>
      </w:r>
      <w:r w:rsidR="00524E8E">
        <w:rPr>
          <w:color w:val="000000"/>
        </w:rPr>
        <w:t>As expected,</w:t>
      </w:r>
      <w:r w:rsidR="0005557E">
        <w:rPr>
          <w:color w:val="000000"/>
        </w:rPr>
        <w:t xml:space="preserve"> radial</w:t>
      </w:r>
      <w:r w:rsidR="00524E8E">
        <w:rPr>
          <w:color w:val="000000"/>
        </w:rPr>
        <w:t xml:space="preserve"> </w:t>
      </w:r>
      <w:r w:rsidR="00D669D5">
        <w:rPr>
          <w:color w:val="000000"/>
        </w:rPr>
        <w:t>XGA map</w:t>
      </w:r>
      <w:r w:rsidR="0006258A">
        <w:rPr>
          <w:color w:val="000000"/>
        </w:rPr>
        <w:t>s</w:t>
      </w:r>
      <w:r w:rsidR="00524E8E">
        <w:rPr>
          <w:color w:val="000000"/>
        </w:rPr>
        <w:t xml:space="preserve"> were visually similar between independent MAT</w:t>
      </w:r>
      <w:r w:rsidR="00524E8E">
        <w:rPr>
          <w:b/>
          <w:color w:val="000000"/>
        </w:rPr>
        <w:t>a</w:t>
      </w:r>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rPr>
        <w:t>populations for many drugs (Figure 2D and S</w:t>
      </w:r>
      <w:r w:rsidR="00202E46">
        <w:rPr>
          <w:color w:val="000000"/>
        </w:rPr>
        <w:t>5</w:t>
      </w:r>
      <w:r w:rsidR="00524E8E">
        <w:rPr>
          <w:color w:val="000000"/>
        </w:rPr>
        <w:t xml:space="preserve">).  </w:t>
      </w:r>
      <w:r w:rsidR="00025615">
        <w:rPr>
          <w:color w:val="000000"/>
        </w:rPr>
        <w:t>Given high reproducibility, we merged MAT</w:t>
      </w:r>
      <w:r w:rsidR="00025615" w:rsidRPr="00795552">
        <w:rPr>
          <w:b/>
          <w:color w:val="000000"/>
        </w:rPr>
        <w:t>a</w:t>
      </w:r>
      <w:r w:rsidR="00025615">
        <w:rPr>
          <w:color w:val="000000"/>
        </w:rPr>
        <w:t xml:space="preserve"> and MAT</w:t>
      </w:r>
      <w:r w:rsidR="00025615" w:rsidRPr="004676F2">
        <w:rPr>
          <w:b/>
          <w:color w:val="000000"/>
          <w:lang w:val="el-GR"/>
        </w:rPr>
        <w:t>α</w:t>
      </w:r>
      <w:r w:rsidR="00025615">
        <w:rPr>
          <w:color w:val="000000"/>
        </w:rPr>
        <w:t xml:space="preserve"> data for subsequent analyses, except where noted (Methods).  </w:t>
      </w:r>
    </w:p>
    <w:p w14:paraId="31D15704" w14:textId="77777777" w:rsidR="00025615" w:rsidRDefault="00025615" w:rsidP="00DB0ED8">
      <w:pPr>
        <w:jc w:val="both"/>
        <w:rPr>
          <w:bCs/>
          <w:iCs/>
          <w:color w:val="000000" w:themeColor="text1"/>
        </w:rPr>
      </w:pPr>
    </w:p>
    <w:p w14:paraId="57FA0C4C" w14:textId="4853F056" w:rsidR="00E13271" w:rsidRPr="0033459D" w:rsidRDefault="00871C99" w:rsidP="0033459D">
      <w:pPr>
        <w:widowControl w:val="0"/>
        <w:autoSpaceDE w:val="0"/>
        <w:autoSpaceDN w:val="0"/>
        <w:adjustRightInd w:val="0"/>
        <w:jc w:val="both"/>
        <w:rPr>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 xml:space="preserve">(Figure </w:t>
      </w:r>
      <w:r w:rsidR="00E13271">
        <w:rPr>
          <w:color w:val="000000"/>
        </w:rPr>
        <w:t>3</w:t>
      </w:r>
      <w:r w:rsidR="00D85E82">
        <w:rPr>
          <w:color w:val="000000"/>
        </w:rPr>
        <w:t xml:space="preserve"> and S</w:t>
      </w:r>
      <w:r w:rsidR="00202E46">
        <w:rPr>
          <w:color w:val="000000"/>
        </w:rPr>
        <w:t>6</w:t>
      </w:r>
      <w:r w:rsidR="00D85E82">
        <w:rPr>
          <w:color w:val="000000"/>
        </w:rPr>
        <w:t>)</w:t>
      </w:r>
      <w:r w:rsidR="00741D46">
        <w:rPr>
          <w:color w:val="000000"/>
        </w:rPr>
        <w:t xml:space="preserve">.  </w:t>
      </w:r>
      <w:r w:rsidR="00B84A02">
        <w:rPr>
          <w:color w:val="000000"/>
        </w:rPr>
        <w:t xml:space="preserve">For </w:t>
      </w:r>
      <w:r w:rsidR="0033459D">
        <w:rPr>
          <w:color w:val="000000"/>
        </w:rPr>
        <w:t xml:space="preserve">some </w:t>
      </w:r>
      <w:r w:rsidR="001E4BBF">
        <w:rPr>
          <w:color w:val="000000"/>
        </w:rPr>
        <w:t>drugs</w:t>
      </w:r>
      <w:r w:rsidR="003113E1">
        <w:rPr>
          <w:color w:val="000000"/>
        </w:rPr>
        <w:t xml:space="preserve">, we observed a clear </w:t>
      </w:r>
      <w:r w:rsidR="00685541">
        <w:rPr>
          <w:color w:val="000000"/>
        </w:rPr>
        <w:t>sensitivity</w:t>
      </w:r>
      <w:r w:rsidR="0033459D">
        <w:rPr>
          <w:color w:val="000000"/>
        </w:rPr>
        <w:t xml:space="preserve"> </w:t>
      </w:r>
      <w:r w:rsidR="003113E1">
        <w:rPr>
          <w:color w:val="000000"/>
        </w:rPr>
        <w:t xml:space="preserve">effect from knocking out only one transporter </w:t>
      </w:r>
      <w:r w:rsidR="0033459D">
        <w:rPr>
          <w:color w:val="000000"/>
        </w:rPr>
        <w:t>–</w:t>
      </w:r>
      <w:r w:rsidR="008F3000">
        <w:rPr>
          <w:color w:val="000000"/>
        </w:rPr>
        <w:t xml:space="preserve"> e.g</w:t>
      </w:r>
      <w:r w:rsidR="0033459D">
        <w:rPr>
          <w:color w:val="000000"/>
        </w:rPr>
        <w:t>.</w:t>
      </w:r>
      <w:r w:rsidR="003113E1">
        <w:rPr>
          <w:color w:val="000000"/>
        </w:rPr>
        <w:t xml:space="preserve"> </w:t>
      </w:r>
      <w:r w:rsidR="003113E1">
        <w:rPr>
          <w:i/>
          <w:color w:val="000000"/>
        </w:rPr>
        <w:t xml:space="preserve">pdr5∆ </w:t>
      </w:r>
      <w:r w:rsidR="0033459D">
        <w:rPr>
          <w:color w:val="000000"/>
        </w:rPr>
        <w:t xml:space="preserve">for cycloheximide and tamoxifen (Figure 3).  In other drugs, </w:t>
      </w:r>
      <w:r w:rsidR="00BC590C">
        <w:rPr>
          <w:color w:val="000000"/>
        </w:rPr>
        <w:t>we saw increased</w:t>
      </w:r>
      <w:r w:rsidR="00685541">
        <w:rPr>
          <w:color w:val="000000"/>
        </w:rPr>
        <w:t xml:space="preserve"> sensitivity </w:t>
      </w:r>
      <w:r w:rsidR="00262E40">
        <w:rPr>
          <w:color w:val="000000"/>
        </w:rPr>
        <w:t>resulting from</w:t>
      </w:r>
      <w:r w:rsidR="00685541">
        <w:rPr>
          <w:color w:val="000000"/>
        </w:rPr>
        <w:t xml:space="preserve"> knocking </w:t>
      </w:r>
      <w:r w:rsidR="00262E40">
        <w:rPr>
          <w:color w:val="000000"/>
        </w:rPr>
        <w:t xml:space="preserve">multiple transporters – e.g. </w:t>
      </w:r>
      <w:r w:rsidR="0033459D" w:rsidRPr="00D66545">
        <w:rPr>
          <w:color w:val="000000"/>
        </w:rPr>
        <w:t xml:space="preserve">the set </w:t>
      </w:r>
      <w:r w:rsidR="0033459D">
        <w:rPr>
          <w:color w:val="000000"/>
        </w:rPr>
        <w:t>{</w:t>
      </w:r>
      <w:r w:rsidR="0033459D" w:rsidRPr="00D66545">
        <w:rPr>
          <w:i/>
          <w:color w:val="000000"/>
        </w:rPr>
        <w:t>snq2∆</w:t>
      </w:r>
      <w:r w:rsidR="0033459D">
        <w:rPr>
          <w:color w:val="000000"/>
        </w:rPr>
        <w:t xml:space="preserve">, </w:t>
      </w:r>
      <w:r w:rsidR="0033459D" w:rsidRPr="00D66545">
        <w:rPr>
          <w:i/>
          <w:color w:val="000000"/>
        </w:rPr>
        <w:t>pdr5∆</w:t>
      </w:r>
      <w:r w:rsidR="0033459D">
        <w:rPr>
          <w:color w:val="000000"/>
        </w:rPr>
        <w:t>}</w:t>
      </w:r>
      <w:r w:rsidR="0033459D" w:rsidRPr="00D66545">
        <w:rPr>
          <w:i/>
          <w:color w:val="000000"/>
        </w:rPr>
        <w:t xml:space="preserve"> </w:t>
      </w:r>
      <w:r w:rsidR="0033459D" w:rsidRPr="00D66545">
        <w:rPr>
          <w:color w:val="000000"/>
        </w:rPr>
        <w:t xml:space="preserve">under camptothecin, and the </w:t>
      </w:r>
      <w:r w:rsidR="0033459D">
        <w:rPr>
          <w:color w:val="000000"/>
        </w:rPr>
        <w:t>set {</w:t>
      </w:r>
      <w:r w:rsidR="0033459D" w:rsidRPr="00D66545">
        <w:rPr>
          <w:i/>
          <w:color w:val="000000"/>
        </w:rPr>
        <w:t>snq2∆</w:t>
      </w:r>
      <w:r w:rsidR="0033459D" w:rsidRPr="00D66545">
        <w:rPr>
          <w:color w:val="000000"/>
        </w:rPr>
        <w:t xml:space="preserve">, </w:t>
      </w:r>
      <w:r w:rsidR="0033459D" w:rsidRPr="00D66545">
        <w:rPr>
          <w:i/>
          <w:color w:val="000000"/>
        </w:rPr>
        <w:t>pdr5∆</w:t>
      </w:r>
      <w:r w:rsidR="0033459D" w:rsidRPr="00D66545">
        <w:rPr>
          <w:color w:val="000000"/>
        </w:rPr>
        <w:t xml:space="preserve">, </w:t>
      </w:r>
      <w:r w:rsidR="0033459D" w:rsidRPr="00D66545">
        <w:rPr>
          <w:i/>
          <w:color w:val="000000"/>
        </w:rPr>
        <w:t>ybt1∆</w:t>
      </w:r>
      <w:r w:rsidR="0033459D">
        <w:rPr>
          <w:color w:val="000000"/>
        </w:rPr>
        <w:t xml:space="preserve">, </w:t>
      </w:r>
      <w:r w:rsidR="0033459D" w:rsidRPr="00D66545">
        <w:rPr>
          <w:i/>
          <w:color w:val="000000"/>
        </w:rPr>
        <w:t>yor1∆</w:t>
      </w:r>
      <w:r w:rsidR="0033459D">
        <w:rPr>
          <w:color w:val="000000"/>
        </w:rPr>
        <w:t>}</w:t>
      </w:r>
      <w:r w:rsidR="0033459D" w:rsidRPr="00D66545">
        <w:rPr>
          <w:color w:val="000000"/>
        </w:rPr>
        <w:t xml:space="preserve"> under mitoxantrone (</w:t>
      </w:r>
      <w:r w:rsidR="0033459D">
        <w:rPr>
          <w:color w:val="000000"/>
        </w:rPr>
        <w:t>Figure 3</w:t>
      </w:r>
      <w:r w:rsidR="0033459D" w:rsidRPr="00D66545">
        <w:rPr>
          <w:color w:val="000000"/>
        </w:rPr>
        <w:t>).  These sensitivity patter</w:t>
      </w:r>
      <w:r w:rsidR="0033459D">
        <w:rPr>
          <w:color w:val="000000"/>
        </w:rPr>
        <w:t xml:space="preserve">ns are consistent with a </w:t>
      </w:r>
      <w:r w:rsidR="004D48F3">
        <w:rPr>
          <w:color w:val="000000"/>
        </w:rPr>
        <w:t xml:space="preserve">relatively simple </w:t>
      </w:r>
      <w:r w:rsidR="00DA54D7">
        <w:rPr>
          <w:color w:val="000000"/>
        </w:rPr>
        <w:t xml:space="preserve">scenario in which </w:t>
      </w:r>
      <w:r w:rsidR="0067351E">
        <w:rPr>
          <w:color w:val="000000"/>
        </w:rPr>
        <w:t xml:space="preserve">one or more </w:t>
      </w:r>
      <w:r w:rsidR="0033459D" w:rsidRPr="00D66545">
        <w:rPr>
          <w:color w:val="000000"/>
        </w:rPr>
        <w:t>transporter</w:t>
      </w:r>
      <w:r w:rsidR="00DA54D7">
        <w:rPr>
          <w:color w:val="000000"/>
        </w:rPr>
        <w:t>s</w:t>
      </w:r>
      <w:r w:rsidR="0033459D" w:rsidRPr="00D66545">
        <w:rPr>
          <w:color w:val="000000"/>
        </w:rPr>
        <w:t xml:space="preserve"> </w:t>
      </w:r>
      <w:r w:rsidR="0033459D">
        <w:rPr>
          <w:color w:val="000000"/>
        </w:rPr>
        <w:t xml:space="preserve">can </w:t>
      </w:r>
      <w:r w:rsidR="0033459D" w:rsidRPr="00D66545">
        <w:rPr>
          <w:color w:val="000000"/>
        </w:rPr>
        <w:t xml:space="preserve">efflux </w:t>
      </w:r>
      <w:r w:rsidR="0033459D">
        <w:rPr>
          <w:color w:val="000000"/>
        </w:rPr>
        <w:t xml:space="preserve">a </w:t>
      </w:r>
      <w:r w:rsidR="0033459D" w:rsidRPr="00D66545">
        <w:rPr>
          <w:color w:val="000000"/>
        </w:rPr>
        <w:t>given drug.</w:t>
      </w:r>
      <w:r w:rsidR="0033459D">
        <w:rPr>
          <w:color w:val="000000"/>
        </w:rPr>
        <w:t xml:space="preserve">  </w:t>
      </w:r>
    </w:p>
    <w:p w14:paraId="322BD448" w14:textId="77777777" w:rsidR="00E13271" w:rsidRDefault="00E13271" w:rsidP="00DB0ED8">
      <w:pPr>
        <w:widowControl w:val="0"/>
        <w:autoSpaceDE w:val="0"/>
        <w:autoSpaceDN w:val="0"/>
        <w:adjustRightInd w:val="0"/>
        <w:jc w:val="both"/>
        <w:rPr>
          <w:color w:val="000000"/>
        </w:rPr>
      </w:pPr>
    </w:p>
    <w:p w14:paraId="213161C4" w14:textId="21BABF67" w:rsidR="0033459D" w:rsidRDefault="004D48F3" w:rsidP="00DB0ED8">
      <w:pPr>
        <w:widowControl w:val="0"/>
        <w:autoSpaceDE w:val="0"/>
        <w:autoSpaceDN w:val="0"/>
        <w:adjustRightInd w:val="0"/>
        <w:jc w:val="both"/>
        <w:rPr>
          <w:color w:val="000000"/>
        </w:rPr>
      </w:pPr>
      <w:r>
        <w:rPr>
          <w:color w:val="000000"/>
        </w:rPr>
        <w:t xml:space="preserve">For </w:t>
      </w:r>
      <w:r w:rsidR="0033459D">
        <w:rPr>
          <w:color w:val="000000"/>
        </w:rPr>
        <w:t xml:space="preserve">other drugs, the fitness landscapes showed more surprising multi-knockout patterns </w:t>
      </w:r>
      <w:r w:rsidR="0033459D">
        <w:rPr>
          <w:color w:val="000000"/>
        </w:rPr>
        <w:softHyphen/>
        <w:t>conveying both drug resistance and sensitivity.  In benomyl, for example, we</w:t>
      </w:r>
      <w:r w:rsidR="005D51FC">
        <w:rPr>
          <w:color w:val="000000"/>
        </w:rPr>
        <w:t xml:space="preserve"> not only observed sensitivity </w:t>
      </w:r>
      <w:r w:rsidR="005D0E3E">
        <w:rPr>
          <w:color w:val="000000"/>
        </w:rPr>
        <w:t xml:space="preserve">from knocking out the known primary efflux pump </w:t>
      </w:r>
      <w:r w:rsidR="005D51FC">
        <w:rPr>
          <w:i/>
          <w:color w:val="000000"/>
        </w:rPr>
        <w:t xml:space="preserve">snq2∆ </w:t>
      </w:r>
      <w:r w:rsidR="005D51FC">
        <w:rPr>
          <w:color w:val="000000"/>
        </w:rPr>
        <w:t xml:space="preserve">(20% decreased resistance, </w:t>
      </w:r>
      <w:r w:rsidR="005D51FC" w:rsidRPr="00AC7F48">
        <w:rPr>
          <w:i/>
          <w:color w:val="000000"/>
        </w:rPr>
        <w:t>p</w:t>
      </w:r>
      <w:r w:rsidR="005A4F14">
        <w:rPr>
          <w:color w:val="000000"/>
        </w:rPr>
        <w:t xml:space="preserve"> = 1</w:t>
      </w:r>
      <w:r w:rsidR="005044A6">
        <w:rPr>
          <w:color w:val="000000"/>
        </w:rPr>
        <w:t>.4e-</w:t>
      </w:r>
      <w:r w:rsidR="005A4F14">
        <w:rPr>
          <w:color w:val="000000"/>
        </w:rPr>
        <w:t>95</w:t>
      </w:r>
      <w:r w:rsidR="005D51FC">
        <w:rPr>
          <w:color w:val="000000"/>
        </w:rPr>
        <w:t xml:space="preserve">; </w:t>
      </w:r>
      <w:r w:rsidR="005A4F14" w:rsidRPr="00233F15">
        <w:t xml:space="preserve">Mann-Whitney </w:t>
      </w:r>
      <w:r w:rsidR="005A4F14" w:rsidRPr="006B3E82">
        <w:rPr>
          <w:i/>
        </w:rPr>
        <w:t>U</w:t>
      </w:r>
      <w:r w:rsidR="005A4F14" w:rsidRPr="00233F15">
        <w:t xml:space="preserve"> test</w:t>
      </w:r>
      <w:r w:rsidR="005D51FC" w:rsidRPr="00E56441">
        <w:rPr>
          <w:color w:val="000000"/>
        </w:rPr>
        <w:t>)</w:t>
      </w:r>
      <w:r w:rsidR="005D51FC">
        <w:rPr>
          <w:i/>
          <w:color w:val="000000"/>
        </w:rPr>
        <w:t xml:space="preserve">, </w:t>
      </w:r>
      <w:r w:rsidR="005D51FC">
        <w:rPr>
          <w:color w:val="000000"/>
        </w:rPr>
        <w:t xml:space="preserve">but </w:t>
      </w:r>
      <w:r w:rsidR="0033459D">
        <w:rPr>
          <w:color w:val="000000"/>
        </w:rPr>
        <w:t xml:space="preserve">13% increased resistance in </w:t>
      </w:r>
      <w:r w:rsidR="0033459D">
        <w:rPr>
          <w:i/>
          <w:color w:val="000000"/>
        </w:rPr>
        <w:t xml:space="preserve">pdr5∆ </w:t>
      </w:r>
      <w:r w:rsidR="0033459D">
        <w:rPr>
          <w:color w:val="000000"/>
        </w:rPr>
        <w:t>knockouts (</w:t>
      </w:r>
      <w:r w:rsidR="0033459D" w:rsidRPr="00D66545">
        <w:rPr>
          <w:color w:val="000000"/>
        </w:rPr>
        <w:t>p</w:t>
      </w:r>
      <w:r w:rsidR="005044A6">
        <w:rPr>
          <w:color w:val="000000"/>
        </w:rPr>
        <w:t xml:space="preserve"> = </w:t>
      </w:r>
      <w:r w:rsidR="005A4F14">
        <w:rPr>
          <w:color w:val="000000"/>
        </w:rPr>
        <w:t>1</w:t>
      </w:r>
      <w:r w:rsidR="005044A6">
        <w:rPr>
          <w:color w:val="000000"/>
        </w:rPr>
        <w:t>.</w:t>
      </w:r>
      <w:r w:rsidR="005A4F14">
        <w:rPr>
          <w:color w:val="000000"/>
        </w:rPr>
        <w:t>3</w:t>
      </w:r>
      <w:r w:rsidR="005044A6">
        <w:rPr>
          <w:color w:val="000000"/>
        </w:rPr>
        <w:t>e-</w:t>
      </w:r>
      <w:r w:rsidR="005A4F14">
        <w:rPr>
          <w:color w:val="000000"/>
        </w:rPr>
        <w:t>41</w:t>
      </w:r>
      <w:r w:rsidR="0033459D" w:rsidRPr="00D66545">
        <w:rPr>
          <w:color w:val="000000"/>
        </w:rPr>
        <w:t>)</w:t>
      </w:r>
      <w:r w:rsidR="005D51FC">
        <w:rPr>
          <w:color w:val="000000"/>
        </w:rPr>
        <w:t xml:space="preserve">, and further resistance in the </w:t>
      </w:r>
      <w:r w:rsidR="005D51FC" w:rsidRPr="00D66545">
        <w:rPr>
          <w:i/>
          <w:color w:val="000000"/>
        </w:rPr>
        <w:t>pdr5∆</w:t>
      </w:r>
      <w:r w:rsidR="005D51FC">
        <w:rPr>
          <w:i/>
          <w:color w:val="000000"/>
        </w:rPr>
        <w:t xml:space="preserve"> </w:t>
      </w:r>
      <w:r w:rsidR="005D51FC" w:rsidRPr="00D66545">
        <w:rPr>
          <w:i/>
          <w:color w:val="000000"/>
        </w:rPr>
        <w:t>yor1∆</w:t>
      </w:r>
      <w:r w:rsidR="005D51FC" w:rsidRPr="00D66545">
        <w:rPr>
          <w:color w:val="000000"/>
        </w:rPr>
        <w:t xml:space="preserve"> double-mutant </w:t>
      </w:r>
      <w:r w:rsidR="005D51FC">
        <w:rPr>
          <w:color w:val="000000"/>
        </w:rPr>
        <w:t>(21% increased resistance</w:t>
      </w:r>
      <w:r w:rsidR="005D51FC" w:rsidRPr="00D66545">
        <w:rPr>
          <w:color w:val="000000"/>
        </w:rPr>
        <w:t xml:space="preserve">; p </w:t>
      </w:r>
      <w:r w:rsidR="005D51FC">
        <w:rPr>
          <w:color w:val="000000"/>
        </w:rPr>
        <w:t>=</w:t>
      </w:r>
      <w:r w:rsidR="005D51FC" w:rsidRPr="00D66545">
        <w:rPr>
          <w:color w:val="000000"/>
        </w:rPr>
        <w:t xml:space="preserve"> </w:t>
      </w:r>
      <w:r w:rsidR="005A4F14">
        <w:rPr>
          <w:color w:val="000000"/>
        </w:rPr>
        <w:t>1</w:t>
      </w:r>
      <w:r w:rsidR="005044A6">
        <w:rPr>
          <w:color w:val="000000"/>
        </w:rPr>
        <w:t>.</w:t>
      </w:r>
      <w:r w:rsidR="005A4F14">
        <w:rPr>
          <w:color w:val="000000"/>
        </w:rPr>
        <w:t>3</w:t>
      </w:r>
      <w:r w:rsidR="005044A6">
        <w:rPr>
          <w:color w:val="000000"/>
        </w:rPr>
        <w:t>e-</w:t>
      </w:r>
      <w:r w:rsidR="005A4F14">
        <w:rPr>
          <w:color w:val="000000"/>
        </w:rPr>
        <w:t>72</w:t>
      </w:r>
      <w:r w:rsidR="005D51FC" w:rsidRPr="00D66545">
        <w:rPr>
          <w:color w:val="000000"/>
        </w:rPr>
        <w:t>)</w:t>
      </w:r>
      <w:r w:rsidR="005D51FC">
        <w:rPr>
          <w:color w:val="000000"/>
        </w:rPr>
        <w:t xml:space="preserve">.  All of these effects had been previously reported </w:t>
      </w:r>
      <w:r w:rsidR="005D51FC" w:rsidRPr="00D66545">
        <w:rPr>
          <w:i/>
          <w:color w:val="000000"/>
        </w:rPr>
        <w:fldChar w:fldCharType="begin" w:fldLock="1"/>
      </w:r>
      <w:r w:rsidR="005D51F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5D51FC" w:rsidRPr="00D66545">
        <w:rPr>
          <w:i/>
          <w:color w:val="000000"/>
        </w:rPr>
        <w:fldChar w:fldCharType="separate"/>
      </w:r>
      <w:r w:rsidR="005D51FC" w:rsidRPr="007A4FB8">
        <w:rPr>
          <w:noProof/>
          <w:color w:val="000000"/>
        </w:rPr>
        <w:t>(Kolaczkowska et al., 2008; Snider et al., 2013)</w:t>
      </w:r>
      <w:r w:rsidR="005D51FC" w:rsidRPr="00D66545">
        <w:rPr>
          <w:i/>
          <w:color w:val="000000"/>
        </w:rPr>
        <w:fldChar w:fldCharType="end"/>
      </w:r>
      <w:r w:rsidR="00DA0164">
        <w:rPr>
          <w:color w:val="000000"/>
        </w:rPr>
        <w:t xml:space="preserve">, and </w:t>
      </w:r>
      <w:r w:rsidR="00F3085A">
        <w:rPr>
          <w:color w:val="000000"/>
        </w:rPr>
        <w:t xml:space="preserve">were </w:t>
      </w:r>
      <w:r w:rsidR="00DA0164">
        <w:rPr>
          <w:color w:val="000000"/>
        </w:rPr>
        <w:t xml:space="preserve">explained by </w:t>
      </w:r>
      <w:r w:rsidR="00DA0164">
        <w:rPr>
          <w:i/>
          <w:color w:val="000000"/>
        </w:rPr>
        <w:t>SNQ2</w:t>
      </w:r>
      <w:r w:rsidR="00576EE2">
        <w:rPr>
          <w:color w:val="000000"/>
        </w:rPr>
        <w:t>-mediated resistance</w:t>
      </w:r>
      <w:r w:rsidR="00DA0164">
        <w:rPr>
          <w:color w:val="000000"/>
        </w:rPr>
        <w:t xml:space="preserve"> </w:t>
      </w:r>
      <w:r>
        <w:rPr>
          <w:color w:val="000000"/>
        </w:rPr>
        <w:t xml:space="preserve">which increased </w:t>
      </w:r>
      <w:r w:rsidR="00DA0164">
        <w:rPr>
          <w:color w:val="000000"/>
        </w:rPr>
        <w:t xml:space="preserve">upon deleting </w:t>
      </w:r>
      <w:r w:rsidR="00DA0164" w:rsidRPr="00D66545">
        <w:rPr>
          <w:i/>
          <w:color w:val="000000"/>
        </w:rPr>
        <w:t>pdr5∆</w:t>
      </w:r>
      <w:r w:rsidR="00DA0164">
        <w:rPr>
          <w:color w:val="000000"/>
        </w:rPr>
        <w:t xml:space="preserve"> and</w:t>
      </w:r>
      <w:r w:rsidR="00DA0164">
        <w:rPr>
          <w:i/>
          <w:color w:val="000000"/>
        </w:rPr>
        <w:t xml:space="preserve"> </w:t>
      </w:r>
      <w:r w:rsidR="00DA0164" w:rsidRPr="00D66545">
        <w:rPr>
          <w:i/>
          <w:color w:val="000000"/>
        </w:rPr>
        <w:t>yor1∆</w:t>
      </w:r>
      <w:r w:rsidR="00DA0164">
        <w:rPr>
          <w:color w:val="000000"/>
        </w:rPr>
        <w:t>.  C</w:t>
      </w:r>
      <w:r w:rsidR="005D51FC">
        <w:rPr>
          <w:color w:val="000000"/>
        </w:rPr>
        <w:t xml:space="preserve">onsistent with </w:t>
      </w:r>
      <w:r w:rsidR="00DA0164">
        <w:rPr>
          <w:color w:val="000000"/>
        </w:rPr>
        <w:t>this explanation</w:t>
      </w:r>
      <w:r w:rsidR="005D51FC">
        <w:rPr>
          <w:color w:val="000000"/>
        </w:rPr>
        <w:t>, the</w:t>
      </w:r>
      <w:r w:rsidR="00E270BB">
        <w:rPr>
          <w:color w:val="000000"/>
        </w:rPr>
        <w:t>se</w:t>
      </w:r>
      <w:r w:rsidR="005D51FC">
        <w:rPr>
          <w:color w:val="000000"/>
        </w:rPr>
        <w:t xml:space="preserve"> resistance effects were more modest in</w:t>
      </w:r>
      <w:r w:rsidR="008F3000">
        <w:rPr>
          <w:color w:val="000000"/>
        </w:rPr>
        <w:t xml:space="preserve"> a</w:t>
      </w:r>
      <w:r w:rsidR="005D51FC">
        <w:rPr>
          <w:color w:val="000000"/>
        </w:rPr>
        <w:t xml:space="preserve"> </w:t>
      </w:r>
      <w:r w:rsidR="005D51FC" w:rsidRPr="004B7F4B">
        <w:rPr>
          <w:i/>
          <w:color w:val="000000"/>
        </w:rPr>
        <w:t>snq</w:t>
      </w:r>
      <w:r w:rsidR="005D51FC" w:rsidRPr="00C73FA6">
        <w:rPr>
          <w:i/>
          <w:color w:val="000000"/>
        </w:rPr>
        <w:t>2∆</w:t>
      </w:r>
      <w:r w:rsidR="005D51FC">
        <w:rPr>
          <w:color w:val="000000"/>
        </w:rPr>
        <w:t xml:space="preserve"> background (Figure 3).  </w:t>
      </w:r>
      <w:r w:rsidR="008F3000">
        <w:rPr>
          <w:color w:val="000000"/>
        </w:rPr>
        <w:t xml:space="preserve">A similar landscape was found in bisantrene, which also showed a strong </w:t>
      </w:r>
      <w:r w:rsidR="008F3000" w:rsidRPr="004B7F4B">
        <w:rPr>
          <w:i/>
          <w:color w:val="000000"/>
        </w:rPr>
        <w:t>snq</w:t>
      </w:r>
      <w:r w:rsidR="008F3000" w:rsidRPr="00C73FA6">
        <w:rPr>
          <w:i/>
          <w:color w:val="000000"/>
        </w:rPr>
        <w:t>2∆</w:t>
      </w:r>
      <w:r w:rsidR="008F3000">
        <w:rPr>
          <w:i/>
          <w:color w:val="000000"/>
        </w:rPr>
        <w:t xml:space="preserve"> </w:t>
      </w:r>
      <w:r w:rsidR="008F3000">
        <w:rPr>
          <w:color w:val="000000"/>
        </w:rPr>
        <w:t>effect (Figure S6)</w:t>
      </w:r>
      <w:r w:rsidR="00D40E0D">
        <w:rPr>
          <w:color w:val="000000"/>
        </w:rPr>
        <w:t>.  Surprisingly</w:t>
      </w:r>
      <w:r w:rsidR="008F3000">
        <w:rPr>
          <w:color w:val="000000"/>
        </w:rPr>
        <w:t xml:space="preserve">, </w:t>
      </w:r>
      <w:r w:rsidR="00D40E0D">
        <w:rPr>
          <w:color w:val="000000"/>
        </w:rPr>
        <w:t xml:space="preserve">we found that </w:t>
      </w:r>
      <w:r w:rsidR="008F3000">
        <w:rPr>
          <w:color w:val="000000"/>
        </w:rPr>
        <w:t xml:space="preserve">the successive deletion of ABC transporters led to greater resistance for many drugs (Figure 2D and S5).  </w:t>
      </w:r>
      <w:r w:rsidR="0033459D">
        <w:rPr>
          <w:color w:val="000000"/>
        </w:rPr>
        <w:t xml:space="preserve">For example, knocking out </w:t>
      </w:r>
      <w:r w:rsidR="0033459D">
        <w:rPr>
          <w:i/>
          <w:color w:val="000000"/>
        </w:rPr>
        <w:t>pdr5∆</w:t>
      </w:r>
      <w:r w:rsidR="0033459D">
        <w:rPr>
          <w:color w:val="000000"/>
        </w:rPr>
        <w:t xml:space="preserve">, </w:t>
      </w:r>
      <w:r w:rsidR="0033459D">
        <w:rPr>
          <w:i/>
          <w:color w:val="000000"/>
        </w:rPr>
        <w:t>snq2∆</w:t>
      </w:r>
      <w:r w:rsidR="0033459D">
        <w:rPr>
          <w:color w:val="000000"/>
        </w:rPr>
        <w:t xml:space="preserve">, </w:t>
      </w:r>
      <w:r w:rsidR="0033459D">
        <w:rPr>
          <w:i/>
          <w:color w:val="000000"/>
        </w:rPr>
        <w:t>ybt1∆</w:t>
      </w:r>
      <w:r w:rsidR="0033459D">
        <w:rPr>
          <w:color w:val="000000"/>
        </w:rPr>
        <w:t xml:space="preserve">, and </w:t>
      </w:r>
      <w:r w:rsidR="0033459D">
        <w:rPr>
          <w:i/>
          <w:color w:val="000000"/>
        </w:rPr>
        <w:t xml:space="preserve">ycf1∆ </w:t>
      </w:r>
      <w:r w:rsidR="0033459D">
        <w:rPr>
          <w:color w:val="000000"/>
        </w:rPr>
        <w:t>individually or in any combination led to more valinomycin resistance than the wild-typ</w:t>
      </w:r>
      <w:r w:rsidR="008F3000">
        <w:rPr>
          <w:color w:val="000000"/>
        </w:rPr>
        <w:t>e strain (Figure 3).</w:t>
      </w:r>
    </w:p>
    <w:p w14:paraId="3186CC33" w14:textId="77777777" w:rsidR="00DB0ED8" w:rsidRDefault="00DB0ED8" w:rsidP="00DB0ED8">
      <w:pPr>
        <w:widowControl w:val="0"/>
        <w:autoSpaceDE w:val="0"/>
        <w:autoSpaceDN w:val="0"/>
        <w:adjustRightInd w:val="0"/>
        <w:jc w:val="both"/>
        <w:rPr>
          <w:color w:val="000000"/>
        </w:rPr>
      </w:pPr>
    </w:p>
    <w:p w14:paraId="2BB3B988" w14:textId="3F38D0B1" w:rsidR="00117F28" w:rsidRPr="004B7F4B" w:rsidRDefault="008D6812" w:rsidP="00DB0ED8">
      <w:pPr>
        <w:widowControl w:val="0"/>
        <w:autoSpaceDE w:val="0"/>
        <w:autoSpaceDN w:val="0"/>
        <w:adjustRightInd w:val="0"/>
        <w:jc w:val="both"/>
        <w:rPr>
          <w:b/>
          <w:color w:val="000000"/>
        </w:rPr>
      </w:pPr>
      <w:r>
        <w:rPr>
          <w:b/>
          <w:color w:val="000000"/>
        </w:rPr>
        <w:t>XGA</w:t>
      </w:r>
      <w:r w:rsidR="00117F28">
        <w:rPr>
          <w:b/>
          <w:color w:val="000000"/>
        </w:rPr>
        <w:t xml:space="preserve"> reveals many complex drug-dependent genetic interactions</w:t>
      </w:r>
    </w:p>
    <w:p w14:paraId="3AA1DD5A" w14:textId="37E76CEA" w:rsidR="00A96A8C" w:rsidRDefault="000C0669" w:rsidP="00DB0ED8">
      <w:pPr>
        <w:widowControl w:val="0"/>
        <w:autoSpaceDE w:val="0"/>
        <w:autoSpaceDN w:val="0"/>
        <w:adjustRightInd w:val="0"/>
        <w:jc w:val="both"/>
        <w:rPr>
          <w:color w:val="000000"/>
        </w:rPr>
      </w:pPr>
      <w:r>
        <w:rPr>
          <w:color w:val="000000"/>
        </w:rPr>
        <w:t xml:space="preserve">To </w:t>
      </w:r>
      <w:r w:rsidR="00D84954">
        <w:rPr>
          <w:color w:val="000000"/>
        </w:rPr>
        <w:t>identify and model</w:t>
      </w:r>
      <w:r>
        <w:rPr>
          <w:color w:val="000000"/>
        </w:rPr>
        <w:t xml:space="preserve"> multi-gene </w:t>
      </w:r>
      <w:r w:rsidR="00273D11">
        <w:rPr>
          <w:color w:val="000000"/>
        </w:rPr>
        <w:t xml:space="preserve">knockout </w:t>
      </w:r>
      <w:r>
        <w:rPr>
          <w:color w:val="000000"/>
        </w:rPr>
        <w:t xml:space="preserve">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026F05FA"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4DB6B552"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00434010">
        <w:rPr>
          <w:bCs/>
          <w:i/>
          <w:iCs/>
          <w:color w:val="000000" w:themeColor="text1"/>
        </w:rPr>
        <w:t>pdr5</w:t>
      </w:r>
      <w:r w:rsidRPr="00233F15">
        <w:rPr>
          <w:bCs/>
          <w:i/>
          <w:iCs/>
          <w:color w:val="000000" w:themeColor="text1"/>
        </w:rPr>
        <w:t xml:space="preserve">∆ </w:t>
      </w:r>
      <w:r w:rsidRPr="00233F15">
        <w:rPr>
          <w:bCs/>
          <w:iCs/>
          <w:color w:val="000000" w:themeColor="text1"/>
        </w:rPr>
        <w:t xml:space="preserve">was found to have </w:t>
      </w:r>
      <w:r w:rsidR="00434010">
        <w:rPr>
          <w:bCs/>
          <w:iCs/>
          <w:color w:val="000000" w:themeColor="text1"/>
        </w:rPr>
        <w:t>a resistance</w:t>
      </w:r>
      <w:r w:rsidRPr="00233F15">
        <w:rPr>
          <w:bCs/>
          <w:iCs/>
          <w:color w:val="000000" w:themeColor="text1"/>
        </w:rPr>
        <w:t xml:space="preserve"> effect under benomyl, to </w:t>
      </w:r>
      <w:r w:rsidRPr="00233F15">
        <w:rPr>
          <w:bCs/>
          <w:iCs/>
          <w:color w:val="000000" w:themeColor="text1"/>
        </w:rPr>
        <w:lastRenderedPageBreak/>
        <w:t xml:space="preserve">have a positive genetic </w:t>
      </w:r>
      <w:r w:rsidRPr="00320388">
        <w:rPr>
          <w:bCs/>
          <w:iCs/>
          <w:color w:val="000000" w:themeColor="text1"/>
        </w:rPr>
        <w:t xml:space="preserve">interaction with </w:t>
      </w:r>
      <w:r w:rsidR="00434010">
        <w:rPr>
          <w:bCs/>
          <w:i/>
          <w:iCs/>
          <w:color w:val="000000" w:themeColor="text1"/>
        </w:rPr>
        <w:t>yor1</w:t>
      </w:r>
      <w:r w:rsidRPr="00320388">
        <w:rPr>
          <w:bCs/>
          <w:i/>
          <w:iCs/>
          <w:color w:val="000000" w:themeColor="text1"/>
        </w:rPr>
        <w:t>∆</w:t>
      </w:r>
      <w:r w:rsidRPr="00320388">
        <w:rPr>
          <w:bCs/>
          <w:iCs/>
          <w:color w:val="000000" w:themeColor="text1"/>
        </w:rPr>
        <w:t xml:space="preserve"> and,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02B89965"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 xml:space="preserve">This analysis uncovered strong </w:t>
      </w:r>
      <w:r w:rsidR="004D48F3">
        <w:rPr>
          <w:rFonts w:eastAsiaTheme="minorEastAsia"/>
          <w:bCs/>
          <w:iCs/>
          <w:color w:val="000000" w:themeColor="text1"/>
        </w:rPr>
        <w:t xml:space="preserve">high-order </w:t>
      </w:r>
      <w:r>
        <w:rPr>
          <w:rFonts w:eastAsiaTheme="minorEastAsia"/>
          <w:bCs/>
          <w:iCs/>
          <w:color w:val="000000" w:themeColor="text1"/>
        </w:rPr>
        <w:t>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sidR="004D48F3">
        <w:rPr>
          <w:rFonts w:eastAsiaTheme="minorEastAsia"/>
          <w:bCs/>
          <w:iCs/>
          <w:color w:val="000000" w:themeColor="text1"/>
        </w:rPr>
        <w:t xml:space="preserve">a </w:t>
      </w:r>
      <w:r>
        <w:rPr>
          <w:bCs/>
          <w:i/>
          <w:iCs/>
          <w:color w:val="000000" w:themeColor="text1"/>
        </w:rPr>
        <w:t>bpt1</w:t>
      </w:r>
      <w:r w:rsidRPr="00233F15">
        <w:rPr>
          <w:bCs/>
          <w:i/>
          <w:iCs/>
          <w:color w:val="000000" w:themeColor="text1"/>
        </w:rPr>
        <w:t>∆</w:t>
      </w:r>
      <w:r>
        <w:rPr>
          <w:bCs/>
          <w:i/>
          <w:iCs/>
          <w:color w:val="000000" w:themeColor="text1"/>
        </w:rPr>
        <w:t xml:space="preserve"> </w:t>
      </w:r>
      <w:r w:rsidR="004D48F3">
        <w:rPr>
          <w:bCs/>
          <w:iCs/>
          <w:color w:val="000000" w:themeColor="text1"/>
        </w:rPr>
        <w:t xml:space="preserve">deletion </w:t>
      </w:r>
      <w:r>
        <w:rPr>
          <w:bCs/>
          <w:iCs/>
          <w:color w:val="000000" w:themeColor="text1"/>
        </w:rPr>
        <w:t>confer</w:t>
      </w:r>
      <w:r w:rsidR="001C1533">
        <w:rPr>
          <w:bCs/>
          <w:iCs/>
          <w:color w:val="000000" w:themeColor="text1"/>
        </w:rPr>
        <w:t>s</w:t>
      </w:r>
      <w:r>
        <w:rPr>
          <w:bCs/>
          <w:iCs/>
          <w:color w:val="000000" w:themeColor="text1"/>
        </w:rPr>
        <w:t xml:space="preserve">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bisantrene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4D48F3">
        <w:rPr>
          <w:bCs/>
          <w:iCs/>
          <w:color w:val="000000" w:themeColor="text1"/>
        </w:rPr>
        <w:t xml:space="preserve">conferring resistance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405ED6D8" w:rsidR="00DB0ED8" w:rsidRPr="001C1222" w:rsidRDefault="0018721A">
      <w:pPr>
        <w:pStyle w:val="NormalWeb"/>
        <w:jc w:val="both"/>
        <w:rPr>
          <w:bCs/>
          <w:iCs/>
          <w:color w:val="000000" w:themeColor="text1"/>
        </w:rPr>
      </w:pPr>
      <w:commentRangeStart w:id="8"/>
      <w:r>
        <w:rPr>
          <w:bCs/>
          <w:iCs/>
          <w:color w:val="000000" w:themeColor="text1"/>
        </w:rPr>
        <w:t xml:space="preserve">High-order </w:t>
      </w:r>
      <w:r w:rsidR="00DB0ED8">
        <w:rPr>
          <w:bCs/>
          <w:iCs/>
          <w:color w:val="000000" w:themeColor="text1"/>
        </w:rPr>
        <w:t xml:space="preserve">genetic interaction analysis allowed finer parsing of the relationship between </w:t>
      </w:r>
      <w:r>
        <w:rPr>
          <w:bCs/>
          <w:iCs/>
          <w:color w:val="000000" w:themeColor="text1"/>
        </w:rPr>
        <w:t xml:space="preserve">the involved </w:t>
      </w:r>
      <w:r w:rsidR="00DB0ED8">
        <w:rPr>
          <w:bCs/>
          <w:iCs/>
          <w:color w:val="000000" w:themeColor="text1"/>
        </w:rPr>
        <w:t>genes</w:t>
      </w:r>
      <w:r w:rsidR="00DB0ED8">
        <w:rPr>
          <w:color w:val="000000"/>
        </w:rPr>
        <w:t>.</w:t>
      </w:r>
      <w:commentRangeEnd w:id="8"/>
      <w:r w:rsidR="00DB0ED8">
        <w:rPr>
          <w:rStyle w:val="CommentReference"/>
          <w:rFonts w:asciiTheme="minorHAnsi" w:hAnsiTheme="minorHAnsi" w:cstheme="minorBidi"/>
        </w:rPr>
        <w:commentReference w:id="8"/>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r w:rsidR="00AE3C26">
        <w:rPr>
          <w:color w:val="000000"/>
        </w:rPr>
        <w:t xml:space="preserve">(Figure 3) </w:t>
      </w:r>
      <w:r w:rsidR="00DB0ED8" w:rsidRPr="00233F15">
        <w:rPr>
          <w:bCs/>
          <w:iCs/>
          <w:color w:val="000000" w:themeColor="text1"/>
        </w:rPr>
        <w:t xml:space="preserve">was </w:t>
      </w:r>
      <w:r w:rsidR="004922D2">
        <w:rPr>
          <w:bCs/>
          <w:iCs/>
          <w:color w:val="000000" w:themeColor="text1"/>
        </w:rPr>
        <w:t>model</w:t>
      </w:r>
      <w:r w:rsidR="00DB0ED8" w:rsidRPr="00233F15">
        <w:rPr>
          <w:bCs/>
          <w:iCs/>
          <w:color w:val="000000" w:themeColor="text1"/>
        </w:rPr>
        <w:t xml:space="preserve">ed as </w:t>
      </w:r>
      <w:r w:rsidR="00DB0ED8">
        <w:rPr>
          <w:bCs/>
          <w:iCs/>
          <w:color w:val="000000" w:themeColor="text1"/>
        </w:rPr>
        <w:t xml:space="preserve">the </w:t>
      </w:r>
      <w:r w:rsidR="00DB0ED8" w:rsidRPr="00233F15">
        <w:rPr>
          <w:bCs/>
          <w:iCs/>
          <w:color w:val="000000" w:themeColor="text1"/>
        </w:rPr>
        <w:t xml:space="preserve">combination </w:t>
      </w:r>
      <w:r w:rsidR="00E51207">
        <w:rPr>
          <w:bCs/>
          <w:iCs/>
          <w:color w:val="000000" w:themeColor="text1"/>
        </w:rPr>
        <w:t xml:space="preserve">two single-gene negative </w:t>
      </w:r>
      <w:r w:rsidR="00DB0ED8" w:rsidRPr="00233F15">
        <w:rPr>
          <w:bCs/>
          <w:iCs/>
          <w:color w:val="000000" w:themeColor="text1"/>
        </w:rPr>
        <w:t>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r w:rsidR="00172B90">
        <w:rPr>
          <w:bCs/>
          <w:iCs/>
          <w:color w:val="000000" w:themeColor="text1"/>
        </w:rPr>
        <w:t>S</w:t>
      </w:r>
      <w:r w:rsidR="00DB0ED8" w:rsidRPr="00233F15">
        <w:rPr>
          <w:bCs/>
          <w:iCs/>
          <w:color w:val="000000" w:themeColor="text1"/>
        </w:rPr>
        <w:t>imilar</w:t>
      </w:r>
      <w:r w:rsidR="00172B90">
        <w:rPr>
          <w:bCs/>
          <w:iCs/>
          <w:color w:val="000000" w:themeColor="text1"/>
        </w:rPr>
        <w:t xml:space="preserve"> </w:t>
      </w:r>
      <w:r w:rsidR="00DB0ED8" w:rsidRPr="00233F15">
        <w:rPr>
          <w:bCs/>
          <w:iCs/>
          <w:color w:val="000000" w:themeColor="text1"/>
        </w:rPr>
        <w:t xml:space="preserve">‘parallel </w:t>
      </w:r>
      <w:r w:rsidR="00422B90">
        <w:rPr>
          <w:bCs/>
          <w:iCs/>
          <w:color w:val="000000" w:themeColor="text1"/>
        </w:rPr>
        <w:t>efflux</w:t>
      </w:r>
      <w:r w:rsidR="00422B90" w:rsidRPr="00233F15">
        <w:rPr>
          <w:bCs/>
          <w:iCs/>
          <w:color w:val="000000" w:themeColor="text1"/>
        </w:rPr>
        <w:t xml:space="preserve">’ </w:t>
      </w:r>
      <w:r w:rsidR="00DB0ED8" w:rsidRPr="00D853DD">
        <w:rPr>
          <w:bCs/>
          <w:iCs/>
          <w:color w:val="000000" w:themeColor="text1"/>
        </w:rPr>
        <w:t>genetic interaction pattern</w:t>
      </w:r>
      <w:r w:rsidR="00B829D2">
        <w:rPr>
          <w:bCs/>
          <w:iCs/>
          <w:color w:val="000000" w:themeColor="text1"/>
        </w:rPr>
        <w:t>s</w:t>
      </w:r>
      <w:r w:rsidR="00DB0ED8" w:rsidRPr="00D853DD">
        <w:rPr>
          <w:bCs/>
          <w:iCs/>
          <w:color w:val="000000" w:themeColor="text1"/>
        </w:rPr>
        <w:t xml:space="preserve"> w</w:t>
      </w:r>
      <w:r w:rsidR="00172B90">
        <w:rPr>
          <w:bCs/>
          <w:iCs/>
          <w:color w:val="000000" w:themeColor="text1"/>
        </w:rPr>
        <w:t>ere</w:t>
      </w:r>
      <w:r w:rsidR="00DB0ED8" w:rsidRPr="00D853DD">
        <w:rPr>
          <w:bCs/>
          <w:iCs/>
          <w:color w:val="000000" w:themeColor="text1"/>
        </w:rPr>
        <w:t xml:space="preserve"> observed</w:t>
      </w:r>
      <w:r w:rsidR="00172B90">
        <w:rPr>
          <w:bCs/>
          <w:iCs/>
          <w:color w:val="000000" w:themeColor="text1"/>
        </w:rPr>
        <w:t>, e.g.</w:t>
      </w:r>
      <w:r w:rsidR="00DB0ED8" w:rsidRPr="00D853DD">
        <w:rPr>
          <w:bCs/>
          <w:iCs/>
          <w:color w:val="000000" w:themeColor="text1"/>
        </w:rPr>
        <w:t xml:space="preserve"> for </w:t>
      </w:r>
      <w:r w:rsidR="00172B90">
        <w:rPr>
          <w:bCs/>
          <w:iCs/>
          <w:color w:val="000000" w:themeColor="text1"/>
        </w:rPr>
        <w:t>{</w:t>
      </w:r>
      <w:r w:rsidR="00172B90">
        <w:rPr>
          <w:bCs/>
          <w:i/>
          <w:iCs/>
          <w:color w:val="000000" w:themeColor="text1"/>
        </w:rPr>
        <w:t>pdr5∆snq2</w:t>
      </w:r>
      <w:r w:rsidR="00172B90" w:rsidRPr="00022C0A">
        <w:rPr>
          <w:bCs/>
          <w:iCs/>
          <w:color w:val="000000" w:themeColor="text1"/>
        </w:rPr>
        <w:t>}</w:t>
      </w:r>
      <w:r w:rsidR="00172B90">
        <w:rPr>
          <w:bCs/>
          <w:iCs/>
          <w:color w:val="000000" w:themeColor="text1"/>
        </w:rPr>
        <w:t xml:space="preserve"> in camptothecin, and </w:t>
      </w:r>
      <w:r w:rsidR="00DB0ED8" w:rsidRPr="00D853DD">
        <w:rPr>
          <w:bCs/>
          <w:iCs/>
          <w:color w:val="000000" w:themeColor="text1"/>
        </w:rPr>
        <w:t>{</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r w:rsidR="00DD5A01">
        <w:rPr>
          <w:bCs/>
          <w:iCs/>
          <w:color w:val="000000" w:themeColor="text1"/>
        </w:rPr>
        <w:t>A-</w:t>
      </w:r>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53403426" w:rsidR="00DB0ED8" w:rsidRDefault="00532367" w:rsidP="006E736D">
      <w:pPr>
        <w:jc w:val="both"/>
        <w:rPr>
          <w:bCs/>
          <w:iCs/>
          <w:color w:val="000000" w:themeColor="text1"/>
        </w:rPr>
      </w:pPr>
      <w:r>
        <w:rPr>
          <w:bCs/>
          <w:iCs/>
          <w:color w:val="000000" w:themeColor="text1"/>
        </w:rPr>
        <w:t xml:space="preserve">While </w:t>
      </w:r>
      <w:r w:rsidR="0018721A">
        <w:rPr>
          <w:bCs/>
          <w:iCs/>
          <w:color w:val="000000" w:themeColor="text1"/>
        </w:rPr>
        <w:t xml:space="preserve">the generalized linear models used above do </w:t>
      </w:r>
      <w:r>
        <w:rPr>
          <w:bCs/>
          <w:iCs/>
          <w:color w:val="000000" w:themeColor="text1"/>
        </w:rPr>
        <w:t xml:space="preserve">capture complex genotype-phenotype relationships, </w:t>
      </w:r>
      <w:r w:rsidR="0018721A">
        <w:rPr>
          <w:bCs/>
          <w:iCs/>
          <w:color w:val="000000" w:themeColor="text1"/>
        </w:rPr>
        <w:t xml:space="preserve">they </w:t>
      </w:r>
      <w:r w:rsidR="00350F21">
        <w:rPr>
          <w:bCs/>
          <w:iCs/>
          <w:color w:val="000000" w:themeColor="text1"/>
        </w:rPr>
        <w:t>d</w:t>
      </w:r>
      <w:r w:rsidR="00656E65">
        <w:rPr>
          <w:bCs/>
          <w:iCs/>
          <w:color w:val="000000" w:themeColor="text1"/>
        </w:rPr>
        <w:t>o</w:t>
      </w:r>
      <w:r w:rsidR="0018721A">
        <w:rPr>
          <w:bCs/>
          <w:iCs/>
          <w:color w:val="000000" w:themeColor="text1"/>
        </w:rPr>
        <w:t xml:space="preserve"> </w:t>
      </w:r>
      <w:r w:rsidR="00350F21">
        <w:rPr>
          <w:bCs/>
          <w:iCs/>
          <w:color w:val="000000" w:themeColor="text1"/>
        </w:rPr>
        <w:t xml:space="preserve">not </w:t>
      </w:r>
      <w:r w:rsidR="0018721A">
        <w:rPr>
          <w:bCs/>
          <w:iCs/>
          <w:color w:val="000000" w:themeColor="text1"/>
        </w:rPr>
        <w:t xml:space="preserve">always </w:t>
      </w:r>
      <w:r w:rsidR="00350F21">
        <w:rPr>
          <w:bCs/>
          <w:iCs/>
          <w:color w:val="000000" w:themeColor="text1"/>
        </w:rPr>
        <w:t xml:space="preserve">efficiently convey useful intuition about the system.  </w:t>
      </w:r>
      <w:r w:rsidR="0046164A">
        <w:rPr>
          <w:bCs/>
          <w:iCs/>
          <w:color w:val="000000" w:themeColor="text1"/>
        </w:rPr>
        <w:t xml:space="preserve">For </w:t>
      </w:r>
      <w:r w:rsidR="00BE27E7">
        <w:rPr>
          <w:bCs/>
          <w:iCs/>
          <w:color w:val="000000" w:themeColor="text1"/>
        </w:rPr>
        <w:t xml:space="preserve">example, </w:t>
      </w:r>
      <w:r w:rsidR="00DB0ED8">
        <w:rPr>
          <w:bCs/>
          <w:iCs/>
          <w:color w:val="000000" w:themeColor="text1"/>
        </w:rPr>
        <w:t xml:space="preserve">we reasoned </w:t>
      </w:r>
      <w:r w:rsidR="00695D3C">
        <w:rPr>
          <w:bCs/>
          <w:iCs/>
          <w:color w:val="000000" w:themeColor="text1"/>
        </w:rPr>
        <w:t xml:space="preserve">(without benefit of </w:t>
      </w:r>
      <w:r w:rsidR="0043461D">
        <w:rPr>
          <w:bCs/>
          <w:iCs/>
          <w:color w:val="000000" w:themeColor="text1"/>
        </w:rPr>
        <w:t xml:space="preserve">intuitive </w:t>
      </w:r>
      <w:r w:rsidR="00695D3C">
        <w:rPr>
          <w:bCs/>
          <w:iCs/>
          <w:color w:val="000000" w:themeColor="text1"/>
        </w:rPr>
        <w:t xml:space="preserve">computational modeling) </w:t>
      </w:r>
      <w:r w:rsidR="0043461D">
        <w:rPr>
          <w:bCs/>
          <w:iCs/>
          <w:color w:val="000000" w:themeColor="text1"/>
        </w:rPr>
        <w:t xml:space="preserve">that </w:t>
      </w:r>
      <w:r w:rsidR="00DB0ED8">
        <w:rPr>
          <w:bCs/>
          <w:iCs/>
          <w:color w:val="000000" w:themeColor="text1"/>
        </w:rPr>
        <w:t xml:space="preserve">a set of transporter genes </w:t>
      </w:r>
      <w:r w:rsidR="00695D3C">
        <w:rPr>
          <w:bCs/>
          <w:iCs/>
          <w:color w:val="000000" w:themeColor="text1"/>
        </w:rPr>
        <w:t xml:space="preserve">showing </w:t>
      </w:r>
      <w:r w:rsidR="0046164A">
        <w:rPr>
          <w:bCs/>
          <w:iCs/>
          <w:color w:val="000000" w:themeColor="text1"/>
        </w:rPr>
        <w:t xml:space="preserve">patterns of </w:t>
      </w:r>
      <w:r w:rsidR="00695D3C">
        <w:rPr>
          <w:bCs/>
          <w:iCs/>
          <w:color w:val="000000" w:themeColor="text1"/>
        </w:rPr>
        <w:t xml:space="preserve">within-set negative genetic interactions </w:t>
      </w:r>
      <w:r w:rsidR="00DB0ED8">
        <w:rPr>
          <w:bCs/>
          <w:iCs/>
          <w:color w:val="000000" w:themeColor="text1"/>
        </w:rPr>
        <w:t xml:space="preserve">suggests that each transporter is independently capable of drug efflux.  </w:t>
      </w:r>
      <w:r w:rsidR="00ED3E4E">
        <w:rPr>
          <w:bCs/>
          <w:iCs/>
          <w:color w:val="000000" w:themeColor="text1"/>
        </w:rPr>
        <w:t xml:space="preserve">Other genetic interaction patterns </w:t>
      </w:r>
      <w:r w:rsidR="00DB0ED8">
        <w:rPr>
          <w:bCs/>
          <w:iCs/>
          <w:color w:val="000000" w:themeColor="text1"/>
        </w:rPr>
        <w:t>le</w:t>
      </w:r>
      <w:r w:rsidR="0046164A">
        <w:rPr>
          <w:bCs/>
          <w:iCs/>
          <w:color w:val="000000" w:themeColor="text1"/>
        </w:rPr>
        <w:t>d</w:t>
      </w:r>
      <w:r w:rsidR="00DB0ED8">
        <w:rPr>
          <w:bCs/>
          <w:iCs/>
          <w:color w:val="000000" w:themeColor="text1"/>
        </w:rPr>
        <w:t xml:space="preserve"> us to conclude that the presence of one transporter can </w:t>
      </w:r>
      <w:r w:rsidR="00695D3C">
        <w:rPr>
          <w:bCs/>
          <w:iCs/>
          <w:color w:val="000000" w:themeColor="text1"/>
        </w:rPr>
        <w:t xml:space="preserve">positively </w:t>
      </w:r>
      <w:r w:rsidR="00DB0ED8">
        <w:rPr>
          <w:bCs/>
          <w:iCs/>
          <w:color w:val="000000" w:themeColor="text1"/>
        </w:rPr>
        <w:t xml:space="preserve">or </w:t>
      </w:r>
      <w:r w:rsidR="00695D3C">
        <w:rPr>
          <w:bCs/>
          <w:iCs/>
          <w:color w:val="000000" w:themeColor="text1"/>
        </w:rPr>
        <w:t xml:space="preserve">negatively influence the activity of </w:t>
      </w:r>
      <w:r w:rsidR="00DB0ED8">
        <w:rPr>
          <w:bCs/>
          <w:iCs/>
          <w:color w:val="000000" w:themeColor="text1"/>
        </w:rPr>
        <w:t>another</w:t>
      </w:r>
      <w:r w:rsidR="000E4BF6">
        <w:rPr>
          <w:bCs/>
          <w:iCs/>
          <w:color w:val="000000" w:themeColor="text1"/>
        </w:rPr>
        <w:t xml:space="preserve"> (e.g. </w:t>
      </w:r>
      <w:r w:rsidR="00A85F8D">
        <w:rPr>
          <w:bCs/>
          <w:iCs/>
          <w:color w:val="000000" w:themeColor="text1"/>
        </w:rPr>
        <w:t xml:space="preserve">influence on </w:t>
      </w:r>
      <w:r w:rsidR="004A4B92">
        <w:rPr>
          <w:bCs/>
          <w:iCs/>
          <w:color w:val="000000" w:themeColor="text1"/>
        </w:rPr>
        <w:t>Snq2 activity</w:t>
      </w:r>
      <w:r w:rsidR="00A85F8D">
        <w:rPr>
          <w:bCs/>
          <w:i/>
          <w:iCs/>
          <w:color w:val="000000" w:themeColor="text1"/>
        </w:rPr>
        <w:t xml:space="preserve"> </w:t>
      </w:r>
      <w:r w:rsidR="00A85F8D">
        <w:rPr>
          <w:bCs/>
          <w:iCs/>
          <w:color w:val="000000" w:themeColor="text1"/>
        </w:rPr>
        <w:t xml:space="preserve">from </w:t>
      </w:r>
      <w:r w:rsidR="00A85F8D">
        <w:rPr>
          <w:bCs/>
          <w:i/>
          <w:iCs/>
          <w:color w:val="000000" w:themeColor="text1"/>
        </w:rPr>
        <w:t xml:space="preserve">PDR5 </w:t>
      </w:r>
      <w:r w:rsidR="00A85F8D">
        <w:rPr>
          <w:bCs/>
          <w:iCs/>
          <w:color w:val="000000" w:themeColor="text1"/>
        </w:rPr>
        <w:t xml:space="preserve">and </w:t>
      </w:r>
      <w:r w:rsidR="00A85F8D">
        <w:rPr>
          <w:bCs/>
          <w:i/>
          <w:iCs/>
          <w:color w:val="000000" w:themeColor="text1"/>
        </w:rPr>
        <w:t>YOR1</w:t>
      </w:r>
      <w:r w:rsidR="00A85F8D">
        <w:rPr>
          <w:bCs/>
          <w:iCs/>
          <w:color w:val="000000" w:themeColor="text1"/>
        </w:rPr>
        <w:t xml:space="preserve"> in benomyl)</w:t>
      </w:r>
      <w:r w:rsidR="00DB0ED8">
        <w:rPr>
          <w:bCs/>
          <w:iCs/>
          <w:color w:val="000000" w:themeColor="text1"/>
        </w:rPr>
        <w:t xml:space="preserve">.  </w:t>
      </w:r>
      <w:r w:rsidR="00350F21">
        <w:rPr>
          <w:bCs/>
          <w:iCs/>
          <w:color w:val="000000" w:themeColor="text1"/>
        </w:rPr>
        <w:t xml:space="preserve">However, manually derived </w:t>
      </w:r>
      <w:r w:rsidR="001F4A01">
        <w:rPr>
          <w:bCs/>
          <w:iCs/>
          <w:color w:val="000000" w:themeColor="text1"/>
        </w:rPr>
        <w:t xml:space="preserve">genetic </w:t>
      </w:r>
      <w:r w:rsidR="00350F21">
        <w:rPr>
          <w:bCs/>
          <w:iCs/>
          <w:color w:val="000000" w:themeColor="text1"/>
        </w:rPr>
        <w:t>intuition from a complex system is laborious,</w:t>
      </w:r>
      <w:r w:rsidR="00FD103C">
        <w:rPr>
          <w:bCs/>
          <w:iCs/>
          <w:color w:val="000000" w:themeColor="text1"/>
        </w:rPr>
        <w:t xml:space="preserve"> and it is difficult to objectively evaluate how well these explanations correspond to observed data</w:t>
      </w:r>
      <w:r w:rsidR="00350F21">
        <w:rPr>
          <w:bCs/>
          <w:iCs/>
          <w:color w:val="000000" w:themeColor="text1"/>
        </w:rPr>
        <w:t xml:space="preserve">.  </w:t>
      </w:r>
      <w:r w:rsidR="00DB0ED8">
        <w:rPr>
          <w:bCs/>
          <w:iCs/>
          <w:color w:val="000000" w:themeColor="text1"/>
        </w:rPr>
        <w:t xml:space="preserve">To </w:t>
      </w:r>
      <w:r w:rsidR="00A05F31">
        <w:rPr>
          <w:bCs/>
          <w:iCs/>
          <w:color w:val="000000" w:themeColor="text1"/>
        </w:rPr>
        <w:t>demonstrate that</w:t>
      </w:r>
      <w:r w:rsidR="00BC331C">
        <w:rPr>
          <w:bCs/>
          <w:iCs/>
          <w:color w:val="000000" w:themeColor="text1"/>
        </w:rPr>
        <w:t xml:space="preserve"> </w:t>
      </w:r>
      <w:r w:rsidR="005E5116">
        <w:rPr>
          <w:bCs/>
          <w:iCs/>
          <w:color w:val="000000" w:themeColor="text1"/>
        </w:rPr>
        <w:t xml:space="preserve">such intuitions </w:t>
      </w:r>
      <w:r w:rsidR="00A05F31">
        <w:rPr>
          <w:bCs/>
          <w:iCs/>
          <w:color w:val="000000" w:themeColor="text1"/>
        </w:rPr>
        <w:t xml:space="preserve">can be derived more systematically from </w:t>
      </w:r>
      <w:r w:rsidR="00DB0ED8">
        <w:rPr>
          <w:bCs/>
          <w:iCs/>
          <w:color w:val="000000" w:themeColor="text1"/>
        </w:rPr>
        <w:t xml:space="preserve">complex genotype-phenotype relationships, we developed a neural network model.  </w:t>
      </w:r>
    </w:p>
    <w:p w14:paraId="605182D5" w14:textId="77777777" w:rsidR="00DB0ED8" w:rsidRDefault="00DB0ED8" w:rsidP="00DB0ED8">
      <w:pPr>
        <w:jc w:val="both"/>
        <w:rPr>
          <w:bCs/>
          <w:iCs/>
          <w:color w:val="000000" w:themeColor="text1"/>
        </w:rPr>
      </w:pPr>
    </w:p>
    <w:p w14:paraId="08F343E0" w14:textId="611D7928" w:rsidR="00B846CD" w:rsidRDefault="00DB0ED8" w:rsidP="00255189">
      <w:pPr>
        <w:jc w:val="both"/>
        <w:rPr>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sidRPr="000518E2">
        <w:rPr>
          <w:bCs/>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regulatory influence relationships between transporters, the links between genotype and activity layers have (initially unknown) </w:t>
      </w:r>
      <w:r w:rsidR="00D52D95">
        <w:rPr>
          <w:bCs/>
          <w:iCs/>
          <w:color w:val="000000" w:themeColor="text1"/>
        </w:rPr>
        <w:t xml:space="preserve">‘influence’ </w:t>
      </w:r>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r w:rsidR="00D14AB6">
        <w:rPr>
          <w:bCs/>
          <w:iCs/>
          <w:color w:val="000000" w:themeColor="text1"/>
        </w:rPr>
        <w:t xml:space="preserve"> </w:t>
      </w:r>
      <w:r w:rsidR="001C1DFB">
        <w:rPr>
          <w:bCs/>
          <w:iCs/>
          <w:color w:val="000000" w:themeColor="text1"/>
        </w:rPr>
        <w:t xml:space="preserve">non-negative </w:t>
      </w:r>
      <w:r w:rsidR="00D52D95">
        <w:rPr>
          <w:bCs/>
          <w:iCs/>
          <w:color w:val="000000" w:themeColor="text1"/>
        </w:rPr>
        <w:t xml:space="preserve">‘efflux’ </w:t>
      </w:r>
      <w:r>
        <w:rPr>
          <w:bCs/>
          <w:iCs/>
          <w:color w:val="000000" w:themeColor="text1"/>
        </w:rPr>
        <w:t>weights (</w:t>
      </w:r>
      <w:commentRangeStart w:id="9"/>
      <w:commentRangeStart w:id="10"/>
      <w:r w:rsidRPr="001D524E">
        <w:rPr>
          <w:b/>
          <w:bCs/>
          <w:i/>
          <w:iCs/>
          <w:color w:val="000000" w:themeColor="text1"/>
        </w:rPr>
        <w:t>E</w:t>
      </w:r>
      <w:commentRangeEnd w:id="9"/>
      <w:r>
        <w:rPr>
          <w:rStyle w:val="CommentReference"/>
          <w:rFonts w:asciiTheme="minorHAnsi" w:hAnsiTheme="minorHAnsi" w:cstheme="minorBidi"/>
        </w:rPr>
        <w:commentReference w:id="9"/>
      </w:r>
      <w:commentRangeEnd w:id="10"/>
      <w:r>
        <w:rPr>
          <w:rStyle w:val="CommentReference"/>
          <w:rFonts w:asciiTheme="minorHAnsi" w:hAnsiTheme="minorHAnsi" w:cstheme="minorBidi"/>
        </w:rPr>
        <w:commentReference w:id="10"/>
      </w:r>
      <w:r>
        <w:rPr>
          <w:bCs/>
          <w:iCs/>
          <w:color w:val="000000" w:themeColor="text1"/>
        </w:rPr>
        <w:t xml:space="preserve">) that capture the extent to which each transporter can catalyze the efflux (or otherwise reduce the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p>
    <w:p w14:paraId="208AA09E" w14:textId="77777777" w:rsidR="007F43D9" w:rsidRDefault="007F43D9" w:rsidP="00255189">
      <w:pPr>
        <w:jc w:val="both"/>
        <w:rPr>
          <w:bCs/>
          <w:iCs/>
          <w:color w:val="000000" w:themeColor="text1"/>
        </w:rPr>
      </w:pPr>
    </w:p>
    <w:p w14:paraId="40DEF791" w14:textId="3E83D0C5" w:rsidR="00755D10" w:rsidRDefault="00680364" w:rsidP="00255189">
      <w:pPr>
        <w:jc w:val="both"/>
        <w:rPr>
          <w:bCs/>
          <w:iCs/>
          <w:color w:val="000000" w:themeColor="text1"/>
        </w:rPr>
      </w:pPr>
      <w:r>
        <w:rPr>
          <w:bCs/>
          <w:iCs/>
          <w:color w:val="000000" w:themeColor="text1"/>
        </w:rPr>
        <w:t>We learn</w:t>
      </w:r>
      <w:r w:rsidR="000B5462">
        <w:rPr>
          <w:bCs/>
          <w:iCs/>
          <w:color w:val="000000" w:themeColor="text1"/>
        </w:rPr>
        <w:t>ed</w:t>
      </w:r>
      <w:r>
        <w:rPr>
          <w:bCs/>
          <w:iCs/>
          <w:color w:val="000000" w:themeColor="text1"/>
        </w:rPr>
        <w:t xml:space="preserve"> the appropriate</w:t>
      </w:r>
      <w:r w:rsidR="004F7389">
        <w:rPr>
          <w:bCs/>
          <w:iCs/>
          <w:color w:val="000000" w:themeColor="text1"/>
        </w:rPr>
        <w:t xml:space="preserve"> network weights with</w:t>
      </w:r>
      <w:r w:rsidR="00D810B5">
        <w:rPr>
          <w:bCs/>
          <w:iCs/>
          <w:color w:val="000000" w:themeColor="text1"/>
        </w:rPr>
        <w:t xml:space="preserve"> back-propagation and</w:t>
      </w:r>
      <w:r w:rsidR="004F7389">
        <w:rPr>
          <w:bCs/>
          <w:iCs/>
          <w:color w:val="000000" w:themeColor="text1"/>
        </w:rPr>
        <w:t xml:space="preserve"> stochastic gradient descent using our complete set of drug resistance phenotypes as training data (see Methods).  </w:t>
      </w:r>
      <w:r w:rsidR="00103253">
        <w:rPr>
          <w:bCs/>
          <w:iCs/>
          <w:color w:val="000000" w:themeColor="text1"/>
        </w:rPr>
        <w:t xml:space="preserve">To favor more parsimonious models, </w:t>
      </w:r>
      <w:r w:rsidR="00CC0375">
        <w:rPr>
          <w:bCs/>
          <w:iCs/>
          <w:color w:val="000000" w:themeColor="text1"/>
        </w:rPr>
        <w:t>t</w:t>
      </w:r>
      <w:r w:rsidR="00DB0ED8">
        <w:rPr>
          <w:bCs/>
          <w:iCs/>
          <w:color w:val="000000" w:themeColor="text1"/>
        </w:rPr>
        <w:t>he cost function that was used to optimize network weights contained a penalty which acts to limit the number of non-zero weights (Methods, Figure S</w:t>
      </w:r>
      <w:r w:rsidR="000518E2">
        <w:rPr>
          <w:bCs/>
          <w:iCs/>
          <w:color w:val="000000" w:themeColor="text1"/>
        </w:rPr>
        <w:t>7</w:t>
      </w:r>
      <w:r w:rsidR="00DB0ED8">
        <w:rPr>
          <w:bCs/>
          <w:iCs/>
          <w:color w:val="000000" w:themeColor="text1"/>
        </w:rPr>
        <w:t xml:space="preserve">A-B). </w:t>
      </w:r>
      <w:r w:rsidR="004B237A">
        <w:rPr>
          <w:bCs/>
          <w:iCs/>
          <w:color w:val="000000" w:themeColor="text1"/>
        </w:rPr>
        <w:t xml:space="preserve"> </w:t>
      </w:r>
      <w:commentRangeStart w:id="11"/>
      <w:commentRangeStart w:id="12"/>
      <w:r w:rsidR="00DB0ED8">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00DB0ED8" w:rsidRPr="00883630">
        <w:rPr>
          <w:bCs/>
          <w:iCs/>
          <w:color w:val="000000" w:themeColor="text1"/>
        </w:rPr>
        <w:t>in model predictions</w:t>
      </w:r>
      <w:commentRangeEnd w:id="11"/>
      <w:r w:rsidR="00DB0ED8">
        <w:rPr>
          <w:rStyle w:val="CommentReference"/>
          <w:rFonts w:asciiTheme="minorHAnsi" w:hAnsiTheme="minorHAnsi" w:cstheme="minorBidi"/>
        </w:rPr>
        <w:commentReference w:id="11"/>
      </w:r>
      <w:commentRangeEnd w:id="12"/>
      <w:r w:rsidR="00DB0ED8">
        <w:rPr>
          <w:rStyle w:val="CommentReference"/>
          <w:rFonts w:asciiTheme="minorHAnsi" w:hAnsiTheme="minorHAnsi" w:cstheme="minorBidi"/>
        </w:rPr>
        <w:commentReference w:id="12"/>
      </w:r>
      <w:r w:rsidR="00DB0ED8" w:rsidRPr="00883630">
        <w:rPr>
          <w:bCs/>
          <w:iCs/>
          <w:color w:val="000000" w:themeColor="text1"/>
        </w:rPr>
        <w:t xml:space="preserve"> (Methods).  </w:t>
      </w:r>
    </w:p>
    <w:p w14:paraId="2B2A19B8" w14:textId="77777777" w:rsidR="00755D10" w:rsidRDefault="00755D10" w:rsidP="00255189">
      <w:pPr>
        <w:jc w:val="both"/>
        <w:rPr>
          <w:bCs/>
          <w:iCs/>
          <w:color w:val="000000" w:themeColor="text1"/>
        </w:rPr>
      </w:pPr>
    </w:p>
    <w:p w14:paraId="31C9BBD3" w14:textId="734BDB23" w:rsidR="00755D10" w:rsidRDefault="00DB0ED8" w:rsidP="00E270DE">
      <w:pPr>
        <w:jc w:val="both"/>
        <w:rPr>
          <w:bCs/>
          <w:iCs/>
          <w:color w:val="000000" w:themeColor="text1"/>
        </w:rPr>
      </w:pPr>
      <w:r>
        <w:rPr>
          <w:bCs/>
          <w:iCs/>
          <w:color w:val="000000" w:themeColor="text1"/>
        </w:rPr>
        <w:t xml:space="preserve">Training this model on </w:t>
      </w:r>
      <w:r w:rsidR="00755D10">
        <w:rPr>
          <w:bCs/>
          <w:iCs/>
          <w:color w:val="000000" w:themeColor="text1"/>
        </w:rPr>
        <w:t xml:space="preserve">our </w:t>
      </w:r>
      <w:r>
        <w:rPr>
          <w:bCs/>
          <w:iCs/>
          <w:color w:val="000000" w:themeColor="text1"/>
        </w:rPr>
        <w:t xml:space="preserve">input dataset of </w:t>
      </w:r>
      <w:r w:rsidR="004F7389">
        <w:rPr>
          <w:bCs/>
          <w:iCs/>
          <w:color w:val="000000" w:themeColor="text1"/>
        </w:rPr>
        <w:t>85,632 genotype-phenotype measurements</w:t>
      </w:r>
      <w:r w:rsidR="00FC42BB">
        <w:rPr>
          <w:bCs/>
          <w:iCs/>
          <w:color w:val="000000" w:themeColor="text1"/>
        </w:rPr>
        <w:t xml:space="preserve"> yielded</w:t>
      </w:r>
      <w:r>
        <w:rPr>
          <w:bCs/>
          <w:iCs/>
          <w:color w:val="000000" w:themeColor="text1"/>
        </w:rPr>
        <w:t xml:space="preserve"> an interpretable neural network with only </w:t>
      </w:r>
      <w:r w:rsidRPr="00022C0A">
        <w:rPr>
          <w:bCs/>
          <w:iCs/>
          <w:color w:val="000000" w:themeColor="text1"/>
        </w:rPr>
        <w:t>7</w:t>
      </w:r>
      <w:r w:rsidR="0023231B" w:rsidRPr="00022C0A">
        <w:rPr>
          <w:bCs/>
          <w:iCs/>
          <w:color w:val="000000" w:themeColor="text1"/>
        </w:rPr>
        <w:t>1</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w:t>
      </w:r>
      <w:r w:rsidR="0023231B">
        <w:rPr>
          <w:bCs/>
          <w:iCs/>
          <w:color w:val="000000" w:themeColor="text1"/>
        </w:rPr>
        <w:t>49</w:t>
      </w:r>
      <w:r>
        <w:rPr>
          <w:bCs/>
          <w:iCs/>
          <w:color w:val="000000" w:themeColor="text1"/>
        </w:rPr>
        <w:t xml:space="preserve">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r w:rsidR="00755D10">
        <w:rPr>
          <w:bCs/>
          <w:iCs/>
          <w:color w:val="000000" w:themeColor="text1"/>
        </w:rPr>
        <w:t xml:space="preserve">  </w:t>
      </w:r>
      <w:r w:rsidR="008A5242">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sidR="008A5242">
        <w:rPr>
          <w:bCs/>
          <w:iCs/>
          <w:color w:val="000000" w:themeColor="text1"/>
        </w:rPr>
        <w:t xml:space="preserve">neural network </w:t>
      </w:r>
      <w:r w:rsidR="00990BC1">
        <w:rPr>
          <w:bCs/>
          <w:iCs/>
          <w:color w:val="000000" w:themeColor="text1"/>
        </w:rPr>
        <w:t xml:space="preserve">model </w:t>
      </w:r>
      <w:r w:rsidR="008A5242">
        <w:rPr>
          <w:bCs/>
          <w:iCs/>
          <w:color w:val="000000" w:themeColor="text1"/>
        </w:rPr>
        <w:t xml:space="preserve">largely </w:t>
      </w:r>
      <w:r w:rsidR="007E73B4">
        <w:rPr>
          <w:bCs/>
          <w:iCs/>
          <w:color w:val="000000" w:themeColor="text1"/>
        </w:rPr>
        <w:t xml:space="preserve">recapitulated the </w:t>
      </w:r>
      <w:r w:rsidR="00B1090C">
        <w:rPr>
          <w:bCs/>
          <w:iCs/>
          <w:color w:val="000000" w:themeColor="text1"/>
        </w:rPr>
        <w:t>observed genotype-phenotype relationships</w:t>
      </w:r>
      <w:r w:rsidR="007E73B4">
        <w:rPr>
          <w:bCs/>
          <w:iCs/>
          <w:color w:val="000000" w:themeColor="text1"/>
        </w:rPr>
        <w:t xml:space="preserve">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commentRangeStart w:id="13"/>
      <w:commentRangeStart w:id="14"/>
      <w:r w:rsidR="00F31A23">
        <w:rPr>
          <w:bCs/>
          <w:iCs/>
          <w:color w:val="000000" w:themeColor="text1"/>
        </w:rPr>
        <w:t>To test</w:t>
      </w:r>
      <w:r w:rsidR="00595EAF">
        <w:rPr>
          <w:bCs/>
          <w:iCs/>
          <w:color w:val="000000" w:themeColor="text1"/>
        </w:rPr>
        <w:t xml:space="preserve"> that this </w:t>
      </w:r>
      <w:r w:rsidR="00F31A23">
        <w:rPr>
          <w:bCs/>
          <w:iCs/>
          <w:color w:val="000000" w:themeColor="text1"/>
        </w:rPr>
        <w:t xml:space="preserve">performance generalizes to </w:t>
      </w:r>
      <w:r w:rsidR="008827BA">
        <w:rPr>
          <w:bCs/>
          <w:iCs/>
          <w:color w:val="000000" w:themeColor="text1"/>
        </w:rPr>
        <w:t xml:space="preserve">unseen </w:t>
      </w:r>
      <w:r w:rsidR="00F31A23">
        <w:rPr>
          <w:bCs/>
          <w:iCs/>
          <w:color w:val="000000" w:themeColor="text1"/>
        </w:rPr>
        <w:t xml:space="preserve">data, </w:t>
      </w:r>
      <w:r w:rsidR="00E270DE" w:rsidRPr="00883630">
        <w:rPr>
          <w:bCs/>
          <w:iCs/>
          <w:color w:val="000000" w:themeColor="text1"/>
        </w:rPr>
        <w:t xml:space="preserve">we </w:t>
      </w:r>
      <w:r w:rsidR="00F31A23">
        <w:rPr>
          <w:bCs/>
          <w:iCs/>
          <w:color w:val="000000" w:themeColor="text1"/>
        </w:rPr>
        <w:t xml:space="preserve">also </w:t>
      </w:r>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13"/>
      <w:r w:rsidR="00E270DE">
        <w:rPr>
          <w:rStyle w:val="CommentReference"/>
          <w:rFonts w:asciiTheme="minorHAnsi" w:hAnsiTheme="minorHAnsi" w:cstheme="minorBidi"/>
        </w:rPr>
        <w:commentReference w:id="13"/>
      </w:r>
      <w:commentRangeEnd w:id="14"/>
      <w:r w:rsidR="00E270DE">
        <w:rPr>
          <w:rStyle w:val="CommentReference"/>
          <w:rFonts w:asciiTheme="minorHAnsi" w:hAnsiTheme="minorHAnsi" w:cstheme="minorBidi"/>
        </w:rPr>
        <w:commentReference w:id="14"/>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w:t>
      </w:r>
      <w:r w:rsidR="000518E2">
        <w:rPr>
          <w:bCs/>
          <w:iCs/>
          <w:color w:val="000000" w:themeColor="text1"/>
        </w:rPr>
        <w:t>7</w:t>
      </w:r>
      <w:r w:rsidR="00534DEF">
        <w:rPr>
          <w:bCs/>
          <w:iCs/>
          <w:color w:val="000000" w:themeColor="text1"/>
        </w:rPr>
        <w:t>C</w:t>
      </w:r>
      <w:r w:rsidR="0093380E">
        <w:rPr>
          <w:bCs/>
          <w:iCs/>
          <w:color w:val="000000" w:themeColor="text1"/>
        </w:rPr>
        <w:t>]</w:t>
      </w:r>
      <w:r w:rsidR="00E01D4F">
        <w:rPr>
          <w:bCs/>
          <w:iCs/>
          <w:color w:val="000000" w:themeColor="text1"/>
        </w:rPr>
        <w:t>)</w:t>
      </w:r>
      <w:commentRangeStart w:id="15"/>
      <w:commentRangeStart w:id="16"/>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w:t>
      </w:r>
      <w:r w:rsidR="000518E2">
        <w:rPr>
          <w:bCs/>
          <w:iCs/>
          <w:color w:val="000000" w:themeColor="text1"/>
        </w:rPr>
        <w:t>7</w:t>
      </w:r>
      <w:r w:rsidR="00E270DE" w:rsidRPr="00883630">
        <w:rPr>
          <w:bCs/>
          <w:iCs/>
          <w:color w:val="000000" w:themeColor="text1"/>
        </w:rPr>
        <w:t>D), suggesting that model parameters were robustly determined.</w:t>
      </w:r>
      <w:r w:rsidR="00E270DE">
        <w:rPr>
          <w:bCs/>
          <w:iCs/>
          <w:color w:val="000000" w:themeColor="text1"/>
        </w:rPr>
        <w:t xml:space="preserve"> </w:t>
      </w:r>
      <w:commentRangeEnd w:id="15"/>
      <w:r w:rsidR="00E270DE">
        <w:rPr>
          <w:rStyle w:val="CommentReference"/>
          <w:rFonts w:asciiTheme="minorHAnsi" w:hAnsiTheme="minorHAnsi" w:cstheme="minorBidi"/>
        </w:rPr>
        <w:commentReference w:id="15"/>
      </w:r>
      <w:commentRangeEnd w:id="16"/>
    </w:p>
    <w:p w14:paraId="4526DE39" w14:textId="77777777" w:rsidR="00755D10" w:rsidRDefault="00755D10" w:rsidP="00E270DE">
      <w:pPr>
        <w:jc w:val="both"/>
        <w:rPr>
          <w:bCs/>
          <w:iCs/>
          <w:color w:val="000000" w:themeColor="text1"/>
        </w:rPr>
      </w:pPr>
    </w:p>
    <w:p w14:paraId="7AA01A60" w14:textId="4022B6EA" w:rsidR="00E270DE" w:rsidRDefault="00755D10" w:rsidP="00E270DE">
      <w:pPr>
        <w:jc w:val="both"/>
        <w:rPr>
          <w:bCs/>
          <w:iCs/>
          <w:color w:val="000000" w:themeColor="text1"/>
        </w:rPr>
      </w:pPr>
      <w:r>
        <w:rPr>
          <w:bCs/>
          <w:iCs/>
          <w:color w:val="000000" w:themeColor="text1"/>
        </w:rPr>
        <w:t xml:space="preserve">The first striking result from this model was that all influence </w:t>
      </w:r>
      <w:r w:rsidRPr="00755D10">
        <w:rPr>
          <w:bCs/>
          <w:iCs/>
          <w:color w:val="000000" w:themeColor="text1"/>
        </w:rPr>
        <w:t>(</w:t>
      </w:r>
      <w:r w:rsidRPr="00755D10">
        <w:rPr>
          <w:bCs/>
          <w:i/>
          <w:iCs/>
          <w:color w:val="000000" w:themeColor="text1"/>
        </w:rPr>
        <w:t>I</w:t>
      </w:r>
      <w:r w:rsidR="00DB0ED8" w:rsidRPr="003E0768">
        <w:rPr>
          <w:bCs/>
          <w:iCs/>
          <w:color w:val="000000" w:themeColor="text1"/>
        </w:rPr>
        <w:commentReference w:id="16"/>
      </w:r>
      <w:r w:rsidRPr="003E0768">
        <w:rPr>
          <w:bCs/>
          <w:iCs/>
          <w:color w:val="000000" w:themeColor="text1"/>
        </w:rPr>
        <w:t>)</w:t>
      </w:r>
      <w:r>
        <w:rPr>
          <w:bCs/>
          <w:iCs/>
          <w:color w:val="000000" w:themeColor="text1"/>
        </w:rPr>
        <w:t xml:space="preserve"> values were either zero or negative.  </w:t>
      </w:r>
      <w:r w:rsidR="00091FB5">
        <w:rPr>
          <w:bCs/>
          <w:iCs/>
          <w:color w:val="000000" w:themeColor="text1"/>
        </w:rPr>
        <w:t>More specifically, only 6 out of 240 influence values</w:t>
      </w:r>
      <w:r w:rsidR="003E0768">
        <w:rPr>
          <w:bCs/>
          <w:iCs/>
          <w:color w:val="000000" w:themeColor="text1"/>
        </w:rPr>
        <w:t xml:space="preserve"> were negative</w:t>
      </w:r>
      <w:r w:rsidR="00091FB5">
        <w:rPr>
          <w:bCs/>
          <w:iCs/>
          <w:color w:val="000000" w:themeColor="text1"/>
        </w:rPr>
        <w:t xml:space="preserve">, while all others were zero.  Thus, while some ABC transporters exhibited negative influence on other ABC transporters, our </w:t>
      </w:r>
      <w:r w:rsidR="00450CFF">
        <w:rPr>
          <w:bCs/>
          <w:iCs/>
          <w:color w:val="000000" w:themeColor="text1"/>
        </w:rPr>
        <w:t xml:space="preserve">study </w:t>
      </w:r>
      <w:r w:rsidR="00091FB5">
        <w:rPr>
          <w:bCs/>
          <w:iCs/>
          <w:color w:val="000000" w:themeColor="text1"/>
        </w:rPr>
        <w:t xml:space="preserve">of 16 transporters in 16 drugs found no evidence that any ABC transporter can positively influence any other ABC </w:t>
      </w:r>
      <w:commentRangeStart w:id="17"/>
      <w:r w:rsidR="00091FB5">
        <w:rPr>
          <w:bCs/>
          <w:iCs/>
          <w:color w:val="000000" w:themeColor="text1"/>
        </w:rPr>
        <w:t>transporter</w:t>
      </w:r>
      <w:commentRangeEnd w:id="17"/>
      <w:r w:rsidR="0018721A">
        <w:rPr>
          <w:rStyle w:val="CommentReference"/>
          <w:rFonts w:asciiTheme="minorHAnsi" w:hAnsiTheme="minorHAnsi" w:cstheme="minorBidi"/>
        </w:rPr>
        <w:commentReference w:id="17"/>
      </w:r>
      <w:r w:rsidR="00091FB5">
        <w:rPr>
          <w:bCs/>
          <w:iCs/>
          <w:color w:val="000000" w:themeColor="text1"/>
        </w:rPr>
        <w:t>.</w:t>
      </w:r>
    </w:p>
    <w:p w14:paraId="31548E28" w14:textId="1A95A9CF" w:rsidR="0076775C" w:rsidRDefault="0076775C" w:rsidP="007E73B4">
      <w:pPr>
        <w:jc w:val="both"/>
        <w:rPr>
          <w:bCs/>
          <w:iCs/>
          <w:color w:val="000000" w:themeColor="text1"/>
        </w:rPr>
      </w:pPr>
    </w:p>
    <w:p w14:paraId="112EF59A" w14:textId="13C3C0BB"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 xml:space="preserve">model provided intuition that largely </w:t>
      </w:r>
      <w:r w:rsidR="0018721A">
        <w:rPr>
          <w:bCs/>
          <w:iCs/>
          <w:color w:val="000000" w:themeColor="text1"/>
        </w:rPr>
        <w:t xml:space="preserve">agreed </w:t>
      </w:r>
      <w:r w:rsidR="0076775C">
        <w:rPr>
          <w:bCs/>
          <w:iCs/>
          <w:color w:val="000000" w:themeColor="text1"/>
        </w:rPr>
        <w:t>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w:t>
      </w:r>
      <w:r w:rsidR="007331FC">
        <w:rPr>
          <w:bCs/>
          <w:iCs/>
          <w:color w:val="000000" w:themeColor="text1"/>
        </w:rPr>
        <w:t>1</w:t>
      </w:r>
      <w:r w:rsidR="00414F35" w:rsidRPr="00920853">
        <w:rPr>
          <w:bCs/>
          <w:iCs/>
          <w:color w:val="000000" w:themeColor="text1"/>
        </w:rPr>
        <w:t>.</w:t>
      </w:r>
      <w:r w:rsidR="007331FC">
        <w:rPr>
          <w:bCs/>
          <w:iCs/>
          <w:color w:val="000000" w:themeColor="text1"/>
        </w:rPr>
        <w:t>8</w:t>
      </w:r>
      <w:r w:rsidR="00414F35" w:rsidRPr="00920853">
        <w:rPr>
          <w:bCs/>
          <w:iCs/>
          <w:color w:val="000000" w:themeColor="text1"/>
        </w:rPr>
        <w:t>) followed by Pdr5, Yor1, and Ybt1 (</w:t>
      </w:r>
      <m:oMath>
        <m:r>
          <w:rPr>
            <w:rFonts w:ascii="Cambria Math" w:hAnsi="Cambria Math"/>
            <w:color w:val="000000" w:themeColor="text1"/>
          </w:rPr>
          <m:t>E</m:t>
        </m:r>
      </m:oMath>
      <w:r w:rsidR="00414F35" w:rsidRPr="00920853">
        <w:rPr>
          <w:bCs/>
          <w:iCs/>
          <w:color w:val="000000" w:themeColor="text1"/>
        </w:rPr>
        <w:t xml:space="preserve"> = 1.</w:t>
      </w:r>
      <w:r w:rsidR="007331FC">
        <w:rPr>
          <w:bCs/>
          <w:iCs/>
          <w:color w:val="000000" w:themeColor="text1"/>
        </w:rPr>
        <w:t>5</w:t>
      </w:r>
      <w:r w:rsidR="00414F35" w:rsidRPr="00920853">
        <w:rPr>
          <w:bCs/>
          <w:iCs/>
          <w:color w:val="000000" w:themeColor="text1"/>
        </w:rPr>
        <w:t>, 0.</w:t>
      </w:r>
      <w:r w:rsidR="007331FC">
        <w:rPr>
          <w:bCs/>
          <w:iCs/>
          <w:color w:val="000000" w:themeColor="text1"/>
        </w:rPr>
        <w:t>5</w:t>
      </w:r>
      <w:r w:rsidR="00414F35" w:rsidRPr="00920853">
        <w:rPr>
          <w:bCs/>
          <w:iCs/>
          <w:color w:val="000000" w:themeColor="text1"/>
        </w:rPr>
        <w:t>, 0.</w:t>
      </w:r>
      <w:r w:rsidR="007331FC">
        <w:rPr>
          <w:bCs/>
          <w:iCs/>
          <w:color w:val="000000" w:themeColor="text1"/>
        </w:rPr>
        <w:t>4</w:t>
      </w:r>
      <w:r w:rsidR="00414F35" w:rsidRPr="00920853">
        <w:rPr>
          <w:bCs/>
          <w:iCs/>
          <w:color w:val="000000" w:themeColor="text1"/>
        </w:rPr>
        <w:t xml:space="preserve">,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ybt1∆yor1∆ </w:t>
      </w:r>
      <w:r w:rsidR="00853BFA">
        <w:rPr>
          <w:bCs/>
          <w:iCs/>
          <w:color w:val="000000" w:themeColor="text1"/>
        </w:rPr>
        <w:t xml:space="preserve">deletion strain </w:t>
      </w:r>
      <w:r w:rsidR="00033A65">
        <w:rPr>
          <w:bCs/>
          <w:iCs/>
          <w:color w:val="000000" w:themeColor="text1"/>
        </w:rPr>
        <w:t>(∆</w:t>
      </w:r>
      <w:r w:rsidR="00033A65" w:rsidRPr="00022C0A">
        <w:rPr>
          <w:bCs/>
          <w:i/>
          <w:iCs/>
          <w:color w:val="000000" w:themeColor="text1"/>
        </w:rPr>
        <w:t>E</w:t>
      </w:r>
      <w:r w:rsidR="00033A65">
        <w:rPr>
          <w:bCs/>
          <w:iCs/>
          <w:color w:val="000000" w:themeColor="text1"/>
        </w:rPr>
        <w:t xml:space="preserve"> = </w:t>
      </w:r>
      <w:r w:rsidR="007331FC">
        <w:rPr>
          <w:bCs/>
          <w:iCs/>
          <w:color w:val="000000" w:themeColor="text1"/>
        </w:rPr>
        <w:t>-</w:t>
      </w:r>
      <w:r w:rsidR="005044A6">
        <w:rPr>
          <w:bCs/>
          <w:iCs/>
          <w:color w:val="000000" w:themeColor="text1"/>
        </w:rPr>
        <w:t>0</w:t>
      </w:r>
      <w:r w:rsidR="007331FC">
        <w:rPr>
          <w:bCs/>
          <w:iCs/>
          <w:color w:val="000000" w:themeColor="text1"/>
        </w:rPr>
        <w:t>.</w:t>
      </w:r>
      <w:r w:rsidR="005044A6">
        <w:rPr>
          <w:bCs/>
          <w:iCs/>
          <w:color w:val="000000" w:themeColor="text1"/>
        </w:rPr>
        <w:t>9</w:t>
      </w:r>
      <w:r w:rsidR="00033A65">
        <w:rPr>
          <w:bCs/>
          <w:iCs/>
          <w:color w:val="000000" w:themeColor="text1"/>
        </w:rPr>
        <w:t>)</w:t>
      </w:r>
      <w:r w:rsidR="00E72A70">
        <w:rPr>
          <w:bCs/>
          <w:iCs/>
          <w:color w:val="000000" w:themeColor="text1"/>
        </w:rPr>
        <w:t xml:space="preserve">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w:t>
      </w:r>
      <w:r w:rsidR="000828A1">
        <w:rPr>
          <w:bCs/>
          <w:iCs/>
          <w:color w:val="000000" w:themeColor="text1"/>
        </w:rPr>
        <w:t>12</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r w:rsidR="00C06155">
        <w:rPr>
          <w:bCs/>
          <w:iCs/>
          <w:color w:val="000000" w:themeColor="text1"/>
        </w:rPr>
        <w:t>, ∆</w:t>
      </w:r>
      <w:r w:rsidR="00C06155" w:rsidRPr="00022C0A">
        <w:rPr>
          <w:bCs/>
          <w:i/>
          <w:iCs/>
          <w:color w:val="000000" w:themeColor="text1"/>
        </w:rPr>
        <w:t>E</w:t>
      </w:r>
      <w:r w:rsidR="007331FC">
        <w:rPr>
          <w:bCs/>
          <w:iCs/>
          <w:color w:val="000000" w:themeColor="text1"/>
        </w:rPr>
        <w:t xml:space="preserve"> = -3</w:t>
      </w:r>
      <w:r w:rsidR="00C06155">
        <w:rPr>
          <w:bCs/>
          <w:iCs/>
          <w:color w:val="000000" w:themeColor="text1"/>
        </w:rPr>
        <w:t>.</w:t>
      </w:r>
      <w:r w:rsidR="00664105">
        <w:rPr>
          <w:bCs/>
          <w:iCs/>
          <w:color w:val="000000" w:themeColor="text1"/>
        </w:rPr>
        <w:t>3</w:t>
      </w:r>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044A6">
        <w:rPr>
          <w:bCs/>
          <w:iCs/>
          <w:color w:val="000000" w:themeColor="text1"/>
        </w:rPr>
        <w:t>7</w:t>
      </w:r>
      <w:r w:rsidR="005B449E">
        <w:rPr>
          <w:bCs/>
          <w:iCs/>
          <w:color w:val="000000" w:themeColor="text1"/>
        </w:rPr>
        <w:t>%</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w:t>
      </w:r>
      <w:r w:rsidR="000828A1">
        <w:rPr>
          <w:bCs/>
          <w:iCs/>
          <w:color w:val="000000" w:themeColor="text1"/>
        </w:rPr>
        <w:t>2</w:t>
      </w:r>
      <w:r w:rsidR="005B449E">
        <w:rPr>
          <w:bCs/>
          <w:iCs/>
          <w:color w:val="000000" w:themeColor="text1"/>
        </w:rPr>
        <w:t>e-</w:t>
      </w:r>
      <w:r w:rsidR="000828A1">
        <w:rPr>
          <w:bCs/>
          <w:iCs/>
          <w:color w:val="000000" w:themeColor="text1"/>
        </w:rPr>
        <w:t>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-0.6</w:t>
      </w:r>
      <w:r w:rsidR="00057CE9">
        <w:rPr>
          <w:bCs/>
          <w:iCs/>
          <w:color w:val="000000" w:themeColor="text1"/>
        </w:rPr>
        <w:t>9</w:t>
      </w:r>
      <w:r w:rsidR="00EC260F" w:rsidRPr="00920853">
        <w:rPr>
          <w:bCs/>
          <w:iCs/>
          <w:color w:val="000000" w:themeColor="text1"/>
        </w:rPr>
        <w:t xml:space="preserve"> vs -0.</w:t>
      </w:r>
      <w:r w:rsidR="00057CE9">
        <w:rPr>
          <w:bCs/>
          <w:iCs/>
          <w:color w:val="000000" w:themeColor="text1"/>
        </w:rPr>
        <w:t>11</w:t>
      </w:r>
      <w:r w:rsidR="00EC260F" w:rsidRPr="00920853">
        <w:rPr>
          <w:bCs/>
          <w:iCs/>
          <w:color w:val="000000" w:themeColor="text1"/>
        </w:rPr>
        <w:t xml:space="preserve">,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w:t>
      </w:r>
      <w:r w:rsidR="00080B52">
        <w:rPr>
          <w:bCs/>
          <w:iCs/>
          <w:color w:val="000000" w:themeColor="text1"/>
        </w:rPr>
        <w:t>, which is reflected</w:t>
      </w:r>
      <w:r w:rsidR="000A7164">
        <w:rPr>
          <w:bCs/>
          <w:iCs/>
          <w:color w:val="000000" w:themeColor="text1"/>
        </w:rPr>
        <w:t>, for example,</w:t>
      </w:r>
      <w:r w:rsidR="00080B52">
        <w:rPr>
          <w:bCs/>
          <w:iCs/>
          <w:color w:val="000000" w:themeColor="text1"/>
        </w:rPr>
        <w:t xml:space="preserve"> by</w:t>
      </w:r>
      <w:r w:rsidR="0076397A" w:rsidRPr="00920853">
        <w:rPr>
          <w:bCs/>
          <w:iCs/>
          <w:color w:val="000000" w:themeColor="text1"/>
        </w:rPr>
        <w:t xml:space="preserve">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w:t>
      </w:r>
      <w:r w:rsidR="00EA6CA6" w:rsidRPr="00920853">
        <w:rPr>
          <w:bCs/>
          <w:iCs/>
          <w:color w:val="000000" w:themeColor="text1"/>
        </w:rPr>
        <w:t>)</w:t>
      </w:r>
      <w:r w:rsidR="0076397A" w:rsidRPr="00920853">
        <w:rPr>
          <w:bCs/>
          <w:iCs/>
          <w:color w:val="000000" w:themeColor="text1"/>
        </w:rPr>
        <w:t>.</w:t>
      </w:r>
    </w:p>
    <w:p w14:paraId="50184259" w14:textId="206E2372" w:rsidR="0057641F" w:rsidRDefault="0057641F" w:rsidP="0057641F">
      <w:pPr>
        <w:jc w:val="both"/>
        <w:rPr>
          <w:bCs/>
          <w:iCs/>
          <w:color w:val="000000" w:themeColor="text1"/>
        </w:rPr>
      </w:pPr>
    </w:p>
    <w:p w14:paraId="61C692E1" w14:textId="71F8B03D" w:rsidR="00D610F0" w:rsidRDefault="00B5344B">
      <w:pPr>
        <w:jc w:val="both"/>
        <w:rPr>
          <w:bCs/>
          <w:iCs/>
          <w:color w:val="000000" w:themeColor="text1"/>
        </w:rPr>
      </w:pPr>
      <w:r>
        <w:rPr>
          <w:bCs/>
          <w:iCs/>
          <w:color w:val="000000" w:themeColor="text1"/>
        </w:rPr>
        <w:t xml:space="preserve">While the neural network model was accurate overall, </w:t>
      </w:r>
      <w:r w:rsidR="00650863">
        <w:rPr>
          <w:bCs/>
          <w:iCs/>
          <w:color w:val="000000" w:themeColor="text1"/>
        </w:rPr>
        <w:t xml:space="preserve">we </w:t>
      </w:r>
      <w:r w:rsidR="00B90FE1">
        <w:rPr>
          <w:bCs/>
          <w:iCs/>
          <w:color w:val="000000" w:themeColor="text1"/>
        </w:rPr>
        <w:t>evaluat</w:t>
      </w:r>
      <w:r w:rsidR="00650863">
        <w:rPr>
          <w:bCs/>
          <w:iCs/>
          <w:color w:val="000000" w:themeColor="text1"/>
        </w:rPr>
        <w:t>ed</w:t>
      </w:r>
      <w:r w:rsidR="00B90FE1">
        <w:rPr>
          <w:bCs/>
          <w:iCs/>
          <w:color w:val="000000" w:themeColor="text1"/>
        </w:rPr>
        <w:t xml:space="preserve"> where </w:t>
      </w:r>
      <w:r w:rsidR="00E40979">
        <w:rPr>
          <w:bCs/>
          <w:iCs/>
          <w:color w:val="000000" w:themeColor="text1"/>
        </w:rPr>
        <w:t>predictions departed systematically from observation</w:t>
      </w:r>
      <w:r w:rsidR="00C739BE">
        <w:rPr>
          <w:bCs/>
          <w:iCs/>
          <w:color w:val="000000" w:themeColor="text1"/>
        </w:rPr>
        <w:t xml:space="preserve"> to</w:t>
      </w:r>
      <w:r w:rsidR="00E40979">
        <w:rPr>
          <w:bCs/>
          <w:iCs/>
          <w:color w:val="000000" w:themeColor="text1"/>
        </w:rPr>
        <w:t xml:space="preserve"> </w:t>
      </w:r>
      <w:r w:rsidR="00650863">
        <w:rPr>
          <w:bCs/>
          <w:iCs/>
          <w:color w:val="000000" w:themeColor="text1"/>
        </w:rPr>
        <w:t xml:space="preserve">help </w:t>
      </w:r>
      <w:r w:rsidR="00B90FE1">
        <w:rPr>
          <w:bCs/>
          <w:iCs/>
          <w:color w:val="000000" w:themeColor="text1"/>
        </w:rPr>
        <w:t>guid</w:t>
      </w:r>
      <w:r w:rsidR="00C739BE">
        <w:rPr>
          <w:bCs/>
          <w:iCs/>
          <w:color w:val="000000" w:themeColor="text1"/>
        </w:rPr>
        <w:t>e</w:t>
      </w:r>
      <w:r w:rsidR="00B90FE1">
        <w:rPr>
          <w:bCs/>
          <w:iCs/>
          <w:color w:val="000000" w:themeColor="text1"/>
        </w:rPr>
        <w:t xml:space="preserve"> </w:t>
      </w:r>
      <w:r w:rsidR="00125F48">
        <w:rPr>
          <w:bCs/>
          <w:iCs/>
          <w:color w:val="000000" w:themeColor="text1"/>
        </w:rPr>
        <w:t>model refinements</w:t>
      </w:r>
      <w:r w:rsidR="00C739BE">
        <w:rPr>
          <w:bCs/>
          <w:iCs/>
          <w:color w:val="000000" w:themeColor="text1"/>
        </w:rPr>
        <w:t xml:space="preserve"> (Figure S8)</w:t>
      </w:r>
      <w:r w:rsidR="00E40979">
        <w:rPr>
          <w:bCs/>
          <w:iCs/>
          <w:color w:val="000000" w:themeColor="text1"/>
        </w:rPr>
        <w:t xml:space="preserve">.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w:t>
      </w:r>
      <w:r w:rsidR="00125F48">
        <w:rPr>
          <w:bCs/>
          <w:iCs/>
          <w:color w:val="000000" w:themeColor="text1"/>
        </w:rPr>
        <w:t xml:space="preserve"> while</w:t>
      </w:r>
      <w:r w:rsidR="00E40979" w:rsidRPr="00650B0D">
        <w:rPr>
          <w:bCs/>
          <w:iCs/>
          <w:color w:val="000000" w:themeColor="text1"/>
        </w:rPr>
        <w:t xml:space="preserve"> </w:t>
      </w:r>
      <w:r w:rsidR="00125F48">
        <w:rPr>
          <w:bCs/>
          <w:iCs/>
          <w:color w:val="000000" w:themeColor="text1"/>
        </w:rPr>
        <w:t>XGA showed that many multi-transporter deletions result</w:t>
      </w:r>
      <w:r w:rsidR="009E4379">
        <w:rPr>
          <w:bCs/>
          <w:iCs/>
          <w:color w:val="000000" w:themeColor="text1"/>
        </w:rPr>
        <w:t>ed</w:t>
      </w:r>
      <w:r w:rsidR="00125F48">
        <w:rPr>
          <w:bCs/>
          <w:iCs/>
          <w:color w:val="000000" w:themeColor="text1"/>
        </w:rPr>
        <w:t xml:space="preserve"> in </w:t>
      </w:r>
      <w:r w:rsidR="00125F48">
        <w:rPr>
          <w:bCs/>
          <w:i/>
          <w:iCs/>
          <w:color w:val="000000" w:themeColor="text1"/>
        </w:rPr>
        <w:t>increased</w:t>
      </w:r>
      <w:r w:rsidR="00125F48">
        <w:rPr>
          <w:bCs/>
          <w:iCs/>
          <w:color w:val="000000" w:themeColor="text1"/>
        </w:rPr>
        <w:t xml:space="preserve"> valinomycin resistance (Figure 3), the neural network </w:t>
      </w:r>
      <w:r w:rsidR="0054691E">
        <w:rPr>
          <w:bCs/>
          <w:iCs/>
          <w:color w:val="000000" w:themeColor="text1"/>
        </w:rPr>
        <w:t>only captured</w:t>
      </w:r>
      <w:r w:rsidR="001E2CC2">
        <w:rPr>
          <w:bCs/>
          <w:iCs/>
          <w:color w:val="000000" w:themeColor="text1"/>
        </w:rPr>
        <w:t xml:space="preserve"> </w:t>
      </w:r>
      <w:r w:rsidR="0054691E">
        <w:rPr>
          <w:bCs/>
          <w:iCs/>
          <w:color w:val="000000" w:themeColor="text1"/>
        </w:rPr>
        <w:t>the decreased resistance resulting from</w:t>
      </w:r>
      <w:r w:rsidR="001E2CC2">
        <w:rPr>
          <w:bCs/>
          <w:iCs/>
          <w:color w:val="000000" w:themeColor="text1"/>
        </w:rPr>
        <w:t xml:space="preserve"> </w:t>
      </w:r>
      <w:r w:rsidR="001E2CC2" w:rsidRPr="00022C0A">
        <w:rPr>
          <w:bCs/>
          <w:i/>
          <w:iCs/>
          <w:color w:val="000000" w:themeColor="text1"/>
        </w:rPr>
        <w:t>yor1∆</w:t>
      </w:r>
      <w:r w:rsidR="00125F48">
        <w:rPr>
          <w:bCs/>
          <w:iCs/>
          <w:color w:val="000000" w:themeColor="text1"/>
        </w:rPr>
        <w:t>, yield</w:t>
      </w:r>
      <w:r w:rsidR="00863860">
        <w:rPr>
          <w:bCs/>
          <w:iCs/>
          <w:color w:val="000000" w:themeColor="text1"/>
        </w:rPr>
        <w:t>ing</w:t>
      </w:r>
      <w:r w:rsidR="00125F48">
        <w:rPr>
          <w:bCs/>
          <w:iCs/>
          <w:color w:val="000000" w:themeColor="text1"/>
        </w:rPr>
        <w:t xml:space="preserve"> poor predictions overall </w:t>
      </w:r>
      <w:r w:rsidR="00E40979" w:rsidRPr="00650B0D">
        <w:rPr>
          <w:bCs/>
          <w:iCs/>
          <w:color w:val="000000" w:themeColor="text1"/>
        </w:rPr>
        <w:t>(</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r w:rsidR="00125F48">
        <w:rPr>
          <w:bCs/>
          <w:iCs/>
          <w:color w:val="000000" w:themeColor="text1"/>
        </w:rPr>
        <w:t>T</w:t>
      </w:r>
      <w:r w:rsidR="00AF5747">
        <w:rPr>
          <w:bCs/>
          <w:iCs/>
          <w:color w:val="000000" w:themeColor="text1"/>
        </w:rPr>
        <w:t>aking these results together with</w:t>
      </w:r>
      <w:r w:rsidR="00FE4231">
        <w:rPr>
          <w:bCs/>
          <w:iCs/>
          <w:color w:val="000000" w:themeColor="text1"/>
        </w:rPr>
        <w:t xml:space="preserve"> previous report</w:t>
      </w:r>
      <w:r w:rsidR="00125F48">
        <w:rPr>
          <w:bCs/>
          <w:iCs/>
          <w:color w:val="000000" w:themeColor="text1"/>
        </w:rPr>
        <w:t>s</w:t>
      </w:r>
      <w:r w:rsidR="00FE4231">
        <w:rPr>
          <w:bCs/>
          <w:iCs/>
          <w:color w:val="000000" w:themeColor="text1"/>
        </w:rPr>
        <w:t xml:space="preserve"> of </w:t>
      </w:r>
      <w:r w:rsidR="00CE14A3">
        <w:rPr>
          <w:bCs/>
          <w:iCs/>
          <w:color w:val="000000" w:themeColor="text1"/>
        </w:rPr>
        <w:t xml:space="preserve">improved </w:t>
      </w:r>
      <w:r w:rsidR="00FE4231">
        <w:rPr>
          <w:bCs/>
          <w:iCs/>
          <w:color w:val="000000" w:themeColor="text1"/>
        </w:rPr>
        <w:t xml:space="preserve">valinomycin resistance upon deletion of all 16 transporters </w:t>
      </w:r>
      <w:r w:rsidR="00FE4231">
        <w:rPr>
          <w:bCs/>
          <w:iCs/>
          <w:color w:val="000000" w:themeColor="text1"/>
        </w:rPr>
        <w:lastRenderedPageBreak/>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r w:rsidR="00125F48">
        <w:rPr>
          <w:bCs/>
          <w:iCs/>
          <w:color w:val="000000" w:themeColor="text1"/>
        </w:rPr>
        <w:t xml:space="preserve">, </w:t>
      </w:r>
      <w:r w:rsidR="00312A9B">
        <w:rPr>
          <w:bCs/>
          <w:iCs/>
          <w:color w:val="000000" w:themeColor="text1"/>
        </w:rPr>
        <w:t>we hypothesized</w:t>
      </w:r>
      <w:r w:rsidR="00316B1C" w:rsidRPr="00650B0D">
        <w:rPr>
          <w:bCs/>
          <w:iCs/>
          <w:color w:val="000000" w:themeColor="text1"/>
        </w:rPr>
        <w:t xml:space="preserve"> </w:t>
      </w:r>
      <w:r w:rsidR="00316B1C">
        <w:rPr>
          <w:bCs/>
          <w:iCs/>
          <w:color w:val="000000" w:themeColor="text1"/>
        </w:rPr>
        <w:t xml:space="preserve">that </w:t>
      </w:r>
      <w:r w:rsidR="00FE4231">
        <w:rPr>
          <w:bCs/>
          <w:iCs/>
          <w:color w:val="000000" w:themeColor="text1"/>
        </w:rPr>
        <w:t xml:space="preserve">one or more of the transporters </w:t>
      </w:r>
      <w:r w:rsidR="00312A9B">
        <w:rPr>
          <w:bCs/>
          <w:iCs/>
          <w:color w:val="000000" w:themeColor="text1"/>
        </w:rPr>
        <w:t>inhibit</w:t>
      </w:r>
      <w:r w:rsidR="0042132E">
        <w:rPr>
          <w:bCs/>
          <w:iCs/>
          <w:color w:val="000000" w:themeColor="text1"/>
        </w:rPr>
        <w:t xml:space="preserve">s a valinomycin resistance factor outside of the 16 </w:t>
      </w:r>
      <w:r w:rsidR="00DC712E">
        <w:rPr>
          <w:bCs/>
          <w:iCs/>
          <w:color w:val="000000" w:themeColor="text1"/>
        </w:rPr>
        <w:t>targeted genes</w:t>
      </w:r>
      <w:r w:rsidR="00316B1C" w:rsidRPr="00650B0D">
        <w:rPr>
          <w:bCs/>
          <w:iCs/>
          <w:color w:val="000000" w:themeColor="text1"/>
        </w:rPr>
        <w:t xml:space="preserve">.  </w:t>
      </w:r>
      <w:r w:rsidR="0042132E">
        <w:rPr>
          <w:bCs/>
          <w:iCs/>
          <w:color w:val="000000" w:themeColor="text1"/>
        </w:rPr>
        <w:t>To</w:t>
      </w:r>
      <w:r w:rsidR="00062AA2">
        <w:rPr>
          <w:bCs/>
          <w:iCs/>
          <w:color w:val="000000" w:themeColor="text1"/>
        </w:rPr>
        <w:t xml:space="preserve"> formally</w:t>
      </w:r>
      <w:r w:rsidR="0042132E">
        <w:rPr>
          <w:bCs/>
          <w:iCs/>
          <w:color w:val="000000" w:themeColor="text1"/>
        </w:rPr>
        <w:t xml:space="preserve"> test whether this explanation better captures the observed data</w:t>
      </w:r>
      <w:r w:rsidR="00E40979" w:rsidRPr="00650B0D">
        <w:rPr>
          <w:bCs/>
          <w:iCs/>
          <w:color w:val="000000" w:themeColor="text1"/>
        </w:rPr>
        <w:t xml:space="preserve">, we </w:t>
      </w:r>
      <w:r w:rsidR="00650863">
        <w:rPr>
          <w:bCs/>
          <w:iCs/>
          <w:color w:val="000000" w:themeColor="text1"/>
        </w:rPr>
        <w:t>added a single hidden</w:t>
      </w:r>
      <w:r w:rsidR="00E40979" w:rsidRPr="00650B0D">
        <w:rPr>
          <w:bCs/>
          <w:iCs/>
          <w:color w:val="000000" w:themeColor="text1"/>
        </w:rPr>
        <w:t xml:space="preserve"> node </w:t>
      </w:r>
      <w:r w:rsidR="00650863">
        <w:rPr>
          <w:bCs/>
          <w:iCs/>
          <w:color w:val="000000" w:themeColor="text1"/>
        </w:rPr>
        <w:t xml:space="preserve">to the </w:t>
      </w:r>
      <w:r w:rsidR="00650863" w:rsidRPr="00022C0A">
        <w:rPr>
          <w:b/>
          <w:bCs/>
          <w:iCs/>
          <w:color w:val="000000" w:themeColor="text1"/>
        </w:rPr>
        <w:t>A</w:t>
      </w:r>
      <w:r w:rsidR="00650863">
        <w:rPr>
          <w:bCs/>
          <w:iCs/>
          <w:color w:val="000000" w:themeColor="text1"/>
        </w:rPr>
        <w:t xml:space="preserve"> layer. This allowed the neural network to model the hypothesized valinomycin resistance factor, should the data support an additional model parameter </w:t>
      </w:r>
      <w:r w:rsidR="00A821F5">
        <w:rPr>
          <w:bCs/>
          <w:iCs/>
          <w:color w:val="000000" w:themeColor="text1"/>
        </w:rPr>
        <w:t>(see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 xml:space="preserve">using valinomycin data </w:t>
      </w:r>
      <w:r w:rsidR="00CD0D8F">
        <w:rPr>
          <w:bCs/>
          <w:iCs/>
          <w:color w:val="000000" w:themeColor="text1"/>
        </w:rPr>
        <w:t xml:space="preserve">substantially improved </w:t>
      </w:r>
      <w:r w:rsidR="000B406D">
        <w:rPr>
          <w:bCs/>
          <w:iCs/>
          <w:color w:val="000000" w:themeColor="text1"/>
        </w:rPr>
        <w:t>correspondence to</w:t>
      </w:r>
      <w:r w:rsidR="00CD0D8F">
        <w:rPr>
          <w:bCs/>
          <w:iCs/>
          <w:color w:val="000000" w:themeColor="text1"/>
        </w:rPr>
        <w:t xml:space="preserve">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w:t>
      </w:r>
      <w:r w:rsidR="0020497C">
        <w:rPr>
          <w:bCs/>
          <w:iCs/>
          <w:color w:val="000000" w:themeColor="text1"/>
        </w:rPr>
        <w:t>4D</w:t>
      </w:r>
      <w:r w:rsidR="00CD0D8F">
        <w:rPr>
          <w:bCs/>
          <w:iCs/>
          <w:color w:val="000000" w:themeColor="text1"/>
        </w:rPr>
        <w:t xml:space="preserve">,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w:t>
      </w:r>
      <w:r w:rsidR="00695D3C">
        <w:rPr>
          <w:bCs/>
          <w:iCs/>
          <w:color w:val="000000" w:themeColor="text1"/>
        </w:rPr>
        <w:t xml:space="preserve">hypothesized </w:t>
      </w:r>
      <w:r w:rsidR="00CA6A9E">
        <w:rPr>
          <w:bCs/>
          <w:iCs/>
          <w:color w:val="000000" w:themeColor="text1"/>
        </w:rPr>
        <w:t>factor (</w:t>
      </w:r>
      <w:r w:rsidR="004452EF">
        <w:rPr>
          <w:bCs/>
          <w:iCs/>
          <w:color w:val="000000" w:themeColor="text1"/>
        </w:rPr>
        <w:t xml:space="preserve">Figure </w:t>
      </w:r>
      <w:commentRangeStart w:id="18"/>
      <w:r w:rsidR="00D610F0" w:rsidRPr="00650B0D">
        <w:rPr>
          <w:bCs/>
          <w:iCs/>
          <w:color w:val="000000" w:themeColor="text1"/>
        </w:rPr>
        <w:t>S</w:t>
      </w:r>
      <w:r w:rsidR="0033547C">
        <w:rPr>
          <w:bCs/>
          <w:iCs/>
          <w:color w:val="000000" w:themeColor="text1"/>
        </w:rPr>
        <w:t>9</w:t>
      </w:r>
      <w:r w:rsidR="00D610F0">
        <w:rPr>
          <w:bCs/>
          <w:iCs/>
          <w:color w:val="000000" w:themeColor="text1"/>
        </w:rPr>
        <w:t>A</w:t>
      </w:r>
      <w:r w:rsidR="00D610F0" w:rsidRPr="00650B0D">
        <w:rPr>
          <w:bCs/>
          <w:iCs/>
          <w:color w:val="000000" w:themeColor="text1"/>
        </w:rPr>
        <w:t>).</w:t>
      </w:r>
      <w:commentRangeEnd w:id="18"/>
      <w:r w:rsidR="00D610F0">
        <w:rPr>
          <w:rStyle w:val="CommentReference"/>
          <w:rFonts w:asciiTheme="minorHAnsi" w:hAnsiTheme="minorHAnsi" w:cstheme="minorBidi"/>
        </w:rPr>
        <w:commentReference w:id="18"/>
      </w:r>
    </w:p>
    <w:p w14:paraId="5572266C" w14:textId="6C8E0D04" w:rsidR="00365DB3" w:rsidRDefault="00365DB3" w:rsidP="00022C0A">
      <w:pPr>
        <w:jc w:val="both"/>
        <w:rPr>
          <w:b/>
          <w:bCs/>
          <w:iCs/>
          <w:color w:val="000000" w:themeColor="text1"/>
        </w:rPr>
      </w:pPr>
    </w:p>
    <w:p w14:paraId="2CBBD6B1" w14:textId="236ECF63" w:rsidR="00FB3B33" w:rsidRDefault="00462962" w:rsidP="00FB3B33">
      <w:pPr>
        <w:outlineLvl w:val="0"/>
        <w:rPr>
          <w:b/>
          <w:bCs/>
          <w:iCs/>
          <w:color w:val="000000" w:themeColor="text1"/>
        </w:rPr>
      </w:pPr>
      <w:r>
        <w:rPr>
          <w:b/>
          <w:bCs/>
          <w:iCs/>
          <w:color w:val="000000" w:themeColor="text1"/>
        </w:rPr>
        <w:t xml:space="preserve">Deleting four </w:t>
      </w:r>
      <w:r w:rsidR="006637DC">
        <w:rPr>
          <w:b/>
          <w:bCs/>
          <w:iCs/>
          <w:color w:val="000000" w:themeColor="text1"/>
        </w:rPr>
        <w:t xml:space="preserve">genes </w:t>
      </w:r>
      <w:r>
        <w:rPr>
          <w:b/>
          <w:bCs/>
          <w:iCs/>
          <w:color w:val="000000" w:themeColor="text1"/>
        </w:rPr>
        <w:t xml:space="preserve">together causes </w:t>
      </w:r>
      <w:r w:rsidR="006637DC" w:rsidRPr="006637DC">
        <w:rPr>
          <w:b/>
          <w:bCs/>
          <w:iCs/>
          <w:color w:val="000000" w:themeColor="text1"/>
        </w:rPr>
        <w:t>synergistic</w:t>
      </w:r>
      <w:r w:rsidR="006637DC">
        <w:rPr>
          <w:b/>
          <w:bCs/>
          <w:iCs/>
          <w:color w:val="000000" w:themeColor="text1"/>
        </w:rPr>
        <w:t xml:space="preserve"> </w:t>
      </w:r>
      <w:r w:rsidR="00FB3B33">
        <w:rPr>
          <w:b/>
          <w:bCs/>
          <w:i/>
          <w:iCs/>
          <w:color w:val="000000" w:themeColor="text1"/>
        </w:rPr>
        <w:t>PDR5</w:t>
      </w:r>
      <w:r w:rsidR="00FB3B33">
        <w:rPr>
          <w:b/>
          <w:bCs/>
          <w:iCs/>
          <w:color w:val="000000" w:themeColor="text1"/>
        </w:rPr>
        <w:t>-</w:t>
      </w:r>
      <w:r w:rsidR="006637DC">
        <w:rPr>
          <w:b/>
          <w:bCs/>
          <w:iCs/>
          <w:color w:val="000000" w:themeColor="text1"/>
        </w:rPr>
        <w:t xml:space="preserve">dependent </w:t>
      </w:r>
      <w:r w:rsidR="00FB3B33">
        <w:rPr>
          <w:b/>
          <w:bCs/>
          <w:iCs/>
          <w:color w:val="000000" w:themeColor="text1"/>
        </w:rPr>
        <w:t>fluconazole resistance</w:t>
      </w:r>
    </w:p>
    <w:p w14:paraId="25472CC7" w14:textId="68481991" w:rsidR="004E19A9" w:rsidRDefault="004E19A9" w:rsidP="004E19A9">
      <w:pPr>
        <w:widowControl w:val="0"/>
        <w:autoSpaceDE w:val="0"/>
        <w:autoSpaceDN w:val="0"/>
        <w:adjustRightInd w:val="0"/>
        <w:jc w:val="both"/>
        <w:rPr>
          <w:bCs/>
          <w:iCs/>
          <w:color w:val="000000" w:themeColor="text1"/>
        </w:rPr>
      </w:pPr>
      <w:r>
        <w:rPr>
          <w:color w:val="000000"/>
        </w:rPr>
        <w:t>One striking phenotype revealed by XGA was a quadruple deletion—</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Pr>
          <w:color w:val="000000"/>
        </w:rPr>
        <w:t xml:space="preserve">—with high </w:t>
      </w:r>
      <w:r w:rsidRPr="00233F15">
        <w:rPr>
          <w:color w:val="000000"/>
        </w:rPr>
        <w:t>resistance</w:t>
      </w:r>
      <w:r w:rsidRPr="002C6BB4">
        <w:rPr>
          <w:color w:val="000000"/>
        </w:rPr>
        <w:t xml:space="preserve"> </w:t>
      </w:r>
      <w:r>
        <w:rPr>
          <w:color w:val="000000"/>
        </w:rPr>
        <w:t xml:space="preserve">to both </w:t>
      </w:r>
      <w:r w:rsidRPr="00233F15">
        <w:rPr>
          <w:color w:val="000000"/>
        </w:rPr>
        <w:t>fluc</w:t>
      </w:r>
      <w:r>
        <w:rPr>
          <w:color w:val="000000"/>
        </w:rPr>
        <w:t xml:space="preserve">onazole </w:t>
      </w:r>
      <w:r w:rsidRPr="00233F15">
        <w:rPr>
          <w:color w:val="000000"/>
        </w:rPr>
        <w:t>(</w:t>
      </w:r>
      <w:r>
        <w:rPr>
          <w:color w:val="000000"/>
        </w:rPr>
        <w:t>Figure 6A</w:t>
      </w:r>
      <w:r w:rsidRPr="00233F15">
        <w:rPr>
          <w:color w:val="000000"/>
        </w:rPr>
        <w:t>)</w:t>
      </w:r>
      <w:r>
        <w:rPr>
          <w:color w:val="000000"/>
        </w:rPr>
        <w:t xml:space="preserve"> and ketoconazole (Figure S6).  Interestingly, adding a </w:t>
      </w:r>
      <w:r w:rsidRPr="00233F15">
        <w:rPr>
          <w:i/>
          <w:color w:val="000000"/>
        </w:rPr>
        <w:t>pdr5∆</w:t>
      </w:r>
      <w:r>
        <w:rPr>
          <w:color w:val="000000"/>
        </w:rPr>
        <w:t xml:space="preserve"> deletion to </w:t>
      </w:r>
      <w:r w:rsidR="00462962">
        <w:rPr>
          <w:color w:val="000000"/>
        </w:rPr>
        <w:t xml:space="preserve">this </w:t>
      </w:r>
      <w:r>
        <w:rPr>
          <w:color w:val="000000"/>
        </w:rPr>
        <w:t>quadruple mutant background</w:t>
      </w:r>
      <w:r w:rsidR="00462962">
        <w:rPr>
          <w:color w:val="000000"/>
        </w:rPr>
        <w:t xml:space="preserve"> yielded </w:t>
      </w:r>
      <w:r>
        <w:rPr>
          <w:color w:val="000000"/>
        </w:rPr>
        <w:t xml:space="preserve">fluconazole </w:t>
      </w:r>
      <w:r w:rsidRPr="00233F15">
        <w:rPr>
          <w:color w:val="000000"/>
        </w:rPr>
        <w:t>sensitiv</w:t>
      </w:r>
      <w:r>
        <w:rPr>
          <w:color w:val="000000"/>
        </w:rPr>
        <w:t xml:space="preserve">ity that was comparable to </w:t>
      </w:r>
      <w:r w:rsidRPr="00233F15">
        <w:rPr>
          <w:i/>
          <w:color w:val="000000"/>
        </w:rPr>
        <w:t xml:space="preserve">pdr5∆ </w:t>
      </w:r>
      <w:r>
        <w:rPr>
          <w:color w:val="000000"/>
        </w:rPr>
        <w:t>alone</w:t>
      </w:r>
      <w:r w:rsidRPr="001253E6">
        <w:rPr>
          <w:color w:val="000000"/>
        </w:rPr>
        <w:t>.</w:t>
      </w:r>
      <w:r>
        <w:rPr>
          <w:color w:val="000000"/>
        </w:rPr>
        <w:t xml:space="preserve"> Generalized linear regression had modeled the quadruple-knockout resistance phenomenon as the combination of three positive three-gene interactions (all of the three-knockout combinations of {</w:t>
      </w:r>
      <w:r w:rsidRPr="00233F15">
        <w:rPr>
          <w:i/>
          <w:color w:val="000000"/>
        </w:rPr>
        <w:t>yor1∆</w:t>
      </w:r>
      <w:r w:rsidRPr="00233F15">
        <w:rPr>
          <w:color w:val="000000"/>
        </w:rPr>
        <w:t>,</w:t>
      </w:r>
      <w:r>
        <w:rPr>
          <w:color w:val="000000"/>
        </w:rPr>
        <w:t xml:space="preserve"> </w:t>
      </w:r>
      <w:r w:rsidRPr="001C4571">
        <w:rPr>
          <w:i/>
          <w:color w:val="000000"/>
        </w:rPr>
        <w:t>snq2∆</w:t>
      </w:r>
      <w:r>
        <w:rPr>
          <w:i/>
          <w:color w:val="000000"/>
        </w:rPr>
        <w:t>, ybt1∆</w:t>
      </w:r>
      <w:r>
        <w:rPr>
          <w:color w:val="000000"/>
        </w:rPr>
        <w:t xml:space="preserve">, </w:t>
      </w:r>
      <w:r>
        <w:rPr>
          <w:i/>
          <w:color w:val="000000"/>
        </w:rPr>
        <w:t>ycf</w:t>
      </w:r>
      <w:r w:rsidRPr="00233F15">
        <w:rPr>
          <w:i/>
          <w:color w:val="000000"/>
        </w:rPr>
        <w:t>1∆</w:t>
      </w:r>
      <w:r>
        <w:rPr>
          <w:color w:val="000000"/>
        </w:rPr>
        <w:t>}</w:t>
      </w:r>
      <w:r>
        <w:rPr>
          <w:i/>
          <w:color w:val="000000"/>
        </w:rPr>
        <w:t xml:space="preserve"> </w:t>
      </w:r>
      <w:r>
        <w:rPr>
          <w:color w:val="000000"/>
        </w:rPr>
        <w:t xml:space="preserve">except </w:t>
      </w:r>
      <w:r w:rsidRPr="001C4571">
        <w:rPr>
          <w:i/>
          <w:color w:val="000000"/>
        </w:rPr>
        <w:t>snq2∆</w:t>
      </w:r>
      <w:r>
        <w:rPr>
          <w:i/>
          <w:color w:val="000000"/>
        </w:rPr>
        <w:t xml:space="preserve"> ybt1∆ ycf</w:t>
      </w:r>
      <w:r w:rsidRPr="00233F15">
        <w:rPr>
          <w:i/>
          <w:color w:val="000000"/>
        </w:rPr>
        <w:t>1∆</w:t>
      </w:r>
      <w:r>
        <w:rPr>
          <w:color w:val="000000"/>
        </w:rPr>
        <w:t xml:space="preserve">), while its dependence on </w:t>
      </w:r>
      <w:r>
        <w:rPr>
          <w:i/>
          <w:color w:val="000000"/>
        </w:rPr>
        <w:t>PDR5</w:t>
      </w:r>
      <w:r>
        <w:rPr>
          <w:color w:val="000000"/>
        </w:rPr>
        <w:t xml:space="preserve"> was modeled by three two-way negative interactions: {</w:t>
      </w:r>
      <w:r>
        <w:rPr>
          <w:i/>
          <w:color w:val="000000"/>
        </w:rPr>
        <w:t>pdr5</w:t>
      </w:r>
      <w:r w:rsidRPr="008C0540">
        <w:rPr>
          <w:i/>
          <w:color w:val="000000"/>
        </w:rPr>
        <w:t>∆</w:t>
      </w:r>
      <w:r>
        <w:rPr>
          <w:color w:val="000000"/>
        </w:rPr>
        <w:t xml:space="preserve">, </w:t>
      </w:r>
      <w:r w:rsidRPr="008C0540">
        <w:rPr>
          <w:i/>
          <w:color w:val="000000"/>
        </w:rPr>
        <w:t>snq2∆</w:t>
      </w:r>
      <w:r>
        <w:rPr>
          <w:color w:val="000000"/>
        </w:rPr>
        <w:t>}, {</w:t>
      </w:r>
      <w:r>
        <w:rPr>
          <w:i/>
          <w:color w:val="000000"/>
        </w:rPr>
        <w:t>pdr5</w:t>
      </w:r>
      <w:r w:rsidRPr="008C0540">
        <w:rPr>
          <w:i/>
          <w:color w:val="000000"/>
        </w:rPr>
        <w:t>∆</w:t>
      </w:r>
      <w:r>
        <w:rPr>
          <w:color w:val="000000"/>
        </w:rPr>
        <w:t xml:space="preserve">, </w:t>
      </w:r>
      <w:r w:rsidRPr="008C0540">
        <w:rPr>
          <w:i/>
          <w:color w:val="000000"/>
        </w:rPr>
        <w:t>ycf1∆</w:t>
      </w:r>
      <w:r>
        <w:rPr>
          <w:color w:val="000000"/>
        </w:rPr>
        <w:t>}, and {</w:t>
      </w:r>
      <w:r>
        <w:rPr>
          <w:i/>
          <w:color w:val="000000"/>
        </w:rPr>
        <w:t>pdr5</w:t>
      </w:r>
      <w:r w:rsidRPr="008C0540">
        <w:rPr>
          <w:i/>
          <w:color w:val="000000"/>
        </w:rPr>
        <w:t>∆</w:t>
      </w:r>
      <w:r>
        <w:rPr>
          <w:color w:val="000000"/>
        </w:rPr>
        <w:t xml:space="preserve">, </w:t>
      </w:r>
      <w:r w:rsidRPr="008C0540">
        <w:rPr>
          <w:i/>
          <w:color w:val="000000"/>
        </w:rPr>
        <w:t>y</w:t>
      </w:r>
      <w:r>
        <w:rPr>
          <w:i/>
          <w:color w:val="000000"/>
        </w:rPr>
        <w:t>or</w:t>
      </w:r>
      <w:r w:rsidRPr="008C0540">
        <w:rPr>
          <w:i/>
          <w:color w:val="000000"/>
        </w:rPr>
        <w:t>1∆</w:t>
      </w:r>
      <w:r>
        <w:rPr>
          <w:color w:val="000000"/>
        </w:rPr>
        <w:t xml:space="preserve">} (Figure 6A). </w:t>
      </w:r>
      <w:r>
        <w:rPr>
          <w:bCs/>
          <w:iCs/>
          <w:color w:val="000000" w:themeColor="text1"/>
        </w:rPr>
        <w:t xml:space="preserve">To confirm the resistance observations in a more uniform genetic background, we </w:t>
      </w:r>
      <w:r w:rsidRPr="002930F2">
        <w:rPr>
          <w:bCs/>
          <w:iCs/>
          <w:color w:val="000000" w:themeColor="text1"/>
        </w:rPr>
        <w:t>generate</w:t>
      </w:r>
      <w:r>
        <w:rPr>
          <w:bCs/>
          <w:iCs/>
          <w:color w:val="000000" w:themeColor="text1"/>
        </w:rPr>
        <w:t>d</w:t>
      </w:r>
      <w:r w:rsidRPr="002930F2">
        <w:rPr>
          <w:bCs/>
          <w:iCs/>
          <w:color w:val="000000" w:themeColor="text1"/>
        </w:rPr>
        <w:t xml:space="preserve"> </w:t>
      </w:r>
      <w:r>
        <w:rPr>
          <w:bCs/>
          <w:iCs/>
          <w:color w:val="000000" w:themeColor="text1"/>
        </w:rPr>
        <w:t xml:space="preserve">a single strain for each of the 32 possible </w:t>
      </w:r>
      <w:r w:rsidRPr="002930F2">
        <w:rPr>
          <w:bCs/>
          <w:iCs/>
          <w:color w:val="000000" w:themeColor="text1"/>
        </w:rPr>
        <w:t xml:space="preserve">combinations of </w:t>
      </w:r>
      <w:r w:rsidRPr="002930F2">
        <w:rPr>
          <w:bCs/>
          <w:i/>
          <w:iCs/>
          <w:color w:val="000000" w:themeColor="text1"/>
        </w:rPr>
        <w:t xml:space="preserve">pdr5∆, snq2∆, yor1∆, ybt1∆, </w:t>
      </w:r>
      <w:r w:rsidRPr="002930F2">
        <w:rPr>
          <w:bCs/>
          <w:iCs/>
          <w:color w:val="000000" w:themeColor="text1"/>
        </w:rPr>
        <w:t xml:space="preserve">and </w:t>
      </w:r>
      <w:r w:rsidRPr="002930F2">
        <w:rPr>
          <w:bCs/>
          <w:i/>
          <w:iCs/>
          <w:color w:val="000000" w:themeColor="text1"/>
        </w:rPr>
        <w:t>ycf1∆</w:t>
      </w:r>
      <w:r>
        <w:rPr>
          <w:bCs/>
          <w:i/>
          <w:iCs/>
          <w:color w:val="000000" w:themeColor="text1"/>
        </w:rPr>
        <w:t xml:space="preserve"> </w:t>
      </w:r>
      <w:r w:rsidRPr="002930F2">
        <w:rPr>
          <w:bCs/>
          <w:iCs/>
          <w:color w:val="000000" w:themeColor="text1"/>
        </w:rPr>
        <w:t>knockout</w:t>
      </w:r>
      <w:r>
        <w:rPr>
          <w:bCs/>
          <w:iCs/>
          <w:color w:val="000000" w:themeColor="text1"/>
        </w:rPr>
        <w:t xml:space="preserve">s, each in a common genetic background </w:t>
      </w:r>
      <w:r w:rsidRPr="002930F2">
        <w:rPr>
          <w:bCs/>
          <w:iCs/>
          <w:color w:val="000000" w:themeColor="text1"/>
        </w:rPr>
        <w:t>(Methods)</w:t>
      </w:r>
      <w:r>
        <w:rPr>
          <w:bCs/>
          <w:iCs/>
          <w:color w:val="000000" w:themeColor="text1"/>
        </w:rPr>
        <w:t xml:space="preserve">. </w:t>
      </w:r>
      <w:r w:rsidR="00462962">
        <w:rPr>
          <w:bCs/>
          <w:iCs/>
          <w:color w:val="000000" w:themeColor="text1"/>
        </w:rPr>
        <w:t xml:space="preserve">The fluconazole </w:t>
      </w:r>
      <w:r>
        <w:rPr>
          <w:bCs/>
          <w:iCs/>
          <w:color w:val="000000" w:themeColor="text1"/>
        </w:rPr>
        <w:t xml:space="preserve">resistance estimated </w:t>
      </w:r>
      <w:r w:rsidR="00462962">
        <w:rPr>
          <w:bCs/>
          <w:iCs/>
          <w:color w:val="000000" w:themeColor="text1"/>
        </w:rPr>
        <w:t xml:space="preserve">from competitively-grown strain pools </w:t>
      </w:r>
      <w:r>
        <w:rPr>
          <w:bCs/>
          <w:iCs/>
          <w:color w:val="000000" w:themeColor="text1"/>
        </w:rPr>
        <w:t xml:space="preserve">correlated well with measures of resistance obtained for individual strains — </w:t>
      </w:r>
      <w:r w:rsidRPr="004D0055">
        <w:rPr>
          <w:bCs/>
          <w:i/>
          <w:iCs/>
          <w:color w:val="000000" w:themeColor="text1"/>
        </w:rPr>
        <w:t>r</w:t>
      </w:r>
      <w:r>
        <w:rPr>
          <w:bCs/>
          <w:iCs/>
          <w:color w:val="000000" w:themeColor="text1"/>
        </w:rPr>
        <w:t xml:space="preserve"> = 0.95 for the fluconazole concentration expected to yield 50% inhibition (IC50; Figure 6B) and </w:t>
      </w:r>
      <w:r w:rsidRPr="004D0055">
        <w:rPr>
          <w:bCs/>
          <w:i/>
          <w:iCs/>
          <w:color w:val="000000" w:themeColor="text1"/>
        </w:rPr>
        <w:t>r</w:t>
      </w:r>
      <w:r>
        <w:rPr>
          <w:bCs/>
          <w:iCs/>
          <w:color w:val="000000" w:themeColor="text1"/>
        </w:rPr>
        <w:t xml:space="preserve"> = 0.89 for total growth in fluconazole relative to no-drug conditions (Figure S10; Methods).</w:t>
      </w:r>
      <w:r w:rsidRPr="002930F2">
        <w:rPr>
          <w:bCs/>
          <w:iCs/>
          <w:color w:val="000000" w:themeColor="text1"/>
        </w:rPr>
        <w:t xml:space="preserve">  </w:t>
      </w:r>
      <w:r>
        <w:rPr>
          <w:bCs/>
          <w:iCs/>
          <w:color w:val="000000" w:themeColor="text1"/>
        </w:rPr>
        <w:t>Consistent with</w:t>
      </w:r>
      <w:r w:rsidRPr="002930F2">
        <w:rPr>
          <w:bCs/>
          <w:iCs/>
          <w:color w:val="000000" w:themeColor="text1"/>
        </w:rPr>
        <w:t xml:space="preserve"> </w:t>
      </w:r>
      <w:r>
        <w:rPr>
          <w:bCs/>
          <w:iCs/>
          <w:color w:val="000000" w:themeColor="text1"/>
        </w:rPr>
        <w:t>pooled results</w:t>
      </w:r>
      <w:r w:rsidRPr="002930F2">
        <w:rPr>
          <w:bCs/>
          <w:iCs/>
          <w:color w:val="000000" w:themeColor="text1"/>
        </w:rPr>
        <w:t xml:space="preserve">, </w:t>
      </w:r>
      <w:r w:rsidRPr="002930F2">
        <w:rPr>
          <w:bCs/>
          <w:i/>
          <w:iCs/>
          <w:color w:val="000000" w:themeColor="text1"/>
        </w:rPr>
        <w:t>snq2∆yor1∆ybt1∆ycf1∆</w:t>
      </w:r>
      <w:r>
        <w:rPr>
          <w:bCs/>
          <w:iCs/>
          <w:color w:val="000000" w:themeColor="text1"/>
        </w:rPr>
        <w:t xml:space="preserve"> had the highest resistance</w:t>
      </w:r>
      <w:r w:rsidRPr="002930F2">
        <w:rPr>
          <w:bCs/>
          <w:iCs/>
          <w:color w:val="000000" w:themeColor="text1"/>
        </w:rPr>
        <w:t xml:space="preserve">. </w:t>
      </w:r>
    </w:p>
    <w:p w14:paraId="368D836C" w14:textId="77777777" w:rsidR="004E19A9" w:rsidRDefault="004E19A9" w:rsidP="004E19A9">
      <w:pPr>
        <w:widowControl w:val="0"/>
        <w:autoSpaceDE w:val="0"/>
        <w:autoSpaceDN w:val="0"/>
        <w:adjustRightInd w:val="0"/>
        <w:jc w:val="both"/>
        <w:rPr>
          <w:bCs/>
          <w:iCs/>
          <w:color w:val="000000" w:themeColor="text1"/>
        </w:rPr>
      </w:pPr>
    </w:p>
    <w:p w14:paraId="6DF78865" w14:textId="138CEB06" w:rsidR="004E19A9" w:rsidRPr="00BA1670" w:rsidRDefault="004E19A9" w:rsidP="004E19A9">
      <w:pPr>
        <w:jc w:val="both"/>
        <w:rPr>
          <w:bCs/>
          <w:iCs/>
          <w:color w:val="000000" w:themeColor="text1"/>
        </w:rPr>
      </w:pPr>
      <w:r>
        <w:rPr>
          <w:bCs/>
          <w:iCs/>
          <w:color w:val="000000" w:themeColor="text1"/>
        </w:rPr>
        <w:t xml:space="preserve">The neural network had </w:t>
      </w:r>
      <w:r>
        <w:rPr>
          <w:color w:val="000000"/>
        </w:rPr>
        <w:t>modeled negative</w:t>
      </w:r>
      <w:r w:rsidRPr="00457F23">
        <w:rPr>
          <w:color w:val="000000"/>
        </w:rPr>
        <w:t xml:space="preserve"> </w:t>
      </w:r>
      <w:r>
        <w:rPr>
          <w:color w:val="000000"/>
        </w:rPr>
        <w:t xml:space="preserve">influence on Pdr5 from </w:t>
      </w:r>
      <w:r>
        <w:rPr>
          <w:i/>
          <w:color w:val="000000"/>
        </w:rPr>
        <w:t>SNQ2, YBT1, YCF1</w:t>
      </w:r>
      <w:r>
        <w:rPr>
          <w:color w:val="000000"/>
        </w:rPr>
        <w:t xml:space="preserve">, and </w:t>
      </w:r>
      <w:r>
        <w:rPr>
          <w:i/>
          <w:color w:val="000000"/>
        </w:rPr>
        <w:t xml:space="preserve">YOR1 </w:t>
      </w:r>
      <w:r>
        <w:rPr>
          <w:color w:val="000000"/>
        </w:rPr>
        <w:t xml:space="preserve">(Figure 6C), thereby capturing that </w:t>
      </w:r>
      <w:r w:rsidRPr="00FF3025">
        <w:rPr>
          <w:bCs/>
          <w:i/>
          <w:iCs/>
          <w:color w:val="000000" w:themeColor="text1"/>
        </w:rPr>
        <w:t>snq∆ybt1∆ycf1∆yor1∆</w:t>
      </w:r>
      <w:r>
        <w:rPr>
          <w:bCs/>
          <w:iCs/>
          <w:color w:val="000000" w:themeColor="text1"/>
        </w:rPr>
        <w:t xml:space="preserve"> should be more resistant to fluconazole than strains carrying any subset of these knockouts.  Given the known protein-protein interaction between Pdr5 and Snq2 </w:t>
      </w:r>
      <w:r>
        <w:rPr>
          <w:bCs/>
          <w:iCs/>
          <w:color w:val="000000" w:themeColor="text1"/>
        </w:rPr>
        <w:fldChar w:fldCharType="begin" w:fldLock="1"/>
      </w:r>
      <w:r>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(Snider et al., 2013)</w:t>
      </w:r>
      <w:r>
        <w:rPr>
          <w:bCs/>
          <w:iCs/>
          <w:color w:val="000000" w:themeColor="text1"/>
        </w:rPr>
        <w:fldChar w:fldCharType="end"/>
      </w:r>
      <w:r>
        <w:rPr>
          <w:bCs/>
          <w:iCs/>
          <w:color w:val="000000" w:themeColor="text1"/>
        </w:rPr>
        <w:t xml:space="preserve">, and previous reports of </w:t>
      </w:r>
      <w:r w:rsidR="008867F4">
        <w:rPr>
          <w:bCs/>
          <w:iCs/>
          <w:color w:val="000000" w:themeColor="text1"/>
        </w:rPr>
        <w:t xml:space="preserve">improved </w:t>
      </w:r>
      <w:r w:rsidR="00D316D7">
        <w:rPr>
          <w:bCs/>
          <w:iCs/>
          <w:color w:val="000000" w:themeColor="text1"/>
        </w:rPr>
        <w:t xml:space="preserve">Pdr5-dependent drug resistance </w:t>
      </w:r>
      <w:r>
        <w:rPr>
          <w:bCs/>
          <w:iCs/>
          <w:color w:val="000000" w:themeColor="text1"/>
        </w:rPr>
        <w:t xml:space="preserve">from knocking out </w:t>
      </w:r>
      <w:r w:rsidRPr="005E7A33">
        <w:rPr>
          <w:bCs/>
          <w:i/>
          <w:iCs/>
          <w:color w:val="000000" w:themeColor="text1"/>
        </w:rPr>
        <w:t>snq2∆</w:t>
      </w:r>
      <w:r>
        <w:rPr>
          <w:bCs/>
          <w:iCs/>
          <w:color w:val="000000" w:themeColor="text1"/>
        </w:rPr>
        <w:t xml:space="preserve"> </w:t>
      </w:r>
      <w:r w:rsidR="003F0928">
        <w:rPr>
          <w:bCs/>
          <w:iCs/>
          <w:color w:val="000000" w:themeColor="text1"/>
        </w:rPr>
        <w:t>or</w:t>
      </w:r>
      <w:r>
        <w:rPr>
          <w:bCs/>
          <w:iCs/>
          <w:color w:val="000000" w:themeColor="text1"/>
        </w:rPr>
        <w:t xml:space="preserve"> </w:t>
      </w:r>
      <w:r w:rsidRPr="005E7A33">
        <w:rPr>
          <w:bCs/>
          <w:i/>
          <w:iCs/>
          <w:color w:val="000000" w:themeColor="text1"/>
        </w:rPr>
        <w:t>yor1∆</w:t>
      </w:r>
      <w:r>
        <w:rPr>
          <w:bCs/>
          <w:i/>
          <w:iCs/>
          <w:color w:val="000000" w:themeColor="text1"/>
        </w:rPr>
        <w:t xml:space="preserve"> </w:t>
      </w:r>
      <w:r>
        <w:rPr>
          <w:bCs/>
          <w:i/>
          <w:iCs/>
          <w:color w:val="000000" w:themeColor="text1"/>
        </w:rPr>
        <w:fldChar w:fldCharType="begin" w:fldLock="1"/>
      </w:r>
      <w:r>
        <w:rPr>
          <w:bCs/>
          <w:i/>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Pr>
          <w:bCs/>
          <w:i/>
          <w:iCs/>
          <w:color w:val="000000" w:themeColor="text1"/>
        </w:rPr>
        <w:fldChar w:fldCharType="separate"/>
      </w:r>
      <w:r w:rsidRPr="002839D5">
        <w:rPr>
          <w:bCs/>
          <w:iCs/>
          <w:noProof/>
          <w:color w:val="000000" w:themeColor="text1"/>
        </w:rPr>
        <w:t>(Kolaczkowska et al., 2008)</w:t>
      </w:r>
      <w:r>
        <w:rPr>
          <w:bCs/>
          <w:i/>
          <w:iCs/>
          <w:color w:val="000000" w:themeColor="text1"/>
        </w:rPr>
        <w:fldChar w:fldCharType="end"/>
      </w:r>
      <w:r>
        <w:rPr>
          <w:bCs/>
          <w:iCs/>
          <w:color w:val="000000" w:themeColor="text1"/>
        </w:rPr>
        <w:t xml:space="preserve">, one might hypothesize that repression of </w:t>
      </w:r>
      <w:r>
        <w:rPr>
          <w:bCs/>
          <w:i/>
          <w:iCs/>
          <w:color w:val="000000" w:themeColor="text1"/>
        </w:rPr>
        <w:t>PDR5</w:t>
      </w:r>
      <w:r>
        <w:rPr>
          <w:bCs/>
          <w:iCs/>
          <w:color w:val="000000" w:themeColor="text1"/>
        </w:rPr>
        <w:t xml:space="preserve"> from these two genes may be mediated by direct interactions.  This ‘direct repression’ is also supported by the observed homodimeric interactions of Pdr5 and Snq2</w:t>
      </w:r>
      <w:r w:rsidR="009D0821">
        <w:rPr>
          <w:bCs/>
          <w:iCs/>
          <w:color w:val="000000" w:themeColor="text1"/>
        </w:rPr>
        <w:t xml:space="preserve"> </w:t>
      </w:r>
      <w:r w:rsidR="009D0821">
        <w:rPr>
          <w:bCs/>
          <w:iCs/>
          <w:color w:val="000000" w:themeColor="text1"/>
        </w:rPr>
        <w:fldChar w:fldCharType="begin" w:fldLock="1"/>
      </w:r>
      <w:r w:rsidR="00C36724">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2010; Tarassov et al., 2008)","plainTextFormattedCitation":"(Snider et al., 2010; Tarassov et al., 2008)","previouslyFormattedCitation":"(Snider et al., 2010; Tarassov et al., 2008)"},"properties":{"noteIndex":0},"schema":"https://github.com/citation-style-language/schema/raw/master/csl-citation.json"}</w:instrText>
      </w:r>
      <w:r w:rsidR="009D0821">
        <w:rPr>
          <w:bCs/>
          <w:iCs/>
          <w:color w:val="000000" w:themeColor="text1"/>
        </w:rPr>
        <w:fldChar w:fldCharType="separate"/>
      </w:r>
      <w:r w:rsidR="009D0821" w:rsidRPr="009D0821">
        <w:rPr>
          <w:bCs/>
          <w:iCs/>
          <w:noProof/>
          <w:color w:val="000000" w:themeColor="text1"/>
        </w:rPr>
        <w:t>(Snider et al., 2010; Tarassov et al., 2008)</w:t>
      </w:r>
      <w:r w:rsidR="009D0821">
        <w:rPr>
          <w:bCs/>
          <w:iCs/>
          <w:color w:val="000000" w:themeColor="text1"/>
        </w:rPr>
        <w:fldChar w:fldCharType="end"/>
      </w:r>
      <w:r>
        <w:rPr>
          <w:bCs/>
          <w:iCs/>
          <w:color w:val="000000" w:themeColor="text1"/>
        </w:rPr>
        <w:t xml:space="preserve">, such that heterodimerization of Pdr5 and Snq2 transporters can draw subunits away from the homodimeric Pdr5 complex, thereby reducing Pdr5 efflux activity. </w:t>
      </w:r>
      <w:r w:rsidR="00462962">
        <w:rPr>
          <w:bCs/>
          <w:iCs/>
          <w:color w:val="000000" w:themeColor="text1"/>
        </w:rPr>
        <w:t>If correct</w:t>
      </w:r>
      <w:r>
        <w:rPr>
          <w:bCs/>
          <w:iCs/>
          <w:color w:val="000000" w:themeColor="text1"/>
        </w:rPr>
        <w:t xml:space="preserve">, this model </w:t>
      </w:r>
      <w:r w:rsidR="00462962">
        <w:rPr>
          <w:bCs/>
          <w:iCs/>
          <w:color w:val="000000" w:themeColor="text1"/>
        </w:rPr>
        <w:t xml:space="preserve">would also </w:t>
      </w:r>
      <w:r>
        <w:rPr>
          <w:bCs/>
          <w:iCs/>
          <w:color w:val="000000" w:themeColor="text1"/>
        </w:rPr>
        <w:t>predict a</w:t>
      </w:r>
      <w:r w:rsidR="00DC501C">
        <w:rPr>
          <w:bCs/>
          <w:iCs/>
          <w:color w:val="000000" w:themeColor="text1"/>
        </w:rPr>
        <w:t xml:space="preserve"> similar</w:t>
      </w:r>
      <w:r>
        <w:rPr>
          <w:bCs/>
          <w:iCs/>
          <w:color w:val="000000" w:themeColor="text1"/>
        </w:rPr>
        <w:t xml:space="preserve"> heterodimeric interaction between Pdr5 and Yor1. Because all known protein interaction testing methods miss the majority of real interactions </w:t>
      </w:r>
      <w:r>
        <w:rPr>
          <w:bCs/>
          <w:iCs/>
          <w:color w:val="000000" w:themeColor="text1"/>
        </w:rPr>
        <w:fldChar w:fldCharType="begin" w:fldLock="1"/>
      </w:r>
      <w:r>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(Braun et al., 2009)</w:t>
      </w:r>
      <w:r>
        <w:rPr>
          <w:bCs/>
          <w:iCs/>
          <w:color w:val="000000" w:themeColor="text1"/>
        </w:rPr>
        <w:fldChar w:fldCharType="end"/>
      </w:r>
      <w:r>
        <w:rPr>
          <w:bCs/>
          <w:iCs/>
          <w:color w:val="000000" w:themeColor="text1"/>
        </w:rPr>
        <w:t xml:space="preserve">, we used two distinct assays: MYTH </w:t>
      </w:r>
      <w:r>
        <w:rPr>
          <w:bCs/>
          <w:iCs/>
          <w:color w:val="000000" w:themeColor="text1"/>
        </w:rPr>
        <w:fldChar w:fldCharType="begin" w:fldLock="1"/>
      </w:r>
      <w:r>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(Snider et al., 2013)</w:t>
      </w:r>
      <w:r>
        <w:rPr>
          <w:bCs/>
          <w:iCs/>
          <w:color w:val="000000" w:themeColor="text1"/>
        </w:rPr>
        <w:fldChar w:fldCharType="end"/>
      </w:r>
      <w:r>
        <w:rPr>
          <w:bCs/>
          <w:iCs/>
          <w:color w:val="000000" w:themeColor="text1"/>
        </w:rPr>
        <w:t xml:space="preserve"> and PCA </w:t>
      </w:r>
      <w:r>
        <w:rPr>
          <w:bCs/>
          <w:iCs/>
          <w:color w:val="000000" w:themeColor="text1"/>
        </w:rPr>
        <w:fldChar w:fldCharType="begin" w:fldLock="1"/>
      </w:r>
      <w:r>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(Tarassov et al., 2008)</w:t>
      </w:r>
      <w:r>
        <w:rPr>
          <w:bCs/>
          <w:iCs/>
          <w:color w:val="000000" w:themeColor="text1"/>
        </w:rPr>
        <w:fldChar w:fldCharType="end"/>
      </w:r>
      <w:r>
        <w:rPr>
          <w:bCs/>
          <w:iCs/>
          <w:color w:val="000000" w:themeColor="text1"/>
        </w:rPr>
        <w:t xml:space="preserve"> to test the Pdr5-Yor1 interaction. All previously-known MYTH and PCA interactions amongst Pdr5, Snq2, and Yor1 were recovered (Figure 6D, S11, S12).  Although PCA (Figure S11) did not detect the predicted Pdr5-Yor1 interaction, </w:t>
      </w:r>
      <w:r w:rsidR="00C34EC1">
        <w:rPr>
          <w:bCs/>
          <w:iCs/>
          <w:color w:val="000000" w:themeColor="text1"/>
        </w:rPr>
        <w:t>it was detected by MYTH</w:t>
      </w:r>
      <w:r>
        <w:rPr>
          <w:bCs/>
          <w:iCs/>
          <w:color w:val="000000" w:themeColor="text1"/>
        </w:rPr>
        <w:t xml:space="preserve"> (Figure 5E, S12), thus confirming a key prediction of the direct repression model for the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Given a much-higher baseline abundance of Pdr5 than Snq2 </w:t>
      </w:r>
      <w:r>
        <w:rPr>
          <w:bCs/>
          <w:iCs/>
          <w:color w:val="000000" w:themeColor="text1"/>
        </w:rPr>
        <w:fldChar w:fldCharType="begin" w:fldLock="1"/>
      </w:r>
      <w:r>
        <w:rPr>
          <w:bCs/>
          <w:iCs/>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Pr>
          <w:bCs/>
          <w:iCs/>
          <w:color w:val="000000" w:themeColor="text1"/>
        </w:rPr>
        <w:fldChar w:fldCharType="separate"/>
      </w:r>
      <w:r w:rsidRPr="0020497C">
        <w:rPr>
          <w:bCs/>
          <w:iCs/>
          <w:noProof/>
          <w:color w:val="000000" w:themeColor="text1"/>
        </w:rPr>
        <w:t>(Wang et al., 2015)</w:t>
      </w:r>
      <w:r>
        <w:rPr>
          <w:bCs/>
          <w:iCs/>
          <w:color w:val="000000" w:themeColor="text1"/>
        </w:rPr>
        <w:fldChar w:fldCharType="end"/>
      </w:r>
      <w:r>
        <w:rPr>
          <w:bCs/>
          <w:iCs/>
          <w:color w:val="000000" w:themeColor="text1"/>
        </w:rPr>
        <w:t xml:space="preserve">, a heterodimeric repression model is also consistent with the </w:t>
      </w:r>
      <w:r w:rsidR="00462962">
        <w:rPr>
          <w:bCs/>
          <w:iCs/>
          <w:color w:val="000000" w:themeColor="text1"/>
        </w:rPr>
        <w:t xml:space="preserve">neural network model, in </w:t>
      </w:r>
      <w:r>
        <w:rPr>
          <w:bCs/>
          <w:iCs/>
          <w:color w:val="000000" w:themeColor="text1"/>
        </w:rPr>
        <w:t xml:space="preserve">that negative influence of Snq2 by Pdr5 will be greater </w:t>
      </w:r>
      <w:r>
        <w:rPr>
          <w:bCs/>
          <w:iCs/>
          <w:color w:val="000000" w:themeColor="text1"/>
        </w:rPr>
        <w:lastRenderedPageBreak/>
        <w:t>than negative influence of Pdr5</w:t>
      </w:r>
      <w:r>
        <w:rPr>
          <w:bCs/>
          <w:i/>
          <w:iCs/>
          <w:color w:val="000000" w:themeColor="text1"/>
        </w:rPr>
        <w:t xml:space="preserve"> </w:t>
      </w:r>
      <w:r>
        <w:rPr>
          <w:bCs/>
          <w:iCs/>
          <w:color w:val="000000" w:themeColor="text1"/>
        </w:rPr>
        <w:t>by Snq2 (</w:t>
      </w:r>
      <w:r>
        <w:rPr>
          <w:bCs/>
          <w:i/>
          <w:iCs/>
          <w:color w:val="000000" w:themeColor="text1"/>
        </w:rPr>
        <w:t xml:space="preserve">I = </w:t>
      </w:r>
      <w:r>
        <w:rPr>
          <w:bCs/>
          <w:iCs/>
          <w:color w:val="000000" w:themeColor="text1"/>
        </w:rPr>
        <w:t>-0.69</w:t>
      </w:r>
      <w:r>
        <w:rPr>
          <w:bCs/>
          <w:i/>
          <w:iCs/>
          <w:color w:val="000000" w:themeColor="text1"/>
        </w:rPr>
        <w:t xml:space="preserve"> </w:t>
      </w:r>
      <w:r w:rsidRPr="009D44D3">
        <w:rPr>
          <w:bCs/>
          <w:iCs/>
          <w:color w:val="000000" w:themeColor="text1"/>
        </w:rPr>
        <w:t>vs</w:t>
      </w:r>
      <w:r>
        <w:rPr>
          <w:bCs/>
          <w:i/>
          <w:iCs/>
          <w:color w:val="000000" w:themeColor="text1"/>
        </w:rPr>
        <w:t xml:space="preserve"> </w:t>
      </w:r>
      <w:r w:rsidRPr="00232D58">
        <w:rPr>
          <w:bCs/>
          <w:iCs/>
          <w:color w:val="000000" w:themeColor="text1"/>
        </w:rPr>
        <w:t>-0.</w:t>
      </w:r>
      <w:r>
        <w:rPr>
          <w:bCs/>
          <w:iCs/>
          <w:color w:val="000000" w:themeColor="text1"/>
        </w:rPr>
        <w:t>11</w:t>
      </w:r>
      <w:r>
        <w:rPr>
          <w:bCs/>
          <w:i/>
          <w:iCs/>
          <w:color w:val="000000" w:themeColor="text1"/>
        </w:rPr>
        <w:t xml:space="preserve">, </w:t>
      </w:r>
      <w:r>
        <w:rPr>
          <w:bCs/>
          <w:iCs/>
          <w:color w:val="000000" w:themeColor="text1"/>
        </w:rPr>
        <w:t xml:space="preserve">Figure 6D).  This is because a greater proportion of Snq2 would be affected by each heterodimeric interaction than would Pdr5 </w:t>
      </w:r>
      <w:r>
        <w:rPr>
          <w:bCs/>
          <w:iCs/>
          <w:color w:val="000000" w:themeColor="text1"/>
        </w:rPr>
        <w:fldChar w:fldCharType="begin" w:fldLock="1"/>
      </w:r>
      <w:r>
        <w:rPr>
          <w:bCs/>
          <w:iCs/>
          <w:color w:val="000000" w:themeColor="text1"/>
        </w:rPr>
        <w:instrText>ADDIN CSL_CITATION {"citationItems":[{"id":"ITEM-1","itemData":{"DOI":"10.15252/msb.20177532","ISSN":"1744-4292","PMID":"28705884","abstract":"Many cellular functions are mediated by protein-protein interaction networks, which are environment dependent. However, systematic measurement of interactions in diverse environments is required to better understand the relative importance of different mechanisms underlying network dynamics. To investigate environment-dependent protein complex dynamics, we used a DNA-barcode-based multiplexed protein interaction assay in Saccharomyces cerevisiae to measure in vivo abundance of 1,379 binary protein complexes under 14 environments. Many binary complexes (55%) were environment dependent, especially those involving transmembrane transporters. We observed many concerted changes around highly connected proteins, and overall network dynamics suggested that \"concerted\" protein-centered changes are prevalent. Under a diauxic shift in carbon source from glucose to ethanol, a mass-action-based model using relative mRNA levels explained an estimated 47% of the observed variance in binary complex abundance and predicted the direction of concerted binary complex changes with 88% accuracy. Thus, we provide a resource of yeast protein interaction measurements across diverse environments and illustrate the value of this resource in revealing mechanisms of network dynamics.","author":[{"dropping-particle":"","family":"Celaj","given":"Albi","non-dropping-particle":"","parse-names":false,"suffix":""},{"dropping-particle":"","family":"Schlecht","given":"Ulrich","non-dropping-particle":"","parse-names":false,"suffix":""},{"dropping-particle":"","family":"Smith","given":"Justin D","non-dropping-particle":"","parse-names":false,"suffix":""},{"dropping-particle":"","family":"Xu","given":"Weihong","non-dropping-particle":"","parse-names":false,"suffix":""},{"dropping-particle":"","family":"Suresh","given":"Sundari","non-dropping-particle":"","parse-names":false,"suffix":""},{"dropping-particle":"","family":"Miranda","given":"Molly","non-dropping-particle":"","parse-names":false,"suffix":""},{"dropping-particle":"","family":"Aparicio","given":"Ana Maria","non-dropping-particle":"","parse-names":false,"suffix":""},{"dropping-particle":"","family":"Proctor","given":"Michael","non-dropping-particle":"","parse-names":false,"suffix":""},{"dropping-particle":"","family":"Davis","given":"Ronald W","non-dropping-particle":"","parse-names":false,"suffix":""},{"dropping-particle":"","family":"Roth","given":"Frederick P","non-dropping-particle":"","parse-names":false,"suffix":""},{"dropping-particle":"","family":"St Onge","given":"Robert P","non-dropping-particle":"","parse-names":false,"suffix":""}],"container-title":"Molecular systems biology","id":"ITEM-1","issue":"7","issued":{"date-parts":[["2017","7","13"]]},"page":"934","publisher":"EMBO Press","title":"Quantitative analysis of protein interaction network dynamics in yeast.","type":"article-journal","volume":"13"},"uris":["http://www.mendeley.com/documents/?uuid=d1140cc1-f18d-38a8-9a6d-6d005afecc70"]}],"mendeley":{"formattedCitation":"(Celaj et al., 2017)","plainTextFormattedCitation":"(Celaj et al., 2017)","previouslyFormattedCitation":"(Celaj et al., 2017)"},"properties":{"noteIndex":0},"schema":"https://github.com/citation-style-language/schema/raw/master/csl-citation.json"}</w:instrText>
      </w:r>
      <w:r>
        <w:rPr>
          <w:bCs/>
          <w:iCs/>
          <w:color w:val="000000" w:themeColor="text1"/>
        </w:rPr>
        <w:fldChar w:fldCharType="separate"/>
      </w:r>
      <w:r w:rsidRPr="006E736D">
        <w:rPr>
          <w:bCs/>
          <w:iCs/>
          <w:noProof/>
          <w:color w:val="000000" w:themeColor="text1"/>
        </w:rPr>
        <w:t>(Celaj et al., 2017)</w:t>
      </w:r>
      <w:r>
        <w:rPr>
          <w:bCs/>
          <w:iCs/>
          <w:color w:val="000000" w:themeColor="text1"/>
        </w:rPr>
        <w:fldChar w:fldCharType="end"/>
      </w:r>
      <w:r>
        <w:rPr>
          <w:bCs/>
          <w:i/>
          <w:iCs/>
          <w:color w:val="000000" w:themeColor="text1"/>
        </w:rPr>
        <w:t>.</w:t>
      </w:r>
    </w:p>
    <w:p w14:paraId="4C387371" w14:textId="77777777" w:rsidR="004E19A9" w:rsidRDefault="004E19A9" w:rsidP="004E19A9">
      <w:pPr>
        <w:widowControl w:val="0"/>
        <w:autoSpaceDE w:val="0"/>
        <w:autoSpaceDN w:val="0"/>
        <w:adjustRightInd w:val="0"/>
        <w:jc w:val="both"/>
        <w:rPr>
          <w:bCs/>
          <w:iCs/>
          <w:color w:val="000000" w:themeColor="text1"/>
        </w:rPr>
      </w:pPr>
    </w:p>
    <w:p w14:paraId="2CB18D7E" w14:textId="2A862E8C" w:rsidR="004E19A9" w:rsidRDefault="002B3B75" w:rsidP="004E19A9">
      <w:pPr>
        <w:jc w:val="both"/>
        <w:rPr>
          <w:bCs/>
          <w:iCs/>
          <w:color w:val="000000" w:themeColor="text1"/>
        </w:rPr>
      </w:pPr>
      <w:r>
        <w:rPr>
          <w:bCs/>
          <w:iCs/>
          <w:color w:val="000000" w:themeColor="text1"/>
        </w:rPr>
        <w:t xml:space="preserve">Another way in which one transporter might influence the activity of another </w:t>
      </w:r>
      <w:r w:rsidR="00462962">
        <w:rPr>
          <w:bCs/>
          <w:iCs/>
          <w:color w:val="000000" w:themeColor="text1"/>
        </w:rPr>
        <w:t xml:space="preserve">is </w:t>
      </w:r>
      <w:r>
        <w:rPr>
          <w:bCs/>
          <w:iCs/>
          <w:color w:val="000000" w:themeColor="text1"/>
        </w:rPr>
        <w:t xml:space="preserve">via </w:t>
      </w:r>
      <w:r w:rsidR="00462962">
        <w:rPr>
          <w:bCs/>
          <w:iCs/>
          <w:color w:val="000000" w:themeColor="text1"/>
        </w:rPr>
        <w:t xml:space="preserve">indirect influence </w:t>
      </w:r>
      <w:r>
        <w:rPr>
          <w:bCs/>
          <w:iCs/>
          <w:color w:val="000000" w:themeColor="text1"/>
        </w:rPr>
        <w:t xml:space="preserve">on </w:t>
      </w:r>
      <w:r w:rsidR="00462962">
        <w:rPr>
          <w:bCs/>
          <w:iCs/>
          <w:color w:val="000000" w:themeColor="text1"/>
        </w:rPr>
        <w:t>transcription</w:t>
      </w:r>
      <w:r>
        <w:rPr>
          <w:bCs/>
          <w:iCs/>
          <w:color w:val="000000" w:themeColor="text1"/>
        </w:rPr>
        <w:t>al regulation</w:t>
      </w:r>
      <w:r w:rsidR="004E19A9">
        <w:rPr>
          <w:bCs/>
          <w:iCs/>
          <w:color w:val="000000" w:themeColor="text1"/>
        </w:rPr>
        <w:t xml:space="preserve">.  For example, a previous study found </w:t>
      </w:r>
      <w:r w:rsidR="00462962">
        <w:rPr>
          <w:bCs/>
          <w:iCs/>
          <w:color w:val="000000" w:themeColor="text1"/>
        </w:rPr>
        <w:t xml:space="preserve">that, </w:t>
      </w:r>
      <w:r w:rsidR="004E19A9">
        <w:rPr>
          <w:bCs/>
          <w:iCs/>
          <w:color w:val="000000" w:themeColor="text1"/>
        </w:rPr>
        <w:t xml:space="preserve">while </w:t>
      </w:r>
      <w:r w:rsidR="004E19A9">
        <w:rPr>
          <w:bCs/>
          <w:i/>
          <w:iCs/>
          <w:color w:val="000000" w:themeColor="text1"/>
        </w:rPr>
        <w:t xml:space="preserve">pdr5∆ </w:t>
      </w:r>
      <w:r w:rsidR="004E19A9">
        <w:rPr>
          <w:bCs/>
          <w:iCs/>
          <w:color w:val="000000" w:themeColor="text1"/>
        </w:rPr>
        <w:t xml:space="preserve">and </w:t>
      </w:r>
      <w:r w:rsidR="004E19A9">
        <w:rPr>
          <w:bCs/>
          <w:i/>
          <w:iCs/>
          <w:color w:val="000000" w:themeColor="text1"/>
        </w:rPr>
        <w:t xml:space="preserve">yor1∆ </w:t>
      </w:r>
      <w:r w:rsidR="004E19A9">
        <w:rPr>
          <w:bCs/>
          <w:iCs/>
          <w:color w:val="000000" w:themeColor="text1"/>
        </w:rPr>
        <w:t xml:space="preserve">each resulted in increased benomyl resistance, combining </w:t>
      </w:r>
      <w:r w:rsidR="004E19A9">
        <w:rPr>
          <w:bCs/>
          <w:i/>
          <w:iCs/>
          <w:color w:val="000000" w:themeColor="text1"/>
        </w:rPr>
        <w:t xml:space="preserve">pdr5∆yor1∆ </w:t>
      </w:r>
      <w:r w:rsidR="004E19A9">
        <w:rPr>
          <w:bCs/>
          <w:iCs/>
          <w:color w:val="000000" w:themeColor="text1"/>
        </w:rPr>
        <w:t xml:space="preserve">additionally resulted in </w:t>
      </w:r>
      <w:r w:rsidR="004E19A9">
        <w:rPr>
          <w:bCs/>
          <w:i/>
          <w:iCs/>
          <w:color w:val="000000" w:themeColor="text1"/>
        </w:rPr>
        <w:t>SNQ2</w:t>
      </w:r>
      <w:r w:rsidR="004E19A9">
        <w:rPr>
          <w:bCs/>
          <w:iCs/>
          <w:color w:val="000000" w:themeColor="text1"/>
        </w:rPr>
        <w:t xml:space="preserve"> mRNA induction </w:t>
      </w:r>
      <w:r w:rsidR="004E19A9">
        <w:rPr>
          <w:bCs/>
          <w:iCs/>
          <w:color w:val="000000" w:themeColor="text1"/>
        </w:rPr>
        <w:fldChar w:fldCharType="begin" w:fldLock="1"/>
      </w:r>
      <w:r w:rsidR="004E19A9">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E19A9">
        <w:rPr>
          <w:bCs/>
          <w:iCs/>
          <w:color w:val="000000" w:themeColor="text1"/>
        </w:rPr>
        <w:fldChar w:fldCharType="separate"/>
      </w:r>
      <w:r w:rsidR="004E19A9" w:rsidRPr="00D659A1">
        <w:rPr>
          <w:bCs/>
          <w:iCs/>
          <w:noProof/>
          <w:color w:val="000000" w:themeColor="text1"/>
        </w:rPr>
        <w:t>(Snider et al., 2013)</w:t>
      </w:r>
      <w:r w:rsidR="004E19A9">
        <w:rPr>
          <w:bCs/>
          <w:iCs/>
          <w:color w:val="000000" w:themeColor="text1"/>
        </w:rPr>
        <w:fldChar w:fldCharType="end"/>
      </w:r>
      <w:r w:rsidR="004E19A9">
        <w:rPr>
          <w:bCs/>
          <w:iCs/>
          <w:color w:val="000000" w:themeColor="text1"/>
        </w:rPr>
        <w:t xml:space="preserve">.  Similarly, </w:t>
      </w:r>
      <w:r w:rsidR="00462962">
        <w:rPr>
          <w:bCs/>
          <w:iCs/>
          <w:color w:val="000000" w:themeColor="text1"/>
        </w:rPr>
        <w:t xml:space="preserve">there is evidence for increased </w:t>
      </w:r>
      <w:r w:rsidR="004E19A9">
        <w:rPr>
          <w:bCs/>
          <w:i/>
          <w:iCs/>
          <w:color w:val="000000" w:themeColor="text1"/>
        </w:rPr>
        <w:t xml:space="preserve">PDR5 </w:t>
      </w:r>
      <w:r w:rsidR="00462962">
        <w:rPr>
          <w:bCs/>
          <w:iCs/>
          <w:color w:val="000000" w:themeColor="text1"/>
        </w:rPr>
        <w:t xml:space="preserve">transcript levels in </w:t>
      </w:r>
      <w:r w:rsidR="00462962">
        <w:rPr>
          <w:bCs/>
          <w:i/>
          <w:iCs/>
          <w:color w:val="000000" w:themeColor="text1"/>
        </w:rPr>
        <w:t>yor1∆snq2∆</w:t>
      </w:r>
      <w:r w:rsidR="004E19A9">
        <w:rPr>
          <w:bCs/>
          <w:iCs/>
          <w:color w:val="000000" w:themeColor="text1"/>
        </w:rPr>
        <w:t xml:space="preserve">, whereas the </w:t>
      </w:r>
      <w:r w:rsidR="0088541C">
        <w:rPr>
          <w:bCs/>
          <w:iCs/>
          <w:color w:val="000000" w:themeColor="text1"/>
        </w:rPr>
        <w:t xml:space="preserve">transcriptional </w:t>
      </w:r>
      <w:r w:rsidR="004E19A9">
        <w:rPr>
          <w:bCs/>
          <w:iCs/>
          <w:color w:val="000000" w:themeColor="text1"/>
        </w:rPr>
        <w:t xml:space="preserve">effects of each single knockout alone were less clear </w:t>
      </w:r>
      <w:r w:rsidR="004E19A9">
        <w:rPr>
          <w:bCs/>
          <w:iCs/>
          <w:color w:val="000000" w:themeColor="text1"/>
        </w:rPr>
        <w:fldChar w:fldCharType="begin" w:fldLock="1"/>
      </w:r>
      <w:r w:rsidR="009D0821">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4E19A9">
        <w:rPr>
          <w:bCs/>
          <w:iCs/>
          <w:color w:val="000000" w:themeColor="text1"/>
        </w:rPr>
        <w:fldChar w:fldCharType="separate"/>
      </w:r>
      <w:r w:rsidR="004E19A9" w:rsidRPr="00475457">
        <w:rPr>
          <w:bCs/>
          <w:iCs/>
          <w:noProof/>
          <w:color w:val="000000" w:themeColor="text1"/>
        </w:rPr>
        <w:t>(Kolaczkowska et al., 2008)</w:t>
      </w:r>
      <w:r w:rsidR="004E19A9">
        <w:rPr>
          <w:bCs/>
          <w:iCs/>
          <w:color w:val="000000" w:themeColor="text1"/>
        </w:rPr>
        <w:fldChar w:fldCharType="end"/>
      </w:r>
      <w:r w:rsidR="004E19A9">
        <w:rPr>
          <w:bCs/>
          <w:iCs/>
          <w:color w:val="000000" w:themeColor="text1"/>
        </w:rPr>
        <w:t>.  These multi-knockout transcriptional responses can result in complex influence effects that would not be well-captured by our original neural network, which can learn only additive influences.  Indeed,</w:t>
      </w:r>
      <w:r w:rsidR="007D1323">
        <w:rPr>
          <w:bCs/>
          <w:iCs/>
          <w:color w:val="000000" w:themeColor="text1"/>
        </w:rPr>
        <w:t xml:space="preserve"> while the additive influence model largely </w:t>
      </w:r>
      <w:r w:rsidR="00125E43">
        <w:rPr>
          <w:bCs/>
          <w:iCs/>
          <w:color w:val="000000" w:themeColor="text1"/>
        </w:rPr>
        <w:t>captured</w:t>
      </w:r>
      <w:r w:rsidR="007D1323">
        <w:rPr>
          <w:bCs/>
          <w:iCs/>
          <w:color w:val="000000" w:themeColor="text1"/>
        </w:rPr>
        <w:t xml:space="preserve"> one- and two- knockout effects, it </w:t>
      </w:r>
      <w:r w:rsidR="004E19A9">
        <w:rPr>
          <w:bCs/>
          <w:iCs/>
          <w:color w:val="000000" w:themeColor="text1"/>
        </w:rPr>
        <w:t xml:space="preserve">did not predict the extent of fluconazole resistance of the three- and four-deletion strains that showed complex positive interactions (Figure 6E).  Therefore, we extended this model by adding </w:t>
      </w:r>
      <w:r>
        <w:rPr>
          <w:bCs/>
          <w:iCs/>
          <w:color w:val="000000" w:themeColor="text1"/>
        </w:rPr>
        <w:t xml:space="preserve">a single </w:t>
      </w:r>
      <w:r w:rsidR="004E19A9">
        <w:rPr>
          <w:bCs/>
          <w:iCs/>
          <w:color w:val="000000" w:themeColor="text1"/>
        </w:rPr>
        <w:t xml:space="preserve">hidden </w:t>
      </w:r>
      <w:r>
        <w:rPr>
          <w:bCs/>
          <w:iCs/>
          <w:color w:val="000000" w:themeColor="text1"/>
        </w:rPr>
        <w:t xml:space="preserve">node between G and A layers (see Methods). This allowed the neural network to learn, should the data support it, that any of the 16 transporter genotypes can modulate a hidden activity that can in turn influence the activity of any of the 16 transporters.  Indeed, </w:t>
      </w:r>
      <w:r w:rsidR="004E19A9">
        <w:rPr>
          <w:bCs/>
          <w:iCs/>
          <w:color w:val="000000" w:themeColor="text1"/>
        </w:rPr>
        <w:t xml:space="preserve">this ‘influence mediator’ </w:t>
      </w:r>
      <w:r>
        <w:rPr>
          <w:bCs/>
          <w:iCs/>
          <w:color w:val="000000" w:themeColor="text1"/>
        </w:rPr>
        <w:t xml:space="preserve">node (which may, e.g., represent the transcription factor complex </w:t>
      </w:r>
      <w:r w:rsidRPr="005379F7">
        <w:rPr>
          <w:bCs/>
          <w:iCs/>
          <w:color w:val="000000" w:themeColor="text1"/>
        </w:rPr>
        <w:t>Pdr1/3</w:t>
      </w:r>
      <w:r>
        <w:rPr>
          <w:bCs/>
          <w:iCs/>
          <w:color w:val="000000" w:themeColor="text1"/>
        </w:rPr>
        <w:t xml:space="preserve"> known to regulate ABC transporters</w:t>
      </w:r>
      <w:r w:rsidR="00BF235A">
        <w:rPr>
          <w:bCs/>
          <w:iCs/>
          <w:color w:val="000000" w:themeColor="text1"/>
        </w:rPr>
        <w:t xml:space="preserve"> [</w:t>
      </w:r>
      <w:r w:rsidR="00BF235A" w:rsidRPr="008B4361">
        <w:rPr>
          <w:bCs/>
          <w:iCs/>
          <w:color w:val="000000" w:themeColor="text1"/>
          <w:highlight w:val="yellow"/>
        </w:rPr>
        <w:t>cite</w:t>
      </w:r>
      <w:r w:rsidR="00BF235A">
        <w:rPr>
          <w:bCs/>
          <w:iCs/>
          <w:color w:val="000000" w:themeColor="text1"/>
        </w:rPr>
        <w:t>]</w:t>
      </w:r>
      <w:r>
        <w:rPr>
          <w:bCs/>
          <w:iCs/>
          <w:color w:val="000000" w:themeColor="text1"/>
        </w:rPr>
        <w:t>)</w:t>
      </w:r>
      <w:r>
        <w:rPr>
          <w:bCs/>
          <w:i/>
          <w:iCs/>
          <w:color w:val="000000" w:themeColor="text1"/>
        </w:rPr>
        <w:t xml:space="preserve"> </w:t>
      </w:r>
      <w:r>
        <w:rPr>
          <w:bCs/>
          <w:iCs/>
          <w:color w:val="000000" w:themeColor="text1"/>
        </w:rPr>
        <w:t xml:space="preserve">allowed </w:t>
      </w:r>
      <w:r w:rsidR="004E19A9">
        <w:rPr>
          <w:bCs/>
          <w:iCs/>
          <w:color w:val="000000" w:themeColor="text1"/>
        </w:rPr>
        <w:t xml:space="preserve">the network </w:t>
      </w:r>
      <w:r>
        <w:rPr>
          <w:bCs/>
          <w:iCs/>
          <w:color w:val="000000" w:themeColor="text1"/>
        </w:rPr>
        <w:t xml:space="preserve">to </w:t>
      </w:r>
      <w:r w:rsidR="002D0742">
        <w:rPr>
          <w:bCs/>
          <w:iCs/>
          <w:color w:val="000000" w:themeColor="text1"/>
        </w:rPr>
        <w:t>capture</w:t>
      </w:r>
      <w:r w:rsidR="004E19A9">
        <w:rPr>
          <w:bCs/>
          <w:iCs/>
          <w:color w:val="000000" w:themeColor="text1"/>
        </w:rPr>
        <w:t xml:space="preserve"> the observed</w:t>
      </w:r>
      <w:r w:rsidR="004E19A9" w:rsidRPr="00650B0D">
        <w:rPr>
          <w:bCs/>
          <w:iCs/>
          <w:color w:val="000000" w:themeColor="text1"/>
        </w:rPr>
        <w:t xml:space="preserve"> fluconazole resistance for the</w:t>
      </w:r>
      <w:r w:rsidR="004E19A9">
        <w:rPr>
          <w:bCs/>
          <w:iCs/>
          <w:color w:val="000000" w:themeColor="text1"/>
        </w:rPr>
        <w:t xml:space="preserve"> surprisingly-resistant </w:t>
      </w:r>
      <w:r w:rsidR="004E19A9" w:rsidRPr="00650B0D">
        <w:rPr>
          <w:bCs/>
          <w:iCs/>
          <w:color w:val="000000" w:themeColor="text1"/>
        </w:rPr>
        <w:t>three</w:t>
      </w:r>
      <w:r w:rsidR="004E19A9">
        <w:rPr>
          <w:bCs/>
          <w:iCs/>
          <w:color w:val="000000" w:themeColor="text1"/>
        </w:rPr>
        <w:t>- and</w:t>
      </w:r>
      <w:r w:rsidR="004E19A9" w:rsidRPr="00650B0D">
        <w:rPr>
          <w:bCs/>
          <w:iCs/>
          <w:color w:val="000000" w:themeColor="text1"/>
        </w:rPr>
        <w:t xml:space="preserve"> four-knockout strains</w:t>
      </w:r>
      <w:r w:rsidR="004E19A9">
        <w:rPr>
          <w:bCs/>
          <w:iCs/>
          <w:color w:val="000000" w:themeColor="text1"/>
        </w:rPr>
        <w:t xml:space="preserve"> (Figure 6F-G).  </w:t>
      </w:r>
      <w:r>
        <w:rPr>
          <w:bCs/>
          <w:iCs/>
          <w:color w:val="000000" w:themeColor="text1"/>
        </w:rPr>
        <w:t xml:space="preserve">We confirmed that this improvement </w:t>
      </w:r>
      <w:r w:rsidR="00B44025">
        <w:rPr>
          <w:bCs/>
          <w:iCs/>
          <w:color w:val="000000" w:themeColor="text1"/>
        </w:rPr>
        <w:t xml:space="preserve">depended on </w:t>
      </w:r>
      <w:r>
        <w:rPr>
          <w:bCs/>
          <w:iCs/>
          <w:color w:val="000000" w:themeColor="text1"/>
        </w:rPr>
        <w:t>addition of this hidden node</w:t>
      </w:r>
      <w:r w:rsidR="000221C3">
        <w:rPr>
          <w:bCs/>
          <w:iCs/>
          <w:color w:val="000000" w:themeColor="text1"/>
        </w:rPr>
        <w:t xml:space="preserve"> (Figure S9 </w:t>
      </w:r>
      <w:r w:rsidR="000221C3" w:rsidRPr="00650B0D">
        <w:rPr>
          <w:bCs/>
          <w:iCs/>
          <w:color w:val="000000" w:themeColor="text1"/>
        </w:rPr>
        <w:t>B)</w:t>
      </w:r>
      <w:r w:rsidR="00B44025">
        <w:rPr>
          <w:bCs/>
          <w:iCs/>
          <w:color w:val="000000" w:themeColor="text1"/>
        </w:rPr>
        <w:t>.</w:t>
      </w:r>
    </w:p>
    <w:p w14:paraId="13A1628C" w14:textId="77777777" w:rsidR="00FC13C4" w:rsidRDefault="00FC13C4" w:rsidP="004E19A9">
      <w:pPr>
        <w:jc w:val="both"/>
        <w:rPr>
          <w:bCs/>
          <w:iCs/>
          <w:color w:val="000000" w:themeColor="text1"/>
        </w:rPr>
      </w:pPr>
    </w:p>
    <w:p w14:paraId="0C38449E" w14:textId="7BCD8F52" w:rsidR="000476A9" w:rsidRDefault="00BF235A" w:rsidP="000476A9">
      <w:pPr>
        <w:jc w:val="both"/>
        <w:rPr>
          <w:bCs/>
          <w:iCs/>
          <w:color w:val="000000" w:themeColor="text1"/>
        </w:rPr>
      </w:pPr>
      <w:r>
        <w:rPr>
          <w:bCs/>
          <w:iCs/>
          <w:color w:val="000000" w:themeColor="text1"/>
        </w:rPr>
        <w:t xml:space="preserve">We therefore hypothesized that the impact of the fluconazole-resistant quadruple mutant is explained (at last in part) by non-additive influence on transcript levels of </w:t>
      </w:r>
      <w:r w:rsidRPr="008B4361">
        <w:rPr>
          <w:bCs/>
          <w:i/>
          <w:iCs/>
          <w:color w:val="000000" w:themeColor="text1"/>
        </w:rPr>
        <w:t>PDR5</w:t>
      </w:r>
      <w:r>
        <w:rPr>
          <w:bCs/>
          <w:iCs/>
          <w:color w:val="000000" w:themeColor="text1"/>
        </w:rPr>
        <w:t>.  To test this</w:t>
      </w:r>
      <w:r w:rsidR="00B51364">
        <w:rPr>
          <w:bCs/>
          <w:iCs/>
          <w:color w:val="000000" w:themeColor="text1"/>
        </w:rPr>
        <w:t xml:space="preserve">, </w:t>
      </w:r>
      <w:r w:rsidR="004E19A9">
        <w:rPr>
          <w:bCs/>
          <w:iCs/>
          <w:color w:val="000000" w:themeColor="text1"/>
        </w:rPr>
        <w:t xml:space="preserve">we used qRT-PCR to measure </w:t>
      </w:r>
      <w:r w:rsidR="004E19A9">
        <w:rPr>
          <w:bCs/>
          <w:i/>
          <w:iCs/>
          <w:color w:val="000000" w:themeColor="text1"/>
        </w:rPr>
        <w:t xml:space="preserve">PDR5 </w:t>
      </w:r>
      <w:r w:rsidR="004E19A9">
        <w:rPr>
          <w:bCs/>
          <w:iCs/>
          <w:color w:val="000000" w:themeColor="text1"/>
        </w:rPr>
        <w:t>mRNA levels in two double-knockout strains</w:t>
      </w:r>
      <w:r w:rsidR="00D357D9">
        <w:rPr>
          <w:bCs/>
          <w:iCs/>
          <w:color w:val="000000" w:themeColor="text1"/>
        </w:rPr>
        <w:t xml:space="preserve"> </w:t>
      </w:r>
      <w:r w:rsidR="00D357D9" w:rsidRPr="00D357D9">
        <w:rPr>
          <w:bCs/>
          <w:iCs/>
          <w:color w:val="000000" w:themeColor="text1"/>
        </w:rPr>
        <w:t>–</w:t>
      </w:r>
      <w:r w:rsidR="001A4C86" w:rsidRPr="001A4C86">
        <w:rPr>
          <w:bCs/>
          <w:i/>
          <w:iCs/>
          <w:color w:val="000000" w:themeColor="text1"/>
        </w:rPr>
        <w:t xml:space="preserve"> </w:t>
      </w:r>
      <w:r w:rsidR="001A4C86">
        <w:rPr>
          <w:bCs/>
          <w:i/>
          <w:iCs/>
          <w:color w:val="000000" w:themeColor="text1"/>
        </w:rPr>
        <w:t>snq2∆yor1∆</w:t>
      </w:r>
      <w:r w:rsidR="001A4C86">
        <w:rPr>
          <w:bCs/>
          <w:iCs/>
          <w:color w:val="000000" w:themeColor="text1"/>
        </w:rPr>
        <w:t>, two transporters localized in the plasma membrane</w:t>
      </w:r>
      <w:r w:rsidR="00D357D9">
        <w:rPr>
          <w:bCs/>
          <w:iCs/>
          <w:color w:val="000000" w:themeColor="text1"/>
        </w:rPr>
        <w:t xml:space="preserve">; and </w:t>
      </w:r>
      <w:r w:rsidR="001A4C86">
        <w:rPr>
          <w:bCs/>
          <w:i/>
          <w:iCs/>
          <w:color w:val="000000" w:themeColor="text1"/>
        </w:rPr>
        <w:t>ybt1∆ycf1∆</w:t>
      </w:r>
      <w:r w:rsidR="001A4C86">
        <w:rPr>
          <w:bCs/>
          <w:iCs/>
          <w:color w:val="000000" w:themeColor="text1"/>
        </w:rPr>
        <w:t>, two transporters localized in the vacuole</w:t>
      </w:r>
      <w:r w:rsidR="001A4C86" w:rsidRPr="00D357D9">
        <w:rPr>
          <w:bCs/>
          <w:iCs/>
          <w:color w:val="000000" w:themeColor="text1"/>
        </w:rPr>
        <w:t xml:space="preserve"> </w:t>
      </w:r>
      <w:r w:rsidR="00D357D9" w:rsidRPr="00D357D9">
        <w:rPr>
          <w:bCs/>
          <w:iCs/>
          <w:color w:val="000000" w:themeColor="text1"/>
        </w:rPr>
        <w:t>–</w:t>
      </w:r>
      <w:r w:rsidR="00D357D9">
        <w:rPr>
          <w:bCs/>
          <w:iCs/>
          <w:color w:val="000000" w:themeColor="text1"/>
        </w:rPr>
        <w:t xml:space="preserve"> as well as the hyper-resistant quadruple knockout (</w:t>
      </w:r>
      <w:r w:rsidR="00D357D9" w:rsidRPr="00BA3C21">
        <w:rPr>
          <w:bCs/>
          <w:i/>
          <w:iCs/>
          <w:color w:val="000000" w:themeColor="text1"/>
        </w:rPr>
        <w:t>snq2∆yor1∆ybt1∆ycf1∆</w:t>
      </w:r>
      <w:r w:rsidR="00D357D9" w:rsidRPr="003F2124">
        <w:rPr>
          <w:bCs/>
          <w:iCs/>
          <w:color w:val="000000" w:themeColor="text1"/>
        </w:rPr>
        <w:t>)</w:t>
      </w:r>
      <w:r w:rsidR="00D357D9">
        <w:rPr>
          <w:bCs/>
          <w:iCs/>
          <w:color w:val="000000" w:themeColor="text1"/>
        </w:rPr>
        <w:t xml:space="preserve">.  </w:t>
      </w:r>
      <w:r w:rsidR="001A4C86">
        <w:rPr>
          <w:bCs/>
          <w:iCs/>
          <w:color w:val="000000" w:themeColor="text1"/>
        </w:rPr>
        <w:t xml:space="preserve">Based on modeling results, we expected </w:t>
      </w:r>
      <w:r w:rsidR="001A4C86">
        <w:rPr>
          <w:bCs/>
          <w:i/>
          <w:iCs/>
          <w:color w:val="000000" w:themeColor="text1"/>
        </w:rPr>
        <w:t>snq2∆yor1∆</w:t>
      </w:r>
      <w:r w:rsidR="001A4C86">
        <w:rPr>
          <w:bCs/>
          <w:iCs/>
          <w:color w:val="000000" w:themeColor="text1"/>
        </w:rPr>
        <w:t xml:space="preserve"> and </w:t>
      </w:r>
      <w:r w:rsidR="001A4C86">
        <w:rPr>
          <w:bCs/>
          <w:i/>
          <w:iCs/>
          <w:color w:val="000000" w:themeColor="text1"/>
        </w:rPr>
        <w:t>ybt1∆ycf1∆</w:t>
      </w:r>
      <w:r w:rsidR="000733EC">
        <w:rPr>
          <w:bCs/>
          <w:iCs/>
          <w:color w:val="000000" w:themeColor="text1"/>
        </w:rPr>
        <w:t xml:space="preserve"> </w:t>
      </w:r>
      <w:r w:rsidR="001A4C86">
        <w:rPr>
          <w:bCs/>
          <w:iCs/>
          <w:color w:val="000000" w:themeColor="text1"/>
        </w:rPr>
        <w:t xml:space="preserve">to have </w:t>
      </w:r>
      <w:r w:rsidR="00017DF1">
        <w:rPr>
          <w:bCs/>
          <w:iCs/>
          <w:color w:val="000000" w:themeColor="text1"/>
        </w:rPr>
        <w:t xml:space="preserve">only </w:t>
      </w:r>
      <w:r w:rsidR="00C9137C">
        <w:rPr>
          <w:bCs/>
          <w:iCs/>
          <w:color w:val="000000" w:themeColor="text1"/>
        </w:rPr>
        <w:t>weak</w:t>
      </w:r>
      <w:r w:rsidR="001A4C86">
        <w:rPr>
          <w:bCs/>
          <w:iCs/>
          <w:color w:val="000000" w:themeColor="text1"/>
        </w:rPr>
        <w:t xml:space="preserve"> increases in Pdr5 activity relative to the wild-type (1.27× and 1.20×, respectively), and </w:t>
      </w:r>
      <w:r w:rsidR="001A4C86" w:rsidRPr="00BA3C21">
        <w:rPr>
          <w:bCs/>
          <w:i/>
          <w:iCs/>
          <w:color w:val="000000" w:themeColor="text1"/>
        </w:rPr>
        <w:t>snq2∆yor1∆ybt1∆ycf1∆</w:t>
      </w:r>
      <w:r w:rsidR="001A4C86">
        <w:rPr>
          <w:bCs/>
          <w:iCs/>
          <w:color w:val="000000" w:themeColor="text1"/>
        </w:rPr>
        <w:t xml:space="preserve"> to have a strong increase (2.69×)</w:t>
      </w:r>
      <w:r w:rsidR="00D85CDD">
        <w:rPr>
          <w:bCs/>
          <w:iCs/>
          <w:color w:val="000000" w:themeColor="text1"/>
        </w:rPr>
        <w:t xml:space="preserve"> (Figure 6H)</w:t>
      </w:r>
      <w:r w:rsidR="001A4C86">
        <w:rPr>
          <w:bCs/>
          <w:iCs/>
          <w:color w:val="000000" w:themeColor="text1"/>
        </w:rPr>
        <w:t>.</w:t>
      </w:r>
      <w:r w:rsidR="00D85CDD">
        <w:rPr>
          <w:bCs/>
          <w:iCs/>
          <w:color w:val="000000" w:themeColor="text1"/>
        </w:rPr>
        <w:t xml:space="preserve">  Similar</w:t>
      </w:r>
      <w:r w:rsidR="00A80750">
        <w:rPr>
          <w:bCs/>
          <w:iCs/>
          <w:color w:val="000000" w:themeColor="text1"/>
        </w:rPr>
        <w:t>, but somewhat weaker</w:t>
      </w:r>
      <w:r w:rsidR="00D85CDD">
        <w:rPr>
          <w:bCs/>
          <w:iCs/>
          <w:color w:val="000000" w:themeColor="text1"/>
        </w:rPr>
        <w:t xml:space="preserve"> effects were expected when considering only ‘indirect’ influences from the hidden mediating factor</w:t>
      </w:r>
      <w:r w:rsidR="000476A9">
        <w:rPr>
          <w:bCs/>
          <w:iCs/>
          <w:color w:val="000000" w:themeColor="text1"/>
        </w:rPr>
        <w:t xml:space="preserve"> </w:t>
      </w:r>
      <w:r w:rsidR="00D85CDD">
        <w:rPr>
          <w:bCs/>
          <w:iCs/>
          <w:color w:val="000000" w:themeColor="text1"/>
        </w:rPr>
        <w:t xml:space="preserve">(1.18×, 1.06×, 2.23× for </w:t>
      </w:r>
      <w:r w:rsidR="00D85CDD">
        <w:rPr>
          <w:bCs/>
          <w:i/>
          <w:iCs/>
          <w:color w:val="000000" w:themeColor="text1"/>
        </w:rPr>
        <w:t>snq2∆yor1∆</w:t>
      </w:r>
      <w:r w:rsidR="00D85CDD" w:rsidRPr="00D85CDD">
        <w:rPr>
          <w:bCs/>
          <w:iCs/>
          <w:color w:val="000000" w:themeColor="text1"/>
        </w:rPr>
        <w:t>,</w:t>
      </w:r>
      <w:r w:rsidR="00D85CDD">
        <w:rPr>
          <w:bCs/>
          <w:iCs/>
          <w:color w:val="000000" w:themeColor="text1"/>
        </w:rPr>
        <w:t xml:space="preserve"> </w:t>
      </w:r>
      <w:r w:rsidR="00D85CDD" w:rsidRPr="00D85CDD">
        <w:rPr>
          <w:bCs/>
          <w:i/>
          <w:iCs/>
          <w:color w:val="000000" w:themeColor="text1"/>
        </w:rPr>
        <w:t>ybt1∆ycf1∆</w:t>
      </w:r>
      <w:r w:rsidR="00D85CDD">
        <w:rPr>
          <w:bCs/>
          <w:iCs/>
          <w:color w:val="000000" w:themeColor="text1"/>
        </w:rPr>
        <w:t xml:space="preserve">, and </w:t>
      </w:r>
      <w:r w:rsidR="00D85CDD" w:rsidRPr="00BA3C21">
        <w:rPr>
          <w:bCs/>
          <w:i/>
          <w:iCs/>
          <w:color w:val="000000" w:themeColor="text1"/>
        </w:rPr>
        <w:t>snq2∆yor1∆ybt1∆ycf1∆</w:t>
      </w:r>
      <w:r w:rsidR="00D85CDD">
        <w:rPr>
          <w:bCs/>
          <w:i/>
          <w:iCs/>
          <w:color w:val="000000" w:themeColor="text1"/>
        </w:rPr>
        <w:t xml:space="preserve">, </w:t>
      </w:r>
      <w:r w:rsidR="00D85CDD">
        <w:rPr>
          <w:bCs/>
          <w:iCs/>
          <w:color w:val="000000" w:themeColor="text1"/>
        </w:rPr>
        <w:t>respectively)</w:t>
      </w:r>
      <w:r w:rsidR="00AE5A3C">
        <w:rPr>
          <w:bCs/>
          <w:iCs/>
          <w:color w:val="000000" w:themeColor="text1"/>
        </w:rPr>
        <w:t xml:space="preserve"> (Figure 6H). </w:t>
      </w:r>
      <w:r w:rsidR="00B40FF4">
        <w:rPr>
          <w:bCs/>
          <w:iCs/>
          <w:color w:val="000000" w:themeColor="text1"/>
        </w:rPr>
        <w:t>Using qRT-PCR, we</w:t>
      </w:r>
      <w:r w:rsidR="004E19A9">
        <w:rPr>
          <w:bCs/>
          <w:iCs/>
          <w:color w:val="000000" w:themeColor="text1"/>
        </w:rPr>
        <w:t xml:space="preserve"> found </w:t>
      </w:r>
      <w:r w:rsidR="004E19A9">
        <w:rPr>
          <w:bCs/>
          <w:i/>
          <w:iCs/>
          <w:color w:val="000000" w:themeColor="text1"/>
        </w:rPr>
        <w:t xml:space="preserve">snq2∆yor1∆ </w:t>
      </w:r>
      <w:r w:rsidR="004E19A9">
        <w:rPr>
          <w:bCs/>
          <w:iCs/>
          <w:color w:val="000000" w:themeColor="text1"/>
        </w:rPr>
        <w:t xml:space="preserve">to have a ~1.3× increased </w:t>
      </w:r>
      <w:r w:rsidR="004E19A9">
        <w:rPr>
          <w:bCs/>
          <w:i/>
          <w:iCs/>
          <w:color w:val="000000" w:themeColor="text1"/>
        </w:rPr>
        <w:t xml:space="preserve">PDR5 </w:t>
      </w:r>
      <w:r w:rsidR="004E19A9">
        <w:rPr>
          <w:bCs/>
          <w:iCs/>
          <w:color w:val="000000" w:themeColor="text1"/>
        </w:rPr>
        <w:t xml:space="preserve">mRNA level relative to wild-type. Although this was numerically consistent with the previously-reported ~1.5× increase for </w:t>
      </w:r>
      <w:r w:rsidR="004E19A9">
        <w:rPr>
          <w:bCs/>
          <w:i/>
          <w:iCs/>
          <w:color w:val="000000" w:themeColor="text1"/>
        </w:rPr>
        <w:t xml:space="preserve">snq2∆yor1∆ </w:t>
      </w:r>
      <w:r w:rsidR="004E19A9">
        <w:rPr>
          <w:bCs/>
          <w:iCs/>
          <w:color w:val="000000" w:themeColor="text1"/>
        </w:rPr>
        <w:fldChar w:fldCharType="begin" w:fldLock="1"/>
      </w:r>
      <w:r w:rsidR="004E19A9">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4E19A9">
        <w:rPr>
          <w:bCs/>
          <w:iCs/>
          <w:color w:val="000000" w:themeColor="text1"/>
        </w:rPr>
        <w:fldChar w:fldCharType="separate"/>
      </w:r>
      <w:r w:rsidR="004E19A9" w:rsidRPr="00D659A1">
        <w:rPr>
          <w:bCs/>
          <w:iCs/>
          <w:noProof/>
          <w:color w:val="000000" w:themeColor="text1"/>
        </w:rPr>
        <w:t>(Kolaczkowska et al., 2008)</w:t>
      </w:r>
      <w:r w:rsidR="004E19A9">
        <w:rPr>
          <w:bCs/>
          <w:iCs/>
          <w:color w:val="000000" w:themeColor="text1"/>
        </w:rPr>
        <w:fldChar w:fldCharType="end"/>
      </w:r>
      <w:r w:rsidR="004E19A9">
        <w:rPr>
          <w:bCs/>
          <w:iCs/>
          <w:color w:val="000000" w:themeColor="text1"/>
        </w:rPr>
        <w:t xml:space="preserve">, </w:t>
      </w:r>
      <w:r>
        <w:rPr>
          <w:bCs/>
          <w:iCs/>
          <w:color w:val="000000" w:themeColor="text1"/>
        </w:rPr>
        <w:t xml:space="preserve">the experimentally-measured expression change did not achieve statistical significance </w:t>
      </w:r>
      <w:r w:rsidR="004E19A9">
        <w:rPr>
          <w:bCs/>
          <w:iCs/>
          <w:color w:val="000000" w:themeColor="text1"/>
        </w:rPr>
        <w:t xml:space="preserve">(p = 0.27, Figure 6H) and the previous report </w:t>
      </w:r>
      <w:r>
        <w:rPr>
          <w:bCs/>
          <w:iCs/>
          <w:color w:val="000000" w:themeColor="text1"/>
        </w:rPr>
        <w:t xml:space="preserve">of this phenomenon </w:t>
      </w:r>
      <w:r w:rsidR="004E19A9">
        <w:rPr>
          <w:bCs/>
          <w:iCs/>
          <w:color w:val="000000" w:themeColor="text1"/>
        </w:rPr>
        <w:t xml:space="preserve">did not contain a statistical test.  No evidence of increased </w:t>
      </w:r>
      <w:r w:rsidR="004E19A9" w:rsidRPr="008A3952">
        <w:rPr>
          <w:bCs/>
          <w:i/>
          <w:iCs/>
          <w:color w:val="000000" w:themeColor="text1"/>
        </w:rPr>
        <w:t>PDR5</w:t>
      </w:r>
      <w:r w:rsidR="004E19A9">
        <w:rPr>
          <w:bCs/>
          <w:iCs/>
          <w:color w:val="000000" w:themeColor="text1"/>
        </w:rPr>
        <w:t xml:space="preserve"> mRNA levels in the </w:t>
      </w:r>
      <w:r w:rsidR="004E19A9">
        <w:rPr>
          <w:bCs/>
          <w:i/>
          <w:iCs/>
          <w:color w:val="000000" w:themeColor="text1"/>
        </w:rPr>
        <w:t xml:space="preserve">ybt1∆ycf1∆ </w:t>
      </w:r>
      <w:r w:rsidR="004E19A9" w:rsidRPr="000349EA">
        <w:rPr>
          <w:bCs/>
          <w:iCs/>
          <w:color w:val="000000" w:themeColor="text1"/>
        </w:rPr>
        <w:t>strain</w:t>
      </w:r>
      <w:r w:rsidR="004E19A9">
        <w:rPr>
          <w:bCs/>
          <w:i/>
          <w:iCs/>
          <w:color w:val="000000" w:themeColor="text1"/>
        </w:rPr>
        <w:t xml:space="preserve"> </w:t>
      </w:r>
      <w:r w:rsidR="004E19A9">
        <w:rPr>
          <w:bCs/>
          <w:iCs/>
          <w:color w:val="000000" w:themeColor="text1"/>
        </w:rPr>
        <w:t>was observed</w:t>
      </w:r>
      <w:r w:rsidR="004E19A9">
        <w:rPr>
          <w:bCs/>
          <w:i/>
          <w:iCs/>
          <w:color w:val="000000" w:themeColor="text1"/>
        </w:rPr>
        <w:t xml:space="preserve"> </w:t>
      </w:r>
      <w:r w:rsidR="004E19A9">
        <w:rPr>
          <w:bCs/>
          <w:iCs/>
          <w:color w:val="000000" w:themeColor="text1"/>
        </w:rPr>
        <w:t xml:space="preserve">(0.9 fold expression, p = 0.69, Figure 6H).  More persuasively, we found that </w:t>
      </w:r>
      <w:r w:rsidR="004E19A9" w:rsidRPr="00BA3C21">
        <w:rPr>
          <w:bCs/>
          <w:i/>
          <w:iCs/>
          <w:color w:val="000000" w:themeColor="text1"/>
        </w:rPr>
        <w:t xml:space="preserve">PDR5 </w:t>
      </w:r>
      <w:r w:rsidR="004E19A9" w:rsidRPr="00BA3C21">
        <w:rPr>
          <w:bCs/>
          <w:iCs/>
          <w:color w:val="000000" w:themeColor="text1"/>
        </w:rPr>
        <w:t>mR</w:t>
      </w:r>
      <w:r w:rsidR="004E19A9">
        <w:rPr>
          <w:bCs/>
          <w:iCs/>
          <w:color w:val="000000" w:themeColor="text1"/>
        </w:rPr>
        <w:t xml:space="preserve">NA levels were significantly higher </w:t>
      </w:r>
      <w:r w:rsidR="004E19A9" w:rsidRPr="00BA3C21">
        <w:rPr>
          <w:bCs/>
          <w:iCs/>
          <w:color w:val="000000" w:themeColor="text1"/>
        </w:rPr>
        <w:t xml:space="preserve">in </w:t>
      </w:r>
      <w:r w:rsidR="004E19A9" w:rsidRPr="00BA3C21">
        <w:rPr>
          <w:bCs/>
          <w:i/>
          <w:iCs/>
          <w:color w:val="000000" w:themeColor="text1"/>
        </w:rPr>
        <w:t xml:space="preserve">snq2∆yor1∆ybt1∆ycf1∆ </w:t>
      </w:r>
      <w:r w:rsidR="004E19A9">
        <w:rPr>
          <w:bCs/>
          <w:iCs/>
          <w:color w:val="000000" w:themeColor="text1"/>
        </w:rPr>
        <w:t>than in wild type</w:t>
      </w:r>
      <w:r w:rsidR="004E19A9" w:rsidRPr="00BA3C21">
        <w:rPr>
          <w:bCs/>
          <w:iCs/>
          <w:color w:val="000000" w:themeColor="text1"/>
        </w:rPr>
        <w:t xml:space="preserve"> (</w:t>
      </w:r>
      <w:r w:rsidR="004E19A9">
        <w:rPr>
          <w:bCs/>
          <w:iCs/>
          <w:color w:val="000000" w:themeColor="text1"/>
        </w:rPr>
        <w:t xml:space="preserve">2.1× increase; </w:t>
      </w:r>
      <w:r w:rsidR="004E19A9" w:rsidRPr="00BA3C21">
        <w:rPr>
          <w:bCs/>
          <w:i/>
          <w:iCs/>
          <w:color w:val="000000" w:themeColor="text1"/>
        </w:rPr>
        <w:t>p</w:t>
      </w:r>
      <w:r w:rsidR="004E19A9" w:rsidRPr="00BA3C21">
        <w:rPr>
          <w:bCs/>
          <w:iCs/>
          <w:color w:val="000000" w:themeColor="text1"/>
        </w:rPr>
        <w:t xml:space="preserve"> = </w:t>
      </w:r>
      <w:r w:rsidR="004E19A9">
        <w:rPr>
          <w:bCs/>
          <w:iCs/>
          <w:color w:val="000000" w:themeColor="text1"/>
        </w:rPr>
        <w:t>0.032; Figure 6H</w:t>
      </w:r>
      <w:r w:rsidR="004E19A9" w:rsidRPr="00BA3C21">
        <w:rPr>
          <w:bCs/>
          <w:iCs/>
          <w:color w:val="000000" w:themeColor="text1"/>
        </w:rPr>
        <w:t>).</w:t>
      </w:r>
      <w:r w:rsidR="000476A9" w:rsidRPr="000476A9">
        <w:rPr>
          <w:bCs/>
          <w:iCs/>
          <w:color w:val="000000" w:themeColor="text1"/>
        </w:rPr>
        <w:t xml:space="preserve"> </w:t>
      </w:r>
      <w:r w:rsidR="000476A9">
        <w:rPr>
          <w:bCs/>
          <w:iCs/>
          <w:color w:val="000000" w:themeColor="text1"/>
        </w:rPr>
        <w:t xml:space="preserve">  </w:t>
      </w:r>
      <w:r w:rsidR="00E803AF">
        <w:rPr>
          <w:bCs/>
          <w:iCs/>
          <w:color w:val="000000" w:themeColor="text1"/>
        </w:rPr>
        <w:t xml:space="preserve">Overall, </w:t>
      </w:r>
      <w:r>
        <w:rPr>
          <w:bCs/>
          <w:iCs/>
          <w:color w:val="000000" w:themeColor="text1"/>
        </w:rPr>
        <w:t xml:space="preserve">the observed </w:t>
      </w:r>
      <w:r w:rsidRPr="005379F7">
        <w:rPr>
          <w:bCs/>
          <w:i/>
          <w:iCs/>
          <w:color w:val="000000" w:themeColor="text1"/>
        </w:rPr>
        <w:t>PDR5</w:t>
      </w:r>
      <w:r>
        <w:rPr>
          <w:bCs/>
          <w:iCs/>
          <w:color w:val="000000" w:themeColor="text1"/>
        </w:rPr>
        <w:t xml:space="preserve"> </w:t>
      </w:r>
      <w:r w:rsidR="00E803AF">
        <w:rPr>
          <w:bCs/>
          <w:iCs/>
          <w:color w:val="000000" w:themeColor="text1"/>
        </w:rPr>
        <w:t>expression</w:t>
      </w:r>
      <w:r w:rsidR="000476A9">
        <w:rPr>
          <w:bCs/>
          <w:iCs/>
          <w:color w:val="000000" w:themeColor="text1"/>
        </w:rPr>
        <w:t xml:space="preserve"> </w:t>
      </w:r>
      <w:r>
        <w:rPr>
          <w:bCs/>
          <w:iCs/>
          <w:color w:val="000000" w:themeColor="text1"/>
        </w:rPr>
        <w:t xml:space="preserve">changes </w:t>
      </w:r>
      <w:r w:rsidR="000476A9">
        <w:rPr>
          <w:bCs/>
          <w:iCs/>
          <w:color w:val="000000" w:themeColor="text1"/>
        </w:rPr>
        <w:t>were consistent with the relative activity expected from the neural network model.</w:t>
      </w:r>
    </w:p>
    <w:p w14:paraId="4D712490" w14:textId="77777777" w:rsidR="004E19A9" w:rsidRDefault="004E19A9" w:rsidP="004E19A9">
      <w:pPr>
        <w:jc w:val="both"/>
        <w:rPr>
          <w:bCs/>
          <w:iCs/>
          <w:color w:val="000000" w:themeColor="text1"/>
        </w:rPr>
      </w:pPr>
    </w:p>
    <w:p w14:paraId="08949809" w14:textId="03F9C381" w:rsidR="004E19A9" w:rsidRPr="000E4043" w:rsidRDefault="004E19A9" w:rsidP="004E19A9">
      <w:pPr>
        <w:jc w:val="both"/>
        <w:rPr>
          <w:bCs/>
          <w:iCs/>
          <w:color w:val="000000" w:themeColor="text1"/>
        </w:rPr>
      </w:pPr>
      <w:r>
        <w:rPr>
          <w:bCs/>
          <w:iCs/>
          <w:color w:val="000000" w:themeColor="text1"/>
        </w:rPr>
        <w:t xml:space="preserve">Taken together, these </w:t>
      </w:r>
      <w:r w:rsidR="00BF235A">
        <w:rPr>
          <w:bCs/>
          <w:iCs/>
          <w:color w:val="000000" w:themeColor="text1"/>
        </w:rPr>
        <w:t xml:space="preserve">results </w:t>
      </w:r>
      <w:r>
        <w:rPr>
          <w:bCs/>
          <w:iCs/>
          <w:color w:val="000000" w:themeColor="text1"/>
        </w:rPr>
        <w:t xml:space="preserve">support </w:t>
      </w:r>
      <w:r w:rsidR="00BF235A">
        <w:rPr>
          <w:bCs/>
          <w:iCs/>
          <w:color w:val="000000" w:themeColor="text1"/>
        </w:rPr>
        <w:t xml:space="preserve">the idea that both of </w:t>
      </w:r>
      <w:r>
        <w:rPr>
          <w:bCs/>
          <w:iCs/>
          <w:color w:val="000000" w:themeColor="text1"/>
        </w:rPr>
        <w:t xml:space="preserve">two different </w:t>
      </w:r>
      <w:r w:rsidR="00BF235A">
        <w:rPr>
          <w:bCs/>
          <w:iCs/>
          <w:color w:val="000000" w:themeColor="text1"/>
        </w:rPr>
        <w:t xml:space="preserve">influence </w:t>
      </w:r>
      <w:r>
        <w:rPr>
          <w:bCs/>
          <w:iCs/>
          <w:color w:val="000000" w:themeColor="text1"/>
        </w:rPr>
        <w:t>mechanisms</w:t>
      </w:r>
      <w:r w:rsidR="00BF235A">
        <w:rPr>
          <w:bCs/>
          <w:iCs/>
          <w:color w:val="000000" w:themeColor="text1"/>
        </w:rPr>
        <w:t xml:space="preserve"> are occurring : </w:t>
      </w:r>
      <w:r>
        <w:rPr>
          <w:bCs/>
          <w:iCs/>
          <w:color w:val="000000" w:themeColor="text1"/>
        </w:rPr>
        <w:t xml:space="preserve">one in which deletion of </w:t>
      </w:r>
      <w:r>
        <w:rPr>
          <w:bCs/>
          <w:i/>
          <w:iCs/>
          <w:color w:val="000000" w:themeColor="text1"/>
        </w:rPr>
        <w:t>snq2∆</w:t>
      </w:r>
      <w:r>
        <w:rPr>
          <w:bCs/>
          <w:iCs/>
          <w:color w:val="000000" w:themeColor="text1"/>
        </w:rPr>
        <w:t xml:space="preserve"> and </w:t>
      </w:r>
      <w:r>
        <w:rPr>
          <w:bCs/>
          <w:i/>
          <w:iCs/>
          <w:color w:val="000000" w:themeColor="text1"/>
        </w:rPr>
        <w:t xml:space="preserve">yor1∆ </w:t>
      </w:r>
      <w:r>
        <w:rPr>
          <w:bCs/>
          <w:iCs/>
          <w:color w:val="000000" w:themeColor="text1"/>
        </w:rPr>
        <w:t xml:space="preserve">can relieve direct physical inhibition of Pdr5, </w:t>
      </w:r>
      <w:r>
        <w:rPr>
          <w:bCs/>
          <w:iCs/>
          <w:color w:val="000000" w:themeColor="text1"/>
        </w:rPr>
        <w:lastRenderedPageBreak/>
        <w:t xml:space="preserve">and another in which deletion of four genes </w:t>
      </w:r>
      <w:r w:rsidR="009D798E">
        <w:rPr>
          <w:bCs/>
          <w:iCs/>
          <w:color w:val="000000" w:themeColor="text1"/>
        </w:rPr>
        <w:t>can (via an unknown mechanism) non-additively increase</w:t>
      </w:r>
      <w:r>
        <w:rPr>
          <w:bCs/>
          <w:iCs/>
          <w:color w:val="000000" w:themeColor="text1"/>
        </w:rPr>
        <w:t xml:space="preserve"> </w:t>
      </w:r>
      <w:r>
        <w:rPr>
          <w:bCs/>
          <w:i/>
          <w:iCs/>
          <w:color w:val="000000" w:themeColor="text1"/>
        </w:rPr>
        <w:t xml:space="preserve">PDR5 </w:t>
      </w:r>
      <w:r>
        <w:rPr>
          <w:bCs/>
          <w:iCs/>
          <w:color w:val="000000" w:themeColor="text1"/>
        </w:rPr>
        <w:t>expression.</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19"/>
      <w:commentRangeStart w:id="20"/>
      <w:r w:rsidRPr="00233F15">
        <w:rPr>
          <w:b/>
          <w:bCs/>
          <w:iCs/>
          <w:color w:val="000000" w:themeColor="text1"/>
          <w:sz w:val="28"/>
        </w:rPr>
        <w:t>Discussion</w:t>
      </w:r>
      <w:commentRangeEnd w:id="19"/>
      <w:r w:rsidR="009833C3">
        <w:rPr>
          <w:rStyle w:val="CommentReference"/>
          <w:rFonts w:asciiTheme="minorHAnsi" w:hAnsiTheme="minorHAnsi" w:cstheme="minorBidi"/>
        </w:rPr>
        <w:commentReference w:id="19"/>
      </w:r>
      <w:commentRangeEnd w:id="20"/>
      <w:r w:rsidR="00F1038E">
        <w:rPr>
          <w:rStyle w:val="CommentReference"/>
          <w:rFonts w:asciiTheme="minorHAnsi" w:hAnsiTheme="minorHAnsi" w:cstheme="minorBidi"/>
        </w:rPr>
        <w:commentReference w:id="20"/>
      </w:r>
    </w:p>
    <w:p w14:paraId="017ADB32" w14:textId="759AC4AF" w:rsidR="008562C9" w:rsidRDefault="008562C9" w:rsidP="008562C9">
      <w:pPr>
        <w:jc w:val="both"/>
        <w:outlineLvl w:val="0"/>
        <w:rPr>
          <w:bCs/>
          <w:iCs/>
          <w:color w:val="000000" w:themeColor="text1"/>
        </w:rPr>
      </w:pPr>
      <w:r>
        <w:rPr>
          <w:bCs/>
          <w:iCs/>
          <w:color w:val="000000" w:themeColor="text1"/>
        </w:rPr>
        <w:t>Here we presented an implementation of XGA</w:t>
      </w:r>
      <w:ins w:id="21" w:author="Albi Celaj" w:date="2019-03-11T18:26:00Z">
        <w:r w:rsidR="008B4361">
          <w:rPr>
            <w:bCs/>
            <w:iCs/>
            <w:color w:val="000000" w:themeColor="text1"/>
          </w:rPr>
          <w:t>,</w:t>
        </w:r>
      </w:ins>
      <w:r w:rsidR="009D798E">
        <w:rPr>
          <w:bCs/>
          <w:iCs/>
          <w:color w:val="000000" w:themeColor="text1"/>
        </w:rPr>
        <w:t xml:space="preserve"> which went beyond one- and two-gene genetic analysis to provide </w:t>
      </w:r>
      <w:r>
        <w:rPr>
          <w:bCs/>
          <w:iCs/>
          <w:color w:val="000000" w:themeColor="text1"/>
        </w:rPr>
        <w:t>profil</w:t>
      </w:r>
      <w:r w:rsidR="009D798E">
        <w:rPr>
          <w:bCs/>
          <w:iCs/>
          <w:color w:val="000000" w:themeColor="text1"/>
        </w:rPr>
        <w:t>e the phenotypic impact of high-order combinatorial perturbations</w:t>
      </w:r>
      <w:r>
        <w:rPr>
          <w:bCs/>
          <w:iCs/>
          <w:color w:val="000000" w:themeColor="text1"/>
        </w:rPr>
        <w:t xml:space="preserve">.  </w:t>
      </w:r>
      <w:r w:rsidR="009D798E">
        <w:rPr>
          <w:bCs/>
          <w:iCs/>
          <w:color w:val="000000" w:themeColor="text1"/>
        </w:rPr>
        <w:t xml:space="preserve">Applying </w:t>
      </w:r>
      <w:r>
        <w:rPr>
          <w:bCs/>
          <w:iCs/>
          <w:color w:val="000000" w:themeColor="text1"/>
        </w:rPr>
        <w:t xml:space="preserve">XGA </w:t>
      </w:r>
      <w:r w:rsidR="009D798E">
        <w:rPr>
          <w:bCs/>
          <w:iCs/>
          <w:color w:val="000000" w:themeColor="text1"/>
        </w:rPr>
        <w:t xml:space="preserve">to </w:t>
      </w:r>
      <w:r>
        <w:rPr>
          <w:bCs/>
          <w:iCs/>
          <w:color w:val="000000" w:themeColor="text1"/>
        </w:rPr>
        <w:t xml:space="preserve">16 ABC transporters uncovered complex genetic phenomena that were not evident from </w:t>
      </w:r>
      <w:r w:rsidR="009D798E">
        <w:rPr>
          <w:bCs/>
          <w:iCs/>
          <w:color w:val="000000" w:themeColor="text1"/>
        </w:rPr>
        <w:t xml:space="preserve">single and lower-order </w:t>
      </w:r>
      <w:r>
        <w:rPr>
          <w:bCs/>
          <w:iCs/>
          <w:color w:val="000000" w:themeColor="text1"/>
        </w:rPr>
        <w:t>gene knockout effects</w:t>
      </w:r>
      <w:r w:rsidR="009D798E">
        <w:rPr>
          <w:bCs/>
          <w:iCs/>
          <w:color w:val="000000" w:themeColor="text1"/>
        </w:rPr>
        <w:t xml:space="preserve"> and yielded objectively-learned </w:t>
      </w:r>
      <w:r>
        <w:rPr>
          <w:bCs/>
          <w:iCs/>
          <w:color w:val="000000" w:themeColor="text1"/>
        </w:rPr>
        <w:t>functional system models of ABC transporters</w:t>
      </w:r>
      <w:r>
        <w:t xml:space="preserve">. </w:t>
      </w:r>
      <w:r>
        <w:rPr>
          <w:bCs/>
          <w:iCs/>
          <w:color w:val="000000" w:themeColor="text1"/>
        </w:rPr>
        <w:t xml:space="preserve">Broadly, we illustrate the potential for carrying out XGA in </w:t>
      </w:r>
      <w:r w:rsidRPr="00233F15">
        <w:rPr>
          <w:bCs/>
          <w:iCs/>
          <w:color w:val="000000" w:themeColor="text1"/>
        </w:rPr>
        <w:t xml:space="preserve">other </w:t>
      </w:r>
      <w:r>
        <w:rPr>
          <w:bCs/>
          <w:iCs/>
          <w:color w:val="000000" w:themeColor="text1"/>
        </w:rPr>
        <w:t>sets of functionally-related genes.</w:t>
      </w:r>
    </w:p>
    <w:p w14:paraId="6137CEA6" w14:textId="1A89817D" w:rsidR="008562C9" w:rsidRDefault="008562C9" w:rsidP="008562C9">
      <w:pPr>
        <w:jc w:val="both"/>
        <w:outlineLvl w:val="0"/>
        <w:rPr>
          <w:ins w:id="22" w:author="Frederick Roth" w:date="2019-03-11T18:06:00Z"/>
          <w:bCs/>
          <w:iCs/>
          <w:color w:val="000000" w:themeColor="text1"/>
        </w:rPr>
      </w:pPr>
    </w:p>
    <w:p w14:paraId="7173C097" w14:textId="4A9CC34F" w:rsidR="00C36724" w:rsidRPr="00C36724" w:rsidRDefault="002D1D2B" w:rsidP="00C36724">
      <w:pPr>
        <w:jc w:val="both"/>
        <w:outlineLvl w:val="0"/>
        <w:rPr>
          <w:ins w:id="23" w:author="Albi Celaj" w:date="2019-03-14T11:26:00Z"/>
          <w:bCs/>
          <w:iCs/>
          <w:color w:val="000000" w:themeColor="text1"/>
        </w:rPr>
      </w:pPr>
      <w:del w:id="24" w:author="Albi Celaj" w:date="2019-03-13T16:47:00Z">
        <w:r w:rsidDel="009A1234">
          <w:rPr>
            <w:bCs/>
            <w:iCs/>
            <w:color w:val="000000" w:themeColor="text1"/>
          </w:rPr>
          <w:delText>Here</w:delText>
        </w:r>
      </w:del>
      <w:del w:id="25" w:author="Albi Celaj" w:date="2019-03-13T17:09:00Z">
        <w:r w:rsidDel="00F556CF">
          <w:rPr>
            <w:bCs/>
            <w:iCs/>
            <w:color w:val="000000" w:themeColor="text1"/>
          </w:rPr>
          <w:delText xml:space="preserve"> </w:delText>
        </w:r>
      </w:del>
      <w:ins w:id="26" w:author="Albi Celaj" w:date="2019-03-13T17:09:00Z">
        <w:r w:rsidR="00F556CF">
          <w:rPr>
            <w:bCs/>
            <w:iCs/>
            <w:color w:val="000000" w:themeColor="text1"/>
          </w:rPr>
          <w:t>In this yeast study</w:t>
        </w:r>
      </w:ins>
      <w:del w:id="27" w:author="Albi Celaj" w:date="2019-03-13T17:09:00Z">
        <w:r w:rsidDel="00F556CF">
          <w:rPr>
            <w:bCs/>
            <w:iCs/>
            <w:color w:val="000000" w:themeColor="text1"/>
          </w:rPr>
          <w:delText>we systematically model</w:delText>
        </w:r>
      </w:del>
      <w:del w:id="28" w:author="Albi Celaj" w:date="2019-03-13T16:50:00Z">
        <w:r w:rsidDel="009A1234">
          <w:rPr>
            <w:bCs/>
            <w:iCs/>
            <w:color w:val="000000" w:themeColor="text1"/>
          </w:rPr>
          <w:delText>ed</w:delText>
        </w:r>
      </w:del>
      <w:del w:id="29" w:author="Albi Celaj" w:date="2019-03-13T17:09:00Z">
        <w:r w:rsidDel="00F556CF">
          <w:rPr>
            <w:bCs/>
            <w:iCs/>
            <w:color w:val="000000" w:themeColor="text1"/>
          </w:rPr>
          <w:delText xml:space="preserve"> influence of ABC transporters on one another in yeast. </w:delText>
        </w:r>
      </w:del>
      <w:ins w:id="30" w:author="Albi Celaj" w:date="2019-03-13T16:51:00Z">
        <w:r w:rsidR="009A1234">
          <w:rPr>
            <w:bCs/>
            <w:iCs/>
            <w:color w:val="000000" w:themeColor="text1"/>
          </w:rPr>
          <w:t xml:space="preserve">, all </w:t>
        </w:r>
      </w:ins>
      <w:ins w:id="31" w:author="Albi Celaj" w:date="2019-03-13T16:52:00Z">
        <w:r w:rsidR="009A1234">
          <w:rPr>
            <w:bCs/>
            <w:iCs/>
            <w:color w:val="000000" w:themeColor="text1"/>
          </w:rPr>
          <w:t xml:space="preserve">supported </w:t>
        </w:r>
      </w:ins>
      <w:ins w:id="32" w:author="Albi Celaj" w:date="2019-03-13T16:51:00Z">
        <w:r w:rsidR="009A1234">
          <w:rPr>
            <w:bCs/>
            <w:iCs/>
            <w:color w:val="000000" w:themeColor="text1"/>
          </w:rPr>
          <w:t>relationships by which one ABC transporter</w:t>
        </w:r>
      </w:ins>
      <w:ins w:id="33" w:author="Albi Celaj" w:date="2019-03-13T16:52:00Z">
        <w:r w:rsidR="009A1234">
          <w:rPr>
            <w:bCs/>
            <w:iCs/>
            <w:color w:val="000000" w:themeColor="text1"/>
          </w:rPr>
          <w:t xml:space="preserve"> may influence another were negative.  </w:t>
        </w:r>
      </w:ins>
      <w:r w:rsidRPr="00944FDF">
        <w:rPr>
          <w:bCs/>
          <w:iCs/>
          <w:color w:val="000000" w:themeColor="text1"/>
        </w:rPr>
        <w:t xml:space="preserve">Interestingly, </w:t>
      </w:r>
      <w:r>
        <w:rPr>
          <w:bCs/>
          <w:iCs/>
          <w:color w:val="000000" w:themeColor="text1"/>
        </w:rPr>
        <w:t xml:space="preserve">there is also evidence for </w:t>
      </w:r>
      <w:del w:id="34" w:author="Albi Celaj" w:date="2019-03-13T17:01:00Z">
        <w:r w:rsidDel="00AC4E12">
          <w:rPr>
            <w:bCs/>
            <w:iCs/>
            <w:color w:val="000000" w:themeColor="text1"/>
          </w:rPr>
          <w:delText>complex</w:delText>
        </w:r>
        <w:r w:rsidRPr="00944FDF" w:rsidDel="00AC4E12">
          <w:rPr>
            <w:bCs/>
            <w:iCs/>
            <w:color w:val="000000" w:themeColor="text1"/>
          </w:rPr>
          <w:delText xml:space="preserve"> </w:delText>
        </w:r>
      </w:del>
      <w:ins w:id="35" w:author="Albi Celaj" w:date="2019-03-13T16:48:00Z">
        <w:r w:rsidR="009A1234">
          <w:rPr>
            <w:bCs/>
            <w:iCs/>
            <w:color w:val="000000" w:themeColor="text1"/>
          </w:rPr>
          <w:t xml:space="preserve">negative </w:t>
        </w:r>
      </w:ins>
      <w:r w:rsidRPr="00944FDF">
        <w:rPr>
          <w:bCs/>
          <w:iCs/>
          <w:color w:val="000000" w:themeColor="text1"/>
        </w:rPr>
        <w:t>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Dubin-Johnson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An analogous </w:t>
      </w:r>
      <w:r>
        <w:rPr>
          <w:bCs/>
          <w:iCs/>
          <w:color w:val="000000" w:themeColor="text1"/>
        </w:rPr>
        <w:t>XGA</w:t>
      </w:r>
      <w:r w:rsidRPr="00944FDF">
        <w:rPr>
          <w:bCs/>
          <w:iCs/>
          <w:color w:val="000000" w:themeColor="text1"/>
        </w:rPr>
        <w:t xml:space="preserve"> of human ABC transporters </w:t>
      </w:r>
      <w:r>
        <w:rPr>
          <w:bCs/>
          <w:iCs/>
          <w:color w:val="000000" w:themeColor="text1"/>
        </w:rPr>
        <w:t xml:space="preserve">could yield </w:t>
      </w:r>
      <w:r w:rsidRPr="00944FDF">
        <w:rPr>
          <w:bCs/>
          <w:iCs/>
          <w:color w:val="000000" w:themeColor="text1"/>
        </w:rPr>
        <w:t xml:space="preserve">better understanding of their roles not only in </w:t>
      </w:r>
      <w:r>
        <w:rPr>
          <w:bCs/>
          <w:iCs/>
          <w:color w:val="000000" w:themeColor="text1"/>
        </w:rPr>
        <w:t xml:space="preserve">the </w:t>
      </w:r>
      <w:r w:rsidRPr="00944FDF">
        <w:rPr>
          <w:bCs/>
          <w:iCs/>
          <w:color w:val="000000" w:themeColor="text1"/>
        </w:rPr>
        <w:t xml:space="preserve">drug response and chemotherapeutic resistance, but in numerous diseases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w:t>
      </w:r>
      <w:ins w:id="36" w:author="Albi Celaj" w:date="2019-03-13T16:49:00Z">
        <w:r w:rsidR="009A1234">
          <w:rPr>
            <w:bCs/>
            <w:iCs/>
            <w:color w:val="000000" w:themeColor="text1"/>
          </w:rPr>
          <w:t xml:space="preserve"> </w:t>
        </w:r>
      </w:ins>
      <w:ins w:id="37" w:author="Albi Celaj" w:date="2019-03-14T11:20:00Z">
        <w:r w:rsidR="00C36724">
          <w:rPr>
            <w:bCs/>
            <w:iCs/>
            <w:color w:val="000000" w:themeColor="text1"/>
          </w:rPr>
          <w:t>H</w:t>
        </w:r>
      </w:ins>
      <w:ins w:id="38" w:author="Albi Celaj" w:date="2019-03-14T11:19:00Z">
        <w:r w:rsidR="00C36724">
          <w:rPr>
            <w:bCs/>
            <w:iCs/>
            <w:color w:val="000000" w:themeColor="text1"/>
          </w:rPr>
          <w:t>owever, ther</w:t>
        </w:r>
      </w:ins>
      <w:ins w:id="39" w:author="Albi Celaj" w:date="2019-03-14T11:20:00Z">
        <w:r w:rsidR="00C36724">
          <w:rPr>
            <w:bCs/>
            <w:iCs/>
            <w:color w:val="000000" w:themeColor="text1"/>
          </w:rPr>
          <w:t xml:space="preserve">e is also evidence that mammalian ABC transporters can positively influence each other.  For example, </w:t>
        </w:r>
      </w:ins>
      <w:ins w:id="40" w:author="Albi Celaj" w:date="2019-03-14T11:21:00Z">
        <w:r w:rsidR="00C36724">
          <w:rPr>
            <w:bCs/>
            <w:iCs/>
            <w:color w:val="000000" w:themeColor="text1"/>
          </w:rPr>
          <w:t>ABCA12</w:t>
        </w:r>
      </w:ins>
      <w:r w:rsidR="00C36724">
        <w:rPr>
          <w:bCs/>
          <w:iCs/>
          <w:color w:val="000000" w:themeColor="text1"/>
        </w:rPr>
        <w:t xml:space="preserve"> </w:t>
      </w:r>
      <w:ins w:id="41" w:author="Albi Celaj" w:date="2019-03-14T11:23:00Z">
        <w:r w:rsidR="00C36724">
          <w:rPr>
            <w:bCs/>
            <w:iCs/>
            <w:color w:val="000000" w:themeColor="text1"/>
          </w:rPr>
          <w:t>improves the</w:t>
        </w:r>
      </w:ins>
      <w:ins w:id="42" w:author="Albi Celaj" w:date="2019-03-14T11:21:00Z">
        <w:r w:rsidR="00C36724">
          <w:rPr>
            <w:bCs/>
            <w:iCs/>
            <w:color w:val="000000" w:themeColor="text1"/>
          </w:rPr>
          <w:t xml:space="preserve"> stability and abundance of ABCA1 </w:t>
        </w:r>
      </w:ins>
      <w:r w:rsidR="00C36724">
        <w:rPr>
          <w:bCs/>
          <w:iCs/>
          <w:color w:val="000000" w:themeColor="text1"/>
        </w:rPr>
        <w:fldChar w:fldCharType="begin" w:fldLock="1"/>
      </w:r>
      <w:r w:rsidR="008E5E1C">
        <w:rPr>
          <w:bCs/>
          <w:iCs/>
          <w:color w:val="000000" w:themeColor="text1"/>
        </w:rPr>
        <w:instrText>ADDIN CSL_CITATION {"citationItems":[{"id":"ITEM-1","itemData":{"DOI":"10.1016/j.cmet.2013.07.003","ISSN":"15504131","PMID":"23931754","abstract":"ABCA12 is involved in the transport of ceramides in skin, but it may play a wider role in lipid metabolism. We show that, in Abca12-deficient macrophages, cholesterol efflux failed to respond to activation with LXR agonists. Abca12 deficiency caused a reduction in the abundance of Abca1, Abcg1, and Lxrβ. Overexpression of Lxrβ reversed the effects. Mechanistically, Abca12 deficiency did not affect expression of genes involved in cholesterol metabolism. Instead, a physical association between Abca1, Abca12, and Lxrβ proteins was established. Abca12 deficiency enhanced interaction between Abca1 and Lxrβ and the degradation of Abca1. Overexpression of ABCA12 in HeLa-ABCA1 cells increased the abundance and stability of ABCA1. Abca12 deficiency caused an accumulation of cholesterol in macrophages and the formation of foam cells, impaired reverse cholesterol transport in vivo, and increased the development of atherosclerosis in irradiated Apoe(-/-) mice reconstituted with Apoe(-/-)Abca12(-/-) bone marrow. Thus, ABCA12 regulates the cellular cholesterol metabolism via an LXRβ-dependent posttranscriptional mechanism.","author":[{"dropping-particle":"","family":"Fu","given":"Ying","non-dropping-particle":"","parse-names":false,"suffix":""},{"dropping-particle":"","family":"Mukhamedova","given":"Nigora","non-dropping-particle":"","parse-names":false,"suffix":""},{"dropping-particle":"","family":"Ip","given":"Sally","non-dropping-particle":"","parse-names":false,"suffix":""},{"dropping-particle":"","family":"D’Souza","given":"Wilissa","non-dropping-particle":"","parse-names":false,"suffix":""},{"dropping-particle":"","family":"Henley","given":"Katya J.","non-dropping-particle":"","parse-names":false,"suffix":""},{"dropping-particle":"","family":"DiTommaso","given":"Tia","non-dropping-particle":"","parse-names":false,"suffix":""},{"dropping-particle":"","family":"Kesani","given":"Rajitha","non-dropping-particle":"","parse-names":false,"suffix":""},{"dropping-particle":"","family":"Ditiatkovski","given":"Michael","non-dropping-particle":"","parse-names":false,"suffix":""},{"dropping-particle":"","family":"Jones","given":"Lynelle","non-dropping-particle":"","parse-names":false,"suffix":""},{"dropping-particle":"","family":"Lane","given":"Rachael M.","non-dropping-particle":"","parse-names":false,"suffix":""},{"dropping-particle":"","family":"Jennings","given":"Garry","non-dropping-particle":"","parse-names":false,"suffix":""},{"dropping-particle":"","family":"Smyth","given":"Ian M.","non-dropping-particle":"","parse-names":false,"suffix":""},{"dropping-particle":"","family":"Kile","given":"Benjamin T.","non-dropping-particle":"","parse-names":false,"suffix":""},{"dropping-particle":"","family":"Sviridov","given":"Dmitri","non-dropping-particle":"","parse-names":false,"suffix":""}],"container-title":"Cell Metabolism","id":"ITEM-1","issue":"2","issued":{"date-parts":[["2013","8","6"]]},"page":"225-238","title":"ABCA12 Regulates ABCA1-Dependent Cholesterol Efflux from Macrophages and the Development of Atherosclerosis","type":"article-journal","volume":"18"},"uris":["http://www.mendeley.com/documents/?uuid=83a1fde2-860f-3c6b-b34d-acc8e9035f89"]}],"mendeley":{"formattedCitation":"(Fu et al., 2013)","plainTextFormattedCitation":"(Fu et al., 2013)","previouslyFormattedCitation":"(Fu et al., 2013)"},"properties":{"noteIndex":0},"schema":"https://github.com/citation-style-language/schema/raw/master/csl-citation.json"}</w:instrText>
      </w:r>
      <w:r w:rsidR="00C36724">
        <w:rPr>
          <w:bCs/>
          <w:iCs/>
          <w:color w:val="000000" w:themeColor="text1"/>
        </w:rPr>
        <w:fldChar w:fldCharType="separate"/>
      </w:r>
      <w:r w:rsidR="00C36724" w:rsidRPr="00C36724">
        <w:rPr>
          <w:bCs/>
          <w:iCs/>
          <w:noProof/>
          <w:color w:val="000000" w:themeColor="text1"/>
        </w:rPr>
        <w:t>(Fu et al., 2013)</w:t>
      </w:r>
      <w:r w:rsidR="00C36724">
        <w:rPr>
          <w:bCs/>
          <w:iCs/>
          <w:color w:val="000000" w:themeColor="text1"/>
        </w:rPr>
        <w:fldChar w:fldCharType="end"/>
      </w:r>
      <w:ins w:id="43" w:author="Albi Celaj" w:date="2019-03-14T11:23:00Z">
        <w:r w:rsidR="00C36724">
          <w:rPr>
            <w:bCs/>
            <w:iCs/>
            <w:color w:val="000000" w:themeColor="text1"/>
          </w:rPr>
          <w:t xml:space="preserve">.  In other cases </w:t>
        </w:r>
      </w:ins>
      <w:ins w:id="44" w:author="Albi Celaj" w:date="2019-03-14T11:26:00Z">
        <w:r w:rsidR="00C36724" w:rsidRPr="00C36724">
          <w:rPr>
            <w:bCs/>
            <w:iCs/>
            <w:color w:val="000000" w:themeColor="text1"/>
          </w:rPr>
          <w:t>–</w:t>
        </w:r>
        <w:r w:rsidR="00C36724">
          <w:rPr>
            <w:bCs/>
            <w:iCs/>
            <w:color w:val="000000" w:themeColor="text1"/>
          </w:rPr>
          <w:t xml:space="preserve"> e.g. TAP1/TAP2</w:t>
        </w:r>
      </w:ins>
      <w:r w:rsidR="008E5E1C">
        <w:rPr>
          <w:bCs/>
          <w:iCs/>
          <w:color w:val="000000" w:themeColor="text1"/>
        </w:rPr>
        <w:t xml:space="preserve"> </w:t>
      </w:r>
      <w:r w:rsidR="008E5E1C">
        <w:rPr>
          <w:bCs/>
          <w:iCs/>
          <w:color w:val="000000" w:themeColor="text1"/>
        </w:rPr>
        <w:fldChar w:fldCharType="begin" w:fldLock="1"/>
      </w:r>
      <w:r w:rsidR="008E5E1C">
        <w:rPr>
          <w:bCs/>
          <w:iCs/>
          <w:color w:val="000000" w:themeColor="text1"/>
        </w:rPr>
        <w:instrText>ADDIN CSL_CITATION {"citationItems":[{"id":"ITEM-1","itemData":{"ISSN":"0027-8424","PMID":"7809108","abstract":"The transporter proteins associated with antigen processing (TAP proteins) transport antigenic peptides across the endoplasmic reticulum membrane where they can assemble with newly synthesized major histocompatibility complex (MHC) class I/beta 2-microglobulin (beta 2m) dimers. We have shown previously that TAP possesses a peptide-recognition site with broad specificity and that MHC class I/beta 2m dimers physically associate with TAP. Here, we further characterize the nature of the peptide-binding site on TAP, and the site of interaction of TAP with MHC class I/beta 2m dimers. TAP photoaffinity labeling experiments revealed that both TAP1 and TAP2 are photolabeled by two distinct photopeptide analogues, suggesting that elements of both TAP1 and TAP2 compose the peptide-recognition site. TAP photolabeling analysis on transfectant cell lines that express TAP1 and TAP2 both individually and together revealed that efficient formation of the peptide-binding site occurs only when TAP1 and TAP2 are coexpressed, which correlates with the finding that peptide translocation via TAP occurs only in the presence of both TAP1 and TAP2. These data strongly support the notion that TAP functions as a heterodimer. MHC class I/beta 2m dimers were shown to associate with individual TAP1 chains but were not detectable with individual TAP2 chains. This result suggests that the site of interaction for MHC class I/beta 2m dimers with TAP is on TAP1.","author":[{"dropping-particle":"","family":"Androlewicz","given":"M J","non-dropping-particle":"","parse-names":false,"suffix":""},{"dropping-particle":"","family":"Ortmann","given":"B","non-dropping-particle":"","parse-names":false,"suffix":""},{"dropping-particle":"","family":"Endert","given":"P M","non-dropping-particle":"van","parse-names":false,"suffix":""},{"dropping-particle":"","family":"Spies","given":"T","non-dropping-particle":"","parse-names":false,"suffix":""},{"dropping-particle":"","family":"Cresswell","given":"P","non-dropping-particle":"","parse-names":false,"suffix":""}],"container-title":"Proceedings of the National Academy of Sciences of the United States of America","id":"ITEM-1","issue":"26","issued":{"date-parts":[["1994","12","20"]]},"page":"12716-20","publisher":"National Academy of Sciences","title":"Characteristics of peptide and major histocompatibility complex class I/beta 2-microglobulin binding to the transporters associated with antigen processing (TAP1 and TAP2).","type":"article-journal","volume":"91"},"uris":["http://www.mendeley.com/documents/?uuid=064f9bfb-1209-3e1c-af09-7c1808caf711"]}],"mendeley":{"formattedCitation":"(Androlewicz et al., 1994)","plainTextFormattedCitation":"(Androlewicz et al., 1994)"},"properties":{"noteIndex":0},"schema":"https://github.com/citation-style-language/schema/raw/master/csl-citation.json"}</w:instrText>
      </w:r>
      <w:r w:rsidR="008E5E1C">
        <w:rPr>
          <w:bCs/>
          <w:iCs/>
          <w:color w:val="000000" w:themeColor="text1"/>
        </w:rPr>
        <w:fldChar w:fldCharType="separate"/>
      </w:r>
      <w:r w:rsidR="008E5E1C" w:rsidRPr="008E5E1C">
        <w:rPr>
          <w:bCs/>
          <w:iCs/>
          <w:noProof/>
          <w:color w:val="000000" w:themeColor="text1"/>
        </w:rPr>
        <w:t>(Androlewicz et al., 1994)</w:t>
      </w:r>
      <w:r w:rsidR="008E5E1C">
        <w:rPr>
          <w:bCs/>
          <w:iCs/>
          <w:color w:val="000000" w:themeColor="text1"/>
        </w:rPr>
        <w:fldChar w:fldCharType="end"/>
      </w:r>
      <w:ins w:id="45" w:author="Albi Celaj" w:date="2019-03-14T11:26:00Z">
        <w:r w:rsidR="00C36724">
          <w:rPr>
            <w:bCs/>
            <w:iCs/>
            <w:color w:val="000000" w:themeColor="text1"/>
          </w:rPr>
          <w:t xml:space="preserve"> and ABCG5/ABCG8 </w:t>
        </w:r>
      </w:ins>
      <w:r w:rsidR="008E5E1C">
        <w:rPr>
          <w:bCs/>
          <w:iCs/>
          <w:color w:val="000000" w:themeColor="text1"/>
        </w:rPr>
        <w:fldChar w:fldCharType="begin" w:fldLock="1"/>
      </w:r>
      <w:r w:rsidR="008E5E1C">
        <w:rPr>
          <w:bCs/>
          <w:iCs/>
          <w:color w:val="000000" w:themeColor="text1"/>
        </w:rPr>
        <w:instrText>ADDIN CSL_CITATION {"citationItems":[{"id":"ITEM-1","itemData":{"DOI":"10.1074/jbc.M310223200","ISSN":"0021-9258","PMID":"14504269","abstract":"ABCG5 (G5) and ABCG8 (G8) are ATP-binding cassette (ABC) transporters that limit intestinal absorption and promote biliary excretion of neutral sterols. Mutations in either ABCG5 or ABCG8 result in an identical clinical phenotype, suggesting that these two half-transporters function as heterodimers. Expression of both G5 and G8 is required for either protein to be transported to the plasma membrane of cultured cells. In this paper we used immunofluorescence microscopy to confirm, in vivo, that G5 is localized to the apical membranes of mouse enterocytes and hepatocytes. Other ABC half-transporters function as homodimers or as heterodimers with other subfamily members. To determine whether G5 or G8 complex with other ABCG half-transporters, we co-expressed G1, G2, and G4 with either G5 or G8 in cultured cells. G1, G2, and G4 co-immunoprecipitated with G5, and G4 co-immunoprecipitated with G8, but the putative dimers were retained in the endoplasmic reticulum (ER). Adenovirus-mediated expression of either G5 or G8 in the liver of G5G8 null mice resulted in ER retention of the expressed proteins and no increase in biliary cholesterol. In contrast, co-expression of G5 and G8 resulted in transit of the proteins out of the ER and a 10-fold increase in biliary cholesterol concentration. Finally, adenoviral expression of G2 in the presence or absence of G5 or G8 failed to promote sterol excretion into bile. These experiments indicate that G5 and G8 function as obligate heterodimers to promote sterol excretion into bile.","author":[{"dropping-particle":"","family":"Graf","given":"Gregory A.","non-dropping-particle":"","parse-names":false,"suffix":""},{"dropping-particle":"","family":"Yu","given":"Liqing","non-dropping-particle":"","parse-names":false,"suffix":""},{"dropping-particle":"","family":"Li","given":"Wei-Ping","non-dropping-particle":"","parse-names":false,"suffix":""},{"dropping-particle":"","family":"Gerard","given":"Robert","non-dropping-particle":"","parse-names":false,"suffix":""},{"dropping-particle":"","family":"Tuma","given":"Pamela L.","non-dropping-particle":"","parse-names":false,"suffix":""},{"dropping-particle":"","family":"Cohen","given":"Jonathan C.","non-dropping-particle":"","parse-names":false,"suffix":""},{"dropping-particle":"","family":"Hobbs","given":"Helen H.","non-dropping-particle":"","parse-names":false,"suffix":""}],"container-title":"Journal of Biological Chemistry","id":"ITEM-1","issue":"48","issued":{"date-parts":[["2003","11","28"]]},"page":"48275-48282","title":"ABCG5 and ABCG8 Are Obligate Heterodimers for Protein Trafficking and Biliary Cholesterol Excretion","type":"article-journal","volume":"278"},"uris":["http://www.mendeley.com/documents/?uuid=f5721d82-508d-3bb5-8f04-21ebe07a3678"]}],"mendeley":{"formattedCitation":"(Graf et al., 2003)","plainTextFormattedCitation":"(Graf et al., 2003)","previouslyFormattedCitation":"(Graf et al., 2003)"},"properties":{"noteIndex":0},"schema":"https://github.com/citation-style-language/schema/raw/master/csl-citation.json"}</w:instrText>
      </w:r>
      <w:r w:rsidR="008E5E1C">
        <w:rPr>
          <w:bCs/>
          <w:iCs/>
          <w:color w:val="000000" w:themeColor="text1"/>
        </w:rPr>
        <w:fldChar w:fldCharType="separate"/>
      </w:r>
      <w:r w:rsidR="008E5E1C" w:rsidRPr="008E5E1C">
        <w:rPr>
          <w:bCs/>
          <w:iCs/>
          <w:noProof/>
          <w:color w:val="000000" w:themeColor="text1"/>
        </w:rPr>
        <w:t>(Graf et al., 2003)</w:t>
      </w:r>
      <w:r w:rsidR="008E5E1C">
        <w:rPr>
          <w:bCs/>
          <w:iCs/>
          <w:color w:val="000000" w:themeColor="text1"/>
        </w:rPr>
        <w:fldChar w:fldCharType="end"/>
      </w:r>
      <w:r w:rsidR="008E5E1C">
        <w:rPr>
          <w:bCs/>
          <w:iCs/>
          <w:color w:val="000000" w:themeColor="text1"/>
        </w:rPr>
        <w:t xml:space="preserve"> </w:t>
      </w:r>
      <w:ins w:id="46" w:author="Albi Celaj" w:date="2019-03-14T11:26:00Z">
        <w:r w:rsidR="00C36724" w:rsidRPr="00C36724">
          <w:rPr>
            <w:bCs/>
            <w:iCs/>
            <w:color w:val="000000" w:themeColor="text1"/>
          </w:rPr>
          <w:t>–</w:t>
        </w:r>
        <w:r w:rsidR="00C36724">
          <w:rPr>
            <w:bCs/>
            <w:iCs/>
            <w:color w:val="000000" w:themeColor="text1"/>
          </w:rPr>
          <w:t xml:space="preserve"> two transporters form a functional </w:t>
        </w:r>
      </w:ins>
      <w:ins w:id="47" w:author="Albi Celaj" w:date="2019-03-14T11:27:00Z">
        <w:r w:rsidR="00C36724">
          <w:rPr>
            <w:bCs/>
            <w:iCs/>
            <w:color w:val="000000" w:themeColor="text1"/>
          </w:rPr>
          <w:t xml:space="preserve">heterodimer, such that </w:t>
        </w:r>
      </w:ins>
      <w:ins w:id="48" w:author="Albi Celaj" w:date="2019-03-14T11:32:00Z">
        <w:r w:rsidR="008E5E1C">
          <w:rPr>
            <w:bCs/>
            <w:iCs/>
            <w:color w:val="000000" w:themeColor="text1"/>
          </w:rPr>
          <w:t>one transporter requires another for any activity.</w:t>
        </w:r>
      </w:ins>
    </w:p>
    <w:p w14:paraId="28396750" w14:textId="77777777" w:rsidR="002D1D2B" w:rsidRDefault="002D1D2B" w:rsidP="008562C9">
      <w:pPr>
        <w:jc w:val="both"/>
        <w:outlineLvl w:val="0"/>
        <w:rPr>
          <w:bCs/>
          <w:iCs/>
          <w:color w:val="000000" w:themeColor="text1"/>
        </w:rPr>
      </w:pPr>
    </w:p>
    <w:p w14:paraId="34FFAD11" w14:textId="394898FB" w:rsidR="008562C9" w:rsidRPr="008562C9" w:rsidRDefault="009D798E" w:rsidP="008562C9">
      <w:pPr>
        <w:jc w:val="both"/>
        <w:rPr>
          <w:bCs/>
          <w:iCs/>
          <w:color w:val="000000" w:themeColor="text1"/>
          <w:lang w:val="en-US"/>
        </w:rPr>
      </w:pPr>
      <w:r>
        <w:rPr>
          <w:bCs/>
          <w:iCs/>
          <w:color w:val="000000" w:themeColor="text1"/>
        </w:rPr>
        <w:t xml:space="preserve">Variants of the </w:t>
      </w:r>
      <w:r w:rsidR="008562C9">
        <w:rPr>
          <w:bCs/>
          <w:iCs/>
          <w:color w:val="000000" w:themeColor="text1"/>
        </w:rPr>
        <w:t xml:space="preserve">cross-based XGA approach </w:t>
      </w:r>
      <w:r>
        <w:rPr>
          <w:bCs/>
          <w:iCs/>
          <w:color w:val="000000" w:themeColor="text1"/>
        </w:rPr>
        <w:t xml:space="preserve">demonstrated are potentially compatible with </w:t>
      </w:r>
      <w:r w:rsidR="008562C9">
        <w:rPr>
          <w:bCs/>
          <w:iCs/>
          <w:color w:val="000000" w:themeColor="text1"/>
        </w:rPr>
        <w:t xml:space="preserve">many model organisms.  With CRISPR, variation in yeast can be engineered at up to five loci with a single transformation </w:t>
      </w:r>
      <w:r w:rsidR="008562C9">
        <w:rPr>
          <w:bCs/>
          <w:iCs/>
          <w:color w:val="000000" w:themeColor="text1"/>
        </w:rPr>
        <w:fldChar w:fldCharType="begin" w:fldLock="1"/>
      </w:r>
      <w:r w:rsidR="008562C9">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8562C9">
        <w:rPr>
          <w:bCs/>
          <w:iCs/>
          <w:color w:val="000000" w:themeColor="text1"/>
        </w:rPr>
        <w:fldChar w:fldCharType="separate"/>
      </w:r>
      <w:r w:rsidR="008562C9" w:rsidRPr="002E63CE">
        <w:rPr>
          <w:bCs/>
          <w:iCs/>
          <w:noProof/>
          <w:color w:val="000000" w:themeColor="text1"/>
        </w:rPr>
        <w:t>(Jakočiūnas et al., 2015)</w:t>
      </w:r>
      <w:r w:rsidR="008562C9">
        <w:rPr>
          <w:bCs/>
          <w:iCs/>
          <w:color w:val="000000" w:themeColor="text1"/>
        </w:rPr>
        <w:fldChar w:fldCharType="end"/>
      </w:r>
      <w:r w:rsidR="008562C9">
        <w:rPr>
          <w:bCs/>
          <w:iCs/>
          <w:color w:val="000000" w:themeColor="text1"/>
        </w:rPr>
        <w:t>, facilitating construction of multi-variant strains.</w:t>
      </w:r>
      <w:r>
        <w:rPr>
          <w:bCs/>
          <w:iCs/>
          <w:color w:val="000000" w:themeColor="text1"/>
        </w:rPr>
        <w:t xml:space="preserve"> XGA could, for example, be performed using an existing yeast mutant with 16 pheromone-response pathway genes deleted </w:t>
      </w:r>
      <w:r>
        <w:rPr>
          <w:bCs/>
          <w:iCs/>
          <w:color w:val="000000" w:themeColor="text1"/>
        </w:rPr>
        <w:fldChar w:fldCharType="begin" w:fldLock="1"/>
      </w:r>
      <w:r>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Pr>
          <w:bCs/>
          <w:iCs/>
          <w:color w:val="000000" w:themeColor="text1"/>
        </w:rPr>
        <w:fldChar w:fldCharType="separate"/>
      </w:r>
      <w:r w:rsidRPr="009A6615">
        <w:rPr>
          <w:bCs/>
          <w:iCs/>
          <w:noProof/>
          <w:color w:val="000000" w:themeColor="text1"/>
        </w:rPr>
        <w:t>(Shaw et al., 2018)</w:t>
      </w:r>
      <w:r>
        <w:rPr>
          <w:bCs/>
          <w:iCs/>
          <w:color w:val="000000" w:themeColor="text1"/>
        </w:rPr>
        <w:fldChar w:fldCharType="end"/>
      </w:r>
      <w:r>
        <w:rPr>
          <w:bCs/>
          <w:iCs/>
          <w:color w:val="000000" w:themeColor="text1"/>
        </w:rPr>
        <w:t xml:space="preserve">. </w:t>
      </w:r>
      <w:r w:rsidR="008562C9">
        <w:rPr>
          <w:bCs/>
          <w:iCs/>
          <w:color w:val="000000" w:themeColor="text1"/>
        </w:rPr>
        <w:t xml:space="preserve"> Simultaneous variant engineering at 3 – 6 loci has also been described in other model organisms: e.g. mouse </w:t>
      </w:r>
      <w:r w:rsidR="008562C9">
        <w:rPr>
          <w:bCs/>
          <w:iCs/>
          <w:color w:val="000000" w:themeColor="text1"/>
        </w:rPr>
        <w:fldChar w:fldCharType="begin" w:fldLock="1"/>
      </w:r>
      <w:r w:rsidR="008562C9">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8562C9">
        <w:rPr>
          <w:bCs/>
          <w:iCs/>
          <w:color w:val="000000" w:themeColor="text1"/>
        </w:rPr>
        <w:fldChar w:fldCharType="separate"/>
      </w:r>
      <w:r w:rsidR="008562C9" w:rsidRPr="00641652">
        <w:rPr>
          <w:bCs/>
          <w:iCs/>
          <w:noProof/>
          <w:color w:val="000000" w:themeColor="text1"/>
        </w:rPr>
        <w:t>(Wang et al., 2013)</w:t>
      </w:r>
      <w:r w:rsidR="008562C9">
        <w:rPr>
          <w:bCs/>
          <w:iCs/>
          <w:color w:val="000000" w:themeColor="text1"/>
        </w:rPr>
        <w:fldChar w:fldCharType="end"/>
      </w:r>
      <w:r w:rsidR="008562C9">
        <w:rPr>
          <w:bCs/>
          <w:iCs/>
          <w:color w:val="000000" w:themeColor="text1"/>
        </w:rPr>
        <w:t xml:space="preserve">, zebrafish </w:t>
      </w:r>
      <w:r w:rsidR="008562C9">
        <w:rPr>
          <w:bCs/>
          <w:iCs/>
          <w:color w:val="000000" w:themeColor="text1"/>
        </w:rPr>
        <w:fldChar w:fldCharType="begin" w:fldLock="1"/>
      </w:r>
      <w:r w:rsidR="008562C9">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8562C9">
        <w:rPr>
          <w:bCs/>
          <w:iCs/>
          <w:color w:val="000000" w:themeColor="text1"/>
        </w:rPr>
        <w:fldChar w:fldCharType="separate"/>
      </w:r>
      <w:r w:rsidR="008562C9" w:rsidRPr="00FF49FD">
        <w:rPr>
          <w:bCs/>
          <w:iCs/>
          <w:noProof/>
          <w:color w:val="000000" w:themeColor="text1"/>
        </w:rPr>
        <w:t>(Jao et al., 2013)</w:t>
      </w:r>
      <w:r w:rsidR="008562C9">
        <w:rPr>
          <w:bCs/>
          <w:iCs/>
          <w:color w:val="000000" w:themeColor="text1"/>
        </w:rPr>
        <w:fldChar w:fldCharType="end"/>
      </w:r>
      <w:r w:rsidR="008562C9">
        <w:rPr>
          <w:bCs/>
          <w:iCs/>
          <w:color w:val="000000" w:themeColor="text1"/>
        </w:rPr>
        <w:t xml:space="preserve">, </w:t>
      </w:r>
      <w:r w:rsidR="008562C9">
        <w:rPr>
          <w:bCs/>
          <w:i/>
          <w:iCs/>
          <w:color w:val="000000" w:themeColor="text1"/>
        </w:rPr>
        <w:t xml:space="preserve">C. elegans </w:t>
      </w:r>
      <w:r w:rsidR="008562C9">
        <w:rPr>
          <w:bCs/>
          <w:i/>
          <w:iCs/>
          <w:color w:val="000000" w:themeColor="text1"/>
        </w:rPr>
        <w:fldChar w:fldCharType="begin" w:fldLock="1"/>
      </w:r>
      <w:r w:rsidR="008562C9">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8562C9">
        <w:rPr>
          <w:bCs/>
          <w:i/>
          <w:iCs/>
          <w:color w:val="000000" w:themeColor="text1"/>
        </w:rPr>
        <w:fldChar w:fldCharType="separate"/>
      </w:r>
      <w:r w:rsidR="008562C9" w:rsidRPr="00E268CC">
        <w:rPr>
          <w:bCs/>
          <w:iCs/>
          <w:noProof/>
          <w:color w:val="000000" w:themeColor="text1"/>
        </w:rPr>
        <w:t>(Xu et al., 2016)</w:t>
      </w:r>
      <w:r w:rsidR="008562C9">
        <w:rPr>
          <w:bCs/>
          <w:i/>
          <w:iCs/>
          <w:color w:val="000000" w:themeColor="text1"/>
        </w:rPr>
        <w:fldChar w:fldCharType="end"/>
      </w:r>
      <w:r w:rsidR="008562C9">
        <w:rPr>
          <w:bCs/>
          <w:iCs/>
          <w:color w:val="000000" w:themeColor="text1"/>
        </w:rPr>
        <w:t xml:space="preserve">, and </w:t>
      </w:r>
      <w:r w:rsidR="008562C9">
        <w:rPr>
          <w:bCs/>
          <w:i/>
          <w:iCs/>
          <w:color w:val="000000" w:themeColor="text1"/>
        </w:rPr>
        <w:t xml:space="preserve">Arabidopsis </w:t>
      </w:r>
      <w:r w:rsidR="008562C9">
        <w:rPr>
          <w:bCs/>
          <w:i/>
          <w:iCs/>
          <w:color w:val="000000" w:themeColor="text1"/>
        </w:rPr>
        <w:fldChar w:fldCharType="begin" w:fldLock="1"/>
      </w:r>
      <w:r w:rsidR="008562C9">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8562C9">
        <w:rPr>
          <w:bCs/>
          <w:i/>
          <w:iCs/>
          <w:color w:val="000000" w:themeColor="text1"/>
        </w:rPr>
        <w:fldChar w:fldCharType="separate"/>
      </w:r>
      <w:r w:rsidR="008562C9" w:rsidRPr="00FF49FD">
        <w:rPr>
          <w:bCs/>
          <w:iCs/>
          <w:noProof/>
          <w:color w:val="000000" w:themeColor="text1"/>
        </w:rPr>
        <w:t>(Zhang et al., 2016)</w:t>
      </w:r>
      <w:r w:rsidR="008562C9">
        <w:rPr>
          <w:bCs/>
          <w:i/>
          <w:iCs/>
          <w:color w:val="000000" w:themeColor="text1"/>
        </w:rPr>
        <w:fldChar w:fldCharType="end"/>
      </w:r>
      <w:r w:rsidR="008562C9">
        <w:rPr>
          <w:bCs/>
          <w:iCs/>
          <w:color w:val="000000" w:themeColor="text1"/>
        </w:rPr>
        <w:t xml:space="preserve">. </w:t>
      </w:r>
    </w:p>
    <w:p w14:paraId="736D2BDC" w14:textId="77777777" w:rsidR="008562C9" w:rsidRDefault="008562C9" w:rsidP="008562C9">
      <w:pPr>
        <w:jc w:val="both"/>
        <w:rPr>
          <w:bCs/>
          <w:iCs/>
          <w:color w:val="000000" w:themeColor="text1"/>
        </w:rPr>
      </w:pPr>
    </w:p>
    <w:p w14:paraId="3E388B5C" w14:textId="122D7DF7" w:rsidR="008562C9" w:rsidRDefault="008562C9" w:rsidP="008562C9">
      <w:pPr>
        <w:jc w:val="both"/>
        <w:rPr>
          <w:bCs/>
          <w:iCs/>
          <w:color w:val="000000" w:themeColor="text1"/>
        </w:rPr>
      </w:pPr>
      <w:r>
        <w:rPr>
          <w:bCs/>
          <w:iCs/>
          <w:color w:val="000000" w:themeColor="text1"/>
        </w:rPr>
        <w:t xml:space="preserve">XGA may also be performed by directly engineering trackable multi-allele diversity into a </w:t>
      </w:r>
      <w:r w:rsidR="002D1D2B">
        <w:rPr>
          <w:bCs/>
          <w:iCs/>
          <w:color w:val="000000" w:themeColor="text1"/>
        </w:rPr>
        <w:t xml:space="preserve">cell </w:t>
      </w:r>
      <w:r>
        <w:rPr>
          <w:bCs/>
          <w:iCs/>
          <w:color w:val="000000" w:themeColor="text1"/>
        </w:rPr>
        <w:t>population</w:t>
      </w:r>
      <w:r w:rsidR="009D798E">
        <w:rPr>
          <w:bCs/>
          <w:iCs/>
          <w:color w:val="000000" w:themeColor="text1"/>
        </w:rPr>
        <w:t xml:space="preserve"> </w:t>
      </w:r>
      <w:r w:rsidRPr="00233F15">
        <w:rPr>
          <w:bCs/>
          <w:iCs/>
          <w:color w:val="000000" w:themeColor="text1"/>
        </w:rPr>
        <w:fldChar w:fldCharType="begin" w:fldLock="1"/>
      </w:r>
      <w:r>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(Wong et al., 2016; Zeitoun et al., 2017)</w:t>
      </w:r>
      <w:r w:rsidRPr="00233F15">
        <w:rPr>
          <w:bCs/>
          <w:iCs/>
          <w:color w:val="000000" w:themeColor="text1"/>
        </w:rPr>
        <w:fldChar w:fldCharType="end"/>
      </w:r>
      <w:r w:rsidRPr="00233F15">
        <w:rPr>
          <w:bCs/>
          <w:iCs/>
          <w:color w:val="000000" w:themeColor="text1"/>
        </w:rPr>
        <w:t>.</w:t>
      </w:r>
      <w:r>
        <w:rPr>
          <w:bCs/>
          <w:iCs/>
          <w:color w:val="000000" w:themeColor="text1"/>
        </w:rPr>
        <w:t xml:space="preserve">  For example, pooled approaches to profile two-gene combinatorial mutants </w:t>
      </w:r>
      <w:r w:rsidRPr="00381490">
        <w:rPr>
          <w:color w:val="000000" w:themeColor="text1"/>
        </w:rPr>
        <w:t xml:space="preserve">in both yeast </w:t>
      </w:r>
      <w:r w:rsidRPr="00381490">
        <w:rPr>
          <w:color w:val="000000" w:themeColor="text1"/>
        </w:rPr>
        <w:fldChar w:fldCharType="begin" w:fldLock="1"/>
      </w:r>
      <w:r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Pr="00381490">
        <w:rPr>
          <w:color w:val="000000" w:themeColor="text1"/>
        </w:rPr>
        <w:fldChar w:fldCharType="separate"/>
      </w:r>
      <w:r w:rsidRPr="00381490">
        <w:rPr>
          <w:noProof/>
          <w:color w:val="000000" w:themeColor="text1"/>
        </w:rPr>
        <w:t>(Díaz-Mejía et al., 2018)</w:t>
      </w:r>
      <w:r w:rsidRPr="00381490">
        <w:rPr>
          <w:color w:val="000000" w:themeColor="text1"/>
        </w:rPr>
        <w:fldChar w:fldCharType="end"/>
      </w:r>
      <w:r w:rsidRPr="00381490">
        <w:rPr>
          <w:color w:val="000000" w:themeColor="text1"/>
        </w:rPr>
        <w:t xml:space="preserve"> and human cells </w:t>
      </w:r>
      <w:r w:rsidRPr="00381490">
        <w:rPr>
          <w:color w:val="000000" w:themeColor="text1"/>
        </w:rPr>
        <w:fldChar w:fldCharType="begin" w:fldLock="1"/>
      </w:r>
      <w:r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Pr="00381490">
        <w:rPr>
          <w:color w:val="000000" w:themeColor="text1"/>
        </w:rPr>
        <w:fldChar w:fldCharType="separate"/>
      </w:r>
      <w:r w:rsidRPr="00381490">
        <w:rPr>
          <w:noProof/>
          <w:color w:val="000000" w:themeColor="text1"/>
        </w:rPr>
        <w:t>(Horlbeck et al., 2018; Najm et al., 2017; Shen et al., 2017; Wong et al., 2016)</w:t>
      </w:r>
      <w:r w:rsidRPr="00381490">
        <w:rPr>
          <w:color w:val="000000" w:themeColor="text1"/>
        </w:rPr>
        <w:fldChar w:fldCharType="end"/>
      </w:r>
      <w:r>
        <w:rPr>
          <w:color w:val="000000" w:themeColor="text1"/>
        </w:rPr>
        <w:t xml:space="preserve"> may be expanded to allow for </w:t>
      </w:r>
      <w:r w:rsidRPr="00381490">
        <w:rPr>
          <w:color w:val="000000" w:themeColor="text1"/>
        </w:rPr>
        <w:t>higher combinatorial complexity</w:t>
      </w:r>
      <w:r>
        <w:rPr>
          <w:bCs/>
          <w:iCs/>
          <w:color w:val="000000" w:themeColor="text1"/>
        </w:rPr>
        <w:t xml:space="preserve"> at large scale.  In human cells, methods developed for single-cell sequencing may also be adapted </w:t>
      </w:r>
      <w:r w:rsidR="009D798E">
        <w:rPr>
          <w:bCs/>
          <w:iCs/>
          <w:color w:val="000000" w:themeColor="text1"/>
        </w:rPr>
        <w:t xml:space="preserve">to </w:t>
      </w:r>
      <w:r>
        <w:rPr>
          <w:bCs/>
          <w:iCs/>
          <w:color w:val="000000" w:themeColor="text1"/>
        </w:rPr>
        <w:t xml:space="preserve">XGA to permit </w:t>
      </w:r>
      <w:r w:rsidR="009D798E">
        <w:rPr>
          <w:bCs/>
          <w:iCs/>
          <w:color w:val="000000" w:themeColor="text1"/>
        </w:rPr>
        <w:t>high-order genotyping and phenotyping in heterogeneous cultures</w:t>
      </w:r>
      <w:r>
        <w:rPr>
          <w:bCs/>
          <w:iCs/>
          <w:color w:val="000000" w:themeColor="text1"/>
        </w:rPr>
        <w:t xml:space="preserve">.  Indeed, it is already possible to profile single-cell RNA levels </w:t>
      </w:r>
      <w:r>
        <w:rPr>
          <w:bCs/>
          <w:iCs/>
          <w:color w:val="000000" w:themeColor="text1"/>
        </w:rPr>
        <w:fldChar w:fldCharType="begin" w:fldLock="1"/>
      </w:r>
      <w:r>
        <w:rPr>
          <w:bCs/>
          <w:iCs/>
          <w:color w:val="000000" w:themeColor="text1"/>
        </w:rPr>
        <w: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Screens.","type":"article-journal","volume":"167"},"uris":["http://www.mendeley.com/documents/?uuid=3b225736-bd00-3460-8a49-fa1b37e2c66e"]}],"mendeley":{"formattedCitation":"(Dixit et al., 2016)","plainTextFormattedCitation":"(Dixit et al., 2016)","previouslyFormattedCitation":"(Dixit et al., 2016)"},"properties":{"noteIndex":0},"schema":"https://github.com/citation-style-language/schema/raw/master/csl-citation.json"}</w:instrText>
      </w:r>
      <w:r>
        <w:rPr>
          <w:bCs/>
          <w:iCs/>
          <w:color w:val="000000" w:themeColor="text1"/>
        </w:rPr>
        <w:fldChar w:fldCharType="separate"/>
      </w:r>
      <w:r w:rsidRPr="00382CE4">
        <w:rPr>
          <w:bCs/>
          <w:iCs/>
          <w:noProof/>
          <w:color w:val="000000" w:themeColor="text1"/>
        </w:rPr>
        <w:t>(Dixit et al., 2016)</w:t>
      </w:r>
      <w:r>
        <w:rPr>
          <w:bCs/>
          <w:iCs/>
          <w:color w:val="000000" w:themeColor="text1"/>
        </w:rPr>
        <w:fldChar w:fldCharType="end"/>
      </w:r>
      <w:r>
        <w:rPr>
          <w:bCs/>
          <w:iCs/>
          <w:color w:val="000000" w:themeColor="text1"/>
        </w:rPr>
        <w:t xml:space="preserve"> and chromatin state </w:t>
      </w:r>
      <w:r>
        <w:rPr>
          <w:bCs/>
          <w:iCs/>
          <w:color w:val="000000" w:themeColor="text1"/>
        </w:rPr>
        <w:fldChar w:fldCharType="begin" w:fldLock="1"/>
      </w:r>
      <w:r>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Pr>
          <w:rFonts w:ascii="Cambria Math" w:hAnsi="Cambria Math" w:cs="Cambria Math"/>
          <w:bCs/>
          <w:iCs/>
          <w:color w:val="000000" w:themeColor="text1"/>
        </w:rPr>
        <w:instrText>∼</w:instrText>
      </w:r>
      <w:r>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Pr>
          <w:bCs/>
          <w:iCs/>
          <w:color w:val="000000" w:themeColor="text1"/>
        </w:rPr>
        <w:fldChar w:fldCharType="separate"/>
      </w:r>
      <w:r w:rsidRPr="00E4294E">
        <w:rPr>
          <w:bCs/>
          <w:iCs/>
          <w:noProof/>
          <w:color w:val="000000" w:themeColor="text1"/>
        </w:rPr>
        <w:t>(Rubin et al., 2018)</w:t>
      </w:r>
      <w:r>
        <w:rPr>
          <w:bCs/>
          <w:iCs/>
          <w:color w:val="000000" w:themeColor="text1"/>
        </w:rPr>
        <w:fldChar w:fldCharType="end"/>
      </w:r>
      <w:r>
        <w:rPr>
          <w:bCs/>
          <w:iCs/>
          <w:color w:val="000000" w:themeColor="text1"/>
        </w:rPr>
        <w:t xml:space="preserve"> following combinatorial gene disruptions, but this has not yet been applied to large numbers of multi-gene variants.  Single-cell barcoding methods may also permit more in-depth sampling of the vast combinatorial space </w:t>
      </w:r>
      <w:r>
        <w:t>–</w:t>
      </w:r>
      <w:r>
        <w:rPr>
          <w:bCs/>
          <w:iCs/>
          <w:color w:val="000000" w:themeColor="text1"/>
        </w:rPr>
        <w:t xml:space="preserve"> here, we sampled ~8% of 65,536 knockout combinations at 16 genes, </w:t>
      </w:r>
      <w:r w:rsidR="002D1D2B">
        <w:rPr>
          <w:bCs/>
          <w:iCs/>
          <w:color w:val="000000" w:themeColor="text1"/>
        </w:rPr>
        <w:t xml:space="preserve">but XGA analysis of 16 genes in </w:t>
      </w:r>
      <w:r w:rsidR="002D1D2B">
        <w:rPr>
          <w:bCs/>
          <w:iCs/>
          <w:color w:val="000000" w:themeColor="text1"/>
        </w:rPr>
        <w:lastRenderedPageBreak/>
        <w:t xml:space="preserve">diploid cells would sample from a space of </w:t>
      </w:r>
      <w:r>
        <w:rPr>
          <w:bCs/>
          <w:iCs/>
          <w:color w:val="000000" w:themeColor="text1"/>
        </w:rPr>
        <w:t>~10</w:t>
      </w:r>
      <w:r w:rsidRPr="00001416">
        <w:rPr>
          <w:bCs/>
          <w:iCs/>
          <w:color w:val="000000" w:themeColor="text1"/>
          <w:vertAlign w:val="superscript"/>
        </w:rPr>
        <w:t>7</w:t>
      </w:r>
      <w:r>
        <w:rPr>
          <w:bCs/>
          <w:iCs/>
          <w:color w:val="000000" w:themeColor="text1"/>
          <w:vertAlign w:val="superscript"/>
        </w:rPr>
        <w:t xml:space="preserve"> </w:t>
      </w:r>
      <w:r>
        <w:rPr>
          <w:bCs/>
          <w:iCs/>
          <w:color w:val="000000" w:themeColor="text1"/>
        </w:rPr>
        <w:t xml:space="preserve">combinations </w:t>
      </w:r>
      <w:r w:rsidR="002D1D2B">
        <w:rPr>
          <w:bCs/>
          <w:iCs/>
          <w:color w:val="000000" w:themeColor="text1"/>
        </w:rPr>
        <w:t xml:space="preserve">(considering </w:t>
      </w:r>
      <w:r>
        <w:rPr>
          <w:bCs/>
          <w:iCs/>
          <w:color w:val="000000" w:themeColor="text1"/>
        </w:rPr>
        <w:t>heterozygo</w:t>
      </w:r>
      <w:r w:rsidR="002D1D2B">
        <w:rPr>
          <w:bCs/>
          <w:iCs/>
          <w:color w:val="000000" w:themeColor="text1"/>
        </w:rPr>
        <w:t>us genotypes)</w:t>
      </w:r>
      <w:r>
        <w:rPr>
          <w:bCs/>
          <w:iCs/>
          <w:color w:val="000000" w:themeColor="text1"/>
        </w:rPr>
        <w:t>.</w:t>
      </w:r>
    </w:p>
    <w:p w14:paraId="1A472CC1" w14:textId="77777777" w:rsidR="008562C9" w:rsidRDefault="008562C9" w:rsidP="008562C9">
      <w:pPr>
        <w:jc w:val="both"/>
        <w:outlineLvl w:val="0"/>
        <w:rPr>
          <w:bCs/>
          <w:iCs/>
          <w:color w:val="000000" w:themeColor="text1"/>
        </w:rPr>
      </w:pPr>
    </w:p>
    <w:p w14:paraId="378CA3E8" w14:textId="5E8BBC5B" w:rsidR="008562C9" w:rsidRDefault="008562C9" w:rsidP="008562C9">
      <w:pPr>
        <w:jc w:val="both"/>
        <w:outlineLvl w:val="0"/>
        <w:rPr>
          <w:bCs/>
          <w:iCs/>
          <w:color w:val="000000" w:themeColor="text1"/>
        </w:rPr>
      </w:pPr>
      <w:r>
        <w:rPr>
          <w:bCs/>
          <w:iCs/>
          <w:color w:val="000000" w:themeColor="text1"/>
        </w:rPr>
        <w:t xml:space="preserve">Many future expansions can be envisioned even for the demonstrated XGA study of </w:t>
      </w:r>
      <w:r w:rsidRPr="00944FDF">
        <w:rPr>
          <w:bCs/>
          <w:iCs/>
          <w:color w:val="000000" w:themeColor="text1"/>
        </w:rPr>
        <w:t>yeast ABC transporter</w:t>
      </w:r>
      <w:r>
        <w:rPr>
          <w:bCs/>
          <w:iCs/>
          <w:color w:val="000000" w:themeColor="text1"/>
        </w:rPr>
        <w:t>s</w:t>
      </w:r>
      <w:r w:rsidRPr="00944FDF">
        <w:rPr>
          <w:bCs/>
          <w:iCs/>
          <w:color w:val="000000" w:themeColor="text1"/>
        </w:rPr>
        <w:t xml:space="preserve">.  </w:t>
      </w:r>
      <w:r>
        <w:rPr>
          <w:bCs/>
          <w:iCs/>
          <w:color w:val="000000" w:themeColor="text1"/>
        </w:rPr>
        <w:t>For example, the constructed engineered population provides a resource that readily allows XGA</w:t>
      </w:r>
      <w:r w:rsidDel="0017720F">
        <w:rPr>
          <w:bCs/>
          <w:iCs/>
          <w:color w:val="000000" w:themeColor="text1"/>
        </w:rPr>
        <w:t xml:space="preserve"> </w:t>
      </w:r>
      <w:r>
        <w:rPr>
          <w:bCs/>
          <w:iCs/>
          <w:color w:val="000000" w:themeColor="text1"/>
        </w:rPr>
        <w:t xml:space="preserve">of </w:t>
      </w:r>
      <w:r w:rsidR="002D1D2B">
        <w:rPr>
          <w:bCs/>
          <w:iCs/>
          <w:color w:val="000000" w:themeColor="text1"/>
        </w:rPr>
        <w:t xml:space="preserve">these 16 </w:t>
      </w:r>
      <w:r>
        <w:rPr>
          <w:bCs/>
          <w:iCs/>
          <w:color w:val="000000" w:themeColor="text1"/>
        </w:rPr>
        <w:t xml:space="preserve">ABC transporters </w:t>
      </w:r>
      <w:r w:rsidR="002D1D2B">
        <w:rPr>
          <w:bCs/>
          <w:iCs/>
          <w:color w:val="000000" w:themeColor="text1"/>
        </w:rPr>
        <w:t xml:space="preserve">using additional </w:t>
      </w:r>
      <w:r>
        <w:rPr>
          <w:bCs/>
          <w:iCs/>
          <w:color w:val="000000" w:themeColor="text1"/>
        </w:rPr>
        <w:t xml:space="preserve">compounds.  Additional genes </w:t>
      </w:r>
      <w:r w:rsidR="002D1D2B">
        <w:rPr>
          <w:bCs/>
          <w:iCs/>
          <w:color w:val="000000" w:themeColor="text1"/>
        </w:rPr>
        <w:t xml:space="preserve">could </w:t>
      </w:r>
      <w:r>
        <w:rPr>
          <w:bCs/>
          <w:iCs/>
          <w:color w:val="000000" w:themeColor="text1"/>
        </w:rPr>
        <w:t>also be deleted in each pool</w:t>
      </w:r>
      <w:r w:rsidR="002D1D2B">
        <w:rPr>
          <w:bCs/>
          <w:iCs/>
          <w:color w:val="000000" w:themeColor="text1"/>
        </w:rPr>
        <w:t xml:space="preserve"> </w:t>
      </w:r>
      <w:r w:rsidR="002D1D2B">
        <w:rPr>
          <w:bCs/>
          <w:i/>
          <w:iCs/>
          <w:color w:val="000000" w:themeColor="text1"/>
        </w:rPr>
        <w:t>en masse</w:t>
      </w:r>
      <w:r>
        <w:rPr>
          <w:bCs/>
          <w:iCs/>
          <w:color w:val="000000" w:themeColor="text1"/>
        </w:rPr>
        <w:t>, thereby expanding XGA targets (e.g. to study factors responsible for the observed transcriptional response).</w:t>
      </w:r>
      <w:r w:rsidRPr="00944FDF">
        <w:rPr>
          <w:bCs/>
          <w:iCs/>
          <w:color w:val="000000" w:themeColor="text1"/>
        </w:rPr>
        <w:t xml:space="preserve"> </w:t>
      </w:r>
      <w:r>
        <w:rPr>
          <w:bCs/>
          <w:iCs/>
          <w:color w:val="000000" w:themeColor="text1"/>
        </w:rPr>
        <w:t xml:space="preserve"> Higher-content phenotyping</w:t>
      </w:r>
      <w:r w:rsidRPr="00944FDF">
        <w:rPr>
          <w:bCs/>
          <w:iCs/>
          <w:color w:val="000000" w:themeColor="text1"/>
        </w:rPr>
        <w:t xml:space="preserve"> </w:t>
      </w:r>
      <w:r>
        <w:rPr>
          <w:bCs/>
          <w:iCs/>
          <w:color w:val="000000" w:themeColor="text1"/>
        </w:rPr>
        <w:t>could also provide a richer profile of the cellular response to ABC transporter perturbation</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(Khakhina et al., 2015)</w:t>
      </w:r>
      <w:r w:rsidRPr="00944FDF">
        <w:rPr>
          <w:bCs/>
          <w:iCs/>
          <w:color w:val="000000" w:themeColor="text1"/>
        </w:rPr>
        <w:fldChar w:fldCharType="end"/>
      </w:r>
      <w:r w:rsidRPr="00944FDF">
        <w:rPr>
          <w:bCs/>
          <w:iCs/>
          <w:color w:val="000000" w:themeColor="text1"/>
        </w:rPr>
        <w:t xml:space="preserve">.  </w:t>
      </w:r>
      <w:r>
        <w:rPr>
          <w:bCs/>
          <w:iCs/>
          <w:color w:val="000000" w:themeColor="text1"/>
        </w:rPr>
        <w:t xml:space="preserve">For example, while no evidence of a transcriptional response was found when deleting </w:t>
      </w:r>
      <w:r w:rsidRPr="00944FDF">
        <w:rPr>
          <w:bCs/>
          <w:i/>
          <w:iCs/>
          <w:color w:val="000000" w:themeColor="text1"/>
        </w:rPr>
        <w:t xml:space="preserve">YBT1 </w:t>
      </w:r>
      <w:r w:rsidRPr="00944FDF">
        <w:rPr>
          <w:bCs/>
          <w:iCs/>
          <w:color w:val="000000" w:themeColor="text1"/>
        </w:rPr>
        <w:t xml:space="preserve">and </w:t>
      </w:r>
      <w:r w:rsidRPr="00944FDF">
        <w:rPr>
          <w:bCs/>
          <w:i/>
          <w:iCs/>
          <w:color w:val="000000" w:themeColor="text1"/>
        </w:rPr>
        <w:t>YCF1</w:t>
      </w:r>
      <w:r>
        <w:rPr>
          <w:bCs/>
          <w:iCs/>
          <w:color w:val="000000" w:themeColor="text1"/>
        </w:rPr>
        <w:t xml:space="preserve">, </w:t>
      </w:r>
      <w:r w:rsidRPr="00944FDF">
        <w:rPr>
          <w:bCs/>
          <w:iCs/>
          <w:color w:val="000000" w:themeColor="text1"/>
        </w:rPr>
        <w:t xml:space="preserve">both genes have been shown to catalyze the movement of substrates from the cytosol to the vacuole </w:t>
      </w:r>
      <w:r w:rsidRPr="00944FDF">
        <w:rPr>
          <w:bCs/>
          <w:iCs/>
          <w:color w:val="000000" w:themeColor="text1"/>
        </w:rPr>
        <w:fldChar w:fldCharType="begin" w:fldLock="1"/>
      </w:r>
      <w:r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(Sousa et al., 2015)</w:t>
      </w:r>
      <w:r w:rsidRPr="00944FDF">
        <w:rPr>
          <w:bCs/>
          <w:iCs/>
          <w:color w:val="000000" w:themeColor="text1"/>
        </w:rPr>
        <w:fldChar w:fldCharType="end"/>
      </w:r>
      <w:r w:rsidRPr="00944FDF">
        <w:rPr>
          <w:bCs/>
          <w:iCs/>
          <w:color w:val="000000" w:themeColor="text1"/>
        </w:rPr>
        <w:t>,</w:t>
      </w:r>
      <w:r>
        <w:rPr>
          <w:bCs/>
          <w:iCs/>
          <w:color w:val="000000" w:themeColor="text1"/>
        </w:rPr>
        <w:t xml:space="preserve"> and might act </w:t>
      </w:r>
      <w:r w:rsidRPr="00944FDF">
        <w:rPr>
          <w:bCs/>
          <w:iCs/>
          <w:color w:val="000000" w:themeColor="text1"/>
        </w:rPr>
        <w:t xml:space="preserve">to competitively sequester Pdr5 efflux products. The use of fluorescence-conjugated </w:t>
      </w:r>
      <w:r>
        <w:rPr>
          <w:bCs/>
          <w:iCs/>
          <w:color w:val="000000" w:themeColor="text1"/>
        </w:rPr>
        <w:t xml:space="preserve">drugs </w:t>
      </w:r>
      <w:r>
        <w:rPr>
          <w:bCs/>
          <w:iCs/>
          <w:color w:val="000000" w:themeColor="text1"/>
        </w:rPr>
        <w:fldChar w:fldCharType="begin" w:fldLock="1"/>
      </w:r>
      <w:r>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Pr>
          <w:bCs/>
          <w:iCs/>
          <w:color w:val="000000" w:themeColor="text1"/>
        </w:rPr>
        <w:fldChar w:fldCharType="separate"/>
      </w:r>
      <w:r w:rsidRPr="00453DD5">
        <w:rPr>
          <w:bCs/>
          <w:iCs/>
          <w:noProof/>
          <w:color w:val="000000" w:themeColor="text1"/>
        </w:rPr>
        <w:t>(Benhamou et al., 2017)</w:t>
      </w:r>
      <w:r>
        <w:rPr>
          <w:bCs/>
          <w:iCs/>
          <w:color w:val="000000" w:themeColor="text1"/>
        </w:rPr>
        <w:fldChar w:fldCharType="end"/>
      </w:r>
      <w:r w:rsidRPr="00944FDF">
        <w:rPr>
          <w:bCs/>
          <w:iCs/>
          <w:color w:val="000000" w:themeColor="text1"/>
        </w:rPr>
        <w:t>, coupled with</w:t>
      </w:r>
      <w:r>
        <w:rPr>
          <w:bCs/>
          <w:iCs/>
          <w:color w:val="000000" w:themeColor="text1"/>
        </w:rPr>
        <w:t xml:space="preserve"> </w:t>
      </w:r>
      <w:r w:rsidRPr="00944FDF">
        <w:rPr>
          <w:bCs/>
          <w:iCs/>
          <w:color w:val="000000" w:themeColor="text1"/>
        </w:rPr>
        <w:t xml:space="preserve">the ability to image and genotype multi-knockout strains </w:t>
      </w:r>
      <w:r w:rsidRPr="00944FDF">
        <w:rPr>
          <w:bCs/>
          <w:iCs/>
          <w:color w:val="000000" w:themeColor="text1"/>
        </w:rPr>
        <w:fldChar w:fldCharType="begin" w:fldLock="1"/>
      </w:r>
      <w:r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(Emanuel et al., 2017)</w:t>
      </w:r>
      <w:r w:rsidRPr="00944FDF">
        <w:rPr>
          <w:bCs/>
          <w:iCs/>
          <w:color w:val="000000" w:themeColor="text1"/>
        </w:rPr>
        <w:fldChar w:fldCharType="end"/>
      </w:r>
      <w:r w:rsidRPr="00944FDF">
        <w:rPr>
          <w:bCs/>
          <w:iCs/>
          <w:color w:val="000000" w:themeColor="text1"/>
        </w:rPr>
        <w:t xml:space="preserve"> could be used to test for this</w:t>
      </w:r>
      <w:r>
        <w:rPr>
          <w:bCs/>
          <w:iCs/>
          <w:color w:val="000000" w:themeColor="text1"/>
        </w:rPr>
        <w:t xml:space="preserve"> at scale</w:t>
      </w:r>
      <w:r w:rsidRPr="00944FDF">
        <w:rPr>
          <w:bCs/>
          <w:iCs/>
          <w:color w:val="000000" w:themeColor="text1"/>
        </w:rPr>
        <w:t xml:space="preserve">.  </w:t>
      </w:r>
    </w:p>
    <w:p w14:paraId="0506040F" w14:textId="77777777" w:rsidR="008562C9" w:rsidRDefault="008562C9" w:rsidP="008562C9">
      <w:pPr>
        <w:jc w:val="both"/>
        <w:rPr>
          <w:bCs/>
          <w:iCs/>
          <w:color w:val="000000" w:themeColor="text1"/>
        </w:rPr>
      </w:pPr>
    </w:p>
    <w:p w14:paraId="52D677EF" w14:textId="7107C585" w:rsidR="008562C9" w:rsidRDefault="008562C9" w:rsidP="008562C9">
      <w:pPr>
        <w:jc w:val="both"/>
        <w:rPr>
          <w:ins w:id="49" w:author="Frederick Roth" w:date="2019-03-11T18:08:00Z"/>
          <w:bCs/>
          <w:iCs/>
          <w:color w:val="000000" w:themeColor="text1"/>
        </w:rPr>
      </w:pPr>
      <w:commentRangeStart w:id="50"/>
      <w:r>
        <w:rPr>
          <w:bCs/>
          <w:iCs/>
          <w:color w:val="000000" w:themeColor="text1"/>
        </w:rPr>
        <w:t xml:space="preserve">We showed that computational modeling of the complex genetic landscape can be used to construct and objectively evaluate genotype-to-phenotype models.  This is in contrast to insight extracted from automated epistasis analysis, which often aims to mine genetic interactions for evidence of biologically-ordered pairs rather than construct explanatory models of all observed interactions </w:t>
      </w:r>
      <w:r>
        <w:rPr>
          <w:bCs/>
          <w:iCs/>
          <w:color w:val="000000" w:themeColor="text1"/>
        </w:rPr>
        <w:fldChar w:fldCharType="begin" w:fldLock="1"/>
      </w:r>
      <w:r>
        <w:rPr>
          <w:bCs/>
          <w:iCs/>
          <w:color w:val="000000" w:themeColor="text1"/>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America","id":"ITEM-2","issue":"13","issued":{"date-parts":[["2018","3","27"]]},"page":"E2930-E2939","publisher":"National Academy of Sciences","title":"Reconstructing a metazoan genetic pathway with transcriptome-wide epistasis measurements.","type":"article-journal","volume":"115"},"uris":["http://www.mendeley.com/documents/?uuid=eb5f78c6-97cf-3a6a-bc63-ce945e172315"]},{"id":"ITEM-3","itemData":{"DOI":"10.1038/nbt.4062","ISSN":"1087-0156","abstract":"Combining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Biotechnology","id":"ITEM-3","issue":"2","issued":{"date-parts":[["2018","1","15"]]},"page":"170-178","publisher":"Nature Publishing Group","title":"Dual gene activation and knockout screen reveals directional dependencies in genetic networks","type":"article-journal","volume":"36"},"uris":["http://www.mendeley.com/documents/?uuid=4da22cc1-8855-3516-a16d-d375ae5e03af"]}],"mendeley":{"formattedCitation":"(Angeles-Albores et al., 2018; Boettcher et al., 2018; St Onge et al., 2007)","plainTextFormattedCitation":"(Angeles-Albores et al., 2018; Boettcher et al., 2018; St Onge et al., 2007)","previouslyFormattedCitation":"(Angeles-Albores et al., 2018; Boettcher et al., 2018; St Onge et al., 2007)"},"properties":{"noteIndex":0},"schema":"https://github.com/citation-style-language/schema/raw/master/csl-citation.json"}</w:instrText>
      </w:r>
      <w:r>
        <w:rPr>
          <w:bCs/>
          <w:iCs/>
          <w:color w:val="000000" w:themeColor="text1"/>
        </w:rPr>
        <w:fldChar w:fldCharType="separate"/>
      </w:r>
      <w:r w:rsidRPr="00382CE4">
        <w:rPr>
          <w:bCs/>
          <w:iCs/>
          <w:noProof/>
          <w:color w:val="000000" w:themeColor="text1"/>
        </w:rPr>
        <w:t>(Angeles-Albores et al., 2018; Boettcher et al., 2018; St Onge et al., 2007)</w:t>
      </w:r>
      <w:r>
        <w:rPr>
          <w:bCs/>
          <w:iCs/>
          <w:color w:val="000000" w:themeColor="text1"/>
        </w:rPr>
        <w:fldChar w:fldCharType="end"/>
      </w:r>
      <w:r>
        <w:rPr>
          <w:bCs/>
          <w:iCs/>
          <w:color w:val="000000" w:themeColor="text1"/>
        </w:rPr>
        <w:t>.</w:t>
      </w:r>
      <w:ins w:id="51" w:author="Frederick Roth" w:date="2019-03-11T18:08:00Z">
        <w:r w:rsidR="002D1D2B">
          <w:rPr>
            <w:bCs/>
            <w:iCs/>
            <w:color w:val="000000" w:themeColor="text1"/>
          </w:rPr>
          <w:t xml:space="preserve"> </w:t>
        </w:r>
      </w:ins>
      <w:r>
        <w:rPr>
          <w:bCs/>
          <w:iCs/>
          <w:color w:val="000000" w:themeColor="text1"/>
        </w:rPr>
        <w:t xml:space="preserve">In addition to ordered pairs, many genetic interactions can also arise from the effects of genes on unobserved ‘hidden’ variables that mediate the measured phenotype </w:t>
      </w:r>
      <w:r>
        <w:rPr>
          <w:bCs/>
          <w:iCs/>
          <w:color w:val="000000" w:themeColor="text1"/>
        </w:rPr>
        <w:fldChar w:fldCharType="begin" w:fldLock="1"/>
      </w:r>
      <w:r>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Pr>
          <w:bCs/>
          <w:iCs/>
          <w:color w:val="000000" w:themeColor="text1"/>
        </w:rPr>
        <w:fldChar w:fldCharType="separate"/>
      </w:r>
      <w:r w:rsidRPr="0086432E">
        <w:rPr>
          <w:bCs/>
          <w:iCs/>
          <w:noProof/>
          <w:color w:val="000000" w:themeColor="text1"/>
        </w:rPr>
        <w:t>(Otwinowski et al., 2018)</w:t>
      </w:r>
      <w:r>
        <w:rPr>
          <w:bCs/>
          <w:iCs/>
          <w:color w:val="000000" w:themeColor="text1"/>
        </w:rPr>
        <w:fldChar w:fldCharType="end"/>
      </w:r>
      <w:r>
        <w:rPr>
          <w:bCs/>
          <w:iCs/>
          <w:color w:val="000000" w:themeColor="text1"/>
        </w:rPr>
        <w:t xml:space="preserve">.  For example, our neural network could model complex negative interactions in terms of the influence of ABC transporters on an indirectly-observed drug efflux activity. In the case of valinomycin, we could greatly improve models by hypothesizing the influence of multiple ABC transporters via an unknown valinomycin resistance factor.  Neural networks can learn directed non-linear relationships amongst potentially vast numbers of biologically-motivated hidden variables </w:t>
      </w:r>
      <w:r>
        <w:rPr>
          <w:bCs/>
          <w:iCs/>
          <w:color w:val="000000" w:themeColor="text1"/>
        </w:rPr>
        <w:fldChar w:fldCharType="begin" w:fldLock="1"/>
      </w:r>
      <w:r>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Pr>
          <w:bCs/>
          <w:iCs/>
          <w:color w:val="000000" w:themeColor="text1"/>
        </w:rPr>
        <w:fldChar w:fldCharType="separate"/>
      </w:r>
      <w:r w:rsidRPr="0076245D">
        <w:rPr>
          <w:bCs/>
          <w:iCs/>
          <w:noProof/>
          <w:color w:val="000000" w:themeColor="text1"/>
        </w:rPr>
        <w:t>(Ma et al., 2018)</w:t>
      </w:r>
      <w:r>
        <w:rPr>
          <w:bCs/>
          <w:iCs/>
          <w:color w:val="000000" w:themeColor="text1"/>
        </w:rPr>
        <w:fldChar w:fldCharType="end"/>
      </w:r>
      <w:r>
        <w:rPr>
          <w:bCs/>
          <w:iCs/>
          <w:color w:val="000000" w:themeColor="text1"/>
        </w:rPr>
        <w:t>.</w:t>
      </w:r>
      <w:r w:rsidRPr="00C7541A">
        <w:rPr>
          <w:bCs/>
          <w:iCs/>
          <w:color w:val="000000" w:themeColor="text1"/>
        </w:rPr>
        <w:t xml:space="preserve"> </w:t>
      </w:r>
      <w:r>
        <w:rPr>
          <w:bCs/>
          <w:iCs/>
          <w:color w:val="000000" w:themeColor="text1"/>
        </w:rPr>
        <w:t xml:space="preserve"> While even biologically-motivated neural network models can easily grow complex and challenging to interpret, here we showed that they can be simply constructed using directly-interpretable parameters (e.g. ‘activity’, ‘influence’, and ‘efflux’), and then iteratively expanded as needed.  </w:t>
      </w:r>
      <w:commentRangeEnd w:id="50"/>
      <w:r w:rsidR="005C1B3F">
        <w:rPr>
          <w:rStyle w:val="CommentReference"/>
          <w:rFonts w:asciiTheme="minorHAnsi" w:hAnsiTheme="minorHAnsi" w:cstheme="minorBidi"/>
        </w:rPr>
        <w:commentReference w:id="50"/>
      </w:r>
    </w:p>
    <w:p w14:paraId="08C3E66B" w14:textId="77777777" w:rsidR="008562C9" w:rsidRDefault="008562C9" w:rsidP="008562C9">
      <w:pPr>
        <w:jc w:val="both"/>
        <w:rPr>
          <w:bCs/>
          <w:iCs/>
          <w:color w:val="000000" w:themeColor="text1"/>
        </w:rPr>
      </w:pPr>
    </w:p>
    <w:p w14:paraId="5E6B3B23" w14:textId="523D9932" w:rsidR="008562C9" w:rsidRDefault="008562C9" w:rsidP="008562C9">
      <w:pPr>
        <w:jc w:val="both"/>
        <w:rPr>
          <w:bCs/>
          <w:iCs/>
          <w:color w:val="000000" w:themeColor="text1"/>
        </w:rPr>
      </w:pPr>
      <w:r>
        <w:rPr>
          <w:bCs/>
          <w:iCs/>
          <w:color w:val="000000" w:themeColor="text1"/>
        </w:rPr>
        <w:t>In summary, we showed that measuring and modeling high-order genotype-to-phenotype relationships via XGA can help to functionally dissect and understand a complex system</w:t>
      </w:r>
      <w:r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54F1B8FC" w:rsidR="006A63BB" w:rsidRDefault="005E2DD4" w:rsidP="00224FCB">
      <w:pPr>
        <w:outlineLvl w:val="0"/>
        <w:rPr>
          <w:b/>
          <w:bCs/>
          <w:iCs/>
          <w:color w:val="000000" w:themeColor="text1"/>
          <w:sz w:val="28"/>
        </w:rPr>
      </w:pPr>
      <w:r>
        <w:rPr>
          <w:b/>
          <w:bCs/>
          <w:iCs/>
          <w:color w:val="000000" w:themeColor="text1"/>
          <w:sz w:val="28"/>
        </w:rPr>
        <w:t>Star Methods</w:t>
      </w:r>
    </w:p>
    <w:p w14:paraId="0CA57B76" w14:textId="06EFE413" w:rsidR="005E2DD4" w:rsidRDefault="005E2DD4" w:rsidP="00224FCB">
      <w:pPr>
        <w:outlineLvl w:val="0"/>
        <w:rPr>
          <w:b/>
          <w:bCs/>
          <w:iCs/>
          <w:color w:val="000000" w:themeColor="text1"/>
          <w:sz w:val="28"/>
        </w:rPr>
      </w:pPr>
    </w:p>
    <w:p w14:paraId="3C0D6433" w14:textId="17B0EF47" w:rsidR="005E2DD4" w:rsidRPr="00B527A3" w:rsidRDefault="005E2DD4" w:rsidP="00224FCB">
      <w:pPr>
        <w:outlineLvl w:val="0"/>
        <w:rPr>
          <w:b/>
          <w:bCs/>
          <w:iCs/>
          <w:color w:val="000000" w:themeColor="text1"/>
          <w:sz w:val="26"/>
          <w:szCs w:val="26"/>
        </w:rPr>
      </w:pPr>
      <w:r w:rsidRPr="00B527A3">
        <w:rPr>
          <w:b/>
          <w:bCs/>
          <w:iCs/>
          <w:color w:val="000000" w:themeColor="text1"/>
          <w:sz w:val="26"/>
          <w:szCs w:val="26"/>
        </w:rPr>
        <w:t>Key Resource Table</w:t>
      </w:r>
    </w:p>
    <w:tbl>
      <w:tblPr>
        <w:tblStyle w:val="TableGrid"/>
        <w:tblW w:w="0" w:type="auto"/>
        <w:tblLook w:val="04A0" w:firstRow="1" w:lastRow="0" w:firstColumn="1" w:lastColumn="0" w:noHBand="0" w:noVBand="1"/>
      </w:tblPr>
      <w:tblGrid>
        <w:gridCol w:w="3681"/>
        <w:gridCol w:w="2552"/>
        <w:gridCol w:w="3117"/>
      </w:tblGrid>
      <w:tr w:rsidR="0049698F" w:rsidRPr="00B527A3" w14:paraId="37BAA66C" w14:textId="77777777" w:rsidTr="001261E7">
        <w:tc>
          <w:tcPr>
            <w:tcW w:w="3681" w:type="dxa"/>
          </w:tcPr>
          <w:p w14:paraId="41CBB380" w14:textId="48978758" w:rsidR="0049698F" w:rsidRPr="00B527A3" w:rsidRDefault="001261E7" w:rsidP="00224FCB">
            <w:pPr>
              <w:outlineLvl w:val="0"/>
              <w:rPr>
                <w:b/>
                <w:bCs/>
                <w:iCs/>
                <w:color w:val="000000" w:themeColor="text1"/>
              </w:rPr>
            </w:pPr>
            <w:r w:rsidRPr="00B527A3">
              <w:rPr>
                <w:b/>
                <w:bCs/>
                <w:iCs/>
                <w:color w:val="000000" w:themeColor="text1"/>
              </w:rPr>
              <w:t>Reagent or Resource</w:t>
            </w:r>
          </w:p>
        </w:tc>
        <w:tc>
          <w:tcPr>
            <w:tcW w:w="2552" w:type="dxa"/>
          </w:tcPr>
          <w:p w14:paraId="3EB2024E" w14:textId="1DB92B8E" w:rsidR="0049698F" w:rsidRPr="00B527A3" w:rsidRDefault="001261E7" w:rsidP="00224FCB">
            <w:pPr>
              <w:outlineLvl w:val="0"/>
              <w:rPr>
                <w:b/>
                <w:bCs/>
                <w:iCs/>
                <w:color w:val="000000" w:themeColor="text1"/>
              </w:rPr>
            </w:pPr>
            <w:r w:rsidRPr="00B527A3">
              <w:rPr>
                <w:b/>
                <w:bCs/>
                <w:iCs/>
                <w:color w:val="000000" w:themeColor="text1"/>
              </w:rPr>
              <w:t>Source</w:t>
            </w:r>
          </w:p>
        </w:tc>
        <w:tc>
          <w:tcPr>
            <w:tcW w:w="3117" w:type="dxa"/>
          </w:tcPr>
          <w:p w14:paraId="4E0F303E" w14:textId="3395CB4A" w:rsidR="0049698F" w:rsidRPr="00B527A3" w:rsidRDefault="001261E7" w:rsidP="00224FCB">
            <w:pPr>
              <w:outlineLvl w:val="0"/>
              <w:rPr>
                <w:b/>
                <w:bCs/>
                <w:iCs/>
                <w:color w:val="000000" w:themeColor="text1"/>
              </w:rPr>
            </w:pPr>
            <w:r w:rsidRPr="00B527A3">
              <w:rPr>
                <w:b/>
                <w:bCs/>
                <w:iCs/>
                <w:color w:val="000000" w:themeColor="text1"/>
              </w:rPr>
              <w:t>Identifier</w:t>
            </w:r>
          </w:p>
        </w:tc>
      </w:tr>
      <w:tr w:rsidR="0088255A" w:rsidRPr="00B527A3" w14:paraId="32B92AB1" w14:textId="77777777" w:rsidTr="00695D3C">
        <w:tc>
          <w:tcPr>
            <w:tcW w:w="9350" w:type="dxa"/>
            <w:gridSpan w:val="3"/>
          </w:tcPr>
          <w:p w14:paraId="070A5706" w14:textId="605EC792" w:rsidR="0088255A" w:rsidRPr="00B527A3" w:rsidRDefault="0088255A" w:rsidP="00224FCB">
            <w:pPr>
              <w:outlineLvl w:val="0"/>
              <w:rPr>
                <w:b/>
                <w:bCs/>
                <w:iCs/>
                <w:color w:val="000000" w:themeColor="text1"/>
              </w:rPr>
            </w:pPr>
            <w:r w:rsidRPr="00B527A3">
              <w:rPr>
                <w:b/>
                <w:bCs/>
                <w:iCs/>
                <w:color w:val="000000" w:themeColor="text1"/>
              </w:rPr>
              <w:t>Experimental Models: Organisms/Strains</w:t>
            </w:r>
          </w:p>
        </w:tc>
      </w:tr>
      <w:tr w:rsidR="0088255A" w:rsidRPr="00B527A3" w14:paraId="615BF707" w14:textId="77777777" w:rsidTr="00695D3C">
        <w:tc>
          <w:tcPr>
            <w:tcW w:w="3681" w:type="dxa"/>
          </w:tcPr>
          <w:p w14:paraId="66F1809C" w14:textId="58FEE719" w:rsidR="0088255A" w:rsidRPr="00B527A3" w:rsidRDefault="0088255A" w:rsidP="00695D3C">
            <w:pPr>
              <w:outlineLvl w:val="0"/>
              <w:rPr>
                <w:b/>
                <w:bCs/>
                <w:iCs/>
                <w:color w:val="000000" w:themeColor="text1"/>
              </w:rPr>
            </w:pPr>
            <w:r w:rsidRPr="00B527A3">
              <w:rPr>
                <w:color w:val="000000" w:themeColor="text1"/>
              </w:rPr>
              <w:t>RY0622</w:t>
            </w:r>
          </w:p>
        </w:tc>
        <w:tc>
          <w:tcPr>
            <w:tcW w:w="2552" w:type="dxa"/>
          </w:tcPr>
          <w:p w14:paraId="59DFC287" w14:textId="6D33151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836976C" w14:textId="59D63FF4"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E8F14A3" w14:textId="77777777" w:rsidTr="00695D3C">
        <w:tc>
          <w:tcPr>
            <w:tcW w:w="3681" w:type="dxa"/>
          </w:tcPr>
          <w:p w14:paraId="6760FEEF" w14:textId="70EEC142" w:rsidR="0088255A" w:rsidRPr="00B527A3" w:rsidRDefault="0088255A" w:rsidP="00695D3C">
            <w:pPr>
              <w:outlineLvl w:val="0"/>
              <w:rPr>
                <w:b/>
                <w:bCs/>
                <w:iCs/>
                <w:color w:val="000000" w:themeColor="text1"/>
              </w:rPr>
            </w:pPr>
            <w:r w:rsidRPr="00B527A3">
              <w:rPr>
                <w:color w:val="000000" w:themeColor="text1"/>
              </w:rPr>
              <w:t>RY0146</w:t>
            </w:r>
          </w:p>
        </w:tc>
        <w:tc>
          <w:tcPr>
            <w:tcW w:w="2552" w:type="dxa"/>
          </w:tcPr>
          <w:p w14:paraId="0F20F337" w14:textId="67253E90"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E1F3707" w14:textId="0B605A98"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B0C87CB" w14:textId="77777777" w:rsidTr="00695D3C">
        <w:tc>
          <w:tcPr>
            <w:tcW w:w="3681" w:type="dxa"/>
          </w:tcPr>
          <w:p w14:paraId="2198C64E" w14:textId="6A90DBC1" w:rsidR="0088255A" w:rsidRPr="00B527A3" w:rsidRDefault="0088255A" w:rsidP="00695D3C">
            <w:pPr>
              <w:outlineLvl w:val="0"/>
              <w:rPr>
                <w:b/>
                <w:bCs/>
                <w:iCs/>
                <w:color w:val="000000" w:themeColor="text1"/>
              </w:rPr>
            </w:pPr>
            <w:r w:rsidRPr="00B527A3">
              <w:rPr>
                <w:color w:val="000000" w:themeColor="text1"/>
              </w:rPr>
              <w:t>RY0566</w:t>
            </w:r>
          </w:p>
        </w:tc>
        <w:tc>
          <w:tcPr>
            <w:tcW w:w="2552" w:type="dxa"/>
          </w:tcPr>
          <w:p w14:paraId="7CFC6E48" w14:textId="479F61E5"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B1FB916" w14:textId="0A8042BA"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264BB5FB" w14:textId="77777777" w:rsidTr="00695D3C">
        <w:tc>
          <w:tcPr>
            <w:tcW w:w="3681" w:type="dxa"/>
          </w:tcPr>
          <w:p w14:paraId="2BCF84A7" w14:textId="7CEA0E3F" w:rsidR="0088255A" w:rsidRPr="00B527A3" w:rsidRDefault="0088255A" w:rsidP="00695D3C">
            <w:pPr>
              <w:outlineLvl w:val="0"/>
              <w:rPr>
                <w:b/>
                <w:bCs/>
                <w:iCs/>
                <w:color w:val="000000" w:themeColor="text1"/>
              </w:rPr>
            </w:pPr>
            <w:r w:rsidRPr="00B527A3">
              <w:rPr>
                <w:color w:val="000000" w:themeColor="text1"/>
              </w:rPr>
              <w:t>RY0148</w:t>
            </w:r>
          </w:p>
        </w:tc>
        <w:tc>
          <w:tcPr>
            <w:tcW w:w="2552" w:type="dxa"/>
          </w:tcPr>
          <w:p w14:paraId="5320B9C2" w14:textId="0B9986E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29831F12" w14:textId="758C9450"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603E498B" w14:textId="77777777" w:rsidTr="00695D3C">
        <w:tc>
          <w:tcPr>
            <w:tcW w:w="3681" w:type="dxa"/>
          </w:tcPr>
          <w:p w14:paraId="0E0CF2A6" w14:textId="4443033E" w:rsidR="0088255A" w:rsidRPr="00B527A3" w:rsidRDefault="0088255A" w:rsidP="00695D3C">
            <w:pPr>
              <w:outlineLvl w:val="0"/>
              <w:rPr>
                <w:b/>
                <w:bCs/>
                <w:iCs/>
                <w:color w:val="000000" w:themeColor="text1"/>
              </w:rPr>
            </w:pPr>
            <w:r w:rsidRPr="00B527A3">
              <w:rPr>
                <w:color w:val="000000" w:themeColor="text1"/>
              </w:rPr>
              <w:lastRenderedPageBreak/>
              <w:t>Barcoded RY0148</w:t>
            </w:r>
            <w:r w:rsidR="00504029" w:rsidRPr="00B527A3">
              <w:rPr>
                <w:color w:val="000000" w:themeColor="text1"/>
              </w:rPr>
              <w:t xml:space="preserve"> pool</w:t>
            </w:r>
          </w:p>
        </w:tc>
        <w:tc>
          <w:tcPr>
            <w:tcW w:w="2552" w:type="dxa"/>
          </w:tcPr>
          <w:p w14:paraId="21C577DD" w14:textId="561135E1" w:rsidR="0088255A" w:rsidRPr="00B527A3" w:rsidRDefault="00252A78" w:rsidP="00695D3C">
            <w:pPr>
              <w:outlineLvl w:val="0"/>
              <w:rPr>
                <w:bCs/>
                <w:iCs/>
                <w:color w:val="000000" w:themeColor="text1"/>
              </w:rPr>
            </w:pPr>
            <w:r w:rsidRPr="00B527A3">
              <w:rPr>
                <w:bCs/>
                <w:iCs/>
                <w:color w:val="000000" w:themeColor="text1"/>
              </w:rPr>
              <w:t>T</w:t>
            </w:r>
            <w:r w:rsidR="0088255A" w:rsidRPr="00B527A3">
              <w:rPr>
                <w:bCs/>
                <w:iCs/>
                <w:color w:val="000000" w:themeColor="text1"/>
              </w:rPr>
              <w:t xml:space="preserve">his </w:t>
            </w:r>
            <w:r w:rsidRPr="00B527A3">
              <w:rPr>
                <w:bCs/>
                <w:iCs/>
                <w:color w:val="000000" w:themeColor="text1"/>
              </w:rPr>
              <w:t>paper</w:t>
            </w:r>
          </w:p>
        </w:tc>
        <w:tc>
          <w:tcPr>
            <w:tcW w:w="3117" w:type="dxa"/>
          </w:tcPr>
          <w:p w14:paraId="2F941D8C" w14:textId="22AF596D" w:rsidR="0088255A" w:rsidRPr="00B527A3" w:rsidRDefault="0088255A" w:rsidP="00695D3C">
            <w:pPr>
              <w:outlineLvl w:val="0"/>
              <w:rPr>
                <w:bCs/>
                <w:iCs/>
                <w:color w:val="000000" w:themeColor="text1"/>
              </w:rPr>
            </w:pPr>
            <w:r w:rsidRPr="00B527A3">
              <w:rPr>
                <w:bCs/>
                <w:iCs/>
                <w:color w:val="000000" w:themeColor="text1"/>
              </w:rPr>
              <w:t>N/A</w:t>
            </w:r>
          </w:p>
        </w:tc>
      </w:tr>
      <w:tr w:rsidR="00E74682" w:rsidRPr="00B527A3" w14:paraId="2C396D01" w14:textId="77777777" w:rsidTr="00695D3C">
        <w:tc>
          <w:tcPr>
            <w:tcW w:w="9350" w:type="dxa"/>
            <w:gridSpan w:val="3"/>
          </w:tcPr>
          <w:p w14:paraId="0DA27399" w14:textId="77777777" w:rsidR="00E74682" w:rsidRPr="00B527A3" w:rsidRDefault="00E74682" w:rsidP="00695D3C">
            <w:pPr>
              <w:outlineLvl w:val="0"/>
              <w:rPr>
                <w:b/>
                <w:bCs/>
                <w:iCs/>
                <w:color w:val="000000" w:themeColor="text1"/>
              </w:rPr>
            </w:pPr>
          </w:p>
        </w:tc>
      </w:tr>
      <w:tr w:rsidR="001261E7" w:rsidRPr="00B527A3" w14:paraId="60E3998D" w14:textId="77777777" w:rsidTr="00695D3C">
        <w:tc>
          <w:tcPr>
            <w:tcW w:w="9350" w:type="dxa"/>
            <w:gridSpan w:val="3"/>
          </w:tcPr>
          <w:p w14:paraId="70394A48" w14:textId="7175267C" w:rsidR="001261E7" w:rsidRPr="00B527A3" w:rsidRDefault="001261E7" w:rsidP="00224FCB">
            <w:pPr>
              <w:outlineLvl w:val="0"/>
              <w:rPr>
                <w:b/>
                <w:bCs/>
                <w:iCs/>
                <w:color w:val="000000" w:themeColor="text1"/>
              </w:rPr>
            </w:pPr>
            <w:r w:rsidRPr="00B527A3">
              <w:rPr>
                <w:b/>
                <w:bCs/>
                <w:iCs/>
                <w:color w:val="000000" w:themeColor="text1"/>
              </w:rPr>
              <w:t>Chemicals</w:t>
            </w:r>
            <w:r w:rsidR="00191BFA" w:rsidRPr="00B527A3">
              <w:rPr>
                <w:b/>
                <w:bCs/>
                <w:iCs/>
                <w:color w:val="000000" w:themeColor="text1"/>
              </w:rPr>
              <w:t>, Peptides, and Recombinant Proteins</w:t>
            </w:r>
          </w:p>
        </w:tc>
      </w:tr>
      <w:tr w:rsidR="00465AB6" w:rsidRPr="00B527A3" w14:paraId="49F98EE5" w14:textId="77777777" w:rsidTr="00695D3C">
        <w:tc>
          <w:tcPr>
            <w:tcW w:w="3681" w:type="dxa"/>
            <w:vAlign w:val="bottom"/>
          </w:tcPr>
          <w:p w14:paraId="462CF501" w14:textId="33216469" w:rsidR="00465AB6" w:rsidRPr="00B527A3" w:rsidRDefault="00465AB6" w:rsidP="00465AB6">
            <w:pPr>
              <w:outlineLvl w:val="0"/>
              <w:rPr>
                <w:b/>
                <w:bCs/>
                <w:iCs/>
                <w:color w:val="000000" w:themeColor="text1"/>
              </w:rPr>
            </w:pPr>
            <w:r w:rsidRPr="00B527A3">
              <w:rPr>
                <w:color w:val="000000"/>
              </w:rPr>
              <w:t xml:space="preserve">fluconazole </w:t>
            </w:r>
          </w:p>
        </w:tc>
        <w:tc>
          <w:tcPr>
            <w:tcW w:w="2552" w:type="dxa"/>
          </w:tcPr>
          <w:p w14:paraId="45C0094B" w14:textId="5FFDF86F" w:rsidR="00465AB6" w:rsidRPr="00FD0A13" w:rsidRDefault="00465AB6" w:rsidP="00465AB6">
            <w:pPr>
              <w:outlineLvl w:val="0"/>
              <w:rPr>
                <w:bCs/>
                <w:iCs/>
                <w:color w:val="000000" w:themeColor="text1"/>
              </w:rPr>
            </w:pPr>
            <w:r>
              <w:rPr>
                <w:bCs/>
                <w:iCs/>
                <w:color w:val="000000" w:themeColor="text1"/>
              </w:rPr>
              <w:t>Sigma-Aldrich</w:t>
            </w:r>
          </w:p>
        </w:tc>
        <w:tc>
          <w:tcPr>
            <w:tcW w:w="3117" w:type="dxa"/>
          </w:tcPr>
          <w:p w14:paraId="73316B98" w14:textId="706AD6B7" w:rsidR="00465AB6" w:rsidRPr="00B527A3" w:rsidRDefault="00465AB6" w:rsidP="00465AB6">
            <w:pPr>
              <w:outlineLvl w:val="0"/>
              <w:rPr>
                <w:b/>
                <w:bCs/>
                <w:iCs/>
                <w:color w:val="000000" w:themeColor="text1"/>
              </w:rPr>
            </w:pPr>
            <w:r w:rsidRPr="0083015C">
              <w:t>F8929</w:t>
            </w:r>
          </w:p>
        </w:tc>
      </w:tr>
      <w:tr w:rsidR="00465AB6" w:rsidRPr="00B527A3" w14:paraId="151CA01D" w14:textId="77777777" w:rsidTr="00695D3C">
        <w:tc>
          <w:tcPr>
            <w:tcW w:w="3681" w:type="dxa"/>
            <w:vAlign w:val="bottom"/>
          </w:tcPr>
          <w:p w14:paraId="1480082F" w14:textId="2315D1A2" w:rsidR="00465AB6" w:rsidRPr="00B527A3" w:rsidRDefault="00465AB6" w:rsidP="00465AB6">
            <w:pPr>
              <w:outlineLvl w:val="0"/>
              <w:rPr>
                <w:b/>
                <w:bCs/>
                <w:iCs/>
                <w:color w:val="000000" w:themeColor="text1"/>
              </w:rPr>
            </w:pPr>
            <w:r w:rsidRPr="00B527A3">
              <w:rPr>
                <w:color w:val="000000"/>
              </w:rPr>
              <w:t xml:space="preserve">ketoconazole  </w:t>
            </w:r>
          </w:p>
        </w:tc>
        <w:tc>
          <w:tcPr>
            <w:tcW w:w="2552" w:type="dxa"/>
          </w:tcPr>
          <w:p w14:paraId="0EC6A581" w14:textId="090A1F05"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75C802B4" w14:textId="4DBC22AA" w:rsidR="00465AB6" w:rsidRPr="00B527A3" w:rsidRDefault="00465AB6" w:rsidP="00465AB6">
            <w:pPr>
              <w:outlineLvl w:val="0"/>
              <w:rPr>
                <w:b/>
                <w:bCs/>
                <w:iCs/>
                <w:color w:val="000000" w:themeColor="text1"/>
              </w:rPr>
            </w:pPr>
            <w:r w:rsidRPr="0083015C">
              <w:t>K1003</w:t>
            </w:r>
          </w:p>
        </w:tc>
      </w:tr>
      <w:tr w:rsidR="00465AB6" w:rsidRPr="00B527A3" w14:paraId="358D2106" w14:textId="77777777" w:rsidTr="00695D3C">
        <w:tc>
          <w:tcPr>
            <w:tcW w:w="3681" w:type="dxa"/>
            <w:vAlign w:val="bottom"/>
          </w:tcPr>
          <w:p w14:paraId="1A9D9F4B" w14:textId="17180441" w:rsidR="00465AB6" w:rsidRPr="00B527A3" w:rsidRDefault="00465AB6" w:rsidP="00465AB6">
            <w:pPr>
              <w:outlineLvl w:val="0"/>
              <w:rPr>
                <w:b/>
                <w:bCs/>
                <w:iCs/>
                <w:color w:val="000000" w:themeColor="text1"/>
              </w:rPr>
            </w:pPr>
            <w:r w:rsidRPr="00B527A3">
              <w:rPr>
                <w:color w:val="000000"/>
              </w:rPr>
              <w:t xml:space="preserve">miconazole </w:t>
            </w:r>
          </w:p>
        </w:tc>
        <w:tc>
          <w:tcPr>
            <w:tcW w:w="2552" w:type="dxa"/>
          </w:tcPr>
          <w:p w14:paraId="2BF4B898" w14:textId="6454A95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65A6978" w14:textId="458ABB15" w:rsidR="00465AB6" w:rsidRPr="00B527A3" w:rsidRDefault="00465AB6" w:rsidP="00465AB6">
            <w:pPr>
              <w:outlineLvl w:val="0"/>
              <w:rPr>
                <w:b/>
                <w:bCs/>
                <w:iCs/>
                <w:color w:val="000000" w:themeColor="text1"/>
              </w:rPr>
            </w:pPr>
            <w:r w:rsidRPr="0083015C">
              <w:t>1443409</w:t>
            </w:r>
          </w:p>
        </w:tc>
      </w:tr>
      <w:tr w:rsidR="00465AB6" w:rsidRPr="00B527A3" w14:paraId="33560729" w14:textId="77777777" w:rsidTr="00695D3C">
        <w:tc>
          <w:tcPr>
            <w:tcW w:w="3681" w:type="dxa"/>
            <w:vAlign w:val="bottom"/>
          </w:tcPr>
          <w:p w14:paraId="5420C65B" w14:textId="0F67E145" w:rsidR="00465AB6" w:rsidRPr="00B527A3" w:rsidRDefault="00465AB6" w:rsidP="00465AB6">
            <w:pPr>
              <w:outlineLvl w:val="0"/>
              <w:rPr>
                <w:b/>
                <w:bCs/>
                <w:iCs/>
                <w:color w:val="000000" w:themeColor="text1"/>
              </w:rPr>
            </w:pPr>
            <w:r w:rsidRPr="00B527A3">
              <w:rPr>
                <w:color w:val="000000"/>
              </w:rPr>
              <w:t xml:space="preserve">itraconazole </w:t>
            </w:r>
          </w:p>
        </w:tc>
        <w:tc>
          <w:tcPr>
            <w:tcW w:w="2552" w:type="dxa"/>
          </w:tcPr>
          <w:p w14:paraId="086662E2" w14:textId="1EF0EECC"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AEC3910" w14:textId="763800F9" w:rsidR="00465AB6" w:rsidRPr="00B527A3" w:rsidRDefault="00465AB6" w:rsidP="00465AB6">
            <w:pPr>
              <w:outlineLvl w:val="0"/>
              <w:rPr>
                <w:b/>
                <w:bCs/>
                <w:iCs/>
                <w:color w:val="000000" w:themeColor="text1"/>
              </w:rPr>
            </w:pPr>
            <w:r w:rsidRPr="0083015C">
              <w:t>I6657</w:t>
            </w:r>
          </w:p>
        </w:tc>
      </w:tr>
      <w:tr w:rsidR="00465AB6" w:rsidRPr="00B527A3" w14:paraId="75A1E19C" w14:textId="77777777" w:rsidTr="00695D3C">
        <w:tc>
          <w:tcPr>
            <w:tcW w:w="3681" w:type="dxa"/>
            <w:vAlign w:val="bottom"/>
          </w:tcPr>
          <w:p w14:paraId="1AD6B11F" w14:textId="1F39DBA0" w:rsidR="00465AB6" w:rsidRPr="00B527A3" w:rsidRDefault="00465AB6" w:rsidP="00465AB6">
            <w:pPr>
              <w:outlineLvl w:val="0"/>
              <w:rPr>
                <w:b/>
                <w:bCs/>
                <w:iCs/>
                <w:color w:val="000000" w:themeColor="text1"/>
              </w:rPr>
            </w:pPr>
            <w:r w:rsidRPr="00B527A3">
              <w:rPr>
                <w:color w:val="000000"/>
              </w:rPr>
              <w:t>beauvericin</w:t>
            </w:r>
          </w:p>
        </w:tc>
        <w:tc>
          <w:tcPr>
            <w:tcW w:w="2552" w:type="dxa"/>
          </w:tcPr>
          <w:p w14:paraId="3955C193" w14:textId="1C05B9D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29EFF54A" w14:textId="5D8A4352" w:rsidR="00465AB6" w:rsidRPr="00B527A3" w:rsidRDefault="00465AB6" w:rsidP="00465AB6">
            <w:pPr>
              <w:outlineLvl w:val="0"/>
              <w:rPr>
                <w:b/>
                <w:bCs/>
                <w:iCs/>
                <w:color w:val="000000" w:themeColor="text1"/>
              </w:rPr>
            </w:pPr>
            <w:r w:rsidRPr="0083015C">
              <w:t>B7510</w:t>
            </w:r>
          </w:p>
        </w:tc>
      </w:tr>
      <w:tr w:rsidR="00465AB6" w:rsidRPr="00B527A3" w14:paraId="4A6CC44F" w14:textId="77777777" w:rsidTr="00695D3C">
        <w:tc>
          <w:tcPr>
            <w:tcW w:w="3681" w:type="dxa"/>
            <w:vAlign w:val="bottom"/>
          </w:tcPr>
          <w:p w14:paraId="2AEDB72E" w14:textId="09AB4E83" w:rsidR="00465AB6" w:rsidRPr="00B527A3" w:rsidRDefault="00465AB6" w:rsidP="00465AB6">
            <w:pPr>
              <w:outlineLvl w:val="0"/>
              <w:rPr>
                <w:b/>
                <w:bCs/>
                <w:iCs/>
                <w:color w:val="000000" w:themeColor="text1"/>
              </w:rPr>
            </w:pPr>
            <w:r w:rsidRPr="00B527A3">
              <w:rPr>
                <w:color w:val="000000"/>
              </w:rPr>
              <w:t xml:space="preserve">tamoxifen </w:t>
            </w:r>
          </w:p>
        </w:tc>
        <w:tc>
          <w:tcPr>
            <w:tcW w:w="2552" w:type="dxa"/>
          </w:tcPr>
          <w:p w14:paraId="7C991834" w14:textId="22B81E2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8428172" w14:textId="1C458C2A" w:rsidR="00465AB6" w:rsidRPr="00B527A3" w:rsidRDefault="00465AB6" w:rsidP="00465AB6">
            <w:pPr>
              <w:outlineLvl w:val="0"/>
              <w:rPr>
                <w:b/>
                <w:bCs/>
                <w:iCs/>
                <w:color w:val="000000" w:themeColor="text1"/>
              </w:rPr>
            </w:pPr>
            <w:r w:rsidRPr="0083015C">
              <w:t>T5648</w:t>
            </w:r>
          </w:p>
        </w:tc>
      </w:tr>
      <w:tr w:rsidR="00465AB6" w:rsidRPr="00B527A3" w14:paraId="63DEB2F6" w14:textId="77777777" w:rsidTr="00695D3C">
        <w:tc>
          <w:tcPr>
            <w:tcW w:w="3681" w:type="dxa"/>
            <w:vAlign w:val="bottom"/>
          </w:tcPr>
          <w:p w14:paraId="76E26756" w14:textId="0BEFB2B6" w:rsidR="00465AB6" w:rsidRPr="00B527A3" w:rsidRDefault="00465AB6" w:rsidP="00465AB6">
            <w:pPr>
              <w:outlineLvl w:val="0"/>
              <w:rPr>
                <w:b/>
                <w:bCs/>
                <w:iCs/>
                <w:color w:val="000000" w:themeColor="text1"/>
              </w:rPr>
            </w:pPr>
            <w:r w:rsidRPr="00B527A3">
              <w:rPr>
                <w:color w:val="000000"/>
              </w:rPr>
              <w:t xml:space="preserve">benomyl </w:t>
            </w:r>
          </w:p>
        </w:tc>
        <w:tc>
          <w:tcPr>
            <w:tcW w:w="2552" w:type="dxa"/>
          </w:tcPr>
          <w:p w14:paraId="66A33D82" w14:textId="0C69102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F7B9A64" w14:textId="331EE5E6" w:rsidR="00465AB6" w:rsidRPr="00B527A3" w:rsidRDefault="00465AB6" w:rsidP="00465AB6">
            <w:pPr>
              <w:outlineLvl w:val="0"/>
              <w:rPr>
                <w:b/>
                <w:bCs/>
                <w:iCs/>
                <w:color w:val="000000" w:themeColor="text1"/>
              </w:rPr>
            </w:pPr>
            <w:r w:rsidRPr="0083015C">
              <w:t>45339</w:t>
            </w:r>
          </w:p>
        </w:tc>
      </w:tr>
      <w:tr w:rsidR="00465AB6" w:rsidRPr="00B527A3" w14:paraId="1455D764" w14:textId="77777777" w:rsidTr="00695D3C">
        <w:tc>
          <w:tcPr>
            <w:tcW w:w="3681" w:type="dxa"/>
            <w:vAlign w:val="bottom"/>
          </w:tcPr>
          <w:p w14:paraId="7E8DBDC7" w14:textId="05A7AFA9" w:rsidR="00465AB6" w:rsidRPr="00B527A3" w:rsidRDefault="00465AB6" w:rsidP="00465AB6">
            <w:pPr>
              <w:outlineLvl w:val="0"/>
              <w:rPr>
                <w:b/>
                <w:bCs/>
                <w:iCs/>
                <w:color w:val="000000" w:themeColor="text1"/>
              </w:rPr>
            </w:pPr>
            <w:r w:rsidRPr="00B527A3">
              <w:rPr>
                <w:color w:val="000000"/>
              </w:rPr>
              <w:t>cycloheximide</w:t>
            </w:r>
          </w:p>
        </w:tc>
        <w:tc>
          <w:tcPr>
            <w:tcW w:w="2552" w:type="dxa"/>
          </w:tcPr>
          <w:p w14:paraId="1EB66A6A" w14:textId="359DE0D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71D265E" w14:textId="43667CB3" w:rsidR="00465AB6" w:rsidRPr="00B527A3" w:rsidRDefault="00465AB6" w:rsidP="00465AB6">
            <w:pPr>
              <w:outlineLvl w:val="0"/>
              <w:rPr>
                <w:b/>
                <w:bCs/>
                <w:iCs/>
                <w:color w:val="000000" w:themeColor="text1"/>
              </w:rPr>
            </w:pPr>
            <w:r w:rsidRPr="0083015C">
              <w:t>C1988</w:t>
            </w:r>
          </w:p>
        </w:tc>
      </w:tr>
      <w:tr w:rsidR="00465AB6" w:rsidRPr="00B527A3" w14:paraId="3B14E8E4" w14:textId="77777777" w:rsidTr="00695D3C">
        <w:tc>
          <w:tcPr>
            <w:tcW w:w="3681" w:type="dxa"/>
            <w:vAlign w:val="bottom"/>
          </w:tcPr>
          <w:p w14:paraId="65222718" w14:textId="0D0A9B13" w:rsidR="00465AB6" w:rsidRPr="00B527A3" w:rsidRDefault="00465AB6" w:rsidP="00465AB6">
            <w:pPr>
              <w:outlineLvl w:val="0"/>
              <w:rPr>
                <w:b/>
                <w:bCs/>
                <w:iCs/>
                <w:color w:val="000000" w:themeColor="text1"/>
              </w:rPr>
            </w:pPr>
            <w:r w:rsidRPr="00B527A3">
              <w:rPr>
                <w:color w:val="000000"/>
              </w:rPr>
              <w:t xml:space="preserve">methotrexate </w:t>
            </w:r>
          </w:p>
        </w:tc>
        <w:tc>
          <w:tcPr>
            <w:tcW w:w="2552" w:type="dxa"/>
          </w:tcPr>
          <w:p w14:paraId="6A42AA12" w14:textId="04C874A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A835307" w14:textId="4DCAB831" w:rsidR="00465AB6" w:rsidRPr="00B527A3" w:rsidRDefault="00465AB6" w:rsidP="00465AB6">
            <w:pPr>
              <w:outlineLvl w:val="0"/>
              <w:rPr>
                <w:b/>
                <w:bCs/>
                <w:iCs/>
                <w:color w:val="000000" w:themeColor="text1"/>
              </w:rPr>
            </w:pPr>
            <w:r w:rsidRPr="0083015C">
              <w:t>M9929</w:t>
            </w:r>
          </w:p>
        </w:tc>
      </w:tr>
      <w:tr w:rsidR="00465AB6" w:rsidRPr="00B527A3" w14:paraId="7394E458" w14:textId="77777777" w:rsidTr="00695D3C">
        <w:tc>
          <w:tcPr>
            <w:tcW w:w="3681" w:type="dxa"/>
            <w:vAlign w:val="bottom"/>
          </w:tcPr>
          <w:p w14:paraId="289752FD" w14:textId="6AEBCF9D" w:rsidR="00465AB6" w:rsidRPr="00B527A3" w:rsidRDefault="00465AB6" w:rsidP="00465AB6">
            <w:pPr>
              <w:outlineLvl w:val="0"/>
              <w:rPr>
                <w:b/>
                <w:bCs/>
                <w:iCs/>
                <w:color w:val="000000" w:themeColor="text1"/>
              </w:rPr>
            </w:pPr>
            <w:r w:rsidRPr="00B527A3">
              <w:rPr>
                <w:color w:val="000000"/>
              </w:rPr>
              <w:t xml:space="preserve">camptothecin </w:t>
            </w:r>
          </w:p>
        </w:tc>
        <w:tc>
          <w:tcPr>
            <w:tcW w:w="2552" w:type="dxa"/>
          </w:tcPr>
          <w:p w14:paraId="505773E6" w14:textId="1930C40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6061D0A" w14:textId="75090F7B" w:rsidR="00465AB6" w:rsidRPr="00B527A3" w:rsidRDefault="00465AB6" w:rsidP="00465AB6">
            <w:pPr>
              <w:outlineLvl w:val="0"/>
              <w:rPr>
                <w:b/>
                <w:bCs/>
                <w:iCs/>
                <w:color w:val="000000" w:themeColor="text1"/>
              </w:rPr>
            </w:pPr>
            <w:r w:rsidRPr="0083015C">
              <w:t>C9911</w:t>
            </w:r>
          </w:p>
        </w:tc>
      </w:tr>
      <w:tr w:rsidR="00465AB6" w:rsidRPr="00B527A3" w14:paraId="79FD282D" w14:textId="77777777" w:rsidTr="00695D3C">
        <w:tc>
          <w:tcPr>
            <w:tcW w:w="3681" w:type="dxa"/>
            <w:vAlign w:val="bottom"/>
          </w:tcPr>
          <w:p w14:paraId="704C8DB7" w14:textId="73889E36" w:rsidR="00465AB6" w:rsidRPr="00B527A3" w:rsidRDefault="00465AB6" w:rsidP="00465AB6">
            <w:pPr>
              <w:outlineLvl w:val="0"/>
              <w:rPr>
                <w:b/>
                <w:bCs/>
                <w:iCs/>
                <w:color w:val="000000" w:themeColor="text1"/>
              </w:rPr>
            </w:pPr>
            <w:r w:rsidRPr="00B527A3">
              <w:rPr>
                <w:color w:val="000000"/>
              </w:rPr>
              <w:t>cisplatin</w:t>
            </w:r>
          </w:p>
        </w:tc>
        <w:tc>
          <w:tcPr>
            <w:tcW w:w="2552" w:type="dxa"/>
          </w:tcPr>
          <w:p w14:paraId="43E5A708" w14:textId="7EDCF65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C45B9FE" w14:textId="77A3E029" w:rsidR="00465AB6" w:rsidRPr="00B527A3" w:rsidRDefault="00465AB6" w:rsidP="00465AB6">
            <w:pPr>
              <w:outlineLvl w:val="0"/>
              <w:rPr>
                <w:b/>
                <w:bCs/>
                <w:iCs/>
                <w:color w:val="000000" w:themeColor="text1"/>
              </w:rPr>
            </w:pPr>
            <w:r w:rsidRPr="0083015C">
              <w:t>P4394</w:t>
            </w:r>
          </w:p>
        </w:tc>
      </w:tr>
      <w:tr w:rsidR="00465AB6" w:rsidRPr="00B527A3" w14:paraId="463438EA" w14:textId="77777777" w:rsidTr="00695D3C">
        <w:tc>
          <w:tcPr>
            <w:tcW w:w="3681" w:type="dxa"/>
            <w:vAlign w:val="bottom"/>
          </w:tcPr>
          <w:p w14:paraId="0E394106" w14:textId="5B2A7846" w:rsidR="00465AB6" w:rsidRPr="00B527A3" w:rsidRDefault="00465AB6" w:rsidP="00465AB6">
            <w:pPr>
              <w:outlineLvl w:val="0"/>
              <w:rPr>
                <w:b/>
                <w:bCs/>
                <w:iCs/>
                <w:color w:val="000000" w:themeColor="text1"/>
              </w:rPr>
            </w:pPr>
            <w:r w:rsidRPr="00B527A3">
              <w:rPr>
                <w:color w:val="000000"/>
              </w:rPr>
              <w:t>bisantrene</w:t>
            </w:r>
          </w:p>
        </w:tc>
        <w:tc>
          <w:tcPr>
            <w:tcW w:w="2552" w:type="dxa"/>
          </w:tcPr>
          <w:p w14:paraId="458045A4" w14:textId="7DE3517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4FC82D6" w14:textId="64DB761C" w:rsidR="00465AB6" w:rsidRPr="00B527A3" w:rsidRDefault="00465AB6" w:rsidP="00465AB6">
            <w:pPr>
              <w:outlineLvl w:val="0"/>
              <w:rPr>
                <w:b/>
                <w:bCs/>
                <w:iCs/>
                <w:color w:val="000000" w:themeColor="text1"/>
              </w:rPr>
            </w:pPr>
            <w:r w:rsidRPr="0083015C">
              <w:t>B4563</w:t>
            </w:r>
          </w:p>
        </w:tc>
      </w:tr>
      <w:tr w:rsidR="00465AB6" w:rsidRPr="00B527A3" w14:paraId="53DFF105" w14:textId="77777777" w:rsidTr="00695D3C">
        <w:tc>
          <w:tcPr>
            <w:tcW w:w="3681" w:type="dxa"/>
            <w:vAlign w:val="bottom"/>
          </w:tcPr>
          <w:p w14:paraId="2FF6AA0F" w14:textId="0754FC9C" w:rsidR="00465AB6" w:rsidRPr="00B527A3" w:rsidRDefault="00465AB6" w:rsidP="00465AB6">
            <w:pPr>
              <w:outlineLvl w:val="0"/>
              <w:rPr>
                <w:b/>
                <w:bCs/>
                <w:iCs/>
                <w:color w:val="000000" w:themeColor="text1"/>
              </w:rPr>
            </w:pPr>
            <w:r w:rsidRPr="00B527A3">
              <w:rPr>
                <w:color w:val="000000"/>
              </w:rPr>
              <w:t>mitoxantrone</w:t>
            </w:r>
          </w:p>
        </w:tc>
        <w:tc>
          <w:tcPr>
            <w:tcW w:w="2552" w:type="dxa"/>
          </w:tcPr>
          <w:p w14:paraId="24E6BC6B" w14:textId="14B9A87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2D72CD6" w14:textId="524EFBB1" w:rsidR="00465AB6" w:rsidRPr="00B527A3" w:rsidRDefault="00465AB6" w:rsidP="00465AB6">
            <w:pPr>
              <w:outlineLvl w:val="0"/>
              <w:rPr>
                <w:b/>
                <w:bCs/>
                <w:iCs/>
                <w:color w:val="000000" w:themeColor="text1"/>
              </w:rPr>
            </w:pPr>
            <w:r w:rsidRPr="0083015C">
              <w:t>6545</w:t>
            </w:r>
          </w:p>
        </w:tc>
      </w:tr>
      <w:tr w:rsidR="00465AB6" w:rsidRPr="00B527A3" w14:paraId="4569933D" w14:textId="77777777" w:rsidTr="00695D3C">
        <w:tc>
          <w:tcPr>
            <w:tcW w:w="3681" w:type="dxa"/>
            <w:vAlign w:val="bottom"/>
          </w:tcPr>
          <w:p w14:paraId="59FBE29B" w14:textId="626BA4B7" w:rsidR="00465AB6" w:rsidRPr="00B527A3" w:rsidRDefault="00465AB6" w:rsidP="00465AB6">
            <w:pPr>
              <w:outlineLvl w:val="0"/>
              <w:rPr>
                <w:b/>
                <w:bCs/>
                <w:iCs/>
                <w:color w:val="000000" w:themeColor="text1"/>
              </w:rPr>
            </w:pPr>
            <w:r w:rsidRPr="00B527A3">
              <w:rPr>
                <w:color w:val="000000"/>
              </w:rPr>
              <w:t xml:space="preserve">colchicine </w:t>
            </w:r>
          </w:p>
        </w:tc>
        <w:tc>
          <w:tcPr>
            <w:tcW w:w="2552" w:type="dxa"/>
          </w:tcPr>
          <w:p w14:paraId="2F31284E" w14:textId="31817DE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0BE40391" w14:textId="3B1AA83E" w:rsidR="00465AB6" w:rsidRPr="00B527A3" w:rsidRDefault="00465AB6" w:rsidP="00465AB6">
            <w:pPr>
              <w:outlineLvl w:val="0"/>
              <w:rPr>
                <w:b/>
                <w:bCs/>
                <w:iCs/>
                <w:color w:val="000000" w:themeColor="text1"/>
              </w:rPr>
            </w:pPr>
            <w:r w:rsidRPr="0083015C">
              <w:t>9754</w:t>
            </w:r>
          </w:p>
        </w:tc>
      </w:tr>
      <w:tr w:rsidR="00465AB6" w:rsidRPr="00B527A3" w14:paraId="4266E236" w14:textId="77777777" w:rsidTr="00695D3C">
        <w:tc>
          <w:tcPr>
            <w:tcW w:w="3681" w:type="dxa"/>
            <w:vAlign w:val="bottom"/>
          </w:tcPr>
          <w:p w14:paraId="349CCF57" w14:textId="569AFB96" w:rsidR="00465AB6" w:rsidRPr="00B527A3" w:rsidRDefault="00465AB6" w:rsidP="00465AB6">
            <w:pPr>
              <w:outlineLvl w:val="0"/>
              <w:rPr>
                <w:b/>
                <w:bCs/>
                <w:iCs/>
                <w:color w:val="000000" w:themeColor="text1"/>
              </w:rPr>
            </w:pPr>
            <w:r w:rsidRPr="00B527A3">
              <w:rPr>
                <w:color w:val="000000"/>
              </w:rPr>
              <w:t>imatinib</w:t>
            </w:r>
          </w:p>
        </w:tc>
        <w:tc>
          <w:tcPr>
            <w:tcW w:w="2552" w:type="dxa"/>
          </w:tcPr>
          <w:p w14:paraId="7ECB08F4" w14:textId="4FC8E7FB"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E237C5D" w14:textId="08B51E6E" w:rsidR="00465AB6" w:rsidRPr="00B527A3" w:rsidRDefault="00465AB6" w:rsidP="00465AB6">
            <w:pPr>
              <w:outlineLvl w:val="0"/>
              <w:rPr>
                <w:b/>
                <w:bCs/>
                <w:iCs/>
                <w:color w:val="000000" w:themeColor="text1"/>
              </w:rPr>
            </w:pPr>
            <w:r w:rsidRPr="0083015C">
              <w:t>270784</w:t>
            </w:r>
          </w:p>
        </w:tc>
      </w:tr>
      <w:tr w:rsidR="00465AB6" w:rsidRPr="00B527A3" w14:paraId="1FCD6738" w14:textId="77777777" w:rsidTr="00695D3C">
        <w:tc>
          <w:tcPr>
            <w:tcW w:w="3681" w:type="dxa"/>
            <w:vAlign w:val="bottom"/>
          </w:tcPr>
          <w:p w14:paraId="58D5C808" w14:textId="12B2940B" w:rsidR="00465AB6" w:rsidRPr="00B527A3" w:rsidRDefault="00465AB6" w:rsidP="00465AB6">
            <w:pPr>
              <w:outlineLvl w:val="0"/>
              <w:rPr>
                <w:b/>
                <w:bCs/>
                <w:iCs/>
                <w:color w:val="000000" w:themeColor="text1"/>
              </w:rPr>
            </w:pPr>
            <w:r w:rsidRPr="00B527A3">
              <w:rPr>
                <w:color w:val="000000"/>
              </w:rPr>
              <w:t xml:space="preserve">valinomycin </w:t>
            </w:r>
          </w:p>
        </w:tc>
        <w:tc>
          <w:tcPr>
            <w:tcW w:w="2552" w:type="dxa"/>
          </w:tcPr>
          <w:p w14:paraId="1C67B68C" w14:textId="69785DD3"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1D2D1F4" w14:textId="275D1583" w:rsidR="00465AB6" w:rsidRPr="00B527A3" w:rsidRDefault="00465AB6" w:rsidP="00465AB6">
            <w:pPr>
              <w:outlineLvl w:val="0"/>
              <w:rPr>
                <w:b/>
                <w:bCs/>
                <w:iCs/>
                <w:color w:val="000000" w:themeColor="text1"/>
              </w:rPr>
            </w:pPr>
            <w:r w:rsidRPr="0083015C">
              <w:t>V3639</w:t>
            </w:r>
          </w:p>
        </w:tc>
      </w:tr>
      <w:tr w:rsidR="00E74682" w:rsidRPr="00B527A3" w14:paraId="2343D03C" w14:textId="77777777" w:rsidTr="00695D3C">
        <w:tc>
          <w:tcPr>
            <w:tcW w:w="9350" w:type="dxa"/>
            <w:gridSpan w:val="3"/>
            <w:vAlign w:val="bottom"/>
          </w:tcPr>
          <w:p w14:paraId="38334DFE" w14:textId="77777777" w:rsidR="00E74682" w:rsidRPr="00B527A3" w:rsidRDefault="00E74682" w:rsidP="00B527A3">
            <w:pPr>
              <w:outlineLvl w:val="0"/>
              <w:rPr>
                <w:b/>
                <w:bCs/>
                <w:iCs/>
                <w:color w:val="000000" w:themeColor="text1"/>
              </w:rPr>
            </w:pPr>
          </w:p>
        </w:tc>
      </w:tr>
      <w:tr w:rsidR="00252A78" w:rsidRPr="00B527A3" w14:paraId="7A598D21" w14:textId="77777777" w:rsidTr="00695D3C">
        <w:tc>
          <w:tcPr>
            <w:tcW w:w="9350" w:type="dxa"/>
            <w:gridSpan w:val="3"/>
          </w:tcPr>
          <w:p w14:paraId="131727AB" w14:textId="3B4633D3" w:rsidR="00252A78" w:rsidRPr="00B527A3" w:rsidRDefault="00252A78" w:rsidP="00252A78">
            <w:pPr>
              <w:outlineLvl w:val="0"/>
              <w:rPr>
                <w:b/>
                <w:bCs/>
                <w:iCs/>
                <w:color w:val="000000" w:themeColor="text1"/>
              </w:rPr>
            </w:pPr>
            <w:r w:rsidRPr="00B527A3">
              <w:rPr>
                <w:b/>
                <w:bCs/>
                <w:iCs/>
                <w:color w:val="000000" w:themeColor="text1"/>
              </w:rPr>
              <w:t>Oligonuclides</w:t>
            </w:r>
          </w:p>
        </w:tc>
      </w:tr>
      <w:tr w:rsidR="00252A78" w:rsidRPr="00B527A3" w14:paraId="224B7797" w14:textId="77777777" w:rsidTr="001261E7">
        <w:tc>
          <w:tcPr>
            <w:tcW w:w="3681" w:type="dxa"/>
          </w:tcPr>
          <w:p w14:paraId="02A62B26" w14:textId="4085ACD5" w:rsidR="00252A78" w:rsidRPr="00B527A3" w:rsidRDefault="00252A78" w:rsidP="00252A78">
            <w:pPr>
              <w:outlineLvl w:val="0"/>
              <w:rPr>
                <w:bCs/>
                <w:iCs/>
                <w:color w:val="000000" w:themeColor="text1"/>
              </w:rPr>
            </w:pPr>
            <w:r w:rsidRPr="00B527A3">
              <w:rPr>
                <w:bCs/>
                <w:iCs/>
                <w:color w:val="000000" w:themeColor="text1"/>
              </w:rPr>
              <w:t>All DNA primers used, see Data S</w:t>
            </w:r>
            <w:r w:rsidR="00E42B01">
              <w:rPr>
                <w:bCs/>
                <w:iCs/>
                <w:color w:val="000000" w:themeColor="text1"/>
              </w:rPr>
              <w:t>1</w:t>
            </w:r>
          </w:p>
        </w:tc>
        <w:tc>
          <w:tcPr>
            <w:tcW w:w="2552" w:type="dxa"/>
          </w:tcPr>
          <w:p w14:paraId="3BD1F465" w14:textId="2474EAEE" w:rsidR="00252A78" w:rsidRPr="00B527A3" w:rsidRDefault="00252A78" w:rsidP="00252A78">
            <w:pPr>
              <w:outlineLvl w:val="0"/>
              <w:rPr>
                <w:b/>
                <w:bCs/>
                <w:iCs/>
                <w:color w:val="000000" w:themeColor="text1"/>
              </w:rPr>
            </w:pPr>
            <w:r w:rsidRPr="00B527A3">
              <w:rPr>
                <w:bCs/>
                <w:iCs/>
                <w:color w:val="000000" w:themeColor="text1"/>
              </w:rPr>
              <w:t>This paper</w:t>
            </w:r>
          </w:p>
        </w:tc>
        <w:tc>
          <w:tcPr>
            <w:tcW w:w="3117" w:type="dxa"/>
          </w:tcPr>
          <w:p w14:paraId="0099AB40" w14:textId="10021027" w:rsidR="00252A78" w:rsidRPr="00B527A3" w:rsidRDefault="00252A78" w:rsidP="00252A78">
            <w:pPr>
              <w:outlineLvl w:val="0"/>
              <w:rPr>
                <w:b/>
                <w:bCs/>
                <w:iCs/>
                <w:color w:val="000000" w:themeColor="text1"/>
              </w:rPr>
            </w:pPr>
            <w:r w:rsidRPr="00B527A3">
              <w:rPr>
                <w:bCs/>
                <w:iCs/>
                <w:color w:val="000000" w:themeColor="text1"/>
              </w:rPr>
              <w:t>N/A</w:t>
            </w:r>
          </w:p>
        </w:tc>
      </w:tr>
      <w:tr w:rsidR="00E74682" w:rsidRPr="00B527A3" w14:paraId="34075237" w14:textId="77777777" w:rsidTr="00695D3C">
        <w:tc>
          <w:tcPr>
            <w:tcW w:w="9350" w:type="dxa"/>
            <w:gridSpan w:val="3"/>
          </w:tcPr>
          <w:p w14:paraId="7D2FF643" w14:textId="77777777" w:rsidR="00E74682" w:rsidRPr="00B527A3" w:rsidRDefault="00E74682" w:rsidP="00252A78">
            <w:pPr>
              <w:outlineLvl w:val="0"/>
              <w:rPr>
                <w:bCs/>
                <w:iCs/>
                <w:color w:val="000000" w:themeColor="text1"/>
              </w:rPr>
            </w:pPr>
          </w:p>
        </w:tc>
      </w:tr>
      <w:tr w:rsidR="00252A78" w:rsidRPr="00B527A3" w14:paraId="3E30824B" w14:textId="77777777" w:rsidTr="00695D3C">
        <w:tc>
          <w:tcPr>
            <w:tcW w:w="9350" w:type="dxa"/>
            <w:gridSpan w:val="3"/>
          </w:tcPr>
          <w:p w14:paraId="13805B05" w14:textId="40A99D71" w:rsidR="00252A78" w:rsidRPr="00B527A3" w:rsidRDefault="00252A78" w:rsidP="00252A78">
            <w:pPr>
              <w:outlineLvl w:val="0"/>
              <w:rPr>
                <w:b/>
                <w:bCs/>
                <w:iCs/>
                <w:color w:val="000000" w:themeColor="text1"/>
              </w:rPr>
            </w:pPr>
            <w:r w:rsidRPr="00B527A3">
              <w:rPr>
                <w:b/>
                <w:bCs/>
                <w:iCs/>
                <w:color w:val="000000" w:themeColor="text1"/>
              </w:rPr>
              <w:t>Recombinant DNA</w:t>
            </w:r>
          </w:p>
        </w:tc>
      </w:tr>
      <w:tr w:rsidR="00252A78" w:rsidRPr="00B527A3" w14:paraId="7264098D" w14:textId="77777777" w:rsidTr="001261E7">
        <w:tc>
          <w:tcPr>
            <w:tcW w:w="3681" w:type="dxa"/>
          </w:tcPr>
          <w:p w14:paraId="221DEC38" w14:textId="7307813D" w:rsidR="00252A78" w:rsidRPr="00B527A3" w:rsidRDefault="00252A78" w:rsidP="00252A78">
            <w:pPr>
              <w:outlineLvl w:val="0"/>
              <w:rPr>
                <w:bCs/>
                <w:iCs/>
                <w:color w:val="000000" w:themeColor="text1"/>
              </w:rPr>
            </w:pPr>
            <w:r w:rsidRPr="00B527A3">
              <w:rPr>
                <w:bCs/>
                <w:iCs/>
                <w:color w:val="000000" w:themeColor="text1"/>
              </w:rPr>
              <w:t>Plasmid: pSH47</w:t>
            </w:r>
          </w:p>
        </w:tc>
        <w:tc>
          <w:tcPr>
            <w:tcW w:w="2552" w:type="dxa"/>
          </w:tcPr>
          <w:p w14:paraId="70FBF589" w14:textId="441BB5F7"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0D0776C5" w14:textId="5E0EEE8D" w:rsidR="00252A78" w:rsidRPr="00B527A3" w:rsidRDefault="00842947" w:rsidP="00252A78">
            <w:pPr>
              <w:outlineLvl w:val="0"/>
              <w:rPr>
                <w:b/>
                <w:bCs/>
                <w:iCs/>
                <w:color w:val="000000" w:themeColor="text1"/>
              </w:rPr>
            </w:pPr>
            <w:r w:rsidRPr="006A26F7">
              <w:rPr>
                <w:bCs/>
                <w:iCs/>
                <w:color w:val="000000" w:themeColor="text1"/>
              </w:rPr>
              <w:t>P30</w:t>
            </w:r>
            <w:r>
              <w:rPr>
                <w:bCs/>
                <w:iCs/>
                <w:color w:val="000000" w:themeColor="text1"/>
              </w:rPr>
              <w:t>119</w:t>
            </w:r>
          </w:p>
        </w:tc>
      </w:tr>
      <w:tr w:rsidR="00252A78" w:rsidRPr="00B527A3" w14:paraId="398185D3" w14:textId="77777777" w:rsidTr="001261E7">
        <w:tc>
          <w:tcPr>
            <w:tcW w:w="3681" w:type="dxa"/>
          </w:tcPr>
          <w:p w14:paraId="20705635" w14:textId="0458FA2B" w:rsidR="00252A78" w:rsidRPr="00B527A3" w:rsidRDefault="00252A78" w:rsidP="00252A78">
            <w:pPr>
              <w:outlineLvl w:val="0"/>
              <w:rPr>
                <w:bCs/>
                <w:iCs/>
                <w:color w:val="000000" w:themeColor="text1"/>
              </w:rPr>
            </w:pPr>
            <w:r w:rsidRPr="00B527A3">
              <w:rPr>
                <w:color w:val="000000" w:themeColor="text1"/>
              </w:rPr>
              <w:t>Plasmid: pIS420</w:t>
            </w:r>
          </w:p>
        </w:tc>
        <w:tc>
          <w:tcPr>
            <w:tcW w:w="2552" w:type="dxa"/>
          </w:tcPr>
          <w:p w14:paraId="10A8043A" w14:textId="064AAF53"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18B6D7CD" w14:textId="46E03743" w:rsidR="00252A78" w:rsidRPr="006A26F7" w:rsidRDefault="006A26F7" w:rsidP="00252A78">
            <w:pPr>
              <w:outlineLvl w:val="0"/>
              <w:rPr>
                <w:bCs/>
                <w:iCs/>
                <w:color w:val="000000" w:themeColor="text1"/>
              </w:rPr>
            </w:pPr>
            <w:r w:rsidRPr="006A26F7">
              <w:rPr>
                <w:bCs/>
                <w:iCs/>
                <w:color w:val="000000" w:themeColor="text1"/>
              </w:rPr>
              <w:t>P30575</w:t>
            </w:r>
          </w:p>
        </w:tc>
      </w:tr>
      <w:tr w:rsidR="00E74682" w:rsidRPr="00B527A3" w14:paraId="588058E9" w14:textId="77777777" w:rsidTr="00695D3C">
        <w:tc>
          <w:tcPr>
            <w:tcW w:w="9350" w:type="dxa"/>
            <w:gridSpan w:val="3"/>
          </w:tcPr>
          <w:p w14:paraId="19AE8DBD" w14:textId="77777777" w:rsidR="00E74682" w:rsidRPr="00B527A3" w:rsidRDefault="00E74682" w:rsidP="00252A78">
            <w:pPr>
              <w:outlineLvl w:val="0"/>
              <w:rPr>
                <w:b/>
                <w:bCs/>
                <w:iCs/>
                <w:color w:val="000000" w:themeColor="text1"/>
              </w:rPr>
            </w:pPr>
          </w:p>
        </w:tc>
      </w:tr>
      <w:tr w:rsidR="00252A78" w:rsidRPr="00B527A3" w14:paraId="72AB6BEE" w14:textId="77777777" w:rsidTr="00695D3C">
        <w:tc>
          <w:tcPr>
            <w:tcW w:w="9350" w:type="dxa"/>
            <w:gridSpan w:val="3"/>
          </w:tcPr>
          <w:p w14:paraId="08A3100D" w14:textId="38375297" w:rsidR="00252A78" w:rsidRPr="00B527A3" w:rsidRDefault="00252A78" w:rsidP="00252A78">
            <w:pPr>
              <w:outlineLvl w:val="0"/>
              <w:rPr>
                <w:b/>
                <w:bCs/>
                <w:iCs/>
                <w:color w:val="000000" w:themeColor="text1"/>
              </w:rPr>
            </w:pPr>
            <w:r w:rsidRPr="00B527A3">
              <w:rPr>
                <w:b/>
                <w:bCs/>
                <w:iCs/>
                <w:color w:val="000000" w:themeColor="text1"/>
              </w:rPr>
              <w:t>Software and Algorithms</w:t>
            </w:r>
          </w:p>
        </w:tc>
      </w:tr>
      <w:tr w:rsidR="00252A78" w:rsidRPr="00B527A3" w14:paraId="30F7F9D7" w14:textId="77777777" w:rsidTr="001261E7">
        <w:tc>
          <w:tcPr>
            <w:tcW w:w="3681" w:type="dxa"/>
          </w:tcPr>
          <w:p w14:paraId="2F1D74F9" w14:textId="13BA1AB2" w:rsidR="00252A78" w:rsidRPr="00B527A3" w:rsidRDefault="00252A78" w:rsidP="00252A78">
            <w:pPr>
              <w:outlineLvl w:val="0"/>
              <w:rPr>
                <w:bCs/>
                <w:iCs/>
                <w:color w:val="000000" w:themeColor="text1"/>
              </w:rPr>
            </w:pPr>
            <w:r w:rsidRPr="00B527A3">
              <w:rPr>
                <w:bCs/>
                <w:iCs/>
                <w:color w:val="000000" w:themeColor="text1"/>
              </w:rPr>
              <w:t>Analysis pipeline (written in R)</w:t>
            </w:r>
          </w:p>
        </w:tc>
        <w:tc>
          <w:tcPr>
            <w:tcW w:w="2552" w:type="dxa"/>
          </w:tcPr>
          <w:p w14:paraId="181D47EE" w14:textId="217C4A8B" w:rsidR="00252A78" w:rsidRPr="00B527A3" w:rsidRDefault="00044FE4" w:rsidP="00252A78">
            <w:pPr>
              <w:outlineLvl w:val="0"/>
              <w:rPr>
                <w:bCs/>
                <w:iCs/>
                <w:color w:val="000000" w:themeColor="text1"/>
              </w:rPr>
            </w:pPr>
            <w:r>
              <w:rPr>
                <w:bCs/>
                <w:iCs/>
                <w:color w:val="000000" w:themeColor="text1"/>
              </w:rPr>
              <w:t>T</w:t>
            </w:r>
            <w:r w:rsidR="00252A78" w:rsidRPr="00B527A3">
              <w:rPr>
                <w:bCs/>
                <w:iCs/>
                <w:color w:val="000000" w:themeColor="text1"/>
              </w:rPr>
              <w:t>his paper</w:t>
            </w:r>
          </w:p>
        </w:tc>
        <w:tc>
          <w:tcPr>
            <w:tcW w:w="3117" w:type="dxa"/>
          </w:tcPr>
          <w:p w14:paraId="365D3646" w14:textId="4B616708" w:rsidR="00252A78" w:rsidRPr="00B527A3" w:rsidRDefault="00252A78" w:rsidP="00252A78">
            <w:pPr>
              <w:outlineLvl w:val="0"/>
              <w:rPr>
                <w:bCs/>
                <w:iCs/>
                <w:color w:val="000000" w:themeColor="text1"/>
              </w:rPr>
            </w:pPr>
            <w:r w:rsidRPr="00B527A3">
              <w:rPr>
                <w:bCs/>
                <w:iCs/>
                <w:color w:val="000000" w:themeColor="text1"/>
              </w:rPr>
              <w:t>https://github.com/a3cel2/xga</w:t>
            </w:r>
          </w:p>
        </w:tc>
      </w:tr>
    </w:tbl>
    <w:p w14:paraId="79D82A31" w14:textId="0F9883F1" w:rsidR="005E2DD4" w:rsidRDefault="005E2DD4" w:rsidP="00224FCB">
      <w:pPr>
        <w:outlineLvl w:val="0"/>
        <w:rPr>
          <w:b/>
          <w:bCs/>
          <w:iCs/>
          <w:color w:val="000000" w:themeColor="text1"/>
          <w:sz w:val="28"/>
        </w:rPr>
      </w:pPr>
    </w:p>
    <w:p w14:paraId="690A6015" w14:textId="77777777" w:rsidR="000B7BE0" w:rsidRDefault="000B7BE0" w:rsidP="00224FCB">
      <w:pPr>
        <w:outlineLvl w:val="0"/>
        <w:rPr>
          <w:b/>
          <w:bCs/>
          <w:iCs/>
          <w:color w:val="000000" w:themeColor="text1"/>
          <w:sz w:val="28"/>
        </w:rPr>
      </w:pPr>
    </w:p>
    <w:p w14:paraId="19970C5A" w14:textId="2294C2DA" w:rsidR="0014218F" w:rsidRPr="00963C52" w:rsidRDefault="0014218F" w:rsidP="00224FCB">
      <w:pPr>
        <w:outlineLvl w:val="0"/>
        <w:rPr>
          <w:b/>
          <w:bCs/>
          <w:iCs/>
          <w:color w:val="000000" w:themeColor="text1"/>
          <w:sz w:val="26"/>
          <w:szCs w:val="26"/>
        </w:rPr>
      </w:pPr>
      <w:r w:rsidRPr="00963C52">
        <w:rPr>
          <w:b/>
          <w:bCs/>
          <w:iCs/>
          <w:color w:val="000000" w:themeColor="text1"/>
          <w:sz w:val="26"/>
          <w:szCs w:val="26"/>
        </w:rPr>
        <w:t>Contact</w:t>
      </w:r>
      <w:r w:rsidR="000D1AFD" w:rsidRPr="00963C52">
        <w:rPr>
          <w:b/>
          <w:bCs/>
          <w:iCs/>
          <w:color w:val="000000" w:themeColor="text1"/>
          <w:sz w:val="26"/>
          <w:szCs w:val="26"/>
        </w:rPr>
        <w:t xml:space="preserve"> For Reagent and </w:t>
      </w:r>
      <w:r w:rsidR="00B17AD6" w:rsidRPr="00963C52">
        <w:rPr>
          <w:b/>
          <w:bCs/>
          <w:iCs/>
          <w:color w:val="000000" w:themeColor="text1"/>
          <w:sz w:val="26"/>
          <w:szCs w:val="26"/>
        </w:rPr>
        <w:t>Resource Sharing</w:t>
      </w:r>
    </w:p>
    <w:p w14:paraId="4003DF31" w14:textId="6F9624E7" w:rsidR="00B17AD6" w:rsidRDefault="00B17AD6" w:rsidP="00224FCB">
      <w:pPr>
        <w:outlineLvl w:val="0"/>
        <w:rPr>
          <w:b/>
          <w:bCs/>
          <w:iCs/>
          <w:color w:val="000000" w:themeColor="text1"/>
          <w:sz w:val="28"/>
        </w:rPr>
      </w:pPr>
    </w:p>
    <w:p w14:paraId="1B2FF333" w14:textId="0AE12899" w:rsidR="0017496F" w:rsidRPr="0017496F" w:rsidRDefault="0017496F" w:rsidP="00224FCB">
      <w:pPr>
        <w:outlineLvl w:val="0"/>
        <w:rPr>
          <w:bCs/>
          <w:iCs/>
          <w:color w:val="000000" w:themeColor="text1"/>
        </w:rPr>
      </w:pPr>
      <w:r w:rsidRPr="0017496F">
        <w:rPr>
          <w:bCs/>
          <w:iCs/>
          <w:color w:val="000000" w:themeColor="text1"/>
        </w:rPr>
        <w:t xml:space="preserve">Further information and requests for resources and reagents should be directed to and will be fulfilled by the Lead Contact, </w:t>
      </w:r>
      <w:r w:rsidRPr="00233F15">
        <w:rPr>
          <w:bCs/>
          <w:iCs/>
          <w:color w:val="000000" w:themeColor="text1"/>
        </w:rPr>
        <w:t xml:space="preserve">Frederick </w:t>
      </w:r>
      <w:r>
        <w:rPr>
          <w:bCs/>
          <w:iCs/>
          <w:color w:val="000000" w:themeColor="text1"/>
        </w:rPr>
        <w:t xml:space="preserve">P. </w:t>
      </w:r>
      <w:r w:rsidRPr="00233F15">
        <w:rPr>
          <w:bCs/>
          <w:iCs/>
          <w:color w:val="000000" w:themeColor="text1"/>
        </w:rPr>
        <w:t>Roth</w:t>
      </w:r>
      <w:r>
        <w:rPr>
          <w:bCs/>
          <w:iCs/>
          <w:color w:val="000000" w:themeColor="text1"/>
          <w:vertAlign w:val="superscript"/>
        </w:rPr>
        <w:t xml:space="preserve"> </w:t>
      </w:r>
      <w:r>
        <w:rPr>
          <w:bCs/>
          <w:iCs/>
          <w:color w:val="000000" w:themeColor="text1"/>
        </w:rPr>
        <w:t>(</w:t>
      </w:r>
      <w:r w:rsidR="000B7BE0" w:rsidRPr="000B7BE0">
        <w:rPr>
          <w:bCs/>
          <w:iCs/>
          <w:color w:val="000000" w:themeColor="text1"/>
        </w:rPr>
        <w:t>fritz.roth@utoronto.ca</w:t>
      </w:r>
      <w:r w:rsidR="000B7BE0">
        <w:rPr>
          <w:bCs/>
          <w:iCs/>
          <w:color w:val="000000" w:themeColor="text1"/>
        </w:rPr>
        <w:t>).</w:t>
      </w:r>
    </w:p>
    <w:p w14:paraId="0BF7443D" w14:textId="77777777" w:rsidR="005E2DD4" w:rsidRDefault="005E2DD4" w:rsidP="00224FCB">
      <w:pPr>
        <w:outlineLvl w:val="0"/>
        <w:rPr>
          <w:b/>
          <w:bCs/>
          <w:iCs/>
          <w:color w:val="000000" w:themeColor="text1"/>
          <w:sz w:val="28"/>
        </w:rPr>
      </w:pPr>
    </w:p>
    <w:p w14:paraId="7FB578F7" w14:textId="12EF2763" w:rsidR="00B17AD6" w:rsidRPr="00963C52" w:rsidRDefault="00B17AD6" w:rsidP="00B17AD6">
      <w:pPr>
        <w:outlineLvl w:val="0"/>
        <w:rPr>
          <w:b/>
          <w:bCs/>
          <w:iCs/>
          <w:color w:val="000000" w:themeColor="text1"/>
          <w:sz w:val="26"/>
          <w:szCs w:val="26"/>
        </w:rPr>
      </w:pPr>
      <w:r w:rsidRPr="00963C52">
        <w:rPr>
          <w:b/>
          <w:bCs/>
          <w:iCs/>
          <w:color w:val="000000" w:themeColor="text1"/>
          <w:sz w:val="26"/>
          <w:szCs w:val="26"/>
        </w:rPr>
        <w:t>Experimental Model and Subject Details</w:t>
      </w:r>
    </w:p>
    <w:p w14:paraId="592F4ED3" w14:textId="77777777" w:rsidR="005E2DD4" w:rsidRPr="00233F15" w:rsidRDefault="005E2DD4" w:rsidP="00224FCB">
      <w:pPr>
        <w:outlineLvl w:val="0"/>
        <w:rPr>
          <w:b/>
          <w:bCs/>
          <w:iCs/>
          <w:color w:val="000000" w:themeColor="text1"/>
          <w:sz w:val="28"/>
        </w:rPr>
      </w:pPr>
    </w:p>
    <w:p w14:paraId="0141F42D" w14:textId="59B2E7E1" w:rsidR="007C7DF9" w:rsidRPr="00233F15" w:rsidRDefault="00B17AD6" w:rsidP="00224FCB">
      <w:pPr>
        <w:outlineLvl w:val="0"/>
        <w:rPr>
          <w:b/>
          <w:bCs/>
          <w:iCs/>
          <w:color w:val="000000" w:themeColor="text1"/>
        </w:rPr>
      </w:pPr>
      <w:r w:rsidRPr="00B17AD6">
        <w:rPr>
          <w:b/>
          <w:bCs/>
          <w:i/>
          <w:iCs/>
          <w:color w:val="000000" w:themeColor="text1"/>
        </w:rPr>
        <w:t>Saccharomyces cerevisiae</w:t>
      </w:r>
      <w:r w:rsidRPr="00B17AD6">
        <w:rPr>
          <w:b/>
          <w:bCs/>
          <w:iCs/>
          <w:color w:val="000000" w:themeColor="text1"/>
        </w:rPr>
        <w:t xml:space="preserve"> strains</w:t>
      </w:r>
    </w:p>
    <w:p w14:paraId="27D1AF6A" w14:textId="71ACAC37" w:rsidR="00580B25" w:rsidRPr="00233F15" w:rsidRDefault="00580B25" w:rsidP="00224FCB">
      <w:pPr>
        <w:rPr>
          <w:color w:val="000000" w:themeColor="text1"/>
        </w:rPr>
      </w:pPr>
      <w:r w:rsidRPr="00233F15">
        <w:rPr>
          <w:color w:val="000000" w:themeColor="text1"/>
        </w:rPr>
        <w:t>RY0622 (</w:t>
      </w:r>
      <w:r w:rsidR="000E4A9F">
        <w:rPr>
          <w:color w:val="000000" w:themeColor="text1"/>
        </w:rPr>
        <w:t>ABC-16/‘</w:t>
      </w:r>
      <w:r w:rsidRPr="00233F15">
        <w:rPr>
          <w:color w:val="000000" w:themeColor="text1"/>
        </w:rPr>
        <w:t>Green Monster</w:t>
      </w:r>
      <w:r w:rsidR="000E4A9F">
        <w:rPr>
          <w:color w:val="000000" w:themeColor="text1"/>
        </w:rPr>
        <w:t>’</w:t>
      </w:r>
      <w:r w:rsidRPr="00233F15">
        <w:rPr>
          <w:color w:val="000000" w:themeColor="text1"/>
        </w:rPr>
        <w:t xml:space="preserve"> MAT</w:t>
      </w:r>
      <w:r w:rsidRPr="00233F15">
        <w:rPr>
          <w:b/>
          <w:bCs/>
          <w:color w:val="000000" w:themeColor="text1"/>
        </w:rPr>
        <w:t>a</w:t>
      </w:r>
      <w:r w:rsidRPr="00233F15">
        <w:rPr>
          <w:color w:val="000000" w:themeColor="text1"/>
        </w:rPr>
        <w:t>)</w:t>
      </w:r>
      <w:r w:rsidR="001F53B8" w:rsidRPr="00233F15">
        <w:rPr>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6807B3BA" w:rsidR="00004324" w:rsidRPr="00233F15" w:rsidRDefault="00004324" w:rsidP="00224FCB">
      <w:pPr>
        <w:rPr>
          <w:color w:val="000000" w:themeColor="text1"/>
        </w:rPr>
      </w:pPr>
      <w:r w:rsidRPr="00233F15">
        <w:rPr>
          <w:color w:val="000000" w:themeColor="text1"/>
        </w:rPr>
        <w:lastRenderedPageBreak/>
        <w:t>RY0146 (</w:t>
      </w:r>
      <w:r w:rsidR="00B1769E">
        <w:rPr>
          <w:color w:val="000000" w:themeColor="text1"/>
        </w:rPr>
        <w:t>“</w:t>
      </w:r>
      <w:r w:rsidRPr="00233F15">
        <w:rPr>
          <w:color w:val="000000" w:themeColor="text1"/>
        </w:rPr>
        <w:t>Toolkit-a</w:t>
      </w:r>
      <w:r w:rsidR="00B1769E">
        <w:rPr>
          <w:color w:val="000000" w:themeColor="text1"/>
        </w:rPr>
        <w:t>”</w:t>
      </w:r>
      <w:r w:rsidRPr="00233F15">
        <w:rPr>
          <w:color w:val="000000" w:themeColor="text1"/>
        </w:rPr>
        <w:t xml:space="preserve">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6DEAE2B4" w:rsidR="00181529" w:rsidRPr="00DE4615" w:rsidRDefault="00181529" w:rsidP="00224FCB">
      <w:pPr>
        <w:rPr>
          <w:color w:val="000000" w:themeColor="text1"/>
        </w:rPr>
      </w:pPr>
    </w:p>
    <w:p w14:paraId="3C37A56F" w14:textId="268A205A" w:rsidR="00FF6508" w:rsidRPr="00DE4615" w:rsidRDefault="00FF6508" w:rsidP="00FF6508">
      <w:pPr>
        <w:rPr>
          <w:color w:val="000000" w:themeColor="text1"/>
        </w:rPr>
      </w:pPr>
      <w:r w:rsidRPr="00DE4615">
        <w:rPr>
          <w:color w:val="000000" w:themeColor="text1"/>
        </w:rPr>
        <w:t>RY0566 (“Toolkit-a” strain with tet-inducible GFP</w:t>
      </w:r>
      <w:r w:rsidR="00DE4615">
        <w:rPr>
          <w:color w:val="000000" w:themeColor="text1"/>
        </w:rPr>
        <w:t>-</w:t>
      </w:r>
      <w:r w:rsidR="00DE4615" w:rsidRPr="00DE4615">
        <w:rPr>
          <w:color w:val="000000" w:themeColor="text1"/>
        </w:rPr>
        <w:t>URA3</w:t>
      </w:r>
      <w:r w:rsidRPr="00DE4615">
        <w:rPr>
          <w:color w:val="000000" w:themeColor="text1"/>
        </w:rPr>
        <w:t>):</w:t>
      </w:r>
    </w:p>
    <w:p w14:paraId="3DD25C61" w14:textId="2EF27E56" w:rsidR="00FF6508" w:rsidRPr="00DE4615" w:rsidRDefault="00FF6508" w:rsidP="00FF6508">
      <w:pPr>
        <w:jc w:val="both"/>
        <w:rPr>
          <w:color w:val="000000" w:themeColor="text1"/>
        </w:rPr>
      </w:pPr>
      <w:r w:rsidRPr="00DE4615">
        <w:rPr>
          <w:i/>
          <w:color w:val="000000" w:themeColor="text1"/>
        </w:rPr>
        <w:t>MAT</w:t>
      </w:r>
      <w:r w:rsidRPr="00DE4615">
        <w:rPr>
          <w:b/>
          <w:i/>
          <w:color w:val="000000" w:themeColor="text1"/>
        </w:rPr>
        <w:t>a</w:t>
      </w:r>
      <w:r w:rsidRPr="00DE4615">
        <w:rPr>
          <w:i/>
          <w:color w:val="000000" w:themeColor="text1"/>
        </w:rPr>
        <w:t xml:space="preserve"> lyp1Δ his3Δ1 leu2Δ0 ura3Δ0 met15Δ0 can1Δ::GMToolkit-a (CMVpr-rtTA KanMX4 STE2pr-Sp-his5) </w:t>
      </w:r>
      <w:r w:rsidR="00DE4615" w:rsidRPr="00DE4615">
        <w:rPr>
          <w:i/>
          <w:iCs/>
        </w:rPr>
        <w:t>ho</w:t>
      </w:r>
      <w:r w:rsidR="00DE4615" w:rsidRPr="00DE4615">
        <w:rPr>
          <w:i/>
          <w:iCs/>
          <w:color w:val="333333"/>
        </w:rPr>
        <w:t>Δ</w:t>
      </w:r>
      <w:r w:rsidR="00DE4615" w:rsidRPr="00DE4615">
        <w:rPr>
          <w:i/>
          <w:iCs/>
        </w:rPr>
        <w:t>::tetO2-GFP-URA3</w:t>
      </w:r>
    </w:p>
    <w:p w14:paraId="794DE42E" w14:textId="77777777" w:rsidR="00FF6508" w:rsidRPr="00DE4615" w:rsidRDefault="00FF6508" w:rsidP="00224FCB">
      <w:pPr>
        <w:rPr>
          <w:color w:val="000000" w:themeColor="text1"/>
        </w:rPr>
      </w:pPr>
    </w:p>
    <w:p w14:paraId="6005319D" w14:textId="43DFDB3A" w:rsidR="00E53A10" w:rsidRPr="00233F15" w:rsidRDefault="00E53A10" w:rsidP="00E53A10">
      <w:pPr>
        <w:rPr>
          <w:color w:val="000000" w:themeColor="text1"/>
        </w:rPr>
      </w:pPr>
      <w:r w:rsidRPr="00233F15">
        <w:rPr>
          <w:color w:val="000000" w:themeColor="text1"/>
        </w:rPr>
        <w:t>RY0148 (</w:t>
      </w:r>
      <w:r w:rsidR="00B1769E">
        <w:rPr>
          <w:color w:val="000000" w:themeColor="text1"/>
        </w:rPr>
        <w:t>“</w:t>
      </w:r>
      <w:r w:rsidRPr="00233F15">
        <w:rPr>
          <w:color w:val="000000" w:themeColor="text1"/>
        </w:rPr>
        <w:t>Toolkit-</w:t>
      </w:r>
      <w:r w:rsidRPr="00A7004F">
        <w:rPr>
          <w:rFonts w:eastAsia="Calibri"/>
          <w:b/>
          <w:color w:val="000000" w:themeColor="text1"/>
        </w:rPr>
        <w:t>α</w:t>
      </w:r>
      <w:r w:rsidR="00B1769E">
        <w:rPr>
          <w:rFonts w:eastAsia="Calibri"/>
          <w:b/>
          <w:color w:val="000000" w:themeColor="text1"/>
        </w:rPr>
        <w:t>”</w:t>
      </w:r>
      <w:r w:rsidRPr="00233F15">
        <w:rPr>
          <w:color w:val="000000" w:themeColor="text1"/>
        </w:rPr>
        <w:t xml:space="preserve"> strain):</w:t>
      </w:r>
    </w:p>
    <w:p w14:paraId="55F3AAF1" w14:textId="424D428E" w:rsidR="00E53A10" w:rsidRDefault="00E53A10" w:rsidP="00E53A10">
      <w:pPr>
        <w:rPr>
          <w:color w:val="000000" w:themeColor="text1"/>
        </w:rPr>
      </w:pPr>
      <w:r w:rsidRPr="00233F15">
        <w:rPr>
          <w:i/>
          <w:color w:val="000000" w:themeColor="text1"/>
        </w:rPr>
        <w:t>MAT</w:t>
      </w:r>
      <w:r w:rsidRPr="00A7004F">
        <w:rPr>
          <w:rFonts w:eastAsia="Calibri"/>
          <w:b/>
          <w:i/>
          <w:color w:val="000000" w:themeColor="text1"/>
        </w:rPr>
        <w:t>α</w:t>
      </w:r>
      <w:r w:rsidRPr="00233F15">
        <w:rPr>
          <w:i/>
          <w:color w:val="000000" w:themeColor="text1"/>
        </w:rPr>
        <w:t xml:space="preserve"> lyp1Δ his3Δ1 leu2Δ0 ura3Δ0 met15Δ0 can1Δ::GMToolkit-</w:t>
      </w:r>
      <w:r w:rsidRPr="00233F15">
        <w:rPr>
          <w:rFonts w:eastAsia="Calibri"/>
          <w:i/>
          <w:color w:val="000000" w:themeColor="text1"/>
        </w:rPr>
        <w:t>α</w:t>
      </w:r>
      <w:r w:rsidRPr="00233F15">
        <w:rPr>
          <w:i/>
          <w:color w:val="000000" w:themeColor="text1"/>
        </w:rPr>
        <w:t xml:space="preserve"> (CMVpr-rtTA NatMX4 STE3pr-LEU2)</w:t>
      </w:r>
    </w:p>
    <w:p w14:paraId="7B6154F5" w14:textId="77777777" w:rsidR="00E53A10" w:rsidRPr="00233F15" w:rsidRDefault="00E53A10" w:rsidP="00224FCB">
      <w:pPr>
        <w:rPr>
          <w:color w:val="000000" w:themeColor="text1"/>
        </w:rPr>
      </w:pPr>
    </w:p>
    <w:p w14:paraId="2DF62FA2" w14:textId="393DDF9C" w:rsidR="00447F5C" w:rsidRPr="00233F15" w:rsidRDefault="001B4C78" w:rsidP="00447F5C">
      <w:pPr>
        <w:rPr>
          <w:color w:val="000000" w:themeColor="text1"/>
        </w:rPr>
      </w:pPr>
      <w:r>
        <w:rPr>
          <w:color w:val="000000" w:themeColor="text1"/>
        </w:rPr>
        <w:t xml:space="preserve">Barcoded </w:t>
      </w:r>
      <w:commentRangeStart w:id="53"/>
      <w:commentRangeStart w:id="54"/>
      <w:r w:rsidR="00447F5C" w:rsidRPr="00233F15">
        <w:rPr>
          <w:color w:val="000000" w:themeColor="text1"/>
        </w:rPr>
        <w:t>RY0148</w:t>
      </w:r>
      <w:r w:rsidR="00504029">
        <w:rPr>
          <w:color w:val="000000" w:themeColor="text1"/>
        </w:rPr>
        <w:t xml:space="preserve"> pool</w:t>
      </w:r>
      <w:r w:rsidR="00447F5C" w:rsidRPr="00233F15">
        <w:rPr>
          <w:color w:val="000000" w:themeColor="text1"/>
        </w:rPr>
        <w:t>:</w:t>
      </w:r>
      <w:commentRangeEnd w:id="53"/>
      <w:r w:rsidR="00447F5C">
        <w:rPr>
          <w:rStyle w:val="CommentReference"/>
          <w:rFonts w:asciiTheme="minorHAnsi" w:hAnsiTheme="minorHAnsi" w:cstheme="minorBidi"/>
        </w:rPr>
        <w:commentReference w:id="53"/>
      </w:r>
      <w:commentRangeEnd w:id="54"/>
      <w:r w:rsidR="00447F5C">
        <w:rPr>
          <w:rStyle w:val="CommentReference"/>
          <w:rFonts w:asciiTheme="minorHAnsi" w:hAnsiTheme="minorHAnsi" w:cstheme="minorBidi"/>
        </w:rPr>
        <w:commentReference w:id="54"/>
      </w:r>
    </w:p>
    <w:p w14:paraId="171BB06D" w14:textId="77777777" w:rsidR="00207597" w:rsidRPr="00233F15" w:rsidRDefault="00207597" w:rsidP="00207597">
      <w:pPr>
        <w:jc w:val="both"/>
        <w:rPr>
          <w:i/>
          <w:color w:val="000000" w:themeColor="text1"/>
        </w:rPr>
      </w:pPr>
      <w:r w:rsidRPr="00233F15">
        <w:rPr>
          <w:i/>
          <w:color w:val="000000" w:themeColor="text1"/>
        </w:rPr>
        <w:t>MAT</w:t>
      </w:r>
      <w:r w:rsidRPr="00A7004F">
        <w:rPr>
          <w:rFonts w:eastAsia="Calibri"/>
          <w:b/>
          <w:i/>
          <w:color w:val="000000" w:themeColor="text1"/>
        </w:rPr>
        <w:t>α</w:t>
      </w:r>
      <w:r w:rsidRPr="00233F15">
        <w:rPr>
          <w:i/>
          <w:color w:val="000000" w:themeColor="text1"/>
        </w:rPr>
        <w:t xml:space="preserve"> lyp1Δ his3Δ1 leu2Δ0 ura3Δ0 met15Δ0 can1Δ::GMToolkit-</w:t>
      </w:r>
      <w:r w:rsidRPr="00233F15">
        <w:rPr>
          <w:rFonts w:eastAsia="Calibri"/>
          <w:i/>
          <w:color w:val="000000" w:themeColor="text1"/>
        </w:rPr>
        <w:t>α</w:t>
      </w:r>
      <w:r w:rsidRPr="00233F15">
        <w:rPr>
          <w:i/>
          <w:color w:val="000000" w:themeColor="text1"/>
        </w:rPr>
        <w:t xml:space="preserve"> (CMVpr-rtTA NatMX4 STE3pr-LEU2) ho</w:t>
      </w:r>
      <w:r w:rsidRPr="00233F15">
        <w:rPr>
          <w:color w:val="000000" w:themeColor="text1"/>
        </w:rPr>
        <w:t>∆</w:t>
      </w:r>
      <w:r w:rsidRPr="00233F15">
        <w:rPr>
          <w:i/>
          <w:color w:val="000000" w:themeColor="text1"/>
        </w:rPr>
        <w:t>::</w:t>
      </w:r>
      <w:r>
        <w:rPr>
          <w:i/>
          <w:color w:val="000000" w:themeColor="text1"/>
        </w:rPr>
        <w:t xml:space="preserve">loxP </w:t>
      </w:r>
      <w:r w:rsidRPr="00963352">
        <w:rPr>
          <w:i/>
          <w:color w:val="000000" w:themeColor="text1"/>
        </w:rPr>
        <w:t>UP</w:t>
      </w:r>
      <w:r>
        <w:rPr>
          <w:i/>
          <w:color w:val="000000" w:themeColor="text1"/>
        </w:rPr>
        <w:t>-tag Hph</w:t>
      </w:r>
      <w:r w:rsidRPr="00963352">
        <w:rPr>
          <w:i/>
          <w:color w:val="000000" w:themeColor="text1"/>
        </w:rPr>
        <w:t>MX4 DN</w:t>
      </w:r>
      <w:r>
        <w:rPr>
          <w:i/>
          <w:color w:val="000000" w:themeColor="text1"/>
        </w:rPr>
        <w:t>-tag</w:t>
      </w:r>
      <w:r w:rsidRPr="00963352">
        <w:rPr>
          <w:i/>
          <w:color w:val="000000" w:themeColor="text1"/>
        </w:rPr>
        <w:t xml:space="preserve"> </w:t>
      </w:r>
      <w:r>
        <w:rPr>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3140FBCE" w:rsidR="00651D30" w:rsidRDefault="00651D30" w:rsidP="00224FCB">
      <w:pPr>
        <w:rPr>
          <w:bCs/>
          <w:iCs/>
          <w:color w:val="000000" w:themeColor="text1"/>
        </w:rPr>
      </w:pPr>
    </w:p>
    <w:p w14:paraId="55E62E09" w14:textId="244A2C5F" w:rsidR="00BD686F" w:rsidRPr="00963C52" w:rsidRDefault="00BD686F" w:rsidP="00BD686F">
      <w:pPr>
        <w:outlineLvl w:val="0"/>
        <w:rPr>
          <w:b/>
          <w:bCs/>
          <w:iCs/>
          <w:color w:val="000000" w:themeColor="text1"/>
          <w:sz w:val="26"/>
          <w:szCs w:val="26"/>
        </w:rPr>
      </w:pPr>
      <w:r w:rsidRPr="00963C52">
        <w:rPr>
          <w:b/>
          <w:bCs/>
          <w:iCs/>
          <w:color w:val="000000" w:themeColor="text1"/>
          <w:sz w:val="26"/>
          <w:szCs w:val="26"/>
        </w:rPr>
        <w:t>Methods Details</w:t>
      </w:r>
    </w:p>
    <w:p w14:paraId="2508E92D" w14:textId="77777777" w:rsidR="00BD686F" w:rsidRPr="00233F15" w:rsidRDefault="00BD686F"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8A20A62"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in between two common primer regions (</w:t>
      </w:r>
      <w:r w:rsidR="00B852D0">
        <w:rPr>
          <w:bCs/>
          <w:iCs/>
          <w:color w:val="000000" w:themeColor="text1"/>
        </w:rPr>
        <w:t>‘</w:t>
      </w:r>
      <w:r w:rsidRPr="00233F15">
        <w:rPr>
          <w:bCs/>
          <w:iCs/>
          <w:color w:val="000000" w:themeColor="text1"/>
        </w:rPr>
        <w:t>US1</w:t>
      </w:r>
      <w:r w:rsidR="00B852D0">
        <w:rPr>
          <w:bCs/>
          <w:iCs/>
          <w:color w:val="000000" w:themeColor="text1"/>
        </w:rPr>
        <w:t>’</w:t>
      </w:r>
      <w:r w:rsidRPr="00233F15">
        <w:rPr>
          <w:bCs/>
          <w:iCs/>
          <w:color w:val="000000" w:themeColor="text1"/>
        </w:rPr>
        <w:t xml:space="preserve"> and </w:t>
      </w:r>
      <w:r w:rsidR="00B852D0">
        <w:rPr>
          <w:bCs/>
          <w:iCs/>
          <w:color w:val="000000" w:themeColor="text1"/>
        </w:rPr>
        <w:t>‘</w:t>
      </w:r>
      <w:r w:rsidRPr="00233F15">
        <w:rPr>
          <w:bCs/>
          <w:iCs/>
          <w:color w:val="000000" w:themeColor="text1"/>
        </w:rPr>
        <w:t>US2</w:t>
      </w:r>
      <w:r w:rsidR="00B852D0">
        <w:rPr>
          <w:bCs/>
          <w:iCs/>
          <w:color w:val="000000" w:themeColor="text1"/>
        </w:rPr>
        <w:t>’</w:t>
      </w:r>
      <w:r w:rsidRPr="00233F15">
        <w:rPr>
          <w:bCs/>
          <w:iCs/>
          <w:color w:val="000000" w:themeColor="text1"/>
        </w:rPr>
        <w:t xml:space="preserve">),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w:t>
      </w:r>
      <w:r w:rsidR="00B852D0">
        <w:rPr>
          <w:bCs/>
          <w:iCs/>
          <w:color w:val="000000" w:themeColor="text1"/>
        </w:rPr>
        <w:t>‘</w:t>
      </w:r>
      <w:r w:rsidRPr="00233F15">
        <w:rPr>
          <w:bCs/>
          <w:iCs/>
          <w:color w:val="000000" w:themeColor="text1"/>
        </w:rPr>
        <w:t>DS1</w:t>
      </w:r>
      <w:r w:rsidR="00B852D0">
        <w:rPr>
          <w:bCs/>
          <w:iCs/>
          <w:color w:val="000000" w:themeColor="text1"/>
        </w:rPr>
        <w:t>’</w:t>
      </w:r>
      <w:r w:rsidRPr="00233F15">
        <w:rPr>
          <w:bCs/>
          <w:iCs/>
          <w:color w:val="000000" w:themeColor="text1"/>
        </w:rPr>
        <w:t xml:space="preserve"> and </w:t>
      </w:r>
      <w:r w:rsidR="00B852D0">
        <w:rPr>
          <w:bCs/>
          <w:iCs/>
          <w:color w:val="000000" w:themeColor="text1"/>
        </w:rPr>
        <w:t>‘</w:t>
      </w:r>
      <w:r w:rsidRPr="00233F15">
        <w:rPr>
          <w:bCs/>
          <w:iCs/>
          <w:color w:val="000000" w:themeColor="text1"/>
        </w:rPr>
        <w:t>DS2</w:t>
      </w:r>
      <w:r w:rsidR="00B852D0">
        <w:rPr>
          <w:bCs/>
          <w:iCs/>
          <w:color w:val="000000" w:themeColor="text1"/>
        </w:rPr>
        <w:t>’</w:t>
      </w:r>
      <w:r w:rsidRPr="00233F15">
        <w:rPr>
          <w:bCs/>
          <w:iCs/>
          <w:color w:val="000000" w:themeColor="text1"/>
        </w:rPr>
        <w:t>).</w:t>
      </w:r>
    </w:p>
    <w:p w14:paraId="4EA34106" w14:textId="77777777" w:rsidR="00366914" w:rsidRDefault="00366914" w:rsidP="004F4736">
      <w:pPr>
        <w:jc w:val="both"/>
        <w:rPr>
          <w:bCs/>
          <w:iCs/>
          <w:color w:val="000000" w:themeColor="text1"/>
        </w:rPr>
      </w:pPr>
    </w:p>
    <w:p w14:paraId="493B72B7" w14:textId="414A2FD1" w:rsidR="00670585"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 xml:space="preserve">These PCR products were purified using a </w:t>
      </w:r>
      <w:r w:rsidR="00366914" w:rsidRPr="00366914">
        <w:rPr>
          <w:color w:val="000000" w:themeColor="text1"/>
        </w:rPr>
        <w:t>QIAprep Spin Miniprep Kit</w:t>
      </w:r>
      <w:r w:rsidR="00366914">
        <w:rPr>
          <w:color w:val="000000" w:themeColor="text1"/>
        </w:rPr>
        <w:t xml:space="preserve"> (QIAGEN, 27106) </w:t>
      </w:r>
      <w:r>
        <w:rPr>
          <w:color w:val="000000" w:themeColor="text1"/>
        </w:rPr>
        <w:t>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w:t>
      </w:r>
      <w:r w:rsidR="00366914" w:rsidRPr="00366914">
        <w:rPr>
          <w:color w:val="000000" w:themeColor="text1"/>
        </w:rPr>
        <w:t>QIAprep Spin Miniprep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w:t>
      </w:r>
      <w:r w:rsidR="00366914" w:rsidRPr="00366914">
        <w:rPr>
          <w:color w:val="000000" w:themeColor="text1"/>
        </w:rPr>
        <w:t>QIAprep Spin Miniprep Kit</w:t>
      </w:r>
      <w:r>
        <w:rPr>
          <w:color w:val="000000" w:themeColor="text1"/>
        </w:rPr>
        <w:t xml:space="preserve">, and ~1950bp products were confirmed using 2% gel electrophoresis.  </w:t>
      </w:r>
    </w:p>
    <w:p w14:paraId="0F09ACFC" w14:textId="77777777" w:rsidR="00670585" w:rsidRDefault="00670585" w:rsidP="004F4736">
      <w:pPr>
        <w:jc w:val="both"/>
        <w:rPr>
          <w:color w:val="000000" w:themeColor="text1"/>
        </w:rPr>
      </w:pPr>
    </w:p>
    <w:p w14:paraId="02BFABED" w14:textId="30DE5DFC" w:rsidR="004F4736" w:rsidRDefault="00670585" w:rsidP="004F4736">
      <w:pPr>
        <w:jc w:val="both"/>
        <w:rPr>
          <w:color w:val="000000" w:themeColor="text1"/>
        </w:rPr>
      </w:pPr>
      <w:r>
        <w:rPr>
          <w:color w:val="000000" w:themeColor="text1"/>
        </w:rPr>
        <w:t>To confirm correct synthesis</w:t>
      </w:r>
      <w:r w:rsidR="00F267C6">
        <w:rPr>
          <w:color w:val="000000" w:themeColor="text1"/>
        </w:rPr>
        <w:t xml:space="preserve"> of the barcoded HphMX4 construct</w:t>
      </w:r>
      <w:r>
        <w:rPr>
          <w:color w:val="000000" w:themeColor="text1"/>
        </w:rPr>
        <w:t>, t</w:t>
      </w:r>
      <w:r w:rsidR="004F4736">
        <w:rPr>
          <w:color w:val="000000" w:themeColor="text1"/>
        </w:rPr>
        <w:t xml:space="preserve">wo PCR reactions were performed on the resulting products.  The first PCR reaction was performed with the </w:t>
      </w:r>
      <w:r w:rsidR="004F4736" w:rsidRPr="001E7376">
        <w:rPr>
          <w:bCs/>
        </w:rPr>
        <w:t>SacI Reamp F/US2 primer pairs, and the second was performed using DS1/SacI Reamp R primer pairs.</w:t>
      </w:r>
      <w:r w:rsidR="004F4736">
        <w:rPr>
          <w:bCs/>
        </w:rPr>
        <w:t xml:space="preserve"> </w:t>
      </w:r>
      <w:r w:rsidR="004F4736">
        <w:t xml:space="preserve">The PCR program used for both of these reactions was:   </w:t>
      </w:r>
      <w:r w:rsidR="004F4736" w:rsidRPr="008A1154">
        <w:rPr>
          <w:color w:val="000000" w:themeColor="text1"/>
        </w:rPr>
        <w:t xml:space="preserve">98°C for 30sec; </w:t>
      </w:r>
      <w:r w:rsidR="004F4736">
        <w:rPr>
          <w:color w:val="000000" w:themeColor="text1"/>
        </w:rPr>
        <w:t>25</w:t>
      </w:r>
      <w:r w:rsidR="004F4736" w:rsidRPr="008A1154">
        <w:rPr>
          <w:color w:val="000000" w:themeColor="text1"/>
        </w:rPr>
        <w:t xml:space="preserve"> cycles of 98°</w:t>
      </w:r>
      <w:r w:rsidR="004F4736">
        <w:rPr>
          <w:color w:val="000000" w:themeColor="text1"/>
        </w:rPr>
        <w:t>C for 10sec, 59</w:t>
      </w:r>
      <w:r w:rsidR="004F4736" w:rsidRPr="008A1154">
        <w:rPr>
          <w:color w:val="000000" w:themeColor="text1"/>
        </w:rPr>
        <w:t>°</w:t>
      </w:r>
      <w:r w:rsidR="004F4736">
        <w:rPr>
          <w:color w:val="000000" w:themeColor="text1"/>
        </w:rPr>
        <w:t>C for 15</w:t>
      </w:r>
      <w:r w:rsidR="004F4736" w:rsidRPr="008A1154">
        <w:rPr>
          <w:color w:val="000000" w:themeColor="text1"/>
        </w:rPr>
        <w:t>sec, 72°</w:t>
      </w:r>
      <w:r w:rsidR="004F4736">
        <w:rPr>
          <w:color w:val="000000" w:themeColor="text1"/>
        </w:rPr>
        <w:t>C for 30</w:t>
      </w:r>
      <w:r w:rsidR="004F4736" w:rsidRPr="008A1154">
        <w:rPr>
          <w:color w:val="000000" w:themeColor="text1"/>
        </w:rPr>
        <w:t xml:space="preserve">sec; </w:t>
      </w:r>
      <w:r w:rsidR="004F4736">
        <w:rPr>
          <w:color w:val="000000" w:themeColor="text1"/>
        </w:rPr>
        <w:t>72</w:t>
      </w:r>
      <w:r w:rsidR="004F4736" w:rsidRPr="008A1154">
        <w:rPr>
          <w:color w:val="000000" w:themeColor="text1"/>
        </w:rPr>
        <w:t>°C for 5min; 4°C forever</w:t>
      </w:r>
      <w:r w:rsidR="004F4736">
        <w:rPr>
          <w:color w:val="000000" w:themeColor="text1"/>
        </w:rPr>
        <w:t xml:space="preserve">.  Expected sizes (~132bp, 137bp) </w:t>
      </w:r>
      <w:r w:rsidR="004F4736">
        <w:rPr>
          <w:color w:val="000000" w:themeColor="text1"/>
        </w:rPr>
        <w:lastRenderedPageBreak/>
        <w:t xml:space="preserve">were confirmed using 4% gel electrophoresis. All above PCR reactions were performed using </w:t>
      </w:r>
      <w:r w:rsidR="004F4736" w:rsidRPr="001E7376">
        <w:rPr>
          <w:color w:val="000000" w:themeColor="text1"/>
        </w:rPr>
        <w:t>High Fidelity Phusion Master Mix (NEB</w:t>
      </w:r>
      <w:r w:rsidR="00D2528C">
        <w:rPr>
          <w:color w:val="000000" w:themeColor="text1"/>
        </w:rPr>
        <w:t xml:space="preserve">, </w:t>
      </w:r>
      <w:r w:rsidR="00D2528C" w:rsidRPr="00D2528C">
        <w:rPr>
          <w:color w:val="000000" w:themeColor="text1"/>
        </w:rPr>
        <w:t>M0531</w:t>
      </w:r>
      <w:r w:rsidR="004F4736" w:rsidRPr="001E7376">
        <w:rPr>
          <w:color w:val="000000" w:themeColor="text1"/>
        </w:rPr>
        <w:t>)</w:t>
      </w:r>
      <w:r w:rsidR="004F4736">
        <w:rPr>
          <w:color w:val="000000" w:themeColor="text1"/>
        </w:rPr>
        <w:t>.</w:t>
      </w:r>
    </w:p>
    <w:p w14:paraId="0E335EE5" w14:textId="77777777" w:rsidR="004F4736" w:rsidRDefault="004F4736" w:rsidP="004F4736"/>
    <w:p w14:paraId="63CC28B8" w14:textId="1A49BA5B" w:rsidR="004F4736" w:rsidRPr="00D2528C"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NEBuffer 4</w:t>
      </w:r>
      <w:r w:rsidR="00D2528C">
        <w:t xml:space="preserve"> (NEB, </w:t>
      </w:r>
      <w:r w:rsidR="00D2528C" w:rsidRPr="00D2528C">
        <w:t>B7004S</w:t>
      </w:r>
      <w:r w:rsidR="00D2528C">
        <w:t>)</w:t>
      </w:r>
      <w:r w:rsidRPr="00422103">
        <w:t>, 10</w:t>
      </w:r>
      <w:r>
        <w:t xml:space="preserve">μl </w:t>
      </w:r>
      <w:r w:rsidRPr="00422103">
        <w:t>BSA</w:t>
      </w:r>
      <w:r w:rsidR="00CA2DEA">
        <w:t xml:space="preserve"> (NEB, </w:t>
      </w:r>
      <w:r w:rsidR="00CA2DEA" w:rsidRPr="00CA2DEA">
        <w:t>B9000</w:t>
      </w:r>
      <w:r w:rsidR="00CA2DEA">
        <w:t>)</w:t>
      </w:r>
      <w:r w:rsidRPr="00422103">
        <w:t>,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w:t>
      </w:r>
      <w:r w:rsidR="00666FD8" w:rsidRPr="00366914">
        <w:rPr>
          <w:color w:val="000000" w:themeColor="text1"/>
        </w:rPr>
        <w:t>QIAprep Spin Miniprep Kit</w:t>
      </w:r>
      <w:r w:rsidRPr="00422103">
        <w:t xml:space="preserve">,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2AFED782"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 xml:space="preserve">High Fidelity Phusion Master Mix </w:t>
      </w:r>
      <w:r>
        <w:rPr>
          <w:bCs/>
          <w:iCs/>
          <w:color w:val="000000" w:themeColor="text1"/>
        </w:rPr>
        <w:t xml:space="preserve">and was purified using </w:t>
      </w:r>
      <w:r w:rsidR="00AA3B1B">
        <w:rPr>
          <w:bCs/>
          <w:iCs/>
          <w:color w:val="000000" w:themeColor="text1"/>
        </w:rPr>
        <w:t xml:space="preserve">a </w:t>
      </w:r>
      <w:r w:rsidR="007242AA" w:rsidRPr="00366914">
        <w:rPr>
          <w:color w:val="000000" w:themeColor="text1"/>
        </w:rPr>
        <w:t>QIAprep Spin Miniprep Kit</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 xml:space="preserve">High Fidelity Phusion Master Mix </w:t>
      </w:r>
      <w:r>
        <w:rPr>
          <w:bCs/>
          <w:iCs/>
          <w:color w:val="000000" w:themeColor="text1"/>
        </w:rPr>
        <w:t xml:space="preserve">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2D236C84" w:rsidR="004F4736" w:rsidRPr="000D0A45" w:rsidRDefault="004F4736" w:rsidP="004F4736">
      <w:pPr>
        <w:jc w:val="both"/>
        <w:rPr>
          <w:bCs/>
          <w:iCs/>
          <w:color w:val="000000" w:themeColor="text1"/>
        </w:rPr>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t>
      </w:r>
      <w:r w:rsidR="005964BD">
        <w:t>w</w:t>
      </w:r>
      <w:r>
        <w:t xml:space="preserve">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w:t>
      </w:r>
      <w:r>
        <w:rPr>
          <w:bCs/>
          <w:iCs/>
          <w:color w:val="000000" w:themeColor="text1"/>
        </w:rPr>
        <w:t xml:space="preserve"> and </w:t>
      </w:r>
      <w:r w:rsidRPr="00233F15">
        <w:rPr>
          <w:bCs/>
          <w:iCs/>
          <w:color w:val="000000" w:themeColor="text1"/>
        </w:rPr>
        <w:t>analyzed using gel electrophoresis.</w:t>
      </w:r>
      <w:r>
        <w:rPr>
          <w:bCs/>
          <w:iCs/>
          <w:color w:val="000000" w:themeColor="text1"/>
        </w:rPr>
        <w:t xml:space="preserve">  EXOSAP</w:t>
      </w:r>
      <w:r w:rsidR="00AB0E15">
        <w:rPr>
          <w:bCs/>
          <w:iCs/>
          <w:color w:val="000000" w:themeColor="text1"/>
        </w:rPr>
        <w:t>-IT</w:t>
      </w:r>
      <w:r>
        <w:rPr>
          <w:bCs/>
          <w:iCs/>
          <w:color w:val="000000" w:themeColor="text1"/>
        </w:rPr>
        <w:t xml:space="preserve"> purification </w:t>
      </w:r>
      <w:r w:rsidR="00AB0E15">
        <w:rPr>
          <w:bCs/>
          <w:iCs/>
          <w:color w:val="000000" w:themeColor="text1"/>
        </w:rPr>
        <w:t>(</w:t>
      </w:r>
      <w:r w:rsidR="000D0A45" w:rsidRPr="000D0A45">
        <w:rPr>
          <w:bCs/>
          <w:iCs/>
          <w:color w:val="000000" w:themeColor="text1"/>
        </w:rPr>
        <w:t>Thermo Fisher, 78201</w:t>
      </w:r>
      <w:r w:rsidR="00AB0E15">
        <w:rPr>
          <w:bCs/>
          <w:iCs/>
          <w:color w:val="000000" w:themeColor="text1"/>
        </w:rPr>
        <w:t xml:space="preserve">) </w:t>
      </w:r>
      <w:r>
        <w:rPr>
          <w:bCs/>
          <w:iCs/>
          <w:color w:val="000000" w:themeColor="text1"/>
        </w:rPr>
        <w:t>was performed on the PCR products</w:t>
      </w:r>
      <w:r w:rsidR="005964BD">
        <w:rPr>
          <w:bCs/>
          <w:iCs/>
          <w:color w:val="000000" w:themeColor="text1"/>
        </w:rPr>
        <w:t>, and they</w:t>
      </w:r>
      <w:r>
        <w:t xml:space="preserve"> were Sanger sequenced with the 5’HO seq and 3’HO seq primers to confirm the correct barcode construct.</w:t>
      </w:r>
    </w:p>
    <w:p w14:paraId="6941AE24" w14:textId="77777777" w:rsidR="00C44509" w:rsidRPr="00FB4844"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rPr>
        <w:t>) were subject to 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Pr="000D1AFD" w:rsidRDefault="00F85114" w:rsidP="00F85114">
      <w:pPr>
        <w:jc w:val="both"/>
        <w:rPr>
          <w:bCs/>
          <w:iCs/>
          <w:color w:val="000000" w:themeColor="text1"/>
        </w:rPr>
      </w:pPr>
    </w:p>
    <w:p w14:paraId="6CFC1AAD" w14:textId="79D43D9D" w:rsidR="00F85114" w:rsidRPr="000D1AFD" w:rsidRDefault="00F85114" w:rsidP="00F85114">
      <w:pPr>
        <w:jc w:val="both"/>
        <w:rPr>
          <w:bCs/>
          <w:iCs/>
          <w:color w:val="000000" w:themeColor="text1"/>
        </w:rPr>
      </w:pPr>
      <w:r w:rsidRPr="005E00FA">
        <w:rPr>
          <w:color w:val="000000" w:themeColor="text1"/>
          <w:shd w:val="clear" w:color="auto" w:fill="FFFFFF"/>
        </w:rPr>
        <w:t>To genotype each strain at the 16 ABC transporter loci, two PCR reactions were performed for each locus - one to determine the presence of a GFP integration cassette, and another to determine the presence of the wild type gene, as previously described</w:t>
      </w:r>
      <w:r w:rsidR="008A7849" w:rsidRPr="005E00FA">
        <w:rPr>
          <w:color w:val="000000" w:themeColor="text1"/>
          <w:shd w:val="clear" w:color="auto" w:fill="FFFFFF"/>
        </w:rPr>
        <w:t xml:space="preserve"> </w:t>
      </w:r>
      <w:r w:rsidRPr="005E00FA">
        <w:rPr>
          <w:color w:val="000000" w:themeColor="text1"/>
          <w:shd w:val="clear" w:color="auto" w:fill="FFFFFF"/>
        </w:rPr>
        <w:fldChar w:fldCharType="begin" w:fldLock="1"/>
      </w:r>
      <w:r w:rsidR="00F13A96" w:rsidRPr="005E00FA">
        <w:rPr>
          <w:color w:val="000000" w:themeColor="text1"/>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5E00FA">
        <w:rPr>
          <w:color w:val="000000" w:themeColor="text1"/>
          <w:shd w:val="clear" w:color="auto" w:fill="FFFFFF"/>
        </w:rPr>
        <w:fldChar w:fldCharType="separate"/>
      </w:r>
      <w:r w:rsidR="00D659A1" w:rsidRPr="005E00FA">
        <w:rPr>
          <w:noProof/>
          <w:color w:val="000000" w:themeColor="text1"/>
          <w:shd w:val="clear" w:color="auto" w:fill="FFFFFF"/>
        </w:rPr>
        <w:t>(Suzuki et al., 2011)</w:t>
      </w:r>
      <w:r w:rsidRPr="005E00FA">
        <w:rPr>
          <w:color w:val="000000" w:themeColor="text1"/>
          <w:shd w:val="clear" w:color="auto" w:fill="FFFFFF"/>
        </w:rPr>
        <w:fldChar w:fldCharType="end"/>
      </w:r>
      <w:r w:rsidRPr="005E00FA">
        <w:rPr>
          <w:color w:val="000000" w:themeColor="text1"/>
          <w:shd w:val="clear" w:color="auto" w:fill="FFFFFF"/>
        </w:rPr>
        <w:t>.  For the cassette confirmation reactions, locus–specific PCR primers from the 5</w:t>
      </w:r>
      <w:r w:rsidRPr="005E00FA">
        <w:rPr>
          <w:rFonts w:eastAsia="Calibri"/>
          <w:color w:val="000000" w:themeColor="text1"/>
          <w:shd w:val="clear" w:color="auto" w:fill="FFFFFF"/>
        </w:rPr>
        <w:t>′</w:t>
      </w:r>
      <w:r w:rsidRPr="005E00FA">
        <w:rPr>
          <w:color w:val="000000" w:themeColor="text1"/>
          <w:shd w:val="clear" w:color="auto" w:fill="FFFFFF"/>
        </w:rPr>
        <w:t xml:space="preserve"> flanking sequences of each gene were paired with a common primer complementary to the </w:t>
      </w:r>
      <w:r w:rsidRPr="005E00FA">
        <w:rPr>
          <w:i/>
          <w:iCs/>
          <w:color w:val="000000" w:themeColor="text1"/>
          <w:shd w:val="clear" w:color="auto" w:fill="FFFFFF"/>
        </w:rPr>
        <w:t>GFP</w:t>
      </w:r>
      <w:r w:rsidRPr="005E00FA">
        <w:rPr>
          <w:color w:val="000000" w:themeColor="text1"/>
          <w:shd w:val="clear" w:color="auto" w:fill="FFFFFF"/>
        </w:rPr>
        <w:t xml:space="preserve"> cassette (Data S2).  Gene presence confirmation primers were designed individually for each gene (Data S2). PCR reactions were performed with a </w:t>
      </w:r>
      <w:r w:rsidR="00D01E24" w:rsidRPr="00233F15">
        <w:rPr>
          <w:bCs/>
          <w:iCs/>
          <w:color w:val="000000" w:themeColor="text1"/>
        </w:rPr>
        <w:t>Platinum PCR SuperMix High Fidelity</w:t>
      </w:r>
      <w:r w:rsidRPr="005E00FA">
        <w:rPr>
          <w:color w:val="000000" w:themeColor="text1"/>
          <w:shd w:val="clear" w:color="auto" w:fill="FFFFFF"/>
        </w:rPr>
        <w:t xml:space="preserve"> </w:t>
      </w:r>
      <w:r w:rsidR="0096666D">
        <w:rPr>
          <w:bCs/>
          <w:iCs/>
          <w:color w:val="000000" w:themeColor="text1"/>
        </w:rPr>
        <w:t xml:space="preserve">(Thermo Fisher, 12532016) </w:t>
      </w:r>
      <w:r w:rsidRPr="005E00FA">
        <w:rPr>
          <w:color w:val="000000" w:themeColor="text1"/>
          <w:shd w:val="clear" w:color="auto" w:fill="FFFFFF"/>
        </w:rPr>
        <w:t xml:space="preserve">using the following program: </w:t>
      </w:r>
      <w:r w:rsidRPr="000D1AFD">
        <w:rPr>
          <w:color w:val="000000" w:themeColor="text1"/>
        </w:rPr>
        <w:t>94°C for 2min; 34 cycles of 94°C for 30sec, 55°C for 30sec, 68°C for 60sec; 68°C for 10min; 4°C forever.</w:t>
      </w:r>
      <w:r w:rsidRPr="005E00FA">
        <w:rPr>
          <w:color w:val="000000" w:themeColor="text1"/>
          <w:shd w:val="clear" w:color="auto" w:fill="FFFFFF"/>
        </w:rPr>
        <w:t xml:space="preserve">  PCR products were analyzed using gel electrophoresis.</w:t>
      </w:r>
    </w:p>
    <w:p w14:paraId="1E98534A" w14:textId="77777777" w:rsidR="00F85114" w:rsidRPr="00FF6508"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01F09B10" w:rsidR="00F85114" w:rsidRDefault="00F85114" w:rsidP="00F85114">
      <w:pPr>
        <w:jc w:val="both"/>
        <w:rPr>
          <w:color w:val="333333"/>
          <w:shd w:val="clear" w:color="auto" w:fill="FFFFFF"/>
        </w:rPr>
      </w:pPr>
      <w:r w:rsidRPr="00233F15">
        <w:t>Mating, sporulation, and haploid selection</w:t>
      </w:r>
      <w:r>
        <w:t xml:space="preserve"> was</w:t>
      </w:r>
      <w:r w:rsidRPr="00233F15">
        <w:t xml:space="preserve"> performed between the RY0622 ‘Green Monster’ strain (</w:t>
      </w:r>
      <w:r w:rsidRPr="00233F15">
        <w:rPr>
          <w:color w:val="333333"/>
          <w:shd w:val="clear" w:color="auto" w:fill="FFFFFF"/>
        </w:rPr>
        <w:t>MAT</w:t>
      </w:r>
      <w:r w:rsidRPr="00233F15">
        <w:rPr>
          <w:b/>
          <w:bCs/>
          <w:color w:val="333333"/>
          <w:shd w:val="clear" w:color="auto" w:fill="FFFFFF"/>
        </w:rPr>
        <w:t>a</w:t>
      </w:r>
      <w:r w:rsidRPr="00233F15">
        <w:rPr>
          <w:bCs/>
          <w:color w:val="333333"/>
          <w:shd w:val="clear" w:color="auto" w:fill="FFFFFF"/>
        </w:rPr>
        <w:t>) and the</w:t>
      </w:r>
      <w:r w:rsidR="00EA5EFC">
        <w:rPr>
          <w:bCs/>
          <w:color w:val="333333"/>
          <w:shd w:val="clear" w:color="auto" w:fill="FFFFFF"/>
        </w:rPr>
        <w:t xml:space="preserve"> barcoded</w:t>
      </w:r>
      <w:r w:rsidRPr="00233F15">
        <w:rPr>
          <w:bCs/>
          <w:color w:val="333333"/>
          <w:shd w:val="clear" w:color="auto" w:fill="FFFFFF"/>
        </w:rPr>
        <w:t xml:space="preserve"> RY0148 </w:t>
      </w:r>
      <w:r w:rsidR="00191BFA">
        <w:rPr>
          <w:color w:val="333333"/>
          <w:shd w:val="clear" w:color="auto" w:fill="FFFFFF"/>
        </w:rPr>
        <w:t>pool</w:t>
      </w:r>
      <w:r w:rsidRPr="00233F15">
        <w:rPr>
          <w:color w:val="333333"/>
          <w:shd w:val="clear" w:color="auto" w:fill="FFFFFF"/>
        </w:rPr>
        <w:t xml:space="preserve"> (MAT</w:t>
      </w:r>
      <w:r w:rsidRPr="00B80DF6">
        <w:rPr>
          <w:rFonts w:eastAsia="Calibri"/>
          <w:b/>
          <w:color w:val="333333"/>
          <w:shd w:val="clear" w:color="auto" w:fill="FFFFFF"/>
        </w:rPr>
        <w:t>α</w:t>
      </w:r>
      <w:r w:rsidRPr="00233F15">
        <w:rPr>
          <w:color w:val="333333"/>
          <w:shd w:val="clear" w:color="auto" w:fill="FFFFFF"/>
        </w:rPr>
        <w:t>) as previously described</w:t>
      </w:r>
      <w:r w:rsidR="002F2252">
        <w:rPr>
          <w:color w:val="333333"/>
          <w:shd w:val="clear" w:color="auto" w:fill="FFFFFF"/>
        </w:rPr>
        <w:t xml:space="preserve"> </w:t>
      </w:r>
      <w:r w:rsidRPr="00233F15">
        <w:rPr>
          <w:color w:val="333333"/>
          <w:shd w:val="clear" w:color="auto" w:fill="FFFFFF"/>
        </w:rPr>
        <w:fldChar w:fldCharType="begin" w:fldLock="1"/>
      </w:r>
      <w:r w:rsidR="00F13A96">
        <w:rPr>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color w:val="333333"/>
          <w:shd w:val="clear" w:color="auto" w:fill="FFFFFF"/>
        </w:rPr>
        <w:fldChar w:fldCharType="separate"/>
      </w:r>
      <w:r w:rsidR="00D659A1" w:rsidRPr="00D659A1">
        <w:rPr>
          <w:noProof/>
          <w:color w:val="333333"/>
          <w:shd w:val="clear" w:color="auto" w:fill="FFFFFF"/>
        </w:rPr>
        <w:t>(Suzuki et al., 2011)</w:t>
      </w:r>
      <w:r w:rsidRPr="00233F15">
        <w:rPr>
          <w:color w:val="333333"/>
          <w:shd w:val="clear" w:color="auto" w:fill="FFFFFF"/>
        </w:rPr>
        <w:fldChar w:fldCharType="end"/>
      </w:r>
      <w:r>
        <w:rPr>
          <w:color w:val="333333"/>
          <w:shd w:val="clear" w:color="auto" w:fill="FFFFFF"/>
        </w:rPr>
        <w:t>, selecting for MAT</w:t>
      </w:r>
      <w:r w:rsidRPr="00233F15">
        <w:rPr>
          <w:b/>
          <w:bCs/>
          <w:color w:val="333333"/>
          <w:shd w:val="clear" w:color="auto" w:fill="FFFFFF"/>
        </w:rPr>
        <w:t>a</w:t>
      </w:r>
      <w:r>
        <w:rPr>
          <w:color w:val="333333"/>
          <w:shd w:val="clear" w:color="auto" w:fill="FFFFFF"/>
        </w:rPr>
        <w:t xml:space="preserve"> and MAT</w:t>
      </w:r>
      <w:r w:rsidRPr="00B80DF6">
        <w:rPr>
          <w:rFonts w:eastAsia="Calibri"/>
          <w:b/>
          <w:color w:val="333333"/>
          <w:shd w:val="clear" w:color="auto" w:fill="FFFFFF"/>
        </w:rPr>
        <w:t>α</w:t>
      </w:r>
      <w:r>
        <w:rPr>
          <w:color w:val="333333"/>
          <w:shd w:val="clear" w:color="auto" w:fill="FFFFFF"/>
        </w:rPr>
        <w:t xml:space="preserve"> progeny separately. </w:t>
      </w:r>
      <w:r w:rsidRPr="00233F15">
        <w:rPr>
          <w:color w:val="333333"/>
          <w:shd w:val="clear" w:color="auto" w:fill="FFFFFF"/>
        </w:rPr>
        <w:t>The two pools were then grown in YPD</w:t>
      </w:r>
      <w:r>
        <w:rPr>
          <w:color w:val="333333"/>
          <w:shd w:val="clear" w:color="auto" w:fill="FFFFFF"/>
        </w:rPr>
        <w:t xml:space="preserve"> </w:t>
      </w:r>
      <w:r w:rsidRPr="00233F15">
        <w:rPr>
          <w:color w:val="333333"/>
          <w:shd w:val="clear" w:color="auto" w:fill="FFFFFF"/>
        </w:rPr>
        <w:t xml:space="preserve">+HygroB to select for barcoded haploids. </w:t>
      </w:r>
      <w:r>
        <w:rPr>
          <w:color w:val="333333"/>
          <w:shd w:val="clear" w:color="auto" w:fill="FFFFFF"/>
        </w:rPr>
        <w:t xml:space="preserve"> </w:t>
      </w:r>
      <w:r w:rsidRPr="00233F15">
        <w:rPr>
          <w:color w:val="333333"/>
          <w:shd w:val="clear" w:color="auto" w:fill="FFFFFF"/>
        </w:rPr>
        <w:t>The SC</w:t>
      </w:r>
      <w:r>
        <w:rPr>
          <w:bCs/>
          <w:iCs/>
          <w:color w:val="000000" w:themeColor="text1"/>
        </w:rPr>
        <w:t>–</w:t>
      </w:r>
      <w:r w:rsidRPr="00233F15">
        <w:rPr>
          <w:color w:val="333333"/>
          <w:shd w:val="clear" w:color="auto" w:fill="FFFFFF"/>
        </w:rPr>
        <w:t>Leu pool was further grown in SC</w:t>
      </w:r>
      <w:commentRangeStart w:id="55"/>
      <w:commentRangeStart w:id="56"/>
      <w:r>
        <w:rPr>
          <w:bCs/>
          <w:iCs/>
          <w:color w:val="000000" w:themeColor="text1"/>
        </w:rPr>
        <w:t>–</w:t>
      </w:r>
      <w:r w:rsidRPr="00233F15">
        <w:rPr>
          <w:color w:val="333333"/>
          <w:shd w:val="clear" w:color="auto" w:fill="FFFFFF"/>
        </w:rPr>
        <w:t>Ura</w:t>
      </w:r>
      <w:commentRangeEnd w:id="55"/>
      <w:r>
        <w:rPr>
          <w:rStyle w:val="CommentReference"/>
          <w:rFonts w:asciiTheme="minorHAnsi" w:hAnsiTheme="minorHAnsi" w:cstheme="minorBidi"/>
        </w:rPr>
        <w:commentReference w:id="55"/>
      </w:r>
      <w:commentRangeEnd w:id="56"/>
      <w:r>
        <w:rPr>
          <w:rStyle w:val="CommentReference"/>
          <w:rFonts w:asciiTheme="minorHAnsi" w:hAnsiTheme="minorHAnsi" w:cstheme="minorBidi"/>
        </w:rPr>
        <w:commentReference w:id="56"/>
      </w:r>
      <w:r w:rsidRPr="00233F15">
        <w:rPr>
          <w:color w:val="333333"/>
          <w:shd w:val="clear" w:color="auto" w:fill="FFFFFF"/>
        </w:rPr>
        <w:t xml:space="preserve"> to select against barcoder strain parents that may have escaped diploid selection. Using a </w:t>
      </w:r>
      <w:r w:rsidR="00FB4844" w:rsidRPr="00FB4844">
        <w:rPr>
          <w:color w:val="333333"/>
          <w:shd w:val="clear" w:color="auto" w:fill="FFFFFF"/>
        </w:rPr>
        <w:t>QPix™ 400 Microbial Colony Picker</w:t>
      </w:r>
      <w:r w:rsidR="00FB4844">
        <w:rPr>
          <w:color w:val="333333"/>
          <w:shd w:val="clear" w:color="auto" w:fill="FFFFFF"/>
        </w:rPr>
        <w:t xml:space="preserve"> (Molecular Devices)</w:t>
      </w:r>
      <w:r>
        <w:rPr>
          <w:color w:val="333333"/>
          <w:shd w:val="clear" w:color="auto" w:fill="FFFFFF"/>
        </w:rPr>
        <w:t xml:space="preserve">, </w:t>
      </w:r>
      <w:r w:rsidRPr="00A975C4">
        <w:rPr>
          <w:color w:val="333333"/>
          <w:shd w:val="clear" w:color="auto" w:fill="FFFFFF"/>
        </w:rPr>
        <w:t>5</w:t>
      </w:r>
      <w:r>
        <w:rPr>
          <w:color w:val="333333"/>
          <w:shd w:val="clear" w:color="auto" w:fill="FFFFFF"/>
        </w:rPr>
        <w:t>,</w:t>
      </w:r>
      <w:r w:rsidRPr="00A975C4">
        <w:rPr>
          <w:color w:val="333333"/>
          <w:shd w:val="clear" w:color="auto" w:fill="FFFFFF"/>
        </w:rPr>
        <w:t>461</w:t>
      </w:r>
      <w:r w:rsidRPr="00233F15">
        <w:rPr>
          <w:color w:val="333333"/>
          <w:shd w:val="clear" w:color="auto" w:fill="FFFFFF"/>
        </w:rPr>
        <w:t xml:space="preserve"> MAT</w:t>
      </w:r>
      <w:r w:rsidRPr="00233F15">
        <w:rPr>
          <w:b/>
          <w:bCs/>
          <w:color w:val="333333"/>
          <w:shd w:val="clear" w:color="auto" w:fill="FFFFFF"/>
        </w:rPr>
        <w:t xml:space="preserve">a </w:t>
      </w:r>
      <w:r w:rsidRPr="00233F15">
        <w:rPr>
          <w:bCs/>
          <w:color w:val="333333"/>
          <w:shd w:val="clear" w:color="auto" w:fill="FFFFFF"/>
        </w:rPr>
        <w:t xml:space="preserve"> </w:t>
      </w:r>
      <w:r>
        <w:rPr>
          <w:bCs/>
          <w:color w:val="333333"/>
          <w:shd w:val="clear" w:color="auto" w:fill="FFFFFF"/>
        </w:rPr>
        <w:t>and 5,461</w:t>
      </w:r>
      <w:r w:rsidRPr="00233F15">
        <w:rPr>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t xml:space="preserve">In addition, 299 known positions in both the </w:t>
      </w:r>
      <w:r w:rsidRPr="00233F15">
        <w:rPr>
          <w:color w:val="333333"/>
          <w:shd w:val="clear" w:color="auto" w:fill="FFFFFF"/>
        </w:rPr>
        <w:t>MAT</w:t>
      </w:r>
      <w:r w:rsidRPr="00233F15">
        <w:rPr>
          <w:b/>
          <w:bCs/>
          <w:color w:val="333333"/>
          <w:shd w:val="clear" w:color="auto" w:fill="FFFFFF"/>
        </w:rPr>
        <w:t>a</w:t>
      </w:r>
      <w:r w:rsidRPr="00233F15">
        <w:t xml:space="preserve"> </w:t>
      </w:r>
      <w:r>
        <w:t xml:space="preserve">and </w:t>
      </w:r>
      <w:r w:rsidRPr="00233F15">
        <w:rPr>
          <w:bCs/>
          <w:color w:val="333333"/>
          <w:shd w:val="clear" w:color="auto" w:fill="FFFFFF"/>
        </w:rPr>
        <w:t>MAT</w:t>
      </w:r>
      <w:r w:rsidRPr="00B80DF6">
        <w:rPr>
          <w:rFonts w:eastAsia="Calibri"/>
          <w:b/>
          <w:color w:val="333333"/>
          <w:shd w:val="clear" w:color="auto" w:fill="FFFFFF"/>
        </w:rPr>
        <w:t>α</w:t>
      </w:r>
      <w:r w:rsidRPr="00233F15">
        <w:t xml:space="preserve"> </w:t>
      </w:r>
      <w:r>
        <w:t xml:space="preserve">arrayed collections consisted of known strains – either one of </w:t>
      </w:r>
      <w:r w:rsidRPr="00233F15">
        <w:t>40 ‘Gold Stan</w:t>
      </w:r>
      <w:r>
        <w:t>dard’ genotyped strains, RY0148, or</w:t>
      </w:r>
      <w:r w:rsidRPr="00233F15">
        <w:t xml:space="preserve"> RY0622</w:t>
      </w:r>
      <w:r>
        <w:t xml:space="preserve"> –</w:t>
      </w:r>
      <w:r w:rsidRPr="00233F15">
        <w:t xml:space="preserve"> to act as genotyping controls (</w:t>
      </w:r>
      <w:r>
        <w:t xml:space="preserve">Data </w:t>
      </w:r>
      <w:r w:rsidRPr="00233F15">
        <w:t>S</w:t>
      </w:r>
      <w:r>
        <w:t>2</w:t>
      </w:r>
      <w:r w:rsidRPr="00233F15">
        <w:t>).</w:t>
      </w:r>
      <w:r>
        <w:t xml:space="preserve">  </w:t>
      </w:r>
    </w:p>
    <w:p w14:paraId="43DFE2CD" w14:textId="77777777" w:rsidR="00F85114" w:rsidRDefault="00F85114" w:rsidP="00F85114"/>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t>D</w:t>
      </w:r>
      <w:r>
        <w:t xml:space="preserve">ata </w:t>
      </w:r>
      <w:r w:rsidRPr="00233F15">
        <w:t>S</w:t>
      </w:r>
      <w: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60E49DD9"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w:t>
      </w:r>
      <w:r w:rsidRPr="00795D18">
        <w:t xml:space="preserve"> zymolyase</w:t>
      </w:r>
      <w:r w:rsidR="00DF0320">
        <w:t xml:space="preserve"> (Zymoresearch, E1005)</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5FA74C18" w:rsidR="00F85114" w:rsidRPr="00DF0320" w:rsidRDefault="00F85114" w:rsidP="00DF0320">
      <w:pPr>
        <w:jc w:val="both"/>
        <w:rPr>
          <w:rFonts w:eastAsiaTheme="minorHAnsi"/>
          <w:bCs/>
          <w:iCs/>
          <w:color w:val="000000" w:themeColor="text1"/>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w:t>
      </w:r>
      <w:r w:rsidRPr="00FC1F96">
        <w:rPr>
          <w:bCs/>
          <w:iCs/>
          <w:color w:val="000000" w:themeColor="text1"/>
        </w:rPr>
        <w:lastRenderedPageBreak/>
        <w:t xml:space="preserve">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sidR="00DF0320">
        <w:rPr>
          <w:bCs/>
          <w:iCs/>
          <w:color w:val="000000" w:themeColor="text1"/>
        </w:rPr>
        <w:t xml:space="preserve"> Thermal Cycler</w:t>
      </w:r>
      <w:r>
        <w:rPr>
          <w:bCs/>
          <w:iCs/>
          <w:color w:val="000000" w:themeColor="text1"/>
        </w:rPr>
        <w:t xml:space="preserve"> </w:t>
      </w:r>
      <w:r w:rsidR="00DF0320">
        <w:rPr>
          <w:bCs/>
          <w:iCs/>
          <w:color w:val="000000" w:themeColor="text1"/>
        </w:rPr>
        <w:t>(</w:t>
      </w:r>
      <w:r w:rsidR="00DF0320" w:rsidRPr="00DF0320">
        <w:rPr>
          <w:rFonts w:eastAsiaTheme="minorHAnsi"/>
          <w:bCs/>
          <w:iCs/>
          <w:color w:val="000000" w:themeColor="text1"/>
        </w:rPr>
        <w:t>K</w:t>
      </w:r>
      <w:r w:rsidR="004E3DE8">
        <w:rPr>
          <w:rFonts w:eastAsiaTheme="minorHAnsi"/>
          <w:bCs/>
          <w:iCs/>
          <w:color w:val="000000" w:themeColor="text1"/>
        </w:rPr>
        <w:t>B</w:t>
      </w:r>
      <w:r w:rsidR="00DF0320" w:rsidRPr="00DF0320">
        <w:rPr>
          <w:rFonts w:eastAsiaTheme="minorHAnsi"/>
          <w:bCs/>
          <w:iCs/>
          <w:color w:val="000000" w:themeColor="text1"/>
        </w:rPr>
        <w:t xml:space="preserve">ioscience) </w:t>
      </w:r>
      <w:r>
        <w:rPr>
          <w:bCs/>
          <w:iCs/>
          <w:color w:val="000000" w:themeColor="text1"/>
        </w:rPr>
        <w:t>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w:t>
      </w:r>
      <w:r w:rsidR="00AA3B1B">
        <w:rPr>
          <w:color w:val="000000" w:themeColor="text1"/>
        </w:rPr>
        <w:t>combined</w:t>
      </w:r>
      <w:r w:rsidRPr="00FC1F96">
        <w:rPr>
          <w:bCs/>
          <w:iCs/>
          <w:color w:val="000000" w:themeColor="text1"/>
        </w:rPr>
        <w:t>,</w:t>
      </w:r>
      <w:r w:rsidR="00B93495">
        <w:rPr>
          <w:bCs/>
          <w:iCs/>
          <w:color w:val="000000" w:themeColor="text1"/>
        </w:rPr>
        <w:t xml:space="preserve"> and</w:t>
      </w:r>
      <w:r w:rsidRPr="00FC1F96">
        <w:rPr>
          <w:bCs/>
          <w:iCs/>
          <w:color w:val="000000" w:themeColor="text1"/>
        </w:rPr>
        <w:t xml:space="preserv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w:t>
      </w:r>
      <w:r>
        <w:rPr>
          <w:color w:val="000000" w:themeColor="text1"/>
        </w:rPr>
        <w:t xml:space="preserve">.  </w:t>
      </w:r>
    </w:p>
    <w:p w14:paraId="09F15879" w14:textId="77777777" w:rsidR="00F85114" w:rsidRDefault="00F85114" w:rsidP="00F85114">
      <w:pPr>
        <w:jc w:val="both"/>
        <w:rPr>
          <w:color w:val="000000" w:themeColor="text1"/>
        </w:rPr>
      </w:pPr>
    </w:p>
    <w:p w14:paraId="0ADBD71A" w14:textId="2746757C" w:rsidR="00F85114" w:rsidRPr="00143BDF" w:rsidRDefault="00F85114" w:rsidP="00F85114">
      <w:pPr>
        <w:jc w:val="both"/>
        <w:rPr>
          <w:color w:val="000000" w:themeColor="text1"/>
        </w:rPr>
      </w:pPr>
      <w:r>
        <w:rPr>
          <w:color w:val="000000" w:themeColor="text1"/>
        </w:rPr>
        <w:t>Expected product size from the plate tags was confirmed on 4% agarose gel. PCR products were purified</w:t>
      </w:r>
      <w:r w:rsidR="006B3720">
        <w:rPr>
          <w:color w:val="000000" w:themeColor="text1"/>
        </w:rPr>
        <w:t xml:space="preserve"> using a </w:t>
      </w:r>
      <w:r w:rsidR="006B3720">
        <w:t>Qiagen MinElute Gel Extraction kit</w:t>
      </w:r>
      <w:r w:rsidR="008F5798">
        <w:t xml:space="preserve"> (</w:t>
      </w:r>
      <w:r w:rsidR="0049357E">
        <w:t xml:space="preserve">QIAGEN, </w:t>
      </w:r>
      <w:r w:rsidR="008F5798">
        <w:t>28604)</w:t>
      </w:r>
      <w:r w:rsidR="00B93495">
        <w:rPr>
          <w:color w:val="000000" w:themeColor="text1"/>
        </w:rPr>
        <w:t xml:space="preserve">, and </w:t>
      </w:r>
      <w:r>
        <w:rPr>
          <w:color w:val="000000" w:themeColor="text1"/>
        </w:rPr>
        <w:t xml:space="preserve">qPCR was performed on all plate tag PCR products using a </w:t>
      </w:r>
      <w:r w:rsidR="00F9355E" w:rsidRPr="00F9355E">
        <w:rPr>
          <w:color w:val="000000" w:themeColor="text1"/>
        </w:rPr>
        <w:t>LightCycler 480</w:t>
      </w:r>
      <w:r w:rsidR="00F9355E">
        <w:rPr>
          <w:color w:val="000000" w:themeColor="text1"/>
        </w:rPr>
        <w:t xml:space="preserve"> (Roche)</w:t>
      </w:r>
      <w:r>
        <w:rPr>
          <w:color w:val="000000" w:themeColor="text1"/>
        </w:rPr>
        <w:t xml:space="preserve"> and </w:t>
      </w:r>
      <w:r w:rsidR="001344C9" w:rsidRPr="001344C9">
        <w:rPr>
          <w:color w:val="000000" w:themeColor="text1"/>
        </w:rPr>
        <w:t>KAPA SYBR FAST qPCR Kit</w:t>
      </w:r>
      <w:r w:rsidR="001344C9">
        <w:rPr>
          <w:color w:val="000000" w:themeColor="text1"/>
        </w:rPr>
        <w:t xml:space="preserve"> (Roche)</w:t>
      </w:r>
      <w:r>
        <w:rPr>
          <w:color w:val="000000" w:themeColor="text1"/>
        </w:rPr>
        <w:t xml:space="preserve">.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bp) were isolated from each lane, purified using a </w:t>
      </w:r>
      <w:r w:rsidR="001344C9" w:rsidRPr="001344C9">
        <w:t>QIAGEN MinElute Gel Extraction kit</w:t>
      </w:r>
      <w:r w:rsidR="006B3720">
        <w:t>,</w:t>
      </w:r>
      <w:r w:rsidR="006B3720">
        <w:rPr>
          <w:color w:val="000000" w:themeColor="text1"/>
        </w:rPr>
        <w:t xml:space="preserve"> </w:t>
      </w:r>
      <w:r>
        <w:rPr>
          <w:color w:val="000000" w:themeColor="text1"/>
        </w:rPr>
        <w:t xml:space="preserve">and another qPCR was run on the purified sample.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2418384F"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iSeq</w:t>
      </w:r>
      <w:r w:rsidR="00BD6673">
        <w:rPr>
          <w:bCs/>
          <w:iCs/>
          <w:color w:val="000000" w:themeColor="text1"/>
        </w:rPr>
        <w:t xml:space="preserve"> 2000</w:t>
      </w:r>
      <w:r w:rsidRPr="00233F15">
        <w:rPr>
          <w:bCs/>
          <w:iCs/>
          <w:color w:val="000000" w:themeColor="text1"/>
        </w:rPr>
        <w:t xml:space="preserve">,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7BCD9C3" w14:textId="7AC8DCF9" w:rsidR="00AF7BF3" w:rsidRDefault="00F85114" w:rsidP="00F85114">
      <w:pPr>
        <w:jc w:val="both"/>
        <w:rPr>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color w:val="222222"/>
          <w:shd w:val="clear" w:color="auto" w:fill="FFFFFF"/>
        </w:rPr>
        <w:t>≤</w:t>
      </w:r>
      <w:r w:rsidR="00AF7BF3">
        <w:rPr>
          <w:color w:val="222222"/>
          <w:shd w:val="clear" w:color="auto" w:fill="FFFFFF"/>
        </w:rPr>
        <w:t xml:space="preserve"> </w:t>
      </w:r>
      <w:r w:rsidRPr="00233F15">
        <w:rPr>
          <w:color w:val="222222"/>
          <w:shd w:val="clear" w:color="auto" w:fill="FFFFFF"/>
        </w:rPr>
        <w:t xml:space="preserve">2 differences), </w:t>
      </w:r>
      <w:r>
        <w:rPr>
          <w:color w:val="222222"/>
          <w:shd w:val="clear" w:color="auto" w:fill="FFFFFF"/>
        </w:rPr>
        <w:t>indicating</w:t>
      </w:r>
      <w:r w:rsidRPr="00233F15">
        <w:rPr>
          <w:color w:val="222222"/>
          <w:shd w:val="clear" w:color="auto" w:fill="FFFFFF"/>
        </w:rPr>
        <w:t xml:space="preserve"> the presence of a single strain in multiple wells.</w:t>
      </w:r>
      <w:r w:rsidR="00250D9F">
        <w:rPr>
          <w:color w:val="222222"/>
          <w:shd w:val="clear" w:color="auto" w:fill="FFFFFF"/>
        </w:rPr>
        <w:t xml:space="preserve">  If a single strain existed in multiple wells, </w:t>
      </w:r>
      <w:r w:rsidR="00AF7BF3">
        <w:rPr>
          <w:color w:val="222222"/>
          <w:shd w:val="clear" w:color="auto" w:fill="FFFFFF"/>
        </w:rPr>
        <w:t>genotyping data from a single well was assigned to the barcode at random.</w:t>
      </w:r>
    </w:p>
    <w:p w14:paraId="5B036B27" w14:textId="77777777" w:rsidR="00F85114" w:rsidRPr="00233F15" w:rsidRDefault="00F85114" w:rsidP="00F85114">
      <w:pPr>
        <w:rPr>
          <w:b/>
          <w:bCs/>
          <w:iCs/>
          <w:color w:val="000000" w:themeColor="text1"/>
        </w:rPr>
      </w:pPr>
    </w:p>
    <w:p w14:paraId="2D329534" w14:textId="2D620E98" w:rsidR="00F85114" w:rsidRPr="00233F15" w:rsidRDefault="00A13491" w:rsidP="00F85114">
      <w:pPr>
        <w:outlineLvl w:val="0"/>
        <w:rPr>
          <w:b/>
          <w:bCs/>
          <w:iCs/>
          <w:color w:val="000000" w:themeColor="text1"/>
        </w:rPr>
      </w:pPr>
      <w:r>
        <w:rPr>
          <w:b/>
          <w:bCs/>
          <w:iCs/>
          <w:color w:val="000000" w:themeColor="text1"/>
        </w:rPr>
        <w:t>Refining Genotype for Putative Wild-Type Strains</w:t>
      </w:r>
    </w:p>
    <w:p w14:paraId="0892C429" w14:textId="0C3231CA" w:rsidR="00F85114" w:rsidRPr="00233F15" w:rsidRDefault="00F85114" w:rsidP="00F85114">
      <w:pPr>
        <w:jc w:val="both"/>
        <w:rPr>
          <w:rFonts w:eastAsia="Calibri"/>
          <w:color w:val="333333"/>
          <w:shd w:val="clear" w:color="auto" w:fill="FFFFFF"/>
        </w:rPr>
      </w:pPr>
      <w:r w:rsidRPr="00233F15">
        <w:rPr>
          <w:bCs/>
          <w:iCs/>
          <w:color w:val="000000" w:themeColor="text1"/>
        </w:rPr>
        <w:t xml:space="preserve">For </w:t>
      </w:r>
      <w:r w:rsidR="00C03658" w:rsidRPr="00233F15">
        <w:rPr>
          <w:bCs/>
          <w:iCs/>
          <w:color w:val="000000" w:themeColor="text1"/>
        </w:rPr>
        <w:t>131 MAT</w:t>
      </w:r>
      <w:r w:rsidR="00C03658" w:rsidRPr="00362D4D">
        <w:rPr>
          <w:rFonts w:eastAsia="Calibri"/>
          <w:b/>
          <w:color w:val="333333"/>
          <w:shd w:val="clear" w:color="auto" w:fill="FFFFFF"/>
        </w:rPr>
        <w:t>α</w:t>
      </w:r>
      <w:r w:rsidR="00C03658" w:rsidRPr="00233F15">
        <w:rPr>
          <w:rFonts w:eastAsia="Calibri"/>
          <w:color w:val="333333"/>
          <w:shd w:val="clear" w:color="auto" w:fill="FFFFFF"/>
        </w:rPr>
        <w:t xml:space="preserve"> </w:t>
      </w:r>
      <w:r w:rsidR="00C03658">
        <w:rPr>
          <w:rFonts w:eastAsia="Calibri"/>
          <w:color w:val="333333"/>
          <w:shd w:val="clear" w:color="auto" w:fill="FFFFFF"/>
        </w:rPr>
        <w:t xml:space="preserve">and </w:t>
      </w:r>
      <w:r w:rsidRPr="00233F15">
        <w:rPr>
          <w:bCs/>
          <w:iCs/>
          <w:color w:val="000000" w:themeColor="text1"/>
        </w:rPr>
        <w:t>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w:t>
      </w:r>
      <w:r w:rsidRPr="00233F15">
        <w:rPr>
          <w:rFonts w:eastAsia="Calibri"/>
          <w:color w:val="333333"/>
          <w:shd w:val="clear" w:color="auto" w:fill="FFFFFF"/>
        </w:rPr>
        <w:t xml:space="preserve">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Ura</w:t>
      </w:r>
      <w:r w:rsidR="00AF7BF3">
        <w:rPr>
          <w:rFonts w:eastAsia="Calibri"/>
          <w:color w:val="333333"/>
          <w:shd w:val="clear" w:color="auto" w:fill="FFFFFF"/>
        </w:rPr>
        <w:t xml:space="preserve"> (indicating </w:t>
      </w:r>
      <w:r w:rsidR="00C03658">
        <w:rPr>
          <w:rFonts w:eastAsia="Calibri"/>
          <w:color w:val="333333"/>
          <w:shd w:val="clear" w:color="auto" w:fill="FFFFFF"/>
        </w:rPr>
        <w:t>the absence of any knockout cassettes</w:t>
      </w:r>
      <w:r w:rsidR="00AF7BF3">
        <w:rPr>
          <w:rFonts w:eastAsia="Calibri"/>
          <w:color w:val="333333"/>
          <w:shd w:val="clear" w:color="auto" w:fill="FFFFFF"/>
        </w:rPr>
        <w:t>)</w:t>
      </w:r>
      <w:r w:rsidRPr="00233F15">
        <w:rPr>
          <w:rFonts w:eastAsia="Calibri"/>
          <w:color w:val="333333"/>
          <w:shd w:val="clear" w:color="auto" w:fill="FFFFFF"/>
        </w:rPr>
        <w:t xml:space="preserve">,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w:t>
      </w:r>
      <w:r w:rsidR="00C03658">
        <w:rPr>
          <w:bCs/>
          <w:iCs/>
          <w:color w:val="000000" w:themeColor="text1"/>
        </w:rPr>
        <w:t xml:space="preserve"> (indicating a knockout cassette at one or more loci)</w:t>
      </w:r>
      <w:r w:rsidRPr="00233F15">
        <w:rPr>
          <w:bCs/>
          <w:iCs/>
          <w:color w:val="000000" w:themeColor="text1"/>
        </w:rPr>
        <w:t>.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xml:space="preserve">. These strains had their </w:t>
      </w:r>
      <w:r w:rsidRPr="00233F15">
        <w:rPr>
          <w:bCs/>
          <w:iCs/>
          <w:color w:val="000000" w:themeColor="text1"/>
        </w:rPr>
        <w:lastRenderedPageBreak/>
        <w:t>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w:t>
      </w:r>
      <w:r w:rsidR="00441D29">
        <w:rPr>
          <w:bCs/>
          <w:iCs/>
          <w:color w:val="000000" w:themeColor="text1"/>
        </w:rPr>
        <w:t>untested</w:t>
      </w:r>
      <w:r w:rsidR="00441D29" w:rsidRPr="00233F15">
        <w:rPr>
          <w:bCs/>
          <w:iCs/>
          <w:color w:val="000000" w:themeColor="text1"/>
        </w:rPr>
        <w:t xml:space="preserve"> </w:t>
      </w:r>
      <w:r w:rsidRPr="00233F15">
        <w:rPr>
          <w:bCs/>
          <w:iCs/>
          <w:color w:val="000000" w:themeColor="text1"/>
        </w:rPr>
        <w:t>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00610F42">
        <w:rPr>
          <w:bCs/>
          <w:iCs/>
          <w:color w:val="000000" w:themeColor="text1"/>
        </w:rPr>
        <w:t>C</w:t>
      </w:r>
      <w:r>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0DAA9E04"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wild-type to mutant miscalls</w:t>
      </w:r>
      <w:r w:rsidR="00077FEB">
        <w:rPr>
          <w:color w:val="000000" w:themeColor="text1"/>
        </w:rPr>
        <w:t xml:space="preserve"> are negligible</w:t>
      </w:r>
      <w:r>
        <w:rPr>
          <w:color w:val="000000" w:themeColor="text1"/>
        </w:rPr>
        <w:t>,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00077FEB">
        <w:rPr>
          <w:color w:val="000000" w:themeColor="text1"/>
        </w:rPr>
        <w:t>B</w:t>
      </w:r>
      <w:r w:rsidRPr="00233F15">
        <w:rPr>
          <w:color w:val="000000" w:themeColor="text1"/>
        </w:rPr>
        <w:t xml:space="preserve">).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52BD16E0" w14:textId="73340E20" w:rsidR="00C13CAE" w:rsidRPr="00F92F94" w:rsidRDefault="00F85114" w:rsidP="00700EDC">
      <w:pPr>
        <w:jc w:val="both"/>
        <w:rPr>
          <w:bCs/>
          <w:iCs/>
          <w:color w:val="000000" w:themeColor="text1"/>
        </w:rPr>
      </w:pPr>
      <w:r w:rsidRPr="00233F15">
        <w:rPr>
          <w:bCs/>
          <w:iCs/>
          <w:color w:val="000000" w:themeColor="text1"/>
        </w:rPr>
        <w:t xml:space="preserve">To measure individual strain growth, </w:t>
      </w:r>
      <w:r w:rsidR="00700EDC" w:rsidRPr="00700EDC">
        <w:rPr>
          <w:bCs/>
          <w:iCs/>
          <w:color w:val="000000" w:themeColor="text1"/>
        </w:rPr>
        <w:t>100</w:t>
      </w:r>
      <w:r w:rsidR="00770B75">
        <w:rPr>
          <w:bCs/>
          <w:iCs/>
          <w:color w:val="000000" w:themeColor="text1"/>
          <w:lang w:val="el-GR"/>
        </w:rPr>
        <w:t>μ</w:t>
      </w:r>
      <w:r w:rsidR="00700EDC" w:rsidRPr="00700EDC">
        <w:rPr>
          <w:bCs/>
          <w:iCs/>
          <w:color w:val="000000" w:themeColor="text1"/>
        </w:rPr>
        <w:t>l of starting culture at 0.0625 OD</w:t>
      </w:r>
      <w:r w:rsidR="00121D28">
        <w:rPr>
          <w:bCs/>
          <w:iCs/>
          <w:color w:val="000000" w:themeColor="text1"/>
        </w:rPr>
        <w:t>600</w:t>
      </w:r>
      <w:r w:rsidR="00121D28" w:rsidRPr="00121D28">
        <w:rPr>
          <w:bCs/>
          <w:iCs/>
          <w:color w:val="000000" w:themeColor="text1"/>
          <w:vertAlign w:val="subscript"/>
        </w:rPr>
        <w:t>nm</w:t>
      </w:r>
      <w:r w:rsidR="00700EDC" w:rsidRPr="00700EDC">
        <w:rPr>
          <w:bCs/>
          <w:iCs/>
          <w:color w:val="000000" w:themeColor="text1"/>
        </w:rPr>
        <w:t xml:space="preserve"> w</w:t>
      </w:r>
      <w:r w:rsidR="003562FE">
        <w:rPr>
          <w:bCs/>
          <w:iCs/>
          <w:color w:val="000000" w:themeColor="text1"/>
        </w:rPr>
        <w:t>as</w:t>
      </w:r>
      <w:r w:rsidR="00700EDC" w:rsidRPr="00700EDC">
        <w:rPr>
          <w:bCs/>
          <w:iCs/>
          <w:color w:val="000000" w:themeColor="text1"/>
        </w:rPr>
        <w:t xml:space="preserve"> grown in </w:t>
      </w:r>
      <w:r w:rsidR="003562FE">
        <w:rPr>
          <w:bCs/>
          <w:iCs/>
          <w:color w:val="000000" w:themeColor="text1"/>
        </w:rPr>
        <w:t xml:space="preserve">a </w:t>
      </w:r>
      <w:r w:rsidR="00700EDC" w:rsidRPr="00700EDC">
        <w:rPr>
          <w:bCs/>
          <w:iCs/>
          <w:color w:val="000000" w:themeColor="text1"/>
        </w:rPr>
        <w:t>96 well-</w:t>
      </w:r>
      <w:r w:rsidR="00700EDC" w:rsidRPr="00F92F94">
        <w:rPr>
          <w:bCs/>
          <w:iCs/>
          <w:color w:val="000000" w:themeColor="text1"/>
        </w:rPr>
        <w:t>plate in a temperature-controlled shaking spectrophotometer (Tecan GENios microplate reader). Growing cultures were shaken at 800 rpm at 30</w:t>
      </w:r>
      <w:r w:rsidR="00B04EFA" w:rsidRPr="00B04EFA">
        <w:rPr>
          <w:bCs/>
          <w:iCs/>
          <w:color w:val="000000" w:themeColor="text1"/>
        </w:rPr>
        <w:t>°</w:t>
      </w:r>
      <w:r w:rsidR="00700EDC" w:rsidRPr="00F92F94">
        <w:rPr>
          <w:bCs/>
          <w:iCs/>
          <w:color w:val="000000" w:themeColor="text1"/>
        </w:rPr>
        <w:t>C and OD600</w:t>
      </w:r>
      <w:r w:rsidR="00B04EFA" w:rsidRPr="00B04EFA">
        <w:rPr>
          <w:bCs/>
          <w:iCs/>
          <w:color w:val="000000" w:themeColor="text1"/>
          <w:vertAlign w:val="subscript"/>
        </w:rPr>
        <w:t>nm</w:t>
      </w:r>
      <w:r w:rsidR="00700EDC" w:rsidRPr="00F92F94">
        <w:rPr>
          <w:bCs/>
          <w:iCs/>
          <w:color w:val="000000" w:themeColor="text1"/>
        </w:rPr>
        <w:t xml:space="preserve"> of each well w</w:t>
      </w:r>
      <w:r w:rsidR="00B04EFA">
        <w:rPr>
          <w:bCs/>
          <w:iCs/>
          <w:color w:val="000000" w:themeColor="text1"/>
        </w:rPr>
        <w:t>as</w:t>
      </w:r>
      <w:r w:rsidR="00700EDC" w:rsidRPr="00F92F94">
        <w:rPr>
          <w:bCs/>
          <w:iCs/>
          <w:color w:val="000000" w:themeColor="text1"/>
        </w:rPr>
        <w:t xml:space="preserve"> measured every 15 min.</w:t>
      </w:r>
    </w:p>
    <w:p w14:paraId="6101CF38" w14:textId="77777777" w:rsidR="005F375A" w:rsidRPr="00F92F94" w:rsidRDefault="005F375A" w:rsidP="005F375A">
      <w:pPr>
        <w:rPr>
          <w:b/>
          <w:bCs/>
          <w:iCs/>
          <w:color w:val="000000" w:themeColor="text1"/>
        </w:rPr>
      </w:pPr>
    </w:p>
    <w:p w14:paraId="1D7775AE" w14:textId="77777777" w:rsidR="005F375A" w:rsidRPr="00F92F94" w:rsidRDefault="005F375A" w:rsidP="005F375A">
      <w:pPr>
        <w:outlineLvl w:val="0"/>
        <w:rPr>
          <w:b/>
          <w:bCs/>
          <w:iCs/>
          <w:color w:val="000000" w:themeColor="text1"/>
        </w:rPr>
      </w:pPr>
      <w:r w:rsidRPr="00F92F94">
        <w:rPr>
          <w:b/>
          <w:bCs/>
          <w:iCs/>
          <w:color w:val="000000" w:themeColor="text1"/>
        </w:rPr>
        <w:t>Population growth profiling by high-throughput sequencing</w:t>
      </w:r>
    </w:p>
    <w:p w14:paraId="3D1FFFFA" w14:textId="6D9EED87" w:rsidR="00580436" w:rsidRDefault="005F375A" w:rsidP="005F375A">
      <w:pPr>
        <w:jc w:val="both"/>
        <w:rPr>
          <w:color w:val="000000" w:themeColor="text1"/>
          <w:shd w:val="clear" w:color="auto" w:fill="FFFFFF"/>
        </w:rPr>
      </w:pPr>
      <w:r w:rsidRPr="00F92F94">
        <w:rPr>
          <w:bCs/>
          <w:iCs/>
          <w:color w:val="000000" w:themeColor="text1"/>
        </w:rPr>
        <w:t xml:space="preserve">Progeny with at least one mapped strain-specific barcode (Data S2) were combined into two separate liquid YPD + </w:t>
      </w:r>
      <w:r w:rsidR="00F92F94" w:rsidRPr="00F92F94">
        <w:rPr>
          <w:bCs/>
          <w:iCs/>
          <w:color w:val="000000" w:themeColor="text1"/>
        </w:rPr>
        <w:t xml:space="preserve">15% </w:t>
      </w:r>
      <w:r w:rsidRPr="00F92F94">
        <w:rPr>
          <w:bCs/>
          <w:iCs/>
          <w:color w:val="000000" w:themeColor="text1"/>
        </w:rPr>
        <w:t xml:space="preserve">glycerol pools separated by mating type, and kept at −80°C.  </w:t>
      </w:r>
      <w:r w:rsidRPr="00F92F94">
        <w:rPr>
          <w:color w:val="000000" w:themeColor="text1"/>
          <w:shd w:val="clear" w:color="auto" w:fill="FFFFFF"/>
        </w:rPr>
        <w:t>Samples from the original YPD + glycerol pool were thawn and added to the appropriate drug or solvent containing medium at a final concentration of 0.0625 OD</w:t>
      </w:r>
      <w:r w:rsidRPr="00F92F94">
        <w:rPr>
          <w:color w:val="000000" w:themeColor="text1"/>
          <w:shd w:val="clear" w:color="auto" w:fill="FFFFFF"/>
          <w:vertAlign w:val="subscript"/>
        </w:rPr>
        <w:t>600 nm</w:t>
      </w:r>
      <w:r w:rsidRPr="001634A2">
        <w:rPr>
          <w:color w:val="000000" w:themeColor="text1"/>
          <w:shd w:val="clear" w:color="auto" w:fill="FFFFFF"/>
        </w:rPr>
        <w:t xml:space="preserve"> </w:t>
      </w:r>
      <w:r w:rsidRPr="00F92F94">
        <w:rPr>
          <w:color w:val="000000" w:themeColor="text1"/>
          <w:shd w:val="clear" w:color="auto" w:fill="FFFFFF"/>
        </w:rPr>
        <w:t xml:space="preserve">in 10ml.  </w:t>
      </w:r>
      <w:r w:rsidR="00ED20D6">
        <w:rPr>
          <w:color w:val="000000" w:themeColor="text1"/>
          <w:shd w:val="clear" w:color="auto" w:fill="FFFFFF"/>
        </w:rPr>
        <w:t xml:space="preserve"> In addition, a </w:t>
      </w:r>
      <w:r w:rsidR="008E38F1">
        <w:rPr>
          <w:color w:val="000000" w:themeColor="text1"/>
          <w:shd w:val="clear" w:color="auto" w:fill="FFFFFF"/>
        </w:rPr>
        <w:t>‘</w:t>
      </w:r>
      <w:r w:rsidR="00ED20D6">
        <w:rPr>
          <w:color w:val="000000" w:themeColor="text1"/>
          <w:shd w:val="clear" w:color="auto" w:fill="FFFFFF"/>
        </w:rPr>
        <w:t>0 generation</w:t>
      </w:r>
      <w:r w:rsidR="008E38F1">
        <w:rPr>
          <w:color w:val="000000" w:themeColor="text1"/>
          <w:shd w:val="clear" w:color="auto" w:fill="FFFFFF"/>
        </w:rPr>
        <w:t>’</w:t>
      </w:r>
      <w:r w:rsidR="00ED20D6">
        <w:rPr>
          <w:color w:val="000000" w:themeColor="text1"/>
          <w:shd w:val="clear" w:color="auto" w:fill="FFFFFF"/>
        </w:rPr>
        <w:t xml:space="preserve"> sample was immediately harvested from the YPD + glycerol </w:t>
      </w:r>
      <w:r w:rsidR="00D3303A">
        <w:rPr>
          <w:color w:val="000000" w:themeColor="text1"/>
          <w:shd w:val="clear" w:color="auto" w:fill="FFFFFF"/>
        </w:rPr>
        <w:t>pool and processed for DNA extraction and sequencing</w:t>
      </w:r>
      <w:r w:rsidRPr="00F92F94">
        <w:rPr>
          <w:color w:val="000000" w:themeColor="text1"/>
          <w:shd w:val="clear" w:color="auto" w:fill="FFFFFF"/>
        </w:rPr>
        <w:t>.  After growth to approximately 2 OD</w:t>
      </w:r>
      <w:r w:rsidRPr="00F92F94">
        <w:rPr>
          <w:color w:val="000000" w:themeColor="text1"/>
          <w:shd w:val="clear" w:color="auto" w:fill="FFFFFF"/>
          <w:vertAlign w:val="subscript"/>
        </w:rPr>
        <w:t>600 nm</w:t>
      </w:r>
      <w:r w:rsidR="00C732E6">
        <w:rPr>
          <w:color w:val="000000" w:themeColor="text1"/>
          <w:shd w:val="clear" w:color="auto" w:fill="FFFFFF"/>
          <w:vertAlign w:val="subscript"/>
        </w:rPr>
        <w:t xml:space="preserve"> </w:t>
      </w:r>
      <w:r w:rsidR="00C732E6">
        <w:rPr>
          <w:color w:val="000000" w:themeColor="text1"/>
          <w:shd w:val="clear" w:color="auto" w:fill="FFFFFF"/>
        </w:rPr>
        <w:t>(~5 generations)</w:t>
      </w:r>
      <w:r w:rsidRPr="00F92F94">
        <w:rPr>
          <w:color w:val="000000" w:themeColor="text1"/>
          <w:shd w:val="clear" w:color="auto" w:fill="FFFFFF"/>
        </w:rPr>
        <w:t xml:space="preserve">, </w:t>
      </w:r>
      <w:r w:rsidR="00C732E6">
        <w:rPr>
          <w:color w:val="000000" w:themeColor="text1"/>
          <w:shd w:val="clear" w:color="auto" w:fill="FFFFFF"/>
        </w:rPr>
        <w:t xml:space="preserve">cells </w:t>
      </w:r>
      <w:r w:rsidR="00C732E6" w:rsidRPr="00C732E6">
        <w:rPr>
          <w:color w:val="000000" w:themeColor="text1"/>
          <w:shd w:val="clear" w:color="auto" w:fill="FFFFFF"/>
        </w:rPr>
        <w:t>were collected and processed for sequencing</w:t>
      </w:r>
      <w:r w:rsidR="0048329B">
        <w:rPr>
          <w:color w:val="000000" w:themeColor="text1"/>
          <w:shd w:val="clear" w:color="auto" w:fill="FFFFFF"/>
        </w:rPr>
        <w:t>,</w:t>
      </w:r>
      <w:r w:rsidR="00C732E6" w:rsidRPr="00C732E6">
        <w:rPr>
          <w:color w:val="000000" w:themeColor="text1"/>
          <w:shd w:val="clear" w:color="auto" w:fill="FFFFFF"/>
        </w:rPr>
        <w:t xml:space="preserve"> and</w:t>
      </w:r>
      <w:r w:rsidR="00C732E6">
        <w:rPr>
          <w:color w:val="000000" w:themeColor="text1"/>
          <w:shd w:val="clear" w:color="auto" w:fill="FFFFFF"/>
        </w:rPr>
        <w:t xml:space="preserve"> a</w:t>
      </w:r>
      <w:r w:rsidR="00C732E6" w:rsidRPr="00C732E6">
        <w:rPr>
          <w:color w:val="000000" w:themeColor="text1"/>
          <w:shd w:val="clear" w:color="auto" w:fill="FFFFFF"/>
        </w:rPr>
        <w:t xml:space="preserve"> small aliquot </w:t>
      </w:r>
      <w:r w:rsidR="00C732E6">
        <w:rPr>
          <w:color w:val="000000" w:themeColor="text1"/>
          <w:shd w:val="clear" w:color="auto" w:fill="FFFFFF"/>
        </w:rPr>
        <w:t xml:space="preserve">was </w:t>
      </w:r>
      <w:r w:rsidR="00C732E6" w:rsidRPr="00C732E6">
        <w:rPr>
          <w:color w:val="000000" w:themeColor="text1"/>
          <w:shd w:val="clear" w:color="auto" w:fill="FFFFFF"/>
        </w:rPr>
        <w:t xml:space="preserve">diluted in fresh media </w:t>
      </w:r>
      <w:r w:rsidR="00C732E6">
        <w:rPr>
          <w:color w:val="000000" w:themeColor="text1"/>
          <w:shd w:val="clear" w:color="auto" w:fill="FFFFFF"/>
        </w:rPr>
        <w:t xml:space="preserve">(at </w:t>
      </w:r>
      <w:r w:rsidR="00C732E6" w:rsidRPr="00F92F94">
        <w:rPr>
          <w:color w:val="000000" w:themeColor="text1"/>
          <w:shd w:val="clear" w:color="auto" w:fill="FFFFFF"/>
        </w:rPr>
        <w:t>a final concentration of 0.0625 OD</w:t>
      </w:r>
      <w:r w:rsidR="00C732E6" w:rsidRPr="00F92F94">
        <w:rPr>
          <w:color w:val="000000" w:themeColor="text1"/>
          <w:shd w:val="clear" w:color="auto" w:fill="FFFFFF"/>
          <w:vertAlign w:val="subscript"/>
        </w:rPr>
        <w:t>600 nm</w:t>
      </w:r>
      <w:r w:rsidR="00C732E6" w:rsidRPr="00C732E6">
        <w:rPr>
          <w:color w:val="000000" w:themeColor="text1"/>
          <w:shd w:val="clear" w:color="auto" w:fill="FFFFFF"/>
        </w:rPr>
        <w:t xml:space="preserve"> </w:t>
      </w:r>
      <w:r w:rsidR="00C732E6">
        <w:rPr>
          <w:color w:val="000000" w:themeColor="text1"/>
          <w:shd w:val="clear" w:color="auto" w:fill="FFFFFF"/>
        </w:rPr>
        <w:t xml:space="preserve">in 10ml) </w:t>
      </w:r>
      <w:r w:rsidR="00C732E6" w:rsidRPr="00C732E6">
        <w:rPr>
          <w:color w:val="000000" w:themeColor="text1"/>
          <w:shd w:val="clear" w:color="auto" w:fill="FFFFFF"/>
        </w:rPr>
        <w:t xml:space="preserve">in presence of drug or solvent </w:t>
      </w:r>
      <w:r w:rsidR="0048329B">
        <w:rPr>
          <w:color w:val="000000" w:themeColor="text1"/>
          <w:shd w:val="clear" w:color="auto" w:fill="FFFFFF"/>
        </w:rPr>
        <w:t>to be</w:t>
      </w:r>
      <w:r w:rsidR="00C732E6" w:rsidRPr="00C732E6">
        <w:rPr>
          <w:color w:val="000000" w:themeColor="text1"/>
          <w:shd w:val="clear" w:color="auto" w:fill="FFFFFF"/>
        </w:rPr>
        <w:t xml:space="preserve"> grown for</w:t>
      </w:r>
      <w:r w:rsidR="00115317">
        <w:rPr>
          <w:color w:val="000000" w:themeColor="text1"/>
          <w:shd w:val="clear" w:color="auto" w:fill="FFFFFF"/>
        </w:rPr>
        <w:t xml:space="preserve"> an</w:t>
      </w:r>
      <w:r w:rsidR="00C732E6" w:rsidRPr="00C732E6">
        <w:rPr>
          <w:color w:val="000000" w:themeColor="text1"/>
          <w:shd w:val="clear" w:color="auto" w:fill="FFFFFF"/>
        </w:rPr>
        <w:t xml:space="preserve"> additional 5 generations</w:t>
      </w:r>
      <w:r w:rsidRPr="00F92F94">
        <w:rPr>
          <w:color w:val="000000" w:themeColor="text1"/>
          <w:shd w:val="clear" w:color="auto" w:fill="FFFFFF"/>
        </w:rPr>
        <w:t xml:space="preserve">.  This process was repeated </w:t>
      </w:r>
      <w:r w:rsidR="00735DCF">
        <w:rPr>
          <w:color w:val="000000" w:themeColor="text1"/>
          <w:shd w:val="clear" w:color="auto" w:fill="FFFFFF"/>
        </w:rPr>
        <w:t>for a total of 20 generations of growth</w:t>
      </w:r>
      <w:r w:rsidR="00106325">
        <w:rPr>
          <w:color w:val="000000" w:themeColor="text1"/>
          <w:shd w:val="clear" w:color="auto" w:fill="FFFFFF"/>
        </w:rPr>
        <w:t>, with c</w:t>
      </w:r>
      <w:r w:rsidRPr="00F92F94">
        <w:rPr>
          <w:color w:val="000000" w:themeColor="text1"/>
          <w:shd w:val="clear" w:color="auto" w:fill="FFFFFF"/>
        </w:rPr>
        <w:t>ollected samples c</w:t>
      </w:r>
      <w:r w:rsidR="00106325">
        <w:rPr>
          <w:color w:val="000000" w:themeColor="text1"/>
          <w:shd w:val="clear" w:color="auto" w:fill="FFFFFF"/>
        </w:rPr>
        <w:t>orresponding to</w:t>
      </w:r>
      <w:r w:rsidRPr="00F92F94">
        <w:rPr>
          <w:color w:val="000000" w:themeColor="text1"/>
          <w:shd w:val="clear" w:color="auto" w:fill="FFFFFF"/>
        </w:rPr>
        <w:t xml:space="preserve"> approximately 5, 10, 15, and 20 generations.</w:t>
      </w:r>
    </w:p>
    <w:p w14:paraId="3B5B3E91" w14:textId="77777777" w:rsidR="00580436" w:rsidRDefault="00580436" w:rsidP="005F375A">
      <w:pPr>
        <w:jc w:val="both"/>
        <w:rPr>
          <w:bCs/>
          <w:iCs/>
          <w:color w:val="000000" w:themeColor="text1"/>
        </w:rPr>
      </w:pPr>
    </w:p>
    <w:p w14:paraId="1F7D1168" w14:textId="4962A42B" w:rsidR="00226F4C" w:rsidRPr="00226F4C" w:rsidRDefault="005F375A" w:rsidP="00226F4C">
      <w:pPr>
        <w:jc w:val="both"/>
        <w:rPr>
          <w:bCs/>
          <w:iCs/>
          <w:color w:val="000000" w:themeColor="text1"/>
        </w:rPr>
      </w:pPr>
      <w:r w:rsidRPr="00F92F94">
        <w:rPr>
          <w:bCs/>
          <w:iCs/>
          <w:color w:val="000000" w:themeColor="text1"/>
        </w:rPr>
        <w:t>Harvested samples were subject to genomic DNA extraction using a YeaStar™ Genomic DNA Kit</w:t>
      </w:r>
      <w:r w:rsidR="00CA2365">
        <w:rPr>
          <w:bCs/>
          <w:iCs/>
          <w:color w:val="000000" w:themeColor="text1"/>
        </w:rPr>
        <w:t xml:space="preserve"> (D2002, Zymo Research)</w:t>
      </w:r>
      <w:r w:rsidRPr="00F92F94">
        <w:rPr>
          <w:bCs/>
          <w:iCs/>
          <w:color w:val="000000" w:themeColor="text1"/>
        </w:rPr>
        <w:t xml:space="preserve">, quantified using </w:t>
      </w:r>
      <w:r w:rsidR="0010620E">
        <w:t>the Quant-IT dsDNA BR Assay kit</w:t>
      </w:r>
      <w:r w:rsidR="003B5708">
        <w:t xml:space="preserve">  (</w:t>
      </w:r>
      <w:r w:rsidR="00CA2365">
        <w:t xml:space="preserve">Invitrogen, </w:t>
      </w:r>
      <w:r w:rsidR="003B5708">
        <w:t>Q32853)</w:t>
      </w:r>
      <w:r w:rsidRPr="00F92F94">
        <w:rPr>
          <w:bCs/>
          <w:iCs/>
          <w:color w:val="000000" w:themeColor="text1"/>
        </w:rPr>
        <w:t>, and diluted to a final concentration of 2</w:t>
      </w:r>
      <w:r w:rsidR="00202043">
        <w:rPr>
          <w:bCs/>
          <w:iCs/>
          <w:color w:val="000000" w:themeColor="text1"/>
        </w:rPr>
        <w:t>5</w:t>
      </w:r>
      <w:r w:rsidRPr="00F92F94">
        <w:rPr>
          <w:bCs/>
          <w:iCs/>
          <w:color w:val="000000" w:themeColor="text1"/>
        </w:rPr>
        <w:t xml:space="preserve"> ng/</w:t>
      </w:r>
      <w:r w:rsidRPr="00F92F94">
        <w:rPr>
          <w:bCs/>
          <w:iCs/>
          <w:color w:val="000000" w:themeColor="text1"/>
          <w:lang w:val="el-GR"/>
        </w:rPr>
        <w:t>μ</w:t>
      </w:r>
      <w:r w:rsidRPr="00F92F94">
        <w:rPr>
          <w:bCs/>
          <w:iCs/>
          <w:color w:val="000000" w:themeColor="text1"/>
        </w:rPr>
        <w:t xml:space="preserve">l. </w:t>
      </w:r>
      <w:r w:rsidR="001C1A6B">
        <w:rPr>
          <w:bCs/>
          <w:iCs/>
          <w:color w:val="000000" w:themeColor="text1"/>
        </w:rPr>
        <w:t xml:space="preserve">350ng of </w:t>
      </w:r>
      <w:r w:rsidR="00CE4414">
        <w:rPr>
          <w:bCs/>
          <w:iCs/>
          <w:color w:val="000000" w:themeColor="text1"/>
        </w:rPr>
        <w:t xml:space="preserve">DNA </w:t>
      </w:r>
      <w:r w:rsidR="001C1A6B">
        <w:rPr>
          <w:bCs/>
          <w:iCs/>
          <w:color w:val="000000" w:themeColor="text1"/>
        </w:rPr>
        <w:t xml:space="preserve">from each sample was </w:t>
      </w:r>
      <w:r w:rsidR="00580436">
        <w:rPr>
          <w:bCs/>
          <w:iCs/>
          <w:color w:val="000000" w:themeColor="text1"/>
        </w:rPr>
        <w:t>indexed with the following PCR mixture:</w:t>
      </w:r>
      <w:r w:rsidRPr="00233F15">
        <w:rPr>
          <w:bCs/>
          <w:iCs/>
          <w:color w:val="000000" w:themeColor="text1"/>
        </w:rPr>
        <w:t xml:space="preserve">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color w:val="333333"/>
          <w:shd w:val="clear" w:color="auto" w:fill="FFFFFF"/>
        </w:rPr>
        <w:t xml:space="preserve">  </w:t>
      </w:r>
      <w:r w:rsidRPr="00233F15">
        <w:rPr>
          <w:bCs/>
          <w:iCs/>
          <w:color w:val="000000" w:themeColor="text1"/>
        </w:rPr>
        <w:t xml:space="preserve">PCR products </w:t>
      </w:r>
      <w:r w:rsidR="00226F4C">
        <w:rPr>
          <w:bCs/>
          <w:iCs/>
          <w:color w:val="000000" w:themeColor="text1"/>
        </w:rPr>
        <w:t xml:space="preserve">were </w:t>
      </w:r>
      <w:r w:rsidRPr="00233F15">
        <w:rPr>
          <w:bCs/>
          <w:iCs/>
          <w:color w:val="000000" w:themeColor="text1"/>
        </w:rPr>
        <w:t>amplified using the following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rPr>
        <w:t xml:space="preserve"> </w:t>
      </w:r>
      <w:r w:rsidR="00226F4C">
        <w:rPr>
          <w:bCs/>
          <w:iCs/>
          <w:color w:val="000000" w:themeColor="text1"/>
        </w:rPr>
        <w:t xml:space="preserve"> </w:t>
      </w:r>
      <w:commentRangeStart w:id="57"/>
      <w:r w:rsidR="00226F4C">
        <w:t>After indexing, equal</w:t>
      </w:r>
      <w:r w:rsidR="001C1A6B">
        <w:t xml:space="preserve"> volumes</w:t>
      </w:r>
      <w:r w:rsidR="00226F4C">
        <w:t xml:space="preserve"> of UP-tag and DN-tag PCR products from each pool were run on a 3% agarose gel.  </w:t>
      </w:r>
      <w:commentRangeEnd w:id="57"/>
      <w:r w:rsidR="00B04DC2">
        <w:rPr>
          <w:rStyle w:val="CommentReference"/>
          <w:rFonts w:asciiTheme="minorHAnsi" w:hAnsiTheme="minorHAnsi" w:cstheme="minorBidi"/>
        </w:rPr>
        <w:commentReference w:id="57"/>
      </w:r>
      <w:r w:rsidR="00226F4C">
        <w:t xml:space="preserve">The </w:t>
      </w:r>
      <w:r w:rsidR="00226F4C">
        <w:lastRenderedPageBreak/>
        <w:t xml:space="preserve">expected 210bp bands were isolated and purified using a </w:t>
      </w:r>
      <w:r w:rsidR="00106CAA" w:rsidRPr="00106CAA">
        <w:t>QIAGEN MinElute Gel Extraction kit</w:t>
      </w:r>
      <w:r w:rsidR="00226F4C">
        <w:t xml:space="preserve">.  </w:t>
      </w:r>
      <w:r w:rsidR="001C1A6B">
        <w:t>DNA size and purity was confirmed by using the Agilent Bioanalyzer High Sensit</w:t>
      </w:r>
      <w:r w:rsidR="00DD3E08">
        <w:t>ivity</w:t>
      </w:r>
      <w:r w:rsidR="001C1A6B">
        <w:t xml:space="preserve"> DNA kit</w:t>
      </w:r>
      <w:r w:rsidR="00DD3E08">
        <w:t xml:space="preserve"> (</w:t>
      </w:r>
      <w:r w:rsidR="00DD3E08" w:rsidRPr="00DD3E08">
        <w:t>5067-4626</w:t>
      </w:r>
      <w:r w:rsidR="00DD3E08">
        <w:t>)</w:t>
      </w:r>
      <w:r w:rsidR="001C1A6B">
        <w:t xml:space="preserve">.  </w:t>
      </w:r>
      <w:r w:rsidR="00226F4C">
        <w:t>DNA yield was quantified in triplicate using a KAPA SYBR FAST Universal qPCR kit</w:t>
      </w:r>
      <w:r w:rsidR="007622DF">
        <w:t xml:space="preserve"> (KK4824)</w:t>
      </w:r>
      <w:r w:rsidR="00226F4C">
        <w:t xml:space="preserve">.  </w:t>
      </w:r>
      <w:r w:rsidR="00B04EFA">
        <w:t xml:space="preserve">Approximately equal amounts of each sample were combined and </w:t>
      </w:r>
      <w:r w:rsidR="00226F4C">
        <w:t xml:space="preserve">sequenced using </w:t>
      </w:r>
      <w:r w:rsidR="00226F4C">
        <w:rPr>
          <w:bCs/>
          <w:iCs/>
          <w:color w:val="000000" w:themeColor="text1"/>
        </w:rPr>
        <w:t>an</w:t>
      </w:r>
      <w:r w:rsidR="00226F4C" w:rsidRPr="00233F15">
        <w:rPr>
          <w:bCs/>
          <w:iCs/>
          <w:color w:val="000000" w:themeColor="text1"/>
        </w:rPr>
        <w:t xml:space="preserve"> Illumina NextSeq 500 </w:t>
      </w:r>
      <w:r w:rsidR="00226F4C" w:rsidRPr="00226F4C">
        <w:rPr>
          <w:bCs/>
          <w:iCs/>
          <w:color w:val="000000" w:themeColor="text1"/>
        </w:rPr>
        <w:t>High Output v2</w:t>
      </w:r>
      <w:r w:rsidR="00226F4C" w:rsidRPr="00233F15">
        <w:rPr>
          <w:bCs/>
          <w:iCs/>
          <w:color w:val="000000" w:themeColor="text1"/>
        </w:rPr>
        <w:t xml:space="preserve"> kit</w:t>
      </w:r>
      <w:r w:rsidR="00226F4C">
        <w:rPr>
          <w:bCs/>
          <w:iCs/>
          <w:color w:val="000000" w:themeColor="text1"/>
        </w:rPr>
        <w:t>.</w:t>
      </w:r>
    </w:p>
    <w:p w14:paraId="3259184B" w14:textId="77777777" w:rsidR="0003324C" w:rsidRPr="00233F15" w:rsidRDefault="0003324C" w:rsidP="00224FCB">
      <w:pPr>
        <w:rPr>
          <w:bCs/>
          <w:iCs/>
          <w:color w:val="000000" w:themeColor="text1"/>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rPr>
        <w:t xml:space="preserve"> count </w:t>
      </w:r>
      <m:oMath>
        <m:r>
          <w:rPr>
            <w:rFonts w:ascii="Cambria Math" w:hAnsi="Cambria Math"/>
            <w:color w:val="000000" w:themeColor="text1"/>
          </w:rPr>
          <m:t>c</m:t>
        </m:r>
      </m:oMath>
      <w:r w:rsidR="00362FA9" w:rsidRPr="00233F15">
        <w:rPr>
          <w:bCs/>
          <w:iCs/>
          <w:color w:val="000000" w:themeColor="text1"/>
        </w:rPr>
        <w:t xml:space="preserve"> was</w:t>
      </w:r>
      <w:r w:rsidR="00D40058" w:rsidRPr="00233F15">
        <w:rPr>
          <w:bCs/>
          <w:iCs/>
          <w:color w:val="000000" w:themeColor="text1"/>
        </w:rPr>
        <w:t xml:space="preserve"> </w:t>
      </w:r>
      <w:r w:rsidR="000022CD" w:rsidRPr="00233F15">
        <w:rPr>
          <w:bCs/>
          <w:iCs/>
          <w:color w:val="000000" w:themeColor="text1"/>
        </w:rPr>
        <w:t xml:space="preserve">assigned for each strain </w:t>
      </w:r>
      <m:oMath>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oMath>
      <w:r w:rsidR="000022CD" w:rsidRPr="00233F15">
        <w:rPr>
          <w:bCs/>
          <w:iCs/>
          <w:color w:val="000000" w:themeColor="text1"/>
        </w:rPr>
        <w:t xml:space="preserve"> in a </w:t>
      </w:r>
      <w:r w:rsidR="00C918D9">
        <w:rPr>
          <w:bCs/>
          <w:iCs/>
          <w:color w:val="000000" w:themeColor="text1"/>
        </w:rPr>
        <w:t>pool under</w:t>
      </w:r>
      <w:r w:rsidR="00D40058" w:rsidRPr="00233F15">
        <w:rPr>
          <w:bCs/>
          <w:iCs/>
          <w:color w:val="000000" w:themeColor="text1"/>
        </w:rPr>
        <w:t xml:space="preserve"> drug </w:t>
      </w:r>
      <m:oMath>
        <m:r>
          <w:rPr>
            <w:rFonts w:ascii="Cambria Math" w:hAnsi="Cambria Math"/>
            <w:color w:val="000000" w:themeColor="text1"/>
          </w:rPr>
          <m:t>d</m:t>
        </m:r>
      </m:oMath>
      <w:r w:rsidR="00D40058" w:rsidRPr="00233F15">
        <w:rPr>
          <w:bCs/>
          <w:iCs/>
          <w:color w:val="000000" w:themeColor="text1"/>
        </w:rPr>
        <w:t xml:space="preserve"> sequenced </w:t>
      </w:r>
      <w:r w:rsidR="009B09AA">
        <w:rPr>
          <w:bCs/>
          <w:iCs/>
          <w:color w:val="000000" w:themeColor="text1"/>
        </w:rPr>
        <w:t xml:space="preserve">at </w:t>
      </w:r>
      <w:r w:rsidR="00D40058" w:rsidRPr="00233F15">
        <w:rPr>
          <w:bCs/>
          <w:iCs/>
          <w:color w:val="000000" w:themeColor="text1"/>
        </w:rPr>
        <w:t xml:space="preserve">time </w:t>
      </w:r>
      <m:oMath>
        <m:r>
          <w:rPr>
            <w:rFonts w:ascii="Cambria Math" w:hAnsi="Cambria Math"/>
            <w:color w:val="000000" w:themeColor="text1"/>
          </w:rPr>
          <m:t>t</m:t>
        </m:r>
      </m:oMath>
      <w:r w:rsidR="00D40058" w:rsidRPr="00233F15">
        <w:rPr>
          <w:rFonts w:eastAsiaTheme="minorEastAsia"/>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oMath>
      <w:r w:rsidR="000022CD" w:rsidRPr="00233F15">
        <w:rPr>
          <w:bCs/>
          <w:iCs/>
          <w:color w:val="000000" w:themeColor="text1"/>
        </w:rPr>
        <w:t>.</w:t>
      </w:r>
      <w:r w:rsidR="00194AA9">
        <w:rPr>
          <w:bCs/>
          <w:iCs/>
          <w:color w:val="000000" w:themeColor="text1"/>
        </w:rPr>
        <w:t xml:space="preserve">  </w:t>
      </w:r>
      <w:r w:rsidR="00194AA9" w:rsidRPr="00233F15">
        <w:rPr>
          <w:bCs/>
          <w:iCs/>
          <w:color w:val="000000" w:themeColor="text1"/>
        </w:rPr>
        <w:t xml:space="preserve">The counts in each sample were then converted to a frequency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oMath>
      <w:r w:rsidR="00194AA9" w:rsidRPr="00233F15">
        <w:rPr>
          <w:bCs/>
          <w:iCs/>
          <w:color w:val="000000" w:themeColor="text1"/>
        </w:rPr>
        <w:t xml:space="preserve"> by division with the total count for all strains in that sample:</w:t>
      </w:r>
    </w:p>
    <w:p w14:paraId="0F9E719A" w14:textId="77777777" w:rsidR="00194AA9" w:rsidRPr="00233F15" w:rsidRDefault="00C36724" w:rsidP="00194AA9">
      <w:pPr>
        <w:rPr>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f>
            <m:fPr>
              <m:ctrlPr>
                <w:rPr>
                  <w:rFonts w:ascii="Cambria Math" w:hAnsi="Cambria Math"/>
                  <w:bCs/>
                  <w:i/>
                  <w:iCs/>
                  <w:color w:val="000000" w:themeColor="text1"/>
                </w:rPr>
              </m:ctrlPr>
            </m:fPr>
            <m:num>
              <m:sSub>
                <m:sSubPr>
                  <m:ctrlPr>
                    <w:rPr>
                      <w:rFonts w:ascii="Cambria Math" w:hAnsi="Cambria Math"/>
                      <w:bCs/>
                      <w:i/>
                      <w:iCs/>
                      <w:color w:val="000000" w:themeColor="text1"/>
                    </w:rPr>
                  </m:ctrlPr>
                </m:sSubPr>
                <m:e>
                  <m:r>
                    <w:rPr>
                      <w:rFonts w:ascii="Cambria Math" w:hAnsi="Cambria Math"/>
                      <w:color w:val="000000" w:themeColor="text1"/>
                    </w:rPr>
                    <m:t>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num>
            <m:den>
              <m:nary>
                <m:naryPr>
                  <m:chr m:val="∑"/>
                  <m:limLoc m:val="undOvr"/>
                  <m:ctrlPr>
                    <w:rPr>
                      <w:rFonts w:ascii="Cambria Math" w:hAnsi="Cambria Math"/>
                      <w:bCs/>
                      <w:i/>
                      <w:iCs/>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bCs/>
                          <w:i/>
                          <w:iCs/>
                          <w:color w:val="000000" w:themeColor="text1"/>
                        </w:rPr>
                      </m:ctrlPr>
                    </m:sSubPr>
                    <m:e>
                      <m:r>
                        <w:rPr>
                          <w:rFonts w:ascii="Cambria Math" w:hAnsi="Cambria Math"/>
                          <w:color w:val="000000" w:themeColor="text1"/>
                        </w:rPr>
                        <m:t>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,d,t</m:t>
                      </m:r>
                    </m:sub>
                  </m:sSub>
                </m:e>
              </m:nary>
            </m:den>
          </m:f>
        </m:oMath>
      </m:oMathPara>
    </w:p>
    <w:p w14:paraId="727F9A48" w14:textId="0795233F" w:rsidR="00D863E9" w:rsidRDefault="00D863E9" w:rsidP="00224FCB">
      <w:pPr>
        <w:rPr>
          <w:bCs/>
          <w:iCs/>
          <w:color w:val="000000" w:themeColor="text1"/>
        </w:rPr>
      </w:pPr>
    </w:p>
    <w:p w14:paraId="080B930E" w14:textId="0A880AD9" w:rsidR="00C80234" w:rsidRDefault="00194AA9" w:rsidP="00E76826">
      <w:pPr>
        <w:jc w:val="both"/>
        <w:rPr>
          <w:bCs/>
          <w:iCs/>
          <w:color w:val="000000" w:themeColor="text1"/>
        </w:rPr>
      </w:pPr>
      <w:r w:rsidRPr="00233F15">
        <w:rPr>
          <w:bCs/>
          <w:iCs/>
          <w:color w:val="000000" w:themeColor="text1"/>
        </w:rPr>
        <w:t xml:space="preserve">If both an UP and DN tag for a given strain were successfully linked to a genotype,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oMath>
      <w:r>
        <w:rPr>
          <w:rFonts w:eastAsiaTheme="minorEastAsia"/>
          <w:bCs/>
          <w:iCs/>
          <w:color w:val="000000" w:themeColor="text1"/>
        </w:rPr>
        <w:t xml:space="preserve"> </w:t>
      </w:r>
      <w:r w:rsidR="00D51184">
        <w:rPr>
          <w:rFonts w:eastAsiaTheme="minorEastAsia"/>
          <w:bCs/>
          <w:iCs/>
          <w:color w:val="000000" w:themeColor="text1"/>
        </w:rPr>
        <w:t xml:space="preserve">is </w:t>
      </w:r>
      <w:r>
        <w:rPr>
          <w:rFonts w:eastAsiaTheme="minorEastAsia"/>
          <w:bCs/>
          <w:iCs/>
          <w:color w:val="000000" w:themeColor="text1"/>
        </w:rPr>
        <w:t>estimat</w:t>
      </w:r>
      <w:r w:rsidR="00D51184">
        <w:rPr>
          <w:rFonts w:eastAsiaTheme="minorEastAsia"/>
          <w:bCs/>
          <w:iCs/>
          <w:color w:val="000000" w:themeColor="text1"/>
        </w:rPr>
        <w:t>ed from the UP and DN counts and</w:t>
      </w:r>
      <w:r>
        <w:rPr>
          <w:rFonts w:eastAsiaTheme="minorEastAsia"/>
          <w:bCs/>
          <w:iCs/>
          <w:color w:val="000000" w:themeColor="text1"/>
        </w:rPr>
        <w:t xml:space="preserve"> averaged</w:t>
      </w:r>
      <w:r w:rsidR="006F2970">
        <w:rPr>
          <w:rFonts w:eastAsiaTheme="minorEastAsia"/>
          <w:bCs/>
          <w:iCs/>
          <w:color w:val="000000" w:themeColor="text1"/>
        </w:rPr>
        <w:t xml:space="preserve">, </w:t>
      </w:r>
      <w:r w:rsidR="006F2970">
        <w:rPr>
          <w:bCs/>
          <w:iCs/>
          <w:color w:val="000000" w:themeColor="text1"/>
        </w:rPr>
        <w:t>o</w:t>
      </w:r>
      <w:r w:rsidR="00EC0185">
        <w:rPr>
          <w:bCs/>
          <w:iCs/>
          <w:color w:val="000000" w:themeColor="text1"/>
        </w:rPr>
        <w:t>therwise the availa</w:t>
      </w:r>
      <w:r w:rsidR="006F2970">
        <w:rPr>
          <w:bCs/>
          <w:iCs/>
          <w:color w:val="000000" w:themeColor="text1"/>
        </w:rPr>
        <w:t>ble tag i</w:t>
      </w:r>
      <w:r w:rsidR="00EC0185">
        <w:rPr>
          <w:bCs/>
          <w:iCs/>
          <w:color w:val="000000" w:themeColor="text1"/>
        </w:rPr>
        <w:t>s used.</w:t>
      </w:r>
      <w:r w:rsidR="00C80234">
        <w:rPr>
          <w:bCs/>
          <w:iCs/>
          <w:color w:val="000000" w:themeColor="text1"/>
        </w:rPr>
        <w:t xml:space="preserve">  </w:t>
      </w:r>
    </w:p>
    <w:p w14:paraId="2B87DCCA" w14:textId="77777777" w:rsidR="00C80234" w:rsidRDefault="00C80234" w:rsidP="00E76826">
      <w:pPr>
        <w:jc w:val="both"/>
        <w:rPr>
          <w:bCs/>
          <w:iCs/>
          <w:color w:val="000000" w:themeColor="text1"/>
        </w:rPr>
      </w:pPr>
    </w:p>
    <w:p w14:paraId="5A61B06A" w14:textId="5E3AC3DE" w:rsidR="00C80234" w:rsidRDefault="00C80234" w:rsidP="00C80234">
      <w:pPr>
        <w:rPr>
          <w:rFonts w:eastAsiaTheme="minorEastAsia"/>
          <w:bCs/>
          <w:iCs/>
          <w:color w:val="000000" w:themeColor="text1"/>
        </w:rPr>
      </w:pPr>
      <w:r>
        <w:rPr>
          <w:rFonts w:eastAsiaTheme="minorEastAsia"/>
          <w:bCs/>
          <w:iCs/>
          <w:color w:val="000000" w:themeColor="text1"/>
        </w:rPr>
        <w:t xml:space="preserve">We </w:t>
      </w:r>
      <w:r w:rsidR="004922D2">
        <w:rPr>
          <w:rFonts w:eastAsiaTheme="minorEastAsia"/>
          <w:bCs/>
          <w:iCs/>
          <w:color w:val="000000" w:themeColor="text1"/>
        </w:rPr>
        <w:t>model</w:t>
      </w:r>
      <w:r>
        <w:rPr>
          <w:rFonts w:eastAsiaTheme="minorEastAsia"/>
          <w:bCs/>
          <w:iCs/>
          <w:color w:val="000000" w:themeColor="text1"/>
        </w:rPr>
        <w:t xml:space="preserve">ed each strain as growing constantly from an initial </w:t>
      </w:r>
      <w:r>
        <w:rPr>
          <w:bCs/>
          <w:iCs/>
          <w:color w:val="000000" w:themeColor="text1"/>
        </w:rPr>
        <w:t>abundance (</w:t>
      </w:r>
      <m:oMath>
        <m:sSub>
          <m:sSubPr>
            <m:ctrlPr>
              <w:rPr>
                <w:rFonts w:ascii="Cambria Math" w:hAnsi="Cambria Math"/>
                <w:bCs/>
                <w:i/>
                <w:iCs/>
                <w:color w:val="000000" w:themeColor="text1"/>
              </w:rPr>
            </m:ctrlPr>
          </m:sSubPr>
          <m:e>
            <m:r>
              <w:rPr>
                <w:rFonts w:ascii="Cambria Math" w:hAnsi="Cambria Math"/>
                <w:color w:val="000000" w:themeColor="text1"/>
              </w:rPr>
              <m:t>A</m:t>
            </m:r>
          </m:e>
          <m:sub>
            <m:r>
              <w:rPr>
                <w:rFonts w:ascii="Cambria Math" w:hAnsi="Cambria Math"/>
                <w:color w:val="000000" w:themeColor="text1"/>
              </w:rPr>
              <m:t>0</m:t>
            </m:r>
          </m:sub>
        </m:sSub>
      </m:oMath>
      <w:r>
        <w:rPr>
          <w:rFonts w:eastAsiaTheme="minorEastAsia"/>
          <w:bCs/>
          <w:iCs/>
          <w:color w:val="000000" w:themeColor="text1"/>
        </w:rPr>
        <w:t>)</w:t>
      </w:r>
      <w:r>
        <w:rPr>
          <w:bCs/>
          <w:iCs/>
          <w:color w:val="000000" w:themeColor="text1"/>
        </w:rPr>
        <w:t xml:space="preserve"> by an exponential growth rate </w:t>
      </w:r>
      <m:oMath>
        <m:r>
          <w:rPr>
            <w:rFonts w:ascii="Cambria Math" w:hAnsi="Cambria Math"/>
            <w:color w:val="000000" w:themeColor="text1"/>
          </w:rPr>
          <m:t>g</m:t>
        </m:r>
      </m:oMath>
      <w:r>
        <w:rPr>
          <w:bCs/>
          <w:iCs/>
          <w:color w:val="000000" w:themeColor="text1"/>
        </w:rPr>
        <w:t xml:space="preserve"> </w:t>
      </w:r>
      <w:r>
        <w:rPr>
          <w:rFonts w:eastAsiaTheme="minorEastAsia"/>
          <w:bCs/>
          <w:iCs/>
          <w:color w:val="000000" w:themeColor="text1"/>
        </w:rPr>
        <w:t xml:space="preserve">in each drug over time </w:t>
      </w:r>
      <m:oMath>
        <m:r>
          <w:rPr>
            <w:rFonts w:ascii="Cambria Math" w:eastAsiaTheme="minorEastAsia" w:hAnsi="Cambria Math"/>
            <w:color w:val="000000" w:themeColor="text1"/>
          </w:rPr>
          <m:t>t</m:t>
        </m:r>
      </m:oMath>
      <w:r>
        <w:rPr>
          <w:rFonts w:eastAsiaTheme="minorEastAsia"/>
          <w:bCs/>
          <w:iCs/>
          <w:color w:val="000000" w:themeColor="text1"/>
        </w:rPr>
        <w:t>, such that:</w:t>
      </w:r>
    </w:p>
    <w:p w14:paraId="70B9BBA1" w14:textId="77777777" w:rsidR="00C80234" w:rsidRPr="00FA0731" w:rsidRDefault="00C36724" w:rsidP="00C80234">
      <w:pPr>
        <w:rPr>
          <w:rFonts w:eastAsiaTheme="minorEastAsia"/>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sSup>
            <m:sSupPr>
              <m:ctrlPr>
                <w:rPr>
                  <w:rFonts w:ascii="Cambria Math" w:hAnsi="Cambria Math"/>
                  <w:bCs/>
                  <w:i/>
                  <w:iCs/>
                  <w:color w:val="000000" w:themeColor="text1"/>
                </w:rPr>
              </m:ctrlPr>
            </m:sSupPr>
            <m:e>
              <m:r>
                <w:rPr>
                  <w:rFonts w:ascii="Cambria Math" w:hAnsi="Cambria Math"/>
                  <w:color w:val="000000" w:themeColor="text1"/>
                </w:rPr>
                <m:t>2</m:t>
              </m:r>
            </m:e>
            <m:sup>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m:t>
              </m:r>
            </m:sup>
          </m:sSup>
        </m:oMath>
      </m:oMathPara>
    </w:p>
    <w:p w14:paraId="2C22C494" w14:textId="77777777" w:rsidR="00C80234" w:rsidRDefault="00C80234" w:rsidP="00E76826">
      <w:pPr>
        <w:jc w:val="both"/>
        <w:rPr>
          <w:bCs/>
          <w:iCs/>
          <w:color w:val="000000" w:themeColor="text1"/>
        </w:rPr>
      </w:pPr>
    </w:p>
    <w:p w14:paraId="11A92FAB" w14:textId="0E7F0614" w:rsidR="00C80234" w:rsidRDefault="00C80234" w:rsidP="00C80234">
      <w:pPr>
        <w:rPr>
          <w:bCs/>
          <w:iCs/>
          <w:color w:val="000000" w:themeColor="text1"/>
        </w:rPr>
      </w:pPr>
      <w:r>
        <w:rPr>
          <w:bCs/>
          <w:iCs/>
          <w:color w:val="000000" w:themeColor="text1"/>
        </w:rPr>
        <w:t xml:space="preserve">Here,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oMath>
      <w:r>
        <w:rPr>
          <w:rFonts w:eastAsiaTheme="minorEastAsia"/>
          <w:bCs/>
          <w:iCs/>
          <w:color w:val="000000" w:themeColor="text1"/>
        </w:rPr>
        <w:t xml:space="preserve"> is proportional to </w:t>
      </w:r>
      <w:r w:rsidR="006F6E2A">
        <w:rPr>
          <w:rFonts w:eastAsiaTheme="minorEastAsia"/>
          <w:bCs/>
          <w:iCs/>
          <w:color w:val="000000" w:themeColor="text1"/>
        </w:rPr>
        <w:t>a desired</w:t>
      </w:r>
      <w:r>
        <w:rPr>
          <w:rFonts w:eastAsiaTheme="minorEastAsia"/>
          <w:bCs/>
          <w:iCs/>
          <w:color w:val="000000" w:themeColor="text1"/>
        </w:rPr>
        <w:t xml:space="preserve"> ‘</w:t>
      </w:r>
      <w:r w:rsidR="00DA06AF">
        <w:rPr>
          <w:rFonts w:eastAsiaTheme="minorEastAsia"/>
          <w:bCs/>
          <w:iCs/>
          <w:color w:val="000000" w:themeColor="text1"/>
        </w:rPr>
        <w:t>absolute</w:t>
      </w:r>
      <w:r>
        <w:rPr>
          <w:rFonts w:eastAsiaTheme="minorEastAsia"/>
          <w:bCs/>
          <w:iCs/>
          <w:color w:val="000000" w:themeColor="text1"/>
        </w:rPr>
        <w:t>’ starting abundance</w:t>
      </w:r>
      <w:r w:rsidR="00770800">
        <w:rPr>
          <w:rFonts w:eastAsiaTheme="minorEastAsia"/>
          <w:bCs/>
          <w:iCs/>
          <w:color w:val="000000" w:themeColor="text1"/>
        </w:rPr>
        <w:t xml:space="preserve"> </w:t>
      </w:r>
      <w:r w:rsidR="00A90BA7">
        <w:rPr>
          <w:rFonts w:eastAsiaTheme="minorEastAsia"/>
          <w:bCs/>
          <w:iCs/>
          <w:color w:val="000000" w:themeColor="text1"/>
        </w:rPr>
        <w:t xml:space="preserve">metric </w:t>
      </w:r>
      <w:r w:rsidR="00770800">
        <w:rPr>
          <w:rFonts w:eastAsiaTheme="minorEastAsia"/>
          <w:bCs/>
          <w:iCs/>
          <w:color w:val="000000" w:themeColor="text1"/>
        </w:rPr>
        <w:t>for each strain</w:t>
      </w:r>
      <w:r w:rsidR="002A4F31">
        <w:rPr>
          <w:rFonts w:eastAsiaTheme="minorEastAsia"/>
          <w:bCs/>
          <w:iCs/>
          <w:color w:val="000000" w:themeColor="text1"/>
        </w:rPr>
        <w:t xml:space="preserve"> (e.g. number of cells)</w:t>
      </w:r>
      <w:r>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oMath>
      <w:r>
        <w:rPr>
          <w:rFonts w:eastAsiaTheme="minorEastAsia"/>
          <w:bCs/>
          <w:iCs/>
          <w:color w:val="000000" w:themeColor="text1"/>
        </w:rPr>
        <w:t xml:space="preserve">, such that: </w:t>
      </w:r>
    </w:p>
    <w:p w14:paraId="22967655" w14:textId="77777777" w:rsidR="00C80234" w:rsidRDefault="00C80234" w:rsidP="00C80234">
      <w:pPr>
        <w:rPr>
          <w:bCs/>
          <w:iCs/>
          <w:color w:val="000000" w:themeColor="text1"/>
        </w:rPr>
      </w:pPr>
    </w:p>
    <w:p w14:paraId="01467219" w14:textId="7875BA1A" w:rsidR="00C80234" w:rsidRPr="00FA0731" w:rsidRDefault="00C36724" w:rsidP="00C80234">
      <w:pPr>
        <w:rPr>
          <w:rFonts w:eastAsiaTheme="minorEastAsia"/>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r>
            <w:rPr>
              <w:rFonts w:ascii="Cambria Math" w:hAnsi="Cambria Math"/>
              <w:color w:val="000000" w:themeColor="text1"/>
            </w:rPr>
            <m:t>)</m:t>
          </m:r>
          <m:sSup>
            <m:sSupPr>
              <m:ctrlPr>
                <w:rPr>
                  <w:rFonts w:ascii="Cambria Math" w:hAnsi="Cambria Math"/>
                  <w:bCs/>
                  <w:i/>
                  <w:iCs/>
                  <w:color w:val="000000" w:themeColor="text1"/>
                </w:rPr>
              </m:ctrlPr>
            </m:sSupPr>
            <m:e>
              <m:r>
                <w:rPr>
                  <w:rFonts w:ascii="Cambria Math" w:hAnsi="Cambria Math"/>
                  <w:color w:val="000000" w:themeColor="text1"/>
                </w:rPr>
                <m:t>2</m:t>
              </m:r>
            </m:e>
            <m:sup>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m:t>
              </m:r>
            </m:sup>
          </m:sSup>
        </m:oMath>
      </m:oMathPara>
    </w:p>
    <w:p w14:paraId="37F01A98" w14:textId="109A456B" w:rsidR="00C80234" w:rsidRDefault="00C80234" w:rsidP="00E76826">
      <w:pPr>
        <w:jc w:val="both"/>
        <w:rPr>
          <w:bCs/>
          <w:iCs/>
          <w:color w:val="000000" w:themeColor="text1"/>
        </w:rPr>
      </w:pPr>
    </w:p>
    <w:p w14:paraId="0965D0CC" w14:textId="02BF154D" w:rsidR="00C80234" w:rsidRPr="00A42B07" w:rsidRDefault="00C80234" w:rsidP="00E76826">
      <w:pPr>
        <w:jc w:val="both"/>
        <w:rPr>
          <w:bCs/>
          <w:iCs/>
          <w:color w:val="000000" w:themeColor="text1"/>
        </w:rPr>
      </w:pPr>
      <w:r>
        <w:rPr>
          <w:bCs/>
          <w:iCs/>
          <w:color w:val="000000" w:themeColor="text1"/>
        </w:rPr>
        <w:t xml:space="preserve">Similarly, we also obtain a proportional estimate for </w:t>
      </w:r>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oMath>
      <w:r>
        <w:rPr>
          <w:rFonts w:eastAsiaTheme="minorEastAsia"/>
          <w:bCs/>
          <w:iCs/>
          <w:color w:val="000000" w:themeColor="text1"/>
        </w:rPr>
        <w:t xml:space="preserve"> by </w:t>
      </w:r>
      <w:r w:rsidR="00A42B07">
        <w:rPr>
          <w:rFonts w:eastAsiaTheme="minorEastAsia"/>
          <w:bCs/>
          <w:iCs/>
          <w:color w:val="000000" w:themeColor="text1"/>
        </w:rPr>
        <w:t xml:space="preserve">using </w:t>
      </w:r>
      <w:r>
        <w:rPr>
          <w:rFonts w:eastAsiaTheme="minorEastAsia"/>
          <w:bCs/>
          <w:iCs/>
          <w:color w:val="000000" w:themeColor="text1"/>
        </w:rPr>
        <w:t xml:space="preserve">the frequency at each time point, multiplied by </w:t>
      </w:r>
      <w:r w:rsidRPr="00233F15">
        <w:rPr>
          <w:bCs/>
          <w:iCs/>
          <w:color w:val="000000" w:themeColor="text1"/>
        </w:rPr>
        <w:t xml:space="preserve">expected </w:t>
      </w:r>
      <w:r w:rsidR="00A42B07">
        <w:rPr>
          <w:bCs/>
          <w:iCs/>
          <w:color w:val="000000" w:themeColor="text1"/>
        </w:rPr>
        <w:t xml:space="preserve">relative </w:t>
      </w:r>
      <w:r w:rsidRPr="00233F15">
        <w:rPr>
          <w:bCs/>
          <w:iCs/>
          <w:color w:val="000000" w:themeColor="text1"/>
        </w:rPr>
        <w:t xml:space="preserve">pool growth at that time </w:t>
      </w:r>
      <w:r w:rsidR="00A42B07">
        <w:rPr>
          <w:bCs/>
          <w:iCs/>
          <w:color w:val="000000" w:themeColor="text1"/>
        </w:rPr>
        <w:t xml:space="preserve">compared to time 0 </w:t>
      </w:r>
      <w:r w:rsidRPr="00233F15">
        <w:rPr>
          <w:bCs/>
          <w:iCs/>
          <w:color w:val="000000" w:themeColor="text1"/>
        </w:rPr>
        <w:t>(</w:t>
      </w:r>
      <m:oMath>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oMath>
      <w:r w:rsidRPr="00233F15">
        <w:rPr>
          <w:rFonts w:eastAsiaTheme="minorEastAsia"/>
          <w:bCs/>
          <w:iCs/>
          <w:color w:val="000000" w:themeColor="text1"/>
        </w:rPr>
        <w:t xml:space="preserve">, since </w:t>
      </w:r>
      <m:oMath>
        <m:r>
          <w:rPr>
            <w:rFonts w:ascii="Cambria Math" w:eastAsiaTheme="minorEastAsia" w:hAnsi="Cambria Math"/>
            <w:color w:val="000000" w:themeColor="text1"/>
          </w:rPr>
          <m:t>t</m:t>
        </m:r>
      </m:oMath>
      <w:r w:rsidRPr="00233F15">
        <w:rPr>
          <w:rFonts w:eastAsiaTheme="minorEastAsia"/>
          <w:bCs/>
          <w:iCs/>
          <w:color w:val="000000" w:themeColor="text1"/>
        </w:rPr>
        <w:t xml:space="preserve"> is defined by the number of generations</w:t>
      </w:r>
      <w:r w:rsidR="000D4C7F">
        <w:rPr>
          <w:rFonts w:eastAsiaTheme="minorEastAsia"/>
          <w:bCs/>
          <w:iCs/>
          <w:color w:val="000000" w:themeColor="text1"/>
        </w:rPr>
        <w:t xml:space="preserve"> since t = 0</w:t>
      </w:r>
      <w:r>
        <w:rPr>
          <w:rFonts w:eastAsiaTheme="minorEastAsia"/>
          <w:bCs/>
          <w:iCs/>
          <w:color w:val="000000" w:themeColor="text1"/>
        </w:rPr>
        <w:t>)</w:t>
      </w:r>
    </w:p>
    <w:p w14:paraId="3CB4C773" w14:textId="77777777" w:rsidR="00C80234" w:rsidRDefault="00C80234" w:rsidP="00E76826">
      <w:pPr>
        <w:jc w:val="both"/>
        <w:rPr>
          <w:bCs/>
          <w:iCs/>
          <w:color w:val="000000" w:themeColor="text1"/>
        </w:rPr>
      </w:pPr>
    </w:p>
    <w:p w14:paraId="62970597" w14:textId="71FE4DE3" w:rsidR="00C80234" w:rsidRPr="00FA0731" w:rsidRDefault="00C36724" w:rsidP="00C80234">
      <w:pPr>
        <w:rPr>
          <w:rFonts w:eastAsiaTheme="minorEastAsia"/>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r>
            <w:rPr>
              <w:rFonts w:ascii="Cambria Math" w:hAnsi="Cambria Math"/>
              <w:color w:val="000000" w:themeColor="text1"/>
            </w:rPr>
            <m:t>)</m:t>
          </m:r>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oMath>
      </m:oMathPara>
    </w:p>
    <w:p w14:paraId="42BB8E1D" w14:textId="3047BDA9" w:rsidR="00C80234" w:rsidRDefault="00C80234" w:rsidP="00E76826">
      <w:pPr>
        <w:jc w:val="both"/>
        <w:rPr>
          <w:bCs/>
          <w:iCs/>
          <w:color w:val="000000" w:themeColor="text1"/>
        </w:rPr>
      </w:pPr>
    </w:p>
    <w:p w14:paraId="29915551" w14:textId="3E0F83B9" w:rsidR="00E46245" w:rsidRPr="00233F15" w:rsidRDefault="00C80234" w:rsidP="00E76826">
      <w:pPr>
        <w:jc w:val="both"/>
        <w:rPr>
          <w:bCs/>
          <w:iCs/>
          <w:color w:val="000000" w:themeColor="text1"/>
        </w:rPr>
      </w:pPr>
      <w:r>
        <w:rPr>
          <w:bCs/>
          <w:iCs/>
          <w:color w:val="000000" w:themeColor="text1"/>
        </w:rPr>
        <w:lastRenderedPageBreak/>
        <w:t xml:space="preserve">Therefore, integrating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oMath>
      <w:r>
        <w:rPr>
          <w:rFonts w:eastAsiaTheme="minorEastAsia"/>
          <w:bCs/>
          <w:iCs/>
          <w:color w:val="000000" w:themeColor="text1"/>
        </w:rPr>
        <w:t xml:space="preserve"> </w:t>
      </w:r>
      <w:r>
        <w:rPr>
          <w:bCs/>
          <w:iCs/>
          <w:color w:val="000000" w:themeColor="text1"/>
        </w:rPr>
        <w:t xml:space="preserve">over time can be used to compute a metric that is proportional to </w:t>
      </w:r>
      <w:r w:rsidR="00DA06AF">
        <w:rPr>
          <w:bCs/>
          <w:iCs/>
          <w:color w:val="000000" w:themeColor="text1"/>
        </w:rPr>
        <w:t>the absolute</w:t>
      </w:r>
      <w:r>
        <w:rPr>
          <w:bCs/>
          <w:iCs/>
          <w:color w:val="000000" w:themeColor="text1"/>
        </w:rPr>
        <w:t xml:space="preserve"> ‘area under the growth curve’ </w:t>
      </w:r>
      <w:r w:rsidRPr="00233F15">
        <w:rPr>
          <w:bCs/>
          <w:iCs/>
          <w:color w:val="000000" w:themeColor="text1"/>
        </w:rPr>
        <w:t>(</w:t>
      </w:r>
      <m:oMath>
        <m:r>
          <w:rPr>
            <w:rFonts w:ascii="Cambria Math" w:hAnsi="Cambria Math"/>
            <w:color w:val="000000" w:themeColor="text1"/>
          </w:rPr>
          <m:t>AUC</m:t>
        </m:r>
      </m:oMath>
      <w:r>
        <w:rPr>
          <w:bCs/>
          <w:iCs/>
          <w:color w:val="000000" w:themeColor="text1"/>
        </w:rPr>
        <w:t xml:space="preserve">) from timepoints </w:t>
      </w:r>
      <m:oMath>
        <m:r>
          <w:rPr>
            <w:rFonts w:ascii="Cambria Math" w:eastAsiaTheme="minorEastAsia" w:hAnsi="Cambria Math"/>
            <w:color w:val="000000" w:themeColor="text1"/>
          </w:rPr>
          <m:t>0</m:t>
        </m:r>
      </m:oMath>
      <w:r w:rsidR="00AD3DA3" w:rsidRPr="00233F15">
        <w:rPr>
          <w:rFonts w:eastAsiaTheme="minorEastAsia"/>
          <w:bCs/>
          <w:iCs/>
          <w:color w:val="000000" w:themeColor="text1"/>
        </w:rPr>
        <w:t xml:space="preserve"> </w:t>
      </w:r>
      <w:r w:rsidR="00C16FEA" w:rsidRPr="00233F15">
        <w:rPr>
          <w:rFonts w:eastAsiaTheme="minorEastAsia"/>
          <w:bCs/>
          <w:iCs/>
          <w:color w:val="000000" w:themeColor="text1"/>
        </w:rPr>
        <w:t xml:space="preserve">to </w:t>
      </w:r>
      <m:oMath>
        <m:r>
          <w:rPr>
            <w:rFonts w:ascii="Cambria Math" w:eastAsiaTheme="minorEastAsia" w:hAnsi="Cambria Math"/>
            <w:color w:val="000000" w:themeColor="text1"/>
          </w:rPr>
          <m:t>T</m:t>
        </m:r>
      </m:oMath>
      <w:r w:rsidR="00AD3DA3" w:rsidRPr="00233F15">
        <w:rPr>
          <w:rFonts w:eastAsiaTheme="minorEastAsia"/>
          <w:bCs/>
          <w:iCs/>
          <w:color w:val="000000" w:themeColor="text1"/>
        </w:rPr>
        <w:t xml:space="preserve"> (</w:t>
      </w:r>
      <w:r w:rsidR="005900DC" w:rsidRPr="00233F15">
        <w:rPr>
          <w:rFonts w:eastAsiaTheme="minorEastAsia"/>
          <w:bCs/>
          <w:iCs/>
          <w:color w:val="000000" w:themeColor="text1"/>
        </w:rPr>
        <w:t xml:space="preserve">the total number of </w:t>
      </w:r>
      <w:r w:rsidR="00DF609D">
        <w:rPr>
          <w:rFonts w:eastAsiaTheme="minorEastAsia"/>
          <w:bCs/>
          <w:iCs/>
          <w:color w:val="000000" w:themeColor="text1"/>
        </w:rPr>
        <w:t>poo</w:t>
      </w:r>
      <w:r w:rsidR="00FD0208">
        <w:rPr>
          <w:rFonts w:eastAsiaTheme="minorEastAsia"/>
          <w:bCs/>
          <w:iCs/>
          <w:color w:val="000000" w:themeColor="text1"/>
        </w:rPr>
        <w:t>l</w:t>
      </w:r>
      <w:r w:rsidR="00DF609D">
        <w:rPr>
          <w:rFonts w:eastAsiaTheme="minorEastAsia"/>
          <w:bCs/>
          <w:iCs/>
          <w:color w:val="000000" w:themeColor="text1"/>
        </w:rPr>
        <w:t xml:space="preserve"> </w:t>
      </w:r>
      <w:r w:rsidR="005900DC" w:rsidRPr="00233F15">
        <w:rPr>
          <w:rFonts w:eastAsiaTheme="minorEastAsia"/>
          <w:bCs/>
          <w:iCs/>
          <w:color w:val="000000" w:themeColor="text1"/>
        </w:rPr>
        <w:t>generations measured</w:t>
      </w:r>
      <w:r w:rsidR="00AD3DA3" w:rsidRPr="00233F15">
        <w:rPr>
          <w:rFonts w:eastAsiaTheme="minorEastAsia"/>
          <w:bCs/>
          <w:iCs/>
          <w:color w:val="000000" w:themeColor="text1"/>
        </w:rPr>
        <w:t>)</w:t>
      </w:r>
      <w:r w:rsidR="00E42C52" w:rsidRPr="00233F15">
        <w:rPr>
          <w:rFonts w:eastAsiaTheme="minorEastAsia"/>
          <w:bCs/>
          <w:iCs/>
          <w:color w:val="000000" w:themeColor="text1"/>
        </w:rPr>
        <w:t>.</w:t>
      </w:r>
      <w:r w:rsidR="00163626" w:rsidRPr="00233F15">
        <w:rPr>
          <w:rFonts w:eastAsiaTheme="minorEastAsia"/>
          <w:bCs/>
          <w:iCs/>
          <w:color w:val="000000" w:themeColor="text1"/>
        </w:rPr>
        <w:t xml:space="preserve"> </w:t>
      </w:r>
      <w:r w:rsidR="00E42C52" w:rsidRPr="00233F15">
        <w:rPr>
          <w:rFonts w:eastAsiaTheme="minorEastAsia"/>
          <w:bCs/>
          <w:iCs/>
          <w:color w:val="000000" w:themeColor="text1"/>
        </w:rPr>
        <w:t xml:space="preserve"> </w:t>
      </w:r>
      <w:r>
        <w:rPr>
          <w:rFonts w:eastAsiaTheme="minorEastAsia"/>
          <w:bCs/>
          <w:iCs/>
          <w:color w:val="000000" w:themeColor="text1"/>
        </w:rPr>
        <w:t>Here, f</w:t>
      </w:r>
      <w:r w:rsidR="00163626" w:rsidRPr="00233F15">
        <w:rPr>
          <w:rFonts w:eastAsiaTheme="minorEastAsia"/>
          <w:bCs/>
          <w:iCs/>
          <w:color w:val="000000" w:themeColor="text1"/>
        </w:rPr>
        <w:t>requencies between</w:t>
      </w:r>
      <w:r w:rsidR="00E42C52" w:rsidRPr="00233F15">
        <w:rPr>
          <w:rFonts w:eastAsiaTheme="minorEastAsia"/>
          <w:bCs/>
          <w:iCs/>
          <w:color w:val="000000" w:themeColor="text1"/>
        </w:rPr>
        <w:t xml:space="preserve"> measured</w:t>
      </w:r>
      <w:r w:rsidR="00163626" w:rsidRPr="00233F15">
        <w:rPr>
          <w:rFonts w:eastAsiaTheme="minorEastAsia"/>
          <w:bCs/>
          <w:iCs/>
          <w:color w:val="000000" w:themeColor="text1"/>
        </w:rPr>
        <w:t xml:space="preserve"> timepoints</w:t>
      </w:r>
      <w:r w:rsidR="00E42C52" w:rsidRPr="00233F15">
        <w:rPr>
          <w:bCs/>
          <w:iCs/>
          <w:color w:val="000000" w:themeColor="text1"/>
        </w:rPr>
        <w:t xml:space="preserve"> were linearly interpolated</w:t>
      </w:r>
      <w:r>
        <w:rPr>
          <w:bCs/>
          <w:iCs/>
          <w:color w:val="000000" w:themeColor="text1"/>
        </w:rPr>
        <w:t>:</w:t>
      </w:r>
    </w:p>
    <w:p w14:paraId="44C48DB0" w14:textId="613936A4" w:rsidR="00C05930" w:rsidRPr="00233F15" w:rsidRDefault="00C36724" w:rsidP="00224FCB">
      <w:pPr>
        <w:rPr>
          <w:bCs/>
          <w:iCs/>
          <w:color w:val="000000" w:themeColor="text1"/>
        </w:rPr>
      </w:pPr>
      <m:oMathPara>
        <m:oMath>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gt</m:t>
                  </m:r>
                </m:sup>
              </m:sSup>
            </m:e>
          </m:nary>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AUC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r>
                <w:rPr>
                  <w:rFonts w:ascii="Cambria Math" w:hAnsi="Cambria Math"/>
                  <w:color w:val="000000" w:themeColor="text1"/>
                </w:rPr>
                <m:t>dt</m:t>
              </m:r>
            </m:e>
          </m:nary>
        </m:oMath>
      </m:oMathPara>
    </w:p>
    <w:p w14:paraId="3DA8E5FC" w14:textId="77777777" w:rsidR="00E46245" w:rsidRDefault="00E46245" w:rsidP="00224FCB">
      <w:pPr>
        <w:rPr>
          <w:bCs/>
          <w:iCs/>
          <w:color w:val="000000" w:themeColor="text1"/>
        </w:rPr>
      </w:pPr>
    </w:p>
    <w:p w14:paraId="40CCAF54" w14:textId="221B6295" w:rsidR="00194AA9" w:rsidRDefault="00A04BDD" w:rsidP="00224FCB">
      <w:pPr>
        <w:rPr>
          <w:rFonts w:eastAsiaTheme="minorEastAsia"/>
          <w:bCs/>
          <w:iCs/>
          <w:color w:val="000000" w:themeColor="text1"/>
        </w:rPr>
      </w:pPr>
      <w:r>
        <w:rPr>
          <w:bCs/>
          <w:iCs/>
          <w:color w:val="000000" w:themeColor="text1"/>
        </w:rPr>
        <w:t>In th</w:t>
      </w:r>
      <w:r w:rsidR="00E47953">
        <w:rPr>
          <w:bCs/>
          <w:iCs/>
          <w:color w:val="000000" w:themeColor="text1"/>
        </w:rPr>
        <w:t>e</w:t>
      </w:r>
      <w:r>
        <w:rPr>
          <w:bCs/>
          <w:iCs/>
          <w:color w:val="000000" w:themeColor="text1"/>
        </w:rPr>
        <w:t xml:space="preserve"> constant exponential growth model</w:t>
      </w:r>
      <w:r w:rsidR="007E5134">
        <w:rPr>
          <w:bCs/>
          <w:iCs/>
          <w:color w:val="000000" w:themeColor="text1"/>
        </w:rPr>
        <w:t xml:space="preserve">, integrating </w:t>
      </w:r>
      <m:oMath>
        <m:sSub>
          <m:sSubPr>
            <m:ctrlPr>
              <w:rPr>
                <w:rFonts w:ascii="Cambria Math" w:hAnsi="Cambria Math"/>
                <w:bCs/>
                <w:i/>
                <w:iCs/>
                <w:color w:val="000000" w:themeColor="text1"/>
              </w:rPr>
            </m:ctrlPr>
          </m:sSubPr>
          <m:e>
            <m:r>
              <w:rPr>
                <w:rFonts w:ascii="Cambria Math" w:hAnsi="Cambria Math"/>
                <w:color w:val="000000" w:themeColor="text1"/>
              </w:rPr>
              <m:t>A</m:t>
            </m:r>
          </m:e>
          <m:sub>
            <m:r>
              <w:rPr>
                <w:rFonts w:ascii="Cambria Math" w:hAnsi="Cambria Math"/>
                <w:color w:val="000000" w:themeColor="text1"/>
              </w:rPr>
              <m:t>t</m:t>
            </m:r>
          </m:sub>
        </m:sSub>
      </m:oMath>
      <w:r w:rsidR="007E5134">
        <w:rPr>
          <w:rFonts w:eastAsiaTheme="minorEastAsia"/>
          <w:bCs/>
          <w:iCs/>
          <w:color w:val="000000" w:themeColor="text1"/>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rPr>
      </w:pPr>
    </w:p>
    <w:p w14:paraId="39C0A18D" w14:textId="4194244A" w:rsidR="007E5134" w:rsidRDefault="00C36724" w:rsidP="00224FCB">
      <w:pPr>
        <w:rPr>
          <w:bCs/>
          <w:iCs/>
          <w:color w:val="000000" w:themeColor="text1"/>
        </w:rPr>
      </w:pPr>
      <m:oMathPara>
        <m:oMath>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gt</m:t>
                  </m:r>
                </m:sup>
              </m:sSup>
            </m:e>
          </m:nary>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AUC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f>
            <m:fPr>
              <m:ctrlPr>
                <w:rPr>
                  <w:rFonts w:ascii="Cambria Math" w:hAnsi="Cambria Math"/>
                  <w:bCs/>
                  <w:i/>
                  <w:iCs/>
                  <w:color w:val="000000" w:themeColor="text1"/>
                </w:rPr>
              </m:ctrlPr>
            </m:fPr>
            <m:num>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T-1</m:t>
              </m:r>
            </m:num>
            <m:den>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m:t>
              </m:r>
              <m:func>
                <m:funcPr>
                  <m:ctrlPr>
                    <w:rPr>
                      <w:rFonts w:ascii="Cambria Math" w:hAnsi="Cambria Math"/>
                      <w:bCs/>
                      <w:i/>
                      <w:iCs/>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(2</m:t>
                  </m:r>
                </m:e>
              </m:func>
              <m:r>
                <w:rPr>
                  <w:rFonts w:ascii="Cambria Math" w:hAnsi="Cambria Math"/>
                  <w:color w:val="000000" w:themeColor="text1"/>
                </w:rPr>
                <m:t>)</m:t>
              </m:r>
            </m:den>
          </m:f>
        </m:oMath>
      </m:oMathPara>
    </w:p>
    <w:p w14:paraId="0985532D" w14:textId="77777777" w:rsidR="00E46245" w:rsidRDefault="00E46245" w:rsidP="00224FCB">
      <w:pPr>
        <w:rPr>
          <w:bCs/>
          <w:iCs/>
          <w:color w:val="000000" w:themeColor="text1"/>
        </w:rPr>
      </w:pPr>
    </w:p>
    <w:p w14:paraId="74182E57" w14:textId="7D66EF06" w:rsidR="00FA0731" w:rsidRDefault="00E47953" w:rsidP="00E12214">
      <w:pPr>
        <w:jc w:val="both"/>
        <w:rPr>
          <w:rFonts w:eastAsiaTheme="minorEastAsia"/>
          <w:bCs/>
          <w:iCs/>
          <w:color w:val="000000" w:themeColor="text1"/>
        </w:rPr>
      </w:pPr>
      <w:r>
        <w:rPr>
          <w:bCs/>
          <w:iCs/>
          <w:color w:val="000000" w:themeColor="text1"/>
        </w:rPr>
        <w:t>Given the above relationships</w:t>
      </w:r>
      <w:r w:rsidR="00770800">
        <w:rPr>
          <w:bCs/>
          <w:iCs/>
          <w:color w:val="000000" w:themeColor="text1"/>
        </w:rPr>
        <w:t xml:space="preserve"> </w:t>
      </w:r>
      <w:r w:rsidR="00A42B07">
        <w:rPr>
          <w:bCs/>
          <w:iCs/>
          <w:color w:val="000000" w:themeColor="text1"/>
        </w:rPr>
        <w:t>of</w:t>
      </w:r>
      <w:r w:rsidR="00770800">
        <w:rPr>
          <w:bCs/>
          <w:iCs/>
          <w:color w:val="000000" w:themeColor="text1"/>
        </w:rPr>
        <w:t xml:space="preserve"> the frequency-based metrics</w:t>
      </w:r>
      <w:r w:rsidR="00A42B07">
        <w:rPr>
          <w:bCs/>
          <w:iCs/>
          <w:color w:val="000000" w:themeColor="text1"/>
        </w:rPr>
        <w:t xml:space="preserve"> with </w:t>
      </w:r>
      <w:r w:rsidR="00BB5271">
        <w:rPr>
          <w:bCs/>
          <w:iCs/>
          <w:color w:val="000000" w:themeColor="text1"/>
        </w:rPr>
        <w:t>absolute abundance-based metrics</w:t>
      </w:r>
      <w:r>
        <w:rPr>
          <w:bCs/>
          <w:iCs/>
          <w:color w:val="000000" w:themeColor="text1"/>
        </w:rPr>
        <w:t>, we can</w:t>
      </w:r>
      <w:r w:rsidR="00DD3274">
        <w:rPr>
          <w:bCs/>
          <w:iCs/>
          <w:color w:val="000000" w:themeColor="text1"/>
        </w:rPr>
        <w:t xml:space="preserve"> substitute </w:t>
      </w:r>
      <m:oMath>
        <m:sSub>
          <m:sSubPr>
            <m:ctrlPr>
              <w:rPr>
                <w:rFonts w:ascii="Cambria Math" w:hAnsi="Cambria Math"/>
                <w:bCs/>
                <w:i/>
                <w:iCs/>
                <w:color w:val="000000" w:themeColor="text1"/>
              </w:rPr>
            </m:ctrlPr>
          </m:sSubPr>
          <m:e>
            <m:r>
              <w:rPr>
                <w:rFonts w:ascii="Cambria Math" w:hAnsi="Cambria Math"/>
                <w:color w:val="000000" w:themeColor="text1"/>
              </w:rPr>
              <m:t>AUC</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DD3274">
        <w:rPr>
          <w:rFonts w:eastAsiaTheme="minorEastAsia"/>
          <w:bCs/>
          <w:iCs/>
          <w:color w:val="000000" w:themeColor="text1"/>
        </w:rPr>
        <w:t xml:space="preserve"> </w:t>
      </w:r>
      <w:r>
        <w:rPr>
          <w:rFonts w:eastAsiaTheme="minorEastAsia"/>
          <w:bCs/>
          <w:iCs/>
          <w:color w:val="000000" w:themeColor="text1"/>
        </w:rPr>
        <w:t>with</w:t>
      </w:r>
      <w:r w:rsidR="00DD3274">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r>
              <w:rPr>
                <w:rFonts w:ascii="Cambria Math" w:hAnsi="Cambria Math"/>
                <w:color w:val="000000" w:themeColor="text1"/>
              </w:rPr>
              <m:t>dt</m:t>
            </m:r>
          </m:e>
        </m:nary>
      </m:oMath>
      <w:r w:rsidR="00DD3274">
        <w:rPr>
          <w:rFonts w:eastAsiaTheme="minorEastAsia"/>
          <w:bCs/>
          <w:iCs/>
          <w:color w:val="000000" w:themeColor="text1"/>
        </w:rPr>
        <w:t xml:space="preserve"> and</w:t>
      </w:r>
      <w:r>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A</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oMath>
      <w:r>
        <w:rPr>
          <w:rFonts w:eastAsiaTheme="minorEastAsia"/>
          <w:bCs/>
          <w:iCs/>
          <w:color w:val="000000" w:themeColor="text1"/>
        </w:rPr>
        <w:t xml:space="preserve"> with</w:t>
      </w:r>
      <w:r w:rsidR="00DD3274">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oMath>
      <w:r w:rsidR="00770800">
        <w:rPr>
          <w:rFonts w:eastAsiaTheme="minorEastAsia"/>
          <w:bCs/>
          <w:iCs/>
          <w:color w:val="000000" w:themeColor="text1"/>
        </w:rPr>
        <w:t>.</w:t>
      </w:r>
      <w:r w:rsidR="00DD3274">
        <w:rPr>
          <w:rFonts w:eastAsiaTheme="minorEastAsia"/>
          <w:bCs/>
          <w:iCs/>
          <w:color w:val="000000" w:themeColor="text1"/>
        </w:rPr>
        <w:t xml:space="preserve"> </w:t>
      </w:r>
      <w:r w:rsidR="00F23FC5">
        <w:rPr>
          <w:rFonts w:eastAsiaTheme="minorEastAsia"/>
          <w:bCs/>
          <w:iCs/>
          <w:color w:val="000000" w:themeColor="text1"/>
        </w:rPr>
        <w:t xml:space="preserve"> </w:t>
      </w:r>
      <w:r w:rsidR="00824387">
        <w:rPr>
          <w:rFonts w:eastAsiaTheme="minorEastAsia"/>
          <w:bCs/>
          <w:iCs/>
          <w:color w:val="000000" w:themeColor="text1"/>
        </w:rPr>
        <w:t xml:space="preserve">Therefore, </w:t>
      </w:r>
      <w:r w:rsidR="00E12214">
        <w:rPr>
          <w:rFonts w:eastAsiaTheme="minorEastAsia"/>
          <w:bCs/>
          <w:iCs/>
          <w:color w:val="000000" w:themeColor="text1"/>
        </w:rPr>
        <w:t>the unknown</w:t>
      </w:r>
      <w:r w:rsidR="00F23FC5">
        <w:rPr>
          <w:rFonts w:eastAsiaTheme="minorEastAsia"/>
          <w:bCs/>
          <w:iCs/>
          <w:color w:val="000000" w:themeColor="text1"/>
        </w:rPr>
        <w:t xml:space="preserve"> constant relating</w:t>
      </w:r>
      <w:r w:rsidR="009A6FE3">
        <w:rPr>
          <w:rFonts w:eastAsiaTheme="minorEastAsia"/>
          <w:bCs/>
          <w:iCs/>
          <w:color w:val="000000" w:themeColor="text1"/>
        </w:rPr>
        <w:t xml:space="preserve"> frequency</w:t>
      </w:r>
      <w:r w:rsidR="005A6915">
        <w:rPr>
          <w:rFonts w:eastAsiaTheme="minorEastAsia"/>
          <w:bCs/>
          <w:iCs/>
          <w:color w:val="000000" w:themeColor="text1"/>
        </w:rPr>
        <w:t>-based abundance estimates</w:t>
      </w:r>
      <w:r w:rsidR="009A6FE3">
        <w:rPr>
          <w:rFonts w:eastAsiaTheme="minorEastAsia"/>
          <w:bCs/>
          <w:iCs/>
          <w:color w:val="000000" w:themeColor="text1"/>
        </w:rPr>
        <w:t xml:space="preserve"> to absolute abundance</w:t>
      </w:r>
      <w:r w:rsidR="005A6915">
        <w:rPr>
          <w:rFonts w:eastAsiaTheme="minorEastAsia"/>
          <w:bCs/>
          <w:iCs/>
          <w:color w:val="000000" w:themeColor="text1"/>
        </w:rPr>
        <w:t xml:space="preserve"> estimates</w:t>
      </w:r>
      <w:r w:rsidR="00AD73E9">
        <w:rPr>
          <w:rFonts w:eastAsiaTheme="minorEastAsia"/>
          <w:bCs/>
          <w:iCs/>
          <w:color w:val="000000" w:themeColor="text1"/>
        </w:rPr>
        <w:t xml:space="preserve"> for each strain</w:t>
      </w:r>
      <w:r w:rsidR="009A6FE3">
        <w:rPr>
          <w:rFonts w:eastAsiaTheme="minorEastAsia"/>
          <w:bCs/>
          <w:iCs/>
          <w:color w:val="000000" w:themeColor="text1"/>
        </w:rPr>
        <w:t xml:space="preserve"> </w:t>
      </w:r>
      <w:r w:rsidR="00F23FC5">
        <w:rPr>
          <w:rFonts w:eastAsiaTheme="minorEastAsia"/>
          <w:bCs/>
          <w:iCs/>
          <w:color w:val="000000" w:themeColor="text1"/>
        </w:rPr>
        <w:t>(</w:t>
      </w:r>
      <m:oMath>
        <m:sSub>
          <m:sSubPr>
            <m:ctrlPr>
              <w:rPr>
                <w:rFonts w:ascii="Cambria Math" w:hAnsi="Cambria Math"/>
                <w:bCs/>
                <w:i/>
                <w:iCs/>
                <w:color w:val="000000" w:themeColor="text1"/>
              </w:rPr>
            </m:ctrlPr>
          </m:sSubPr>
          <m:e>
            <m:r>
              <w:rPr>
                <w:rFonts w:ascii="Cambria Math" w:hAnsi="Cambria Math"/>
                <w:color w:val="000000" w:themeColor="text1"/>
              </w:rPr>
              <m:t>k</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sub>
        </m:sSub>
        <m:r>
          <w:rPr>
            <w:rFonts w:ascii="Cambria Math" w:hAnsi="Cambria Math"/>
            <w:color w:val="000000" w:themeColor="text1"/>
          </w:rPr>
          <m:t>)</m:t>
        </m:r>
      </m:oMath>
      <w:r w:rsidR="00F23FC5">
        <w:rPr>
          <w:rFonts w:eastAsiaTheme="minorEastAsia"/>
          <w:bCs/>
          <w:iCs/>
          <w:color w:val="000000" w:themeColor="text1"/>
        </w:rPr>
        <w:t xml:space="preserve"> </w:t>
      </w:r>
      <w:r w:rsidR="00E12214">
        <w:rPr>
          <w:rFonts w:eastAsiaTheme="minorEastAsia"/>
          <w:bCs/>
          <w:iCs/>
          <w:color w:val="000000" w:themeColor="text1"/>
        </w:rPr>
        <w:t>is</w:t>
      </w:r>
      <w:r w:rsidR="00A42B07">
        <w:rPr>
          <w:rFonts w:eastAsiaTheme="minorEastAsia"/>
          <w:bCs/>
          <w:iCs/>
          <w:color w:val="000000" w:themeColor="text1"/>
        </w:rPr>
        <w:t xml:space="preserve"> </w:t>
      </w:r>
      <w:r w:rsidR="009A6FE3">
        <w:rPr>
          <w:rFonts w:eastAsiaTheme="minorEastAsia"/>
          <w:bCs/>
          <w:iCs/>
          <w:color w:val="000000" w:themeColor="text1"/>
        </w:rPr>
        <w:t xml:space="preserve">not needed to compute growth rate </w:t>
      </w:r>
      <w:r>
        <w:rPr>
          <w:rFonts w:eastAsiaTheme="minorEastAsia"/>
          <w:bCs/>
          <w:iCs/>
          <w:color w:val="000000" w:themeColor="text1"/>
        </w:rPr>
        <w:t>(</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m:t>
        </m:r>
      </m:oMath>
      <w:r>
        <w:rPr>
          <w:rFonts w:eastAsiaTheme="minorEastAsia"/>
          <w:bCs/>
          <w:iCs/>
          <w:color w:val="000000" w:themeColor="text1"/>
        </w:rPr>
        <w:t>:</w:t>
      </w:r>
    </w:p>
    <w:p w14:paraId="6C6C369A" w14:textId="77777777" w:rsidR="00FA0731" w:rsidRDefault="00FA0731" w:rsidP="00224FCB">
      <w:pPr>
        <w:rPr>
          <w:rFonts w:eastAsiaTheme="minorEastAsia"/>
          <w:bCs/>
          <w:iCs/>
          <w:color w:val="000000" w:themeColor="text1"/>
        </w:rPr>
      </w:pPr>
    </w:p>
    <w:p w14:paraId="40B26F6C" w14:textId="3CB7EAD1" w:rsidR="00FA0731" w:rsidRDefault="00C36724" w:rsidP="00FA0731">
      <w:pPr>
        <w:rPr>
          <w:bCs/>
          <w:iCs/>
          <w:color w:val="000000" w:themeColor="text1"/>
        </w:rPr>
      </w:pPr>
      <m:oMathPara>
        <m:oMath>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r>
                <w:rPr>
                  <w:rFonts w:ascii="Cambria Math" w:hAnsi="Cambria Math"/>
                  <w:color w:val="000000" w:themeColor="text1"/>
                </w:rPr>
                <m:t>dt</m:t>
              </m:r>
            </m:e>
          </m:nary>
          <m:r>
            <w:rPr>
              <w:rFonts w:ascii="Cambria Math" w:hAnsi="Cambria Math"/>
              <w:color w:val="000000" w:themeColor="text1"/>
            </w:rPr>
            <m:t>=</m:t>
          </m:r>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f>
            <m:fPr>
              <m:ctrlPr>
                <w:rPr>
                  <w:rFonts w:ascii="Cambria Math" w:hAnsi="Cambria Math"/>
                  <w:bCs/>
                  <w:i/>
                  <w:iCs/>
                  <w:color w:val="000000" w:themeColor="text1"/>
                </w:rPr>
              </m:ctrlPr>
            </m:fPr>
            <m:num>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T-1</m:t>
              </m:r>
            </m:num>
            <m:den>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T</m:t>
              </m:r>
              <m:func>
                <m:funcPr>
                  <m:ctrlPr>
                    <w:rPr>
                      <w:rFonts w:ascii="Cambria Math" w:hAnsi="Cambria Math"/>
                      <w:bCs/>
                      <w:i/>
                      <w:iCs/>
                      <w:color w:val="000000" w:themeColor="text1"/>
                    </w:rPr>
                  </m:ctrlPr>
                </m:funcPr>
                <m:fName>
                  <m:r>
                    <m:rPr>
                      <m:sty m:val="p"/>
                    </m:rPr>
                    <w:rPr>
                      <w:rFonts w:ascii="Cambria Math" w:hAnsi="Cambria Math"/>
                      <w:color w:val="000000" w:themeColor="text1"/>
                    </w:rPr>
                    <m:t>log</m:t>
                  </m:r>
                </m:fName>
                <m:e>
                  <m:r>
                    <w:rPr>
                      <w:rFonts w:ascii="Cambria Math" w:hAnsi="Cambria Math"/>
                      <w:color w:val="000000" w:themeColor="text1"/>
                    </w:rPr>
                    <m:t>(2</m:t>
                  </m:r>
                </m:e>
              </m:func>
              <m:r>
                <w:rPr>
                  <w:rFonts w:ascii="Cambria Math" w:hAnsi="Cambria Math"/>
                  <w:color w:val="000000" w:themeColor="text1"/>
                </w:rPr>
                <m:t>)</m:t>
              </m:r>
            </m:den>
          </m:f>
        </m:oMath>
      </m:oMathPara>
    </w:p>
    <w:p w14:paraId="214D89BA" w14:textId="77777777" w:rsidR="00FA0731" w:rsidRDefault="00FA0731" w:rsidP="00224FCB">
      <w:pPr>
        <w:rPr>
          <w:rFonts w:eastAsiaTheme="minorEastAsia"/>
          <w:bCs/>
          <w:iCs/>
          <w:color w:val="000000" w:themeColor="text1"/>
        </w:rPr>
      </w:pPr>
    </w:p>
    <w:p w14:paraId="4FE4A56E" w14:textId="7F77696B" w:rsidR="00EC0185" w:rsidRPr="00EF6685" w:rsidRDefault="00E47953" w:rsidP="00EF6685">
      <w:pPr>
        <w:jc w:val="both"/>
        <w:rPr>
          <w:rFonts w:eastAsiaTheme="minorEastAsia"/>
          <w:color w:val="000000" w:themeColor="text1"/>
        </w:rPr>
      </w:pPr>
      <w:r>
        <w:rPr>
          <w:rFonts w:eastAsiaTheme="minorEastAsia"/>
          <w:bCs/>
          <w:iCs/>
          <w:color w:val="000000" w:themeColor="text1"/>
        </w:rPr>
        <w:t xml:space="preserve">Because </w:t>
      </w:r>
      <m:oMath>
        <m:nary>
          <m:naryPr>
            <m:limLoc m:val="undOvr"/>
            <m:ctrlPr>
              <w:rPr>
                <w:rFonts w:ascii="Cambria Math" w:hAnsi="Cambria Math"/>
                <w:bCs/>
                <w:i/>
                <w:iCs/>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,d,t</m:t>
                </m:r>
              </m:sub>
            </m:sSub>
            <m:sSup>
              <m:sSupPr>
                <m:ctrlPr>
                  <w:rPr>
                    <w:rFonts w:ascii="Cambria Math" w:hAnsi="Cambria Math"/>
                    <w:bCs/>
                    <w:i/>
                    <w:iCs/>
                    <w:color w:val="000000" w:themeColor="text1"/>
                  </w:rPr>
                </m:ctrlPr>
              </m:sSupPr>
              <m:e>
                <m:r>
                  <w:rPr>
                    <w:rFonts w:ascii="Cambria Math" w:hAnsi="Cambria Math"/>
                    <w:color w:val="000000" w:themeColor="text1"/>
                  </w:rPr>
                  <m:t>2</m:t>
                </m:r>
              </m:e>
              <m:sup>
                <m:r>
                  <w:rPr>
                    <w:rFonts w:ascii="Cambria Math" w:hAnsi="Cambria Math"/>
                    <w:color w:val="000000" w:themeColor="text1"/>
                  </w:rPr>
                  <m:t>t</m:t>
                </m:r>
              </m:sup>
            </m:sSup>
            <m:r>
              <w:rPr>
                <w:rFonts w:ascii="Cambria Math" w:hAnsi="Cambria Math"/>
                <w:color w:val="000000" w:themeColor="text1"/>
              </w:rPr>
              <m:t>dt</m:t>
            </m:r>
          </m:e>
        </m:nary>
      </m:oMath>
      <w:r>
        <w:rPr>
          <w:rFonts w:eastAsiaTheme="minorEastAsia"/>
          <w:bCs/>
          <w:iCs/>
          <w:color w:val="000000" w:themeColor="text1"/>
        </w:rPr>
        <w:t xml:space="preserve"> and </w:t>
      </w:r>
      <m:oMath>
        <m:sSub>
          <m:sSubPr>
            <m:ctrlPr>
              <w:rPr>
                <w:rFonts w:ascii="Cambria Math" w:hAnsi="Cambria Math"/>
                <w:bCs/>
                <w:i/>
                <w:iCs/>
                <w:color w:val="000000" w:themeColor="text1"/>
              </w:rPr>
            </m:ctrlPr>
          </m:sSubPr>
          <m:e>
            <m:r>
              <w:rPr>
                <w:rFonts w:ascii="Cambria Math" w:hAnsi="Cambria Math"/>
                <w:color w:val="000000" w:themeColor="text1"/>
              </w:rPr>
              <m:t>f</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,d,0</m:t>
            </m:r>
          </m:sub>
        </m:sSub>
      </m:oMath>
      <w:r>
        <w:rPr>
          <w:rFonts w:eastAsiaTheme="minorEastAsia"/>
          <w:bCs/>
          <w:iCs/>
          <w:color w:val="000000" w:themeColor="text1"/>
        </w:rPr>
        <w:t xml:space="preserve"> are both known, w</w:t>
      </w:r>
      <w:r w:rsidR="00DD5708">
        <w:rPr>
          <w:rFonts w:eastAsiaTheme="minorEastAsia"/>
          <w:bCs/>
          <w:iCs/>
          <w:color w:val="000000" w:themeColor="text1"/>
        </w:rPr>
        <w:t>e</w:t>
      </w:r>
      <w:r w:rsidR="002F386C">
        <w:rPr>
          <w:rFonts w:eastAsiaTheme="minorEastAsia"/>
          <w:bCs/>
          <w:iCs/>
          <w:color w:val="000000" w:themeColor="text1"/>
        </w:rPr>
        <w:t xml:space="preserve"> </w:t>
      </w:r>
      <w:r w:rsidR="00A13902">
        <w:rPr>
          <w:rFonts w:eastAsiaTheme="minorEastAsia"/>
          <w:bCs/>
          <w:iCs/>
          <w:color w:val="000000" w:themeColor="text1"/>
        </w:rPr>
        <w:t xml:space="preserve">then </w:t>
      </w:r>
      <w:r w:rsidR="00DD5708">
        <w:rPr>
          <w:rFonts w:eastAsiaTheme="minorEastAsia"/>
          <w:bCs/>
          <w:iCs/>
          <w:color w:val="000000" w:themeColor="text1"/>
        </w:rPr>
        <w:t xml:space="preserve">numerically </w:t>
      </w:r>
      <w:r w:rsidR="002F386C">
        <w:rPr>
          <w:rFonts w:eastAsiaTheme="minorEastAsia"/>
          <w:bCs/>
          <w:iCs/>
          <w:color w:val="000000" w:themeColor="text1"/>
        </w:rPr>
        <w:t>solve for</w:t>
      </w:r>
      <w:r w:rsidR="00E76A36">
        <w:rPr>
          <w:rFonts w:eastAsiaTheme="minorEastAsia"/>
          <w:bCs/>
          <w:iCs/>
          <w:color w:val="000000" w:themeColor="text1"/>
        </w:rPr>
        <w:t xml:space="preserve"> the</w:t>
      </w:r>
      <w:r w:rsidR="002F386C">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A13902">
        <w:rPr>
          <w:rFonts w:eastAsiaTheme="minorEastAsia"/>
          <w:bCs/>
          <w:iCs/>
          <w:color w:val="000000" w:themeColor="text1"/>
        </w:rPr>
        <w:t xml:space="preserve"> which</w:t>
      </w:r>
      <w:r w:rsidR="00DD5708">
        <w:rPr>
          <w:rFonts w:eastAsiaTheme="minorEastAsia"/>
          <w:bCs/>
          <w:iCs/>
          <w:color w:val="000000" w:themeColor="text1"/>
        </w:rPr>
        <w:t xml:space="preserve"> </w:t>
      </w:r>
      <w:r w:rsidR="00E76A36">
        <w:rPr>
          <w:rFonts w:eastAsiaTheme="minorEastAsia"/>
          <w:bCs/>
          <w:iCs/>
          <w:color w:val="000000" w:themeColor="text1"/>
        </w:rPr>
        <w:t>satisfies this relationship using the optimize</w:t>
      </w:r>
      <w:r w:rsidR="00E76826">
        <w:rPr>
          <w:rFonts w:eastAsiaTheme="minorEastAsia"/>
          <w:bCs/>
          <w:iCs/>
          <w:color w:val="000000" w:themeColor="text1"/>
        </w:rPr>
        <w:t>()</w:t>
      </w:r>
      <w:r w:rsidR="00E76A36">
        <w:rPr>
          <w:rFonts w:eastAsiaTheme="minorEastAsia"/>
          <w:bCs/>
          <w:iCs/>
          <w:color w:val="000000" w:themeColor="text1"/>
        </w:rPr>
        <w:t xml:space="preserve"> function in R</w:t>
      </w:r>
      <w:r w:rsidR="00DD5708">
        <w:rPr>
          <w:rFonts w:eastAsiaTheme="minorEastAsia"/>
          <w:bCs/>
          <w:iCs/>
          <w:color w:val="000000" w:themeColor="text1"/>
        </w:rPr>
        <w:t>,</w:t>
      </w:r>
      <w:r w:rsidR="00A13902">
        <w:rPr>
          <w:rFonts w:eastAsiaTheme="minorEastAsia"/>
          <w:bCs/>
          <w:iCs/>
          <w:color w:val="000000" w:themeColor="text1"/>
        </w:rPr>
        <w:t xml:space="preserve"> setting a minimum of </w:t>
      </w:r>
      <w:r w:rsidR="00B551D7">
        <w:rPr>
          <w:rFonts w:eastAsiaTheme="minorEastAsia"/>
          <w:bCs/>
          <w:iCs/>
          <w:color w:val="000000" w:themeColor="text1"/>
        </w:rPr>
        <w:t>-1</w:t>
      </w:r>
      <w:r w:rsidR="00A13902">
        <w:rPr>
          <w:rFonts w:eastAsiaTheme="minorEastAsia"/>
          <w:bCs/>
          <w:iCs/>
          <w:color w:val="000000" w:themeColor="text1"/>
        </w:rPr>
        <w:t xml:space="preserve">0 </w:t>
      </w:r>
      <w:r w:rsidR="00B563E5">
        <w:rPr>
          <w:rFonts w:eastAsiaTheme="minorEastAsia"/>
          <w:bCs/>
          <w:iCs/>
          <w:color w:val="000000" w:themeColor="text1"/>
        </w:rPr>
        <w:t xml:space="preserve">and maximum of 10 </w:t>
      </w:r>
      <w:r w:rsidR="00A13902">
        <w:rPr>
          <w:rFonts w:eastAsiaTheme="minorEastAsia"/>
          <w:bCs/>
          <w:iCs/>
          <w:color w:val="000000" w:themeColor="text1"/>
        </w:rPr>
        <w:t xml:space="preserve">for </w:t>
      </w:r>
      <w:r w:rsidR="00DE19CA">
        <w:rPr>
          <w:rFonts w:eastAsiaTheme="minorEastAsia"/>
          <w:bCs/>
          <w:iCs/>
          <w:color w:val="000000" w:themeColor="text1"/>
        </w:rPr>
        <w:t>the interval</w:t>
      </w:r>
      <w:r w:rsidR="00A42B07">
        <w:rPr>
          <w:rFonts w:eastAsiaTheme="minorEastAsia"/>
          <w:bCs/>
          <w:iCs/>
          <w:color w:val="000000" w:themeColor="text1"/>
        </w:rPr>
        <w:t xml:space="preserve"> </w:t>
      </w:r>
      <w:r w:rsidR="000D4C7F">
        <w:rPr>
          <w:rFonts w:eastAsiaTheme="minorEastAsia"/>
          <w:bCs/>
          <w:iCs/>
          <w:color w:val="000000" w:themeColor="text1"/>
        </w:rPr>
        <w:t>(there is no simple closed-form solution for this equation)</w:t>
      </w:r>
      <w:r w:rsidR="00E76A36">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371719">
        <w:rPr>
          <w:rFonts w:eastAsiaTheme="minorEastAsia"/>
          <w:bCs/>
          <w:iCs/>
          <w:color w:val="000000" w:themeColor="text1"/>
        </w:rPr>
        <w:t xml:space="preserve"> is an estimate of the growth rate relative to the pool as a whole (i.e. a strain with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eastAsiaTheme="minorEastAsia" w:hAnsi="Cambria Math"/>
            <w:color w:val="000000" w:themeColor="text1"/>
          </w:rPr>
          <m:t>=1</m:t>
        </m:r>
      </m:oMath>
      <w:r w:rsidR="00371719">
        <w:rPr>
          <w:rFonts w:eastAsiaTheme="minorEastAsia"/>
          <w:bCs/>
          <w:iCs/>
          <w:color w:val="000000" w:themeColor="text1"/>
        </w:rPr>
        <w:t xml:space="preserve"> perfectly ‘keeps up’ with the pool).</w:t>
      </w:r>
      <w:r w:rsidR="009D2CEF">
        <w:rPr>
          <w:rFonts w:eastAsiaTheme="minorEastAsia"/>
          <w:bCs/>
          <w:iCs/>
          <w:color w:val="000000" w:themeColor="text1"/>
        </w:rPr>
        <w:t xml:space="preserve">  </w:t>
      </w:r>
      <w:r w:rsidR="00EF6685">
        <w:rPr>
          <w:rFonts w:eastAsiaTheme="minorEastAsia"/>
          <w:bCs/>
          <w:iCs/>
          <w:color w:val="000000" w:themeColor="text1"/>
        </w:rPr>
        <w:t xml:space="preserve">In practice,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EF6685">
        <w:rPr>
          <w:rFonts w:eastAsiaTheme="minorEastAsia"/>
          <w:bCs/>
          <w:iCs/>
          <w:color w:val="000000" w:themeColor="text1"/>
        </w:rPr>
        <w:t xml:space="preserve"> estimates the average </w:t>
      </w:r>
      <w:r w:rsidR="00BB20FB">
        <w:rPr>
          <w:rFonts w:eastAsiaTheme="minorEastAsia"/>
          <w:bCs/>
          <w:iCs/>
          <w:color w:val="000000" w:themeColor="text1"/>
        </w:rPr>
        <w:t xml:space="preserve">relative </w:t>
      </w:r>
      <w:r w:rsidR="000B2E9C">
        <w:rPr>
          <w:rFonts w:eastAsiaTheme="minorEastAsia"/>
          <w:color w:val="000000" w:themeColor="text1"/>
        </w:rPr>
        <w:t xml:space="preserve">exponential </w:t>
      </w:r>
      <w:r w:rsidR="00EF6685">
        <w:rPr>
          <w:rFonts w:eastAsiaTheme="minorEastAsia"/>
          <w:bCs/>
          <w:iCs/>
          <w:color w:val="000000" w:themeColor="text1"/>
        </w:rPr>
        <w:t>growth rate</w:t>
      </w:r>
      <w:r w:rsidR="00371719">
        <w:rPr>
          <w:rFonts w:eastAsiaTheme="minorEastAsia"/>
          <w:bCs/>
          <w:iCs/>
          <w:color w:val="000000" w:themeColor="text1"/>
        </w:rPr>
        <w:t xml:space="preserve"> </w:t>
      </w:r>
      <w:r w:rsidR="00EF6685">
        <w:rPr>
          <w:rFonts w:eastAsiaTheme="minorEastAsia"/>
          <w:bCs/>
          <w:iCs/>
          <w:color w:val="000000" w:themeColor="text1"/>
        </w:rPr>
        <w:t xml:space="preserve">from 0 to </w:t>
      </w:r>
      <m:oMath>
        <m:r>
          <w:rPr>
            <w:rFonts w:ascii="Cambria Math" w:hAnsi="Cambria Math"/>
            <w:color w:val="000000" w:themeColor="text1"/>
          </w:rPr>
          <m:t>T</m:t>
        </m:r>
      </m:oMath>
      <w:r w:rsidR="00EF6685">
        <w:rPr>
          <w:rFonts w:eastAsiaTheme="minorEastAsia"/>
          <w:color w:val="000000" w:themeColor="text1"/>
        </w:rPr>
        <w:t xml:space="preserve"> </w:t>
      </w:r>
      <w:r w:rsidR="00D2331D">
        <w:rPr>
          <w:rFonts w:eastAsiaTheme="minorEastAsia"/>
          <w:color w:val="000000" w:themeColor="text1"/>
        </w:rPr>
        <w:t xml:space="preserve">(e.g. a prolonged lag phase </w:t>
      </w:r>
      <w:r w:rsidR="00371719">
        <w:rPr>
          <w:rFonts w:eastAsiaTheme="minorEastAsia"/>
          <w:color w:val="000000" w:themeColor="text1"/>
        </w:rPr>
        <w:t>effectively</w:t>
      </w:r>
      <w:r w:rsidR="00D2331D">
        <w:rPr>
          <w:rFonts w:eastAsiaTheme="minorEastAsia"/>
          <w:color w:val="000000" w:themeColor="text1"/>
        </w:rPr>
        <w:t xml:space="preserve"> lower</w:t>
      </w:r>
      <w:r w:rsidR="00371719">
        <w:rPr>
          <w:rFonts w:eastAsiaTheme="minorEastAsia"/>
          <w:color w:val="000000" w:themeColor="text1"/>
        </w:rPr>
        <w:t>s the</w:t>
      </w:r>
      <w:r w:rsidR="00D2331D">
        <w:rPr>
          <w:rFonts w:eastAsiaTheme="minorEastAsia"/>
          <w:color w:val="000000" w:themeColor="text1"/>
        </w:rPr>
        <w:t xml:space="preserve"> average exponential growth rate)</w:t>
      </w:r>
      <w:r w:rsidR="00EF6685">
        <w:rPr>
          <w:rFonts w:eastAsiaTheme="minorEastAsia"/>
          <w:color w:val="000000" w:themeColor="text1"/>
        </w:rPr>
        <w:t xml:space="preserve">.  </w:t>
      </w:r>
      <w:r w:rsidR="00EE2F08">
        <w:rPr>
          <w:rFonts w:eastAsiaTheme="minorEastAsia"/>
          <w:bCs/>
          <w:iCs/>
          <w:color w:val="000000" w:themeColor="text1"/>
        </w:rPr>
        <w:t xml:space="preserve">For linear regression and neural network training, the minimum </w:t>
      </w:r>
      <m:oMath>
        <m:r>
          <w:rPr>
            <w:rFonts w:ascii="Cambria Math" w:hAnsi="Cambria Math"/>
            <w:color w:val="000000" w:themeColor="text1"/>
          </w:rPr>
          <m:t>g</m:t>
        </m:r>
      </m:oMath>
      <w:r w:rsidR="00EE2F08">
        <w:rPr>
          <w:rFonts w:eastAsiaTheme="minorEastAsia"/>
          <w:color w:val="000000" w:themeColor="text1"/>
        </w:rPr>
        <w:t xml:space="preserve"> is set to 1e-10 to avoid numerical errors in the </w:t>
      </w:r>
      <w:r w:rsidR="00EF6685">
        <w:rPr>
          <w:rFonts w:eastAsiaTheme="minorEastAsia"/>
          <w:color w:val="000000" w:themeColor="text1"/>
        </w:rPr>
        <w:t xml:space="preserve">respective </w:t>
      </w:r>
      <w:r w:rsidR="00EE2F08">
        <w:rPr>
          <w:rFonts w:eastAsiaTheme="minorEastAsia"/>
          <w:color w:val="000000" w:themeColor="text1"/>
        </w:rPr>
        <w:t xml:space="preserve">algorithms. </w:t>
      </w:r>
      <w:r w:rsidR="00EE2F08">
        <w:rPr>
          <w:rFonts w:eastAsiaTheme="minorEastAsia"/>
          <w:bCs/>
          <w:iCs/>
          <w:color w:val="000000" w:themeColor="text1"/>
        </w:rPr>
        <w:t xml:space="preserve"> </w:t>
      </w:r>
      <w:r w:rsidR="00E76A36">
        <w:rPr>
          <w:rFonts w:eastAsiaTheme="minorEastAsia"/>
          <w:bCs/>
          <w:iCs/>
          <w:color w:val="000000" w:themeColor="text1"/>
        </w:rPr>
        <w:t xml:space="preserve">To obtain the resistance for each strain </w:t>
      </w:r>
      <w:r w:rsidR="00A13902">
        <w:rPr>
          <w:rFonts w:eastAsiaTheme="minorEastAsia"/>
          <w:bCs/>
          <w:iCs/>
          <w:color w:val="000000" w:themeColor="text1"/>
        </w:rPr>
        <w:t xml:space="preserve">in each drug </w:t>
      </w:r>
      <w:r w:rsidR="00E76A36">
        <w:rPr>
          <w:rFonts w:eastAsiaTheme="minorEastAsia"/>
          <w:bCs/>
          <w:iCs/>
          <w:color w:val="000000" w:themeColor="text1"/>
        </w:rPr>
        <w:t>(</w:t>
      </w:r>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hAnsi="Cambria Math"/>
            <w:color w:val="000000" w:themeColor="text1"/>
          </w:rPr>
          <m:t>)</m:t>
        </m:r>
      </m:oMath>
      <w:r w:rsidR="00E76A36">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E76A36">
        <w:rPr>
          <w:rFonts w:eastAsiaTheme="minorEastAsia"/>
          <w:bCs/>
          <w:iCs/>
          <w:color w:val="000000" w:themeColor="text1"/>
        </w:rPr>
        <w:t xml:space="preserve"> is divided by growth in the DMSO control (</w:t>
      </w:r>
      <m:oMath>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,DMSO</m:t>
            </m:r>
          </m:sub>
        </m:sSub>
        <m:r>
          <w:rPr>
            <w:rFonts w:ascii="Cambria Math" w:hAnsi="Cambria Math"/>
            <w:color w:val="000000" w:themeColor="text1"/>
          </w:rPr>
          <m:t>)</m:t>
        </m:r>
      </m:oMath>
      <w:r w:rsidR="00EC0185">
        <w:rPr>
          <w:rFonts w:eastAsiaTheme="minorEastAsia"/>
          <w:bCs/>
          <w:iCs/>
          <w:color w:val="000000" w:themeColor="text1"/>
        </w:rPr>
        <w:t>:</w:t>
      </w:r>
    </w:p>
    <w:p w14:paraId="6D1B5D79" w14:textId="77777777" w:rsidR="00EC0185" w:rsidRDefault="00EC0185" w:rsidP="00224FCB">
      <w:pPr>
        <w:rPr>
          <w:rFonts w:eastAsiaTheme="minorEastAsia"/>
          <w:bCs/>
          <w:iCs/>
          <w:color w:val="000000" w:themeColor="text1"/>
        </w:rPr>
      </w:pPr>
    </w:p>
    <w:p w14:paraId="1B1F3E4A" w14:textId="6986C008" w:rsidR="00E43666" w:rsidRDefault="00C36724" w:rsidP="00EC0185">
      <w:pPr>
        <w:jc w:val="center"/>
        <w:rPr>
          <w:bCs/>
          <w:iCs/>
          <w:color w:val="000000" w:themeColor="text1"/>
        </w:rPr>
      </w:pPr>
      <m:oMathPara>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r>
            <w:rPr>
              <w:rFonts w:ascii="Cambria Math" w:eastAsiaTheme="minorEastAsia" w:hAnsi="Cambria Math"/>
              <w:color w:val="000000" w:themeColor="text1"/>
            </w:rPr>
            <m:t>=</m:t>
          </m:r>
          <m:f>
            <m:fPr>
              <m:ctrlPr>
                <w:rPr>
                  <w:rFonts w:ascii="Cambria Math" w:eastAsiaTheme="minorEastAsia" w:hAnsi="Cambria Math"/>
                  <w:bCs/>
                  <w:i/>
                  <w:iCs/>
                  <w:color w:val="000000" w:themeColor="text1"/>
                </w:rPr>
              </m:ctrlPr>
            </m:fPr>
            <m:num>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num>
            <m:den>
              <m:sSub>
                <m:sSubPr>
                  <m:ctrlPr>
                    <w:rPr>
                      <w:rFonts w:ascii="Cambria Math" w:hAnsi="Cambria Math"/>
                      <w:bCs/>
                      <w:i/>
                      <w:iCs/>
                      <w:color w:val="000000" w:themeColor="text1"/>
                    </w:rPr>
                  </m:ctrlPr>
                </m:sSubPr>
                <m:e>
                  <m:r>
                    <w:rPr>
                      <w:rFonts w:ascii="Cambria Math" w:hAnsi="Cambria Math"/>
                      <w:color w:val="000000" w:themeColor="text1"/>
                    </w:rPr>
                    <m:t>g</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,DMSO</m:t>
                  </m:r>
                </m:sub>
              </m:sSub>
            </m:den>
          </m:f>
        </m:oMath>
      </m:oMathPara>
    </w:p>
    <w:p w14:paraId="1FE597C8" w14:textId="166E70D8" w:rsidR="000D489D" w:rsidRDefault="000D489D" w:rsidP="00224FCB">
      <w:pPr>
        <w:rPr>
          <w:bCs/>
          <w:iCs/>
          <w:color w:val="000000" w:themeColor="text1"/>
        </w:rPr>
      </w:pPr>
    </w:p>
    <w:p w14:paraId="7D19C77B" w14:textId="0F79127D" w:rsidR="00E92C13" w:rsidRPr="006C42C2" w:rsidRDefault="00913B12" w:rsidP="00325E97">
      <w:pPr>
        <w:jc w:val="both"/>
        <w:rPr>
          <w:rFonts w:eastAsiaTheme="minorEastAsia"/>
          <w:bCs/>
          <w:iCs/>
          <w:color w:val="000000" w:themeColor="text1"/>
        </w:rPr>
      </w:pPr>
      <w:r>
        <w:rPr>
          <w:bCs/>
          <w:iCs/>
          <w:color w:val="000000" w:themeColor="text1"/>
        </w:rPr>
        <w:t xml:space="preserve">We note that </w:t>
      </w:r>
      <w:r w:rsidR="000A2148">
        <w:rPr>
          <w:bCs/>
          <w:iCs/>
          <w:color w:val="000000" w:themeColor="text1"/>
        </w:rPr>
        <w:t xml:space="preserve">experimental uncertainty in the collected </w:t>
      </w:r>
      <w:r w:rsidR="0092433C">
        <w:rPr>
          <w:bCs/>
          <w:iCs/>
          <w:color w:val="000000" w:themeColor="text1"/>
        </w:rPr>
        <w:t>generation times</w:t>
      </w:r>
      <w:r w:rsidR="000A2148">
        <w:rPr>
          <w:bCs/>
          <w:iCs/>
          <w:color w:val="000000" w:themeColor="text1"/>
        </w:rPr>
        <w:t xml:space="preserve"> </w:t>
      </w:r>
      <w:r w:rsidR="000A2148">
        <w:rPr>
          <w:bCs/>
          <w:i/>
          <w:iCs/>
          <w:color w:val="000000" w:themeColor="text1"/>
        </w:rPr>
        <w:t>t</w:t>
      </w:r>
      <w:r w:rsidR="00A76FC1">
        <w:rPr>
          <w:bCs/>
          <w:i/>
          <w:iCs/>
          <w:color w:val="000000" w:themeColor="text1"/>
        </w:rPr>
        <w:t xml:space="preserve"> </w:t>
      </w:r>
      <w:r w:rsidR="00A76FC1">
        <w:rPr>
          <w:bCs/>
          <w:iCs/>
          <w:color w:val="000000" w:themeColor="text1"/>
        </w:rPr>
        <w:t xml:space="preserve">can introduce </w:t>
      </w:r>
      <w:r w:rsidR="00FB1AB1">
        <w:rPr>
          <w:bCs/>
          <w:iCs/>
          <w:color w:val="000000" w:themeColor="text1"/>
        </w:rPr>
        <w:t>range uncertainty</w:t>
      </w:r>
      <w:r w:rsidR="00B8741C">
        <w:rPr>
          <w:bCs/>
          <w:iCs/>
          <w:color w:val="000000" w:themeColor="text1"/>
        </w:rPr>
        <w:t xml:space="preserve"> in </w:t>
      </w:r>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5B60EA">
        <w:rPr>
          <w:rFonts w:eastAsiaTheme="minorEastAsia"/>
          <w:bCs/>
          <w:iCs/>
          <w:color w:val="000000" w:themeColor="text1"/>
        </w:rPr>
        <w:t xml:space="preserve">, </w:t>
      </w:r>
      <w:r w:rsidR="00D9511C">
        <w:rPr>
          <w:rFonts w:eastAsiaTheme="minorEastAsia"/>
          <w:bCs/>
          <w:iCs/>
          <w:color w:val="000000" w:themeColor="text1"/>
        </w:rPr>
        <w:t>such that resistance estimates from the MAT</w:t>
      </w:r>
      <w:r w:rsidR="00D9511C" w:rsidRPr="00D9511C">
        <w:rPr>
          <w:rFonts w:eastAsiaTheme="minorEastAsia"/>
          <w:b/>
          <w:bCs/>
          <w:iCs/>
          <w:color w:val="000000" w:themeColor="text1"/>
        </w:rPr>
        <w:t>a</w:t>
      </w:r>
      <w:r w:rsidR="00D9511C">
        <w:rPr>
          <w:rFonts w:eastAsiaTheme="minorEastAsia"/>
          <w:bCs/>
          <w:iCs/>
          <w:color w:val="000000" w:themeColor="text1"/>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rPr>
        <w:t xml:space="preserve"> </w:t>
      </w:r>
      <w:r w:rsidR="00A228D8">
        <w:rPr>
          <w:rFonts w:eastAsiaTheme="minorEastAsia"/>
          <w:bCs/>
          <w:iCs/>
          <w:color w:val="000000" w:themeColor="text1"/>
        </w:rPr>
        <w:t xml:space="preserve">pool </w:t>
      </w:r>
      <w:r w:rsidR="00FB1AB1">
        <w:rPr>
          <w:rFonts w:eastAsiaTheme="minorEastAsia"/>
          <w:bCs/>
          <w:iCs/>
          <w:color w:val="000000" w:themeColor="text1"/>
        </w:rPr>
        <w:t>may</w:t>
      </w:r>
      <w:r w:rsidR="00970806">
        <w:rPr>
          <w:rFonts w:eastAsiaTheme="minorEastAsia"/>
          <w:bCs/>
          <w:iCs/>
          <w:color w:val="000000" w:themeColor="text1"/>
        </w:rPr>
        <w:t xml:space="preserve"> be highly correlated, but may differ</w:t>
      </w:r>
      <w:r w:rsidR="004F6376">
        <w:rPr>
          <w:rFonts w:eastAsiaTheme="minorEastAsia"/>
          <w:bCs/>
          <w:iCs/>
          <w:color w:val="000000" w:themeColor="text1"/>
        </w:rPr>
        <w:t xml:space="preserve"> in range</w:t>
      </w:r>
      <w:r w:rsidR="005B60EA">
        <w:rPr>
          <w:rFonts w:eastAsiaTheme="minorEastAsia"/>
          <w:bCs/>
          <w:iCs/>
          <w:color w:val="000000" w:themeColor="text1"/>
        </w:rPr>
        <w:t xml:space="preserve"> </w:t>
      </w:r>
      <w:r w:rsidR="003A4E9A">
        <w:rPr>
          <w:rFonts w:eastAsiaTheme="minorEastAsia"/>
          <w:bCs/>
          <w:iCs/>
          <w:color w:val="000000" w:themeColor="text1"/>
        </w:rPr>
        <w:t xml:space="preserve">in some drugs </w:t>
      </w:r>
      <w:r w:rsidR="005B60EA">
        <w:rPr>
          <w:rFonts w:eastAsiaTheme="minorEastAsia"/>
          <w:bCs/>
          <w:iCs/>
          <w:color w:val="000000" w:themeColor="text1"/>
        </w:rPr>
        <w:t>(</w:t>
      </w:r>
      <w:r w:rsidR="004452EF">
        <w:rPr>
          <w:rFonts w:eastAsiaTheme="minorEastAsia"/>
          <w:bCs/>
          <w:iCs/>
          <w:color w:val="000000" w:themeColor="text1"/>
        </w:rPr>
        <w:t xml:space="preserve">Figure </w:t>
      </w:r>
      <w:r w:rsidR="005B60EA">
        <w:rPr>
          <w:rFonts w:eastAsiaTheme="minorEastAsia"/>
          <w:bCs/>
          <w:iCs/>
          <w:color w:val="000000" w:themeColor="text1"/>
        </w:rPr>
        <w:t>S</w:t>
      </w:r>
      <w:r w:rsidR="00B97491">
        <w:rPr>
          <w:rFonts w:eastAsiaTheme="minorEastAsia"/>
          <w:bCs/>
          <w:iCs/>
          <w:color w:val="000000" w:themeColor="text1"/>
        </w:rPr>
        <w:t>5</w:t>
      </w:r>
      <w:r w:rsidR="005B60EA">
        <w:rPr>
          <w:rFonts w:eastAsiaTheme="minorEastAsia"/>
          <w:bCs/>
          <w:iCs/>
          <w:color w:val="000000" w:themeColor="text1"/>
        </w:rPr>
        <w:t>)</w:t>
      </w:r>
      <w:r w:rsidR="00B8741C">
        <w:rPr>
          <w:rFonts w:eastAsiaTheme="minorEastAsia"/>
          <w:bCs/>
          <w:iCs/>
          <w:color w:val="000000" w:themeColor="text1"/>
        </w:rPr>
        <w:t xml:space="preserve">.  </w:t>
      </w:r>
      <w:r w:rsidR="005B60EA">
        <w:rPr>
          <w:rFonts w:eastAsiaTheme="minorEastAsia"/>
          <w:bCs/>
          <w:iCs/>
          <w:color w:val="000000" w:themeColor="text1"/>
        </w:rPr>
        <w:t xml:space="preserve">To </w:t>
      </w:r>
      <w:r w:rsidR="00B217F8">
        <w:rPr>
          <w:rFonts w:eastAsiaTheme="minorEastAsia"/>
          <w:bCs/>
          <w:iCs/>
          <w:color w:val="000000" w:themeColor="text1"/>
        </w:rPr>
        <w:t xml:space="preserve">correct for </w:t>
      </w:r>
      <w:r w:rsidR="009E3EE6">
        <w:rPr>
          <w:rFonts w:eastAsiaTheme="minorEastAsia"/>
          <w:bCs/>
          <w:iCs/>
          <w:color w:val="000000" w:themeColor="text1"/>
        </w:rPr>
        <w:t xml:space="preserve">any </w:t>
      </w:r>
      <w:r w:rsidR="00B217F8">
        <w:rPr>
          <w:rFonts w:eastAsiaTheme="minorEastAsia"/>
          <w:bCs/>
          <w:iCs/>
          <w:color w:val="000000" w:themeColor="text1"/>
        </w:rPr>
        <w:t>potential</w:t>
      </w:r>
      <w:r w:rsidR="00ED15EA">
        <w:rPr>
          <w:rFonts w:eastAsiaTheme="minorEastAsia"/>
          <w:bCs/>
          <w:iCs/>
          <w:color w:val="000000" w:themeColor="text1"/>
        </w:rPr>
        <w:t xml:space="preserve"> </w:t>
      </w:r>
      <w:r w:rsidR="006C42C2">
        <w:rPr>
          <w:rFonts w:eastAsiaTheme="minorEastAsia"/>
          <w:bCs/>
          <w:iCs/>
          <w:color w:val="000000" w:themeColor="text1"/>
        </w:rPr>
        <w:t>pool-of-origin</w:t>
      </w:r>
      <w:r w:rsidR="00ED15EA">
        <w:rPr>
          <w:rFonts w:eastAsiaTheme="minorEastAsia"/>
          <w:bCs/>
          <w:iCs/>
          <w:color w:val="000000" w:themeColor="text1"/>
        </w:rPr>
        <w:t xml:space="preserve"> effects in </w:t>
      </w:r>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ED15EA">
        <w:rPr>
          <w:rFonts w:eastAsiaTheme="minorEastAsia"/>
          <w:bCs/>
          <w:iCs/>
          <w:color w:val="000000" w:themeColor="text1"/>
        </w:rPr>
        <w:t xml:space="preserve"> </w:t>
      </w:r>
      <w:r w:rsidR="006C42C2">
        <w:rPr>
          <w:rFonts w:eastAsiaTheme="minorEastAsia"/>
          <w:bCs/>
          <w:iCs/>
          <w:color w:val="000000" w:themeColor="text1"/>
        </w:rPr>
        <w:t>arising from merging the MAT</w:t>
      </w:r>
      <w:r w:rsidR="006C42C2" w:rsidRPr="00D9511C">
        <w:rPr>
          <w:rFonts w:eastAsiaTheme="minorEastAsia"/>
          <w:b/>
          <w:bCs/>
          <w:iCs/>
          <w:color w:val="000000" w:themeColor="text1"/>
        </w:rPr>
        <w:t>a</w:t>
      </w:r>
      <w:r w:rsidR="006C42C2">
        <w:rPr>
          <w:rFonts w:eastAsiaTheme="minorEastAsia"/>
          <w:bCs/>
          <w:iCs/>
          <w:color w:val="000000" w:themeColor="text1"/>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rPr>
        <w:t xml:space="preserve"> </w:t>
      </w:r>
      <w:r w:rsidR="006C42C2" w:rsidRPr="00A02411">
        <w:rPr>
          <w:rFonts w:eastAsiaTheme="minorEastAsia"/>
          <w:bCs/>
          <w:iCs/>
          <w:color w:val="000000" w:themeColor="text1"/>
        </w:rPr>
        <w:t>po</w:t>
      </w:r>
      <w:r w:rsidR="006C42C2">
        <w:rPr>
          <w:rFonts w:eastAsiaTheme="minorEastAsia"/>
          <w:bCs/>
          <w:iCs/>
          <w:color w:val="000000" w:themeColor="text1"/>
        </w:rPr>
        <w:t>pulations</w:t>
      </w:r>
      <w:r w:rsidR="00093472">
        <w:rPr>
          <w:rFonts w:eastAsiaTheme="minorEastAsia"/>
          <w:bCs/>
          <w:iCs/>
          <w:color w:val="000000" w:themeColor="text1"/>
        </w:rPr>
        <w:t xml:space="preserve">, we </w:t>
      </w:r>
      <w:r w:rsidR="00BF2A5E">
        <w:rPr>
          <w:rFonts w:eastAsiaTheme="minorEastAsia"/>
          <w:bCs/>
          <w:iCs/>
          <w:color w:val="000000" w:themeColor="text1"/>
        </w:rPr>
        <w:t xml:space="preserve">use the </w:t>
      </w:r>
      <w:r w:rsidR="001D74AB">
        <w:rPr>
          <w:rFonts w:eastAsiaTheme="minorEastAsia"/>
          <w:bCs/>
          <w:iCs/>
          <w:color w:val="000000" w:themeColor="text1"/>
        </w:rPr>
        <w:t>line of best fit</w:t>
      </w:r>
      <w:r w:rsidR="00BF2A5E">
        <w:rPr>
          <w:rFonts w:eastAsiaTheme="minorEastAsia"/>
          <w:bCs/>
          <w:iCs/>
          <w:color w:val="000000" w:themeColor="text1"/>
        </w:rPr>
        <w:t xml:space="preserve"> derived in </w:t>
      </w:r>
      <w:r w:rsidR="004452EF">
        <w:rPr>
          <w:rFonts w:eastAsiaTheme="minorEastAsia"/>
          <w:bCs/>
          <w:iCs/>
          <w:color w:val="000000" w:themeColor="text1"/>
        </w:rPr>
        <w:t xml:space="preserve">Figure </w:t>
      </w:r>
      <w:r w:rsidR="00BF2A5E">
        <w:rPr>
          <w:rFonts w:eastAsiaTheme="minorEastAsia"/>
          <w:bCs/>
          <w:iCs/>
          <w:color w:val="000000" w:themeColor="text1"/>
        </w:rPr>
        <w:t>S</w:t>
      </w:r>
      <w:r w:rsidR="00B97491">
        <w:rPr>
          <w:rFonts w:eastAsiaTheme="minorEastAsia"/>
          <w:bCs/>
          <w:iCs/>
          <w:color w:val="000000" w:themeColor="text1"/>
        </w:rPr>
        <w:t>5</w:t>
      </w:r>
      <w:r w:rsidR="00BF2A5E">
        <w:rPr>
          <w:rFonts w:eastAsiaTheme="minorEastAsia"/>
          <w:bCs/>
          <w:iCs/>
          <w:color w:val="000000" w:themeColor="text1"/>
        </w:rPr>
        <w:t xml:space="preserve"> to rescale </w:t>
      </w:r>
      <m:oMath>
        <m:sSub>
          <m:sSubPr>
            <m:ctrlPr>
              <w:rPr>
                <w:rFonts w:ascii="Cambria Math" w:hAnsi="Cambria Math"/>
                <w:bCs/>
                <w:i/>
                <w:iCs/>
                <w:color w:val="000000" w:themeColor="text1"/>
              </w:rPr>
            </m:ctrlPr>
          </m:sSubPr>
          <m:e>
            <m:r>
              <w:rPr>
                <w:rFonts w:ascii="Cambria Math" w:hAnsi="Cambria Math"/>
                <w:color w:val="000000" w:themeColor="text1"/>
              </w:rPr>
              <m:t>r</m:t>
            </m:r>
          </m:e>
          <m:sub>
            <m:sSub>
              <m:sSubPr>
                <m:ctrlPr>
                  <w:rPr>
                    <w:rFonts w:ascii="Cambria Math" w:hAnsi="Cambria Math"/>
                    <w:bCs/>
                    <w:i/>
                    <w:iCs/>
                    <w:color w:val="000000" w:themeColor="text1"/>
                  </w:rPr>
                </m:ctrlPr>
              </m:sSubPr>
              <m:e>
                <m:r>
                  <w:rPr>
                    <w:rFonts w:ascii="Cambria Math" w:hAnsi="Cambria Math"/>
                    <w:color w:val="000000" w:themeColor="text1"/>
                  </w:rPr>
                  <m:t>s</m:t>
                </m:r>
              </m:e>
              <m:sub>
                <m:r>
                  <w:rPr>
                    <w:rFonts w:ascii="Cambria Math" w:hAnsi="Cambria Math"/>
                    <w:color w:val="000000" w:themeColor="text1"/>
                  </w:rPr>
                  <m:t>x</m:t>
                </m:r>
              </m:sub>
            </m:sSub>
            <m:r>
              <w:rPr>
                <w:rFonts w:ascii="Cambria Math" w:hAnsi="Cambria Math"/>
                <w:color w:val="000000" w:themeColor="text1"/>
              </w:rPr>
              <m:t>,d</m:t>
            </m:r>
          </m:sub>
        </m:sSub>
      </m:oMath>
      <w:r w:rsidR="00BF2A5E">
        <w:rPr>
          <w:rFonts w:eastAsiaTheme="minorEastAsia"/>
          <w:bCs/>
          <w:iCs/>
          <w:color w:val="000000" w:themeColor="text1"/>
        </w:rPr>
        <w:t xml:space="preserve"> estimates from the MAT</w:t>
      </w:r>
      <w:r w:rsidR="00BF2A5E" w:rsidRPr="00BF2A5E">
        <w:rPr>
          <w:rFonts w:eastAsiaTheme="minorEastAsia"/>
          <w:b/>
          <w:bCs/>
          <w:iCs/>
          <w:color w:val="000000" w:themeColor="text1"/>
        </w:rPr>
        <w:t>a</w:t>
      </w:r>
      <w:r w:rsidR="00BF2A5E">
        <w:rPr>
          <w:rFonts w:eastAsiaTheme="minorEastAsia"/>
          <w:b/>
          <w:bCs/>
          <w:iCs/>
          <w:color w:val="000000" w:themeColor="text1"/>
        </w:rPr>
        <w:t xml:space="preserve"> </w:t>
      </w:r>
      <w:r w:rsidR="00BF2A5E">
        <w:rPr>
          <w:rFonts w:eastAsiaTheme="minorEastAsia"/>
          <w:bCs/>
          <w:iCs/>
          <w:color w:val="000000" w:themeColor="text1"/>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rPr>
        <w:t xml:space="preserve"> pool before merging.</w:t>
      </w:r>
      <w:r w:rsidR="00E92C13">
        <w:rPr>
          <w:rFonts w:eastAsiaTheme="minorEastAsia"/>
          <w:bCs/>
          <w:iCs/>
          <w:color w:val="000000" w:themeColor="text1"/>
        </w:rPr>
        <w:t xml:space="preserve">  Any small remaining effects are handled by plate-of-origin </w:t>
      </w:r>
      <w:r w:rsidR="005302D7">
        <w:rPr>
          <w:rFonts w:eastAsiaTheme="minorEastAsia"/>
          <w:bCs/>
          <w:iCs/>
          <w:color w:val="000000" w:themeColor="text1"/>
        </w:rPr>
        <w:t xml:space="preserve">terms </w:t>
      </w:r>
      <w:r w:rsidR="00E92C13">
        <w:rPr>
          <w:rFonts w:eastAsiaTheme="minorEastAsia"/>
          <w:bCs/>
          <w:iCs/>
          <w:color w:val="000000" w:themeColor="text1"/>
        </w:rPr>
        <w:t xml:space="preserve">in linear </w:t>
      </w:r>
      <w:r w:rsidR="004922D2">
        <w:rPr>
          <w:rFonts w:eastAsiaTheme="minorEastAsia"/>
          <w:bCs/>
          <w:iCs/>
          <w:color w:val="000000" w:themeColor="text1"/>
        </w:rPr>
        <w:t>model</w:t>
      </w:r>
      <w:r w:rsidR="00E92C13">
        <w:rPr>
          <w:rFonts w:eastAsiaTheme="minorEastAsia"/>
          <w:bCs/>
          <w:iCs/>
          <w:color w:val="000000" w:themeColor="text1"/>
        </w:rPr>
        <w:t>ing (below).</w:t>
      </w:r>
    </w:p>
    <w:p w14:paraId="63986EC3" w14:textId="77777777" w:rsidR="00CF0F00" w:rsidRDefault="00CF0F00" w:rsidP="00224FCB">
      <w:pPr>
        <w:rPr>
          <w:bCs/>
          <w:iCs/>
          <w:color w:val="000000" w:themeColor="text1"/>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rPr>
      </w:pPr>
      <w:r w:rsidRPr="00233F15">
        <w:rPr>
          <w:bCs/>
          <w:iCs/>
          <w:color w:val="000000" w:themeColor="text1"/>
        </w:rPr>
        <w:t>T</w:t>
      </w:r>
      <w:r w:rsidR="00131C80" w:rsidRPr="00233F15">
        <w:rPr>
          <w:bCs/>
          <w:iCs/>
          <w:color w:val="000000" w:themeColor="text1"/>
        </w:rPr>
        <w:t>he multiplicative model of genetic interactions</w:t>
      </w:r>
      <w:r w:rsidR="00EE2F08">
        <w:rPr>
          <w:bCs/>
          <w:iCs/>
          <w:color w:val="000000" w:themeColor="text1"/>
        </w:rPr>
        <w:t xml:space="preserve"> </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rPr>
          <m:t>r</m:t>
        </m:r>
      </m:oMath>
      <w:r w:rsidR="00B56B19" w:rsidRPr="00233F15">
        <w:rPr>
          <w:rFonts w:eastAsiaTheme="minorEastAsia"/>
          <w:bCs/>
          <w:iCs/>
          <w:color w:val="000000" w:themeColor="text1"/>
        </w:rPr>
        <w:t xml:space="preserve"> metric.  In this model, </w:t>
      </w:r>
      <w:r w:rsidR="00131C80" w:rsidRPr="00233F15">
        <w:rPr>
          <w:rFonts w:eastAsiaTheme="minorEastAsia"/>
          <w:bCs/>
          <w:iCs/>
          <w:color w:val="000000" w:themeColor="text1"/>
        </w:rPr>
        <w:t xml:space="preserve">the </w:t>
      </w:r>
      <w:r w:rsidR="00123BB1" w:rsidRPr="00233F15">
        <w:rPr>
          <w:rFonts w:eastAsiaTheme="minorEastAsia"/>
          <w:bCs/>
          <w:iCs/>
          <w:color w:val="000000" w:themeColor="text1"/>
        </w:rPr>
        <w:t xml:space="preserve">expected </w:t>
      </w:r>
      <w:r w:rsidR="00131C80" w:rsidRPr="00233F15">
        <w:rPr>
          <w:rFonts w:eastAsiaTheme="minorEastAsia"/>
          <w:bCs/>
          <w:iCs/>
          <w:color w:val="000000" w:themeColor="text1"/>
        </w:rPr>
        <w:t>resistance of a</w:t>
      </w:r>
      <w:r w:rsidR="00123BB1" w:rsidRPr="00233F15">
        <w:rPr>
          <w:rFonts w:eastAsiaTheme="minorEastAsia"/>
          <w:bCs/>
          <w:iCs/>
          <w:color w:val="000000" w:themeColor="text1"/>
        </w:rPr>
        <w:t xml:space="preserve"> double knockout</w:t>
      </w:r>
      <w:r w:rsidR="00131C80" w:rsidRPr="00233F15">
        <w:rPr>
          <w:rFonts w:eastAsiaTheme="minorEastAsia"/>
          <w:bCs/>
          <w:iCs/>
          <w:color w:val="000000" w:themeColor="text1"/>
        </w:rPr>
        <w:t xml:space="preserve"> strain</w:t>
      </w:r>
      <w:r w:rsidR="00123BB1" w:rsidRPr="00233F15">
        <w:rPr>
          <w:rFonts w:eastAsiaTheme="minorEastAsia"/>
          <w:bCs/>
          <w:iCs/>
          <w:color w:val="000000" w:themeColor="text1"/>
        </w:rPr>
        <w:t xml:space="preserve"> </w:t>
      </w:r>
      <m:oMath>
        <m:r>
          <w:rPr>
            <w:rFonts w:ascii="Cambria Math" w:eastAsiaTheme="minorEastAsia" w:hAnsi="Cambria Math"/>
            <w:color w:val="000000" w:themeColor="text1"/>
          </w:rPr>
          <m:t xml:space="preserve">x∆y∆ </m:t>
        </m:r>
      </m:oMath>
      <w:r w:rsidR="00A45D85" w:rsidRPr="00233F15">
        <w:rPr>
          <w:rFonts w:eastAsiaTheme="minorEastAsia"/>
          <w:bCs/>
          <w:iCs/>
          <w:color w:val="000000" w:themeColor="text1"/>
        </w:rPr>
        <w:t xml:space="preserve">in a given drug </w:t>
      </w:r>
      <w:r w:rsidR="00653032" w:rsidRPr="00233F15">
        <w:rPr>
          <w:rFonts w:eastAsiaTheme="minorEastAsia"/>
          <w:bCs/>
          <w:iCs/>
          <w:color w:val="000000" w:themeColor="text1"/>
        </w:rPr>
        <w:t>(</w:t>
      </w: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x∆y∆,d</m:t>
            </m:r>
          </m:sub>
        </m:sSub>
      </m:oMath>
      <w:r w:rsidR="00653032" w:rsidRPr="00233F15">
        <w:rPr>
          <w:rFonts w:eastAsiaTheme="minorEastAsia"/>
          <w:bCs/>
          <w:iCs/>
          <w:color w:val="000000" w:themeColor="text1"/>
        </w:rPr>
        <w:t>)</w:t>
      </w:r>
      <w:r w:rsidR="00123BB1" w:rsidRPr="00233F15">
        <w:rPr>
          <w:rFonts w:eastAsiaTheme="minorEastAsia"/>
          <w:bCs/>
          <w:iCs/>
          <w:color w:val="000000" w:themeColor="text1"/>
        </w:rPr>
        <w:t xml:space="preserve"> </w:t>
      </w:r>
      <w:r w:rsidR="00A45D85" w:rsidRPr="00233F15">
        <w:rPr>
          <w:rFonts w:eastAsiaTheme="minorEastAsia"/>
          <w:bCs/>
          <w:iCs/>
          <w:color w:val="000000" w:themeColor="text1"/>
        </w:rPr>
        <w:t>is</w:t>
      </w:r>
      <w:r w:rsidR="00123BB1" w:rsidRPr="00233F15">
        <w:rPr>
          <w:rFonts w:eastAsiaTheme="minorEastAsia"/>
          <w:bCs/>
          <w:iCs/>
          <w:color w:val="000000" w:themeColor="text1"/>
        </w:rPr>
        <w:t xml:space="preserve"> the</w:t>
      </w:r>
      <w:r w:rsidRPr="00233F15">
        <w:rPr>
          <w:rFonts w:eastAsiaTheme="minorEastAsia"/>
          <w:bCs/>
          <w:iCs/>
          <w:color w:val="000000" w:themeColor="text1"/>
        </w:rPr>
        <w:t xml:space="preserve"> p</w:t>
      </w:r>
      <w:r w:rsidR="00653032" w:rsidRPr="00233F15">
        <w:rPr>
          <w:rFonts w:eastAsiaTheme="minorEastAsia"/>
          <w:bCs/>
          <w:iCs/>
          <w:color w:val="000000" w:themeColor="text1"/>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rPr>
      </w:pPr>
    </w:p>
    <w:p w14:paraId="09193FB4" w14:textId="55203376" w:rsidR="00653032" w:rsidRPr="00EB395E" w:rsidRDefault="00C36724" w:rsidP="00EB395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x∆,d</m:t>
            </m:r>
          </m:sub>
        </m:sSub>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y∆,d</m:t>
            </m:r>
          </m:sub>
        </m:sSub>
      </m:oMath>
    </w:p>
    <w:p w14:paraId="73BAFEB4" w14:textId="77777777" w:rsidR="00A13902" w:rsidRDefault="00A13902" w:rsidP="00224FCB">
      <w:pPr>
        <w:jc w:val="both"/>
        <w:rPr>
          <w:rFonts w:eastAsiaTheme="minorEastAsia"/>
          <w:bCs/>
          <w:iCs/>
          <w:color w:val="000000" w:themeColor="text1"/>
        </w:rPr>
      </w:pPr>
    </w:p>
    <w:p w14:paraId="70BD6E9F" w14:textId="501DEAAF" w:rsidR="00653032" w:rsidRDefault="00024003" w:rsidP="00224FCB">
      <w:pPr>
        <w:jc w:val="both"/>
        <w:rPr>
          <w:rFonts w:eastAsiaTheme="minorEastAsia"/>
          <w:bCs/>
          <w:iCs/>
          <w:color w:val="000000" w:themeColor="text1"/>
        </w:rPr>
      </w:pPr>
      <w:r>
        <w:rPr>
          <w:rFonts w:eastAsiaTheme="minorEastAsia"/>
          <w:bCs/>
          <w:iCs/>
          <w:color w:val="000000" w:themeColor="text1"/>
        </w:rPr>
        <w:t>To express</w:t>
      </w:r>
      <w:r w:rsidR="006C2865">
        <w:rPr>
          <w:rFonts w:eastAsiaTheme="minorEastAsia"/>
          <w:bCs/>
          <w:iCs/>
          <w:color w:val="000000" w:themeColor="text1"/>
        </w:rPr>
        <w:t xml:space="preserve"> this model in an additive form, </w:t>
      </w:r>
      <w:r w:rsidR="00FC4982">
        <w:rPr>
          <w:rFonts w:eastAsiaTheme="minorEastAsia"/>
          <w:bCs/>
          <w:iCs/>
          <w:color w:val="000000" w:themeColor="text1"/>
        </w:rPr>
        <w:t xml:space="preserve">we </w:t>
      </w:r>
      <w:r w:rsidR="002D4054">
        <w:rPr>
          <w:rFonts w:eastAsiaTheme="minorEastAsia"/>
          <w:bCs/>
          <w:iCs/>
          <w:color w:val="000000" w:themeColor="text1"/>
        </w:rPr>
        <w:t>can state</w:t>
      </w:r>
      <w:r w:rsidR="00FC4982">
        <w:rPr>
          <w:rFonts w:eastAsiaTheme="minorEastAsia"/>
          <w:bCs/>
          <w:iCs/>
          <w:color w:val="000000" w:themeColor="text1"/>
        </w:rPr>
        <w:t xml:space="preserve"> this relationship as an exponentiated sum of </w:t>
      </w:r>
      <w:r w:rsidR="00457615">
        <w:rPr>
          <w:rFonts w:eastAsiaTheme="minorEastAsia"/>
          <w:bCs/>
          <w:iCs/>
          <w:color w:val="000000" w:themeColor="text1"/>
        </w:rPr>
        <w:t xml:space="preserve">the log-resistances </w:t>
      </w:r>
      <w:r w:rsidR="00EB395E">
        <w:rPr>
          <w:rFonts w:eastAsiaTheme="minorEastAsia"/>
          <w:bCs/>
          <w:iCs/>
          <w:color w:val="000000" w:themeColor="text1"/>
        </w:rPr>
        <w:t xml:space="preserve">of the single knockouts - </w:t>
      </w:r>
      <m:oMath>
        <m:func>
          <m:funcPr>
            <m:ctrlPr>
              <w:rPr>
                <w:rFonts w:ascii="Cambria Math" w:eastAsiaTheme="minorEastAsia" w:hAnsi="Cambria Math"/>
                <w:bCs/>
                <w:i/>
                <w:iCs/>
                <w:color w:val="000000" w:themeColor="text1"/>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,d</m:t>
                    </m:r>
                  </m:sub>
                </m:sSub>
              </m:e>
            </m:d>
          </m:e>
        </m:func>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,d</m:t>
            </m:r>
          </m:sub>
        </m:sSub>
      </m:oMath>
      <w:r w:rsidR="00653032" w:rsidRPr="00233F15">
        <w:rPr>
          <w:rFonts w:eastAsiaTheme="minorEastAsia"/>
          <w:bCs/>
          <w:iCs/>
          <w:color w:val="000000" w:themeColor="text1"/>
        </w:rPr>
        <w:t>, so that:</w:t>
      </w:r>
    </w:p>
    <w:p w14:paraId="563D9EF3" w14:textId="77777777" w:rsidR="006C2865" w:rsidRDefault="006C2865" w:rsidP="00224FCB">
      <w:pPr>
        <w:jc w:val="both"/>
        <w:rPr>
          <w:rFonts w:eastAsiaTheme="minorEastAsia"/>
          <w:bCs/>
          <w:iCs/>
          <w:color w:val="000000" w:themeColor="text1"/>
        </w:rPr>
      </w:pPr>
    </w:p>
    <w:p w14:paraId="3D64A45F" w14:textId="08A4CB5F" w:rsidR="006C2865" w:rsidRPr="00EB395E" w:rsidRDefault="00C36724" w:rsidP="00EB395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x∆y∆,d</m:t>
            </m:r>
          </m:sub>
        </m:sSub>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x∆,d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y∆,d</m:t>
                </m:r>
              </m:sub>
            </m:sSub>
            <m:r>
              <w:rPr>
                <w:rFonts w:ascii="Cambria Math" w:eastAsiaTheme="minorEastAsia" w:hAnsi="Cambria Math"/>
                <w:color w:val="000000" w:themeColor="text1"/>
              </w:rPr>
              <m:t>)</m:t>
            </m:r>
          </m:e>
        </m:func>
      </m:oMath>
      <w:r w:rsidR="00E92C13">
        <w:rPr>
          <w:rFonts w:eastAsiaTheme="minorEastAsia"/>
          <w:color w:val="000000" w:themeColor="text1"/>
        </w:rPr>
        <w:br/>
      </w:r>
    </w:p>
    <w:p w14:paraId="1AA90E34" w14:textId="6DEC72AC" w:rsidR="006C2865" w:rsidRDefault="009D4C88" w:rsidP="00224FCB">
      <w:pPr>
        <w:jc w:val="both"/>
        <w:rPr>
          <w:rFonts w:eastAsiaTheme="minorEastAsia"/>
          <w:bCs/>
          <w:iCs/>
          <w:color w:val="000000" w:themeColor="text1"/>
        </w:rPr>
      </w:pPr>
      <w:r>
        <w:rPr>
          <w:rFonts w:eastAsiaTheme="minorEastAsia"/>
          <w:bCs/>
          <w:iCs/>
          <w:color w:val="000000" w:themeColor="text1"/>
        </w:rPr>
        <w:t>We defined a</w:t>
      </w:r>
      <w:r w:rsidR="00653032" w:rsidRPr="00233F15">
        <w:rPr>
          <w:rFonts w:eastAsiaTheme="minorEastAsia"/>
          <w:bCs/>
          <w:iCs/>
          <w:color w:val="000000" w:themeColor="text1"/>
        </w:rPr>
        <w:t xml:space="preserve"> two-gene interaction term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x∆y∆,d</m:t>
            </m:r>
          </m:sub>
        </m:sSub>
      </m:oMath>
      <w:r w:rsidR="00655AA3" w:rsidRPr="00233F15">
        <w:rPr>
          <w:rFonts w:eastAsiaTheme="minorEastAsia"/>
          <w:bCs/>
          <w:iCs/>
          <w:color w:val="000000" w:themeColor="text1"/>
        </w:rPr>
        <w:t xml:space="preserve"> </w:t>
      </w:r>
      <w:r w:rsidR="006C2865">
        <w:rPr>
          <w:rFonts w:eastAsiaTheme="minorEastAsia"/>
          <w:bCs/>
          <w:iCs/>
          <w:color w:val="000000" w:themeColor="text1"/>
        </w:rPr>
        <w:t>as the log-ratio of the observed fitness to</w:t>
      </w:r>
      <w:r w:rsidR="00620672">
        <w:rPr>
          <w:rFonts w:eastAsiaTheme="minorEastAsia"/>
          <w:bCs/>
          <w:iCs/>
          <w:color w:val="000000" w:themeColor="text1"/>
        </w:rPr>
        <w:t xml:space="preserve"> the fitness expected by single-gene effects</w:t>
      </w:r>
      <w:r w:rsidR="006C2865">
        <w:rPr>
          <w:rFonts w:eastAsiaTheme="minorEastAsia"/>
          <w:bCs/>
          <w:iCs/>
          <w:color w:val="000000" w:themeColor="text1"/>
        </w:rPr>
        <w:t xml:space="preserve">, </w:t>
      </w:r>
      <w:r w:rsidR="006C2865" w:rsidRPr="00233F15">
        <w:rPr>
          <w:rFonts w:eastAsiaTheme="minorEastAsia"/>
          <w:bCs/>
          <w:iCs/>
          <w:color w:val="000000" w:themeColor="text1"/>
        </w:rPr>
        <w:t>rather than the traditional linear difference from a multiplicative estimate</w:t>
      </w:r>
      <w:r w:rsidR="00E92C13">
        <w:rPr>
          <w:rFonts w:eastAsiaTheme="minorEastAsia"/>
          <w:bCs/>
          <w:iCs/>
          <w:color w:val="000000" w:themeColor="text1"/>
        </w:rPr>
        <w:t xml:space="preserve"> (a difference-based metric is not readily generalizable to high-order effects)</w:t>
      </w:r>
      <w:r w:rsidR="006C2865" w:rsidRPr="00233F15">
        <w:rPr>
          <w:rFonts w:eastAsiaTheme="minorEastAsia"/>
          <w:bCs/>
          <w:iCs/>
          <w:color w:val="000000" w:themeColor="text1"/>
        </w:rPr>
        <w:t>.</w:t>
      </w:r>
    </w:p>
    <w:p w14:paraId="5972979E" w14:textId="2FE3A5FD" w:rsidR="006C2865" w:rsidRPr="00EB395E" w:rsidRDefault="00C36724" w:rsidP="00EB395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x∆y∆,d</m:t>
            </m:r>
          </m:sub>
        </m:sSub>
      </m:oMath>
      <w:r w:rsidR="006C2865" w:rsidRPr="00EB395E">
        <w:rPr>
          <w:rFonts w:eastAsiaTheme="minorEastAsia"/>
          <w:bCs/>
          <w:iCs/>
          <w:color w:val="000000" w:themeColor="text1"/>
        </w:rPr>
        <w:t xml:space="preserve"> </w:t>
      </w:r>
      <m:oMath>
        <m:r>
          <w:rPr>
            <w:rFonts w:ascii="Cambria Math" w:eastAsiaTheme="minorEastAsia" w:hAnsi="Cambria Math"/>
            <w:color w:val="000000" w:themeColor="text1"/>
          </w:rPr>
          <m:t>≡</m:t>
        </m:r>
      </m:oMath>
      <w:r w:rsidR="006C2865" w:rsidRPr="00EB395E">
        <w:rPr>
          <w:rFonts w:eastAsiaTheme="minorEastAsia"/>
          <w:bCs/>
          <w:iCs/>
          <w:color w:val="000000" w:themeColor="text1"/>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rPr>
            </m:ctrlPr>
          </m:dPr>
          <m:e>
            <m:f>
              <m:fPr>
                <m:ctrlPr>
                  <w:rPr>
                    <w:rFonts w:ascii="Cambria Math" w:eastAsiaTheme="minorEastAsia" w:hAnsi="Cambria Math"/>
                    <w:bCs/>
                    <w:i/>
                    <w:iCs/>
                    <w:color w:val="000000" w:themeColor="text1"/>
                  </w:rPr>
                </m:ctrlPr>
              </m:fPr>
              <m:num>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x∆y∆,d</m:t>
                    </m:r>
                  </m:sub>
                </m:sSub>
              </m:num>
              <m:den>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x∆y∆,d</m:t>
                    </m:r>
                  </m:sub>
                </m:sSub>
              </m:den>
            </m:f>
          </m:e>
        </m:d>
      </m:oMath>
    </w:p>
    <w:p w14:paraId="16EE2635" w14:textId="56E48FC7" w:rsidR="005C3E30" w:rsidRPr="005C3E30" w:rsidRDefault="00EB395E" w:rsidP="005C3E30">
      <w:pPr>
        <w:rPr>
          <w:rFonts w:eastAsiaTheme="minorEastAsia"/>
          <w:bCs/>
          <w:iCs/>
          <w:color w:val="000000" w:themeColor="text1"/>
        </w:rPr>
      </w:pPr>
      <w:r>
        <w:rPr>
          <w:rFonts w:eastAsiaTheme="minorEastAsia"/>
          <w:bCs/>
          <w:iCs/>
          <w:color w:val="000000" w:themeColor="text1"/>
        </w:rPr>
        <w:t xml:space="preserve">This interaction term can be added </w:t>
      </w:r>
      <w:r w:rsidR="005C3E30">
        <w:rPr>
          <w:rFonts w:eastAsiaTheme="minorEastAsia"/>
          <w:bCs/>
          <w:iCs/>
          <w:color w:val="000000" w:themeColor="text1"/>
        </w:rPr>
        <w:t xml:space="preserve">to </w:t>
      </w:r>
      <w:r>
        <w:rPr>
          <w:rFonts w:eastAsiaTheme="minorEastAsia"/>
          <w:bCs/>
          <w:iCs/>
          <w:color w:val="000000" w:themeColor="text1"/>
        </w:rPr>
        <w:t xml:space="preserve">2) to </w:t>
      </w:r>
      <w:r w:rsidR="005C3E30">
        <w:rPr>
          <w:rFonts w:eastAsiaTheme="minorEastAsia"/>
          <w:bCs/>
          <w:iCs/>
          <w:color w:val="000000" w:themeColor="text1"/>
        </w:rPr>
        <w:t xml:space="preserve">express the observed </w:t>
      </w:r>
      <w:r>
        <w:rPr>
          <w:rFonts w:eastAsiaTheme="minorEastAsia"/>
          <w:bCs/>
          <w:iCs/>
          <w:color w:val="000000" w:themeColor="text1"/>
        </w:rPr>
        <w:t xml:space="preserve">rather predicted </w:t>
      </w:r>
      <w:r w:rsidR="005C3E30">
        <w:rPr>
          <w:rFonts w:eastAsiaTheme="minorEastAsia"/>
          <w:bCs/>
          <w:iCs/>
          <w:color w:val="000000" w:themeColor="text1"/>
        </w:rPr>
        <w:t>double mutant fitness:</w:t>
      </w:r>
    </w:p>
    <w:p w14:paraId="600C7903" w14:textId="08AC08D4" w:rsidR="006C2865" w:rsidRPr="00EB395E" w:rsidRDefault="00C36724" w:rsidP="00EB395E">
      <w:pPr>
        <w:pStyle w:val="ListParagraph"/>
        <w:numPr>
          <w:ilvl w:val="0"/>
          <w:numId w:val="2"/>
        </w:numPr>
        <w:jc w:val="center"/>
        <w:rPr>
          <w:rFonts w:eastAsiaTheme="minorEastAsia"/>
          <w:color w:val="000000" w:themeColor="text1"/>
        </w:rPr>
      </w:pP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x∆y∆,d</m:t>
            </m:r>
          </m:sub>
        </m:sSub>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x∆,d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y∆,d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x∆y∆,d</m:t>
                    </m:r>
                  </m:sub>
                </m:sSub>
              </m:e>
            </m:d>
          </m:e>
        </m:func>
      </m:oMath>
    </w:p>
    <w:p w14:paraId="50C9FAF4" w14:textId="77777777" w:rsidR="00EB395E" w:rsidRPr="00EB395E" w:rsidRDefault="00EB395E" w:rsidP="00224FCB">
      <w:pPr>
        <w:jc w:val="both"/>
        <w:rPr>
          <w:rFonts w:eastAsiaTheme="minorEastAsia"/>
          <w:bCs/>
          <w:iCs/>
          <w:color w:val="000000" w:themeColor="text1"/>
        </w:rPr>
      </w:pPr>
    </w:p>
    <w:p w14:paraId="5B7BD9A8" w14:textId="32C6FC09" w:rsidR="00653032" w:rsidRDefault="005C3E30" w:rsidP="00224FCB">
      <w:pPr>
        <w:jc w:val="both"/>
        <w:rPr>
          <w:rFonts w:eastAsiaTheme="minorEastAsia"/>
          <w:bCs/>
          <w:iCs/>
          <w:color w:val="000000" w:themeColor="text1"/>
        </w:rPr>
      </w:pPr>
      <w:r>
        <w:rPr>
          <w:rFonts w:eastAsiaTheme="minorEastAsia"/>
          <w:bCs/>
          <w:iCs/>
          <w:color w:val="000000" w:themeColor="text1"/>
        </w:rPr>
        <w:t xml:space="preserve">When </w:t>
      </w:r>
      <w:r w:rsidR="004922D2">
        <w:rPr>
          <w:rFonts w:eastAsiaTheme="minorEastAsia"/>
          <w:bCs/>
          <w:iCs/>
          <w:color w:val="000000" w:themeColor="text1"/>
        </w:rPr>
        <w:t>model</w:t>
      </w:r>
      <w:r>
        <w:rPr>
          <w:rFonts w:eastAsiaTheme="minorEastAsia"/>
          <w:bCs/>
          <w:iCs/>
          <w:color w:val="000000" w:themeColor="text1"/>
        </w:rPr>
        <w:t>ing the</w:t>
      </w:r>
      <w:r w:rsidR="00C22434" w:rsidRPr="00233F15">
        <w:rPr>
          <w:rFonts w:eastAsiaTheme="minorEastAsia"/>
          <w:bCs/>
          <w:iCs/>
          <w:color w:val="000000" w:themeColor="text1"/>
        </w:rPr>
        <w:t xml:space="preserve"> expected triple </w:t>
      </w:r>
      <w:r>
        <w:rPr>
          <w:rFonts w:eastAsiaTheme="minorEastAsia"/>
          <w:bCs/>
          <w:iCs/>
          <w:color w:val="000000" w:themeColor="text1"/>
        </w:rPr>
        <w:t>mutant</w:t>
      </w:r>
      <w:r w:rsidR="00C22434" w:rsidRPr="00233F15">
        <w:rPr>
          <w:rFonts w:eastAsiaTheme="minorEastAsia"/>
          <w:bCs/>
          <w:iCs/>
          <w:color w:val="000000" w:themeColor="text1"/>
        </w:rPr>
        <w:t xml:space="preserve"> fitness, all relevant </w:t>
      </w:r>
      <w:r w:rsidR="00653032" w:rsidRPr="00233F15">
        <w:rPr>
          <w:rFonts w:eastAsiaTheme="minorEastAsia"/>
          <w:bCs/>
          <w:iCs/>
          <w:color w:val="000000" w:themeColor="text1"/>
        </w:rPr>
        <w:t>two</w:t>
      </w:r>
      <w:r w:rsidR="00C22434" w:rsidRPr="00233F15">
        <w:rPr>
          <w:rFonts w:eastAsiaTheme="minorEastAsia"/>
          <w:bCs/>
          <w:iCs/>
          <w:color w:val="000000" w:themeColor="text1"/>
        </w:rPr>
        <w:t>-gene interaction terms are added</w:t>
      </w:r>
      <w:r>
        <w:rPr>
          <w:rFonts w:eastAsiaTheme="minorEastAsia"/>
          <w:bCs/>
          <w:iCs/>
          <w:color w:val="000000" w:themeColor="text1"/>
        </w:rPr>
        <w:t xml:space="preserve"> as such</w:t>
      </w:r>
      <w:r w:rsidR="00653032" w:rsidRPr="00233F15">
        <w:rPr>
          <w:rFonts w:eastAsiaTheme="minorEastAsia"/>
          <w:bCs/>
          <w:iCs/>
          <w:color w:val="000000" w:themeColor="text1"/>
        </w:rPr>
        <w:t>:</w:t>
      </w:r>
    </w:p>
    <w:p w14:paraId="47CBEDE1" w14:textId="77777777" w:rsidR="005C3E30" w:rsidRDefault="005C3E30" w:rsidP="00224FCB">
      <w:pPr>
        <w:jc w:val="both"/>
        <w:rPr>
          <w:rFonts w:eastAsiaTheme="minorEastAsia"/>
          <w:bCs/>
          <w:iCs/>
          <w:color w:val="000000" w:themeColor="text1"/>
        </w:rPr>
      </w:pPr>
    </w:p>
    <w:p w14:paraId="16D9D41B" w14:textId="28D4FB09" w:rsidR="005C3E30" w:rsidRPr="00916498" w:rsidRDefault="00C36724" w:rsidP="00916498">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x∆y∆z∆,d</m:t>
            </m:r>
          </m:sub>
        </m:sSub>
        <m:r>
          <w:rPr>
            <w:rFonts w:ascii="Cambria Math" w:eastAsiaTheme="minorEastAsia" w:hAnsi="Cambria Math"/>
            <w:color w:val="000000" w:themeColor="text1"/>
          </w:rPr>
          <m:t>=</m:t>
        </m:r>
        <m:func>
          <m:funcPr>
            <m:ctrlPr>
              <w:rPr>
                <w:rFonts w:ascii="Cambria Math" w:eastAsiaTheme="minorEastAsia" w:hAnsi="Cambria Math"/>
                <w:i/>
                <w:color w:val="000000" w:themeColor="text1"/>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x∆,d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y∆,d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z∆,d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x∆z∆,d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y∆z∆,d</m:t>
                </m:r>
              </m:sub>
            </m:sSub>
            <m:r>
              <w:rPr>
                <w:rFonts w:ascii="Cambria Math" w:eastAsiaTheme="minorEastAsia" w:hAnsi="Cambria Math"/>
                <w:color w:val="000000" w:themeColor="text1"/>
              </w:rPr>
              <m:t>)</m:t>
            </m:r>
          </m:e>
        </m:func>
      </m:oMath>
    </w:p>
    <w:p w14:paraId="56A4BBF3" w14:textId="77777777" w:rsidR="005C3E30" w:rsidRPr="00233F15" w:rsidRDefault="005C3E30" w:rsidP="00224FCB">
      <w:pPr>
        <w:jc w:val="both"/>
        <w:rPr>
          <w:rFonts w:eastAsiaTheme="minorEastAsia"/>
          <w:bCs/>
          <w:iCs/>
          <w:color w:val="000000" w:themeColor="text1"/>
        </w:rPr>
      </w:pPr>
    </w:p>
    <w:p w14:paraId="236F6155" w14:textId="5245B7B6" w:rsidR="001679EE" w:rsidRPr="00233F15" w:rsidRDefault="001679EE" w:rsidP="00224FCB">
      <w:pPr>
        <w:jc w:val="both"/>
        <w:rPr>
          <w:rFonts w:eastAsiaTheme="minorEastAsia"/>
          <w:bCs/>
          <w:iCs/>
          <w:color w:val="000000" w:themeColor="text1"/>
        </w:rPr>
      </w:pPr>
      <w:r w:rsidRPr="00233F15">
        <w:rPr>
          <w:rFonts w:eastAsiaTheme="minorEastAsia"/>
          <w:bCs/>
          <w:iCs/>
          <w:color w:val="000000" w:themeColor="text1"/>
        </w:rPr>
        <w:t>Similarly, a three gene interaction</w:t>
      </w:r>
      <w:r w:rsidR="005C3E39">
        <w:rPr>
          <w:rFonts w:eastAsiaTheme="minorEastAsia"/>
          <w:bCs/>
          <w:iCs/>
          <w:color w:val="000000" w:themeColor="text1"/>
        </w:rPr>
        <w:t xml:space="preserve"> term is the deviation from the one- and two- gene</w:t>
      </w:r>
      <w:r w:rsidRPr="00233F15">
        <w:rPr>
          <w:rFonts w:eastAsiaTheme="minorEastAsia"/>
          <w:bCs/>
          <w:iCs/>
          <w:color w:val="000000" w:themeColor="text1"/>
        </w:rPr>
        <w:t xml:space="preserve"> expectation:</w:t>
      </w:r>
    </w:p>
    <w:p w14:paraId="2A95A32A" w14:textId="53EB3325" w:rsidR="00653032" w:rsidRPr="00916498" w:rsidRDefault="00C36724" w:rsidP="00916498">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x∆y∆z∆,d</m:t>
            </m:r>
          </m:sub>
        </m:sSub>
        <m:r>
          <w:rPr>
            <w:rFonts w:ascii="Cambria Math" w:eastAsiaTheme="minorEastAsia" w:hAnsi="Cambria Math"/>
            <w:color w:val="000000" w:themeColor="text1"/>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rPr>
            </m:ctrlPr>
          </m:dPr>
          <m:e>
            <m:f>
              <m:fPr>
                <m:ctrlPr>
                  <w:rPr>
                    <w:rFonts w:ascii="Cambria Math" w:eastAsiaTheme="minorEastAsia" w:hAnsi="Cambria Math"/>
                    <w:bCs/>
                    <w:i/>
                    <w:iCs/>
                    <w:color w:val="000000" w:themeColor="text1"/>
                  </w:rPr>
                </m:ctrlPr>
              </m:fPr>
              <m:num>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x∆y∆z∆,d</m:t>
                    </m:r>
                  </m:sub>
                </m:sSub>
              </m:num>
              <m:den>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x∆y∆z∆,d</m:t>
                    </m:r>
                  </m:sub>
                </m:sSub>
              </m:den>
            </m:f>
          </m:e>
        </m:d>
      </m:oMath>
    </w:p>
    <w:p w14:paraId="54891949" w14:textId="77777777" w:rsidR="005C3E30" w:rsidRPr="005C3E30" w:rsidRDefault="005C3E30" w:rsidP="00224FCB">
      <w:pPr>
        <w:jc w:val="both"/>
        <w:rPr>
          <w:rFonts w:eastAsiaTheme="minorEastAsia"/>
          <w:bCs/>
          <w:iCs/>
          <w:color w:val="000000" w:themeColor="text1"/>
        </w:rPr>
      </w:pPr>
    </w:p>
    <w:p w14:paraId="1389E24E" w14:textId="74DF4175" w:rsidR="009C3623" w:rsidRPr="00C6688C" w:rsidRDefault="001679EE" w:rsidP="00224FCB">
      <w:pPr>
        <w:jc w:val="both"/>
        <w:rPr>
          <w:rFonts w:eastAsiaTheme="minorEastAsia"/>
          <w:bCs/>
          <w:iCs/>
          <w:color w:val="000000" w:themeColor="text1"/>
        </w:rPr>
      </w:pPr>
      <w:r w:rsidRPr="00233F15">
        <w:rPr>
          <w:bCs/>
          <w:iCs/>
          <w:color w:val="000000" w:themeColor="text1"/>
        </w:rPr>
        <w:t xml:space="preserve">This definition can be extended </w:t>
      </w:r>
      <w:r w:rsidR="0089747E">
        <w:rPr>
          <w:bCs/>
          <w:iCs/>
          <w:color w:val="000000" w:themeColor="text1"/>
        </w:rPr>
        <w:t xml:space="preserve">analogously </w:t>
      </w:r>
      <w:r w:rsidRPr="00233F15">
        <w:rPr>
          <w:bCs/>
          <w:iCs/>
          <w:color w:val="000000" w:themeColor="text1"/>
        </w:rPr>
        <w:t>for i</w:t>
      </w:r>
      <w:r w:rsidR="00B21E08" w:rsidRPr="00233F15">
        <w:rPr>
          <w:bCs/>
          <w:iCs/>
          <w:color w:val="000000" w:themeColor="text1"/>
        </w:rPr>
        <w:t>nteractions of arbitrary</w:t>
      </w:r>
      <w:r w:rsidR="008A0E02">
        <w:rPr>
          <w:bCs/>
          <w:iCs/>
          <w:color w:val="000000" w:themeColor="text1"/>
        </w:rPr>
        <w:t xml:space="preserve"> complexity, with</w:t>
      </w:r>
      <w:r w:rsidR="00132870" w:rsidRPr="00233F15">
        <w:rPr>
          <w:bCs/>
          <w:iCs/>
          <w:color w:val="000000" w:themeColor="text1"/>
        </w:rPr>
        <w:t xml:space="preserve"> </w:t>
      </w:r>
      <m:oMath>
        <m:r>
          <w:rPr>
            <w:rFonts w:ascii="Cambria Math" w:eastAsiaTheme="minorEastAsia" w:hAnsi="Cambria Math"/>
            <w:color w:val="000000" w:themeColor="text1"/>
          </w:rPr>
          <m:t>ε</m:t>
        </m:r>
      </m:oMath>
      <w:r w:rsidR="00132870" w:rsidRPr="00233F15">
        <w:rPr>
          <w:rFonts w:eastAsiaTheme="minorEastAsia"/>
          <w:bCs/>
          <w:iCs/>
          <w:color w:val="000000" w:themeColor="text1"/>
        </w:rPr>
        <w:t xml:space="preserve"> terms </w:t>
      </w:r>
      <w:r w:rsidR="008A0E02">
        <w:rPr>
          <w:rFonts w:eastAsiaTheme="minorEastAsia"/>
          <w:bCs/>
          <w:iCs/>
          <w:color w:val="000000" w:themeColor="text1"/>
        </w:rPr>
        <w:t>denoting</w:t>
      </w:r>
      <w:r w:rsidR="00132870" w:rsidRPr="00233F15">
        <w:rPr>
          <w:rFonts w:eastAsiaTheme="minorEastAsia"/>
          <w:bCs/>
          <w:iCs/>
          <w:color w:val="000000" w:themeColor="text1"/>
        </w:rPr>
        <w:t xml:space="preserve"> interactions between the corresponding knockouts.</w:t>
      </w:r>
      <w:r w:rsidR="002B5FE3" w:rsidRPr="00233F15">
        <w:rPr>
          <w:rFonts w:eastAsiaTheme="minorEastAsia"/>
          <w:bCs/>
          <w:iCs/>
          <w:color w:val="000000" w:themeColor="text1"/>
        </w:rPr>
        <w:t xml:space="preserve"> </w:t>
      </w:r>
      <w:r w:rsidR="00C6688C">
        <w:rPr>
          <w:rFonts w:eastAsiaTheme="minorEastAsia"/>
          <w:bCs/>
          <w:iCs/>
          <w:color w:val="000000" w:themeColor="text1"/>
        </w:rPr>
        <w:t xml:space="preserve">  Specifically, i</w:t>
      </w:r>
      <w:r w:rsidR="005C3E39">
        <w:rPr>
          <w:rFonts w:eastAsiaTheme="minorEastAsia"/>
          <w:bCs/>
          <w:iCs/>
          <w:color w:val="000000" w:themeColor="text1"/>
        </w:rPr>
        <w:t>n each drug w</w:t>
      </w:r>
      <w:r w:rsidR="00FC4982">
        <w:rPr>
          <w:rFonts w:eastAsiaTheme="minorEastAsia"/>
          <w:bCs/>
          <w:iCs/>
          <w:color w:val="000000" w:themeColor="text1"/>
        </w:rPr>
        <w:t>e fit a</w:t>
      </w:r>
      <w:r w:rsidR="00916498">
        <w:rPr>
          <w:rFonts w:eastAsiaTheme="minorEastAsia"/>
          <w:bCs/>
          <w:iCs/>
          <w:color w:val="000000" w:themeColor="text1"/>
        </w:rPr>
        <w:t xml:space="preserve"> general</w:t>
      </w:r>
      <w:r w:rsidR="00FC4982">
        <w:rPr>
          <w:rFonts w:eastAsiaTheme="minorEastAsia"/>
          <w:bCs/>
          <w:iCs/>
          <w:color w:val="000000" w:themeColor="text1"/>
        </w:rPr>
        <w:t xml:space="preserve"> linear model which aims to predict the </w:t>
      </w:r>
      <w:r w:rsidR="009C3623">
        <w:rPr>
          <w:rFonts w:eastAsiaTheme="minorEastAsia"/>
          <w:bCs/>
          <w:iCs/>
          <w:color w:val="000000" w:themeColor="text1"/>
        </w:rPr>
        <w:t xml:space="preserve">fitness of each given its </w:t>
      </w:r>
      <w:r w:rsidR="00340923">
        <w:rPr>
          <w:rFonts w:eastAsiaTheme="minorEastAsia"/>
          <w:bCs/>
          <w:iCs/>
          <w:color w:val="000000" w:themeColor="text1"/>
        </w:rPr>
        <w:t xml:space="preserve">knockout </w:t>
      </w:r>
      <w:r w:rsidR="009C3623">
        <w:rPr>
          <w:rFonts w:eastAsiaTheme="minorEastAsia"/>
          <w:bCs/>
          <w:iCs/>
          <w:color w:val="000000" w:themeColor="text1"/>
        </w:rPr>
        <w:t xml:space="preserve">genotype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C36724"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r>
              <w:rPr>
                <w:rFonts w:ascii="Cambria Math" w:eastAsiaTheme="minorEastAsia" w:hAnsi="Cambria Math"/>
                <w:color w:val="000000" w:themeColor="text1"/>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rPr>
          <m:t>=</m:t>
        </m:r>
        <m:func>
          <m:funcPr>
            <m:ctrlPr>
              <w:rPr>
                <w:rFonts w:ascii="Cambria Math" w:eastAsiaTheme="minorEastAsia" w:hAnsi="Cambria Math"/>
                <w:bCs/>
                <w:i/>
                <w:iCs/>
                <w:color w:val="000000" w:themeColor="text1"/>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rPr>
                </m:ctrlPr>
              </m:dPr>
              <m:e>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i∈∆G</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i</m:t>
                        </m:r>
                      </m:sub>
                    </m:sSub>
                  </m:e>
                </m:nary>
                <m:r>
                  <w:rPr>
                    <w:rFonts w:ascii="Cambria Math" w:eastAsiaTheme="minorEastAsia" w:hAnsi="Cambria Math"/>
                    <w:color w:val="000000" w:themeColor="text1"/>
                  </w:rPr>
                  <m:t xml:space="preserve">+ </m:t>
                </m:r>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 xml:space="preserve">j⊆∆G | </m:t>
                    </m:r>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j</m:t>
                        </m:r>
                      </m:e>
                    </m:d>
                    <m:r>
                      <w:rPr>
                        <w:rFonts w:ascii="Cambria Math" w:eastAsiaTheme="minorEastAsia" w:hAnsi="Cambria Math"/>
                        <w:color w:val="000000" w:themeColor="text1"/>
                      </w:rPr>
                      <m:t xml:space="preserve"> ≥2</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j</m:t>
                        </m:r>
                      </m:sub>
                    </m:sSub>
                  </m:e>
                </m:nary>
                <m:r>
                  <w:rPr>
                    <w:rFonts w:ascii="Cambria Math" w:eastAsiaTheme="minorEastAsia" w:hAnsi="Cambria Math"/>
                    <w:color w:val="000000" w:themeColor="text1"/>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A0DC10A" w:rsidR="0065014F" w:rsidRDefault="003A41D4" w:rsidP="00224FCB">
      <w:pPr>
        <w:jc w:val="both"/>
        <w:rPr>
          <w:rFonts w:eastAsiaTheme="minorEastAsia"/>
          <w:bCs/>
          <w:iCs/>
          <w:color w:val="000000" w:themeColor="text1"/>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i</m:t>
            </m:r>
          </m:sub>
        </m:sSub>
      </m:oMath>
      <w:r w:rsidR="00BE09E9">
        <w:rPr>
          <w:rFonts w:eastAsiaTheme="minorEastAsia"/>
          <w:bCs/>
          <w:iCs/>
          <w:color w:val="000000" w:themeColor="text1"/>
        </w:rPr>
        <w:t xml:space="preserve"> coefficients are added only if the corresponding gene </w:t>
      </w:r>
      <m:oMath>
        <m:r>
          <w:rPr>
            <w:rFonts w:ascii="Cambria Math" w:eastAsiaTheme="minorEastAsia" w:hAnsi="Cambria Math"/>
            <w:color w:val="000000" w:themeColor="text1"/>
          </w:rPr>
          <m:t>i</m:t>
        </m:r>
      </m:oMath>
      <w:r w:rsidR="00BE09E9">
        <w:rPr>
          <w:rFonts w:eastAsiaTheme="minorEastAsia"/>
          <w:bCs/>
          <w:iCs/>
          <w:color w:val="000000" w:themeColor="text1"/>
        </w:rPr>
        <w:t xml:space="preserve"> is knocked out, and the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j</m:t>
            </m:r>
          </m:sub>
        </m:sSub>
      </m:oMath>
      <w:r w:rsidR="00BE09E9">
        <w:rPr>
          <w:rFonts w:eastAsiaTheme="minorEastAsia"/>
          <w:bCs/>
          <w:iCs/>
          <w:color w:val="000000" w:themeColor="text1"/>
        </w:rPr>
        <w:t xml:space="preserve"> coefficients are added only if all the genes in subset </w:t>
      </w:r>
      <m:oMath>
        <m:r>
          <w:rPr>
            <w:rFonts w:ascii="Cambria Math" w:eastAsiaTheme="minorEastAsia" w:hAnsi="Cambria Math"/>
            <w:color w:val="000000" w:themeColor="text1"/>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rPr>
          <m:t>ε</m:t>
        </m:r>
      </m:oMath>
      <w:r w:rsidR="004F23D8">
        <w:rPr>
          <w:rFonts w:eastAsiaTheme="minorEastAsia"/>
          <w:bCs/>
          <w:iCs/>
          <w:color w:val="000000" w:themeColor="text1"/>
        </w:rPr>
        <w:t xml:space="preserve"> terms</w:t>
      </w:r>
      <w:r w:rsidR="00AB49CE" w:rsidRPr="00233F15">
        <w:rPr>
          <w:rFonts w:eastAsiaTheme="minorEastAsia"/>
          <w:bCs/>
          <w:iCs/>
          <w:color w:val="000000" w:themeColor="text1"/>
        </w:rPr>
        <w:t xml:space="preserve"> to a chosen </w:t>
      </w:r>
      <w:r w:rsidR="00CA5C6C" w:rsidRPr="00233F15">
        <w:rPr>
          <w:rFonts w:eastAsiaTheme="minorEastAsia"/>
          <w:bCs/>
          <w:iCs/>
          <w:color w:val="000000" w:themeColor="text1"/>
        </w:rPr>
        <w:t xml:space="preserve">level of </w:t>
      </w:r>
      <w:r w:rsidR="00AB49CE" w:rsidRPr="00233F15">
        <w:rPr>
          <w:rFonts w:eastAsiaTheme="minorEastAsia"/>
          <w:bCs/>
          <w:iCs/>
          <w:color w:val="000000" w:themeColor="text1"/>
        </w:rPr>
        <w:t>complexity</w:t>
      </w:r>
      <w:r w:rsidR="001D6027" w:rsidRPr="00233F15">
        <w:rPr>
          <w:rFonts w:eastAsiaTheme="minorEastAsia"/>
          <w:bCs/>
          <w:iCs/>
          <w:color w:val="000000" w:themeColor="text1"/>
        </w:rPr>
        <w:t>.</w:t>
      </w:r>
      <w:r w:rsidR="006C42C2">
        <w:rPr>
          <w:rFonts w:eastAsiaTheme="minorEastAsia"/>
          <w:bCs/>
          <w:iCs/>
          <w:color w:val="000000" w:themeColor="text1"/>
        </w:rPr>
        <w:t xml:space="preserve">  </w:t>
      </w:r>
      <w:r w:rsidR="007E4291">
        <w:rPr>
          <w:rFonts w:eastAsiaTheme="minorEastAsia"/>
          <w:bCs/>
          <w:iCs/>
          <w:color w:val="000000" w:themeColor="text1"/>
        </w:rPr>
        <w:t xml:space="preserve">This model consists of </w:t>
      </w:r>
      <w:r w:rsidR="006C42C2">
        <w:rPr>
          <w:rFonts w:eastAsiaTheme="minorEastAsia"/>
          <w:bCs/>
          <w:iCs/>
          <w:color w:val="000000" w:themeColor="text1"/>
        </w:rPr>
        <w:t>Equation 7)</w:t>
      </w:r>
      <w:r w:rsidR="00337730">
        <w:rPr>
          <w:rFonts w:eastAsiaTheme="minorEastAsia"/>
          <w:bCs/>
          <w:iCs/>
          <w:color w:val="000000" w:themeColor="text1"/>
        </w:rPr>
        <w:t xml:space="preserve"> with an added</w:t>
      </w:r>
      <w:r w:rsidR="006C42C2">
        <w:rPr>
          <w:rFonts w:eastAsiaTheme="minorEastAsia"/>
          <w:bCs/>
          <w:iCs/>
          <w:color w:val="000000" w:themeColor="text1"/>
        </w:rPr>
        <w:t xml:space="preserve">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rPr>
      </w:pPr>
      <w:r w:rsidRPr="00233F15">
        <w:rPr>
          <w:rFonts w:eastAsiaTheme="minorEastAsia"/>
          <w:bCs/>
          <w:iCs/>
          <w:color w:val="000000" w:themeColor="text1"/>
        </w:rPr>
        <w:t xml:space="preserve">To perform </w:t>
      </w:r>
      <w:r w:rsidR="004F5977">
        <w:rPr>
          <w:rFonts w:eastAsiaTheme="minorEastAsia"/>
          <w:bCs/>
          <w:iCs/>
          <w:color w:val="000000" w:themeColor="text1"/>
        </w:rPr>
        <w:t xml:space="preserve">the </w:t>
      </w:r>
      <w:r w:rsidRPr="00233F15">
        <w:rPr>
          <w:rFonts w:eastAsiaTheme="minorEastAsia"/>
          <w:bCs/>
          <w:iCs/>
          <w:color w:val="000000" w:themeColor="text1"/>
        </w:rPr>
        <w:t>marginal association</w:t>
      </w:r>
      <w:r w:rsidR="004F5977">
        <w:rPr>
          <w:rFonts w:eastAsiaTheme="minorEastAsia"/>
          <w:bCs/>
          <w:iCs/>
          <w:color w:val="000000" w:themeColor="text1"/>
        </w:rPr>
        <w:t xml:space="preserve"> in </w:t>
      </w:r>
      <w:r w:rsidR="004452EF">
        <w:rPr>
          <w:rFonts w:eastAsiaTheme="minorEastAsia"/>
          <w:bCs/>
          <w:iCs/>
          <w:color w:val="000000" w:themeColor="text1"/>
        </w:rPr>
        <w:t xml:space="preserve">Figure </w:t>
      </w:r>
      <w:r w:rsidR="004F5977">
        <w:rPr>
          <w:rFonts w:eastAsiaTheme="minorEastAsia"/>
          <w:bCs/>
          <w:iCs/>
          <w:color w:val="000000" w:themeColor="text1"/>
        </w:rPr>
        <w:t>S</w:t>
      </w:r>
      <w:r w:rsidR="005F08B4">
        <w:rPr>
          <w:rFonts w:eastAsiaTheme="minorEastAsia"/>
          <w:bCs/>
          <w:iCs/>
          <w:color w:val="000000" w:themeColor="text1"/>
        </w:rPr>
        <w:t>4</w:t>
      </w:r>
      <w:r w:rsidR="00004CEE" w:rsidRPr="00233F15">
        <w:rPr>
          <w:rFonts w:eastAsiaTheme="minorEastAsia"/>
          <w:bCs/>
          <w:iCs/>
          <w:color w:val="000000" w:themeColor="text1"/>
        </w:rPr>
        <w:t xml:space="preserve">, </w:t>
      </w:r>
      <w:r w:rsidR="00BC40AA">
        <w:rPr>
          <w:rFonts w:eastAsiaTheme="minorEastAsia"/>
          <w:bCs/>
          <w:iCs/>
          <w:color w:val="000000" w:themeColor="text1"/>
        </w:rPr>
        <w:t>we fit</w:t>
      </w:r>
      <w:r w:rsidR="0060078C" w:rsidRPr="00233F15">
        <w:rPr>
          <w:rFonts w:eastAsiaTheme="minorEastAsia"/>
          <w:bCs/>
          <w:iCs/>
          <w:color w:val="000000" w:themeColor="text1"/>
        </w:rPr>
        <w:t xml:space="preserve"> a model with </w:t>
      </w:r>
      <w:r w:rsidR="00DD208E">
        <w:rPr>
          <w:rFonts w:eastAsiaTheme="minorEastAsia"/>
          <w:bCs/>
          <w:iCs/>
          <w:color w:val="000000" w:themeColor="text1"/>
        </w:rPr>
        <w:t xml:space="preserve">only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l</m:t>
            </m:r>
          </m:e>
          <m:sub>
            <m:r>
              <w:rPr>
                <w:rFonts w:ascii="Cambria Math" w:eastAsiaTheme="minorEastAsia" w:hAnsi="Cambria Math"/>
                <w:color w:val="000000" w:themeColor="text1"/>
              </w:rPr>
              <m:t>i</m:t>
            </m:r>
          </m:sub>
        </m:sSub>
      </m:oMath>
      <w:r w:rsidR="00DD208E">
        <w:rPr>
          <w:rFonts w:eastAsiaTheme="minorEastAsia"/>
          <w:bCs/>
          <w:iCs/>
          <w:color w:val="000000" w:themeColor="text1"/>
        </w:rPr>
        <w:t xml:space="preserve"> terms</w:t>
      </w:r>
      <w:r w:rsidR="006C42C2">
        <w:rPr>
          <w:rFonts w:eastAsiaTheme="minorEastAsia"/>
          <w:bCs/>
          <w:iCs/>
          <w:color w:val="000000" w:themeColor="text1"/>
        </w:rPr>
        <w:t xml:space="preserve"> (and plate-of-origin effects)</w:t>
      </w:r>
      <w:r w:rsidR="0060078C" w:rsidRPr="00233F15">
        <w:rPr>
          <w:rFonts w:eastAsiaTheme="minorEastAsia"/>
          <w:bCs/>
          <w:iCs/>
          <w:color w:val="000000" w:themeColor="text1"/>
        </w:rPr>
        <w:t xml:space="preserve">, and performed stepwise feature elimination </w:t>
      </w:r>
      <w:r w:rsidR="00A347E4" w:rsidRPr="00233F15">
        <w:rPr>
          <w:rFonts w:eastAsiaTheme="minorEastAsia"/>
          <w:bCs/>
          <w:iCs/>
          <w:color w:val="000000" w:themeColor="text1"/>
        </w:rPr>
        <w:t xml:space="preserve">(eliminating the gene with the highest </w:t>
      </w:r>
      <w:r w:rsidR="00911095">
        <w:rPr>
          <w:rFonts w:eastAsiaTheme="minorEastAsia"/>
          <w:bCs/>
          <w:iCs/>
          <w:color w:val="000000" w:themeColor="text1"/>
        </w:rPr>
        <w:t>p-</w:t>
      </w:r>
      <w:r w:rsidR="00A347E4" w:rsidRPr="00233F15">
        <w:rPr>
          <w:rFonts w:eastAsiaTheme="minorEastAsia"/>
          <w:bCs/>
          <w:iCs/>
          <w:color w:val="000000" w:themeColor="text1"/>
        </w:rPr>
        <w:t xml:space="preserve">value at each step) </w:t>
      </w:r>
      <w:r w:rsidR="008B6905" w:rsidRPr="00233F15">
        <w:rPr>
          <w:rFonts w:eastAsiaTheme="minorEastAsia"/>
          <w:bCs/>
          <w:iCs/>
          <w:color w:val="000000" w:themeColor="text1"/>
        </w:rPr>
        <w:t xml:space="preserve">until all included terms had a significance level of </w:t>
      </w:r>
      <m:oMath>
        <m:r>
          <w:rPr>
            <w:rFonts w:ascii="Cambria Math" w:eastAsiaTheme="minorEastAsia" w:hAnsi="Cambria Math"/>
            <w:color w:val="000000" w:themeColor="text1"/>
          </w:rPr>
          <m:t>p≤0.05/16</m:t>
        </m:r>
      </m:oMath>
      <w:r w:rsidR="008B6905" w:rsidRPr="00233F15">
        <w:rPr>
          <w:rFonts w:eastAsiaTheme="minorEastAsia"/>
          <w:bCs/>
          <w:iCs/>
          <w:color w:val="000000" w:themeColor="text1"/>
        </w:rPr>
        <w:t>.  Linear model term significance was tested using the Type III Sums of Squares ANOVA implementation given in the car package in R.</w:t>
      </w:r>
      <w:r w:rsidR="005F08B4">
        <w:rPr>
          <w:rFonts w:eastAsiaTheme="minorEastAsia"/>
          <w:bCs/>
          <w:iCs/>
          <w:color w:val="000000" w:themeColor="text1"/>
        </w:rPr>
        <w:t xml:space="preserve">  The same method was used to perform the marginal association in </w:t>
      </w:r>
      <w:r w:rsidR="004452EF">
        <w:rPr>
          <w:rFonts w:eastAsiaTheme="minorEastAsia"/>
          <w:bCs/>
          <w:iCs/>
          <w:color w:val="000000" w:themeColor="text1"/>
        </w:rPr>
        <w:t xml:space="preserve">Figure </w:t>
      </w:r>
      <w:r w:rsidR="005F08B4">
        <w:rPr>
          <w:rFonts w:eastAsiaTheme="minorEastAsia"/>
          <w:bCs/>
          <w:iCs/>
          <w:color w:val="000000" w:themeColor="text1"/>
        </w:rPr>
        <w:t xml:space="preserve">S3, substituting </w:t>
      </w:r>
      <m:oMath>
        <m:r>
          <w:rPr>
            <w:rFonts w:ascii="Cambria Math" w:hAnsi="Cambria Math"/>
            <w:color w:val="000000" w:themeColor="text1"/>
          </w:rPr>
          <m:t>g</m:t>
        </m:r>
      </m:oMath>
      <w:r w:rsidR="005F08B4">
        <w:rPr>
          <w:rFonts w:eastAsiaTheme="minorEastAsia"/>
          <w:bCs/>
          <w:iCs/>
          <w:color w:val="000000" w:themeColor="text1"/>
        </w:rPr>
        <w:t xml:space="preserve"> for </w:t>
      </w:r>
      <m:oMath>
        <m:r>
          <w:rPr>
            <w:rFonts w:ascii="Cambria Math" w:eastAsiaTheme="minorEastAsia" w:hAnsi="Cambria Math"/>
            <w:color w:val="000000" w:themeColor="text1"/>
          </w:rPr>
          <m:t>r</m:t>
        </m:r>
      </m:oMath>
      <w:r w:rsidR="005F08B4">
        <w:rPr>
          <w:rFonts w:eastAsiaTheme="minorEastAsia"/>
          <w:bCs/>
          <w:iCs/>
          <w:color w:val="000000" w:themeColor="text1"/>
        </w:rPr>
        <w:t>.</w:t>
      </w:r>
    </w:p>
    <w:p w14:paraId="086F30F5" w14:textId="77777777" w:rsidR="00DC430B" w:rsidRDefault="00DC430B" w:rsidP="00224FCB">
      <w:pPr>
        <w:jc w:val="both"/>
        <w:rPr>
          <w:b/>
          <w:bCs/>
          <w:iCs/>
          <w:color w:val="000000" w:themeColor="text1"/>
        </w:rPr>
      </w:pPr>
    </w:p>
    <w:p w14:paraId="75746AA4" w14:textId="1FF831BB" w:rsidR="00E9263C" w:rsidRPr="00A446DF" w:rsidRDefault="00EB36BD" w:rsidP="00224FCB">
      <w:pPr>
        <w:jc w:val="both"/>
        <w:rPr>
          <w:rFonts w:eastAsiaTheme="minorEastAsia"/>
          <w:bCs/>
          <w:iCs/>
          <w:color w:val="000000" w:themeColor="text1"/>
        </w:rPr>
      </w:pPr>
      <w:r>
        <w:rPr>
          <w:bCs/>
          <w:iCs/>
          <w:color w:val="000000" w:themeColor="text1"/>
        </w:rPr>
        <w:t>We expand</w:t>
      </w:r>
      <w:r w:rsidR="00C6688C">
        <w:rPr>
          <w:bCs/>
          <w:iCs/>
          <w:color w:val="000000" w:themeColor="text1"/>
        </w:rPr>
        <w:t>ed</w:t>
      </w:r>
      <w:r>
        <w:rPr>
          <w:bCs/>
          <w:iCs/>
          <w:color w:val="000000" w:themeColor="text1"/>
        </w:rPr>
        <w:t xml:space="preserve"> this approach to </w:t>
      </w:r>
      <w:r w:rsidR="0065014F" w:rsidRPr="00233F15">
        <w:rPr>
          <w:bCs/>
          <w:iCs/>
          <w:color w:val="000000" w:themeColor="text1"/>
        </w:rPr>
        <w:t xml:space="preserve">train </w:t>
      </w:r>
      <w:r w:rsidR="00701EFF" w:rsidRPr="00233F15">
        <w:rPr>
          <w:bCs/>
          <w:iCs/>
          <w:color w:val="000000" w:themeColor="text1"/>
        </w:rPr>
        <w:t xml:space="preserve">models </w:t>
      </w:r>
      <w:r w:rsidR="00A347E4" w:rsidRPr="00233F15">
        <w:rPr>
          <w:bCs/>
          <w:iCs/>
          <w:color w:val="000000" w:themeColor="text1"/>
        </w:rPr>
        <w:t xml:space="preserve">containing </w:t>
      </w:r>
      <m:oMath>
        <m:r>
          <w:rPr>
            <w:rFonts w:ascii="Cambria Math" w:eastAsiaTheme="minorEastAsia" w:hAnsi="Cambria Math"/>
            <w:color w:val="000000" w:themeColor="text1"/>
          </w:rPr>
          <m:t>ε</m:t>
        </m:r>
      </m:oMath>
      <w:r w:rsidR="00A347E4" w:rsidRPr="00233F15">
        <w:rPr>
          <w:rFonts w:eastAsiaTheme="minorEastAsia"/>
          <w:bCs/>
          <w:iCs/>
          <w:color w:val="000000" w:themeColor="text1"/>
        </w:rPr>
        <w:t xml:space="preserve"> terms of up to </w:t>
      </w:r>
      <m:oMath>
        <m:r>
          <w:rPr>
            <w:rFonts w:ascii="Cambria Math" w:eastAsiaTheme="minorEastAsia" w:hAnsi="Cambria Math"/>
            <w:color w:val="000000" w:themeColor="text1"/>
          </w:rPr>
          <m:t>n</m:t>
        </m:r>
      </m:oMath>
      <w:r w:rsidR="00A347E4" w:rsidRPr="00233F15">
        <w:rPr>
          <w:rFonts w:eastAsiaTheme="minorEastAsia"/>
          <w:bCs/>
          <w:iCs/>
          <w:color w:val="000000" w:themeColor="text1"/>
        </w:rPr>
        <w:t>-way complexity</w:t>
      </w:r>
      <w:r w:rsidR="008640C9">
        <w:rPr>
          <w:rFonts w:eastAsiaTheme="minorEastAsia"/>
          <w:bCs/>
          <w:iCs/>
          <w:color w:val="000000" w:themeColor="text1"/>
        </w:rPr>
        <w:t xml:space="preserve"> using a “</w:t>
      </w:r>
      <w:r w:rsidR="002D4054">
        <w:rPr>
          <w:rFonts w:eastAsiaTheme="minorEastAsia"/>
          <w:bCs/>
          <w:iCs/>
          <w:color w:val="000000" w:themeColor="text1"/>
        </w:rPr>
        <w:t xml:space="preserve">stepwise </w:t>
      </w:r>
      <w:r w:rsidR="00331D38">
        <w:rPr>
          <w:rFonts w:eastAsiaTheme="minorEastAsia"/>
          <w:bCs/>
          <w:iCs/>
          <w:color w:val="000000" w:themeColor="text1"/>
        </w:rPr>
        <w:t>expansion</w:t>
      </w:r>
      <w:r w:rsidR="008640C9">
        <w:rPr>
          <w:rFonts w:eastAsiaTheme="minorEastAsia"/>
          <w:bCs/>
          <w:iCs/>
          <w:color w:val="000000" w:themeColor="text1"/>
        </w:rPr>
        <w:t>”</w:t>
      </w:r>
      <w:r w:rsidR="000B7BE0">
        <w:rPr>
          <w:rFonts w:eastAsiaTheme="minorEastAsia"/>
          <w:bCs/>
          <w:iCs/>
          <w:color w:val="000000" w:themeColor="text1"/>
        </w:rPr>
        <w:t xml:space="preserve"> method</w:t>
      </w:r>
      <w:r w:rsidR="00A347E4" w:rsidRPr="00233F15">
        <w:rPr>
          <w:rFonts w:eastAsiaTheme="minorEastAsia"/>
          <w:bCs/>
          <w:iCs/>
          <w:color w:val="000000" w:themeColor="text1"/>
        </w:rPr>
        <w:t xml:space="preserve">.  </w:t>
      </w:r>
      <w:r w:rsidR="00737BC3">
        <w:rPr>
          <w:rFonts w:eastAsiaTheme="minorEastAsia"/>
          <w:bCs/>
          <w:iCs/>
          <w:color w:val="000000" w:themeColor="text1"/>
        </w:rPr>
        <w:t xml:space="preserve">First, </w:t>
      </w:r>
      <w:r w:rsidR="00490CC8">
        <w:rPr>
          <w:rFonts w:eastAsiaTheme="minorEastAsia"/>
          <w:bCs/>
          <w:iCs/>
          <w:color w:val="000000" w:themeColor="text1"/>
        </w:rPr>
        <w:t>we use the marginal</w:t>
      </w:r>
      <w:r w:rsidR="0064516C">
        <w:rPr>
          <w:rFonts w:eastAsiaTheme="minorEastAsia"/>
          <w:bCs/>
          <w:iCs/>
          <w:color w:val="000000" w:themeColor="text1"/>
        </w:rPr>
        <w:t xml:space="preserve"> association procedure</w:t>
      </w:r>
      <w:r w:rsidR="004E1C74">
        <w:rPr>
          <w:rFonts w:eastAsiaTheme="minorEastAsia"/>
          <w:bCs/>
          <w:iCs/>
          <w:color w:val="000000" w:themeColor="text1"/>
        </w:rPr>
        <w:t xml:space="preserve"> above</w:t>
      </w:r>
      <w:r w:rsidR="00E65D0E">
        <w:rPr>
          <w:rFonts w:eastAsiaTheme="minorEastAsia"/>
          <w:bCs/>
          <w:iCs/>
          <w:color w:val="000000" w:themeColor="text1"/>
        </w:rPr>
        <w:t xml:space="preserve"> to initialize</w:t>
      </w:r>
      <w:r w:rsidR="00DC52AB">
        <w:rPr>
          <w:rFonts w:eastAsiaTheme="minorEastAsia"/>
          <w:bCs/>
          <w:iCs/>
          <w:color w:val="000000" w:themeColor="text1"/>
        </w:rPr>
        <w:t xml:space="preserve"> the model</w:t>
      </w:r>
      <w:r w:rsidR="00E9263C">
        <w:rPr>
          <w:rFonts w:eastAsiaTheme="minorEastAsia"/>
          <w:bCs/>
          <w:iCs/>
          <w:color w:val="000000" w:themeColor="text1"/>
        </w:rPr>
        <w:t xml:space="preserve"> at </w:t>
      </w:r>
      <m:oMath>
        <m:r>
          <w:rPr>
            <w:rFonts w:ascii="Cambria Math" w:eastAsiaTheme="minorEastAsia" w:hAnsi="Cambria Math"/>
            <w:color w:val="000000" w:themeColor="text1"/>
          </w:rPr>
          <m:t>n=1</m:t>
        </m:r>
      </m:oMath>
      <w:r w:rsidR="00737BC3">
        <w:rPr>
          <w:rFonts w:eastAsiaTheme="minorEastAsia"/>
          <w:bCs/>
          <w:iCs/>
          <w:color w:val="000000" w:themeColor="text1"/>
        </w:rPr>
        <w:t xml:space="preserve">. </w:t>
      </w:r>
      <w:r w:rsidR="00A446DF">
        <w:rPr>
          <w:rFonts w:eastAsiaTheme="minorEastAsia"/>
          <w:bCs/>
          <w:iCs/>
          <w:color w:val="000000" w:themeColor="text1"/>
        </w:rPr>
        <w:t xml:space="preserve">Then, </w:t>
      </w:r>
      <w:r w:rsidR="00E76127">
        <w:rPr>
          <w:rFonts w:eastAsiaTheme="minorEastAsia"/>
          <w:bCs/>
          <w:i/>
          <w:iCs/>
          <w:color w:val="000000" w:themeColor="text1"/>
        </w:rPr>
        <w:t xml:space="preserve">n </w:t>
      </w:r>
      <w:r w:rsidR="00E76127">
        <w:rPr>
          <w:rFonts w:eastAsiaTheme="minorEastAsia"/>
          <w:bCs/>
          <w:iCs/>
          <w:color w:val="000000" w:themeColor="text1"/>
        </w:rPr>
        <w:t xml:space="preserve">is incremented by 1, </w:t>
      </w:r>
      <w:r w:rsidR="00B240E6">
        <w:rPr>
          <w:rFonts w:eastAsiaTheme="minorEastAsia"/>
          <w:bCs/>
          <w:iCs/>
          <w:color w:val="000000" w:themeColor="text1"/>
        </w:rPr>
        <w:t xml:space="preserve">and </w:t>
      </w:r>
      <w:r w:rsidR="00B240E6">
        <w:rPr>
          <w:rFonts w:eastAsiaTheme="minorEastAsia"/>
          <w:color w:val="000000" w:themeColor="text1"/>
        </w:rPr>
        <w:t xml:space="preserve">all possible </w:t>
      </w:r>
      <m:oMath>
        <m:r>
          <w:rPr>
            <w:rFonts w:ascii="Cambria Math" w:eastAsiaTheme="minorEastAsia" w:hAnsi="Cambria Math"/>
            <w:color w:val="000000" w:themeColor="text1"/>
          </w:rPr>
          <m:t>n</m:t>
        </m:r>
      </m:oMath>
      <w:r w:rsidR="00B240E6">
        <w:rPr>
          <w:rFonts w:eastAsiaTheme="minorEastAsia"/>
          <w:color w:val="000000" w:themeColor="text1"/>
        </w:rPr>
        <w:t>-way interactions between the genes contained in the</w:t>
      </w:r>
      <w:r w:rsidR="00E67AF8">
        <w:rPr>
          <w:rFonts w:eastAsiaTheme="minorEastAsia"/>
          <w:color w:val="000000" w:themeColor="text1"/>
        </w:rPr>
        <w:t xml:space="preserve"> existing (i.e.</w:t>
      </w:r>
      <w:r w:rsidR="00B240E6">
        <w:rPr>
          <w:rFonts w:eastAsiaTheme="minorEastAsia"/>
          <w:color w:val="000000" w:themeColor="text1"/>
        </w:rPr>
        <w:t xml:space="preserve"> </w:t>
      </w:r>
      <m:oMath>
        <m:r>
          <w:rPr>
            <w:rFonts w:ascii="Cambria Math" w:eastAsiaTheme="minorEastAsia" w:hAnsi="Cambria Math"/>
            <w:color w:val="000000" w:themeColor="text1"/>
          </w:rPr>
          <m:t>n-1</m:t>
        </m:r>
      </m:oMath>
      <w:r w:rsidR="00E67AF8">
        <w:rPr>
          <w:rFonts w:eastAsiaTheme="minorEastAsia"/>
          <w:color w:val="000000" w:themeColor="text1"/>
        </w:rPr>
        <w:t>)</w:t>
      </w:r>
      <w:r w:rsidR="00B240E6">
        <w:rPr>
          <w:rFonts w:eastAsiaTheme="minorEastAsia"/>
          <w:color w:val="000000" w:themeColor="text1"/>
        </w:rPr>
        <w:t xml:space="preserve"> model are added as additional</w:t>
      </w:r>
      <w:r w:rsidR="00BC40AA">
        <w:rPr>
          <w:rFonts w:eastAsiaTheme="minorEastAsia"/>
          <w:color w:val="000000" w:themeColor="text1"/>
        </w:rPr>
        <w:t xml:space="preserv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rPr>
              <m:t>j</m:t>
            </m:r>
          </m:sub>
        </m:sSub>
      </m:oMath>
      <w:r w:rsidR="00B240E6">
        <w:rPr>
          <w:rFonts w:eastAsiaTheme="minorEastAsia"/>
          <w:color w:val="000000" w:themeColor="text1"/>
        </w:rPr>
        <w:t xml:space="preserve"> features</w:t>
      </w:r>
      <w:r w:rsidR="006F6E2A">
        <w:rPr>
          <w:rFonts w:eastAsiaTheme="minorEastAsia"/>
          <w:color w:val="000000" w:themeColor="text1"/>
        </w:rPr>
        <w:t xml:space="preserve"> (</w:t>
      </w:r>
      <w:r w:rsidR="00E92C13">
        <w:rPr>
          <w:rFonts w:eastAsiaTheme="minorEastAsia"/>
          <w:color w:val="000000" w:themeColor="text1"/>
        </w:rPr>
        <w:t xml:space="preserve">all </w:t>
      </w:r>
      <w:r w:rsidR="006F6E2A">
        <w:rPr>
          <w:rFonts w:eastAsiaTheme="minorEastAsia"/>
          <w:color w:val="000000" w:themeColor="text1"/>
        </w:rPr>
        <w:t>plate-of-origin effects</w:t>
      </w:r>
      <w:r w:rsidR="00E92C13">
        <w:rPr>
          <w:rFonts w:eastAsiaTheme="minorEastAsia"/>
          <w:color w:val="000000" w:themeColor="text1"/>
        </w:rPr>
        <w:t xml:space="preserve"> are re-added at each step</w:t>
      </w:r>
      <w:r w:rsidR="006F6E2A">
        <w:rPr>
          <w:rFonts w:eastAsiaTheme="minorEastAsia"/>
          <w:color w:val="000000" w:themeColor="text1"/>
        </w:rPr>
        <w:t>)</w:t>
      </w:r>
      <w:r w:rsidR="006C565B">
        <w:rPr>
          <w:rFonts w:eastAsiaTheme="minorEastAsia"/>
          <w:color w:val="000000" w:themeColor="text1"/>
        </w:rPr>
        <w:t>.</w:t>
      </w:r>
      <w:r w:rsidR="00B240E6">
        <w:rPr>
          <w:rFonts w:eastAsiaTheme="minorEastAsia"/>
          <w:color w:val="000000" w:themeColor="text1"/>
        </w:rPr>
        <w:t xml:space="preserve">  Each term in this</w:t>
      </w:r>
      <w:r w:rsidR="00D545DE">
        <w:rPr>
          <w:rFonts w:eastAsiaTheme="minorEastAsia"/>
          <w:color w:val="000000" w:themeColor="text1"/>
        </w:rPr>
        <w:t xml:space="preserve"> proposed</w:t>
      </w:r>
      <w:r w:rsidR="00B240E6">
        <w:rPr>
          <w:rFonts w:eastAsiaTheme="minorEastAsia"/>
          <w:color w:val="000000" w:themeColor="text1"/>
        </w:rPr>
        <w:t xml:space="preserve"> “</w:t>
      </w:r>
      <m:oMath>
        <m:r>
          <w:rPr>
            <w:rFonts w:ascii="Cambria Math" w:eastAsiaTheme="minorEastAsia" w:hAnsi="Cambria Math"/>
            <w:color w:val="000000" w:themeColor="text1"/>
          </w:rPr>
          <m:t>n</m:t>
        </m:r>
      </m:oMath>
      <w:r w:rsidR="00B240E6">
        <w:rPr>
          <w:rFonts w:eastAsiaTheme="minorEastAsia"/>
          <w:color w:val="000000" w:themeColor="text1"/>
        </w:rPr>
        <w:t>-way” model is</w:t>
      </w:r>
      <w:r w:rsidR="000B2871">
        <w:rPr>
          <w:rFonts w:eastAsiaTheme="minorEastAsia"/>
          <w:color w:val="000000" w:themeColor="text1"/>
        </w:rPr>
        <w:t xml:space="preserve"> </w:t>
      </w:r>
      <w:r w:rsidR="00B240E6">
        <w:rPr>
          <w:rFonts w:eastAsiaTheme="minorEastAsia"/>
          <w:color w:val="000000" w:themeColor="text1"/>
        </w:rPr>
        <w:t>tested for significance</w:t>
      </w:r>
      <w:r w:rsidR="00B240E6" w:rsidRPr="00C26B76">
        <w:rPr>
          <w:rFonts w:eastAsiaTheme="minorEastAsia"/>
          <w:bCs/>
          <w:iCs/>
          <w:color w:val="000000" w:themeColor="text1"/>
        </w:rPr>
        <w:t xml:space="preserve"> </w:t>
      </w:r>
      <w:r w:rsidR="00B240E6" w:rsidRPr="00233F15">
        <w:rPr>
          <w:rFonts w:eastAsiaTheme="minorEastAsia"/>
          <w:bCs/>
          <w:iCs/>
          <w:color w:val="000000" w:themeColor="text1"/>
        </w:rPr>
        <w:t>using Type III Sums of Squares ANOVA</w:t>
      </w:r>
      <w:r w:rsidR="00C6688C">
        <w:rPr>
          <w:rFonts w:eastAsiaTheme="minorEastAsia"/>
          <w:bCs/>
          <w:iCs/>
          <w:color w:val="000000" w:themeColor="text1"/>
        </w:rPr>
        <w:t xml:space="preserve">, </w:t>
      </w:r>
      <w:r w:rsidR="00B240E6">
        <w:rPr>
          <w:rFonts w:eastAsiaTheme="minorEastAsia"/>
          <w:bCs/>
          <w:iCs/>
          <w:color w:val="000000" w:themeColor="text1"/>
        </w:rPr>
        <w:t>those</w:t>
      </w:r>
      <w:r w:rsidR="002F57DA">
        <w:rPr>
          <w:rFonts w:eastAsiaTheme="minorEastAsia"/>
          <w:bCs/>
          <w:iCs/>
          <w:color w:val="000000" w:themeColor="text1"/>
        </w:rPr>
        <w:t xml:space="preserve"> with</w:t>
      </w:r>
      <w:r w:rsidR="00B240E6">
        <w:rPr>
          <w:rFonts w:eastAsiaTheme="minorEastAsia"/>
          <w:bCs/>
          <w:iCs/>
          <w:color w:val="000000" w:themeColor="text1"/>
        </w:rPr>
        <w:t xml:space="preserve"> </w:t>
      </w:r>
      <w:r w:rsidR="00B240E6" w:rsidRPr="006C565B">
        <w:rPr>
          <w:rFonts w:eastAsiaTheme="minorEastAsia"/>
          <w:bCs/>
          <w:i/>
          <w:iCs/>
          <w:color w:val="000000" w:themeColor="text1"/>
        </w:rPr>
        <w:t>p</w:t>
      </w:r>
      <w:r w:rsidR="00B240E6">
        <w:rPr>
          <w:rFonts w:eastAsiaTheme="minorEastAsia"/>
          <w:bCs/>
          <w:iCs/>
          <w:color w:val="000000" w:themeColor="text1"/>
        </w:rPr>
        <w:t xml:space="preserve"> </w:t>
      </w:r>
      <w:r w:rsidR="00B240E6" w:rsidRPr="00193E8A">
        <w:rPr>
          <w:rFonts w:eastAsiaTheme="minorEastAsia"/>
          <w:bCs/>
          <w:iCs/>
          <w:color w:val="000000" w:themeColor="text1"/>
          <w:u w:val="single"/>
        </w:rPr>
        <w:t>&gt;</w:t>
      </w:r>
      <w:r w:rsidR="00B240E6">
        <w:rPr>
          <w:rFonts w:eastAsiaTheme="minorEastAsia"/>
          <w:bCs/>
          <w:iCs/>
          <w:color w:val="000000" w:themeColor="text1"/>
        </w:rPr>
        <w:t xml:space="preserve"> 0.05 are discarded</w:t>
      </w:r>
      <w:r w:rsidR="00C6688C">
        <w:rPr>
          <w:rFonts w:eastAsiaTheme="minorEastAsia"/>
          <w:bCs/>
          <w:iCs/>
          <w:color w:val="000000" w:themeColor="text1"/>
        </w:rPr>
        <w:t>, and the model is updated</w:t>
      </w:r>
      <w:r w:rsidR="00B240E6">
        <w:rPr>
          <w:rFonts w:eastAsiaTheme="minorEastAsia"/>
          <w:bCs/>
          <w:iCs/>
          <w:color w:val="000000" w:themeColor="text1"/>
        </w:rPr>
        <w:t>.</w:t>
      </w:r>
      <w:r w:rsidR="00A446DF">
        <w:rPr>
          <w:rFonts w:eastAsiaTheme="minorEastAsia"/>
          <w:bCs/>
          <w:iCs/>
          <w:color w:val="000000" w:themeColor="text1"/>
        </w:rPr>
        <w:t xml:space="preserve"> </w:t>
      </w:r>
      <w:r w:rsidR="00C26B76">
        <w:rPr>
          <w:rFonts w:eastAsiaTheme="minorEastAsia"/>
          <w:bCs/>
          <w:iCs/>
          <w:color w:val="000000" w:themeColor="text1"/>
        </w:rPr>
        <w:t>This</w:t>
      </w:r>
      <w:r w:rsidR="00E731CD">
        <w:rPr>
          <w:rFonts w:eastAsiaTheme="minorEastAsia"/>
          <w:bCs/>
          <w:iCs/>
          <w:color w:val="000000" w:themeColor="text1"/>
        </w:rPr>
        <w:t xml:space="preserve"> stepwise </w:t>
      </w:r>
      <w:r w:rsidR="00331D38">
        <w:rPr>
          <w:rFonts w:eastAsiaTheme="minorEastAsia"/>
          <w:bCs/>
          <w:iCs/>
          <w:color w:val="000000" w:themeColor="text1"/>
        </w:rPr>
        <w:t>expansion</w:t>
      </w:r>
      <w:r w:rsidR="003F00CD">
        <w:rPr>
          <w:rFonts w:eastAsiaTheme="minorEastAsia"/>
          <w:bCs/>
          <w:iCs/>
          <w:color w:val="000000" w:themeColor="text1"/>
        </w:rPr>
        <w:t xml:space="preserve"> procedure</w:t>
      </w:r>
      <w:r w:rsidR="00C26B76">
        <w:rPr>
          <w:rFonts w:eastAsiaTheme="minorEastAsia"/>
          <w:bCs/>
          <w:iCs/>
          <w:color w:val="000000" w:themeColor="text1"/>
        </w:rPr>
        <w:t xml:space="preserve"> </w:t>
      </w:r>
      <w:r w:rsidR="00B240E6">
        <w:rPr>
          <w:rFonts w:eastAsiaTheme="minorEastAsia"/>
          <w:bCs/>
          <w:iCs/>
          <w:color w:val="000000" w:themeColor="text1"/>
        </w:rPr>
        <w:t>is repeated</w:t>
      </w:r>
      <w:r w:rsidR="00C26B76">
        <w:rPr>
          <w:rFonts w:eastAsiaTheme="minorEastAsia"/>
          <w:bCs/>
          <w:iCs/>
          <w:color w:val="000000" w:themeColor="text1"/>
        </w:rPr>
        <w:t xml:space="preserve"> until</w:t>
      </w:r>
      <w:r w:rsidR="00943D67">
        <w:rPr>
          <w:rFonts w:eastAsiaTheme="minorEastAsia"/>
          <w:bCs/>
          <w:iCs/>
          <w:color w:val="000000" w:themeColor="text1"/>
        </w:rPr>
        <w:t xml:space="preserve"> either</w:t>
      </w:r>
      <w:r w:rsidR="00C26B76">
        <w:rPr>
          <w:rFonts w:eastAsiaTheme="minorEastAsia"/>
          <w:bCs/>
          <w:iCs/>
          <w:color w:val="000000" w:themeColor="text1"/>
        </w:rPr>
        <w:t xml:space="preserve"> </w:t>
      </w:r>
      <m:oMath>
        <m:r>
          <w:rPr>
            <w:rFonts w:ascii="Cambria Math" w:eastAsiaTheme="minorEastAsia" w:hAnsi="Cambria Math"/>
            <w:color w:val="000000" w:themeColor="text1"/>
          </w:rPr>
          <m:t>n</m:t>
        </m:r>
      </m:oMath>
      <w:r w:rsidR="00C26B76">
        <w:rPr>
          <w:rFonts w:eastAsiaTheme="minorEastAsia"/>
          <w:color w:val="000000" w:themeColor="text1"/>
        </w:rPr>
        <w:t xml:space="preserve"> reaches 5, or the number of </w:t>
      </w:r>
      <w:r w:rsidR="00EE2F08">
        <w:rPr>
          <w:rFonts w:eastAsiaTheme="minorEastAsia"/>
          <w:color w:val="000000" w:themeColor="text1"/>
        </w:rPr>
        <w:t xml:space="preserve">unique </w:t>
      </w:r>
      <w:r w:rsidR="00C26B76">
        <w:rPr>
          <w:rFonts w:eastAsiaTheme="minorEastAsia"/>
          <w:color w:val="000000" w:themeColor="text1"/>
        </w:rPr>
        <w:t xml:space="preserve">genes in the </w:t>
      </w:r>
      <m:oMath>
        <m:r>
          <w:rPr>
            <w:rFonts w:ascii="Cambria Math" w:eastAsiaTheme="minorEastAsia" w:hAnsi="Cambria Math"/>
            <w:color w:val="000000" w:themeColor="text1"/>
          </w:rPr>
          <m:t>n-1</m:t>
        </m:r>
      </m:oMath>
      <w:r w:rsidR="00C26B76">
        <w:rPr>
          <w:rFonts w:eastAsiaTheme="minorEastAsia"/>
          <w:color w:val="000000" w:themeColor="text1"/>
        </w:rPr>
        <w:t xml:space="preserve"> model is less than </w:t>
      </w:r>
      <m:oMath>
        <m:r>
          <w:rPr>
            <w:rFonts w:ascii="Cambria Math" w:eastAsiaTheme="minorEastAsia" w:hAnsi="Cambria Math"/>
            <w:color w:val="000000" w:themeColor="text1"/>
          </w:rPr>
          <m:t>n</m:t>
        </m:r>
      </m:oMath>
      <w:r w:rsidR="000B2871">
        <w:rPr>
          <w:rFonts w:eastAsiaTheme="minorEastAsia"/>
          <w:color w:val="000000" w:themeColor="text1"/>
        </w:rPr>
        <w:t xml:space="preserve"> (i.e. there are no </w:t>
      </w:r>
      <w:r w:rsidR="00C6688C">
        <w:rPr>
          <w:rFonts w:eastAsiaTheme="minorEastAsia"/>
          <w:color w:val="000000" w:themeColor="text1"/>
        </w:rPr>
        <w:t xml:space="preserve">more possible </w:t>
      </w:r>
      <w:r w:rsidR="00A510CA">
        <w:rPr>
          <w:rFonts w:eastAsiaTheme="minorEastAsia"/>
          <w:color w:val="000000" w:themeColor="text1"/>
        </w:rPr>
        <w:t>interaction terms</w:t>
      </w:r>
      <w:r w:rsidR="00EE2F08">
        <w:rPr>
          <w:rFonts w:eastAsiaTheme="minorEastAsia"/>
          <w:color w:val="000000" w:themeColor="text1"/>
        </w:rPr>
        <w:t xml:space="preserve"> to search</w:t>
      </w:r>
      <w:r w:rsidR="000B7BE0">
        <w:rPr>
          <w:rFonts w:eastAsiaTheme="minorEastAsia"/>
          <w:color w:val="000000" w:themeColor="text1"/>
        </w:rPr>
        <w:t xml:space="preserve"> for</w:t>
      </w:r>
      <w:r w:rsidR="000B2871">
        <w:rPr>
          <w:rFonts w:eastAsiaTheme="minorEastAsia"/>
          <w:color w:val="000000" w:themeColor="text1"/>
        </w:rPr>
        <w:t>)</w:t>
      </w:r>
      <w:r w:rsidR="00C26B76">
        <w:rPr>
          <w:rFonts w:eastAsiaTheme="minorEastAsia"/>
          <w:color w:val="000000" w:themeColor="text1"/>
        </w:rPr>
        <w:t>.</w:t>
      </w:r>
      <w:r w:rsidR="005B38BF">
        <w:rPr>
          <w:rFonts w:eastAsiaTheme="minorEastAsia"/>
          <w:color w:val="000000" w:themeColor="text1"/>
        </w:rPr>
        <w:t xml:space="preserve">  After the</w:t>
      </w:r>
      <w:r w:rsidR="00193E8A">
        <w:rPr>
          <w:rFonts w:eastAsiaTheme="minorEastAsia"/>
          <w:color w:val="000000" w:themeColor="text1"/>
        </w:rPr>
        <w:t xml:space="preserve"> </w:t>
      </w:r>
      <w:r w:rsidR="005B38BF">
        <w:rPr>
          <w:rFonts w:eastAsiaTheme="minorEastAsia"/>
          <w:color w:val="000000" w:themeColor="text1"/>
        </w:rPr>
        <w:t xml:space="preserve">stepwise </w:t>
      </w:r>
      <w:r w:rsidR="00331D38">
        <w:rPr>
          <w:rFonts w:eastAsiaTheme="minorEastAsia"/>
          <w:color w:val="000000" w:themeColor="text1"/>
        </w:rPr>
        <w:t>expansion</w:t>
      </w:r>
      <w:r w:rsidR="005B38BF">
        <w:rPr>
          <w:rFonts w:eastAsiaTheme="minorEastAsia"/>
          <w:color w:val="000000" w:themeColor="text1"/>
        </w:rPr>
        <w:t xml:space="preserve"> </w:t>
      </w:r>
      <w:r w:rsidR="00193E8A">
        <w:rPr>
          <w:rFonts w:eastAsiaTheme="minorEastAsia"/>
          <w:color w:val="000000" w:themeColor="text1"/>
        </w:rPr>
        <w:t xml:space="preserve">procedure is finished, the remaining terms are more rigorously tested for </w:t>
      </w:r>
      <w:r w:rsidR="00A510CA">
        <w:rPr>
          <w:rFonts w:eastAsiaTheme="minorEastAsia"/>
          <w:color w:val="000000" w:themeColor="text1"/>
        </w:rPr>
        <w:t xml:space="preserve">statistical </w:t>
      </w:r>
      <w:r w:rsidR="00193E8A">
        <w:rPr>
          <w:rFonts w:eastAsiaTheme="minorEastAsia"/>
          <w:color w:val="000000" w:themeColor="text1"/>
        </w:rPr>
        <w:t>significance by performing stepwise feature elimination (as in the marginal association</w:t>
      </w:r>
      <w:r w:rsidR="00A510CA">
        <w:rPr>
          <w:rFonts w:eastAsiaTheme="minorEastAsia"/>
          <w:color w:val="000000" w:themeColor="text1"/>
        </w:rPr>
        <w:t xml:space="preserve"> procedure</w:t>
      </w:r>
      <w:r w:rsidR="00193E8A">
        <w:rPr>
          <w:rFonts w:eastAsiaTheme="minorEastAsia"/>
          <w:color w:val="000000" w:themeColor="text1"/>
        </w:rPr>
        <w:t xml:space="preserve">) until all included terms </w:t>
      </w:r>
      <w:r w:rsidR="006842BD">
        <w:rPr>
          <w:rFonts w:eastAsiaTheme="minorEastAsia"/>
          <w:color w:val="000000" w:themeColor="text1"/>
        </w:rPr>
        <w:t>have a significance level</w:t>
      </w:r>
      <w:r w:rsidR="00A510CA">
        <w:rPr>
          <w:rFonts w:eastAsiaTheme="minorEastAsia"/>
          <w:color w:val="000000" w:themeColor="text1"/>
        </w:rPr>
        <w:t xml:space="preserve"> of</w:t>
      </w:r>
      <w:r w:rsidR="006842BD">
        <w:rPr>
          <w:rFonts w:eastAsiaTheme="minorEastAsia"/>
          <w:color w:val="000000" w:themeColor="text1"/>
        </w:rPr>
        <w:t xml:space="preserve"> </w:t>
      </w:r>
      <m:oMath>
        <m:r>
          <w:rPr>
            <w:rFonts w:ascii="Cambria Math" w:eastAsiaTheme="minorEastAsia" w:hAnsi="Cambria Math"/>
            <w:color w:val="000000" w:themeColor="text1"/>
          </w:rPr>
          <m:t>p≤0.05/k</m:t>
        </m:r>
      </m:oMath>
      <w:r w:rsidR="006842BD">
        <w:rPr>
          <w:rFonts w:eastAsiaTheme="minorEastAsia"/>
          <w:color w:val="000000" w:themeColor="text1"/>
        </w:rPr>
        <w:t>, where</w:t>
      </w:r>
      <w:r w:rsidR="00E731CD">
        <w:rPr>
          <w:rFonts w:eastAsiaTheme="minorEastAsia"/>
          <w:color w:val="000000" w:themeColor="text1"/>
        </w:rPr>
        <w:t xml:space="preserve"> </w:t>
      </w:r>
      <w:r w:rsidR="00F44756">
        <w:rPr>
          <w:rFonts w:eastAsiaTheme="minorEastAsia"/>
          <w:i/>
          <w:color w:val="000000" w:themeColor="text1"/>
        </w:rPr>
        <w:t xml:space="preserve">k </w:t>
      </w:r>
      <w:r w:rsidR="00F44756">
        <w:rPr>
          <w:rFonts w:eastAsiaTheme="minorEastAsia"/>
          <w:color w:val="000000" w:themeColor="text1"/>
        </w:rPr>
        <w:t xml:space="preserve">is the number of all possible 1-5 gene combinations </w:t>
      </w:r>
      <w:r w:rsidR="007356C1">
        <w:rPr>
          <w:rFonts w:eastAsiaTheme="minorEastAsia"/>
          <w:color w:val="000000" w:themeColor="text1"/>
        </w:rPr>
        <w:t>amongst</w:t>
      </w:r>
      <w:r w:rsidR="00F44756">
        <w:rPr>
          <w:rFonts w:eastAsiaTheme="minorEastAsia"/>
          <w:color w:val="000000" w:themeColor="text1"/>
        </w:rPr>
        <w:t xml:space="preserve"> the marginally associated genes.</w:t>
      </w:r>
      <w:r w:rsidR="006F6E2A">
        <w:rPr>
          <w:rFonts w:eastAsiaTheme="minorEastAsia"/>
          <w:color w:val="000000" w:themeColor="text1"/>
        </w:rPr>
        <w:t xml:space="preserve">  Plate-of-origin effects are</w:t>
      </w:r>
      <w:r w:rsidR="00E92C13">
        <w:rPr>
          <w:rFonts w:eastAsiaTheme="minorEastAsia"/>
          <w:color w:val="000000" w:themeColor="text1"/>
        </w:rPr>
        <w:t xml:space="preserve"> re-added to the model before stepwise elimination, and are</w:t>
      </w:r>
      <w:r w:rsidR="006F6E2A">
        <w:rPr>
          <w:rFonts w:eastAsiaTheme="minorEastAsia"/>
          <w:color w:val="000000" w:themeColor="text1"/>
        </w:rPr>
        <w:t xml:space="preserve"> subject to the same </w:t>
      </w:r>
      <w:r w:rsidR="00E92C13">
        <w:rPr>
          <w:rFonts w:eastAsiaTheme="minorEastAsia"/>
          <w:color w:val="000000" w:themeColor="text1"/>
        </w:rPr>
        <w:t>significance criteria</w:t>
      </w:r>
      <w:r w:rsidR="006F6E2A">
        <w:rPr>
          <w:rFonts w:eastAsiaTheme="minorEastAsia"/>
          <w:color w:val="000000" w:themeColor="text1"/>
        </w:rPr>
        <w:t>.</w:t>
      </w:r>
    </w:p>
    <w:p w14:paraId="5453861B" w14:textId="77777777" w:rsidR="001B1B1F" w:rsidRDefault="001B1B1F" w:rsidP="00224FCB">
      <w:pPr>
        <w:rPr>
          <w:b/>
          <w:bCs/>
          <w:iCs/>
          <w:color w:val="000000" w:themeColor="text1"/>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C36724" w:rsidP="00345169">
      <w:pPr>
        <w:jc w:val="center"/>
        <w:rPr>
          <w:bCs/>
          <w:iCs/>
          <w:color w:val="000000" w:themeColor="text1"/>
        </w:rPr>
      </w:pPr>
      <m:oMathPara>
        <m:oMath>
          <m:sSub>
            <m:sSubPr>
              <m:ctrlPr>
                <w:rPr>
                  <w:rFonts w:ascii="Cambria Math" w:eastAsiaTheme="minorEastAsia" w:hAnsi="Cambria Math"/>
                  <w:bCs/>
                  <w:i/>
                  <w:iCs/>
                  <w:color w:val="000000" w:themeColor="text1"/>
                </w:rPr>
              </m:ctrlPr>
            </m:sSub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norm</m:t>
                  </m:r>
                </m:sub>
              </m:sSub>
            </m:e>
            <m:sub>
              <m:r>
                <w:rPr>
                  <w:rFonts w:ascii="Cambria Math" w:eastAsiaTheme="minorEastAsia" w:hAnsi="Cambria Math"/>
                  <w:color w:val="000000" w:themeColor="text1"/>
                </w:rPr>
                <m:t>d</m:t>
              </m:r>
            </m:sub>
          </m:sSub>
          <m:r>
            <w:rPr>
              <w:rFonts w:ascii="Cambria Math" w:eastAsiaTheme="minorEastAsia" w:hAnsi="Cambria Math"/>
              <w:color w:val="000000" w:themeColor="text1"/>
            </w:rPr>
            <m:t>≡</m:t>
          </m:r>
          <m:f>
            <m:fPr>
              <m:ctrlPr>
                <w:rPr>
                  <w:rFonts w:ascii="Cambria Math" w:eastAsiaTheme="minorEastAsia" w:hAnsi="Cambria Math"/>
                  <w:bCs/>
                  <w:i/>
                  <w:iCs/>
                  <w:color w:val="000000" w:themeColor="text1"/>
                </w:rPr>
              </m:ctrlPr>
            </m:fPr>
            <m:num>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d</m:t>
                  </m:r>
                </m:sub>
              </m:sSub>
            </m:num>
            <m:den>
              <m:r>
                <m:rPr>
                  <m:sty m:val="p"/>
                </m:rPr>
                <w:rPr>
                  <w:rFonts w:ascii="Cambria Math" w:eastAsiaTheme="minorEastAsia" w:hAnsi="Cambria Math"/>
                  <w:color w:val="000000" w:themeColor="text1"/>
                </w:rPr>
                <m:t>max⁡</m:t>
              </m:r>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d</m:t>
                  </m:r>
                </m:sub>
              </m:sSub>
              <m:r>
                <w:rPr>
                  <w:rFonts w:ascii="Cambria Math" w:eastAsiaTheme="minorEastAsia" w:hAnsi="Cambria Math"/>
                  <w:color w:val="000000" w:themeColor="text1"/>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C36724" w:rsidP="008F1FA5">
      <w:pPr>
        <w:jc w:val="both"/>
        <w:rPr>
          <w:bCs/>
          <w:iCs/>
          <w:color w:val="000000" w:themeColor="text1"/>
        </w:rPr>
      </w:pPr>
      <m:oMathPara>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w:rPr>
                      <w:rFonts w:ascii="Cambria Math" w:eastAsiaTheme="minorEastAsia" w:hAnsi="Cambria Math"/>
                      <w:color w:val="000000" w:themeColor="text1"/>
                    </w:rPr>
                    <m:t>d</m:t>
                  </m:r>
                </m:sub>
              </m:sSub>
            </m:sub>
          </m:sSub>
          <m:r>
            <w:rPr>
              <w:rFonts w:ascii="Cambria Math" w:eastAsiaTheme="minorEastAsia" w:hAnsi="Cambria Math"/>
              <w:color w:val="000000" w:themeColor="text1"/>
            </w:rPr>
            <m:t xml:space="preserve">= </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1+</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k</m:t>
                  </m:r>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d</m:t>
                      </m:r>
                    </m:e>
                  </m:d>
                  <m:r>
                    <w:rPr>
                      <w:rFonts w:ascii="Cambria Math" w:eastAsiaTheme="minorEastAsia" w:hAnsi="Cambria Math"/>
                      <w:color w:val="000000" w:themeColor="text1"/>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rPr>
          <m:t>[d]</m:t>
        </m:r>
      </m:oMath>
      <w:r w:rsidR="00073541">
        <w:rPr>
          <w:rFonts w:eastAsiaTheme="minorEastAsia"/>
          <w:bCs/>
          <w:iCs/>
          <w:color w:val="000000" w:themeColor="text1"/>
        </w:rPr>
        <w:t xml:space="preserve"> is the conc</w:t>
      </w:r>
      <w:r w:rsidR="00EC7561">
        <w:rPr>
          <w:rFonts w:eastAsiaTheme="minorEastAsia"/>
          <w:bCs/>
          <w:iCs/>
          <w:color w:val="000000" w:themeColor="text1"/>
        </w:rPr>
        <w:t>entration of the given drug,</w:t>
      </w:r>
      <w:r w:rsidR="00073541">
        <w:rPr>
          <w:rFonts w:eastAsiaTheme="minorEastAsia"/>
          <w:bCs/>
          <w:iCs/>
          <w:color w:val="000000" w:themeColor="text1"/>
        </w:rPr>
        <w:t xml:space="preserve"> </w:t>
      </w:r>
      <w:r w:rsidR="00EC7561">
        <w:rPr>
          <w:rFonts w:eastAsiaTheme="minorEastAsia"/>
          <w:bCs/>
          <w:iCs/>
          <w:color w:val="000000" w:themeColor="text1"/>
        </w:rPr>
        <w:t xml:space="preserve">and </w:t>
      </w:r>
      <m:oMath>
        <m:r>
          <w:rPr>
            <w:rFonts w:ascii="Cambria Math" w:eastAsiaTheme="minorEastAsia" w:hAnsi="Cambria Math"/>
            <w:color w:val="000000" w:themeColor="text1"/>
          </w:rPr>
          <m:t>k</m:t>
        </m:r>
      </m:oMath>
      <w:r w:rsidR="00770E22">
        <w:rPr>
          <w:rFonts w:eastAsiaTheme="minorEastAsia"/>
          <w:bCs/>
          <w:iCs/>
          <w:color w:val="000000" w:themeColor="text1"/>
        </w:rPr>
        <w:t>,</w:t>
      </w:r>
      <m:oMath>
        <m:r>
          <w:rPr>
            <w:rFonts w:ascii="Cambria Math" w:eastAsiaTheme="minorEastAsia" w:hAnsi="Cambria Math"/>
            <w:color w:val="000000" w:themeColor="text1"/>
          </w:rPr>
          <m:t>a</m:t>
        </m:r>
      </m:oMath>
      <w:r w:rsidR="00EC7561">
        <w:rPr>
          <w:rFonts w:eastAsiaTheme="minorEastAsia"/>
          <w:bCs/>
          <w:iCs/>
          <w:color w:val="000000" w:themeColor="text1"/>
        </w:rPr>
        <w:t xml:space="preserve"> are</w:t>
      </w:r>
      <w:r w:rsidR="00073541">
        <w:rPr>
          <w:rFonts w:eastAsiaTheme="minorEastAsia"/>
          <w:bCs/>
          <w:iCs/>
          <w:color w:val="000000" w:themeColor="text1"/>
        </w:rPr>
        <w:t xml:space="preserve"> an unknown constant</w:t>
      </w:r>
      <w:r w:rsidR="00EC7561">
        <w:rPr>
          <w:rFonts w:eastAsiaTheme="minorEastAsia"/>
          <w:bCs/>
          <w:iCs/>
          <w:color w:val="000000" w:themeColor="text1"/>
        </w:rPr>
        <w:t xml:space="preserve">s which define the </w:t>
      </w:r>
      <w:r w:rsidR="004B1335">
        <w:rPr>
          <w:rFonts w:eastAsiaTheme="minorEastAsia"/>
          <w:bCs/>
          <w:iCs/>
          <w:color w:val="000000" w:themeColor="text1"/>
        </w:rPr>
        <w:t>dose-</w:t>
      </w:r>
      <w:r w:rsidR="00EC7561">
        <w:rPr>
          <w:rFonts w:eastAsiaTheme="minorEastAsia"/>
          <w:bCs/>
          <w:iCs/>
          <w:color w:val="000000" w:themeColor="text1"/>
        </w:rPr>
        <w:t xml:space="preserve">response curve (such that </w:t>
      </w:r>
      <m:oMath>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a</m:t>
            </m:r>
          </m:num>
          <m:den>
            <m:r>
              <w:rPr>
                <w:rFonts w:ascii="Cambria Math" w:eastAsiaTheme="minorEastAsia" w:hAnsi="Cambria Math"/>
                <w:color w:val="000000" w:themeColor="text1"/>
              </w:rPr>
              <m:t>k</m:t>
            </m:r>
          </m:den>
        </m:f>
      </m:oMath>
      <w:r w:rsidR="001A197E">
        <w:rPr>
          <w:rFonts w:eastAsiaTheme="minorEastAsia"/>
          <w:bCs/>
          <w:iCs/>
          <w:color w:val="000000" w:themeColor="text1"/>
        </w:rPr>
        <w:t xml:space="preserve"> yields the expected IC50).  In addition, we model each transporter </w:t>
      </w:r>
      <w:r w:rsidR="00EF1063">
        <w:rPr>
          <w:rFonts w:eastAsiaTheme="minorEastAsia"/>
          <w:bCs/>
          <w:iCs/>
          <w:color w:val="000000" w:themeColor="text1"/>
        </w:rPr>
        <w:t>as encoding</w:t>
      </w:r>
      <w:r w:rsidR="001A197E">
        <w:rPr>
          <w:rFonts w:eastAsiaTheme="minorEastAsia"/>
          <w:bCs/>
          <w:iCs/>
          <w:color w:val="000000" w:themeColor="text1"/>
        </w:rPr>
        <w:t xml:space="preserve"> a resis</w:t>
      </w:r>
      <w:r w:rsidR="00EF1063">
        <w:rPr>
          <w:rFonts w:eastAsiaTheme="minorEastAsia"/>
          <w:bCs/>
          <w:iCs/>
          <w:color w:val="000000" w:themeColor="text1"/>
        </w:rPr>
        <w:t>tance factor</w:t>
      </w:r>
      <w:r w:rsidR="005C1CCE">
        <w:rPr>
          <w:rFonts w:eastAsiaTheme="minorEastAsia"/>
          <w:bCs/>
          <w:iCs/>
          <w:color w:val="000000" w:themeColor="text1"/>
        </w:rPr>
        <w:t xml:space="preserve"> </w:t>
      </w:r>
      <w:r w:rsidR="00890FD4">
        <w:rPr>
          <w:rFonts w:eastAsiaTheme="minorEastAsia"/>
          <w:bCs/>
          <w:iCs/>
          <w:color w:val="000000" w:themeColor="text1"/>
        </w:rPr>
        <w:t>which act</w:t>
      </w:r>
      <w:r w:rsidR="00154597">
        <w:rPr>
          <w:rFonts w:eastAsiaTheme="minorEastAsia"/>
          <w:bCs/>
          <w:iCs/>
          <w:color w:val="000000" w:themeColor="text1"/>
        </w:rPr>
        <w:t>s</w:t>
      </w:r>
      <w:r w:rsidR="005C1CCE">
        <w:rPr>
          <w:rFonts w:eastAsiaTheme="minorEastAsia"/>
          <w:bCs/>
          <w:iCs/>
          <w:color w:val="000000" w:themeColor="text1"/>
        </w:rPr>
        <w:t xml:space="preserve"> to </w:t>
      </w:r>
      <w:r w:rsidR="00890FD4">
        <w:rPr>
          <w:rFonts w:eastAsiaTheme="minorEastAsia"/>
          <w:bCs/>
          <w:iCs/>
          <w:color w:val="000000" w:themeColor="text1"/>
        </w:rPr>
        <w:t xml:space="preserve">additively </w:t>
      </w:r>
      <w:r w:rsidR="005C1CCE">
        <w:rPr>
          <w:rFonts w:eastAsiaTheme="minorEastAsia"/>
          <w:bCs/>
          <w:iCs/>
          <w:color w:val="000000" w:themeColor="text1"/>
        </w:rPr>
        <w:t>lower the effective concentration of a drug</w:t>
      </w:r>
      <w:r w:rsidR="00F9420E">
        <w:rPr>
          <w:rFonts w:eastAsiaTheme="minorEastAsia"/>
          <w:bCs/>
          <w:iCs/>
          <w:color w:val="000000" w:themeColor="text1"/>
        </w:rPr>
        <w:t xml:space="preserve"> (fo</w:t>
      </w:r>
      <w:r w:rsidR="00D63C69">
        <w:rPr>
          <w:rFonts w:eastAsiaTheme="minorEastAsia"/>
          <w:bCs/>
          <w:iCs/>
          <w:color w:val="000000" w:themeColor="text1"/>
        </w:rPr>
        <w:t xml:space="preserve">r example, by efflux </w:t>
      </w:r>
      <w:r w:rsidR="00F9420E">
        <w:rPr>
          <w:rFonts w:eastAsiaTheme="minorEastAsia"/>
          <w:bCs/>
          <w:iCs/>
          <w:color w:val="000000" w:themeColor="text1"/>
        </w:rPr>
        <w:t>out of the cell)</w:t>
      </w:r>
      <w:r w:rsidR="005C1CCE">
        <w:rPr>
          <w:rFonts w:eastAsiaTheme="minorEastAsia"/>
          <w:bCs/>
          <w:iCs/>
          <w:color w:val="000000" w:themeColor="text1"/>
        </w:rPr>
        <w:t>:</w:t>
      </w:r>
    </w:p>
    <w:p w14:paraId="1E3E4065" w14:textId="77777777" w:rsidR="00ED3296" w:rsidRDefault="00ED3296" w:rsidP="00ED3296">
      <w:pPr>
        <w:jc w:val="both"/>
        <w:rPr>
          <w:bCs/>
          <w:iCs/>
          <w:color w:val="000000" w:themeColor="text1"/>
        </w:rPr>
      </w:pPr>
    </w:p>
    <w:p w14:paraId="05D4257B" w14:textId="704ECE22" w:rsidR="005C1CCE" w:rsidRDefault="00C36724" w:rsidP="00ED3296">
      <w:pPr>
        <w:rPr>
          <w:rFonts w:eastAsiaTheme="minorEastAsia"/>
          <w:bCs/>
          <w:iCs/>
          <w:color w:val="000000" w:themeColor="text1"/>
        </w:rPr>
      </w:pPr>
      <m:oMathPara>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w:rPr>
                      <w:rFonts w:ascii="Cambria Math" w:eastAsiaTheme="minorEastAsia" w:hAnsi="Cambria Math"/>
                      <w:color w:val="000000" w:themeColor="text1"/>
                    </w:rPr>
                    <m:t>G,d</m:t>
                  </m:r>
                </m:sub>
              </m:sSub>
            </m:sub>
          </m:sSub>
          <m:r>
            <w:rPr>
              <w:rFonts w:ascii="Cambria Math" w:eastAsiaTheme="minorEastAsia" w:hAnsi="Cambria Math"/>
              <w:color w:val="000000" w:themeColor="text1"/>
            </w:rPr>
            <m:t xml:space="preserve">= </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1+</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k</m:t>
                  </m:r>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d</m:t>
                      </m:r>
                    </m:e>
                  </m:d>
                  <m:r>
                    <w:rPr>
                      <w:rFonts w:ascii="Cambria Math" w:eastAsiaTheme="minorEastAsia" w:hAnsi="Cambria Math"/>
                      <w:color w:val="000000" w:themeColor="text1"/>
                    </w:rPr>
                    <m:t>-a-</m:t>
                  </m:r>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i∈G</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e>
                  </m:nary>
                </m:sup>
              </m:sSup>
            </m:den>
          </m:f>
        </m:oMath>
      </m:oMathPara>
    </w:p>
    <w:p w14:paraId="5C515019" w14:textId="77777777" w:rsidR="001A197E" w:rsidRDefault="001A197E" w:rsidP="00224FCB">
      <w:pPr>
        <w:rPr>
          <w:rFonts w:eastAsiaTheme="minorEastAsia"/>
          <w:bCs/>
          <w:iCs/>
          <w:color w:val="000000" w:themeColor="text1"/>
        </w:rPr>
      </w:pPr>
    </w:p>
    <w:p w14:paraId="7BB07943" w14:textId="16BFA8B5" w:rsidR="008F1B3F" w:rsidRDefault="00A440B5" w:rsidP="00EF1063">
      <w:pPr>
        <w:jc w:val="both"/>
        <w:rPr>
          <w:rFonts w:eastAsiaTheme="minorEastAsia"/>
          <w:bCs/>
          <w:iCs/>
          <w:color w:val="000000" w:themeColor="text1"/>
        </w:rPr>
      </w:pPr>
      <w:r>
        <w:rPr>
          <w:rFonts w:eastAsiaTheme="minorEastAsia"/>
          <w:bCs/>
          <w:iCs/>
          <w:color w:val="000000" w:themeColor="text1"/>
        </w:rPr>
        <w:lastRenderedPageBreak/>
        <w:t xml:space="preserve">Here, </w:t>
      </w:r>
      <m:oMath>
        <m:r>
          <w:rPr>
            <w:rFonts w:ascii="Cambria Math" w:eastAsiaTheme="minorEastAsia" w:hAnsi="Cambria Math"/>
            <w:color w:val="000000" w:themeColor="text1"/>
          </w:rPr>
          <m:t>G</m:t>
        </m:r>
      </m:oMath>
      <w:r>
        <w:rPr>
          <w:rFonts w:eastAsiaTheme="minorEastAsia"/>
          <w:color w:val="000000" w:themeColor="text1"/>
        </w:rPr>
        <w:t xml:space="preserve"> </w:t>
      </w:r>
      <w:r w:rsidR="007F3AF7">
        <w:rPr>
          <w:rFonts w:eastAsiaTheme="minorEastAsia"/>
          <w:color w:val="000000" w:themeColor="text1"/>
        </w:rPr>
        <w:t>is</w:t>
      </w:r>
      <w:r>
        <w:rPr>
          <w:rFonts w:eastAsiaTheme="minorEastAsia"/>
          <w:color w:val="000000" w:themeColor="text1"/>
        </w:rPr>
        <w:t xml:space="preserve"> the set of ABC transporters present in a genotype</w:t>
      </w:r>
      <w:r w:rsidR="00000768">
        <w:rPr>
          <w:rFonts w:eastAsiaTheme="minorEastAsia"/>
          <w:color w:val="000000" w:themeColor="text1"/>
        </w:rPr>
        <w:t>:</w:t>
      </w:r>
      <w:r>
        <w:rPr>
          <w:rFonts w:eastAsiaTheme="minorEastAsia"/>
          <w:bCs/>
          <w:iCs/>
          <w:color w:val="000000" w:themeColor="text1"/>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r>
          <w:rPr>
            <w:rFonts w:ascii="Cambria Math" w:eastAsiaTheme="minorEastAsia" w:hAnsi="Cambria Math"/>
            <w:color w:val="000000" w:themeColor="text1"/>
          </w:rPr>
          <m:t xml:space="preserve"> </m:t>
        </m:r>
      </m:oMath>
      <w:r w:rsidR="007F3AF7">
        <w:rPr>
          <w:rFonts w:eastAsiaTheme="minorEastAsia"/>
          <w:bCs/>
          <w:iCs/>
          <w:color w:val="000000" w:themeColor="text1"/>
        </w:rPr>
        <w:t>i</w:t>
      </w:r>
      <w:r w:rsidR="008B4289">
        <w:rPr>
          <w:rFonts w:eastAsiaTheme="minorEastAsia"/>
          <w:bCs/>
          <w:iCs/>
          <w:color w:val="000000" w:themeColor="text1"/>
        </w:rPr>
        <w:t>s the clearance coefficient of a given ABC transporter for a given drug</w:t>
      </w:r>
      <w:r w:rsidR="00C63774">
        <w:rPr>
          <w:rFonts w:eastAsiaTheme="minorEastAsia"/>
          <w:bCs/>
          <w:iCs/>
          <w:color w:val="000000" w:themeColor="text1"/>
        </w:rPr>
        <w:t xml:space="preserve"> (i.e.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r>
          <w:rPr>
            <w:rFonts w:ascii="Cambria Math" w:eastAsiaTheme="minorEastAsia" w:hAnsi="Cambria Math"/>
            <w:color w:val="000000" w:themeColor="text1"/>
          </w:rPr>
          <m:t>=k[∆</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d</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m:t>
        </m:r>
      </m:oMath>
      <w:r w:rsidR="00C63774">
        <w:rPr>
          <w:rFonts w:eastAsiaTheme="minorEastAsia"/>
          <w:bCs/>
          <w:iCs/>
          <w:color w:val="000000" w:themeColor="text1"/>
        </w:rPr>
        <w:t>)</w:t>
      </w:r>
      <w:r w:rsidR="008B4289">
        <w:rPr>
          <w:rFonts w:eastAsiaTheme="minorEastAsia"/>
          <w:bCs/>
          <w:iCs/>
          <w:color w:val="000000" w:themeColor="text1"/>
        </w:rPr>
        <w:t xml:space="preserve">.  </w:t>
      </w:r>
      <w:r w:rsidR="00B2123C">
        <w:rPr>
          <w:rFonts w:eastAsiaTheme="minorEastAsia"/>
          <w:bCs/>
          <w:iCs/>
          <w:color w:val="000000" w:themeColor="text1"/>
        </w:rPr>
        <w:t>Importantly, a</w:t>
      </w:r>
      <w:r w:rsidR="008F1B3F">
        <w:rPr>
          <w:rFonts w:eastAsiaTheme="minorEastAsia"/>
          <w:bCs/>
          <w:iCs/>
          <w:color w:val="000000" w:themeColor="text1"/>
        </w:rPr>
        <w:t xml:space="preserve"> dose response </w:t>
      </w:r>
      <w:r w:rsidR="00EF1063">
        <w:rPr>
          <w:rFonts w:eastAsiaTheme="minorEastAsia"/>
          <w:bCs/>
          <w:iCs/>
          <w:color w:val="000000" w:themeColor="text1"/>
        </w:rPr>
        <w:t xml:space="preserve">curve </w:t>
      </w:r>
      <w:r w:rsidR="007F3AF7">
        <w:rPr>
          <w:rFonts w:eastAsiaTheme="minorEastAsia"/>
          <w:bCs/>
          <w:iCs/>
          <w:color w:val="000000" w:themeColor="text1"/>
        </w:rPr>
        <w:t xml:space="preserve">in this form </w:t>
      </w:r>
      <w:r w:rsidR="008F1B3F">
        <w:rPr>
          <w:rFonts w:eastAsiaTheme="minorEastAsia"/>
          <w:bCs/>
          <w:iCs/>
          <w:color w:val="000000" w:themeColor="text1"/>
        </w:rPr>
        <w:t xml:space="preserve">can be expressed as the activation of a sigmoid neuron, where </w:t>
      </w:r>
      <m:oMath>
        <m:r>
          <w:rPr>
            <w:rFonts w:ascii="Cambria Math" w:eastAsiaTheme="minorEastAsia" w:hAnsi="Cambria Math"/>
            <w:color w:val="000000" w:themeColor="text1"/>
          </w:rPr>
          <m:t>k</m:t>
        </m:r>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d</m:t>
            </m:r>
          </m:e>
        </m:d>
        <m:r>
          <w:rPr>
            <w:rFonts w:ascii="Cambria Math" w:eastAsiaTheme="minorEastAsia" w:hAnsi="Cambria Math"/>
            <w:color w:val="000000" w:themeColor="text1"/>
          </w:rPr>
          <m:t>-a</m:t>
        </m:r>
      </m:oMath>
      <w:r w:rsidR="00C01F86">
        <w:rPr>
          <w:rFonts w:eastAsiaTheme="minorEastAsia"/>
          <w:bCs/>
          <w:iCs/>
          <w:color w:val="000000" w:themeColor="text1"/>
        </w:rPr>
        <w:t xml:space="preserve"> is collapsed into</w:t>
      </w:r>
      <w:r w:rsidR="008F1B3F">
        <w:rPr>
          <w:rFonts w:eastAsiaTheme="minorEastAsia"/>
          <w:bCs/>
          <w:iCs/>
          <w:color w:val="000000" w:themeColor="text1"/>
        </w:rPr>
        <w:t xml:space="preserve"> a </w:t>
      </w:r>
      <w:r w:rsidR="0002737F">
        <w:rPr>
          <w:rFonts w:eastAsiaTheme="minorEastAsia"/>
          <w:bCs/>
          <w:iCs/>
          <w:color w:val="000000" w:themeColor="text1"/>
        </w:rPr>
        <w:t xml:space="preserve">single </w:t>
      </w:r>
      <w:r w:rsidR="008F1B3F">
        <w:rPr>
          <w:rFonts w:eastAsiaTheme="minorEastAsia"/>
          <w:bCs/>
          <w:iCs/>
          <w:color w:val="000000" w:themeColor="text1"/>
        </w:rPr>
        <w:t xml:space="preserve">bias term </w:t>
      </w:r>
      <m:oMath>
        <m:r>
          <w:rPr>
            <w:rFonts w:ascii="Cambria Math" w:eastAsiaTheme="minorEastAsia" w:hAnsi="Cambria Math"/>
            <w:color w:val="000000" w:themeColor="text1"/>
          </w:rPr>
          <m:t>B</m:t>
        </m:r>
      </m:oMath>
      <w:r w:rsidR="008F1B3F">
        <w:rPr>
          <w:rFonts w:eastAsiaTheme="minorEastAsia"/>
          <w:bCs/>
          <w:iCs/>
          <w:color w:val="000000" w:themeColor="text1"/>
        </w:rPr>
        <w:t xml:space="preserve">, and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r>
          <w:rPr>
            <w:rFonts w:ascii="Cambria Math" w:eastAsiaTheme="minorEastAsia" w:hAnsi="Cambria Math"/>
            <w:color w:val="000000" w:themeColor="text1"/>
          </w:rPr>
          <m:t xml:space="preserve"> </m:t>
        </m:r>
      </m:oMath>
      <w:r w:rsidR="00154597">
        <w:rPr>
          <w:rFonts w:eastAsiaTheme="minorEastAsia"/>
          <w:bCs/>
          <w:iCs/>
          <w:color w:val="000000" w:themeColor="text1"/>
        </w:rPr>
        <w:t>are t</w:t>
      </w:r>
      <w:r w:rsidR="00EF1063">
        <w:rPr>
          <w:rFonts w:eastAsiaTheme="minorEastAsia"/>
          <w:bCs/>
          <w:iCs/>
          <w:color w:val="000000" w:themeColor="text1"/>
        </w:rPr>
        <w:t xml:space="preserve">he weights </w:t>
      </w:r>
      <w:r w:rsidR="00AE4988">
        <w:rPr>
          <w:rFonts w:eastAsiaTheme="minorEastAsia"/>
          <w:bCs/>
          <w:iCs/>
          <w:color w:val="000000" w:themeColor="text1"/>
        </w:rPr>
        <w:t xml:space="preserve">learned as inputs </w:t>
      </w:r>
      <w:r w:rsidR="009F4CE5">
        <w:rPr>
          <w:rFonts w:eastAsiaTheme="minorEastAsia"/>
          <w:bCs/>
          <w:iCs/>
          <w:color w:val="000000" w:themeColor="text1"/>
        </w:rPr>
        <w:t xml:space="preserve">to this neuron </w:t>
      </w:r>
      <w:r w:rsidR="00AE4988">
        <w:rPr>
          <w:rFonts w:eastAsiaTheme="minorEastAsia"/>
          <w:bCs/>
          <w:iCs/>
          <w:color w:val="000000" w:themeColor="text1"/>
        </w:rPr>
        <w:t>from the ABC transporters.</w:t>
      </w:r>
      <w:r w:rsidR="00770E22">
        <w:rPr>
          <w:rFonts w:eastAsiaTheme="minorEastAsia"/>
          <w:bCs/>
          <w:iCs/>
          <w:color w:val="000000" w:themeColor="text1"/>
        </w:rPr>
        <w:t xml:space="preserve">  As </w:t>
      </w:r>
      <w:r w:rsidR="00DA50C1">
        <w:rPr>
          <w:rFonts w:eastAsiaTheme="minorEastAsia"/>
          <w:bCs/>
          <w:iCs/>
          <w:color w:val="000000" w:themeColor="text1"/>
        </w:rPr>
        <w:t xml:space="preserve">each transporter must act to lower </w:t>
      </w:r>
      <w:r w:rsidR="007870A7">
        <w:rPr>
          <w:rFonts w:eastAsiaTheme="minorEastAsia"/>
          <w:bCs/>
          <w:iCs/>
          <w:color w:val="000000" w:themeColor="text1"/>
        </w:rPr>
        <w:t xml:space="preserve">effective </w:t>
      </w:r>
      <w:r w:rsidR="00DA50C1">
        <w:rPr>
          <w:rFonts w:eastAsiaTheme="minorEastAsia"/>
          <w:bCs/>
          <w:iCs/>
          <w:color w:val="000000" w:themeColor="text1"/>
        </w:rPr>
        <w:t>drug concentration in this model</w:t>
      </w:r>
      <w:r w:rsidR="00770E22">
        <w:rPr>
          <w:rFonts w:eastAsiaTheme="minorEastAsia"/>
          <w:bCs/>
          <w:iCs/>
          <w:color w:val="000000" w:themeColor="text1"/>
        </w:rPr>
        <w:t xml:space="preserve">, </w:t>
      </w:r>
      <w:r w:rsidR="00DA50C1">
        <w:rPr>
          <w:rFonts w:eastAsiaTheme="minorEastAsia"/>
          <w:bCs/>
          <w:iCs/>
          <w:color w:val="000000" w:themeColor="text1"/>
        </w:rPr>
        <w:t xml:space="preserve">we constrain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oMath>
      <w:r w:rsidR="00770E22">
        <w:rPr>
          <w:rFonts w:eastAsiaTheme="minorEastAsia"/>
          <w:bCs/>
          <w:iCs/>
          <w:color w:val="000000" w:themeColor="text1"/>
        </w:rPr>
        <w:t xml:space="preserve"> </w:t>
      </w:r>
      <w:r w:rsidR="00DA50C1">
        <w:rPr>
          <w:rFonts w:eastAsiaTheme="minorEastAsia"/>
          <w:bCs/>
          <w:iCs/>
          <w:color w:val="000000" w:themeColor="text1"/>
        </w:rPr>
        <w:t xml:space="preserve">to be </w:t>
      </w:r>
      <w:r w:rsidR="00327ECE">
        <w:rPr>
          <w:rFonts w:eastAsiaTheme="minorEastAsia"/>
          <w:bCs/>
          <w:iCs/>
          <w:color w:val="000000" w:themeColor="text1"/>
        </w:rPr>
        <w:t>non-negative</w:t>
      </w:r>
      <w:r w:rsidR="00770E22">
        <w:rPr>
          <w:rFonts w:eastAsiaTheme="minorEastAsia"/>
          <w:bCs/>
          <w:iCs/>
          <w:color w:val="000000" w:themeColor="text1"/>
        </w:rPr>
        <w:t>.</w:t>
      </w:r>
    </w:p>
    <w:p w14:paraId="12A201DA" w14:textId="77777777" w:rsidR="00C63774" w:rsidRDefault="00C63774" w:rsidP="00EF1063">
      <w:pPr>
        <w:jc w:val="both"/>
        <w:rPr>
          <w:rFonts w:eastAsiaTheme="minorEastAsia"/>
          <w:bCs/>
          <w:iCs/>
          <w:color w:val="000000" w:themeColor="text1"/>
        </w:rPr>
      </w:pPr>
    </w:p>
    <w:p w14:paraId="5EE84536" w14:textId="51B7ED83" w:rsidR="00A82E91" w:rsidRDefault="00C63774" w:rsidP="00EF1063">
      <w:pPr>
        <w:jc w:val="both"/>
        <w:rPr>
          <w:rFonts w:eastAsiaTheme="minorEastAsia"/>
          <w:bCs/>
          <w:iCs/>
          <w:color w:val="000000" w:themeColor="text1"/>
        </w:rPr>
      </w:pPr>
      <w:r>
        <w:rPr>
          <w:rFonts w:eastAsiaTheme="minorEastAsia"/>
          <w:bCs/>
          <w:iCs/>
          <w:color w:val="000000" w:themeColor="text1"/>
        </w:rPr>
        <w:t xml:space="preserve">We then </w:t>
      </w:r>
      <w:r w:rsidR="008D1145">
        <w:rPr>
          <w:rFonts w:eastAsiaTheme="minorEastAsia"/>
          <w:bCs/>
          <w:iCs/>
          <w:color w:val="000000" w:themeColor="text1"/>
        </w:rPr>
        <w:t xml:space="preserve">model </w:t>
      </w:r>
      <w:r w:rsidR="00922F12">
        <w:rPr>
          <w:rFonts w:eastAsiaTheme="minorEastAsia"/>
          <w:bCs/>
          <w:iCs/>
          <w:color w:val="000000" w:themeColor="text1"/>
        </w:rPr>
        <w:t>influence</w:t>
      </w:r>
      <w:r w:rsidR="00F47E26">
        <w:rPr>
          <w:rFonts w:eastAsiaTheme="minorEastAsia"/>
          <w:bCs/>
          <w:iCs/>
          <w:color w:val="000000" w:themeColor="text1"/>
        </w:rPr>
        <w:t xml:space="preserve"> between ABC transporters.  </w:t>
      </w:r>
      <w:r w:rsidR="00A82E91">
        <w:rPr>
          <w:rFonts w:eastAsiaTheme="minorEastAsia"/>
          <w:bCs/>
          <w:iCs/>
          <w:color w:val="000000" w:themeColor="text1"/>
        </w:rPr>
        <w:t xml:space="preserve">To do this, we </w:t>
      </w:r>
      <w:r w:rsidR="008F212A">
        <w:rPr>
          <w:rFonts w:eastAsiaTheme="minorEastAsia"/>
          <w:bCs/>
          <w:iCs/>
          <w:color w:val="000000" w:themeColor="text1"/>
        </w:rPr>
        <w:t xml:space="preserve">first </w:t>
      </w:r>
      <w:r w:rsidR="00A82E91">
        <w:rPr>
          <w:rFonts w:eastAsiaTheme="minorEastAsia"/>
          <w:bCs/>
          <w:iCs/>
          <w:color w:val="000000" w:themeColor="text1"/>
        </w:rPr>
        <w:t xml:space="preserve">decompose the clearance coefficient of each ABC transporter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oMath>
      <w:r w:rsidR="00A82E91">
        <w:rPr>
          <w:rFonts w:eastAsiaTheme="minorEastAsia"/>
          <w:bCs/>
          <w:iCs/>
          <w:color w:val="000000" w:themeColor="text1"/>
        </w:rPr>
        <w:t>.</w:t>
      </w:r>
      <w:r w:rsidR="00A82E91" w:rsidRPr="00A82E91">
        <w:rPr>
          <w:rFonts w:eastAsiaTheme="minorEastAsia"/>
          <w:bCs/>
          <w:iCs/>
          <w:color w:val="000000" w:themeColor="text1"/>
        </w:rPr>
        <w:t xml:space="preserve"> </w:t>
      </w:r>
      <w:r w:rsidR="008F212A">
        <w:rPr>
          <w:rFonts w:eastAsiaTheme="minorEastAsia"/>
          <w:bCs/>
          <w:iCs/>
          <w:color w:val="000000" w:themeColor="text1"/>
        </w:rPr>
        <w:t xml:space="preserve"> That is</w:t>
      </w:r>
      <w:r w:rsidR="00A82E91">
        <w:rPr>
          <w:rFonts w:eastAsiaTheme="minorEastAsia"/>
          <w:bCs/>
          <w:iCs/>
          <w:color w:val="000000" w:themeColor="text1"/>
        </w:rPr>
        <w:t>, each ABC transporter is also given a degree of activ</w:t>
      </w:r>
      <w:r w:rsidR="006B5DAC">
        <w:rPr>
          <w:rFonts w:eastAsiaTheme="minorEastAsia"/>
          <w:bCs/>
          <w:iCs/>
          <w:color w:val="000000" w:themeColor="text1"/>
        </w:rPr>
        <w:t>ity</w:t>
      </w:r>
      <w:r w:rsidR="00A82E91">
        <w:rPr>
          <w:rFonts w:eastAsiaTheme="minorEastAsia"/>
          <w:bCs/>
          <w:iCs/>
          <w:color w:val="000000" w:themeColor="text1"/>
        </w:rPr>
        <w:t xml:space="preserve"> (</w:t>
      </w:r>
      <w:r w:rsidR="00C27406">
        <w:rPr>
          <w:rFonts w:eastAsiaTheme="minorEastAsia"/>
          <w:bCs/>
          <w:iCs/>
          <w:color w:val="000000" w:themeColor="text1"/>
        </w:rPr>
        <w:t>a</w:t>
      </w:r>
      <w:r w:rsidR="00A82E91">
        <w:rPr>
          <w:rFonts w:eastAsiaTheme="minorEastAsia"/>
          <w:bCs/>
          <w:iCs/>
          <w:color w:val="000000" w:themeColor="text1"/>
        </w:rPr>
        <w:t xml:space="preserve"> value between 0 and 1) which depends on the genotype -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AC1BD1">
        <w:rPr>
          <w:rFonts w:eastAsiaTheme="minorEastAsia"/>
          <w:bCs/>
          <w:iCs/>
          <w:color w:val="000000" w:themeColor="text1"/>
        </w:rPr>
        <w:t xml:space="preserve">.  </w:t>
      </w:r>
      <w:r w:rsidR="002963DA">
        <w:rPr>
          <w:rFonts w:eastAsiaTheme="minorEastAsia"/>
          <w:bCs/>
          <w:iCs/>
          <w:color w:val="000000" w:themeColor="text1"/>
        </w:rPr>
        <w:t xml:space="preserve">We initially set a common set of influence relationships across drugs, so that the </w:t>
      </w:r>
      <w:r w:rsidR="00C27406">
        <w:rPr>
          <w:rFonts w:eastAsiaTheme="minorEastAsia"/>
          <w:bCs/>
          <w:iCs/>
          <w:color w:val="000000" w:themeColor="text1"/>
        </w:rPr>
        <w:t>activ</w:t>
      </w:r>
      <w:r w:rsidR="00922F12">
        <w:rPr>
          <w:rFonts w:eastAsiaTheme="minorEastAsia"/>
          <w:bCs/>
          <w:iCs/>
          <w:color w:val="000000" w:themeColor="text1"/>
        </w:rPr>
        <w:t>ity</w:t>
      </w:r>
      <w:r w:rsidR="00C27406">
        <w:rPr>
          <w:rFonts w:eastAsiaTheme="minorEastAsia"/>
          <w:bCs/>
          <w:iCs/>
          <w:color w:val="000000" w:themeColor="text1"/>
        </w:rPr>
        <w:t xml:space="preserve"> </w:t>
      </w:r>
      <w:r w:rsidR="008F212A">
        <w:rPr>
          <w:rFonts w:eastAsiaTheme="minorEastAsia"/>
          <w:bCs/>
          <w:iCs/>
          <w:color w:val="000000" w:themeColor="text1"/>
        </w:rPr>
        <w:t xml:space="preserve">variable </w:t>
      </w:r>
      <w:r w:rsidR="00DB609A">
        <w:rPr>
          <w:rFonts w:eastAsiaTheme="minorEastAsia"/>
          <w:bCs/>
          <w:iCs/>
          <w:color w:val="000000" w:themeColor="text1"/>
        </w:rPr>
        <w:t xml:space="preserve">is </w:t>
      </w:r>
      <w:r w:rsidR="004922D2">
        <w:rPr>
          <w:rFonts w:eastAsiaTheme="minorEastAsia"/>
          <w:bCs/>
          <w:iCs/>
          <w:color w:val="000000" w:themeColor="text1"/>
        </w:rPr>
        <w:t>model</w:t>
      </w:r>
      <w:r w:rsidR="00DB609A">
        <w:rPr>
          <w:rFonts w:eastAsiaTheme="minorEastAsia"/>
          <w:bCs/>
          <w:iCs/>
          <w:color w:val="000000" w:themeColor="text1"/>
        </w:rPr>
        <w:t xml:space="preserve">ed as being </w:t>
      </w:r>
      <w:r w:rsidR="00A82E91">
        <w:rPr>
          <w:rFonts w:eastAsiaTheme="minorEastAsia"/>
          <w:bCs/>
          <w:iCs/>
          <w:color w:val="000000" w:themeColor="text1"/>
        </w:rPr>
        <w:t>dependent</w:t>
      </w:r>
      <w:r w:rsidR="00DB609A">
        <w:rPr>
          <w:rFonts w:eastAsiaTheme="minorEastAsia"/>
          <w:bCs/>
          <w:iCs/>
          <w:color w:val="000000" w:themeColor="text1"/>
        </w:rPr>
        <w:t xml:space="preserve"> on genotype </w:t>
      </w:r>
      <m:oMath>
        <m:r>
          <w:rPr>
            <w:rFonts w:ascii="Cambria Math" w:eastAsiaTheme="minorEastAsia" w:hAnsi="Cambria Math"/>
            <w:color w:val="000000" w:themeColor="text1"/>
          </w:rPr>
          <m:t>G</m:t>
        </m:r>
      </m:oMath>
      <w:r w:rsidR="00DB609A">
        <w:rPr>
          <w:rFonts w:eastAsiaTheme="minorEastAsia"/>
          <w:bCs/>
          <w:iCs/>
          <w:color w:val="000000" w:themeColor="text1"/>
        </w:rPr>
        <w:t>, but not</w:t>
      </w:r>
      <w:r w:rsidR="00A82E91">
        <w:rPr>
          <w:rFonts w:eastAsiaTheme="minorEastAsia"/>
          <w:bCs/>
          <w:iCs/>
          <w:color w:val="000000" w:themeColor="text1"/>
        </w:rPr>
        <w:t xml:space="preserve"> the drug </w:t>
      </w:r>
      <m:oMath>
        <m:r>
          <w:rPr>
            <w:rFonts w:ascii="Cambria Math" w:eastAsiaTheme="minorEastAsia" w:hAnsi="Cambria Math"/>
            <w:color w:val="000000" w:themeColor="text1"/>
          </w:rPr>
          <m:t>d</m:t>
        </m:r>
      </m:oMath>
      <w:r w:rsidR="00A82E91">
        <w:rPr>
          <w:rFonts w:eastAsiaTheme="minorEastAsia"/>
          <w:bCs/>
          <w:iCs/>
          <w:color w:val="000000" w:themeColor="text1"/>
        </w:rPr>
        <w:t>.</w:t>
      </w:r>
      <w:r w:rsidR="002963DA">
        <w:rPr>
          <w:rFonts w:eastAsiaTheme="minorEastAsia"/>
          <w:bCs/>
          <w:iCs/>
          <w:color w:val="000000" w:themeColor="text1"/>
        </w:rPr>
        <w:t xml:space="preserve"> </w:t>
      </w:r>
      <w:r w:rsidR="00DC19E0">
        <w:rPr>
          <w:rFonts w:eastAsiaTheme="minorEastAsia"/>
          <w:bCs/>
          <w:iCs/>
          <w:color w:val="000000" w:themeColor="text1"/>
        </w:rPr>
        <w:t>In this extension,</w:t>
      </w:r>
      <w:r w:rsidR="00A82E91">
        <w:rPr>
          <w:rFonts w:eastAsiaTheme="minorEastAsia"/>
          <w:bCs/>
          <w:iCs/>
          <w:color w:val="000000" w:themeColor="text1"/>
        </w:rPr>
        <w:t xml:space="preserv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oMath>
      <w:r w:rsidR="00A82E91">
        <w:rPr>
          <w:rFonts w:eastAsiaTheme="minorEastAsia"/>
          <w:bCs/>
          <w:iCs/>
          <w:color w:val="000000" w:themeColor="text1"/>
        </w:rPr>
        <w:t xml:space="preserve"> is </w:t>
      </w:r>
      <w:r w:rsidR="00C27406">
        <w:rPr>
          <w:rFonts w:eastAsiaTheme="minorEastAsia"/>
          <w:bCs/>
          <w:iCs/>
          <w:color w:val="000000" w:themeColor="text1"/>
        </w:rPr>
        <w:t xml:space="preserve">the product of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C27406">
        <w:rPr>
          <w:rFonts w:eastAsiaTheme="minorEastAsia"/>
          <w:bCs/>
          <w:iCs/>
          <w:color w:val="000000" w:themeColor="text1"/>
        </w:rPr>
        <w:t xml:space="preserve"> and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oMath>
      <w:r w:rsidR="00E802B7">
        <w:rPr>
          <w:rFonts w:eastAsiaTheme="minorEastAsia"/>
          <w:bCs/>
          <w:iCs/>
          <w:color w:val="000000" w:themeColor="text1"/>
        </w:rPr>
        <w:t xml:space="preserve">, a </w:t>
      </w:r>
      <w:r w:rsidR="00BA2430">
        <w:rPr>
          <w:rFonts w:eastAsiaTheme="minorEastAsia"/>
          <w:bCs/>
          <w:iCs/>
          <w:color w:val="000000" w:themeColor="text1"/>
        </w:rPr>
        <w:t>‘</w:t>
      </w:r>
      <w:r w:rsidR="009D01D6">
        <w:rPr>
          <w:rFonts w:eastAsiaTheme="minorEastAsia"/>
          <w:bCs/>
          <w:iCs/>
          <w:color w:val="000000" w:themeColor="text1"/>
        </w:rPr>
        <w:t>maximal</w:t>
      </w:r>
      <w:r w:rsidR="00BA2430">
        <w:rPr>
          <w:rFonts w:eastAsiaTheme="minorEastAsia"/>
          <w:bCs/>
          <w:iCs/>
          <w:color w:val="000000" w:themeColor="text1"/>
        </w:rPr>
        <w:t>’</w:t>
      </w:r>
      <w:r w:rsidR="00C27406">
        <w:rPr>
          <w:rFonts w:eastAsiaTheme="minorEastAsia"/>
          <w:bCs/>
          <w:iCs/>
          <w:color w:val="000000" w:themeColor="text1"/>
        </w:rPr>
        <w:t xml:space="preserve"> efflux</w:t>
      </w:r>
      <w:r w:rsidR="00B53B0B">
        <w:rPr>
          <w:rFonts w:eastAsiaTheme="minorEastAsia"/>
          <w:bCs/>
          <w:iCs/>
          <w:color w:val="000000" w:themeColor="text1"/>
        </w:rPr>
        <w:t>/clearance</w:t>
      </w:r>
      <w:r w:rsidR="00C27406">
        <w:rPr>
          <w:rFonts w:eastAsiaTheme="minorEastAsia"/>
          <w:bCs/>
          <w:iCs/>
          <w:color w:val="000000" w:themeColor="text1"/>
        </w:rPr>
        <w:t xml:space="preserve"> capacity of a given transporter for a given drug</w:t>
      </w:r>
      <w:r w:rsidR="00DC19E0">
        <w:rPr>
          <w:rFonts w:eastAsiaTheme="minorEastAsia"/>
          <w:bCs/>
          <w:iCs/>
          <w:color w:val="000000" w:themeColor="text1"/>
        </w:rPr>
        <w:t xml:space="preserv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oMath>
      <w:r w:rsidR="00DC19E0">
        <w:rPr>
          <w:rFonts w:eastAsiaTheme="minorEastAsia"/>
          <w:bCs/>
          <w:iCs/>
          <w:color w:val="000000" w:themeColor="text1"/>
        </w:rPr>
        <w:t>)</w:t>
      </w:r>
      <w:r w:rsidR="00C27406">
        <w:rPr>
          <w:rFonts w:eastAsiaTheme="minorEastAsia"/>
          <w:bCs/>
          <w:iCs/>
          <w:color w:val="000000" w:themeColor="text1"/>
        </w:rPr>
        <w:t>:</w:t>
      </w:r>
    </w:p>
    <w:p w14:paraId="098CA022" w14:textId="77777777" w:rsidR="00A82E91" w:rsidRDefault="00A82E91" w:rsidP="00EF1063">
      <w:pPr>
        <w:jc w:val="both"/>
        <w:rPr>
          <w:rFonts w:eastAsiaTheme="minorEastAsia"/>
          <w:bCs/>
          <w:iCs/>
          <w:color w:val="000000" w:themeColor="text1"/>
        </w:rPr>
      </w:pPr>
    </w:p>
    <w:p w14:paraId="338A52AE" w14:textId="49F20FAA" w:rsidR="00345169" w:rsidRPr="00F17F09" w:rsidRDefault="00C36724" w:rsidP="00224FCB">
      <w:pPr>
        <w:rPr>
          <w:rFonts w:eastAsiaTheme="minorEastAsia"/>
          <w:bCs/>
          <w:iCs/>
          <w:color w:val="000000" w:themeColor="text1"/>
        </w:rPr>
      </w:pPr>
      <m:oMathPara>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w:rPr>
                      <w:rFonts w:ascii="Cambria Math" w:eastAsiaTheme="minorEastAsia" w:hAnsi="Cambria Math"/>
                      <w:color w:val="000000" w:themeColor="text1"/>
                    </w:rPr>
                    <m:t>G,d</m:t>
                  </m:r>
                </m:sub>
              </m:sSub>
            </m:sub>
          </m:sSub>
          <m:r>
            <w:rPr>
              <w:rFonts w:ascii="Cambria Math" w:eastAsiaTheme="minorEastAsia" w:hAnsi="Cambria Math"/>
              <w:color w:val="000000" w:themeColor="text1"/>
            </w:rPr>
            <m:t xml:space="preserve">= </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1+</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m:t>
                  </m:r>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i∈G</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e>
                  </m:nary>
                  <m:r>
                    <w:rPr>
                      <w:rFonts w:ascii="Cambria Math" w:eastAsiaTheme="minorEastAsia" w:hAnsi="Cambria Math"/>
                      <w:color w:val="000000" w:themeColor="text1"/>
                    </w:rPr>
                    <m:t>-B</m:t>
                  </m:r>
                </m:sup>
              </m:sSup>
            </m:den>
          </m:f>
        </m:oMath>
      </m:oMathPara>
    </w:p>
    <w:p w14:paraId="00DDCEFC" w14:textId="77777777" w:rsidR="009B2357" w:rsidRDefault="009B2357" w:rsidP="00D63C69">
      <w:pPr>
        <w:jc w:val="both"/>
        <w:rPr>
          <w:rFonts w:eastAsiaTheme="minorEastAsia"/>
          <w:bCs/>
          <w:iCs/>
          <w:color w:val="000000" w:themeColor="text1"/>
        </w:rPr>
      </w:pPr>
    </w:p>
    <w:p w14:paraId="7BC8E6A5" w14:textId="5C39FA16" w:rsidR="00A86E68" w:rsidRDefault="00C27406" w:rsidP="00D63C69">
      <w:pPr>
        <w:jc w:val="both"/>
        <w:rPr>
          <w:rFonts w:eastAsiaTheme="minorEastAsia"/>
          <w:bCs/>
          <w:iCs/>
          <w:color w:val="000000" w:themeColor="text1"/>
        </w:rPr>
      </w:pPr>
      <w:r>
        <w:rPr>
          <w:rFonts w:eastAsiaTheme="minorEastAsia"/>
          <w:bCs/>
          <w:iCs/>
          <w:color w:val="000000" w:themeColor="text1"/>
        </w:rPr>
        <w:t>We</w:t>
      </w:r>
      <w:r w:rsidR="00D63C69">
        <w:rPr>
          <w:rFonts w:eastAsiaTheme="minorEastAsia"/>
          <w:bCs/>
          <w:iCs/>
          <w:color w:val="000000" w:themeColor="text1"/>
        </w:rPr>
        <w:t xml:space="preserve"> then allow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0A3692">
        <w:rPr>
          <w:rFonts w:eastAsiaTheme="minorEastAsia"/>
          <w:bCs/>
          <w:iCs/>
          <w:color w:val="000000" w:themeColor="text1"/>
        </w:rPr>
        <w:t xml:space="preserve"> to capture </w:t>
      </w:r>
      <w:r w:rsidR="00634D16">
        <w:rPr>
          <w:rFonts w:eastAsiaTheme="minorEastAsia"/>
          <w:bCs/>
          <w:iCs/>
          <w:color w:val="000000" w:themeColor="text1"/>
        </w:rPr>
        <w:t>influence</w:t>
      </w:r>
      <w:r>
        <w:rPr>
          <w:rFonts w:eastAsiaTheme="minorEastAsia"/>
          <w:bCs/>
          <w:iCs/>
          <w:color w:val="000000" w:themeColor="text1"/>
        </w:rPr>
        <w:t xml:space="preserve">.  That is,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5A3E9A">
        <w:rPr>
          <w:rFonts w:eastAsiaTheme="minorEastAsia"/>
          <w:bCs/>
          <w:iCs/>
          <w:color w:val="000000" w:themeColor="text1"/>
        </w:rPr>
        <w:t xml:space="preserve"> can </w:t>
      </w:r>
      <w:r w:rsidR="000F4776">
        <w:rPr>
          <w:rFonts w:eastAsiaTheme="minorEastAsia"/>
          <w:bCs/>
          <w:iCs/>
          <w:color w:val="000000" w:themeColor="text1"/>
        </w:rPr>
        <w:t>be influenced by other ABC transporters:</w:t>
      </w:r>
    </w:p>
    <w:p w14:paraId="2DB86E41" w14:textId="1962AED8" w:rsidR="00A86E68" w:rsidRDefault="00C36724" w:rsidP="00A86E68">
      <w:pPr>
        <w:jc w:val="center"/>
        <w:rPr>
          <w:rFonts w:eastAsiaTheme="minorEastAsia"/>
          <w:bCs/>
          <w:iCs/>
          <w:color w:val="000000" w:themeColor="text1"/>
        </w:rPr>
      </w:pP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r>
          <w:rPr>
            <w:rFonts w:ascii="Cambria Math" w:eastAsiaTheme="minorEastAsia" w:hAnsi="Cambria Math"/>
            <w:color w:val="000000" w:themeColor="text1"/>
          </w:rPr>
          <m:t>=f</m:t>
        </m:r>
        <m:d>
          <m:dPr>
            <m:ctrlPr>
              <w:rPr>
                <w:rFonts w:ascii="Cambria Math" w:eastAsiaTheme="minorEastAsia" w:hAnsi="Cambria Math"/>
                <w:bCs/>
                <w:i/>
                <w:iCs/>
                <w:color w:val="000000" w:themeColor="text1"/>
              </w:rPr>
            </m:ctrlPr>
          </m:dPr>
          <m:e>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j∈G,j≠i</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j</m:t>
                    </m:r>
                  </m:sub>
                </m:sSub>
              </m:e>
            </m:nary>
          </m:e>
        </m:d>
      </m:oMath>
      <w:r w:rsidR="00A86E68">
        <w:rPr>
          <w:rFonts w:eastAsiaTheme="minorEastAsia"/>
          <w:bCs/>
          <w:iCs/>
          <w:color w:val="000000" w:themeColor="text1"/>
        </w:rPr>
        <w:t xml:space="preserve"> </w:t>
      </w:r>
    </w:p>
    <w:p w14:paraId="23C91DB2" w14:textId="0F2C2A86" w:rsidR="00506B06" w:rsidRDefault="00A86E68" w:rsidP="00D63C69">
      <w:pPr>
        <w:jc w:val="both"/>
        <w:rPr>
          <w:rFonts w:eastAsiaTheme="minorEastAsia"/>
          <w:bCs/>
          <w:iCs/>
          <w:color w:val="000000" w:themeColor="text1"/>
        </w:rPr>
      </w:pPr>
      <w:r>
        <w:rPr>
          <w:rFonts w:eastAsiaTheme="minorEastAsia"/>
          <w:bCs/>
          <w:iCs/>
          <w:color w:val="000000" w:themeColor="text1"/>
        </w:rPr>
        <w:t>W</w:t>
      </w:r>
      <w:r w:rsidR="00D63C69">
        <w:rPr>
          <w:rFonts w:eastAsiaTheme="minorEastAsia"/>
          <w:bCs/>
          <w:iCs/>
          <w:color w:val="000000" w:themeColor="text1"/>
        </w:rPr>
        <w:t xml:space="preserve">here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j</m:t>
            </m:r>
          </m:sub>
        </m:sSub>
      </m:oMath>
      <w:r w:rsidR="00D63C69">
        <w:rPr>
          <w:rFonts w:eastAsiaTheme="minorEastAsia"/>
          <w:bCs/>
          <w:iCs/>
          <w:color w:val="000000" w:themeColor="text1"/>
        </w:rPr>
        <w:t xml:space="preserve"> are the </w:t>
      </w:r>
      <w:r w:rsidR="000F4776">
        <w:rPr>
          <w:rFonts w:eastAsiaTheme="minorEastAsia"/>
          <w:bCs/>
          <w:iCs/>
          <w:color w:val="000000" w:themeColor="text1"/>
        </w:rPr>
        <w:t>‘influences’</w:t>
      </w:r>
      <w:r w:rsidR="00D63C69">
        <w:rPr>
          <w:rFonts w:eastAsiaTheme="minorEastAsia"/>
          <w:bCs/>
          <w:iCs/>
          <w:color w:val="000000" w:themeColor="text1"/>
        </w:rPr>
        <w:t xml:space="preserve"> from other ABC transporters.</w:t>
      </w:r>
      <w:r w:rsidR="00E12EF6">
        <w:rPr>
          <w:rFonts w:eastAsiaTheme="minorEastAsia"/>
          <w:bCs/>
          <w:iCs/>
          <w:color w:val="000000" w:themeColor="text1"/>
        </w:rPr>
        <w:t xml:space="preserve"> </w:t>
      </w:r>
      <w:r w:rsidR="00D63C69">
        <w:rPr>
          <w:rFonts w:eastAsiaTheme="minorEastAsia"/>
          <w:bCs/>
          <w:iCs/>
          <w:color w:val="000000" w:themeColor="text1"/>
        </w:rPr>
        <w:t xml:space="preserve"> </w:t>
      </w:r>
      <w:r w:rsidR="005A3E9A">
        <w:rPr>
          <w:rFonts w:eastAsiaTheme="minorEastAsia"/>
          <w:bCs/>
          <w:iCs/>
          <w:color w:val="000000" w:themeColor="text1"/>
        </w:rPr>
        <w:t xml:space="preserve">While the form of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oMath>
      <w:r w:rsidR="005A3E9A">
        <w:rPr>
          <w:rFonts w:eastAsiaTheme="minorEastAsia"/>
          <w:bCs/>
          <w:iCs/>
          <w:color w:val="000000" w:themeColor="text1"/>
        </w:rPr>
        <w:t xml:space="preserve"> </w:t>
      </w:r>
      <w:r w:rsidR="002A35B4">
        <w:rPr>
          <w:rFonts w:eastAsiaTheme="minorEastAsia"/>
          <w:bCs/>
          <w:iCs/>
          <w:color w:val="000000" w:themeColor="text1"/>
        </w:rPr>
        <w:t>is itself unknown</w:t>
      </w:r>
      <w:r w:rsidR="005A3E9A">
        <w:rPr>
          <w:rFonts w:eastAsiaTheme="minorEastAsia"/>
          <w:bCs/>
          <w:iCs/>
          <w:color w:val="000000" w:themeColor="text1"/>
        </w:rPr>
        <w:t xml:space="preserve">, </w:t>
      </w:r>
      <w:r w:rsidR="008269D5">
        <w:rPr>
          <w:rFonts w:eastAsiaTheme="minorEastAsia"/>
          <w:bCs/>
          <w:iCs/>
          <w:color w:val="000000" w:themeColor="text1"/>
        </w:rPr>
        <w:t xml:space="preserve">here </w:t>
      </w:r>
      <w:r w:rsidR="00F27034">
        <w:rPr>
          <w:rFonts w:eastAsiaTheme="minorEastAsia"/>
          <w:bCs/>
          <w:iCs/>
          <w:color w:val="000000" w:themeColor="text1"/>
        </w:rPr>
        <w:t xml:space="preserve">we also </w:t>
      </w:r>
      <w:r w:rsidR="004922D2">
        <w:rPr>
          <w:rFonts w:eastAsiaTheme="minorEastAsia"/>
          <w:bCs/>
          <w:iCs/>
          <w:color w:val="000000" w:themeColor="text1"/>
        </w:rPr>
        <w:t>model</w:t>
      </w:r>
      <w:r w:rsidR="000500D0">
        <w:rPr>
          <w:rFonts w:eastAsiaTheme="minorEastAsia"/>
          <w:bCs/>
          <w:iCs/>
          <w:color w:val="000000" w:themeColor="text1"/>
        </w:rPr>
        <w:t>ed</w:t>
      </w:r>
      <w:r w:rsidR="00F27034">
        <w:rPr>
          <w:rFonts w:eastAsiaTheme="minorEastAsia"/>
          <w:bCs/>
          <w:iCs/>
          <w:color w:val="000000" w:themeColor="text1"/>
        </w:rPr>
        <w:t xml:space="preserve"> </w:t>
      </w:r>
      <w:r w:rsidR="00E12EF6">
        <w:rPr>
          <w:rFonts w:eastAsiaTheme="minorEastAsia"/>
          <w:bCs/>
          <w:iCs/>
          <w:color w:val="000000" w:themeColor="text1"/>
        </w:rPr>
        <w:t>it</w:t>
      </w:r>
      <w:r w:rsidR="00506B06">
        <w:rPr>
          <w:rFonts w:eastAsiaTheme="minorEastAsia"/>
          <w:bCs/>
          <w:iCs/>
          <w:color w:val="000000" w:themeColor="text1"/>
        </w:rPr>
        <w:t xml:space="preserve"> </w:t>
      </w:r>
      <w:r w:rsidR="00F27034">
        <w:rPr>
          <w:rFonts w:eastAsiaTheme="minorEastAsia"/>
          <w:bCs/>
          <w:iCs/>
          <w:color w:val="000000" w:themeColor="text1"/>
        </w:rPr>
        <w:t>as having a sigmoidal form</w:t>
      </w:r>
      <w:r w:rsidR="00E12EF6">
        <w:rPr>
          <w:rFonts w:eastAsiaTheme="minorEastAsia"/>
          <w:bCs/>
          <w:iCs/>
          <w:color w:val="000000" w:themeColor="text1"/>
        </w:rPr>
        <w:t xml:space="preserve"> for simplicity</w:t>
      </w:r>
      <w:r w:rsidR="00F27034">
        <w:rPr>
          <w:rFonts w:eastAsiaTheme="minorEastAsia"/>
          <w:bCs/>
          <w:iCs/>
          <w:color w:val="000000" w:themeColor="text1"/>
        </w:rPr>
        <w:t>:</w:t>
      </w:r>
    </w:p>
    <w:p w14:paraId="0259D787" w14:textId="45E91190" w:rsidR="00506B06" w:rsidRPr="00F17F09" w:rsidRDefault="00C36724" w:rsidP="00506B06">
      <w:pPr>
        <w:rPr>
          <w:rFonts w:eastAsiaTheme="minorEastAsia"/>
          <w:bCs/>
          <w:iCs/>
          <w:color w:val="000000" w:themeColor="text1"/>
        </w:rPr>
      </w:pPr>
      <m:oMathPara>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i,G</m:t>
              </m:r>
            </m:sub>
          </m:sSub>
          <m:r>
            <w:rPr>
              <w:rFonts w:ascii="Cambria Math" w:eastAsiaTheme="minorEastAsia" w:hAnsi="Cambria Math"/>
              <w:color w:val="000000" w:themeColor="text1"/>
            </w:rPr>
            <m:t xml:space="preserve">= </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1+</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e</m:t>
                  </m:r>
                </m:e>
                <m:sup>
                  <m:r>
                    <w:rPr>
                      <w:rFonts w:ascii="Cambria Math" w:eastAsiaTheme="minorEastAsia" w:hAnsi="Cambria Math"/>
                      <w:color w:val="000000" w:themeColor="text1"/>
                    </w:rPr>
                    <m:t>-</m:t>
                  </m:r>
                  <m:nary>
                    <m:naryPr>
                      <m:chr m:val="∑"/>
                      <m:limLoc m:val="undOvr"/>
                      <m:supHide m:val="1"/>
                      <m:ctrlPr>
                        <w:rPr>
                          <w:rFonts w:ascii="Cambria Math" w:eastAsiaTheme="minorEastAsia" w:hAnsi="Cambria Math"/>
                          <w:bCs/>
                          <w:i/>
                          <w:iCs/>
                          <w:color w:val="000000" w:themeColor="text1"/>
                        </w:rPr>
                      </m:ctrlPr>
                    </m:naryPr>
                    <m:sub>
                      <m:r>
                        <w:rPr>
                          <w:rFonts w:ascii="Cambria Math" w:eastAsiaTheme="minorEastAsia" w:hAnsi="Cambria Math"/>
                          <w:color w:val="000000" w:themeColor="text1"/>
                        </w:rPr>
                        <m:t>j∈G,j≠i</m:t>
                      </m:r>
                    </m:sub>
                    <m:sup/>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j</m:t>
                          </m:r>
                        </m:sub>
                      </m:sSub>
                    </m:e>
                  </m:nary>
                  <m:r>
                    <w:rPr>
                      <w:rFonts w:ascii="Cambria Math" w:eastAsiaTheme="minorEastAsia" w:hAnsi="Cambria Math"/>
                      <w:color w:val="000000" w:themeColor="text1"/>
                    </w:rPr>
                    <m:t>-B</m:t>
                  </m:r>
                </m:sup>
              </m:sSup>
            </m:den>
          </m:f>
        </m:oMath>
      </m:oMathPara>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rPr>
      </w:pPr>
      <w:r>
        <w:rPr>
          <w:rFonts w:eastAsiaTheme="minorEastAsia"/>
          <w:bCs/>
          <w:iCs/>
          <w:color w:val="000000" w:themeColor="text1"/>
        </w:rPr>
        <w:t>To c</w:t>
      </w:r>
      <w:r w:rsidR="00FF234B">
        <w:rPr>
          <w:rFonts w:eastAsiaTheme="minorEastAsia"/>
          <w:bCs/>
          <w:iCs/>
          <w:color w:val="000000" w:themeColor="text1"/>
        </w:rPr>
        <w:t>reate</w:t>
      </w:r>
      <w:r>
        <w:rPr>
          <w:rFonts w:eastAsiaTheme="minorEastAsia"/>
          <w:bCs/>
          <w:iCs/>
          <w:color w:val="000000" w:themeColor="text1"/>
        </w:rPr>
        <w:t xml:space="preserve"> the above</w:t>
      </w:r>
      <w:r w:rsidR="006E1BB2">
        <w:rPr>
          <w:rFonts w:eastAsiaTheme="minorEastAsia"/>
          <w:bCs/>
          <w:iCs/>
          <w:color w:val="000000" w:themeColor="text1"/>
        </w:rPr>
        <w:t xml:space="preserve"> model</w:t>
      </w:r>
      <w:r w:rsidR="00FF234B">
        <w:rPr>
          <w:rFonts w:eastAsiaTheme="minorEastAsia"/>
          <w:bCs/>
          <w:iCs/>
          <w:color w:val="000000" w:themeColor="text1"/>
        </w:rPr>
        <w:t xml:space="preserve"> and learn the </w:t>
      </w:r>
      <m:oMath>
        <m:r>
          <w:rPr>
            <w:rFonts w:ascii="Cambria Math" w:eastAsiaTheme="minorEastAsia" w:hAnsi="Cambria Math"/>
            <w:color w:val="000000" w:themeColor="text1"/>
          </w:rPr>
          <m:t>I</m:t>
        </m:r>
      </m:oMath>
      <w:r w:rsidR="00A86E68">
        <w:rPr>
          <w:rFonts w:eastAsiaTheme="minorEastAsia"/>
          <w:bCs/>
          <w:iCs/>
          <w:color w:val="000000" w:themeColor="text1"/>
        </w:rPr>
        <w:t>,</w:t>
      </w:r>
      <w:r w:rsidR="00B3521B">
        <w:rPr>
          <w:rFonts w:eastAsiaTheme="minorEastAsia"/>
          <w:bCs/>
          <w:iCs/>
          <w:color w:val="000000" w:themeColor="text1"/>
        </w:rPr>
        <w:t xml:space="preserve"> </w:t>
      </w:r>
      <m:oMath>
        <m:r>
          <w:rPr>
            <w:rFonts w:ascii="Cambria Math" w:eastAsiaTheme="minorEastAsia" w:hAnsi="Cambria Math"/>
            <w:color w:val="000000" w:themeColor="text1"/>
          </w:rPr>
          <m:t>E</m:t>
        </m:r>
      </m:oMath>
      <w:r w:rsidR="00A86E68">
        <w:rPr>
          <w:rFonts w:eastAsiaTheme="minorEastAsia"/>
          <w:color w:val="000000" w:themeColor="text1"/>
        </w:rPr>
        <w:t xml:space="preserve">, and </w:t>
      </w:r>
      <m:oMath>
        <m:r>
          <w:rPr>
            <w:rFonts w:ascii="Cambria Math" w:eastAsiaTheme="minorEastAsia" w:hAnsi="Cambria Math"/>
            <w:color w:val="000000" w:themeColor="text1"/>
          </w:rPr>
          <m:t>A</m:t>
        </m:r>
      </m:oMath>
      <w:r w:rsidR="00B3521B">
        <w:rPr>
          <w:rFonts w:eastAsiaTheme="minorEastAsia"/>
          <w:bCs/>
          <w:iCs/>
          <w:color w:val="000000" w:themeColor="text1"/>
        </w:rPr>
        <w:t xml:space="preserve"> parameters from our data</w:t>
      </w:r>
      <w:r w:rsidR="006E1BB2">
        <w:rPr>
          <w:rFonts w:eastAsiaTheme="minorEastAsia"/>
          <w:bCs/>
          <w:iCs/>
          <w:color w:val="000000" w:themeColor="text1"/>
        </w:rPr>
        <w:t xml:space="preserve">, we </w:t>
      </w:r>
      <w:r w:rsidR="00FF234B">
        <w:rPr>
          <w:rFonts w:eastAsiaTheme="minorEastAsia"/>
          <w:bCs/>
          <w:iCs/>
          <w:color w:val="000000" w:themeColor="text1"/>
        </w:rPr>
        <w:t>used the keras library</w:t>
      </w:r>
      <w:r w:rsidR="00222796">
        <w:rPr>
          <w:rFonts w:eastAsiaTheme="minorEastAsia"/>
          <w:bCs/>
          <w:iCs/>
          <w:color w:val="000000" w:themeColor="text1"/>
        </w:rPr>
        <w:t xml:space="preserve"> in R</w:t>
      </w:r>
      <w:r w:rsidR="00FF234B">
        <w:rPr>
          <w:rFonts w:eastAsiaTheme="minorEastAsia"/>
          <w:bCs/>
          <w:iCs/>
          <w:color w:val="000000" w:themeColor="text1"/>
        </w:rPr>
        <w:t xml:space="preserve"> to construct</w:t>
      </w:r>
      <w:r w:rsidR="00AE38C7">
        <w:rPr>
          <w:rFonts w:eastAsiaTheme="minorEastAsia"/>
          <w:bCs/>
          <w:iCs/>
          <w:color w:val="000000" w:themeColor="text1"/>
        </w:rPr>
        <w:t xml:space="preserve"> a neural network of</w:t>
      </w:r>
      <w:r w:rsidR="006E1BB2">
        <w:rPr>
          <w:rFonts w:eastAsiaTheme="minorEastAsia"/>
          <w:bCs/>
          <w:iCs/>
          <w:color w:val="000000" w:themeColor="text1"/>
        </w:rPr>
        <w:t xml:space="preserve"> the appropriate form.  </w:t>
      </w:r>
    </w:p>
    <w:p w14:paraId="3CAE0393" w14:textId="77777777" w:rsidR="00000768" w:rsidRDefault="00000768" w:rsidP="00695AC0">
      <w:pPr>
        <w:jc w:val="both"/>
        <w:rPr>
          <w:rFonts w:eastAsiaTheme="minorEastAsia"/>
          <w:bCs/>
          <w:iCs/>
          <w:color w:val="000000" w:themeColor="text1"/>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rPr>
        <w:t xml:space="preserve">We first </w:t>
      </w:r>
      <w:r w:rsidR="00000768">
        <w:rPr>
          <w:rFonts w:eastAsiaTheme="minorEastAsia"/>
          <w:bCs/>
          <w:iCs/>
          <w:color w:val="000000" w:themeColor="text1"/>
        </w:rPr>
        <w:t xml:space="preserve">provide </w:t>
      </w:r>
      <w:r w:rsidR="00000768">
        <w:rPr>
          <w:rFonts w:eastAsiaTheme="minorEastAsia"/>
          <w:color w:val="000000" w:themeColor="text1"/>
        </w:rPr>
        <w:t xml:space="preserve">the genotype of each strain </w:t>
      </w:r>
      <w:r w:rsidR="00A7135F">
        <w:rPr>
          <w:rFonts w:eastAsiaTheme="minorEastAsia"/>
          <w:bCs/>
          <w:iCs/>
          <w:color w:val="000000" w:themeColor="text1"/>
        </w:rPr>
        <w:t>as the input layer to</w:t>
      </w:r>
      <w:r w:rsidR="007715C2">
        <w:rPr>
          <w:rFonts w:eastAsiaTheme="minorEastAsia"/>
          <w:bCs/>
          <w:iCs/>
          <w:color w:val="000000" w:themeColor="text1"/>
        </w:rPr>
        <w:t xml:space="preserve"> the neural network </w:t>
      </w:r>
      <w:r w:rsidR="00FE1AE0">
        <w:rPr>
          <w:rFonts w:eastAsiaTheme="minorEastAsia"/>
          <w:bCs/>
          <w:iCs/>
          <w:color w:val="000000" w:themeColor="text1"/>
        </w:rPr>
        <w:t xml:space="preserve">by encoding </w:t>
      </w:r>
      <m:oMath>
        <m:r>
          <w:rPr>
            <w:rFonts w:ascii="Cambria Math" w:eastAsiaTheme="minorEastAsia" w:hAnsi="Cambria Math"/>
            <w:color w:val="000000" w:themeColor="text1"/>
          </w:rPr>
          <m:t>G</m:t>
        </m:r>
      </m:oMath>
      <w:r w:rsidR="00FE1AE0">
        <w:rPr>
          <w:rFonts w:eastAsiaTheme="minorEastAsia"/>
          <w:bCs/>
          <w:iCs/>
          <w:color w:val="000000" w:themeColor="text1"/>
        </w:rPr>
        <w:t xml:space="preserve"> in binary form</w:t>
      </w:r>
      <w:r w:rsidR="00794918">
        <w:rPr>
          <w:rFonts w:eastAsiaTheme="minorEastAsia"/>
          <w:bCs/>
          <w:iCs/>
          <w:color w:val="000000" w:themeColor="text1"/>
        </w:rPr>
        <w:t>.  T</w:t>
      </w:r>
      <w:r w:rsidR="00FE1AE0">
        <w:rPr>
          <w:rFonts w:eastAsiaTheme="minorEastAsia"/>
          <w:bCs/>
          <w:iCs/>
          <w:color w:val="000000" w:themeColor="text1"/>
        </w:rPr>
        <w:t>hat is</w:t>
      </w:r>
      <w:r w:rsidR="00794918">
        <w:rPr>
          <w:rFonts w:eastAsiaTheme="minorEastAsia"/>
          <w:bCs/>
          <w:iCs/>
          <w:color w:val="000000" w:themeColor="text1"/>
        </w:rPr>
        <w:t>,</w:t>
      </w:r>
      <w:r w:rsidR="00FE1AE0">
        <w:rPr>
          <w:rFonts w:eastAsiaTheme="minorEastAsia"/>
          <w:bCs/>
          <w:iCs/>
          <w:color w:val="000000" w:themeColor="text1"/>
        </w:rPr>
        <w:t xml:space="preserve"> </w:t>
      </w:r>
      <w:r w:rsidR="00794918">
        <w:rPr>
          <w:rFonts w:eastAsiaTheme="minorEastAsia"/>
          <w:bCs/>
          <w:iCs/>
          <w:color w:val="000000" w:themeColor="text1"/>
        </w:rPr>
        <w:t xml:space="preserve">we </w:t>
      </w:r>
      <w:r w:rsidR="00C268C8">
        <w:rPr>
          <w:rFonts w:eastAsiaTheme="minorEastAsia"/>
          <w:bCs/>
          <w:iCs/>
          <w:color w:val="000000" w:themeColor="text1"/>
        </w:rPr>
        <w:t>create</w:t>
      </w:r>
      <w:r w:rsidR="00794918">
        <w:rPr>
          <w:rFonts w:eastAsiaTheme="minorEastAsia"/>
          <w:bCs/>
          <w:iCs/>
          <w:color w:val="000000" w:themeColor="text1"/>
        </w:rPr>
        <w:t xml:space="preserve"> an inp</w:t>
      </w:r>
      <w:r w:rsidR="005A708B">
        <w:rPr>
          <w:rFonts w:eastAsiaTheme="minorEastAsia"/>
          <w:bCs/>
          <w:iCs/>
          <w:color w:val="000000" w:themeColor="text1"/>
        </w:rPr>
        <w:t xml:space="preserve">ut </w:t>
      </w:r>
      <w:r w:rsidR="00C268C8">
        <w:rPr>
          <w:rFonts w:eastAsiaTheme="minorEastAsia"/>
          <w:bCs/>
          <w:iCs/>
          <w:color w:val="000000" w:themeColor="text1"/>
        </w:rPr>
        <w:t>layer</w:t>
      </w:r>
      <w:r w:rsidR="00794918">
        <w:rPr>
          <w:rFonts w:eastAsiaTheme="minorEastAsia"/>
          <w:bCs/>
          <w:iCs/>
          <w:color w:val="000000" w:themeColor="text1"/>
        </w:rPr>
        <w:t xml:space="preserve"> of lengt</w:t>
      </w:r>
      <w:r w:rsidR="00C268C8">
        <w:rPr>
          <w:rFonts w:eastAsiaTheme="minorEastAsia"/>
          <w:bCs/>
          <w:iCs/>
          <w:color w:val="000000" w:themeColor="text1"/>
        </w:rPr>
        <w:t>h 16, where each input value will be</w:t>
      </w:r>
      <w:r w:rsidR="00794918">
        <w:rPr>
          <w:rFonts w:eastAsiaTheme="minorEastAsia"/>
          <w:bCs/>
          <w:iCs/>
          <w:color w:val="000000" w:themeColor="text1"/>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0C772B4D" w:rsidR="00902B89" w:rsidRPr="00A7135F" w:rsidRDefault="00C268C8" w:rsidP="00902B89">
      <w:pPr>
        <w:jc w:val="both"/>
        <w:rPr>
          <w:rFonts w:eastAsiaTheme="minorEastAsia"/>
          <w:bCs/>
          <w:iCs/>
          <w:color w:val="000000" w:themeColor="text1"/>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rPr>
          <m:t>i-j</m:t>
        </m:r>
      </m:oMath>
      <w:r w:rsidR="00902B89">
        <w:rPr>
          <w:rFonts w:eastAsiaTheme="minorEastAsia"/>
          <w:color w:val="000000" w:themeColor="text1"/>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i-j</m:t>
            </m:r>
          </m:sub>
        </m:sSub>
        <m:r>
          <w:rPr>
            <w:rFonts w:ascii="Cambria Math" w:eastAsiaTheme="minorEastAsia" w:hAnsi="Cambria Math"/>
            <w:color w:val="000000" w:themeColor="text1"/>
          </w:rPr>
          <m:t>)</m:t>
        </m:r>
      </m:oMath>
      <w:r w:rsidR="00902B89">
        <w:rPr>
          <w:rFonts w:eastAsiaTheme="minorEastAsia"/>
          <w:bCs/>
          <w:iCs/>
          <w:color w:val="000000" w:themeColor="text1"/>
        </w:rPr>
        <w:t xml:space="preserve">, and the </w:t>
      </w:r>
      <w:r w:rsidR="00A7135F">
        <w:rPr>
          <w:rFonts w:eastAsiaTheme="minorEastAsia"/>
          <w:bCs/>
          <w:iCs/>
          <w:color w:val="000000" w:themeColor="text1"/>
        </w:rPr>
        <w:t xml:space="preserve">second layer acts to compute the </w:t>
      </w:r>
      <w:r w:rsidR="00902B89">
        <w:rPr>
          <w:rFonts w:eastAsiaTheme="minorEastAsia"/>
          <w:bCs/>
          <w:iCs/>
          <w:color w:val="000000" w:themeColor="text1"/>
        </w:rPr>
        <w:t>activ</w:t>
      </w:r>
      <w:r w:rsidR="00937157">
        <w:rPr>
          <w:rFonts w:eastAsiaTheme="minorEastAsia"/>
          <w:bCs/>
          <w:iCs/>
          <w:color w:val="000000" w:themeColor="text1"/>
        </w:rPr>
        <w:t>ity</w:t>
      </w:r>
      <w:r w:rsidR="00902B89">
        <w:rPr>
          <w:rFonts w:eastAsiaTheme="minorEastAsia"/>
          <w:bCs/>
          <w:iCs/>
          <w:color w:val="000000" w:themeColor="text1"/>
        </w:rPr>
        <w:t xml:space="preserve"> state </w:t>
      </w:r>
      <m:oMath>
        <m:r>
          <w:rPr>
            <w:rFonts w:ascii="Cambria Math" w:eastAsiaTheme="minorEastAsia" w:hAnsi="Cambria Math"/>
            <w:color w:val="000000" w:themeColor="text1"/>
          </w:rPr>
          <m:t>A</m:t>
        </m:r>
      </m:oMath>
      <w:r w:rsidR="00902B89">
        <w:rPr>
          <w:rFonts w:eastAsiaTheme="minorEastAsia"/>
          <w:bCs/>
          <w:iCs/>
          <w:color w:val="000000" w:themeColor="text1"/>
        </w:rPr>
        <w:t xml:space="preserve"> for each transporter.  Specifically</w:t>
      </w:r>
      <w:r w:rsidR="00794918">
        <w:rPr>
          <w:rFonts w:eastAsiaTheme="minorEastAsia"/>
          <w:bCs/>
          <w:iCs/>
          <w:color w:val="000000" w:themeColor="text1"/>
        </w:rPr>
        <w:t xml:space="preserve">, we create a second sigmoid layer of length 16, </w:t>
      </w:r>
      <w:r w:rsidR="00902B89">
        <w:rPr>
          <w:rFonts w:eastAsiaTheme="minorEastAsia"/>
          <w:bCs/>
          <w:iCs/>
          <w:color w:val="000000" w:themeColor="text1"/>
        </w:rPr>
        <w:t xml:space="preserve">and connect each transporter </w:t>
      </w:r>
      <w:r w:rsidR="00902B89">
        <w:rPr>
          <w:rFonts w:eastAsiaTheme="minorEastAsia"/>
          <w:color w:val="000000" w:themeColor="text1"/>
        </w:rPr>
        <w:t xml:space="preserve">in the first layer to each transporter </w:t>
      </w:r>
      <m:oMath>
        <m:r>
          <w:rPr>
            <w:rFonts w:ascii="Cambria Math" w:eastAsiaTheme="minorEastAsia" w:hAnsi="Cambria Math"/>
            <w:color w:val="000000" w:themeColor="text1"/>
          </w:rPr>
          <m:t>j</m:t>
        </m:r>
      </m:oMath>
      <w:r w:rsidR="00902B89">
        <w:rPr>
          <w:rFonts w:eastAsiaTheme="minorEastAsia"/>
          <w:color w:val="000000" w:themeColor="text1"/>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rPr>
        <w:t>The activ</w:t>
      </w:r>
      <w:r w:rsidR="00937157">
        <w:rPr>
          <w:rFonts w:eastAsiaTheme="minorEastAsia"/>
          <w:color w:val="000000" w:themeColor="text1"/>
        </w:rPr>
        <w:t>ity</w:t>
      </w:r>
      <w:r w:rsidR="00A7135F">
        <w:rPr>
          <w:rFonts w:eastAsiaTheme="minorEastAsia"/>
          <w:color w:val="000000" w:themeColor="text1"/>
        </w:rPr>
        <w:t xml:space="preserve"> state </w:t>
      </w:r>
      <m:oMath>
        <m:r>
          <w:rPr>
            <w:rFonts w:ascii="Cambria Math" w:eastAsiaTheme="minorEastAsia" w:hAnsi="Cambria Math"/>
            <w:color w:val="000000" w:themeColor="text1"/>
          </w:rPr>
          <m:t>A</m:t>
        </m:r>
      </m:oMath>
      <w:r w:rsidR="00A7135F">
        <w:rPr>
          <w:rFonts w:eastAsiaTheme="minorEastAsia"/>
          <w:bCs/>
          <w:iCs/>
          <w:color w:val="000000" w:themeColor="text1"/>
        </w:rPr>
        <w:t xml:space="preserve"> for each transporter is then computed by the neurons in the second layer in this network from their inbound i</w:t>
      </w:r>
      <w:r w:rsidR="008374AB">
        <w:rPr>
          <w:rFonts w:eastAsiaTheme="minorEastAsia"/>
          <w:bCs/>
          <w:iCs/>
          <w:color w:val="000000" w:themeColor="text1"/>
        </w:rPr>
        <w:t>nfluence</w:t>
      </w:r>
      <w:r w:rsidR="00A7135F">
        <w:rPr>
          <w:rFonts w:eastAsiaTheme="minorEastAsia"/>
          <w:bCs/>
          <w:iCs/>
          <w:color w:val="000000" w:themeColor="text1"/>
        </w:rPr>
        <w:t xml:space="preserve"> connection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j</m:t>
            </m:r>
          </m:sub>
        </m:sSub>
      </m:oMath>
      <w:r w:rsidR="00A7135F">
        <w:rPr>
          <w:rFonts w:eastAsiaTheme="minorEastAsia"/>
          <w:bCs/>
          <w:iCs/>
          <w:color w:val="000000" w:themeColor="text1"/>
        </w:rPr>
        <w:t xml:space="preserve">, and a learned bias term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b</m:t>
            </m:r>
          </m:e>
          <m:sub>
            <m:r>
              <w:rPr>
                <w:rFonts w:ascii="Cambria Math" w:eastAsiaTheme="minorEastAsia" w:hAnsi="Cambria Math"/>
                <w:color w:val="000000" w:themeColor="text1"/>
              </w:rPr>
              <m:t>j</m:t>
            </m:r>
          </m:sub>
        </m:sSub>
      </m:oMath>
      <w:r w:rsidR="00A7135F">
        <w:rPr>
          <w:rFonts w:eastAsiaTheme="minorEastAsia"/>
          <w:bCs/>
          <w:iCs/>
          <w:color w:val="000000" w:themeColor="text1"/>
        </w:rPr>
        <w:t xml:space="preserve">.   </w:t>
      </w:r>
      <w:r w:rsidR="0070509F">
        <w:rPr>
          <w:rFonts w:eastAsiaTheme="minorEastAsia"/>
          <w:color w:val="000000" w:themeColor="text1"/>
        </w:rPr>
        <w:t>Notably, the neural network multiplies each outgoing in</w:t>
      </w:r>
      <w:r w:rsidR="00C27C9E">
        <w:rPr>
          <w:rFonts w:eastAsiaTheme="minorEastAsia"/>
          <w:color w:val="000000" w:themeColor="text1"/>
        </w:rPr>
        <w:t>fluence</w:t>
      </w:r>
      <w:r w:rsidR="0070509F">
        <w:rPr>
          <w:rFonts w:eastAsiaTheme="minorEastAsia"/>
          <w:color w:val="000000" w:themeColor="text1"/>
        </w:rPr>
        <w:t xml:space="preserve"> connection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i</m:t>
            </m:r>
          </m:sub>
        </m:sSub>
      </m:oMath>
      <w:r w:rsidR="0070509F" w:rsidRPr="0070509F">
        <w:rPr>
          <w:rFonts w:eastAsiaTheme="minorEastAsia"/>
          <w:color w:val="000000" w:themeColor="text1"/>
        </w:rPr>
        <w:t xml:space="preserve"> </w:t>
      </w:r>
      <w:r w:rsidR="0070509F">
        <w:rPr>
          <w:rFonts w:eastAsiaTheme="minorEastAsia"/>
          <w:color w:val="000000" w:themeColor="text1"/>
        </w:rPr>
        <w:t xml:space="preserve">by its corresponding genotype value in </w:t>
      </w:r>
      <m:oMath>
        <m:r>
          <w:rPr>
            <w:rFonts w:ascii="Cambria Math" w:eastAsiaTheme="minorEastAsia" w:hAnsi="Cambria Math"/>
            <w:color w:val="000000" w:themeColor="text1"/>
          </w:rPr>
          <m:t>G</m:t>
        </m:r>
      </m:oMath>
      <w:r w:rsidR="0070509F">
        <w:rPr>
          <w:rFonts w:eastAsiaTheme="minorEastAsia"/>
          <w:bCs/>
          <w:iCs/>
          <w:color w:val="000000" w:themeColor="text1"/>
        </w:rPr>
        <w:t>,</w:t>
      </w:r>
      <w:r w:rsidR="0070509F">
        <w:rPr>
          <w:rFonts w:eastAsiaTheme="minorEastAsia"/>
          <w:color w:val="000000" w:themeColor="text1"/>
        </w:rPr>
        <w:t xml:space="preserve"> such that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are set to 0 if it is knocked out.</w:t>
      </w:r>
      <w:r w:rsidR="00A7135F">
        <w:rPr>
          <w:rFonts w:eastAsiaTheme="minorEastAsia"/>
          <w:color w:val="000000" w:themeColor="text1"/>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oMath>
      <w:r w:rsidR="00A7135F">
        <w:rPr>
          <w:rFonts w:eastAsiaTheme="minorEastAsia"/>
          <w:bCs/>
          <w:iCs/>
          <w:color w:val="000000" w:themeColor="text1"/>
        </w:rPr>
        <w:t xml:space="preserve"> to </w:t>
      </w:r>
      <m:oMath>
        <m:r>
          <w:rPr>
            <w:rFonts w:ascii="Cambria Math" w:eastAsiaTheme="minorEastAsia" w:hAnsi="Cambria Math"/>
            <w:color w:val="000000" w:themeColor="text1"/>
          </w:rPr>
          <m:t>0</m:t>
        </m:r>
      </m:oMath>
      <w:r w:rsidR="00A7135F">
        <w:rPr>
          <w:rFonts w:eastAsiaTheme="minorEastAsia"/>
          <w:bCs/>
          <w:iCs/>
          <w:color w:val="000000" w:themeColor="text1"/>
        </w:rPr>
        <w:t xml:space="preserve"> if it is knocked out</w:t>
      </w:r>
      <w:r w:rsidR="00D31924">
        <w:rPr>
          <w:rFonts w:eastAsiaTheme="minorEastAsia"/>
          <w:bCs/>
          <w:iCs/>
          <w:color w:val="000000" w:themeColor="text1"/>
        </w:rPr>
        <w:t>, each neuron in the second</w:t>
      </w:r>
      <w:r w:rsidR="00A7135F">
        <w:rPr>
          <w:rFonts w:eastAsiaTheme="minorEastAsia"/>
          <w:bCs/>
          <w:iCs/>
          <w:color w:val="000000" w:themeColor="text1"/>
        </w:rPr>
        <w:t xml:space="preserve"> layer is then multiplied element-wise by its corresponding value in </w:t>
      </w:r>
      <m:oMath>
        <m:r>
          <w:rPr>
            <w:rFonts w:ascii="Cambria Math" w:eastAsiaTheme="minorEastAsia" w:hAnsi="Cambria Math"/>
            <w:color w:val="000000" w:themeColor="text1"/>
          </w:rPr>
          <m:t>G</m:t>
        </m:r>
      </m:oMath>
      <w:r w:rsidR="00A7135F">
        <w:rPr>
          <w:rFonts w:eastAsiaTheme="minorEastAsia"/>
          <w:color w:val="000000" w:themeColor="text1"/>
        </w:rPr>
        <w:t xml:space="preserve"> using the layer_multiply</w:t>
      </w:r>
      <w:r w:rsidR="00765132">
        <w:rPr>
          <w:rFonts w:eastAsiaTheme="minorEastAsia"/>
          <w:color w:val="000000" w:themeColor="text1"/>
        </w:rPr>
        <w:t>()</w:t>
      </w:r>
      <w:r w:rsidR="00A7135F">
        <w:rPr>
          <w:rFonts w:eastAsiaTheme="minorEastAsia"/>
          <w:color w:val="000000" w:themeColor="text1"/>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rPr>
      </w:pPr>
    </w:p>
    <w:p w14:paraId="28142DB1" w14:textId="3E2759C7" w:rsidR="004A0620" w:rsidRDefault="00760C93" w:rsidP="00F174F8">
      <w:pPr>
        <w:jc w:val="both"/>
        <w:rPr>
          <w:rFonts w:eastAsiaTheme="minorEastAsia"/>
          <w:bCs/>
          <w:iCs/>
          <w:color w:val="000000" w:themeColor="text1"/>
        </w:rPr>
      </w:pPr>
      <w:r>
        <w:rPr>
          <w:rFonts w:eastAsiaTheme="minorEastAsia"/>
          <w:bCs/>
          <w:iCs/>
          <w:color w:val="000000" w:themeColor="text1"/>
        </w:rPr>
        <w:t xml:space="preserve">To encode </w:t>
      </w:r>
      <w:r w:rsidR="00013B85">
        <w:rPr>
          <w:rFonts w:eastAsiaTheme="minorEastAsia"/>
          <w:color w:val="000000" w:themeColor="text1"/>
        </w:rPr>
        <w:t xml:space="preserve">the </w:t>
      </w:r>
      <w:r>
        <w:rPr>
          <w:rFonts w:eastAsiaTheme="minorEastAsia"/>
          <w:color w:val="000000" w:themeColor="text1"/>
        </w:rPr>
        <w:t xml:space="preserve">efflux weights for each transporter-drug pair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oMath>
      <w:r>
        <w:rPr>
          <w:rFonts w:eastAsiaTheme="minorEastAsia"/>
          <w:bCs/>
          <w:iCs/>
          <w:color w:val="000000" w:themeColor="text1"/>
        </w:rPr>
        <w:t>, we then add</w:t>
      </w:r>
      <w:r w:rsidR="00651DB9">
        <w:rPr>
          <w:rFonts w:eastAsiaTheme="minorEastAsia"/>
          <w:bCs/>
          <w:iCs/>
          <w:color w:val="000000" w:themeColor="text1"/>
        </w:rPr>
        <w:t>ed</w:t>
      </w:r>
      <w:r>
        <w:rPr>
          <w:rFonts w:eastAsiaTheme="minorEastAsia"/>
          <w:bCs/>
          <w:iCs/>
          <w:color w:val="000000" w:themeColor="text1"/>
        </w:rPr>
        <w:t xml:space="preserve"> another sigmoidal layer of length 16, which </w:t>
      </w:r>
      <w:r w:rsidR="00651DB9">
        <w:rPr>
          <w:rFonts w:eastAsiaTheme="minorEastAsia"/>
          <w:bCs/>
          <w:iCs/>
          <w:color w:val="000000" w:themeColor="text1"/>
        </w:rPr>
        <w:t>was</w:t>
      </w:r>
      <w:r>
        <w:rPr>
          <w:rFonts w:eastAsiaTheme="minorEastAsia"/>
          <w:bCs/>
          <w:iCs/>
          <w:color w:val="000000" w:themeColor="text1"/>
        </w:rPr>
        <w:t xml:space="preserve"> fully connected to the genotype-</w:t>
      </w:r>
      <w:r w:rsidR="00C33B9F">
        <w:rPr>
          <w:rFonts w:eastAsiaTheme="minorEastAsia"/>
          <w:bCs/>
          <w:iCs/>
          <w:color w:val="000000" w:themeColor="text1"/>
        </w:rPr>
        <w:t>multiplied</w:t>
      </w:r>
      <w:r>
        <w:rPr>
          <w:rFonts w:eastAsiaTheme="minorEastAsia"/>
          <w:bCs/>
          <w:iCs/>
          <w:color w:val="000000" w:themeColor="text1"/>
        </w:rPr>
        <w:t xml:space="preserve"> second layer.  </w:t>
      </w:r>
      <w:r w:rsidR="00651DB9">
        <w:rPr>
          <w:rFonts w:eastAsiaTheme="minorEastAsia"/>
          <w:bCs/>
          <w:iCs/>
          <w:color w:val="000000" w:themeColor="text1"/>
        </w:rPr>
        <w:t xml:space="preserve">The kernel_constraint argument was used with this layer to ensure that </w:t>
      </w:r>
      <w:r w:rsidR="001A7C2E">
        <w:rPr>
          <w:rFonts w:eastAsiaTheme="minorEastAsia"/>
          <w:bCs/>
          <w:iCs/>
          <w:color w:val="000000" w:themeColor="text1"/>
        </w:rPr>
        <w:t>non-negative</w:t>
      </w:r>
      <w:r w:rsidR="00651DB9">
        <w:rPr>
          <w:rFonts w:eastAsiaTheme="minorEastAsia"/>
          <w:bCs/>
          <w:iCs/>
          <w:color w:val="000000" w:themeColor="text1"/>
        </w:rPr>
        <w:t xml:space="preserve"> </w:t>
      </w:r>
      <m:oMath>
        <m:r>
          <w:rPr>
            <w:rFonts w:ascii="Cambria Math" w:eastAsiaTheme="minorEastAsia" w:hAnsi="Cambria Math"/>
            <w:color w:val="000000" w:themeColor="text1"/>
          </w:rPr>
          <m:t>E</m:t>
        </m:r>
      </m:oMath>
      <w:r w:rsidR="00651DB9">
        <w:rPr>
          <w:rFonts w:eastAsiaTheme="minorEastAsia"/>
          <w:color w:val="000000" w:themeColor="text1"/>
        </w:rPr>
        <w:t xml:space="preserve"> parameters</w:t>
      </w:r>
      <w:r w:rsidR="00651DB9">
        <w:rPr>
          <w:rFonts w:eastAsiaTheme="minorEastAsia"/>
          <w:bCs/>
          <w:iCs/>
          <w:color w:val="000000" w:themeColor="text1"/>
        </w:rPr>
        <w:t xml:space="preserve"> are learned.</w:t>
      </w:r>
      <w:r w:rsidR="00F21FD1">
        <w:rPr>
          <w:rFonts w:eastAsiaTheme="minorEastAsia"/>
          <w:bCs/>
          <w:iCs/>
          <w:color w:val="000000" w:themeColor="text1"/>
        </w:rPr>
        <w:t xml:space="preserve">  Each neuron in this</w:t>
      </w:r>
      <w:r w:rsidR="00C849DD">
        <w:rPr>
          <w:rFonts w:eastAsiaTheme="minorEastAsia"/>
          <w:bCs/>
          <w:iCs/>
          <w:color w:val="000000" w:themeColor="text1"/>
        </w:rPr>
        <w:t xml:space="preserve"> third layer predicts</w:t>
      </w:r>
      <w:r w:rsidR="001A6A41">
        <w:rPr>
          <w:rFonts w:eastAsiaTheme="minorEastAsia"/>
          <w:bCs/>
          <w:iCs/>
          <w:color w:val="000000" w:themeColor="text1"/>
        </w:rPr>
        <w:t xml:space="preserve"> the </w:t>
      </w:r>
      <w:r w:rsidR="00C849DD">
        <w:rPr>
          <w:rFonts w:eastAsiaTheme="minorEastAsia"/>
          <w:bCs/>
          <w:iCs/>
          <w:color w:val="000000" w:themeColor="text1"/>
        </w:rPr>
        <w:t xml:space="preserve">normalized </w:t>
      </w:r>
      <w:r w:rsidR="001A6A41">
        <w:rPr>
          <w:rFonts w:eastAsiaTheme="minorEastAsia"/>
          <w:bCs/>
          <w:iCs/>
          <w:color w:val="000000" w:themeColor="text1"/>
        </w:rPr>
        <w:t xml:space="preserve">resistance to each compound </w:t>
      </w:r>
      <m:oMath>
        <m:sSub>
          <m:sSubPr>
            <m:ctrlPr>
              <w:rPr>
                <w:rFonts w:ascii="Cambria Math" w:eastAsiaTheme="minorEastAsia" w:hAnsi="Cambria Math"/>
                <w:bCs/>
                <w:i/>
                <w:iCs/>
                <w:color w:val="000000" w:themeColor="text1"/>
              </w:rPr>
            </m:ctrlPr>
          </m:sSubPr>
          <m:e>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w:rPr>
                    <w:rFonts w:ascii="Cambria Math" w:eastAsiaTheme="minorEastAsia" w:hAnsi="Cambria Math"/>
                    <w:color w:val="000000" w:themeColor="text1"/>
                  </w:rPr>
                  <m:t>G,d</m:t>
                </m:r>
              </m:sub>
            </m:sSub>
          </m:sub>
        </m:sSub>
      </m:oMath>
      <w:r w:rsidR="001A6A41">
        <w:rPr>
          <w:rFonts w:eastAsiaTheme="minorEastAsia"/>
          <w:bCs/>
          <w:iCs/>
          <w:color w:val="000000" w:themeColor="text1"/>
        </w:rPr>
        <w:t xml:space="preserve"> by multiplying the</w:t>
      </w:r>
      <w:r w:rsidR="007821E5">
        <w:rPr>
          <w:rFonts w:eastAsiaTheme="minorEastAsia"/>
          <w:bCs/>
          <w:iCs/>
          <w:color w:val="000000" w:themeColor="text1"/>
        </w:rPr>
        <w:t xml:space="preserve"> </w:t>
      </w:r>
      <w:r w:rsidR="00C849DD">
        <w:rPr>
          <w:rFonts w:eastAsiaTheme="minorEastAsia"/>
          <w:bCs/>
          <w:iCs/>
          <w:color w:val="000000" w:themeColor="text1"/>
        </w:rPr>
        <w:t xml:space="preserve">activation state of each transporter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j</m:t>
            </m:r>
          </m:sub>
        </m:sSub>
      </m:oMath>
      <w:r w:rsidR="00C849DD">
        <w:rPr>
          <w:rFonts w:eastAsiaTheme="minorEastAsia"/>
          <w:color w:val="000000" w:themeColor="text1"/>
        </w:rPr>
        <w:t xml:space="preserve"> with the learned efflux weights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i-d</m:t>
            </m:r>
          </m:sub>
        </m:sSub>
      </m:oMath>
      <w:r w:rsidR="00C849DD">
        <w:rPr>
          <w:rFonts w:eastAsiaTheme="minorEastAsia"/>
          <w:color w:val="000000" w:themeColor="text1"/>
        </w:rPr>
        <w:t xml:space="preserve"> to compute the clearance coefficients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i,d</m:t>
            </m:r>
          </m:sub>
        </m:sSub>
      </m:oMath>
      <w:r w:rsidR="00C849DD">
        <w:rPr>
          <w:rFonts w:eastAsiaTheme="minorEastAsia"/>
          <w:bCs/>
          <w:iCs/>
          <w:color w:val="000000" w:themeColor="text1"/>
        </w:rPr>
        <w:t xml:space="preserve"> for each compound-transporter pair, and </w:t>
      </w:r>
      <w:r w:rsidR="00A208E3">
        <w:rPr>
          <w:rFonts w:eastAsiaTheme="minorEastAsia"/>
          <w:bCs/>
          <w:iCs/>
          <w:color w:val="000000" w:themeColor="text1"/>
        </w:rPr>
        <w:t xml:space="preserve">furthermore learns </w:t>
      </w:r>
      <w:r w:rsidR="00B80B26">
        <w:rPr>
          <w:rFonts w:eastAsiaTheme="minorEastAsia"/>
          <w:bCs/>
          <w:iCs/>
          <w:color w:val="000000" w:themeColor="text1"/>
        </w:rPr>
        <w:t xml:space="preserve">an offset </w:t>
      </w:r>
      <w:r w:rsidR="00A208E3">
        <w:rPr>
          <w:rFonts w:eastAsiaTheme="minorEastAsia"/>
          <w:bCs/>
          <w:iCs/>
          <w:color w:val="000000" w:themeColor="text1"/>
        </w:rPr>
        <w:t>term</w:t>
      </w:r>
      <w:r w:rsidR="00B80B26">
        <w:rPr>
          <w:rFonts w:eastAsiaTheme="minorEastAsia"/>
          <w:bCs/>
          <w:iCs/>
          <w:color w:val="000000" w:themeColor="text1"/>
        </w:rPr>
        <w:t xml:space="preserve"> (‘bias’)</w:t>
      </w:r>
      <w:r w:rsidR="00ED6B13">
        <w:rPr>
          <w:rFonts w:eastAsiaTheme="minorEastAsia"/>
          <w:bCs/>
          <w:iCs/>
          <w:color w:val="000000" w:themeColor="text1"/>
        </w:rPr>
        <w:t xml:space="preserve"> which defines the shape of the dose-response curve</w:t>
      </w:r>
      <w:r w:rsidR="00A208E3">
        <w:rPr>
          <w:rFonts w:eastAsiaTheme="minorEastAsia"/>
          <w:bCs/>
          <w:iCs/>
          <w:color w:val="000000" w:themeColor="text1"/>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rPr>
      </w:pPr>
      <w:r>
        <w:rPr>
          <w:rFonts w:eastAsiaTheme="minorEastAsia"/>
          <w:bCs/>
          <w:iCs/>
          <w:color w:val="000000" w:themeColor="text1"/>
        </w:rPr>
        <w:t>In addition</w:t>
      </w:r>
      <w:r w:rsidR="001B0C4D">
        <w:rPr>
          <w:rFonts w:eastAsiaTheme="minorEastAsia"/>
          <w:bCs/>
          <w:iCs/>
          <w:color w:val="000000" w:themeColor="text1"/>
        </w:rPr>
        <w:t xml:space="preserve"> to the above schematic</w:t>
      </w:r>
      <w:r>
        <w:rPr>
          <w:rFonts w:eastAsiaTheme="minorEastAsia"/>
          <w:bCs/>
          <w:iCs/>
          <w:color w:val="000000" w:themeColor="text1"/>
        </w:rPr>
        <w:t>,</w:t>
      </w:r>
      <w:r w:rsidR="00697195">
        <w:rPr>
          <w:rFonts w:eastAsiaTheme="minorEastAsia"/>
          <w:bCs/>
          <w:iCs/>
          <w:color w:val="000000" w:themeColor="text1"/>
        </w:rPr>
        <w:t xml:space="preserve"> L1 regulariza</w:t>
      </w:r>
      <w:r w:rsidR="00AE255B">
        <w:rPr>
          <w:rFonts w:eastAsiaTheme="minorEastAsia"/>
          <w:bCs/>
          <w:iCs/>
          <w:color w:val="000000" w:themeColor="text1"/>
        </w:rPr>
        <w:t xml:space="preserve">tion </w:t>
      </w:r>
      <w:r w:rsidR="00F23585">
        <w:rPr>
          <w:rFonts w:eastAsiaTheme="minorEastAsia"/>
          <w:bCs/>
          <w:iCs/>
          <w:color w:val="000000" w:themeColor="text1"/>
        </w:rPr>
        <w:t xml:space="preserve">with coefficient </w:t>
      </w:r>
      <m:oMath>
        <m:r>
          <w:rPr>
            <w:rFonts w:ascii="Cambria Math" w:eastAsiaTheme="minorEastAsia" w:hAnsi="Cambria Math"/>
            <w:color w:val="000000" w:themeColor="text1"/>
          </w:rPr>
          <m:t>λ</m:t>
        </m:r>
      </m:oMath>
      <w:r w:rsidR="00F23585">
        <w:rPr>
          <w:rFonts w:eastAsiaTheme="minorEastAsia"/>
          <w:bCs/>
          <w:iCs/>
          <w:color w:val="000000" w:themeColor="text1"/>
        </w:rPr>
        <w:t xml:space="preserve"> </w:t>
      </w:r>
      <w:r w:rsidR="00AE255B">
        <w:rPr>
          <w:rFonts w:eastAsiaTheme="minorEastAsia"/>
          <w:bCs/>
          <w:iCs/>
          <w:color w:val="000000" w:themeColor="text1"/>
        </w:rPr>
        <w:t>wa</w:t>
      </w:r>
      <w:r w:rsidR="00697195">
        <w:rPr>
          <w:rFonts w:eastAsiaTheme="minorEastAsia"/>
          <w:bCs/>
          <w:iCs/>
          <w:color w:val="000000" w:themeColor="text1"/>
        </w:rPr>
        <w:t xml:space="preserve">s added to both the </w:t>
      </w:r>
      <m:oMath>
        <m:r>
          <w:rPr>
            <w:rFonts w:ascii="Cambria Math" w:eastAsiaTheme="minorEastAsia" w:hAnsi="Cambria Math"/>
            <w:color w:val="000000" w:themeColor="text1"/>
          </w:rPr>
          <m:t>I</m:t>
        </m:r>
      </m:oMath>
      <w:r w:rsidR="002C6A68">
        <w:rPr>
          <w:rFonts w:eastAsiaTheme="minorEastAsia"/>
          <w:bCs/>
          <w:iCs/>
          <w:color w:val="000000" w:themeColor="text1"/>
        </w:rPr>
        <w:t xml:space="preserve"> weights and the bias term which defines </w:t>
      </w:r>
      <m:oMath>
        <m:r>
          <w:rPr>
            <w:rFonts w:ascii="Cambria Math" w:eastAsiaTheme="minorEastAsia" w:hAnsi="Cambria Math"/>
            <w:color w:val="000000" w:themeColor="text1"/>
          </w:rPr>
          <m:t>A</m:t>
        </m:r>
      </m:oMath>
      <w:r w:rsidR="002C6A68">
        <w:rPr>
          <w:rFonts w:eastAsiaTheme="minorEastAsia"/>
          <w:bCs/>
          <w:iCs/>
          <w:color w:val="000000" w:themeColor="text1"/>
        </w:rPr>
        <w:t xml:space="preserve"> for each tr</w:t>
      </w:r>
      <w:r w:rsidR="00D7702B">
        <w:rPr>
          <w:rFonts w:eastAsiaTheme="minorEastAsia"/>
          <w:bCs/>
          <w:iCs/>
          <w:color w:val="000000" w:themeColor="text1"/>
        </w:rPr>
        <w:t>ansporter</w:t>
      </w:r>
      <w:r w:rsidR="004F1FAB">
        <w:rPr>
          <w:rFonts w:eastAsiaTheme="minorEastAsia"/>
          <w:bCs/>
          <w:iCs/>
          <w:color w:val="000000" w:themeColor="text1"/>
        </w:rPr>
        <w:t>,</w:t>
      </w:r>
      <w:r w:rsidR="00BC0A60">
        <w:rPr>
          <w:rFonts w:eastAsiaTheme="minorEastAsia"/>
          <w:bCs/>
          <w:iCs/>
          <w:color w:val="000000" w:themeColor="text1"/>
        </w:rPr>
        <w:t xml:space="preserve"> using the kernel_regularizer </w:t>
      </w:r>
      <w:r w:rsidR="0063302F">
        <w:rPr>
          <w:rFonts w:eastAsiaTheme="minorEastAsia"/>
          <w:bCs/>
          <w:iCs/>
          <w:color w:val="000000" w:themeColor="text1"/>
        </w:rPr>
        <w:t xml:space="preserve">and bias_regularizer </w:t>
      </w:r>
      <w:r w:rsidR="00765132">
        <w:rPr>
          <w:rFonts w:eastAsiaTheme="minorEastAsia"/>
          <w:bCs/>
          <w:iCs/>
          <w:color w:val="000000" w:themeColor="text1"/>
        </w:rPr>
        <w:t>parameter</w:t>
      </w:r>
      <w:r w:rsidR="0063302F">
        <w:rPr>
          <w:rFonts w:eastAsiaTheme="minorEastAsia"/>
          <w:bCs/>
          <w:iCs/>
          <w:color w:val="000000" w:themeColor="text1"/>
        </w:rPr>
        <w:t>s</w:t>
      </w:r>
      <w:r w:rsidR="00E54294">
        <w:rPr>
          <w:rFonts w:eastAsiaTheme="minorEastAsia"/>
          <w:bCs/>
          <w:iCs/>
          <w:color w:val="000000" w:themeColor="text1"/>
        </w:rPr>
        <w:t xml:space="preserve"> in the second</w:t>
      </w:r>
      <w:r w:rsidR="00BC0A60">
        <w:rPr>
          <w:rFonts w:eastAsiaTheme="minorEastAsia"/>
          <w:bCs/>
          <w:iCs/>
          <w:color w:val="000000" w:themeColor="text1"/>
        </w:rPr>
        <w:t xml:space="preserve"> layer</w:t>
      </w:r>
      <w:r w:rsidR="00D7702B">
        <w:rPr>
          <w:rFonts w:eastAsiaTheme="minorEastAsia"/>
          <w:bCs/>
          <w:iCs/>
          <w:color w:val="000000" w:themeColor="text1"/>
        </w:rPr>
        <w:t>.  Regularization on</w:t>
      </w:r>
      <w:r w:rsidR="00C84CE4">
        <w:rPr>
          <w:rFonts w:eastAsiaTheme="minorEastAsia"/>
          <w:bCs/>
          <w:iCs/>
          <w:color w:val="000000" w:themeColor="text1"/>
        </w:rPr>
        <w:t xml:space="preserve"> </w:t>
      </w:r>
      <m:oMath>
        <m:r>
          <w:rPr>
            <w:rFonts w:ascii="Cambria Math" w:eastAsiaTheme="minorEastAsia" w:hAnsi="Cambria Math"/>
            <w:color w:val="000000" w:themeColor="text1"/>
          </w:rPr>
          <m:t>I</m:t>
        </m:r>
      </m:oMath>
      <w:r w:rsidR="00C84CE4">
        <w:rPr>
          <w:rFonts w:eastAsiaTheme="minorEastAsia"/>
          <w:bCs/>
          <w:iCs/>
          <w:color w:val="000000" w:themeColor="text1"/>
        </w:rPr>
        <w:t xml:space="preserve"> achieves sparsity </w:t>
      </w:r>
      <w:r w:rsidR="00A30ED1">
        <w:rPr>
          <w:rFonts w:eastAsiaTheme="minorEastAsia"/>
          <w:bCs/>
          <w:iCs/>
          <w:color w:val="000000" w:themeColor="text1"/>
        </w:rPr>
        <w:t>in their weights</w:t>
      </w:r>
      <w:r w:rsidR="00C84CE4">
        <w:rPr>
          <w:rFonts w:eastAsiaTheme="minorEastAsia"/>
          <w:bCs/>
          <w:iCs/>
          <w:color w:val="000000" w:themeColor="text1"/>
        </w:rPr>
        <w:t xml:space="preserve">, as it is otherwise possible, for example, to add </w:t>
      </w:r>
      <m:oMath>
        <m:r>
          <w:rPr>
            <w:rFonts w:ascii="Cambria Math" w:eastAsiaTheme="minorEastAsia" w:hAnsi="Cambria Math"/>
            <w:color w:val="000000" w:themeColor="text1"/>
          </w:rPr>
          <m:t>I</m:t>
        </m:r>
      </m:oMath>
      <w:r w:rsidR="00C84CE4">
        <w:rPr>
          <w:rFonts w:eastAsiaTheme="minorEastAsia"/>
          <w:bCs/>
          <w:iCs/>
          <w:color w:val="000000" w:themeColor="text1"/>
        </w:rPr>
        <w:t xml:space="preserve"> to a transporter which has no </w:t>
      </w:r>
      <m:oMath>
        <m:r>
          <w:rPr>
            <w:rFonts w:ascii="Cambria Math" w:eastAsiaTheme="minorEastAsia" w:hAnsi="Cambria Math"/>
            <w:color w:val="000000" w:themeColor="text1"/>
          </w:rPr>
          <m:t>E</m:t>
        </m:r>
      </m:oMath>
      <w:r w:rsidR="00C84CE4">
        <w:rPr>
          <w:rFonts w:eastAsiaTheme="minorEastAsia"/>
          <w:bCs/>
          <w:iCs/>
          <w:color w:val="000000" w:themeColor="text1"/>
        </w:rPr>
        <w:t xml:space="preserve"> weights, </w:t>
      </w:r>
      <w:r w:rsidR="00262C4B">
        <w:rPr>
          <w:rFonts w:eastAsiaTheme="minorEastAsia"/>
          <w:bCs/>
          <w:iCs/>
          <w:color w:val="000000" w:themeColor="text1"/>
        </w:rPr>
        <w:t xml:space="preserve">thus learning </w:t>
      </w:r>
      <m:oMath>
        <m:r>
          <w:rPr>
            <w:rFonts w:ascii="Cambria Math" w:eastAsiaTheme="minorEastAsia" w:hAnsi="Cambria Math"/>
            <w:color w:val="000000" w:themeColor="text1"/>
          </w:rPr>
          <m:t>I</m:t>
        </m:r>
      </m:oMath>
      <w:r w:rsidR="005478EA">
        <w:rPr>
          <w:rFonts w:eastAsiaTheme="minorEastAsia"/>
          <w:bCs/>
          <w:iCs/>
          <w:color w:val="000000" w:themeColor="text1"/>
        </w:rPr>
        <w:t xml:space="preserve"> </w:t>
      </w:r>
      <w:r w:rsidR="00262C4B">
        <w:rPr>
          <w:rFonts w:eastAsiaTheme="minorEastAsia"/>
          <w:bCs/>
          <w:iCs/>
          <w:color w:val="000000" w:themeColor="text1"/>
        </w:rPr>
        <w:t>parameters which are not supported by any phenotypes</w:t>
      </w:r>
      <w:r w:rsidR="00C84CE4">
        <w:rPr>
          <w:rFonts w:eastAsiaTheme="minorEastAsia"/>
          <w:bCs/>
          <w:iCs/>
          <w:color w:val="000000" w:themeColor="text1"/>
        </w:rPr>
        <w:t xml:space="preserve">.  </w:t>
      </w:r>
      <w:r w:rsidR="00C95A0C">
        <w:rPr>
          <w:rFonts w:eastAsiaTheme="minorEastAsia"/>
          <w:bCs/>
          <w:iCs/>
          <w:color w:val="000000" w:themeColor="text1"/>
        </w:rPr>
        <w:t>Because the clearance coefficient of each gene</w:t>
      </w:r>
      <w:r w:rsidR="00262C4B">
        <w:rPr>
          <w:rFonts w:eastAsiaTheme="minorEastAsia"/>
          <w:bCs/>
          <w:iCs/>
          <w:color w:val="000000" w:themeColor="text1"/>
        </w:rPr>
        <w:t xml:space="preserve"> for each drug</w:t>
      </w:r>
      <w:r w:rsidR="00C95A0C">
        <w:rPr>
          <w:rFonts w:eastAsiaTheme="minorEastAsia"/>
          <w:bCs/>
          <w:iCs/>
          <w:color w:val="000000" w:themeColor="text1"/>
        </w:rPr>
        <w:t xml:space="preserve"> is defined by a product </w:t>
      </w:r>
      <m:oMath>
        <m:r>
          <w:rPr>
            <w:rFonts w:ascii="Cambria Math" w:eastAsiaTheme="minorEastAsia" w:hAnsi="Cambria Math"/>
            <w:color w:val="000000" w:themeColor="text1"/>
          </w:rPr>
          <m:t>C=AE</m:t>
        </m:r>
      </m:oMath>
      <w:r w:rsidR="00C95A0C">
        <w:rPr>
          <w:rFonts w:eastAsiaTheme="minorEastAsia"/>
          <w:bCs/>
          <w:iCs/>
          <w:color w:val="000000" w:themeColor="text1"/>
        </w:rPr>
        <w:t xml:space="preserve">, </w:t>
      </w:r>
      <w:r w:rsidR="008445DD">
        <w:rPr>
          <w:rFonts w:eastAsiaTheme="minorEastAsia"/>
          <w:bCs/>
          <w:iCs/>
          <w:color w:val="000000" w:themeColor="text1"/>
        </w:rPr>
        <w:t>regularization of the bias term acts to keep</w:t>
      </w:r>
      <w:r w:rsidR="00C95A0C">
        <w:rPr>
          <w:rFonts w:eastAsiaTheme="minorEastAsia"/>
          <w:bCs/>
          <w:iCs/>
          <w:color w:val="000000" w:themeColor="text1"/>
        </w:rPr>
        <w:t xml:space="preserve"> </w:t>
      </w:r>
      <m:oMath>
        <m:r>
          <w:rPr>
            <w:rFonts w:ascii="Cambria Math" w:eastAsiaTheme="minorEastAsia" w:hAnsi="Cambria Math"/>
            <w:color w:val="000000" w:themeColor="text1"/>
          </w:rPr>
          <m:t>A</m:t>
        </m:r>
      </m:oMath>
      <w:r w:rsidR="00C95A0C">
        <w:rPr>
          <w:rFonts w:eastAsiaTheme="minorEastAsia"/>
          <w:bCs/>
          <w:iCs/>
          <w:color w:val="000000" w:themeColor="text1"/>
        </w:rPr>
        <w:t xml:space="preserve"> close to </w:t>
      </w:r>
      <m:oMath>
        <m:r>
          <w:rPr>
            <w:rFonts w:ascii="Cambria Math" w:eastAsiaTheme="minorEastAsia" w:hAnsi="Cambria Math"/>
            <w:color w:val="000000" w:themeColor="text1"/>
          </w:rPr>
          <m:t>0.5</m:t>
        </m:r>
      </m:oMath>
      <w:r w:rsidR="004A33FB">
        <w:rPr>
          <w:rFonts w:eastAsiaTheme="minorEastAsia"/>
          <w:color w:val="000000" w:themeColor="text1"/>
        </w:rPr>
        <w:t xml:space="preserve">, effectively setting a prior on </w:t>
      </w:r>
      <m:oMath>
        <m:r>
          <w:rPr>
            <w:rFonts w:ascii="Cambria Math" w:eastAsiaTheme="minorEastAsia" w:hAnsi="Cambria Math"/>
            <w:color w:val="000000" w:themeColor="text1"/>
          </w:rPr>
          <m:t>A</m:t>
        </m:r>
      </m:oMath>
      <w:r w:rsidR="004A33FB">
        <w:rPr>
          <w:rFonts w:eastAsiaTheme="minorEastAsia"/>
          <w:bCs/>
          <w:iCs/>
          <w:color w:val="000000" w:themeColor="text1"/>
        </w:rPr>
        <w:t xml:space="preserve">.  </w:t>
      </w:r>
      <w:r w:rsidR="007E0480">
        <w:rPr>
          <w:rFonts w:eastAsiaTheme="minorEastAsia"/>
          <w:bCs/>
          <w:iCs/>
          <w:color w:val="000000" w:themeColor="text1"/>
        </w:rPr>
        <w:t>This</w:t>
      </w:r>
      <w:r w:rsidR="004A33FB">
        <w:rPr>
          <w:rFonts w:eastAsiaTheme="minorEastAsia"/>
          <w:bCs/>
          <w:iCs/>
          <w:color w:val="000000" w:themeColor="text1"/>
        </w:rPr>
        <w:t xml:space="preserve"> prior on </w:t>
      </w:r>
      <m:oMath>
        <m:r>
          <w:rPr>
            <w:rFonts w:ascii="Cambria Math" w:eastAsiaTheme="minorEastAsia" w:hAnsi="Cambria Math"/>
            <w:color w:val="000000" w:themeColor="text1"/>
          </w:rPr>
          <m:t>A</m:t>
        </m:r>
      </m:oMath>
      <w:r w:rsidR="004A33FB">
        <w:rPr>
          <w:rFonts w:eastAsiaTheme="minorEastAsia"/>
          <w:bCs/>
          <w:iCs/>
          <w:color w:val="000000" w:themeColor="text1"/>
        </w:rPr>
        <w:t xml:space="preserve"> </w:t>
      </w:r>
      <w:r w:rsidR="00CC384D">
        <w:rPr>
          <w:rFonts w:eastAsiaTheme="minorEastAsia"/>
          <w:bCs/>
          <w:iCs/>
          <w:color w:val="000000" w:themeColor="text1"/>
        </w:rPr>
        <w:t>avoids</w:t>
      </w:r>
      <w:r w:rsidR="00C32CBD">
        <w:rPr>
          <w:rFonts w:eastAsiaTheme="minorEastAsia"/>
          <w:bCs/>
          <w:iCs/>
          <w:color w:val="000000" w:themeColor="text1"/>
        </w:rPr>
        <w:t xml:space="preserve"> </w:t>
      </w:r>
      <w:r w:rsidR="005F5B07">
        <w:rPr>
          <w:rFonts w:eastAsiaTheme="minorEastAsia"/>
          <w:bCs/>
          <w:iCs/>
          <w:color w:val="000000" w:themeColor="text1"/>
        </w:rPr>
        <w:t>parameterizing</w:t>
      </w:r>
      <w:r w:rsidR="00552472">
        <w:rPr>
          <w:rFonts w:eastAsiaTheme="minorEastAsia"/>
          <w:bCs/>
          <w:iCs/>
          <w:color w:val="000000" w:themeColor="text1"/>
        </w:rPr>
        <w:t xml:space="preserve"> </w:t>
      </w:r>
      <m:oMath>
        <m:r>
          <w:rPr>
            <w:rFonts w:ascii="Cambria Math" w:eastAsiaTheme="minorEastAsia" w:hAnsi="Cambria Math"/>
            <w:color w:val="000000" w:themeColor="text1"/>
          </w:rPr>
          <m:t>C≈0</m:t>
        </m:r>
      </m:oMath>
      <w:r w:rsidR="00552472">
        <w:rPr>
          <w:rFonts w:eastAsiaTheme="minorEastAsia"/>
          <w:bCs/>
          <w:iCs/>
          <w:color w:val="000000" w:themeColor="text1"/>
        </w:rPr>
        <w:t xml:space="preserve"> by setting</w:t>
      </w:r>
      <w:r w:rsidR="004A6315">
        <w:rPr>
          <w:rFonts w:eastAsiaTheme="minorEastAsia"/>
          <w:bCs/>
          <w:iCs/>
          <w:color w:val="000000" w:themeColor="text1"/>
        </w:rPr>
        <w:t xml:space="preserve"> a large bias such that</w:t>
      </w:r>
      <w:r w:rsidR="00552472">
        <w:rPr>
          <w:rFonts w:eastAsiaTheme="minorEastAsia"/>
          <w:bCs/>
          <w:iCs/>
          <w:color w:val="000000" w:themeColor="text1"/>
        </w:rPr>
        <w:t xml:space="preserve"> </w:t>
      </w:r>
      <w:r w:rsidR="00CA5769">
        <w:rPr>
          <w:rFonts w:eastAsiaTheme="minorEastAsia"/>
          <w:bCs/>
          <w:iCs/>
          <w:color w:val="000000" w:themeColor="text1"/>
        </w:rPr>
        <w:t xml:space="preserve">baseline </w:t>
      </w:r>
      <m:oMath>
        <m:r>
          <w:rPr>
            <w:rFonts w:ascii="Cambria Math" w:eastAsiaTheme="minorEastAsia" w:hAnsi="Cambria Math"/>
            <w:color w:val="000000" w:themeColor="text1"/>
          </w:rPr>
          <m:t>A≈0</m:t>
        </m:r>
      </m:oMath>
      <w:r w:rsidR="004A6315">
        <w:rPr>
          <w:rFonts w:eastAsiaTheme="minorEastAsia"/>
          <w:color w:val="000000" w:themeColor="text1"/>
        </w:rPr>
        <w:t xml:space="preserve">, </w:t>
      </w:r>
      <w:r w:rsidR="0088495D">
        <w:rPr>
          <w:rFonts w:eastAsiaTheme="minorEastAsia"/>
          <w:bCs/>
          <w:iCs/>
          <w:color w:val="000000" w:themeColor="text1"/>
        </w:rPr>
        <w:t xml:space="preserve">which </w:t>
      </w:r>
      <w:r w:rsidR="00286DEE">
        <w:rPr>
          <w:rFonts w:eastAsiaTheme="minorEastAsia"/>
          <w:bCs/>
          <w:iCs/>
          <w:color w:val="000000" w:themeColor="text1"/>
        </w:rPr>
        <w:t xml:space="preserve">then </w:t>
      </w:r>
      <w:r w:rsidR="0088495D">
        <w:rPr>
          <w:rFonts w:eastAsiaTheme="minorEastAsia"/>
          <w:bCs/>
          <w:iCs/>
          <w:color w:val="000000" w:themeColor="text1"/>
        </w:rPr>
        <w:t>allows</w:t>
      </w:r>
      <w:r w:rsidR="004A6315">
        <w:rPr>
          <w:rFonts w:eastAsiaTheme="minorEastAsia"/>
          <w:bCs/>
          <w:iCs/>
          <w:color w:val="000000" w:themeColor="text1"/>
        </w:rPr>
        <w:t xml:space="preserve"> </w:t>
      </w:r>
      <m:oMath>
        <m:r>
          <w:rPr>
            <w:rFonts w:ascii="Cambria Math" w:eastAsiaTheme="minorEastAsia" w:hAnsi="Cambria Math"/>
            <w:color w:val="000000" w:themeColor="text1"/>
          </w:rPr>
          <m:t>E</m:t>
        </m:r>
      </m:oMath>
      <w:r w:rsidR="001F52D4">
        <w:rPr>
          <w:rFonts w:eastAsiaTheme="minorEastAsia"/>
          <w:bCs/>
          <w:iCs/>
          <w:color w:val="000000" w:themeColor="text1"/>
        </w:rPr>
        <w:t xml:space="preserve"> </w:t>
      </w:r>
      <w:r w:rsidR="009D6D10">
        <w:rPr>
          <w:rFonts w:eastAsiaTheme="minorEastAsia"/>
          <w:bCs/>
          <w:iCs/>
          <w:color w:val="000000" w:themeColor="text1"/>
        </w:rPr>
        <w:t xml:space="preserve">weights </w:t>
      </w:r>
      <w:r w:rsidR="0088495D">
        <w:rPr>
          <w:rFonts w:eastAsiaTheme="minorEastAsia"/>
          <w:bCs/>
          <w:iCs/>
          <w:color w:val="000000" w:themeColor="text1"/>
        </w:rPr>
        <w:t>to</w:t>
      </w:r>
      <w:r w:rsidR="009D6D10">
        <w:rPr>
          <w:rFonts w:eastAsiaTheme="minorEastAsia"/>
          <w:bCs/>
          <w:iCs/>
          <w:color w:val="000000" w:themeColor="text1"/>
        </w:rPr>
        <w:t xml:space="preserve"> be added </w:t>
      </w:r>
      <w:r w:rsidR="008F23DD">
        <w:rPr>
          <w:rFonts w:eastAsiaTheme="minorEastAsia"/>
          <w:bCs/>
          <w:iCs/>
          <w:color w:val="000000" w:themeColor="text1"/>
        </w:rPr>
        <w:t xml:space="preserve">to transporters </w:t>
      </w:r>
      <w:r w:rsidR="004A6315">
        <w:rPr>
          <w:rFonts w:eastAsiaTheme="minorEastAsia"/>
          <w:bCs/>
          <w:iCs/>
          <w:color w:val="000000" w:themeColor="text1"/>
        </w:rPr>
        <w:t>without affecting phenotype predictions.</w:t>
      </w:r>
      <w:r w:rsidR="00262C4B">
        <w:rPr>
          <w:rFonts w:eastAsiaTheme="minorEastAsia"/>
          <w:bCs/>
          <w:iCs/>
          <w:color w:val="000000" w:themeColor="text1"/>
        </w:rPr>
        <w:t xml:space="preserve"> </w:t>
      </w:r>
      <w:r w:rsidR="00552472">
        <w:rPr>
          <w:rFonts w:eastAsiaTheme="minorEastAsia"/>
          <w:bCs/>
          <w:iCs/>
          <w:color w:val="000000" w:themeColor="text1"/>
        </w:rPr>
        <w:t xml:space="preserve"> </w:t>
      </w:r>
      <w:r w:rsidR="00CC384D">
        <w:rPr>
          <w:rFonts w:eastAsiaTheme="minorEastAsia"/>
          <w:bCs/>
          <w:iCs/>
          <w:color w:val="000000" w:themeColor="text1"/>
        </w:rPr>
        <w:t xml:space="preserve">Thus, regularization of </w:t>
      </w:r>
      <m:oMath>
        <m:r>
          <w:rPr>
            <w:rFonts w:ascii="Cambria Math" w:eastAsiaTheme="minorEastAsia" w:hAnsi="Cambria Math"/>
            <w:color w:val="000000" w:themeColor="text1"/>
          </w:rPr>
          <m:t>A</m:t>
        </m:r>
      </m:oMath>
      <w:r w:rsidR="00CC384D">
        <w:rPr>
          <w:rFonts w:eastAsiaTheme="minorEastAsia"/>
          <w:bCs/>
          <w:iCs/>
          <w:color w:val="000000" w:themeColor="text1"/>
        </w:rPr>
        <w:t xml:space="preserve"> indirectly enforces sparsity in the </w:t>
      </w:r>
      <m:oMath>
        <m:r>
          <w:rPr>
            <w:rFonts w:ascii="Cambria Math" w:eastAsiaTheme="minorEastAsia" w:hAnsi="Cambria Math"/>
            <w:color w:val="000000" w:themeColor="text1"/>
          </w:rPr>
          <m:t>E</m:t>
        </m:r>
      </m:oMath>
      <w:r w:rsidR="00CC384D">
        <w:rPr>
          <w:rFonts w:eastAsiaTheme="minorEastAsia"/>
          <w:bCs/>
          <w:iCs/>
          <w:color w:val="000000" w:themeColor="text1"/>
        </w:rPr>
        <w:t xml:space="preserve"> parameters, as each </w:t>
      </w:r>
      <m:oMath>
        <m:r>
          <w:rPr>
            <w:rFonts w:ascii="Cambria Math" w:eastAsiaTheme="minorEastAsia" w:hAnsi="Cambria Math"/>
            <w:color w:val="000000" w:themeColor="text1"/>
          </w:rPr>
          <m:t>E</m:t>
        </m:r>
      </m:oMath>
      <w:r w:rsidR="00CC384D">
        <w:rPr>
          <w:rFonts w:eastAsiaTheme="minorEastAsia"/>
          <w:bCs/>
          <w:iCs/>
          <w:color w:val="000000" w:themeColor="text1"/>
        </w:rPr>
        <w:t xml:space="preserve"> </w:t>
      </w:r>
      <w:r w:rsidR="00D90287">
        <w:rPr>
          <w:rFonts w:eastAsiaTheme="minorEastAsia"/>
          <w:bCs/>
          <w:iCs/>
          <w:color w:val="000000" w:themeColor="text1"/>
        </w:rPr>
        <w:t>directly impacts resistance predictions</w:t>
      </w:r>
      <w:r w:rsidR="00CC384D">
        <w:rPr>
          <w:rFonts w:eastAsiaTheme="minorEastAsia"/>
          <w:bCs/>
          <w:iCs/>
          <w:color w:val="000000" w:themeColor="text1"/>
        </w:rPr>
        <w:t xml:space="preserve"> </w:t>
      </w:r>
      <w:r w:rsidR="00286DEE">
        <w:rPr>
          <w:rFonts w:eastAsiaTheme="minorEastAsia"/>
          <w:bCs/>
          <w:iCs/>
          <w:color w:val="000000" w:themeColor="text1"/>
        </w:rPr>
        <w:t>when</w:t>
      </w:r>
      <w:r w:rsidR="00CC384D">
        <w:rPr>
          <w:rFonts w:eastAsiaTheme="minorEastAsia"/>
          <w:bCs/>
          <w:iCs/>
          <w:color w:val="000000" w:themeColor="text1"/>
        </w:rPr>
        <w:t xml:space="preserve"> </w:t>
      </w:r>
      <m:oMath>
        <m:r>
          <w:rPr>
            <w:rFonts w:ascii="Cambria Math" w:eastAsiaTheme="minorEastAsia" w:hAnsi="Cambria Math"/>
            <w:color w:val="000000" w:themeColor="text1"/>
          </w:rPr>
          <m:t>A</m:t>
        </m:r>
      </m:oMath>
      <w:r w:rsidR="00CC384D">
        <w:rPr>
          <w:rFonts w:eastAsiaTheme="minorEastAsia"/>
          <w:bCs/>
          <w:iCs/>
          <w:color w:val="000000" w:themeColor="text1"/>
        </w:rPr>
        <w:t xml:space="preserve"> is not close to </w:t>
      </w:r>
      <m:oMath>
        <m:r>
          <w:rPr>
            <w:rFonts w:ascii="Cambria Math" w:eastAsiaTheme="minorEastAsia" w:hAnsi="Cambria Math"/>
            <w:color w:val="000000" w:themeColor="text1"/>
          </w:rPr>
          <m:t>0</m:t>
        </m:r>
      </m:oMath>
      <w:r w:rsidR="00CC384D">
        <w:rPr>
          <w:rFonts w:eastAsiaTheme="minorEastAsia"/>
          <w:bCs/>
          <w:iCs/>
          <w:color w:val="000000" w:themeColor="text1"/>
        </w:rPr>
        <w:t xml:space="preserve">.  While more </w:t>
      </w:r>
      <w:r w:rsidR="005E7C44">
        <w:rPr>
          <w:rFonts w:eastAsiaTheme="minorEastAsia"/>
          <w:bCs/>
          <w:iCs/>
          <w:color w:val="000000" w:themeColor="text1"/>
        </w:rPr>
        <w:t>complex</w:t>
      </w:r>
      <w:r w:rsidR="00D90287">
        <w:rPr>
          <w:rFonts w:eastAsiaTheme="minorEastAsia"/>
          <w:bCs/>
          <w:iCs/>
          <w:color w:val="000000" w:themeColor="text1"/>
        </w:rPr>
        <w:t xml:space="preserve"> regularization</w:t>
      </w:r>
      <w:r w:rsidR="00CC384D">
        <w:rPr>
          <w:rFonts w:eastAsiaTheme="minorEastAsia"/>
          <w:bCs/>
          <w:iCs/>
          <w:color w:val="000000" w:themeColor="text1"/>
        </w:rPr>
        <w:t xml:space="preserve"> schemes </w:t>
      </w:r>
      <w:r w:rsidR="005731D0">
        <w:rPr>
          <w:rFonts w:eastAsiaTheme="minorEastAsia"/>
          <w:bCs/>
          <w:iCs/>
          <w:color w:val="000000" w:themeColor="text1"/>
        </w:rPr>
        <w:t>can</w:t>
      </w:r>
      <w:r w:rsidR="00172B5D">
        <w:rPr>
          <w:rFonts w:eastAsiaTheme="minorEastAsia"/>
          <w:bCs/>
          <w:iCs/>
          <w:color w:val="000000" w:themeColor="text1"/>
        </w:rPr>
        <w:t xml:space="preserve"> potentially</w:t>
      </w:r>
      <w:r w:rsidR="005731D0">
        <w:rPr>
          <w:rFonts w:eastAsiaTheme="minorEastAsia"/>
          <w:bCs/>
          <w:iCs/>
          <w:color w:val="000000" w:themeColor="text1"/>
        </w:rPr>
        <w:t xml:space="preserve"> impose</w:t>
      </w:r>
      <w:r w:rsidR="00415727">
        <w:rPr>
          <w:rFonts w:eastAsiaTheme="minorEastAsia"/>
          <w:bCs/>
          <w:iCs/>
          <w:color w:val="000000" w:themeColor="text1"/>
        </w:rPr>
        <w:t xml:space="preserve"> </w:t>
      </w:r>
      <w:r w:rsidR="00C32CBD">
        <w:rPr>
          <w:rFonts w:eastAsiaTheme="minorEastAsia"/>
          <w:bCs/>
          <w:iCs/>
          <w:color w:val="000000" w:themeColor="text1"/>
        </w:rPr>
        <w:t xml:space="preserve">three separate regularization weights for the </w:t>
      </w:r>
      <m:oMath>
        <m:r>
          <w:rPr>
            <w:rFonts w:ascii="Cambria Math" w:eastAsiaTheme="minorEastAsia" w:hAnsi="Cambria Math"/>
            <w:color w:val="000000" w:themeColor="text1"/>
          </w:rPr>
          <m:t>I</m:t>
        </m:r>
      </m:oMath>
      <w:r w:rsidR="00415727">
        <w:rPr>
          <w:rFonts w:eastAsiaTheme="minorEastAsia"/>
          <w:bCs/>
          <w:iCs/>
          <w:color w:val="000000" w:themeColor="text1"/>
        </w:rPr>
        <w:t xml:space="preserve"> terms, the bias on</w:t>
      </w:r>
      <w:r w:rsidR="00C32CBD">
        <w:rPr>
          <w:rFonts w:eastAsiaTheme="minorEastAsia"/>
          <w:bCs/>
          <w:iCs/>
          <w:color w:val="000000" w:themeColor="text1"/>
        </w:rPr>
        <w:t xml:space="preserve"> </w:t>
      </w:r>
      <m:oMath>
        <m:r>
          <w:rPr>
            <w:rFonts w:ascii="Cambria Math" w:eastAsiaTheme="minorEastAsia" w:hAnsi="Cambria Math"/>
            <w:color w:val="000000" w:themeColor="text1"/>
          </w:rPr>
          <m:t>A</m:t>
        </m:r>
      </m:oMath>
      <w:r w:rsidR="00C32CBD">
        <w:rPr>
          <w:rFonts w:eastAsiaTheme="minorEastAsia"/>
          <w:bCs/>
          <w:iCs/>
          <w:color w:val="000000" w:themeColor="text1"/>
        </w:rPr>
        <w:t xml:space="preserve">, and the </w:t>
      </w:r>
      <m:oMath>
        <m:r>
          <w:rPr>
            <w:rFonts w:ascii="Cambria Math" w:eastAsiaTheme="minorEastAsia" w:hAnsi="Cambria Math"/>
            <w:color w:val="000000" w:themeColor="text1"/>
          </w:rPr>
          <m:t>E</m:t>
        </m:r>
      </m:oMath>
      <w:r w:rsidR="00C32CBD">
        <w:rPr>
          <w:rFonts w:eastAsiaTheme="minorEastAsia"/>
          <w:bCs/>
          <w:iCs/>
          <w:color w:val="000000" w:themeColor="text1"/>
        </w:rPr>
        <w:t xml:space="preserve"> terms, here we </w:t>
      </w:r>
      <w:r w:rsidR="005B0C00">
        <w:rPr>
          <w:rFonts w:eastAsiaTheme="minorEastAsia"/>
          <w:bCs/>
          <w:iCs/>
          <w:color w:val="000000" w:themeColor="text1"/>
        </w:rPr>
        <w:t>found that using</w:t>
      </w:r>
      <w:r w:rsidR="00C32CBD">
        <w:rPr>
          <w:rFonts w:eastAsiaTheme="minorEastAsia"/>
          <w:bCs/>
          <w:iCs/>
          <w:color w:val="000000" w:themeColor="text1"/>
        </w:rPr>
        <w:t xml:space="preserve"> a single weight for regularizing</w:t>
      </w:r>
      <w:r w:rsidR="009B3070">
        <w:rPr>
          <w:rFonts w:eastAsiaTheme="minorEastAsia"/>
          <w:bCs/>
          <w:iCs/>
          <w:color w:val="000000" w:themeColor="text1"/>
        </w:rPr>
        <w:t xml:space="preserve"> both</w:t>
      </w:r>
      <w:r w:rsidR="00C32CBD">
        <w:rPr>
          <w:rFonts w:eastAsiaTheme="minorEastAsia"/>
          <w:bCs/>
          <w:iCs/>
          <w:color w:val="000000" w:themeColor="text1"/>
        </w:rPr>
        <w:t xml:space="preserve"> </w:t>
      </w:r>
      <m:oMath>
        <m:r>
          <w:rPr>
            <w:rFonts w:ascii="Cambria Math" w:eastAsiaTheme="minorEastAsia" w:hAnsi="Cambria Math"/>
            <w:color w:val="000000" w:themeColor="text1"/>
          </w:rPr>
          <m:t>I</m:t>
        </m:r>
      </m:oMath>
      <w:r w:rsidR="00BC0A60">
        <w:rPr>
          <w:rFonts w:eastAsiaTheme="minorEastAsia"/>
          <w:bCs/>
          <w:iCs/>
          <w:color w:val="000000" w:themeColor="text1"/>
        </w:rPr>
        <w:t xml:space="preserve"> and</w:t>
      </w:r>
      <w:r w:rsidR="00C32CBD">
        <w:rPr>
          <w:rFonts w:eastAsiaTheme="minorEastAsia"/>
          <w:bCs/>
          <w:iCs/>
          <w:color w:val="000000" w:themeColor="text1"/>
        </w:rPr>
        <w:t xml:space="preserve"> </w:t>
      </w:r>
      <w:r w:rsidR="009B3070">
        <w:rPr>
          <w:rFonts w:eastAsiaTheme="minorEastAsia"/>
          <w:bCs/>
          <w:iCs/>
          <w:color w:val="000000" w:themeColor="text1"/>
        </w:rPr>
        <w:t xml:space="preserve">the </w:t>
      </w:r>
      <w:r w:rsidR="00C32CBD">
        <w:rPr>
          <w:rFonts w:eastAsiaTheme="minorEastAsia"/>
          <w:bCs/>
          <w:iCs/>
          <w:color w:val="000000" w:themeColor="text1"/>
        </w:rPr>
        <w:t>bias</w:t>
      </w:r>
      <w:r w:rsidR="009B3070">
        <w:rPr>
          <w:rFonts w:eastAsiaTheme="minorEastAsia"/>
          <w:bCs/>
          <w:iCs/>
          <w:color w:val="000000" w:themeColor="text1"/>
        </w:rPr>
        <w:t xml:space="preserve"> for </w:t>
      </w:r>
      <m:oMath>
        <m:r>
          <w:rPr>
            <w:rFonts w:ascii="Cambria Math" w:eastAsiaTheme="minorEastAsia" w:hAnsi="Cambria Math"/>
            <w:color w:val="000000" w:themeColor="text1"/>
          </w:rPr>
          <m:t>A</m:t>
        </m:r>
      </m:oMath>
      <w:r w:rsidR="005B0C00">
        <w:rPr>
          <w:rFonts w:eastAsiaTheme="minorEastAsia"/>
          <w:bCs/>
          <w:iCs/>
          <w:color w:val="000000" w:themeColor="text1"/>
        </w:rPr>
        <w:t xml:space="preserve"> without any further regularization to the </w:t>
      </w:r>
      <m:oMath>
        <m:r>
          <w:rPr>
            <w:rFonts w:ascii="Cambria Math" w:eastAsiaTheme="minorEastAsia" w:hAnsi="Cambria Math"/>
            <w:color w:val="000000" w:themeColor="text1"/>
          </w:rPr>
          <m:t>E</m:t>
        </m:r>
      </m:oMath>
      <w:r w:rsidR="005B0C00">
        <w:rPr>
          <w:rFonts w:eastAsiaTheme="minorEastAsia"/>
          <w:bCs/>
          <w:iCs/>
          <w:color w:val="000000" w:themeColor="text1"/>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rPr>
      </w:pPr>
    </w:p>
    <w:p w14:paraId="657744EF" w14:textId="0403F49C" w:rsidR="00010A34" w:rsidRDefault="005B0C00" w:rsidP="005B0C00">
      <w:pPr>
        <w:jc w:val="both"/>
        <w:rPr>
          <w:rFonts w:eastAsiaTheme="minorEastAsia"/>
          <w:bCs/>
          <w:iCs/>
          <w:color w:val="000000" w:themeColor="text1"/>
        </w:rPr>
      </w:pPr>
      <w:r>
        <w:rPr>
          <w:rFonts w:eastAsiaTheme="minorEastAsia"/>
          <w:bCs/>
          <w:iCs/>
          <w:color w:val="000000" w:themeColor="text1"/>
        </w:rPr>
        <w:t>Th</w:t>
      </w:r>
      <w:r w:rsidR="00063634">
        <w:rPr>
          <w:rFonts w:eastAsiaTheme="minorEastAsia"/>
          <w:bCs/>
          <w:iCs/>
          <w:color w:val="000000" w:themeColor="text1"/>
        </w:rPr>
        <w:t>e neural network</w:t>
      </w:r>
      <w:r>
        <w:rPr>
          <w:rFonts w:eastAsiaTheme="minorEastAsia"/>
          <w:bCs/>
          <w:iCs/>
          <w:color w:val="000000" w:themeColor="text1"/>
        </w:rPr>
        <w:t xml:space="preserve"> model was compiled with the mean-squared error (‘mse’) loss function, using the adam optimizer with a learning rate of 0.</w:t>
      </w:r>
      <w:r w:rsidR="00290DE7">
        <w:rPr>
          <w:rFonts w:eastAsiaTheme="minorEastAsia"/>
          <w:bCs/>
          <w:iCs/>
          <w:color w:val="000000" w:themeColor="text1"/>
        </w:rPr>
        <w:t>05</w:t>
      </w:r>
      <w:r w:rsidR="00800C0F">
        <w:rPr>
          <w:rFonts w:eastAsiaTheme="minorEastAsia"/>
          <w:bCs/>
          <w:iCs/>
          <w:color w:val="000000" w:themeColor="text1"/>
        </w:rPr>
        <w:t>.  Training was performed</w:t>
      </w:r>
      <w:r w:rsidR="00BC1C98">
        <w:rPr>
          <w:rFonts w:eastAsiaTheme="minorEastAsia"/>
          <w:bCs/>
          <w:iCs/>
          <w:color w:val="000000" w:themeColor="text1"/>
        </w:rPr>
        <w:t xml:space="preserve"> for 1</w:t>
      </w:r>
      <w:r w:rsidR="00644E63">
        <w:rPr>
          <w:rFonts w:eastAsiaTheme="minorEastAsia"/>
          <w:bCs/>
          <w:iCs/>
          <w:color w:val="000000" w:themeColor="text1"/>
        </w:rPr>
        <w:t>0</w:t>
      </w:r>
      <w:r w:rsidR="00BC1C98">
        <w:rPr>
          <w:rFonts w:eastAsiaTheme="minorEastAsia"/>
          <w:bCs/>
          <w:iCs/>
          <w:color w:val="000000" w:themeColor="text1"/>
        </w:rPr>
        <w:t xml:space="preserve">,000 epochs, using a batch size of 1,000 and 10% split between training and validation (validation_split = 0.1).  </w:t>
      </w:r>
      <w:r w:rsidR="00D656C5">
        <w:rPr>
          <w:rFonts w:eastAsiaTheme="minorEastAsia"/>
          <w:bCs/>
          <w:iCs/>
          <w:color w:val="000000" w:themeColor="text1"/>
        </w:rPr>
        <w:t>M</w:t>
      </w:r>
      <w:r w:rsidR="004B5BBB">
        <w:rPr>
          <w:rFonts w:eastAsiaTheme="minorEastAsia"/>
          <w:bCs/>
          <w:iCs/>
          <w:color w:val="000000" w:themeColor="text1"/>
        </w:rPr>
        <w:t xml:space="preserve">odel </w:t>
      </w:r>
      <w:r w:rsidR="00D656C5">
        <w:rPr>
          <w:rFonts w:eastAsiaTheme="minorEastAsia"/>
          <w:bCs/>
          <w:iCs/>
          <w:color w:val="000000" w:themeColor="text1"/>
        </w:rPr>
        <w:t>initialization</w:t>
      </w:r>
      <w:r w:rsidR="004B5BBB">
        <w:rPr>
          <w:rFonts w:eastAsiaTheme="minorEastAsia"/>
          <w:bCs/>
          <w:iCs/>
          <w:color w:val="000000" w:themeColor="text1"/>
        </w:rPr>
        <w:t xml:space="preserve"> and training was repeated 10 times, and the weights to the final model were set to the mean weight</w:t>
      </w:r>
      <w:r w:rsidR="003D450B">
        <w:rPr>
          <w:rFonts w:eastAsiaTheme="minorEastAsia"/>
          <w:bCs/>
          <w:iCs/>
          <w:color w:val="000000" w:themeColor="text1"/>
        </w:rPr>
        <w:t>s</w:t>
      </w:r>
      <w:r w:rsidR="004B5BBB">
        <w:rPr>
          <w:rFonts w:eastAsiaTheme="minorEastAsia"/>
          <w:bCs/>
          <w:iCs/>
          <w:color w:val="000000" w:themeColor="text1"/>
        </w:rPr>
        <w:t xml:space="preserve"> </w:t>
      </w:r>
      <w:r w:rsidR="003D450B">
        <w:rPr>
          <w:rFonts w:eastAsiaTheme="minorEastAsia"/>
          <w:bCs/>
          <w:iCs/>
          <w:color w:val="000000" w:themeColor="text1"/>
        </w:rPr>
        <w:t>learned from these 10 iterations.</w:t>
      </w:r>
      <w:r w:rsidR="00F25B8D">
        <w:rPr>
          <w:rFonts w:eastAsiaTheme="minorEastAsia"/>
          <w:bCs/>
          <w:iCs/>
          <w:color w:val="000000" w:themeColor="text1"/>
        </w:rPr>
        <w:t xml:space="preserve">  In addition, standard deviation was calculated between these 10 iterations, and </w:t>
      </w:r>
      <w:r w:rsidR="00A7145A">
        <w:rPr>
          <w:rFonts w:eastAsiaTheme="minorEastAsia"/>
          <w:bCs/>
          <w:iCs/>
          <w:color w:val="000000" w:themeColor="text1"/>
        </w:rPr>
        <w:t>an absolute Z score was computed for each parameter:</w:t>
      </w:r>
    </w:p>
    <w:p w14:paraId="69031A33" w14:textId="371106EC" w:rsidR="00A7145A" w:rsidRDefault="00A7145A" w:rsidP="005B0C00">
      <w:pPr>
        <w:jc w:val="both"/>
        <w:rPr>
          <w:rFonts w:eastAsiaTheme="minorEastAsia"/>
          <w:bCs/>
          <w:iCs/>
          <w:color w:val="000000" w:themeColor="text1"/>
        </w:rPr>
      </w:pPr>
    </w:p>
    <w:p w14:paraId="234350E5" w14:textId="0E2B58E8" w:rsidR="00A7145A" w:rsidRDefault="00C36724" w:rsidP="00A7145A">
      <w:pPr>
        <w:jc w:val="center"/>
        <w:rPr>
          <w:rFonts w:eastAsiaTheme="minorEastAsia"/>
          <w:bCs/>
          <w:iCs/>
          <w:color w:val="000000" w:themeColor="text1"/>
        </w:rPr>
      </w:pPr>
      <m:oMathPara>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param</m:t>
                  </m:r>
                </m:sub>
              </m:sSub>
            </m:e>
          </m:d>
          <m:r>
            <w:rPr>
              <w:rFonts w:ascii="Cambria Math" w:eastAsiaTheme="minorEastAsia" w:hAnsi="Cambria Math"/>
              <w:color w:val="000000" w:themeColor="text1"/>
            </w:rPr>
            <m:t>=</m:t>
          </m:r>
          <m:f>
            <m:fPr>
              <m:ctrlPr>
                <w:rPr>
                  <w:rFonts w:ascii="Cambria Math" w:eastAsiaTheme="minorEastAsia" w:hAnsi="Cambria Math"/>
                  <w:bCs/>
                  <w:i/>
                  <w:iCs/>
                  <w:color w:val="000000" w:themeColor="text1"/>
                </w:rPr>
              </m:ctrlPr>
            </m:fPr>
            <m:num>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μ</m:t>
                  </m:r>
                </m:e>
                <m:sub>
                  <m:r>
                    <w:rPr>
                      <w:rFonts w:ascii="Cambria Math" w:eastAsiaTheme="minorEastAsia" w:hAnsi="Cambria Math"/>
                      <w:color w:val="000000" w:themeColor="text1"/>
                    </w:rPr>
                    <m:t>param</m:t>
                  </m:r>
                </m:sub>
              </m:sSub>
              <m:r>
                <w:rPr>
                  <w:rFonts w:ascii="Cambria Math" w:eastAsiaTheme="minorEastAsia" w:hAnsi="Cambria Math"/>
                  <w:color w:val="000000" w:themeColor="text1"/>
                </w:rPr>
                <m:t>|</m:t>
              </m:r>
            </m:num>
            <m:den>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param</m:t>
                  </m:r>
                </m:sub>
              </m:sSub>
            </m:den>
          </m:f>
        </m:oMath>
      </m:oMathPara>
    </w:p>
    <w:p w14:paraId="607E872D" w14:textId="02DBEC80" w:rsidR="00D656C5" w:rsidRDefault="00B70DC1" w:rsidP="005B0C00">
      <w:pPr>
        <w:jc w:val="both"/>
        <w:rPr>
          <w:rFonts w:eastAsiaTheme="minorEastAsia"/>
          <w:bCs/>
          <w:iCs/>
          <w:color w:val="000000" w:themeColor="text1"/>
        </w:rPr>
      </w:pPr>
      <w:r>
        <w:rPr>
          <w:rFonts w:eastAsiaTheme="minorEastAsia"/>
          <w:bCs/>
          <w:iCs/>
          <w:color w:val="000000" w:themeColor="text1"/>
        </w:rPr>
        <w:t xml:space="preserve">Given the </w:t>
      </w:r>
      <w:r w:rsidR="00E1225A">
        <w:rPr>
          <w:rFonts w:eastAsiaTheme="minorEastAsia"/>
          <w:bCs/>
          <w:iCs/>
          <w:color w:val="000000" w:themeColor="text1"/>
        </w:rPr>
        <w:t xml:space="preserve">non-deterministic </w:t>
      </w:r>
      <w:r>
        <w:rPr>
          <w:rFonts w:eastAsiaTheme="minorEastAsia"/>
          <w:bCs/>
          <w:iCs/>
          <w:color w:val="000000" w:themeColor="text1"/>
        </w:rPr>
        <w:t xml:space="preserve">nature of the algorithm, we wanted to ensure that non-zero parameters are not a result of stochastic </w:t>
      </w:r>
      <w:r w:rsidR="00C2577E">
        <w:rPr>
          <w:rFonts w:eastAsiaTheme="minorEastAsia"/>
          <w:bCs/>
          <w:iCs/>
          <w:color w:val="000000" w:themeColor="text1"/>
        </w:rPr>
        <w:t>noise</w:t>
      </w:r>
      <w:r>
        <w:rPr>
          <w:rFonts w:eastAsiaTheme="minorEastAsia"/>
          <w:bCs/>
          <w:iCs/>
          <w:color w:val="000000" w:themeColor="text1"/>
        </w:rPr>
        <w:t xml:space="preserve">, and therefore </w:t>
      </w:r>
      <w:r w:rsidR="008F7639">
        <w:rPr>
          <w:rFonts w:eastAsiaTheme="minorEastAsia"/>
          <w:bCs/>
          <w:iCs/>
          <w:color w:val="000000" w:themeColor="text1"/>
        </w:rPr>
        <w:t xml:space="preserve">non-zero weights with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param</m:t>
                </m:r>
              </m:sub>
            </m:sSub>
          </m:e>
        </m:d>
      </m:oMath>
      <w:r w:rsidR="008F7639">
        <w:rPr>
          <w:rFonts w:eastAsiaTheme="minorEastAsia"/>
          <w:bCs/>
          <w:iCs/>
          <w:color w:val="000000" w:themeColor="text1"/>
        </w:rPr>
        <w:t xml:space="preserve"> &lt; 4 were set to 0.</w:t>
      </w:r>
    </w:p>
    <w:p w14:paraId="4EFE180E" w14:textId="77777777" w:rsidR="00A7145A" w:rsidRDefault="00A7145A" w:rsidP="00D6761C">
      <w:pPr>
        <w:rPr>
          <w:bCs/>
          <w:iCs/>
          <w:color w:val="000000" w:themeColor="text1"/>
        </w:rPr>
      </w:pPr>
    </w:p>
    <w:p w14:paraId="6903B413" w14:textId="2ED04CE7"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rPr>
        <w:t>we searched</w:t>
      </w:r>
      <w:r w:rsidR="00267237" w:rsidRPr="00114E62">
        <w:rPr>
          <w:bCs/>
          <w:iCs/>
          <w:color w:val="000000" w:themeColor="text1"/>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w:t>
      </w:r>
      <w:r w:rsidR="008D2C0D">
        <w:rPr>
          <w:bCs/>
          <w:iCs/>
          <w:color w:val="000000" w:themeColor="text1"/>
        </w:rPr>
        <w:lastRenderedPageBreak/>
        <w:t xml:space="preserve">rate did not have a clear </w:t>
      </w:r>
      <w:r w:rsidR="0098037A">
        <w:rPr>
          <w:bCs/>
          <w:iCs/>
          <w:color w:val="000000" w:themeColor="text1"/>
        </w:rPr>
        <w:t xml:space="preserve">impact on </w:t>
      </w:r>
      <w:r w:rsidR="008D2C0D">
        <w:rPr>
          <w:bCs/>
          <w:iCs/>
          <w:color w:val="000000" w:themeColor="text1"/>
        </w:rPr>
        <w:t xml:space="preserve">mean-squared error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rPr>
      </w:pPr>
      <w:r>
        <w:rPr>
          <w:rFonts w:eastAsiaTheme="minorEastAsia"/>
          <w:bCs/>
          <w:iCs/>
          <w:color w:val="000000" w:themeColor="text1"/>
        </w:rPr>
        <w:t>After</w:t>
      </w:r>
      <w:r w:rsidR="00C33B9F">
        <w:rPr>
          <w:rFonts w:eastAsiaTheme="minorEastAsia"/>
          <w:bCs/>
          <w:iCs/>
          <w:color w:val="000000" w:themeColor="text1"/>
        </w:rPr>
        <w:t xml:space="preserve"> using</w:t>
      </w:r>
      <w:r w:rsidR="00313F62">
        <w:rPr>
          <w:rFonts w:eastAsiaTheme="minorEastAsia"/>
          <w:bCs/>
          <w:iCs/>
          <w:color w:val="000000" w:themeColor="text1"/>
        </w:rPr>
        <w:t xml:space="preserve"> the</w:t>
      </w:r>
      <w:r>
        <w:rPr>
          <w:rFonts w:eastAsiaTheme="minorEastAsia"/>
          <w:bCs/>
          <w:iCs/>
          <w:color w:val="000000" w:themeColor="text1"/>
        </w:rPr>
        <w:t xml:space="preserve"> training</w:t>
      </w:r>
      <w:r w:rsidR="001E7158">
        <w:rPr>
          <w:rFonts w:eastAsiaTheme="minorEastAsia"/>
          <w:bCs/>
          <w:iCs/>
          <w:color w:val="000000" w:themeColor="text1"/>
        </w:rPr>
        <w:t xml:space="preserve"> </w:t>
      </w:r>
      <w:r w:rsidR="00313F62">
        <w:rPr>
          <w:rFonts w:eastAsiaTheme="minorEastAsia"/>
          <w:bCs/>
          <w:iCs/>
          <w:color w:val="000000" w:themeColor="text1"/>
        </w:rPr>
        <w:t xml:space="preserve">and averaging procedure </w:t>
      </w:r>
      <w:r w:rsidR="001E7158">
        <w:rPr>
          <w:rFonts w:eastAsiaTheme="minorEastAsia"/>
          <w:bCs/>
          <w:iCs/>
          <w:color w:val="000000" w:themeColor="text1"/>
        </w:rPr>
        <w:t>to learn model weights</w:t>
      </w:r>
      <w:r w:rsidR="00F23585">
        <w:rPr>
          <w:rFonts w:eastAsiaTheme="minorEastAsia"/>
          <w:bCs/>
          <w:iCs/>
          <w:color w:val="000000" w:themeColor="text1"/>
        </w:rPr>
        <w:t>, we</w:t>
      </w:r>
      <w:r w:rsidR="00CB33BC">
        <w:rPr>
          <w:rFonts w:eastAsiaTheme="minorEastAsia"/>
          <w:bCs/>
          <w:iCs/>
          <w:color w:val="000000" w:themeColor="text1"/>
        </w:rPr>
        <w:t xml:space="preserve"> tested</w:t>
      </w:r>
      <w:r w:rsidR="00F23585">
        <w:rPr>
          <w:rFonts w:eastAsiaTheme="minorEastAsia"/>
          <w:bCs/>
          <w:iCs/>
          <w:color w:val="000000" w:themeColor="text1"/>
        </w:rPr>
        <w:t xml:space="preserve"> </w:t>
      </w:r>
      <w:r>
        <w:rPr>
          <w:rFonts w:eastAsiaTheme="minorEastAsia"/>
          <w:bCs/>
          <w:iCs/>
          <w:color w:val="000000" w:themeColor="text1"/>
        </w:rPr>
        <w:t xml:space="preserve">each </w:t>
      </w:r>
      <w:r w:rsidR="008373A6">
        <w:rPr>
          <w:rFonts w:eastAsiaTheme="minorEastAsia"/>
          <w:bCs/>
          <w:iCs/>
          <w:color w:val="000000" w:themeColor="text1"/>
        </w:rPr>
        <w:t xml:space="preserve">non-zero </w:t>
      </w:r>
      <w:r>
        <w:rPr>
          <w:rFonts w:eastAsiaTheme="minorEastAsia"/>
          <w:bCs/>
          <w:iCs/>
          <w:color w:val="000000" w:themeColor="text1"/>
        </w:rPr>
        <w:t xml:space="preserve">weight for predictive support.  </w:t>
      </w:r>
      <w:r w:rsidR="00500B9E">
        <w:rPr>
          <w:rFonts w:eastAsiaTheme="minorEastAsia"/>
          <w:bCs/>
          <w:iCs/>
          <w:color w:val="000000" w:themeColor="text1"/>
        </w:rPr>
        <w:t xml:space="preserve">First, we compute the </w:t>
      </w:r>
      <w:r w:rsidR="009C1424">
        <w:rPr>
          <w:rFonts w:eastAsiaTheme="minorEastAsia"/>
          <w:bCs/>
          <w:iCs/>
          <w:color w:val="000000" w:themeColor="text1"/>
        </w:rPr>
        <w:t xml:space="preserve">vector of </w:t>
      </w:r>
      <w:r w:rsidR="00500B9E">
        <w:rPr>
          <w:rFonts w:eastAsiaTheme="minorEastAsia"/>
          <w:bCs/>
          <w:iCs/>
          <w:color w:val="000000" w:themeColor="text1"/>
        </w:rPr>
        <w:t>squared residuals in the initial learned model</w:t>
      </w:r>
      <w:r w:rsidR="00E64E27">
        <w:rPr>
          <w:rFonts w:eastAsiaTheme="minorEastAsia"/>
          <w:bCs/>
          <w:iCs/>
          <w:color w:val="000000" w:themeColor="text1"/>
        </w:rPr>
        <w:t xml:space="preserve"> </w:t>
      </w:r>
      <w:r w:rsidR="003C139B">
        <w:rPr>
          <w:rFonts w:eastAsiaTheme="minorEastAsia"/>
          <w:bCs/>
          <w:iCs/>
          <w:color w:val="000000" w:themeColor="text1"/>
        </w:rPr>
        <w:t xml:space="preserve">over </w:t>
      </w:r>
      <m:oMath>
        <m:r>
          <w:rPr>
            <w:rFonts w:ascii="Cambria Math" w:eastAsiaTheme="minorEastAsia" w:hAnsi="Cambria Math"/>
            <w:color w:val="000000" w:themeColor="text1"/>
          </w:rPr>
          <m:t>i</m:t>
        </m:r>
      </m:oMath>
      <w:r w:rsidR="003C139B">
        <w:rPr>
          <w:rFonts w:eastAsiaTheme="minorEastAsia"/>
          <w:bCs/>
          <w:iCs/>
          <w:color w:val="000000" w:themeColor="text1"/>
        </w:rPr>
        <w:t xml:space="preserve"> strains and </w:t>
      </w:r>
      <m:oMath>
        <m:r>
          <w:rPr>
            <w:rFonts w:ascii="Cambria Math" w:eastAsiaTheme="minorEastAsia" w:hAnsi="Cambria Math"/>
            <w:color w:val="000000" w:themeColor="text1"/>
          </w:rPr>
          <m:t>j</m:t>
        </m:r>
      </m:oMath>
      <w:r w:rsidR="003C139B">
        <w:rPr>
          <w:rFonts w:eastAsiaTheme="minorEastAsia"/>
          <w:bCs/>
          <w:iCs/>
          <w:color w:val="000000" w:themeColor="text1"/>
        </w:rPr>
        <w:t xml:space="preserve"> drugs, </w:t>
      </w:r>
      <w:r w:rsidR="00E64E27">
        <w:rPr>
          <w:rFonts w:eastAsiaTheme="minorEastAsia"/>
          <w:bCs/>
          <w:iCs/>
          <w:color w:val="000000" w:themeColor="text1"/>
        </w:rPr>
        <w:t>given the set of</w:t>
      </w:r>
      <m:oMath>
        <m:r>
          <w:rPr>
            <w:rFonts w:ascii="Cambria Math" w:eastAsiaTheme="minorEastAsia" w:hAnsi="Cambria Math"/>
            <w:color w:val="000000" w:themeColor="text1"/>
          </w:rPr>
          <m:t xml:space="preserve"> k</m:t>
        </m:r>
      </m:oMath>
      <w:r w:rsidR="00E64E27">
        <w:rPr>
          <w:rFonts w:eastAsiaTheme="minorEastAsia"/>
          <w:bCs/>
          <w:iCs/>
          <w:color w:val="000000" w:themeColor="text1"/>
        </w:rPr>
        <w:t xml:space="preserve"> initial </w:t>
      </w:r>
      <w:r w:rsidR="009C1424">
        <w:rPr>
          <w:rFonts w:eastAsiaTheme="minorEastAsia"/>
          <w:bCs/>
          <w:iCs/>
          <w:color w:val="000000" w:themeColor="text1"/>
        </w:rPr>
        <w:t>non-</w:t>
      </w:r>
      <w:r w:rsidR="008402E5">
        <w:rPr>
          <w:rFonts w:eastAsiaTheme="minorEastAsia"/>
          <w:bCs/>
          <w:iCs/>
          <w:color w:val="000000" w:themeColor="text1"/>
        </w:rPr>
        <w:t xml:space="preserve">zero </w:t>
      </w:r>
      <w:r w:rsidR="00E64E27">
        <w:rPr>
          <w:rFonts w:eastAsiaTheme="minorEastAsia"/>
          <w:bCs/>
          <w:iCs/>
          <w:color w:val="000000" w:themeColor="text1"/>
        </w:rPr>
        <w:t xml:space="preserve">weights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{1-k}</m:t>
            </m:r>
          </m:sub>
        </m:sSub>
      </m:oMath>
      <w:r w:rsidR="00500B9E">
        <w:rPr>
          <w:rFonts w:eastAsiaTheme="minorEastAsia"/>
          <w:bCs/>
          <w:iCs/>
          <w:color w:val="000000" w:themeColor="text1"/>
        </w:rPr>
        <w:t xml:space="preserve">: </w:t>
      </w:r>
    </w:p>
    <w:p w14:paraId="2D8841EC" w14:textId="77777777" w:rsidR="00500B9E" w:rsidRDefault="00500B9E" w:rsidP="005B0C00">
      <w:pPr>
        <w:jc w:val="both"/>
        <w:rPr>
          <w:rFonts w:eastAsiaTheme="minorEastAsia"/>
          <w:bCs/>
          <w:iCs/>
          <w:color w:val="000000" w:themeColor="text1"/>
        </w:rPr>
      </w:pPr>
    </w:p>
    <w:p w14:paraId="5F55D03A" w14:textId="40CE81B5" w:rsidR="00500B9E" w:rsidRPr="009C1424" w:rsidRDefault="00C36724" w:rsidP="005B0C00">
      <w:pPr>
        <w:jc w:val="both"/>
        <w:rPr>
          <w:rFonts w:eastAsiaTheme="minorEastAsia"/>
          <w:bCs/>
          <w:i/>
          <w:iCs/>
          <w:color w:val="000000" w:themeColor="text1"/>
        </w:rPr>
      </w:pPr>
      <m:oMathPara>
        <m:oMath>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initial</m:t>
                      </m:r>
                    </m:sub>
                  </m:sSub>
                </m:e>
              </m:d>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m:rPr>
                                  <m:sty m:val="p"/>
                                </m:rPr>
                                <w:rPr>
                                  <w:rFonts w:ascii="Cambria Math" w:eastAsiaTheme="minorEastAsia" w:hAnsi="Cambria Math"/>
                                  <w:color w:val="000000" w:themeColor="text1"/>
                                </w:rPr>
                                <w:softHyphen/>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G</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1…i</m:t>
                                      </m:r>
                                    </m:e>
                                  </m:d>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d</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1…j</m:t>
                                      </m:r>
                                    </m:e>
                                  </m:d>
                                </m:sub>
                              </m:sSub>
                            </m:sub>
                          </m:sSub>
                        </m:sub>
                      </m:sSub>
                      <m:r>
                        <w:rPr>
                          <w:rFonts w:ascii="Cambria Math" w:eastAsiaTheme="minorEastAsia" w:hAnsi="Cambria Math"/>
                          <w:color w:val="000000" w:themeColor="text1"/>
                        </w:rPr>
                        <m:t>-</m:t>
                      </m:r>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G</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1…i</m:t>
                                  </m:r>
                                </m:e>
                              </m:d>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d</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1…j</m:t>
                                  </m:r>
                                </m:e>
                              </m:d>
                            </m:sub>
                          </m:sSub>
                        </m:sub>
                      </m:sSub>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 xml:space="preserve"> W</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1…k</m:t>
                          </m:r>
                        </m:e>
                      </m:d>
                    </m:sub>
                  </m:sSub>
                </m:e>
              </m:d>
            </m:e>
            <m:sup>
              <m:r>
                <w:rPr>
                  <w:rFonts w:ascii="Cambria Math" w:eastAsiaTheme="minorEastAsia" w:hAnsi="Cambria Math"/>
                  <w:color w:val="000000" w:themeColor="text1"/>
                </w:rPr>
                <m:t>2</m:t>
              </m:r>
            </m:sup>
          </m:sSup>
        </m:oMath>
      </m:oMathPara>
    </w:p>
    <w:p w14:paraId="262B53A5" w14:textId="77777777" w:rsidR="009C1424" w:rsidRPr="00500B9E" w:rsidRDefault="009C1424" w:rsidP="005B0C00">
      <w:pPr>
        <w:jc w:val="both"/>
        <w:rPr>
          <w:rFonts w:eastAsiaTheme="minorEastAsia"/>
          <w:bCs/>
          <w:i/>
          <w:iCs/>
          <w:color w:val="000000" w:themeColor="text1"/>
        </w:rPr>
      </w:pPr>
    </w:p>
    <w:p w14:paraId="3E79B8E3" w14:textId="67833117" w:rsidR="00BC1C98" w:rsidRDefault="009C1424" w:rsidP="005B0C00">
      <w:pPr>
        <w:jc w:val="both"/>
        <w:rPr>
          <w:rFonts w:eastAsiaTheme="minorEastAsia"/>
          <w:color w:val="000000" w:themeColor="text1"/>
        </w:rPr>
      </w:pPr>
      <w:r>
        <w:rPr>
          <w:rFonts w:eastAsiaTheme="minorEastAsia"/>
          <w:bCs/>
          <w:iCs/>
          <w:color w:val="000000" w:themeColor="text1"/>
        </w:rPr>
        <w:t xml:space="preserve">Then, for each </w:t>
      </w:r>
      <m:oMath>
        <m:r>
          <w:rPr>
            <w:rFonts w:ascii="Cambria Math" w:eastAsiaTheme="minorEastAsia" w:hAnsi="Cambria Math"/>
            <w:color w:val="000000" w:themeColor="text1"/>
          </w:rPr>
          <m:t>l∈{1...k}</m:t>
        </m:r>
      </m:oMath>
      <w:r>
        <w:rPr>
          <w:rFonts w:eastAsiaTheme="minorEastAsia"/>
          <w:color w:val="000000" w:themeColor="text1"/>
        </w:rPr>
        <w:t xml:space="preserve">, we set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l</m:t>
            </m:r>
          </m:sub>
        </m:sSub>
        <m:r>
          <w:rPr>
            <w:rFonts w:ascii="Cambria Math" w:eastAsiaTheme="minorEastAsia" w:hAnsi="Cambria Math"/>
            <w:color w:val="000000" w:themeColor="text1"/>
          </w:rPr>
          <m:t>≔0</m:t>
        </m:r>
      </m:oMath>
      <w:r>
        <w:rPr>
          <w:rFonts w:eastAsiaTheme="minorEastAsia"/>
          <w:color w:val="000000" w:themeColor="text1"/>
        </w:rPr>
        <w:t>, and compute the squared residuals in the proposed reduced model:</w:t>
      </w:r>
    </w:p>
    <w:p w14:paraId="39632014" w14:textId="77777777" w:rsidR="009C1424" w:rsidRDefault="009C1424" w:rsidP="005B0C00">
      <w:pPr>
        <w:jc w:val="both"/>
        <w:rPr>
          <w:rFonts w:eastAsiaTheme="minorEastAsia"/>
          <w:color w:val="000000" w:themeColor="text1"/>
        </w:rPr>
      </w:pPr>
    </w:p>
    <w:p w14:paraId="6934B5B2" w14:textId="19C714CF" w:rsidR="009C1424" w:rsidRPr="00EB22A6" w:rsidRDefault="00C36724" w:rsidP="005B0C00">
      <w:pPr>
        <w:jc w:val="both"/>
        <w:rPr>
          <w:rFonts w:eastAsiaTheme="minorEastAsia"/>
          <w:bCs/>
          <w:iCs/>
          <w:color w:val="000000" w:themeColor="text1"/>
        </w:rPr>
      </w:pPr>
      <m:oMathPara>
        <m:oMath>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reduced</m:t>
                      </m:r>
                    </m:sub>
                  </m:sSub>
                </m:e>
              </m:d>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r</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r>
                                <m:rPr>
                                  <m:sty m:val="p"/>
                                </m:rPr>
                                <w:rPr>
                                  <w:rFonts w:ascii="Cambria Math" w:eastAsiaTheme="minorEastAsia" w:hAnsi="Cambria Math"/>
                                  <w:color w:val="000000" w:themeColor="text1"/>
                                </w:rPr>
                                <w:softHyphen/>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G</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1…i</m:t>
                                      </m:r>
                                    </m:e>
                                  </m:d>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d</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1…j</m:t>
                                      </m:r>
                                    </m:e>
                                  </m:d>
                                </m:sub>
                              </m:sSub>
                            </m:sub>
                          </m:sSub>
                        </m:sub>
                      </m:sSub>
                      <m:r>
                        <w:rPr>
                          <w:rFonts w:ascii="Cambria Math" w:eastAsiaTheme="minorEastAsia" w:hAnsi="Cambria Math"/>
                          <w:color w:val="000000" w:themeColor="text1"/>
                        </w:rPr>
                        <m:t>-</m:t>
                      </m:r>
                      <m:acc>
                        <m:accPr>
                          <m:ctrlPr>
                            <w:rPr>
                              <w:rFonts w:ascii="Cambria Math" w:eastAsiaTheme="minorEastAsia" w:hAnsi="Cambria Math"/>
                              <w:bCs/>
                              <w:i/>
                              <w:iCs/>
                              <w:color w:val="000000" w:themeColor="text1"/>
                            </w:rPr>
                          </m:ctrlPr>
                        </m:accPr>
                        <m:e>
                          <m:r>
                            <w:rPr>
                              <w:rFonts w:ascii="Cambria Math" w:eastAsiaTheme="minorEastAsia" w:hAnsi="Cambria Math"/>
                              <w:color w:val="000000" w:themeColor="text1"/>
                            </w:rPr>
                            <m:t>r</m:t>
                          </m:r>
                        </m:e>
                      </m:acc>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norm</m:t>
                          </m:r>
                        </m:e>
                        <m: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G</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1…i</m:t>
                                  </m:r>
                                </m:e>
                              </m:d>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d</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1…j</m:t>
                                  </m:r>
                                </m:e>
                              </m:d>
                            </m:sub>
                          </m:sSub>
                        </m:sub>
                      </m:sSub>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 xml:space="preserve"> W</m:t>
                      </m:r>
                    </m:e>
                    <m:sub>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l-1</m:t>
                              </m:r>
                            </m:e>
                          </m:d>
                          <m:r>
                            <w:rPr>
                              <w:rFonts w:ascii="Cambria Math" w:eastAsiaTheme="minorEastAsia" w:hAnsi="Cambria Math"/>
                              <w:color w:val="000000" w:themeColor="text1"/>
                            </w:rPr>
                            <m:t xml:space="preserve">,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l+1</m:t>
                              </m:r>
                            </m:e>
                          </m:d>
                          <m:r>
                            <w:rPr>
                              <w:rFonts w:ascii="Cambria Math" w:eastAsiaTheme="minorEastAsia" w:hAnsi="Cambria Math"/>
                              <w:color w:val="000000" w:themeColor="text1"/>
                            </w:rPr>
                            <m:t>…k</m:t>
                          </m:r>
                        </m:e>
                      </m:d>
                    </m:sub>
                  </m:sSub>
                </m:e>
              </m:d>
            </m:e>
            <m:sup>
              <m:r>
                <w:rPr>
                  <w:rFonts w:ascii="Cambria Math" w:eastAsiaTheme="minorEastAsia" w:hAnsi="Cambria Math"/>
                  <w:color w:val="000000" w:themeColor="text1"/>
                </w:rPr>
                <m:t>2</m:t>
              </m:r>
            </m:sup>
          </m:sSup>
        </m:oMath>
      </m:oMathPara>
    </w:p>
    <w:p w14:paraId="1179B913" w14:textId="77777777" w:rsidR="00EB22A6" w:rsidRPr="00EB22A6" w:rsidRDefault="00EB22A6" w:rsidP="005B0C00">
      <w:pPr>
        <w:jc w:val="both"/>
        <w:rPr>
          <w:rFonts w:eastAsiaTheme="minorEastAsia"/>
          <w:bCs/>
          <w:iCs/>
          <w:color w:val="000000" w:themeColor="text1"/>
        </w:rPr>
      </w:pPr>
    </w:p>
    <w:p w14:paraId="7D853A7B" w14:textId="77777777" w:rsidR="00B6451E" w:rsidRDefault="00B6451E" w:rsidP="005B0C00">
      <w:pPr>
        <w:jc w:val="both"/>
        <w:rPr>
          <w:rFonts w:eastAsiaTheme="minorEastAsia"/>
          <w:bCs/>
          <w:iCs/>
          <w:color w:val="000000" w:themeColor="text1"/>
        </w:rPr>
      </w:pPr>
    </w:p>
    <w:p w14:paraId="22D5BC00" w14:textId="362E7B3A" w:rsidR="00BC1C98" w:rsidRDefault="00B6451E" w:rsidP="005B0C00">
      <w:pPr>
        <w:jc w:val="both"/>
        <w:rPr>
          <w:rFonts w:eastAsiaTheme="minorEastAsia"/>
          <w:bCs/>
          <w:iCs/>
          <w:color w:val="000000" w:themeColor="text1"/>
        </w:rPr>
      </w:pPr>
      <w:r>
        <w:rPr>
          <w:rFonts w:eastAsiaTheme="minorEastAsia"/>
          <w:bCs/>
          <w:iCs/>
          <w:color w:val="000000" w:themeColor="text1"/>
        </w:rPr>
        <w:t>Considering only data where</w:t>
      </w:r>
      <w:r w:rsidR="00B57A8A">
        <w:rPr>
          <w:rFonts w:eastAsiaTheme="minorEastAsia"/>
          <w:bCs/>
          <w:iCs/>
          <w:color w:val="000000" w:themeColor="text1"/>
        </w:rPr>
        <w:t xml:space="preserve"> settings</w:t>
      </w:r>
      <w:r>
        <w:rPr>
          <w:rFonts w:eastAsiaTheme="minorEastAsia"/>
          <w:bCs/>
          <w:iCs/>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l</m:t>
            </m:r>
          </m:sub>
        </m:sSub>
      </m:oMath>
      <w:r>
        <w:rPr>
          <w:rFonts w:eastAsiaTheme="minorEastAsia"/>
          <w:bCs/>
          <w:iCs/>
          <w:color w:val="000000" w:themeColor="text1"/>
        </w:rPr>
        <w:t xml:space="preserve"> </w:t>
      </w:r>
      <w:r w:rsidR="00B57A8A">
        <w:rPr>
          <w:rFonts w:eastAsiaTheme="minorEastAsia"/>
          <w:bCs/>
          <w:iCs/>
          <w:color w:val="000000" w:themeColor="text1"/>
        </w:rPr>
        <w:t xml:space="preserve">to 0 </w:t>
      </w:r>
      <w:r>
        <w:rPr>
          <w:rFonts w:eastAsiaTheme="minorEastAsia"/>
          <w:bCs/>
          <w:iCs/>
          <w:color w:val="000000" w:themeColor="text1"/>
        </w:rPr>
        <w:t>made a predictive</w:t>
      </w:r>
      <w:r w:rsidR="00BE6F7C">
        <w:rPr>
          <w:rFonts w:eastAsiaTheme="minorEastAsia"/>
          <w:bCs/>
          <w:iCs/>
          <w:color w:val="000000" w:themeColor="text1"/>
        </w:rPr>
        <w:t xml:space="preserve"> difference</w:t>
      </w:r>
      <w:r>
        <w:rPr>
          <w:rFonts w:eastAsiaTheme="minorEastAsia"/>
          <w:bCs/>
          <w:iCs/>
          <w:color w:val="000000" w:themeColor="text1"/>
        </w:rPr>
        <w:t xml:space="preserve"> (</w:t>
      </w:r>
      <m:oMath>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initial</m:t>
            </m:r>
          </m:sub>
        </m:sSub>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reduced</m:t>
            </m:r>
          </m:sub>
        </m:sSub>
      </m:oMath>
      <w:r>
        <w:rPr>
          <w:rFonts w:eastAsiaTheme="minorEastAsia"/>
          <w:bCs/>
          <w:iCs/>
          <w:color w:val="000000" w:themeColor="text1"/>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w</w:t>
      </w:r>
      <w:r w:rsidR="009C1424">
        <w:rPr>
          <w:rFonts w:eastAsiaTheme="minorEastAsia"/>
          <w:bCs/>
          <w:iCs/>
          <w:color w:val="000000" w:themeColor="text1"/>
        </w:rPr>
        <w:t xml:space="preserve">e then compute the </w:t>
      </w:r>
      <w:r w:rsidR="00EF4535">
        <w:rPr>
          <w:rFonts w:eastAsiaTheme="minorEastAsia"/>
          <w:bCs/>
          <w:iCs/>
          <w:color w:val="000000" w:themeColor="text1"/>
        </w:rPr>
        <w:t xml:space="preserve">paired </w:t>
      </w:r>
      <w:r w:rsidR="009C1424">
        <w:rPr>
          <w:rFonts w:eastAsiaTheme="minorEastAsia"/>
          <w:bCs/>
          <w:iCs/>
          <w:color w:val="000000" w:themeColor="text1"/>
        </w:rPr>
        <w:t xml:space="preserve">Mann-Whitney U statistic </w:t>
      </w:r>
      <w:r w:rsidR="004F1F4A">
        <w:rPr>
          <w:rFonts w:eastAsiaTheme="minorEastAsia"/>
          <w:bCs/>
          <w:iCs/>
          <w:color w:val="000000" w:themeColor="text1"/>
        </w:rPr>
        <w:t xml:space="preserve">between </w:t>
      </w:r>
      <m:oMath>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initial</m:t>
                    </m:r>
                  </m:sub>
                </m:sSub>
              </m:e>
            </m:d>
          </m:e>
          <m:sup>
            <m:r>
              <w:rPr>
                <w:rFonts w:ascii="Cambria Math" w:eastAsiaTheme="minorEastAsia" w:hAnsi="Cambria Math"/>
                <w:color w:val="000000" w:themeColor="text1"/>
              </w:rPr>
              <m:t>2</m:t>
            </m:r>
          </m:sup>
        </m:sSup>
      </m:oMath>
      <w:r w:rsidR="004F1F4A">
        <w:rPr>
          <w:rFonts w:eastAsiaTheme="minorEastAsia"/>
          <w:bCs/>
          <w:iCs/>
          <w:color w:val="000000" w:themeColor="text1"/>
        </w:rPr>
        <w:t xml:space="preserve"> and </w:t>
      </w:r>
      <m:oMath>
        <m:sSup>
          <m:sSupPr>
            <m:ctrlPr>
              <w:rPr>
                <w:rFonts w:ascii="Cambria Math" w:eastAsiaTheme="minorEastAsia" w:hAnsi="Cambria Math"/>
                <w:bCs/>
                <w:i/>
                <w:iCs/>
                <w:color w:val="000000" w:themeColor="text1"/>
              </w:rPr>
            </m:ctrlPr>
          </m:sSupPr>
          <m:e>
            <m:d>
              <m:dPr>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reduced</m:t>
                    </m:r>
                  </m:sub>
                </m:sSub>
              </m:e>
            </m:d>
          </m:e>
          <m:sup>
            <m:r>
              <w:rPr>
                <w:rFonts w:ascii="Cambria Math" w:eastAsiaTheme="minorEastAsia" w:hAnsi="Cambria Math"/>
                <w:color w:val="000000" w:themeColor="text1"/>
              </w:rPr>
              <m:t>2</m:t>
            </m:r>
          </m:sup>
        </m:sSup>
      </m:oMath>
      <w:r w:rsidR="004F1F4A">
        <w:rPr>
          <w:rFonts w:eastAsiaTheme="minorEastAsia"/>
          <w:bCs/>
          <w:iCs/>
          <w:color w:val="000000" w:themeColor="text1"/>
        </w:rPr>
        <w:t xml:space="preserve"> to derive a p-value for </w:t>
      </w:r>
      <m:oMath>
        <m:r>
          <w:rPr>
            <w:rFonts w:ascii="Cambria Math" w:eastAsiaTheme="minorEastAsia" w:hAnsi="Cambria Math"/>
            <w:color w:val="000000" w:themeColor="text1"/>
          </w:rPr>
          <m:t>l</m:t>
        </m:r>
      </m:oMath>
      <w:r w:rsidR="004F1F4A">
        <w:rPr>
          <w:rFonts w:eastAsiaTheme="minorEastAsia"/>
          <w:bCs/>
          <w:iCs/>
          <w:color w:val="000000" w:themeColor="text1"/>
        </w:rPr>
        <w:t>, and keep</w:t>
      </w:r>
      <w:r w:rsidR="008A6B74">
        <w:rPr>
          <w:rFonts w:eastAsiaTheme="minorEastAsia"/>
          <w:bCs/>
          <w:iCs/>
          <w:color w:val="000000" w:themeColor="text1"/>
        </w:rPr>
        <w:t xml:space="preserve"> all</w:t>
      </w:r>
      <w:r w:rsidR="004F1F4A">
        <w:rPr>
          <w:rFonts w:eastAsiaTheme="minorEastAsia"/>
          <w:bCs/>
          <w:iCs/>
          <w:color w:val="000000" w:themeColor="text1"/>
        </w:rPr>
        <w:t xml:space="preserve"> features </w:t>
      </w:r>
      <w:r w:rsidR="008A6B74">
        <w:rPr>
          <w:rFonts w:eastAsiaTheme="minorEastAsia"/>
          <w:bCs/>
          <w:iCs/>
          <w:color w:val="000000" w:themeColor="text1"/>
        </w:rPr>
        <w:t xml:space="preserve">with </w:t>
      </w:r>
      <m:oMath>
        <m:r>
          <w:rPr>
            <w:rFonts w:ascii="Cambria Math" w:eastAsiaTheme="minorEastAsia" w:hAnsi="Cambria Math"/>
            <w:color w:val="000000" w:themeColor="text1"/>
          </w:rPr>
          <m:t>p&lt;0.05/k</m:t>
        </m:r>
      </m:oMath>
      <w:r w:rsidR="008A6B74">
        <w:rPr>
          <w:rFonts w:eastAsiaTheme="minorEastAsia"/>
          <w:bCs/>
          <w:iCs/>
          <w:color w:val="000000" w:themeColor="text1"/>
        </w:rPr>
        <w:t xml:space="preserve"> in the final model.</w:t>
      </w:r>
    </w:p>
    <w:p w14:paraId="26CBB6F3" w14:textId="77777777" w:rsidR="00290DE7" w:rsidRDefault="00290DE7" w:rsidP="005B0C00">
      <w:pPr>
        <w:jc w:val="both"/>
        <w:rPr>
          <w:rFonts w:eastAsiaTheme="minorEastAsia"/>
          <w:bCs/>
          <w:iCs/>
          <w:color w:val="000000" w:themeColor="text1"/>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rPr>
      </w:pPr>
      <w:r>
        <w:rPr>
          <w:rFonts w:eastAsiaTheme="minorEastAsia"/>
          <w:bCs/>
          <w:iCs/>
          <w:color w:val="000000" w:themeColor="text1"/>
        </w:rPr>
        <w:t xml:space="preserve">For </w:t>
      </w:r>
      <w:r w:rsidR="00812638">
        <w:rPr>
          <w:rFonts w:eastAsiaTheme="minorEastAsia"/>
          <w:bCs/>
          <w:iCs/>
          <w:color w:val="000000" w:themeColor="text1"/>
        </w:rPr>
        <w:t xml:space="preserve">all </w:t>
      </w:r>
      <w:r>
        <w:rPr>
          <w:rFonts w:eastAsiaTheme="minorEastAsia"/>
          <w:bCs/>
          <w:iCs/>
          <w:color w:val="000000" w:themeColor="text1"/>
        </w:rPr>
        <w:t>t</w:t>
      </w:r>
      <w:r w:rsidR="00812638">
        <w:rPr>
          <w:rFonts w:eastAsiaTheme="minorEastAsia"/>
          <w:bCs/>
          <w:iCs/>
          <w:color w:val="000000" w:themeColor="text1"/>
        </w:rPr>
        <w:t xml:space="preserve">raining in single </w:t>
      </w:r>
      <w:r w:rsidR="009171D9">
        <w:rPr>
          <w:rFonts w:eastAsiaTheme="minorEastAsia"/>
          <w:bCs/>
          <w:iCs/>
          <w:color w:val="000000" w:themeColor="text1"/>
        </w:rPr>
        <w:t>drugs</w:t>
      </w:r>
      <w:r w:rsidR="00A67C87">
        <w:rPr>
          <w:rFonts w:eastAsiaTheme="minorEastAsia"/>
          <w:bCs/>
          <w:iCs/>
          <w:color w:val="000000" w:themeColor="text1"/>
        </w:rPr>
        <w:t>, learning rate was decrease</w:t>
      </w:r>
      <w:r w:rsidR="00710A61">
        <w:rPr>
          <w:rFonts w:eastAsiaTheme="minorEastAsia"/>
          <w:bCs/>
          <w:iCs/>
          <w:color w:val="000000" w:themeColor="text1"/>
        </w:rPr>
        <w:t>d</w:t>
      </w:r>
      <w:r>
        <w:rPr>
          <w:rFonts w:eastAsiaTheme="minorEastAsia"/>
          <w:bCs/>
          <w:iCs/>
          <w:color w:val="000000" w:themeColor="text1"/>
        </w:rPr>
        <w:t xml:space="preserve"> to 0.01, as we found this </w:t>
      </w:r>
      <w:r w:rsidR="00094387">
        <w:rPr>
          <w:rFonts w:eastAsiaTheme="minorEastAsia"/>
          <w:bCs/>
          <w:iCs/>
          <w:color w:val="000000" w:themeColor="text1"/>
        </w:rPr>
        <w:t xml:space="preserve">to </w:t>
      </w:r>
      <w:r w:rsidR="00F7403F">
        <w:rPr>
          <w:rFonts w:eastAsiaTheme="minorEastAsia"/>
          <w:bCs/>
          <w:iCs/>
          <w:color w:val="000000" w:themeColor="text1"/>
        </w:rPr>
        <w:t>lower</w:t>
      </w:r>
      <w:r>
        <w:rPr>
          <w:rFonts w:eastAsiaTheme="minorEastAsia"/>
          <w:bCs/>
          <w:iCs/>
          <w:color w:val="000000" w:themeColor="text1"/>
        </w:rPr>
        <w:t xml:space="preserve"> </w:t>
      </w:r>
      <w:r w:rsidR="00F7403F">
        <w:rPr>
          <w:rFonts w:eastAsiaTheme="minorEastAsia"/>
          <w:bCs/>
          <w:iCs/>
          <w:color w:val="000000" w:themeColor="text1"/>
        </w:rPr>
        <w:t>varia</w:t>
      </w:r>
      <w:r w:rsidR="00822108">
        <w:rPr>
          <w:rFonts w:eastAsiaTheme="minorEastAsia"/>
          <w:bCs/>
          <w:iCs/>
          <w:color w:val="000000" w:themeColor="text1"/>
        </w:rPr>
        <w:t xml:space="preserve">nce </w:t>
      </w:r>
      <w:r w:rsidR="00094387">
        <w:rPr>
          <w:rFonts w:eastAsiaTheme="minorEastAsia"/>
          <w:bCs/>
          <w:iCs/>
          <w:color w:val="000000" w:themeColor="text1"/>
        </w:rPr>
        <w:t>in parameter</w:t>
      </w:r>
      <w:r w:rsidR="00F7403F">
        <w:rPr>
          <w:rFonts w:eastAsiaTheme="minorEastAsia"/>
          <w:bCs/>
          <w:iCs/>
          <w:color w:val="000000" w:themeColor="text1"/>
        </w:rPr>
        <w:t xml:space="preserve"> values</w:t>
      </w:r>
      <w:r w:rsidR="00094387">
        <w:rPr>
          <w:rFonts w:eastAsiaTheme="minorEastAsia"/>
          <w:bCs/>
          <w:iCs/>
          <w:color w:val="000000" w:themeColor="text1"/>
        </w:rPr>
        <w:t xml:space="preserve"> between </w:t>
      </w:r>
      <w:r w:rsidR="00710A61">
        <w:rPr>
          <w:rFonts w:eastAsiaTheme="minorEastAsia"/>
          <w:bCs/>
          <w:iCs/>
          <w:color w:val="000000" w:themeColor="text1"/>
        </w:rPr>
        <w:t>different initializations</w:t>
      </w:r>
      <w:r w:rsidR="00812638">
        <w:rPr>
          <w:rFonts w:eastAsiaTheme="minorEastAsia"/>
          <w:bCs/>
          <w:iCs/>
          <w:color w:val="000000" w:themeColor="text1"/>
        </w:rPr>
        <w:t>.</w:t>
      </w:r>
    </w:p>
    <w:p w14:paraId="1B5F0403" w14:textId="77777777" w:rsidR="00812638" w:rsidRDefault="00812638" w:rsidP="005B0C00">
      <w:pPr>
        <w:jc w:val="both"/>
        <w:rPr>
          <w:rFonts w:eastAsiaTheme="minorEastAsia"/>
          <w:bCs/>
          <w:iCs/>
          <w:color w:val="000000" w:themeColor="text1"/>
        </w:rPr>
      </w:pPr>
    </w:p>
    <w:p w14:paraId="2729A9DA" w14:textId="7A837C1F" w:rsidR="00812638" w:rsidRDefault="00812638" w:rsidP="005B0C00">
      <w:pPr>
        <w:jc w:val="both"/>
        <w:rPr>
          <w:rFonts w:eastAsiaTheme="minorEastAsia"/>
          <w:color w:val="000000" w:themeColor="text1"/>
        </w:rPr>
      </w:pPr>
      <w:r>
        <w:rPr>
          <w:rFonts w:eastAsiaTheme="minorEastAsia"/>
          <w:bCs/>
          <w:iCs/>
          <w:color w:val="000000" w:themeColor="text1"/>
        </w:rPr>
        <w:t xml:space="preserve">To extend the </w:t>
      </w:r>
      <w:r w:rsidR="009378A6">
        <w:rPr>
          <w:rFonts w:eastAsiaTheme="minorEastAsia"/>
          <w:bCs/>
          <w:iCs/>
          <w:color w:val="000000" w:themeColor="text1"/>
        </w:rPr>
        <w:t>neural network for valinomycin</w:t>
      </w:r>
      <w:r w:rsidR="0080552E">
        <w:rPr>
          <w:rFonts w:eastAsiaTheme="minorEastAsia"/>
          <w:bCs/>
          <w:iCs/>
          <w:color w:val="000000" w:themeColor="text1"/>
        </w:rPr>
        <w:t xml:space="preserve"> (</w:t>
      </w:r>
      <w:r w:rsidR="004452EF">
        <w:rPr>
          <w:rFonts w:eastAsiaTheme="minorEastAsia"/>
          <w:bCs/>
          <w:iCs/>
          <w:color w:val="000000" w:themeColor="text1"/>
        </w:rPr>
        <w:t xml:space="preserve">Figure </w:t>
      </w:r>
      <w:r w:rsidR="0080552E">
        <w:rPr>
          <w:rFonts w:eastAsiaTheme="minorEastAsia"/>
          <w:bCs/>
          <w:iCs/>
          <w:color w:val="000000" w:themeColor="text1"/>
        </w:rPr>
        <w:t>4D)</w:t>
      </w:r>
      <w:r w:rsidR="009378A6">
        <w:rPr>
          <w:rFonts w:eastAsiaTheme="minorEastAsia"/>
          <w:bCs/>
          <w:iCs/>
          <w:color w:val="000000" w:themeColor="text1"/>
        </w:rPr>
        <w:t>, we added an extra ‘X’ variable to</w:t>
      </w:r>
      <w:r w:rsidR="00067E3A">
        <w:rPr>
          <w:rFonts w:eastAsiaTheme="minorEastAsia"/>
          <w:bCs/>
          <w:iCs/>
          <w:color w:val="000000" w:themeColor="text1"/>
        </w:rPr>
        <w:t xml:space="preserve"> the</w:t>
      </w:r>
      <w:r w:rsidR="009378A6">
        <w:rPr>
          <w:rFonts w:eastAsiaTheme="minorEastAsia"/>
          <w:bCs/>
          <w:iCs/>
          <w:color w:val="000000" w:themeColor="text1"/>
        </w:rPr>
        <w:t xml:space="preserve"> </w:t>
      </w:r>
      <w:r w:rsidR="00067E3A">
        <w:rPr>
          <w:rFonts w:eastAsiaTheme="minorEastAsia"/>
          <w:color w:val="000000" w:themeColor="text1"/>
        </w:rPr>
        <w:t>neural network</w:t>
      </w:r>
      <w:r w:rsidR="009378A6">
        <w:rPr>
          <w:rFonts w:eastAsiaTheme="minorEastAsia"/>
          <w:color w:val="000000" w:themeColor="text1"/>
        </w:rPr>
        <w:t xml:space="preserve"> </w:t>
      </w:r>
      <w:r w:rsidR="00067E3A">
        <w:rPr>
          <w:rFonts w:eastAsiaTheme="minorEastAsia"/>
          <w:color w:val="000000" w:themeColor="text1"/>
        </w:rPr>
        <w:t xml:space="preserve">input to the </w:t>
      </w:r>
      <w:r w:rsidR="009378A6">
        <w:rPr>
          <w:rFonts w:eastAsiaTheme="minorEastAsia"/>
          <w:color w:val="000000" w:themeColor="text1"/>
        </w:rPr>
        <w:t>and set its value to 1 for each strain.</w:t>
      </w:r>
    </w:p>
    <w:p w14:paraId="31050D7A" w14:textId="77777777" w:rsidR="009378A6" w:rsidRDefault="009378A6" w:rsidP="005B0C00">
      <w:pPr>
        <w:jc w:val="both"/>
        <w:rPr>
          <w:rFonts w:eastAsiaTheme="minorEastAsia"/>
          <w:color w:val="000000" w:themeColor="text1"/>
        </w:rPr>
      </w:pPr>
    </w:p>
    <w:p w14:paraId="1155202D" w14:textId="2C81807E" w:rsidR="00294E5D" w:rsidRDefault="009378A6" w:rsidP="005B0C00">
      <w:pPr>
        <w:jc w:val="both"/>
        <w:rPr>
          <w:rFonts w:eastAsiaTheme="minorEastAsia"/>
          <w:color w:val="000000" w:themeColor="text1"/>
        </w:rPr>
      </w:pPr>
      <w:r>
        <w:rPr>
          <w:rFonts w:eastAsiaTheme="minorEastAsia"/>
          <w:color w:val="000000" w:themeColor="text1"/>
        </w:rPr>
        <w:t>To extend the neural network for fluconazole</w:t>
      </w:r>
      <w:r w:rsidR="003767E7">
        <w:rPr>
          <w:rFonts w:eastAsiaTheme="minorEastAsia"/>
          <w:color w:val="000000" w:themeColor="text1"/>
        </w:rPr>
        <w:t xml:space="preserve"> (</w:t>
      </w:r>
      <w:r w:rsidR="004452EF">
        <w:rPr>
          <w:rFonts w:eastAsiaTheme="minorEastAsia"/>
          <w:color w:val="000000" w:themeColor="text1"/>
        </w:rPr>
        <w:t xml:space="preserve">Figure </w:t>
      </w:r>
      <w:r w:rsidR="003767E7">
        <w:rPr>
          <w:rFonts w:eastAsiaTheme="minorEastAsia"/>
          <w:color w:val="000000" w:themeColor="text1"/>
        </w:rPr>
        <w:t>5B)</w:t>
      </w:r>
      <w:r w:rsidR="004B332A">
        <w:rPr>
          <w:rFonts w:eastAsiaTheme="minorEastAsia"/>
          <w:color w:val="000000" w:themeColor="text1"/>
        </w:rPr>
        <w:t xml:space="preserve">, we </w:t>
      </w:r>
      <w:r w:rsidR="00011B07">
        <w:rPr>
          <w:rFonts w:eastAsiaTheme="minorEastAsia"/>
          <w:color w:val="000000" w:themeColor="text1"/>
        </w:rPr>
        <w:t xml:space="preserve">performed </w:t>
      </w:r>
      <w:r w:rsidR="00494BA9">
        <w:rPr>
          <w:rFonts w:eastAsiaTheme="minorEastAsia"/>
          <w:color w:val="000000" w:themeColor="text1"/>
        </w:rPr>
        <w:t xml:space="preserve">several additional steps.  </w:t>
      </w:r>
      <w:r w:rsidR="003039AF">
        <w:rPr>
          <w:rFonts w:eastAsiaTheme="minorEastAsia"/>
          <w:color w:val="000000" w:themeColor="text1"/>
        </w:rPr>
        <w:t xml:space="preserve">First, </w:t>
      </w:r>
      <w:r w:rsidR="00D85C3B">
        <w:rPr>
          <w:rFonts w:eastAsiaTheme="minorEastAsia"/>
          <w:color w:val="000000" w:themeColor="text1"/>
        </w:rPr>
        <w:t xml:space="preserve">for each transporter in the </w:t>
      </w:r>
      <m:oMath>
        <m:r>
          <w:rPr>
            <w:rFonts w:ascii="Cambria Math" w:eastAsiaTheme="minorEastAsia" w:hAnsi="Cambria Math"/>
            <w:color w:val="000000" w:themeColor="text1"/>
          </w:rPr>
          <m:t>A</m:t>
        </m:r>
      </m:oMath>
      <w:r w:rsidR="00D85C3B">
        <w:rPr>
          <w:rFonts w:eastAsiaTheme="minorEastAsia"/>
          <w:color w:val="000000" w:themeColor="text1"/>
        </w:rPr>
        <w:t xml:space="preserve"> layer, </w:t>
      </w:r>
      <w:r w:rsidR="003039AF">
        <w:rPr>
          <w:rFonts w:eastAsiaTheme="minorEastAsia"/>
          <w:color w:val="000000" w:themeColor="text1"/>
        </w:rPr>
        <w:t>we added a single extra</w:t>
      </w:r>
      <w:r w:rsidR="0055564C">
        <w:rPr>
          <w:rFonts w:eastAsiaTheme="minorEastAsia"/>
          <w:color w:val="000000" w:themeColor="text1"/>
        </w:rPr>
        <w:t xml:space="preserve"> ‘always-present’</w:t>
      </w:r>
      <w:r w:rsidR="003039AF">
        <w:rPr>
          <w:rFonts w:eastAsiaTheme="minorEastAsia"/>
          <w:color w:val="000000" w:themeColor="text1"/>
        </w:rPr>
        <w:t xml:space="preserve"> </w:t>
      </w:r>
      <w:r w:rsidR="00366CFA">
        <w:rPr>
          <w:rFonts w:eastAsiaTheme="minorEastAsia"/>
          <w:color w:val="000000" w:themeColor="text1"/>
        </w:rPr>
        <w:t>neuron (</w:t>
      </w:r>
      <m:oMath>
        <m:r>
          <w:rPr>
            <w:rFonts w:ascii="Cambria Math" w:eastAsiaTheme="minorEastAsia" w:hAnsi="Cambria Math"/>
            <w:color w:val="000000" w:themeColor="text1"/>
          </w:rPr>
          <m:t>A'</m:t>
        </m:r>
      </m:oMath>
      <w:r w:rsidR="00366CFA">
        <w:rPr>
          <w:rFonts w:eastAsiaTheme="minorEastAsia"/>
          <w:color w:val="000000" w:themeColor="text1"/>
        </w:rPr>
        <w:t xml:space="preserve">) which </w:t>
      </w:r>
      <w:r w:rsidR="00EB78BC">
        <w:rPr>
          <w:rFonts w:eastAsiaTheme="minorEastAsia"/>
          <w:color w:val="000000" w:themeColor="text1"/>
        </w:rPr>
        <w:t xml:space="preserve">provides an </w:t>
      </w:r>
      <w:r w:rsidR="00366CFA">
        <w:rPr>
          <w:rFonts w:eastAsiaTheme="minorEastAsia"/>
          <w:color w:val="000000" w:themeColor="text1"/>
        </w:rPr>
        <w:t xml:space="preserve">additional indirect connection between the </w:t>
      </w:r>
      <m:oMath>
        <m:r>
          <w:rPr>
            <w:rFonts w:ascii="Cambria Math" w:eastAsiaTheme="minorEastAsia" w:hAnsi="Cambria Math"/>
            <w:color w:val="000000" w:themeColor="text1"/>
          </w:rPr>
          <m:t>G</m:t>
        </m:r>
      </m:oMath>
      <w:r w:rsidR="00366CFA">
        <w:rPr>
          <w:rFonts w:eastAsiaTheme="minorEastAsia"/>
          <w:color w:val="000000" w:themeColor="text1"/>
        </w:rPr>
        <w:t xml:space="preserve"> and </w:t>
      </w:r>
      <m:oMath>
        <m:r>
          <w:rPr>
            <w:rFonts w:ascii="Cambria Math" w:eastAsiaTheme="minorEastAsia" w:hAnsi="Cambria Math"/>
            <w:color w:val="000000" w:themeColor="text1"/>
          </w:rPr>
          <m:t>A</m:t>
        </m:r>
      </m:oMath>
      <w:r w:rsidR="00366CFA">
        <w:rPr>
          <w:rFonts w:eastAsiaTheme="minorEastAsia"/>
          <w:color w:val="000000" w:themeColor="text1"/>
        </w:rPr>
        <w:t xml:space="preserve"> layers.</w:t>
      </w:r>
      <w:r w:rsidR="00366CFA" w:rsidRPr="00366CFA">
        <w:rPr>
          <w:rFonts w:eastAsiaTheme="minorEastAsia"/>
          <w:color w:val="000000" w:themeColor="text1"/>
        </w:rPr>
        <w:t xml:space="preserve"> </w:t>
      </w:r>
      <w:r w:rsidR="00366CFA">
        <w:rPr>
          <w:rFonts w:eastAsiaTheme="minorEastAsia"/>
          <w:color w:val="000000" w:themeColor="text1"/>
        </w:rPr>
        <w:t xml:space="preserve">Thus, while each transporter retains original influence connections between </w:t>
      </w:r>
      <m:oMath>
        <m:r>
          <w:rPr>
            <w:rFonts w:ascii="Cambria Math" w:eastAsiaTheme="minorEastAsia" w:hAnsi="Cambria Math"/>
            <w:color w:val="000000" w:themeColor="text1"/>
          </w:rPr>
          <m:t>G</m:t>
        </m:r>
      </m:oMath>
      <w:r w:rsidR="00366CFA">
        <w:rPr>
          <w:rFonts w:eastAsiaTheme="minorEastAsia"/>
          <w:color w:val="000000" w:themeColor="text1"/>
        </w:rPr>
        <w:t xml:space="preserve"> and </w:t>
      </w:r>
      <m:oMath>
        <m:r>
          <w:rPr>
            <w:rFonts w:ascii="Cambria Math" w:eastAsiaTheme="minorEastAsia" w:hAnsi="Cambria Math"/>
            <w:color w:val="000000" w:themeColor="text1"/>
          </w:rPr>
          <m:t>A</m:t>
        </m:r>
      </m:oMath>
      <w:r w:rsidR="00366CFA">
        <w:rPr>
          <w:rFonts w:eastAsiaTheme="minorEastAsia"/>
          <w:color w:val="000000" w:themeColor="text1"/>
        </w:rPr>
        <w:t xml:space="preserve">, </w:t>
      </w:r>
      <w:r w:rsidR="00313698">
        <w:rPr>
          <w:rFonts w:eastAsiaTheme="minorEastAsia"/>
          <w:color w:val="000000" w:themeColor="text1"/>
        </w:rPr>
        <w:t xml:space="preserve">additional </w:t>
      </w:r>
      <m:oMath>
        <m:r>
          <w:rPr>
            <w:rFonts w:ascii="Cambria Math" w:eastAsiaTheme="minorEastAsia" w:hAnsi="Cambria Math"/>
            <w:color w:val="000000" w:themeColor="text1"/>
          </w:rPr>
          <m:t>G</m:t>
        </m:r>
      </m:oMath>
      <w:r w:rsidR="00366CFA">
        <w:rPr>
          <w:rFonts w:eastAsiaTheme="minorEastAsia"/>
          <w:color w:val="000000" w:themeColor="text1"/>
        </w:rPr>
        <w:t xml:space="preserve"> to </w:t>
      </w:r>
      <m:oMath>
        <m:r>
          <w:rPr>
            <w:rFonts w:ascii="Cambria Math" w:eastAsiaTheme="minorEastAsia" w:hAnsi="Cambria Math"/>
            <w:color w:val="000000" w:themeColor="text1"/>
          </w:rPr>
          <m:t>A'</m:t>
        </m:r>
      </m:oMath>
      <w:r w:rsidR="00366CFA">
        <w:rPr>
          <w:rFonts w:eastAsiaTheme="minorEastAsia"/>
          <w:color w:val="000000" w:themeColor="text1"/>
        </w:rPr>
        <w:t xml:space="preserve"> influence connections were added</w:t>
      </w:r>
      <w:r w:rsidR="00294E5D">
        <w:rPr>
          <w:rFonts w:eastAsiaTheme="minorEastAsia"/>
          <w:color w:val="000000" w:themeColor="text1"/>
        </w:rPr>
        <w:t xml:space="preserve">.  Each </w:t>
      </w:r>
      <m:oMath>
        <m:r>
          <w:rPr>
            <w:rFonts w:ascii="Cambria Math" w:eastAsiaTheme="minorEastAsia" w:hAnsi="Cambria Math"/>
            <w:color w:val="000000" w:themeColor="text1"/>
          </w:rPr>
          <m:t>A'</m:t>
        </m:r>
      </m:oMath>
      <w:r w:rsidR="00294E5D">
        <w:rPr>
          <w:rFonts w:eastAsiaTheme="minorEastAsia"/>
          <w:color w:val="000000" w:themeColor="text1"/>
        </w:rPr>
        <w:t xml:space="preserve"> node is then connecte</w:t>
      </w:r>
      <w:r w:rsidR="00EB78BC">
        <w:rPr>
          <w:rFonts w:eastAsiaTheme="minorEastAsia"/>
          <w:color w:val="000000" w:themeColor="text1"/>
        </w:rPr>
        <w:t>d only to its corresponding transporter</w:t>
      </w:r>
      <w:r w:rsidR="00294E5D">
        <w:rPr>
          <w:rFonts w:eastAsiaTheme="minorEastAsia"/>
          <w:color w:val="000000" w:themeColor="text1"/>
        </w:rPr>
        <w:t xml:space="preserve"> in </w:t>
      </w:r>
      <m:oMath>
        <m:r>
          <w:rPr>
            <w:rFonts w:ascii="Cambria Math" w:eastAsiaTheme="minorEastAsia" w:hAnsi="Cambria Math"/>
            <w:color w:val="000000" w:themeColor="text1"/>
          </w:rPr>
          <m:t>A</m:t>
        </m:r>
      </m:oMath>
      <w:r w:rsidR="00C50DBD">
        <w:rPr>
          <w:rFonts w:eastAsiaTheme="minorEastAsia"/>
          <w:color w:val="000000" w:themeColor="text1"/>
        </w:rPr>
        <w:t xml:space="preserve"> (i.e. each indirect node</w:t>
      </w:r>
      <w:r w:rsidR="00294E5D">
        <w:rPr>
          <w:rFonts w:eastAsiaTheme="minorEastAsia"/>
          <w:color w:val="000000" w:themeColor="text1"/>
        </w:rPr>
        <w:t xml:space="preserve"> can only influence a single transporter).  As in the original network,</w:t>
      </w:r>
      <w:r w:rsidR="00EB78BC">
        <w:rPr>
          <w:rFonts w:eastAsiaTheme="minorEastAsia"/>
          <w:color w:val="000000" w:themeColor="text1"/>
        </w:rPr>
        <w:t xml:space="preserve"> we omitted both direct and indirect connections between a transporter and itself</w:t>
      </w:r>
      <w:r w:rsidR="00294E5D">
        <w:rPr>
          <w:rFonts w:eastAsiaTheme="minorEastAsia"/>
          <w:color w:val="000000" w:themeColor="text1"/>
        </w:rPr>
        <w:t>.</w:t>
      </w:r>
      <w:r w:rsidR="00166C60" w:rsidRPr="00166C60">
        <w:rPr>
          <w:rFonts w:eastAsiaTheme="minorEastAsia"/>
          <w:color w:val="000000" w:themeColor="text1"/>
        </w:rPr>
        <w:t xml:space="preserve"> </w:t>
      </w:r>
      <w:r w:rsidR="00166C60">
        <w:rPr>
          <w:rFonts w:eastAsiaTheme="minorEastAsia"/>
          <w:color w:val="000000" w:themeColor="text1"/>
        </w:rPr>
        <w:t xml:space="preserve">These additional influence connections, as well as the bias on </w:t>
      </w:r>
      <m:oMath>
        <m:r>
          <w:rPr>
            <w:rFonts w:ascii="Cambria Math" w:eastAsiaTheme="minorEastAsia" w:hAnsi="Cambria Math"/>
            <w:color w:val="000000" w:themeColor="text1"/>
          </w:rPr>
          <m:t>A'</m:t>
        </m:r>
      </m:oMath>
      <w:r w:rsidR="00166C60">
        <w:rPr>
          <w:rFonts w:eastAsiaTheme="minorEastAsia"/>
          <w:color w:val="000000" w:themeColor="text1"/>
        </w:rPr>
        <w:t xml:space="preserve">, were also subject to L1 regularization with rate </w:t>
      </w:r>
      <m:oMath>
        <m:r>
          <w:rPr>
            <w:rFonts w:ascii="Cambria Math" w:eastAsiaTheme="minorEastAsia" w:hAnsi="Cambria Math"/>
            <w:color w:val="000000" w:themeColor="text1"/>
          </w:rPr>
          <m:t>λ</m:t>
        </m:r>
      </m:oMath>
      <w:r w:rsidR="00A52EAD">
        <w:rPr>
          <w:rFonts w:eastAsiaTheme="minorEastAsia"/>
          <w:color w:val="000000" w:themeColor="text1"/>
        </w:rPr>
        <w:t xml:space="preserve"> (more complex models can </w:t>
      </w:r>
      <w:r w:rsidR="00C8545F">
        <w:rPr>
          <w:rFonts w:eastAsiaTheme="minorEastAsia"/>
          <w:color w:val="000000" w:themeColor="text1"/>
        </w:rPr>
        <w:t>s</w:t>
      </w:r>
      <w:r w:rsidR="00A52EAD">
        <w:rPr>
          <w:rFonts w:eastAsiaTheme="minorEastAsia"/>
          <w:color w:val="000000" w:themeColor="text1"/>
        </w:rPr>
        <w:t>et a separate regularization rate here)</w:t>
      </w:r>
      <w:r w:rsidR="00166C60">
        <w:rPr>
          <w:rFonts w:eastAsiaTheme="minorEastAsia"/>
          <w:color w:val="000000" w:themeColor="text1"/>
        </w:rPr>
        <w:t>.</w:t>
      </w:r>
    </w:p>
    <w:p w14:paraId="2C19138E" w14:textId="77777777" w:rsidR="00294E5D" w:rsidRDefault="00294E5D" w:rsidP="005B0C00">
      <w:pPr>
        <w:jc w:val="both"/>
        <w:rPr>
          <w:rFonts w:eastAsiaTheme="minorEastAsia"/>
          <w:color w:val="000000" w:themeColor="text1"/>
        </w:rPr>
      </w:pPr>
    </w:p>
    <w:p w14:paraId="17FB8447" w14:textId="37AC3271" w:rsidR="003767E7" w:rsidRPr="00933846" w:rsidRDefault="003767E7" w:rsidP="005B0C00">
      <w:pPr>
        <w:jc w:val="both"/>
        <w:rPr>
          <w:rFonts w:eastAsiaTheme="minorEastAsia"/>
          <w:color w:val="000000" w:themeColor="text1"/>
        </w:rPr>
      </w:pPr>
      <w:r>
        <w:rPr>
          <w:rFonts w:eastAsiaTheme="minorEastAsia"/>
          <w:color w:val="000000" w:themeColor="text1"/>
        </w:rPr>
        <w:t>As</w:t>
      </w:r>
      <w:r w:rsidR="00EE39CE">
        <w:rPr>
          <w:rFonts w:eastAsiaTheme="minorEastAsia"/>
          <w:color w:val="000000" w:themeColor="text1"/>
        </w:rPr>
        <w:t xml:space="preserve"> this three-layer network presented additional training </w:t>
      </w:r>
      <w:r w:rsidR="00366CFA">
        <w:rPr>
          <w:rFonts w:eastAsiaTheme="minorEastAsia"/>
          <w:color w:val="000000" w:themeColor="text1"/>
        </w:rPr>
        <w:t>challenges</w:t>
      </w:r>
      <w:r w:rsidR="00EE39CE">
        <w:rPr>
          <w:rFonts w:eastAsiaTheme="minorEastAsia"/>
          <w:color w:val="000000" w:themeColor="text1"/>
        </w:rPr>
        <w:t xml:space="preserve"> compared to the original two-layer </w:t>
      </w:r>
      <w:r w:rsidR="00D07968">
        <w:rPr>
          <w:rFonts w:eastAsiaTheme="minorEastAsia"/>
          <w:color w:val="000000" w:themeColor="text1"/>
        </w:rPr>
        <w:t>model</w:t>
      </w:r>
      <w:r w:rsidR="00EE39CE">
        <w:rPr>
          <w:rFonts w:eastAsiaTheme="minorEastAsia"/>
          <w:color w:val="000000" w:themeColor="text1"/>
        </w:rPr>
        <w:t xml:space="preserve"> (</w:t>
      </w:r>
      <w:r w:rsidR="006967CF">
        <w:rPr>
          <w:rFonts w:eastAsiaTheme="minorEastAsia"/>
          <w:color w:val="000000" w:themeColor="text1"/>
        </w:rPr>
        <w:t>e.g. more than twice as many potential parameters</w:t>
      </w:r>
      <w:r w:rsidR="00EE39CE">
        <w:rPr>
          <w:rFonts w:eastAsiaTheme="minorEastAsia"/>
          <w:color w:val="000000" w:themeColor="text1"/>
        </w:rPr>
        <w:t xml:space="preserve">), we </w:t>
      </w:r>
      <w:r w:rsidR="00D903BB">
        <w:rPr>
          <w:rFonts w:eastAsiaTheme="minorEastAsia"/>
          <w:color w:val="000000" w:themeColor="text1"/>
        </w:rPr>
        <w:t>made additional</w:t>
      </w:r>
      <w:r w:rsidR="00EE39CE">
        <w:rPr>
          <w:rFonts w:eastAsiaTheme="minorEastAsia"/>
          <w:color w:val="000000" w:themeColor="text1"/>
        </w:rPr>
        <w:t xml:space="preserve"> </w:t>
      </w:r>
      <w:r w:rsidR="00EE39CE">
        <w:rPr>
          <w:rFonts w:eastAsiaTheme="minorEastAsia"/>
          <w:i/>
          <w:color w:val="000000" w:themeColor="text1"/>
        </w:rPr>
        <w:t xml:space="preserve">a priori </w:t>
      </w:r>
      <w:r w:rsidR="00D903BB">
        <w:rPr>
          <w:rFonts w:eastAsiaTheme="minorEastAsia"/>
          <w:color w:val="000000" w:themeColor="text1"/>
        </w:rPr>
        <w:t>simplification</w:t>
      </w:r>
      <w:r w:rsidR="00C8545F">
        <w:rPr>
          <w:rFonts w:eastAsiaTheme="minorEastAsia"/>
          <w:color w:val="000000" w:themeColor="text1"/>
        </w:rPr>
        <w:t>s</w:t>
      </w:r>
      <w:r w:rsidR="00EE39CE">
        <w:rPr>
          <w:rFonts w:eastAsiaTheme="minorEastAsia"/>
          <w:i/>
          <w:color w:val="000000" w:themeColor="text1"/>
        </w:rPr>
        <w:t>.</w:t>
      </w:r>
      <w:r w:rsidR="00EE39CE">
        <w:rPr>
          <w:rFonts w:eastAsiaTheme="minorEastAsia"/>
          <w:color w:val="000000" w:themeColor="text1"/>
        </w:rPr>
        <w:t xml:space="preserve">  First, </w:t>
      </w:r>
      <w:r w:rsidR="00CF58CD">
        <w:rPr>
          <w:rFonts w:eastAsiaTheme="minorEastAsia"/>
          <w:color w:val="000000" w:themeColor="text1"/>
        </w:rPr>
        <w:t xml:space="preserve">as we aimed to </w:t>
      </w:r>
      <w:r w:rsidR="00C932BD">
        <w:rPr>
          <w:rFonts w:eastAsiaTheme="minorEastAsia"/>
          <w:color w:val="000000" w:themeColor="text1"/>
        </w:rPr>
        <w:t xml:space="preserve">simply </w:t>
      </w:r>
      <w:r w:rsidR="00CF58CD">
        <w:rPr>
          <w:rFonts w:eastAsiaTheme="minorEastAsia"/>
          <w:color w:val="000000" w:themeColor="text1"/>
        </w:rPr>
        <w:t>extend the two-layer results</w:t>
      </w:r>
      <w:r w:rsidR="00164B33">
        <w:rPr>
          <w:rFonts w:eastAsiaTheme="minorEastAsia"/>
          <w:color w:val="000000" w:themeColor="text1"/>
        </w:rPr>
        <w:t xml:space="preserve">, </w:t>
      </w:r>
      <w:r w:rsidR="00EE39CE">
        <w:rPr>
          <w:rFonts w:eastAsiaTheme="minorEastAsia"/>
          <w:color w:val="000000" w:themeColor="text1"/>
        </w:rPr>
        <w:t xml:space="preserve">we restricted </w:t>
      </w:r>
      <m:oMath>
        <m:r>
          <w:rPr>
            <w:rFonts w:ascii="Cambria Math" w:eastAsiaTheme="minorEastAsia" w:hAnsi="Cambria Math"/>
            <w:color w:val="000000" w:themeColor="text1"/>
          </w:rPr>
          <m:t>G</m:t>
        </m:r>
      </m:oMath>
      <w:r w:rsidR="00236AA6">
        <w:rPr>
          <w:rFonts w:eastAsiaTheme="minorEastAsia"/>
          <w:color w:val="000000" w:themeColor="text1"/>
        </w:rPr>
        <w:t xml:space="preserve"> to encode only the presence of </w:t>
      </w:r>
      <w:r w:rsidR="00236AA6">
        <w:rPr>
          <w:rFonts w:eastAsiaTheme="minorEastAsia"/>
          <w:i/>
          <w:color w:val="000000" w:themeColor="text1"/>
        </w:rPr>
        <w:t>PDR5</w:t>
      </w:r>
      <w:r w:rsidR="00236AA6" w:rsidRPr="00236AA6">
        <w:rPr>
          <w:rFonts w:eastAsiaTheme="minorEastAsia"/>
          <w:color w:val="000000" w:themeColor="text1"/>
        </w:rPr>
        <w:t xml:space="preserve">, </w:t>
      </w:r>
      <w:r w:rsidR="00236AA6">
        <w:rPr>
          <w:rFonts w:eastAsiaTheme="minorEastAsia"/>
          <w:i/>
          <w:color w:val="000000" w:themeColor="text1"/>
        </w:rPr>
        <w:t>SNQ2</w:t>
      </w:r>
      <w:r w:rsidR="00236AA6" w:rsidRPr="00236AA6">
        <w:rPr>
          <w:rFonts w:eastAsiaTheme="minorEastAsia"/>
          <w:color w:val="000000" w:themeColor="text1"/>
        </w:rPr>
        <w:t xml:space="preserve">, </w:t>
      </w:r>
      <w:r w:rsidR="00236AA6">
        <w:rPr>
          <w:rFonts w:eastAsiaTheme="minorEastAsia"/>
          <w:i/>
          <w:color w:val="000000" w:themeColor="text1"/>
        </w:rPr>
        <w:t>YBT1</w:t>
      </w:r>
      <w:r w:rsidR="00236AA6" w:rsidRPr="00236AA6">
        <w:rPr>
          <w:rFonts w:eastAsiaTheme="minorEastAsia"/>
          <w:color w:val="000000" w:themeColor="text1"/>
        </w:rPr>
        <w:t xml:space="preserve">, </w:t>
      </w:r>
      <w:r w:rsidR="00236AA6">
        <w:rPr>
          <w:rFonts w:eastAsiaTheme="minorEastAsia"/>
          <w:i/>
          <w:color w:val="000000" w:themeColor="text1"/>
        </w:rPr>
        <w:t>YCF1</w:t>
      </w:r>
      <w:r w:rsidR="00236AA6" w:rsidRPr="00236AA6">
        <w:rPr>
          <w:rFonts w:eastAsiaTheme="minorEastAsia"/>
          <w:color w:val="000000" w:themeColor="text1"/>
        </w:rPr>
        <w:t>,</w:t>
      </w:r>
      <w:r w:rsidR="00236AA6">
        <w:rPr>
          <w:rFonts w:eastAsiaTheme="minorEastAsia"/>
          <w:i/>
          <w:color w:val="000000" w:themeColor="text1"/>
        </w:rPr>
        <w:t xml:space="preserve"> </w:t>
      </w:r>
      <w:r w:rsidR="00236AA6" w:rsidRPr="00236AA6">
        <w:rPr>
          <w:rFonts w:eastAsiaTheme="minorEastAsia"/>
          <w:color w:val="000000" w:themeColor="text1"/>
        </w:rPr>
        <w:t xml:space="preserve">and </w:t>
      </w:r>
      <w:r w:rsidR="00236AA6">
        <w:rPr>
          <w:rFonts w:eastAsiaTheme="minorEastAsia"/>
          <w:i/>
          <w:color w:val="000000" w:themeColor="text1"/>
        </w:rPr>
        <w:t>YOR1</w:t>
      </w:r>
      <w:r w:rsidR="00933846">
        <w:rPr>
          <w:rFonts w:eastAsiaTheme="minorEastAsia"/>
          <w:color w:val="000000" w:themeColor="text1"/>
        </w:rPr>
        <w:t xml:space="preserve">, and restricted the </w:t>
      </w:r>
      <w:r w:rsidR="00933846">
        <w:rPr>
          <w:rFonts w:eastAsiaTheme="minorEastAsia"/>
          <w:i/>
          <w:color w:val="000000" w:themeColor="text1"/>
        </w:rPr>
        <w:t>A</w:t>
      </w:r>
      <w:r w:rsidR="00933846">
        <w:rPr>
          <w:rFonts w:eastAsiaTheme="minorEastAsia"/>
          <w:color w:val="000000" w:themeColor="text1"/>
        </w:rPr>
        <w:t xml:space="preserve"> layer to encode only the presence of </w:t>
      </w:r>
      <w:r w:rsidR="00933846">
        <w:rPr>
          <w:rFonts w:eastAsiaTheme="minorEastAsia"/>
          <w:i/>
          <w:color w:val="000000" w:themeColor="text1"/>
        </w:rPr>
        <w:t>PDR5.</w:t>
      </w:r>
      <w:r w:rsidR="00BC58A9">
        <w:rPr>
          <w:rFonts w:eastAsiaTheme="minorEastAsia"/>
          <w:color w:val="000000" w:themeColor="text1"/>
        </w:rPr>
        <w:t xml:space="preserve"> </w:t>
      </w:r>
      <w:r w:rsidR="007F04A6">
        <w:rPr>
          <w:rFonts w:eastAsiaTheme="minorEastAsia"/>
          <w:color w:val="000000" w:themeColor="text1"/>
        </w:rPr>
        <w:t xml:space="preserve"> </w:t>
      </w:r>
      <w:r w:rsidR="00BC58A9">
        <w:rPr>
          <w:rFonts w:eastAsiaTheme="minorEastAsia"/>
          <w:color w:val="000000" w:themeColor="text1"/>
        </w:rPr>
        <w:t xml:space="preserve">This reduced the number of potential parameters from 545 to 13.  </w:t>
      </w:r>
      <w:r w:rsidR="006C314C">
        <w:rPr>
          <w:rFonts w:eastAsiaTheme="minorEastAsia"/>
          <w:color w:val="000000" w:themeColor="text1"/>
        </w:rPr>
        <w:t xml:space="preserve">Second, while </w:t>
      </w:r>
      <w:r w:rsidR="009902F1">
        <w:rPr>
          <w:rFonts w:eastAsiaTheme="minorEastAsia"/>
          <w:color w:val="000000" w:themeColor="text1"/>
        </w:rPr>
        <w:t>parameters were</w:t>
      </w:r>
      <w:r w:rsidR="006C314C">
        <w:rPr>
          <w:rFonts w:eastAsiaTheme="minorEastAsia"/>
          <w:color w:val="000000" w:themeColor="text1"/>
        </w:rPr>
        <w:t xml:space="preserve"> </w:t>
      </w:r>
      <w:r w:rsidR="008823EA">
        <w:rPr>
          <w:rFonts w:eastAsiaTheme="minorEastAsia"/>
          <w:color w:val="000000" w:themeColor="text1"/>
        </w:rPr>
        <w:t xml:space="preserve">highly </w:t>
      </w:r>
      <w:r w:rsidR="006C314C">
        <w:rPr>
          <w:rFonts w:eastAsiaTheme="minorEastAsia"/>
          <w:color w:val="000000" w:themeColor="text1"/>
        </w:rPr>
        <w:t>reproducible between</w:t>
      </w:r>
      <w:r w:rsidR="009902F1">
        <w:rPr>
          <w:rFonts w:eastAsiaTheme="minorEastAsia"/>
          <w:color w:val="000000" w:themeColor="text1"/>
        </w:rPr>
        <w:t xml:space="preserve"> most</w:t>
      </w:r>
      <w:r w:rsidR="006C314C">
        <w:rPr>
          <w:rFonts w:eastAsiaTheme="minorEastAsia"/>
          <w:color w:val="000000" w:themeColor="text1"/>
        </w:rPr>
        <w:t xml:space="preserve"> </w:t>
      </w:r>
      <w:r w:rsidR="009902F1">
        <w:rPr>
          <w:rFonts w:eastAsiaTheme="minorEastAsia"/>
          <w:color w:val="000000" w:themeColor="text1"/>
        </w:rPr>
        <w:t>initializations</w:t>
      </w:r>
      <w:r w:rsidR="006C314C">
        <w:rPr>
          <w:rFonts w:eastAsiaTheme="minorEastAsia"/>
          <w:color w:val="000000" w:themeColor="text1"/>
        </w:rPr>
        <w:t xml:space="preserve">, we noticed that </w:t>
      </w:r>
      <w:r w:rsidR="00672CEE">
        <w:rPr>
          <w:rFonts w:eastAsiaTheme="minorEastAsia"/>
          <w:color w:val="000000" w:themeColor="text1"/>
        </w:rPr>
        <w:t>a small number of</w:t>
      </w:r>
      <w:r w:rsidR="00E84A25">
        <w:rPr>
          <w:rFonts w:eastAsiaTheme="minorEastAsia"/>
          <w:color w:val="000000" w:themeColor="text1"/>
        </w:rPr>
        <w:t xml:space="preserve"> random</w:t>
      </w:r>
      <w:r w:rsidR="00672CEE">
        <w:rPr>
          <w:rFonts w:eastAsiaTheme="minorEastAsia"/>
          <w:color w:val="000000" w:themeColor="text1"/>
        </w:rPr>
        <w:t xml:space="preserve"> </w:t>
      </w:r>
      <w:r w:rsidR="00A703B6">
        <w:rPr>
          <w:rFonts w:eastAsiaTheme="minorEastAsia"/>
          <w:color w:val="000000" w:themeColor="text1"/>
        </w:rPr>
        <w:t>initializations</w:t>
      </w:r>
      <w:r w:rsidR="008823EA">
        <w:rPr>
          <w:rFonts w:eastAsiaTheme="minorEastAsia"/>
          <w:color w:val="000000" w:themeColor="text1"/>
        </w:rPr>
        <w:t xml:space="preserve"> </w:t>
      </w:r>
      <w:r w:rsidR="00A703B6">
        <w:rPr>
          <w:rFonts w:eastAsiaTheme="minorEastAsia"/>
          <w:color w:val="000000" w:themeColor="text1"/>
        </w:rPr>
        <w:t>resulted in</w:t>
      </w:r>
      <w:r w:rsidR="00842B3D">
        <w:rPr>
          <w:rFonts w:eastAsiaTheme="minorEastAsia"/>
          <w:color w:val="000000" w:themeColor="text1"/>
        </w:rPr>
        <w:t xml:space="preserve"> converge</w:t>
      </w:r>
      <w:r w:rsidR="00A703B6">
        <w:rPr>
          <w:rFonts w:eastAsiaTheme="minorEastAsia"/>
          <w:color w:val="000000" w:themeColor="text1"/>
        </w:rPr>
        <w:t>nce</w:t>
      </w:r>
      <w:r w:rsidR="00672CEE">
        <w:rPr>
          <w:rFonts w:eastAsiaTheme="minorEastAsia"/>
          <w:color w:val="000000" w:themeColor="text1"/>
        </w:rPr>
        <w:t xml:space="preserve"> </w:t>
      </w:r>
      <w:r w:rsidR="004A3737">
        <w:rPr>
          <w:rFonts w:eastAsiaTheme="minorEastAsia"/>
          <w:color w:val="000000" w:themeColor="text1"/>
        </w:rPr>
        <w:t xml:space="preserve">to a different set of parameters </w:t>
      </w:r>
      <w:r w:rsidR="004A3737">
        <w:rPr>
          <w:rFonts w:eastAsiaTheme="minorEastAsia"/>
          <w:color w:val="000000" w:themeColor="text1"/>
        </w:rPr>
        <w:lastRenderedPageBreak/>
        <w:t>with a higher mean-squared error</w:t>
      </w:r>
      <w:r w:rsidR="006E0A04">
        <w:rPr>
          <w:rFonts w:eastAsiaTheme="minorEastAsia"/>
          <w:color w:val="000000" w:themeColor="text1"/>
        </w:rPr>
        <w:t>,</w:t>
      </w:r>
      <w:r w:rsidR="00C92093">
        <w:rPr>
          <w:rFonts w:eastAsiaTheme="minorEastAsia"/>
          <w:color w:val="000000" w:themeColor="text1"/>
        </w:rPr>
        <w:t xml:space="preserve"> even at high regularization rates (data not shown)</w:t>
      </w:r>
      <w:r w:rsidR="004A3737">
        <w:rPr>
          <w:rFonts w:eastAsiaTheme="minorEastAsia"/>
          <w:color w:val="000000" w:themeColor="text1"/>
        </w:rPr>
        <w:t xml:space="preserve">.  </w:t>
      </w:r>
      <w:r w:rsidR="005833E7">
        <w:rPr>
          <w:rFonts w:eastAsiaTheme="minorEastAsia"/>
          <w:color w:val="000000" w:themeColor="text1"/>
        </w:rPr>
        <w:t xml:space="preserve">To </w:t>
      </w:r>
      <w:r w:rsidR="00E84A25">
        <w:rPr>
          <w:rFonts w:eastAsiaTheme="minorEastAsia"/>
          <w:color w:val="000000" w:themeColor="text1"/>
        </w:rPr>
        <w:t>better ensure</w:t>
      </w:r>
      <w:r w:rsidR="005833E7">
        <w:rPr>
          <w:rFonts w:eastAsiaTheme="minorEastAsia"/>
          <w:color w:val="000000" w:themeColor="text1"/>
        </w:rPr>
        <w:t xml:space="preserve"> robust</w:t>
      </w:r>
      <w:r w:rsidR="00E84A25">
        <w:rPr>
          <w:rFonts w:eastAsiaTheme="minorEastAsia"/>
          <w:color w:val="000000" w:themeColor="text1"/>
        </w:rPr>
        <w:t xml:space="preserve"> parameterization</w:t>
      </w:r>
      <w:r w:rsidR="005833E7">
        <w:rPr>
          <w:rFonts w:eastAsiaTheme="minorEastAsia"/>
          <w:color w:val="000000" w:themeColor="text1"/>
        </w:rPr>
        <w:t xml:space="preserve"> we used the median between 10 runs rather than the average to </w:t>
      </w:r>
      <w:r w:rsidR="00E84A25">
        <w:rPr>
          <w:rFonts w:eastAsiaTheme="minorEastAsia"/>
          <w:color w:val="000000" w:themeColor="text1"/>
        </w:rPr>
        <w:t>assign weights to</w:t>
      </w:r>
      <w:r w:rsidR="005833E7">
        <w:rPr>
          <w:rFonts w:eastAsiaTheme="minorEastAsia"/>
          <w:color w:val="000000" w:themeColor="text1"/>
        </w:rPr>
        <w:t xml:space="preserve"> the final neural network, and did not employ the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param</m:t>
                </m:r>
              </m:sub>
            </m:sSub>
          </m:e>
        </m:d>
      </m:oMath>
      <w:r w:rsidR="005833E7">
        <w:rPr>
          <w:rFonts w:eastAsiaTheme="minorEastAsia"/>
          <w:bCs/>
          <w:iCs/>
          <w:color w:val="000000" w:themeColor="text1"/>
        </w:rPr>
        <w:t xml:space="preserve"> filter</w:t>
      </w:r>
      <w:r w:rsidR="00D903BB">
        <w:rPr>
          <w:rFonts w:eastAsiaTheme="minorEastAsia"/>
          <w:bCs/>
          <w:iCs/>
          <w:color w:val="000000" w:themeColor="text1"/>
        </w:rPr>
        <w:t xml:space="preserve"> described above</w:t>
      </w:r>
      <w:r w:rsidR="005833E7">
        <w:rPr>
          <w:rFonts w:eastAsiaTheme="minorEastAsia"/>
          <w:bCs/>
          <w:iCs/>
          <w:color w:val="000000" w:themeColor="text1"/>
        </w:rPr>
        <w:t xml:space="preserve">. </w:t>
      </w:r>
      <w:r w:rsidR="00A260EB">
        <w:rPr>
          <w:rFonts w:eastAsiaTheme="minorEastAsia"/>
          <w:bCs/>
          <w:iCs/>
          <w:color w:val="000000" w:themeColor="text1"/>
        </w:rPr>
        <w:t xml:space="preserve">  </w:t>
      </w:r>
      <w:r w:rsidR="006E0A04">
        <w:rPr>
          <w:rFonts w:eastAsiaTheme="minorEastAsia"/>
          <w:bCs/>
          <w:iCs/>
          <w:color w:val="000000" w:themeColor="text1"/>
        </w:rPr>
        <w:t xml:space="preserve">Here, training with </w:t>
      </w:r>
      <m:oMath>
        <m:r>
          <w:rPr>
            <w:rFonts w:ascii="Cambria Math" w:eastAsiaTheme="minorEastAsia" w:hAnsi="Cambria Math"/>
            <w:color w:val="000000" w:themeColor="text1"/>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two-layer network (data not shown).  </w:t>
      </w:r>
      <w:r w:rsidR="00EE2301">
        <w:rPr>
          <w:rFonts w:eastAsiaTheme="minorEastAsia"/>
          <w:bCs/>
          <w:iCs/>
          <w:color w:val="000000" w:themeColor="text1"/>
        </w:rPr>
        <w:t>Therefore</w:t>
      </w:r>
      <w:r w:rsidR="006E0A04">
        <w:rPr>
          <w:rFonts w:eastAsiaTheme="minorEastAsia"/>
          <w:bCs/>
          <w:iCs/>
          <w:color w:val="000000" w:themeColor="text1"/>
        </w:rPr>
        <w:t>, w</w:t>
      </w:r>
      <w:r w:rsidR="00A260EB">
        <w:rPr>
          <w:rFonts w:eastAsiaTheme="minorEastAsia"/>
          <w:bCs/>
          <w:iCs/>
          <w:color w:val="000000" w:themeColor="text1"/>
        </w:rPr>
        <w:t>e performed a separate</w:t>
      </w:r>
      <w:r w:rsidR="006E0A04">
        <w:rPr>
          <w:rFonts w:eastAsiaTheme="minorEastAsia"/>
          <w:bCs/>
          <w:iCs/>
          <w:color w:val="000000" w:themeColor="text1"/>
        </w:rPr>
        <w:t xml:space="preserve"> ‘three-layer</w:t>
      </w:r>
      <w:r w:rsidR="00A260EB">
        <w:rPr>
          <w:rFonts w:eastAsiaTheme="minorEastAsia"/>
          <w:bCs/>
          <w:iCs/>
          <w:color w:val="000000" w:themeColor="text1"/>
        </w:rPr>
        <w:t xml:space="preserve"> </w:t>
      </w:r>
      <m:oMath>
        <m:r>
          <w:rPr>
            <w:rFonts w:ascii="Cambria Math" w:eastAsiaTheme="minorEastAsia" w:hAnsi="Cambria Math"/>
            <w:color w:val="000000" w:themeColor="text1"/>
          </w:rPr>
          <m:t>λ</m:t>
        </m:r>
      </m:oMath>
      <w:r w:rsidR="006E0A04">
        <w:rPr>
          <w:rFonts w:eastAsiaTheme="minorEastAsia"/>
          <w:color w:val="000000" w:themeColor="text1"/>
        </w:rPr>
        <w:t>’</w:t>
      </w:r>
      <w:r w:rsidR="006967CF">
        <w:rPr>
          <w:rFonts w:eastAsiaTheme="minorEastAsia"/>
          <w:bCs/>
          <w:iCs/>
          <w:color w:val="000000" w:themeColor="text1"/>
        </w:rPr>
        <w:t xml:space="preserve"> </w:t>
      </w:r>
      <w:r w:rsidR="00A260EB">
        <w:rPr>
          <w:rFonts w:eastAsiaTheme="minorEastAsia"/>
          <w:bCs/>
          <w:iCs/>
          <w:color w:val="000000" w:themeColor="text1"/>
        </w:rPr>
        <w:t>search for</w:t>
      </w:r>
      <w:r w:rsidR="00A260EB">
        <w:rPr>
          <w:rFonts w:eastAsiaTheme="minorEastAsia"/>
          <w:color w:val="000000" w:themeColor="text1"/>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For three-layer 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rPr>
          <m:t>λ</m:t>
        </m:r>
      </m:oMath>
      <w:r w:rsidR="006E0A04">
        <w:rPr>
          <w:rFonts w:eastAsiaTheme="minorEastAsia"/>
          <w:color w:val="000000" w:themeColor="text1"/>
        </w:rPr>
        <w:t xml:space="preserve"> </w:t>
      </w:r>
      <w:r w:rsidR="004F0E3E">
        <w:rPr>
          <w:rFonts w:eastAsiaTheme="minorEastAsia"/>
          <w:color w:val="000000" w:themeColor="text1"/>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rPr>
          <m:t>λ=</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rPr>
        <w:t xml:space="preserve"> to train the </w:t>
      </w:r>
      <w:r w:rsidR="007562AC">
        <w:rPr>
          <w:rFonts w:eastAsiaTheme="minorEastAsia"/>
          <w:color w:val="000000" w:themeColor="text1"/>
        </w:rPr>
        <w:t xml:space="preserve">three-layer </w:t>
      </w:r>
      <w:r w:rsidR="009E0F80">
        <w:rPr>
          <w:rFonts w:eastAsiaTheme="minorEastAsia"/>
          <w:color w:val="000000" w:themeColor="text1"/>
        </w:rPr>
        <w:t xml:space="preserve">network in </w:t>
      </w:r>
      <w:r w:rsidR="004452EF">
        <w:rPr>
          <w:rFonts w:eastAsiaTheme="minorEastAsia"/>
          <w:color w:val="000000" w:themeColor="text1"/>
        </w:rPr>
        <w:t xml:space="preserve">Figure </w:t>
      </w:r>
      <w:r w:rsidR="009E0F80">
        <w:rPr>
          <w:rFonts w:eastAsiaTheme="minorEastAsia"/>
          <w:color w:val="000000" w:themeColor="text1"/>
        </w:rPr>
        <w:t>5B.</w:t>
      </w:r>
      <w:r w:rsidR="00186FD9">
        <w:rPr>
          <w:rFonts w:eastAsiaTheme="minorEastAsia"/>
          <w:color w:val="000000" w:themeColor="text1"/>
        </w:rPr>
        <w:t xml:space="preserve">  </w:t>
      </w:r>
      <w:r w:rsidR="00430CC4">
        <w:rPr>
          <w:rFonts w:eastAsiaTheme="minorEastAsia"/>
          <w:bCs/>
          <w:iCs/>
          <w:color w:val="000000" w:themeColor="text1"/>
        </w:rPr>
        <w:t xml:space="preserve">Learned weights were subject to the same statistical significance test as </w:t>
      </w:r>
      <w:r w:rsidR="007E265B">
        <w:rPr>
          <w:rFonts w:eastAsiaTheme="minorEastAsia"/>
          <w:bCs/>
          <w:iCs/>
          <w:color w:val="000000" w:themeColor="text1"/>
        </w:rPr>
        <w:t xml:space="preserve">for </w:t>
      </w:r>
      <w:r w:rsidR="00430CC4">
        <w:rPr>
          <w:rFonts w:eastAsiaTheme="minorEastAsia"/>
          <w:bCs/>
          <w:iCs/>
          <w:color w:val="000000" w:themeColor="text1"/>
        </w:rPr>
        <w:t xml:space="preserve">the two-layer network.  </w:t>
      </w:r>
    </w:p>
    <w:p w14:paraId="068966FF" w14:textId="77777777" w:rsidR="00BC58A9" w:rsidRDefault="00BC58A9" w:rsidP="00224FCB">
      <w:pPr>
        <w:outlineLvl w:val="0"/>
        <w:rPr>
          <w:rFonts w:eastAsiaTheme="minorEastAsia"/>
          <w:color w:val="000000" w:themeColor="text1"/>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1278118E"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256A38">
        <w:rPr>
          <w:color w:val="000000" w:themeColor="text1"/>
        </w:rPr>
        <w:t xml:space="preserve">genotyped as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36F45">
        <w:rPr>
          <w:i/>
          <w:color w:val="000000" w:themeColor="text1"/>
        </w:rPr>
        <w:t xml:space="preserve"> </w:t>
      </w:r>
      <w:r w:rsidR="00E36F45">
        <w:rPr>
          <w:color w:val="000000" w:themeColor="text1"/>
        </w:rPr>
        <w:t>by RCP-PCR</w:t>
      </w:r>
      <w:r w:rsidR="00E11C5F" w:rsidRPr="00256A38">
        <w:rPr>
          <w:color w:val="000000" w:themeColor="text1"/>
        </w:rPr>
        <w:t>;</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to individual strain genotyping</w:t>
      </w:r>
      <w:r w:rsidR="00FF6508">
        <w:rPr>
          <w:color w:val="000000" w:themeColor="text1"/>
        </w:rPr>
        <w:t xml:space="preserve"> </w:t>
      </w:r>
      <w:r w:rsidR="00FF6508">
        <w:rPr>
          <w:color w:val="000000" w:themeColor="text1"/>
        </w:rPr>
        <w:fldChar w:fldCharType="begin" w:fldLock="1"/>
      </w:r>
      <w:r w:rsidR="00504029">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F6508">
        <w:rPr>
          <w:color w:val="000000" w:themeColor="text1"/>
        </w:rPr>
        <w:fldChar w:fldCharType="separate"/>
      </w:r>
      <w:r w:rsidR="00FF6508" w:rsidRPr="00FF6508">
        <w:rPr>
          <w:noProof/>
          <w:color w:val="000000" w:themeColor="text1"/>
        </w:rPr>
        <w:t>(Suzuki et al., 2011)</w:t>
      </w:r>
      <w:r w:rsidR="00FF6508">
        <w:rPr>
          <w:color w:val="000000" w:themeColor="text1"/>
        </w:rPr>
        <w:fldChar w:fldCharType="end"/>
      </w:r>
      <w:r w:rsidR="00E41C2E" w:rsidRPr="00233F15">
        <w:rPr>
          <w:color w:val="000000" w:themeColor="text1"/>
        </w:rPr>
        <w:t xml:space="preserve">, </w:t>
      </w:r>
      <w:r w:rsidR="00E36F45">
        <w:rPr>
          <w:color w:val="000000" w:themeColor="text1"/>
        </w:rPr>
        <w:t xml:space="preserve">which confirmed the expected wild-type and knockout PCR products at each locus.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w:t>
      </w:r>
      <w:r w:rsidR="00E36F45">
        <w:rPr>
          <w:color w:val="000000" w:themeColor="text1"/>
        </w:rPr>
        <w:t>56</w:t>
      </w:r>
      <w:r w:rsidRPr="00233F15">
        <w:rPr>
          <w:color w:val="000000" w:themeColor="text1"/>
        </w:rPr>
        <w:t>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FF6508">
        <w:rPr>
          <w:color w:val="000000" w:themeColor="text1"/>
        </w:rPr>
        <w:t xml:space="preserve"> </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w:t>
      </w:r>
      <w:r w:rsidR="00E36F45">
        <w:rPr>
          <w:color w:val="000000" w:themeColor="text1"/>
        </w:rPr>
        <w:t>96</w:t>
      </w:r>
      <w:r w:rsidR="00E11C5F" w:rsidRPr="00233F15">
        <w:rPr>
          <w:color w:val="000000" w:themeColor="text1"/>
        </w:rPr>
        <w:t xml:space="preserve"> w</w:t>
      </w:r>
      <w:r w:rsidR="004A2F9F" w:rsidRPr="00233F15">
        <w:rPr>
          <w:color w:val="000000" w:themeColor="text1"/>
        </w:rPr>
        <w:t>ell plate</w:t>
      </w:r>
      <w:r w:rsidR="00E36F45">
        <w:rPr>
          <w:color w:val="000000" w:themeColor="text1"/>
        </w:rPr>
        <w:t>s</w:t>
      </w:r>
      <w:r w:rsidR="004A2F9F" w:rsidRPr="00233F15">
        <w:rPr>
          <w:color w:val="000000" w:themeColor="text1"/>
        </w:rPr>
        <w:t xml:space="preserv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 xml:space="preserve">PCR reactions for individual genotyping of these progeny used the </w:t>
      </w:r>
      <w:r w:rsidR="00C13B61" w:rsidRPr="00C13B61">
        <w:rPr>
          <w:color w:val="000000" w:themeColor="text1"/>
        </w:rPr>
        <w:t>Q</w:t>
      </w:r>
      <w:r w:rsidR="00C8545F">
        <w:rPr>
          <w:color w:val="000000" w:themeColor="text1"/>
        </w:rPr>
        <w:t>IAGEN</w:t>
      </w:r>
      <w:r w:rsidR="00C13B61" w:rsidRPr="00C13B61">
        <w:rPr>
          <w:color w:val="000000" w:themeColor="text1"/>
        </w:rPr>
        <w:t xml:space="preserve"> Multiplex PCR Plus Kit </w:t>
      </w:r>
      <w:r w:rsidR="00C8545F">
        <w:rPr>
          <w:color w:val="000000" w:themeColor="text1"/>
        </w:rPr>
        <w:t>(</w:t>
      </w:r>
      <w:r w:rsidR="00C8545F" w:rsidRPr="00C8545F">
        <w:rPr>
          <w:color w:val="000000" w:themeColor="text1"/>
        </w:rPr>
        <w:t>206152</w:t>
      </w:r>
      <w:r w:rsidR="00C8545F">
        <w:rPr>
          <w:color w:val="000000" w:themeColor="text1"/>
        </w:rPr>
        <w:t xml:space="preserve">) </w:t>
      </w:r>
      <w:r w:rsidR="00E91B24">
        <w:rPr>
          <w:color w:val="000000" w:themeColor="text1"/>
        </w:rPr>
        <w:t>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r w:rsidRPr="001668D4">
        <w:rPr>
          <w:b/>
          <w:bCs/>
          <w:iCs/>
          <w:color w:val="000000" w:themeColor="text1"/>
        </w:rPr>
        <w:t>Analysis of Liquid Growth Data</w:t>
      </w:r>
    </w:p>
    <w:p w14:paraId="218BD90F" w14:textId="5ACC302F"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686643">
        <w:rPr>
          <w:color w:val="000000" w:themeColor="text1"/>
        </w:rPr>
        <w:t xml:space="preserve">(range 1 – 4) </w:t>
      </w:r>
      <w:r w:rsidR="00F85E9B">
        <w:rPr>
          <w:color w:val="000000" w:themeColor="text1"/>
        </w:rPr>
        <w:t>in each con</w:t>
      </w:r>
      <w:r w:rsidR="00714C40">
        <w:rPr>
          <w:color w:val="000000" w:themeColor="text1"/>
        </w:rPr>
        <w:t>centration</w:t>
      </w:r>
      <w:r w:rsidR="00937DC2">
        <w:rPr>
          <w:color w:val="000000" w:themeColor="text1"/>
        </w:rPr>
        <w:t xml:space="preserve">.  </w:t>
      </w:r>
      <w:r w:rsidR="00686643">
        <w:rPr>
          <w:color w:val="000000" w:themeColor="text1"/>
        </w:rPr>
        <w:t xml:space="preserve">In each concentration, priority was given to strains without </w:t>
      </w:r>
      <w:r w:rsidR="00D034A6">
        <w:rPr>
          <w:color w:val="000000" w:themeColor="text1"/>
        </w:rPr>
        <w:t xml:space="preserve">determined </w:t>
      </w:r>
      <w:r w:rsidR="00686643">
        <w:rPr>
          <w:color w:val="000000" w:themeColor="text1"/>
        </w:rPr>
        <w:t xml:space="preserve">IC50 values.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24B6A9E2"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previously</w:t>
      </w:r>
      <w:r w:rsidR="0086627C">
        <w:rPr>
          <w:bCs/>
          <w:iCs/>
          <w:color w:val="000000" w:themeColor="text1"/>
        </w:rPr>
        <w:t>-</w:t>
      </w:r>
      <w:r w:rsidR="0042637D" w:rsidRPr="00662D0E">
        <w:rPr>
          <w:bCs/>
          <w:iCs/>
          <w:color w:val="000000" w:themeColor="text1"/>
        </w:rPr>
        <w:t>constructed genomic prey library</w:t>
      </w:r>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86627C"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lastRenderedPageBreak/>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58"/>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58"/>
      <w:r w:rsidR="00662D0E">
        <w:rPr>
          <w:rStyle w:val="CommentReference"/>
          <w:rFonts w:asciiTheme="minorHAnsi" w:hAnsiTheme="minorHAnsi" w:cstheme="minorBidi"/>
        </w:rPr>
        <w:commentReference w:id="58"/>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59"/>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59"/>
      <w:r w:rsidR="00DF4CE6">
        <w:rPr>
          <w:rStyle w:val="CommentReference"/>
          <w:rFonts w:asciiTheme="minorHAnsi" w:hAnsiTheme="minorHAnsi" w:cstheme="minorBidi"/>
        </w:rPr>
        <w:commentReference w:id="59"/>
      </w:r>
    </w:p>
    <w:p w14:paraId="20BF344E" w14:textId="52D029B0"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700EDC">
        <w:rPr>
          <w:b/>
        </w:rPr>
        <w:t xml:space="preserve"> </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52B03" w:rsidRDefault="00483E4F" w:rsidP="00224FCB">
      <w:pPr>
        <w:outlineLvl w:val="0"/>
        <w:rPr>
          <w:b/>
          <w:bCs/>
          <w:iCs/>
          <w:color w:val="000000" w:themeColor="text1"/>
        </w:rPr>
      </w:pPr>
      <w:r w:rsidRPr="009B3D83">
        <w:rPr>
          <w:b/>
          <w:bCs/>
          <w:iCs/>
          <w:color w:val="000000" w:themeColor="text1"/>
        </w:rPr>
        <w:t>Quantitative RT-PCR</w:t>
      </w:r>
    </w:p>
    <w:p w14:paraId="2D459882" w14:textId="0CBC413A" w:rsidR="00483E4F" w:rsidRPr="00825627" w:rsidRDefault="00F3275C" w:rsidP="00224FCB">
      <w:pPr>
        <w:jc w:val="both"/>
        <w:rPr>
          <w:bCs/>
          <w:iCs/>
          <w:color w:val="000000" w:themeColor="text1"/>
        </w:rPr>
      </w:pPr>
      <w:r w:rsidRPr="00952B03">
        <w:rPr>
          <w:bCs/>
          <w:iCs/>
          <w:color w:val="000000" w:themeColor="text1"/>
        </w:rPr>
        <w:t xml:space="preserve">RNA </w:t>
      </w:r>
      <w:r w:rsidR="000D0C6E" w:rsidRPr="00952B03">
        <w:rPr>
          <w:bCs/>
          <w:iCs/>
          <w:color w:val="000000" w:themeColor="text1"/>
        </w:rPr>
        <w:t>was extracted from cultures growing exponentially in 23.43</w:t>
      </w:r>
      <w:r w:rsidR="000D0C6E" w:rsidRPr="00952B03">
        <w:rPr>
          <w:bCs/>
          <w:iCs/>
          <w:color w:val="000000" w:themeColor="text1"/>
          <w:lang w:val="el-GR"/>
        </w:rPr>
        <w:t>μ</w:t>
      </w:r>
      <w:r w:rsidR="000D0C6E" w:rsidRPr="00952B03">
        <w:rPr>
          <w:bCs/>
          <w:iCs/>
          <w:color w:val="000000" w:themeColor="text1"/>
        </w:rPr>
        <w:t xml:space="preserve">M fluconazole </w:t>
      </w:r>
      <w:r w:rsidRPr="00952B03">
        <w:rPr>
          <w:bCs/>
          <w:iCs/>
          <w:color w:val="000000" w:themeColor="text1"/>
        </w:rPr>
        <w:t>using the QIAGEN RNeasy</w:t>
      </w:r>
      <w:r w:rsidRPr="00952B03">
        <w:rPr>
          <w:bCs/>
          <w:iCs/>
          <w:color w:val="000000" w:themeColor="text1"/>
          <w:vertAlign w:val="superscript"/>
        </w:rPr>
        <w:t>®</w:t>
      </w:r>
      <w:r w:rsidRPr="00952B03">
        <w:rPr>
          <w:bCs/>
          <w:iCs/>
          <w:color w:val="000000" w:themeColor="text1"/>
        </w:rPr>
        <w:t xml:space="preserve"> kit</w:t>
      </w:r>
      <w:r w:rsidR="00FC0BDC" w:rsidRPr="00952B03">
        <w:rPr>
          <w:bCs/>
          <w:iCs/>
          <w:color w:val="000000" w:themeColor="text1"/>
        </w:rPr>
        <w:t>.  1</w:t>
      </w:r>
      <w:r w:rsidR="00FC0BDC" w:rsidRPr="00952B03">
        <w:rPr>
          <w:bCs/>
          <w:iCs/>
          <w:color w:val="000000" w:themeColor="text1"/>
          <w:lang w:val="el-GR"/>
        </w:rPr>
        <w:t>μ</w:t>
      </w:r>
      <w:r w:rsidR="00FC0BDC" w:rsidRPr="00952B03">
        <w:rPr>
          <w:bCs/>
          <w:iCs/>
          <w:color w:val="000000" w:themeColor="text1"/>
        </w:rPr>
        <w:t xml:space="preserve">g of isolate </w:t>
      </w:r>
      <w:r w:rsidR="002F4EE7" w:rsidRPr="00952B03">
        <w:rPr>
          <w:bCs/>
          <w:iCs/>
          <w:color w:val="000000" w:themeColor="text1"/>
        </w:rPr>
        <w:t xml:space="preserve">was </w:t>
      </w:r>
      <w:r w:rsidR="00A028A9" w:rsidRPr="00952B03">
        <w:rPr>
          <w:bCs/>
          <w:iCs/>
          <w:color w:val="000000" w:themeColor="text1"/>
        </w:rPr>
        <w:t xml:space="preserve">treated with DNAse and </w:t>
      </w:r>
      <w:r w:rsidR="0081563C" w:rsidRPr="00952B03">
        <w:rPr>
          <w:bCs/>
          <w:iCs/>
          <w:color w:val="000000" w:themeColor="text1"/>
        </w:rPr>
        <w:t>analyzed usi</w:t>
      </w:r>
      <w:r w:rsidR="002F4EE7" w:rsidRPr="00952B03">
        <w:rPr>
          <w:bCs/>
          <w:iCs/>
          <w:color w:val="000000" w:themeColor="text1"/>
        </w:rPr>
        <w:t>n</w:t>
      </w:r>
      <w:r w:rsidR="0081563C" w:rsidRPr="00952B03">
        <w:rPr>
          <w:bCs/>
          <w:iCs/>
          <w:color w:val="000000" w:themeColor="text1"/>
        </w:rPr>
        <w:t>g</w:t>
      </w:r>
      <w:r w:rsidR="002F4EE7" w:rsidRPr="00952B03">
        <w:rPr>
          <w:bCs/>
          <w:iCs/>
          <w:color w:val="000000" w:themeColor="text1"/>
        </w:rPr>
        <w:t xml:space="preserve"> an Agilent Bioanalyzer to qu</w:t>
      </w:r>
      <w:r w:rsidR="00A028A9" w:rsidRPr="00952B03">
        <w:rPr>
          <w:bCs/>
          <w:iCs/>
          <w:color w:val="000000" w:themeColor="text1"/>
        </w:rPr>
        <w:t xml:space="preserve">antify </w:t>
      </w:r>
      <w:r w:rsidR="0092713A" w:rsidRPr="00952B03">
        <w:rPr>
          <w:bCs/>
          <w:iCs/>
          <w:color w:val="000000" w:themeColor="text1"/>
        </w:rPr>
        <w:t xml:space="preserve">nucleic acid concentration </w:t>
      </w:r>
      <w:r w:rsidR="00A028A9" w:rsidRPr="00952B03">
        <w:rPr>
          <w:bCs/>
          <w:iCs/>
          <w:color w:val="000000" w:themeColor="text1"/>
        </w:rPr>
        <w:t xml:space="preserve">and verify </w:t>
      </w:r>
      <w:r w:rsidR="002F4EE7" w:rsidRPr="00952B03">
        <w:rPr>
          <w:bCs/>
          <w:iCs/>
          <w:color w:val="000000" w:themeColor="text1"/>
        </w:rPr>
        <w:t xml:space="preserve">purity. </w:t>
      </w:r>
      <w:r w:rsidR="00516641" w:rsidRPr="00952B03">
        <w:rPr>
          <w:bCs/>
          <w:iCs/>
          <w:color w:val="000000" w:themeColor="text1"/>
        </w:rPr>
        <w:t>cDNA synthesis</w:t>
      </w:r>
      <w:r w:rsidR="002F4EE7" w:rsidRPr="00952B03">
        <w:rPr>
          <w:bCs/>
          <w:iCs/>
          <w:color w:val="000000" w:themeColor="text1"/>
        </w:rPr>
        <w:t xml:space="preserve"> was perfo</w:t>
      </w:r>
      <w:r w:rsidR="0081563C" w:rsidRPr="00952B03">
        <w:rPr>
          <w:bCs/>
          <w:iCs/>
          <w:color w:val="000000" w:themeColor="text1"/>
        </w:rPr>
        <w:t>r</w:t>
      </w:r>
      <w:r w:rsidR="002F4EE7" w:rsidRPr="00952B03">
        <w:rPr>
          <w:bCs/>
          <w:iCs/>
          <w:color w:val="000000" w:themeColor="text1"/>
        </w:rPr>
        <w:t>med using a combination of oligo-DT and random hexamer primers</w:t>
      </w:r>
      <w:r w:rsidR="00952B03" w:rsidRPr="00952B03">
        <w:rPr>
          <w:bCs/>
          <w:iCs/>
          <w:color w:val="000000" w:themeColor="text1"/>
        </w:rPr>
        <w:t xml:space="preserve"> using the </w:t>
      </w:r>
      <w:r w:rsidR="00952B03" w:rsidRPr="00952B03">
        <w:rPr>
          <w:color w:val="000000"/>
          <w:shd w:val="clear" w:color="auto" w:fill="FFFFFF"/>
        </w:rPr>
        <w:t>Thermo Scientific™ Maxima™ H Minus First Strand cDNA Synthesis Kit</w:t>
      </w:r>
      <w:r w:rsidR="002F4EE7" w:rsidRPr="00952B03">
        <w:rPr>
          <w:bCs/>
          <w:iCs/>
          <w:color w:val="000000" w:themeColor="text1"/>
        </w:rPr>
        <w:t xml:space="preserve">.  </w:t>
      </w:r>
      <w:r w:rsidR="00516641" w:rsidRPr="00952B03">
        <w:rPr>
          <w:bCs/>
          <w:iCs/>
          <w:color w:val="000000" w:themeColor="text1"/>
        </w:rPr>
        <w:t xml:space="preserve">qPCR on these samples was then performed using a </w:t>
      </w:r>
      <w:r w:rsidR="00952B03" w:rsidRPr="00952B03">
        <w:rPr>
          <w:color w:val="000000"/>
          <w:shd w:val="clear" w:color="auto" w:fill="FFFFFF"/>
        </w:rPr>
        <w:t>Bioline SensiFAST</w:t>
      </w:r>
      <w:r w:rsidR="00952B03" w:rsidRPr="00952B03">
        <w:rPr>
          <w:bCs/>
          <w:iCs/>
          <w:color w:val="000000" w:themeColor="text1"/>
        </w:rPr>
        <w:t>™</w:t>
      </w:r>
      <w:r w:rsidR="00952B03" w:rsidRPr="00952B03">
        <w:rPr>
          <w:color w:val="000000"/>
          <w:shd w:val="clear" w:color="auto" w:fill="FFFFFF"/>
        </w:rPr>
        <w:t xml:space="preserve"> SYBR No-ROX qPCR kit </w:t>
      </w:r>
      <w:r w:rsidR="00FB7B63" w:rsidRPr="00952B03">
        <w:rPr>
          <w:bCs/>
          <w:iCs/>
          <w:color w:val="000000" w:themeColor="text1"/>
        </w:rPr>
        <w:t>and Ct values were quantified using a CFX machine.</w:t>
      </w:r>
      <w:r w:rsidR="00AE48EA" w:rsidRPr="00952B03">
        <w:rPr>
          <w:bCs/>
          <w:iCs/>
          <w:color w:val="000000" w:themeColor="text1"/>
        </w:rPr>
        <w:t xml:space="preserve">  </w:t>
      </w:r>
      <w:r w:rsidR="005A2D85" w:rsidRPr="00952B03">
        <w:rPr>
          <w:bCs/>
          <w:iCs/>
          <w:color w:val="000000" w:themeColor="text1"/>
        </w:rPr>
        <w:t xml:space="preserve">cDNA synthesis and qPCR was performed for </w:t>
      </w:r>
      <w:r w:rsidR="005A2D85" w:rsidRPr="00952B03">
        <w:rPr>
          <w:bCs/>
          <w:i/>
          <w:iCs/>
          <w:color w:val="000000" w:themeColor="text1"/>
        </w:rPr>
        <w:t>PDR5</w:t>
      </w:r>
      <w:r w:rsidR="005A2D85" w:rsidRPr="00952B03">
        <w:rPr>
          <w:bCs/>
          <w:iCs/>
          <w:color w:val="000000" w:themeColor="text1"/>
        </w:rPr>
        <w:t xml:space="preserve"> and </w:t>
      </w:r>
      <w:r w:rsidR="005A2D85" w:rsidRPr="00952B03">
        <w:rPr>
          <w:bCs/>
          <w:i/>
          <w:iCs/>
          <w:color w:val="000000" w:themeColor="text1"/>
        </w:rPr>
        <w:t xml:space="preserve">UBC6 </w:t>
      </w:r>
      <w:r w:rsidR="005A2D85" w:rsidRPr="00952B03">
        <w:rPr>
          <w:bCs/>
          <w:iCs/>
          <w:color w:val="000000" w:themeColor="text1"/>
        </w:rPr>
        <w:t>(</w:t>
      </w:r>
      <w:r w:rsidR="00B379BF" w:rsidRPr="00952B03">
        <w:rPr>
          <w:bCs/>
          <w:iCs/>
          <w:color w:val="000000" w:themeColor="text1"/>
        </w:rPr>
        <w:t>which acted</w:t>
      </w:r>
      <w:r w:rsidR="00101660" w:rsidRPr="00952B03">
        <w:rPr>
          <w:bCs/>
          <w:iCs/>
          <w:color w:val="000000" w:themeColor="text1"/>
        </w:rPr>
        <w:t xml:space="preserve"> </w:t>
      </w:r>
      <w:r w:rsidR="00B379BF" w:rsidRPr="00952B03">
        <w:rPr>
          <w:bCs/>
          <w:iCs/>
          <w:color w:val="000000" w:themeColor="text1"/>
        </w:rPr>
        <w:t xml:space="preserve">as </w:t>
      </w:r>
      <w:r w:rsidR="005A2D85" w:rsidRPr="00952B03">
        <w:rPr>
          <w:bCs/>
          <w:iCs/>
          <w:color w:val="000000" w:themeColor="text1"/>
        </w:rPr>
        <w:t>loading control).</w:t>
      </w:r>
      <w:r w:rsidR="00952B03">
        <w:rPr>
          <w:bCs/>
          <w:iCs/>
          <w:color w:val="000000" w:themeColor="text1"/>
        </w:rPr>
        <w:t xml:space="preserve">  </w:t>
      </w:r>
      <w:r w:rsidR="00056CB1">
        <w:rPr>
          <w:bCs/>
          <w:iCs/>
          <w:color w:val="000000" w:themeColor="text1"/>
        </w:rPr>
        <w:t xml:space="preserve">Relative expression </w:t>
      </w:r>
      <w:r w:rsidR="00825627">
        <w:rPr>
          <w:bCs/>
          <w:iCs/>
          <w:color w:val="000000" w:themeColor="text1"/>
        </w:rPr>
        <w:t xml:space="preserve">of </w:t>
      </w:r>
      <w:r w:rsidR="00825627">
        <w:rPr>
          <w:bCs/>
          <w:i/>
          <w:iCs/>
          <w:color w:val="000000" w:themeColor="text1"/>
        </w:rPr>
        <w:t>PDR5</w:t>
      </w:r>
      <w:r w:rsidR="00825627">
        <w:rPr>
          <w:bCs/>
          <w:iCs/>
          <w:color w:val="000000" w:themeColor="text1"/>
        </w:rPr>
        <w:t xml:space="preserve"> in all strains was </w:t>
      </w:r>
      <w:r w:rsidR="002D1B68">
        <w:rPr>
          <w:bCs/>
          <w:iCs/>
          <w:color w:val="000000" w:themeColor="text1"/>
        </w:rPr>
        <w:t>calculated</w:t>
      </w:r>
      <w:r w:rsidR="00825627">
        <w:rPr>
          <w:bCs/>
          <w:iCs/>
          <w:color w:val="000000" w:themeColor="text1"/>
        </w:rPr>
        <w:t xml:space="preserve"> as </w:t>
      </w:r>
      <m:oMath>
        <m:sSup>
          <m:sSupPr>
            <m:ctrlPr>
              <w:rPr>
                <w:rFonts w:ascii="Cambria Math" w:hAnsi="Cambria Math"/>
                <w:bCs/>
                <w:i/>
                <w:iCs/>
                <w:color w:val="000000" w:themeColor="text1"/>
              </w:rPr>
            </m:ctrlPr>
          </m:sSupPr>
          <m:e>
            <m:r>
              <w:rPr>
                <w:rFonts w:ascii="Cambria Math" w:hAnsi="Cambria Math"/>
                <w:color w:val="000000" w:themeColor="text1"/>
              </w:rPr>
              <m:t>2</m:t>
            </m:r>
          </m:e>
          <m:sup>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r>
              <w:rPr>
                <w:rFonts w:ascii="Cambria Math" w:hAnsi="Cambria Math"/>
                <w:color w:val="000000" w:themeColor="text1"/>
              </w:rPr>
              <m:t>UBC6-</m:t>
            </m:r>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r>
              <w:rPr>
                <w:rFonts w:ascii="Cambria Math" w:hAnsi="Cambria Math"/>
                <w:color w:val="000000" w:themeColor="text1"/>
              </w:rPr>
              <m:t>PDR5</m:t>
            </m:r>
          </m:sup>
        </m:sSup>
      </m:oMath>
      <w:r w:rsidR="00825627">
        <w:rPr>
          <w:rFonts w:eastAsiaTheme="minorEastAsia"/>
          <w:bCs/>
          <w:iCs/>
          <w:color w:val="000000" w:themeColor="text1"/>
        </w:rPr>
        <w:t xml:space="preserve">.  </w:t>
      </w:r>
      <w:r w:rsidR="00CE6509">
        <w:rPr>
          <w:rFonts w:eastAsiaTheme="minorEastAsia"/>
          <w:bCs/>
          <w:iCs/>
          <w:color w:val="000000" w:themeColor="text1"/>
        </w:rPr>
        <w:t xml:space="preserve">For each strain, </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oMath>
      <w:r w:rsidR="00CE6509">
        <w:rPr>
          <w:rFonts w:eastAsiaTheme="minorEastAsia"/>
          <w:bCs/>
          <w:iCs/>
          <w:color w:val="000000" w:themeColor="text1"/>
        </w:rPr>
        <w:t xml:space="preserve"> values for the cDNA samples were quantified multiple times to assess technical variability (</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r>
          <w:rPr>
            <w:rFonts w:ascii="Cambria Math" w:hAnsi="Cambria Math"/>
            <w:color w:val="000000" w:themeColor="text1"/>
          </w:rPr>
          <m:t>PDR5</m:t>
        </m:r>
      </m:oMath>
      <w:r w:rsidR="00CE6509">
        <w:rPr>
          <w:rFonts w:eastAsiaTheme="minorEastAsia"/>
          <w:bCs/>
          <w:iCs/>
          <w:color w:val="000000" w:themeColor="text1"/>
        </w:rPr>
        <w:t xml:space="preserve"> was measured in triplicate, and </w:t>
      </w:r>
      <m:oMath>
        <m:sSub>
          <m:sSubPr>
            <m:ctrlPr>
              <w:rPr>
                <w:rFonts w:ascii="Cambria Math" w:hAnsi="Cambria Math"/>
                <w:bCs/>
                <w:i/>
                <w:iCs/>
                <w:color w:val="000000" w:themeColor="text1"/>
              </w:rPr>
            </m:ctrlPr>
          </m:sSubPr>
          <m:e>
            <m:r>
              <w:rPr>
                <w:rFonts w:ascii="Cambria Math" w:hAnsi="Cambria Math"/>
                <w:color w:val="000000" w:themeColor="text1"/>
              </w:rPr>
              <m:t>C</m:t>
            </m:r>
          </m:e>
          <m:sub>
            <m:r>
              <w:rPr>
                <w:rFonts w:ascii="Cambria Math" w:hAnsi="Cambria Math"/>
                <w:color w:val="000000" w:themeColor="text1"/>
              </w:rPr>
              <m:t>q</m:t>
            </m:r>
          </m:sub>
        </m:sSub>
        <m:r>
          <w:rPr>
            <w:rFonts w:ascii="Cambria Math" w:hAnsi="Cambria Math"/>
            <w:color w:val="000000" w:themeColor="text1"/>
          </w:rPr>
          <m:t>UBC6</m:t>
        </m:r>
      </m:oMath>
      <w:r w:rsidR="00CE6509">
        <w:rPr>
          <w:rFonts w:eastAsiaTheme="minorEastAsia"/>
          <w:bCs/>
          <w:iCs/>
          <w:color w:val="000000" w:themeColor="text1"/>
        </w:rPr>
        <w:t xml:space="preserve"> was measured in triplicate), and these </w:t>
      </w:r>
      <w:r w:rsidR="00EF050D">
        <w:rPr>
          <w:rFonts w:eastAsiaTheme="minorEastAsia"/>
          <w:bCs/>
          <w:iCs/>
          <w:color w:val="000000" w:themeColor="text1"/>
        </w:rPr>
        <w:t>multiple measurements</w:t>
      </w:r>
      <w:r w:rsidR="00CE6509">
        <w:rPr>
          <w:rFonts w:eastAsiaTheme="minorEastAsia"/>
          <w:bCs/>
          <w:iCs/>
          <w:color w:val="000000" w:themeColor="text1"/>
        </w:rPr>
        <w:t xml:space="preserve"> were </w:t>
      </w:r>
      <w:r w:rsidR="00EC1294">
        <w:rPr>
          <w:rFonts w:eastAsiaTheme="minorEastAsia"/>
          <w:bCs/>
          <w:iCs/>
          <w:color w:val="000000" w:themeColor="text1"/>
        </w:rPr>
        <w:t xml:space="preserve">averaged </w:t>
      </w:r>
      <w:r w:rsidR="00825627">
        <w:rPr>
          <w:rFonts w:eastAsiaTheme="minorEastAsia"/>
          <w:bCs/>
          <w:iCs/>
          <w:color w:val="000000" w:themeColor="text1"/>
        </w:rPr>
        <w:t xml:space="preserve">before </w:t>
      </w:r>
      <w:r w:rsidR="003545E1">
        <w:rPr>
          <w:rFonts w:eastAsiaTheme="minorEastAsia"/>
          <w:bCs/>
          <w:iCs/>
          <w:color w:val="000000" w:themeColor="text1"/>
        </w:rPr>
        <w:t>calculating relative expression</w:t>
      </w:r>
      <w:r w:rsidR="00825627">
        <w:rPr>
          <w:rFonts w:eastAsiaTheme="minorEastAsia"/>
          <w:bCs/>
          <w:iCs/>
          <w:color w:val="000000" w:themeColor="text1"/>
        </w:rPr>
        <w:t xml:space="preserve">.  </w:t>
      </w:r>
      <w:r w:rsidR="00E51E3F">
        <w:rPr>
          <w:rFonts w:eastAsiaTheme="minorEastAsia"/>
          <w:bCs/>
          <w:iCs/>
          <w:color w:val="000000" w:themeColor="text1"/>
        </w:rPr>
        <w:t>qRT-PCR</w:t>
      </w:r>
      <w:r w:rsidR="003F21D5">
        <w:rPr>
          <w:rFonts w:eastAsiaTheme="minorEastAsia"/>
          <w:bCs/>
          <w:iCs/>
          <w:color w:val="000000" w:themeColor="text1"/>
        </w:rPr>
        <w:t xml:space="preserve"> was performed for three </w:t>
      </w:r>
      <w:r w:rsidR="00E51E3F">
        <w:rPr>
          <w:rFonts w:eastAsiaTheme="minorEastAsia"/>
          <w:bCs/>
          <w:iCs/>
          <w:color w:val="000000" w:themeColor="text1"/>
        </w:rPr>
        <w:t>individual cultures of each s</w:t>
      </w:r>
      <w:r w:rsidR="008B7701">
        <w:rPr>
          <w:rFonts w:eastAsiaTheme="minorEastAsia"/>
          <w:bCs/>
          <w:iCs/>
          <w:color w:val="000000" w:themeColor="text1"/>
        </w:rPr>
        <w:t>train</w:t>
      </w:r>
      <w:r w:rsidR="003F21D5">
        <w:rPr>
          <w:rFonts w:eastAsiaTheme="minorEastAsia"/>
          <w:bCs/>
          <w:iCs/>
          <w:color w:val="000000" w:themeColor="text1"/>
        </w:rPr>
        <w:t xml:space="preserve"> </w:t>
      </w:r>
      <w:r w:rsidR="008B7701">
        <w:rPr>
          <w:rFonts w:eastAsiaTheme="minorEastAsia"/>
          <w:bCs/>
          <w:iCs/>
          <w:color w:val="000000" w:themeColor="text1"/>
        </w:rPr>
        <w:t>in</w:t>
      </w:r>
      <w:r w:rsidR="003F21D5">
        <w:rPr>
          <w:rFonts w:eastAsiaTheme="minorEastAsia"/>
          <w:bCs/>
          <w:iCs/>
          <w:color w:val="000000" w:themeColor="text1"/>
        </w:rPr>
        <w:t xml:space="preserve"> each genetic background.</w:t>
      </w:r>
      <w:r w:rsidR="001E478D">
        <w:rPr>
          <w:rFonts w:eastAsiaTheme="minorEastAsia"/>
          <w:bCs/>
          <w:iCs/>
          <w:color w:val="000000" w:themeColor="text1"/>
        </w:rPr>
        <w:t xml:space="preserve">  RY0566 was used as the wildtype.</w:t>
      </w:r>
    </w:p>
    <w:p w14:paraId="3253F242" w14:textId="59819DB3" w:rsidR="000B7BE0" w:rsidRDefault="000B7BE0" w:rsidP="00224FCB">
      <w:pPr>
        <w:rPr>
          <w:b/>
          <w:sz w:val="28"/>
        </w:rPr>
      </w:pPr>
    </w:p>
    <w:p w14:paraId="5C8BC00E" w14:textId="568B7575" w:rsidR="000B7BE0" w:rsidRDefault="000B7BE0" w:rsidP="00224FCB">
      <w:pPr>
        <w:rPr>
          <w:b/>
          <w:sz w:val="28"/>
        </w:rPr>
      </w:pPr>
      <w:r>
        <w:rPr>
          <w:b/>
          <w:sz w:val="28"/>
        </w:rPr>
        <w:t>Data and Software Availability</w:t>
      </w:r>
    </w:p>
    <w:p w14:paraId="53E59FC2" w14:textId="123323E8" w:rsidR="000B7BE0" w:rsidRPr="000B7BE0" w:rsidRDefault="000B7BE0" w:rsidP="00224FCB">
      <w:r>
        <w:t>R scripts used to perform computational ana</w:t>
      </w:r>
      <w:r w:rsidR="00FA34C8">
        <w:t>l</w:t>
      </w:r>
      <w:r>
        <w:t xml:space="preserve">yses are available at: </w:t>
      </w:r>
      <w:r w:rsidRPr="000B7BE0">
        <w:t>https://github.com/a3cel2</w:t>
      </w:r>
      <w:r>
        <w:t>/xga</w:t>
      </w:r>
    </w:p>
    <w:p w14:paraId="0B68508F" w14:textId="77777777" w:rsidR="000B7BE0" w:rsidRDefault="000B7BE0" w:rsidP="00224FCB">
      <w:pPr>
        <w:outlineLvl w:val="0"/>
        <w:rPr>
          <w:b/>
          <w:sz w:val="28"/>
        </w:rPr>
      </w:pPr>
    </w:p>
    <w:p w14:paraId="18D4EA0D" w14:textId="41CDB367"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6B3E82" w:rsidRDefault="001F052C" w:rsidP="00224FCB">
      <w:pPr>
        <w:outlineLvl w:val="0"/>
        <w:rPr>
          <w:sz w:val="28"/>
        </w:rPr>
      </w:pPr>
      <w:r w:rsidRPr="006B3E82">
        <w:rPr>
          <w:b/>
          <w:sz w:val="28"/>
        </w:rPr>
        <w:t>Acknowledgements</w:t>
      </w:r>
    </w:p>
    <w:p w14:paraId="4FBEACBB" w14:textId="4750B1AD" w:rsidR="00FF3824" w:rsidRDefault="00CF7D75" w:rsidP="00224FCB">
      <w:pPr>
        <w:outlineLvl w:val="0"/>
        <w:rPr>
          <w:color w:val="808080" w:themeColor="background1" w:themeShade="80"/>
        </w:rPr>
      </w:pPr>
      <w:r w:rsidRPr="006B3E82">
        <w:t xml:space="preserve">We are grateful for helpful comments from </w:t>
      </w:r>
      <w:r w:rsidRPr="006B3E82">
        <w:rPr>
          <w:highlight w:val="yellow"/>
        </w:rPr>
        <w:t>[XX]</w:t>
      </w:r>
      <w:r w:rsidRPr="006B3E82">
        <w:t xml:space="preserve"> at the outset of this project, to B</w:t>
      </w:r>
      <w:r w:rsidR="00371BC5">
        <w:t xml:space="preserve">. </w:t>
      </w:r>
      <w:r w:rsidRPr="006B3E82">
        <w:t>Andrews and C</w:t>
      </w:r>
      <w:r w:rsidR="00371BC5">
        <w:t xml:space="preserve">. </w:t>
      </w:r>
      <w:r w:rsidRPr="006B3E82">
        <w:t>Boone for providing reagents. We gratefully acknowledge support by the Canadian Excellence Research Chairs (CERC) Program</w:t>
      </w:r>
      <w:r w:rsidR="00FF3824" w:rsidRPr="006B3E82">
        <w:t xml:space="preserve"> and by </w:t>
      </w:r>
      <w:r w:rsidRPr="006B3E82">
        <w:t>National Human Genome Research Institute of the National Institutes of Health (NIH/NHGRI) grant</w:t>
      </w:r>
      <w:r w:rsidR="00FF3824" w:rsidRPr="006B3E82">
        <w:t xml:space="preserve">s CA130266 and </w:t>
      </w:r>
      <w:r w:rsidRPr="006B3E82">
        <w:t xml:space="preserve">HG004756. FPR was also supported by a </w:t>
      </w:r>
      <w:r w:rsidR="00FF3824" w:rsidRPr="006B3E82">
        <w:t xml:space="preserve">Canadian Institutes of Health Research Foundation Grant, an </w:t>
      </w:r>
      <w:r w:rsidRPr="006B3E82">
        <w:lastRenderedPageBreak/>
        <w:t>NIH/NHGRI Center of Excellence in Genomic Science</w:t>
      </w:r>
      <w:r w:rsidR="00FF3824" w:rsidRPr="006B3E82">
        <w:t xml:space="preserve"> award</w:t>
      </w:r>
      <w:r w:rsidRPr="006B3E82">
        <w:t xml:space="preserve"> (HG004233), by NIH/NHGRI Grant HG001715, and by the One Brave Idea Foundation</w:t>
      </w:r>
      <w:r w:rsidRPr="006B3E82" w:rsidDel="00CF7D75">
        <w:t xml:space="preserve"> </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60"/>
      <w:r w:rsidRPr="00233F15">
        <w:rPr>
          <w:b/>
          <w:sz w:val="28"/>
        </w:rPr>
        <w:t>Author Contributions</w:t>
      </w:r>
      <w:commentRangeEnd w:id="60"/>
      <w:r w:rsidR="00AB0C9E">
        <w:rPr>
          <w:rStyle w:val="CommentReference"/>
          <w:rFonts w:asciiTheme="minorHAnsi" w:hAnsiTheme="minorHAnsi" w:cstheme="minorBidi"/>
        </w:rPr>
        <w:commentReference w:id="60"/>
      </w:r>
    </w:p>
    <w:p w14:paraId="04CE3281" w14:textId="1F2131A1" w:rsidR="00DC50F1" w:rsidRPr="00233F15" w:rsidRDefault="00095AD4" w:rsidP="00224FCB">
      <w:pPr>
        <w:jc w:val="both"/>
      </w:pPr>
      <w:r>
        <w:t>F.P.R</w:t>
      </w:r>
      <w:r w:rsidR="00FF3824">
        <w:t xml:space="preserve">., Y.S., N.Y., </w:t>
      </w:r>
      <w:r>
        <w:t>&amp; A.C</w:t>
      </w:r>
      <w:r w:rsidR="00FF3824">
        <w:t>.</w:t>
      </w:r>
      <w:r>
        <w:t xml:space="preserve"> </w:t>
      </w:r>
      <w:r w:rsidR="002D03E0" w:rsidRPr="00233F15">
        <w:t xml:space="preserve">conceived </w:t>
      </w:r>
      <w:r w:rsidR="00FF3824">
        <w:t>of this study</w:t>
      </w:r>
      <w:r w:rsidR="002D03E0" w:rsidRPr="00233F15">
        <w:t>.</w:t>
      </w:r>
      <w:r w:rsidR="00581B60" w:rsidRPr="00233F15">
        <w:t xml:space="preserve"> </w:t>
      </w:r>
      <w:r>
        <w:t>N.Y</w:t>
      </w:r>
      <w:r w:rsidR="00FF3824">
        <w:t>.</w:t>
      </w:r>
      <w:r w:rsidR="002D03E0" w:rsidRPr="00233F15">
        <w:t xml:space="preserve">, </w:t>
      </w:r>
      <w:r w:rsidR="007763E5">
        <w:t>M.G</w:t>
      </w:r>
      <w:r w:rsidR="00FF3824">
        <w:t>.</w:t>
      </w:r>
      <w:r w:rsidR="007763E5" w:rsidRPr="00233F15">
        <w:t xml:space="preserve">, </w:t>
      </w:r>
      <w:r w:rsidR="002D03E0" w:rsidRPr="00233F15">
        <w:t>L.M</w:t>
      </w:r>
      <w:r w:rsidR="00FF3824">
        <w:t>.</w:t>
      </w:r>
      <w:r w:rsidR="002D03E0" w:rsidRPr="00233F15">
        <w:t xml:space="preserve">, </w:t>
      </w:r>
      <w:r>
        <w:t>T.F</w:t>
      </w:r>
      <w:r w:rsidR="00FF3824">
        <w:t>.,</w:t>
      </w:r>
      <w:r w:rsidR="00B62418">
        <w:t xml:space="preserve"> P.B., G.S., S.Z., M.N., and </w:t>
      </w:r>
      <w:r w:rsidR="00FF3824">
        <w:t>V.</w:t>
      </w:r>
      <w:r w:rsidR="00B62418">
        <w:t xml:space="preserve">W. </w:t>
      </w:r>
      <w:r>
        <w:t>performed experiments</w:t>
      </w:r>
      <w:r w:rsidR="00FF3824">
        <w:t>, with advice and assistance from A.G.C., J.S.</w:t>
      </w:r>
      <w:r w:rsidR="00B62418">
        <w:t>, I.S. and J.C.M.</w:t>
      </w:r>
      <w:r>
        <w:t>.  A.C</w:t>
      </w:r>
      <w:r w:rsidR="00B62418">
        <w:t xml:space="preserve">., M.K., and </w:t>
      </w:r>
      <w:r>
        <w:t>N.Y</w:t>
      </w:r>
      <w:r w:rsidR="00B62418">
        <w:t>.</w:t>
      </w:r>
      <w:r w:rsidR="002D03E0" w:rsidRPr="00233F15">
        <w:t xml:space="preserve"> analyzed the data</w:t>
      </w:r>
      <w:r w:rsidR="00B62418">
        <w:t>, with advice from F.P.R.</w:t>
      </w:r>
      <w:r w:rsidR="00C21B27">
        <w:t>.</w:t>
      </w:r>
      <w:r>
        <w:t xml:space="preserve">  A.C</w:t>
      </w:r>
      <w:r w:rsidR="00B62418">
        <w:t xml:space="preserve">., </w:t>
      </w:r>
      <w:r>
        <w:t>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r w:rsidRPr="00233F15">
        <w:rPr>
          <w:b/>
          <w:sz w:val="28"/>
        </w:rPr>
        <w:t>Additional Data Files</w:t>
      </w:r>
    </w:p>
    <w:p w14:paraId="74BC9BCA" w14:textId="160E8BE0"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barcoder </w:t>
      </w:r>
      <w:r w:rsidR="00371BC5">
        <w:t>locus</w:t>
      </w:r>
      <w:r w:rsidR="00955D33">
        <w:t xml:space="preserve">, perform genotyping, </w:t>
      </w:r>
      <w:r w:rsidR="00371BC5">
        <w:t xml:space="preserve">carry out </w:t>
      </w:r>
      <w:r w:rsidR="00955D33">
        <w:t xml:space="preserve">RCP-PCR, and </w:t>
      </w:r>
      <w:r w:rsidR="00371BC5">
        <w:t>for adding index tags to sequencing libraries</w:t>
      </w:r>
      <w:r w:rsidR="00955D33">
        <w:t>.</w:t>
      </w:r>
    </w:p>
    <w:p w14:paraId="11AC0159" w14:textId="77777777" w:rsidR="009B2EA8" w:rsidRPr="0001262B" w:rsidRDefault="009B2EA8" w:rsidP="00224FCB">
      <w:pPr>
        <w:outlineLvl w:val="0"/>
      </w:pPr>
    </w:p>
    <w:p w14:paraId="1C34316E" w14:textId="4718CC64"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w:t>
      </w:r>
      <w:r w:rsidR="00371BC5">
        <w:t xml:space="preserve">for </w:t>
      </w:r>
      <w:r w:rsidR="00F17327">
        <w:t>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w:t>
      </w:r>
      <w:r w:rsidR="00371BC5">
        <w:t>ly</w:t>
      </w:r>
      <w:r w:rsidR="009A487D">
        <w:t xml:space="preserve"> wild-type strains, and the final set of genotyping data used.</w:t>
      </w:r>
    </w:p>
    <w:p w14:paraId="0721C135" w14:textId="77777777" w:rsidR="009B2EA8" w:rsidRDefault="009B2EA8" w:rsidP="00224FCB">
      <w:pPr>
        <w:outlineLvl w:val="0"/>
        <w:rPr>
          <w:b/>
        </w:rPr>
      </w:pPr>
    </w:p>
    <w:p w14:paraId="456CCD1D" w14:textId="6DDF6C92" w:rsidR="0001262B" w:rsidRDefault="0001262B" w:rsidP="00224FCB">
      <w:pPr>
        <w:outlineLvl w:val="0"/>
        <w:rPr>
          <w:b/>
        </w:rPr>
      </w:pPr>
      <w:r>
        <w:rPr>
          <w:b/>
        </w:rPr>
        <w:t>Additional Data S3</w:t>
      </w:r>
      <w:r w:rsidR="009B2EA8">
        <w:rPr>
          <w:b/>
        </w:rPr>
        <w:t xml:space="preserve">.  </w:t>
      </w:r>
      <w:r w:rsidR="00371BC5" w:rsidRPr="006B3E82">
        <w:t>Chemical</w:t>
      </w:r>
      <w:r w:rsidR="00371BC5">
        <w:rPr>
          <w:b/>
        </w:rPr>
        <w:t xml:space="preserve"> </w:t>
      </w:r>
      <w:r w:rsidR="00371BC5">
        <w:t xml:space="preserve">compounds </w:t>
      </w:r>
      <w:r w:rsidR="0060113E">
        <w:t xml:space="preserve">used in this study and their concentration in the pooled growth </w:t>
      </w:r>
      <w:r w:rsidR="00371BC5">
        <w:t>experiments</w:t>
      </w:r>
      <w:r w:rsidR="0060113E">
        <w:t>.</w:t>
      </w:r>
      <w:r>
        <w:rPr>
          <w:b/>
        </w:rPr>
        <w:t xml:space="preserve"> </w:t>
      </w:r>
    </w:p>
    <w:p w14:paraId="11ED44DA" w14:textId="77777777" w:rsidR="00505736" w:rsidRDefault="00505736" w:rsidP="00224FCB">
      <w:pPr>
        <w:outlineLvl w:val="0"/>
        <w:rPr>
          <w:b/>
        </w:rPr>
      </w:pPr>
    </w:p>
    <w:p w14:paraId="5F575C2F" w14:textId="5E99CF8D" w:rsidR="0001262B" w:rsidRDefault="0001262B" w:rsidP="00224FCB">
      <w:pPr>
        <w:outlineLvl w:val="0"/>
        <w:rPr>
          <w:b/>
        </w:rPr>
      </w:pPr>
      <w:commentRangeStart w:id="61"/>
      <w:r>
        <w:rPr>
          <w:b/>
        </w:rPr>
        <w:t xml:space="preserve">Additional Data </w:t>
      </w:r>
      <w:r w:rsidR="002D2606">
        <w:rPr>
          <w:b/>
        </w:rPr>
        <w:t>S4</w:t>
      </w:r>
      <w:r w:rsidR="00505736">
        <w:rPr>
          <w:b/>
        </w:rPr>
        <w:t xml:space="preserve">.  </w:t>
      </w:r>
      <w:r w:rsidR="00A31CE8">
        <w:t xml:space="preserve">Growth and </w:t>
      </w:r>
      <w:r w:rsidR="00EB1656">
        <w:t xml:space="preserve">drug </w:t>
      </w:r>
      <w:r w:rsidR="00A31CE8">
        <w:t xml:space="preserve">resistance </w:t>
      </w:r>
      <w:r w:rsidR="002D2606">
        <w:t>measure</w:t>
      </w:r>
      <w:r w:rsidR="00EB1656">
        <w:t xml:space="preserve">ments for </w:t>
      </w:r>
      <w:r w:rsidR="00A31CE8">
        <w:t>all strains</w:t>
      </w:r>
      <w:r w:rsidR="00EB1656">
        <w:t xml:space="preserve"> as</w:t>
      </w:r>
      <w:r w:rsidR="00EB1656" w:rsidRPr="00EB1656">
        <w:t xml:space="preserve"> </w:t>
      </w:r>
      <w:r w:rsidR="00EB1656">
        <w:t>inferred from barcode-sequencing readout of pooled growth experiments</w:t>
      </w:r>
      <w:r w:rsidR="00A31CE8">
        <w:t>.</w:t>
      </w:r>
      <w:r>
        <w:rPr>
          <w:b/>
        </w:rPr>
        <w:t xml:space="preserve"> </w:t>
      </w:r>
    </w:p>
    <w:p w14:paraId="32C259F0" w14:textId="77777777" w:rsidR="00A31CE8" w:rsidRDefault="00A31CE8" w:rsidP="00224FCB">
      <w:pPr>
        <w:outlineLvl w:val="0"/>
        <w:rPr>
          <w:b/>
        </w:rPr>
      </w:pPr>
    </w:p>
    <w:p w14:paraId="16503D50" w14:textId="60B4ECA4" w:rsidR="003737D5" w:rsidRPr="003737D5" w:rsidRDefault="0001262B" w:rsidP="00224FCB">
      <w:pPr>
        <w:outlineLvl w:val="0"/>
      </w:pPr>
      <w:r>
        <w:rPr>
          <w:b/>
        </w:rPr>
        <w:t xml:space="preserve">Additional Data </w:t>
      </w:r>
      <w:r w:rsidR="002D2606">
        <w:rPr>
          <w:b/>
        </w:rPr>
        <w:t>S5</w:t>
      </w:r>
      <w:r w:rsidR="00A31CE8">
        <w:rPr>
          <w:b/>
        </w:rPr>
        <w:t>.</w:t>
      </w:r>
      <w:r w:rsidR="00A31CE8" w:rsidRPr="003737D5">
        <w:rPr>
          <w:b/>
        </w:rPr>
        <w:t xml:space="preserve">  </w:t>
      </w:r>
      <w:r w:rsidR="00937BAB">
        <w:t xml:space="preserve">Summary of </w:t>
      </w:r>
      <w:r w:rsidR="002D2606">
        <w:t xml:space="preserve">single-gene effects and genetic interactions as obtained by generalized </w:t>
      </w:r>
      <w:r w:rsidR="00937BAB">
        <w:t xml:space="preserve">linear </w:t>
      </w:r>
      <w:r w:rsidR="004922D2">
        <w:t>model</w:t>
      </w:r>
      <w:r w:rsidR="00937BAB">
        <w:t>ing</w:t>
      </w:r>
      <w:r w:rsidR="00C77703">
        <w:t>.</w:t>
      </w:r>
    </w:p>
    <w:p w14:paraId="11E9AFA4" w14:textId="1F4CF2CB" w:rsidR="0001262B" w:rsidRPr="003737D5" w:rsidRDefault="0001262B" w:rsidP="00224FCB">
      <w:pPr>
        <w:outlineLvl w:val="0"/>
      </w:pPr>
      <w:r>
        <w:rPr>
          <w:b/>
        </w:rPr>
        <w:t xml:space="preserve"> </w:t>
      </w:r>
    </w:p>
    <w:p w14:paraId="12F17389" w14:textId="32C0ECDF" w:rsidR="0001262B" w:rsidRDefault="0001262B" w:rsidP="00224FCB">
      <w:pPr>
        <w:outlineLvl w:val="0"/>
      </w:pPr>
      <w:r>
        <w:rPr>
          <w:b/>
        </w:rPr>
        <w:t xml:space="preserve">Additional Data </w:t>
      </w:r>
      <w:r w:rsidR="002D2606">
        <w:rPr>
          <w:b/>
        </w:rPr>
        <w:t>S6</w:t>
      </w:r>
      <w:r w:rsidR="00C77703">
        <w:rPr>
          <w:b/>
        </w:rPr>
        <w:t xml:space="preserve">.  </w:t>
      </w:r>
      <w:r w:rsidR="00EE0463">
        <w:t>Previously</w:t>
      </w:r>
      <w:r w:rsidR="00C77703">
        <w:t>-known associations</w:t>
      </w:r>
      <w:r>
        <w:rPr>
          <w:b/>
        </w:rPr>
        <w:t xml:space="preserve"> </w:t>
      </w:r>
      <w:r w:rsidR="002D2606">
        <w:t xml:space="preserve">for </w:t>
      </w:r>
      <w:r w:rsidR="00EE0463">
        <w:t xml:space="preserve">the </w:t>
      </w:r>
      <w:r w:rsidR="002D2606">
        <w:t xml:space="preserve">five “frequently-associated” </w:t>
      </w:r>
      <w:r w:rsidR="00EE0463">
        <w:t xml:space="preserve">ABC transporters </w:t>
      </w:r>
      <w:r w:rsidR="002D2606">
        <w:t xml:space="preserve">with resistance or sensitivity to the </w:t>
      </w:r>
      <w:r w:rsidR="00EE0463">
        <w:t>16 drugs studied.</w:t>
      </w:r>
    </w:p>
    <w:p w14:paraId="2206F607" w14:textId="77777777" w:rsidR="00EE0463" w:rsidRPr="00EE0463" w:rsidRDefault="00EE0463" w:rsidP="00224FCB">
      <w:pPr>
        <w:outlineLvl w:val="0"/>
      </w:pPr>
    </w:p>
    <w:p w14:paraId="2C6BEF7A" w14:textId="350B99E5" w:rsidR="0001262B" w:rsidRPr="00FD0EF1" w:rsidRDefault="0001262B" w:rsidP="00224FCB">
      <w:pPr>
        <w:outlineLvl w:val="0"/>
      </w:pPr>
      <w:r>
        <w:rPr>
          <w:b/>
        </w:rPr>
        <w:t xml:space="preserve">Additional Data </w:t>
      </w:r>
      <w:r w:rsidR="002D2606">
        <w:rPr>
          <w:b/>
        </w:rPr>
        <w:t>S7</w:t>
      </w:r>
      <w:r w:rsidR="00FD0EF1">
        <w:rPr>
          <w:b/>
        </w:rPr>
        <w:t>.</w:t>
      </w:r>
      <w:r>
        <w:rPr>
          <w:b/>
        </w:rPr>
        <w:t xml:space="preserve"> </w:t>
      </w:r>
      <w:r w:rsidR="00FD0EF1">
        <w:rPr>
          <w:b/>
        </w:rPr>
        <w:t xml:space="preserve"> </w:t>
      </w:r>
      <w:r w:rsidR="005D143E">
        <w:t xml:space="preserve">Neural network model </w:t>
      </w:r>
      <w:r w:rsidR="002D2606">
        <w:t>parameters</w:t>
      </w:r>
      <w:r w:rsidR="007A4217">
        <w:t>.</w:t>
      </w:r>
      <w:commentRangeEnd w:id="61"/>
      <w:r w:rsidR="002D2606">
        <w:rPr>
          <w:rStyle w:val="CommentReference"/>
          <w:rFonts w:asciiTheme="minorHAnsi" w:hAnsiTheme="minorHAnsi" w:cstheme="minorBidi"/>
        </w:rPr>
        <w:commentReference w:id="61"/>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1CD0C0E3" w14:textId="72589017" w:rsidR="008E5E1C" w:rsidRPr="008E5E1C" w:rsidRDefault="00C1486D" w:rsidP="008E5E1C">
      <w:pPr>
        <w:widowControl w:val="0"/>
        <w:autoSpaceDE w:val="0"/>
        <w:autoSpaceDN w:val="0"/>
        <w:adjustRightInd w:val="0"/>
        <w:spacing w:before="140"/>
        <w:rPr>
          <w:noProof/>
          <w:lang w:val="en-US"/>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8E5E1C" w:rsidRPr="008E5E1C">
        <w:rPr>
          <w:noProof/>
          <w:lang w:val="en-US"/>
        </w:rPr>
        <w:t xml:space="preserve">Androlewicz, M.J., Ortmann, B., van Endert, P.M., Spies, T., and Cresswell, P. (1994). Characteristics of peptide and major histocompatibility complex class I/beta 2-microglobulin binding to the transporters associated with antigen processing (TAP1 and TAP2). Proc. Natl. Acad. Sci. U. S. A. </w:t>
      </w:r>
      <w:r w:rsidR="008E5E1C" w:rsidRPr="008E5E1C">
        <w:rPr>
          <w:i/>
          <w:iCs/>
          <w:noProof/>
          <w:lang w:val="en-US"/>
        </w:rPr>
        <w:t>91</w:t>
      </w:r>
      <w:r w:rsidR="008E5E1C" w:rsidRPr="008E5E1C">
        <w:rPr>
          <w:noProof/>
          <w:lang w:val="en-US"/>
        </w:rPr>
        <w:t>, 12716–12720.</w:t>
      </w:r>
    </w:p>
    <w:p w14:paraId="0F847459"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Angeles-Albores, D., Puckett Robinson, C., Williams, B.A., Wold, B.J., and Sternberg, P.W. (2018). Reconstructing a metazoan genetic pathway with transcriptome-wide epistasis measurements. Proc. Natl. Acad. Sci. U. S. A. </w:t>
      </w:r>
      <w:r w:rsidRPr="008E5E1C">
        <w:rPr>
          <w:i/>
          <w:iCs/>
          <w:noProof/>
          <w:lang w:val="en-US"/>
        </w:rPr>
        <w:t>115</w:t>
      </w:r>
      <w:r w:rsidRPr="008E5E1C">
        <w:rPr>
          <w:noProof/>
          <w:lang w:val="en-US"/>
        </w:rPr>
        <w:t>, E2930–E2939.</w:t>
      </w:r>
    </w:p>
    <w:p w14:paraId="6770306E"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Baeza-Centurion, P., Miñana, B., Schmiedel, J.M., Valcárcel, J., and Lehner, B. (2019). Combinatorial Genetics Reveals a Scaling Law for the Effects of Mutations on Splicing. Cell </w:t>
      </w:r>
      <w:r w:rsidRPr="008E5E1C">
        <w:rPr>
          <w:i/>
          <w:iCs/>
          <w:noProof/>
          <w:lang w:val="en-US"/>
        </w:rPr>
        <w:t>176</w:t>
      </w:r>
      <w:r w:rsidRPr="008E5E1C">
        <w:rPr>
          <w:noProof/>
          <w:lang w:val="en-US"/>
        </w:rPr>
        <w:t>, 549–563.e23.</w:t>
      </w:r>
    </w:p>
    <w:p w14:paraId="55FECB58"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Beh, C.T., Cool, L., Phillips, J., and Rine, J. (2001). Overlapping functions of the yeast </w:t>
      </w:r>
      <w:r w:rsidRPr="008E5E1C">
        <w:rPr>
          <w:noProof/>
          <w:lang w:val="en-US"/>
        </w:rPr>
        <w:lastRenderedPageBreak/>
        <w:t xml:space="preserve">oxysterol-binding protein homologues. Genetics </w:t>
      </w:r>
      <w:r w:rsidRPr="008E5E1C">
        <w:rPr>
          <w:i/>
          <w:iCs/>
          <w:noProof/>
          <w:lang w:val="en-US"/>
        </w:rPr>
        <w:t>157</w:t>
      </w:r>
      <w:r w:rsidRPr="008E5E1C">
        <w:rPr>
          <w:noProof/>
          <w:lang w:val="en-US"/>
        </w:rPr>
        <w:t>, 1117–1140.</w:t>
      </w:r>
    </w:p>
    <w:p w14:paraId="2ACBD193"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Benhamou, R.I., Bibi, M., Steinbuch, K.B., Engel, H., Levin, M., Roichman, Y., Berman, J., and Fridman, M. (2017). Real-Time Imaging of the Azole Class of Antifungal Drugs in Live Candida Cells. ACS Chem. Biol. </w:t>
      </w:r>
      <w:r w:rsidRPr="008E5E1C">
        <w:rPr>
          <w:i/>
          <w:iCs/>
          <w:noProof/>
          <w:lang w:val="en-US"/>
        </w:rPr>
        <w:t>12</w:t>
      </w:r>
      <w:r w:rsidRPr="008E5E1C">
        <w:rPr>
          <w:noProof/>
          <w:lang w:val="en-US"/>
        </w:rPr>
        <w:t>, 1769–1777.</w:t>
      </w:r>
    </w:p>
    <w:p w14:paraId="6833CFBD"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Bloom, J.S., Ehrenreich, I.M., Loo, W.T., Lite, T.-L.V., and Kruglyak, L. (2013). Finding the sources of missing heritability in a yeast cross. Nature </w:t>
      </w:r>
      <w:r w:rsidRPr="008E5E1C">
        <w:rPr>
          <w:i/>
          <w:iCs/>
          <w:noProof/>
          <w:lang w:val="en-US"/>
        </w:rPr>
        <w:t>494</w:t>
      </w:r>
      <w:r w:rsidRPr="008E5E1C">
        <w:rPr>
          <w:noProof/>
          <w:lang w:val="en-US"/>
        </w:rPr>
        <w:t>, 234–237.</w:t>
      </w:r>
    </w:p>
    <w:p w14:paraId="26B56F9C"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Boettcher, M., Tian, R., Blau, J.A., Markegard, E., Wagner, R.T., Wu, D., Mo, X., Biton, A., Zaitlen, N., Fu, H., et al. (2018). Dual gene activation and knockout screen reveals directional dependencies in genetic networks. Nat. Biotechnol. </w:t>
      </w:r>
      <w:r w:rsidRPr="008E5E1C">
        <w:rPr>
          <w:i/>
          <w:iCs/>
          <w:noProof/>
          <w:lang w:val="en-US"/>
        </w:rPr>
        <w:t>36</w:t>
      </w:r>
      <w:r w:rsidRPr="008E5E1C">
        <w:rPr>
          <w:noProof/>
          <w:lang w:val="en-US"/>
        </w:rPr>
        <w:t>, 170–178.</w:t>
      </w:r>
    </w:p>
    <w:p w14:paraId="1987875F"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Braun, P., Tasan, M., Dreze, M., Barrios-Rodiles, M., Lemmens, I., Yu, H., Sahalie, J.M., Murray, R.R., Roncari, L., de Smet, A.-S., et al. (2009). An experimentally derived confidence score for binary protein-protein interactions. Nat. Methods </w:t>
      </w:r>
      <w:r w:rsidRPr="008E5E1C">
        <w:rPr>
          <w:i/>
          <w:iCs/>
          <w:noProof/>
          <w:lang w:val="en-US"/>
        </w:rPr>
        <w:t>6</w:t>
      </w:r>
      <w:r w:rsidRPr="008E5E1C">
        <w:rPr>
          <w:noProof/>
          <w:lang w:val="en-US"/>
        </w:rPr>
        <w:t>, 91–97.</w:t>
      </w:r>
    </w:p>
    <w:p w14:paraId="7F60F6DD"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Celaj, A., Schlecht, U., Smith, J.D., Xu, W., Suresh, S., Miranda, M., Aparicio, A.M., Proctor, M., Davis, R.W., Roth, F.P., et al. (2017). Quantitative analysis of protein interaction network dynamics in yeast. Mol. Syst. Biol. </w:t>
      </w:r>
      <w:r w:rsidRPr="008E5E1C">
        <w:rPr>
          <w:i/>
          <w:iCs/>
          <w:noProof/>
          <w:lang w:val="en-US"/>
        </w:rPr>
        <w:t>13</w:t>
      </w:r>
      <w:r w:rsidRPr="008E5E1C">
        <w:rPr>
          <w:noProof/>
          <w:lang w:val="en-US"/>
        </w:rPr>
        <w:t>, 934.</w:t>
      </w:r>
    </w:p>
    <w:p w14:paraId="45EB74B2"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Costanzo, M., VanderSluis, B., Koch, E.N., Baryshnikova, A., Pons, C., Tan, G., Wang, W., Usaj, M.M.M., Hanchard, J., Lee, S.D., et al. (2016). A global genetic interaction network maps a wiring diagram of cellular function. Science (80-. ). </w:t>
      </w:r>
      <w:r w:rsidRPr="008E5E1C">
        <w:rPr>
          <w:i/>
          <w:iCs/>
          <w:noProof/>
          <w:lang w:val="en-US"/>
        </w:rPr>
        <w:t>353</w:t>
      </w:r>
      <w:r w:rsidRPr="008E5E1C">
        <w:rPr>
          <w:noProof/>
          <w:lang w:val="en-US"/>
        </w:rPr>
        <w:t>.</w:t>
      </w:r>
    </w:p>
    <w:p w14:paraId="74E8A69B"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Díaz-Mejía, J.J., Celaj, A., Mellor, J.C., Coté, A., Balint, A., Ho, B., Bansal, P., Shaeri, F., Gebbia, M., Weile, J., et al. (2018). Mapping DNA damage-dependent genetic interactions in yeast via party mating and barcode fusion genetics. Mol. Syst. Biol. </w:t>
      </w:r>
      <w:r w:rsidRPr="008E5E1C">
        <w:rPr>
          <w:i/>
          <w:iCs/>
          <w:noProof/>
          <w:lang w:val="en-US"/>
        </w:rPr>
        <w:t>14</w:t>
      </w:r>
      <w:r w:rsidRPr="008E5E1C">
        <w:rPr>
          <w:noProof/>
          <w:lang w:val="en-US"/>
        </w:rPr>
        <w:t>, e7985.</w:t>
      </w:r>
    </w:p>
    <w:p w14:paraId="1C4C6F43"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Dixit, A., Parnas, O., Li, B., Chen, J., Fulco, C.P., Jerby-Arnon, L., Marjanovic, N.D., Dionne, D., Burks, T., Raychowdhury, R., et al. (2016). Perturb-Seq: Dissecting Molecular Circuits with Scalable Single-Cell RNA Profiling of Pooled Genetic Screens. Cell </w:t>
      </w:r>
      <w:r w:rsidRPr="008E5E1C">
        <w:rPr>
          <w:i/>
          <w:iCs/>
          <w:noProof/>
          <w:lang w:val="en-US"/>
        </w:rPr>
        <w:t>167</w:t>
      </w:r>
      <w:r w:rsidRPr="008E5E1C">
        <w:rPr>
          <w:noProof/>
          <w:lang w:val="en-US"/>
        </w:rPr>
        <w:t>, 1853–1866.e17.</w:t>
      </w:r>
    </w:p>
    <w:p w14:paraId="3B5526FF"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Domingo, J., Diss, G., and Lehner, B. (2018). Pairwise and higher-order genetic interactions during the evolution of a tRNA. Nature </w:t>
      </w:r>
      <w:r w:rsidRPr="008E5E1C">
        <w:rPr>
          <w:i/>
          <w:iCs/>
          <w:noProof/>
          <w:lang w:val="en-US"/>
        </w:rPr>
        <w:t>558</w:t>
      </w:r>
      <w:r w:rsidRPr="008E5E1C">
        <w:rPr>
          <w:noProof/>
          <w:lang w:val="en-US"/>
        </w:rPr>
        <w:t>, 117–121.</w:t>
      </w:r>
    </w:p>
    <w:p w14:paraId="4CC5CD51"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Donner, M., and Keppler, D. (2001). Up-regulation of basolateral multidrug resistance protein 3 (Mrp3) in cholestatic rat liver. Hepatology </w:t>
      </w:r>
      <w:r w:rsidRPr="008E5E1C">
        <w:rPr>
          <w:i/>
          <w:iCs/>
          <w:noProof/>
          <w:lang w:val="en-US"/>
        </w:rPr>
        <w:t>34</w:t>
      </w:r>
      <w:r w:rsidRPr="008E5E1C">
        <w:rPr>
          <w:noProof/>
          <w:lang w:val="en-US"/>
        </w:rPr>
        <w:t>, 351–359.</w:t>
      </w:r>
    </w:p>
    <w:p w14:paraId="5B627D9B"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Emanuel, G., Moffitt, J.R., and Zhuang, X. (2017). High-throughput, image-based screening of pooled genetic-variant libraries. Nat. Methods </w:t>
      </w:r>
      <w:r w:rsidRPr="008E5E1C">
        <w:rPr>
          <w:i/>
          <w:iCs/>
          <w:noProof/>
          <w:lang w:val="en-US"/>
        </w:rPr>
        <w:t>14</w:t>
      </w:r>
      <w:r w:rsidRPr="008E5E1C">
        <w:rPr>
          <w:noProof/>
          <w:lang w:val="en-US"/>
        </w:rPr>
        <w:t>, 1159–1162.</w:t>
      </w:r>
    </w:p>
    <w:p w14:paraId="6C7993B3"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Fu, Y., Mukhamedova, N., Ip, S., D’Souza, W., Henley, K.J., DiTommaso, T., Kesani, R., Ditiatkovski, M., Jones, L., Lane, R.M., et al. (2013). ABCA12 Regulates ABCA1-Dependent Cholesterol Efflux from Macrophages and the Development of Atherosclerosis. Cell Metab. </w:t>
      </w:r>
      <w:r w:rsidRPr="008E5E1C">
        <w:rPr>
          <w:i/>
          <w:iCs/>
          <w:noProof/>
          <w:lang w:val="en-US"/>
        </w:rPr>
        <w:t>18</w:t>
      </w:r>
      <w:r w:rsidRPr="008E5E1C">
        <w:rPr>
          <w:noProof/>
          <w:lang w:val="en-US"/>
        </w:rPr>
        <w:t>, 225–238.</w:t>
      </w:r>
    </w:p>
    <w:p w14:paraId="0F24258E"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Giaever, G., Chu, A.M., Ni, L., Connelly, C., Riles, L., Véronneau, S., Dow, S., Lucau-Danila, A., Anderson, K., André, B., et al. (2002). Functional profiling of the Saccharomyces cerevisiae genome. Nature </w:t>
      </w:r>
      <w:r w:rsidRPr="008E5E1C">
        <w:rPr>
          <w:i/>
          <w:iCs/>
          <w:noProof/>
          <w:lang w:val="en-US"/>
        </w:rPr>
        <w:t>418</w:t>
      </w:r>
      <w:r w:rsidRPr="008E5E1C">
        <w:rPr>
          <w:noProof/>
          <w:lang w:val="en-US"/>
        </w:rPr>
        <w:t>, 387–391.</w:t>
      </w:r>
    </w:p>
    <w:p w14:paraId="78C15EDF"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Gibson, D.G., Young, L., Chuang, R.-Y., Venter, J.C., Hutchison, C.A., and Smith, H.O. (2009). Enzymatic assembly of DNA molecules up to several hundred kilobases. Nat. Methods </w:t>
      </w:r>
      <w:r w:rsidRPr="008E5E1C">
        <w:rPr>
          <w:i/>
          <w:iCs/>
          <w:noProof/>
          <w:lang w:val="en-US"/>
        </w:rPr>
        <w:t>6</w:t>
      </w:r>
      <w:r w:rsidRPr="008E5E1C">
        <w:rPr>
          <w:noProof/>
          <w:lang w:val="en-US"/>
        </w:rPr>
        <w:t>, 343–</w:t>
      </w:r>
      <w:r w:rsidRPr="008E5E1C">
        <w:rPr>
          <w:noProof/>
          <w:lang w:val="en-US"/>
        </w:rPr>
        <w:lastRenderedPageBreak/>
        <w:t>345.</w:t>
      </w:r>
    </w:p>
    <w:p w14:paraId="2D618A3F"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Gietz, R.D., and Schiestl, R.H. (2007). High-efficiency yeast transformation using the LiAc/SS carrier DNA/PEG method. Nat. Protoc. </w:t>
      </w:r>
      <w:r w:rsidRPr="008E5E1C">
        <w:rPr>
          <w:i/>
          <w:iCs/>
          <w:noProof/>
          <w:lang w:val="en-US"/>
        </w:rPr>
        <w:t>2</w:t>
      </w:r>
      <w:r w:rsidRPr="008E5E1C">
        <w:rPr>
          <w:noProof/>
          <w:lang w:val="en-US"/>
        </w:rPr>
        <w:t>, 31–34.</w:t>
      </w:r>
    </w:p>
    <w:p w14:paraId="120168D5"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Graf, G.A., Yu, L., Li, W.-P., Gerard, R., Tuma, P.L., Cohen, J.C., and Hobbs, H.H. (2003). ABCG5 and ABCG8 Are Obligate Heterodimers for Protein Trafficking and Biliary Cholesterol Excretion. J. Biol. Chem. </w:t>
      </w:r>
      <w:r w:rsidRPr="008E5E1C">
        <w:rPr>
          <w:i/>
          <w:iCs/>
          <w:noProof/>
          <w:lang w:val="en-US"/>
        </w:rPr>
        <w:t>278</w:t>
      </w:r>
      <w:r w:rsidRPr="008E5E1C">
        <w:rPr>
          <w:noProof/>
          <w:lang w:val="en-US"/>
        </w:rPr>
        <w:t>, 48275–48282.</w:t>
      </w:r>
    </w:p>
    <w:p w14:paraId="5B1F73F7"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8E5E1C">
        <w:rPr>
          <w:i/>
          <w:iCs/>
          <w:noProof/>
          <w:lang w:val="en-US"/>
        </w:rPr>
        <w:t>3</w:t>
      </w:r>
      <w:r w:rsidRPr="008E5E1C">
        <w:rPr>
          <w:noProof/>
          <w:lang w:val="en-US"/>
        </w:rPr>
        <w:t>, 2168–2178.</w:t>
      </w:r>
    </w:p>
    <w:p w14:paraId="60B0BA99"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Hartman, J.L., Garvik, B., and Hartwell, L. (2001). Principles for the Buffering of Genetic Variation. Science (80-. ). </w:t>
      </w:r>
      <w:r w:rsidRPr="008E5E1C">
        <w:rPr>
          <w:i/>
          <w:iCs/>
          <w:noProof/>
          <w:lang w:val="en-US"/>
        </w:rPr>
        <w:t>291</w:t>
      </w:r>
      <w:r w:rsidRPr="008E5E1C">
        <w:rPr>
          <w:noProof/>
          <w:lang w:val="en-US"/>
        </w:rPr>
        <w:t>.</w:t>
      </w:r>
    </w:p>
    <w:p w14:paraId="76F360B0"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Horlbeck, M.A., Xu, A., Wang, M., Bennett, N.K., Park, C.Y., Bogdanoff, D., Adamson, B., Chow, E.D., Kampmann, M., Peterson, T.R., et al. (2018). Mapping the Genetic Landscape of Human Cells. Cell </w:t>
      </w:r>
      <w:r w:rsidRPr="008E5E1C">
        <w:rPr>
          <w:i/>
          <w:iCs/>
          <w:noProof/>
          <w:lang w:val="en-US"/>
        </w:rPr>
        <w:t>174</w:t>
      </w:r>
      <w:r w:rsidRPr="008E5E1C">
        <w:rPr>
          <w:noProof/>
          <w:lang w:val="en-US"/>
        </w:rPr>
        <w:t>, 953–967.e22.</w:t>
      </w:r>
    </w:p>
    <w:p w14:paraId="71D1295C"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Huls, M., Brown, C.D.A., Windass, A.S., Sayer, R., van den Heuvel, J.J.M.W., Heemskerk, S., Russel, F.G.M., and Masereeuw, R. (2008). The breast cancer resistance protein transporter ABCG2 is expressed in the human kidney proximal tubule apical membrane. Kidney Int. </w:t>
      </w:r>
      <w:r w:rsidRPr="008E5E1C">
        <w:rPr>
          <w:i/>
          <w:iCs/>
          <w:noProof/>
          <w:lang w:val="en-US"/>
        </w:rPr>
        <w:t>73</w:t>
      </w:r>
      <w:r w:rsidRPr="008E5E1C">
        <w:rPr>
          <w:noProof/>
          <w:lang w:val="en-US"/>
        </w:rPr>
        <w:t>, 220–225.</w:t>
      </w:r>
    </w:p>
    <w:p w14:paraId="002C9E25"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Jakočiūnas, T., Bonde, I., Herrgård, M., Harrison, S.J., Kristensen, M., Pedersen, L.E., Jensen, M.K., and Keasling, J.D. (2015). Multiplex metabolic pathway engineering using CRISPR/Cas9 in Saccharomyces cerevisiae. Metab. Eng. </w:t>
      </w:r>
      <w:r w:rsidRPr="008E5E1C">
        <w:rPr>
          <w:i/>
          <w:iCs/>
          <w:noProof/>
          <w:lang w:val="en-US"/>
        </w:rPr>
        <w:t>28</w:t>
      </w:r>
      <w:r w:rsidRPr="008E5E1C">
        <w:rPr>
          <w:noProof/>
          <w:lang w:val="en-US"/>
        </w:rPr>
        <w:t>, 213–222.</w:t>
      </w:r>
    </w:p>
    <w:p w14:paraId="4ABB9E53"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Jao, L.-E., Wente, S.R., and Chen, W. (2013). Efficient multiplex biallelic zebrafish genome editing using a CRISPR nuclease system. Proc. Natl. Acad. Sci. </w:t>
      </w:r>
      <w:r w:rsidRPr="008E5E1C">
        <w:rPr>
          <w:i/>
          <w:iCs/>
          <w:noProof/>
          <w:lang w:val="en-US"/>
        </w:rPr>
        <w:t>110</w:t>
      </w:r>
      <w:r w:rsidRPr="008E5E1C">
        <w:rPr>
          <w:noProof/>
          <w:lang w:val="en-US"/>
        </w:rPr>
        <w:t>, 13904–13909.</w:t>
      </w:r>
    </w:p>
    <w:p w14:paraId="1AB5A86D"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Kebschull, J.M., and Zador, A.M. (2018). Cellular barcoding: lineage tracing, screening and beyond. Nat. Methods </w:t>
      </w:r>
      <w:r w:rsidRPr="008E5E1C">
        <w:rPr>
          <w:i/>
          <w:iCs/>
          <w:noProof/>
          <w:lang w:val="en-US"/>
        </w:rPr>
        <w:t>15</w:t>
      </w:r>
      <w:r w:rsidRPr="008E5E1C">
        <w:rPr>
          <w:noProof/>
          <w:lang w:val="en-US"/>
        </w:rPr>
        <w:t>, 871–879.</w:t>
      </w:r>
    </w:p>
    <w:p w14:paraId="460B3065"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Khakhina, S., Johnson, S.S., Manoharlal, R., Russo, S.B., Blugeon, C., Lemoine, S., Sunshine, A.B., Dunham, M.J., Cowart, L.A., Devaux, F., et al. (2015). Control of Plasma Membrane Permeability by ABC Transporters. Eukaryot. Cell </w:t>
      </w:r>
      <w:r w:rsidRPr="008E5E1C">
        <w:rPr>
          <w:i/>
          <w:iCs/>
          <w:noProof/>
          <w:lang w:val="en-US"/>
        </w:rPr>
        <w:t>14</w:t>
      </w:r>
      <w:r w:rsidRPr="008E5E1C">
        <w:rPr>
          <w:noProof/>
          <w:lang w:val="en-US"/>
        </w:rPr>
        <w:t>, 442–453.</w:t>
      </w:r>
    </w:p>
    <w:p w14:paraId="364C6184"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Kolaczkowska, A., Kolaczkowski, M., Goffeau, A., and Moye-Rowley, W.S. (2008). Compensatory activation of the multidrug transporters Pdr5p, Snq2p, and Yor1p by Pdr1p in Saccharomyces cerevisiae. FEBS Lett. </w:t>
      </w:r>
      <w:r w:rsidRPr="008E5E1C">
        <w:rPr>
          <w:i/>
          <w:iCs/>
          <w:noProof/>
          <w:lang w:val="en-US"/>
        </w:rPr>
        <w:t>582</w:t>
      </w:r>
      <w:r w:rsidRPr="008E5E1C">
        <w:rPr>
          <w:noProof/>
          <w:lang w:val="en-US"/>
        </w:rPr>
        <w:t>, 977–983.</w:t>
      </w:r>
    </w:p>
    <w:p w14:paraId="2B45E217"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König, J., Rost, D., Cui, Y., and Keppler, D. (1999). Characterization of the human multidrug resistance protein isoform MRP3 localized to the basolateral hepatocyte membrane. Hepatology </w:t>
      </w:r>
      <w:r w:rsidRPr="008E5E1C">
        <w:rPr>
          <w:i/>
          <w:iCs/>
          <w:noProof/>
          <w:lang w:val="en-US"/>
        </w:rPr>
        <w:t>29</w:t>
      </w:r>
      <w:r w:rsidRPr="008E5E1C">
        <w:rPr>
          <w:noProof/>
          <w:lang w:val="en-US"/>
        </w:rPr>
        <w:t>, 1156–1163.</w:t>
      </w:r>
    </w:p>
    <w:p w14:paraId="32FF5DBB"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Kuzmin, E., VanderSluis, B., Wang, W., Tan, G., Deshpande, R., Chen, Y., Usaj, M., Balint, A., Mattiazzi Usaj, M., van Leeuwen, J., et al. (2018). Systematic analysis of complex genetic interactions. Science (80-. ). </w:t>
      </w:r>
      <w:r w:rsidRPr="008E5E1C">
        <w:rPr>
          <w:i/>
          <w:iCs/>
          <w:noProof/>
          <w:lang w:val="en-US"/>
        </w:rPr>
        <w:t>360</w:t>
      </w:r>
      <w:r w:rsidRPr="008E5E1C">
        <w:rPr>
          <w:noProof/>
          <w:lang w:val="en-US"/>
        </w:rPr>
        <w:t>, eaao1729.</w:t>
      </w:r>
    </w:p>
    <w:p w14:paraId="09BB8C74"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Lee, A.Y., St Onge, R.P., Proctor, M.J., Wallace, I.M., Nile, A.H., Spagnuolo, P.A., Jitkova, Y., </w:t>
      </w:r>
      <w:r w:rsidRPr="008E5E1C">
        <w:rPr>
          <w:noProof/>
          <w:lang w:val="en-US"/>
        </w:rPr>
        <w:lastRenderedPageBreak/>
        <w:t xml:space="preserve">Gronda, M., Wu, Y., Kim, M.K., et al. (2014). Mapping the cellular response to small molecules using chemogenomic fitness signatures. Science </w:t>
      </w:r>
      <w:r w:rsidRPr="008E5E1C">
        <w:rPr>
          <w:i/>
          <w:iCs/>
          <w:noProof/>
          <w:lang w:val="en-US"/>
        </w:rPr>
        <w:t>344</w:t>
      </w:r>
      <w:r w:rsidRPr="008E5E1C">
        <w:rPr>
          <w:noProof/>
          <w:lang w:val="en-US"/>
        </w:rPr>
        <w:t>, 208–211.</w:t>
      </w:r>
    </w:p>
    <w:p w14:paraId="7B07F67C"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Ma, J., Yu, M.K., Fong, S., Ono, K., Sage, E., Demchak, B., Sharan, R., and Ideker, T. (2018). Using deep learning to model the hierarchical structure and function of a cell. Nat. Methods </w:t>
      </w:r>
      <w:r w:rsidRPr="008E5E1C">
        <w:rPr>
          <w:i/>
          <w:iCs/>
          <w:noProof/>
          <w:lang w:val="en-US"/>
        </w:rPr>
        <w:t>15</w:t>
      </w:r>
      <w:r w:rsidRPr="008E5E1C">
        <w:rPr>
          <w:noProof/>
          <w:lang w:val="en-US"/>
        </w:rPr>
        <w:t>, 290–298.</w:t>
      </w:r>
    </w:p>
    <w:p w14:paraId="7B87E3A9"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Mani, R., St Onge, R.P., Hartman, J.L., Giaever, G., and Roth, F.P. (2008). Defining genetic interaction. Proc. Natl. Acad. Sci. U. S. A. </w:t>
      </w:r>
      <w:r w:rsidRPr="008E5E1C">
        <w:rPr>
          <w:i/>
          <w:iCs/>
          <w:noProof/>
          <w:lang w:val="en-US"/>
        </w:rPr>
        <w:t>105</w:t>
      </w:r>
      <w:r w:rsidRPr="008E5E1C">
        <w:rPr>
          <w:noProof/>
          <w:lang w:val="en-US"/>
        </w:rPr>
        <w:t>, 3461–3466.</w:t>
      </w:r>
    </w:p>
    <w:p w14:paraId="2735CAE6"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Najm, F.J., Strand, C., Donovan, K.F., Hegde, M., Sanson, K.R., Vaimberg, E.W., Sullender, M.E., Hartenian, E., Kalani, Z., Fusi, N., et al. (2017). Orthologous CRISPR–Cas9 enzymes for combinatorial genetic screens. Nat. Biotechnol. </w:t>
      </w:r>
      <w:r w:rsidRPr="008E5E1C">
        <w:rPr>
          <w:i/>
          <w:iCs/>
          <w:noProof/>
          <w:lang w:val="en-US"/>
        </w:rPr>
        <w:t>36</w:t>
      </w:r>
      <w:r w:rsidRPr="008E5E1C">
        <w:rPr>
          <w:noProof/>
          <w:lang w:val="en-US"/>
        </w:rPr>
        <w:t>, 179–189.</w:t>
      </w:r>
    </w:p>
    <w:p w14:paraId="55B5A0CF"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Otwinowski, J., McCandlish, D.M., and Plotkin, J.B. (2018). Inferring the shape of global epistasis. Proc. Natl. Acad. Sci. U. S. A. </w:t>
      </w:r>
      <w:r w:rsidRPr="008E5E1C">
        <w:rPr>
          <w:i/>
          <w:iCs/>
          <w:noProof/>
          <w:lang w:val="en-US"/>
        </w:rPr>
        <w:t>115</w:t>
      </w:r>
      <w:r w:rsidRPr="008E5E1C">
        <w:rPr>
          <w:noProof/>
          <w:lang w:val="en-US"/>
        </w:rPr>
        <w:t>, E7550–E7558.</w:t>
      </w:r>
    </w:p>
    <w:p w14:paraId="33E71B70"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Rubin, A.J., Parker, K.R., Satpathy, A.T., Qi, Y., Wu, B., Ong, A.J., Mumbach, M.R., Ji, A.L., Kim, D.S., Cho, S.W., et al. (2018). Coupled Single-Cell CRISPR Screening and Epigenomic Profiling Reveals Causal Gene Regulatory Networks. Cell.</w:t>
      </w:r>
    </w:p>
    <w:p w14:paraId="4414634A"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Sarkisyan, K.S., Bolotin, D.A., Meer, M. V., Usmanova, D.R., Mishin, A.S., Sharonov, G. V., Ivankov, D.N., Bozhanova, N.G., Baranov, M.S., Soylemez, O., et al. (2016). Local fitness landscape of the green fluorescent protein. Nature </w:t>
      </w:r>
      <w:r w:rsidRPr="008E5E1C">
        <w:rPr>
          <w:i/>
          <w:iCs/>
          <w:noProof/>
          <w:lang w:val="en-US"/>
        </w:rPr>
        <w:t>533</w:t>
      </w:r>
      <w:r w:rsidRPr="008E5E1C">
        <w:rPr>
          <w:noProof/>
          <w:lang w:val="en-US"/>
        </w:rPr>
        <w:t>, 397–401.</w:t>
      </w:r>
    </w:p>
    <w:p w14:paraId="5D31F249"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Shaw, W.M., Yamauchi, H., Mead, J., Gowers, G.F., Oling, D., Larsson, N., Wigglesworth, M., Ladds, G., and Ellis, T. (2018). Engineering a model cell for rational tuning of GPCR signaling. BioRxiv 390559.</w:t>
      </w:r>
    </w:p>
    <w:p w14:paraId="6028C3A4"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Shekhar-Guturja, T., Tebung, W.A., Mount, H., Liu, N., Köhler, J.R., Whiteway, M., and Cowen, L.E. (2016). Beauvericin Potentiates Azole Activity via Inhibition of Multidrug Efflux, Blocks </w:t>
      </w:r>
      <w:r w:rsidRPr="008E5E1C">
        <w:rPr>
          <w:i/>
          <w:iCs/>
          <w:noProof/>
          <w:lang w:val="en-US"/>
        </w:rPr>
        <w:t>C. albicans</w:t>
      </w:r>
      <w:r w:rsidRPr="008E5E1C">
        <w:rPr>
          <w:noProof/>
          <w:lang w:val="en-US"/>
        </w:rPr>
        <w:t xml:space="preserve"> Morphogenesis, and is Effluxed via Yor1 and Circuitry Controlled by Zcf29. Antimicrob. Agents Chemother. </w:t>
      </w:r>
      <w:r w:rsidRPr="008E5E1C">
        <w:rPr>
          <w:i/>
          <w:iCs/>
          <w:noProof/>
          <w:lang w:val="en-US"/>
        </w:rPr>
        <w:t>60</w:t>
      </w:r>
      <w:r w:rsidRPr="008E5E1C">
        <w:rPr>
          <w:noProof/>
          <w:lang w:val="en-US"/>
        </w:rPr>
        <w:t>, AAC.01959-16.</w:t>
      </w:r>
    </w:p>
    <w:p w14:paraId="16E664B7"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Shen, J.P., and Ideker, T. (2018). Synthetic Lethal Networks for Precision Oncology: Promises and Pitfalls. J. Mol. Biol. </w:t>
      </w:r>
      <w:r w:rsidRPr="008E5E1C">
        <w:rPr>
          <w:i/>
          <w:iCs/>
          <w:noProof/>
          <w:lang w:val="en-US"/>
        </w:rPr>
        <w:t>430</w:t>
      </w:r>
      <w:r w:rsidRPr="008E5E1C">
        <w:rPr>
          <w:noProof/>
          <w:lang w:val="en-US"/>
        </w:rPr>
        <w:t>, 2900–2912.</w:t>
      </w:r>
    </w:p>
    <w:p w14:paraId="1FB276CE"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Shen, J.P., Zhao, D., Sasik, R., Luebeck, J., Birmingham, A., Bojorquez-Gomez, A., Licon, K., Klepper, K., Pekin, D., Beckett, A.N., et al. (2017). Combinatorial CRISPR–Cas9 screens for de novo mapping of genetic interactions. Nat. Methods </w:t>
      </w:r>
      <w:r w:rsidRPr="008E5E1C">
        <w:rPr>
          <w:i/>
          <w:iCs/>
          <w:noProof/>
          <w:lang w:val="en-US"/>
        </w:rPr>
        <w:t>14</w:t>
      </w:r>
      <w:r w:rsidRPr="008E5E1C">
        <w:rPr>
          <w:noProof/>
          <w:lang w:val="en-US"/>
        </w:rPr>
        <w:t>, 573–576.</w:t>
      </w:r>
    </w:p>
    <w:p w14:paraId="1C848AC4"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Snider, J., Kittanakom, S., Damjanovic, D., Curak, J., Wong, V., and Stagljar, I. (2010). Detecting interactions with membrane proteins using a membrane two-hybrid assay in yeast. Nat. Protoc. </w:t>
      </w:r>
      <w:r w:rsidRPr="008E5E1C">
        <w:rPr>
          <w:i/>
          <w:iCs/>
          <w:noProof/>
          <w:lang w:val="en-US"/>
        </w:rPr>
        <w:t>5</w:t>
      </w:r>
      <w:r w:rsidRPr="008E5E1C">
        <w:rPr>
          <w:noProof/>
          <w:lang w:val="en-US"/>
        </w:rPr>
        <w:t>, 1281–1293.</w:t>
      </w:r>
    </w:p>
    <w:p w14:paraId="23CC3116"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Snider, J., Hanif, A., Lee, M.E., Jin, K., Yu, A.R., Graham, C., Chuk, M., Damjanovic, D., Wierzbicka, M., Tang, P., et al. (2013). Mapping the functional yeast ABC transporter interactome. Nat. Chem. Biol. </w:t>
      </w:r>
      <w:r w:rsidRPr="008E5E1C">
        <w:rPr>
          <w:i/>
          <w:iCs/>
          <w:noProof/>
          <w:lang w:val="en-US"/>
        </w:rPr>
        <w:t>9</w:t>
      </w:r>
      <w:r w:rsidRPr="008E5E1C">
        <w:rPr>
          <w:noProof/>
          <w:lang w:val="en-US"/>
        </w:rPr>
        <w:t>, 565–572.</w:t>
      </w:r>
    </w:p>
    <w:p w14:paraId="6B83CF17"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Sousa, C.A., Hanselaer, S., and Soares, E. V. (2015). ABCC Subfamily Vacuolar Transporters are Involved in Pb (Lead) Detoxification in Saccharomyces cerevisiae. Appl. Biochem. Biotechnol. </w:t>
      </w:r>
      <w:r w:rsidRPr="008E5E1C">
        <w:rPr>
          <w:i/>
          <w:iCs/>
          <w:noProof/>
          <w:lang w:val="en-US"/>
        </w:rPr>
        <w:t>175</w:t>
      </w:r>
      <w:r w:rsidRPr="008E5E1C">
        <w:rPr>
          <w:noProof/>
          <w:lang w:val="en-US"/>
        </w:rPr>
        <w:t>, 65–74.</w:t>
      </w:r>
    </w:p>
    <w:p w14:paraId="3AAC84BD"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lastRenderedPageBreak/>
        <w:t xml:space="preserve">St Onge, R.P., Mani, R., Oh, J., Proctor, M., Fung, E., Davis, R.W., Nislow, C., Roth, F.P., and Giaever, G. (2007). Systematic pathway analysis using high-resolution fitness profiling of combinatorial gene deletions. Nat. Genet. </w:t>
      </w:r>
      <w:r w:rsidRPr="008E5E1C">
        <w:rPr>
          <w:i/>
          <w:iCs/>
          <w:noProof/>
          <w:lang w:val="en-US"/>
        </w:rPr>
        <w:t>39</w:t>
      </w:r>
      <w:r w:rsidRPr="008E5E1C">
        <w:rPr>
          <w:noProof/>
          <w:lang w:val="en-US"/>
        </w:rPr>
        <w:t>, 199–206.</w:t>
      </w:r>
    </w:p>
    <w:p w14:paraId="076D2958"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Suzuki, Y., St Onge, R.P., Mani, R., King, O.D., Heilbut, A., Labunskyy, V.M., Chen, W., Pham, L., Zhang, L. V, Tong, A.H.Y., et al. (2011). Knocking out multigene redundancies via cycles of sexual assortment and fluorescence selection. Nat. Methods </w:t>
      </w:r>
      <w:r w:rsidRPr="008E5E1C">
        <w:rPr>
          <w:i/>
          <w:iCs/>
          <w:noProof/>
          <w:lang w:val="en-US"/>
        </w:rPr>
        <w:t>8</w:t>
      </w:r>
      <w:r w:rsidRPr="008E5E1C">
        <w:rPr>
          <w:noProof/>
          <w:lang w:val="en-US"/>
        </w:rPr>
        <w:t>, 159–164.</w:t>
      </w:r>
    </w:p>
    <w:p w14:paraId="01D7D0EA"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Takahashi, K., and Yamanaka, S. (2006). Induction of Pluripotent Stem Cells from Mouse Embryonic and Adult Fibroblast Cultures by Defined Factors. Cell </w:t>
      </w:r>
      <w:r w:rsidRPr="008E5E1C">
        <w:rPr>
          <w:i/>
          <w:iCs/>
          <w:noProof/>
          <w:lang w:val="en-US"/>
        </w:rPr>
        <w:t>126</w:t>
      </w:r>
      <w:r w:rsidRPr="008E5E1C">
        <w:rPr>
          <w:noProof/>
          <w:lang w:val="en-US"/>
        </w:rPr>
        <w:t>, 663–676.</w:t>
      </w:r>
    </w:p>
    <w:p w14:paraId="4F766079"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Tarassov, K., Messier, V., Landry, C.R., Radinovic, S., Serna Molina, M.M., Shames, I., Malitskaya, Y., Vogel, J., Bussey, H., and Michnick, S.W. (2008). An in vivo map of the yeast protein interactome. Science </w:t>
      </w:r>
      <w:r w:rsidRPr="008E5E1C">
        <w:rPr>
          <w:i/>
          <w:iCs/>
          <w:noProof/>
          <w:lang w:val="en-US"/>
        </w:rPr>
        <w:t>320</w:t>
      </w:r>
      <w:r w:rsidRPr="008E5E1C">
        <w:rPr>
          <w:noProof/>
          <w:lang w:val="en-US"/>
        </w:rPr>
        <w:t>, 1465–1470.</w:t>
      </w:r>
    </w:p>
    <w:p w14:paraId="0B5FD608"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Taylor, M.B., Ehrenreich, I.M., Rothstein, R., Hu, T., and Mast, J. (2014). Genetic Interactions Involving Five or More Genes Contribute to a Complex Trait in Yeast. PLoS Genet. </w:t>
      </w:r>
      <w:r w:rsidRPr="008E5E1C">
        <w:rPr>
          <w:i/>
          <w:iCs/>
          <w:noProof/>
          <w:lang w:val="en-US"/>
        </w:rPr>
        <w:t>10</w:t>
      </w:r>
      <w:r w:rsidRPr="008E5E1C">
        <w:rPr>
          <w:noProof/>
          <w:lang w:val="en-US"/>
        </w:rPr>
        <w:t>, e1004324.</w:t>
      </w:r>
    </w:p>
    <w:p w14:paraId="76A2B3BD"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Wang, H., Yang, H., Shivalila, C.S., Dawlaty, M.M., Cheng, A.W., Zhang, F., and Jaenisch, R. (2013). One-Step Generation of Mice Carrying Mutations in Multiple Genes by CRISPR/Cas-Mediated Genome Engineering. Cell </w:t>
      </w:r>
      <w:r w:rsidRPr="008E5E1C">
        <w:rPr>
          <w:i/>
          <w:iCs/>
          <w:noProof/>
          <w:lang w:val="en-US"/>
        </w:rPr>
        <w:t>153</w:t>
      </w:r>
      <w:r w:rsidRPr="008E5E1C">
        <w:rPr>
          <w:noProof/>
          <w:lang w:val="en-US"/>
        </w:rPr>
        <w:t>, 910–918.</w:t>
      </w:r>
    </w:p>
    <w:p w14:paraId="5AD65AC3"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Wang, M., Herrmann, C.J., Simonovic, M., Szklarczyk, D., and von Mering, C. (2015). Version 4.0 of PaxDb: Protein abundance data, integrated across model organisms, tissues, and cell-lines. Proteomics </w:t>
      </w:r>
      <w:r w:rsidRPr="008E5E1C">
        <w:rPr>
          <w:i/>
          <w:iCs/>
          <w:noProof/>
          <w:lang w:val="en-US"/>
        </w:rPr>
        <w:t>15</w:t>
      </w:r>
      <w:r w:rsidRPr="008E5E1C">
        <w:rPr>
          <w:noProof/>
          <w:lang w:val="en-US"/>
        </w:rPr>
        <w:t>, 3163–3168.</w:t>
      </w:r>
    </w:p>
    <w:p w14:paraId="6C64C37A"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Wieczorke, R., Krampe, S., Weierstall, T., Freidel, K., Hollenberg, C.P., and Boles, E. (1999). Concurrent knock-out of at least 20 transporter genes is required to block uptake of hexoses in Saccharomyces cerevisiae. FEBS Lett. </w:t>
      </w:r>
      <w:r w:rsidRPr="008E5E1C">
        <w:rPr>
          <w:i/>
          <w:iCs/>
          <w:noProof/>
          <w:lang w:val="en-US"/>
        </w:rPr>
        <w:t>464</w:t>
      </w:r>
      <w:r w:rsidRPr="008E5E1C">
        <w:rPr>
          <w:noProof/>
          <w:lang w:val="en-US"/>
        </w:rPr>
        <w:t>, 123–128.</w:t>
      </w:r>
    </w:p>
    <w:p w14:paraId="70AC1AF3"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Wong, A.S.L., Choi, G.C.G., Cui, C.H., Pregernig, G., Milani, P., Adam, M., Perli, S.D., Kazer, S.W., Gaillard, A., Hermann, M., et al. (2016). Multiplexed barcoded CRISPR-Cas9 screening enabled by CombiGEM. Proc. Natl. Acad. Sci. U. S. A. </w:t>
      </w:r>
      <w:r w:rsidRPr="008E5E1C">
        <w:rPr>
          <w:i/>
          <w:iCs/>
          <w:noProof/>
          <w:lang w:val="en-US"/>
        </w:rPr>
        <w:t>113</w:t>
      </w:r>
      <w:r w:rsidRPr="008E5E1C">
        <w:rPr>
          <w:noProof/>
          <w:lang w:val="en-US"/>
        </w:rPr>
        <w:t>, 2544–2549.</w:t>
      </w:r>
    </w:p>
    <w:p w14:paraId="1592D165"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Xu, S., Wang, Z., Kim, K.W., Jin, Y., and Chisholm, A.D. (2016). Targeted Mutagenesis of Duplicated Genes in Caenorhabditis elegans Using CRISPR-Cas9. J. Genet. Genomics </w:t>
      </w:r>
      <w:r w:rsidRPr="008E5E1C">
        <w:rPr>
          <w:i/>
          <w:iCs/>
          <w:noProof/>
          <w:lang w:val="en-US"/>
        </w:rPr>
        <w:t>43</w:t>
      </w:r>
      <w:r w:rsidRPr="008E5E1C">
        <w:rPr>
          <w:noProof/>
          <w:lang w:val="en-US"/>
        </w:rPr>
        <w:t>, 103–106.</w:t>
      </w:r>
    </w:p>
    <w:p w14:paraId="3C77BF92"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Yachie, N., Petsalaki, E., Mellor, J.C., Weile, J., Jacob, Y., Verby, M., Ozturk, S.B., Li, S., Cote, A.G., Mosca, R., et al. (2016). Pooled-matrix protein interaction screens using Barcode Fusion Genetics. Mol. Syst. Biol. </w:t>
      </w:r>
      <w:r w:rsidRPr="008E5E1C">
        <w:rPr>
          <w:i/>
          <w:iCs/>
          <w:noProof/>
          <w:lang w:val="en-US"/>
        </w:rPr>
        <w:t>12</w:t>
      </w:r>
      <w:r w:rsidRPr="008E5E1C">
        <w:rPr>
          <w:noProof/>
          <w:lang w:val="en-US"/>
        </w:rPr>
        <w:t>, 863.</w:t>
      </w:r>
    </w:p>
    <w:p w14:paraId="58FD2080" w14:textId="77777777" w:rsidR="008E5E1C" w:rsidRPr="008E5E1C" w:rsidRDefault="008E5E1C" w:rsidP="008E5E1C">
      <w:pPr>
        <w:widowControl w:val="0"/>
        <w:autoSpaceDE w:val="0"/>
        <w:autoSpaceDN w:val="0"/>
        <w:adjustRightInd w:val="0"/>
        <w:spacing w:before="140"/>
        <w:rPr>
          <w:noProof/>
          <w:lang w:val="en-US"/>
        </w:rPr>
      </w:pPr>
      <w:r w:rsidRPr="008E5E1C">
        <w:rPr>
          <w:noProof/>
          <w:lang w:val="en-US"/>
        </w:rPr>
        <w:t xml:space="preserve">Zeitoun, R.I., Pines, G., Grau, W.C., and Gill, R.T. (2017). Quantitative Tracking of Combinatorially Engineered Populations with Multiplexed Binary Assemblies. ACS Synth. Biol. </w:t>
      </w:r>
      <w:r w:rsidRPr="008E5E1C">
        <w:rPr>
          <w:i/>
          <w:iCs/>
          <w:noProof/>
          <w:lang w:val="en-US"/>
        </w:rPr>
        <w:t>6</w:t>
      </w:r>
      <w:r w:rsidRPr="008E5E1C">
        <w:rPr>
          <w:noProof/>
          <w:lang w:val="en-US"/>
        </w:rPr>
        <w:t>, 619–627.</w:t>
      </w:r>
    </w:p>
    <w:p w14:paraId="01D4ADE3" w14:textId="77777777" w:rsidR="008E5E1C" w:rsidRPr="008E5E1C" w:rsidRDefault="008E5E1C" w:rsidP="008E5E1C">
      <w:pPr>
        <w:widowControl w:val="0"/>
        <w:autoSpaceDE w:val="0"/>
        <w:autoSpaceDN w:val="0"/>
        <w:adjustRightInd w:val="0"/>
        <w:spacing w:before="140"/>
        <w:rPr>
          <w:noProof/>
        </w:rPr>
      </w:pPr>
      <w:r w:rsidRPr="008E5E1C">
        <w:rPr>
          <w:noProof/>
          <w:lang w:val="en-US"/>
        </w:rPr>
        <w:t xml:space="preserve">Zhang, Z., Mao, Y., Ha, S., Liu, W., Botella, J.R., and Zhu, J.-K. (2016). A multiplex CRISPR/Cas9 platform for fast and efficient editing of multiple genes in Arabidopsis. Plant Cell Rep. </w:t>
      </w:r>
      <w:r w:rsidRPr="008E5E1C">
        <w:rPr>
          <w:i/>
          <w:iCs/>
          <w:noProof/>
          <w:lang w:val="en-US"/>
        </w:rPr>
        <w:t>35</w:t>
      </w:r>
      <w:r w:rsidRPr="008E5E1C">
        <w:rPr>
          <w:noProof/>
          <w:lang w:val="en-US"/>
        </w:rPr>
        <w:t>, 1519–1533.</w:t>
      </w:r>
    </w:p>
    <w:p w14:paraId="5E7D0454" w14:textId="462BB0DF" w:rsidR="001F052C" w:rsidRPr="00233F15" w:rsidRDefault="00C1486D" w:rsidP="008E5E1C">
      <w:pPr>
        <w:widowControl w:val="0"/>
        <w:autoSpaceDE w:val="0"/>
        <w:autoSpaceDN w:val="0"/>
        <w:adjustRightInd w:val="0"/>
        <w:spacing w:before="140"/>
        <w:rPr>
          <w:b/>
        </w:rPr>
      </w:pPr>
      <w:r w:rsidRPr="00233F15">
        <w:rPr>
          <w:b/>
        </w:rPr>
        <w:fldChar w:fldCharType="end"/>
      </w:r>
    </w:p>
    <w:p w14:paraId="137C06BD" w14:textId="77777777" w:rsidR="00FB5937" w:rsidRDefault="00FB5937" w:rsidP="00224FCB">
      <w:pPr>
        <w:jc w:val="both"/>
        <w:outlineLvl w:val="0"/>
        <w:rPr>
          <w:b/>
          <w:sz w:val="28"/>
        </w:rPr>
      </w:pPr>
      <w:r>
        <w:rPr>
          <w:b/>
          <w:sz w:val="28"/>
        </w:rPr>
        <w:br w:type="page"/>
      </w:r>
    </w:p>
    <w:p w14:paraId="33CC3232" w14:textId="39307818" w:rsidR="002F52D4" w:rsidRPr="00233F15" w:rsidRDefault="002F52D4" w:rsidP="00224FCB">
      <w:pPr>
        <w:jc w:val="both"/>
        <w:outlineLvl w:val="0"/>
        <w:rPr>
          <w:b/>
          <w:sz w:val="28"/>
        </w:rPr>
      </w:pPr>
      <w:r w:rsidRPr="00233F15">
        <w:rPr>
          <w:b/>
          <w:sz w:val="28"/>
        </w:rPr>
        <w:lastRenderedPageBreak/>
        <w:t>Figures</w:t>
      </w:r>
    </w:p>
    <w:p w14:paraId="13DAE294" w14:textId="2A48ED4C" w:rsidR="008236EB" w:rsidRPr="00CC390A" w:rsidRDefault="002F52D4" w:rsidP="00224FCB">
      <w:pPr>
        <w:jc w:val="both"/>
        <w:rPr>
          <w:b/>
        </w:rPr>
      </w:pPr>
      <w:r w:rsidRPr="005959CB">
        <w:rPr>
          <w:b/>
        </w:rPr>
        <w:t>Figure 1</w:t>
      </w:r>
      <w:r w:rsidR="00794D03">
        <w:rPr>
          <w:b/>
        </w:rPr>
        <w:t>.</w:t>
      </w:r>
      <w:r w:rsidR="0023730D" w:rsidRPr="005959CB">
        <w:rPr>
          <w:b/>
        </w:rPr>
        <w:t xml:space="preserve"> </w:t>
      </w:r>
      <w:r w:rsidR="00445948" w:rsidRPr="00CC390A">
        <w:rPr>
          <w:b/>
        </w:rPr>
        <w:t xml:space="preserve">Overview of the </w:t>
      </w:r>
      <w:r w:rsidR="00011FDC" w:rsidRPr="00CC390A">
        <w:rPr>
          <w:b/>
        </w:rPr>
        <w:t>E</w:t>
      </w:r>
      <w:r w:rsidR="00445948" w:rsidRPr="00CC390A">
        <w:rPr>
          <w:b/>
        </w:rPr>
        <w:t xml:space="preserve">ngineered </w:t>
      </w:r>
      <w:r w:rsidR="00011FDC" w:rsidRPr="00CC390A">
        <w:rPr>
          <w:b/>
        </w:rPr>
        <w:t>P</w:t>
      </w:r>
      <w:r w:rsidR="00445948" w:rsidRPr="00CC390A">
        <w:rPr>
          <w:b/>
        </w:rPr>
        <w:t xml:space="preserve">opulation </w:t>
      </w:r>
      <w:r w:rsidR="00011FDC" w:rsidRPr="00CC390A">
        <w:rPr>
          <w:b/>
        </w:rPr>
        <w:t>P</w:t>
      </w:r>
      <w:r w:rsidR="00445948" w:rsidRPr="00CC390A">
        <w:rPr>
          <w:b/>
        </w:rPr>
        <w:t xml:space="preserve">rofiling </w:t>
      </w:r>
      <w:r w:rsidR="00011FDC" w:rsidRPr="00CC390A">
        <w:rPr>
          <w:b/>
        </w:rPr>
        <w:t>P</w:t>
      </w:r>
      <w:r w:rsidR="00445948" w:rsidRPr="00CC390A">
        <w:rPr>
          <w:b/>
        </w:rPr>
        <w:t>rocess</w:t>
      </w:r>
    </w:p>
    <w:p w14:paraId="26C4B284" w14:textId="0EA0087D" w:rsidR="00FC2869" w:rsidRPr="007779DD" w:rsidRDefault="003E337B" w:rsidP="00FC2869">
      <w:pPr>
        <w:jc w:val="both"/>
      </w:pPr>
      <w:r>
        <w:t xml:space="preserve">A population is </w:t>
      </w:r>
      <w:r w:rsidR="00747BB8">
        <w:t>engineered</w:t>
      </w:r>
      <w:r>
        <w:t xml:space="preserve"> by mating </w:t>
      </w:r>
      <w:r w:rsidR="00FC2869">
        <w:t>the</w:t>
      </w:r>
      <w:r>
        <w:t xml:space="preserve"> barcoded wild-type pool </w:t>
      </w:r>
      <w:r w:rsidR="00580E8F">
        <w:tab/>
      </w:r>
      <w:r>
        <w:t>with a multi-mutant strain (here, the ABC-16</w:t>
      </w:r>
      <w:r w:rsidR="00535F28">
        <w:t xml:space="preserve"> </w:t>
      </w:r>
      <w:r>
        <w:t xml:space="preserve">strain).  Barcoded haploid progeny inherit a random combination of knockout (black) and wild-type </w:t>
      </w:r>
      <w:r w:rsidR="00FC2869">
        <w:t xml:space="preserve">(white) </w:t>
      </w:r>
      <w:r>
        <w:t>alleles</w:t>
      </w:r>
      <w:r w:rsidR="00FC2869">
        <w:t xml:space="preserve"> at multiple loci (16 in this study), and are arrayed from single colonies</w:t>
      </w:r>
      <w:r w:rsidR="00FB5937">
        <w:t xml:space="preserve"> into 384-well plates</w:t>
      </w:r>
      <w:r w:rsidR="00FC2869">
        <w:t xml:space="preserve">.  The genotype of each strain in this collection was associated with a DNA barcode </w:t>
      </w:r>
      <w:r w:rsidR="00FC2869">
        <w:rPr>
          <w:i/>
        </w:rPr>
        <w:t xml:space="preserve">en masse </w:t>
      </w:r>
      <w:r w:rsidR="00FC2869">
        <w:t>using a tag-based PCR indexing strategy.</w:t>
      </w:r>
      <w:r w:rsidR="00FC2869" w:rsidRPr="00FC2869">
        <w:t xml:space="preserve"> </w:t>
      </w:r>
      <w:r w:rsidR="00FC2869">
        <w:t xml:space="preserve"> Strains with a su</w:t>
      </w:r>
      <w:r w:rsidR="00FB5937">
        <w:t>c</w:t>
      </w:r>
      <w:r w:rsidR="00FC2869">
        <w:t>cessfully determined barcode and genotype are pool</w:t>
      </w:r>
      <w:r w:rsidR="00E862AF">
        <w:t>ed</w:t>
      </w:r>
      <w:r w:rsidR="00FC2869">
        <w:t xml:space="preserve"> </w:t>
      </w:r>
      <w:r w:rsidR="00E862AF">
        <w:t>together by</w:t>
      </w:r>
      <w:r w:rsidR="00FC2869">
        <w:t xml:space="preserve"> mating type, and grown under each of 16 drugs, as well as a solvent control (DMSO).  High throughput sequencing of strain-specific DNA barcodes at t = 0, 5, 10, 15, and 20 generations of pool growth reconstructs the resistance of each strain to each drug.</w:t>
      </w:r>
      <w:r w:rsidR="00213A84">
        <w:t xml:space="preserve">  See also Figure</w:t>
      </w:r>
      <w:r w:rsidR="00C379F2">
        <w:t>s S1 and S2.</w:t>
      </w:r>
    </w:p>
    <w:p w14:paraId="671C945B" w14:textId="77777777" w:rsidR="00F54166" w:rsidRPr="00233F15" w:rsidRDefault="00F54166" w:rsidP="00224FCB">
      <w:pPr>
        <w:jc w:val="both"/>
      </w:pPr>
    </w:p>
    <w:p w14:paraId="23A02103" w14:textId="582B8CF3" w:rsidR="003A4E50" w:rsidRPr="00CC390A" w:rsidRDefault="00F0546A" w:rsidP="00224FCB">
      <w:pPr>
        <w:jc w:val="both"/>
        <w:rPr>
          <w:b/>
        </w:rPr>
      </w:pPr>
      <w:r w:rsidRPr="005959CB">
        <w:rPr>
          <w:b/>
        </w:rPr>
        <w:t>Figure 2</w:t>
      </w:r>
      <w:r w:rsidR="00794D03">
        <w:rPr>
          <w:b/>
        </w:rPr>
        <w:t>.</w:t>
      </w:r>
      <w:r w:rsidR="0023730D" w:rsidRPr="005959CB">
        <w:rPr>
          <w:b/>
        </w:rPr>
        <w:t xml:space="preserve"> </w:t>
      </w:r>
      <w:r w:rsidR="005959CB">
        <w:rPr>
          <w:b/>
        </w:rPr>
        <w:t xml:space="preserve"> </w:t>
      </w:r>
      <w:r w:rsidR="00011FDC" w:rsidRPr="00CC390A">
        <w:rPr>
          <w:b/>
        </w:rPr>
        <w:t xml:space="preserve">Illustrating a </w:t>
      </w:r>
      <w:r w:rsidR="008A41C5">
        <w:rPr>
          <w:b/>
        </w:rPr>
        <w:t>Reproducible</w:t>
      </w:r>
      <w:r w:rsidR="008A41C5" w:rsidRPr="00CC390A">
        <w:rPr>
          <w:b/>
        </w:rPr>
        <w:t xml:space="preserve"> </w:t>
      </w:r>
      <w:r w:rsidR="00D669D5">
        <w:rPr>
          <w:b/>
        </w:rPr>
        <w:t>five</w:t>
      </w:r>
      <w:r w:rsidR="00011FDC" w:rsidRPr="00CC390A">
        <w:rPr>
          <w:b/>
        </w:rPr>
        <w:t xml:space="preserve">-gene </w:t>
      </w:r>
      <w:r w:rsidR="00C530A4" w:rsidRPr="00CC390A">
        <w:rPr>
          <w:b/>
        </w:rPr>
        <w:t>Resistance</w:t>
      </w:r>
      <w:r w:rsidR="00011FDC" w:rsidRPr="00CC390A">
        <w:rPr>
          <w:b/>
        </w:rPr>
        <w:t xml:space="preserve"> Landscape</w:t>
      </w:r>
    </w:p>
    <w:p w14:paraId="40001D3C" w14:textId="467CCCF7" w:rsidR="006219B8" w:rsidRPr="007A228C" w:rsidRDefault="00CC390A" w:rsidP="00224FCB">
      <w:pPr>
        <w:jc w:val="both"/>
      </w:pPr>
      <w:r>
        <w:rPr>
          <w:b/>
        </w:rPr>
        <w:t>(A)</w:t>
      </w:r>
      <w:r>
        <w:rPr>
          <w:b/>
        </w:rPr>
        <w:tab/>
      </w:r>
      <w:r w:rsidR="007A228C">
        <w:t xml:space="preserve">Comparison of </w:t>
      </w:r>
      <w:r w:rsidR="00D669D5">
        <w:t xml:space="preserve">averaged </w:t>
      </w:r>
      <w:r w:rsidR="007A228C">
        <w:t>resistance</w:t>
      </w:r>
      <w:r w:rsidR="001F2999">
        <w:t xml:space="preserve"> profiles</w:t>
      </w:r>
      <w:r w:rsidR="009167AA">
        <w:t xml:space="preserve"> in camptothecin and </w:t>
      </w:r>
      <w:r w:rsidR="003412D0">
        <w:t>ketoconazole</w:t>
      </w:r>
      <w:r w:rsidR="00176BD4">
        <w:t xml:space="preserve"> in MAT</w:t>
      </w:r>
      <w:r w:rsidR="00176BD4" w:rsidRPr="00B96C58">
        <w:rPr>
          <w:b/>
        </w:rPr>
        <w:t>a</w:t>
      </w:r>
      <w:r w:rsidR="00176BD4">
        <w:t xml:space="preserve"> and MAT</w:t>
      </w:r>
      <w:r w:rsidR="00176BD4" w:rsidRPr="00B96C58">
        <w:rPr>
          <w:b/>
          <w:lang w:val="el-GR"/>
        </w:rPr>
        <w:t>α</w:t>
      </w:r>
      <w:r w:rsidR="00176BD4">
        <w:rPr>
          <w:b/>
        </w:rPr>
        <w:t xml:space="preserve"> </w:t>
      </w:r>
      <w:r w:rsidR="00176BD4">
        <w:t>pools</w:t>
      </w:r>
      <w:r w:rsidR="007A228C">
        <w:t xml:space="preserve">.  </w:t>
      </w:r>
      <w:r w:rsidR="00116D98">
        <w:t>Individual</w:t>
      </w:r>
      <w:r w:rsidR="00FB5937">
        <w:t xml:space="preserve"> strain</w:t>
      </w:r>
      <w:r w:rsidR="00116D98">
        <w:t>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FB5937">
        <w:t>,</w:t>
      </w:r>
      <w:r w:rsidR="00744919">
        <w:t xml:space="preserve"> as indicated by the legend.</w:t>
      </w:r>
      <w:r w:rsidR="00FB5937">
        <w:t xml:space="preserve"> </w:t>
      </w:r>
      <w:r w:rsidR="00C379F2">
        <w:t xml:space="preserve">See also </w:t>
      </w:r>
      <w:r w:rsidR="004452EF">
        <w:t>Figure</w:t>
      </w:r>
      <w:r w:rsidR="00C379F2">
        <w:t>s</w:t>
      </w:r>
      <w:r w:rsidR="004452EF">
        <w:t xml:space="preserve"> </w:t>
      </w:r>
      <w:r w:rsidR="00EB3FCB">
        <w:t>S</w:t>
      </w:r>
      <w:r w:rsidR="00C379F2">
        <w:t>3 and S4</w:t>
      </w:r>
      <w:r w:rsidR="00EB3FCB">
        <w:t>.</w:t>
      </w:r>
    </w:p>
    <w:p w14:paraId="5E3AB690" w14:textId="125E1F70" w:rsidR="003A529C" w:rsidRPr="00B96C58" w:rsidRDefault="00CC390A" w:rsidP="00224FCB">
      <w:pPr>
        <w:jc w:val="both"/>
      </w:pPr>
      <w:r>
        <w:rPr>
          <w:b/>
        </w:rPr>
        <w:t>(</w:t>
      </w:r>
      <w:r w:rsidR="003A529C">
        <w:rPr>
          <w:b/>
        </w:rPr>
        <w:t>B</w:t>
      </w:r>
      <w:r>
        <w:rPr>
          <w:b/>
        </w:rPr>
        <w:t>)</w:t>
      </w:r>
      <w:r w:rsidR="00407A4E">
        <w:rPr>
          <w:b/>
        </w:rPr>
        <w:tab/>
      </w:r>
      <w:r w:rsidR="00B96C58">
        <w:t xml:space="preserve">Distribution of </w:t>
      </w:r>
      <w:r w:rsidR="00B96C58" w:rsidRPr="00B96C58">
        <w:t xml:space="preserve">correlations of </w:t>
      </w:r>
      <w:r w:rsidR="00D669D5">
        <w:t xml:space="preserve">averaged </w:t>
      </w:r>
      <w:r w:rsidR="00E57A37">
        <w:t>resistance</w:t>
      </w:r>
      <w:r w:rsidR="009B5864">
        <w:t xml:space="preserve"> profiles</w:t>
      </w:r>
      <w:r w:rsidR="000D20B3">
        <w:t xml:space="preserve"> </w:t>
      </w:r>
      <w:r w:rsidR="00EB31A9">
        <w:t>between biological replicates (MAT</w:t>
      </w:r>
      <w:r w:rsidR="00EB31A9" w:rsidRPr="00B96C58">
        <w:rPr>
          <w:b/>
        </w:rPr>
        <w:t>a</w:t>
      </w:r>
      <w:r w:rsidR="00EB31A9">
        <w:t xml:space="preserve"> and MAT</w:t>
      </w:r>
      <w:r w:rsidR="00EB31A9" w:rsidRPr="00B96C58">
        <w:rPr>
          <w:b/>
          <w:lang w:val="el-GR"/>
        </w:rPr>
        <w:t>α</w:t>
      </w:r>
      <w:r w:rsidR="00EB31A9" w:rsidRPr="00B96C58">
        <w:rPr>
          <w:b/>
        </w:rPr>
        <w:t xml:space="preserve"> </w:t>
      </w:r>
      <w:r w:rsidR="00EB31A9">
        <w:t xml:space="preserve">pools) for </w:t>
      </w:r>
      <w:r w:rsidR="000D20B3">
        <w:t>all drugs tested.</w:t>
      </w:r>
    </w:p>
    <w:p w14:paraId="5905A990" w14:textId="31F9F32F" w:rsidR="008A41C5" w:rsidRDefault="008A41C5" w:rsidP="00C82E31">
      <w:pPr>
        <w:jc w:val="both"/>
      </w:pPr>
      <w:r>
        <w:rPr>
          <w:b/>
        </w:rPr>
        <w:t>(</w:t>
      </w:r>
      <w:r w:rsidR="00E41888">
        <w:rPr>
          <w:b/>
        </w:rPr>
        <w:t>C</w:t>
      </w:r>
      <w:r>
        <w:rPr>
          <w:b/>
        </w:rPr>
        <w:t>)</w:t>
      </w:r>
      <w:r w:rsidR="003545B6" w:rsidRPr="00233F15">
        <w:rPr>
          <w:b/>
        </w:rPr>
        <w:tab/>
      </w:r>
      <w:r w:rsidR="00EF084A" w:rsidRPr="00D9226C">
        <w:t xml:space="preserve">A </w:t>
      </w:r>
      <w:r w:rsidR="00EF084A">
        <w:rPr>
          <w:color w:val="000000"/>
        </w:rPr>
        <w:t xml:space="preserve">radial </w:t>
      </w:r>
      <w:r w:rsidR="00D669D5">
        <w:rPr>
          <w:color w:val="000000"/>
        </w:rPr>
        <w:t>XGA map</w:t>
      </w:r>
      <w:r w:rsidR="00EF084A">
        <w:rPr>
          <w:color w:val="000000"/>
        </w:rPr>
        <w:t xml:space="preserve"> of </w:t>
      </w:r>
      <w:r w:rsidR="00C82E31">
        <w:rPr>
          <w:color w:val="000000"/>
        </w:rPr>
        <w:t xml:space="preserve">benomyl </w:t>
      </w:r>
      <w:r w:rsidR="00EF084A">
        <w:rPr>
          <w:color w:val="000000"/>
        </w:rPr>
        <w:t xml:space="preserve">resistance.  </w:t>
      </w:r>
      <w:r w:rsidR="00EB31A9">
        <w:t xml:space="preserve">The </w:t>
      </w:r>
      <w:r w:rsidR="00EF084A">
        <w:t xml:space="preserve">graph </w:t>
      </w:r>
      <w:r w:rsidR="00EB31A9">
        <w:t xml:space="preserve">center represents strains that are </w:t>
      </w:r>
      <w:r w:rsidR="00EF084A">
        <w:t>wild-type</w:t>
      </w:r>
      <w:r w:rsidR="00EB31A9">
        <w:t xml:space="preserve"> at all 5 loci</w:t>
      </w:r>
      <w:r w:rsidR="00EF084A">
        <w:t xml:space="preserve">, </w:t>
      </w:r>
      <w:r w:rsidR="00EB31A9">
        <w:t>while radial segments extending outwards represent strains carrying successively more</w:t>
      </w:r>
      <w:r w:rsidR="00011FDC">
        <w:t xml:space="preserve"> knockout</w:t>
      </w:r>
      <w:r w:rsidR="00EB31A9">
        <w:t xml:space="preserve"> alleles</w:t>
      </w:r>
      <w:r w:rsidR="00011FDC">
        <w:t xml:space="preserve">. </w:t>
      </w:r>
      <w:r w:rsidR="006624A7">
        <w:t xml:space="preserve">Each section is colored by </w:t>
      </w:r>
      <w:r w:rsidR="00EB31A9">
        <w:t xml:space="preserve">the mean </w:t>
      </w:r>
      <w:r w:rsidR="006624A7">
        <w:t xml:space="preserve">resistance of the corresponding </w:t>
      </w:r>
      <w:r w:rsidR="00EB31A9">
        <w:t xml:space="preserve">strain </w:t>
      </w:r>
      <w:r w:rsidR="006624A7">
        <w:t>group relative to the 5-gene wild-type.  Extensions to 1, 2, and 5 total knockouts are illustrated</w:t>
      </w:r>
      <w:r>
        <w:t xml:space="preserve">. Color scale extends </w:t>
      </w:r>
      <w:r w:rsidR="00C82E31">
        <w:t xml:space="preserve">by +/- 1 standard deviation of all </w:t>
      </w:r>
      <w:r>
        <w:t>drug resistance values</w:t>
      </w:r>
      <w:r w:rsidR="00C82E31">
        <w:t xml:space="preserve"> observed in a pool.</w:t>
      </w:r>
      <w:r w:rsidR="00C379F2">
        <w:t xml:space="preserve">  See also Figure S5.</w:t>
      </w:r>
    </w:p>
    <w:p w14:paraId="473E814C" w14:textId="3B92FF77" w:rsidR="00C379F2" w:rsidRDefault="008A41C5" w:rsidP="00224FCB">
      <w:pPr>
        <w:jc w:val="both"/>
      </w:pPr>
      <w:r>
        <w:rPr>
          <w:b/>
        </w:rPr>
        <w:t xml:space="preserve">(D) </w:t>
      </w:r>
      <w:r w:rsidR="006624A7">
        <w:t xml:space="preserve"> </w:t>
      </w:r>
      <w:r w:rsidR="00D669D5">
        <w:t>Five</w:t>
      </w:r>
      <w:r w:rsidR="006624A7">
        <w:t>-</w:t>
      </w:r>
      <w:r w:rsidR="00D669D5">
        <w:t xml:space="preserve">gene </w:t>
      </w:r>
      <w:r w:rsidR="006624A7">
        <w:t xml:space="preserve">radial signatures are shown for </w:t>
      </w:r>
      <w:r w:rsidR="006C1AC5">
        <w:t>8</w:t>
      </w:r>
      <w:r w:rsidR="006624A7">
        <w:t xml:space="preserve"> drugs</w:t>
      </w:r>
      <w:r w:rsidR="00C379F2">
        <w:t>.</w:t>
      </w:r>
    </w:p>
    <w:p w14:paraId="32E8C84D" w14:textId="1955A1B9" w:rsidR="00503446" w:rsidRDefault="00503446" w:rsidP="00224FCB">
      <w:pPr>
        <w:jc w:val="both"/>
      </w:pPr>
    </w:p>
    <w:p w14:paraId="27590538" w14:textId="4E43CE16" w:rsidR="00503446" w:rsidRDefault="008B67DA" w:rsidP="00224FCB">
      <w:pPr>
        <w:jc w:val="both"/>
      </w:pPr>
      <w:r w:rsidRPr="005959CB">
        <w:rPr>
          <w:b/>
        </w:rPr>
        <w:t xml:space="preserve">Figure </w:t>
      </w:r>
      <w:r>
        <w:rPr>
          <w:b/>
        </w:rPr>
        <w:t>3</w:t>
      </w:r>
      <w:r w:rsidR="00794D03">
        <w:rPr>
          <w:b/>
        </w:rPr>
        <w:t>.</w:t>
      </w:r>
      <w:r w:rsidR="00C379F2">
        <w:rPr>
          <w:b/>
        </w:rPr>
        <w:t xml:space="preserve"> </w:t>
      </w:r>
      <w:r w:rsidRPr="00CC390A">
        <w:rPr>
          <w:b/>
        </w:rPr>
        <w:t>5-gene Resistance Landscape</w:t>
      </w:r>
      <w:r>
        <w:rPr>
          <w:b/>
        </w:rPr>
        <w:t>s Illustrate Complex Drug Resistance Phenomena</w:t>
      </w:r>
    </w:p>
    <w:p w14:paraId="5B7773A7" w14:textId="54679AA9" w:rsidR="00176BD4" w:rsidRPr="00803577" w:rsidRDefault="00176BD4" w:rsidP="00D9226C">
      <w:pPr>
        <w:jc w:val="both"/>
      </w:pPr>
      <w:r>
        <w:t xml:space="preserve">A </w:t>
      </w:r>
      <w:r w:rsidR="00E32178">
        <w:t xml:space="preserve">resistance </w:t>
      </w:r>
      <w:r>
        <w:t xml:space="preserve">landscape of </w:t>
      </w:r>
      <w:r w:rsidR="00D669D5">
        <w:t>five</w:t>
      </w:r>
      <w:r w:rsidR="00E32178">
        <w:t>-gene groups i</w:t>
      </w:r>
      <w:r w:rsidR="008B67DA">
        <w:t>s shown for</w:t>
      </w:r>
      <w:r>
        <w:t xml:space="preserve"> </w:t>
      </w:r>
      <w:r w:rsidR="00794D03">
        <w:t>six drugs</w:t>
      </w:r>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w:t>
      </w:r>
      <w:r w:rsidRPr="006B3E82">
        <w:rPr>
          <w:i/>
        </w:rPr>
        <w:t>U</w:t>
      </w:r>
      <w:r w:rsidRPr="00233F15">
        <w:t xml:space="preserve"> test)</w:t>
      </w:r>
      <w:r>
        <w:t xml:space="preserve">, otherwise dashed lines are used. </w:t>
      </w:r>
      <w:r w:rsidR="00C379F2">
        <w:t xml:space="preserve"> See also Figure S6.</w:t>
      </w:r>
    </w:p>
    <w:p w14:paraId="05144FD0" w14:textId="77777777" w:rsidR="00BB1522" w:rsidRDefault="00BB1522" w:rsidP="00224FCB">
      <w:pPr>
        <w:jc w:val="both"/>
        <w:rPr>
          <w:b/>
        </w:rPr>
      </w:pPr>
    </w:p>
    <w:p w14:paraId="462AB57E" w14:textId="25A51BB7" w:rsidR="003A4E50" w:rsidRPr="00CC390A" w:rsidRDefault="00F0546A" w:rsidP="00224FCB">
      <w:pPr>
        <w:jc w:val="both"/>
        <w:rPr>
          <w:b/>
        </w:rPr>
      </w:pPr>
      <w:r w:rsidRPr="005959CB">
        <w:rPr>
          <w:b/>
        </w:rPr>
        <w:t xml:space="preserve">Figure </w:t>
      </w:r>
      <w:r w:rsidR="00C379F2">
        <w:rPr>
          <w:b/>
        </w:rPr>
        <w:t>4</w:t>
      </w:r>
      <w:r w:rsidR="00794D03">
        <w:rPr>
          <w:b/>
        </w:rPr>
        <w:t>.</w:t>
      </w:r>
      <w:r w:rsidR="005959CB">
        <w:rPr>
          <w:b/>
        </w:rPr>
        <w:t xml:space="preserve"> </w:t>
      </w:r>
      <w:r w:rsidR="003827FE" w:rsidRPr="00CC390A">
        <w:rPr>
          <w:b/>
        </w:rPr>
        <w:t>Environment-Dependent Complex Genetic Interactions amongst 16 ABC Transporters</w:t>
      </w:r>
    </w:p>
    <w:p w14:paraId="1C6456F9" w14:textId="760CAD50" w:rsidR="00F85648" w:rsidRDefault="000743FF" w:rsidP="000743FF">
      <w:pPr>
        <w:jc w:val="both"/>
      </w:pPr>
      <w:r>
        <w:rPr>
          <w:b/>
        </w:rPr>
        <w:t>(</w:t>
      </w:r>
      <w:r w:rsidR="003827FE">
        <w:rPr>
          <w:b/>
        </w:rPr>
        <w:t>A</w:t>
      </w:r>
      <w:r>
        <w:rPr>
          <w:b/>
        </w:rPr>
        <w:t>)</w:t>
      </w:r>
      <w:r w:rsidR="00DD0A56">
        <w:tab/>
      </w:r>
      <w:r w:rsidR="008C28D4">
        <w:t xml:space="preserve">All single-gene </w:t>
      </w:r>
      <w:r w:rsidR="00DD0A56">
        <w:t xml:space="preserve">knockout effects and </w:t>
      </w:r>
      <w:r w:rsidR="00F51BFF">
        <w:rPr>
          <w:i/>
        </w:rPr>
        <w:t>X</w:t>
      </w:r>
      <w:r w:rsidR="00DD0A56">
        <w:t xml:space="preserve">-way </w:t>
      </w:r>
      <w:r w:rsidR="00DD0A56" w:rsidRPr="00592DC4">
        <w:t>genetic</w:t>
      </w:r>
      <w:r w:rsidR="00DD0A56">
        <w:t xml:space="preserve"> interactions (</w:t>
      </w:r>
      <w:r w:rsidR="00D669D5">
        <w:t xml:space="preserve">quantified by </w:t>
      </w:r>
      <w:r w:rsidR="00DD0A56">
        <w:rPr>
          <w:lang w:val="el-GR"/>
        </w:rPr>
        <w:t>ε</w:t>
      </w:r>
      <w:r w:rsidR="00DD0A56">
        <w:t xml:space="preserve"> </w:t>
      </w:r>
      <w:r w:rsidR="00D669D5">
        <w:t>values</w:t>
      </w:r>
      <w:r w:rsidR="00DD0A56">
        <w:t>) mediating resistance to each compound</w:t>
      </w:r>
      <w:r w:rsidR="008C28D4">
        <w:t xml:space="preserve"> that passed significance criteria (</w:t>
      </w:r>
      <w:r w:rsidR="008C28D4" w:rsidRPr="00233F15">
        <w:t xml:space="preserve">Bonferroni adjusted </w:t>
      </w:r>
      <w:r w:rsidR="008C28D4" w:rsidRPr="00AC7F48">
        <w:rPr>
          <w:i/>
        </w:rPr>
        <w:t>p</w:t>
      </w:r>
      <w:r w:rsidR="008C28D4" w:rsidRPr="00233F15">
        <w:t xml:space="preserve"> &lt; 0.05)</w:t>
      </w:r>
      <w:r w:rsidR="00F85648">
        <w:t xml:space="preserve">. </w:t>
      </w:r>
      <w:r>
        <w:t>Magnitude of genetic effects were determined by generalized linear model, then rescaled for each drug</w:t>
      </w:r>
      <w:r w:rsidR="00F85648">
        <w:t>.</w:t>
      </w:r>
    </w:p>
    <w:p w14:paraId="60B4EB6B" w14:textId="13803E3C" w:rsidR="0034689A" w:rsidRPr="002E0460" w:rsidRDefault="000743FF" w:rsidP="00224FCB">
      <w:pPr>
        <w:jc w:val="both"/>
      </w:pPr>
      <w:r>
        <w:rPr>
          <w:b/>
        </w:rPr>
        <w:t>(</w:t>
      </w:r>
      <w:r w:rsidR="0034689A">
        <w:rPr>
          <w:b/>
        </w:rPr>
        <w:t>B</w:t>
      </w:r>
      <w:r>
        <w:rPr>
          <w:b/>
        </w:rPr>
        <w:t>)</w:t>
      </w:r>
      <w:r w:rsidR="0034689A">
        <w:rPr>
          <w:b/>
        </w:rPr>
        <w:tab/>
      </w:r>
      <w:r w:rsidR="00CE168D">
        <w:t>Illust</w:t>
      </w:r>
      <w:r w:rsidR="00CF7D75">
        <w:t xml:space="preserve">ration of </w:t>
      </w:r>
      <w:r w:rsidR="004922D2">
        <w:t>model</w:t>
      </w:r>
      <w:r w:rsidR="003F00D2">
        <w:t xml:space="preserve">ed genetic effects in cisplatin, mitoxantrone, and bisantrene.  </w:t>
      </w:r>
      <w:r w:rsidR="001A2F13">
        <w:t xml:space="preserve">For three selected </w:t>
      </w:r>
      <w:r w:rsidR="00744832">
        <w:t>five</w:t>
      </w:r>
      <w:r w:rsidR="00747BB8">
        <w:t>-</w:t>
      </w:r>
      <w:r w:rsidR="00744832">
        <w:t xml:space="preserve">gene </w:t>
      </w:r>
      <w:r w:rsidR="00747BB8">
        <w:t>genetic interactions</w:t>
      </w:r>
      <w:r w:rsidR="001A2F13">
        <w:t xml:space="preserve">, top panels show the distribution of drug resistance phenotypes for </w:t>
      </w:r>
      <w:r w:rsidR="002E7A94">
        <w:t xml:space="preserve">grouped </w:t>
      </w:r>
      <w:r w:rsidR="001A2F13">
        <w:t xml:space="preserve">strains </w:t>
      </w:r>
      <w:r w:rsidR="002E7A94">
        <w:t xml:space="preserve">sharing </w:t>
      </w:r>
      <w:r w:rsidR="001A2F13">
        <w:t xml:space="preserve">the </w:t>
      </w:r>
      <w:r w:rsidR="00744832">
        <w:t>five</w:t>
      </w:r>
      <w:r w:rsidR="001A2F13">
        <w:t xml:space="preserve">-gene knockout genotype, and for strains </w:t>
      </w:r>
      <w:r w:rsidR="002E7A94">
        <w:t xml:space="preserve">grouped by </w:t>
      </w:r>
      <w:r w:rsidR="001A2F13">
        <w:t>other relevant genotypes</w:t>
      </w:r>
      <w:r w:rsidR="002E7A94">
        <w:t>. (In each panel, genotypes are defined only by the five genes of interest</w:t>
      </w:r>
      <w:r w:rsidR="00744832">
        <w:t xml:space="preserve"> </w:t>
      </w:r>
      <w:r w:rsidR="002E7A94">
        <w:t xml:space="preserve">and may vary at other loci.) </w:t>
      </w:r>
      <w:r w:rsidR="00EF5F74">
        <w:t xml:space="preserve">Differences in median resistance (black lines) between the indicated </w:t>
      </w:r>
      <w:r w:rsidR="00744832">
        <w:t>four</w:t>
      </w:r>
      <w:r w:rsidR="00EF5F74">
        <w:t xml:space="preserve">- and </w:t>
      </w:r>
      <w:r w:rsidR="00744832">
        <w:t>five</w:t>
      </w:r>
      <w:r w:rsidR="00EF5F74">
        <w:t xml:space="preserve">-gene groups are evaluated with a </w:t>
      </w:r>
      <w:r w:rsidR="00EF5F74" w:rsidRPr="00233F15">
        <w:t xml:space="preserve">Mann-Whitney </w:t>
      </w:r>
      <w:r w:rsidR="00EF5F74" w:rsidRPr="006B3E82">
        <w:rPr>
          <w:i/>
        </w:rPr>
        <w:t>U</w:t>
      </w:r>
      <w:r w:rsidR="00EF5F74" w:rsidRPr="00233F15">
        <w:t xml:space="preserve"> test</w:t>
      </w:r>
      <w:r w:rsidR="00EF5F74">
        <w:t>.</w:t>
      </w:r>
      <w:r w:rsidR="002E7A94">
        <w:t xml:space="preserve">  The bottom row </w:t>
      </w:r>
      <w:r>
        <w:t xml:space="preserve">shows genetic effects extracted from Figure 4A. </w:t>
      </w:r>
    </w:p>
    <w:p w14:paraId="17E7F94D" w14:textId="77777777" w:rsidR="0034689A" w:rsidRDefault="0034689A" w:rsidP="00224FCB">
      <w:pPr>
        <w:jc w:val="both"/>
        <w:rPr>
          <w:b/>
          <w:color w:val="000000" w:themeColor="text1"/>
        </w:rPr>
      </w:pPr>
    </w:p>
    <w:p w14:paraId="2347C136" w14:textId="39E03793" w:rsidR="005A78CA" w:rsidRPr="00315FAB" w:rsidRDefault="00E555C1" w:rsidP="00224FCB">
      <w:pPr>
        <w:jc w:val="both"/>
        <w:rPr>
          <w:b/>
          <w:color w:val="7F7F7F" w:themeColor="text1" w:themeTint="80"/>
        </w:rPr>
      </w:pPr>
      <w:r w:rsidRPr="005959CB">
        <w:rPr>
          <w:b/>
          <w:color w:val="000000" w:themeColor="text1"/>
        </w:rPr>
        <w:lastRenderedPageBreak/>
        <w:t xml:space="preserve">Figure </w:t>
      </w:r>
      <w:r w:rsidR="00794D03">
        <w:rPr>
          <w:b/>
          <w:color w:val="000000" w:themeColor="text1"/>
        </w:rPr>
        <w:t>5.</w:t>
      </w:r>
      <w:r w:rsidRPr="005959CB">
        <w:rPr>
          <w:b/>
          <w:color w:val="000000" w:themeColor="text1"/>
        </w:rPr>
        <w:t xml:space="preserve">  </w:t>
      </w:r>
      <w:r w:rsidR="00C43221" w:rsidRPr="00315FAB">
        <w:rPr>
          <w:b/>
          <w:color w:val="000000" w:themeColor="text1"/>
        </w:rPr>
        <w:t>A</w:t>
      </w:r>
      <w:r w:rsidR="00794D03">
        <w:rPr>
          <w:b/>
          <w:color w:val="000000" w:themeColor="text1"/>
        </w:rPr>
        <w:t>n Intuitive</w:t>
      </w:r>
      <w:r w:rsidR="00C43221" w:rsidRPr="00315FAB">
        <w:rPr>
          <w:b/>
          <w:color w:val="000000" w:themeColor="text1"/>
        </w:rPr>
        <w:t xml:space="preserve"> Neural Network Model of Complex Genotype-Phenotype Re</w:t>
      </w:r>
      <w:r w:rsidR="002E7A94" w:rsidRPr="00315FAB">
        <w:rPr>
          <w:b/>
          <w:color w:val="000000" w:themeColor="text1"/>
        </w:rPr>
        <w:t>l</w:t>
      </w:r>
      <w:r w:rsidR="00C43221" w:rsidRPr="00315FAB">
        <w:rPr>
          <w:b/>
          <w:color w:val="000000" w:themeColor="text1"/>
        </w:rPr>
        <w:t>ationships</w:t>
      </w:r>
    </w:p>
    <w:p w14:paraId="0041EDD7" w14:textId="4820ED41" w:rsidR="003C2082" w:rsidRPr="00E36F4E" w:rsidRDefault="00FD5CC0" w:rsidP="00D9226C">
      <w:pPr>
        <w:jc w:val="both"/>
      </w:pPr>
      <w:r>
        <w:rPr>
          <w:b/>
        </w:rPr>
        <w:t>(</w:t>
      </w:r>
      <w:r w:rsidR="005A78CA" w:rsidRPr="00DA75F4">
        <w:rPr>
          <w:b/>
        </w:rPr>
        <w:t>A</w:t>
      </w:r>
      <w:r>
        <w:rPr>
          <w:b/>
        </w:rPr>
        <w:t>)</w:t>
      </w:r>
      <w:r w:rsidR="005A78CA"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w:t>
      </w:r>
      <w:r w:rsidR="002E7A94">
        <w:t xml:space="preserve">influence </w:t>
      </w:r>
      <w:r w:rsidR="001C6F17">
        <w:t xml:space="preserve">relationships from complex genotype-to-phenotype relationships. </w:t>
      </w:r>
      <w:r w:rsidR="003C2082">
        <w:t>The 16-transporter genotype (</w:t>
      </w:r>
      <w:r w:rsidR="003C2082" w:rsidRPr="003C2082">
        <w:rPr>
          <w:b/>
          <w:i/>
        </w:rPr>
        <w:t>G</w:t>
      </w:r>
      <w:r w:rsidR="002E7A94">
        <w:t xml:space="preserve">) </w:t>
      </w:r>
      <w:r w:rsidR="003C2082">
        <w:t xml:space="preserve">is given as </w:t>
      </w:r>
      <w:r w:rsidR="009D339A">
        <w:t xml:space="preserve">binary </w:t>
      </w:r>
      <w:r w:rsidR="003C2082">
        <w:t xml:space="preserve">input </w:t>
      </w:r>
      <w:r w:rsidR="00831999">
        <w:t>(1 = presence, 0 = absence for each transporter)</w:t>
      </w:r>
      <w:r w:rsidR="002E7A94">
        <w:t>. T</w:t>
      </w:r>
      <w:r w:rsidR="003C2082">
        <w:t>he activity of each transporter (</w:t>
      </w:r>
      <w:r w:rsidR="003C2082" w:rsidRPr="003C2082">
        <w:rPr>
          <w:b/>
          <w:i/>
        </w:rPr>
        <w:t>A</w:t>
      </w:r>
      <w:r w:rsidR="003C2082" w:rsidRPr="003C2082">
        <w:t>)</w:t>
      </w:r>
      <w:r w:rsidR="00990CD4">
        <w:t xml:space="preserve"> is computed </w:t>
      </w:r>
      <w:r w:rsidR="002E7A94">
        <w:t xml:space="preserve">using </w:t>
      </w:r>
      <w:r w:rsidR="00990CD4">
        <w:t>the set of learned transporter-transporter influence weights (</w:t>
      </w:r>
      <w:r w:rsidR="00990CD4" w:rsidRPr="00990CD4">
        <w:rPr>
          <w:b/>
          <w:i/>
        </w:rPr>
        <w:t>I</w:t>
      </w:r>
      <w:r w:rsidR="00990CD4">
        <w:t>)</w:t>
      </w:r>
      <w:r w:rsidR="00A045BA">
        <w:t xml:space="preserve">.  </w:t>
      </w:r>
      <w:r w:rsidR="00C533B8" w:rsidRPr="00022C0A">
        <w:rPr>
          <w:b/>
          <w:i/>
        </w:rPr>
        <w:t>A</w:t>
      </w:r>
      <w:r w:rsidR="00C533B8">
        <w:rPr>
          <w:i/>
        </w:rPr>
        <w:t xml:space="preserve"> </w:t>
      </w:r>
      <w:r w:rsidR="00C533B8">
        <w:t xml:space="preserve">is set to zero for transporters that are absent in </w:t>
      </w:r>
      <w:r w:rsidR="00C533B8" w:rsidRPr="00022C0A">
        <w:rPr>
          <w:b/>
          <w:i/>
        </w:rPr>
        <w:t>G</w:t>
      </w:r>
      <w:r w:rsidR="00C533B8" w:rsidRPr="004B71FB">
        <w:t xml:space="preserve">.  </w:t>
      </w:r>
      <w:r w:rsidR="004B71FB">
        <w:t>Resistance to each of the 16 tested compounds (</w:t>
      </w:r>
      <w:r w:rsidR="004B71FB" w:rsidRPr="004B71FB">
        <w:rPr>
          <w:b/>
          <w:i/>
        </w:rPr>
        <w:t>R</w:t>
      </w:r>
      <w:r w:rsidR="004B71FB" w:rsidRPr="004B71FB">
        <w:t>)</w:t>
      </w:r>
      <w:r w:rsidR="004B71FB">
        <w:t xml:space="preserve"> is then computed by </w:t>
      </w:r>
      <w:r w:rsidR="00AE4CA5">
        <w:t xml:space="preserve">the learned </w:t>
      </w:r>
      <w:r w:rsidR="004B71FB">
        <w:t>transporter-drug efflux weights (</w:t>
      </w:r>
      <w:r w:rsidR="004B71FB" w:rsidRPr="004B71FB">
        <w:rPr>
          <w:b/>
          <w:i/>
        </w:rPr>
        <w:t>E</w:t>
      </w:r>
      <w:r w:rsidR="004B71FB" w:rsidRPr="004B71FB">
        <w:t>)</w:t>
      </w:r>
      <w:r w:rsidR="001C6F17">
        <w:t xml:space="preserve">, </w:t>
      </w:r>
      <w:r w:rsidR="00580E8F">
        <w:t xml:space="preserve">each </w:t>
      </w:r>
      <w:r w:rsidR="001C6F17">
        <w:t>multiplied by the</w:t>
      </w:r>
      <w:r w:rsidR="00AE4CA5">
        <w:t xml:space="preserve"> </w:t>
      </w:r>
      <w:r w:rsidR="00C35287" w:rsidRPr="00022C0A">
        <w:rPr>
          <w:b/>
          <w:i/>
        </w:rPr>
        <w:t>A</w:t>
      </w:r>
      <w:r w:rsidR="001C6F17">
        <w:t xml:space="preserve"> </w:t>
      </w:r>
      <w:r w:rsidR="00B94E12">
        <w:t xml:space="preserve">values </w:t>
      </w:r>
      <w:r w:rsidR="001C6F17">
        <w:t>of the corresponding transporter</w:t>
      </w:r>
      <w:r w:rsidR="003D2FF0">
        <w:t>s</w:t>
      </w:r>
      <w:r w:rsidR="004B71FB">
        <w:t>.</w:t>
      </w:r>
    </w:p>
    <w:p w14:paraId="62CA6A0C" w14:textId="323AB6F9" w:rsidR="00A978F8" w:rsidRDefault="00FD5CC0" w:rsidP="00224FCB">
      <w:pPr>
        <w:jc w:val="both"/>
        <w:rPr>
          <w:color w:val="000000" w:themeColor="text1"/>
        </w:rPr>
      </w:pPr>
      <w:r>
        <w:rPr>
          <w:b/>
          <w:color w:val="000000" w:themeColor="text1"/>
        </w:rPr>
        <w:t>(</w:t>
      </w:r>
      <w:r w:rsidR="0080721A">
        <w:rPr>
          <w:b/>
          <w:color w:val="000000" w:themeColor="text1"/>
        </w:rPr>
        <w:t>B</w:t>
      </w:r>
      <w:r>
        <w:rPr>
          <w:b/>
          <w:color w:val="000000" w:themeColor="text1"/>
        </w:rPr>
        <w:t>)</w:t>
      </w:r>
      <w:r w:rsidR="0080721A">
        <w:rPr>
          <w:b/>
          <w:color w:val="000000" w:themeColor="text1"/>
        </w:rPr>
        <w:tab/>
      </w:r>
      <w:r w:rsidR="00FB0170" w:rsidRPr="00990CD4">
        <w:rPr>
          <w:b/>
          <w:i/>
        </w:rPr>
        <w:t>I</w:t>
      </w:r>
      <w:r w:rsidR="00FB0170">
        <w:rPr>
          <w:color w:val="000000" w:themeColor="text1"/>
        </w:rPr>
        <w:t xml:space="preserve"> and </w:t>
      </w:r>
      <w:r w:rsidR="00FB0170" w:rsidRPr="00022C0A">
        <w:rPr>
          <w:b/>
          <w:color w:val="000000" w:themeColor="text1"/>
        </w:rPr>
        <w:t>E</w:t>
      </w:r>
      <w:r w:rsidR="00FB0170">
        <w:rPr>
          <w:b/>
          <w:color w:val="000000" w:themeColor="text1"/>
        </w:rPr>
        <w:t xml:space="preserve"> </w:t>
      </w:r>
      <w:r w:rsidR="00FB0170">
        <w:rPr>
          <w:color w:val="000000" w:themeColor="text1"/>
        </w:rPr>
        <w:t>w</w:t>
      </w:r>
      <w:r w:rsidR="00A978F8" w:rsidRPr="00FB0170">
        <w:rPr>
          <w:color w:val="000000" w:themeColor="text1"/>
        </w:rPr>
        <w:t>eights</w:t>
      </w:r>
      <w:r w:rsidR="00A978F8">
        <w:rPr>
          <w:color w:val="000000" w:themeColor="text1"/>
        </w:rPr>
        <w:t xml:space="preserve"> learned by the neural network model after </w:t>
      </w:r>
      <w:r w:rsidR="00471074">
        <w:rPr>
          <w:color w:val="000000" w:themeColor="text1"/>
        </w:rPr>
        <w:t>training.</w:t>
      </w:r>
      <w:r w:rsidR="00122E73">
        <w:rPr>
          <w:color w:val="000000" w:themeColor="text1"/>
        </w:rPr>
        <w:t xml:space="preserve"> See also Figure</w:t>
      </w:r>
      <w:r>
        <w:rPr>
          <w:color w:val="000000" w:themeColor="text1"/>
        </w:rPr>
        <w:t>s</w:t>
      </w:r>
      <w:r w:rsidR="00122E73">
        <w:rPr>
          <w:color w:val="000000" w:themeColor="text1"/>
        </w:rPr>
        <w:t xml:space="preserve"> S7</w:t>
      </w:r>
      <w:r w:rsidR="003255FC">
        <w:rPr>
          <w:color w:val="000000" w:themeColor="text1"/>
        </w:rPr>
        <w:t>A-B</w:t>
      </w:r>
      <w:r>
        <w:rPr>
          <w:color w:val="000000" w:themeColor="text1"/>
        </w:rPr>
        <w:t xml:space="preserve"> and S8</w:t>
      </w:r>
      <w:r w:rsidR="00122E73">
        <w:rPr>
          <w:color w:val="000000" w:themeColor="text1"/>
        </w:rPr>
        <w:t>.</w:t>
      </w:r>
    </w:p>
    <w:p w14:paraId="79F6736A" w14:textId="29913E8C" w:rsidR="004557DE" w:rsidRDefault="00FD5CC0" w:rsidP="004557DE">
      <w:pPr>
        <w:jc w:val="both"/>
        <w:rPr>
          <w:color w:val="000000" w:themeColor="text1"/>
        </w:rPr>
      </w:pPr>
      <w:r>
        <w:rPr>
          <w:b/>
          <w:color w:val="000000" w:themeColor="text1"/>
        </w:rPr>
        <w:t>(</w:t>
      </w:r>
      <w:r w:rsidR="004557DE">
        <w:rPr>
          <w:b/>
          <w:color w:val="000000" w:themeColor="text1"/>
        </w:rPr>
        <w:t>C</w:t>
      </w:r>
      <w:r>
        <w:rPr>
          <w:b/>
          <w:color w:val="000000" w:themeColor="text1"/>
        </w:rPr>
        <w:t>)</w:t>
      </w:r>
      <w:r w:rsidR="004557DE">
        <w:rPr>
          <w:b/>
          <w:color w:val="000000" w:themeColor="text1"/>
        </w:rPr>
        <w:tab/>
      </w:r>
      <w:r w:rsidR="00AE12E3" w:rsidRPr="00AE12E3">
        <w:rPr>
          <w:color w:val="000000" w:themeColor="text1"/>
        </w:rPr>
        <w:t>Agree</w:t>
      </w:r>
      <w:r w:rsidR="00AE12E3">
        <w:rPr>
          <w:color w:val="000000" w:themeColor="text1"/>
        </w:rPr>
        <w:t>ment between measured and neural-network-modeled drug resistance</w:t>
      </w:r>
      <w:r w:rsidR="00122E73">
        <w:rPr>
          <w:color w:val="000000" w:themeColor="text1"/>
        </w:rPr>
        <w:t>.  See also Figure</w:t>
      </w:r>
      <w:r>
        <w:rPr>
          <w:color w:val="000000" w:themeColor="text1"/>
        </w:rPr>
        <w:t>s</w:t>
      </w:r>
      <w:r w:rsidR="00122E73">
        <w:rPr>
          <w:color w:val="000000" w:themeColor="text1"/>
        </w:rPr>
        <w:t xml:space="preserve"> </w:t>
      </w:r>
      <w:r>
        <w:rPr>
          <w:color w:val="000000" w:themeColor="text1"/>
        </w:rPr>
        <w:t>S7</w:t>
      </w:r>
      <w:r w:rsidR="003255FC">
        <w:rPr>
          <w:color w:val="000000" w:themeColor="text1"/>
        </w:rPr>
        <w:t>C-D</w:t>
      </w:r>
      <w:r>
        <w:rPr>
          <w:color w:val="000000" w:themeColor="text1"/>
        </w:rPr>
        <w:t xml:space="preserve"> and </w:t>
      </w:r>
      <w:r w:rsidR="00122E73">
        <w:rPr>
          <w:color w:val="000000" w:themeColor="text1"/>
        </w:rPr>
        <w:t>S8.</w:t>
      </w:r>
    </w:p>
    <w:p w14:paraId="30BDAB5C" w14:textId="50F9C02B" w:rsidR="008C2F3A" w:rsidRDefault="00FD5CC0" w:rsidP="008C2F3A">
      <w:pPr>
        <w:jc w:val="both"/>
      </w:pPr>
      <w:r>
        <w:rPr>
          <w:b/>
          <w:color w:val="000000" w:themeColor="text1"/>
        </w:rPr>
        <w:t>(</w:t>
      </w:r>
      <w:r w:rsidR="004557DE">
        <w:rPr>
          <w:b/>
          <w:color w:val="000000" w:themeColor="text1"/>
        </w:rPr>
        <w:t>D</w:t>
      </w:r>
      <w:r>
        <w:rPr>
          <w:b/>
          <w:color w:val="000000" w:themeColor="text1"/>
        </w:rPr>
        <w:t>)</w:t>
      </w:r>
      <w:r w:rsidR="001722E9">
        <w:rPr>
          <w:color w:val="000000" w:themeColor="text1"/>
        </w:rPr>
        <w:tab/>
      </w:r>
      <w:r w:rsidR="00AE12E3">
        <w:rPr>
          <w:color w:val="000000" w:themeColor="text1"/>
        </w:rPr>
        <w:t>Extending the model of valinomycin resistance improves agreement with measure</w:t>
      </w:r>
      <w:r w:rsidR="00E81F90">
        <w:rPr>
          <w:color w:val="000000" w:themeColor="text1"/>
        </w:rPr>
        <w:t>ment</w:t>
      </w:r>
      <w:r w:rsidR="00AE12E3">
        <w:rPr>
          <w:color w:val="000000" w:themeColor="text1"/>
        </w:rPr>
        <w:t xml:space="preserve">.  </w:t>
      </w:r>
      <w:r w:rsidR="00E81F90">
        <w:t xml:space="preserve">For simplicity, data is shown only for the </w:t>
      </w:r>
      <w:r w:rsidR="00E81F90">
        <w:rPr>
          <w:color w:val="000000" w:themeColor="text1"/>
        </w:rPr>
        <w:t xml:space="preserve">five ‘frequently-associated’ transporters.  </w:t>
      </w:r>
      <w:r w:rsidR="001722E9">
        <w:rPr>
          <w:color w:val="000000" w:themeColor="text1"/>
        </w:rPr>
        <w:t xml:space="preserve">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E81F90">
        <w:rPr>
          <w:color w:val="000000" w:themeColor="text1"/>
        </w:rPr>
        <w:t xml:space="preserve">on a hypothesized </w:t>
      </w:r>
      <w:r w:rsidR="00DE1226">
        <w:rPr>
          <w:color w:val="000000" w:themeColor="text1"/>
        </w:rPr>
        <w:t>resistance factor</w:t>
      </w:r>
      <w:r w:rsidR="001722E9">
        <w:rPr>
          <w:color w:val="000000" w:themeColor="text1"/>
        </w:rPr>
        <w:t xml:space="preserve"> (top right).</w:t>
      </w:r>
      <w:r w:rsidR="00122E73">
        <w:rPr>
          <w:color w:val="000000" w:themeColor="text1"/>
        </w:rPr>
        <w:t xml:space="preserve">  </w:t>
      </w:r>
      <w:r>
        <w:rPr>
          <w:color w:val="000000" w:themeColor="text1"/>
        </w:rPr>
        <w:t>See also Figure S8.</w:t>
      </w:r>
    </w:p>
    <w:p w14:paraId="1DCD7BBC" w14:textId="77777777" w:rsidR="001722E9" w:rsidRDefault="001722E9" w:rsidP="00224FCB">
      <w:pPr>
        <w:jc w:val="both"/>
        <w:rPr>
          <w:color w:val="000000" w:themeColor="text1"/>
        </w:rPr>
      </w:pPr>
    </w:p>
    <w:p w14:paraId="5229DD91" w14:textId="184E1461" w:rsidR="00B002B4" w:rsidRPr="00315FAB" w:rsidRDefault="00996C72" w:rsidP="00224FCB">
      <w:pPr>
        <w:jc w:val="both"/>
        <w:rPr>
          <w:b/>
          <w:color w:val="000000" w:themeColor="text1"/>
        </w:rPr>
      </w:pPr>
      <w:r w:rsidRPr="005959CB">
        <w:rPr>
          <w:b/>
          <w:color w:val="000000" w:themeColor="text1"/>
        </w:rPr>
        <w:t xml:space="preserve">Figure </w:t>
      </w:r>
      <w:r w:rsidR="00794D03">
        <w:rPr>
          <w:b/>
          <w:color w:val="000000" w:themeColor="text1"/>
        </w:rPr>
        <w:t>6.</w:t>
      </w:r>
      <w:r w:rsidRPr="005959CB">
        <w:rPr>
          <w:b/>
          <w:color w:val="000000" w:themeColor="text1"/>
        </w:rPr>
        <w:t xml:space="preserve"> </w:t>
      </w:r>
      <w:r w:rsidR="00794D03">
        <w:rPr>
          <w:b/>
          <w:color w:val="000000" w:themeColor="text1"/>
        </w:rPr>
        <w:t xml:space="preserve"> </w:t>
      </w:r>
      <w:r w:rsidR="00B002B4" w:rsidRPr="00315FAB">
        <w:rPr>
          <w:b/>
          <w:color w:val="000000" w:themeColor="text1"/>
        </w:rPr>
        <w:t xml:space="preserve">Deciphering a Complex Fluconazole Resistance </w:t>
      </w:r>
      <w:r w:rsidR="001E4580" w:rsidRPr="00315FAB">
        <w:rPr>
          <w:b/>
          <w:color w:val="000000" w:themeColor="text1"/>
        </w:rPr>
        <w:t>Trait</w:t>
      </w:r>
    </w:p>
    <w:p w14:paraId="0EB8F3AE" w14:textId="2A005B94" w:rsidR="00A06B3F" w:rsidRPr="00472AEF" w:rsidRDefault="00AE077A" w:rsidP="00224FCB">
      <w:pPr>
        <w:jc w:val="both"/>
      </w:pPr>
      <w:r>
        <w:rPr>
          <w:b/>
          <w:color w:val="000000" w:themeColor="text1"/>
        </w:rPr>
        <w:t>(</w:t>
      </w:r>
      <w:r w:rsidR="00330ADB">
        <w:rPr>
          <w:b/>
          <w:color w:val="000000" w:themeColor="text1"/>
        </w:rPr>
        <w:t>A</w:t>
      </w:r>
      <w:r>
        <w:rPr>
          <w:b/>
          <w:color w:val="000000" w:themeColor="text1"/>
        </w:rPr>
        <w:t>)</w:t>
      </w:r>
      <w:r w:rsidR="00330ADB">
        <w:rPr>
          <w:b/>
          <w:color w:val="000000" w:themeColor="text1"/>
        </w:rPr>
        <w:tab/>
      </w:r>
      <w:r w:rsidR="00E81F90" w:rsidRPr="00022C0A">
        <w:rPr>
          <w:color w:val="000000" w:themeColor="text1"/>
        </w:rPr>
        <w:t>Illustrating</w:t>
      </w:r>
      <w:r w:rsidR="00E81F90">
        <w:rPr>
          <w:b/>
          <w:color w:val="000000" w:themeColor="text1"/>
        </w:rPr>
        <w:t xml:space="preserve"> </w:t>
      </w:r>
      <w:r w:rsidR="00E81F90">
        <w:rPr>
          <w:color w:val="000000" w:themeColor="text1"/>
        </w:rPr>
        <w:t xml:space="preserve">the complex genetics of </w:t>
      </w:r>
      <w:r w:rsidR="00472AEF">
        <w:rPr>
          <w:color w:val="000000" w:themeColor="text1"/>
        </w:rPr>
        <w:t>fluconazole</w:t>
      </w:r>
      <w:r w:rsidR="00E81F90">
        <w:rPr>
          <w:color w:val="000000" w:themeColor="text1"/>
        </w:rPr>
        <w:t xml:space="preserve"> resistance</w:t>
      </w:r>
      <w:r w:rsidR="00472AEF">
        <w:rPr>
          <w:color w:val="000000" w:themeColor="text1"/>
        </w:rPr>
        <w:t xml:space="preserve">. Top panel - </w:t>
      </w:r>
      <w:r w:rsidR="00330ADB">
        <w:rPr>
          <w:color w:val="000000" w:themeColor="text1"/>
        </w:rPr>
        <w:t>A</w:t>
      </w:r>
      <w:r w:rsidR="00330ADB">
        <w:t xml:space="preserve"> landscape of </w:t>
      </w:r>
      <w:r w:rsidR="00646F1A">
        <w:t xml:space="preserve">normalized </w:t>
      </w:r>
      <w:r w:rsidR="00330ADB">
        <w:t>fluconazole resistance</w:t>
      </w:r>
      <w:r w:rsidR="00133F63">
        <w:t xml:space="preserve"> for </w:t>
      </w:r>
      <w:r w:rsidR="00E81F90">
        <w:t xml:space="preserve">five ABC transporter </w:t>
      </w:r>
      <w:r w:rsidR="00133F63">
        <w:t>knockouts</w:t>
      </w:r>
      <w:r w:rsidR="00646F1A">
        <w:t xml:space="preserve"> (</w:t>
      </w:r>
      <w:r w:rsidR="00A06B3F">
        <w:t xml:space="preserve">as in Figure </w:t>
      </w:r>
      <w:r w:rsidR="003255FC">
        <w:t>3</w:t>
      </w:r>
      <w:r w:rsidR="00646F1A">
        <w:t>)</w:t>
      </w:r>
      <w:r w:rsidR="00421B7E">
        <w:t>.</w:t>
      </w:r>
      <w:r w:rsidR="00E81F90">
        <w:rPr>
          <w:b/>
        </w:rPr>
        <w:t xml:space="preserve"> </w:t>
      </w:r>
      <w:r w:rsidR="00472AEF">
        <w:t>Bo</w:t>
      </w:r>
      <w:r w:rsidR="00E81F90">
        <w:t>t</w:t>
      </w:r>
      <w:r w:rsidR="00472AEF">
        <w:t xml:space="preserve">tom panel - </w:t>
      </w:r>
      <w:r w:rsidR="00A06B3F">
        <w:t>S</w:t>
      </w:r>
      <w:r w:rsidR="00A06B3F" w:rsidRPr="00233F15">
        <w:t>ignificant</w:t>
      </w:r>
      <w:r w:rsidR="00A06B3F">
        <w:t xml:space="preserve"> </w:t>
      </w:r>
      <w:r w:rsidR="00E81F90">
        <w:t>single-</w:t>
      </w:r>
      <w:r w:rsidR="00A06B3F">
        <w:t xml:space="preserve">knockout effects and </w:t>
      </w:r>
      <w:r w:rsidR="00D1177D">
        <w:rPr>
          <w:i/>
        </w:rPr>
        <w:t>x</w:t>
      </w:r>
      <w:r w:rsidR="00A06B3F" w:rsidRPr="00022C0A">
        <w:rPr>
          <w:i/>
        </w:rPr>
        <w:t>-</w:t>
      </w:r>
      <w:r w:rsidR="00E81F90">
        <w:t xml:space="preserve">gene </w:t>
      </w:r>
      <w:r w:rsidR="00A06B3F" w:rsidRPr="00592DC4">
        <w:t>genetic</w:t>
      </w:r>
      <w:r w:rsidR="00A06B3F">
        <w:t xml:space="preserve"> interactions mediating fluconazole resistance</w:t>
      </w:r>
      <w:r w:rsidR="00421B7E">
        <w:t xml:space="preserve"> (</w:t>
      </w:r>
      <w:r w:rsidR="00A06B3F">
        <w:t xml:space="preserve">as in Figure </w:t>
      </w:r>
      <w:r w:rsidR="003255FC">
        <w:t>4</w:t>
      </w:r>
      <w:r w:rsidR="00421B7E">
        <w:t>).</w:t>
      </w:r>
    </w:p>
    <w:p w14:paraId="1640DA6B" w14:textId="405E58C7" w:rsidR="007D6FF5" w:rsidRPr="00022C0A" w:rsidRDefault="00AE077A" w:rsidP="00D9226C">
      <w:pPr>
        <w:jc w:val="both"/>
      </w:pPr>
      <w:r>
        <w:rPr>
          <w:b/>
        </w:rPr>
        <w:t>(</w:t>
      </w:r>
      <w:r w:rsidR="00472AEF">
        <w:rPr>
          <w:b/>
        </w:rPr>
        <w:t>B</w:t>
      </w:r>
      <w:r>
        <w:rPr>
          <w:b/>
        </w:rPr>
        <w:t>)</w:t>
      </w:r>
      <w:r w:rsidR="00330ADB">
        <w:tab/>
      </w:r>
      <w:r w:rsidR="00E81F90">
        <w:t xml:space="preserve">Extending the model of fluconazole resistance, by adding </w:t>
      </w:r>
      <w:r w:rsidR="00E81F90">
        <w:rPr>
          <w:color w:val="000000" w:themeColor="text1"/>
        </w:rPr>
        <w:t xml:space="preserve">an extra node between the </w:t>
      </w:r>
      <w:r w:rsidR="00E81F90">
        <w:rPr>
          <w:b/>
          <w:i/>
          <w:color w:val="000000" w:themeColor="text1"/>
        </w:rPr>
        <w:t>G</w:t>
      </w:r>
      <w:r w:rsidR="00E81F90">
        <w:rPr>
          <w:color w:val="000000" w:themeColor="text1"/>
        </w:rPr>
        <w:t xml:space="preserve"> and </w:t>
      </w:r>
      <w:r w:rsidR="00E81F90">
        <w:rPr>
          <w:b/>
          <w:i/>
          <w:color w:val="000000" w:themeColor="text1"/>
        </w:rPr>
        <w:t>A</w:t>
      </w:r>
      <w:r w:rsidR="00E81F90">
        <w:rPr>
          <w:color w:val="000000" w:themeColor="text1"/>
        </w:rPr>
        <w:t xml:space="preserve"> layer to model non-additive influence of four transporters on Pdr5 activity, </w:t>
      </w:r>
      <w:r w:rsidR="00E81F90">
        <w:t xml:space="preserve">improves agreement with measurement. </w:t>
      </w:r>
      <w:r w:rsidR="007D6FF5">
        <w:t xml:space="preserve"> Limitation to frequently-associated five transporters and the method for calculating correlation values are as described in Figure </w:t>
      </w:r>
      <w:r w:rsidR="00A045BA">
        <w:t>5</w:t>
      </w:r>
      <w:r w:rsidR="007D6FF5">
        <w:t>D.</w:t>
      </w:r>
    </w:p>
    <w:p w14:paraId="2207A608" w14:textId="22F9777F" w:rsidR="005A78CA" w:rsidRDefault="00AE077A" w:rsidP="00224FCB">
      <w:pPr>
        <w:jc w:val="both"/>
        <w:rPr>
          <w:color w:val="000000" w:themeColor="text1"/>
        </w:rPr>
      </w:pPr>
      <w:r>
        <w:rPr>
          <w:b/>
          <w:color w:val="000000" w:themeColor="text1"/>
        </w:rPr>
        <w:t>(</w:t>
      </w:r>
      <w:r w:rsidR="00472AEF">
        <w:rPr>
          <w:b/>
          <w:color w:val="000000" w:themeColor="text1"/>
        </w:rPr>
        <w:t>C</w:t>
      </w:r>
      <w:r>
        <w:rPr>
          <w:b/>
          <w:color w:val="000000" w:themeColor="text1"/>
        </w:rPr>
        <w:t>)</w:t>
      </w:r>
      <w:r w:rsidR="005A78CA">
        <w:rPr>
          <w:b/>
          <w:color w:val="000000" w:themeColor="text1"/>
        </w:rPr>
        <w:tab/>
      </w:r>
      <w:r w:rsidR="007D6FF5">
        <w:rPr>
          <w:color w:val="000000" w:themeColor="text1"/>
        </w:rPr>
        <w:t xml:space="preserve">Close agreement between measures of fluconazole resistance derived by </w:t>
      </w:r>
      <w:r w:rsidR="007D6FF5">
        <w:rPr>
          <w:i/>
          <w:color w:val="000000" w:themeColor="text1"/>
        </w:rPr>
        <w:t xml:space="preserve">en masse </w:t>
      </w:r>
      <w:r w:rsidR="007D6FF5" w:rsidRPr="00022C0A">
        <w:rPr>
          <w:color w:val="000000" w:themeColor="text1"/>
        </w:rPr>
        <w:t>analysis</w:t>
      </w:r>
      <w:r w:rsidR="007D6FF5">
        <w:rPr>
          <w:i/>
          <w:color w:val="000000" w:themeColor="text1"/>
        </w:rPr>
        <w:t xml:space="preserve"> </w:t>
      </w:r>
      <w:r w:rsidR="007D6FF5">
        <w:rPr>
          <w:color w:val="000000" w:themeColor="text1"/>
        </w:rPr>
        <w:t>of pooled strains with individually-measured resistance (IC50) values in independently-constructed strains.</w:t>
      </w:r>
    </w:p>
    <w:p w14:paraId="1A793DAD" w14:textId="5F2C069B" w:rsidR="005A78CA" w:rsidRPr="00E755E1" w:rsidRDefault="00AE077A" w:rsidP="00D9226C">
      <w:pPr>
        <w:jc w:val="both"/>
        <w:rPr>
          <w:color w:val="000000" w:themeColor="text1"/>
        </w:rPr>
      </w:pPr>
      <w:r>
        <w:rPr>
          <w:b/>
          <w:color w:val="000000" w:themeColor="text1"/>
        </w:rPr>
        <w:t>(</w:t>
      </w:r>
      <w:r w:rsidR="00472AEF">
        <w:rPr>
          <w:b/>
          <w:color w:val="000000" w:themeColor="text1"/>
        </w:rPr>
        <w:t>D</w:t>
      </w:r>
      <w:r>
        <w:rPr>
          <w:b/>
          <w:color w:val="000000" w:themeColor="text1"/>
        </w:rPr>
        <w:t>)</w:t>
      </w:r>
      <w:r w:rsidR="00A06B3F">
        <w:rPr>
          <w:b/>
          <w:color w:val="000000" w:themeColor="text1"/>
        </w:rPr>
        <w:tab/>
      </w:r>
      <w:r w:rsidR="008103E3">
        <w:rPr>
          <w:color w:val="000000" w:themeColor="text1"/>
        </w:rPr>
        <w:t xml:space="preserve">The synergistic effect of deleting four ABC transporters on Pdr5 activity is primarily explained by an indirect influence on </w:t>
      </w:r>
      <w:r w:rsidR="008103E3" w:rsidRPr="00022C0A">
        <w:rPr>
          <w:i/>
          <w:color w:val="000000" w:themeColor="text1"/>
        </w:rPr>
        <w:t>PDR5</w:t>
      </w:r>
      <w:r w:rsidR="008103E3">
        <w:rPr>
          <w:color w:val="000000" w:themeColor="text1"/>
        </w:rPr>
        <w:t xml:space="preserve"> transcript levels. </w:t>
      </w:r>
      <w:r w:rsidR="00BD4042">
        <w:rPr>
          <w:color w:val="000000" w:themeColor="text1"/>
        </w:rPr>
        <w:t>Gray</w:t>
      </w:r>
      <w:r w:rsidR="00A06B3F">
        <w:rPr>
          <w:color w:val="000000" w:themeColor="text1"/>
        </w:rPr>
        <w:t xml:space="preserve"> bars represent </w:t>
      </w:r>
      <w:r w:rsidR="00A06B3F">
        <w:rPr>
          <w:i/>
          <w:color w:val="000000" w:themeColor="text1"/>
        </w:rPr>
        <w:t xml:space="preserve">PDR5 </w:t>
      </w:r>
      <w:r w:rsidR="00A06B3F">
        <w:rPr>
          <w:color w:val="000000" w:themeColor="text1"/>
        </w:rPr>
        <w:t xml:space="preserve">expression </w:t>
      </w:r>
      <w:r w:rsidR="008103E3">
        <w:rPr>
          <w:color w:val="000000" w:themeColor="text1"/>
        </w:rPr>
        <w:t xml:space="preserve">in the specified genotype, relative </w:t>
      </w:r>
      <w:r w:rsidR="00A06B3F">
        <w:rPr>
          <w:color w:val="000000" w:themeColor="text1"/>
        </w:rPr>
        <w:t xml:space="preserve">to </w:t>
      </w:r>
      <w:r w:rsidR="008103E3">
        <w:rPr>
          <w:color w:val="000000" w:themeColor="text1"/>
        </w:rPr>
        <w:t xml:space="preserve">that of </w:t>
      </w:r>
      <w:r w:rsidR="00A06B3F">
        <w:rPr>
          <w:color w:val="000000" w:themeColor="text1"/>
        </w:rPr>
        <w:t>wild-type</w:t>
      </w:r>
      <w:r w:rsidR="00B922D0">
        <w:rPr>
          <w:color w:val="000000" w:themeColor="text1"/>
        </w:rPr>
        <w:t xml:space="preserve">, with error </w:t>
      </w:r>
      <w:r w:rsidR="00692155">
        <w:rPr>
          <w:color w:val="000000" w:themeColor="text1"/>
        </w:rPr>
        <w:t>bars indica</w:t>
      </w:r>
      <w:r w:rsidR="00B922D0">
        <w:rPr>
          <w:color w:val="000000" w:themeColor="text1"/>
        </w:rPr>
        <w:t xml:space="preserve">ting </w:t>
      </w:r>
      <w:r w:rsidR="00692155">
        <w:rPr>
          <w:color w:val="000000" w:themeColor="text1"/>
        </w:rPr>
        <w:t>standard error</w:t>
      </w:r>
      <w:r w:rsidR="008103E3">
        <w:rPr>
          <w:color w:val="000000" w:themeColor="text1"/>
        </w:rPr>
        <w:t xml:space="preserve"> (n=3)</w:t>
      </w:r>
      <w:r w:rsidR="00B922D0">
        <w:rPr>
          <w:color w:val="000000" w:themeColor="text1"/>
        </w:rPr>
        <w:t>. S</w:t>
      </w:r>
      <w:r w:rsidR="008103E3">
        <w:rPr>
          <w:color w:val="000000" w:themeColor="text1"/>
        </w:rPr>
        <w:t xml:space="preserve">ignificance was assessed by </w:t>
      </w:r>
      <w:r w:rsidR="00A06B3F" w:rsidRPr="00022C0A">
        <w:rPr>
          <w:i/>
          <w:color w:val="000000" w:themeColor="text1"/>
        </w:rPr>
        <w:t>t</w:t>
      </w:r>
      <w:r w:rsidR="00A06B3F">
        <w:rPr>
          <w:color w:val="000000" w:themeColor="text1"/>
        </w:rPr>
        <w:t xml:space="preserve">-test.  Colored bars show </w:t>
      </w:r>
      <w:r w:rsidR="008103E3">
        <w:rPr>
          <w:color w:val="000000" w:themeColor="text1"/>
        </w:rPr>
        <w:t xml:space="preserve">model-inferred </w:t>
      </w:r>
      <w:r w:rsidR="000B3F65">
        <w:rPr>
          <w:color w:val="000000" w:themeColor="text1"/>
        </w:rPr>
        <w:t xml:space="preserve">Pdr5 activity </w:t>
      </w:r>
      <w:r w:rsidR="008103E3">
        <w:rPr>
          <w:color w:val="000000" w:themeColor="text1"/>
        </w:rPr>
        <w:t xml:space="preserve">(see </w:t>
      </w:r>
      <w:r w:rsidR="00A06B3F">
        <w:rPr>
          <w:color w:val="000000" w:themeColor="text1"/>
        </w:rPr>
        <w:t>Figure 5B</w:t>
      </w:r>
      <w:r w:rsidR="008103E3">
        <w:rPr>
          <w:color w:val="000000" w:themeColor="text1"/>
        </w:rPr>
        <w:t xml:space="preserve">, </w:t>
      </w:r>
      <w:r w:rsidR="00A06B3F">
        <w:rPr>
          <w:color w:val="000000" w:themeColor="text1"/>
        </w:rPr>
        <w:t>top-right panel)</w:t>
      </w:r>
      <w:r w:rsidR="00B922D0">
        <w:rPr>
          <w:color w:val="000000" w:themeColor="text1"/>
        </w:rPr>
        <w:t xml:space="preserve"> for each genotype</w:t>
      </w:r>
      <w:r w:rsidR="00A06B3F">
        <w:rPr>
          <w:color w:val="000000" w:themeColor="text1"/>
        </w:rPr>
        <w:t xml:space="preserve">, </w:t>
      </w:r>
      <w:r w:rsidR="00B922D0">
        <w:rPr>
          <w:color w:val="000000" w:themeColor="text1"/>
        </w:rPr>
        <w:t xml:space="preserve">relative to that of wild-type, </w:t>
      </w:r>
      <w:r w:rsidR="000B3F65">
        <w:rPr>
          <w:color w:val="000000" w:themeColor="text1"/>
        </w:rPr>
        <w:t>considering</w:t>
      </w:r>
      <w:r w:rsidR="00A93D25">
        <w:rPr>
          <w:color w:val="000000" w:themeColor="text1"/>
        </w:rPr>
        <w:t xml:space="preserve"> </w:t>
      </w:r>
      <w:r w:rsidR="000B3F65">
        <w:rPr>
          <w:color w:val="000000" w:themeColor="text1"/>
        </w:rPr>
        <w:t xml:space="preserve">all </w:t>
      </w:r>
      <w:r w:rsidR="00D9226C">
        <w:rPr>
          <w:color w:val="000000" w:themeColor="text1"/>
        </w:rPr>
        <w:t>(red</w:t>
      </w:r>
      <w:r w:rsidR="000B3F65">
        <w:rPr>
          <w:color w:val="000000" w:themeColor="text1"/>
        </w:rPr>
        <w:t>)</w:t>
      </w:r>
      <w:r w:rsidR="008103E3">
        <w:rPr>
          <w:color w:val="000000" w:themeColor="text1"/>
        </w:rPr>
        <w:t xml:space="preserve"> or only</w:t>
      </w:r>
      <w:r w:rsidR="00B922D0">
        <w:rPr>
          <w:color w:val="000000" w:themeColor="text1"/>
        </w:rPr>
        <w:t xml:space="preserve"> the </w:t>
      </w:r>
      <w:r w:rsidR="008103E3">
        <w:rPr>
          <w:color w:val="000000" w:themeColor="text1"/>
        </w:rPr>
        <w:t>indirect (orange) influences</w:t>
      </w:r>
      <w:r w:rsidR="000B3F65">
        <w:rPr>
          <w:color w:val="000000" w:themeColor="text1"/>
        </w:rPr>
        <w:t>.</w:t>
      </w:r>
    </w:p>
    <w:p w14:paraId="02F9FF7B" w14:textId="0FCF41D4" w:rsidR="00EE2C67" w:rsidRDefault="00AE077A" w:rsidP="007A57E7">
      <w:pPr>
        <w:widowControl w:val="0"/>
        <w:autoSpaceDE w:val="0"/>
        <w:autoSpaceDN w:val="0"/>
        <w:adjustRightInd w:val="0"/>
        <w:jc w:val="both"/>
        <w:rPr>
          <w:color w:val="000000" w:themeColor="text1"/>
        </w:rPr>
      </w:pPr>
      <w:r>
        <w:rPr>
          <w:b/>
          <w:color w:val="000000" w:themeColor="text1"/>
        </w:rPr>
        <w:t>(</w:t>
      </w:r>
      <w:r w:rsidR="00472AEF">
        <w:rPr>
          <w:b/>
          <w:color w:val="000000" w:themeColor="text1"/>
        </w:rPr>
        <w:t>E</w:t>
      </w:r>
      <w:r>
        <w:rPr>
          <w:b/>
          <w:color w:val="000000" w:themeColor="text1"/>
        </w:rPr>
        <w:t>)</w:t>
      </w:r>
      <w:commentRangeStart w:id="62"/>
      <w:commentRangeEnd w:id="62"/>
      <w:r w:rsidR="00DD69D1">
        <w:rPr>
          <w:rStyle w:val="CommentReference"/>
          <w:rFonts w:asciiTheme="minorHAnsi" w:hAnsiTheme="minorHAnsi" w:cstheme="minorBidi"/>
        </w:rPr>
        <w:commentReference w:id="62"/>
      </w:r>
      <w:commentRangeStart w:id="63"/>
      <w:commentRangeEnd w:id="63"/>
      <w:r w:rsidR="00DD69D1">
        <w:rPr>
          <w:rStyle w:val="CommentReference"/>
          <w:rFonts w:asciiTheme="minorHAnsi" w:hAnsiTheme="minorHAnsi" w:cstheme="minorBidi"/>
        </w:rPr>
        <w:commentReference w:id="63"/>
      </w:r>
      <w:r w:rsidR="005A78CA">
        <w:rPr>
          <w:b/>
          <w:color w:val="000000" w:themeColor="text1"/>
        </w:rPr>
        <w:tab/>
      </w:r>
      <w:r w:rsidR="00B922D0" w:rsidRPr="00022C0A">
        <w:rPr>
          <w:color w:val="000000" w:themeColor="text1"/>
        </w:rPr>
        <w:t>Interaction</w:t>
      </w:r>
      <w:r w:rsidR="00B922D0">
        <w:rPr>
          <w:b/>
          <w:color w:val="000000" w:themeColor="text1"/>
        </w:rPr>
        <w:t xml:space="preserve"> </w:t>
      </w:r>
      <w:r w:rsidR="00B922D0">
        <w:rPr>
          <w:color w:val="000000" w:themeColor="text1"/>
        </w:rPr>
        <w:t>e</w:t>
      </w:r>
      <w:r w:rsidR="00B922D0" w:rsidRPr="00022C0A">
        <w:rPr>
          <w:color w:val="000000" w:themeColor="text1"/>
        </w:rPr>
        <w:t>vidence</w:t>
      </w:r>
      <w:r w:rsidR="00B922D0">
        <w:rPr>
          <w:color w:val="000000" w:themeColor="text1"/>
        </w:rPr>
        <w:t xml:space="preserve"> supporting the plausibility of direct repression of Pdr5 by Snq2 and Yor1.  This study confirmed all </w:t>
      </w:r>
      <w:r w:rsidR="008D3320">
        <w:rPr>
          <w:color w:val="000000" w:themeColor="text1"/>
        </w:rPr>
        <w:t>previously known-</w:t>
      </w:r>
      <w:r w:rsidR="00B922D0">
        <w:rPr>
          <w:color w:val="000000" w:themeColor="text1"/>
        </w:rPr>
        <w:t xml:space="preserve">interactions </w:t>
      </w:r>
      <w:r w:rsidR="008D3320">
        <w:rPr>
          <w:color w:val="000000" w:themeColor="text1"/>
        </w:rPr>
        <w:t xml:space="preserve">shown </w:t>
      </w:r>
      <w:r w:rsidR="00B922D0">
        <w:rPr>
          <w:color w:val="000000" w:themeColor="text1"/>
        </w:rPr>
        <w:fldChar w:fldCharType="begin" w:fldLock="1"/>
      </w:r>
      <w:r w:rsidR="00B922D0">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B922D0">
        <w:rPr>
          <w:color w:val="000000" w:themeColor="text1"/>
        </w:rPr>
        <w:fldChar w:fldCharType="separate"/>
      </w:r>
      <w:r w:rsidR="00B922D0" w:rsidRPr="00D659A1">
        <w:rPr>
          <w:noProof/>
          <w:color w:val="000000" w:themeColor="text1"/>
        </w:rPr>
        <w:t>(Snider et al., 2013; Tarassov et al., 2008)</w:t>
      </w:r>
      <w:r w:rsidR="00B922D0">
        <w:rPr>
          <w:color w:val="000000" w:themeColor="text1"/>
        </w:rPr>
        <w:fldChar w:fldCharType="end"/>
      </w:r>
      <w:r w:rsidR="00B922D0">
        <w:rPr>
          <w:color w:val="000000" w:themeColor="text1"/>
        </w:rPr>
        <w:t xml:space="preserve">, and revealed a novel Pdr5-Yor1 protein interaction </w:t>
      </w:r>
      <w:r w:rsidR="008D3320">
        <w:rPr>
          <w:color w:val="000000" w:themeColor="text1"/>
        </w:rPr>
        <w:t xml:space="preserve">(Figure S11, S12).  Direct influence of Yor1 on Pdr5 activity was </w:t>
      </w:r>
      <w:r w:rsidR="00B922D0">
        <w:rPr>
          <w:color w:val="000000" w:themeColor="text1"/>
        </w:rPr>
        <w:t xml:space="preserve">predicted </w:t>
      </w:r>
      <w:r w:rsidR="008D3320">
        <w:rPr>
          <w:color w:val="000000" w:themeColor="text1"/>
        </w:rPr>
        <w:t xml:space="preserve">by both </w:t>
      </w:r>
      <w:r w:rsidR="00B922D0">
        <w:rPr>
          <w:color w:val="000000" w:themeColor="text1"/>
        </w:rPr>
        <w:t>original and extended neural network models for fluconazole (Figure 5B</w:t>
      </w:r>
      <w:r w:rsidR="008D3320">
        <w:rPr>
          <w:color w:val="000000" w:themeColor="text1"/>
        </w:rPr>
        <w:t>).  Influences from the neural network model (Figure 4B) are shown here with red edges</w:t>
      </w:r>
      <w:r w:rsidR="00B922D0">
        <w:rPr>
          <w:color w:val="000000" w:themeColor="text1"/>
        </w:rPr>
        <w:t>.</w:t>
      </w:r>
      <w:r w:rsidR="008D3320">
        <w:rPr>
          <w:color w:val="000000" w:themeColor="text1"/>
        </w:rPr>
        <w:t xml:space="preserve">  W</w:t>
      </w:r>
      <w:r w:rsidR="00D9226C">
        <w:rPr>
          <w:color w:val="000000" w:themeColor="text1"/>
        </w:rPr>
        <w:t xml:space="preserve">hole-organism protein levels </w:t>
      </w:r>
      <w:r w:rsidR="008D3320">
        <w:rPr>
          <w:color w:val="000000" w:themeColor="text1"/>
        </w:rPr>
        <w:fldChar w:fldCharType="begin" w:fldLock="1"/>
      </w:r>
      <w:r w:rsidR="008D3320">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8D3320">
        <w:rPr>
          <w:color w:val="000000" w:themeColor="text1"/>
        </w:rPr>
        <w:fldChar w:fldCharType="separate"/>
      </w:r>
      <w:r w:rsidR="008D3320" w:rsidRPr="00D9226C">
        <w:rPr>
          <w:noProof/>
          <w:color w:val="000000" w:themeColor="text1"/>
        </w:rPr>
        <w:t>(Wang et al., 2015)</w:t>
      </w:r>
      <w:r w:rsidR="008D3320">
        <w:rPr>
          <w:color w:val="000000" w:themeColor="text1"/>
        </w:rPr>
        <w:fldChar w:fldCharType="end"/>
      </w:r>
      <w:r w:rsidR="008D3320">
        <w:rPr>
          <w:color w:val="000000" w:themeColor="text1"/>
        </w:rPr>
        <w:t xml:space="preserve"> are indicated by node size</w:t>
      </w:r>
      <w:r w:rsidR="00D9226C">
        <w:rPr>
          <w:color w:val="000000" w:themeColor="text1"/>
        </w:rPr>
        <w:t>.</w:t>
      </w:r>
    </w:p>
    <w:p w14:paraId="4CA2E912" w14:textId="77777777" w:rsidR="00A05BA8" w:rsidRDefault="00A05BA8" w:rsidP="00224FCB">
      <w:pPr>
        <w:rPr>
          <w:color w:val="000000" w:themeColor="text1"/>
        </w:rPr>
      </w:pPr>
    </w:p>
    <w:p w14:paraId="7E43FD76" w14:textId="77777777" w:rsidR="008D3320" w:rsidRDefault="008D3320" w:rsidP="00224FCB">
      <w:pPr>
        <w:rPr>
          <w:b/>
        </w:rPr>
      </w:pPr>
      <w:r>
        <w:rPr>
          <w:b/>
        </w:rPr>
        <w:br w:type="page"/>
      </w:r>
    </w:p>
    <w:p w14:paraId="64A72CFB" w14:textId="5F05B827" w:rsidR="00B93FA3" w:rsidRPr="00B1756A" w:rsidRDefault="00B93FA3" w:rsidP="00224FCB">
      <w:pPr>
        <w:rPr>
          <w:b/>
          <w:color w:val="000000" w:themeColor="text1"/>
        </w:rPr>
      </w:pPr>
      <w:r w:rsidRPr="005959CB">
        <w:rPr>
          <w:b/>
        </w:rPr>
        <w:lastRenderedPageBreak/>
        <w:t>Figure S1</w:t>
      </w:r>
      <w:r w:rsidR="005959CB" w:rsidRPr="005959CB">
        <w:rPr>
          <w:b/>
        </w:rPr>
        <w:t xml:space="preserve"> </w:t>
      </w:r>
      <w:r w:rsidR="004972DD" w:rsidRPr="00B1756A">
        <w:rPr>
          <w:b/>
        </w:rPr>
        <w:t>Creat</w:t>
      </w:r>
      <w:r w:rsidR="00044302" w:rsidRPr="00B1756A">
        <w:rPr>
          <w:b/>
        </w:rPr>
        <w:t>ing</w:t>
      </w:r>
      <w:r w:rsidR="004972DD" w:rsidRPr="00B1756A">
        <w:rPr>
          <w:b/>
        </w:rPr>
        <w:t xml:space="preserve"> a </w:t>
      </w:r>
      <w:r w:rsidR="00044302" w:rsidRPr="00B1756A">
        <w:rPr>
          <w:b/>
        </w:rPr>
        <w:t>P</w:t>
      </w:r>
      <w:r w:rsidRPr="00B1756A">
        <w:rPr>
          <w:b/>
        </w:rPr>
        <w:t>ool</w:t>
      </w:r>
      <w:r w:rsidR="00BD4042" w:rsidRPr="00B1756A">
        <w:rPr>
          <w:b/>
        </w:rPr>
        <w:t xml:space="preserve"> of Uniquely Barcoded Strains (‘Barcoder Pool’)</w:t>
      </w:r>
      <w:r w:rsidR="005959CB">
        <w:rPr>
          <w:b/>
        </w:rPr>
        <w:t xml:space="preserve">, </w:t>
      </w:r>
      <w:r w:rsidR="008A596D">
        <w:rPr>
          <w:b/>
        </w:rPr>
        <w:t>R</w:t>
      </w:r>
      <w:r w:rsidR="005959CB">
        <w:rPr>
          <w:b/>
        </w:rPr>
        <w:t>elated to Figure 1</w:t>
      </w:r>
    </w:p>
    <w:p w14:paraId="48AA28B0" w14:textId="0E569640" w:rsidR="00522486" w:rsidRDefault="00522486" w:rsidP="00522486">
      <w:pPr>
        <w:jc w:val="both"/>
      </w:pPr>
      <w:r w:rsidRPr="00212AC7">
        <w:rPr>
          <w:b/>
        </w:rPr>
        <w:t>A</w:t>
      </w:r>
      <w:r>
        <w:rPr>
          <w:b/>
        </w:rPr>
        <w:tab/>
      </w:r>
      <w:r>
        <w:t>Engineering a barcoder pool cassette.  An HphMX4 cassette was amplified from pIS420, with overhangs adding the US2 and DS1 sites.  A second PCR reaction was performed to add 25 random base pairs for use as UP and DN tags, as well as two constant US1 and DS2 regions.  A third PCR reaction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64"/>
      <w:commentRangeStart w:id="65"/>
      <w:r>
        <w:rPr>
          <w:b/>
        </w:rPr>
        <w:t>B</w:t>
      </w:r>
      <w:commentRangeEnd w:id="64"/>
      <w:r>
        <w:rPr>
          <w:rStyle w:val="CommentReference"/>
          <w:rFonts w:asciiTheme="minorHAnsi" w:hAnsiTheme="minorHAnsi" w:cstheme="minorBidi"/>
        </w:rPr>
        <w:commentReference w:id="64"/>
      </w:r>
      <w:commentRangeEnd w:id="65"/>
      <w:r w:rsidR="00276A6D">
        <w:rPr>
          <w:rStyle w:val="CommentReference"/>
          <w:rFonts w:asciiTheme="minorHAnsi" w:hAnsiTheme="minorHAnsi" w:cstheme="minorBidi"/>
        </w:rPr>
        <w:commentReference w:id="65"/>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2A62D63F" w:rsidR="00F0546A" w:rsidRPr="00B1756A" w:rsidRDefault="00F0546A" w:rsidP="00224FCB">
      <w:pPr>
        <w:rPr>
          <w:b/>
        </w:rPr>
      </w:pPr>
      <w:r w:rsidRPr="005959CB">
        <w:rPr>
          <w:b/>
        </w:rPr>
        <w:t xml:space="preserve">Figure </w:t>
      </w:r>
      <w:r w:rsidR="007E2236" w:rsidRPr="005959CB">
        <w:rPr>
          <w:b/>
        </w:rPr>
        <w:t>S2</w:t>
      </w:r>
      <w:r w:rsidR="005959CB" w:rsidRPr="005959CB">
        <w:rPr>
          <w:b/>
        </w:rPr>
        <w:t xml:space="preserve"> </w:t>
      </w:r>
      <w:r w:rsidR="00B27861" w:rsidRPr="00B1756A">
        <w:rPr>
          <w:b/>
        </w:rPr>
        <w:t xml:space="preserve">Analysis of </w:t>
      </w:r>
      <w:r w:rsidR="00B75272" w:rsidRPr="00B1756A">
        <w:rPr>
          <w:b/>
        </w:rPr>
        <w:t>P</w:t>
      </w:r>
      <w:r w:rsidR="004A6E53" w:rsidRPr="00B1756A">
        <w:rPr>
          <w:b/>
        </w:rPr>
        <w:t xml:space="preserve">ool </w:t>
      </w:r>
      <w:r w:rsidR="00B75272" w:rsidRPr="00B1756A">
        <w:rPr>
          <w:b/>
        </w:rPr>
        <w:t>G</w:t>
      </w:r>
      <w:r w:rsidR="008236EB" w:rsidRPr="00B1756A">
        <w:rPr>
          <w:b/>
        </w:rPr>
        <w:t xml:space="preserve">enotyping </w:t>
      </w:r>
      <w:r w:rsidR="00B75272" w:rsidRPr="00B1756A">
        <w:rPr>
          <w:b/>
        </w:rPr>
        <w:t>Q</w:t>
      </w:r>
      <w:r w:rsidR="004A6E53" w:rsidRPr="00B1756A">
        <w:rPr>
          <w:b/>
        </w:rPr>
        <w:t>uality</w:t>
      </w:r>
      <w:r w:rsidR="005959CB" w:rsidRPr="00B1756A">
        <w:rPr>
          <w:b/>
        </w:rPr>
        <w:t xml:space="preserve">, </w:t>
      </w:r>
      <w:r w:rsidR="008A596D">
        <w:rPr>
          <w:b/>
        </w:rPr>
        <w:t>R</w:t>
      </w:r>
      <w:r w:rsidR="005959CB" w:rsidRPr="00B1756A">
        <w:rPr>
          <w:b/>
        </w:rPr>
        <w:t xml:space="preserve">elated to Figure </w:t>
      </w:r>
      <w:r w:rsidR="005959CB">
        <w:rPr>
          <w:b/>
        </w:rPr>
        <w:t>1</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rPr>
        <w:t>gold standard’</w:t>
      </w:r>
      <w:r>
        <w:t xml:space="preserve"> strains (Methods, Data S2).</w:t>
      </w:r>
    </w:p>
    <w:p w14:paraId="48E235DA" w14:textId="1D1D10D9"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 xml:space="preserve">in </w:t>
      </w:r>
      <w:r w:rsidR="00BD4042">
        <w:t>gray</w:t>
      </w:r>
      <w:r>
        <w:t>.</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7F1C1C76" w:rsidR="00522486" w:rsidRPr="00233F15" w:rsidRDefault="00522486" w:rsidP="00522486">
      <w:pPr>
        <w:jc w:val="both"/>
      </w:pPr>
      <w:r>
        <w:rPr>
          <w:b/>
        </w:rPr>
        <w:t>C</w:t>
      </w:r>
      <w:r w:rsidRPr="00233F15">
        <w:rPr>
          <w:b/>
        </w:rPr>
        <w:tab/>
      </w:r>
      <w:r w:rsidRPr="009446E8">
        <w:t>Tests of gene linkage within the MAT</w:t>
      </w:r>
      <w:r w:rsidRPr="009446E8">
        <w:rPr>
          <w:b/>
        </w:rPr>
        <w:t xml:space="preserve">a </w:t>
      </w:r>
      <w:r w:rsidRPr="009446E8">
        <w:t>pools (upper triangle) and MAT</w:t>
      </w:r>
      <w:r w:rsidRPr="009446E8">
        <w:rPr>
          <w:b/>
          <w:lang w:val="el-GR"/>
        </w:rPr>
        <w:t>α</w:t>
      </w:r>
      <w:r w:rsidRPr="009446E8">
        <w:rPr>
          <w:b/>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w:t>
      </w:r>
      <w:r w:rsidR="00BD4042">
        <w:t>gray</w:t>
      </w:r>
      <w:r w:rsidRPr="009446E8">
        <w:t>.</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085C3611" w:rsidR="00F0546A" w:rsidRPr="00B1756A" w:rsidRDefault="00F0546A" w:rsidP="00224FCB">
      <w:pPr>
        <w:rPr>
          <w:b/>
        </w:rPr>
      </w:pPr>
      <w:r w:rsidRPr="00233F15">
        <w:rPr>
          <w:b/>
        </w:rPr>
        <w:t xml:space="preserve">Figure </w:t>
      </w:r>
      <w:r w:rsidR="007E2236">
        <w:rPr>
          <w:b/>
        </w:rPr>
        <w:t>S</w:t>
      </w:r>
      <w:r w:rsidR="00F90E5C">
        <w:rPr>
          <w:b/>
        </w:rPr>
        <w:t>3</w:t>
      </w:r>
      <w:r w:rsidR="005959CB">
        <w:rPr>
          <w:b/>
        </w:rPr>
        <w:t xml:space="preserve"> </w:t>
      </w:r>
      <w:r w:rsidR="00F90E5C" w:rsidRPr="00B1756A">
        <w:rPr>
          <w:b/>
        </w:rPr>
        <w:t>M</w:t>
      </w:r>
      <w:r w:rsidR="00AE1B1C" w:rsidRPr="00B1756A">
        <w:rPr>
          <w:b/>
        </w:rPr>
        <w:t xml:space="preserve">arginal </w:t>
      </w:r>
      <w:r w:rsidR="00F90E5C" w:rsidRPr="00B1756A">
        <w:rPr>
          <w:b/>
        </w:rPr>
        <w:t>Single-G</w:t>
      </w:r>
      <w:r w:rsidR="00AE1B1C" w:rsidRPr="00B1756A">
        <w:rPr>
          <w:b/>
        </w:rPr>
        <w:t xml:space="preserve">ene </w:t>
      </w:r>
      <w:r w:rsidR="00F90E5C" w:rsidRPr="00B1756A">
        <w:rPr>
          <w:b/>
        </w:rPr>
        <w:t>K</w:t>
      </w:r>
      <w:r w:rsidR="00AE1B1C" w:rsidRPr="00B1756A">
        <w:rPr>
          <w:b/>
        </w:rPr>
        <w:t xml:space="preserve">nockout </w:t>
      </w:r>
      <w:r w:rsidR="00F90E5C" w:rsidRPr="00B1756A">
        <w:rPr>
          <w:b/>
        </w:rPr>
        <w:t>E</w:t>
      </w:r>
      <w:r w:rsidR="00AE1B1C" w:rsidRPr="00B1756A">
        <w:rPr>
          <w:b/>
        </w:rPr>
        <w:t xml:space="preserve">ffects in the </w:t>
      </w:r>
      <w:r w:rsidR="00F90E5C" w:rsidRPr="00B1756A">
        <w:rPr>
          <w:b/>
        </w:rPr>
        <w:t>P</w:t>
      </w:r>
      <w:r w:rsidR="00AE1B1C" w:rsidRPr="00B1756A">
        <w:rPr>
          <w:b/>
        </w:rPr>
        <w:t>ool</w:t>
      </w:r>
      <w:r w:rsidR="005959CB" w:rsidRPr="00B1756A">
        <w:rPr>
          <w:b/>
        </w:rPr>
        <w:t xml:space="preserve">, </w:t>
      </w:r>
      <w:r w:rsidR="00D50188">
        <w:rPr>
          <w:b/>
        </w:rPr>
        <w:t>R</w:t>
      </w:r>
      <w:r w:rsidR="005959CB" w:rsidRPr="00B1756A">
        <w:rPr>
          <w:b/>
        </w:rPr>
        <w:t>elated to Figure 2</w:t>
      </w:r>
    </w:p>
    <w:p w14:paraId="401166F2" w14:textId="6E5C82F8" w:rsidR="00836B94" w:rsidRDefault="00F90E5C" w:rsidP="00224FCB">
      <w:pPr>
        <w:jc w:val="both"/>
      </w:pPr>
      <w:r>
        <w:rPr>
          <w:b/>
        </w:rPr>
        <w:t>A</w:t>
      </w:r>
      <w:r>
        <w:rPr>
          <w:b/>
        </w:rPr>
        <w:tab/>
      </w:r>
      <w:r w:rsidR="00836B94" w:rsidRPr="00233F15">
        <w:t xml:space="preserve">A linear model was used to formally </w:t>
      </w:r>
      <w:r w:rsidR="00BD4042">
        <w:t xml:space="preserve">identify </w:t>
      </w:r>
      <w:r w:rsidR="00836B94" w:rsidRPr="00233F15">
        <w:t>significant</w:t>
      </w:r>
      <w:r w:rsidR="00836B94">
        <w:t xml:space="preserve"> gene knockout effects mediating </w:t>
      </w:r>
      <w:r>
        <w:t>resistance</w:t>
      </w:r>
      <w:r w:rsidR="00836B94">
        <w:t xml:space="preserve"> </w:t>
      </w:r>
      <w:r w:rsidR="00BD4042">
        <w:t xml:space="preserve">(growth in drug relative to growth in drug) for each of </w:t>
      </w:r>
      <w:r w:rsidR="00836B94">
        <w:t xml:space="preserve">the tested drugs.  Linear model terms which were significant </w:t>
      </w:r>
      <w:r w:rsidR="00836B94" w:rsidRPr="00233F15">
        <w:t xml:space="preserve">(Bonferroni adjusted </w:t>
      </w:r>
      <w:r w:rsidR="00AC7F48" w:rsidRPr="00AC7F48">
        <w:rPr>
          <w:i/>
        </w:rPr>
        <w:t>p</w:t>
      </w:r>
      <w:r w:rsidR="00836B94" w:rsidRPr="00233F15">
        <w:t xml:space="preserve"> &lt; 0.05) </w:t>
      </w:r>
      <w:r w:rsidR="00836B94">
        <w:t>in both MAT</w:t>
      </w:r>
      <w:r w:rsidR="00836B94" w:rsidRPr="009D4581">
        <w:rPr>
          <w:b/>
        </w:rPr>
        <w:t>a</w:t>
      </w:r>
      <w:r w:rsidR="00836B94">
        <w:t xml:space="preserve"> and MAT</w:t>
      </w:r>
      <w:r w:rsidR="00836B94" w:rsidRPr="00836B94">
        <w:rPr>
          <w:b/>
          <w:lang w:val="el-GR"/>
        </w:rPr>
        <w:t>α</w:t>
      </w:r>
      <w:r w:rsidR="00836B94">
        <w:t xml:space="preserve"> pools for their given drug are colored according the legend on the left.  Other terms are </w:t>
      </w:r>
      <w:r w:rsidR="00BD4042">
        <w:t>color</w:t>
      </w:r>
      <w:r w:rsidR="00836B94">
        <w:t xml:space="preserve">ed in </w:t>
      </w:r>
      <w:r w:rsidR="00BD4042">
        <w:t>gray</w:t>
      </w:r>
      <w:r w:rsidR="00836B94">
        <w:t>.</w:t>
      </w:r>
    </w:p>
    <w:p w14:paraId="78F00E9C" w14:textId="6E195BAD" w:rsidR="00F90E5C" w:rsidRPr="00F90E5C" w:rsidRDefault="00F90E5C" w:rsidP="00224FCB">
      <w:pPr>
        <w:jc w:val="both"/>
      </w:pPr>
      <w:r>
        <w:rPr>
          <w:b/>
        </w:rPr>
        <w:t>B</w:t>
      </w:r>
      <w:r>
        <w:rPr>
          <w:b/>
        </w:rPr>
        <w:tab/>
      </w:r>
      <w:r>
        <w:t xml:space="preserve">As in A, showing knockout effects </w:t>
      </w:r>
      <w:r w:rsidR="00BD4042">
        <w:t xml:space="preserve">that mediate </w:t>
      </w:r>
      <w:r>
        <w:t>growth</w:t>
      </w:r>
    </w:p>
    <w:p w14:paraId="3963D923" w14:textId="77777777" w:rsidR="00CD2764" w:rsidRDefault="00CD2764" w:rsidP="00224FCB"/>
    <w:p w14:paraId="189166D7" w14:textId="75961945" w:rsidR="00522486" w:rsidRPr="00022C0A" w:rsidRDefault="00522486" w:rsidP="00522486">
      <w:pPr>
        <w:rPr>
          <w:b/>
        </w:rPr>
      </w:pPr>
      <w:commentRangeStart w:id="66"/>
      <w:r w:rsidRPr="005959CB">
        <w:rPr>
          <w:b/>
        </w:rPr>
        <w:t>Figure S</w:t>
      </w:r>
      <w:commentRangeEnd w:id="66"/>
      <w:r w:rsidR="00CD2764" w:rsidRPr="005959CB">
        <w:rPr>
          <w:b/>
        </w:rPr>
        <w:t>4</w:t>
      </w:r>
      <w:r w:rsidRPr="00022C0A">
        <w:rPr>
          <w:rStyle w:val="CommentReference"/>
          <w:rFonts w:asciiTheme="minorHAnsi" w:hAnsiTheme="minorHAnsi" w:cstheme="minorBidi"/>
          <w:b/>
        </w:rPr>
        <w:commentReference w:id="66"/>
      </w:r>
      <w:r w:rsidR="005959CB" w:rsidRPr="005959CB">
        <w:rPr>
          <w:b/>
        </w:rPr>
        <w:t xml:space="preserve"> </w:t>
      </w:r>
      <w:r w:rsidRPr="00022C0A">
        <w:rPr>
          <w:b/>
        </w:rPr>
        <w:t xml:space="preserve">Reproducibility of </w:t>
      </w:r>
      <w:r w:rsidR="004D48F3">
        <w:rPr>
          <w:b/>
        </w:rPr>
        <w:t xml:space="preserve">Averaged </w:t>
      </w:r>
      <w:r w:rsidR="00E64198" w:rsidRPr="00022C0A">
        <w:rPr>
          <w:b/>
        </w:rPr>
        <w:t>R</w:t>
      </w:r>
      <w:r w:rsidRPr="00022C0A">
        <w:rPr>
          <w:b/>
        </w:rPr>
        <w:t>esistance</w:t>
      </w:r>
      <w:r w:rsidR="004D48F3">
        <w:rPr>
          <w:b/>
        </w:rPr>
        <w:t xml:space="preserve"> Profiles</w:t>
      </w:r>
      <w:r w:rsidR="005959CB" w:rsidRPr="00022C0A">
        <w:rPr>
          <w:b/>
        </w:rPr>
        <w:t xml:space="preserve">, </w:t>
      </w:r>
      <w:r w:rsidR="00D50188">
        <w:rPr>
          <w:b/>
        </w:rPr>
        <w:t>R</w:t>
      </w:r>
      <w:r w:rsidR="005959CB" w:rsidRPr="00022C0A">
        <w:rPr>
          <w:b/>
        </w:rPr>
        <w:t>elated to Figure 2</w:t>
      </w:r>
    </w:p>
    <w:p w14:paraId="06AD1C9D" w14:textId="25633164" w:rsidR="00E6797C" w:rsidRDefault="00CD2764" w:rsidP="00224FCB">
      <w:r>
        <w:t>As in Figure 2A, showing all 16 drugs</w:t>
      </w:r>
    </w:p>
    <w:p w14:paraId="1FA1AB00" w14:textId="77777777" w:rsidR="00CD2764" w:rsidRPr="00233F15" w:rsidRDefault="00CD2764" w:rsidP="00224FCB"/>
    <w:p w14:paraId="3A2F5BCC" w14:textId="593A4FE1" w:rsidR="00E6797C" w:rsidRPr="00022C0A" w:rsidRDefault="00E6797C" w:rsidP="00224FCB">
      <w:pPr>
        <w:jc w:val="both"/>
        <w:rPr>
          <w:b/>
        </w:rPr>
      </w:pPr>
      <w:r w:rsidRPr="005959CB">
        <w:rPr>
          <w:b/>
        </w:rPr>
        <w:t xml:space="preserve">Figure </w:t>
      </w:r>
      <w:r w:rsidR="007E2236" w:rsidRPr="005959CB">
        <w:rPr>
          <w:b/>
        </w:rPr>
        <w:t>S</w:t>
      </w:r>
      <w:r w:rsidR="00EC5C0C" w:rsidRPr="005959CB">
        <w:rPr>
          <w:b/>
        </w:rPr>
        <w:t>5</w:t>
      </w:r>
      <w:r w:rsidR="005959CB" w:rsidRPr="005959CB">
        <w:rPr>
          <w:b/>
        </w:rPr>
        <w:t xml:space="preserve"> </w:t>
      </w:r>
      <w:r w:rsidR="00E64198" w:rsidRPr="00022C0A">
        <w:rPr>
          <w:b/>
        </w:rPr>
        <w:t>R</w:t>
      </w:r>
      <w:r w:rsidRPr="00022C0A">
        <w:rPr>
          <w:b/>
        </w:rPr>
        <w:t xml:space="preserve">adial </w:t>
      </w:r>
      <w:r w:rsidR="00D669D5">
        <w:rPr>
          <w:b/>
        </w:rPr>
        <w:t>XGA map</w:t>
      </w:r>
      <w:r w:rsidR="000B2CF3">
        <w:rPr>
          <w:b/>
        </w:rPr>
        <w:t>s</w:t>
      </w:r>
      <w:r w:rsidR="00E64198" w:rsidRPr="00022C0A">
        <w:rPr>
          <w:b/>
        </w:rPr>
        <w:t xml:space="preserve"> </w:t>
      </w:r>
      <w:r w:rsidRPr="00022C0A">
        <w:rPr>
          <w:b/>
        </w:rPr>
        <w:t xml:space="preserve">in </w:t>
      </w:r>
      <w:r w:rsidR="00E64198" w:rsidRPr="00022C0A">
        <w:rPr>
          <w:b/>
        </w:rPr>
        <w:t>A</w:t>
      </w:r>
      <w:r w:rsidRPr="00022C0A">
        <w:rPr>
          <w:b/>
        </w:rPr>
        <w:t xml:space="preserve">dditional </w:t>
      </w:r>
      <w:r w:rsidR="00E64198" w:rsidRPr="00022C0A">
        <w:rPr>
          <w:b/>
        </w:rPr>
        <w:t>D</w:t>
      </w:r>
      <w:r w:rsidRPr="00022C0A">
        <w:rPr>
          <w:b/>
        </w:rPr>
        <w:t>rugs</w:t>
      </w:r>
      <w:r w:rsidR="005959CB" w:rsidRPr="00022C0A">
        <w:rPr>
          <w:b/>
        </w:rPr>
        <w:t xml:space="preserve">, </w:t>
      </w:r>
      <w:r w:rsidR="00D50188">
        <w:rPr>
          <w:b/>
        </w:rPr>
        <w:t>R</w:t>
      </w:r>
      <w:r w:rsidR="005959CB" w:rsidRPr="00022C0A">
        <w:rPr>
          <w:b/>
        </w:rPr>
        <w:t>elated to Figure 2</w:t>
      </w:r>
    </w:p>
    <w:p w14:paraId="33050349" w14:textId="10D5CD59" w:rsidR="00A80B8C" w:rsidRDefault="00CD2764" w:rsidP="00A80B8C">
      <w:pPr>
        <w:jc w:val="both"/>
      </w:pPr>
      <w:r>
        <w:t>As in Figure 2</w:t>
      </w:r>
      <w:r w:rsidR="00E64198">
        <w:t>C</w:t>
      </w:r>
      <w:r>
        <w:t>, showing 5 additional drugs</w:t>
      </w:r>
    </w:p>
    <w:p w14:paraId="0B574A60" w14:textId="77777777" w:rsidR="00CD2764" w:rsidRPr="00233F15" w:rsidRDefault="00CD2764" w:rsidP="00A80B8C">
      <w:pPr>
        <w:jc w:val="both"/>
      </w:pPr>
    </w:p>
    <w:p w14:paraId="5DCBEFC0" w14:textId="09948C4A" w:rsidR="003B20FE" w:rsidRPr="00022C0A" w:rsidRDefault="00806F9F" w:rsidP="00224FCB">
      <w:pPr>
        <w:rPr>
          <w:b/>
        </w:rPr>
      </w:pPr>
      <w:r w:rsidRPr="005959CB">
        <w:rPr>
          <w:b/>
        </w:rPr>
        <w:t xml:space="preserve">Figure </w:t>
      </w:r>
      <w:r w:rsidR="007E2236" w:rsidRPr="005959CB">
        <w:rPr>
          <w:b/>
        </w:rPr>
        <w:t>S</w:t>
      </w:r>
      <w:r w:rsidR="00E64198" w:rsidRPr="005959CB">
        <w:rPr>
          <w:b/>
        </w:rPr>
        <w:t>6</w:t>
      </w:r>
      <w:r w:rsidR="003B20FE" w:rsidRPr="00022C0A">
        <w:rPr>
          <w:b/>
        </w:rPr>
        <w:t xml:space="preserve"> </w:t>
      </w:r>
      <w:r w:rsidR="00E64198" w:rsidRPr="00022C0A">
        <w:rPr>
          <w:b/>
        </w:rPr>
        <w:t>Resistance</w:t>
      </w:r>
      <w:r w:rsidR="003B20FE" w:rsidRPr="00022C0A">
        <w:rPr>
          <w:b/>
        </w:rPr>
        <w:t xml:space="preserve"> </w:t>
      </w:r>
      <w:r w:rsidR="00E64198" w:rsidRPr="00022C0A">
        <w:rPr>
          <w:b/>
        </w:rPr>
        <w:t>L</w:t>
      </w:r>
      <w:r w:rsidR="003B20FE" w:rsidRPr="00022C0A">
        <w:rPr>
          <w:b/>
        </w:rPr>
        <w:t>andscape</w:t>
      </w:r>
      <w:r w:rsidR="000B2CF3">
        <w:rPr>
          <w:b/>
        </w:rPr>
        <w:t>s</w:t>
      </w:r>
      <w:r w:rsidR="00E64198" w:rsidRPr="00022C0A">
        <w:rPr>
          <w:b/>
        </w:rPr>
        <w:t xml:space="preserve"> for all D</w:t>
      </w:r>
      <w:r w:rsidR="00B91404" w:rsidRPr="00022C0A">
        <w:rPr>
          <w:b/>
        </w:rPr>
        <w:t>rugs</w:t>
      </w:r>
      <w:r w:rsidR="005959CB" w:rsidRPr="00022C0A">
        <w:rPr>
          <w:b/>
        </w:rPr>
        <w:t xml:space="preserve">, </w:t>
      </w:r>
      <w:r w:rsidR="00D50188">
        <w:rPr>
          <w:b/>
        </w:rPr>
        <w:t>R</w:t>
      </w:r>
      <w:r w:rsidR="005959CB" w:rsidRPr="00022C0A">
        <w:rPr>
          <w:b/>
        </w:rPr>
        <w:t>elated to Figure 2</w:t>
      </w:r>
    </w:p>
    <w:p w14:paraId="7B89866C" w14:textId="6DE29B01" w:rsidR="00E6797C" w:rsidRPr="00E64198" w:rsidRDefault="00E64198" w:rsidP="00224FCB">
      <w:pPr>
        <w:jc w:val="both"/>
      </w:pPr>
      <w:r>
        <w:t>As in Figure 2D, showing all 16 drugs</w:t>
      </w:r>
    </w:p>
    <w:p w14:paraId="276E0CF2" w14:textId="77777777" w:rsidR="00E64198" w:rsidRDefault="00E64198" w:rsidP="00224FCB">
      <w:pPr>
        <w:jc w:val="both"/>
      </w:pPr>
    </w:p>
    <w:p w14:paraId="72370E3A" w14:textId="60D2F57D"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w:t>
      </w:r>
      <w:r w:rsidR="005207A1">
        <w:rPr>
          <w:b/>
          <w:bCs/>
          <w:iCs/>
          <w:color w:val="000000" w:themeColor="text1"/>
        </w:rPr>
        <w:t>S7</w:t>
      </w:r>
      <w:r>
        <w:rPr>
          <w:b/>
          <w:bCs/>
          <w:iCs/>
          <w:color w:val="000000" w:themeColor="text1"/>
        </w:rPr>
        <w:t xml:space="preserve"> </w:t>
      </w:r>
      <w:r w:rsidRPr="00B1756A">
        <w:rPr>
          <w:b/>
          <w:bCs/>
          <w:iCs/>
          <w:color w:val="000000" w:themeColor="text1"/>
        </w:rPr>
        <w:t xml:space="preserve">Neural </w:t>
      </w:r>
      <w:r w:rsidR="005207A1" w:rsidRPr="00B1756A">
        <w:rPr>
          <w:b/>
          <w:bCs/>
          <w:iCs/>
          <w:color w:val="000000" w:themeColor="text1"/>
        </w:rPr>
        <w:t>N</w:t>
      </w:r>
      <w:r w:rsidRPr="00B1756A">
        <w:rPr>
          <w:b/>
          <w:bCs/>
          <w:iCs/>
          <w:color w:val="000000" w:themeColor="text1"/>
        </w:rPr>
        <w:t xml:space="preserve">etwork </w:t>
      </w:r>
      <w:r w:rsidR="005207A1" w:rsidRPr="00B1756A">
        <w:rPr>
          <w:b/>
          <w:bCs/>
          <w:iCs/>
          <w:color w:val="000000" w:themeColor="text1"/>
        </w:rPr>
        <w:t xml:space="preserve">Construction and </w:t>
      </w:r>
      <w:r w:rsidR="00671ED3" w:rsidRPr="00B1756A">
        <w:rPr>
          <w:b/>
          <w:bCs/>
          <w:iCs/>
          <w:color w:val="000000" w:themeColor="text1"/>
        </w:rPr>
        <w:t>E</w:t>
      </w:r>
      <w:r w:rsidRPr="00B1756A">
        <w:rPr>
          <w:b/>
          <w:bCs/>
          <w:iCs/>
          <w:color w:val="000000" w:themeColor="text1"/>
        </w:rPr>
        <w:t>valuation</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4448F33A" w14:textId="18BFC6B5" w:rsidR="00A85652" w:rsidRDefault="00BF7838" w:rsidP="00224FCB">
      <w:pPr>
        <w:widowControl w:val="0"/>
        <w:autoSpaceDE w:val="0"/>
        <w:autoSpaceDN w:val="0"/>
        <w:adjustRightInd w:val="0"/>
        <w:rPr>
          <w:bCs/>
          <w:iCs/>
          <w:color w:val="000000" w:themeColor="text1"/>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rPr>
        <w:t>.  13 intervals are plotted from 10</w:t>
      </w:r>
      <w:r w:rsidR="0099095A" w:rsidRPr="0099095A">
        <w:rPr>
          <w:bCs/>
          <w:iCs/>
          <w:color w:val="000000" w:themeColor="text1"/>
          <w:vertAlign w:val="superscript"/>
        </w:rPr>
        <w:t>-6</w:t>
      </w:r>
      <w:r w:rsidR="0099095A">
        <w:rPr>
          <w:bCs/>
          <w:iCs/>
          <w:color w:val="000000" w:themeColor="text1"/>
          <w:vertAlign w:val="superscript"/>
        </w:rPr>
        <w:t xml:space="preserve"> </w:t>
      </w:r>
      <w:r w:rsidR="0099095A">
        <w:rPr>
          <w:bCs/>
          <w:iCs/>
          <w:color w:val="000000" w:themeColor="text1"/>
        </w:rPr>
        <w:t>to 10</w:t>
      </w:r>
      <w:r w:rsidR="0099095A">
        <w:rPr>
          <w:bCs/>
          <w:iCs/>
          <w:color w:val="000000" w:themeColor="text1"/>
          <w:vertAlign w:val="superscript"/>
        </w:rPr>
        <w:t xml:space="preserve">0 </w:t>
      </w:r>
      <w:r w:rsidR="0099095A">
        <w:rPr>
          <w:bCs/>
          <w:iCs/>
          <w:color w:val="000000" w:themeColor="text1"/>
        </w:rPr>
        <w:t>(left), and 11 intervals are plotted from 10</w:t>
      </w:r>
      <w:r w:rsidR="0099095A" w:rsidRPr="0099095A">
        <w:rPr>
          <w:bCs/>
          <w:iCs/>
          <w:color w:val="000000" w:themeColor="text1"/>
          <w:vertAlign w:val="superscript"/>
        </w:rPr>
        <w:t>-</w:t>
      </w:r>
      <w:r w:rsidR="0099095A">
        <w:rPr>
          <w:bCs/>
          <w:iCs/>
          <w:color w:val="000000" w:themeColor="text1"/>
          <w:vertAlign w:val="superscript"/>
        </w:rPr>
        <w:t xml:space="preserve">4 </w:t>
      </w:r>
      <w:r w:rsidR="0099095A">
        <w:rPr>
          <w:bCs/>
          <w:iCs/>
          <w:color w:val="000000" w:themeColor="text1"/>
        </w:rPr>
        <w:t>to 10</w:t>
      </w:r>
      <w:r w:rsidR="0099095A">
        <w:rPr>
          <w:bCs/>
          <w:iCs/>
          <w:color w:val="000000" w:themeColor="text1"/>
          <w:vertAlign w:val="superscript"/>
        </w:rPr>
        <w:t xml:space="preserve">-3 </w:t>
      </w:r>
      <w:r w:rsidR="0099095A">
        <w:rPr>
          <w:bCs/>
          <w:iCs/>
          <w:color w:val="000000" w:themeColor="text1"/>
        </w:rPr>
        <w:t>(right).  Values between intervals are linearly interpolated</w:t>
      </w:r>
      <w:r w:rsidR="002E636D">
        <w:rPr>
          <w:bCs/>
          <w:iCs/>
          <w:color w:val="000000" w:themeColor="text1"/>
        </w:rPr>
        <w:t>.</w:t>
      </w:r>
    </w:p>
    <w:p w14:paraId="57B8C155" w14:textId="27EBAAD9" w:rsidR="0099095A" w:rsidRDefault="0099095A" w:rsidP="00224FCB">
      <w:pPr>
        <w:widowControl w:val="0"/>
        <w:autoSpaceDE w:val="0"/>
        <w:autoSpaceDN w:val="0"/>
        <w:adjustRightInd w:val="0"/>
        <w:rPr>
          <w:bCs/>
          <w:iCs/>
          <w:color w:val="000000" w:themeColor="text1"/>
        </w:rPr>
      </w:pPr>
      <w:r>
        <w:rPr>
          <w:b/>
          <w:bCs/>
          <w:iCs/>
          <w:color w:val="000000" w:themeColor="text1"/>
        </w:rPr>
        <w:t>B</w:t>
      </w:r>
      <w:r w:rsidR="002E141B">
        <w:rPr>
          <w:b/>
          <w:bCs/>
          <w:iCs/>
          <w:color w:val="000000" w:themeColor="text1"/>
        </w:rPr>
        <w:tab/>
      </w:r>
      <w:r w:rsidR="002E141B">
        <w:rPr>
          <w:bCs/>
          <w:iCs/>
          <w:color w:val="000000" w:themeColor="text1"/>
        </w:rPr>
        <w:t>As in S</w:t>
      </w:r>
      <w:r w:rsidR="005207A1">
        <w:rPr>
          <w:bCs/>
          <w:iCs/>
          <w:color w:val="000000" w:themeColor="text1"/>
        </w:rPr>
        <w:t>7</w:t>
      </w:r>
      <w:r w:rsidR="002E141B">
        <w:rPr>
          <w:bCs/>
          <w:iCs/>
          <w:color w:val="000000" w:themeColor="text1"/>
        </w:rPr>
        <w:t xml:space="preserve">A, showing the overall </w:t>
      </w:r>
      <w:r w:rsidR="00BD4042">
        <w:rPr>
          <w:bCs/>
          <w:iCs/>
          <w:color w:val="000000" w:themeColor="text1"/>
        </w:rPr>
        <w:t>mean-</w:t>
      </w:r>
      <w:r w:rsidR="002E141B">
        <w:rPr>
          <w:bCs/>
          <w:iCs/>
          <w:color w:val="000000" w:themeColor="text1"/>
        </w:rPr>
        <w:t>squared error of the neural network</w:t>
      </w:r>
      <w:r w:rsidR="002E636D">
        <w:rPr>
          <w:bCs/>
          <w:iCs/>
          <w:color w:val="000000" w:themeColor="text1"/>
        </w:rPr>
        <w:t>.</w:t>
      </w:r>
    </w:p>
    <w:p w14:paraId="3D290622" w14:textId="5FFB45E0" w:rsidR="002E141B" w:rsidRPr="00A577BB" w:rsidRDefault="002E141B" w:rsidP="00224FCB">
      <w:pPr>
        <w:widowControl w:val="0"/>
        <w:autoSpaceDE w:val="0"/>
        <w:autoSpaceDN w:val="0"/>
        <w:adjustRightInd w:val="0"/>
        <w:rPr>
          <w:bCs/>
          <w:iCs/>
          <w:color w:val="000000" w:themeColor="text1"/>
        </w:rPr>
      </w:pPr>
      <w:r>
        <w:rPr>
          <w:b/>
          <w:bCs/>
          <w:iCs/>
          <w:color w:val="000000" w:themeColor="text1"/>
        </w:rPr>
        <w:t>C</w:t>
      </w:r>
      <w:r>
        <w:rPr>
          <w:b/>
          <w:bCs/>
          <w:iCs/>
          <w:color w:val="000000" w:themeColor="text1"/>
        </w:rPr>
        <w:tab/>
      </w:r>
      <w:r>
        <w:rPr>
          <w:color w:val="000000" w:themeColor="text1"/>
        </w:rPr>
        <w:t xml:space="preserve">Comparing the normalized resistance of each strain measured by engineered population profiling to resistances </w:t>
      </w:r>
      <w:r w:rsidR="004922D2">
        <w:rPr>
          <w:color w:val="000000" w:themeColor="text1"/>
        </w:rPr>
        <w:t>model</w:t>
      </w:r>
      <w:r>
        <w:rPr>
          <w:color w:val="000000" w:themeColor="text1"/>
        </w:rPr>
        <w:t>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rPr>
        <w:t xml:space="preserve"> </w:t>
      </w:r>
      <w:r w:rsidR="00A577BB">
        <w:rPr>
          <w:color w:val="000000" w:themeColor="text1"/>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rPr>
      </w:pPr>
      <w:r>
        <w:rPr>
          <w:b/>
          <w:bCs/>
          <w:iCs/>
          <w:color w:val="000000" w:themeColor="text1"/>
        </w:rPr>
        <w:t>D</w:t>
      </w:r>
      <w:r>
        <w:rPr>
          <w:b/>
          <w:bCs/>
          <w:iCs/>
          <w:color w:val="000000" w:themeColor="text1"/>
        </w:rPr>
        <w:tab/>
      </w:r>
      <w:r>
        <w:rPr>
          <w:bCs/>
          <w:iCs/>
          <w:color w:val="000000" w:themeColor="text1"/>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rPr>
      </w:pPr>
    </w:p>
    <w:p w14:paraId="0F11569E" w14:textId="71CE8405" w:rsidR="00522486" w:rsidRPr="00B1756A" w:rsidRDefault="00522486" w:rsidP="00522486">
      <w:pPr>
        <w:widowControl w:val="0"/>
        <w:autoSpaceDE w:val="0"/>
        <w:autoSpaceDN w:val="0"/>
        <w:adjustRightInd w:val="0"/>
        <w:rPr>
          <w:b/>
          <w:bCs/>
          <w:iCs/>
          <w:color w:val="000000" w:themeColor="text1"/>
        </w:rPr>
      </w:pPr>
      <w:commentRangeStart w:id="67"/>
      <w:r w:rsidRPr="005959CB">
        <w:rPr>
          <w:b/>
          <w:bCs/>
          <w:iCs/>
          <w:color w:val="000000" w:themeColor="text1"/>
        </w:rPr>
        <w:t>Figure S</w:t>
      </w:r>
      <w:r w:rsidR="00AF0890" w:rsidRPr="005959CB">
        <w:rPr>
          <w:b/>
          <w:bCs/>
          <w:iCs/>
          <w:color w:val="000000" w:themeColor="text1"/>
        </w:rPr>
        <w:t>8</w:t>
      </w:r>
      <w:commentRangeEnd w:id="67"/>
      <w:r w:rsidRPr="00B1756A">
        <w:rPr>
          <w:rStyle w:val="CommentReference"/>
          <w:rFonts w:asciiTheme="minorHAnsi" w:hAnsiTheme="minorHAnsi" w:cstheme="minorBidi"/>
          <w:b/>
        </w:rPr>
        <w:commentReference w:id="67"/>
      </w:r>
      <w:r w:rsidR="005959CB" w:rsidRPr="005959CB">
        <w:rPr>
          <w:b/>
          <w:bCs/>
          <w:iCs/>
          <w:color w:val="000000" w:themeColor="text1"/>
        </w:rPr>
        <w:t xml:space="preserve"> </w:t>
      </w:r>
      <w:r w:rsidRPr="00B1756A">
        <w:rPr>
          <w:b/>
          <w:bCs/>
          <w:iCs/>
          <w:color w:val="000000" w:themeColor="text1"/>
        </w:rPr>
        <w:t xml:space="preserve">Neural </w:t>
      </w:r>
      <w:r w:rsidR="00671ED3" w:rsidRPr="00B1756A">
        <w:rPr>
          <w:b/>
          <w:bCs/>
          <w:iCs/>
          <w:color w:val="000000" w:themeColor="text1"/>
        </w:rPr>
        <w:t>N</w:t>
      </w:r>
      <w:r w:rsidRPr="00B1756A">
        <w:rPr>
          <w:b/>
          <w:bCs/>
          <w:iCs/>
          <w:color w:val="000000" w:themeColor="text1"/>
        </w:rPr>
        <w:t xml:space="preserve">etwork </w:t>
      </w:r>
      <w:r w:rsidR="00671ED3" w:rsidRPr="00B1756A">
        <w:rPr>
          <w:b/>
          <w:bCs/>
          <w:iCs/>
          <w:color w:val="000000" w:themeColor="text1"/>
        </w:rPr>
        <w:t>P</w:t>
      </w:r>
      <w:r w:rsidRPr="00B1756A">
        <w:rPr>
          <w:b/>
          <w:bCs/>
          <w:iCs/>
          <w:color w:val="000000" w:themeColor="text1"/>
        </w:rPr>
        <w:t xml:space="preserve">erformance for </w:t>
      </w:r>
      <w:r w:rsidR="00671ED3" w:rsidRPr="00B1756A">
        <w:rPr>
          <w:b/>
          <w:bCs/>
          <w:iCs/>
          <w:color w:val="000000" w:themeColor="text1"/>
        </w:rPr>
        <w:t>S</w:t>
      </w:r>
      <w:r w:rsidRPr="00B1756A">
        <w:rPr>
          <w:b/>
          <w:bCs/>
          <w:iCs/>
          <w:color w:val="000000" w:themeColor="text1"/>
        </w:rPr>
        <w:t xml:space="preserve">ingle </w:t>
      </w:r>
      <w:r w:rsidR="00671ED3" w:rsidRPr="00B1756A">
        <w:rPr>
          <w:b/>
          <w:bCs/>
          <w:iCs/>
          <w:color w:val="000000" w:themeColor="text1"/>
        </w:rPr>
        <w:t>D</w:t>
      </w:r>
      <w:r w:rsidRPr="00B1756A">
        <w:rPr>
          <w:b/>
          <w:bCs/>
          <w:iCs/>
          <w:color w:val="000000" w:themeColor="text1"/>
        </w:rPr>
        <w:t>rugs</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0AFFCD60" w14:textId="37B7111A" w:rsidR="00B679A9" w:rsidRDefault="00671ED3" w:rsidP="00224FCB">
      <w:pPr>
        <w:widowControl w:val="0"/>
        <w:autoSpaceDE w:val="0"/>
        <w:autoSpaceDN w:val="0"/>
        <w:adjustRightInd w:val="0"/>
      </w:pPr>
      <w:r>
        <w:t>As in Figure</w:t>
      </w:r>
      <w:r w:rsidR="00872A42">
        <w:t xml:space="preserve"> 4D, showing neural network performance for each drug (considering 5-gene groups)</w:t>
      </w:r>
    </w:p>
    <w:p w14:paraId="6B6E89F5" w14:textId="77777777" w:rsidR="00B679A9" w:rsidRDefault="00B679A9" w:rsidP="00224FCB">
      <w:pPr>
        <w:widowControl w:val="0"/>
        <w:autoSpaceDE w:val="0"/>
        <w:autoSpaceDN w:val="0"/>
        <w:adjustRightInd w:val="0"/>
        <w:rPr>
          <w:bCs/>
          <w:iCs/>
          <w:color w:val="000000" w:themeColor="text1"/>
        </w:rPr>
      </w:pPr>
    </w:p>
    <w:p w14:paraId="0AD080B2" w14:textId="1E3C006B" w:rsidR="00E83CB0" w:rsidRPr="00B1756A" w:rsidRDefault="00C75C81" w:rsidP="00E83CB0">
      <w:pPr>
        <w:widowControl w:val="0"/>
        <w:autoSpaceDE w:val="0"/>
        <w:autoSpaceDN w:val="0"/>
        <w:adjustRightInd w:val="0"/>
        <w:rPr>
          <w:b/>
          <w:bCs/>
          <w:iCs/>
          <w:color w:val="000000" w:themeColor="text1"/>
        </w:rPr>
      </w:pPr>
      <w:commentRangeStart w:id="68"/>
      <w:r>
        <w:rPr>
          <w:b/>
          <w:bCs/>
          <w:iCs/>
          <w:color w:val="000000" w:themeColor="text1"/>
        </w:rPr>
        <w:t>Figure S</w:t>
      </w:r>
      <w:r w:rsidR="008436FC">
        <w:rPr>
          <w:b/>
          <w:bCs/>
          <w:iCs/>
          <w:color w:val="000000" w:themeColor="text1"/>
        </w:rPr>
        <w:t>9</w:t>
      </w:r>
      <w:r w:rsidRPr="005959CB">
        <w:rPr>
          <w:b/>
          <w:bCs/>
          <w:iCs/>
          <w:color w:val="000000" w:themeColor="text1"/>
        </w:rPr>
        <w:t xml:space="preserve"> </w:t>
      </w:r>
      <w:commentRangeEnd w:id="68"/>
      <w:r w:rsidRPr="00B1756A">
        <w:rPr>
          <w:rStyle w:val="CommentReference"/>
          <w:rFonts w:asciiTheme="minorHAnsi" w:hAnsiTheme="minorHAnsi" w:cstheme="minorBidi"/>
          <w:b/>
        </w:rPr>
        <w:commentReference w:id="68"/>
      </w:r>
      <w:r w:rsidR="00AA04D1" w:rsidRPr="00B1756A">
        <w:rPr>
          <w:b/>
          <w:bCs/>
          <w:iCs/>
          <w:color w:val="000000" w:themeColor="text1"/>
        </w:rPr>
        <w:t>Neural Network Training with Single-Drug Data</w:t>
      </w:r>
      <w:r w:rsidR="005959CB">
        <w:rPr>
          <w:b/>
          <w:bCs/>
          <w:iCs/>
          <w:color w:val="000000" w:themeColor="text1"/>
        </w:rPr>
        <w:t xml:space="preserve">, </w:t>
      </w:r>
      <w:r w:rsidR="00027C1C">
        <w:rPr>
          <w:b/>
          <w:bCs/>
          <w:iCs/>
          <w:color w:val="000000" w:themeColor="text1"/>
        </w:rPr>
        <w:t>R</w:t>
      </w:r>
      <w:r w:rsidR="005959CB">
        <w:rPr>
          <w:b/>
          <w:bCs/>
          <w:iCs/>
          <w:color w:val="000000" w:themeColor="text1"/>
        </w:rPr>
        <w:t>elated to Figures 4 and 5</w:t>
      </w:r>
    </w:p>
    <w:p w14:paraId="7C53B1E8" w14:textId="4705C099" w:rsidR="00B84596" w:rsidRDefault="00EC5530" w:rsidP="00B84596">
      <w:pPr>
        <w:jc w:val="both"/>
      </w:pPr>
      <w:r>
        <w:rPr>
          <w:b/>
          <w:bCs/>
          <w:iCs/>
          <w:color w:val="000000" w:themeColor="text1"/>
        </w:rPr>
        <w:t>A</w:t>
      </w:r>
      <w:r w:rsidR="00B84596">
        <w:rPr>
          <w:b/>
          <w:bCs/>
          <w:iCs/>
          <w:color w:val="000000" w:themeColor="text1"/>
        </w:rPr>
        <w:tab/>
      </w:r>
      <w:r w:rsidR="00E746A7">
        <w:rPr>
          <w:color w:val="000000" w:themeColor="text1"/>
        </w:rPr>
        <w:t>As in Figure 4D and Figure S8.  Performance is shown for the original network trained only on valinomycin data.  No substantial improvement over the original neural network is evident.</w:t>
      </w:r>
    </w:p>
    <w:p w14:paraId="0340BD2B" w14:textId="1EED9EF0" w:rsidR="00C02B57" w:rsidRPr="00671ED3" w:rsidRDefault="00C02B57" w:rsidP="00B84596">
      <w:pPr>
        <w:jc w:val="both"/>
        <w:rPr>
          <w:b/>
          <w:color w:val="000000" w:themeColor="text1"/>
        </w:rPr>
      </w:pPr>
      <w:r>
        <w:rPr>
          <w:b/>
        </w:rPr>
        <w:t>B</w:t>
      </w:r>
      <w:r w:rsidRPr="00671ED3">
        <w:tab/>
      </w:r>
      <w:r>
        <w:t xml:space="preserve">As in A, showing </w:t>
      </w:r>
      <w:r w:rsidR="008436FC">
        <w:t>the original</w:t>
      </w:r>
      <w:r>
        <w:t xml:space="preserve"> neural network trained only on fluconazole data.</w:t>
      </w:r>
      <w:r w:rsidR="00E746A7" w:rsidRPr="00E746A7">
        <w:rPr>
          <w:color w:val="000000" w:themeColor="text1"/>
        </w:rPr>
        <w:t xml:space="preserve"> </w:t>
      </w:r>
      <w:r w:rsidR="00E746A7">
        <w:rPr>
          <w:color w:val="000000" w:themeColor="text1"/>
        </w:rPr>
        <w:t xml:space="preserve">No substantial </w:t>
      </w:r>
      <w:r w:rsidR="00D54F87">
        <w:rPr>
          <w:color w:val="000000" w:themeColor="text1"/>
        </w:rPr>
        <w:t xml:space="preserve">predictive </w:t>
      </w:r>
      <w:r w:rsidR="00E746A7">
        <w:rPr>
          <w:color w:val="000000" w:themeColor="text1"/>
        </w:rPr>
        <w:t>improvement</w:t>
      </w:r>
      <w:r w:rsidR="00650731">
        <w:rPr>
          <w:color w:val="000000" w:themeColor="text1"/>
        </w:rPr>
        <w:t xml:space="preserve"> over the original neural network</w:t>
      </w:r>
      <w:r w:rsidR="00E746A7">
        <w:rPr>
          <w:color w:val="000000" w:themeColor="text1"/>
        </w:rPr>
        <w:t xml:space="preserve"> is evident for </w:t>
      </w:r>
      <w:r w:rsidR="00E746A7" w:rsidRPr="00E746A7">
        <w:rPr>
          <w:i/>
          <w:color w:val="000000" w:themeColor="text1"/>
        </w:rPr>
        <w:t>PDR5+</w:t>
      </w:r>
      <w:r w:rsidR="00E746A7">
        <w:rPr>
          <w:color w:val="000000" w:themeColor="text1"/>
        </w:rPr>
        <w:t xml:space="preserve"> groups.</w:t>
      </w:r>
    </w:p>
    <w:p w14:paraId="583CF5D1" w14:textId="096A0470" w:rsidR="00A85652" w:rsidRDefault="002C10E6" w:rsidP="00224FCB">
      <w:pPr>
        <w:widowControl w:val="0"/>
        <w:autoSpaceDE w:val="0"/>
        <w:autoSpaceDN w:val="0"/>
        <w:adjustRightInd w:val="0"/>
        <w:rPr>
          <w:bCs/>
          <w:iCs/>
          <w:color w:val="000000" w:themeColor="text1"/>
        </w:rPr>
      </w:pPr>
      <w:r>
        <w:rPr>
          <w:b/>
          <w:bCs/>
          <w:iCs/>
          <w:color w:val="000000" w:themeColor="text1"/>
        </w:rPr>
        <w:t>C</w:t>
      </w:r>
      <w:r>
        <w:rPr>
          <w:b/>
          <w:bCs/>
          <w:iCs/>
          <w:color w:val="000000" w:themeColor="text1"/>
        </w:rPr>
        <w:tab/>
      </w:r>
      <w:r>
        <w:rPr>
          <w:bCs/>
          <w:iCs/>
          <w:color w:val="000000" w:themeColor="text1"/>
        </w:rPr>
        <w:t>As in Figure S7B</w:t>
      </w:r>
      <w:r w:rsidR="00AA04D1">
        <w:rPr>
          <w:bCs/>
          <w:iCs/>
          <w:color w:val="000000" w:themeColor="text1"/>
        </w:rPr>
        <w:t xml:space="preserve">, showing the mean-squared error of the </w:t>
      </w:r>
      <w:r w:rsidR="002567B9">
        <w:rPr>
          <w:bCs/>
          <w:iCs/>
          <w:color w:val="000000" w:themeColor="text1"/>
        </w:rPr>
        <w:t xml:space="preserve">‘indirect influence’ </w:t>
      </w:r>
      <w:r w:rsidR="0001347A">
        <w:rPr>
          <w:bCs/>
          <w:iCs/>
          <w:color w:val="000000" w:themeColor="text1"/>
        </w:rPr>
        <w:t>fluconazo</w:t>
      </w:r>
      <w:r w:rsidR="00BD38EA">
        <w:rPr>
          <w:bCs/>
          <w:iCs/>
          <w:color w:val="000000" w:themeColor="text1"/>
        </w:rPr>
        <w:t>l</w:t>
      </w:r>
      <w:r w:rsidR="0001347A">
        <w:rPr>
          <w:bCs/>
          <w:iCs/>
          <w:color w:val="000000" w:themeColor="text1"/>
        </w:rPr>
        <w:t xml:space="preserve">e </w:t>
      </w:r>
      <w:r w:rsidR="00AA04D1">
        <w:rPr>
          <w:bCs/>
          <w:iCs/>
          <w:color w:val="000000" w:themeColor="text1"/>
        </w:rPr>
        <w:t xml:space="preserve">neural network trained in Figure 5C (right panel) as a function of the regularization rate </w:t>
      </w:r>
      <w:r w:rsidR="00AA04D1" w:rsidRPr="003E4806">
        <w:rPr>
          <w:b/>
          <w:bCs/>
          <w:i/>
          <w:iCs/>
          <w:color w:val="000000" w:themeColor="text1"/>
          <w:lang w:val="el-GR"/>
        </w:rPr>
        <w:t>λ</w:t>
      </w:r>
      <w:r w:rsidR="00AA04D1">
        <w:rPr>
          <w:b/>
          <w:bCs/>
          <w:iCs/>
          <w:color w:val="000000" w:themeColor="text1"/>
        </w:rPr>
        <w:t xml:space="preserve">.  </w:t>
      </w:r>
      <w:r w:rsidR="00AA04D1">
        <w:rPr>
          <w:bCs/>
          <w:iCs/>
          <w:color w:val="000000" w:themeColor="text1"/>
        </w:rPr>
        <w:t>13 intervals are plotted from 10</w:t>
      </w:r>
      <w:r w:rsidR="00AA04D1" w:rsidRPr="0099095A">
        <w:rPr>
          <w:bCs/>
          <w:iCs/>
          <w:color w:val="000000" w:themeColor="text1"/>
          <w:vertAlign w:val="superscript"/>
        </w:rPr>
        <w:t>-6</w:t>
      </w:r>
      <w:r w:rsidR="00AA04D1">
        <w:rPr>
          <w:bCs/>
          <w:iCs/>
          <w:color w:val="000000" w:themeColor="text1"/>
          <w:vertAlign w:val="superscript"/>
        </w:rPr>
        <w:t xml:space="preserve"> </w:t>
      </w:r>
      <w:r w:rsidR="00AA04D1">
        <w:rPr>
          <w:bCs/>
          <w:iCs/>
          <w:color w:val="000000" w:themeColor="text1"/>
        </w:rPr>
        <w:t>to 10</w:t>
      </w:r>
      <w:r w:rsidR="00AA04D1">
        <w:rPr>
          <w:bCs/>
          <w:iCs/>
          <w:color w:val="000000" w:themeColor="text1"/>
          <w:vertAlign w:val="superscript"/>
        </w:rPr>
        <w:t>0</w:t>
      </w:r>
      <w:r w:rsidR="00AA04D1" w:rsidRPr="00AA04D1">
        <w:rPr>
          <w:bCs/>
          <w:iCs/>
          <w:color w:val="000000" w:themeColor="text1"/>
        </w:rPr>
        <w:t>.</w:t>
      </w:r>
    </w:p>
    <w:p w14:paraId="4338F841" w14:textId="77777777" w:rsidR="005959CB" w:rsidRDefault="005959CB" w:rsidP="00224FCB">
      <w:pPr>
        <w:widowControl w:val="0"/>
        <w:autoSpaceDE w:val="0"/>
        <w:autoSpaceDN w:val="0"/>
        <w:adjustRightInd w:val="0"/>
        <w:rPr>
          <w:b/>
          <w:bCs/>
          <w:iCs/>
          <w:color w:val="000000" w:themeColor="text1"/>
        </w:rPr>
      </w:pPr>
    </w:p>
    <w:p w14:paraId="66843150" w14:textId="45292638" w:rsidR="00E25B74" w:rsidRDefault="00C75C81" w:rsidP="00EA645D">
      <w:pPr>
        <w:jc w:val="both"/>
        <w:rPr>
          <w:color w:val="000000" w:themeColor="text1"/>
        </w:rPr>
      </w:pPr>
      <w:r w:rsidRPr="003643C4">
        <w:rPr>
          <w:b/>
          <w:bCs/>
          <w:iCs/>
          <w:color w:val="000000" w:themeColor="text1"/>
        </w:rPr>
        <w:t>Figure S1</w:t>
      </w:r>
      <w:r w:rsidR="00420D57">
        <w:rPr>
          <w:b/>
          <w:bCs/>
          <w:iCs/>
          <w:color w:val="000000" w:themeColor="text1"/>
        </w:rPr>
        <w:t>0</w:t>
      </w:r>
      <w:r w:rsidR="00027C1C">
        <w:rPr>
          <w:b/>
          <w:bCs/>
          <w:iCs/>
          <w:color w:val="000000" w:themeColor="text1"/>
        </w:rPr>
        <w:t xml:space="preserve"> </w:t>
      </w:r>
      <w:r w:rsidR="0092493A" w:rsidRPr="00B1756A">
        <w:rPr>
          <w:b/>
          <w:color w:val="000000" w:themeColor="text1"/>
        </w:rPr>
        <w:t>Comparing</w:t>
      </w:r>
      <w:r w:rsidR="00E25B74" w:rsidRPr="00B1756A">
        <w:rPr>
          <w:b/>
          <w:color w:val="000000" w:themeColor="text1"/>
        </w:rPr>
        <w:t xml:space="preserve"> Single-Strain Fluconazole Resistance to </w:t>
      </w:r>
      <w:r w:rsidR="00E25B74" w:rsidRPr="00B1756A">
        <w:rPr>
          <w:b/>
        </w:rPr>
        <w:t>5-gene Groups</w:t>
      </w:r>
      <w:r w:rsidR="00027C1C" w:rsidRPr="00B1756A">
        <w:rPr>
          <w:b/>
        </w:rPr>
        <w:t>, Related to Figure 5</w:t>
      </w:r>
    </w:p>
    <w:p w14:paraId="73C26F56" w14:textId="5C40B048" w:rsidR="00E25B74" w:rsidRDefault="00E25B74" w:rsidP="00E25B74">
      <w:pPr>
        <w:jc w:val="both"/>
        <w:rPr>
          <w:color w:val="000000" w:themeColor="text1"/>
        </w:rPr>
      </w:pPr>
      <w:r>
        <w:rPr>
          <w:color w:val="000000" w:themeColor="text1"/>
        </w:rPr>
        <w:t xml:space="preserve">Fluconazole resistance of individual strains containing 32 knockout combinations at </w:t>
      </w:r>
      <w:r w:rsidRPr="00233F15">
        <w:rPr>
          <w:i/>
          <w:color w:val="000000" w:themeColor="text1"/>
        </w:rPr>
        <w:t>pdr5∆</w:t>
      </w:r>
      <w:r w:rsidRPr="00264E8D">
        <w:rPr>
          <w:color w:val="000000" w:themeColor="text1"/>
        </w:rPr>
        <w:t xml:space="preserve">, </w:t>
      </w:r>
      <w:r w:rsidRPr="00233F15">
        <w:rPr>
          <w:i/>
          <w:color w:val="000000" w:themeColor="text1"/>
        </w:rPr>
        <w:t>snq2∆</w:t>
      </w:r>
      <w:r w:rsidRPr="00264E8D">
        <w:rPr>
          <w:color w:val="000000" w:themeColor="text1"/>
        </w:rPr>
        <w:t xml:space="preserve">, </w:t>
      </w:r>
      <w:r w:rsidRPr="00233F15">
        <w:rPr>
          <w:i/>
          <w:color w:val="000000" w:themeColor="text1"/>
        </w:rPr>
        <w:t>ybt1∆</w:t>
      </w:r>
      <w:r w:rsidRPr="00264E8D">
        <w:rPr>
          <w:color w:val="000000" w:themeColor="text1"/>
        </w:rPr>
        <w:t xml:space="preserve">, </w:t>
      </w:r>
      <w:r w:rsidRPr="00233F15">
        <w:rPr>
          <w:i/>
          <w:color w:val="000000" w:themeColor="text1"/>
        </w:rPr>
        <w:t>ycf1∆</w:t>
      </w:r>
      <w:r w:rsidRPr="00264E8D">
        <w:rPr>
          <w:color w:val="000000" w:themeColor="text1"/>
        </w:rPr>
        <w:t>,</w:t>
      </w:r>
      <w:r>
        <w:rPr>
          <w:color w:val="000000" w:themeColor="text1"/>
        </w:rPr>
        <w:t xml:space="preserve"> and</w:t>
      </w:r>
      <w:r w:rsidRPr="00264E8D">
        <w:rPr>
          <w:color w:val="000000" w:themeColor="text1"/>
        </w:rPr>
        <w:t xml:space="preserve"> </w:t>
      </w:r>
      <w:r w:rsidRPr="00233F15">
        <w:rPr>
          <w:i/>
          <w:color w:val="000000" w:themeColor="text1"/>
        </w:rPr>
        <w:t>yor1∆</w:t>
      </w:r>
      <w:r>
        <w:rPr>
          <w:color w:val="000000" w:themeColor="text1"/>
        </w:rPr>
        <w:t xml:space="preserve"> are compared to the normalized </w:t>
      </w:r>
      <w:r w:rsidR="004D48F3">
        <w:rPr>
          <w:color w:val="000000" w:themeColor="text1"/>
        </w:rPr>
        <w:t xml:space="preserve">averaged </w:t>
      </w:r>
      <w:r>
        <w:rPr>
          <w:color w:val="000000" w:themeColor="text1"/>
        </w:rPr>
        <w:t xml:space="preserve">resistance </w:t>
      </w:r>
      <w:r w:rsidR="004D48F3">
        <w:rPr>
          <w:color w:val="000000" w:themeColor="text1"/>
        </w:rPr>
        <w:t xml:space="preserve">profile from the competitively grown pool data </w:t>
      </w:r>
      <w:r>
        <w:rPr>
          <w:color w:val="000000" w:themeColor="text1"/>
        </w:rPr>
        <w:t xml:space="preserve">of </w:t>
      </w:r>
      <w:r w:rsidR="004D48F3">
        <w:rPr>
          <w:color w:val="000000" w:themeColor="text1"/>
        </w:rPr>
        <w:t xml:space="preserve">strains with matching genotypes </w:t>
      </w:r>
      <w:r>
        <w:rPr>
          <w:color w:val="000000" w:themeColor="text1"/>
        </w:rPr>
        <w:t>(Figure 5A).  Growth of individual</w:t>
      </w:r>
      <w:r w:rsidRPr="003643C4">
        <w:rPr>
          <w:color w:val="000000" w:themeColor="text1"/>
        </w:rPr>
        <w:t xml:space="preserve"> strain</w:t>
      </w:r>
      <w:r>
        <w:rPr>
          <w:color w:val="000000" w:themeColor="text1"/>
        </w:rPr>
        <w:t>s</w:t>
      </w:r>
      <w:r w:rsidRPr="003643C4">
        <w:rPr>
          <w:color w:val="000000" w:themeColor="text1"/>
        </w:rPr>
        <w:t xml:space="preserve"> was measured at 1.9, 3.9, 7.8, 15.6, 23.4, 31.2, 35, and 40</w:t>
      </w:r>
      <w:r w:rsidRPr="003643C4">
        <w:rPr>
          <w:color w:val="000000" w:themeColor="text1"/>
          <w:lang w:val="el-GR"/>
        </w:rPr>
        <w:t>μ</w:t>
      </w:r>
      <w:r>
        <w:rPr>
          <w:color w:val="000000" w:themeColor="text1"/>
        </w:rPr>
        <w:t>M of fluconazole.  The pool was grown at 23.4</w:t>
      </w:r>
      <w:r w:rsidRPr="003643C4">
        <w:rPr>
          <w:color w:val="000000" w:themeColor="text1"/>
          <w:lang w:val="el-GR"/>
        </w:rPr>
        <w:t>μ</w:t>
      </w:r>
      <w:r>
        <w:rPr>
          <w:color w:val="000000" w:themeColor="text1"/>
        </w:rPr>
        <w:t>M.</w:t>
      </w:r>
    </w:p>
    <w:p w14:paraId="09A01E83" w14:textId="77777777" w:rsidR="00E25B74" w:rsidRDefault="00E25B74" w:rsidP="006E7495">
      <w:pPr>
        <w:jc w:val="both"/>
        <w:rPr>
          <w:color w:val="000000" w:themeColor="text1"/>
        </w:rPr>
      </w:pPr>
    </w:p>
    <w:p w14:paraId="03A58788" w14:textId="1967035F" w:rsidR="002E0653" w:rsidRDefault="0092493A" w:rsidP="006E7495">
      <w:pPr>
        <w:jc w:val="both"/>
        <w:rPr>
          <w:bCs/>
          <w:iCs/>
          <w:color w:val="000000" w:themeColor="text1"/>
        </w:rPr>
      </w:pPr>
      <w:r w:rsidRPr="003643C4">
        <w:rPr>
          <w:b/>
          <w:bCs/>
          <w:iCs/>
          <w:color w:val="000000" w:themeColor="text1"/>
        </w:rPr>
        <w:t>Figure S1</w:t>
      </w:r>
      <w:r w:rsidR="007F40EA">
        <w:rPr>
          <w:b/>
          <w:bCs/>
          <w:iCs/>
          <w:color w:val="000000" w:themeColor="text1"/>
        </w:rPr>
        <w:t>1</w:t>
      </w:r>
      <w:r w:rsidRPr="003643C4">
        <w:rPr>
          <w:b/>
          <w:bCs/>
          <w:iCs/>
          <w:color w:val="000000" w:themeColor="text1"/>
        </w:rPr>
        <w:t xml:space="preserve"> </w:t>
      </w:r>
      <w:r w:rsidRPr="00B1756A">
        <w:rPr>
          <w:b/>
          <w:bCs/>
          <w:iCs/>
          <w:color w:val="000000" w:themeColor="text1"/>
        </w:rPr>
        <w:t xml:space="preserve">Measuring </w:t>
      </w:r>
      <w:r w:rsidR="00EE08DA" w:rsidRPr="00B1756A">
        <w:rPr>
          <w:b/>
          <w:bCs/>
          <w:iCs/>
          <w:color w:val="000000" w:themeColor="text1"/>
        </w:rPr>
        <w:t>P</w:t>
      </w:r>
      <w:r w:rsidR="00C52FFD" w:rsidRPr="00B1756A">
        <w:rPr>
          <w:b/>
          <w:bCs/>
          <w:iCs/>
          <w:color w:val="000000" w:themeColor="text1"/>
        </w:rPr>
        <w:t>rotein-</w:t>
      </w:r>
      <w:r w:rsidR="00EE08DA" w:rsidRPr="00B1756A">
        <w:rPr>
          <w:b/>
          <w:bCs/>
          <w:iCs/>
          <w:color w:val="000000" w:themeColor="text1"/>
        </w:rPr>
        <w:t>P</w:t>
      </w:r>
      <w:r w:rsidR="00C52FFD" w:rsidRPr="00B1756A">
        <w:rPr>
          <w:b/>
          <w:bCs/>
          <w:iCs/>
          <w:color w:val="000000" w:themeColor="text1"/>
        </w:rPr>
        <w:t xml:space="preserve">rotein </w:t>
      </w:r>
      <w:r w:rsidRPr="00B1756A">
        <w:rPr>
          <w:b/>
          <w:bCs/>
          <w:iCs/>
          <w:color w:val="000000" w:themeColor="text1"/>
        </w:rPr>
        <w:t>interactions between Pdr5, Snq2, and Yor1 using mDHFR PCA</w:t>
      </w:r>
      <w:r w:rsidR="00BE08A0" w:rsidRPr="00B1756A">
        <w:rPr>
          <w:b/>
          <w:bCs/>
          <w:iCs/>
          <w:color w:val="000000" w:themeColor="text1"/>
        </w:rPr>
        <w:t>, Related to Figure 5</w:t>
      </w:r>
    </w:p>
    <w:p w14:paraId="2B568150" w14:textId="4306B61B"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CF7D75">
        <w:rPr>
          <w:vertAlign w:val="subscript"/>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rsidR="007F40EA">
        <w:t xml:space="preserve"> </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t xml:space="preserve">two </w:t>
      </w:r>
      <w:r w:rsidR="006D4C9B">
        <w:t>leucine Zipper sequences</w:t>
      </w:r>
      <w:r w:rsidR="00F37EFE">
        <w:t xml:space="preserve"> fused to the mDHFR fragments</w:t>
      </w:r>
      <w:r w:rsidR="00A013A8">
        <w:t>.</w:t>
      </w:r>
      <w:r w:rsidR="00F37EFE">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DFD952B"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r w:rsidR="00FF0877">
        <w:rPr>
          <w:b/>
          <w:bCs/>
          <w:iCs/>
          <w:color w:val="000000" w:themeColor="text1"/>
        </w:rPr>
        <w:t>S1</w:t>
      </w:r>
      <w:r w:rsidR="007F40EA">
        <w:rPr>
          <w:b/>
          <w:bCs/>
          <w:iCs/>
          <w:color w:val="000000" w:themeColor="text1"/>
        </w:rPr>
        <w:t>2</w:t>
      </w:r>
      <w:r w:rsidR="00687741">
        <w:rPr>
          <w:bCs/>
          <w:iCs/>
          <w:color w:val="000000" w:themeColor="text1"/>
        </w:rPr>
        <w:t xml:space="preserve"> </w:t>
      </w:r>
      <w:r w:rsidR="00687741" w:rsidRPr="00B1756A">
        <w:rPr>
          <w:b/>
          <w:bCs/>
          <w:iCs/>
          <w:color w:val="000000" w:themeColor="text1"/>
        </w:rPr>
        <w:t xml:space="preserve">Measuring </w:t>
      </w:r>
      <w:r w:rsidR="007F40EA" w:rsidRPr="00B1756A">
        <w:rPr>
          <w:b/>
          <w:bCs/>
          <w:iCs/>
          <w:color w:val="000000" w:themeColor="text1"/>
        </w:rPr>
        <w:t>P</w:t>
      </w:r>
      <w:r w:rsidR="00C52FFD" w:rsidRPr="00B1756A">
        <w:rPr>
          <w:b/>
          <w:bCs/>
          <w:iCs/>
          <w:color w:val="000000" w:themeColor="text1"/>
        </w:rPr>
        <w:t>rotein-</w:t>
      </w:r>
      <w:r w:rsidR="007F40EA" w:rsidRPr="00B1756A">
        <w:rPr>
          <w:b/>
          <w:bCs/>
          <w:iCs/>
          <w:color w:val="000000" w:themeColor="text1"/>
        </w:rPr>
        <w:t>P</w:t>
      </w:r>
      <w:r w:rsidR="00C52FFD" w:rsidRPr="00B1756A">
        <w:rPr>
          <w:b/>
          <w:bCs/>
          <w:iCs/>
          <w:color w:val="000000" w:themeColor="text1"/>
        </w:rPr>
        <w:t xml:space="preserve">rotein </w:t>
      </w:r>
      <w:r w:rsidR="007F40EA" w:rsidRPr="00B1756A">
        <w:rPr>
          <w:b/>
          <w:bCs/>
          <w:iCs/>
          <w:color w:val="000000" w:themeColor="text1"/>
        </w:rPr>
        <w:t>I</w:t>
      </w:r>
      <w:r w:rsidR="00D52B20" w:rsidRPr="00B1756A">
        <w:rPr>
          <w:b/>
          <w:bCs/>
          <w:iCs/>
          <w:color w:val="000000" w:themeColor="text1"/>
        </w:rPr>
        <w:t>nteractions of Pdr5 with Snq2</w:t>
      </w:r>
      <w:r w:rsidRPr="00B1756A">
        <w:rPr>
          <w:b/>
          <w:bCs/>
          <w:iCs/>
          <w:color w:val="000000" w:themeColor="text1"/>
        </w:rPr>
        <w:t xml:space="preserve"> and Yor1 using MYTH</w:t>
      </w:r>
      <w:r w:rsidR="00BE08A0" w:rsidRPr="00B1756A">
        <w:rPr>
          <w:b/>
          <w:bCs/>
          <w:iCs/>
          <w:color w:val="000000" w:themeColor="text1"/>
        </w:rPr>
        <w:t>, Related to Figure 5</w:t>
      </w:r>
    </w:p>
    <w:p w14:paraId="03D58238" w14:textId="3A4D6E43"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fused to Cub</w:t>
      </w:r>
      <w:r w:rsidR="000520FE">
        <w:rPr>
          <w:bCs/>
          <w:iCs/>
          <w:color w:val="000000" w:themeColor="text1"/>
        </w:rPr>
        <w:t xml:space="preserve">.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bi Celaj" w:date="2019-03-08T15:04:00Z" w:initials="AC">
    <w:p w14:paraId="22020655" w14:textId="30FDB8C3" w:rsidR="00C36724" w:rsidRDefault="00C36724">
      <w:pPr>
        <w:pStyle w:val="CommentText"/>
      </w:pPr>
      <w:r>
        <w:rPr>
          <w:rStyle w:val="CommentReference"/>
        </w:rPr>
        <w:annotationRef/>
      </w:r>
      <w:r>
        <w:t>Does this really define complex traits? How about: “This phenomenon defines genetic interaction, and results in complex traits that can’t be understood by observing single-variant effects”</w:t>
      </w:r>
    </w:p>
  </w:comment>
  <w:comment w:id="2" w:author="Albi Celaj" w:date="2019-03-08T15:07:00Z" w:initials="AC">
    <w:p w14:paraId="47A0CB89" w14:textId="78F9AEE4" w:rsidR="00C36724" w:rsidRPr="00C44D13" w:rsidRDefault="00C36724" w:rsidP="000C3698">
      <w:pPr>
        <w:pStyle w:val="CommentText"/>
        <w:rPr>
          <w:bCs/>
          <w:iCs/>
          <w:color w:val="000000" w:themeColor="text1"/>
        </w:rPr>
      </w:pPr>
      <w:r>
        <w:rPr>
          <w:rStyle w:val="CommentReference"/>
        </w:rPr>
        <w:annotationRef/>
      </w:r>
      <w:r>
        <w:t>Confirmed that this was one sequencing run</w:t>
      </w:r>
    </w:p>
  </w:comment>
  <w:comment w:id="5" w:author="Albi Celaj" w:date="2019-01-17T12:42:00Z" w:initials="AC">
    <w:p w14:paraId="698530E1" w14:textId="66EBEA84" w:rsidR="00C36724" w:rsidRDefault="00C36724">
      <w:pPr>
        <w:pStyle w:val="CommentText"/>
      </w:pPr>
      <w:r>
        <w:rPr>
          <w:rStyle w:val="CommentReference"/>
        </w:rPr>
        <w:annotationRef/>
      </w:r>
      <w:r>
        <w:t>Add separate numbers for growth + resistance</w:t>
      </w:r>
    </w:p>
  </w:comment>
  <w:comment w:id="6" w:author="Frederick Roth" w:date="2019-03-11T13:53:00Z" w:initials="FR">
    <w:p w14:paraId="4328F326" w14:textId="1B62B2AD" w:rsidR="00C36724" w:rsidRDefault="00C36724">
      <w:pPr>
        <w:pStyle w:val="CommentText"/>
      </w:pPr>
      <w:r>
        <w:t xml:space="preserve">To be added to </w:t>
      </w:r>
      <w:r>
        <w:rPr>
          <w:rStyle w:val="CommentReference"/>
        </w:rPr>
        <w:annotationRef/>
      </w:r>
      <w:r>
        <w:t>suppl data file</w:t>
      </w:r>
    </w:p>
  </w:comment>
  <w:comment w:id="7" w:author="Albi Celaj [2]" w:date="2018-12-17T12:23:00Z" w:initials="AC">
    <w:p w14:paraId="79860C9F" w14:textId="77777777" w:rsidR="00C36724" w:rsidRDefault="00C36724" w:rsidP="00173382">
      <w:pPr>
        <w:pStyle w:val="CommentText"/>
      </w:pPr>
      <w:r>
        <w:rPr>
          <w:rStyle w:val="CommentReference"/>
        </w:rPr>
        <w:annotationRef/>
      </w:r>
      <w:r>
        <w:t>Need to add to data file</w:t>
      </w:r>
    </w:p>
  </w:comment>
  <w:comment w:id="8" w:author="Yachie Nozomu" w:date="2018-12-10T01:48:00Z" w:initials="NY">
    <w:p w14:paraId="5E14E6E4" w14:textId="77777777" w:rsidR="00C36724" w:rsidRDefault="00C36724"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9" w:author="Yachie Nozomu" w:date="2018-12-10T02:21:00Z" w:initials="NY">
    <w:p w14:paraId="62EA94FD" w14:textId="77777777" w:rsidR="00C36724" w:rsidRDefault="00C36724" w:rsidP="00DB0ED8">
      <w:pPr>
        <w:pStyle w:val="CommentText"/>
      </w:pPr>
      <w:r>
        <w:rPr>
          <w:rStyle w:val="CommentReference"/>
        </w:rPr>
        <w:annotationRef/>
      </w:r>
      <w:r>
        <w:t>Do you assume there are only effluxes and Es are only positive values?</w:t>
      </w:r>
    </w:p>
  </w:comment>
  <w:comment w:id="10" w:author="Albi Celaj [2]" w:date="2018-12-10T14:33:00Z" w:initials="AC">
    <w:p w14:paraId="5C6297C8" w14:textId="77777777" w:rsidR="00C36724" w:rsidRDefault="00C36724" w:rsidP="00DB0ED8">
      <w:pPr>
        <w:pStyle w:val="CommentText"/>
      </w:pPr>
      <w:r>
        <w:rPr>
          <w:rStyle w:val="CommentReference"/>
        </w:rPr>
        <w:annotationRef/>
      </w:r>
      <w:r>
        <w:t>Yes – can add negative E-values but rather chose to model these as inhibition of a hidden clearance factor (as per e-mail)</w:t>
      </w:r>
    </w:p>
  </w:comment>
  <w:comment w:id="11" w:author="Yachie Nozomu" w:date="2018-12-10T01:58:00Z" w:initials="NY">
    <w:p w14:paraId="4D65C6BF" w14:textId="77777777" w:rsidR="00C36724" w:rsidRDefault="00C36724"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12" w:author="Albi Celaj [2]" w:date="2018-12-10T14:33:00Z" w:initials="AC">
    <w:p w14:paraId="5486673A" w14:textId="77777777" w:rsidR="00C36724" w:rsidRDefault="00C36724"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13" w:author="Yachie Nozomu" w:date="2018-12-10T01:53:00Z" w:initials="NY">
    <w:p w14:paraId="59F4459E" w14:textId="77777777" w:rsidR="00C36724" w:rsidRDefault="00C36724"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14" w:author="Albi Celaj [2]" w:date="2018-12-10T14:33:00Z" w:initials="AC">
    <w:p w14:paraId="0B1F9671" w14:textId="6128468A" w:rsidR="00C36724" w:rsidRDefault="00C36724"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C36724" w:rsidRDefault="00C36724" w:rsidP="00E270DE">
      <w:pPr>
        <w:pStyle w:val="CommentText"/>
      </w:pPr>
    </w:p>
  </w:comment>
  <w:comment w:id="15" w:author="Yachie Nozomu" w:date="2018-12-10T02:01:00Z" w:initials="NY">
    <w:p w14:paraId="6B20CD35" w14:textId="77777777" w:rsidR="00C36724" w:rsidRDefault="00C36724" w:rsidP="00E270DE">
      <w:pPr>
        <w:pStyle w:val="CommentText"/>
      </w:pPr>
      <w:r>
        <w:rPr>
          <w:rStyle w:val="CommentReference"/>
        </w:rPr>
        <w:annotationRef/>
      </w:r>
      <w:r>
        <w:t xml:space="preserve">Same here… two mating type datasets could share a decent amount of same genotypes </w:t>
      </w:r>
    </w:p>
  </w:comment>
  <w:comment w:id="16" w:author="Albi Celaj" w:date="2018-12-21T14:48:00Z" w:initials="AC">
    <w:p w14:paraId="28432A83" w14:textId="6F6409FF" w:rsidR="00C36724" w:rsidRDefault="00C36724">
      <w:pPr>
        <w:pStyle w:val="CommentText"/>
      </w:pPr>
      <w:r>
        <w:rPr>
          <w:rStyle w:val="CommentReference"/>
        </w:rPr>
        <w:annotationRef/>
      </w:r>
      <w:r>
        <w:t>As above</w:t>
      </w:r>
    </w:p>
  </w:comment>
  <w:comment w:id="17" w:author="Frederick Roth" w:date="2019-03-11T14:45:00Z" w:initials="FR">
    <w:p w14:paraId="25FCFCD6" w14:textId="548475CF" w:rsidR="00C36724" w:rsidRDefault="00C36724">
      <w:pPr>
        <w:pStyle w:val="CommentText"/>
      </w:pPr>
      <w:r>
        <w:rPr>
          <w:rStyle w:val="CommentReference"/>
        </w:rPr>
        <w:annotationRef/>
      </w:r>
      <w:r>
        <w:rPr>
          <w:noProof/>
        </w:rPr>
        <w:t>we should return to this idea in Discussion, leaving open the possibility of drugs transported only be heteodimers</w:t>
      </w:r>
    </w:p>
  </w:comment>
  <w:comment w:id="18" w:author="Yachie Nozomu" w:date="2018-12-10T02:29:00Z" w:initials="NY">
    <w:p w14:paraId="19FD9F07" w14:textId="77777777" w:rsidR="00C36724" w:rsidRDefault="00C36724" w:rsidP="00D610F0">
      <w:pPr>
        <w:pStyle w:val="CommentText"/>
      </w:pPr>
      <w:r>
        <w:rPr>
          <w:rStyle w:val="CommentReference"/>
        </w:rPr>
        <w:annotationRef/>
      </w:r>
      <w:r>
        <w:t>Is it unlikely that these genes are involved in valinomycin uptake?</w:t>
      </w:r>
    </w:p>
  </w:comment>
  <w:comment w:id="19" w:author="Frederick Roth" w:date="2019-01-22T16:14:00Z" w:initials="FR">
    <w:p w14:paraId="43294444" w14:textId="500717C0" w:rsidR="00C36724" w:rsidRDefault="00C36724">
      <w:pPr>
        <w:pStyle w:val="CommentText"/>
      </w:pPr>
      <w:r>
        <w:rPr>
          <w:rStyle w:val="CommentReference"/>
        </w:rPr>
        <w:annotationRef/>
      </w:r>
      <w:r>
        <w:rPr>
          <w:noProof/>
        </w:rPr>
        <w:t>add use of SGA term somewhere</w:t>
      </w:r>
    </w:p>
  </w:comment>
  <w:comment w:id="20" w:author="Albi Celaj" w:date="2019-01-24T13:53:00Z" w:initials="AC">
    <w:p w14:paraId="7B753950" w14:textId="485B26D7" w:rsidR="00C36724" w:rsidRDefault="00C36724">
      <w:pPr>
        <w:pStyle w:val="CommentText"/>
      </w:pPr>
      <w:r>
        <w:rPr>
          <w:rStyle w:val="CommentReference"/>
        </w:rPr>
        <w:annotationRef/>
      </w:r>
      <w:r>
        <w:t>Added it in the results instead (when describing Green Monster SGA markers)</w:t>
      </w:r>
    </w:p>
  </w:comment>
  <w:comment w:id="50" w:author="Albi Celaj" w:date="2019-03-11T18:28:00Z" w:initials="AC">
    <w:p w14:paraId="6677E283" w14:textId="406BCBA2" w:rsidR="00C36724" w:rsidRDefault="00C36724">
      <w:pPr>
        <w:pStyle w:val="CommentText"/>
      </w:pPr>
      <w:r>
        <w:rPr>
          <w:rStyle w:val="CommentReference"/>
        </w:rPr>
        <w:annotationRef/>
      </w:r>
      <w:r w:rsidR="006B0328">
        <w:t>I un-split this paragraph, moved heterodimer mentions to paragraph about mammalian ABC transporters</w:t>
      </w:r>
      <w:bookmarkStart w:id="52" w:name="_GoBack"/>
      <w:bookmarkEnd w:id="52"/>
    </w:p>
  </w:comment>
  <w:comment w:id="53" w:author="Yachie Nozomu" w:date="2018-12-10T02:31:00Z" w:initials="NY">
    <w:p w14:paraId="588E2228" w14:textId="77777777" w:rsidR="00C36724" w:rsidRDefault="00C36724" w:rsidP="00447F5C">
      <w:pPr>
        <w:pStyle w:val="CommentText"/>
      </w:pPr>
      <w:r>
        <w:rPr>
          <w:rStyle w:val="CommentReference"/>
        </w:rPr>
        <w:annotationRef/>
      </w:r>
      <w:r>
        <w:t>Please make sure that RY0148 is not GM Toolkit-alpha</w:t>
      </w:r>
    </w:p>
  </w:comment>
  <w:comment w:id="54" w:author="Albi Celaj [2]" w:date="2018-12-10T14:39:00Z" w:initials="AC">
    <w:p w14:paraId="6DAC57EE" w14:textId="4C43D3CA" w:rsidR="00C36724" w:rsidRDefault="00C36724">
      <w:pPr>
        <w:pStyle w:val="CommentText"/>
      </w:pPr>
      <w:r>
        <w:rPr>
          <w:rStyle w:val="CommentReference"/>
        </w:rPr>
        <w:annotationRef/>
      </w:r>
      <w:r>
        <w:t>It was the Toolkit-alpha strain that was used to make the barcoder, so I added both.  Is this ok? I didn’t see an ‘RY’ code for the barcoder pool</w:t>
      </w:r>
    </w:p>
  </w:comment>
  <w:comment w:id="55" w:author="Yachie Nozomu" w:date="2018-12-10T02:50:00Z" w:initials="NY">
    <w:p w14:paraId="3F645A1E" w14:textId="77777777" w:rsidR="00C36724" w:rsidRDefault="00C36724" w:rsidP="00F85114">
      <w:pPr>
        <w:pStyle w:val="CommentText"/>
      </w:pPr>
      <w:r>
        <w:rPr>
          <w:rStyle w:val="CommentReference"/>
        </w:rPr>
        <w:annotationRef/>
      </w:r>
      <w:r>
        <w:t xml:space="preserve">Was the GM strain URA+? Did each deletion locus have GFP and URA3? </w:t>
      </w:r>
    </w:p>
  </w:comment>
  <w:comment w:id="56" w:author="Albi Celaj [2]" w:date="2018-12-10T13:50:00Z" w:initials="AC">
    <w:p w14:paraId="77A8ABFE" w14:textId="6EF4267F" w:rsidR="00C36724" w:rsidRDefault="00C36724">
      <w:pPr>
        <w:pStyle w:val="CommentText"/>
      </w:pPr>
      <w:r>
        <w:rPr>
          <w:rStyle w:val="CommentReference"/>
        </w:rPr>
        <w:annotationRef/>
      </w:r>
      <w:r>
        <w:t>Yes it did</w:t>
      </w:r>
    </w:p>
  </w:comment>
  <w:comment w:id="57" w:author="Albi Celaj" w:date="2019-02-12T16:00:00Z" w:initials="AC">
    <w:p w14:paraId="1E679895" w14:textId="64E37F99" w:rsidR="00C36724" w:rsidRDefault="00C36724">
      <w:pPr>
        <w:pStyle w:val="CommentText"/>
      </w:pPr>
      <w:r>
        <w:rPr>
          <w:rStyle w:val="CommentReference"/>
        </w:rPr>
        <w:annotationRef/>
      </w:r>
      <w:r>
        <w:br/>
        <w:t>-PCR products were confirmed on a 3% agarose gel.  Then, all UP-tag PCR products were put into one pool (in equal amounts from each sample), and same for the DN-tag PCR products</w:t>
      </w:r>
    </w:p>
  </w:comment>
  <w:comment w:id="58" w:author="Albi Celaj [3]" w:date="2017-08-29T13:35:00Z" w:initials="AC">
    <w:p w14:paraId="1D09427C" w14:textId="47A7C76C" w:rsidR="00C36724" w:rsidRDefault="00C36724">
      <w:pPr>
        <w:pStyle w:val="CommentText"/>
      </w:pPr>
      <w:r>
        <w:rPr>
          <w:rStyle w:val="CommentReference"/>
        </w:rPr>
        <w:annotationRef/>
      </w:r>
      <w:r>
        <w:rPr>
          <w:rStyle w:val="CommentReference"/>
        </w:rPr>
        <w:t>Jamie: Need confirmation that it was indeed 2%</w:t>
      </w:r>
    </w:p>
  </w:comment>
  <w:comment w:id="59" w:author="Albi Celaj [3]" w:date="2017-08-30T09:29:00Z" w:initials="AC">
    <w:p w14:paraId="2176F66A" w14:textId="3D74FFD6" w:rsidR="00C36724" w:rsidRDefault="00C36724">
      <w:pPr>
        <w:pStyle w:val="CommentText"/>
      </w:pPr>
      <w:r>
        <w:rPr>
          <w:rStyle w:val="CommentReference"/>
        </w:rPr>
        <w:annotationRef/>
      </w:r>
      <w:r>
        <w:t>Marinella: You had to recreate one of these strains, is it worth mentioning here?</w:t>
      </w:r>
    </w:p>
    <w:p w14:paraId="07D8619E" w14:textId="6BD7FA46" w:rsidR="00C36724" w:rsidRDefault="00C36724">
      <w:pPr>
        <w:pStyle w:val="CommentText"/>
      </w:pPr>
      <w:r>
        <w:t>- Also need to verify growth conditions, took from Tarassov et al paper</w:t>
      </w:r>
    </w:p>
    <w:p w14:paraId="57A9515B" w14:textId="62E3386E" w:rsidR="00C36724" w:rsidRDefault="00C36724">
      <w:pPr>
        <w:pStyle w:val="CommentText"/>
      </w:pPr>
      <w:r>
        <w:t>-Need fluconazole concentrations</w:t>
      </w:r>
    </w:p>
  </w:comment>
  <w:comment w:id="60" w:author="Albi Celaj [3]" w:date="2017-11-07T13:36:00Z" w:initials="AC">
    <w:p w14:paraId="3DB38767" w14:textId="202E2C24" w:rsidR="00C36724" w:rsidRDefault="00C36724">
      <w:pPr>
        <w:pStyle w:val="CommentText"/>
      </w:pPr>
      <w:r>
        <w:rPr>
          <w:rStyle w:val="CommentReference"/>
        </w:rPr>
        <w:annotationRef/>
      </w:r>
      <w:r>
        <w:t>Under construction</w:t>
      </w:r>
    </w:p>
  </w:comment>
  <w:comment w:id="61" w:author="Frederick Roth" w:date="2019-02-05T13:42:00Z" w:initials="FR">
    <w:p w14:paraId="7B688227" w14:textId="18461629" w:rsidR="00C36724" w:rsidRDefault="00C36724">
      <w:pPr>
        <w:pStyle w:val="CommentText"/>
      </w:pPr>
      <w:r>
        <w:rPr>
          <w:rStyle w:val="CommentReference"/>
        </w:rPr>
        <w:annotationRef/>
      </w:r>
      <w:r>
        <w:rPr>
          <w:noProof/>
        </w:rPr>
        <w:t>update all appearances of S4-&gt;S1, S5 -&gt;S4 etc</w:t>
      </w:r>
    </w:p>
  </w:comment>
  <w:comment w:id="62" w:author="Yachie Nozomu" w:date="2018-12-10T04:09:00Z" w:initials="NY">
    <w:p w14:paraId="7ED5B4B5" w14:textId="77777777" w:rsidR="00C36724" w:rsidRDefault="00C36724" w:rsidP="00DD69D1">
      <w:pPr>
        <w:pStyle w:val="CommentText"/>
      </w:pPr>
      <w:r>
        <w:rPr>
          <w:rStyle w:val="CommentReference"/>
        </w:rPr>
        <w:annotationRef/>
      </w:r>
      <w:r>
        <w:t>Better to have a legend for the arrow widths</w:t>
      </w:r>
    </w:p>
  </w:comment>
  <w:comment w:id="63" w:author="Albi Celaj [2]" w:date="2018-12-10T14:02:00Z" w:initials="AC">
    <w:p w14:paraId="61A0643E" w14:textId="716CDE26" w:rsidR="00C36724" w:rsidRDefault="00C36724">
      <w:pPr>
        <w:pStyle w:val="CommentText"/>
      </w:pPr>
      <w:r>
        <w:rPr>
          <w:rStyle w:val="CommentReference"/>
        </w:rPr>
        <w:annotationRef/>
      </w:r>
      <w:r>
        <w:t>Done</w:t>
      </w:r>
    </w:p>
  </w:comment>
  <w:comment w:id="64" w:author="Yachie Nozomu" w:date="2018-12-10T04:12:00Z" w:initials="NY">
    <w:p w14:paraId="1B312765" w14:textId="03B984A1" w:rsidR="00C36724" w:rsidRDefault="00C36724"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65" w:author="Albi Celaj" w:date="2019-01-31T17:40:00Z" w:initials="AC">
    <w:p w14:paraId="7F21D2AD" w14:textId="73C92892" w:rsidR="00C36724" w:rsidRDefault="00C36724">
      <w:pPr>
        <w:pStyle w:val="CommentText"/>
      </w:pPr>
      <w:r>
        <w:rPr>
          <w:rStyle w:val="CommentReference"/>
        </w:rPr>
        <w:annotationRef/>
      </w:r>
      <w:r>
        <w:t>Done</w:t>
      </w:r>
    </w:p>
  </w:comment>
  <w:comment w:id="66" w:author="Yachie Nozomu" w:date="2018-12-10T04:05:00Z" w:initials="NY">
    <w:p w14:paraId="1D22F995" w14:textId="77777777" w:rsidR="00C36724" w:rsidRDefault="00C36724" w:rsidP="00522486">
      <w:pPr>
        <w:pStyle w:val="CommentText"/>
      </w:pPr>
      <w:r>
        <w:rPr>
          <w:rStyle w:val="CommentReference"/>
        </w:rPr>
        <w:annotationRef/>
      </w:r>
      <w:r>
        <w:t>P-values?</w:t>
      </w:r>
    </w:p>
  </w:comment>
  <w:comment w:id="67" w:author="Yachie Nozomu" w:date="2018-12-10T04:07:00Z" w:initials="NY">
    <w:p w14:paraId="2734B415" w14:textId="77777777" w:rsidR="00C36724" w:rsidRDefault="00C36724" w:rsidP="00522486">
      <w:pPr>
        <w:pStyle w:val="CommentText"/>
      </w:pPr>
      <w:r>
        <w:rPr>
          <w:rStyle w:val="CommentReference"/>
        </w:rPr>
        <w:annotationRef/>
      </w:r>
      <w:r>
        <w:t>P-values?</w:t>
      </w:r>
    </w:p>
  </w:comment>
  <w:comment w:id="68" w:author="Yachie Nozomu" w:date="2018-12-10T04:07:00Z" w:initials="NY">
    <w:p w14:paraId="24423DA6" w14:textId="77777777" w:rsidR="00C36724" w:rsidRDefault="00C36724"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020655" w15:done="1"/>
  <w15:commentEx w15:paraId="47A0CB89" w15:done="0"/>
  <w15:commentEx w15:paraId="698530E1" w15:done="0"/>
  <w15:commentEx w15:paraId="4328F326" w15:paraIdParent="698530E1" w15:done="0"/>
  <w15:commentEx w15:paraId="79860C9F" w15:done="0"/>
  <w15:commentEx w15:paraId="5E14E6E4" w15:done="1"/>
  <w15:commentEx w15:paraId="62EA94FD" w15:done="1"/>
  <w15:commentEx w15:paraId="5C6297C8" w15:paraIdParent="62EA94FD" w15:done="1"/>
  <w15:commentEx w15:paraId="4D65C6BF" w15:done="1"/>
  <w15:commentEx w15:paraId="5486673A" w15:paraIdParent="4D65C6BF" w15:done="1"/>
  <w15:commentEx w15:paraId="59F4459E" w15:done="1"/>
  <w15:commentEx w15:paraId="55DB30EF" w15:paraIdParent="59F4459E" w15:done="1"/>
  <w15:commentEx w15:paraId="6B20CD35" w15:done="1"/>
  <w15:commentEx w15:paraId="28432A83" w15:paraIdParent="6B20CD35" w15:done="1"/>
  <w15:commentEx w15:paraId="25FCFCD6" w15:done="0"/>
  <w15:commentEx w15:paraId="19FD9F07" w15:done="1"/>
  <w15:commentEx w15:paraId="43294444" w15:done="1"/>
  <w15:commentEx w15:paraId="7B753950" w15:paraIdParent="43294444" w15:done="1"/>
  <w15:commentEx w15:paraId="6677E283" w15:done="0"/>
  <w15:commentEx w15:paraId="588E2228" w15:done="1"/>
  <w15:commentEx w15:paraId="6DAC57EE" w15:paraIdParent="588E2228" w15:done="1"/>
  <w15:commentEx w15:paraId="3F645A1E" w15:done="0"/>
  <w15:commentEx w15:paraId="77A8ABFE" w15:paraIdParent="3F645A1E" w15:done="0"/>
  <w15:commentEx w15:paraId="1E679895" w15:done="0"/>
  <w15:commentEx w15:paraId="1D09427C" w15:done="0"/>
  <w15:commentEx w15:paraId="57A9515B" w15:done="0"/>
  <w15:commentEx w15:paraId="3DB38767" w15:done="0"/>
  <w15:commentEx w15:paraId="7B688227" w15:done="0"/>
  <w15:commentEx w15:paraId="7ED5B4B5" w15:done="1"/>
  <w15:commentEx w15:paraId="61A0643E" w15:paraIdParent="7ED5B4B5" w15:done="1"/>
  <w15:commentEx w15:paraId="1B312765" w15:done="1"/>
  <w15:commentEx w15:paraId="7F21D2AD" w15:paraIdParent="1B312765" w15:done="1"/>
  <w15:commentEx w15:paraId="1D22F995" w15:done="0"/>
  <w15:commentEx w15:paraId="2734B415" w15:done="0"/>
  <w15:commentEx w15:paraId="24423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020655" w16cid:durableId="202D0318"/>
  <w16cid:commentId w16cid:paraId="47A0CB89" w16cid:durableId="202D03C4"/>
  <w16cid:commentId w16cid:paraId="698530E1" w16cid:durableId="1FEAF6CB"/>
  <w16cid:commentId w16cid:paraId="4328F326" w16cid:durableId="2030E6F6"/>
  <w16cid:commentId w16cid:paraId="79860C9F" w16cid:durableId="1FEAFA3E"/>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25FCFCD6" w16cid:durableId="2030F308"/>
  <w16cid:commentId w16cid:paraId="19FD9F07" w16cid:durableId="1FD7328E"/>
  <w16cid:commentId w16cid:paraId="43294444" w16cid:durableId="1FF1BFD6"/>
  <w16cid:commentId w16cid:paraId="7B753950" w16cid:durableId="1FF441D7"/>
  <w16cid:commentId w16cid:paraId="6677E283" w16cid:durableId="2031275D"/>
  <w16cid:commentId w16cid:paraId="588E2228" w16cid:durableId="1FD73293"/>
  <w16cid:commentId w16cid:paraId="6DAC57EE" w16cid:durableId="1FD73294"/>
  <w16cid:commentId w16cid:paraId="3F645A1E" w16cid:durableId="1FD73296"/>
  <w16cid:commentId w16cid:paraId="77A8ABFE" w16cid:durableId="1FD73297"/>
  <w16cid:commentId w16cid:paraId="1E679895" w16cid:durableId="200D6C07"/>
  <w16cid:commentId w16cid:paraId="1D09427C" w16cid:durableId="1FD7329C"/>
  <w16cid:commentId w16cid:paraId="57A9515B" w16cid:durableId="1FD7329D"/>
  <w16cid:commentId w16cid:paraId="3DB38767" w16cid:durableId="1FD732A0"/>
  <w16cid:commentId w16cid:paraId="7B688227" w16cid:durableId="20041133"/>
  <w16cid:commentId w16cid:paraId="7ED5B4B5" w16cid:durableId="202B9DA6"/>
  <w16cid:commentId w16cid:paraId="61A0643E" w16cid:durableId="1FD732AA"/>
  <w16cid:commentId w16cid:paraId="1B312765" w16cid:durableId="1FD732AB"/>
  <w16cid:commentId w16cid:paraId="7F21D2AD" w16cid:durableId="1FFDB173"/>
  <w16cid:commentId w16cid:paraId="1D22F995" w16cid:durableId="1FD732AC"/>
  <w16cid:commentId w16cid:paraId="2734B415" w16cid:durableId="1FD732AD"/>
  <w16cid:commentId w16cid:paraId="24423DA6" w16cid:durableId="1FD73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6055E" w14:textId="77777777" w:rsidR="00066419" w:rsidRDefault="00066419" w:rsidP="006D69DC">
      <w:r>
        <w:separator/>
      </w:r>
    </w:p>
  </w:endnote>
  <w:endnote w:type="continuationSeparator" w:id="0">
    <w:p w14:paraId="0B85787B" w14:textId="77777777" w:rsidR="00066419" w:rsidRDefault="00066419"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AEC5F" w14:textId="77777777" w:rsidR="00066419" w:rsidRDefault="00066419" w:rsidP="006D69DC">
      <w:r>
        <w:separator/>
      </w:r>
    </w:p>
  </w:footnote>
  <w:footnote w:type="continuationSeparator" w:id="0">
    <w:p w14:paraId="413E053A" w14:textId="77777777" w:rsidR="00066419" w:rsidRDefault="00066419"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Frederick Roth">
    <w15:presenceInfo w15:providerId="Windows Live" w15:userId="eb1175e97672b9a9"/>
  </w15:person>
  <w15:person w15:author="Albi Celaj [2]">
    <w15:presenceInfo w15:providerId="Windows Live" w15:userId="725b78b5-2951-40d9-b0b3-05f20b89ce7e"/>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E42"/>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EC0"/>
    <w:rsid w:val="00005FAD"/>
    <w:rsid w:val="000060F7"/>
    <w:rsid w:val="0000610F"/>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2F"/>
    <w:rsid w:val="00011FDC"/>
    <w:rsid w:val="0001262B"/>
    <w:rsid w:val="000127C4"/>
    <w:rsid w:val="00012855"/>
    <w:rsid w:val="00012B1B"/>
    <w:rsid w:val="00012C50"/>
    <w:rsid w:val="00012CF1"/>
    <w:rsid w:val="00012D0D"/>
    <w:rsid w:val="00012FD9"/>
    <w:rsid w:val="00012FFB"/>
    <w:rsid w:val="0001321B"/>
    <w:rsid w:val="000132AB"/>
    <w:rsid w:val="0001347A"/>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AB4"/>
    <w:rsid w:val="00017BC1"/>
    <w:rsid w:val="00017DF1"/>
    <w:rsid w:val="000205FF"/>
    <w:rsid w:val="00020C39"/>
    <w:rsid w:val="00020CE2"/>
    <w:rsid w:val="00020F10"/>
    <w:rsid w:val="000211E2"/>
    <w:rsid w:val="000213BD"/>
    <w:rsid w:val="000216A5"/>
    <w:rsid w:val="00021FDD"/>
    <w:rsid w:val="00022119"/>
    <w:rsid w:val="000221C3"/>
    <w:rsid w:val="00022370"/>
    <w:rsid w:val="00022514"/>
    <w:rsid w:val="000228D3"/>
    <w:rsid w:val="00022C0A"/>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47A"/>
    <w:rsid w:val="00025615"/>
    <w:rsid w:val="0002571E"/>
    <w:rsid w:val="00025812"/>
    <w:rsid w:val="00025BA5"/>
    <w:rsid w:val="00025BAF"/>
    <w:rsid w:val="0002613F"/>
    <w:rsid w:val="0002676A"/>
    <w:rsid w:val="00026B49"/>
    <w:rsid w:val="000270D6"/>
    <w:rsid w:val="0002737F"/>
    <w:rsid w:val="000274E9"/>
    <w:rsid w:val="00027C1C"/>
    <w:rsid w:val="00027FD5"/>
    <w:rsid w:val="00030241"/>
    <w:rsid w:val="00030366"/>
    <w:rsid w:val="000303AD"/>
    <w:rsid w:val="00030684"/>
    <w:rsid w:val="000307EE"/>
    <w:rsid w:val="00030807"/>
    <w:rsid w:val="00030B9C"/>
    <w:rsid w:val="00030EAD"/>
    <w:rsid w:val="000312F9"/>
    <w:rsid w:val="000313E2"/>
    <w:rsid w:val="00031519"/>
    <w:rsid w:val="000315A1"/>
    <w:rsid w:val="00031C9D"/>
    <w:rsid w:val="00032417"/>
    <w:rsid w:val="0003249A"/>
    <w:rsid w:val="00032944"/>
    <w:rsid w:val="000329BF"/>
    <w:rsid w:val="0003324C"/>
    <w:rsid w:val="0003372F"/>
    <w:rsid w:val="00033A65"/>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8C5"/>
    <w:rsid w:val="00040DF7"/>
    <w:rsid w:val="000410C2"/>
    <w:rsid w:val="000411F7"/>
    <w:rsid w:val="0004124D"/>
    <w:rsid w:val="0004126E"/>
    <w:rsid w:val="00041500"/>
    <w:rsid w:val="000416FC"/>
    <w:rsid w:val="00041797"/>
    <w:rsid w:val="000418F6"/>
    <w:rsid w:val="00041A62"/>
    <w:rsid w:val="00041EBE"/>
    <w:rsid w:val="00041FF2"/>
    <w:rsid w:val="00042541"/>
    <w:rsid w:val="00042547"/>
    <w:rsid w:val="00042912"/>
    <w:rsid w:val="00042EBE"/>
    <w:rsid w:val="00043254"/>
    <w:rsid w:val="00043266"/>
    <w:rsid w:val="000436E0"/>
    <w:rsid w:val="00044302"/>
    <w:rsid w:val="000444B8"/>
    <w:rsid w:val="00044587"/>
    <w:rsid w:val="0004469C"/>
    <w:rsid w:val="000447E8"/>
    <w:rsid w:val="00044914"/>
    <w:rsid w:val="00044A46"/>
    <w:rsid w:val="00044FE4"/>
    <w:rsid w:val="00045262"/>
    <w:rsid w:val="000454B3"/>
    <w:rsid w:val="000454F7"/>
    <w:rsid w:val="000458A1"/>
    <w:rsid w:val="0004626A"/>
    <w:rsid w:val="0004641B"/>
    <w:rsid w:val="00046C09"/>
    <w:rsid w:val="000475D8"/>
    <w:rsid w:val="000476A9"/>
    <w:rsid w:val="00047B3E"/>
    <w:rsid w:val="00047C42"/>
    <w:rsid w:val="00047CD0"/>
    <w:rsid w:val="000500D0"/>
    <w:rsid w:val="0005084C"/>
    <w:rsid w:val="000508E8"/>
    <w:rsid w:val="00050B70"/>
    <w:rsid w:val="00050D6B"/>
    <w:rsid w:val="00050EA3"/>
    <w:rsid w:val="00051187"/>
    <w:rsid w:val="0005129A"/>
    <w:rsid w:val="00051520"/>
    <w:rsid w:val="0005167C"/>
    <w:rsid w:val="000517D1"/>
    <w:rsid w:val="000518E2"/>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CB1"/>
    <w:rsid w:val="00056FC5"/>
    <w:rsid w:val="000570E2"/>
    <w:rsid w:val="0005739C"/>
    <w:rsid w:val="00057555"/>
    <w:rsid w:val="000575DB"/>
    <w:rsid w:val="00057CE9"/>
    <w:rsid w:val="0006005C"/>
    <w:rsid w:val="000601F8"/>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AA2"/>
    <w:rsid w:val="00062B32"/>
    <w:rsid w:val="00062C90"/>
    <w:rsid w:val="00063634"/>
    <w:rsid w:val="000637C8"/>
    <w:rsid w:val="00063A0A"/>
    <w:rsid w:val="00063A6C"/>
    <w:rsid w:val="00063DD6"/>
    <w:rsid w:val="00063E8A"/>
    <w:rsid w:val="00064211"/>
    <w:rsid w:val="00064247"/>
    <w:rsid w:val="00064C69"/>
    <w:rsid w:val="0006568E"/>
    <w:rsid w:val="0006582F"/>
    <w:rsid w:val="000658B6"/>
    <w:rsid w:val="00065B48"/>
    <w:rsid w:val="00065D41"/>
    <w:rsid w:val="00066419"/>
    <w:rsid w:val="00066455"/>
    <w:rsid w:val="00066634"/>
    <w:rsid w:val="00066EE3"/>
    <w:rsid w:val="0006712B"/>
    <w:rsid w:val="000678E9"/>
    <w:rsid w:val="00067E3A"/>
    <w:rsid w:val="00067E77"/>
    <w:rsid w:val="00070567"/>
    <w:rsid w:val="000708AD"/>
    <w:rsid w:val="000708CE"/>
    <w:rsid w:val="000716FF"/>
    <w:rsid w:val="00071B43"/>
    <w:rsid w:val="00071C42"/>
    <w:rsid w:val="00071C7F"/>
    <w:rsid w:val="00072038"/>
    <w:rsid w:val="000723B0"/>
    <w:rsid w:val="00072501"/>
    <w:rsid w:val="00072934"/>
    <w:rsid w:val="00072BB4"/>
    <w:rsid w:val="00072D47"/>
    <w:rsid w:val="0007321F"/>
    <w:rsid w:val="000733EC"/>
    <w:rsid w:val="00073541"/>
    <w:rsid w:val="00073A3F"/>
    <w:rsid w:val="00073AE7"/>
    <w:rsid w:val="00073C66"/>
    <w:rsid w:val="000743FF"/>
    <w:rsid w:val="00074820"/>
    <w:rsid w:val="0007488D"/>
    <w:rsid w:val="00074A68"/>
    <w:rsid w:val="0007506E"/>
    <w:rsid w:val="00075179"/>
    <w:rsid w:val="00075902"/>
    <w:rsid w:val="00075C79"/>
    <w:rsid w:val="00076354"/>
    <w:rsid w:val="00076569"/>
    <w:rsid w:val="00076589"/>
    <w:rsid w:val="00076B91"/>
    <w:rsid w:val="00077452"/>
    <w:rsid w:val="00077DA9"/>
    <w:rsid w:val="00077DAC"/>
    <w:rsid w:val="00077E54"/>
    <w:rsid w:val="00077FEB"/>
    <w:rsid w:val="000802CC"/>
    <w:rsid w:val="00080308"/>
    <w:rsid w:val="00080475"/>
    <w:rsid w:val="000807DB"/>
    <w:rsid w:val="00080B52"/>
    <w:rsid w:val="00080CFF"/>
    <w:rsid w:val="00080EE1"/>
    <w:rsid w:val="000812E9"/>
    <w:rsid w:val="000817FB"/>
    <w:rsid w:val="00081FE2"/>
    <w:rsid w:val="0008217B"/>
    <w:rsid w:val="000824F8"/>
    <w:rsid w:val="000828A1"/>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71D"/>
    <w:rsid w:val="00085B19"/>
    <w:rsid w:val="00086010"/>
    <w:rsid w:val="00086039"/>
    <w:rsid w:val="00086093"/>
    <w:rsid w:val="0008612D"/>
    <w:rsid w:val="00086189"/>
    <w:rsid w:val="000862F1"/>
    <w:rsid w:val="00086366"/>
    <w:rsid w:val="000868ED"/>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D5"/>
    <w:rsid w:val="00090EEC"/>
    <w:rsid w:val="0009111C"/>
    <w:rsid w:val="000912EC"/>
    <w:rsid w:val="0009151E"/>
    <w:rsid w:val="00091724"/>
    <w:rsid w:val="000919D1"/>
    <w:rsid w:val="00091FB5"/>
    <w:rsid w:val="000925DD"/>
    <w:rsid w:val="000926AC"/>
    <w:rsid w:val="00092898"/>
    <w:rsid w:val="000928E2"/>
    <w:rsid w:val="00092955"/>
    <w:rsid w:val="00092CDB"/>
    <w:rsid w:val="00093472"/>
    <w:rsid w:val="0009349F"/>
    <w:rsid w:val="00093A99"/>
    <w:rsid w:val="00093B93"/>
    <w:rsid w:val="00093EBE"/>
    <w:rsid w:val="000941C5"/>
    <w:rsid w:val="000942EE"/>
    <w:rsid w:val="00094387"/>
    <w:rsid w:val="00094426"/>
    <w:rsid w:val="000946A1"/>
    <w:rsid w:val="00094A15"/>
    <w:rsid w:val="00094C1B"/>
    <w:rsid w:val="00094D37"/>
    <w:rsid w:val="000950BD"/>
    <w:rsid w:val="000954A2"/>
    <w:rsid w:val="00095AD4"/>
    <w:rsid w:val="00095B31"/>
    <w:rsid w:val="0009615F"/>
    <w:rsid w:val="00096207"/>
    <w:rsid w:val="00096BF1"/>
    <w:rsid w:val="00096E50"/>
    <w:rsid w:val="00096F44"/>
    <w:rsid w:val="00096F69"/>
    <w:rsid w:val="00097040"/>
    <w:rsid w:val="0009783B"/>
    <w:rsid w:val="00097B86"/>
    <w:rsid w:val="00097DFE"/>
    <w:rsid w:val="000A0257"/>
    <w:rsid w:val="000A0594"/>
    <w:rsid w:val="000A070F"/>
    <w:rsid w:val="000A0947"/>
    <w:rsid w:val="000A0DB7"/>
    <w:rsid w:val="000A0E42"/>
    <w:rsid w:val="000A1666"/>
    <w:rsid w:val="000A16A8"/>
    <w:rsid w:val="000A1872"/>
    <w:rsid w:val="000A1D06"/>
    <w:rsid w:val="000A2003"/>
    <w:rsid w:val="000A2148"/>
    <w:rsid w:val="000A27A7"/>
    <w:rsid w:val="000A2ADA"/>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385"/>
    <w:rsid w:val="000A544B"/>
    <w:rsid w:val="000A6112"/>
    <w:rsid w:val="000A6132"/>
    <w:rsid w:val="000A6414"/>
    <w:rsid w:val="000A64B9"/>
    <w:rsid w:val="000A6580"/>
    <w:rsid w:val="000A680F"/>
    <w:rsid w:val="000A68DA"/>
    <w:rsid w:val="000A6E35"/>
    <w:rsid w:val="000A712A"/>
    <w:rsid w:val="000A7164"/>
    <w:rsid w:val="000A7424"/>
    <w:rsid w:val="000A758A"/>
    <w:rsid w:val="000A77AE"/>
    <w:rsid w:val="000A78C0"/>
    <w:rsid w:val="000A7909"/>
    <w:rsid w:val="000A7961"/>
    <w:rsid w:val="000A79F2"/>
    <w:rsid w:val="000B05AE"/>
    <w:rsid w:val="000B077E"/>
    <w:rsid w:val="000B08C5"/>
    <w:rsid w:val="000B0A26"/>
    <w:rsid w:val="000B0D98"/>
    <w:rsid w:val="000B0E85"/>
    <w:rsid w:val="000B1289"/>
    <w:rsid w:val="000B14B3"/>
    <w:rsid w:val="000B16EF"/>
    <w:rsid w:val="000B1EAB"/>
    <w:rsid w:val="000B20E3"/>
    <w:rsid w:val="000B2205"/>
    <w:rsid w:val="000B251E"/>
    <w:rsid w:val="000B2871"/>
    <w:rsid w:val="000B2CDD"/>
    <w:rsid w:val="000B2CF3"/>
    <w:rsid w:val="000B2E3E"/>
    <w:rsid w:val="000B2E9C"/>
    <w:rsid w:val="000B2EA8"/>
    <w:rsid w:val="000B377A"/>
    <w:rsid w:val="000B3F65"/>
    <w:rsid w:val="000B406D"/>
    <w:rsid w:val="000B4073"/>
    <w:rsid w:val="000B4598"/>
    <w:rsid w:val="000B47B8"/>
    <w:rsid w:val="000B4CD5"/>
    <w:rsid w:val="000B4E58"/>
    <w:rsid w:val="000B4ECF"/>
    <w:rsid w:val="000B4F87"/>
    <w:rsid w:val="000B535C"/>
    <w:rsid w:val="000B53D6"/>
    <w:rsid w:val="000B5417"/>
    <w:rsid w:val="000B5462"/>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BE0"/>
    <w:rsid w:val="000B7E99"/>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2A20"/>
    <w:rsid w:val="000C30DD"/>
    <w:rsid w:val="000C3698"/>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0DE"/>
    <w:rsid w:val="000C711F"/>
    <w:rsid w:val="000C727A"/>
    <w:rsid w:val="000C7311"/>
    <w:rsid w:val="000C7544"/>
    <w:rsid w:val="000C7E1E"/>
    <w:rsid w:val="000D02EE"/>
    <w:rsid w:val="000D0530"/>
    <w:rsid w:val="000D060F"/>
    <w:rsid w:val="000D06E5"/>
    <w:rsid w:val="000D0A45"/>
    <w:rsid w:val="000D0B46"/>
    <w:rsid w:val="000D0B5B"/>
    <w:rsid w:val="000D0C54"/>
    <w:rsid w:val="000D0C6E"/>
    <w:rsid w:val="000D0DCC"/>
    <w:rsid w:val="000D118A"/>
    <w:rsid w:val="000D15B7"/>
    <w:rsid w:val="000D15B8"/>
    <w:rsid w:val="000D1619"/>
    <w:rsid w:val="000D1933"/>
    <w:rsid w:val="000D1A92"/>
    <w:rsid w:val="000D1AFD"/>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1C2"/>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9F"/>
    <w:rsid w:val="000E4AA5"/>
    <w:rsid w:val="000E4BF6"/>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5FB"/>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064"/>
    <w:rsid w:val="000F6387"/>
    <w:rsid w:val="000F6442"/>
    <w:rsid w:val="000F65CF"/>
    <w:rsid w:val="000F6A4B"/>
    <w:rsid w:val="000F6A69"/>
    <w:rsid w:val="000F6B5B"/>
    <w:rsid w:val="000F6C17"/>
    <w:rsid w:val="000F71B3"/>
    <w:rsid w:val="000F73A4"/>
    <w:rsid w:val="000F75A2"/>
    <w:rsid w:val="000F7CFF"/>
    <w:rsid w:val="000F7ED4"/>
    <w:rsid w:val="000F7F6E"/>
    <w:rsid w:val="00100657"/>
    <w:rsid w:val="00100B14"/>
    <w:rsid w:val="00100CAE"/>
    <w:rsid w:val="00100CCD"/>
    <w:rsid w:val="00100E4E"/>
    <w:rsid w:val="00101644"/>
    <w:rsid w:val="00101660"/>
    <w:rsid w:val="00101917"/>
    <w:rsid w:val="0010198E"/>
    <w:rsid w:val="00101E30"/>
    <w:rsid w:val="00102202"/>
    <w:rsid w:val="00102214"/>
    <w:rsid w:val="0010271F"/>
    <w:rsid w:val="00102C81"/>
    <w:rsid w:val="00102D7B"/>
    <w:rsid w:val="00103253"/>
    <w:rsid w:val="001032F7"/>
    <w:rsid w:val="00103719"/>
    <w:rsid w:val="001038A9"/>
    <w:rsid w:val="001038DA"/>
    <w:rsid w:val="00103D6A"/>
    <w:rsid w:val="00103D7E"/>
    <w:rsid w:val="001043BD"/>
    <w:rsid w:val="001046E3"/>
    <w:rsid w:val="001049F5"/>
    <w:rsid w:val="00104F88"/>
    <w:rsid w:val="001051B4"/>
    <w:rsid w:val="00105653"/>
    <w:rsid w:val="001058AB"/>
    <w:rsid w:val="00105954"/>
    <w:rsid w:val="0010620E"/>
    <w:rsid w:val="00106325"/>
    <w:rsid w:val="001065C7"/>
    <w:rsid w:val="0010662F"/>
    <w:rsid w:val="00106708"/>
    <w:rsid w:val="00106CAA"/>
    <w:rsid w:val="00107269"/>
    <w:rsid w:val="001074D1"/>
    <w:rsid w:val="00107B62"/>
    <w:rsid w:val="00107F5A"/>
    <w:rsid w:val="00107F8A"/>
    <w:rsid w:val="0011011B"/>
    <w:rsid w:val="001101B3"/>
    <w:rsid w:val="001102B2"/>
    <w:rsid w:val="00110DEA"/>
    <w:rsid w:val="00110DEB"/>
    <w:rsid w:val="001110A9"/>
    <w:rsid w:val="0011162C"/>
    <w:rsid w:val="00111996"/>
    <w:rsid w:val="00111A12"/>
    <w:rsid w:val="00111C7C"/>
    <w:rsid w:val="00111D86"/>
    <w:rsid w:val="00111E77"/>
    <w:rsid w:val="0011221B"/>
    <w:rsid w:val="001122D8"/>
    <w:rsid w:val="00112958"/>
    <w:rsid w:val="00112A5F"/>
    <w:rsid w:val="00112A8D"/>
    <w:rsid w:val="00112CF1"/>
    <w:rsid w:val="00113866"/>
    <w:rsid w:val="00113AC4"/>
    <w:rsid w:val="00113C47"/>
    <w:rsid w:val="00114000"/>
    <w:rsid w:val="00114987"/>
    <w:rsid w:val="00114B65"/>
    <w:rsid w:val="00114E62"/>
    <w:rsid w:val="00114F51"/>
    <w:rsid w:val="00115317"/>
    <w:rsid w:val="0011558E"/>
    <w:rsid w:val="001156F4"/>
    <w:rsid w:val="0011572C"/>
    <w:rsid w:val="00115AC6"/>
    <w:rsid w:val="00115F23"/>
    <w:rsid w:val="0011606F"/>
    <w:rsid w:val="0011643A"/>
    <w:rsid w:val="001165B0"/>
    <w:rsid w:val="00116D98"/>
    <w:rsid w:val="0011704B"/>
    <w:rsid w:val="001172A0"/>
    <w:rsid w:val="00117375"/>
    <w:rsid w:val="00117A50"/>
    <w:rsid w:val="00117EE3"/>
    <w:rsid w:val="00117F28"/>
    <w:rsid w:val="001207FF"/>
    <w:rsid w:val="00120946"/>
    <w:rsid w:val="00120A86"/>
    <w:rsid w:val="00120EA5"/>
    <w:rsid w:val="00120EFE"/>
    <w:rsid w:val="0012107E"/>
    <w:rsid w:val="0012108E"/>
    <w:rsid w:val="0012159D"/>
    <w:rsid w:val="001216A2"/>
    <w:rsid w:val="00121D28"/>
    <w:rsid w:val="00122063"/>
    <w:rsid w:val="001228A2"/>
    <w:rsid w:val="001229B3"/>
    <w:rsid w:val="00122E73"/>
    <w:rsid w:val="00123469"/>
    <w:rsid w:val="00123493"/>
    <w:rsid w:val="001239F0"/>
    <w:rsid w:val="00123BB1"/>
    <w:rsid w:val="00123E71"/>
    <w:rsid w:val="00124824"/>
    <w:rsid w:val="00124A2E"/>
    <w:rsid w:val="00124A55"/>
    <w:rsid w:val="00124BD9"/>
    <w:rsid w:val="001251A7"/>
    <w:rsid w:val="001253E6"/>
    <w:rsid w:val="0012567C"/>
    <w:rsid w:val="001257E9"/>
    <w:rsid w:val="00125974"/>
    <w:rsid w:val="00125A01"/>
    <w:rsid w:val="00125C10"/>
    <w:rsid w:val="00125DED"/>
    <w:rsid w:val="00125E43"/>
    <w:rsid w:val="00125F48"/>
    <w:rsid w:val="00126196"/>
    <w:rsid w:val="001261E7"/>
    <w:rsid w:val="00127266"/>
    <w:rsid w:val="00127593"/>
    <w:rsid w:val="00127596"/>
    <w:rsid w:val="001278C3"/>
    <w:rsid w:val="0013000E"/>
    <w:rsid w:val="001304C8"/>
    <w:rsid w:val="001306EA"/>
    <w:rsid w:val="001310AE"/>
    <w:rsid w:val="001310B1"/>
    <w:rsid w:val="00131334"/>
    <w:rsid w:val="001315AB"/>
    <w:rsid w:val="00131614"/>
    <w:rsid w:val="001317A7"/>
    <w:rsid w:val="00131983"/>
    <w:rsid w:val="00131BB3"/>
    <w:rsid w:val="00131C80"/>
    <w:rsid w:val="00131E47"/>
    <w:rsid w:val="0013232C"/>
    <w:rsid w:val="00132515"/>
    <w:rsid w:val="001325F4"/>
    <w:rsid w:val="00132679"/>
    <w:rsid w:val="00132870"/>
    <w:rsid w:val="00133051"/>
    <w:rsid w:val="00133453"/>
    <w:rsid w:val="00133CC6"/>
    <w:rsid w:val="00133DB2"/>
    <w:rsid w:val="00133F63"/>
    <w:rsid w:val="001341DD"/>
    <w:rsid w:val="00134428"/>
    <w:rsid w:val="001344C9"/>
    <w:rsid w:val="0013494D"/>
    <w:rsid w:val="0013508F"/>
    <w:rsid w:val="00135181"/>
    <w:rsid w:val="001354BE"/>
    <w:rsid w:val="001359B7"/>
    <w:rsid w:val="00135BE9"/>
    <w:rsid w:val="00135D78"/>
    <w:rsid w:val="00135DD5"/>
    <w:rsid w:val="00135EF0"/>
    <w:rsid w:val="00136107"/>
    <w:rsid w:val="00136F3E"/>
    <w:rsid w:val="00137395"/>
    <w:rsid w:val="0013740C"/>
    <w:rsid w:val="00137983"/>
    <w:rsid w:val="00137B58"/>
    <w:rsid w:val="00137BE6"/>
    <w:rsid w:val="00137C13"/>
    <w:rsid w:val="00140674"/>
    <w:rsid w:val="00140CD3"/>
    <w:rsid w:val="00140E1A"/>
    <w:rsid w:val="001413C2"/>
    <w:rsid w:val="00141403"/>
    <w:rsid w:val="001415C8"/>
    <w:rsid w:val="001419BA"/>
    <w:rsid w:val="00141BD0"/>
    <w:rsid w:val="0014218F"/>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5D23"/>
    <w:rsid w:val="001460DD"/>
    <w:rsid w:val="00146183"/>
    <w:rsid w:val="001461BC"/>
    <w:rsid w:val="0014644A"/>
    <w:rsid w:val="00146652"/>
    <w:rsid w:val="001466E7"/>
    <w:rsid w:val="0014685C"/>
    <w:rsid w:val="00146B98"/>
    <w:rsid w:val="00146D1F"/>
    <w:rsid w:val="00146EB0"/>
    <w:rsid w:val="00147304"/>
    <w:rsid w:val="00147811"/>
    <w:rsid w:val="00147C11"/>
    <w:rsid w:val="00147D3B"/>
    <w:rsid w:val="00147D85"/>
    <w:rsid w:val="00147E6F"/>
    <w:rsid w:val="0015027F"/>
    <w:rsid w:val="00150385"/>
    <w:rsid w:val="0015042B"/>
    <w:rsid w:val="001504C1"/>
    <w:rsid w:val="001504DB"/>
    <w:rsid w:val="00150B4E"/>
    <w:rsid w:val="00150D4B"/>
    <w:rsid w:val="0015117B"/>
    <w:rsid w:val="00151795"/>
    <w:rsid w:val="00151D04"/>
    <w:rsid w:val="00151E99"/>
    <w:rsid w:val="00151FFB"/>
    <w:rsid w:val="001523C0"/>
    <w:rsid w:val="00152B4D"/>
    <w:rsid w:val="00152CEC"/>
    <w:rsid w:val="00152D12"/>
    <w:rsid w:val="00152EC5"/>
    <w:rsid w:val="00153387"/>
    <w:rsid w:val="0015382E"/>
    <w:rsid w:val="00153CF1"/>
    <w:rsid w:val="00153E28"/>
    <w:rsid w:val="00154026"/>
    <w:rsid w:val="00154410"/>
    <w:rsid w:val="0015456B"/>
    <w:rsid w:val="00154597"/>
    <w:rsid w:val="00154B11"/>
    <w:rsid w:val="00154CB5"/>
    <w:rsid w:val="001551A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731"/>
    <w:rsid w:val="00161A62"/>
    <w:rsid w:val="00161B7D"/>
    <w:rsid w:val="0016225D"/>
    <w:rsid w:val="00162A01"/>
    <w:rsid w:val="00162BEF"/>
    <w:rsid w:val="00162E90"/>
    <w:rsid w:val="00162F91"/>
    <w:rsid w:val="001634A2"/>
    <w:rsid w:val="00163626"/>
    <w:rsid w:val="00163C5D"/>
    <w:rsid w:val="001643AF"/>
    <w:rsid w:val="00164434"/>
    <w:rsid w:val="0016482C"/>
    <w:rsid w:val="00164B33"/>
    <w:rsid w:val="00164DBD"/>
    <w:rsid w:val="001651D9"/>
    <w:rsid w:val="0016584B"/>
    <w:rsid w:val="001666CE"/>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AC"/>
    <w:rsid w:val="001722E9"/>
    <w:rsid w:val="001723FC"/>
    <w:rsid w:val="001725B0"/>
    <w:rsid w:val="0017290A"/>
    <w:rsid w:val="0017293A"/>
    <w:rsid w:val="00172B5D"/>
    <w:rsid w:val="00172B90"/>
    <w:rsid w:val="001731B7"/>
    <w:rsid w:val="001731FC"/>
    <w:rsid w:val="0017320C"/>
    <w:rsid w:val="00173244"/>
    <w:rsid w:val="00173382"/>
    <w:rsid w:val="0017340B"/>
    <w:rsid w:val="00173DA0"/>
    <w:rsid w:val="00173F18"/>
    <w:rsid w:val="00174004"/>
    <w:rsid w:val="001740F5"/>
    <w:rsid w:val="0017411B"/>
    <w:rsid w:val="001746B3"/>
    <w:rsid w:val="001748D8"/>
    <w:rsid w:val="0017493E"/>
    <w:rsid w:val="0017496F"/>
    <w:rsid w:val="001749C0"/>
    <w:rsid w:val="00174A1D"/>
    <w:rsid w:val="00174B8D"/>
    <w:rsid w:val="00174BEA"/>
    <w:rsid w:val="00174D9C"/>
    <w:rsid w:val="00175026"/>
    <w:rsid w:val="00175420"/>
    <w:rsid w:val="00175454"/>
    <w:rsid w:val="0017550D"/>
    <w:rsid w:val="00175596"/>
    <w:rsid w:val="001755B2"/>
    <w:rsid w:val="00175CD1"/>
    <w:rsid w:val="00175DF9"/>
    <w:rsid w:val="0017639A"/>
    <w:rsid w:val="00176957"/>
    <w:rsid w:val="00176B5F"/>
    <w:rsid w:val="00176BD4"/>
    <w:rsid w:val="00176D8A"/>
    <w:rsid w:val="001771F8"/>
    <w:rsid w:val="0017720F"/>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736"/>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B06"/>
    <w:rsid w:val="00186C75"/>
    <w:rsid w:val="00186FD9"/>
    <w:rsid w:val="0018721A"/>
    <w:rsid w:val="001872ED"/>
    <w:rsid w:val="00187563"/>
    <w:rsid w:val="001877C7"/>
    <w:rsid w:val="0018788B"/>
    <w:rsid w:val="00187B10"/>
    <w:rsid w:val="00187B2D"/>
    <w:rsid w:val="001901AB"/>
    <w:rsid w:val="00190329"/>
    <w:rsid w:val="001903DE"/>
    <w:rsid w:val="00190C40"/>
    <w:rsid w:val="00190EA3"/>
    <w:rsid w:val="0019108C"/>
    <w:rsid w:val="00191A44"/>
    <w:rsid w:val="00191BFA"/>
    <w:rsid w:val="00192190"/>
    <w:rsid w:val="0019234B"/>
    <w:rsid w:val="00192654"/>
    <w:rsid w:val="00192A23"/>
    <w:rsid w:val="00192A33"/>
    <w:rsid w:val="00192BA3"/>
    <w:rsid w:val="00192C59"/>
    <w:rsid w:val="00192D87"/>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E53"/>
    <w:rsid w:val="00196F21"/>
    <w:rsid w:val="001970FE"/>
    <w:rsid w:val="00197134"/>
    <w:rsid w:val="0019716A"/>
    <w:rsid w:val="00197200"/>
    <w:rsid w:val="001973C0"/>
    <w:rsid w:val="001973D8"/>
    <w:rsid w:val="0019740A"/>
    <w:rsid w:val="00197436"/>
    <w:rsid w:val="001975B5"/>
    <w:rsid w:val="001975F9"/>
    <w:rsid w:val="001979C8"/>
    <w:rsid w:val="001A048D"/>
    <w:rsid w:val="001A08E2"/>
    <w:rsid w:val="001A0EE8"/>
    <w:rsid w:val="001A0FE4"/>
    <w:rsid w:val="001A1199"/>
    <w:rsid w:val="001A197E"/>
    <w:rsid w:val="001A1FC6"/>
    <w:rsid w:val="001A210B"/>
    <w:rsid w:val="001A22F0"/>
    <w:rsid w:val="001A2A8F"/>
    <w:rsid w:val="001A2B63"/>
    <w:rsid w:val="001A2F13"/>
    <w:rsid w:val="001A2F64"/>
    <w:rsid w:val="001A35D4"/>
    <w:rsid w:val="001A3A3A"/>
    <w:rsid w:val="001A3B9F"/>
    <w:rsid w:val="001A4394"/>
    <w:rsid w:val="001A4A3A"/>
    <w:rsid w:val="001A4C86"/>
    <w:rsid w:val="001A4D32"/>
    <w:rsid w:val="001A4F46"/>
    <w:rsid w:val="001A4F62"/>
    <w:rsid w:val="001A5111"/>
    <w:rsid w:val="001A51B2"/>
    <w:rsid w:val="001A5274"/>
    <w:rsid w:val="001A5473"/>
    <w:rsid w:val="001A5607"/>
    <w:rsid w:val="001A5831"/>
    <w:rsid w:val="001A5F12"/>
    <w:rsid w:val="001A6131"/>
    <w:rsid w:val="001A6782"/>
    <w:rsid w:val="001A67E3"/>
    <w:rsid w:val="001A69DD"/>
    <w:rsid w:val="001A6A41"/>
    <w:rsid w:val="001A6D26"/>
    <w:rsid w:val="001A6DF8"/>
    <w:rsid w:val="001A797B"/>
    <w:rsid w:val="001A7C2E"/>
    <w:rsid w:val="001A7DD8"/>
    <w:rsid w:val="001A7E77"/>
    <w:rsid w:val="001B0287"/>
    <w:rsid w:val="001B06FC"/>
    <w:rsid w:val="001B082E"/>
    <w:rsid w:val="001B0B68"/>
    <w:rsid w:val="001B0C4D"/>
    <w:rsid w:val="001B0D3D"/>
    <w:rsid w:val="001B10F9"/>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94F"/>
    <w:rsid w:val="001B4BDC"/>
    <w:rsid w:val="001B4C78"/>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2FA"/>
    <w:rsid w:val="001C13E3"/>
    <w:rsid w:val="001C1533"/>
    <w:rsid w:val="001C1A6B"/>
    <w:rsid w:val="001C1B4E"/>
    <w:rsid w:val="001C1DFB"/>
    <w:rsid w:val="001C1ED0"/>
    <w:rsid w:val="001C1FA8"/>
    <w:rsid w:val="001C1FBB"/>
    <w:rsid w:val="001C20DA"/>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AE9"/>
    <w:rsid w:val="001C5EFD"/>
    <w:rsid w:val="001C5FA2"/>
    <w:rsid w:val="001C616E"/>
    <w:rsid w:val="001C626A"/>
    <w:rsid w:val="001C62B5"/>
    <w:rsid w:val="001C65FC"/>
    <w:rsid w:val="001C68C9"/>
    <w:rsid w:val="001C6922"/>
    <w:rsid w:val="001C6CC7"/>
    <w:rsid w:val="001C6F17"/>
    <w:rsid w:val="001C70BC"/>
    <w:rsid w:val="001C70C6"/>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26A"/>
    <w:rsid w:val="001D4AFF"/>
    <w:rsid w:val="001D4B9F"/>
    <w:rsid w:val="001D524E"/>
    <w:rsid w:val="001D56AD"/>
    <w:rsid w:val="001D5992"/>
    <w:rsid w:val="001D5AAF"/>
    <w:rsid w:val="001D5ECF"/>
    <w:rsid w:val="001D6027"/>
    <w:rsid w:val="001D65D2"/>
    <w:rsid w:val="001D70A9"/>
    <w:rsid w:val="001D7152"/>
    <w:rsid w:val="001D73FA"/>
    <w:rsid w:val="001D74AB"/>
    <w:rsid w:val="001D7504"/>
    <w:rsid w:val="001D77B8"/>
    <w:rsid w:val="001D788B"/>
    <w:rsid w:val="001D7ACA"/>
    <w:rsid w:val="001D7ADA"/>
    <w:rsid w:val="001D7B9D"/>
    <w:rsid w:val="001E0419"/>
    <w:rsid w:val="001E04DF"/>
    <w:rsid w:val="001E0A38"/>
    <w:rsid w:val="001E0F1E"/>
    <w:rsid w:val="001E120B"/>
    <w:rsid w:val="001E1226"/>
    <w:rsid w:val="001E147C"/>
    <w:rsid w:val="001E151D"/>
    <w:rsid w:val="001E16B1"/>
    <w:rsid w:val="001E1AF5"/>
    <w:rsid w:val="001E1DD3"/>
    <w:rsid w:val="001E20EF"/>
    <w:rsid w:val="001E2396"/>
    <w:rsid w:val="001E2A47"/>
    <w:rsid w:val="001E2CC2"/>
    <w:rsid w:val="001E2DEA"/>
    <w:rsid w:val="001E2EE0"/>
    <w:rsid w:val="001E3508"/>
    <w:rsid w:val="001E3585"/>
    <w:rsid w:val="001E36C8"/>
    <w:rsid w:val="001E430A"/>
    <w:rsid w:val="001E4580"/>
    <w:rsid w:val="001E45FD"/>
    <w:rsid w:val="001E478D"/>
    <w:rsid w:val="001E4ACD"/>
    <w:rsid w:val="001E4BBF"/>
    <w:rsid w:val="001E4FC1"/>
    <w:rsid w:val="001E5078"/>
    <w:rsid w:val="001E55D2"/>
    <w:rsid w:val="001E575F"/>
    <w:rsid w:val="001E5C30"/>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A01"/>
    <w:rsid w:val="001F4C09"/>
    <w:rsid w:val="001F4D0C"/>
    <w:rsid w:val="001F5167"/>
    <w:rsid w:val="001F52D4"/>
    <w:rsid w:val="001F53B8"/>
    <w:rsid w:val="001F5438"/>
    <w:rsid w:val="001F558E"/>
    <w:rsid w:val="001F55A2"/>
    <w:rsid w:val="001F5994"/>
    <w:rsid w:val="001F5DF7"/>
    <w:rsid w:val="001F5ECF"/>
    <w:rsid w:val="001F5ED6"/>
    <w:rsid w:val="001F5EE9"/>
    <w:rsid w:val="001F6212"/>
    <w:rsid w:val="001F631B"/>
    <w:rsid w:val="001F636F"/>
    <w:rsid w:val="001F69FF"/>
    <w:rsid w:val="001F7021"/>
    <w:rsid w:val="001F70FD"/>
    <w:rsid w:val="001F7109"/>
    <w:rsid w:val="001F7840"/>
    <w:rsid w:val="001F7899"/>
    <w:rsid w:val="001F79AD"/>
    <w:rsid w:val="001F7D08"/>
    <w:rsid w:val="00200118"/>
    <w:rsid w:val="00200532"/>
    <w:rsid w:val="002011CF"/>
    <w:rsid w:val="002017FE"/>
    <w:rsid w:val="002019DE"/>
    <w:rsid w:val="00201C38"/>
    <w:rsid w:val="00202043"/>
    <w:rsid w:val="00202123"/>
    <w:rsid w:val="00202203"/>
    <w:rsid w:val="002028A9"/>
    <w:rsid w:val="00202C5E"/>
    <w:rsid w:val="00202DC4"/>
    <w:rsid w:val="00202E46"/>
    <w:rsid w:val="002032F3"/>
    <w:rsid w:val="00203644"/>
    <w:rsid w:val="00203B9A"/>
    <w:rsid w:val="00203D6C"/>
    <w:rsid w:val="00204157"/>
    <w:rsid w:val="002041DA"/>
    <w:rsid w:val="00204342"/>
    <w:rsid w:val="0020497C"/>
    <w:rsid w:val="00204C74"/>
    <w:rsid w:val="00204CE6"/>
    <w:rsid w:val="00204E1C"/>
    <w:rsid w:val="00204EE4"/>
    <w:rsid w:val="00205726"/>
    <w:rsid w:val="00205943"/>
    <w:rsid w:val="00205ADD"/>
    <w:rsid w:val="00205E44"/>
    <w:rsid w:val="002061FD"/>
    <w:rsid w:val="0020633E"/>
    <w:rsid w:val="00206589"/>
    <w:rsid w:val="00206D6C"/>
    <w:rsid w:val="00206DF2"/>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84"/>
    <w:rsid w:val="00213AEF"/>
    <w:rsid w:val="00213AF1"/>
    <w:rsid w:val="00213DF7"/>
    <w:rsid w:val="00214166"/>
    <w:rsid w:val="002150F9"/>
    <w:rsid w:val="0021518A"/>
    <w:rsid w:val="00215E0E"/>
    <w:rsid w:val="002160C1"/>
    <w:rsid w:val="0021622F"/>
    <w:rsid w:val="002165BE"/>
    <w:rsid w:val="002169AC"/>
    <w:rsid w:val="00216E48"/>
    <w:rsid w:val="002172A0"/>
    <w:rsid w:val="002174B8"/>
    <w:rsid w:val="00220542"/>
    <w:rsid w:val="00220641"/>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02"/>
    <w:rsid w:val="0022477A"/>
    <w:rsid w:val="0022499C"/>
    <w:rsid w:val="00224C04"/>
    <w:rsid w:val="00224D3C"/>
    <w:rsid w:val="00224F0E"/>
    <w:rsid w:val="00224FCB"/>
    <w:rsid w:val="00225307"/>
    <w:rsid w:val="0022531E"/>
    <w:rsid w:val="00225467"/>
    <w:rsid w:val="00225C5D"/>
    <w:rsid w:val="00226008"/>
    <w:rsid w:val="0022606F"/>
    <w:rsid w:val="002262AD"/>
    <w:rsid w:val="0022642D"/>
    <w:rsid w:val="00226CC7"/>
    <w:rsid w:val="00226D3A"/>
    <w:rsid w:val="00226E6D"/>
    <w:rsid w:val="00226F4C"/>
    <w:rsid w:val="00227165"/>
    <w:rsid w:val="002272B1"/>
    <w:rsid w:val="00227669"/>
    <w:rsid w:val="0022796B"/>
    <w:rsid w:val="00227B0E"/>
    <w:rsid w:val="00227DB6"/>
    <w:rsid w:val="00227E7E"/>
    <w:rsid w:val="00227F6D"/>
    <w:rsid w:val="00227FAC"/>
    <w:rsid w:val="00230113"/>
    <w:rsid w:val="0023021E"/>
    <w:rsid w:val="00230349"/>
    <w:rsid w:val="00230819"/>
    <w:rsid w:val="00230C95"/>
    <w:rsid w:val="00230C9C"/>
    <w:rsid w:val="00230D66"/>
    <w:rsid w:val="00230DDA"/>
    <w:rsid w:val="00230E5F"/>
    <w:rsid w:val="002313DD"/>
    <w:rsid w:val="00231753"/>
    <w:rsid w:val="0023183A"/>
    <w:rsid w:val="00231A05"/>
    <w:rsid w:val="00231A38"/>
    <w:rsid w:val="002320B1"/>
    <w:rsid w:val="0023231B"/>
    <w:rsid w:val="002326DF"/>
    <w:rsid w:val="0023283B"/>
    <w:rsid w:val="00232D4F"/>
    <w:rsid w:val="00232D58"/>
    <w:rsid w:val="00232D72"/>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816"/>
    <w:rsid w:val="00234CF6"/>
    <w:rsid w:val="00234EF6"/>
    <w:rsid w:val="0023517E"/>
    <w:rsid w:val="002352B7"/>
    <w:rsid w:val="0023585F"/>
    <w:rsid w:val="00235F49"/>
    <w:rsid w:val="002362B6"/>
    <w:rsid w:val="002367D7"/>
    <w:rsid w:val="0023686F"/>
    <w:rsid w:val="00236991"/>
    <w:rsid w:val="00236AA6"/>
    <w:rsid w:val="00236F64"/>
    <w:rsid w:val="00237194"/>
    <w:rsid w:val="0023730D"/>
    <w:rsid w:val="002374EE"/>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CEA"/>
    <w:rsid w:val="00245D32"/>
    <w:rsid w:val="002461A0"/>
    <w:rsid w:val="002466F2"/>
    <w:rsid w:val="00246910"/>
    <w:rsid w:val="00246ED8"/>
    <w:rsid w:val="00247800"/>
    <w:rsid w:val="00247AD8"/>
    <w:rsid w:val="00247CDF"/>
    <w:rsid w:val="00247E72"/>
    <w:rsid w:val="00250070"/>
    <w:rsid w:val="002504D7"/>
    <w:rsid w:val="002506F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A78"/>
    <w:rsid w:val="00252B57"/>
    <w:rsid w:val="00252C68"/>
    <w:rsid w:val="0025322D"/>
    <w:rsid w:val="00253781"/>
    <w:rsid w:val="002537E0"/>
    <w:rsid w:val="00253CBB"/>
    <w:rsid w:val="00254809"/>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67B9"/>
    <w:rsid w:val="00256A38"/>
    <w:rsid w:val="00256C92"/>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0"/>
    <w:rsid w:val="00262E45"/>
    <w:rsid w:val="00262EC8"/>
    <w:rsid w:val="002635B5"/>
    <w:rsid w:val="002636FA"/>
    <w:rsid w:val="00263708"/>
    <w:rsid w:val="00263C53"/>
    <w:rsid w:val="00264219"/>
    <w:rsid w:val="00264257"/>
    <w:rsid w:val="00264456"/>
    <w:rsid w:val="0026465A"/>
    <w:rsid w:val="002647BB"/>
    <w:rsid w:val="002647E4"/>
    <w:rsid w:val="00264C40"/>
    <w:rsid w:val="00264CA7"/>
    <w:rsid w:val="00264E61"/>
    <w:rsid w:val="00264E8D"/>
    <w:rsid w:val="00265085"/>
    <w:rsid w:val="002650B2"/>
    <w:rsid w:val="00265254"/>
    <w:rsid w:val="00265774"/>
    <w:rsid w:val="002657BE"/>
    <w:rsid w:val="00265947"/>
    <w:rsid w:val="00265BFD"/>
    <w:rsid w:val="00265C3C"/>
    <w:rsid w:val="00265FB4"/>
    <w:rsid w:val="0026628F"/>
    <w:rsid w:val="00266AF6"/>
    <w:rsid w:val="00267237"/>
    <w:rsid w:val="0026727E"/>
    <w:rsid w:val="00267458"/>
    <w:rsid w:val="0026775B"/>
    <w:rsid w:val="00267D4F"/>
    <w:rsid w:val="00267E53"/>
    <w:rsid w:val="00270B93"/>
    <w:rsid w:val="002714A2"/>
    <w:rsid w:val="002716A8"/>
    <w:rsid w:val="00271882"/>
    <w:rsid w:val="00271C49"/>
    <w:rsid w:val="00271D45"/>
    <w:rsid w:val="00271F93"/>
    <w:rsid w:val="00272196"/>
    <w:rsid w:val="00272217"/>
    <w:rsid w:val="00272348"/>
    <w:rsid w:val="00272569"/>
    <w:rsid w:val="0027302A"/>
    <w:rsid w:val="00273445"/>
    <w:rsid w:val="002736F5"/>
    <w:rsid w:val="00273D11"/>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6765"/>
    <w:rsid w:val="00276A6D"/>
    <w:rsid w:val="00276FED"/>
    <w:rsid w:val="00277AC4"/>
    <w:rsid w:val="00277AFA"/>
    <w:rsid w:val="00280425"/>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0E9"/>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989"/>
    <w:rsid w:val="00291B7E"/>
    <w:rsid w:val="00291F04"/>
    <w:rsid w:val="00292140"/>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BCD"/>
    <w:rsid w:val="00295FE7"/>
    <w:rsid w:val="002963DA"/>
    <w:rsid w:val="00296434"/>
    <w:rsid w:val="00296465"/>
    <w:rsid w:val="00296479"/>
    <w:rsid w:val="002968BD"/>
    <w:rsid w:val="00296E5E"/>
    <w:rsid w:val="002971B5"/>
    <w:rsid w:val="002976C6"/>
    <w:rsid w:val="0029777D"/>
    <w:rsid w:val="002977EB"/>
    <w:rsid w:val="00297AD1"/>
    <w:rsid w:val="00297B85"/>
    <w:rsid w:val="00297BF5"/>
    <w:rsid w:val="002A0764"/>
    <w:rsid w:val="002A089B"/>
    <w:rsid w:val="002A1EF1"/>
    <w:rsid w:val="002A212D"/>
    <w:rsid w:val="002A2225"/>
    <w:rsid w:val="002A24B1"/>
    <w:rsid w:val="002A35B4"/>
    <w:rsid w:val="002A4037"/>
    <w:rsid w:val="002A4200"/>
    <w:rsid w:val="002A4374"/>
    <w:rsid w:val="002A440C"/>
    <w:rsid w:val="002A4763"/>
    <w:rsid w:val="002A49ED"/>
    <w:rsid w:val="002A4ACA"/>
    <w:rsid w:val="002A4C7E"/>
    <w:rsid w:val="002A4F31"/>
    <w:rsid w:val="002A5332"/>
    <w:rsid w:val="002A57D2"/>
    <w:rsid w:val="002A5E15"/>
    <w:rsid w:val="002A5F0C"/>
    <w:rsid w:val="002A6074"/>
    <w:rsid w:val="002A60D6"/>
    <w:rsid w:val="002A61D1"/>
    <w:rsid w:val="002A63BE"/>
    <w:rsid w:val="002A673C"/>
    <w:rsid w:val="002A6830"/>
    <w:rsid w:val="002A6C6F"/>
    <w:rsid w:val="002A71EC"/>
    <w:rsid w:val="002A7518"/>
    <w:rsid w:val="002A7533"/>
    <w:rsid w:val="002A7620"/>
    <w:rsid w:val="002A79B3"/>
    <w:rsid w:val="002A7A7A"/>
    <w:rsid w:val="002A7D76"/>
    <w:rsid w:val="002B03D7"/>
    <w:rsid w:val="002B03E4"/>
    <w:rsid w:val="002B044C"/>
    <w:rsid w:val="002B04CB"/>
    <w:rsid w:val="002B052D"/>
    <w:rsid w:val="002B05D4"/>
    <w:rsid w:val="002B08CD"/>
    <w:rsid w:val="002B0A74"/>
    <w:rsid w:val="002B0AD4"/>
    <w:rsid w:val="002B129E"/>
    <w:rsid w:val="002B1BCE"/>
    <w:rsid w:val="002B1C54"/>
    <w:rsid w:val="002B2006"/>
    <w:rsid w:val="002B2011"/>
    <w:rsid w:val="002B2392"/>
    <w:rsid w:val="002B2515"/>
    <w:rsid w:val="002B28C3"/>
    <w:rsid w:val="002B2A60"/>
    <w:rsid w:val="002B2AF9"/>
    <w:rsid w:val="002B2B0B"/>
    <w:rsid w:val="002B39D5"/>
    <w:rsid w:val="002B3B75"/>
    <w:rsid w:val="002B3E6C"/>
    <w:rsid w:val="002B442D"/>
    <w:rsid w:val="002B44E2"/>
    <w:rsid w:val="002B49F9"/>
    <w:rsid w:val="002B4C1C"/>
    <w:rsid w:val="002B4FF7"/>
    <w:rsid w:val="002B589C"/>
    <w:rsid w:val="002B5CA9"/>
    <w:rsid w:val="002B5D5C"/>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1B"/>
    <w:rsid w:val="002C02FA"/>
    <w:rsid w:val="002C053A"/>
    <w:rsid w:val="002C0695"/>
    <w:rsid w:val="002C06FB"/>
    <w:rsid w:val="002C0A0B"/>
    <w:rsid w:val="002C0D40"/>
    <w:rsid w:val="002C0E44"/>
    <w:rsid w:val="002C0EBA"/>
    <w:rsid w:val="002C0F52"/>
    <w:rsid w:val="002C10E6"/>
    <w:rsid w:val="002C10F7"/>
    <w:rsid w:val="002C1164"/>
    <w:rsid w:val="002C14A1"/>
    <w:rsid w:val="002C18D1"/>
    <w:rsid w:val="002C19C6"/>
    <w:rsid w:val="002C1A59"/>
    <w:rsid w:val="002C1EEF"/>
    <w:rsid w:val="002C20D8"/>
    <w:rsid w:val="002C273D"/>
    <w:rsid w:val="002C2912"/>
    <w:rsid w:val="002C2B65"/>
    <w:rsid w:val="002C3028"/>
    <w:rsid w:val="002C3632"/>
    <w:rsid w:val="002C3746"/>
    <w:rsid w:val="002C376F"/>
    <w:rsid w:val="002C3822"/>
    <w:rsid w:val="002C38F3"/>
    <w:rsid w:val="002C3ABC"/>
    <w:rsid w:val="002C3BAD"/>
    <w:rsid w:val="002C3F25"/>
    <w:rsid w:val="002C4097"/>
    <w:rsid w:val="002C45E2"/>
    <w:rsid w:val="002C475C"/>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C7EBC"/>
    <w:rsid w:val="002D009A"/>
    <w:rsid w:val="002D00BC"/>
    <w:rsid w:val="002D03E0"/>
    <w:rsid w:val="002D0742"/>
    <w:rsid w:val="002D0D3D"/>
    <w:rsid w:val="002D1209"/>
    <w:rsid w:val="002D1B68"/>
    <w:rsid w:val="002D1D2B"/>
    <w:rsid w:val="002D2425"/>
    <w:rsid w:val="002D2606"/>
    <w:rsid w:val="002D2CA0"/>
    <w:rsid w:val="002D3077"/>
    <w:rsid w:val="002D319A"/>
    <w:rsid w:val="002D3307"/>
    <w:rsid w:val="002D3992"/>
    <w:rsid w:val="002D39B9"/>
    <w:rsid w:val="002D3B10"/>
    <w:rsid w:val="002D3C04"/>
    <w:rsid w:val="002D3C0D"/>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10D"/>
    <w:rsid w:val="002D7671"/>
    <w:rsid w:val="002D79D7"/>
    <w:rsid w:val="002E028A"/>
    <w:rsid w:val="002E0460"/>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4"/>
    <w:rsid w:val="002E7A9D"/>
    <w:rsid w:val="002E7C93"/>
    <w:rsid w:val="002F01D9"/>
    <w:rsid w:val="002F022B"/>
    <w:rsid w:val="002F052B"/>
    <w:rsid w:val="002F1256"/>
    <w:rsid w:val="002F1865"/>
    <w:rsid w:val="002F1BAD"/>
    <w:rsid w:val="002F1D1F"/>
    <w:rsid w:val="002F1DFA"/>
    <w:rsid w:val="002F1EFD"/>
    <w:rsid w:val="002F2252"/>
    <w:rsid w:val="002F24EE"/>
    <w:rsid w:val="002F2500"/>
    <w:rsid w:val="002F2702"/>
    <w:rsid w:val="002F2C21"/>
    <w:rsid w:val="002F2EF9"/>
    <w:rsid w:val="002F300A"/>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1CD5"/>
    <w:rsid w:val="0030203D"/>
    <w:rsid w:val="00302445"/>
    <w:rsid w:val="003024F8"/>
    <w:rsid w:val="0030260D"/>
    <w:rsid w:val="00302792"/>
    <w:rsid w:val="00302D16"/>
    <w:rsid w:val="00302EAA"/>
    <w:rsid w:val="00302F65"/>
    <w:rsid w:val="003031CB"/>
    <w:rsid w:val="0030346E"/>
    <w:rsid w:val="003037AC"/>
    <w:rsid w:val="003039AF"/>
    <w:rsid w:val="00303A1D"/>
    <w:rsid w:val="00303C3C"/>
    <w:rsid w:val="00303EEB"/>
    <w:rsid w:val="003046B0"/>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247"/>
    <w:rsid w:val="003113E1"/>
    <w:rsid w:val="003113F3"/>
    <w:rsid w:val="003114DD"/>
    <w:rsid w:val="003115E1"/>
    <w:rsid w:val="003118EB"/>
    <w:rsid w:val="00311B5A"/>
    <w:rsid w:val="00311B79"/>
    <w:rsid w:val="00311DF2"/>
    <w:rsid w:val="0031232A"/>
    <w:rsid w:val="0031281C"/>
    <w:rsid w:val="00312993"/>
    <w:rsid w:val="00312A9B"/>
    <w:rsid w:val="00312FEB"/>
    <w:rsid w:val="00313069"/>
    <w:rsid w:val="00313698"/>
    <w:rsid w:val="00313B69"/>
    <w:rsid w:val="00313F62"/>
    <w:rsid w:val="00314589"/>
    <w:rsid w:val="00314DE5"/>
    <w:rsid w:val="00314EB9"/>
    <w:rsid w:val="00315513"/>
    <w:rsid w:val="00315578"/>
    <w:rsid w:val="00315FAB"/>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BA1"/>
    <w:rsid w:val="00321F98"/>
    <w:rsid w:val="0032207D"/>
    <w:rsid w:val="00322112"/>
    <w:rsid w:val="003223F9"/>
    <w:rsid w:val="00322A58"/>
    <w:rsid w:val="00323193"/>
    <w:rsid w:val="00324357"/>
    <w:rsid w:val="0032472C"/>
    <w:rsid w:val="00324D22"/>
    <w:rsid w:val="003252D6"/>
    <w:rsid w:val="003255FC"/>
    <w:rsid w:val="003258F7"/>
    <w:rsid w:val="00325B99"/>
    <w:rsid w:val="00325E97"/>
    <w:rsid w:val="0032610F"/>
    <w:rsid w:val="0032612A"/>
    <w:rsid w:val="003262B1"/>
    <w:rsid w:val="003262C2"/>
    <w:rsid w:val="00326455"/>
    <w:rsid w:val="00326742"/>
    <w:rsid w:val="00326877"/>
    <w:rsid w:val="00326956"/>
    <w:rsid w:val="00326CED"/>
    <w:rsid w:val="00326D60"/>
    <w:rsid w:val="00327233"/>
    <w:rsid w:val="0032767C"/>
    <w:rsid w:val="00327935"/>
    <w:rsid w:val="00327957"/>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1DFD"/>
    <w:rsid w:val="00332593"/>
    <w:rsid w:val="003326B4"/>
    <w:rsid w:val="003326FC"/>
    <w:rsid w:val="0033281A"/>
    <w:rsid w:val="003328BC"/>
    <w:rsid w:val="00332E09"/>
    <w:rsid w:val="00333138"/>
    <w:rsid w:val="0033321F"/>
    <w:rsid w:val="003332EC"/>
    <w:rsid w:val="0033336B"/>
    <w:rsid w:val="003338C7"/>
    <w:rsid w:val="00333A0B"/>
    <w:rsid w:val="00333E3E"/>
    <w:rsid w:val="003343E3"/>
    <w:rsid w:val="00334580"/>
    <w:rsid w:val="0033459D"/>
    <w:rsid w:val="003346EA"/>
    <w:rsid w:val="00334D2C"/>
    <w:rsid w:val="003350E4"/>
    <w:rsid w:val="003351F5"/>
    <w:rsid w:val="003353AD"/>
    <w:rsid w:val="0033547C"/>
    <w:rsid w:val="0033584C"/>
    <w:rsid w:val="00335B48"/>
    <w:rsid w:val="00335B6C"/>
    <w:rsid w:val="0033607B"/>
    <w:rsid w:val="0033650C"/>
    <w:rsid w:val="00336F21"/>
    <w:rsid w:val="003372FF"/>
    <w:rsid w:val="00337643"/>
    <w:rsid w:val="00337730"/>
    <w:rsid w:val="00337C6D"/>
    <w:rsid w:val="00337D15"/>
    <w:rsid w:val="0034047E"/>
    <w:rsid w:val="00340774"/>
    <w:rsid w:val="00340923"/>
    <w:rsid w:val="00340F3F"/>
    <w:rsid w:val="003412C2"/>
    <w:rsid w:val="003412D0"/>
    <w:rsid w:val="00341B48"/>
    <w:rsid w:val="00341B70"/>
    <w:rsid w:val="0034205D"/>
    <w:rsid w:val="00342B81"/>
    <w:rsid w:val="00342EC5"/>
    <w:rsid w:val="0034377C"/>
    <w:rsid w:val="0034398D"/>
    <w:rsid w:val="00343E8A"/>
    <w:rsid w:val="00344183"/>
    <w:rsid w:val="003443F1"/>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6D99"/>
    <w:rsid w:val="00347409"/>
    <w:rsid w:val="0034740E"/>
    <w:rsid w:val="00347A7F"/>
    <w:rsid w:val="00347CFB"/>
    <w:rsid w:val="00350082"/>
    <w:rsid w:val="003500C5"/>
    <w:rsid w:val="00350338"/>
    <w:rsid w:val="00350384"/>
    <w:rsid w:val="003503C6"/>
    <w:rsid w:val="00350F21"/>
    <w:rsid w:val="003510BC"/>
    <w:rsid w:val="0035118B"/>
    <w:rsid w:val="0035167C"/>
    <w:rsid w:val="00351AB3"/>
    <w:rsid w:val="00352373"/>
    <w:rsid w:val="00352F5E"/>
    <w:rsid w:val="0035381B"/>
    <w:rsid w:val="003538EA"/>
    <w:rsid w:val="00353ADC"/>
    <w:rsid w:val="00353BFE"/>
    <w:rsid w:val="00353F0C"/>
    <w:rsid w:val="00354087"/>
    <w:rsid w:val="00354304"/>
    <w:rsid w:val="003545B6"/>
    <w:rsid w:val="003545E1"/>
    <w:rsid w:val="00354A20"/>
    <w:rsid w:val="00354A78"/>
    <w:rsid w:val="0035506D"/>
    <w:rsid w:val="0035522E"/>
    <w:rsid w:val="0035525D"/>
    <w:rsid w:val="00355817"/>
    <w:rsid w:val="003558C6"/>
    <w:rsid w:val="00355B1F"/>
    <w:rsid w:val="00355D40"/>
    <w:rsid w:val="003562FE"/>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914"/>
    <w:rsid w:val="00366B79"/>
    <w:rsid w:val="00366CFA"/>
    <w:rsid w:val="003677E6"/>
    <w:rsid w:val="003678C7"/>
    <w:rsid w:val="00367941"/>
    <w:rsid w:val="00367BB5"/>
    <w:rsid w:val="00367CBF"/>
    <w:rsid w:val="00370209"/>
    <w:rsid w:val="003702E2"/>
    <w:rsid w:val="00370BA7"/>
    <w:rsid w:val="00370E35"/>
    <w:rsid w:val="003710F2"/>
    <w:rsid w:val="003712F1"/>
    <w:rsid w:val="00371719"/>
    <w:rsid w:val="00371BC5"/>
    <w:rsid w:val="00371FA8"/>
    <w:rsid w:val="00372133"/>
    <w:rsid w:val="003729FF"/>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193"/>
    <w:rsid w:val="003766B4"/>
    <w:rsid w:val="003766DE"/>
    <w:rsid w:val="003767E7"/>
    <w:rsid w:val="00376B2B"/>
    <w:rsid w:val="00376F16"/>
    <w:rsid w:val="0037740B"/>
    <w:rsid w:val="00377AD5"/>
    <w:rsid w:val="00377C4A"/>
    <w:rsid w:val="0038025C"/>
    <w:rsid w:val="0038054E"/>
    <w:rsid w:val="00380D70"/>
    <w:rsid w:val="00381490"/>
    <w:rsid w:val="00381540"/>
    <w:rsid w:val="003815AE"/>
    <w:rsid w:val="00381662"/>
    <w:rsid w:val="00381AF9"/>
    <w:rsid w:val="00381FC3"/>
    <w:rsid w:val="003827FE"/>
    <w:rsid w:val="00382CE4"/>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0A8"/>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17"/>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093"/>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0CF"/>
    <w:rsid w:val="003A358D"/>
    <w:rsid w:val="003A38CF"/>
    <w:rsid w:val="003A3A91"/>
    <w:rsid w:val="003A3CB7"/>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2FA"/>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0C"/>
    <w:rsid w:val="003B3DFA"/>
    <w:rsid w:val="003B44CB"/>
    <w:rsid w:val="003B47EB"/>
    <w:rsid w:val="003B521C"/>
    <w:rsid w:val="003B5311"/>
    <w:rsid w:val="003B53FD"/>
    <w:rsid w:val="003B55D2"/>
    <w:rsid w:val="003B5708"/>
    <w:rsid w:val="003B57C3"/>
    <w:rsid w:val="003B5C67"/>
    <w:rsid w:val="003B5F45"/>
    <w:rsid w:val="003B6397"/>
    <w:rsid w:val="003B6539"/>
    <w:rsid w:val="003B6874"/>
    <w:rsid w:val="003B6882"/>
    <w:rsid w:val="003B6B0E"/>
    <w:rsid w:val="003B6C20"/>
    <w:rsid w:val="003B6DB8"/>
    <w:rsid w:val="003B6EB6"/>
    <w:rsid w:val="003B6EC0"/>
    <w:rsid w:val="003B6FBF"/>
    <w:rsid w:val="003B6FF8"/>
    <w:rsid w:val="003B7282"/>
    <w:rsid w:val="003B7386"/>
    <w:rsid w:val="003B7724"/>
    <w:rsid w:val="003B7C7A"/>
    <w:rsid w:val="003B7CF3"/>
    <w:rsid w:val="003B7D63"/>
    <w:rsid w:val="003C00BB"/>
    <w:rsid w:val="003C032F"/>
    <w:rsid w:val="003C040E"/>
    <w:rsid w:val="003C04C7"/>
    <w:rsid w:val="003C04C9"/>
    <w:rsid w:val="003C0562"/>
    <w:rsid w:val="003C066C"/>
    <w:rsid w:val="003C0748"/>
    <w:rsid w:val="003C0ADA"/>
    <w:rsid w:val="003C0C4D"/>
    <w:rsid w:val="003C0DAE"/>
    <w:rsid w:val="003C0EC1"/>
    <w:rsid w:val="003C0F51"/>
    <w:rsid w:val="003C1219"/>
    <w:rsid w:val="003C139B"/>
    <w:rsid w:val="003C165F"/>
    <w:rsid w:val="003C1C4D"/>
    <w:rsid w:val="003C2082"/>
    <w:rsid w:val="003C2BB2"/>
    <w:rsid w:val="003C2BD8"/>
    <w:rsid w:val="003C343A"/>
    <w:rsid w:val="003C3F08"/>
    <w:rsid w:val="003C4069"/>
    <w:rsid w:val="003C4521"/>
    <w:rsid w:val="003C462A"/>
    <w:rsid w:val="003C4669"/>
    <w:rsid w:val="003C4932"/>
    <w:rsid w:val="003C4B87"/>
    <w:rsid w:val="003C4C7D"/>
    <w:rsid w:val="003C507A"/>
    <w:rsid w:val="003C50D6"/>
    <w:rsid w:val="003C50E0"/>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2FF0"/>
    <w:rsid w:val="003D32EA"/>
    <w:rsid w:val="003D3902"/>
    <w:rsid w:val="003D39A5"/>
    <w:rsid w:val="003D39F2"/>
    <w:rsid w:val="003D3E87"/>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D7FC1"/>
    <w:rsid w:val="003E0020"/>
    <w:rsid w:val="003E0768"/>
    <w:rsid w:val="003E0C4C"/>
    <w:rsid w:val="003E0CEF"/>
    <w:rsid w:val="003E0DA4"/>
    <w:rsid w:val="003E10D3"/>
    <w:rsid w:val="003E1F72"/>
    <w:rsid w:val="003E2436"/>
    <w:rsid w:val="003E260A"/>
    <w:rsid w:val="003E2ED4"/>
    <w:rsid w:val="003E2EF2"/>
    <w:rsid w:val="003E337B"/>
    <w:rsid w:val="003E34CF"/>
    <w:rsid w:val="003E36FB"/>
    <w:rsid w:val="003E472D"/>
    <w:rsid w:val="003E4806"/>
    <w:rsid w:val="003E48D0"/>
    <w:rsid w:val="003E55E6"/>
    <w:rsid w:val="003E58AA"/>
    <w:rsid w:val="003E5994"/>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28"/>
    <w:rsid w:val="003F09B7"/>
    <w:rsid w:val="003F0EFB"/>
    <w:rsid w:val="003F0F1B"/>
    <w:rsid w:val="003F0F7B"/>
    <w:rsid w:val="003F1573"/>
    <w:rsid w:val="003F16A1"/>
    <w:rsid w:val="003F1C9E"/>
    <w:rsid w:val="003F20CA"/>
    <w:rsid w:val="003F2117"/>
    <w:rsid w:val="003F21D5"/>
    <w:rsid w:val="003F22FA"/>
    <w:rsid w:val="003F25B3"/>
    <w:rsid w:val="003F2763"/>
    <w:rsid w:val="003F2A08"/>
    <w:rsid w:val="003F2A74"/>
    <w:rsid w:val="003F2B0E"/>
    <w:rsid w:val="003F2E2D"/>
    <w:rsid w:val="003F2FAB"/>
    <w:rsid w:val="003F32FA"/>
    <w:rsid w:val="003F33AB"/>
    <w:rsid w:val="003F3852"/>
    <w:rsid w:val="003F406E"/>
    <w:rsid w:val="003F409E"/>
    <w:rsid w:val="003F423D"/>
    <w:rsid w:val="003F4835"/>
    <w:rsid w:val="003F493C"/>
    <w:rsid w:val="003F4ABA"/>
    <w:rsid w:val="003F5251"/>
    <w:rsid w:val="003F5EDF"/>
    <w:rsid w:val="003F5FC8"/>
    <w:rsid w:val="003F60EB"/>
    <w:rsid w:val="003F6326"/>
    <w:rsid w:val="003F6354"/>
    <w:rsid w:val="003F6514"/>
    <w:rsid w:val="003F65F6"/>
    <w:rsid w:val="003F6669"/>
    <w:rsid w:val="003F6A0A"/>
    <w:rsid w:val="003F6B17"/>
    <w:rsid w:val="003F6B5A"/>
    <w:rsid w:val="003F6C36"/>
    <w:rsid w:val="003F6C5E"/>
    <w:rsid w:val="003F706B"/>
    <w:rsid w:val="003F7C1B"/>
    <w:rsid w:val="003F7E77"/>
    <w:rsid w:val="004005C3"/>
    <w:rsid w:val="004006A5"/>
    <w:rsid w:val="004009A5"/>
    <w:rsid w:val="00400A85"/>
    <w:rsid w:val="00400B7E"/>
    <w:rsid w:val="00400CAE"/>
    <w:rsid w:val="00400CB7"/>
    <w:rsid w:val="00400E8C"/>
    <w:rsid w:val="00400F3E"/>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1CA"/>
    <w:rsid w:val="004116C2"/>
    <w:rsid w:val="00411ADC"/>
    <w:rsid w:val="00411C66"/>
    <w:rsid w:val="00411D37"/>
    <w:rsid w:val="004121F6"/>
    <w:rsid w:val="00412438"/>
    <w:rsid w:val="00412496"/>
    <w:rsid w:val="00412AC6"/>
    <w:rsid w:val="00412F3E"/>
    <w:rsid w:val="00413618"/>
    <w:rsid w:val="00413631"/>
    <w:rsid w:val="00413686"/>
    <w:rsid w:val="00413B8A"/>
    <w:rsid w:val="00413D38"/>
    <w:rsid w:val="00413DA7"/>
    <w:rsid w:val="0041409A"/>
    <w:rsid w:val="004143E8"/>
    <w:rsid w:val="0041467E"/>
    <w:rsid w:val="00414DF6"/>
    <w:rsid w:val="00414F35"/>
    <w:rsid w:val="004150D1"/>
    <w:rsid w:val="00415132"/>
    <w:rsid w:val="00415276"/>
    <w:rsid w:val="00415727"/>
    <w:rsid w:val="00415BD3"/>
    <w:rsid w:val="00415D5B"/>
    <w:rsid w:val="00415E5C"/>
    <w:rsid w:val="00415EBD"/>
    <w:rsid w:val="00415F89"/>
    <w:rsid w:val="004164B0"/>
    <w:rsid w:val="0041694D"/>
    <w:rsid w:val="00416992"/>
    <w:rsid w:val="004176D1"/>
    <w:rsid w:val="00417B31"/>
    <w:rsid w:val="0042003A"/>
    <w:rsid w:val="00420519"/>
    <w:rsid w:val="0042069B"/>
    <w:rsid w:val="00420748"/>
    <w:rsid w:val="00420864"/>
    <w:rsid w:val="00420A68"/>
    <w:rsid w:val="00420C11"/>
    <w:rsid w:val="00420D57"/>
    <w:rsid w:val="00420E6D"/>
    <w:rsid w:val="00421099"/>
    <w:rsid w:val="004210F6"/>
    <w:rsid w:val="00421257"/>
    <w:rsid w:val="0042132E"/>
    <w:rsid w:val="00421710"/>
    <w:rsid w:val="0042174D"/>
    <w:rsid w:val="0042184C"/>
    <w:rsid w:val="00421A54"/>
    <w:rsid w:val="00421AAE"/>
    <w:rsid w:val="00421B7E"/>
    <w:rsid w:val="00421C13"/>
    <w:rsid w:val="00422103"/>
    <w:rsid w:val="00422139"/>
    <w:rsid w:val="004222C3"/>
    <w:rsid w:val="0042259B"/>
    <w:rsid w:val="004227AD"/>
    <w:rsid w:val="004229A8"/>
    <w:rsid w:val="00422B90"/>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3A6"/>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1FF4"/>
    <w:rsid w:val="0043244A"/>
    <w:rsid w:val="004325B9"/>
    <w:rsid w:val="00432674"/>
    <w:rsid w:val="00432709"/>
    <w:rsid w:val="0043316D"/>
    <w:rsid w:val="00433194"/>
    <w:rsid w:val="00433243"/>
    <w:rsid w:val="00433875"/>
    <w:rsid w:val="00434010"/>
    <w:rsid w:val="0043412D"/>
    <w:rsid w:val="004343B5"/>
    <w:rsid w:val="0043461D"/>
    <w:rsid w:val="004348F6"/>
    <w:rsid w:val="00434A1B"/>
    <w:rsid w:val="00434F1A"/>
    <w:rsid w:val="00434F55"/>
    <w:rsid w:val="0043518D"/>
    <w:rsid w:val="0043569F"/>
    <w:rsid w:val="00435792"/>
    <w:rsid w:val="00435A68"/>
    <w:rsid w:val="00435CE2"/>
    <w:rsid w:val="004368CE"/>
    <w:rsid w:val="00436950"/>
    <w:rsid w:val="00437059"/>
    <w:rsid w:val="004370D7"/>
    <w:rsid w:val="00437617"/>
    <w:rsid w:val="004376E2"/>
    <w:rsid w:val="00437813"/>
    <w:rsid w:val="00437EC7"/>
    <w:rsid w:val="00440519"/>
    <w:rsid w:val="004407D3"/>
    <w:rsid w:val="00440D4B"/>
    <w:rsid w:val="004414A6"/>
    <w:rsid w:val="00441D29"/>
    <w:rsid w:val="00442704"/>
    <w:rsid w:val="00442898"/>
    <w:rsid w:val="00443038"/>
    <w:rsid w:val="00443489"/>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9BC"/>
    <w:rsid w:val="00450C0D"/>
    <w:rsid w:val="00450C20"/>
    <w:rsid w:val="00450CFF"/>
    <w:rsid w:val="00450E99"/>
    <w:rsid w:val="00451454"/>
    <w:rsid w:val="004516BB"/>
    <w:rsid w:val="004517C4"/>
    <w:rsid w:val="004522E6"/>
    <w:rsid w:val="0045282A"/>
    <w:rsid w:val="00453ADF"/>
    <w:rsid w:val="00453DD5"/>
    <w:rsid w:val="00454001"/>
    <w:rsid w:val="004549F6"/>
    <w:rsid w:val="00454A64"/>
    <w:rsid w:val="00454AAB"/>
    <w:rsid w:val="00454C09"/>
    <w:rsid w:val="00454C29"/>
    <w:rsid w:val="00454D98"/>
    <w:rsid w:val="00455126"/>
    <w:rsid w:val="004557DE"/>
    <w:rsid w:val="00455B35"/>
    <w:rsid w:val="00455C5E"/>
    <w:rsid w:val="00455C66"/>
    <w:rsid w:val="00455CF5"/>
    <w:rsid w:val="00456889"/>
    <w:rsid w:val="004568E1"/>
    <w:rsid w:val="0045692F"/>
    <w:rsid w:val="00456A8D"/>
    <w:rsid w:val="00456B1D"/>
    <w:rsid w:val="00456EBF"/>
    <w:rsid w:val="00456F42"/>
    <w:rsid w:val="0045711C"/>
    <w:rsid w:val="0045738D"/>
    <w:rsid w:val="00457615"/>
    <w:rsid w:val="00457802"/>
    <w:rsid w:val="004579A9"/>
    <w:rsid w:val="00457AD5"/>
    <w:rsid w:val="00457F23"/>
    <w:rsid w:val="00460424"/>
    <w:rsid w:val="0046090B"/>
    <w:rsid w:val="00460FD1"/>
    <w:rsid w:val="004614F2"/>
    <w:rsid w:val="0046164A"/>
    <w:rsid w:val="00461C55"/>
    <w:rsid w:val="00462227"/>
    <w:rsid w:val="0046236A"/>
    <w:rsid w:val="00462962"/>
    <w:rsid w:val="004629D1"/>
    <w:rsid w:val="00462BC9"/>
    <w:rsid w:val="00462D16"/>
    <w:rsid w:val="00462DC1"/>
    <w:rsid w:val="00463012"/>
    <w:rsid w:val="0046336C"/>
    <w:rsid w:val="004635BF"/>
    <w:rsid w:val="0046368F"/>
    <w:rsid w:val="0046369C"/>
    <w:rsid w:val="004636D5"/>
    <w:rsid w:val="00463748"/>
    <w:rsid w:val="004638EE"/>
    <w:rsid w:val="00463AE5"/>
    <w:rsid w:val="004647E2"/>
    <w:rsid w:val="00464D84"/>
    <w:rsid w:val="00464F7A"/>
    <w:rsid w:val="004652E4"/>
    <w:rsid w:val="0046569B"/>
    <w:rsid w:val="004659FB"/>
    <w:rsid w:val="00465AB6"/>
    <w:rsid w:val="00465BE3"/>
    <w:rsid w:val="00465D55"/>
    <w:rsid w:val="00465DBB"/>
    <w:rsid w:val="0046609A"/>
    <w:rsid w:val="004663F4"/>
    <w:rsid w:val="0046640A"/>
    <w:rsid w:val="00466586"/>
    <w:rsid w:val="00466732"/>
    <w:rsid w:val="00466A68"/>
    <w:rsid w:val="00466C44"/>
    <w:rsid w:val="00466CBA"/>
    <w:rsid w:val="00466DF3"/>
    <w:rsid w:val="0046706B"/>
    <w:rsid w:val="00467167"/>
    <w:rsid w:val="00467245"/>
    <w:rsid w:val="004676F2"/>
    <w:rsid w:val="00470159"/>
    <w:rsid w:val="004705CA"/>
    <w:rsid w:val="004707AE"/>
    <w:rsid w:val="00470A9F"/>
    <w:rsid w:val="00470B60"/>
    <w:rsid w:val="00471029"/>
    <w:rsid w:val="00471074"/>
    <w:rsid w:val="0047129E"/>
    <w:rsid w:val="0047135E"/>
    <w:rsid w:val="00471CA1"/>
    <w:rsid w:val="0047200C"/>
    <w:rsid w:val="004720DB"/>
    <w:rsid w:val="00472561"/>
    <w:rsid w:val="00472573"/>
    <w:rsid w:val="004725AD"/>
    <w:rsid w:val="004726E4"/>
    <w:rsid w:val="00472AEF"/>
    <w:rsid w:val="00472D62"/>
    <w:rsid w:val="0047313D"/>
    <w:rsid w:val="0047327D"/>
    <w:rsid w:val="00473312"/>
    <w:rsid w:val="004735DD"/>
    <w:rsid w:val="0047379F"/>
    <w:rsid w:val="004748F8"/>
    <w:rsid w:val="004749F5"/>
    <w:rsid w:val="00474B2B"/>
    <w:rsid w:val="00474BE9"/>
    <w:rsid w:val="00474F62"/>
    <w:rsid w:val="00474F7D"/>
    <w:rsid w:val="00475725"/>
    <w:rsid w:val="00475B94"/>
    <w:rsid w:val="00475DA5"/>
    <w:rsid w:val="00475E0C"/>
    <w:rsid w:val="00475E80"/>
    <w:rsid w:val="0047613C"/>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0DB5"/>
    <w:rsid w:val="00481B5C"/>
    <w:rsid w:val="00481C41"/>
    <w:rsid w:val="004820AB"/>
    <w:rsid w:val="0048213F"/>
    <w:rsid w:val="0048226F"/>
    <w:rsid w:val="004824C7"/>
    <w:rsid w:val="0048273C"/>
    <w:rsid w:val="0048275B"/>
    <w:rsid w:val="0048323A"/>
    <w:rsid w:val="0048329B"/>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56B"/>
    <w:rsid w:val="004866EB"/>
    <w:rsid w:val="004866F5"/>
    <w:rsid w:val="004868DD"/>
    <w:rsid w:val="0048728A"/>
    <w:rsid w:val="004876AD"/>
    <w:rsid w:val="00487A06"/>
    <w:rsid w:val="0049015E"/>
    <w:rsid w:val="00490326"/>
    <w:rsid w:val="00490393"/>
    <w:rsid w:val="00490C29"/>
    <w:rsid w:val="00490CC8"/>
    <w:rsid w:val="00490F93"/>
    <w:rsid w:val="004912F3"/>
    <w:rsid w:val="00491A82"/>
    <w:rsid w:val="00491B54"/>
    <w:rsid w:val="00491B7E"/>
    <w:rsid w:val="004921F9"/>
    <w:rsid w:val="004922D2"/>
    <w:rsid w:val="004923D3"/>
    <w:rsid w:val="0049250C"/>
    <w:rsid w:val="004925F7"/>
    <w:rsid w:val="004926B8"/>
    <w:rsid w:val="00492B38"/>
    <w:rsid w:val="00492D39"/>
    <w:rsid w:val="004931FF"/>
    <w:rsid w:val="004934CC"/>
    <w:rsid w:val="0049357E"/>
    <w:rsid w:val="004937C0"/>
    <w:rsid w:val="00493888"/>
    <w:rsid w:val="00493C24"/>
    <w:rsid w:val="0049401C"/>
    <w:rsid w:val="00494BA9"/>
    <w:rsid w:val="00495015"/>
    <w:rsid w:val="0049509D"/>
    <w:rsid w:val="004951AA"/>
    <w:rsid w:val="00495481"/>
    <w:rsid w:val="00495952"/>
    <w:rsid w:val="00496696"/>
    <w:rsid w:val="00496813"/>
    <w:rsid w:val="0049698F"/>
    <w:rsid w:val="00496A77"/>
    <w:rsid w:val="00496D6E"/>
    <w:rsid w:val="00496EEE"/>
    <w:rsid w:val="004972DD"/>
    <w:rsid w:val="004974EA"/>
    <w:rsid w:val="0049753E"/>
    <w:rsid w:val="0049785C"/>
    <w:rsid w:val="00497983"/>
    <w:rsid w:val="00497DB2"/>
    <w:rsid w:val="00497FD4"/>
    <w:rsid w:val="004A04E1"/>
    <w:rsid w:val="004A0620"/>
    <w:rsid w:val="004A0AF4"/>
    <w:rsid w:val="004A0C73"/>
    <w:rsid w:val="004A0D8B"/>
    <w:rsid w:val="004A0D99"/>
    <w:rsid w:val="004A101A"/>
    <w:rsid w:val="004A1058"/>
    <w:rsid w:val="004A10A6"/>
    <w:rsid w:val="004A120D"/>
    <w:rsid w:val="004A12F6"/>
    <w:rsid w:val="004A171A"/>
    <w:rsid w:val="004A1A3F"/>
    <w:rsid w:val="004A1ABF"/>
    <w:rsid w:val="004A1ACF"/>
    <w:rsid w:val="004A1AF5"/>
    <w:rsid w:val="004A1D65"/>
    <w:rsid w:val="004A2045"/>
    <w:rsid w:val="004A23B0"/>
    <w:rsid w:val="004A274B"/>
    <w:rsid w:val="004A2974"/>
    <w:rsid w:val="004A29CC"/>
    <w:rsid w:val="004A2C3D"/>
    <w:rsid w:val="004A2F11"/>
    <w:rsid w:val="004A2F9F"/>
    <w:rsid w:val="004A33FB"/>
    <w:rsid w:val="004A3737"/>
    <w:rsid w:val="004A3782"/>
    <w:rsid w:val="004A37F8"/>
    <w:rsid w:val="004A3B0F"/>
    <w:rsid w:val="004A45AF"/>
    <w:rsid w:val="004A4B92"/>
    <w:rsid w:val="004A54D2"/>
    <w:rsid w:val="004A54F5"/>
    <w:rsid w:val="004A57EF"/>
    <w:rsid w:val="004A583A"/>
    <w:rsid w:val="004A59AF"/>
    <w:rsid w:val="004A5AA9"/>
    <w:rsid w:val="004A5E22"/>
    <w:rsid w:val="004A6315"/>
    <w:rsid w:val="004A64AD"/>
    <w:rsid w:val="004A677B"/>
    <w:rsid w:val="004A6C4F"/>
    <w:rsid w:val="004A6E53"/>
    <w:rsid w:val="004A6EC7"/>
    <w:rsid w:val="004A7081"/>
    <w:rsid w:val="004A70A7"/>
    <w:rsid w:val="004A730A"/>
    <w:rsid w:val="004A73DF"/>
    <w:rsid w:val="004A7760"/>
    <w:rsid w:val="004A78B4"/>
    <w:rsid w:val="004A78EB"/>
    <w:rsid w:val="004A7A3F"/>
    <w:rsid w:val="004A7F72"/>
    <w:rsid w:val="004B016B"/>
    <w:rsid w:val="004B071C"/>
    <w:rsid w:val="004B0AF6"/>
    <w:rsid w:val="004B0C27"/>
    <w:rsid w:val="004B0D07"/>
    <w:rsid w:val="004B0D0F"/>
    <w:rsid w:val="004B11E6"/>
    <w:rsid w:val="004B1252"/>
    <w:rsid w:val="004B1335"/>
    <w:rsid w:val="004B1AE9"/>
    <w:rsid w:val="004B1CDE"/>
    <w:rsid w:val="004B1DBE"/>
    <w:rsid w:val="004B1EB3"/>
    <w:rsid w:val="004B237A"/>
    <w:rsid w:val="004B32D0"/>
    <w:rsid w:val="004B32E3"/>
    <w:rsid w:val="004B332A"/>
    <w:rsid w:val="004B3398"/>
    <w:rsid w:val="004B35EE"/>
    <w:rsid w:val="004B3616"/>
    <w:rsid w:val="004B3A1F"/>
    <w:rsid w:val="004B3A81"/>
    <w:rsid w:val="004B3CAD"/>
    <w:rsid w:val="004B3FA1"/>
    <w:rsid w:val="004B4103"/>
    <w:rsid w:val="004B449D"/>
    <w:rsid w:val="004B49F4"/>
    <w:rsid w:val="004B4A1E"/>
    <w:rsid w:val="004B4BEF"/>
    <w:rsid w:val="004B4C32"/>
    <w:rsid w:val="004B4DE0"/>
    <w:rsid w:val="004B4FC1"/>
    <w:rsid w:val="004B507F"/>
    <w:rsid w:val="004B5141"/>
    <w:rsid w:val="004B539F"/>
    <w:rsid w:val="004B53F2"/>
    <w:rsid w:val="004B5831"/>
    <w:rsid w:val="004B59E5"/>
    <w:rsid w:val="004B5B14"/>
    <w:rsid w:val="004B5BBB"/>
    <w:rsid w:val="004B5E73"/>
    <w:rsid w:val="004B65D5"/>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59E"/>
    <w:rsid w:val="004C5610"/>
    <w:rsid w:val="004C5E91"/>
    <w:rsid w:val="004C5F36"/>
    <w:rsid w:val="004C629C"/>
    <w:rsid w:val="004C669E"/>
    <w:rsid w:val="004C6805"/>
    <w:rsid w:val="004C6AE1"/>
    <w:rsid w:val="004C70F9"/>
    <w:rsid w:val="004C73A3"/>
    <w:rsid w:val="004C765A"/>
    <w:rsid w:val="004C76FD"/>
    <w:rsid w:val="004C7B43"/>
    <w:rsid w:val="004D0055"/>
    <w:rsid w:val="004D0164"/>
    <w:rsid w:val="004D03E3"/>
    <w:rsid w:val="004D0809"/>
    <w:rsid w:val="004D0C47"/>
    <w:rsid w:val="004D0FBB"/>
    <w:rsid w:val="004D138E"/>
    <w:rsid w:val="004D15C4"/>
    <w:rsid w:val="004D1F72"/>
    <w:rsid w:val="004D277A"/>
    <w:rsid w:val="004D277B"/>
    <w:rsid w:val="004D2831"/>
    <w:rsid w:val="004D2BDA"/>
    <w:rsid w:val="004D2C1E"/>
    <w:rsid w:val="004D2C42"/>
    <w:rsid w:val="004D3678"/>
    <w:rsid w:val="004D3749"/>
    <w:rsid w:val="004D3C66"/>
    <w:rsid w:val="004D401C"/>
    <w:rsid w:val="004D41F9"/>
    <w:rsid w:val="004D42A8"/>
    <w:rsid w:val="004D44CC"/>
    <w:rsid w:val="004D4864"/>
    <w:rsid w:val="004D48F3"/>
    <w:rsid w:val="004D4A7B"/>
    <w:rsid w:val="004D4A99"/>
    <w:rsid w:val="004D511D"/>
    <w:rsid w:val="004D5E90"/>
    <w:rsid w:val="004D62CD"/>
    <w:rsid w:val="004D63AB"/>
    <w:rsid w:val="004D6599"/>
    <w:rsid w:val="004D65A7"/>
    <w:rsid w:val="004D6845"/>
    <w:rsid w:val="004D6E2A"/>
    <w:rsid w:val="004D7197"/>
    <w:rsid w:val="004D744B"/>
    <w:rsid w:val="004D7BCF"/>
    <w:rsid w:val="004D7D85"/>
    <w:rsid w:val="004E0269"/>
    <w:rsid w:val="004E09F7"/>
    <w:rsid w:val="004E0BCC"/>
    <w:rsid w:val="004E0F08"/>
    <w:rsid w:val="004E108C"/>
    <w:rsid w:val="004E11FA"/>
    <w:rsid w:val="004E1237"/>
    <w:rsid w:val="004E12E0"/>
    <w:rsid w:val="004E13EB"/>
    <w:rsid w:val="004E1505"/>
    <w:rsid w:val="004E15BB"/>
    <w:rsid w:val="004E19A9"/>
    <w:rsid w:val="004E1C74"/>
    <w:rsid w:val="004E1CEA"/>
    <w:rsid w:val="004E1D6B"/>
    <w:rsid w:val="004E1E15"/>
    <w:rsid w:val="004E2840"/>
    <w:rsid w:val="004E2949"/>
    <w:rsid w:val="004E2A44"/>
    <w:rsid w:val="004E2B16"/>
    <w:rsid w:val="004E2C14"/>
    <w:rsid w:val="004E2CFF"/>
    <w:rsid w:val="004E31E6"/>
    <w:rsid w:val="004E32CE"/>
    <w:rsid w:val="004E3329"/>
    <w:rsid w:val="004E35E2"/>
    <w:rsid w:val="004E3AD1"/>
    <w:rsid w:val="004E3DE8"/>
    <w:rsid w:val="004E494C"/>
    <w:rsid w:val="004E4A74"/>
    <w:rsid w:val="004E5063"/>
    <w:rsid w:val="004E50DD"/>
    <w:rsid w:val="004E55E8"/>
    <w:rsid w:val="004E5941"/>
    <w:rsid w:val="004E5B58"/>
    <w:rsid w:val="004E66B5"/>
    <w:rsid w:val="004E69A3"/>
    <w:rsid w:val="004E6E00"/>
    <w:rsid w:val="004E701E"/>
    <w:rsid w:val="004E76B4"/>
    <w:rsid w:val="004E7707"/>
    <w:rsid w:val="004E7AD3"/>
    <w:rsid w:val="004E7DDD"/>
    <w:rsid w:val="004E7DE2"/>
    <w:rsid w:val="004E7DEB"/>
    <w:rsid w:val="004F0020"/>
    <w:rsid w:val="004F029F"/>
    <w:rsid w:val="004F0E3E"/>
    <w:rsid w:val="004F1696"/>
    <w:rsid w:val="004F179A"/>
    <w:rsid w:val="004F1A30"/>
    <w:rsid w:val="004F1E57"/>
    <w:rsid w:val="004F1F4A"/>
    <w:rsid w:val="004F1FAB"/>
    <w:rsid w:val="004F23D8"/>
    <w:rsid w:val="004F2990"/>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389"/>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2C4"/>
    <w:rsid w:val="00503446"/>
    <w:rsid w:val="005034F8"/>
    <w:rsid w:val="00503C9F"/>
    <w:rsid w:val="00504029"/>
    <w:rsid w:val="0050421C"/>
    <w:rsid w:val="005044A6"/>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0E9C"/>
    <w:rsid w:val="0051107D"/>
    <w:rsid w:val="00511291"/>
    <w:rsid w:val="00511418"/>
    <w:rsid w:val="00511589"/>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9DD"/>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30A"/>
    <w:rsid w:val="005206B2"/>
    <w:rsid w:val="005207A1"/>
    <w:rsid w:val="00520C23"/>
    <w:rsid w:val="00520C77"/>
    <w:rsid w:val="00520FDD"/>
    <w:rsid w:val="0052102A"/>
    <w:rsid w:val="005215C3"/>
    <w:rsid w:val="00521E2C"/>
    <w:rsid w:val="00521E4C"/>
    <w:rsid w:val="0052213F"/>
    <w:rsid w:val="00522486"/>
    <w:rsid w:val="005233C1"/>
    <w:rsid w:val="00523510"/>
    <w:rsid w:val="00523BE6"/>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8F"/>
    <w:rsid w:val="00526FE0"/>
    <w:rsid w:val="0052707C"/>
    <w:rsid w:val="005271DA"/>
    <w:rsid w:val="0052738D"/>
    <w:rsid w:val="0052755B"/>
    <w:rsid w:val="00527567"/>
    <w:rsid w:val="0052762D"/>
    <w:rsid w:val="00527997"/>
    <w:rsid w:val="00527A8E"/>
    <w:rsid w:val="00527F17"/>
    <w:rsid w:val="005302CD"/>
    <w:rsid w:val="005302D7"/>
    <w:rsid w:val="005304D1"/>
    <w:rsid w:val="005309D6"/>
    <w:rsid w:val="00530C18"/>
    <w:rsid w:val="00531334"/>
    <w:rsid w:val="005316BF"/>
    <w:rsid w:val="00532367"/>
    <w:rsid w:val="00532779"/>
    <w:rsid w:val="0053294F"/>
    <w:rsid w:val="0053314D"/>
    <w:rsid w:val="00533399"/>
    <w:rsid w:val="0053396A"/>
    <w:rsid w:val="0053409D"/>
    <w:rsid w:val="00534953"/>
    <w:rsid w:val="00534990"/>
    <w:rsid w:val="00534DEF"/>
    <w:rsid w:val="00535351"/>
    <w:rsid w:val="00535409"/>
    <w:rsid w:val="005358A0"/>
    <w:rsid w:val="00535981"/>
    <w:rsid w:val="00535F28"/>
    <w:rsid w:val="005364EE"/>
    <w:rsid w:val="005366F7"/>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52"/>
    <w:rsid w:val="00542671"/>
    <w:rsid w:val="005427B3"/>
    <w:rsid w:val="0054336C"/>
    <w:rsid w:val="0054344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691E"/>
    <w:rsid w:val="005478EA"/>
    <w:rsid w:val="00547F87"/>
    <w:rsid w:val="00550084"/>
    <w:rsid w:val="005501A1"/>
    <w:rsid w:val="005501D9"/>
    <w:rsid w:val="0055022D"/>
    <w:rsid w:val="00550282"/>
    <w:rsid w:val="00550404"/>
    <w:rsid w:val="00550C94"/>
    <w:rsid w:val="00550D1B"/>
    <w:rsid w:val="005513A4"/>
    <w:rsid w:val="00551AB3"/>
    <w:rsid w:val="00551BE5"/>
    <w:rsid w:val="00551CFE"/>
    <w:rsid w:val="00551E22"/>
    <w:rsid w:val="005520C8"/>
    <w:rsid w:val="00552185"/>
    <w:rsid w:val="005523C5"/>
    <w:rsid w:val="0055241D"/>
    <w:rsid w:val="00552472"/>
    <w:rsid w:val="005524E2"/>
    <w:rsid w:val="005524F7"/>
    <w:rsid w:val="00552A79"/>
    <w:rsid w:val="00553775"/>
    <w:rsid w:val="005537B8"/>
    <w:rsid w:val="005537FB"/>
    <w:rsid w:val="00553986"/>
    <w:rsid w:val="00553E40"/>
    <w:rsid w:val="005547C2"/>
    <w:rsid w:val="00554DC0"/>
    <w:rsid w:val="00554F1A"/>
    <w:rsid w:val="00554FF0"/>
    <w:rsid w:val="00555219"/>
    <w:rsid w:val="00555596"/>
    <w:rsid w:val="0055564C"/>
    <w:rsid w:val="00555782"/>
    <w:rsid w:val="005557E1"/>
    <w:rsid w:val="00555C7D"/>
    <w:rsid w:val="00555CB4"/>
    <w:rsid w:val="00555F37"/>
    <w:rsid w:val="00556565"/>
    <w:rsid w:val="00556881"/>
    <w:rsid w:val="005568CF"/>
    <w:rsid w:val="00557093"/>
    <w:rsid w:val="005579A3"/>
    <w:rsid w:val="005579E4"/>
    <w:rsid w:val="00557B11"/>
    <w:rsid w:val="00557C7B"/>
    <w:rsid w:val="00557DFE"/>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739"/>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30"/>
    <w:rsid w:val="00566D81"/>
    <w:rsid w:val="00566DE6"/>
    <w:rsid w:val="0056733E"/>
    <w:rsid w:val="005675BB"/>
    <w:rsid w:val="005676DD"/>
    <w:rsid w:val="0056773A"/>
    <w:rsid w:val="005679E0"/>
    <w:rsid w:val="00567B89"/>
    <w:rsid w:val="00567FF3"/>
    <w:rsid w:val="00567FF9"/>
    <w:rsid w:val="005705D9"/>
    <w:rsid w:val="00570624"/>
    <w:rsid w:val="00570684"/>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B73"/>
    <w:rsid w:val="00575C38"/>
    <w:rsid w:val="00575EB7"/>
    <w:rsid w:val="00576271"/>
    <w:rsid w:val="005762E0"/>
    <w:rsid w:val="00576390"/>
    <w:rsid w:val="0057641F"/>
    <w:rsid w:val="005765C0"/>
    <w:rsid w:val="005767BD"/>
    <w:rsid w:val="00576DFF"/>
    <w:rsid w:val="00576EC4"/>
    <w:rsid w:val="00576EE2"/>
    <w:rsid w:val="00577248"/>
    <w:rsid w:val="00577507"/>
    <w:rsid w:val="00577EB3"/>
    <w:rsid w:val="00580036"/>
    <w:rsid w:val="005800C1"/>
    <w:rsid w:val="0058013A"/>
    <w:rsid w:val="0058021D"/>
    <w:rsid w:val="00580436"/>
    <w:rsid w:val="00580765"/>
    <w:rsid w:val="005808AB"/>
    <w:rsid w:val="005809D6"/>
    <w:rsid w:val="00580B25"/>
    <w:rsid w:val="00580C9E"/>
    <w:rsid w:val="00580D45"/>
    <w:rsid w:val="00580E8F"/>
    <w:rsid w:val="00580F2B"/>
    <w:rsid w:val="005810D9"/>
    <w:rsid w:val="00581453"/>
    <w:rsid w:val="00581B60"/>
    <w:rsid w:val="00581BE2"/>
    <w:rsid w:val="00581ECB"/>
    <w:rsid w:val="005821BB"/>
    <w:rsid w:val="005823B1"/>
    <w:rsid w:val="00582D1F"/>
    <w:rsid w:val="005833E7"/>
    <w:rsid w:val="005835FC"/>
    <w:rsid w:val="005837A5"/>
    <w:rsid w:val="005839F7"/>
    <w:rsid w:val="00583AF9"/>
    <w:rsid w:val="00583EB1"/>
    <w:rsid w:val="00584032"/>
    <w:rsid w:val="00584318"/>
    <w:rsid w:val="005843C0"/>
    <w:rsid w:val="00584780"/>
    <w:rsid w:val="00584D8F"/>
    <w:rsid w:val="00585309"/>
    <w:rsid w:val="00585A5C"/>
    <w:rsid w:val="00586314"/>
    <w:rsid w:val="005865D5"/>
    <w:rsid w:val="00586A6D"/>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2D60"/>
    <w:rsid w:val="00593060"/>
    <w:rsid w:val="00593499"/>
    <w:rsid w:val="005934A7"/>
    <w:rsid w:val="00593931"/>
    <w:rsid w:val="00593EEE"/>
    <w:rsid w:val="005945E4"/>
    <w:rsid w:val="00594616"/>
    <w:rsid w:val="00594CBA"/>
    <w:rsid w:val="00595022"/>
    <w:rsid w:val="00595038"/>
    <w:rsid w:val="00595737"/>
    <w:rsid w:val="005958C6"/>
    <w:rsid w:val="005959CB"/>
    <w:rsid w:val="00595BA8"/>
    <w:rsid w:val="00595EAF"/>
    <w:rsid w:val="00595FA8"/>
    <w:rsid w:val="00596106"/>
    <w:rsid w:val="005962B0"/>
    <w:rsid w:val="005964BD"/>
    <w:rsid w:val="005968D3"/>
    <w:rsid w:val="00596B3E"/>
    <w:rsid w:val="00596C23"/>
    <w:rsid w:val="00596E43"/>
    <w:rsid w:val="005972CF"/>
    <w:rsid w:val="005972D5"/>
    <w:rsid w:val="0059745E"/>
    <w:rsid w:val="005A0842"/>
    <w:rsid w:val="005A0AA0"/>
    <w:rsid w:val="005A0D03"/>
    <w:rsid w:val="005A1333"/>
    <w:rsid w:val="005A1882"/>
    <w:rsid w:val="005A2D85"/>
    <w:rsid w:val="005A31E9"/>
    <w:rsid w:val="005A3597"/>
    <w:rsid w:val="005A376A"/>
    <w:rsid w:val="005A3BF6"/>
    <w:rsid w:val="005A3D95"/>
    <w:rsid w:val="005A3E9A"/>
    <w:rsid w:val="005A4AF6"/>
    <w:rsid w:val="005A4C53"/>
    <w:rsid w:val="005A4F14"/>
    <w:rsid w:val="005A533A"/>
    <w:rsid w:val="005A5359"/>
    <w:rsid w:val="005A565D"/>
    <w:rsid w:val="005A5AAF"/>
    <w:rsid w:val="005A5C58"/>
    <w:rsid w:val="005A5C75"/>
    <w:rsid w:val="005A5DA9"/>
    <w:rsid w:val="005A5FAB"/>
    <w:rsid w:val="005A6316"/>
    <w:rsid w:val="005A64E2"/>
    <w:rsid w:val="005A6915"/>
    <w:rsid w:val="005A6B05"/>
    <w:rsid w:val="005A6BE1"/>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6AB"/>
    <w:rsid w:val="005B27E8"/>
    <w:rsid w:val="005B2BEA"/>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3F"/>
    <w:rsid w:val="005C1B69"/>
    <w:rsid w:val="005C1CCE"/>
    <w:rsid w:val="005C1E81"/>
    <w:rsid w:val="005C24F5"/>
    <w:rsid w:val="005C2662"/>
    <w:rsid w:val="005C2A66"/>
    <w:rsid w:val="005C3459"/>
    <w:rsid w:val="005C3523"/>
    <w:rsid w:val="005C3A9D"/>
    <w:rsid w:val="005C3AA6"/>
    <w:rsid w:val="005C3E30"/>
    <w:rsid w:val="005C3E39"/>
    <w:rsid w:val="005C3FA5"/>
    <w:rsid w:val="005C41AF"/>
    <w:rsid w:val="005C430C"/>
    <w:rsid w:val="005C4572"/>
    <w:rsid w:val="005C497E"/>
    <w:rsid w:val="005C49A2"/>
    <w:rsid w:val="005C4B2A"/>
    <w:rsid w:val="005C4CC5"/>
    <w:rsid w:val="005C4DD2"/>
    <w:rsid w:val="005C5634"/>
    <w:rsid w:val="005C5998"/>
    <w:rsid w:val="005C5B28"/>
    <w:rsid w:val="005C6187"/>
    <w:rsid w:val="005C61A1"/>
    <w:rsid w:val="005C65F4"/>
    <w:rsid w:val="005C66B2"/>
    <w:rsid w:val="005C66C9"/>
    <w:rsid w:val="005C6714"/>
    <w:rsid w:val="005C6A60"/>
    <w:rsid w:val="005C6D2E"/>
    <w:rsid w:val="005C6DFB"/>
    <w:rsid w:val="005C7342"/>
    <w:rsid w:val="005C750A"/>
    <w:rsid w:val="005C797F"/>
    <w:rsid w:val="005D00C0"/>
    <w:rsid w:val="005D016B"/>
    <w:rsid w:val="005D07CD"/>
    <w:rsid w:val="005D083E"/>
    <w:rsid w:val="005D0AA0"/>
    <w:rsid w:val="005D0CC8"/>
    <w:rsid w:val="005D0E3E"/>
    <w:rsid w:val="005D1176"/>
    <w:rsid w:val="005D11E3"/>
    <w:rsid w:val="005D143E"/>
    <w:rsid w:val="005D15D6"/>
    <w:rsid w:val="005D1649"/>
    <w:rsid w:val="005D1D5A"/>
    <w:rsid w:val="005D1FF8"/>
    <w:rsid w:val="005D2056"/>
    <w:rsid w:val="005D27B0"/>
    <w:rsid w:val="005D2DFC"/>
    <w:rsid w:val="005D2EDC"/>
    <w:rsid w:val="005D37F0"/>
    <w:rsid w:val="005D3F44"/>
    <w:rsid w:val="005D404B"/>
    <w:rsid w:val="005D493C"/>
    <w:rsid w:val="005D49A6"/>
    <w:rsid w:val="005D4A69"/>
    <w:rsid w:val="005D4E81"/>
    <w:rsid w:val="005D51C8"/>
    <w:rsid w:val="005D51FC"/>
    <w:rsid w:val="005D55F2"/>
    <w:rsid w:val="005D564F"/>
    <w:rsid w:val="005D5EF7"/>
    <w:rsid w:val="005D62D6"/>
    <w:rsid w:val="005D647C"/>
    <w:rsid w:val="005D6848"/>
    <w:rsid w:val="005D693E"/>
    <w:rsid w:val="005D6B59"/>
    <w:rsid w:val="005D6BE2"/>
    <w:rsid w:val="005D6C8D"/>
    <w:rsid w:val="005D702E"/>
    <w:rsid w:val="005D7082"/>
    <w:rsid w:val="005D7148"/>
    <w:rsid w:val="005D780B"/>
    <w:rsid w:val="005D786C"/>
    <w:rsid w:val="005E00FA"/>
    <w:rsid w:val="005E010A"/>
    <w:rsid w:val="005E0C68"/>
    <w:rsid w:val="005E1338"/>
    <w:rsid w:val="005E13A9"/>
    <w:rsid w:val="005E1850"/>
    <w:rsid w:val="005E1BFB"/>
    <w:rsid w:val="005E1CB8"/>
    <w:rsid w:val="005E1F33"/>
    <w:rsid w:val="005E2070"/>
    <w:rsid w:val="005E248A"/>
    <w:rsid w:val="005E2675"/>
    <w:rsid w:val="005E26D6"/>
    <w:rsid w:val="005E27DE"/>
    <w:rsid w:val="005E28E3"/>
    <w:rsid w:val="005E2D5B"/>
    <w:rsid w:val="005E2DD4"/>
    <w:rsid w:val="005E3355"/>
    <w:rsid w:val="005E35E9"/>
    <w:rsid w:val="005E3CA6"/>
    <w:rsid w:val="005E3D42"/>
    <w:rsid w:val="005E3D7B"/>
    <w:rsid w:val="005E3EAE"/>
    <w:rsid w:val="005E3F93"/>
    <w:rsid w:val="005E418F"/>
    <w:rsid w:val="005E44BB"/>
    <w:rsid w:val="005E458D"/>
    <w:rsid w:val="005E474E"/>
    <w:rsid w:val="005E494A"/>
    <w:rsid w:val="005E503A"/>
    <w:rsid w:val="005E5116"/>
    <w:rsid w:val="005E511A"/>
    <w:rsid w:val="005E51E1"/>
    <w:rsid w:val="005E52B4"/>
    <w:rsid w:val="005E54D3"/>
    <w:rsid w:val="005E594A"/>
    <w:rsid w:val="005E5E97"/>
    <w:rsid w:val="005E637B"/>
    <w:rsid w:val="005E648E"/>
    <w:rsid w:val="005E6859"/>
    <w:rsid w:val="005E6BA1"/>
    <w:rsid w:val="005E6C07"/>
    <w:rsid w:val="005E6C37"/>
    <w:rsid w:val="005E6DF4"/>
    <w:rsid w:val="005E76D2"/>
    <w:rsid w:val="005E77A9"/>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A02"/>
    <w:rsid w:val="005F3CC7"/>
    <w:rsid w:val="005F4080"/>
    <w:rsid w:val="005F424A"/>
    <w:rsid w:val="005F48DD"/>
    <w:rsid w:val="005F497D"/>
    <w:rsid w:val="005F4A2F"/>
    <w:rsid w:val="005F4A6C"/>
    <w:rsid w:val="005F4F6D"/>
    <w:rsid w:val="005F5042"/>
    <w:rsid w:val="005F51D6"/>
    <w:rsid w:val="005F5337"/>
    <w:rsid w:val="005F5436"/>
    <w:rsid w:val="005F543C"/>
    <w:rsid w:val="005F5B07"/>
    <w:rsid w:val="005F5B66"/>
    <w:rsid w:val="005F618D"/>
    <w:rsid w:val="005F6289"/>
    <w:rsid w:val="005F694D"/>
    <w:rsid w:val="005F6D60"/>
    <w:rsid w:val="005F6E28"/>
    <w:rsid w:val="005F6F12"/>
    <w:rsid w:val="005F76A7"/>
    <w:rsid w:val="005F7C25"/>
    <w:rsid w:val="005F7D59"/>
    <w:rsid w:val="005F7EBA"/>
    <w:rsid w:val="00600568"/>
    <w:rsid w:val="0060078C"/>
    <w:rsid w:val="00600A83"/>
    <w:rsid w:val="00600F21"/>
    <w:rsid w:val="0060113E"/>
    <w:rsid w:val="006011E6"/>
    <w:rsid w:val="0060122C"/>
    <w:rsid w:val="006016F3"/>
    <w:rsid w:val="00601775"/>
    <w:rsid w:val="00601A6A"/>
    <w:rsid w:val="00601E7B"/>
    <w:rsid w:val="00602736"/>
    <w:rsid w:val="00602F7C"/>
    <w:rsid w:val="006035B9"/>
    <w:rsid w:val="006039CE"/>
    <w:rsid w:val="00603C8E"/>
    <w:rsid w:val="00603D65"/>
    <w:rsid w:val="00603FDD"/>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99C"/>
    <w:rsid w:val="00610B4F"/>
    <w:rsid w:val="00610B74"/>
    <w:rsid w:val="00610D35"/>
    <w:rsid w:val="00610DCF"/>
    <w:rsid w:val="00610F42"/>
    <w:rsid w:val="00611040"/>
    <w:rsid w:val="006112E3"/>
    <w:rsid w:val="00611452"/>
    <w:rsid w:val="006114EC"/>
    <w:rsid w:val="00611E13"/>
    <w:rsid w:val="00611F63"/>
    <w:rsid w:val="00612097"/>
    <w:rsid w:val="0061229C"/>
    <w:rsid w:val="006125D5"/>
    <w:rsid w:val="0061267D"/>
    <w:rsid w:val="006126B5"/>
    <w:rsid w:val="00612783"/>
    <w:rsid w:val="00612A16"/>
    <w:rsid w:val="00612C22"/>
    <w:rsid w:val="00613137"/>
    <w:rsid w:val="0061320F"/>
    <w:rsid w:val="006133E2"/>
    <w:rsid w:val="00613659"/>
    <w:rsid w:val="0061370B"/>
    <w:rsid w:val="006147F2"/>
    <w:rsid w:val="00614C93"/>
    <w:rsid w:val="00614F9B"/>
    <w:rsid w:val="00614FCB"/>
    <w:rsid w:val="00615BF2"/>
    <w:rsid w:val="006162C7"/>
    <w:rsid w:val="006163F7"/>
    <w:rsid w:val="006168D9"/>
    <w:rsid w:val="00616BE4"/>
    <w:rsid w:val="00616FB1"/>
    <w:rsid w:val="006173B0"/>
    <w:rsid w:val="006177D8"/>
    <w:rsid w:val="00617808"/>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71"/>
    <w:rsid w:val="00622489"/>
    <w:rsid w:val="0062257A"/>
    <w:rsid w:val="006229A3"/>
    <w:rsid w:val="00622AAA"/>
    <w:rsid w:val="00622BB5"/>
    <w:rsid w:val="00622CA4"/>
    <w:rsid w:val="00622E5A"/>
    <w:rsid w:val="0062389C"/>
    <w:rsid w:val="00623AD0"/>
    <w:rsid w:val="00623BBC"/>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988"/>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039"/>
    <w:rsid w:val="006431B8"/>
    <w:rsid w:val="006431D2"/>
    <w:rsid w:val="00643A2D"/>
    <w:rsid w:val="006440D4"/>
    <w:rsid w:val="006442BF"/>
    <w:rsid w:val="006445A3"/>
    <w:rsid w:val="006446E6"/>
    <w:rsid w:val="0064484F"/>
    <w:rsid w:val="0064494C"/>
    <w:rsid w:val="00644971"/>
    <w:rsid w:val="00644BD1"/>
    <w:rsid w:val="00644E63"/>
    <w:rsid w:val="0064516C"/>
    <w:rsid w:val="00645182"/>
    <w:rsid w:val="006451FC"/>
    <w:rsid w:val="00645373"/>
    <w:rsid w:val="00645575"/>
    <w:rsid w:val="0064558B"/>
    <w:rsid w:val="00645A01"/>
    <w:rsid w:val="00645A4F"/>
    <w:rsid w:val="00645AA6"/>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8EC"/>
    <w:rsid w:val="00647AAE"/>
    <w:rsid w:val="00647B52"/>
    <w:rsid w:val="00647BEC"/>
    <w:rsid w:val="00647FF3"/>
    <w:rsid w:val="0065014F"/>
    <w:rsid w:val="00650613"/>
    <w:rsid w:val="00650731"/>
    <w:rsid w:val="00650863"/>
    <w:rsid w:val="00650898"/>
    <w:rsid w:val="00650A36"/>
    <w:rsid w:val="00650AFB"/>
    <w:rsid w:val="00650B0D"/>
    <w:rsid w:val="00650C97"/>
    <w:rsid w:val="00650CD3"/>
    <w:rsid w:val="00650CFF"/>
    <w:rsid w:val="006512B8"/>
    <w:rsid w:val="00651D30"/>
    <w:rsid w:val="00651DB9"/>
    <w:rsid w:val="00651E7D"/>
    <w:rsid w:val="0065213A"/>
    <w:rsid w:val="0065223C"/>
    <w:rsid w:val="00652552"/>
    <w:rsid w:val="0065277C"/>
    <w:rsid w:val="00652936"/>
    <w:rsid w:val="00652C9B"/>
    <w:rsid w:val="00653032"/>
    <w:rsid w:val="006533CE"/>
    <w:rsid w:val="00653477"/>
    <w:rsid w:val="006534D2"/>
    <w:rsid w:val="0065405E"/>
    <w:rsid w:val="00654172"/>
    <w:rsid w:val="006546C5"/>
    <w:rsid w:val="00654833"/>
    <w:rsid w:val="00654C76"/>
    <w:rsid w:val="00654C89"/>
    <w:rsid w:val="006556AE"/>
    <w:rsid w:val="0065593A"/>
    <w:rsid w:val="0065597B"/>
    <w:rsid w:val="00655A34"/>
    <w:rsid w:val="00655A94"/>
    <w:rsid w:val="00655AA3"/>
    <w:rsid w:val="00655BEC"/>
    <w:rsid w:val="00656381"/>
    <w:rsid w:val="00656474"/>
    <w:rsid w:val="0065648C"/>
    <w:rsid w:val="00656596"/>
    <w:rsid w:val="00656A28"/>
    <w:rsid w:val="00656C5D"/>
    <w:rsid w:val="00656C95"/>
    <w:rsid w:val="00656E65"/>
    <w:rsid w:val="0065711E"/>
    <w:rsid w:val="006571AE"/>
    <w:rsid w:val="0065780D"/>
    <w:rsid w:val="00660013"/>
    <w:rsid w:val="0066024C"/>
    <w:rsid w:val="00660958"/>
    <w:rsid w:val="00660B8C"/>
    <w:rsid w:val="00660DAF"/>
    <w:rsid w:val="00660F28"/>
    <w:rsid w:val="00660FF5"/>
    <w:rsid w:val="0066103F"/>
    <w:rsid w:val="006611C7"/>
    <w:rsid w:val="00661268"/>
    <w:rsid w:val="0066193E"/>
    <w:rsid w:val="00661DFC"/>
    <w:rsid w:val="00661E6E"/>
    <w:rsid w:val="006624A7"/>
    <w:rsid w:val="0066266B"/>
    <w:rsid w:val="006626CC"/>
    <w:rsid w:val="006628D0"/>
    <w:rsid w:val="006628DE"/>
    <w:rsid w:val="006629B0"/>
    <w:rsid w:val="00662BFE"/>
    <w:rsid w:val="00662D0E"/>
    <w:rsid w:val="00662F58"/>
    <w:rsid w:val="0066335F"/>
    <w:rsid w:val="0066362D"/>
    <w:rsid w:val="00663713"/>
    <w:rsid w:val="006637DC"/>
    <w:rsid w:val="00663B9B"/>
    <w:rsid w:val="00663F54"/>
    <w:rsid w:val="00663F83"/>
    <w:rsid w:val="00664105"/>
    <w:rsid w:val="006644AB"/>
    <w:rsid w:val="006645EE"/>
    <w:rsid w:val="0066483A"/>
    <w:rsid w:val="00664924"/>
    <w:rsid w:val="006649C0"/>
    <w:rsid w:val="00664AA3"/>
    <w:rsid w:val="006651D6"/>
    <w:rsid w:val="006653E1"/>
    <w:rsid w:val="0066565B"/>
    <w:rsid w:val="00665828"/>
    <w:rsid w:val="00665A02"/>
    <w:rsid w:val="00665DBD"/>
    <w:rsid w:val="00666053"/>
    <w:rsid w:val="00666136"/>
    <w:rsid w:val="00666383"/>
    <w:rsid w:val="00666C51"/>
    <w:rsid w:val="00666FD8"/>
    <w:rsid w:val="0066744C"/>
    <w:rsid w:val="006675D0"/>
    <w:rsid w:val="00670004"/>
    <w:rsid w:val="00670206"/>
    <w:rsid w:val="006702E0"/>
    <w:rsid w:val="00670585"/>
    <w:rsid w:val="006705B4"/>
    <w:rsid w:val="00670653"/>
    <w:rsid w:val="006706D9"/>
    <w:rsid w:val="0067076C"/>
    <w:rsid w:val="00670AD9"/>
    <w:rsid w:val="00670B37"/>
    <w:rsid w:val="00670D9C"/>
    <w:rsid w:val="00671A2B"/>
    <w:rsid w:val="00671DD2"/>
    <w:rsid w:val="00671DE7"/>
    <w:rsid w:val="00671E94"/>
    <w:rsid w:val="00671ED3"/>
    <w:rsid w:val="00671FF8"/>
    <w:rsid w:val="006723BE"/>
    <w:rsid w:val="006726EB"/>
    <w:rsid w:val="00672CEE"/>
    <w:rsid w:val="00672CFC"/>
    <w:rsid w:val="0067351E"/>
    <w:rsid w:val="0067368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46B"/>
    <w:rsid w:val="0067676A"/>
    <w:rsid w:val="00676968"/>
    <w:rsid w:val="00676BF4"/>
    <w:rsid w:val="006770F7"/>
    <w:rsid w:val="0067763E"/>
    <w:rsid w:val="0067783F"/>
    <w:rsid w:val="00677BC3"/>
    <w:rsid w:val="00677C8E"/>
    <w:rsid w:val="00677D81"/>
    <w:rsid w:val="00677EB1"/>
    <w:rsid w:val="00680094"/>
    <w:rsid w:val="00680293"/>
    <w:rsid w:val="006802DD"/>
    <w:rsid w:val="00680364"/>
    <w:rsid w:val="00680C70"/>
    <w:rsid w:val="00680FD2"/>
    <w:rsid w:val="00681896"/>
    <w:rsid w:val="0068191D"/>
    <w:rsid w:val="00681B6A"/>
    <w:rsid w:val="0068213C"/>
    <w:rsid w:val="0068279F"/>
    <w:rsid w:val="00682AF4"/>
    <w:rsid w:val="00682C29"/>
    <w:rsid w:val="00682E18"/>
    <w:rsid w:val="006831EE"/>
    <w:rsid w:val="00683305"/>
    <w:rsid w:val="0068340D"/>
    <w:rsid w:val="00683E27"/>
    <w:rsid w:val="00684143"/>
    <w:rsid w:val="006842BD"/>
    <w:rsid w:val="00684339"/>
    <w:rsid w:val="00684D59"/>
    <w:rsid w:val="00684EB4"/>
    <w:rsid w:val="00685007"/>
    <w:rsid w:val="0068506F"/>
    <w:rsid w:val="00685502"/>
    <w:rsid w:val="00685541"/>
    <w:rsid w:val="006855DE"/>
    <w:rsid w:val="006856DF"/>
    <w:rsid w:val="00685ACE"/>
    <w:rsid w:val="00685D08"/>
    <w:rsid w:val="00685FA3"/>
    <w:rsid w:val="0068622C"/>
    <w:rsid w:val="006864BD"/>
    <w:rsid w:val="00686643"/>
    <w:rsid w:val="006868F5"/>
    <w:rsid w:val="00686B50"/>
    <w:rsid w:val="00686EEF"/>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1ECD"/>
    <w:rsid w:val="00692034"/>
    <w:rsid w:val="00692155"/>
    <w:rsid w:val="00692436"/>
    <w:rsid w:val="00692555"/>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3C"/>
    <w:rsid w:val="00695DB6"/>
    <w:rsid w:val="00695ED0"/>
    <w:rsid w:val="00695FB6"/>
    <w:rsid w:val="00696136"/>
    <w:rsid w:val="00696186"/>
    <w:rsid w:val="00696441"/>
    <w:rsid w:val="00696537"/>
    <w:rsid w:val="006967CF"/>
    <w:rsid w:val="006968F5"/>
    <w:rsid w:val="00696A51"/>
    <w:rsid w:val="00696D1D"/>
    <w:rsid w:val="006970B8"/>
    <w:rsid w:val="00697113"/>
    <w:rsid w:val="00697195"/>
    <w:rsid w:val="00697319"/>
    <w:rsid w:val="00697344"/>
    <w:rsid w:val="006976B3"/>
    <w:rsid w:val="00697D7D"/>
    <w:rsid w:val="006A05DE"/>
    <w:rsid w:val="006A0A7C"/>
    <w:rsid w:val="006A0B07"/>
    <w:rsid w:val="006A0BEA"/>
    <w:rsid w:val="006A0C59"/>
    <w:rsid w:val="006A0D45"/>
    <w:rsid w:val="006A1209"/>
    <w:rsid w:val="006A1296"/>
    <w:rsid w:val="006A172B"/>
    <w:rsid w:val="006A1A1D"/>
    <w:rsid w:val="006A1A35"/>
    <w:rsid w:val="006A1C40"/>
    <w:rsid w:val="006A26F7"/>
    <w:rsid w:val="006A2C15"/>
    <w:rsid w:val="006A32C8"/>
    <w:rsid w:val="006A33C9"/>
    <w:rsid w:val="006A37B6"/>
    <w:rsid w:val="006A3A88"/>
    <w:rsid w:val="006A3CE7"/>
    <w:rsid w:val="006A3DD8"/>
    <w:rsid w:val="006A4135"/>
    <w:rsid w:val="006A445C"/>
    <w:rsid w:val="006A45DF"/>
    <w:rsid w:val="006A4B48"/>
    <w:rsid w:val="006A4B8F"/>
    <w:rsid w:val="006A4E7C"/>
    <w:rsid w:val="006A549C"/>
    <w:rsid w:val="006A5B81"/>
    <w:rsid w:val="006A5CC0"/>
    <w:rsid w:val="006A5E5F"/>
    <w:rsid w:val="006A5EB7"/>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328"/>
    <w:rsid w:val="006B08A2"/>
    <w:rsid w:val="006B0CD7"/>
    <w:rsid w:val="006B0F8C"/>
    <w:rsid w:val="006B1148"/>
    <w:rsid w:val="006B139A"/>
    <w:rsid w:val="006B189C"/>
    <w:rsid w:val="006B1F15"/>
    <w:rsid w:val="006B25AE"/>
    <w:rsid w:val="006B28F5"/>
    <w:rsid w:val="006B2945"/>
    <w:rsid w:val="006B2C3B"/>
    <w:rsid w:val="006B2F30"/>
    <w:rsid w:val="006B2F3A"/>
    <w:rsid w:val="006B3642"/>
    <w:rsid w:val="006B3720"/>
    <w:rsid w:val="006B3A20"/>
    <w:rsid w:val="006B3E82"/>
    <w:rsid w:val="006B3EEB"/>
    <w:rsid w:val="006B3F3C"/>
    <w:rsid w:val="006B4034"/>
    <w:rsid w:val="006B4256"/>
    <w:rsid w:val="006B4D4F"/>
    <w:rsid w:val="006B4F69"/>
    <w:rsid w:val="006B596C"/>
    <w:rsid w:val="006B5AA9"/>
    <w:rsid w:val="006B5DAC"/>
    <w:rsid w:val="006B6103"/>
    <w:rsid w:val="006B6611"/>
    <w:rsid w:val="006B677A"/>
    <w:rsid w:val="006B69EC"/>
    <w:rsid w:val="006B6A98"/>
    <w:rsid w:val="006B6F74"/>
    <w:rsid w:val="006B7075"/>
    <w:rsid w:val="006B7286"/>
    <w:rsid w:val="006B7A39"/>
    <w:rsid w:val="006B7C56"/>
    <w:rsid w:val="006C040B"/>
    <w:rsid w:val="006C0645"/>
    <w:rsid w:val="006C1054"/>
    <w:rsid w:val="006C136A"/>
    <w:rsid w:val="006C162C"/>
    <w:rsid w:val="006C16AA"/>
    <w:rsid w:val="006C171C"/>
    <w:rsid w:val="006C182B"/>
    <w:rsid w:val="006C19FF"/>
    <w:rsid w:val="006C1AC5"/>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C48"/>
    <w:rsid w:val="006C7EC7"/>
    <w:rsid w:val="006D0524"/>
    <w:rsid w:val="006D0A39"/>
    <w:rsid w:val="006D0FBA"/>
    <w:rsid w:val="006D1576"/>
    <w:rsid w:val="006D15B1"/>
    <w:rsid w:val="006D1B66"/>
    <w:rsid w:val="006D20A8"/>
    <w:rsid w:val="006D22AA"/>
    <w:rsid w:val="006D2899"/>
    <w:rsid w:val="006D2D1A"/>
    <w:rsid w:val="006D2D46"/>
    <w:rsid w:val="006D2E0C"/>
    <w:rsid w:val="006D3334"/>
    <w:rsid w:val="006D3CE2"/>
    <w:rsid w:val="006D3D6E"/>
    <w:rsid w:val="006D40FF"/>
    <w:rsid w:val="006D4471"/>
    <w:rsid w:val="006D4498"/>
    <w:rsid w:val="006D4518"/>
    <w:rsid w:val="006D4685"/>
    <w:rsid w:val="006D4791"/>
    <w:rsid w:val="006D4822"/>
    <w:rsid w:val="006D48A5"/>
    <w:rsid w:val="006D48D3"/>
    <w:rsid w:val="006D4C99"/>
    <w:rsid w:val="006D4C9B"/>
    <w:rsid w:val="006D4FA8"/>
    <w:rsid w:val="006D4FD2"/>
    <w:rsid w:val="006D500B"/>
    <w:rsid w:val="006D515A"/>
    <w:rsid w:val="006D5221"/>
    <w:rsid w:val="006D57CD"/>
    <w:rsid w:val="006D582E"/>
    <w:rsid w:val="006D5FB2"/>
    <w:rsid w:val="006D6517"/>
    <w:rsid w:val="006D667F"/>
    <w:rsid w:val="006D674B"/>
    <w:rsid w:val="006D68C5"/>
    <w:rsid w:val="006D69DC"/>
    <w:rsid w:val="006D71DF"/>
    <w:rsid w:val="006D7252"/>
    <w:rsid w:val="006D743D"/>
    <w:rsid w:val="006D7511"/>
    <w:rsid w:val="006E0719"/>
    <w:rsid w:val="006E0A04"/>
    <w:rsid w:val="006E0CF7"/>
    <w:rsid w:val="006E0E27"/>
    <w:rsid w:val="006E0EB4"/>
    <w:rsid w:val="006E0F5A"/>
    <w:rsid w:val="006E132C"/>
    <w:rsid w:val="006E15C3"/>
    <w:rsid w:val="006E1718"/>
    <w:rsid w:val="006E1BB2"/>
    <w:rsid w:val="006E1CF7"/>
    <w:rsid w:val="006E1F8A"/>
    <w:rsid w:val="006E2298"/>
    <w:rsid w:val="006E23E8"/>
    <w:rsid w:val="006E2465"/>
    <w:rsid w:val="006E2D9E"/>
    <w:rsid w:val="006E318B"/>
    <w:rsid w:val="006E3392"/>
    <w:rsid w:val="006E3496"/>
    <w:rsid w:val="006E34BE"/>
    <w:rsid w:val="006E36E0"/>
    <w:rsid w:val="006E37FA"/>
    <w:rsid w:val="006E3A80"/>
    <w:rsid w:val="006E3ABF"/>
    <w:rsid w:val="006E4108"/>
    <w:rsid w:val="006E4970"/>
    <w:rsid w:val="006E4FB3"/>
    <w:rsid w:val="006E52D6"/>
    <w:rsid w:val="006E58E2"/>
    <w:rsid w:val="006E5993"/>
    <w:rsid w:val="006E5A6B"/>
    <w:rsid w:val="006E5E96"/>
    <w:rsid w:val="006E63A8"/>
    <w:rsid w:val="006E734A"/>
    <w:rsid w:val="006E736D"/>
    <w:rsid w:val="006E7495"/>
    <w:rsid w:val="006E7743"/>
    <w:rsid w:val="006E7E65"/>
    <w:rsid w:val="006E7FD0"/>
    <w:rsid w:val="006F05C4"/>
    <w:rsid w:val="006F0849"/>
    <w:rsid w:val="006F0A44"/>
    <w:rsid w:val="006F0CAA"/>
    <w:rsid w:val="006F1039"/>
    <w:rsid w:val="006F1049"/>
    <w:rsid w:val="006F10BB"/>
    <w:rsid w:val="006F1484"/>
    <w:rsid w:val="006F16AA"/>
    <w:rsid w:val="006F17B2"/>
    <w:rsid w:val="006F1961"/>
    <w:rsid w:val="006F1AB5"/>
    <w:rsid w:val="006F1F86"/>
    <w:rsid w:val="006F1FDD"/>
    <w:rsid w:val="006F22DD"/>
    <w:rsid w:val="006F230F"/>
    <w:rsid w:val="006F2487"/>
    <w:rsid w:val="006F2970"/>
    <w:rsid w:val="006F297A"/>
    <w:rsid w:val="006F2A95"/>
    <w:rsid w:val="006F2D13"/>
    <w:rsid w:val="006F4188"/>
    <w:rsid w:val="006F44F8"/>
    <w:rsid w:val="006F45BA"/>
    <w:rsid w:val="006F4867"/>
    <w:rsid w:val="006F4A8C"/>
    <w:rsid w:val="006F4F76"/>
    <w:rsid w:val="006F5157"/>
    <w:rsid w:val="006F5386"/>
    <w:rsid w:val="006F5C06"/>
    <w:rsid w:val="006F5F50"/>
    <w:rsid w:val="006F600B"/>
    <w:rsid w:val="006F65F4"/>
    <w:rsid w:val="006F6971"/>
    <w:rsid w:val="006F6B1A"/>
    <w:rsid w:val="006F6E2A"/>
    <w:rsid w:val="006F7901"/>
    <w:rsid w:val="006F7A1A"/>
    <w:rsid w:val="006F7E86"/>
    <w:rsid w:val="00700266"/>
    <w:rsid w:val="007007C5"/>
    <w:rsid w:val="007009DE"/>
    <w:rsid w:val="00700EDC"/>
    <w:rsid w:val="00700F2E"/>
    <w:rsid w:val="00701261"/>
    <w:rsid w:val="00701A42"/>
    <w:rsid w:val="00701D12"/>
    <w:rsid w:val="00701EFF"/>
    <w:rsid w:val="0070215B"/>
    <w:rsid w:val="00702207"/>
    <w:rsid w:val="00702368"/>
    <w:rsid w:val="007024E4"/>
    <w:rsid w:val="0070252B"/>
    <w:rsid w:val="00702617"/>
    <w:rsid w:val="00702857"/>
    <w:rsid w:val="007029A8"/>
    <w:rsid w:val="00702D80"/>
    <w:rsid w:val="00702E62"/>
    <w:rsid w:val="00703106"/>
    <w:rsid w:val="007031FA"/>
    <w:rsid w:val="00703332"/>
    <w:rsid w:val="00703382"/>
    <w:rsid w:val="0070379B"/>
    <w:rsid w:val="00703821"/>
    <w:rsid w:val="007039E1"/>
    <w:rsid w:val="00703A17"/>
    <w:rsid w:val="00703CCA"/>
    <w:rsid w:val="00704DE9"/>
    <w:rsid w:val="0070509F"/>
    <w:rsid w:val="00705260"/>
    <w:rsid w:val="007055CD"/>
    <w:rsid w:val="0070572F"/>
    <w:rsid w:val="00705891"/>
    <w:rsid w:val="00705D98"/>
    <w:rsid w:val="007061C8"/>
    <w:rsid w:val="007068F3"/>
    <w:rsid w:val="00706944"/>
    <w:rsid w:val="00706BA2"/>
    <w:rsid w:val="007070C5"/>
    <w:rsid w:val="007073B6"/>
    <w:rsid w:val="0070770B"/>
    <w:rsid w:val="007077C8"/>
    <w:rsid w:val="007078EB"/>
    <w:rsid w:val="007079F1"/>
    <w:rsid w:val="00707A2B"/>
    <w:rsid w:val="00707BF2"/>
    <w:rsid w:val="00710268"/>
    <w:rsid w:val="007106CE"/>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3E59"/>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7B1"/>
    <w:rsid w:val="00722900"/>
    <w:rsid w:val="007230F5"/>
    <w:rsid w:val="007235C1"/>
    <w:rsid w:val="007237B0"/>
    <w:rsid w:val="00723848"/>
    <w:rsid w:val="00723A18"/>
    <w:rsid w:val="00723BD0"/>
    <w:rsid w:val="00723CAB"/>
    <w:rsid w:val="007240D2"/>
    <w:rsid w:val="007241A0"/>
    <w:rsid w:val="007242AA"/>
    <w:rsid w:val="007243D2"/>
    <w:rsid w:val="007246EB"/>
    <w:rsid w:val="00724A8F"/>
    <w:rsid w:val="0072505A"/>
    <w:rsid w:val="00725270"/>
    <w:rsid w:val="007255F8"/>
    <w:rsid w:val="0072582E"/>
    <w:rsid w:val="00726EC8"/>
    <w:rsid w:val="007273BA"/>
    <w:rsid w:val="007273DB"/>
    <w:rsid w:val="007275F4"/>
    <w:rsid w:val="00727642"/>
    <w:rsid w:val="00727A3A"/>
    <w:rsid w:val="007303A4"/>
    <w:rsid w:val="0073071C"/>
    <w:rsid w:val="00730760"/>
    <w:rsid w:val="00730BB7"/>
    <w:rsid w:val="00730E20"/>
    <w:rsid w:val="007315CB"/>
    <w:rsid w:val="007319F8"/>
    <w:rsid w:val="00731B51"/>
    <w:rsid w:val="00731E5A"/>
    <w:rsid w:val="00732069"/>
    <w:rsid w:val="007325AB"/>
    <w:rsid w:val="00732A74"/>
    <w:rsid w:val="00732AC5"/>
    <w:rsid w:val="007331FC"/>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5DCF"/>
    <w:rsid w:val="007362D3"/>
    <w:rsid w:val="00736428"/>
    <w:rsid w:val="00736D14"/>
    <w:rsid w:val="00736D1B"/>
    <w:rsid w:val="00736E2D"/>
    <w:rsid w:val="007370D0"/>
    <w:rsid w:val="007371EB"/>
    <w:rsid w:val="007373D5"/>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19B"/>
    <w:rsid w:val="007422B9"/>
    <w:rsid w:val="0074288E"/>
    <w:rsid w:val="007428B9"/>
    <w:rsid w:val="007428F8"/>
    <w:rsid w:val="00742D8C"/>
    <w:rsid w:val="007434A4"/>
    <w:rsid w:val="00743BEC"/>
    <w:rsid w:val="00744288"/>
    <w:rsid w:val="007443AB"/>
    <w:rsid w:val="00744606"/>
    <w:rsid w:val="00744832"/>
    <w:rsid w:val="00744868"/>
    <w:rsid w:val="00744896"/>
    <w:rsid w:val="00744919"/>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9CA"/>
    <w:rsid w:val="00747BB8"/>
    <w:rsid w:val="00747BD3"/>
    <w:rsid w:val="00747CA2"/>
    <w:rsid w:val="00747D66"/>
    <w:rsid w:val="00747F20"/>
    <w:rsid w:val="007501B4"/>
    <w:rsid w:val="007507AB"/>
    <w:rsid w:val="0075088C"/>
    <w:rsid w:val="00750B37"/>
    <w:rsid w:val="00750C1B"/>
    <w:rsid w:val="00750D64"/>
    <w:rsid w:val="00750F18"/>
    <w:rsid w:val="00751810"/>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319"/>
    <w:rsid w:val="00755556"/>
    <w:rsid w:val="00755723"/>
    <w:rsid w:val="00755A71"/>
    <w:rsid w:val="00755BD0"/>
    <w:rsid w:val="00755BD6"/>
    <w:rsid w:val="00755D10"/>
    <w:rsid w:val="00755E4E"/>
    <w:rsid w:val="007562AC"/>
    <w:rsid w:val="007565A1"/>
    <w:rsid w:val="0075667B"/>
    <w:rsid w:val="007567A4"/>
    <w:rsid w:val="007567F0"/>
    <w:rsid w:val="0075692B"/>
    <w:rsid w:val="00756C35"/>
    <w:rsid w:val="0075749A"/>
    <w:rsid w:val="007576C8"/>
    <w:rsid w:val="00757FA1"/>
    <w:rsid w:val="00760546"/>
    <w:rsid w:val="007608E9"/>
    <w:rsid w:val="00760993"/>
    <w:rsid w:val="00760C93"/>
    <w:rsid w:val="007613EA"/>
    <w:rsid w:val="0076142C"/>
    <w:rsid w:val="0076199D"/>
    <w:rsid w:val="00761A25"/>
    <w:rsid w:val="00761D9C"/>
    <w:rsid w:val="00761E7F"/>
    <w:rsid w:val="00761FC0"/>
    <w:rsid w:val="007620A9"/>
    <w:rsid w:val="0076224D"/>
    <w:rsid w:val="007622DF"/>
    <w:rsid w:val="0076245D"/>
    <w:rsid w:val="0076271F"/>
    <w:rsid w:val="00762C8B"/>
    <w:rsid w:val="00763423"/>
    <w:rsid w:val="0076397A"/>
    <w:rsid w:val="00763A20"/>
    <w:rsid w:val="00763A71"/>
    <w:rsid w:val="00763F99"/>
    <w:rsid w:val="007641DB"/>
    <w:rsid w:val="007644B0"/>
    <w:rsid w:val="00765052"/>
    <w:rsid w:val="00765132"/>
    <w:rsid w:val="007652FC"/>
    <w:rsid w:val="00765312"/>
    <w:rsid w:val="007659F7"/>
    <w:rsid w:val="00765A25"/>
    <w:rsid w:val="007662FD"/>
    <w:rsid w:val="007664A8"/>
    <w:rsid w:val="00766CC7"/>
    <w:rsid w:val="00766DAF"/>
    <w:rsid w:val="00766DBD"/>
    <w:rsid w:val="0076775C"/>
    <w:rsid w:val="007678CE"/>
    <w:rsid w:val="00767B53"/>
    <w:rsid w:val="00767DD8"/>
    <w:rsid w:val="007700CD"/>
    <w:rsid w:val="007703A2"/>
    <w:rsid w:val="00770800"/>
    <w:rsid w:val="00770B75"/>
    <w:rsid w:val="00770C24"/>
    <w:rsid w:val="00770E22"/>
    <w:rsid w:val="00770E6B"/>
    <w:rsid w:val="00771074"/>
    <w:rsid w:val="0077157F"/>
    <w:rsid w:val="007715C2"/>
    <w:rsid w:val="00771671"/>
    <w:rsid w:val="007717FB"/>
    <w:rsid w:val="00771A59"/>
    <w:rsid w:val="00771BD9"/>
    <w:rsid w:val="007724F4"/>
    <w:rsid w:val="007726D9"/>
    <w:rsid w:val="00772731"/>
    <w:rsid w:val="00772DCE"/>
    <w:rsid w:val="00772F98"/>
    <w:rsid w:val="00773852"/>
    <w:rsid w:val="0077396B"/>
    <w:rsid w:val="00773A7B"/>
    <w:rsid w:val="00773E01"/>
    <w:rsid w:val="00774256"/>
    <w:rsid w:val="0077446A"/>
    <w:rsid w:val="007745A8"/>
    <w:rsid w:val="007746CA"/>
    <w:rsid w:val="007749BE"/>
    <w:rsid w:val="00774DA4"/>
    <w:rsid w:val="00774F71"/>
    <w:rsid w:val="007750A4"/>
    <w:rsid w:val="007751F1"/>
    <w:rsid w:val="00775388"/>
    <w:rsid w:val="0077566F"/>
    <w:rsid w:val="00775F44"/>
    <w:rsid w:val="007763E5"/>
    <w:rsid w:val="00776578"/>
    <w:rsid w:val="0077657C"/>
    <w:rsid w:val="007765A3"/>
    <w:rsid w:val="007766A0"/>
    <w:rsid w:val="00776F08"/>
    <w:rsid w:val="00777090"/>
    <w:rsid w:val="007772BB"/>
    <w:rsid w:val="007772D2"/>
    <w:rsid w:val="007779DD"/>
    <w:rsid w:val="00777BAE"/>
    <w:rsid w:val="00777DD6"/>
    <w:rsid w:val="007801D4"/>
    <w:rsid w:val="00780569"/>
    <w:rsid w:val="007805D8"/>
    <w:rsid w:val="00780A19"/>
    <w:rsid w:val="00780CE0"/>
    <w:rsid w:val="007815D8"/>
    <w:rsid w:val="007817A4"/>
    <w:rsid w:val="007821E5"/>
    <w:rsid w:val="00782245"/>
    <w:rsid w:val="007826C0"/>
    <w:rsid w:val="00782771"/>
    <w:rsid w:val="0078281B"/>
    <w:rsid w:val="0078286F"/>
    <w:rsid w:val="00782C9D"/>
    <w:rsid w:val="007831A0"/>
    <w:rsid w:val="0078338C"/>
    <w:rsid w:val="007833CC"/>
    <w:rsid w:val="007838F2"/>
    <w:rsid w:val="00784987"/>
    <w:rsid w:val="00784F7D"/>
    <w:rsid w:val="0078558E"/>
    <w:rsid w:val="00785BE9"/>
    <w:rsid w:val="00785C7C"/>
    <w:rsid w:val="00785D1E"/>
    <w:rsid w:val="00785EB3"/>
    <w:rsid w:val="00785FCB"/>
    <w:rsid w:val="0078600C"/>
    <w:rsid w:val="007863AC"/>
    <w:rsid w:val="007864C7"/>
    <w:rsid w:val="00786AB2"/>
    <w:rsid w:val="007870A7"/>
    <w:rsid w:val="00787133"/>
    <w:rsid w:val="0078770B"/>
    <w:rsid w:val="00787C57"/>
    <w:rsid w:val="00787D02"/>
    <w:rsid w:val="00787E0D"/>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030"/>
    <w:rsid w:val="00793155"/>
    <w:rsid w:val="00793445"/>
    <w:rsid w:val="00793D9A"/>
    <w:rsid w:val="00794150"/>
    <w:rsid w:val="007943F0"/>
    <w:rsid w:val="00794752"/>
    <w:rsid w:val="00794918"/>
    <w:rsid w:val="00794D03"/>
    <w:rsid w:val="00794E8A"/>
    <w:rsid w:val="00795526"/>
    <w:rsid w:val="00795552"/>
    <w:rsid w:val="00795AAD"/>
    <w:rsid w:val="00796198"/>
    <w:rsid w:val="00796467"/>
    <w:rsid w:val="0079687C"/>
    <w:rsid w:val="0079711A"/>
    <w:rsid w:val="0079729D"/>
    <w:rsid w:val="00797983"/>
    <w:rsid w:val="00797C66"/>
    <w:rsid w:val="00797CBB"/>
    <w:rsid w:val="00797DA2"/>
    <w:rsid w:val="00797DE8"/>
    <w:rsid w:val="007A008A"/>
    <w:rsid w:val="007A06AC"/>
    <w:rsid w:val="007A0851"/>
    <w:rsid w:val="007A0D96"/>
    <w:rsid w:val="007A0EB0"/>
    <w:rsid w:val="007A0F8D"/>
    <w:rsid w:val="007A16B9"/>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EF6"/>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69B7"/>
    <w:rsid w:val="007A7134"/>
    <w:rsid w:val="007A7513"/>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3FC4"/>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48"/>
    <w:rsid w:val="007C70C5"/>
    <w:rsid w:val="007C718F"/>
    <w:rsid w:val="007C72B9"/>
    <w:rsid w:val="007C736B"/>
    <w:rsid w:val="007C78F2"/>
    <w:rsid w:val="007C7CB8"/>
    <w:rsid w:val="007C7DF9"/>
    <w:rsid w:val="007D0947"/>
    <w:rsid w:val="007D0E49"/>
    <w:rsid w:val="007D0E86"/>
    <w:rsid w:val="007D0EB9"/>
    <w:rsid w:val="007D123C"/>
    <w:rsid w:val="007D1323"/>
    <w:rsid w:val="007D13C7"/>
    <w:rsid w:val="007D147D"/>
    <w:rsid w:val="007D19B3"/>
    <w:rsid w:val="007D1AE6"/>
    <w:rsid w:val="007D1C19"/>
    <w:rsid w:val="007D2356"/>
    <w:rsid w:val="007D27A2"/>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6C3B"/>
    <w:rsid w:val="007D6FF5"/>
    <w:rsid w:val="007D744C"/>
    <w:rsid w:val="007D7A83"/>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29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15D"/>
    <w:rsid w:val="007F04A6"/>
    <w:rsid w:val="007F077F"/>
    <w:rsid w:val="007F07A8"/>
    <w:rsid w:val="007F1349"/>
    <w:rsid w:val="007F18BE"/>
    <w:rsid w:val="007F19B1"/>
    <w:rsid w:val="007F23BE"/>
    <w:rsid w:val="007F23CA"/>
    <w:rsid w:val="007F2951"/>
    <w:rsid w:val="007F2BE3"/>
    <w:rsid w:val="007F2C6A"/>
    <w:rsid w:val="007F2ED1"/>
    <w:rsid w:val="007F33BB"/>
    <w:rsid w:val="007F3513"/>
    <w:rsid w:val="007F3702"/>
    <w:rsid w:val="007F3704"/>
    <w:rsid w:val="007F3758"/>
    <w:rsid w:val="007F3AD8"/>
    <w:rsid w:val="007F3AF7"/>
    <w:rsid w:val="007F3D0C"/>
    <w:rsid w:val="007F3FA1"/>
    <w:rsid w:val="007F40EA"/>
    <w:rsid w:val="007F43D9"/>
    <w:rsid w:val="007F48E8"/>
    <w:rsid w:val="007F4AAA"/>
    <w:rsid w:val="007F4F51"/>
    <w:rsid w:val="007F512A"/>
    <w:rsid w:val="007F522F"/>
    <w:rsid w:val="007F53FA"/>
    <w:rsid w:val="007F5631"/>
    <w:rsid w:val="007F60CE"/>
    <w:rsid w:val="007F695C"/>
    <w:rsid w:val="007F6A8C"/>
    <w:rsid w:val="007F706B"/>
    <w:rsid w:val="007F757A"/>
    <w:rsid w:val="007F766B"/>
    <w:rsid w:val="007F7727"/>
    <w:rsid w:val="007F7787"/>
    <w:rsid w:val="007F7CF2"/>
    <w:rsid w:val="007F7E5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D25"/>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3E3"/>
    <w:rsid w:val="00810517"/>
    <w:rsid w:val="0081056D"/>
    <w:rsid w:val="008105A3"/>
    <w:rsid w:val="00810970"/>
    <w:rsid w:val="00810BD3"/>
    <w:rsid w:val="00810D5B"/>
    <w:rsid w:val="00811587"/>
    <w:rsid w:val="00811766"/>
    <w:rsid w:val="00811767"/>
    <w:rsid w:val="00811E61"/>
    <w:rsid w:val="00812100"/>
    <w:rsid w:val="008121CD"/>
    <w:rsid w:val="00812638"/>
    <w:rsid w:val="00812953"/>
    <w:rsid w:val="00812D90"/>
    <w:rsid w:val="0081364C"/>
    <w:rsid w:val="008138B5"/>
    <w:rsid w:val="008138E2"/>
    <w:rsid w:val="00813A61"/>
    <w:rsid w:val="00813D0B"/>
    <w:rsid w:val="00813E64"/>
    <w:rsid w:val="008140A5"/>
    <w:rsid w:val="00814989"/>
    <w:rsid w:val="008152B5"/>
    <w:rsid w:val="008154BA"/>
    <w:rsid w:val="008154D0"/>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612"/>
    <w:rsid w:val="00820954"/>
    <w:rsid w:val="00820D8A"/>
    <w:rsid w:val="008211E5"/>
    <w:rsid w:val="00821476"/>
    <w:rsid w:val="008215D9"/>
    <w:rsid w:val="0082172A"/>
    <w:rsid w:val="008218A8"/>
    <w:rsid w:val="00821C8A"/>
    <w:rsid w:val="00821F13"/>
    <w:rsid w:val="00821F8B"/>
    <w:rsid w:val="00822108"/>
    <w:rsid w:val="008222BE"/>
    <w:rsid w:val="00822314"/>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5627"/>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9B"/>
    <w:rsid w:val="008348E0"/>
    <w:rsid w:val="00834D9F"/>
    <w:rsid w:val="00834FD3"/>
    <w:rsid w:val="008350B7"/>
    <w:rsid w:val="008350E2"/>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947"/>
    <w:rsid w:val="00842B3D"/>
    <w:rsid w:val="00842D6C"/>
    <w:rsid w:val="00842EB2"/>
    <w:rsid w:val="0084307F"/>
    <w:rsid w:val="008433AA"/>
    <w:rsid w:val="0084352F"/>
    <w:rsid w:val="008436FC"/>
    <w:rsid w:val="00843B4C"/>
    <w:rsid w:val="008443AA"/>
    <w:rsid w:val="0084453E"/>
    <w:rsid w:val="008445B1"/>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69A4"/>
    <w:rsid w:val="00847BFF"/>
    <w:rsid w:val="00847D65"/>
    <w:rsid w:val="008503FF"/>
    <w:rsid w:val="0085049A"/>
    <w:rsid w:val="008509D2"/>
    <w:rsid w:val="00850A31"/>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5F71"/>
    <w:rsid w:val="008562C9"/>
    <w:rsid w:val="00856356"/>
    <w:rsid w:val="008569D6"/>
    <w:rsid w:val="00856BAF"/>
    <w:rsid w:val="00856C85"/>
    <w:rsid w:val="00856CAC"/>
    <w:rsid w:val="00856FD4"/>
    <w:rsid w:val="008575C8"/>
    <w:rsid w:val="008579A8"/>
    <w:rsid w:val="00857A0F"/>
    <w:rsid w:val="00857C27"/>
    <w:rsid w:val="008600F6"/>
    <w:rsid w:val="00860D91"/>
    <w:rsid w:val="00860EC9"/>
    <w:rsid w:val="00860FF8"/>
    <w:rsid w:val="00861103"/>
    <w:rsid w:val="00861391"/>
    <w:rsid w:val="00861437"/>
    <w:rsid w:val="00861BC6"/>
    <w:rsid w:val="00861E48"/>
    <w:rsid w:val="008620A6"/>
    <w:rsid w:val="008627CF"/>
    <w:rsid w:val="00862E62"/>
    <w:rsid w:val="00862E76"/>
    <w:rsid w:val="008631DC"/>
    <w:rsid w:val="00863860"/>
    <w:rsid w:val="008638A9"/>
    <w:rsid w:val="0086390D"/>
    <w:rsid w:val="00863C2F"/>
    <w:rsid w:val="00863F25"/>
    <w:rsid w:val="008640C9"/>
    <w:rsid w:val="0086432E"/>
    <w:rsid w:val="0086496D"/>
    <w:rsid w:val="00864B25"/>
    <w:rsid w:val="00864CF6"/>
    <w:rsid w:val="0086500C"/>
    <w:rsid w:val="00865452"/>
    <w:rsid w:val="008658A0"/>
    <w:rsid w:val="00865919"/>
    <w:rsid w:val="00865C11"/>
    <w:rsid w:val="00865DFB"/>
    <w:rsid w:val="0086627C"/>
    <w:rsid w:val="00866D2E"/>
    <w:rsid w:val="008671CC"/>
    <w:rsid w:val="00867463"/>
    <w:rsid w:val="0086766F"/>
    <w:rsid w:val="00867E67"/>
    <w:rsid w:val="00870961"/>
    <w:rsid w:val="00870D23"/>
    <w:rsid w:val="00870E24"/>
    <w:rsid w:val="00870E3E"/>
    <w:rsid w:val="00870FC0"/>
    <w:rsid w:val="0087178A"/>
    <w:rsid w:val="008717B7"/>
    <w:rsid w:val="00871AD3"/>
    <w:rsid w:val="00871C99"/>
    <w:rsid w:val="00871E93"/>
    <w:rsid w:val="00871F93"/>
    <w:rsid w:val="00872056"/>
    <w:rsid w:val="008722E2"/>
    <w:rsid w:val="008723CC"/>
    <w:rsid w:val="008723EE"/>
    <w:rsid w:val="008724FD"/>
    <w:rsid w:val="00872A42"/>
    <w:rsid w:val="00872B16"/>
    <w:rsid w:val="00872B91"/>
    <w:rsid w:val="00872EFA"/>
    <w:rsid w:val="00872FAA"/>
    <w:rsid w:val="008730C8"/>
    <w:rsid w:val="00873161"/>
    <w:rsid w:val="0087389D"/>
    <w:rsid w:val="00873BF3"/>
    <w:rsid w:val="00873DF6"/>
    <w:rsid w:val="00873E6B"/>
    <w:rsid w:val="00873FF0"/>
    <w:rsid w:val="00874065"/>
    <w:rsid w:val="00874260"/>
    <w:rsid w:val="00874C8F"/>
    <w:rsid w:val="0087500D"/>
    <w:rsid w:val="008758B1"/>
    <w:rsid w:val="00875D5B"/>
    <w:rsid w:val="00875E8E"/>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3EA"/>
    <w:rsid w:val="0088255A"/>
    <w:rsid w:val="008825B3"/>
    <w:rsid w:val="008827BA"/>
    <w:rsid w:val="00882B69"/>
    <w:rsid w:val="008831E1"/>
    <w:rsid w:val="00883356"/>
    <w:rsid w:val="00883B8C"/>
    <w:rsid w:val="00883DBA"/>
    <w:rsid w:val="00883E9B"/>
    <w:rsid w:val="00884020"/>
    <w:rsid w:val="00884092"/>
    <w:rsid w:val="008845DB"/>
    <w:rsid w:val="0088474E"/>
    <w:rsid w:val="0088495D"/>
    <w:rsid w:val="00884A58"/>
    <w:rsid w:val="00885155"/>
    <w:rsid w:val="008852C7"/>
    <w:rsid w:val="0088541C"/>
    <w:rsid w:val="008854E3"/>
    <w:rsid w:val="008855C7"/>
    <w:rsid w:val="00885680"/>
    <w:rsid w:val="0088582E"/>
    <w:rsid w:val="00885AC7"/>
    <w:rsid w:val="00885C71"/>
    <w:rsid w:val="008867F4"/>
    <w:rsid w:val="00886853"/>
    <w:rsid w:val="00886DDD"/>
    <w:rsid w:val="00886F7A"/>
    <w:rsid w:val="00887212"/>
    <w:rsid w:val="00890022"/>
    <w:rsid w:val="00890836"/>
    <w:rsid w:val="00890971"/>
    <w:rsid w:val="00890FD4"/>
    <w:rsid w:val="008910DB"/>
    <w:rsid w:val="00891935"/>
    <w:rsid w:val="00891CA6"/>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4E68"/>
    <w:rsid w:val="00895317"/>
    <w:rsid w:val="00895543"/>
    <w:rsid w:val="008958C4"/>
    <w:rsid w:val="00895B2F"/>
    <w:rsid w:val="00895B50"/>
    <w:rsid w:val="00895C02"/>
    <w:rsid w:val="00895CD9"/>
    <w:rsid w:val="00895D27"/>
    <w:rsid w:val="00895E27"/>
    <w:rsid w:val="00896113"/>
    <w:rsid w:val="00896201"/>
    <w:rsid w:val="00896745"/>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CFB"/>
    <w:rsid w:val="008A1D33"/>
    <w:rsid w:val="008A1E1B"/>
    <w:rsid w:val="008A1E26"/>
    <w:rsid w:val="008A20E9"/>
    <w:rsid w:val="008A2487"/>
    <w:rsid w:val="008A2AF9"/>
    <w:rsid w:val="008A2BB0"/>
    <w:rsid w:val="008A2C05"/>
    <w:rsid w:val="008A2FE4"/>
    <w:rsid w:val="008A3952"/>
    <w:rsid w:val="008A39BF"/>
    <w:rsid w:val="008A4190"/>
    <w:rsid w:val="008A41C5"/>
    <w:rsid w:val="008A48FB"/>
    <w:rsid w:val="008A492B"/>
    <w:rsid w:val="008A495C"/>
    <w:rsid w:val="008A4A5C"/>
    <w:rsid w:val="008A4D16"/>
    <w:rsid w:val="008A4D94"/>
    <w:rsid w:val="008A5242"/>
    <w:rsid w:val="008A5279"/>
    <w:rsid w:val="008A5334"/>
    <w:rsid w:val="008A545D"/>
    <w:rsid w:val="008A596D"/>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0DAE"/>
    <w:rsid w:val="008B170D"/>
    <w:rsid w:val="008B19A0"/>
    <w:rsid w:val="008B19D7"/>
    <w:rsid w:val="008B213B"/>
    <w:rsid w:val="008B228C"/>
    <w:rsid w:val="008B2542"/>
    <w:rsid w:val="008B287B"/>
    <w:rsid w:val="008B28E1"/>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361"/>
    <w:rsid w:val="008B44F8"/>
    <w:rsid w:val="008B47D5"/>
    <w:rsid w:val="008B4BE4"/>
    <w:rsid w:val="008B4DE9"/>
    <w:rsid w:val="008B5084"/>
    <w:rsid w:val="008B55A4"/>
    <w:rsid w:val="008B55B3"/>
    <w:rsid w:val="008B55D5"/>
    <w:rsid w:val="008B5D9F"/>
    <w:rsid w:val="008B6152"/>
    <w:rsid w:val="008B6406"/>
    <w:rsid w:val="008B67DA"/>
    <w:rsid w:val="008B6905"/>
    <w:rsid w:val="008B6EF2"/>
    <w:rsid w:val="008B701A"/>
    <w:rsid w:val="008B71E9"/>
    <w:rsid w:val="008B7227"/>
    <w:rsid w:val="008B7593"/>
    <w:rsid w:val="008B7701"/>
    <w:rsid w:val="008B7828"/>
    <w:rsid w:val="008B78F8"/>
    <w:rsid w:val="008B7D27"/>
    <w:rsid w:val="008B7E1B"/>
    <w:rsid w:val="008B7F9C"/>
    <w:rsid w:val="008C02CE"/>
    <w:rsid w:val="008C045E"/>
    <w:rsid w:val="008C0540"/>
    <w:rsid w:val="008C0772"/>
    <w:rsid w:val="008C0ACA"/>
    <w:rsid w:val="008C1048"/>
    <w:rsid w:val="008C111A"/>
    <w:rsid w:val="008C113D"/>
    <w:rsid w:val="008C15BC"/>
    <w:rsid w:val="008C1625"/>
    <w:rsid w:val="008C1676"/>
    <w:rsid w:val="008C1959"/>
    <w:rsid w:val="008C1DCC"/>
    <w:rsid w:val="008C1E84"/>
    <w:rsid w:val="008C1FC3"/>
    <w:rsid w:val="008C2336"/>
    <w:rsid w:val="008C25BE"/>
    <w:rsid w:val="008C2661"/>
    <w:rsid w:val="008C28D4"/>
    <w:rsid w:val="008C2C45"/>
    <w:rsid w:val="008C2DBE"/>
    <w:rsid w:val="008C2F3A"/>
    <w:rsid w:val="008C32C6"/>
    <w:rsid w:val="008C3475"/>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6FD9"/>
    <w:rsid w:val="008C7DF7"/>
    <w:rsid w:val="008C7F53"/>
    <w:rsid w:val="008D00B3"/>
    <w:rsid w:val="008D0160"/>
    <w:rsid w:val="008D0490"/>
    <w:rsid w:val="008D0717"/>
    <w:rsid w:val="008D0835"/>
    <w:rsid w:val="008D1145"/>
    <w:rsid w:val="008D15E5"/>
    <w:rsid w:val="008D1E41"/>
    <w:rsid w:val="008D1FA0"/>
    <w:rsid w:val="008D2141"/>
    <w:rsid w:val="008D21C2"/>
    <w:rsid w:val="008D27AD"/>
    <w:rsid w:val="008D2935"/>
    <w:rsid w:val="008D2A4C"/>
    <w:rsid w:val="008D2C0D"/>
    <w:rsid w:val="008D3320"/>
    <w:rsid w:val="008D36DA"/>
    <w:rsid w:val="008D3DA5"/>
    <w:rsid w:val="008D3E72"/>
    <w:rsid w:val="008D4909"/>
    <w:rsid w:val="008D4D52"/>
    <w:rsid w:val="008D4E2B"/>
    <w:rsid w:val="008D5127"/>
    <w:rsid w:val="008D5662"/>
    <w:rsid w:val="008D5CEE"/>
    <w:rsid w:val="008D5D75"/>
    <w:rsid w:val="008D64D8"/>
    <w:rsid w:val="008D6812"/>
    <w:rsid w:val="008D685D"/>
    <w:rsid w:val="008D6CDB"/>
    <w:rsid w:val="008D6E7F"/>
    <w:rsid w:val="008D6EBA"/>
    <w:rsid w:val="008D7177"/>
    <w:rsid w:val="008D72E0"/>
    <w:rsid w:val="008D745B"/>
    <w:rsid w:val="008D75CD"/>
    <w:rsid w:val="008D7807"/>
    <w:rsid w:val="008D7B07"/>
    <w:rsid w:val="008D7D4B"/>
    <w:rsid w:val="008E031F"/>
    <w:rsid w:val="008E068C"/>
    <w:rsid w:val="008E0852"/>
    <w:rsid w:val="008E0873"/>
    <w:rsid w:val="008E0A5A"/>
    <w:rsid w:val="008E0AAD"/>
    <w:rsid w:val="008E0B74"/>
    <w:rsid w:val="008E0F8E"/>
    <w:rsid w:val="008E0FAF"/>
    <w:rsid w:val="008E12EA"/>
    <w:rsid w:val="008E1710"/>
    <w:rsid w:val="008E177F"/>
    <w:rsid w:val="008E20B2"/>
    <w:rsid w:val="008E222D"/>
    <w:rsid w:val="008E22EB"/>
    <w:rsid w:val="008E37CD"/>
    <w:rsid w:val="008E38F1"/>
    <w:rsid w:val="008E3C93"/>
    <w:rsid w:val="008E40C6"/>
    <w:rsid w:val="008E4424"/>
    <w:rsid w:val="008E4553"/>
    <w:rsid w:val="008E4860"/>
    <w:rsid w:val="008E4E3F"/>
    <w:rsid w:val="008E5135"/>
    <w:rsid w:val="008E5614"/>
    <w:rsid w:val="008E592C"/>
    <w:rsid w:val="008E5AD8"/>
    <w:rsid w:val="008E5E1C"/>
    <w:rsid w:val="008E6071"/>
    <w:rsid w:val="008E68AA"/>
    <w:rsid w:val="008E699C"/>
    <w:rsid w:val="008E6C44"/>
    <w:rsid w:val="008E6D98"/>
    <w:rsid w:val="008E6E44"/>
    <w:rsid w:val="008E6E62"/>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000"/>
    <w:rsid w:val="008F364B"/>
    <w:rsid w:val="008F3833"/>
    <w:rsid w:val="008F3B63"/>
    <w:rsid w:val="008F3CF1"/>
    <w:rsid w:val="008F412B"/>
    <w:rsid w:val="008F42A1"/>
    <w:rsid w:val="008F44E7"/>
    <w:rsid w:val="008F4800"/>
    <w:rsid w:val="008F4816"/>
    <w:rsid w:val="008F497F"/>
    <w:rsid w:val="008F49D9"/>
    <w:rsid w:val="008F4FE2"/>
    <w:rsid w:val="008F5798"/>
    <w:rsid w:val="008F6250"/>
    <w:rsid w:val="008F7639"/>
    <w:rsid w:val="008F79F7"/>
    <w:rsid w:val="008F7A80"/>
    <w:rsid w:val="008F7FE6"/>
    <w:rsid w:val="00900301"/>
    <w:rsid w:val="00900306"/>
    <w:rsid w:val="009003E9"/>
    <w:rsid w:val="009006B7"/>
    <w:rsid w:val="00900935"/>
    <w:rsid w:val="00900A0D"/>
    <w:rsid w:val="00900B26"/>
    <w:rsid w:val="00900B67"/>
    <w:rsid w:val="00900C67"/>
    <w:rsid w:val="00900DBD"/>
    <w:rsid w:val="00900F4C"/>
    <w:rsid w:val="009010B5"/>
    <w:rsid w:val="0090133E"/>
    <w:rsid w:val="009016ED"/>
    <w:rsid w:val="0090174D"/>
    <w:rsid w:val="009026A0"/>
    <w:rsid w:val="00902B89"/>
    <w:rsid w:val="009034B0"/>
    <w:rsid w:val="00903B4A"/>
    <w:rsid w:val="00903CF0"/>
    <w:rsid w:val="00903EC8"/>
    <w:rsid w:val="009045EE"/>
    <w:rsid w:val="00904800"/>
    <w:rsid w:val="00904E60"/>
    <w:rsid w:val="00904F49"/>
    <w:rsid w:val="0090530B"/>
    <w:rsid w:val="00905389"/>
    <w:rsid w:val="0090588E"/>
    <w:rsid w:val="0090594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358"/>
    <w:rsid w:val="00911DBE"/>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4F2C"/>
    <w:rsid w:val="009151DF"/>
    <w:rsid w:val="0091525E"/>
    <w:rsid w:val="00915468"/>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2F1D"/>
    <w:rsid w:val="009231AD"/>
    <w:rsid w:val="009235EA"/>
    <w:rsid w:val="0092378A"/>
    <w:rsid w:val="0092391C"/>
    <w:rsid w:val="0092399D"/>
    <w:rsid w:val="00923AC2"/>
    <w:rsid w:val="009242AB"/>
    <w:rsid w:val="0092433C"/>
    <w:rsid w:val="0092446E"/>
    <w:rsid w:val="0092492C"/>
    <w:rsid w:val="0092493A"/>
    <w:rsid w:val="009251F0"/>
    <w:rsid w:val="00925723"/>
    <w:rsid w:val="0092573B"/>
    <w:rsid w:val="0092633C"/>
    <w:rsid w:val="00926676"/>
    <w:rsid w:val="0092670E"/>
    <w:rsid w:val="00926CD1"/>
    <w:rsid w:val="0092713A"/>
    <w:rsid w:val="009278D6"/>
    <w:rsid w:val="00927B20"/>
    <w:rsid w:val="00927BFB"/>
    <w:rsid w:val="00930054"/>
    <w:rsid w:val="00930144"/>
    <w:rsid w:val="0093034E"/>
    <w:rsid w:val="0093070D"/>
    <w:rsid w:val="00930868"/>
    <w:rsid w:val="00930D75"/>
    <w:rsid w:val="0093119A"/>
    <w:rsid w:val="009312D2"/>
    <w:rsid w:val="009319D0"/>
    <w:rsid w:val="009319DB"/>
    <w:rsid w:val="00931E5E"/>
    <w:rsid w:val="00931EA0"/>
    <w:rsid w:val="009320DA"/>
    <w:rsid w:val="00932588"/>
    <w:rsid w:val="00932887"/>
    <w:rsid w:val="00933242"/>
    <w:rsid w:val="009333D2"/>
    <w:rsid w:val="0093380E"/>
    <w:rsid w:val="00933846"/>
    <w:rsid w:val="00933EA6"/>
    <w:rsid w:val="00934023"/>
    <w:rsid w:val="00934961"/>
    <w:rsid w:val="00934E5D"/>
    <w:rsid w:val="009351FF"/>
    <w:rsid w:val="00935A6D"/>
    <w:rsid w:val="00935F31"/>
    <w:rsid w:val="0093605B"/>
    <w:rsid w:val="009362E0"/>
    <w:rsid w:val="00936319"/>
    <w:rsid w:val="009366E0"/>
    <w:rsid w:val="00936B6E"/>
    <w:rsid w:val="00936BF7"/>
    <w:rsid w:val="00936CCD"/>
    <w:rsid w:val="00936DA4"/>
    <w:rsid w:val="00936EEF"/>
    <w:rsid w:val="00937157"/>
    <w:rsid w:val="0093732F"/>
    <w:rsid w:val="0093761D"/>
    <w:rsid w:val="0093761F"/>
    <w:rsid w:val="009378A6"/>
    <w:rsid w:val="00937BAB"/>
    <w:rsid w:val="00937DC2"/>
    <w:rsid w:val="00937FA1"/>
    <w:rsid w:val="00940B7C"/>
    <w:rsid w:val="009417F4"/>
    <w:rsid w:val="009418A6"/>
    <w:rsid w:val="00941E15"/>
    <w:rsid w:val="00941F09"/>
    <w:rsid w:val="00942A0F"/>
    <w:rsid w:val="00942B5F"/>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447"/>
    <w:rsid w:val="0094586F"/>
    <w:rsid w:val="00945D99"/>
    <w:rsid w:val="00946386"/>
    <w:rsid w:val="009463F2"/>
    <w:rsid w:val="009465B9"/>
    <w:rsid w:val="00946799"/>
    <w:rsid w:val="00947084"/>
    <w:rsid w:val="00947393"/>
    <w:rsid w:val="00947A76"/>
    <w:rsid w:val="00947E4B"/>
    <w:rsid w:val="00947ECA"/>
    <w:rsid w:val="00947F7F"/>
    <w:rsid w:val="00950498"/>
    <w:rsid w:val="009505D2"/>
    <w:rsid w:val="0095070F"/>
    <w:rsid w:val="00950A6D"/>
    <w:rsid w:val="009510AA"/>
    <w:rsid w:val="009510DA"/>
    <w:rsid w:val="00951578"/>
    <w:rsid w:val="00951809"/>
    <w:rsid w:val="00951AE0"/>
    <w:rsid w:val="009523EC"/>
    <w:rsid w:val="00952869"/>
    <w:rsid w:val="00952A3F"/>
    <w:rsid w:val="00952B03"/>
    <w:rsid w:val="00952E80"/>
    <w:rsid w:val="00952F09"/>
    <w:rsid w:val="009534D3"/>
    <w:rsid w:val="00953608"/>
    <w:rsid w:val="00953706"/>
    <w:rsid w:val="00953A4D"/>
    <w:rsid w:val="00953B4A"/>
    <w:rsid w:val="00953E70"/>
    <w:rsid w:val="00954041"/>
    <w:rsid w:val="00954B8F"/>
    <w:rsid w:val="00954C19"/>
    <w:rsid w:val="00955265"/>
    <w:rsid w:val="009554E5"/>
    <w:rsid w:val="00955557"/>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2AC"/>
    <w:rsid w:val="00960422"/>
    <w:rsid w:val="00960A01"/>
    <w:rsid w:val="00960F15"/>
    <w:rsid w:val="00960FDD"/>
    <w:rsid w:val="00961117"/>
    <w:rsid w:val="009616DF"/>
    <w:rsid w:val="00961826"/>
    <w:rsid w:val="009619B3"/>
    <w:rsid w:val="00961BDD"/>
    <w:rsid w:val="00961C33"/>
    <w:rsid w:val="00961F9D"/>
    <w:rsid w:val="0096200C"/>
    <w:rsid w:val="00962AED"/>
    <w:rsid w:val="00962F43"/>
    <w:rsid w:val="009630A7"/>
    <w:rsid w:val="009630F3"/>
    <w:rsid w:val="00963352"/>
    <w:rsid w:val="00963524"/>
    <w:rsid w:val="00963539"/>
    <w:rsid w:val="009637BD"/>
    <w:rsid w:val="0096386E"/>
    <w:rsid w:val="00963B17"/>
    <w:rsid w:val="00963C52"/>
    <w:rsid w:val="00963CD5"/>
    <w:rsid w:val="00963E8B"/>
    <w:rsid w:val="00963EDA"/>
    <w:rsid w:val="0096481B"/>
    <w:rsid w:val="009649D8"/>
    <w:rsid w:val="00964AF3"/>
    <w:rsid w:val="00964AF7"/>
    <w:rsid w:val="00964D4D"/>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66D"/>
    <w:rsid w:val="009669AA"/>
    <w:rsid w:val="00966BE4"/>
    <w:rsid w:val="00966C56"/>
    <w:rsid w:val="00966E4B"/>
    <w:rsid w:val="0096721D"/>
    <w:rsid w:val="0096725F"/>
    <w:rsid w:val="009673E9"/>
    <w:rsid w:val="00967633"/>
    <w:rsid w:val="009677BD"/>
    <w:rsid w:val="0096782E"/>
    <w:rsid w:val="00967B1D"/>
    <w:rsid w:val="00967D2F"/>
    <w:rsid w:val="00967F84"/>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16D"/>
    <w:rsid w:val="00975202"/>
    <w:rsid w:val="00975323"/>
    <w:rsid w:val="009755C0"/>
    <w:rsid w:val="009759F3"/>
    <w:rsid w:val="00976D8F"/>
    <w:rsid w:val="00976E03"/>
    <w:rsid w:val="00976EF9"/>
    <w:rsid w:val="00976F03"/>
    <w:rsid w:val="009773F5"/>
    <w:rsid w:val="00977445"/>
    <w:rsid w:val="00977681"/>
    <w:rsid w:val="00977FE1"/>
    <w:rsid w:val="00977FF3"/>
    <w:rsid w:val="00980232"/>
    <w:rsid w:val="0098037A"/>
    <w:rsid w:val="00980460"/>
    <w:rsid w:val="00981286"/>
    <w:rsid w:val="00981321"/>
    <w:rsid w:val="0098139B"/>
    <w:rsid w:val="00981620"/>
    <w:rsid w:val="0098183E"/>
    <w:rsid w:val="00981FF4"/>
    <w:rsid w:val="009820FB"/>
    <w:rsid w:val="00982721"/>
    <w:rsid w:val="009827C8"/>
    <w:rsid w:val="00982999"/>
    <w:rsid w:val="009830F3"/>
    <w:rsid w:val="009833C3"/>
    <w:rsid w:val="0098362C"/>
    <w:rsid w:val="00983876"/>
    <w:rsid w:val="00983BC1"/>
    <w:rsid w:val="00983D73"/>
    <w:rsid w:val="00983E48"/>
    <w:rsid w:val="00983FE9"/>
    <w:rsid w:val="00984524"/>
    <w:rsid w:val="009845D4"/>
    <w:rsid w:val="009848A1"/>
    <w:rsid w:val="00984AE6"/>
    <w:rsid w:val="0098504E"/>
    <w:rsid w:val="00985077"/>
    <w:rsid w:val="009852E8"/>
    <w:rsid w:val="00985658"/>
    <w:rsid w:val="009857A5"/>
    <w:rsid w:val="00985CEE"/>
    <w:rsid w:val="00985F62"/>
    <w:rsid w:val="009861B9"/>
    <w:rsid w:val="0098627B"/>
    <w:rsid w:val="00986358"/>
    <w:rsid w:val="0098649E"/>
    <w:rsid w:val="00986A9A"/>
    <w:rsid w:val="00987141"/>
    <w:rsid w:val="00987627"/>
    <w:rsid w:val="00987646"/>
    <w:rsid w:val="0098786A"/>
    <w:rsid w:val="00987DE0"/>
    <w:rsid w:val="0099005D"/>
    <w:rsid w:val="009902F1"/>
    <w:rsid w:val="00990452"/>
    <w:rsid w:val="0099095A"/>
    <w:rsid w:val="00990BC1"/>
    <w:rsid w:val="00990CD4"/>
    <w:rsid w:val="00991232"/>
    <w:rsid w:val="00991850"/>
    <w:rsid w:val="00991C5C"/>
    <w:rsid w:val="00991E5D"/>
    <w:rsid w:val="009924D8"/>
    <w:rsid w:val="009924FD"/>
    <w:rsid w:val="00992837"/>
    <w:rsid w:val="0099285D"/>
    <w:rsid w:val="00992879"/>
    <w:rsid w:val="00992D6C"/>
    <w:rsid w:val="00993027"/>
    <w:rsid w:val="00993256"/>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0CB"/>
    <w:rsid w:val="009A036F"/>
    <w:rsid w:val="009A03A1"/>
    <w:rsid w:val="009A03DD"/>
    <w:rsid w:val="009A06E9"/>
    <w:rsid w:val="009A093D"/>
    <w:rsid w:val="009A0D22"/>
    <w:rsid w:val="009A1234"/>
    <w:rsid w:val="009A12A9"/>
    <w:rsid w:val="009A19C3"/>
    <w:rsid w:val="009A218F"/>
    <w:rsid w:val="009A24B1"/>
    <w:rsid w:val="009A36DC"/>
    <w:rsid w:val="009A3709"/>
    <w:rsid w:val="009A38A1"/>
    <w:rsid w:val="009A3D5C"/>
    <w:rsid w:val="009A487D"/>
    <w:rsid w:val="009A4A7C"/>
    <w:rsid w:val="009A5361"/>
    <w:rsid w:val="009A571F"/>
    <w:rsid w:val="009A58DB"/>
    <w:rsid w:val="009A5A06"/>
    <w:rsid w:val="009A5CB0"/>
    <w:rsid w:val="009A5D41"/>
    <w:rsid w:val="009A6615"/>
    <w:rsid w:val="009A68EC"/>
    <w:rsid w:val="009A6F21"/>
    <w:rsid w:val="009A6FE3"/>
    <w:rsid w:val="009A747A"/>
    <w:rsid w:val="009A74DE"/>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CEE"/>
    <w:rsid w:val="009B3D83"/>
    <w:rsid w:val="009B3EC3"/>
    <w:rsid w:val="009B3F87"/>
    <w:rsid w:val="009B45C9"/>
    <w:rsid w:val="009B45DE"/>
    <w:rsid w:val="009B4739"/>
    <w:rsid w:val="009B4925"/>
    <w:rsid w:val="009B4B2B"/>
    <w:rsid w:val="009B508A"/>
    <w:rsid w:val="009B51B5"/>
    <w:rsid w:val="009B5864"/>
    <w:rsid w:val="009B59F6"/>
    <w:rsid w:val="009B6559"/>
    <w:rsid w:val="009B664E"/>
    <w:rsid w:val="009B6BC1"/>
    <w:rsid w:val="009B6C08"/>
    <w:rsid w:val="009B7312"/>
    <w:rsid w:val="009B7494"/>
    <w:rsid w:val="009B781D"/>
    <w:rsid w:val="009C007D"/>
    <w:rsid w:val="009C089B"/>
    <w:rsid w:val="009C0CB5"/>
    <w:rsid w:val="009C1203"/>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AD"/>
    <w:rsid w:val="009C46D6"/>
    <w:rsid w:val="009C509C"/>
    <w:rsid w:val="009C50FC"/>
    <w:rsid w:val="009C518D"/>
    <w:rsid w:val="009C5A29"/>
    <w:rsid w:val="009C5BB4"/>
    <w:rsid w:val="009C5D20"/>
    <w:rsid w:val="009C6327"/>
    <w:rsid w:val="009C6543"/>
    <w:rsid w:val="009C67A5"/>
    <w:rsid w:val="009C686D"/>
    <w:rsid w:val="009C71F9"/>
    <w:rsid w:val="009C72A7"/>
    <w:rsid w:val="009C75A1"/>
    <w:rsid w:val="009C76E7"/>
    <w:rsid w:val="009C7945"/>
    <w:rsid w:val="009C7EE1"/>
    <w:rsid w:val="009D01D6"/>
    <w:rsid w:val="009D0240"/>
    <w:rsid w:val="009D047E"/>
    <w:rsid w:val="009D0501"/>
    <w:rsid w:val="009D0719"/>
    <w:rsid w:val="009D0753"/>
    <w:rsid w:val="009D0821"/>
    <w:rsid w:val="009D0985"/>
    <w:rsid w:val="009D111C"/>
    <w:rsid w:val="009D1589"/>
    <w:rsid w:val="009D16E4"/>
    <w:rsid w:val="009D1A7A"/>
    <w:rsid w:val="009D1ABE"/>
    <w:rsid w:val="009D1CC1"/>
    <w:rsid w:val="009D1DF8"/>
    <w:rsid w:val="009D20C7"/>
    <w:rsid w:val="009D20E4"/>
    <w:rsid w:val="009D2433"/>
    <w:rsid w:val="009D2927"/>
    <w:rsid w:val="009D2CEF"/>
    <w:rsid w:val="009D302F"/>
    <w:rsid w:val="009D30A6"/>
    <w:rsid w:val="009D30B2"/>
    <w:rsid w:val="009D32FD"/>
    <w:rsid w:val="009D339A"/>
    <w:rsid w:val="009D3ACD"/>
    <w:rsid w:val="009D3C60"/>
    <w:rsid w:val="009D3DD9"/>
    <w:rsid w:val="009D400B"/>
    <w:rsid w:val="009D40F3"/>
    <w:rsid w:val="009D44D3"/>
    <w:rsid w:val="009D4581"/>
    <w:rsid w:val="009D4A9D"/>
    <w:rsid w:val="009D4C88"/>
    <w:rsid w:val="009D4CEB"/>
    <w:rsid w:val="009D56D8"/>
    <w:rsid w:val="009D59C3"/>
    <w:rsid w:val="009D5A10"/>
    <w:rsid w:val="009D5BF5"/>
    <w:rsid w:val="009D617F"/>
    <w:rsid w:val="009D6422"/>
    <w:rsid w:val="009D671D"/>
    <w:rsid w:val="009D6D10"/>
    <w:rsid w:val="009D6E3A"/>
    <w:rsid w:val="009D714A"/>
    <w:rsid w:val="009D75B5"/>
    <w:rsid w:val="009D798E"/>
    <w:rsid w:val="009D79EF"/>
    <w:rsid w:val="009D7D09"/>
    <w:rsid w:val="009E00C9"/>
    <w:rsid w:val="009E03AF"/>
    <w:rsid w:val="009E0958"/>
    <w:rsid w:val="009E09AE"/>
    <w:rsid w:val="009E0C2B"/>
    <w:rsid w:val="009E0DDA"/>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3F5C"/>
    <w:rsid w:val="009E435E"/>
    <w:rsid w:val="009E4379"/>
    <w:rsid w:val="009E4B4F"/>
    <w:rsid w:val="009E4DE6"/>
    <w:rsid w:val="009E5FBF"/>
    <w:rsid w:val="009E6127"/>
    <w:rsid w:val="009E62AC"/>
    <w:rsid w:val="009E667D"/>
    <w:rsid w:val="009E6785"/>
    <w:rsid w:val="009E714E"/>
    <w:rsid w:val="009E7595"/>
    <w:rsid w:val="009E776F"/>
    <w:rsid w:val="009E7B3A"/>
    <w:rsid w:val="009E7F2D"/>
    <w:rsid w:val="009F01CC"/>
    <w:rsid w:val="009F055C"/>
    <w:rsid w:val="009F0975"/>
    <w:rsid w:val="009F0984"/>
    <w:rsid w:val="009F0CE4"/>
    <w:rsid w:val="009F0D93"/>
    <w:rsid w:val="009F0FA7"/>
    <w:rsid w:val="009F0FAC"/>
    <w:rsid w:val="009F18DD"/>
    <w:rsid w:val="009F193D"/>
    <w:rsid w:val="009F1A93"/>
    <w:rsid w:val="009F1D64"/>
    <w:rsid w:val="009F1DED"/>
    <w:rsid w:val="009F21EB"/>
    <w:rsid w:val="009F2200"/>
    <w:rsid w:val="009F23F2"/>
    <w:rsid w:val="009F2CEF"/>
    <w:rsid w:val="009F335A"/>
    <w:rsid w:val="009F3AC9"/>
    <w:rsid w:val="009F3E20"/>
    <w:rsid w:val="009F3F64"/>
    <w:rsid w:val="009F412E"/>
    <w:rsid w:val="009F41F5"/>
    <w:rsid w:val="009F4CE5"/>
    <w:rsid w:val="009F518F"/>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5BA"/>
    <w:rsid w:val="00A046CC"/>
    <w:rsid w:val="00A0474B"/>
    <w:rsid w:val="00A04838"/>
    <w:rsid w:val="00A0490D"/>
    <w:rsid w:val="00A04913"/>
    <w:rsid w:val="00A04BDD"/>
    <w:rsid w:val="00A04CEC"/>
    <w:rsid w:val="00A04E03"/>
    <w:rsid w:val="00A04FBA"/>
    <w:rsid w:val="00A04FF2"/>
    <w:rsid w:val="00A050D2"/>
    <w:rsid w:val="00A05127"/>
    <w:rsid w:val="00A05146"/>
    <w:rsid w:val="00A05152"/>
    <w:rsid w:val="00A05646"/>
    <w:rsid w:val="00A05975"/>
    <w:rsid w:val="00A05BA8"/>
    <w:rsid w:val="00A05D7D"/>
    <w:rsid w:val="00A05F31"/>
    <w:rsid w:val="00A06081"/>
    <w:rsid w:val="00A0626C"/>
    <w:rsid w:val="00A06A83"/>
    <w:rsid w:val="00A06B3F"/>
    <w:rsid w:val="00A06BF8"/>
    <w:rsid w:val="00A06EB9"/>
    <w:rsid w:val="00A0746D"/>
    <w:rsid w:val="00A0754C"/>
    <w:rsid w:val="00A076D8"/>
    <w:rsid w:val="00A07B7F"/>
    <w:rsid w:val="00A07D10"/>
    <w:rsid w:val="00A07DEF"/>
    <w:rsid w:val="00A07E85"/>
    <w:rsid w:val="00A10554"/>
    <w:rsid w:val="00A106B1"/>
    <w:rsid w:val="00A11499"/>
    <w:rsid w:val="00A11C11"/>
    <w:rsid w:val="00A11E14"/>
    <w:rsid w:val="00A11F57"/>
    <w:rsid w:val="00A12436"/>
    <w:rsid w:val="00A12B7E"/>
    <w:rsid w:val="00A12C14"/>
    <w:rsid w:val="00A12C20"/>
    <w:rsid w:val="00A12E78"/>
    <w:rsid w:val="00A13491"/>
    <w:rsid w:val="00A13576"/>
    <w:rsid w:val="00A135C9"/>
    <w:rsid w:val="00A13902"/>
    <w:rsid w:val="00A13D80"/>
    <w:rsid w:val="00A14140"/>
    <w:rsid w:val="00A1423F"/>
    <w:rsid w:val="00A144EF"/>
    <w:rsid w:val="00A146A3"/>
    <w:rsid w:val="00A14919"/>
    <w:rsid w:val="00A14A5F"/>
    <w:rsid w:val="00A14BA1"/>
    <w:rsid w:val="00A14EA4"/>
    <w:rsid w:val="00A151D2"/>
    <w:rsid w:val="00A153E4"/>
    <w:rsid w:val="00A15557"/>
    <w:rsid w:val="00A15565"/>
    <w:rsid w:val="00A159E8"/>
    <w:rsid w:val="00A16D21"/>
    <w:rsid w:val="00A16EE8"/>
    <w:rsid w:val="00A17157"/>
    <w:rsid w:val="00A17417"/>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7B0"/>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6A2A"/>
    <w:rsid w:val="00A27236"/>
    <w:rsid w:val="00A27589"/>
    <w:rsid w:val="00A27B90"/>
    <w:rsid w:val="00A3012F"/>
    <w:rsid w:val="00A302B8"/>
    <w:rsid w:val="00A30574"/>
    <w:rsid w:val="00A3085A"/>
    <w:rsid w:val="00A30ED1"/>
    <w:rsid w:val="00A314D6"/>
    <w:rsid w:val="00A31B4E"/>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63"/>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4EB4"/>
    <w:rsid w:val="00A4500D"/>
    <w:rsid w:val="00A45D85"/>
    <w:rsid w:val="00A4607B"/>
    <w:rsid w:val="00A460CC"/>
    <w:rsid w:val="00A46A5A"/>
    <w:rsid w:val="00A473B6"/>
    <w:rsid w:val="00A473D4"/>
    <w:rsid w:val="00A4753B"/>
    <w:rsid w:val="00A4755E"/>
    <w:rsid w:val="00A47B6E"/>
    <w:rsid w:val="00A5046D"/>
    <w:rsid w:val="00A505F3"/>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1DA"/>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171"/>
    <w:rsid w:val="00A60635"/>
    <w:rsid w:val="00A607A4"/>
    <w:rsid w:val="00A611F4"/>
    <w:rsid w:val="00A61552"/>
    <w:rsid w:val="00A6160C"/>
    <w:rsid w:val="00A62178"/>
    <w:rsid w:val="00A6295C"/>
    <w:rsid w:val="00A62A17"/>
    <w:rsid w:val="00A62BFD"/>
    <w:rsid w:val="00A62C11"/>
    <w:rsid w:val="00A62C40"/>
    <w:rsid w:val="00A62E32"/>
    <w:rsid w:val="00A62F41"/>
    <w:rsid w:val="00A62FC6"/>
    <w:rsid w:val="00A638AB"/>
    <w:rsid w:val="00A64CB9"/>
    <w:rsid w:val="00A650DB"/>
    <w:rsid w:val="00A65471"/>
    <w:rsid w:val="00A65508"/>
    <w:rsid w:val="00A6563A"/>
    <w:rsid w:val="00A6569D"/>
    <w:rsid w:val="00A659B9"/>
    <w:rsid w:val="00A65BBE"/>
    <w:rsid w:val="00A65CCF"/>
    <w:rsid w:val="00A65F4B"/>
    <w:rsid w:val="00A660BA"/>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57D"/>
    <w:rsid w:val="00A74973"/>
    <w:rsid w:val="00A7498F"/>
    <w:rsid w:val="00A74CB1"/>
    <w:rsid w:val="00A74E40"/>
    <w:rsid w:val="00A74F0D"/>
    <w:rsid w:val="00A751AD"/>
    <w:rsid w:val="00A75256"/>
    <w:rsid w:val="00A7535B"/>
    <w:rsid w:val="00A758D1"/>
    <w:rsid w:val="00A75BFD"/>
    <w:rsid w:val="00A75D69"/>
    <w:rsid w:val="00A76650"/>
    <w:rsid w:val="00A76A69"/>
    <w:rsid w:val="00A76FC1"/>
    <w:rsid w:val="00A77270"/>
    <w:rsid w:val="00A77490"/>
    <w:rsid w:val="00A77ABF"/>
    <w:rsid w:val="00A77AFE"/>
    <w:rsid w:val="00A77B22"/>
    <w:rsid w:val="00A77FFC"/>
    <w:rsid w:val="00A806AF"/>
    <w:rsid w:val="00A8074F"/>
    <w:rsid w:val="00A80750"/>
    <w:rsid w:val="00A80755"/>
    <w:rsid w:val="00A80A50"/>
    <w:rsid w:val="00A80B8C"/>
    <w:rsid w:val="00A81758"/>
    <w:rsid w:val="00A81781"/>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5F8D"/>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3D25"/>
    <w:rsid w:val="00A93DDA"/>
    <w:rsid w:val="00A9408B"/>
    <w:rsid w:val="00A94247"/>
    <w:rsid w:val="00A9446C"/>
    <w:rsid w:val="00A94505"/>
    <w:rsid w:val="00A9499D"/>
    <w:rsid w:val="00A94B43"/>
    <w:rsid w:val="00A95569"/>
    <w:rsid w:val="00A955C9"/>
    <w:rsid w:val="00A957EA"/>
    <w:rsid w:val="00A95827"/>
    <w:rsid w:val="00A968ED"/>
    <w:rsid w:val="00A96A8C"/>
    <w:rsid w:val="00A96AE4"/>
    <w:rsid w:val="00A96C1C"/>
    <w:rsid w:val="00A9703D"/>
    <w:rsid w:val="00A975C4"/>
    <w:rsid w:val="00A97854"/>
    <w:rsid w:val="00A978F8"/>
    <w:rsid w:val="00A97AD6"/>
    <w:rsid w:val="00A97C81"/>
    <w:rsid w:val="00A97DF6"/>
    <w:rsid w:val="00A97EEE"/>
    <w:rsid w:val="00AA04D1"/>
    <w:rsid w:val="00AA1153"/>
    <w:rsid w:val="00AA11EB"/>
    <w:rsid w:val="00AA1DDB"/>
    <w:rsid w:val="00AA25D1"/>
    <w:rsid w:val="00AA26BD"/>
    <w:rsid w:val="00AA27C2"/>
    <w:rsid w:val="00AA2ACD"/>
    <w:rsid w:val="00AA3421"/>
    <w:rsid w:val="00AA3ABF"/>
    <w:rsid w:val="00AA3B1B"/>
    <w:rsid w:val="00AA40C6"/>
    <w:rsid w:val="00AA42C2"/>
    <w:rsid w:val="00AA453A"/>
    <w:rsid w:val="00AA467E"/>
    <w:rsid w:val="00AA49A3"/>
    <w:rsid w:val="00AA4AA7"/>
    <w:rsid w:val="00AA4D3F"/>
    <w:rsid w:val="00AA5150"/>
    <w:rsid w:val="00AA53D3"/>
    <w:rsid w:val="00AA5F18"/>
    <w:rsid w:val="00AA6543"/>
    <w:rsid w:val="00AA6BD9"/>
    <w:rsid w:val="00AA727F"/>
    <w:rsid w:val="00AA73B9"/>
    <w:rsid w:val="00AA7B22"/>
    <w:rsid w:val="00AA7B7F"/>
    <w:rsid w:val="00AA7E0F"/>
    <w:rsid w:val="00AA7FB7"/>
    <w:rsid w:val="00AB016F"/>
    <w:rsid w:val="00AB04A5"/>
    <w:rsid w:val="00AB08A5"/>
    <w:rsid w:val="00AB0AB3"/>
    <w:rsid w:val="00AB0C9E"/>
    <w:rsid w:val="00AB0D18"/>
    <w:rsid w:val="00AB0D23"/>
    <w:rsid w:val="00AB0E15"/>
    <w:rsid w:val="00AB0E55"/>
    <w:rsid w:val="00AB18C0"/>
    <w:rsid w:val="00AB1BCE"/>
    <w:rsid w:val="00AB1E6A"/>
    <w:rsid w:val="00AB1F72"/>
    <w:rsid w:val="00AB20EB"/>
    <w:rsid w:val="00AB25BA"/>
    <w:rsid w:val="00AB26B1"/>
    <w:rsid w:val="00AB27C3"/>
    <w:rsid w:val="00AB2CEB"/>
    <w:rsid w:val="00AB2FF4"/>
    <w:rsid w:val="00AB3EB7"/>
    <w:rsid w:val="00AB46B0"/>
    <w:rsid w:val="00AB49CE"/>
    <w:rsid w:val="00AB49FC"/>
    <w:rsid w:val="00AB4C3A"/>
    <w:rsid w:val="00AB55AC"/>
    <w:rsid w:val="00AB5865"/>
    <w:rsid w:val="00AB5CD5"/>
    <w:rsid w:val="00AB5E6D"/>
    <w:rsid w:val="00AB68B0"/>
    <w:rsid w:val="00AB6FA6"/>
    <w:rsid w:val="00AB7878"/>
    <w:rsid w:val="00AC01E6"/>
    <w:rsid w:val="00AC024E"/>
    <w:rsid w:val="00AC0401"/>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E12"/>
    <w:rsid w:val="00AC4F48"/>
    <w:rsid w:val="00AC54BF"/>
    <w:rsid w:val="00AC5591"/>
    <w:rsid w:val="00AC576B"/>
    <w:rsid w:val="00AC5800"/>
    <w:rsid w:val="00AC58AD"/>
    <w:rsid w:val="00AC5928"/>
    <w:rsid w:val="00AC644E"/>
    <w:rsid w:val="00AC6971"/>
    <w:rsid w:val="00AC6EA5"/>
    <w:rsid w:val="00AC6EC3"/>
    <w:rsid w:val="00AC6FFB"/>
    <w:rsid w:val="00AC7281"/>
    <w:rsid w:val="00AC72E1"/>
    <w:rsid w:val="00AC73F4"/>
    <w:rsid w:val="00AC760B"/>
    <w:rsid w:val="00AC7611"/>
    <w:rsid w:val="00AC7642"/>
    <w:rsid w:val="00AC7A1D"/>
    <w:rsid w:val="00AC7F48"/>
    <w:rsid w:val="00AD023A"/>
    <w:rsid w:val="00AD046C"/>
    <w:rsid w:val="00AD0594"/>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A33"/>
    <w:rsid w:val="00AD5F7C"/>
    <w:rsid w:val="00AD6373"/>
    <w:rsid w:val="00AD64AD"/>
    <w:rsid w:val="00AD65F5"/>
    <w:rsid w:val="00AD6775"/>
    <w:rsid w:val="00AD7068"/>
    <w:rsid w:val="00AD73E9"/>
    <w:rsid w:val="00AD7A87"/>
    <w:rsid w:val="00AD7C1C"/>
    <w:rsid w:val="00AD7D24"/>
    <w:rsid w:val="00AD7E93"/>
    <w:rsid w:val="00AE0076"/>
    <w:rsid w:val="00AE00E3"/>
    <w:rsid w:val="00AE069C"/>
    <w:rsid w:val="00AE077A"/>
    <w:rsid w:val="00AE0906"/>
    <w:rsid w:val="00AE09DA"/>
    <w:rsid w:val="00AE0D97"/>
    <w:rsid w:val="00AE0F5B"/>
    <w:rsid w:val="00AE12E3"/>
    <w:rsid w:val="00AE15A0"/>
    <w:rsid w:val="00AE19C2"/>
    <w:rsid w:val="00AE1ACD"/>
    <w:rsid w:val="00AE1B16"/>
    <w:rsid w:val="00AE1B1C"/>
    <w:rsid w:val="00AE1CE2"/>
    <w:rsid w:val="00AE1DA6"/>
    <w:rsid w:val="00AE1E4E"/>
    <w:rsid w:val="00AE22D5"/>
    <w:rsid w:val="00AE230E"/>
    <w:rsid w:val="00AE2327"/>
    <w:rsid w:val="00AE23B1"/>
    <w:rsid w:val="00AE255B"/>
    <w:rsid w:val="00AE25AA"/>
    <w:rsid w:val="00AE306F"/>
    <w:rsid w:val="00AE32C9"/>
    <w:rsid w:val="00AE37BE"/>
    <w:rsid w:val="00AE38C7"/>
    <w:rsid w:val="00AE3AAE"/>
    <w:rsid w:val="00AE3B83"/>
    <w:rsid w:val="00AE3C26"/>
    <w:rsid w:val="00AE3C78"/>
    <w:rsid w:val="00AE448D"/>
    <w:rsid w:val="00AE48EA"/>
    <w:rsid w:val="00AE4988"/>
    <w:rsid w:val="00AE4A6D"/>
    <w:rsid w:val="00AE4CA5"/>
    <w:rsid w:val="00AE4DCF"/>
    <w:rsid w:val="00AE4F6B"/>
    <w:rsid w:val="00AE51D6"/>
    <w:rsid w:val="00AE520F"/>
    <w:rsid w:val="00AE5561"/>
    <w:rsid w:val="00AE5A3C"/>
    <w:rsid w:val="00AE5E1B"/>
    <w:rsid w:val="00AE6743"/>
    <w:rsid w:val="00AE68B7"/>
    <w:rsid w:val="00AE6943"/>
    <w:rsid w:val="00AE695C"/>
    <w:rsid w:val="00AE6A9A"/>
    <w:rsid w:val="00AE74FA"/>
    <w:rsid w:val="00AE7739"/>
    <w:rsid w:val="00AE77F2"/>
    <w:rsid w:val="00AE77FF"/>
    <w:rsid w:val="00AE7A34"/>
    <w:rsid w:val="00AE7F76"/>
    <w:rsid w:val="00AF00DB"/>
    <w:rsid w:val="00AF0428"/>
    <w:rsid w:val="00AF04FC"/>
    <w:rsid w:val="00AF06F5"/>
    <w:rsid w:val="00AF0890"/>
    <w:rsid w:val="00AF0C24"/>
    <w:rsid w:val="00AF0CAD"/>
    <w:rsid w:val="00AF0FD5"/>
    <w:rsid w:val="00AF17E0"/>
    <w:rsid w:val="00AF22F4"/>
    <w:rsid w:val="00AF25BC"/>
    <w:rsid w:val="00AF2661"/>
    <w:rsid w:val="00AF2BBA"/>
    <w:rsid w:val="00AF3005"/>
    <w:rsid w:val="00AF33CC"/>
    <w:rsid w:val="00AF41A1"/>
    <w:rsid w:val="00AF4271"/>
    <w:rsid w:val="00AF4474"/>
    <w:rsid w:val="00AF45AD"/>
    <w:rsid w:val="00AF4AB5"/>
    <w:rsid w:val="00AF4B0B"/>
    <w:rsid w:val="00AF4C2E"/>
    <w:rsid w:val="00AF4CE8"/>
    <w:rsid w:val="00AF50E2"/>
    <w:rsid w:val="00AF52FD"/>
    <w:rsid w:val="00AF5300"/>
    <w:rsid w:val="00AF5514"/>
    <w:rsid w:val="00AF5747"/>
    <w:rsid w:val="00AF5814"/>
    <w:rsid w:val="00AF5AF3"/>
    <w:rsid w:val="00AF5E6D"/>
    <w:rsid w:val="00AF5F2A"/>
    <w:rsid w:val="00AF60D4"/>
    <w:rsid w:val="00AF6100"/>
    <w:rsid w:val="00AF6466"/>
    <w:rsid w:val="00AF64B1"/>
    <w:rsid w:val="00AF682F"/>
    <w:rsid w:val="00AF6C4A"/>
    <w:rsid w:val="00AF7331"/>
    <w:rsid w:val="00AF73C7"/>
    <w:rsid w:val="00AF78EF"/>
    <w:rsid w:val="00AF7AF5"/>
    <w:rsid w:val="00AF7BF3"/>
    <w:rsid w:val="00AF7C5E"/>
    <w:rsid w:val="00AF7D6F"/>
    <w:rsid w:val="00AF7F7B"/>
    <w:rsid w:val="00AF7FA3"/>
    <w:rsid w:val="00B002B4"/>
    <w:rsid w:val="00B006D5"/>
    <w:rsid w:val="00B0145C"/>
    <w:rsid w:val="00B016EE"/>
    <w:rsid w:val="00B0183A"/>
    <w:rsid w:val="00B01D69"/>
    <w:rsid w:val="00B023AD"/>
    <w:rsid w:val="00B02ABD"/>
    <w:rsid w:val="00B02CA4"/>
    <w:rsid w:val="00B02FA0"/>
    <w:rsid w:val="00B031F6"/>
    <w:rsid w:val="00B03BB0"/>
    <w:rsid w:val="00B03E76"/>
    <w:rsid w:val="00B03EF8"/>
    <w:rsid w:val="00B04284"/>
    <w:rsid w:val="00B0453D"/>
    <w:rsid w:val="00B04619"/>
    <w:rsid w:val="00B04AB1"/>
    <w:rsid w:val="00B04D35"/>
    <w:rsid w:val="00B04DC2"/>
    <w:rsid w:val="00B04EFA"/>
    <w:rsid w:val="00B050DC"/>
    <w:rsid w:val="00B052DD"/>
    <w:rsid w:val="00B05827"/>
    <w:rsid w:val="00B059FD"/>
    <w:rsid w:val="00B05A49"/>
    <w:rsid w:val="00B05B8A"/>
    <w:rsid w:val="00B05E16"/>
    <w:rsid w:val="00B05F38"/>
    <w:rsid w:val="00B06218"/>
    <w:rsid w:val="00B07251"/>
    <w:rsid w:val="00B07393"/>
    <w:rsid w:val="00B0768D"/>
    <w:rsid w:val="00B07A91"/>
    <w:rsid w:val="00B07B63"/>
    <w:rsid w:val="00B07E37"/>
    <w:rsid w:val="00B10013"/>
    <w:rsid w:val="00B100D0"/>
    <w:rsid w:val="00B103F4"/>
    <w:rsid w:val="00B104EA"/>
    <w:rsid w:val="00B1090C"/>
    <w:rsid w:val="00B10AAC"/>
    <w:rsid w:val="00B10B39"/>
    <w:rsid w:val="00B10D62"/>
    <w:rsid w:val="00B11784"/>
    <w:rsid w:val="00B118D0"/>
    <w:rsid w:val="00B11F8C"/>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D0"/>
    <w:rsid w:val="00B15268"/>
    <w:rsid w:val="00B155B3"/>
    <w:rsid w:val="00B15603"/>
    <w:rsid w:val="00B15770"/>
    <w:rsid w:val="00B15EC7"/>
    <w:rsid w:val="00B16004"/>
    <w:rsid w:val="00B16599"/>
    <w:rsid w:val="00B16914"/>
    <w:rsid w:val="00B1696B"/>
    <w:rsid w:val="00B17006"/>
    <w:rsid w:val="00B1756A"/>
    <w:rsid w:val="00B1769E"/>
    <w:rsid w:val="00B1776C"/>
    <w:rsid w:val="00B17AD6"/>
    <w:rsid w:val="00B17D19"/>
    <w:rsid w:val="00B20264"/>
    <w:rsid w:val="00B20296"/>
    <w:rsid w:val="00B209EB"/>
    <w:rsid w:val="00B209F3"/>
    <w:rsid w:val="00B20A07"/>
    <w:rsid w:val="00B20F16"/>
    <w:rsid w:val="00B2123C"/>
    <w:rsid w:val="00B2127B"/>
    <w:rsid w:val="00B213B9"/>
    <w:rsid w:val="00B21654"/>
    <w:rsid w:val="00B2177C"/>
    <w:rsid w:val="00B217F8"/>
    <w:rsid w:val="00B21AA8"/>
    <w:rsid w:val="00B21B3A"/>
    <w:rsid w:val="00B21BC2"/>
    <w:rsid w:val="00B21C95"/>
    <w:rsid w:val="00B21E08"/>
    <w:rsid w:val="00B22435"/>
    <w:rsid w:val="00B2260E"/>
    <w:rsid w:val="00B22945"/>
    <w:rsid w:val="00B22A72"/>
    <w:rsid w:val="00B22AD7"/>
    <w:rsid w:val="00B22CD9"/>
    <w:rsid w:val="00B22F37"/>
    <w:rsid w:val="00B2315A"/>
    <w:rsid w:val="00B23747"/>
    <w:rsid w:val="00B23B3A"/>
    <w:rsid w:val="00B23DFA"/>
    <w:rsid w:val="00B24002"/>
    <w:rsid w:val="00B24022"/>
    <w:rsid w:val="00B240E6"/>
    <w:rsid w:val="00B24639"/>
    <w:rsid w:val="00B24705"/>
    <w:rsid w:val="00B24816"/>
    <w:rsid w:val="00B24A8A"/>
    <w:rsid w:val="00B24B33"/>
    <w:rsid w:val="00B24EF9"/>
    <w:rsid w:val="00B25213"/>
    <w:rsid w:val="00B252A9"/>
    <w:rsid w:val="00B254BF"/>
    <w:rsid w:val="00B254FB"/>
    <w:rsid w:val="00B255F3"/>
    <w:rsid w:val="00B25E55"/>
    <w:rsid w:val="00B260D4"/>
    <w:rsid w:val="00B26BDB"/>
    <w:rsid w:val="00B26D45"/>
    <w:rsid w:val="00B276FC"/>
    <w:rsid w:val="00B27861"/>
    <w:rsid w:val="00B279DE"/>
    <w:rsid w:val="00B30148"/>
    <w:rsid w:val="00B302A1"/>
    <w:rsid w:val="00B3047F"/>
    <w:rsid w:val="00B3086B"/>
    <w:rsid w:val="00B30AC6"/>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9BF"/>
    <w:rsid w:val="00B37D4B"/>
    <w:rsid w:val="00B37DAF"/>
    <w:rsid w:val="00B40123"/>
    <w:rsid w:val="00B4015E"/>
    <w:rsid w:val="00B40211"/>
    <w:rsid w:val="00B4034B"/>
    <w:rsid w:val="00B403A9"/>
    <w:rsid w:val="00B4040E"/>
    <w:rsid w:val="00B4058F"/>
    <w:rsid w:val="00B408DE"/>
    <w:rsid w:val="00B40D55"/>
    <w:rsid w:val="00B40D9C"/>
    <w:rsid w:val="00B40FF4"/>
    <w:rsid w:val="00B41110"/>
    <w:rsid w:val="00B4143C"/>
    <w:rsid w:val="00B41A2B"/>
    <w:rsid w:val="00B41EDC"/>
    <w:rsid w:val="00B41F81"/>
    <w:rsid w:val="00B420DD"/>
    <w:rsid w:val="00B42701"/>
    <w:rsid w:val="00B42F8F"/>
    <w:rsid w:val="00B43238"/>
    <w:rsid w:val="00B43255"/>
    <w:rsid w:val="00B435B9"/>
    <w:rsid w:val="00B43950"/>
    <w:rsid w:val="00B439DA"/>
    <w:rsid w:val="00B43D4E"/>
    <w:rsid w:val="00B44025"/>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2AE"/>
    <w:rsid w:val="00B47794"/>
    <w:rsid w:val="00B47979"/>
    <w:rsid w:val="00B47AF3"/>
    <w:rsid w:val="00B47C77"/>
    <w:rsid w:val="00B47D3D"/>
    <w:rsid w:val="00B50533"/>
    <w:rsid w:val="00B506FE"/>
    <w:rsid w:val="00B507BC"/>
    <w:rsid w:val="00B50BE8"/>
    <w:rsid w:val="00B51076"/>
    <w:rsid w:val="00B51364"/>
    <w:rsid w:val="00B51A79"/>
    <w:rsid w:val="00B51CDE"/>
    <w:rsid w:val="00B52492"/>
    <w:rsid w:val="00B524F8"/>
    <w:rsid w:val="00B527A3"/>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B1A"/>
    <w:rsid w:val="00B55EAF"/>
    <w:rsid w:val="00B563E5"/>
    <w:rsid w:val="00B56B19"/>
    <w:rsid w:val="00B56BBD"/>
    <w:rsid w:val="00B56DF7"/>
    <w:rsid w:val="00B56E95"/>
    <w:rsid w:val="00B56F35"/>
    <w:rsid w:val="00B56F42"/>
    <w:rsid w:val="00B57634"/>
    <w:rsid w:val="00B57A8A"/>
    <w:rsid w:val="00B57C5B"/>
    <w:rsid w:val="00B57CA4"/>
    <w:rsid w:val="00B602D7"/>
    <w:rsid w:val="00B60BC2"/>
    <w:rsid w:val="00B60CF7"/>
    <w:rsid w:val="00B60ECF"/>
    <w:rsid w:val="00B61A29"/>
    <w:rsid w:val="00B61B98"/>
    <w:rsid w:val="00B61C3C"/>
    <w:rsid w:val="00B61F48"/>
    <w:rsid w:val="00B6200B"/>
    <w:rsid w:val="00B62302"/>
    <w:rsid w:val="00B62418"/>
    <w:rsid w:val="00B625E2"/>
    <w:rsid w:val="00B62A7E"/>
    <w:rsid w:val="00B62BD2"/>
    <w:rsid w:val="00B62E39"/>
    <w:rsid w:val="00B63228"/>
    <w:rsid w:val="00B633D2"/>
    <w:rsid w:val="00B6347D"/>
    <w:rsid w:val="00B635B4"/>
    <w:rsid w:val="00B63838"/>
    <w:rsid w:val="00B63BDF"/>
    <w:rsid w:val="00B640BC"/>
    <w:rsid w:val="00B64121"/>
    <w:rsid w:val="00B6451E"/>
    <w:rsid w:val="00B6453C"/>
    <w:rsid w:val="00B645BD"/>
    <w:rsid w:val="00B648B6"/>
    <w:rsid w:val="00B648DE"/>
    <w:rsid w:val="00B6490B"/>
    <w:rsid w:val="00B65A05"/>
    <w:rsid w:val="00B65A07"/>
    <w:rsid w:val="00B65C8C"/>
    <w:rsid w:val="00B66227"/>
    <w:rsid w:val="00B662D7"/>
    <w:rsid w:val="00B66AF3"/>
    <w:rsid w:val="00B67038"/>
    <w:rsid w:val="00B67341"/>
    <w:rsid w:val="00B6741F"/>
    <w:rsid w:val="00B676E3"/>
    <w:rsid w:val="00B67709"/>
    <w:rsid w:val="00B679A9"/>
    <w:rsid w:val="00B67B63"/>
    <w:rsid w:val="00B67CDC"/>
    <w:rsid w:val="00B67EE9"/>
    <w:rsid w:val="00B70496"/>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992"/>
    <w:rsid w:val="00B74B35"/>
    <w:rsid w:val="00B74D56"/>
    <w:rsid w:val="00B75265"/>
    <w:rsid w:val="00B75272"/>
    <w:rsid w:val="00B75954"/>
    <w:rsid w:val="00B75D02"/>
    <w:rsid w:val="00B75FBB"/>
    <w:rsid w:val="00B7606C"/>
    <w:rsid w:val="00B7637A"/>
    <w:rsid w:val="00B765FB"/>
    <w:rsid w:val="00B76C69"/>
    <w:rsid w:val="00B770AF"/>
    <w:rsid w:val="00B77300"/>
    <w:rsid w:val="00B77467"/>
    <w:rsid w:val="00B77628"/>
    <w:rsid w:val="00B77C1E"/>
    <w:rsid w:val="00B77D0D"/>
    <w:rsid w:val="00B77DE0"/>
    <w:rsid w:val="00B77FD7"/>
    <w:rsid w:val="00B80A38"/>
    <w:rsid w:val="00B80B26"/>
    <w:rsid w:val="00B80B34"/>
    <w:rsid w:val="00B80DF6"/>
    <w:rsid w:val="00B810B1"/>
    <w:rsid w:val="00B811FE"/>
    <w:rsid w:val="00B81772"/>
    <w:rsid w:val="00B81E39"/>
    <w:rsid w:val="00B81E9D"/>
    <w:rsid w:val="00B82604"/>
    <w:rsid w:val="00B8292E"/>
    <w:rsid w:val="00B829D2"/>
    <w:rsid w:val="00B83034"/>
    <w:rsid w:val="00B83046"/>
    <w:rsid w:val="00B83613"/>
    <w:rsid w:val="00B837D9"/>
    <w:rsid w:val="00B83B51"/>
    <w:rsid w:val="00B8449B"/>
    <w:rsid w:val="00B84596"/>
    <w:rsid w:val="00B846CD"/>
    <w:rsid w:val="00B84A02"/>
    <w:rsid w:val="00B84FC5"/>
    <w:rsid w:val="00B852D0"/>
    <w:rsid w:val="00B85882"/>
    <w:rsid w:val="00B85C10"/>
    <w:rsid w:val="00B8668C"/>
    <w:rsid w:val="00B86B00"/>
    <w:rsid w:val="00B86CC0"/>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0FE1"/>
    <w:rsid w:val="00B9112A"/>
    <w:rsid w:val="00B91404"/>
    <w:rsid w:val="00B91BAB"/>
    <w:rsid w:val="00B91D52"/>
    <w:rsid w:val="00B92139"/>
    <w:rsid w:val="00B921D1"/>
    <w:rsid w:val="00B922D0"/>
    <w:rsid w:val="00B92400"/>
    <w:rsid w:val="00B92C98"/>
    <w:rsid w:val="00B92D2B"/>
    <w:rsid w:val="00B92F19"/>
    <w:rsid w:val="00B93158"/>
    <w:rsid w:val="00B93211"/>
    <w:rsid w:val="00B93495"/>
    <w:rsid w:val="00B935B6"/>
    <w:rsid w:val="00B937C9"/>
    <w:rsid w:val="00B93A5F"/>
    <w:rsid w:val="00B93C8D"/>
    <w:rsid w:val="00B93FA3"/>
    <w:rsid w:val="00B93FAE"/>
    <w:rsid w:val="00B94303"/>
    <w:rsid w:val="00B94911"/>
    <w:rsid w:val="00B94A02"/>
    <w:rsid w:val="00B94A9C"/>
    <w:rsid w:val="00B94DF9"/>
    <w:rsid w:val="00B94E12"/>
    <w:rsid w:val="00B94FCF"/>
    <w:rsid w:val="00B9511C"/>
    <w:rsid w:val="00B951B5"/>
    <w:rsid w:val="00B95517"/>
    <w:rsid w:val="00B95916"/>
    <w:rsid w:val="00B95AE4"/>
    <w:rsid w:val="00B95BE3"/>
    <w:rsid w:val="00B95E08"/>
    <w:rsid w:val="00B960AE"/>
    <w:rsid w:val="00B960F9"/>
    <w:rsid w:val="00B965CD"/>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3280"/>
    <w:rsid w:val="00BA33BB"/>
    <w:rsid w:val="00BA38EC"/>
    <w:rsid w:val="00BA3915"/>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8F"/>
    <w:rsid w:val="00BB3EA2"/>
    <w:rsid w:val="00BB3F0F"/>
    <w:rsid w:val="00BB40AA"/>
    <w:rsid w:val="00BB4A65"/>
    <w:rsid w:val="00BB4AA9"/>
    <w:rsid w:val="00BB4B3D"/>
    <w:rsid w:val="00BB4C18"/>
    <w:rsid w:val="00BB4C59"/>
    <w:rsid w:val="00BB4C97"/>
    <w:rsid w:val="00BB4F6C"/>
    <w:rsid w:val="00BB5063"/>
    <w:rsid w:val="00BB507F"/>
    <w:rsid w:val="00BB5271"/>
    <w:rsid w:val="00BB5697"/>
    <w:rsid w:val="00BB581C"/>
    <w:rsid w:val="00BB5875"/>
    <w:rsid w:val="00BB5886"/>
    <w:rsid w:val="00BB59E7"/>
    <w:rsid w:val="00BB5E3F"/>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31C"/>
    <w:rsid w:val="00BC34CF"/>
    <w:rsid w:val="00BC3502"/>
    <w:rsid w:val="00BC3713"/>
    <w:rsid w:val="00BC3D96"/>
    <w:rsid w:val="00BC40AA"/>
    <w:rsid w:val="00BC40E9"/>
    <w:rsid w:val="00BC4835"/>
    <w:rsid w:val="00BC4F76"/>
    <w:rsid w:val="00BC4FAF"/>
    <w:rsid w:val="00BC54D5"/>
    <w:rsid w:val="00BC572E"/>
    <w:rsid w:val="00BC58A9"/>
    <w:rsid w:val="00BC590C"/>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6EC"/>
    <w:rsid w:val="00BD0859"/>
    <w:rsid w:val="00BD08F0"/>
    <w:rsid w:val="00BD0916"/>
    <w:rsid w:val="00BD0C9E"/>
    <w:rsid w:val="00BD0EC4"/>
    <w:rsid w:val="00BD15E7"/>
    <w:rsid w:val="00BD1716"/>
    <w:rsid w:val="00BD22AD"/>
    <w:rsid w:val="00BD23A0"/>
    <w:rsid w:val="00BD25E3"/>
    <w:rsid w:val="00BD2C26"/>
    <w:rsid w:val="00BD2FA5"/>
    <w:rsid w:val="00BD3189"/>
    <w:rsid w:val="00BD38BF"/>
    <w:rsid w:val="00BD38EA"/>
    <w:rsid w:val="00BD3C0C"/>
    <w:rsid w:val="00BD4042"/>
    <w:rsid w:val="00BD41E7"/>
    <w:rsid w:val="00BD433C"/>
    <w:rsid w:val="00BD49C4"/>
    <w:rsid w:val="00BD4FCE"/>
    <w:rsid w:val="00BD552A"/>
    <w:rsid w:val="00BD5B08"/>
    <w:rsid w:val="00BD5B97"/>
    <w:rsid w:val="00BD6106"/>
    <w:rsid w:val="00BD6673"/>
    <w:rsid w:val="00BD686F"/>
    <w:rsid w:val="00BD68D4"/>
    <w:rsid w:val="00BD6C20"/>
    <w:rsid w:val="00BD7816"/>
    <w:rsid w:val="00BD78C5"/>
    <w:rsid w:val="00BE0119"/>
    <w:rsid w:val="00BE0460"/>
    <w:rsid w:val="00BE053C"/>
    <w:rsid w:val="00BE08A0"/>
    <w:rsid w:val="00BE09DF"/>
    <w:rsid w:val="00BE09E9"/>
    <w:rsid w:val="00BE0BCF"/>
    <w:rsid w:val="00BE11A6"/>
    <w:rsid w:val="00BE1DD1"/>
    <w:rsid w:val="00BE207B"/>
    <w:rsid w:val="00BE21D4"/>
    <w:rsid w:val="00BE22E9"/>
    <w:rsid w:val="00BE2568"/>
    <w:rsid w:val="00BE25C4"/>
    <w:rsid w:val="00BE27E7"/>
    <w:rsid w:val="00BE2945"/>
    <w:rsid w:val="00BE2A53"/>
    <w:rsid w:val="00BE2ABC"/>
    <w:rsid w:val="00BE2D6C"/>
    <w:rsid w:val="00BE2E65"/>
    <w:rsid w:val="00BE3067"/>
    <w:rsid w:val="00BE3182"/>
    <w:rsid w:val="00BE3A74"/>
    <w:rsid w:val="00BE3E7C"/>
    <w:rsid w:val="00BE4915"/>
    <w:rsid w:val="00BE4A18"/>
    <w:rsid w:val="00BE4B5D"/>
    <w:rsid w:val="00BE4D3C"/>
    <w:rsid w:val="00BE4E9C"/>
    <w:rsid w:val="00BE4EA6"/>
    <w:rsid w:val="00BE5158"/>
    <w:rsid w:val="00BE55CA"/>
    <w:rsid w:val="00BE5816"/>
    <w:rsid w:val="00BE598B"/>
    <w:rsid w:val="00BE5BED"/>
    <w:rsid w:val="00BE5CCB"/>
    <w:rsid w:val="00BE5D2F"/>
    <w:rsid w:val="00BE5DB2"/>
    <w:rsid w:val="00BE5E1D"/>
    <w:rsid w:val="00BE5E7E"/>
    <w:rsid w:val="00BE5F24"/>
    <w:rsid w:val="00BE6002"/>
    <w:rsid w:val="00BE6038"/>
    <w:rsid w:val="00BE6162"/>
    <w:rsid w:val="00BE6747"/>
    <w:rsid w:val="00BE690F"/>
    <w:rsid w:val="00BE6BEE"/>
    <w:rsid w:val="00BE6C03"/>
    <w:rsid w:val="00BE6F7C"/>
    <w:rsid w:val="00BE7009"/>
    <w:rsid w:val="00BE73F1"/>
    <w:rsid w:val="00BE73F5"/>
    <w:rsid w:val="00BE740D"/>
    <w:rsid w:val="00BE7F4F"/>
    <w:rsid w:val="00BF00D0"/>
    <w:rsid w:val="00BF041B"/>
    <w:rsid w:val="00BF06DB"/>
    <w:rsid w:val="00BF0BBA"/>
    <w:rsid w:val="00BF0E6E"/>
    <w:rsid w:val="00BF0F98"/>
    <w:rsid w:val="00BF14B4"/>
    <w:rsid w:val="00BF1A95"/>
    <w:rsid w:val="00BF2105"/>
    <w:rsid w:val="00BF235A"/>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D91"/>
    <w:rsid w:val="00BF5EA8"/>
    <w:rsid w:val="00BF5EE6"/>
    <w:rsid w:val="00BF5FBA"/>
    <w:rsid w:val="00BF6114"/>
    <w:rsid w:val="00BF6270"/>
    <w:rsid w:val="00BF6548"/>
    <w:rsid w:val="00BF6869"/>
    <w:rsid w:val="00BF6ADF"/>
    <w:rsid w:val="00BF7411"/>
    <w:rsid w:val="00BF75A0"/>
    <w:rsid w:val="00BF77BD"/>
    <w:rsid w:val="00BF7838"/>
    <w:rsid w:val="00BF7BDD"/>
    <w:rsid w:val="00C00264"/>
    <w:rsid w:val="00C00364"/>
    <w:rsid w:val="00C0062D"/>
    <w:rsid w:val="00C009AC"/>
    <w:rsid w:val="00C00CBB"/>
    <w:rsid w:val="00C00FC2"/>
    <w:rsid w:val="00C01342"/>
    <w:rsid w:val="00C01402"/>
    <w:rsid w:val="00C016C3"/>
    <w:rsid w:val="00C01B16"/>
    <w:rsid w:val="00C01CA7"/>
    <w:rsid w:val="00C01D40"/>
    <w:rsid w:val="00C01F86"/>
    <w:rsid w:val="00C01FB1"/>
    <w:rsid w:val="00C0215D"/>
    <w:rsid w:val="00C02478"/>
    <w:rsid w:val="00C025C1"/>
    <w:rsid w:val="00C02B57"/>
    <w:rsid w:val="00C0315C"/>
    <w:rsid w:val="00C03278"/>
    <w:rsid w:val="00C03483"/>
    <w:rsid w:val="00C03658"/>
    <w:rsid w:val="00C037D2"/>
    <w:rsid w:val="00C03BCF"/>
    <w:rsid w:val="00C03FD8"/>
    <w:rsid w:val="00C0459F"/>
    <w:rsid w:val="00C04883"/>
    <w:rsid w:val="00C04A72"/>
    <w:rsid w:val="00C04C9F"/>
    <w:rsid w:val="00C04E29"/>
    <w:rsid w:val="00C04F05"/>
    <w:rsid w:val="00C05384"/>
    <w:rsid w:val="00C05500"/>
    <w:rsid w:val="00C05531"/>
    <w:rsid w:val="00C05930"/>
    <w:rsid w:val="00C05A89"/>
    <w:rsid w:val="00C06155"/>
    <w:rsid w:val="00C06538"/>
    <w:rsid w:val="00C0677F"/>
    <w:rsid w:val="00C06D1D"/>
    <w:rsid w:val="00C0725B"/>
    <w:rsid w:val="00C072D2"/>
    <w:rsid w:val="00C074AC"/>
    <w:rsid w:val="00C074EC"/>
    <w:rsid w:val="00C07CFC"/>
    <w:rsid w:val="00C1010A"/>
    <w:rsid w:val="00C10226"/>
    <w:rsid w:val="00C105CF"/>
    <w:rsid w:val="00C1089F"/>
    <w:rsid w:val="00C109E5"/>
    <w:rsid w:val="00C10AC7"/>
    <w:rsid w:val="00C110B4"/>
    <w:rsid w:val="00C11550"/>
    <w:rsid w:val="00C11A28"/>
    <w:rsid w:val="00C11C4F"/>
    <w:rsid w:val="00C11E05"/>
    <w:rsid w:val="00C12F60"/>
    <w:rsid w:val="00C130B5"/>
    <w:rsid w:val="00C13A6A"/>
    <w:rsid w:val="00C13B61"/>
    <w:rsid w:val="00C13CAE"/>
    <w:rsid w:val="00C1431E"/>
    <w:rsid w:val="00C143A9"/>
    <w:rsid w:val="00C1486D"/>
    <w:rsid w:val="00C14BCF"/>
    <w:rsid w:val="00C14C1B"/>
    <w:rsid w:val="00C14F38"/>
    <w:rsid w:val="00C150FD"/>
    <w:rsid w:val="00C154CD"/>
    <w:rsid w:val="00C158EB"/>
    <w:rsid w:val="00C15F15"/>
    <w:rsid w:val="00C15F6C"/>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78F"/>
    <w:rsid w:val="00C208D1"/>
    <w:rsid w:val="00C20AB0"/>
    <w:rsid w:val="00C20B22"/>
    <w:rsid w:val="00C212AA"/>
    <w:rsid w:val="00C21340"/>
    <w:rsid w:val="00C213EE"/>
    <w:rsid w:val="00C2151C"/>
    <w:rsid w:val="00C21836"/>
    <w:rsid w:val="00C21933"/>
    <w:rsid w:val="00C219BD"/>
    <w:rsid w:val="00C21B27"/>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C9E"/>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ABD"/>
    <w:rsid w:val="00C33B9F"/>
    <w:rsid w:val="00C342A0"/>
    <w:rsid w:val="00C34512"/>
    <w:rsid w:val="00C34965"/>
    <w:rsid w:val="00C34C94"/>
    <w:rsid w:val="00C34EC1"/>
    <w:rsid w:val="00C3503E"/>
    <w:rsid w:val="00C3504B"/>
    <w:rsid w:val="00C35287"/>
    <w:rsid w:val="00C35796"/>
    <w:rsid w:val="00C359A3"/>
    <w:rsid w:val="00C35F15"/>
    <w:rsid w:val="00C361A3"/>
    <w:rsid w:val="00C36252"/>
    <w:rsid w:val="00C36394"/>
    <w:rsid w:val="00C3659A"/>
    <w:rsid w:val="00C36724"/>
    <w:rsid w:val="00C36776"/>
    <w:rsid w:val="00C36B6B"/>
    <w:rsid w:val="00C36C1E"/>
    <w:rsid w:val="00C36C93"/>
    <w:rsid w:val="00C36E86"/>
    <w:rsid w:val="00C3787A"/>
    <w:rsid w:val="00C3791A"/>
    <w:rsid w:val="00C379F2"/>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13"/>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3AC"/>
    <w:rsid w:val="00C533B8"/>
    <w:rsid w:val="00C53661"/>
    <w:rsid w:val="00C5379B"/>
    <w:rsid w:val="00C53891"/>
    <w:rsid w:val="00C5416B"/>
    <w:rsid w:val="00C541BE"/>
    <w:rsid w:val="00C54335"/>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D6"/>
    <w:rsid w:val="00C654E3"/>
    <w:rsid w:val="00C658BA"/>
    <w:rsid w:val="00C65DFA"/>
    <w:rsid w:val="00C66164"/>
    <w:rsid w:val="00C66395"/>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0D3F"/>
    <w:rsid w:val="00C7119E"/>
    <w:rsid w:val="00C714A1"/>
    <w:rsid w:val="00C71DD7"/>
    <w:rsid w:val="00C72483"/>
    <w:rsid w:val="00C72663"/>
    <w:rsid w:val="00C72766"/>
    <w:rsid w:val="00C7278B"/>
    <w:rsid w:val="00C72BD1"/>
    <w:rsid w:val="00C72CC3"/>
    <w:rsid w:val="00C72DF5"/>
    <w:rsid w:val="00C72EFB"/>
    <w:rsid w:val="00C72FE2"/>
    <w:rsid w:val="00C73074"/>
    <w:rsid w:val="00C732E6"/>
    <w:rsid w:val="00C73430"/>
    <w:rsid w:val="00C735C4"/>
    <w:rsid w:val="00C7385F"/>
    <w:rsid w:val="00C739BE"/>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55F"/>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3F6"/>
    <w:rsid w:val="00C826E0"/>
    <w:rsid w:val="00C828DF"/>
    <w:rsid w:val="00C82C14"/>
    <w:rsid w:val="00C82E31"/>
    <w:rsid w:val="00C831AC"/>
    <w:rsid w:val="00C83EE3"/>
    <w:rsid w:val="00C840D1"/>
    <w:rsid w:val="00C849DD"/>
    <w:rsid w:val="00C84CE4"/>
    <w:rsid w:val="00C84DCC"/>
    <w:rsid w:val="00C84F23"/>
    <w:rsid w:val="00C85112"/>
    <w:rsid w:val="00C8545F"/>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37C"/>
    <w:rsid w:val="00C918D9"/>
    <w:rsid w:val="00C91A23"/>
    <w:rsid w:val="00C92093"/>
    <w:rsid w:val="00C92324"/>
    <w:rsid w:val="00C92394"/>
    <w:rsid w:val="00C92459"/>
    <w:rsid w:val="00C927A4"/>
    <w:rsid w:val="00C92822"/>
    <w:rsid w:val="00C92A87"/>
    <w:rsid w:val="00C92C01"/>
    <w:rsid w:val="00C92D60"/>
    <w:rsid w:val="00C932BD"/>
    <w:rsid w:val="00C932D8"/>
    <w:rsid w:val="00C93578"/>
    <w:rsid w:val="00C93867"/>
    <w:rsid w:val="00C9387E"/>
    <w:rsid w:val="00C939CE"/>
    <w:rsid w:val="00C93AB0"/>
    <w:rsid w:val="00C93D6C"/>
    <w:rsid w:val="00C93DD0"/>
    <w:rsid w:val="00C93F02"/>
    <w:rsid w:val="00C94C3E"/>
    <w:rsid w:val="00C94D62"/>
    <w:rsid w:val="00C94E36"/>
    <w:rsid w:val="00C95336"/>
    <w:rsid w:val="00C95523"/>
    <w:rsid w:val="00C95881"/>
    <w:rsid w:val="00C9589D"/>
    <w:rsid w:val="00C95985"/>
    <w:rsid w:val="00C95A0C"/>
    <w:rsid w:val="00C95AE1"/>
    <w:rsid w:val="00C9636B"/>
    <w:rsid w:val="00C97182"/>
    <w:rsid w:val="00C9726B"/>
    <w:rsid w:val="00C973FA"/>
    <w:rsid w:val="00C97D1C"/>
    <w:rsid w:val="00C97FBB"/>
    <w:rsid w:val="00CA0270"/>
    <w:rsid w:val="00CA0362"/>
    <w:rsid w:val="00CA0502"/>
    <w:rsid w:val="00CA0AB4"/>
    <w:rsid w:val="00CA1436"/>
    <w:rsid w:val="00CA193F"/>
    <w:rsid w:val="00CA1F33"/>
    <w:rsid w:val="00CA22C2"/>
    <w:rsid w:val="00CA2365"/>
    <w:rsid w:val="00CA2DEA"/>
    <w:rsid w:val="00CA3014"/>
    <w:rsid w:val="00CA31D0"/>
    <w:rsid w:val="00CA3479"/>
    <w:rsid w:val="00CA3CEF"/>
    <w:rsid w:val="00CA3E71"/>
    <w:rsid w:val="00CA43CE"/>
    <w:rsid w:val="00CA4479"/>
    <w:rsid w:val="00CA46A4"/>
    <w:rsid w:val="00CA46B9"/>
    <w:rsid w:val="00CA48D8"/>
    <w:rsid w:val="00CA5765"/>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1C7"/>
    <w:rsid w:val="00CB334B"/>
    <w:rsid w:val="00CB33BC"/>
    <w:rsid w:val="00CB3508"/>
    <w:rsid w:val="00CB3602"/>
    <w:rsid w:val="00CB38CE"/>
    <w:rsid w:val="00CB3EEE"/>
    <w:rsid w:val="00CB3F60"/>
    <w:rsid w:val="00CB3F7F"/>
    <w:rsid w:val="00CB3FEF"/>
    <w:rsid w:val="00CB409B"/>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D97"/>
    <w:rsid w:val="00CB7F39"/>
    <w:rsid w:val="00CC0144"/>
    <w:rsid w:val="00CC0375"/>
    <w:rsid w:val="00CC0542"/>
    <w:rsid w:val="00CC05B9"/>
    <w:rsid w:val="00CC0C63"/>
    <w:rsid w:val="00CC12F5"/>
    <w:rsid w:val="00CC193F"/>
    <w:rsid w:val="00CC2164"/>
    <w:rsid w:val="00CC2184"/>
    <w:rsid w:val="00CC2332"/>
    <w:rsid w:val="00CC2383"/>
    <w:rsid w:val="00CC24C5"/>
    <w:rsid w:val="00CC24D6"/>
    <w:rsid w:val="00CC2D2F"/>
    <w:rsid w:val="00CC2E0F"/>
    <w:rsid w:val="00CC31B7"/>
    <w:rsid w:val="00CC32C4"/>
    <w:rsid w:val="00CC3475"/>
    <w:rsid w:val="00CC3670"/>
    <w:rsid w:val="00CC3701"/>
    <w:rsid w:val="00CC375B"/>
    <w:rsid w:val="00CC384D"/>
    <w:rsid w:val="00CC390A"/>
    <w:rsid w:val="00CC3954"/>
    <w:rsid w:val="00CC3C0A"/>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392"/>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0FB7"/>
    <w:rsid w:val="00CD10C5"/>
    <w:rsid w:val="00CD12D3"/>
    <w:rsid w:val="00CD1521"/>
    <w:rsid w:val="00CD1665"/>
    <w:rsid w:val="00CD1825"/>
    <w:rsid w:val="00CD1B2D"/>
    <w:rsid w:val="00CD1B90"/>
    <w:rsid w:val="00CD1CBF"/>
    <w:rsid w:val="00CD24A2"/>
    <w:rsid w:val="00CD24CF"/>
    <w:rsid w:val="00CD2532"/>
    <w:rsid w:val="00CD2764"/>
    <w:rsid w:val="00CD2F2E"/>
    <w:rsid w:val="00CD2FF0"/>
    <w:rsid w:val="00CD32DC"/>
    <w:rsid w:val="00CD33AC"/>
    <w:rsid w:val="00CD3F45"/>
    <w:rsid w:val="00CD405B"/>
    <w:rsid w:val="00CD4561"/>
    <w:rsid w:val="00CD47C0"/>
    <w:rsid w:val="00CD47DC"/>
    <w:rsid w:val="00CD4C20"/>
    <w:rsid w:val="00CD4D5E"/>
    <w:rsid w:val="00CD4DEE"/>
    <w:rsid w:val="00CD4E29"/>
    <w:rsid w:val="00CD5136"/>
    <w:rsid w:val="00CD54E7"/>
    <w:rsid w:val="00CD56E0"/>
    <w:rsid w:val="00CD5AB8"/>
    <w:rsid w:val="00CD5FC0"/>
    <w:rsid w:val="00CD6279"/>
    <w:rsid w:val="00CD710F"/>
    <w:rsid w:val="00CD71ED"/>
    <w:rsid w:val="00CD744B"/>
    <w:rsid w:val="00CD7940"/>
    <w:rsid w:val="00CD7B47"/>
    <w:rsid w:val="00CD7CA9"/>
    <w:rsid w:val="00CE0ED7"/>
    <w:rsid w:val="00CE11AB"/>
    <w:rsid w:val="00CE14A3"/>
    <w:rsid w:val="00CE168D"/>
    <w:rsid w:val="00CE16CD"/>
    <w:rsid w:val="00CE16CE"/>
    <w:rsid w:val="00CE194A"/>
    <w:rsid w:val="00CE1B65"/>
    <w:rsid w:val="00CE1EA3"/>
    <w:rsid w:val="00CE22F9"/>
    <w:rsid w:val="00CE2976"/>
    <w:rsid w:val="00CE2DB8"/>
    <w:rsid w:val="00CE2EBE"/>
    <w:rsid w:val="00CE306A"/>
    <w:rsid w:val="00CE34C0"/>
    <w:rsid w:val="00CE359B"/>
    <w:rsid w:val="00CE40D5"/>
    <w:rsid w:val="00CE429A"/>
    <w:rsid w:val="00CE4414"/>
    <w:rsid w:val="00CE47D6"/>
    <w:rsid w:val="00CE4A68"/>
    <w:rsid w:val="00CE51B7"/>
    <w:rsid w:val="00CE5608"/>
    <w:rsid w:val="00CE5671"/>
    <w:rsid w:val="00CE5777"/>
    <w:rsid w:val="00CE5C4C"/>
    <w:rsid w:val="00CE6509"/>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767"/>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A53"/>
    <w:rsid w:val="00CF5B35"/>
    <w:rsid w:val="00CF5FC1"/>
    <w:rsid w:val="00CF6239"/>
    <w:rsid w:val="00CF6639"/>
    <w:rsid w:val="00CF6A84"/>
    <w:rsid w:val="00CF6B59"/>
    <w:rsid w:val="00CF6D53"/>
    <w:rsid w:val="00CF6F5D"/>
    <w:rsid w:val="00CF6FC0"/>
    <w:rsid w:val="00CF73C6"/>
    <w:rsid w:val="00CF787C"/>
    <w:rsid w:val="00CF78D0"/>
    <w:rsid w:val="00CF7D75"/>
    <w:rsid w:val="00D00F11"/>
    <w:rsid w:val="00D0114F"/>
    <w:rsid w:val="00D01735"/>
    <w:rsid w:val="00D01765"/>
    <w:rsid w:val="00D01AB7"/>
    <w:rsid w:val="00D01BD8"/>
    <w:rsid w:val="00D01DAB"/>
    <w:rsid w:val="00D01E24"/>
    <w:rsid w:val="00D02177"/>
    <w:rsid w:val="00D025D1"/>
    <w:rsid w:val="00D02749"/>
    <w:rsid w:val="00D02B1D"/>
    <w:rsid w:val="00D031C7"/>
    <w:rsid w:val="00D034A6"/>
    <w:rsid w:val="00D0388F"/>
    <w:rsid w:val="00D038D5"/>
    <w:rsid w:val="00D03B25"/>
    <w:rsid w:val="00D03B2B"/>
    <w:rsid w:val="00D03E4A"/>
    <w:rsid w:val="00D041F2"/>
    <w:rsid w:val="00D04B12"/>
    <w:rsid w:val="00D04E36"/>
    <w:rsid w:val="00D04EE1"/>
    <w:rsid w:val="00D05184"/>
    <w:rsid w:val="00D056F5"/>
    <w:rsid w:val="00D0573B"/>
    <w:rsid w:val="00D05BCA"/>
    <w:rsid w:val="00D05CE2"/>
    <w:rsid w:val="00D05F3D"/>
    <w:rsid w:val="00D06127"/>
    <w:rsid w:val="00D06CCC"/>
    <w:rsid w:val="00D06D36"/>
    <w:rsid w:val="00D0736B"/>
    <w:rsid w:val="00D07968"/>
    <w:rsid w:val="00D102A5"/>
    <w:rsid w:val="00D103D0"/>
    <w:rsid w:val="00D10A32"/>
    <w:rsid w:val="00D10A92"/>
    <w:rsid w:val="00D10AED"/>
    <w:rsid w:val="00D10BA7"/>
    <w:rsid w:val="00D10DC0"/>
    <w:rsid w:val="00D11030"/>
    <w:rsid w:val="00D1108A"/>
    <w:rsid w:val="00D11709"/>
    <w:rsid w:val="00D1177D"/>
    <w:rsid w:val="00D11799"/>
    <w:rsid w:val="00D1189A"/>
    <w:rsid w:val="00D11B58"/>
    <w:rsid w:val="00D11D91"/>
    <w:rsid w:val="00D11E0E"/>
    <w:rsid w:val="00D121A4"/>
    <w:rsid w:val="00D123FE"/>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0A5"/>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2D8"/>
    <w:rsid w:val="00D244C2"/>
    <w:rsid w:val="00D245A1"/>
    <w:rsid w:val="00D2492A"/>
    <w:rsid w:val="00D24A90"/>
    <w:rsid w:val="00D250AC"/>
    <w:rsid w:val="00D2528C"/>
    <w:rsid w:val="00D25D8C"/>
    <w:rsid w:val="00D26043"/>
    <w:rsid w:val="00D2664A"/>
    <w:rsid w:val="00D26938"/>
    <w:rsid w:val="00D26C7D"/>
    <w:rsid w:val="00D26EB4"/>
    <w:rsid w:val="00D26FF9"/>
    <w:rsid w:val="00D2786F"/>
    <w:rsid w:val="00D3004E"/>
    <w:rsid w:val="00D30750"/>
    <w:rsid w:val="00D3081D"/>
    <w:rsid w:val="00D30B04"/>
    <w:rsid w:val="00D30D13"/>
    <w:rsid w:val="00D30D1F"/>
    <w:rsid w:val="00D30E99"/>
    <w:rsid w:val="00D314AF"/>
    <w:rsid w:val="00D314C9"/>
    <w:rsid w:val="00D314D6"/>
    <w:rsid w:val="00D316C8"/>
    <w:rsid w:val="00D316D7"/>
    <w:rsid w:val="00D31924"/>
    <w:rsid w:val="00D31A9A"/>
    <w:rsid w:val="00D31B40"/>
    <w:rsid w:val="00D31C20"/>
    <w:rsid w:val="00D3244E"/>
    <w:rsid w:val="00D32766"/>
    <w:rsid w:val="00D32857"/>
    <w:rsid w:val="00D32907"/>
    <w:rsid w:val="00D3290B"/>
    <w:rsid w:val="00D329C1"/>
    <w:rsid w:val="00D32B3C"/>
    <w:rsid w:val="00D32BE0"/>
    <w:rsid w:val="00D32D65"/>
    <w:rsid w:val="00D3303A"/>
    <w:rsid w:val="00D33086"/>
    <w:rsid w:val="00D3317E"/>
    <w:rsid w:val="00D33216"/>
    <w:rsid w:val="00D333E8"/>
    <w:rsid w:val="00D33484"/>
    <w:rsid w:val="00D339D4"/>
    <w:rsid w:val="00D33A2A"/>
    <w:rsid w:val="00D33B0C"/>
    <w:rsid w:val="00D34026"/>
    <w:rsid w:val="00D3452A"/>
    <w:rsid w:val="00D34A08"/>
    <w:rsid w:val="00D34C0E"/>
    <w:rsid w:val="00D34C6D"/>
    <w:rsid w:val="00D34E61"/>
    <w:rsid w:val="00D35192"/>
    <w:rsid w:val="00D35570"/>
    <w:rsid w:val="00D357D9"/>
    <w:rsid w:val="00D35B04"/>
    <w:rsid w:val="00D35C5F"/>
    <w:rsid w:val="00D35ED5"/>
    <w:rsid w:val="00D3633F"/>
    <w:rsid w:val="00D36410"/>
    <w:rsid w:val="00D36773"/>
    <w:rsid w:val="00D370F1"/>
    <w:rsid w:val="00D3792D"/>
    <w:rsid w:val="00D37C29"/>
    <w:rsid w:val="00D37E76"/>
    <w:rsid w:val="00D40058"/>
    <w:rsid w:val="00D4080F"/>
    <w:rsid w:val="00D40922"/>
    <w:rsid w:val="00D40965"/>
    <w:rsid w:val="00D40E0D"/>
    <w:rsid w:val="00D40FBB"/>
    <w:rsid w:val="00D40FEC"/>
    <w:rsid w:val="00D40FF0"/>
    <w:rsid w:val="00D41039"/>
    <w:rsid w:val="00D41311"/>
    <w:rsid w:val="00D41701"/>
    <w:rsid w:val="00D41710"/>
    <w:rsid w:val="00D41761"/>
    <w:rsid w:val="00D41A92"/>
    <w:rsid w:val="00D427DB"/>
    <w:rsid w:val="00D42902"/>
    <w:rsid w:val="00D435F7"/>
    <w:rsid w:val="00D439B8"/>
    <w:rsid w:val="00D439E2"/>
    <w:rsid w:val="00D4421B"/>
    <w:rsid w:val="00D44354"/>
    <w:rsid w:val="00D445BE"/>
    <w:rsid w:val="00D448AE"/>
    <w:rsid w:val="00D44E0B"/>
    <w:rsid w:val="00D450B1"/>
    <w:rsid w:val="00D452FD"/>
    <w:rsid w:val="00D455CE"/>
    <w:rsid w:val="00D45748"/>
    <w:rsid w:val="00D45F75"/>
    <w:rsid w:val="00D46059"/>
    <w:rsid w:val="00D4610F"/>
    <w:rsid w:val="00D4633F"/>
    <w:rsid w:val="00D4656B"/>
    <w:rsid w:val="00D46788"/>
    <w:rsid w:val="00D467F8"/>
    <w:rsid w:val="00D46A34"/>
    <w:rsid w:val="00D46E44"/>
    <w:rsid w:val="00D47210"/>
    <w:rsid w:val="00D47658"/>
    <w:rsid w:val="00D47711"/>
    <w:rsid w:val="00D47734"/>
    <w:rsid w:val="00D47C71"/>
    <w:rsid w:val="00D50188"/>
    <w:rsid w:val="00D501F0"/>
    <w:rsid w:val="00D508DC"/>
    <w:rsid w:val="00D50E5A"/>
    <w:rsid w:val="00D5106A"/>
    <w:rsid w:val="00D510AE"/>
    <w:rsid w:val="00D51184"/>
    <w:rsid w:val="00D51729"/>
    <w:rsid w:val="00D51783"/>
    <w:rsid w:val="00D51A4E"/>
    <w:rsid w:val="00D51C17"/>
    <w:rsid w:val="00D51DAA"/>
    <w:rsid w:val="00D527FC"/>
    <w:rsid w:val="00D52A93"/>
    <w:rsid w:val="00D52AC8"/>
    <w:rsid w:val="00D52B20"/>
    <w:rsid w:val="00D52B93"/>
    <w:rsid w:val="00D52D7C"/>
    <w:rsid w:val="00D52D95"/>
    <w:rsid w:val="00D533D2"/>
    <w:rsid w:val="00D535E5"/>
    <w:rsid w:val="00D538C6"/>
    <w:rsid w:val="00D53D20"/>
    <w:rsid w:val="00D53D3C"/>
    <w:rsid w:val="00D53F28"/>
    <w:rsid w:val="00D54115"/>
    <w:rsid w:val="00D54421"/>
    <w:rsid w:val="00D545DE"/>
    <w:rsid w:val="00D54F87"/>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878"/>
    <w:rsid w:val="00D60932"/>
    <w:rsid w:val="00D60B7E"/>
    <w:rsid w:val="00D60F85"/>
    <w:rsid w:val="00D60FBD"/>
    <w:rsid w:val="00D610F0"/>
    <w:rsid w:val="00D611F2"/>
    <w:rsid w:val="00D61751"/>
    <w:rsid w:val="00D617BE"/>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5E1A"/>
    <w:rsid w:val="00D660A4"/>
    <w:rsid w:val="00D66457"/>
    <w:rsid w:val="00D66545"/>
    <w:rsid w:val="00D66782"/>
    <w:rsid w:val="00D668FD"/>
    <w:rsid w:val="00D669D5"/>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2D7"/>
    <w:rsid w:val="00D73606"/>
    <w:rsid w:val="00D73C15"/>
    <w:rsid w:val="00D73C90"/>
    <w:rsid w:val="00D741B3"/>
    <w:rsid w:val="00D741E0"/>
    <w:rsid w:val="00D74269"/>
    <w:rsid w:val="00D744A9"/>
    <w:rsid w:val="00D7530E"/>
    <w:rsid w:val="00D75726"/>
    <w:rsid w:val="00D75BAD"/>
    <w:rsid w:val="00D75D45"/>
    <w:rsid w:val="00D76107"/>
    <w:rsid w:val="00D7642A"/>
    <w:rsid w:val="00D7662C"/>
    <w:rsid w:val="00D76A05"/>
    <w:rsid w:val="00D76C08"/>
    <w:rsid w:val="00D76DA1"/>
    <w:rsid w:val="00D7702B"/>
    <w:rsid w:val="00D772A7"/>
    <w:rsid w:val="00D778EF"/>
    <w:rsid w:val="00D77A03"/>
    <w:rsid w:val="00D77ED1"/>
    <w:rsid w:val="00D801EA"/>
    <w:rsid w:val="00D8036B"/>
    <w:rsid w:val="00D804E2"/>
    <w:rsid w:val="00D80889"/>
    <w:rsid w:val="00D80B99"/>
    <w:rsid w:val="00D80CB5"/>
    <w:rsid w:val="00D81003"/>
    <w:rsid w:val="00D810B5"/>
    <w:rsid w:val="00D815DC"/>
    <w:rsid w:val="00D81628"/>
    <w:rsid w:val="00D8183D"/>
    <w:rsid w:val="00D8185F"/>
    <w:rsid w:val="00D81B16"/>
    <w:rsid w:val="00D81B2A"/>
    <w:rsid w:val="00D81F86"/>
    <w:rsid w:val="00D8248E"/>
    <w:rsid w:val="00D8290B"/>
    <w:rsid w:val="00D832DC"/>
    <w:rsid w:val="00D83661"/>
    <w:rsid w:val="00D8382D"/>
    <w:rsid w:val="00D83E7B"/>
    <w:rsid w:val="00D84000"/>
    <w:rsid w:val="00D84954"/>
    <w:rsid w:val="00D84E69"/>
    <w:rsid w:val="00D853DD"/>
    <w:rsid w:val="00D8547A"/>
    <w:rsid w:val="00D85565"/>
    <w:rsid w:val="00D85957"/>
    <w:rsid w:val="00D859B9"/>
    <w:rsid w:val="00D85C37"/>
    <w:rsid w:val="00D85C3B"/>
    <w:rsid w:val="00D85CDD"/>
    <w:rsid w:val="00D85DB5"/>
    <w:rsid w:val="00D85E82"/>
    <w:rsid w:val="00D86322"/>
    <w:rsid w:val="00D863E9"/>
    <w:rsid w:val="00D8654A"/>
    <w:rsid w:val="00D86B5C"/>
    <w:rsid w:val="00D870F5"/>
    <w:rsid w:val="00D87291"/>
    <w:rsid w:val="00D8750C"/>
    <w:rsid w:val="00D87751"/>
    <w:rsid w:val="00D87906"/>
    <w:rsid w:val="00D90287"/>
    <w:rsid w:val="00D9039A"/>
    <w:rsid w:val="00D903BB"/>
    <w:rsid w:val="00D907F5"/>
    <w:rsid w:val="00D908EF"/>
    <w:rsid w:val="00D9098F"/>
    <w:rsid w:val="00D90C95"/>
    <w:rsid w:val="00D90CEE"/>
    <w:rsid w:val="00D90E40"/>
    <w:rsid w:val="00D9114F"/>
    <w:rsid w:val="00D913EB"/>
    <w:rsid w:val="00D91679"/>
    <w:rsid w:val="00D91844"/>
    <w:rsid w:val="00D91C2C"/>
    <w:rsid w:val="00D92010"/>
    <w:rsid w:val="00D9226C"/>
    <w:rsid w:val="00D9246C"/>
    <w:rsid w:val="00D924C0"/>
    <w:rsid w:val="00D929D4"/>
    <w:rsid w:val="00D92A60"/>
    <w:rsid w:val="00D92FAF"/>
    <w:rsid w:val="00D9332C"/>
    <w:rsid w:val="00D9337C"/>
    <w:rsid w:val="00D93675"/>
    <w:rsid w:val="00D93A03"/>
    <w:rsid w:val="00D93F39"/>
    <w:rsid w:val="00D940E2"/>
    <w:rsid w:val="00D942E0"/>
    <w:rsid w:val="00D9431A"/>
    <w:rsid w:val="00D943CC"/>
    <w:rsid w:val="00D946A7"/>
    <w:rsid w:val="00D94947"/>
    <w:rsid w:val="00D94E46"/>
    <w:rsid w:val="00D9511C"/>
    <w:rsid w:val="00D95421"/>
    <w:rsid w:val="00D9542C"/>
    <w:rsid w:val="00D958EF"/>
    <w:rsid w:val="00D95A66"/>
    <w:rsid w:val="00D95CC8"/>
    <w:rsid w:val="00D95F6F"/>
    <w:rsid w:val="00D9683E"/>
    <w:rsid w:val="00D96892"/>
    <w:rsid w:val="00D9695A"/>
    <w:rsid w:val="00D9716D"/>
    <w:rsid w:val="00D977A0"/>
    <w:rsid w:val="00D978D1"/>
    <w:rsid w:val="00D979FC"/>
    <w:rsid w:val="00D97C79"/>
    <w:rsid w:val="00D97F25"/>
    <w:rsid w:val="00D97FE1"/>
    <w:rsid w:val="00DA0164"/>
    <w:rsid w:val="00DA03E8"/>
    <w:rsid w:val="00DA0477"/>
    <w:rsid w:val="00DA04F7"/>
    <w:rsid w:val="00DA06AF"/>
    <w:rsid w:val="00DA0A4A"/>
    <w:rsid w:val="00DA0A8E"/>
    <w:rsid w:val="00DA0B02"/>
    <w:rsid w:val="00DA0B31"/>
    <w:rsid w:val="00DA1584"/>
    <w:rsid w:val="00DA189B"/>
    <w:rsid w:val="00DA1CA2"/>
    <w:rsid w:val="00DA1E21"/>
    <w:rsid w:val="00DA296C"/>
    <w:rsid w:val="00DA32DC"/>
    <w:rsid w:val="00DA373F"/>
    <w:rsid w:val="00DA393F"/>
    <w:rsid w:val="00DA3979"/>
    <w:rsid w:val="00DA39FE"/>
    <w:rsid w:val="00DA3C14"/>
    <w:rsid w:val="00DA3F4A"/>
    <w:rsid w:val="00DA43D0"/>
    <w:rsid w:val="00DA4979"/>
    <w:rsid w:val="00DA4A91"/>
    <w:rsid w:val="00DA5044"/>
    <w:rsid w:val="00DA50C1"/>
    <w:rsid w:val="00DA54D7"/>
    <w:rsid w:val="00DA5F3B"/>
    <w:rsid w:val="00DA6129"/>
    <w:rsid w:val="00DA614C"/>
    <w:rsid w:val="00DA6164"/>
    <w:rsid w:val="00DA62D4"/>
    <w:rsid w:val="00DA638B"/>
    <w:rsid w:val="00DA642F"/>
    <w:rsid w:val="00DA6631"/>
    <w:rsid w:val="00DA6783"/>
    <w:rsid w:val="00DA740A"/>
    <w:rsid w:val="00DA7D01"/>
    <w:rsid w:val="00DB037B"/>
    <w:rsid w:val="00DB0B74"/>
    <w:rsid w:val="00DB0ED8"/>
    <w:rsid w:val="00DB185E"/>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C4"/>
    <w:rsid w:val="00DB46EB"/>
    <w:rsid w:val="00DB4C74"/>
    <w:rsid w:val="00DB55E7"/>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310"/>
    <w:rsid w:val="00DC18A7"/>
    <w:rsid w:val="00DC19E0"/>
    <w:rsid w:val="00DC1DAA"/>
    <w:rsid w:val="00DC27EC"/>
    <w:rsid w:val="00DC2B25"/>
    <w:rsid w:val="00DC2F0F"/>
    <w:rsid w:val="00DC35C0"/>
    <w:rsid w:val="00DC407A"/>
    <w:rsid w:val="00DC430B"/>
    <w:rsid w:val="00DC43C8"/>
    <w:rsid w:val="00DC45DB"/>
    <w:rsid w:val="00DC465A"/>
    <w:rsid w:val="00DC472F"/>
    <w:rsid w:val="00DC4AF9"/>
    <w:rsid w:val="00DC4C8A"/>
    <w:rsid w:val="00DC501C"/>
    <w:rsid w:val="00DC50F1"/>
    <w:rsid w:val="00DC52AB"/>
    <w:rsid w:val="00DC5478"/>
    <w:rsid w:val="00DC56A9"/>
    <w:rsid w:val="00DC57AF"/>
    <w:rsid w:val="00DC5899"/>
    <w:rsid w:val="00DC5C15"/>
    <w:rsid w:val="00DC5D4C"/>
    <w:rsid w:val="00DC641F"/>
    <w:rsid w:val="00DC6497"/>
    <w:rsid w:val="00DC6657"/>
    <w:rsid w:val="00DC66EB"/>
    <w:rsid w:val="00DC673D"/>
    <w:rsid w:val="00DC68EA"/>
    <w:rsid w:val="00DC6933"/>
    <w:rsid w:val="00DC6A41"/>
    <w:rsid w:val="00DC6CE3"/>
    <w:rsid w:val="00DC6FA3"/>
    <w:rsid w:val="00DC712E"/>
    <w:rsid w:val="00DC725A"/>
    <w:rsid w:val="00DC756A"/>
    <w:rsid w:val="00DC79BF"/>
    <w:rsid w:val="00DC7B18"/>
    <w:rsid w:val="00DC7B60"/>
    <w:rsid w:val="00DC7B89"/>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20"/>
    <w:rsid w:val="00DD306F"/>
    <w:rsid w:val="00DD30F3"/>
    <w:rsid w:val="00DD3274"/>
    <w:rsid w:val="00DD3AC4"/>
    <w:rsid w:val="00DD3E08"/>
    <w:rsid w:val="00DD4275"/>
    <w:rsid w:val="00DD4506"/>
    <w:rsid w:val="00DD4915"/>
    <w:rsid w:val="00DD4BA6"/>
    <w:rsid w:val="00DD5035"/>
    <w:rsid w:val="00DD5708"/>
    <w:rsid w:val="00DD5862"/>
    <w:rsid w:val="00DD5A01"/>
    <w:rsid w:val="00DD649C"/>
    <w:rsid w:val="00DD65B5"/>
    <w:rsid w:val="00DD69D1"/>
    <w:rsid w:val="00DD6B5A"/>
    <w:rsid w:val="00DD70CC"/>
    <w:rsid w:val="00DD72BB"/>
    <w:rsid w:val="00DD79E3"/>
    <w:rsid w:val="00DD79F5"/>
    <w:rsid w:val="00DD7ACF"/>
    <w:rsid w:val="00DD7C19"/>
    <w:rsid w:val="00DD7DA3"/>
    <w:rsid w:val="00DE0141"/>
    <w:rsid w:val="00DE0251"/>
    <w:rsid w:val="00DE04FD"/>
    <w:rsid w:val="00DE05FC"/>
    <w:rsid w:val="00DE0E76"/>
    <w:rsid w:val="00DE1007"/>
    <w:rsid w:val="00DE1226"/>
    <w:rsid w:val="00DE15EA"/>
    <w:rsid w:val="00DE17D2"/>
    <w:rsid w:val="00DE18E9"/>
    <w:rsid w:val="00DE19CA"/>
    <w:rsid w:val="00DE1C0A"/>
    <w:rsid w:val="00DE2668"/>
    <w:rsid w:val="00DE26C6"/>
    <w:rsid w:val="00DE2AB6"/>
    <w:rsid w:val="00DE2EF9"/>
    <w:rsid w:val="00DE3467"/>
    <w:rsid w:val="00DE366E"/>
    <w:rsid w:val="00DE3941"/>
    <w:rsid w:val="00DE3DF2"/>
    <w:rsid w:val="00DE417C"/>
    <w:rsid w:val="00DE4615"/>
    <w:rsid w:val="00DE4BCA"/>
    <w:rsid w:val="00DE5055"/>
    <w:rsid w:val="00DE5715"/>
    <w:rsid w:val="00DE57D9"/>
    <w:rsid w:val="00DE684C"/>
    <w:rsid w:val="00DE68B7"/>
    <w:rsid w:val="00DE7002"/>
    <w:rsid w:val="00DE70D7"/>
    <w:rsid w:val="00DE70F9"/>
    <w:rsid w:val="00DE72D3"/>
    <w:rsid w:val="00DE748E"/>
    <w:rsid w:val="00DE75DD"/>
    <w:rsid w:val="00DE76AE"/>
    <w:rsid w:val="00DE783B"/>
    <w:rsid w:val="00DE7EDA"/>
    <w:rsid w:val="00DE7FED"/>
    <w:rsid w:val="00DF0320"/>
    <w:rsid w:val="00DF073D"/>
    <w:rsid w:val="00DF1001"/>
    <w:rsid w:val="00DF12C8"/>
    <w:rsid w:val="00DF1428"/>
    <w:rsid w:val="00DF202F"/>
    <w:rsid w:val="00DF27C8"/>
    <w:rsid w:val="00DF2B91"/>
    <w:rsid w:val="00DF2C58"/>
    <w:rsid w:val="00DF31D1"/>
    <w:rsid w:val="00DF34CE"/>
    <w:rsid w:val="00DF37A2"/>
    <w:rsid w:val="00DF3C80"/>
    <w:rsid w:val="00DF47B4"/>
    <w:rsid w:val="00DF4B89"/>
    <w:rsid w:val="00DF4CE6"/>
    <w:rsid w:val="00DF4E73"/>
    <w:rsid w:val="00DF4EBA"/>
    <w:rsid w:val="00DF51AF"/>
    <w:rsid w:val="00DF56C5"/>
    <w:rsid w:val="00DF5BAA"/>
    <w:rsid w:val="00DF5E8B"/>
    <w:rsid w:val="00DF5EA0"/>
    <w:rsid w:val="00DF609D"/>
    <w:rsid w:val="00DF643D"/>
    <w:rsid w:val="00DF67CE"/>
    <w:rsid w:val="00DF6DA8"/>
    <w:rsid w:val="00DF720D"/>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C81"/>
    <w:rsid w:val="00E02FA1"/>
    <w:rsid w:val="00E02FB1"/>
    <w:rsid w:val="00E03069"/>
    <w:rsid w:val="00E035C2"/>
    <w:rsid w:val="00E0399D"/>
    <w:rsid w:val="00E04374"/>
    <w:rsid w:val="00E04520"/>
    <w:rsid w:val="00E04A7F"/>
    <w:rsid w:val="00E05367"/>
    <w:rsid w:val="00E05AF5"/>
    <w:rsid w:val="00E05C66"/>
    <w:rsid w:val="00E062C8"/>
    <w:rsid w:val="00E062FD"/>
    <w:rsid w:val="00E069F4"/>
    <w:rsid w:val="00E06C62"/>
    <w:rsid w:val="00E07441"/>
    <w:rsid w:val="00E07DAD"/>
    <w:rsid w:val="00E10275"/>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271"/>
    <w:rsid w:val="00E13397"/>
    <w:rsid w:val="00E13429"/>
    <w:rsid w:val="00E13483"/>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24"/>
    <w:rsid w:val="00E168D9"/>
    <w:rsid w:val="00E16FB6"/>
    <w:rsid w:val="00E170F0"/>
    <w:rsid w:val="00E177EE"/>
    <w:rsid w:val="00E178E1"/>
    <w:rsid w:val="00E17D45"/>
    <w:rsid w:val="00E17E7A"/>
    <w:rsid w:val="00E2018B"/>
    <w:rsid w:val="00E2081C"/>
    <w:rsid w:val="00E21074"/>
    <w:rsid w:val="00E212E9"/>
    <w:rsid w:val="00E213C6"/>
    <w:rsid w:val="00E2142D"/>
    <w:rsid w:val="00E21607"/>
    <w:rsid w:val="00E21693"/>
    <w:rsid w:val="00E217D9"/>
    <w:rsid w:val="00E21A58"/>
    <w:rsid w:val="00E21AD1"/>
    <w:rsid w:val="00E21EA4"/>
    <w:rsid w:val="00E21ECD"/>
    <w:rsid w:val="00E2246F"/>
    <w:rsid w:val="00E224E5"/>
    <w:rsid w:val="00E229C5"/>
    <w:rsid w:val="00E2327D"/>
    <w:rsid w:val="00E237E8"/>
    <w:rsid w:val="00E23E90"/>
    <w:rsid w:val="00E241EE"/>
    <w:rsid w:val="00E24349"/>
    <w:rsid w:val="00E24813"/>
    <w:rsid w:val="00E24A45"/>
    <w:rsid w:val="00E24D22"/>
    <w:rsid w:val="00E252EA"/>
    <w:rsid w:val="00E25551"/>
    <w:rsid w:val="00E2557B"/>
    <w:rsid w:val="00E25863"/>
    <w:rsid w:val="00E25B74"/>
    <w:rsid w:val="00E25C1D"/>
    <w:rsid w:val="00E25E49"/>
    <w:rsid w:val="00E260D7"/>
    <w:rsid w:val="00E26626"/>
    <w:rsid w:val="00E268CC"/>
    <w:rsid w:val="00E26D25"/>
    <w:rsid w:val="00E270BB"/>
    <w:rsid w:val="00E270DE"/>
    <w:rsid w:val="00E27562"/>
    <w:rsid w:val="00E27D1C"/>
    <w:rsid w:val="00E27ECF"/>
    <w:rsid w:val="00E27F57"/>
    <w:rsid w:val="00E3050F"/>
    <w:rsid w:val="00E30F53"/>
    <w:rsid w:val="00E312AC"/>
    <w:rsid w:val="00E319B3"/>
    <w:rsid w:val="00E31E68"/>
    <w:rsid w:val="00E31FF3"/>
    <w:rsid w:val="00E32178"/>
    <w:rsid w:val="00E32689"/>
    <w:rsid w:val="00E327D1"/>
    <w:rsid w:val="00E32C04"/>
    <w:rsid w:val="00E32C40"/>
    <w:rsid w:val="00E32E67"/>
    <w:rsid w:val="00E32EED"/>
    <w:rsid w:val="00E337DA"/>
    <w:rsid w:val="00E3398D"/>
    <w:rsid w:val="00E33B4B"/>
    <w:rsid w:val="00E33C43"/>
    <w:rsid w:val="00E33E16"/>
    <w:rsid w:val="00E33F4C"/>
    <w:rsid w:val="00E3434B"/>
    <w:rsid w:val="00E34C0A"/>
    <w:rsid w:val="00E34F94"/>
    <w:rsid w:val="00E351E9"/>
    <w:rsid w:val="00E35B43"/>
    <w:rsid w:val="00E360A0"/>
    <w:rsid w:val="00E362B2"/>
    <w:rsid w:val="00E363D9"/>
    <w:rsid w:val="00E36580"/>
    <w:rsid w:val="00E36706"/>
    <w:rsid w:val="00E369AC"/>
    <w:rsid w:val="00E36C9D"/>
    <w:rsid w:val="00E36CC4"/>
    <w:rsid w:val="00E36E9B"/>
    <w:rsid w:val="00E36F21"/>
    <w:rsid w:val="00E36F45"/>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B01"/>
    <w:rsid w:val="00E42C52"/>
    <w:rsid w:val="00E42F9C"/>
    <w:rsid w:val="00E433E7"/>
    <w:rsid w:val="00E433FB"/>
    <w:rsid w:val="00E43666"/>
    <w:rsid w:val="00E4388B"/>
    <w:rsid w:val="00E43915"/>
    <w:rsid w:val="00E439CA"/>
    <w:rsid w:val="00E43A36"/>
    <w:rsid w:val="00E43F28"/>
    <w:rsid w:val="00E4434D"/>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896"/>
    <w:rsid w:val="00E51207"/>
    <w:rsid w:val="00E51218"/>
    <w:rsid w:val="00E5150E"/>
    <w:rsid w:val="00E51906"/>
    <w:rsid w:val="00E51E3F"/>
    <w:rsid w:val="00E52C1F"/>
    <w:rsid w:val="00E52C5D"/>
    <w:rsid w:val="00E52F04"/>
    <w:rsid w:val="00E53A10"/>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358"/>
    <w:rsid w:val="00E56441"/>
    <w:rsid w:val="00E566AD"/>
    <w:rsid w:val="00E56F7F"/>
    <w:rsid w:val="00E57082"/>
    <w:rsid w:val="00E576FA"/>
    <w:rsid w:val="00E57A37"/>
    <w:rsid w:val="00E57ACC"/>
    <w:rsid w:val="00E57BD5"/>
    <w:rsid w:val="00E57E17"/>
    <w:rsid w:val="00E60095"/>
    <w:rsid w:val="00E6051B"/>
    <w:rsid w:val="00E605C8"/>
    <w:rsid w:val="00E60796"/>
    <w:rsid w:val="00E60ED0"/>
    <w:rsid w:val="00E610D7"/>
    <w:rsid w:val="00E61178"/>
    <w:rsid w:val="00E612BF"/>
    <w:rsid w:val="00E61756"/>
    <w:rsid w:val="00E61963"/>
    <w:rsid w:val="00E620AF"/>
    <w:rsid w:val="00E621FD"/>
    <w:rsid w:val="00E62262"/>
    <w:rsid w:val="00E623CC"/>
    <w:rsid w:val="00E62403"/>
    <w:rsid w:val="00E6258F"/>
    <w:rsid w:val="00E62B41"/>
    <w:rsid w:val="00E62C3D"/>
    <w:rsid w:val="00E62E28"/>
    <w:rsid w:val="00E630EC"/>
    <w:rsid w:val="00E6352B"/>
    <w:rsid w:val="00E635D2"/>
    <w:rsid w:val="00E63716"/>
    <w:rsid w:val="00E637E5"/>
    <w:rsid w:val="00E63A6D"/>
    <w:rsid w:val="00E63BE0"/>
    <w:rsid w:val="00E63C2B"/>
    <w:rsid w:val="00E64198"/>
    <w:rsid w:val="00E64B08"/>
    <w:rsid w:val="00E64D74"/>
    <w:rsid w:val="00E64E27"/>
    <w:rsid w:val="00E65437"/>
    <w:rsid w:val="00E656A7"/>
    <w:rsid w:val="00E659AD"/>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32F"/>
    <w:rsid w:val="00E724EB"/>
    <w:rsid w:val="00E728A2"/>
    <w:rsid w:val="00E7291B"/>
    <w:rsid w:val="00E72A70"/>
    <w:rsid w:val="00E72CC5"/>
    <w:rsid w:val="00E72EC8"/>
    <w:rsid w:val="00E7309F"/>
    <w:rsid w:val="00E731CD"/>
    <w:rsid w:val="00E734B2"/>
    <w:rsid w:val="00E73589"/>
    <w:rsid w:val="00E73C55"/>
    <w:rsid w:val="00E7456F"/>
    <w:rsid w:val="00E7460B"/>
    <w:rsid w:val="00E74682"/>
    <w:rsid w:val="00E746A7"/>
    <w:rsid w:val="00E74D95"/>
    <w:rsid w:val="00E74E8D"/>
    <w:rsid w:val="00E75131"/>
    <w:rsid w:val="00E751EF"/>
    <w:rsid w:val="00E7528D"/>
    <w:rsid w:val="00E754C4"/>
    <w:rsid w:val="00E75570"/>
    <w:rsid w:val="00E757D7"/>
    <w:rsid w:val="00E757E2"/>
    <w:rsid w:val="00E75ADD"/>
    <w:rsid w:val="00E75DBB"/>
    <w:rsid w:val="00E76127"/>
    <w:rsid w:val="00E76305"/>
    <w:rsid w:val="00E764A7"/>
    <w:rsid w:val="00E7665A"/>
    <w:rsid w:val="00E767B0"/>
    <w:rsid w:val="00E76826"/>
    <w:rsid w:val="00E768C4"/>
    <w:rsid w:val="00E76A36"/>
    <w:rsid w:val="00E76C18"/>
    <w:rsid w:val="00E76DF2"/>
    <w:rsid w:val="00E77052"/>
    <w:rsid w:val="00E77425"/>
    <w:rsid w:val="00E779E3"/>
    <w:rsid w:val="00E77AEC"/>
    <w:rsid w:val="00E77C8F"/>
    <w:rsid w:val="00E80138"/>
    <w:rsid w:val="00E802B7"/>
    <w:rsid w:val="00E80363"/>
    <w:rsid w:val="00E803AF"/>
    <w:rsid w:val="00E809F5"/>
    <w:rsid w:val="00E815FB"/>
    <w:rsid w:val="00E81F90"/>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B5"/>
    <w:rsid w:val="00E84BF0"/>
    <w:rsid w:val="00E84E2E"/>
    <w:rsid w:val="00E850EA"/>
    <w:rsid w:val="00E8578D"/>
    <w:rsid w:val="00E858A8"/>
    <w:rsid w:val="00E85A56"/>
    <w:rsid w:val="00E86225"/>
    <w:rsid w:val="00E862AF"/>
    <w:rsid w:val="00E863A1"/>
    <w:rsid w:val="00E86707"/>
    <w:rsid w:val="00E86839"/>
    <w:rsid w:val="00E86A23"/>
    <w:rsid w:val="00E86A37"/>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025"/>
    <w:rsid w:val="00E94108"/>
    <w:rsid w:val="00E941E6"/>
    <w:rsid w:val="00E94702"/>
    <w:rsid w:val="00E94795"/>
    <w:rsid w:val="00E9498C"/>
    <w:rsid w:val="00E94D20"/>
    <w:rsid w:val="00E94F4D"/>
    <w:rsid w:val="00E95130"/>
    <w:rsid w:val="00E95255"/>
    <w:rsid w:val="00E9570E"/>
    <w:rsid w:val="00E95824"/>
    <w:rsid w:val="00E958AB"/>
    <w:rsid w:val="00E95ADC"/>
    <w:rsid w:val="00E95AF8"/>
    <w:rsid w:val="00E95B98"/>
    <w:rsid w:val="00E964DC"/>
    <w:rsid w:val="00E964EC"/>
    <w:rsid w:val="00E96508"/>
    <w:rsid w:val="00E96783"/>
    <w:rsid w:val="00E96950"/>
    <w:rsid w:val="00E96E6B"/>
    <w:rsid w:val="00E96EE3"/>
    <w:rsid w:val="00E96F97"/>
    <w:rsid w:val="00E970F7"/>
    <w:rsid w:val="00E97318"/>
    <w:rsid w:val="00E975B0"/>
    <w:rsid w:val="00E97720"/>
    <w:rsid w:val="00E9791C"/>
    <w:rsid w:val="00EA0514"/>
    <w:rsid w:val="00EA0749"/>
    <w:rsid w:val="00EA0AF7"/>
    <w:rsid w:val="00EA0BE1"/>
    <w:rsid w:val="00EA1073"/>
    <w:rsid w:val="00EA108C"/>
    <w:rsid w:val="00EA136A"/>
    <w:rsid w:val="00EA162D"/>
    <w:rsid w:val="00EA1649"/>
    <w:rsid w:val="00EA1653"/>
    <w:rsid w:val="00EA1A6E"/>
    <w:rsid w:val="00EA1E7D"/>
    <w:rsid w:val="00EA2295"/>
    <w:rsid w:val="00EA22DA"/>
    <w:rsid w:val="00EA3093"/>
    <w:rsid w:val="00EA32DC"/>
    <w:rsid w:val="00EA336E"/>
    <w:rsid w:val="00EA34F0"/>
    <w:rsid w:val="00EA3AEC"/>
    <w:rsid w:val="00EA41C0"/>
    <w:rsid w:val="00EA454B"/>
    <w:rsid w:val="00EA4837"/>
    <w:rsid w:val="00EA4861"/>
    <w:rsid w:val="00EA48D3"/>
    <w:rsid w:val="00EA49B3"/>
    <w:rsid w:val="00EA4B70"/>
    <w:rsid w:val="00EA4C9F"/>
    <w:rsid w:val="00EA4D06"/>
    <w:rsid w:val="00EA4D19"/>
    <w:rsid w:val="00EA51B8"/>
    <w:rsid w:val="00EA54E5"/>
    <w:rsid w:val="00EA5975"/>
    <w:rsid w:val="00EA5A86"/>
    <w:rsid w:val="00EA5AC6"/>
    <w:rsid w:val="00EA5EFC"/>
    <w:rsid w:val="00EA5FCC"/>
    <w:rsid w:val="00EA645D"/>
    <w:rsid w:val="00EA6650"/>
    <w:rsid w:val="00EA677A"/>
    <w:rsid w:val="00EA6C91"/>
    <w:rsid w:val="00EA6CA6"/>
    <w:rsid w:val="00EA6CAE"/>
    <w:rsid w:val="00EA717D"/>
    <w:rsid w:val="00EA7319"/>
    <w:rsid w:val="00EA7642"/>
    <w:rsid w:val="00EA779F"/>
    <w:rsid w:val="00EB08FB"/>
    <w:rsid w:val="00EB0A6B"/>
    <w:rsid w:val="00EB0D40"/>
    <w:rsid w:val="00EB1281"/>
    <w:rsid w:val="00EB13F5"/>
    <w:rsid w:val="00EB1656"/>
    <w:rsid w:val="00EB22A6"/>
    <w:rsid w:val="00EB252C"/>
    <w:rsid w:val="00EB260E"/>
    <w:rsid w:val="00EB26B6"/>
    <w:rsid w:val="00EB2A87"/>
    <w:rsid w:val="00EB2EAA"/>
    <w:rsid w:val="00EB2F30"/>
    <w:rsid w:val="00EB31A9"/>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520"/>
    <w:rsid w:val="00EB4756"/>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0B98"/>
    <w:rsid w:val="00EC1113"/>
    <w:rsid w:val="00EC11D0"/>
    <w:rsid w:val="00EC1294"/>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1A"/>
    <w:rsid w:val="00EC32D7"/>
    <w:rsid w:val="00EC3A6A"/>
    <w:rsid w:val="00EC3F98"/>
    <w:rsid w:val="00EC40D2"/>
    <w:rsid w:val="00EC4228"/>
    <w:rsid w:val="00EC4469"/>
    <w:rsid w:val="00EC4580"/>
    <w:rsid w:val="00EC46E5"/>
    <w:rsid w:val="00EC47C9"/>
    <w:rsid w:val="00EC49F8"/>
    <w:rsid w:val="00EC4ABF"/>
    <w:rsid w:val="00EC4D8F"/>
    <w:rsid w:val="00EC4F2D"/>
    <w:rsid w:val="00EC5103"/>
    <w:rsid w:val="00EC5530"/>
    <w:rsid w:val="00EC5C0C"/>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0D6"/>
    <w:rsid w:val="00ED237F"/>
    <w:rsid w:val="00ED245E"/>
    <w:rsid w:val="00ED24D0"/>
    <w:rsid w:val="00ED2571"/>
    <w:rsid w:val="00ED26AB"/>
    <w:rsid w:val="00ED29EE"/>
    <w:rsid w:val="00ED2BE5"/>
    <w:rsid w:val="00ED3296"/>
    <w:rsid w:val="00ED3901"/>
    <w:rsid w:val="00ED3BDE"/>
    <w:rsid w:val="00ED3DB8"/>
    <w:rsid w:val="00ED3E0E"/>
    <w:rsid w:val="00ED3E4E"/>
    <w:rsid w:val="00ED3E61"/>
    <w:rsid w:val="00ED435C"/>
    <w:rsid w:val="00ED51B1"/>
    <w:rsid w:val="00ED5586"/>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8DA"/>
    <w:rsid w:val="00EE0D1C"/>
    <w:rsid w:val="00EE12EB"/>
    <w:rsid w:val="00EE196B"/>
    <w:rsid w:val="00EE1BB8"/>
    <w:rsid w:val="00EE2066"/>
    <w:rsid w:val="00EE2301"/>
    <w:rsid w:val="00EE26DF"/>
    <w:rsid w:val="00EE2B48"/>
    <w:rsid w:val="00EE2C67"/>
    <w:rsid w:val="00EE2F08"/>
    <w:rsid w:val="00EE3602"/>
    <w:rsid w:val="00EE39CE"/>
    <w:rsid w:val="00EE3A27"/>
    <w:rsid w:val="00EE3C78"/>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50D"/>
    <w:rsid w:val="00EF07FD"/>
    <w:rsid w:val="00EF084A"/>
    <w:rsid w:val="00EF0BF0"/>
    <w:rsid w:val="00EF1053"/>
    <w:rsid w:val="00EF1063"/>
    <w:rsid w:val="00EF119A"/>
    <w:rsid w:val="00EF1617"/>
    <w:rsid w:val="00EF16B0"/>
    <w:rsid w:val="00EF174C"/>
    <w:rsid w:val="00EF1B0E"/>
    <w:rsid w:val="00EF1DCB"/>
    <w:rsid w:val="00EF1DF6"/>
    <w:rsid w:val="00EF1E76"/>
    <w:rsid w:val="00EF2671"/>
    <w:rsid w:val="00EF267F"/>
    <w:rsid w:val="00EF2696"/>
    <w:rsid w:val="00EF271A"/>
    <w:rsid w:val="00EF28F3"/>
    <w:rsid w:val="00EF2ECE"/>
    <w:rsid w:val="00EF3CD9"/>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9F8"/>
    <w:rsid w:val="00F01AE6"/>
    <w:rsid w:val="00F01B34"/>
    <w:rsid w:val="00F01DC8"/>
    <w:rsid w:val="00F02112"/>
    <w:rsid w:val="00F02209"/>
    <w:rsid w:val="00F023F8"/>
    <w:rsid w:val="00F025E6"/>
    <w:rsid w:val="00F02839"/>
    <w:rsid w:val="00F02A72"/>
    <w:rsid w:val="00F02D3E"/>
    <w:rsid w:val="00F02E1E"/>
    <w:rsid w:val="00F031CA"/>
    <w:rsid w:val="00F032D4"/>
    <w:rsid w:val="00F03338"/>
    <w:rsid w:val="00F0352E"/>
    <w:rsid w:val="00F0385E"/>
    <w:rsid w:val="00F03B29"/>
    <w:rsid w:val="00F03BDD"/>
    <w:rsid w:val="00F04203"/>
    <w:rsid w:val="00F042CD"/>
    <w:rsid w:val="00F0477B"/>
    <w:rsid w:val="00F049A0"/>
    <w:rsid w:val="00F04C03"/>
    <w:rsid w:val="00F04E74"/>
    <w:rsid w:val="00F04EEB"/>
    <w:rsid w:val="00F0546A"/>
    <w:rsid w:val="00F055BC"/>
    <w:rsid w:val="00F0577D"/>
    <w:rsid w:val="00F06082"/>
    <w:rsid w:val="00F0625A"/>
    <w:rsid w:val="00F0690F"/>
    <w:rsid w:val="00F06C98"/>
    <w:rsid w:val="00F06FD6"/>
    <w:rsid w:val="00F076F4"/>
    <w:rsid w:val="00F07981"/>
    <w:rsid w:val="00F07CF5"/>
    <w:rsid w:val="00F07D53"/>
    <w:rsid w:val="00F07FD1"/>
    <w:rsid w:val="00F10378"/>
    <w:rsid w:val="00F1038E"/>
    <w:rsid w:val="00F10449"/>
    <w:rsid w:val="00F1044C"/>
    <w:rsid w:val="00F1082F"/>
    <w:rsid w:val="00F1091C"/>
    <w:rsid w:val="00F10D4E"/>
    <w:rsid w:val="00F10DC4"/>
    <w:rsid w:val="00F11505"/>
    <w:rsid w:val="00F1172F"/>
    <w:rsid w:val="00F117C8"/>
    <w:rsid w:val="00F117D8"/>
    <w:rsid w:val="00F11BEE"/>
    <w:rsid w:val="00F11D46"/>
    <w:rsid w:val="00F11EE5"/>
    <w:rsid w:val="00F1270B"/>
    <w:rsid w:val="00F129D7"/>
    <w:rsid w:val="00F12CF4"/>
    <w:rsid w:val="00F13270"/>
    <w:rsid w:val="00F13693"/>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64E"/>
    <w:rsid w:val="00F167DF"/>
    <w:rsid w:val="00F16A30"/>
    <w:rsid w:val="00F16D5C"/>
    <w:rsid w:val="00F17327"/>
    <w:rsid w:val="00F174F8"/>
    <w:rsid w:val="00F179EA"/>
    <w:rsid w:val="00F17EA9"/>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744"/>
    <w:rsid w:val="00F267C6"/>
    <w:rsid w:val="00F26820"/>
    <w:rsid w:val="00F26A72"/>
    <w:rsid w:val="00F26B71"/>
    <w:rsid w:val="00F26CF9"/>
    <w:rsid w:val="00F27034"/>
    <w:rsid w:val="00F27E1B"/>
    <w:rsid w:val="00F27F56"/>
    <w:rsid w:val="00F301B0"/>
    <w:rsid w:val="00F304C7"/>
    <w:rsid w:val="00F3085A"/>
    <w:rsid w:val="00F308DA"/>
    <w:rsid w:val="00F30B26"/>
    <w:rsid w:val="00F30E23"/>
    <w:rsid w:val="00F30FED"/>
    <w:rsid w:val="00F31402"/>
    <w:rsid w:val="00F31474"/>
    <w:rsid w:val="00F314C9"/>
    <w:rsid w:val="00F31A23"/>
    <w:rsid w:val="00F31E65"/>
    <w:rsid w:val="00F32221"/>
    <w:rsid w:val="00F3275C"/>
    <w:rsid w:val="00F32791"/>
    <w:rsid w:val="00F327BD"/>
    <w:rsid w:val="00F33063"/>
    <w:rsid w:val="00F332B9"/>
    <w:rsid w:val="00F33351"/>
    <w:rsid w:val="00F3344D"/>
    <w:rsid w:val="00F33C18"/>
    <w:rsid w:val="00F34269"/>
    <w:rsid w:val="00F34455"/>
    <w:rsid w:val="00F34669"/>
    <w:rsid w:val="00F348E8"/>
    <w:rsid w:val="00F349DA"/>
    <w:rsid w:val="00F35BF6"/>
    <w:rsid w:val="00F35CDB"/>
    <w:rsid w:val="00F35E01"/>
    <w:rsid w:val="00F36172"/>
    <w:rsid w:val="00F3621B"/>
    <w:rsid w:val="00F36283"/>
    <w:rsid w:val="00F36323"/>
    <w:rsid w:val="00F36510"/>
    <w:rsid w:val="00F367F2"/>
    <w:rsid w:val="00F3683C"/>
    <w:rsid w:val="00F36A25"/>
    <w:rsid w:val="00F36D96"/>
    <w:rsid w:val="00F36FA8"/>
    <w:rsid w:val="00F374E7"/>
    <w:rsid w:val="00F376C7"/>
    <w:rsid w:val="00F37917"/>
    <w:rsid w:val="00F3794B"/>
    <w:rsid w:val="00F37AD7"/>
    <w:rsid w:val="00F37C29"/>
    <w:rsid w:val="00F37EFE"/>
    <w:rsid w:val="00F4035F"/>
    <w:rsid w:val="00F40A6F"/>
    <w:rsid w:val="00F40B36"/>
    <w:rsid w:val="00F40B63"/>
    <w:rsid w:val="00F40C15"/>
    <w:rsid w:val="00F411FD"/>
    <w:rsid w:val="00F41C2E"/>
    <w:rsid w:val="00F41D26"/>
    <w:rsid w:val="00F41E09"/>
    <w:rsid w:val="00F41FE0"/>
    <w:rsid w:val="00F422A5"/>
    <w:rsid w:val="00F4287C"/>
    <w:rsid w:val="00F4289D"/>
    <w:rsid w:val="00F4298A"/>
    <w:rsid w:val="00F42A5D"/>
    <w:rsid w:val="00F43F61"/>
    <w:rsid w:val="00F446C6"/>
    <w:rsid w:val="00F44756"/>
    <w:rsid w:val="00F450AB"/>
    <w:rsid w:val="00F454FF"/>
    <w:rsid w:val="00F45717"/>
    <w:rsid w:val="00F45B7B"/>
    <w:rsid w:val="00F46213"/>
    <w:rsid w:val="00F46238"/>
    <w:rsid w:val="00F46299"/>
    <w:rsid w:val="00F463E9"/>
    <w:rsid w:val="00F46433"/>
    <w:rsid w:val="00F4698B"/>
    <w:rsid w:val="00F46A75"/>
    <w:rsid w:val="00F46DBE"/>
    <w:rsid w:val="00F47311"/>
    <w:rsid w:val="00F478B8"/>
    <w:rsid w:val="00F47B34"/>
    <w:rsid w:val="00F47C01"/>
    <w:rsid w:val="00F47C98"/>
    <w:rsid w:val="00F47E01"/>
    <w:rsid w:val="00F47E26"/>
    <w:rsid w:val="00F50425"/>
    <w:rsid w:val="00F50FD8"/>
    <w:rsid w:val="00F51516"/>
    <w:rsid w:val="00F51BFF"/>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6CF"/>
    <w:rsid w:val="00F55852"/>
    <w:rsid w:val="00F55A68"/>
    <w:rsid w:val="00F55D18"/>
    <w:rsid w:val="00F55E74"/>
    <w:rsid w:val="00F55EB4"/>
    <w:rsid w:val="00F567DA"/>
    <w:rsid w:val="00F568B9"/>
    <w:rsid w:val="00F5690B"/>
    <w:rsid w:val="00F56FB7"/>
    <w:rsid w:val="00F5746E"/>
    <w:rsid w:val="00F57650"/>
    <w:rsid w:val="00F57707"/>
    <w:rsid w:val="00F57A43"/>
    <w:rsid w:val="00F57AC4"/>
    <w:rsid w:val="00F57C92"/>
    <w:rsid w:val="00F57D29"/>
    <w:rsid w:val="00F57EB5"/>
    <w:rsid w:val="00F602BC"/>
    <w:rsid w:val="00F603F5"/>
    <w:rsid w:val="00F604CF"/>
    <w:rsid w:val="00F613EA"/>
    <w:rsid w:val="00F6153D"/>
    <w:rsid w:val="00F617BA"/>
    <w:rsid w:val="00F61A06"/>
    <w:rsid w:val="00F61D43"/>
    <w:rsid w:val="00F61D89"/>
    <w:rsid w:val="00F61E0A"/>
    <w:rsid w:val="00F6272C"/>
    <w:rsid w:val="00F62C8C"/>
    <w:rsid w:val="00F62CB4"/>
    <w:rsid w:val="00F630FA"/>
    <w:rsid w:val="00F633A1"/>
    <w:rsid w:val="00F6341F"/>
    <w:rsid w:val="00F636A0"/>
    <w:rsid w:val="00F63EE9"/>
    <w:rsid w:val="00F64504"/>
    <w:rsid w:val="00F64903"/>
    <w:rsid w:val="00F64E31"/>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6F8"/>
    <w:rsid w:val="00F71779"/>
    <w:rsid w:val="00F71A00"/>
    <w:rsid w:val="00F72190"/>
    <w:rsid w:val="00F72380"/>
    <w:rsid w:val="00F723C0"/>
    <w:rsid w:val="00F72478"/>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0D6"/>
    <w:rsid w:val="00F762C3"/>
    <w:rsid w:val="00F767D6"/>
    <w:rsid w:val="00F771C4"/>
    <w:rsid w:val="00F773CB"/>
    <w:rsid w:val="00F77885"/>
    <w:rsid w:val="00F77A04"/>
    <w:rsid w:val="00F77B39"/>
    <w:rsid w:val="00F77E23"/>
    <w:rsid w:val="00F77E3C"/>
    <w:rsid w:val="00F77F8E"/>
    <w:rsid w:val="00F8017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15A"/>
    <w:rsid w:val="00F8645F"/>
    <w:rsid w:val="00F86E19"/>
    <w:rsid w:val="00F87270"/>
    <w:rsid w:val="00F87409"/>
    <w:rsid w:val="00F87DEF"/>
    <w:rsid w:val="00F87E16"/>
    <w:rsid w:val="00F87E21"/>
    <w:rsid w:val="00F87FF7"/>
    <w:rsid w:val="00F901EA"/>
    <w:rsid w:val="00F90546"/>
    <w:rsid w:val="00F90715"/>
    <w:rsid w:val="00F90DD4"/>
    <w:rsid w:val="00F90E5C"/>
    <w:rsid w:val="00F9101F"/>
    <w:rsid w:val="00F911F6"/>
    <w:rsid w:val="00F9133D"/>
    <w:rsid w:val="00F9199A"/>
    <w:rsid w:val="00F91F38"/>
    <w:rsid w:val="00F92A22"/>
    <w:rsid w:val="00F92AF3"/>
    <w:rsid w:val="00F92CE4"/>
    <w:rsid w:val="00F92F94"/>
    <w:rsid w:val="00F9355E"/>
    <w:rsid w:val="00F9368F"/>
    <w:rsid w:val="00F939E1"/>
    <w:rsid w:val="00F93A81"/>
    <w:rsid w:val="00F9420E"/>
    <w:rsid w:val="00F9424F"/>
    <w:rsid w:val="00F949F4"/>
    <w:rsid w:val="00F951F6"/>
    <w:rsid w:val="00F9577C"/>
    <w:rsid w:val="00F9599E"/>
    <w:rsid w:val="00F95B44"/>
    <w:rsid w:val="00F96180"/>
    <w:rsid w:val="00F9656F"/>
    <w:rsid w:val="00F96816"/>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893"/>
    <w:rsid w:val="00FA19DA"/>
    <w:rsid w:val="00FA1D82"/>
    <w:rsid w:val="00FA206A"/>
    <w:rsid w:val="00FA2AB6"/>
    <w:rsid w:val="00FA2E98"/>
    <w:rsid w:val="00FA3110"/>
    <w:rsid w:val="00FA330A"/>
    <w:rsid w:val="00FA34C8"/>
    <w:rsid w:val="00FA35F8"/>
    <w:rsid w:val="00FA37CC"/>
    <w:rsid w:val="00FA3977"/>
    <w:rsid w:val="00FA3AD5"/>
    <w:rsid w:val="00FA3ADA"/>
    <w:rsid w:val="00FA3DB4"/>
    <w:rsid w:val="00FA40A6"/>
    <w:rsid w:val="00FA41D5"/>
    <w:rsid w:val="00FA4425"/>
    <w:rsid w:val="00FA4839"/>
    <w:rsid w:val="00FA487A"/>
    <w:rsid w:val="00FA4BD1"/>
    <w:rsid w:val="00FA4E7F"/>
    <w:rsid w:val="00FA5267"/>
    <w:rsid w:val="00FA564E"/>
    <w:rsid w:val="00FA650A"/>
    <w:rsid w:val="00FA6BCF"/>
    <w:rsid w:val="00FA73EB"/>
    <w:rsid w:val="00FA787E"/>
    <w:rsid w:val="00FA7B57"/>
    <w:rsid w:val="00FB0170"/>
    <w:rsid w:val="00FB03ED"/>
    <w:rsid w:val="00FB0A44"/>
    <w:rsid w:val="00FB0E60"/>
    <w:rsid w:val="00FB124A"/>
    <w:rsid w:val="00FB1AB1"/>
    <w:rsid w:val="00FB1B2C"/>
    <w:rsid w:val="00FB1D67"/>
    <w:rsid w:val="00FB277A"/>
    <w:rsid w:val="00FB2B86"/>
    <w:rsid w:val="00FB3032"/>
    <w:rsid w:val="00FB3230"/>
    <w:rsid w:val="00FB3832"/>
    <w:rsid w:val="00FB3B33"/>
    <w:rsid w:val="00FB3E0E"/>
    <w:rsid w:val="00FB3EE9"/>
    <w:rsid w:val="00FB4320"/>
    <w:rsid w:val="00FB4464"/>
    <w:rsid w:val="00FB4672"/>
    <w:rsid w:val="00FB4844"/>
    <w:rsid w:val="00FB4B0D"/>
    <w:rsid w:val="00FB55DF"/>
    <w:rsid w:val="00FB57F1"/>
    <w:rsid w:val="00FB5937"/>
    <w:rsid w:val="00FB595B"/>
    <w:rsid w:val="00FB5B30"/>
    <w:rsid w:val="00FB5C56"/>
    <w:rsid w:val="00FB5DF8"/>
    <w:rsid w:val="00FB6169"/>
    <w:rsid w:val="00FB62E5"/>
    <w:rsid w:val="00FB6BF9"/>
    <w:rsid w:val="00FB7028"/>
    <w:rsid w:val="00FB733C"/>
    <w:rsid w:val="00FB7B63"/>
    <w:rsid w:val="00FB7EA8"/>
    <w:rsid w:val="00FC0172"/>
    <w:rsid w:val="00FC02E4"/>
    <w:rsid w:val="00FC04E9"/>
    <w:rsid w:val="00FC0930"/>
    <w:rsid w:val="00FC0BDC"/>
    <w:rsid w:val="00FC0D04"/>
    <w:rsid w:val="00FC0DE2"/>
    <w:rsid w:val="00FC0E1B"/>
    <w:rsid w:val="00FC0F24"/>
    <w:rsid w:val="00FC1025"/>
    <w:rsid w:val="00FC1034"/>
    <w:rsid w:val="00FC114D"/>
    <w:rsid w:val="00FC1173"/>
    <w:rsid w:val="00FC1356"/>
    <w:rsid w:val="00FC13C4"/>
    <w:rsid w:val="00FC1430"/>
    <w:rsid w:val="00FC1646"/>
    <w:rsid w:val="00FC1769"/>
    <w:rsid w:val="00FC1F96"/>
    <w:rsid w:val="00FC2086"/>
    <w:rsid w:val="00FC21BD"/>
    <w:rsid w:val="00FC2574"/>
    <w:rsid w:val="00FC2869"/>
    <w:rsid w:val="00FC2B43"/>
    <w:rsid w:val="00FC2C63"/>
    <w:rsid w:val="00FC2CCC"/>
    <w:rsid w:val="00FC3323"/>
    <w:rsid w:val="00FC3C4C"/>
    <w:rsid w:val="00FC3D41"/>
    <w:rsid w:val="00FC42BB"/>
    <w:rsid w:val="00FC439A"/>
    <w:rsid w:val="00FC462A"/>
    <w:rsid w:val="00FC48E6"/>
    <w:rsid w:val="00FC4982"/>
    <w:rsid w:val="00FC4D97"/>
    <w:rsid w:val="00FC4DC3"/>
    <w:rsid w:val="00FC4DFF"/>
    <w:rsid w:val="00FC506D"/>
    <w:rsid w:val="00FC507F"/>
    <w:rsid w:val="00FC54F8"/>
    <w:rsid w:val="00FC586E"/>
    <w:rsid w:val="00FC645B"/>
    <w:rsid w:val="00FC6634"/>
    <w:rsid w:val="00FC6B00"/>
    <w:rsid w:val="00FC6E6A"/>
    <w:rsid w:val="00FC75F5"/>
    <w:rsid w:val="00FC76B2"/>
    <w:rsid w:val="00FC773B"/>
    <w:rsid w:val="00FC77AE"/>
    <w:rsid w:val="00FD0208"/>
    <w:rsid w:val="00FD042D"/>
    <w:rsid w:val="00FD0670"/>
    <w:rsid w:val="00FD0724"/>
    <w:rsid w:val="00FD07CF"/>
    <w:rsid w:val="00FD07EF"/>
    <w:rsid w:val="00FD0A13"/>
    <w:rsid w:val="00FD0EF1"/>
    <w:rsid w:val="00FD103C"/>
    <w:rsid w:val="00FD12DD"/>
    <w:rsid w:val="00FD150D"/>
    <w:rsid w:val="00FD19D6"/>
    <w:rsid w:val="00FD1C1B"/>
    <w:rsid w:val="00FD1DF9"/>
    <w:rsid w:val="00FD2AEE"/>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571"/>
    <w:rsid w:val="00FD5B49"/>
    <w:rsid w:val="00FD5CC0"/>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471"/>
    <w:rsid w:val="00FE2D47"/>
    <w:rsid w:val="00FE3096"/>
    <w:rsid w:val="00FE3363"/>
    <w:rsid w:val="00FE33E7"/>
    <w:rsid w:val="00FE3412"/>
    <w:rsid w:val="00FE41BD"/>
    <w:rsid w:val="00FE4231"/>
    <w:rsid w:val="00FE43E3"/>
    <w:rsid w:val="00FE4612"/>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E76E1"/>
    <w:rsid w:val="00FE7C89"/>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710"/>
    <w:rsid w:val="00FF2846"/>
    <w:rsid w:val="00FF29E4"/>
    <w:rsid w:val="00FF2A8F"/>
    <w:rsid w:val="00FF2C35"/>
    <w:rsid w:val="00FF2ECC"/>
    <w:rsid w:val="00FF3025"/>
    <w:rsid w:val="00FF3824"/>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508"/>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320"/>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 w:type="table" w:styleId="TableGrid">
    <w:name w:val="Table Grid"/>
    <w:basedOn w:val="TableNormal"/>
    <w:uiPriority w:val="39"/>
    <w:rsid w:val="0049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3581">
      <w:bodyDiv w:val="1"/>
      <w:marLeft w:val="0"/>
      <w:marRight w:val="0"/>
      <w:marTop w:val="0"/>
      <w:marBottom w:val="0"/>
      <w:divBdr>
        <w:top w:val="none" w:sz="0" w:space="0" w:color="auto"/>
        <w:left w:val="none" w:sz="0" w:space="0" w:color="auto"/>
        <w:bottom w:val="none" w:sz="0" w:space="0" w:color="auto"/>
        <w:right w:val="none" w:sz="0" w:space="0" w:color="auto"/>
      </w:divBdr>
    </w:div>
    <w:div w:id="173540218">
      <w:bodyDiv w:val="1"/>
      <w:marLeft w:val="0"/>
      <w:marRight w:val="0"/>
      <w:marTop w:val="0"/>
      <w:marBottom w:val="0"/>
      <w:divBdr>
        <w:top w:val="none" w:sz="0" w:space="0" w:color="auto"/>
        <w:left w:val="none" w:sz="0" w:space="0" w:color="auto"/>
        <w:bottom w:val="none" w:sz="0" w:space="0" w:color="auto"/>
        <w:right w:val="none" w:sz="0" w:space="0" w:color="auto"/>
      </w:divBdr>
    </w:div>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380636465">
      <w:bodyDiv w:val="1"/>
      <w:marLeft w:val="0"/>
      <w:marRight w:val="0"/>
      <w:marTop w:val="0"/>
      <w:marBottom w:val="0"/>
      <w:divBdr>
        <w:top w:val="none" w:sz="0" w:space="0" w:color="auto"/>
        <w:left w:val="none" w:sz="0" w:space="0" w:color="auto"/>
        <w:bottom w:val="none" w:sz="0" w:space="0" w:color="auto"/>
        <w:right w:val="none" w:sz="0" w:space="0" w:color="auto"/>
      </w:divBdr>
    </w:div>
    <w:div w:id="416564380">
      <w:bodyDiv w:val="1"/>
      <w:marLeft w:val="0"/>
      <w:marRight w:val="0"/>
      <w:marTop w:val="0"/>
      <w:marBottom w:val="0"/>
      <w:divBdr>
        <w:top w:val="none" w:sz="0" w:space="0" w:color="auto"/>
        <w:left w:val="none" w:sz="0" w:space="0" w:color="auto"/>
        <w:bottom w:val="none" w:sz="0" w:space="0" w:color="auto"/>
        <w:right w:val="none" w:sz="0" w:space="0" w:color="auto"/>
      </w:divBdr>
    </w:div>
    <w:div w:id="435757153">
      <w:bodyDiv w:val="1"/>
      <w:marLeft w:val="0"/>
      <w:marRight w:val="0"/>
      <w:marTop w:val="0"/>
      <w:marBottom w:val="0"/>
      <w:divBdr>
        <w:top w:val="none" w:sz="0" w:space="0" w:color="auto"/>
        <w:left w:val="none" w:sz="0" w:space="0" w:color="auto"/>
        <w:bottom w:val="none" w:sz="0" w:space="0" w:color="auto"/>
        <w:right w:val="none" w:sz="0" w:space="0" w:color="auto"/>
      </w:divBdr>
      <w:divsChild>
        <w:div w:id="1661302403">
          <w:marLeft w:val="0"/>
          <w:marRight w:val="0"/>
          <w:marTop w:val="0"/>
          <w:marBottom w:val="0"/>
          <w:divBdr>
            <w:top w:val="none" w:sz="0" w:space="0" w:color="auto"/>
            <w:left w:val="none" w:sz="0" w:space="0" w:color="auto"/>
            <w:bottom w:val="none" w:sz="0" w:space="0" w:color="auto"/>
            <w:right w:val="none" w:sz="0" w:space="0" w:color="auto"/>
          </w:divBdr>
          <w:divsChild>
            <w:div w:id="775826124">
              <w:marLeft w:val="0"/>
              <w:marRight w:val="0"/>
              <w:marTop w:val="0"/>
              <w:marBottom w:val="0"/>
              <w:divBdr>
                <w:top w:val="none" w:sz="0" w:space="0" w:color="auto"/>
                <w:left w:val="none" w:sz="0" w:space="0" w:color="auto"/>
                <w:bottom w:val="none" w:sz="0" w:space="0" w:color="auto"/>
                <w:right w:val="none" w:sz="0" w:space="0" w:color="auto"/>
              </w:divBdr>
              <w:divsChild>
                <w:div w:id="11776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47791842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54245444">
      <w:bodyDiv w:val="1"/>
      <w:marLeft w:val="0"/>
      <w:marRight w:val="0"/>
      <w:marTop w:val="0"/>
      <w:marBottom w:val="0"/>
      <w:divBdr>
        <w:top w:val="none" w:sz="0" w:space="0" w:color="auto"/>
        <w:left w:val="none" w:sz="0" w:space="0" w:color="auto"/>
        <w:bottom w:val="none" w:sz="0" w:space="0" w:color="auto"/>
        <w:right w:val="none" w:sz="0" w:space="0" w:color="auto"/>
      </w:divBdr>
    </w:div>
    <w:div w:id="556744399">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7975346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19869230">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18909197">
      <w:bodyDiv w:val="1"/>
      <w:marLeft w:val="0"/>
      <w:marRight w:val="0"/>
      <w:marTop w:val="0"/>
      <w:marBottom w:val="0"/>
      <w:divBdr>
        <w:top w:val="none" w:sz="0" w:space="0" w:color="auto"/>
        <w:left w:val="none" w:sz="0" w:space="0" w:color="auto"/>
        <w:bottom w:val="none" w:sz="0" w:space="0" w:color="auto"/>
        <w:right w:val="none" w:sz="0" w:space="0" w:color="auto"/>
      </w:divBdr>
    </w:div>
    <w:div w:id="1119378638">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42373138">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68923293">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59697624">
      <w:bodyDiv w:val="1"/>
      <w:marLeft w:val="0"/>
      <w:marRight w:val="0"/>
      <w:marTop w:val="0"/>
      <w:marBottom w:val="0"/>
      <w:divBdr>
        <w:top w:val="none" w:sz="0" w:space="0" w:color="auto"/>
        <w:left w:val="none" w:sz="0" w:space="0" w:color="auto"/>
        <w:bottom w:val="none" w:sz="0" w:space="0" w:color="auto"/>
        <w:right w:val="none" w:sz="0" w:space="0" w:color="auto"/>
      </w:divBdr>
    </w:div>
    <w:div w:id="1375470299">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51046404">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77393614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2250782">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3103087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B6CBD0-D78E-F146-A0B5-B7C189DE0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36</Pages>
  <Words>66373</Words>
  <Characters>378327</Characters>
  <Application>Microsoft Office Word</Application>
  <DocSecurity>0</DocSecurity>
  <Lines>3152</Lines>
  <Paragraphs>887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10</cp:revision>
  <cp:lastPrinted>2019-02-26T19:44:00Z</cp:lastPrinted>
  <dcterms:created xsi:type="dcterms:W3CDTF">2019-03-11T22:29:00Z</dcterms:created>
  <dcterms:modified xsi:type="dcterms:W3CDTF">2019-03-14T15:36:00Z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