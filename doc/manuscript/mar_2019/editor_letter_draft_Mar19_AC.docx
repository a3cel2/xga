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8FC34" w14:textId="5432A9B2" w:rsidR="00940914" w:rsidRPr="00AE23B8" w:rsidRDefault="00CA1564" w:rsidP="00B17F30">
      <w:pPr>
        <w:spacing w:after="0" w:line="240" w:lineRule="auto"/>
        <w:jc w:val="both"/>
        <w:rPr>
          <w:rFonts w:asciiTheme="majorHAnsi" w:hAnsiTheme="majorHAnsi" w:cs="Times New Roman"/>
        </w:rPr>
      </w:pPr>
      <w:r>
        <w:rPr>
          <w:rFonts w:asciiTheme="majorHAnsi" w:hAnsiTheme="majorHAnsi" w:cs="Times New Roman"/>
        </w:rPr>
        <w:t xml:space="preserve">Dr. </w:t>
      </w:r>
      <w:r w:rsidR="00AE23B8">
        <w:rPr>
          <w:rFonts w:asciiTheme="majorHAnsi" w:hAnsiTheme="majorHAnsi" w:cs="Times New Roman"/>
        </w:rPr>
        <w:t xml:space="preserve">John Pham, </w:t>
      </w:r>
      <w:r w:rsidR="00940914" w:rsidRPr="00940914">
        <w:rPr>
          <w:rFonts w:asciiTheme="majorHAnsi" w:hAnsiTheme="majorHAnsi" w:cs="Times New Roman"/>
        </w:rPr>
        <w:t>Editor</w:t>
      </w:r>
      <w:r w:rsidR="00AE23B8">
        <w:rPr>
          <w:rFonts w:asciiTheme="majorHAnsi" w:hAnsiTheme="majorHAnsi" w:cs="Times New Roman"/>
        </w:rPr>
        <w:t>-in-</w:t>
      </w:r>
      <w:r w:rsidR="00AE23B8" w:rsidRPr="00AE23B8">
        <w:rPr>
          <w:rFonts w:asciiTheme="majorHAnsi" w:hAnsiTheme="majorHAnsi" w:cs="Times New Roman"/>
        </w:rPr>
        <w:t>Chief</w:t>
      </w:r>
      <w:r w:rsidR="00AE23B8">
        <w:rPr>
          <w:rFonts w:asciiTheme="majorHAnsi" w:hAnsiTheme="majorHAnsi" w:cs="Times New Roman"/>
          <w:i/>
        </w:rPr>
        <w:t xml:space="preserve">, </w:t>
      </w:r>
      <w:r w:rsidR="00AE23B8" w:rsidRPr="00AE23B8">
        <w:rPr>
          <w:rFonts w:asciiTheme="majorHAnsi" w:hAnsiTheme="majorHAnsi" w:cs="Times New Roman"/>
          <w:i/>
        </w:rPr>
        <w:t>Cell</w:t>
      </w:r>
    </w:p>
    <w:p w14:paraId="44DD282F" w14:textId="6CE6AA1D" w:rsidR="00601F4F" w:rsidRDefault="00AE23B8" w:rsidP="00B17F30">
      <w:pPr>
        <w:spacing w:after="0" w:line="240" w:lineRule="auto"/>
        <w:ind w:left="7920" w:firstLine="720"/>
        <w:jc w:val="both"/>
        <w:rPr>
          <w:rFonts w:asciiTheme="majorHAnsi" w:hAnsiTheme="majorHAnsi" w:cs="Times New Roman"/>
        </w:rPr>
      </w:pPr>
      <w:r>
        <w:rPr>
          <w:rFonts w:asciiTheme="majorHAnsi" w:hAnsiTheme="majorHAnsi" w:cs="Times New Roman"/>
        </w:rPr>
        <w:t xml:space="preserve">March 14, </w:t>
      </w:r>
      <w:r w:rsidR="007443B4">
        <w:rPr>
          <w:rFonts w:asciiTheme="majorHAnsi" w:hAnsiTheme="majorHAnsi" w:cs="Times New Roman"/>
        </w:rPr>
        <w:t>201</w:t>
      </w:r>
      <w:r>
        <w:rPr>
          <w:rFonts w:asciiTheme="majorHAnsi" w:hAnsiTheme="majorHAnsi" w:cs="Times New Roman"/>
        </w:rPr>
        <w:t>9</w:t>
      </w:r>
    </w:p>
    <w:p w14:paraId="392653FE" w14:textId="7C12845A"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Dear </w:t>
      </w:r>
      <w:r>
        <w:rPr>
          <w:rFonts w:asciiTheme="majorHAnsi" w:hAnsiTheme="majorHAnsi" w:cs="Times New Roman"/>
        </w:rPr>
        <w:t>Dr. Pham</w:t>
      </w:r>
      <w:r w:rsidRPr="00AE23B8">
        <w:rPr>
          <w:rFonts w:asciiTheme="majorHAnsi" w:hAnsiTheme="majorHAnsi" w:cs="Times New Roman"/>
        </w:rPr>
        <w:t>,</w:t>
      </w:r>
    </w:p>
    <w:p w14:paraId="21CFE10A" w14:textId="6E598471" w:rsidR="00AE23B8" w:rsidRPr="00510ABC" w:rsidRDefault="00AE23B8" w:rsidP="00B17F30">
      <w:pPr>
        <w:tabs>
          <w:tab w:val="left" w:pos="8647"/>
        </w:tabs>
        <w:spacing w:line="240" w:lineRule="auto"/>
        <w:jc w:val="both"/>
        <w:rPr>
          <w:rFonts w:asciiTheme="majorHAnsi" w:hAnsiTheme="majorHAnsi" w:cs="Times New Roman"/>
          <w:lang w:val="en-CA"/>
          <w:rPrChange w:id="0" w:author="Albi Celaj" w:date="2019-03-19T12:03:00Z">
            <w:rPr>
              <w:rFonts w:asciiTheme="majorHAnsi" w:hAnsiTheme="majorHAnsi" w:cs="Times New Roman"/>
            </w:rPr>
          </w:rPrChange>
        </w:rPr>
      </w:pPr>
      <w:r w:rsidRPr="00AE23B8">
        <w:rPr>
          <w:rFonts w:asciiTheme="majorHAnsi" w:hAnsiTheme="majorHAnsi" w:cs="Times New Roman"/>
        </w:rPr>
        <w:t>We submit the accompanying manuscript, entitled “</w:t>
      </w:r>
      <w:ins w:id="1" w:author="Albi Celaj" w:date="2019-03-19T12:03:00Z">
        <w:r w:rsidR="00510ABC" w:rsidRPr="00510ABC">
          <w:rPr>
            <w:rFonts w:asciiTheme="majorHAnsi" w:hAnsiTheme="majorHAnsi" w:cs="Times New Roman"/>
            <w:b/>
            <w:bCs/>
            <w:lang w:val="en-CA"/>
          </w:rPr>
          <w:t>Systematic</w:t>
        </w:r>
      </w:ins>
      <w:del w:id="2" w:author="Albi Celaj" w:date="2019-03-19T12:03:00Z">
        <w:r w:rsidR="001A2489" w:rsidRPr="001A2489" w:rsidDel="00510ABC">
          <w:rPr>
            <w:rFonts w:asciiTheme="majorHAnsi" w:hAnsiTheme="majorHAnsi" w:cs="Times New Roman"/>
            <w:b/>
            <w:bCs/>
            <w:lang w:val="en-CA"/>
          </w:rPr>
          <w:delText>Functional</w:delText>
        </w:r>
      </w:del>
      <w:r w:rsidR="001A2489" w:rsidRPr="001A2489">
        <w:rPr>
          <w:rFonts w:asciiTheme="majorHAnsi" w:hAnsiTheme="majorHAnsi" w:cs="Times New Roman"/>
          <w:b/>
          <w:bCs/>
          <w:lang w:val="en-CA"/>
        </w:rPr>
        <w:t xml:space="preserve"> Dissection of a Complex Trait using High-Order Genetic Analysis</w:t>
      </w:r>
      <w:r w:rsidRPr="00AE23B8">
        <w:rPr>
          <w:rFonts w:asciiTheme="majorHAnsi" w:hAnsiTheme="majorHAnsi" w:cs="Times New Roman"/>
        </w:rPr>
        <w:t>”, for your consideration as a</w:t>
      </w:r>
      <w:r>
        <w:rPr>
          <w:rFonts w:asciiTheme="majorHAnsi" w:hAnsiTheme="majorHAnsi" w:cs="Times New Roman"/>
        </w:rPr>
        <w:t>n</w:t>
      </w:r>
      <w:r w:rsidRPr="00AE23B8">
        <w:rPr>
          <w:rFonts w:asciiTheme="majorHAnsi" w:hAnsiTheme="majorHAnsi" w:cs="Times New Roman"/>
        </w:rPr>
        <w:t xml:space="preserve"> Article in </w:t>
      </w:r>
      <w:r w:rsidRPr="00CE1617">
        <w:rPr>
          <w:rFonts w:asciiTheme="majorHAnsi" w:hAnsiTheme="majorHAnsi" w:cs="Times New Roman"/>
          <w:i/>
          <w:rPrChange w:id="3" w:author="Albi Celaj" w:date="2019-03-19T11:59:00Z">
            <w:rPr>
              <w:rFonts w:asciiTheme="majorHAnsi" w:hAnsiTheme="majorHAnsi" w:cs="Times New Roman"/>
            </w:rPr>
          </w:rPrChange>
        </w:rPr>
        <w:t>Cell</w:t>
      </w:r>
      <w:r w:rsidRPr="00AE23B8">
        <w:rPr>
          <w:rFonts w:asciiTheme="majorHAnsi" w:hAnsiTheme="majorHAnsi" w:cs="Times New Roman"/>
        </w:rPr>
        <w:t>.</w:t>
      </w:r>
    </w:p>
    <w:p w14:paraId="700069C1" w14:textId="2B760129"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It is becoming increasingly clear that most traits, including common human genetic diseases, are complex.  Understanding complex traits, which rely on multiple genes functioning together, requires phenotypic study of multiple variant combinations. </w:t>
      </w:r>
      <w:ins w:id="4" w:author="Albi Celaj" w:date="2019-03-19T12:10:00Z">
        <w:r w:rsidR="006D5C2C">
          <w:rPr>
            <w:rFonts w:asciiTheme="majorHAnsi" w:hAnsiTheme="majorHAnsi" w:cs="Times New Roman"/>
          </w:rPr>
          <w:t>Currently, s</w:t>
        </w:r>
      </w:ins>
      <w:ins w:id="5" w:author="Albi Celaj" w:date="2019-03-19T12:07:00Z">
        <w:r w:rsidR="006C2407">
          <w:rPr>
            <w:rFonts w:asciiTheme="majorHAnsi" w:hAnsiTheme="majorHAnsi" w:cs="Times New Roman"/>
          </w:rPr>
          <w:t>uch c</w:t>
        </w:r>
      </w:ins>
      <w:del w:id="6" w:author="Albi Celaj" w:date="2019-03-19T12:07:00Z">
        <w:r w:rsidRPr="00AE23B8" w:rsidDel="006C2407">
          <w:rPr>
            <w:rFonts w:asciiTheme="majorHAnsi" w:hAnsiTheme="majorHAnsi" w:cs="Times New Roman"/>
          </w:rPr>
          <w:delText>C</w:delText>
        </w:r>
      </w:del>
      <w:r w:rsidRPr="00AE23B8">
        <w:rPr>
          <w:rFonts w:asciiTheme="majorHAnsi" w:hAnsiTheme="majorHAnsi" w:cs="Times New Roman"/>
        </w:rPr>
        <w:t>ombinatorial genetic analysis can be done exhaustively for two-gene combinations</w:t>
      </w:r>
      <w:ins w:id="7" w:author="Albi Celaj" w:date="2019-03-19T12:00:00Z">
        <w:r w:rsidR="00510ABC">
          <w:rPr>
            <w:rFonts w:asciiTheme="majorHAnsi" w:hAnsiTheme="majorHAnsi" w:cs="Times New Roman"/>
          </w:rPr>
          <w:t>.</w:t>
        </w:r>
      </w:ins>
      <w:del w:id="8" w:author="Albi Celaj" w:date="2019-03-19T12:00:00Z">
        <w:r w:rsidRPr="00AE23B8" w:rsidDel="00510ABC">
          <w:rPr>
            <w:rFonts w:asciiTheme="majorHAnsi" w:hAnsiTheme="majorHAnsi" w:cs="Times New Roman"/>
          </w:rPr>
          <w:delText>,</w:delText>
        </w:r>
      </w:del>
      <w:r w:rsidRPr="00AE23B8">
        <w:rPr>
          <w:rFonts w:asciiTheme="majorHAnsi" w:hAnsiTheme="majorHAnsi" w:cs="Times New Roman"/>
        </w:rPr>
        <w:t xml:space="preserve"> </w:t>
      </w:r>
      <w:del w:id="9" w:author="Albi Celaj" w:date="2019-03-19T12:00:00Z">
        <w:r w:rsidRPr="00AE23B8" w:rsidDel="00510ABC">
          <w:rPr>
            <w:rFonts w:asciiTheme="majorHAnsi" w:hAnsiTheme="majorHAnsi" w:cs="Times New Roman"/>
          </w:rPr>
          <w:delText>for example i</w:delText>
        </w:r>
      </w:del>
      <w:ins w:id="10" w:author="Albi Celaj" w:date="2019-03-19T12:00:00Z">
        <w:r w:rsidR="00510ABC">
          <w:rPr>
            <w:rFonts w:asciiTheme="majorHAnsi" w:hAnsiTheme="majorHAnsi" w:cs="Times New Roman"/>
          </w:rPr>
          <w:t>I</w:t>
        </w:r>
      </w:ins>
      <w:r w:rsidRPr="00AE23B8">
        <w:rPr>
          <w:rFonts w:asciiTheme="majorHAnsi" w:hAnsiTheme="majorHAnsi" w:cs="Times New Roman"/>
        </w:rPr>
        <w:t xml:space="preserve">n yeast, </w:t>
      </w:r>
      <w:ins w:id="11" w:author="Albi Celaj" w:date="2019-03-19T12:00:00Z">
        <w:r w:rsidR="00510ABC">
          <w:rPr>
            <w:rFonts w:asciiTheme="majorHAnsi" w:hAnsiTheme="majorHAnsi" w:cs="Times New Roman"/>
          </w:rPr>
          <w:t>for example,</w:t>
        </w:r>
      </w:ins>
      <w:del w:id="12" w:author="Albi Celaj" w:date="2019-03-19T12:00:00Z">
        <w:r w:rsidRPr="00AE23B8" w:rsidDel="00510ABC">
          <w:rPr>
            <w:rFonts w:asciiTheme="majorHAnsi" w:hAnsiTheme="majorHAnsi" w:cs="Times New Roman"/>
          </w:rPr>
          <w:delText>where</w:delText>
        </w:r>
      </w:del>
      <w:r w:rsidRPr="00AE23B8">
        <w:rPr>
          <w:rFonts w:asciiTheme="majorHAnsi" w:hAnsiTheme="majorHAnsi" w:cs="Times New Roman"/>
        </w:rPr>
        <w:t xml:space="preserve"> two-gene synthetic genetic array analysis (SGA) has mapped genetic interactions systematically to derive a global functional relationship network.</w:t>
      </w:r>
    </w:p>
    <w:p w14:paraId="44F43C0A" w14:textId="31CE6414"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Unfortunately, many functional relationships can only be revealed by simultaneous perturbation of three or more genes.  The lack of systematic studies on such ‘high-order’ genetic interactions has fundamentally limited our ability to map </w:t>
      </w:r>
      <w:del w:id="13" w:author="Albi Celaj" w:date="2019-03-19T12:01:00Z">
        <w:r w:rsidRPr="00AE23B8" w:rsidDel="00510ABC">
          <w:rPr>
            <w:rFonts w:asciiTheme="majorHAnsi" w:hAnsiTheme="majorHAnsi" w:cs="Times New Roman"/>
          </w:rPr>
          <w:delText xml:space="preserve">from </w:delText>
        </w:r>
      </w:del>
      <w:r w:rsidRPr="00AE23B8">
        <w:rPr>
          <w:rFonts w:asciiTheme="majorHAnsi" w:hAnsiTheme="majorHAnsi" w:cs="Times New Roman"/>
        </w:rPr>
        <w:t xml:space="preserve">genotype to phenotype and thus model </w:t>
      </w:r>
      <w:ins w:id="14" w:author="Albi Celaj" w:date="2019-03-19T11:56:00Z">
        <w:r w:rsidR="00CE1617">
          <w:rPr>
            <w:rFonts w:asciiTheme="majorHAnsi" w:hAnsiTheme="majorHAnsi" w:cs="Times New Roman"/>
          </w:rPr>
          <w:t xml:space="preserve">gene and </w:t>
        </w:r>
      </w:ins>
      <w:r w:rsidRPr="00AE23B8">
        <w:rPr>
          <w:rFonts w:asciiTheme="majorHAnsi" w:hAnsiTheme="majorHAnsi" w:cs="Times New Roman"/>
        </w:rPr>
        <w:t>pathway function.</w:t>
      </w:r>
    </w:p>
    <w:p w14:paraId="469D9B85" w14:textId="384FE27B"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To address this gap, we implemented an ‘X-gene’ genetic analysis (‘XGA’).  XGA works by engineering and profiling many combinations of multiple gene variants to recover surprising combinatorial effects, which can be exploited for functional understanding. We demonstrate XGA on </w:t>
      </w:r>
      <w:ins w:id="15" w:author="Albi Celaj" w:date="2019-03-19T11:58:00Z">
        <w:r w:rsidR="00CE1617">
          <w:rPr>
            <w:rFonts w:asciiTheme="majorHAnsi" w:hAnsiTheme="majorHAnsi" w:cs="Times New Roman"/>
          </w:rPr>
          <w:t>the</w:t>
        </w:r>
      </w:ins>
      <w:del w:id="16" w:author="Albi Celaj" w:date="2019-03-19T11:58:00Z">
        <w:r w:rsidRPr="00AE23B8" w:rsidDel="00CE1617">
          <w:rPr>
            <w:rFonts w:asciiTheme="majorHAnsi" w:hAnsiTheme="majorHAnsi" w:cs="Times New Roman"/>
          </w:rPr>
          <w:delText>a</w:delText>
        </w:r>
      </w:del>
      <w:r w:rsidRPr="00AE23B8">
        <w:rPr>
          <w:rFonts w:asciiTheme="majorHAnsi" w:hAnsiTheme="majorHAnsi" w:cs="Times New Roman"/>
        </w:rPr>
        <w:t xml:space="preserve"> complete set of</w:t>
      </w:r>
      <w:del w:id="17" w:author="Albi Celaj" w:date="2019-03-19T11:58:00Z">
        <w:r w:rsidRPr="00AE23B8" w:rsidDel="00CE1617">
          <w:rPr>
            <w:rFonts w:asciiTheme="majorHAnsi" w:hAnsiTheme="majorHAnsi" w:cs="Times New Roman"/>
          </w:rPr>
          <w:delText xml:space="preserve"> the</w:delText>
        </w:r>
      </w:del>
      <w:r w:rsidRPr="00AE23B8">
        <w:rPr>
          <w:rFonts w:asciiTheme="majorHAnsi" w:hAnsiTheme="majorHAnsi" w:cs="Times New Roman"/>
        </w:rPr>
        <w:t xml:space="preserve"> 16 yeast ABC transporters (efflux pumps) which have been implicated in multidrug resistance. We generated a set of &gt;5,000 strains carrying different</w:t>
      </w:r>
      <w:del w:id="18" w:author="Albi Celaj" w:date="2019-03-19T12:08:00Z">
        <w:r w:rsidRPr="00AE23B8" w:rsidDel="006D5C2C">
          <w:rPr>
            <w:rFonts w:asciiTheme="majorHAnsi" w:hAnsiTheme="majorHAnsi" w:cs="Times New Roman"/>
          </w:rPr>
          <w:delText xml:space="preserve"> knockout</w:delText>
        </w:r>
      </w:del>
      <w:r w:rsidRPr="00AE23B8">
        <w:rPr>
          <w:rFonts w:asciiTheme="majorHAnsi" w:hAnsiTheme="majorHAnsi" w:cs="Times New Roman"/>
        </w:rPr>
        <w:t xml:space="preserve"> combinations of multi-gene </w:t>
      </w:r>
      <w:ins w:id="19" w:author="Albi Celaj" w:date="2019-03-19T12:08:00Z">
        <w:r w:rsidR="006D5C2C">
          <w:rPr>
            <w:rFonts w:asciiTheme="majorHAnsi" w:hAnsiTheme="majorHAnsi" w:cs="Times New Roman"/>
          </w:rPr>
          <w:t>knockouts</w:t>
        </w:r>
      </w:ins>
      <w:del w:id="20" w:author="Albi Celaj" w:date="2019-03-19T12:08:00Z">
        <w:r w:rsidRPr="00AE23B8" w:rsidDel="006D5C2C">
          <w:rPr>
            <w:rFonts w:asciiTheme="majorHAnsi" w:hAnsiTheme="majorHAnsi" w:cs="Times New Roman"/>
          </w:rPr>
          <w:delText>mutants</w:delText>
        </w:r>
      </w:del>
      <w:r w:rsidRPr="00AE23B8">
        <w:rPr>
          <w:rFonts w:asciiTheme="majorHAnsi" w:hAnsiTheme="majorHAnsi" w:cs="Times New Roman"/>
        </w:rPr>
        <w:t xml:space="preserve">.  Using a combination of next-generation barcode-sequencing technologies, every strain was genotyped and phenotyped for resistance to a set of 16 bioactive compounds (‘drugs’), yielding 85,632 genotype-to-resistance relationships.  </w:t>
      </w:r>
    </w:p>
    <w:p w14:paraId="45DC0B13" w14:textId="4FA78E48" w:rsidR="00AE23B8" w:rsidRP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 xml:space="preserve">XGA analysis revealed many complex drug resistance interactions amongst ABC transporters which would have been missed by one- and two-gene approaches.  </w:t>
      </w:r>
      <w:ins w:id="21" w:author="Albi Celaj" w:date="2019-03-19T12:32:00Z">
        <w:r w:rsidR="00DD0377">
          <w:rPr>
            <w:rFonts w:asciiTheme="majorHAnsi" w:hAnsiTheme="majorHAnsi" w:cs="Times New Roman"/>
          </w:rPr>
          <w:t>We used an interpretable neural network to objectivel</w:t>
        </w:r>
        <w:r w:rsidR="00686B7B">
          <w:rPr>
            <w:rFonts w:asciiTheme="majorHAnsi" w:hAnsiTheme="majorHAnsi" w:cs="Times New Roman"/>
          </w:rPr>
          <w:t xml:space="preserve">y model functional relationships from XGA data.  This </w:t>
        </w:r>
      </w:ins>
      <w:ins w:id="22" w:author="Albi Celaj" w:date="2019-03-19T12:40:00Z">
        <w:r w:rsidR="00686B7B">
          <w:rPr>
            <w:rFonts w:asciiTheme="majorHAnsi" w:hAnsiTheme="majorHAnsi" w:cs="Times New Roman"/>
          </w:rPr>
          <w:t xml:space="preserve">systematically </w:t>
        </w:r>
      </w:ins>
      <w:bookmarkStart w:id="23" w:name="_GoBack"/>
      <w:bookmarkEnd w:id="23"/>
      <w:ins w:id="24" w:author="Albi Celaj" w:date="2019-03-19T12:32:00Z">
        <w:r w:rsidR="00686B7B">
          <w:rPr>
            <w:rFonts w:asciiTheme="majorHAnsi" w:hAnsiTheme="majorHAnsi" w:cs="Times New Roman"/>
          </w:rPr>
          <w:t xml:space="preserve">revealed </w:t>
        </w:r>
      </w:ins>
      <w:ins w:id="25" w:author="Albi Celaj" w:date="2019-03-19T12:39:00Z">
        <w:r w:rsidR="00686B7B">
          <w:rPr>
            <w:rFonts w:asciiTheme="majorHAnsi" w:hAnsiTheme="majorHAnsi" w:cs="Times New Roman"/>
          </w:rPr>
          <w:t>many</w:t>
        </w:r>
      </w:ins>
      <w:ins w:id="26" w:author="Albi Celaj" w:date="2019-03-19T12:32:00Z">
        <w:r w:rsidR="00686B7B">
          <w:rPr>
            <w:rFonts w:asciiTheme="majorHAnsi" w:hAnsiTheme="majorHAnsi" w:cs="Times New Roman"/>
          </w:rPr>
          <w:t xml:space="preserve"> examples of </w:t>
        </w:r>
      </w:ins>
      <w:ins w:id="27" w:author="Albi Celaj" w:date="2019-03-19T12:38:00Z">
        <w:r w:rsidR="00686B7B">
          <w:rPr>
            <w:rFonts w:asciiTheme="majorHAnsi" w:hAnsiTheme="majorHAnsi" w:cs="Times New Roman"/>
          </w:rPr>
          <w:t>multiple tr</w:t>
        </w:r>
      </w:ins>
      <w:ins w:id="28" w:author="Albi Celaj" w:date="2019-03-19T12:39:00Z">
        <w:r w:rsidR="00686B7B">
          <w:rPr>
            <w:rFonts w:asciiTheme="majorHAnsi" w:hAnsiTheme="majorHAnsi" w:cs="Times New Roman"/>
          </w:rPr>
          <w:t xml:space="preserve">ansporters effluxing a drug in parallel, </w:t>
        </w:r>
      </w:ins>
      <w:ins w:id="29" w:author="Albi Celaj" w:date="2019-03-19T12:40:00Z">
        <w:r w:rsidR="00686B7B">
          <w:rPr>
            <w:rFonts w:asciiTheme="majorHAnsi" w:hAnsiTheme="majorHAnsi" w:cs="Times New Roman"/>
          </w:rPr>
          <w:t>and</w:t>
        </w:r>
      </w:ins>
      <w:ins w:id="30" w:author="Albi Celaj" w:date="2019-03-19T12:39:00Z">
        <w:r w:rsidR="00686B7B">
          <w:rPr>
            <w:rFonts w:asciiTheme="majorHAnsi" w:hAnsiTheme="majorHAnsi" w:cs="Times New Roman"/>
          </w:rPr>
          <w:t xml:space="preserve"> more suprisingly, we also </w:t>
        </w:r>
      </w:ins>
      <w:commentRangeStart w:id="31"/>
      <w:del w:id="32" w:author="Albi Celaj" w:date="2019-03-19T12:39:00Z">
        <w:r w:rsidRPr="00AE23B8" w:rsidDel="00686B7B">
          <w:rPr>
            <w:rFonts w:asciiTheme="majorHAnsi" w:hAnsiTheme="majorHAnsi" w:cs="Times New Roman"/>
          </w:rPr>
          <w:delText xml:space="preserve">Using an interpretable neural network to objectively model functional influence relationships from XGA data, we revealed many examples of efflux action in parallel. More surprisingly, we </w:delText>
        </w:r>
      </w:del>
      <w:r w:rsidRPr="00AE23B8">
        <w:rPr>
          <w:rFonts w:asciiTheme="majorHAnsi" w:hAnsiTheme="majorHAnsi" w:cs="Times New Roman"/>
        </w:rPr>
        <w:t xml:space="preserve">identified six pairs of ABC transporters for which one repressed the other’s activity. </w:t>
      </w:r>
      <w:commentRangeEnd w:id="31"/>
      <w:r w:rsidR="00827E15">
        <w:rPr>
          <w:rStyle w:val="CommentReference"/>
        </w:rPr>
        <w:commentReference w:id="31"/>
      </w:r>
      <w:r w:rsidRPr="00AE23B8">
        <w:rPr>
          <w:rFonts w:asciiTheme="majorHAnsi" w:hAnsiTheme="majorHAnsi" w:cs="Times New Roman"/>
        </w:rPr>
        <w:t xml:space="preserve">For example, we found a quadruple knockout which showed increased drug resistance via de-repression of a fifth gene, resulting in high-order genetic interactions.  For this trait, neural network modeling guided follow-up experiments suggesting that this repression is happening via both direct and indirect mechanisms. </w:t>
      </w:r>
    </w:p>
    <w:p w14:paraId="781E11D3" w14:textId="77777777" w:rsidR="00AE23B8" w:rsidRDefault="00AE23B8" w:rsidP="00B17F30">
      <w:pPr>
        <w:tabs>
          <w:tab w:val="left" w:pos="8647"/>
        </w:tabs>
        <w:spacing w:line="240" w:lineRule="auto"/>
        <w:jc w:val="both"/>
        <w:rPr>
          <w:rFonts w:asciiTheme="majorHAnsi" w:hAnsiTheme="majorHAnsi" w:cs="Times New Roman"/>
        </w:rPr>
      </w:pPr>
      <w:r w:rsidRPr="00AE23B8">
        <w:rPr>
          <w:rFonts w:asciiTheme="majorHAnsi" w:hAnsiTheme="majorHAnsi" w:cs="Times New Roman"/>
        </w:rPr>
        <w:t>Given the pressing need to better understand complex traits, and the potential general applicability of our approach towards other traits and model organisms, we believe that our manuscript will benefit the broad readership of Cell.   We appreciate your time and consideration.  Please feel free to contact us for discussion.</w:t>
      </w:r>
    </w:p>
    <w:p w14:paraId="20C673A2" w14:textId="47613AEB" w:rsidR="000954A4" w:rsidRPr="00AE23B8" w:rsidRDefault="00712511" w:rsidP="00AE23B8">
      <w:pPr>
        <w:tabs>
          <w:tab w:val="left" w:pos="8647"/>
        </w:tabs>
        <w:spacing w:line="240" w:lineRule="auto"/>
        <w:rPr>
          <w:rFonts w:asciiTheme="majorHAnsi" w:hAnsiTheme="majorHAnsi" w:cs="Times New Roman"/>
        </w:rPr>
      </w:pPr>
      <w:r w:rsidRPr="0061046A">
        <w:rPr>
          <w:rFonts w:asciiTheme="majorHAnsi" w:hAnsiTheme="majorHAnsi"/>
        </w:rPr>
        <w:t>Sincerely,</w:t>
      </w:r>
    </w:p>
    <w:p w14:paraId="307A8B60" w14:textId="2ED9970A" w:rsidR="00292F5E" w:rsidRDefault="00292F5E" w:rsidP="00FA0E91">
      <w:pPr>
        <w:tabs>
          <w:tab w:val="left" w:pos="8647"/>
        </w:tabs>
        <w:spacing w:line="240" w:lineRule="auto"/>
        <w:rPr>
          <w:rFonts w:asciiTheme="majorHAnsi" w:hAnsiTheme="majorHAnsi"/>
        </w:rPr>
      </w:pPr>
      <w:r w:rsidRPr="0061046A">
        <w:rPr>
          <w:rFonts w:asciiTheme="majorHAnsi" w:hAnsiTheme="majorHAnsi"/>
          <w:noProof/>
          <w:lang w:val="en-CA" w:eastAsia="en-CA" w:bidi="ar-SA"/>
        </w:rPr>
        <w:drawing>
          <wp:anchor distT="0" distB="0" distL="114300" distR="114300" simplePos="0" relativeHeight="251657728" behindDoc="1" locked="0" layoutInCell="1" allowOverlap="1" wp14:anchorId="050FEF01" wp14:editId="6C8432F9">
            <wp:simplePos x="0" y="0"/>
            <wp:positionH relativeFrom="column">
              <wp:posOffset>6350</wp:posOffset>
            </wp:positionH>
            <wp:positionV relativeFrom="paragraph">
              <wp:posOffset>53340</wp:posOffset>
            </wp:positionV>
            <wp:extent cx="1123315" cy="629920"/>
            <wp:effectExtent l="0" t="0" r="0" b="5080"/>
            <wp:wrapSquare wrapText="bothSides"/>
            <wp:docPr id="8" name="Picture 2"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3315" cy="629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A45A38" w14:textId="77777777" w:rsidR="00292F5E" w:rsidRDefault="00292F5E" w:rsidP="002B665F">
      <w:pPr>
        <w:spacing w:line="240" w:lineRule="auto"/>
        <w:ind w:firstLine="720"/>
        <w:rPr>
          <w:rFonts w:asciiTheme="majorHAnsi" w:hAnsiTheme="majorHAnsi" w:cs="Times New Roman"/>
        </w:rPr>
      </w:pPr>
    </w:p>
    <w:p w14:paraId="13FE0DDD" w14:textId="64FBD4E2" w:rsidR="00940914" w:rsidRPr="007D6EB7" w:rsidRDefault="00292F5E" w:rsidP="008C5A45">
      <w:pPr>
        <w:spacing w:line="240" w:lineRule="auto"/>
        <w:rPr>
          <w:rFonts w:asciiTheme="majorHAnsi" w:hAnsiTheme="majorHAnsi" w:cs="Times New Roman"/>
        </w:rPr>
      </w:pPr>
      <w:r>
        <w:rPr>
          <w:rFonts w:asciiTheme="majorHAnsi" w:hAnsiTheme="majorHAnsi" w:cs="Times New Roman"/>
        </w:rPr>
        <w:t xml:space="preserve">Frederick P. (Fritz) Roth </w:t>
      </w:r>
      <w:r w:rsidR="00940914" w:rsidRPr="00940914">
        <w:rPr>
          <w:rFonts w:asciiTheme="majorHAnsi" w:hAnsiTheme="majorHAnsi" w:cs="Times New Roman"/>
        </w:rPr>
        <w:t>on behalf of all authors</w:t>
      </w:r>
    </w:p>
    <w:sectPr w:rsidR="00940914" w:rsidRPr="007D6EB7" w:rsidSect="00806DD7">
      <w:headerReference w:type="default" r:id="rId11"/>
      <w:footerReference w:type="default" r:id="rId12"/>
      <w:headerReference w:type="first" r:id="rId13"/>
      <w:footerReference w:type="first" r:id="rId14"/>
      <w:pgSz w:w="12240" w:h="15840" w:code="1"/>
      <w:pgMar w:top="720" w:right="720" w:bottom="720" w:left="720" w:header="562" w:footer="17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1" w:author="Albi Celaj" w:date="2019-03-14T14:47:00Z" w:initials="AC">
    <w:p w14:paraId="4599EFD3" w14:textId="6CDB058A" w:rsidR="00827E15" w:rsidRDefault="00827E15">
      <w:pPr>
        <w:pStyle w:val="CommentText"/>
      </w:pPr>
      <w:r>
        <w:rPr>
          <w:rStyle w:val="CommentReference"/>
        </w:rPr>
        <w:annotationRef/>
      </w:r>
      <w:r>
        <w:t>Revise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99EF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99EFD3" w16cid:durableId="2034E7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FF3A3" w14:textId="77777777" w:rsidR="00633A08" w:rsidRDefault="00633A08" w:rsidP="00C1583B">
      <w:pPr>
        <w:spacing w:after="0" w:line="240" w:lineRule="auto"/>
      </w:pPr>
      <w:r>
        <w:separator/>
      </w:r>
    </w:p>
  </w:endnote>
  <w:endnote w:type="continuationSeparator" w:id="0">
    <w:p w14:paraId="35206A34" w14:textId="77777777" w:rsidR="00633A08" w:rsidRDefault="00633A08" w:rsidP="00C1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6D4D1" w14:textId="77777777" w:rsidR="004D0B3F" w:rsidRDefault="004D0B3F">
    <w:pPr>
      <w:pStyle w:val="Footer"/>
    </w:pPr>
    <w:r>
      <w:rPr>
        <w:noProof/>
        <w:lang w:val="en-CA" w:eastAsia="en-CA" w:bidi="ar-SA"/>
      </w:rPr>
      <w:drawing>
        <wp:inline distT="0" distB="0" distL="0" distR="0" wp14:anchorId="19AE3265" wp14:editId="4AD00C4E">
          <wp:extent cx="7459345" cy="677545"/>
          <wp:effectExtent l="0" t="0" r="8255" b="8255"/>
          <wp:docPr id="7" name="Picture 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59345" cy="67754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238"/>
      <w:gridCol w:w="5238"/>
    </w:tblGrid>
    <w:tr w:rsidR="004D0B3F" w14:paraId="68BB3A7A" w14:textId="77777777">
      <w:tc>
        <w:tcPr>
          <w:tcW w:w="5238" w:type="dxa"/>
          <w:shd w:val="clear" w:color="auto" w:fill="auto"/>
        </w:tcPr>
        <w:p w14:paraId="065EACEF" w14:textId="77777777" w:rsidR="004D0B3F" w:rsidRDefault="004D0B3F">
          <w:pPr>
            <w:pStyle w:val="Footer"/>
            <w:rPr>
              <w:noProof/>
              <w:lang w:bidi="ar-SA"/>
            </w:rPr>
          </w:pPr>
          <w:r>
            <w:rPr>
              <w:noProof/>
              <w:lang w:val="en-CA" w:eastAsia="en-CA" w:bidi="ar-SA"/>
            </w:rPr>
            <w:drawing>
              <wp:inline distT="0" distB="0" distL="0" distR="0" wp14:anchorId="1BF856B1" wp14:editId="21228078">
                <wp:extent cx="1786255" cy="779145"/>
                <wp:effectExtent l="0" t="0" r="0" b="82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lum bright="-20000" contrast="40000"/>
                          <a:extLst>
                            <a:ext uri="{28A0092B-C50C-407E-A947-70E740481C1C}">
                              <a14:useLocalDpi xmlns:a14="http://schemas.microsoft.com/office/drawing/2010/main" val="0"/>
                            </a:ext>
                          </a:extLst>
                        </a:blip>
                        <a:srcRect l="13452" t="27399" r="6114" b="24001"/>
                        <a:stretch>
                          <a:fillRect/>
                        </a:stretch>
                      </pic:blipFill>
                      <pic:spPr bwMode="auto">
                        <a:xfrm>
                          <a:off x="0" y="0"/>
                          <a:ext cx="1786255" cy="779145"/>
                        </a:xfrm>
                        <a:prstGeom prst="rect">
                          <a:avLst/>
                        </a:prstGeom>
                        <a:noFill/>
                        <a:ln>
                          <a:noFill/>
                        </a:ln>
                      </pic:spPr>
                    </pic:pic>
                  </a:graphicData>
                </a:graphic>
              </wp:inline>
            </w:drawing>
          </w:r>
        </w:p>
      </w:tc>
      <w:tc>
        <w:tcPr>
          <w:tcW w:w="5238" w:type="dxa"/>
          <w:shd w:val="clear" w:color="auto" w:fill="auto"/>
        </w:tcPr>
        <w:p w14:paraId="791D00F9" w14:textId="77777777" w:rsidR="004D0B3F" w:rsidRDefault="004D0B3F">
          <w:pPr>
            <w:pStyle w:val="Footer"/>
            <w:rPr>
              <w:noProof/>
              <w:lang w:bidi="ar-SA"/>
            </w:rPr>
          </w:pPr>
          <w:r>
            <w:rPr>
              <w:noProof/>
              <w:lang w:val="en-CA" w:eastAsia="en-CA" w:bidi="ar-SA"/>
            </w:rPr>
            <w:drawing>
              <wp:inline distT="0" distB="0" distL="0" distR="0" wp14:anchorId="43A74FF7" wp14:editId="04B37E71">
                <wp:extent cx="2413000" cy="601345"/>
                <wp:effectExtent l="0" t="0" r="0" b="825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l="3526" t="26819" r="2243" b="5910"/>
                        <a:stretch>
                          <a:fillRect/>
                        </a:stretch>
                      </pic:blipFill>
                      <pic:spPr bwMode="auto">
                        <a:xfrm>
                          <a:off x="0" y="0"/>
                          <a:ext cx="2413000" cy="601345"/>
                        </a:xfrm>
                        <a:prstGeom prst="rect">
                          <a:avLst/>
                        </a:prstGeom>
                        <a:noFill/>
                        <a:ln>
                          <a:noFill/>
                        </a:ln>
                      </pic:spPr>
                    </pic:pic>
                  </a:graphicData>
                </a:graphic>
              </wp:inline>
            </w:drawing>
          </w:r>
        </w:p>
      </w:tc>
    </w:tr>
  </w:tbl>
  <w:p w14:paraId="71BF5B6B" w14:textId="77777777" w:rsidR="004D0B3F" w:rsidRPr="005E5DC5" w:rsidRDefault="004D0B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83FA5" w14:textId="77777777" w:rsidR="00633A08" w:rsidRDefault="00633A08" w:rsidP="00C1583B">
      <w:pPr>
        <w:spacing w:after="0" w:line="240" w:lineRule="auto"/>
      </w:pPr>
      <w:r>
        <w:separator/>
      </w:r>
    </w:p>
  </w:footnote>
  <w:footnote w:type="continuationSeparator" w:id="0">
    <w:p w14:paraId="775ED941" w14:textId="77777777" w:rsidR="00633A08" w:rsidRDefault="00633A08" w:rsidP="00C15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964E7" w14:textId="77777777" w:rsidR="004D0B3F" w:rsidRDefault="004D0B3F">
    <w:pPr>
      <w:pStyle w:val="Header"/>
    </w:pPr>
  </w:p>
  <w:p w14:paraId="4170C9F5" w14:textId="77777777" w:rsidR="004D0B3F" w:rsidRDefault="004D0B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548" w:type="dxa"/>
      <w:tblLayout w:type="fixed"/>
      <w:tblLook w:val="04A0" w:firstRow="1" w:lastRow="0" w:firstColumn="1" w:lastColumn="0" w:noHBand="0" w:noVBand="1"/>
    </w:tblPr>
    <w:tblGrid>
      <w:gridCol w:w="4346"/>
      <w:gridCol w:w="1882"/>
      <w:gridCol w:w="4320"/>
    </w:tblGrid>
    <w:tr w:rsidR="004D0B3F" w14:paraId="50EF5E7C" w14:textId="77777777">
      <w:tc>
        <w:tcPr>
          <w:tcW w:w="4346" w:type="dxa"/>
          <w:shd w:val="clear" w:color="auto" w:fill="auto"/>
        </w:tcPr>
        <w:p w14:paraId="59918539" w14:textId="77777777" w:rsidR="004D0B3F" w:rsidRDefault="004D0B3F" w:rsidP="000954A4">
          <w:pPr>
            <w:pStyle w:val="Header"/>
          </w:pPr>
          <w:r>
            <w:rPr>
              <w:noProof/>
              <w:lang w:val="en-CA" w:eastAsia="en-CA" w:bidi="ar-SA"/>
            </w:rPr>
            <w:drawing>
              <wp:inline distT="0" distB="0" distL="0" distR="0" wp14:anchorId="2A74EE58" wp14:editId="62E86FEC">
                <wp:extent cx="2819400" cy="1100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r="33266"/>
                        <a:stretch>
                          <a:fillRect/>
                        </a:stretch>
                      </pic:blipFill>
                      <pic:spPr bwMode="auto">
                        <a:xfrm>
                          <a:off x="0" y="0"/>
                          <a:ext cx="2819400" cy="1100455"/>
                        </a:xfrm>
                        <a:prstGeom prst="rect">
                          <a:avLst/>
                        </a:prstGeom>
                        <a:noFill/>
                        <a:ln>
                          <a:noFill/>
                        </a:ln>
                      </pic:spPr>
                    </pic:pic>
                  </a:graphicData>
                </a:graphic>
              </wp:inline>
            </w:drawing>
          </w:r>
        </w:p>
      </w:tc>
      <w:tc>
        <w:tcPr>
          <w:tcW w:w="1882" w:type="dxa"/>
          <w:shd w:val="clear" w:color="auto" w:fill="auto"/>
        </w:tcPr>
        <w:p w14:paraId="3EB0C9ED" w14:textId="77777777" w:rsidR="004D0B3F" w:rsidRDefault="004D0B3F" w:rsidP="000954A4">
          <w:pPr>
            <w:pStyle w:val="Header"/>
          </w:pPr>
          <w:r>
            <w:rPr>
              <w:noProof/>
              <w:lang w:val="en-CA" w:eastAsia="en-CA" w:bidi="ar-SA"/>
            </w:rPr>
            <w:drawing>
              <wp:inline distT="0" distB="0" distL="0" distR="0" wp14:anchorId="0A1A954B" wp14:editId="38DE0895">
                <wp:extent cx="1058545" cy="6604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70068" t="-25053" r="1225" b="55905"/>
                        <a:stretch>
                          <a:fillRect/>
                        </a:stretch>
                      </pic:blipFill>
                      <pic:spPr bwMode="auto">
                        <a:xfrm>
                          <a:off x="0" y="0"/>
                          <a:ext cx="1058545" cy="660400"/>
                        </a:xfrm>
                        <a:prstGeom prst="rect">
                          <a:avLst/>
                        </a:prstGeom>
                        <a:noFill/>
                        <a:ln>
                          <a:noFill/>
                        </a:ln>
                      </pic:spPr>
                    </pic:pic>
                  </a:graphicData>
                </a:graphic>
              </wp:inline>
            </w:drawing>
          </w:r>
        </w:p>
      </w:tc>
      <w:tc>
        <w:tcPr>
          <w:tcW w:w="4320" w:type="dxa"/>
          <w:shd w:val="clear" w:color="auto" w:fill="auto"/>
        </w:tcPr>
        <w:p w14:paraId="1F3F6A5B" w14:textId="77777777" w:rsidR="004D0B3F" w:rsidRPr="0083493F" w:rsidRDefault="004D0B3F" w:rsidP="000954A4">
          <w:pPr>
            <w:pStyle w:val="Header"/>
          </w:pPr>
          <w:r>
            <w:rPr>
              <w:noProof/>
              <w:lang w:val="en-CA" w:eastAsia="en-CA" w:bidi="ar-SA"/>
            </w:rPr>
            <w:drawing>
              <wp:inline distT="0" distB="0" distL="0" distR="0" wp14:anchorId="38FC07A8" wp14:editId="37BE9578">
                <wp:extent cx="2616200" cy="770255"/>
                <wp:effectExtent l="0" t="0" r="0" b="0"/>
                <wp:docPr id="3" name="Picture 3" descr="949h3600w_lunenf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949h3600w_lunenfeld"/>
                        <pic:cNvPicPr>
                          <a:picLocks noChangeAspect="1" noChangeArrowheads="1"/>
                        </pic:cNvPicPr>
                      </pic:nvPicPr>
                      <pic:blipFill>
                        <a:blip r:embed="rId2">
                          <a:extLst>
                            <a:ext uri="{28A0092B-C50C-407E-A947-70E740481C1C}">
                              <a14:useLocalDpi xmlns:a14="http://schemas.microsoft.com/office/drawing/2010/main" val="0"/>
                            </a:ext>
                          </a:extLst>
                        </a:blip>
                        <a:srcRect t="-7866" b="-3371"/>
                        <a:stretch>
                          <a:fillRect/>
                        </a:stretch>
                      </pic:blipFill>
                      <pic:spPr bwMode="auto">
                        <a:xfrm>
                          <a:off x="0" y="0"/>
                          <a:ext cx="2616200" cy="770255"/>
                        </a:xfrm>
                        <a:prstGeom prst="rect">
                          <a:avLst/>
                        </a:prstGeom>
                        <a:noFill/>
                        <a:ln>
                          <a:noFill/>
                        </a:ln>
                      </pic:spPr>
                    </pic:pic>
                  </a:graphicData>
                </a:graphic>
              </wp:inline>
            </w:drawing>
          </w:r>
        </w:p>
        <w:p w14:paraId="5EDFF60E" w14:textId="77777777" w:rsidR="004D0B3F" w:rsidRPr="00557439" w:rsidRDefault="004D0B3F" w:rsidP="000954A4">
          <w:pPr>
            <w:pStyle w:val="Header"/>
            <w:rPr>
              <w:rFonts w:ascii="Verdana" w:hAnsi="Verdana"/>
              <w:i/>
              <w:sz w:val="20"/>
            </w:rPr>
          </w:pPr>
          <w:r>
            <w:rPr>
              <w:noProof/>
              <w:lang w:val="en-CA" w:eastAsia="en-CA" w:bidi="ar-SA"/>
            </w:rPr>
            <w:drawing>
              <wp:inline distT="0" distB="0" distL="0" distR="0" wp14:anchorId="2578E37A" wp14:editId="29BB92B8">
                <wp:extent cx="1515745" cy="236855"/>
                <wp:effectExtent l="0" t="0" r="825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l="4167" t="39412" r="2083" b="7648"/>
                        <a:stretch>
                          <a:fillRect/>
                        </a:stretch>
                      </pic:blipFill>
                      <pic:spPr bwMode="auto">
                        <a:xfrm>
                          <a:off x="0" y="0"/>
                          <a:ext cx="1515745" cy="236855"/>
                        </a:xfrm>
                        <a:prstGeom prst="rect">
                          <a:avLst/>
                        </a:prstGeom>
                        <a:noFill/>
                        <a:ln>
                          <a:noFill/>
                        </a:ln>
                      </pic:spPr>
                    </pic:pic>
                  </a:graphicData>
                </a:graphic>
              </wp:inline>
            </w:drawing>
          </w:r>
        </w:p>
      </w:tc>
    </w:tr>
  </w:tbl>
  <w:p w14:paraId="0A08AE5D" w14:textId="77777777" w:rsidR="004D0B3F" w:rsidRPr="005E5DC5" w:rsidRDefault="004D0B3F" w:rsidP="000954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15E2D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name w:val="WW8Num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2" w15:restartNumberingAfterBreak="0">
    <w:nsid w:val="02314E96"/>
    <w:multiLevelType w:val="hybridMultilevel"/>
    <w:tmpl w:val="191C8B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9C40E0"/>
    <w:multiLevelType w:val="hybridMultilevel"/>
    <w:tmpl w:val="38961B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07"/>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12"/>
    <w:rsid w:val="00004C5C"/>
    <w:rsid w:val="00017AA8"/>
    <w:rsid w:val="0006530A"/>
    <w:rsid w:val="000866ED"/>
    <w:rsid w:val="000954A4"/>
    <w:rsid w:val="00095D76"/>
    <w:rsid w:val="000A5436"/>
    <w:rsid w:val="000B600A"/>
    <w:rsid w:val="000B6E7C"/>
    <w:rsid w:val="000B7DFD"/>
    <w:rsid w:val="000E4055"/>
    <w:rsid w:val="000F6D33"/>
    <w:rsid w:val="001005E6"/>
    <w:rsid w:val="00106C5D"/>
    <w:rsid w:val="0010794D"/>
    <w:rsid w:val="001144DC"/>
    <w:rsid w:val="00127E57"/>
    <w:rsid w:val="001749EE"/>
    <w:rsid w:val="00175808"/>
    <w:rsid w:val="00180B49"/>
    <w:rsid w:val="001A2489"/>
    <w:rsid w:val="001A3CEC"/>
    <w:rsid w:val="001A7B9C"/>
    <w:rsid w:val="001C4900"/>
    <w:rsid w:val="00210F25"/>
    <w:rsid w:val="00214015"/>
    <w:rsid w:val="002170E3"/>
    <w:rsid w:val="00221E34"/>
    <w:rsid w:val="0022749F"/>
    <w:rsid w:val="00240350"/>
    <w:rsid w:val="00266BF5"/>
    <w:rsid w:val="00291439"/>
    <w:rsid w:val="00292F5E"/>
    <w:rsid w:val="00295DF2"/>
    <w:rsid w:val="002B29A4"/>
    <w:rsid w:val="002B665F"/>
    <w:rsid w:val="002E34D1"/>
    <w:rsid w:val="00316AF2"/>
    <w:rsid w:val="0031797A"/>
    <w:rsid w:val="003436CA"/>
    <w:rsid w:val="0036093F"/>
    <w:rsid w:val="00360E85"/>
    <w:rsid w:val="00365850"/>
    <w:rsid w:val="00373760"/>
    <w:rsid w:val="00396997"/>
    <w:rsid w:val="003C1A38"/>
    <w:rsid w:val="003E2F6F"/>
    <w:rsid w:val="003E4511"/>
    <w:rsid w:val="003E6D81"/>
    <w:rsid w:val="003F4ACD"/>
    <w:rsid w:val="00421722"/>
    <w:rsid w:val="00422BEA"/>
    <w:rsid w:val="00434FDB"/>
    <w:rsid w:val="00441115"/>
    <w:rsid w:val="00450A8F"/>
    <w:rsid w:val="00465479"/>
    <w:rsid w:val="00466E70"/>
    <w:rsid w:val="00473B73"/>
    <w:rsid w:val="004768D2"/>
    <w:rsid w:val="00483BF4"/>
    <w:rsid w:val="004A0B71"/>
    <w:rsid w:val="004C502B"/>
    <w:rsid w:val="004D0B3F"/>
    <w:rsid w:val="004E0275"/>
    <w:rsid w:val="004E6341"/>
    <w:rsid w:val="00510ABC"/>
    <w:rsid w:val="0052058C"/>
    <w:rsid w:val="005244FB"/>
    <w:rsid w:val="005414B9"/>
    <w:rsid w:val="00543C7A"/>
    <w:rsid w:val="00576487"/>
    <w:rsid w:val="00584C9A"/>
    <w:rsid w:val="00594520"/>
    <w:rsid w:val="005A243A"/>
    <w:rsid w:val="005A3469"/>
    <w:rsid w:val="005A5114"/>
    <w:rsid w:val="005B789A"/>
    <w:rsid w:val="005D2FC8"/>
    <w:rsid w:val="00601DF5"/>
    <w:rsid w:val="00601F4F"/>
    <w:rsid w:val="00606332"/>
    <w:rsid w:val="00607AFC"/>
    <w:rsid w:val="00607FB8"/>
    <w:rsid w:val="0061046A"/>
    <w:rsid w:val="0061314C"/>
    <w:rsid w:val="006134EE"/>
    <w:rsid w:val="00613726"/>
    <w:rsid w:val="00613A44"/>
    <w:rsid w:val="00621DF4"/>
    <w:rsid w:val="006317CD"/>
    <w:rsid w:val="00633A08"/>
    <w:rsid w:val="0063580A"/>
    <w:rsid w:val="00643E58"/>
    <w:rsid w:val="00660D29"/>
    <w:rsid w:val="00665FB8"/>
    <w:rsid w:val="00686B7B"/>
    <w:rsid w:val="006965D4"/>
    <w:rsid w:val="006A2D20"/>
    <w:rsid w:val="006B142F"/>
    <w:rsid w:val="006C2407"/>
    <w:rsid w:val="006C7689"/>
    <w:rsid w:val="006D5C2C"/>
    <w:rsid w:val="006D6EE1"/>
    <w:rsid w:val="006F0512"/>
    <w:rsid w:val="00712511"/>
    <w:rsid w:val="00714F47"/>
    <w:rsid w:val="0071752C"/>
    <w:rsid w:val="00720D52"/>
    <w:rsid w:val="007316D9"/>
    <w:rsid w:val="00742F35"/>
    <w:rsid w:val="007443B4"/>
    <w:rsid w:val="007634C5"/>
    <w:rsid w:val="0076403E"/>
    <w:rsid w:val="00764E44"/>
    <w:rsid w:val="007654B2"/>
    <w:rsid w:val="00765FB3"/>
    <w:rsid w:val="00767DB3"/>
    <w:rsid w:val="00785A4F"/>
    <w:rsid w:val="007A15EF"/>
    <w:rsid w:val="007A26C1"/>
    <w:rsid w:val="007B6BF7"/>
    <w:rsid w:val="007C095C"/>
    <w:rsid w:val="007D6EB7"/>
    <w:rsid w:val="00800A96"/>
    <w:rsid w:val="00806DD7"/>
    <w:rsid w:val="00821A4A"/>
    <w:rsid w:val="00827E15"/>
    <w:rsid w:val="00842F67"/>
    <w:rsid w:val="008616FD"/>
    <w:rsid w:val="00861F2E"/>
    <w:rsid w:val="00887E78"/>
    <w:rsid w:val="0089072B"/>
    <w:rsid w:val="0089600D"/>
    <w:rsid w:val="008C5A45"/>
    <w:rsid w:val="008D1723"/>
    <w:rsid w:val="008D3F2E"/>
    <w:rsid w:val="008E6633"/>
    <w:rsid w:val="008F3D15"/>
    <w:rsid w:val="00912794"/>
    <w:rsid w:val="00912ADE"/>
    <w:rsid w:val="00940914"/>
    <w:rsid w:val="0095625D"/>
    <w:rsid w:val="00966142"/>
    <w:rsid w:val="00970555"/>
    <w:rsid w:val="00984BEF"/>
    <w:rsid w:val="00996A62"/>
    <w:rsid w:val="00996D8E"/>
    <w:rsid w:val="009A245B"/>
    <w:rsid w:val="009F1810"/>
    <w:rsid w:val="009F7821"/>
    <w:rsid w:val="00A47EC8"/>
    <w:rsid w:val="00A531A8"/>
    <w:rsid w:val="00A70D21"/>
    <w:rsid w:val="00A728BF"/>
    <w:rsid w:val="00A82171"/>
    <w:rsid w:val="00A8508C"/>
    <w:rsid w:val="00A90057"/>
    <w:rsid w:val="00A92209"/>
    <w:rsid w:val="00A9371D"/>
    <w:rsid w:val="00AA1AFD"/>
    <w:rsid w:val="00AE23B8"/>
    <w:rsid w:val="00B065E8"/>
    <w:rsid w:val="00B10A8A"/>
    <w:rsid w:val="00B17F30"/>
    <w:rsid w:val="00B277A2"/>
    <w:rsid w:val="00B43DEF"/>
    <w:rsid w:val="00B732BE"/>
    <w:rsid w:val="00B75086"/>
    <w:rsid w:val="00B95B05"/>
    <w:rsid w:val="00BA469C"/>
    <w:rsid w:val="00BA7216"/>
    <w:rsid w:val="00BA7D19"/>
    <w:rsid w:val="00BC1424"/>
    <w:rsid w:val="00BC413E"/>
    <w:rsid w:val="00BD397D"/>
    <w:rsid w:val="00BD3B84"/>
    <w:rsid w:val="00C1139D"/>
    <w:rsid w:val="00C1583B"/>
    <w:rsid w:val="00C20968"/>
    <w:rsid w:val="00C278FC"/>
    <w:rsid w:val="00C37BB7"/>
    <w:rsid w:val="00C62CBB"/>
    <w:rsid w:val="00C62DF6"/>
    <w:rsid w:val="00C666A8"/>
    <w:rsid w:val="00C73BB1"/>
    <w:rsid w:val="00C87E31"/>
    <w:rsid w:val="00C909E4"/>
    <w:rsid w:val="00C91BD5"/>
    <w:rsid w:val="00CA1564"/>
    <w:rsid w:val="00CB719F"/>
    <w:rsid w:val="00CB759B"/>
    <w:rsid w:val="00CC1AB4"/>
    <w:rsid w:val="00CC6328"/>
    <w:rsid w:val="00CE1617"/>
    <w:rsid w:val="00D1762A"/>
    <w:rsid w:val="00D20DC3"/>
    <w:rsid w:val="00D3724A"/>
    <w:rsid w:val="00D51630"/>
    <w:rsid w:val="00D758B0"/>
    <w:rsid w:val="00D83D8C"/>
    <w:rsid w:val="00D93156"/>
    <w:rsid w:val="00DA4155"/>
    <w:rsid w:val="00DA5266"/>
    <w:rsid w:val="00DA7590"/>
    <w:rsid w:val="00DB4764"/>
    <w:rsid w:val="00DC3FAA"/>
    <w:rsid w:val="00DC4769"/>
    <w:rsid w:val="00DD0377"/>
    <w:rsid w:val="00E05459"/>
    <w:rsid w:val="00E12A2F"/>
    <w:rsid w:val="00E3790F"/>
    <w:rsid w:val="00E539F7"/>
    <w:rsid w:val="00E64C77"/>
    <w:rsid w:val="00E709EF"/>
    <w:rsid w:val="00EA0ED7"/>
    <w:rsid w:val="00EA3714"/>
    <w:rsid w:val="00EA5D88"/>
    <w:rsid w:val="00EB0555"/>
    <w:rsid w:val="00EB47FA"/>
    <w:rsid w:val="00EB491C"/>
    <w:rsid w:val="00EC4EF5"/>
    <w:rsid w:val="00ED0806"/>
    <w:rsid w:val="00ED337A"/>
    <w:rsid w:val="00ED6638"/>
    <w:rsid w:val="00EE7039"/>
    <w:rsid w:val="00EF3C30"/>
    <w:rsid w:val="00F11BC5"/>
    <w:rsid w:val="00F1776B"/>
    <w:rsid w:val="00F44430"/>
    <w:rsid w:val="00F4798D"/>
    <w:rsid w:val="00F66D4C"/>
    <w:rsid w:val="00F71A6D"/>
    <w:rsid w:val="00F738ED"/>
    <w:rsid w:val="00F87812"/>
    <w:rsid w:val="00F90C9B"/>
    <w:rsid w:val="00FA0E91"/>
    <w:rsid w:val="00FA4448"/>
    <w:rsid w:val="00FD2C39"/>
    <w:rsid w:val="00FD529D"/>
    <w:rsid w:val="00FE59BC"/>
    <w:rsid w:val="00FF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EABFF8"/>
  <w15:docId w15:val="{984A09E0-5918-43C5-8591-9F3A3E4A6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libri" w:hAnsi="Cambria" w:cs="Courier"/>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789C"/>
    <w:pPr>
      <w:spacing w:after="200" w:line="252" w:lineRule="auto"/>
    </w:pPr>
    <w:rPr>
      <w:sz w:val="22"/>
      <w:szCs w:val="22"/>
      <w:lang w:bidi="en-US"/>
    </w:rPr>
  </w:style>
  <w:style w:type="paragraph" w:styleId="Heading1">
    <w:name w:val="heading 1"/>
    <w:basedOn w:val="Normal"/>
    <w:next w:val="Normal"/>
    <w:link w:val="Heading1Char"/>
    <w:uiPriority w:val="9"/>
    <w:qFormat/>
    <w:rsid w:val="00E7789C"/>
    <w:pPr>
      <w:pBdr>
        <w:bottom w:val="thinThickSmallGap" w:sz="12" w:space="1" w:color="943634"/>
      </w:pBdr>
      <w:spacing w:before="400"/>
      <w:jc w:val="center"/>
      <w:outlineLvl w:val="0"/>
    </w:pPr>
    <w:rPr>
      <w:rFonts w:eastAsia="Times New Roman" w:cs="Times New Roman"/>
      <w:caps/>
      <w:color w:val="632423"/>
      <w:spacing w:val="20"/>
      <w:sz w:val="28"/>
      <w:szCs w:val="28"/>
      <w:lang w:val="x-none" w:eastAsia="x-none" w:bidi="ar-SA"/>
    </w:rPr>
  </w:style>
  <w:style w:type="paragraph" w:styleId="Heading2">
    <w:name w:val="heading 2"/>
    <w:basedOn w:val="Normal"/>
    <w:next w:val="Normal"/>
    <w:link w:val="Heading2Char"/>
    <w:uiPriority w:val="9"/>
    <w:qFormat/>
    <w:rsid w:val="00E7789C"/>
    <w:pPr>
      <w:pBdr>
        <w:bottom w:val="single" w:sz="4" w:space="1" w:color="622423"/>
      </w:pBdr>
      <w:spacing w:before="400"/>
      <w:jc w:val="center"/>
      <w:outlineLvl w:val="1"/>
    </w:pPr>
    <w:rPr>
      <w:rFonts w:cs="Times New Roman"/>
      <w:caps/>
      <w:color w:val="632423"/>
      <w:spacing w:val="15"/>
      <w:sz w:val="24"/>
      <w:szCs w:val="24"/>
      <w:lang w:val="x-none" w:eastAsia="x-none" w:bidi="ar-SA"/>
    </w:rPr>
  </w:style>
  <w:style w:type="paragraph" w:styleId="Heading3">
    <w:name w:val="heading 3"/>
    <w:basedOn w:val="Normal"/>
    <w:next w:val="Normal"/>
    <w:link w:val="Heading3Char"/>
    <w:uiPriority w:val="9"/>
    <w:qFormat/>
    <w:rsid w:val="00E7789C"/>
    <w:pPr>
      <w:pBdr>
        <w:top w:val="dotted" w:sz="4" w:space="1" w:color="622423"/>
        <w:bottom w:val="dotted" w:sz="4" w:space="1" w:color="622423"/>
      </w:pBdr>
      <w:spacing w:before="300"/>
      <w:jc w:val="center"/>
      <w:outlineLvl w:val="2"/>
    </w:pPr>
    <w:rPr>
      <w:rFonts w:eastAsia="Times New Roman" w:cs="Times New Roman"/>
      <w:caps/>
      <w:color w:val="622423"/>
      <w:sz w:val="24"/>
      <w:szCs w:val="24"/>
      <w:lang w:val="x-none" w:eastAsia="x-none" w:bidi="ar-SA"/>
    </w:rPr>
  </w:style>
  <w:style w:type="paragraph" w:styleId="Heading4">
    <w:name w:val="heading 4"/>
    <w:basedOn w:val="Normal"/>
    <w:next w:val="Normal"/>
    <w:link w:val="Heading4Char"/>
    <w:uiPriority w:val="9"/>
    <w:qFormat/>
    <w:rsid w:val="00E7789C"/>
    <w:pPr>
      <w:pBdr>
        <w:bottom w:val="dotted" w:sz="4" w:space="1" w:color="943634"/>
      </w:pBdr>
      <w:spacing w:after="120"/>
      <w:jc w:val="center"/>
      <w:outlineLvl w:val="3"/>
    </w:pPr>
    <w:rPr>
      <w:rFonts w:eastAsia="Times New Roman" w:cs="Times New Roman"/>
      <w:caps/>
      <w:color w:val="622423"/>
      <w:spacing w:val="10"/>
      <w:sz w:val="20"/>
      <w:szCs w:val="20"/>
      <w:lang w:val="x-none" w:eastAsia="x-none" w:bidi="ar-SA"/>
    </w:rPr>
  </w:style>
  <w:style w:type="paragraph" w:styleId="Heading5">
    <w:name w:val="heading 5"/>
    <w:basedOn w:val="Normal"/>
    <w:next w:val="Normal"/>
    <w:link w:val="Heading5Char"/>
    <w:uiPriority w:val="9"/>
    <w:qFormat/>
    <w:rsid w:val="00E7789C"/>
    <w:pPr>
      <w:spacing w:before="320" w:after="120"/>
      <w:jc w:val="center"/>
      <w:outlineLvl w:val="4"/>
    </w:pPr>
    <w:rPr>
      <w:rFonts w:eastAsia="Times New Roman" w:cs="Times New Roman"/>
      <w:caps/>
      <w:color w:val="622423"/>
      <w:spacing w:val="10"/>
      <w:sz w:val="20"/>
      <w:szCs w:val="20"/>
      <w:lang w:val="x-none" w:eastAsia="x-none" w:bidi="ar-SA"/>
    </w:rPr>
  </w:style>
  <w:style w:type="paragraph" w:styleId="Heading6">
    <w:name w:val="heading 6"/>
    <w:basedOn w:val="Normal"/>
    <w:next w:val="Normal"/>
    <w:link w:val="Heading6Char"/>
    <w:uiPriority w:val="9"/>
    <w:qFormat/>
    <w:rsid w:val="00E7789C"/>
    <w:pPr>
      <w:spacing w:after="120"/>
      <w:jc w:val="center"/>
      <w:outlineLvl w:val="5"/>
    </w:pPr>
    <w:rPr>
      <w:rFonts w:eastAsia="Times New Roman" w:cs="Times New Roman"/>
      <w:caps/>
      <w:color w:val="943634"/>
      <w:spacing w:val="10"/>
      <w:sz w:val="20"/>
      <w:szCs w:val="20"/>
      <w:lang w:val="x-none" w:eastAsia="x-none" w:bidi="ar-SA"/>
    </w:rPr>
  </w:style>
  <w:style w:type="paragraph" w:styleId="Heading7">
    <w:name w:val="heading 7"/>
    <w:basedOn w:val="Normal"/>
    <w:next w:val="Normal"/>
    <w:link w:val="Heading7Char"/>
    <w:uiPriority w:val="9"/>
    <w:qFormat/>
    <w:rsid w:val="00E7789C"/>
    <w:pPr>
      <w:spacing w:after="120"/>
      <w:jc w:val="center"/>
      <w:outlineLvl w:val="6"/>
    </w:pPr>
    <w:rPr>
      <w:rFonts w:eastAsia="Times New Roman" w:cs="Times New Roman"/>
      <w:i/>
      <w:iCs/>
      <w:caps/>
      <w:color w:val="943634"/>
      <w:spacing w:val="10"/>
      <w:sz w:val="20"/>
      <w:szCs w:val="20"/>
      <w:lang w:val="x-none" w:eastAsia="x-none" w:bidi="ar-SA"/>
    </w:rPr>
  </w:style>
  <w:style w:type="paragraph" w:styleId="Heading8">
    <w:name w:val="heading 8"/>
    <w:basedOn w:val="Normal"/>
    <w:next w:val="Normal"/>
    <w:link w:val="Heading8Char"/>
    <w:uiPriority w:val="9"/>
    <w:qFormat/>
    <w:rsid w:val="00E7789C"/>
    <w:pPr>
      <w:spacing w:after="120"/>
      <w:jc w:val="center"/>
      <w:outlineLvl w:val="7"/>
    </w:pPr>
    <w:rPr>
      <w:rFonts w:eastAsia="Times New Roman" w:cs="Times New Roman"/>
      <w:caps/>
      <w:spacing w:val="10"/>
      <w:sz w:val="20"/>
      <w:szCs w:val="20"/>
      <w:lang w:val="x-none" w:eastAsia="x-none" w:bidi="ar-SA"/>
    </w:rPr>
  </w:style>
  <w:style w:type="paragraph" w:styleId="Heading9">
    <w:name w:val="heading 9"/>
    <w:basedOn w:val="Normal"/>
    <w:next w:val="Normal"/>
    <w:link w:val="Heading9Char"/>
    <w:uiPriority w:val="9"/>
    <w:qFormat/>
    <w:rsid w:val="00E7789C"/>
    <w:pPr>
      <w:spacing w:after="120"/>
      <w:jc w:val="center"/>
      <w:outlineLvl w:val="8"/>
    </w:pPr>
    <w:rPr>
      <w:rFonts w:eastAsia="Times New Roman" w:cs="Times New Roman"/>
      <w:i/>
      <w:iCs/>
      <w:caps/>
      <w:spacing w:val="10"/>
      <w:sz w:val="20"/>
      <w:szCs w:val="20"/>
      <w:lang w:val="x-none" w:eastAsia="x-non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Shading1-Accent11">
    <w:name w:val="Medium Shading 1 - Accent 11"/>
    <w:basedOn w:val="Normal"/>
    <w:link w:val="MediumShading1-Accent1Char"/>
    <w:uiPriority w:val="1"/>
    <w:qFormat/>
    <w:rsid w:val="00E7789C"/>
    <w:pPr>
      <w:spacing w:after="0" w:line="240" w:lineRule="auto"/>
    </w:pPr>
  </w:style>
  <w:style w:type="character" w:customStyle="1" w:styleId="Heading1Char">
    <w:name w:val="Heading 1 Char"/>
    <w:link w:val="Heading1"/>
    <w:uiPriority w:val="9"/>
    <w:rsid w:val="00E7789C"/>
    <w:rPr>
      <w:rFonts w:eastAsia="Times New Roman" w:cs="Times New Roman"/>
      <w:caps/>
      <w:color w:val="632423"/>
      <w:spacing w:val="20"/>
      <w:sz w:val="28"/>
      <w:szCs w:val="28"/>
    </w:rPr>
  </w:style>
  <w:style w:type="character" w:customStyle="1" w:styleId="Heading2Char">
    <w:name w:val="Heading 2 Char"/>
    <w:link w:val="Heading2"/>
    <w:uiPriority w:val="9"/>
    <w:semiHidden/>
    <w:rsid w:val="00E7789C"/>
    <w:rPr>
      <w:caps/>
      <w:color w:val="632423"/>
      <w:spacing w:val="15"/>
      <w:sz w:val="24"/>
      <w:szCs w:val="24"/>
    </w:rPr>
  </w:style>
  <w:style w:type="character" w:customStyle="1" w:styleId="Heading3Char">
    <w:name w:val="Heading 3 Char"/>
    <w:link w:val="Heading3"/>
    <w:uiPriority w:val="9"/>
    <w:semiHidden/>
    <w:rsid w:val="00E7789C"/>
    <w:rPr>
      <w:rFonts w:eastAsia="Times New Roman" w:cs="Times New Roman"/>
      <w:caps/>
      <w:color w:val="622423"/>
      <w:sz w:val="24"/>
      <w:szCs w:val="24"/>
    </w:rPr>
  </w:style>
  <w:style w:type="character" w:customStyle="1" w:styleId="Heading4Char">
    <w:name w:val="Heading 4 Char"/>
    <w:link w:val="Heading4"/>
    <w:uiPriority w:val="9"/>
    <w:semiHidden/>
    <w:rsid w:val="00E7789C"/>
    <w:rPr>
      <w:rFonts w:eastAsia="Times New Roman" w:cs="Times New Roman"/>
      <w:caps/>
      <w:color w:val="622423"/>
      <w:spacing w:val="10"/>
    </w:rPr>
  </w:style>
  <w:style w:type="character" w:customStyle="1" w:styleId="Heading5Char">
    <w:name w:val="Heading 5 Char"/>
    <w:link w:val="Heading5"/>
    <w:uiPriority w:val="9"/>
    <w:semiHidden/>
    <w:rsid w:val="00E7789C"/>
    <w:rPr>
      <w:rFonts w:eastAsia="Times New Roman" w:cs="Times New Roman"/>
      <w:caps/>
      <w:color w:val="622423"/>
      <w:spacing w:val="10"/>
    </w:rPr>
  </w:style>
  <w:style w:type="character" w:customStyle="1" w:styleId="Heading6Char">
    <w:name w:val="Heading 6 Char"/>
    <w:link w:val="Heading6"/>
    <w:uiPriority w:val="9"/>
    <w:semiHidden/>
    <w:rsid w:val="00E7789C"/>
    <w:rPr>
      <w:rFonts w:eastAsia="Times New Roman" w:cs="Times New Roman"/>
      <w:caps/>
      <w:color w:val="943634"/>
      <w:spacing w:val="10"/>
    </w:rPr>
  </w:style>
  <w:style w:type="character" w:customStyle="1" w:styleId="Heading7Char">
    <w:name w:val="Heading 7 Char"/>
    <w:link w:val="Heading7"/>
    <w:uiPriority w:val="9"/>
    <w:semiHidden/>
    <w:rsid w:val="00E7789C"/>
    <w:rPr>
      <w:rFonts w:eastAsia="Times New Roman" w:cs="Times New Roman"/>
      <w:i/>
      <w:iCs/>
      <w:caps/>
      <w:color w:val="943634"/>
      <w:spacing w:val="10"/>
    </w:rPr>
  </w:style>
  <w:style w:type="character" w:customStyle="1" w:styleId="Heading8Char">
    <w:name w:val="Heading 8 Char"/>
    <w:link w:val="Heading8"/>
    <w:uiPriority w:val="9"/>
    <w:semiHidden/>
    <w:rsid w:val="00E7789C"/>
    <w:rPr>
      <w:rFonts w:eastAsia="Times New Roman" w:cs="Times New Roman"/>
      <w:caps/>
      <w:spacing w:val="10"/>
      <w:sz w:val="20"/>
      <w:szCs w:val="20"/>
    </w:rPr>
  </w:style>
  <w:style w:type="character" w:customStyle="1" w:styleId="Heading9Char">
    <w:name w:val="Heading 9 Char"/>
    <w:link w:val="Heading9"/>
    <w:uiPriority w:val="9"/>
    <w:semiHidden/>
    <w:rsid w:val="00E7789C"/>
    <w:rPr>
      <w:rFonts w:eastAsia="Times New Roman" w:cs="Times New Roman"/>
      <w:i/>
      <w:iCs/>
      <w:caps/>
      <w:spacing w:val="10"/>
      <w:sz w:val="20"/>
      <w:szCs w:val="20"/>
    </w:rPr>
  </w:style>
  <w:style w:type="paragraph" w:styleId="Caption">
    <w:name w:val="caption"/>
    <w:basedOn w:val="Normal"/>
    <w:next w:val="Normal"/>
    <w:uiPriority w:val="35"/>
    <w:qFormat/>
    <w:rsid w:val="00E7789C"/>
    <w:rPr>
      <w:caps/>
      <w:spacing w:val="10"/>
      <w:sz w:val="18"/>
      <w:szCs w:val="18"/>
    </w:rPr>
  </w:style>
  <w:style w:type="paragraph" w:styleId="Title">
    <w:name w:val="Title"/>
    <w:basedOn w:val="Normal"/>
    <w:next w:val="Normal"/>
    <w:link w:val="TitleChar"/>
    <w:uiPriority w:val="10"/>
    <w:qFormat/>
    <w:rsid w:val="00E7789C"/>
    <w:pPr>
      <w:pBdr>
        <w:top w:val="dotted" w:sz="2" w:space="1" w:color="632423"/>
        <w:bottom w:val="dotted" w:sz="2" w:space="6" w:color="632423"/>
      </w:pBdr>
      <w:spacing w:before="500" w:after="300" w:line="240" w:lineRule="auto"/>
      <w:jc w:val="center"/>
    </w:pPr>
    <w:rPr>
      <w:rFonts w:eastAsia="Times New Roman" w:cs="Times New Roman"/>
      <w:caps/>
      <w:color w:val="632423"/>
      <w:spacing w:val="50"/>
      <w:sz w:val="44"/>
      <w:szCs w:val="44"/>
      <w:lang w:val="x-none" w:eastAsia="x-none" w:bidi="ar-SA"/>
    </w:rPr>
  </w:style>
  <w:style w:type="character" w:customStyle="1" w:styleId="TitleChar">
    <w:name w:val="Title Char"/>
    <w:link w:val="Title"/>
    <w:uiPriority w:val="10"/>
    <w:rsid w:val="00E7789C"/>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E7789C"/>
    <w:pPr>
      <w:spacing w:after="560" w:line="240" w:lineRule="auto"/>
      <w:jc w:val="center"/>
    </w:pPr>
    <w:rPr>
      <w:rFonts w:eastAsia="Times New Roman" w:cs="Times New Roman"/>
      <w:caps/>
      <w:spacing w:val="20"/>
      <w:sz w:val="18"/>
      <w:szCs w:val="18"/>
      <w:lang w:val="x-none" w:eastAsia="x-none" w:bidi="ar-SA"/>
    </w:rPr>
  </w:style>
  <w:style w:type="character" w:customStyle="1" w:styleId="SubtitleChar">
    <w:name w:val="Subtitle Char"/>
    <w:link w:val="Subtitle"/>
    <w:uiPriority w:val="11"/>
    <w:rsid w:val="00E7789C"/>
    <w:rPr>
      <w:rFonts w:eastAsia="Times New Roman" w:cs="Times New Roman"/>
      <w:caps/>
      <w:spacing w:val="20"/>
      <w:sz w:val="18"/>
      <w:szCs w:val="18"/>
    </w:rPr>
  </w:style>
  <w:style w:type="character" w:styleId="Strong">
    <w:name w:val="Strong"/>
    <w:uiPriority w:val="22"/>
    <w:qFormat/>
    <w:rsid w:val="00E7789C"/>
    <w:rPr>
      <w:b/>
      <w:bCs/>
      <w:color w:val="943634"/>
      <w:spacing w:val="5"/>
    </w:rPr>
  </w:style>
  <w:style w:type="character" w:styleId="Emphasis">
    <w:name w:val="Emphasis"/>
    <w:uiPriority w:val="20"/>
    <w:qFormat/>
    <w:rsid w:val="00E7789C"/>
    <w:rPr>
      <w:caps/>
      <w:spacing w:val="5"/>
      <w:sz w:val="20"/>
      <w:szCs w:val="20"/>
    </w:rPr>
  </w:style>
  <w:style w:type="character" w:customStyle="1" w:styleId="MediumShading1-Accent1Char">
    <w:name w:val="Medium Shading 1 - Accent 1 Char"/>
    <w:basedOn w:val="DefaultParagraphFont"/>
    <w:link w:val="MediumShading1-Accent11"/>
    <w:uiPriority w:val="1"/>
    <w:rsid w:val="00E7789C"/>
  </w:style>
  <w:style w:type="paragraph" w:customStyle="1" w:styleId="MediumGrid1-Accent21">
    <w:name w:val="Medium Grid 1 - Accent 21"/>
    <w:basedOn w:val="Normal"/>
    <w:uiPriority w:val="34"/>
    <w:qFormat/>
    <w:rsid w:val="00E7789C"/>
    <w:pPr>
      <w:ind w:left="720"/>
      <w:contextualSpacing/>
    </w:pPr>
  </w:style>
  <w:style w:type="paragraph" w:customStyle="1" w:styleId="MediumGrid2-Accent21">
    <w:name w:val="Medium Grid 2 - Accent 21"/>
    <w:basedOn w:val="Normal"/>
    <w:next w:val="Normal"/>
    <w:link w:val="MediumGrid2-Accent2Char"/>
    <w:uiPriority w:val="29"/>
    <w:qFormat/>
    <w:rsid w:val="00E7789C"/>
    <w:rPr>
      <w:rFonts w:eastAsia="Times New Roman" w:cs="Times New Roman"/>
      <w:i/>
      <w:iCs/>
      <w:sz w:val="20"/>
      <w:szCs w:val="20"/>
      <w:lang w:val="x-none" w:eastAsia="x-none" w:bidi="ar-SA"/>
    </w:rPr>
  </w:style>
  <w:style w:type="character" w:customStyle="1" w:styleId="MediumGrid2-Accent2Char">
    <w:name w:val="Medium Grid 2 - Accent 2 Char"/>
    <w:link w:val="MediumGrid2-Accent21"/>
    <w:uiPriority w:val="29"/>
    <w:rsid w:val="00E7789C"/>
    <w:rPr>
      <w:rFonts w:eastAsia="Times New Roman" w:cs="Times New Roman"/>
      <w:i/>
      <w:iCs/>
    </w:rPr>
  </w:style>
  <w:style w:type="paragraph" w:customStyle="1" w:styleId="MediumGrid3-Accent21">
    <w:name w:val="Medium Grid 3 - Accent 21"/>
    <w:basedOn w:val="Normal"/>
    <w:next w:val="Normal"/>
    <w:link w:val="MediumGrid3-Accent2Char"/>
    <w:uiPriority w:val="30"/>
    <w:qFormat/>
    <w:rsid w:val="00E7789C"/>
    <w:pPr>
      <w:pBdr>
        <w:top w:val="dotted" w:sz="2" w:space="10" w:color="632423"/>
        <w:bottom w:val="dotted" w:sz="2" w:space="4" w:color="632423"/>
      </w:pBdr>
      <w:spacing w:before="160" w:line="300" w:lineRule="auto"/>
      <w:ind w:left="1440" w:right="1440"/>
    </w:pPr>
    <w:rPr>
      <w:rFonts w:eastAsia="Times New Roman" w:cs="Times New Roman"/>
      <w:caps/>
      <w:color w:val="622423"/>
      <w:spacing w:val="5"/>
      <w:sz w:val="20"/>
      <w:szCs w:val="20"/>
      <w:lang w:val="x-none" w:eastAsia="x-none" w:bidi="ar-SA"/>
    </w:rPr>
  </w:style>
  <w:style w:type="character" w:customStyle="1" w:styleId="MediumGrid3-Accent2Char">
    <w:name w:val="Medium Grid 3 - Accent 2 Char"/>
    <w:link w:val="MediumGrid3-Accent21"/>
    <w:uiPriority w:val="30"/>
    <w:rsid w:val="00E7789C"/>
    <w:rPr>
      <w:rFonts w:eastAsia="Times New Roman" w:cs="Times New Roman"/>
      <w:caps/>
      <w:color w:val="622423"/>
      <w:spacing w:val="5"/>
      <w:sz w:val="20"/>
      <w:szCs w:val="20"/>
    </w:rPr>
  </w:style>
  <w:style w:type="character" w:customStyle="1" w:styleId="PlainTable31">
    <w:name w:val="Plain Table 31"/>
    <w:uiPriority w:val="19"/>
    <w:qFormat/>
    <w:rsid w:val="00E7789C"/>
    <w:rPr>
      <w:i/>
      <w:iCs/>
    </w:rPr>
  </w:style>
  <w:style w:type="character" w:customStyle="1" w:styleId="PlainTable41">
    <w:name w:val="Plain Table 41"/>
    <w:uiPriority w:val="21"/>
    <w:qFormat/>
    <w:rsid w:val="00E7789C"/>
    <w:rPr>
      <w:i/>
      <w:iCs/>
      <w:caps/>
      <w:spacing w:val="10"/>
      <w:sz w:val="20"/>
      <w:szCs w:val="20"/>
    </w:rPr>
  </w:style>
  <w:style w:type="character" w:customStyle="1" w:styleId="PlainTable51">
    <w:name w:val="Plain Table 51"/>
    <w:uiPriority w:val="31"/>
    <w:qFormat/>
    <w:rsid w:val="00E7789C"/>
    <w:rPr>
      <w:rFonts w:ascii="Calibri" w:eastAsia="Times New Roman" w:hAnsi="Calibri" w:cs="Times New Roman"/>
      <w:i/>
      <w:iCs/>
      <w:color w:val="622423"/>
    </w:rPr>
  </w:style>
  <w:style w:type="character" w:customStyle="1" w:styleId="TableGridLight1">
    <w:name w:val="Table Grid Light1"/>
    <w:uiPriority w:val="32"/>
    <w:qFormat/>
    <w:rsid w:val="00E7789C"/>
    <w:rPr>
      <w:rFonts w:ascii="Calibri" w:eastAsia="Times New Roman" w:hAnsi="Calibri" w:cs="Times New Roman"/>
      <w:b/>
      <w:bCs/>
      <w:i/>
      <w:iCs/>
      <w:color w:val="622423"/>
    </w:rPr>
  </w:style>
  <w:style w:type="character" w:customStyle="1" w:styleId="GridTable1Light1">
    <w:name w:val="Grid Table 1 Light1"/>
    <w:uiPriority w:val="33"/>
    <w:qFormat/>
    <w:rsid w:val="00E7789C"/>
    <w:rPr>
      <w:caps/>
      <w:color w:val="622423"/>
      <w:spacing w:val="5"/>
      <w:u w:color="622423"/>
    </w:rPr>
  </w:style>
  <w:style w:type="paragraph" w:customStyle="1" w:styleId="GridTable31">
    <w:name w:val="Grid Table 31"/>
    <w:basedOn w:val="Heading1"/>
    <w:next w:val="Normal"/>
    <w:uiPriority w:val="39"/>
    <w:qFormat/>
    <w:rsid w:val="00E7789C"/>
    <w:pPr>
      <w:outlineLvl w:val="9"/>
    </w:pPr>
  </w:style>
  <w:style w:type="paragraph" w:styleId="BalloonText">
    <w:name w:val="Balloon Text"/>
    <w:basedOn w:val="Normal"/>
    <w:link w:val="BalloonTextChar"/>
    <w:uiPriority w:val="99"/>
    <w:semiHidden/>
    <w:unhideWhenUsed/>
    <w:rsid w:val="00F87812"/>
    <w:pPr>
      <w:spacing w:after="0" w:line="240" w:lineRule="auto"/>
    </w:pPr>
    <w:rPr>
      <w:rFonts w:ascii="Tahoma" w:hAnsi="Tahoma" w:cs="Times New Roman"/>
      <w:sz w:val="16"/>
      <w:szCs w:val="16"/>
      <w:lang w:val="x-none" w:eastAsia="x-none" w:bidi="ar-SA"/>
    </w:rPr>
  </w:style>
  <w:style w:type="character" w:customStyle="1" w:styleId="BalloonTextChar">
    <w:name w:val="Balloon Text Char"/>
    <w:link w:val="BalloonText"/>
    <w:uiPriority w:val="99"/>
    <w:semiHidden/>
    <w:rsid w:val="00F87812"/>
    <w:rPr>
      <w:rFonts w:ascii="Tahoma" w:hAnsi="Tahoma" w:cs="Tahoma"/>
      <w:sz w:val="16"/>
      <w:szCs w:val="16"/>
    </w:rPr>
  </w:style>
  <w:style w:type="paragraph" w:styleId="Header">
    <w:name w:val="header"/>
    <w:basedOn w:val="Normal"/>
    <w:link w:val="HeaderChar"/>
    <w:uiPriority w:val="99"/>
    <w:unhideWhenUsed/>
    <w:rsid w:val="00F87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12"/>
  </w:style>
  <w:style w:type="paragraph" w:styleId="Footer">
    <w:name w:val="footer"/>
    <w:basedOn w:val="Normal"/>
    <w:link w:val="FooterChar"/>
    <w:uiPriority w:val="99"/>
    <w:unhideWhenUsed/>
    <w:rsid w:val="00F87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12"/>
  </w:style>
  <w:style w:type="character" w:styleId="Hyperlink">
    <w:name w:val="Hyperlink"/>
    <w:rsid w:val="00A20974"/>
    <w:rPr>
      <w:color w:val="0000FF"/>
      <w:u w:val="single"/>
    </w:rPr>
  </w:style>
  <w:style w:type="paragraph" w:customStyle="1" w:styleId="StyleLinespacing15lines">
    <w:name w:val="Style Line spacing:  1.5 lines"/>
    <w:basedOn w:val="Normal"/>
    <w:rsid w:val="0099106A"/>
    <w:pPr>
      <w:spacing w:after="120" w:line="288" w:lineRule="auto"/>
    </w:pPr>
    <w:rPr>
      <w:rFonts w:ascii="Times New Roman" w:eastAsia="Times New Roman" w:hAnsi="Times New Roman" w:cs="Times New Roman"/>
      <w:sz w:val="24"/>
      <w:szCs w:val="20"/>
      <w:lang w:bidi="ar-SA"/>
    </w:rPr>
  </w:style>
  <w:style w:type="character" w:customStyle="1" w:styleId="eudoraheader">
    <w:name w:val="eudoraheader"/>
    <w:rsid w:val="001F209A"/>
  </w:style>
  <w:style w:type="table" w:styleId="TableGrid">
    <w:name w:val="Table Grid"/>
    <w:basedOn w:val="TableNormal"/>
    <w:uiPriority w:val="59"/>
    <w:rsid w:val="005F7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76403E"/>
    <w:pPr>
      <w:ind w:left="720"/>
      <w:contextualSpacing/>
    </w:pPr>
  </w:style>
  <w:style w:type="character" w:styleId="CommentReference">
    <w:name w:val="annotation reference"/>
    <w:basedOn w:val="DefaultParagraphFont"/>
    <w:uiPriority w:val="99"/>
    <w:semiHidden/>
    <w:unhideWhenUsed/>
    <w:rsid w:val="007443B4"/>
    <w:rPr>
      <w:sz w:val="18"/>
      <w:szCs w:val="18"/>
    </w:rPr>
  </w:style>
  <w:style w:type="paragraph" w:styleId="CommentText">
    <w:name w:val="annotation text"/>
    <w:basedOn w:val="Normal"/>
    <w:link w:val="CommentTextChar"/>
    <w:uiPriority w:val="99"/>
    <w:semiHidden/>
    <w:unhideWhenUsed/>
    <w:rsid w:val="007443B4"/>
    <w:pPr>
      <w:spacing w:line="240" w:lineRule="auto"/>
    </w:pPr>
    <w:rPr>
      <w:sz w:val="24"/>
      <w:szCs w:val="24"/>
    </w:rPr>
  </w:style>
  <w:style w:type="character" w:customStyle="1" w:styleId="CommentTextChar">
    <w:name w:val="Comment Text Char"/>
    <w:basedOn w:val="DefaultParagraphFont"/>
    <w:link w:val="CommentText"/>
    <w:uiPriority w:val="99"/>
    <w:semiHidden/>
    <w:rsid w:val="007443B4"/>
    <w:rPr>
      <w:sz w:val="24"/>
      <w:szCs w:val="24"/>
      <w:lang w:bidi="en-US"/>
    </w:rPr>
  </w:style>
  <w:style w:type="paragraph" w:styleId="CommentSubject">
    <w:name w:val="annotation subject"/>
    <w:basedOn w:val="CommentText"/>
    <w:next w:val="CommentText"/>
    <w:link w:val="CommentSubjectChar"/>
    <w:uiPriority w:val="99"/>
    <w:semiHidden/>
    <w:unhideWhenUsed/>
    <w:rsid w:val="007443B4"/>
    <w:rPr>
      <w:b/>
      <w:bCs/>
      <w:sz w:val="20"/>
      <w:szCs w:val="20"/>
    </w:rPr>
  </w:style>
  <w:style w:type="character" w:customStyle="1" w:styleId="CommentSubjectChar">
    <w:name w:val="Comment Subject Char"/>
    <w:basedOn w:val="CommentTextChar"/>
    <w:link w:val="CommentSubject"/>
    <w:uiPriority w:val="99"/>
    <w:semiHidden/>
    <w:rsid w:val="007443B4"/>
    <w:rPr>
      <w:b/>
      <w:bCs/>
      <w:sz w:val="24"/>
      <w:szCs w:val="24"/>
      <w:lang w:bidi="en-US"/>
    </w:rPr>
  </w:style>
  <w:style w:type="paragraph" w:customStyle="1" w:styleId="Normal1">
    <w:name w:val="Normal1"/>
    <w:rsid w:val="007443B4"/>
    <w:pPr>
      <w:spacing w:after="200"/>
    </w:pPr>
    <w:rPr>
      <w:rFonts w:eastAsia="Cambria" w:cs="Cambria"/>
      <w:color w:val="000000"/>
      <w:sz w:val="24"/>
      <w:szCs w:val="24"/>
    </w:rPr>
  </w:style>
  <w:style w:type="character" w:customStyle="1" w:styleId="apple-converted-space">
    <w:name w:val="apple-converted-space"/>
    <w:basedOn w:val="DefaultParagraphFont"/>
    <w:rsid w:val="005A5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37129">
      <w:bodyDiv w:val="1"/>
      <w:marLeft w:val="0"/>
      <w:marRight w:val="0"/>
      <w:marTop w:val="0"/>
      <w:marBottom w:val="0"/>
      <w:divBdr>
        <w:top w:val="none" w:sz="0" w:space="0" w:color="auto"/>
        <w:left w:val="none" w:sz="0" w:space="0" w:color="auto"/>
        <w:bottom w:val="none" w:sz="0" w:space="0" w:color="auto"/>
        <w:right w:val="none" w:sz="0" w:space="0" w:color="auto"/>
      </w:divBdr>
    </w:div>
    <w:div w:id="324556414">
      <w:bodyDiv w:val="1"/>
      <w:marLeft w:val="0"/>
      <w:marRight w:val="0"/>
      <w:marTop w:val="0"/>
      <w:marBottom w:val="0"/>
      <w:divBdr>
        <w:top w:val="none" w:sz="0" w:space="0" w:color="auto"/>
        <w:left w:val="none" w:sz="0" w:space="0" w:color="auto"/>
        <w:bottom w:val="none" w:sz="0" w:space="0" w:color="auto"/>
        <w:right w:val="none" w:sz="0" w:space="0" w:color="auto"/>
      </w:divBdr>
    </w:div>
    <w:div w:id="702482945">
      <w:bodyDiv w:val="1"/>
      <w:marLeft w:val="0"/>
      <w:marRight w:val="0"/>
      <w:marTop w:val="0"/>
      <w:marBottom w:val="0"/>
      <w:divBdr>
        <w:top w:val="none" w:sz="0" w:space="0" w:color="auto"/>
        <w:left w:val="none" w:sz="0" w:space="0" w:color="auto"/>
        <w:bottom w:val="none" w:sz="0" w:space="0" w:color="auto"/>
        <w:right w:val="none" w:sz="0" w:space="0" w:color="auto"/>
      </w:divBdr>
      <w:divsChild>
        <w:div w:id="6143353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22538202">
              <w:marLeft w:val="0"/>
              <w:marRight w:val="0"/>
              <w:marTop w:val="0"/>
              <w:marBottom w:val="0"/>
              <w:divBdr>
                <w:top w:val="none" w:sz="0" w:space="0" w:color="auto"/>
                <w:left w:val="none" w:sz="0" w:space="0" w:color="auto"/>
                <w:bottom w:val="none" w:sz="0" w:space="0" w:color="auto"/>
                <w:right w:val="none" w:sz="0" w:space="0" w:color="auto"/>
              </w:divBdr>
              <w:divsChild>
                <w:div w:id="1046219197">
                  <w:marLeft w:val="0"/>
                  <w:marRight w:val="0"/>
                  <w:marTop w:val="0"/>
                  <w:marBottom w:val="0"/>
                  <w:divBdr>
                    <w:top w:val="none" w:sz="0" w:space="0" w:color="auto"/>
                    <w:left w:val="none" w:sz="0" w:space="0" w:color="auto"/>
                    <w:bottom w:val="none" w:sz="0" w:space="0" w:color="auto"/>
                    <w:right w:val="none" w:sz="0" w:space="0" w:color="auto"/>
                  </w:divBdr>
                  <w:divsChild>
                    <w:div w:id="1733886411">
                      <w:marLeft w:val="0"/>
                      <w:marRight w:val="0"/>
                      <w:marTop w:val="0"/>
                      <w:marBottom w:val="0"/>
                      <w:divBdr>
                        <w:top w:val="none" w:sz="0" w:space="0" w:color="auto"/>
                        <w:left w:val="none" w:sz="0" w:space="0" w:color="auto"/>
                        <w:bottom w:val="none" w:sz="0" w:space="0" w:color="auto"/>
                        <w:right w:val="none" w:sz="0" w:space="0" w:color="auto"/>
                      </w:divBdr>
                      <w:divsChild>
                        <w:div w:id="6946962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1792756">
                              <w:marLeft w:val="0"/>
                              <w:marRight w:val="0"/>
                              <w:marTop w:val="0"/>
                              <w:marBottom w:val="0"/>
                              <w:divBdr>
                                <w:top w:val="none" w:sz="0" w:space="0" w:color="auto"/>
                                <w:left w:val="none" w:sz="0" w:space="0" w:color="auto"/>
                                <w:bottom w:val="none" w:sz="0" w:space="0" w:color="auto"/>
                                <w:right w:val="none" w:sz="0" w:space="0" w:color="auto"/>
                              </w:divBdr>
                              <w:divsChild>
                                <w:div w:id="178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0242186">
      <w:bodyDiv w:val="1"/>
      <w:marLeft w:val="0"/>
      <w:marRight w:val="0"/>
      <w:marTop w:val="0"/>
      <w:marBottom w:val="0"/>
      <w:divBdr>
        <w:top w:val="none" w:sz="0" w:space="0" w:color="auto"/>
        <w:left w:val="none" w:sz="0" w:space="0" w:color="auto"/>
        <w:bottom w:val="none" w:sz="0" w:space="0" w:color="auto"/>
        <w:right w:val="none" w:sz="0" w:space="0" w:color="auto"/>
      </w:divBdr>
      <w:divsChild>
        <w:div w:id="7581425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0146676">
              <w:marLeft w:val="0"/>
              <w:marRight w:val="0"/>
              <w:marTop w:val="0"/>
              <w:marBottom w:val="0"/>
              <w:divBdr>
                <w:top w:val="none" w:sz="0" w:space="0" w:color="auto"/>
                <w:left w:val="none" w:sz="0" w:space="0" w:color="auto"/>
                <w:bottom w:val="none" w:sz="0" w:space="0" w:color="auto"/>
                <w:right w:val="none" w:sz="0" w:space="0" w:color="auto"/>
              </w:divBdr>
              <w:divsChild>
                <w:div w:id="1839924828">
                  <w:marLeft w:val="0"/>
                  <w:marRight w:val="0"/>
                  <w:marTop w:val="0"/>
                  <w:marBottom w:val="0"/>
                  <w:divBdr>
                    <w:top w:val="none" w:sz="0" w:space="0" w:color="auto"/>
                    <w:left w:val="none" w:sz="0" w:space="0" w:color="auto"/>
                    <w:bottom w:val="none" w:sz="0" w:space="0" w:color="auto"/>
                    <w:right w:val="none" w:sz="0" w:space="0" w:color="auto"/>
                  </w:divBdr>
                  <w:divsChild>
                    <w:div w:id="1891377567">
                      <w:marLeft w:val="0"/>
                      <w:marRight w:val="0"/>
                      <w:marTop w:val="0"/>
                      <w:marBottom w:val="0"/>
                      <w:divBdr>
                        <w:top w:val="none" w:sz="0" w:space="0" w:color="auto"/>
                        <w:left w:val="none" w:sz="0" w:space="0" w:color="auto"/>
                        <w:bottom w:val="none" w:sz="0" w:space="0" w:color="auto"/>
                        <w:right w:val="none" w:sz="0" w:space="0" w:color="auto"/>
                      </w:divBdr>
                      <w:divsChild>
                        <w:div w:id="10094824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5603436">
                              <w:marLeft w:val="0"/>
                              <w:marRight w:val="0"/>
                              <w:marTop w:val="0"/>
                              <w:marBottom w:val="0"/>
                              <w:divBdr>
                                <w:top w:val="none" w:sz="0" w:space="0" w:color="auto"/>
                                <w:left w:val="none" w:sz="0" w:space="0" w:color="auto"/>
                                <w:bottom w:val="none" w:sz="0" w:space="0" w:color="auto"/>
                                <w:right w:val="none" w:sz="0" w:space="0" w:color="auto"/>
                              </w:divBdr>
                              <w:divsChild>
                                <w:div w:id="64987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379122">
      <w:bodyDiv w:val="1"/>
      <w:marLeft w:val="0"/>
      <w:marRight w:val="0"/>
      <w:marTop w:val="0"/>
      <w:marBottom w:val="0"/>
      <w:divBdr>
        <w:top w:val="none" w:sz="0" w:space="0" w:color="auto"/>
        <w:left w:val="none" w:sz="0" w:space="0" w:color="auto"/>
        <w:bottom w:val="none" w:sz="0" w:space="0" w:color="auto"/>
        <w:right w:val="none" w:sz="0" w:space="0" w:color="auto"/>
      </w:divBdr>
    </w:div>
    <w:div w:id="1360544115">
      <w:bodyDiv w:val="1"/>
      <w:marLeft w:val="0"/>
      <w:marRight w:val="0"/>
      <w:marTop w:val="0"/>
      <w:marBottom w:val="0"/>
      <w:divBdr>
        <w:top w:val="none" w:sz="0" w:space="0" w:color="auto"/>
        <w:left w:val="none" w:sz="0" w:space="0" w:color="auto"/>
        <w:bottom w:val="none" w:sz="0" w:space="0" w:color="auto"/>
        <w:right w:val="none" w:sz="0" w:space="0" w:color="auto"/>
      </w:divBdr>
    </w:div>
    <w:div w:id="1474562010">
      <w:bodyDiv w:val="1"/>
      <w:marLeft w:val="0"/>
      <w:marRight w:val="0"/>
      <w:marTop w:val="0"/>
      <w:marBottom w:val="0"/>
      <w:divBdr>
        <w:top w:val="none" w:sz="0" w:space="0" w:color="auto"/>
        <w:left w:val="none" w:sz="0" w:space="0" w:color="auto"/>
        <w:bottom w:val="none" w:sz="0" w:space="0" w:color="auto"/>
        <w:right w:val="none" w:sz="0" w:space="0" w:color="auto"/>
      </w:divBdr>
    </w:div>
    <w:div w:id="1974290353">
      <w:bodyDiv w:val="1"/>
      <w:marLeft w:val="0"/>
      <w:marRight w:val="0"/>
      <w:marTop w:val="0"/>
      <w:marBottom w:val="0"/>
      <w:divBdr>
        <w:top w:val="none" w:sz="0" w:space="0" w:color="auto"/>
        <w:left w:val="none" w:sz="0" w:space="0" w:color="auto"/>
        <w:bottom w:val="none" w:sz="0" w:space="0" w:color="auto"/>
        <w:right w:val="none" w:sz="0" w:space="0" w:color="auto"/>
      </w:divBdr>
      <w:divsChild>
        <w:div w:id="18544928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4786255">
              <w:marLeft w:val="0"/>
              <w:marRight w:val="0"/>
              <w:marTop w:val="0"/>
              <w:marBottom w:val="0"/>
              <w:divBdr>
                <w:top w:val="none" w:sz="0" w:space="0" w:color="auto"/>
                <w:left w:val="none" w:sz="0" w:space="0" w:color="auto"/>
                <w:bottom w:val="none" w:sz="0" w:space="0" w:color="auto"/>
                <w:right w:val="none" w:sz="0" w:space="0" w:color="auto"/>
              </w:divBdr>
              <w:divsChild>
                <w:div w:id="1899591657">
                  <w:marLeft w:val="0"/>
                  <w:marRight w:val="0"/>
                  <w:marTop w:val="0"/>
                  <w:marBottom w:val="0"/>
                  <w:divBdr>
                    <w:top w:val="none" w:sz="0" w:space="0" w:color="auto"/>
                    <w:left w:val="none" w:sz="0" w:space="0" w:color="auto"/>
                    <w:bottom w:val="none" w:sz="0" w:space="0" w:color="auto"/>
                    <w:right w:val="none" w:sz="0" w:space="0" w:color="auto"/>
                  </w:divBdr>
                  <w:divsChild>
                    <w:div w:id="494339836">
                      <w:marLeft w:val="0"/>
                      <w:marRight w:val="0"/>
                      <w:marTop w:val="0"/>
                      <w:marBottom w:val="0"/>
                      <w:divBdr>
                        <w:top w:val="none" w:sz="0" w:space="0" w:color="auto"/>
                        <w:left w:val="none" w:sz="0" w:space="0" w:color="auto"/>
                        <w:bottom w:val="none" w:sz="0" w:space="0" w:color="auto"/>
                        <w:right w:val="none" w:sz="0" w:space="0" w:color="auto"/>
                      </w:divBdr>
                      <w:divsChild>
                        <w:div w:id="8847563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0309627">
                              <w:marLeft w:val="0"/>
                              <w:marRight w:val="0"/>
                              <w:marTop w:val="0"/>
                              <w:marBottom w:val="0"/>
                              <w:divBdr>
                                <w:top w:val="none" w:sz="0" w:space="0" w:color="auto"/>
                                <w:left w:val="none" w:sz="0" w:space="0" w:color="auto"/>
                                <w:bottom w:val="none" w:sz="0" w:space="0" w:color="auto"/>
                                <w:right w:val="none" w:sz="0" w:space="0" w:color="auto"/>
                              </w:divBdr>
                              <w:divsChild>
                                <w:div w:id="13570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8681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Template for Cori Hanson</vt:lpstr>
    </vt:vector>
  </TitlesOfParts>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Cori Hanson</dc:title>
  <dc:subject/>
  <dc:creator>Cori Hanson</dc:creator>
  <cp:keywords/>
  <cp:lastModifiedBy>Albi Celaj</cp:lastModifiedBy>
  <cp:revision>4</cp:revision>
  <cp:lastPrinted>2013-05-23T02:01:00Z</cp:lastPrinted>
  <dcterms:created xsi:type="dcterms:W3CDTF">2019-03-19T16:00:00Z</dcterms:created>
  <dcterms:modified xsi:type="dcterms:W3CDTF">2019-03-19T16:40:00Z</dcterms:modified>
</cp:coreProperties>
</file>