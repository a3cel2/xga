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87F35" w14:textId="48D199BF" w:rsidR="00C5379B" w:rsidRPr="00A57D97" w:rsidRDefault="00107DAE">
      <w:pPr>
        <w:rPr>
          <w:sz w:val="22"/>
          <w:szCs w:val="22"/>
        </w:rPr>
      </w:pPr>
      <w:r w:rsidRPr="00A57D97">
        <w:rPr>
          <w:sz w:val="22"/>
          <w:szCs w:val="22"/>
        </w:rPr>
        <w:t>Dear Editor</w:t>
      </w:r>
      <w:r w:rsidR="00E43826">
        <w:rPr>
          <w:sz w:val="22"/>
          <w:szCs w:val="22"/>
        </w:rPr>
        <w:t>s</w:t>
      </w:r>
      <w:r w:rsidRPr="00A57D97">
        <w:rPr>
          <w:sz w:val="22"/>
          <w:szCs w:val="22"/>
        </w:rPr>
        <w:t>,</w:t>
      </w:r>
    </w:p>
    <w:p w14:paraId="3C3EFAAD" w14:textId="5723A007" w:rsidR="00107DAE" w:rsidRPr="00A57D97" w:rsidRDefault="00107DAE">
      <w:pPr>
        <w:rPr>
          <w:sz w:val="22"/>
          <w:szCs w:val="22"/>
        </w:rPr>
      </w:pPr>
    </w:p>
    <w:p w14:paraId="0CBF1CF0" w14:textId="5F0BCC45" w:rsidR="00107DAE" w:rsidRPr="006C57BB" w:rsidRDefault="00BB50D2" w:rsidP="00153E72">
      <w:pPr>
        <w:jc w:val="both"/>
        <w:rPr>
          <w:ins w:id="0" w:author="Albi Celaj" w:date="2019-03-13T11:01:00Z"/>
          <w:sz w:val="22"/>
          <w:szCs w:val="22"/>
        </w:rPr>
      </w:pPr>
      <w:r>
        <w:rPr>
          <w:sz w:val="22"/>
          <w:szCs w:val="22"/>
        </w:rPr>
        <w:t xml:space="preserve">We are </w:t>
      </w:r>
      <w:r w:rsidR="00107DAE" w:rsidRPr="00A57D97">
        <w:rPr>
          <w:sz w:val="22"/>
          <w:szCs w:val="22"/>
        </w:rPr>
        <w:t>submit</w:t>
      </w:r>
      <w:r>
        <w:rPr>
          <w:sz w:val="22"/>
          <w:szCs w:val="22"/>
        </w:rPr>
        <w:t>ting</w:t>
      </w:r>
      <w:r w:rsidR="00107DAE" w:rsidRPr="00A57D97">
        <w:rPr>
          <w:sz w:val="22"/>
          <w:szCs w:val="22"/>
        </w:rPr>
        <w:t xml:space="preserve"> the accompanying man</w:t>
      </w:r>
      <w:r w:rsidR="00984385">
        <w:rPr>
          <w:sz w:val="22"/>
          <w:szCs w:val="22"/>
        </w:rPr>
        <w:t>uscript, entitled “</w:t>
      </w:r>
      <w:commentRangeStart w:id="1"/>
      <w:r w:rsidR="000502BD">
        <w:rPr>
          <w:b/>
          <w:sz w:val="22"/>
          <w:szCs w:val="22"/>
        </w:rPr>
        <w:t xml:space="preserve">High-Order Genetic Analysis Enables </w:t>
      </w:r>
      <w:r w:rsidR="00D1563C">
        <w:rPr>
          <w:b/>
          <w:sz w:val="22"/>
          <w:szCs w:val="22"/>
        </w:rPr>
        <w:t xml:space="preserve">Systematic </w:t>
      </w:r>
      <w:r w:rsidR="000502BD">
        <w:rPr>
          <w:b/>
          <w:sz w:val="22"/>
          <w:szCs w:val="22"/>
        </w:rPr>
        <w:t xml:space="preserve">Functional Dissection of </w:t>
      </w:r>
      <w:r w:rsidR="00CA2530">
        <w:rPr>
          <w:b/>
          <w:sz w:val="22"/>
          <w:szCs w:val="22"/>
        </w:rPr>
        <w:t xml:space="preserve">a </w:t>
      </w:r>
      <w:r w:rsidR="000502BD">
        <w:rPr>
          <w:b/>
          <w:sz w:val="22"/>
          <w:szCs w:val="22"/>
        </w:rPr>
        <w:t>Complex Trait</w:t>
      </w:r>
      <w:commentRangeEnd w:id="1"/>
      <w:r w:rsidR="00842C1A">
        <w:rPr>
          <w:rStyle w:val="CommentReference"/>
        </w:rPr>
        <w:commentReference w:id="1"/>
      </w:r>
      <w:r w:rsidR="004C1444">
        <w:rPr>
          <w:b/>
          <w:sz w:val="22"/>
          <w:szCs w:val="22"/>
        </w:rPr>
        <w:t>”</w:t>
      </w:r>
      <w:r w:rsidR="00107DAE" w:rsidRPr="00A57D97">
        <w:rPr>
          <w:sz w:val="22"/>
          <w:szCs w:val="22"/>
        </w:rPr>
        <w:t>, for your con</w:t>
      </w:r>
      <w:r w:rsidR="00984385">
        <w:rPr>
          <w:sz w:val="22"/>
          <w:szCs w:val="22"/>
        </w:rPr>
        <w:t xml:space="preserve">sideration as </w:t>
      </w:r>
      <w:r w:rsidR="00CD4753">
        <w:rPr>
          <w:sz w:val="22"/>
          <w:szCs w:val="22"/>
        </w:rPr>
        <w:t>a</w:t>
      </w:r>
      <w:del w:id="2" w:author="Albi Celaj" w:date="2019-03-13T11:38:00Z">
        <w:r w:rsidR="00CD4753" w:rsidDel="000A645C">
          <w:rPr>
            <w:sz w:val="22"/>
            <w:szCs w:val="22"/>
          </w:rPr>
          <w:delText>n</w:delText>
        </w:r>
      </w:del>
      <w:r w:rsidR="00CD4753">
        <w:rPr>
          <w:sz w:val="22"/>
          <w:szCs w:val="22"/>
        </w:rPr>
        <w:t xml:space="preserve"> </w:t>
      </w:r>
      <w:commentRangeStart w:id="3"/>
      <w:ins w:id="4" w:author="Albi Celaj" w:date="2019-03-13T10:59:00Z">
        <w:r w:rsidR="00BF2E5C">
          <w:rPr>
            <w:sz w:val="22"/>
            <w:szCs w:val="22"/>
          </w:rPr>
          <w:t>Resource</w:t>
        </w:r>
      </w:ins>
      <w:r w:rsidR="00CD4753">
        <w:rPr>
          <w:sz w:val="22"/>
          <w:szCs w:val="22"/>
        </w:rPr>
        <w:t xml:space="preserve"> </w:t>
      </w:r>
      <w:commentRangeEnd w:id="3"/>
      <w:r w:rsidR="00842C1A">
        <w:rPr>
          <w:rStyle w:val="CommentReference"/>
        </w:rPr>
        <w:commentReference w:id="3"/>
      </w:r>
      <w:r w:rsidR="00107DAE" w:rsidRPr="00A57D97">
        <w:rPr>
          <w:sz w:val="22"/>
          <w:szCs w:val="22"/>
        </w:rPr>
        <w:t xml:space="preserve">in </w:t>
      </w:r>
      <w:r w:rsidR="00107DAE" w:rsidRPr="00A57D97">
        <w:rPr>
          <w:i/>
          <w:sz w:val="22"/>
          <w:szCs w:val="22"/>
        </w:rPr>
        <w:t>Cell</w:t>
      </w:r>
      <w:r w:rsidR="00107DAE" w:rsidRPr="00A57D97">
        <w:rPr>
          <w:sz w:val="22"/>
          <w:szCs w:val="22"/>
        </w:rPr>
        <w:t>.</w:t>
      </w:r>
    </w:p>
    <w:p w14:paraId="0385185A" w14:textId="77777777" w:rsidR="00477312" w:rsidRPr="00DB75F2" w:rsidRDefault="00477312" w:rsidP="00153E72">
      <w:pPr>
        <w:jc w:val="both"/>
        <w:rPr>
          <w:b/>
          <w:sz w:val="22"/>
          <w:szCs w:val="22"/>
        </w:rPr>
      </w:pPr>
    </w:p>
    <w:p w14:paraId="40B31008" w14:textId="7F556F89" w:rsidR="003E5225" w:rsidRDefault="003E5225" w:rsidP="003357D8">
      <w:pPr>
        <w:jc w:val="both"/>
        <w:rPr>
          <w:sz w:val="22"/>
          <w:szCs w:val="22"/>
        </w:rPr>
      </w:pPr>
      <w:r>
        <w:rPr>
          <w:sz w:val="22"/>
          <w:szCs w:val="22"/>
        </w:rPr>
        <w:t xml:space="preserve">It is becoming increasingly clear that most traits, including common human genetic diseases, are complex.  </w:t>
      </w:r>
      <w:r w:rsidR="00CD4753">
        <w:rPr>
          <w:sz w:val="22"/>
          <w:szCs w:val="22"/>
        </w:rPr>
        <w:t>Genetic analysis of c</w:t>
      </w:r>
      <w:r>
        <w:rPr>
          <w:sz w:val="22"/>
          <w:szCs w:val="22"/>
        </w:rPr>
        <w:t>omplex traits</w:t>
      </w:r>
      <w:r w:rsidR="00CD4753">
        <w:rPr>
          <w:sz w:val="22"/>
          <w:szCs w:val="22"/>
        </w:rPr>
        <w:t xml:space="preserve">, which </w:t>
      </w:r>
      <w:r>
        <w:rPr>
          <w:sz w:val="22"/>
          <w:szCs w:val="22"/>
        </w:rPr>
        <w:t>rely on multiple genes functioning together</w:t>
      </w:r>
      <w:r w:rsidR="00CD4753">
        <w:rPr>
          <w:sz w:val="22"/>
          <w:szCs w:val="22"/>
        </w:rPr>
        <w:t xml:space="preserve">, requires phenotypic study of </w:t>
      </w:r>
      <w:r>
        <w:rPr>
          <w:sz w:val="22"/>
          <w:szCs w:val="22"/>
        </w:rPr>
        <w:t>multiple variant</w:t>
      </w:r>
      <w:r w:rsidR="00CD4753">
        <w:rPr>
          <w:sz w:val="22"/>
          <w:szCs w:val="22"/>
        </w:rPr>
        <w:t xml:space="preserve"> combinations</w:t>
      </w:r>
      <w:r>
        <w:rPr>
          <w:sz w:val="22"/>
          <w:szCs w:val="22"/>
        </w:rPr>
        <w:t xml:space="preserve">. </w:t>
      </w:r>
      <w:r w:rsidR="00CD4753">
        <w:rPr>
          <w:sz w:val="22"/>
          <w:szCs w:val="22"/>
        </w:rPr>
        <w:t xml:space="preserve">Combinatorial genetic analysis can be done exhaustively for two-gene combinations, for </w:t>
      </w:r>
      <w:r w:rsidR="004B5AF2">
        <w:rPr>
          <w:sz w:val="22"/>
          <w:szCs w:val="22"/>
        </w:rPr>
        <w:t>example</w:t>
      </w:r>
      <w:r w:rsidR="00CD4753">
        <w:rPr>
          <w:sz w:val="22"/>
          <w:szCs w:val="22"/>
        </w:rPr>
        <w:t xml:space="preserve"> in yeast</w:t>
      </w:r>
      <w:r w:rsidR="004B5AF2">
        <w:rPr>
          <w:sz w:val="22"/>
          <w:szCs w:val="22"/>
        </w:rPr>
        <w:t xml:space="preserve">, </w:t>
      </w:r>
      <w:r w:rsidR="00CD4753">
        <w:rPr>
          <w:sz w:val="22"/>
          <w:szCs w:val="22"/>
        </w:rPr>
        <w:t xml:space="preserve">where two-gene </w:t>
      </w:r>
      <w:r w:rsidR="004B5AF2">
        <w:rPr>
          <w:sz w:val="22"/>
          <w:szCs w:val="22"/>
        </w:rPr>
        <w:t xml:space="preserve">synthetic genetic array analysis (SGA) </w:t>
      </w:r>
      <w:r w:rsidR="00CD4753">
        <w:rPr>
          <w:sz w:val="22"/>
          <w:szCs w:val="22"/>
        </w:rPr>
        <w:t xml:space="preserve">has revealed </w:t>
      </w:r>
      <w:r>
        <w:rPr>
          <w:sz w:val="22"/>
          <w:szCs w:val="22"/>
        </w:rPr>
        <w:t>genetic interactions</w:t>
      </w:r>
      <w:r w:rsidR="00CD4753">
        <w:rPr>
          <w:sz w:val="22"/>
          <w:szCs w:val="22"/>
        </w:rPr>
        <w:t xml:space="preserve"> and derived a global functional relationship network</w:t>
      </w:r>
      <w:r w:rsidR="00EC693D">
        <w:rPr>
          <w:sz w:val="22"/>
          <w:szCs w:val="22"/>
        </w:rPr>
        <w:t>.</w:t>
      </w:r>
    </w:p>
    <w:p w14:paraId="62CFF481" w14:textId="77777777" w:rsidR="0018485B" w:rsidRDefault="0018485B" w:rsidP="003357D8">
      <w:pPr>
        <w:jc w:val="both"/>
        <w:rPr>
          <w:sz w:val="22"/>
          <w:szCs w:val="22"/>
        </w:rPr>
      </w:pPr>
    </w:p>
    <w:p w14:paraId="77C17B78" w14:textId="6C90FBC1" w:rsidR="00CD4753" w:rsidRDefault="00CD4753" w:rsidP="00712127">
      <w:pPr>
        <w:jc w:val="both"/>
        <w:rPr>
          <w:sz w:val="22"/>
          <w:szCs w:val="22"/>
        </w:rPr>
      </w:pPr>
      <w:r>
        <w:rPr>
          <w:sz w:val="22"/>
          <w:szCs w:val="22"/>
        </w:rPr>
        <w:t xml:space="preserve">However, many functional relationships are only revealed by higher-order analysis of variation in three or more genes.  </w:t>
      </w:r>
      <w:r w:rsidR="00316478">
        <w:rPr>
          <w:sz w:val="22"/>
          <w:szCs w:val="22"/>
        </w:rPr>
        <w:t xml:space="preserve">The </w:t>
      </w:r>
      <w:r w:rsidR="003357D8">
        <w:rPr>
          <w:sz w:val="22"/>
          <w:szCs w:val="22"/>
        </w:rPr>
        <w:t>lack of</w:t>
      </w:r>
      <w:r w:rsidR="004B5AF2">
        <w:rPr>
          <w:sz w:val="22"/>
          <w:szCs w:val="22"/>
        </w:rPr>
        <w:t xml:space="preserve"> systematic </w:t>
      </w:r>
      <w:r w:rsidR="00506BED">
        <w:rPr>
          <w:sz w:val="22"/>
          <w:szCs w:val="22"/>
        </w:rPr>
        <w:t>studies</w:t>
      </w:r>
      <w:r w:rsidR="00A16A26">
        <w:rPr>
          <w:sz w:val="22"/>
          <w:szCs w:val="22"/>
        </w:rPr>
        <w:t xml:space="preserve"> o</w:t>
      </w:r>
      <w:r w:rsidR="007C08E4">
        <w:rPr>
          <w:sz w:val="22"/>
          <w:szCs w:val="22"/>
        </w:rPr>
        <w:t xml:space="preserve">n </w:t>
      </w:r>
      <w:r w:rsidR="00A16A26">
        <w:rPr>
          <w:sz w:val="22"/>
          <w:szCs w:val="22"/>
        </w:rPr>
        <w:t>high-order genetic interaction</w:t>
      </w:r>
      <w:r w:rsidR="007C08E4">
        <w:rPr>
          <w:sz w:val="22"/>
          <w:szCs w:val="22"/>
        </w:rPr>
        <w:t>s</w:t>
      </w:r>
      <w:r w:rsidR="00A67810">
        <w:rPr>
          <w:sz w:val="22"/>
          <w:szCs w:val="22"/>
        </w:rPr>
        <w:t xml:space="preserve"> </w:t>
      </w:r>
      <w:r>
        <w:rPr>
          <w:sz w:val="22"/>
          <w:szCs w:val="22"/>
        </w:rPr>
        <w:t xml:space="preserve">has </w:t>
      </w:r>
      <w:r w:rsidR="0018485B">
        <w:rPr>
          <w:sz w:val="22"/>
          <w:szCs w:val="22"/>
        </w:rPr>
        <w:t>fundamenta</w:t>
      </w:r>
      <w:r w:rsidR="004E4050">
        <w:rPr>
          <w:sz w:val="22"/>
          <w:szCs w:val="22"/>
        </w:rPr>
        <w:t>lly limit</w:t>
      </w:r>
      <w:r>
        <w:rPr>
          <w:sz w:val="22"/>
          <w:szCs w:val="22"/>
        </w:rPr>
        <w:t>ed</w:t>
      </w:r>
      <w:r w:rsidR="004E4050">
        <w:rPr>
          <w:sz w:val="22"/>
          <w:szCs w:val="22"/>
        </w:rPr>
        <w:t xml:space="preserve"> our ability to </w:t>
      </w:r>
      <w:r>
        <w:rPr>
          <w:sz w:val="22"/>
          <w:szCs w:val="22"/>
        </w:rPr>
        <w:t xml:space="preserve">map from </w:t>
      </w:r>
      <w:r w:rsidR="0018485B">
        <w:rPr>
          <w:sz w:val="22"/>
          <w:szCs w:val="22"/>
        </w:rPr>
        <w:t>genotype</w:t>
      </w:r>
      <w:r>
        <w:rPr>
          <w:sz w:val="22"/>
          <w:szCs w:val="22"/>
        </w:rPr>
        <w:t xml:space="preserve"> </w:t>
      </w:r>
      <w:r w:rsidR="0018485B">
        <w:rPr>
          <w:sz w:val="22"/>
          <w:szCs w:val="22"/>
        </w:rPr>
        <w:t>to</w:t>
      </w:r>
      <w:r>
        <w:rPr>
          <w:sz w:val="22"/>
          <w:szCs w:val="22"/>
        </w:rPr>
        <w:t xml:space="preserve"> </w:t>
      </w:r>
      <w:r w:rsidR="0018485B">
        <w:rPr>
          <w:sz w:val="22"/>
          <w:szCs w:val="22"/>
        </w:rPr>
        <w:t>phenotype</w:t>
      </w:r>
      <w:r>
        <w:rPr>
          <w:sz w:val="22"/>
          <w:szCs w:val="22"/>
        </w:rPr>
        <w:t xml:space="preserve"> and thus model pathway function.</w:t>
      </w:r>
    </w:p>
    <w:p w14:paraId="33025EE0" w14:textId="77777777" w:rsidR="00CD4753" w:rsidRDefault="00CD4753" w:rsidP="00712127">
      <w:pPr>
        <w:jc w:val="both"/>
        <w:rPr>
          <w:sz w:val="22"/>
          <w:szCs w:val="22"/>
        </w:rPr>
      </w:pPr>
    </w:p>
    <w:p w14:paraId="1484CA1A" w14:textId="22029D32" w:rsidR="00572945" w:rsidRDefault="0018485B" w:rsidP="00572945">
      <w:pPr>
        <w:jc w:val="both"/>
        <w:rPr>
          <w:sz w:val="22"/>
          <w:szCs w:val="22"/>
        </w:rPr>
      </w:pPr>
      <w:r>
        <w:rPr>
          <w:sz w:val="22"/>
          <w:szCs w:val="22"/>
        </w:rPr>
        <w:t xml:space="preserve">To address this gap, </w:t>
      </w:r>
      <w:r w:rsidR="00D67E72">
        <w:rPr>
          <w:sz w:val="22"/>
          <w:szCs w:val="22"/>
        </w:rPr>
        <w:t xml:space="preserve">we </w:t>
      </w:r>
      <w:r w:rsidR="00CD4753">
        <w:rPr>
          <w:sz w:val="22"/>
          <w:szCs w:val="22"/>
        </w:rPr>
        <w:t xml:space="preserve">implemented </w:t>
      </w:r>
      <w:r>
        <w:rPr>
          <w:sz w:val="22"/>
          <w:szCs w:val="22"/>
        </w:rPr>
        <w:t>an ‘</w:t>
      </w:r>
      <w:r w:rsidRPr="00CF740D">
        <w:rPr>
          <w:i/>
          <w:sz w:val="22"/>
          <w:szCs w:val="22"/>
        </w:rPr>
        <w:t>X</w:t>
      </w:r>
      <w:r>
        <w:rPr>
          <w:sz w:val="22"/>
          <w:szCs w:val="22"/>
        </w:rPr>
        <w:t>-gene’ genetic analysis (‘XGA’)</w:t>
      </w:r>
      <w:r w:rsidR="00CD4753">
        <w:rPr>
          <w:sz w:val="22"/>
          <w:szCs w:val="22"/>
        </w:rPr>
        <w:t xml:space="preserve">.  </w:t>
      </w:r>
      <w:r w:rsidR="00E31AC3">
        <w:rPr>
          <w:sz w:val="22"/>
          <w:szCs w:val="22"/>
        </w:rPr>
        <w:t xml:space="preserve">XGA </w:t>
      </w:r>
      <w:r w:rsidR="00E071A3">
        <w:rPr>
          <w:sz w:val="22"/>
          <w:szCs w:val="22"/>
        </w:rPr>
        <w:t>works by engineerin</w:t>
      </w:r>
      <w:r w:rsidR="003A2267">
        <w:rPr>
          <w:sz w:val="22"/>
          <w:szCs w:val="22"/>
        </w:rPr>
        <w:t xml:space="preserve">g </w:t>
      </w:r>
      <w:r w:rsidR="0013370B">
        <w:rPr>
          <w:sz w:val="22"/>
          <w:szCs w:val="22"/>
        </w:rPr>
        <w:t>and profi</w:t>
      </w:r>
      <w:r w:rsidR="00572945">
        <w:rPr>
          <w:sz w:val="22"/>
          <w:szCs w:val="22"/>
        </w:rPr>
        <w:t>li</w:t>
      </w:r>
      <w:r w:rsidR="0013370B">
        <w:rPr>
          <w:sz w:val="22"/>
          <w:szCs w:val="22"/>
        </w:rPr>
        <w:t xml:space="preserve">ng </w:t>
      </w:r>
      <w:r w:rsidR="0049693A">
        <w:rPr>
          <w:sz w:val="22"/>
          <w:szCs w:val="22"/>
        </w:rPr>
        <w:t>many combinations of multiple gene</w:t>
      </w:r>
      <w:r w:rsidR="003A2267">
        <w:rPr>
          <w:sz w:val="22"/>
          <w:szCs w:val="22"/>
        </w:rPr>
        <w:t xml:space="preserve"> variants to</w:t>
      </w:r>
      <w:r w:rsidR="000700E6">
        <w:rPr>
          <w:sz w:val="22"/>
          <w:szCs w:val="22"/>
        </w:rPr>
        <w:t xml:space="preserve"> </w:t>
      </w:r>
      <w:r w:rsidR="00E071A3">
        <w:rPr>
          <w:sz w:val="22"/>
          <w:szCs w:val="22"/>
        </w:rPr>
        <w:t xml:space="preserve">recover </w:t>
      </w:r>
      <w:r w:rsidR="0049693A">
        <w:rPr>
          <w:sz w:val="22"/>
          <w:szCs w:val="22"/>
        </w:rPr>
        <w:t>surprising combinatorial effects</w:t>
      </w:r>
      <w:r w:rsidR="00E92502">
        <w:rPr>
          <w:sz w:val="22"/>
          <w:szCs w:val="22"/>
        </w:rPr>
        <w:t>,</w:t>
      </w:r>
      <w:r w:rsidR="000700E6">
        <w:rPr>
          <w:sz w:val="22"/>
          <w:szCs w:val="22"/>
        </w:rPr>
        <w:t xml:space="preserve"> which can be exploited for functional understanding. </w:t>
      </w:r>
      <w:r w:rsidR="00E071A3">
        <w:rPr>
          <w:sz w:val="22"/>
          <w:szCs w:val="22"/>
        </w:rPr>
        <w:t xml:space="preserve">We demonstrate XGA on a </w:t>
      </w:r>
      <w:r w:rsidR="00CD4753">
        <w:rPr>
          <w:sz w:val="22"/>
          <w:szCs w:val="22"/>
        </w:rPr>
        <w:t xml:space="preserve">complete set </w:t>
      </w:r>
      <w:r w:rsidR="00E071A3">
        <w:rPr>
          <w:sz w:val="22"/>
          <w:szCs w:val="22"/>
        </w:rPr>
        <w:t xml:space="preserve">of </w:t>
      </w:r>
      <w:r w:rsidR="00CD4753">
        <w:rPr>
          <w:sz w:val="22"/>
          <w:szCs w:val="22"/>
        </w:rPr>
        <w:t xml:space="preserve">the </w:t>
      </w:r>
      <w:r w:rsidR="00E071A3">
        <w:rPr>
          <w:sz w:val="22"/>
          <w:szCs w:val="22"/>
        </w:rPr>
        <w:t xml:space="preserve">16 yeast ABC transporters </w:t>
      </w:r>
      <w:r w:rsidR="00CD4753">
        <w:rPr>
          <w:sz w:val="22"/>
          <w:szCs w:val="22"/>
        </w:rPr>
        <w:t xml:space="preserve">(efflux pumps) </w:t>
      </w:r>
      <w:r w:rsidR="00E071A3">
        <w:rPr>
          <w:sz w:val="22"/>
          <w:szCs w:val="22"/>
        </w:rPr>
        <w:t xml:space="preserve">which </w:t>
      </w:r>
      <w:r w:rsidR="00CD4753">
        <w:rPr>
          <w:sz w:val="22"/>
          <w:szCs w:val="22"/>
        </w:rPr>
        <w:t xml:space="preserve">have been implicated in </w:t>
      </w:r>
      <w:r w:rsidR="00E071A3">
        <w:rPr>
          <w:sz w:val="22"/>
          <w:szCs w:val="22"/>
        </w:rPr>
        <w:t xml:space="preserve">multidrug </w:t>
      </w:r>
      <w:r w:rsidR="00CD4753">
        <w:rPr>
          <w:sz w:val="22"/>
          <w:szCs w:val="22"/>
        </w:rPr>
        <w:t>resistance</w:t>
      </w:r>
      <w:r w:rsidR="00E071A3">
        <w:rPr>
          <w:sz w:val="22"/>
          <w:szCs w:val="22"/>
        </w:rPr>
        <w:t>.</w:t>
      </w:r>
      <w:r w:rsidR="00E071A3" w:rsidRPr="00E071A3">
        <w:rPr>
          <w:sz w:val="22"/>
          <w:szCs w:val="22"/>
        </w:rPr>
        <w:t xml:space="preserve"> </w:t>
      </w:r>
      <w:r w:rsidR="00CD4753">
        <w:rPr>
          <w:sz w:val="22"/>
          <w:szCs w:val="22"/>
        </w:rPr>
        <w:t>W</w:t>
      </w:r>
      <w:r w:rsidR="00E071A3">
        <w:rPr>
          <w:sz w:val="22"/>
          <w:szCs w:val="22"/>
        </w:rPr>
        <w:t xml:space="preserve">e generated </w:t>
      </w:r>
      <w:r w:rsidR="00CD4753">
        <w:rPr>
          <w:sz w:val="22"/>
          <w:szCs w:val="22"/>
        </w:rPr>
        <w:t xml:space="preserve">a set of </w:t>
      </w:r>
      <w:r w:rsidR="00E071A3">
        <w:rPr>
          <w:sz w:val="22"/>
          <w:szCs w:val="22"/>
        </w:rPr>
        <w:t>&gt;5,000</w:t>
      </w:r>
      <w:r w:rsidR="00CD4753">
        <w:rPr>
          <w:sz w:val="22"/>
          <w:szCs w:val="22"/>
        </w:rPr>
        <w:t xml:space="preserve"> strains </w:t>
      </w:r>
      <w:r w:rsidR="00572945">
        <w:rPr>
          <w:sz w:val="22"/>
          <w:szCs w:val="22"/>
        </w:rPr>
        <w:t xml:space="preserve">carrying different knockout combinations </w:t>
      </w:r>
      <w:r w:rsidR="00921548">
        <w:rPr>
          <w:sz w:val="22"/>
          <w:szCs w:val="22"/>
        </w:rPr>
        <w:t xml:space="preserve">of </w:t>
      </w:r>
      <w:r w:rsidR="00E071A3">
        <w:rPr>
          <w:sz w:val="22"/>
          <w:szCs w:val="22"/>
        </w:rPr>
        <w:t>multi-gene mutants</w:t>
      </w:r>
      <w:r w:rsidR="00572945">
        <w:rPr>
          <w:sz w:val="22"/>
          <w:szCs w:val="22"/>
        </w:rPr>
        <w:t xml:space="preserve">.  Using a combination of next-generation barcode-sequencing technologies, every strain was genotyped and phenotyped for </w:t>
      </w:r>
      <w:r w:rsidR="00902FC2">
        <w:rPr>
          <w:sz w:val="22"/>
          <w:szCs w:val="22"/>
        </w:rPr>
        <w:t>resistance to a set of</w:t>
      </w:r>
      <w:r w:rsidR="00E071A3">
        <w:rPr>
          <w:sz w:val="22"/>
          <w:szCs w:val="22"/>
        </w:rPr>
        <w:t xml:space="preserve"> </w:t>
      </w:r>
      <w:r w:rsidR="00572945">
        <w:rPr>
          <w:sz w:val="22"/>
          <w:szCs w:val="22"/>
        </w:rPr>
        <w:t xml:space="preserve">16 </w:t>
      </w:r>
      <w:r w:rsidR="00E071A3">
        <w:rPr>
          <w:sz w:val="22"/>
          <w:szCs w:val="22"/>
        </w:rPr>
        <w:t>bioactive compounds (‘drugs’)</w:t>
      </w:r>
      <w:r w:rsidR="006E733B">
        <w:rPr>
          <w:sz w:val="22"/>
          <w:szCs w:val="22"/>
        </w:rPr>
        <w:t xml:space="preserve">, yielding </w:t>
      </w:r>
      <w:r w:rsidR="006E733B" w:rsidRPr="006E733B">
        <w:rPr>
          <w:sz w:val="22"/>
          <w:szCs w:val="22"/>
          <w:lang w:val="en-US"/>
        </w:rPr>
        <w:t xml:space="preserve">85,632 genotype-to-resistance </w:t>
      </w:r>
      <w:r w:rsidR="006E733B">
        <w:rPr>
          <w:sz w:val="22"/>
          <w:szCs w:val="22"/>
          <w:lang w:val="en-US"/>
        </w:rPr>
        <w:t>relationships</w:t>
      </w:r>
      <w:r w:rsidR="00E071A3">
        <w:rPr>
          <w:sz w:val="22"/>
          <w:szCs w:val="22"/>
        </w:rPr>
        <w:t xml:space="preserve">.  </w:t>
      </w:r>
    </w:p>
    <w:p w14:paraId="447F06A3" w14:textId="77777777" w:rsidR="00572945" w:rsidRDefault="00572945" w:rsidP="00572945">
      <w:pPr>
        <w:jc w:val="both"/>
        <w:rPr>
          <w:sz w:val="22"/>
          <w:szCs w:val="22"/>
        </w:rPr>
      </w:pPr>
    </w:p>
    <w:p w14:paraId="02F9DE6F" w14:textId="1846F2DF" w:rsidR="00FB3213" w:rsidRDefault="00572945" w:rsidP="00E071A3">
      <w:pPr>
        <w:jc w:val="both"/>
        <w:rPr>
          <w:ins w:id="6" w:author="Albi Celaj" w:date="2019-03-13T11:07:00Z"/>
          <w:sz w:val="22"/>
          <w:szCs w:val="22"/>
        </w:rPr>
      </w:pPr>
      <w:r>
        <w:rPr>
          <w:sz w:val="22"/>
          <w:szCs w:val="22"/>
        </w:rPr>
        <w:t xml:space="preserve">XGA analysis revealed </w:t>
      </w:r>
      <w:r w:rsidR="00E071A3">
        <w:rPr>
          <w:sz w:val="22"/>
          <w:szCs w:val="22"/>
        </w:rPr>
        <w:t xml:space="preserve">many complex drug resistance interactions </w:t>
      </w:r>
      <w:r>
        <w:rPr>
          <w:sz w:val="22"/>
          <w:szCs w:val="22"/>
        </w:rPr>
        <w:t xml:space="preserve">amongst ABC transporters </w:t>
      </w:r>
      <w:r w:rsidR="00E071A3">
        <w:rPr>
          <w:sz w:val="22"/>
          <w:szCs w:val="22"/>
        </w:rPr>
        <w:t xml:space="preserve">which would have been missed by </w:t>
      </w:r>
      <w:r>
        <w:rPr>
          <w:sz w:val="22"/>
          <w:szCs w:val="22"/>
        </w:rPr>
        <w:t>one- and two-gene approaches</w:t>
      </w:r>
      <w:r w:rsidR="00E071A3">
        <w:rPr>
          <w:sz w:val="22"/>
          <w:szCs w:val="22"/>
        </w:rPr>
        <w:t>.</w:t>
      </w:r>
      <w:r>
        <w:rPr>
          <w:sz w:val="22"/>
          <w:szCs w:val="22"/>
        </w:rPr>
        <w:t xml:space="preserve">  </w:t>
      </w:r>
      <w:r w:rsidR="00EC1C74">
        <w:rPr>
          <w:sz w:val="22"/>
          <w:szCs w:val="22"/>
        </w:rPr>
        <w:t>W</w:t>
      </w:r>
      <w:r w:rsidR="008A5BFE">
        <w:rPr>
          <w:sz w:val="22"/>
          <w:szCs w:val="22"/>
        </w:rPr>
        <w:t xml:space="preserve">e could use a neural network to </w:t>
      </w:r>
      <w:r>
        <w:rPr>
          <w:sz w:val="22"/>
          <w:szCs w:val="22"/>
        </w:rPr>
        <w:t>objectively model functional influence relationships from XGA data, including many examples of efflux action in parallel and (surprisingly) six pairs of ABC transporters for which one repressed the other’s activity.  Further neural network modeling</w:t>
      </w:r>
      <w:ins w:id="7" w:author="Albi Celaj" w:date="2019-03-13T11:38:00Z">
        <w:r w:rsidR="000A645C">
          <w:rPr>
            <w:sz w:val="22"/>
            <w:szCs w:val="22"/>
          </w:rPr>
          <w:t xml:space="preserve"> </w:t>
        </w:r>
      </w:ins>
    </w:p>
    <w:p w14:paraId="3FC341F1" w14:textId="77777777" w:rsidR="00FB3213" w:rsidRDefault="00FB3213" w:rsidP="00E071A3">
      <w:pPr>
        <w:jc w:val="both"/>
        <w:rPr>
          <w:ins w:id="8" w:author="Albi Celaj" w:date="2019-03-13T11:07:00Z"/>
          <w:sz w:val="22"/>
          <w:szCs w:val="22"/>
        </w:rPr>
      </w:pPr>
    </w:p>
    <w:p w14:paraId="763C791C" w14:textId="77777777" w:rsidR="00FB3213" w:rsidRDefault="00FB3213" w:rsidP="00E071A3">
      <w:pPr>
        <w:jc w:val="both"/>
        <w:rPr>
          <w:ins w:id="9" w:author="Albi Celaj" w:date="2019-03-13T11:07:00Z"/>
          <w:sz w:val="22"/>
          <w:szCs w:val="22"/>
        </w:rPr>
      </w:pPr>
    </w:p>
    <w:p w14:paraId="5C8350FB" w14:textId="40C59045" w:rsidR="00A95124" w:rsidRDefault="00572945" w:rsidP="00E071A3">
      <w:pPr>
        <w:jc w:val="both"/>
        <w:rPr>
          <w:sz w:val="22"/>
          <w:szCs w:val="22"/>
        </w:rPr>
      </w:pPr>
      <w:r>
        <w:rPr>
          <w:sz w:val="22"/>
          <w:szCs w:val="22"/>
        </w:rPr>
        <w:t xml:space="preserve"> and follow-up experimental supported a model in which this repression is happening via both direct and indirect influence mechanisms.</w:t>
      </w:r>
    </w:p>
    <w:p w14:paraId="00119FD3" w14:textId="77777777" w:rsidR="003522EC" w:rsidRDefault="003522EC" w:rsidP="00E071A3">
      <w:pPr>
        <w:jc w:val="both"/>
        <w:rPr>
          <w:sz w:val="22"/>
          <w:szCs w:val="22"/>
        </w:rPr>
      </w:pPr>
    </w:p>
    <w:p w14:paraId="6FBEEDA0" w14:textId="43479CB9" w:rsidR="00A16A26" w:rsidRDefault="008042CE" w:rsidP="00BF7949">
      <w:pPr>
        <w:jc w:val="both"/>
        <w:rPr>
          <w:sz w:val="22"/>
          <w:szCs w:val="22"/>
        </w:rPr>
      </w:pPr>
      <w:r>
        <w:rPr>
          <w:sz w:val="22"/>
          <w:szCs w:val="22"/>
        </w:rPr>
        <w:t xml:space="preserve">Given the </w:t>
      </w:r>
      <w:r w:rsidR="00572945">
        <w:rPr>
          <w:sz w:val="22"/>
          <w:szCs w:val="22"/>
        </w:rPr>
        <w:t>current pressing need to better understand complex disease</w:t>
      </w:r>
      <w:r>
        <w:rPr>
          <w:sz w:val="22"/>
          <w:szCs w:val="22"/>
        </w:rPr>
        <w:t xml:space="preserve">, and </w:t>
      </w:r>
      <w:r w:rsidR="00BC245A">
        <w:rPr>
          <w:sz w:val="22"/>
          <w:szCs w:val="22"/>
        </w:rPr>
        <w:t xml:space="preserve">the </w:t>
      </w:r>
      <w:r w:rsidR="00572945">
        <w:rPr>
          <w:sz w:val="22"/>
          <w:szCs w:val="22"/>
        </w:rPr>
        <w:t xml:space="preserve">potential </w:t>
      </w:r>
      <w:r w:rsidR="00BC245A">
        <w:rPr>
          <w:sz w:val="22"/>
          <w:szCs w:val="22"/>
        </w:rPr>
        <w:t xml:space="preserve">general applicability of </w:t>
      </w:r>
      <w:r w:rsidR="00CE0750">
        <w:rPr>
          <w:sz w:val="22"/>
          <w:szCs w:val="22"/>
        </w:rPr>
        <w:t>our approach</w:t>
      </w:r>
      <w:r w:rsidR="00BC245A">
        <w:rPr>
          <w:sz w:val="22"/>
          <w:szCs w:val="22"/>
        </w:rPr>
        <w:t xml:space="preserve"> </w:t>
      </w:r>
      <w:r w:rsidR="007B3E18">
        <w:rPr>
          <w:sz w:val="22"/>
          <w:szCs w:val="22"/>
        </w:rPr>
        <w:t>towards</w:t>
      </w:r>
      <w:r w:rsidR="004E4050">
        <w:rPr>
          <w:sz w:val="22"/>
          <w:szCs w:val="22"/>
        </w:rPr>
        <w:t xml:space="preserve"> </w:t>
      </w:r>
      <w:r w:rsidR="00572945">
        <w:rPr>
          <w:sz w:val="22"/>
          <w:szCs w:val="22"/>
        </w:rPr>
        <w:t xml:space="preserve">other </w:t>
      </w:r>
      <w:r w:rsidR="008E6BAA">
        <w:rPr>
          <w:sz w:val="22"/>
          <w:szCs w:val="22"/>
        </w:rPr>
        <w:t>traits</w:t>
      </w:r>
      <w:r w:rsidR="00572945">
        <w:rPr>
          <w:sz w:val="22"/>
          <w:szCs w:val="22"/>
        </w:rPr>
        <w:t xml:space="preserve"> and other model organisms</w:t>
      </w:r>
      <w:r>
        <w:rPr>
          <w:sz w:val="22"/>
          <w:szCs w:val="22"/>
        </w:rPr>
        <w:t xml:space="preserve">, we believe that our manuscript </w:t>
      </w:r>
      <w:r w:rsidR="00572945">
        <w:rPr>
          <w:sz w:val="22"/>
          <w:szCs w:val="22"/>
        </w:rPr>
        <w:t xml:space="preserve">will </w:t>
      </w:r>
      <w:r w:rsidR="00F84CCC">
        <w:rPr>
          <w:sz w:val="22"/>
          <w:szCs w:val="22"/>
        </w:rPr>
        <w:t xml:space="preserve">benefit </w:t>
      </w:r>
      <w:r w:rsidR="00572945">
        <w:rPr>
          <w:sz w:val="22"/>
          <w:szCs w:val="22"/>
        </w:rPr>
        <w:t xml:space="preserve">the broad </w:t>
      </w:r>
      <w:r>
        <w:rPr>
          <w:sz w:val="22"/>
          <w:szCs w:val="22"/>
        </w:rPr>
        <w:t xml:space="preserve">readership of </w:t>
      </w:r>
      <w:r>
        <w:rPr>
          <w:i/>
          <w:sz w:val="22"/>
          <w:szCs w:val="22"/>
        </w:rPr>
        <w:t>Cell</w:t>
      </w:r>
      <w:r>
        <w:rPr>
          <w:sz w:val="22"/>
          <w:szCs w:val="22"/>
        </w:rPr>
        <w:t xml:space="preserve">. </w:t>
      </w:r>
      <w:r w:rsidR="00BF7949">
        <w:rPr>
          <w:sz w:val="22"/>
          <w:szCs w:val="22"/>
        </w:rPr>
        <w:t xml:space="preserve">  </w:t>
      </w:r>
    </w:p>
    <w:p w14:paraId="75E7B8E7" w14:textId="77777777" w:rsidR="00A16A26" w:rsidRDefault="00A16A26" w:rsidP="00BF7949">
      <w:pPr>
        <w:jc w:val="both"/>
        <w:rPr>
          <w:sz w:val="22"/>
          <w:szCs w:val="22"/>
        </w:rPr>
      </w:pPr>
    </w:p>
    <w:p w14:paraId="15A4D950" w14:textId="6AC33A51" w:rsidR="00BF7949" w:rsidRPr="00A16A26" w:rsidRDefault="00A16A26" w:rsidP="00BF7949">
      <w:pPr>
        <w:jc w:val="both"/>
        <w:rPr>
          <w:sz w:val="22"/>
          <w:szCs w:val="22"/>
          <w:lang w:val="en-US"/>
        </w:rPr>
      </w:pPr>
      <w:r w:rsidRPr="00A16A26">
        <w:rPr>
          <w:sz w:val="22"/>
          <w:szCs w:val="22"/>
          <w:lang w:val="en-US"/>
        </w:rPr>
        <w:t xml:space="preserve">We </w:t>
      </w:r>
      <w:r w:rsidR="00F84CCC">
        <w:rPr>
          <w:sz w:val="22"/>
          <w:szCs w:val="22"/>
          <w:lang w:val="en-US"/>
        </w:rPr>
        <w:t xml:space="preserve">appreciate </w:t>
      </w:r>
      <w:r w:rsidRPr="00A16A26">
        <w:rPr>
          <w:sz w:val="22"/>
          <w:szCs w:val="22"/>
          <w:lang w:val="en-US"/>
        </w:rPr>
        <w:t>your time and consideration.</w:t>
      </w:r>
      <w:r>
        <w:rPr>
          <w:sz w:val="22"/>
          <w:szCs w:val="22"/>
          <w:lang w:val="en-US"/>
        </w:rPr>
        <w:t xml:space="preserve"> </w:t>
      </w:r>
      <w:r w:rsidR="00F84CCC">
        <w:rPr>
          <w:sz w:val="22"/>
          <w:szCs w:val="22"/>
          <w:lang w:val="en-US"/>
        </w:rPr>
        <w:t xml:space="preserve"> </w:t>
      </w:r>
      <w:r w:rsidR="00BF7949" w:rsidRPr="00BF7949">
        <w:rPr>
          <w:sz w:val="22"/>
          <w:szCs w:val="22"/>
        </w:rPr>
        <w:t xml:space="preserve">Please </w:t>
      </w:r>
      <w:r w:rsidR="00F84CCC">
        <w:rPr>
          <w:sz w:val="22"/>
          <w:szCs w:val="22"/>
        </w:rPr>
        <w:t xml:space="preserve">feel free to </w:t>
      </w:r>
      <w:r w:rsidR="00BF7949" w:rsidRPr="00BF7949">
        <w:rPr>
          <w:sz w:val="22"/>
          <w:szCs w:val="22"/>
        </w:rPr>
        <w:t>contact us</w:t>
      </w:r>
      <w:r w:rsidR="00F84CCC">
        <w:rPr>
          <w:sz w:val="22"/>
          <w:szCs w:val="22"/>
        </w:rPr>
        <w:t xml:space="preserve"> for discussion</w:t>
      </w:r>
      <w:r w:rsidR="00BF7949" w:rsidRPr="00BF7949">
        <w:rPr>
          <w:sz w:val="22"/>
          <w:szCs w:val="22"/>
        </w:rPr>
        <w:t>.</w:t>
      </w:r>
    </w:p>
    <w:sectPr w:rsidR="00BF7949" w:rsidRPr="00A16A2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bi Celaj" w:date="2019-03-14T13:11:00Z" w:initials="AC">
    <w:p w14:paraId="06ACD0BA" w14:textId="2535B951" w:rsidR="00842C1A" w:rsidRDefault="00842C1A">
      <w:pPr>
        <w:pStyle w:val="CommentText"/>
      </w:pPr>
      <w:r>
        <w:rPr>
          <w:rStyle w:val="CommentReference"/>
        </w:rPr>
        <w:annotationRef/>
      </w:r>
      <w:r>
        <w:t>Still agonizing about title…</w:t>
      </w:r>
    </w:p>
  </w:comment>
  <w:comment w:id="3" w:author="Albi Celaj" w:date="2019-03-14T13:11:00Z" w:initials="AC">
    <w:p w14:paraId="19131D36" w14:textId="106CDACF" w:rsidR="00842C1A" w:rsidRDefault="00842C1A">
      <w:pPr>
        <w:pStyle w:val="CommentText"/>
      </w:pPr>
      <w:r>
        <w:rPr>
          <w:rStyle w:val="CommentReference"/>
        </w:rPr>
        <w:annotationRef/>
      </w:r>
      <w:r>
        <w:t>Article or Resource is valid, more comparable articles are Resources.   It may not matter much</w:t>
      </w:r>
      <w:bookmarkStart w:id="5" w:name="_GoBack"/>
      <w:bookmarkEnd w:id="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ACD0BA" w15:done="0"/>
  <w15:commentEx w15:paraId="19131D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ACD0BA" w16cid:durableId="2034D17C"/>
  <w16cid:commentId w16cid:paraId="19131D36" w16cid:durableId="2034D1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DAE"/>
    <w:rsid w:val="0001499E"/>
    <w:rsid w:val="000207F9"/>
    <w:rsid w:val="00036B55"/>
    <w:rsid w:val="000502BD"/>
    <w:rsid w:val="000617F8"/>
    <w:rsid w:val="0006458E"/>
    <w:rsid w:val="000700E6"/>
    <w:rsid w:val="00074010"/>
    <w:rsid w:val="000860FB"/>
    <w:rsid w:val="000A1F39"/>
    <w:rsid w:val="000A27EB"/>
    <w:rsid w:val="000A562A"/>
    <w:rsid w:val="000A645C"/>
    <w:rsid w:val="000A67ED"/>
    <w:rsid w:val="000B1266"/>
    <w:rsid w:val="000C1146"/>
    <w:rsid w:val="000C392E"/>
    <w:rsid w:val="000C60A0"/>
    <w:rsid w:val="000D4DFE"/>
    <w:rsid w:val="000E05B1"/>
    <w:rsid w:val="000E3035"/>
    <w:rsid w:val="000F64EB"/>
    <w:rsid w:val="00107DAE"/>
    <w:rsid w:val="001139FA"/>
    <w:rsid w:val="0011566C"/>
    <w:rsid w:val="0013370B"/>
    <w:rsid w:val="001373AA"/>
    <w:rsid w:val="0014319C"/>
    <w:rsid w:val="001538F0"/>
    <w:rsid w:val="00153E72"/>
    <w:rsid w:val="0016057B"/>
    <w:rsid w:val="0016410F"/>
    <w:rsid w:val="00165204"/>
    <w:rsid w:val="001759E7"/>
    <w:rsid w:val="001800BD"/>
    <w:rsid w:val="00182D75"/>
    <w:rsid w:val="0018485B"/>
    <w:rsid w:val="00185F6A"/>
    <w:rsid w:val="00187BE7"/>
    <w:rsid w:val="001936EE"/>
    <w:rsid w:val="00193B12"/>
    <w:rsid w:val="001A483B"/>
    <w:rsid w:val="001B57C3"/>
    <w:rsid w:val="001B5B4F"/>
    <w:rsid w:val="001C5856"/>
    <w:rsid w:val="001E55B7"/>
    <w:rsid w:val="002145A3"/>
    <w:rsid w:val="002168B0"/>
    <w:rsid w:val="00220900"/>
    <w:rsid w:val="00233AA5"/>
    <w:rsid w:val="002407BD"/>
    <w:rsid w:val="00262263"/>
    <w:rsid w:val="00265E35"/>
    <w:rsid w:val="0026718A"/>
    <w:rsid w:val="00281E09"/>
    <w:rsid w:val="00290922"/>
    <w:rsid w:val="002A4D83"/>
    <w:rsid w:val="002C0FC1"/>
    <w:rsid w:val="002D3078"/>
    <w:rsid w:val="002F02C9"/>
    <w:rsid w:val="002F0427"/>
    <w:rsid w:val="002F16E8"/>
    <w:rsid w:val="00303AD4"/>
    <w:rsid w:val="00316478"/>
    <w:rsid w:val="003168E3"/>
    <w:rsid w:val="00322C1C"/>
    <w:rsid w:val="00323686"/>
    <w:rsid w:val="00331751"/>
    <w:rsid w:val="0033384E"/>
    <w:rsid w:val="003357D8"/>
    <w:rsid w:val="0034541C"/>
    <w:rsid w:val="003522EC"/>
    <w:rsid w:val="00372DE9"/>
    <w:rsid w:val="00392E49"/>
    <w:rsid w:val="00392E4D"/>
    <w:rsid w:val="003A2267"/>
    <w:rsid w:val="003B052A"/>
    <w:rsid w:val="003C42EE"/>
    <w:rsid w:val="003E1B81"/>
    <w:rsid w:val="003E5225"/>
    <w:rsid w:val="00413778"/>
    <w:rsid w:val="00414953"/>
    <w:rsid w:val="00414A20"/>
    <w:rsid w:val="004219CB"/>
    <w:rsid w:val="00427307"/>
    <w:rsid w:val="0043012B"/>
    <w:rsid w:val="00430428"/>
    <w:rsid w:val="00443F94"/>
    <w:rsid w:val="00452D62"/>
    <w:rsid w:val="0045357E"/>
    <w:rsid w:val="0046228D"/>
    <w:rsid w:val="00477312"/>
    <w:rsid w:val="00477988"/>
    <w:rsid w:val="004805AF"/>
    <w:rsid w:val="0049693A"/>
    <w:rsid w:val="004A0B0E"/>
    <w:rsid w:val="004A1E09"/>
    <w:rsid w:val="004A748A"/>
    <w:rsid w:val="004B19AD"/>
    <w:rsid w:val="004B5AF2"/>
    <w:rsid w:val="004B5C4F"/>
    <w:rsid w:val="004B7E4A"/>
    <w:rsid w:val="004C0A5B"/>
    <w:rsid w:val="004C1444"/>
    <w:rsid w:val="004C71AE"/>
    <w:rsid w:val="004D2401"/>
    <w:rsid w:val="004E4050"/>
    <w:rsid w:val="004E7FB6"/>
    <w:rsid w:val="00501B29"/>
    <w:rsid w:val="00502897"/>
    <w:rsid w:val="00506BED"/>
    <w:rsid w:val="00524A6D"/>
    <w:rsid w:val="005259F8"/>
    <w:rsid w:val="00527389"/>
    <w:rsid w:val="00531123"/>
    <w:rsid w:val="00541F97"/>
    <w:rsid w:val="005436C4"/>
    <w:rsid w:val="0056316B"/>
    <w:rsid w:val="00572764"/>
    <w:rsid w:val="00572945"/>
    <w:rsid w:val="00581FC4"/>
    <w:rsid w:val="00582E8B"/>
    <w:rsid w:val="005848A6"/>
    <w:rsid w:val="00595FEC"/>
    <w:rsid w:val="005A2FD1"/>
    <w:rsid w:val="005C1273"/>
    <w:rsid w:val="005C5800"/>
    <w:rsid w:val="005D381B"/>
    <w:rsid w:val="005D414F"/>
    <w:rsid w:val="005E0F51"/>
    <w:rsid w:val="005E53B2"/>
    <w:rsid w:val="005F0EFF"/>
    <w:rsid w:val="005F2D6D"/>
    <w:rsid w:val="005F3D0D"/>
    <w:rsid w:val="005F7B01"/>
    <w:rsid w:val="006053CD"/>
    <w:rsid w:val="006107F6"/>
    <w:rsid w:val="00613802"/>
    <w:rsid w:val="00627350"/>
    <w:rsid w:val="00636492"/>
    <w:rsid w:val="006369B9"/>
    <w:rsid w:val="00641227"/>
    <w:rsid w:val="00642701"/>
    <w:rsid w:val="006605E5"/>
    <w:rsid w:val="006611C7"/>
    <w:rsid w:val="0067690D"/>
    <w:rsid w:val="00676BCC"/>
    <w:rsid w:val="00683449"/>
    <w:rsid w:val="00685F38"/>
    <w:rsid w:val="006B407B"/>
    <w:rsid w:val="006C57BB"/>
    <w:rsid w:val="006D75A7"/>
    <w:rsid w:val="006E733B"/>
    <w:rsid w:val="006F0699"/>
    <w:rsid w:val="00703382"/>
    <w:rsid w:val="00706E87"/>
    <w:rsid w:val="00712127"/>
    <w:rsid w:val="007156BC"/>
    <w:rsid w:val="00715AAE"/>
    <w:rsid w:val="00723DF7"/>
    <w:rsid w:val="007370F0"/>
    <w:rsid w:val="00753D8E"/>
    <w:rsid w:val="00770580"/>
    <w:rsid w:val="00777045"/>
    <w:rsid w:val="00787E09"/>
    <w:rsid w:val="00792E30"/>
    <w:rsid w:val="007A67F4"/>
    <w:rsid w:val="007B32DD"/>
    <w:rsid w:val="007B3E18"/>
    <w:rsid w:val="007B4DB2"/>
    <w:rsid w:val="007C08E4"/>
    <w:rsid w:val="007C29B1"/>
    <w:rsid w:val="007C6D65"/>
    <w:rsid w:val="007C7E9B"/>
    <w:rsid w:val="007D4396"/>
    <w:rsid w:val="007E065E"/>
    <w:rsid w:val="007E719D"/>
    <w:rsid w:val="007F228F"/>
    <w:rsid w:val="00803EF5"/>
    <w:rsid w:val="008042CE"/>
    <w:rsid w:val="008312EE"/>
    <w:rsid w:val="008321E5"/>
    <w:rsid w:val="00836CE8"/>
    <w:rsid w:val="00842C1A"/>
    <w:rsid w:val="008652EC"/>
    <w:rsid w:val="00881D1A"/>
    <w:rsid w:val="00891628"/>
    <w:rsid w:val="00894446"/>
    <w:rsid w:val="008948F8"/>
    <w:rsid w:val="008A5BFE"/>
    <w:rsid w:val="008B0EAD"/>
    <w:rsid w:val="008B4620"/>
    <w:rsid w:val="008B7920"/>
    <w:rsid w:val="008C1C96"/>
    <w:rsid w:val="008E05A6"/>
    <w:rsid w:val="008E2C47"/>
    <w:rsid w:val="008E6BAA"/>
    <w:rsid w:val="008F17FB"/>
    <w:rsid w:val="008F7F87"/>
    <w:rsid w:val="0090051B"/>
    <w:rsid w:val="00902FC2"/>
    <w:rsid w:val="009114D0"/>
    <w:rsid w:val="00921548"/>
    <w:rsid w:val="00923F79"/>
    <w:rsid w:val="00926CA8"/>
    <w:rsid w:val="00931FC4"/>
    <w:rsid w:val="00934E92"/>
    <w:rsid w:val="00946DCA"/>
    <w:rsid w:val="0095367D"/>
    <w:rsid w:val="009655C7"/>
    <w:rsid w:val="00983CE3"/>
    <w:rsid w:val="00984385"/>
    <w:rsid w:val="00991264"/>
    <w:rsid w:val="00994403"/>
    <w:rsid w:val="009A100B"/>
    <w:rsid w:val="009A62C8"/>
    <w:rsid w:val="009A62E9"/>
    <w:rsid w:val="009C48A3"/>
    <w:rsid w:val="009C6C25"/>
    <w:rsid w:val="009E168A"/>
    <w:rsid w:val="009E4CDD"/>
    <w:rsid w:val="00A15346"/>
    <w:rsid w:val="00A15B51"/>
    <w:rsid w:val="00A16A26"/>
    <w:rsid w:val="00A31A0D"/>
    <w:rsid w:val="00A34BEF"/>
    <w:rsid w:val="00A57D97"/>
    <w:rsid w:val="00A62FD8"/>
    <w:rsid w:val="00A67810"/>
    <w:rsid w:val="00A703F8"/>
    <w:rsid w:val="00A71A9D"/>
    <w:rsid w:val="00A723C5"/>
    <w:rsid w:val="00A75361"/>
    <w:rsid w:val="00A92A54"/>
    <w:rsid w:val="00A92EA9"/>
    <w:rsid w:val="00A95124"/>
    <w:rsid w:val="00AB3308"/>
    <w:rsid w:val="00AB5EA0"/>
    <w:rsid w:val="00AC5E12"/>
    <w:rsid w:val="00AD20E6"/>
    <w:rsid w:val="00AF15DE"/>
    <w:rsid w:val="00AF726B"/>
    <w:rsid w:val="00B35197"/>
    <w:rsid w:val="00B362EB"/>
    <w:rsid w:val="00B4465C"/>
    <w:rsid w:val="00B507A0"/>
    <w:rsid w:val="00B62BED"/>
    <w:rsid w:val="00B6499E"/>
    <w:rsid w:val="00B73B70"/>
    <w:rsid w:val="00B763A1"/>
    <w:rsid w:val="00B77237"/>
    <w:rsid w:val="00B95032"/>
    <w:rsid w:val="00BB45C0"/>
    <w:rsid w:val="00BB4E7D"/>
    <w:rsid w:val="00BB50D2"/>
    <w:rsid w:val="00BB6FEE"/>
    <w:rsid w:val="00BC245A"/>
    <w:rsid w:val="00BD7558"/>
    <w:rsid w:val="00BE24E8"/>
    <w:rsid w:val="00BE3D6E"/>
    <w:rsid w:val="00BF1754"/>
    <w:rsid w:val="00BF2E5C"/>
    <w:rsid w:val="00BF7949"/>
    <w:rsid w:val="00C0393E"/>
    <w:rsid w:val="00C105A4"/>
    <w:rsid w:val="00C1650A"/>
    <w:rsid w:val="00C2524A"/>
    <w:rsid w:val="00C2756E"/>
    <w:rsid w:val="00C27856"/>
    <w:rsid w:val="00C35FFA"/>
    <w:rsid w:val="00C42DA6"/>
    <w:rsid w:val="00C5379B"/>
    <w:rsid w:val="00C600F7"/>
    <w:rsid w:val="00C65423"/>
    <w:rsid w:val="00C6565E"/>
    <w:rsid w:val="00C67DCB"/>
    <w:rsid w:val="00C7270A"/>
    <w:rsid w:val="00C7418F"/>
    <w:rsid w:val="00C7453E"/>
    <w:rsid w:val="00C91B62"/>
    <w:rsid w:val="00C9204B"/>
    <w:rsid w:val="00C95B42"/>
    <w:rsid w:val="00C9718D"/>
    <w:rsid w:val="00CA0272"/>
    <w:rsid w:val="00CA2530"/>
    <w:rsid w:val="00CB47C4"/>
    <w:rsid w:val="00CC31ED"/>
    <w:rsid w:val="00CC3C33"/>
    <w:rsid w:val="00CD4753"/>
    <w:rsid w:val="00CD7B58"/>
    <w:rsid w:val="00CE0750"/>
    <w:rsid w:val="00CE7CC9"/>
    <w:rsid w:val="00CF22AA"/>
    <w:rsid w:val="00CF585A"/>
    <w:rsid w:val="00CF740D"/>
    <w:rsid w:val="00D0636E"/>
    <w:rsid w:val="00D0723E"/>
    <w:rsid w:val="00D1563C"/>
    <w:rsid w:val="00D24D05"/>
    <w:rsid w:val="00D311DB"/>
    <w:rsid w:val="00D33911"/>
    <w:rsid w:val="00D34093"/>
    <w:rsid w:val="00D362F8"/>
    <w:rsid w:val="00D44053"/>
    <w:rsid w:val="00D53A46"/>
    <w:rsid w:val="00D54A2C"/>
    <w:rsid w:val="00D61A65"/>
    <w:rsid w:val="00D67E72"/>
    <w:rsid w:val="00D70073"/>
    <w:rsid w:val="00D74BA2"/>
    <w:rsid w:val="00D77B73"/>
    <w:rsid w:val="00D96678"/>
    <w:rsid w:val="00DA0626"/>
    <w:rsid w:val="00DA0A15"/>
    <w:rsid w:val="00DA2E87"/>
    <w:rsid w:val="00DA5CFC"/>
    <w:rsid w:val="00DB2B44"/>
    <w:rsid w:val="00DB75F2"/>
    <w:rsid w:val="00DE7255"/>
    <w:rsid w:val="00DF5E72"/>
    <w:rsid w:val="00E01559"/>
    <w:rsid w:val="00E071A3"/>
    <w:rsid w:val="00E07953"/>
    <w:rsid w:val="00E1002B"/>
    <w:rsid w:val="00E22DF5"/>
    <w:rsid w:val="00E31AC3"/>
    <w:rsid w:val="00E36979"/>
    <w:rsid w:val="00E36EE9"/>
    <w:rsid w:val="00E401B3"/>
    <w:rsid w:val="00E43826"/>
    <w:rsid w:val="00E47B21"/>
    <w:rsid w:val="00E50EEE"/>
    <w:rsid w:val="00E66DFB"/>
    <w:rsid w:val="00E92502"/>
    <w:rsid w:val="00E951C2"/>
    <w:rsid w:val="00EA58A4"/>
    <w:rsid w:val="00EB038E"/>
    <w:rsid w:val="00EC1C74"/>
    <w:rsid w:val="00EC693D"/>
    <w:rsid w:val="00EF26AA"/>
    <w:rsid w:val="00EF4A77"/>
    <w:rsid w:val="00EF6EFC"/>
    <w:rsid w:val="00F00826"/>
    <w:rsid w:val="00F067D5"/>
    <w:rsid w:val="00F0726A"/>
    <w:rsid w:val="00F15330"/>
    <w:rsid w:val="00F278BA"/>
    <w:rsid w:val="00F31085"/>
    <w:rsid w:val="00F34F0E"/>
    <w:rsid w:val="00F41A4E"/>
    <w:rsid w:val="00F503CD"/>
    <w:rsid w:val="00F611B2"/>
    <w:rsid w:val="00F775EC"/>
    <w:rsid w:val="00F77661"/>
    <w:rsid w:val="00F84CCC"/>
    <w:rsid w:val="00F84D4B"/>
    <w:rsid w:val="00FB0072"/>
    <w:rsid w:val="00FB0E25"/>
    <w:rsid w:val="00FB3213"/>
    <w:rsid w:val="00FC7D83"/>
    <w:rsid w:val="00FD7190"/>
    <w:rsid w:val="00FE0E11"/>
    <w:rsid w:val="00FE7043"/>
    <w:rsid w:val="00FF3BDD"/>
    <w:rsid w:val="00FF6088"/>
    <w:rsid w:val="00FF7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3DBB"/>
  <w15:chartTrackingRefBased/>
  <w15:docId w15:val="{5B16068F-62EF-0A4D-8423-377A99B6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14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1444"/>
    <w:rPr>
      <w:rFonts w:ascii="Times New Roman" w:hAnsi="Times New Roman" w:cs="Times New Roman"/>
      <w:sz w:val="18"/>
      <w:szCs w:val="18"/>
      <w:lang w:val="en-CA"/>
    </w:rPr>
  </w:style>
  <w:style w:type="character" w:styleId="CommentReference">
    <w:name w:val="annotation reference"/>
    <w:basedOn w:val="DefaultParagraphFont"/>
    <w:uiPriority w:val="99"/>
    <w:semiHidden/>
    <w:unhideWhenUsed/>
    <w:rsid w:val="00842C1A"/>
    <w:rPr>
      <w:sz w:val="16"/>
      <w:szCs w:val="16"/>
    </w:rPr>
  </w:style>
  <w:style w:type="paragraph" w:styleId="CommentText">
    <w:name w:val="annotation text"/>
    <w:basedOn w:val="Normal"/>
    <w:link w:val="CommentTextChar"/>
    <w:uiPriority w:val="99"/>
    <w:semiHidden/>
    <w:unhideWhenUsed/>
    <w:rsid w:val="00842C1A"/>
    <w:rPr>
      <w:sz w:val="20"/>
      <w:szCs w:val="20"/>
    </w:rPr>
  </w:style>
  <w:style w:type="character" w:customStyle="1" w:styleId="CommentTextChar">
    <w:name w:val="Comment Text Char"/>
    <w:basedOn w:val="DefaultParagraphFont"/>
    <w:link w:val="CommentText"/>
    <w:uiPriority w:val="99"/>
    <w:semiHidden/>
    <w:rsid w:val="00842C1A"/>
    <w:rPr>
      <w:sz w:val="20"/>
      <w:szCs w:val="20"/>
      <w:lang w:val="en-CA"/>
    </w:rPr>
  </w:style>
  <w:style w:type="paragraph" w:styleId="CommentSubject">
    <w:name w:val="annotation subject"/>
    <w:basedOn w:val="CommentText"/>
    <w:next w:val="CommentText"/>
    <w:link w:val="CommentSubjectChar"/>
    <w:uiPriority w:val="99"/>
    <w:semiHidden/>
    <w:unhideWhenUsed/>
    <w:rsid w:val="00842C1A"/>
    <w:rPr>
      <w:b/>
      <w:bCs/>
    </w:rPr>
  </w:style>
  <w:style w:type="character" w:customStyle="1" w:styleId="CommentSubjectChar">
    <w:name w:val="Comment Subject Char"/>
    <w:basedOn w:val="CommentTextChar"/>
    <w:link w:val="CommentSubject"/>
    <w:uiPriority w:val="99"/>
    <w:semiHidden/>
    <w:rsid w:val="00842C1A"/>
    <w:rPr>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11</cp:revision>
  <dcterms:created xsi:type="dcterms:W3CDTF">2019-03-13T14:59:00Z</dcterms:created>
  <dcterms:modified xsi:type="dcterms:W3CDTF">2019-03-14T17:12:00Z</dcterms:modified>
</cp:coreProperties>
</file>