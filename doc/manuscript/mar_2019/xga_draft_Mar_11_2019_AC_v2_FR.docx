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pPr>
      <w:r>
        <w:rPr>
          <w:b/>
          <w:bCs/>
          <w:iCs/>
          <w:color w:val="000000" w:themeColor="text1"/>
          <w:sz w:val="28"/>
        </w:rPr>
        <w:t>Summary</w:t>
      </w:r>
    </w:p>
    <w:p w14:paraId="5347B0F6" w14:textId="41AF1898" w:rsidR="00F72478" w:rsidRPr="00B51364" w:rsidRDefault="00914F2C" w:rsidP="00914F2C">
      <w:pPr>
        <w:jc w:val="both"/>
      </w:pPr>
      <w:r>
        <w:t>Complex traits, including most common human genetic disease</w:t>
      </w:r>
      <w:r w:rsidR="00643039">
        <w:t>s</w:t>
      </w:r>
      <w:r>
        <w:t xml:space="preserve">, </w:t>
      </w:r>
      <w:r w:rsidR="00136107">
        <w:t xml:space="preserve">have remained opaque </w:t>
      </w:r>
      <w:r w:rsidR="004D2C42">
        <w:t xml:space="preserve">because of </w:t>
      </w:r>
      <w:r w:rsidR="00136107">
        <w:t xml:space="preserve">daunting experimental and statistical </w:t>
      </w:r>
      <w:r>
        <w:t xml:space="preserve">challenges </w:t>
      </w:r>
      <w:r w:rsidR="004D2C42">
        <w:t xml:space="preserve">in </w:t>
      </w:r>
      <w:r>
        <w:t xml:space="preserve">exhaustively testing </w:t>
      </w:r>
      <w:r w:rsidR="00136107">
        <w:t>variant</w:t>
      </w:r>
      <w:r>
        <w:t xml:space="preserve"> combinations </w:t>
      </w:r>
      <w:r w:rsidR="00136107">
        <w:t xml:space="preserve">in </w:t>
      </w:r>
      <w:r w:rsidR="00E964DC">
        <w:t xml:space="preserve">multiple </w:t>
      </w:r>
      <w:r w:rsidR="00136107">
        <w:t>genes</w:t>
      </w:r>
      <w:r w:rsidR="00E964DC">
        <w:t xml:space="preserve">. </w:t>
      </w:r>
      <w:r w:rsidR="001D4B9F">
        <w:t xml:space="preserve">Here, we </w:t>
      </w:r>
      <w:r w:rsidR="00000E42">
        <w:t xml:space="preserve">describe </w:t>
      </w:r>
      <w:r>
        <w:t xml:space="preserve">an </w:t>
      </w:r>
      <w:r w:rsidR="00000E42">
        <w:t>‘</w:t>
      </w:r>
      <w:r w:rsidR="00000E42">
        <w:rPr>
          <w:i/>
        </w:rPr>
        <w:t>X</w:t>
      </w:r>
      <w:r w:rsidR="00000E42">
        <w:t xml:space="preserve">-gene’ genetic analysis (XGA) </w:t>
      </w:r>
      <w:r w:rsidR="00136107">
        <w:t xml:space="preserve">approach </w:t>
      </w:r>
      <w:r w:rsidR="00000E42">
        <w:t xml:space="preserve">that </w:t>
      </w:r>
      <w:r w:rsidR="00BE7009">
        <w:t>engineer</w:t>
      </w:r>
      <w:r>
        <w:t>s</w:t>
      </w:r>
      <w:r w:rsidR="00BE7009">
        <w:t xml:space="preserve"> and </w:t>
      </w:r>
      <w:r w:rsidR="002B08CD">
        <w:t>profil</w:t>
      </w:r>
      <w:r>
        <w:t>es</w:t>
      </w:r>
      <w:r w:rsidR="003B12FA">
        <w:t xml:space="preserve"> </w:t>
      </w:r>
      <w:r w:rsidR="00E964DC">
        <w:t>combinatorial perturbations</w:t>
      </w:r>
      <w:r w:rsidR="003B12FA">
        <w:t xml:space="preserve"> </w:t>
      </w:r>
      <w:r w:rsidR="00136107">
        <w:t xml:space="preserve">in </w:t>
      </w:r>
      <w:r w:rsidR="00E964DC">
        <w:t>multiple genes</w:t>
      </w:r>
      <w:r w:rsidR="00B811FE">
        <w:t>.</w:t>
      </w:r>
      <w:r w:rsidR="00411ADC">
        <w:t xml:space="preserve"> </w:t>
      </w:r>
      <w:r w:rsidR="00592D60">
        <w:t xml:space="preserve">We demonstrate XGA on </w:t>
      </w:r>
      <w:r w:rsidR="006B3642">
        <w:t xml:space="preserve">yeast </w:t>
      </w:r>
      <w:r w:rsidR="00592D60">
        <w:t xml:space="preserve">ABC transporters by engineering </w:t>
      </w:r>
      <w:r w:rsidR="00592D60" w:rsidRPr="00EC2F5D">
        <w:t>5,</w:t>
      </w:r>
      <w:r w:rsidR="00592D60">
        <w:t>352</w:t>
      </w:r>
      <w:r w:rsidR="00592D60" w:rsidRPr="00EC2F5D">
        <w:t xml:space="preserve"> </w:t>
      </w:r>
      <w:r w:rsidR="00136107" w:rsidRPr="00EC2F5D">
        <w:t>strains</w:t>
      </w:r>
      <w:r w:rsidR="00136107">
        <w:t xml:space="preserve">, each </w:t>
      </w:r>
      <w:r>
        <w:t xml:space="preserve">deleted for </w:t>
      </w:r>
      <w:r w:rsidR="00136107">
        <w:t xml:space="preserve">a </w:t>
      </w:r>
      <w:r w:rsidR="00592D60">
        <w:t xml:space="preserve">random </w:t>
      </w:r>
      <w:r>
        <w:t xml:space="preserve">subset of </w:t>
      </w:r>
      <w:r w:rsidR="00592D60">
        <w:t>16 transporters</w:t>
      </w:r>
      <w:r w:rsidR="00592D60" w:rsidRPr="00EC2F5D">
        <w:t>, and profi</w:t>
      </w:r>
      <w:r w:rsidR="00592D60">
        <w:t>ling</w:t>
      </w:r>
      <w:r w:rsidR="00592D60" w:rsidRPr="00EC2F5D">
        <w:t xml:space="preserve"> </w:t>
      </w:r>
      <w:r w:rsidR="006126B5">
        <w:t>each strain’s</w:t>
      </w:r>
      <w:r w:rsidR="00592D60" w:rsidRPr="00EC2F5D">
        <w:t xml:space="preserve"> resistance to 16 compounds.</w:t>
      </w:r>
      <w:r w:rsidR="00411ADC">
        <w:t xml:space="preserve"> </w:t>
      </w:r>
      <w:r w:rsidR="00136107">
        <w:t xml:space="preserve">XGA yielded </w:t>
      </w:r>
      <w:r w:rsidR="004D2C1E">
        <w:t>85,632</w:t>
      </w:r>
      <w:r w:rsidR="008852C7">
        <w:t xml:space="preserve"> </w:t>
      </w:r>
      <w:r w:rsidR="00592D60">
        <w:t>genotype-to-re</w:t>
      </w:r>
      <w:r w:rsidR="00947ECA">
        <w:t xml:space="preserve">sistance </w:t>
      </w:r>
      <w:r w:rsidR="00136107">
        <w:t xml:space="preserve">observations, revealing </w:t>
      </w:r>
      <w:r w:rsidR="00CC12F5" w:rsidRPr="00EC2F5D">
        <w:t>high-order</w:t>
      </w:r>
      <w:r w:rsidR="0092633C" w:rsidRPr="00EC2F5D">
        <w:t xml:space="preserve"> genetic interactions </w:t>
      </w:r>
      <w:r w:rsidR="00643039">
        <w:t xml:space="preserve">(involving 3 or more genes) </w:t>
      </w:r>
      <w:r w:rsidR="0092633C" w:rsidRPr="00EC2F5D">
        <w:t>for 13 of the 16</w:t>
      </w:r>
      <w:r w:rsidR="000A2ADA">
        <w:t xml:space="preserve"> </w:t>
      </w:r>
      <w:r w:rsidR="000A2ADA" w:rsidRPr="00EC2F5D">
        <w:t>transporter</w:t>
      </w:r>
      <w:r w:rsidR="00555CB4">
        <w:t>s</w:t>
      </w:r>
      <w:r w:rsidR="00EA1A6E">
        <w:t xml:space="preserve"> </w:t>
      </w:r>
      <w:r w:rsidR="00555CB4">
        <w:t>studied</w:t>
      </w:r>
      <w:r w:rsidR="00E24349">
        <w:t>.</w:t>
      </w:r>
      <w:r w:rsidR="00411ADC">
        <w:t xml:space="preserve"> </w:t>
      </w:r>
      <w:r w:rsidR="00643039">
        <w:t>N</w:t>
      </w:r>
      <w:r w:rsidR="009B3CEE">
        <w:t>eural network</w:t>
      </w:r>
      <w:r w:rsidR="00CC6392">
        <w:t xml:space="preserve">s yielded </w:t>
      </w:r>
      <w:r w:rsidR="0061099C">
        <w:t xml:space="preserve">intuitive </w:t>
      </w:r>
      <w:r w:rsidR="00643039">
        <w:t xml:space="preserve">functional models, which were explored further </w:t>
      </w:r>
      <w:r w:rsidR="00CC6392">
        <w:t xml:space="preserve">for </w:t>
      </w:r>
      <w:r w:rsidR="00643039">
        <w:t xml:space="preserve">a fluconazole resistance trait </w:t>
      </w:r>
      <w:r w:rsidR="00CC6392">
        <w:t xml:space="preserve">that was </w:t>
      </w:r>
      <w:r w:rsidR="00643039">
        <w:t xml:space="preserve">influenced non-additively by five genes.  Together, results showed </w:t>
      </w:r>
      <w:r w:rsidR="00CC6392">
        <w:t xml:space="preserve">that the </w:t>
      </w:r>
      <w:r w:rsidR="004D2C42">
        <w:t xml:space="preserve">systematic </w:t>
      </w:r>
      <w:r w:rsidR="00CC6392">
        <w:t xml:space="preserve">combinatorial genetic engineering and multiplexed profiling strategy of XGA can </w:t>
      </w:r>
      <w:r w:rsidR="004D2C42">
        <w:t xml:space="preserve">provide functional </w:t>
      </w:r>
      <w:r w:rsidR="00CC6392">
        <w:t>model</w:t>
      </w:r>
      <w:r w:rsidR="004D2C42">
        <w:t>s</w:t>
      </w:r>
      <w:r w:rsidR="00CC6392">
        <w:t xml:space="preserve"> </w:t>
      </w:r>
      <w:r w:rsidR="004D2C42">
        <w:t xml:space="preserve">of </w:t>
      </w:r>
      <w:r w:rsidR="00CC6392">
        <w:t xml:space="preserve">complex </w:t>
      </w:r>
      <w:r w:rsidR="004D2C42">
        <w:t>traits</w:t>
      </w:r>
      <w:r w:rsidR="00643039">
        <w:t>.</w:t>
      </w:r>
    </w:p>
    <w:p w14:paraId="298DFBA2" w14:textId="77777777" w:rsidR="00DC18A7" w:rsidRDefault="00DC18A7" w:rsidP="00B22945">
      <w:pPr>
        <w:jc w:val="both"/>
      </w:pPr>
    </w:p>
    <w:p w14:paraId="53272021" w14:textId="77777777" w:rsidR="00643039" w:rsidRDefault="00643039" w:rsidP="00DC18A7">
      <w:pPr>
        <w:jc w:val="both"/>
      </w:pPr>
    </w:p>
    <w:p w14:paraId="1228BE8C" w14:textId="605B4C60" w:rsidR="0098786A" w:rsidRDefault="0098786A" w:rsidP="00B22945">
      <w:pPr>
        <w:jc w:val="both"/>
      </w:pPr>
      <w: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37A18B44"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t xml:space="preserve">. </w:t>
      </w:r>
      <w:commentRangeStart w:id="0"/>
      <w:r>
        <w:t>This phenomenon defines genetic interaction</w:t>
      </w:r>
      <w:r w:rsidR="006B3642">
        <w:t>s</w:t>
      </w:r>
      <w:r w:rsidR="007717FB">
        <w:t xml:space="preserve"> and results in complex traits that cannot be understood by single-gene perturbations.</w:t>
      </w:r>
      <w:r>
        <w:t xml:space="preserve"> </w:t>
      </w:r>
      <w:commentRangeEnd w:id="0"/>
      <w:r w:rsidR="00D943CC">
        <w:rPr>
          <w:rStyle w:val="CommentReference"/>
          <w:rFonts w:asciiTheme="minorHAnsi" w:hAnsiTheme="minorHAnsi" w:cstheme="minorBidi"/>
        </w:rPr>
        <w:commentReference w:id="0"/>
      </w:r>
      <w:r w:rsidR="00CC2D2F">
        <w:t>Ob</w:t>
      </w:r>
      <w:r w:rsidR="00F71A00">
        <w:t>s</w:t>
      </w:r>
      <w:r w:rsidR="00CC2D2F">
        <w:t>er</w:t>
      </w:r>
      <w:r w:rsidR="00096207">
        <w:t>v</w:t>
      </w:r>
      <w:r w:rsidR="00CC2D2F">
        <w:t>ing interaction</w:t>
      </w:r>
      <w:r w:rsidR="007717FB">
        <w:t>s</w:t>
      </w:r>
      <w:r w:rsidR="00CC2D2F">
        <w:t xml:space="preserve"> </w:t>
      </w:r>
      <w:r w:rsidR="007717FB">
        <w:t xml:space="preserve">between pairs of </w:t>
      </w:r>
      <w:r w:rsidR="0052030A">
        <w:t>genes</w:t>
      </w:r>
      <w:r>
        <w:t xml:space="preserve">, </w:t>
      </w:r>
      <w:r w:rsidR="009833C3">
        <w:t xml:space="preserve">e.g., using synthetic genetic </w:t>
      </w:r>
      <w:r w:rsidR="006E3392">
        <w:t xml:space="preserve">array </w:t>
      </w:r>
      <w:r w:rsidR="009833C3">
        <w:t>analysis (SGA)</w:t>
      </w:r>
      <w:r>
        <w:t xml:space="preserve">, has </w:t>
      </w:r>
      <w:r w:rsidR="00E312AC">
        <w:t xml:space="preserve">systematically </w:t>
      </w:r>
      <w:r>
        <w:t xml:space="preserve">uncovered </w:t>
      </w:r>
      <w:r w:rsidRPr="00233F15">
        <w:t xml:space="preserve">functional </w:t>
      </w:r>
      <w:r w:rsidR="0032472C">
        <w:t xml:space="preserve">relationships </w:t>
      </w:r>
      <w:r>
        <w:t xml:space="preserve">in yeast </w:t>
      </w:r>
      <w:r w:rsidRPr="00233F15">
        <w:fldChar w:fldCharType="begin" w:fldLock="1"/>
      </w:r>
      <w: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Pr="00D659A1">
        <w:rPr>
          <w:noProof/>
        </w:rPr>
        <w:t>(Costanzo et al., 2016)</w:t>
      </w:r>
      <w:r w:rsidRPr="00233F15">
        <w:fldChar w:fldCharType="end"/>
      </w:r>
      <w:r>
        <w:t xml:space="preserve"> and human cells </w:t>
      </w:r>
      <w:r>
        <w:fldChar w:fldCharType="begin" w:fldLock="1"/>
      </w:r>
      <w: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fldChar w:fldCharType="separate"/>
      </w:r>
      <w:r w:rsidRPr="00D659A1">
        <w:rPr>
          <w:noProof/>
        </w:rPr>
        <w:t>(Horlbeck et al., 2018; Shen and Ideker, 2018)</w:t>
      </w:r>
      <w:r>
        <w:fldChar w:fldCharType="end"/>
      </w:r>
      <w:r>
        <w:t xml:space="preserve">, improving our understanding of gene function </w:t>
      </w:r>
      <w:r w:rsidRPr="00233F15">
        <w:fldChar w:fldCharType="begin" w:fldLock="1"/>
      </w:r>
      <w:r w:rsidR="00382CE4">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00BA33BB" w:rsidRPr="00BA33BB">
        <w:rPr>
          <w:noProof/>
        </w:rPr>
        <w:t>(Costanzo et al., 2016)</w:t>
      </w:r>
      <w:r w:rsidRPr="00233F15">
        <w:fldChar w:fldCharType="end"/>
      </w:r>
      <w:r>
        <w:t xml:space="preserve"> and </w:t>
      </w:r>
      <w:r w:rsidRPr="00233F15">
        <w:t>order-of-action in biological pathways</w:t>
      </w:r>
      <w:r>
        <w:t xml:space="preserve"> </w:t>
      </w:r>
      <w:r w:rsidRPr="00233F15">
        <w:fldChar w:fldCharType="begin" w:fldLock="1"/>
      </w:r>
      <w: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fldChar w:fldCharType="separate"/>
      </w:r>
      <w:r w:rsidRPr="00D659A1">
        <w:rPr>
          <w:noProof/>
        </w:rPr>
        <w:t>(St Onge et al., 2007)</w:t>
      </w:r>
      <w:r w:rsidRPr="00233F15">
        <w:fldChar w:fldCharType="end"/>
      </w:r>
      <w:r>
        <w:t>.</w:t>
      </w:r>
    </w:p>
    <w:p w14:paraId="1929F76D" w14:textId="77777777" w:rsidR="000411F7" w:rsidRDefault="000411F7" w:rsidP="00326455">
      <w:pPr>
        <w:jc w:val="both"/>
      </w:pPr>
    </w:p>
    <w:p w14:paraId="39ACC9A1" w14:textId="718DA37A" w:rsidR="002A4374" w:rsidRDefault="006B3642">
      <w:pPr>
        <w:jc w:val="both"/>
      </w:pPr>
      <w:r>
        <w:t>G</w:t>
      </w:r>
      <w:r w:rsidR="00CA0362">
        <w:t>enetic</w:t>
      </w:r>
      <w:r w:rsidR="00E7460B" w:rsidRPr="00831765">
        <w:t xml:space="preserve"> interactions</w:t>
      </w:r>
      <w:r>
        <w:t xml:space="preserve"> with higher complexity</w:t>
      </w:r>
      <w:r w:rsidR="00147D3B">
        <w:t xml:space="preserve">, </w:t>
      </w:r>
      <w:r w:rsidR="00D41039" w:rsidRPr="00D41039">
        <w:t xml:space="preserve">e.g. </w:t>
      </w:r>
      <w:r w:rsidR="007B3FC4">
        <w:t xml:space="preserve">three-gene </w:t>
      </w:r>
      <w:r w:rsidR="007717FB">
        <w:t>perturbations yielding phenotypes that are unexpected given the corresponding one- and two-gene phenotypes</w:t>
      </w:r>
      <w:r w:rsidR="00181736">
        <w:t xml:space="preserve">, </w:t>
      </w:r>
      <w:r w:rsidR="0032472C">
        <w:t xml:space="preserve">can </w:t>
      </w:r>
      <w:r w:rsidR="00B67341">
        <w:t xml:space="preserve">reveal </w:t>
      </w:r>
      <w:r w:rsidR="0032472C">
        <w:t xml:space="preserve">additional </w:t>
      </w:r>
      <w:r w:rsidR="00B67341">
        <w:t>important functions</w:t>
      </w:r>
      <w:r w:rsidR="005C5B28">
        <w:t xml:space="preserve"> </w:t>
      </w:r>
      <w:r w:rsidR="006440D4">
        <w:fldChar w:fldCharType="begin" w:fldLock="1"/>
      </w:r>
      <w:r w:rsidR="00586A6D">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fldChar w:fldCharType="separate"/>
      </w:r>
      <w:r w:rsidR="005C5B28" w:rsidRPr="005C5B28">
        <w:rPr>
          <w:noProof/>
        </w:rPr>
        <w:t>(Haber et al., 2013; Kuzmin et al., 2018)</w:t>
      </w:r>
      <w:r w:rsidR="006440D4">
        <w:fldChar w:fldCharType="end"/>
      </w:r>
      <w:r w:rsidR="00126196">
        <w:t xml:space="preserve">. </w:t>
      </w:r>
      <w:r w:rsidR="00F1172F">
        <w:t>Indeed, three-gene interactions</w:t>
      </w:r>
      <w:r w:rsidR="00F1172F">
        <w:rPr>
          <w:color w:val="222222"/>
          <w:shd w:val="clear" w:color="auto" w:fill="FFFFFF"/>
        </w:rPr>
        <w:t xml:space="preserve"> </w:t>
      </w:r>
      <w:r w:rsidR="00E7460B">
        <w:rPr>
          <w:color w:val="222222"/>
          <w:shd w:val="clear" w:color="auto" w:fill="FFFFFF"/>
        </w:rPr>
        <w:t xml:space="preserve">are </w:t>
      </w:r>
      <w:r w:rsidR="009D2927">
        <w:rPr>
          <w:color w:val="222222"/>
          <w:shd w:val="clear" w:color="auto" w:fill="FFFFFF"/>
        </w:rPr>
        <w:t>expected</w:t>
      </w:r>
      <w:r w:rsidR="00E7460B">
        <w:rPr>
          <w:color w:val="222222"/>
          <w:shd w:val="clear" w:color="auto" w:fill="FFFFFF"/>
        </w:rPr>
        <w:t xml:space="preserve"> to outnumber</w:t>
      </w:r>
      <w:r w:rsidR="00DF1428">
        <w:rPr>
          <w:color w:val="222222"/>
          <w:shd w:val="clear" w:color="auto" w:fill="FFFFFF"/>
        </w:rPr>
        <w:t xml:space="preserve"> </w:t>
      </w:r>
      <w:r w:rsidR="00E7460B">
        <w:rPr>
          <w:color w:val="222222"/>
          <w:shd w:val="clear" w:color="auto" w:fill="FFFFFF"/>
        </w:rPr>
        <w:t xml:space="preserve">two-gene interactions </w:t>
      </w:r>
      <w:r w:rsidR="00E312AC">
        <w:rPr>
          <w:color w:val="222222"/>
          <w:shd w:val="clear" w:color="auto" w:fill="FFFFFF"/>
        </w:rPr>
        <w:t xml:space="preserve">by </w:t>
      </w:r>
      <w:r w:rsidR="002C1164">
        <w:rPr>
          <w:color w:val="222222"/>
          <w:shd w:val="clear" w:color="auto" w:fill="FFFFFF"/>
        </w:rPr>
        <w:t>1</w:t>
      </w:r>
      <w:r w:rsidR="00A07E85">
        <w:rPr>
          <w:color w:val="222222"/>
          <w:shd w:val="clear" w:color="auto" w:fill="FFFFFF"/>
        </w:rPr>
        <w:t>00</w:t>
      </w:r>
      <w:r w:rsidR="002C1164">
        <w:rPr>
          <w:color w:val="222222"/>
          <w:shd w:val="clear" w:color="auto" w:fill="FFFFFF"/>
        </w:rPr>
        <w:t>-fold</w:t>
      </w:r>
      <w:r w:rsidR="00E7460B">
        <w:rPr>
          <w:color w:val="222222"/>
          <w:shd w:val="clear" w:color="auto" w:fill="FFFFFF"/>
        </w:rPr>
        <w:t xml:space="preserve"> </w:t>
      </w:r>
      <w:r w:rsidR="00E7460B" w:rsidRPr="00233F15">
        <w:fldChar w:fldCharType="begin" w:fldLock="1"/>
      </w:r>
      <w:r w:rsidR="00E7460B">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fldChar w:fldCharType="separate"/>
      </w:r>
      <w:r w:rsidR="00E7460B" w:rsidRPr="004B3616">
        <w:rPr>
          <w:noProof/>
        </w:rPr>
        <w:t>(Kuzmin et al., 2018)</w:t>
      </w:r>
      <w:r w:rsidR="00E7460B" w:rsidRPr="00233F15">
        <w:fldChar w:fldCharType="end"/>
      </w:r>
      <w:r w:rsidR="00DF1428">
        <w:rPr>
          <w:color w:val="222222"/>
          <w:shd w:val="clear" w:color="auto" w:fill="FFFFFF"/>
        </w:rPr>
        <w:t>.</w:t>
      </w:r>
      <w:r w:rsidR="00B67341">
        <w:rPr>
          <w:color w:val="222222"/>
          <w:shd w:val="clear" w:color="auto" w:fill="FFFFFF"/>
        </w:rPr>
        <w:t xml:space="preserve"> </w:t>
      </w:r>
      <w:r>
        <w:rPr>
          <w:color w:val="222222"/>
          <w:shd w:val="clear" w:color="auto" w:fill="FFFFFF"/>
        </w:rPr>
        <w:t xml:space="preserve">Beyond three-gene effects, yet </w:t>
      </w:r>
      <w:r w:rsidR="00F1172F">
        <w:t xml:space="preserve">higher-order gene </w:t>
      </w:r>
      <w:r w:rsidR="00B2177C">
        <w:t xml:space="preserve">variant </w:t>
      </w:r>
      <w:r w:rsidR="00F1172F">
        <w:t xml:space="preserve">combinations </w:t>
      </w:r>
      <w:r w:rsidR="00B2177C">
        <w:rPr>
          <w:color w:val="222222"/>
          <w:shd w:val="clear" w:color="auto" w:fill="FFFFFF"/>
        </w:rPr>
        <w:t>have yielded interesting effects</w:t>
      </w:r>
      <w:r w:rsidR="00D41039">
        <w:rPr>
          <w:color w:val="222222"/>
          <w:shd w:val="clear" w:color="auto" w:fill="FFFFFF"/>
        </w:rPr>
        <w:t xml:space="preserve"> </w:t>
      </w:r>
      <w:r w:rsidR="00D41039" w:rsidRPr="00D41039">
        <w:rPr>
          <w:color w:val="222222"/>
          <w:shd w:val="clear" w:color="auto" w:fill="FFFFFF"/>
        </w:rPr>
        <w:t>–</w:t>
      </w:r>
      <w:r w:rsidR="00D41039">
        <w:rPr>
          <w:color w:val="222222"/>
          <w:shd w:val="clear" w:color="auto" w:fill="FFFFFF"/>
        </w:rPr>
        <w:t xml:space="preserve"> </w:t>
      </w:r>
      <w:r w:rsidR="00DB4C74">
        <w:t>e</w:t>
      </w:r>
      <w:r w:rsidR="00DB4C74">
        <w:rPr>
          <w:color w:val="222222"/>
          <w:shd w:val="clear" w:color="auto" w:fill="FFFFFF"/>
        </w:rPr>
        <w:t xml:space="preserve">.g., </w:t>
      </w:r>
      <w:r w:rsidR="006E15C3">
        <w:t>involving four</w:t>
      </w:r>
      <w:r w:rsidR="002A4200">
        <w:t xml:space="preserve"> </w:t>
      </w:r>
      <w:r w:rsidR="00E21074">
        <w:fldChar w:fldCharType="begin" w:fldLock="1"/>
      </w:r>
      <w:r w:rsidR="00E21074">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fldChar w:fldCharType="separate"/>
      </w:r>
      <w:r w:rsidR="00E21074" w:rsidRPr="00E21074">
        <w:rPr>
          <w:noProof/>
        </w:rPr>
        <w:t>(Takahashi and Yamanaka, 2006)</w:t>
      </w:r>
      <w:r w:rsidR="00E21074">
        <w:fldChar w:fldCharType="end"/>
      </w:r>
      <w:r w:rsidR="002A4200">
        <w:t xml:space="preserve">, </w:t>
      </w:r>
      <w:r w:rsidR="00DB4C74">
        <w:t xml:space="preserve">five </w:t>
      </w:r>
      <w:r w:rsidR="00DB4C74">
        <w:fldChar w:fldCharType="begin" w:fldLock="1"/>
      </w:r>
      <w:r w:rsidR="00DB4C74">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fldChar w:fldCharType="separate"/>
      </w:r>
      <w:r w:rsidR="00DB4C74" w:rsidRPr="00D659A1">
        <w:rPr>
          <w:noProof/>
        </w:rPr>
        <w:t>(Taylor et al., 2014)</w:t>
      </w:r>
      <w:r w:rsidR="00DB4C74">
        <w:fldChar w:fldCharType="end"/>
      </w:r>
      <w:r w:rsidR="00DB4C74">
        <w:t xml:space="preserve">, seven </w:t>
      </w:r>
      <w:r w:rsidR="00DB4C74">
        <w:fldChar w:fldCharType="begin" w:fldLock="1"/>
      </w:r>
      <w:r w:rsidR="00DB4C74">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fldChar w:fldCharType="separate"/>
      </w:r>
      <w:r w:rsidR="00DB4C74" w:rsidRPr="00D659A1">
        <w:rPr>
          <w:noProof/>
        </w:rPr>
        <w:t>(Beh et al., 2001)</w:t>
      </w:r>
      <w:r w:rsidR="00DB4C74">
        <w:fldChar w:fldCharType="end"/>
      </w:r>
      <w:r w:rsidR="00DB4C74">
        <w:t xml:space="preserve">, and over twenty genes </w:t>
      </w:r>
      <w:r w:rsidR="00DB4C74">
        <w:fldChar w:fldCharType="begin" w:fldLock="1"/>
      </w:r>
      <w:r w:rsidR="00DB4C74">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fldChar w:fldCharType="separate"/>
      </w:r>
      <w:r w:rsidR="00DB4C74" w:rsidRPr="00D659A1">
        <w:rPr>
          <w:noProof/>
        </w:rPr>
        <w:t>(Wieczorke et al., 1999)</w:t>
      </w:r>
      <w:r w:rsidR="00DB4C74">
        <w:fldChar w:fldCharType="end"/>
      </w:r>
      <w:r w:rsidR="00F1172F">
        <w:t>.</w:t>
      </w:r>
      <w:r w:rsidR="007F6A8C">
        <w:t xml:space="preserve"> </w:t>
      </w:r>
      <w:r w:rsidR="006A5EB7">
        <w:t xml:space="preserve"> Systematic map</w:t>
      </w:r>
      <w:r w:rsidR="00FE2471">
        <w:t>s</w:t>
      </w:r>
      <w:r w:rsidR="006A5EB7">
        <w:t xml:space="preserve"> of higher-order interactions </w:t>
      </w:r>
      <w:r w:rsidR="00FE2471">
        <w:t>between variants at</w:t>
      </w:r>
      <w:r w:rsidR="00B837D9">
        <w:t xml:space="preserve"> a single</w:t>
      </w:r>
      <w:r w:rsidR="00FE2471">
        <w:t xml:space="preserve"> locus have been used to understand several diverse processes </w:t>
      </w:r>
      <w:r w:rsidR="00E21074">
        <w:fldChar w:fldCharType="begin" w:fldLock="1"/>
      </w:r>
      <w:r w:rsidR="006E736D">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fldChar w:fldCharType="separate"/>
      </w:r>
      <w:r w:rsidR="00E21074" w:rsidRPr="00E21074">
        <w:rPr>
          <w:noProof/>
        </w:rPr>
        <w:t>(Baeza-Centurion et al., 2019; Domingo et al., 2018; Sarkisyan et al., 2016)</w:t>
      </w:r>
      <w:r w:rsidR="00E21074">
        <w:fldChar w:fldCharType="end"/>
      </w:r>
      <w:r w:rsidR="006A5EB7">
        <w:t>.</w:t>
      </w:r>
      <w:r w:rsidR="00226D3A">
        <w:t xml:space="preserve"> </w:t>
      </w:r>
      <w:r w:rsidR="007106CE">
        <w:t xml:space="preserve"> </w:t>
      </w:r>
      <w:r w:rsidR="004E1E15">
        <w:t>However</w:t>
      </w:r>
      <w:r w:rsidR="00E10275">
        <w:t>,</w:t>
      </w:r>
      <w:r w:rsidR="000D41C2">
        <w:t xml:space="preserve"> </w:t>
      </w:r>
      <w:r w:rsidR="00400CB7">
        <w:t xml:space="preserve">higher-order </w:t>
      </w:r>
      <w:r w:rsidR="007227B1">
        <w:t xml:space="preserve">interactions between variants </w:t>
      </w:r>
      <w:r>
        <w:t xml:space="preserve">in different </w:t>
      </w:r>
      <w:r w:rsidR="008E0873">
        <w:t xml:space="preserve">genes </w:t>
      </w:r>
      <w:r>
        <w:t xml:space="preserve">have remained </w:t>
      </w:r>
      <w:r w:rsidR="002A4374">
        <w:t>poorly characterized</w:t>
      </w:r>
      <w:r w:rsidR="00400CB7">
        <w:t xml:space="preserve">, </w:t>
      </w:r>
      <w:r w:rsidR="0050421C">
        <w:t>limiting</w:t>
      </w:r>
      <w:r w:rsidR="002A4374">
        <w:t xml:space="preserve"> </w:t>
      </w:r>
      <w:r w:rsidR="0050421C">
        <w:t xml:space="preserve">functional </w:t>
      </w:r>
      <w:r w:rsidR="002A4374">
        <w:t>understanding</w:t>
      </w:r>
      <w:r w:rsidR="0050421C">
        <w:t xml:space="preserve"> </w:t>
      </w:r>
      <w:r w:rsidR="00F13693">
        <w:t xml:space="preserve">of complex </w:t>
      </w:r>
      <w:r w:rsidR="008E0873">
        <w:t>multi-</w:t>
      </w:r>
      <w:r w:rsidR="00F13693">
        <w:t>gene dependencie</w:t>
      </w:r>
      <w:r w:rsidR="007106CE">
        <w:t>s.</w:t>
      </w:r>
    </w:p>
    <w:p w14:paraId="7EC9B591" w14:textId="77777777" w:rsidR="00EA5975" w:rsidRDefault="00EA5975" w:rsidP="00D9039A">
      <w:pPr>
        <w:jc w:val="both"/>
      </w:pPr>
    </w:p>
    <w:p w14:paraId="2608932C" w14:textId="613F1279" w:rsidR="00DB0ED8" w:rsidRPr="00F07CF5" w:rsidRDefault="00911DBE">
      <w:pPr>
        <w:jc w:val="both"/>
      </w:pPr>
      <w:r>
        <w:t xml:space="preserve">To </w:t>
      </w:r>
      <w:r w:rsidR="0009111C">
        <w:t xml:space="preserve">systematically </w:t>
      </w:r>
      <w:r w:rsidR="00F96816">
        <w:t xml:space="preserve">investigate complex genetic dependencies </w:t>
      </w:r>
      <w:r w:rsidR="0023585F">
        <w:t xml:space="preserve">beyond </w:t>
      </w:r>
      <w:r w:rsidR="007717FB">
        <w:t>one</w:t>
      </w:r>
      <w:r w:rsidR="00F96816">
        <w:t>-</w:t>
      </w:r>
      <w:r w:rsidR="0023585F">
        <w:t xml:space="preserve"> </w:t>
      </w:r>
      <w:r w:rsidR="00F96816">
        <w:t xml:space="preserve">and </w:t>
      </w:r>
      <w:r w:rsidR="007717FB">
        <w:t>two</w:t>
      </w:r>
      <w:r w:rsidR="00F96816">
        <w:t xml:space="preserve">-gene genetic analysis, </w:t>
      </w:r>
      <w:r w:rsidR="00077DAC">
        <w:t xml:space="preserve">we </w:t>
      </w:r>
      <w:r w:rsidR="00660013">
        <w:t xml:space="preserve">developed </w:t>
      </w:r>
      <w:r w:rsidR="00272196">
        <w:t>a</w:t>
      </w:r>
      <w:r w:rsidR="006B3642">
        <w:t>n</w:t>
      </w:r>
      <w:r w:rsidR="00272196" w:rsidRPr="00F07CF5">
        <w:t xml:space="preserve"> </w:t>
      </w:r>
      <w:r w:rsidR="00272196" w:rsidRPr="00364DA5">
        <w:t>‘</w:t>
      </w:r>
      <w:r w:rsidR="00272196">
        <w:rPr>
          <w:i/>
        </w:rPr>
        <w:t>X</w:t>
      </w:r>
      <w:r w:rsidR="00272196" w:rsidRPr="001040CE">
        <w:rPr>
          <w:i/>
        </w:rPr>
        <w:t>-</w:t>
      </w:r>
      <w:r w:rsidR="00272196">
        <w:t>gene’ genetic analysis (XGA)</w:t>
      </w:r>
      <w:r w:rsidR="001460DD">
        <w:t xml:space="preserve"> </w:t>
      </w:r>
      <w:r w:rsidR="006B3642">
        <w:t xml:space="preserve">strategy </w:t>
      </w:r>
      <w:r w:rsidR="003A3CB7">
        <w:t xml:space="preserve">that </w:t>
      </w:r>
      <w:r w:rsidR="00660013">
        <w:t xml:space="preserve">uses </w:t>
      </w:r>
      <w:r w:rsidR="003A3CB7">
        <w:t>many combinations of engineered</w:t>
      </w:r>
      <w:r w:rsidR="001460DD">
        <w:t xml:space="preserve"> multi-gene perturbations to</w:t>
      </w:r>
      <w:r w:rsidR="003A3CB7">
        <w:t xml:space="preserve"> profile </w:t>
      </w:r>
      <w:r w:rsidR="001C20DA">
        <w:t xml:space="preserve">and interpret </w:t>
      </w:r>
      <w:r w:rsidR="003A3CB7">
        <w:t xml:space="preserve">high-order genetic </w:t>
      </w:r>
      <w:r w:rsidR="00E362B2">
        <w:t>interactions</w:t>
      </w:r>
      <w:r w:rsidR="003A3CB7">
        <w:t>.</w:t>
      </w:r>
      <w:r w:rsidR="001460DD">
        <w:t xml:space="preserve"> </w:t>
      </w:r>
      <w:r w:rsidR="00B2177C">
        <w:t>W</w:t>
      </w:r>
      <w:r w:rsidR="00F07CF5" w:rsidRPr="00F07CF5">
        <w:t xml:space="preserve">e </w:t>
      </w:r>
      <w:r w:rsidR="00B435B9">
        <w:t xml:space="preserve">demonstrate </w:t>
      </w:r>
      <w:r w:rsidR="00F07CF5" w:rsidRPr="00F07CF5">
        <w:t>XGA</w:t>
      </w:r>
      <w:r w:rsidR="00B30AC6">
        <w:t xml:space="preserve"> </w:t>
      </w:r>
      <w:r w:rsidR="00B435B9">
        <w:t>o</w:t>
      </w:r>
      <w:r w:rsidR="007A3EF6">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 xml:space="preserve">veral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t xml:space="preserve">the entire set of 16 </w:t>
      </w:r>
      <w:r w:rsidR="00660013">
        <w:t xml:space="preserve">yeast </w:t>
      </w:r>
      <w:r w:rsidR="00F07CF5" w:rsidRPr="00F07CF5">
        <w:t xml:space="preserve">ABC transporters that have been implicated in multi-drug resistance.  </w:t>
      </w:r>
      <w:r w:rsidR="00B2177C">
        <w:t xml:space="preserve">By revealing </w:t>
      </w:r>
      <w:r w:rsidR="003E7C3E">
        <w:t>a</w:t>
      </w:r>
      <w:r w:rsidR="00515333">
        <w:t xml:space="preserve"> </w:t>
      </w:r>
      <w:r w:rsidR="00EF1053">
        <w:t>multi-knockout genetic</w:t>
      </w:r>
      <w:r w:rsidR="003E7C3E">
        <w:t xml:space="preserve"> landscape</w:t>
      </w:r>
      <w:r w:rsidR="00B75FBB">
        <w:t xml:space="preserve"> </w:t>
      </w:r>
      <w:r w:rsidR="00B2177C">
        <w:t xml:space="preserve">for </w:t>
      </w:r>
      <w:r w:rsidR="00B75FBB">
        <w:t>16</w:t>
      </w:r>
      <w:r w:rsidR="00B75FBB" w:rsidRPr="004059F2">
        <w:t xml:space="preserve"> </w:t>
      </w:r>
      <w:r w:rsidR="00B75FBB">
        <w:t>bioactive compounds (‘drugs’)</w:t>
      </w:r>
      <w:r w:rsidR="003E7C3E">
        <w:t xml:space="preserve">, </w:t>
      </w:r>
      <w:r w:rsidR="00B2177C">
        <w:t xml:space="preserve">XGA </w:t>
      </w:r>
      <w:r w:rsidR="00E96950">
        <w:t>uncovered many</w:t>
      </w:r>
      <w:r w:rsidR="00B2177C">
        <w:t xml:space="preserve"> </w:t>
      </w:r>
      <w:r w:rsidR="000329BF">
        <w:t>drug</w:t>
      </w:r>
      <w:r w:rsidR="009759F3">
        <w:t xml:space="preserve">-dependent </w:t>
      </w:r>
      <w:r w:rsidR="00553E40">
        <w:t>high-order</w:t>
      </w:r>
      <w:r w:rsidR="00515333">
        <w:t xml:space="preserve"> </w:t>
      </w:r>
      <w:r w:rsidR="005A7CE1">
        <w:t xml:space="preserve">genetic interactions </w:t>
      </w:r>
      <w:r w:rsidR="000F1183">
        <w:t>involving as many as five genes</w:t>
      </w:r>
      <w:r w:rsidR="005A7CE1">
        <w:t>.</w:t>
      </w:r>
      <w:r w:rsidR="004D6845">
        <w:t xml:space="preserve">  </w:t>
      </w:r>
      <w:r w:rsidR="00175CD1">
        <w:t xml:space="preserve">A neural network trained on XGA data provided an intuitive </w:t>
      </w:r>
      <w:r w:rsidR="00042912">
        <w:t>genotype-to-phenotype</w:t>
      </w:r>
      <w:r w:rsidR="004D6845">
        <w:t xml:space="preserve"> model</w:t>
      </w:r>
      <w:r w:rsidR="00175CD1">
        <w:t xml:space="preserve"> and functional insights into this system of ABC transporters</w:t>
      </w:r>
      <w:r w:rsidR="003444FB">
        <w:t>.</w:t>
      </w:r>
      <w:r w:rsidR="00682E18">
        <w:t xml:space="preserve">  </w:t>
      </w:r>
      <w:r w:rsidR="00C37DDF">
        <w:t xml:space="preserve">Taken together, </w:t>
      </w:r>
      <w:r w:rsidR="00175CD1">
        <w:t xml:space="preserve">our results </w:t>
      </w:r>
      <w:r w:rsidR="00660013">
        <w:t xml:space="preserve">show that </w:t>
      </w:r>
      <w:r w:rsidR="00175CD1">
        <w:t xml:space="preserve">XGA </w:t>
      </w:r>
      <w:r w:rsidR="00660013">
        <w:t xml:space="preserve">can </w:t>
      </w:r>
      <w:r w:rsidR="00175CD1">
        <w:t xml:space="preserve">systematically </w:t>
      </w:r>
      <w:r w:rsidR="00687512">
        <w:t xml:space="preserve">uncover </w:t>
      </w:r>
      <w:r w:rsidR="00CE6E57">
        <w:t>high-order</w:t>
      </w:r>
      <w:r w:rsidR="00687512">
        <w:t xml:space="preserve"> genetic relationships</w:t>
      </w:r>
      <w:r w:rsidR="00820612">
        <w:t xml:space="preserve">, and </w:t>
      </w:r>
      <w:r w:rsidR="00E96950">
        <w:t xml:space="preserve">use them </w:t>
      </w:r>
      <w:r w:rsidR="00660013">
        <w:t xml:space="preserve">to functionally model </w:t>
      </w:r>
      <w:r w:rsidR="00687512">
        <w:t>complex molecular systems.</w:t>
      </w:r>
      <w:r w:rsidR="006A5CC0">
        <w:t xml:space="preserve"> </w:t>
      </w:r>
    </w:p>
    <w:p w14:paraId="311C1E15" w14:textId="1EBADAAE" w:rsidR="007C575E" w:rsidRDefault="007C575E">
      <w: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pPr>
      <w:r>
        <w:rPr>
          <w:bCs/>
          <w:iCs/>
          <w:color w:val="000000" w:themeColor="text1"/>
        </w:rPr>
        <w:t xml:space="preserve">A simple yet powerful way to generate a complex population </w:t>
      </w:r>
      <w:r w:rsidRPr="005F694D">
        <w:t xml:space="preserve">is </w:t>
      </w:r>
      <w:r>
        <w:t xml:space="preserve">to cross two outbred individuals differing at multiple unlinked loci. </w:t>
      </w:r>
      <w:r w:rsidR="00825573">
        <w:t xml:space="preserve"> </w:t>
      </w:r>
      <w:r>
        <w:t>Progeny (‘segregants’) will inherit a random subset of parental variants and each segregant can then be genotyped and profiled for traits such as gene expression or drug resistance</w:t>
      </w:r>
      <w:r w:rsidR="000A0594">
        <w:t xml:space="preserve"> </w:t>
      </w:r>
      <w:r w:rsidR="000A0594" w:rsidRPr="002456C5">
        <w:fldChar w:fldCharType="begin" w:fldLock="1"/>
      </w:r>
      <w:r w:rsidR="000A0594">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fldChar w:fldCharType="separate"/>
      </w:r>
      <w:r w:rsidR="000A0594" w:rsidRPr="00D659A1">
        <w:rPr>
          <w:noProof/>
        </w:rPr>
        <w:t>(Bloom et al., 2013)</w:t>
      </w:r>
      <w:r w:rsidR="000A0594" w:rsidRPr="002456C5">
        <w:fldChar w:fldCharType="end"/>
      </w:r>
      <w:r>
        <w:rPr>
          <w:bCs/>
          <w:iCs/>
          <w:color w:val="000000" w:themeColor="text1"/>
        </w:rPr>
        <w:t>.  Although applied extensively to pairs of outbred parents</w:t>
      </w:r>
      <w:r>
        <w:t xml:space="preserve">, </w:t>
      </w:r>
      <w:r w:rsidR="00D32BE0">
        <w:t xml:space="preserve">this approach </w:t>
      </w:r>
      <w:r>
        <w:t>has limitations</w:t>
      </w:r>
      <w:r>
        <w:rPr>
          <w:bCs/>
          <w:iCs/>
          <w:color w:val="000000" w:themeColor="text1"/>
        </w:rPr>
        <w:t xml:space="preserve">. First, </w:t>
      </w:r>
      <w:r>
        <w:t xml:space="preserve">many genes involved in a process </w:t>
      </w:r>
      <w:r w:rsidR="00825573">
        <w:t xml:space="preserve">will </w:t>
      </w:r>
      <w:r w:rsidR="00D32BE0">
        <w:t>be missed</w:t>
      </w:r>
      <w:r w:rsidR="00301CD5">
        <w:t xml:space="preserve"> </w:t>
      </w:r>
      <w:r w:rsidR="00D32BE0">
        <w:t xml:space="preserve">for lack of </w:t>
      </w:r>
      <w:r>
        <w:t xml:space="preserve">functional natural variation in the parental strains </w:t>
      </w:r>
      <w:r>
        <w:fldChar w:fldCharType="begin" w:fldLock="1"/>
      </w:r>
      <w: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fldChar w:fldCharType="separate"/>
      </w:r>
      <w:r w:rsidRPr="00D659A1">
        <w:rPr>
          <w:noProof/>
        </w:rPr>
        <w:t>(Lee et al., 2014)</w:t>
      </w:r>
      <w:r>
        <w:fldChar w:fldCharType="end"/>
      </w:r>
      <w:r>
        <w:t xml:space="preserve">.  Second, </w:t>
      </w:r>
      <w:r w:rsidR="00825573">
        <w:t xml:space="preserve">the fact that </w:t>
      </w:r>
      <w:r>
        <w:t xml:space="preserve">parents can differ at </w:t>
      </w:r>
      <w:r w:rsidR="00825573">
        <w:t>&gt;</w:t>
      </w:r>
      <w:r>
        <w:t>10</w:t>
      </w:r>
      <w:r w:rsidRPr="001C1222">
        <w:rPr>
          <w:vertAlign w:val="superscript"/>
        </w:rPr>
        <w:t>5</w:t>
      </w:r>
      <w:r>
        <w:t xml:space="preserve"> positions</w:t>
      </w:r>
      <w:r w:rsidR="00825573">
        <w:t xml:space="preserve">, coupled with genetic linkage of proximal variants, can </w:t>
      </w:r>
      <w:r w:rsidR="00D32BE0">
        <w:t xml:space="preserve">complicate identification of the </w:t>
      </w:r>
      <w:r>
        <w:t xml:space="preserve">causal variants at each associated locus. </w:t>
      </w:r>
    </w:p>
    <w:p w14:paraId="3D73F60C" w14:textId="77777777" w:rsidR="008C7F53" w:rsidRDefault="008C7F53" w:rsidP="00DB0ED8">
      <w:pPr>
        <w:jc w:val="both"/>
      </w:pPr>
    </w:p>
    <w:p w14:paraId="641D5059" w14:textId="599EEBB5" w:rsidR="00DB0ED8" w:rsidRPr="00A50821" w:rsidRDefault="00DB0ED8" w:rsidP="00DB0ED8">
      <w:pPr>
        <w:jc w:val="both"/>
        <w:rPr>
          <w:bCs/>
          <w:iCs/>
          <w:color w:val="000000" w:themeColor="text1"/>
        </w:rPr>
      </w:pPr>
      <w:r>
        <w:t xml:space="preserve">To </w:t>
      </w:r>
      <w:r w:rsidR="00D32BE0">
        <w:t xml:space="preserve">exploit the power of </w:t>
      </w:r>
      <w:r>
        <w:t xml:space="preserve">cross-based approaches </w:t>
      </w:r>
      <w:r w:rsidR="00D32BE0">
        <w:t xml:space="preserve">while avoiding </w:t>
      </w:r>
      <w:r w:rsidR="00FC2574">
        <w:t xml:space="preserve">the </w:t>
      </w:r>
      <w:r w:rsidR="00D32BE0">
        <w:t xml:space="preserve">limits of </w:t>
      </w:r>
      <w:r>
        <w:t>natural variation, we designed a population engineering strategy</w:t>
      </w:r>
      <w:r w:rsidR="00D32BE0">
        <w:t xml:space="preserve"> in which </w:t>
      </w:r>
      <w:r>
        <w:t xml:space="preserve">targeted </w:t>
      </w:r>
      <w:r w:rsidR="001A2A8F">
        <w:t xml:space="preserve">polygenic </w:t>
      </w:r>
      <w:r>
        <w:t xml:space="preserve">variation is engineered into individual parental </w:t>
      </w:r>
      <w:r w:rsidR="00D32BE0">
        <w:t xml:space="preserve">strains. Parental strains </w:t>
      </w:r>
      <w:r>
        <w:t xml:space="preserve">are </w:t>
      </w:r>
      <w:r w:rsidR="00825573">
        <w:t xml:space="preserve">then </w:t>
      </w:r>
      <w:r>
        <w:t>crossed to yield an ‘engineered population’</w:t>
      </w:r>
      <w:r w:rsidR="00D32BE0">
        <w:t xml:space="preserve">. </w:t>
      </w:r>
      <w:r w:rsidR="00301CD5">
        <w:t>Thus,</w:t>
      </w:r>
      <w:r w:rsidR="00D32BE0">
        <w:t xml:space="preserve"> a genetic cross yields random segregation only for engineered variants</w:t>
      </w:r>
      <w: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rPr>
        <w:t xml:space="preserve">segregants in </w:t>
      </w:r>
      <w:r w:rsidRPr="00233F15">
        <w:rPr>
          <w:bCs/>
          <w:iCs/>
          <w:color w:val="000000" w:themeColor="text1"/>
        </w:rPr>
        <w:t>384-well plates</w:t>
      </w:r>
      <w:r>
        <w:rPr>
          <w:bCs/>
          <w:iCs/>
          <w:color w:val="000000" w:themeColor="text1"/>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1D1030C2" w:rsidR="008278B1" w:rsidRDefault="00DB0ED8" w:rsidP="00025615">
      <w:pPr>
        <w:jc w:val="both"/>
        <w:rPr>
          <w:bCs/>
          <w:iCs/>
          <w:color w:val="000000" w:themeColor="text1"/>
        </w:rPr>
      </w:pPr>
      <w:r>
        <w:rPr>
          <w:bCs/>
          <w:iCs/>
          <w:color w:val="000000" w:themeColor="text1"/>
        </w:rPr>
        <w:t xml:space="preserve">For each strain in </w:t>
      </w:r>
      <w:r w:rsidR="007479CA">
        <w:rPr>
          <w:bCs/>
          <w:iCs/>
          <w:color w:val="000000" w:themeColor="text1"/>
        </w:rPr>
        <w:t>this arrayed population</w:t>
      </w:r>
      <w:r>
        <w:rPr>
          <w:bCs/>
          <w:iCs/>
          <w:color w:val="000000" w:themeColor="text1"/>
        </w:rPr>
        <w:t xml:space="preserve">, we </w:t>
      </w:r>
      <w:r w:rsidR="007479CA">
        <w:rPr>
          <w:bCs/>
          <w:iCs/>
          <w:color w:val="000000" w:themeColor="text1"/>
        </w:rPr>
        <w:t xml:space="preserve">determined </w:t>
      </w:r>
      <w:r>
        <w:rPr>
          <w:bCs/>
          <w:iCs/>
          <w:color w:val="000000" w:themeColor="text1"/>
        </w:rPr>
        <w:t xml:space="preserve">the genotype at all sixteen knockout loci and </w:t>
      </w:r>
      <w:r w:rsidR="007479CA">
        <w:rPr>
          <w:bCs/>
          <w:iCs/>
          <w:color w:val="000000" w:themeColor="text1"/>
        </w:rPr>
        <w:t xml:space="preserve">identified the </w:t>
      </w:r>
      <w:r>
        <w:rPr>
          <w:bCs/>
          <w:iCs/>
          <w:color w:val="000000" w:themeColor="text1"/>
        </w:rPr>
        <w:t xml:space="preserve">barcode.  </w:t>
      </w:r>
      <w:r w:rsidR="007479CA">
        <w:rPr>
          <w:bCs/>
          <w:iCs/>
          <w:color w:val="000000" w:themeColor="text1"/>
        </w:rPr>
        <w:t>To g</w:t>
      </w:r>
      <w:r>
        <w:rPr>
          <w:bCs/>
          <w:iCs/>
          <w:color w:val="000000" w:themeColor="text1"/>
        </w:rPr>
        <w:t>enotyp</w:t>
      </w:r>
      <w:r w:rsidR="007479CA">
        <w:rPr>
          <w:bCs/>
          <w:iCs/>
          <w:color w:val="000000" w:themeColor="text1"/>
        </w:rPr>
        <w:t xml:space="preserve">e, we </w:t>
      </w:r>
      <w:r>
        <w:rPr>
          <w:bCs/>
          <w:iCs/>
          <w:color w:val="000000" w:themeColor="text1"/>
        </w:rPr>
        <w:t xml:space="preserve">exploited the fact that each knockout locus in the ABC-16 strain </w:t>
      </w:r>
      <w:r w:rsidR="007479CA">
        <w:rPr>
          <w:bCs/>
          <w:iCs/>
          <w:color w:val="000000" w:themeColor="text1"/>
        </w:rPr>
        <w:t xml:space="preserve">was derived from the </w:t>
      </w:r>
      <w:r>
        <w:rPr>
          <w:bCs/>
          <w:iCs/>
          <w:color w:val="000000" w:themeColor="text1"/>
        </w:rPr>
        <w:t xml:space="preserve">YKO yeast deletion collection </w:t>
      </w:r>
      <w:r>
        <w:rPr>
          <w:bCs/>
          <w:iCs/>
          <w:color w:val="000000" w:themeColor="text1"/>
        </w:rPr>
        <w:fldChar w:fldCharType="begin" w:fldLock="1"/>
      </w:r>
      <w:r>
        <w:rPr>
          <w:bCs/>
          <w:iCs/>
          <w:color w:val="000000" w:themeColor="text1"/>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(Giaever et al., 2002; Suzuki et al., 2011)</w:t>
      </w:r>
      <w:r>
        <w:rPr>
          <w:bCs/>
          <w:iCs/>
          <w:color w:val="000000" w:themeColor="text1"/>
        </w:rPr>
        <w:fldChar w:fldCharType="end"/>
      </w:r>
      <w:r w:rsidR="007479CA">
        <w:rPr>
          <w:bCs/>
          <w:iCs/>
          <w:color w:val="000000" w:themeColor="text1"/>
        </w:rPr>
        <w:t xml:space="preserve"> and is therefore flanked by a deletion-identifying barcode</w:t>
      </w:r>
      <w:r>
        <w:rPr>
          <w:bCs/>
          <w:iCs/>
          <w:color w:val="000000" w:themeColor="text1"/>
        </w:rPr>
        <w:t>.  We adapted</w:t>
      </w:r>
      <w:r w:rsidRPr="00233F15">
        <w:rPr>
          <w:bCs/>
          <w:iCs/>
          <w:color w:val="000000" w:themeColor="text1"/>
        </w:rPr>
        <w:t xml:space="preserve"> </w:t>
      </w:r>
      <w:r>
        <w:rPr>
          <w:bCs/>
          <w:iCs/>
          <w:color w:val="000000" w:themeColor="text1"/>
        </w:rPr>
        <w:t xml:space="preserve">the </w:t>
      </w:r>
      <w:r w:rsidRPr="00233F15">
        <w:rPr>
          <w:bCs/>
          <w:iCs/>
          <w:color w:val="000000" w:themeColor="text1"/>
        </w:rPr>
        <w:t>prev</w:t>
      </w:r>
      <w:r>
        <w:rPr>
          <w:bCs/>
          <w:iCs/>
          <w:color w:val="000000" w:themeColor="text1"/>
        </w:rPr>
        <w:t xml:space="preserve">iously-described row-column-plate PCR (RCP-PCR) strategy </w:t>
      </w:r>
      <w:r w:rsidRPr="00233F15">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(Yachie et al., 2016)</w:t>
      </w:r>
      <w:r w:rsidRPr="00233F15">
        <w:rPr>
          <w:bCs/>
          <w:iCs/>
          <w:color w:val="000000" w:themeColor="text1"/>
        </w:rPr>
        <w:fldChar w:fldCharType="end"/>
      </w:r>
      <w:r>
        <w:rPr>
          <w:bCs/>
          <w:iCs/>
          <w:color w:val="000000" w:themeColor="text1"/>
        </w:rPr>
        <w:t xml:space="preserve">, in which barcodes in each segregant are amplified </w:t>
      </w:r>
      <w:r w:rsidR="00825573">
        <w:rPr>
          <w:bCs/>
          <w:iCs/>
          <w:color w:val="000000" w:themeColor="text1"/>
        </w:rPr>
        <w:t xml:space="preserve">together with </w:t>
      </w:r>
      <w:r>
        <w:rPr>
          <w:bCs/>
          <w:iCs/>
          <w:color w:val="000000" w:themeColor="text1"/>
        </w:rPr>
        <w:t xml:space="preserve">additional </w:t>
      </w:r>
      <w:r w:rsidR="00825573">
        <w:rPr>
          <w:bCs/>
          <w:iCs/>
          <w:color w:val="000000" w:themeColor="text1"/>
        </w:rPr>
        <w:t xml:space="preserve">PCR-introduced </w:t>
      </w:r>
      <w:r>
        <w:rPr>
          <w:bCs/>
          <w:iCs/>
          <w:color w:val="000000" w:themeColor="text1"/>
        </w:rPr>
        <w:t xml:space="preserve">index tags that identify </w:t>
      </w:r>
      <w:r w:rsidRPr="00233F15">
        <w:rPr>
          <w:bCs/>
          <w:iCs/>
          <w:color w:val="000000" w:themeColor="text1"/>
        </w:rPr>
        <w:t>the plate</w:t>
      </w:r>
      <w:r>
        <w:rPr>
          <w:bCs/>
          <w:iCs/>
          <w:color w:val="000000" w:themeColor="text1"/>
        </w:rPr>
        <w:t xml:space="preserve">, row, and column of origin for each amplification product (Methods; Figure 1).  </w:t>
      </w:r>
      <w:commentRangeStart w:id="1"/>
      <w:r>
        <w:rPr>
          <w:bCs/>
          <w:iCs/>
          <w:color w:val="000000" w:themeColor="text1"/>
        </w:rPr>
        <w:t xml:space="preserve">Thus, a single sequencing experiment </w:t>
      </w:r>
      <w:r w:rsidR="007717FB">
        <w:rPr>
          <w:bCs/>
          <w:iCs/>
          <w:color w:val="000000" w:themeColor="text1"/>
        </w:rPr>
        <w:t xml:space="preserve">can </w:t>
      </w:r>
      <w:r>
        <w:rPr>
          <w:bCs/>
          <w:iCs/>
          <w:color w:val="000000" w:themeColor="text1"/>
        </w:rPr>
        <w:t xml:space="preserve">reveal </w:t>
      </w:r>
      <w:r w:rsidR="00FC2574">
        <w:rPr>
          <w:bCs/>
          <w:iCs/>
          <w:color w:val="000000" w:themeColor="text1"/>
        </w:rPr>
        <w:t xml:space="preserve">all </w:t>
      </w:r>
      <w:r>
        <w:rPr>
          <w:bCs/>
          <w:iCs/>
          <w:color w:val="000000" w:themeColor="text1"/>
        </w:rPr>
        <w:t>strain-specific tracking barcode</w:t>
      </w:r>
      <w:r w:rsidR="00FC2574">
        <w:rPr>
          <w:bCs/>
          <w:iCs/>
          <w:color w:val="000000" w:themeColor="text1"/>
        </w:rPr>
        <w:t>s</w:t>
      </w:r>
      <w:r>
        <w:rPr>
          <w:bCs/>
          <w:iCs/>
          <w:color w:val="000000" w:themeColor="text1"/>
        </w:rPr>
        <w:t xml:space="preserve"> at the </w:t>
      </w:r>
      <w:r w:rsidRPr="001C1222">
        <w:rPr>
          <w:bCs/>
          <w:i/>
          <w:iCs/>
          <w:color w:val="000000" w:themeColor="text1"/>
        </w:rPr>
        <w:t>HO</w:t>
      </w:r>
      <w:r>
        <w:rPr>
          <w:bCs/>
          <w:iCs/>
          <w:color w:val="000000" w:themeColor="text1"/>
        </w:rPr>
        <w:t xml:space="preserve"> locus and </w:t>
      </w:r>
      <w:r w:rsidR="00FC2574">
        <w:rPr>
          <w:bCs/>
          <w:iCs/>
          <w:color w:val="000000" w:themeColor="text1"/>
        </w:rPr>
        <w:t xml:space="preserve">another single experiment revealed </w:t>
      </w:r>
      <w:r>
        <w:rPr>
          <w:bCs/>
          <w:iCs/>
          <w:color w:val="000000" w:themeColor="text1"/>
        </w:rPr>
        <w:t>identity of every gene deleted in the segregant at each plate location (Methods; Figure 1).</w:t>
      </w:r>
      <w:commentRangeEnd w:id="1"/>
      <w:r w:rsidR="00847BFF">
        <w:rPr>
          <w:rStyle w:val="CommentReference"/>
          <w:rFonts w:asciiTheme="minorHAnsi" w:hAnsiTheme="minorHAnsi" w:cstheme="minorBidi"/>
        </w:rPr>
        <w:commentReference w:id="1"/>
      </w:r>
    </w:p>
    <w:p w14:paraId="5B5B08AA" w14:textId="77777777" w:rsidR="008278B1" w:rsidRDefault="008278B1" w:rsidP="00025615">
      <w:pPr>
        <w:jc w:val="both"/>
        <w:rPr>
          <w:bCs/>
          <w:iCs/>
          <w:color w:val="000000" w:themeColor="text1"/>
        </w:rPr>
      </w:pPr>
    </w:p>
    <w:p w14:paraId="324DECFF" w14:textId="18052E6C" w:rsidR="00025615" w:rsidRDefault="007479CA" w:rsidP="00025615">
      <w:pPr>
        <w:jc w:val="both"/>
      </w:pPr>
      <w:r>
        <w:lastRenderedPageBreak/>
        <w:t xml:space="preserve">Two independent methods </w:t>
      </w:r>
      <w:r w:rsidR="00025615">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 xml:space="preserve">Considering only those strains with both high-quality genotyping data and at least one unique tracking barcode, </w:t>
      </w:r>
      <w:r w:rsidR="003D619B">
        <w:t xml:space="preserve">our engineered strain population included </w:t>
      </w:r>
      <w:r w:rsidR="00025615" w:rsidRPr="00D23588">
        <w:t xml:space="preserve">6,826 </w:t>
      </w:r>
      <w:r w:rsidR="00025615">
        <w:t xml:space="preserve">uniquely barcoded and genotyped </w:t>
      </w:r>
      <w:r w:rsidR="00025615" w:rsidRPr="00D23588">
        <w:t>strains</w:t>
      </w:r>
      <w:r w:rsidR="00025615">
        <w:t xml:space="preserve">, encompassing </w:t>
      </w:r>
      <w:r w:rsidR="00025615" w:rsidRPr="00D23588">
        <w:t>6,087 unique genotypes</w:t>
      </w:r>
      <w:r w:rsidR="00025615">
        <w:t xml:space="preserve">. 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t xml:space="preserve"> strains</w:t>
      </w:r>
      <w:r w:rsidR="00025615" w:rsidRPr="00233F15">
        <w:rPr>
          <w:color w:val="000000"/>
        </w:rPr>
        <w:t>.</w:t>
      </w:r>
      <w:r w:rsidR="00025615" w:rsidRPr="00233F15">
        <w:t xml:space="preserve"> </w:t>
      </w:r>
    </w:p>
    <w:p w14:paraId="78F8E28B" w14:textId="77777777" w:rsidR="001C5AE9" w:rsidRPr="00982721" w:rsidRDefault="001C5AE9" w:rsidP="00DB0ED8">
      <w:pPr>
        <w:jc w:val="both"/>
        <w:rPr>
          <w:bCs/>
          <w:iCs/>
          <w:color w:val="000000" w:themeColor="text1"/>
        </w:rPr>
      </w:pPr>
    </w:p>
    <w:p w14:paraId="153834FE" w14:textId="2288AF74" w:rsidR="00964AF7" w:rsidRDefault="00025615" w:rsidP="00D9226C">
      <w:pPr>
        <w:jc w:val="both"/>
        <w:outlineLvl w:val="0"/>
        <w:rPr>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t xml:space="preserve">Data </w:t>
      </w:r>
      <w:r w:rsidRPr="00233F15">
        <w:t>S</w:t>
      </w:r>
      <w:r>
        <w:t>3</w:t>
      </w:r>
      <w:r w:rsidRPr="00233F15">
        <w:t>)</w:t>
      </w:r>
      <w:r>
        <w:rPr>
          <w:bCs/>
          <w:iCs/>
          <w:color w:val="000000" w:themeColor="text1"/>
        </w:rPr>
        <w:t>, we grew the strain pools competitively in each drug</w:t>
      </w:r>
      <w:r w:rsidR="007717FB">
        <w:rPr>
          <w:bCs/>
          <w:iCs/>
          <w:color w:val="000000" w:themeColor="text1"/>
        </w:rPr>
        <w:t xml:space="preserve"> </w:t>
      </w:r>
      <w:r w:rsidR="006E7E65">
        <w:rPr>
          <w:bCs/>
          <w:iCs/>
          <w:color w:val="000000" w:themeColor="text1"/>
        </w:rPr>
        <w:t xml:space="preserve">and in a solvent (DMSO) </w:t>
      </w:r>
      <w:r w:rsidR="007717FB">
        <w:rPr>
          <w:bCs/>
          <w:iCs/>
          <w:color w:val="000000" w:themeColor="text1"/>
        </w:rPr>
        <w:t xml:space="preserve">control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We performed additional filtering steps, limiting analysis to strains that were well-represented in the pre-selection pool (≥30 barcode counts at t=0 in the solvent control</w:t>
      </w:r>
      <w:r w:rsidR="007717FB">
        <w:t xml:space="preserve">), which captured </w:t>
      </w:r>
      <w:r w:rsidR="001304C8">
        <w:t>5,790 [85%] of 6,826 strains</w:t>
      </w:r>
      <w:r w:rsidR="007717FB">
        <w:t xml:space="preserve">.  We </w:t>
      </w:r>
      <w:r w:rsidR="001304C8">
        <w:t>further exclud</w:t>
      </w:r>
      <w:r w:rsidR="007717FB">
        <w:t>ed</w:t>
      </w:r>
      <w:r w:rsidR="001304C8">
        <w:t xml:space="preserve"> all </w:t>
      </w:r>
      <w:r w:rsidR="001304C8">
        <w:rPr>
          <w:color w:val="000000"/>
        </w:rPr>
        <w:t xml:space="preserve">437 strains exhibiting a strong baseline growth defect (i.e., showing &lt;70% of the median baseline growth rate).  </w:t>
      </w:r>
      <w:commentRangeStart w:id="2"/>
      <w:commentRangeStart w:id="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2"/>
      <w:r w:rsidR="001F0493">
        <w:rPr>
          <w:rStyle w:val="CommentReference"/>
          <w:rFonts w:asciiTheme="minorHAnsi" w:hAnsiTheme="minorHAnsi" w:cstheme="minorBidi"/>
        </w:rPr>
        <w:commentReference w:id="2"/>
      </w:r>
      <w:commentRangeEnd w:id="3"/>
      <w:r w:rsidR="007717FB">
        <w:rPr>
          <w:rStyle w:val="CommentReference"/>
          <w:rFonts w:asciiTheme="minorHAnsi" w:hAnsiTheme="minorHAnsi" w:cstheme="minorBidi"/>
        </w:rPr>
        <w:commentReference w:id="3"/>
      </w:r>
      <w:r w:rsidR="00542308">
        <w:rPr>
          <w:color w:val="000000"/>
        </w:rPr>
        <w:t xml:space="preserve"> </w:t>
      </w:r>
    </w:p>
    <w:p w14:paraId="3E62D42F" w14:textId="77777777" w:rsidR="006A4E7C" w:rsidRDefault="006A4E7C" w:rsidP="00982721">
      <w:pPr>
        <w:jc w:val="both"/>
        <w:outlineLvl w:val="0"/>
        <w:rPr>
          <w:color w:val="000000"/>
        </w:rPr>
      </w:pPr>
    </w:p>
    <w:p w14:paraId="2A192E01" w14:textId="754A23A7" w:rsidR="00BD4FCE" w:rsidRDefault="00455C66" w:rsidP="009563EA">
      <w:pPr>
        <w:widowControl w:val="0"/>
        <w:autoSpaceDE w:val="0"/>
        <w:autoSpaceDN w:val="0"/>
        <w:adjustRightInd w:val="0"/>
        <w:jc w:val="both"/>
        <w:rPr>
          <w:b/>
          <w:color w:val="000000"/>
        </w:rPr>
      </w:pPr>
      <w:r>
        <w:rPr>
          <w:b/>
          <w:color w:val="000000"/>
        </w:rPr>
        <w:t>Grouped</w:t>
      </w:r>
      <w:r w:rsidR="003B3CA3">
        <w:rPr>
          <w:b/>
          <w:color w:val="000000"/>
        </w:rPr>
        <w:t xml:space="preserve"> </w:t>
      </w:r>
      <w:r w:rsidR="00175454">
        <w:rPr>
          <w:b/>
          <w:color w:val="000000"/>
        </w:rPr>
        <w:t>combinatorial profiles</w:t>
      </w:r>
      <w:r w:rsidR="00117F28">
        <w:rPr>
          <w:b/>
          <w:color w:val="000000"/>
        </w:rPr>
        <w:t xml:space="preserve"> illustrate a complex drug-dependent genetic landscape</w:t>
      </w:r>
    </w:p>
    <w:p w14:paraId="47CC6767" w14:textId="77777777" w:rsidR="0098362C" w:rsidRDefault="00C0459F" w:rsidP="004E76B4">
      <w:pPr>
        <w:widowControl w:val="0"/>
        <w:autoSpaceDE w:val="0"/>
        <w:autoSpaceDN w:val="0"/>
        <w:adjustRightInd w:val="0"/>
        <w:jc w:val="both"/>
        <w:rPr>
          <w:color w:val="000000"/>
        </w:rPr>
      </w:pPr>
      <w:r>
        <w:rPr>
          <w:color w:val="000000"/>
        </w:rPr>
        <w:t xml:space="preserve">For an initial analysis, we 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using 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73382">
        <w:rPr>
          <w:color w:val="000000"/>
        </w:rPr>
        <w:t>We found 62 associations</w:t>
      </w:r>
      <w:r w:rsidR="0090174D">
        <w:rPr>
          <w:color w:val="000000"/>
        </w:rPr>
        <w:t xml:space="preserve"> </w:t>
      </w:r>
      <w:r w:rsidR="004E76B4">
        <w:rPr>
          <w:color w:val="000000"/>
        </w:rPr>
        <w:t>between knockouts and drug resistance</w:t>
      </w:r>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S3A).  Most (58/62) of these associations involved </w:t>
      </w:r>
      <w:r w:rsidR="00173382" w:rsidRPr="00FB55DF">
        <w:rPr>
          <w:color w:val="000000"/>
        </w:rPr>
        <w:t xml:space="preserve">five </w:t>
      </w:r>
      <w:r w:rsidR="00173382">
        <w:rPr>
          <w:color w:val="000000"/>
        </w:rPr>
        <w:t xml:space="preserve">‘frequently-associated’ </w:t>
      </w:r>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6D4685">
        <w:rPr>
          <w:i/>
          <w:color w:val="000000"/>
        </w:rPr>
        <w:t xml:space="preserve"> </w:t>
      </w:r>
      <w:r w:rsidR="006D4685">
        <w:rPr>
          <w:color w:val="000000"/>
        </w:rPr>
        <w:t>(Figure S3A)</w:t>
      </w:r>
      <w:r w:rsidR="00173382">
        <w:rPr>
          <w:color w:val="000000"/>
        </w:rPr>
        <w:t xml:space="preserve">.  </w:t>
      </w:r>
    </w:p>
    <w:p w14:paraId="478D1BB8" w14:textId="77777777" w:rsidR="0098362C" w:rsidRDefault="0098362C" w:rsidP="004E76B4">
      <w:pPr>
        <w:widowControl w:val="0"/>
        <w:autoSpaceDE w:val="0"/>
        <w:autoSpaceDN w:val="0"/>
        <w:adjustRightInd w:val="0"/>
        <w:jc w:val="both"/>
        <w:rPr>
          <w:color w:val="000000"/>
        </w:rPr>
      </w:pPr>
    </w:p>
    <w:p w14:paraId="7E1FC9B5" w14:textId="476D8527" w:rsidR="004E76B4" w:rsidRDefault="00173382" w:rsidP="004E76B4">
      <w:pPr>
        <w:widowControl w:val="0"/>
        <w:autoSpaceDE w:val="0"/>
        <w:autoSpaceDN w:val="0"/>
        <w:adjustRightInd w:val="0"/>
        <w:jc w:val="both"/>
        <w:rPr>
          <w:color w:val="000000"/>
        </w:rPr>
      </w:pPr>
      <w:r>
        <w:rPr>
          <w:color w:val="000000"/>
        </w:rPr>
        <w:t>For these five frequently-associated</w:t>
      </w:r>
      <w:r w:rsidRPr="00FB55DF">
        <w:rPr>
          <w:color w:val="000000"/>
        </w:rPr>
        <w:t xml:space="preserve"> transporters, we </w:t>
      </w:r>
      <w:r>
        <w:rPr>
          <w:color w:val="000000"/>
        </w:rPr>
        <w:t>detected</w:t>
      </w:r>
      <w:r w:rsidRPr="00137983">
        <w:rPr>
          <w:color w:val="000000"/>
        </w:rPr>
        <w:t xml:space="preserve"> </w:t>
      </w:r>
      <w:r w:rsidR="00D160A5">
        <w:rPr>
          <w:color w:val="000000"/>
        </w:rPr>
        <w:t>16/</w:t>
      </w:r>
      <w:r>
        <w:rPr>
          <w:color w:val="000000"/>
        </w:rPr>
        <w:t xml:space="preserve">18 </w:t>
      </w:r>
      <w:r w:rsidRPr="00137983">
        <w:rPr>
          <w:color w:val="000000"/>
        </w:rPr>
        <w:t xml:space="preserve">previous associations </w:t>
      </w:r>
      <w:r>
        <w:rPr>
          <w:color w:val="000000"/>
        </w:rPr>
        <w:t xml:space="preserve">between drug resistance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(Figure </w:t>
      </w:r>
      <w:r w:rsidRPr="00FB55DF">
        <w:rPr>
          <w:color w:val="000000"/>
        </w:rPr>
        <w:t>S</w:t>
      </w:r>
      <w:r>
        <w:rPr>
          <w:color w:val="000000"/>
        </w:rPr>
        <w:t>3A</w:t>
      </w:r>
      <w:r w:rsidRPr="00FB55DF">
        <w:rPr>
          <w:color w:val="000000"/>
        </w:rPr>
        <w:t xml:space="preserve">; </w:t>
      </w:r>
      <w:commentRangeStart w:id="4"/>
      <w:r w:rsidRPr="00FB55DF">
        <w:rPr>
          <w:color w:val="000000"/>
        </w:rPr>
        <w:t>Data S7</w:t>
      </w:r>
      <w:commentRangeEnd w:id="4"/>
      <w:r>
        <w:rPr>
          <w:color w:val="000000"/>
        </w:rPr>
        <w:t>)</w:t>
      </w:r>
      <w:r>
        <w:rPr>
          <w:rStyle w:val="CommentReference"/>
          <w:rFonts w:asciiTheme="minorHAnsi" w:hAnsiTheme="minorHAnsi" w:cstheme="minorBidi"/>
        </w:rPr>
        <w:commentReference w:id="4"/>
      </w:r>
      <w:r w:rsidRPr="00FB55DF">
        <w:rPr>
          <w:color w:val="000000"/>
        </w:rPr>
        <w:t xml:space="preserve">.  </w:t>
      </w:r>
      <w:r w:rsidR="00680293">
        <w:rPr>
          <w:color w:val="000000"/>
        </w:rPr>
        <w:t>For example, w</w:t>
      </w:r>
      <w:r w:rsidR="00993256">
        <w:rPr>
          <w:color w:val="000000"/>
        </w:rPr>
        <w:t>e detected</w:t>
      </w:r>
      <w:r>
        <w:rPr>
          <w:color w:val="000000"/>
        </w:rPr>
        <w:t xml:space="preserve"> </w:t>
      </w:r>
      <w:r w:rsidRPr="00FB55DF">
        <w:rPr>
          <w:color w:val="000000"/>
        </w:rPr>
        <w:t xml:space="preserve">18 </w:t>
      </w:r>
      <w:r w:rsidR="00443489">
        <w:rPr>
          <w:color w:val="000000"/>
        </w:rPr>
        <w:t>drug resistance</w:t>
      </w:r>
      <w:r w:rsidRPr="00FB55DF">
        <w:rPr>
          <w:color w:val="000000"/>
        </w:rPr>
        <w:t xml:space="preserve">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S</w:t>
      </w:r>
      <w:r>
        <w:rPr>
          <w:color w:val="000000"/>
        </w:rPr>
        <w:t>3A</w:t>
      </w:r>
      <w:r w:rsidRPr="00FB55DF">
        <w:rPr>
          <w:color w:val="000000"/>
        </w:rPr>
        <w:t xml:space="preserve">, Data S6).  </w:t>
      </w:r>
      <w:r w:rsidR="004E76B4">
        <w:rPr>
          <w:color w:val="000000"/>
        </w:rPr>
        <w:t xml:space="preserve">We also </w:t>
      </w:r>
      <w:r w:rsidR="00CA5765">
        <w:rPr>
          <w:color w:val="000000"/>
        </w:rPr>
        <w:t>found 4</w:t>
      </w:r>
      <w:r w:rsidR="004E76B4">
        <w:rPr>
          <w:color w:val="000000"/>
        </w:rPr>
        <w:t xml:space="preserve"> associations </w:t>
      </w:r>
      <w:r w:rsidR="008154D0">
        <w:rPr>
          <w:color w:val="000000"/>
        </w:rPr>
        <w:t>between knockout</w:t>
      </w:r>
      <w:r w:rsidR="004E76B4">
        <w:rPr>
          <w:color w:val="000000"/>
        </w:rPr>
        <w:t>s and</w:t>
      </w:r>
      <w:r w:rsidR="008154D0">
        <w:rPr>
          <w:color w:val="000000"/>
        </w:rPr>
        <w:t xml:space="preserve"> growth rate in the DMSO control condition</w:t>
      </w:r>
      <w:r w:rsidR="004E76B4">
        <w:rPr>
          <w:color w:val="000000"/>
        </w:rPr>
        <w:t xml:space="preserve"> (</w:t>
      </w:r>
      <w:r w:rsidR="004E76B4">
        <w:t>Figure S3B, Data S6)</w:t>
      </w:r>
      <w:r w:rsidR="004E76B4">
        <w:rPr>
          <w:color w:val="000000"/>
        </w:rPr>
        <w:t xml:space="preserve">.  Of these 4 associations, </w:t>
      </w:r>
      <w:r w:rsidR="004E76B4">
        <w:rPr>
          <w:i/>
          <w:color w:val="000000"/>
        </w:rPr>
        <w:t xml:space="preserve">yor1∆ </w:t>
      </w:r>
      <w:r w:rsidR="004E76B4">
        <w:rPr>
          <w:color w:val="000000"/>
        </w:rPr>
        <w:t xml:space="preserve">had </w:t>
      </w:r>
      <w:r w:rsidR="0098362C">
        <w:rPr>
          <w:color w:val="000000"/>
        </w:rPr>
        <w:t xml:space="preserve">only </w:t>
      </w:r>
      <w:r w:rsidR="004E76B4">
        <w:rPr>
          <w:color w:val="000000"/>
        </w:rPr>
        <w:t xml:space="preserve">a modest effect (7-15% decrease), while the other </w:t>
      </w:r>
      <w:r w:rsidR="0098362C">
        <w:rPr>
          <w:color w:val="000000"/>
        </w:rPr>
        <w:t xml:space="preserve">three effects on baseline growth </w:t>
      </w:r>
      <w:r w:rsidR="004E76B4">
        <w:rPr>
          <w:color w:val="000000"/>
        </w:rPr>
        <w:t xml:space="preserve">were </w:t>
      </w:r>
      <w:r w:rsidR="0098362C">
        <w:rPr>
          <w:color w:val="000000"/>
        </w:rPr>
        <w:t xml:space="preserve">quite </w:t>
      </w:r>
      <w:r w:rsidR="004E76B4">
        <w:rPr>
          <w:color w:val="000000"/>
        </w:rPr>
        <w:t xml:space="preserve">weak (&lt;2% decrease; </w:t>
      </w:r>
      <w:r w:rsidR="004E76B4">
        <w:t>Figure S3B, Data S6).</w:t>
      </w:r>
    </w:p>
    <w:p w14:paraId="257DB58C" w14:textId="7CAB0AC8" w:rsidR="00025615" w:rsidRPr="00632235" w:rsidRDefault="006B3F3C" w:rsidP="00022C0A">
      <w:pPr>
        <w:widowControl w:val="0"/>
        <w:autoSpaceDE w:val="0"/>
        <w:autoSpaceDN w:val="0"/>
        <w:adjustRightInd w:val="0"/>
        <w:jc w:val="both"/>
        <w:rPr>
          <w:color w:val="000000"/>
        </w:rPr>
      </w:pPr>
      <w:r>
        <w:rPr>
          <w:color w:val="000000"/>
        </w:rPr>
        <w:br/>
      </w:r>
      <w:r w:rsidR="0098362C">
        <w:rPr>
          <w:color w:val="000000"/>
        </w:rPr>
        <w:t>Again c</w:t>
      </w:r>
      <w:r w:rsidR="00C0459F">
        <w:rPr>
          <w:color w:val="000000"/>
        </w:rPr>
        <w:t xml:space="preserve">onsidering only the </w:t>
      </w:r>
      <w:r w:rsidR="000D3309">
        <w:rPr>
          <w:color w:val="000000"/>
        </w:rPr>
        <w:t xml:space="preserve">five frequently-associated transporters, we </w:t>
      </w:r>
      <w:r w:rsidR="00D669D5">
        <w:rPr>
          <w:color w:val="000000"/>
        </w:rPr>
        <w:t xml:space="preserve">calculated </w:t>
      </w:r>
      <w:r w:rsidR="000D3309">
        <w:rPr>
          <w:color w:val="000000"/>
        </w:rPr>
        <w:t xml:space="preserve">the average resistance over </w:t>
      </w:r>
      <w:r w:rsidR="00D669D5">
        <w:rPr>
          <w:color w:val="000000"/>
        </w:rPr>
        <w:t>each strain group corresponding to one of the 32 (2</w:t>
      </w:r>
      <w:r w:rsidR="00D669D5" w:rsidRPr="003D19AC">
        <w:rPr>
          <w:color w:val="000000"/>
          <w:vertAlign w:val="superscript"/>
        </w:rPr>
        <w:t>5</w:t>
      </w:r>
      <w:r w:rsidR="00D669D5">
        <w:rPr>
          <w:color w:val="000000"/>
        </w:rPr>
        <w:t xml:space="preserve">) possible combinatorial genotypes </w:t>
      </w:r>
      <w:r w:rsidR="0098362C">
        <w:rPr>
          <w:color w:val="000000"/>
        </w:rPr>
        <w:t xml:space="preserve">(ignoring genotypes outside the five </w:t>
      </w:r>
      <w:r w:rsidR="00D669D5">
        <w:rPr>
          <w:color w:val="000000"/>
        </w:rPr>
        <w:t>frequently-associated genes</w:t>
      </w:r>
      <w:r w:rsidR="0098362C">
        <w:rPr>
          <w:color w:val="000000"/>
        </w:rPr>
        <w:t>)</w:t>
      </w:r>
      <w:r w:rsidR="00B87A69">
        <w:rPr>
          <w:color w:val="000000"/>
        </w:rPr>
        <w:t>.</w:t>
      </w:r>
      <w:r w:rsidR="00D978D1">
        <w:rPr>
          <w:color w:val="000000"/>
        </w:rPr>
        <w:t xml:space="preserve">  </w:t>
      </w:r>
      <w:r w:rsidR="0098362C">
        <w:rPr>
          <w:color w:val="000000"/>
        </w:rPr>
        <w:t xml:space="preserve">The </w:t>
      </w:r>
      <w:r w:rsidR="000D3309">
        <w:rPr>
          <w:color w:val="000000"/>
        </w:rPr>
        <w:t xml:space="preserve">resistance </w:t>
      </w:r>
      <w:r w:rsidR="00B21BC2">
        <w:rPr>
          <w:color w:val="000000"/>
        </w:rPr>
        <w:t xml:space="preserve">profiles </w:t>
      </w:r>
      <w:r w:rsidR="0098362C">
        <w:rPr>
          <w:color w:val="000000"/>
        </w:rPr>
        <w:t xml:space="preserve">for these strain groups </w:t>
      </w:r>
      <w:r w:rsidR="00B21BC2">
        <w:rPr>
          <w:color w:val="000000"/>
        </w:rPr>
        <w:t xml:space="preserve">showed striking </w:t>
      </w:r>
      <w:r w:rsidR="00D669D5">
        <w:rPr>
          <w:color w:val="000000"/>
        </w:rPr>
        <w:t xml:space="preserve">reproducibility </w:t>
      </w:r>
      <w:r w:rsidR="00B21BC2">
        <w:rPr>
          <w:color w:val="000000"/>
        </w:rPr>
        <w:t>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w:t>
      </w:r>
      <w:r w:rsidR="00D669D5">
        <w:rPr>
          <w:color w:val="000000"/>
        </w:rPr>
        <w:t xml:space="preserve">each showed </w:t>
      </w:r>
      <w:r w:rsidR="00B21BC2">
        <w:rPr>
          <w:color w:val="000000"/>
        </w:rPr>
        <w:t>correlation</w:t>
      </w:r>
      <w:r w:rsidR="00D669D5">
        <w:rPr>
          <w:color w:val="000000"/>
        </w:rPr>
        <w:t>s</w:t>
      </w:r>
      <w:r w:rsidR="00B21BC2">
        <w:rPr>
          <w:color w:val="000000"/>
        </w:rPr>
        <w:t xml:space="preserve"> of r </w:t>
      </w:r>
      <w:r w:rsidR="00B21BC2" w:rsidRPr="008009D6">
        <w:rPr>
          <w:color w:val="000000"/>
        </w:rPr>
        <w:t>≥</w:t>
      </w:r>
      <w:r w:rsidR="00B21BC2">
        <w:rPr>
          <w:color w:val="000000"/>
        </w:rPr>
        <w:t xml:space="preserve"> 0.99 (Figure 2A). Indeed,</w:t>
      </w:r>
      <w:r w:rsidR="00273D11" w:rsidDel="00273D11">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 between independent biologica</w:t>
      </w:r>
      <w:r w:rsidR="00B21BC2">
        <w:rPr>
          <w:color w:val="000000"/>
        </w:rPr>
        <w:t>l replicate pools (Figure 2B)</w:t>
      </w:r>
      <w:r w:rsidR="00273D11">
        <w:rPr>
          <w:color w:val="000000"/>
        </w:rPr>
        <w:t xml:space="preserve">.  </w:t>
      </w:r>
      <w:r w:rsidR="008278B1">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D669D5">
        <w:rPr>
          <w:color w:val="000000"/>
        </w:rPr>
        <w:t>XGA map</w:t>
      </w:r>
      <w:r w:rsidR="00623E34">
        <w:rPr>
          <w:color w:val="000000"/>
        </w:rPr>
        <w:t>’</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w:t>
      </w:r>
      <w:r w:rsidR="00025615">
        <w:rPr>
          <w:color w:val="000000"/>
        </w:rPr>
        <w:lastRenderedPageBreak/>
        <w:t>central wild-type genotype (Figure 2C</w:t>
      </w:r>
      <w:r w:rsidR="007F2BE3">
        <w:rPr>
          <w:color w:val="000000"/>
        </w:rPr>
        <w:t>-D</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D669D5">
        <w:rPr>
          <w:color w:val="000000"/>
        </w:rPr>
        <w:t>XGA map</w:t>
      </w:r>
      <w:r w:rsidR="0006258A">
        <w:rPr>
          <w:color w:val="000000"/>
        </w:rPr>
        <w:t>s</w:t>
      </w:r>
      <w:r w:rsidR="00524E8E">
        <w:rPr>
          <w:color w:val="000000"/>
        </w:rPr>
        <w:t xml:space="preserve"> were visually similar between independent 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rPr>
        <w:t>populations for many drugs (Figure 2D and S</w:t>
      </w:r>
      <w:r w:rsidR="00202E46">
        <w:rPr>
          <w:color w:val="000000"/>
        </w:rPr>
        <w:t>5</w:t>
      </w:r>
      <w:r w:rsidR="00524E8E">
        <w:rPr>
          <w:color w:val="000000"/>
        </w:rPr>
        <w:t xml:space="preserve">).  </w:t>
      </w:r>
      <w:r w:rsidR="00025615">
        <w:rPr>
          <w:color w:val="000000"/>
        </w:rPr>
        <w:t>Given high reproducibility, we merged MAT</w:t>
      </w:r>
      <w:r w:rsidR="00025615" w:rsidRPr="00795552">
        <w:rPr>
          <w:b/>
          <w:color w:val="000000"/>
        </w:rPr>
        <w:t>a</w:t>
      </w:r>
      <w:r w:rsidR="00025615">
        <w:rPr>
          <w:color w:val="000000"/>
        </w:rPr>
        <w:t xml:space="preserve"> and MAT</w:t>
      </w:r>
      <w:r w:rsidR="00025615" w:rsidRPr="004676F2">
        <w:rPr>
          <w:b/>
          <w:color w:val="000000"/>
          <w:lang w:val="el-GR"/>
        </w:rPr>
        <w:t>α</w:t>
      </w:r>
      <w:r w:rsidR="00025615">
        <w:rPr>
          <w:color w:val="000000"/>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4853F056" w:rsidR="00E13271" w:rsidRPr="0033459D" w:rsidRDefault="00871C99" w:rsidP="0033459D">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r w:rsidR="00E13271">
        <w:rPr>
          <w:color w:val="000000"/>
        </w:rPr>
        <w:t>3</w:t>
      </w:r>
      <w:r w:rsidR="00D85E82">
        <w:rPr>
          <w:color w:val="000000"/>
        </w:rPr>
        <w:t xml:space="preserve"> and S</w:t>
      </w:r>
      <w:r w:rsidR="00202E46">
        <w:rPr>
          <w:color w:val="000000"/>
        </w:rPr>
        <w:t>6</w:t>
      </w:r>
      <w:r w:rsidR="00D85E82">
        <w:rPr>
          <w:color w:val="000000"/>
        </w:rPr>
        <w:t>)</w:t>
      </w:r>
      <w:r w:rsidR="00741D46">
        <w:rPr>
          <w:color w:val="000000"/>
        </w:rPr>
        <w:t xml:space="preserve">.  </w:t>
      </w:r>
      <w:r w:rsidR="00B84A02">
        <w:rPr>
          <w:color w:val="000000"/>
        </w:rPr>
        <w:t xml:space="preserve">For </w:t>
      </w:r>
      <w:r w:rsidR="0033459D">
        <w:rPr>
          <w:color w:val="000000"/>
        </w:rPr>
        <w:t xml:space="preserve">some </w:t>
      </w:r>
      <w:r w:rsidR="001E4BBF">
        <w:rPr>
          <w:color w:val="000000"/>
        </w:rPr>
        <w:t>drugs</w:t>
      </w:r>
      <w:r w:rsidR="003113E1">
        <w:rPr>
          <w:color w:val="000000"/>
        </w:rPr>
        <w:t xml:space="preserve">, we observed a clear </w:t>
      </w:r>
      <w:r w:rsidR="00685541">
        <w:rPr>
          <w:color w:val="000000"/>
        </w:rPr>
        <w:t>sensitivity</w:t>
      </w:r>
      <w:r w:rsidR="0033459D">
        <w:rPr>
          <w:color w:val="000000"/>
        </w:rPr>
        <w:t xml:space="preserve"> </w:t>
      </w:r>
      <w:r w:rsidR="003113E1">
        <w:rPr>
          <w:color w:val="000000"/>
        </w:rPr>
        <w:t xml:space="preserve">effect from knocking out only one transporter </w:t>
      </w:r>
      <w:r w:rsidR="0033459D">
        <w:rPr>
          <w:color w:val="000000"/>
        </w:rPr>
        <w:t>–</w:t>
      </w:r>
      <w:r w:rsidR="008F3000">
        <w:rPr>
          <w:color w:val="000000"/>
        </w:rPr>
        <w:t xml:space="preserve"> e.g</w:t>
      </w:r>
      <w:r w:rsidR="0033459D">
        <w:rPr>
          <w:color w:val="000000"/>
        </w:rPr>
        <w:t>.</w:t>
      </w:r>
      <w:r w:rsidR="003113E1">
        <w:rPr>
          <w:color w:val="000000"/>
        </w:rPr>
        <w:t xml:space="preserve"> </w:t>
      </w:r>
      <w:r w:rsidR="003113E1">
        <w:rPr>
          <w:i/>
          <w:color w:val="000000"/>
        </w:rPr>
        <w:t xml:space="preserve">pdr5∆ </w:t>
      </w:r>
      <w:r w:rsidR="0033459D">
        <w:rPr>
          <w:color w:val="000000"/>
        </w:rPr>
        <w:t xml:space="preserve">for cycloheximide and tamoxifen (Figure 3).  In other drugs, </w:t>
      </w:r>
      <w:r w:rsidR="00BC590C">
        <w:rPr>
          <w:color w:val="000000"/>
        </w:rPr>
        <w:t>we saw increased</w:t>
      </w:r>
      <w:r w:rsidR="00685541">
        <w:rPr>
          <w:color w:val="000000"/>
        </w:rPr>
        <w:t xml:space="preserve"> sensitivity </w:t>
      </w:r>
      <w:r w:rsidR="00262E40">
        <w:rPr>
          <w:color w:val="000000"/>
        </w:rPr>
        <w:t>resulting from</w:t>
      </w:r>
      <w:r w:rsidR="00685541">
        <w:rPr>
          <w:color w:val="000000"/>
        </w:rPr>
        <w:t xml:space="preserve"> knocking </w:t>
      </w:r>
      <w:r w:rsidR="00262E40">
        <w:rPr>
          <w:color w:val="000000"/>
        </w:rPr>
        <w:t xml:space="preserve">multiple transporters – e.g. </w:t>
      </w:r>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 xml:space="preserve">under camptothecin,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Figure 3</w:t>
      </w:r>
      <w:r w:rsidR="0033459D" w:rsidRPr="00D66545">
        <w:rPr>
          <w:color w:val="000000"/>
        </w:rPr>
        <w:t>).  These sensitivity patter</w:t>
      </w:r>
      <w:r w:rsidR="0033459D">
        <w:rPr>
          <w:color w:val="000000"/>
        </w:rPr>
        <w:t xml:space="preserve">ns are consistent with a </w:t>
      </w:r>
      <w:r w:rsidR="004D48F3">
        <w:rPr>
          <w:color w:val="000000"/>
        </w:rPr>
        <w:t xml:space="preserve">relatively simple </w:t>
      </w:r>
      <w:r w:rsidR="00DA54D7">
        <w:rPr>
          <w:color w:val="000000"/>
        </w:rPr>
        <w:t xml:space="preserve">scenario in which </w:t>
      </w:r>
      <w:r w:rsidR="0067351E">
        <w:rPr>
          <w:color w:val="000000"/>
        </w:rPr>
        <w:t xml:space="preserve">one or more </w:t>
      </w:r>
      <w:r w:rsidR="0033459D" w:rsidRPr="00D66545">
        <w:rPr>
          <w:color w:val="000000"/>
        </w:rPr>
        <w:t>transporter</w:t>
      </w:r>
      <w:r w:rsidR="00DA54D7">
        <w:rPr>
          <w:color w:val="000000"/>
        </w:rPr>
        <w:t>s</w:t>
      </w:r>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p>
    <w:p w14:paraId="322BD448" w14:textId="77777777" w:rsidR="00E13271" w:rsidRDefault="00E13271" w:rsidP="00DB0ED8">
      <w:pPr>
        <w:widowControl w:val="0"/>
        <w:autoSpaceDE w:val="0"/>
        <w:autoSpaceDN w:val="0"/>
        <w:adjustRightInd w:val="0"/>
        <w:jc w:val="both"/>
        <w:rPr>
          <w:color w:val="000000"/>
        </w:rPr>
      </w:pPr>
    </w:p>
    <w:p w14:paraId="213161C4" w14:textId="21BABF67" w:rsidR="0033459D" w:rsidRDefault="004D48F3" w:rsidP="00DB0ED8">
      <w:pPr>
        <w:widowControl w:val="0"/>
        <w:autoSpaceDE w:val="0"/>
        <w:autoSpaceDN w:val="0"/>
        <w:adjustRightInd w:val="0"/>
        <w:jc w:val="both"/>
        <w:rPr>
          <w:color w:val="000000"/>
        </w:rPr>
      </w:pPr>
      <w:r>
        <w:rPr>
          <w:color w:val="000000"/>
        </w:rPr>
        <w:t xml:space="preserve">For </w:t>
      </w:r>
      <w:r w:rsidR="0033459D">
        <w:rPr>
          <w:color w:val="000000"/>
        </w:rPr>
        <w:t xml:space="preserve">other drugs, the fitness landscapes showed more surprising multi-knockout patterns </w:t>
      </w:r>
      <w:r w:rsidR="0033459D">
        <w:rPr>
          <w:color w:val="000000"/>
        </w:rPr>
        <w:softHyphen/>
        <w:t>conveying both drug resistance and sensitivity.  In benomyl, for example, we</w:t>
      </w:r>
      <w:r w:rsidR="005D51FC">
        <w:rPr>
          <w:color w:val="000000"/>
        </w:rPr>
        <w:t xml:space="preserve"> not only observed sensitivity </w:t>
      </w:r>
      <w:r w:rsidR="005D0E3E">
        <w:rPr>
          <w:color w:val="000000"/>
        </w:rPr>
        <w:t xml:space="preserve">from knocking out the known primary efflux pump </w:t>
      </w:r>
      <w:r w:rsidR="005D51FC">
        <w:rPr>
          <w:i/>
          <w:color w:val="000000"/>
        </w:rPr>
        <w:t xml:space="preserve">snq2∆ </w:t>
      </w:r>
      <w:r w:rsidR="005D51FC">
        <w:rPr>
          <w:color w:val="000000"/>
        </w:rPr>
        <w:t xml:space="preserve">(20% decreased resistance, </w:t>
      </w:r>
      <w:r w:rsidR="005D51FC" w:rsidRPr="00AC7F48">
        <w:rPr>
          <w:i/>
          <w:color w:val="000000"/>
        </w:rPr>
        <w:t>p</w:t>
      </w:r>
      <w:r w:rsidR="005A4F14">
        <w:rPr>
          <w:color w:val="000000"/>
        </w:rPr>
        <w:t xml:space="preserve"> = 1</w:t>
      </w:r>
      <w:r w:rsidR="005044A6">
        <w:rPr>
          <w:color w:val="000000"/>
        </w:rPr>
        <w:t>.4e-</w:t>
      </w:r>
      <w:r w:rsidR="005A4F14">
        <w:rPr>
          <w:color w:val="000000"/>
        </w:rPr>
        <w:t>95</w:t>
      </w:r>
      <w:r w:rsidR="005D51FC">
        <w:rPr>
          <w:color w:val="000000"/>
        </w:rPr>
        <w:t xml:space="preserve">; </w:t>
      </w:r>
      <w:r w:rsidR="005A4F14" w:rsidRPr="00233F15">
        <w:t xml:space="preserve">Mann-Whitney </w:t>
      </w:r>
      <w:r w:rsidR="005A4F14" w:rsidRPr="006B3E82">
        <w:rPr>
          <w:i/>
        </w:rPr>
        <w:t>U</w:t>
      </w:r>
      <w:r w:rsidR="005A4F14" w:rsidRPr="00233F15">
        <w:t xml:space="preserve"> test</w:t>
      </w:r>
      <w:r w:rsidR="005D51FC" w:rsidRPr="00E56441">
        <w:rPr>
          <w:color w:val="000000"/>
        </w:rPr>
        <w:t>)</w:t>
      </w:r>
      <w:r w:rsidR="005D51FC">
        <w:rPr>
          <w:i/>
          <w:color w:val="000000"/>
        </w:rPr>
        <w:t xml:space="preserve">, </w:t>
      </w:r>
      <w:r w:rsidR="005D51FC">
        <w:rPr>
          <w:color w:val="000000"/>
        </w:rPr>
        <w:t xml:space="preserve">but </w:t>
      </w:r>
      <w:r w:rsidR="0033459D">
        <w:rPr>
          <w:color w:val="000000"/>
        </w:rPr>
        <w:t xml:space="preserve">13% increased resistance in </w:t>
      </w:r>
      <w:r w:rsidR="0033459D">
        <w:rPr>
          <w:i/>
          <w:color w:val="000000"/>
        </w:rPr>
        <w:t xml:space="preserve">pdr5∆ </w:t>
      </w:r>
      <w:r w:rsidR="0033459D">
        <w:rPr>
          <w:color w:val="000000"/>
        </w:rPr>
        <w:t>knockouts (</w:t>
      </w:r>
      <w:r w:rsidR="0033459D" w:rsidRPr="00D66545">
        <w:rPr>
          <w:color w:val="000000"/>
        </w:rPr>
        <w:t>p</w:t>
      </w:r>
      <w:r w:rsidR="005044A6">
        <w:rPr>
          <w:color w:val="000000"/>
        </w:rPr>
        <w:t xml:space="preserve"> = </w:t>
      </w:r>
      <w:r w:rsidR="005A4F14">
        <w:rPr>
          <w:color w:val="000000"/>
        </w:rPr>
        <w:t>1</w:t>
      </w:r>
      <w:r w:rsidR="005044A6">
        <w:rPr>
          <w:color w:val="000000"/>
        </w:rPr>
        <w:t>.</w:t>
      </w:r>
      <w:r w:rsidR="005A4F14">
        <w:rPr>
          <w:color w:val="000000"/>
        </w:rPr>
        <w:t>3</w:t>
      </w:r>
      <w:r w:rsidR="005044A6">
        <w:rPr>
          <w:color w:val="000000"/>
        </w:rPr>
        <w:t>e-</w:t>
      </w:r>
      <w:r w:rsidR="005A4F14">
        <w:rPr>
          <w:color w:val="000000"/>
        </w:rPr>
        <w:t>41</w:t>
      </w:r>
      <w:r w:rsidR="0033459D"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A4F14">
        <w:rPr>
          <w:color w:val="000000"/>
        </w:rPr>
        <w:t>1</w:t>
      </w:r>
      <w:r w:rsidR="005044A6">
        <w:rPr>
          <w:color w:val="000000"/>
        </w:rPr>
        <w:t>.</w:t>
      </w:r>
      <w:r w:rsidR="005A4F14">
        <w:rPr>
          <w:color w:val="000000"/>
        </w:rPr>
        <w:t>3</w:t>
      </w:r>
      <w:r w:rsidR="005044A6">
        <w:rPr>
          <w:color w:val="000000"/>
        </w:rPr>
        <w:t>e-</w:t>
      </w:r>
      <w:r w:rsidR="005A4F14">
        <w:rPr>
          <w:color w:val="000000"/>
        </w:rPr>
        <w:t>72</w:t>
      </w:r>
      <w:r w:rsidR="005D51FC" w:rsidRPr="00D66545">
        <w:rPr>
          <w:color w:val="000000"/>
        </w:rPr>
        <w:t>)</w:t>
      </w:r>
      <w:r w:rsidR="005D51FC">
        <w:rPr>
          <w:color w:val="000000"/>
        </w:rPr>
        <w:t xml:space="preserve">.  All of these effects had been previously reported </w:t>
      </w:r>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r w:rsidR="00DA0164">
        <w:rPr>
          <w:color w:val="000000"/>
        </w:rPr>
        <w:t xml:space="preserve">, and </w:t>
      </w:r>
      <w:r w:rsidR="00F3085A">
        <w:rPr>
          <w:color w:val="000000"/>
        </w:rPr>
        <w:t xml:space="preserve">were </w:t>
      </w:r>
      <w:r w:rsidR="00DA0164">
        <w:rPr>
          <w:color w:val="000000"/>
        </w:rPr>
        <w:t xml:space="preserve">explained by </w:t>
      </w:r>
      <w:r w:rsidR="00DA0164">
        <w:rPr>
          <w:i/>
          <w:color w:val="000000"/>
        </w:rPr>
        <w:t>SNQ2</w:t>
      </w:r>
      <w:r w:rsidR="00576EE2">
        <w:rPr>
          <w:color w:val="000000"/>
        </w:rPr>
        <w:t>-mediated resistance</w:t>
      </w:r>
      <w:r w:rsidR="00DA0164">
        <w:rPr>
          <w:color w:val="000000"/>
        </w:rPr>
        <w:t xml:space="preserve"> </w:t>
      </w:r>
      <w:r>
        <w:rPr>
          <w:color w:val="000000"/>
        </w:rPr>
        <w:t xml:space="preserve">which increased </w:t>
      </w:r>
      <w:r w:rsidR="00DA0164">
        <w:rPr>
          <w:color w:val="000000"/>
        </w:rPr>
        <w:t xml:space="preserve">upon deleting </w:t>
      </w:r>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r w:rsidR="005D51FC">
        <w:rPr>
          <w:color w:val="000000"/>
        </w:rPr>
        <w:t xml:space="preserve">onsistent with </w:t>
      </w:r>
      <w:r w:rsidR="00DA0164">
        <w:rPr>
          <w:color w:val="000000"/>
        </w:rPr>
        <w:t>this explanation</w:t>
      </w:r>
      <w:r w:rsidR="005D51FC">
        <w:rPr>
          <w:color w:val="000000"/>
        </w:rPr>
        <w:t>, the</w:t>
      </w:r>
      <w:r w:rsidR="00E270BB">
        <w:rPr>
          <w:color w:val="000000"/>
        </w:rPr>
        <w:t>se</w:t>
      </w:r>
      <w:r w:rsidR="005D51FC">
        <w:rPr>
          <w:color w:val="000000"/>
        </w:rPr>
        <w:t xml:space="preserve"> resistance effects were more modest in</w:t>
      </w:r>
      <w:r w:rsidR="008F3000">
        <w:rPr>
          <w:color w:val="000000"/>
        </w:rPr>
        <w:t xml:space="preserve"> a</w:t>
      </w:r>
      <w:r w:rsidR="005D51FC">
        <w:rPr>
          <w:color w:val="000000"/>
        </w:rPr>
        <w:t xml:space="preserve"> </w:t>
      </w:r>
      <w:r w:rsidR="005D51FC" w:rsidRPr="004B7F4B">
        <w:rPr>
          <w:i/>
          <w:color w:val="000000"/>
        </w:rPr>
        <w:t>snq</w:t>
      </w:r>
      <w:r w:rsidR="005D51FC" w:rsidRPr="00C73FA6">
        <w:rPr>
          <w:i/>
          <w:color w:val="000000"/>
        </w:rPr>
        <w:t>2∆</w:t>
      </w:r>
      <w:r w:rsidR="005D51FC">
        <w:rPr>
          <w:color w:val="000000"/>
        </w:rPr>
        <w:t xml:space="preserve"> background (Figure 3).  </w:t>
      </w:r>
      <w:r w:rsidR="008F3000">
        <w:rPr>
          <w:color w:val="000000"/>
        </w:rPr>
        <w:t xml:space="preserve">A similar landscape was found in bisantrene, which also showed a strong </w:t>
      </w:r>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r w:rsidR="00D40E0D">
        <w:rPr>
          <w:color w:val="000000"/>
        </w:rPr>
        <w:t>.  Surprisingly</w:t>
      </w:r>
      <w:r w:rsidR="008F3000">
        <w:rPr>
          <w:color w:val="000000"/>
        </w:rPr>
        <w:t xml:space="preserve">, </w:t>
      </w:r>
      <w:r w:rsidR="00D40E0D">
        <w:rPr>
          <w:color w:val="000000"/>
        </w:rPr>
        <w:t xml:space="preserve">we found that </w:t>
      </w:r>
      <w:r w:rsidR="008F3000">
        <w:rPr>
          <w:color w:val="000000"/>
        </w:rPr>
        <w:t xml:space="preserve">the successive deletion of ABC transporters led to greater resistance for many drugs (Figure 2D and S5).  </w:t>
      </w:r>
      <w:r w:rsidR="0033459D">
        <w:rPr>
          <w:color w:val="000000"/>
        </w:rPr>
        <w:t xml:space="preserve">For example, knocking out </w:t>
      </w:r>
      <w:r w:rsidR="0033459D">
        <w:rPr>
          <w:i/>
          <w:color w:val="000000"/>
        </w:rPr>
        <w:t>pdr5∆</w:t>
      </w:r>
      <w:r w:rsidR="0033459D">
        <w:rPr>
          <w:color w:val="000000"/>
        </w:rPr>
        <w:t xml:space="preserve">, </w:t>
      </w:r>
      <w:r w:rsidR="0033459D">
        <w:rPr>
          <w:i/>
          <w:color w:val="000000"/>
        </w:rPr>
        <w:t>snq2∆</w:t>
      </w:r>
      <w:r w:rsidR="0033459D">
        <w:rPr>
          <w:color w:val="000000"/>
        </w:rPr>
        <w:t xml:space="preserve">, </w:t>
      </w:r>
      <w:r w:rsidR="0033459D">
        <w:rPr>
          <w:i/>
          <w:color w:val="000000"/>
        </w:rPr>
        <w:t>ybt1∆</w:t>
      </w:r>
      <w:r w:rsidR="0033459D">
        <w:rPr>
          <w:color w:val="000000"/>
        </w:rPr>
        <w:t xml:space="preserve">, and </w:t>
      </w:r>
      <w:r w:rsidR="0033459D">
        <w:rPr>
          <w:i/>
          <w:color w:val="000000"/>
        </w:rPr>
        <w:t xml:space="preserve">ycf1∆ </w:t>
      </w:r>
      <w:r w:rsidR="0033459D">
        <w:rPr>
          <w:color w:val="000000"/>
        </w:rPr>
        <w:t>individually or in any combination led to more valinomycin resistance than the wild-typ</w:t>
      </w:r>
      <w:r w:rsidR="008F3000">
        <w:rPr>
          <w:color w:val="000000"/>
        </w:rPr>
        <w:t>e strain (Figure 3).</w:t>
      </w:r>
    </w:p>
    <w:p w14:paraId="3186CC33" w14:textId="77777777" w:rsidR="00DB0ED8" w:rsidRDefault="00DB0ED8" w:rsidP="00DB0ED8">
      <w:pPr>
        <w:widowControl w:val="0"/>
        <w:autoSpaceDE w:val="0"/>
        <w:autoSpaceDN w:val="0"/>
        <w:adjustRightInd w:val="0"/>
        <w:jc w:val="both"/>
        <w:rPr>
          <w:color w:val="000000"/>
        </w:rPr>
      </w:pPr>
    </w:p>
    <w:p w14:paraId="2BB3B988" w14:textId="3F38D0B1" w:rsidR="00117F28" w:rsidRPr="004B7F4B" w:rsidRDefault="008D6812" w:rsidP="00DB0ED8">
      <w:pPr>
        <w:widowControl w:val="0"/>
        <w:autoSpaceDE w:val="0"/>
        <w:autoSpaceDN w:val="0"/>
        <w:adjustRightInd w:val="0"/>
        <w:jc w:val="both"/>
        <w:rPr>
          <w:b/>
          <w:color w:val="000000"/>
        </w:rPr>
      </w:pPr>
      <w:r>
        <w:rPr>
          <w:b/>
          <w:color w:val="000000"/>
        </w:rPr>
        <w:t>XGA</w:t>
      </w:r>
      <w:r w:rsidR="00117F28">
        <w:rPr>
          <w:b/>
          <w:color w:val="000000"/>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r w:rsidR="00273D11">
        <w:rPr>
          <w:color w:val="000000"/>
        </w:rPr>
        <w:t xml:space="preserve">knockout </w:t>
      </w:r>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026F05FA"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DB6B552"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00434010">
        <w:rPr>
          <w:bCs/>
          <w:i/>
          <w:iCs/>
          <w:color w:val="000000" w:themeColor="text1"/>
        </w:rPr>
        <w:t>pdr5</w:t>
      </w:r>
      <w:r w:rsidRPr="00233F15">
        <w:rPr>
          <w:bCs/>
          <w:i/>
          <w:iCs/>
          <w:color w:val="000000" w:themeColor="text1"/>
        </w:rPr>
        <w:t xml:space="preserve">∆ </w:t>
      </w:r>
      <w:r w:rsidRPr="00233F15">
        <w:rPr>
          <w:bCs/>
          <w:iCs/>
          <w:color w:val="000000" w:themeColor="text1"/>
        </w:rPr>
        <w:t xml:space="preserve">was found to have </w:t>
      </w:r>
      <w:r w:rsidR="00434010">
        <w:rPr>
          <w:bCs/>
          <w:iCs/>
          <w:color w:val="000000" w:themeColor="text1"/>
        </w:rPr>
        <w:t>a resistance</w:t>
      </w:r>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r w:rsidR="00434010">
        <w:rPr>
          <w:bCs/>
          <w:i/>
          <w:iCs/>
          <w:color w:val="000000" w:themeColor="text1"/>
        </w:rPr>
        <w:t>yor1</w:t>
      </w:r>
      <w:r w:rsidRPr="00320388">
        <w:rPr>
          <w:bCs/>
          <w:i/>
          <w:iCs/>
          <w:color w:val="000000" w:themeColor="text1"/>
        </w:rPr>
        <w:t>∆</w:t>
      </w:r>
      <w:r w:rsidRPr="00320388">
        <w:rPr>
          <w:bCs/>
          <w:iCs/>
          <w:color w:val="000000" w:themeColor="text1"/>
        </w:rPr>
        <w:t xml:space="preserve"> and,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02B89965"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 xml:space="preserve">This analysis uncovered strong </w:t>
      </w:r>
      <w:r w:rsidR="004D48F3">
        <w:rPr>
          <w:rFonts w:eastAsiaTheme="minorEastAsia"/>
          <w:bCs/>
          <w:iCs/>
          <w:color w:val="000000" w:themeColor="text1"/>
        </w:rPr>
        <w:t xml:space="preserve">high-order </w:t>
      </w:r>
      <w:r>
        <w:rPr>
          <w:rFonts w:eastAsiaTheme="minorEastAsia"/>
          <w:bCs/>
          <w:iCs/>
          <w:color w:val="000000" w:themeColor="text1"/>
        </w:rPr>
        <w:t>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sidR="004D48F3">
        <w:rPr>
          <w:rFonts w:eastAsiaTheme="minorEastAsia"/>
          <w:bCs/>
          <w:iCs/>
          <w:color w:val="000000" w:themeColor="text1"/>
        </w:rPr>
        <w:t xml:space="preserve">a </w:t>
      </w:r>
      <w:r>
        <w:rPr>
          <w:bCs/>
          <w:i/>
          <w:iCs/>
          <w:color w:val="000000" w:themeColor="text1"/>
        </w:rPr>
        <w:t>bpt1</w:t>
      </w:r>
      <w:r w:rsidRPr="00233F15">
        <w:rPr>
          <w:bCs/>
          <w:i/>
          <w:iCs/>
          <w:color w:val="000000" w:themeColor="text1"/>
        </w:rPr>
        <w:t>∆</w:t>
      </w:r>
      <w:r>
        <w:rPr>
          <w:bCs/>
          <w:i/>
          <w:iCs/>
          <w:color w:val="000000" w:themeColor="text1"/>
        </w:rPr>
        <w:t xml:space="preserve"> </w:t>
      </w:r>
      <w:r w:rsidR="004D48F3">
        <w:rPr>
          <w:bCs/>
          <w:iCs/>
          <w:color w:val="000000" w:themeColor="text1"/>
        </w:rPr>
        <w:t xml:space="preserve">deletion </w:t>
      </w:r>
      <w:r>
        <w:rPr>
          <w:bCs/>
          <w:iCs/>
          <w:color w:val="000000" w:themeColor="text1"/>
        </w:rPr>
        <w:t>confer</w:t>
      </w:r>
      <w:r w:rsidR="001C1533">
        <w:rPr>
          <w:bCs/>
          <w:iCs/>
          <w:color w:val="000000" w:themeColor="text1"/>
        </w:rPr>
        <w:t>s</w:t>
      </w:r>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4D48F3">
        <w:rPr>
          <w:bCs/>
          <w:iCs/>
          <w:color w:val="000000" w:themeColor="text1"/>
        </w:rPr>
        <w:t xml:space="preserve">conferring resistance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405ED6D8" w:rsidR="00DB0ED8" w:rsidRPr="001C1222" w:rsidRDefault="0018721A">
      <w:pPr>
        <w:pStyle w:val="NormalWeb"/>
        <w:jc w:val="both"/>
        <w:rPr>
          <w:bCs/>
          <w:iCs/>
          <w:color w:val="000000" w:themeColor="text1"/>
        </w:rPr>
      </w:pPr>
      <w:commentRangeStart w:id="5"/>
      <w:r>
        <w:rPr>
          <w:bCs/>
          <w:iCs/>
          <w:color w:val="000000" w:themeColor="text1"/>
        </w:rPr>
        <w:t xml:space="preserve">High-order </w:t>
      </w:r>
      <w:r w:rsidR="00DB0ED8">
        <w:rPr>
          <w:bCs/>
          <w:iCs/>
          <w:color w:val="000000" w:themeColor="text1"/>
        </w:rPr>
        <w:t xml:space="preserve">genetic interaction analysis allowed finer parsing of the relationship between </w:t>
      </w:r>
      <w:r>
        <w:rPr>
          <w:bCs/>
          <w:iCs/>
          <w:color w:val="000000" w:themeColor="text1"/>
        </w:rPr>
        <w:t xml:space="preserve">the involved </w:t>
      </w:r>
      <w:r w:rsidR="00DB0ED8">
        <w:rPr>
          <w:bCs/>
          <w:iCs/>
          <w:color w:val="000000" w:themeColor="text1"/>
        </w:rPr>
        <w:t>genes</w:t>
      </w:r>
      <w:r w:rsidR="00DB0ED8">
        <w:rPr>
          <w:color w:val="000000"/>
        </w:rPr>
        <w:t>.</w:t>
      </w:r>
      <w:commentRangeEnd w:id="5"/>
      <w:r w:rsidR="00DB0ED8">
        <w:rPr>
          <w:rStyle w:val="CommentReference"/>
          <w:rFonts w:asciiTheme="minorHAnsi" w:hAnsiTheme="minorHAnsi" w:cstheme="minorBidi"/>
        </w:rPr>
        <w:commentReference w:id="5"/>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AE3C26">
        <w:rPr>
          <w:color w:val="000000"/>
        </w:rPr>
        <w:t xml:space="preserve">(Figure 3)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r w:rsidR="00E51207">
        <w:rPr>
          <w:bCs/>
          <w:iCs/>
          <w:color w:val="000000" w:themeColor="text1"/>
        </w:rPr>
        <w:t xml:space="preserve">two single-gene negative </w:t>
      </w:r>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172B90">
        <w:rPr>
          <w:bCs/>
          <w:iCs/>
          <w:color w:val="000000" w:themeColor="text1"/>
        </w:rPr>
        <w:t>S</w:t>
      </w:r>
      <w:r w:rsidR="00DB0ED8" w:rsidRPr="00233F15">
        <w:rPr>
          <w:bCs/>
          <w:iCs/>
          <w:color w:val="000000" w:themeColor="text1"/>
        </w:rPr>
        <w:t>imilar</w:t>
      </w:r>
      <w:r w:rsidR="00172B90">
        <w:rPr>
          <w:bCs/>
          <w:iCs/>
          <w:color w:val="000000" w:themeColor="text1"/>
        </w:rPr>
        <w:t xml:space="preserve"> </w:t>
      </w:r>
      <w:r w:rsidR="00DB0ED8" w:rsidRPr="00233F15">
        <w:rPr>
          <w:bCs/>
          <w:iCs/>
          <w:color w:val="000000" w:themeColor="text1"/>
        </w:rPr>
        <w:t xml:space="preserve">‘parallel </w:t>
      </w:r>
      <w:r w:rsidR="00422B90">
        <w:rPr>
          <w:bCs/>
          <w:iCs/>
          <w:color w:val="000000" w:themeColor="text1"/>
        </w:rPr>
        <w:t>efflux</w:t>
      </w:r>
      <w:r w:rsidR="00422B90" w:rsidRPr="00233F15">
        <w:rPr>
          <w:bCs/>
          <w:iCs/>
          <w:color w:val="000000" w:themeColor="text1"/>
        </w:rPr>
        <w:t xml:space="preserve">’ </w:t>
      </w:r>
      <w:r w:rsidR="00DB0ED8" w:rsidRPr="00D853DD">
        <w:rPr>
          <w:bCs/>
          <w:iCs/>
          <w:color w:val="000000" w:themeColor="text1"/>
        </w:rPr>
        <w:t>genetic interaction pattern</w:t>
      </w:r>
      <w:r w:rsidR="00B829D2">
        <w:rPr>
          <w:bCs/>
          <w:iCs/>
          <w:color w:val="000000" w:themeColor="text1"/>
        </w:rPr>
        <w:t>s</w:t>
      </w:r>
      <w:r w:rsidR="00DB0ED8" w:rsidRPr="00D853DD">
        <w:rPr>
          <w:bCs/>
          <w:iCs/>
          <w:color w:val="000000" w:themeColor="text1"/>
        </w:rPr>
        <w:t xml:space="preserve"> w</w:t>
      </w:r>
      <w:r w:rsidR="00172B90">
        <w:rPr>
          <w:bCs/>
          <w:iCs/>
          <w:color w:val="000000" w:themeColor="text1"/>
        </w:rPr>
        <w:t>ere</w:t>
      </w:r>
      <w:r w:rsidR="00DB0ED8" w:rsidRPr="00D853DD">
        <w:rPr>
          <w:bCs/>
          <w:iCs/>
          <w:color w:val="000000" w:themeColor="text1"/>
        </w:rPr>
        <w:t xml:space="preserve"> observed</w:t>
      </w:r>
      <w:r w:rsidR="00172B90">
        <w:rPr>
          <w:bCs/>
          <w:iCs/>
          <w:color w:val="000000" w:themeColor="text1"/>
        </w:rPr>
        <w:t>, e.g.</w:t>
      </w:r>
      <w:r w:rsidR="00DB0ED8" w:rsidRPr="00D853DD">
        <w:rPr>
          <w:bCs/>
          <w:iCs/>
          <w:color w:val="000000" w:themeColor="text1"/>
        </w:rPr>
        <w:t xml:space="preserve"> for </w:t>
      </w:r>
      <w:r w:rsidR="00172B90">
        <w:rPr>
          <w:bCs/>
          <w:iCs/>
          <w:color w:val="000000" w:themeColor="text1"/>
        </w:rPr>
        <w:t>{</w:t>
      </w:r>
      <w:r w:rsidR="00172B90">
        <w:rPr>
          <w:bCs/>
          <w:i/>
          <w:iCs/>
          <w:color w:val="000000" w:themeColor="text1"/>
        </w:rPr>
        <w:t>pdr5∆snq2</w:t>
      </w:r>
      <w:r w:rsidR="00172B90" w:rsidRPr="00022C0A">
        <w:rPr>
          <w:bCs/>
          <w:iCs/>
          <w:color w:val="000000" w:themeColor="text1"/>
        </w:rPr>
        <w:t>}</w:t>
      </w:r>
      <w:r w:rsidR="00172B90">
        <w:rPr>
          <w:bCs/>
          <w:iCs/>
          <w:color w:val="000000" w:themeColor="text1"/>
        </w:rPr>
        <w:t xml:space="preserve"> in camptothecin, and </w:t>
      </w:r>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DD5A01">
        <w:rPr>
          <w:bCs/>
          <w:iCs/>
          <w:color w:val="000000" w:themeColor="text1"/>
        </w:rPr>
        <w:t>A-</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53403426" w:rsidR="00DB0ED8" w:rsidRDefault="00532367" w:rsidP="006E736D">
      <w:pPr>
        <w:jc w:val="both"/>
        <w:rPr>
          <w:bCs/>
          <w:iCs/>
          <w:color w:val="000000" w:themeColor="text1"/>
        </w:rPr>
      </w:pPr>
      <w:r>
        <w:rPr>
          <w:bCs/>
          <w:iCs/>
          <w:color w:val="000000" w:themeColor="text1"/>
        </w:rPr>
        <w:t xml:space="preserve">While </w:t>
      </w:r>
      <w:r w:rsidR="0018721A">
        <w:rPr>
          <w:bCs/>
          <w:iCs/>
          <w:color w:val="000000" w:themeColor="text1"/>
        </w:rPr>
        <w:t xml:space="preserve">the generalized linear models used above do </w:t>
      </w:r>
      <w:r>
        <w:rPr>
          <w:bCs/>
          <w:iCs/>
          <w:color w:val="000000" w:themeColor="text1"/>
        </w:rPr>
        <w:t xml:space="preserve">capture complex genotype-phenotype relationships, </w:t>
      </w:r>
      <w:r w:rsidR="0018721A">
        <w:rPr>
          <w:bCs/>
          <w:iCs/>
          <w:color w:val="000000" w:themeColor="text1"/>
        </w:rPr>
        <w:t xml:space="preserve">they </w:t>
      </w:r>
      <w:r w:rsidR="00350F21">
        <w:rPr>
          <w:bCs/>
          <w:iCs/>
          <w:color w:val="000000" w:themeColor="text1"/>
        </w:rPr>
        <w:t>d</w:t>
      </w:r>
      <w:r w:rsidR="00656E65">
        <w:rPr>
          <w:bCs/>
          <w:iCs/>
          <w:color w:val="000000" w:themeColor="text1"/>
        </w:rPr>
        <w:t>o</w:t>
      </w:r>
      <w:r w:rsidR="0018721A">
        <w:rPr>
          <w:bCs/>
          <w:iCs/>
          <w:color w:val="000000" w:themeColor="text1"/>
        </w:rPr>
        <w:t xml:space="preserve"> </w:t>
      </w:r>
      <w:r w:rsidR="00350F21">
        <w:rPr>
          <w:bCs/>
          <w:iCs/>
          <w:color w:val="000000" w:themeColor="text1"/>
        </w:rPr>
        <w:t xml:space="preserve">not </w:t>
      </w:r>
      <w:r w:rsidR="0018721A">
        <w:rPr>
          <w:bCs/>
          <w:iCs/>
          <w:color w:val="000000" w:themeColor="text1"/>
        </w:rPr>
        <w:t xml:space="preserve">always </w:t>
      </w:r>
      <w:r w:rsidR="00350F21">
        <w:rPr>
          <w:bCs/>
          <w:iCs/>
          <w:color w:val="000000" w:themeColor="text1"/>
        </w:rPr>
        <w:t xml:space="preserve">efficiently convey useful intuition about the system.  </w:t>
      </w:r>
      <w:r w:rsidR="0046164A">
        <w:rPr>
          <w:bCs/>
          <w:iCs/>
          <w:color w:val="000000" w:themeColor="text1"/>
        </w:rPr>
        <w:t xml:space="preserve">For </w:t>
      </w:r>
      <w:r w:rsidR="00BE27E7">
        <w:rPr>
          <w:bCs/>
          <w:iCs/>
          <w:color w:val="000000" w:themeColor="text1"/>
        </w:rPr>
        <w:t xml:space="preserve">example, </w:t>
      </w:r>
      <w:r w:rsidR="00DB0ED8">
        <w:rPr>
          <w:bCs/>
          <w:iCs/>
          <w:color w:val="000000" w:themeColor="text1"/>
        </w:rPr>
        <w:t xml:space="preserve">we reasoned </w:t>
      </w:r>
      <w:r w:rsidR="00695D3C">
        <w:rPr>
          <w:bCs/>
          <w:iCs/>
          <w:color w:val="000000" w:themeColor="text1"/>
        </w:rPr>
        <w:t xml:space="preserve">(without benefit of </w:t>
      </w:r>
      <w:r w:rsidR="0043461D">
        <w:rPr>
          <w:bCs/>
          <w:iCs/>
          <w:color w:val="000000" w:themeColor="text1"/>
        </w:rPr>
        <w:t xml:space="preserve">intuitive </w:t>
      </w:r>
      <w:r w:rsidR="00695D3C">
        <w:rPr>
          <w:bCs/>
          <w:iCs/>
          <w:color w:val="000000" w:themeColor="text1"/>
        </w:rPr>
        <w:t xml:space="preserve">computational modeling) </w:t>
      </w:r>
      <w:r w:rsidR="0043461D">
        <w:rPr>
          <w:bCs/>
          <w:iCs/>
          <w:color w:val="000000" w:themeColor="text1"/>
        </w:rPr>
        <w:t xml:space="preserve">that </w:t>
      </w:r>
      <w:r w:rsidR="00DB0ED8">
        <w:rPr>
          <w:bCs/>
          <w:iCs/>
          <w:color w:val="000000" w:themeColor="text1"/>
        </w:rPr>
        <w:t xml:space="preserve">a set of transporter genes </w:t>
      </w:r>
      <w:r w:rsidR="00695D3C">
        <w:rPr>
          <w:bCs/>
          <w:iCs/>
          <w:color w:val="000000" w:themeColor="text1"/>
        </w:rPr>
        <w:t xml:space="preserve">showing </w:t>
      </w:r>
      <w:r w:rsidR="0046164A">
        <w:rPr>
          <w:bCs/>
          <w:iCs/>
          <w:color w:val="000000" w:themeColor="text1"/>
        </w:rPr>
        <w:t xml:space="preserve">patterns of </w:t>
      </w:r>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r w:rsidR="00ED3E4E">
        <w:rPr>
          <w:bCs/>
          <w:iCs/>
          <w:color w:val="000000" w:themeColor="text1"/>
        </w:rPr>
        <w:t xml:space="preserve">Other genetic interaction patterns </w:t>
      </w:r>
      <w:r w:rsidR="00DB0ED8">
        <w:rPr>
          <w:bCs/>
          <w:iCs/>
          <w:color w:val="000000" w:themeColor="text1"/>
        </w:rPr>
        <w:t>le</w:t>
      </w:r>
      <w:r w:rsidR="0046164A">
        <w:rPr>
          <w:bCs/>
          <w:iCs/>
          <w:color w:val="000000" w:themeColor="text1"/>
        </w:rPr>
        <w:t>d</w:t>
      </w:r>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r w:rsidR="000E4BF6">
        <w:rPr>
          <w:bCs/>
          <w:iCs/>
          <w:color w:val="000000" w:themeColor="text1"/>
        </w:rPr>
        <w:t xml:space="preserve"> (e.g. </w:t>
      </w:r>
      <w:r w:rsidR="00A85F8D">
        <w:rPr>
          <w:bCs/>
          <w:iCs/>
          <w:color w:val="000000" w:themeColor="text1"/>
        </w:rPr>
        <w:t xml:space="preserve">influence on </w:t>
      </w:r>
      <w:r w:rsidR="004A4B92">
        <w:rPr>
          <w:bCs/>
          <w:iCs/>
          <w:color w:val="000000" w:themeColor="text1"/>
        </w:rPr>
        <w:t>Snq2 activity</w:t>
      </w:r>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r w:rsidR="00DB0ED8">
        <w:rPr>
          <w:bCs/>
          <w:iCs/>
          <w:color w:val="000000" w:themeColor="text1"/>
        </w:rPr>
        <w:t xml:space="preserve">.  </w:t>
      </w:r>
      <w:r w:rsidR="00350F21">
        <w:rPr>
          <w:bCs/>
          <w:iCs/>
          <w:color w:val="000000" w:themeColor="text1"/>
        </w:rPr>
        <w:t xml:space="preserve">However, manually derived </w:t>
      </w:r>
      <w:r w:rsidR="001F4A01">
        <w:rPr>
          <w:bCs/>
          <w:iCs/>
          <w:color w:val="000000" w:themeColor="text1"/>
        </w:rPr>
        <w:t xml:space="preserve">genetic </w:t>
      </w:r>
      <w:r w:rsidR="00350F21">
        <w:rPr>
          <w:bCs/>
          <w:iCs/>
          <w:color w:val="000000" w:themeColor="text1"/>
        </w:rPr>
        <w:t>intuition from a complex system is laborious,</w:t>
      </w:r>
      <w:r w:rsidR="00FD103C">
        <w:rPr>
          <w:bCs/>
          <w:iCs/>
          <w:color w:val="000000" w:themeColor="text1"/>
        </w:rPr>
        <w:t xml:space="preserve"> and it is difficult to objectively evaluate how well these explanations correspond to observed data</w:t>
      </w:r>
      <w:r w:rsidR="00350F21">
        <w:rPr>
          <w:bCs/>
          <w:iCs/>
          <w:color w:val="000000" w:themeColor="text1"/>
        </w:rPr>
        <w:t xml:space="preserve">.  </w:t>
      </w:r>
      <w:r w:rsidR="00DB0ED8">
        <w:rPr>
          <w:bCs/>
          <w:iCs/>
          <w:color w:val="000000" w:themeColor="text1"/>
        </w:rPr>
        <w:t xml:space="preserve">To </w:t>
      </w:r>
      <w:r w:rsidR="00A05F31">
        <w:rPr>
          <w:bCs/>
          <w:iCs/>
          <w:color w:val="000000" w:themeColor="text1"/>
        </w:rPr>
        <w:t>demonstrate that</w:t>
      </w:r>
      <w:r w:rsidR="00BC331C">
        <w:rPr>
          <w:bCs/>
          <w:iCs/>
          <w:color w:val="000000" w:themeColor="text1"/>
        </w:rPr>
        <w:t xml:space="preserve"> </w:t>
      </w:r>
      <w:r w:rsidR="005E5116">
        <w:rPr>
          <w:bCs/>
          <w:iCs/>
          <w:color w:val="000000" w:themeColor="text1"/>
        </w:rPr>
        <w:t xml:space="preserve">such intuitions </w:t>
      </w:r>
      <w:r w:rsidR="00A05F31">
        <w:rPr>
          <w:bCs/>
          <w:iCs/>
          <w:color w:val="000000" w:themeColor="text1"/>
        </w:rPr>
        <w:t xml:space="preserve">can be derived more systematically from </w:t>
      </w:r>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611D7928" w:rsidR="00B846CD"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6"/>
      <w:commentRangeStart w:id="7"/>
      <w:r w:rsidRPr="001D524E">
        <w:rPr>
          <w:b/>
          <w:bCs/>
          <w:i/>
          <w:iCs/>
          <w:color w:val="000000" w:themeColor="text1"/>
        </w:rPr>
        <w:t>E</w:t>
      </w:r>
      <w:commentRangeEnd w:id="6"/>
      <w:r>
        <w:rPr>
          <w:rStyle w:val="CommentReference"/>
          <w:rFonts w:asciiTheme="minorHAnsi" w:hAnsiTheme="minorHAnsi" w:cstheme="minorBidi"/>
        </w:rPr>
        <w:commentReference w:id="6"/>
      </w:r>
      <w:commentRangeEnd w:id="7"/>
      <w:r>
        <w:rPr>
          <w:rStyle w:val="CommentReference"/>
          <w:rFonts w:asciiTheme="minorHAnsi" w:hAnsiTheme="minorHAnsi" w:cstheme="minorBidi"/>
        </w:rPr>
        <w:commentReference w:id="7"/>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bCs/>
          <w:iCs/>
          <w:color w:val="000000" w:themeColor="text1"/>
        </w:rPr>
      </w:pPr>
    </w:p>
    <w:p w14:paraId="40DEF791" w14:textId="3E83D0C5" w:rsidR="00755D10" w:rsidRDefault="00680364" w:rsidP="00255189">
      <w:pPr>
        <w:jc w:val="both"/>
        <w:rPr>
          <w:bCs/>
          <w:iCs/>
          <w:color w:val="000000" w:themeColor="text1"/>
        </w:rPr>
      </w:pPr>
      <w:r>
        <w:rPr>
          <w:bCs/>
          <w:iCs/>
          <w:color w:val="000000" w:themeColor="text1"/>
        </w:rPr>
        <w:t>We learn</w:t>
      </w:r>
      <w:r w:rsidR="000B5462">
        <w:rPr>
          <w:bCs/>
          <w:iCs/>
          <w:color w:val="000000" w:themeColor="text1"/>
        </w:rPr>
        <w:t>ed</w:t>
      </w:r>
      <w:r>
        <w:rPr>
          <w:bCs/>
          <w:iCs/>
          <w:color w:val="000000" w:themeColor="text1"/>
        </w:rPr>
        <w:t xml:space="preserve"> the appropriate</w:t>
      </w:r>
      <w:r w:rsidR="004F7389">
        <w:rPr>
          <w:bCs/>
          <w:iCs/>
          <w:color w:val="000000" w:themeColor="text1"/>
        </w:rPr>
        <w:t xml:space="preserve"> network weights with</w:t>
      </w:r>
      <w:r w:rsidR="00D810B5">
        <w:rPr>
          <w:bCs/>
          <w:iCs/>
          <w:color w:val="000000" w:themeColor="text1"/>
        </w:rPr>
        <w:t xml:space="preserve"> back-propagation and</w:t>
      </w:r>
      <w:r w:rsidR="004F7389">
        <w:rPr>
          <w:bCs/>
          <w:iCs/>
          <w:color w:val="000000" w:themeColor="text1"/>
        </w:rPr>
        <w:t xml:space="preserve"> stochastic gradient descent using our complete set of drug resistance phenotypes as training data (see Methods).  </w:t>
      </w:r>
      <w:r w:rsidR="00103253">
        <w:rPr>
          <w:bCs/>
          <w:iCs/>
          <w:color w:val="000000" w:themeColor="text1"/>
        </w:rPr>
        <w:t xml:space="preserve">To favor more parsimonious models, </w:t>
      </w:r>
      <w:r w:rsidR="00CC0375">
        <w:rPr>
          <w:bCs/>
          <w:iCs/>
          <w:color w:val="000000" w:themeColor="text1"/>
        </w:rPr>
        <w:t>t</w:t>
      </w:r>
      <w:r w:rsidR="00DB0ED8">
        <w:rPr>
          <w:bCs/>
          <w:iCs/>
          <w:color w:val="000000" w:themeColor="text1"/>
        </w:rPr>
        <w:t>he cost function that was used to optimize network weights contained a penalty which acts to limit the number of non-zero weights (Methods, Figure S</w:t>
      </w:r>
      <w:r w:rsidR="000518E2">
        <w:rPr>
          <w:bCs/>
          <w:iCs/>
          <w:color w:val="000000" w:themeColor="text1"/>
        </w:rPr>
        <w:t>7</w:t>
      </w:r>
      <w:r w:rsidR="00DB0ED8">
        <w:rPr>
          <w:bCs/>
          <w:iCs/>
          <w:color w:val="000000" w:themeColor="text1"/>
        </w:rPr>
        <w:t xml:space="preserve">A-B). </w:t>
      </w:r>
      <w:r w:rsidR="004B237A">
        <w:rPr>
          <w:bCs/>
          <w:iCs/>
          <w:color w:val="000000" w:themeColor="text1"/>
        </w:rPr>
        <w:t xml:space="preserve"> </w:t>
      </w:r>
      <w:commentRangeStart w:id="8"/>
      <w:commentRangeStart w:id="9"/>
      <w:r w:rsidR="00DB0ED8">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DB0ED8" w:rsidRPr="00883630">
        <w:rPr>
          <w:bCs/>
          <w:iCs/>
          <w:color w:val="000000" w:themeColor="text1"/>
        </w:rPr>
        <w:t>in model predictions</w:t>
      </w:r>
      <w:commentRangeEnd w:id="8"/>
      <w:r w:rsidR="00DB0ED8">
        <w:rPr>
          <w:rStyle w:val="CommentReference"/>
          <w:rFonts w:asciiTheme="minorHAnsi" w:hAnsiTheme="minorHAnsi" w:cstheme="minorBidi"/>
        </w:rPr>
        <w:commentReference w:id="8"/>
      </w:r>
      <w:commentRangeEnd w:id="9"/>
      <w:r w:rsidR="00DB0ED8">
        <w:rPr>
          <w:rStyle w:val="CommentReference"/>
          <w:rFonts w:asciiTheme="minorHAnsi" w:hAnsiTheme="minorHAnsi" w:cstheme="minorBidi"/>
        </w:rPr>
        <w:commentReference w:id="9"/>
      </w:r>
      <w:r w:rsidR="00DB0ED8"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734BDB23"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4F7389">
        <w:rPr>
          <w:bCs/>
          <w:iCs/>
          <w:color w:val="000000" w:themeColor="text1"/>
        </w:rPr>
        <w:t>85,632 genotype-phenotype measurements</w:t>
      </w:r>
      <w:r w:rsidR="00FC42BB">
        <w:rPr>
          <w:bCs/>
          <w:iCs/>
          <w:color w:val="000000" w:themeColor="text1"/>
        </w:rPr>
        <w:t xml:space="preserve"> yielded</w:t>
      </w:r>
      <w:r>
        <w:rPr>
          <w:bCs/>
          <w:iCs/>
          <w:color w:val="000000" w:themeColor="text1"/>
        </w:rPr>
        <w:t xml:space="preserve"> an interpretable neural network with only </w:t>
      </w:r>
      <w:r w:rsidRPr="00022C0A">
        <w:rPr>
          <w:bCs/>
          <w:iCs/>
          <w:color w:val="000000" w:themeColor="text1"/>
        </w:rPr>
        <w:t>7</w:t>
      </w:r>
      <w:r w:rsidR="0023231B" w:rsidRPr="00022C0A">
        <w:rPr>
          <w:bCs/>
          <w:iCs/>
          <w:color w:val="000000" w:themeColor="text1"/>
        </w:rPr>
        <w:t>1</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r w:rsidR="0023231B">
        <w:rPr>
          <w:bCs/>
          <w:iCs/>
          <w:color w:val="000000" w:themeColor="text1"/>
        </w:rPr>
        <w:t>49</w:t>
      </w:r>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r w:rsidR="00B1090C">
        <w:rPr>
          <w:bCs/>
          <w:iCs/>
          <w:color w:val="000000" w:themeColor="text1"/>
        </w:rPr>
        <w:t>observed genotype-phenotype relationships</w:t>
      </w:r>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commentRangeStart w:id="10"/>
      <w:commentRangeStart w:id="11"/>
      <w:r w:rsidR="00F31A23">
        <w:rPr>
          <w:bCs/>
          <w:iCs/>
          <w:color w:val="000000" w:themeColor="text1"/>
        </w:rPr>
        <w:t>To test</w:t>
      </w:r>
      <w:r w:rsidR="00595EAF">
        <w:rPr>
          <w:bCs/>
          <w:iCs/>
          <w:color w:val="000000" w:themeColor="text1"/>
        </w:rPr>
        <w:t xml:space="preserve"> that this </w:t>
      </w:r>
      <w:r w:rsidR="00F31A23">
        <w:rPr>
          <w:bCs/>
          <w:iCs/>
          <w:color w:val="000000" w:themeColor="text1"/>
        </w:rPr>
        <w:t xml:space="preserve">performance generalizes to </w:t>
      </w:r>
      <w:r w:rsidR="008827BA">
        <w:rPr>
          <w:bCs/>
          <w:iCs/>
          <w:color w:val="000000" w:themeColor="text1"/>
        </w:rPr>
        <w:t xml:space="preserve">unseen </w:t>
      </w:r>
      <w:r w:rsidR="00F31A23">
        <w:rPr>
          <w:bCs/>
          <w:iCs/>
          <w:color w:val="000000" w:themeColor="text1"/>
        </w:rPr>
        <w:t xml:space="preserve">data, </w:t>
      </w:r>
      <w:r w:rsidR="00E270DE" w:rsidRPr="00883630">
        <w:rPr>
          <w:bCs/>
          <w:iCs/>
          <w:color w:val="000000" w:themeColor="text1"/>
        </w:rPr>
        <w:t xml:space="preserve">we </w:t>
      </w:r>
      <w:r w:rsidR="00F31A23">
        <w:rPr>
          <w:bCs/>
          <w:iCs/>
          <w:color w:val="000000" w:themeColor="text1"/>
        </w:rPr>
        <w:t xml:space="preserve">also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0"/>
      <w:r w:rsidR="00E270DE">
        <w:rPr>
          <w:rStyle w:val="CommentReference"/>
          <w:rFonts w:asciiTheme="minorHAnsi" w:hAnsiTheme="minorHAnsi" w:cstheme="minorBidi"/>
        </w:rPr>
        <w:commentReference w:id="10"/>
      </w:r>
      <w:commentRangeEnd w:id="11"/>
      <w:r w:rsidR="00E270DE">
        <w:rPr>
          <w:rStyle w:val="CommentReference"/>
          <w:rFonts w:asciiTheme="minorHAnsi" w:hAnsiTheme="minorHAnsi" w:cstheme="minorBidi"/>
        </w:rPr>
        <w:commentReference w:id="11"/>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2"/>
      <w:commentRangeStart w:id="13"/>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2"/>
      <w:r w:rsidR="00E270DE">
        <w:rPr>
          <w:rStyle w:val="CommentReference"/>
          <w:rFonts w:asciiTheme="minorHAnsi" w:hAnsiTheme="minorHAnsi" w:cstheme="minorBidi"/>
        </w:rPr>
        <w:commentReference w:id="12"/>
      </w:r>
      <w:commentRangeEnd w:id="13"/>
    </w:p>
    <w:p w14:paraId="4526DE39" w14:textId="77777777" w:rsidR="00755D10" w:rsidRDefault="00755D10" w:rsidP="00E270DE">
      <w:pPr>
        <w:jc w:val="both"/>
        <w:rPr>
          <w:bCs/>
          <w:iCs/>
          <w:color w:val="000000" w:themeColor="text1"/>
        </w:rPr>
      </w:pPr>
    </w:p>
    <w:p w14:paraId="7AA01A60" w14:textId="4022B6EA"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3"/>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More specifically, only 6 out of 240 influence values</w:t>
      </w:r>
      <w:r w:rsidR="003E0768">
        <w:rPr>
          <w:bCs/>
          <w:iCs/>
          <w:color w:val="000000" w:themeColor="text1"/>
        </w:rPr>
        <w:t xml:space="preserve"> were negative</w:t>
      </w:r>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 xml:space="preserve">of 16 transporters in 16 drugs found no evidence that any ABC transporter can positively influence any other ABC </w:t>
      </w:r>
      <w:commentRangeStart w:id="14"/>
      <w:r w:rsidR="00091FB5">
        <w:rPr>
          <w:bCs/>
          <w:iCs/>
          <w:color w:val="000000" w:themeColor="text1"/>
        </w:rPr>
        <w:t>transporter</w:t>
      </w:r>
      <w:commentRangeEnd w:id="14"/>
      <w:r w:rsidR="0018721A">
        <w:rPr>
          <w:rStyle w:val="CommentReference"/>
          <w:rFonts w:asciiTheme="minorHAnsi" w:hAnsiTheme="minorHAnsi" w:cstheme="minorBidi"/>
        </w:rPr>
        <w:commentReference w:id="14"/>
      </w:r>
      <w:r w:rsidR="00091FB5">
        <w:rPr>
          <w:bCs/>
          <w:iCs/>
          <w:color w:val="000000" w:themeColor="text1"/>
        </w:rPr>
        <w:t>.</w:t>
      </w:r>
    </w:p>
    <w:p w14:paraId="31548E28" w14:textId="1A95A9CF" w:rsidR="0076775C" w:rsidRDefault="0076775C" w:rsidP="007E73B4">
      <w:pPr>
        <w:jc w:val="both"/>
        <w:rPr>
          <w:bCs/>
          <w:iCs/>
          <w:color w:val="000000" w:themeColor="text1"/>
        </w:rPr>
      </w:pPr>
    </w:p>
    <w:p w14:paraId="112EF59A" w14:textId="13C3C0BB"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 xml:space="preserve">model provided intuition that largely </w:t>
      </w:r>
      <w:r w:rsidR="0018721A">
        <w:rPr>
          <w:bCs/>
          <w:iCs/>
          <w:color w:val="000000" w:themeColor="text1"/>
        </w:rPr>
        <w:t xml:space="preserve">agreed </w:t>
      </w:r>
      <w:r w:rsidR="0076775C">
        <w:rPr>
          <w:bCs/>
          <w:iCs/>
          <w:color w:val="000000" w:themeColor="text1"/>
        </w:rPr>
        <w:t>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r w:rsidR="007331FC">
        <w:rPr>
          <w:bCs/>
          <w:iCs/>
          <w:color w:val="000000" w:themeColor="text1"/>
        </w:rPr>
        <w:t>1</w:t>
      </w:r>
      <w:r w:rsidR="00414F35" w:rsidRPr="00920853">
        <w:rPr>
          <w:bCs/>
          <w:iCs/>
          <w:color w:val="000000" w:themeColor="text1"/>
        </w:rPr>
        <w:t>.</w:t>
      </w:r>
      <w:r w:rsidR="007331FC">
        <w:rPr>
          <w:bCs/>
          <w:iCs/>
          <w:color w:val="000000" w:themeColor="text1"/>
        </w:rPr>
        <w:t>8</w:t>
      </w:r>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r w:rsidR="007331FC">
        <w:rPr>
          <w:bCs/>
          <w:iCs/>
          <w:color w:val="000000" w:themeColor="text1"/>
        </w:rPr>
        <w:t>5</w:t>
      </w:r>
      <w:r w:rsidR="00414F35" w:rsidRPr="00920853">
        <w:rPr>
          <w:bCs/>
          <w:iCs/>
          <w:color w:val="000000" w:themeColor="text1"/>
        </w:rPr>
        <w:t>, 0.</w:t>
      </w:r>
      <w:r w:rsidR="007331FC">
        <w:rPr>
          <w:bCs/>
          <w:iCs/>
          <w:color w:val="000000" w:themeColor="text1"/>
        </w:rPr>
        <w:t>5</w:t>
      </w:r>
      <w:r w:rsidR="00414F35" w:rsidRPr="00920853">
        <w:rPr>
          <w:bCs/>
          <w:iCs/>
          <w:color w:val="000000" w:themeColor="text1"/>
        </w:rPr>
        <w:t>, 0.</w:t>
      </w:r>
      <w:r w:rsidR="007331FC">
        <w:rPr>
          <w:bCs/>
          <w:iCs/>
          <w:color w:val="000000" w:themeColor="text1"/>
        </w:rPr>
        <w:t>4</w:t>
      </w:r>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ybt1∆yor1∆ </w:t>
      </w:r>
      <w:r w:rsidR="00853BFA">
        <w:rPr>
          <w:bCs/>
          <w:iCs/>
          <w:color w:val="000000" w:themeColor="text1"/>
        </w:rPr>
        <w:t xml:space="preserve">deletion strain </w:t>
      </w:r>
      <w:r w:rsidR="00033A65">
        <w:rPr>
          <w:bCs/>
          <w:iCs/>
          <w:color w:val="000000" w:themeColor="text1"/>
        </w:rPr>
        <w:t>(∆</w:t>
      </w:r>
      <w:r w:rsidR="00033A65" w:rsidRPr="00022C0A">
        <w:rPr>
          <w:bCs/>
          <w:i/>
          <w:iCs/>
          <w:color w:val="000000" w:themeColor="text1"/>
        </w:rPr>
        <w:t>E</w:t>
      </w:r>
      <w:r w:rsidR="00033A65">
        <w:rPr>
          <w:bCs/>
          <w:iCs/>
          <w:color w:val="000000" w:themeColor="text1"/>
        </w:rPr>
        <w:t xml:space="preserve"> = </w:t>
      </w:r>
      <w:r w:rsidR="007331FC">
        <w:rPr>
          <w:bCs/>
          <w:iCs/>
          <w:color w:val="000000" w:themeColor="text1"/>
        </w:rPr>
        <w:t>-</w:t>
      </w:r>
      <w:r w:rsidR="005044A6">
        <w:rPr>
          <w:bCs/>
          <w:iCs/>
          <w:color w:val="000000" w:themeColor="text1"/>
        </w:rPr>
        <w:t>0</w:t>
      </w:r>
      <w:r w:rsidR="007331FC">
        <w:rPr>
          <w:bCs/>
          <w:iCs/>
          <w:color w:val="000000" w:themeColor="text1"/>
        </w:rPr>
        <w:t>.</w:t>
      </w:r>
      <w:r w:rsidR="005044A6">
        <w:rPr>
          <w:bCs/>
          <w:iCs/>
          <w:color w:val="000000" w:themeColor="text1"/>
        </w:rPr>
        <w:t>9</w:t>
      </w:r>
      <w:r w:rsidR="00033A65">
        <w:rPr>
          <w:bCs/>
          <w:iCs/>
          <w:color w:val="000000" w:themeColor="text1"/>
        </w:rPr>
        <w:t>)</w:t>
      </w:r>
      <w:r w:rsidR="00E72A70">
        <w:rPr>
          <w:bCs/>
          <w:iCs/>
          <w:color w:val="000000" w:themeColor="text1"/>
        </w:rPr>
        <w:t xml:space="preserve">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r w:rsidR="000828A1">
        <w:rPr>
          <w:bCs/>
          <w:iCs/>
          <w:color w:val="000000" w:themeColor="text1"/>
        </w:rPr>
        <w:t>12</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C06155">
        <w:rPr>
          <w:bCs/>
          <w:iCs/>
          <w:color w:val="000000" w:themeColor="text1"/>
        </w:rPr>
        <w:t>, ∆</w:t>
      </w:r>
      <w:r w:rsidR="00C06155" w:rsidRPr="00022C0A">
        <w:rPr>
          <w:bCs/>
          <w:i/>
          <w:iCs/>
          <w:color w:val="000000" w:themeColor="text1"/>
        </w:rPr>
        <w:t>E</w:t>
      </w:r>
      <w:r w:rsidR="007331FC">
        <w:rPr>
          <w:bCs/>
          <w:iCs/>
          <w:color w:val="000000" w:themeColor="text1"/>
        </w:rPr>
        <w:t xml:space="preserve"> = -3</w:t>
      </w:r>
      <w:r w:rsidR="00C06155">
        <w:rPr>
          <w:bCs/>
          <w:iCs/>
          <w:color w:val="000000" w:themeColor="text1"/>
        </w:rPr>
        <w:t>.</w:t>
      </w:r>
      <w:r w:rsidR="00664105">
        <w:rPr>
          <w:bCs/>
          <w:iCs/>
          <w:color w:val="000000" w:themeColor="text1"/>
        </w:rPr>
        <w:t>3</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044A6">
        <w:rPr>
          <w:bCs/>
          <w:iCs/>
          <w:color w:val="000000" w:themeColor="text1"/>
        </w:rPr>
        <w:t>7</w:t>
      </w:r>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r w:rsidR="000828A1">
        <w:rPr>
          <w:bCs/>
          <w:iCs/>
          <w:color w:val="000000" w:themeColor="text1"/>
        </w:rPr>
        <w:t>2</w:t>
      </w:r>
      <w:r w:rsidR="005B449E">
        <w:rPr>
          <w:bCs/>
          <w:iCs/>
          <w:color w:val="000000" w:themeColor="text1"/>
        </w:rPr>
        <w:t>e-</w:t>
      </w:r>
      <w:r w:rsidR="000828A1">
        <w:rPr>
          <w:bCs/>
          <w:iCs/>
          <w:color w:val="000000" w:themeColor="text1"/>
        </w:rPr>
        <w:t>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-0.6</w:t>
      </w:r>
      <w:r w:rsidR="00057CE9">
        <w:rPr>
          <w:bCs/>
          <w:iCs/>
          <w:color w:val="000000" w:themeColor="text1"/>
        </w:rPr>
        <w:t>9</w:t>
      </w:r>
      <w:r w:rsidR="00EC260F" w:rsidRPr="00920853">
        <w:rPr>
          <w:bCs/>
          <w:iCs/>
          <w:color w:val="000000" w:themeColor="text1"/>
        </w:rPr>
        <w:t xml:space="preserve"> vs -0.</w:t>
      </w:r>
      <w:r w:rsidR="00057CE9">
        <w:rPr>
          <w:bCs/>
          <w:iCs/>
          <w:color w:val="000000" w:themeColor="text1"/>
        </w:rPr>
        <w:t>11</w:t>
      </w:r>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r w:rsidR="00080B52">
        <w:rPr>
          <w:bCs/>
          <w:iCs/>
          <w:color w:val="000000" w:themeColor="text1"/>
        </w:rPr>
        <w:t>, which is reflected</w:t>
      </w:r>
      <w:r w:rsidR="000A7164">
        <w:rPr>
          <w:bCs/>
          <w:iCs/>
          <w:color w:val="000000" w:themeColor="text1"/>
        </w:rPr>
        <w:t>, for example,</w:t>
      </w:r>
      <w:r w:rsidR="00080B52">
        <w:rPr>
          <w:bCs/>
          <w:iCs/>
          <w:color w:val="000000" w:themeColor="text1"/>
        </w:rPr>
        <w:t xml:space="preserve"> by</w:t>
      </w:r>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r w:rsidR="00EA6CA6" w:rsidRPr="00920853">
        <w:rPr>
          <w:bCs/>
          <w:iCs/>
          <w:color w:val="000000" w:themeColor="text1"/>
        </w:rPr>
        <w:t>)</w:t>
      </w:r>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71F8B03D" w:rsidR="00D610F0" w:rsidRDefault="00B5344B">
      <w:pPr>
        <w:jc w:val="both"/>
        <w:rPr>
          <w:bCs/>
          <w:iCs/>
          <w:color w:val="000000" w:themeColor="text1"/>
        </w:rPr>
      </w:pPr>
      <w:r>
        <w:rPr>
          <w:bCs/>
          <w:iCs/>
          <w:color w:val="000000" w:themeColor="text1"/>
        </w:rPr>
        <w:t xml:space="preserve">While the neural network model was accurate overall, </w:t>
      </w:r>
      <w:r w:rsidR="00650863">
        <w:rPr>
          <w:bCs/>
          <w:iCs/>
          <w:color w:val="000000" w:themeColor="text1"/>
        </w:rPr>
        <w:t xml:space="preserve">we </w:t>
      </w:r>
      <w:r w:rsidR="00B90FE1">
        <w:rPr>
          <w:bCs/>
          <w:iCs/>
          <w:color w:val="000000" w:themeColor="text1"/>
        </w:rPr>
        <w:t>evaluat</w:t>
      </w:r>
      <w:r w:rsidR="00650863">
        <w:rPr>
          <w:bCs/>
          <w:iCs/>
          <w:color w:val="000000" w:themeColor="text1"/>
        </w:rPr>
        <w:t>ed</w:t>
      </w:r>
      <w:r w:rsidR="00B90FE1">
        <w:rPr>
          <w:bCs/>
          <w:iCs/>
          <w:color w:val="000000" w:themeColor="text1"/>
        </w:rPr>
        <w:t xml:space="preserve"> where </w:t>
      </w:r>
      <w:r w:rsidR="00E40979">
        <w:rPr>
          <w:bCs/>
          <w:iCs/>
          <w:color w:val="000000" w:themeColor="text1"/>
        </w:rPr>
        <w:t>predictions departed systematically from observation</w:t>
      </w:r>
      <w:r w:rsidR="00C739BE">
        <w:rPr>
          <w:bCs/>
          <w:iCs/>
          <w:color w:val="000000" w:themeColor="text1"/>
        </w:rPr>
        <w:t xml:space="preserve"> to</w:t>
      </w:r>
      <w:r w:rsidR="00E40979">
        <w:rPr>
          <w:bCs/>
          <w:iCs/>
          <w:color w:val="000000" w:themeColor="text1"/>
        </w:rPr>
        <w:t xml:space="preserve"> </w:t>
      </w:r>
      <w:r w:rsidR="00650863">
        <w:rPr>
          <w:bCs/>
          <w:iCs/>
          <w:color w:val="000000" w:themeColor="text1"/>
        </w:rPr>
        <w:t xml:space="preserve">help </w:t>
      </w:r>
      <w:r w:rsidR="00B90FE1">
        <w:rPr>
          <w:bCs/>
          <w:iCs/>
          <w:color w:val="000000" w:themeColor="text1"/>
        </w:rPr>
        <w:t>guid</w:t>
      </w:r>
      <w:r w:rsidR="00C739BE">
        <w:rPr>
          <w:bCs/>
          <w:iCs/>
          <w:color w:val="000000" w:themeColor="text1"/>
        </w:rPr>
        <w:t>e</w:t>
      </w:r>
      <w:r w:rsidR="00B90FE1">
        <w:rPr>
          <w:bCs/>
          <w:iCs/>
          <w:color w:val="000000" w:themeColor="text1"/>
        </w:rPr>
        <w:t xml:space="preserve"> </w:t>
      </w:r>
      <w:r w:rsidR="00125F48">
        <w:rPr>
          <w:bCs/>
          <w:iCs/>
          <w:color w:val="000000" w:themeColor="text1"/>
        </w:rPr>
        <w:t>model refinements</w:t>
      </w:r>
      <w:r w:rsidR="00C739BE">
        <w:rPr>
          <w:bCs/>
          <w:iCs/>
          <w:color w:val="000000" w:themeColor="text1"/>
        </w:rPr>
        <w:t xml:space="preserve"> (Figure S8)</w:t>
      </w:r>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r w:rsidR="00125F48">
        <w:rPr>
          <w:bCs/>
          <w:iCs/>
          <w:color w:val="000000" w:themeColor="text1"/>
        </w:rPr>
        <w:t xml:space="preserve"> while</w:t>
      </w:r>
      <w:r w:rsidR="00E40979" w:rsidRPr="00650B0D">
        <w:rPr>
          <w:bCs/>
          <w:iCs/>
          <w:color w:val="000000" w:themeColor="text1"/>
        </w:rPr>
        <w:t xml:space="preserve"> </w:t>
      </w:r>
      <w:r w:rsidR="00125F48">
        <w:rPr>
          <w:bCs/>
          <w:iCs/>
          <w:color w:val="000000" w:themeColor="text1"/>
        </w:rPr>
        <w:t>XGA showed that many multi-transporter deletions result</w:t>
      </w:r>
      <w:r w:rsidR="009E4379">
        <w:rPr>
          <w:bCs/>
          <w:iCs/>
          <w:color w:val="000000" w:themeColor="text1"/>
        </w:rPr>
        <w:t>ed</w:t>
      </w:r>
      <w:r w:rsidR="00125F48">
        <w:rPr>
          <w:bCs/>
          <w:iCs/>
          <w:color w:val="000000" w:themeColor="text1"/>
        </w:rPr>
        <w:t xml:space="preserve"> in </w:t>
      </w:r>
      <w:r w:rsidR="00125F48">
        <w:rPr>
          <w:bCs/>
          <w:i/>
          <w:iCs/>
          <w:color w:val="000000" w:themeColor="text1"/>
        </w:rPr>
        <w:t>increased</w:t>
      </w:r>
      <w:r w:rsidR="00125F48">
        <w:rPr>
          <w:bCs/>
          <w:iCs/>
          <w:color w:val="000000" w:themeColor="text1"/>
        </w:rPr>
        <w:t xml:space="preserve"> valinomycin resistance (Figure 3), the neural network </w:t>
      </w:r>
      <w:r w:rsidR="0054691E">
        <w:rPr>
          <w:bCs/>
          <w:iCs/>
          <w:color w:val="000000" w:themeColor="text1"/>
        </w:rPr>
        <w:t>only captured</w:t>
      </w:r>
      <w:r w:rsidR="001E2CC2">
        <w:rPr>
          <w:bCs/>
          <w:iCs/>
          <w:color w:val="000000" w:themeColor="text1"/>
        </w:rPr>
        <w:t xml:space="preserve"> </w:t>
      </w:r>
      <w:r w:rsidR="0054691E">
        <w:rPr>
          <w:bCs/>
          <w:iCs/>
          <w:color w:val="000000" w:themeColor="text1"/>
        </w:rPr>
        <w:t>the decreased resistance resulting from</w:t>
      </w:r>
      <w:r w:rsidR="001E2CC2">
        <w:rPr>
          <w:bCs/>
          <w:iCs/>
          <w:color w:val="000000" w:themeColor="text1"/>
        </w:rPr>
        <w:t xml:space="preserve"> </w:t>
      </w:r>
      <w:r w:rsidR="001E2CC2" w:rsidRPr="00022C0A">
        <w:rPr>
          <w:bCs/>
          <w:i/>
          <w:iCs/>
          <w:color w:val="000000" w:themeColor="text1"/>
        </w:rPr>
        <w:t>yor1∆</w:t>
      </w:r>
      <w:r w:rsidR="00125F48">
        <w:rPr>
          <w:bCs/>
          <w:iCs/>
          <w:color w:val="000000" w:themeColor="text1"/>
        </w:rPr>
        <w:t>, yield</w:t>
      </w:r>
      <w:r w:rsidR="00863860">
        <w:rPr>
          <w:bCs/>
          <w:iCs/>
          <w:color w:val="000000" w:themeColor="text1"/>
        </w:rPr>
        <w:t>ing</w:t>
      </w:r>
      <w:r w:rsidR="00125F48">
        <w:rPr>
          <w:bCs/>
          <w:iCs/>
          <w:color w:val="000000" w:themeColor="text1"/>
        </w:rPr>
        <w:t xml:space="preserve"> poor predictions overall </w:t>
      </w:r>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125F48">
        <w:rPr>
          <w:bCs/>
          <w:iCs/>
          <w:color w:val="000000" w:themeColor="text1"/>
        </w:rPr>
        <w:t>T</w:t>
      </w:r>
      <w:r w:rsidR="00AF5747">
        <w:rPr>
          <w:bCs/>
          <w:iCs/>
          <w:color w:val="000000" w:themeColor="text1"/>
        </w:rPr>
        <w:t>aking these results together with</w:t>
      </w:r>
      <w:r w:rsidR="00FE4231">
        <w:rPr>
          <w:bCs/>
          <w:iCs/>
          <w:color w:val="000000" w:themeColor="text1"/>
        </w:rPr>
        <w:t xml:space="preserve"> previous report</w:t>
      </w:r>
      <w:r w:rsidR="00125F48">
        <w:rPr>
          <w:bCs/>
          <w:iCs/>
          <w:color w:val="000000" w:themeColor="text1"/>
        </w:rPr>
        <w:t>s</w:t>
      </w:r>
      <w:r w:rsidR="00FE4231">
        <w:rPr>
          <w:bCs/>
          <w:iCs/>
          <w:color w:val="000000" w:themeColor="text1"/>
        </w:rPr>
        <w:t xml:space="preserve"> of </w:t>
      </w:r>
      <w:r w:rsidR="00CE14A3">
        <w:rPr>
          <w:bCs/>
          <w:iCs/>
          <w:color w:val="000000" w:themeColor="text1"/>
        </w:rPr>
        <w:t xml:space="preserve">improved </w:t>
      </w:r>
      <w:r w:rsidR="00FE4231">
        <w:rPr>
          <w:bCs/>
          <w:iCs/>
          <w:color w:val="000000" w:themeColor="text1"/>
        </w:rPr>
        <w:t xml:space="preserve">valinomycin resistance upon deletion of all 16 transporters </w:t>
      </w:r>
      <w:r w:rsidR="00FE4231">
        <w:rPr>
          <w:bCs/>
          <w:iCs/>
          <w:color w:val="000000" w:themeColor="text1"/>
        </w:rPr>
        <w:lastRenderedPageBreak/>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125F48">
        <w:rPr>
          <w:bCs/>
          <w:iCs/>
          <w:color w:val="000000" w:themeColor="text1"/>
        </w:rPr>
        <w:t xml:space="preserve">, </w:t>
      </w:r>
      <w:r w:rsidR="00312A9B">
        <w:rPr>
          <w:bCs/>
          <w:iCs/>
          <w:color w:val="000000" w:themeColor="text1"/>
        </w:rPr>
        <w:t>we hypothesized</w:t>
      </w:r>
      <w:r w:rsidR="00316B1C" w:rsidRPr="00650B0D">
        <w:rPr>
          <w:bCs/>
          <w:iCs/>
          <w:color w:val="000000" w:themeColor="text1"/>
        </w:rPr>
        <w:t xml:space="preserve"> </w:t>
      </w:r>
      <w:r w:rsidR="00316B1C">
        <w:rPr>
          <w:bCs/>
          <w:iCs/>
          <w:color w:val="000000" w:themeColor="text1"/>
        </w:rPr>
        <w:t xml:space="preserve">that </w:t>
      </w:r>
      <w:r w:rsidR="00FE4231">
        <w:rPr>
          <w:bCs/>
          <w:iCs/>
          <w:color w:val="000000" w:themeColor="text1"/>
        </w:rPr>
        <w:t xml:space="preserve">one or more of the transporters </w:t>
      </w:r>
      <w:r w:rsidR="00312A9B">
        <w:rPr>
          <w:bCs/>
          <w:iCs/>
          <w:color w:val="000000" w:themeColor="text1"/>
        </w:rPr>
        <w:t>inhibit</w:t>
      </w:r>
      <w:r w:rsidR="0042132E">
        <w:rPr>
          <w:bCs/>
          <w:iCs/>
          <w:color w:val="000000" w:themeColor="text1"/>
        </w:rPr>
        <w:t xml:space="preserve">s a valinomycin resistance factor outside of the 16 </w:t>
      </w:r>
      <w:r w:rsidR="00DC712E">
        <w:rPr>
          <w:bCs/>
          <w:iCs/>
          <w:color w:val="000000" w:themeColor="text1"/>
        </w:rPr>
        <w:t>targeted genes</w:t>
      </w:r>
      <w:r w:rsidR="00316B1C" w:rsidRPr="00650B0D">
        <w:rPr>
          <w:bCs/>
          <w:iCs/>
          <w:color w:val="000000" w:themeColor="text1"/>
        </w:rPr>
        <w:t xml:space="preserve">.  </w:t>
      </w:r>
      <w:r w:rsidR="0042132E">
        <w:rPr>
          <w:bCs/>
          <w:iCs/>
          <w:color w:val="000000" w:themeColor="text1"/>
        </w:rPr>
        <w:t>To</w:t>
      </w:r>
      <w:r w:rsidR="00062AA2">
        <w:rPr>
          <w:bCs/>
          <w:iCs/>
          <w:color w:val="000000" w:themeColor="text1"/>
        </w:rPr>
        <w:t xml:space="preserve"> formally</w:t>
      </w:r>
      <w:r w:rsidR="0042132E">
        <w:rPr>
          <w:bCs/>
          <w:iCs/>
          <w:color w:val="000000" w:themeColor="text1"/>
        </w:rPr>
        <w:t xml:space="preserve"> test whether this explanation better captures the observed data</w:t>
      </w:r>
      <w:r w:rsidR="00E40979" w:rsidRPr="00650B0D">
        <w:rPr>
          <w:bCs/>
          <w:iCs/>
          <w:color w:val="000000" w:themeColor="text1"/>
        </w:rPr>
        <w:t xml:space="preserve">, we </w:t>
      </w:r>
      <w:r w:rsidR="00650863">
        <w:rPr>
          <w:bCs/>
          <w:iCs/>
          <w:color w:val="000000" w:themeColor="text1"/>
        </w:rPr>
        <w:t>added a single hidden</w:t>
      </w:r>
      <w:r w:rsidR="00E40979" w:rsidRPr="00650B0D">
        <w:rPr>
          <w:bCs/>
          <w:iCs/>
          <w:color w:val="000000" w:themeColor="text1"/>
        </w:rPr>
        <w:t xml:space="preserve"> node </w:t>
      </w:r>
      <w:r w:rsidR="00650863">
        <w:rPr>
          <w:bCs/>
          <w:iCs/>
          <w:color w:val="000000" w:themeColor="text1"/>
        </w:rPr>
        <w:t xml:space="preserve">to the </w:t>
      </w:r>
      <w:r w:rsidR="00650863" w:rsidRPr="00022C0A">
        <w:rPr>
          <w:b/>
          <w:bCs/>
          <w:iCs/>
          <w:color w:val="000000" w:themeColor="text1"/>
        </w:rPr>
        <w:t>A</w:t>
      </w:r>
      <w:r w:rsidR="00650863">
        <w:rPr>
          <w:bCs/>
          <w:iCs/>
          <w:color w:val="000000" w:themeColor="text1"/>
        </w:rPr>
        <w:t xml:space="preserve"> layer. This allowed the neural network to model the hypothesized valinomycin resistance factor, should the data support an additional model parameter </w:t>
      </w:r>
      <w:r w:rsidR="00A821F5">
        <w:rPr>
          <w:bCs/>
          <w:iCs/>
          <w:color w:val="000000" w:themeColor="text1"/>
        </w:rPr>
        <w:t>(see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valinomycin data </w:t>
      </w:r>
      <w:r w:rsidR="00CD0D8F">
        <w:rPr>
          <w:bCs/>
          <w:iCs/>
          <w:color w:val="000000" w:themeColor="text1"/>
        </w:rPr>
        <w:t xml:space="preserve">substantially improved </w:t>
      </w:r>
      <w:r w:rsidR="000B406D">
        <w:rPr>
          <w:bCs/>
          <w:iCs/>
          <w:color w:val="000000" w:themeColor="text1"/>
        </w:rPr>
        <w:t>correspondence to</w:t>
      </w:r>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r w:rsidR="00CA6A9E">
        <w:rPr>
          <w:bCs/>
          <w:iCs/>
          <w:color w:val="000000" w:themeColor="text1"/>
        </w:rPr>
        <w:t>factor (</w:t>
      </w:r>
      <w:r w:rsidR="004452EF">
        <w:rPr>
          <w:bCs/>
          <w:iCs/>
          <w:color w:val="000000" w:themeColor="text1"/>
        </w:rPr>
        <w:t xml:space="preserve">Figure </w:t>
      </w:r>
      <w:commentRangeStart w:id="15"/>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5"/>
      <w:r w:rsidR="00D610F0">
        <w:rPr>
          <w:rStyle w:val="CommentReference"/>
          <w:rFonts w:asciiTheme="minorHAnsi" w:hAnsiTheme="minorHAnsi" w:cstheme="minorBidi"/>
        </w:rPr>
        <w:commentReference w:id="15"/>
      </w:r>
    </w:p>
    <w:p w14:paraId="5572266C" w14:textId="6C8E0D04" w:rsidR="00365DB3" w:rsidRDefault="00365DB3" w:rsidP="00022C0A">
      <w:pPr>
        <w:jc w:val="both"/>
        <w:rPr>
          <w:b/>
          <w:bCs/>
          <w:iCs/>
          <w:color w:val="000000" w:themeColor="text1"/>
        </w:rPr>
      </w:pPr>
    </w:p>
    <w:p w14:paraId="2CBBD6B1" w14:textId="236ECF63" w:rsidR="00FB3B33" w:rsidRDefault="00462962" w:rsidP="00FB3B33">
      <w:pPr>
        <w:outlineLvl w:val="0"/>
        <w:rPr>
          <w:b/>
          <w:bCs/>
          <w:iCs/>
          <w:color w:val="000000" w:themeColor="text1"/>
        </w:rPr>
      </w:pPr>
      <w:r>
        <w:rPr>
          <w:b/>
          <w:bCs/>
          <w:iCs/>
          <w:color w:val="000000" w:themeColor="text1"/>
        </w:rPr>
        <w:t xml:space="preserve">Deleting four </w:t>
      </w:r>
      <w:r w:rsidR="006637DC">
        <w:rPr>
          <w:b/>
          <w:bCs/>
          <w:iCs/>
          <w:color w:val="000000" w:themeColor="text1"/>
        </w:rPr>
        <w:t xml:space="preserve">genes </w:t>
      </w:r>
      <w:r>
        <w:rPr>
          <w:b/>
          <w:bCs/>
          <w:iCs/>
          <w:color w:val="000000" w:themeColor="text1"/>
        </w:rPr>
        <w:t xml:space="preserve">together causes </w:t>
      </w:r>
      <w:r w:rsidR="006637DC" w:rsidRPr="006637DC">
        <w:rPr>
          <w:b/>
          <w:bCs/>
          <w:iCs/>
          <w:color w:val="000000" w:themeColor="text1"/>
        </w:rPr>
        <w:t>synergistic</w:t>
      </w:r>
      <w:r w:rsidR="006637DC">
        <w:rPr>
          <w:b/>
          <w:bCs/>
          <w:iCs/>
          <w:color w:val="000000" w:themeColor="text1"/>
        </w:rPr>
        <w:t xml:space="preserve"> </w:t>
      </w:r>
      <w:r w:rsidR="00FB3B33">
        <w:rPr>
          <w:b/>
          <w:bCs/>
          <w:i/>
          <w:iCs/>
          <w:color w:val="000000" w:themeColor="text1"/>
        </w:rPr>
        <w:t>PDR5</w:t>
      </w:r>
      <w:r w:rsidR="00FB3B33">
        <w:rPr>
          <w:b/>
          <w:bCs/>
          <w:iCs/>
          <w:color w:val="000000" w:themeColor="text1"/>
        </w:rPr>
        <w:t>-</w:t>
      </w:r>
      <w:r w:rsidR="006637DC">
        <w:rPr>
          <w:b/>
          <w:bCs/>
          <w:iCs/>
          <w:color w:val="000000" w:themeColor="text1"/>
        </w:rPr>
        <w:t xml:space="preserve">dependent </w:t>
      </w:r>
      <w:r w:rsidR="00FB3B33">
        <w:rPr>
          <w:b/>
          <w:bCs/>
          <w:iCs/>
          <w:color w:val="000000" w:themeColor="text1"/>
        </w:rPr>
        <w:t>fluconazole resistance</w:t>
      </w:r>
    </w:p>
    <w:p w14:paraId="25472CC7" w14:textId="68481991" w:rsidR="004E19A9" w:rsidRDefault="004E19A9" w:rsidP="004E19A9">
      <w:pPr>
        <w:widowControl w:val="0"/>
        <w:autoSpaceDE w:val="0"/>
        <w:autoSpaceDN w:val="0"/>
        <w:adjustRightInd w:val="0"/>
        <w:jc w:val="both"/>
        <w:rPr>
          <w:bCs/>
          <w:iCs/>
          <w:color w:val="000000" w:themeColor="text1"/>
        </w:rPr>
      </w:pPr>
      <w:r>
        <w:rPr>
          <w:color w:val="000000"/>
        </w:rPr>
        <w:t>One striking phenotype revealed by XGA was 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rPr>
        <w:t>Figure 6A</w:t>
      </w:r>
      <w:r w:rsidRPr="00233F15">
        <w:rPr>
          <w:color w:val="000000"/>
        </w:rPr>
        <w:t>)</w:t>
      </w:r>
      <w:r>
        <w:rPr>
          <w:color w:val="000000"/>
        </w:rPr>
        <w:t xml:space="preserve"> and ketoconazole (Figure S6).  Interestingly, adding a </w:t>
      </w:r>
      <w:r w:rsidRPr="00233F15">
        <w:rPr>
          <w:i/>
          <w:color w:val="000000"/>
        </w:rPr>
        <w:t>pdr5∆</w:t>
      </w:r>
      <w:r>
        <w:rPr>
          <w:color w:val="000000"/>
        </w:rPr>
        <w:t xml:space="preserve"> deletion to </w:t>
      </w:r>
      <w:r w:rsidR="00462962">
        <w:rPr>
          <w:color w:val="000000"/>
        </w:rPr>
        <w:t xml:space="preserve">this </w:t>
      </w:r>
      <w:r>
        <w:rPr>
          <w:color w:val="000000"/>
        </w:rPr>
        <w:t>quadruple mutant background</w:t>
      </w:r>
      <w:r w:rsidR="00462962">
        <w:rPr>
          <w:color w:val="000000"/>
        </w:rPr>
        <w:t xml:space="preserve"> yielded </w:t>
      </w:r>
      <w:r>
        <w:rPr>
          <w:color w:val="000000"/>
        </w:rPr>
        <w:t xml:space="preserve">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w:t>
      </w:r>
      <w:r w:rsidR="00462962">
        <w:rPr>
          <w:bCs/>
          <w:iCs/>
          <w:color w:val="000000" w:themeColor="text1"/>
        </w:rPr>
        <w:t xml:space="preserve">The fluconazole </w:t>
      </w:r>
      <w:r>
        <w:rPr>
          <w:bCs/>
          <w:iCs/>
          <w:color w:val="000000" w:themeColor="text1"/>
        </w:rPr>
        <w:t xml:space="preserve">resistance estimated </w:t>
      </w:r>
      <w:r w:rsidR="00462962">
        <w:rPr>
          <w:bCs/>
          <w:iCs/>
          <w:color w:val="000000" w:themeColor="text1"/>
        </w:rPr>
        <w:t xml:space="preserve">from competitively-grown strain pools </w:t>
      </w:r>
      <w:r>
        <w:rPr>
          <w:bCs/>
          <w:iCs/>
          <w:color w:val="000000" w:themeColor="text1"/>
        </w:rPr>
        <w:t xml:space="preserve">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2AEAA056"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9D0821">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xml:space="preserve">, such that heterodimerization of Pdr5 and Snq2 transporters can draw subunits away from the homodimeric Pdr5 complex, thereby reducing Pdr5 efflux activity. </w:t>
      </w:r>
      <w:r w:rsidR="00462962">
        <w:rPr>
          <w:bCs/>
          <w:iCs/>
          <w:color w:val="000000" w:themeColor="text1"/>
        </w:rPr>
        <w:t>If correct</w:t>
      </w:r>
      <w:r>
        <w:rPr>
          <w:bCs/>
          <w:iCs/>
          <w:color w:val="000000" w:themeColor="text1"/>
        </w:rPr>
        <w:t xml:space="preserve">, this model </w:t>
      </w:r>
      <w:r w:rsidR="00462962">
        <w:rPr>
          <w:bCs/>
          <w:iCs/>
          <w:color w:val="000000" w:themeColor="text1"/>
        </w:rPr>
        <w:t xml:space="preserve">would also </w:t>
      </w:r>
      <w:r>
        <w:rPr>
          <w:bCs/>
          <w:iCs/>
          <w:color w:val="000000" w:themeColor="text1"/>
        </w:rPr>
        <w:t>predict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w:t>
      </w:r>
      <w:r w:rsidR="00C34EC1">
        <w:rPr>
          <w:bCs/>
          <w:iCs/>
          <w:color w:val="000000" w:themeColor="text1"/>
        </w:rPr>
        <w:t>it was detected by MYTH</w:t>
      </w:r>
      <w:r>
        <w:rPr>
          <w:bCs/>
          <w:iCs/>
          <w:color w:val="000000" w:themeColor="text1"/>
        </w:rPr>
        <w:t xml:space="preserve"> (Figure 5E, S12),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Given a much-higher 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462962">
        <w:rPr>
          <w:bCs/>
          <w:iCs/>
          <w:color w:val="000000" w:themeColor="text1"/>
        </w:rPr>
        <w:t xml:space="preserve">neural network model, in </w:t>
      </w:r>
      <w:r>
        <w:rPr>
          <w:bCs/>
          <w:iCs/>
          <w:color w:val="000000" w:themeColor="text1"/>
        </w:rPr>
        <w:t xml:space="preserve">that negative influence of Snq2 by Pdr5 will be greater </w:t>
      </w:r>
      <w:r>
        <w:rPr>
          <w:bCs/>
          <w:iCs/>
          <w:color w:val="000000" w:themeColor="text1"/>
        </w:rPr>
        <w:lastRenderedPageBreak/>
        <w:t>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2A862E8C" w:rsidR="004E19A9" w:rsidRDefault="002B3B75" w:rsidP="004E19A9">
      <w:pPr>
        <w:jc w:val="both"/>
        <w:rPr>
          <w:bCs/>
          <w:iCs/>
          <w:color w:val="000000" w:themeColor="text1"/>
        </w:rPr>
      </w:pPr>
      <w:r>
        <w:rPr>
          <w:bCs/>
          <w:iCs/>
          <w:color w:val="000000" w:themeColor="text1"/>
        </w:rPr>
        <w:t xml:space="preserve">Another way in which one transporter might influence the activity of another </w:t>
      </w:r>
      <w:r w:rsidR="00462962">
        <w:rPr>
          <w:bCs/>
          <w:iCs/>
          <w:color w:val="000000" w:themeColor="text1"/>
        </w:rPr>
        <w:t xml:space="preserve">is </w:t>
      </w:r>
      <w:r>
        <w:rPr>
          <w:bCs/>
          <w:iCs/>
          <w:color w:val="000000" w:themeColor="text1"/>
        </w:rPr>
        <w:t xml:space="preserve">via </w:t>
      </w:r>
      <w:r w:rsidR="00462962">
        <w:rPr>
          <w:bCs/>
          <w:iCs/>
          <w:color w:val="000000" w:themeColor="text1"/>
        </w:rPr>
        <w:t xml:space="preserve">indirect influence </w:t>
      </w:r>
      <w:r>
        <w:rPr>
          <w:bCs/>
          <w:iCs/>
          <w:color w:val="000000" w:themeColor="text1"/>
        </w:rPr>
        <w:t xml:space="preserve">on </w:t>
      </w:r>
      <w:r w:rsidR="00462962">
        <w:rPr>
          <w:bCs/>
          <w:iCs/>
          <w:color w:val="000000" w:themeColor="text1"/>
        </w:rPr>
        <w:t>transcription</w:t>
      </w:r>
      <w:r>
        <w:rPr>
          <w:bCs/>
          <w:iCs/>
          <w:color w:val="000000" w:themeColor="text1"/>
        </w:rPr>
        <w:t>al regulation</w:t>
      </w:r>
      <w:r w:rsidR="004E19A9">
        <w:rPr>
          <w:bCs/>
          <w:iCs/>
          <w:color w:val="000000" w:themeColor="text1"/>
        </w:rPr>
        <w:t xml:space="preserve">.  For example, a previous study found </w:t>
      </w:r>
      <w:r w:rsidR="00462962">
        <w:rPr>
          <w:bCs/>
          <w:iCs/>
          <w:color w:val="000000" w:themeColor="text1"/>
        </w:rPr>
        <w:t xml:space="preserve">that, </w:t>
      </w:r>
      <w:r w:rsidR="004E19A9">
        <w:rPr>
          <w:bCs/>
          <w:iCs/>
          <w:color w:val="000000" w:themeColor="text1"/>
        </w:rPr>
        <w:t xml:space="preserve">while </w:t>
      </w:r>
      <w:r w:rsidR="004E19A9">
        <w:rPr>
          <w:bCs/>
          <w:i/>
          <w:iCs/>
          <w:color w:val="000000" w:themeColor="text1"/>
        </w:rPr>
        <w:t xml:space="preserve">pdr5∆ </w:t>
      </w:r>
      <w:r w:rsidR="004E19A9">
        <w:rPr>
          <w:bCs/>
          <w:iCs/>
          <w:color w:val="000000" w:themeColor="text1"/>
        </w:rPr>
        <w:t xml:space="preserve">and </w:t>
      </w:r>
      <w:r w:rsidR="004E19A9">
        <w:rPr>
          <w:bCs/>
          <w:i/>
          <w:iCs/>
          <w:color w:val="000000" w:themeColor="text1"/>
        </w:rPr>
        <w:t xml:space="preserve">yor1∆ </w:t>
      </w:r>
      <w:r w:rsidR="004E19A9">
        <w:rPr>
          <w:bCs/>
          <w:iCs/>
          <w:color w:val="000000" w:themeColor="text1"/>
        </w:rPr>
        <w:t xml:space="preserve">each resulted in increased benomyl resistance, combining </w:t>
      </w:r>
      <w:r w:rsidR="004E19A9">
        <w:rPr>
          <w:bCs/>
          <w:i/>
          <w:iCs/>
          <w:color w:val="000000" w:themeColor="text1"/>
        </w:rPr>
        <w:t xml:space="preserve">pdr5∆yor1∆ </w:t>
      </w:r>
      <w:r w:rsidR="004E19A9">
        <w:rPr>
          <w:bCs/>
          <w:iCs/>
          <w:color w:val="000000" w:themeColor="text1"/>
        </w:rPr>
        <w:t xml:space="preserve">additionally resulted in </w:t>
      </w:r>
      <w:r w:rsidR="004E19A9">
        <w:rPr>
          <w:bCs/>
          <w:i/>
          <w:iCs/>
          <w:color w:val="000000" w:themeColor="text1"/>
        </w:rPr>
        <w:t>SNQ2</w:t>
      </w:r>
      <w:r w:rsidR="004E19A9">
        <w:rPr>
          <w:bCs/>
          <w:iCs/>
          <w:color w:val="000000" w:themeColor="text1"/>
        </w:rPr>
        <w:t xml:space="preserve"> mRNA induction </w:t>
      </w:r>
      <w:r w:rsidR="004E19A9">
        <w:rPr>
          <w:bCs/>
          <w:iCs/>
          <w:color w:val="000000" w:themeColor="text1"/>
        </w:rPr>
        <w:fldChar w:fldCharType="begin" w:fldLock="1"/>
      </w:r>
      <w:r w:rsidR="004E19A9">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(Snider et al., 2013)</w:t>
      </w:r>
      <w:r w:rsidR="004E19A9">
        <w:rPr>
          <w:bCs/>
          <w:iCs/>
          <w:color w:val="000000" w:themeColor="text1"/>
        </w:rPr>
        <w:fldChar w:fldCharType="end"/>
      </w:r>
      <w:r w:rsidR="004E19A9">
        <w:rPr>
          <w:bCs/>
          <w:iCs/>
          <w:color w:val="000000" w:themeColor="text1"/>
        </w:rPr>
        <w:t xml:space="preserve">.  Similarly, </w:t>
      </w:r>
      <w:r w:rsidR="00462962">
        <w:rPr>
          <w:bCs/>
          <w:iCs/>
          <w:color w:val="000000" w:themeColor="text1"/>
        </w:rPr>
        <w:t xml:space="preserve">there is evidence for increased </w:t>
      </w:r>
      <w:r w:rsidR="004E19A9">
        <w:rPr>
          <w:bCs/>
          <w:i/>
          <w:iCs/>
          <w:color w:val="000000" w:themeColor="text1"/>
        </w:rPr>
        <w:t xml:space="preserve">PDR5 </w:t>
      </w:r>
      <w:r w:rsidR="00462962">
        <w:rPr>
          <w:bCs/>
          <w:iCs/>
          <w:color w:val="000000" w:themeColor="text1"/>
        </w:rPr>
        <w:t xml:space="preserve">transcript levels in </w:t>
      </w:r>
      <w:r w:rsidR="00462962">
        <w:rPr>
          <w:bCs/>
          <w:i/>
          <w:iCs/>
          <w:color w:val="000000" w:themeColor="text1"/>
        </w:rPr>
        <w:t>yor1∆snq2∆</w:t>
      </w:r>
      <w:r w:rsidR="004E19A9">
        <w:rPr>
          <w:bCs/>
          <w:iCs/>
          <w:color w:val="000000" w:themeColor="text1"/>
        </w:rPr>
        <w:t xml:space="preserve">, whereas the </w:t>
      </w:r>
      <w:r w:rsidR="0088541C">
        <w:rPr>
          <w:bCs/>
          <w:iCs/>
          <w:color w:val="000000" w:themeColor="text1"/>
        </w:rPr>
        <w:t xml:space="preserve">transcriptional </w:t>
      </w:r>
      <w:r w:rsidR="004E19A9">
        <w:rPr>
          <w:bCs/>
          <w:iCs/>
          <w:color w:val="000000" w:themeColor="text1"/>
        </w:rPr>
        <w:t xml:space="preserve">effects of each single knockout alone were less clear </w:t>
      </w:r>
      <w:r w:rsidR="004E19A9">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475457">
        <w:rPr>
          <w:bCs/>
          <w:iCs/>
          <w:noProof/>
          <w:color w:val="000000" w:themeColor="text1"/>
        </w:rPr>
        <w:t>(Kolaczkowska et al., 2008)</w:t>
      </w:r>
      <w:r w:rsidR="004E19A9">
        <w:rPr>
          <w:bCs/>
          <w:iCs/>
          <w:color w:val="000000" w:themeColor="text1"/>
        </w:rPr>
        <w:fldChar w:fldCharType="end"/>
      </w:r>
      <w:r w:rsidR="004E19A9">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sidR="004E19A9">
        <w:rPr>
          <w:bCs/>
          <w:iCs/>
          <w:color w:val="000000" w:themeColor="text1"/>
        </w:rPr>
        <w:t xml:space="preserve">did not predict the extent of fluconazole resistance of the three- and four-deletion strains that showed complex positive interactions (Figure 6E).  Therefore, we extended this model by adding </w:t>
      </w:r>
      <w:r>
        <w:rPr>
          <w:bCs/>
          <w:iCs/>
          <w:color w:val="000000" w:themeColor="text1"/>
        </w:rPr>
        <w:t xml:space="preserve">a single </w:t>
      </w:r>
      <w:r w:rsidR="004E19A9">
        <w:rPr>
          <w:bCs/>
          <w:iCs/>
          <w:color w:val="000000" w:themeColor="text1"/>
        </w:rPr>
        <w:t xml:space="preserve">hidden </w:t>
      </w:r>
      <w:r>
        <w:rPr>
          <w:bCs/>
          <w:iCs/>
          <w:color w:val="000000" w:themeColor="text1"/>
        </w:rPr>
        <w:t xml:space="preserve">node between G and A layers (see Methods). This allowed the neural network to learn, should the data support it, that any of the 16 transporter genotypes can modulate a hidden activity that can in turn influence the activity of any of the 16 transporters.  Indeed, </w:t>
      </w:r>
      <w:r w:rsidR="004E19A9">
        <w:rPr>
          <w:bCs/>
          <w:iCs/>
          <w:color w:val="000000" w:themeColor="text1"/>
        </w:rPr>
        <w:t xml:space="preserve">this ‘influence mediator’ </w:t>
      </w:r>
      <w:r>
        <w:rPr>
          <w:bCs/>
          <w:iCs/>
          <w:color w:val="000000" w:themeColor="text1"/>
        </w:rPr>
        <w:t xml:space="preserve">node (which may, e.g., represent the transcription factor complex </w:t>
      </w:r>
      <w:r w:rsidRPr="005379F7">
        <w:rPr>
          <w:bCs/>
          <w:iCs/>
          <w:color w:val="000000" w:themeColor="text1"/>
        </w:rPr>
        <w:t>Pdr1/3</w:t>
      </w:r>
      <w:r>
        <w:rPr>
          <w:bCs/>
          <w:iCs/>
          <w:color w:val="000000" w:themeColor="text1"/>
        </w:rPr>
        <w:t xml:space="preserve"> known to regulate ABC transporters</w:t>
      </w:r>
      <w:r w:rsidR="00BF235A">
        <w:rPr>
          <w:bCs/>
          <w:iCs/>
          <w:color w:val="000000" w:themeColor="text1"/>
        </w:rPr>
        <w:t xml:space="preserve"> [</w:t>
      </w:r>
      <w:r w:rsidR="00BF235A" w:rsidRPr="008B4361">
        <w:rPr>
          <w:bCs/>
          <w:iCs/>
          <w:color w:val="000000" w:themeColor="text1"/>
          <w:highlight w:val="yellow"/>
        </w:rPr>
        <w:t>cite</w:t>
      </w:r>
      <w:r w:rsidR="00BF235A">
        <w:rPr>
          <w:bCs/>
          <w:iCs/>
          <w:color w:val="000000" w:themeColor="text1"/>
        </w:rPr>
        <w:t>]</w:t>
      </w:r>
      <w:r>
        <w:rPr>
          <w:bCs/>
          <w:iCs/>
          <w:color w:val="000000" w:themeColor="text1"/>
        </w:rPr>
        <w:t>)</w:t>
      </w:r>
      <w:r>
        <w:rPr>
          <w:bCs/>
          <w:i/>
          <w:iCs/>
          <w:color w:val="000000" w:themeColor="text1"/>
        </w:rPr>
        <w:t xml:space="preserve"> </w:t>
      </w:r>
      <w:r>
        <w:rPr>
          <w:bCs/>
          <w:iCs/>
          <w:color w:val="000000" w:themeColor="text1"/>
        </w:rPr>
        <w:t xml:space="preserve">allowed </w:t>
      </w:r>
      <w:r w:rsidR="004E19A9">
        <w:rPr>
          <w:bCs/>
          <w:iCs/>
          <w:color w:val="000000" w:themeColor="text1"/>
        </w:rPr>
        <w:t xml:space="preserve">the network </w:t>
      </w:r>
      <w:r>
        <w:rPr>
          <w:bCs/>
          <w:iCs/>
          <w:color w:val="000000" w:themeColor="text1"/>
        </w:rPr>
        <w:t xml:space="preserve">to </w:t>
      </w:r>
      <w:r w:rsidR="002D0742">
        <w:rPr>
          <w:bCs/>
          <w:iCs/>
          <w:color w:val="000000" w:themeColor="text1"/>
        </w:rPr>
        <w:t>capture</w:t>
      </w:r>
      <w:r w:rsidR="004E19A9">
        <w:rPr>
          <w:bCs/>
          <w:iCs/>
          <w:color w:val="000000" w:themeColor="text1"/>
        </w:rPr>
        <w:t xml:space="preserve"> the observed</w:t>
      </w:r>
      <w:r w:rsidR="004E19A9" w:rsidRPr="00650B0D">
        <w:rPr>
          <w:bCs/>
          <w:iCs/>
          <w:color w:val="000000" w:themeColor="text1"/>
        </w:rPr>
        <w:t xml:space="preserve"> fluconazole resistance for the</w:t>
      </w:r>
      <w:r w:rsidR="004E19A9">
        <w:rPr>
          <w:bCs/>
          <w:iCs/>
          <w:color w:val="000000" w:themeColor="text1"/>
        </w:rPr>
        <w:t xml:space="preserve"> surprisingly-resistant </w:t>
      </w:r>
      <w:r w:rsidR="004E19A9" w:rsidRPr="00650B0D">
        <w:rPr>
          <w:bCs/>
          <w:iCs/>
          <w:color w:val="000000" w:themeColor="text1"/>
        </w:rPr>
        <w:t>three</w:t>
      </w:r>
      <w:r w:rsidR="004E19A9">
        <w:rPr>
          <w:bCs/>
          <w:iCs/>
          <w:color w:val="000000" w:themeColor="text1"/>
        </w:rPr>
        <w:t>- and</w:t>
      </w:r>
      <w:r w:rsidR="004E19A9" w:rsidRPr="00650B0D">
        <w:rPr>
          <w:bCs/>
          <w:iCs/>
          <w:color w:val="000000" w:themeColor="text1"/>
        </w:rPr>
        <w:t xml:space="preserve"> four-knockout strains</w:t>
      </w:r>
      <w:r w:rsidR="004E19A9">
        <w:rPr>
          <w:bCs/>
          <w:iCs/>
          <w:color w:val="000000" w:themeColor="text1"/>
        </w:rPr>
        <w:t xml:space="preserve"> (Figure 6F-G).  </w:t>
      </w:r>
      <w:r>
        <w:rPr>
          <w:bCs/>
          <w:iCs/>
          <w:color w:val="000000" w:themeColor="text1"/>
        </w:rPr>
        <w:t xml:space="preserve">We confirmed that this improvement </w:t>
      </w:r>
      <w:r w:rsidR="00B44025">
        <w:rPr>
          <w:bCs/>
          <w:iCs/>
          <w:color w:val="000000" w:themeColor="text1"/>
        </w:rPr>
        <w:t xml:space="preserve">depended on </w:t>
      </w:r>
      <w:r>
        <w:rPr>
          <w:bCs/>
          <w:iCs/>
          <w:color w:val="000000" w:themeColor="text1"/>
        </w:rPr>
        <w:t>addition of this hidden node</w:t>
      </w:r>
      <w:r w:rsidR="000221C3">
        <w:rPr>
          <w:bCs/>
          <w:iCs/>
          <w:color w:val="000000" w:themeColor="text1"/>
        </w:rPr>
        <w:t xml:space="preserve"> (Figure S9 </w:t>
      </w:r>
      <w:r w:rsidR="000221C3" w:rsidRPr="00650B0D">
        <w:rPr>
          <w:bCs/>
          <w:iCs/>
          <w:color w:val="000000" w:themeColor="text1"/>
        </w:rPr>
        <w:t>B)</w:t>
      </w:r>
      <w:r w:rsidR="00B44025">
        <w:rPr>
          <w:bCs/>
          <w:iCs/>
          <w:color w:val="000000" w:themeColor="text1"/>
        </w:rPr>
        <w:t>.</w:t>
      </w:r>
    </w:p>
    <w:p w14:paraId="13A1628C" w14:textId="77777777" w:rsidR="00FC13C4" w:rsidRDefault="00FC13C4" w:rsidP="004E19A9">
      <w:pPr>
        <w:jc w:val="both"/>
        <w:rPr>
          <w:bCs/>
          <w:iCs/>
          <w:color w:val="000000" w:themeColor="text1"/>
        </w:rPr>
      </w:pPr>
    </w:p>
    <w:p w14:paraId="0C38449E" w14:textId="7BCD8F52" w:rsidR="000476A9" w:rsidRDefault="00BF235A" w:rsidP="000476A9">
      <w:pPr>
        <w:jc w:val="both"/>
        <w:rPr>
          <w:bCs/>
          <w:iCs/>
          <w:color w:val="000000" w:themeColor="text1"/>
        </w:rPr>
      </w:pPr>
      <w:r>
        <w:rPr>
          <w:bCs/>
          <w:iCs/>
          <w:color w:val="000000" w:themeColor="text1"/>
        </w:rPr>
        <w:t xml:space="preserve">We therefore hypothesized that the impact of the fluconazole-resistant quadruple mutant is explained (at last in part) by non-additive influence on transcript levels of </w:t>
      </w:r>
      <w:r w:rsidRPr="008B4361">
        <w:rPr>
          <w:bCs/>
          <w:i/>
          <w:iCs/>
          <w:color w:val="000000" w:themeColor="text1"/>
        </w:rPr>
        <w:t>PDR5</w:t>
      </w:r>
      <w:r>
        <w:rPr>
          <w:bCs/>
          <w:iCs/>
          <w:color w:val="000000" w:themeColor="text1"/>
        </w:rPr>
        <w:t>.  To test this</w:t>
      </w:r>
      <w:r w:rsidR="00B51364">
        <w:rPr>
          <w:bCs/>
          <w:iCs/>
          <w:color w:val="000000" w:themeColor="text1"/>
        </w:rPr>
        <w:t xml:space="preserv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rPr>
        <w:t xml:space="preserve"> </w:t>
      </w:r>
      <w:r w:rsidR="00D357D9" w:rsidRPr="00D357D9">
        <w:rPr>
          <w:bCs/>
          <w:iCs/>
          <w:color w:val="000000" w:themeColor="text1"/>
        </w:rPr>
        <w:t>–</w:t>
      </w:r>
      <w:r w:rsidR="00D357D9">
        <w:rPr>
          <w:bCs/>
          <w:iCs/>
          <w:color w:val="000000" w:themeColor="text1"/>
        </w:rPr>
        <w:t xml:space="preserve"> as well as the 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C9137C">
        <w:rPr>
          <w:bCs/>
          <w:iCs/>
          <w:color w:val="000000" w:themeColor="text1"/>
        </w:rPr>
        <w:t>weak</w:t>
      </w:r>
      <w:r w:rsidR="001A4C86">
        <w:rPr>
          <w:bCs/>
          <w:iCs/>
          <w:color w:val="000000" w:themeColor="text1"/>
        </w:rPr>
        <w:t xml:space="preserve"> increases in Pdr5 activity relative to the wild-type (1.27× and 1.20×, respectively), and </w:t>
      </w:r>
      <w:r w:rsidR="001A4C86" w:rsidRPr="00BA3C21">
        <w:rPr>
          <w:bCs/>
          <w:i/>
          <w:iCs/>
          <w:color w:val="000000" w:themeColor="text1"/>
        </w:rPr>
        <w:t>snq2∆yor1∆ybt1∆ycf1∆</w:t>
      </w:r>
      <w:r w:rsidR="001A4C86">
        <w:rPr>
          <w:bCs/>
          <w:iCs/>
          <w:color w:val="000000" w:themeColor="text1"/>
        </w:rPr>
        <w:t xml:space="preserve"> to have a strong increase (2.69×)</w:t>
      </w:r>
      <w:r w:rsidR="00D85CDD">
        <w:rPr>
          <w:bCs/>
          <w:iCs/>
          <w:color w:val="000000" w:themeColor="text1"/>
        </w:rPr>
        <w:t xml:space="preserve"> (Figure 6H)</w:t>
      </w:r>
      <w:r w:rsidR="001A4C86">
        <w:rPr>
          <w:bCs/>
          <w:iCs/>
          <w:color w:val="000000" w:themeColor="text1"/>
        </w:rPr>
        <w:t>.</w:t>
      </w:r>
      <w:r w:rsidR="00D85CDD">
        <w:rPr>
          <w:bCs/>
          <w:iCs/>
          <w:color w:val="000000" w:themeColor="text1"/>
        </w:rPr>
        <w:t xml:space="preserve">  Similar</w:t>
      </w:r>
      <w:r w:rsidR="00A80750">
        <w:rPr>
          <w:bCs/>
          <w:iCs/>
          <w:color w:val="000000" w:themeColor="text1"/>
        </w:rPr>
        <w:t>, but somewhat weaker</w:t>
      </w:r>
      <w:r w:rsidR="00D85CDD">
        <w:rPr>
          <w:bCs/>
          <w:iCs/>
          <w:color w:val="000000" w:themeColor="text1"/>
        </w:rPr>
        <w:t xml:space="preserve"> effects were expected when considering only ‘indirect’ influences from the hidden mediating factor</w:t>
      </w:r>
      <w:r w:rsidR="000476A9">
        <w:rPr>
          <w:bCs/>
          <w:iCs/>
          <w:color w:val="000000" w:themeColor="text1"/>
        </w:rPr>
        <w:t xml:space="preserve"> </w:t>
      </w:r>
      <w:r w:rsidR="00D85CDD">
        <w:rPr>
          <w:bCs/>
          <w:iCs/>
          <w:color w:val="000000" w:themeColor="text1"/>
        </w:rPr>
        <w:t xml:space="preserve">(1.18×, 1.06×, 2.23×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w:t>
      </w:r>
      <w:r>
        <w:rPr>
          <w:bCs/>
          <w:iCs/>
          <w:color w:val="000000" w:themeColor="text1"/>
        </w:rPr>
        <w:t xml:space="preserve">the experimentally-measured expression change did not achieve statistical significance </w:t>
      </w:r>
      <w:r w:rsidR="004E19A9">
        <w:rPr>
          <w:bCs/>
          <w:iCs/>
          <w:color w:val="000000" w:themeColor="text1"/>
        </w:rPr>
        <w:t xml:space="preserve">(p = 0.27, Figure 6H) and the previous report </w:t>
      </w:r>
      <w:r>
        <w:rPr>
          <w:bCs/>
          <w:iCs/>
          <w:color w:val="000000" w:themeColor="text1"/>
        </w:rPr>
        <w:t xml:space="preserve">of this phenomenon </w:t>
      </w:r>
      <w:r w:rsidR="004E19A9">
        <w:rPr>
          <w:bCs/>
          <w:iCs/>
          <w:color w:val="000000" w:themeColor="text1"/>
        </w:rPr>
        <w:t xml:space="preserve">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 xml:space="preserve">Overall, </w:t>
      </w:r>
      <w:r>
        <w:rPr>
          <w:bCs/>
          <w:iCs/>
          <w:color w:val="000000" w:themeColor="text1"/>
        </w:rPr>
        <w:t xml:space="preserve">the observed </w:t>
      </w:r>
      <w:r w:rsidRPr="005379F7">
        <w:rPr>
          <w:bCs/>
          <w:i/>
          <w:iCs/>
          <w:color w:val="000000" w:themeColor="text1"/>
        </w:rPr>
        <w:t>PDR5</w:t>
      </w:r>
      <w:r>
        <w:rPr>
          <w:bCs/>
          <w:iCs/>
          <w:color w:val="000000" w:themeColor="text1"/>
        </w:rPr>
        <w:t xml:space="preserve"> </w:t>
      </w:r>
      <w:r w:rsidR="00E803AF">
        <w:rPr>
          <w:bCs/>
          <w:iCs/>
          <w:color w:val="000000" w:themeColor="text1"/>
        </w:rPr>
        <w:t>expression</w:t>
      </w:r>
      <w:r w:rsidR="000476A9">
        <w:rPr>
          <w:bCs/>
          <w:iCs/>
          <w:color w:val="000000" w:themeColor="text1"/>
        </w:rPr>
        <w:t xml:space="preserve"> </w:t>
      </w:r>
      <w:r>
        <w:rPr>
          <w:bCs/>
          <w:iCs/>
          <w:color w:val="000000" w:themeColor="text1"/>
        </w:rPr>
        <w:t xml:space="preserve">changes </w:t>
      </w:r>
      <w:r w:rsidR="000476A9">
        <w:rPr>
          <w:bCs/>
          <w:iCs/>
          <w:color w:val="000000" w:themeColor="text1"/>
        </w:rPr>
        <w:t>were consistent with the relative activity expected from the neural network model.</w:t>
      </w:r>
    </w:p>
    <w:p w14:paraId="4D712490" w14:textId="77777777" w:rsidR="004E19A9" w:rsidRDefault="004E19A9" w:rsidP="004E19A9">
      <w:pPr>
        <w:jc w:val="both"/>
        <w:rPr>
          <w:bCs/>
          <w:iCs/>
          <w:color w:val="000000" w:themeColor="text1"/>
        </w:rPr>
      </w:pPr>
    </w:p>
    <w:p w14:paraId="08949809" w14:textId="03F9C381" w:rsidR="004E19A9" w:rsidRPr="000E4043" w:rsidRDefault="004E19A9" w:rsidP="004E19A9">
      <w:pPr>
        <w:jc w:val="both"/>
        <w:rPr>
          <w:bCs/>
          <w:iCs/>
          <w:color w:val="000000" w:themeColor="text1"/>
        </w:rPr>
      </w:pPr>
      <w:r>
        <w:rPr>
          <w:bCs/>
          <w:iCs/>
          <w:color w:val="000000" w:themeColor="text1"/>
        </w:rPr>
        <w:t xml:space="preserve">Taken together, these </w:t>
      </w:r>
      <w:r w:rsidR="00BF235A">
        <w:rPr>
          <w:bCs/>
          <w:iCs/>
          <w:color w:val="000000" w:themeColor="text1"/>
        </w:rPr>
        <w:t xml:space="preserve">results </w:t>
      </w:r>
      <w:r>
        <w:rPr>
          <w:bCs/>
          <w:iCs/>
          <w:color w:val="000000" w:themeColor="text1"/>
        </w:rPr>
        <w:t xml:space="preserve">support </w:t>
      </w:r>
      <w:r w:rsidR="00BF235A">
        <w:rPr>
          <w:bCs/>
          <w:iCs/>
          <w:color w:val="000000" w:themeColor="text1"/>
        </w:rPr>
        <w:t xml:space="preserve">the idea that both of </w:t>
      </w:r>
      <w:r>
        <w:rPr>
          <w:bCs/>
          <w:iCs/>
          <w:color w:val="000000" w:themeColor="text1"/>
        </w:rPr>
        <w:t xml:space="preserve">two different </w:t>
      </w:r>
      <w:r w:rsidR="00BF235A">
        <w:rPr>
          <w:bCs/>
          <w:iCs/>
          <w:color w:val="000000" w:themeColor="text1"/>
        </w:rPr>
        <w:t xml:space="preserve">influence </w:t>
      </w:r>
      <w:r>
        <w:rPr>
          <w:bCs/>
          <w:iCs/>
          <w:color w:val="000000" w:themeColor="text1"/>
        </w:rPr>
        <w:t>mechanisms</w:t>
      </w:r>
      <w:r w:rsidR="00BF235A">
        <w:rPr>
          <w:bCs/>
          <w:iCs/>
          <w:color w:val="000000" w:themeColor="text1"/>
        </w:rPr>
        <w:t xml:space="preserve"> are occurring : </w:t>
      </w:r>
      <w:r>
        <w:rPr>
          <w:bCs/>
          <w:iCs/>
          <w:color w:val="000000" w:themeColor="text1"/>
        </w:rPr>
        <w:t xml:space="preserve">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w:t>
      </w:r>
      <w:r>
        <w:rPr>
          <w:bCs/>
          <w:iCs/>
          <w:color w:val="000000" w:themeColor="text1"/>
        </w:rPr>
        <w:lastRenderedPageBreak/>
        <w:t xml:space="preserve">and another in which deletion of four genes </w:t>
      </w:r>
      <w:r w:rsidR="009D798E">
        <w:rPr>
          <w:bCs/>
          <w:iCs/>
          <w:color w:val="000000" w:themeColor="text1"/>
        </w:rPr>
        <w:t>can (via an unknown mechanism) non-additively increase</w:t>
      </w:r>
      <w:r>
        <w:rPr>
          <w:bCs/>
          <w:iCs/>
          <w:color w:val="000000" w:themeColor="text1"/>
        </w:rPr>
        <w:t xml:space="preserve">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6"/>
      <w:commentRangeStart w:id="17"/>
      <w:r w:rsidRPr="00233F15">
        <w:rPr>
          <w:b/>
          <w:bCs/>
          <w:iCs/>
          <w:color w:val="000000" w:themeColor="text1"/>
          <w:sz w:val="28"/>
        </w:rPr>
        <w:t>Discussion</w:t>
      </w:r>
      <w:commentRangeEnd w:id="16"/>
      <w:r w:rsidR="009833C3">
        <w:rPr>
          <w:rStyle w:val="CommentReference"/>
          <w:rFonts w:asciiTheme="minorHAnsi" w:hAnsiTheme="minorHAnsi" w:cstheme="minorBidi"/>
        </w:rPr>
        <w:commentReference w:id="16"/>
      </w:r>
      <w:commentRangeEnd w:id="17"/>
      <w:r w:rsidR="00F1038E">
        <w:rPr>
          <w:rStyle w:val="CommentReference"/>
          <w:rFonts w:asciiTheme="minorHAnsi" w:hAnsiTheme="minorHAnsi" w:cstheme="minorBidi"/>
        </w:rPr>
        <w:commentReference w:id="17"/>
      </w:r>
    </w:p>
    <w:p w14:paraId="017ADB32" w14:textId="759AC4AF" w:rsidR="008562C9" w:rsidRDefault="008562C9" w:rsidP="008562C9">
      <w:pPr>
        <w:jc w:val="both"/>
        <w:outlineLvl w:val="0"/>
        <w:rPr>
          <w:bCs/>
          <w:iCs/>
          <w:color w:val="000000" w:themeColor="text1"/>
        </w:rPr>
      </w:pPr>
      <w:r>
        <w:rPr>
          <w:bCs/>
          <w:iCs/>
          <w:color w:val="000000" w:themeColor="text1"/>
        </w:rPr>
        <w:t>Here we presented an implementation of XGA</w:t>
      </w:r>
      <w:ins w:id="18" w:author="Albi Celaj" w:date="2019-03-11T18:26:00Z">
        <w:r w:rsidR="008B4361">
          <w:rPr>
            <w:bCs/>
            <w:iCs/>
            <w:color w:val="000000" w:themeColor="text1"/>
          </w:rPr>
          <w:t>,</w:t>
        </w:r>
      </w:ins>
      <w:r w:rsidR="009D798E">
        <w:rPr>
          <w:bCs/>
          <w:iCs/>
          <w:color w:val="000000" w:themeColor="text1"/>
        </w:rPr>
        <w:t xml:space="preserve"> which went beyond one- and two-gene genetic analysis to provide </w:t>
      </w:r>
      <w:r>
        <w:rPr>
          <w:bCs/>
          <w:iCs/>
          <w:color w:val="000000" w:themeColor="text1"/>
        </w:rPr>
        <w:t>profil</w:t>
      </w:r>
      <w:r w:rsidR="009D798E">
        <w:rPr>
          <w:bCs/>
          <w:iCs/>
          <w:color w:val="000000" w:themeColor="text1"/>
        </w:rPr>
        <w:t>e the phenotypic impact of high-order combinatorial perturbations</w:t>
      </w:r>
      <w:r>
        <w:rPr>
          <w:bCs/>
          <w:iCs/>
          <w:color w:val="000000" w:themeColor="text1"/>
        </w:rPr>
        <w:t xml:space="preserve">.  </w:t>
      </w:r>
      <w:r w:rsidR="009D798E">
        <w:rPr>
          <w:bCs/>
          <w:iCs/>
          <w:color w:val="000000" w:themeColor="text1"/>
        </w:rPr>
        <w:t xml:space="preserve">Applying </w:t>
      </w:r>
      <w:r>
        <w:rPr>
          <w:bCs/>
          <w:iCs/>
          <w:color w:val="000000" w:themeColor="text1"/>
        </w:rPr>
        <w:t xml:space="preserve">XGA </w:t>
      </w:r>
      <w:r w:rsidR="009D798E">
        <w:rPr>
          <w:bCs/>
          <w:iCs/>
          <w:color w:val="000000" w:themeColor="text1"/>
        </w:rPr>
        <w:t xml:space="preserve">to </w:t>
      </w:r>
      <w:r>
        <w:rPr>
          <w:bCs/>
          <w:iCs/>
          <w:color w:val="000000" w:themeColor="text1"/>
        </w:rPr>
        <w:t xml:space="preserve">16 ABC transporters uncovered complex genetic phenomena that were not evident from </w:t>
      </w:r>
      <w:r w:rsidR="009D798E">
        <w:rPr>
          <w:bCs/>
          <w:iCs/>
          <w:color w:val="000000" w:themeColor="text1"/>
        </w:rPr>
        <w:t xml:space="preserve">single and lower-order </w:t>
      </w:r>
      <w:r>
        <w:rPr>
          <w:bCs/>
          <w:iCs/>
          <w:color w:val="000000" w:themeColor="text1"/>
        </w:rPr>
        <w:t>gene knockout effects</w:t>
      </w:r>
      <w:r w:rsidR="009D798E">
        <w:rPr>
          <w:bCs/>
          <w:iCs/>
          <w:color w:val="000000" w:themeColor="text1"/>
        </w:rPr>
        <w:t xml:space="preserve"> and yielded objectively-learned </w:t>
      </w:r>
      <w:r>
        <w:rPr>
          <w:bCs/>
          <w:iCs/>
          <w:color w:val="000000" w:themeColor="text1"/>
        </w:rPr>
        <w:t>functional system models of ABC transporters</w:t>
      </w:r>
      <w:r>
        <w:t xml:space="preserve">. </w:t>
      </w:r>
      <w:r>
        <w:rPr>
          <w:bCs/>
          <w:iCs/>
          <w:color w:val="000000" w:themeColor="text1"/>
        </w:rPr>
        <w:t xml:space="preserve">Broadly, we illustrate the potential for carrying out XGA in </w:t>
      </w:r>
      <w:r w:rsidRPr="00233F15">
        <w:rPr>
          <w:bCs/>
          <w:iCs/>
          <w:color w:val="000000" w:themeColor="text1"/>
        </w:rPr>
        <w:t xml:space="preserve">other </w:t>
      </w:r>
      <w:r>
        <w:rPr>
          <w:bCs/>
          <w:iCs/>
          <w:color w:val="000000" w:themeColor="text1"/>
        </w:rPr>
        <w:t>sets of functionally-related genes.</w:t>
      </w:r>
    </w:p>
    <w:p w14:paraId="6137CEA6" w14:textId="1A89817D" w:rsidR="008562C9" w:rsidRDefault="008562C9" w:rsidP="008562C9">
      <w:pPr>
        <w:jc w:val="both"/>
        <w:outlineLvl w:val="0"/>
        <w:rPr>
          <w:ins w:id="19" w:author="Frederick Roth" w:date="2019-03-11T18:06:00Z"/>
          <w:bCs/>
          <w:iCs/>
          <w:color w:val="000000" w:themeColor="text1"/>
        </w:rPr>
      </w:pPr>
    </w:p>
    <w:p w14:paraId="3D3D25CE" w14:textId="77777777" w:rsidR="002D1D2B" w:rsidRPr="0056773A" w:rsidRDefault="002D1D2B" w:rsidP="002D1D2B">
      <w:pPr>
        <w:jc w:val="both"/>
        <w:outlineLvl w:val="0"/>
        <w:rPr>
          <w:ins w:id="20" w:author="Frederick Roth" w:date="2019-03-11T18:06:00Z"/>
          <w:bCs/>
          <w:iCs/>
          <w:color w:val="000000" w:themeColor="text1"/>
        </w:rPr>
      </w:pPr>
      <w:ins w:id="21" w:author="Frederick Roth" w:date="2019-03-11T18:06:00Z">
        <w:r>
          <w:rPr>
            <w:bCs/>
            <w:iCs/>
            <w:color w:val="000000" w:themeColor="text1"/>
          </w:rPr>
          <w:t xml:space="preserve">Here we systematically modeled influence of ABC transporters on one another in yeast. </w:t>
        </w:r>
        <w:r w:rsidRPr="00944FDF">
          <w:rPr>
            <w:bCs/>
            <w:iCs/>
            <w:color w:val="000000" w:themeColor="text1"/>
          </w:rPr>
          <w:t xml:space="preserve">Interestingly, </w:t>
        </w:r>
        <w:r>
          <w:rPr>
            <w:bCs/>
            <w:iCs/>
            <w:color w:val="000000" w:themeColor="text1"/>
          </w:rPr>
          <w:t>there is also evidence for 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An analogous </w:t>
        </w:r>
        <w:r>
          <w:rPr>
            <w:bCs/>
            <w:iCs/>
            <w:color w:val="000000" w:themeColor="text1"/>
          </w:rPr>
          <w:t>XGA</w:t>
        </w:r>
        <w:r w:rsidRPr="00944FDF">
          <w:rPr>
            <w:bCs/>
            <w:iCs/>
            <w:color w:val="000000" w:themeColor="text1"/>
          </w:rPr>
          <w:t xml:space="preserve"> of human ABC transporters </w:t>
        </w:r>
        <w:r>
          <w:rPr>
            <w:bCs/>
            <w:iCs/>
            <w:color w:val="000000" w:themeColor="text1"/>
          </w:rPr>
          <w:t xml:space="preserve">could yield </w:t>
        </w:r>
        <w:r w:rsidRPr="00944FDF">
          <w:rPr>
            <w:bCs/>
            <w:iCs/>
            <w:color w:val="000000" w:themeColor="text1"/>
          </w:rPr>
          <w:t xml:space="preserve">better understanding of their roles not only in </w:t>
        </w:r>
        <w:r>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ins>
    </w:p>
    <w:p w14:paraId="28396750" w14:textId="77777777" w:rsidR="002D1D2B" w:rsidRDefault="002D1D2B" w:rsidP="008562C9">
      <w:pPr>
        <w:jc w:val="both"/>
        <w:outlineLvl w:val="0"/>
        <w:rPr>
          <w:bCs/>
          <w:iCs/>
          <w:color w:val="000000" w:themeColor="text1"/>
        </w:rPr>
      </w:pPr>
    </w:p>
    <w:p w14:paraId="34FFAD11" w14:textId="434205AD" w:rsidR="008562C9" w:rsidRPr="008562C9" w:rsidRDefault="008562C9" w:rsidP="008562C9">
      <w:pPr>
        <w:jc w:val="both"/>
        <w:rPr>
          <w:bCs/>
          <w:iCs/>
          <w:color w:val="000000" w:themeColor="text1"/>
          <w:lang w:val="en-US"/>
        </w:rPr>
      </w:pPr>
      <w:del w:id="22" w:author="Frederick Roth" w:date="2019-03-11T17:54:00Z">
        <w:r w:rsidDel="009D798E">
          <w:rPr>
            <w:bCs/>
            <w:iCs/>
            <w:color w:val="000000" w:themeColor="text1"/>
          </w:rPr>
          <w:delText xml:space="preserve">The </w:delText>
        </w:r>
      </w:del>
      <w:ins w:id="23" w:author="Frederick Roth" w:date="2019-03-11T17:54:00Z">
        <w:r w:rsidR="009D798E">
          <w:rPr>
            <w:bCs/>
            <w:iCs/>
            <w:color w:val="000000" w:themeColor="text1"/>
          </w:rPr>
          <w:t xml:space="preserve">Variants of the </w:t>
        </w:r>
      </w:ins>
      <w:del w:id="24" w:author="Frederick Roth" w:date="2019-03-11T17:53:00Z">
        <w:r w:rsidDel="009D798E">
          <w:rPr>
            <w:bCs/>
            <w:iCs/>
            <w:color w:val="000000" w:themeColor="text1"/>
          </w:rPr>
          <w:delText xml:space="preserve">demonstrated </w:delText>
        </w:r>
      </w:del>
      <w:r>
        <w:rPr>
          <w:bCs/>
          <w:iCs/>
          <w:color w:val="000000" w:themeColor="text1"/>
        </w:rPr>
        <w:t xml:space="preserve">cross-based XGA approach </w:t>
      </w:r>
      <w:ins w:id="25" w:author="Frederick Roth" w:date="2019-03-11T17:53:00Z">
        <w:r w:rsidR="009D798E">
          <w:rPr>
            <w:bCs/>
            <w:iCs/>
            <w:color w:val="000000" w:themeColor="text1"/>
          </w:rPr>
          <w:t xml:space="preserve">demonstrated </w:t>
        </w:r>
      </w:ins>
      <w:ins w:id="26" w:author="Frederick Roth" w:date="2019-03-11T17:54:00Z">
        <w:r w:rsidR="009D798E">
          <w:rPr>
            <w:bCs/>
            <w:iCs/>
            <w:color w:val="000000" w:themeColor="text1"/>
          </w:rPr>
          <w:t xml:space="preserve">are potentially compatible with </w:t>
        </w:r>
      </w:ins>
      <w:del w:id="27" w:author="Frederick Roth" w:date="2019-03-11T17:54:00Z">
        <w:r w:rsidDel="009D798E">
          <w:rPr>
            <w:bCs/>
            <w:iCs/>
            <w:color w:val="000000" w:themeColor="text1"/>
          </w:rPr>
          <w:delText xml:space="preserve">can be adapted with multi-variant strains in </w:delText>
        </w:r>
      </w:del>
      <w:r>
        <w:rPr>
          <w:bCs/>
          <w:iCs/>
          <w:color w:val="000000" w:themeColor="text1"/>
        </w:rPr>
        <w:t xml:space="preserve">many model organisms.  </w:t>
      </w:r>
      <w:del w:id="28" w:author="Frederick Roth" w:date="2019-03-11T17:55:00Z">
        <w:r w:rsidDel="009D798E">
          <w:rPr>
            <w:bCs/>
            <w:iCs/>
            <w:color w:val="000000" w:themeColor="text1"/>
          </w:rPr>
          <w:delText xml:space="preserve">An XGA of GPCR signaling, for example, could be performed using an existing yeast mutant with 16 </w:delText>
        </w:r>
      </w:del>
      <w:del w:id="29" w:author="Frederick Roth" w:date="2019-03-11T17:54:00Z">
        <w:r w:rsidDel="009D798E">
          <w:rPr>
            <w:bCs/>
            <w:iCs/>
            <w:color w:val="000000" w:themeColor="text1"/>
          </w:rPr>
          <w:delText xml:space="preserve">GCPR </w:delText>
        </w:r>
      </w:del>
      <w:del w:id="30" w:author="Frederick Roth" w:date="2019-03-11T17:55:00Z">
        <w:r w:rsidDel="009D798E">
          <w:rPr>
            <w:bCs/>
            <w:iCs/>
            <w:color w:val="000000" w:themeColor="text1"/>
          </w:rPr>
          <w:delText xml:space="preserve">pathway-related genes deleted </w:delText>
        </w:r>
        <w:r w:rsidDel="009D798E">
          <w:rPr>
            <w:bCs/>
            <w:iCs/>
            <w:color w:val="000000" w:themeColor="text1"/>
          </w:rPr>
          <w:fldChar w:fldCharType="begin" w:fldLock="1"/>
        </w:r>
        <w:r w:rsidDel="009D798E">
          <w:rPr>
            <w:bCs/>
            <w:iCs/>
            <w:color w:val="000000" w:themeColor="text1"/>
          </w:rPr>
          <w:del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delInstrText>
        </w:r>
        <w:r w:rsidDel="009D798E">
          <w:rPr>
            <w:bCs/>
            <w:iCs/>
            <w:color w:val="000000" w:themeColor="text1"/>
          </w:rPr>
          <w:fldChar w:fldCharType="separate"/>
        </w:r>
        <w:r w:rsidRPr="009A6615" w:rsidDel="009D798E">
          <w:rPr>
            <w:bCs/>
            <w:iCs/>
            <w:noProof/>
            <w:color w:val="000000" w:themeColor="text1"/>
          </w:rPr>
          <w:delText>(Shaw et al., 2018)</w:delText>
        </w:r>
        <w:r w:rsidDel="009D798E">
          <w:rPr>
            <w:bCs/>
            <w:iCs/>
            <w:color w:val="000000" w:themeColor="text1"/>
          </w:rPr>
          <w:fldChar w:fldCharType="end"/>
        </w:r>
        <w:r w:rsidDel="009D798E">
          <w:rPr>
            <w:bCs/>
            <w:iCs/>
            <w:color w:val="000000" w:themeColor="text1"/>
          </w:rPr>
          <w:delText xml:space="preserve">. </w:delText>
        </w:r>
      </w:del>
      <w:r>
        <w:rPr>
          <w:bCs/>
          <w:iCs/>
          <w:color w:val="000000" w:themeColor="text1"/>
        </w:rPr>
        <w:t xml:space="preserve">With CRISPR, variation in yeast can be engineered at up to five loci with a single transformation </w:t>
      </w:r>
      <w:r>
        <w:rPr>
          <w:bCs/>
          <w:iCs/>
          <w:color w:val="000000" w:themeColor="text1"/>
        </w:rPr>
        <w:fldChar w:fldCharType="begin" w:fldLock="1"/>
      </w:r>
      <w:r>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Pr>
          <w:bCs/>
          <w:iCs/>
          <w:color w:val="000000" w:themeColor="text1"/>
        </w:rPr>
        <w:fldChar w:fldCharType="separate"/>
      </w:r>
      <w:r w:rsidRPr="002E63CE">
        <w:rPr>
          <w:bCs/>
          <w:iCs/>
          <w:noProof/>
          <w:color w:val="000000" w:themeColor="text1"/>
        </w:rPr>
        <w:t>(Jakočiūnas et al., 2015)</w:t>
      </w:r>
      <w:r>
        <w:rPr>
          <w:bCs/>
          <w:iCs/>
          <w:color w:val="000000" w:themeColor="text1"/>
        </w:rPr>
        <w:fldChar w:fldCharType="end"/>
      </w:r>
      <w:r>
        <w:rPr>
          <w:bCs/>
          <w:iCs/>
          <w:color w:val="000000" w:themeColor="text1"/>
        </w:rPr>
        <w:t>, facilitating construction of multi-variant strains.</w:t>
      </w:r>
      <w:ins w:id="31" w:author="Frederick Roth" w:date="2019-03-11T17:55:00Z">
        <w:r w:rsidR="009D798E">
          <w:rPr>
            <w:bCs/>
            <w:iCs/>
            <w:color w:val="000000" w:themeColor="text1"/>
          </w:rPr>
          <w:t xml:space="preserve"> XGA </w:t>
        </w:r>
      </w:ins>
      <w:ins w:id="32" w:author="Frederick Roth" w:date="2019-03-11T17:56:00Z">
        <w:r w:rsidR="009D798E">
          <w:rPr>
            <w:bCs/>
            <w:iCs/>
            <w:color w:val="000000" w:themeColor="text1"/>
          </w:rPr>
          <w:t>could</w:t>
        </w:r>
      </w:ins>
      <w:ins w:id="33" w:author="Frederick Roth" w:date="2019-03-11T17:55:00Z">
        <w:r w:rsidR="009D798E">
          <w:rPr>
            <w:bCs/>
            <w:iCs/>
            <w:color w:val="000000" w:themeColor="text1"/>
          </w:rPr>
          <w:t xml:space="preserve">, for example, be performed using an existing yeast mutant with 16 </w:t>
        </w:r>
      </w:ins>
      <w:ins w:id="34" w:author="Frederick Roth" w:date="2019-03-11T17:58:00Z">
        <w:r w:rsidR="009D798E">
          <w:rPr>
            <w:bCs/>
            <w:iCs/>
            <w:color w:val="000000" w:themeColor="text1"/>
          </w:rPr>
          <w:t xml:space="preserve">pheromone-response pathway </w:t>
        </w:r>
      </w:ins>
      <w:ins w:id="35" w:author="Frederick Roth" w:date="2019-03-11T17:55:00Z">
        <w:r w:rsidR="009D798E">
          <w:rPr>
            <w:bCs/>
            <w:iCs/>
            <w:color w:val="000000" w:themeColor="text1"/>
          </w:rPr>
          <w:t xml:space="preserve">genes deleted </w:t>
        </w:r>
        <w:r w:rsidR="009D798E">
          <w:rPr>
            <w:bCs/>
            <w:iCs/>
            <w:color w:val="000000" w:themeColor="text1"/>
          </w:rPr>
          <w:fldChar w:fldCharType="begin" w:fldLock="1"/>
        </w:r>
        <w:r w:rsidR="009D798E">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D798E">
          <w:rPr>
            <w:bCs/>
            <w:iCs/>
            <w:color w:val="000000" w:themeColor="text1"/>
          </w:rPr>
          <w:fldChar w:fldCharType="separate"/>
        </w:r>
        <w:r w:rsidR="009D798E" w:rsidRPr="009A6615">
          <w:rPr>
            <w:bCs/>
            <w:iCs/>
            <w:noProof/>
            <w:color w:val="000000" w:themeColor="text1"/>
          </w:rPr>
          <w:t>(Shaw et al., 2018)</w:t>
        </w:r>
        <w:r w:rsidR="009D798E">
          <w:rPr>
            <w:bCs/>
            <w:iCs/>
            <w:color w:val="000000" w:themeColor="text1"/>
          </w:rPr>
          <w:fldChar w:fldCharType="end"/>
        </w:r>
        <w:r w:rsidR="009D798E">
          <w:rPr>
            <w:bCs/>
            <w:iCs/>
            <w:color w:val="000000" w:themeColor="text1"/>
          </w:rPr>
          <w:t xml:space="preserve">. </w:t>
        </w:r>
      </w:ins>
      <w:r>
        <w:rPr>
          <w:bCs/>
          <w:iCs/>
          <w:color w:val="000000" w:themeColor="text1"/>
        </w:rPr>
        <w:t xml:space="preserve"> Simultaneous variant engineering at 3 – 6 loci has also been described in other model organisms: e.g. mouse </w:t>
      </w:r>
      <w:r>
        <w:rPr>
          <w:bCs/>
          <w:iCs/>
          <w:color w:val="000000" w:themeColor="text1"/>
        </w:rPr>
        <w:fldChar w:fldCharType="begin" w:fldLock="1"/>
      </w:r>
      <w:r>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Pr>
          <w:bCs/>
          <w:iCs/>
          <w:color w:val="000000" w:themeColor="text1"/>
        </w:rPr>
        <w:fldChar w:fldCharType="separate"/>
      </w:r>
      <w:r w:rsidRPr="00641652">
        <w:rPr>
          <w:bCs/>
          <w:iCs/>
          <w:noProof/>
          <w:color w:val="000000" w:themeColor="text1"/>
        </w:rPr>
        <w:t>(Wang et al., 2013)</w:t>
      </w:r>
      <w:r>
        <w:rPr>
          <w:bCs/>
          <w:iCs/>
          <w:color w:val="000000" w:themeColor="text1"/>
        </w:rPr>
        <w:fldChar w:fldCharType="end"/>
      </w:r>
      <w:r>
        <w:rPr>
          <w:bCs/>
          <w:iCs/>
          <w:color w:val="000000" w:themeColor="text1"/>
        </w:rPr>
        <w:t xml:space="preserve">, zebrafish </w:t>
      </w:r>
      <w:r>
        <w:rPr>
          <w:bCs/>
          <w:iCs/>
          <w:color w:val="000000" w:themeColor="text1"/>
        </w:rPr>
        <w:fldChar w:fldCharType="begin" w:fldLock="1"/>
      </w:r>
      <w:r>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Pr>
          <w:bCs/>
          <w:iCs/>
          <w:color w:val="000000" w:themeColor="text1"/>
        </w:rPr>
        <w:fldChar w:fldCharType="separate"/>
      </w:r>
      <w:r w:rsidRPr="00FF49FD">
        <w:rPr>
          <w:bCs/>
          <w:iCs/>
          <w:noProof/>
          <w:color w:val="000000" w:themeColor="text1"/>
        </w:rPr>
        <w:t>(Jao et al., 2013)</w:t>
      </w:r>
      <w:r>
        <w:rPr>
          <w:bCs/>
          <w:iCs/>
          <w:color w:val="000000" w:themeColor="text1"/>
        </w:rPr>
        <w:fldChar w:fldCharType="end"/>
      </w:r>
      <w:r>
        <w:rPr>
          <w:bCs/>
          <w:iCs/>
          <w:color w:val="000000" w:themeColor="text1"/>
        </w:rPr>
        <w:t xml:space="preserve">, </w:t>
      </w:r>
      <w:r>
        <w:rPr>
          <w:bCs/>
          <w:i/>
          <w:iCs/>
          <w:color w:val="000000" w:themeColor="text1"/>
        </w:rPr>
        <w:t xml:space="preserve">C. elegans </w:t>
      </w:r>
      <w:r>
        <w:rPr>
          <w:bCs/>
          <w:i/>
          <w:iCs/>
          <w:color w:val="000000" w:themeColor="text1"/>
        </w:rPr>
        <w:fldChar w:fldCharType="begin" w:fldLock="1"/>
      </w:r>
      <w:r>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Pr>
          <w:bCs/>
          <w:i/>
          <w:iCs/>
          <w:color w:val="000000" w:themeColor="text1"/>
        </w:rPr>
        <w:fldChar w:fldCharType="separate"/>
      </w:r>
      <w:r w:rsidRPr="00E268CC">
        <w:rPr>
          <w:bCs/>
          <w:iCs/>
          <w:noProof/>
          <w:color w:val="000000" w:themeColor="text1"/>
        </w:rPr>
        <w:t>(Xu et al., 2016)</w:t>
      </w:r>
      <w:r>
        <w:rPr>
          <w:bCs/>
          <w:i/>
          <w:iCs/>
          <w:color w:val="000000" w:themeColor="text1"/>
        </w:rPr>
        <w:fldChar w:fldCharType="end"/>
      </w:r>
      <w:r>
        <w:rPr>
          <w:bCs/>
          <w:iCs/>
          <w:color w:val="000000" w:themeColor="text1"/>
        </w:rPr>
        <w:t xml:space="preserve">, and </w:t>
      </w:r>
      <w:r>
        <w:rPr>
          <w:bCs/>
          <w:i/>
          <w:iCs/>
          <w:color w:val="000000" w:themeColor="text1"/>
        </w:rPr>
        <w:t xml:space="preserve">Arabidopsis </w:t>
      </w:r>
      <w:r>
        <w:rPr>
          <w:bCs/>
          <w:i/>
          <w:iCs/>
          <w:color w:val="000000" w:themeColor="text1"/>
        </w:rPr>
        <w:fldChar w:fldCharType="begin" w:fldLock="1"/>
      </w:r>
      <w:r>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Pr>
          <w:bCs/>
          <w:i/>
          <w:iCs/>
          <w:color w:val="000000" w:themeColor="text1"/>
        </w:rPr>
        <w:fldChar w:fldCharType="separate"/>
      </w:r>
      <w:r w:rsidRPr="00FF49FD">
        <w:rPr>
          <w:bCs/>
          <w:iCs/>
          <w:noProof/>
          <w:color w:val="000000" w:themeColor="text1"/>
        </w:rPr>
        <w:t>(Zhang et al., 2016)</w:t>
      </w:r>
      <w:r>
        <w:rPr>
          <w:bCs/>
          <w:i/>
          <w:iCs/>
          <w:color w:val="000000" w:themeColor="text1"/>
        </w:rPr>
        <w:fldChar w:fldCharType="end"/>
      </w:r>
      <w:r>
        <w:rPr>
          <w:bCs/>
          <w:iCs/>
          <w:color w:val="000000" w:themeColor="text1"/>
        </w:rPr>
        <w:t xml:space="preserve">. </w:t>
      </w:r>
    </w:p>
    <w:p w14:paraId="736D2BDC" w14:textId="77777777" w:rsidR="008562C9" w:rsidRDefault="008562C9" w:rsidP="008562C9">
      <w:pPr>
        <w:jc w:val="both"/>
        <w:rPr>
          <w:bCs/>
          <w:iCs/>
          <w:color w:val="000000" w:themeColor="text1"/>
        </w:rPr>
      </w:pPr>
    </w:p>
    <w:p w14:paraId="3E388B5C" w14:textId="4C3A6DBA" w:rsidR="008562C9" w:rsidRDefault="008562C9" w:rsidP="008562C9">
      <w:pPr>
        <w:jc w:val="both"/>
        <w:rPr>
          <w:bCs/>
          <w:iCs/>
          <w:color w:val="000000" w:themeColor="text1"/>
        </w:rPr>
      </w:pPr>
      <w:r>
        <w:rPr>
          <w:bCs/>
          <w:iCs/>
          <w:color w:val="000000" w:themeColor="text1"/>
        </w:rPr>
        <w:t xml:space="preserve">XGA may also be performed by directly engineering trackable multi-allele diversity into a </w:t>
      </w:r>
      <w:ins w:id="36" w:author="Frederick Roth" w:date="2019-03-11T18:07:00Z">
        <w:r w:rsidR="002D1D2B">
          <w:rPr>
            <w:bCs/>
            <w:iCs/>
            <w:color w:val="000000" w:themeColor="text1"/>
          </w:rPr>
          <w:t xml:space="preserve">cell </w:t>
        </w:r>
      </w:ins>
      <w:r>
        <w:rPr>
          <w:bCs/>
          <w:iCs/>
          <w:color w:val="000000" w:themeColor="text1"/>
        </w:rPr>
        <w:t>population</w:t>
      </w:r>
      <w:del w:id="37" w:author="Frederick Roth" w:date="2019-03-11T17:58:00Z">
        <w:r w:rsidDel="009D798E">
          <w:rPr>
            <w:bCs/>
            <w:iCs/>
            <w:color w:val="000000" w:themeColor="text1"/>
          </w:rPr>
          <w:delText xml:space="preserve">, as technical advances in this area continue to be made </w:delText>
        </w:r>
      </w:del>
      <w:ins w:id="38" w:author="Frederick Roth" w:date="2019-03-11T17:58:00Z">
        <w:r w:rsidR="009D798E">
          <w:rPr>
            <w:bCs/>
            <w:iCs/>
            <w:color w:val="000000" w:themeColor="text1"/>
          </w:rPr>
          <w:t xml:space="preserve"> </w:t>
        </w:r>
      </w:ins>
      <w:r w:rsidRPr="00233F15">
        <w:rPr>
          <w:bCs/>
          <w:iCs/>
          <w:color w:val="000000" w:themeColor="text1"/>
        </w:rPr>
        <w:fldChar w:fldCharType="begin" w:fldLock="1"/>
      </w:r>
      <w:r>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(Wong et al., 2016; Zeitoun et al., 2017)</w:t>
      </w:r>
      <w:r w:rsidRPr="00233F15">
        <w:rPr>
          <w:bCs/>
          <w:iCs/>
          <w:color w:val="000000" w:themeColor="text1"/>
        </w:rPr>
        <w:fldChar w:fldCharType="end"/>
      </w:r>
      <w:r w:rsidRPr="00233F15">
        <w:rPr>
          <w:bCs/>
          <w:iCs/>
          <w:color w:val="000000" w:themeColor="text1"/>
        </w:rPr>
        <w:t>.</w:t>
      </w:r>
      <w:r>
        <w:rPr>
          <w:bCs/>
          <w:iCs/>
          <w:color w:val="000000" w:themeColor="text1"/>
        </w:rPr>
        <w:t xml:space="preserve">  For example, pooled approaches to profile two-gene combinatorial mutants </w:t>
      </w:r>
      <w:r w:rsidRPr="00381490">
        <w:rPr>
          <w:color w:val="000000" w:themeColor="text1"/>
        </w:rPr>
        <w:t xml:space="preserve">in both yeast </w:t>
      </w:r>
      <w:r w:rsidRPr="00381490">
        <w:rPr>
          <w:color w:val="000000" w:themeColor="text1"/>
        </w:rPr>
        <w:fldChar w:fldCharType="begin" w:fldLock="1"/>
      </w:r>
      <w:r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Pr="00381490">
        <w:rPr>
          <w:color w:val="000000" w:themeColor="text1"/>
        </w:rPr>
        <w:fldChar w:fldCharType="separate"/>
      </w:r>
      <w:r w:rsidRPr="00381490">
        <w:rPr>
          <w:noProof/>
          <w:color w:val="000000" w:themeColor="text1"/>
        </w:rPr>
        <w:t>(Díaz-Mejía et al., 2018)</w:t>
      </w:r>
      <w:r w:rsidRPr="00381490">
        <w:rPr>
          <w:color w:val="000000" w:themeColor="text1"/>
        </w:rPr>
        <w:fldChar w:fldCharType="end"/>
      </w:r>
      <w:r w:rsidRPr="00381490">
        <w:rPr>
          <w:color w:val="000000" w:themeColor="text1"/>
        </w:rPr>
        <w:t xml:space="preserve"> and human cells </w:t>
      </w:r>
      <w:r w:rsidRPr="00381490">
        <w:rPr>
          <w:color w:val="000000" w:themeColor="text1"/>
        </w:rPr>
        <w:fldChar w:fldCharType="begin" w:fldLock="1"/>
      </w:r>
      <w:r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Pr="00381490">
        <w:rPr>
          <w:color w:val="000000" w:themeColor="text1"/>
        </w:rPr>
        <w:fldChar w:fldCharType="separate"/>
      </w:r>
      <w:r w:rsidRPr="00381490">
        <w:rPr>
          <w:noProof/>
          <w:color w:val="000000" w:themeColor="text1"/>
        </w:rPr>
        <w:t>(Horlbeck et al., 2018; Najm et al., 2017; Shen et al., 2017; Wong et al., 2016)</w:t>
      </w:r>
      <w:r w:rsidRPr="00381490">
        <w:rPr>
          <w:color w:val="000000" w:themeColor="text1"/>
        </w:rPr>
        <w:fldChar w:fldCharType="end"/>
      </w:r>
      <w:r>
        <w:rPr>
          <w:color w:val="000000" w:themeColor="text1"/>
        </w:rPr>
        <w:t xml:space="preserve"> may be expanded to allow for </w:t>
      </w:r>
      <w:r w:rsidRPr="00381490">
        <w:rPr>
          <w:color w:val="000000" w:themeColor="text1"/>
        </w:rPr>
        <w:t>higher combinatorial complexity</w:t>
      </w:r>
      <w:r>
        <w:rPr>
          <w:bCs/>
          <w:iCs/>
          <w:color w:val="000000" w:themeColor="text1"/>
        </w:rPr>
        <w:t xml:space="preserve"> at large scale.  In human cells, methods developed for single-cell sequencing may also be adapted </w:t>
      </w:r>
      <w:del w:id="39" w:author="Frederick Roth" w:date="2019-03-11T17:59:00Z">
        <w:r w:rsidDel="009D798E">
          <w:rPr>
            <w:bCs/>
            <w:iCs/>
            <w:color w:val="000000" w:themeColor="text1"/>
          </w:rPr>
          <w:delText xml:space="preserve">for directly-engineered </w:delText>
        </w:r>
      </w:del>
      <w:ins w:id="40" w:author="Frederick Roth" w:date="2019-03-11T17:59:00Z">
        <w:r w:rsidR="009D798E">
          <w:rPr>
            <w:bCs/>
            <w:iCs/>
            <w:color w:val="000000" w:themeColor="text1"/>
          </w:rPr>
          <w:t xml:space="preserve">to </w:t>
        </w:r>
      </w:ins>
      <w:r>
        <w:rPr>
          <w:bCs/>
          <w:iCs/>
          <w:color w:val="000000" w:themeColor="text1"/>
        </w:rPr>
        <w:t xml:space="preserve">XGA to permit </w:t>
      </w:r>
      <w:ins w:id="41" w:author="Frederick Roth" w:date="2019-03-11T17:59:00Z">
        <w:r w:rsidR="009D798E">
          <w:rPr>
            <w:bCs/>
            <w:iCs/>
            <w:color w:val="000000" w:themeColor="text1"/>
          </w:rPr>
          <w:t xml:space="preserve">high-order genotyping and phenotyping </w:t>
        </w:r>
      </w:ins>
      <w:del w:id="42" w:author="Frederick Roth" w:date="2019-03-11T18:00:00Z">
        <w:r w:rsidDel="009D798E">
          <w:rPr>
            <w:bCs/>
            <w:iCs/>
            <w:color w:val="000000" w:themeColor="text1"/>
          </w:rPr>
          <w:delText>richer phenotyping</w:delText>
        </w:r>
      </w:del>
      <w:ins w:id="43" w:author="Frederick Roth" w:date="2019-03-11T18:00:00Z">
        <w:r w:rsidR="009D798E">
          <w:rPr>
            <w:bCs/>
            <w:iCs/>
            <w:color w:val="000000" w:themeColor="text1"/>
          </w:rPr>
          <w:t>in heterogeneous cultures</w:t>
        </w:r>
      </w:ins>
      <w:r>
        <w:rPr>
          <w:bCs/>
          <w:iCs/>
          <w:color w:val="000000" w:themeColor="text1"/>
        </w:rPr>
        <w:t xml:space="preserve">.  Indeed, it is already possible to profile single-cell RNA levels </w:t>
      </w:r>
      <w:r>
        <w:rPr>
          <w:bCs/>
          <w:iCs/>
          <w:color w:val="000000" w:themeColor="text1"/>
        </w:rPr>
        <w:fldChar w:fldCharType="begin" w:fldLock="1"/>
      </w:r>
      <w:r>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(Dixit et al., 2016)</w:t>
      </w:r>
      <w:r>
        <w:rPr>
          <w:bCs/>
          <w:iCs/>
          <w:color w:val="000000" w:themeColor="text1"/>
        </w:rPr>
        <w:fldChar w:fldCharType="end"/>
      </w:r>
      <w:r>
        <w:rPr>
          <w:bCs/>
          <w:iCs/>
          <w:color w:val="000000" w:themeColor="text1"/>
        </w:rPr>
        <w:t xml:space="preserve"> and chromatin state </w:t>
      </w:r>
      <w:r>
        <w:rPr>
          <w:bCs/>
          <w:iCs/>
          <w:color w:val="000000" w:themeColor="text1"/>
        </w:rPr>
        <w:fldChar w:fldCharType="begin" w:fldLock="1"/>
      </w:r>
      <w:r>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Pr>
          <w:rFonts w:ascii="Cambria Math" w:hAnsi="Cambria Math" w:cs="Cambria Math"/>
          <w:bCs/>
          <w:iCs/>
          <w:color w:val="000000" w:themeColor="text1"/>
        </w:rPr>
        <w:instrText>∼</w:instrText>
      </w:r>
      <w:r>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Pr>
          <w:bCs/>
          <w:iCs/>
          <w:color w:val="000000" w:themeColor="text1"/>
        </w:rPr>
        <w:fldChar w:fldCharType="separate"/>
      </w:r>
      <w:r w:rsidRPr="00E4294E">
        <w:rPr>
          <w:bCs/>
          <w:iCs/>
          <w:noProof/>
          <w:color w:val="000000" w:themeColor="text1"/>
        </w:rPr>
        <w:t>(Rubin et al., 2018)</w:t>
      </w:r>
      <w:r>
        <w:rPr>
          <w:bCs/>
          <w:iCs/>
          <w:color w:val="000000" w:themeColor="text1"/>
        </w:rPr>
        <w:fldChar w:fldCharType="end"/>
      </w:r>
      <w:r>
        <w:rPr>
          <w:bCs/>
          <w:iCs/>
          <w:color w:val="000000" w:themeColor="text1"/>
        </w:rPr>
        <w:t xml:space="preserve"> following combinatorial gene disruptions, but this has not yet been applied to large numbers of multi-gene variants.  Single-cell barcoding methods may also permit more in-depth sampling of the vast combinatorial space </w:t>
      </w:r>
      <w:r>
        <w:t>–</w:t>
      </w:r>
      <w:r>
        <w:rPr>
          <w:bCs/>
          <w:iCs/>
          <w:color w:val="000000" w:themeColor="text1"/>
        </w:rPr>
        <w:t xml:space="preserve"> here, we sampled ~8% of 65,536 knockout combinations at 16 genes, </w:t>
      </w:r>
      <w:del w:id="44" w:author="Frederick Roth" w:date="2019-03-11T18:00:00Z">
        <w:r w:rsidDel="002D1D2B">
          <w:rPr>
            <w:bCs/>
            <w:iCs/>
            <w:color w:val="000000" w:themeColor="text1"/>
          </w:rPr>
          <w:delText xml:space="preserve">which </w:delText>
        </w:r>
      </w:del>
      <w:ins w:id="45" w:author="Frederick Roth" w:date="2019-03-11T18:00:00Z">
        <w:r w:rsidR="002D1D2B">
          <w:rPr>
            <w:bCs/>
            <w:iCs/>
            <w:color w:val="000000" w:themeColor="text1"/>
          </w:rPr>
          <w:t xml:space="preserve">but </w:t>
        </w:r>
      </w:ins>
      <w:ins w:id="46" w:author="Frederick Roth" w:date="2019-03-11T18:01:00Z">
        <w:r w:rsidR="002D1D2B">
          <w:rPr>
            <w:bCs/>
            <w:iCs/>
            <w:color w:val="000000" w:themeColor="text1"/>
          </w:rPr>
          <w:t xml:space="preserve">XGA analysis of </w:t>
        </w:r>
      </w:ins>
      <w:ins w:id="47" w:author="Frederick Roth" w:date="2019-03-11T18:00:00Z">
        <w:r w:rsidR="002D1D2B">
          <w:rPr>
            <w:bCs/>
            <w:iCs/>
            <w:color w:val="000000" w:themeColor="text1"/>
          </w:rPr>
          <w:t xml:space="preserve">16 genes in diploid </w:t>
        </w:r>
      </w:ins>
      <w:ins w:id="48" w:author="Frederick Roth" w:date="2019-03-11T18:01:00Z">
        <w:r w:rsidR="002D1D2B">
          <w:rPr>
            <w:bCs/>
            <w:iCs/>
            <w:color w:val="000000" w:themeColor="text1"/>
          </w:rPr>
          <w:t xml:space="preserve">cells would sample from </w:t>
        </w:r>
      </w:ins>
      <w:ins w:id="49" w:author="Frederick Roth" w:date="2019-03-11T18:02:00Z">
        <w:r w:rsidR="002D1D2B">
          <w:rPr>
            <w:bCs/>
            <w:iCs/>
            <w:color w:val="000000" w:themeColor="text1"/>
          </w:rPr>
          <w:t xml:space="preserve">a </w:t>
        </w:r>
      </w:ins>
      <w:ins w:id="50" w:author="Frederick Roth" w:date="2019-03-11T18:01:00Z">
        <w:r w:rsidR="002D1D2B">
          <w:rPr>
            <w:bCs/>
            <w:iCs/>
            <w:color w:val="000000" w:themeColor="text1"/>
          </w:rPr>
          <w:t xml:space="preserve">space of </w:t>
        </w:r>
      </w:ins>
      <w:del w:id="51" w:author="Frederick Roth" w:date="2019-03-11T18:01:00Z">
        <w:r w:rsidDel="002D1D2B">
          <w:rPr>
            <w:bCs/>
            <w:iCs/>
            <w:color w:val="000000" w:themeColor="text1"/>
          </w:rPr>
          <w:delText xml:space="preserve">grows to </w:delText>
        </w:r>
      </w:del>
      <w:r>
        <w:rPr>
          <w:bCs/>
          <w:iCs/>
          <w:color w:val="000000" w:themeColor="text1"/>
        </w:rPr>
        <w:t>~10</w:t>
      </w:r>
      <w:r w:rsidRPr="00001416">
        <w:rPr>
          <w:bCs/>
          <w:iCs/>
          <w:color w:val="000000" w:themeColor="text1"/>
          <w:vertAlign w:val="superscript"/>
        </w:rPr>
        <w:t>7</w:t>
      </w:r>
      <w:r>
        <w:rPr>
          <w:bCs/>
          <w:iCs/>
          <w:color w:val="000000" w:themeColor="text1"/>
          <w:vertAlign w:val="superscript"/>
        </w:rPr>
        <w:t xml:space="preserve"> </w:t>
      </w:r>
      <w:r>
        <w:rPr>
          <w:bCs/>
          <w:iCs/>
          <w:color w:val="000000" w:themeColor="text1"/>
        </w:rPr>
        <w:t xml:space="preserve">combinations </w:t>
      </w:r>
      <w:ins w:id="52" w:author="Frederick Roth" w:date="2019-03-11T18:01:00Z">
        <w:r w:rsidR="002D1D2B">
          <w:rPr>
            <w:bCs/>
            <w:iCs/>
            <w:color w:val="000000" w:themeColor="text1"/>
          </w:rPr>
          <w:t xml:space="preserve">(considering </w:t>
        </w:r>
      </w:ins>
      <w:del w:id="53" w:author="Frederick Roth" w:date="2019-03-11T18:01:00Z">
        <w:r w:rsidDel="002D1D2B">
          <w:rPr>
            <w:bCs/>
            <w:iCs/>
            <w:color w:val="000000" w:themeColor="text1"/>
          </w:rPr>
          <w:delText xml:space="preserve">if </w:delText>
        </w:r>
      </w:del>
      <w:r>
        <w:rPr>
          <w:bCs/>
          <w:iCs/>
          <w:color w:val="000000" w:themeColor="text1"/>
        </w:rPr>
        <w:t>heterozygo</w:t>
      </w:r>
      <w:ins w:id="54" w:author="Frederick Roth" w:date="2019-03-11T18:01:00Z">
        <w:r w:rsidR="002D1D2B">
          <w:rPr>
            <w:bCs/>
            <w:iCs/>
            <w:color w:val="000000" w:themeColor="text1"/>
          </w:rPr>
          <w:t>us genotypes)</w:t>
        </w:r>
      </w:ins>
      <w:del w:id="55" w:author="Frederick Roth" w:date="2019-03-11T18:01:00Z">
        <w:r w:rsidDel="002D1D2B">
          <w:rPr>
            <w:bCs/>
            <w:iCs/>
            <w:color w:val="000000" w:themeColor="text1"/>
          </w:rPr>
          <w:delText>tes were also considered</w:delText>
        </w:r>
      </w:del>
      <w:r>
        <w:rPr>
          <w:bCs/>
          <w:iCs/>
          <w:color w:val="000000" w:themeColor="text1"/>
        </w:rPr>
        <w:t>.</w:t>
      </w:r>
    </w:p>
    <w:p w14:paraId="1A472CC1" w14:textId="77777777" w:rsidR="008562C9" w:rsidRDefault="008562C9" w:rsidP="008562C9">
      <w:pPr>
        <w:jc w:val="both"/>
        <w:outlineLvl w:val="0"/>
        <w:rPr>
          <w:bCs/>
          <w:iCs/>
          <w:color w:val="000000" w:themeColor="text1"/>
        </w:rPr>
      </w:pPr>
    </w:p>
    <w:p w14:paraId="378CA3E8" w14:textId="38D5A8AA" w:rsidR="008562C9" w:rsidRDefault="008562C9" w:rsidP="008562C9">
      <w:pPr>
        <w:jc w:val="both"/>
        <w:outlineLvl w:val="0"/>
        <w:rPr>
          <w:bCs/>
          <w:iCs/>
          <w:color w:val="000000" w:themeColor="text1"/>
        </w:rPr>
      </w:pPr>
      <w:r>
        <w:rPr>
          <w:bCs/>
          <w:iCs/>
          <w:color w:val="000000" w:themeColor="text1"/>
        </w:rPr>
        <w:t xml:space="preserve">Many future expansions can be envisioned even for the demonstrated XGA study of </w:t>
      </w:r>
      <w:r w:rsidRPr="00944FDF">
        <w:rPr>
          <w:bCs/>
          <w:iCs/>
          <w:color w:val="000000" w:themeColor="text1"/>
        </w:rPr>
        <w:t>yeast ABC transporter</w:t>
      </w:r>
      <w:r>
        <w:rPr>
          <w:bCs/>
          <w:iCs/>
          <w:color w:val="000000" w:themeColor="text1"/>
        </w:rPr>
        <w:t>s</w:t>
      </w:r>
      <w:r w:rsidRPr="00944FDF">
        <w:rPr>
          <w:bCs/>
          <w:iCs/>
          <w:color w:val="000000" w:themeColor="text1"/>
        </w:rPr>
        <w:t xml:space="preserve">.  </w:t>
      </w:r>
      <w:r>
        <w:rPr>
          <w:bCs/>
          <w:iCs/>
          <w:color w:val="000000" w:themeColor="text1"/>
        </w:rPr>
        <w:t>For example, the constructed engineered population provides a resource that readily allows XGA</w:t>
      </w:r>
      <w:r w:rsidDel="0017720F">
        <w:rPr>
          <w:bCs/>
          <w:iCs/>
          <w:color w:val="000000" w:themeColor="text1"/>
        </w:rPr>
        <w:t xml:space="preserve"> </w:t>
      </w:r>
      <w:r>
        <w:rPr>
          <w:bCs/>
          <w:iCs/>
          <w:color w:val="000000" w:themeColor="text1"/>
        </w:rPr>
        <w:t xml:space="preserve">of </w:t>
      </w:r>
      <w:ins w:id="56" w:author="Frederick Roth" w:date="2019-03-11T18:03:00Z">
        <w:r w:rsidR="002D1D2B">
          <w:rPr>
            <w:bCs/>
            <w:iCs/>
            <w:color w:val="000000" w:themeColor="text1"/>
          </w:rPr>
          <w:t xml:space="preserve">these 16 </w:t>
        </w:r>
      </w:ins>
      <w:r>
        <w:rPr>
          <w:bCs/>
          <w:iCs/>
          <w:color w:val="000000" w:themeColor="text1"/>
        </w:rPr>
        <w:t xml:space="preserve">ABC transporters </w:t>
      </w:r>
      <w:del w:id="57" w:author="Frederick Roth" w:date="2019-03-11T18:03:00Z">
        <w:r w:rsidDel="002D1D2B">
          <w:rPr>
            <w:bCs/>
            <w:iCs/>
            <w:color w:val="000000" w:themeColor="text1"/>
          </w:rPr>
          <w:delText xml:space="preserve">in </w:delText>
        </w:r>
      </w:del>
      <w:ins w:id="58" w:author="Frederick Roth" w:date="2019-03-11T18:03:00Z">
        <w:r w:rsidR="002D1D2B">
          <w:rPr>
            <w:bCs/>
            <w:iCs/>
            <w:color w:val="000000" w:themeColor="text1"/>
          </w:rPr>
          <w:t xml:space="preserve">using </w:t>
        </w:r>
      </w:ins>
      <w:del w:id="59" w:author="Frederick Roth" w:date="2019-03-11T18:03:00Z">
        <w:r w:rsidDel="002D1D2B">
          <w:rPr>
            <w:bCs/>
            <w:iCs/>
            <w:color w:val="000000" w:themeColor="text1"/>
          </w:rPr>
          <w:delText xml:space="preserve">other </w:delText>
        </w:r>
      </w:del>
      <w:ins w:id="60" w:author="Frederick Roth" w:date="2019-03-11T18:03:00Z">
        <w:r w:rsidR="002D1D2B">
          <w:rPr>
            <w:bCs/>
            <w:iCs/>
            <w:color w:val="000000" w:themeColor="text1"/>
          </w:rPr>
          <w:t xml:space="preserve">additional </w:t>
        </w:r>
      </w:ins>
      <w:r>
        <w:rPr>
          <w:bCs/>
          <w:iCs/>
          <w:color w:val="000000" w:themeColor="text1"/>
        </w:rPr>
        <w:t xml:space="preserve">compounds.  Additional genes </w:t>
      </w:r>
      <w:del w:id="61" w:author="Frederick Roth" w:date="2019-03-11T18:03:00Z">
        <w:r w:rsidDel="002D1D2B">
          <w:rPr>
            <w:bCs/>
            <w:iCs/>
            <w:color w:val="000000" w:themeColor="text1"/>
          </w:rPr>
          <w:delText xml:space="preserve">may </w:delText>
        </w:r>
      </w:del>
      <w:ins w:id="62" w:author="Frederick Roth" w:date="2019-03-11T18:03:00Z">
        <w:r w:rsidR="002D1D2B">
          <w:rPr>
            <w:bCs/>
            <w:iCs/>
            <w:color w:val="000000" w:themeColor="text1"/>
          </w:rPr>
          <w:t xml:space="preserve">could </w:t>
        </w:r>
      </w:ins>
      <w:r>
        <w:rPr>
          <w:bCs/>
          <w:iCs/>
          <w:color w:val="000000" w:themeColor="text1"/>
        </w:rPr>
        <w:t>also be deleted in each pool</w:t>
      </w:r>
      <w:ins w:id="63" w:author="Frederick Roth" w:date="2019-03-11T18:03:00Z">
        <w:r w:rsidR="002D1D2B">
          <w:rPr>
            <w:bCs/>
            <w:iCs/>
            <w:color w:val="000000" w:themeColor="text1"/>
          </w:rPr>
          <w:t xml:space="preserve"> </w:t>
        </w:r>
        <w:r w:rsidR="002D1D2B">
          <w:rPr>
            <w:bCs/>
            <w:i/>
            <w:iCs/>
            <w:color w:val="000000" w:themeColor="text1"/>
          </w:rPr>
          <w:t>en masse</w:t>
        </w:r>
      </w:ins>
      <w:r>
        <w:rPr>
          <w:bCs/>
          <w:iCs/>
          <w:color w:val="000000" w:themeColor="text1"/>
        </w:rPr>
        <w:t xml:space="preserve">, thereby expanding XGA targets (e.g. to study factors </w:t>
      </w:r>
      <w:r>
        <w:rPr>
          <w:bCs/>
          <w:iCs/>
          <w:color w:val="000000" w:themeColor="text1"/>
        </w:rPr>
        <w:lastRenderedPageBreak/>
        <w:t>responsible for the observed transcriptional response).</w:t>
      </w:r>
      <w:r w:rsidRPr="00944FDF">
        <w:rPr>
          <w:bCs/>
          <w:iCs/>
          <w:color w:val="000000" w:themeColor="text1"/>
        </w:rPr>
        <w:t xml:space="preserve"> </w:t>
      </w:r>
      <w:r>
        <w:rPr>
          <w:bCs/>
          <w:iCs/>
          <w:color w:val="000000" w:themeColor="text1"/>
        </w:rPr>
        <w:t xml:space="preserve"> Higher-content phenotyping</w:t>
      </w:r>
      <w:r w:rsidRPr="00944FDF">
        <w:rPr>
          <w:bCs/>
          <w:iCs/>
          <w:color w:val="000000" w:themeColor="text1"/>
        </w:rPr>
        <w:t xml:space="preserve"> </w:t>
      </w:r>
      <w:r>
        <w:rPr>
          <w:bCs/>
          <w:iCs/>
          <w:color w:val="000000" w:themeColor="text1"/>
        </w:rPr>
        <w:t>could also 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Pr>
          <w:bCs/>
          <w:iCs/>
          <w:color w:val="000000" w:themeColor="text1"/>
        </w:rPr>
        <w:t xml:space="preserve">For example, while no evidence of a transcriptional response was found when deleting </w:t>
      </w:r>
      <w:r w:rsidRPr="00944FDF">
        <w:rPr>
          <w:bCs/>
          <w:i/>
          <w:iCs/>
          <w:color w:val="000000" w:themeColor="text1"/>
        </w:rPr>
        <w:t xml:space="preserve">YBT1 </w:t>
      </w:r>
      <w:r w:rsidRPr="00944FDF">
        <w:rPr>
          <w:bCs/>
          <w:iCs/>
          <w:color w:val="000000" w:themeColor="text1"/>
        </w:rPr>
        <w:t xml:space="preserve">and </w:t>
      </w:r>
      <w:r w:rsidRPr="00944FDF">
        <w:rPr>
          <w:bCs/>
          <w:i/>
          <w:iCs/>
          <w:color w:val="000000" w:themeColor="text1"/>
        </w:rPr>
        <w:t>YCF1</w:t>
      </w:r>
      <w:r>
        <w:rPr>
          <w:bCs/>
          <w:iCs/>
          <w:color w:val="000000" w:themeColor="text1"/>
        </w:rPr>
        <w:t xml:space="preserve">, </w:t>
      </w:r>
      <w:r w:rsidRPr="00944FDF">
        <w:rPr>
          <w:bCs/>
          <w:iCs/>
          <w:color w:val="000000" w:themeColor="text1"/>
        </w:rPr>
        <w:t xml:space="preserve">both genes have been shown to catalyze the movement of substrates from the cytosol to the vacuole </w:t>
      </w:r>
      <w:r w:rsidRPr="00944FDF">
        <w:rPr>
          <w:bCs/>
          <w:iCs/>
          <w:color w:val="000000" w:themeColor="text1"/>
        </w:rPr>
        <w:fldChar w:fldCharType="begin" w:fldLock="1"/>
      </w:r>
      <w:r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(Sousa et al., 2015)</w:t>
      </w:r>
      <w:r w:rsidRPr="00944FDF">
        <w:rPr>
          <w:bCs/>
          <w:iCs/>
          <w:color w:val="000000" w:themeColor="text1"/>
        </w:rPr>
        <w:fldChar w:fldCharType="end"/>
      </w:r>
      <w:r w:rsidRPr="00944FDF">
        <w:rPr>
          <w:bCs/>
          <w:iCs/>
          <w:color w:val="000000" w:themeColor="text1"/>
        </w:rPr>
        <w:t>,</w:t>
      </w:r>
      <w:r>
        <w:rPr>
          <w:bCs/>
          <w:iCs/>
          <w:color w:val="000000" w:themeColor="text1"/>
        </w:rPr>
        <w:t xml:space="preserve"> and might act </w:t>
      </w:r>
      <w:r w:rsidRPr="00944FDF">
        <w:rPr>
          <w:bCs/>
          <w:iCs/>
          <w:color w:val="000000" w:themeColor="text1"/>
        </w:rPr>
        <w:t xml:space="preserve">to competitively sequester Pdr5 efflux products. </w:t>
      </w:r>
      <w:del w:id="64" w:author="Frederick Roth" w:date="2019-03-11T18:05:00Z">
        <w:r w:rsidRPr="00944FDF" w:rsidDel="002D1D2B">
          <w:rPr>
            <w:bCs/>
            <w:iCs/>
            <w:color w:val="000000" w:themeColor="text1"/>
          </w:rPr>
          <w:delText xml:space="preserve"> </w:delText>
        </w:r>
      </w:del>
      <w:r w:rsidRPr="00944FDF">
        <w:rPr>
          <w:bCs/>
          <w:iCs/>
          <w:color w:val="000000" w:themeColor="text1"/>
        </w:rPr>
        <w:t xml:space="preserve">The use of fluorescence-conjugated </w:t>
      </w:r>
      <w:r>
        <w:rPr>
          <w:bCs/>
          <w:iCs/>
          <w:color w:val="000000" w:themeColor="text1"/>
        </w:rPr>
        <w:t xml:space="preserve">drugs </w:t>
      </w:r>
      <w:r>
        <w:rPr>
          <w:bCs/>
          <w:iCs/>
          <w:color w:val="000000" w:themeColor="text1"/>
        </w:rPr>
        <w:fldChar w:fldCharType="begin" w:fldLock="1"/>
      </w:r>
      <w:r>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Pr>
          <w:bCs/>
          <w:iCs/>
          <w:color w:val="000000" w:themeColor="text1"/>
        </w:rPr>
        <w:fldChar w:fldCharType="separate"/>
      </w:r>
      <w:r w:rsidRPr="00453DD5">
        <w:rPr>
          <w:bCs/>
          <w:iCs/>
          <w:noProof/>
          <w:color w:val="000000" w:themeColor="text1"/>
        </w:rPr>
        <w:t>(Benhamou et al., 2017)</w:t>
      </w:r>
      <w:r>
        <w:rPr>
          <w:bCs/>
          <w:iCs/>
          <w:color w:val="000000" w:themeColor="text1"/>
        </w:rPr>
        <w:fldChar w:fldCharType="end"/>
      </w:r>
      <w:r w:rsidRPr="00944FDF">
        <w:rPr>
          <w:bCs/>
          <w:iCs/>
          <w:color w:val="000000" w:themeColor="text1"/>
        </w:rPr>
        <w:t>, coupled with</w:t>
      </w:r>
      <w:r>
        <w:rPr>
          <w:bCs/>
          <w:iCs/>
          <w:color w:val="000000" w:themeColor="text1"/>
        </w:rPr>
        <w:t xml:space="preserve"> </w:t>
      </w:r>
      <w:r w:rsidRPr="00944FDF">
        <w:rPr>
          <w:bCs/>
          <w:iCs/>
          <w:color w:val="000000" w:themeColor="text1"/>
        </w:rPr>
        <w:t xml:space="preserve">the ability to image and genotype multi-knockout strains </w:t>
      </w:r>
      <w:r w:rsidRPr="00944FDF">
        <w:rPr>
          <w:bCs/>
          <w:iCs/>
          <w:color w:val="000000" w:themeColor="text1"/>
        </w:rPr>
        <w:fldChar w:fldCharType="begin" w:fldLock="1"/>
      </w:r>
      <w:r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(Emanuel et al., 2017)</w:t>
      </w:r>
      <w:r w:rsidRPr="00944FDF">
        <w:rPr>
          <w:bCs/>
          <w:iCs/>
          <w:color w:val="000000" w:themeColor="text1"/>
        </w:rPr>
        <w:fldChar w:fldCharType="end"/>
      </w:r>
      <w:r w:rsidRPr="00944FDF">
        <w:rPr>
          <w:bCs/>
          <w:iCs/>
          <w:color w:val="000000" w:themeColor="text1"/>
        </w:rPr>
        <w:t xml:space="preserve"> could be used to test for this</w:t>
      </w:r>
      <w:r>
        <w:rPr>
          <w:bCs/>
          <w:iCs/>
          <w:color w:val="000000" w:themeColor="text1"/>
        </w:rPr>
        <w:t xml:space="preserve"> at scale</w:t>
      </w:r>
      <w:r w:rsidRPr="00944FDF">
        <w:rPr>
          <w:bCs/>
          <w:iCs/>
          <w:color w:val="000000" w:themeColor="text1"/>
        </w:rPr>
        <w:t xml:space="preserve">.  </w:t>
      </w:r>
    </w:p>
    <w:p w14:paraId="2978D32D" w14:textId="77777777" w:rsidR="008562C9" w:rsidDel="002D1D2B" w:rsidRDefault="008562C9" w:rsidP="008562C9">
      <w:pPr>
        <w:jc w:val="both"/>
        <w:outlineLvl w:val="0"/>
        <w:rPr>
          <w:del w:id="65" w:author="Frederick Roth" w:date="2019-03-11T18:07:00Z"/>
          <w:bCs/>
          <w:iCs/>
          <w:color w:val="000000" w:themeColor="text1"/>
        </w:rPr>
      </w:pPr>
    </w:p>
    <w:p w14:paraId="1B4A1B4C" w14:textId="34DCED54" w:rsidR="008562C9" w:rsidRPr="0056773A" w:rsidDel="002D1D2B" w:rsidRDefault="008562C9" w:rsidP="008562C9">
      <w:pPr>
        <w:jc w:val="both"/>
        <w:outlineLvl w:val="0"/>
        <w:rPr>
          <w:del w:id="66" w:author="Frederick Roth" w:date="2019-03-11T18:06:00Z"/>
          <w:bCs/>
          <w:iCs/>
          <w:color w:val="000000" w:themeColor="text1"/>
        </w:rPr>
      </w:pPr>
      <w:del w:id="67" w:author="Frederick Roth" w:date="2019-03-11T18:06:00Z">
        <w:r w:rsidRPr="00944FDF" w:rsidDel="002D1D2B">
          <w:rPr>
            <w:bCs/>
            <w:iCs/>
            <w:color w:val="000000" w:themeColor="text1"/>
          </w:rPr>
          <w:delText xml:space="preserve">Interestingly, </w:delText>
        </w:r>
        <w:r w:rsidDel="002D1D2B">
          <w:rPr>
            <w:bCs/>
            <w:iCs/>
            <w:color w:val="000000" w:themeColor="text1"/>
          </w:rPr>
          <w:delText>there is also evidence for complex</w:delText>
        </w:r>
        <w:r w:rsidRPr="00944FDF" w:rsidDel="002D1D2B">
          <w:rPr>
            <w:bCs/>
            <w:iCs/>
            <w:color w:val="000000" w:themeColor="text1"/>
          </w:rPr>
          <w:delText xml:space="preserve"> influence between ABC transporters in mammals</w:delText>
        </w:r>
        <w:r w:rsidDel="002D1D2B">
          <w:rPr>
            <w:bCs/>
            <w:iCs/>
            <w:color w:val="000000" w:themeColor="text1"/>
          </w:rPr>
          <w:delText>.</w:delText>
        </w:r>
        <w:r w:rsidRPr="00944FDF" w:rsidDel="002D1D2B">
          <w:rPr>
            <w:bCs/>
            <w:iCs/>
            <w:color w:val="000000" w:themeColor="text1"/>
          </w:rPr>
          <w:delText xml:space="preserve"> </w:delText>
        </w:r>
        <w:r w:rsidDel="002D1D2B">
          <w:rPr>
            <w:bCs/>
            <w:iCs/>
            <w:color w:val="000000" w:themeColor="text1"/>
          </w:rPr>
          <w:delText>F</w:delText>
        </w:r>
        <w:r w:rsidRPr="00944FDF" w:rsidDel="002D1D2B">
          <w:rPr>
            <w:bCs/>
            <w:iCs/>
            <w:color w:val="000000" w:themeColor="text1"/>
          </w:rPr>
          <w:delText>or example</w:delText>
        </w:r>
        <w:r w:rsidDel="002D1D2B">
          <w:rPr>
            <w:bCs/>
            <w:iCs/>
            <w:color w:val="000000" w:themeColor="text1"/>
          </w:rPr>
          <w:delText>,</w:delText>
        </w:r>
        <w:r w:rsidRPr="00944FDF" w:rsidDel="002D1D2B">
          <w:rPr>
            <w:bCs/>
            <w:iCs/>
            <w:color w:val="000000" w:themeColor="text1"/>
          </w:rPr>
          <w:delText xml:space="preserve"> ABCC3 increases in expression when ABCC2 is disrupted in Dubin-Johnson Syndrome </w:delText>
        </w:r>
        <w:r w:rsidRPr="00944FDF" w:rsidDel="002D1D2B">
          <w:rPr>
            <w:bCs/>
            <w:iCs/>
            <w:color w:val="000000" w:themeColor="text1"/>
          </w:rPr>
          <w:fldChar w:fldCharType="begin" w:fldLock="1"/>
        </w:r>
        <w:r w:rsidRPr="00944FDF" w:rsidDel="002D1D2B">
          <w:rPr>
            <w:bCs/>
            <w:iCs/>
            <w:color w:val="000000" w:themeColor="text1"/>
          </w:rPr>
          <w:del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delInstrText>
        </w:r>
        <w:r w:rsidRPr="00944FDF" w:rsidDel="002D1D2B">
          <w:rPr>
            <w:bCs/>
            <w:iCs/>
            <w:color w:val="000000" w:themeColor="text1"/>
          </w:rPr>
          <w:fldChar w:fldCharType="separate"/>
        </w:r>
        <w:r w:rsidRPr="00944FDF" w:rsidDel="002D1D2B">
          <w:rPr>
            <w:bCs/>
            <w:iCs/>
            <w:noProof/>
            <w:color w:val="000000" w:themeColor="text1"/>
          </w:rPr>
          <w:delText>(Donner and Keppler, 2001; König et al., 1999)</w:delText>
        </w:r>
        <w:r w:rsidRPr="00944FDF" w:rsidDel="002D1D2B">
          <w:rPr>
            <w:bCs/>
            <w:iCs/>
            <w:color w:val="000000" w:themeColor="text1"/>
          </w:rPr>
          <w:fldChar w:fldCharType="end"/>
        </w:r>
        <w:r w:rsidRPr="00944FDF" w:rsidDel="002D1D2B">
          <w:rPr>
            <w:bCs/>
            <w:iCs/>
            <w:color w:val="000000" w:themeColor="text1"/>
          </w:rPr>
          <w:delText xml:space="preserve">, and ABCG5/ABCG8 both increase in expression when ABCG2 (a protein that confers breast cancer xenobiotic resistance in humans) is </w:delText>
        </w:r>
        <w:r w:rsidDel="002D1D2B">
          <w:rPr>
            <w:bCs/>
            <w:iCs/>
            <w:color w:val="000000" w:themeColor="text1"/>
          </w:rPr>
          <w:delText>knocked out in mice</w:delText>
        </w:r>
        <w:r w:rsidRPr="00944FDF" w:rsidDel="002D1D2B">
          <w:rPr>
            <w:bCs/>
            <w:iCs/>
            <w:color w:val="000000" w:themeColor="text1"/>
          </w:rPr>
          <w:delText xml:space="preserve"> </w:delText>
        </w:r>
        <w:r w:rsidRPr="00944FDF" w:rsidDel="002D1D2B">
          <w:rPr>
            <w:bCs/>
            <w:iCs/>
            <w:color w:val="000000" w:themeColor="text1"/>
          </w:rPr>
          <w:fldChar w:fldCharType="begin" w:fldLock="1"/>
        </w:r>
        <w:r w:rsidRPr="00944FDF" w:rsidDel="002D1D2B">
          <w:rPr>
            <w:bCs/>
            <w:iCs/>
            <w:color w:val="000000" w:themeColor="text1"/>
          </w:rPr>
          <w:del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delInstrText>
        </w:r>
        <w:r w:rsidRPr="00944FDF" w:rsidDel="002D1D2B">
          <w:rPr>
            <w:bCs/>
            <w:iCs/>
            <w:color w:val="000000" w:themeColor="text1"/>
          </w:rPr>
          <w:fldChar w:fldCharType="separate"/>
        </w:r>
        <w:r w:rsidRPr="00944FDF" w:rsidDel="002D1D2B">
          <w:rPr>
            <w:bCs/>
            <w:iCs/>
            <w:noProof/>
            <w:color w:val="000000" w:themeColor="text1"/>
          </w:rPr>
          <w:delText>(Huls et al., 2008)</w:delText>
        </w:r>
        <w:r w:rsidRPr="00944FDF" w:rsidDel="002D1D2B">
          <w:rPr>
            <w:bCs/>
            <w:iCs/>
            <w:color w:val="000000" w:themeColor="text1"/>
          </w:rPr>
          <w:fldChar w:fldCharType="end"/>
        </w:r>
        <w:r w:rsidRPr="00944FDF" w:rsidDel="002D1D2B">
          <w:rPr>
            <w:bCs/>
            <w:iCs/>
            <w:color w:val="000000" w:themeColor="text1"/>
          </w:rPr>
          <w:delText xml:space="preserve">.  An analogous </w:delText>
        </w:r>
        <w:r w:rsidDel="002D1D2B">
          <w:rPr>
            <w:bCs/>
            <w:iCs/>
            <w:color w:val="000000" w:themeColor="text1"/>
          </w:rPr>
          <w:delText>XGA</w:delText>
        </w:r>
        <w:r w:rsidRPr="00944FDF" w:rsidDel="002D1D2B">
          <w:rPr>
            <w:bCs/>
            <w:iCs/>
            <w:color w:val="000000" w:themeColor="text1"/>
          </w:rPr>
          <w:delText xml:space="preserve"> of human ABC transporters </w:delText>
        </w:r>
        <w:r w:rsidDel="002D1D2B">
          <w:rPr>
            <w:bCs/>
            <w:iCs/>
            <w:color w:val="000000" w:themeColor="text1"/>
          </w:rPr>
          <w:delText xml:space="preserve">could yield </w:delText>
        </w:r>
        <w:r w:rsidRPr="00944FDF" w:rsidDel="002D1D2B">
          <w:rPr>
            <w:bCs/>
            <w:iCs/>
            <w:color w:val="000000" w:themeColor="text1"/>
          </w:rPr>
          <w:delText xml:space="preserve">better understanding of their roles not only in </w:delText>
        </w:r>
        <w:r w:rsidDel="002D1D2B">
          <w:rPr>
            <w:bCs/>
            <w:iCs/>
            <w:color w:val="000000" w:themeColor="text1"/>
          </w:rPr>
          <w:delText xml:space="preserve">the </w:delText>
        </w:r>
        <w:r w:rsidRPr="00944FDF" w:rsidDel="002D1D2B">
          <w:rPr>
            <w:bCs/>
            <w:iCs/>
            <w:color w:val="000000" w:themeColor="text1"/>
          </w:rPr>
          <w:delText xml:space="preserve">drug response and chemotherapeutic resistance, but in numerous diseases </w:delText>
        </w:r>
        <w:r w:rsidRPr="00944FDF" w:rsidDel="002D1D2B">
          <w:rPr>
            <w:bCs/>
            <w:iCs/>
            <w:color w:val="000000" w:themeColor="text1"/>
          </w:rPr>
          <w:fldChar w:fldCharType="begin" w:fldLock="1"/>
        </w:r>
        <w:r w:rsidRPr="00944FDF" w:rsidDel="002D1D2B">
          <w:rPr>
            <w:bCs/>
            <w:iCs/>
            <w:color w:val="000000" w:themeColor="text1"/>
          </w:rPr>
          <w:del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delInstrText>
        </w:r>
        <w:r w:rsidRPr="00944FDF" w:rsidDel="002D1D2B">
          <w:rPr>
            <w:bCs/>
            <w:iCs/>
            <w:color w:val="000000" w:themeColor="text1"/>
          </w:rPr>
          <w:fldChar w:fldCharType="separate"/>
        </w:r>
        <w:r w:rsidRPr="00944FDF" w:rsidDel="002D1D2B">
          <w:rPr>
            <w:bCs/>
            <w:iCs/>
            <w:noProof/>
            <w:color w:val="000000" w:themeColor="text1"/>
          </w:rPr>
          <w:delText>(Huls et al., 2008)</w:delText>
        </w:r>
        <w:r w:rsidRPr="00944FDF" w:rsidDel="002D1D2B">
          <w:rPr>
            <w:bCs/>
            <w:iCs/>
            <w:color w:val="000000" w:themeColor="text1"/>
          </w:rPr>
          <w:fldChar w:fldCharType="end"/>
        </w:r>
        <w:r w:rsidRPr="00944FDF" w:rsidDel="002D1D2B">
          <w:rPr>
            <w:bCs/>
            <w:iCs/>
            <w:color w:val="000000" w:themeColor="text1"/>
          </w:rPr>
          <w:delText xml:space="preserve">.  </w:delText>
        </w:r>
      </w:del>
    </w:p>
    <w:p w14:paraId="0506040F" w14:textId="77777777" w:rsidR="008562C9" w:rsidRDefault="008562C9" w:rsidP="008562C9">
      <w:pPr>
        <w:jc w:val="both"/>
        <w:rPr>
          <w:bCs/>
          <w:iCs/>
          <w:color w:val="000000" w:themeColor="text1"/>
        </w:rPr>
      </w:pPr>
    </w:p>
    <w:p w14:paraId="2AAF0379" w14:textId="5E6E6745" w:rsidR="002D1D2B" w:rsidRDefault="008562C9" w:rsidP="008562C9">
      <w:pPr>
        <w:jc w:val="both"/>
        <w:rPr>
          <w:ins w:id="68" w:author="Frederick Roth" w:date="2019-03-11T18:08:00Z"/>
          <w:bCs/>
          <w:iCs/>
          <w:color w:val="000000" w:themeColor="text1"/>
        </w:rPr>
      </w:pPr>
      <w:commentRangeStart w:id="69"/>
      <w:r>
        <w:rPr>
          <w:bCs/>
          <w:iCs/>
          <w:color w:val="000000" w:themeColor="text1"/>
        </w:rPr>
        <w:t xml:space="preserve">We showed that computational modeling of the complex genetic landscape can be used to construct and objectively evaluate genotype-to-phenotype models.  This is in contrast to insight extracted from automated epistasis analysis, which often aims to mine genetic interactions for evidence of biologically-ordered pairs rather than construct explanatory models of all observed interactions </w:t>
      </w:r>
      <w:r>
        <w:rPr>
          <w:bCs/>
          <w:iCs/>
          <w:color w:val="000000" w:themeColor="text1"/>
        </w:rPr>
        <w:fldChar w:fldCharType="begin" w:fldLock="1"/>
      </w:r>
      <w:r>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(Angeles-Albores et al., 2018; Boettcher et al., 2018; St Onge et al., 2007)</w:t>
      </w:r>
      <w:r>
        <w:rPr>
          <w:bCs/>
          <w:iCs/>
          <w:color w:val="000000" w:themeColor="text1"/>
        </w:rPr>
        <w:fldChar w:fldCharType="end"/>
      </w:r>
      <w:r>
        <w:rPr>
          <w:bCs/>
          <w:iCs/>
          <w:color w:val="000000" w:themeColor="text1"/>
        </w:rPr>
        <w:t>.</w:t>
      </w:r>
      <w:ins w:id="70" w:author="Frederick Roth" w:date="2019-03-11T18:08:00Z">
        <w:r w:rsidR="002D1D2B">
          <w:rPr>
            <w:bCs/>
            <w:iCs/>
            <w:color w:val="000000" w:themeColor="text1"/>
          </w:rPr>
          <w:t xml:space="preserve"> All relationships </w:t>
        </w:r>
      </w:ins>
      <w:ins w:id="71" w:author="Frederick Roth" w:date="2019-03-11T18:09:00Z">
        <w:r w:rsidR="002D1D2B">
          <w:rPr>
            <w:bCs/>
            <w:iCs/>
            <w:color w:val="000000" w:themeColor="text1"/>
          </w:rPr>
          <w:t xml:space="preserve">by which </w:t>
        </w:r>
      </w:ins>
      <w:ins w:id="72" w:author="Frederick Roth" w:date="2019-03-11T18:08:00Z">
        <w:r w:rsidR="002D1D2B">
          <w:rPr>
            <w:bCs/>
            <w:iCs/>
            <w:color w:val="000000" w:themeColor="text1"/>
          </w:rPr>
          <w:t>one ABC transp</w:t>
        </w:r>
      </w:ins>
      <w:ins w:id="73" w:author="Frederick Roth" w:date="2019-03-11T18:09:00Z">
        <w:r w:rsidR="002D1D2B">
          <w:rPr>
            <w:bCs/>
            <w:iCs/>
            <w:color w:val="000000" w:themeColor="text1"/>
          </w:rPr>
          <w:t xml:space="preserve">orter may influence another were negative, i.e., suggesting that transporters do not tend to enhance </w:t>
        </w:r>
      </w:ins>
      <w:ins w:id="74" w:author="Frederick Roth" w:date="2019-03-11T18:10:00Z">
        <w:r w:rsidR="002D1D2B">
          <w:rPr>
            <w:bCs/>
            <w:iCs/>
            <w:color w:val="000000" w:themeColor="text1"/>
          </w:rPr>
          <w:t xml:space="preserve">(directly or indirectly) the activity of one another.  </w:t>
        </w:r>
      </w:ins>
      <w:ins w:id="75" w:author="Frederick Roth" w:date="2019-03-11T18:11:00Z">
        <w:r w:rsidR="004F2990">
          <w:rPr>
            <w:bCs/>
            <w:iCs/>
            <w:color w:val="000000" w:themeColor="text1"/>
          </w:rPr>
          <w:t xml:space="preserve">However, where direct influence occurs by heterodimerization </w:t>
        </w:r>
      </w:ins>
      <w:del w:id="76" w:author="Frederick Roth" w:date="2019-03-11T18:08:00Z">
        <w:r w:rsidDel="002D1D2B">
          <w:rPr>
            <w:bCs/>
            <w:iCs/>
            <w:color w:val="000000" w:themeColor="text1"/>
          </w:rPr>
          <w:delText xml:space="preserve"> </w:delText>
        </w:r>
      </w:del>
      <w:ins w:id="77" w:author="Frederick Roth" w:date="2019-03-11T18:11:00Z">
        <w:r w:rsidR="004F2990">
          <w:rPr>
            <w:bCs/>
            <w:iCs/>
            <w:color w:val="000000" w:themeColor="text1"/>
          </w:rPr>
          <w:t xml:space="preserve">, we can envision cases where </w:t>
        </w:r>
      </w:ins>
      <w:ins w:id="78" w:author="Frederick Roth" w:date="2019-03-11T18:12:00Z">
        <w:r w:rsidR="004F2990">
          <w:rPr>
            <w:bCs/>
            <w:iCs/>
            <w:color w:val="000000" w:themeColor="text1"/>
          </w:rPr>
          <w:t xml:space="preserve">a compound can be specifically effluxed only by a heterodimer </w:t>
        </w:r>
      </w:ins>
      <w:ins w:id="79" w:author="Frederick Roth" w:date="2019-03-11T18:11:00Z">
        <w:r w:rsidR="004F2990">
          <w:rPr>
            <w:bCs/>
            <w:iCs/>
            <w:color w:val="000000" w:themeColor="text1"/>
          </w:rPr>
          <w:t xml:space="preserve">of two ABC transporters </w:t>
        </w:r>
      </w:ins>
      <w:ins w:id="80" w:author="Frederick Roth" w:date="2019-03-11T18:12:00Z">
        <w:r w:rsidR="004F2990">
          <w:rPr>
            <w:bCs/>
            <w:iCs/>
            <w:color w:val="000000" w:themeColor="text1"/>
          </w:rPr>
          <w:t xml:space="preserve">but not by either homodimer.  </w:t>
        </w:r>
      </w:ins>
      <w:ins w:id="81" w:author="Frederick Roth" w:date="2019-03-11T18:13:00Z">
        <w:r w:rsidR="004F2990">
          <w:rPr>
            <w:bCs/>
            <w:iCs/>
            <w:color w:val="000000" w:themeColor="text1"/>
          </w:rPr>
          <w:t xml:space="preserve">Indeed, at least one such example is known in E. coli [?? Cite].  </w:t>
        </w:r>
      </w:ins>
      <w:ins w:id="82" w:author="Frederick Roth" w:date="2019-03-11T18:12:00Z">
        <w:r w:rsidR="004F2990">
          <w:rPr>
            <w:bCs/>
            <w:iCs/>
            <w:color w:val="000000" w:themeColor="text1"/>
          </w:rPr>
          <w:t xml:space="preserve">In such a case, we would expect the neural </w:t>
        </w:r>
      </w:ins>
      <w:ins w:id="83" w:author="Frederick Roth" w:date="2019-03-11T18:13:00Z">
        <w:r w:rsidR="004F2990">
          <w:rPr>
            <w:bCs/>
            <w:iCs/>
            <w:color w:val="000000" w:themeColor="text1"/>
          </w:rPr>
          <w:t xml:space="preserve">network to identify a positive influence.  </w:t>
        </w:r>
      </w:ins>
      <w:del w:id="84" w:author="Frederick Roth" w:date="2019-03-11T18:08:00Z">
        <w:r w:rsidDel="002D1D2B">
          <w:rPr>
            <w:bCs/>
            <w:iCs/>
            <w:color w:val="000000" w:themeColor="text1"/>
          </w:rPr>
          <w:delText xml:space="preserve"> </w:delText>
        </w:r>
      </w:del>
    </w:p>
    <w:p w14:paraId="0D63ED71" w14:textId="77777777" w:rsidR="002D1D2B" w:rsidRDefault="002D1D2B" w:rsidP="008562C9">
      <w:pPr>
        <w:jc w:val="both"/>
        <w:rPr>
          <w:ins w:id="85" w:author="Frederick Roth" w:date="2019-03-11T18:08:00Z"/>
          <w:bCs/>
          <w:iCs/>
          <w:color w:val="000000" w:themeColor="text1"/>
        </w:rPr>
      </w:pPr>
    </w:p>
    <w:p w14:paraId="52D677EF" w14:textId="123EC6F9" w:rsidR="008562C9" w:rsidRDefault="008562C9" w:rsidP="008562C9">
      <w:pPr>
        <w:jc w:val="both"/>
        <w:rPr>
          <w:ins w:id="86" w:author="Frederick Roth" w:date="2019-03-11T18:08:00Z"/>
          <w:bCs/>
          <w:iCs/>
          <w:color w:val="000000" w:themeColor="text1"/>
        </w:rPr>
      </w:pPr>
      <w:r>
        <w:rPr>
          <w:bCs/>
          <w:iCs/>
          <w:color w:val="000000" w:themeColor="text1"/>
        </w:rPr>
        <w:t xml:space="preserve">In addition to ordered pairs, many genetic interactions can also arise from the effects of genes on unobserved ‘hidden’ variables that mediate the measured phenotype </w:t>
      </w:r>
      <w:r>
        <w:rPr>
          <w:bCs/>
          <w:iCs/>
          <w:color w:val="000000" w:themeColor="text1"/>
        </w:rPr>
        <w:fldChar w:fldCharType="begin" w:fldLock="1"/>
      </w:r>
      <w:r>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Pr>
          <w:bCs/>
          <w:iCs/>
          <w:color w:val="000000" w:themeColor="text1"/>
        </w:rPr>
        <w:fldChar w:fldCharType="separate"/>
      </w:r>
      <w:r w:rsidRPr="0086432E">
        <w:rPr>
          <w:bCs/>
          <w:iCs/>
          <w:noProof/>
          <w:color w:val="000000" w:themeColor="text1"/>
        </w:rPr>
        <w:t>(Otwinowski et al., 2018)</w:t>
      </w:r>
      <w:r>
        <w:rPr>
          <w:bCs/>
          <w:iCs/>
          <w:color w:val="000000" w:themeColor="text1"/>
        </w:rPr>
        <w:fldChar w:fldCharType="end"/>
      </w:r>
      <w:r>
        <w:rPr>
          <w:bCs/>
          <w:iCs/>
          <w:color w:val="000000" w:themeColor="text1"/>
        </w:rPr>
        <w:t xml:space="preserve">.  For example, our neural network could model complex negative interactions in terms of the influence of ABC transporters on an indirectly-observed drug efflux activity. In the case of valinomycin, we could greatly improve models by hypothesizing the influence of multiple ABC transporters via an unknown valinomycin resistance factor.  Neural networks can learn directed non-linear relationships amongst potentially vast numbers of biologically-motivated hidden variables </w:t>
      </w:r>
      <w:r>
        <w:rPr>
          <w:bCs/>
          <w:iCs/>
          <w:color w:val="000000" w:themeColor="text1"/>
        </w:rPr>
        <w:fldChar w:fldCharType="begin" w:fldLock="1"/>
      </w:r>
      <w:r>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Pr>
          <w:bCs/>
          <w:iCs/>
          <w:color w:val="000000" w:themeColor="text1"/>
        </w:rPr>
        <w:fldChar w:fldCharType="separate"/>
      </w:r>
      <w:r w:rsidRPr="0076245D">
        <w:rPr>
          <w:bCs/>
          <w:iCs/>
          <w:noProof/>
          <w:color w:val="000000" w:themeColor="text1"/>
        </w:rPr>
        <w:t>(Ma et al., 2018)</w:t>
      </w:r>
      <w:r>
        <w:rPr>
          <w:bCs/>
          <w:iCs/>
          <w:color w:val="000000" w:themeColor="text1"/>
        </w:rPr>
        <w:fldChar w:fldCharType="end"/>
      </w:r>
      <w:r>
        <w:rPr>
          <w:bCs/>
          <w:iCs/>
          <w:color w:val="000000" w:themeColor="text1"/>
        </w:rPr>
        <w:t>.</w:t>
      </w:r>
      <w:r w:rsidRPr="00C7541A">
        <w:rPr>
          <w:bCs/>
          <w:iCs/>
          <w:color w:val="000000" w:themeColor="text1"/>
        </w:rPr>
        <w:t xml:space="preserve"> </w:t>
      </w:r>
      <w:r>
        <w:rPr>
          <w:bCs/>
          <w:iCs/>
          <w:color w:val="000000" w:themeColor="text1"/>
        </w:rPr>
        <w:t xml:space="preserve"> While even biologically-motivated neural network models can easily grow complex and challenging to interpret, here we showed that they can be simply constructed using directly-interpretable parameters (e.g. ‘activity’, ‘influence’, and ‘efflux’), and then iteratively expanded as needed.  </w:t>
      </w:r>
      <w:commentRangeEnd w:id="69"/>
      <w:r w:rsidR="005C1B3F">
        <w:rPr>
          <w:rStyle w:val="CommentReference"/>
          <w:rFonts w:asciiTheme="minorHAnsi" w:hAnsiTheme="minorHAnsi" w:cstheme="minorBidi"/>
        </w:rPr>
        <w:commentReference w:id="69"/>
      </w:r>
    </w:p>
    <w:p w14:paraId="1489845F" w14:textId="0ECB40AF" w:rsidR="002D1D2B" w:rsidDel="002D1D2B" w:rsidRDefault="002D1D2B" w:rsidP="008562C9">
      <w:pPr>
        <w:jc w:val="both"/>
        <w:rPr>
          <w:del w:id="88" w:author="Frederick Roth" w:date="2019-03-11T18:08:00Z"/>
          <w:bCs/>
          <w:iCs/>
          <w:color w:val="000000" w:themeColor="text1"/>
        </w:rPr>
      </w:pPr>
    </w:p>
    <w:p w14:paraId="08C3E66B" w14:textId="77777777" w:rsidR="008562C9" w:rsidRDefault="008562C9" w:rsidP="008562C9">
      <w:pPr>
        <w:jc w:val="both"/>
        <w:rPr>
          <w:bCs/>
          <w:iCs/>
          <w:color w:val="000000" w:themeColor="text1"/>
        </w:rPr>
      </w:pPr>
    </w:p>
    <w:p w14:paraId="5E6B3B23" w14:textId="523D9932" w:rsidR="008562C9" w:rsidRDefault="008562C9" w:rsidP="008562C9">
      <w:pPr>
        <w:jc w:val="both"/>
        <w:rPr>
          <w:bCs/>
          <w:iCs/>
          <w:color w:val="000000" w:themeColor="text1"/>
        </w:rPr>
      </w:pPr>
      <w:r>
        <w:rPr>
          <w:bCs/>
          <w:iCs/>
          <w:color w:val="000000" w:themeColor="text1"/>
        </w:rPr>
        <w:t>In summary, we showed that measuring and modeling high-order genotype-to-phenotype relationships via XGA can help to functionally dissect and understand a complex system</w:t>
      </w:r>
      <w:r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color w:val="000000" w:themeColor="text1"/>
              </w:rPr>
              <w:lastRenderedPageBreak/>
              <w:t>Barcoded RY0148</w:t>
            </w:r>
            <w:r w:rsidR="00504029" w:rsidRPr="00B527A3">
              <w:rPr>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color w:val="000000" w:themeColor="text1"/>
        </w:rPr>
      </w:pPr>
      <w:r w:rsidRPr="00233F15">
        <w:rPr>
          <w:color w:val="000000" w:themeColor="text1"/>
        </w:rPr>
        <w:t>RY0622 (</w:t>
      </w:r>
      <w:r w:rsidR="000E4A9F">
        <w:rPr>
          <w:color w:val="000000" w:themeColor="text1"/>
        </w:rPr>
        <w:t>ABC-16/‘</w:t>
      </w:r>
      <w:r w:rsidRPr="00233F15">
        <w:rPr>
          <w:color w:val="000000" w:themeColor="text1"/>
        </w:rPr>
        <w:t>Green Monster</w:t>
      </w:r>
      <w:r w:rsidR="000E4A9F">
        <w:rPr>
          <w:color w:val="000000" w:themeColor="text1"/>
        </w:rPr>
        <w:t>’</w:t>
      </w:r>
      <w:r w:rsidRPr="00233F15">
        <w:rPr>
          <w:color w:val="000000" w:themeColor="text1"/>
        </w:rPr>
        <w:t xml:space="preserve"> MAT</w:t>
      </w:r>
      <w:r w:rsidRPr="00233F15">
        <w:rPr>
          <w:b/>
          <w:bCs/>
          <w:color w:val="000000" w:themeColor="text1"/>
        </w:rPr>
        <w:t>a</w:t>
      </w:r>
      <w:r w:rsidRPr="00233F15">
        <w:rPr>
          <w:color w:val="000000" w:themeColor="text1"/>
        </w:rPr>
        <w:t>)</w:t>
      </w:r>
      <w:r w:rsidR="001F53B8" w:rsidRPr="00233F15">
        <w:rPr>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lastRenderedPageBreak/>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color w:val="000000" w:themeColor="text1"/>
        </w:rPr>
      </w:pPr>
      <w:r w:rsidRPr="00233F15">
        <w:rPr>
          <w:color w:val="000000" w:themeColor="text1"/>
        </w:rPr>
        <w:t>RY0148 (</w:t>
      </w:r>
      <w:r w:rsidR="00B1769E">
        <w:rPr>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p>
    <w:p w14:paraId="55F3AAF1" w14:textId="424D428E" w:rsidR="00E53A10" w:rsidRDefault="00E53A10" w:rsidP="00E53A10">
      <w:pPr>
        <w:rPr>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color w:val="000000" w:themeColor="text1"/>
        </w:rPr>
      </w:pPr>
      <w:r>
        <w:rPr>
          <w:color w:val="000000" w:themeColor="text1"/>
        </w:rPr>
        <w:t xml:space="preserve">Barcoded </w:t>
      </w:r>
      <w:commentRangeStart w:id="89"/>
      <w:commentRangeStart w:id="90"/>
      <w:r w:rsidR="00447F5C" w:rsidRPr="00233F15">
        <w:rPr>
          <w:color w:val="000000" w:themeColor="text1"/>
        </w:rPr>
        <w:t>RY0148</w:t>
      </w:r>
      <w:r w:rsidR="00504029">
        <w:rPr>
          <w:color w:val="000000" w:themeColor="text1"/>
        </w:rPr>
        <w:t xml:space="preserve"> pool</w:t>
      </w:r>
      <w:r w:rsidR="00447F5C" w:rsidRPr="00233F15">
        <w:rPr>
          <w:color w:val="000000" w:themeColor="text1"/>
        </w:rPr>
        <w:t>:</w:t>
      </w:r>
      <w:commentRangeEnd w:id="89"/>
      <w:r w:rsidR="00447F5C">
        <w:rPr>
          <w:rStyle w:val="CommentReference"/>
          <w:rFonts w:asciiTheme="minorHAnsi" w:hAnsiTheme="minorHAnsi" w:cstheme="minorBidi"/>
        </w:rPr>
        <w:commentReference w:id="89"/>
      </w:r>
      <w:commentRangeEnd w:id="90"/>
      <w:r w:rsidR="00447F5C">
        <w:rPr>
          <w:rStyle w:val="CommentReference"/>
          <w:rFonts w:asciiTheme="minorHAnsi" w:hAnsiTheme="minorHAnsi" w:cstheme="minorBidi"/>
        </w:rPr>
        <w:commentReference w:id="90"/>
      </w:r>
    </w:p>
    <w:p w14:paraId="171BB06D" w14:textId="77777777" w:rsidR="00207597" w:rsidRPr="00233F15" w:rsidRDefault="00207597" w:rsidP="00207597">
      <w:pPr>
        <w:jc w:val="both"/>
        <w:rPr>
          <w:i/>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 ho</w:t>
      </w:r>
      <w:r w:rsidRPr="00233F15">
        <w:rPr>
          <w:color w:val="000000" w:themeColor="text1"/>
        </w:rPr>
        <w:t>∆</w:t>
      </w:r>
      <w:r w:rsidRPr="00233F15">
        <w:rPr>
          <w:i/>
          <w:color w:val="000000" w:themeColor="text1"/>
        </w:rPr>
        <w:t>::</w:t>
      </w:r>
      <w:r>
        <w:rPr>
          <w:i/>
          <w:color w:val="000000" w:themeColor="text1"/>
        </w:rPr>
        <w:t xml:space="preserve">loxP </w:t>
      </w:r>
      <w:r w:rsidRPr="00963352">
        <w:rPr>
          <w:i/>
          <w:color w:val="000000" w:themeColor="text1"/>
        </w:rPr>
        <w:t>UP</w:t>
      </w:r>
      <w:r>
        <w:rPr>
          <w:i/>
          <w:color w:val="000000" w:themeColor="text1"/>
        </w:rPr>
        <w:t>-tag Hph</w:t>
      </w:r>
      <w:r w:rsidRPr="00963352">
        <w:rPr>
          <w:i/>
          <w:color w:val="000000" w:themeColor="text1"/>
        </w:rPr>
        <w:t>MX4 DN</w:t>
      </w:r>
      <w:r>
        <w:rPr>
          <w:i/>
          <w:color w:val="000000" w:themeColor="text1"/>
        </w:rPr>
        <w:t>-tag</w:t>
      </w:r>
      <w:r w:rsidRPr="00963352">
        <w:rPr>
          <w:i/>
          <w:color w:val="000000" w:themeColor="text1"/>
        </w:rPr>
        <w:t xml:space="preserve"> </w:t>
      </w:r>
      <w:r>
        <w:rPr>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EA34106" w14:textId="77777777" w:rsidR="00366914" w:rsidRDefault="00366914" w:rsidP="004F4736">
      <w:pPr>
        <w:jc w:val="both"/>
        <w:rPr>
          <w:bCs/>
          <w:iCs/>
          <w:color w:val="000000" w:themeColor="text1"/>
        </w:rPr>
      </w:pPr>
    </w:p>
    <w:p w14:paraId="493B72B7" w14:textId="414A2FD1"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 xml:space="preserve">These PCR products were purified using a </w:t>
      </w:r>
      <w:r w:rsidR="00366914" w:rsidRPr="00366914">
        <w:rPr>
          <w:color w:val="000000" w:themeColor="text1"/>
        </w:rPr>
        <w:t>QIAprep Spin Miniprep Kit</w:t>
      </w:r>
      <w:r w:rsidR="00366914">
        <w:rPr>
          <w:color w:val="000000" w:themeColor="text1"/>
        </w:rPr>
        <w:t xml:space="preserve"> (QIAGEN, 27106) </w:t>
      </w:r>
      <w:r>
        <w:rPr>
          <w:color w:val="000000" w:themeColor="text1"/>
        </w:rPr>
        <w:t>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w:t>
      </w:r>
      <w:r w:rsidR="00366914" w:rsidRPr="00366914">
        <w:rPr>
          <w:color w:val="000000" w:themeColor="text1"/>
        </w:rPr>
        <w:t>QIAprep Spin Miniprep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w:t>
      </w:r>
      <w:r w:rsidR="00366914" w:rsidRPr="00366914">
        <w:rPr>
          <w:color w:val="000000" w:themeColor="text1"/>
        </w:rPr>
        <w:t>QIAprep Spin Miniprep Kit</w:t>
      </w:r>
      <w:r>
        <w:rPr>
          <w:color w:val="000000" w:themeColor="text1"/>
        </w:rPr>
        <w:t xml:space="preserve">, and ~1950bp products were confirmed using 2% gel electrophoresis.  </w:t>
      </w:r>
    </w:p>
    <w:p w14:paraId="0F09ACFC" w14:textId="77777777" w:rsidR="00670585" w:rsidRDefault="00670585" w:rsidP="004F4736">
      <w:pPr>
        <w:jc w:val="both"/>
        <w:rPr>
          <w:color w:val="000000" w:themeColor="text1"/>
        </w:rPr>
      </w:pPr>
    </w:p>
    <w:p w14:paraId="02BFABED" w14:textId="30DE5DFC"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t>
      </w:r>
      <w:r w:rsidR="004F4736">
        <w:rPr>
          <w:color w:val="000000" w:themeColor="text1"/>
        </w:rPr>
        <w:lastRenderedPageBreak/>
        <w:t xml:space="preserve">were confirmed using 4% gel electrophoresis. All above PCR reactions were performed using </w:t>
      </w:r>
      <w:r w:rsidR="004F4736" w:rsidRPr="001E7376">
        <w:rPr>
          <w:color w:val="000000" w:themeColor="text1"/>
        </w:rPr>
        <w:t>High Fidelity Phusion Master Mix (NEB</w:t>
      </w:r>
      <w:r w:rsidR="00D2528C">
        <w:rPr>
          <w:color w:val="000000" w:themeColor="text1"/>
        </w:rPr>
        <w:t xml:space="preserve">, </w:t>
      </w:r>
      <w:r w:rsidR="00D2528C" w:rsidRPr="00D2528C">
        <w:rPr>
          <w:color w:val="000000" w:themeColor="text1"/>
        </w:rPr>
        <w:t>M0531</w:t>
      </w:r>
      <w:r w:rsidR="004F4736" w:rsidRPr="001E7376">
        <w:rPr>
          <w:color w:val="000000" w:themeColor="text1"/>
        </w:rPr>
        <w:t>)</w:t>
      </w:r>
      <w:r w:rsidR="004F4736">
        <w:rPr>
          <w:color w:val="000000" w:themeColor="text1"/>
        </w:rPr>
        <w:t>.</w:t>
      </w:r>
    </w:p>
    <w:p w14:paraId="0E335EE5" w14:textId="77777777" w:rsidR="004F4736" w:rsidRDefault="004F4736" w:rsidP="004F4736"/>
    <w:p w14:paraId="63CC28B8" w14:textId="1A49BA5B" w:rsidR="004F4736" w:rsidRPr="00D2528C"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NEBuffer 4</w:t>
      </w:r>
      <w:r w:rsidR="00D2528C">
        <w:t xml:space="preserve"> (NEB, </w:t>
      </w:r>
      <w:r w:rsidR="00D2528C" w:rsidRPr="00D2528C">
        <w:t>B7004S</w:t>
      </w:r>
      <w:r w:rsidR="00D2528C">
        <w:t>)</w:t>
      </w:r>
      <w:r w:rsidRPr="00422103">
        <w:t>, 10</w:t>
      </w:r>
      <w:r>
        <w:t xml:space="preserve">μl </w:t>
      </w:r>
      <w:r w:rsidRPr="00422103">
        <w:t>BSA</w:t>
      </w:r>
      <w:r w:rsidR="00CA2DEA">
        <w:t xml:space="preserve"> (NEB, </w:t>
      </w:r>
      <w:r w:rsidR="00CA2DEA" w:rsidRPr="00CA2DEA">
        <w:t>B9000</w:t>
      </w:r>
      <w:r w:rsidR="00CA2DEA">
        <w:t>)</w:t>
      </w:r>
      <w:r w:rsidRPr="00422103">
        <w:t>,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w:t>
      </w:r>
      <w:r w:rsidR="00666FD8" w:rsidRPr="00366914">
        <w:rPr>
          <w:color w:val="000000" w:themeColor="text1"/>
        </w:rPr>
        <w:t>QIAprep Spin Miniprep Kit</w:t>
      </w:r>
      <w:r w:rsidRPr="00422103">
        <w:t xml:space="preserve">,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2AFED782"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 xml:space="preserve">High Fidelity Phusion Master Mix </w:t>
      </w:r>
      <w:r>
        <w:rPr>
          <w:bCs/>
          <w:iCs/>
          <w:color w:val="000000" w:themeColor="text1"/>
        </w:rPr>
        <w:t xml:space="preserve">and was purified using </w:t>
      </w:r>
      <w:r w:rsidR="00AA3B1B">
        <w:rPr>
          <w:bCs/>
          <w:iCs/>
          <w:color w:val="000000" w:themeColor="text1"/>
        </w:rPr>
        <w:t xml:space="preserve">a </w:t>
      </w:r>
      <w:r w:rsidR="007242AA" w:rsidRPr="00366914">
        <w:rPr>
          <w:color w:val="000000" w:themeColor="text1"/>
        </w:rPr>
        <w:t>QIAprep Spin Miniprep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 xml:space="preserve">High Fidelity Phusion Master Mix </w:t>
      </w:r>
      <w:r>
        <w:rPr>
          <w:bCs/>
          <w:iCs/>
          <w:color w:val="000000" w:themeColor="text1"/>
        </w:rPr>
        <w:t xml:space="preserve">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2D236C84" w:rsidR="004F4736" w:rsidRPr="000D0A45" w:rsidRDefault="004F4736" w:rsidP="004F4736">
      <w:pPr>
        <w:jc w:val="both"/>
        <w:rPr>
          <w:bCs/>
          <w:iCs/>
          <w:color w:val="000000" w:themeColor="text1"/>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rPr>
        <w:t>Thermo Fisher, 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FB4844"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rPr>
        <w:t>) were subject to 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79D43D9D" w:rsidR="00F85114" w:rsidRPr="000D1AFD" w:rsidRDefault="00F85114" w:rsidP="00F85114">
      <w:pPr>
        <w:jc w:val="both"/>
        <w:rPr>
          <w:bCs/>
          <w:iCs/>
          <w:color w:val="000000" w:themeColor="text1"/>
        </w:rPr>
      </w:pPr>
      <w:r w:rsidRPr="005E00FA">
        <w:rPr>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color w:val="000000" w:themeColor="text1"/>
          <w:shd w:val="clear" w:color="auto" w:fill="FFFFFF"/>
        </w:rPr>
        <w:t xml:space="preserve"> </w:t>
      </w:r>
      <w:r w:rsidRPr="005E00FA">
        <w:rPr>
          <w:color w:val="000000" w:themeColor="text1"/>
          <w:shd w:val="clear" w:color="auto" w:fill="FFFFFF"/>
        </w:rPr>
        <w:fldChar w:fldCharType="begin" w:fldLock="1"/>
      </w:r>
      <w:r w:rsidR="00F13A96" w:rsidRPr="005E00FA">
        <w:rPr>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color w:val="000000" w:themeColor="text1"/>
          <w:shd w:val="clear" w:color="auto" w:fill="FFFFFF"/>
        </w:rPr>
        <w:fldChar w:fldCharType="separate"/>
      </w:r>
      <w:r w:rsidR="00D659A1" w:rsidRPr="005E00FA">
        <w:rPr>
          <w:noProof/>
          <w:color w:val="000000" w:themeColor="text1"/>
          <w:shd w:val="clear" w:color="auto" w:fill="FFFFFF"/>
        </w:rPr>
        <w:t>(Suzuki et al., 2011)</w:t>
      </w:r>
      <w:r w:rsidRPr="005E00FA">
        <w:rPr>
          <w:color w:val="000000" w:themeColor="text1"/>
          <w:shd w:val="clear" w:color="auto" w:fill="FFFFFF"/>
        </w:rPr>
        <w:fldChar w:fldCharType="end"/>
      </w:r>
      <w:r w:rsidRPr="005E00FA">
        <w:rPr>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color w:val="000000" w:themeColor="text1"/>
          <w:shd w:val="clear" w:color="auto" w:fill="FFFFFF"/>
        </w:rPr>
        <w:t xml:space="preserve"> flanking sequences of each gene were paired with a common primer complementary to the </w:t>
      </w:r>
      <w:r w:rsidRPr="005E00FA">
        <w:rPr>
          <w:i/>
          <w:iCs/>
          <w:color w:val="000000" w:themeColor="text1"/>
          <w:shd w:val="clear" w:color="auto" w:fill="FFFFFF"/>
        </w:rPr>
        <w:t>GFP</w:t>
      </w:r>
      <w:r w:rsidRPr="005E00FA">
        <w:rPr>
          <w:color w:val="000000" w:themeColor="text1"/>
          <w:shd w:val="clear" w:color="auto" w:fill="FFFFFF"/>
        </w:rPr>
        <w:t xml:space="preserve"> cassette (Data S2).  Gene presence confirmation primers were designed individually for each gene (Data S2). PCR reactions were performed with a </w:t>
      </w:r>
      <w:r w:rsidR="00D01E24" w:rsidRPr="00233F15">
        <w:rPr>
          <w:bCs/>
          <w:iCs/>
          <w:color w:val="000000" w:themeColor="text1"/>
        </w:rPr>
        <w:t>Platinum PCR SuperMix High Fidelity</w:t>
      </w:r>
      <w:r w:rsidRPr="005E00FA">
        <w:rPr>
          <w:color w:val="000000" w:themeColor="text1"/>
          <w:shd w:val="clear" w:color="auto" w:fill="FFFFFF"/>
        </w:rPr>
        <w:t xml:space="preserve"> </w:t>
      </w:r>
      <w:r w:rsidR="0096666D">
        <w:rPr>
          <w:bCs/>
          <w:iCs/>
          <w:color w:val="000000" w:themeColor="text1"/>
        </w:rPr>
        <w:t xml:space="preserve">(Thermo Fisher, 12532016) </w:t>
      </w:r>
      <w:r w:rsidRPr="005E00FA">
        <w:rPr>
          <w:color w:val="000000" w:themeColor="text1"/>
          <w:shd w:val="clear" w:color="auto" w:fill="FFFFFF"/>
        </w:rPr>
        <w:t xml:space="preserve">using the following program: </w:t>
      </w:r>
      <w:r w:rsidRPr="000D1AFD">
        <w:rPr>
          <w:color w:val="000000" w:themeColor="text1"/>
        </w:rPr>
        <w:t>94°C for 2min; 34 cycles of 94°C for 30sec, 55°C for 30sec, 68°C for 60sec; 68°C for 10min; 4°C forever.</w:t>
      </w:r>
      <w:r w:rsidRPr="005E00FA">
        <w:rPr>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1F09B10" w:rsidR="00F85114" w:rsidRDefault="00F85114" w:rsidP="00F85114">
      <w:pPr>
        <w:jc w:val="both"/>
        <w:rPr>
          <w:color w:val="333333"/>
          <w:shd w:val="clear" w:color="auto" w:fill="FFFFFF"/>
        </w:rPr>
      </w:pPr>
      <w:r w:rsidRPr="00233F15">
        <w:t>Mating, sporulation, and haploid selection</w:t>
      </w:r>
      <w:r>
        <w:t xml:space="preserve"> was</w:t>
      </w:r>
      <w:r w:rsidRPr="00233F15">
        <w:t xml:space="preserve"> performed between the RY0622 ‘Green Monster’ strain (</w:t>
      </w:r>
      <w:r w:rsidRPr="00233F15">
        <w:rPr>
          <w:color w:val="333333"/>
          <w:shd w:val="clear" w:color="auto" w:fill="FFFFFF"/>
        </w:rPr>
        <w:t>MAT</w:t>
      </w:r>
      <w:r w:rsidRPr="00233F15">
        <w:rPr>
          <w:b/>
          <w:bCs/>
          <w:color w:val="333333"/>
          <w:shd w:val="clear" w:color="auto" w:fill="FFFFFF"/>
        </w:rPr>
        <w:t>a</w:t>
      </w:r>
      <w:r w:rsidRPr="00233F15">
        <w:rPr>
          <w:bCs/>
          <w:color w:val="333333"/>
          <w:shd w:val="clear" w:color="auto" w:fill="FFFFFF"/>
        </w:rPr>
        <w:t>) and the</w:t>
      </w:r>
      <w:r w:rsidR="00EA5EFC">
        <w:rPr>
          <w:bCs/>
          <w:color w:val="333333"/>
          <w:shd w:val="clear" w:color="auto" w:fill="FFFFFF"/>
        </w:rPr>
        <w:t xml:space="preserve"> barcoded</w:t>
      </w:r>
      <w:r w:rsidRPr="00233F15">
        <w:rPr>
          <w:bCs/>
          <w:color w:val="333333"/>
          <w:shd w:val="clear" w:color="auto" w:fill="FFFFFF"/>
        </w:rPr>
        <w:t xml:space="preserve"> RY0148 </w:t>
      </w:r>
      <w:r w:rsidR="00191BFA">
        <w:rPr>
          <w:color w:val="333333"/>
          <w:shd w:val="clear" w:color="auto" w:fill="FFFFFF"/>
        </w:rPr>
        <w:t>pool</w:t>
      </w:r>
      <w:r w:rsidRPr="00233F15">
        <w:rPr>
          <w:color w:val="333333"/>
          <w:shd w:val="clear" w:color="auto" w:fill="FFFFFF"/>
        </w:rPr>
        <w:t xml:space="preserve"> (MAT</w:t>
      </w:r>
      <w:r w:rsidRPr="00B80DF6">
        <w:rPr>
          <w:rFonts w:eastAsia="Calibri"/>
          <w:b/>
          <w:color w:val="333333"/>
          <w:shd w:val="clear" w:color="auto" w:fill="FFFFFF"/>
        </w:rPr>
        <w:t>α</w:t>
      </w:r>
      <w:r w:rsidRPr="00233F15">
        <w:rPr>
          <w:color w:val="333333"/>
          <w:shd w:val="clear" w:color="auto" w:fill="FFFFFF"/>
        </w:rPr>
        <w:t>) as previously described</w:t>
      </w:r>
      <w:r w:rsidR="002F2252">
        <w:rPr>
          <w:color w:val="333333"/>
          <w:shd w:val="clear" w:color="auto" w:fill="FFFFFF"/>
        </w:rPr>
        <w:t xml:space="preserve"> </w:t>
      </w:r>
      <w:r w:rsidRPr="00233F15">
        <w:rPr>
          <w:color w:val="333333"/>
          <w:shd w:val="clear" w:color="auto" w:fill="FFFFFF"/>
        </w:rPr>
        <w:fldChar w:fldCharType="begin" w:fldLock="1"/>
      </w:r>
      <w:r w:rsidR="00F13A96">
        <w:rPr>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color w:val="333333"/>
          <w:shd w:val="clear" w:color="auto" w:fill="FFFFFF"/>
        </w:rPr>
        <w:fldChar w:fldCharType="separate"/>
      </w:r>
      <w:r w:rsidR="00D659A1" w:rsidRPr="00D659A1">
        <w:rPr>
          <w:noProof/>
          <w:color w:val="333333"/>
          <w:shd w:val="clear" w:color="auto" w:fill="FFFFFF"/>
        </w:rPr>
        <w:t>(Suzuki et al., 2011)</w:t>
      </w:r>
      <w:r w:rsidRPr="00233F15">
        <w:rPr>
          <w:color w:val="333333"/>
          <w:shd w:val="clear" w:color="auto" w:fill="FFFFFF"/>
        </w:rPr>
        <w:fldChar w:fldCharType="end"/>
      </w:r>
      <w:r>
        <w:rPr>
          <w:color w:val="333333"/>
          <w:shd w:val="clear" w:color="auto" w:fill="FFFFFF"/>
        </w:rPr>
        <w:t>, selecting for MAT</w:t>
      </w:r>
      <w:r w:rsidRPr="00233F15">
        <w:rPr>
          <w:b/>
          <w:bCs/>
          <w:color w:val="333333"/>
          <w:shd w:val="clear" w:color="auto" w:fill="FFFFFF"/>
        </w:rPr>
        <w:t>a</w:t>
      </w:r>
      <w:r>
        <w:rPr>
          <w:color w:val="333333"/>
          <w:shd w:val="clear" w:color="auto" w:fill="FFFFFF"/>
        </w:rPr>
        <w:t xml:space="preserve"> and MAT</w:t>
      </w:r>
      <w:r w:rsidRPr="00B80DF6">
        <w:rPr>
          <w:rFonts w:eastAsia="Calibri"/>
          <w:b/>
          <w:color w:val="333333"/>
          <w:shd w:val="clear" w:color="auto" w:fill="FFFFFF"/>
        </w:rPr>
        <w:t>α</w:t>
      </w:r>
      <w:r>
        <w:rPr>
          <w:color w:val="333333"/>
          <w:shd w:val="clear" w:color="auto" w:fill="FFFFFF"/>
        </w:rPr>
        <w:t xml:space="preserve"> progeny separately. </w:t>
      </w:r>
      <w:r w:rsidRPr="00233F15">
        <w:rPr>
          <w:color w:val="333333"/>
          <w:shd w:val="clear" w:color="auto" w:fill="FFFFFF"/>
        </w:rPr>
        <w:t>The two pools were then grown in YPD</w:t>
      </w:r>
      <w:r>
        <w:rPr>
          <w:color w:val="333333"/>
          <w:shd w:val="clear" w:color="auto" w:fill="FFFFFF"/>
        </w:rPr>
        <w:t xml:space="preserve"> </w:t>
      </w:r>
      <w:r w:rsidRPr="00233F15">
        <w:rPr>
          <w:color w:val="333333"/>
          <w:shd w:val="clear" w:color="auto" w:fill="FFFFFF"/>
        </w:rPr>
        <w:t xml:space="preserve">+HygroB to select for barcoded haploids. </w:t>
      </w:r>
      <w:r>
        <w:rPr>
          <w:color w:val="333333"/>
          <w:shd w:val="clear" w:color="auto" w:fill="FFFFFF"/>
        </w:rPr>
        <w:t xml:space="preserve"> </w:t>
      </w:r>
      <w:r w:rsidRPr="00233F15">
        <w:rPr>
          <w:color w:val="333333"/>
          <w:shd w:val="clear" w:color="auto" w:fill="FFFFFF"/>
        </w:rPr>
        <w:t>The SC</w:t>
      </w:r>
      <w:r>
        <w:rPr>
          <w:bCs/>
          <w:iCs/>
          <w:color w:val="000000" w:themeColor="text1"/>
        </w:rPr>
        <w:t>–</w:t>
      </w:r>
      <w:r w:rsidRPr="00233F15">
        <w:rPr>
          <w:color w:val="333333"/>
          <w:shd w:val="clear" w:color="auto" w:fill="FFFFFF"/>
        </w:rPr>
        <w:t>Leu pool was further grown in SC</w:t>
      </w:r>
      <w:commentRangeStart w:id="91"/>
      <w:commentRangeStart w:id="92"/>
      <w:r>
        <w:rPr>
          <w:bCs/>
          <w:iCs/>
          <w:color w:val="000000" w:themeColor="text1"/>
        </w:rPr>
        <w:t>–</w:t>
      </w:r>
      <w:r w:rsidRPr="00233F15">
        <w:rPr>
          <w:color w:val="333333"/>
          <w:shd w:val="clear" w:color="auto" w:fill="FFFFFF"/>
        </w:rPr>
        <w:t>Ura</w:t>
      </w:r>
      <w:commentRangeEnd w:id="91"/>
      <w:r>
        <w:rPr>
          <w:rStyle w:val="CommentReference"/>
          <w:rFonts w:asciiTheme="minorHAnsi" w:hAnsiTheme="minorHAnsi" w:cstheme="minorBidi"/>
        </w:rPr>
        <w:commentReference w:id="91"/>
      </w:r>
      <w:commentRangeEnd w:id="92"/>
      <w:r>
        <w:rPr>
          <w:rStyle w:val="CommentReference"/>
          <w:rFonts w:asciiTheme="minorHAnsi" w:hAnsiTheme="minorHAnsi" w:cstheme="minorBidi"/>
        </w:rPr>
        <w:commentReference w:id="92"/>
      </w:r>
      <w:r w:rsidRPr="00233F15">
        <w:rPr>
          <w:color w:val="333333"/>
          <w:shd w:val="clear" w:color="auto" w:fill="FFFFFF"/>
        </w:rPr>
        <w:t xml:space="preserve"> to select against barcoder strain parents that may have escaped diploid selection. Using a </w:t>
      </w:r>
      <w:r w:rsidR="00FB4844" w:rsidRPr="00FB4844">
        <w:rPr>
          <w:color w:val="333333"/>
          <w:shd w:val="clear" w:color="auto" w:fill="FFFFFF"/>
        </w:rPr>
        <w:t>QPix™ 400 Microbial Colony Picker</w:t>
      </w:r>
      <w:r w:rsidR="00FB4844">
        <w:rPr>
          <w:color w:val="333333"/>
          <w:shd w:val="clear" w:color="auto" w:fill="FFFFFF"/>
        </w:rPr>
        <w:t xml:space="preserve"> (Molecular Devices)</w:t>
      </w:r>
      <w:r>
        <w:rPr>
          <w:color w:val="333333"/>
          <w:shd w:val="clear" w:color="auto" w:fill="FFFFFF"/>
        </w:rPr>
        <w:t xml:space="preserve">, </w:t>
      </w:r>
      <w:r w:rsidRPr="00A975C4">
        <w:rPr>
          <w:color w:val="333333"/>
          <w:shd w:val="clear" w:color="auto" w:fill="FFFFFF"/>
        </w:rPr>
        <w:t>5</w:t>
      </w:r>
      <w:r>
        <w:rPr>
          <w:color w:val="333333"/>
          <w:shd w:val="clear" w:color="auto" w:fill="FFFFFF"/>
        </w:rPr>
        <w:t>,</w:t>
      </w:r>
      <w:r w:rsidRPr="00A975C4">
        <w:rPr>
          <w:color w:val="333333"/>
          <w:shd w:val="clear" w:color="auto" w:fill="FFFFFF"/>
        </w:rPr>
        <w:t>461</w:t>
      </w:r>
      <w:r w:rsidRPr="00233F15">
        <w:rPr>
          <w:color w:val="333333"/>
          <w:shd w:val="clear" w:color="auto" w:fill="FFFFFF"/>
        </w:rPr>
        <w:t xml:space="preserve"> MAT</w:t>
      </w:r>
      <w:r w:rsidRPr="00233F15">
        <w:rPr>
          <w:b/>
          <w:bCs/>
          <w:color w:val="333333"/>
          <w:shd w:val="clear" w:color="auto" w:fill="FFFFFF"/>
        </w:rPr>
        <w:t xml:space="preserve">a </w:t>
      </w:r>
      <w:r w:rsidRPr="00233F15">
        <w:rPr>
          <w:bCs/>
          <w:color w:val="333333"/>
          <w:shd w:val="clear" w:color="auto" w:fill="FFFFFF"/>
        </w:rPr>
        <w:t xml:space="preserve"> </w:t>
      </w:r>
      <w:r>
        <w:rPr>
          <w:bCs/>
          <w:color w:val="333333"/>
          <w:shd w:val="clear" w:color="auto" w:fill="FFFFFF"/>
        </w:rPr>
        <w:t>and 5,461</w:t>
      </w:r>
      <w:r w:rsidRPr="00233F15">
        <w:rPr>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t xml:space="preserve">In addition, 299 known positions in both the </w:t>
      </w:r>
      <w:r w:rsidRPr="00233F15">
        <w:rPr>
          <w:color w:val="333333"/>
          <w:shd w:val="clear" w:color="auto" w:fill="FFFFFF"/>
        </w:rPr>
        <w:t>MAT</w:t>
      </w:r>
      <w:r w:rsidRPr="00233F15">
        <w:rPr>
          <w:b/>
          <w:bCs/>
          <w:color w:val="333333"/>
          <w:shd w:val="clear" w:color="auto" w:fill="FFFFFF"/>
        </w:rPr>
        <w:t>a</w:t>
      </w:r>
      <w:r w:rsidRPr="00233F15">
        <w:t xml:space="preserve"> </w:t>
      </w:r>
      <w:r>
        <w:t xml:space="preserve">and </w:t>
      </w:r>
      <w:r w:rsidRPr="00233F15">
        <w:rPr>
          <w:bCs/>
          <w:color w:val="333333"/>
          <w:shd w:val="clear" w:color="auto" w:fill="FFFFFF"/>
        </w:rPr>
        <w:t>MAT</w:t>
      </w:r>
      <w:r w:rsidRPr="00B80DF6">
        <w:rPr>
          <w:rFonts w:eastAsia="Calibri"/>
          <w:b/>
          <w:color w:val="333333"/>
          <w:shd w:val="clear" w:color="auto" w:fill="FFFFFF"/>
        </w:rPr>
        <w:t>α</w:t>
      </w:r>
      <w:r w:rsidRPr="00233F15">
        <w:t xml:space="preserve"> </w:t>
      </w:r>
      <w:r>
        <w:t xml:space="preserve">arrayed collections consisted of known strains – either one of </w:t>
      </w:r>
      <w:r w:rsidRPr="00233F15">
        <w:t>40 ‘Gold Stan</w:t>
      </w:r>
      <w:r>
        <w:t>dard’ genotyped strains, RY0148, or</w:t>
      </w:r>
      <w:r w:rsidRPr="00233F15">
        <w:t xml:space="preserve"> RY0622</w:t>
      </w:r>
      <w:r>
        <w:t xml:space="preserve"> –</w:t>
      </w:r>
      <w:r w:rsidRPr="00233F15">
        <w:t xml:space="preserve"> to act as genotyping controls (</w:t>
      </w:r>
      <w:r>
        <w:t xml:space="preserve">Data </w:t>
      </w:r>
      <w:r w:rsidRPr="00233F15">
        <w:t>S</w:t>
      </w:r>
      <w:r>
        <w:t>2</w:t>
      </w:r>
      <w:r w:rsidRPr="00233F15">
        <w:t>).</w:t>
      </w:r>
      <w:r>
        <w:t xml:space="preserve">  </w:t>
      </w:r>
    </w:p>
    <w:p w14:paraId="43DFE2CD" w14:textId="77777777" w:rsidR="00F85114" w:rsidRDefault="00F85114" w:rsidP="00F85114"/>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t>D</w:t>
      </w:r>
      <w:r>
        <w:t xml:space="preserve">ata </w:t>
      </w:r>
      <w:r w:rsidRPr="00233F15">
        <w:t>S</w:t>
      </w:r>
      <w: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60E49DD9"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w:t>
      </w:r>
      <w:r w:rsidRPr="00795D18">
        <w:t xml:space="preserve"> zymolyase</w:t>
      </w:r>
      <w:r w:rsidR="00DF0320">
        <w:t xml:space="preserve"> (Zymoresearch, E1005)</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FA74C18" w:rsidR="00F85114" w:rsidRPr="00DF0320" w:rsidRDefault="00F85114" w:rsidP="00DF0320">
      <w:pPr>
        <w:jc w:val="both"/>
        <w:rPr>
          <w:rFonts w:eastAsiaTheme="minorHAnsi"/>
          <w:bCs/>
          <w:iCs/>
          <w:color w:val="000000" w:themeColor="text1"/>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w:t>
      </w:r>
      <w:r w:rsidRPr="00FC1F96">
        <w:rPr>
          <w:bCs/>
          <w:iCs/>
          <w:color w:val="000000" w:themeColor="text1"/>
        </w:rPr>
        <w:lastRenderedPageBreak/>
        <w:t xml:space="preserve">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sidR="00DF0320">
        <w:rPr>
          <w:bCs/>
          <w:iCs/>
          <w:color w:val="000000" w:themeColor="text1"/>
        </w:rPr>
        <w:t xml:space="preserve"> Thermal Cycler</w:t>
      </w:r>
      <w:r>
        <w:rPr>
          <w:bCs/>
          <w:iCs/>
          <w:color w:val="000000" w:themeColor="text1"/>
        </w:rPr>
        <w:t xml:space="preserve"> </w:t>
      </w:r>
      <w:r w:rsidR="00DF0320">
        <w:rPr>
          <w:bCs/>
          <w:iCs/>
          <w:color w:val="000000" w:themeColor="text1"/>
        </w:rPr>
        <w:t>(</w:t>
      </w:r>
      <w:r w:rsidR="00DF0320" w:rsidRPr="00DF0320">
        <w:rPr>
          <w:rFonts w:eastAsiaTheme="minorHAnsi"/>
          <w:bCs/>
          <w:iCs/>
          <w:color w:val="000000" w:themeColor="text1"/>
        </w:rPr>
        <w:t>K</w:t>
      </w:r>
      <w:r w:rsidR="004E3DE8">
        <w:rPr>
          <w:rFonts w:eastAsiaTheme="minorHAnsi"/>
          <w:bCs/>
          <w:iCs/>
          <w:color w:val="000000" w:themeColor="text1"/>
        </w:rPr>
        <w:t>B</w:t>
      </w:r>
      <w:r w:rsidR="00DF0320" w:rsidRPr="00DF0320">
        <w:rPr>
          <w:rFonts w:eastAsiaTheme="minorHAnsi"/>
          <w:bCs/>
          <w:iCs/>
          <w:color w:val="000000" w:themeColor="text1"/>
        </w:rPr>
        <w:t xml:space="preserve">ioscience) </w:t>
      </w:r>
      <w:r>
        <w:rPr>
          <w:bCs/>
          <w:iCs/>
          <w:color w:val="000000" w:themeColor="text1"/>
        </w:rPr>
        <w:t>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w:t>
      </w:r>
      <w:r>
        <w:rPr>
          <w:color w:val="000000" w:themeColor="text1"/>
        </w:rPr>
        <w:t xml:space="preserve">.  </w:t>
      </w:r>
    </w:p>
    <w:p w14:paraId="09F15879" w14:textId="77777777" w:rsidR="00F85114" w:rsidRDefault="00F85114" w:rsidP="00F85114">
      <w:pPr>
        <w:jc w:val="both"/>
        <w:rPr>
          <w:color w:val="000000" w:themeColor="text1"/>
        </w:rPr>
      </w:pPr>
    </w:p>
    <w:p w14:paraId="0ADBD71A" w14:textId="2746757C" w:rsidR="00F85114" w:rsidRPr="00143BDF" w:rsidRDefault="00F85114" w:rsidP="00F85114">
      <w:pPr>
        <w:jc w:val="both"/>
        <w:rPr>
          <w:color w:val="000000" w:themeColor="text1"/>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w:t>
      </w:r>
      <w:r w:rsidR="0049357E">
        <w:t xml:space="preserve">QIAGEN, </w:t>
      </w:r>
      <w:r w:rsidR="008F5798">
        <w:t>28604)</w:t>
      </w:r>
      <w:r w:rsidR="00B93495">
        <w:rPr>
          <w:color w:val="000000" w:themeColor="text1"/>
        </w:rPr>
        <w:t xml:space="preserve">, and </w:t>
      </w:r>
      <w:r>
        <w:rPr>
          <w:color w:val="000000" w:themeColor="text1"/>
        </w:rPr>
        <w:t xml:space="preserve">qPCR was performed on all plate tag PCR products using a </w:t>
      </w:r>
      <w:r w:rsidR="00F9355E" w:rsidRPr="00F9355E">
        <w:rPr>
          <w:color w:val="000000" w:themeColor="text1"/>
        </w:rPr>
        <w:t>LightCycler 480</w:t>
      </w:r>
      <w:r w:rsidR="00F9355E">
        <w:rPr>
          <w:color w:val="000000" w:themeColor="text1"/>
        </w:rPr>
        <w:t xml:space="preserve"> (Roche)</w:t>
      </w:r>
      <w:r>
        <w:rPr>
          <w:color w:val="000000" w:themeColor="text1"/>
        </w:rPr>
        <w:t xml:space="preserve"> and </w:t>
      </w:r>
      <w:r w:rsidR="001344C9" w:rsidRPr="001344C9">
        <w:rPr>
          <w:color w:val="000000" w:themeColor="text1"/>
        </w:rPr>
        <w:t>KAPA SYBR FAST qPCR Kit</w:t>
      </w:r>
      <w:r w:rsidR="001344C9">
        <w:rPr>
          <w:color w:val="000000" w:themeColor="text1"/>
        </w:rPr>
        <w:t xml:space="preserve"> (Roche)</w:t>
      </w:r>
      <w:r>
        <w:rPr>
          <w:color w:val="000000" w:themeColor="text1"/>
        </w:rPr>
        <w:t xml:space="preserve">.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1344C9" w:rsidRPr="001344C9">
        <w:t>QIAGEN MinElute Gel Extraction kit</w:t>
      </w:r>
      <w:r w:rsidR="006B3720">
        <w:t>,</w:t>
      </w:r>
      <w:r w:rsidR="006B3720">
        <w:rPr>
          <w:color w:val="000000" w:themeColor="text1"/>
        </w:rPr>
        <w:t xml:space="preserve"> </w:t>
      </w:r>
      <w:r>
        <w:rPr>
          <w:color w:val="000000" w:themeColor="text1"/>
        </w:rPr>
        <w:t xml:space="preserve">and another qPCR was run on the purified sample.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r w:rsidR="00BD6673">
        <w:rPr>
          <w:bCs/>
          <w:iCs/>
          <w:color w:val="000000" w:themeColor="text1"/>
        </w:rPr>
        <w:t xml:space="preserve"> 2000</w:t>
      </w:r>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color w:val="222222"/>
          <w:shd w:val="clear" w:color="auto" w:fill="FFFFFF"/>
        </w:rPr>
        <w:t>≤</w:t>
      </w:r>
      <w:r w:rsidR="00AF7BF3">
        <w:rPr>
          <w:color w:val="222222"/>
          <w:shd w:val="clear" w:color="auto" w:fill="FFFFFF"/>
        </w:rPr>
        <w:t xml:space="preserve"> </w:t>
      </w:r>
      <w:r w:rsidRPr="00233F15">
        <w:rPr>
          <w:color w:val="222222"/>
          <w:shd w:val="clear" w:color="auto" w:fill="FFFFFF"/>
        </w:rPr>
        <w:t xml:space="preserve">2 differences), </w:t>
      </w:r>
      <w:r>
        <w:rPr>
          <w:color w:val="222222"/>
          <w:shd w:val="clear" w:color="auto" w:fill="FFFFFF"/>
        </w:rPr>
        <w:t>indicating</w:t>
      </w:r>
      <w:r w:rsidRPr="00233F15">
        <w:rPr>
          <w:color w:val="222222"/>
          <w:shd w:val="clear" w:color="auto" w:fill="FFFFFF"/>
        </w:rPr>
        <w:t xml:space="preserve"> the presence of a single strain in multiple wells.</w:t>
      </w:r>
      <w:r w:rsidR="00250D9F">
        <w:rPr>
          <w:color w:val="222222"/>
          <w:shd w:val="clear" w:color="auto" w:fill="FFFFFF"/>
        </w:rPr>
        <w:t xml:space="preserve">  If a single strain existed in multiple wells, </w:t>
      </w:r>
      <w:r w:rsidR="00AF7BF3">
        <w:rPr>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xml:space="preserve">. These strains had their </w:t>
      </w:r>
      <w:r w:rsidRPr="00233F15">
        <w:rPr>
          <w:bCs/>
          <w:iCs/>
          <w:color w:val="000000" w:themeColor="text1"/>
        </w:rPr>
        <w:lastRenderedPageBreak/>
        <w:t>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color w:val="000000" w:themeColor="text1"/>
          <w:shd w:val="clear" w:color="auto" w:fill="FFFFFF"/>
        </w:rPr>
        <w:t>Samples from the original YPD + glycerol pool were thawn and added to the appropriate drug or solvent containing medium at a final concentration of 0.0625 OD</w:t>
      </w:r>
      <w:r w:rsidRPr="00F92F94">
        <w:rPr>
          <w:color w:val="000000" w:themeColor="text1"/>
          <w:shd w:val="clear" w:color="auto" w:fill="FFFFFF"/>
          <w:vertAlign w:val="subscript"/>
        </w:rPr>
        <w:t>600 nm</w:t>
      </w:r>
      <w:r w:rsidRPr="001634A2">
        <w:rPr>
          <w:color w:val="000000" w:themeColor="text1"/>
          <w:shd w:val="clear" w:color="auto" w:fill="FFFFFF"/>
        </w:rPr>
        <w:t xml:space="preserve"> </w:t>
      </w:r>
      <w:r w:rsidRPr="00F92F94">
        <w:rPr>
          <w:color w:val="000000" w:themeColor="text1"/>
          <w:shd w:val="clear" w:color="auto" w:fill="FFFFFF"/>
        </w:rPr>
        <w:t xml:space="preserve">in 10ml.  </w:t>
      </w:r>
      <w:r w:rsidR="00ED20D6">
        <w:rPr>
          <w:color w:val="000000" w:themeColor="text1"/>
          <w:shd w:val="clear" w:color="auto" w:fill="FFFFFF"/>
        </w:rPr>
        <w:t xml:space="preserve"> In addition, a </w:t>
      </w:r>
      <w:r w:rsidR="008E38F1">
        <w:rPr>
          <w:color w:val="000000" w:themeColor="text1"/>
          <w:shd w:val="clear" w:color="auto" w:fill="FFFFFF"/>
        </w:rPr>
        <w:t>‘</w:t>
      </w:r>
      <w:r w:rsidR="00ED20D6">
        <w:rPr>
          <w:color w:val="000000" w:themeColor="text1"/>
          <w:shd w:val="clear" w:color="auto" w:fill="FFFFFF"/>
        </w:rPr>
        <w:t>0 generation</w:t>
      </w:r>
      <w:r w:rsidR="008E38F1">
        <w:rPr>
          <w:color w:val="000000" w:themeColor="text1"/>
          <w:shd w:val="clear" w:color="auto" w:fill="FFFFFF"/>
        </w:rPr>
        <w:t>’</w:t>
      </w:r>
      <w:r w:rsidR="00ED20D6">
        <w:rPr>
          <w:color w:val="000000" w:themeColor="text1"/>
          <w:shd w:val="clear" w:color="auto" w:fill="FFFFFF"/>
        </w:rPr>
        <w:t xml:space="preserve"> sample was immediately harvested from the YPD + glycerol </w:t>
      </w:r>
      <w:r w:rsidR="00D3303A">
        <w:rPr>
          <w:color w:val="000000" w:themeColor="text1"/>
          <w:shd w:val="clear" w:color="auto" w:fill="FFFFFF"/>
        </w:rPr>
        <w:t>pool and processed for DNA extraction and sequencing</w:t>
      </w:r>
      <w:r w:rsidRPr="00F92F94">
        <w:rPr>
          <w:color w:val="000000" w:themeColor="text1"/>
          <w:shd w:val="clear" w:color="auto" w:fill="FFFFFF"/>
        </w:rPr>
        <w:t>.  After growth to approximately 2 OD</w:t>
      </w:r>
      <w:r w:rsidRPr="00F92F94">
        <w:rPr>
          <w:color w:val="000000" w:themeColor="text1"/>
          <w:shd w:val="clear" w:color="auto" w:fill="FFFFFF"/>
          <w:vertAlign w:val="subscript"/>
        </w:rPr>
        <w:t>600 nm</w:t>
      </w:r>
      <w:r w:rsidR="00C732E6">
        <w:rPr>
          <w:color w:val="000000" w:themeColor="text1"/>
          <w:shd w:val="clear" w:color="auto" w:fill="FFFFFF"/>
          <w:vertAlign w:val="subscript"/>
        </w:rPr>
        <w:t xml:space="preserve"> </w:t>
      </w:r>
      <w:r w:rsidR="00C732E6">
        <w:rPr>
          <w:color w:val="000000" w:themeColor="text1"/>
          <w:shd w:val="clear" w:color="auto" w:fill="FFFFFF"/>
        </w:rPr>
        <w:t>(~5 generations)</w:t>
      </w:r>
      <w:r w:rsidRPr="00F92F94">
        <w:rPr>
          <w:color w:val="000000" w:themeColor="text1"/>
          <w:shd w:val="clear" w:color="auto" w:fill="FFFFFF"/>
        </w:rPr>
        <w:t xml:space="preserve">, </w:t>
      </w:r>
      <w:r w:rsidR="00C732E6">
        <w:rPr>
          <w:color w:val="000000" w:themeColor="text1"/>
          <w:shd w:val="clear" w:color="auto" w:fill="FFFFFF"/>
        </w:rPr>
        <w:t xml:space="preserve">cells </w:t>
      </w:r>
      <w:r w:rsidR="00C732E6" w:rsidRPr="00C732E6">
        <w:rPr>
          <w:color w:val="000000" w:themeColor="text1"/>
          <w:shd w:val="clear" w:color="auto" w:fill="FFFFFF"/>
        </w:rPr>
        <w:t>were collected and processed for sequencing</w:t>
      </w:r>
      <w:r w:rsidR="0048329B">
        <w:rPr>
          <w:color w:val="000000" w:themeColor="text1"/>
          <w:shd w:val="clear" w:color="auto" w:fill="FFFFFF"/>
        </w:rPr>
        <w:t>,</w:t>
      </w:r>
      <w:r w:rsidR="00C732E6" w:rsidRPr="00C732E6">
        <w:rPr>
          <w:color w:val="000000" w:themeColor="text1"/>
          <w:shd w:val="clear" w:color="auto" w:fill="FFFFFF"/>
        </w:rPr>
        <w:t xml:space="preserve"> and</w:t>
      </w:r>
      <w:r w:rsidR="00C732E6">
        <w:rPr>
          <w:color w:val="000000" w:themeColor="text1"/>
          <w:shd w:val="clear" w:color="auto" w:fill="FFFFFF"/>
        </w:rPr>
        <w:t xml:space="preserve"> a</w:t>
      </w:r>
      <w:r w:rsidR="00C732E6" w:rsidRPr="00C732E6">
        <w:rPr>
          <w:color w:val="000000" w:themeColor="text1"/>
          <w:shd w:val="clear" w:color="auto" w:fill="FFFFFF"/>
        </w:rPr>
        <w:t xml:space="preserve"> small aliquot </w:t>
      </w:r>
      <w:r w:rsidR="00C732E6">
        <w:rPr>
          <w:color w:val="000000" w:themeColor="text1"/>
          <w:shd w:val="clear" w:color="auto" w:fill="FFFFFF"/>
        </w:rPr>
        <w:t xml:space="preserve">was </w:t>
      </w:r>
      <w:r w:rsidR="00C732E6" w:rsidRPr="00C732E6">
        <w:rPr>
          <w:color w:val="000000" w:themeColor="text1"/>
          <w:shd w:val="clear" w:color="auto" w:fill="FFFFFF"/>
        </w:rPr>
        <w:t xml:space="preserve">diluted in fresh media </w:t>
      </w:r>
      <w:r w:rsidR="00C732E6">
        <w:rPr>
          <w:color w:val="000000" w:themeColor="text1"/>
          <w:shd w:val="clear" w:color="auto" w:fill="FFFFFF"/>
        </w:rPr>
        <w:t xml:space="preserve">(at </w:t>
      </w:r>
      <w:r w:rsidR="00C732E6" w:rsidRPr="00F92F94">
        <w:rPr>
          <w:color w:val="000000" w:themeColor="text1"/>
          <w:shd w:val="clear" w:color="auto" w:fill="FFFFFF"/>
        </w:rPr>
        <w:t>a final concentration of 0.0625 OD</w:t>
      </w:r>
      <w:r w:rsidR="00C732E6" w:rsidRPr="00F92F94">
        <w:rPr>
          <w:color w:val="000000" w:themeColor="text1"/>
          <w:shd w:val="clear" w:color="auto" w:fill="FFFFFF"/>
          <w:vertAlign w:val="subscript"/>
        </w:rPr>
        <w:t>600 nm</w:t>
      </w:r>
      <w:r w:rsidR="00C732E6" w:rsidRPr="00C732E6">
        <w:rPr>
          <w:color w:val="000000" w:themeColor="text1"/>
          <w:shd w:val="clear" w:color="auto" w:fill="FFFFFF"/>
        </w:rPr>
        <w:t xml:space="preserve"> </w:t>
      </w:r>
      <w:r w:rsidR="00C732E6">
        <w:rPr>
          <w:color w:val="000000" w:themeColor="text1"/>
          <w:shd w:val="clear" w:color="auto" w:fill="FFFFFF"/>
        </w:rPr>
        <w:t xml:space="preserve">in 10ml) </w:t>
      </w:r>
      <w:r w:rsidR="00C732E6" w:rsidRPr="00C732E6">
        <w:rPr>
          <w:color w:val="000000" w:themeColor="text1"/>
          <w:shd w:val="clear" w:color="auto" w:fill="FFFFFF"/>
        </w:rPr>
        <w:t xml:space="preserve">in presence of drug or solvent </w:t>
      </w:r>
      <w:r w:rsidR="0048329B">
        <w:rPr>
          <w:color w:val="000000" w:themeColor="text1"/>
          <w:shd w:val="clear" w:color="auto" w:fill="FFFFFF"/>
        </w:rPr>
        <w:t>to be</w:t>
      </w:r>
      <w:r w:rsidR="00C732E6" w:rsidRPr="00C732E6">
        <w:rPr>
          <w:color w:val="000000" w:themeColor="text1"/>
          <w:shd w:val="clear" w:color="auto" w:fill="FFFFFF"/>
        </w:rPr>
        <w:t xml:space="preserve"> grown for</w:t>
      </w:r>
      <w:r w:rsidR="00115317">
        <w:rPr>
          <w:color w:val="000000" w:themeColor="text1"/>
          <w:shd w:val="clear" w:color="auto" w:fill="FFFFFF"/>
        </w:rPr>
        <w:t xml:space="preserve"> an</w:t>
      </w:r>
      <w:r w:rsidR="00C732E6" w:rsidRPr="00C732E6">
        <w:rPr>
          <w:color w:val="000000" w:themeColor="text1"/>
          <w:shd w:val="clear" w:color="auto" w:fill="FFFFFF"/>
        </w:rPr>
        <w:t xml:space="preserve"> additional 5 generations</w:t>
      </w:r>
      <w:r w:rsidRPr="00F92F94">
        <w:rPr>
          <w:color w:val="000000" w:themeColor="text1"/>
          <w:shd w:val="clear" w:color="auto" w:fill="FFFFFF"/>
        </w:rPr>
        <w:t xml:space="preserve">.  This process was repeated </w:t>
      </w:r>
      <w:r w:rsidR="00735DCF">
        <w:rPr>
          <w:color w:val="000000" w:themeColor="text1"/>
          <w:shd w:val="clear" w:color="auto" w:fill="FFFFFF"/>
        </w:rPr>
        <w:t>for a total of 20 generations of growth</w:t>
      </w:r>
      <w:r w:rsidR="00106325">
        <w:rPr>
          <w:color w:val="000000" w:themeColor="text1"/>
          <w:shd w:val="clear" w:color="auto" w:fill="FFFFFF"/>
        </w:rPr>
        <w:t>, with c</w:t>
      </w:r>
      <w:r w:rsidRPr="00F92F94">
        <w:rPr>
          <w:color w:val="000000" w:themeColor="text1"/>
          <w:shd w:val="clear" w:color="auto" w:fill="FFFFFF"/>
        </w:rPr>
        <w:t>ollected samples c</w:t>
      </w:r>
      <w:r w:rsidR="00106325">
        <w:rPr>
          <w:color w:val="000000" w:themeColor="text1"/>
          <w:shd w:val="clear" w:color="auto" w:fill="FFFFFF"/>
        </w:rPr>
        <w:t>orresponding to</w:t>
      </w:r>
      <w:r w:rsidRPr="00F92F94">
        <w:rPr>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4962A42B" w:rsidR="00226F4C" w:rsidRPr="00226F4C" w:rsidRDefault="005F375A" w:rsidP="00226F4C">
      <w:pPr>
        <w:jc w:val="both"/>
        <w:rPr>
          <w:bCs/>
          <w:iCs/>
          <w:color w:val="000000" w:themeColor="text1"/>
        </w:rPr>
      </w:pPr>
      <w:r w:rsidRPr="00F92F94">
        <w:rPr>
          <w:bCs/>
          <w:iCs/>
          <w:color w:val="000000" w:themeColor="text1"/>
        </w:rPr>
        <w:t>Harvested samples were subject to genomic DNA extraction using a YeaStar™ Genomic DNA Kit</w:t>
      </w:r>
      <w:r w:rsidR="00CA2365">
        <w:rPr>
          <w:bCs/>
          <w:iCs/>
          <w:color w:val="000000" w:themeColor="text1"/>
        </w:rPr>
        <w:t xml:space="preserve"> (D2002, Zymo Research)</w:t>
      </w:r>
      <w:r w:rsidRPr="00F92F94">
        <w:rPr>
          <w:bCs/>
          <w:iCs/>
          <w:color w:val="000000" w:themeColor="text1"/>
        </w:rPr>
        <w:t xml:space="preserve">, quantified using </w:t>
      </w:r>
      <w:r w:rsidR="0010620E">
        <w:t>the Quant-IT dsDNA BR Assay kit</w:t>
      </w:r>
      <w:r w:rsidR="003B5708">
        <w:t xml:space="preserve">  (</w:t>
      </w:r>
      <w:r w:rsidR="00CA2365">
        <w:t xml:space="preserve">Invitrogen, </w:t>
      </w:r>
      <w:r w:rsidR="003B5708">
        <w:t>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rPr>
        <w:t xml:space="preserve">l. </w:t>
      </w:r>
      <w:r w:rsidR="001C1A6B">
        <w:rPr>
          <w:bCs/>
          <w:iCs/>
          <w:color w:val="000000" w:themeColor="text1"/>
        </w:rPr>
        <w:t xml:space="preserve">350ng of </w:t>
      </w:r>
      <w:r w:rsidR="00CE4414">
        <w:rPr>
          <w:bCs/>
          <w:iCs/>
          <w:color w:val="000000" w:themeColor="text1"/>
        </w:rPr>
        <w:t xml:space="preserve">DNA </w:t>
      </w:r>
      <w:r w:rsidR="001C1A6B">
        <w:rPr>
          <w:bCs/>
          <w:iCs/>
          <w:color w:val="000000" w:themeColor="text1"/>
        </w:rPr>
        <w:t xml:space="preserve">from each sample was </w:t>
      </w:r>
      <w:r w:rsidR="00580436">
        <w:rPr>
          <w:bCs/>
          <w:iCs/>
          <w:color w:val="000000" w:themeColor="text1"/>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color w:val="333333"/>
          <w:shd w:val="clear" w:color="auto" w:fill="FFFFFF"/>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rPr>
        <w:t xml:space="preserve"> </w:t>
      </w:r>
      <w:r w:rsidR="00226F4C">
        <w:rPr>
          <w:bCs/>
          <w:iCs/>
          <w:color w:val="000000" w:themeColor="text1"/>
        </w:rPr>
        <w:t xml:space="preserve"> </w:t>
      </w:r>
      <w:commentRangeStart w:id="93"/>
      <w:r w:rsidR="00226F4C">
        <w:t>After indexing, equal</w:t>
      </w:r>
      <w:r w:rsidR="001C1A6B">
        <w:t xml:space="preserve"> volumes</w:t>
      </w:r>
      <w:r w:rsidR="00226F4C">
        <w:t xml:space="preserve"> of UP-tag and DN-tag PCR products from each pool were run on a 3% agarose gel.  </w:t>
      </w:r>
      <w:commentRangeEnd w:id="93"/>
      <w:r w:rsidR="00B04DC2">
        <w:rPr>
          <w:rStyle w:val="CommentReference"/>
          <w:rFonts w:asciiTheme="minorHAnsi" w:hAnsiTheme="minorHAnsi" w:cstheme="minorBidi"/>
        </w:rPr>
        <w:commentReference w:id="93"/>
      </w:r>
      <w:r w:rsidR="00226F4C">
        <w:t xml:space="preserve">The </w:t>
      </w:r>
      <w:r w:rsidR="00226F4C">
        <w:lastRenderedPageBreak/>
        <w:t xml:space="preserve">expected 210bp bands were isolated and purified using a </w:t>
      </w:r>
      <w:r w:rsidR="00106CAA" w:rsidRPr="00106CAA">
        <w:t>QIAGEN MinElute Gel Extraction kit</w:t>
      </w:r>
      <w:r w:rsidR="00226F4C">
        <w:t xml:space="preserve">.  </w:t>
      </w:r>
      <w:r w:rsidR="001C1A6B">
        <w:t>DNA size and purity was confirmed by using the Agilent Bioanalyzer High Sensit</w:t>
      </w:r>
      <w:r w:rsidR="00DD3E08">
        <w:t>ivity</w:t>
      </w:r>
      <w:r w:rsidR="001C1A6B">
        <w:t xml:space="preserve"> DNA kit</w:t>
      </w:r>
      <w:r w:rsidR="00DD3E08">
        <w:t xml:space="preserve"> (</w:t>
      </w:r>
      <w:r w:rsidR="00DD3E08" w:rsidRPr="00DD3E08">
        <w:t>5067-4626</w:t>
      </w:r>
      <w:r w:rsidR="00DD3E08">
        <w:t>)</w:t>
      </w:r>
      <w:r w:rsidR="001C1A6B">
        <w:t xml:space="preserve">.  </w:t>
      </w:r>
      <w:r w:rsidR="00226F4C">
        <w:t>DNA yield was quantified in triplicate using a KAPA SYBR FAST Universal qPCR kit</w:t>
      </w:r>
      <w:r w:rsidR="007622DF">
        <w:t xml:space="preserve">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rPr>
        <w:t>an</w:t>
      </w:r>
      <w:r w:rsidR="00226F4C" w:rsidRPr="00233F15">
        <w:rPr>
          <w:bCs/>
          <w:iCs/>
          <w:color w:val="000000" w:themeColor="text1"/>
        </w:rPr>
        <w:t xml:space="preserve"> Illumina NextSeq 500 </w:t>
      </w:r>
      <w:r w:rsidR="00226F4C" w:rsidRPr="00226F4C">
        <w:rPr>
          <w:bCs/>
          <w:iCs/>
          <w:color w:val="000000" w:themeColor="text1"/>
        </w:rPr>
        <w:t>High Output v2</w:t>
      </w:r>
      <w:r w:rsidR="00226F4C" w:rsidRPr="00233F15">
        <w:rPr>
          <w:bCs/>
          <w:iCs/>
          <w:color w:val="000000" w:themeColor="text1"/>
        </w:rPr>
        <w:t xml:space="preserve"> kit</w:t>
      </w:r>
      <w:r w:rsidR="00226F4C">
        <w:rPr>
          <w:bCs/>
          <w:iCs/>
          <w:color w:val="000000" w:themeColor="text1"/>
        </w:rPr>
        <w:t>.</w:t>
      </w:r>
    </w:p>
    <w:p w14:paraId="3259184B" w14:textId="77777777" w:rsidR="0003324C" w:rsidRPr="00233F15" w:rsidRDefault="0003324C" w:rsidP="00224FCB">
      <w:pPr>
        <w:rPr>
          <w:bCs/>
          <w:iCs/>
          <w:color w:val="000000" w:themeColor="text1"/>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rPr>
        <w:t xml:space="preserve"> count </w:t>
      </w:r>
      <m:oMath>
        <m:r>
          <w:rPr>
            <w:rFonts w:ascii="Cambria Math" w:hAnsi="Cambria Math"/>
            <w:color w:val="000000" w:themeColor="text1"/>
          </w:rPr>
          <m:t>c</m:t>
        </m:r>
      </m:oMath>
      <w:r w:rsidR="00362FA9" w:rsidRPr="00233F15">
        <w:rPr>
          <w:bCs/>
          <w:iCs/>
          <w:color w:val="000000" w:themeColor="text1"/>
        </w:rPr>
        <w:t xml:space="preserve"> was</w:t>
      </w:r>
      <w:r w:rsidR="00D40058" w:rsidRPr="00233F15">
        <w:rPr>
          <w:bCs/>
          <w:iCs/>
          <w:color w:val="000000" w:themeColor="text1"/>
        </w:rPr>
        <w:t xml:space="preserve"> </w:t>
      </w:r>
      <w:r w:rsidR="000022CD" w:rsidRPr="00233F15">
        <w:rPr>
          <w:bCs/>
          <w:iCs/>
          <w:color w:val="000000" w:themeColor="text1"/>
        </w:rPr>
        <w:t xml:space="preserve">assigned for each strain </w:t>
      </w:r>
      <m:oMath>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oMath>
      <w:r w:rsidR="000022CD" w:rsidRPr="00233F15">
        <w:rPr>
          <w:bCs/>
          <w:iCs/>
          <w:color w:val="000000" w:themeColor="text1"/>
        </w:rPr>
        <w:t xml:space="preserve"> in a </w:t>
      </w:r>
      <w:r w:rsidR="00C918D9">
        <w:rPr>
          <w:bCs/>
          <w:iCs/>
          <w:color w:val="000000" w:themeColor="text1"/>
        </w:rPr>
        <w:t>pool under</w:t>
      </w:r>
      <w:r w:rsidR="00D40058" w:rsidRPr="00233F15">
        <w:rPr>
          <w:bCs/>
          <w:iCs/>
          <w:color w:val="000000" w:themeColor="text1"/>
        </w:rPr>
        <w:t xml:space="preserve"> drug </w:t>
      </w:r>
      <m:oMath>
        <m:r>
          <w:rPr>
            <w:rFonts w:ascii="Cambria Math" w:hAnsi="Cambria Math"/>
            <w:color w:val="000000" w:themeColor="text1"/>
          </w:rPr>
          <m:t>d</m:t>
        </m:r>
      </m:oMath>
      <w:r w:rsidR="00D40058" w:rsidRPr="00233F15">
        <w:rPr>
          <w:bCs/>
          <w:iCs/>
          <w:color w:val="000000" w:themeColor="text1"/>
        </w:rPr>
        <w:t xml:space="preserve"> sequenced </w:t>
      </w:r>
      <w:r w:rsidR="009B09AA">
        <w:rPr>
          <w:bCs/>
          <w:iCs/>
          <w:color w:val="000000" w:themeColor="text1"/>
        </w:rPr>
        <w:t xml:space="preserve">at </w:t>
      </w:r>
      <w:r w:rsidR="00D40058" w:rsidRPr="00233F15">
        <w:rPr>
          <w:bCs/>
          <w:iCs/>
          <w:color w:val="000000" w:themeColor="text1"/>
        </w:rPr>
        <w:t xml:space="preserve">time </w:t>
      </w:r>
      <m:oMath>
        <m:r>
          <w:rPr>
            <w:rFonts w:ascii="Cambria Math" w:hAnsi="Cambria Math"/>
            <w:color w:val="000000" w:themeColor="text1"/>
          </w:rPr>
          <m:t>t</m:t>
        </m:r>
      </m:oMath>
      <w:r w:rsidR="00D40058" w:rsidRPr="00233F15">
        <w:rPr>
          <w:rFonts w:eastAsiaTheme="minorEastAsia"/>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oMath>
      <w:r w:rsidR="000022CD" w:rsidRPr="00233F15">
        <w:rPr>
          <w:bCs/>
          <w:iCs/>
          <w:color w:val="000000" w:themeColor="text1"/>
        </w:rPr>
        <w:t>.</w:t>
      </w:r>
      <w:r w:rsidR="00194AA9">
        <w:rPr>
          <w:bCs/>
          <w:iCs/>
          <w:color w:val="000000" w:themeColor="text1"/>
        </w:rPr>
        <w:t xml:space="preserve">  </w:t>
      </w:r>
      <w:r w:rsidR="00194AA9" w:rsidRPr="00233F15">
        <w:rPr>
          <w:bCs/>
          <w:iCs/>
          <w:color w:val="000000" w:themeColor="text1"/>
        </w:rPr>
        <w:t xml:space="preserve">The counts in each sample were then converted to a frequency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194AA9" w:rsidRPr="00233F15">
        <w:rPr>
          <w:bCs/>
          <w:iCs/>
          <w:color w:val="000000" w:themeColor="text1"/>
        </w:rPr>
        <w:t xml:space="preserve"> by division with the total count for all strains in that sample:</w:t>
      </w:r>
    </w:p>
    <w:p w14:paraId="0F9E719A" w14:textId="77777777" w:rsidR="00194AA9" w:rsidRPr="00233F15" w:rsidRDefault="00AD42E8" w:rsidP="00194AA9">
      <w:pP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num>
            <m:den>
              <m:nary>
                <m:naryPr>
                  <m:chr m:val="∑"/>
                  <m:limLoc m:val="undOvr"/>
                  <m:ctrlPr>
                    <w:rPr>
                      <w:rFonts w:ascii="Cambria Math" w:hAnsi="Cambria Math"/>
                      <w:bCs/>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,d,t</m:t>
                      </m:r>
                    </m:sub>
                  </m:sSub>
                </m:e>
              </m:nary>
            </m:den>
          </m:f>
        </m:oMath>
      </m:oMathPara>
    </w:p>
    <w:p w14:paraId="727F9A48" w14:textId="0795233F" w:rsidR="00D863E9" w:rsidRDefault="00D863E9" w:rsidP="00224FCB">
      <w:pPr>
        <w:rPr>
          <w:bCs/>
          <w:iCs/>
          <w:color w:val="000000" w:themeColor="text1"/>
        </w:rPr>
      </w:pPr>
    </w:p>
    <w:p w14:paraId="080B930E" w14:textId="0A880AD9" w:rsidR="00C80234" w:rsidRDefault="00194AA9" w:rsidP="00E76826">
      <w:pPr>
        <w:jc w:val="both"/>
        <w:rPr>
          <w:bCs/>
          <w:iCs/>
          <w:color w:val="000000" w:themeColor="text1"/>
        </w:rPr>
      </w:pPr>
      <w:r w:rsidRPr="00233F15">
        <w:rPr>
          <w:bCs/>
          <w:iCs/>
          <w:color w:val="000000" w:themeColor="text1"/>
        </w:rPr>
        <w:t xml:space="preserve">If both an UP and DN tag for a given strain were successfully linked to a genotype,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w:t>
      </w:r>
      <w:r w:rsidR="00D51184">
        <w:rPr>
          <w:rFonts w:eastAsiaTheme="minorEastAsia"/>
          <w:bCs/>
          <w:iCs/>
          <w:color w:val="000000" w:themeColor="text1"/>
        </w:rPr>
        <w:t xml:space="preserve">is </w:t>
      </w:r>
      <w:r>
        <w:rPr>
          <w:rFonts w:eastAsiaTheme="minorEastAsia"/>
          <w:bCs/>
          <w:iCs/>
          <w:color w:val="000000" w:themeColor="text1"/>
        </w:rPr>
        <w:t>estimat</w:t>
      </w:r>
      <w:r w:rsidR="00D51184">
        <w:rPr>
          <w:rFonts w:eastAsiaTheme="minorEastAsia"/>
          <w:bCs/>
          <w:iCs/>
          <w:color w:val="000000" w:themeColor="text1"/>
        </w:rPr>
        <w:t>ed from the UP and DN counts and</w:t>
      </w:r>
      <w:r>
        <w:rPr>
          <w:rFonts w:eastAsiaTheme="minorEastAsia"/>
          <w:bCs/>
          <w:iCs/>
          <w:color w:val="000000" w:themeColor="text1"/>
        </w:rPr>
        <w:t xml:space="preserve"> averaged</w:t>
      </w:r>
      <w:r w:rsidR="006F2970">
        <w:rPr>
          <w:rFonts w:eastAsiaTheme="minorEastAsia"/>
          <w:bCs/>
          <w:iCs/>
          <w:color w:val="000000" w:themeColor="text1"/>
        </w:rPr>
        <w:t xml:space="preserve">, </w:t>
      </w:r>
      <w:r w:rsidR="006F2970">
        <w:rPr>
          <w:bCs/>
          <w:iCs/>
          <w:color w:val="000000" w:themeColor="text1"/>
        </w:rPr>
        <w:t>o</w:t>
      </w:r>
      <w:r w:rsidR="00EC0185">
        <w:rPr>
          <w:bCs/>
          <w:iCs/>
          <w:color w:val="000000" w:themeColor="text1"/>
        </w:rPr>
        <w:t>therwise the availa</w:t>
      </w:r>
      <w:r w:rsidR="006F2970">
        <w:rPr>
          <w:bCs/>
          <w:iCs/>
          <w:color w:val="000000" w:themeColor="text1"/>
        </w:rPr>
        <w:t>ble tag i</w:t>
      </w:r>
      <w:r w:rsidR="00EC0185">
        <w:rPr>
          <w:bCs/>
          <w:iCs/>
          <w:color w:val="000000" w:themeColor="text1"/>
        </w:rPr>
        <w:t>s used.</w:t>
      </w:r>
      <w:r w:rsidR="00C80234">
        <w:rPr>
          <w:bCs/>
          <w:iCs/>
          <w:color w:val="000000" w:themeColor="text1"/>
        </w:rPr>
        <w:t xml:space="preserve">  </w:t>
      </w:r>
    </w:p>
    <w:p w14:paraId="2B87DCCA" w14:textId="77777777" w:rsidR="00C80234" w:rsidRDefault="00C80234" w:rsidP="00E76826">
      <w:pPr>
        <w:jc w:val="both"/>
        <w:rPr>
          <w:bCs/>
          <w:iCs/>
          <w:color w:val="000000" w:themeColor="text1"/>
        </w:rPr>
      </w:pPr>
    </w:p>
    <w:p w14:paraId="5A61B06A" w14:textId="5E3AC3DE" w:rsidR="00C80234" w:rsidRDefault="00C80234" w:rsidP="00C80234">
      <w:pPr>
        <w:rPr>
          <w:rFonts w:eastAsiaTheme="minorEastAsia"/>
          <w:bCs/>
          <w:iCs/>
          <w:color w:val="000000" w:themeColor="text1"/>
        </w:rPr>
      </w:pPr>
      <w:r>
        <w:rPr>
          <w:rFonts w:eastAsiaTheme="minorEastAsia"/>
          <w:bCs/>
          <w:iCs/>
          <w:color w:val="000000" w:themeColor="text1"/>
        </w:rPr>
        <w:t xml:space="preserve">We </w:t>
      </w:r>
      <w:r w:rsidR="004922D2">
        <w:rPr>
          <w:rFonts w:eastAsiaTheme="minorEastAsia"/>
          <w:bCs/>
          <w:iCs/>
          <w:color w:val="000000" w:themeColor="text1"/>
        </w:rPr>
        <w:t>model</w:t>
      </w:r>
      <w:r>
        <w:rPr>
          <w:rFonts w:eastAsiaTheme="minorEastAsia"/>
          <w:bCs/>
          <w:iCs/>
          <w:color w:val="000000" w:themeColor="text1"/>
        </w:rPr>
        <w:t xml:space="preserve">ed each strain as growing constantly from an initial </w:t>
      </w:r>
      <w:r>
        <w:rPr>
          <w:bCs/>
          <w:iCs/>
          <w:color w:val="000000" w:themeColor="text1"/>
        </w:rPr>
        <w:t>abundance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oMath>
      <w:r>
        <w:rPr>
          <w:rFonts w:eastAsiaTheme="minorEastAsia"/>
          <w:bCs/>
          <w:iCs/>
          <w:color w:val="000000" w:themeColor="text1"/>
        </w:rPr>
        <w:t>)</w:t>
      </w:r>
      <w:r>
        <w:rPr>
          <w:bCs/>
          <w:iCs/>
          <w:color w:val="000000" w:themeColor="text1"/>
        </w:rPr>
        <w:t xml:space="preserve"> by an exponential growth rate </w:t>
      </w:r>
      <m:oMath>
        <m:r>
          <w:rPr>
            <w:rFonts w:ascii="Cambria Math" w:hAnsi="Cambria Math"/>
            <w:color w:val="000000" w:themeColor="text1"/>
          </w:rPr>
          <m:t>g</m:t>
        </m:r>
      </m:oMath>
      <w:r>
        <w:rPr>
          <w:bCs/>
          <w:iCs/>
          <w:color w:val="000000" w:themeColor="text1"/>
        </w:rPr>
        <w:t xml:space="preserve"> </w:t>
      </w:r>
      <w:r>
        <w:rPr>
          <w:rFonts w:eastAsiaTheme="minorEastAsia"/>
          <w:bCs/>
          <w:iCs/>
          <w:color w:val="000000" w:themeColor="text1"/>
        </w:rPr>
        <w:t xml:space="preserve">in each drug over time </w:t>
      </w:r>
      <m:oMath>
        <m:r>
          <w:rPr>
            <w:rFonts w:ascii="Cambria Math" w:eastAsiaTheme="minorEastAsia" w:hAnsi="Cambria Math"/>
            <w:color w:val="000000" w:themeColor="text1"/>
          </w:rPr>
          <m:t>t</m:t>
        </m:r>
      </m:oMath>
      <w:r>
        <w:rPr>
          <w:rFonts w:eastAsiaTheme="minorEastAsia"/>
          <w:bCs/>
          <w:iCs/>
          <w:color w:val="000000" w:themeColor="text1"/>
        </w:rPr>
        <w:t>, such that:</w:t>
      </w:r>
    </w:p>
    <w:p w14:paraId="70B9BBA1" w14:textId="77777777" w:rsidR="00C80234" w:rsidRPr="00FA0731" w:rsidRDefault="00AD42E8"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2C22C494" w14:textId="77777777" w:rsidR="00C80234" w:rsidRDefault="00C80234" w:rsidP="00E76826">
      <w:pPr>
        <w:jc w:val="both"/>
        <w:rPr>
          <w:bCs/>
          <w:iCs/>
          <w:color w:val="000000" w:themeColor="text1"/>
        </w:rPr>
      </w:pPr>
    </w:p>
    <w:p w14:paraId="11A92FAB" w14:textId="0E7F0614" w:rsidR="00C80234" w:rsidRDefault="00C80234" w:rsidP="00C80234">
      <w:pPr>
        <w:rPr>
          <w:bCs/>
          <w:iCs/>
          <w:color w:val="000000" w:themeColor="text1"/>
        </w:rPr>
      </w:pPr>
      <w:r>
        <w:rPr>
          <w:bCs/>
          <w:iCs/>
          <w:color w:val="000000" w:themeColor="text1"/>
        </w:rPr>
        <w:t xml:space="preserve">Here,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is proportional to </w:t>
      </w:r>
      <w:r w:rsidR="006F6E2A">
        <w:rPr>
          <w:rFonts w:eastAsiaTheme="minorEastAsia"/>
          <w:bCs/>
          <w:iCs/>
          <w:color w:val="000000" w:themeColor="text1"/>
        </w:rPr>
        <w:t>a desired</w:t>
      </w:r>
      <w:r>
        <w:rPr>
          <w:rFonts w:eastAsiaTheme="minorEastAsia"/>
          <w:bCs/>
          <w:iCs/>
          <w:color w:val="000000" w:themeColor="text1"/>
        </w:rPr>
        <w:t xml:space="preserve"> ‘</w:t>
      </w:r>
      <w:r w:rsidR="00DA06AF">
        <w:rPr>
          <w:rFonts w:eastAsiaTheme="minorEastAsia"/>
          <w:bCs/>
          <w:iCs/>
          <w:color w:val="000000" w:themeColor="text1"/>
        </w:rPr>
        <w:t>absolute</w:t>
      </w:r>
      <w:r>
        <w:rPr>
          <w:rFonts w:eastAsiaTheme="minorEastAsia"/>
          <w:bCs/>
          <w:iCs/>
          <w:color w:val="000000" w:themeColor="text1"/>
        </w:rPr>
        <w:t>’ starting abundance</w:t>
      </w:r>
      <w:r w:rsidR="00770800">
        <w:rPr>
          <w:rFonts w:eastAsiaTheme="minorEastAsia"/>
          <w:bCs/>
          <w:iCs/>
          <w:color w:val="000000" w:themeColor="text1"/>
        </w:rPr>
        <w:t xml:space="preserve"> </w:t>
      </w:r>
      <w:r w:rsidR="00A90BA7">
        <w:rPr>
          <w:rFonts w:eastAsiaTheme="minorEastAsia"/>
          <w:bCs/>
          <w:iCs/>
          <w:color w:val="000000" w:themeColor="text1"/>
        </w:rPr>
        <w:t xml:space="preserve">metric </w:t>
      </w:r>
      <w:r w:rsidR="00770800">
        <w:rPr>
          <w:rFonts w:eastAsiaTheme="minorEastAsia"/>
          <w:bCs/>
          <w:iCs/>
          <w:color w:val="000000" w:themeColor="text1"/>
        </w:rPr>
        <w:t>for each strain</w:t>
      </w:r>
      <w:r w:rsidR="002A4F31">
        <w:rPr>
          <w:rFonts w:eastAsiaTheme="minorEastAsia"/>
          <w:bCs/>
          <w:iCs/>
          <w:color w:val="000000" w:themeColor="text1"/>
        </w:rPr>
        <w:t xml:space="preserve"> (e.g. number of cells)</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such that: </w:t>
      </w:r>
    </w:p>
    <w:p w14:paraId="22967655" w14:textId="77777777" w:rsidR="00C80234" w:rsidRDefault="00C80234" w:rsidP="00C80234">
      <w:pPr>
        <w:rPr>
          <w:bCs/>
          <w:iCs/>
          <w:color w:val="000000" w:themeColor="text1"/>
        </w:rPr>
      </w:pPr>
    </w:p>
    <w:p w14:paraId="01467219" w14:textId="7875BA1A" w:rsidR="00C80234" w:rsidRPr="00FA0731" w:rsidRDefault="00AD42E8"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37F01A98" w14:textId="109A456B" w:rsidR="00C80234" w:rsidRDefault="00C80234" w:rsidP="00E76826">
      <w:pPr>
        <w:jc w:val="both"/>
        <w:rPr>
          <w:bCs/>
          <w:iCs/>
          <w:color w:val="000000" w:themeColor="text1"/>
        </w:rPr>
      </w:pPr>
    </w:p>
    <w:p w14:paraId="0965D0CC" w14:textId="02BF154D" w:rsidR="00C80234" w:rsidRPr="00A42B07" w:rsidRDefault="00C80234" w:rsidP="00E76826">
      <w:pPr>
        <w:jc w:val="both"/>
        <w:rPr>
          <w:bCs/>
          <w:iCs/>
          <w:color w:val="000000" w:themeColor="text1"/>
        </w:rPr>
      </w:pPr>
      <w:r>
        <w:rPr>
          <w:bCs/>
          <w:iCs/>
          <w:color w:val="000000" w:themeColor="text1"/>
        </w:rPr>
        <w:t xml:space="preserve">Similarly, we also obtain a proportional estimate for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by </w:t>
      </w:r>
      <w:r w:rsidR="00A42B07">
        <w:rPr>
          <w:rFonts w:eastAsiaTheme="minorEastAsia"/>
          <w:bCs/>
          <w:iCs/>
          <w:color w:val="000000" w:themeColor="text1"/>
        </w:rPr>
        <w:t xml:space="preserve">using </w:t>
      </w:r>
      <w:r>
        <w:rPr>
          <w:rFonts w:eastAsiaTheme="minorEastAsia"/>
          <w:bCs/>
          <w:iCs/>
          <w:color w:val="000000" w:themeColor="text1"/>
        </w:rPr>
        <w:t xml:space="preserve">the frequency at each time point, multiplied by </w:t>
      </w:r>
      <w:r w:rsidRPr="00233F15">
        <w:rPr>
          <w:bCs/>
          <w:iCs/>
          <w:color w:val="000000" w:themeColor="text1"/>
        </w:rPr>
        <w:t xml:space="preserve">expected </w:t>
      </w:r>
      <w:r w:rsidR="00A42B07">
        <w:rPr>
          <w:bCs/>
          <w:iCs/>
          <w:color w:val="000000" w:themeColor="text1"/>
        </w:rPr>
        <w:t xml:space="preserve">relative </w:t>
      </w:r>
      <w:r w:rsidRPr="00233F15">
        <w:rPr>
          <w:bCs/>
          <w:iCs/>
          <w:color w:val="000000" w:themeColor="text1"/>
        </w:rPr>
        <w:t xml:space="preserve">pool growth at that time </w:t>
      </w:r>
      <w:r w:rsidR="00A42B07">
        <w:rPr>
          <w:bCs/>
          <w:iCs/>
          <w:color w:val="000000" w:themeColor="text1"/>
        </w:rPr>
        <w:t xml:space="preserve">compared to time 0 </w:t>
      </w:r>
      <w:r w:rsidRPr="00233F15">
        <w:rPr>
          <w:bCs/>
          <w:iCs/>
          <w:color w:val="000000" w:themeColor="text1"/>
        </w:rPr>
        <w:t>(</w:t>
      </w:r>
      <m:oMath>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sidRPr="00233F15">
        <w:rPr>
          <w:rFonts w:eastAsiaTheme="minorEastAsia"/>
          <w:bCs/>
          <w:iCs/>
          <w:color w:val="000000" w:themeColor="text1"/>
        </w:rPr>
        <w:t xml:space="preserve">, since </w:t>
      </w:r>
      <m:oMath>
        <m:r>
          <w:rPr>
            <w:rFonts w:ascii="Cambria Math" w:eastAsiaTheme="minorEastAsia" w:hAnsi="Cambria Math"/>
            <w:color w:val="000000" w:themeColor="text1"/>
          </w:rPr>
          <m:t>t</m:t>
        </m:r>
      </m:oMath>
      <w:r w:rsidRPr="00233F15">
        <w:rPr>
          <w:rFonts w:eastAsiaTheme="minorEastAsia"/>
          <w:bCs/>
          <w:iCs/>
          <w:color w:val="000000" w:themeColor="text1"/>
        </w:rPr>
        <w:t xml:space="preserve"> is defined by the number of generations</w:t>
      </w:r>
      <w:r w:rsidR="000D4C7F">
        <w:rPr>
          <w:rFonts w:eastAsiaTheme="minorEastAsia"/>
          <w:bCs/>
          <w:iCs/>
          <w:color w:val="000000" w:themeColor="text1"/>
        </w:rPr>
        <w:t xml:space="preserve"> since t = 0</w:t>
      </w:r>
      <w:r>
        <w:rPr>
          <w:rFonts w:eastAsiaTheme="minorEastAsia"/>
          <w:bCs/>
          <w:iCs/>
          <w:color w:val="000000" w:themeColor="text1"/>
        </w:rPr>
        <w:t>)</w:t>
      </w:r>
    </w:p>
    <w:p w14:paraId="3CB4C773" w14:textId="77777777" w:rsidR="00C80234" w:rsidRDefault="00C80234" w:rsidP="00E76826">
      <w:pPr>
        <w:jc w:val="both"/>
        <w:rPr>
          <w:bCs/>
          <w:iCs/>
          <w:color w:val="000000" w:themeColor="text1"/>
        </w:rPr>
      </w:pPr>
    </w:p>
    <w:p w14:paraId="62970597" w14:textId="71FE4DE3" w:rsidR="00C80234" w:rsidRPr="00FA0731" w:rsidRDefault="00AD42E8"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m:oMathPara>
    </w:p>
    <w:p w14:paraId="42BB8E1D" w14:textId="3047BDA9" w:rsidR="00C80234" w:rsidRDefault="00C80234" w:rsidP="00E76826">
      <w:pPr>
        <w:jc w:val="both"/>
        <w:rPr>
          <w:bCs/>
          <w:iCs/>
          <w:color w:val="000000" w:themeColor="text1"/>
        </w:rPr>
      </w:pPr>
    </w:p>
    <w:p w14:paraId="29915551" w14:textId="3E0F83B9" w:rsidR="00E46245" w:rsidRPr="00233F15" w:rsidRDefault="00C80234" w:rsidP="00E76826">
      <w:pPr>
        <w:jc w:val="both"/>
        <w:rPr>
          <w:bCs/>
          <w:iCs/>
          <w:color w:val="000000" w:themeColor="text1"/>
        </w:rPr>
      </w:pPr>
      <w:r>
        <w:rPr>
          <w:bCs/>
          <w:iCs/>
          <w:color w:val="000000" w:themeColor="text1"/>
        </w:rPr>
        <w:lastRenderedPageBreak/>
        <w:t xml:space="preserve">Therefore, integrating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Pr>
          <w:rFonts w:eastAsiaTheme="minorEastAsia"/>
          <w:bCs/>
          <w:iCs/>
          <w:color w:val="000000" w:themeColor="text1"/>
        </w:rPr>
        <w:t xml:space="preserve"> </w:t>
      </w:r>
      <w:r>
        <w:rPr>
          <w:bCs/>
          <w:iCs/>
          <w:color w:val="000000" w:themeColor="text1"/>
        </w:rPr>
        <w:t xml:space="preserve">over time can be used to compute a metric that is proportional to </w:t>
      </w:r>
      <w:r w:rsidR="00DA06AF">
        <w:rPr>
          <w:bCs/>
          <w:iCs/>
          <w:color w:val="000000" w:themeColor="text1"/>
        </w:rPr>
        <w:t>the absolute</w:t>
      </w:r>
      <w:r>
        <w:rPr>
          <w:bCs/>
          <w:iCs/>
          <w:color w:val="000000" w:themeColor="text1"/>
        </w:rPr>
        <w:t xml:space="preserve"> ‘area under the growth curve’ </w:t>
      </w:r>
      <w:r w:rsidRPr="00233F15">
        <w:rPr>
          <w:bCs/>
          <w:iCs/>
          <w:color w:val="000000" w:themeColor="text1"/>
        </w:rPr>
        <w:t>(</w:t>
      </w:r>
      <m:oMath>
        <m:r>
          <w:rPr>
            <w:rFonts w:ascii="Cambria Math" w:hAnsi="Cambria Math"/>
            <w:color w:val="000000" w:themeColor="text1"/>
          </w:rPr>
          <m:t>AUC</m:t>
        </m:r>
      </m:oMath>
      <w:r>
        <w:rPr>
          <w:bCs/>
          <w:iCs/>
          <w:color w:val="000000" w:themeColor="text1"/>
        </w:rPr>
        <w:t xml:space="preserve">) from timepoints </w:t>
      </w:r>
      <m:oMath>
        <m:r>
          <w:rPr>
            <w:rFonts w:ascii="Cambria Math" w:eastAsiaTheme="minorEastAsia" w:hAnsi="Cambria Math"/>
            <w:color w:val="000000" w:themeColor="text1"/>
          </w:rPr>
          <m:t>0</m:t>
        </m:r>
      </m:oMath>
      <w:r w:rsidR="00AD3DA3" w:rsidRPr="00233F15">
        <w:rPr>
          <w:rFonts w:eastAsiaTheme="minorEastAsia"/>
          <w:bCs/>
          <w:iCs/>
          <w:color w:val="000000" w:themeColor="text1"/>
        </w:rPr>
        <w:t xml:space="preserve"> </w:t>
      </w:r>
      <w:r w:rsidR="00C16FEA" w:rsidRPr="00233F15">
        <w:rPr>
          <w:rFonts w:eastAsiaTheme="minorEastAsia"/>
          <w:bCs/>
          <w:iCs/>
          <w:color w:val="000000" w:themeColor="text1"/>
        </w:rPr>
        <w:t xml:space="preserve">to </w:t>
      </w:r>
      <m:oMath>
        <m:r>
          <w:rPr>
            <w:rFonts w:ascii="Cambria Math" w:eastAsiaTheme="minorEastAsia" w:hAnsi="Cambria Math"/>
            <w:color w:val="000000" w:themeColor="text1"/>
          </w:rPr>
          <m:t>T</m:t>
        </m:r>
      </m:oMath>
      <w:r w:rsidR="00AD3DA3" w:rsidRPr="00233F15">
        <w:rPr>
          <w:rFonts w:eastAsiaTheme="minorEastAsia"/>
          <w:bCs/>
          <w:iCs/>
          <w:color w:val="000000" w:themeColor="text1"/>
        </w:rPr>
        <w:t xml:space="preserve"> (</w:t>
      </w:r>
      <w:r w:rsidR="005900DC" w:rsidRPr="00233F15">
        <w:rPr>
          <w:rFonts w:eastAsiaTheme="minorEastAsia"/>
          <w:bCs/>
          <w:iCs/>
          <w:color w:val="000000" w:themeColor="text1"/>
        </w:rPr>
        <w:t xml:space="preserve">the total number of </w:t>
      </w:r>
      <w:r w:rsidR="00DF609D">
        <w:rPr>
          <w:rFonts w:eastAsiaTheme="minorEastAsia"/>
          <w:bCs/>
          <w:iCs/>
          <w:color w:val="000000" w:themeColor="text1"/>
        </w:rPr>
        <w:t>poo</w:t>
      </w:r>
      <w:r w:rsidR="00FD0208">
        <w:rPr>
          <w:rFonts w:eastAsiaTheme="minorEastAsia"/>
          <w:bCs/>
          <w:iCs/>
          <w:color w:val="000000" w:themeColor="text1"/>
        </w:rPr>
        <w:t>l</w:t>
      </w:r>
      <w:r w:rsidR="00DF609D">
        <w:rPr>
          <w:rFonts w:eastAsiaTheme="minorEastAsia"/>
          <w:bCs/>
          <w:iCs/>
          <w:color w:val="000000" w:themeColor="text1"/>
        </w:rPr>
        <w:t xml:space="preserve"> </w:t>
      </w:r>
      <w:r w:rsidR="005900DC" w:rsidRPr="00233F15">
        <w:rPr>
          <w:rFonts w:eastAsiaTheme="minorEastAsia"/>
          <w:bCs/>
          <w:iCs/>
          <w:color w:val="000000" w:themeColor="text1"/>
        </w:rPr>
        <w:t>generations measured</w:t>
      </w:r>
      <w:r w:rsidR="00AD3DA3" w:rsidRPr="00233F15">
        <w:rPr>
          <w:rFonts w:eastAsiaTheme="minorEastAsia"/>
          <w:bCs/>
          <w:iCs/>
          <w:color w:val="000000" w:themeColor="text1"/>
        </w:rPr>
        <w:t>)</w:t>
      </w:r>
      <w:r w:rsidR="00E42C52" w:rsidRPr="00233F15">
        <w:rPr>
          <w:rFonts w:eastAsiaTheme="minorEastAsia"/>
          <w:bCs/>
          <w:iCs/>
          <w:color w:val="000000" w:themeColor="text1"/>
        </w:rPr>
        <w:t>.</w:t>
      </w:r>
      <w:r w:rsidR="00163626" w:rsidRPr="00233F15">
        <w:rPr>
          <w:rFonts w:eastAsiaTheme="minorEastAsia"/>
          <w:bCs/>
          <w:iCs/>
          <w:color w:val="000000" w:themeColor="text1"/>
        </w:rPr>
        <w:t xml:space="preserve"> </w:t>
      </w:r>
      <w:r w:rsidR="00E42C52" w:rsidRPr="00233F15">
        <w:rPr>
          <w:rFonts w:eastAsiaTheme="minorEastAsia"/>
          <w:bCs/>
          <w:iCs/>
          <w:color w:val="000000" w:themeColor="text1"/>
        </w:rPr>
        <w:t xml:space="preserve"> </w:t>
      </w:r>
      <w:r>
        <w:rPr>
          <w:rFonts w:eastAsiaTheme="minorEastAsia"/>
          <w:bCs/>
          <w:iCs/>
          <w:color w:val="000000" w:themeColor="text1"/>
        </w:rPr>
        <w:t>Here, f</w:t>
      </w:r>
      <w:r w:rsidR="00163626" w:rsidRPr="00233F15">
        <w:rPr>
          <w:rFonts w:eastAsiaTheme="minorEastAsia"/>
          <w:bCs/>
          <w:iCs/>
          <w:color w:val="000000" w:themeColor="text1"/>
        </w:rPr>
        <w:t>requencies between</w:t>
      </w:r>
      <w:r w:rsidR="00E42C52" w:rsidRPr="00233F15">
        <w:rPr>
          <w:rFonts w:eastAsiaTheme="minorEastAsia"/>
          <w:bCs/>
          <w:iCs/>
          <w:color w:val="000000" w:themeColor="text1"/>
        </w:rPr>
        <w:t xml:space="preserve"> measured</w:t>
      </w:r>
      <w:r w:rsidR="00163626" w:rsidRPr="00233F15">
        <w:rPr>
          <w:rFonts w:eastAsiaTheme="minorEastAsia"/>
          <w:bCs/>
          <w:iCs/>
          <w:color w:val="000000" w:themeColor="text1"/>
        </w:rPr>
        <w:t xml:space="preserve"> timepoints</w:t>
      </w:r>
      <w:r w:rsidR="00E42C52" w:rsidRPr="00233F15">
        <w:rPr>
          <w:bCs/>
          <w:iCs/>
          <w:color w:val="000000" w:themeColor="text1"/>
        </w:rPr>
        <w:t xml:space="preserve"> were linearly interpolated</w:t>
      </w:r>
      <w:r>
        <w:rPr>
          <w:bCs/>
          <w:iCs/>
          <w:color w:val="000000" w:themeColor="text1"/>
        </w:rPr>
        <w:t>:</w:t>
      </w:r>
    </w:p>
    <w:p w14:paraId="44C48DB0" w14:textId="613936A4" w:rsidR="00C05930" w:rsidRPr="00233F15" w:rsidRDefault="00AD42E8"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m:oMathPara>
    </w:p>
    <w:p w14:paraId="3DA8E5FC" w14:textId="77777777" w:rsidR="00E46245" w:rsidRDefault="00E46245" w:rsidP="00224FCB">
      <w:pPr>
        <w:rPr>
          <w:bCs/>
          <w:iCs/>
          <w:color w:val="000000" w:themeColor="text1"/>
        </w:rPr>
      </w:pPr>
    </w:p>
    <w:p w14:paraId="40CCAF54" w14:textId="221B6295" w:rsidR="00194AA9" w:rsidRDefault="00A04BDD" w:rsidP="00224FCB">
      <w:pPr>
        <w:rPr>
          <w:rFonts w:eastAsiaTheme="minorEastAsia"/>
          <w:bCs/>
          <w:iCs/>
          <w:color w:val="000000" w:themeColor="text1"/>
        </w:rPr>
      </w:pPr>
      <w:r>
        <w:rPr>
          <w:bCs/>
          <w:iCs/>
          <w:color w:val="000000" w:themeColor="text1"/>
        </w:rPr>
        <w:t>In th</w:t>
      </w:r>
      <w:r w:rsidR="00E47953">
        <w:rPr>
          <w:bCs/>
          <w:iCs/>
          <w:color w:val="000000" w:themeColor="text1"/>
        </w:rPr>
        <w:t>e</w:t>
      </w:r>
      <w:r>
        <w:rPr>
          <w:bCs/>
          <w:iCs/>
          <w:color w:val="000000" w:themeColor="text1"/>
        </w:rPr>
        <w:t xml:space="preserve"> constant exponential growth model</w:t>
      </w:r>
      <w:r w:rsidR="007E5134">
        <w:rPr>
          <w:bCs/>
          <w:iCs/>
          <w:color w:val="000000" w:themeColor="text1"/>
        </w:rPr>
        <w:t xml:space="preserve">, integrating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oMath>
      <w:r w:rsidR="007E5134">
        <w:rPr>
          <w:rFonts w:eastAsiaTheme="minorEastAsia"/>
          <w:bCs/>
          <w:iCs/>
          <w:color w:val="000000" w:themeColor="text1"/>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rPr>
      </w:pPr>
    </w:p>
    <w:p w14:paraId="39C0A18D" w14:textId="4194244A" w:rsidR="007E5134" w:rsidRDefault="00AD42E8"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0985532D" w14:textId="77777777" w:rsidR="00E46245" w:rsidRDefault="00E46245" w:rsidP="00224FCB">
      <w:pPr>
        <w:rPr>
          <w:bCs/>
          <w:iCs/>
          <w:color w:val="000000" w:themeColor="text1"/>
        </w:rPr>
      </w:pPr>
    </w:p>
    <w:p w14:paraId="74182E57" w14:textId="7D66EF06" w:rsidR="00FA0731" w:rsidRDefault="00E47953" w:rsidP="00E12214">
      <w:pPr>
        <w:jc w:val="both"/>
        <w:rPr>
          <w:rFonts w:eastAsiaTheme="minorEastAsia"/>
          <w:bCs/>
          <w:iCs/>
          <w:color w:val="000000" w:themeColor="text1"/>
        </w:rPr>
      </w:pPr>
      <w:r>
        <w:rPr>
          <w:bCs/>
          <w:iCs/>
          <w:color w:val="000000" w:themeColor="text1"/>
        </w:rPr>
        <w:t>Given the above relationships</w:t>
      </w:r>
      <w:r w:rsidR="00770800">
        <w:rPr>
          <w:bCs/>
          <w:iCs/>
          <w:color w:val="000000" w:themeColor="text1"/>
        </w:rPr>
        <w:t xml:space="preserve"> </w:t>
      </w:r>
      <w:r w:rsidR="00A42B07">
        <w:rPr>
          <w:bCs/>
          <w:iCs/>
          <w:color w:val="000000" w:themeColor="text1"/>
        </w:rPr>
        <w:t>of</w:t>
      </w:r>
      <w:r w:rsidR="00770800">
        <w:rPr>
          <w:bCs/>
          <w:iCs/>
          <w:color w:val="000000" w:themeColor="text1"/>
        </w:rPr>
        <w:t xml:space="preserve"> the frequency-based metrics</w:t>
      </w:r>
      <w:r w:rsidR="00A42B07">
        <w:rPr>
          <w:bCs/>
          <w:iCs/>
          <w:color w:val="000000" w:themeColor="text1"/>
        </w:rPr>
        <w:t xml:space="preserve"> with </w:t>
      </w:r>
      <w:r w:rsidR="00BB5271">
        <w:rPr>
          <w:bCs/>
          <w:iCs/>
          <w:color w:val="000000" w:themeColor="text1"/>
        </w:rPr>
        <w:t>absolute abundance-based metrics</w:t>
      </w:r>
      <w:r>
        <w:rPr>
          <w:bCs/>
          <w:iCs/>
          <w:color w:val="000000" w:themeColor="text1"/>
        </w:rPr>
        <w:t>, we can</w:t>
      </w:r>
      <w:r w:rsidR="00DD3274">
        <w:rPr>
          <w:bCs/>
          <w:iCs/>
          <w:color w:val="000000" w:themeColor="text1"/>
        </w:rPr>
        <w:t xml:space="preserve"> substitute </w:t>
      </w:r>
      <m:oMath>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DD3274">
        <w:rPr>
          <w:rFonts w:eastAsiaTheme="minorEastAsia"/>
          <w:bCs/>
          <w:iCs/>
          <w:color w:val="000000" w:themeColor="text1"/>
        </w:rPr>
        <w:t xml:space="preserve"> </w:t>
      </w:r>
      <w:r>
        <w:rPr>
          <w:rFonts w:eastAsiaTheme="minorEastAsia"/>
          <w:bCs/>
          <w:iCs/>
          <w:color w:val="000000" w:themeColor="text1"/>
        </w:rPr>
        <w:t>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sidR="00DD3274">
        <w:rPr>
          <w:rFonts w:eastAsiaTheme="minorEastAsia"/>
          <w:bCs/>
          <w:iCs/>
          <w:color w:val="000000" w:themeColor="text1"/>
        </w:rPr>
        <w:t xml:space="preserve"> and</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sidR="00770800">
        <w:rPr>
          <w:rFonts w:eastAsiaTheme="minorEastAsia"/>
          <w:bCs/>
          <w:iCs/>
          <w:color w:val="000000" w:themeColor="text1"/>
        </w:rPr>
        <w:t>.</w:t>
      </w:r>
      <w:r w:rsidR="00DD3274">
        <w:rPr>
          <w:rFonts w:eastAsiaTheme="minorEastAsia"/>
          <w:bCs/>
          <w:iCs/>
          <w:color w:val="000000" w:themeColor="text1"/>
        </w:rPr>
        <w:t xml:space="preserve"> </w:t>
      </w:r>
      <w:r w:rsidR="00F23FC5">
        <w:rPr>
          <w:rFonts w:eastAsiaTheme="minorEastAsia"/>
          <w:bCs/>
          <w:iCs/>
          <w:color w:val="000000" w:themeColor="text1"/>
        </w:rPr>
        <w:t xml:space="preserve"> </w:t>
      </w:r>
      <w:r w:rsidR="00824387">
        <w:rPr>
          <w:rFonts w:eastAsiaTheme="minorEastAsia"/>
          <w:bCs/>
          <w:iCs/>
          <w:color w:val="000000" w:themeColor="text1"/>
        </w:rPr>
        <w:t xml:space="preserve">Therefore, </w:t>
      </w:r>
      <w:r w:rsidR="00E12214">
        <w:rPr>
          <w:rFonts w:eastAsiaTheme="minorEastAsia"/>
          <w:bCs/>
          <w:iCs/>
          <w:color w:val="000000" w:themeColor="text1"/>
        </w:rPr>
        <w:t>the unknown</w:t>
      </w:r>
      <w:r w:rsidR="00F23FC5">
        <w:rPr>
          <w:rFonts w:eastAsiaTheme="minorEastAsia"/>
          <w:bCs/>
          <w:iCs/>
          <w:color w:val="000000" w:themeColor="text1"/>
        </w:rPr>
        <w:t xml:space="preserve"> constant relating</w:t>
      </w:r>
      <w:r w:rsidR="009A6FE3">
        <w:rPr>
          <w:rFonts w:eastAsiaTheme="minorEastAsia"/>
          <w:bCs/>
          <w:iCs/>
          <w:color w:val="000000" w:themeColor="text1"/>
        </w:rPr>
        <w:t xml:space="preserve"> frequency</w:t>
      </w:r>
      <w:r w:rsidR="005A6915">
        <w:rPr>
          <w:rFonts w:eastAsiaTheme="minorEastAsia"/>
          <w:bCs/>
          <w:iCs/>
          <w:color w:val="000000" w:themeColor="text1"/>
        </w:rPr>
        <w:t>-based abundance estimates</w:t>
      </w:r>
      <w:r w:rsidR="009A6FE3">
        <w:rPr>
          <w:rFonts w:eastAsiaTheme="minorEastAsia"/>
          <w:bCs/>
          <w:iCs/>
          <w:color w:val="000000" w:themeColor="text1"/>
        </w:rPr>
        <w:t xml:space="preserve"> to absolute abundance</w:t>
      </w:r>
      <w:r w:rsidR="005A6915">
        <w:rPr>
          <w:rFonts w:eastAsiaTheme="minorEastAsia"/>
          <w:bCs/>
          <w:iCs/>
          <w:color w:val="000000" w:themeColor="text1"/>
        </w:rPr>
        <w:t xml:space="preserve"> estimates</w:t>
      </w:r>
      <w:r w:rsidR="00AD73E9">
        <w:rPr>
          <w:rFonts w:eastAsiaTheme="minorEastAsia"/>
          <w:bCs/>
          <w:iCs/>
          <w:color w:val="000000" w:themeColor="text1"/>
        </w:rPr>
        <w:t xml:space="preserve"> for each strain</w:t>
      </w:r>
      <w:r w:rsidR="009A6FE3">
        <w:rPr>
          <w:rFonts w:eastAsiaTheme="minorEastAsia"/>
          <w:bCs/>
          <w:iCs/>
          <w:color w:val="000000" w:themeColor="text1"/>
        </w:rPr>
        <w:t xml:space="preserve"> </w:t>
      </w:r>
      <w:r w:rsidR="00F23FC5">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m:t>
        </m:r>
      </m:oMath>
      <w:r w:rsidR="00F23FC5">
        <w:rPr>
          <w:rFonts w:eastAsiaTheme="minorEastAsia"/>
          <w:bCs/>
          <w:iCs/>
          <w:color w:val="000000" w:themeColor="text1"/>
        </w:rPr>
        <w:t xml:space="preserve"> </w:t>
      </w:r>
      <w:r w:rsidR="00E12214">
        <w:rPr>
          <w:rFonts w:eastAsiaTheme="minorEastAsia"/>
          <w:bCs/>
          <w:iCs/>
          <w:color w:val="000000" w:themeColor="text1"/>
        </w:rPr>
        <w:t>is</w:t>
      </w:r>
      <w:r w:rsidR="00A42B07">
        <w:rPr>
          <w:rFonts w:eastAsiaTheme="minorEastAsia"/>
          <w:bCs/>
          <w:iCs/>
          <w:color w:val="000000" w:themeColor="text1"/>
        </w:rPr>
        <w:t xml:space="preserve"> </w:t>
      </w:r>
      <w:r w:rsidR="009A6FE3">
        <w:rPr>
          <w:rFonts w:eastAsiaTheme="minorEastAsia"/>
          <w:bCs/>
          <w:iCs/>
          <w:color w:val="000000" w:themeColor="text1"/>
        </w:rPr>
        <w:t xml:space="preserve">not needed to compute growth rate </w:t>
      </w:r>
      <w:r>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Pr>
          <w:rFonts w:eastAsiaTheme="minorEastAsia"/>
          <w:bCs/>
          <w:iCs/>
          <w:color w:val="000000" w:themeColor="text1"/>
        </w:rPr>
        <w:t>:</w:t>
      </w:r>
    </w:p>
    <w:p w14:paraId="6C6C369A" w14:textId="77777777" w:rsidR="00FA0731" w:rsidRDefault="00FA0731" w:rsidP="00224FCB">
      <w:pPr>
        <w:rPr>
          <w:rFonts w:eastAsiaTheme="minorEastAsia"/>
          <w:bCs/>
          <w:iCs/>
          <w:color w:val="000000" w:themeColor="text1"/>
        </w:rPr>
      </w:pPr>
    </w:p>
    <w:p w14:paraId="40B26F6C" w14:textId="3CB7EAD1" w:rsidR="00FA0731" w:rsidRDefault="00AD42E8" w:rsidP="00FA0731">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214D89BA" w14:textId="77777777" w:rsidR="00FA0731" w:rsidRDefault="00FA0731" w:rsidP="00224FCB">
      <w:pPr>
        <w:rPr>
          <w:rFonts w:eastAsiaTheme="minorEastAsia"/>
          <w:bCs/>
          <w:iCs/>
          <w:color w:val="000000" w:themeColor="text1"/>
        </w:rPr>
      </w:pPr>
    </w:p>
    <w:p w14:paraId="4FE4A56E" w14:textId="7F77696B" w:rsidR="00EC0185" w:rsidRPr="00EF6685" w:rsidRDefault="00E47953" w:rsidP="00EF6685">
      <w:pPr>
        <w:jc w:val="both"/>
        <w:rPr>
          <w:rFonts w:eastAsiaTheme="minorEastAsia"/>
          <w:color w:val="000000" w:themeColor="text1"/>
        </w:rPr>
      </w:pPr>
      <w:r>
        <w:rPr>
          <w:rFonts w:eastAsiaTheme="minorEastAsia"/>
          <w:bCs/>
          <w:iCs/>
          <w:color w:val="000000" w:themeColor="text1"/>
        </w:rPr>
        <w:t xml:space="preserve">Because </w:t>
      </w:r>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Pr>
          <w:rFonts w:eastAsiaTheme="minorEastAsia"/>
          <w:bCs/>
          <w:iCs/>
          <w:color w:val="000000" w:themeColor="text1"/>
        </w:rPr>
        <w:t xml:space="preserve"> and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are both known, w</w:t>
      </w:r>
      <w:r w:rsidR="00DD5708">
        <w:rPr>
          <w:rFonts w:eastAsiaTheme="minorEastAsia"/>
          <w:bCs/>
          <w:iCs/>
          <w:color w:val="000000" w:themeColor="text1"/>
        </w:rPr>
        <w:t>e</w:t>
      </w:r>
      <w:r w:rsidR="002F386C">
        <w:rPr>
          <w:rFonts w:eastAsiaTheme="minorEastAsia"/>
          <w:bCs/>
          <w:iCs/>
          <w:color w:val="000000" w:themeColor="text1"/>
        </w:rPr>
        <w:t xml:space="preserve"> </w:t>
      </w:r>
      <w:r w:rsidR="00A13902">
        <w:rPr>
          <w:rFonts w:eastAsiaTheme="minorEastAsia"/>
          <w:bCs/>
          <w:iCs/>
          <w:color w:val="000000" w:themeColor="text1"/>
        </w:rPr>
        <w:t xml:space="preserve">then </w:t>
      </w:r>
      <w:r w:rsidR="00DD5708">
        <w:rPr>
          <w:rFonts w:eastAsiaTheme="minorEastAsia"/>
          <w:bCs/>
          <w:iCs/>
          <w:color w:val="000000" w:themeColor="text1"/>
        </w:rPr>
        <w:t xml:space="preserve">numerically </w:t>
      </w:r>
      <w:r w:rsidR="002F386C">
        <w:rPr>
          <w:rFonts w:eastAsiaTheme="minorEastAsia"/>
          <w:bCs/>
          <w:iCs/>
          <w:color w:val="000000" w:themeColor="text1"/>
        </w:rPr>
        <w:t>solve for</w:t>
      </w:r>
      <w:r w:rsidR="00E76A36">
        <w:rPr>
          <w:rFonts w:eastAsiaTheme="minorEastAsia"/>
          <w:bCs/>
          <w:iCs/>
          <w:color w:val="000000" w:themeColor="text1"/>
        </w:rPr>
        <w:t xml:space="preserve"> the</w:t>
      </w:r>
      <w:r w:rsidR="002F386C">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A13902">
        <w:rPr>
          <w:rFonts w:eastAsiaTheme="minorEastAsia"/>
          <w:bCs/>
          <w:iCs/>
          <w:color w:val="000000" w:themeColor="text1"/>
        </w:rPr>
        <w:t xml:space="preserve"> which</w:t>
      </w:r>
      <w:r w:rsidR="00DD5708">
        <w:rPr>
          <w:rFonts w:eastAsiaTheme="minorEastAsia"/>
          <w:bCs/>
          <w:iCs/>
          <w:color w:val="000000" w:themeColor="text1"/>
        </w:rPr>
        <w:t xml:space="preserve"> </w:t>
      </w:r>
      <w:r w:rsidR="00E76A36">
        <w:rPr>
          <w:rFonts w:eastAsiaTheme="minorEastAsia"/>
          <w:bCs/>
          <w:iCs/>
          <w:color w:val="000000" w:themeColor="text1"/>
        </w:rPr>
        <w:t>satisfies this relationship using the optimize</w:t>
      </w:r>
      <w:r w:rsidR="00E76826">
        <w:rPr>
          <w:rFonts w:eastAsiaTheme="minorEastAsia"/>
          <w:bCs/>
          <w:iCs/>
          <w:color w:val="000000" w:themeColor="text1"/>
        </w:rPr>
        <w:t>()</w:t>
      </w:r>
      <w:r w:rsidR="00E76A36">
        <w:rPr>
          <w:rFonts w:eastAsiaTheme="minorEastAsia"/>
          <w:bCs/>
          <w:iCs/>
          <w:color w:val="000000" w:themeColor="text1"/>
        </w:rPr>
        <w:t xml:space="preserve"> function in R</w:t>
      </w:r>
      <w:r w:rsidR="00DD5708">
        <w:rPr>
          <w:rFonts w:eastAsiaTheme="minorEastAsia"/>
          <w:bCs/>
          <w:iCs/>
          <w:color w:val="000000" w:themeColor="text1"/>
        </w:rPr>
        <w:t>,</w:t>
      </w:r>
      <w:r w:rsidR="00A13902">
        <w:rPr>
          <w:rFonts w:eastAsiaTheme="minorEastAsia"/>
          <w:bCs/>
          <w:iCs/>
          <w:color w:val="000000" w:themeColor="text1"/>
        </w:rPr>
        <w:t xml:space="preserve"> setting a minimum of </w:t>
      </w:r>
      <w:r w:rsidR="00B551D7">
        <w:rPr>
          <w:rFonts w:eastAsiaTheme="minorEastAsia"/>
          <w:bCs/>
          <w:iCs/>
          <w:color w:val="000000" w:themeColor="text1"/>
        </w:rPr>
        <w:t>-1</w:t>
      </w:r>
      <w:r w:rsidR="00A13902">
        <w:rPr>
          <w:rFonts w:eastAsiaTheme="minorEastAsia"/>
          <w:bCs/>
          <w:iCs/>
          <w:color w:val="000000" w:themeColor="text1"/>
        </w:rPr>
        <w:t xml:space="preserve">0 </w:t>
      </w:r>
      <w:r w:rsidR="00B563E5">
        <w:rPr>
          <w:rFonts w:eastAsiaTheme="minorEastAsia"/>
          <w:bCs/>
          <w:iCs/>
          <w:color w:val="000000" w:themeColor="text1"/>
        </w:rPr>
        <w:t xml:space="preserve">and maximum of 10 </w:t>
      </w:r>
      <w:r w:rsidR="00A13902">
        <w:rPr>
          <w:rFonts w:eastAsiaTheme="minorEastAsia"/>
          <w:bCs/>
          <w:iCs/>
          <w:color w:val="000000" w:themeColor="text1"/>
        </w:rPr>
        <w:t xml:space="preserve">for </w:t>
      </w:r>
      <w:r w:rsidR="00DE19CA">
        <w:rPr>
          <w:rFonts w:eastAsiaTheme="minorEastAsia"/>
          <w:bCs/>
          <w:iCs/>
          <w:color w:val="000000" w:themeColor="text1"/>
        </w:rPr>
        <w:t>the interval</w:t>
      </w:r>
      <w:r w:rsidR="00A42B07">
        <w:rPr>
          <w:rFonts w:eastAsiaTheme="minorEastAsia"/>
          <w:bCs/>
          <w:iCs/>
          <w:color w:val="000000" w:themeColor="text1"/>
        </w:rPr>
        <w:t xml:space="preserve"> </w:t>
      </w:r>
      <w:r w:rsidR="000D4C7F">
        <w:rPr>
          <w:rFonts w:eastAsiaTheme="minorEastAsia"/>
          <w:bCs/>
          <w:iCs/>
          <w:color w:val="000000" w:themeColor="text1"/>
        </w:rPr>
        <w:t>(there is no simple closed-form solution for this equation)</w:t>
      </w:r>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371719">
        <w:rPr>
          <w:rFonts w:eastAsiaTheme="minorEastAsia"/>
          <w:bCs/>
          <w:iCs/>
          <w:color w:val="000000" w:themeColor="text1"/>
        </w:rPr>
        <w:t xml:space="preserve"> is an estimate of the growth rate relative to the pool as a whole (i.e. a strain with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=1</m:t>
        </m:r>
      </m:oMath>
      <w:r w:rsidR="00371719">
        <w:rPr>
          <w:rFonts w:eastAsiaTheme="minorEastAsia"/>
          <w:bCs/>
          <w:iCs/>
          <w:color w:val="000000" w:themeColor="text1"/>
        </w:rPr>
        <w:t xml:space="preserve"> perfectly ‘keeps up’ with the pool).</w:t>
      </w:r>
      <w:r w:rsidR="009D2CEF">
        <w:rPr>
          <w:rFonts w:eastAsiaTheme="minorEastAsia"/>
          <w:bCs/>
          <w:iCs/>
          <w:color w:val="000000" w:themeColor="text1"/>
        </w:rPr>
        <w:t xml:space="preserve">  </w:t>
      </w:r>
      <w:r w:rsidR="00EF6685">
        <w:rPr>
          <w:rFonts w:eastAsiaTheme="minorEastAsia"/>
          <w:bCs/>
          <w:iCs/>
          <w:color w:val="000000" w:themeColor="text1"/>
        </w:rPr>
        <w:t xml:space="preserve">In practice,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F6685">
        <w:rPr>
          <w:rFonts w:eastAsiaTheme="minorEastAsia"/>
          <w:bCs/>
          <w:iCs/>
          <w:color w:val="000000" w:themeColor="text1"/>
        </w:rPr>
        <w:t xml:space="preserve"> estimates the average </w:t>
      </w:r>
      <w:r w:rsidR="00BB20FB">
        <w:rPr>
          <w:rFonts w:eastAsiaTheme="minorEastAsia"/>
          <w:bCs/>
          <w:iCs/>
          <w:color w:val="000000" w:themeColor="text1"/>
        </w:rPr>
        <w:t xml:space="preserve">relative </w:t>
      </w:r>
      <w:r w:rsidR="000B2E9C">
        <w:rPr>
          <w:rFonts w:eastAsiaTheme="minorEastAsia"/>
          <w:color w:val="000000" w:themeColor="text1"/>
        </w:rPr>
        <w:t xml:space="preserve">exponential </w:t>
      </w:r>
      <w:r w:rsidR="00EF6685">
        <w:rPr>
          <w:rFonts w:eastAsiaTheme="minorEastAsia"/>
          <w:bCs/>
          <w:iCs/>
          <w:color w:val="000000" w:themeColor="text1"/>
        </w:rPr>
        <w:t>growth rate</w:t>
      </w:r>
      <w:r w:rsidR="00371719">
        <w:rPr>
          <w:rFonts w:eastAsiaTheme="minorEastAsia"/>
          <w:bCs/>
          <w:iCs/>
          <w:color w:val="000000" w:themeColor="text1"/>
        </w:rPr>
        <w:t xml:space="preserve"> </w:t>
      </w:r>
      <w:r w:rsidR="00EF6685">
        <w:rPr>
          <w:rFonts w:eastAsiaTheme="minorEastAsia"/>
          <w:bCs/>
          <w:iCs/>
          <w:color w:val="000000" w:themeColor="text1"/>
        </w:rPr>
        <w:t xml:space="preserve">from 0 to </w:t>
      </w:r>
      <m:oMath>
        <m:r>
          <w:rPr>
            <w:rFonts w:ascii="Cambria Math" w:hAnsi="Cambria Math"/>
            <w:color w:val="000000" w:themeColor="text1"/>
          </w:rPr>
          <m:t>T</m:t>
        </m:r>
      </m:oMath>
      <w:r w:rsidR="00EF6685">
        <w:rPr>
          <w:rFonts w:eastAsiaTheme="minorEastAsia"/>
          <w:color w:val="000000" w:themeColor="text1"/>
        </w:rPr>
        <w:t xml:space="preserve"> </w:t>
      </w:r>
      <w:r w:rsidR="00D2331D">
        <w:rPr>
          <w:rFonts w:eastAsiaTheme="minorEastAsia"/>
          <w:color w:val="000000" w:themeColor="text1"/>
        </w:rPr>
        <w:t xml:space="preserve">(e.g. a prolonged lag phase </w:t>
      </w:r>
      <w:r w:rsidR="00371719">
        <w:rPr>
          <w:rFonts w:eastAsiaTheme="minorEastAsia"/>
          <w:color w:val="000000" w:themeColor="text1"/>
        </w:rPr>
        <w:t>effectively</w:t>
      </w:r>
      <w:r w:rsidR="00D2331D">
        <w:rPr>
          <w:rFonts w:eastAsiaTheme="minorEastAsia"/>
          <w:color w:val="000000" w:themeColor="text1"/>
        </w:rPr>
        <w:t xml:space="preserve"> lower</w:t>
      </w:r>
      <w:r w:rsidR="00371719">
        <w:rPr>
          <w:rFonts w:eastAsiaTheme="minorEastAsia"/>
          <w:color w:val="000000" w:themeColor="text1"/>
        </w:rPr>
        <w:t>s the</w:t>
      </w:r>
      <w:r w:rsidR="00D2331D">
        <w:rPr>
          <w:rFonts w:eastAsiaTheme="minorEastAsia"/>
          <w:color w:val="000000" w:themeColor="text1"/>
        </w:rPr>
        <w:t xml:space="preserve"> average exponential growth rate)</w:t>
      </w:r>
      <w:r w:rsidR="00EF6685">
        <w:rPr>
          <w:rFonts w:eastAsiaTheme="minorEastAsia"/>
          <w:color w:val="000000" w:themeColor="text1"/>
        </w:rPr>
        <w:t xml:space="preserve">.  </w:t>
      </w:r>
      <w:r w:rsidR="00EE2F08">
        <w:rPr>
          <w:rFonts w:eastAsiaTheme="minorEastAsia"/>
          <w:bCs/>
          <w:iCs/>
          <w:color w:val="000000" w:themeColor="text1"/>
        </w:rPr>
        <w:t xml:space="preserve">For linear regression and neural network training, the minimum </w:t>
      </w:r>
      <m:oMath>
        <m:r>
          <w:rPr>
            <w:rFonts w:ascii="Cambria Math" w:hAnsi="Cambria Math"/>
            <w:color w:val="000000" w:themeColor="text1"/>
          </w:rPr>
          <m:t>g</m:t>
        </m:r>
      </m:oMath>
      <w:r w:rsidR="00EE2F08">
        <w:rPr>
          <w:rFonts w:eastAsiaTheme="minorEastAsia"/>
          <w:color w:val="000000" w:themeColor="text1"/>
        </w:rPr>
        <w:t xml:space="preserve"> is set to 1e-10 to avoid numerical errors in the </w:t>
      </w:r>
      <w:r w:rsidR="00EF6685">
        <w:rPr>
          <w:rFonts w:eastAsiaTheme="minorEastAsia"/>
          <w:color w:val="000000" w:themeColor="text1"/>
        </w:rPr>
        <w:t xml:space="preserve">respective </w:t>
      </w:r>
      <w:r w:rsidR="00EE2F08">
        <w:rPr>
          <w:rFonts w:eastAsiaTheme="minorEastAsia"/>
          <w:color w:val="000000" w:themeColor="text1"/>
        </w:rPr>
        <w:t xml:space="preserve">algorithms. </w:t>
      </w:r>
      <w:r w:rsidR="00EE2F08">
        <w:rPr>
          <w:rFonts w:eastAsiaTheme="minorEastAsia"/>
          <w:bCs/>
          <w:iCs/>
          <w:color w:val="000000" w:themeColor="text1"/>
        </w:rPr>
        <w:t xml:space="preserve"> </w:t>
      </w:r>
      <w:r w:rsidR="00E76A36">
        <w:rPr>
          <w:rFonts w:eastAsiaTheme="minorEastAsia"/>
          <w:bCs/>
          <w:iCs/>
          <w:color w:val="000000" w:themeColor="text1"/>
        </w:rPr>
        <w:t xml:space="preserve">To obtain the resistance for each strain </w:t>
      </w:r>
      <w:r w:rsidR="00A13902">
        <w:rPr>
          <w:rFonts w:eastAsiaTheme="minorEastAsia"/>
          <w:bCs/>
          <w:iCs/>
          <w:color w:val="000000" w:themeColor="text1"/>
        </w:rPr>
        <w:t xml:space="preserve">in each drug </w:t>
      </w:r>
      <w:r w:rsidR="00E76A36">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76A36">
        <w:rPr>
          <w:rFonts w:eastAsiaTheme="minorEastAsia"/>
          <w:bCs/>
          <w:iCs/>
          <w:color w:val="000000" w:themeColor="text1"/>
        </w:rPr>
        <w:t xml:space="preserve"> is divided by growth in the DMSO control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r>
          <w:rPr>
            <w:rFonts w:ascii="Cambria Math" w:hAnsi="Cambria Math"/>
            <w:color w:val="000000" w:themeColor="text1"/>
          </w:rPr>
          <m:t>)</m:t>
        </m:r>
      </m:oMath>
      <w:r w:rsidR="00EC0185">
        <w:rPr>
          <w:rFonts w:eastAsiaTheme="minorEastAsia"/>
          <w:bCs/>
          <w:iCs/>
          <w:color w:val="000000" w:themeColor="text1"/>
        </w:rPr>
        <w:t>:</w:t>
      </w:r>
    </w:p>
    <w:p w14:paraId="6D1B5D79" w14:textId="77777777" w:rsidR="00EC0185" w:rsidRDefault="00EC0185" w:rsidP="00224FCB">
      <w:pPr>
        <w:rPr>
          <w:rFonts w:eastAsiaTheme="minorEastAsia"/>
          <w:bCs/>
          <w:iCs/>
          <w:color w:val="000000" w:themeColor="text1"/>
        </w:rPr>
      </w:pPr>
    </w:p>
    <w:p w14:paraId="1B1F3E4A" w14:textId="6986C008" w:rsidR="00E43666" w:rsidRDefault="00AD42E8" w:rsidP="00EC0185">
      <w:pPr>
        <w:jc w:val="cente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den>
          </m:f>
        </m:oMath>
      </m:oMathPara>
    </w:p>
    <w:p w14:paraId="1FE597C8" w14:textId="166E70D8" w:rsidR="000D489D" w:rsidRDefault="000D489D" w:rsidP="00224FCB">
      <w:pPr>
        <w:rPr>
          <w:bCs/>
          <w:iCs/>
          <w:color w:val="000000" w:themeColor="text1"/>
        </w:rPr>
      </w:pPr>
    </w:p>
    <w:p w14:paraId="7D19C77B" w14:textId="0F79127D" w:rsidR="00E92C13" w:rsidRPr="006C42C2" w:rsidRDefault="00913B12" w:rsidP="00325E97">
      <w:pPr>
        <w:jc w:val="both"/>
        <w:rPr>
          <w:rFonts w:eastAsiaTheme="minorEastAsia"/>
          <w:bCs/>
          <w:iCs/>
          <w:color w:val="000000" w:themeColor="text1"/>
        </w:rPr>
      </w:pPr>
      <w:r>
        <w:rPr>
          <w:bCs/>
          <w:iCs/>
          <w:color w:val="000000" w:themeColor="text1"/>
        </w:rPr>
        <w:t xml:space="preserve">We note that </w:t>
      </w:r>
      <w:r w:rsidR="000A2148">
        <w:rPr>
          <w:bCs/>
          <w:iCs/>
          <w:color w:val="000000" w:themeColor="text1"/>
        </w:rPr>
        <w:t xml:space="preserve">experimental uncertainty in the collected </w:t>
      </w:r>
      <w:r w:rsidR="0092433C">
        <w:rPr>
          <w:bCs/>
          <w:iCs/>
          <w:color w:val="000000" w:themeColor="text1"/>
        </w:rPr>
        <w:t>generation times</w:t>
      </w:r>
      <w:r w:rsidR="000A2148">
        <w:rPr>
          <w:bCs/>
          <w:iCs/>
          <w:color w:val="000000" w:themeColor="text1"/>
        </w:rPr>
        <w:t xml:space="preserve"> </w:t>
      </w:r>
      <w:r w:rsidR="000A2148">
        <w:rPr>
          <w:bCs/>
          <w:i/>
          <w:iCs/>
          <w:color w:val="000000" w:themeColor="text1"/>
        </w:rPr>
        <w:t>t</w:t>
      </w:r>
      <w:r w:rsidR="00A76FC1">
        <w:rPr>
          <w:bCs/>
          <w:i/>
          <w:iCs/>
          <w:color w:val="000000" w:themeColor="text1"/>
        </w:rPr>
        <w:t xml:space="preserve"> </w:t>
      </w:r>
      <w:r w:rsidR="00A76FC1">
        <w:rPr>
          <w:bCs/>
          <w:iCs/>
          <w:color w:val="000000" w:themeColor="text1"/>
        </w:rPr>
        <w:t xml:space="preserve">can introduce </w:t>
      </w:r>
      <w:r w:rsidR="00FB1AB1">
        <w:rPr>
          <w:bCs/>
          <w:iCs/>
          <w:color w:val="000000" w:themeColor="text1"/>
        </w:rPr>
        <w:t>range uncertainty</w:t>
      </w:r>
      <w:r w:rsidR="00B8741C">
        <w:rPr>
          <w:bCs/>
          <w:iCs/>
          <w:color w:val="000000" w:themeColor="text1"/>
        </w:rPr>
        <w:t xml:space="preserve">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5B60EA">
        <w:rPr>
          <w:rFonts w:eastAsiaTheme="minorEastAsia"/>
          <w:bCs/>
          <w:iCs/>
          <w:color w:val="000000" w:themeColor="text1"/>
        </w:rPr>
        <w:t xml:space="preserve">, </w:t>
      </w:r>
      <w:r w:rsidR="00D9511C">
        <w:rPr>
          <w:rFonts w:eastAsiaTheme="minorEastAsia"/>
          <w:bCs/>
          <w:iCs/>
          <w:color w:val="000000" w:themeColor="text1"/>
        </w:rPr>
        <w:t>such that resistance estimates from the MAT</w:t>
      </w:r>
      <w:r w:rsidR="00D9511C" w:rsidRPr="00D9511C">
        <w:rPr>
          <w:rFonts w:eastAsiaTheme="minorEastAsia"/>
          <w:b/>
          <w:bCs/>
          <w:iCs/>
          <w:color w:val="000000" w:themeColor="text1"/>
        </w:rPr>
        <w:t>a</w:t>
      </w:r>
      <w:r w:rsidR="00D9511C">
        <w:rPr>
          <w:rFonts w:eastAsiaTheme="minorEastAsia"/>
          <w:bCs/>
          <w:iCs/>
          <w:color w:val="000000" w:themeColor="text1"/>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rPr>
        <w:t xml:space="preserve"> </w:t>
      </w:r>
      <w:r w:rsidR="00A228D8">
        <w:rPr>
          <w:rFonts w:eastAsiaTheme="minorEastAsia"/>
          <w:bCs/>
          <w:iCs/>
          <w:color w:val="000000" w:themeColor="text1"/>
        </w:rPr>
        <w:t xml:space="preserve">pool </w:t>
      </w:r>
      <w:r w:rsidR="00FB1AB1">
        <w:rPr>
          <w:rFonts w:eastAsiaTheme="minorEastAsia"/>
          <w:bCs/>
          <w:iCs/>
          <w:color w:val="000000" w:themeColor="text1"/>
        </w:rPr>
        <w:t>may</w:t>
      </w:r>
      <w:r w:rsidR="00970806">
        <w:rPr>
          <w:rFonts w:eastAsiaTheme="minorEastAsia"/>
          <w:bCs/>
          <w:iCs/>
          <w:color w:val="000000" w:themeColor="text1"/>
        </w:rPr>
        <w:t xml:space="preserve"> be highly correlated, but may differ</w:t>
      </w:r>
      <w:r w:rsidR="004F6376">
        <w:rPr>
          <w:rFonts w:eastAsiaTheme="minorEastAsia"/>
          <w:bCs/>
          <w:iCs/>
          <w:color w:val="000000" w:themeColor="text1"/>
        </w:rPr>
        <w:t xml:space="preserve"> in range</w:t>
      </w:r>
      <w:r w:rsidR="005B60EA">
        <w:rPr>
          <w:rFonts w:eastAsiaTheme="minorEastAsia"/>
          <w:bCs/>
          <w:iCs/>
          <w:color w:val="000000" w:themeColor="text1"/>
        </w:rPr>
        <w:t xml:space="preserve"> </w:t>
      </w:r>
      <w:r w:rsidR="003A4E9A">
        <w:rPr>
          <w:rFonts w:eastAsiaTheme="minorEastAsia"/>
          <w:bCs/>
          <w:iCs/>
          <w:color w:val="000000" w:themeColor="text1"/>
        </w:rPr>
        <w:t xml:space="preserve">in some drugs </w:t>
      </w:r>
      <w:r w:rsidR="005B60EA">
        <w:rPr>
          <w:rFonts w:eastAsiaTheme="minorEastAsia"/>
          <w:bCs/>
          <w:iCs/>
          <w:color w:val="000000" w:themeColor="text1"/>
        </w:rPr>
        <w:t>(</w:t>
      </w:r>
      <w:r w:rsidR="004452EF">
        <w:rPr>
          <w:rFonts w:eastAsiaTheme="minorEastAsia"/>
          <w:bCs/>
          <w:iCs/>
          <w:color w:val="000000" w:themeColor="text1"/>
        </w:rPr>
        <w:t xml:space="preserve">Figure </w:t>
      </w:r>
      <w:r w:rsidR="005B60EA">
        <w:rPr>
          <w:rFonts w:eastAsiaTheme="minorEastAsia"/>
          <w:bCs/>
          <w:iCs/>
          <w:color w:val="000000" w:themeColor="text1"/>
        </w:rPr>
        <w:t>S</w:t>
      </w:r>
      <w:r w:rsidR="00B97491">
        <w:rPr>
          <w:rFonts w:eastAsiaTheme="minorEastAsia"/>
          <w:bCs/>
          <w:iCs/>
          <w:color w:val="000000" w:themeColor="text1"/>
        </w:rPr>
        <w:t>5</w:t>
      </w:r>
      <w:r w:rsidR="005B60EA">
        <w:rPr>
          <w:rFonts w:eastAsiaTheme="minorEastAsia"/>
          <w:bCs/>
          <w:iCs/>
          <w:color w:val="000000" w:themeColor="text1"/>
        </w:rPr>
        <w:t>)</w:t>
      </w:r>
      <w:r w:rsidR="00B8741C">
        <w:rPr>
          <w:rFonts w:eastAsiaTheme="minorEastAsia"/>
          <w:bCs/>
          <w:iCs/>
          <w:color w:val="000000" w:themeColor="text1"/>
        </w:rPr>
        <w:t xml:space="preserve">.  </w:t>
      </w:r>
      <w:r w:rsidR="005B60EA">
        <w:rPr>
          <w:rFonts w:eastAsiaTheme="minorEastAsia"/>
          <w:bCs/>
          <w:iCs/>
          <w:color w:val="000000" w:themeColor="text1"/>
        </w:rPr>
        <w:t xml:space="preserve">To </w:t>
      </w:r>
      <w:r w:rsidR="00B217F8">
        <w:rPr>
          <w:rFonts w:eastAsiaTheme="minorEastAsia"/>
          <w:bCs/>
          <w:iCs/>
          <w:color w:val="000000" w:themeColor="text1"/>
        </w:rPr>
        <w:t xml:space="preserve">correct for </w:t>
      </w:r>
      <w:r w:rsidR="009E3EE6">
        <w:rPr>
          <w:rFonts w:eastAsiaTheme="minorEastAsia"/>
          <w:bCs/>
          <w:iCs/>
          <w:color w:val="000000" w:themeColor="text1"/>
        </w:rPr>
        <w:t xml:space="preserve">any </w:t>
      </w:r>
      <w:r w:rsidR="00B217F8">
        <w:rPr>
          <w:rFonts w:eastAsiaTheme="minorEastAsia"/>
          <w:bCs/>
          <w:iCs/>
          <w:color w:val="000000" w:themeColor="text1"/>
        </w:rPr>
        <w:t>potential</w:t>
      </w:r>
      <w:r w:rsidR="00ED15EA">
        <w:rPr>
          <w:rFonts w:eastAsiaTheme="minorEastAsia"/>
          <w:bCs/>
          <w:iCs/>
          <w:color w:val="000000" w:themeColor="text1"/>
        </w:rPr>
        <w:t xml:space="preserve"> </w:t>
      </w:r>
      <w:r w:rsidR="006C42C2">
        <w:rPr>
          <w:rFonts w:eastAsiaTheme="minorEastAsia"/>
          <w:bCs/>
          <w:iCs/>
          <w:color w:val="000000" w:themeColor="text1"/>
        </w:rPr>
        <w:t>pool-of-origin</w:t>
      </w:r>
      <w:r w:rsidR="00ED15EA">
        <w:rPr>
          <w:rFonts w:eastAsiaTheme="minorEastAsia"/>
          <w:bCs/>
          <w:iCs/>
          <w:color w:val="000000" w:themeColor="text1"/>
        </w:rPr>
        <w:t xml:space="preserve"> effects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D15EA">
        <w:rPr>
          <w:rFonts w:eastAsiaTheme="minorEastAsia"/>
          <w:bCs/>
          <w:iCs/>
          <w:color w:val="000000" w:themeColor="text1"/>
        </w:rPr>
        <w:t xml:space="preserve"> </w:t>
      </w:r>
      <w:r w:rsidR="006C42C2">
        <w:rPr>
          <w:rFonts w:eastAsiaTheme="minorEastAsia"/>
          <w:bCs/>
          <w:iCs/>
          <w:color w:val="000000" w:themeColor="text1"/>
        </w:rPr>
        <w:t>arising from merging the MAT</w:t>
      </w:r>
      <w:r w:rsidR="006C42C2" w:rsidRPr="00D9511C">
        <w:rPr>
          <w:rFonts w:eastAsiaTheme="minorEastAsia"/>
          <w:b/>
          <w:bCs/>
          <w:iCs/>
          <w:color w:val="000000" w:themeColor="text1"/>
        </w:rPr>
        <w:t>a</w:t>
      </w:r>
      <w:r w:rsidR="006C42C2">
        <w:rPr>
          <w:rFonts w:eastAsiaTheme="minorEastAsia"/>
          <w:bCs/>
          <w:iCs/>
          <w:color w:val="000000" w:themeColor="text1"/>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rPr>
        <w:t xml:space="preserve"> </w:t>
      </w:r>
      <w:r w:rsidR="006C42C2" w:rsidRPr="00A02411">
        <w:rPr>
          <w:rFonts w:eastAsiaTheme="minorEastAsia"/>
          <w:bCs/>
          <w:iCs/>
          <w:color w:val="000000" w:themeColor="text1"/>
        </w:rPr>
        <w:t>po</w:t>
      </w:r>
      <w:r w:rsidR="006C42C2">
        <w:rPr>
          <w:rFonts w:eastAsiaTheme="minorEastAsia"/>
          <w:bCs/>
          <w:iCs/>
          <w:color w:val="000000" w:themeColor="text1"/>
        </w:rPr>
        <w:t>pulations</w:t>
      </w:r>
      <w:r w:rsidR="00093472">
        <w:rPr>
          <w:rFonts w:eastAsiaTheme="minorEastAsia"/>
          <w:bCs/>
          <w:iCs/>
          <w:color w:val="000000" w:themeColor="text1"/>
        </w:rPr>
        <w:t xml:space="preserve">, we </w:t>
      </w:r>
      <w:r w:rsidR="00BF2A5E">
        <w:rPr>
          <w:rFonts w:eastAsiaTheme="minorEastAsia"/>
          <w:bCs/>
          <w:iCs/>
          <w:color w:val="000000" w:themeColor="text1"/>
        </w:rPr>
        <w:t xml:space="preserve">use the </w:t>
      </w:r>
      <w:r w:rsidR="001D74AB">
        <w:rPr>
          <w:rFonts w:eastAsiaTheme="minorEastAsia"/>
          <w:bCs/>
          <w:iCs/>
          <w:color w:val="000000" w:themeColor="text1"/>
        </w:rPr>
        <w:t>line of best fit</w:t>
      </w:r>
      <w:r w:rsidR="00BF2A5E">
        <w:rPr>
          <w:rFonts w:eastAsiaTheme="minorEastAsia"/>
          <w:bCs/>
          <w:iCs/>
          <w:color w:val="000000" w:themeColor="text1"/>
        </w:rPr>
        <w:t xml:space="preserve"> derived in </w:t>
      </w:r>
      <w:r w:rsidR="004452EF">
        <w:rPr>
          <w:rFonts w:eastAsiaTheme="minorEastAsia"/>
          <w:bCs/>
          <w:iCs/>
          <w:color w:val="000000" w:themeColor="text1"/>
        </w:rPr>
        <w:t xml:space="preserve">Figure </w:t>
      </w:r>
      <w:r w:rsidR="00BF2A5E">
        <w:rPr>
          <w:rFonts w:eastAsiaTheme="minorEastAsia"/>
          <w:bCs/>
          <w:iCs/>
          <w:color w:val="000000" w:themeColor="text1"/>
        </w:rPr>
        <w:t>S</w:t>
      </w:r>
      <w:r w:rsidR="00B97491">
        <w:rPr>
          <w:rFonts w:eastAsiaTheme="minorEastAsia"/>
          <w:bCs/>
          <w:iCs/>
          <w:color w:val="000000" w:themeColor="text1"/>
        </w:rPr>
        <w:t>5</w:t>
      </w:r>
      <w:r w:rsidR="00BF2A5E">
        <w:rPr>
          <w:rFonts w:eastAsiaTheme="minorEastAsia"/>
          <w:bCs/>
          <w:iCs/>
          <w:color w:val="000000" w:themeColor="text1"/>
        </w:rPr>
        <w:t xml:space="preserve"> to rescale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BF2A5E">
        <w:rPr>
          <w:rFonts w:eastAsiaTheme="minorEastAsia"/>
          <w:bCs/>
          <w:iCs/>
          <w:color w:val="000000" w:themeColor="text1"/>
        </w:rPr>
        <w:t xml:space="preserve"> estimates from the MAT</w:t>
      </w:r>
      <w:r w:rsidR="00BF2A5E" w:rsidRPr="00BF2A5E">
        <w:rPr>
          <w:rFonts w:eastAsiaTheme="minorEastAsia"/>
          <w:b/>
          <w:bCs/>
          <w:iCs/>
          <w:color w:val="000000" w:themeColor="text1"/>
        </w:rPr>
        <w:t>a</w:t>
      </w:r>
      <w:r w:rsidR="00BF2A5E">
        <w:rPr>
          <w:rFonts w:eastAsiaTheme="minorEastAsia"/>
          <w:b/>
          <w:bCs/>
          <w:iCs/>
          <w:color w:val="000000" w:themeColor="text1"/>
        </w:rPr>
        <w:t xml:space="preserve"> </w:t>
      </w:r>
      <w:r w:rsidR="00BF2A5E">
        <w:rPr>
          <w:rFonts w:eastAsiaTheme="minorEastAsia"/>
          <w:bCs/>
          <w:iCs/>
          <w:color w:val="000000" w:themeColor="text1"/>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rPr>
        <w:t xml:space="preserve"> pool before merging.</w:t>
      </w:r>
      <w:r w:rsidR="00E92C13">
        <w:rPr>
          <w:rFonts w:eastAsiaTheme="minorEastAsia"/>
          <w:bCs/>
          <w:iCs/>
          <w:color w:val="000000" w:themeColor="text1"/>
        </w:rPr>
        <w:t xml:space="preserve">  Any small remaining effects are handled by plate-of-origin </w:t>
      </w:r>
      <w:r w:rsidR="005302D7">
        <w:rPr>
          <w:rFonts w:eastAsiaTheme="minorEastAsia"/>
          <w:bCs/>
          <w:iCs/>
          <w:color w:val="000000" w:themeColor="text1"/>
        </w:rPr>
        <w:t xml:space="preserve">terms </w:t>
      </w:r>
      <w:r w:rsidR="00E92C13">
        <w:rPr>
          <w:rFonts w:eastAsiaTheme="minorEastAsia"/>
          <w:bCs/>
          <w:iCs/>
          <w:color w:val="000000" w:themeColor="text1"/>
        </w:rPr>
        <w:t xml:space="preserve">in linear </w:t>
      </w:r>
      <w:r w:rsidR="004922D2">
        <w:rPr>
          <w:rFonts w:eastAsiaTheme="minorEastAsia"/>
          <w:bCs/>
          <w:iCs/>
          <w:color w:val="000000" w:themeColor="text1"/>
        </w:rPr>
        <w:t>model</w:t>
      </w:r>
      <w:r w:rsidR="00E92C13">
        <w:rPr>
          <w:rFonts w:eastAsiaTheme="minorEastAsia"/>
          <w:bCs/>
          <w:iCs/>
          <w:color w:val="000000" w:themeColor="text1"/>
        </w:rPr>
        <w:t>ing (below).</w:t>
      </w:r>
    </w:p>
    <w:p w14:paraId="63986EC3" w14:textId="77777777" w:rsidR="00CF0F00" w:rsidRDefault="00CF0F00" w:rsidP="00224FCB">
      <w:pPr>
        <w:rPr>
          <w:bCs/>
          <w:iCs/>
          <w:color w:val="000000" w:themeColor="text1"/>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rPr>
          <m:t>r</m:t>
        </m:r>
      </m:oMath>
      <w:r w:rsidR="00B56B19" w:rsidRPr="00233F15">
        <w:rPr>
          <w:rFonts w:eastAsiaTheme="minorEastAsia"/>
          <w:bCs/>
          <w:iCs/>
          <w:color w:val="000000" w:themeColor="text1"/>
        </w:rPr>
        <w:t xml:space="preserve"> metric.  In this model, </w:t>
      </w:r>
      <w:r w:rsidR="00131C80" w:rsidRPr="00233F15">
        <w:rPr>
          <w:rFonts w:eastAsiaTheme="minorEastAsia"/>
          <w:bCs/>
          <w:iCs/>
          <w:color w:val="000000" w:themeColor="text1"/>
        </w:rPr>
        <w:t xml:space="preserve">the </w:t>
      </w:r>
      <w:r w:rsidR="00123BB1" w:rsidRPr="00233F15">
        <w:rPr>
          <w:rFonts w:eastAsiaTheme="minorEastAsia"/>
          <w:bCs/>
          <w:iCs/>
          <w:color w:val="000000" w:themeColor="text1"/>
        </w:rPr>
        <w:t xml:space="preserve">expected </w:t>
      </w:r>
      <w:r w:rsidR="00131C80" w:rsidRPr="00233F15">
        <w:rPr>
          <w:rFonts w:eastAsiaTheme="minorEastAsia"/>
          <w:bCs/>
          <w:iCs/>
          <w:color w:val="000000" w:themeColor="text1"/>
        </w:rPr>
        <w:t>resistance of a</w:t>
      </w:r>
      <w:r w:rsidR="00123BB1" w:rsidRPr="00233F15">
        <w:rPr>
          <w:rFonts w:eastAsiaTheme="minorEastAsia"/>
          <w:bCs/>
          <w:iCs/>
          <w:color w:val="000000" w:themeColor="text1"/>
        </w:rPr>
        <w:t xml:space="preserve"> double knockout</w:t>
      </w:r>
      <w:r w:rsidR="00131C80" w:rsidRPr="00233F15">
        <w:rPr>
          <w:rFonts w:eastAsiaTheme="minorEastAsia"/>
          <w:bCs/>
          <w:iCs/>
          <w:color w:val="000000" w:themeColor="text1"/>
        </w:rPr>
        <w:t xml:space="preserve"> strain</w:t>
      </w:r>
      <w:r w:rsidR="00123BB1" w:rsidRPr="00233F15">
        <w:rPr>
          <w:rFonts w:eastAsiaTheme="minorEastAsia"/>
          <w:bCs/>
          <w:iCs/>
          <w:color w:val="000000" w:themeColor="text1"/>
        </w:rPr>
        <w:t xml:space="preserve"> </w:t>
      </w:r>
      <m:oMath>
        <m:r>
          <w:rPr>
            <w:rFonts w:ascii="Cambria Math" w:eastAsiaTheme="minorEastAsia" w:hAnsi="Cambria Math"/>
            <w:color w:val="000000" w:themeColor="text1"/>
          </w:rPr>
          <m:t xml:space="preserve">x∆y∆ </m:t>
        </m:r>
      </m:oMath>
      <w:r w:rsidR="00A45D85" w:rsidRPr="00233F15">
        <w:rPr>
          <w:rFonts w:eastAsiaTheme="minorEastAsia"/>
          <w:bCs/>
          <w:iCs/>
          <w:color w:val="000000" w:themeColor="text1"/>
        </w:rPr>
        <w:t xml:space="preserve">in a given drug </w:t>
      </w:r>
      <w:r w:rsidR="00653032" w:rsidRPr="00233F15">
        <w:rPr>
          <w:rFonts w:eastAsiaTheme="minorEastAsia"/>
          <w:bCs/>
          <w:iCs/>
          <w:color w:val="000000" w:themeColor="text1"/>
        </w:rPr>
        <w:t>(</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oMath>
      <w:r w:rsidR="00653032" w:rsidRPr="00233F15">
        <w:rPr>
          <w:rFonts w:eastAsiaTheme="minorEastAsia"/>
          <w:bCs/>
          <w:iCs/>
          <w:color w:val="000000" w:themeColor="text1"/>
        </w:rPr>
        <w:t>)</w:t>
      </w:r>
      <w:r w:rsidR="00123BB1" w:rsidRPr="00233F15">
        <w:rPr>
          <w:rFonts w:eastAsiaTheme="minorEastAsia"/>
          <w:bCs/>
          <w:iCs/>
          <w:color w:val="000000" w:themeColor="text1"/>
        </w:rPr>
        <w:t xml:space="preserve"> </w:t>
      </w:r>
      <w:r w:rsidR="00A45D85" w:rsidRPr="00233F15">
        <w:rPr>
          <w:rFonts w:eastAsiaTheme="minorEastAsia"/>
          <w:bCs/>
          <w:iCs/>
          <w:color w:val="000000" w:themeColor="text1"/>
        </w:rPr>
        <w:t>is</w:t>
      </w:r>
      <w:r w:rsidR="00123BB1" w:rsidRPr="00233F15">
        <w:rPr>
          <w:rFonts w:eastAsiaTheme="minorEastAsia"/>
          <w:bCs/>
          <w:iCs/>
          <w:color w:val="000000" w:themeColor="text1"/>
        </w:rPr>
        <w:t xml:space="preserve"> the</w:t>
      </w:r>
      <w:r w:rsidRPr="00233F15">
        <w:rPr>
          <w:rFonts w:eastAsiaTheme="minorEastAsia"/>
          <w:bCs/>
          <w:iCs/>
          <w:color w:val="000000" w:themeColor="text1"/>
        </w:rPr>
        <w:t xml:space="preserve"> p</w:t>
      </w:r>
      <w:r w:rsidR="00653032" w:rsidRPr="00233F15">
        <w:rPr>
          <w:rFonts w:eastAsiaTheme="minorEastAsia"/>
          <w:bCs/>
          <w:iCs/>
          <w:color w:val="000000" w:themeColor="text1"/>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rPr>
      </w:pPr>
    </w:p>
    <w:p w14:paraId="09193FB4" w14:textId="55203376" w:rsidR="00653032" w:rsidRPr="00EB395E" w:rsidRDefault="00AD42E8"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x∆,d</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y∆,d</m:t>
            </m:r>
          </m:sub>
        </m:sSub>
      </m:oMath>
    </w:p>
    <w:p w14:paraId="73BAFEB4" w14:textId="77777777" w:rsidR="00A13902" w:rsidRDefault="00A13902" w:rsidP="00224FCB">
      <w:pPr>
        <w:jc w:val="both"/>
        <w:rPr>
          <w:rFonts w:eastAsiaTheme="minorEastAsia"/>
          <w:bCs/>
          <w:iCs/>
          <w:color w:val="000000" w:themeColor="text1"/>
        </w:rPr>
      </w:pPr>
    </w:p>
    <w:p w14:paraId="70BD6E9F" w14:textId="501DEAAF" w:rsidR="00653032" w:rsidRDefault="00024003" w:rsidP="00224FCB">
      <w:pPr>
        <w:jc w:val="both"/>
        <w:rPr>
          <w:rFonts w:eastAsiaTheme="minorEastAsia"/>
          <w:bCs/>
          <w:iCs/>
          <w:color w:val="000000" w:themeColor="text1"/>
        </w:rPr>
      </w:pPr>
      <w:r>
        <w:rPr>
          <w:rFonts w:eastAsiaTheme="minorEastAsia"/>
          <w:bCs/>
          <w:iCs/>
          <w:color w:val="000000" w:themeColor="text1"/>
        </w:rPr>
        <w:t>To express</w:t>
      </w:r>
      <w:r w:rsidR="006C2865">
        <w:rPr>
          <w:rFonts w:eastAsiaTheme="minorEastAsia"/>
          <w:bCs/>
          <w:iCs/>
          <w:color w:val="000000" w:themeColor="text1"/>
        </w:rPr>
        <w:t xml:space="preserve"> this model in an additive form, </w:t>
      </w:r>
      <w:r w:rsidR="00FC4982">
        <w:rPr>
          <w:rFonts w:eastAsiaTheme="minorEastAsia"/>
          <w:bCs/>
          <w:iCs/>
          <w:color w:val="000000" w:themeColor="text1"/>
        </w:rPr>
        <w:t xml:space="preserve">we </w:t>
      </w:r>
      <w:r w:rsidR="002D4054">
        <w:rPr>
          <w:rFonts w:eastAsiaTheme="minorEastAsia"/>
          <w:bCs/>
          <w:iCs/>
          <w:color w:val="000000" w:themeColor="text1"/>
        </w:rPr>
        <w:t>can state</w:t>
      </w:r>
      <w:r w:rsidR="00FC4982">
        <w:rPr>
          <w:rFonts w:eastAsiaTheme="minorEastAsia"/>
          <w:bCs/>
          <w:iCs/>
          <w:color w:val="000000" w:themeColor="text1"/>
        </w:rPr>
        <w:t xml:space="preserve"> this relationship as an exponentiated sum of </w:t>
      </w:r>
      <w:r w:rsidR="00457615">
        <w:rPr>
          <w:rFonts w:eastAsiaTheme="minorEastAsia"/>
          <w:bCs/>
          <w:iCs/>
          <w:color w:val="000000" w:themeColor="text1"/>
        </w:rPr>
        <w:t xml:space="preserve">the log-resistances </w:t>
      </w:r>
      <w:r w:rsidR="00EB395E">
        <w:rPr>
          <w:rFonts w:eastAsiaTheme="minorEastAsia"/>
          <w:bCs/>
          <w:iCs/>
          <w:color w:val="000000" w:themeColor="text1"/>
        </w:rPr>
        <w:t xml:space="preserve">of the single knockouts - </w:t>
      </w:r>
      <m:oMath>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e>
            </m:d>
          </m:e>
        </m:func>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oMath>
      <w:r w:rsidR="00653032" w:rsidRPr="00233F15">
        <w:rPr>
          <w:rFonts w:eastAsiaTheme="minorEastAsia"/>
          <w:bCs/>
          <w:iCs/>
          <w:color w:val="000000" w:themeColor="text1"/>
        </w:rPr>
        <w:t>, so that:</w:t>
      </w:r>
    </w:p>
    <w:p w14:paraId="563D9EF3" w14:textId="77777777" w:rsidR="006C2865" w:rsidRDefault="006C2865" w:rsidP="00224FCB">
      <w:pPr>
        <w:jc w:val="both"/>
        <w:rPr>
          <w:rFonts w:eastAsiaTheme="minorEastAsia"/>
          <w:bCs/>
          <w:iCs/>
          <w:color w:val="000000" w:themeColor="text1"/>
        </w:rPr>
      </w:pPr>
    </w:p>
    <w:p w14:paraId="3D64A45F" w14:textId="08A4CB5F" w:rsidR="006C2865" w:rsidRPr="00EB395E" w:rsidRDefault="00AD42E8"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e>
        </m:func>
      </m:oMath>
      <w:r w:rsidR="00E92C13">
        <w:rPr>
          <w:rFonts w:eastAsiaTheme="minorEastAsia"/>
          <w:color w:val="000000" w:themeColor="text1"/>
        </w:rPr>
        <w:br/>
      </w:r>
    </w:p>
    <w:p w14:paraId="1AA90E34" w14:textId="6DEC72AC" w:rsidR="006C2865" w:rsidRDefault="009D4C88" w:rsidP="00224FCB">
      <w:pPr>
        <w:jc w:val="both"/>
        <w:rPr>
          <w:rFonts w:eastAsiaTheme="minorEastAsia"/>
          <w:bCs/>
          <w:iCs/>
          <w:color w:val="000000" w:themeColor="text1"/>
        </w:rPr>
      </w:pPr>
      <w:r>
        <w:rPr>
          <w:rFonts w:eastAsiaTheme="minorEastAsia"/>
          <w:bCs/>
          <w:iCs/>
          <w:color w:val="000000" w:themeColor="text1"/>
        </w:rPr>
        <w:t>We defined a</w:t>
      </w:r>
      <w:r w:rsidR="00653032" w:rsidRPr="00233F15">
        <w:rPr>
          <w:rFonts w:eastAsiaTheme="minorEastAsia"/>
          <w:bCs/>
          <w:iCs/>
          <w:color w:val="000000" w:themeColor="text1"/>
        </w:rPr>
        <w:t xml:space="preserve"> two-gene interaction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55AA3" w:rsidRPr="00233F15">
        <w:rPr>
          <w:rFonts w:eastAsiaTheme="minorEastAsia"/>
          <w:bCs/>
          <w:iCs/>
          <w:color w:val="000000" w:themeColor="text1"/>
        </w:rPr>
        <w:t xml:space="preserve"> </w:t>
      </w:r>
      <w:r w:rsidR="006C2865">
        <w:rPr>
          <w:rFonts w:eastAsiaTheme="minorEastAsia"/>
          <w:bCs/>
          <w:iCs/>
          <w:color w:val="000000" w:themeColor="text1"/>
        </w:rPr>
        <w:t>as the log-ratio of the observed fitness to</w:t>
      </w:r>
      <w:r w:rsidR="00620672">
        <w:rPr>
          <w:rFonts w:eastAsiaTheme="minorEastAsia"/>
          <w:bCs/>
          <w:iCs/>
          <w:color w:val="000000" w:themeColor="text1"/>
        </w:rPr>
        <w:t xml:space="preserve"> the fitness expected by single-gene effects</w:t>
      </w:r>
      <w:r w:rsidR="006C2865">
        <w:rPr>
          <w:rFonts w:eastAsiaTheme="minorEastAsia"/>
          <w:bCs/>
          <w:iCs/>
          <w:color w:val="000000" w:themeColor="text1"/>
        </w:rPr>
        <w:t xml:space="preserve">, </w:t>
      </w:r>
      <w:r w:rsidR="006C2865" w:rsidRPr="00233F15">
        <w:rPr>
          <w:rFonts w:eastAsiaTheme="minorEastAsia"/>
          <w:bCs/>
          <w:iCs/>
          <w:color w:val="000000" w:themeColor="text1"/>
        </w:rPr>
        <w:t>rather than the traditional linear difference from a multiplicative estimate</w:t>
      </w:r>
      <w:r w:rsidR="00E92C13">
        <w:rPr>
          <w:rFonts w:eastAsiaTheme="minorEastAsia"/>
          <w:bCs/>
          <w:iCs/>
          <w:color w:val="000000" w:themeColor="text1"/>
        </w:rPr>
        <w:t xml:space="preserve"> (a difference-based metric is not readily generalizable to high-order effects)</w:t>
      </w:r>
      <w:r w:rsidR="006C2865" w:rsidRPr="00233F15">
        <w:rPr>
          <w:rFonts w:eastAsiaTheme="minorEastAsia"/>
          <w:bCs/>
          <w:iCs/>
          <w:color w:val="000000" w:themeColor="text1"/>
        </w:rPr>
        <w:t>.</w:t>
      </w:r>
    </w:p>
    <w:p w14:paraId="5972979E" w14:textId="2FE3A5FD" w:rsidR="006C2865" w:rsidRPr="00EB395E" w:rsidRDefault="00AD42E8"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C2865" w:rsidRPr="00EB395E">
        <w:rPr>
          <w:rFonts w:eastAsiaTheme="minorEastAsia"/>
          <w:bCs/>
          <w:iCs/>
          <w:color w:val="000000" w:themeColor="text1"/>
        </w:rPr>
        <w:t xml:space="preserve"> </w:t>
      </w:r>
      <m:oMath>
        <m:r>
          <w:rPr>
            <w:rFonts w:ascii="Cambria Math" w:eastAsiaTheme="minorEastAsia" w:hAnsi="Cambria Math"/>
            <w:color w:val="000000" w:themeColor="text1"/>
          </w:rPr>
          <m:t>≡</m:t>
        </m:r>
      </m:oMath>
      <w:r w:rsidR="006C2865" w:rsidRPr="00EB395E">
        <w:rPr>
          <w:rFonts w:eastAsiaTheme="minorEastAsia"/>
          <w:bCs/>
          <w:iCs/>
          <w:color w:val="000000" w:themeColor="text1"/>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den>
            </m:f>
          </m:e>
        </m:d>
      </m:oMath>
    </w:p>
    <w:p w14:paraId="16EE2635" w14:textId="56E48FC7" w:rsidR="005C3E30" w:rsidRPr="005C3E30" w:rsidRDefault="00EB395E" w:rsidP="005C3E30">
      <w:pPr>
        <w:rPr>
          <w:rFonts w:eastAsiaTheme="minorEastAsia"/>
          <w:bCs/>
          <w:iCs/>
          <w:color w:val="000000" w:themeColor="text1"/>
        </w:rPr>
      </w:pPr>
      <w:r>
        <w:rPr>
          <w:rFonts w:eastAsiaTheme="minorEastAsia"/>
          <w:bCs/>
          <w:iCs/>
          <w:color w:val="000000" w:themeColor="text1"/>
        </w:rPr>
        <w:t xml:space="preserve">This interaction term can be added </w:t>
      </w:r>
      <w:r w:rsidR="005C3E30">
        <w:rPr>
          <w:rFonts w:eastAsiaTheme="minorEastAsia"/>
          <w:bCs/>
          <w:iCs/>
          <w:color w:val="000000" w:themeColor="text1"/>
        </w:rPr>
        <w:t xml:space="preserve">to </w:t>
      </w:r>
      <w:r>
        <w:rPr>
          <w:rFonts w:eastAsiaTheme="minorEastAsia"/>
          <w:bCs/>
          <w:iCs/>
          <w:color w:val="000000" w:themeColor="text1"/>
        </w:rPr>
        <w:t xml:space="preserve">2) to </w:t>
      </w:r>
      <w:r w:rsidR="005C3E30">
        <w:rPr>
          <w:rFonts w:eastAsiaTheme="minorEastAsia"/>
          <w:bCs/>
          <w:iCs/>
          <w:color w:val="000000" w:themeColor="text1"/>
        </w:rPr>
        <w:t xml:space="preserve">express the observed </w:t>
      </w:r>
      <w:r>
        <w:rPr>
          <w:rFonts w:eastAsiaTheme="minorEastAsia"/>
          <w:bCs/>
          <w:iCs/>
          <w:color w:val="000000" w:themeColor="text1"/>
        </w:rPr>
        <w:t xml:space="preserve">rather predicted </w:t>
      </w:r>
      <w:r w:rsidR="005C3E30">
        <w:rPr>
          <w:rFonts w:eastAsiaTheme="minorEastAsia"/>
          <w:bCs/>
          <w:iCs/>
          <w:color w:val="000000" w:themeColor="text1"/>
        </w:rPr>
        <w:t>double mutant fitness:</w:t>
      </w:r>
    </w:p>
    <w:p w14:paraId="600C7903" w14:textId="08AC08D4" w:rsidR="006C2865" w:rsidRPr="00EB395E" w:rsidRDefault="00AD42E8" w:rsidP="00EB395E">
      <w:pPr>
        <w:pStyle w:val="ListParagraph"/>
        <w:numPr>
          <w:ilvl w:val="0"/>
          <w:numId w:val="2"/>
        </w:numPr>
        <w:jc w:val="center"/>
        <w:rPr>
          <w:rFonts w:eastAsiaTheme="minorEastAsia"/>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e>
            </m:d>
          </m:e>
        </m:func>
      </m:oMath>
    </w:p>
    <w:p w14:paraId="50C9FAF4" w14:textId="77777777" w:rsidR="00EB395E" w:rsidRPr="00EB395E" w:rsidRDefault="00EB395E" w:rsidP="00224FCB">
      <w:pPr>
        <w:jc w:val="both"/>
        <w:rPr>
          <w:rFonts w:eastAsiaTheme="minorEastAsia"/>
          <w:bCs/>
          <w:iCs/>
          <w:color w:val="000000" w:themeColor="text1"/>
        </w:rPr>
      </w:pPr>
    </w:p>
    <w:p w14:paraId="5B7BD9A8" w14:textId="32C6FC09" w:rsidR="00653032" w:rsidRDefault="005C3E30" w:rsidP="00224FCB">
      <w:pPr>
        <w:jc w:val="both"/>
        <w:rPr>
          <w:rFonts w:eastAsiaTheme="minorEastAsia"/>
          <w:bCs/>
          <w:iCs/>
          <w:color w:val="000000" w:themeColor="text1"/>
        </w:rPr>
      </w:pPr>
      <w:r>
        <w:rPr>
          <w:rFonts w:eastAsiaTheme="minorEastAsia"/>
          <w:bCs/>
          <w:iCs/>
          <w:color w:val="000000" w:themeColor="text1"/>
        </w:rPr>
        <w:t xml:space="preserve">When </w:t>
      </w:r>
      <w:r w:rsidR="004922D2">
        <w:rPr>
          <w:rFonts w:eastAsiaTheme="minorEastAsia"/>
          <w:bCs/>
          <w:iCs/>
          <w:color w:val="000000" w:themeColor="text1"/>
        </w:rPr>
        <w:t>model</w:t>
      </w:r>
      <w:r>
        <w:rPr>
          <w:rFonts w:eastAsiaTheme="minorEastAsia"/>
          <w:bCs/>
          <w:iCs/>
          <w:color w:val="000000" w:themeColor="text1"/>
        </w:rPr>
        <w:t>ing the</w:t>
      </w:r>
      <w:r w:rsidR="00C22434" w:rsidRPr="00233F15">
        <w:rPr>
          <w:rFonts w:eastAsiaTheme="minorEastAsia"/>
          <w:bCs/>
          <w:iCs/>
          <w:color w:val="000000" w:themeColor="text1"/>
        </w:rPr>
        <w:t xml:space="preserve"> expected triple </w:t>
      </w:r>
      <w:r>
        <w:rPr>
          <w:rFonts w:eastAsiaTheme="minorEastAsia"/>
          <w:bCs/>
          <w:iCs/>
          <w:color w:val="000000" w:themeColor="text1"/>
        </w:rPr>
        <w:t>mutant</w:t>
      </w:r>
      <w:r w:rsidR="00C22434" w:rsidRPr="00233F15">
        <w:rPr>
          <w:rFonts w:eastAsiaTheme="minorEastAsia"/>
          <w:bCs/>
          <w:iCs/>
          <w:color w:val="000000" w:themeColor="text1"/>
        </w:rPr>
        <w:t xml:space="preserve"> fitness, all relevant </w:t>
      </w:r>
      <w:r w:rsidR="00653032" w:rsidRPr="00233F15">
        <w:rPr>
          <w:rFonts w:eastAsiaTheme="minorEastAsia"/>
          <w:bCs/>
          <w:iCs/>
          <w:color w:val="000000" w:themeColor="text1"/>
        </w:rPr>
        <w:t>two</w:t>
      </w:r>
      <w:r w:rsidR="00C22434" w:rsidRPr="00233F15">
        <w:rPr>
          <w:rFonts w:eastAsiaTheme="minorEastAsia"/>
          <w:bCs/>
          <w:iCs/>
          <w:color w:val="000000" w:themeColor="text1"/>
        </w:rPr>
        <w:t>-gene interaction terms are added</w:t>
      </w:r>
      <w:r>
        <w:rPr>
          <w:rFonts w:eastAsiaTheme="minorEastAsia"/>
          <w:bCs/>
          <w:iCs/>
          <w:color w:val="000000" w:themeColor="text1"/>
        </w:rPr>
        <w:t xml:space="preserve"> as such</w:t>
      </w:r>
      <w:r w:rsidR="00653032" w:rsidRPr="00233F15">
        <w:rPr>
          <w:rFonts w:eastAsiaTheme="minorEastAsia"/>
          <w:bCs/>
          <w:iCs/>
          <w:color w:val="000000" w:themeColor="text1"/>
        </w:rPr>
        <w:t>:</w:t>
      </w:r>
    </w:p>
    <w:p w14:paraId="47CBEDE1" w14:textId="77777777" w:rsidR="005C3E30" w:rsidRDefault="005C3E30" w:rsidP="00224FCB">
      <w:pPr>
        <w:jc w:val="both"/>
        <w:rPr>
          <w:rFonts w:eastAsiaTheme="minorEastAsia"/>
          <w:bCs/>
          <w:iCs/>
          <w:color w:val="000000" w:themeColor="text1"/>
        </w:rPr>
      </w:pPr>
    </w:p>
    <w:p w14:paraId="16D9D41B" w14:textId="28D4FB09" w:rsidR="005C3E30" w:rsidRPr="00916498" w:rsidRDefault="00AD42E8"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y∆z∆,d</m:t>
                </m:r>
              </m:sub>
            </m:sSub>
            <m:r>
              <w:rPr>
                <w:rFonts w:ascii="Cambria Math" w:eastAsiaTheme="minorEastAsia" w:hAnsi="Cambria Math"/>
                <w:color w:val="000000" w:themeColor="text1"/>
              </w:rPr>
              <m:t>)</m:t>
            </m:r>
          </m:e>
        </m:func>
      </m:oMath>
    </w:p>
    <w:p w14:paraId="56A4BBF3" w14:textId="77777777" w:rsidR="005C3E30" w:rsidRPr="00233F15" w:rsidRDefault="005C3E30" w:rsidP="00224FCB">
      <w:pPr>
        <w:jc w:val="both"/>
        <w:rPr>
          <w:rFonts w:eastAsiaTheme="minorEastAsia"/>
          <w:bCs/>
          <w:iCs/>
          <w:color w:val="000000" w:themeColor="text1"/>
        </w:rPr>
      </w:pPr>
    </w:p>
    <w:p w14:paraId="236F6155" w14:textId="5245B7B6" w:rsidR="001679EE" w:rsidRPr="00233F15" w:rsidRDefault="001679EE" w:rsidP="00224FCB">
      <w:pPr>
        <w:jc w:val="both"/>
        <w:rPr>
          <w:rFonts w:eastAsiaTheme="minorEastAsia"/>
          <w:bCs/>
          <w:iCs/>
          <w:color w:val="000000" w:themeColor="text1"/>
        </w:rPr>
      </w:pPr>
      <w:r w:rsidRPr="00233F15">
        <w:rPr>
          <w:rFonts w:eastAsiaTheme="minorEastAsia"/>
          <w:bCs/>
          <w:iCs/>
          <w:color w:val="000000" w:themeColor="text1"/>
        </w:rPr>
        <w:t>Similarly, a three gene interaction</w:t>
      </w:r>
      <w:r w:rsidR="005C3E39">
        <w:rPr>
          <w:rFonts w:eastAsiaTheme="minorEastAsia"/>
          <w:bCs/>
          <w:iCs/>
          <w:color w:val="000000" w:themeColor="text1"/>
        </w:rPr>
        <w:t xml:space="preserve"> term is the deviation from the one- and two- gene</w:t>
      </w:r>
      <w:r w:rsidRPr="00233F15">
        <w:rPr>
          <w:rFonts w:eastAsiaTheme="minorEastAsia"/>
          <w:bCs/>
          <w:iCs/>
          <w:color w:val="000000" w:themeColor="text1"/>
        </w:rPr>
        <w:t xml:space="preserve"> expectation:</w:t>
      </w:r>
    </w:p>
    <w:p w14:paraId="2A95A32A" w14:textId="53EB3325" w:rsidR="00653032" w:rsidRPr="00916498" w:rsidRDefault="00AD42E8"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x∆y∆z∆,d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den>
            </m:f>
          </m:e>
        </m:d>
      </m:oMath>
    </w:p>
    <w:p w14:paraId="54891949" w14:textId="77777777" w:rsidR="005C3E30" w:rsidRPr="005C3E30" w:rsidRDefault="005C3E30" w:rsidP="00224FCB">
      <w:pPr>
        <w:jc w:val="both"/>
        <w:rPr>
          <w:rFonts w:eastAsiaTheme="minorEastAsia"/>
          <w:bCs/>
          <w:iCs/>
          <w:color w:val="000000" w:themeColor="text1"/>
        </w:rPr>
      </w:pPr>
    </w:p>
    <w:p w14:paraId="1389E24E" w14:textId="74DF4175" w:rsidR="009C3623" w:rsidRPr="00C6688C" w:rsidRDefault="001679EE" w:rsidP="00224FCB">
      <w:pPr>
        <w:jc w:val="both"/>
        <w:rPr>
          <w:rFonts w:eastAsiaTheme="minorEastAsia"/>
          <w:bCs/>
          <w:iCs/>
          <w:color w:val="000000" w:themeColor="text1"/>
        </w:rPr>
      </w:pPr>
      <w:r w:rsidRPr="00233F15">
        <w:rPr>
          <w:bCs/>
          <w:iCs/>
          <w:color w:val="000000" w:themeColor="text1"/>
        </w:rPr>
        <w:t xml:space="preserve">This definition can be extended </w:t>
      </w:r>
      <w:r w:rsidR="0089747E">
        <w:rPr>
          <w:bCs/>
          <w:iCs/>
          <w:color w:val="000000" w:themeColor="text1"/>
        </w:rPr>
        <w:t xml:space="preserve">analogously </w:t>
      </w:r>
      <w:r w:rsidRPr="00233F15">
        <w:rPr>
          <w:bCs/>
          <w:iCs/>
          <w:color w:val="000000" w:themeColor="text1"/>
        </w:rPr>
        <w:t>for i</w:t>
      </w:r>
      <w:r w:rsidR="00B21E08" w:rsidRPr="00233F15">
        <w:rPr>
          <w:bCs/>
          <w:iCs/>
          <w:color w:val="000000" w:themeColor="text1"/>
        </w:rPr>
        <w:t>nteractions of arbitrary</w:t>
      </w:r>
      <w:r w:rsidR="008A0E02">
        <w:rPr>
          <w:bCs/>
          <w:iCs/>
          <w:color w:val="000000" w:themeColor="text1"/>
        </w:rPr>
        <w:t xml:space="preserve"> complexity, with</w:t>
      </w:r>
      <w:r w:rsidR="00132870" w:rsidRPr="00233F15">
        <w:rPr>
          <w:bCs/>
          <w:iCs/>
          <w:color w:val="000000" w:themeColor="text1"/>
        </w:rPr>
        <w:t xml:space="preserve"> </w:t>
      </w:r>
      <m:oMath>
        <m:r>
          <w:rPr>
            <w:rFonts w:ascii="Cambria Math" w:eastAsiaTheme="minorEastAsia" w:hAnsi="Cambria Math"/>
            <w:color w:val="000000" w:themeColor="text1"/>
          </w:rPr>
          <m:t>ε</m:t>
        </m:r>
      </m:oMath>
      <w:r w:rsidR="00132870" w:rsidRPr="00233F15">
        <w:rPr>
          <w:rFonts w:eastAsiaTheme="minorEastAsia"/>
          <w:bCs/>
          <w:iCs/>
          <w:color w:val="000000" w:themeColor="text1"/>
        </w:rPr>
        <w:t xml:space="preserve"> terms </w:t>
      </w:r>
      <w:r w:rsidR="008A0E02">
        <w:rPr>
          <w:rFonts w:eastAsiaTheme="minorEastAsia"/>
          <w:bCs/>
          <w:iCs/>
          <w:color w:val="000000" w:themeColor="text1"/>
        </w:rPr>
        <w:t>denoting</w:t>
      </w:r>
      <w:r w:rsidR="00132870" w:rsidRPr="00233F15">
        <w:rPr>
          <w:rFonts w:eastAsiaTheme="minorEastAsia"/>
          <w:bCs/>
          <w:iCs/>
          <w:color w:val="000000" w:themeColor="text1"/>
        </w:rPr>
        <w:t xml:space="preserve"> interactions between the corresponding knockouts.</w:t>
      </w:r>
      <w:r w:rsidR="002B5FE3" w:rsidRPr="00233F15">
        <w:rPr>
          <w:rFonts w:eastAsiaTheme="minorEastAsia"/>
          <w:bCs/>
          <w:iCs/>
          <w:color w:val="000000" w:themeColor="text1"/>
        </w:rPr>
        <w:t xml:space="preserve"> </w:t>
      </w:r>
      <w:r w:rsidR="00C6688C">
        <w:rPr>
          <w:rFonts w:eastAsiaTheme="minorEastAsia"/>
          <w:bCs/>
          <w:iCs/>
          <w:color w:val="000000" w:themeColor="text1"/>
        </w:rPr>
        <w:t xml:space="preserve">  Specifically, i</w:t>
      </w:r>
      <w:r w:rsidR="005C3E39">
        <w:rPr>
          <w:rFonts w:eastAsiaTheme="minorEastAsia"/>
          <w:bCs/>
          <w:iCs/>
          <w:color w:val="000000" w:themeColor="text1"/>
        </w:rPr>
        <w:t>n each drug w</w:t>
      </w:r>
      <w:r w:rsidR="00FC4982">
        <w:rPr>
          <w:rFonts w:eastAsiaTheme="minorEastAsia"/>
          <w:bCs/>
          <w:iCs/>
          <w:color w:val="000000" w:themeColor="text1"/>
        </w:rPr>
        <w:t>e fit a</w:t>
      </w:r>
      <w:r w:rsidR="00916498">
        <w:rPr>
          <w:rFonts w:eastAsiaTheme="minorEastAsia"/>
          <w:bCs/>
          <w:iCs/>
          <w:color w:val="000000" w:themeColor="text1"/>
        </w:rPr>
        <w:t xml:space="preserve"> general</w:t>
      </w:r>
      <w:r w:rsidR="00FC4982">
        <w:rPr>
          <w:rFonts w:eastAsiaTheme="minorEastAsia"/>
          <w:bCs/>
          <w:iCs/>
          <w:color w:val="000000" w:themeColor="text1"/>
        </w:rPr>
        <w:t xml:space="preserve"> linear model which aims to predict the </w:t>
      </w:r>
      <w:r w:rsidR="009C3623">
        <w:rPr>
          <w:rFonts w:eastAsiaTheme="minorEastAsia"/>
          <w:bCs/>
          <w:iCs/>
          <w:color w:val="000000" w:themeColor="text1"/>
        </w:rPr>
        <w:t xml:space="preserve">fitness of each given its </w:t>
      </w:r>
      <w:r w:rsidR="00340923">
        <w:rPr>
          <w:rFonts w:eastAsiaTheme="minorEastAsia"/>
          <w:bCs/>
          <w:iCs/>
          <w:color w:val="000000" w:themeColor="text1"/>
        </w:rPr>
        <w:t xml:space="preserve">knockout </w:t>
      </w:r>
      <w:r w:rsidR="009C3623">
        <w:rPr>
          <w:rFonts w:eastAsiaTheme="minorEastAsia"/>
          <w:bCs/>
          <w:iCs/>
          <w:color w:val="000000" w:themeColor="text1"/>
        </w:rPr>
        <w:t xml:space="preserve">genotype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AD42E8"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rPr>
          <m:t>=</m:t>
        </m:r>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 xml:space="preserve">+ </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 xml:space="preserve">j⊆∆G | </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j</m:t>
                        </m:r>
                      </m:e>
                    </m:d>
                    <m:r>
                      <w:rPr>
                        <w:rFonts w:ascii="Cambria Math" w:eastAsiaTheme="minorEastAsia" w:hAnsi="Cambria Math"/>
                        <w:color w:val="000000" w:themeColor="text1"/>
                      </w:rPr>
                      <m:t xml:space="preserve"> ≥2</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A0DC10A" w:rsidR="0065014F" w:rsidRDefault="003A41D4" w:rsidP="00224FCB">
      <w:pPr>
        <w:jc w:val="both"/>
        <w:rPr>
          <w:rFonts w:eastAsiaTheme="minorEastAsia"/>
          <w:bCs/>
          <w:iCs/>
          <w:color w:val="000000" w:themeColor="text1"/>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BE09E9">
        <w:rPr>
          <w:rFonts w:eastAsiaTheme="minorEastAsia"/>
          <w:bCs/>
          <w:iCs/>
          <w:color w:val="000000" w:themeColor="text1"/>
        </w:rPr>
        <w:t xml:space="preserve"> coefficients are added only if the corresponding gene </w:t>
      </w:r>
      <m:oMath>
        <m:r>
          <w:rPr>
            <w:rFonts w:ascii="Cambria Math" w:eastAsiaTheme="minorEastAsia" w:hAnsi="Cambria Math"/>
            <w:color w:val="000000" w:themeColor="text1"/>
          </w:rPr>
          <m:t>i</m:t>
        </m:r>
      </m:oMath>
      <w:r w:rsidR="00BE09E9">
        <w:rPr>
          <w:rFonts w:eastAsiaTheme="minorEastAsia"/>
          <w:bCs/>
          <w:iCs/>
          <w:color w:val="000000" w:themeColor="text1"/>
        </w:rPr>
        <w:t xml:space="preserve"> is knocked out, and the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E09E9">
        <w:rPr>
          <w:rFonts w:eastAsiaTheme="minorEastAsia"/>
          <w:bCs/>
          <w:iCs/>
          <w:color w:val="000000" w:themeColor="text1"/>
        </w:rPr>
        <w:t xml:space="preserve"> coefficients are added only if all the genes in subset </w:t>
      </w:r>
      <m:oMath>
        <m:r>
          <w:rPr>
            <w:rFonts w:ascii="Cambria Math" w:eastAsiaTheme="minorEastAsia" w:hAnsi="Cambria Math"/>
            <w:color w:val="000000" w:themeColor="text1"/>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rPr>
          <m:t>ε</m:t>
        </m:r>
      </m:oMath>
      <w:r w:rsidR="004F23D8">
        <w:rPr>
          <w:rFonts w:eastAsiaTheme="minorEastAsia"/>
          <w:bCs/>
          <w:iCs/>
          <w:color w:val="000000" w:themeColor="text1"/>
        </w:rPr>
        <w:t xml:space="preserve"> terms</w:t>
      </w:r>
      <w:r w:rsidR="00AB49CE" w:rsidRPr="00233F15">
        <w:rPr>
          <w:rFonts w:eastAsiaTheme="minorEastAsia"/>
          <w:bCs/>
          <w:iCs/>
          <w:color w:val="000000" w:themeColor="text1"/>
        </w:rPr>
        <w:t xml:space="preserve"> to a chosen </w:t>
      </w:r>
      <w:r w:rsidR="00CA5C6C" w:rsidRPr="00233F15">
        <w:rPr>
          <w:rFonts w:eastAsiaTheme="minorEastAsia"/>
          <w:bCs/>
          <w:iCs/>
          <w:color w:val="000000" w:themeColor="text1"/>
        </w:rPr>
        <w:t xml:space="preserve">level of </w:t>
      </w:r>
      <w:r w:rsidR="00AB49CE" w:rsidRPr="00233F15">
        <w:rPr>
          <w:rFonts w:eastAsiaTheme="minorEastAsia"/>
          <w:bCs/>
          <w:iCs/>
          <w:color w:val="000000" w:themeColor="text1"/>
        </w:rPr>
        <w:t>complexity</w:t>
      </w:r>
      <w:r w:rsidR="001D6027" w:rsidRPr="00233F15">
        <w:rPr>
          <w:rFonts w:eastAsiaTheme="minorEastAsia"/>
          <w:bCs/>
          <w:iCs/>
          <w:color w:val="000000" w:themeColor="text1"/>
        </w:rPr>
        <w:t>.</w:t>
      </w:r>
      <w:r w:rsidR="006C42C2">
        <w:rPr>
          <w:rFonts w:eastAsiaTheme="minorEastAsia"/>
          <w:bCs/>
          <w:iCs/>
          <w:color w:val="000000" w:themeColor="text1"/>
        </w:rPr>
        <w:t xml:space="preserve">  </w:t>
      </w:r>
      <w:r w:rsidR="007E4291">
        <w:rPr>
          <w:rFonts w:eastAsiaTheme="minorEastAsia"/>
          <w:bCs/>
          <w:iCs/>
          <w:color w:val="000000" w:themeColor="text1"/>
        </w:rPr>
        <w:t xml:space="preserve">This model consists of </w:t>
      </w:r>
      <w:r w:rsidR="006C42C2">
        <w:rPr>
          <w:rFonts w:eastAsiaTheme="minorEastAsia"/>
          <w:bCs/>
          <w:iCs/>
          <w:color w:val="000000" w:themeColor="text1"/>
        </w:rPr>
        <w:t>Equation 7)</w:t>
      </w:r>
      <w:r w:rsidR="00337730">
        <w:rPr>
          <w:rFonts w:eastAsiaTheme="minorEastAsia"/>
          <w:bCs/>
          <w:iCs/>
          <w:color w:val="000000" w:themeColor="text1"/>
        </w:rPr>
        <w:t xml:space="preserve"> with an added</w:t>
      </w:r>
      <w:r w:rsidR="006C42C2">
        <w:rPr>
          <w:rFonts w:eastAsiaTheme="minorEastAsia"/>
          <w:bCs/>
          <w:iCs/>
          <w:color w:val="000000" w:themeColor="text1"/>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rPr>
      </w:pPr>
      <w:r w:rsidRPr="00233F15">
        <w:rPr>
          <w:rFonts w:eastAsiaTheme="minorEastAsia"/>
          <w:bCs/>
          <w:iCs/>
          <w:color w:val="000000" w:themeColor="text1"/>
        </w:rPr>
        <w:t xml:space="preserve">To perform </w:t>
      </w:r>
      <w:r w:rsidR="004F5977">
        <w:rPr>
          <w:rFonts w:eastAsiaTheme="minorEastAsia"/>
          <w:bCs/>
          <w:iCs/>
          <w:color w:val="000000" w:themeColor="text1"/>
        </w:rPr>
        <w:t xml:space="preserve">the </w:t>
      </w:r>
      <w:r w:rsidRPr="00233F15">
        <w:rPr>
          <w:rFonts w:eastAsiaTheme="minorEastAsia"/>
          <w:bCs/>
          <w:iCs/>
          <w:color w:val="000000" w:themeColor="text1"/>
        </w:rPr>
        <w:t>marginal association</w:t>
      </w:r>
      <w:r w:rsidR="004F5977">
        <w:rPr>
          <w:rFonts w:eastAsiaTheme="minorEastAsia"/>
          <w:bCs/>
          <w:iCs/>
          <w:color w:val="000000" w:themeColor="text1"/>
        </w:rPr>
        <w:t xml:space="preserve"> in </w:t>
      </w:r>
      <w:r w:rsidR="004452EF">
        <w:rPr>
          <w:rFonts w:eastAsiaTheme="minorEastAsia"/>
          <w:bCs/>
          <w:iCs/>
          <w:color w:val="000000" w:themeColor="text1"/>
        </w:rPr>
        <w:t xml:space="preserve">Figure </w:t>
      </w:r>
      <w:r w:rsidR="004F5977">
        <w:rPr>
          <w:rFonts w:eastAsiaTheme="minorEastAsia"/>
          <w:bCs/>
          <w:iCs/>
          <w:color w:val="000000" w:themeColor="text1"/>
        </w:rPr>
        <w:t>S</w:t>
      </w:r>
      <w:r w:rsidR="005F08B4">
        <w:rPr>
          <w:rFonts w:eastAsiaTheme="minorEastAsia"/>
          <w:bCs/>
          <w:iCs/>
          <w:color w:val="000000" w:themeColor="text1"/>
        </w:rPr>
        <w:t>4</w:t>
      </w:r>
      <w:r w:rsidR="00004CEE" w:rsidRPr="00233F15">
        <w:rPr>
          <w:rFonts w:eastAsiaTheme="minorEastAsia"/>
          <w:bCs/>
          <w:iCs/>
          <w:color w:val="000000" w:themeColor="text1"/>
        </w:rPr>
        <w:t xml:space="preserve">, </w:t>
      </w:r>
      <w:r w:rsidR="00BC40AA">
        <w:rPr>
          <w:rFonts w:eastAsiaTheme="minorEastAsia"/>
          <w:bCs/>
          <w:iCs/>
          <w:color w:val="000000" w:themeColor="text1"/>
        </w:rPr>
        <w:t>we fit</w:t>
      </w:r>
      <w:r w:rsidR="0060078C" w:rsidRPr="00233F15">
        <w:rPr>
          <w:rFonts w:eastAsiaTheme="minorEastAsia"/>
          <w:bCs/>
          <w:iCs/>
          <w:color w:val="000000" w:themeColor="text1"/>
        </w:rPr>
        <w:t xml:space="preserve"> a model with </w:t>
      </w:r>
      <w:r w:rsidR="00DD208E">
        <w:rPr>
          <w:rFonts w:eastAsiaTheme="minorEastAsia"/>
          <w:bCs/>
          <w:iCs/>
          <w:color w:val="000000" w:themeColor="text1"/>
        </w:rPr>
        <w:t xml:space="preserve">only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DD208E">
        <w:rPr>
          <w:rFonts w:eastAsiaTheme="minorEastAsia"/>
          <w:bCs/>
          <w:iCs/>
          <w:color w:val="000000" w:themeColor="text1"/>
        </w:rPr>
        <w:t xml:space="preserve"> terms</w:t>
      </w:r>
      <w:r w:rsidR="006C42C2">
        <w:rPr>
          <w:rFonts w:eastAsiaTheme="minorEastAsia"/>
          <w:bCs/>
          <w:iCs/>
          <w:color w:val="000000" w:themeColor="text1"/>
        </w:rPr>
        <w:t xml:space="preserve"> (and plate-of-origin effects)</w:t>
      </w:r>
      <w:r w:rsidR="0060078C" w:rsidRPr="00233F15">
        <w:rPr>
          <w:rFonts w:eastAsiaTheme="minorEastAsia"/>
          <w:bCs/>
          <w:iCs/>
          <w:color w:val="000000" w:themeColor="text1"/>
        </w:rPr>
        <w:t xml:space="preserve">, and performed stepwise feature elimination </w:t>
      </w:r>
      <w:r w:rsidR="00A347E4" w:rsidRPr="00233F15">
        <w:rPr>
          <w:rFonts w:eastAsiaTheme="minorEastAsia"/>
          <w:bCs/>
          <w:iCs/>
          <w:color w:val="000000" w:themeColor="text1"/>
        </w:rPr>
        <w:t xml:space="preserve">(eliminating the gene with the highest </w:t>
      </w:r>
      <w:r w:rsidR="00911095">
        <w:rPr>
          <w:rFonts w:eastAsiaTheme="minorEastAsia"/>
          <w:bCs/>
          <w:iCs/>
          <w:color w:val="000000" w:themeColor="text1"/>
        </w:rPr>
        <w:t>p-</w:t>
      </w:r>
      <w:r w:rsidR="00A347E4" w:rsidRPr="00233F15">
        <w:rPr>
          <w:rFonts w:eastAsiaTheme="minorEastAsia"/>
          <w:bCs/>
          <w:iCs/>
          <w:color w:val="000000" w:themeColor="text1"/>
        </w:rPr>
        <w:t xml:space="preserve">value at each step) </w:t>
      </w:r>
      <w:r w:rsidR="008B6905" w:rsidRPr="00233F15">
        <w:rPr>
          <w:rFonts w:eastAsiaTheme="minorEastAsia"/>
          <w:bCs/>
          <w:iCs/>
          <w:color w:val="000000" w:themeColor="text1"/>
        </w:rPr>
        <w:t xml:space="preserve">until all included terms had a significance level of </w:t>
      </w:r>
      <m:oMath>
        <m:r>
          <w:rPr>
            <w:rFonts w:ascii="Cambria Math" w:eastAsiaTheme="minorEastAsia" w:hAnsi="Cambria Math"/>
            <w:color w:val="000000" w:themeColor="text1"/>
          </w:rPr>
          <m:t>p≤0.05/16</m:t>
        </m:r>
      </m:oMath>
      <w:r w:rsidR="008B6905" w:rsidRPr="00233F15">
        <w:rPr>
          <w:rFonts w:eastAsiaTheme="minorEastAsia"/>
          <w:bCs/>
          <w:iCs/>
          <w:color w:val="000000" w:themeColor="text1"/>
        </w:rPr>
        <w:t>.  Linear model term significance was tested using the Type III Sums of Squares ANOVA implementation given in the car package in R.</w:t>
      </w:r>
      <w:r w:rsidR="005F08B4">
        <w:rPr>
          <w:rFonts w:eastAsiaTheme="minorEastAsia"/>
          <w:bCs/>
          <w:iCs/>
          <w:color w:val="000000" w:themeColor="text1"/>
        </w:rPr>
        <w:t xml:space="preserve">  The same method was used to perform the marginal association in </w:t>
      </w:r>
      <w:r w:rsidR="004452EF">
        <w:rPr>
          <w:rFonts w:eastAsiaTheme="minorEastAsia"/>
          <w:bCs/>
          <w:iCs/>
          <w:color w:val="000000" w:themeColor="text1"/>
        </w:rPr>
        <w:t xml:space="preserve">Figure </w:t>
      </w:r>
      <w:r w:rsidR="005F08B4">
        <w:rPr>
          <w:rFonts w:eastAsiaTheme="minorEastAsia"/>
          <w:bCs/>
          <w:iCs/>
          <w:color w:val="000000" w:themeColor="text1"/>
        </w:rPr>
        <w:t xml:space="preserve">S3, substituting </w:t>
      </w:r>
      <m:oMath>
        <m:r>
          <w:rPr>
            <w:rFonts w:ascii="Cambria Math" w:hAnsi="Cambria Math"/>
            <w:color w:val="000000" w:themeColor="text1"/>
          </w:rPr>
          <m:t>g</m:t>
        </m:r>
      </m:oMath>
      <w:r w:rsidR="005F08B4">
        <w:rPr>
          <w:rFonts w:eastAsiaTheme="minorEastAsia"/>
          <w:bCs/>
          <w:iCs/>
          <w:color w:val="000000" w:themeColor="text1"/>
        </w:rPr>
        <w:t xml:space="preserve"> for </w:t>
      </w:r>
      <m:oMath>
        <m:r>
          <w:rPr>
            <w:rFonts w:ascii="Cambria Math" w:eastAsiaTheme="minorEastAsia" w:hAnsi="Cambria Math"/>
            <w:color w:val="000000" w:themeColor="text1"/>
          </w:rPr>
          <m:t>r</m:t>
        </m:r>
      </m:oMath>
      <w:r w:rsidR="005F08B4">
        <w:rPr>
          <w:rFonts w:eastAsiaTheme="minorEastAsia"/>
          <w:bCs/>
          <w:iCs/>
          <w:color w:val="000000" w:themeColor="text1"/>
        </w:rPr>
        <w:t>.</w:t>
      </w:r>
    </w:p>
    <w:p w14:paraId="086F30F5" w14:textId="77777777" w:rsidR="00DC430B" w:rsidRDefault="00DC430B" w:rsidP="00224FCB">
      <w:pPr>
        <w:jc w:val="both"/>
        <w:rPr>
          <w:b/>
          <w:bCs/>
          <w:iCs/>
          <w:color w:val="000000" w:themeColor="text1"/>
        </w:rPr>
      </w:pPr>
    </w:p>
    <w:p w14:paraId="75746AA4" w14:textId="1FF831BB" w:rsidR="00E9263C" w:rsidRPr="00A446DF" w:rsidRDefault="00EB36BD" w:rsidP="00224FCB">
      <w:pPr>
        <w:jc w:val="both"/>
        <w:rPr>
          <w:rFonts w:eastAsiaTheme="minorEastAsia"/>
          <w:bCs/>
          <w:iCs/>
          <w:color w:val="000000" w:themeColor="text1"/>
        </w:rPr>
      </w:pPr>
      <w:r>
        <w:rPr>
          <w:bCs/>
          <w:iCs/>
          <w:color w:val="000000" w:themeColor="text1"/>
        </w:rPr>
        <w:t>We expand</w:t>
      </w:r>
      <w:r w:rsidR="00C6688C">
        <w:rPr>
          <w:bCs/>
          <w:iCs/>
          <w:color w:val="000000" w:themeColor="text1"/>
        </w:rPr>
        <w:t>ed</w:t>
      </w:r>
      <w:r>
        <w:rPr>
          <w:bCs/>
          <w:iCs/>
          <w:color w:val="000000" w:themeColor="text1"/>
        </w:rPr>
        <w:t xml:space="preserve"> this approach to </w:t>
      </w:r>
      <w:r w:rsidR="0065014F" w:rsidRPr="00233F15">
        <w:rPr>
          <w:bCs/>
          <w:iCs/>
          <w:color w:val="000000" w:themeColor="text1"/>
        </w:rPr>
        <w:t xml:space="preserve">train </w:t>
      </w:r>
      <w:r w:rsidR="00701EFF" w:rsidRPr="00233F15">
        <w:rPr>
          <w:bCs/>
          <w:iCs/>
          <w:color w:val="000000" w:themeColor="text1"/>
        </w:rPr>
        <w:t xml:space="preserve">models </w:t>
      </w:r>
      <w:r w:rsidR="00A347E4" w:rsidRPr="00233F15">
        <w:rPr>
          <w:bCs/>
          <w:iCs/>
          <w:color w:val="000000" w:themeColor="text1"/>
        </w:rPr>
        <w:t xml:space="preserve">containing </w:t>
      </w:r>
      <m:oMath>
        <m:r>
          <w:rPr>
            <w:rFonts w:ascii="Cambria Math" w:eastAsiaTheme="minorEastAsia" w:hAnsi="Cambria Math"/>
            <w:color w:val="000000" w:themeColor="text1"/>
          </w:rPr>
          <m:t>ε</m:t>
        </m:r>
      </m:oMath>
      <w:r w:rsidR="00A347E4" w:rsidRPr="00233F15">
        <w:rPr>
          <w:rFonts w:eastAsiaTheme="minorEastAsia"/>
          <w:bCs/>
          <w:iCs/>
          <w:color w:val="000000" w:themeColor="text1"/>
        </w:rPr>
        <w:t xml:space="preserve"> terms of up to </w:t>
      </w:r>
      <m:oMath>
        <m:r>
          <w:rPr>
            <w:rFonts w:ascii="Cambria Math" w:eastAsiaTheme="minorEastAsia" w:hAnsi="Cambria Math"/>
            <w:color w:val="000000" w:themeColor="text1"/>
          </w:rPr>
          <m:t>n</m:t>
        </m:r>
      </m:oMath>
      <w:r w:rsidR="00A347E4" w:rsidRPr="00233F15">
        <w:rPr>
          <w:rFonts w:eastAsiaTheme="minorEastAsia"/>
          <w:bCs/>
          <w:iCs/>
          <w:color w:val="000000" w:themeColor="text1"/>
        </w:rPr>
        <w:t>-way complexity</w:t>
      </w:r>
      <w:r w:rsidR="008640C9">
        <w:rPr>
          <w:rFonts w:eastAsiaTheme="minorEastAsia"/>
          <w:bCs/>
          <w:iCs/>
          <w:color w:val="000000" w:themeColor="text1"/>
        </w:rPr>
        <w:t xml:space="preserve"> using a “</w:t>
      </w:r>
      <w:r w:rsidR="002D4054">
        <w:rPr>
          <w:rFonts w:eastAsiaTheme="minorEastAsia"/>
          <w:bCs/>
          <w:iCs/>
          <w:color w:val="000000" w:themeColor="text1"/>
        </w:rPr>
        <w:t xml:space="preserve">stepwise </w:t>
      </w:r>
      <w:r w:rsidR="00331D38">
        <w:rPr>
          <w:rFonts w:eastAsiaTheme="minorEastAsia"/>
          <w:bCs/>
          <w:iCs/>
          <w:color w:val="000000" w:themeColor="text1"/>
        </w:rPr>
        <w:t>expansion</w:t>
      </w:r>
      <w:r w:rsidR="008640C9">
        <w:rPr>
          <w:rFonts w:eastAsiaTheme="minorEastAsia"/>
          <w:bCs/>
          <w:iCs/>
          <w:color w:val="000000" w:themeColor="text1"/>
        </w:rPr>
        <w:t>”</w:t>
      </w:r>
      <w:r w:rsidR="000B7BE0">
        <w:rPr>
          <w:rFonts w:eastAsiaTheme="minorEastAsia"/>
          <w:bCs/>
          <w:iCs/>
          <w:color w:val="000000" w:themeColor="text1"/>
        </w:rPr>
        <w:t xml:space="preserve"> method</w:t>
      </w:r>
      <w:r w:rsidR="00A347E4" w:rsidRPr="00233F15">
        <w:rPr>
          <w:rFonts w:eastAsiaTheme="minorEastAsia"/>
          <w:bCs/>
          <w:iCs/>
          <w:color w:val="000000" w:themeColor="text1"/>
        </w:rPr>
        <w:t xml:space="preserve">.  </w:t>
      </w:r>
      <w:r w:rsidR="00737BC3">
        <w:rPr>
          <w:rFonts w:eastAsiaTheme="minorEastAsia"/>
          <w:bCs/>
          <w:iCs/>
          <w:color w:val="000000" w:themeColor="text1"/>
        </w:rPr>
        <w:t xml:space="preserve">First, </w:t>
      </w:r>
      <w:r w:rsidR="00490CC8">
        <w:rPr>
          <w:rFonts w:eastAsiaTheme="minorEastAsia"/>
          <w:bCs/>
          <w:iCs/>
          <w:color w:val="000000" w:themeColor="text1"/>
        </w:rPr>
        <w:t>we use the marginal</w:t>
      </w:r>
      <w:r w:rsidR="0064516C">
        <w:rPr>
          <w:rFonts w:eastAsiaTheme="minorEastAsia"/>
          <w:bCs/>
          <w:iCs/>
          <w:color w:val="000000" w:themeColor="text1"/>
        </w:rPr>
        <w:t xml:space="preserve"> association procedure</w:t>
      </w:r>
      <w:r w:rsidR="004E1C74">
        <w:rPr>
          <w:rFonts w:eastAsiaTheme="minorEastAsia"/>
          <w:bCs/>
          <w:iCs/>
          <w:color w:val="000000" w:themeColor="text1"/>
        </w:rPr>
        <w:t xml:space="preserve"> above</w:t>
      </w:r>
      <w:r w:rsidR="00E65D0E">
        <w:rPr>
          <w:rFonts w:eastAsiaTheme="minorEastAsia"/>
          <w:bCs/>
          <w:iCs/>
          <w:color w:val="000000" w:themeColor="text1"/>
        </w:rPr>
        <w:t xml:space="preserve"> to initialize</w:t>
      </w:r>
      <w:r w:rsidR="00DC52AB">
        <w:rPr>
          <w:rFonts w:eastAsiaTheme="minorEastAsia"/>
          <w:bCs/>
          <w:iCs/>
          <w:color w:val="000000" w:themeColor="text1"/>
        </w:rPr>
        <w:t xml:space="preserve"> the model</w:t>
      </w:r>
      <w:r w:rsidR="00E9263C">
        <w:rPr>
          <w:rFonts w:eastAsiaTheme="minorEastAsia"/>
          <w:bCs/>
          <w:iCs/>
          <w:color w:val="000000" w:themeColor="text1"/>
        </w:rPr>
        <w:t xml:space="preserve"> at </w:t>
      </w:r>
      <m:oMath>
        <m:r>
          <w:rPr>
            <w:rFonts w:ascii="Cambria Math" w:eastAsiaTheme="minorEastAsia" w:hAnsi="Cambria Math"/>
            <w:color w:val="000000" w:themeColor="text1"/>
          </w:rPr>
          <m:t>n=1</m:t>
        </m:r>
      </m:oMath>
      <w:r w:rsidR="00737BC3">
        <w:rPr>
          <w:rFonts w:eastAsiaTheme="minorEastAsia"/>
          <w:bCs/>
          <w:iCs/>
          <w:color w:val="000000" w:themeColor="text1"/>
        </w:rPr>
        <w:t xml:space="preserve">. </w:t>
      </w:r>
      <w:r w:rsidR="00A446DF">
        <w:rPr>
          <w:rFonts w:eastAsiaTheme="minorEastAsia"/>
          <w:bCs/>
          <w:iCs/>
          <w:color w:val="000000" w:themeColor="text1"/>
        </w:rPr>
        <w:t xml:space="preserve">Then, </w:t>
      </w:r>
      <w:r w:rsidR="00E76127">
        <w:rPr>
          <w:rFonts w:eastAsiaTheme="minorEastAsia"/>
          <w:bCs/>
          <w:i/>
          <w:iCs/>
          <w:color w:val="000000" w:themeColor="text1"/>
        </w:rPr>
        <w:t xml:space="preserve">n </w:t>
      </w:r>
      <w:r w:rsidR="00E76127">
        <w:rPr>
          <w:rFonts w:eastAsiaTheme="minorEastAsia"/>
          <w:bCs/>
          <w:iCs/>
          <w:color w:val="000000" w:themeColor="text1"/>
        </w:rPr>
        <w:t xml:space="preserve">is incremented by 1, </w:t>
      </w:r>
      <w:r w:rsidR="00B240E6">
        <w:rPr>
          <w:rFonts w:eastAsiaTheme="minorEastAsia"/>
          <w:bCs/>
          <w:iCs/>
          <w:color w:val="000000" w:themeColor="text1"/>
        </w:rPr>
        <w:t xml:space="preserve">and </w:t>
      </w:r>
      <w:r w:rsidR="00B240E6">
        <w:rPr>
          <w:rFonts w:eastAsiaTheme="minorEastAsia"/>
          <w:color w:val="000000" w:themeColor="text1"/>
        </w:rPr>
        <w:t xml:space="preserve">all possible </w:t>
      </w:r>
      <m:oMath>
        <m:r>
          <w:rPr>
            <w:rFonts w:ascii="Cambria Math" w:eastAsiaTheme="minorEastAsia" w:hAnsi="Cambria Math"/>
            <w:color w:val="000000" w:themeColor="text1"/>
          </w:rPr>
          <m:t>n</m:t>
        </m:r>
      </m:oMath>
      <w:r w:rsidR="00B240E6">
        <w:rPr>
          <w:rFonts w:eastAsiaTheme="minorEastAsia"/>
          <w:color w:val="000000" w:themeColor="text1"/>
        </w:rPr>
        <w:t>-way interactions between the genes contained in the</w:t>
      </w:r>
      <w:r w:rsidR="00E67AF8">
        <w:rPr>
          <w:rFonts w:eastAsiaTheme="minorEastAsia"/>
          <w:color w:val="000000" w:themeColor="text1"/>
        </w:rPr>
        <w:t xml:space="preserve"> existing (i.e.</w:t>
      </w:r>
      <w:r w:rsidR="00B240E6">
        <w:rPr>
          <w:rFonts w:eastAsiaTheme="minorEastAsia"/>
          <w:color w:val="000000" w:themeColor="text1"/>
        </w:rPr>
        <w:t xml:space="preserve"> </w:t>
      </w:r>
      <m:oMath>
        <m:r>
          <w:rPr>
            <w:rFonts w:ascii="Cambria Math" w:eastAsiaTheme="minorEastAsia" w:hAnsi="Cambria Math"/>
            <w:color w:val="000000" w:themeColor="text1"/>
          </w:rPr>
          <m:t>n-1</m:t>
        </m:r>
      </m:oMath>
      <w:r w:rsidR="00E67AF8">
        <w:rPr>
          <w:rFonts w:eastAsiaTheme="minorEastAsia"/>
          <w:color w:val="000000" w:themeColor="text1"/>
        </w:rPr>
        <w:t>)</w:t>
      </w:r>
      <w:r w:rsidR="00B240E6">
        <w:rPr>
          <w:rFonts w:eastAsiaTheme="minorEastAsia"/>
          <w:color w:val="000000" w:themeColor="text1"/>
        </w:rPr>
        <w:t xml:space="preserve"> model are added as additional</w:t>
      </w:r>
      <w:r w:rsidR="00BC40AA">
        <w:rPr>
          <w:rFonts w:eastAsiaTheme="minorEastAsia"/>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240E6">
        <w:rPr>
          <w:rFonts w:eastAsiaTheme="minorEastAsia"/>
          <w:color w:val="000000" w:themeColor="text1"/>
        </w:rPr>
        <w:t xml:space="preserve"> features</w:t>
      </w:r>
      <w:r w:rsidR="006F6E2A">
        <w:rPr>
          <w:rFonts w:eastAsiaTheme="minorEastAsia"/>
          <w:color w:val="000000" w:themeColor="text1"/>
        </w:rPr>
        <w:t xml:space="preserve"> (</w:t>
      </w:r>
      <w:r w:rsidR="00E92C13">
        <w:rPr>
          <w:rFonts w:eastAsiaTheme="minorEastAsia"/>
          <w:color w:val="000000" w:themeColor="text1"/>
        </w:rPr>
        <w:t xml:space="preserve">all </w:t>
      </w:r>
      <w:r w:rsidR="006F6E2A">
        <w:rPr>
          <w:rFonts w:eastAsiaTheme="minorEastAsia"/>
          <w:color w:val="000000" w:themeColor="text1"/>
        </w:rPr>
        <w:t>plate-of-origin effects</w:t>
      </w:r>
      <w:r w:rsidR="00E92C13">
        <w:rPr>
          <w:rFonts w:eastAsiaTheme="minorEastAsia"/>
          <w:color w:val="000000" w:themeColor="text1"/>
        </w:rPr>
        <w:t xml:space="preserve"> are re-added at each step</w:t>
      </w:r>
      <w:r w:rsidR="006F6E2A">
        <w:rPr>
          <w:rFonts w:eastAsiaTheme="minorEastAsia"/>
          <w:color w:val="000000" w:themeColor="text1"/>
        </w:rPr>
        <w:t>)</w:t>
      </w:r>
      <w:r w:rsidR="006C565B">
        <w:rPr>
          <w:rFonts w:eastAsiaTheme="minorEastAsia"/>
          <w:color w:val="000000" w:themeColor="text1"/>
        </w:rPr>
        <w:t>.</w:t>
      </w:r>
      <w:r w:rsidR="00B240E6">
        <w:rPr>
          <w:rFonts w:eastAsiaTheme="minorEastAsia"/>
          <w:color w:val="000000" w:themeColor="text1"/>
        </w:rPr>
        <w:t xml:space="preserve">  Each term in this</w:t>
      </w:r>
      <w:r w:rsidR="00D545DE">
        <w:rPr>
          <w:rFonts w:eastAsiaTheme="minorEastAsia"/>
          <w:color w:val="000000" w:themeColor="text1"/>
        </w:rPr>
        <w:t xml:space="preserve"> proposed</w:t>
      </w:r>
      <w:r w:rsidR="00B240E6">
        <w:rPr>
          <w:rFonts w:eastAsiaTheme="minorEastAsia"/>
          <w:color w:val="000000" w:themeColor="text1"/>
        </w:rPr>
        <w:t xml:space="preserve"> “</w:t>
      </w:r>
      <m:oMath>
        <m:r>
          <w:rPr>
            <w:rFonts w:ascii="Cambria Math" w:eastAsiaTheme="minorEastAsia" w:hAnsi="Cambria Math"/>
            <w:color w:val="000000" w:themeColor="text1"/>
          </w:rPr>
          <m:t>n</m:t>
        </m:r>
      </m:oMath>
      <w:r w:rsidR="00B240E6">
        <w:rPr>
          <w:rFonts w:eastAsiaTheme="minorEastAsia"/>
          <w:color w:val="000000" w:themeColor="text1"/>
        </w:rPr>
        <w:t>-way” model is</w:t>
      </w:r>
      <w:r w:rsidR="000B2871">
        <w:rPr>
          <w:rFonts w:eastAsiaTheme="minorEastAsia"/>
          <w:color w:val="000000" w:themeColor="text1"/>
        </w:rPr>
        <w:t xml:space="preserve"> </w:t>
      </w:r>
      <w:r w:rsidR="00B240E6">
        <w:rPr>
          <w:rFonts w:eastAsiaTheme="minorEastAsia"/>
          <w:color w:val="000000" w:themeColor="text1"/>
        </w:rPr>
        <w:t>tested for significance</w:t>
      </w:r>
      <w:r w:rsidR="00B240E6" w:rsidRPr="00C26B76">
        <w:rPr>
          <w:rFonts w:eastAsiaTheme="minorEastAsia"/>
          <w:bCs/>
          <w:iCs/>
          <w:color w:val="000000" w:themeColor="text1"/>
        </w:rPr>
        <w:t xml:space="preserve"> </w:t>
      </w:r>
      <w:r w:rsidR="00B240E6" w:rsidRPr="00233F15">
        <w:rPr>
          <w:rFonts w:eastAsiaTheme="minorEastAsia"/>
          <w:bCs/>
          <w:iCs/>
          <w:color w:val="000000" w:themeColor="text1"/>
        </w:rPr>
        <w:t>using Type III Sums of Squares ANOVA</w:t>
      </w:r>
      <w:r w:rsidR="00C6688C">
        <w:rPr>
          <w:rFonts w:eastAsiaTheme="minorEastAsia"/>
          <w:bCs/>
          <w:iCs/>
          <w:color w:val="000000" w:themeColor="text1"/>
        </w:rPr>
        <w:t xml:space="preserve">, </w:t>
      </w:r>
      <w:r w:rsidR="00B240E6">
        <w:rPr>
          <w:rFonts w:eastAsiaTheme="minorEastAsia"/>
          <w:bCs/>
          <w:iCs/>
          <w:color w:val="000000" w:themeColor="text1"/>
        </w:rPr>
        <w:t>those</w:t>
      </w:r>
      <w:r w:rsidR="002F57DA">
        <w:rPr>
          <w:rFonts w:eastAsiaTheme="minorEastAsia"/>
          <w:bCs/>
          <w:iCs/>
          <w:color w:val="000000" w:themeColor="text1"/>
        </w:rPr>
        <w:t xml:space="preserve"> with</w:t>
      </w:r>
      <w:r w:rsidR="00B240E6">
        <w:rPr>
          <w:rFonts w:eastAsiaTheme="minorEastAsia"/>
          <w:bCs/>
          <w:iCs/>
          <w:color w:val="000000" w:themeColor="text1"/>
        </w:rPr>
        <w:t xml:space="preserve"> </w:t>
      </w:r>
      <w:r w:rsidR="00B240E6" w:rsidRPr="006C565B">
        <w:rPr>
          <w:rFonts w:eastAsiaTheme="minorEastAsia"/>
          <w:bCs/>
          <w:i/>
          <w:iCs/>
          <w:color w:val="000000" w:themeColor="text1"/>
        </w:rPr>
        <w:t>p</w:t>
      </w:r>
      <w:r w:rsidR="00B240E6">
        <w:rPr>
          <w:rFonts w:eastAsiaTheme="minorEastAsia"/>
          <w:bCs/>
          <w:iCs/>
          <w:color w:val="000000" w:themeColor="text1"/>
        </w:rPr>
        <w:t xml:space="preserve"> </w:t>
      </w:r>
      <w:r w:rsidR="00B240E6" w:rsidRPr="00193E8A">
        <w:rPr>
          <w:rFonts w:eastAsiaTheme="minorEastAsia"/>
          <w:bCs/>
          <w:iCs/>
          <w:color w:val="000000" w:themeColor="text1"/>
          <w:u w:val="single"/>
        </w:rPr>
        <w:t>&gt;</w:t>
      </w:r>
      <w:r w:rsidR="00B240E6">
        <w:rPr>
          <w:rFonts w:eastAsiaTheme="minorEastAsia"/>
          <w:bCs/>
          <w:iCs/>
          <w:color w:val="000000" w:themeColor="text1"/>
        </w:rPr>
        <w:t xml:space="preserve"> 0.05 are discarded</w:t>
      </w:r>
      <w:r w:rsidR="00C6688C">
        <w:rPr>
          <w:rFonts w:eastAsiaTheme="minorEastAsia"/>
          <w:bCs/>
          <w:iCs/>
          <w:color w:val="000000" w:themeColor="text1"/>
        </w:rPr>
        <w:t>, and the model is updated</w:t>
      </w:r>
      <w:r w:rsidR="00B240E6">
        <w:rPr>
          <w:rFonts w:eastAsiaTheme="minorEastAsia"/>
          <w:bCs/>
          <w:iCs/>
          <w:color w:val="000000" w:themeColor="text1"/>
        </w:rPr>
        <w:t>.</w:t>
      </w:r>
      <w:r w:rsidR="00A446DF">
        <w:rPr>
          <w:rFonts w:eastAsiaTheme="minorEastAsia"/>
          <w:bCs/>
          <w:iCs/>
          <w:color w:val="000000" w:themeColor="text1"/>
        </w:rPr>
        <w:t xml:space="preserve"> </w:t>
      </w:r>
      <w:r w:rsidR="00C26B76">
        <w:rPr>
          <w:rFonts w:eastAsiaTheme="minorEastAsia"/>
          <w:bCs/>
          <w:iCs/>
          <w:color w:val="000000" w:themeColor="text1"/>
        </w:rPr>
        <w:t>This</w:t>
      </w:r>
      <w:r w:rsidR="00E731CD">
        <w:rPr>
          <w:rFonts w:eastAsiaTheme="minorEastAsia"/>
          <w:bCs/>
          <w:iCs/>
          <w:color w:val="000000" w:themeColor="text1"/>
        </w:rPr>
        <w:t xml:space="preserve"> stepwise </w:t>
      </w:r>
      <w:r w:rsidR="00331D38">
        <w:rPr>
          <w:rFonts w:eastAsiaTheme="minorEastAsia"/>
          <w:bCs/>
          <w:iCs/>
          <w:color w:val="000000" w:themeColor="text1"/>
        </w:rPr>
        <w:t>expansion</w:t>
      </w:r>
      <w:r w:rsidR="003F00CD">
        <w:rPr>
          <w:rFonts w:eastAsiaTheme="minorEastAsia"/>
          <w:bCs/>
          <w:iCs/>
          <w:color w:val="000000" w:themeColor="text1"/>
        </w:rPr>
        <w:t xml:space="preserve"> procedure</w:t>
      </w:r>
      <w:r w:rsidR="00C26B76">
        <w:rPr>
          <w:rFonts w:eastAsiaTheme="minorEastAsia"/>
          <w:bCs/>
          <w:iCs/>
          <w:color w:val="000000" w:themeColor="text1"/>
        </w:rPr>
        <w:t xml:space="preserve"> </w:t>
      </w:r>
      <w:r w:rsidR="00B240E6">
        <w:rPr>
          <w:rFonts w:eastAsiaTheme="minorEastAsia"/>
          <w:bCs/>
          <w:iCs/>
          <w:color w:val="000000" w:themeColor="text1"/>
        </w:rPr>
        <w:t>is repeated</w:t>
      </w:r>
      <w:r w:rsidR="00C26B76">
        <w:rPr>
          <w:rFonts w:eastAsiaTheme="minorEastAsia"/>
          <w:bCs/>
          <w:iCs/>
          <w:color w:val="000000" w:themeColor="text1"/>
        </w:rPr>
        <w:t xml:space="preserve"> until</w:t>
      </w:r>
      <w:r w:rsidR="00943D67">
        <w:rPr>
          <w:rFonts w:eastAsiaTheme="minorEastAsia"/>
          <w:bCs/>
          <w:iCs/>
          <w:color w:val="000000" w:themeColor="text1"/>
        </w:rPr>
        <w:t xml:space="preserve"> either</w:t>
      </w:r>
      <w:r w:rsidR="00C26B76">
        <w:rPr>
          <w:rFonts w:eastAsiaTheme="minorEastAsia"/>
          <w:bCs/>
          <w:iCs/>
          <w:color w:val="000000" w:themeColor="text1"/>
        </w:rPr>
        <w:t xml:space="preserve"> </w:t>
      </w:r>
      <m:oMath>
        <m:r>
          <w:rPr>
            <w:rFonts w:ascii="Cambria Math" w:eastAsiaTheme="minorEastAsia" w:hAnsi="Cambria Math"/>
            <w:color w:val="000000" w:themeColor="text1"/>
          </w:rPr>
          <m:t>n</m:t>
        </m:r>
      </m:oMath>
      <w:r w:rsidR="00C26B76">
        <w:rPr>
          <w:rFonts w:eastAsiaTheme="minorEastAsia"/>
          <w:color w:val="000000" w:themeColor="text1"/>
        </w:rPr>
        <w:t xml:space="preserve"> reaches 5, or the number of </w:t>
      </w:r>
      <w:r w:rsidR="00EE2F08">
        <w:rPr>
          <w:rFonts w:eastAsiaTheme="minorEastAsia"/>
          <w:color w:val="000000" w:themeColor="text1"/>
        </w:rPr>
        <w:t xml:space="preserve">unique </w:t>
      </w:r>
      <w:r w:rsidR="00C26B76">
        <w:rPr>
          <w:rFonts w:eastAsiaTheme="minorEastAsia"/>
          <w:color w:val="000000" w:themeColor="text1"/>
        </w:rPr>
        <w:t xml:space="preserve">genes in the </w:t>
      </w:r>
      <m:oMath>
        <m:r>
          <w:rPr>
            <w:rFonts w:ascii="Cambria Math" w:eastAsiaTheme="minorEastAsia" w:hAnsi="Cambria Math"/>
            <w:color w:val="000000" w:themeColor="text1"/>
          </w:rPr>
          <m:t>n-1</m:t>
        </m:r>
      </m:oMath>
      <w:r w:rsidR="00C26B76">
        <w:rPr>
          <w:rFonts w:eastAsiaTheme="minorEastAsia"/>
          <w:color w:val="000000" w:themeColor="text1"/>
        </w:rPr>
        <w:t xml:space="preserve"> model is less than </w:t>
      </w:r>
      <m:oMath>
        <m:r>
          <w:rPr>
            <w:rFonts w:ascii="Cambria Math" w:eastAsiaTheme="minorEastAsia" w:hAnsi="Cambria Math"/>
            <w:color w:val="000000" w:themeColor="text1"/>
          </w:rPr>
          <m:t>n</m:t>
        </m:r>
      </m:oMath>
      <w:r w:rsidR="000B2871">
        <w:rPr>
          <w:rFonts w:eastAsiaTheme="minorEastAsia"/>
          <w:color w:val="000000" w:themeColor="text1"/>
        </w:rPr>
        <w:t xml:space="preserve"> (i.e. there are no </w:t>
      </w:r>
      <w:r w:rsidR="00C6688C">
        <w:rPr>
          <w:rFonts w:eastAsiaTheme="minorEastAsia"/>
          <w:color w:val="000000" w:themeColor="text1"/>
        </w:rPr>
        <w:t xml:space="preserve">more possible </w:t>
      </w:r>
      <w:r w:rsidR="00A510CA">
        <w:rPr>
          <w:rFonts w:eastAsiaTheme="minorEastAsia"/>
          <w:color w:val="000000" w:themeColor="text1"/>
        </w:rPr>
        <w:t>interaction terms</w:t>
      </w:r>
      <w:r w:rsidR="00EE2F08">
        <w:rPr>
          <w:rFonts w:eastAsiaTheme="minorEastAsia"/>
          <w:color w:val="000000" w:themeColor="text1"/>
        </w:rPr>
        <w:t xml:space="preserve"> to search</w:t>
      </w:r>
      <w:r w:rsidR="000B7BE0">
        <w:rPr>
          <w:rFonts w:eastAsiaTheme="minorEastAsia"/>
          <w:color w:val="000000" w:themeColor="text1"/>
        </w:rPr>
        <w:t xml:space="preserve"> for</w:t>
      </w:r>
      <w:r w:rsidR="000B2871">
        <w:rPr>
          <w:rFonts w:eastAsiaTheme="minorEastAsia"/>
          <w:color w:val="000000" w:themeColor="text1"/>
        </w:rPr>
        <w:t>)</w:t>
      </w:r>
      <w:r w:rsidR="00C26B76">
        <w:rPr>
          <w:rFonts w:eastAsiaTheme="minorEastAsia"/>
          <w:color w:val="000000" w:themeColor="text1"/>
        </w:rPr>
        <w:t>.</w:t>
      </w:r>
      <w:r w:rsidR="005B38BF">
        <w:rPr>
          <w:rFonts w:eastAsiaTheme="minorEastAsia"/>
          <w:color w:val="000000" w:themeColor="text1"/>
        </w:rPr>
        <w:t xml:space="preserve">  After the</w:t>
      </w:r>
      <w:r w:rsidR="00193E8A">
        <w:rPr>
          <w:rFonts w:eastAsiaTheme="minorEastAsia"/>
          <w:color w:val="000000" w:themeColor="text1"/>
        </w:rPr>
        <w:t xml:space="preserve"> </w:t>
      </w:r>
      <w:r w:rsidR="005B38BF">
        <w:rPr>
          <w:rFonts w:eastAsiaTheme="minorEastAsia"/>
          <w:color w:val="000000" w:themeColor="text1"/>
        </w:rPr>
        <w:t xml:space="preserve">stepwise </w:t>
      </w:r>
      <w:r w:rsidR="00331D38">
        <w:rPr>
          <w:rFonts w:eastAsiaTheme="minorEastAsia"/>
          <w:color w:val="000000" w:themeColor="text1"/>
        </w:rPr>
        <w:t>expansion</w:t>
      </w:r>
      <w:r w:rsidR="005B38BF">
        <w:rPr>
          <w:rFonts w:eastAsiaTheme="minorEastAsia"/>
          <w:color w:val="000000" w:themeColor="text1"/>
        </w:rPr>
        <w:t xml:space="preserve"> </w:t>
      </w:r>
      <w:r w:rsidR="00193E8A">
        <w:rPr>
          <w:rFonts w:eastAsiaTheme="minorEastAsia"/>
          <w:color w:val="000000" w:themeColor="text1"/>
        </w:rPr>
        <w:t xml:space="preserve">procedure is finished, the remaining terms are more rigorously tested for </w:t>
      </w:r>
      <w:r w:rsidR="00A510CA">
        <w:rPr>
          <w:rFonts w:eastAsiaTheme="minorEastAsia"/>
          <w:color w:val="000000" w:themeColor="text1"/>
        </w:rPr>
        <w:t xml:space="preserve">statistical </w:t>
      </w:r>
      <w:r w:rsidR="00193E8A">
        <w:rPr>
          <w:rFonts w:eastAsiaTheme="minorEastAsia"/>
          <w:color w:val="000000" w:themeColor="text1"/>
        </w:rPr>
        <w:t>significance by performing stepwise feature elimination (as in the marginal association</w:t>
      </w:r>
      <w:r w:rsidR="00A510CA">
        <w:rPr>
          <w:rFonts w:eastAsiaTheme="minorEastAsia"/>
          <w:color w:val="000000" w:themeColor="text1"/>
        </w:rPr>
        <w:t xml:space="preserve"> procedure</w:t>
      </w:r>
      <w:r w:rsidR="00193E8A">
        <w:rPr>
          <w:rFonts w:eastAsiaTheme="minorEastAsia"/>
          <w:color w:val="000000" w:themeColor="text1"/>
        </w:rPr>
        <w:t xml:space="preserve">) until all included terms </w:t>
      </w:r>
      <w:r w:rsidR="006842BD">
        <w:rPr>
          <w:rFonts w:eastAsiaTheme="minorEastAsia"/>
          <w:color w:val="000000" w:themeColor="text1"/>
        </w:rPr>
        <w:t>have a significance level</w:t>
      </w:r>
      <w:r w:rsidR="00A510CA">
        <w:rPr>
          <w:rFonts w:eastAsiaTheme="minorEastAsia"/>
          <w:color w:val="000000" w:themeColor="text1"/>
        </w:rPr>
        <w:t xml:space="preserve"> of</w:t>
      </w:r>
      <w:r w:rsidR="006842BD">
        <w:rPr>
          <w:rFonts w:eastAsiaTheme="minorEastAsia"/>
          <w:color w:val="000000" w:themeColor="text1"/>
        </w:rPr>
        <w:t xml:space="preserve"> </w:t>
      </w:r>
      <m:oMath>
        <m:r>
          <w:rPr>
            <w:rFonts w:ascii="Cambria Math" w:eastAsiaTheme="minorEastAsia" w:hAnsi="Cambria Math"/>
            <w:color w:val="000000" w:themeColor="text1"/>
          </w:rPr>
          <m:t>p≤0.05/k</m:t>
        </m:r>
      </m:oMath>
      <w:r w:rsidR="006842BD">
        <w:rPr>
          <w:rFonts w:eastAsiaTheme="minorEastAsia"/>
          <w:color w:val="000000" w:themeColor="text1"/>
        </w:rPr>
        <w:t>, where</w:t>
      </w:r>
      <w:r w:rsidR="00E731CD">
        <w:rPr>
          <w:rFonts w:eastAsiaTheme="minorEastAsia"/>
          <w:color w:val="000000" w:themeColor="text1"/>
        </w:rPr>
        <w:t xml:space="preserve"> </w:t>
      </w:r>
      <w:r w:rsidR="00F44756">
        <w:rPr>
          <w:rFonts w:eastAsiaTheme="minorEastAsia"/>
          <w:i/>
          <w:color w:val="000000" w:themeColor="text1"/>
        </w:rPr>
        <w:t xml:space="preserve">k </w:t>
      </w:r>
      <w:r w:rsidR="00F44756">
        <w:rPr>
          <w:rFonts w:eastAsiaTheme="minorEastAsia"/>
          <w:color w:val="000000" w:themeColor="text1"/>
        </w:rPr>
        <w:t xml:space="preserve">is the number of all possible 1-5 gene combinations </w:t>
      </w:r>
      <w:r w:rsidR="007356C1">
        <w:rPr>
          <w:rFonts w:eastAsiaTheme="minorEastAsia"/>
          <w:color w:val="000000" w:themeColor="text1"/>
        </w:rPr>
        <w:t>amongst</w:t>
      </w:r>
      <w:r w:rsidR="00F44756">
        <w:rPr>
          <w:rFonts w:eastAsiaTheme="minorEastAsia"/>
          <w:color w:val="000000" w:themeColor="text1"/>
        </w:rPr>
        <w:t xml:space="preserve"> the marginally associated genes.</w:t>
      </w:r>
      <w:r w:rsidR="006F6E2A">
        <w:rPr>
          <w:rFonts w:eastAsiaTheme="minorEastAsia"/>
          <w:color w:val="000000" w:themeColor="text1"/>
        </w:rPr>
        <w:t xml:space="preserve">  Plate-of-origin effects are</w:t>
      </w:r>
      <w:r w:rsidR="00E92C13">
        <w:rPr>
          <w:rFonts w:eastAsiaTheme="minorEastAsia"/>
          <w:color w:val="000000" w:themeColor="text1"/>
        </w:rPr>
        <w:t xml:space="preserve"> re-added to the model before stepwise elimination, and are</w:t>
      </w:r>
      <w:r w:rsidR="006F6E2A">
        <w:rPr>
          <w:rFonts w:eastAsiaTheme="minorEastAsia"/>
          <w:color w:val="000000" w:themeColor="text1"/>
        </w:rPr>
        <w:t xml:space="preserve"> subject to the same </w:t>
      </w:r>
      <w:r w:rsidR="00E92C13">
        <w:rPr>
          <w:rFonts w:eastAsiaTheme="minorEastAsia"/>
          <w:color w:val="000000" w:themeColor="text1"/>
        </w:rPr>
        <w:t>significance criteria</w:t>
      </w:r>
      <w:r w:rsidR="006F6E2A">
        <w:rPr>
          <w:rFonts w:eastAsiaTheme="minorEastAsia"/>
          <w:color w:val="000000" w:themeColor="text1"/>
        </w:rPr>
        <w:t>.</w:t>
      </w:r>
    </w:p>
    <w:p w14:paraId="5453861B" w14:textId="77777777" w:rsidR="001B1B1F" w:rsidRDefault="001B1B1F" w:rsidP="00224FCB">
      <w:pPr>
        <w:rPr>
          <w:b/>
          <w:bCs/>
          <w:iCs/>
          <w:color w:val="000000" w:themeColor="text1"/>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AD42E8" w:rsidP="00345169">
      <w:pPr>
        <w:jc w:val="center"/>
        <w:rPr>
          <w:bCs/>
          <w:iCs/>
          <w:color w:val="000000" w:themeColor="text1"/>
        </w:rPr>
      </w:pPr>
      <m:oMathPara>
        <m:oMath>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norm</m:t>
                  </m:r>
                </m:sub>
              </m:sSub>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num>
            <m:den>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AD42E8" w:rsidP="008F1FA5">
      <w:pPr>
        <w:jc w:val="both"/>
        <w:rPr>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rPr>
          <m:t>[d]</m:t>
        </m:r>
      </m:oMath>
      <w:r w:rsidR="00073541">
        <w:rPr>
          <w:rFonts w:eastAsiaTheme="minorEastAsia"/>
          <w:bCs/>
          <w:iCs/>
          <w:color w:val="000000" w:themeColor="text1"/>
        </w:rPr>
        <w:t xml:space="preserve"> is the conc</w:t>
      </w:r>
      <w:r w:rsidR="00EC7561">
        <w:rPr>
          <w:rFonts w:eastAsiaTheme="minorEastAsia"/>
          <w:bCs/>
          <w:iCs/>
          <w:color w:val="000000" w:themeColor="text1"/>
        </w:rPr>
        <w:t>entration of the given drug,</w:t>
      </w:r>
      <w:r w:rsidR="00073541">
        <w:rPr>
          <w:rFonts w:eastAsiaTheme="minorEastAsia"/>
          <w:bCs/>
          <w:iCs/>
          <w:color w:val="000000" w:themeColor="text1"/>
        </w:rPr>
        <w:t xml:space="preserve"> </w:t>
      </w:r>
      <w:r w:rsidR="00EC7561">
        <w:rPr>
          <w:rFonts w:eastAsiaTheme="minorEastAsia"/>
          <w:bCs/>
          <w:iCs/>
          <w:color w:val="000000" w:themeColor="text1"/>
        </w:rPr>
        <w:t xml:space="preserve">and </w:t>
      </w:r>
      <m:oMath>
        <m:r>
          <w:rPr>
            <w:rFonts w:ascii="Cambria Math" w:eastAsiaTheme="minorEastAsia" w:hAnsi="Cambria Math"/>
            <w:color w:val="000000" w:themeColor="text1"/>
          </w:rPr>
          <m:t>k</m:t>
        </m:r>
      </m:oMath>
      <w:r w:rsidR="00770E22">
        <w:rPr>
          <w:rFonts w:eastAsiaTheme="minorEastAsia"/>
          <w:bCs/>
          <w:iCs/>
          <w:color w:val="000000" w:themeColor="text1"/>
        </w:rPr>
        <w:t>,</w:t>
      </w:r>
      <m:oMath>
        <m:r>
          <w:rPr>
            <w:rFonts w:ascii="Cambria Math" w:eastAsiaTheme="minorEastAsia" w:hAnsi="Cambria Math"/>
            <w:color w:val="000000" w:themeColor="text1"/>
          </w:rPr>
          <m:t>a</m:t>
        </m:r>
      </m:oMath>
      <w:r w:rsidR="00EC7561">
        <w:rPr>
          <w:rFonts w:eastAsiaTheme="minorEastAsia"/>
          <w:bCs/>
          <w:iCs/>
          <w:color w:val="000000" w:themeColor="text1"/>
        </w:rPr>
        <w:t xml:space="preserve"> are</w:t>
      </w:r>
      <w:r w:rsidR="00073541">
        <w:rPr>
          <w:rFonts w:eastAsiaTheme="minorEastAsia"/>
          <w:bCs/>
          <w:iCs/>
          <w:color w:val="000000" w:themeColor="text1"/>
        </w:rPr>
        <w:t xml:space="preserve"> an unknown constant</w:t>
      </w:r>
      <w:r w:rsidR="00EC7561">
        <w:rPr>
          <w:rFonts w:eastAsiaTheme="minorEastAsia"/>
          <w:bCs/>
          <w:iCs/>
          <w:color w:val="000000" w:themeColor="text1"/>
        </w:rPr>
        <w:t xml:space="preserve">s which define the </w:t>
      </w:r>
      <w:r w:rsidR="004B1335">
        <w:rPr>
          <w:rFonts w:eastAsiaTheme="minorEastAsia"/>
          <w:bCs/>
          <w:iCs/>
          <w:color w:val="000000" w:themeColor="text1"/>
        </w:rPr>
        <w:t>dose-</w:t>
      </w:r>
      <w:r w:rsidR="00EC7561">
        <w:rPr>
          <w:rFonts w:eastAsiaTheme="minorEastAsia"/>
          <w:bCs/>
          <w:iCs/>
          <w:color w:val="000000" w:themeColor="text1"/>
        </w:rPr>
        <w:t xml:space="preserve">response curve (such that </w:t>
      </w:r>
      <m:oMath>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a</m:t>
            </m:r>
          </m:num>
          <m:den>
            <m:r>
              <w:rPr>
                <w:rFonts w:ascii="Cambria Math" w:eastAsiaTheme="minorEastAsia" w:hAnsi="Cambria Math"/>
                <w:color w:val="000000" w:themeColor="text1"/>
              </w:rPr>
              <m:t>k</m:t>
            </m:r>
          </m:den>
        </m:f>
      </m:oMath>
      <w:r w:rsidR="001A197E">
        <w:rPr>
          <w:rFonts w:eastAsiaTheme="minorEastAsia"/>
          <w:bCs/>
          <w:iCs/>
          <w:color w:val="000000" w:themeColor="text1"/>
        </w:rPr>
        <w:t xml:space="preserve"> yields the expected IC50).  In addition, we model each transporter </w:t>
      </w:r>
      <w:r w:rsidR="00EF1063">
        <w:rPr>
          <w:rFonts w:eastAsiaTheme="minorEastAsia"/>
          <w:bCs/>
          <w:iCs/>
          <w:color w:val="000000" w:themeColor="text1"/>
        </w:rPr>
        <w:t>as encoding</w:t>
      </w:r>
      <w:r w:rsidR="001A197E">
        <w:rPr>
          <w:rFonts w:eastAsiaTheme="minorEastAsia"/>
          <w:bCs/>
          <w:iCs/>
          <w:color w:val="000000" w:themeColor="text1"/>
        </w:rPr>
        <w:t xml:space="preserve"> a resis</w:t>
      </w:r>
      <w:r w:rsidR="00EF1063">
        <w:rPr>
          <w:rFonts w:eastAsiaTheme="minorEastAsia"/>
          <w:bCs/>
          <w:iCs/>
          <w:color w:val="000000" w:themeColor="text1"/>
        </w:rPr>
        <w:t>tance factor</w:t>
      </w:r>
      <w:r w:rsidR="005C1CCE">
        <w:rPr>
          <w:rFonts w:eastAsiaTheme="minorEastAsia"/>
          <w:bCs/>
          <w:iCs/>
          <w:color w:val="000000" w:themeColor="text1"/>
        </w:rPr>
        <w:t xml:space="preserve"> </w:t>
      </w:r>
      <w:r w:rsidR="00890FD4">
        <w:rPr>
          <w:rFonts w:eastAsiaTheme="minorEastAsia"/>
          <w:bCs/>
          <w:iCs/>
          <w:color w:val="000000" w:themeColor="text1"/>
        </w:rPr>
        <w:t>which act</w:t>
      </w:r>
      <w:r w:rsidR="00154597">
        <w:rPr>
          <w:rFonts w:eastAsiaTheme="minorEastAsia"/>
          <w:bCs/>
          <w:iCs/>
          <w:color w:val="000000" w:themeColor="text1"/>
        </w:rPr>
        <w:t>s</w:t>
      </w:r>
      <w:r w:rsidR="005C1CCE">
        <w:rPr>
          <w:rFonts w:eastAsiaTheme="minorEastAsia"/>
          <w:bCs/>
          <w:iCs/>
          <w:color w:val="000000" w:themeColor="text1"/>
        </w:rPr>
        <w:t xml:space="preserve"> to </w:t>
      </w:r>
      <w:r w:rsidR="00890FD4">
        <w:rPr>
          <w:rFonts w:eastAsiaTheme="minorEastAsia"/>
          <w:bCs/>
          <w:iCs/>
          <w:color w:val="000000" w:themeColor="text1"/>
        </w:rPr>
        <w:t xml:space="preserve">additively </w:t>
      </w:r>
      <w:r w:rsidR="005C1CCE">
        <w:rPr>
          <w:rFonts w:eastAsiaTheme="minorEastAsia"/>
          <w:bCs/>
          <w:iCs/>
          <w:color w:val="000000" w:themeColor="text1"/>
        </w:rPr>
        <w:t>lower the effective concentration of a drug</w:t>
      </w:r>
      <w:r w:rsidR="00F9420E">
        <w:rPr>
          <w:rFonts w:eastAsiaTheme="minorEastAsia"/>
          <w:bCs/>
          <w:iCs/>
          <w:color w:val="000000" w:themeColor="text1"/>
        </w:rPr>
        <w:t xml:space="preserve"> (fo</w:t>
      </w:r>
      <w:r w:rsidR="00D63C69">
        <w:rPr>
          <w:rFonts w:eastAsiaTheme="minorEastAsia"/>
          <w:bCs/>
          <w:iCs/>
          <w:color w:val="000000" w:themeColor="text1"/>
        </w:rPr>
        <w:t xml:space="preserve">r example, by efflux </w:t>
      </w:r>
      <w:r w:rsidR="00F9420E">
        <w:rPr>
          <w:rFonts w:eastAsiaTheme="minorEastAsia"/>
          <w:bCs/>
          <w:iCs/>
          <w:color w:val="000000" w:themeColor="text1"/>
        </w:rPr>
        <w:t>out of the cell)</w:t>
      </w:r>
      <w:r w:rsidR="005C1CCE">
        <w:rPr>
          <w:rFonts w:eastAsiaTheme="minorEastAsia"/>
          <w:bCs/>
          <w:iCs/>
          <w:color w:val="000000" w:themeColor="text1"/>
        </w:rPr>
        <w:t>:</w:t>
      </w:r>
    </w:p>
    <w:p w14:paraId="1E3E4065" w14:textId="77777777" w:rsidR="00ED3296" w:rsidRDefault="00ED3296" w:rsidP="00ED3296">
      <w:pPr>
        <w:jc w:val="both"/>
        <w:rPr>
          <w:bCs/>
          <w:iCs/>
          <w:color w:val="000000" w:themeColor="text1"/>
        </w:rPr>
      </w:pPr>
    </w:p>
    <w:p w14:paraId="05D4257B" w14:textId="704ECE22" w:rsidR="005C1CCE" w:rsidRDefault="00AD42E8" w:rsidP="00ED329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e>
                  </m:nary>
                </m:sup>
              </m:sSup>
            </m:den>
          </m:f>
        </m:oMath>
      </m:oMathPara>
    </w:p>
    <w:p w14:paraId="5C515019" w14:textId="77777777" w:rsidR="001A197E" w:rsidRDefault="001A197E" w:rsidP="00224FCB">
      <w:pPr>
        <w:rPr>
          <w:rFonts w:eastAsiaTheme="minorEastAsia"/>
          <w:bCs/>
          <w:iCs/>
          <w:color w:val="000000" w:themeColor="text1"/>
        </w:rPr>
      </w:pPr>
    </w:p>
    <w:p w14:paraId="7BB07943" w14:textId="16BFA8B5" w:rsidR="008F1B3F" w:rsidRDefault="00A440B5" w:rsidP="00EF1063">
      <w:pPr>
        <w:jc w:val="both"/>
        <w:rPr>
          <w:rFonts w:eastAsiaTheme="minorEastAsia"/>
          <w:bCs/>
          <w:iCs/>
          <w:color w:val="000000" w:themeColor="text1"/>
        </w:rPr>
      </w:pPr>
      <w:r>
        <w:rPr>
          <w:rFonts w:eastAsiaTheme="minorEastAsia"/>
          <w:bCs/>
          <w:iCs/>
          <w:color w:val="000000" w:themeColor="text1"/>
        </w:rPr>
        <w:lastRenderedPageBreak/>
        <w:t xml:space="preserve">Here, </w:t>
      </w:r>
      <m:oMath>
        <m:r>
          <w:rPr>
            <w:rFonts w:ascii="Cambria Math" w:eastAsiaTheme="minorEastAsia" w:hAnsi="Cambria Math"/>
            <w:color w:val="000000" w:themeColor="text1"/>
          </w:rPr>
          <m:t>G</m:t>
        </m:r>
      </m:oMath>
      <w:r>
        <w:rPr>
          <w:rFonts w:eastAsiaTheme="minorEastAsia"/>
          <w:color w:val="000000" w:themeColor="text1"/>
        </w:rPr>
        <w:t xml:space="preserve"> </w:t>
      </w:r>
      <w:r w:rsidR="007F3AF7">
        <w:rPr>
          <w:rFonts w:eastAsiaTheme="minorEastAsia"/>
          <w:color w:val="000000" w:themeColor="text1"/>
        </w:rPr>
        <w:t>is</w:t>
      </w:r>
      <w:r>
        <w:rPr>
          <w:rFonts w:eastAsiaTheme="minorEastAsia"/>
          <w:color w:val="000000" w:themeColor="text1"/>
        </w:rPr>
        <w:t xml:space="preserve"> the set of ABC transporters present in a genotype</w:t>
      </w:r>
      <w:r w:rsidR="00000768">
        <w:rPr>
          <w:rFonts w:eastAsiaTheme="minorEastAsia"/>
          <w:color w:val="000000" w:themeColor="text1"/>
        </w:rPr>
        <w:t>:</w:t>
      </w:r>
      <w:r>
        <w:rPr>
          <w:rFonts w:eastAsiaTheme="minorEastAsia"/>
          <w:bCs/>
          <w:iCs/>
          <w:color w:val="000000" w:themeColor="text1"/>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7F3AF7">
        <w:rPr>
          <w:rFonts w:eastAsiaTheme="minorEastAsia"/>
          <w:bCs/>
          <w:iCs/>
          <w:color w:val="000000" w:themeColor="text1"/>
        </w:rPr>
        <w:t>i</w:t>
      </w:r>
      <w:r w:rsidR="008B4289">
        <w:rPr>
          <w:rFonts w:eastAsiaTheme="minorEastAsia"/>
          <w:bCs/>
          <w:iCs/>
          <w:color w:val="000000" w:themeColor="text1"/>
        </w:rPr>
        <w:t>s the clearance coefficient of a given ABC transporter for a given drug</w:t>
      </w:r>
      <w:r w:rsidR="00C63774">
        <w:rPr>
          <w:rFonts w:eastAsiaTheme="minorEastAsia"/>
          <w:bCs/>
          <w:iCs/>
          <w:color w:val="000000" w:themeColor="text1"/>
        </w:rPr>
        <w:t xml:space="preserve"> (i.e.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=k[∆</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00C63774">
        <w:rPr>
          <w:rFonts w:eastAsiaTheme="minorEastAsia"/>
          <w:bCs/>
          <w:iCs/>
          <w:color w:val="000000" w:themeColor="text1"/>
        </w:rPr>
        <w:t>)</w:t>
      </w:r>
      <w:r w:rsidR="008B4289">
        <w:rPr>
          <w:rFonts w:eastAsiaTheme="minorEastAsia"/>
          <w:bCs/>
          <w:iCs/>
          <w:color w:val="000000" w:themeColor="text1"/>
        </w:rPr>
        <w:t xml:space="preserve">.  </w:t>
      </w:r>
      <w:r w:rsidR="00B2123C">
        <w:rPr>
          <w:rFonts w:eastAsiaTheme="minorEastAsia"/>
          <w:bCs/>
          <w:iCs/>
          <w:color w:val="000000" w:themeColor="text1"/>
        </w:rPr>
        <w:t>Importantly, a</w:t>
      </w:r>
      <w:r w:rsidR="008F1B3F">
        <w:rPr>
          <w:rFonts w:eastAsiaTheme="minorEastAsia"/>
          <w:bCs/>
          <w:iCs/>
          <w:color w:val="000000" w:themeColor="text1"/>
        </w:rPr>
        <w:t xml:space="preserve"> dose response </w:t>
      </w:r>
      <w:r w:rsidR="00EF1063">
        <w:rPr>
          <w:rFonts w:eastAsiaTheme="minorEastAsia"/>
          <w:bCs/>
          <w:iCs/>
          <w:color w:val="000000" w:themeColor="text1"/>
        </w:rPr>
        <w:t xml:space="preserve">curve </w:t>
      </w:r>
      <w:r w:rsidR="007F3AF7">
        <w:rPr>
          <w:rFonts w:eastAsiaTheme="minorEastAsia"/>
          <w:bCs/>
          <w:iCs/>
          <w:color w:val="000000" w:themeColor="text1"/>
        </w:rPr>
        <w:t xml:space="preserve">in this form </w:t>
      </w:r>
      <w:r w:rsidR="008F1B3F">
        <w:rPr>
          <w:rFonts w:eastAsiaTheme="minorEastAsia"/>
          <w:bCs/>
          <w:iCs/>
          <w:color w:val="000000" w:themeColor="text1"/>
        </w:rPr>
        <w:t xml:space="preserve">can be expressed as the activation of a sigmoid neuron, where </w:t>
      </w:r>
      <m:oMath>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oMath>
      <w:r w:rsidR="00C01F86">
        <w:rPr>
          <w:rFonts w:eastAsiaTheme="minorEastAsia"/>
          <w:bCs/>
          <w:iCs/>
          <w:color w:val="000000" w:themeColor="text1"/>
        </w:rPr>
        <w:t xml:space="preserve"> is collapsed into</w:t>
      </w:r>
      <w:r w:rsidR="008F1B3F">
        <w:rPr>
          <w:rFonts w:eastAsiaTheme="minorEastAsia"/>
          <w:bCs/>
          <w:iCs/>
          <w:color w:val="000000" w:themeColor="text1"/>
        </w:rPr>
        <w:t xml:space="preserve"> a </w:t>
      </w:r>
      <w:r w:rsidR="0002737F">
        <w:rPr>
          <w:rFonts w:eastAsiaTheme="minorEastAsia"/>
          <w:bCs/>
          <w:iCs/>
          <w:color w:val="000000" w:themeColor="text1"/>
        </w:rPr>
        <w:t xml:space="preserve">single </w:t>
      </w:r>
      <w:r w:rsidR="008F1B3F">
        <w:rPr>
          <w:rFonts w:eastAsiaTheme="minorEastAsia"/>
          <w:bCs/>
          <w:iCs/>
          <w:color w:val="000000" w:themeColor="text1"/>
        </w:rPr>
        <w:t xml:space="preserve">bias term </w:t>
      </w:r>
      <m:oMath>
        <m:r>
          <w:rPr>
            <w:rFonts w:ascii="Cambria Math" w:eastAsiaTheme="minorEastAsia" w:hAnsi="Cambria Math"/>
            <w:color w:val="000000" w:themeColor="text1"/>
          </w:rPr>
          <m:t>B</m:t>
        </m:r>
      </m:oMath>
      <w:r w:rsidR="008F1B3F">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154597">
        <w:rPr>
          <w:rFonts w:eastAsiaTheme="minorEastAsia"/>
          <w:bCs/>
          <w:iCs/>
          <w:color w:val="000000" w:themeColor="text1"/>
        </w:rPr>
        <w:t>are t</w:t>
      </w:r>
      <w:r w:rsidR="00EF1063">
        <w:rPr>
          <w:rFonts w:eastAsiaTheme="minorEastAsia"/>
          <w:bCs/>
          <w:iCs/>
          <w:color w:val="000000" w:themeColor="text1"/>
        </w:rPr>
        <w:t xml:space="preserve">he weights </w:t>
      </w:r>
      <w:r w:rsidR="00AE4988">
        <w:rPr>
          <w:rFonts w:eastAsiaTheme="minorEastAsia"/>
          <w:bCs/>
          <w:iCs/>
          <w:color w:val="000000" w:themeColor="text1"/>
        </w:rPr>
        <w:t xml:space="preserve">learned as inputs </w:t>
      </w:r>
      <w:r w:rsidR="009F4CE5">
        <w:rPr>
          <w:rFonts w:eastAsiaTheme="minorEastAsia"/>
          <w:bCs/>
          <w:iCs/>
          <w:color w:val="000000" w:themeColor="text1"/>
        </w:rPr>
        <w:t xml:space="preserve">to this neuron </w:t>
      </w:r>
      <w:r w:rsidR="00AE4988">
        <w:rPr>
          <w:rFonts w:eastAsiaTheme="minorEastAsia"/>
          <w:bCs/>
          <w:iCs/>
          <w:color w:val="000000" w:themeColor="text1"/>
        </w:rPr>
        <w:t>from the ABC transporters.</w:t>
      </w:r>
      <w:r w:rsidR="00770E22">
        <w:rPr>
          <w:rFonts w:eastAsiaTheme="minorEastAsia"/>
          <w:bCs/>
          <w:iCs/>
          <w:color w:val="000000" w:themeColor="text1"/>
        </w:rPr>
        <w:t xml:space="preserve">  As </w:t>
      </w:r>
      <w:r w:rsidR="00DA50C1">
        <w:rPr>
          <w:rFonts w:eastAsiaTheme="minorEastAsia"/>
          <w:bCs/>
          <w:iCs/>
          <w:color w:val="000000" w:themeColor="text1"/>
        </w:rPr>
        <w:t xml:space="preserve">each transporter must act to lower </w:t>
      </w:r>
      <w:r w:rsidR="007870A7">
        <w:rPr>
          <w:rFonts w:eastAsiaTheme="minorEastAsia"/>
          <w:bCs/>
          <w:iCs/>
          <w:color w:val="000000" w:themeColor="text1"/>
        </w:rPr>
        <w:t xml:space="preserve">effective </w:t>
      </w:r>
      <w:r w:rsidR="00DA50C1">
        <w:rPr>
          <w:rFonts w:eastAsiaTheme="minorEastAsia"/>
          <w:bCs/>
          <w:iCs/>
          <w:color w:val="000000" w:themeColor="text1"/>
        </w:rPr>
        <w:t>drug concentration in this model</w:t>
      </w:r>
      <w:r w:rsidR="00770E22">
        <w:rPr>
          <w:rFonts w:eastAsiaTheme="minorEastAsia"/>
          <w:bCs/>
          <w:iCs/>
          <w:color w:val="000000" w:themeColor="text1"/>
        </w:rPr>
        <w:t xml:space="preserve">, </w:t>
      </w:r>
      <w:r w:rsidR="00DA50C1">
        <w:rPr>
          <w:rFonts w:eastAsiaTheme="minorEastAsia"/>
          <w:bCs/>
          <w:iCs/>
          <w:color w:val="000000" w:themeColor="text1"/>
        </w:rPr>
        <w:t xml:space="preserve">we constrain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770E22">
        <w:rPr>
          <w:rFonts w:eastAsiaTheme="minorEastAsia"/>
          <w:bCs/>
          <w:iCs/>
          <w:color w:val="000000" w:themeColor="text1"/>
        </w:rPr>
        <w:t xml:space="preserve"> </w:t>
      </w:r>
      <w:r w:rsidR="00DA50C1">
        <w:rPr>
          <w:rFonts w:eastAsiaTheme="minorEastAsia"/>
          <w:bCs/>
          <w:iCs/>
          <w:color w:val="000000" w:themeColor="text1"/>
        </w:rPr>
        <w:t xml:space="preserve">to be </w:t>
      </w:r>
      <w:r w:rsidR="00327ECE">
        <w:rPr>
          <w:rFonts w:eastAsiaTheme="minorEastAsia"/>
          <w:bCs/>
          <w:iCs/>
          <w:color w:val="000000" w:themeColor="text1"/>
        </w:rPr>
        <w:t>non-negative</w:t>
      </w:r>
      <w:r w:rsidR="00770E22">
        <w:rPr>
          <w:rFonts w:eastAsiaTheme="minorEastAsia"/>
          <w:bCs/>
          <w:iCs/>
          <w:color w:val="000000" w:themeColor="text1"/>
        </w:rPr>
        <w:t>.</w:t>
      </w:r>
    </w:p>
    <w:p w14:paraId="12A201DA" w14:textId="77777777" w:rsidR="00C63774" w:rsidRDefault="00C63774" w:rsidP="00EF1063">
      <w:pPr>
        <w:jc w:val="both"/>
        <w:rPr>
          <w:rFonts w:eastAsiaTheme="minorEastAsia"/>
          <w:bCs/>
          <w:iCs/>
          <w:color w:val="000000" w:themeColor="text1"/>
        </w:rPr>
      </w:pPr>
    </w:p>
    <w:p w14:paraId="5EE84536" w14:textId="51B7ED83" w:rsidR="00A82E91" w:rsidRDefault="00C63774" w:rsidP="00EF1063">
      <w:pPr>
        <w:jc w:val="both"/>
        <w:rPr>
          <w:rFonts w:eastAsiaTheme="minorEastAsia"/>
          <w:bCs/>
          <w:iCs/>
          <w:color w:val="000000" w:themeColor="text1"/>
        </w:rPr>
      </w:pPr>
      <w:r>
        <w:rPr>
          <w:rFonts w:eastAsiaTheme="minorEastAsia"/>
          <w:bCs/>
          <w:iCs/>
          <w:color w:val="000000" w:themeColor="text1"/>
        </w:rPr>
        <w:t xml:space="preserve">We then </w:t>
      </w:r>
      <w:r w:rsidR="008D1145">
        <w:rPr>
          <w:rFonts w:eastAsiaTheme="minorEastAsia"/>
          <w:bCs/>
          <w:iCs/>
          <w:color w:val="000000" w:themeColor="text1"/>
        </w:rPr>
        <w:t xml:space="preserve">model </w:t>
      </w:r>
      <w:r w:rsidR="00922F12">
        <w:rPr>
          <w:rFonts w:eastAsiaTheme="minorEastAsia"/>
          <w:bCs/>
          <w:iCs/>
          <w:color w:val="000000" w:themeColor="text1"/>
        </w:rPr>
        <w:t>influence</w:t>
      </w:r>
      <w:r w:rsidR="00F47E26">
        <w:rPr>
          <w:rFonts w:eastAsiaTheme="minorEastAsia"/>
          <w:bCs/>
          <w:iCs/>
          <w:color w:val="000000" w:themeColor="text1"/>
        </w:rPr>
        <w:t xml:space="preserve"> between ABC transporters.  </w:t>
      </w:r>
      <w:r w:rsidR="00A82E91">
        <w:rPr>
          <w:rFonts w:eastAsiaTheme="minorEastAsia"/>
          <w:bCs/>
          <w:iCs/>
          <w:color w:val="000000" w:themeColor="text1"/>
        </w:rPr>
        <w:t xml:space="preserve">To do this, we </w:t>
      </w:r>
      <w:r w:rsidR="008F212A">
        <w:rPr>
          <w:rFonts w:eastAsiaTheme="minorEastAsia"/>
          <w:bCs/>
          <w:iCs/>
          <w:color w:val="000000" w:themeColor="text1"/>
        </w:rPr>
        <w:t xml:space="preserve">first </w:t>
      </w:r>
      <w:r w:rsidR="00A82E91">
        <w:rPr>
          <w:rFonts w:eastAsiaTheme="minorEastAsia"/>
          <w:bCs/>
          <w:iCs/>
          <w:color w:val="000000" w:themeColor="text1"/>
        </w:rPr>
        <w:t xml:space="preserve">decompose the clearance coefficient of each ABC transporter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w:t>
      </w:r>
      <w:r w:rsidR="00A82E91" w:rsidRPr="00A82E91">
        <w:rPr>
          <w:rFonts w:eastAsiaTheme="minorEastAsia"/>
          <w:bCs/>
          <w:iCs/>
          <w:color w:val="000000" w:themeColor="text1"/>
        </w:rPr>
        <w:t xml:space="preserve"> </w:t>
      </w:r>
      <w:r w:rsidR="008F212A">
        <w:rPr>
          <w:rFonts w:eastAsiaTheme="minorEastAsia"/>
          <w:bCs/>
          <w:iCs/>
          <w:color w:val="000000" w:themeColor="text1"/>
        </w:rPr>
        <w:t xml:space="preserve"> That is</w:t>
      </w:r>
      <w:r w:rsidR="00A82E91">
        <w:rPr>
          <w:rFonts w:eastAsiaTheme="minorEastAsia"/>
          <w:bCs/>
          <w:iCs/>
          <w:color w:val="000000" w:themeColor="text1"/>
        </w:rPr>
        <w:t>, each ABC transporter is also given a degree of activ</w:t>
      </w:r>
      <w:r w:rsidR="006B5DAC">
        <w:rPr>
          <w:rFonts w:eastAsiaTheme="minorEastAsia"/>
          <w:bCs/>
          <w:iCs/>
          <w:color w:val="000000" w:themeColor="text1"/>
        </w:rPr>
        <w:t>ity</w:t>
      </w:r>
      <w:r w:rsidR="00A82E91">
        <w:rPr>
          <w:rFonts w:eastAsiaTheme="minorEastAsia"/>
          <w:bCs/>
          <w:iCs/>
          <w:color w:val="000000" w:themeColor="text1"/>
        </w:rPr>
        <w:t xml:space="preserve"> (</w:t>
      </w:r>
      <w:r w:rsidR="00C27406">
        <w:rPr>
          <w:rFonts w:eastAsiaTheme="minorEastAsia"/>
          <w:bCs/>
          <w:iCs/>
          <w:color w:val="000000" w:themeColor="text1"/>
        </w:rPr>
        <w:t>a</w:t>
      </w:r>
      <w:r w:rsidR="00A82E91">
        <w:rPr>
          <w:rFonts w:eastAsiaTheme="minorEastAsia"/>
          <w:bCs/>
          <w:iCs/>
          <w:color w:val="000000" w:themeColor="text1"/>
        </w:rPr>
        <w:t xml:space="preserve"> value between 0 and 1) which depends on the genotype -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AC1BD1">
        <w:rPr>
          <w:rFonts w:eastAsiaTheme="minorEastAsia"/>
          <w:bCs/>
          <w:iCs/>
          <w:color w:val="000000" w:themeColor="text1"/>
        </w:rPr>
        <w:t xml:space="preserve">.  </w:t>
      </w:r>
      <w:r w:rsidR="002963DA">
        <w:rPr>
          <w:rFonts w:eastAsiaTheme="minorEastAsia"/>
          <w:bCs/>
          <w:iCs/>
          <w:color w:val="000000" w:themeColor="text1"/>
        </w:rPr>
        <w:t xml:space="preserve">We initially set a common set of influence relationships across drugs, so that the </w:t>
      </w:r>
      <w:r w:rsidR="00C27406">
        <w:rPr>
          <w:rFonts w:eastAsiaTheme="minorEastAsia"/>
          <w:bCs/>
          <w:iCs/>
          <w:color w:val="000000" w:themeColor="text1"/>
        </w:rPr>
        <w:t>activ</w:t>
      </w:r>
      <w:r w:rsidR="00922F12">
        <w:rPr>
          <w:rFonts w:eastAsiaTheme="minorEastAsia"/>
          <w:bCs/>
          <w:iCs/>
          <w:color w:val="000000" w:themeColor="text1"/>
        </w:rPr>
        <w:t>ity</w:t>
      </w:r>
      <w:r w:rsidR="00C27406">
        <w:rPr>
          <w:rFonts w:eastAsiaTheme="minorEastAsia"/>
          <w:bCs/>
          <w:iCs/>
          <w:color w:val="000000" w:themeColor="text1"/>
        </w:rPr>
        <w:t xml:space="preserve"> </w:t>
      </w:r>
      <w:r w:rsidR="008F212A">
        <w:rPr>
          <w:rFonts w:eastAsiaTheme="minorEastAsia"/>
          <w:bCs/>
          <w:iCs/>
          <w:color w:val="000000" w:themeColor="text1"/>
        </w:rPr>
        <w:t xml:space="preserve">variable </w:t>
      </w:r>
      <w:r w:rsidR="00DB609A">
        <w:rPr>
          <w:rFonts w:eastAsiaTheme="minorEastAsia"/>
          <w:bCs/>
          <w:iCs/>
          <w:color w:val="000000" w:themeColor="text1"/>
        </w:rPr>
        <w:t xml:space="preserve">is </w:t>
      </w:r>
      <w:r w:rsidR="004922D2">
        <w:rPr>
          <w:rFonts w:eastAsiaTheme="minorEastAsia"/>
          <w:bCs/>
          <w:iCs/>
          <w:color w:val="000000" w:themeColor="text1"/>
        </w:rPr>
        <w:t>model</w:t>
      </w:r>
      <w:r w:rsidR="00DB609A">
        <w:rPr>
          <w:rFonts w:eastAsiaTheme="minorEastAsia"/>
          <w:bCs/>
          <w:iCs/>
          <w:color w:val="000000" w:themeColor="text1"/>
        </w:rPr>
        <w:t xml:space="preserve">ed as being </w:t>
      </w:r>
      <w:r w:rsidR="00A82E91">
        <w:rPr>
          <w:rFonts w:eastAsiaTheme="minorEastAsia"/>
          <w:bCs/>
          <w:iCs/>
          <w:color w:val="000000" w:themeColor="text1"/>
        </w:rPr>
        <w:t>dependent</w:t>
      </w:r>
      <w:r w:rsidR="00DB609A">
        <w:rPr>
          <w:rFonts w:eastAsiaTheme="minorEastAsia"/>
          <w:bCs/>
          <w:iCs/>
          <w:color w:val="000000" w:themeColor="text1"/>
        </w:rPr>
        <w:t xml:space="preserve"> on genotype </w:t>
      </w:r>
      <m:oMath>
        <m:r>
          <w:rPr>
            <w:rFonts w:ascii="Cambria Math" w:eastAsiaTheme="minorEastAsia" w:hAnsi="Cambria Math"/>
            <w:color w:val="000000" w:themeColor="text1"/>
          </w:rPr>
          <m:t>G</m:t>
        </m:r>
      </m:oMath>
      <w:r w:rsidR="00DB609A">
        <w:rPr>
          <w:rFonts w:eastAsiaTheme="minorEastAsia"/>
          <w:bCs/>
          <w:iCs/>
          <w:color w:val="000000" w:themeColor="text1"/>
        </w:rPr>
        <w:t>, but not</w:t>
      </w:r>
      <w:r w:rsidR="00A82E91">
        <w:rPr>
          <w:rFonts w:eastAsiaTheme="minorEastAsia"/>
          <w:bCs/>
          <w:iCs/>
          <w:color w:val="000000" w:themeColor="text1"/>
        </w:rPr>
        <w:t xml:space="preserve"> the drug </w:t>
      </w:r>
      <m:oMath>
        <m:r>
          <w:rPr>
            <w:rFonts w:ascii="Cambria Math" w:eastAsiaTheme="minorEastAsia" w:hAnsi="Cambria Math"/>
            <w:color w:val="000000" w:themeColor="text1"/>
          </w:rPr>
          <m:t>d</m:t>
        </m:r>
      </m:oMath>
      <w:r w:rsidR="00A82E91">
        <w:rPr>
          <w:rFonts w:eastAsiaTheme="minorEastAsia"/>
          <w:bCs/>
          <w:iCs/>
          <w:color w:val="000000" w:themeColor="text1"/>
        </w:rPr>
        <w:t>.</w:t>
      </w:r>
      <w:r w:rsidR="002963DA">
        <w:rPr>
          <w:rFonts w:eastAsiaTheme="minorEastAsia"/>
          <w:bCs/>
          <w:iCs/>
          <w:color w:val="000000" w:themeColor="text1"/>
        </w:rPr>
        <w:t xml:space="preserve"> </w:t>
      </w:r>
      <w:r w:rsidR="00DC19E0">
        <w:rPr>
          <w:rFonts w:eastAsiaTheme="minorEastAsia"/>
          <w:bCs/>
          <w:iCs/>
          <w:color w:val="000000" w:themeColor="text1"/>
        </w:rPr>
        <w:t>In this extension,</w:t>
      </w:r>
      <w:r w:rsidR="00A82E91">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 xml:space="preserve"> is </w:t>
      </w:r>
      <w:r w:rsidR="00C27406">
        <w:rPr>
          <w:rFonts w:eastAsiaTheme="minorEastAsia"/>
          <w:bCs/>
          <w:iCs/>
          <w:color w:val="000000" w:themeColor="text1"/>
        </w:rPr>
        <w:t xml:space="preserve">the product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C27406">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E802B7">
        <w:rPr>
          <w:rFonts w:eastAsiaTheme="minorEastAsia"/>
          <w:bCs/>
          <w:iCs/>
          <w:color w:val="000000" w:themeColor="text1"/>
        </w:rPr>
        <w:t xml:space="preserve">, a </w:t>
      </w:r>
      <w:r w:rsidR="00BA2430">
        <w:rPr>
          <w:rFonts w:eastAsiaTheme="minorEastAsia"/>
          <w:bCs/>
          <w:iCs/>
          <w:color w:val="000000" w:themeColor="text1"/>
        </w:rPr>
        <w:t>‘</w:t>
      </w:r>
      <w:r w:rsidR="009D01D6">
        <w:rPr>
          <w:rFonts w:eastAsiaTheme="minorEastAsia"/>
          <w:bCs/>
          <w:iCs/>
          <w:color w:val="000000" w:themeColor="text1"/>
        </w:rPr>
        <w:t>maximal</w:t>
      </w:r>
      <w:r w:rsidR="00BA2430">
        <w:rPr>
          <w:rFonts w:eastAsiaTheme="minorEastAsia"/>
          <w:bCs/>
          <w:iCs/>
          <w:color w:val="000000" w:themeColor="text1"/>
        </w:rPr>
        <w:t>’</w:t>
      </w:r>
      <w:r w:rsidR="00C27406">
        <w:rPr>
          <w:rFonts w:eastAsiaTheme="minorEastAsia"/>
          <w:bCs/>
          <w:iCs/>
          <w:color w:val="000000" w:themeColor="text1"/>
        </w:rPr>
        <w:t xml:space="preserve"> efflux</w:t>
      </w:r>
      <w:r w:rsidR="00B53B0B">
        <w:rPr>
          <w:rFonts w:eastAsiaTheme="minorEastAsia"/>
          <w:bCs/>
          <w:iCs/>
          <w:color w:val="000000" w:themeColor="text1"/>
        </w:rPr>
        <w:t>/clearance</w:t>
      </w:r>
      <w:r w:rsidR="00C27406">
        <w:rPr>
          <w:rFonts w:eastAsiaTheme="minorEastAsia"/>
          <w:bCs/>
          <w:iCs/>
          <w:color w:val="000000" w:themeColor="text1"/>
        </w:rPr>
        <w:t xml:space="preserve"> capacity of a given transporter for a given drug</w:t>
      </w:r>
      <w:r w:rsidR="00DC19E0">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DC19E0">
        <w:rPr>
          <w:rFonts w:eastAsiaTheme="minorEastAsia"/>
          <w:bCs/>
          <w:iCs/>
          <w:color w:val="000000" w:themeColor="text1"/>
        </w:rPr>
        <w:t>)</w:t>
      </w:r>
      <w:r w:rsidR="00C27406">
        <w:rPr>
          <w:rFonts w:eastAsiaTheme="minorEastAsia"/>
          <w:bCs/>
          <w:iCs/>
          <w:color w:val="000000" w:themeColor="text1"/>
        </w:rPr>
        <w:t>:</w:t>
      </w:r>
    </w:p>
    <w:p w14:paraId="098CA022" w14:textId="77777777" w:rsidR="00A82E91" w:rsidRDefault="00A82E91" w:rsidP="00EF1063">
      <w:pPr>
        <w:jc w:val="both"/>
        <w:rPr>
          <w:rFonts w:eastAsiaTheme="minorEastAsia"/>
          <w:bCs/>
          <w:iCs/>
          <w:color w:val="000000" w:themeColor="text1"/>
        </w:rPr>
      </w:pPr>
    </w:p>
    <w:p w14:paraId="338A52AE" w14:textId="49F20FAA" w:rsidR="00345169" w:rsidRPr="00F17F09" w:rsidRDefault="00AD42E8" w:rsidP="00224FCB">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e>
                  </m:nary>
                  <m:r>
                    <w:rPr>
                      <w:rFonts w:ascii="Cambria Math" w:eastAsiaTheme="minorEastAsia" w:hAnsi="Cambria Math"/>
                      <w:color w:val="000000" w:themeColor="text1"/>
                    </w:rPr>
                    <m:t>-B</m:t>
                  </m:r>
                </m:sup>
              </m:sSup>
            </m:den>
          </m:f>
        </m:oMath>
      </m:oMathPara>
    </w:p>
    <w:p w14:paraId="00DDCEFC" w14:textId="77777777" w:rsidR="009B2357" w:rsidRDefault="009B2357" w:rsidP="00D63C69">
      <w:pPr>
        <w:jc w:val="both"/>
        <w:rPr>
          <w:rFonts w:eastAsiaTheme="minorEastAsia"/>
          <w:bCs/>
          <w:iCs/>
          <w:color w:val="000000" w:themeColor="text1"/>
        </w:rPr>
      </w:pPr>
    </w:p>
    <w:p w14:paraId="7BC8E6A5" w14:textId="5C39FA16" w:rsidR="00A86E68" w:rsidRDefault="00C27406" w:rsidP="00D63C69">
      <w:pPr>
        <w:jc w:val="both"/>
        <w:rPr>
          <w:rFonts w:eastAsiaTheme="minorEastAsia"/>
          <w:bCs/>
          <w:iCs/>
          <w:color w:val="000000" w:themeColor="text1"/>
        </w:rPr>
      </w:pPr>
      <w:r>
        <w:rPr>
          <w:rFonts w:eastAsiaTheme="minorEastAsia"/>
          <w:bCs/>
          <w:iCs/>
          <w:color w:val="000000" w:themeColor="text1"/>
        </w:rPr>
        <w:t>We</w:t>
      </w:r>
      <w:r w:rsidR="00D63C69">
        <w:rPr>
          <w:rFonts w:eastAsiaTheme="minorEastAsia"/>
          <w:bCs/>
          <w:iCs/>
          <w:color w:val="000000" w:themeColor="text1"/>
        </w:rPr>
        <w:t xml:space="preserve"> then allow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0A3692">
        <w:rPr>
          <w:rFonts w:eastAsiaTheme="minorEastAsia"/>
          <w:bCs/>
          <w:iCs/>
          <w:color w:val="000000" w:themeColor="text1"/>
        </w:rPr>
        <w:t xml:space="preserve"> to capture </w:t>
      </w:r>
      <w:r w:rsidR="00634D16">
        <w:rPr>
          <w:rFonts w:eastAsiaTheme="minorEastAsia"/>
          <w:bCs/>
          <w:iCs/>
          <w:color w:val="000000" w:themeColor="text1"/>
        </w:rPr>
        <w:t>influence</w:t>
      </w:r>
      <w:r>
        <w:rPr>
          <w:rFonts w:eastAsiaTheme="minorEastAsia"/>
          <w:bCs/>
          <w:iCs/>
          <w:color w:val="000000" w:themeColor="text1"/>
        </w:rPr>
        <w:t xml:space="preserve">.  That is,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can </w:t>
      </w:r>
      <w:r w:rsidR="000F4776">
        <w:rPr>
          <w:rFonts w:eastAsiaTheme="minorEastAsia"/>
          <w:bCs/>
          <w:iCs/>
          <w:color w:val="000000" w:themeColor="text1"/>
        </w:rPr>
        <w:t>be influenced by other ABC transporters:</w:t>
      </w:r>
    </w:p>
    <w:p w14:paraId="2DB86E41" w14:textId="1962AED8" w:rsidR="00A86E68" w:rsidRDefault="00AD42E8" w:rsidP="00A86E68">
      <w:p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=f</m:t>
        </m:r>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e>
        </m:d>
      </m:oMath>
      <w:r w:rsidR="00A86E68">
        <w:rPr>
          <w:rFonts w:eastAsiaTheme="minorEastAsia"/>
          <w:bCs/>
          <w:iCs/>
          <w:color w:val="000000" w:themeColor="text1"/>
        </w:rPr>
        <w:t xml:space="preserve"> </w:t>
      </w:r>
    </w:p>
    <w:p w14:paraId="23C91DB2" w14:textId="0F2C2A86" w:rsidR="00506B06" w:rsidRDefault="00A86E68" w:rsidP="00D63C69">
      <w:pPr>
        <w:jc w:val="both"/>
        <w:rPr>
          <w:rFonts w:eastAsiaTheme="minorEastAsia"/>
          <w:bCs/>
          <w:iCs/>
          <w:color w:val="000000" w:themeColor="text1"/>
        </w:rPr>
      </w:pPr>
      <w:r>
        <w:rPr>
          <w:rFonts w:eastAsiaTheme="minorEastAsia"/>
          <w:bCs/>
          <w:iCs/>
          <w:color w:val="000000" w:themeColor="text1"/>
        </w:rPr>
        <w:t>W</w:t>
      </w:r>
      <w:r w:rsidR="00D63C69">
        <w:rPr>
          <w:rFonts w:eastAsiaTheme="minorEastAsia"/>
          <w:bCs/>
          <w:iCs/>
          <w:color w:val="000000" w:themeColor="text1"/>
        </w:rPr>
        <w:t xml:space="preserve">here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D63C69">
        <w:rPr>
          <w:rFonts w:eastAsiaTheme="minorEastAsia"/>
          <w:bCs/>
          <w:iCs/>
          <w:color w:val="000000" w:themeColor="text1"/>
        </w:rPr>
        <w:t xml:space="preserve"> are the </w:t>
      </w:r>
      <w:r w:rsidR="000F4776">
        <w:rPr>
          <w:rFonts w:eastAsiaTheme="minorEastAsia"/>
          <w:bCs/>
          <w:iCs/>
          <w:color w:val="000000" w:themeColor="text1"/>
        </w:rPr>
        <w:t>‘influences’</w:t>
      </w:r>
      <w:r w:rsidR="00D63C69">
        <w:rPr>
          <w:rFonts w:eastAsiaTheme="minorEastAsia"/>
          <w:bCs/>
          <w:iCs/>
          <w:color w:val="000000" w:themeColor="text1"/>
        </w:rPr>
        <w:t xml:space="preserve"> from other ABC transporters.</w:t>
      </w:r>
      <w:r w:rsidR="00E12EF6">
        <w:rPr>
          <w:rFonts w:eastAsiaTheme="minorEastAsia"/>
          <w:bCs/>
          <w:iCs/>
          <w:color w:val="000000" w:themeColor="text1"/>
        </w:rPr>
        <w:t xml:space="preserve"> </w:t>
      </w:r>
      <w:r w:rsidR="00D63C69">
        <w:rPr>
          <w:rFonts w:eastAsiaTheme="minorEastAsia"/>
          <w:bCs/>
          <w:iCs/>
          <w:color w:val="000000" w:themeColor="text1"/>
        </w:rPr>
        <w:t xml:space="preserve"> </w:t>
      </w:r>
      <w:r w:rsidR="005A3E9A">
        <w:rPr>
          <w:rFonts w:eastAsiaTheme="minorEastAsia"/>
          <w:bCs/>
          <w:iCs/>
          <w:color w:val="000000" w:themeColor="text1"/>
        </w:rPr>
        <w:t xml:space="preserve">While the form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w:t>
      </w:r>
      <w:r w:rsidR="002A35B4">
        <w:rPr>
          <w:rFonts w:eastAsiaTheme="minorEastAsia"/>
          <w:bCs/>
          <w:iCs/>
          <w:color w:val="000000" w:themeColor="text1"/>
        </w:rPr>
        <w:t>is itself unknown</w:t>
      </w:r>
      <w:r w:rsidR="005A3E9A">
        <w:rPr>
          <w:rFonts w:eastAsiaTheme="minorEastAsia"/>
          <w:bCs/>
          <w:iCs/>
          <w:color w:val="000000" w:themeColor="text1"/>
        </w:rPr>
        <w:t xml:space="preserve">, </w:t>
      </w:r>
      <w:r w:rsidR="008269D5">
        <w:rPr>
          <w:rFonts w:eastAsiaTheme="minorEastAsia"/>
          <w:bCs/>
          <w:iCs/>
          <w:color w:val="000000" w:themeColor="text1"/>
        </w:rPr>
        <w:t xml:space="preserve">here </w:t>
      </w:r>
      <w:r w:rsidR="00F27034">
        <w:rPr>
          <w:rFonts w:eastAsiaTheme="minorEastAsia"/>
          <w:bCs/>
          <w:iCs/>
          <w:color w:val="000000" w:themeColor="text1"/>
        </w:rPr>
        <w:t xml:space="preserve">we also </w:t>
      </w:r>
      <w:r w:rsidR="004922D2">
        <w:rPr>
          <w:rFonts w:eastAsiaTheme="minorEastAsia"/>
          <w:bCs/>
          <w:iCs/>
          <w:color w:val="000000" w:themeColor="text1"/>
        </w:rPr>
        <w:t>model</w:t>
      </w:r>
      <w:r w:rsidR="000500D0">
        <w:rPr>
          <w:rFonts w:eastAsiaTheme="minorEastAsia"/>
          <w:bCs/>
          <w:iCs/>
          <w:color w:val="000000" w:themeColor="text1"/>
        </w:rPr>
        <w:t>ed</w:t>
      </w:r>
      <w:r w:rsidR="00F27034">
        <w:rPr>
          <w:rFonts w:eastAsiaTheme="minorEastAsia"/>
          <w:bCs/>
          <w:iCs/>
          <w:color w:val="000000" w:themeColor="text1"/>
        </w:rPr>
        <w:t xml:space="preserve"> </w:t>
      </w:r>
      <w:r w:rsidR="00E12EF6">
        <w:rPr>
          <w:rFonts w:eastAsiaTheme="minorEastAsia"/>
          <w:bCs/>
          <w:iCs/>
          <w:color w:val="000000" w:themeColor="text1"/>
        </w:rPr>
        <w:t>it</w:t>
      </w:r>
      <w:r w:rsidR="00506B06">
        <w:rPr>
          <w:rFonts w:eastAsiaTheme="minorEastAsia"/>
          <w:bCs/>
          <w:iCs/>
          <w:color w:val="000000" w:themeColor="text1"/>
        </w:rPr>
        <w:t xml:space="preserve"> </w:t>
      </w:r>
      <w:r w:rsidR="00F27034">
        <w:rPr>
          <w:rFonts w:eastAsiaTheme="minorEastAsia"/>
          <w:bCs/>
          <w:iCs/>
          <w:color w:val="000000" w:themeColor="text1"/>
        </w:rPr>
        <w:t>as having a sigmoidal form</w:t>
      </w:r>
      <w:r w:rsidR="00E12EF6">
        <w:rPr>
          <w:rFonts w:eastAsiaTheme="minorEastAsia"/>
          <w:bCs/>
          <w:iCs/>
          <w:color w:val="000000" w:themeColor="text1"/>
        </w:rPr>
        <w:t xml:space="preserve"> for simplicity</w:t>
      </w:r>
      <w:r w:rsidR="00F27034">
        <w:rPr>
          <w:rFonts w:eastAsiaTheme="minorEastAsia"/>
          <w:bCs/>
          <w:iCs/>
          <w:color w:val="000000" w:themeColor="text1"/>
        </w:rPr>
        <w:t>:</w:t>
      </w:r>
    </w:p>
    <w:p w14:paraId="0259D787" w14:textId="45E91190" w:rsidR="00506B06" w:rsidRPr="00F17F09" w:rsidRDefault="00AD42E8" w:rsidP="00506B0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rPr>
      </w:pPr>
      <w:r>
        <w:rPr>
          <w:rFonts w:eastAsiaTheme="minorEastAsia"/>
          <w:bCs/>
          <w:iCs/>
          <w:color w:val="000000" w:themeColor="text1"/>
        </w:rPr>
        <w:t>To c</w:t>
      </w:r>
      <w:r w:rsidR="00FF234B">
        <w:rPr>
          <w:rFonts w:eastAsiaTheme="minorEastAsia"/>
          <w:bCs/>
          <w:iCs/>
          <w:color w:val="000000" w:themeColor="text1"/>
        </w:rPr>
        <w:t>reate</w:t>
      </w:r>
      <w:r>
        <w:rPr>
          <w:rFonts w:eastAsiaTheme="minorEastAsia"/>
          <w:bCs/>
          <w:iCs/>
          <w:color w:val="000000" w:themeColor="text1"/>
        </w:rPr>
        <w:t xml:space="preserve"> the above</w:t>
      </w:r>
      <w:r w:rsidR="006E1BB2">
        <w:rPr>
          <w:rFonts w:eastAsiaTheme="minorEastAsia"/>
          <w:bCs/>
          <w:iCs/>
          <w:color w:val="000000" w:themeColor="text1"/>
        </w:rPr>
        <w:t xml:space="preserve"> model</w:t>
      </w:r>
      <w:r w:rsidR="00FF234B">
        <w:rPr>
          <w:rFonts w:eastAsiaTheme="minorEastAsia"/>
          <w:bCs/>
          <w:iCs/>
          <w:color w:val="000000" w:themeColor="text1"/>
        </w:rPr>
        <w:t xml:space="preserve"> and learn the </w:t>
      </w:r>
      <m:oMath>
        <m:r>
          <w:rPr>
            <w:rFonts w:ascii="Cambria Math" w:eastAsiaTheme="minorEastAsia" w:hAnsi="Cambria Math"/>
            <w:color w:val="000000" w:themeColor="text1"/>
          </w:rPr>
          <m:t>I</m:t>
        </m:r>
      </m:oMath>
      <w:r w:rsidR="00A86E68">
        <w:rPr>
          <w:rFonts w:eastAsiaTheme="minorEastAsia"/>
          <w:bCs/>
          <w:iCs/>
          <w:color w:val="000000" w:themeColor="text1"/>
        </w:rPr>
        <w:t>,</w:t>
      </w:r>
      <w:r w:rsidR="00B3521B">
        <w:rPr>
          <w:rFonts w:eastAsiaTheme="minorEastAsia"/>
          <w:bCs/>
          <w:iCs/>
          <w:color w:val="000000" w:themeColor="text1"/>
        </w:rPr>
        <w:t xml:space="preserve"> </w:t>
      </w:r>
      <m:oMath>
        <m:r>
          <w:rPr>
            <w:rFonts w:ascii="Cambria Math" w:eastAsiaTheme="minorEastAsia" w:hAnsi="Cambria Math"/>
            <w:color w:val="000000" w:themeColor="text1"/>
          </w:rPr>
          <m:t>E</m:t>
        </m:r>
      </m:oMath>
      <w:r w:rsidR="00A86E68">
        <w:rPr>
          <w:rFonts w:eastAsiaTheme="minorEastAsia"/>
          <w:color w:val="000000" w:themeColor="text1"/>
        </w:rPr>
        <w:t xml:space="preserve">, and </w:t>
      </w:r>
      <m:oMath>
        <m:r>
          <w:rPr>
            <w:rFonts w:ascii="Cambria Math" w:eastAsiaTheme="minorEastAsia" w:hAnsi="Cambria Math"/>
            <w:color w:val="000000" w:themeColor="text1"/>
          </w:rPr>
          <m:t>A</m:t>
        </m:r>
      </m:oMath>
      <w:r w:rsidR="00B3521B">
        <w:rPr>
          <w:rFonts w:eastAsiaTheme="minorEastAsia"/>
          <w:bCs/>
          <w:iCs/>
          <w:color w:val="000000" w:themeColor="text1"/>
        </w:rPr>
        <w:t xml:space="preserve"> parameters from our data</w:t>
      </w:r>
      <w:r w:rsidR="006E1BB2">
        <w:rPr>
          <w:rFonts w:eastAsiaTheme="minorEastAsia"/>
          <w:bCs/>
          <w:iCs/>
          <w:color w:val="000000" w:themeColor="text1"/>
        </w:rPr>
        <w:t xml:space="preserve">, we </w:t>
      </w:r>
      <w:r w:rsidR="00FF234B">
        <w:rPr>
          <w:rFonts w:eastAsiaTheme="minorEastAsia"/>
          <w:bCs/>
          <w:iCs/>
          <w:color w:val="000000" w:themeColor="text1"/>
        </w:rPr>
        <w:t>used the keras library</w:t>
      </w:r>
      <w:r w:rsidR="00222796">
        <w:rPr>
          <w:rFonts w:eastAsiaTheme="minorEastAsia"/>
          <w:bCs/>
          <w:iCs/>
          <w:color w:val="000000" w:themeColor="text1"/>
        </w:rPr>
        <w:t xml:space="preserve"> in R</w:t>
      </w:r>
      <w:r w:rsidR="00FF234B">
        <w:rPr>
          <w:rFonts w:eastAsiaTheme="minorEastAsia"/>
          <w:bCs/>
          <w:iCs/>
          <w:color w:val="000000" w:themeColor="text1"/>
        </w:rPr>
        <w:t xml:space="preserve"> to construct</w:t>
      </w:r>
      <w:r w:rsidR="00AE38C7">
        <w:rPr>
          <w:rFonts w:eastAsiaTheme="minorEastAsia"/>
          <w:bCs/>
          <w:iCs/>
          <w:color w:val="000000" w:themeColor="text1"/>
        </w:rPr>
        <w:t xml:space="preserve"> a neural network of</w:t>
      </w:r>
      <w:r w:rsidR="006E1BB2">
        <w:rPr>
          <w:rFonts w:eastAsiaTheme="minorEastAsia"/>
          <w:bCs/>
          <w:iCs/>
          <w:color w:val="000000" w:themeColor="text1"/>
        </w:rPr>
        <w:t xml:space="preserve"> the appropriate form.  </w:t>
      </w:r>
    </w:p>
    <w:p w14:paraId="3CAE0393" w14:textId="77777777" w:rsidR="00000768" w:rsidRDefault="00000768" w:rsidP="00695AC0">
      <w:pPr>
        <w:jc w:val="both"/>
        <w:rPr>
          <w:rFonts w:eastAsiaTheme="minorEastAsia"/>
          <w:bCs/>
          <w:iCs/>
          <w:color w:val="000000" w:themeColor="text1"/>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rPr>
        <w:t xml:space="preserve">We first </w:t>
      </w:r>
      <w:r w:rsidR="00000768">
        <w:rPr>
          <w:rFonts w:eastAsiaTheme="minorEastAsia"/>
          <w:bCs/>
          <w:iCs/>
          <w:color w:val="000000" w:themeColor="text1"/>
        </w:rPr>
        <w:t xml:space="preserve">provide </w:t>
      </w:r>
      <w:r w:rsidR="00000768">
        <w:rPr>
          <w:rFonts w:eastAsiaTheme="minorEastAsia"/>
          <w:color w:val="000000" w:themeColor="text1"/>
        </w:rPr>
        <w:t xml:space="preserve">the genotype of each strain </w:t>
      </w:r>
      <w:r w:rsidR="00A7135F">
        <w:rPr>
          <w:rFonts w:eastAsiaTheme="minorEastAsia"/>
          <w:bCs/>
          <w:iCs/>
          <w:color w:val="000000" w:themeColor="text1"/>
        </w:rPr>
        <w:t>as the input layer to</w:t>
      </w:r>
      <w:r w:rsidR="007715C2">
        <w:rPr>
          <w:rFonts w:eastAsiaTheme="minorEastAsia"/>
          <w:bCs/>
          <w:iCs/>
          <w:color w:val="000000" w:themeColor="text1"/>
        </w:rPr>
        <w:t xml:space="preserve"> the neural network </w:t>
      </w:r>
      <w:r w:rsidR="00FE1AE0">
        <w:rPr>
          <w:rFonts w:eastAsiaTheme="minorEastAsia"/>
          <w:bCs/>
          <w:iCs/>
          <w:color w:val="000000" w:themeColor="text1"/>
        </w:rPr>
        <w:t xml:space="preserve">by encoding </w:t>
      </w:r>
      <m:oMath>
        <m:r>
          <w:rPr>
            <w:rFonts w:ascii="Cambria Math" w:eastAsiaTheme="minorEastAsia" w:hAnsi="Cambria Math"/>
            <w:color w:val="000000" w:themeColor="text1"/>
          </w:rPr>
          <m:t>G</m:t>
        </m:r>
      </m:oMath>
      <w:r w:rsidR="00FE1AE0">
        <w:rPr>
          <w:rFonts w:eastAsiaTheme="minorEastAsia"/>
          <w:bCs/>
          <w:iCs/>
          <w:color w:val="000000" w:themeColor="text1"/>
        </w:rPr>
        <w:t xml:space="preserve"> in binary form</w:t>
      </w:r>
      <w:r w:rsidR="00794918">
        <w:rPr>
          <w:rFonts w:eastAsiaTheme="minorEastAsia"/>
          <w:bCs/>
          <w:iCs/>
          <w:color w:val="000000" w:themeColor="text1"/>
        </w:rPr>
        <w:t>.  T</w:t>
      </w:r>
      <w:r w:rsidR="00FE1AE0">
        <w:rPr>
          <w:rFonts w:eastAsiaTheme="minorEastAsia"/>
          <w:bCs/>
          <w:iCs/>
          <w:color w:val="000000" w:themeColor="text1"/>
        </w:rPr>
        <w:t>hat is</w:t>
      </w:r>
      <w:r w:rsidR="00794918">
        <w:rPr>
          <w:rFonts w:eastAsiaTheme="minorEastAsia"/>
          <w:bCs/>
          <w:iCs/>
          <w:color w:val="000000" w:themeColor="text1"/>
        </w:rPr>
        <w:t>,</w:t>
      </w:r>
      <w:r w:rsidR="00FE1AE0">
        <w:rPr>
          <w:rFonts w:eastAsiaTheme="minorEastAsia"/>
          <w:bCs/>
          <w:iCs/>
          <w:color w:val="000000" w:themeColor="text1"/>
        </w:rPr>
        <w:t xml:space="preserve"> </w:t>
      </w:r>
      <w:r w:rsidR="00794918">
        <w:rPr>
          <w:rFonts w:eastAsiaTheme="minorEastAsia"/>
          <w:bCs/>
          <w:iCs/>
          <w:color w:val="000000" w:themeColor="text1"/>
        </w:rPr>
        <w:t xml:space="preserve">we </w:t>
      </w:r>
      <w:r w:rsidR="00C268C8">
        <w:rPr>
          <w:rFonts w:eastAsiaTheme="minorEastAsia"/>
          <w:bCs/>
          <w:iCs/>
          <w:color w:val="000000" w:themeColor="text1"/>
        </w:rPr>
        <w:t>create</w:t>
      </w:r>
      <w:r w:rsidR="00794918">
        <w:rPr>
          <w:rFonts w:eastAsiaTheme="minorEastAsia"/>
          <w:bCs/>
          <w:iCs/>
          <w:color w:val="000000" w:themeColor="text1"/>
        </w:rPr>
        <w:t xml:space="preserve"> an inp</w:t>
      </w:r>
      <w:r w:rsidR="005A708B">
        <w:rPr>
          <w:rFonts w:eastAsiaTheme="minorEastAsia"/>
          <w:bCs/>
          <w:iCs/>
          <w:color w:val="000000" w:themeColor="text1"/>
        </w:rPr>
        <w:t xml:space="preserve">ut </w:t>
      </w:r>
      <w:r w:rsidR="00C268C8">
        <w:rPr>
          <w:rFonts w:eastAsiaTheme="minorEastAsia"/>
          <w:bCs/>
          <w:iCs/>
          <w:color w:val="000000" w:themeColor="text1"/>
        </w:rPr>
        <w:t>layer</w:t>
      </w:r>
      <w:r w:rsidR="00794918">
        <w:rPr>
          <w:rFonts w:eastAsiaTheme="minorEastAsia"/>
          <w:bCs/>
          <w:iCs/>
          <w:color w:val="000000" w:themeColor="text1"/>
        </w:rPr>
        <w:t xml:space="preserve"> of lengt</w:t>
      </w:r>
      <w:r w:rsidR="00C268C8">
        <w:rPr>
          <w:rFonts w:eastAsiaTheme="minorEastAsia"/>
          <w:bCs/>
          <w:iCs/>
          <w:color w:val="000000" w:themeColor="text1"/>
        </w:rPr>
        <w:t>h 16, where each input value will be</w:t>
      </w:r>
      <w:r w:rsidR="00794918">
        <w:rPr>
          <w:rFonts w:eastAsiaTheme="minorEastAsia"/>
          <w:bCs/>
          <w:iCs/>
          <w:color w:val="000000" w:themeColor="text1"/>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C772B4D" w:rsidR="00902B89" w:rsidRPr="00A7135F" w:rsidRDefault="00C268C8" w:rsidP="00902B89">
      <w:pPr>
        <w:jc w:val="both"/>
        <w:rPr>
          <w:rFonts w:eastAsiaTheme="minorEastAsia"/>
          <w:bCs/>
          <w:iCs/>
          <w:color w:val="000000" w:themeColor="text1"/>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rPr>
          <m:t>i-j</m:t>
        </m:r>
      </m:oMath>
      <w:r w:rsidR="00902B89">
        <w:rPr>
          <w:rFonts w:eastAsiaTheme="minorEastAsia"/>
          <w:color w:val="000000" w:themeColor="text1"/>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m:t>
        </m:r>
      </m:oMath>
      <w:r w:rsidR="00902B89">
        <w:rPr>
          <w:rFonts w:eastAsiaTheme="minorEastAsia"/>
          <w:bCs/>
          <w:iCs/>
          <w:color w:val="000000" w:themeColor="text1"/>
        </w:rPr>
        <w:t xml:space="preserve">, and the </w:t>
      </w:r>
      <w:r w:rsidR="00A7135F">
        <w:rPr>
          <w:rFonts w:eastAsiaTheme="minorEastAsia"/>
          <w:bCs/>
          <w:iCs/>
          <w:color w:val="000000" w:themeColor="text1"/>
        </w:rPr>
        <w:t xml:space="preserve">second layer acts to compute the </w:t>
      </w:r>
      <w:r w:rsidR="00902B89">
        <w:rPr>
          <w:rFonts w:eastAsiaTheme="minorEastAsia"/>
          <w:bCs/>
          <w:iCs/>
          <w:color w:val="000000" w:themeColor="text1"/>
        </w:rPr>
        <w:t>activ</w:t>
      </w:r>
      <w:r w:rsidR="00937157">
        <w:rPr>
          <w:rFonts w:eastAsiaTheme="minorEastAsia"/>
          <w:bCs/>
          <w:iCs/>
          <w:color w:val="000000" w:themeColor="text1"/>
        </w:rPr>
        <w:t>ity</w:t>
      </w:r>
      <w:r w:rsidR="00902B89">
        <w:rPr>
          <w:rFonts w:eastAsiaTheme="minorEastAsia"/>
          <w:bCs/>
          <w:iCs/>
          <w:color w:val="000000" w:themeColor="text1"/>
        </w:rPr>
        <w:t xml:space="preserve"> state </w:t>
      </w:r>
      <m:oMath>
        <m:r>
          <w:rPr>
            <w:rFonts w:ascii="Cambria Math" w:eastAsiaTheme="minorEastAsia" w:hAnsi="Cambria Math"/>
            <w:color w:val="000000" w:themeColor="text1"/>
          </w:rPr>
          <m:t>A</m:t>
        </m:r>
      </m:oMath>
      <w:r w:rsidR="00902B89">
        <w:rPr>
          <w:rFonts w:eastAsiaTheme="minorEastAsia"/>
          <w:bCs/>
          <w:iCs/>
          <w:color w:val="000000" w:themeColor="text1"/>
        </w:rPr>
        <w:t xml:space="preserve"> for each transporter.  Specifically</w:t>
      </w:r>
      <w:r w:rsidR="00794918">
        <w:rPr>
          <w:rFonts w:eastAsiaTheme="minorEastAsia"/>
          <w:bCs/>
          <w:iCs/>
          <w:color w:val="000000" w:themeColor="text1"/>
        </w:rPr>
        <w:t xml:space="preserve">, we create a second sigmoid layer of length 16, </w:t>
      </w:r>
      <w:r w:rsidR="00902B89">
        <w:rPr>
          <w:rFonts w:eastAsiaTheme="minorEastAsia"/>
          <w:bCs/>
          <w:iCs/>
          <w:color w:val="000000" w:themeColor="text1"/>
        </w:rPr>
        <w:t xml:space="preserve">and connect each transporter </w:t>
      </w:r>
      <w:r w:rsidR="00902B89">
        <w:rPr>
          <w:rFonts w:eastAsiaTheme="minorEastAsia"/>
          <w:color w:val="000000" w:themeColor="text1"/>
        </w:rPr>
        <w:t xml:space="preserve">in the first layer to each transporter </w:t>
      </w:r>
      <m:oMath>
        <m:r>
          <w:rPr>
            <w:rFonts w:ascii="Cambria Math" w:eastAsiaTheme="minorEastAsia" w:hAnsi="Cambria Math"/>
            <w:color w:val="000000" w:themeColor="text1"/>
          </w:rPr>
          <m:t>j</m:t>
        </m:r>
      </m:oMath>
      <w:r w:rsidR="00902B89">
        <w:rPr>
          <w:rFonts w:eastAsiaTheme="minorEastAsia"/>
          <w:color w:val="000000" w:themeColor="text1"/>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rPr>
        <w:t>The activ</w:t>
      </w:r>
      <w:r w:rsidR="00937157">
        <w:rPr>
          <w:rFonts w:eastAsiaTheme="minorEastAsia"/>
          <w:color w:val="000000" w:themeColor="text1"/>
        </w:rPr>
        <w:t>ity</w:t>
      </w:r>
      <w:r w:rsidR="00A7135F">
        <w:rPr>
          <w:rFonts w:eastAsiaTheme="minorEastAsia"/>
          <w:color w:val="000000" w:themeColor="text1"/>
        </w:rPr>
        <w:t xml:space="preserve"> state </w:t>
      </w:r>
      <m:oMath>
        <m:r>
          <w:rPr>
            <w:rFonts w:ascii="Cambria Math" w:eastAsiaTheme="minorEastAsia" w:hAnsi="Cambria Math"/>
            <w:color w:val="000000" w:themeColor="text1"/>
          </w:rPr>
          <m:t>A</m:t>
        </m:r>
      </m:oMath>
      <w:r w:rsidR="00A7135F">
        <w:rPr>
          <w:rFonts w:eastAsiaTheme="minorEastAsia"/>
          <w:bCs/>
          <w:iCs/>
          <w:color w:val="000000" w:themeColor="text1"/>
        </w:rPr>
        <w:t xml:space="preserve"> for each transporter is then computed by the neurons in the second layer in this network from their inbound i</w:t>
      </w:r>
      <w:r w:rsidR="008374AB">
        <w:rPr>
          <w:rFonts w:eastAsiaTheme="minorEastAsia"/>
          <w:bCs/>
          <w:iCs/>
          <w:color w:val="000000" w:themeColor="text1"/>
        </w:rPr>
        <w:t>nfluence</w:t>
      </w:r>
      <w:r w:rsidR="00A7135F">
        <w:rPr>
          <w:rFonts w:eastAsiaTheme="minorEastAsia"/>
          <w:bCs/>
          <w:iCs/>
          <w:color w:val="000000" w:themeColor="text1"/>
        </w:rPr>
        <w:t xml:space="preserve"> connection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and a learned bias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w:t>
      </w:r>
      <w:r w:rsidR="0070509F">
        <w:rPr>
          <w:rFonts w:eastAsiaTheme="minorEastAsia"/>
          <w:color w:val="000000" w:themeColor="text1"/>
        </w:rPr>
        <w:t>Notably, the neural network multiplies each outgoing in</w:t>
      </w:r>
      <w:r w:rsidR="00C27C9E">
        <w:rPr>
          <w:rFonts w:eastAsiaTheme="minorEastAsia"/>
          <w:color w:val="000000" w:themeColor="text1"/>
        </w:rPr>
        <w:t>fluence</w:t>
      </w:r>
      <w:r w:rsidR="0070509F">
        <w:rPr>
          <w:rFonts w:eastAsiaTheme="minorEastAsia"/>
          <w:color w:val="000000" w:themeColor="text1"/>
        </w:rPr>
        <w:t xml:space="preserve"> connection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m:t>
            </m:r>
          </m:sub>
        </m:sSub>
      </m:oMath>
      <w:r w:rsidR="0070509F" w:rsidRPr="0070509F">
        <w:rPr>
          <w:rFonts w:eastAsiaTheme="minorEastAsia"/>
          <w:color w:val="000000" w:themeColor="text1"/>
        </w:rPr>
        <w:t xml:space="preserve"> </w:t>
      </w:r>
      <w:r w:rsidR="0070509F">
        <w:rPr>
          <w:rFonts w:eastAsiaTheme="minorEastAsia"/>
          <w:color w:val="000000" w:themeColor="text1"/>
        </w:rPr>
        <w:t xml:space="preserve">by its corresponding genotype value in </w:t>
      </w:r>
      <m:oMath>
        <m:r>
          <w:rPr>
            <w:rFonts w:ascii="Cambria Math" w:eastAsiaTheme="minorEastAsia" w:hAnsi="Cambria Math"/>
            <w:color w:val="000000" w:themeColor="text1"/>
          </w:rPr>
          <m:t>G</m:t>
        </m:r>
      </m:oMath>
      <w:r w:rsidR="0070509F">
        <w:rPr>
          <w:rFonts w:eastAsiaTheme="minorEastAsia"/>
          <w:bCs/>
          <w:iCs/>
          <w:color w:val="000000" w:themeColor="text1"/>
        </w:rPr>
        <w:t>,</w:t>
      </w:r>
      <w:r w:rsidR="0070509F">
        <w:rPr>
          <w:rFonts w:eastAsiaTheme="minorEastAsia"/>
          <w:color w:val="000000" w:themeColor="text1"/>
        </w:rPr>
        <w:t xml:space="preserve"> such that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are set to 0 if it is knocked out.</w:t>
      </w:r>
      <w:r w:rsidR="00A7135F">
        <w:rPr>
          <w:rFonts w:eastAsiaTheme="minorEastAsia"/>
          <w:color w:val="000000" w:themeColor="text1"/>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to </w:t>
      </w:r>
      <m:oMath>
        <m:r>
          <w:rPr>
            <w:rFonts w:ascii="Cambria Math" w:eastAsiaTheme="minorEastAsia" w:hAnsi="Cambria Math"/>
            <w:color w:val="000000" w:themeColor="text1"/>
          </w:rPr>
          <m:t>0</m:t>
        </m:r>
      </m:oMath>
      <w:r w:rsidR="00A7135F">
        <w:rPr>
          <w:rFonts w:eastAsiaTheme="minorEastAsia"/>
          <w:bCs/>
          <w:iCs/>
          <w:color w:val="000000" w:themeColor="text1"/>
        </w:rPr>
        <w:t xml:space="preserve"> if it is knocked out</w:t>
      </w:r>
      <w:r w:rsidR="00D31924">
        <w:rPr>
          <w:rFonts w:eastAsiaTheme="minorEastAsia"/>
          <w:bCs/>
          <w:iCs/>
          <w:color w:val="000000" w:themeColor="text1"/>
        </w:rPr>
        <w:t>, each neuron in the second</w:t>
      </w:r>
      <w:r w:rsidR="00A7135F">
        <w:rPr>
          <w:rFonts w:eastAsiaTheme="minorEastAsia"/>
          <w:bCs/>
          <w:iCs/>
          <w:color w:val="000000" w:themeColor="text1"/>
        </w:rPr>
        <w:t xml:space="preserve"> layer is then multiplied element-wise by its corresponding value in </w:t>
      </w:r>
      <m:oMath>
        <m:r>
          <w:rPr>
            <w:rFonts w:ascii="Cambria Math" w:eastAsiaTheme="minorEastAsia" w:hAnsi="Cambria Math"/>
            <w:color w:val="000000" w:themeColor="text1"/>
          </w:rPr>
          <m:t>G</m:t>
        </m:r>
      </m:oMath>
      <w:r w:rsidR="00A7135F">
        <w:rPr>
          <w:rFonts w:eastAsiaTheme="minorEastAsia"/>
          <w:color w:val="000000" w:themeColor="text1"/>
        </w:rPr>
        <w:t xml:space="preserve"> using the layer_multiply</w:t>
      </w:r>
      <w:r w:rsidR="00765132">
        <w:rPr>
          <w:rFonts w:eastAsiaTheme="minorEastAsia"/>
          <w:color w:val="000000" w:themeColor="text1"/>
        </w:rPr>
        <w:t>()</w:t>
      </w:r>
      <w:r w:rsidR="00A7135F">
        <w:rPr>
          <w:rFonts w:eastAsiaTheme="minorEastAsia"/>
          <w:color w:val="000000" w:themeColor="text1"/>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rPr>
      </w:pPr>
    </w:p>
    <w:p w14:paraId="28142DB1" w14:textId="3E2759C7" w:rsidR="004A0620" w:rsidRDefault="00760C93" w:rsidP="00F174F8">
      <w:pPr>
        <w:jc w:val="both"/>
        <w:rPr>
          <w:rFonts w:eastAsiaTheme="minorEastAsia"/>
          <w:bCs/>
          <w:iCs/>
          <w:color w:val="000000" w:themeColor="text1"/>
        </w:rPr>
      </w:pPr>
      <w:r>
        <w:rPr>
          <w:rFonts w:eastAsiaTheme="minorEastAsia"/>
          <w:bCs/>
          <w:iCs/>
          <w:color w:val="000000" w:themeColor="text1"/>
        </w:rPr>
        <w:t xml:space="preserve">To encode </w:t>
      </w:r>
      <w:r w:rsidR="00013B85">
        <w:rPr>
          <w:rFonts w:eastAsiaTheme="minorEastAsia"/>
          <w:color w:val="000000" w:themeColor="text1"/>
        </w:rPr>
        <w:t xml:space="preserve">the </w:t>
      </w:r>
      <w:r>
        <w:rPr>
          <w:rFonts w:eastAsiaTheme="minorEastAsia"/>
          <w:color w:val="000000" w:themeColor="text1"/>
        </w:rPr>
        <w:t xml:space="preserve">efflux weights for each transporter-drug pair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Pr>
          <w:rFonts w:eastAsiaTheme="minorEastAsia"/>
          <w:bCs/>
          <w:iCs/>
          <w:color w:val="000000" w:themeColor="text1"/>
        </w:rPr>
        <w:t>, we then add</w:t>
      </w:r>
      <w:r w:rsidR="00651DB9">
        <w:rPr>
          <w:rFonts w:eastAsiaTheme="minorEastAsia"/>
          <w:bCs/>
          <w:iCs/>
          <w:color w:val="000000" w:themeColor="text1"/>
        </w:rPr>
        <w:t>ed</w:t>
      </w:r>
      <w:r>
        <w:rPr>
          <w:rFonts w:eastAsiaTheme="minorEastAsia"/>
          <w:bCs/>
          <w:iCs/>
          <w:color w:val="000000" w:themeColor="text1"/>
        </w:rPr>
        <w:t xml:space="preserve"> another sigmoidal layer of length 16, which </w:t>
      </w:r>
      <w:r w:rsidR="00651DB9">
        <w:rPr>
          <w:rFonts w:eastAsiaTheme="minorEastAsia"/>
          <w:bCs/>
          <w:iCs/>
          <w:color w:val="000000" w:themeColor="text1"/>
        </w:rPr>
        <w:t>was</w:t>
      </w:r>
      <w:r>
        <w:rPr>
          <w:rFonts w:eastAsiaTheme="minorEastAsia"/>
          <w:bCs/>
          <w:iCs/>
          <w:color w:val="000000" w:themeColor="text1"/>
        </w:rPr>
        <w:t xml:space="preserve"> fully connected to the genotype-</w:t>
      </w:r>
      <w:r w:rsidR="00C33B9F">
        <w:rPr>
          <w:rFonts w:eastAsiaTheme="minorEastAsia"/>
          <w:bCs/>
          <w:iCs/>
          <w:color w:val="000000" w:themeColor="text1"/>
        </w:rPr>
        <w:t>multiplied</w:t>
      </w:r>
      <w:r>
        <w:rPr>
          <w:rFonts w:eastAsiaTheme="minorEastAsia"/>
          <w:bCs/>
          <w:iCs/>
          <w:color w:val="000000" w:themeColor="text1"/>
        </w:rPr>
        <w:t xml:space="preserve"> second layer.  </w:t>
      </w:r>
      <w:r w:rsidR="00651DB9">
        <w:rPr>
          <w:rFonts w:eastAsiaTheme="minorEastAsia"/>
          <w:bCs/>
          <w:iCs/>
          <w:color w:val="000000" w:themeColor="text1"/>
        </w:rPr>
        <w:t xml:space="preserve">The kernel_constraint argument was used with this layer to ensure that </w:t>
      </w:r>
      <w:r w:rsidR="001A7C2E">
        <w:rPr>
          <w:rFonts w:eastAsiaTheme="minorEastAsia"/>
          <w:bCs/>
          <w:iCs/>
          <w:color w:val="000000" w:themeColor="text1"/>
        </w:rPr>
        <w:t>non-negative</w:t>
      </w:r>
      <w:r w:rsidR="00651DB9">
        <w:rPr>
          <w:rFonts w:eastAsiaTheme="minorEastAsia"/>
          <w:bCs/>
          <w:iCs/>
          <w:color w:val="000000" w:themeColor="text1"/>
        </w:rPr>
        <w:t xml:space="preserve"> </w:t>
      </w:r>
      <m:oMath>
        <m:r>
          <w:rPr>
            <w:rFonts w:ascii="Cambria Math" w:eastAsiaTheme="minorEastAsia" w:hAnsi="Cambria Math"/>
            <w:color w:val="000000" w:themeColor="text1"/>
          </w:rPr>
          <m:t>E</m:t>
        </m:r>
      </m:oMath>
      <w:r w:rsidR="00651DB9">
        <w:rPr>
          <w:rFonts w:eastAsiaTheme="minorEastAsia"/>
          <w:color w:val="000000" w:themeColor="text1"/>
        </w:rPr>
        <w:t xml:space="preserve"> parameters</w:t>
      </w:r>
      <w:r w:rsidR="00651DB9">
        <w:rPr>
          <w:rFonts w:eastAsiaTheme="minorEastAsia"/>
          <w:bCs/>
          <w:iCs/>
          <w:color w:val="000000" w:themeColor="text1"/>
        </w:rPr>
        <w:t xml:space="preserve"> are learned.</w:t>
      </w:r>
      <w:r w:rsidR="00F21FD1">
        <w:rPr>
          <w:rFonts w:eastAsiaTheme="minorEastAsia"/>
          <w:bCs/>
          <w:iCs/>
          <w:color w:val="000000" w:themeColor="text1"/>
        </w:rPr>
        <w:t xml:space="preserve">  Each neuron in this</w:t>
      </w:r>
      <w:r w:rsidR="00C849DD">
        <w:rPr>
          <w:rFonts w:eastAsiaTheme="minorEastAsia"/>
          <w:bCs/>
          <w:iCs/>
          <w:color w:val="000000" w:themeColor="text1"/>
        </w:rPr>
        <w:t xml:space="preserve"> third layer predicts</w:t>
      </w:r>
      <w:r w:rsidR="001A6A41">
        <w:rPr>
          <w:rFonts w:eastAsiaTheme="minorEastAsia"/>
          <w:bCs/>
          <w:iCs/>
          <w:color w:val="000000" w:themeColor="text1"/>
        </w:rPr>
        <w:t xml:space="preserve"> the </w:t>
      </w:r>
      <w:r w:rsidR="00C849DD">
        <w:rPr>
          <w:rFonts w:eastAsiaTheme="minorEastAsia"/>
          <w:bCs/>
          <w:iCs/>
          <w:color w:val="000000" w:themeColor="text1"/>
        </w:rPr>
        <w:t xml:space="preserve">normalized </w:t>
      </w:r>
      <w:r w:rsidR="001A6A41">
        <w:rPr>
          <w:rFonts w:eastAsiaTheme="minorEastAsia"/>
          <w:bCs/>
          <w:iCs/>
          <w:color w:val="000000" w:themeColor="text1"/>
        </w:rPr>
        <w:t xml:space="preserve">resistance to each compound </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oMath>
      <w:r w:rsidR="001A6A41">
        <w:rPr>
          <w:rFonts w:eastAsiaTheme="minorEastAsia"/>
          <w:bCs/>
          <w:iCs/>
          <w:color w:val="000000" w:themeColor="text1"/>
        </w:rPr>
        <w:t xml:space="preserve"> by multiplying the</w:t>
      </w:r>
      <w:r w:rsidR="007821E5">
        <w:rPr>
          <w:rFonts w:eastAsiaTheme="minorEastAsia"/>
          <w:bCs/>
          <w:iCs/>
          <w:color w:val="000000" w:themeColor="text1"/>
        </w:rPr>
        <w:t xml:space="preserve"> </w:t>
      </w:r>
      <w:r w:rsidR="00C849DD">
        <w:rPr>
          <w:rFonts w:eastAsiaTheme="minorEastAsia"/>
          <w:bCs/>
          <w:iCs/>
          <w:color w:val="000000" w:themeColor="text1"/>
        </w:rPr>
        <w:t xml:space="preserve">activation state of each transporter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C849DD">
        <w:rPr>
          <w:rFonts w:eastAsiaTheme="minorEastAsia"/>
          <w:color w:val="000000" w:themeColor="text1"/>
        </w:rPr>
        <w:t xml:space="preserve"> with the learned efflux 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C849DD">
        <w:rPr>
          <w:rFonts w:eastAsiaTheme="minorEastAsia"/>
          <w:color w:val="000000" w:themeColor="text1"/>
        </w:rPr>
        <w:t xml:space="preserve"> to compute the clearance coefficients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C849DD">
        <w:rPr>
          <w:rFonts w:eastAsiaTheme="minorEastAsia"/>
          <w:bCs/>
          <w:iCs/>
          <w:color w:val="000000" w:themeColor="text1"/>
        </w:rPr>
        <w:t xml:space="preserve"> for each compound-transporter pair, and </w:t>
      </w:r>
      <w:r w:rsidR="00A208E3">
        <w:rPr>
          <w:rFonts w:eastAsiaTheme="minorEastAsia"/>
          <w:bCs/>
          <w:iCs/>
          <w:color w:val="000000" w:themeColor="text1"/>
        </w:rPr>
        <w:t xml:space="preserve">furthermore learns </w:t>
      </w:r>
      <w:r w:rsidR="00B80B26">
        <w:rPr>
          <w:rFonts w:eastAsiaTheme="minorEastAsia"/>
          <w:bCs/>
          <w:iCs/>
          <w:color w:val="000000" w:themeColor="text1"/>
        </w:rPr>
        <w:t xml:space="preserve">an offset </w:t>
      </w:r>
      <w:r w:rsidR="00A208E3">
        <w:rPr>
          <w:rFonts w:eastAsiaTheme="minorEastAsia"/>
          <w:bCs/>
          <w:iCs/>
          <w:color w:val="000000" w:themeColor="text1"/>
        </w:rPr>
        <w:t>term</w:t>
      </w:r>
      <w:r w:rsidR="00B80B26">
        <w:rPr>
          <w:rFonts w:eastAsiaTheme="minorEastAsia"/>
          <w:bCs/>
          <w:iCs/>
          <w:color w:val="000000" w:themeColor="text1"/>
        </w:rPr>
        <w:t xml:space="preserve"> (‘bias’)</w:t>
      </w:r>
      <w:r w:rsidR="00ED6B13">
        <w:rPr>
          <w:rFonts w:eastAsiaTheme="minorEastAsia"/>
          <w:bCs/>
          <w:iCs/>
          <w:color w:val="000000" w:themeColor="text1"/>
        </w:rPr>
        <w:t xml:space="preserve"> which defines the shape of the dose-response curve</w:t>
      </w:r>
      <w:r w:rsidR="00A208E3">
        <w:rPr>
          <w:rFonts w:eastAsiaTheme="minorEastAsia"/>
          <w:bCs/>
          <w:iCs/>
          <w:color w:val="000000" w:themeColor="text1"/>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rPr>
      </w:pPr>
      <w:r>
        <w:rPr>
          <w:rFonts w:eastAsiaTheme="minorEastAsia"/>
          <w:bCs/>
          <w:iCs/>
          <w:color w:val="000000" w:themeColor="text1"/>
        </w:rPr>
        <w:t>In addition</w:t>
      </w:r>
      <w:r w:rsidR="001B0C4D">
        <w:rPr>
          <w:rFonts w:eastAsiaTheme="minorEastAsia"/>
          <w:bCs/>
          <w:iCs/>
          <w:color w:val="000000" w:themeColor="text1"/>
        </w:rPr>
        <w:t xml:space="preserve"> to the above schematic</w:t>
      </w:r>
      <w:r>
        <w:rPr>
          <w:rFonts w:eastAsiaTheme="minorEastAsia"/>
          <w:bCs/>
          <w:iCs/>
          <w:color w:val="000000" w:themeColor="text1"/>
        </w:rPr>
        <w:t>,</w:t>
      </w:r>
      <w:r w:rsidR="00697195">
        <w:rPr>
          <w:rFonts w:eastAsiaTheme="minorEastAsia"/>
          <w:bCs/>
          <w:iCs/>
          <w:color w:val="000000" w:themeColor="text1"/>
        </w:rPr>
        <w:t xml:space="preserve"> L1 regulariza</w:t>
      </w:r>
      <w:r w:rsidR="00AE255B">
        <w:rPr>
          <w:rFonts w:eastAsiaTheme="minorEastAsia"/>
          <w:bCs/>
          <w:iCs/>
          <w:color w:val="000000" w:themeColor="text1"/>
        </w:rPr>
        <w:t xml:space="preserve">tion </w:t>
      </w:r>
      <w:r w:rsidR="00F23585">
        <w:rPr>
          <w:rFonts w:eastAsiaTheme="minorEastAsia"/>
          <w:bCs/>
          <w:iCs/>
          <w:color w:val="000000" w:themeColor="text1"/>
        </w:rPr>
        <w:t xml:space="preserve">with coefficient </w:t>
      </w:r>
      <m:oMath>
        <m:r>
          <w:rPr>
            <w:rFonts w:ascii="Cambria Math" w:eastAsiaTheme="minorEastAsia" w:hAnsi="Cambria Math"/>
            <w:color w:val="000000" w:themeColor="text1"/>
          </w:rPr>
          <m:t>λ</m:t>
        </m:r>
      </m:oMath>
      <w:r w:rsidR="00F23585">
        <w:rPr>
          <w:rFonts w:eastAsiaTheme="minorEastAsia"/>
          <w:bCs/>
          <w:iCs/>
          <w:color w:val="000000" w:themeColor="text1"/>
        </w:rPr>
        <w:t xml:space="preserve"> </w:t>
      </w:r>
      <w:r w:rsidR="00AE255B">
        <w:rPr>
          <w:rFonts w:eastAsiaTheme="minorEastAsia"/>
          <w:bCs/>
          <w:iCs/>
          <w:color w:val="000000" w:themeColor="text1"/>
        </w:rPr>
        <w:t>wa</w:t>
      </w:r>
      <w:r w:rsidR="00697195">
        <w:rPr>
          <w:rFonts w:eastAsiaTheme="minorEastAsia"/>
          <w:bCs/>
          <w:iCs/>
          <w:color w:val="000000" w:themeColor="text1"/>
        </w:rPr>
        <w:t xml:space="preserve">s added to both the </w:t>
      </w:r>
      <m:oMath>
        <m:r>
          <w:rPr>
            <w:rFonts w:ascii="Cambria Math" w:eastAsiaTheme="minorEastAsia" w:hAnsi="Cambria Math"/>
            <w:color w:val="000000" w:themeColor="text1"/>
          </w:rPr>
          <m:t>I</m:t>
        </m:r>
      </m:oMath>
      <w:r w:rsidR="002C6A68">
        <w:rPr>
          <w:rFonts w:eastAsiaTheme="minorEastAsia"/>
          <w:bCs/>
          <w:iCs/>
          <w:color w:val="000000" w:themeColor="text1"/>
        </w:rPr>
        <w:t xml:space="preserve"> weights and the bias term which defines </w:t>
      </w:r>
      <m:oMath>
        <m:r>
          <w:rPr>
            <w:rFonts w:ascii="Cambria Math" w:eastAsiaTheme="minorEastAsia" w:hAnsi="Cambria Math"/>
            <w:color w:val="000000" w:themeColor="text1"/>
          </w:rPr>
          <m:t>A</m:t>
        </m:r>
      </m:oMath>
      <w:r w:rsidR="002C6A68">
        <w:rPr>
          <w:rFonts w:eastAsiaTheme="minorEastAsia"/>
          <w:bCs/>
          <w:iCs/>
          <w:color w:val="000000" w:themeColor="text1"/>
        </w:rPr>
        <w:t xml:space="preserve"> for each tr</w:t>
      </w:r>
      <w:r w:rsidR="00D7702B">
        <w:rPr>
          <w:rFonts w:eastAsiaTheme="minorEastAsia"/>
          <w:bCs/>
          <w:iCs/>
          <w:color w:val="000000" w:themeColor="text1"/>
        </w:rPr>
        <w:t>ansporter</w:t>
      </w:r>
      <w:r w:rsidR="004F1FAB">
        <w:rPr>
          <w:rFonts w:eastAsiaTheme="minorEastAsia"/>
          <w:bCs/>
          <w:iCs/>
          <w:color w:val="000000" w:themeColor="text1"/>
        </w:rPr>
        <w:t>,</w:t>
      </w:r>
      <w:r w:rsidR="00BC0A60">
        <w:rPr>
          <w:rFonts w:eastAsiaTheme="minorEastAsia"/>
          <w:bCs/>
          <w:iCs/>
          <w:color w:val="000000" w:themeColor="text1"/>
        </w:rPr>
        <w:t xml:space="preserve"> using the kernel_regularizer </w:t>
      </w:r>
      <w:r w:rsidR="0063302F">
        <w:rPr>
          <w:rFonts w:eastAsiaTheme="minorEastAsia"/>
          <w:bCs/>
          <w:iCs/>
          <w:color w:val="000000" w:themeColor="text1"/>
        </w:rPr>
        <w:t xml:space="preserve">and bias_regularizer </w:t>
      </w:r>
      <w:r w:rsidR="00765132">
        <w:rPr>
          <w:rFonts w:eastAsiaTheme="minorEastAsia"/>
          <w:bCs/>
          <w:iCs/>
          <w:color w:val="000000" w:themeColor="text1"/>
        </w:rPr>
        <w:t>parameter</w:t>
      </w:r>
      <w:r w:rsidR="0063302F">
        <w:rPr>
          <w:rFonts w:eastAsiaTheme="minorEastAsia"/>
          <w:bCs/>
          <w:iCs/>
          <w:color w:val="000000" w:themeColor="text1"/>
        </w:rPr>
        <w:t>s</w:t>
      </w:r>
      <w:r w:rsidR="00E54294">
        <w:rPr>
          <w:rFonts w:eastAsiaTheme="minorEastAsia"/>
          <w:bCs/>
          <w:iCs/>
          <w:color w:val="000000" w:themeColor="text1"/>
        </w:rPr>
        <w:t xml:space="preserve"> in the second</w:t>
      </w:r>
      <w:r w:rsidR="00BC0A60">
        <w:rPr>
          <w:rFonts w:eastAsiaTheme="minorEastAsia"/>
          <w:bCs/>
          <w:iCs/>
          <w:color w:val="000000" w:themeColor="text1"/>
        </w:rPr>
        <w:t xml:space="preserve"> layer</w:t>
      </w:r>
      <w:r w:rsidR="00D7702B">
        <w:rPr>
          <w:rFonts w:eastAsiaTheme="minorEastAsia"/>
          <w:bCs/>
          <w:iCs/>
          <w:color w:val="000000" w:themeColor="text1"/>
        </w:rPr>
        <w:t>.  Regularization on</w:t>
      </w:r>
      <w:r w:rsidR="00C84CE4">
        <w:rPr>
          <w:rFonts w:eastAsiaTheme="minorEastAsia"/>
          <w:bCs/>
          <w:iCs/>
          <w:color w:val="000000" w:themeColor="text1"/>
        </w:rPr>
        <w:t xml:space="preserve">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achieves sparsity </w:t>
      </w:r>
      <w:r w:rsidR="00A30ED1">
        <w:rPr>
          <w:rFonts w:eastAsiaTheme="minorEastAsia"/>
          <w:bCs/>
          <w:iCs/>
          <w:color w:val="000000" w:themeColor="text1"/>
        </w:rPr>
        <w:t>in their weights</w:t>
      </w:r>
      <w:r w:rsidR="00C84CE4">
        <w:rPr>
          <w:rFonts w:eastAsiaTheme="minorEastAsia"/>
          <w:bCs/>
          <w:iCs/>
          <w:color w:val="000000" w:themeColor="text1"/>
        </w:rPr>
        <w:t xml:space="preserve">, as it is otherwise possible, for example, to add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to a transporter which has no </w:t>
      </w:r>
      <m:oMath>
        <m:r>
          <w:rPr>
            <w:rFonts w:ascii="Cambria Math" w:eastAsiaTheme="minorEastAsia" w:hAnsi="Cambria Math"/>
            <w:color w:val="000000" w:themeColor="text1"/>
          </w:rPr>
          <m:t>E</m:t>
        </m:r>
      </m:oMath>
      <w:r w:rsidR="00C84CE4">
        <w:rPr>
          <w:rFonts w:eastAsiaTheme="minorEastAsia"/>
          <w:bCs/>
          <w:iCs/>
          <w:color w:val="000000" w:themeColor="text1"/>
        </w:rPr>
        <w:t xml:space="preserve"> weights, </w:t>
      </w:r>
      <w:r w:rsidR="00262C4B">
        <w:rPr>
          <w:rFonts w:eastAsiaTheme="minorEastAsia"/>
          <w:bCs/>
          <w:iCs/>
          <w:color w:val="000000" w:themeColor="text1"/>
        </w:rPr>
        <w:t xml:space="preserve">thus learning </w:t>
      </w:r>
      <m:oMath>
        <m:r>
          <w:rPr>
            <w:rFonts w:ascii="Cambria Math" w:eastAsiaTheme="minorEastAsia" w:hAnsi="Cambria Math"/>
            <w:color w:val="000000" w:themeColor="text1"/>
          </w:rPr>
          <m:t>I</m:t>
        </m:r>
      </m:oMath>
      <w:r w:rsidR="005478EA">
        <w:rPr>
          <w:rFonts w:eastAsiaTheme="minorEastAsia"/>
          <w:bCs/>
          <w:iCs/>
          <w:color w:val="000000" w:themeColor="text1"/>
        </w:rPr>
        <w:t xml:space="preserve"> </w:t>
      </w:r>
      <w:r w:rsidR="00262C4B">
        <w:rPr>
          <w:rFonts w:eastAsiaTheme="minorEastAsia"/>
          <w:bCs/>
          <w:iCs/>
          <w:color w:val="000000" w:themeColor="text1"/>
        </w:rPr>
        <w:t>parameters which are not supported by any phenotypes</w:t>
      </w:r>
      <w:r w:rsidR="00C84CE4">
        <w:rPr>
          <w:rFonts w:eastAsiaTheme="minorEastAsia"/>
          <w:bCs/>
          <w:iCs/>
          <w:color w:val="000000" w:themeColor="text1"/>
        </w:rPr>
        <w:t xml:space="preserve">.  </w:t>
      </w:r>
      <w:r w:rsidR="00C95A0C">
        <w:rPr>
          <w:rFonts w:eastAsiaTheme="minorEastAsia"/>
          <w:bCs/>
          <w:iCs/>
          <w:color w:val="000000" w:themeColor="text1"/>
        </w:rPr>
        <w:t>Because the clearance coefficient of each gene</w:t>
      </w:r>
      <w:r w:rsidR="00262C4B">
        <w:rPr>
          <w:rFonts w:eastAsiaTheme="minorEastAsia"/>
          <w:bCs/>
          <w:iCs/>
          <w:color w:val="000000" w:themeColor="text1"/>
        </w:rPr>
        <w:t xml:space="preserve"> for each drug</w:t>
      </w:r>
      <w:r w:rsidR="00C95A0C">
        <w:rPr>
          <w:rFonts w:eastAsiaTheme="minorEastAsia"/>
          <w:bCs/>
          <w:iCs/>
          <w:color w:val="000000" w:themeColor="text1"/>
        </w:rPr>
        <w:t xml:space="preserve"> is defined by a product </w:t>
      </w:r>
      <m:oMath>
        <m:r>
          <w:rPr>
            <w:rFonts w:ascii="Cambria Math" w:eastAsiaTheme="minorEastAsia" w:hAnsi="Cambria Math"/>
            <w:color w:val="000000" w:themeColor="text1"/>
          </w:rPr>
          <m:t>C=AE</m:t>
        </m:r>
      </m:oMath>
      <w:r w:rsidR="00C95A0C">
        <w:rPr>
          <w:rFonts w:eastAsiaTheme="minorEastAsia"/>
          <w:bCs/>
          <w:iCs/>
          <w:color w:val="000000" w:themeColor="text1"/>
        </w:rPr>
        <w:t xml:space="preserve">, </w:t>
      </w:r>
      <w:r w:rsidR="008445DD">
        <w:rPr>
          <w:rFonts w:eastAsiaTheme="minorEastAsia"/>
          <w:bCs/>
          <w:iCs/>
          <w:color w:val="000000" w:themeColor="text1"/>
        </w:rPr>
        <w:t>regularization of the bias term acts to keep</w:t>
      </w:r>
      <w:r w:rsidR="00C95A0C">
        <w:rPr>
          <w:rFonts w:eastAsiaTheme="minorEastAsia"/>
          <w:bCs/>
          <w:iCs/>
          <w:color w:val="000000" w:themeColor="text1"/>
        </w:rPr>
        <w:t xml:space="preserve"> </w:t>
      </w:r>
      <m:oMath>
        <m:r>
          <w:rPr>
            <w:rFonts w:ascii="Cambria Math" w:eastAsiaTheme="minorEastAsia" w:hAnsi="Cambria Math"/>
            <w:color w:val="000000" w:themeColor="text1"/>
          </w:rPr>
          <m:t>A</m:t>
        </m:r>
      </m:oMath>
      <w:r w:rsidR="00C95A0C">
        <w:rPr>
          <w:rFonts w:eastAsiaTheme="minorEastAsia"/>
          <w:bCs/>
          <w:iCs/>
          <w:color w:val="000000" w:themeColor="text1"/>
        </w:rPr>
        <w:t xml:space="preserve"> close to </w:t>
      </w:r>
      <m:oMath>
        <m:r>
          <w:rPr>
            <w:rFonts w:ascii="Cambria Math" w:eastAsiaTheme="minorEastAsia" w:hAnsi="Cambria Math"/>
            <w:color w:val="000000" w:themeColor="text1"/>
          </w:rPr>
          <m:t>0.5</m:t>
        </m:r>
      </m:oMath>
      <w:r w:rsidR="004A33FB">
        <w:rPr>
          <w:rFonts w:eastAsiaTheme="minorEastAsia"/>
          <w:color w:val="000000" w:themeColor="text1"/>
        </w:rPr>
        <w:t xml:space="preserve">, effectively setting a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7E0480">
        <w:rPr>
          <w:rFonts w:eastAsiaTheme="minorEastAsia"/>
          <w:bCs/>
          <w:iCs/>
          <w:color w:val="000000" w:themeColor="text1"/>
        </w:rPr>
        <w:t>This</w:t>
      </w:r>
      <w:r w:rsidR="004A33FB">
        <w:rPr>
          <w:rFonts w:eastAsiaTheme="minorEastAsia"/>
          <w:bCs/>
          <w:iCs/>
          <w:color w:val="000000" w:themeColor="text1"/>
        </w:rPr>
        <w:t xml:space="preserve">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CC384D">
        <w:rPr>
          <w:rFonts w:eastAsiaTheme="minorEastAsia"/>
          <w:bCs/>
          <w:iCs/>
          <w:color w:val="000000" w:themeColor="text1"/>
        </w:rPr>
        <w:t>avoids</w:t>
      </w:r>
      <w:r w:rsidR="00C32CBD">
        <w:rPr>
          <w:rFonts w:eastAsiaTheme="minorEastAsia"/>
          <w:bCs/>
          <w:iCs/>
          <w:color w:val="000000" w:themeColor="text1"/>
        </w:rPr>
        <w:t xml:space="preserve"> </w:t>
      </w:r>
      <w:r w:rsidR="005F5B07">
        <w:rPr>
          <w:rFonts w:eastAsiaTheme="minorEastAsia"/>
          <w:bCs/>
          <w:iCs/>
          <w:color w:val="000000" w:themeColor="text1"/>
        </w:rPr>
        <w:t>parameterizing</w:t>
      </w:r>
      <w:r w:rsidR="00552472">
        <w:rPr>
          <w:rFonts w:eastAsiaTheme="minorEastAsia"/>
          <w:bCs/>
          <w:iCs/>
          <w:color w:val="000000" w:themeColor="text1"/>
        </w:rPr>
        <w:t xml:space="preserve"> </w:t>
      </w:r>
      <m:oMath>
        <m:r>
          <w:rPr>
            <w:rFonts w:ascii="Cambria Math" w:eastAsiaTheme="minorEastAsia" w:hAnsi="Cambria Math"/>
            <w:color w:val="000000" w:themeColor="text1"/>
          </w:rPr>
          <m:t>C≈0</m:t>
        </m:r>
      </m:oMath>
      <w:r w:rsidR="00552472">
        <w:rPr>
          <w:rFonts w:eastAsiaTheme="minorEastAsia"/>
          <w:bCs/>
          <w:iCs/>
          <w:color w:val="000000" w:themeColor="text1"/>
        </w:rPr>
        <w:t xml:space="preserve"> by setting</w:t>
      </w:r>
      <w:r w:rsidR="004A6315">
        <w:rPr>
          <w:rFonts w:eastAsiaTheme="minorEastAsia"/>
          <w:bCs/>
          <w:iCs/>
          <w:color w:val="000000" w:themeColor="text1"/>
        </w:rPr>
        <w:t xml:space="preserve"> a large bias such that</w:t>
      </w:r>
      <w:r w:rsidR="00552472">
        <w:rPr>
          <w:rFonts w:eastAsiaTheme="minorEastAsia"/>
          <w:bCs/>
          <w:iCs/>
          <w:color w:val="000000" w:themeColor="text1"/>
        </w:rPr>
        <w:t xml:space="preserve"> </w:t>
      </w:r>
      <w:r w:rsidR="00CA5769">
        <w:rPr>
          <w:rFonts w:eastAsiaTheme="minorEastAsia"/>
          <w:bCs/>
          <w:iCs/>
          <w:color w:val="000000" w:themeColor="text1"/>
        </w:rPr>
        <w:t xml:space="preserve">baseline </w:t>
      </w:r>
      <m:oMath>
        <m:r>
          <w:rPr>
            <w:rFonts w:ascii="Cambria Math" w:eastAsiaTheme="minorEastAsia" w:hAnsi="Cambria Math"/>
            <w:color w:val="000000" w:themeColor="text1"/>
          </w:rPr>
          <m:t>A≈0</m:t>
        </m:r>
      </m:oMath>
      <w:r w:rsidR="004A6315">
        <w:rPr>
          <w:rFonts w:eastAsiaTheme="minorEastAsia"/>
          <w:color w:val="000000" w:themeColor="text1"/>
        </w:rPr>
        <w:t xml:space="preserve">, </w:t>
      </w:r>
      <w:r w:rsidR="0088495D">
        <w:rPr>
          <w:rFonts w:eastAsiaTheme="minorEastAsia"/>
          <w:bCs/>
          <w:iCs/>
          <w:color w:val="000000" w:themeColor="text1"/>
        </w:rPr>
        <w:t xml:space="preserve">which </w:t>
      </w:r>
      <w:r w:rsidR="00286DEE">
        <w:rPr>
          <w:rFonts w:eastAsiaTheme="minorEastAsia"/>
          <w:bCs/>
          <w:iCs/>
          <w:color w:val="000000" w:themeColor="text1"/>
        </w:rPr>
        <w:t xml:space="preserve">then </w:t>
      </w:r>
      <w:r w:rsidR="0088495D">
        <w:rPr>
          <w:rFonts w:eastAsiaTheme="minorEastAsia"/>
          <w:bCs/>
          <w:iCs/>
          <w:color w:val="000000" w:themeColor="text1"/>
        </w:rPr>
        <w:t>allows</w:t>
      </w:r>
      <w:r w:rsidR="004A6315">
        <w:rPr>
          <w:rFonts w:eastAsiaTheme="minorEastAsia"/>
          <w:bCs/>
          <w:iCs/>
          <w:color w:val="000000" w:themeColor="text1"/>
        </w:rPr>
        <w:t xml:space="preserve"> </w:t>
      </w:r>
      <m:oMath>
        <m:r>
          <w:rPr>
            <w:rFonts w:ascii="Cambria Math" w:eastAsiaTheme="minorEastAsia" w:hAnsi="Cambria Math"/>
            <w:color w:val="000000" w:themeColor="text1"/>
          </w:rPr>
          <m:t>E</m:t>
        </m:r>
      </m:oMath>
      <w:r w:rsidR="001F52D4">
        <w:rPr>
          <w:rFonts w:eastAsiaTheme="minorEastAsia"/>
          <w:bCs/>
          <w:iCs/>
          <w:color w:val="000000" w:themeColor="text1"/>
        </w:rPr>
        <w:t xml:space="preserve"> </w:t>
      </w:r>
      <w:r w:rsidR="009D6D10">
        <w:rPr>
          <w:rFonts w:eastAsiaTheme="minorEastAsia"/>
          <w:bCs/>
          <w:iCs/>
          <w:color w:val="000000" w:themeColor="text1"/>
        </w:rPr>
        <w:t xml:space="preserve">weights </w:t>
      </w:r>
      <w:r w:rsidR="0088495D">
        <w:rPr>
          <w:rFonts w:eastAsiaTheme="minorEastAsia"/>
          <w:bCs/>
          <w:iCs/>
          <w:color w:val="000000" w:themeColor="text1"/>
        </w:rPr>
        <w:t>to</w:t>
      </w:r>
      <w:r w:rsidR="009D6D10">
        <w:rPr>
          <w:rFonts w:eastAsiaTheme="minorEastAsia"/>
          <w:bCs/>
          <w:iCs/>
          <w:color w:val="000000" w:themeColor="text1"/>
        </w:rPr>
        <w:t xml:space="preserve"> be added </w:t>
      </w:r>
      <w:r w:rsidR="008F23DD">
        <w:rPr>
          <w:rFonts w:eastAsiaTheme="minorEastAsia"/>
          <w:bCs/>
          <w:iCs/>
          <w:color w:val="000000" w:themeColor="text1"/>
        </w:rPr>
        <w:t xml:space="preserve">to transporters </w:t>
      </w:r>
      <w:r w:rsidR="004A6315">
        <w:rPr>
          <w:rFonts w:eastAsiaTheme="minorEastAsia"/>
          <w:bCs/>
          <w:iCs/>
          <w:color w:val="000000" w:themeColor="text1"/>
        </w:rPr>
        <w:t>without affecting phenotype predictions.</w:t>
      </w:r>
      <w:r w:rsidR="00262C4B">
        <w:rPr>
          <w:rFonts w:eastAsiaTheme="minorEastAsia"/>
          <w:bCs/>
          <w:iCs/>
          <w:color w:val="000000" w:themeColor="text1"/>
        </w:rPr>
        <w:t xml:space="preserve"> </w:t>
      </w:r>
      <w:r w:rsidR="00552472">
        <w:rPr>
          <w:rFonts w:eastAsiaTheme="minorEastAsia"/>
          <w:bCs/>
          <w:iCs/>
          <w:color w:val="000000" w:themeColor="text1"/>
        </w:rPr>
        <w:t xml:space="preserve"> </w:t>
      </w:r>
      <w:r w:rsidR="00CC384D">
        <w:rPr>
          <w:rFonts w:eastAsiaTheme="minorEastAsia"/>
          <w:bCs/>
          <w:iCs/>
          <w:color w:val="000000" w:themeColor="text1"/>
        </w:rPr>
        <w:t xml:space="preserve">Thus, regularization of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indirectly enforces sparsity in the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parameters, as each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w:t>
      </w:r>
      <w:r w:rsidR="00D90287">
        <w:rPr>
          <w:rFonts w:eastAsiaTheme="minorEastAsia"/>
          <w:bCs/>
          <w:iCs/>
          <w:color w:val="000000" w:themeColor="text1"/>
        </w:rPr>
        <w:t>directly impacts resistance predictions</w:t>
      </w:r>
      <w:r w:rsidR="00CC384D">
        <w:rPr>
          <w:rFonts w:eastAsiaTheme="minorEastAsia"/>
          <w:bCs/>
          <w:iCs/>
          <w:color w:val="000000" w:themeColor="text1"/>
        </w:rPr>
        <w:t xml:space="preserve"> </w:t>
      </w:r>
      <w:r w:rsidR="00286DEE">
        <w:rPr>
          <w:rFonts w:eastAsiaTheme="minorEastAsia"/>
          <w:bCs/>
          <w:iCs/>
          <w:color w:val="000000" w:themeColor="text1"/>
        </w:rPr>
        <w:t>when</w:t>
      </w:r>
      <w:r w:rsidR="00CC384D">
        <w:rPr>
          <w:rFonts w:eastAsiaTheme="minorEastAsia"/>
          <w:bCs/>
          <w:iCs/>
          <w:color w:val="000000" w:themeColor="text1"/>
        </w:rPr>
        <w:t xml:space="preserve">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is not close to </w:t>
      </w:r>
      <m:oMath>
        <m:r>
          <w:rPr>
            <w:rFonts w:ascii="Cambria Math" w:eastAsiaTheme="minorEastAsia" w:hAnsi="Cambria Math"/>
            <w:color w:val="000000" w:themeColor="text1"/>
          </w:rPr>
          <m:t>0</m:t>
        </m:r>
      </m:oMath>
      <w:r w:rsidR="00CC384D">
        <w:rPr>
          <w:rFonts w:eastAsiaTheme="minorEastAsia"/>
          <w:bCs/>
          <w:iCs/>
          <w:color w:val="000000" w:themeColor="text1"/>
        </w:rPr>
        <w:t xml:space="preserve">.  While more </w:t>
      </w:r>
      <w:r w:rsidR="005E7C44">
        <w:rPr>
          <w:rFonts w:eastAsiaTheme="minorEastAsia"/>
          <w:bCs/>
          <w:iCs/>
          <w:color w:val="000000" w:themeColor="text1"/>
        </w:rPr>
        <w:t>complex</w:t>
      </w:r>
      <w:r w:rsidR="00D90287">
        <w:rPr>
          <w:rFonts w:eastAsiaTheme="minorEastAsia"/>
          <w:bCs/>
          <w:iCs/>
          <w:color w:val="000000" w:themeColor="text1"/>
        </w:rPr>
        <w:t xml:space="preserve"> regularization</w:t>
      </w:r>
      <w:r w:rsidR="00CC384D">
        <w:rPr>
          <w:rFonts w:eastAsiaTheme="minorEastAsia"/>
          <w:bCs/>
          <w:iCs/>
          <w:color w:val="000000" w:themeColor="text1"/>
        </w:rPr>
        <w:t xml:space="preserve"> schemes </w:t>
      </w:r>
      <w:r w:rsidR="005731D0">
        <w:rPr>
          <w:rFonts w:eastAsiaTheme="minorEastAsia"/>
          <w:bCs/>
          <w:iCs/>
          <w:color w:val="000000" w:themeColor="text1"/>
        </w:rPr>
        <w:t>can</w:t>
      </w:r>
      <w:r w:rsidR="00172B5D">
        <w:rPr>
          <w:rFonts w:eastAsiaTheme="minorEastAsia"/>
          <w:bCs/>
          <w:iCs/>
          <w:color w:val="000000" w:themeColor="text1"/>
        </w:rPr>
        <w:t xml:space="preserve"> potentially</w:t>
      </w:r>
      <w:r w:rsidR="005731D0">
        <w:rPr>
          <w:rFonts w:eastAsiaTheme="minorEastAsia"/>
          <w:bCs/>
          <w:iCs/>
          <w:color w:val="000000" w:themeColor="text1"/>
        </w:rPr>
        <w:t xml:space="preserve"> impose</w:t>
      </w:r>
      <w:r w:rsidR="00415727">
        <w:rPr>
          <w:rFonts w:eastAsiaTheme="minorEastAsia"/>
          <w:bCs/>
          <w:iCs/>
          <w:color w:val="000000" w:themeColor="text1"/>
        </w:rPr>
        <w:t xml:space="preserve"> </w:t>
      </w:r>
      <w:r w:rsidR="00C32CBD">
        <w:rPr>
          <w:rFonts w:eastAsiaTheme="minorEastAsia"/>
          <w:bCs/>
          <w:iCs/>
          <w:color w:val="000000" w:themeColor="text1"/>
        </w:rPr>
        <w:t xml:space="preserve">three separate regularization weights for the </w:t>
      </w:r>
      <m:oMath>
        <m:r>
          <w:rPr>
            <w:rFonts w:ascii="Cambria Math" w:eastAsiaTheme="minorEastAsia" w:hAnsi="Cambria Math"/>
            <w:color w:val="000000" w:themeColor="text1"/>
          </w:rPr>
          <m:t>I</m:t>
        </m:r>
      </m:oMath>
      <w:r w:rsidR="00415727">
        <w:rPr>
          <w:rFonts w:eastAsiaTheme="minorEastAsia"/>
          <w:bCs/>
          <w:iCs/>
          <w:color w:val="000000" w:themeColor="text1"/>
        </w:rPr>
        <w:t xml:space="preserve"> terms, the bias on</w:t>
      </w:r>
      <w:r w:rsidR="00C32CBD">
        <w:rPr>
          <w:rFonts w:eastAsiaTheme="minorEastAsia"/>
          <w:bCs/>
          <w:iCs/>
          <w:color w:val="000000" w:themeColor="text1"/>
        </w:rPr>
        <w:t xml:space="preserve"> </w:t>
      </w:r>
      <m:oMath>
        <m:r>
          <w:rPr>
            <w:rFonts w:ascii="Cambria Math" w:eastAsiaTheme="minorEastAsia" w:hAnsi="Cambria Math"/>
            <w:color w:val="000000" w:themeColor="text1"/>
          </w:rPr>
          <m:t>A</m:t>
        </m:r>
      </m:oMath>
      <w:r w:rsidR="00C32CBD">
        <w:rPr>
          <w:rFonts w:eastAsiaTheme="minorEastAsia"/>
          <w:bCs/>
          <w:iCs/>
          <w:color w:val="000000" w:themeColor="text1"/>
        </w:rPr>
        <w:t xml:space="preserve">, and the </w:t>
      </w:r>
      <m:oMath>
        <m:r>
          <w:rPr>
            <w:rFonts w:ascii="Cambria Math" w:eastAsiaTheme="minorEastAsia" w:hAnsi="Cambria Math"/>
            <w:color w:val="000000" w:themeColor="text1"/>
          </w:rPr>
          <m:t>E</m:t>
        </m:r>
      </m:oMath>
      <w:r w:rsidR="00C32CBD">
        <w:rPr>
          <w:rFonts w:eastAsiaTheme="minorEastAsia"/>
          <w:bCs/>
          <w:iCs/>
          <w:color w:val="000000" w:themeColor="text1"/>
        </w:rPr>
        <w:t xml:space="preserve"> terms, here we </w:t>
      </w:r>
      <w:r w:rsidR="005B0C00">
        <w:rPr>
          <w:rFonts w:eastAsiaTheme="minorEastAsia"/>
          <w:bCs/>
          <w:iCs/>
          <w:color w:val="000000" w:themeColor="text1"/>
        </w:rPr>
        <w:t>found that using</w:t>
      </w:r>
      <w:r w:rsidR="00C32CBD">
        <w:rPr>
          <w:rFonts w:eastAsiaTheme="minorEastAsia"/>
          <w:bCs/>
          <w:iCs/>
          <w:color w:val="000000" w:themeColor="text1"/>
        </w:rPr>
        <w:t xml:space="preserve"> a single weight for regularizing</w:t>
      </w:r>
      <w:r w:rsidR="009B3070">
        <w:rPr>
          <w:rFonts w:eastAsiaTheme="minorEastAsia"/>
          <w:bCs/>
          <w:iCs/>
          <w:color w:val="000000" w:themeColor="text1"/>
        </w:rPr>
        <w:t xml:space="preserve"> both</w:t>
      </w:r>
      <w:r w:rsidR="00C32CBD">
        <w:rPr>
          <w:rFonts w:eastAsiaTheme="minorEastAsia"/>
          <w:bCs/>
          <w:iCs/>
          <w:color w:val="000000" w:themeColor="text1"/>
        </w:rPr>
        <w:t xml:space="preserve"> </w:t>
      </w:r>
      <m:oMath>
        <m:r>
          <w:rPr>
            <w:rFonts w:ascii="Cambria Math" w:eastAsiaTheme="minorEastAsia" w:hAnsi="Cambria Math"/>
            <w:color w:val="000000" w:themeColor="text1"/>
          </w:rPr>
          <m:t>I</m:t>
        </m:r>
      </m:oMath>
      <w:r w:rsidR="00BC0A60">
        <w:rPr>
          <w:rFonts w:eastAsiaTheme="minorEastAsia"/>
          <w:bCs/>
          <w:iCs/>
          <w:color w:val="000000" w:themeColor="text1"/>
        </w:rPr>
        <w:t xml:space="preserve"> and</w:t>
      </w:r>
      <w:r w:rsidR="00C32CBD">
        <w:rPr>
          <w:rFonts w:eastAsiaTheme="minorEastAsia"/>
          <w:bCs/>
          <w:iCs/>
          <w:color w:val="000000" w:themeColor="text1"/>
        </w:rPr>
        <w:t xml:space="preserve"> </w:t>
      </w:r>
      <w:r w:rsidR="009B3070">
        <w:rPr>
          <w:rFonts w:eastAsiaTheme="minorEastAsia"/>
          <w:bCs/>
          <w:iCs/>
          <w:color w:val="000000" w:themeColor="text1"/>
        </w:rPr>
        <w:t xml:space="preserve">the </w:t>
      </w:r>
      <w:r w:rsidR="00C32CBD">
        <w:rPr>
          <w:rFonts w:eastAsiaTheme="minorEastAsia"/>
          <w:bCs/>
          <w:iCs/>
          <w:color w:val="000000" w:themeColor="text1"/>
        </w:rPr>
        <w:t>bias</w:t>
      </w:r>
      <w:r w:rsidR="009B3070">
        <w:rPr>
          <w:rFonts w:eastAsiaTheme="minorEastAsia"/>
          <w:bCs/>
          <w:iCs/>
          <w:color w:val="000000" w:themeColor="text1"/>
        </w:rPr>
        <w:t xml:space="preserve"> for </w:t>
      </w:r>
      <m:oMath>
        <m:r>
          <w:rPr>
            <w:rFonts w:ascii="Cambria Math" w:eastAsiaTheme="minorEastAsia" w:hAnsi="Cambria Math"/>
            <w:color w:val="000000" w:themeColor="text1"/>
          </w:rPr>
          <m:t>A</m:t>
        </m:r>
      </m:oMath>
      <w:r w:rsidR="005B0C00">
        <w:rPr>
          <w:rFonts w:eastAsiaTheme="minorEastAsia"/>
          <w:bCs/>
          <w:iCs/>
          <w:color w:val="000000" w:themeColor="text1"/>
        </w:rPr>
        <w:t xml:space="preserve"> without any further regularization to the </w:t>
      </w:r>
      <m:oMath>
        <m:r>
          <w:rPr>
            <w:rFonts w:ascii="Cambria Math" w:eastAsiaTheme="minorEastAsia" w:hAnsi="Cambria Math"/>
            <w:color w:val="000000" w:themeColor="text1"/>
          </w:rPr>
          <m:t>E</m:t>
        </m:r>
      </m:oMath>
      <w:r w:rsidR="005B0C00">
        <w:rPr>
          <w:rFonts w:eastAsiaTheme="minorEastAsia"/>
          <w:bCs/>
          <w:iCs/>
          <w:color w:val="000000" w:themeColor="text1"/>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rPr>
      </w:pPr>
    </w:p>
    <w:p w14:paraId="657744EF" w14:textId="0403F49C" w:rsidR="00010A34" w:rsidRDefault="005B0C00" w:rsidP="005B0C00">
      <w:pPr>
        <w:jc w:val="both"/>
        <w:rPr>
          <w:rFonts w:eastAsiaTheme="minorEastAsia"/>
          <w:bCs/>
          <w:iCs/>
          <w:color w:val="000000" w:themeColor="text1"/>
        </w:rPr>
      </w:pPr>
      <w:r>
        <w:rPr>
          <w:rFonts w:eastAsiaTheme="minorEastAsia"/>
          <w:bCs/>
          <w:iCs/>
          <w:color w:val="000000" w:themeColor="text1"/>
        </w:rPr>
        <w:t>Th</w:t>
      </w:r>
      <w:r w:rsidR="00063634">
        <w:rPr>
          <w:rFonts w:eastAsiaTheme="minorEastAsia"/>
          <w:bCs/>
          <w:iCs/>
          <w:color w:val="000000" w:themeColor="text1"/>
        </w:rPr>
        <w:t>e neural network</w:t>
      </w:r>
      <w:r>
        <w:rPr>
          <w:rFonts w:eastAsiaTheme="minorEastAsia"/>
          <w:bCs/>
          <w:iCs/>
          <w:color w:val="000000" w:themeColor="text1"/>
        </w:rPr>
        <w:t xml:space="preserve"> model was compiled with the mean-squared error (‘mse’) loss function, using the adam optimizer with a learning rate of 0.</w:t>
      </w:r>
      <w:r w:rsidR="00290DE7">
        <w:rPr>
          <w:rFonts w:eastAsiaTheme="minorEastAsia"/>
          <w:bCs/>
          <w:iCs/>
          <w:color w:val="000000" w:themeColor="text1"/>
        </w:rPr>
        <w:t>05</w:t>
      </w:r>
      <w:r w:rsidR="00800C0F">
        <w:rPr>
          <w:rFonts w:eastAsiaTheme="minorEastAsia"/>
          <w:bCs/>
          <w:iCs/>
          <w:color w:val="000000" w:themeColor="text1"/>
        </w:rPr>
        <w:t>.  Training was performed</w:t>
      </w:r>
      <w:r w:rsidR="00BC1C98">
        <w:rPr>
          <w:rFonts w:eastAsiaTheme="minorEastAsia"/>
          <w:bCs/>
          <w:iCs/>
          <w:color w:val="000000" w:themeColor="text1"/>
        </w:rPr>
        <w:t xml:space="preserve"> for 1</w:t>
      </w:r>
      <w:r w:rsidR="00644E63">
        <w:rPr>
          <w:rFonts w:eastAsiaTheme="minorEastAsia"/>
          <w:bCs/>
          <w:iCs/>
          <w:color w:val="000000" w:themeColor="text1"/>
        </w:rPr>
        <w:t>0</w:t>
      </w:r>
      <w:r w:rsidR="00BC1C98">
        <w:rPr>
          <w:rFonts w:eastAsiaTheme="minorEastAsia"/>
          <w:bCs/>
          <w:iCs/>
          <w:color w:val="000000" w:themeColor="text1"/>
        </w:rPr>
        <w:t xml:space="preserve">,000 epochs, using a batch size of 1,000 and 10% split between training and validation (validation_split = 0.1).  </w:t>
      </w:r>
      <w:r w:rsidR="00D656C5">
        <w:rPr>
          <w:rFonts w:eastAsiaTheme="minorEastAsia"/>
          <w:bCs/>
          <w:iCs/>
          <w:color w:val="000000" w:themeColor="text1"/>
        </w:rPr>
        <w:t>M</w:t>
      </w:r>
      <w:r w:rsidR="004B5BBB">
        <w:rPr>
          <w:rFonts w:eastAsiaTheme="minorEastAsia"/>
          <w:bCs/>
          <w:iCs/>
          <w:color w:val="000000" w:themeColor="text1"/>
        </w:rPr>
        <w:t xml:space="preserve">odel </w:t>
      </w:r>
      <w:r w:rsidR="00D656C5">
        <w:rPr>
          <w:rFonts w:eastAsiaTheme="minorEastAsia"/>
          <w:bCs/>
          <w:iCs/>
          <w:color w:val="000000" w:themeColor="text1"/>
        </w:rPr>
        <w:t>initialization</w:t>
      </w:r>
      <w:r w:rsidR="004B5BBB">
        <w:rPr>
          <w:rFonts w:eastAsiaTheme="minorEastAsia"/>
          <w:bCs/>
          <w:iCs/>
          <w:color w:val="000000" w:themeColor="text1"/>
        </w:rPr>
        <w:t xml:space="preserve"> and training was repeated 10 times, and the weights to the final model were set to the mean weight</w:t>
      </w:r>
      <w:r w:rsidR="003D450B">
        <w:rPr>
          <w:rFonts w:eastAsiaTheme="minorEastAsia"/>
          <w:bCs/>
          <w:iCs/>
          <w:color w:val="000000" w:themeColor="text1"/>
        </w:rPr>
        <w:t>s</w:t>
      </w:r>
      <w:r w:rsidR="004B5BBB">
        <w:rPr>
          <w:rFonts w:eastAsiaTheme="minorEastAsia"/>
          <w:bCs/>
          <w:iCs/>
          <w:color w:val="000000" w:themeColor="text1"/>
        </w:rPr>
        <w:t xml:space="preserve"> </w:t>
      </w:r>
      <w:r w:rsidR="003D450B">
        <w:rPr>
          <w:rFonts w:eastAsiaTheme="minorEastAsia"/>
          <w:bCs/>
          <w:iCs/>
          <w:color w:val="000000" w:themeColor="text1"/>
        </w:rPr>
        <w:t>learned from these 10 iterations.</w:t>
      </w:r>
      <w:r w:rsidR="00F25B8D">
        <w:rPr>
          <w:rFonts w:eastAsiaTheme="minorEastAsia"/>
          <w:bCs/>
          <w:iCs/>
          <w:color w:val="000000" w:themeColor="text1"/>
        </w:rPr>
        <w:t xml:space="preserve">  In addition, standard deviation was calculated between these 10 iterations, and </w:t>
      </w:r>
      <w:r w:rsidR="00A7145A">
        <w:rPr>
          <w:rFonts w:eastAsiaTheme="minorEastAsia"/>
          <w:bCs/>
          <w:iCs/>
          <w:color w:val="000000" w:themeColor="text1"/>
        </w:rPr>
        <w:t>an absolute Z score was computed for each parameter:</w:t>
      </w:r>
    </w:p>
    <w:p w14:paraId="69031A33" w14:textId="371106EC" w:rsidR="00A7145A" w:rsidRDefault="00A7145A" w:rsidP="005B0C00">
      <w:pPr>
        <w:jc w:val="both"/>
        <w:rPr>
          <w:rFonts w:eastAsiaTheme="minorEastAsia"/>
          <w:bCs/>
          <w:iCs/>
          <w:color w:val="000000" w:themeColor="text1"/>
        </w:rPr>
      </w:pPr>
    </w:p>
    <w:p w14:paraId="234350E5" w14:textId="0E2B58E8" w:rsidR="00A7145A" w:rsidRDefault="00AD42E8" w:rsidP="00A7145A">
      <w:pPr>
        <w:jc w:val="center"/>
        <w:rPr>
          <w:rFonts w:eastAsiaTheme="minorEastAsia"/>
          <w:bCs/>
          <w:iCs/>
          <w:color w:val="000000" w:themeColor="text1"/>
        </w:rPr>
      </w:pPr>
      <m:oMathPara>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param</m:t>
                  </m:r>
                </m:sub>
              </m:sSub>
              <m:r>
                <w:rPr>
                  <w:rFonts w:ascii="Cambria Math" w:eastAsiaTheme="minorEastAsia" w:hAnsi="Cambria Math"/>
                  <w:color w:val="000000" w:themeColor="text1"/>
                </w:rPr>
                <m:t>|</m:t>
              </m:r>
            </m:num>
            <m:den>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param</m:t>
                  </m:r>
                </m:sub>
              </m:sSub>
            </m:den>
          </m:f>
        </m:oMath>
      </m:oMathPara>
    </w:p>
    <w:p w14:paraId="607E872D" w14:textId="02DBEC80" w:rsidR="00D656C5" w:rsidRDefault="00B70DC1" w:rsidP="005B0C00">
      <w:pPr>
        <w:jc w:val="both"/>
        <w:rPr>
          <w:rFonts w:eastAsiaTheme="minorEastAsia"/>
          <w:bCs/>
          <w:iCs/>
          <w:color w:val="000000" w:themeColor="text1"/>
        </w:rPr>
      </w:pPr>
      <w:r>
        <w:rPr>
          <w:rFonts w:eastAsiaTheme="minorEastAsia"/>
          <w:bCs/>
          <w:iCs/>
          <w:color w:val="000000" w:themeColor="text1"/>
        </w:rPr>
        <w:t xml:space="preserve">Given the </w:t>
      </w:r>
      <w:r w:rsidR="00E1225A">
        <w:rPr>
          <w:rFonts w:eastAsiaTheme="minorEastAsia"/>
          <w:bCs/>
          <w:iCs/>
          <w:color w:val="000000" w:themeColor="text1"/>
        </w:rPr>
        <w:t xml:space="preserve">non-deterministic </w:t>
      </w:r>
      <w:r>
        <w:rPr>
          <w:rFonts w:eastAsiaTheme="minorEastAsia"/>
          <w:bCs/>
          <w:iCs/>
          <w:color w:val="000000" w:themeColor="text1"/>
        </w:rPr>
        <w:t xml:space="preserve">nature of the algorithm, we wanted to ensure that non-zero parameters are not a result of stochastic </w:t>
      </w:r>
      <w:r w:rsidR="00C2577E">
        <w:rPr>
          <w:rFonts w:eastAsiaTheme="minorEastAsia"/>
          <w:bCs/>
          <w:iCs/>
          <w:color w:val="000000" w:themeColor="text1"/>
        </w:rPr>
        <w:t>noise</w:t>
      </w:r>
      <w:r>
        <w:rPr>
          <w:rFonts w:eastAsiaTheme="minorEastAsia"/>
          <w:bCs/>
          <w:iCs/>
          <w:color w:val="000000" w:themeColor="text1"/>
        </w:rPr>
        <w:t xml:space="preserve">, and therefore </w:t>
      </w:r>
      <w:r w:rsidR="008F7639">
        <w:rPr>
          <w:rFonts w:eastAsiaTheme="minorEastAsia"/>
          <w:bCs/>
          <w:iCs/>
          <w:color w:val="000000" w:themeColor="text1"/>
        </w:rPr>
        <w:t xml:space="preserve">non-zero weights with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8F7639">
        <w:rPr>
          <w:rFonts w:eastAsiaTheme="minorEastAsia"/>
          <w:bCs/>
          <w:iCs/>
          <w:color w:val="000000" w:themeColor="text1"/>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rPr>
        <w:t>we searched</w:t>
      </w:r>
      <w:r w:rsidR="00267237" w:rsidRPr="00114E62">
        <w:rPr>
          <w:bCs/>
          <w:iCs/>
          <w:color w:val="000000" w:themeColor="text1"/>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w:t>
      </w:r>
      <w:r w:rsidR="008D2C0D">
        <w:rPr>
          <w:bCs/>
          <w:iCs/>
          <w:color w:val="000000" w:themeColor="text1"/>
        </w:rPr>
        <w:lastRenderedPageBreak/>
        <w:t xml:space="preserve">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rPr>
      </w:pPr>
      <w:r>
        <w:rPr>
          <w:rFonts w:eastAsiaTheme="minorEastAsia"/>
          <w:bCs/>
          <w:iCs/>
          <w:color w:val="000000" w:themeColor="text1"/>
        </w:rPr>
        <w:t>After</w:t>
      </w:r>
      <w:r w:rsidR="00C33B9F">
        <w:rPr>
          <w:rFonts w:eastAsiaTheme="minorEastAsia"/>
          <w:bCs/>
          <w:iCs/>
          <w:color w:val="000000" w:themeColor="text1"/>
        </w:rPr>
        <w:t xml:space="preserve"> using</w:t>
      </w:r>
      <w:r w:rsidR="00313F62">
        <w:rPr>
          <w:rFonts w:eastAsiaTheme="minorEastAsia"/>
          <w:bCs/>
          <w:iCs/>
          <w:color w:val="000000" w:themeColor="text1"/>
        </w:rPr>
        <w:t xml:space="preserve"> the</w:t>
      </w:r>
      <w:r>
        <w:rPr>
          <w:rFonts w:eastAsiaTheme="minorEastAsia"/>
          <w:bCs/>
          <w:iCs/>
          <w:color w:val="000000" w:themeColor="text1"/>
        </w:rPr>
        <w:t xml:space="preserve"> training</w:t>
      </w:r>
      <w:r w:rsidR="001E7158">
        <w:rPr>
          <w:rFonts w:eastAsiaTheme="minorEastAsia"/>
          <w:bCs/>
          <w:iCs/>
          <w:color w:val="000000" w:themeColor="text1"/>
        </w:rPr>
        <w:t xml:space="preserve"> </w:t>
      </w:r>
      <w:r w:rsidR="00313F62">
        <w:rPr>
          <w:rFonts w:eastAsiaTheme="minorEastAsia"/>
          <w:bCs/>
          <w:iCs/>
          <w:color w:val="000000" w:themeColor="text1"/>
        </w:rPr>
        <w:t xml:space="preserve">and averaging procedure </w:t>
      </w:r>
      <w:r w:rsidR="001E7158">
        <w:rPr>
          <w:rFonts w:eastAsiaTheme="minorEastAsia"/>
          <w:bCs/>
          <w:iCs/>
          <w:color w:val="000000" w:themeColor="text1"/>
        </w:rPr>
        <w:t>to learn model weights</w:t>
      </w:r>
      <w:r w:rsidR="00F23585">
        <w:rPr>
          <w:rFonts w:eastAsiaTheme="minorEastAsia"/>
          <w:bCs/>
          <w:iCs/>
          <w:color w:val="000000" w:themeColor="text1"/>
        </w:rPr>
        <w:t>, we</w:t>
      </w:r>
      <w:r w:rsidR="00CB33BC">
        <w:rPr>
          <w:rFonts w:eastAsiaTheme="minorEastAsia"/>
          <w:bCs/>
          <w:iCs/>
          <w:color w:val="000000" w:themeColor="text1"/>
        </w:rPr>
        <w:t xml:space="preserve"> tested</w:t>
      </w:r>
      <w:r w:rsidR="00F23585">
        <w:rPr>
          <w:rFonts w:eastAsiaTheme="minorEastAsia"/>
          <w:bCs/>
          <w:iCs/>
          <w:color w:val="000000" w:themeColor="text1"/>
        </w:rPr>
        <w:t xml:space="preserve"> </w:t>
      </w:r>
      <w:r>
        <w:rPr>
          <w:rFonts w:eastAsiaTheme="minorEastAsia"/>
          <w:bCs/>
          <w:iCs/>
          <w:color w:val="000000" w:themeColor="text1"/>
        </w:rPr>
        <w:t xml:space="preserve">each </w:t>
      </w:r>
      <w:r w:rsidR="008373A6">
        <w:rPr>
          <w:rFonts w:eastAsiaTheme="minorEastAsia"/>
          <w:bCs/>
          <w:iCs/>
          <w:color w:val="000000" w:themeColor="text1"/>
        </w:rPr>
        <w:t xml:space="preserve">non-zero </w:t>
      </w:r>
      <w:r>
        <w:rPr>
          <w:rFonts w:eastAsiaTheme="minorEastAsia"/>
          <w:bCs/>
          <w:iCs/>
          <w:color w:val="000000" w:themeColor="text1"/>
        </w:rPr>
        <w:t xml:space="preserve">weight for predictive support.  </w:t>
      </w:r>
      <w:r w:rsidR="00500B9E">
        <w:rPr>
          <w:rFonts w:eastAsiaTheme="minorEastAsia"/>
          <w:bCs/>
          <w:iCs/>
          <w:color w:val="000000" w:themeColor="text1"/>
        </w:rPr>
        <w:t xml:space="preserve">First, we compute the </w:t>
      </w:r>
      <w:r w:rsidR="009C1424">
        <w:rPr>
          <w:rFonts w:eastAsiaTheme="minorEastAsia"/>
          <w:bCs/>
          <w:iCs/>
          <w:color w:val="000000" w:themeColor="text1"/>
        </w:rPr>
        <w:t xml:space="preserve">vector of </w:t>
      </w:r>
      <w:r w:rsidR="00500B9E">
        <w:rPr>
          <w:rFonts w:eastAsiaTheme="minorEastAsia"/>
          <w:bCs/>
          <w:iCs/>
          <w:color w:val="000000" w:themeColor="text1"/>
        </w:rPr>
        <w:t>squared residuals in the initial learned model</w:t>
      </w:r>
      <w:r w:rsidR="00E64E27">
        <w:rPr>
          <w:rFonts w:eastAsiaTheme="minorEastAsia"/>
          <w:bCs/>
          <w:iCs/>
          <w:color w:val="000000" w:themeColor="text1"/>
        </w:rPr>
        <w:t xml:space="preserve"> </w:t>
      </w:r>
      <w:r w:rsidR="003C139B">
        <w:rPr>
          <w:rFonts w:eastAsiaTheme="minorEastAsia"/>
          <w:bCs/>
          <w:iCs/>
          <w:color w:val="000000" w:themeColor="text1"/>
        </w:rPr>
        <w:t xml:space="preserve">over </w:t>
      </w:r>
      <m:oMath>
        <m:r>
          <w:rPr>
            <w:rFonts w:ascii="Cambria Math" w:eastAsiaTheme="minorEastAsia" w:hAnsi="Cambria Math"/>
            <w:color w:val="000000" w:themeColor="text1"/>
          </w:rPr>
          <m:t>i</m:t>
        </m:r>
      </m:oMath>
      <w:r w:rsidR="003C139B">
        <w:rPr>
          <w:rFonts w:eastAsiaTheme="minorEastAsia"/>
          <w:bCs/>
          <w:iCs/>
          <w:color w:val="000000" w:themeColor="text1"/>
        </w:rPr>
        <w:t xml:space="preserve"> strains and </w:t>
      </w:r>
      <m:oMath>
        <m:r>
          <w:rPr>
            <w:rFonts w:ascii="Cambria Math" w:eastAsiaTheme="minorEastAsia" w:hAnsi="Cambria Math"/>
            <w:color w:val="000000" w:themeColor="text1"/>
          </w:rPr>
          <m:t>j</m:t>
        </m:r>
      </m:oMath>
      <w:r w:rsidR="003C139B">
        <w:rPr>
          <w:rFonts w:eastAsiaTheme="minorEastAsia"/>
          <w:bCs/>
          <w:iCs/>
          <w:color w:val="000000" w:themeColor="text1"/>
        </w:rPr>
        <w:t xml:space="preserve"> drugs, </w:t>
      </w:r>
      <w:r w:rsidR="00E64E27">
        <w:rPr>
          <w:rFonts w:eastAsiaTheme="minorEastAsia"/>
          <w:bCs/>
          <w:iCs/>
          <w:color w:val="000000" w:themeColor="text1"/>
        </w:rPr>
        <w:t>given the set of</w:t>
      </w:r>
      <m:oMath>
        <m:r>
          <w:rPr>
            <w:rFonts w:ascii="Cambria Math" w:eastAsiaTheme="minorEastAsia" w:hAnsi="Cambria Math"/>
            <w:color w:val="000000" w:themeColor="text1"/>
          </w:rPr>
          <m:t xml:space="preserve"> k</m:t>
        </m:r>
      </m:oMath>
      <w:r w:rsidR="00E64E27">
        <w:rPr>
          <w:rFonts w:eastAsiaTheme="minorEastAsia"/>
          <w:bCs/>
          <w:iCs/>
          <w:color w:val="000000" w:themeColor="text1"/>
        </w:rPr>
        <w:t xml:space="preserve"> initial </w:t>
      </w:r>
      <w:r w:rsidR="009C1424">
        <w:rPr>
          <w:rFonts w:eastAsiaTheme="minorEastAsia"/>
          <w:bCs/>
          <w:iCs/>
          <w:color w:val="000000" w:themeColor="text1"/>
        </w:rPr>
        <w:t>non-</w:t>
      </w:r>
      <w:r w:rsidR="008402E5">
        <w:rPr>
          <w:rFonts w:eastAsiaTheme="minorEastAsia"/>
          <w:bCs/>
          <w:iCs/>
          <w:color w:val="000000" w:themeColor="text1"/>
        </w:rPr>
        <w:t xml:space="preserve">zero </w:t>
      </w:r>
      <w:r w:rsidR="00E64E27">
        <w:rPr>
          <w:rFonts w:eastAsiaTheme="minorEastAsia"/>
          <w:bCs/>
          <w:iCs/>
          <w:color w:val="000000" w:themeColor="text1"/>
        </w:rPr>
        <w:t xml:space="preserve">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{1-k}</m:t>
            </m:r>
          </m:sub>
        </m:sSub>
      </m:oMath>
      <w:r w:rsidR="00500B9E">
        <w:rPr>
          <w:rFonts w:eastAsiaTheme="minorEastAsia"/>
          <w:bCs/>
          <w:iCs/>
          <w:color w:val="000000" w:themeColor="text1"/>
        </w:rPr>
        <w:t xml:space="preserve">: </w:t>
      </w:r>
    </w:p>
    <w:p w14:paraId="2D8841EC" w14:textId="77777777" w:rsidR="00500B9E" w:rsidRDefault="00500B9E" w:rsidP="005B0C00">
      <w:pPr>
        <w:jc w:val="both"/>
        <w:rPr>
          <w:rFonts w:eastAsiaTheme="minorEastAsia"/>
          <w:bCs/>
          <w:iCs/>
          <w:color w:val="000000" w:themeColor="text1"/>
        </w:rPr>
      </w:pPr>
    </w:p>
    <w:p w14:paraId="5F55D03A" w14:textId="40CE81B5" w:rsidR="00500B9E" w:rsidRPr="009C1424" w:rsidRDefault="00AD42E8" w:rsidP="005B0C00">
      <w:pPr>
        <w:jc w:val="both"/>
        <w:rPr>
          <w:rFonts w:eastAsiaTheme="minorEastAsia"/>
          <w:bCs/>
          <w:i/>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1…k</m:t>
                          </m:r>
                        </m:e>
                      </m:d>
                    </m:sub>
                  </m:sSub>
                </m:e>
              </m:d>
            </m:e>
            <m:sup>
              <m:r>
                <w:rPr>
                  <w:rFonts w:ascii="Cambria Math" w:eastAsiaTheme="minorEastAsia" w:hAnsi="Cambria Math"/>
                  <w:color w:val="000000" w:themeColor="text1"/>
                </w:rPr>
                <m:t>2</m:t>
              </m:r>
            </m:sup>
          </m:sSup>
        </m:oMath>
      </m:oMathPara>
    </w:p>
    <w:p w14:paraId="262B53A5" w14:textId="77777777" w:rsidR="009C1424" w:rsidRPr="00500B9E" w:rsidRDefault="009C1424" w:rsidP="005B0C00">
      <w:pPr>
        <w:jc w:val="both"/>
        <w:rPr>
          <w:rFonts w:eastAsiaTheme="minorEastAsia"/>
          <w:bCs/>
          <w:i/>
          <w:iCs/>
          <w:color w:val="000000" w:themeColor="text1"/>
        </w:rPr>
      </w:pPr>
    </w:p>
    <w:p w14:paraId="3E79B8E3" w14:textId="67833117" w:rsidR="00BC1C98" w:rsidRDefault="009C1424" w:rsidP="005B0C00">
      <w:pPr>
        <w:jc w:val="both"/>
        <w:rPr>
          <w:rFonts w:eastAsiaTheme="minorEastAsia"/>
          <w:color w:val="000000" w:themeColor="text1"/>
        </w:rPr>
      </w:pPr>
      <w:r>
        <w:rPr>
          <w:rFonts w:eastAsiaTheme="minorEastAsia"/>
          <w:bCs/>
          <w:iCs/>
          <w:color w:val="000000" w:themeColor="text1"/>
        </w:rPr>
        <w:t xml:space="preserve">Then, for each </w:t>
      </w:r>
      <m:oMath>
        <m:r>
          <w:rPr>
            <w:rFonts w:ascii="Cambria Math" w:eastAsiaTheme="minorEastAsia" w:hAnsi="Cambria Math"/>
            <w:color w:val="000000" w:themeColor="text1"/>
          </w:rPr>
          <m:t>l∈{1...k}</m:t>
        </m:r>
      </m:oMath>
      <w:r>
        <w:rPr>
          <w:rFonts w:eastAsiaTheme="minorEastAsia"/>
          <w:color w:val="000000" w:themeColor="text1"/>
        </w:rPr>
        <w:t xml:space="preserve">, we set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≔0</m:t>
        </m:r>
      </m:oMath>
      <w:r>
        <w:rPr>
          <w:rFonts w:eastAsiaTheme="minorEastAsia"/>
          <w:color w:val="000000" w:themeColor="text1"/>
        </w:rPr>
        <w:t>, and compute the squared residuals in the proposed reduced model:</w:t>
      </w:r>
    </w:p>
    <w:p w14:paraId="39632014" w14:textId="77777777" w:rsidR="009C1424" w:rsidRDefault="009C1424" w:rsidP="005B0C00">
      <w:pPr>
        <w:jc w:val="both"/>
        <w:rPr>
          <w:rFonts w:eastAsiaTheme="minorEastAsia"/>
          <w:color w:val="000000" w:themeColor="text1"/>
        </w:rPr>
      </w:pPr>
    </w:p>
    <w:p w14:paraId="6934B5B2" w14:textId="19C714CF" w:rsidR="009C1424" w:rsidRPr="00EB22A6" w:rsidRDefault="00AD42E8" w:rsidP="005B0C00">
      <w:pPr>
        <w:jc w:val="both"/>
        <w:rPr>
          <w:rFonts w:eastAsiaTheme="minorEastAsia"/>
          <w:bCs/>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…k</m:t>
                          </m:r>
                        </m:e>
                      </m:d>
                    </m:sub>
                  </m:sSub>
                </m:e>
              </m:d>
            </m:e>
            <m:sup>
              <m:r>
                <w:rPr>
                  <w:rFonts w:ascii="Cambria Math" w:eastAsiaTheme="minorEastAsia" w:hAnsi="Cambria Math"/>
                  <w:color w:val="000000" w:themeColor="text1"/>
                </w:rPr>
                <m:t>2</m:t>
              </m:r>
            </m:sup>
          </m:sSup>
        </m:oMath>
      </m:oMathPara>
    </w:p>
    <w:p w14:paraId="1179B913" w14:textId="77777777" w:rsidR="00EB22A6" w:rsidRPr="00EB22A6" w:rsidRDefault="00EB22A6" w:rsidP="005B0C00">
      <w:pPr>
        <w:jc w:val="both"/>
        <w:rPr>
          <w:rFonts w:eastAsiaTheme="minorEastAsia"/>
          <w:bCs/>
          <w:iCs/>
          <w:color w:val="000000" w:themeColor="text1"/>
        </w:rPr>
      </w:pPr>
    </w:p>
    <w:p w14:paraId="7D853A7B" w14:textId="77777777" w:rsidR="00B6451E" w:rsidRDefault="00B6451E" w:rsidP="005B0C00">
      <w:pPr>
        <w:jc w:val="both"/>
        <w:rPr>
          <w:rFonts w:eastAsiaTheme="minorEastAsia"/>
          <w:bCs/>
          <w:iCs/>
          <w:color w:val="000000" w:themeColor="text1"/>
        </w:rPr>
      </w:pPr>
    </w:p>
    <w:p w14:paraId="22D5BC00" w14:textId="362E7B3A" w:rsidR="00BC1C98" w:rsidRDefault="00B6451E" w:rsidP="005B0C00">
      <w:pPr>
        <w:jc w:val="both"/>
        <w:rPr>
          <w:rFonts w:eastAsiaTheme="minorEastAsia"/>
          <w:bCs/>
          <w:iCs/>
          <w:color w:val="000000" w:themeColor="text1"/>
        </w:rPr>
      </w:pPr>
      <w:r>
        <w:rPr>
          <w:rFonts w:eastAsiaTheme="minorEastAsia"/>
          <w:bCs/>
          <w:iCs/>
          <w:color w:val="000000" w:themeColor="text1"/>
        </w:rPr>
        <w:t>Considering only data where</w:t>
      </w:r>
      <w:r w:rsidR="00B57A8A">
        <w:rPr>
          <w:rFonts w:eastAsiaTheme="minorEastAsia"/>
          <w:bCs/>
          <w:iCs/>
          <w:color w:val="000000" w:themeColor="text1"/>
        </w:rPr>
        <w:t xml:space="preserve"> settings</w:t>
      </w:r>
      <w:r>
        <w:rPr>
          <w:rFonts w:eastAsiaTheme="minorEastAsia"/>
          <w:bCs/>
          <w:iCs/>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oMath>
      <w:r>
        <w:rPr>
          <w:rFonts w:eastAsiaTheme="minorEastAsia"/>
          <w:bCs/>
          <w:iCs/>
          <w:color w:val="000000" w:themeColor="text1"/>
        </w:rPr>
        <w:t xml:space="preserve"> </w:t>
      </w:r>
      <w:r w:rsidR="00B57A8A">
        <w:rPr>
          <w:rFonts w:eastAsiaTheme="minorEastAsia"/>
          <w:bCs/>
          <w:iCs/>
          <w:color w:val="000000" w:themeColor="text1"/>
        </w:rPr>
        <w:t xml:space="preserve">to 0 </w:t>
      </w:r>
      <w:r>
        <w:rPr>
          <w:rFonts w:eastAsiaTheme="minorEastAsia"/>
          <w:bCs/>
          <w:iCs/>
          <w:color w:val="000000" w:themeColor="text1"/>
        </w:rPr>
        <w:t>made a predictive</w:t>
      </w:r>
      <w:r w:rsidR="00BE6F7C">
        <w:rPr>
          <w:rFonts w:eastAsiaTheme="minorEastAsia"/>
          <w:bCs/>
          <w:iCs/>
          <w:color w:val="000000" w:themeColor="text1"/>
        </w:rPr>
        <w:t xml:space="preserve"> difference</w:t>
      </w:r>
      <w:r>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oMath>
      <w:r>
        <w:rPr>
          <w:rFonts w:eastAsiaTheme="minorEastAsia"/>
          <w:bCs/>
          <w:iCs/>
          <w:color w:val="000000" w:themeColor="text1"/>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w</w:t>
      </w:r>
      <w:r w:rsidR="009C1424">
        <w:rPr>
          <w:rFonts w:eastAsiaTheme="minorEastAsia"/>
          <w:bCs/>
          <w:iCs/>
          <w:color w:val="000000" w:themeColor="text1"/>
        </w:rPr>
        <w:t xml:space="preserve">e then compute the </w:t>
      </w:r>
      <w:r w:rsidR="00EF4535">
        <w:rPr>
          <w:rFonts w:eastAsiaTheme="minorEastAsia"/>
          <w:bCs/>
          <w:iCs/>
          <w:color w:val="000000" w:themeColor="text1"/>
        </w:rPr>
        <w:t xml:space="preserve">paired </w:t>
      </w:r>
      <w:r w:rsidR="009C1424">
        <w:rPr>
          <w:rFonts w:eastAsiaTheme="minorEastAsia"/>
          <w:bCs/>
          <w:iCs/>
          <w:color w:val="000000" w:themeColor="text1"/>
        </w:rPr>
        <w:t xml:space="preserve">Mann-Whitney U statistic </w:t>
      </w:r>
      <w:r w:rsidR="004F1F4A">
        <w:rPr>
          <w:rFonts w:eastAsiaTheme="minorEastAsia"/>
          <w:bCs/>
          <w:iCs/>
          <w:color w:val="000000" w:themeColor="text1"/>
        </w:rPr>
        <w:t xml:space="preserve">between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and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to derive a p-value for </w:t>
      </w:r>
      <m:oMath>
        <m:r>
          <w:rPr>
            <w:rFonts w:ascii="Cambria Math" w:eastAsiaTheme="minorEastAsia" w:hAnsi="Cambria Math"/>
            <w:color w:val="000000" w:themeColor="text1"/>
          </w:rPr>
          <m:t>l</m:t>
        </m:r>
      </m:oMath>
      <w:r w:rsidR="004F1F4A">
        <w:rPr>
          <w:rFonts w:eastAsiaTheme="minorEastAsia"/>
          <w:bCs/>
          <w:iCs/>
          <w:color w:val="000000" w:themeColor="text1"/>
        </w:rPr>
        <w:t>, and keep</w:t>
      </w:r>
      <w:r w:rsidR="008A6B74">
        <w:rPr>
          <w:rFonts w:eastAsiaTheme="minorEastAsia"/>
          <w:bCs/>
          <w:iCs/>
          <w:color w:val="000000" w:themeColor="text1"/>
        </w:rPr>
        <w:t xml:space="preserve"> all</w:t>
      </w:r>
      <w:r w:rsidR="004F1F4A">
        <w:rPr>
          <w:rFonts w:eastAsiaTheme="minorEastAsia"/>
          <w:bCs/>
          <w:iCs/>
          <w:color w:val="000000" w:themeColor="text1"/>
        </w:rPr>
        <w:t xml:space="preserve"> features </w:t>
      </w:r>
      <w:r w:rsidR="008A6B74">
        <w:rPr>
          <w:rFonts w:eastAsiaTheme="minorEastAsia"/>
          <w:bCs/>
          <w:iCs/>
          <w:color w:val="000000" w:themeColor="text1"/>
        </w:rPr>
        <w:t xml:space="preserve">with </w:t>
      </w:r>
      <m:oMath>
        <m:r>
          <w:rPr>
            <w:rFonts w:ascii="Cambria Math" w:eastAsiaTheme="minorEastAsia" w:hAnsi="Cambria Math"/>
            <w:color w:val="000000" w:themeColor="text1"/>
          </w:rPr>
          <m:t>p&lt;0.05/k</m:t>
        </m:r>
      </m:oMath>
      <w:r w:rsidR="008A6B74">
        <w:rPr>
          <w:rFonts w:eastAsiaTheme="minorEastAsia"/>
          <w:bCs/>
          <w:iCs/>
          <w:color w:val="000000" w:themeColor="text1"/>
        </w:rPr>
        <w:t xml:space="preserve"> in the final model.</w:t>
      </w:r>
    </w:p>
    <w:p w14:paraId="26CBB6F3" w14:textId="77777777" w:rsidR="00290DE7" w:rsidRDefault="00290DE7" w:rsidP="005B0C00">
      <w:pPr>
        <w:jc w:val="both"/>
        <w:rPr>
          <w:rFonts w:eastAsiaTheme="minorEastAsia"/>
          <w:bCs/>
          <w:iCs/>
          <w:color w:val="000000" w:themeColor="text1"/>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rPr>
      </w:pPr>
      <w:r>
        <w:rPr>
          <w:rFonts w:eastAsiaTheme="minorEastAsia"/>
          <w:bCs/>
          <w:iCs/>
          <w:color w:val="000000" w:themeColor="text1"/>
        </w:rPr>
        <w:t xml:space="preserve">For </w:t>
      </w:r>
      <w:r w:rsidR="00812638">
        <w:rPr>
          <w:rFonts w:eastAsiaTheme="minorEastAsia"/>
          <w:bCs/>
          <w:iCs/>
          <w:color w:val="000000" w:themeColor="text1"/>
        </w:rPr>
        <w:t xml:space="preserve">all </w:t>
      </w:r>
      <w:r>
        <w:rPr>
          <w:rFonts w:eastAsiaTheme="minorEastAsia"/>
          <w:bCs/>
          <w:iCs/>
          <w:color w:val="000000" w:themeColor="text1"/>
        </w:rPr>
        <w:t>t</w:t>
      </w:r>
      <w:r w:rsidR="00812638">
        <w:rPr>
          <w:rFonts w:eastAsiaTheme="minorEastAsia"/>
          <w:bCs/>
          <w:iCs/>
          <w:color w:val="000000" w:themeColor="text1"/>
        </w:rPr>
        <w:t xml:space="preserve">raining in single </w:t>
      </w:r>
      <w:r w:rsidR="009171D9">
        <w:rPr>
          <w:rFonts w:eastAsiaTheme="minorEastAsia"/>
          <w:bCs/>
          <w:iCs/>
          <w:color w:val="000000" w:themeColor="text1"/>
        </w:rPr>
        <w:t>drugs</w:t>
      </w:r>
      <w:r w:rsidR="00A67C87">
        <w:rPr>
          <w:rFonts w:eastAsiaTheme="minorEastAsia"/>
          <w:bCs/>
          <w:iCs/>
          <w:color w:val="000000" w:themeColor="text1"/>
        </w:rPr>
        <w:t>, learning rate was decrease</w:t>
      </w:r>
      <w:r w:rsidR="00710A61">
        <w:rPr>
          <w:rFonts w:eastAsiaTheme="minorEastAsia"/>
          <w:bCs/>
          <w:iCs/>
          <w:color w:val="000000" w:themeColor="text1"/>
        </w:rPr>
        <w:t>d</w:t>
      </w:r>
      <w:r>
        <w:rPr>
          <w:rFonts w:eastAsiaTheme="minorEastAsia"/>
          <w:bCs/>
          <w:iCs/>
          <w:color w:val="000000" w:themeColor="text1"/>
        </w:rPr>
        <w:t xml:space="preserve"> to 0.01, as we found this </w:t>
      </w:r>
      <w:r w:rsidR="00094387">
        <w:rPr>
          <w:rFonts w:eastAsiaTheme="minorEastAsia"/>
          <w:bCs/>
          <w:iCs/>
          <w:color w:val="000000" w:themeColor="text1"/>
        </w:rPr>
        <w:t xml:space="preserve">to </w:t>
      </w:r>
      <w:r w:rsidR="00F7403F">
        <w:rPr>
          <w:rFonts w:eastAsiaTheme="minorEastAsia"/>
          <w:bCs/>
          <w:iCs/>
          <w:color w:val="000000" w:themeColor="text1"/>
        </w:rPr>
        <w:t>lower</w:t>
      </w:r>
      <w:r>
        <w:rPr>
          <w:rFonts w:eastAsiaTheme="minorEastAsia"/>
          <w:bCs/>
          <w:iCs/>
          <w:color w:val="000000" w:themeColor="text1"/>
        </w:rPr>
        <w:t xml:space="preserve"> </w:t>
      </w:r>
      <w:r w:rsidR="00F7403F">
        <w:rPr>
          <w:rFonts w:eastAsiaTheme="minorEastAsia"/>
          <w:bCs/>
          <w:iCs/>
          <w:color w:val="000000" w:themeColor="text1"/>
        </w:rPr>
        <w:t>varia</w:t>
      </w:r>
      <w:r w:rsidR="00822108">
        <w:rPr>
          <w:rFonts w:eastAsiaTheme="minorEastAsia"/>
          <w:bCs/>
          <w:iCs/>
          <w:color w:val="000000" w:themeColor="text1"/>
        </w:rPr>
        <w:t xml:space="preserve">nce </w:t>
      </w:r>
      <w:r w:rsidR="00094387">
        <w:rPr>
          <w:rFonts w:eastAsiaTheme="minorEastAsia"/>
          <w:bCs/>
          <w:iCs/>
          <w:color w:val="000000" w:themeColor="text1"/>
        </w:rPr>
        <w:t>in parameter</w:t>
      </w:r>
      <w:r w:rsidR="00F7403F">
        <w:rPr>
          <w:rFonts w:eastAsiaTheme="minorEastAsia"/>
          <w:bCs/>
          <w:iCs/>
          <w:color w:val="000000" w:themeColor="text1"/>
        </w:rPr>
        <w:t xml:space="preserve"> values</w:t>
      </w:r>
      <w:r w:rsidR="00094387">
        <w:rPr>
          <w:rFonts w:eastAsiaTheme="minorEastAsia"/>
          <w:bCs/>
          <w:iCs/>
          <w:color w:val="000000" w:themeColor="text1"/>
        </w:rPr>
        <w:t xml:space="preserve"> between </w:t>
      </w:r>
      <w:r w:rsidR="00710A61">
        <w:rPr>
          <w:rFonts w:eastAsiaTheme="minorEastAsia"/>
          <w:bCs/>
          <w:iCs/>
          <w:color w:val="000000" w:themeColor="text1"/>
        </w:rPr>
        <w:t>different initializations</w:t>
      </w:r>
      <w:r w:rsidR="00812638">
        <w:rPr>
          <w:rFonts w:eastAsiaTheme="minorEastAsia"/>
          <w:bCs/>
          <w:iCs/>
          <w:color w:val="000000" w:themeColor="text1"/>
        </w:rPr>
        <w:t>.</w:t>
      </w:r>
    </w:p>
    <w:p w14:paraId="1B5F0403" w14:textId="77777777" w:rsidR="00812638" w:rsidRDefault="00812638" w:rsidP="005B0C00">
      <w:pPr>
        <w:jc w:val="both"/>
        <w:rPr>
          <w:rFonts w:eastAsiaTheme="minorEastAsia"/>
          <w:bCs/>
          <w:iCs/>
          <w:color w:val="000000" w:themeColor="text1"/>
        </w:rPr>
      </w:pPr>
    </w:p>
    <w:p w14:paraId="2729A9DA" w14:textId="7A837C1F" w:rsidR="00812638" w:rsidRDefault="00812638" w:rsidP="005B0C00">
      <w:pPr>
        <w:jc w:val="both"/>
        <w:rPr>
          <w:rFonts w:eastAsiaTheme="minorEastAsia"/>
          <w:color w:val="000000" w:themeColor="text1"/>
        </w:rPr>
      </w:pPr>
      <w:r>
        <w:rPr>
          <w:rFonts w:eastAsiaTheme="minorEastAsia"/>
          <w:bCs/>
          <w:iCs/>
          <w:color w:val="000000" w:themeColor="text1"/>
        </w:rPr>
        <w:t xml:space="preserve">To extend the </w:t>
      </w:r>
      <w:r w:rsidR="009378A6">
        <w:rPr>
          <w:rFonts w:eastAsiaTheme="minorEastAsia"/>
          <w:bCs/>
          <w:iCs/>
          <w:color w:val="000000" w:themeColor="text1"/>
        </w:rPr>
        <w:t>neural network for valinomycin</w:t>
      </w:r>
      <w:r w:rsidR="0080552E">
        <w:rPr>
          <w:rFonts w:eastAsiaTheme="minorEastAsia"/>
          <w:bCs/>
          <w:iCs/>
          <w:color w:val="000000" w:themeColor="text1"/>
        </w:rPr>
        <w:t xml:space="preserve"> (</w:t>
      </w:r>
      <w:r w:rsidR="004452EF">
        <w:rPr>
          <w:rFonts w:eastAsiaTheme="minorEastAsia"/>
          <w:bCs/>
          <w:iCs/>
          <w:color w:val="000000" w:themeColor="text1"/>
        </w:rPr>
        <w:t xml:space="preserve">Figure </w:t>
      </w:r>
      <w:r w:rsidR="0080552E">
        <w:rPr>
          <w:rFonts w:eastAsiaTheme="minorEastAsia"/>
          <w:bCs/>
          <w:iCs/>
          <w:color w:val="000000" w:themeColor="text1"/>
        </w:rPr>
        <w:t>4D)</w:t>
      </w:r>
      <w:r w:rsidR="009378A6">
        <w:rPr>
          <w:rFonts w:eastAsiaTheme="minorEastAsia"/>
          <w:bCs/>
          <w:iCs/>
          <w:color w:val="000000" w:themeColor="text1"/>
        </w:rPr>
        <w:t>, we added an extra ‘X’ variable to</w:t>
      </w:r>
      <w:r w:rsidR="00067E3A">
        <w:rPr>
          <w:rFonts w:eastAsiaTheme="minorEastAsia"/>
          <w:bCs/>
          <w:iCs/>
          <w:color w:val="000000" w:themeColor="text1"/>
        </w:rPr>
        <w:t xml:space="preserve"> the</w:t>
      </w:r>
      <w:r w:rsidR="009378A6">
        <w:rPr>
          <w:rFonts w:eastAsiaTheme="minorEastAsia"/>
          <w:bCs/>
          <w:iCs/>
          <w:color w:val="000000" w:themeColor="text1"/>
        </w:rPr>
        <w:t xml:space="preserve"> </w:t>
      </w:r>
      <w:r w:rsidR="00067E3A">
        <w:rPr>
          <w:rFonts w:eastAsiaTheme="minorEastAsia"/>
          <w:color w:val="000000" w:themeColor="text1"/>
        </w:rPr>
        <w:t>neural network</w:t>
      </w:r>
      <w:r w:rsidR="009378A6">
        <w:rPr>
          <w:rFonts w:eastAsiaTheme="minorEastAsia"/>
          <w:color w:val="000000" w:themeColor="text1"/>
        </w:rPr>
        <w:t xml:space="preserve"> </w:t>
      </w:r>
      <w:r w:rsidR="00067E3A">
        <w:rPr>
          <w:rFonts w:eastAsiaTheme="minorEastAsia"/>
          <w:color w:val="000000" w:themeColor="text1"/>
        </w:rPr>
        <w:t xml:space="preserve">input to the </w:t>
      </w:r>
      <w:r w:rsidR="009378A6">
        <w:rPr>
          <w:rFonts w:eastAsiaTheme="minorEastAsia"/>
          <w:color w:val="000000" w:themeColor="text1"/>
        </w:rPr>
        <w:t>and set its value to 1 for each strain.</w:t>
      </w:r>
    </w:p>
    <w:p w14:paraId="31050D7A" w14:textId="77777777" w:rsidR="009378A6" w:rsidRDefault="009378A6" w:rsidP="005B0C00">
      <w:pPr>
        <w:jc w:val="both"/>
        <w:rPr>
          <w:rFonts w:eastAsiaTheme="minorEastAsia"/>
          <w:color w:val="000000" w:themeColor="text1"/>
        </w:rPr>
      </w:pPr>
    </w:p>
    <w:p w14:paraId="1155202D" w14:textId="2C81807E" w:rsidR="00294E5D" w:rsidRDefault="009378A6" w:rsidP="005B0C00">
      <w:pPr>
        <w:jc w:val="both"/>
        <w:rPr>
          <w:rFonts w:eastAsiaTheme="minorEastAsia"/>
          <w:color w:val="000000" w:themeColor="text1"/>
        </w:rPr>
      </w:pPr>
      <w:r>
        <w:rPr>
          <w:rFonts w:eastAsiaTheme="minorEastAsia"/>
          <w:color w:val="000000" w:themeColor="text1"/>
        </w:rPr>
        <w:t>To extend the neural network for fluconazole</w:t>
      </w:r>
      <w:r w:rsidR="003767E7">
        <w:rPr>
          <w:rFonts w:eastAsiaTheme="minorEastAsia"/>
          <w:color w:val="000000" w:themeColor="text1"/>
        </w:rPr>
        <w:t xml:space="preserve"> (</w:t>
      </w:r>
      <w:r w:rsidR="004452EF">
        <w:rPr>
          <w:rFonts w:eastAsiaTheme="minorEastAsia"/>
          <w:color w:val="000000" w:themeColor="text1"/>
        </w:rPr>
        <w:t xml:space="preserve">Figure </w:t>
      </w:r>
      <w:r w:rsidR="003767E7">
        <w:rPr>
          <w:rFonts w:eastAsiaTheme="minorEastAsia"/>
          <w:color w:val="000000" w:themeColor="text1"/>
        </w:rPr>
        <w:t>5B)</w:t>
      </w:r>
      <w:r w:rsidR="004B332A">
        <w:rPr>
          <w:rFonts w:eastAsiaTheme="minorEastAsia"/>
          <w:color w:val="000000" w:themeColor="text1"/>
        </w:rPr>
        <w:t xml:space="preserve">, we </w:t>
      </w:r>
      <w:r w:rsidR="00011B07">
        <w:rPr>
          <w:rFonts w:eastAsiaTheme="minorEastAsia"/>
          <w:color w:val="000000" w:themeColor="text1"/>
        </w:rPr>
        <w:t xml:space="preserve">performed </w:t>
      </w:r>
      <w:r w:rsidR="00494BA9">
        <w:rPr>
          <w:rFonts w:eastAsiaTheme="minorEastAsia"/>
          <w:color w:val="000000" w:themeColor="text1"/>
        </w:rPr>
        <w:t xml:space="preserve">several additional steps.  </w:t>
      </w:r>
      <w:r w:rsidR="003039AF">
        <w:rPr>
          <w:rFonts w:eastAsiaTheme="minorEastAsia"/>
          <w:color w:val="000000" w:themeColor="text1"/>
        </w:rPr>
        <w:t xml:space="preserve">First, </w:t>
      </w:r>
      <w:r w:rsidR="00D85C3B">
        <w:rPr>
          <w:rFonts w:eastAsiaTheme="minorEastAsia"/>
          <w:color w:val="000000" w:themeColor="text1"/>
        </w:rPr>
        <w:t xml:space="preserve">for each transporter in the </w:t>
      </w:r>
      <m:oMath>
        <m:r>
          <w:rPr>
            <w:rFonts w:ascii="Cambria Math" w:eastAsiaTheme="minorEastAsia" w:hAnsi="Cambria Math"/>
            <w:color w:val="000000" w:themeColor="text1"/>
          </w:rPr>
          <m:t>A</m:t>
        </m:r>
      </m:oMath>
      <w:r w:rsidR="00D85C3B">
        <w:rPr>
          <w:rFonts w:eastAsiaTheme="minorEastAsia"/>
          <w:color w:val="000000" w:themeColor="text1"/>
        </w:rPr>
        <w:t xml:space="preserve"> layer, </w:t>
      </w:r>
      <w:r w:rsidR="003039AF">
        <w:rPr>
          <w:rFonts w:eastAsiaTheme="minorEastAsia"/>
          <w:color w:val="000000" w:themeColor="text1"/>
        </w:rPr>
        <w:t>we added a single extra</w:t>
      </w:r>
      <w:r w:rsidR="0055564C">
        <w:rPr>
          <w:rFonts w:eastAsiaTheme="minorEastAsia"/>
          <w:color w:val="000000" w:themeColor="text1"/>
        </w:rPr>
        <w:t xml:space="preserve"> ‘always-present’</w:t>
      </w:r>
      <w:r w:rsidR="003039AF">
        <w:rPr>
          <w:rFonts w:eastAsiaTheme="minorEastAsia"/>
          <w:color w:val="000000" w:themeColor="text1"/>
        </w:rPr>
        <w:t xml:space="preserve"> </w:t>
      </w:r>
      <w:r w:rsidR="00366CFA">
        <w:rPr>
          <w:rFonts w:eastAsiaTheme="minorEastAsia"/>
          <w:color w:val="000000" w:themeColor="text1"/>
        </w:rPr>
        <w:t>neuron (</w:t>
      </w:r>
      <m:oMath>
        <m:r>
          <w:rPr>
            <w:rFonts w:ascii="Cambria Math" w:eastAsiaTheme="minorEastAsia" w:hAnsi="Cambria Math"/>
            <w:color w:val="000000" w:themeColor="text1"/>
          </w:rPr>
          <m:t>A'</m:t>
        </m:r>
      </m:oMath>
      <w:r w:rsidR="00366CFA">
        <w:rPr>
          <w:rFonts w:eastAsiaTheme="minorEastAsia"/>
          <w:color w:val="000000" w:themeColor="text1"/>
        </w:rPr>
        <w:t xml:space="preserve">) which </w:t>
      </w:r>
      <w:r w:rsidR="00EB78BC">
        <w:rPr>
          <w:rFonts w:eastAsiaTheme="minorEastAsia"/>
          <w:color w:val="000000" w:themeColor="text1"/>
        </w:rPr>
        <w:t xml:space="preserve">provides an </w:t>
      </w:r>
      <w:r w:rsidR="00366CFA">
        <w:rPr>
          <w:rFonts w:eastAsiaTheme="minorEastAsia"/>
          <w:color w:val="000000" w:themeColor="text1"/>
        </w:rPr>
        <w:t xml:space="preserve">additional indirect connection between the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layers.</w:t>
      </w:r>
      <w:r w:rsidR="00366CFA" w:rsidRPr="00366CFA">
        <w:rPr>
          <w:rFonts w:eastAsiaTheme="minorEastAsia"/>
          <w:color w:val="000000" w:themeColor="text1"/>
        </w:rPr>
        <w:t xml:space="preserve"> </w:t>
      </w:r>
      <w:r w:rsidR="00366CFA">
        <w:rPr>
          <w:rFonts w:eastAsiaTheme="minorEastAsia"/>
          <w:color w:val="000000" w:themeColor="text1"/>
        </w:rPr>
        <w:t xml:space="preserve">Thus, while each transporter retains original influence connections between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w:t>
      </w:r>
      <w:r w:rsidR="00313698">
        <w:rPr>
          <w:rFonts w:eastAsiaTheme="minorEastAsia"/>
          <w:color w:val="000000" w:themeColor="text1"/>
        </w:rPr>
        <w:t xml:space="preserve">additional </w:t>
      </w:r>
      <m:oMath>
        <m:r>
          <w:rPr>
            <w:rFonts w:ascii="Cambria Math" w:eastAsiaTheme="minorEastAsia" w:hAnsi="Cambria Math"/>
            <w:color w:val="000000" w:themeColor="text1"/>
          </w:rPr>
          <m:t>G</m:t>
        </m:r>
      </m:oMath>
      <w:r w:rsidR="00366CFA">
        <w:rPr>
          <w:rFonts w:eastAsiaTheme="minorEastAsia"/>
          <w:color w:val="000000" w:themeColor="text1"/>
        </w:rPr>
        <w:t xml:space="preserve"> to </w:t>
      </w:r>
      <m:oMath>
        <m:r>
          <w:rPr>
            <w:rFonts w:ascii="Cambria Math" w:eastAsiaTheme="minorEastAsia" w:hAnsi="Cambria Math"/>
            <w:color w:val="000000" w:themeColor="text1"/>
          </w:rPr>
          <m:t>A'</m:t>
        </m:r>
      </m:oMath>
      <w:r w:rsidR="00366CFA">
        <w:rPr>
          <w:rFonts w:eastAsiaTheme="minorEastAsia"/>
          <w:color w:val="000000" w:themeColor="text1"/>
        </w:rPr>
        <w:t xml:space="preserve"> influence connections were added</w:t>
      </w:r>
      <w:r w:rsidR="00294E5D">
        <w:rPr>
          <w:rFonts w:eastAsiaTheme="minorEastAsia"/>
          <w:color w:val="000000" w:themeColor="text1"/>
        </w:rPr>
        <w:t xml:space="preserve">.  Each </w:t>
      </w:r>
      <m:oMath>
        <m:r>
          <w:rPr>
            <w:rFonts w:ascii="Cambria Math" w:eastAsiaTheme="minorEastAsia" w:hAnsi="Cambria Math"/>
            <w:color w:val="000000" w:themeColor="text1"/>
          </w:rPr>
          <m:t>A'</m:t>
        </m:r>
      </m:oMath>
      <w:r w:rsidR="00294E5D">
        <w:rPr>
          <w:rFonts w:eastAsiaTheme="minorEastAsia"/>
          <w:color w:val="000000" w:themeColor="text1"/>
        </w:rPr>
        <w:t xml:space="preserve"> node is then connecte</w:t>
      </w:r>
      <w:r w:rsidR="00EB78BC">
        <w:rPr>
          <w:rFonts w:eastAsiaTheme="minorEastAsia"/>
          <w:color w:val="000000" w:themeColor="text1"/>
        </w:rPr>
        <w:t>d only to its corresponding transporter</w:t>
      </w:r>
      <w:r w:rsidR="00294E5D">
        <w:rPr>
          <w:rFonts w:eastAsiaTheme="minorEastAsia"/>
          <w:color w:val="000000" w:themeColor="text1"/>
        </w:rPr>
        <w:t xml:space="preserve"> in </w:t>
      </w:r>
      <m:oMath>
        <m:r>
          <w:rPr>
            <w:rFonts w:ascii="Cambria Math" w:eastAsiaTheme="minorEastAsia" w:hAnsi="Cambria Math"/>
            <w:color w:val="000000" w:themeColor="text1"/>
          </w:rPr>
          <m:t>A</m:t>
        </m:r>
      </m:oMath>
      <w:r w:rsidR="00C50DBD">
        <w:rPr>
          <w:rFonts w:eastAsiaTheme="minorEastAsia"/>
          <w:color w:val="000000" w:themeColor="text1"/>
        </w:rPr>
        <w:t xml:space="preserve"> (i.e. each indirect node</w:t>
      </w:r>
      <w:r w:rsidR="00294E5D">
        <w:rPr>
          <w:rFonts w:eastAsiaTheme="minorEastAsia"/>
          <w:color w:val="000000" w:themeColor="text1"/>
        </w:rPr>
        <w:t xml:space="preserve"> can only influence a single transporter).  As in the original network,</w:t>
      </w:r>
      <w:r w:rsidR="00EB78BC">
        <w:rPr>
          <w:rFonts w:eastAsiaTheme="minorEastAsia"/>
          <w:color w:val="000000" w:themeColor="text1"/>
        </w:rPr>
        <w:t xml:space="preserve"> we omitted both direct and indirect connections between a transporter and itself</w:t>
      </w:r>
      <w:r w:rsidR="00294E5D">
        <w:rPr>
          <w:rFonts w:eastAsiaTheme="minorEastAsia"/>
          <w:color w:val="000000" w:themeColor="text1"/>
        </w:rPr>
        <w:t>.</w:t>
      </w:r>
      <w:r w:rsidR="00166C60" w:rsidRPr="00166C60">
        <w:rPr>
          <w:rFonts w:eastAsiaTheme="minorEastAsia"/>
          <w:color w:val="000000" w:themeColor="text1"/>
        </w:rPr>
        <w:t xml:space="preserve"> </w:t>
      </w:r>
      <w:r w:rsidR="00166C60">
        <w:rPr>
          <w:rFonts w:eastAsiaTheme="minorEastAsia"/>
          <w:color w:val="000000" w:themeColor="text1"/>
        </w:rPr>
        <w:t xml:space="preserve">These additional influence connections, as well as the bias on </w:t>
      </w:r>
      <m:oMath>
        <m:r>
          <w:rPr>
            <w:rFonts w:ascii="Cambria Math" w:eastAsiaTheme="minorEastAsia" w:hAnsi="Cambria Math"/>
            <w:color w:val="000000" w:themeColor="text1"/>
          </w:rPr>
          <m:t>A'</m:t>
        </m:r>
      </m:oMath>
      <w:r w:rsidR="00166C60">
        <w:rPr>
          <w:rFonts w:eastAsiaTheme="minorEastAsia"/>
          <w:color w:val="000000" w:themeColor="text1"/>
        </w:rPr>
        <w:t xml:space="preserve">, were also subject to L1 regularization with rate </w:t>
      </w:r>
      <m:oMath>
        <m:r>
          <w:rPr>
            <w:rFonts w:ascii="Cambria Math" w:eastAsiaTheme="minorEastAsia" w:hAnsi="Cambria Math"/>
            <w:color w:val="000000" w:themeColor="text1"/>
          </w:rPr>
          <m:t>λ</m:t>
        </m:r>
      </m:oMath>
      <w:r w:rsidR="00A52EAD">
        <w:rPr>
          <w:rFonts w:eastAsiaTheme="minorEastAsia"/>
          <w:color w:val="000000" w:themeColor="text1"/>
        </w:rPr>
        <w:t xml:space="preserve"> (more complex models can </w:t>
      </w:r>
      <w:r w:rsidR="00C8545F">
        <w:rPr>
          <w:rFonts w:eastAsiaTheme="minorEastAsia"/>
          <w:color w:val="000000" w:themeColor="text1"/>
        </w:rPr>
        <w:t>s</w:t>
      </w:r>
      <w:r w:rsidR="00A52EAD">
        <w:rPr>
          <w:rFonts w:eastAsiaTheme="minorEastAsia"/>
          <w:color w:val="000000" w:themeColor="text1"/>
        </w:rPr>
        <w:t>et a separate regularization rate here)</w:t>
      </w:r>
      <w:r w:rsidR="00166C60">
        <w:rPr>
          <w:rFonts w:eastAsiaTheme="minorEastAsia"/>
          <w:color w:val="000000" w:themeColor="text1"/>
        </w:rPr>
        <w:t>.</w:t>
      </w:r>
    </w:p>
    <w:p w14:paraId="2C19138E" w14:textId="77777777" w:rsidR="00294E5D" w:rsidRDefault="00294E5D" w:rsidP="005B0C00">
      <w:pPr>
        <w:jc w:val="both"/>
        <w:rPr>
          <w:rFonts w:eastAsiaTheme="minorEastAsia"/>
          <w:color w:val="000000" w:themeColor="text1"/>
        </w:rPr>
      </w:pPr>
    </w:p>
    <w:p w14:paraId="17FB8447" w14:textId="37AC3271" w:rsidR="003767E7" w:rsidRPr="00933846" w:rsidRDefault="003767E7" w:rsidP="005B0C00">
      <w:pPr>
        <w:jc w:val="both"/>
        <w:rPr>
          <w:rFonts w:eastAsiaTheme="minorEastAsia"/>
          <w:color w:val="000000" w:themeColor="text1"/>
        </w:rPr>
      </w:pPr>
      <w:r>
        <w:rPr>
          <w:rFonts w:eastAsiaTheme="minorEastAsia"/>
          <w:color w:val="000000" w:themeColor="text1"/>
        </w:rPr>
        <w:t>As</w:t>
      </w:r>
      <w:r w:rsidR="00EE39CE">
        <w:rPr>
          <w:rFonts w:eastAsiaTheme="minorEastAsia"/>
          <w:color w:val="000000" w:themeColor="text1"/>
        </w:rPr>
        <w:t xml:space="preserve"> this three-layer network presented additional training </w:t>
      </w:r>
      <w:r w:rsidR="00366CFA">
        <w:rPr>
          <w:rFonts w:eastAsiaTheme="minorEastAsia"/>
          <w:color w:val="000000" w:themeColor="text1"/>
        </w:rPr>
        <w:t>challenges</w:t>
      </w:r>
      <w:r w:rsidR="00EE39CE">
        <w:rPr>
          <w:rFonts w:eastAsiaTheme="minorEastAsia"/>
          <w:color w:val="000000" w:themeColor="text1"/>
        </w:rPr>
        <w:t xml:space="preserve"> compared to the original two-layer </w:t>
      </w:r>
      <w:r w:rsidR="00D07968">
        <w:rPr>
          <w:rFonts w:eastAsiaTheme="minorEastAsia"/>
          <w:color w:val="000000" w:themeColor="text1"/>
        </w:rPr>
        <w:t>model</w:t>
      </w:r>
      <w:r w:rsidR="00EE39CE">
        <w:rPr>
          <w:rFonts w:eastAsiaTheme="minorEastAsia"/>
          <w:color w:val="000000" w:themeColor="text1"/>
        </w:rPr>
        <w:t xml:space="preserve"> (</w:t>
      </w:r>
      <w:r w:rsidR="006967CF">
        <w:rPr>
          <w:rFonts w:eastAsiaTheme="minorEastAsia"/>
          <w:color w:val="000000" w:themeColor="text1"/>
        </w:rPr>
        <w:t>e.g. more than twice as many potential parameters</w:t>
      </w:r>
      <w:r w:rsidR="00EE39CE">
        <w:rPr>
          <w:rFonts w:eastAsiaTheme="minorEastAsia"/>
          <w:color w:val="000000" w:themeColor="text1"/>
        </w:rPr>
        <w:t xml:space="preserve">), we </w:t>
      </w:r>
      <w:r w:rsidR="00D903BB">
        <w:rPr>
          <w:rFonts w:eastAsiaTheme="minorEastAsia"/>
          <w:color w:val="000000" w:themeColor="text1"/>
        </w:rPr>
        <w:t>made additional</w:t>
      </w:r>
      <w:r w:rsidR="00EE39CE">
        <w:rPr>
          <w:rFonts w:eastAsiaTheme="minorEastAsia"/>
          <w:color w:val="000000" w:themeColor="text1"/>
        </w:rPr>
        <w:t xml:space="preserve"> </w:t>
      </w:r>
      <w:r w:rsidR="00EE39CE">
        <w:rPr>
          <w:rFonts w:eastAsiaTheme="minorEastAsia"/>
          <w:i/>
          <w:color w:val="000000" w:themeColor="text1"/>
        </w:rPr>
        <w:t xml:space="preserve">a priori </w:t>
      </w:r>
      <w:r w:rsidR="00D903BB">
        <w:rPr>
          <w:rFonts w:eastAsiaTheme="minorEastAsia"/>
          <w:color w:val="000000" w:themeColor="text1"/>
        </w:rPr>
        <w:t>simplification</w:t>
      </w:r>
      <w:r w:rsidR="00C8545F">
        <w:rPr>
          <w:rFonts w:eastAsiaTheme="minorEastAsia"/>
          <w:color w:val="000000" w:themeColor="text1"/>
        </w:rPr>
        <w:t>s</w:t>
      </w:r>
      <w:r w:rsidR="00EE39CE">
        <w:rPr>
          <w:rFonts w:eastAsiaTheme="minorEastAsia"/>
          <w:i/>
          <w:color w:val="000000" w:themeColor="text1"/>
        </w:rPr>
        <w:t>.</w:t>
      </w:r>
      <w:r w:rsidR="00EE39CE">
        <w:rPr>
          <w:rFonts w:eastAsiaTheme="minorEastAsia"/>
          <w:color w:val="000000" w:themeColor="text1"/>
        </w:rPr>
        <w:t xml:space="preserve">  First, </w:t>
      </w:r>
      <w:r w:rsidR="00CF58CD">
        <w:rPr>
          <w:rFonts w:eastAsiaTheme="minorEastAsia"/>
          <w:color w:val="000000" w:themeColor="text1"/>
        </w:rPr>
        <w:t xml:space="preserve">as we aimed to </w:t>
      </w:r>
      <w:r w:rsidR="00C932BD">
        <w:rPr>
          <w:rFonts w:eastAsiaTheme="minorEastAsia"/>
          <w:color w:val="000000" w:themeColor="text1"/>
        </w:rPr>
        <w:t xml:space="preserve">simply </w:t>
      </w:r>
      <w:r w:rsidR="00CF58CD">
        <w:rPr>
          <w:rFonts w:eastAsiaTheme="minorEastAsia"/>
          <w:color w:val="000000" w:themeColor="text1"/>
        </w:rPr>
        <w:t>extend the two-layer results</w:t>
      </w:r>
      <w:r w:rsidR="00164B33">
        <w:rPr>
          <w:rFonts w:eastAsiaTheme="minorEastAsia"/>
          <w:color w:val="000000" w:themeColor="text1"/>
        </w:rPr>
        <w:t xml:space="preserve">, </w:t>
      </w:r>
      <w:r w:rsidR="00EE39CE">
        <w:rPr>
          <w:rFonts w:eastAsiaTheme="minorEastAsia"/>
          <w:color w:val="000000" w:themeColor="text1"/>
        </w:rPr>
        <w:t xml:space="preserve">we restricted </w:t>
      </w:r>
      <m:oMath>
        <m:r>
          <w:rPr>
            <w:rFonts w:ascii="Cambria Math" w:eastAsiaTheme="minorEastAsia" w:hAnsi="Cambria Math"/>
            <w:color w:val="000000" w:themeColor="text1"/>
          </w:rPr>
          <m:t>G</m:t>
        </m:r>
      </m:oMath>
      <w:r w:rsidR="00236AA6">
        <w:rPr>
          <w:rFonts w:eastAsiaTheme="minorEastAsia"/>
          <w:color w:val="000000" w:themeColor="text1"/>
        </w:rPr>
        <w:t xml:space="preserve"> to encode only the presence of </w:t>
      </w:r>
      <w:r w:rsidR="00236AA6">
        <w:rPr>
          <w:rFonts w:eastAsiaTheme="minorEastAsia"/>
          <w:i/>
          <w:color w:val="000000" w:themeColor="text1"/>
        </w:rPr>
        <w:t>PDR5</w:t>
      </w:r>
      <w:r w:rsidR="00236AA6" w:rsidRPr="00236AA6">
        <w:rPr>
          <w:rFonts w:eastAsiaTheme="minorEastAsia"/>
          <w:color w:val="000000" w:themeColor="text1"/>
        </w:rPr>
        <w:t xml:space="preserve">, </w:t>
      </w:r>
      <w:r w:rsidR="00236AA6">
        <w:rPr>
          <w:rFonts w:eastAsiaTheme="minorEastAsia"/>
          <w:i/>
          <w:color w:val="000000" w:themeColor="text1"/>
        </w:rPr>
        <w:t>SNQ2</w:t>
      </w:r>
      <w:r w:rsidR="00236AA6" w:rsidRPr="00236AA6">
        <w:rPr>
          <w:rFonts w:eastAsiaTheme="minorEastAsia"/>
          <w:color w:val="000000" w:themeColor="text1"/>
        </w:rPr>
        <w:t xml:space="preserve">, </w:t>
      </w:r>
      <w:r w:rsidR="00236AA6">
        <w:rPr>
          <w:rFonts w:eastAsiaTheme="minorEastAsia"/>
          <w:i/>
          <w:color w:val="000000" w:themeColor="text1"/>
        </w:rPr>
        <w:t>YBT1</w:t>
      </w:r>
      <w:r w:rsidR="00236AA6" w:rsidRPr="00236AA6">
        <w:rPr>
          <w:rFonts w:eastAsiaTheme="minorEastAsia"/>
          <w:color w:val="000000" w:themeColor="text1"/>
        </w:rPr>
        <w:t xml:space="preserve">, </w:t>
      </w:r>
      <w:r w:rsidR="00236AA6">
        <w:rPr>
          <w:rFonts w:eastAsiaTheme="minorEastAsia"/>
          <w:i/>
          <w:color w:val="000000" w:themeColor="text1"/>
        </w:rPr>
        <w:t>YCF1</w:t>
      </w:r>
      <w:r w:rsidR="00236AA6" w:rsidRPr="00236AA6">
        <w:rPr>
          <w:rFonts w:eastAsiaTheme="minorEastAsia"/>
          <w:color w:val="000000" w:themeColor="text1"/>
        </w:rPr>
        <w:t>,</w:t>
      </w:r>
      <w:r w:rsidR="00236AA6">
        <w:rPr>
          <w:rFonts w:eastAsiaTheme="minorEastAsia"/>
          <w:i/>
          <w:color w:val="000000" w:themeColor="text1"/>
        </w:rPr>
        <w:t xml:space="preserve"> </w:t>
      </w:r>
      <w:r w:rsidR="00236AA6" w:rsidRPr="00236AA6">
        <w:rPr>
          <w:rFonts w:eastAsiaTheme="minorEastAsia"/>
          <w:color w:val="000000" w:themeColor="text1"/>
        </w:rPr>
        <w:t xml:space="preserve">and </w:t>
      </w:r>
      <w:r w:rsidR="00236AA6">
        <w:rPr>
          <w:rFonts w:eastAsiaTheme="minorEastAsia"/>
          <w:i/>
          <w:color w:val="000000" w:themeColor="text1"/>
        </w:rPr>
        <w:t>YOR1</w:t>
      </w:r>
      <w:r w:rsidR="00933846">
        <w:rPr>
          <w:rFonts w:eastAsiaTheme="minorEastAsia"/>
          <w:color w:val="000000" w:themeColor="text1"/>
        </w:rPr>
        <w:t xml:space="preserve">, and restricted the </w:t>
      </w:r>
      <w:r w:rsidR="00933846">
        <w:rPr>
          <w:rFonts w:eastAsiaTheme="minorEastAsia"/>
          <w:i/>
          <w:color w:val="000000" w:themeColor="text1"/>
        </w:rPr>
        <w:t>A</w:t>
      </w:r>
      <w:r w:rsidR="00933846">
        <w:rPr>
          <w:rFonts w:eastAsiaTheme="minorEastAsia"/>
          <w:color w:val="000000" w:themeColor="text1"/>
        </w:rPr>
        <w:t xml:space="preserve"> layer to encode only the presence of </w:t>
      </w:r>
      <w:r w:rsidR="00933846">
        <w:rPr>
          <w:rFonts w:eastAsiaTheme="minorEastAsia"/>
          <w:i/>
          <w:color w:val="000000" w:themeColor="text1"/>
        </w:rPr>
        <w:t>PDR5.</w:t>
      </w:r>
      <w:r w:rsidR="00BC58A9">
        <w:rPr>
          <w:rFonts w:eastAsiaTheme="minorEastAsia"/>
          <w:color w:val="000000" w:themeColor="text1"/>
        </w:rPr>
        <w:t xml:space="preserve"> </w:t>
      </w:r>
      <w:r w:rsidR="007F04A6">
        <w:rPr>
          <w:rFonts w:eastAsiaTheme="minorEastAsia"/>
          <w:color w:val="000000" w:themeColor="text1"/>
        </w:rPr>
        <w:t xml:space="preserve"> </w:t>
      </w:r>
      <w:r w:rsidR="00BC58A9">
        <w:rPr>
          <w:rFonts w:eastAsiaTheme="minorEastAsia"/>
          <w:color w:val="000000" w:themeColor="text1"/>
        </w:rPr>
        <w:t xml:space="preserve">This reduced the number of potential parameters from 545 to 13.  </w:t>
      </w:r>
      <w:r w:rsidR="006C314C">
        <w:rPr>
          <w:rFonts w:eastAsiaTheme="minorEastAsia"/>
          <w:color w:val="000000" w:themeColor="text1"/>
        </w:rPr>
        <w:t xml:space="preserve">Second, while </w:t>
      </w:r>
      <w:r w:rsidR="009902F1">
        <w:rPr>
          <w:rFonts w:eastAsiaTheme="minorEastAsia"/>
          <w:color w:val="000000" w:themeColor="text1"/>
        </w:rPr>
        <w:t>parameters were</w:t>
      </w:r>
      <w:r w:rsidR="006C314C">
        <w:rPr>
          <w:rFonts w:eastAsiaTheme="minorEastAsia"/>
          <w:color w:val="000000" w:themeColor="text1"/>
        </w:rPr>
        <w:t xml:space="preserve"> </w:t>
      </w:r>
      <w:r w:rsidR="008823EA">
        <w:rPr>
          <w:rFonts w:eastAsiaTheme="minorEastAsia"/>
          <w:color w:val="000000" w:themeColor="text1"/>
        </w:rPr>
        <w:t xml:space="preserve">highly </w:t>
      </w:r>
      <w:r w:rsidR="006C314C">
        <w:rPr>
          <w:rFonts w:eastAsiaTheme="minorEastAsia"/>
          <w:color w:val="000000" w:themeColor="text1"/>
        </w:rPr>
        <w:t>reproducible between</w:t>
      </w:r>
      <w:r w:rsidR="009902F1">
        <w:rPr>
          <w:rFonts w:eastAsiaTheme="minorEastAsia"/>
          <w:color w:val="000000" w:themeColor="text1"/>
        </w:rPr>
        <w:t xml:space="preserve"> most</w:t>
      </w:r>
      <w:r w:rsidR="006C314C">
        <w:rPr>
          <w:rFonts w:eastAsiaTheme="minorEastAsia"/>
          <w:color w:val="000000" w:themeColor="text1"/>
        </w:rPr>
        <w:t xml:space="preserve"> </w:t>
      </w:r>
      <w:r w:rsidR="009902F1">
        <w:rPr>
          <w:rFonts w:eastAsiaTheme="minorEastAsia"/>
          <w:color w:val="000000" w:themeColor="text1"/>
        </w:rPr>
        <w:t>initializations</w:t>
      </w:r>
      <w:r w:rsidR="006C314C">
        <w:rPr>
          <w:rFonts w:eastAsiaTheme="minorEastAsia"/>
          <w:color w:val="000000" w:themeColor="text1"/>
        </w:rPr>
        <w:t xml:space="preserve">, we noticed that </w:t>
      </w:r>
      <w:r w:rsidR="00672CEE">
        <w:rPr>
          <w:rFonts w:eastAsiaTheme="minorEastAsia"/>
          <w:color w:val="000000" w:themeColor="text1"/>
        </w:rPr>
        <w:t>a small number of</w:t>
      </w:r>
      <w:r w:rsidR="00E84A25">
        <w:rPr>
          <w:rFonts w:eastAsiaTheme="minorEastAsia"/>
          <w:color w:val="000000" w:themeColor="text1"/>
        </w:rPr>
        <w:t xml:space="preserve"> random</w:t>
      </w:r>
      <w:r w:rsidR="00672CEE">
        <w:rPr>
          <w:rFonts w:eastAsiaTheme="minorEastAsia"/>
          <w:color w:val="000000" w:themeColor="text1"/>
        </w:rPr>
        <w:t xml:space="preserve"> </w:t>
      </w:r>
      <w:r w:rsidR="00A703B6">
        <w:rPr>
          <w:rFonts w:eastAsiaTheme="minorEastAsia"/>
          <w:color w:val="000000" w:themeColor="text1"/>
        </w:rPr>
        <w:t>initializations</w:t>
      </w:r>
      <w:r w:rsidR="008823EA">
        <w:rPr>
          <w:rFonts w:eastAsiaTheme="minorEastAsia"/>
          <w:color w:val="000000" w:themeColor="text1"/>
        </w:rPr>
        <w:t xml:space="preserve"> </w:t>
      </w:r>
      <w:r w:rsidR="00A703B6">
        <w:rPr>
          <w:rFonts w:eastAsiaTheme="minorEastAsia"/>
          <w:color w:val="000000" w:themeColor="text1"/>
        </w:rPr>
        <w:t>resulted in</w:t>
      </w:r>
      <w:r w:rsidR="00842B3D">
        <w:rPr>
          <w:rFonts w:eastAsiaTheme="minorEastAsia"/>
          <w:color w:val="000000" w:themeColor="text1"/>
        </w:rPr>
        <w:t xml:space="preserve"> converge</w:t>
      </w:r>
      <w:r w:rsidR="00A703B6">
        <w:rPr>
          <w:rFonts w:eastAsiaTheme="minorEastAsia"/>
          <w:color w:val="000000" w:themeColor="text1"/>
        </w:rPr>
        <w:t>nce</w:t>
      </w:r>
      <w:r w:rsidR="00672CEE">
        <w:rPr>
          <w:rFonts w:eastAsiaTheme="minorEastAsia"/>
          <w:color w:val="000000" w:themeColor="text1"/>
        </w:rPr>
        <w:t xml:space="preserve"> </w:t>
      </w:r>
      <w:r w:rsidR="004A3737">
        <w:rPr>
          <w:rFonts w:eastAsiaTheme="minorEastAsia"/>
          <w:color w:val="000000" w:themeColor="text1"/>
        </w:rPr>
        <w:t xml:space="preserve">to a different set of parameters </w:t>
      </w:r>
      <w:r w:rsidR="004A3737">
        <w:rPr>
          <w:rFonts w:eastAsiaTheme="minorEastAsia"/>
          <w:color w:val="000000" w:themeColor="text1"/>
        </w:rPr>
        <w:lastRenderedPageBreak/>
        <w:t>with a higher mean-squared error</w:t>
      </w:r>
      <w:r w:rsidR="006E0A04">
        <w:rPr>
          <w:rFonts w:eastAsiaTheme="minorEastAsia"/>
          <w:color w:val="000000" w:themeColor="text1"/>
        </w:rPr>
        <w:t>,</w:t>
      </w:r>
      <w:r w:rsidR="00C92093">
        <w:rPr>
          <w:rFonts w:eastAsiaTheme="minorEastAsia"/>
          <w:color w:val="000000" w:themeColor="text1"/>
        </w:rPr>
        <w:t xml:space="preserve"> even at high regularization rates (data not shown)</w:t>
      </w:r>
      <w:r w:rsidR="004A3737">
        <w:rPr>
          <w:rFonts w:eastAsiaTheme="minorEastAsia"/>
          <w:color w:val="000000" w:themeColor="text1"/>
        </w:rPr>
        <w:t xml:space="preserve">.  </w:t>
      </w:r>
      <w:r w:rsidR="005833E7">
        <w:rPr>
          <w:rFonts w:eastAsiaTheme="minorEastAsia"/>
          <w:color w:val="000000" w:themeColor="text1"/>
        </w:rPr>
        <w:t xml:space="preserve">To </w:t>
      </w:r>
      <w:r w:rsidR="00E84A25">
        <w:rPr>
          <w:rFonts w:eastAsiaTheme="minorEastAsia"/>
          <w:color w:val="000000" w:themeColor="text1"/>
        </w:rPr>
        <w:t>better ensure</w:t>
      </w:r>
      <w:r w:rsidR="005833E7">
        <w:rPr>
          <w:rFonts w:eastAsiaTheme="minorEastAsia"/>
          <w:color w:val="000000" w:themeColor="text1"/>
        </w:rPr>
        <w:t xml:space="preserve"> robust</w:t>
      </w:r>
      <w:r w:rsidR="00E84A25">
        <w:rPr>
          <w:rFonts w:eastAsiaTheme="minorEastAsia"/>
          <w:color w:val="000000" w:themeColor="text1"/>
        </w:rPr>
        <w:t xml:space="preserve"> parameterization</w:t>
      </w:r>
      <w:r w:rsidR="005833E7">
        <w:rPr>
          <w:rFonts w:eastAsiaTheme="minorEastAsia"/>
          <w:color w:val="000000" w:themeColor="text1"/>
        </w:rPr>
        <w:t xml:space="preserve"> we used the median between 10 runs rather than the average to </w:t>
      </w:r>
      <w:r w:rsidR="00E84A25">
        <w:rPr>
          <w:rFonts w:eastAsiaTheme="minorEastAsia"/>
          <w:color w:val="000000" w:themeColor="text1"/>
        </w:rPr>
        <w:t>assign weights to</w:t>
      </w:r>
      <w:r w:rsidR="005833E7">
        <w:rPr>
          <w:rFonts w:eastAsiaTheme="minorEastAsia"/>
          <w:color w:val="000000" w:themeColor="text1"/>
        </w:rPr>
        <w:t xml:space="preserve"> the final neural network, and did not employ the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5833E7">
        <w:rPr>
          <w:rFonts w:eastAsiaTheme="minorEastAsia"/>
          <w:bCs/>
          <w:iCs/>
          <w:color w:val="000000" w:themeColor="text1"/>
        </w:rPr>
        <w:t xml:space="preserve"> filter</w:t>
      </w:r>
      <w:r w:rsidR="00D903BB">
        <w:rPr>
          <w:rFonts w:eastAsiaTheme="minorEastAsia"/>
          <w:bCs/>
          <w:iCs/>
          <w:color w:val="000000" w:themeColor="text1"/>
        </w:rPr>
        <w:t xml:space="preserve"> described above</w:t>
      </w:r>
      <w:r w:rsidR="005833E7">
        <w:rPr>
          <w:rFonts w:eastAsiaTheme="minorEastAsia"/>
          <w:bCs/>
          <w:iCs/>
          <w:color w:val="000000" w:themeColor="text1"/>
        </w:rPr>
        <w:t xml:space="preserve">. </w:t>
      </w:r>
      <w:r w:rsidR="00A260EB">
        <w:rPr>
          <w:rFonts w:eastAsiaTheme="minorEastAsia"/>
          <w:bCs/>
          <w:iCs/>
          <w:color w:val="000000" w:themeColor="text1"/>
        </w:rPr>
        <w:t xml:space="preserve">  </w:t>
      </w:r>
      <w:r w:rsidR="006E0A04">
        <w:rPr>
          <w:rFonts w:eastAsiaTheme="minorEastAsia"/>
          <w:bCs/>
          <w:iCs/>
          <w:color w:val="000000" w:themeColor="text1"/>
        </w:rPr>
        <w:t xml:space="preserve">Here, training with </w:t>
      </w:r>
      <m:oMath>
        <m:r>
          <w:rPr>
            <w:rFonts w:ascii="Cambria Math" w:eastAsiaTheme="minorEastAsia" w:hAnsi="Cambria Math"/>
            <w:color w:val="000000" w:themeColor="text1"/>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w</w:t>
      </w:r>
      <w:r w:rsidR="00A260EB">
        <w:rPr>
          <w:rFonts w:eastAsiaTheme="minorEastAsia"/>
          <w:bCs/>
          <w:iCs/>
          <w:color w:val="000000" w:themeColor="text1"/>
        </w:rPr>
        <w:t>e performed a separate</w:t>
      </w:r>
      <w:r w:rsidR="006E0A04">
        <w:rPr>
          <w:rFonts w:eastAsiaTheme="minorEastAsia"/>
          <w:bCs/>
          <w:iCs/>
          <w:color w:val="000000" w:themeColor="text1"/>
        </w:rPr>
        <w:t xml:space="preserve"> ‘three-layer</w:t>
      </w:r>
      <w:r w:rsidR="00A260EB">
        <w:rPr>
          <w:rFonts w:eastAsiaTheme="minorEastAsia"/>
          <w:bCs/>
          <w:iCs/>
          <w:color w:val="000000" w:themeColor="text1"/>
        </w:rPr>
        <w:t xml:space="preserve"> </w:t>
      </w:r>
      <m:oMath>
        <m:r>
          <w:rPr>
            <w:rFonts w:ascii="Cambria Math" w:eastAsiaTheme="minorEastAsia" w:hAnsi="Cambria Math"/>
            <w:color w:val="000000" w:themeColor="text1"/>
          </w:rPr>
          <m:t>λ</m:t>
        </m:r>
      </m:oMath>
      <w:r w:rsidR="006E0A04">
        <w:rPr>
          <w:rFonts w:eastAsiaTheme="minorEastAsia"/>
          <w:color w:val="000000" w:themeColor="text1"/>
        </w:rPr>
        <w:t>’</w:t>
      </w:r>
      <w:r w:rsidR="006967CF">
        <w:rPr>
          <w:rFonts w:eastAsiaTheme="minorEastAsia"/>
          <w:bCs/>
          <w:iCs/>
          <w:color w:val="000000" w:themeColor="text1"/>
        </w:rPr>
        <w:t xml:space="preserve"> </w:t>
      </w:r>
      <w:r w:rsidR="00A260EB">
        <w:rPr>
          <w:rFonts w:eastAsiaTheme="minorEastAsia"/>
          <w:bCs/>
          <w:iCs/>
          <w:color w:val="000000" w:themeColor="text1"/>
        </w:rPr>
        <w:t>search for</w:t>
      </w:r>
      <w:r w:rsidR="00A260EB">
        <w:rPr>
          <w:rFonts w:eastAsiaTheme="minorEastAsia"/>
          <w:color w:val="000000" w:themeColor="text1"/>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rPr>
          <m:t>λ</m:t>
        </m:r>
      </m:oMath>
      <w:r w:rsidR="006E0A04">
        <w:rPr>
          <w:rFonts w:eastAsiaTheme="minorEastAsia"/>
          <w:color w:val="000000" w:themeColor="text1"/>
        </w:rPr>
        <w:t xml:space="preserve"> </w:t>
      </w:r>
      <w:r w:rsidR="004F0E3E">
        <w:rPr>
          <w:rFonts w:eastAsiaTheme="minorEastAsia"/>
          <w:color w:val="000000" w:themeColor="text1"/>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rPr>
        <w:t xml:space="preserve"> to train the </w:t>
      </w:r>
      <w:r w:rsidR="007562AC">
        <w:rPr>
          <w:rFonts w:eastAsiaTheme="minorEastAsia"/>
          <w:color w:val="000000" w:themeColor="text1"/>
        </w:rPr>
        <w:t xml:space="preserve">three-layer </w:t>
      </w:r>
      <w:r w:rsidR="009E0F80">
        <w:rPr>
          <w:rFonts w:eastAsiaTheme="minorEastAsia"/>
          <w:color w:val="000000" w:themeColor="text1"/>
        </w:rPr>
        <w:t xml:space="preserve">network in </w:t>
      </w:r>
      <w:r w:rsidR="004452EF">
        <w:rPr>
          <w:rFonts w:eastAsiaTheme="minorEastAsia"/>
          <w:color w:val="000000" w:themeColor="text1"/>
        </w:rPr>
        <w:t xml:space="preserve">Figure </w:t>
      </w:r>
      <w:r w:rsidR="009E0F80">
        <w:rPr>
          <w:rFonts w:eastAsiaTheme="minorEastAsia"/>
          <w:color w:val="000000" w:themeColor="text1"/>
        </w:rPr>
        <w:t>5B.</w:t>
      </w:r>
      <w:r w:rsidR="00186FD9">
        <w:rPr>
          <w:rFonts w:eastAsiaTheme="minorEastAsia"/>
          <w:color w:val="000000" w:themeColor="text1"/>
        </w:rPr>
        <w:t xml:space="preserve">  </w:t>
      </w:r>
      <w:r w:rsidR="00430CC4">
        <w:rPr>
          <w:rFonts w:eastAsiaTheme="minorEastAsia"/>
          <w:bCs/>
          <w:iCs/>
          <w:color w:val="000000" w:themeColor="text1"/>
        </w:rPr>
        <w:t xml:space="preserve">Learned weights were subject to the same statistical significance test as </w:t>
      </w:r>
      <w:r w:rsidR="007E265B">
        <w:rPr>
          <w:rFonts w:eastAsiaTheme="minorEastAsia"/>
          <w:bCs/>
          <w:iCs/>
          <w:color w:val="000000" w:themeColor="text1"/>
        </w:rPr>
        <w:t xml:space="preserve">for </w:t>
      </w:r>
      <w:r w:rsidR="00430CC4">
        <w:rPr>
          <w:rFonts w:eastAsiaTheme="minorEastAsia"/>
          <w:bCs/>
          <w:iCs/>
          <w:color w:val="000000" w:themeColor="text1"/>
        </w:rPr>
        <w:t xml:space="preserve">the two-layer network.  </w:t>
      </w:r>
    </w:p>
    <w:p w14:paraId="068966FF" w14:textId="77777777" w:rsidR="00BC58A9" w:rsidRDefault="00BC58A9" w:rsidP="00224FCB">
      <w:pPr>
        <w:outlineLvl w:val="0"/>
        <w:rPr>
          <w:rFonts w:eastAsiaTheme="minorEastAsia"/>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1278118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Q</w:t>
      </w:r>
      <w:r w:rsidR="00C8545F">
        <w:rPr>
          <w:color w:val="000000" w:themeColor="text1"/>
        </w:rPr>
        <w:t>IAGEN</w:t>
      </w:r>
      <w:r w:rsidR="00C13B61" w:rsidRPr="00C13B61">
        <w:rPr>
          <w:color w:val="000000" w:themeColor="text1"/>
        </w:rPr>
        <w:t xml:space="preserve"> Multiplex PCR Plus Kit </w:t>
      </w:r>
      <w:r w:rsidR="00C8545F">
        <w:rPr>
          <w:color w:val="000000" w:themeColor="text1"/>
        </w:rPr>
        <w:t>(</w:t>
      </w:r>
      <w:r w:rsidR="00C8545F" w:rsidRPr="00C8545F">
        <w:rPr>
          <w:color w:val="000000" w:themeColor="text1"/>
        </w:rPr>
        <w:t>206152</w:t>
      </w:r>
      <w:r w:rsidR="00C8545F">
        <w:rPr>
          <w:color w:val="000000" w:themeColor="text1"/>
        </w:rPr>
        <w:t xml:space="preserve">)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r w:rsidRPr="001668D4">
        <w:rPr>
          <w:b/>
          <w:bCs/>
          <w:iCs/>
          <w:color w:val="000000" w:themeColor="text1"/>
        </w:rPr>
        <w:t>Analysis of Liquid Growth Data</w:t>
      </w:r>
    </w:p>
    <w:p w14:paraId="218BD90F" w14:textId="5ACC302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686643">
        <w:rPr>
          <w:color w:val="000000" w:themeColor="text1"/>
        </w:rPr>
        <w:t xml:space="preserve">(range 1 – 4) </w:t>
      </w:r>
      <w:r w:rsidR="00F85E9B">
        <w:rPr>
          <w:color w:val="000000" w:themeColor="text1"/>
        </w:rPr>
        <w:t>in each con</w:t>
      </w:r>
      <w:r w:rsidR="00714C40">
        <w:rPr>
          <w:color w:val="000000" w:themeColor="text1"/>
        </w:rPr>
        <w:t>centration</w:t>
      </w:r>
      <w:r w:rsidR="00937DC2">
        <w:rPr>
          <w:color w:val="000000" w:themeColor="text1"/>
        </w:rPr>
        <w:t xml:space="preserve">.  </w:t>
      </w:r>
      <w:r w:rsidR="00686643">
        <w:rPr>
          <w:color w:val="000000" w:themeColor="text1"/>
        </w:rPr>
        <w:t xml:space="preserve">In each concentration, priority was given to strains without </w:t>
      </w:r>
      <w:r w:rsidR="00D034A6">
        <w:rPr>
          <w:color w:val="000000" w:themeColor="text1"/>
        </w:rPr>
        <w:t xml:space="preserve">determined </w:t>
      </w:r>
      <w:r w:rsidR="00686643">
        <w:rPr>
          <w:color w:val="000000" w:themeColor="text1"/>
        </w:rPr>
        <w:t xml:space="preserve">IC50 values.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4B6A9E2"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r w:rsidR="0086627C">
        <w:rPr>
          <w:bCs/>
          <w:iCs/>
          <w:color w:val="000000" w:themeColor="text1"/>
        </w:rPr>
        <w:t>-</w:t>
      </w:r>
      <w:r w:rsidR="0042637D" w:rsidRPr="00662D0E">
        <w:rPr>
          <w:bCs/>
          <w:iCs/>
          <w:color w:val="000000" w:themeColor="text1"/>
        </w:rPr>
        <w:t>constructed genomic prey library</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lastRenderedPageBreak/>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9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94"/>
      <w:r w:rsidR="00662D0E">
        <w:rPr>
          <w:rStyle w:val="CommentReference"/>
          <w:rFonts w:asciiTheme="minorHAnsi" w:hAnsiTheme="minorHAnsi" w:cstheme="minorBidi"/>
        </w:rPr>
        <w:commentReference w:id="9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9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95"/>
      <w:r w:rsidR="00DF4CE6">
        <w:rPr>
          <w:rStyle w:val="CommentReference"/>
          <w:rFonts w:asciiTheme="minorHAnsi" w:hAnsiTheme="minorHAnsi" w:cstheme="minorBidi"/>
        </w:rPr>
        <w:commentReference w:id="95"/>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rPr>
        <w:t xml:space="preserve">g of isolate </w:t>
      </w:r>
      <w:r w:rsidR="002F4EE7" w:rsidRPr="00952B03">
        <w:rPr>
          <w:bCs/>
          <w:iCs/>
          <w:color w:val="000000" w:themeColor="text1"/>
        </w:rPr>
        <w:t xml:space="preserve">was </w:t>
      </w:r>
      <w:r w:rsidR="00A028A9" w:rsidRPr="00952B03">
        <w:rPr>
          <w:bCs/>
          <w:iCs/>
          <w:color w:val="000000" w:themeColor="text1"/>
        </w:rPr>
        <w:t xml:space="preserve">treated with DNAse and </w:t>
      </w:r>
      <w:r w:rsidR="0081563C" w:rsidRPr="00952B03">
        <w:rPr>
          <w:bCs/>
          <w:iCs/>
          <w:color w:val="000000" w:themeColor="text1"/>
        </w:rPr>
        <w:t>analyzed usi</w:t>
      </w:r>
      <w:r w:rsidR="002F4EE7" w:rsidRPr="00952B03">
        <w:rPr>
          <w:bCs/>
          <w:iCs/>
          <w:color w:val="000000" w:themeColor="text1"/>
        </w:rPr>
        <w:t>n</w:t>
      </w:r>
      <w:r w:rsidR="0081563C" w:rsidRPr="00952B03">
        <w:rPr>
          <w:bCs/>
          <w:iCs/>
          <w:color w:val="000000" w:themeColor="text1"/>
        </w:rPr>
        <w:t>g</w:t>
      </w:r>
      <w:r w:rsidR="002F4EE7" w:rsidRPr="00952B03">
        <w:rPr>
          <w:bCs/>
          <w:iCs/>
          <w:color w:val="000000" w:themeColor="text1"/>
        </w:rPr>
        <w:t xml:space="preserve"> an Agilent Bioanalyzer to qu</w:t>
      </w:r>
      <w:r w:rsidR="00A028A9" w:rsidRPr="00952B03">
        <w:rPr>
          <w:bCs/>
          <w:iCs/>
          <w:color w:val="000000" w:themeColor="text1"/>
        </w:rPr>
        <w:t xml:space="preserve">antify </w:t>
      </w:r>
      <w:r w:rsidR="0092713A" w:rsidRPr="00952B03">
        <w:rPr>
          <w:bCs/>
          <w:iCs/>
          <w:color w:val="000000" w:themeColor="text1"/>
        </w:rPr>
        <w:t xml:space="preserve">nucleic acid concentration </w:t>
      </w:r>
      <w:r w:rsidR="00A028A9" w:rsidRPr="00952B03">
        <w:rPr>
          <w:bCs/>
          <w:iCs/>
          <w:color w:val="000000" w:themeColor="text1"/>
        </w:rPr>
        <w:t xml:space="preserve">and verify </w:t>
      </w:r>
      <w:r w:rsidR="002F4EE7" w:rsidRPr="00952B03">
        <w:rPr>
          <w:bCs/>
          <w:iCs/>
          <w:color w:val="000000" w:themeColor="text1"/>
        </w:rPr>
        <w:t xml:space="preserve">purity. </w:t>
      </w:r>
      <w:r w:rsidR="00516641" w:rsidRPr="00952B03">
        <w:rPr>
          <w:bCs/>
          <w:iCs/>
          <w:color w:val="000000" w:themeColor="text1"/>
        </w:rPr>
        <w:t>cDNA synthesis</w:t>
      </w:r>
      <w:r w:rsidR="002F4EE7" w:rsidRPr="00952B03">
        <w:rPr>
          <w:bCs/>
          <w:iCs/>
          <w:color w:val="000000" w:themeColor="text1"/>
        </w:rPr>
        <w:t xml:space="preserve"> was perfo</w:t>
      </w:r>
      <w:r w:rsidR="0081563C" w:rsidRPr="00952B03">
        <w:rPr>
          <w:bCs/>
          <w:iCs/>
          <w:color w:val="000000" w:themeColor="text1"/>
        </w:rPr>
        <w:t>r</w:t>
      </w:r>
      <w:r w:rsidR="002F4EE7" w:rsidRPr="00952B03">
        <w:rPr>
          <w:bCs/>
          <w:iCs/>
          <w:color w:val="000000" w:themeColor="text1"/>
        </w:rPr>
        <w:t>med using a combination of oligo-DT and random hexamer primers</w:t>
      </w:r>
      <w:r w:rsidR="00952B03" w:rsidRPr="00952B03">
        <w:rPr>
          <w:bCs/>
          <w:iCs/>
          <w:color w:val="000000" w:themeColor="text1"/>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rPr>
        <w:t xml:space="preserve">.  </w:t>
      </w:r>
      <w:r w:rsidR="00516641" w:rsidRPr="00952B03">
        <w:rPr>
          <w:bCs/>
          <w:iCs/>
          <w:color w:val="000000" w:themeColor="text1"/>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rPr>
        <w:t>™</w:t>
      </w:r>
      <w:r w:rsidR="00952B03" w:rsidRPr="00952B03">
        <w:rPr>
          <w:color w:val="000000"/>
          <w:shd w:val="clear" w:color="auto" w:fill="FFFFFF"/>
        </w:rPr>
        <w:t xml:space="preserve"> SYBR No-ROX qPCR kit </w:t>
      </w:r>
      <w:r w:rsidR="00FB7B63" w:rsidRPr="00952B03">
        <w:rPr>
          <w:bCs/>
          <w:iCs/>
          <w:color w:val="000000" w:themeColor="text1"/>
        </w:rPr>
        <w:t>and Ct values were quantified using a CFX machine.</w:t>
      </w:r>
      <w:r w:rsidR="00AE48EA" w:rsidRPr="00952B03">
        <w:rPr>
          <w:bCs/>
          <w:iCs/>
          <w:color w:val="000000" w:themeColor="text1"/>
        </w:rPr>
        <w:t xml:space="preserve">  </w:t>
      </w:r>
      <w:r w:rsidR="005A2D85" w:rsidRPr="00952B03">
        <w:rPr>
          <w:bCs/>
          <w:iCs/>
          <w:color w:val="000000" w:themeColor="text1"/>
        </w:rPr>
        <w:t xml:space="preserve">cDNA synthesis and qPCR was performed for </w:t>
      </w:r>
      <w:r w:rsidR="005A2D85" w:rsidRPr="00952B03">
        <w:rPr>
          <w:bCs/>
          <w:i/>
          <w:iCs/>
          <w:color w:val="000000" w:themeColor="text1"/>
        </w:rPr>
        <w:t>PDR5</w:t>
      </w:r>
      <w:r w:rsidR="005A2D85" w:rsidRPr="00952B03">
        <w:rPr>
          <w:bCs/>
          <w:iCs/>
          <w:color w:val="000000" w:themeColor="text1"/>
        </w:rPr>
        <w:t xml:space="preserve"> and </w:t>
      </w:r>
      <w:r w:rsidR="005A2D85" w:rsidRPr="00952B03">
        <w:rPr>
          <w:bCs/>
          <w:i/>
          <w:iCs/>
          <w:color w:val="000000" w:themeColor="text1"/>
        </w:rPr>
        <w:t xml:space="preserve">UBC6 </w:t>
      </w:r>
      <w:r w:rsidR="005A2D85" w:rsidRPr="00952B03">
        <w:rPr>
          <w:bCs/>
          <w:iCs/>
          <w:color w:val="000000" w:themeColor="text1"/>
        </w:rPr>
        <w:t>(</w:t>
      </w:r>
      <w:r w:rsidR="00B379BF" w:rsidRPr="00952B03">
        <w:rPr>
          <w:bCs/>
          <w:iCs/>
          <w:color w:val="000000" w:themeColor="text1"/>
        </w:rPr>
        <w:t>which acted</w:t>
      </w:r>
      <w:r w:rsidR="00101660" w:rsidRPr="00952B03">
        <w:rPr>
          <w:bCs/>
          <w:iCs/>
          <w:color w:val="000000" w:themeColor="text1"/>
        </w:rPr>
        <w:t xml:space="preserve"> </w:t>
      </w:r>
      <w:r w:rsidR="00B379BF" w:rsidRPr="00952B03">
        <w:rPr>
          <w:bCs/>
          <w:iCs/>
          <w:color w:val="000000" w:themeColor="text1"/>
        </w:rPr>
        <w:t xml:space="preserve">as </w:t>
      </w:r>
      <w:r w:rsidR="005A2D85" w:rsidRPr="00952B03">
        <w:rPr>
          <w:bCs/>
          <w:iCs/>
          <w:color w:val="000000" w:themeColor="text1"/>
        </w:rPr>
        <w:t>loading control).</w:t>
      </w:r>
      <w:r w:rsidR="00952B03">
        <w:rPr>
          <w:bCs/>
          <w:iCs/>
          <w:color w:val="000000" w:themeColor="text1"/>
        </w:rPr>
        <w:t xml:space="preserve">  </w:t>
      </w:r>
      <w:r w:rsidR="00056CB1">
        <w:rPr>
          <w:bCs/>
          <w:iCs/>
          <w:color w:val="000000" w:themeColor="text1"/>
        </w:rPr>
        <w:t xml:space="preserve">Relative expression </w:t>
      </w:r>
      <w:r w:rsidR="00825627">
        <w:rPr>
          <w:bCs/>
          <w:iCs/>
          <w:color w:val="000000" w:themeColor="text1"/>
        </w:rPr>
        <w:t xml:space="preserve">of </w:t>
      </w:r>
      <w:r w:rsidR="00825627">
        <w:rPr>
          <w:bCs/>
          <w:i/>
          <w:iCs/>
          <w:color w:val="000000" w:themeColor="text1"/>
        </w:rPr>
        <w:t>PDR5</w:t>
      </w:r>
      <w:r w:rsidR="00825627">
        <w:rPr>
          <w:bCs/>
          <w:iCs/>
          <w:color w:val="000000" w:themeColor="text1"/>
        </w:rPr>
        <w:t xml:space="preserve"> in all strains was </w:t>
      </w:r>
      <w:r w:rsidR="002D1B68">
        <w:rPr>
          <w:bCs/>
          <w:iCs/>
          <w:color w:val="000000" w:themeColor="text1"/>
        </w:rPr>
        <w:t>calculated</w:t>
      </w:r>
      <w:r w:rsidR="00825627">
        <w:rPr>
          <w:bCs/>
          <w:iCs/>
          <w:color w:val="000000" w:themeColor="text1"/>
        </w:rPr>
        <w:t xml:space="preserve"> as </w:t>
      </w:r>
      <m:oMath>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sup>
        </m:sSup>
      </m:oMath>
      <w:r w:rsidR="00825627">
        <w:rPr>
          <w:rFonts w:eastAsiaTheme="minorEastAsia"/>
          <w:bCs/>
          <w:iCs/>
          <w:color w:val="000000" w:themeColor="text1"/>
        </w:rPr>
        <w:t xml:space="preserve">.  </w:t>
      </w:r>
      <w:r w:rsidR="00CE6509">
        <w:rPr>
          <w:rFonts w:eastAsiaTheme="minorEastAsia"/>
          <w:bCs/>
          <w:iCs/>
          <w:color w:val="000000" w:themeColor="text1"/>
        </w:rPr>
        <w:t xml:space="preserve">For each strain,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00CE6509">
        <w:rPr>
          <w:rFonts w:eastAsiaTheme="minorEastAsia"/>
          <w:bCs/>
          <w:iCs/>
          <w:color w:val="000000" w:themeColor="text1"/>
        </w:rPr>
        <w:t xml:space="preserve"> values for the cDNA samples were quantified multiple times to assess technical variability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oMath>
      <w:r w:rsidR="00CE6509">
        <w:rPr>
          <w:rFonts w:eastAsiaTheme="minorEastAsia"/>
          <w:bCs/>
          <w:iCs/>
          <w:color w:val="000000" w:themeColor="text1"/>
        </w:rPr>
        <w:t xml:space="preserve"> was measured in triplicate, and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oMath>
      <w:r w:rsidR="00CE6509">
        <w:rPr>
          <w:rFonts w:eastAsiaTheme="minorEastAsia"/>
          <w:bCs/>
          <w:iCs/>
          <w:color w:val="000000" w:themeColor="text1"/>
        </w:rPr>
        <w:t xml:space="preserve"> was measured in triplicate), and these </w:t>
      </w:r>
      <w:r w:rsidR="00EF050D">
        <w:rPr>
          <w:rFonts w:eastAsiaTheme="minorEastAsia"/>
          <w:bCs/>
          <w:iCs/>
          <w:color w:val="000000" w:themeColor="text1"/>
        </w:rPr>
        <w:t>multiple measurements</w:t>
      </w:r>
      <w:r w:rsidR="00CE6509">
        <w:rPr>
          <w:rFonts w:eastAsiaTheme="minorEastAsia"/>
          <w:bCs/>
          <w:iCs/>
          <w:color w:val="000000" w:themeColor="text1"/>
        </w:rPr>
        <w:t xml:space="preserve"> were </w:t>
      </w:r>
      <w:r w:rsidR="00EC1294">
        <w:rPr>
          <w:rFonts w:eastAsiaTheme="minorEastAsia"/>
          <w:bCs/>
          <w:iCs/>
          <w:color w:val="000000" w:themeColor="text1"/>
        </w:rPr>
        <w:t xml:space="preserve">averaged </w:t>
      </w:r>
      <w:r w:rsidR="00825627">
        <w:rPr>
          <w:rFonts w:eastAsiaTheme="minorEastAsia"/>
          <w:bCs/>
          <w:iCs/>
          <w:color w:val="000000" w:themeColor="text1"/>
        </w:rPr>
        <w:t xml:space="preserve">before </w:t>
      </w:r>
      <w:r w:rsidR="003545E1">
        <w:rPr>
          <w:rFonts w:eastAsiaTheme="minorEastAsia"/>
          <w:bCs/>
          <w:iCs/>
          <w:color w:val="000000" w:themeColor="text1"/>
        </w:rPr>
        <w:t>calculating relative expression</w:t>
      </w:r>
      <w:r w:rsidR="00825627">
        <w:rPr>
          <w:rFonts w:eastAsiaTheme="minorEastAsia"/>
          <w:bCs/>
          <w:iCs/>
          <w:color w:val="000000" w:themeColor="text1"/>
        </w:rPr>
        <w:t xml:space="preserve">.  </w:t>
      </w:r>
      <w:r w:rsidR="00E51E3F">
        <w:rPr>
          <w:rFonts w:eastAsiaTheme="minorEastAsia"/>
          <w:bCs/>
          <w:iCs/>
          <w:color w:val="000000" w:themeColor="text1"/>
        </w:rPr>
        <w:t>qRT-PCR</w:t>
      </w:r>
      <w:r w:rsidR="003F21D5">
        <w:rPr>
          <w:rFonts w:eastAsiaTheme="minorEastAsia"/>
          <w:bCs/>
          <w:iCs/>
          <w:color w:val="000000" w:themeColor="text1"/>
        </w:rPr>
        <w:t xml:space="preserve"> was performed for three </w:t>
      </w:r>
      <w:r w:rsidR="00E51E3F">
        <w:rPr>
          <w:rFonts w:eastAsiaTheme="minorEastAsia"/>
          <w:bCs/>
          <w:iCs/>
          <w:color w:val="000000" w:themeColor="text1"/>
        </w:rPr>
        <w:t>individual cultures of each s</w:t>
      </w:r>
      <w:r w:rsidR="008B7701">
        <w:rPr>
          <w:rFonts w:eastAsiaTheme="minorEastAsia"/>
          <w:bCs/>
          <w:iCs/>
          <w:color w:val="000000" w:themeColor="text1"/>
        </w:rPr>
        <w:t>train</w:t>
      </w:r>
      <w:r w:rsidR="003F21D5">
        <w:rPr>
          <w:rFonts w:eastAsiaTheme="minorEastAsia"/>
          <w:bCs/>
          <w:iCs/>
          <w:color w:val="000000" w:themeColor="text1"/>
        </w:rPr>
        <w:t xml:space="preserve"> </w:t>
      </w:r>
      <w:r w:rsidR="008B7701">
        <w:rPr>
          <w:rFonts w:eastAsiaTheme="minorEastAsia"/>
          <w:bCs/>
          <w:iCs/>
          <w:color w:val="000000" w:themeColor="text1"/>
        </w:rPr>
        <w:t>in</w:t>
      </w:r>
      <w:r w:rsidR="003F21D5">
        <w:rPr>
          <w:rFonts w:eastAsiaTheme="minorEastAsia"/>
          <w:bCs/>
          <w:iCs/>
          <w:color w:val="000000" w:themeColor="text1"/>
        </w:rPr>
        <w:t xml:space="preserve"> each genetic background.</w:t>
      </w:r>
      <w:r w:rsidR="001E478D">
        <w:rPr>
          <w:rFonts w:eastAsiaTheme="minorEastAsia"/>
          <w:bCs/>
          <w:iCs/>
          <w:color w:val="000000" w:themeColor="text1"/>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lastRenderedPageBreak/>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96"/>
      <w:r w:rsidRPr="00233F15">
        <w:rPr>
          <w:b/>
          <w:sz w:val="28"/>
        </w:rPr>
        <w:t>Author Contributions</w:t>
      </w:r>
      <w:commentRangeEnd w:id="96"/>
      <w:r w:rsidR="00AB0C9E">
        <w:rPr>
          <w:rStyle w:val="CommentReference"/>
          <w:rFonts w:asciiTheme="minorHAnsi" w:hAnsiTheme="minorHAnsi" w:cstheme="minorBidi"/>
        </w:rPr>
        <w:commentReference w:id="96"/>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97"/>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97"/>
      <w:r w:rsidR="002D2606">
        <w:rPr>
          <w:rStyle w:val="CommentReference"/>
          <w:rFonts w:asciiTheme="minorHAnsi" w:hAnsiTheme="minorHAnsi" w:cstheme="minorBidi"/>
        </w:rPr>
        <w:commentReference w:id="97"/>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0F4A34A" w14:textId="559D7BD7" w:rsidR="009D0821" w:rsidRPr="009D0821" w:rsidRDefault="00C1486D" w:rsidP="009D0821">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D0821" w:rsidRPr="009D0821">
        <w:rPr>
          <w:noProof/>
        </w:rPr>
        <w:t xml:space="preserve">Angeles-Albores, D., Puckett Robinson, C., Williams, B.A., Wold, B.J., and Sternberg, P.W. (2018). Reconstructing a metazoan genetic pathway with transcriptome-wide epistasis measurements. Proc. Natl. Acad. Sci. U. S. A. </w:t>
      </w:r>
      <w:r w:rsidR="009D0821" w:rsidRPr="009D0821">
        <w:rPr>
          <w:i/>
          <w:iCs/>
          <w:noProof/>
        </w:rPr>
        <w:t>115</w:t>
      </w:r>
      <w:r w:rsidR="009D0821" w:rsidRPr="009D0821">
        <w:rPr>
          <w:noProof/>
        </w:rPr>
        <w:t>, E2930–E2939.</w:t>
      </w:r>
    </w:p>
    <w:p w14:paraId="24293549" w14:textId="77777777" w:rsidR="009D0821" w:rsidRPr="009D0821" w:rsidRDefault="009D0821" w:rsidP="009D0821">
      <w:pPr>
        <w:widowControl w:val="0"/>
        <w:autoSpaceDE w:val="0"/>
        <w:autoSpaceDN w:val="0"/>
        <w:adjustRightInd w:val="0"/>
        <w:spacing w:before="140"/>
        <w:rPr>
          <w:noProof/>
        </w:rPr>
      </w:pPr>
      <w:r w:rsidRPr="009D0821">
        <w:rPr>
          <w:noProof/>
        </w:rPr>
        <w:t xml:space="preserve">Baeza-Centurion, P., Miñana, B., Schmiedel, J.M., Valcárcel, J., and Lehner, B. (2019). Combinatorial Genetics Reveals a Scaling Law for the Effects of Mutations on Splicing. Cell </w:t>
      </w:r>
      <w:r w:rsidRPr="009D0821">
        <w:rPr>
          <w:i/>
          <w:iCs/>
          <w:noProof/>
        </w:rPr>
        <w:t>176</w:t>
      </w:r>
      <w:r w:rsidRPr="009D0821">
        <w:rPr>
          <w:noProof/>
        </w:rPr>
        <w:t>, 549–563.e23.</w:t>
      </w:r>
    </w:p>
    <w:p w14:paraId="5BEDFE78" w14:textId="77777777" w:rsidR="009D0821" w:rsidRPr="009D0821" w:rsidRDefault="009D0821" w:rsidP="009D0821">
      <w:pPr>
        <w:widowControl w:val="0"/>
        <w:autoSpaceDE w:val="0"/>
        <w:autoSpaceDN w:val="0"/>
        <w:adjustRightInd w:val="0"/>
        <w:spacing w:before="140"/>
        <w:rPr>
          <w:noProof/>
        </w:rPr>
      </w:pPr>
      <w:r w:rsidRPr="009D0821">
        <w:rPr>
          <w:noProof/>
        </w:rPr>
        <w:t xml:space="preserve">Beh, C.T., Cool, L., Phillips, J., and Rine, J. (2001). Overlapping functions of the yeast oxysterol-binding protein homologues. Genetics </w:t>
      </w:r>
      <w:r w:rsidRPr="009D0821">
        <w:rPr>
          <w:i/>
          <w:iCs/>
          <w:noProof/>
        </w:rPr>
        <w:t>157</w:t>
      </w:r>
      <w:r w:rsidRPr="009D0821">
        <w:rPr>
          <w:noProof/>
        </w:rPr>
        <w:t>, 1117–1140.</w:t>
      </w:r>
    </w:p>
    <w:p w14:paraId="54483056" w14:textId="77777777" w:rsidR="009D0821" w:rsidRPr="009D0821" w:rsidRDefault="009D0821" w:rsidP="009D0821">
      <w:pPr>
        <w:widowControl w:val="0"/>
        <w:autoSpaceDE w:val="0"/>
        <w:autoSpaceDN w:val="0"/>
        <w:adjustRightInd w:val="0"/>
        <w:spacing w:before="140"/>
        <w:rPr>
          <w:noProof/>
        </w:rPr>
      </w:pPr>
      <w:r w:rsidRPr="009D0821">
        <w:rPr>
          <w:noProof/>
        </w:rPr>
        <w:t xml:space="preserve">Benhamou, R.I., Bibi, M., Steinbuch, K.B., Engel, H., Levin, M., Roichman, Y., Berman, J., and Fridman, M. (2017). Real-Time Imaging of the Azole Class of Antifungal Drugs in Live Candida Cells. ACS Chem. Biol. </w:t>
      </w:r>
      <w:r w:rsidRPr="009D0821">
        <w:rPr>
          <w:i/>
          <w:iCs/>
          <w:noProof/>
        </w:rPr>
        <w:t>12</w:t>
      </w:r>
      <w:r w:rsidRPr="009D0821">
        <w:rPr>
          <w:noProof/>
        </w:rPr>
        <w:t>, 1769–1777.</w:t>
      </w:r>
    </w:p>
    <w:p w14:paraId="70733EE9"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Bloom, J.S., Ehrenreich, I.M., Loo, W.T., Lite, T.-L.V., and Kruglyak, L. (2013). Finding the sources of missing heritability in a yeast cross. Nature </w:t>
      </w:r>
      <w:r w:rsidRPr="009D0821">
        <w:rPr>
          <w:i/>
          <w:iCs/>
          <w:noProof/>
        </w:rPr>
        <w:t>494</w:t>
      </w:r>
      <w:r w:rsidRPr="009D0821">
        <w:rPr>
          <w:noProof/>
        </w:rPr>
        <w:t>, 234–237.</w:t>
      </w:r>
    </w:p>
    <w:p w14:paraId="10417186" w14:textId="77777777" w:rsidR="009D0821" w:rsidRPr="009D0821" w:rsidRDefault="009D0821" w:rsidP="009D0821">
      <w:pPr>
        <w:widowControl w:val="0"/>
        <w:autoSpaceDE w:val="0"/>
        <w:autoSpaceDN w:val="0"/>
        <w:adjustRightInd w:val="0"/>
        <w:spacing w:before="140"/>
        <w:rPr>
          <w:noProof/>
        </w:rPr>
      </w:pPr>
      <w:r w:rsidRPr="009D0821">
        <w:rPr>
          <w:noProof/>
        </w:rPr>
        <w:t xml:space="preserve">Boettcher, M., Tian, R., Blau, J.A., Markegard, E., Wagner, R.T., Wu, D., Mo, X., Biton, A., Zaitlen, N., Fu, H., et al. (2018). Dual gene activation and knockout screen reveals directional dependencies in genetic networks. Nat. Biotechnol. </w:t>
      </w:r>
      <w:r w:rsidRPr="009D0821">
        <w:rPr>
          <w:i/>
          <w:iCs/>
          <w:noProof/>
        </w:rPr>
        <w:t>36</w:t>
      </w:r>
      <w:r w:rsidRPr="009D0821">
        <w:rPr>
          <w:noProof/>
        </w:rPr>
        <w:t>, 170–178.</w:t>
      </w:r>
    </w:p>
    <w:p w14:paraId="39ACE557" w14:textId="77777777" w:rsidR="009D0821" w:rsidRPr="009D0821" w:rsidRDefault="009D0821" w:rsidP="009D0821">
      <w:pPr>
        <w:widowControl w:val="0"/>
        <w:autoSpaceDE w:val="0"/>
        <w:autoSpaceDN w:val="0"/>
        <w:adjustRightInd w:val="0"/>
        <w:spacing w:before="140"/>
        <w:rPr>
          <w:noProof/>
        </w:rPr>
      </w:pPr>
      <w:r w:rsidRPr="009D0821">
        <w:rPr>
          <w:noProof/>
        </w:rPr>
        <w:t xml:space="preserve">Braun, P., Tasan, M., Dreze, M., Barrios-Rodiles, M., Lemmens, I., Yu, H., Sahalie, J.M., Murray, R.R., Roncari, L., de Smet, A.-S., et al. (2009). An experimentally derived confidence score for binary protein-protein interactions. Nat. Methods </w:t>
      </w:r>
      <w:r w:rsidRPr="009D0821">
        <w:rPr>
          <w:i/>
          <w:iCs/>
          <w:noProof/>
        </w:rPr>
        <w:t>6</w:t>
      </w:r>
      <w:r w:rsidRPr="009D0821">
        <w:rPr>
          <w:noProof/>
        </w:rPr>
        <w:t>, 91–97.</w:t>
      </w:r>
    </w:p>
    <w:p w14:paraId="38E71545" w14:textId="77777777" w:rsidR="009D0821" w:rsidRPr="009D0821" w:rsidRDefault="009D0821" w:rsidP="009D0821">
      <w:pPr>
        <w:widowControl w:val="0"/>
        <w:autoSpaceDE w:val="0"/>
        <w:autoSpaceDN w:val="0"/>
        <w:adjustRightInd w:val="0"/>
        <w:spacing w:before="140"/>
        <w:rPr>
          <w:noProof/>
        </w:rPr>
      </w:pPr>
      <w:r w:rsidRPr="009D0821">
        <w:rPr>
          <w:noProof/>
        </w:rPr>
        <w:t xml:space="preserve">Celaj, A., Schlecht, U., Smith, J.D., Xu, W., Suresh, S., Miranda, M., Aparicio, A.M., Proctor, M., Davis, R.W., Roth, F.P., et al. (2017). Quantitative analysis of protein interaction network dynamics in yeast. Mol. Syst. Biol. </w:t>
      </w:r>
      <w:r w:rsidRPr="009D0821">
        <w:rPr>
          <w:i/>
          <w:iCs/>
          <w:noProof/>
        </w:rPr>
        <w:t>13</w:t>
      </w:r>
      <w:r w:rsidRPr="009D0821">
        <w:rPr>
          <w:noProof/>
        </w:rPr>
        <w:t>, 934.</w:t>
      </w:r>
    </w:p>
    <w:p w14:paraId="1427C9AB" w14:textId="77777777" w:rsidR="009D0821" w:rsidRPr="009D0821" w:rsidRDefault="009D0821" w:rsidP="009D0821">
      <w:pPr>
        <w:widowControl w:val="0"/>
        <w:autoSpaceDE w:val="0"/>
        <w:autoSpaceDN w:val="0"/>
        <w:adjustRightInd w:val="0"/>
        <w:spacing w:before="140"/>
        <w:rPr>
          <w:noProof/>
        </w:rPr>
      </w:pPr>
      <w:r w:rsidRPr="009D0821">
        <w:rPr>
          <w:noProof/>
        </w:rPr>
        <w:t xml:space="preserve">Costanzo, M., VanderSluis, B., Koch, E.N., Baryshnikova, A., Pons, C., Tan, G., Wang, W., Usaj, M.M.M., Hanchard, J., Lee, S.D., et al. (2016). A global genetic interaction network maps a wiring diagram of cellular function. Science (80-. ). </w:t>
      </w:r>
      <w:r w:rsidRPr="009D0821">
        <w:rPr>
          <w:i/>
          <w:iCs/>
          <w:noProof/>
        </w:rPr>
        <w:t>353</w:t>
      </w:r>
      <w:r w:rsidRPr="009D0821">
        <w:rPr>
          <w:noProof/>
        </w:rPr>
        <w:t>.</w:t>
      </w:r>
    </w:p>
    <w:p w14:paraId="5570512E" w14:textId="77777777" w:rsidR="009D0821" w:rsidRPr="009D0821" w:rsidRDefault="009D0821" w:rsidP="009D0821">
      <w:pPr>
        <w:widowControl w:val="0"/>
        <w:autoSpaceDE w:val="0"/>
        <w:autoSpaceDN w:val="0"/>
        <w:adjustRightInd w:val="0"/>
        <w:spacing w:before="140"/>
        <w:rPr>
          <w:noProof/>
        </w:rPr>
      </w:pPr>
      <w:r w:rsidRPr="009D0821">
        <w:rPr>
          <w:noProof/>
        </w:rPr>
        <w:t xml:space="preserve">Díaz-Mejía, J.J., Celaj, A., Mellor, J.C., Coté, A., Balint, A., Ho, B., Bansal, P., Shaeri, F., Gebbia, M., Weile, J., et al. (2018). Mapping DNA damage-dependent genetic interactions in yeast via party mating and barcode fusion genetics. Mol. Syst. Biol. </w:t>
      </w:r>
      <w:r w:rsidRPr="009D0821">
        <w:rPr>
          <w:i/>
          <w:iCs/>
          <w:noProof/>
        </w:rPr>
        <w:t>14</w:t>
      </w:r>
      <w:r w:rsidRPr="009D0821">
        <w:rPr>
          <w:noProof/>
        </w:rPr>
        <w:t>, e7985.</w:t>
      </w:r>
    </w:p>
    <w:p w14:paraId="50E7240E" w14:textId="77777777" w:rsidR="009D0821" w:rsidRPr="009D0821" w:rsidRDefault="009D0821" w:rsidP="009D0821">
      <w:pPr>
        <w:widowControl w:val="0"/>
        <w:autoSpaceDE w:val="0"/>
        <w:autoSpaceDN w:val="0"/>
        <w:adjustRightInd w:val="0"/>
        <w:spacing w:before="140"/>
        <w:rPr>
          <w:noProof/>
        </w:rPr>
      </w:pPr>
      <w:r w:rsidRPr="009D0821">
        <w:rPr>
          <w:noProof/>
        </w:rPr>
        <w:t xml:space="preserve">Dixit, A., Parnas, O., Li, B., Chen, J., Fulco, C.P., Jerby-Arnon, L., Marjanovic, N.D., Dionne, D., Burks, T., Raychowdhury, R., et al. (2016). Perturb-Seq: Dissecting Molecular Circuits with Scalable Single-Cell RNA Profiling of Pooled Genetic Screens. Cell </w:t>
      </w:r>
      <w:r w:rsidRPr="009D0821">
        <w:rPr>
          <w:i/>
          <w:iCs/>
          <w:noProof/>
        </w:rPr>
        <w:t>167</w:t>
      </w:r>
      <w:r w:rsidRPr="009D0821">
        <w:rPr>
          <w:noProof/>
        </w:rPr>
        <w:t>, 1853–1866.e17.</w:t>
      </w:r>
    </w:p>
    <w:p w14:paraId="4E5F1ED4" w14:textId="77777777" w:rsidR="009D0821" w:rsidRPr="009D0821" w:rsidRDefault="009D0821" w:rsidP="009D0821">
      <w:pPr>
        <w:widowControl w:val="0"/>
        <w:autoSpaceDE w:val="0"/>
        <w:autoSpaceDN w:val="0"/>
        <w:adjustRightInd w:val="0"/>
        <w:spacing w:before="140"/>
        <w:rPr>
          <w:noProof/>
        </w:rPr>
      </w:pPr>
      <w:r w:rsidRPr="009D0821">
        <w:rPr>
          <w:noProof/>
        </w:rPr>
        <w:t xml:space="preserve">Domingo, J., Diss, G., and Lehner, B. (2018). Pairwise and higher-order genetic interactions during the evolution of a tRNA. Nature </w:t>
      </w:r>
      <w:r w:rsidRPr="009D0821">
        <w:rPr>
          <w:i/>
          <w:iCs/>
          <w:noProof/>
        </w:rPr>
        <w:t>558</w:t>
      </w:r>
      <w:r w:rsidRPr="009D0821">
        <w:rPr>
          <w:noProof/>
        </w:rPr>
        <w:t>, 117–121.</w:t>
      </w:r>
    </w:p>
    <w:p w14:paraId="322E7A84" w14:textId="77777777" w:rsidR="009D0821" w:rsidRPr="009D0821" w:rsidRDefault="009D0821" w:rsidP="009D0821">
      <w:pPr>
        <w:widowControl w:val="0"/>
        <w:autoSpaceDE w:val="0"/>
        <w:autoSpaceDN w:val="0"/>
        <w:adjustRightInd w:val="0"/>
        <w:spacing w:before="140"/>
        <w:rPr>
          <w:noProof/>
        </w:rPr>
      </w:pPr>
      <w:r w:rsidRPr="009D0821">
        <w:rPr>
          <w:noProof/>
        </w:rPr>
        <w:t xml:space="preserve">Donner, M., and Keppler, D. (2001). Up-regulation of basolateral multidrug resistance protein 3 (Mrp3) in cholestatic rat liver. Hepatology </w:t>
      </w:r>
      <w:r w:rsidRPr="009D0821">
        <w:rPr>
          <w:i/>
          <w:iCs/>
          <w:noProof/>
        </w:rPr>
        <w:t>34</w:t>
      </w:r>
      <w:r w:rsidRPr="009D0821">
        <w:rPr>
          <w:noProof/>
        </w:rPr>
        <w:t>, 351–359.</w:t>
      </w:r>
    </w:p>
    <w:p w14:paraId="3C1EE914" w14:textId="77777777" w:rsidR="009D0821" w:rsidRPr="009D0821" w:rsidRDefault="009D0821" w:rsidP="009D0821">
      <w:pPr>
        <w:widowControl w:val="0"/>
        <w:autoSpaceDE w:val="0"/>
        <w:autoSpaceDN w:val="0"/>
        <w:adjustRightInd w:val="0"/>
        <w:spacing w:before="140"/>
        <w:rPr>
          <w:noProof/>
        </w:rPr>
      </w:pPr>
      <w:r w:rsidRPr="009D0821">
        <w:rPr>
          <w:noProof/>
        </w:rPr>
        <w:t xml:space="preserve">Emanuel, G., Moffitt, J.R., and Zhuang, X. (2017). High-throughput, image-based screening of pooled genetic-variant libraries. Nat. Methods </w:t>
      </w:r>
      <w:r w:rsidRPr="009D0821">
        <w:rPr>
          <w:i/>
          <w:iCs/>
          <w:noProof/>
        </w:rPr>
        <w:t>14</w:t>
      </w:r>
      <w:r w:rsidRPr="009D0821">
        <w:rPr>
          <w:noProof/>
        </w:rPr>
        <w:t>, 1159–1162.</w:t>
      </w:r>
    </w:p>
    <w:p w14:paraId="08E076EA" w14:textId="77777777" w:rsidR="009D0821" w:rsidRPr="009D0821" w:rsidRDefault="009D0821" w:rsidP="009D0821">
      <w:pPr>
        <w:widowControl w:val="0"/>
        <w:autoSpaceDE w:val="0"/>
        <w:autoSpaceDN w:val="0"/>
        <w:adjustRightInd w:val="0"/>
        <w:spacing w:before="140"/>
        <w:rPr>
          <w:noProof/>
        </w:rPr>
      </w:pPr>
      <w:r w:rsidRPr="009D0821">
        <w:rPr>
          <w:noProof/>
        </w:rPr>
        <w:t xml:space="preserve">Giaever, G., Chu, A.M., Ni, L., Connelly, C., Riles, L., Véronneau, S., Dow, S., Lucau-Danila, A., Anderson, K., André, B., et al. (2002). Functional profiling of the Saccharomyces cerevisiae genome. Nature </w:t>
      </w:r>
      <w:r w:rsidRPr="009D0821">
        <w:rPr>
          <w:i/>
          <w:iCs/>
          <w:noProof/>
        </w:rPr>
        <w:t>418</w:t>
      </w:r>
      <w:r w:rsidRPr="009D0821">
        <w:rPr>
          <w:noProof/>
        </w:rPr>
        <w:t>, 387–391.</w:t>
      </w:r>
    </w:p>
    <w:p w14:paraId="263EAFE6" w14:textId="77777777" w:rsidR="009D0821" w:rsidRPr="009D0821" w:rsidRDefault="009D0821" w:rsidP="009D0821">
      <w:pPr>
        <w:widowControl w:val="0"/>
        <w:autoSpaceDE w:val="0"/>
        <w:autoSpaceDN w:val="0"/>
        <w:adjustRightInd w:val="0"/>
        <w:spacing w:before="140"/>
        <w:rPr>
          <w:noProof/>
        </w:rPr>
      </w:pPr>
      <w:r w:rsidRPr="009D0821">
        <w:rPr>
          <w:noProof/>
        </w:rPr>
        <w:t xml:space="preserve">Gibson, D.G., Young, L., Chuang, R.-Y., Venter, J.C., Hutchison, C.A., and Smith, H.O. (2009). Enzymatic assembly of DNA molecules up to several hundred kilobases. Nat. Methods </w:t>
      </w:r>
      <w:r w:rsidRPr="009D0821">
        <w:rPr>
          <w:i/>
          <w:iCs/>
          <w:noProof/>
        </w:rPr>
        <w:t>6</w:t>
      </w:r>
      <w:r w:rsidRPr="009D0821">
        <w:rPr>
          <w:noProof/>
        </w:rPr>
        <w:t>, 343–345.</w:t>
      </w:r>
    </w:p>
    <w:p w14:paraId="4DEEC992" w14:textId="77777777" w:rsidR="009D0821" w:rsidRPr="009D0821" w:rsidRDefault="009D0821" w:rsidP="009D0821">
      <w:pPr>
        <w:widowControl w:val="0"/>
        <w:autoSpaceDE w:val="0"/>
        <w:autoSpaceDN w:val="0"/>
        <w:adjustRightInd w:val="0"/>
        <w:spacing w:before="140"/>
        <w:rPr>
          <w:noProof/>
        </w:rPr>
      </w:pPr>
      <w:r w:rsidRPr="009D0821">
        <w:rPr>
          <w:noProof/>
        </w:rPr>
        <w:t xml:space="preserve">Gietz, R.D., and Schiestl, R.H. (2007). High-efficiency yeast transformation using the LiAc/SS carrier DNA/PEG method. Nat. Protoc. </w:t>
      </w:r>
      <w:r w:rsidRPr="009D0821">
        <w:rPr>
          <w:i/>
          <w:iCs/>
          <w:noProof/>
        </w:rPr>
        <w:t>2</w:t>
      </w:r>
      <w:r w:rsidRPr="009D0821">
        <w:rPr>
          <w:noProof/>
        </w:rPr>
        <w:t>, 31–34.</w:t>
      </w:r>
    </w:p>
    <w:p w14:paraId="5CB7B6A9" w14:textId="77777777" w:rsidR="009D0821" w:rsidRPr="009D0821" w:rsidRDefault="009D0821" w:rsidP="009D0821">
      <w:pPr>
        <w:widowControl w:val="0"/>
        <w:autoSpaceDE w:val="0"/>
        <w:autoSpaceDN w:val="0"/>
        <w:adjustRightInd w:val="0"/>
        <w:spacing w:before="140"/>
        <w:rPr>
          <w:noProof/>
        </w:rPr>
      </w:pPr>
      <w:r w:rsidRPr="009D0821">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9D0821">
        <w:rPr>
          <w:i/>
          <w:iCs/>
          <w:noProof/>
        </w:rPr>
        <w:t>3</w:t>
      </w:r>
      <w:r w:rsidRPr="009D0821">
        <w:rPr>
          <w:noProof/>
        </w:rPr>
        <w:t>, 2168–2178.</w:t>
      </w:r>
    </w:p>
    <w:p w14:paraId="0EE75C52" w14:textId="77777777" w:rsidR="009D0821" w:rsidRPr="009D0821" w:rsidRDefault="009D0821" w:rsidP="009D0821">
      <w:pPr>
        <w:widowControl w:val="0"/>
        <w:autoSpaceDE w:val="0"/>
        <w:autoSpaceDN w:val="0"/>
        <w:adjustRightInd w:val="0"/>
        <w:spacing w:before="140"/>
        <w:rPr>
          <w:noProof/>
        </w:rPr>
      </w:pPr>
      <w:r w:rsidRPr="009D0821">
        <w:rPr>
          <w:noProof/>
        </w:rPr>
        <w:t xml:space="preserve">Hartman, J.L., Garvik, B., and Hartwell, L. (2001). Principles for the Buffering of Genetic </w:t>
      </w:r>
      <w:r w:rsidRPr="009D0821">
        <w:rPr>
          <w:noProof/>
        </w:rPr>
        <w:lastRenderedPageBreak/>
        <w:t xml:space="preserve">Variation. Science (80-. ). </w:t>
      </w:r>
      <w:r w:rsidRPr="009D0821">
        <w:rPr>
          <w:i/>
          <w:iCs/>
          <w:noProof/>
        </w:rPr>
        <w:t>291</w:t>
      </w:r>
      <w:r w:rsidRPr="009D0821">
        <w:rPr>
          <w:noProof/>
        </w:rPr>
        <w:t>.</w:t>
      </w:r>
    </w:p>
    <w:p w14:paraId="5CCD70FB" w14:textId="77777777" w:rsidR="009D0821" w:rsidRPr="009D0821" w:rsidRDefault="009D0821" w:rsidP="009D0821">
      <w:pPr>
        <w:widowControl w:val="0"/>
        <w:autoSpaceDE w:val="0"/>
        <w:autoSpaceDN w:val="0"/>
        <w:adjustRightInd w:val="0"/>
        <w:spacing w:before="140"/>
        <w:rPr>
          <w:noProof/>
        </w:rPr>
      </w:pPr>
      <w:r w:rsidRPr="009D0821">
        <w:rPr>
          <w:noProof/>
        </w:rPr>
        <w:t xml:space="preserve">Horlbeck, M.A., Xu, A., Wang, M., Bennett, N.K., Park, C.Y., Bogdanoff, D., Adamson, B., Chow, E.D., Kampmann, M., Peterson, T.R., et al. (2018). Mapping the Genetic Landscape of Human Cells. Cell </w:t>
      </w:r>
      <w:r w:rsidRPr="009D0821">
        <w:rPr>
          <w:i/>
          <w:iCs/>
          <w:noProof/>
        </w:rPr>
        <w:t>174</w:t>
      </w:r>
      <w:r w:rsidRPr="009D0821">
        <w:rPr>
          <w:noProof/>
        </w:rPr>
        <w:t>, 953–967.e22.</w:t>
      </w:r>
    </w:p>
    <w:p w14:paraId="50743A0E" w14:textId="77777777" w:rsidR="009D0821" w:rsidRPr="009D0821" w:rsidRDefault="009D0821" w:rsidP="009D0821">
      <w:pPr>
        <w:widowControl w:val="0"/>
        <w:autoSpaceDE w:val="0"/>
        <w:autoSpaceDN w:val="0"/>
        <w:adjustRightInd w:val="0"/>
        <w:spacing w:before="140"/>
        <w:rPr>
          <w:noProof/>
        </w:rPr>
      </w:pPr>
      <w:r w:rsidRPr="009D0821">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9D0821">
        <w:rPr>
          <w:i/>
          <w:iCs/>
          <w:noProof/>
        </w:rPr>
        <w:t>73</w:t>
      </w:r>
      <w:r w:rsidRPr="009D0821">
        <w:rPr>
          <w:noProof/>
        </w:rPr>
        <w:t>, 220–225.</w:t>
      </w:r>
    </w:p>
    <w:p w14:paraId="15E40201" w14:textId="77777777" w:rsidR="009D0821" w:rsidRPr="009D0821" w:rsidRDefault="009D0821" w:rsidP="009D0821">
      <w:pPr>
        <w:widowControl w:val="0"/>
        <w:autoSpaceDE w:val="0"/>
        <w:autoSpaceDN w:val="0"/>
        <w:adjustRightInd w:val="0"/>
        <w:spacing w:before="140"/>
        <w:rPr>
          <w:noProof/>
        </w:rPr>
      </w:pPr>
      <w:r w:rsidRPr="009D0821">
        <w:rPr>
          <w:noProof/>
        </w:rPr>
        <w:t xml:space="preserve">Jakočiūnas, T., Bonde, I., Herrgård, M., Harrison, S.J., Kristensen, M., Pedersen, L.E., Jensen, M.K., and Keasling, J.D. (2015). Multiplex metabolic pathway engineering using CRISPR/Cas9 in Saccharomyces cerevisiae. Metab. Eng. </w:t>
      </w:r>
      <w:r w:rsidRPr="009D0821">
        <w:rPr>
          <w:i/>
          <w:iCs/>
          <w:noProof/>
        </w:rPr>
        <w:t>28</w:t>
      </w:r>
      <w:r w:rsidRPr="009D0821">
        <w:rPr>
          <w:noProof/>
        </w:rPr>
        <w:t>, 213–222.</w:t>
      </w:r>
    </w:p>
    <w:p w14:paraId="672DAED0" w14:textId="77777777" w:rsidR="009D0821" w:rsidRPr="009D0821" w:rsidRDefault="009D0821" w:rsidP="009D0821">
      <w:pPr>
        <w:widowControl w:val="0"/>
        <w:autoSpaceDE w:val="0"/>
        <w:autoSpaceDN w:val="0"/>
        <w:adjustRightInd w:val="0"/>
        <w:spacing w:before="140"/>
        <w:rPr>
          <w:noProof/>
        </w:rPr>
      </w:pPr>
      <w:r w:rsidRPr="009D0821">
        <w:rPr>
          <w:noProof/>
        </w:rPr>
        <w:t xml:space="preserve">Jao, L.-E., Wente, S.R., and Chen, W. (2013). Efficient multiplex biallelic zebrafish genome editing using a CRISPR nuclease system. Proc. Natl. Acad. Sci. </w:t>
      </w:r>
      <w:r w:rsidRPr="009D0821">
        <w:rPr>
          <w:i/>
          <w:iCs/>
          <w:noProof/>
        </w:rPr>
        <w:t>110</w:t>
      </w:r>
      <w:r w:rsidRPr="009D0821">
        <w:rPr>
          <w:noProof/>
        </w:rPr>
        <w:t>, 13904–13909.</w:t>
      </w:r>
    </w:p>
    <w:p w14:paraId="5E984238" w14:textId="77777777" w:rsidR="009D0821" w:rsidRPr="009D0821" w:rsidRDefault="009D0821" w:rsidP="009D0821">
      <w:pPr>
        <w:widowControl w:val="0"/>
        <w:autoSpaceDE w:val="0"/>
        <w:autoSpaceDN w:val="0"/>
        <w:adjustRightInd w:val="0"/>
        <w:spacing w:before="140"/>
        <w:rPr>
          <w:noProof/>
        </w:rPr>
      </w:pPr>
      <w:r w:rsidRPr="009D0821">
        <w:rPr>
          <w:noProof/>
        </w:rPr>
        <w:t xml:space="preserve">Kebschull, J.M., and Zador, A.M. (2018). Cellular barcoding: lineage tracing, screening and beyond. Nat. Methods </w:t>
      </w:r>
      <w:r w:rsidRPr="009D0821">
        <w:rPr>
          <w:i/>
          <w:iCs/>
          <w:noProof/>
        </w:rPr>
        <w:t>15</w:t>
      </w:r>
      <w:r w:rsidRPr="009D0821">
        <w:rPr>
          <w:noProof/>
        </w:rPr>
        <w:t>, 871–879.</w:t>
      </w:r>
    </w:p>
    <w:p w14:paraId="12314453" w14:textId="77777777" w:rsidR="009D0821" w:rsidRPr="009D0821" w:rsidRDefault="009D0821" w:rsidP="009D0821">
      <w:pPr>
        <w:widowControl w:val="0"/>
        <w:autoSpaceDE w:val="0"/>
        <w:autoSpaceDN w:val="0"/>
        <w:adjustRightInd w:val="0"/>
        <w:spacing w:before="140"/>
        <w:rPr>
          <w:noProof/>
        </w:rPr>
      </w:pPr>
      <w:r w:rsidRPr="009D0821">
        <w:rPr>
          <w:noProof/>
        </w:rPr>
        <w:t xml:space="preserve">Khakhina, S., Johnson, S.S., Manoharlal, R., Russo, S.B., Blugeon, C., Lemoine, S., Sunshine, A.B., Dunham, M.J., Cowart, L.A., Devaux, F., et al. (2015). Control of Plasma Membrane Permeability by ABC Transporters. Eukaryot. Cell </w:t>
      </w:r>
      <w:r w:rsidRPr="009D0821">
        <w:rPr>
          <w:i/>
          <w:iCs/>
          <w:noProof/>
        </w:rPr>
        <w:t>14</w:t>
      </w:r>
      <w:r w:rsidRPr="009D0821">
        <w:rPr>
          <w:noProof/>
        </w:rPr>
        <w:t>, 442–453.</w:t>
      </w:r>
    </w:p>
    <w:p w14:paraId="0716DFCD" w14:textId="77777777" w:rsidR="009D0821" w:rsidRPr="009D0821" w:rsidRDefault="009D0821" w:rsidP="009D0821">
      <w:pPr>
        <w:widowControl w:val="0"/>
        <w:autoSpaceDE w:val="0"/>
        <w:autoSpaceDN w:val="0"/>
        <w:adjustRightInd w:val="0"/>
        <w:spacing w:before="140"/>
        <w:rPr>
          <w:noProof/>
        </w:rPr>
      </w:pPr>
      <w:r w:rsidRPr="009D0821">
        <w:rPr>
          <w:noProof/>
        </w:rPr>
        <w:t xml:space="preserve">Kolaczkowska, A., Kolaczkowski, M., Goffeau, A., and Moye-Rowley, W.S. (2008). Compensatory activation of the multidrug transporters Pdr5p, Snq2p, and Yor1p by Pdr1p in Saccharomyces cerevisiae. FEBS Lett. </w:t>
      </w:r>
      <w:r w:rsidRPr="009D0821">
        <w:rPr>
          <w:i/>
          <w:iCs/>
          <w:noProof/>
        </w:rPr>
        <w:t>582</w:t>
      </w:r>
      <w:r w:rsidRPr="009D0821">
        <w:rPr>
          <w:noProof/>
        </w:rPr>
        <w:t>, 977–983.</w:t>
      </w:r>
    </w:p>
    <w:p w14:paraId="13945F11" w14:textId="77777777" w:rsidR="009D0821" w:rsidRPr="009D0821" w:rsidRDefault="009D0821" w:rsidP="009D0821">
      <w:pPr>
        <w:widowControl w:val="0"/>
        <w:autoSpaceDE w:val="0"/>
        <w:autoSpaceDN w:val="0"/>
        <w:adjustRightInd w:val="0"/>
        <w:spacing w:before="140"/>
        <w:rPr>
          <w:noProof/>
        </w:rPr>
      </w:pPr>
      <w:r w:rsidRPr="009D0821">
        <w:rPr>
          <w:noProof/>
        </w:rPr>
        <w:t xml:space="preserve">König, J., Rost, D., Cui, Y., and Keppler, D. (1999). Characterization of the human multidrug resistance protein isoform MRP3 localized to the basolateral hepatocyte membrane. Hepatology </w:t>
      </w:r>
      <w:r w:rsidRPr="009D0821">
        <w:rPr>
          <w:i/>
          <w:iCs/>
          <w:noProof/>
        </w:rPr>
        <w:t>29</w:t>
      </w:r>
      <w:r w:rsidRPr="009D0821">
        <w:rPr>
          <w:noProof/>
        </w:rPr>
        <w:t>, 1156–1163.</w:t>
      </w:r>
    </w:p>
    <w:p w14:paraId="3E0FCD5E" w14:textId="77777777" w:rsidR="009D0821" w:rsidRPr="009D0821" w:rsidRDefault="009D0821" w:rsidP="009D0821">
      <w:pPr>
        <w:widowControl w:val="0"/>
        <w:autoSpaceDE w:val="0"/>
        <w:autoSpaceDN w:val="0"/>
        <w:adjustRightInd w:val="0"/>
        <w:spacing w:before="140"/>
        <w:rPr>
          <w:noProof/>
        </w:rPr>
      </w:pPr>
      <w:r w:rsidRPr="009D0821">
        <w:rPr>
          <w:noProof/>
        </w:rPr>
        <w:t xml:space="preserve">Kuzmin, E., VanderSluis, B., Wang, W., Tan, G., Deshpande, R., Chen, Y., Usaj, M., Balint, A., Mattiazzi Usaj, M., van Leeuwen, J., et al. (2018). Systematic analysis of complex genetic interactions. Science (80-. ). </w:t>
      </w:r>
      <w:r w:rsidRPr="009D0821">
        <w:rPr>
          <w:i/>
          <w:iCs/>
          <w:noProof/>
        </w:rPr>
        <w:t>360</w:t>
      </w:r>
      <w:r w:rsidRPr="009D0821">
        <w:rPr>
          <w:noProof/>
        </w:rPr>
        <w:t>, eaao1729.</w:t>
      </w:r>
    </w:p>
    <w:p w14:paraId="7F465FD8" w14:textId="77777777" w:rsidR="009D0821" w:rsidRPr="009D0821" w:rsidRDefault="009D0821" w:rsidP="009D0821">
      <w:pPr>
        <w:widowControl w:val="0"/>
        <w:autoSpaceDE w:val="0"/>
        <w:autoSpaceDN w:val="0"/>
        <w:adjustRightInd w:val="0"/>
        <w:spacing w:before="140"/>
        <w:rPr>
          <w:noProof/>
        </w:rPr>
      </w:pPr>
      <w:r w:rsidRPr="009D0821">
        <w:rPr>
          <w:noProof/>
        </w:rPr>
        <w:t xml:space="preserve">Lee, A.Y., St Onge, R.P., Proctor, M.J., Wallace, I.M., Nile, A.H., Spagnuolo, P.A., Jitkova, Y., Gronda, M., Wu, Y., Kim, M.K., et al. (2014). Mapping the cellular response to small molecules using chemogenomic fitness signatures. Science </w:t>
      </w:r>
      <w:r w:rsidRPr="009D0821">
        <w:rPr>
          <w:i/>
          <w:iCs/>
          <w:noProof/>
        </w:rPr>
        <w:t>344</w:t>
      </w:r>
      <w:r w:rsidRPr="009D0821">
        <w:rPr>
          <w:noProof/>
        </w:rPr>
        <w:t>, 208–211.</w:t>
      </w:r>
    </w:p>
    <w:p w14:paraId="49D7D35C" w14:textId="77777777" w:rsidR="009D0821" w:rsidRPr="009D0821" w:rsidRDefault="009D0821" w:rsidP="009D0821">
      <w:pPr>
        <w:widowControl w:val="0"/>
        <w:autoSpaceDE w:val="0"/>
        <w:autoSpaceDN w:val="0"/>
        <w:adjustRightInd w:val="0"/>
        <w:spacing w:before="140"/>
        <w:rPr>
          <w:noProof/>
        </w:rPr>
      </w:pPr>
      <w:r w:rsidRPr="009D0821">
        <w:rPr>
          <w:noProof/>
        </w:rPr>
        <w:t xml:space="preserve">Ma, J., Yu, M.K., Fong, S., Ono, K., Sage, E., Demchak, B., Sharan, R., and Ideker, T. (2018). Using deep learning to model the hierarchical structure and function of a cell. Nat. Methods </w:t>
      </w:r>
      <w:r w:rsidRPr="009D0821">
        <w:rPr>
          <w:i/>
          <w:iCs/>
          <w:noProof/>
        </w:rPr>
        <w:t>15</w:t>
      </w:r>
      <w:r w:rsidRPr="009D0821">
        <w:rPr>
          <w:noProof/>
        </w:rPr>
        <w:t>, 290–298.</w:t>
      </w:r>
    </w:p>
    <w:p w14:paraId="77D44DDB" w14:textId="77777777" w:rsidR="009D0821" w:rsidRPr="009D0821" w:rsidRDefault="009D0821" w:rsidP="009D0821">
      <w:pPr>
        <w:widowControl w:val="0"/>
        <w:autoSpaceDE w:val="0"/>
        <w:autoSpaceDN w:val="0"/>
        <w:adjustRightInd w:val="0"/>
        <w:spacing w:before="140"/>
        <w:rPr>
          <w:noProof/>
        </w:rPr>
      </w:pPr>
      <w:r w:rsidRPr="009D0821">
        <w:rPr>
          <w:noProof/>
        </w:rPr>
        <w:t xml:space="preserve">Mani, R., St Onge, R.P., Hartman, J.L., Giaever, G., and Roth, F.P. (2008). Defining genetic interaction. Proc. Natl. Acad. Sci. U. S. A. </w:t>
      </w:r>
      <w:r w:rsidRPr="009D0821">
        <w:rPr>
          <w:i/>
          <w:iCs/>
          <w:noProof/>
        </w:rPr>
        <w:t>105</w:t>
      </w:r>
      <w:r w:rsidRPr="009D0821">
        <w:rPr>
          <w:noProof/>
        </w:rPr>
        <w:t>, 3461–3466.</w:t>
      </w:r>
    </w:p>
    <w:p w14:paraId="26BBB7CE" w14:textId="77777777" w:rsidR="009D0821" w:rsidRPr="009D0821" w:rsidRDefault="009D0821" w:rsidP="009D0821">
      <w:pPr>
        <w:widowControl w:val="0"/>
        <w:autoSpaceDE w:val="0"/>
        <w:autoSpaceDN w:val="0"/>
        <w:adjustRightInd w:val="0"/>
        <w:spacing w:before="140"/>
        <w:rPr>
          <w:noProof/>
        </w:rPr>
      </w:pPr>
      <w:r w:rsidRPr="009D0821">
        <w:rPr>
          <w:noProof/>
        </w:rPr>
        <w:t xml:space="preserve">Najm, F.J., Strand, C., Donovan, K.F., Hegde, M., Sanson, K.R., Vaimberg, E.W., Sullender, M.E., Hartenian, E., Kalani, Z., Fusi, N., et al. (2017). Orthologous CRISPR–Cas9 enzymes for combinatorial genetic screens. Nat. Biotechnol. </w:t>
      </w:r>
      <w:r w:rsidRPr="009D0821">
        <w:rPr>
          <w:i/>
          <w:iCs/>
          <w:noProof/>
        </w:rPr>
        <w:t>36</w:t>
      </w:r>
      <w:r w:rsidRPr="009D0821">
        <w:rPr>
          <w:noProof/>
        </w:rPr>
        <w:t>, 179–189.</w:t>
      </w:r>
    </w:p>
    <w:p w14:paraId="0A872D62" w14:textId="77777777" w:rsidR="009D0821" w:rsidRPr="009D0821" w:rsidRDefault="009D0821" w:rsidP="009D0821">
      <w:pPr>
        <w:widowControl w:val="0"/>
        <w:autoSpaceDE w:val="0"/>
        <w:autoSpaceDN w:val="0"/>
        <w:adjustRightInd w:val="0"/>
        <w:spacing w:before="140"/>
        <w:rPr>
          <w:noProof/>
        </w:rPr>
      </w:pPr>
      <w:r w:rsidRPr="009D0821">
        <w:rPr>
          <w:noProof/>
        </w:rPr>
        <w:t xml:space="preserve">Otwinowski, J., McCandlish, D.M., and Plotkin, J.B. (2018). Inferring the shape of global </w:t>
      </w:r>
      <w:r w:rsidRPr="009D0821">
        <w:rPr>
          <w:noProof/>
        </w:rPr>
        <w:lastRenderedPageBreak/>
        <w:t xml:space="preserve">epistasis. Proc. Natl. Acad. Sci. U. S. A. </w:t>
      </w:r>
      <w:r w:rsidRPr="009D0821">
        <w:rPr>
          <w:i/>
          <w:iCs/>
          <w:noProof/>
        </w:rPr>
        <w:t>115</w:t>
      </w:r>
      <w:r w:rsidRPr="009D0821">
        <w:rPr>
          <w:noProof/>
        </w:rPr>
        <w:t>, E7550–E7558.</w:t>
      </w:r>
    </w:p>
    <w:p w14:paraId="7EE4D061" w14:textId="77777777" w:rsidR="009D0821" w:rsidRPr="009D0821" w:rsidRDefault="009D0821" w:rsidP="009D0821">
      <w:pPr>
        <w:widowControl w:val="0"/>
        <w:autoSpaceDE w:val="0"/>
        <w:autoSpaceDN w:val="0"/>
        <w:adjustRightInd w:val="0"/>
        <w:spacing w:before="140"/>
        <w:rPr>
          <w:noProof/>
        </w:rPr>
      </w:pPr>
      <w:r w:rsidRPr="009D0821">
        <w:rPr>
          <w:noProof/>
        </w:rPr>
        <w:t>Rubin, A.J., Parker, K.R., Satpathy, A.T., Qi, Y., Wu, B., Ong, A.J., Mumbach, M.R., Ji, A.L., Kim, D.S., Cho, S.W., et al. (2018). Coupled Single-Cell CRISPR Screening and Epigenomic Profiling Reveals Causal Gene Regulatory Networks. Cell.</w:t>
      </w:r>
    </w:p>
    <w:p w14:paraId="2B1B19E4" w14:textId="77777777" w:rsidR="009D0821" w:rsidRPr="009D0821" w:rsidRDefault="009D0821" w:rsidP="009D0821">
      <w:pPr>
        <w:widowControl w:val="0"/>
        <w:autoSpaceDE w:val="0"/>
        <w:autoSpaceDN w:val="0"/>
        <w:adjustRightInd w:val="0"/>
        <w:spacing w:before="140"/>
        <w:rPr>
          <w:noProof/>
        </w:rPr>
      </w:pPr>
      <w:r w:rsidRPr="009D0821">
        <w:rPr>
          <w:noProof/>
        </w:rPr>
        <w:t xml:space="preserve">Sarkisyan, K.S., Bolotin, D.A., Meer, M. V., Usmanova, D.R., Mishin, A.S., Sharonov, G. V., Ivankov, D.N., Bozhanova, N.G., Baranov, M.S., Soylemez, O., et al. (2016). Local fitness landscape of the green fluorescent protein. Nature </w:t>
      </w:r>
      <w:r w:rsidRPr="009D0821">
        <w:rPr>
          <w:i/>
          <w:iCs/>
          <w:noProof/>
        </w:rPr>
        <w:t>533</w:t>
      </w:r>
      <w:r w:rsidRPr="009D0821">
        <w:rPr>
          <w:noProof/>
        </w:rPr>
        <w:t>, 397–401.</w:t>
      </w:r>
    </w:p>
    <w:p w14:paraId="49BD1505" w14:textId="77777777" w:rsidR="009D0821" w:rsidRPr="009D0821" w:rsidRDefault="009D0821" w:rsidP="009D0821">
      <w:pPr>
        <w:widowControl w:val="0"/>
        <w:autoSpaceDE w:val="0"/>
        <w:autoSpaceDN w:val="0"/>
        <w:adjustRightInd w:val="0"/>
        <w:spacing w:before="140"/>
        <w:rPr>
          <w:noProof/>
        </w:rPr>
      </w:pPr>
      <w:r w:rsidRPr="009D0821">
        <w:rPr>
          <w:noProof/>
        </w:rPr>
        <w:t>Shaw, W.M., Yamauchi, H., Mead, J., Gowers, G.F., Oling, D., Larsson, N., Wigglesworth, M., Ladds, G., and Ellis, T. (2018). Engineering a model cell for rational tuning of GPCR signaling. BioRxiv 390559.</w:t>
      </w:r>
    </w:p>
    <w:p w14:paraId="75DC4ECF" w14:textId="77777777" w:rsidR="009D0821" w:rsidRPr="009D0821" w:rsidRDefault="009D0821" w:rsidP="009D0821">
      <w:pPr>
        <w:widowControl w:val="0"/>
        <w:autoSpaceDE w:val="0"/>
        <w:autoSpaceDN w:val="0"/>
        <w:adjustRightInd w:val="0"/>
        <w:spacing w:before="140"/>
        <w:rPr>
          <w:noProof/>
        </w:rPr>
      </w:pPr>
      <w:r w:rsidRPr="009D0821">
        <w:rPr>
          <w:noProof/>
        </w:rPr>
        <w:t xml:space="preserve">Shekhar-Guturja, T., Tebung, W.A., Mount, H., Liu, N., Köhler, J.R., Whiteway, M., and Cowen, L.E. (2016). Beauvericin Potentiates Azole Activity via Inhibition of Multidrug Efflux, Blocks </w:t>
      </w:r>
      <w:r w:rsidRPr="009D0821">
        <w:rPr>
          <w:i/>
          <w:iCs/>
          <w:noProof/>
        </w:rPr>
        <w:t>C. albicans</w:t>
      </w:r>
      <w:r w:rsidRPr="009D0821">
        <w:rPr>
          <w:noProof/>
        </w:rPr>
        <w:t xml:space="preserve"> Morphogenesis, and is Effluxed via Yor1 and Circuitry Controlled by Zcf29. Antimicrob. Agents Chemother. </w:t>
      </w:r>
      <w:r w:rsidRPr="009D0821">
        <w:rPr>
          <w:i/>
          <w:iCs/>
          <w:noProof/>
        </w:rPr>
        <w:t>60</w:t>
      </w:r>
      <w:r w:rsidRPr="009D0821">
        <w:rPr>
          <w:noProof/>
        </w:rPr>
        <w:t>, AAC.01959-16.</w:t>
      </w:r>
    </w:p>
    <w:p w14:paraId="1FC84DEB"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and Ideker, T. (2018). Synthetic Lethal Networks for Precision Oncology: Promises and Pitfalls. J. Mol. Biol. </w:t>
      </w:r>
      <w:r w:rsidRPr="009D0821">
        <w:rPr>
          <w:i/>
          <w:iCs/>
          <w:noProof/>
        </w:rPr>
        <w:t>430</w:t>
      </w:r>
      <w:r w:rsidRPr="009D0821">
        <w:rPr>
          <w:noProof/>
        </w:rPr>
        <w:t>, 2900–2912.</w:t>
      </w:r>
    </w:p>
    <w:p w14:paraId="6261E771"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Zhao, D., Sasik, R., Luebeck, J., Birmingham, A., Bojorquez-Gomez, A., Licon, K., Klepper, K., Pekin, D., Beckett, A.N., et al. (2017). Combinatorial CRISPR–Cas9 screens for de novo mapping of genetic interactions. Nat. Methods </w:t>
      </w:r>
      <w:r w:rsidRPr="009D0821">
        <w:rPr>
          <w:i/>
          <w:iCs/>
          <w:noProof/>
        </w:rPr>
        <w:t>14</w:t>
      </w:r>
      <w:r w:rsidRPr="009D0821">
        <w:rPr>
          <w:noProof/>
        </w:rPr>
        <w:t>, 573–576.</w:t>
      </w:r>
    </w:p>
    <w:p w14:paraId="60F8C74B"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Kittanakom, S., Damjanovic, D., Curak, J., Wong, V., and Stagljar, I. (2010). Detecting interactions with membrane proteins using a membrane two-hybrid assay in yeast. Nat. Protoc. </w:t>
      </w:r>
      <w:r w:rsidRPr="009D0821">
        <w:rPr>
          <w:i/>
          <w:iCs/>
          <w:noProof/>
        </w:rPr>
        <w:t>5</w:t>
      </w:r>
      <w:r w:rsidRPr="009D0821">
        <w:rPr>
          <w:noProof/>
        </w:rPr>
        <w:t>, 1281–1293.</w:t>
      </w:r>
    </w:p>
    <w:p w14:paraId="43028201"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Hanif, A., Lee, M.E., Jin, K., Yu, A.R., Graham, C., Chuk, M., Damjanovic, D., Wierzbicka, M., Tang, P., et al. (2013). Mapping the functional yeast ABC transporter interactome. Nat. Chem. Biol. </w:t>
      </w:r>
      <w:r w:rsidRPr="009D0821">
        <w:rPr>
          <w:i/>
          <w:iCs/>
          <w:noProof/>
        </w:rPr>
        <w:t>9</w:t>
      </w:r>
      <w:r w:rsidRPr="009D0821">
        <w:rPr>
          <w:noProof/>
        </w:rPr>
        <w:t>, 565–572.</w:t>
      </w:r>
    </w:p>
    <w:p w14:paraId="52424092" w14:textId="77777777" w:rsidR="009D0821" w:rsidRPr="009D0821" w:rsidRDefault="009D0821" w:rsidP="009D0821">
      <w:pPr>
        <w:widowControl w:val="0"/>
        <w:autoSpaceDE w:val="0"/>
        <w:autoSpaceDN w:val="0"/>
        <w:adjustRightInd w:val="0"/>
        <w:spacing w:before="140"/>
        <w:rPr>
          <w:noProof/>
        </w:rPr>
      </w:pPr>
      <w:r w:rsidRPr="009D0821">
        <w:rPr>
          <w:noProof/>
        </w:rPr>
        <w:t xml:space="preserve">Sousa, C.A., Hanselaer, S., and Soares, E. V. (2015). ABCC Subfamily Vacuolar Transporters are Involved in Pb (Lead) Detoxification in Saccharomyces cerevisiae. Appl. Biochem. Biotechnol. </w:t>
      </w:r>
      <w:r w:rsidRPr="009D0821">
        <w:rPr>
          <w:i/>
          <w:iCs/>
          <w:noProof/>
        </w:rPr>
        <w:t>175</w:t>
      </w:r>
      <w:r w:rsidRPr="009D0821">
        <w:rPr>
          <w:noProof/>
        </w:rPr>
        <w:t>, 65–74.</w:t>
      </w:r>
    </w:p>
    <w:p w14:paraId="52B40392" w14:textId="77777777" w:rsidR="009D0821" w:rsidRPr="009D0821" w:rsidRDefault="009D0821" w:rsidP="009D0821">
      <w:pPr>
        <w:widowControl w:val="0"/>
        <w:autoSpaceDE w:val="0"/>
        <w:autoSpaceDN w:val="0"/>
        <w:adjustRightInd w:val="0"/>
        <w:spacing w:before="140"/>
        <w:rPr>
          <w:noProof/>
        </w:rPr>
      </w:pPr>
      <w:r w:rsidRPr="009D0821">
        <w:rPr>
          <w:noProof/>
        </w:rPr>
        <w:t xml:space="preserve">St Onge, R.P., Mani, R., Oh, J., Proctor, M., Fung, E., Davis, R.W., Nislow, C., Roth, F.P., and Giaever, G. (2007). Systematic pathway analysis using high-resolution fitness profiling of combinatorial gene deletions. Nat. Genet. </w:t>
      </w:r>
      <w:r w:rsidRPr="009D0821">
        <w:rPr>
          <w:i/>
          <w:iCs/>
          <w:noProof/>
        </w:rPr>
        <w:t>39</w:t>
      </w:r>
      <w:r w:rsidRPr="009D0821">
        <w:rPr>
          <w:noProof/>
        </w:rPr>
        <w:t>, 199–206.</w:t>
      </w:r>
    </w:p>
    <w:p w14:paraId="5EF9CC68" w14:textId="77777777" w:rsidR="009D0821" w:rsidRPr="009D0821" w:rsidRDefault="009D0821" w:rsidP="009D0821">
      <w:pPr>
        <w:widowControl w:val="0"/>
        <w:autoSpaceDE w:val="0"/>
        <w:autoSpaceDN w:val="0"/>
        <w:adjustRightInd w:val="0"/>
        <w:spacing w:before="140"/>
        <w:rPr>
          <w:noProof/>
        </w:rPr>
      </w:pPr>
      <w:r w:rsidRPr="009D0821">
        <w:rPr>
          <w:noProof/>
        </w:rPr>
        <w:t xml:space="preserve">Suzuki, Y., St Onge, R.P., Mani, R., King, O.D., Heilbut, A., Labunskyy, V.M., Chen, W., Pham, L., Zhang, L. V, Tong, A.H.Y., et al. (2011). Knocking out multigene redundancies via cycles of sexual assortment and fluorescence selection. Nat. Methods </w:t>
      </w:r>
      <w:r w:rsidRPr="009D0821">
        <w:rPr>
          <w:i/>
          <w:iCs/>
          <w:noProof/>
        </w:rPr>
        <w:t>8</w:t>
      </w:r>
      <w:r w:rsidRPr="009D0821">
        <w:rPr>
          <w:noProof/>
        </w:rPr>
        <w:t>, 159–164.</w:t>
      </w:r>
    </w:p>
    <w:p w14:paraId="30239FDA" w14:textId="77777777" w:rsidR="009D0821" w:rsidRPr="009D0821" w:rsidRDefault="009D0821" w:rsidP="009D0821">
      <w:pPr>
        <w:widowControl w:val="0"/>
        <w:autoSpaceDE w:val="0"/>
        <w:autoSpaceDN w:val="0"/>
        <w:adjustRightInd w:val="0"/>
        <w:spacing w:before="140"/>
        <w:rPr>
          <w:noProof/>
        </w:rPr>
      </w:pPr>
      <w:r w:rsidRPr="009D0821">
        <w:rPr>
          <w:noProof/>
        </w:rPr>
        <w:t xml:space="preserve">Takahashi, K., and Yamanaka, S. (2006). Induction of Pluripotent Stem Cells from Mouse Embryonic and Adult Fibroblast Cultures by Defined Factors. Cell </w:t>
      </w:r>
      <w:r w:rsidRPr="009D0821">
        <w:rPr>
          <w:i/>
          <w:iCs/>
          <w:noProof/>
        </w:rPr>
        <w:t>126</w:t>
      </w:r>
      <w:r w:rsidRPr="009D0821">
        <w:rPr>
          <w:noProof/>
        </w:rPr>
        <w:t>, 663–676.</w:t>
      </w:r>
    </w:p>
    <w:p w14:paraId="61B84184" w14:textId="77777777" w:rsidR="009D0821" w:rsidRPr="009D0821" w:rsidRDefault="009D0821" w:rsidP="009D0821">
      <w:pPr>
        <w:widowControl w:val="0"/>
        <w:autoSpaceDE w:val="0"/>
        <w:autoSpaceDN w:val="0"/>
        <w:adjustRightInd w:val="0"/>
        <w:spacing w:before="140"/>
        <w:rPr>
          <w:noProof/>
        </w:rPr>
      </w:pPr>
      <w:r w:rsidRPr="009D0821">
        <w:rPr>
          <w:noProof/>
        </w:rPr>
        <w:t xml:space="preserve">Tarassov, K., Messier, V., Landry, C.R., Radinovic, S., Serna Molina, M.M., Shames, I., Malitskaya, Y., Vogel, J., Bussey, H., and Michnick, S.W. (2008). An in vivo map of the yeast protein interactome. Science </w:t>
      </w:r>
      <w:r w:rsidRPr="009D0821">
        <w:rPr>
          <w:i/>
          <w:iCs/>
          <w:noProof/>
        </w:rPr>
        <w:t>320</w:t>
      </w:r>
      <w:r w:rsidRPr="009D0821">
        <w:rPr>
          <w:noProof/>
        </w:rPr>
        <w:t>, 1465–1470.</w:t>
      </w:r>
    </w:p>
    <w:p w14:paraId="74B63E31"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Taylor, M.B., Ehrenreich, I.M., Rothstein, R., Hu, T., and Mast, J. (2014). Genetic Interactions Involving Five or More Genes Contribute to a Complex Trait in Yeast. PLoS Genet. </w:t>
      </w:r>
      <w:r w:rsidRPr="009D0821">
        <w:rPr>
          <w:i/>
          <w:iCs/>
          <w:noProof/>
        </w:rPr>
        <w:t>10</w:t>
      </w:r>
      <w:r w:rsidRPr="009D0821">
        <w:rPr>
          <w:noProof/>
        </w:rPr>
        <w:t>, e1004324.</w:t>
      </w:r>
    </w:p>
    <w:p w14:paraId="0E7CC475"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H., Yang, H., Shivalila, C.S., Dawlaty, M.M., Cheng, A.W., Zhang, F., and Jaenisch, R. (2013). One-Step Generation of Mice Carrying Mutations in Multiple Genes by CRISPR/Cas-Mediated Genome Engineering. Cell </w:t>
      </w:r>
      <w:r w:rsidRPr="009D0821">
        <w:rPr>
          <w:i/>
          <w:iCs/>
          <w:noProof/>
        </w:rPr>
        <w:t>153</w:t>
      </w:r>
      <w:r w:rsidRPr="009D0821">
        <w:rPr>
          <w:noProof/>
        </w:rPr>
        <w:t>, 910–918.</w:t>
      </w:r>
    </w:p>
    <w:p w14:paraId="63896A49"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M., Herrmann, C.J., Simonovic, M., Szklarczyk, D., and von Mering, C. (2015). Version 4.0 of PaxDb: Protein abundance data, integrated across model organisms, tissues, and cell-lines. Proteomics </w:t>
      </w:r>
      <w:r w:rsidRPr="009D0821">
        <w:rPr>
          <w:i/>
          <w:iCs/>
          <w:noProof/>
        </w:rPr>
        <w:t>15</w:t>
      </w:r>
      <w:r w:rsidRPr="009D0821">
        <w:rPr>
          <w:noProof/>
        </w:rPr>
        <w:t>, 3163–3168.</w:t>
      </w:r>
    </w:p>
    <w:p w14:paraId="29BF4BB0" w14:textId="77777777" w:rsidR="009D0821" w:rsidRPr="009D0821" w:rsidRDefault="009D0821" w:rsidP="009D0821">
      <w:pPr>
        <w:widowControl w:val="0"/>
        <w:autoSpaceDE w:val="0"/>
        <w:autoSpaceDN w:val="0"/>
        <w:adjustRightInd w:val="0"/>
        <w:spacing w:before="140"/>
        <w:rPr>
          <w:noProof/>
        </w:rPr>
      </w:pPr>
      <w:r w:rsidRPr="009D0821">
        <w:rPr>
          <w:noProof/>
        </w:rPr>
        <w:t xml:space="preserve">Wieczorke, R., Krampe, S., Weierstall, T., Freidel, K., Hollenberg, C.P., and Boles, E. (1999). Concurrent knock-out of at least 20 transporter genes is required to block uptake of hexoses in Saccharomyces cerevisiae. FEBS Lett. </w:t>
      </w:r>
      <w:r w:rsidRPr="009D0821">
        <w:rPr>
          <w:i/>
          <w:iCs/>
          <w:noProof/>
        </w:rPr>
        <w:t>464</w:t>
      </w:r>
      <w:r w:rsidRPr="009D0821">
        <w:rPr>
          <w:noProof/>
        </w:rPr>
        <w:t>, 123–128.</w:t>
      </w:r>
    </w:p>
    <w:p w14:paraId="2AC75842" w14:textId="77777777" w:rsidR="009D0821" w:rsidRPr="009D0821" w:rsidRDefault="009D0821" w:rsidP="009D0821">
      <w:pPr>
        <w:widowControl w:val="0"/>
        <w:autoSpaceDE w:val="0"/>
        <w:autoSpaceDN w:val="0"/>
        <w:adjustRightInd w:val="0"/>
        <w:spacing w:before="140"/>
        <w:rPr>
          <w:noProof/>
        </w:rPr>
      </w:pPr>
      <w:r w:rsidRPr="009D0821">
        <w:rPr>
          <w:noProof/>
        </w:rPr>
        <w:t xml:space="preserve">Wong, A.S.L., Choi, G.C.G., Cui, C.H., Pregernig, G., Milani, P., Adam, M., Perli, S.D., Kazer, S.W., Gaillard, A., Hermann, M., et al. (2016). Multiplexed barcoded CRISPR-Cas9 screening enabled by CombiGEM. Proc. Natl. Acad. Sci. U. S. A. </w:t>
      </w:r>
      <w:r w:rsidRPr="009D0821">
        <w:rPr>
          <w:i/>
          <w:iCs/>
          <w:noProof/>
        </w:rPr>
        <w:t>113</w:t>
      </w:r>
      <w:r w:rsidRPr="009D0821">
        <w:rPr>
          <w:noProof/>
        </w:rPr>
        <w:t>, 2544–2549.</w:t>
      </w:r>
    </w:p>
    <w:p w14:paraId="3C91B418" w14:textId="77777777" w:rsidR="009D0821" w:rsidRPr="009D0821" w:rsidRDefault="009D0821" w:rsidP="009D0821">
      <w:pPr>
        <w:widowControl w:val="0"/>
        <w:autoSpaceDE w:val="0"/>
        <w:autoSpaceDN w:val="0"/>
        <w:adjustRightInd w:val="0"/>
        <w:spacing w:before="140"/>
        <w:rPr>
          <w:noProof/>
        </w:rPr>
      </w:pPr>
      <w:r w:rsidRPr="009D0821">
        <w:rPr>
          <w:noProof/>
        </w:rPr>
        <w:t xml:space="preserve">Xu, S., Wang, Z., Kim, K.W., Jin, Y., and Chisholm, A.D. (2016). Targeted Mutagenesis of Duplicated Genes in Caenorhabditis elegans Using CRISPR-Cas9. J. Genet. Genomics </w:t>
      </w:r>
      <w:r w:rsidRPr="009D0821">
        <w:rPr>
          <w:i/>
          <w:iCs/>
          <w:noProof/>
        </w:rPr>
        <w:t>43</w:t>
      </w:r>
      <w:r w:rsidRPr="009D0821">
        <w:rPr>
          <w:noProof/>
        </w:rPr>
        <w:t>, 103–106.</w:t>
      </w:r>
    </w:p>
    <w:p w14:paraId="3CB6C793" w14:textId="77777777" w:rsidR="009D0821" w:rsidRPr="009D0821" w:rsidRDefault="009D0821" w:rsidP="009D0821">
      <w:pPr>
        <w:widowControl w:val="0"/>
        <w:autoSpaceDE w:val="0"/>
        <w:autoSpaceDN w:val="0"/>
        <w:adjustRightInd w:val="0"/>
        <w:spacing w:before="140"/>
        <w:rPr>
          <w:noProof/>
        </w:rPr>
      </w:pPr>
      <w:r w:rsidRPr="009D0821">
        <w:rPr>
          <w:noProof/>
        </w:rPr>
        <w:t xml:space="preserve">Yachie, N., Petsalaki, E., Mellor, J.C., Weile, J., Jacob, Y., Verby, M., Ozturk, S.B., Li, S., Cote, A.G., Mosca, R., et al. (2016). Pooled-matrix protein interaction screens using Barcode Fusion Genetics. Mol. Syst. Biol. </w:t>
      </w:r>
      <w:r w:rsidRPr="009D0821">
        <w:rPr>
          <w:i/>
          <w:iCs/>
          <w:noProof/>
        </w:rPr>
        <w:t>12</w:t>
      </w:r>
      <w:r w:rsidRPr="009D0821">
        <w:rPr>
          <w:noProof/>
        </w:rPr>
        <w:t>, 863.</w:t>
      </w:r>
    </w:p>
    <w:p w14:paraId="4B13177C" w14:textId="77777777" w:rsidR="009D0821" w:rsidRPr="009D0821" w:rsidRDefault="009D0821" w:rsidP="009D0821">
      <w:pPr>
        <w:widowControl w:val="0"/>
        <w:autoSpaceDE w:val="0"/>
        <w:autoSpaceDN w:val="0"/>
        <w:adjustRightInd w:val="0"/>
        <w:spacing w:before="140"/>
        <w:rPr>
          <w:noProof/>
        </w:rPr>
      </w:pPr>
      <w:r w:rsidRPr="009D0821">
        <w:rPr>
          <w:noProof/>
        </w:rPr>
        <w:t xml:space="preserve">Zeitoun, R.I., Pines, G., Grau, W.C., and Gill, R.T. (2017). Quantitative Tracking of Combinatorially Engineered Populations with Multiplexed Binary Assemblies. ACS Synth. Biol. </w:t>
      </w:r>
      <w:r w:rsidRPr="009D0821">
        <w:rPr>
          <w:i/>
          <w:iCs/>
          <w:noProof/>
        </w:rPr>
        <w:t>6</w:t>
      </w:r>
      <w:r w:rsidRPr="009D0821">
        <w:rPr>
          <w:noProof/>
        </w:rPr>
        <w:t>, 619–627.</w:t>
      </w:r>
    </w:p>
    <w:p w14:paraId="3678DC05" w14:textId="77777777" w:rsidR="009D0821" w:rsidRPr="009D0821" w:rsidRDefault="009D0821" w:rsidP="009D0821">
      <w:pPr>
        <w:widowControl w:val="0"/>
        <w:autoSpaceDE w:val="0"/>
        <w:autoSpaceDN w:val="0"/>
        <w:adjustRightInd w:val="0"/>
        <w:spacing w:before="140"/>
        <w:rPr>
          <w:noProof/>
        </w:rPr>
      </w:pPr>
      <w:r w:rsidRPr="009D0821">
        <w:rPr>
          <w:noProof/>
        </w:rPr>
        <w:t xml:space="preserve">Zhang, Z., Mao, Y., Ha, S., Liu, W., Botella, J.R., and Zhu, J.-K. (2016). A multiplex CRISPR/Cas9 platform for fast and efficient editing of multiple genes in Arabidopsis. Plant Cell Rep. </w:t>
      </w:r>
      <w:r w:rsidRPr="009D0821">
        <w:rPr>
          <w:i/>
          <w:iCs/>
          <w:noProof/>
        </w:rPr>
        <w:t>35</w:t>
      </w:r>
      <w:r w:rsidRPr="009D0821">
        <w:rPr>
          <w:noProof/>
        </w:rPr>
        <w:t>, 1519–1533.</w:t>
      </w:r>
    </w:p>
    <w:p w14:paraId="5E7D0454" w14:textId="4DF256F1" w:rsidR="001F052C" w:rsidRPr="00233F15" w:rsidRDefault="00C1486D" w:rsidP="009D0821">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r w:rsidR="00794D03">
        <w:rPr>
          <w:b/>
        </w:rPr>
        <w:t>.</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0EA0087D"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r w:rsidR="00580E8F">
        <w:tab/>
      </w:r>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 and grown under each of 16 drugs, as well as a solvent control (DMSO).  High throughput sequencing of strain-specific DNA barcodes at t = 0, 5, 10, 15, and 20 generations of pool growth reconstructs the resistance of each strain to each drug.</w:t>
      </w:r>
      <w:r w:rsidR="00213A84">
        <w:t xml:space="preserve">  See also Figure</w:t>
      </w:r>
      <w:r w:rsidR="00C379F2">
        <w:t>s S1 and S2.</w:t>
      </w:r>
    </w:p>
    <w:p w14:paraId="671C945B" w14:textId="77777777" w:rsidR="00F54166" w:rsidRPr="00233F15" w:rsidRDefault="00F54166" w:rsidP="00224FCB">
      <w:pPr>
        <w:jc w:val="both"/>
      </w:pPr>
    </w:p>
    <w:p w14:paraId="23A02103" w14:textId="582B8CF3" w:rsidR="003A4E50" w:rsidRPr="00CC390A" w:rsidRDefault="00F0546A" w:rsidP="00224FCB">
      <w:pPr>
        <w:jc w:val="both"/>
        <w:rPr>
          <w:b/>
        </w:rPr>
      </w:pPr>
      <w:r w:rsidRPr="005959CB">
        <w:rPr>
          <w:b/>
        </w:rPr>
        <w:t>Figure 2</w:t>
      </w:r>
      <w:r w:rsidR="00794D03">
        <w:rPr>
          <w:b/>
        </w:rPr>
        <w:t>.</w:t>
      </w:r>
      <w:r w:rsidR="0023730D" w:rsidRPr="005959CB">
        <w:rPr>
          <w:b/>
        </w:rPr>
        <w:t xml:space="preserve"> </w:t>
      </w:r>
      <w:r w:rsidR="005959CB">
        <w:rPr>
          <w:b/>
        </w:rPr>
        <w:t xml:space="preserve"> </w:t>
      </w:r>
      <w:r w:rsidR="00011FDC" w:rsidRPr="00CC390A">
        <w:rPr>
          <w:b/>
        </w:rPr>
        <w:t xml:space="preserve">Illustrating a </w:t>
      </w:r>
      <w:r w:rsidR="008A41C5">
        <w:rPr>
          <w:b/>
        </w:rPr>
        <w:t>Reproducible</w:t>
      </w:r>
      <w:r w:rsidR="008A41C5" w:rsidRPr="00CC390A">
        <w:rPr>
          <w:b/>
        </w:rPr>
        <w:t xml:space="preserve"> </w:t>
      </w:r>
      <w:r w:rsidR="00D669D5">
        <w:rPr>
          <w:b/>
        </w:rPr>
        <w:t>five</w:t>
      </w:r>
      <w:r w:rsidR="00011FDC" w:rsidRPr="00CC390A">
        <w:rPr>
          <w:b/>
        </w:rPr>
        <w:t xml:space="preserve">-gene </w:t>
      </w:r>
      <w:r w:rsidR="00C530A4" w:rsidRPr="00CC390A">
        <w:rPr>
          <w:b/>
        </w:rPr>
        <w:t>Resistance</w:t>
      </w:r>
      <w:r w:rsidR="00011FDC" w:rsidRPr="00CC390A">
        <w:rPr>
          <w:b/>
        </w:rPr>
        <w:t xml:space="preserve"> Landscape</w:t>
      </w:r>
    </w:p>
    <w:p w14:paraId="40001D3C" w14:textId="467CCCF7" w:rsidR="006219B8" w:rsidRPr="007A228C" w:rsidRDefault="00CC390A" w:rsidP="00224FCB">
      <w:pPr>
        <w:jc w:val="both"/>
      </w:pPr>
      <w:r>
        <w:rPr>
          <w:b/>
        </w:rPr>
        <w:t>(A)</w:t>
      </w:r>
      <w:r>
        <w:rPr>
          <w:b/>
        </w:rPr>
        <w:tab/>
      </w:r>
      <w:r w:rsidR="007A228C">
        <w:t xml:space="preserve">Comparison of </w:t>
      </w:r>
      <w:r w:rsidR="00D669D5">
        <w:t xml:space="preserve">averaged </w:t>
      </w:r>
      <w:r w:rsidR="007A228C">
        <w:t>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rPr>
        <w:t xml:space="preserve"> </w:t>
      </w:r>
      <w:r w:rsidR="00176BD4">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r w:rsidR="00744919">
        <w:t xml:space="preserve"> as indicated by the legend.</w:t>
      </w:r>
      <w:r w:rsidR="00FB5937">
        <w:t xml:space="preserve"> </w:t>
      </w:r>
      <w:r w:rsidR="00C379F2">
        <w:t xml:space="preserve">See also </w:t>
      </w:r>
      <w:r w:rsidR="004452EF">
        <w:t>Figure</w:t>
      </w:r>
      <w:r w:rsidR="00C379F2">
        <w:t>s</w:t>
      </w:r>
      <w:r w:rsidR="004452EF">
        <w:t xml:space="preserve"> </w:t>
      </w:r>
      <w:r w:rsidR="00EB3FCB">
        <w:t>S</w:t>
      </w:r>
      <w:r w:rsidR="00C379F2">
        <w:t>3 and S4</w:t>
      </w:r>
      <w:r w:rsidR="00EB3FCB">
        <w:t>.</w:t>
      </w:r>
    </w:p>
    <w:p w14:paraId="5E3AB690" w14:textId="125E1F70"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 xml:space="preserve">correlations of </w:t>
      </w:r>
      <w:r w:rsidR="00D669D5">
        <w:t xml:space="preserve">averaged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31F9F32F" w:rsidR="008A41C5" w:rsidRDefault="008A41C5" w:rsidP="00C82E31">
      <w:pPr>
        <w:jc w:val="both"/>
      </w:pPr>
      <w:r>
        <w:rPr>
          <w:b/>
        </w:rPr>
        <w:t>(</w:t>
      </w:r>
      <w:r w:rsidR="00E41888">
        <w:rPr>
          <w:b/>
        </w:rPr>
        <w:t>C</w:t>
      </w:r>
      <w:r>
        <w:rPr>
          <w:b/>
        </w:rPr>
        <w:t>)</w:t>
      </w:r>
      <w:r w:rsidR="003545B6" w:rsidRPr="00233F15">
        <w:rPr>
          <w:b/>
        </w:rPr>
        <w:tab/>
      </w:r>
      <w:r w:rsidR="00EF084A" w:rsidRPr="00D9226C">
        <w:t xml:space="preserve">A </w:t>
      </w:r>
      <w:r w:rsidR="00EF084A">
        <w:rPr>
          <w:color w:val="000000"/>
        </w:rPr>
        <w:t xml:space="preserve">radial </w:t>
      </w:r>
      <w:r w:rsidR="00D669D5">
        <w:rPr>
          <w:color w:val="000000"/>
        </w:rPr>
        <w:t>XGA map</w:t>
      </w:r>
      <w:r w:rsidR="00EF084A">
        <w:rPr>
          <w:color w:val="000000"/>
        </w:rPr>
        <w:t xml:space="preserve"> of </w:t>
      </w:r>
      <w:r w:rsidR="00C82E31">
        <w:rPr>
          <w:color w:val="000000"/>
        </w:rPr>
        <w:t xml:space="preserve">benomyl </w:t>
      </w:r>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  Extensions to 1, 2, and 5 total knockouts are illustrated</w:t>
      </w:r>
      <w:r>
        <w:t xml:space="preserve">. Color scale extends </w:t>
      </w:r>
      <w:r w:rsidR="00C82E31">
        <w:t xml:space="preserve">by +/- 1 standard deviation of all </w:t>
      </w:r>
      <w:r>
        <w:t>drug resistance values</w:t>
      </w:r>
      <w:r w:rsidR="00C82E31">
        <w:t xml:space="preserve"> observed in a pool.</w:t>
      </w:r>
      <w:r w:rsidR="00C379F2">
        <w:t xml:space="preserve">  See also Figure S5.</w:t>
      </w:r>
    </w:p>
    <w:p w14:paraId="473E814C" w14:textId="3B92FF77" w:rsidR="00C379F2" w:rsidRDefault="008A41C5" w:rsidP="00224FCB">
      <w:pPr>
        <w:jc w:val="both"/>
      </w:pPr>
      <w:r>
        <w:rPr>
          <w:b/>
        </w:rPr>
        <w:t xml:space="preserve">(D) </w:t>
      </w:r>
      <w:r w:rsidR="006624A7">
        <w:t xml:space="preserve"> </w:t>
      </w:r>
      <w:r w:rsidR="00D669D5">
        <w:t>Five</w:t>
      </w:r>
      <w:r w:rsidR="006624A7">
        <w:t>-</w:t>
      </w:r>
      <w:r w:rsidR="00D669D5">
        <w:t xml:space="preserve">gene </w:t>
      </w:r>
      <w:r w:rsidR="006624A7">
        <w:t xml:space="preserve">radial signatures are shown for </w:t>
      </w:r>
      <w:r w:rsidR="006C1AC5">
        <w:t>8</w:t>
      </w:r>
      <w:r w:rsidR="006624A7">
        <w:t xml:space="preserve"> drugs</w:t>
      </w:r>
      <w:r w:rsidR="00C379F2">
        <w:t>.</w:t>
      </w:r>
    </w:p>
    <w:p w14:paraId="32E8C84D" w14:textId="1955A1B9" w:rsidR="00503446" w:rsidRDefault="00503446" w:rsidP="00224FCB">
      <w:pPr>
        <w:jc w:val="both"/>
      </w:pPr>
    </w:p>
    <w:p w14:paraId="27590538" w14:textId="4E43CE16" w:rsidR="00503446" w:rsidRDefault="008B67DA" w:rsidP="00224FCB">
      <w:pPr>
        <w:jc w:val="both"/>
      </w:pPr>
      <w:r w:rsidRPr="005959CB">
        <w:rPr>
          <w:b/>
        </w:rPr>
        <w:t xml:space="preserve">Figure </w:t>
      </w:r>
      <w:r>
        <w:rPr>
          <w:b/>
        </w:rPr>
        <w:t>3</w:t>
      </w:r>
      <w:r w:rsidR="00794D03">
        <w:rPr>
          <w:b/>
        </w:rPr>
        <w:t>.</w:t>
      </w:r>
      <w:r w:rsidR="00C379F2">
        <w:rPr>
          <w:b/>
        </w:rPr>
        <w:t xml:space="preserve"> </w:t>
      </w:r>
      <w:r w:rsidRPr="00CC390A">
        <w:rPr>
          <w:b/>
        </w:rPr>
        <w:t>5-gene Resistance Landscape</w:t>
      </w:r>
      <w:r>
        <w:rPr>
          <w:b/>
        </w:rPr>
        <w:t>s Illustrate Complex Drug Resistance Phenomena</w:t>
      </w:r>
    </w:p>
    <w:p w14:paraId="5B7773A7" w14:textId="54679AA9" w:rsidR="00176BD4" w:rsidRPr="00803577" w:rsidRDefault="00176BD4" w:rsidP="00D9226C">
      <w:pPr>
        <w:jc w:val="both"/>
      </w:pPr>
      <w:r>
        <w:t xml:space="preserve">A </w:t>
      </w:r>
      <w:r w:rsidR="00E32178">
        <w:t xml:space="preserve">resistance </w:t>
      </w:r>
      <w:r>
        <w:t xml:space="preserve">landscape of </w:t>
      </w:r>
      <w:r w:rsidR="00D669D5">
        <w:t>five</w:t>
      </w:r>
      <w:r w:rsidR="00E32178">
        <w:t>-gene groups i</w:t>
      </w:r>
      <w:r w:rsidR="008B67DA">
        <w:t>s shown for</w:t>
      </w:r>
      <w:r>
        <w:t xml:space="preserve"> </w:t>
      </w:r>
      <w:r w:rsidR="00794D03">
        <w:t>six drugs</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C379F2">
        <w:t xml:space="preserve"> See also Figure S6.</w:t>
      </w:r>
    </w:p>
    <w:p w14:paraId="05144FD0" w14:textId="77777777" w:rsidR="00BB1522" w:rsidRDefault="00BB1522" w:rsidP="00224FCB">
      <w:pPr>
        <w:jc w:val="both"/>
        <w:rPr>
          <w:b/>
        </w:rPr>
      </w:pPr>
    </w:p>
    <w:p w14:paraId="462AB57E" w14:textId="25A51BB7" w:rsidR="003A4E50" w:rsidRPr="00CC390A" w:rsidRDefault="00F0546A" w:rsidP="00224FCB">
      <w:pPr>
        <w:jc w:val="both"/>
        <w:rPr>
          <w:b/>
        </w:rPr>
      </w:pPr>
      <w:r w:rsidRPr="005959CB">
        <w:rPr>
          <w:b/>
        </w:rPr>
        <w:t xml:space="preserve">Figure </w:t>
      </w:r>
      <w:r w:rsidR="00C379F2">
        <w:rPr>
          <w:b/>
        </w:rPr>
        <w:t>4</w:t>
      </w:r>
      <w:r w:rsidR="00794D03">
        <w:rPr>
          <w:b/>
        </w:rPr>
        <w:t>.</w:t>
      </w:r>
      <w:r w:rsidR="005959CB">
        <w:rPr>
          <w:b/>
        </w:rPr>
        <w:t xml:space="preserve"> </w:t>
      </w:r>
      <w:r w:rsidR="003827FE" w:rsidRPr="00CC390A">
        <w:rPr>
          <w:b/>
        </w:rPr>
        <w:t>Environment-Dependent Complex Genetic Interactions amongst 16 ABC Transporters</w:t>
      </w:r>
    </w:p>
    <w:p w14:paraId="1C6456F9" w14:textId="760CAD50" w:rsidR="00F85648" w:rsidRDefault="000743FF" w:rsidP="000743FF">
      <w:pPr>
        <w:jc w:val="both"/>
      </w:pPr>
      <w:r>
        <w:rPr>
          <w:b/>
        </w:rPr>
        <w:t>(</w:t>
      </w:r>
      <w:r w:rsidR="003827FE">
        <w:rPr>
          <w:b/>
        </w:rPr>
        <w:t>A</w:t>
      </w:r>
      <w:r>
        <w:rPr>
          <w:b/>
        </w:rPr>
        <w:t>)</w:t>
      </w:r>
      <w:r w:rsidR="00DD0A56">
        <w:tab/>
      </w:r>
      <w:r w:rsidR="008C28D4">
        <w:t xml:space="preserve">All single-gene </w:t>
      </w:r>
      <w:r w:rsidR="00DD0A56">
        <w:t xml:space="preserve">knockout effects and </w:t>
      </w:r>
      <w:r w:rsidR="00F51BFF">
        <w:rPr>
          <w:i/>
        </w:rPr>
        <w:t>X</w:t>
      </w:r>
      <w:r w:rsidR="00DD0A56">
        <w:t xml:space="preserve">-way </w:t>
      </w:r>
      <w:r w:rsidR="00DD0A56" w:rsidRPr="00592DC4">
        <w:t>genetic</w:t>
      </w:r>
      <w:r w:rsidR="00DD0A56">
        <w:t xml:space="preserve"> interactions (</w:t>
      </w:r>
      <w:r w:rsidR="00D669D5">
        <w:t xml:space="preserve">quantified by </w:t>
      </w:r>
      <w:r w:rsidR="00DD0A56">
        <w:rPr>
          <w:lang w:val="el-GR"/>
        </w:rPr>
        <w:t>ε</w:t>
      </w:r>
      <w:r w:rsidR="00DD0A56">
        <w:t xml:space="preserve"> </w:t>
      </w:r>
      <w:r w:rsidR="00D669D5">
        <w:t>values</w:t>
      </w:r>
      <w:r w:rsidR="00DD0A56">
        <w:t>) 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r>
        <w:t>Magnitude of genetic effects were determined by generalized linear model, then rescaled for each drug</w:t>
      </w:r>
      <w:r w:rsidR="00F85648">
        <w:t>.</w:t>
      </w:r>
    </w:p>
    <w:p w14:paraId="60B4EB6B" w14:textId="13803E3C" w:rsidR="0034689A" w:rsidRPr="002E0460" w:rsidRDefault="000743FF" w:rsidP="00224FCB">
      <w:pPr>
        <w:jc w:val="both"/>
      </w:pPr>
      <w:r>
        <w:rPr>
          <w:b/>
        </w:rPr>
        <w:t>(</w:t>
      </w:r>
      <w:r w:rsidR="0034689A">
        <w:rPr>
          <w:b/>
        </w:rPr>
        <w:t>B</w:t>
      </w:r>
      <w:r>
        <w:rPr>
          <w:b/>
        </w:rPr>
        <w:t>)</w:t>
      </w:r>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744832">
        <w:t>five</w:t>
      </w:r>
      <w:r w:rsidR="00747BB8">
        <w:t>-</w:t>
      </w:r>
      <w:r w:rsidR="00744832">
        <w:t xml:space="preserve">gene </w:t>
      </w:r>
      <w:r w:rsidR="00747BB8">
        <w:t>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w:t>
      </w:r>
      <w:r w:rsidR="00744832">
        <w:t>five</w:t>
      </w:r>
      <w:r w:rsidR="001A2F13">
        <w:t xml:space="preserve">-gene knockout genotype, and for strains </w:t>
      </w:r>
      <w:r w:rsidR="002E7A94">
        <w:t xml:space="preserve">grouped by </w:t>
      </w:r>
      <w:r w:rsidR="001A2F13">
        <w:t>other relevant genotypes</w:t>
      </w:r>
      <w:r w:rsidR="002E7A94">
        <w:t>. (In each panel, genotypes are defined only by the five genes of interest</w:t>
      </w:r>
      <w:r w:rsidR="00744832">
        <w:t xml:space="preserve"> </w:t>
      </w:r>
      <w:r w:rsidR="002E7A94">
        <w:t xml:space="preserve">and may vary at other loci.) </w:t>
      </w:r>
      <w:r w:rsidR="00EF5F74">
        <w:t xml:space="preserve">Differences in median resistance (black lines) between the indicated </w:t>
      </w:r>
      <w:r w:rsidR="00744832">
        <w:t>four</w:t>
      </w:r>
      <w:r w:rsidR="00EF5F74">
        <w:t xml:space="preserve">- and </w:t>
      </w:r>
      <w:r w:rsidR="00744832">
        <w:t>five</w:t>
      </w:r>
      <w:r w:rsidR="00EF5F74">
        <w:t xml:space="preserve">-gene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r>
        <w:t xml:space="preserve">shows genetic effects extracted from Figure 4A. </w:t>
      </w:r>
    </w:p>
    <w:p w14:paraId="17E7F94D" w14:textId="77777777" w:rsidR="0034689A" w:rsidRDefault="0034689A" w:rsidP="00224FCB">
      <w:pPr>
        <w:jc w:val="both"/>
        <w:rPr>
          <w:b/>
          <w:color w:val="000000" w:themeColor="text1"/>
        </w:rPr>
      </w:pPr>
    </w:p>
    <w:p w14:paraId="2347C136" w14:textId="39E03793" w:rsidR="005A78CA" w:rsidRPr="00315FAB" w:rsidRDefault="00E555C1" w:rsidP="00224FCB">
      <w:pPr>
        <w:jc w:val="both"/>
        <w:rPr>
          <w:b/>
          <w:color w:val="7F7F7F" w:themeColor="text1" w:themeTint="80"/>
        </w:rPr>
      </w:pPr>
      <w:r w:rsidRPr="005959CB">
        <w:rPr>
          <w:b/>
          <w:color w:val="000000" w:themeColor="text1"/>
        </w:rPr>
        <w:lastRenderedPageBreak/>
        <w:t xml:space="preserve">Figure </w:t>
      </w:r>
      <w:r w:rsidR="00794D03">
        <w:rPr>
          <w:b/>
          <w:color w:val="000000" w:themeColor="text1"/>
        </w:rPr>
        <w:t>5.</w:t>
      </w:r>
      <w:r w:rsidRPr="005959CB">
        <w:rPr>
          <w:b/>
          <w:color w:val="000000" w:themeColor="text1"/>
        </w:rPr>
        <w:t xml:space="preserve">  </w:t>
      </w:r>
      <w:r w:rsidR="00C43221" w:rsidRPr="00315FAB">
        <w:rPr>
          <w:b/>
          <w:color w:val="000000" w:themeColor="text1"/>
        </w:rPr>
        <w:t>A</w:t>
      </w:r>
      <w:r w:rsidR="00794D03">
        <w:rPr>
          <w:b/>
          <w:color w:val="000000" w:themeColor="text1"/>
        </w:rPr>
        <w:t>n Intuitive</w:t>
      </w:r>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4820ED41" w:rsidR="003C2082" w:rsidRPr="00E36F4E" w:rsidRDefault="00FD5CC0" w:rsidP="00D9226C">
      <w:pPr>
        <w:jc w:val="both"/>
      </w:pPr>
      <w:r>
        <w:rPr>
          <w:b/>
        </w:rPr>
        <w:t>(</w:t>
      </w:r>
      <w:r w:rsidR="005A78CA" w:rsidRPr="00DA75F4">
        <w:rPr>
          <w:b/>
        </w:rPr>
        <w:t>A</w:t>
      </w:r>
      <w:r>
        <w:rPr>
          <w:b/>
        </w:rPr>
        <w:t>)</w:t>
      </w:r>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r w:rsidR="009D339A">
        <w:t xml:space="preserve">binary </w:t>
      </w:r>
      <w:r w:rsidR="003C2082">
        <w:t xml:space="preserve">input </w:t>
      </w:r>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A045BA">
        <w:t xml:space="preserve">.  </w:t>
      </w:r>
      <w:r w:rsidR="00C533B8" w:rsidRPr="00022C0A">
        <w:rPr>
          <w:b/>
          <w:i/>
        </w:rPr>
        <w:t>A</w:t>
      </w:r>
      <w:r w:rsidR="00C533B8">
        <w:rPr>
          <w:i/>
        </w:rPr>
        <w:t xml:space="preserve"> </w:t>
      </w:r>
      <w:r w:rsidR="00C533B8">
        <w:t xml:space="preserve">is set to zero for transporters that are absent in </w:t>
      </w:r>
      <w:r w:rsidR="00C533B8" w:rsidRPr="00022C0A">
        <w:rPr>
          <w:b/>
          <w:i/>
        </w:rPr>
        <w:t>G</w:t>
      </w:r>
      <w:r w:rsidR="00C533B8"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r w:rsidR="00580E8F">
        <w:t xml:space="preserve">each </w:t>
      </w:r>
      <w:r w:rsidR="001C6F17">
        <w:t>multiplied by the</w:t>
      </w:r>
      <w:r w:rsidR="00AE4CA5">
        <w:t xml:space="preserve"> </w:t>
      </w:r>
      <w:r w:rsidR="00C35287" w:rsidRPr="00022C0A">
        <w:rPr>
          <w:b/>
          <w:i/>
        </w:rPr>
        <w:t>A</w:t>
      </w:r>
      <w:r w:rsidR="001C6F17">
        <w:t xml:space="preserve"> </w:t>
      </w:r>
      <w:r w:rsidR="00B94E12">
        <w:t xml:space="preserve">values </w:t>
      </w:r>
      <w:r w:rsidR="001C6F17">
        <w:t>of the corresponding transporter</w:t>
      </w:r>
      <w:r w:rsidR="003D2FF0">
        <w:t>s</w:t>
      </w:r>
      <w:r w:rsidR="004B71FB">
        <w:t>.</w:t>
      </w:r>
    </w:p>
    <w:p w14:paraId="62CA6A0C" w14:textId="323AB6F9" w:rsidR="00A978F8" w:rsidRDefault="00FD5CC0" w:rsidP="00224FCB">
      <w:pPr>
        <w:jc w:val="both"/>
        <w:rPr>
          <w:color w:val="000000" w:themeColor="text1"/>
        </w:rPr>
      </w:pPr>
      <w:r>
        <w:rPr>
          <w:b/>
          <w:color w:val="000000" w:themeColor="text1"/>
        </w:rPr>
        <w:t>(</w:t>
      </w:r>
      <w:r w:rsidR="0080721A">
        <w:rPr>
          <w:b/>
          <w:color w:val="000000" w:themeColor="text1"/>
        </w:rPr>
        <w:t>B</w:t>
      </w:r>
      <w:r>
        <w:rPr>
          <w:b/>
          <w:color w:val="000000" w:themeColor="text1"/>
        </w:rPr>
        <w:t>)</w:t>
      </w:r>
      <w:r w:rsidR="0080721A">
        <w:rPr>
          <w:b/>
          <w:color w:val="000000" w:themeColor="text1"/>
        </w:rPr>
        <w:tab/>
      </w:r>
      <w:r w:rsidR="00FB0170" w:rsidRPr="00990CD4">
        <w:rPr>
          <w:b/>
          <w:i/>
        </w:rPr>
        <w:t>I</w:t>
      </w:r>
      <w:r w:rsidR="00FB0170">
        <w:rPr>
          <w:color w:val="000000" w:themeColor="text1"/>
        </w:rPr>
        <w:t xml:space="preserve"> and </w:t>
      </w:r>
      <w:r w:rsidR="00FB0170" w:rsidRPr="00022C0A">
        <w:rPr>
          <w:b/>
          <w:color w:val="000000" w:themeColor="text1"/>
        </w:rPr>
        <w:t>E</w:t>
      </w:r>
      <w:r w:rsidR="00FB0170">
        <w:rPr>
          <w:b/>
          <w:color w:val="000000" w:themeColor="text1"/>
        </w:rPr>
        <w:t xml:space="preserve"> </w:t>
      </w:r>
      <w:r w:rsidR="00FB0170">
        <w:rPr>
          <w:color w:val="000000" w:themeColor="text1"/>
        </w:rPr>
        <w:t>w</w:t>
      </w:r>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r w:rsidR="00122E73">
        <w:rPr>
          <w:color w:val="000000" w:themeColor="text1"/>
        </w:rPr>
        <w:t xml:space="preserve"> See also Figure</w:t>
      </w:r>
      <w:r>
        <w:rPr>
          <w:color w:val="000000" w:themeColor="text1"/>
        </w:rPr>
        <w:t>s</w:t>
      </w:r>
      <w:r w:rsidR="00122E73">
        <w:rPr>
          <w:color w:val="000000" w:themeColor="text1"/>
        </w:rPr>
        <w:t xml:space="preserve"> S7</w:t>
      </w:r>
      <w:r w:rsidR="003255FC">
        <w:rPr>
          <w:color w:val="000000" w:themeColor="text1"/>
        </w:rPr>
        <w:t>A-B</w:t>
      </w:r>
      <w:r>
        <w:rPr>
          <w:color w:val="000000" w:themeColor="text1"/>
        </w:rPr>
        <w:t xml:space="preserve"> and S8</w:t>
      </w:r>
      <w:r w:rsidR="00122E73">
        <w:rPr>
          <w:color w:val="000000" w:themeColor="text1"/>
        </w:rPr>
        <w:t>.</w:t>
      </w:r>
    </w:p>
    <w:p w14:paraId="79F6736A" w14:textId="29913E8C" w:rsidR="004557DE" w:rsidRDefault="00FD5CC0" w:rsidP="004557DE">
      <w:pPr>
        <w:jc w:val="both"/>
        <w:rPr>
          <w:color w:val="000000" w:themeColor="text1"/>
        </w:rPr>
      </w:pPr>
      <w:r>
        <w:rPr>
          <w:b/>
          <w:color w:val="000000" w:themeColor="text1"/>
        </w:rPr>
        <w:t>(</w:t>
      </w:r>
      <w:r w:rsidR="004557DE">
        <w:rPr>
          <w:b/>
          <w:color w:val="000000" w:themeColor="text1"/>
        </w:rPr>
        <w:t>C</w:t>
      </w:r>
      <w:r>
        <w:rPr>
          <w:b/>
          <w:color w:val="000000" w:themeColor="text1"/>
        </w:rPr>
        <w:t>)</w:t>
      </w:r>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r w:rsidR="00122E73">
        <w:rPr>
          <w:color w:val="000000" w:themeColor="text1"/>
        </w:rPr>
        <w:t>.  See also Figure</w:t>
      </w:r>
      <w:r>
        <w:rPr>
          <w:color w:val="000000" w:themeColor="text1"/>
        </w:rPr>
        <w:t>s</w:t>
      </w:r>
      <w:r w:rsidR="00122E73">
        <w:rPr>
          <w:color w:val="000000" w:themeColor="text1"/>
        </w:rPr>
        <w:t xml:space="preserve"> </w:t>
      </w:r>
      <w:r>
        <w:rPr>
          <w:color w:val="000000" w:themeColor="text1"/>
        </w:rPr>
        <w:t>S7</w:t>
      </w:r>
      <w:r w:rsidR="003255FC">
        <w:rPr>
          <w:color w:val="000000" w:themeColor="text1"/>
        </w:rPr>
        <w:t>C-D</w:t>
      </w:r>
      <w:r>
        <w:rPr>
          <w:color w:val="000000" w:themeColor="text1"/>
        </w:rPr>
        <w:t xml:space="preserve"> and </w:t>
      </w:r>
      <w:r w:rsidR="00122E73">
        <w:rPr>
          <w:color w:val="000000" w:themeColor="text1"/>
        </w:rPr>
        <w:t>S8.</w:t>
      </w:r>
    </w:p>
    <w:p w14:paraId="30BDAB5C" w14:textId="50F9C02B" w:rsidR="008C2F3A" w:rsidRDefault="00FD5CC0" w:rsidP="008C2F3A">
      <w:pPr>
        <w:jc w:val="both"/>
      </w:pPr>
      <w:r>
        <w:rPr>
          <w:b/>
          <w:color w:val="000000" w:themeColor="text1"/>
        </w:rPr>
        <w:t>(</w:t>
      </w:r>
      <w:r w:rsidR="004557DE">
        <w:rPr>
          <w:b/>
          <w:color w:val="000000" w:themeColor="text1"/>
        </w:rPr>
        <w:t>D</w:t>
      </w:r>
      <w:r>
        <w:rPr>
          <w:b/>
          <w:color w:val="000000" w:themeColor="text1"/>
        </w:rPr>
        <w:t>)</w:t>
      </w:r>
      <w:r w:rsidR="001722E9">
        <w:rPr>
          <w:color w:val="000000" w:themeColor="text1"/>
        </w:rPr>
        <w:tab/>
      </w:r>
      <w:r w:rsidR="00AE12E3">
        <w:rPr>
          <w:color w:val="000000" w:themeColor="text1"/>
        </w:rPr>
        <w:t>Extending the model of valinomycin resistance improves agreement with measure</w:t>
      </w:r>
      <w:r w:rsidR="00E81F90">
        <w:rPr>
          <w:color w:val="000000" w:themeColor="text1"/>
        </w:rPr>
        <w:t>ment</w:t>
      </w:r>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a hypothesized </w:t>
      </w:r>
      <w:r w:rsidR="00DE1226">
        <w:rPr>
          <w:color w:val="000000" w:themeColor="text1"/>
        </w:rPr>
        <w:t>resistance factor</w:t>
      </w:r>
      <w:r w:rsidR="001722E9">
        <w:rPr>
          <w:color w:val="000000" w:themeColor="text1"/>
        </w:rPr>
        <w:t xml:space="preserve"> (top right).</w:t>
      </w:r>
      <w:r w:rsidR="00122E73">
        <w:rPr>
          <w:color w:val="000000" w:themeColor="text1"/>
        </w:rPr>
        <w:t xml:space="preserve">  </w:t>
      </w:r>
      <w:r>
        <w:rPr>
          <w:color w:val="000000" w:themeColor="text1"/>
        </w:rPr>
        <w:t>See also Figure S8.</w:t>
      </w:r>
    </w:p>
    <w:p w14:paraId="1DCD7BBC" w14:textId="77777777" w:rsidR="001722E9" w:rsidRDefault="001722E9" w:rsidP="00224FCB">
      <w:pPr>
        <w:jc w:val="both"/>
        <w:rPr>
          <w:color w:val="000000" w:themeColor="text1"/>
        </w:rPr>
      </w:pPr>
    </w:p>
    <w:p w14:paraId="5229DD91" w14:textId="184E1461" w:rsidR="00B002B4" w:rsidRPr="00315FAB" w:rsidRDefault="00996C72" w:rsidP="00224FCB">
      <w:pPr>
        <w:jc w:val="both"/>
        <w:rPr>
          <w:b/>
          <w:color w:val="000000" w:themeColor="text1"/>
        </w:rPr>
      </w:pPr>
      <w:r w:rsidRPr="005959CB">
        <w:rPr>
          <w:b/>
          <w:color w:val="000000" w:themeColor="text1"/>
        </w:rPr>
        <w:t xml:space="preserve">Figure </w:t>
      </w:r>
      <w:r w:rsidR="00794D03">
        <w:rPr>
          <w:b/>
          <w:color w:val="000000" w:themeColor="text1"/>
        </w:rPr>
        <w:t>6.</w:t>
      </w:r>
      <w:r w:rsidRPr="005959CB">
        <w:rPr>
          <w:b/>
          <w:color w:val="000000" w:themeColor="text1"/>
        </w:rPr>
        <w:t xml:space="preserve"> </w:t>
      </w:r>
      <w:r w:rsidR="00794D03">
        <w:rPr>
          <w:b/>
          <w:color w:val="000000" w:themeColor="text1"/>
        </w:rPr>
        <w:t xml:space="preserve">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A005B94" w:rsidR="00A06B3F" w:rsidRPr="00472AEF" w:rsidRDefault="00AE077A" w:rsidP="00224FCB">
      <w:pPr>
        <w:jc w:val="both"/>
      </w:pPr>
      <w:r>
        <w:rPr>
          <w:b/>
          <w:color w:val="000000" w:themeColor="text1"/>
        </w:rPr>
        <w:t>(</w:t>
      </w:r>
      <w:r w:rsidR="00330ADB">
        <w:rPr>
          <w:b/>
          <w:color w:val="000000" w:themeColor="text1"/>
        </w:rPr>
        <w:t>A</w:t>
      </w:r>
      <w:r>
        <w:rPr>
          <w:b/>
          <w:color w:val="000000" w:themeColor="text1"/>
        </w:rPr>
        <w:t>)</w:t>
      </w:r>
      <w:r w:rsidR="00330ADB">
        <w:rPr>
          <w:b/>
          <w:color w:val="000000" w:themeColor="text1"/>
        </w:rPr>
        <w:tab/>
      </w:r>
      <w:r w:rsidR="00E81F90" w:rsidRPr="00022C0A">
        <w:rPr>
          <w:color w:val="000000" w:themeColor="text1"/>
        </w:rPr>
        <w:t>Illustrating</w:t>
      </w:r>
      <w:r w:rsidR="00E81F90">
        <w:rPr>
          <w:b/>
          <w:color w:val="000000" w:themeColor="text1"/>
        </w:rPr>
        <w:t xml:space="preserve"> </w:t>
      </w:r>
      <w:r w:rsidR="00E81F90">
        <w:rPr>
          <w:color w:val="000000" w:themeColor="text1"/>
        </w:rPr>
        <w:t xml:space="preserve">the complex genetics of </w:t>
      </w:r>
      <w:r w:rsidR="00472AEF">
        <w:rPr>
          <w:color w:val="000000" w:themeColor="text1"/>
        </w:rPr>
        <w:t>fluconazole</w:t>
      </w:r>
      <w:r w:rsidR="00E81F90">
        <w:rPr>
          <w:color w:val="000000" w:themeColor="text1"/>
        </w:rPr>
        <w:t xml:space="preserve"> resistance</w:t>
      </w:r>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r w:rsidR="00E81F90">
        <w:t xml:space="preserve">five ABC transporter </w:t>
      </w:r>
      <w:r w:rsidR="00133F63">
        <w:t>knockouts</w:t>
      </w:r>
      <w:r w:rsidR="00646F1A">
        <w:t xml:space="preserve"> (</w:t>
      </w:r>
      <w:r w:rsidR="00A06B3F">
        <w:t xml:space="preserve">as in Figure </w:t>
      </w:r>
      <w:r w:rsidR="003255FC">
        <w:t>3</w:t>
      </w:r>
      <w:r w:rsidR="00646F1A">
        <w:t>)</w:t>
      </w:r>
      <w:r w:rsidR="00421B7E">
        <w:t>.</w:t>
      </w:r>
      <w:r w:rsidR="00E81F90">
        <w:rPr>
          <w:b/>
        </w:rPr>
        <w:t xml:space="preserve"> </w:t>
      </w:r>
      <w:r w:rsidR="00472AEF">
        <w:t>Bo</w:t>
      </w:r>
      <w:r w:rsidR="00E81F90">
        <w:t>t</w:t>
      </w:r>
      <w:r w:rsidR="00472AEF">
        <w:t xml:space="preserve">tom panel - </w:t>
      </w:r>
      <w:r w:rsidR="00A06B3F">
        <w:t>S</w:t>
      </w:r>
      <w:r w:rsidR="00A06B3F" w:rsidRPr="00233F15">
        <w:t>ignificant</w:t>
      </w:r>
      <w:r w:rsidR="00A06B3F">
        <w:t xml:space="preserve"> </w:t>
      </w:r>
      <w:r w:rsidR="00E81F90">
        <w:t>single-</w:t>
      </w:r>
      <w:r w:rsidR="00A06B3F">
        <w:t xml:space="preserve">knockout effects and </w:t>
      </w:r>
      <w:r w:rsidR="00D1177D">
        <w:rPr>
          <w:i/>
        </w:rPr>
        <w:t>x</w:t>
      </w:r>
      <w:r w:rsidR="00A06B3F" w:rsidRPr="00022C0A">
        <w:rPr>
          <w:i/>
        </w:rPr>
        <w:t>-</w:t>
      </w:r>
      <w:r w:rsidR="00E81F90">
        <w:t xml:space="preserve">gene </w:t>
      </w:r>
      <w:r w:rsidR="00A06B3F" w:rsidRPr="00592DC4">
        <w:t>genetic</w:t>
      </w:r>
      <w:r w:rsidR="00A06B3F">
        <w:t xml:space="preserve"> interactions mediating fluconazole resistance</w:t>
      </w:r>
      <w:r w:rsidR="00421B7E">
        <w:t xml:space="preserve"> (</w:t>
      </w:r>
      <w:r w:rsidR="00A06B3F">
        <w:t xml:space="preserve">as in Figure </w:t>
      </w:r>
      <w:r w:rsidR="003255FC">
        <w:t>4</w:t>
      </w:r>
      <w:r w:rsidR="00421B7E">
        <w:t>).</w:t>
      </w:r>
    </w:p>
    <w:p w14:paraId="1640DA6B" w14:textId="405E58C7" w:rsidR="007D6FF5" w:rsidRPr="00022C0A" w:rsidRDefault="00AE077A" w:rsidP="00D9226C">
      <w:pPr>
        <w:jc w:val="both"/>
      </w:pPr>
      <w:r>
        <w:rPr>
          <w:b/>
        </w:rPr>
        <w:t>(</w:t>
      </w:r>
      <w:r w:rsidR="00472AEF">
        <w:rPr>
          <w:b/>
        </w:rPr>
        <w:t>B</w:t>
      </w:r>
      <w:r>
        <w:rPr>
          <w:b/>
        </w:rPr>
        <w:t>)</w:t>
      </w:r>
      <w:r w:rsidR="00330ADB">
        <w:tab/>
      </w:r>
      <w:r w:rsidR="00E81F90">
        <w:t xml:space="preserve">Extending the model of fluconazole resistance,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non-additive influence of four transporters on Pdr5 activity, </w:t>
      </w:r>
      <w:r w:rsidR="00E81F90">
        <w:t xml:space="preserve">improves agreement with measurement. </w:t>
      </w:r>
      <w:r w:rsidR="007D6FF5">
        <w:t xml:space="preserve"> Limitation to frequently-associated five transporters and the method for calculating correlation values are as described in Figure </w:t>
      </w:r>
      <w:r w:rsidR="00A045BA">
        <w:t>5</w:t>
      </w:r>
      <w:r w:rsidR="007D6FF5">
        <w:t>D.</w:t>
      </w:r>
    </w:p>
    <w:p w14:paraId="2207A608" w14:textId="22F9777F" w:rsidR="005A78CA" w:rsidRDefault="00AE077A" w:rsidP="00224FCB">
      <w:pPr>
        <w:jc w:val="both"/>
        <w:rPr>
          <w:color w:val="000000" w:themeColor="text1"/>
        </w:rPr>
      </w:pPr>
      <w:r>
        <w:rPr>
          <w:b/>
          <w:color w:val="000000" w:themeColor="text1"/>
        </w:rPr>
        <w:t>(</w:t>
      </w:r>
      <w:r w:rsidR="00472AEF">
        <w:rPr>
          <w:b/>
          <w:color w:val="000000" w:themeColor="text1"/>
        </w:rPr>
        <w:t>C</w:t>
      </w:r>
      <w:r>
        <w:rPr>
          <w:b/>
          <w:color w:val="000000" w:themeColor="text1"/>
        </w:rPr>
        <w:t>)</w:t>
      </w:r>
      <w:r w:rsidR="005A78CA">
        <w:rPr>
          <w:b/>
          <w:color w:val="000000" w:themeColor="text1"/>
        </w:rPr>
        <w:tab/>
      </w:r>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022C0A">
        <w:rPr>
          <w:color w:val="000000" w:themeColor="text1"/>
        </w:rPr>
        <w:t>analysis</w:t>
      </w:r>
      <w:r w:rsidR="007D6FF5">
        <w:rPr>
          <w:i/>
          <w:color w:val="000000" w:themeColor="text1"/>
        </w:rPr>
        <w:t xml:space="preserve"> </w:t>
      </w:r>
      <w:r w:rsidR="007D6FF5">
        <w:rPr>
          <w:color w:val="000000" w:themeColor="text1"/>
        </w:rPr>
        <w:t>of pooled strains with individually-measured resistance (IC50) values in independently-constructed strains.</w:t>
      </w:r>
    </w:p>
    <w:p w14:paraId="1A793DAD" w14:textId="5F2C069B" w:rsidR="005A78CA" w:rsidRPr="00E755E1" w:rsidRDefault="00AE077A" w:rsidP="00D9226C">
      <w:pPr>
        <w:jc w:val="both"/>
        <w:rPr>
          <w:color w:val="000000" w:themeColor="text1"/>
        </w:rPr>
      </w:pPr>
      <w:r>
        <w:rPr>
          <w:b/>
          <w:color w:val="000000" w:themeColor="text1"/>
        </w:rPr>
        <w:t>(</w:t>
      </w:r>
      <w:r w:rsidR="00472AEF">
        <w:rPr>
          <w:b/>
          <w:color w:val="000000" w:themeColor="text1"/>
        </w:rPr>
        <w:t>D</w:t>
      </w:r>
      <w:r>
        <w:rPr>
          <w:b/>
          <w:color w:val="000000" w:themeColor="text1"/>
        </w:rPr>
        <w:t>)</w:t>
      </w:r>
      <w:r w:rsidR="00A06B3F">
        <w:rPr>
          <w:b/>
          <w:color w:val="000000" w:themeColor="text1"/>
        </w:rPr>
        <w:tab/>
      </w:r>
      <w:r w:rsidR="008103E3">
        <w:rPr>
          <w:color w:val="000000" w:themeColor="text1"/>
        </w:rPr>
        <w:t xml:space="preserve">The synergistic effect of deleting four ABC transporters on Pdr5 activity is primarily explained by an indirect influence on </w:t>
      </w:r>
      <w:r w:rsidR="008103E3" w:rsidRPr="00022C0A">
        <w:rPr>
          <w:i/>
          <w:color w:val="000000" w:themeColor="text1"/>
        </w:rPr>
        <w:t>PDR5</w:t>
      </w:r>
      <w:r w:rsidR="008103E3">
        <w:rPr>
          <w:color w:val="000000" w:themeColor="text1"/>
        </w:rPr>
        <w:t xml:space="preserve"> transcript levels. </w:t>
      </w:r>
      <w:r w:rsidR="00BD4042">
        <w:rPr>
          <w:color w:val="000000" w:themeColor="text1"/>
        </w:rPr>
        <w:t>Gray</w:t>
      </w:r>
      <w:r w:rsidR="00A06B3F">
        <w:rPr>
          <w:color w:val="000000" w:themeColor="text1"/>
        </w:rPr>
        <w:t xml:space="preserve"> bars represent </w:t>
      </w:r>
      <w:r w:rsidR="00A06B3F">
        <w:rPr>
          <w:i/>
          <w:color w:val="000000" w:themeColor="text1"/>
        </w:rPr>
        <w:t xml:space="preserve">PDR5 </w:t>
      </w:r>
      <w:r w:rsidR="00A06B3F">
        <w:rPr>
          <w:color w:val="000000" w:themeColor="text1"/>
        </w:rPr>
        <w:t xml:space="preserve">expression </w:t>
      </w:r>
      <w:r w:rsidR="008103E3">
        <w:rPr>
          <w:color w:val="000000" w:themeColor="text1"/>
        </w:rPr>
        <w:t xml:space="preserve">in the specified genotype, relative </w:t>
      </w:r>
      <w:r w:rsidR="00A06B3F">
        <w:rPr>
          <w:color w:val="000000" w:themeColor="text1"/>
        </w:rPr>
        <w:t xml:space="preserve">to </w:t>
      </w:r>
      <w:r w:rsidR="008103E3">
        <w:rPr>
          <w:color w:val="000000" w:themeColor="text1"/>
        </w:rPr>
        <w:t xml:space="preserve">that of </w:t>
      </w:r>
      <w:r w:rsidR="00A06B3F">
        <w:rPr>
          <w:color w:val="000000" w:themeColor="text1"/>
        </w:rPr>
        <w:t>wild-type</w:t>
      </w:r>
      <w:r w:rsidR="00B922D0">
        <w:rPr>
          <w:color w:val="000000" w:themeColor="text1"/>
        </w:rPr>
        <w:t xml:space="preserve">, with error </w:t>
      </w:r>
      <w:r w:rsidR="00692155">
        <w:rPr>
          <w:color w:val="000000" w:themeColor="text1"/>
        </w:rPr>
        <w:t>bars indica</w:t>
      </w:r>
      <w:r w:rsidR="00B922D0">
        <w:rPr>
          <w:color w:val="000000" w:themeColor="text1"/>
        </w:rPr>
        <w:t xml:space="preserve">ting </w:t>
      </w:r>
      <w:r w:rsidR="00692155">
        <w:rPr>
          <w:color w:val="000000" w:themeColor="text1"/>
        </w:rPr>
        <w:t>standard error</w:t>
      </w:r>
      <w:r w:rsidR="008103E3">
        <w:rPr>
          <w:color w:val="000000" w:themeColor="text1"/>
        </w:rPr>
        <w:t xml:space="preserve"> (n=3)</w:t>
      </w:r>
      <w:r w:rsidR="00B922D0">
        <w:rPr>
          <w:color w:val="000000" w:themeColor="text1"/>
        </w:rPr>
        <w:t>. S</w:t>
      </w:r>
      <w:r w:rsidR="008103E3">
        <w:rPr>
          <w:color w:val="000000" w:themeColor="text1"/>
        </w:rPr>
        <w:t xml:space="preserve">ignificance was assessed by </w:t>
      </w:r>
      <w:r w:rsidR="00A06B3F" w:rsidRPr="00022C0A">
        <w:rPr>
          <w:i/>
          <w:color w:val="000000" w:themeColor="text1"/>
        </w:rPr>
        <w:t>t</w:t>
      </w:r>
      <w:r w:rsidR="00A06B3F">
        <w:rPr>
          <w:color w:val="000000" w:themeColor="text1"/>
        </w:rPr>
        <w:t xml:space="preserve">-test.  Colored bars show </w:t>
      </w:r>
      <w:r w:rsidR="008103E3">
        <w:rPr>
          <w:color w:val="000000" w:themeColor="text1"/>
        </w:rPr>
        <w:t xml:space="preserve">model-inferred </w:t>
      </w:r>
      <w:r w:rsidR="000B3F65">
        <w:rPr>
          <w:color w:val="000000" w:themeColor="text1"/>
        </w:rPr>
        <w:t xml:space="preserve">Pdr5 activity </w:t>
      </w:r>
      <w:r w:rsidR="008103E3">
        <w:rPr>
          <w:color w:val="000000" w:themeColor="text1"/>
        </w:rPr>
        <w:t xml:space="preserve">(see </w:t>
      </w:r>
      <w:r w:rsidR="00A06B3F">
        <w:rPr>
          <w:color w:val="000000" w:themeColor="text1"/>
        </w:rPr>
        <w:t>Figure 5B</w:t>
      </w:r>
      <w:r w:rsidR="008103E3">
        <w:rPr>
          <w:color w:val="000000" w:themeColor="text1"/>
        </w:rPr>
        <w:t xml:space="preserve">, </w:t>
      </w:r>
      <w:r w:rsidR="00A06B3F">
        <w:rPr>
          <w:color w:val="000000" w:themeColor="text1"/>
        </w:rPr>
        <w:t>top-right panel)</w:t>
      </w:r>
      <w:r w:rsidR="00B922D0">
        <w:rPr>
          <w:color w:val="000000" w:themeColor="text1"/>
        </w:rPr>
        <w:t xml:space="preserve"> for each genotype</w:t>
      </w:r>
      <w:r w:rsidR="00A06B3F">
        <w:rPr>
          <w:color w:val="000000" w:themeColor="text1"/>
        </w:rPr>
        <w:t xml:space="preserve">, </w:t>
      </w:r>
      <w:r w:rsidR="00B922D0">
        <w:rPr>
          <w:color w:val="000000" w:themeColor="text1"/>
        </w:rPr>
        <w:t xml:space="preserve">relative to that of wild-type, </w:t>
      </w:r>
      <w:r w:rsidR="000B3F65">
        <w:rPr>
          <w:color w:val="000000" w:themeColor="text1"/>
        </w:rPr>
        <w:t>considering</w:t>
      </w:r>
      <w:r w:rsidR="00A93D25">
        <w:rPr>
          <w:color w:val="000000" w:themeColor="text1"/>
        </w:rPr>
        <w:t xml:space="preserve"> </w:t>
      </w:r>
      <w:r w:rsidR="000B3F65">
        <w:rPr>
          <w:color w:val="000000" w:themeColor="text1"/>
        </w:rPr>
        <w:t xml:space="preserve">all </w:t>
      </w:r>
      <w:r w:rsidR="00D9226C">
        <w:rPr>
          <w:color w:val="000000" w:themeColor="text1"/>
        </w:rPr>
        <w:t>(red</w:t>
      </w:r>
      <w:r w:rsidR="000B3F65">
        <w:rPr>
          <w:color w:val="000000" w:themeColor="text1"/>
        </w:rPr>
        <w:t>)</w:t>
      </w:r>
      <w:r w:rsidR="008103E3">
        <w:rPr>
          <w:color w:val="000000" w:themeColor="text1"/>
        </w:rPr>
        <w:t xml:space="preserve"> or only</w:t>
      </w:r>
      <w:r w:rsidR="00B922D0">
        <w:rPr>
          <w:color w:val="000000" w:themeColor="text1"/>
        </w:rPr>
        <w:t xml:space="preserve"> the </w:t>
      </w:r>
      <w:r w:rsidR="008103E3">
        <w:rPr>
          <w:color w:val="000000" w:themeColor="text1"/>
        </w:rPr>
        <w:t>indirect (orange) influences</w:t>
      </w:r>
      <w:r w:rsidR="000B3F65">
        <w:rPr>
          <w:color w:val="000000" w:themeColor="text1"/>
        </w:rPr>
        <w:t>.</w:t>
      </w:r>
    </w:p>
    <w:p w14:paraId="02F9FF7B" w14:textId="0FCF41D4" w:rsidR="00EE2C67" w:rsidRDefault="00AE077A" w:rsidP="007A57E7">
      <w:pPr>
        <w:widowControl w:val="0"/>
        <w:autoSpaceDE w:val="0"/>
        <w:autoSpaceDN w:val="0"/>
        <w:adjustRightInd w:val="0"/>
        <w:jc w:val="both"/>
        <w:rPr>
          <w:color w:val="000000" w:themeColor="text1"/>
        </w:rPr>
      </w:pPr>
      <w:r>
        <w:rPr>
          <w:b/>
          <w:color w:val="000000" w:themeColor="text1"/>
        </w:rPr>
        <w:t>(</w:t>
      </w:r>
      <w:r w:rsidR="00472AEF">
        <w:rPr>
          <w:b/>
          <w:color w:val="000000" w:themeColor="text1"/>
        </w:rPr>
        <w:t>E</w:t>
      </w:r>
      <w:r>
        <w:rPr>
          <w:b/>
          <w:color w:val="000000" w:themeColor="text1"/>
        </w:rPr>
        <w:t>)</w:t>
      </w:r>
      <w:commentRangeStart w:id="98"/>
      <w:commentRangeEnd w:id="98"/>
      <w:r w:rsidR="00DD69D1">
        <w:rPr>
          <w:rStyle w:val="CommentReference"/>
          <w:rFonts w:asciiTheme="minorHAnsi" w:hAnsiTheme="minorHAnsi" w:cstheme="minorBidi"/>
        </w:rPr>
        <w:commentReference w:id="98"/>
      </w:r>
      <w:commentRangeStart w:id="99"/>
      <w:commentRangeEnd w:id="99"/>
      <w:r w:rsidR="00DD69D1">
        <w:rPr>
          <w:rStyle w:val="CommentReference"/>
          <w:rFonts w:asciiTheme="minorHAnsi" w:hAnsiTheme="minorHAnsi" w:cstheme="minorBidi"/>
        </w:rPr>
        <w:commentReference w:id="99"/>
      </w:r>
      <w:r w:rsidR="005A78CA">
        <w:rPr>
          <w:b/>
          <w:color w:val="000000" w:themeColor="text1"/>
        </w:rPr>
        <w:tab/>
      </w:r>
      <w:r w:rsidR="00B922D0" w:rsidRPr="00022C0A">
        <w:rPr>
          <w:color w:val="000000" w:themeColor="text1"/>
        </w:rPr>
        <w:t>Interaction</w:t>
      </w:r>
      <w:r w:rsidR="00B922D0">
        <w:rPr>
          <w:b/>
          <w:color w:val="000000" w:themeColor="text1"/>
        </w:rPr>
        <w:t xml:space="preserve"> </w:t>
      </w:r>
      <w:r w:rsidR="00B922D0">
        <w:rPr>
          <w:color w:val="000000" w:themeColor="text1"/>
        </w:rPr>
        <w:t>e</w:t>
      </w:r>
      <w:r w:rsidR="00B922D0" w:rsidRPr="00022C0A">
        <w:rPr>
          <w:color w:val="000000" w:themeColor="text1"/>
        </w:rPr>
        <w:t>vidence</w:t>
      </w:r>
      <w:r w:rsidR="00B922D0">
        <w:rPr>
          <w:color w:val="000000" w:themeColor="text1"/>
        </w:rPr>
        <w:t xml:space="preserve"> supporting the plausibility of direct repression of Pdr5 by Snq2 and Yor1.  This study confirmed all </w:t>
      </w:r>
      <w:r w:rsidR="008D3320">
        <w:rPr>
          <w:color w:val="000000" w:themeColor="text1"/>
        </w:rPr>
        <w:t>previously known-</w:t>
      </w:r>
      <w:r w:rsidR="00B922D0">
        <w:rPr>
          <w:color w:val="000000" w:themeColor="text1"/>
        </w:rPr>
        <w:t xml:space="preserve">interactions </w:t>
      </w:r>
      <w:r w:rsidR="008D3320">
        <w:rPr>
          <w:color w:val="000000" w:themeColor="text1"/>
        </w:rPr>
        <w:t xml:space="preserve">shown </w:t>
      </w:r>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r w:rsidR="00B922D0">
        <w:rPr>
          <w:color w:val="000000" w:themeColor="text1"/>
        </w:rPr>
        <w:t xml:space="preserve">, and revealed a novel Pdr5-Yor1 protein interaction </w:t>
      </w:r>
      <w:r w:rsidR="008D3320">
        <w:rPr>
          <w:color w:val="000000" w:themeColor="text1"/>
        </w:rPr>
        <w:t xml:space="preserve">(Figure S11, S12).  Direct influence of Yor1 on Pdr5 activity was </w:t>
      </w:r>
      <w:r w:rsidR="00B922D0">
        <w:rPr>
          <w:color w:val="000000" w:themeColor="text1"/>
        </w:rPr>
        <w:t xml:space="preserve">predicted </w:t>
      </w:r>
      <w:r w:rsidR="008D3320">
        <w:rPr>
          <w:color w:val="000000" w:themeColor="text1"/>
        </w:rPr>
        <w:t xml:space="preserve">by both </w:t>
      </w:r>
      <w:r w:rsidR="00B922D0">
        <w:rPr>
          <w:color w:val="000000" w:themeColor="text1"/>
        </w:rPr>
        <w:t>original and extended neural network models for fluconazole (Figure 5B</w:t>
      </w:r>
      <w:r w:rsidR="008D3320">
        <w:rPr>
          <w:color w:val="000000" w:themeColor="text1"/>
        </w:rPr>
        <w:t>).  Influences from the neural network model (Figure 4B) are shown here with red edges</w:t>
      </w:r>
      <w:r w:rsidR="00B922D0">
        <w:rPr>
          <w:color w:val="000000" w:themeColor="text1"/>
        </w:rPr>
        <w:t>.</w:t>
      </w:r>
      <w:r w:rsidR="008D3320">
        <w:rPr>
          <w:color w:val="000000" w:themeColor="text1"/>
        </w:rPr>
        <w:t xml:space="preserve">  W</w:t>
      </w:r>
      <w:r w:rsidR="00D9226C">
        <w:rPr>
          <w:color w:val="000000" w:themeColor="text1"/>
        </w:rPr>
        <w:t xml:space="preserve">hole-organism protein levels </w:t>
      </w:r>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are indicated by node size</w:t>
      </w:r>
      <w:r w:rsidR="00D9226C">
        <w:rPr>
          <w:color w:val="000000" w:themeColor="text1"/>
        </w:rPr>
        <w:t>.</w:t>
      </w:r>
    </w:p>
    <w:p w14:paraId="4CA2E912" w14:textId="77777777" w:rsidR="00A05BA8" w:rsidRDefault="00A05BA8" w:rsidP="00224FCB">
      <w:pPr>
        <w:rPr>
          <w:color w:val="000000" w:themeColor="text1"/>
        </w:rPr>
      </w:pPr>
    </w:p>
    <w:p w14:paraId="7E43FD76" w14:textId="77777777" w:rsidR="008D3320" w:rsidRDefault="008D3320" w:rsidP="00224FCB">
      <w:pPr>
        <w:rPr>
          <w:b/>
        </w:rPr>
      </w:pPr>
      <w:r>
        <w:rPr>
          <w:b/>
        </w:rPr>
        <w:br w:type="page"/>
      </w:r>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00"/>
      <w:commentRangeStart w:id="101"/>
      <w:r>
        <w:rPr>
          <w:b/>
        </w:rPr>
        <w:t>B</w:t>
      </w:r>
      <w:commentRangeEnd w:id="100"/>
      <w:r>
        <w:rPr>
          <w:rStyle w:val="CommentReference"/>
          <w:rFonts w:asciiTheme="minorHAnsi" w:hAnsiTheme="minorHAnsi" w:cstheme="minorBidi"/>
        </w:rPr>
        <w:commentReference w:id="100"/>
      </w:r>
      <w:commentRangeEnd w:id="101"/>
      <w:r w:rsidR="00276A6D">
        <w:rPr>
          <w:rStyle w:val="CommentReference"/>
          <w:rFonts w:asciiTheme="minorHAnsi" w:hAnsiTheme="minorHAnsi" w:cstheme="minorBidi"/>
        </w:rPr>
        <w:commentReference w:id="101"/>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rPr>
        <w:t>gold standard’</w:t>
      </w:r>
      <w:r>
        <w:t xml:space="preserve"> strains (Methods, Data S2).</w:t>
      </w:r>
    </w:p>
    <w:p w14:paraId="48E235DA" w14:textId="1D1D10D9"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r w:rsidR="00BD4042">
        <w:t>gray</w:t>
      </w:r>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F1C1C76"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r w:rsidR="00BD4042">
        <w:t>gray</w:t>
      </w:r>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6E5C82F8" w:rsidR="00836B94" w:rsidRDefault="00F90E5C" w:rsidP="00224FCB">
      <w:pPr>
        <w:jc w:val="both"/>
      </w:pPr>
      <w:r>
        <w:rPr>
          <w:b/>
        </w:rPr>
        <w:t>A</w:t>
      </w:r>
      <w:r>
        <w:rPr>
          <w:b/>
        </w:rPr>
        <w:tab/>
      </w:r>
      <w:r w:rsidR="00836B94" w:rsidRPr="00233F15">
        <w:t xml:space="preserve">A linear model was used to formally </w:t>
      </w:r>
      <w:r w:rsidR="00BD4042">
        <w:t xml:space="preserve">identify </w:t>
      </w:r>
      <w:r w:rsidR="00836B94" w:rsidRPr="00233F15">
        <w:t>significant</w:t>
      </w:r>
      <w:r w:rsidR="00836B94">
        <w:t xml:space="preserve"> gene knockout effects mediating </w:t>
      </w:r>
      <w:r>
        <w:t>resistance</w:t>
      </w:r>
      <w:r w:rsidR="00836B94">
        <w:t xml:space="preserve"> </w:t>
      </w:r>
      <w:r w:rsidR="00BD4042">
        <w:t xml:space="preserve">(growth in drug relative to growth in drug) for each of </w:t>
      </w:r>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colored according the legend on the left.  Other terms are </w:t>
      </w:r>
      <w:r w:rsidR="00BD4042">
        <w:t>color</w:t>
      </w:r>
      <w:r w:rsidR="00836B94">
        <w:t xml:space="preserve">ed in </w:t>
      </w:r>
      <w:r w:rsidR="00BD4042">
        <w:t>gray</w:t>
      </w:r>
      <w:r w:rsidR="00836B94">
        <w:t>.</w:t>
      </w:r>
    </w:p>
    <w:p w14:paraId="78F00E9C" w14:textId="6E195BAD" w:rsidR="00F90E5C" w:rsidRPr="00F90E5C" w:rsidRDefault="00F90E5C" w:rsidP="00224FCB">
      <w:pPr>
        <w:jc w:val="both"/>
      </w:pPr>
      <w:r>
        <w:rPr>
          <w:b/>
        </w:rPr>
        <w:t>B</w:t>
      </w:r>
      <w:r>
        <w:rPr>
          <w:b/>
        </w:rPr>
        <w:tab/>
      </w:r>
      <w:r>
        <w:t xml:space="preserve">As in A, showing knockout effects </w:t>
      </w:r>
      <w:r w:rsidR="00BD4042">
        <w:t xml:space="preserve">that mediate </w:t>
      </w:r>
      <w:r>
        <w:t>growth</w:t>
      </w:r>
    </w:p>
    <w:p w14:paraId="3963D923" w14:textId="77777777" w:rsidR="00CD2764" w:rsidRDefault="00CD2764" w:rsidP="00224FCB"/>
    <w:p w14:paraId="189166D7" w14:textId="75961945" w:rsidR="00522486" w:rsidRPr="00022C0A" w:rsidRDefault="00522486" w:rsidP="00522486">
      <w:pPr>
        <w:rPr>
          <w:b/>
        </w:rPr>
      </w:pPr>
      <w:commentRangeStart w:id="102"/>
      <w:r w:rsidRPr="005959CB">
        <w:rPr>
          <w:b/>
        </w:rPr>
        <w:t>Figure S</w:t>
      </w:r>
      <w:commentRangeEnd w:id="102"/>
      <w:r w:rsidR="00CD2764" w:rsidRPr="005959CB">
        <w:rPr>
          <w:b/>
        </w:rPr>
        <w:t>4</w:t>
      </w:r>
      <w:r w:rsidRPr="00022C0A">
        <w:rPr>
          <w:rStyle w:val="CommentReference"/>
          <w:rFonts w:asciiTheme="minorHAnsi" w:hAnsiTheme="minorHAnsi" w:cstheme="minorBidi"/>
          <w:b/>
        </w:rPr>
        <w:commentReference w:id="102"/>
      </w:r>
      <w:r w:rsidR="005959CB" w:rsidRPr="005959CB">
        <w:rPr>
          <w:b/>
        </w:rPr>
        <w:t xml:space="preserve"> </w:t>
      </w:r>
      <w:r w:rsidRPr="00022C0A">
        <w:rPr>
          <w:b/>
        </w:rPr>
        <w:t xml:space="preserve">Reproducibility of </w:t>
      </w:r>
      <w:r w:rsidR="004D48F3">
        <w:rPr>
          <w:b/>
        </w:rPr>
        <w:t xml:space="preserve">Averaged </w:t>
      </w:r>
      <w:r w:rsidR="00E64198" w:rsidRPr="00022C0A">
        <w:rPr>
          <w:b/>
        </w:rPr>
        <w:t>R</w:t>
      </w:r>
      <w:r w:rsidRPr="00022C0A">
        <w:rPr>
          <w:b/>
        </w:rPr>
        <w:t>esistance</w:t>
      </w:r>
      <w:r w:rsidR="004D48F3">
        <w:rPr>
          <w:b/>
        </w:rPr>
        <w:t xml:space="preserve"> Profiles</w:t>
      </w:r>
      <w:r w:rsidR="005959CB" w:rsidRPr="00022C0A">
        <w:rPr>
          <w:b/>
        </w:rPr>
        <w:t xml:space="preserve">, </w:t>
      </w:r>
      <w:r w:rsidR="00D50188">
        <w:rPr>
          <w:b/>
        </w:rPr>
        <w:t>R</w:t>
      </w:r>
      <w:r w:rsidR="005959CB" w:rsidRPr="00022C0A">
        <w:rPr>
          <w:b/>
        </w:rPr>
        <w:t>elated to Figure 2</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593A4FE1" w:rsidR="00E6797C" w:rsidRPr="00022C0A" w:rsidRDefault="00E6797C" w:rsidP="00224FCB">
      <w:pPr>
        <w:jc w:val="both"/>
        <w:rPr>
          <w:b/>
        </w:rPr>
      </w:pPr>
      <w:r w:rsidRPr="005959CB">
        <w:rPr>
          <w:b/>
        </w:rPr>
        <w:t xml:space="preserve">Figure </w:t>
      </w:r>
      <w:r w:rsidR="007E2236" w:rsidRPr="005959CB">
        <w:rPr>
          <w:b/>
        </w:rPr>
        <w:t>S</w:t>
      </w:r>
      <w:r w:rsidR="00EC5C0C" w:rsidRPr="005959CB">
        <w:rPr>
          <w:b/>
        </w:rPr>
        <w:t>5</w:t>
      </w:r>
      <w:r w:rsidR="005959CB" w:rsidRPr="005959CB">
        <w:rPr>
          <w:b/>
        </w:rPr>
        <w:t xml:space="preserve"> </w:t>
      </w:r>
      <w:r w:rsidR="00E64198" w:rsidRPr="00022C0A">
        <w:rPr>
          <w:b/>
        </w:rPr>
        <w:t>R</w:t>
      </w:r>
      <w:r w:rsidRPr="00022C0A">
        <w:rPr>
          <w:b/>
        </w:rPr>
        <w:t xml:space="preserve">adial </w:t>
      </w:r>
      <w:r w:rsidR="00D669D5">
        <w:rPr>
          <w:b/>
        </w:rPr>
        <w:t>XGA map</w:t>
      </w:r>
      <w:r w:rsidR="000B2CF3">
        <w:rPr>
          <w:b/>
        </w:rPr>
        <w:t>s</w:t>
      </w:r>
      <w:r w:rsidR="00E64198" w:rsidRPr="00022C0A">
        <w:rPr>
          <w:b/>
        </w:rPr>
        <w:t xml:space="preserve"> </w:t>
      </w:r>
      <w:r w:rsidRPr="00022C0A">
        <w:rPr>
          <w:b/>
        </w:rPr>
        <w:t xml:space="preserve">in </w:t>
      </w:r>
      <w:r w:rsidR="00E64198" w:rsidRPr="00022C0A">
        <w:rPr>
          <w:b/>
        </w:rPr>
        <w:t>A</w:t>
      </w:r>
      <w:r w:rsidRPr="00022C0A">
        <w:rPr>
          <w:b/>
        </w:rPr>
        <w:t xml:space="preserve">dditional </w:t>
      </w:r>
      <w:r w:rsidR="00E64198" w:rsidRPr="00022C0A">
        <w:rPr>
          <w:b/>
        </w:rPr>
        <w:t>D</w:t>
      </w:r>
      <w:r w:rsidRPr="00022C0A">
        <w:rPr>
          <w:b/>
        </w:rPr>
        <w:t>rugs</w:t>
      </w:r>
      <w:r w:rsidR="005959CB" w:rsidRPr="00022C0A">
        <w:rPr>
          <w:b/>
        </w:rPr>
        <w:t xml:space="preserve">, </w:t>
      </w:r>
      <w:r w:rsidR="00D50188">
        <w:rPr>
          <w:b/>
        </w:rPr>
        <w:t>R</w:t>
      </w:r>
      <w:r w:rsidR="005959CB" w:rsidRPr="00022C0A">
        <w:rPr>
          <w:b/>
        </w:rPr>
        <w:t>elated to Figure 2</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09948C4A" w:rsidR="003B20FE" w:rsidRPr="00022C0A" w:rsidRDefault="00806F9F" w:rsidP="00224FCB">
      <w:pPr>
        <w:rPr>
          <w:b/>
        </w:rPr>
      </w:pPr>
      <w:r w:rsidRPr="005959CB">
        <w:rPr>
          <w:b/>
        </w:rPr>
        <w:t xml:space="preserve">Figure </w:t>
      </w:r>
      <w:r w:rsidR="007E2236" w:rsidRPr="005959CB">
        <w:rPr>
          <w:b/>
        </w:rPr>
        <w:t>S</w:t>
      </w:r>
      <w:r w:rsidR="00E64198" w:rsidRPr="005959CB">
        <w:rPr>
          <w:b/>
        </w:rPr>
        <w:t>6</w:t>
      </w:r>
      <w:r w:rsidR="003B20FE" w:rsidRPr="00022C0A">
        <w:rPr>
          <w:b/>
        </w:rPr>
        <w:t xml:space="preserve"> </w:t>
      </w:r>
      <w:r w:rsidR="00E64198" w:rsidRPr="00022C0A">
        <w:rPr>
          <w:b/>
        </w:rPr>
        <w:t>Resistance</w:t>
      </w:r>
      <w:r w:rsidR="003B20FE" w:rsidRPr="00022C0A">
        <w:rPr>
          <w:b/>
        </w:rPr>
        <w:t xml:space="preserve"> </w:t>
      </w:r>
      <w:r w:rsidR="00E64198" w:rsidRPr="00022C0A">
        <w:rPr>
          <w:b/>
        </w:rPr>
        <w:t>L</w:t>
      </w:r>
      <w:r w:rsidR="003B20FE" w:rsidRPr="00022C0A">
        <w:rPr>
          <w:b/>
        </w:rPr>
        <w:t>andscape</w:t>
      </w:r>
      <w:r w:rsidR="000B2CF3">
        <w:rPr>
          <w:b/>
        </w:rPr>
        <w:t>s</w:t>
      </w:r>
      <w:r w:rsidR="00E64198" w:rsidRPr="00022C0A">
        <w:rPr>
          <w:b/>
        </w:rPr>
        <w:t xml:space="preserve"> for all D</w:t>
      </w:r>
      <w:r w:rsidR="00B91404" w:rsidRPr="00022C0A">
        <w:rPr>
          <w:b/>
        </w:rPr>
        <w:t>rugs</w:t>
      </w:r>
      <w:r w:rsidR="005959CB" w:rsidRPr="00022C0A">
        <w:rPr>
          <w:b/>
        </w:rPr>
        <w:t xml:space="preserve">, </w:t>
      </w:r>
      <w:r w:rsidR="00D50188">
        <w:rPr>
          <w:b/>
        </w:rPr>
        <w:t>R</w:t>
      </w:r>
      <w:r w:rsidR="005959CB" w:rsidRPr="00022C0A">
        <w:rPr>
          <w:b/>
        </w:rPr>
        <w:t>elated to Figure 2</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rPr>
        <w:t>.  13 intervals are plotted from 10</w:t>
      </w:r>
      <w:r w:rsidR="0099095A" w:rsidRPr="0099095A">
        <w:rPr>
          <w:bCs/>
          <w:iCs/>
          <w:color w:val="000000" w:themeColor="text1"/>
          <w:vertAlign w:val="superscript"/>
        </w:rPr>
        <w:t>-6</w:t>
      </w:r>
      <w:r w:rsidR="0099095A">
        <w:rPr>
          <w:bCs/>
          <w:iCs/>
          <w:color w:val="000000" w:themeColor="text1"/>
          <w:vertAlign w:val="superscript"/>
        </w:rPr>
        <w:t xml:space="preserve"> </w:t>
      </w:r>
      <w:r w:rsidR="0099095A">
        <w:rPr>
          <w:bCs/>
          <w:iCs/>
          <w:color w:val="000000" w:themeColor="text1"/>
        </w:rPr>
        <w:t>to 10</w:t>
      </w:r>
      <w:r w:rsidR="0099095A">
        <w:rPr>
          <w:bCs/>
          <w:iCs/>
          <w:color w:val="000000" w:themeColor="text1"/>
          <w:vertAlign w:val="superscript"/>
        </w:rPr>
        <w:t xml:space="preserve">0 </w:t>
      </w:r>
      <w:r w:rsidR="0099095A">
        <w:rPr>
          <w:bCs/>
          <w:iCs/>
          <w:color w:val="000000" w:themeColor="text1"/>
        </w:rPr>
        <w:t>(left), and 11 intervals are plotted from 10</w:t>
      </w:r>
      <w:r w:rsidR="0099095A" w:rsidRPr="0099095A">
        <w:rPr>
          <w:bCs/>
          <w:iCs/>
          <w:color w:val="000000" w:themeColor="text1"/>
          <w:vertAlign w:val="superscript"/>
        </w:rPr>
        <w:t>-</w:t>
      </w:r>
      <w:r w:rsidR="0099095A">
        <w:rPr>
          <w:bCs/>
          <w:iCs/>
          <w:color w:val="000000" w:themeColor="text1"/>
          <w:vertAlign w:val="superscript"/>
        </w:rPr>
        <w:t xml:space="preserve">4 </w:t>
      </w:r>
      <w:r w:rsidR="0099095A">
        <w:rPr>
          <w:bCs/>
          <w:iCs/>
          <w:color w:val="000000" w:themeColor="text1"/>
        </w:rPr>
        <w:t>to 10</w:t>
      </w:r>
      <w:r w:rsidR="0099095A">
        <w:rPr>
          <w:bCs/>
          <w:iCs/>
          <w:color w:val="000000" w:themeColor="text1"/>
          <w:vertAlign w:val="superscript"/>
        </w:rPr>
        <w:t xml:space="preserve">-3 </w:t>
      </w:r>
      <w:r w:rsidR="0099095A">
        <w:rPr>
          <w:bCs/>
          <w:iCs/>
          <w:color w:val="000000" w:themeColor="text1"/>
        </w:rPr>
        <w:t>(right).  Values between intervals are linearly interpolated</w:t>
      </w:r>
      <w:r w:rsidR="002E636D">
        <w:rPr>
          <w:bCs/>
          <w:iCs/>
          <w:color w:val="000000" w:themeColor="text1"/>
        </w:rPr>
        <w:t>.</w:t>
      </w:r>
    </w:p>
    <w:p w14:paraId="57B8C155" w14:textId="27EBAAD9" w:rsidR="0099095A" w:rsidRDefault="0099095A" w:rsidP="00224FCB">
      <w:pPr>
        <w:widowControl w:val="0"/>
        <w:autoSpaceDE w:val="0"/>
        <w:autoSpaceDN w:val="0"/>
        <w:adjustRightInd w:val="0"/>
        <w:rPr>
          <w:bCs/>
          <w:iCs/>
          <w:color w:val="000000" w:themeColor="text1"/>
        </w:rPr>
      </w:pPr>
      <w:r>
        <w:rPr>
          <w:b/>
          <w:bCs/>
          <w:iCs/>
          <w:color w:val="000000" w:themeColor="text1"/>
        </w:rPr>
        <w:t>B</w:t>
      </w:r>
      <w:r w:rsidR="002E141B">
        <w:rPr>
          <w:b/>
          <w:bCs/>
          <w:iCs/>
          <w:color w:val="000000" w:themeColor="text1"/>
        </w:rPr>
        <w:tab/>
      </w:r>
      <w:r w:rsidR="002E141B">
        <w:rPr>
          <w:bCs/>
          <w:iCs/>
          <w:color w:val="000000" w:themeColor="text1"/>
        </w:rPr>
        <w:t>As in S</w:t>
      </w:r>
      <w:r w:rsidR="005207A1">
        <w:rPr>
          <w:bCs/>
          <w:iCs/>
          <w:color w:val="000000" w:themeColor="text1"/>
        </w:rPr>
        <w:t>7</w:t>
      </w:r>
      <w:r w:rsidR="002E141B">
        <w:rPr>
          <w:bCs/>
          <w:iCs/>
          <w:color w:val="000000" w:themeColor="text1"/>
        </w:rPr>
        <w:t xml:space="preserve">A, showing the overall </w:t>
      </w:r>
      <w:r w:rsidR="00BD4042">
        <w:rPr>
          <w:bCs/>
          <w:iCs/>
          <w:color w:val="000000" w:themeColor="text1"/>
        </w:rPr>
        <w:t>mean-</w:t>
      </w:r>
      <w:r w:rsidR="002E141B">
        <w:rPr>
          <w:bCs/>
          <w:iCs/>
          <w:color w:val="000000" w:themeColor="text1"/>
        </w:rPr>
        <w:t>squared error of the neural network</w:t>
      </w:r>
      <w:r w:rsidR="002E636D">
        <w:rPr>
          <w:bCs/>
          <w:iCs/>
          <w:color w:val="000000" w:themeColor="text1"/>
        </w:rPr>
        <w:t>.</w:t>
      </w:r>
    </w:p>
    <w:p w14:paraId="3D290622" w14:textId="5FFB45E0" w:rsidR="002E141B" w:rsidRPr="00A577BB" w:rsidRDefault="002E141B"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rPr>
        <w:t xml:space="preserve"> </w:t>
      </w:r>
      <w:r w:rsidR="00A577BB">
        <w:rPr>
          <w:color w:val="000000" w:themeColor="text1"/>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rPr>
      </w:pPr>
      <w:r>
        <w:rPr>
          <w:b/>
          <w:bCs/>
          <w:iCs/>
          <w:color w:val="000000" w:themeColor="text1"/>
        </w:rPr>
        <w:t>D</w:t>
      </w:r>
      <w:r>
        <w:rPr>
          <w:b/>
          <w:bCs/>
          <w:iCs/>
          <w:color w:val="000000" w:themeColor="text1"/>
        </w:rPr>
        <w:tab/>
      </w:r>
      <w:r>
        <w:rPr>
          <w:bCs/>
          <w:iCs/>
          <w:color w:val="000000" w:themeColor="text1"/>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03"/>
      <w:r w:rsidRPr="005959CB">
        <w:rPr>
          <w:b/>
          <w:bCs/>
          <w:iCs/>
          <w:color w:val="000000" w:themeColor="text1"/>
        </w:rPr>
        <w:t>Figure S</w:t>
      </w:r>
      <w:r w:rsidR="00AF0890" w:rsidRPr="005959CB">
        <w:rPr>
          <w:b/>
          <w:bCs/>
          <w:iCs/>
          <w:color w:val="000000" w:themeColor="text1"/>
        </w:rPr>
        <w:t>8</w:t>
      </w:r>
      <w:commentRangeEnd w:id="103"/>
      <w:r w:rsidRPr="00B1756A">
        <w:rPr>
          <w:rStyle w:val="CommentReference"/>
          <w:rFonts w:asciiTheme="minorHAnsi" w:hAnsiTheme="minorHAnsi" w:cstheme="minorBidi"/>
          <w:b/>
        </w:rPr>
        <w:commentReference w:id="103"/>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04"/>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04"/>
      <w:r w:rsidRPr="00B1756A">
        <w:rPr>
          <w:rStyle w:val="CommentReference"/>
          <w:rFonts w:asciiTheme="minorHAnsi" w:hAnsiTheme="minorHAnsi" w:cstheme="minorBidi"/>
          <w:b/>
        </w:rPr>
        <w:commentReference w:id="104"/>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rPr>
        <w:t xml:space="preserve">.  </w:t>
      </w:r>
      <w:r w:rsidR="00AA04D1">
        <w:rPr>
          <w:bCs/>
          <w:iCs/>
          <w:color w:val="000000" w:themeColor="text1"/>
        </w:rPr>
        <w:t>13 intervals are plotted from 10</w:t>
      </w:r>
      <w:r w:rsidR="00AA04D1" w:rsidRPr="0099095A">
        <w:rPr>
          <w:bCs/>
          <w:iCs/>
          <w:color w:val="000000" w:themeColor="text1"/>
          <w:vertAlign w:val="superscript"/>
        </w:rPr>
        <w:t>-6</w:t>
      </w:r>
      <w:r w:rsidR="00AA04D1">
        <w:rPr>
          <w:bCs/>
          <w:iCs/>
          <w:color w:val="000000" w:themeColor="text1"/>
          <w:vertAlign w:val="superscript"/>
        </w:rPr>
        <w:t xml:space="preserve"> </w:t>
      </w:r>
      <w:r w:rsidR="00AA04D1">
        <w:rPr>
          <w:bCs/>
          <w:iCs/>
          <w:color w:val="000000" w:themeColor="text1"/>
        </w:rPr>
        <w:t>to 10</w:t>
      </w:r>
      <w:r w:rsidR="00AA04D1">
        <w:rPr>
          <w:bCs/>
          <w:iCs/>
          <w:color w:val="000000" w:themeColor="text1"/>
          <w:vertAlign w:val="superscript"/>
        </w:rPr>
        <w:t>0</w:t>
      </w:r>
      <w:r w:rsidR="00AA04D1" w:rsidRPr="00AA04D1">
        <w:rPr>
          <w:bCs/>
          <w:iCs/>
          <w:color w:val="000000" w:themeColor="text1"/>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5C40B048"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w:t>
      </w:r>
      <w:r w:rsidR="004D48F3">
        <w:rPr>
          <w:color w:val="000000" w:themeColor="text1"/>
        </w:rPr>
        <w:t xml:space="preserve">averaged </w:t>
      </w:r>
      <w:r>
        <w:rPr>
          <w:color w:val="000000" w:themeColor="text1"/>
        </w:rPr>
        <w:t xml:space="preserve">resistance </w:t>
      </w:r>
      <w:r w:rsidR="004D48F3">
        <w:rPr>
          <w:color w:val="000000" w:themeColor="text1"/>
        </w:rPr>
        <w:t xml:space="preserve">profile from the competitively grown pool data </w:t>
      </w:r>
      <w:r>
        <w:rPr>
          <w:color w:val="000000" w:themeColor="text1"/>
        </w:rPr>
        <w:t xml:space="preserve">of </w:t>
      </w:r>
      <w:r w:rsidR="004D48F3">
        <w:rPr>
          <w:color w:val="000000" w:themeColor="text1"/>
        </w:rPr>
        <w:t xml:space="preserve">strains with matching genotypes </w:t>
      </w:r>
      <w:r>
        <w:rPr>
          <w:color w:val="000000" w:themeColor="text1"/>
        </w:rPr>
        <w:t>(Figure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rPr>
        <w:t>M.</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t xml:space="preserve">two </w:t>
      </w:r>
      <w:r w:rsidR="006D4C9B">
        <w:t>leucine Zipper sequences</w:t>
      </w:r>
      <w:r w:rsidR="00F37EFE">
        <w:t xml:space="preserve"> fused to the mDHFR fragments</w:t>
      </w:r>
      <w:r w:rsidR="00A013A8">
        <w:t>.</w:t>
      </w:r>
      <w:r w:rsidR="00F37EFE">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2B3B75" w:rsidRDefault="002B3B75">
      <w:pPr>
        <w:pStyle w:val="CommentText"/>
      </w:pPr>
      <w:r>
        <w:rPr>
          <w:rStyle w:val="CommentReference"/>
        </w:rPr>
        <w:annotationRef/>
      </w:r>
      <w:r>
        <w:t>Does this really define complex traits? How about: “This phenomenon defines genetic interaction, and results in complex traits that can’t be understood by observing single-variant effects”</w:t>
      </w:r>
    </w:p>
  </w:comment>
  <w:comment w:id="1" w:author="Albi Celaj" w:date="2019-03-08T15:07:00Z" w:initials="AC">
    <w:p w14:paraId="43A2DC82" w14:textId="77777777" w:rsidR="002B3B75" w:rsidRDefault="002B3B75">
      <w:pPr>
        <w:pStyle w:val="CommentText"/>
      </w:pPr>
      <w:r>
        <w:rPr>
          <w:rStyle w:val="CommentReference"/>
        </w:rPr>
        <w:annotationRef/>
      </w:r>
      <w:r>
        <w:t>Isn’t this just one sequencing reaction? Why two experiments?  We are sequencing both the deletion barcode and the strain barcode in one run</w:t>
      </w:r>
    </w:p>
    <w:p w14:paraId="3BA332C6" w14:textId="77777777" w:rsidR="002B3B75" w:rsidRDefault="002B3B75">
      <w:pPr>
        <w:pStyle w:val="CommentText"/>
      </w:pPr>
    </w:p>
    <w:p w14:paraId="2144F9CE" w14:textId="77777777" w:rsidR="002B3B75" w:rsidRDefault="002B3B75">
      <w:pPr>
        <w:pStyle w:val="CommentText"/>
      </w:pPr>
      <w:r>
        <w:t>Previous version:</w:t>
      </w:r>
    </w:p>
    <w:p w14:paraId="43DD3680" w14:textId="77777777" w:rsidR="002B3B75" w:rsidRDefault="002B3B75">
      <w:pPr>
        <w:pStyle w:val="CommentText"/>
      </w:pPr>
    </w:p>
    <w:p w14:paraId="47A0CB89" w14:textId="6B5227D4" w:rsidR="002B3B75" w:rsidRPr="00C44D13" w:rsidRDefault="002B3B75" w:rsidP="00C44D13">
      <w:pPr>
        <w:jc w:val="both"/>
        <w:rPr>
          <w:bCs/>
          <w:iCs/>
          <w:color w:val="000000" w:themeColor="text1"/>
        </w:rPr>
      </w:pPr>
      <w:r>
        <w:t>“</w:t>
      </w:r>
      <w:r>
        <w:rPr>
          <w:bCs/>
          <w:iCs/>
          <w:color w:val="000000" w:themeColor="text1"/>
        </w:rPr>
        <w:t xml:space="preserve">Thus, a single sequencing experiment revealed both the strain-specific tracking barcode at the </w:t>
      </w:r>
      <w:r w:rsidRPr="001C1222">
        <w:rPr>
          <w:bCs/>
          <w:i/>
          <w:iCs/>
          <w:color w:val="000000" w:themeColor="text1"/>
        </w:rPr>
        <w:t>HO</w:t>
      </w:r>
      <w:r>
        <w:rPr>
          <w:bCs/>
          <w:iCs/>
          <w:color w:val="000000" w:themeColor="text1"/>
        </w:rPr>
        <w:t xml:space="preserve"> locus and the identity of every gene deleted in the segregant at each plate location (Methods; Figure 1).”</w:t>
      </w:r>
    </w:p>
  </w:comment>
  <w:comment w:id="2" w:author="Albi Celaj" w:date="2019-01-17T12:42:00Z" w:initials="AC">
    <w:p w14:paraId="698530E1" w14:textId="66EBEA84" w:rsidR="002B3B75" w:rsidRDefault="002B3B75">
      <w:pPr>
        <w:pStyle w:val="CommentText"/>
      </w:pPr>
      <w:r>
        <w:rPr>
          <w:rStyle w:val="CommentReference"/>
        </w:rPr>
        <w:annotationRef/>
      </w:r>
      <w:r>
        <w:t>Add separate numbers for growth + resistance</w:t>
      </w:r>
    </w:p>
  </w:comment>
  <w:comment w:id="3" w:author="Frederick Roth" w:date="2019-03-11T13:53:00Z" w:initials="FR">
    <w:p w14:paraId="4328F326" w14:textId="1B62B2AD" w:rsidR="002B3B75" w:rsidRDefault="002B3B75">
      <w:pPr>
        <w:pStyle w:val="CommentText"/>
      </w:pPr>
      <w:r>
        <w:t xml:space="preserve">To be added to </w:t>
      </w:r>
      <w:r>
        <w:rPr>
          <w:rStyle w:val="CommentReference"/>
        </w:rPr>
        <w:annotationRef/>
      </w:r>
      <w:r>
        <w:t>suppl data file</w:t>
      </w:r>
    </w:p>
  </w:comment>
  <w:comment w:id="4" w:author="Albi Celaj [2]" w:date="2018-12-17T12:23:00Z" w:initials="AC">
    <w:p w14:paraId="79860C9F" w14:textId="77777777" w:rsidR="002B3B75" w:rsidRDefault="002B3B75" w:rsidP="00173382">
      <w:pPr>
        <w:pStyle w:val="CommentText"/>
      </w:pPr>
      <w:r>
        <w:rPr>
          <w:rStyle w:val="CommentReference"/>
        </w:rPr>
        <w:annotationRef/>
      </w:r>
      <w:r>
        <w:t>Need to add to data file</w:t>
      </w:r>
    </w:p>
  </w:comment>
  <w:comment w:id="5" w:author="Yachie Nozomu" w:date="2018-12-10T01:48:00Z" w:initials="NY">
    <w:p w14:paraId="5E14E6E4" w14:textId="77777777" w:rsidR="002B3B75" w:rsidRDefault="002B3B75"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6" w:author="Yachie Nozomu" w:date="2018-12-10T02:21:00Z" w:initials="NY">
    <w:p w14:paraId="62EA94FD" w14:textId="77777777" w:rsidR="002B3B75" w:rsidRDefault="002B3B75" w:rsidP="00DB0ED8">
      <w:pPr>
        <w:pStyle w:val="CommentText"/>
      </w:pPr>
      <w:r>
        <w:rPr>
          <w:rStyle w:val="CommentReference"/>
        </w:rPr>
        <w:annotationRef/>
      </w:r>
      <w:r>
        <w:t>Do you assume there are only effluxes and Es are only positive values?</w:t>
      </w:r>
    </w:p>
  </w:comment>
  <w:comment w:id="7" w:author="Albi Celaj [2]" w:date="2018-12-10T14:33:00Z" w:initials="AC">
    <w:p w14:paraId="5C6297C8" w14:textId="77777777" w:rsidR="002B3B75" w:rsidRDefault="002B3B75" w:rsidP="00DB0ED8">
      <w:pPr>
        <w:pStyle w:val="CommentText"/>
      </w:pPr>
      <w:r>
        <w:rPr>
          <w:rStyle w:val="CommentReference"/>
        </w:rPr>
        <w:annotationRef/>
      </w:r>
      <w:r>
        <w:t>Yes – can add negative E-values but rather chose to model these as inhibition of a hidden clearance factor (as per e-mail)</w:t>
      </w:r>
    </w:p>
  </w:comment>
  <w:comment w:id="8" w:author="Yachie Nozomu" w:date="2018-12-10T01:58:00Z" w:initials="NY">
    <w:p w14:paraId="4D65C6BF" w14:textId="77777777" w:rsidR="002B3B75" w:rsidRDefault="002B3B75"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9" w:author="Albi Celaj [2]" w:date="2018-12-10T14:33:00Z" w:initials="AC">
    <w:p w14:paraId="5486673A" w14:textId="77777777" w:rsidR="002B3B75" w:rsidRDefault="002B3B75"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0" w:author="Yachie Nozomu" w:date="2018-12-10T01:53:00Z" w:initials="NY">
    <w:p w14:paraId="59F4459E" w14:textId="77777777" w:rsidR="002B3B75" w:rsidRDefault="002B3B75"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1" w:author="Albi Celaj [2]" w:date="2018-12-10T14:33:00Z" w:initials="AC">
    <w:p w14:paraId="0B1F9671" w14:textId="6128468A" w:rsidR="002B3B75" w:rsidRDefault="002B3B75"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2B3B75" w:rsidRDefault="002B3B75" w:rsidP="00E270DE">
      <w:pPr>
        <w:pStyle w:val="CommentText"/>
      </w:pPr>
    </w:p>
  </w:comment>
  <w:comment w:id="12" w:author="Yachie Nozomu" w:date="2018-12-10T02:01:00Z" w:initials="NY">
    <w:p w14:paraId="6B20CD35" w14:textId="77777777" w:rsidR="002B3B75" w:rsidRDefault="002B3B75" w:rsidP="00E270DE">
      <w:pPr>
        <w:pStyle w:val="CommentText"/>
      </w:pPr>
      <w:r>
        <w:rPr>
          <w:rStyle w:val="CommentReference"/>
        </w:rPr>
        <w:annotationRef/>
      </w:r>
      <w:r>
        <w:t xml:space="preserve">Same here… two mating type datasets could share a decent amount of same genotypes </w:t>
      </w:r>
    </w:p>
  </w:comment>
  <w:comment w:id="13" w:author="Albi Celaj" w:date="2018-12-21T14:48:00Z" w:initials="AC">
    <w:p w14:paraId="28432A83" w14:textId="6F6409FF" w:rsidR="002B3B75" w:rsidRDefault="002B3B75">
      <w:pPr>
        <w:pStyle w:val="CommentText"/>
      </w:pPr>
      <w:r>
        <w:rPr>
          <w:rStyle w:val="CommentReference"/>
        </w:rPr>
        <w:annotationRef/>
      </w:r>
      <w:r>
        <w:t>As above</w:t>
      </w:r>
    </w:p>
  </w:comment>
  <w:comment w:id="14" w:author="Frederick Roth" w:date="2019-03-11T14:45:00Z" w:initials="FR">
    <w:p w14:paraId="25FCFCD6" w14:textId="548475CF" w:rsidR="002B3B75" w:rsidRDefault="002B3B75">
      <w:pPr>
        <w:pStyle w:val="CommentText"/>
      </w:pPr>
      <w:r>
        <w:rPr>
          <w:rStyle w:val="CommentReference"/>
        </w:rPr>
        <w:annotationRef/>
      </w:r>
      <w:r>
        <w:rPr>
          <w:noProof/>
        </w:rPr>
        <w:t>we should return to this idea in Discussion, leaving open the possibility of drugs transported only be heteodimers</w:t>
      </w:r>
    </w:p>
  </w:comment>
  <w:comment w:id="15" w:author="Yachie Nozomu" w:date="2018-12-10T02:29:00Z" w:initials="NY">
    <w:p w14:paraId="19FD9F07" w14:textId="77777777" w:rsidR="002B3B75" w:rsidRDefault="002B3B75" w:rsidP="00D610F0">
      <w:pPr>
        <w:pStyle w:val="CommentText"/>
      </w:pPr>
      <w:r>
        <w:rPr>
          <w:rStyle w:val="CommentReference"/>
        </w:rPr>
        <w:annotationRef/>
      </w:r>
      <w:r>
        <w:t>Is it unlikely that these genes are involved in valinomycin uptake?</w:t>
      </w:r>
    </w:p>
  </w:comment>
  <w:comment w:id="16" w:author="Frederick Roth" w:date="2019-01-22T16:14:00Z" w:initials="FR">
    <w:p w14:paraId="43294444" w14:textId="500717C0" w:rsidR="002B3B75" w:rsidRDefault="002B3B75">
      <w:pPr>
        <w:pStyle w:val="CommentText"/>
      </w:pPr>
      <w:r>
        <w:rPr>
          <w:rStyle w:val="CommentReference"/>
        </w:rPr>
        <w:annotationRef/>
      </w:r>
      <w:r>
        <w:rPr>
          <w:noProof/>
        </w:rPr>
        <w:t>add use of SGA term somewhere</w:t>
      </w:r>
    </w:p>
  </w:comment>
  <w:comment w:id="17" w:author="Albi Celaj" w:date="2019-01-24T13:53:00Z" w:initials="AC">
    <w:p w14:paraId="7B753950" w14:textId="485B26D7" w:rsidR="002B3B75" w:rsidRDefault="002B3B75">
      <w:pPr>
        <w:pStyle w:val="CommentText"/>
      </w:pPr>
      <w:r>
        <w:rPr>
          <w:rStyle w:val="CommentReference"/>
        </w:rPr>
        <w:annotationRef/>
      </w:r>
      <w:r>
        <w:t>Added it in the results instead (when describing Green Monster SGA markers)</w:t>
      </w:r>
    </w:p>
  </w:comment>
  <w:comment w:id="69" w:author="Albi Celaj" w:date="2019-03-11T18:28:00Z" w:initials="AC">
    <w:p w14:paraId="6677E283" w14:textId="069E1F34" w:rsidR="005C1B3F" w:rsidRDefault="005C1B3F">
      <w:pPr>
        <w:pStyle w:val="CommentText"/>
      </w:pPr>
      <w:r>
        <w:rPr>
          <w:rStyle w:val="CommentReference"/>
        </w:rPr>
        <w:annotationRef/>
      </w:r>
      <w:r>
        <w:t>Awkward paragraph split</w:t>
      </w:r>
      <w:bookmarkStart w:id="87" w:name="_GoBack"/>
      <w:bookmarkEnd w:id="87"/>
    </w:p>
  </w:comment>
  <w:comment w:id="89" w:author="Yachie Nozomu" w:date="2018-12-10T02:31:00Z" w:initials="NY">
    <w:p w14:paraId="588E2228" w14:textId="77777777" w:rsidR="002B3B75" w:rsidRDefault="002B3B75" w:rsidP="00447F5C">
      <w:pPr>
        <w:pStyle w:val="CommentText"/>
      </w:pPr>
      <w:r>
        <w:rPr>
          <w:rStyle w:val="CommentReference"/>
        </w:rPr>
        <w:annotationRef/>
      </w:r>
      <w:r>
        <w:t>Please make sure that RY0148 is not GM Toolkit-alpha</w:t>
      </w:r>
    </w:p>
  </w:comment>
  <w:comment w:id="90" w:author="Albi Celaj [2]" w:date="2018-12-10T14:39:00Z" w:initials="AC">
    <w:p w14:paraId="6DAC57EE" w14:textId="4C43D3CA" w:rsidR="002B3B75" w:rsidRDefault="002B3B75">
      <w:pPr>
        <w:pStyle w:val="CommentText"/>
      </w:pPr>
      <w:r>
        <w:rPr>
          <w:rStyle w:val="CommentReference"/>
        </w:rPr>
        <w:annotationRef/>
      </w:r>
      <w:r>
        <w:t>It was the Toolkit-alpha strain that was used to make the barcoder, so I added both.  Is this ok? I didn’t see an ‘RY’ code for the barcoder pool</w:t>
      </w:r>
    </w:p>
  </w:comment>
  <w:comment w:id="91" w:author="Yachie Nozomu" w:date="2018-12-10T02:50:00Z" w:initials="NY">
    <w:p w14:paraId="3F645A1E" w14:textId="77777777" w:rsidR="002B3B75" w:rsidRDefault="002B3B75" w:rsidP="00F85114">
      <w:pPr>
        <w:pStyle w:val="CommentText"/>
      </w:pPr>
      <w:r>
        <w:rPr>
          <w:rStyle w:val="CommentReference"/>
        </w:rPr>
        <w:annotationRef/>
      </w:r>
      <w:r>
        <w:t xml:space="preserve">Was the GM strain URA+? Did each deletion locus have GFP and URA3? </w:t>
      </w:r>
    </w:p>
  </w:comment>
  <w:comment w:id="92" w:author="Albi Celaj [2]" w:date="2018-12-10T13:50:00Z" w:initials="AC">
    <w:p w14:paraId="77A8ABFE" w14:textId="6EF4267F" w:rsidR="002B3B75" w:rsidRDefault="002B3B75">
      <w:pPr>
        <w:pStyle w:val="CommentText"/>
      </w:pPr>
      <w:r>
        <w:rPr>
          <w:rStyle w:val="CommentReference"/>
        </w:rPr>
        <w:annotationRef/>
      </w:r>
      <w:r>
        <w:t>Yes it did</w:t>
      </w:r>
    </w:p>
  </w:comment>
  <w:comment w:id="93" w:author="Albi Celaj" w:date="2019-02-12T16:00:00Z" w:initials="AC">
    <w:p w14:paraId="1E679895" w14:textId="64E37F99" w:rsidR="002B3B75" w:rsidRDefault="002B3B75">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94" w:author="Albi Celaj [3]" w:date="2017-08-29T13:35:00Z" w:initials="AC">
    <w:p w14:paraId="1D09427C" w14:textId="47A7C76C" w:rsidR="002B3B75" w:rsidRDefault="002B3B75">
      <w:pPr>
        <w:pStyle w:val="CommentText"/>
      </w:pPr>
      <w:r>
        <w:rPr>
          <w:rStyle w:val="CommentReference"/>
        </w:rPr>
        <w:annotationRef/>
      </w:r>
      <w:r>
        <w:rPr>
          <w:rStyle w:val="CommentReference"/>
        </w:rPr>
        <w:t>Jamie: Need confirmation that it was indeed 2%</w:t>
      </w:r>
    </w:p>
  </w:comment>
  <w:comment w:id="95" w:author="Albi Celaj [3]" w:date="2017-08-30T09:29:00Z" w:initials="AC">
    <w:p w14:paraId="2176F66A" w14:textId="3D74FFD6" w:rsidR="002B3B75" w:rsidRDefault="002B3B75">
      <w:pPr>
        <w:pStyle w:val="CommentText"/>
      </w:pPr>
      <w:r>
        <w:rPr>
          <w:rStyle w:val="CommentReference"/>
        </w:rPr>
        <w:annotationRef/>
      </w:r>
      <w:r>
        <w:t>Marinella: You had to recreate one of these strains, is it worth mentioning here?</w:t>
      </w:r>
    </w:p>
    <w:p w14:paraId="07D8619E" w14:textId="6BD7FA46" w:rsidR="002B3B75" w:rsidRDefault="002B3B75">
      <w:pPr>
        <w:pStyle w:val="CommentText"/>
      </w:pPr>
      <w:r>
        <w:t>- Also need to verify growth conditions, took from Tarassov et al paper</w:t>
      </w:r>
    </w:p>
    <w:p w14:paraId="57A9515B" w14:textId="62E3386E" w:rsidR="002B3B75" w:rsidRDefault="002B3B75">
      <w:pPr>
        <w:pStyle w:val="CommentText"/>
      </w:pPr>
      <w:r>
        <w:t>-Need fluconazole concentrations</w:t>
      </w:r>
    </w:p>
  </w:comment>
  <w:comment w:id="96" w:author="Albi Celaj [3]" w:date="2017-11-07T13:36:00Z" w:initials="AC">
    <w:p w14:paraId="3DB38767" w14:textId="202E2C24" w:rsidR="002B3B75" w:rsidRDefault="002B3B75">
      <w:pPr>
        <w:pStyle w:val="CommentText"/>
      </w:pPr>
      <w:r>
        <w:rPr>
          <w:rStyle w:val="CommentReference"/>
        </w:rPr>
        <w:annotationRef/>
      </w:r>
      <w:r>
        <w:t>Under construction</w:t>
      </w:r>
    </w:p>
  </w:comment>
  <w:comment w:id="97" w:author="Frederick Roth" w:date="2019-02-05T13:42:00Z" w:initials="FR">
    <w:p w14:paraId="7B688227" w14:textId="18461629" w:rsidR="002B3B75" w:rsidRDefault="002B3B75">
      <w:pPr>
        <w:pStyle w:val="CommentText"/>
      </w:pPr>
      <w:r>
        <w:rPr>
          <w:rStyle w:val="CommentReference"/>
        </w:rPr>
        <w:annotationRef/>
      </w:r>
      <w:r>
        <w:rPr>
          <w:noProof/>
        </w:rPr>
        <w:t>update all appearances of S4-&gt;S1, S5 -&gt;S4 etc</w:t>
      </w:r>
    </w:p>
  </w:comment>
  <w:comment w:id="98" w:author="Yachie Nozomu" w:date="2018-12-10T04:09:00Z" w:initials="NY">
    <w:p w14:paraId="7ED5B4B5" w14:textId="77777777" w:rsidR="002B3B75" w:rsidRDefault="002B3B75" w:rsidP="00DD69D1">
      <w:pPr>
        <w:pStyle w:val="CommentText"/>
      </w:pPr>
      <w:r>
        <w:rPr>
          <w:rStyle w:val="CommentReference"/>
        </w:rPr>
        <w:annotationRef/>
      </w:r>
      <w:r>
        <w:t>Better to have a legend for the arrow widths</w:t>
      </w:r>
    </w:p>
  </w:comment>
  <w:comment w:id="99" w:author="Albi Celaj [2]" w:date="2018-12-10T14:02:00Z" w:initials="AC">
    <w:p w14:paraId="61A0643E" w14:textId="716CDE26" w:rsidR="002B3B75" w:rsidRDefault="002B3B75">
      <w:pPr>
        <w:pStyle w:val="CommentText"/>
      </w:pPr>
      <w:r>
        <w:rPr>
          <w:rStyle w:val="CommentReference"/>
        </w:rPr>
        <w:annotationRef/>
      </w:r>
      <w:r>
        <w:t>Done</w:t>
      </w:r>
    </w:p>
  </w:comment>
  <w:comment w:id="100" w:author="Yachie Nozomu" w:date="2018-12-10T04:12:00Z" w:initials="NY">
    <w:p w14:paraId="1B312765" w14:textId="03B984A1" w:rsidR="002B3B75" w:rsidRDefault="002B3B75"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01" w:author="Albi Celaj" w:date="2019-01-31T17:40:00Z" w:initials="AC">
    <w:p w14:paraId="7F21D2AD" w14:textId="73C92892" w:rsidR="002B3B75" w:rsidRDefault="002B3B75">
      <w:pPr>
        <w:pStyle w:val="CommentText"/>
      </w:pPr>
      <w:r>
        <w:rPr>
          <w:rStyle w:val="CommentReference"/>
        </w:rPr>
        <w:annotationRef/>
      </w:r>
      <w:r>
        <w:t>Done</w:t>
      </w:r>
    </w:p>
  </w:comment>
  <w:comment w:id="102" w:author="Yachie Nozomu" w:date="2018-12-10T04:05:00Z" w:initials="NY">
    <w:p w14:paraId="1D22F995" w14:textId="77777777" w:rsidR="002B3B75" w:rsidRDefault="002B3B75" w:rsidP="00522486">
      <w:pPr>
        <w:pStyle w:val="CommentText"/>
      </w:pPr>
      <w:r>
        <w:rPr>
          <w:rStyle w:val="CommentReference"/>
        </w:rPr>
        <w:annotationRef/>
      </w:r>
      <w:r>
        <w:t>P-values?</w:t>
      </w:r>
    </w:p>
  </w:comment>
  <w:comment w:id="103" w:author="Yachie Nozomu" w:date="2018-12-10T04:07:00Z" w:initials="NY">
    <w:p w14:paraId="2734B415" w14:textId="77777777" w:rsidR="002B3B75" w:rsidRDefault="002B3B75" w:rsidP="00522486">
      <w:pPr>
        <w:pStyle w:val="CommentText"/>
      </w:pPr>
      <w:r>
        <w:rPr>
          <w:rStyle w:val="CommentReference"/>
        </w:rPr>
        <w:annotationRef/>
      </w:r>
      <w:r>
        <w:t>P-values?</w:t>
      </w:r>
    </w:p>
  </w:comment>
  <w:comment w:id="104" w:author="Yachie Nozomu" w:date="2018-12-10T04:07:00Z" w:initials="NY">
    <w:p w14:paraId="24423DA6" w14:textId="77777777" w:rsidR="002B3B75" w:rsidRDefault="002B3B75"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1"/>
  <w15:commentEx w15:paraId="47A0CB89" w15:done="0"/>
  <w15:commentEx w15:paraId="698530E1" w15:done="0"/>
  <w15:commentEx w15:paraId="4328F326" w15:paraIdParent="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25FCFCD6" w15:done="0"/>
  <w15:commentEx w15:paraId="19FD9F07" w15:done="1"/>
  <w15:commentEx w15:paraId="43294444" w15:done="1"/>
  <w15:commentEx w15:paraId="7B753950" w15:paraIdParent="43294444" w15:done="1"/>
  <w15:commentEx w15:paraId="6677E283" w15:done="0"/>
  <w15:commentEx w15:paraId="588E2228" w15:done="1"/>
  <w15:commentEx w15:paraId="6DAC57EE" w15:paraIdParent="588E2228" w15:done="1"/>
  <w15:commentEx w15:paraId="3F645A1E" w15:done="0"/>
  <w15:commentEx w15:paraId="77A8ABFE" w15:paraIdParent="3F645A1E" w15:done="0"/>
  <w15:commentEx w15:paraId="1E679895"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4328F326" w16cid:durableId="2030E6F6"/>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25FCFCD6" w16cid:durableId="2030F308"/>
  <w16cid:commentId w16cid:paraId="19FD9F07" w16cid:durableId="1FD7328E"/>
  <w16cid:commentId w16cid:paraId="43294444" w16cid:durableId="1FF1BFD6"/>
  <w16cid:commentId w16cid:paraId="7B753950" w16cid:durableId="1FF441D7"/>
  <w16cid:commentId w16cid:paraId="6677E283" w16cid:durableId="2031275D"/>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E1D68" w14:textId="77777777" w:rsidR="00AD42E8" w:rsidRDefault="00AD42E8" w:rsidP="006D69DC">
      <w:r>
        <w:separator/>
      </w:r>
    </w:p>
  </w:endnote>
  <w:endnote w:type="continuationSeparator" w:id="0">
    <w:p w14:paraId="51354E81" w14:textId="77777777" w:rsidR="00AD42E8" w:rsidRDefault="00AD42E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E2017" w14:textId="77777777" w:rsidR="00AD42E8" w:rsidRDefault="00AD42E8" w:rsidP="006D69DC">
      <w:r>
        <w:separator/>
      </w:r>
    </w:p>
  </w:footnote>
  <w:footnote w:type="continuationSeparator" w:id="0">
    <w:p w14:paraId="357465E7" w14:textId="77777777" w:rsidR="00AD42E8" w:rsidRDefault="00AD42E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Frederick Roth">
    <w15:presenceInfo w15:providerId="Windows Live" w15:userId="eb1175e97672b9a9"/>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84"/>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1C3"/>
    <w:rsid w:val="00022370"/>
    <w:rsid w:val="00022514"/>
    <w:rsid w:val="000228D3"/>
    <w:rsid w:val="00022C0A"/>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1F8"/>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D98"/>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6CAA"/>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4C9"/>
    <w:rsid w:val="0013494D"/>
    <w:rsid w:val="0013508F"/>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0E1A"/>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93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1A"/>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D7B9D"/>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B7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1D2B"/>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914"/>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62"/>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87A06"/>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57E"/>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8F3"/>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3DE8"/>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990"/>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1ECB"/>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3F"/>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63"/>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6FD8"/>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643"/>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2AA"/>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32"/>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7FB"/>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95C"/>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2C9"/>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361"/>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6E62"/>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4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B5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66D"/>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62C"/>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8E"/>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0"/>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76B"/>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2E8"/>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4F6B"/>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26"/>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35A"/>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C9E"/>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4EC1"/>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45F"/>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37C"/>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2365"/>
    <w:rsid w:val="00CA2DEA"/>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0FB7"/>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940"/>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1E24"/>
    <w:rsid w:val="00D02177"/>
    <w:rsid w:val="00D025D1"/>
    <w:rsid w:val="00D02749"/>
    <w:rsid w:val="00D02B1D"/>
    <w:rsid w:val="00D031C7"/>
    <w:rsid w:val="00D034A6"/>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28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69D5"/>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3E08"/>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320"/>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55E"/>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844"/>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320"/>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16564380">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56744399">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7975346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19869230">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51046404">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77393614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A9010E-F4E9-7D43-8510-A18FC5D8F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66964</Words>
  <Characters>381698</Characters>
  <Application>Microsoft Office Word</Application>
  <DocSecurity>0</DocSecurity>
  <Lines>3180</Lines>
  <Paragraphs>895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4</cp:revision>
  <cp:lastPrinted>2019-02-26T19:44:00Z</cp:lastPrinted>
  <dcterms:created xsi:type="dcterms:W3CDTF">2019-03-11T22:15:00Z</dcterms:created>
  <dcterms:modified xsi:type="dcterms:W3CDTF">2019-03-11T22:28:00Z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